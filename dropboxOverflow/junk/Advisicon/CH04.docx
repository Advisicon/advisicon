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BC5" w:rsidRDefault="003A2BC5" w:rsidP="00EE42D3">
      <w:pPr>
        <w:pStyle w:val="ChapterTitle"/>
        <w:rPr>
          <w:ins w:id="0" w:author="Odum, Amy - Hoboken" w:date="2012-07-24T16:17:00Z"/>
        </w:rPr>
      </w:pPr>
      <w:ins w:id="1" w:author="Odum, Amy - Hoboken" w:date="2012-07-24T16:17:00Z">
        <w:r>
          <w:t>Chapter 4</w:t>
        </w:r>
      </w:ins>
    </w:p>
    <w:p w:rsidR="00EE42D3" w:rsidRPr="008103C1" w:rsidRDefault="003B103A" w:rsidP="00EE42D3">
      <w:pPr>
        <w:pStyle w:val="ChapterTitle"/>
      </w:pPr>
      <w:r w:rsidRPr="008103C1">
        <w:t>The Business Shakes Hands with the Microsoft Project 2010 Platform</w:t>
      </w:r>
    </w:p>
    <w:p w:rsidR="00EE42D3" w:rsidRPr="008103C1" w:rsidRDefault="00EE42D3" w:rsidP="00EE42D3">
      <w:pPr>
        <w:pStyle w:val="H1"/>
      </w:pPr>
      <w:r w:rsidRPr="008103C1">
        <w:t>In This Chapter</w:t>
      </w:r>
    </w:p>
    <w:p w:rsidR="0075100D" w:rsidRPr="008103C1" w:rsidRDefault="0075100D" w:rsidP="0075100D">
      <w:pPr>
        <w:pStyle w:val="Para"/>
      </w:pPr>
      <w:r w:rsidRPr="008103C1">
        <w:t xml:space="preserve">This chapter </w:t>
      </w:r>
      <w:del w:id="2" w:author="DM" w:date="2012-08-17T16:48:00Z">
        <w:r w:rsidR="002840B0" w:rsidDel="00F634C2">
          <w:delText xml:space="preserve">will </w:delText>
        </w:r>
      </w:del>
      <w:r w:rsidR="002840B0">
        <w:t>provide</w:t>
      </w:r>
      <w:ins w:id="3" w:author="DM" w:date="2012-08-17T16:48:00Z">
        <w:r w:rsidR="00F634C2">
          <w:t>s</w:t>
        </w:r>
      </w:ins>
      <w:r w:rsidR="002840B0">
        <w:t xml:space="preserve"> you</w:t>
      </w:r>
      <w:r w:rsidRPr="008103C1">
        <w:t xml:space="preserve"> with an understanding of how </w:t>
      </w:r>
      <w:r w:rsidR="00CB20F6">
        <w:t xml:space="preserve">the </w:t>
      </w:r>
      <w:r w:rsidRPr="008103C1">
        <w:t xml:space="preserve">Project Server 2010 platform is more like an </w:t>
      </w:r>
      <w:del w:id="4" w:author="DM" w:date="2012-08-17T16:48:00Z">
        <w:r w:rsidRPr="008103C1" w:rsidDel="00F634C2">
          <w:delText>E</w:delText>
        </w:r>
      </w:del>
      <w:ins w:id="5" w:author="DM" w:date="2012-08-17T16:48:00Z">
        <w:r w:rsidR="00F634C2">
          <w:t>e</w:t>
        </w:r>
      </w:ins>
      <w:r w:rsidRPr="008103C1">
        <w:t xml:space="preserve">nterprise </w:t>
      </w:r>
      <w:del w:id="6" w:author="DM" w:date="2012-08-17T16:48:00Z">
        <w:r w:rsidRPr="008103C1" w:rsidDel="00F634C2">
          <w:delText>R</w:delText>
        </w:r>
      </w:del>
      <w:ins w:id="7" w:author="DM" w:date="2012-08-17T16:48:00Z">
        <w:r w:rsidR="00F634C2">
          <w:t>r</w:t>
        </w:r>
      </w:ins>
      <w:r w:rsidRPr="008103C1">
        <w:t xml:space="preserve">esource </w:t>
      </w:r>
      <w:del w:id="8" w:author="DM" w:date="2012-08-17T16:48:00Z">
        <w:r w:rsidRPr="008103C1" w:rsidDel="00F634C2">
          <w:delText>P</w:delText>
        </w:r>
      </w:del>
      <w:ins w:id="9" w:author="DM" w:date="2012-08-17T16:48:00Z">
        <w:r w:rsidR="00F634C2">
          <w:t>p</w:t>
        </w:r>
      </w:ins>
      <w:r w:rsidRPr="008103C1">
        <w:t xml:space="preserve">lanning (ERP) system and should be treated as such. </w:t>
      </w:r>
    </w:p>
    <w:p w:rsidR="00A004BF" w:rsidRPr="008103C1" w:rsidRDefault="0075100D" w:rsidP="00882B2C">
      <w:pPr>
        <w:pStyle w:val="Para"/>
      </w:pPr>
      <w:r w:rsidRPr="008103C1">
        <w:t xml:space="preserve">A large number of companies have </w:t>
      </w:r>
      <w:r w:rsidR="00756784">
        <w:t xml:space="preserve">simply </w:t>
      </w:r>
      <w:r w:rsidRPr="008103C1">
        <w:t>missed the value of</w:t>
      </w:r>
      <w:r w:rsidR="008546C9">
        <w:t xml:space="preserve"> </w:t>
      </w:r>
      <w:ins w:id="10" w:author="DM" w:date="2012-08-17T16:48:00Z">
        <w:r w:rsidR="00F634C2">
          <w:t>e</w:t>
        </w:r>
      </w:ins>
      <w:del w:id="11" w:author="DM" w:date="2012-08-17T16:48:00Z">
        <w:r w:rsidR="008546C9" w:rsidDel="00F634C2">
          <w:delText>E</w:delText>
        </w:r>
      </w:del>
      <w:r w:rsidR="008546C9">
        <w:t xml:space="preserve">nterprise </w:t>
      </w:r>
      <w:del w:id="12" w:author="DM" w:date="2012-08-17T16:48:00Z">
        <w:r w:rsidR="008546C9" w:rsidDel="00F634C2">
          <w:delText>P</w:delText>
        </w:r>
      </w:del>
      <w:ins w:id="13" w:author="DM" w:date="2012-08-17T16:48:00Z">
        <w:r w:rsidR="00F634C2">
          <w:t>p</w:t>
        </w:r>
      </w:ins>
      <w:r w:rsidR="008546C9">
        <w:t xml:space="preserve">roject </w:t>
      </w:r>
      <w:del w:id="14" w:author="DM" w:date="2012-08-17T16:48:00Z">
        <w:r w:rsidR="008546C9" w:rsidDel="00F634C2">
          <w:delText>M</w:delText>
        </w:r>
      </w:del>
      <w:ins w:id="15" w:author="DM" w:date="2012-08-17T16:48:00Z">
        <w:r w:rsidR="00F634C2">
          <w:t>m</w:t>
        </w:r>
      </w:ins>
      <w:r w:rsidR="008546C9">
        <w:t>anagement (</w:t>
      </w:r>
      <w:r w:rsidRPr="008103C1">
        <w:t>EPM</w:t>
      </w:r>
      <w:r w:rsidR="008546C9">
        <w:t>)</w:t>
      </w:r>
      <w:r w:rsidRPr="008103C1">
        <w:t xml:space="preserve">, have not done a complete implementation, or </w:t>
      </w:r>
      <w:r w:rsidR="002840B0">
        <w:t xml:space="preserve">have participated in </w:t>
      </w:r>
      <w:r w:rsidRPr="008103C1">
        <w:t xml:space="preserve">a failed implementation. </w:t>
      </w:r>
      <w:r w:rsidR="00CB20F6">
        <w:t xml:space="preserve">Business and </w:t>
      </w:r>
      <w:ins w:id="16" w:author="DM" w:date="2012-08-17T16:48:00Z">
        <w:r w:rsidR="009B7DF0">
          <w:t>information technology</w:t>
        </w:r>
      </w:ins>
      <w:ins w:id="17" w:author="DM" w:date="2012-08-17T16:49:00Z">
        <w:r w:rsidR="009B7DF0">
          <w:t xml:space="preserve"> (</w:t>
        </w:r>
      </w:ins>
      <w:r w:rsidR="00CB20F6">
        <w:t>IT</w:t>
      </w:r>
      <w:ins w:id="18" w:author="DM" w:date="2012-08-17T16:49:00Z">
        <w:r w:rsidR="009B7DF0">
          <w:t>)</w:t>
        </w:r>
      </w:ins>
      <w:r w:rsidR="00CB20F6">
        <w:t xml:space="preserve"> </w:t>
      </w:r>
      <w:ins w:id="19" w:author="DM" w:date="2012-08-17T16:49:00Z">
        <w:r w:rsidR="009B7DF0">
          <w:t>m</w:t>
        </w:r>
      </w:ins>
      <w:del w:id="20" w:author="DM" w:date="2012-08-17T16:49:00Z">
        <w:r w:rsidR="00CB20F6" w:rsidDel="009B7DF0">
          <w:delText>M</w:delText>
        </w:r>
      </w:del>
      <w:r w:rsidR="00CB20F6">
        <w:t>anagers</w:t>
      </w:r>
      <w:r w:rsidRPr="008103C1">
        <w:t xml:space="preserve"> need to learn the value of </w:t>
      </w:r>
      <w:r w:rsidR="008546C9">
        <w:t>EPM</w:t>
      </w:r>
      <w:r w:rsidRPr="008103C1">
        <w:t xml:space="preserve"> and understand how the communication and workflow capabilities native </w:t>
      </w:r>
      <w:r w:rsidR="002840B0">
        <w:t>to</w:t>
      </w:r>
      <w:r w:rsidR="002840B0" w:rsidRPr="008103C1">
        <w:t xml:space="preserve"> </w:t>
      </w:r>
      <w:r w:rsidRPr="008103C1">
        <w:t>Project Server 2010 can address the</w:t>
      </w:r>
      <w:r w:rsidR="00BA17D9" w:rsidRPr="008103C1">
        <w:t xml:space="preserve"> </w:t>
      </w:r>
      <w:ins w:id="21" w:author="DM" w:date="2012-08-17T16:49:00Z">
        <w:r w:rsidR="009B7DF0">
          <w:t>p</w:t>
        </w:r>
      </w:ins>
      <w:del w:id="22" w:author="DM" w:date="2012-08-17T16:49:00Z">
        <w:r w:rsidR="00BA17D9" w:rsidRPr="008103C1" w:rsidDel="009B7DF0">
          <w:delText>P</w:delText>
        </w:r>
      </w:del>
      <w:r w:rsidR="00BA17D9" w:rsidRPr="008103C1">
        <w:t>roject</w:t>
      </w:r>
      <w:r w:rsidR="008546C9">
        <w:t xml:space="preserve">, </w:t>
      </w:r>
      <w:ins w:id="23" w:author="DM" w:date="2012-08-17T16:49:00Z">
        <w:r w:rsidR="009B7DF0">
          <w:t>p</w:t>
        </w:r>
      </w:ins>
      <w:del w:id="24" w:author="DM" w:date="2012-08-17T16:49:00Z">
        <w:r w:rsidR="008546C9" w:rsidDel="009B7DF0">
          <w:delText>P</w:delText>
        </w:r>
      </w:del>
      <w:r w:rsidR="008546C9">
        <w:t xml:space="preserve">rogram, and </w:t>
      </w:r>
      <w:ins w:id="25" w:author="DM" w:date="2012-08-17T16:49:00Z">
        <w:r w:rsidR="009B7DF0">
          <w:t>p</w:t>
        </w:r>
      </w:ins>
      <w:del w:id="26" w:author="DM" w:date="2012-08-17T16:49:00Z">
        <w:r w:rsidR="008546C9" w:rsidDel="009B7DF0">
          <w:delText>P</w:delText>
        </w:r>
      </w:del>
      <w:r w:rsidR="008546C9">
        <w:t>ortfolio</w:t>
      </w:r>
      <w:r w:rsidR="00BA17D9" w:rsidRPr="008103C1">
        <w:t xml:space="preserve"> </w:t>
      </w:r>
      <w:ins w:id="27" w:author="DM" w:date="2012-08-17T16:49:00Z">
        <w:r w:rsidR="009B7DF0">
          <w:t>m</w:t>
        </w:r>
      </w:ins>
      <w:del w:id="28" w:author="DM" w:date="2012-08-17T16:49:00Z">
        <w:r w:rsidR="00BA17D9" w:rsidRPr="008103C1" w:rsidDel="009B7DF0">
          <w:delText>M</w:delText>
        </w:r>
      </w:del>
      <w:r w:rsidR="00BA17D9" w:rsidRPr="008103C1">
        <w:t>anagement</w:t>
      </w:r>
      <w:r w:rsidRPr="008103C1">
        <w:t xml:space="preserve"> requirements of small and large businesses</w:t>
      </w:r>
      <w:r w:rsidR="00CB20F6">
        <w:t xml:space="preserve"> alike</w:t>
      </w:r>
      <w:r w:rsidRPr="008103C1">
        <w:t>.</w:t>
      </w:r>
    </w:p>
    <w:p w:rsidR="00A63169" w:rsidRDefault="00EE42D3">
      <w:pPr>
        <w:pStyle w:val="ListHead"/>
        <w:pPrChange w:id="29" w:author="Odum, Amy - Hoboken" w:date="2012-07-24T16:17:00Z">
          <w:pPr>
            <w:pStyle w:val="H2"/>
            <w:tabs>
              <w:tab w:val="center" w:pos="4320"/>
            </w:tabs>
          </w:pPr>
        </w:pPrChange>
      </w:pPr>
      <w:r w:rsidRPr="008103C1">
        <w:t xml:space="preserve">What </w:t>
      </w:r>
      <w:r w:rsidR="002840B0">
        <w:t>Y</w:t>
      </w:r>
      <w:r w:rsidRPr="008103C1">
        <w:t xml:space="preserve">ou </w:t>
      </w:r>
      <w:r w:rsidR="002840B0">
        <w:t>W</w:t>
      </w:r>
      <w:r w:rsidRPr="008103C1">
        <w:t xml:space="preserve">ill </w:t>
      </w:r>
      <w:r w:rsidR="002840B0">
        <w:t>L</w:t>
      </w:r>
      <w:r w:rsidRPr="008103C1">
        <w:t>earn</w:t>
      </w:r>
    </w:p>
    <w:p w:rsidR="00882B2C" w:rsidRPr="008103C1" w:rsidRDefault="000866D8" w:rsidP="0075100D">
      <w:pPr>
        <w:pStyle w:val="ListBulleted"/>
      </w:pPr>
      <w:r w:rsidRPr="008103C1">
        <w:t>Project Server 2010 is built on SharePoint Server 2010 technology</w:t>
      </w:r>
      <w:r w:rsidR="002840B0">
        <w:t>. It</w:t>
      </w:r>
      <w:r w:rsidR="00882B2C" w:rsidRPr="008103C1">
        <w:t xml:space="preserve"> </w:t>
      </w:r>
      <w:r w:rsidRPr="008103C1">
        <w:t>integrates with Microsoft Office 2010 and Exchange Server 2010 to provide a powerful and familiar work management platform.</w:t>
      </w:r>
      <w:r w:rsidR="0075100D" w:rsidRPr="008103C1">
        <w:t xml:space="preserve"> </w:t>
      </w:r>
    </w:p>
    <w:p w:rsidR="00882B2C" w:rsidRPr="008103C1" w:rsidRDefault="00882B2C" w:rsidP="00882B2C">
      <w:pPr>
        <w:pStyle w:val="ListBulleted"/>
      </w:pPr>
      <w:r w:rsidRPr="008103C1">
        <w:t xml:space="preserve">SharePoint Server 2010 </w:t>
      </w:r>
      <w:r w:rsidR="002840B0">
        <w:t>has</w:t>
      </w:r>
      <w:r w:rsidRPr="008103C1">
        <w:t xml:space="preserve"> the fastest adoption rate of business users</w:t>
      </w:r>
      <w:r w:rsidR="00E0116A">
        <w:t xml:space="preserve"> (with over 150 million users</w:t>
      </w:r>
      <w:ins w:id="30" w:author="Tim Runcie" w:date="2012-09-12T08:21:00Z">
        <w:r w:rsidR="006C18B1">
          <w:t xml:space="preserve"> in 2011</w:t>
        </w:r>
      </w:ins>
      <w:ins w:id="31" w:author="Tim Runcie" w:date="2012-09-12T08:22:00Z">
        <w:r w:rsidR="006C18B1">
          <w:t xml:space="preserve"> alone</w:t>
        </w:r>
      </w:ins>
      <w:proofErr w:type="gramStart"/>
      <w:ins w:id="32" w:author="Tim Runcie" w:date="2012-09-12T08:21:00Z">
        <w:r w:rsidR="006C18B1">
          <w:t>)</w:t>
        </w:r>
      </w:ins>
      <w:commentRangeStart w:id="33"/>
      <w:ins w:id="34" w:author="DM" w:date="2012-08-20T08:01:00Z">
        <w:r w:rsidR="004327FF">
          <w:rPr>
            <w:rStyle w:val="QueryInline"/>
          </w:rPr>
          <w:t>[</w:t>
        </w:r>
        <w:proofErr w:type="gramEnd"/>
        <w:r w:rsidR="004327FF">
          <w:rPr>
            <w:rStyle w:val="QueryInline"/>
          </w:rPr>
          <w:t>AU</w:t>
        </w:r>
        <w:commentRangeStart w:id="35"/>
        <w:r w:rsidR="004327FF">
          <w:rPr>
            <w:rStyle w:val="QueryInline"/>
          </w:rPr>
          <w:t>: give date for this statistic</w:t>
        </w:r>
      </w:ins>
      <w:commentRangeEnd w:id="35"/>
      <w:r w:rsidR="006C18B1">
        <w:rPr>
          <w:rStyle w:val="CommentReference"/>
          <w:rFonts w:asciiTheme="minorHAnsi" w:eastAsiaTheme="minorHAnsi" w:hAnsiTheme="minorHAnsi" w:cstheme="minorBidi"/>
          <w:snapToGrid/>
        </w:rPr>
        <w:commentReference w:id="35"/>
      </w:r>
      <w:ins w:id="36" w:author="DM" w:date="2012-08-20T08:01:00Z">
        <w:r w:rsidR="004327FF">
          <w:rPr>
            <w:rStyle w:val="QueryInline"/>
          </w:rPr>
          <w:t>]</w:t>
        </w:r>
      </w:ins>
      <w:commentRangeEnd w:id="33"/>
      <w:r w:rsidR="00947057">
        <w:rPr>
          <w:rStyle w:val="CommentReference"/>
          <w:rFonts w:asciiTheme="minorHAnsi" w:eastAsiaTheme="minorHAnsi" w:hAnsiTheme="minorHAnsi" w:cstheme="minorBidi"/>
          <w:snapToGrid/>
        </w:rPr>
        <w:commentReference w:id="33"/>
      </w:r>
      <w:r w:rsidR="00E0116A">
        <w:t>)</w:t>
      </w:r>
      <w:r w:rsidR="002840B0">
        <w:t>. It</w:t>
      </w:r>
      <w:r w:rsidRPr="008103C1">
        <w:t xml:space="preserve"> now serves as </w:t>
      </w:r>
      <w:r w:rsidR="00E0116A">
        <w:t xml:space="preserve">the </w:t>
      </w:r>
      <w:r w:rsidRPr="008103C1">
        <w:t xml:space="preserve">business platform for </w:t>
      </w:r>
      <w:ins w:id="37" w:author="DM" w:date="2012-08-17T17:07:00Z">
        <w:r w:rsidR="00DE4977">
          <w:t>e</w:t>
        </w:r>
      </w:ins>
      <w:del w:id="38" w:author="DM" w:date="2012-08-17T17:07:00Z">
        <w:r w:rsidRPr="008103C1" w:rsidDel="00DE4977">
          <w:delText>E</w:delText>
        </w:r>
      </w:del>
      <w:r w:rsidRPr="008103C1">
        <w:t xml:space="preserve">nterprise </w:t>
      </w:r>
      <w:del w:id="39" w:author="DM" w:date="2012-08-17T17:07:00Z">
        <w:r w:rsidRPr="008103C1" w:rsidDel="00DE4977">
          <w:delText>P</w:delText>
        </w:r>
      </w:del>
      <w:ins w:id="40" w:author="DM" w:date="2012-08-17T17:07:00Z">
        <w:r w:rsidR="00DE4977">
          <w:t>p</w:t>
        </w:r>
      </w:ins>
      <w:r w:rsidRPr="008103C1">
        <w:t xml:space="preserve">roject </w:t>
      </w:r>
      <w:del w:id="41" w:author="DM" w:date="2012-08-17T17:07:00Z">
        <w:r w:rsidRPr="008103C1" w:rsidDel="00DE4977">
          <w:delText>M</w:delText>
        </w:r>
      </w:del>
      <w:ins w:id="42" w:author="DM" w:date="2012-08-17T17:07:00Z">
        <w:r w:rsidR="00DE4977">
          <w:t>m</w:t>
        </w:r>
      </w:ins>
      <w:r w:rsidRPr="008103C1">
        <w:t>anagement.</w:t>
      </w:r>
    </w:p>
    <w:p w:rsidR="00962338" w:rsidRPr="008103C1" w:rsidRDefault="00962338" w:rsidP="00962338">
      <w:pPr>
        <w:pStyle w:val="ListBulleted"/>
      </w:pPr>
      <w:r w:rsidRPr="008103C1">
        <w:t xml:space="preserve">The </w:t>
      </w:r>
      <w:ins w:id="43" w:author="DM" w:date="2012-08-17T16:50:00Z">
        <w:r w:rsidR="009B7DF0">
          <w:t>p</w:t>
        </w:r>
      </w:ins>
      <w:del w:id="44" w:author="DM" w:date="2012-08-17T16:50:00Z">
        <w:r w:rsidRPr="008103C1" w:rsidDel="009B7DF0">
          <w:delText>P</w:delText>
        </w:r>
      </w:del>
      <w:r w:rsidRPr="008103C1">
        <w:t xml:space="preserve">roject </w:t>
      </w:r>
      <w:del w:id="45" w:author="DM" w:date="2012-08-17T16:50:00Z">
        <w:r w:rsidRPr="008103C1" w:rsidDel="009B7DF0">
          <w:delText>P</w:delText>
        </w:r>
      </w:del>
      <w:ins w:id="46" w:author="DM" w:date="2012-08-17T16:50:00Z">
        <w:r w:rsidR="009B7DF0">
          <w:t>p</w:t>
        </w:r>
      </w:ins>
      <w:r w:rsidRPr="008103C1">
        <w:t xml:space="preserve">ortfolio </w:t>
      </w:r>
      <w:ins w:id="47" w:author="DM" w:date="2012-08-17T16:50:00Z">
        <w:r w:rsidR="009B7DF0">
          <w:t>m</w:t>
        </w:r>
      </w:ins>
      <w:del w:id="48" w:author="DM" w:date="2012-08-17T16:50:00Z">
        <w:r w:rsidRPr="008103C1" w:rsidDel="009B7DF0">
          <w:delText>M</w:delText>
        </w:r>
      </w:del>
      <w:r w:rsidRPr="008103C1">
        <w:t>anagement (PPM) lifecycle</w:t>
      </w:r>
      <w:del w:id="49" w:author="DM" w:date="2012-08-17T16:50:00Z">
        <w:r w:rsidRPr="008103C1" w:rsidDel="009B7DF0">
          <w:delText>s</w:delText>
        </w:r>
      </w:del>
      <w:r w:rsidRPr="008103C1">
        <w:t xml:space="preserve"> requires communication and workflow capabilities </w:t>
      </w:r>
      <w:ins w:id="50" w:author="DM" w:date="2012-08-17T16:50:00Z">
        <w:r w:rsidR="009B7DF0">
          <w:t>that</w:t>
        </w:r>
      </w:ins>
      <w:del w:id="51" w:author="DM" w:date="2012-08-17T16:50:00Z">
        <w:r w:rsidR="00882B2C" w:rsidRPr="008103C1" w:rsidDel="009B7DF0">
          <w:delText>which</w:delText>
        </w:r>
      </w:del>
      <w:r w:rsidR="00882B2C" w:rsidRPr="008103C1">
        <w:t xml:space="preserve"> are inherent</w:t>
      </w:r>
      <w:r w:rsidRPr="008103C1">
        <w:t xml:space="preserve"> in Project Server 2010</w:t>
      </w:r>
      <w:r w:rsidR="0075100D" w:rsidRPr="008103C1">
        <w:t>.</w:t>
      </w:r>
    </w:p>
    <w:p w:rsidR="00440AD3" w:rsidRPr="008103C1" w:rsidRDefault="00E0116A" w:rsidP="00014D34">
      <w:pPr>
        <w:pStyle w:val="ListBulleted"/>
      </w:pPr>
      <w:r>
        <w:t>Users</w:t>
      </w:r>
      <w:r w:rsidR="00835A39" w:rsidRPr="008103C1">
        <w:t xml:space="preserve"> are</w:t>
      </w:r>
      <w:r>
        <w:t xml:space="preserve"> no longer</w:t>
      </w:r>
      <w:r w:rsidR="00835A39" w:rsidRPr="008103C1">
        <w:t xml:space="preserve"> limited to a desktop </w:t>
      </w:r>
      <w:r w:rsidR="00882B2C" w:rsidRPr="008103C1">
        <w:t>tool</w:t>
      </w:r>
      <w:r w:rsidR="002840B0">
        <w:t>.</w:t>
      </w:r>
      <w:r w:rsidR="00835A39" w:rsidRPr="008103C1">
        <w:t xml:space="preserve"> </w:t>
      </w:r>
      <w:r w:rsidR="002840B0">
        <w:t>W</w:t>
      </w:r>
      <w:r w:rsidR="00882B2C" w:rsidRPr="008103C1">
        <w:t xml:space="preserve">orking in </w:t>
      </w:r>
      <w:r w:rsidR="00CB36EF">
        <w:t xml:space="preserve">the </w:t>
      </w:r>
      <w:r w:rsidR="00882B2C" w:rsidRPr="008103C1">
        <w:t xml:space="preserve">Project Server 2010 </w:t>
      </w:r>
      <w:r w:rsidR="00835A39" w:rsidRPr="008103C1">
        <w:t xml:space="preserve">environment enables </w:t>
      </w:r>
      <w:del w:id="52" w:author="DM" w:date="2012-08-17T16:50:00Z">
        <w:r w:rsidR="00835A39" w:rsidRPr="008103C1" w:rsidDel="009B7DF0">
          <w:delText xml:space="preserve">the </w:delText>
        </w:r>
      </w:del>
      <w:r w:rsidR="00835A39" w:rsidRPr="008103C1">
        <w:t xml:space="preserve">end users </w:t>
      </w:r>
      <w:del w:id="53" w:author="DM" w:date="2012-08-17T16:50:00Z">
        <w:r w:rsidR="00835A39" w:rsidRPr="008103C1" w:rsidDel="009B7DF0">
          <w:delText xml:space="preserve">to </w:delText>
        </w:r>
      </w:del>
      <w:r w:rsidR="00835A39" w:rsidRPr="008103C1">
        <w:t xml:space="preserve">also </w:t>
      </w:r>
      <w:ins w:id="54" w:author="DM" w:date="2012-08-17T16:50:00Z">
        <w:r w:rsidR="009B7DF0">
          <w:t xml:space="preserve">to </w:t>
        </w:r>
      </w:ins>
      <w:r w:rsidR="00835A39" w:rsidRPr="008103C1">
        <w:t>access information via</w:t>
      </w:r>
      <w:r w:rsidR="00882B2C" w:rsidRPr="008103C1">
        <w:t xml:space="preserve"> the </w:t>
      </w:r>
      <w:del w:id="55" w:author="DM" w:date="2012-08-17T16:50:00Z">
        <w:r w:rsidR="00882B2C" w:rsidRPr="008103C1" w:rsidDel="009B7DF0">
          <w:delText>w</w:delText>
        </w:r>
      </w:del>
      <w:ins w:id="56" w:author="DM" w:date="2012-08-17T16:50:00Z">
        <w:r w:rsidR="009B7DF0">
          <w:t>W</w:t>
        </w:r>
      </w:ins>
      <w:r w:rsidR="00835A39" w:rsidRPr="008103C1">
        <w:t>eb.</w:t>
      </w:r>
    </w:p>
    <w:p w:rsidR="00014D34" w:rsidRPr="008103C1" w:rsidRDefault="00014D34" w:rsidP="00014D34">
      <w:pPr>
        <w:pStyle w:val="ListBulleted"/>
      </w:pPr>
      <w:r w:rsidRPr="008103C1">
        <w:t xml:space="preserve">Line </w:t>
      </w:r>
      <w:r w:rsidR="00CB36EF">
        <w:t>o</w:t>
      </w:r>
      <w:r w:rsidRPr="008103C1">
        <w:t xml:space="preserve">f </w:t>
      </w:r>
      <w:del w:id="57" w:author="DM" w:date="2012-08-17T16:50:00Z">
        <w:r w:rsidRPr="008103C1" w:rsidDel="009B7DF0">
          <w:delText>B</w:delText>
        </w:r>
      </w:del>
      <w:ins w:id="58" w:author="DM" w:date="2012-08-17T16:50:00Z">
        <w:r w:rsidR="009B7DF0">
          <w:t>b</w:t>
        </w:r>
      </w:ins>
      <w:r w:rsidRPr="008103C1">
        <w:t xml:space="preserve">usiness </w:t>
      </w:r>
      <w:del w:id="59" w:author="DM" w:date="2012-08-17T16:50:00Z">
        <w:r w:rsidRPr="008103C1" w:rsidDel="009B7DF0">
          <w:delText xml:space="preserve">(LOB) </w:delText>
        </w:r>
      </w:del>
      <w:r w:rsidRPr="008103C1">
        <w:t>integration has a well-established history with previous versions of Project Server</w:t>
      </w:r>
      <w:r w:rsidR="00EF784A" w:rsidRPr="008103C1">
        <w:t>.</w:t>
      </w:r>
    </w:p>
    <w:p w:rsidR="00EE42D3" w:rsidRPr="008103C1" w:rsidRDefault="00EE42D3" w:rsidP="00EE42D3">
      <w:pPr>
        <w:pStyle w:val="H1"/>
      </w:pPr>
      <w:del w:id="60" w:author="DM" w:date="2012-08-17T16:50:00Z">
        <w:r w:rsidRPr="008103C1" w:rsidDel="009B7DF0">
          <w:delText xml:space="preserve">The </w:delText>
        </w:r>
      </w:del>
      <w:r w:rsidRPr="008103C1">
        <w:t xml:space="preserve">Logical Architecture </w:t>
      </w:r>
      <w:ins w:id="61" w:author="DM" w:date="2012-08-17T16:50:00Z">
        <w:r w:rsidR="009B7DF0">
          <w:t>I</w:t>
        </w:r>
      </w:ins>
      <w:del w:id="62" w:author="DM" w:date="2012-08-17T16:50:00Z">
        <w:r w:rsidRPr="008103C1" w:rsidDel="009B7DF0">
          <w:delText>i</w:delText>
        </w:r>
      </w:del>
      <w:r w:rsidRPr="008103C1">
        <w:t xml:space="preserve">s More Natural for </w:t>
      </w:r>
      <w:del w:id="63" w:author="DM" w:date="2012-08-17T16:50:00Z">
        <w:r w:rsidRPr="008103C1" w:rsidDel="009B7DF0">
          <w:delText xml:space="preserve">the </w:delText>
        </w:r>
      </w:del>
      <w:r w:rsidRPr="008103C1">
        <w:t>Business Users</w:t>
      </w:r>
    </w:p>
    <w:p w:rsidR="004702A7" w:rsidRDefault="002537C2" w:rsidP="0002240E">
      <w:pPr>
        <w:pStyle w:val="Para"/>
        <w:rPr>
          <w:rStyle w:val="news-body-text"/>
        </w:rPr>
      </w:pPr>
      <w:r>
        <w:rPr>
          <w:rStyle w:val="news-body-text"/>
        </w:rPr>
        <w:t>Small and large organizations</w:t>
      </w:r>
      <w:r w:rsidR="005F6610">
        <w:rPr>
          <w:rStyle w:val="news-body-text"/>
        </w:rPr>
        <w:t xml:space="preserve"> are seeking capabilities that empower both business users and IT</w:t>
      </w:r>
      <w:r w:rsidR="00CB36EF">
        <w:rPr>
          <w:rStyle w:val="news-body-text"/>
        </w:rPr>
        <w:t xml:space="preserve"> professionals</w:t>
      </w:r>
      <w:r w:rsidR="005F6610">
        <w:rPr>
          <w:rStyle w:val="news-body-text"/>
        </w:rPr>
        <w:t xml:space="preserve"> to create information management solutions quickly.</w:t>
      </w:r>
      <w:r w:rsidR="004702A7">
        <w:rPr>
          <w:rStyle w:val="news-body-text"/>
        </w:rPr>
        <w:t xml:space="preserve"> </w:t>
      </w:r>
      <w:r w:rsidR="004702A7" w:rsidRPr="004702A7">
        <w:rPr>
          <w:rStyle w:val="news-body-text"/>
        </w:rPr>
        <w:t>In order to facilitate</w:t>
      </w:r>
      <w:r w:rsidR="004702A7">
        <w:rPr>
          <w:rStyle w:val="news-body-text"/>
        </w:rPr>
        <w:t xml:space="preserve"> the increasing</w:t>
      </w:r>
      <w:r w:rsidR="004702A7" w:rsidRPr="004702A7">
        <w:rPr>
          <w:rStyle w:val="news-body-text"/>
        </w:rPr>
        <w:t xml:space="preserve"> </w:t>
      </w:r>
      <w:r w:rsidR="004702A7">
        <w:rPr>
          <w:rStyle w:val="news-body-text"/>
        </w:rPr>
        <w:t xml:space="preserve">demands </w:t>
      </w:r>
      <w:r w:rsidR="00434A71">
        <w:rPr>
          <w:rStyle w:val="news-body-text"/>
        </w:rPr>
        <w:t>on</w:t>
      </w:r>
      <w:r w:rsidR="004702A7">
        <w:rPr>
          <w:rStyle w:val="news-body-text"/>
        </w:rPr>
        <w:t xml:space="preserve"> </w:t>
      </w:r>
      <w:r>
        <w:rPr>
          <w:rStyle w:val="news-body-text"/>
        </w:rPr>
        <w:t>available</w:t>
      </w:r>
      <w:r w:rsidR="00434A71">
        <w:rPr>
          <w:rStyle w:val="news-body-text"/>
        </w:rPr>
        <w:t xml:space="preserve"> and</w:t>
      </w:r>
      <w:r w:rsidR="004702A7">
        <w:rPr>
          <w:rStyle w:val="news-body-text"/>
        </w:rPr>
        <w:t xml:space="preserve"> </w:t>
      </w:r>
      <w:r>
        <w:rPr>
          <w:rStyle w:val="news-body-text"/>
        </w:rPr>
        <w:t>skilled resources</w:t>
      </w:r>
      <w:r w:rsidR="004702A7" w:rsidRPr="004702A7">
        <w:rPr>
          <w:rStyle w:val="news-body-text"/>
        </w:rPr>
        <w:t xml:space="preserve">, it </w:t>
      </w:r>
      <w:ins w:id="64" w:author="DM" w:date="2012-08-17T16:51:00Z">
        <w:r w:rsidR="009B7DF0">
          <w:rPr>
            <w:rStyle w:val="news-body-text"/>
          </w:rPr>
          <w:t>is</w:t>
        </w:r>
      </w:ins>
      <w:del w:id="65" w:author="DM" w:date="2012-08-17T16:51:00Z">
        <w:r w:rsidR="004702A7" w:rsidRPr="004702A7" w:rsidDel="009B7DF0">
          <w:rPr>
            <w:rStyle w:val="news-body-text"/>
          </w:rPr>
          <w:delText>has become</w:delText>
        </w:r>
      </w:del>
      <w:r w:rsidR="004702A7" w:rsidRPr="004702A7">
        <w:rPr>
          <w:rStyle w:val="news-body-text"/>
        </w:rPr>
        <w:t xml:space="preserve"> essential to be able to manage, monitor, and assess the status of all </w:t>
      </w:r>
      <w:r w:rsidR="0002240E">
        <w:rPr>
          <w:rStyle w:val="news-body-text"/>
        </w:rPr>
        <w:t xml:space="preserve">work </w:t>
      </w:r>
      <w:r w:rsidR="00CB36EF">
        <w:rPr>
          <w:rStyle w:val="news-body-text"/>
        </w:rPr>
        <w:t xml:space="preserve">and </w:t>
      </w:r>
      <w:r w:rsidR="004702A7" w:rsidRPr="004702A7">
        <w:rPr>
          <w:rStyle w:val="news-body-text"/>
        </w:rPr>
        <w:t xml:space="preserve">projects </w:t>
      </w:r>
      <w:r>
        <w:rPr>
          <w:rStyle w:val="news-body-text"/>
        </w:rPr>
        <w:t>across</w:t>
      </w:r>
      <w:r w:rsidR="004702A7">
        <w:rPr>
          <w:rStyle w:val="news-body-text"/>
        </w:rPr>
        <w:t xml:space="preserve"> the enterprise.</w:t>
      </w:r>
    </w:p>
    <w:p w:rsidR="004702A7" w:rsidRPr="004327FF" w:rsidRDefault="004702A7" w:rsidP="004702A7">
      <w:pPr>
        <w:pStyle w:val="Para"/>
        <w:rPr>
          <w:rStyle w:val="QueryInline"/>
          <w:rPrChange w:id="66" w:author="DM" w:date="2012-08-20T08:03:00Z">
            <w:rPr>
              <w:rStyle w:val="news-body-text"/>
              <w:rFonts w:ascii="Arial" w:hAnsi="Arial"/>
              <w:b/>
              <w:sz w:val="60"/>
            </w:rPr>
          </w:rPrChange>
        </w:rPr>
      </w:pPr>
      <w:r>
        <w:rPr>
          <w:rStyle w:val="news-body-text"/>
        </w:rPr>
        <w:t xml:space="preserve">With </w:t>
      </w:r>
      <w:r w:rsidR="00CB36EF">
        <w:rPr>
          <w:rStyle w:val="news-body-text"/>
        </w:rPr>
        <w:t xml:space="preserve">the </w:t>
      </w:r>
      <w:r>
        <w:rPr>
          <w:rStyle w:val="news-body-text"/>
        </w:rPr>
        <w:t xml:space="preserve">general adoption of organizational project management </w:t>
      </w:r>
      <w:ins w:id="67" w:author="DM" w:date="2012-08-17T16:51:00Z">
        <w:r w:rsidR="009B7DF0">
          <w:rPr>
            <w:rStyle w:val="news-body-text"/>
          </w:rPr>
          <w:t xml:space="preserve">(PM) </w:t>
        </w:r>
      </w:ins>
      <w:r>
        <w:rPr>
          <w:rStyle w:val="news-body-text"/>
        </w:rPr>
        <w:t xml:space="preserve">and associated </w:t>
      </w:r>
      <w:r w:rsidRPr="004702A7">
        <w:rPr>
          <w:rStyle w:val="news-body-text"/>
        </w:rPr>
        <w:t>governance practices</w:t>
      </w:r>
      <w:r w:rsidR="00A570F8">
        <w:rPr>
          <w:rStyle w:val="news-body-text"/>
        </w:rPr>
        <w:t xml:space="preserve"> over the past decade</w:t>
      </w:r>
      <w:r w:rsidRPr="004702A7">
        <w:rPr>
          <w:rStyle w:val="news-body-text"/>
        </w:rPr>
        <w:t>,</w:t>
      </w:r>
      <w:r>
        <w:rPr>
          <w:rStyle w:val="news-body-text"/>
        </w:rPr>
        <w:t xml:space="preserve"> </w:t>
      </w:r>
      <w:del w:id="68" w:author="DM" w:date="2012-08-17T16:53:00Z">
        <w:r w:rsidDel="005B7D3D">
          <w:rPr>
            <w:rStyle w:val="news-body-text"/>
          </w:rPr>
          <w:delText xml:space="preserve">significant </w:delText>
        </w:r>
      </w:del>
      <w:r>
        <w:rPr>
          <w:rStyle w:val="news-body-text"/>
        </w:rPr>
        <w:t>growth in</w:t>
      </w:r>
      <w:r w:rsidRPr="004702A7">
        <w:rPr>
          <w:rStyle w:val="news-body-text"/>
        </w:rPr>
        <w:t xml:space="preserve"> </w:t>
      </w:r>
      <w:ins w:id="69" w:author="DM" w:date="2012-08-17T16:53:00Z">
        <w:r w:rsidR="005B7D3D">
          <w:rPr>
            <w:rStyle w:val="news-body-text"/>
          </w:rPr>
          <w:t>p</w:t>
        </w:r>
      </w:ins>
      <w:del w:id="70" w:author="DM" w:date="2012-08-17T16:53:00Z">
        <w:r w:rsidDel="005B7D3D">
          <w:rPr>
            <w:rStyle w:val="news-body-text"/>
          </w:rPr>
          <w:delText>P</w:delText>
        </w:r>
      </w:del>
      <w:r>
        <w:rPr>
          <w:rStyle w:val="news-body-text"/>
        </w:rPr>
        <w:t xml:space="preserve">ortfolio, </w:t>
      </w:r>
      <w:del w:id="71" w:author="DM" w:date="2012-08-17T16:53:00Z">
        <w:r w:rsidDel="005B7D3D">
          <w:rPr>
            <w:rStyle w:val="news-body-text"/>
          </w:rPr>
          <w:delText>P</w:delText>
        </w:r>
      </w:del>
      <w:ins w:id="72" w:author="DM" w:date="2012-08-17T16:53:00Z">
        <w:r w:rsidR="005B7D3D">
          <w:rPr>
            <w:rStyle w:val="news-body-text"/>
          </w:rPr>
          <w:t>p</w:t>
        </w:r>
      </w:ins>
      <w:r>
        <w:rPr>
          <w:rStyle w:val="news-body-text"/>
        </w:rPr>
        <w:t xml:space="preserve">rogram, and </w:t>
      </w:r>
      <w:ins w:id="73" w:author="DM" w:date="2012-08-17T16:53:00Z">
        <w:r w:rsidR="005B7D3D">
          <w:rPr>
            <w:rStyle w:val="news-body-text"/>
          </w:rPr>
          <w:t>p</w:t>
        </w:r>
      </w:ins>
      <w:del w:id="74" w:author="DM" w:date="2012-08-17T16:53:00Z">
        <w:r w:rsidDel="005B7D3D">
          <w:rPr>
            <w:rStyle w:val="news-body-text"/>
          </w:rPr>
          <w:delText>P</w:delText>
        </w:r>
      </w:del>
      <w:r>
        <w:rPr>
          <w:rStyle w:val="news-body-text"/>
        </w:rPr>
        <w:t xml:space="preserve">roject </w:t>
      </w:r>
      <w:del w:id="75" w:author="DM" w:date="2012-08-17T16:53:00Z">
        <w:r w:rsidDel="005B7D3D">
          <w:rPr>
            <w:rStyle w:val="news-body-text"/>
          </w:rPr>
          <w:delText>M</w:delText>
        </w:r>
      </w:del>
      <w:ins w:id="76" w:author="DM" w:date="2012-08-17T16:53:00Z">
        <w:r w:rsidR="005B7D3D">
          <w:rPr>
            <w:rStyle w:val="news-body-text"/>
          </w:rPr>
          <w:t>m</w:t>
        </w:r>
      </w:ins>
      <w:r>
        <w:rPr>
          <w:rStyle w:val="news-body-text"/>
        </w:rPr>
        <w:t xml:space="preserve">anagement </w:t>
      </w:r>
      <w:r w:rsidRPr="004702A7">
        <w:rPr>
          <w:rStyle w:val="news-body-text"/>
        </w:rPr>
        <w:t>processes, metho</w:t>
      </w:r>
      <w:r>
        <w:rPr>
          <w:rStyle w:val="news-body-text"/>
        </w:rPr>
        <w:t>ds</w:t>
      </w:r>
      <w:r w:rsidR="00434A71">
        <w:rPr>
          <w:rStyle w:val="news-body-text"/>
        </w:rPr>
        <w:t>,</w:t>
      </w:r>
      <w:r>
        <w:rPr>
          <w:rStyle w:val="news-body-text"/>
        </w:rPr>
        <w:t xml:space="preserve"> and application packages has </w:t>
      </w:r>
      <w:del w:id="77" w:author="DM" w:date="2012-08-17T16:53:00Z">
        <w:r w:rsidDel="005B7D3D">
          <w:rPr>
            <w:rStyle w:val="news-body-text"/>
          </w:rPr>
          <w:delText xml:space="preserve">literally </w:delText>
        </w:r>
      </w:del>
      <w:r>
        <w:rPr>
          <w:rStyle w:val="news-body-text"/>
        </w:rPr>
        <w:t>erupted</w:t>
      </w:r>
      <w:r w:rsidR="00A570F8">
        <w:rPr>
          <w:rStyle w:val="news-body-text"/>
        </w:rPr>
        <w:t>.</w:t>
      </w:r>
      <w:r>
        <w:rPr>
          <w:rStyle w:val="news-body-text"/>
        </w:rPr>
        <w:t xml:space="preserve"> </w:t>
      </w:r>
      <w:ins w:id="78" w:author="DM" w:date="2012-08-20T08:03:00Z">
        <w:r w:rsidR="004327FF">
          <w:rPr>
            <w:rStyle w:val="news-body-text"/>
          </w:rPr>
          <w:t>In the 1990s,</w:t>
        </w:r>
        <w:r w:rsidR="004327FF" w:rsidRPr="004702A7">
          <w:rPr>
            <w:rStyle w:val="news-body-text"/>
          </w:rPr>
          <w:t xml:space="preserve"> </w:t>
        </w:r>
      </w:ins>
      <w:del w:id="79" w:author="DM" w:date="2012-08-20T08:03:00Z">
        <w:r w:rsidR="00A570F8" w:rsidDel="004327FF">
          <w:rPr>
            <w:rStyle w:val="news-body-text"/>
          </w:rPr>
          <w:delText>T</w:delText>
        </w:r>
      </w:del>
      <w:ins w:id="80" w:author="DM" w:date="2012-08-20T08:03:00Z">
        <w:r w:rsidR="004327FF">
          <w:rPr>
            <w:rStyle w:val="news-body-text"/>
          </w:rPr>
          <w:t>t</w:t>
        </w:r>
      </w:ins>
      <w:r>
        <w:rPr>
          <w:rStyle w:val="news-body-text"/>
        </w:rPr>
        <w:t xml:space="preserve">he </w:t>
      </w:r>
      <w:r w:rsidRPr="004702A7">
        <w:rPr>
          <w:rStyle w:val="news-body-text"/>
        </w:rPr>
        <w:t>focus</w:t>
      </w:r>
      <w:r>
        <w:rPr>
          <w:rStyle w:val="news-body-text"/>
        </w:rPr>
        <w:t xml:space="preserve"> </w:t>
      </w:r>
      <w:del w:id="81" w:author="DM" w:date="2012-08-20T08:03:00Z">
        <w:r w:rsidDel="004327FF">
          <w:rPr>
            <w:rStyle w:val="news-body-text"/>
          </w:rPr>
          <w:delText>in the 1990s</w:delText>
        </w:r>
        <w:r w:rsidRPr="004702A7" w:rsidDel="004327FF">
          <w:rPr>
            <w:rStyle w:val="news-body-text"/>
          </w:rPr>
          <w:delText xml:space="preserve"> </w:delText>
        </w:r>
      </w:del>
      <w:r w:rsidRPr="004702A7">
        <w:rPr>
          <w:rStyle w:val="news-body-text"/>
        </w:rPr>
        <w:t>was generally on the m</w:t>
      </w:r>
      <w:r>
        <w:rPr>
          <w:rStyle w:val="news-body-text"/>
        </w:rPr>
        <w:t>anagement of individual project</w:t>
      </w:r>
      <w:r w:rsidR="00A570F8">
        <w:rPr>
          <w:rStyle w:val="news-body-text"/>
        </w:rPr>
        <w:t>s</w:t>
      </w:r>
      <w:r>
        <w:rPr>
          <w:rStyle w:val="news-body-text"/>
        </w:rPr>
        <w:t>.</w:t>
      </w:r>
      <w:ins w:id="82" w:author="Tim Runcie" w:date="2012-09-12T08:22:00Z">
        <w:r w:rsidR="006C18B1">
          <w:rPr>
            <w:rStyle w:val="news-body-text"/>
          </w:rPr>
          <w:t xml:space="preserve">  Today’s software includes </w:t>
        </w:r>
      </w:ins>
      <w:ins w:id="83" w:author="Tim Runcie" w:date="2012-09-12T08:23:00Z">
        <w:r w:rsidR="006C18B1">
          <w:rPr>
            <w:rStyle w:val="news-body-text"/>
          </w:rPr>
          <w:t>portfolios of</w:t>
        </w:r>
      </w:ins>
      <w:ins w:id="84" w:author="Tim Runcie" w:date="2012-09-12T08:22:00Z">
        <w:r w:rsidR="006C18B1">
          <w:rPr>
            <w:rStyle w:val="news-body-text"/>
          </w:rPr>
          <w:t xml:space="preserve"> projects</w:t>
        </w:r>
      </w:ins>
      <w:ins w:id="85" w:author="Tim Runcie" w:date="2012-09-12T08:23:00Z">
        <w:r w:rsidR="006C18B1">
          <w:rPr>
            <w:rStyle w:val="news-body-text"/>
          </w:rPr>
          <w:t xml:space="preserve"> and integrated cross organizational project and resource tracking and reporting</w:t>
        </w:r>
        <w:proofErr w:type="gramStart"/>
        <w:r w:rsidR="006C18B1">
          <w:rPr>
            <w:rStyle w:val="news-body-text"/>
          </w:rPr>
          <w:t>.</w:t>
        </w:r>
      </w:ins>
      <w:commentRangeStart w:id="86"/>
      <w:ins w:id="87" w:author="DM" w:date="2012-08-20T08:03:00Z">
        <w:r w:rsidR="004327FF">
          <w:rPr>
            <w:rStyle w:val="QueryInline"/>
          </w:rPr>
          <w:t>[</w:t>
        </w:r>
        <w:commentRangeStart w:id="88"/>
        <w:proofErr w:type="gramEnd"/>
        <w:r w:rsidR="004327FF">
          <w:rPr>
            <w:rStyle w:val="QueryInline"/>
          </w:rPr>
          <w:t>AU: describe difference between 1990s and today?</w:t>
        </w:r>
      </w:ins>
      <w:commentRangeEnd w:id="88"/>
      <w:r w:rsidR="006C18B1">
        <w:rPr>
          <w:rStyle w:val="CommentReference"/>
          <w:rFonts w:asciiTheme="minorHAnsi" w:eastAsiaTheme="minorHAnsi" w:hAnsiTheme="minorHAnsi" w:cstheme="minorBidi"/>
          <w:snapToGrid/>
        </w:rPr>
        <w:commentReference w:id="88"/>
      </w:r>
      <w:ins w:id="89" w:author="DM" w:date="2012-08-20T08:03:00Z">
        <w:r w:rsidR="004327FF">
          <w:rPr>
            <w:rStyle w:val="QueryInline"/>
          </w:rPr>
          <w:t>]</w:t>
        </w:r>
      </w:ins>
      <w:commentRangeEnd w:id="86"/>
      <w:r w:rsidR="00CE6364">
        <w:rPr>
          <w:rStyle w:val="CommentReference"/>
          <w:rFonts w:asciiTheme="minorHAnsi" w:eastAsiaTheme="minorHAnsi" w:hAnsiTheme="minorHAnsi" w:cstheme="minorBidi"/>
          <w:snapToGrid/>
        </w:rPr>
        <w:commentReference w:id="86"/>
      </w:r>
    </w:p>
    <w:p w:rsidR="004702A7" w:rsidRDefault="0002240E" w:rsidP="0002240E">
      <w:pPr>
        <w:pStyle w:val="Para"/>
        <w:rPr>
          <w:rStyle w:val="news-body-text"/>
        </w:rPr>
      </w:pPr>
      <w:r>
        <w:rPr>
          <w:rStyle w:val="news-body-text"/>
        </w:rPr>
        <w:t>E</w:t>
      </w:r>
      <w:ins w:id="90" w:author="DM" w:date="2012-08-17T16:53:00Z">
        <w:r w:rsidR="005B7D3D">
          <w:rPr>
            <w:rStyle w:val="news-body-text"/>
          </w:rPr>
          <w:t xml:space="preserve">PM </w:t>
        </w:r>
      </w:ins>
      <w:del w:id="91" w:author="DM" w:date="2012-08-17T16:55:00Z">
        <w:r w:rsidDel="005B7D3D">
          <w:rPr>
            <w:rStyle w:val="news-body-text"/>
          </w:rPr>
          <w:delText xml:space="preserve">nterprise Project Management </w:delText>
        </w:r>
      </w:del>
      <w:r>
        <w:rPr>
          <w:rStyle w:val="news-body-text"/>
        </w:rPr>
        <w:t>is today</w:t>
      </w:r>
      <w:r w:rsidR="00034A7D">
        <w:rPr>
          <w:rStyle w:val="news-body-text"/>
        </w:rPr>
        <w:t>’</w:t>
      </w:r>
      <w:r>
        <w:rPr>
          <w:rStyle w:val="news-body-text"/>
        </w:rPr>
        <w:t>s solution for</w:t>
      </w:r>
      <w:r w:rsidRPr="0002240E">
        <w:rPr>
          <w:rStyle w:val="news-body-text"/>
        </w:rPr>
        <w:t xml:space="preserve"> handling multip</w:t>
      </w:r>
      <w:r>
        <w:rPr>
          <w:rStyle w:val="news-body-text"/>
        </w:rPr>
        <w:t>le projects efficiently and is fast becoming a</w:t>
      </w:r>
      <w:r w:rsidRPr="0002240E">
        <w:rPr>
          <w:rStyle w:val="news-body-text"/>
        </w:rPr>
        <w:t xml:space="preserve"> necessary</w:t>
      </w:r>
      <w:r>
        <w:rPr>
          <w:rStyle w:val="news-body-text"/>
        </w:rPr>
        <w:t xml:space="preserve"> set of</w:t>
      </w:r>
      <w:r w:rsidRPr="0002240E">
        <w:rPr>
          <w:rStyle w:val="news-body-text"/>
        </w:rPr>
        <w:t xml:space="preserve"> tool</w:t>
      </w:r>
      <w:r>
        <w:rPr>
          <w:rStyle w:val="news-body-text"/>
        </w:rPr>
        <w:t>s and methods</w:t>
      </w:r>
      <w:r w:rsidRPr="0002240E">
        <w:rPr>
          <w:rStyle w:val="news-body-text"/>
        </w:rPr>
        <w:t xml:space="preserve"> for any company invol</w:t>
      </w:r>
      <w:r w:rsidR="00434A71">
        <w:rPr>
          <w:rStyle w:val="news-body-text"/>
        </w:rPr>
        <w:t xml:space="preserve">ved in managing work or </w:t>
      </w:r>
      <w:r>
        <w:rPr>
          <w:rStyle w:val="news-body-text"/>
        </w:rPr>
        <w:t xml:space="preserve">projects. EPM </w:t>
      </w:r>
      <w:r w:rsidRPr="0002240E">
        <w:rPr>
          <w:rStyle w:val="news-body-text"/>
        </w:rPr>
        <w:t>helps organizations gain visibi</w:t>
      </w:r>
      <w:r w:rsidR="00E0116A">
        <w:rPr>
          <w:rStyle w:val="news-body-text"/>
        </w:rPr>
        <w:t>lity and control across all types of projects</w:t>
      </w:r>
      <w:r w:rsidR="00034A7D">
        <w:rPr>
          <w:rStyle w:val="news-body-text"/>
        </w:rPr>
        <w:t>.</w:t>
      </w:r>
      <w:r w:rsidRPr="0002240E">
        <w:rPr>
          <w:rStyle w:val="news-body-text"/>
        </w:rPr>
        <w:t xml:space="preserve"> </w:t>
      </w:r>
      <w:r w:rsidR="00034A7D">
        <w:rPr>
          <w:rStyle w:val="news-body-text"/>
        </w:rPr>
        <w:t>I</w:t>
      </w:r>
      <w:r w:rsidR="00F51237">
        <w:rPr>
          <w:rStyle w:val="news-body-text"/>
        </w:rPr>
        <w:t>ts</w:t>
      </w:r>
      <w:r w:rsidR="00034A7D">
        <w:rPr>
          <w:rStyle w:val="news-body-text"/>
        </w:rPr>
        <w:t xml:space="preserve"> </w:t>
      </w:r>
      <w:r w:rsidR="00F51237" w:rsidRPr="0002240E">
        <w:rPr>
          <w:rStyle w:val="news-body-text"/>
        </w:rPr>
        <w:t xml:space="preserve">strategy </w:t>
      </w:r>
      <w:r w:rsidRPr="0002240E">
        <w:rPr>
          <w:rStyle w:val="news-body-text"/>
        </w:rPr>
        <w:t>enhanc</w:t>
      </w:r>
      <w:r w:rsidR="00034A7D">
        <w:rPr>
          <w:rStyle w:val="news-body-text"/>
        </w:rPr>
        <w:t>es</w:t>
      </w:r>
      <w:r>
        <w:rPr>
          <w:rStyle w:val="news-body-text"/>
        </w:rPr>
        <w:t xml:space="preserve"> the</w:t>
      </w:r>
      <w:r w:rsidRPr="0002240E">
        <w:rPr>
          <w:rStyle w:val="news-body-text"/>
        </w:rPr>
        <w:t xml:space="preserve"> decision-making</w:t>
      </w:r>
      <w:r>
        <w:rPr>
          <w:rStyle w:val="news-body-text"/>
        </w:rPr>
        <w:t xml:space="preserve"> process</w:t>
      </w:r>
      <w:r w:rsidRPr="0002240E">
        <w:rPr>
          <w:rStyle w:val="news-body-text"/>
        </w:rPr>
        <w:t xml:space="preserve">, </w:t>
      </w:r>
      <w:r w:rsidR="00034A7D" w:rsidRPr="0002240E">
        <w:rPr>
          <w:rStyle w:val="news-body-text"/>
        </w:rPr>
        <w:t>improv</w:t>
      </w:r>
      <w:r w:rsidR="00034A7D">
        <w:rPr>
          <w:rStyle w:val="news-body-text"/>
        </w:rPr>
        <w:t>es</w:t>
      </w:r>
      <w:r w:rsidR="00034A7D" w:rsidRPr="0002240E">
        <w:rPr>
          <w:rStyle w:val="news-body-text"/>
        </w:rPr>
        <w:t xml:space="preserve"> </w:t>
      </w:r>
      <w:r w:rsidRPr="0002240E">
        <w:rPr>
          <w:rStyle w:val="news-body-text"/>
        </w:rPr>
        <w:t xml:space="preserve">alignment with business </w:t>
      </w:r>
      <w:r>
        <w:rPr>
          <w:rStyle w:val="news-body-text"/>
        </w:rPr>
        <w:t>and priorities</w:t>
      </w:r>
      <w:r w:rsidRPr="0002240E">
        <w:rPr>
          <w:rStyle w:val="news-body-text"/>
        </w:rPr>
        <w:t xml:space="preserve">, </w:t>
      </w:r>
      <w:r w:rsidR="00034A7D" w:rsidRPr="0002240E">
        <w:rPr>
          <w:rStyle w:val="news-body-text"/>
        </w:rPr>
        <w:t>maximiz</w:t>
      </w:r>
      <w:r w:rsidR="00034A7D">
        <w:rPr>
          <w:rStyle w:val="news-body-text"/>
        </w:rPr>
        <w:t>es</w:t>
      </w:r>
      <w:r w:rsidR="00034A7D" w:rsidRPr="0002240E">
        <w:rPr>
          <w:rStyle w:val="news-body-text"/>
        </w:rPr>
        <w:t xml:space="preserve"> </w:t>
      </w:r>
      <w:r w:rsidRPr="0002240E">
        <w:rPr>
          <w:rStyle w:val="news-body-text"/>
        </w:rPr>
        <w:t xml:space="preserve">resource utilization, and </w:t>
      </w:r>
      <w:r w:rsidR="00034A7D" w:rsidRPr="0002240E">
        <w:rPr>
          <w:rStyle w:val="news-body-text"/>
        </w:rPr>
        <w:t>enhanc</w:t>
      </w:r>
      <w:r w:rsidR="00034A7D">
        <w:rPr>
          <w:rStyle w:val="news-body-text"/>
        </w:rPr>
        <w:t>es</w:t>
      </w:r>
      <w:r w:rsidR="00034A7D" w:rsidRPr="0002240E">
        <w:rPr>
          <w:rStyle w:val="news-body-text"/>
        </w:rPr>
        <w:t xml:space="preserve"> </w:t>
      </w:r>
      <w:r w:rsidRPr="0002240E">
        <w:rPr>
          <w:rStyle w:val="news-body-text"/>
        </w:rPr>
        <w:t>pr</w:t>
      </w:r>
      <w:r>
        <w:rPr>
          <w:rStyle w:val="news-body-text"/>
        </w:rPr>
        <w:t>oject execution to optimize the return o</w:t>
      </w:r>
      <w:ins w:id="92" w:author="DM" w:date="2012-08-17T16:56:00Z">
        <w:r w:rsidR="00B25722">
          <w:rPr>
            <w:rStyle w:val="news-body-text"/>
          </w:rPr>
          <w:t>n</w:t>
        </w:r>
      </w:ins>
      <w:del w:id="93" w:author="DM" w:date="2012-08-17T16:56:00Z">
        <w:r w:rsidDel="00B25722">
          <w:rPr>
            <w:rStyle w:val="news-body-text"/>
          </w:rPr>
          <w:delText>f</w:delText>
        </w:r>
      </w:del>
      <w:r>
        <w:rPr>
          <w:rStyle w:val="news-body-text"/>
        </w:rPr>
        <w:t xml:space="preserve"> investment</w:t>
      </w:r>
      <w:del w:id="94" w:author="DM" w:date="2012-08-17T16:56:00Z">
        <w:r w:rsidDel="00B25722">
          <w:rPr>
            <w:rStyle w:val="news-body-text"/>
          </w:rPr>
          <w:delText xml:space="preserve"> (ROI</w:delText>
        </w:r>
      </w:del>
      <w:r>
        <w:rPr>
          <w:rStyle w:val="news-body-text"/>
        </w:rPr>
        <w:t>).</w:t>
      </w:r>
    </w:p>
    <w:p w:rsidR="0033737A" w:rsidRPr="008B1720" w:rsidRDefault="0033737A" w:rsidP="00D61720">
      <w:pPr>
        <w:pStyle w:val="Para"/>
        <w:rPr>
          <w:rStyle w:val="QueryInline"/>
          <w:rPrChange w:id="95" w:author="DM" w:date="2012-08-20T08:04:00Z">
            <w:rPr>
              <w:rStyle w:val="news-body-text"/>
              <w:rFonts w:ascii="Arial" w:hAnsi="Arial"/>
              <w:b/>
              <w:sz w:val="60"/>
            </w:rPr>
          </w:rPrChange>
        </w:rPr>
      </w:pPr>
      <w:r w:rsidRPr="0033737A">
        <w:t>As Project Server is gainin</w:t>
      </w:r>
      <w:r>
        <w:t>g visibility as an enterprise solution for managing the work and resources of an organization</w:t>
      </w:r>
      <w:r w:rsidRPr="0033737A">
        <w:t>, it needs to integrate with existing system</w:t>
      </w:r>
      <w:r w:rsidR="00756784">
        <w:t>s</w:t>
      </w:r>
      <w:ins w:id="96" w:author="DM" w:date="2012-08-17T16:56:00Z">
        <w:r w:rsidR="00B25722">
          <w:t>,</w:t>
        </w:r>
      </w:ins>
      <w:del w:id="97" w:author="DM" w:date="2012-08-17T16:56:00Z">
        <w:r w:rsidR="00756784" w:rsidDel="00B25722">
          <w:delText xml:space="preserve"> –</w:delText>
        </w:r>
      </w:del>
      <w:r w:rsidRPr="0033737A">
        <w:t xml:space="preserve"> starting typically with </w:t>
      </w:r>
      <w:del w:id="98" w:author="DM" w:date="2012-08-17T16:56:00Z">
        <w:r w:rsidRPr="0033737A" w:rsidDel="00B25722">
          <w:delText>Enterprise Resource Planning (</w:delText>
        </w:r>
      </w:del>
      <w:r w:rsidRPr="0033737A">
        <w:t>ERP</w:t>
      </w:r>
      <w:del w:id="99" w:author="DM" w:date="2012-08-17T16:56:00Z">
        <w:r w:rsidRPr="0033737A" w:rsidDel="00B25722">
          <w:delText>)</w:delText>
        </w:r>
      </w:del>
      <w:r w:rsidRPr="0033737A">
        <w:t xml:space="preserve"> systems</w:t>
      </w:r>
      <w:r>
        <w:t xml:space="preserve"> (</w:t>
      </w:r>
      <w:proofErr w:type="spellStart"/>
      <w:r>
        <w:t>Fiessinger</w:t>
      </w:r>
      <w:proofErr w:type="spellEnd"/>
      <w:ins w:id="100" w:author="DM" w:date="2012-08-17T16:56:00Z">
        <w:r w:rsidR="00B25722">
          <w:t>,</w:t>
        </w:r>
      </w:ins>
      <w:r>
        <w:t xml:space="preserve"> 2010).</w:t>
      </w:r>
      <w:r w:rsidRPr="0033737A">
        <w:t xml:space="preserve"> </w:t>
      </w:r>
    </w:p>
    <w:p w:rsidR="00D34552" w:rsidRPr="00326FCA" w:rsidRDefault="00A75185" w:rsidP="00A6421A">
      <w:pPr>
        <w:pStyle w:val="Para"/>
      </w:pPr>
      <w:r>
        <w:t>Figure 4.1</w:t>
      </w:r>
      <w:r w:rsidR="004702A7">
        <w:t xml:space="preserve"> </w:t>
      </w:r>
      <w:r w:rsidR="00D34552">
        <w:t>illustrates</w:t>
      </w:r>
      <w:r w:rsidR="00D716E4" w:rsidRPr="00D716E4">
        <w:t xml:space="preserve"> </w:t>
      </w:r>
      <w:r w:rsidR="00D716E4">
        <w:t>a framework that describes the</w:t>
      </w:r>
      <w:r w:rsidR="00D34552">
        <w:t xml:space="preserve"> key </w:t>
      </w:r>
      <w:r w:rsidR="00D716E4">
        <w:t>inter</w:t>
      </w:r>
      <w:del w:id="101" w:author="DM" w:date="2012-08-17T16:56:00Z">
        <w:r w:rsidR="00D716E4" w:rsidDel="00B25722">
          <w:delText>-</w:delText>
        </w:r>
      </w:del>
      <w:r w:rsidR="00D34552">
        <w:t>relationships</w:t>
      </w:r>
      <w:r w:rsidR="00D716E4">
        <w:t xml:space="preserve"> of </w:t>
      </w:r>
      <w:del w:id="102" w:author="DM" w:date="2012-08-17T16:54:00Z">
        <w:r w:rsidR="00D34552" w:rsidDel="005B7D3D">
          <w:delText>Enterprise Project Management</w:delText>
        </w:r>
        <w:r w:rsidR="00D716E4" w:rsidDel="005B7D3D">
          <w:delText xml:space="preserve"> (</w:delText>
        </w:r>
      </w:del>
      <w:r w:rsidR="00D716E4">
        <w:t>EPM</w:t>
      </w:r>
      <w:ins w:id="103" w:author="DM" w:date="2012-08-17T16:59:00Z">
        <w:r w:rsidR="00B25722">
          <w:t>,</w:t>
        </w:r>
      </w:ins>
      <w:del w:id="104" w:author="DM" w:date="2012-08-17T16:54:00Z">
        <w:r w:rsidR="00D716E4" w:rsidDel="005B7D3D">
          <w:delText>)</w:delText>
        </w:r>
      </w:del>
      <w:r w:rsidR="00D716E4">
        <w:t xml:space="preserve"> </w:t>
      </w:r>
      <w:r w:rsidR="00E0116A">
        <w:t xml:space="preserve">including the </w:t>
      </w:r>
      <w:r w:rsidR="00D716E4">
        <w:t>organization</w:t>
      </w:r>
      <w:ins w:id="105" w:author="DM" w:date="2012-08-17T16:57:00Z">
        <w:r w:rsidR="00B25722">
          <w:t>’</w:t>
        </w:r>
      </w:ins>
      <w:r w:rsidR="00D716E4">
        <w:t xml:space="preserve">s </w:t>
      </w:r>
      <w:del w:id="106" w:author="DM" w:date="2012-08-17T16:57:00Z">
        <w:r w:rsidR="00E0116A" w:rsidDel="00B25722">
          <w:delText>E</w:delText>
        </w:r>
      </w:del>
      <w:ins w:id="107" w:author="DM" w:date="2012-08-17T16:57:00Z">
        <w:r w:rsidR="00B25722">
          <w:t>e</w:t>
        </w:r>
      </w:ins>
      <w:r w:rsidR="00E0116A">
        <w:t xml:space="preserve">nterprise </w:t>
      </w:r>
      <w:del w:id="108" w:author="DM" w:date="2012-08-17T16:57:00Z">
        <w:r w:rsidR="00E0116A" w:rsidDel="00B25722">
          <w:delText>A</w:delText>
        </w:r>
      </w:del>
      <w:ins w:id="109" w:author="DM" w:date="2012-08-17T16:57:00Z">
        <w:r w:rsidR="00B25722">
          <w:t>a</w:t>
        </w:r>
      </w:ins>
      <w:r w:rsidR="00E0116A">
        <w:t>rchitecture</w:t>
      </w:r>
      <w:ins w:id="110" w:author="DM" w:date="2012-08-17T17:04:00Z">
        <w:r w:rsidR="000B4F1B">
          <w:t xml:space="preserve"> (EA)</w:t>
        </w:r>
      </w:ins>
      <w:r w:rsidR="00E0116A">
        <w:t xml:space="preserve">, </w:t>
      </w:r>
      <w:del w:id="111" w:author="DM" w:date="2012-08-17T16:57:00Z">
        <w:r w:rsidR="00E0116A" w:rsidDel="00B25722">
          <w:delText>the B</w:delText>
        </w:r>
      </w:del>
      <w:ins w:id="112" w:author="DM" w:date="2012-08-17T16:57:00Z">
        <w:r w:rsidR="00B25722">
          <w:t>b</w:t>
        </w:r>
      </w:ins>
      <w:r w:rsidR="00E0116A">
        <w:t xml:space="preserve">usiness </w:t>
      </w:r>
      <w:del w:id="113" w:author="DM" w:date="2012-08-17T16:57:00Z">
        <w:r w:rsidR="00E0116A" w:rsidDel="00B25722">
          <w:delText>S</w:delText>
        </w:r>
      </w:del>
      <w:ins w:id="114" w:author="DM" w:date="2012-08-17T16:57:00Z">
        <w:r w:rsidR="00B25722">
          <w:t>s</w:t>
        </w:r>
      </w:ins>
      <w:r w:rsidR="00E0116A">
        <w:t xml:space="preserve">trategy, </w:t>
      </w:r>
      <w:del w:id="115" w:author="DM" w:date="2012-08-17T16:58:00Z">
        <w:r w:rsidR="00E0116A" w:rsidDel="00B25722">
          <w:delText xml:space="preserve">the </w:delText>
        </w:r>
      </w:del>
      <w:ins w:id="116" w:author="DM" w:date="2012-08-17T16:58:00Z">
        <w:r w:rsidR="00B25722">
          <w:t>p</w:t>
        </w:r>
      </w:ins>
      <w:del w:id="117" w:author="DM" w:date="2012-08-17T16:58:00Z">
        <w:r w:rsidR="00E0116A" w:rsidDel="00B25722">
          <w:delText>P</w:delText>
        </w:r>
      </w:del>
      <w:r w:rsidR="00E0116A">
        <w:t xml:space="preserve">roject </w:t>
      </w:r>
      <w:ins w:id="118" w:author="DM" w:date="2012-08-17T16:58:00Z">
        <w:r w:rsidR="00B25722">
          <w:t>m</w:t>
        </w:r>
      </w:ins>
      <w:del w:id="119" w:author="DM" w:date="2012-08-17T16:58:00Z">
        <w:r w:rsidR="00E0116A" w:rsidDel="00B25722">
          <w:delText>M</w:delText>
        </w:r>
      </w:del>
      <w:r w:rsidR="00E0116A">
        <w:t xml:space="preserve">anagement </w:t>
      </w:r>
      <w:del w:id="120" w:author="DM" w:date="2012-08-17T16:58:00Z">
        <w:r w:rsidR="00E0116A" w:rsidDel="00B25722">
          <w:delText>O</w:delText>
        </w:r>
      </w:del>
      <w:ins w:id="121" w:author="DM" w:date="2012-08-17T16:58:00Z">
        <w:r w:rsidR="00B25722">
          <w:t>o</w:t>
        </w:r>
      </w:ins>
      <w:r w:rsidR="00E0116A">
        <w:t>ffice</w:t>
      </w:r>
      <w:ins w:id="122" w:author="DM" w:date="2012-08-17T16:57:00Z">
        <w:r w:rsidR="00B25722">
          <w:t xml:space="preserve"> (PMO)</w:t>
        </w:r>
      </w:ins>
      <w:r w:rsidR="00E0116A">
        <w:t xml:space="preserve">, </w:t>
      </w:r>
      <w:r w:rsidR="00E4462E">
        <w:t xml:space="preserve">the </w:t>
      </w:r>
      <w:ins w:id="123" w:author="DM" w:date="2012-08-17T16:58:00Z">
        <w:r w:rsidR="00B25722">
          <w:t>p</w:t>
        </w:r>
      </w:ins>
      <w:del w:id="124" w:author="DM" w:date="2012-08-17T16:58:00Z">
        <w:r w:rsidR="00E4462E" w:rsidDel="00B25722">
          <w:delText>P</w:delText>
        </w:r>
      </w:del>
      <w:r w:rsidR="00E4462E">
        <w:t xml:space="preserve">ortfolio </w:t>
      </w:r>
      <w:del w:id="125" w:author="DM" w:date="2012-08-17T16:58:00Z">
        <w:r w:rsidR="00E4462E" w:rsidDel="00B25722">
          <w:delText>M</w:delText>
        </w:r>
      </w:del>
      <w:ins w:id="126" w:author="DM" w:date="2012-08-17T16:58:00Z">
        <w:r w:rsidR="00B25722">
          <w:t>m</w:t>
        </w:r>
      </w:ins>
      <w:r w:rsidR="00E4462E">
        <w:t xml:space="preserve">anagement system, </w:t>
      </w:r>
      <w:r w:rsidR="00E0116A">
        <w:t xml:space="preserve">and of course the </w:t>
      </w:r>
      <w:r w:rsidR="00E4462E">
        <w:t>internal and external</w:t>
      </w:r>
      <w:r w:rsidR="00D716E4">
        <w:t xml:space="preserve"> stakeholders</w:t>
      </w:r>
      <w:r w:rsidR="006B1C25">
        <w:t>.</w:t>
      </w:r>
      <w:r w:rsidR="00A6421A">
        <w:t xml:space="preserve"> </w:t>
      </w:r>
    </w:p>
    <w:p w:rsidR="00A75185" w:rsidRDefault="00A75185" w:rsidP="002E6CB3">
      <w:pPr>
        <w:pStyle w:val="Slug"/>
      </w:pPr>
      <w:r>
        <w:t>Figure 4.1</w:t>
      </w:r>
      <w:del w:id="127" w:author="DM" w:date="2012-08-17T16:58:00Z">
        <w:r w:rsidDel="00B25722">
          <w:delText>:</w:delText>
        </w:r>
      </w:del>
      <w:r>
        <w:t xml:space="preserve"> Enterprise Project Management </w:t>
      </w:r>
      <w:r w:rsidR="00A6421A">
        <w:t>Framework</w:t>
      </w:r>
      <w:del w:id="128" w:author="DM" w:date="2012-08-17T16:58:00Z">
        <w:r w:rsidR="00A6421A" w:rsidDel="00B25722">
          <w:delText xml:space="preserve"> </w:delText>
        </w:r>
        <w:r w:rsidDel="00B25722">
          <w:rPr>
            <w:b w:val="0"/>
          </w:rPr>
          <w:delText xml:space="preserve">(Source: </w:delText>
        </w:r>
        <w:r w:rsidR="00DB7B62" w:rsidDel="00B25722">
          <w:rPr>
            <w:b w:val="0"/>
          </w:rPr>
          <w:delText>Advisicon</w:delText>
        </w:r>
        <w:r w:rsidDel="00B25722">
          <w:rPr>
            <w:b w:val="0"/>
          </w:rPr>
          <w:delText>)</w:delText>
        </w:r>
        <w:r w:rsidR="00A6421A" w:rsidDel="00B25722">
          <w:rPr>
            <w:b w:val="0"/>
          </w:rPr>
          <w:delText>.</w:delText>
        </w:r>
      </w:del>
      <w:r>
        <w:tab/>
        <w:t>[</w:t>
      </w:r>
      <w:r w:rsidR="00FB2008">
        <w:t>04-01-</w:t>
      </w:r>
      <w:r w:rsidR="00A6421A" w:rsidRPr="00A6421A">
        <w:t>enterpriseProjectManagementFramework</w:t>
      </w:r>
      <w:r w:rsidR="00EF784A">
        <w:t>.tif</w:t>
      </w:r>
      <w:r w:rsidR="00A6421A">
        <w:t>]</w:t>
      </w:r>
    </w:p>
    <w:p w:rsidR="00A63169" w:rsidRDefault="00B25722">
      <w:pPr>
        <w:pStyle w:val="FigureSource"/>
        <w:rPr>
          <w:ins w:id="129" w:author="DM" w:date="2012-08-17T16:58:00Z"/>
        </w:rPr>
        <w:pPrChange w:id="130" w:author="DM" w:date="2012-08-17T16:58:00Z">
          <w:pPr>
            <w:pStyle w:val="Para"/>
          </w:pPr>
        </w:pPrChange>
      </w:pPr>
      <w:ins w:id="131" w:author="DM" w:date="2012-08-17T16:58:00Z">
        <w:r>
          <w:t>Source: Advisicon</w:t>
        </w:r>
      </w:ins>
    </w:p>
    <w:p w:rsidR="00BE048C" w:rsidRDefault="00BE048C" w:rsidP="00A1239D">
      <w:pPr>
        <w:pStyle w:val="Para"/>
      </w:pPr>
      <w:r>
        <w:t>An EPM framework provides a basis for successfully managing and maximizing the value an organization achieves from its project investments. The key elements include:</w:t>
      </w:r>
    </w:p>
    <w:p w:rsidR="00BE048C" w:rsidRDefault="00A63169" w:rsidP="00A1239D">
      <w:pPr>
        <w:pStyle w:val="ListBulleted"/>
      </w:pPr>
      <w:r w:rsidRPr="00A63169">
        <w:rPr>
          <w:b/>
          <w:rPrChange w:id="132" w:author="DM" w:date="2012-08-17T16:59:00Z">
            <w:rPr/>
          </w:rPrChange>
        </w:rPr>
        <w:t xml:space="preserve">Business </w:t>
      </w:r>
      <w:del w:id="133" w:author="DM" w:date="2012-08-17T16:59:00Z">
        <w:r w:rsidRPr="00A63169">
          <w:rPr>
            <w:b/>
            <w:rPrChange w:id="134" w:author="DM" w:date="2012-08-17T16:59:00Z">
              <w:rPr/>
            </w:rPrChange>
          </w:rPr>
          <w:delText>S</w:delText>
        </w:r>
      </w:del>
      <w:ins w:id="135" w:author="DM" w:date="2012-08-17T16:59:00Z">
        <w:r w:rsidR="00315B66">
          <w:rPr>
            <w:b/>
          </w:rPr>
          <w:t>s</w:t>
        </w:r>
      </w:ins>
      <w:r w:rsidRPr="00A63169">
        <w:rPr>
          <w:b/>
          <w:rPrChange w:id="136" w:author="DM" w:date="2012-08-17T16:59:00Z">
            <w:rPr/>
          </w:rPrChange>
        </w:rPr>
        <w:t>trategy</w:t>
      </w:r>
      <w:ins w:id="137" w:author="DM" w:date="2012-08-17T16:59:00Z">
        <w:r w:rsidRPr="00A63169">
          <w:rPr>
            <w:b/>
            <w:rPrChange w:id="138" w:author="DM" w:date="2012-08-17T16:59:00Z">
              <w:rPr/>
            </w:rPrChange>
          </w:rPr>
          <w:t>.</w:t>
        </w:r>
      </w:ins>
      <w:r w:rsidR="00BE048C">
        <w:t xml:space="preserve"> </w:t>
      </w:r>
      <w:del w:id="139" w:author="DM" w:date="2012-08-17T16:59:00Z">
        <w:r w:rsidR="00BE048C" w:rsidDel="00315B66">
          <w:delText xml:space="preserve">– </w:delText>
        </w:r>
        <w:r w:rsidR="003A5B91" w:rsidRPr="003A5B91" w:rsidDel="00315B66">
          <w:delText>p</w:delText>
        </w:r>
      </w:del>
      <w:ins w:id="140" w:author="DM" w:date="2012-08-17T16:59:00Z">
        <w:r w:rsidR="00315B66">
          <w:t>P</w:t>
        </w:r>
      </w:ins>
      <w:r w:rsidR="003A5B91" w:rsidRPr="003A5B91">
        <w:t xml:space="preserve">rovides the business drivers for both the development </w:t>
      </w:r>
      <w:r w:rsidR="003A5B91">
        <w:t xml:space="preserve">of the </w:t>
      </w:r>
      <w:ins w:id="141" w:author="DM" w:date="2012-08-17T17:05:00Z">
        <w:r w:rsidR="000B4F1B">
          <w:t>EA</w:t>
        </w:r>
      </w:ins>
      <w:del w:id="142" w:author="DM" w:date="2012-08-17T16:59:00Z">
        <w:r w:rsidR="003A5B91" w:rsidDel="00315B66">
          <w:delText>E</w:delText>
        </w:r>
      </w:del>
      <w:del w:id="143" w:author="DM" w:date="2012-08-17T17:05:00Z">
        <w:r w:rsidR="003A5B91" w:rsidDel="000B4F1B">
          <w:delText xml:space="preserve">nterprise </w:delText>
        </w:r>
      </w:del>
      <w:del w:id="144" w:author="DM" w:date="2012-08-17T16:59:00Z">
        <w:r w:rsidR="003A5B91" w:rsidDel="00315B66">
          <w:delText>A</w:delText>
        </w:r>
      </w:del>
      <w:del w:id="145" w:author="DM" w:date="2012-08-17T17:05:00Z">
        <w:r w:rsidR="003A5B91" w:rsidDel="000B4F1B">
          <w:delText>rchitecture</w:delText>
        </w:r>
      </w:del>
      <w:r w:rsidR="003A5B91">
        <w:t xml:space="preserve"> and </w:t>
      </w:r>
      <w:r w:rsidR="005740A4">
        <w:t xml:space="preserve">the </w:t>
      </w:r>
      <w:r w:rsidR="003A5B91">
        <w:t xml:space="preserve">IT </w:t>
      </w:r>
      <w:del w:id="146" w:author="DM" w:date="2012-08-17T16:59:00Z">
        <w:r w:rsidR="003A5B91" w:rsidDel="00315B66">
          <w:delText>S</w:delText>
        </w:r>
      </w:del>
      <w:ins w:id="147" w:author="DM" w:date="2012-08-17T16:59:00Z">
        <w:r w:rsidR="00315B66">
          <w:t>s</w:t>
        </w:r>
      </w:ins>
      <w:r w:rsidR="003A5B91">
        <w:t xml:space="preserve">trategic </w:t>
      </w:r>
      <w:del w:id="148" w:author="DM" w:date="2012-08-17T16:59:00Z">
        <w:r w:rsidR="003A5B91" w:rsidDel="00315B66">
          <w:delText>P</w:delText>
        </w:r>
      </w:del>
      <w:ins w:id="149" w:author="DM" w:date="2012-08-17T16:59:00Z">
        <w:r w:rsidR="00315B66">
          <w:t>p</w:t>
        </w:r>
      </w:ins>
      <w:r w:rsidR="003A5B91">
        <w:t>lan.</w:t>
      </w:r>
    </w:p>
    <w:p w:rsidR="00BE048C" w:rsidRDefault="00315B66" w:rsidP="00A1239D">
      <w:pPr>
        <w:pStyle w:val="ListBulleted"/>
      </w:pPr>
      <w:r w:rsidRPr="00315B66">
        <w:rPr>
          <w:b/>
        </w:rPr>
        <w:t>Enterprise architecture</w:t>
      </w:r>
      <w:ins w:id="150" w:author="DM" w:date="2012-08-17T16:59:00Z">
        <w:r w:rsidRPr="00315B66">
          <w:rPr>
            <w:b/>
          </w:rPr>
          <w:t>.</w:t>
        </w:r>
      </w:ins>
      <w:r>
        <w:t xml:space="preserve"> </w:t>
      </w:r>
      <w:del w:id="151" w:author="DM" w:date="2012-08-17T17:00:00Z">
        <w:r w:rsidR="00BE048C" w:rsidDel="00315B66">
          <w:delText xml:space="preserve">– </w:delText>
        </w:r>
        <w:r w:rsidR="003A5B91" w:rsidRPr="00A17AB7" w:rsidDel="00315B66">
          <w:delText>t</w:delText>
        </w:r>
      </w:del>
      <w:ins w:id="152" w:author="DM" w:date="2012-08-17T17:00:00Z">
        <w:r>
          <w:t>T</w:t>
        </w:r>
      </w:ins>
      <w:r w:rsidR="003A5B91" w:rsidRPr="00A17AB7">
        <w:t>he enterprise’s key business, information, application, and technology strategies</w:t>
      </w:r>
      <w:r w:rsidR="003A5B91">
        <w:t>,</w:t>
      </w:r>
      <w:r w:rsidR="003A5B91" w:rsidRPr="00A17AB7">
        <w:t xml:space="preserve"> and their impact on business f</w:t>
      </w:r>
      <w:r w:rsidR="003A5B91">
        <w:t>unctions and processes</w:t>
      </w:r>
      <w:del w:id="153" w:author="DM" w:date="2012-08-17T17:00:00Z">
        <w:r w:rsidR="003A5B91" w:rsidDel="00315B66">
          <w:delText>.</w:delText>
        </w:r>
      </w:del>
    </w:p>
    <w:p w:rsidR="00C97FB0" w:rsidRDefault="00A63169" w:rsidP="00A1239D">
      <w:pPr>
        <w:pStyle w:val="ListBulleted"/>
      </w:pPr>
      <w:r w:rsidRPr="00A63169">
        <w:rPr>
          <w:b/>
          <w:rPrChange w:id="154" w:author="DM" w:date="2012-08-17T17:00:00Z">
            <w:rPr/>
          </w:rPrChange>
        </w:rPr>
        <w:t xml:space="preserve">Portfolio </w:t>
      </w:r>
      <w:r w:rsidR="00315B66" w:rsidRPr="00315B66">
        <w:rPr>
          <w:b/>
        </w:rPr>
        <w:t>management</w:t>
      </w:r>
      <w:ins w:id="155" w:author="DM" w:date="2012-08-17T17:00:00Z">
        <w:r w:rsidR="00315B66">
          <w:rPr>
            <w:b/>
          </w:rPr>
          <w:t>.</w:t>
        </w:r>
      </w:ins>
      <w:r w:rsidR="00315B66">
        <w:t xml:space="preserve"> </w:t>
      </w:r>
      <w:del w:id="156" w:author="DM" w:date="2012-08-17T17:00:00Z">
        <w:r w:rsidR="0053493C" w:rsidDel="00315B66">
          <w:delText xml:space="preserve">– </w:delText>
        </w:r>
        <w:r w:rsidR="0053493C" w:rsidRPr="0053493C" w:rsidDel="00315B66">
          <w:delText>t</w:delText>
        </w:r>
      </w:del>
      <w:ins w:id="157" w:author="DM" w:date="2012-08-17T17:00:00Z">
        <w:r w:rsidR="00315B66">
          <w:t>T</w:t>
        </w:r>
      </w:ins>
      <w:r w:rsidR="0053493C" w:rsidRPr="0053493C">
        <w:t xml:space="preserve">he strategic management of an organization’s investments and projects to </w:t>
      </w:r>
      <w:r w:rsidR="0053493C">
        <w:t>align project</w:t>
      </w:r>
      <w:r w:rsidR="0053493C" w:rsidRPr="0053493C">
        <w:t xml:space="preserve"> investments with </w:t>
      </w:r>
      <w:r w:rsidR="0053493C">
        <w:t>associated</w:t>
      </w:r>
      <w:r w:rsidR="0053493C" w:rsidRPr="0053493C">
        <w:t xml:space="preserve"> business initiatives</w:t>
      </w:r>
      <w:del w:id="158" w:author="DM" w:date="2012-08-17T17:00:00Z">
        <w:r w:rsidR="0053493C" w:rsidRPr="0053493C" w:rsidDel="00315B66">
          <w:delText>.</w:delText>
        </w:r>
      </w:del>
    </w:p>
    <w:p w:rsidR="00BE048C" w:rsidRDefault="00BE048C" w:rsidP="00A1239D">
      <w:pPr>
        <w:pStyle w:val="ListBulleted"/>
      </w:pPr>
      <w:del w:id="159" w:author="DM" w:date="2012-08-17T16:57:00Z">
        <w:r w:rsidDel="00B25722">
          <w:delText xml:space="preserve">Project Management </w:delText>
        </w:r>
        <w:r w:rsidR="00A63169" w:rsidRPr="00A63169">
          <w:rPr>
            <w:b/>
            <w:rPrChange w:id="160" w:author="DM" w:date="2012-08-17T17:00:00Z">
              <w:rPr/>
            </w:rPrChange>
          </w:rPr>
          <w:delText>Office</w:delText>
        </w:r>
      </w:del>
      <w:ins w:id="161" w:author="DM" w:date="2012-08-17T16:57:00Z">
        <w:r w:rsidR="00A63169" w:rsidRPr="00A63169">
          <w:rPr>
            <w:b/>
            <w:rPrChange w:id="162" w:author="DM" w:date="2012-08-17T17:00:00Z">
              <w:rPr/>
            </w:rPrChange>
          </w:rPr>
          <w:t>PMO</w:t>
        </w:r>
      </w:ins>
      <w:ins w:id="163" w:author="DM" w:date="2012-08-17T17:00:00Z">
        <w:r w:rsidR="00315B66">
          <w:rPr>
            <w:b/>
          </w:rPr>
          <w:t>.</w:t>
        </w:r>
      </w:ins>
      <w:r>
        <w:t xml:space="preserve"> </w:t>
      </w:r>
      <w:del w:id="164" w:author="DM" w:date="2012-08-17T17:00:00Z">
        <w:r w:rsidDel="00315B66">
          <w:delText xml:space="preserve">– </w:delText>
        </w:r>
        <w:r w:rsidR="009136BD" w:rsidRPr="009136BD" w:rsidDel="00315B66">
          <w:delText>r</w:delText>
        </w:r>
      </w:del>
      <w:ins w:id="165" w:author="DM" w:date="2012-08-17T17:00:00Z">
        <w:r w:rsidR="00315B66">
          <w:t>R</w:t>
        </w:r>
      </w:ins>
      <w:r w:rsidR="009136BD" w:rsidRPr="009136BD">
        <w:t xml:space="preserve">esponsible for executing the changes determined by the </w:t>
      </w:r>
      <w:ins w:id="166" w:author="DM" w:date="2012-08-17T17:00:00Z">
        <w:r w:rsidR="00315B66">
          <w:t>PM</w:t>
        </w:r>
      </w:ins>
      <w:del w:id="167" w:author="DM" w:date="2012-08-17T17:00:00Z">
        <w:r w:rsidR="009136BD" w:rsidRPr="009136BD" w:rsidDel="00315B66">
          <w:delText>Portfolio Management</w:delText>
        </w:r>
      </w:del>
      <w:r w:rsidR="009136BD" w:rsidRPr="009136BD">
        <w:t xml:space="preserve"> function</w:t>
      </w:r>
      <w:del w:id="168" w:author="DM" w:date="2012-08-17T17:00:00Z">
        <w:r w:rsidR="009136BD" w:rsidDel="00315B66">
          <w:delText>.</w:delText>
        </w:r>
      </w:del>
    </w:p>
    <w:p w:rsidR="00BE048C" w:rsidRDefault="00A63169" w:rsidP="00A1239D">
      <w:pPr>
        <w:pStyle w:val="ListBulleted"/>
      </w:pPr>
      <w:r w:rsidRPr="00A63169">
        <w:rPr>
          <w:b/>
          <w:rPrChange w:id="169" w:author="DM" w:date="2012-08-17T17:00:00Z">
            <w:rPr/>
          </w:rPrChange>
        </w:rPr>
        <w:t xml:space="preserve">Internal and </w:t>
      </w:r>
      <w:del w:id="170" w:author="DM" w:date="2012-08-17T17:00:00Z">
        <w:r w:rsidRPr="00A63169">
          <w:rPr>
            <w:b/>
            <w:rPrChange w:id="171" w:author="DM" w:date="2012-08-17T17:00:00Z">
              <w:rPr/>
            </w:rPrChange>
          </w:rPr>
          <w:delText>E</w:delText>
        </w:r>
      </w:del>
      <w:ins w:id="172" w:author="DM" w:date="2012-08-17T17:00:00Z">
        <w:r w:rsidRPr="00A63169">
          <w:rPr>
            <w:b/>
            <w:rPrChange w:id="173" w:author="DM" w:date="2012-08-17T17:00:00Z">
              <w:rPr/>
            </w:rPrChange>
          </w:rPr>
          <w:t>e</w:t>
        </w:r>
      </w:ins>
      <w:r w:rsidRPr="00A63169">
        <w:rPr>
          <w:b/>
          <w:rPrChange w:id="174" w:author="DM" w:date="2012-08-17T17:00:00Z">
            <w:rPr/>
          </w:rPrChange>
        </w:rPr>
        <w:t xml:space="preserve">xternal </w:t>
      </w:r>
      <w:del w:id="175" w:author="DM" w:date="2012-08-17T17:00:00Z">
        <w:r w:rsidRPr="00A63169">
          <w:rPr>
            <w:b/>
            <w:rPrChange w:id="176" w:author="DM" w:date="2012-08-17T17:00:00Z">
              <w:rPr/>
            </w:rPrChange>
          </w:rPr>
          <w:delText>C</w:delText>
        </w:r>
      </w:del>
      <w:ins w:id="177" w:author="DM" w:date="2012-08-17T17:00:00Z">
        <w:r w:rsidRPr="00A63169">
          <w:rPr>
            <w:b/>
            <w:rPrChange w:id="178" w:author="DM" w:date="2012-08-17T17:00:00Z">
              <w:rPr/>
            </w:rPrChange>
          </w:rPr>
          <w:t>c</w:t>
        </w:r>
      </w:ins>
      <w:r w:rsidRPr="00A63169">
        <w:rPr>
          <w:b/>
          <w:rPrChange w:id="179" w:author="DM" w:date="2012-08-17T17:00:00Z">
            <w:rPr/>
          </w:rPrChange>
        </w:rPr>
        <w:t>ustomers</w:t>
      </w:r>
      <w:ins w:id="180" w:author="DM" w:date="2012-08-17T17:00:00Z">
        <w:r w:rsidRPr="00A63169">
          <w:rPr>
            <w:b/>
            <w:rPrChange w:id="181" w:author="DM" w:date="2012-08-17T17:00:00Z">
              <w:rPr/>
            </w:rPrChange>
          </w:rPr>
          <w:t>.</w:t>
        </w:r>
      </w:ins>
      <w:r w:rsidR="00BE048C">
        <w:t xml:space="preserve"> </w:t>
      </w:r>
      <w:del w:id="182" w:author="DM" w:date="2012-08-17T17:00:00Z">
        <w:r w:rsidR="00BE048C" w:rsidDel="00315B66">
          <w:delText xml:space="preserve">– </w:delText>
        </w:r>
        <w:r w:rsidR="009136BD" w:rsidDel="00315B66">
          <w:delText>d</w:delText>
        </w:r>
      </w:del>
      <w:ins w:id="183" w:author="DM" w:date="2012-08-17T17:00:00Z">
        <w:r w:rsidR="00315B66">
          <w:t>D</w:t>
        </w:r>
      </w:ins>
      <w:r w:rsidR="009136BD">
        <w:t>epartment, individual</w:t>
      </w:r>
      <w:ins w:id="184" w:author="DM" w:date="2012-08-17T17:00:00Z">
        <w:r w:rsidR="00315B66">
          <w:t>,</w:t>
        </w:r>
      </w:ins>
      <w:r w:rsidR="009136BD">
        <w:t xml:space="preserve"> or process within an organization </w:t>
      </w:r>
      <w:r w:rsidR="005740A4">
        <w:t xml:space="preserve">that </w:t>
      </w:r>
      <w:r w:rsidR="009136BD">
        <w:t xml:space="preserve">supplies another; </w:t>
      </w:r>
      <w:del w:id="185" w:author="DM" w:date="2012-08-17T17:01:00Z">
        <w:r w:rsidR="009136BD" w:rsidDel="00315B66">
          <w:delText xml:space="preserve">the latter </w:delText>
        </w:r>
        <w:r w:rsidR="005740A4" w:rsidDel="00315B66">
          <w:delText>(</w:delText>
        </w:r>
      </w:del>
      <w:del w:id="186" w:author="DM" w:date="2012-08-17T17:00:00Z">
        <w:r w:rsidR="005740A4" w:rsidDel="00315B66">
          <w:delText>E</w:delText>
        </w:r>
      </w:del>
      <w:ins w:id="187" w:author="DM" w:date="2012-08-17T17:00:00Z">
        <w:r w:rsidR="00315B66">
          <w:t>e</w:t>
        </w:r>
      </w:ins>
      <w:r w:rsidR="005740A4">
        <w:t xml:space="preserve">xternal </w:t>
      </w:r>
      <w:del w:id="188" w:author="DM" w:date="2012-08-17T17:01:00Z">
        <w:r w:rsidR="005740A4" w:rsidDel="00315B66">
          <w:delText>C</w:delText>
        </w:r>
      </w:del>
      <w:ins w:id="189" w:author="DM" w:date="2012-08-17T17:01:00Z">
        <w:r w:rsidR="00315B66">
          <w:t>c</w:t>
        </w:r>
      </w:ins>
      <w:r w:rsidR="005740A4">
        <w:t>ustomers</w:t>
      </w:r>
      <w:del w:id="190" w:author="DM" w:date="2012-08-17T17:01:00Z">
        <w:r w:rsidR="005740A4" w:rsidDel="00315B66">
          <w:delText>)</w:delText>
        </w:r>
      </w:del>
      <w:r w:rsidR="005740A4">
        <w:t xml:space="preserve"> </w:t>
      </w:r>
      <w:r w:rsidR="009136BD">
        <w:t>are those persons who come from the outside for the enterprise to fulfill their needs</w:t>
      </w:r>
      <w:del w:id="191" w:author="DM" w:date="2012-08-17T17:01:00Z">
        <w:r w:rsidR="009136BD" w:rsidDel="00315B66">
          <w:delText>.</w:delText>
        </w:r>
      </w:del>
    </w:p>
    <w:p w:rsidR="00C97FB0" w:rsidRPr="002C6DC6" w:rsidRDefault="00C97FB0" w:rsidP="00A1239D">
      <w:pPr>
        <w:pStyle w:val="Para"/>
      </w:pPr>
      <w:r w:rsidRPr="00C97FB0">
        <w:t xml:space="preserve">This chapter </w:t>
      </w:r>
      <w:del w:id="192" w:author="DM" w:date="2012-08-17T17:01:00Z">
        <w:r w:rsidRPr="00C97FB0" w:rsidDel="00315B66">
          <w:delText xml:space="preserve">will </w:delText>
        </w:r>
      </w:del>
      <w:r w:rsidRPr="00C97FB0">
        <w:t>focus</w:t>
      </w:r>
      <w:ins w:id="193" w:author="DM" w:date="2012-08-17T17:01:00Z">
        <w:r w:rsidR="00315B66">
          <w:t>es</w:t>
        </w:r>
      </w:ins>
      <w:r w:rsidRPr="00C97FB0">
        <w:t xml:space="preserve"> on t</w:t>
      </w:r>
      <w:r>
        <w:t xml:space="preserve">he </w:t>
      </w:r>
      <w:ins w:id="194" w:author="DM" w:date="2012-08-17T17:01:00Z">
        <w:r w:rsidR="00315B66">
          <w:t>p</w:t>
        </w:r>
      </w:ins>
      <w:del w:id="195" w:author="DM" w:date="2012-08-17T17:01:00Z">
        <w:r w:rsidDel="00315B66">
          <w:delText>P</w:delText>
        </w:r>
      </w:del>
      <w:r>
        <w:t xml:space="preserve">ortfolio </w:t>
      </w:r>
      <w:del w:id="196" w:author="DM" w:date="2012-08-17T17:01:00Z">
        <w:r w:rsidDel="00315B66">
          <w:delText>M</w:delText>
        </w:r>
      </w:del>
      <w:ins w:id="197" w:author="DM" w:date="2012-08-17T17:01:00Z">
        <w:r w:rsidR="00315B66">
          <w:t>m</w:t>
        </w:r>
      </w:ins>
      <w:r>
        <w:t>anagement aspects</w:t>
      </w:r>
      <w:ins w:id="198" w:author="DM" w:date="2012-08-17T17:01:00Z">
        <w:del w:id="199" w:author="Jeff Jacobson" w:date="2012-08-30T12:35:00Z">
          <w:r w:rsidR="00315B66" w:rsidDel="00A42C23">
            <w:rPr>
              <w:rStyle w:val="QueryInline"/>
            </w:rPr>
            <w:delText>[AU: Of?]</w:delText>
          </w:r>
        </w:del>
      </w:ins>
      <w:r>
        <w:t xml:space="preserve"> </w:t>
      </w:r>
      <w:ins w:id="200" w:author="Jeff Jacobson" w:date="2012-08-30T12:35:00Z">
        <w:r w:rsidR="00A42C23">
          <w:t xml:space="preserve"> of Microsoft EPM </w:t>
        </w:r>
      </w:ins>
      <w:r w:rsidR="00821EF8">
        <w:t>and describe</w:t>
      </w:r>
      <w:ins w:id="201" w:author="DM" w:date="2012-08-20T08:05:00Z">
        <w:r w:rsidR="008B1720">
          <w:t>s</w:t>
        </w:r>
      </w:ins>
      <w:r w:rsidR="00821EF8">
        <w:t xml:space="preserve"> how the </w:t>
      </w:r>
      <w:del w:id="202" w:author="Jeff Jacobson" w:date="2012-08-30T12:36:00Z">
        <w:r w:rsidR="00821EF8" w:rsidDel="00A42C23">
          <w:delText xml:space="preserve">Microsoft </w:delText>
        </w:r>
      </w:del>
      <w:del w:id="203" w:author="DM" w:date="2012-08-17T16:54:00Z">
        <w:r w:rsidR="00821EF8" w:rsidDel="005B7D3D">
          <w:delText>Enterprise Project Management (</w:delText>
        </w:r>
      </w:del>
      <w:del w:id="204" w:author="Jeff Jacobson" w:date="2012-08-30T12:36:00Z">
        <w:r w:rsidR="00821EF8" w:rsidDel="00A42C23">
          <w:delText>EPM</w:delText>
        </w:r>
      </w:del>
      <w:del w:id="205" w:author="DM" w:date="2012-08-17T16:54:00Z">
        <w:r w:rsidR="00821EF8" w:rsidDel="005B7D3D">
          <w:delText>)</w:delText>
        </w:r>
      </w:del>
      <w:r w:rsidR="00821EF8">
        <w:t xml:space="preserve"> solution provides the centralized business application platform to</w:t>
      </w:r>
      <w:r w:rsidR="000F6805">
        <w:t xml:space="preserve"> help</w:t>
      </w:r>
      <w:r w:rsidR="00821EF8">
        <w:t xml:space="preserve"> </w:t>
      </w:r>
      <w:r w:rsidR="000F6805">
        <w:t>assess, prioritize, and</w:t>
      </w:r>
      <w:r w:rsidR="001F29A1">
        <w:t xml:space="preserve"> </w:t>
      </w:r>
      <w:r w:rsidR="00821EF8">
        <w:t>manage the work and resources of the organization.</w:t>
      </w:r>
    </w:p>
    <w:p w:rsidR="00354372" w:rsidRDefault="00354372" w:rsidP="00354372">
      <w:pPr>
        <w:pStyle w:val="H2"/>
      </w:pPr>
      <w:del w:id="206" w:author="DM" w:date="2012-08-17T17:02:00Z">
        <w:r w:rsidRPr="008103C1" w:rsidDel="00315B66">
          <w:delText xml:space="preserve">A </w:delText>
        </w:r>
      </w:del>
      <w:r w:rsidRPr="008103C1">
        <w:t>Business Platform Designed for the Business User</w:t>
      </w:r>
    </w:p>
    <w:p w:rsidR="00A266FD" w:rsidRDefault="008F3C6F" w:rsidP="00A266FD">
      <w:pPr>
        <w:pStyle w:val="Para"/>
      </w:pPr>
      <w:r>
        <w:t xml:space="preserve">The logical architecture of Microsoft’s EPM 2010 solution was designed around </w:t>
      </w:r>
      <w:del w:id="207" w:author="DM" w:date="2012-08-17T17:02:00Z">
        <w:r w:rsidDel="00315B66">
          <w:delText xml:space="preserve">the </w:delText>
        </w:r>
      </w:del>
      <w:r w:rsidR="005815A4">
        <w:t>b</w:t>
      </w:r>
      <w:r>
        <w:t xml:space="preserve">usiness </w:t>
      </w:r>
      <w:r w:rsidR="005815A4">
        <w:t>u</w:t>
      </w:r>
      <w:r>
        <w:t>ser</w:t>
      </w:r>
      <w:del w:id="208" w:author="DM" w:date="2012-08-17T17:02:00Z">
        <w:r w:rsidDel="00315B66">
          <w:delText>’</w:delText>
        </w:r>
      </w:del>
      <w:r>
        <w:t>s</w:t>
      </w:r>
      <w:ins w:id="209" w:author="DM" w:date="2012-08-17T17:02:00Z">
        <w:r w:rsidR="00315B66">
          <w:t>’</w:t>
        </w:r>
      </w:ins>
      <w:r>
        <w:t xml:space="preserve"> need</w:t>
      </w:r>
      <w:ins w:id="210" w:author="DM" w:date="2012-08-17T17:02:00Z">
        <w:r w:rsidR="00315B66">
          <w:t>s</w:t>
        </w:r>
      </w:ins>
      <w:r>
        <w:t xml:space="preserve"> to collaborate, prioritize, and manage the work and resources of the enterprise. The focus is more holistic </w:t>
      </w:r>
      <w:del w:id="211" w:author="DM" w:date="2012-08-17T17:02:00Z">
        <w:r w:rsidDel="00315B66">
          <w:delText xml:space="preserve">and </w:delText>
        </w:r>
      </w:del>
      <w:r w:rsidR="005815A4">
        <w:t xml:space="preserve">therefore, </w:t>
      </w:r>
      <w:r>
        <w:t>so</w:t>
      </w:r>
      <w:r w:rsidR="00312C6F">
        <w:t xml:space="preserve"> </w:t>
      </w:r>
      <w:r>
        <w:t>is the deployment platform.</w:t>
      </w:r>
    </w:p>
    <w:p w:rsidR="008F3C6F" w:rsidRDefault="008F3C6F" w:rsidP="00A266FD">
      <w:pPr>
        <w:pStyle w:val="Para"/>
      </w:pPr>
      <w:r>
        <w:t xml:space="preserve">Traditional approaches used over the last couple </w:t>
      </w:r>
      <w:r w:rsidR="00312C6F">
        <w:t xml:space="preserve">of </w:t>
      </w:r>
      <w:r>
        <w:t xml:space="preserve">decades </w:t>
      </w:r>
      <w:r w:rsidR="005815A4">
        <w:t>(</w:t>
      </w:r>
      <w:r>
        <w:t>selecting best-of-breed business applications and attempting to integrate them</w:t>
      </w:r>
      <w:r w:rsidR="00312C6F">
        <w:t xml:space="preserve"> into a single logical structure</w:t>
      </w:r>
      <w:r w:rsidR="005815A4">
        <w:t>)</w:t>
      </w:r>
      <w:r>
        <w:t xml:space="preserve"> have largely failed and are now yielding to </w:t>
      </w:r>
      <w:r w:rsidR="00312C6F">
        <w:t xml:space="preserve">organizations seeking </w:t>
      </w:r>
      <w:r>
        <w:t>platform choices (e.g.</w:t>
      </w:r>
      <w:ins w:id="212" w:author="DM" w:date="2012-08-17T17:02:00Z">
        <w:r w:rsidR="000B4F1B">
          <w:t>,</w:t>
        </w:r>
      </w:ins>
      <w:r>
        <w:t xml:space="preserve"> SAP, </w:t>
      </w:r>
      <w:r w:rsidR="0017536D">
        <w:t>Oracle Fusion, Microsoft SharePoint</w:t>
      </w:r>
      <w:r w:rsidR="00312C6F">
        <w:t xml:space="preserve"> Solutions</w:t>
      </w:r>
      <w:r w:rsidR="00725669">
        <w:t>)</w:t>
      </w:r>
      <w:r w:rsidR="0033737A">
        <w:t>.</w:t>
      </w:r>
      <w:r w:rsidR="00725669">
        <w:t xml:space="preserve"> </w:t>
      </w:r>
      <w:r w:rsidR="005815A4">
        <w:t>W</w:t>
      </w:r>
      <w:r w:rsidR="00312C6F">
        <w:t xml:space="preserve">e are currently in a buy </w:t>
      </w:r>
      <w:ins w:id="213" w:author="DM" w:date="2012-08-17T17:02:00Z">
        <w:r w:rsidR="000B4F1B">
          <w:t>versus</w:t>
        </w:r>
      </w:ins>
      <w:del w:id="214" w:author="DM" w:date="2012-08-17T17:02:00Z">
        <w:r w:rsidR="00312C6F" w:rsidDel="000B4F1B">
          <w:delText>vs.</w:delText>
        </w:r>
      </w:del>
      <w:r w:rsidR="00312C6F">
        <w:t xml:space="preserve"> build era</w:t>
      </w:r>
      <w:ins w:id="215" w:author="DM" w:date="2012-08-17T17:03:00Z">
        <w:r w:rsidR="000B4F1B">
          <w:t>.</w:t>
        </w:r>
      </w:ins>
      <w:del w:id="216" w:author="DM" w:date="2012-08-17T17:03:00Z">
        <w:r w:rsidR="00312C6F" w:rsidDel="000B4F1B">
          <w:delText>!</w:delText>
        </w:r>
      </w:del>
    </w:p>
    <w:p w:rsidR="009A274F" w:rsidRDefault="009A274F" w:rsidP="00A266FD">
      <w:pPr>
        <w:pStyle w:val="Para"/>
      </w:pPr>
      <w:r>
        <w:t xml:space="preserve">With </w:t>
      </w:r>
      <w:r w:rsidR="00535B86">
        <w:t>over</w:t>
      </w:r>
      <w:r>
        <w:t xml:space="preserve"> 1</w:t>
      </w:r>
      <w:r w:rsidR="00535B86">
        <w:t>0</w:t>
      </w:r>
      <w:r>
        <w:t xml:space="preserve">0 million users </w:t>
      </w:r>
      <w:del w:id="217" w:author="DM" w:date="2012-08-17T17:03:00Z">
        <w:r w:rsidDel="000B4F1B">
          <w:delText>of SharePoint</w:delText>
        </w:r>
        <w:r w:rsidR="00535B86" w:rsidDel="000B4F1B">
          <w:delText xml:space="preserve"> </w:delText>
        </w:r>
      </w:del>
      <w:r w:rsidR="00535B86">
        <w:t>(</w:t>
      </w:r>
      <w:proofErr w:type="spellStart"/>
      <w:r w:rsidR="00535B86" w:rsidRPr="00EF52E7">
        <w:t>Henschen</w:t>
      </w:r>
      <w:proofErr w:type="spellEnd"/>
      <w:r w:rsidR="00535B86">
        <w:t>, 2010)</w:t>
      </w:r>
      <w:r>
        <w:t xml:space="preserve"> at the time this book was written, SharePoint is not only considered to be the most successful application platform that Mi</w:t>
      </w:r>
      <w:r w:rsidR="00F637CA">
        <w:t xml:space="preserve">crosoft has ever built, it is also providing the best opportunity for business users to </w:t>
      </w:r>
      <w:r w:rsidR="00312C6F">
        <w:t>begin</w:t>
      </w:r>
      <w:r w:rsidR="00F637CA">
        <w:t xml:space="preserve"> to standardize on an </w:t>
      </w:r>
      <w:ins w:id="218" w:author="DM" w:date="2012-08-17T17:06:00Z">
        <w:r w:rsidR="00DE4977">
          <w:t>EA</w:t>
        </w:r>
      </w:ins>
      <w:del w:id="219" w:author="DM" w:date="2012-08-17T17:03:00Z">
        <w:r w:rsidR="00F637CA" w:rsidDel="000B4F1B">
          <w:delText>E</w:delText>
        </w:r>
      </w:del>
      <w:del w:id="220" w:author="DM" w:date="2012-08-17T17:06:00Z">
        <w:r w:rsidR="00F637CA" w:rsidDel="00DE4977">
          <w:delText xml:space="preserve">nterprise </w:delText>
        </w:r>
      </w:del>
      <w:del w:id="221" w:author="DM" w:date="2012-08-17T17:03:00Z">
        <w:r w:rsidR="00F637CA" w:rsidDel="000B4F1B">
          <w:delText>A</w:delText>
        </w:r>
      </w:del>
      <w:del w:id="222" w:author="DM" w:date="2012-08-17T17:06:00Z">
        <w:r w:rsidR="00F637CA" w:rsidDel="00DE4977">
          <w:delText>rchitecture</w:delText>
        </w:r>
      </w:del>
      <w:r w:rsidR="00F637CA">
        <w:t xml:space="preserve"> that will have a significant numb</w:t>
      </w:r>
      <w:r w:rsidR="00312C6F">
        <w:t>er of solutions built on top</w:t>
      </w:r>
      <w:r w:rsidR="00976F32">
        <w:t xml:space="preserve"> of SharePoint 2010</w:t>
      </w:r>
      <w:r w:rsidR="00F637CA">
        <w:t>.</w:t>
      </w:r>
    </w:p>
    <w:p w:rsidR="007C1FA3" w:rsidRDefault="007C1FA3" w:rsidP="007C1FA3">
      <w:pPr>
        <w:pStyle w:val="H3"/>
      </w:pPr>
      <w:r>
        <w:t xml:space="preserve">Microsoft </w:t>
      </w:r>
      <w:r w:rsidR="008F3C6F">
        <w:t xml:space="preserve">EPM </w:t>
      </w:r>
      <w:r w:rsidR="00B0490D">
        <w:t>Platform</w:t>
      </w:r>
    </w:p>
    <w:p w:rsidR="00F637CA" w:rsidRDefault="00F637CA" w:rsidP="00F637CA">
      <w:pPr>
        <w:pStyle w:val="Para"/>
      </w:pPr>
      <w:r>
        <w:t xml:space="preserve">Let’s examine one the first significant business solutions </w:t>
      </w:r>
      <w:r w:rsidR="00312C6F">
        <w:t xml:space="preserve">to be </w:t>
      </w:r>
      <w:r>
        <w:t>built on</w:t>
      </w:r>
      <w:r w:rsidR="00312C6F">
        <w:t xml:space="preserve"> top of</w:t>
      </w:r>
      <w:r>
        <w:t xml:space="preserve"> SharePoint 2010</w:t>
      </w:r>
      <w:r w:rsidR="006A018B">
        <w:t>, Microsoft E</w:t>
      </w:r>
      <w:ins w:id="223" w:author="DM" w:date="2012-08-17T16:54:00Z">
        <w:r w:rsidR="005B7D3D">
          <w:t>PM</w:t>
        </w:r>
      </w:ins>
      <w:del w:id="224" w:author="DM" w:date="2012-08-17T16:54:00Z">
        <w:r w:rsidR="006A018B" w:rsidDel="005B7D3D">
          <w:delText>nterprise Project Management</w:delText>
        </w:r>
      </w:del>
      <w:r w:rsidR="006A018B">
        <w:t xml:space="preserve"> 2010</w:t>
      </w:r>
      <w:del w:id="225" w:author="DM" w:date="2012-08-20T08:06:00Z">
        <w:r w:rsidR="006A018B" w:rsidDel="00AA410B">
          <w:delText xml:space="preserve"> </w:delText>
        </w:r>
      </w:del>
      <w:del w:id="226" w:author="DM" w:date="2012-08-17T16:54:00Z">
        <w:r w:rsidR="006A018B" w:rsidDel="005B7D3D">
          <w:delText>(Microsoft EPM 2010)</w:delText>
        </w:r>
      </w:del>
      <w:r w:rsidR="006A018B">
        <w:t>.</w:t>
      </w:r>
    </w:p>
    <w:p w:rsidR="00F637CA" w:rsidRDefault="00F637CA" w:rsidP="00F637CA">
      <w:pPr>
        <w:pStyle w:val="Para"/>
      </w:pPr>
      <w:r w:rsidRPr="00AD03C4">
        <w:t xml:space="preserve">The Microsoft EPM 2010 </w:t>
      </w:r>
      <w:r w:rsidR="006A018B">
        <w:t>s</w:t>
      </w:r>
      <w:r w:rsidRPr="00AD03C4">
        <w:t xml:space="preserve">olution is a flexible, end-to-end </w:t>
      </w:r>
      <w:del w:id="227" w:author="DM" w:date="2012-08-17T17:07:00Z">
        <w:r w:rsidRPr="00AD03C4" w:rsidDel="00DE4977">
          <w:delText xml:space="preserve">Project Portfolio Management </w:delText>
        </w:r>
        <w:r w:rsidDel="00DE4977">
          <w:delText>(</w:delText>
        </w:r>
      </w:del>
      <w:r>
        <w:t>PPM</w:t>
      </w:r>
      <w:del w:id="228" w:author="DM" w:date="2012-08-17T17:07:00Z">
        <w:r w:rsidDel="00DE4977">
          <w:delText>)</w:delText>
        </w:r>
      </w:del>
      <w:r>
        <w:t xml:space="preserve"> </w:t>
      </w:r>
      <w:r w:rsidRPr="00AD03C4">
        <w:t xml:space="preserve">platform used by organizations across many industries to automate </w:t>
      </w:r>
      <w:r>
        <w:t xml:space="preserve">work and </w:t>
      </w:r>
      <w:del w:id="229" w:author="DM" w:date="2012-08-17T16:52:00Z">
        <w:r w:rsidDel="009B7DF0">
          <w:delText>project management</w:delText>
        </w:r>
      </w:del>
      <w:ins w:id="230" w:author="DM" w:date="2012-08-17T16:52:00Z">
        <w:r w:rsidR="009B7DF0">
          <w:t>PM</w:t>
        </w:r>
      </w:ins>
      <w:r>
        <w:t xml:space="preserve"> </w:t>
      </w:r>
      <w:r w:rsidRPr="00AD03C4">
        <w:t>processes.</w:t>
      </w:r>
      <w:r>
        <w:t xml:space="preserve"> The Microsoft EPM 2010 solution is comprised of Microsoft Project Server 2010, Microsoft Project Professional 2010, Microsoft Office 2010, and of course Microsoft SharePoint 2010.</w:t>
      </w:r>
    </w:p>
    <w:p w:rsidR="00806CE6" w:rsidRDefault="008C7CD4" w:rsidP="00876571">
      <w:pPr>
        <w:pStyle w:val="Para"/>
      </w:pPr>
      <w:r>
        <w:t xml:space="preserve">The Microsoft </w:t>
      </w:r>
      <w:r w:rsidR="002C6DC6">
        <w:t>EPM</w:t>
      </w:r>
      <w:r>
        <w:t xml:space="preserve"> 2010 solution provides the</w:t>
      </w:r>
      <w:ins w:id="231" w:author="DM" w:date="2012-08-17T17:08:00Z">
        <w:r w:rsidR="00DE4977">
          <w:t>se</w:t>
        </w:r>
      </w:ins>
      <w:del w:id="232" w:author="DM" w:date="2012-08-17T17:08:00Z">
        <w:r w:rsidDel="00DE4977">
          <w:delText xml:space="preserve"> following</w:delText>
        </w:r>
      </w:del>
      <w:r>
        <w:t xml:space="preserve"> k</w:t>
      </w:r>
      <w:r w:rsidR="00061944">
        <w:t xml:space="preserve">ey </w:t>
      </w:r>
      <w:del w:id="233" w:author="DM" w:date="2012-08-17T17:08:00Z">
        <w:r w:rsidR="00061944" w:rsidDel="00DE4977">
          <w:delText>Project</w:delText>
        </w:r>
        <w:r w:rsidR="00BA5A4F" w:rsidDel="00DE4977">
          <w:delText xml:space="preserve"> Portfolio</w:delText>
        </w:r>
        <w:r w:rsidR="00061944" w:rsidDel="00DE4977">
          <w:delText xml:space="preserve"> Management</w:delText>
        </w:r>
        <w:r w:rsidR="00BA5A4F" w:rsidDel="00DE4977">
          <w:delText xml:space="preserve"> (</w:delText>
        </w:r>
      </w:del>
      <w:r w:rsidR="00BA5A4F">
        <w:t>PPM</w:t>
      </w:r>
      <w:del w:id="234" w:author="DM" w:date="2012-08-17T17:08:00Z">
        <w:r w:rsidR="00BA5A4F" w:rsidDel="00DE4977">
          <w:delText>)</w:delText>
        </w:r>
      </w:del>
      <w:r w:rsidR="00061944">
        <w:t xml:space="preserve"> capabilities</w:t>
      </w:r>
      <w:r w:rsidR="001D2D87">
        <w:t xml:space="preserve"> in</w:t>
      </w:r>
      <w:r>
        <w:t xml:space="preserve"> a single integrated </w:t>
      </w:r>
      <w:r w:rsidR="001D2D87">
        <w:t>system</w:t>
      </w:r>
      <w:r w:rsidR="00AD03C4" w:rsidRPr="00AD03C4">
        <w:t>:</w:t>
      </w:r>
    </w:p>
    <w:p w:rsidR="00F32FA1" w:rsidRDefault="00A63169" w:rsidP="002E6CB3">
      <w:pPr>
        <w:pStyle w:val="ListBulleted"/>
      </w:pPr>
      <w:r w:rsidRPr="00A63169">
        <w:rPr>
          <w:b/>
          <w:rPrChange w:id="235" w:author="DM" w:date="2012-08-17T17:08:00Z">
            <w:rPr/>
          </w:rPrChange>
        </w:rPr>
        <w:t xml:space="preserve">Demand </w:t>
      </w:r>
      <w:ins w:id="236" w:author="DM" w:date="2012-08-17T17:08:00Z">
        <w:r w:rsidRPr="00A63169">
          <w:rPr>
            <w:b/>
            <w:rPrChange w:id="237" w:author="DM" w:date="2012-08-17T17:08:00Z">
              <w:rPr/>
            </w:rPrChange>
          </w:rPr>
          <w:t>m</w:t>
        </w:r>
      </w:ins>
      <w:del w:id="238" w:author="DM" w:date="2012-08-17T17:08:00Z">
        <w:r w:rsidRPr="00A63169">
          <w:rPr>
            <w:b/>
            <w:rPrChange w:id="239" w:author="DM" w:date="2012-08-17T17:08:00Z">
              <w:rPr/>
            </w:rPrChange>
          </w:rPr>
          <w:delText>M</w:delText>
        </w:r>
      </w:del>
      <w:r w:rsidRPr="00A63169">
        <w:rPr>
          <w:b/>
          <w:rPrChange w:id="240" w:author="DM" w:date="2012-08-17T17:08:00Z">
            <w:rPr/>
          </w:rPrChange>
        </w:rPr>
        <w:t>anagement</w:t>
      </w:r>
      <w:ins w:id="241" w:author="DM" w:date="2012-08-17T17:08:00Z">
        <w:r w:rsidRPr="00A63169">
          <w:rPr>
            <w:b/>
            <w:rPrChange w:id="242" w:author="DM" w:date="2012-08-17T17:08:00Z">
              <w:rPr/>
            </w:rPrChange>
          </w:rPr>
          <w:t>.</w:t>
        </w:r>
      </w:ins>
      <w:del w:id="243" w:author="DM" w:date="2012-08-17T17:08:00Z">
        <w:r w:rsidRPr="00A63169">
          <w:rPr>
            <w:b/>
            <w:rPrChange w:id="244" w:author="DM" w:date="2012-08-17T17:08:00Z">
              <w:rPr/>
            </w:rPrChange>
          </w:rPr>
          <w:delText>:</w:delText>
        </w:r>
      </w:del>
      <w:r w:rsidR="00F32FA1">
        <w:t xml:space="preserve"> </w:t>
      </w:r>
      <w:del w:id="245" w:author="DM" w:date="2012-08-17T17:08:00Z">
        <w:r w:rsidR="00F32FA1" w:rsidDel="00DE4977">
          <w:delText>c</w:delText>
        </w:r>
      </w:del>
      <w:ins w:id="246" w:author="DM" w:date="2012-08-17T17:08:00Z">
        <w:r w:rsidR="00DE4977">
          <w:t>C</w:t>
        </w:r>
      </w:ins>
      <w:r w:rsidR="00F32FA1">
        <w:t>apture</w:t>
      </w:r>
      <w:r w:rsidR="006D38A0">
        <w:t>s</w:t>
      </w:r>
      <w:r w:rsidR="00F32FA1">
        <w:t xml:space="preserve"> all </w:t>
      </w:r>
      <w:r w:rsidR="006415E5">
        <w:t xml:space="preserve">work and resource </w:t>
      </w:r>
      <w:r w:rsidR="00B2766A">
        <w:t xml:space="preserve">requests </w:t>
      </w:r>
      <w:r w:rsidR="00F32FA1">
        <w:t>central</w:t>
      </w:r>
      <w:r w:rsidR="00B2766A">
        <w:t>ly, then manage</w:t>
      </w:r>
      <w:r w:rsidR="006D38A0">
        <w:t>s</w:t>
      </w:r>
      <w:r w:rsidR="006415E5">
        <w:t xml:space="preserve"> according to a</w:t>
      </w:r>
      <w:r w:rsidR="00F32FA1">
        <w:t xml:space="preserve"> governa</w:t>
      </w:r>
      <w:r w:rsidR="006415E5">
        <w:t>nce workflow</w:t>
      </w:r>
      <w:del w:id="247" w:author="DM" w:date="2012-08-17T17:08:00Z">
        <w:r w:rsidR="00C44C9F" w:rsidDel="00DE4977">
          <w:delText>.</w:delText>
        </w:r>
      </w:del>
    </w:p>
    <w:p w:rsidR="00F32FA1" w:rsidRDefault="00A63169" w:rsidP="002E6CB3">
      <w:pPr>
        <w:pStyle w:val="ListBulleted"/>
      </w:pPr>
      <w:r w:rsidRPr="00A63169">
        <w:rPr>
          <w:b/>
          <w:rPrChange w:id="248" w:author="DM" w:date="2012-08-17T17:08:00Z">
            <w:rPr/>
          </w:rPrChange>
        </w:rPr>
        <w:t xml:space="preserve">Portfolio </w:t>
      </w:r>
      <w:del w:id="249" w:author="DM" w:date="2012-08-17T17:08:00Z">
        <w:r w:rsidRPr="00A63169">
          <w:rPr>
            <w:b/>
            <w:rPrChange w:id="250" w:author="DM" w:date="2012-08-17T17:08:00Z">
              <w:rPr/>
            </w:rPrChange>
          </w:rPr>
          <w:delText>S</w:delText>
        </w:r>
      </w:del>
      <w:ins w:id="251" w:author="DM" w:date="2012-08-17T17:08:00Z">
        <w:r w:rsidR="00DE4977">
          <w:rPr>
            <w:b/>
          </w:rPr>
          <w:t>s</w:t>
        </w:r>
      </w:ins>
      <w:r w:rsidRPr="00A63169">
        <w:rPr>
          <w:b/>
          <w:rPrChange w:id="252" w:author="DM" w:date="2012-08-17T17:08:00Z">
            <w:rPr/>
          </w:rPrChange>
        </w:rPr>
        <w:t xml:space="preserve">election and </w:t>
      </w:r>
      <w:del w:id="253" w:author="DM" w:date="2012-08-17T17:08:00Z">
        <w:r w:rsidRPr="00A63169">
          <w:rPr>
            <w:b/>
            <w:rPrChange w:id="254" w:author="DM" w:date="2012-08-17T17:08:00Z">
              <w:rPr/>
            </w:rPrChange>
          </w:rPr>
          <w:delText>A</w:delText>
        </w:r>
      </w:del>
      <w:ins w:id="255" w:author="DM" w:date="2012-08-17T17:08:00Z">
        <w:r w:rsidR="00DE4977">
          <w:rPr>
            <w:b/>
          </w:rPr>
          <w:t>a</w:t>
        </w:r>
      </w:ins>
      <w:r w:rsidRPr="00A63169">
        <w:rPr>
          <w:b/>
          <w:rPrChange w:id="256" w:author="DM" w:date="2012-08-17T17:08:00Z">
            <w:rPr/>
          </w:rPrChange>
        </w:rPr>
        <w:t>nalytics</w:t>
      </w:r>
      <w:ins w:id="257" w:author="DM" w:date="2012-08-17T17:08:00Z">
        <w:r w:rsidR="00DE4977">
          <w:rPr>
            <w:b/>
          </w:rPr>
          <w:t>.</w:t>
        </w:r>
      </w:ins>
      <w:del w:id="258" w:author="DM" w:date="2012-08-17T17:08:00Z">
        <w:r w:rsidRPr="00A63169">
          <w:rPr>
            <w:b/>
            <w:rPrChange w:id="259" w:author="DM" w:date="2012-08-17T17:08:00Z">
              <w:rPr/>
            </w:rPrChange>
          </w:rPr>
          <w:delText>:</w:delText>
        </w:r>
      </w:del>
      <w:r w:rsidR="00F32FA1">
        <w:t xml:space="preserve"> </w:t>
      </w:r>
      <w:ins w:id="260" w:author="DM" w:date="2012-08-17T17:08:00Z">
        <w:r w:rsidR="00DE4977">
          <w:t>P</w:t>
        </w:r>
      </w:ins>
      <w:del w:id="261" w:author="DM" w:date="2012-08-17T17:08:00Z">
        <w:r w:rsidR="00F32FA1" w:rsidDel="00DE4977">
          <w:delText>p</w:delText>
        </w:r>
      </w:del>
      <w:r w:rsidR="00F32FA1">
        <w:t>rioritize</w:t>
      </w:r>
      <w:r w:rsidR="006D38A0">
        <w:t>s</w:t>
      </w:r>
      <w:r w:rsidR="00F32FA1">
        <w:t>, optimize</w:t>
      </w:r>
      <w:r w:rsidR="006D38A0">
        <w:t>s</w:t>
      </w:r>
      <w:r w:rsidR="00F32FA1">
        <w:t>, and sele</w:t>
      </w:r>
      <w:r w:rsidR="00B2766A">
        <w:t>ct</w:t>
      </w:r>
      <w:r w:rsidR="006D38A0">
        <w:t>s</w:t>
      </w:r>
      <w:r w:rsidR="00B2766A">
        <w:t xml:space="preserve"> project portfolios that </w:t>
      </w:r>
      <w:r w:rsidR="00F32FA1">
        <w:t>align with the organization</w:t>
      </w:r>
      <w:r w:rsidR="006415E5">
        <w:t>’s business strategy</w:t>
      </w:r>
      <w:r w:rsidR="00C44C9F">
        <w:t>.</w:t>
      </w:r>
    </w:p>
    <w:p w:rsidR="00F32FA1" w:rsidRDefault="00A63169" w:rsidP="002E6CB3">
      <w:pPr>
        <w:pStyle w:val="ListBulleted"/>
      </w:pPr>
      <w:r w:rsidRPr="00A63169">
        <w:rPr>
          <w:b/>
          <w:rPrChange w:id="262" w:author="DM" w:date="2012-08-17T17:08:00Z">
            <w:rPr/>
          </w:rPrChange>
        </w:rPr>
        <w:t xml:space="preserve">Resource </w:t>
      </w:r>
      <w:ins w:id="263" w:author="DM" w:date="2012-08-17T17:08:00Z">
        <w:r w:rsidR="00DE4977">
          <w:rPr>
            <w:b/>
          </w:rPr>
          <w:t>c</w:t>
        </w:r>
      </w:ins>
      <w:del w:id="264" w:author="DM" w:date="2012-08-17T17:08:00Z">
        <w:r w:rsidRPr="00A63169">
          <w:rPr>
            <w:b/>
            <w:rPrChange w:id="265" w:author="DM" w:date="2012-08-17T17:08:00Z">
              <w:rPr/>
            </w:rPrChange>
          </w:rPr>
          <w:delText>C</w:delText>
        </w:r>
      </w:del>
      <w:r w:rsidRPr="00A63169">
        <w:rPr>
          <w:b/>
          <w:rPrChange w:id="266" w:author="DM" w:date="2012-08-17T17:08:00Z">
            <w:rPr/>
          </w:rPrChange>
        </w:rPr>
        <w:t xml:space="preserve">apacity </w:t>
      </w:r>
      <w:del w:id="267" w:author="DM" w:date="2012-08-17T17:08:00Z">
        <w:r w:rsidRPr="00A63169">
          <w:rPr>
            <w:b/>
            <w:rPrChange w:id="268" w:author="DM" w:date="2012-08-17T17:08:00Z">
              <w:rPr/>
            </w:rPrChange>
          </w:rPr>
          <w:delText>P</w:delText>
        </w:r>
      </w:del>
      <w:ins w:id="269" w:author="DM" w:date="2012-08-17T17:08:00Z">
        <w:r w:rsidR="00DE4977">
          <w:rPr>
            <w:b/>
          </w:rPr>
          <w:t>p</w:t>
        </w:r>
      </w:ins>
      <w:r w:rsidRPr="00A63169">
        <w:rPr>
          <w:b/>
          <w:rPrChange w:id="270" w:author="DM" w:date="2012-08-17T17:08:00Z">
            <w:rPr/>
          </w:rPrChange>
        </w:rPr>
        <w:t>lanning</w:t>
      </w:r>
      <w:ins w:id="271" w:author="DM" w:date="2012-08-17T17:08:00Z">
        <w:r w:rsidR="00DE4977">
          <w:rPr>
            <w:b/>
          </w:rPr>
          <w:t>.</w:t>
        </w:r>
      </w:ins>
      <w:del w:id="272" w:author="DM" w:date="2012-08-17T17:08:00Z">
        <w:r w:rsidRPr="00A63169">
          <w:rPr>
            <w:b/>
            <w:rPrChange w:id="273" w:author="DM" w:date="2012-08-17T17:08:00Z">
              <w:rPr/>
            </w:rPrChange>
          </w:rPr>
          <w:delText>:</w:delText>
        </w:r>
      </w:del>
      <w:r w:rsidR="00F32FA1">
        <w:t xml:space="preserve"> </w:t>
      </w:r>
      <w:del w:id="274" w:author="DM" w:date="2012-08-17T17:08:00Z">
        <w:r w:rsidR="00B2766A" w:rsidDel="00DE4977">
          <w:delText>p</w:delText>
        </w:r>
      </w:del>
      <w:ins w:id="275" w:author="DM" w:date="2012-08-17T17:08:00Z">
        <w:r w:rsidR="00DE4977">
          <w:t>P</w:t>
        </w:r>
      </w:ins>
      <w:r w:rsidR="00F32FA1">
        <w:t>roactively manage</w:t>
      </w:r>
      <w:r w:rsidR="00C44C9F">
        <w:t>s</w:t>
      </w:r>
      <w:r w:rsidR="00F32FA1">
        <w:t xml:space="preserve"> resources throughout the project lifecycle</w:t>
      </w:r>
      <w:del w:id="276" w:author="DM" w:date="2012-08-17T17:08:00Z">
        <w:r w:rsidR="00C44C9F" w:rsidDel="00DE4977">
          <w:delText>.</w:delText>
        </w:r>
      </w:del>
    </w:p>
    <w:p w:rsidR="00F32FA1" w:rsidRDefault="00A63169" w:rsidP="002E6CB3">
      <w:pPr>
        <w:pStyle w:val="ListBulleted"/>
      </w:pPr>
      <w:r w:rsidRPr="00A63169">
        <w:rPr>
          <w:b/>
          <w:rPrChange w:id="277" w:author="DM" w:date="2012-08-17T17:09:00Z">
            <w:rPr/>
          </w:rPrChange>
        </w:rPr>
        <w:t xml:space="preserve">Schedule </w:t>
      </w:r>
      <w:ins w:id="278" w:author="DM" w:date="2012-08-17T17:08:00Z">
        <w:r w:rsidRPr="00A63169">
          <w:rPr>
            <w:b/>
            <w:rPrChange w:id="279" w:author="DM" w:date="2012-08-17T17:09:00Z">
              <w:rPr/>
            </w:rPrChange>
          </w:rPr>
          <w:t>m</w:t>
        </w:r>
      </w:ins>
      <w:del w:id="280" w:author="DM" w:date="2012-08-17T17:08:00Z">
        <w:r w:rsidRPr="00A63169">
          <w:rPr>
            <w:b/>
            <w:rPrChange w:id="281" w:author="DM" w:date="2012-08-17T17:09:00Z">
              <w:rPr/>
            </w:rPrChange>
          </w:rPr>
          <w:delText>M</w:delText>
        </w:r>
      </w:del>
      <w:r w:rsidRPr="00A63169">
        <w:rPr>
          <w:b/>
          <w:rPrChange w:id="282" w:author="DM" w:date="2012-08-17T17:09:00Z">
            <w:rPr/>
          </w:rPrChange>
        </w:rPr>
        <w:t>anagement</w:t>
      </w:r>
      <w:ins w:id="283" w:author="DM" w:date="2012-08-20T08:07:00Z">
        <w:r w:rsidR="00AA410B">
          <w:rPr>
            <w:b/>
          </w:rPr>
          <w:t>.</w:t>
        </w:r>
      </w:ins>
      <w:del w:id="284" w:author="DM" w:date="2012-08-20T08:07:00Z">
        <w:r w:rsidRPr="00A63169" w:rsidDel="00AA410B">
          <w:rPr>
            <w:b/>
            <w:rPrChange w:id="285" w:author="DM" w:date="2012-08-17T17:09:00Z">
              <w:rPr/>
            </w:rPrChange>
          </w:rPr>
          <w:delText>:</w:delText>
        </w:r>
      </w:del>
      <w:r w:rsidR="00F32FA1">
        <w:t xml:space="preserve"> </w:t>
      </w:r>
      <w:ins w:id="286" w:author="DM" w:date="2012-08-20T08:07:00Z">
        <w:r w:rsidR="00AA410B">
          <w:t>P</w:t>
        </w:r>
      </w:ins>
      <w:del w:id="287" w:author="DM" w:date="2012-08-20T08:07:00Z">
        <w:r w:rsidR="00B2766A" w:rsidDel="00AA410B">
          <w:delText>p</w:delText>
        </w:r>
      </w:del>
      <w:proofErr w:type="gramStart"/>
      <w:r w:rsidR="00B2766A">
        <w:t>lan</w:t>
      </w:r>
      <w:r w:rsidR="00C44C9F">
        <w:t>s</w:t>
      </w:r>
      <w:proofErr w:type="gramEnd"/>
      <w:r w:rsidR="00B2766A">
        <w:t xml:space="preserve"> </w:t>
      </w:r>
      <w:r w:rsidR="00F32FA1">
        <w:t>and communicate</w:t>
      </w:r>
      <w:r w:rsidR="00C44C9F">
        <w:t>s</w:t>
      </w:r>
      <w:r w:rsidR="00F32FA1">
        <w:t xml:space="preserve"> both simple and complex projec</w:t>
      </w:r>
      <w:r w:rsidR="00B2766A">
        <w:t>t schedules</w:t>
      </w:r>
      <w:r w:rsidR="00C44C9F">
        <w:t>.</w:t>
      </w:r>
    </w:p>
    <w:p w:rsidR="00B2766A" w:rsidRDefault="00A63169" w:rsidP="002E6CB3">
      <w:pPr>
        <w:pStyle w:val="ListBulleted"/>
      </w:pPr>
      <w:r w:rsidRPr="00A63169">
        <w:rPr>
          <w:b/>
          <w:rPrChange w:id="288" w:author="DM" w:date="2012-08-17T17:09:00Z">
            <w:rPr/>
          </w:rPrChange>
        </w:rPr>
        <w:t xml:space="preserve">Program </w:t>
      </w:r>
      <w:ins w:id="289" w:author="DM" w:date="2012-08-20T08:07:00Z">
        <w:r w:rsidR="00AA410B">
          <w:rPr>
            <w:b/>
          </w:rPr>
          <w:t>m</w:t>
        </w:r>
      </w:ins>
      <w:del w:id="290" w:author="DM" w:date="2012-08-20T08:07:00Z">
        <w:r w:rsidRPr="00A63169" w:rsidDel="00AA410B">
          <w:rPr>
            <w:b/>
            <w:rPrChange w:id="291" w:author="DM" w:date="2012-08-17T17:09:00Z">
              <w:rPr/>
            </w:rPrChange>
          </w:rPr>
          <w:delText>M</w:delText>
        </w:r>
      </w:del>
      <w:r w:rsidRPr="00A63169">
        <w:rPr>
          <w:b/>
          <w:rPrChange w:id="292" w:author="DM" w:date="2012-08-17T17:09:00Z">
            <w:rPr/>
          </w:rPrChange>
        </w:rPr>
        <w:t>anagement</w:t>
      </w:r>
      <w:ins w:id="293" w:author="DM" w:date="2012-08-20T08:07:00Z">
        <w:r w:rsidR="00AA410B">
          <w:rPr>
            <w:b/>
          </w:rPr>
          <w:t>.</w:t>
        </w:r>
      </w:ins>
      <w:del w:id="294" w:author="DM" w:date="2012-08-20T08:07:00Z">
        <w:r w:rsidRPr="00A63169" w:rsidDel="00AA410B">
          <w:rPr>
            <w:b/>
            <w:rPrChange w:id="295" w:author="DM" w:date="2012-08-17T17:09:00Z">
              <w:rPr/>
            </w:rPrChange>
          </w:rPr>
          <w:delText>:</w:delText>
        </w:r>
      </w:del>
      <w:r w:rsidR="00B2766A">
        <w:t xml:space="preserve"> </w:t>
      </w:r>
      <w:ins w:id="296" w:author="DM" w:date="2012-08-20T08:07:00Z">
        <w:r w:rsidR="00AA410B">
          <w:t>I</w:t>
        </w:r>
      </w:ins>
      <w:del w:id="297" w:author="DM" w:date="2012-08-20T08:07:00Z">
        <w:r w:rsidR="00C44C9F" w:rsidDel="00AA410B">
          <w:delText>i</w:delText>
        </w:r>
      </w:del>
      <w:r w:rsidR="00B2766A">
        <w:t>nitiate</w:t>
      </w:r>
      <w:r w:rsidR="006D38A0">
        <w:t>s</w:t>
      </w:r>
      <w:r w:rsidR="00B2766A">
        <w:t>, plan</w:t>
      </w:r>
      <w:r w:rsidR="006D38A0">
        <w:t>s</w:t>
      </w:r>
      <w:r w:rsidR="00B2766A">
        <w:t>, and deliver</w:t>
      </w:r>
      <w:r w:rsidR="006D38A0">
        <w:t>s</w:t>
      </w:r>
      <w:r w:rsidR="00B2766A">
        <w:t xml:space="preserve"> strategic programs</w:t>
      </w:r>
      <w:del w:id="298" w:author="DM" w:date="2012-08-20T08:07:00Z">
        <w:r w:rsidR="00C44C9F" w:rsidDel="00AA410B">
          <w:delText>.</w:delText>
        </w:r>
      </w:del>
    </w:p>
    <w:p w:rsidR="00F32FA1" w:rsidRDefault="00A63169" w:rsidP="002E6CB3">
      <w:pPr>
        <w:pStyle w:val="ListBulleted"/>
      </w:pPr>
      <w:r w:rsidRPr="00A63169">
        <w:rPr>
          <w:b/>
          <w:rPrChange w:id="299" w:author="DM" w:date="2012-08-17T17:09:00Z">
            <w:rPr/>
          </w:rPrChange>
        </w:rPr>
        <w:t xml:space="preserve">Financial </w:t>
      </w:r>
      <w:ins w:id="300" w:author="DM" w:date="2012-08-20T08:07:00Z">
        <w:r w:rsidR="00AA410B">
          <w:rPr>
            <w:b/>
          </w:rPr>
          <w:t>m</w:t>
        </w:r>
      </w:ins>
      <w:del w:id="301" w:author="DM" w:date="2012-08-20T08:07:00Z">
        <w:r w:rsidRPr="00A63169" w:rsidDel="00AA410B">
          <w:rPr>
            <w:b/>
            <w:rPrChange w:id="302" w:author="DM" w:date="2012-08-17T17:09:00Z">
              <w:rPr/>
            </w:rPrChange>
          </w:rPr>
          <w:delText>M</w:delText>
        </w:r>
      </w:del>
      <w:r w:rsidRPr="00A63169">
        <w:rPr>
          <w:b/>
          <w:rPrChange w:id="303" w:author="DM" w:date="2012-08-17T17:09:00Z">
            <w:rPr/>
          </w:rPrChange>
        </w:rPr>
        <w:t>anagement</w:t>
      </w:r>
      <w:ins w:id="304" w:author="DM" w:date="2012-08-20T08:07:00Z">
        <w:r w:rsidR="00AA410B">
          <w:rPr>
            <w:b/>
          </w:rPr>
          <w:t>.</w:t>
        </w:r>
      </w:ins>
      <w:del w:id="305" w:author="DM" w:date="2012-08-20T08:07:00Z">
        <w:r w:rsidRPr="00A63169" w:rsidDel="00AA410B">
          <w:rPr>
            <w:b/>
            <w:rPrChange w:id="306" w:author="DM" w:date="2012-08-17T17:09:00Z">
              <w:rPr/>
            </w:rPrChange>
          </w:rPr>
          <w:delText>:</w:delText>
        </w:r>
      </w:del>
      <w:r w:rsidR="00F32FA1">
        <w:t xml:space="preserve"> </w:t>
      </w:r>
      <w:del w:id="307" w:author="DM" w:date="2012-08-20T08:07:00Z">
        <w:r w:rsidR="00F32FA1" w:rsidDel="00AA410B">
          <w:delText>m</w:delText>
        </w:r>
      </w:del>
      <w:ins w:id="308" w:author="DM" w:date="2012-08-20T08:07:00Z">
        <w:r w:rsidR="00AA410B">
          <w:t>M</w:t>
        </w:r>
      </w:ins>
      <w:r w:rsidR="00F32FA1">
        <w:t>easure</w:t>
      </w:r>
      <w:r w:rsidR="006D38A0">
        <w:t>s</w:t>
      </w:r>
      <w:r w:rsidR="00F32FA1">
        <w:t xml:space="preserve"> </w:t>
      </w:r>
      <w:r w:rsidR="00B2766A">
        <w:t>and control</w:t>
      </w:r>
      <w:r w:rsidR="006D38A0">
        <w:t>s</w:t>
      </w:r>
      <w:r w:rsidR="00B2766A">
        <w:t xml:space="preserve"> </w:t>
      </w:r>
      <w:r w:rsidR="00F32FA1">
        <w:t>project and portfolio financial performance</w:t>
      </w:r>
      <w:del w:id="309" w:author="DM" w:date="2012-08-20T08:07:00Z">
        <w:r w:rsidR="00E5039D" w:rsidDel="00AA410B">
          <w:delText>.</w:delText>
        </w:r>
      </w:del>
    </w:p>
    <w:p w:rsidR="00F32FA1" w:rsidRDefault="00A63169" w:rsidP="002E6CB3">
      <w:pPr>
        <w:pStyle w:val="ListBulleted"/>
      </w:pPr>
      <w:r w:rsidRPr="00A63169">
        <w:rPr>
          <w:b/>
          <w:rPrChange w:id="310" w:author="DM" w:date="2012-08-17T17:09:00Z">
            <w:rPr/>
          </w:rPrChange>
        </w:rPr>
        <w:t xml:space="preserve">Time and </w:t>
      </w:r>
      <w:ins w:id="311" w:author="DM" w:date="2012-08-20T08:07:00Z">
        <w:r w:rsidR="00AA410B">
          <w:rPr>
            <w:b/>
          </w:rPr>
          <w:t>t</w:t>
        </w:r>
      </w:ins>
      <w:del w:id="312" w:author="DM" w:date="2012-08-20T08:07:00Z">
        <w:r w:rsidRPr="00A63169" w:rsidDel="00AA410B">
          <w:rPr>
            <w:b/>
            <w:rPrChange w:id="313" w:author="DM" w:date="2012-08-17T17:09:00Z">
              <w:rPr/>
            </w:rPrChange>
          </w:rPr>
          <w:delText>T</w:delText>
        </w:r>
      </w:del>
      <w:r w:rsidRPr="00A63169">
        <w:rPr>
          <w:b/>
          <w:rPrChange w:id="314" w:author="DM" w:date="2012-08-17T17:09:00Z">
            <w:rPr/>
          </w:rPrChange>
        </w:rPr>
        <w:t xml:space="preserve">ask </w:t>
      </w:r>
      <w:del w:id="315" w:author="DM" w:date="2012-08-20T08:07:00Z">
        <w:r w:rsidRPr="00A63169" w:rsidDel="00AA410B">
          <w:rPr>
            <w:b/>
            <w:rPrChange w:id="316" w:author="DM" w:date="2012-08-17T17:09:00Z">
              <w:rPr/>
            </w:rPrChange>
          </w:rPr>
          <w:delText>M</w:delText>
        </w:r>
      </w:del>
      <w:ins w:id="317" w:author="DM" w:date="2012-08-20T08:07:00Z">
        <w:r w:rsidR="00AA410B">
          <w:rPr>
            <w:b/>
          </w:rPr>
          <w:t>m</w:t>
        </w:r>
      </w:ins>
      <w:r w:rsidRPr="00A63169">
        <w:rPr>
          <w:b/>
          <w:rPrChange w:id="318" w:author="DM" w:date="2012-08-17T17:09:00Z">
            <w:rPr/>
          </w:rPrChange>
        </w:rPr>
        <w:t>anagement</w:t>
      </w:r>
      <w:ins w:id="319" w:author="DM" w:date="2012-08-20T08:07:00Z">
        <w:r w:rsidR="00AA410B">
          <w:rPr>
            <w:b/>
          </w:rPr>
          <w:t>.</w:t>
        </w:r>
      </w:ins>
      <w:del w:id="320" w:author="DM" w:date="2012-08-20T08:07:00Z">
        <w:r w:rsidRPr="00A63169" w:rsidDel="00AA410B">
          <w:rPr>
            <w:b/>
            <w:rPrChange w:id="321" w:author="DM" w:date="2012-08-17T17:09:00Z">
              <w:rPr/>
            </w:rPrChange>
          </w:rPr>
          <w:delText>:</w:delText>
        </w:r>
      </w:del>
      <w:r w:rsidR="00F32FA1">
        <w:t xml:space="preserve"> </w:t>
      </w:r>
      <w:del w:id="322" w:author="DM" w:date="2012-08-20T08:07:00Z">
        <w:r w:rsidR="00B2766A" w:rsidDel="00AA410B">
          <w:delText>c</w:delText>
        </w:r>
      </w:del>
      <w:ins w:id="323" w:author="DM" w:date="2012-08-20T08:07:00Z">
        <w:r w:rsidR="00AA410B">
          <w:t>C</w:t>
        </w:r>
      </w:ins>
      <w:r w:rsidR="00B2766A">
        <w:t>apture</w:t>
      </w:r>
      <w:r w:rsidR="006D38A0">
        <w:t>s</w:t>
      </w:r>
      <w:r w:rsidR="00F32FA1">
        <w:t xml:space="preserve"> time and task status updates from team me</w:t>
      </w:r>
      <w:r w:rsidR="00B2766A">
        <w:t>mbers</w:t>
      </w:r>
      <w:del w:id="324" w:author="DM" w:date="2012-08-20T08:07:00Z">
        <w:r w:rsidR="00E5039D" w:rsidDel="00AA410B">
          <w:delText>.</w:delText>
        </w:r>
      </w:del>
    </w:p>
    <w:p w:rsidR="00F32FA1" w:rsidRDefault="00A63169" w:rsidP="002E6CB3">
      <w:pPr>
        <w:pStyle w:val="ListBulleted"/>
      </w:pPr>
      <w:r w:rsidRPr="00A63169">
        <w:rPr>
          <w:b/>
          <w:rPrChange w:id="325" w:author="DM" w:date="2012-08-17T17:09:00Z">
            <w:rPr/>
          </w:rPrChange>
        </w:rPr>
        <w:t xml:space="preserve">Team </w:t>
      </w:r>
      <w:del w:id="326" w:author="DM" w:date="2012-08-20T08:07:00Z">
        <w:r w:rsidRPr="00A63169" w:rsidDel="00AA410B">
          <w:rPr>
            <w:b/>
            <w:rPrChange w:id="327" w:author="DM" w:date="2012-08-17T17:09:00Z">
              <w:rPr/>
            </w:rPrChange>
          </w:rPr>
          <w:delText>C</w:delText>
        </w:r>
      </w:del>
      <w:ins w:id="328" w:author="DM" w:date="2012-08-20T08:07:00Z">
        <w:r w:rsidR="00AA410B">
          <w:rPr>
            <w:b/>
          </w:rPr>
          <w:t>c</w:t>
        </w:r>
      </w:ins>
      <w:r w:rsidRPr="00A63169">
        <w:rPr>
          <w:b/>
          <w:rPrChange w:id="329" w:author="DM" w:date="2012-08-17T17:09:00Z">
            <w:rPr/>
          </w:rPrChange>
        </w:rPr>
        <w:t>ollaboration</w:t>
      </w:r>
      <w:ins w:id="330" w:author="DM" w:date="2012-08-20T08:07:00Z">
        <w:r w:rsidR="00AA410B">
          <w:rPr>
            <w:b/>
          </w:rPr>
          <w:t>.</w:t>
        </w:r>
      </w:ins>
      <w:del w:id="331" w:author="DM" w:date="2012-08-20T08:07:00Z">
        <w:r w:rsidRPr="00A63169" w:rsidDel="00AA410B">
          <w:rPr>
            <w:b/>
            <w:rPrChange w:id="332" w:author="DM" w:date="2012-08-17T17:09:00Z">
              <w:rPr/>
            </w:rPrChange>
          </w:rPr>
          <w:delText>:</w:delText>
        </w:r>
      </w:del>
      <w:r w:rsidR="003A1A1A">
        <w:t xml:space="preserve"> </w:t>
      </w:r>
      <w:del w:id="333" w:author="DM" w:date="2012-08-20T08:07:00Z">
        <w:r w:rsidR="00B2766A" w:rsidDel="00AA410B">
          <w:delText>c</w:delText>
        </w:r>
      </w:del>
      <w:ins w:id="334" w:author="DM" w:date="2012-08-20T08:07:00Z">
        <w:r w:rsidR="00AA410B">
          <w:t>C</w:t>
        </w:r>
      </w:ins>
      <w:r w:rsidR="00B2766A">
        <w:t>onnect</w:t>
      </w:r>
      <w:r w:rsidR="006D38A0">
        <w:t>s</w:t>
      </w:r>
      <w:r w:rsidR="00B2766A">
        <w:t xml:space="preserve"> </w:t>
      </w:r>
      <w:r w:rsidR="00F32FA1">
        <w:t>teams to share information and drive</w:t>
      </w:r>
      <w:r w:rsidR="006D38A0">
        <w:t>s</w:t>
      </w:r>
      <w:r w:rsidR="00F32FA1">
        <w:t xml:space="preserve"> </w:t>
      </w:r>
      <w:r w:rsidR="00B2766A">
        <w:t xml:space="preserve">project </w:t>
      </w:r>
      <w:r w:rsidR="00F32FA1">
        <w:t>c</w:t>
      </w:r>
      <w:r w:rsidR="00B2766A">
        <w:t>ollaboration</w:t>
      </w:r>
      <w:del w:id="335" w:author="DM" w:date="2012-08-20T08:07:00Z">
        <w:r w:rsidR="00E5039D" w:rsidDel="00AA410B">
          <w:delText>.</w:delText>
        </w:r>
      </w:del>
    </w:p>
    <w:p w:rsidR="00F32FA1" w:rsidRDefault="00A63169" w:rsidP="002E6CB3">
      <w:pPr>
        <w:pStyle w:val="ListBulleted"/>
      </w:pPr>
      <w:r w:rsidRPr="00A63169">
        <w:rPr>
          <w:b/>
          <w:rPrChange w:id="336" w:author="DM" w:date="2012-08-17T17:09:00Z">
            <w:rPr/>
          </w:rPrChange>
        </w:rPr>
        <w:t xml:space="preserve">Issues and </w:t>
      </w:r>
      <w:del w:id="337" w:author="DM" w:date="2012-08-20T08:07:00Z">
        <w:r w:rsidRPr="00A63169" w:rsidDel="00AA410B">
          <w:rPr>
            <w:b/>
            <w:rPrChange w:id="338" w:author="DM" w:date="2012-08-17T17:09:00Z">
              <w:rPr/>
            </w:rPrChange>
          </w:rPr>
          <w:delText>R</w:delText>
        </w:r>
      </w:del>
      <w:ins w:id="339" w:author="DM" w:date="2012-08-20T08:07:00Z">
        <w:r w:rsidR="00AA410B">
          <w:rPr>
            <w:b/>
          </w:rPr>
          <w:t>r</w:t>
        </w:r>
      </w:ins>
      <w:r w:rsidRPr="00A63169">
        <w:rPr>
          <w:b/>
          <w:rPrChange w:id="340" w:author="DM" w:date="2012-08-17T17:09:00Z">
            <w:rPr/>
          </w:rPrChange>
        </w:rPr>
        <w:t xml:space="preserve">isk </w:t>
      </w:r>
      <w:del w:id="341" w:author="DM" w:date="2012-08-20T08:07:00Z">
        <w:r w:rsidRPr="00A63169" w:rsidDel="00AA410B">
          <w:rPr>
            <w:b/>
            <w:rPrChange w:id="342" w:author="DM" w:date="2012-08-17T17:09:00Z">
              <w:rPr/>
            </w:rPrChange>
          </w:rPr>
          <w:delText>M</w:delText>
        </w:r>
      </w:del>
      <w:ins w:id="343" w:author="DM" w:date="2012-08-20T08:07:00Z">
        <w:r w:rsidR="00AA410B">
          <w:rPr>
            <w:b/>
          </w:rPr>
          <w:t>m</w:t>
        </w:r>
      </w:ins>
      <w:r w:rsidRPr="00A63169">
        <w:rPr>
          <w:b/>
          <w:rPrChange w:id="344" w:author="DM" w:date="2012-08-17T17:09:00Z">
            <w:rPr/>
          </w:rPrChange>
        </w:rPr>
        <w:t>anagement</w:t>
      </w:r>
      <w:ins w:id="345" w:author="DM" w:date="2012-08-20T08:07:00Z">
        <w:r w:rsidR="00AA410B">
          <w:rPr>
            <w:b/>
          </w:rPr>
          <w:t>.</w:t>
        </w:r>
      </w:ins>
      <w:del w:id="346" w:author="DM" w:date="2012-08-20T08:07:00Z">
        <w:r w:rsidRPr="00A63169" w:rsidDel="00AA410B">
          <w:rPr>
            <w:b/>
            <w:rPrChange w:id="347" w:author="DM" w:date="2012-08-17T17:09:00Z">
              <w:rPr/>
            </w:rPrChange>
          </w:rPr>
          <w:delText>:</w:delText>
        </w:r>
      </w:del>
      <w:r w:rsidR="00B2766A">
        <w:t xml:space="preserve"> </w:t>
      </w:r>
      <w:del w:id="348" w:author="DM" w:date="2012-08-20T08:07:00Z">
        <w:r w:rsidR="00B2766A" w:rsidDel="00AA410B">
          <w:delText>i</w:delText>
        </w:r>
      </w:del>
      <w:ins w:id="349" w:author="DM" w:date="2012-08-20T08:07:00Z">
        <w:r w:rsidR="00AA410B">
          <w:t>I</w:t>
        </w:r>
      </w:ins>
      <w:r w:rsidR="006D38A0">
        <w:t>dentifies</w:t>
      </w:r>
      <w:r w:rsidR="00F32FA1">
        <w:t>, reduce</w:t>
      </w:r>
      <w:r w:rsidR="006D38A0">
        <w:t>s</w:t>
      </w:r>
      <w:r w:rsidR="00F32FA1">
        <w:t>, and communicate</w:t>
      </w:r>
      <w:r w:rsidR="006D38A0">
        <w:t>s</w:t>
      </w:r>
      <w:r w:rsidR="00F32FA1">
        <w:t xml:space="preserve"> issues and risks that </w:t>
      </w:r>
      <w:r w:rsidR="00B2766A">
        <w:t>might</w:t>
      </w:r>
      <w:r w:rsidR="00F32FA1">
        <w:t xml:space="preserve"> </w:t>
      </w:r>
      <w:r w:rsidR="00B2766A">
        <w:t>impact</w:t>
      </w:r>
      <w:r w:rsidR="00F32FA1">
        <w:t xml:space="preserve"> project suc</w:t>
      </w:r>
      <w:r w:rsidR="003A1A1A">
        <w:t>cess</w:t>
      </w:r>
      <w:del w:id="350" w:author="DM" w:date="2012-08-20T08:08:00Z">
        <w:r w:rsidR="00E5039D" w:rsidDel="00AA410B">
          <w:delText>.</w:delText>
        </w:r>
      </w:del>
    </w:p>
    <w:p w:rsidR="00F32FA1" w:rsidRDefault="00A63169" w:rsidP="002E6CB3">
      <w:pPr>
        <w:pStyle w:val="ListBulleted"/>
      </w:pPr>
      <w:r w:rsidRPr="00A63169">
        <w:rPr>
          <w:b/>
          <w:rPrChange w:id="351" w:author="DM" w:date="2012-08-17T17:09:00Z">
            <w:rPr/>
          </w:rPrChange>
        </w:rPr>
        <w:t xml:space="preserve">Business </w:t>
      </w:r>
      <w:ins w:id="352" w:author="DM" w:date="2012-08-17T17:09:00Z">
        <w:r w:rsidR="00DE4977">
          <w:rPr>
            <w:b/>
          </w:rPr>
          <w:t>i</w:t>
        </w:r>
      </w:ins>
      <w:del w:id="353" w:author="DM" w:date="2012-08-17T17:09:00Z">
        <w:r w:rsidRPr="00A63169">
          <w:rPr>
            <w:b/>
            <w:rPrChange w:id="354" w:author="DM" w:date="2012-08-17T17:09:00Z">
              <w:rPr/>
            </w:rPrChange>
          </w:rPr>
          <w:delText>I</w:delText>
        </w:r>
      </w:del>
      <w:r w:rsidRPr="00A63169">
        <w:rPr>
          <w:b/>
          <w:rPrChange w:id="355" w:author="DM" w:date="2012-08-17T17:09:00Z">
            <w:rPr/>
          </w:rPrChange>
        </w:rPr>
        <w:t xml:space="preserve">ntelligence </w:t>
      </w:r>
      <w:ins w:id="356" w:author="DM" w:date="2012-08-17T17:09:00Z">
        <w:r w:rsidR="00DE4977">
          <w:rPr>
            <w:b/>
          </w:rPr>
          <w:t xml:space="preserve">(BI) </w:t>
        </w:r>
      </w:ins>
      <w:r w:rsidRPr="00A63169">
        <w:rPr>
          <w:b/>
          <w:rPrChange w:id="357" w:author="DM" w:date="2012-08-17T17:09:00Z">
            <w:rPr/>
          </w:rPrChange>
        </w:rPr>
        <w:t xml:space="preserve">and </w:t>
      </w:r>
      <w:ins w:id="358" w:author="DM" w:date="2012-08-17T17:10:00Z">
        <w:r w:rsidR="00DE4977">
          <w:rPr>
            <w:b/>
          </w:rPr>
          <w:t>r</w:t>
        </w:r>
      </w:ins>
      <w:del w:id="359" w:author="DM" w:date="2012-08-17T17:10:00Z">
        <w:r w:rsidRPr="00A63169">
          <w:rPr>
            <w:b/>
            <w:rPrChange w:id="360" w:author="DM" w:date="2012-08-17T17:09:00Z">
              <w:rPr/>
            </w:rPrChange>
          </w:rPr>
          <w:delText>R</w:delText>
        </w:r>
      </w:del>
      <w:r w:rsidRPr="00A63169">
        <w:rPr>
          <w:b/>
          <w:rPrChange w:id="361" w:author="DM" w:date="2012-08-17T17:09:00Z">
            <w:rPr/>
          </w:rPrChange>
        </w:rPr>
        <w:t>eporting</w:t>
      </w:r>
      <w:ins w:id="362" w:author="DM" w:date="2012-08-17T17:10:00Z">
        <w:r w:rsidR="00DE4977">
          <w:rPr>
            <w:b/>
          </w:rPr>
          <w:t>.</w:t>
        </w:r>
      </w:ins>
      <w:del w:id="363" w:author="DM" w:date="2012-08-17T17:10:00Z">
        <w:r w:rsidRPr="00A63169">
          <w:rPr>
            <w:b/>
            <w:rPrChange w:id="364" w:author="DM" w:date="2012-08-17T17:09:00Z">
              <w:rPr/>
            </w:rPrChange>
          </w:rPr>
          <w:delText>:</w:delText>
        </w:r>
      </w:del>
      <w:r w:rsidR="003A1A1A">
        <w:t xml:space="preserve"> </w:t>
      </w:r>
      <w:del w:id="365" w:author="DM" w:date="2012-08-17T17:10:00Z">
        <w:r w:rsidR="00F32FA1" w:rsidDel="00DE4977">
          <w:delText>m</w:delText>
        </w:r>
      </w:del>
      <w:ins w:id="366" w:author="DM" w:date="2012-08-17T17:10:00Z">
        <w:r w:rsidR="00DE4977">
          <w:t>M</w:t>
        </w:r>
      </w:ins>
      <w:r w:rsidR="00F32FA1">
        <w:t>easure</w:t>
      </w:r>
      <w:r w:rsidR="006D38A0">
        <w:t>s</w:t>
      </w:r>
      <w:r w:rsidR="00F32FA1">
        <w:t xml:space="preserve"> project performance and gain</w:t>
      </w:r>
      <w:r w:rsidR="00E5039D">
        <w:t>s</w:t>
      </w:r>
      <w:r w:rsidR="00F32FA1">
        <w:t xml:space="preserve"> visibility an</w:t>
      </w:r>
      <w:r w:rsidR="003A1A1A">
        <w:t>d control across all portfolios</w:t>
      </w:r>
      <w:del w:id="367" w:author="DM" w:date="2012-08-17T17:10:00Z">
        <w:r w:rsidR="00E5039D" w:rsidDel="00DE4977">
          <w:delText>.</w:delText>
        </w:r>
      </w:del>
    </w:p>
    <w:p w:rsidR="00835E08" w:rsidRPr="00835E08" w:rsidRDefault="00E5039D" w:rsidP="00835E08">
      <w:pPr>
        <w:pStyle w:val="Para"/>
      </w:pPr>
      <w:r>
        <w:t>Figure 4.2</w:t>
      </w:r>
      <w:r w:rsidR="00835E08">
        <w:t xml:space="preserve"> </w:t>
      </w:r>
      <w:r w:rsidR="00162C67">
        <w:t xml:space="preserve">illustrates the components of the Microsoft </w:t>
      </w:r>
      <w:ins w:id="368" w:author="DM" w:date="2012-08-17T16:54:00Z">
        <w:r w:rsidR="005B7D3D">
          <w:t>EPM</w:t>
        </w:r>
      </w:ins>
      <w:del w:id="369" w:author="DM" w:date="2012-08-17T16:54:00Z">
        <w:r w:rsidR="00162C67" w:rsidDel="005B7D3D">
          <w:delText>Enterprise Project Management</w:delText>
        </w:r>
      </w:del>
      <w:r w:rsidR="00162C67">
        <w:t xml:space="preserve"> solution.</w:t>
      </w:r>
      <w:r w:rsidR="0046576E">
        <w:t xml:space="preserve"> </w:t>
      </w:r>
    </w:p>
    <w:p w:rsidR="003560EB" w:rsidRDefault="006447A5" w:rsidP="00C54780">
      <w:pPr>
        <w:pStyle w:val="Slug"/>
        <w:rPr>
          <w:ins w:id="370" w:author="DM" w:date="2012-08-17T17:11:00Z"/>
        </w:rPr>
      </w:pPr>
      <w:r>
        <w:t>Figure 4.2</w:t>
      </w:r>
      <w:del w:id="371" w:author="DM" w:date="2012-08-17T17:10:00Z">
        <w:r w:rsidDel="00DE4977">
          <w:delText>:</w:delText>
        </w:r>
      </w:del>
      <w:r>
        <w:t xml:space="preserve"> Microsoft EPM Solution Components</w:t>
      </w:r>
      <w:del w:id="372" w:author="DM" w:date="2012-08-17T17:11:00Z">
        <w:r w:rsidR="008910F8" w:rsidDel="00AA65FF">
          <w:delText xml:space="preserve"> </w:delText>
        </w:r>
        <w:r w:rsidR="008910F8" w:rsidRPr="008910F8" w:rsidDel="00AA65FF">
          <w:rPr>
            <w:b w:val="0"/>
          </w:rPr>
          <w:delText>(</w:delText>
        </w:r>
        <w:r w:rsidR="008910F8" w:rsidDel="00AA65FF">
          <w:rPr>
            <w:b w:val="0"/>
          </w:rPr>
          <w:delText xml:space="preserve">Source: </w:delText>
        </w:r>
        <w:r w:rsidR="009257C2" w:rsidDel="00AA65FF">
          <w:rPr>
            <w:b w:val="0"/>
          </w:rPr>
          <w:delText>Advisicon</w:delText>
        </w:r>
        <w:r w:rsidR="008910F8" w:rsidRPr="008910F8" w:rsidDel="00AA65FF">
          <w:rPr>
            <w:b w:val="0"/>
          </w:rPr>
          <w:delText>)</w:delText>
        </w:r>
      </w:del>
      <w:r>
        <w:tab/>
        <w:t>[</w:t>
      </w:r>
      <w:r w:rsidR="00BC52BE">
        <w:t>04-02-</w:t>
      </w:r>
      <w:r w:rsidRPr="006447A5">
        <w:t>microsoftEPMSolutionComponents</w:t>
      </w:r>
      <w:r>
        <w:t>.</w:t>
      </w:r>
      <w:r w:rsidR="009257C2">
        <w:t>tif</w:t>
      </w:r>
      <w:r w:rsidR="00921E5F">
        <w:t>]</w:t>
      </w:r>
    </w:p>
    <w:p w:rsidR="00A63169" w:rsidRDefault="00AA65FF">
      <w:pPr>
        <w:pStyle w:val="FigureSource"/>
        <w:pPrChange w:id="373" w:author="DM" w:date="2012-08-17T17:11:00Z">
          <w:pPr>
            <w:pStyle w:val="Slug"/>
          </w:pPr>
        </w:pPrChange>
      </w:pPr>
      <w:ins w:id="374" w:author="DM" w:date="2012-08-17T17:11:00Z">
        <w:r>
          <w:t>Source: Advisicon</w:t>
        </w:r>
      </w:ins>
    </w:p>
    <w:p w:rsidR="00465510" w:rsidRPr="008103C1" w:rsidRDefault="00465510" w:rsidP="00465510">
      <w:pPr>
        <w:pStyle w:val="H3"/>
      </w:pPr>
      <w:r>
        <w:t>Workflow</w:t>
      </w:r>
      <w:r w:rsidR="00343910">
        <w:t>s</w:t>
      </w:r>
    </w:p>
    <w:p w:rsidR="006E081D" w:rsidRDefault="006E081D" w:rsidP="003113FF">
      <w:pPr>
        <w:pStyle w:val="Para"/>
      </w:pPr>
      <w:r>
        <w:t xml:space="preserve">A governance workflow is about creating the lifecycle for any new proposal </w:t>
      </w:r>
      <w:r w:rsidR="00394B31">
        <w:t>or</w:t>
      </w:r>
      <w:r>
        <w:t xml:space="preserve"> initiative. It includes defining the various </w:t>
      </w:r>
      <w:del w:id="375" w:author="DM" w:date="2012-08-17T17:11:00Z">
        <w:r w:rsidDel="00AA65FF">
          <w:delText>S</w:delText>
        </w:r>
      </w:del>
      <w:ins w:id="376" w:author="DM" w:date="2012-08-17T17:11:00Z">
        <w:r w:rsidR="00AA65FF">
          <w:t>s</w:t>
        </w:r>
      </w:ins>
      <w:r>
        <w:t>tages a project goes through during its lifecycle.</w:t>
      </w:r>
    </w:p>
    <w:p w:rsidR="007704F4" w:rsidRDefault="00465510" w:rsidP="00976F32">
      <w:pPr>
        <w:pStyle w:val="Para"/>
      </w:pPr>
      <w:r>
        <w:t xml:space="preserve">Project Server </w:t>
      </w:r>
      <w:r w:rsidR="00830F5B">
        <w:t xml:space="preserve">2010 </w:t>
      </w:r>
      <w:del w:id="377" w:author="DM" w:date="2012-08-17T17:11:00Z">
        <w:r w:rsidRPr="006E491B" w:rsidDel="00AA65FF">
          <w:delText>W</w:delText>
        </w:r>
      </w:del>
      <w:ins w:id="378" w:author="DM" w:date="2012-08-17T17:11:00Z">
        <w:r w:rsidR="00AA65FF">
          <w:t>w</w:t>
        </w:r>
      </w:ins>
      <w:r w:rsidRPr="006E491B">
        <w:t>orkflow</w:t>
      </w:r>
      <w:r>
        <w:t>s are designed to model</w:t>
      </w:r>
      <w:r w:rsidRPr="006E491B">
        <w:t xml:space="preserve"> the organizational governance processes</w:t>
      </w:r>
      <w:r w:rsidR="003113FF">
        <w:t xml:space="preserve"> and</w:t>
      </w:r>
      <w:r w:rsidRPr="006E491B">
        <w:t xml:space="preserve"> provide a structured way for projects to </w:t>
      </w:r>
      <w:proofErr w:type="gramStart"/>
      <w:r w:rsidRPr="006E491B">
        <w:t>proceed</w:t>
      </w:r>
      <w:proofErr w:type="gramEnd"/>
      <w:r w:rsidRPr="006E491B">
        <w:t xml:space="preserve"> through the various</w:t>
      </w:r>
      <w:r w:rsidRPr="00403C84">
        <w:t xml:space="preserve"> </w:t>
      </w:r>
      <w:ins w:id="379" w:author="DM" w:date="2012-08-17T17:11:00Z">
        <w:r w:rsidR="00AA65FF">
          <w:t>p</w:t>
        </w:r>
      </w:ins>
      <w:del w:id="380" w:author="DM" w:date="2012-08-17T17:11:00Z">
        <w:r w:rsidRPr="006E491B" w:rsidDel="00AA65FF">
          <w:delText>P</w:delText>
        </w:r>
      </w:del>
      <w:r w:rsidRPr="006E491B">
        <w:t xml:space="preserve">hases and </w:t>
      </w:r>
      <w:del w:id="381" w:author="DM" w:date="2012-08-17T17:11:00Z">
        <w:r w:rsidRPr="006E491B" w:rsidDel="00AA65FF">
          <w:delText>S</w:delText>
        </w:r>
      </w:del>
      <w:ins w:id="382" w:author="DM" w:date="2012-08-17T17:11:00Z">
        <w:r w:rsidR="00AA65FF">
          <w:t>s</w:t>
        </w:r>
      </w:ins>
      <w:r w:rsidRPr="006E491B">
        <w:t>tages</w:t>
      </w:r>
      <w:r w:rsidR="003113FF">
        <w:t xml:space="preserve"> of the project lifecycle</w:t>
      </w:r>
      <w:r w:rsidRPr="006E491B">
        <w:t xml:space="preserve">. </w:t>
      </w:r>
      <w:r w:rsidR="00505090">
        <w:t xml:space="preserve">Example </w:t>
      </w:r>
      <w:del w:id="383" w:author="DM" w:date="2012-08-17T17:11:00Z">
        <w:r w:rsidR="00505090" w:rsidDel="00AA65FF">
          <w:delText>S</w:delText>
        </w:r>
      </w:del>
      <w:ins w:id="384" w:author="DM" w:date="2012-08-17T17:11:00Z">
        <w:r w:rsidR="00AA65FF">
          <w:t>s</w:t>
        </w:r>
      </w:ins>
      <w:r w:rsidR="00505090">
        <w:t xml:space="preserve">tages include </w:t>
      </w:r>
      <w:del w:id="385" w:author="DM" w:date="2012-08-17T17:11:00Z">
        <w:r w:rsidR="00505090" w:rsidDel="00AA65FF">
          <w:delText>P</w:delText>
        </w:r>
      </w:del>
      <w:ins w:id="386" w:author="DM" w:date="2012-08-17T17:11:00Z">
        <w:r w:rsidR="00AA65FF">
          <w:t>p</w:t>
        </w:r>
      </w:ins>
      <w:r w:rsidR="00505090">
        <w:t xml:space="preserve">roposal </w:t>
      </w:r>
      <w:del w:id="387" w:author="DM" w:date="2012-08-17T17:11:00Z">
        <w:r w:rsidR="00505090" w:rsidDel="00AA65FF">
          <w:delText>C</w:delText>
        </w:r>
      </w:del>
      <w:ins w:id="388" w:author="DM" w:date="2012-08-17T17:11:00Z">
        <w:r w:rsidR="00AA65FF">
          <w:t>c</w:t>
        </w:r>
      </w:ins>
      <w:r w:rsidR="00505090">
        <w:t xml:space="preserve">reation, </w:t>
      </w:r>
      <w:ins w:id="389" w:author="DM" w:date="2012-08-17T17:11:00Z">
        <w:r w:rsidR="00AA65FF">
          <w:t>p</w:t>
        </w:r>
      </w:ins>
      <w:del w:id="390" w:author="DM" w:date="2012-08-17T17:11:00Z">
        <w:r w:rsidR="00505090" w:rsidDel="00AA65FF">
          <w:delText>P</w:delText>
        </w:r>
      </w:del>
      <w:r w:rsidR="00505090">
        <w:t xml:space="preserve">roposal </w:t>
      </w:r>
      <w:del w:id="391" w:author="DM" w:date="2012-08-17T17:11:00Z">
        <w:r w:rsidR="00505090" w:rsidDel="00AA65FF">
          <w:delText>I</w:delText>
        </w:r>
      </w:del>
      <w:ins w:id="392" w:author="DM" w:date="2012-08-17T17:11:00Z">
        <w:r w:rsidR="00AA65FF">
          <w:t>i</w:t>
        </w:r>
      </w:ins>
      <w:r w:rsidR="00505090">
        <w:t xml:space="preserve">nitial </w:t>
      </w:r>
      <w:del w:id="393" w:author="DM" w:date="2012-08-17T17:11:00Z">
        <w:r w:rsidR="00505090" w:rsidDel="00AA65FF">
          <w:delText>A</w:delText>
        </w:r>
      </w:del>
      <w:ins w:id="394" w:author="DM" w:date="2012-08-17T17:11:00Z">
        <w:r w:rsidR="00AA65FF">
          <w:t>a</w:t>
        </w:r>
      </w:ins>
      <w:r w:rsidR="00505090">
        <w:t xml:space="preserve">pproval, </w:t>
      </w:r>
      <w:del w:id="395" w:author="DM" w:date="2012-08-17T17:11:00Z">
        <w:r w:rsidR="00505090" w:rsidDel="00AA65FF">
          <w:delText>F</w:delText>
        </w:r>
      </w:del>
      <w:ins w:id="396" w:author="DM" w:date="2012-08-17T17:11:00Z">
        <w:r w:rsidR="00AA65FF">
          <w:t>f</w:t>
        </w:r>
      </w:ins>
      <w:r w:rsidR="00505090">
        <w:t xml:space="preserve">inal </w:t>
      </w:r>
      <w:del w:id="397" w:author="DM" w:date="2012-08-17T17:11:00Z">
        <w:r w:rsidR="00505090" w:rsidDel="00AA65FF">
          <w:delText>B</w:delText>
        </w:r>
      </w:del>
      <w:ins w:id="398" w:author="DM" w:date="2012-08-17T17:11:00Z">
        <w:r w:rsidR="00AA65FF">
          <w:t>b</w:t>
        </w:r>
      </w:ins>
      <w:r w:rsidR="00505090">
        <w:t xml:space="preserve">udget </w:t>
      </w:r>
      <w:del w:id="399" w:author="DM" w:date="2012-08-17T17:11:00Z">
        <w:r w:rsidR="00505090" w:rsidDel="00AA65FF">
          <w:delText>A</w:delText>
        </w:r>
      </w:del>
      <w:ins w:id="400" w:author="DM" w:date="2012-08-17T17:11:00Z">
        <w:r w:rsidR="00AA65FF">
          <w:t>a</w:t>
        </w:r>
      </w:ins>
      <w:r w:rsidR="00505090">
        <w:t xml:space="preserve">pproval, </w:t>
      </w:r>
      <w:ins w:id="401" w:author="DM" w:date="2012-08-17T17:11:00Z">
        <w:r w:rsidR="00AA65FF">
          <w:t>and so on</w:t>
        </w:r>
      </w:ins>
      <w:del w:id="402" w:author="DM" w:date="2012-08-17T17:11:00Z">
        <w:r w:rsidR="00505090" w:rsidDel="00AA65FF">
          <w:delText>etc</w:delText>
        </w:r>
      </w:del>
      <w:r w:rsidR="001A5FD7">
        <w:t>.</w:t>
      </w:r>
    </w:p>
    <w:p w:rsidR="0046576E" w:rsidRPr="0046576E" w:rsidRDefault="000764B0" w:rsidP="00830F5B">
      <w:pPr>
        <w:pStyle w:val="Para"/>
      </w:pPr>
      <w:r w:rsidRPr="000764B0">
        <w:t>The Project Server</w:t>
      </w:r>
      <w:r w:rsidR="00953E5A">
        <w:t xml:space="preserve"> 2010 </w:t>
      </w:r>
      <w:r w:rsidRPr="000764B0">
        <w:t xml:space="preserve">workflow platform is </w:t>
      </w:r>
      <w:r w:rsidR="00953E5A">
        <w:t>based</w:t>
      </w:r>
      <w:r w:rsidRPr="000764B0">
        <w:t xml:space="preserve"> on the Windows SharePoint Services 2010 workflow platform, which in turn is based on the Windows </w:t>
      </w:r>
      <w:del w:id="403" w:author="Odum, Amy - Hoboken" w:date="2012-08-27T12:02:00Z">
        <w:r w:rsidRPr="000764B0" w:rsidDel="00EC16B7">
          <w:delText>W</w:delText>
        </w:r>
      </w:del>
      <w:ins w:id="404" w:author="Odum, Amy - Hoboken" w:date="2012-08-27T12:02:00Z">
        <w:r w:rsidR="00EC16B7">
          <w:t>w</w:t>
        </w:r>
      </w:ins>
      <w:r w:rsidRPr="000764B0">
        <w:t xml:space="preserve">orkflow </w:t>
      </w:r>
      <w:del w:id="405" w:author="Odum, Amy - Hoboken" w:date="2012-08-27T12:02:00Z">
        <w:r w:rsidRPr="000764B0" w:rsidDel="00EC16B7">
          <w:delText>F</w:delText>
        </w:r>
      </w:del>
      <w:ins w:id="406" w:author="Odum, Amy - Hoboken" w:date="2012-08-27T12:02:00Z">
        <w:r w:rsidR="00EC16B7">
          <w:t>f</w:t>
        </w:r>
      </w:ins>
      <w:r w:rsidRPr="000764B0">
        <w:t>oundation</w:t>
      </w:r>
      <w:r w:rsidR="00953E5A">
        <w:t xml:space="preserve"> capabilities of the Windows Server</w:t>
      </w:r>
      <w:r w:rsidRPr="000764B0">
        <w:t xml:space="preserve">. </w:t>
      </w:r>
    </w:p>
    <w:p w:rsidR="00830F5B" w:rsidRDefault="00830F5B" w:rsidP="00830F5B">
      <w:pPr>
        <w:pStyle w:val="H3"/>
      </w:pPr>
      <w:r>
        <w:t>Enterprise Project Types</w:t>
      </w:r>
    </w:p>
    <w:p w:rsidR="0006015E" w:rsidRDefault="00B0490D" w:rsidP="00B0490D">
      <w:pPr>
        <w:pStyle w:val="Para"/>
      </w:pPr>
      <w:r>
        <w:t xml:space="preserve">The basic workhorse behind the Project Server 2010 design was the introduction of the new </w:t>
      </w:r>
      <w:del w:id="407" w:author="DM" w:date="2012-08-17T17:12:00Z">
        <w:r w:rsidDel="00AA65FF">
          <w:delText>E</w:delText>
        </w:r>
      </w:del>
      <w:ins w:id="408" w:author="DM" w:date="2012-08-17T17:12:00Z">
        <w:r w:rsidR="00AA65FF">
          <w:t>e</w:t>
        </w:r>
      </w:ins>
      <w:r>
        <w:t xml:space="preserve">nterprise </w:t>
      </w:r>
      <w:del w:id="409" w:author="DM" w:date="2012-08-17T17:12:00Z">
        <w:r w:rsidDel="00AA65FF">
          <w:delText>P</w:delText>
        </w:r>
      </w:del>
      <w:ins w:id="410" w:author="DM" w:date="2012-08-17T17:12:00Z">
        <w:r w:rsidR="00AA65FF">
          <w:t>p</w:t>
        </w:r>
      </w:ins>
      <w:r>
        <w:t xml:space="preserve">roject </w:t>
      </w:r>
      <w:del w:id="411" w:author="DM" w:date="2012-08-17T17:12:00Z">
        <w:r w:rsidDel="00AA65FF">
          <w:delText>T</w:delText>
        </w:r>
      </w:del>
      <w:ins w:id="412" w:author="DM" w:date="2012-08-17T17:12:00Z">
        <w:r w:rsidR="00AA65FF">
          <w:t>t</w:t>
        </w:r>
      </w:ins>
      <w:r>
        <w:t xml:space="preserve">ype (EPT) and the built-in </w:t>
      </w:r>
      <w:del w:id="413" w:author="DM" w:date="2012-08-17T17:12:00Z">
        <w:r w:rsidDel="00AA65FF">
          <w:delText>W</w:delText>
        </w:r>
      </w:del>
      <w:ins w:id="414" w:author="DM" w:date="2012-08-17T17:12:00Z">
        <w:r w:rsidR="00AA65FF">
          <w:t>w</w:t>
        </w:r>
      </w:ins>
      <w:r>
        <w:t xml:space="preserve">orkflow capability. </w:t>
      </w:r>
      <w:r w:rsidRPr="00390946">
        <w:t>Every project is associated with an E</w:t>
      </w:r>
      <w:ins w:id="415" w:author="DM" w:date="2012-08-17T17:12:00Z">
        <w:r w:rsidR="00AA65FF">
          <w:t>PT</w:t>
        </w:r>
      </w:ins>
      <w:del w:id="416" w:author="DM" w:date="2012-08-17T17:12:00Z">
        <w:r w:rsidRPr="00390946" w:rsidDel="00AA65FF">
          <w:delText xml:space="preserve">nterprise Project </w:delText>
        </w:r>
        <w:r w:rsidDel="00AA65FF">
          <w:delText>Type</w:delText>
        </w:r>
      </w:del>
      <w:ins w:id="417" w:author="DM" w:date="2012-08-17T17:12:00Z">
        <w:r w:rsidR="00AA65FF">
          <w:t>,</w:t>
        </w:r>
      </w:ins>
      <w:r w:rsidRPr="00390946">
        <w:t xml:space="preserve"> which governs it through </w:t>
      </w:r>
      <w:r>
        <w:t>its</w:t>
      </w:r>
      <w:r w:rsidRPr="00390946">
        <w:t xml:space="preserve"> </w:t>
      </w:r>
      <w:ins w:id="418" w:author="DM" w:date="2012-08-17T17:12:00Z">
        <w:r w:rsidR="00AA65FF">
          <w:t>p</w:t>
        </w:r>
      </w:ins>
      <w:del w:id="419" w:author="DM" w:date="2012-08-17T17:12:00Z">
        <w:r w:rsidDel="00AA65FF">
          <w:delText>P</w:delText>
        </w:r>
      </w:del>
      <w:r>
        <w:t>roject l</w:t>
      </w:r>
      <w:r w:rsidRPr="00390946">
        <w:t>ifecycle.</w:t>
      </w:r>
      <w:r>
        <w:t xml:space="preserve"> </w:t>
      </w:r>
    </w:p>
    <w:p w:rsidR="0006015E" w:rsidRDefault="00E83629" w:rsidP="0006015E">
      <w:pPr>
        <w:pStyle w:val="Para"/>
      </w:pPr>
      <w:r>
        <w:t>EPTs</w:t>
      </w:r>
      <w:r w:rsidR="00B0490D" w:rsidRPr="00E21706">
        <w:t xml:space="preserve"> are project templates that represent various types of projects and </w:t>
      </w:r>
      <w:proofErr w:type="spellStart"/>
      <w:r w:rsidR="00B0490D" w:rsidRPr="00E21706">
        <w:t>non</w:t>
      </w:r>
      <w:del w:id="420" w:author="DM" w:date="2012-08-17T17:12:00Z">
        <w:r w:rsidR="00B0490D" w:rsidRPr="00E21706" w:rsidDel="00AA65FF">
          <w:delText>-</w:delText>
        </w:r>
      </w:del>
      <w:r w:rsidR="00B0490D" w:rsidRPr="00E21706">
        <w:t>project</w:t>
      </w:r>
      <w:proofErr w:type="spellEnd"/>
      <w:r w:rsidR="00B0490D" w:rsidRPr="00E21706">
        <w:t xml:space="preserve"> work within the portfolio</w:t>
      </w:r>
      <w:r>
        <w:t>.</w:t>
      </w:r>
      <w:r w:rsidR="0006015E">
        <w:t xml:space="preserve"> </w:t>
      </w:r>
      <w:r w:rsidR="00830F5B" w:rsidRPr="00A71A45">
        <w:t>Normally, project types are aligned with individual departments</w:t>
      </w:r>
      <w:ins w:id="421" w:author="DM" w:date="2012-08-17T17:12:00Z">
        <w:r w:rsidR="00AA65FF">
          <w:t>—</w:t>
        </w:r>
      </w:ins>
      <w:del w:id="422" w:author="DM" w:date="2012-08-17T17:12:00Z">
        <w:r w:rsidR="0032048F" w:rsidDel="00AA65FF">
          <w:delText xml:space="preserve"> </w:delText>
        </w:r>
        <w:r w:rsidR="00A6607A" w:rsidDel="00AA65FF">
          <w:delText xml:space="preserve">– </w:delText>
        </w:r>
      </w:del>
      <w:r w:rsidR="00830F5B" w:rsidRPr="00A71A45">
        <w:t xml:space="preserve">for example, </w:t>
      </w:r>
      <w:r w:rsidR="00830F5B">
        <w:t xml:space="preserve">engineering projects, software development projects, or </w:t>
      </w:r>
      <w:ins w:id="423" w:author="DM" w:date="2012-08-17T17:12:00Z">
        <w:r w:rsidR="00AA65FF">
          <w:t>human resources</w:t>
        </w:r>
      </w:ins>
      <w:del w:id="424" w:author="DM" w:date="2012-08-17T17:13:00Z">
        <w:r w:rsidR="00830F5B" w:rsidDel="00AA65FF">
          <w:delText>HR</w:delText>
        </w:r>
      </w:del>
      <w:r w:rsidR="00830F5B">
        <w:t xml:space="preserve"> projects</w:t>
      </w:r>
      <w:r w:rsidR="00830F5B" w:rsidRPr="00A71A45">
        <w:t>. Usin</w:t>
      </w:r>
      <w:r w:rsidR="00830F5B">
        <w:t xml:space="preserve">g project types helps </w:t>
      </w:r>
      <w:r w:rsidR="00830F5B" w:rsidRPr="00A71A45">
        <w:t xml:space="preserve">categorize projects </w:t>
      </w:r>
      <w:r w:rsidR="00830F5B">
        <w:t>that have the same approval steps</w:t>
      </w:r>
      <w:del w:id="425" w:author="DM" w:date="2012-08-17T17:13:00Z">
        <w:r w:rsidR="00830F5B" w:rsidDel="00AA65FF">
          <w:delText>,</w:delText>
        </w:r>
      </w:del>
      <w:r w:rsidR="00830F5B">
        <w:t xml:space="preserve"> or share a similar</w:t>
      </w:r>
      <w:r w:rsidR="00830F5B" w:rsidRPr="00A71A45">
        <w:t xml:space="preserve"> project lifecycle. </w:t>
      </w:r>
      <w:r w:rsidR="00830F5B">
        <w:t xml:space="preserve">Think of the EPT as a </w:t>
      </w:r>
      <w:ins w:id="426" w:author="DM" w:date="2012-08-17T17:13:00Z">
        <w:r w:rsidR="00AA65FF">
          <w:t>p</w:t>
        </w:r>
      </w:ins>
      <w:del w:id="427" w:author="DM" w:date="2012-08-17T17:13:00Z">
        <w:r w:rsidR="00830F5B" w:rsidDel="00AA65FF">
          <w:delText>P</w:delText>
        </w:r>
      </w:del>
      <w:r w:rsidR="00830F5B">
        <w:t xml:space="preserve">roject definition or template. </w:t>
      </w:r>
    </w:p>
    <w:p w:rsidR="00830F5B" w:rsidRDefault="0006015E" w:rsidP="0006015E">
      <w:pPr>
        <w:pStyle w:val="Para"/>
      </w:pPr>
      <w:r>
        <w:t>As a project</w:t>
      </w:r>
      <w:r w:rsidR="00830F5B">
        <w:t xml:space="preserve"> goes through its lifecycle or workflow (i.e.</w:t>
      </w:r>
      <w:ins w:id="428" w:author="DM" w:date="2012-08-17T17:13:00Z">
        <w:r w:rsidR="00AA65FF">
          <w:t>,</w:t>
        </w:r>
      </w:ins>
      <w:r w:rsidR="00830F5B">
        <w:t xml:space="preserve"> </w:t>
      </w:r>
      <w:ins w:id="429" w:author="DM" w:date="2012-08-17T17:13:00Z">
        <w:r w:rsidR="00AA65FF">
          <w:t>p</w:t>
        </w:r>
      </w:ins>
      <w:del w:id="430" w:author="DM" w:date="2012-08-17T17:13:00Z">
        <w:r w:rsidR="00830F5B" w:rsidDel="00AA65FF">
          <w:delText>P</w:delText>
        </w:r>
      </w:del>
      <w:r w:rsidR="00830F5B">
        <w:t xml:space="preserve">hases and </w:t>
      </w:r>
      <w:del w:id="431" w:author="DM" w:date="2012-08-17T17:13:00Z">
        <w:r w:rsidR="00830F5B" w:rsidDel="00AA65FF">
          <w:delText>S</w:delText>
        </w:r>
      </w:del>
      <w:ins w:id="432" w:author="DM" w:date="2012-08-17T17:13:00Z">
        <w:r w:rsidR="00AA65FF">
          <w:t>s</w:t>
        </w:r>
      </w:ins>
      <w:r w:rsidR="00830F5B">
        <w:t>tages)</w:t>
      </w:r>
      <w:ins w:id="433" w:author="DM" w:date="2012-08-17T17:13:00Z">
        <w:r w:rsidR="00AA65FF">
          <w:t>,</w:t>
        </w:r>
      </w:ins>
      <w:r w:rsidR="00830F5B">
        <w:t xml:space="preserve"> the workflow will determine wh</w:t>
      </w:r>
      <w:r w:rsidR="0032048F">
        <w:t>ich</w:t>
      </w:r>
      <w:r w:rsidR="00830F5B">
        <w:t xml:space="preserve"> </w:t>
      </w:r>
      <w:ins w:id="434" w:author="DM" w:date="2012-08-17T17:13:00Z">
        <w:r w:rsidR="00AA65FF">
          <w:t>p</w:t>
        </w:r>
      </w:ins>
      <w:del w:id="435" w:author="DM" w:date="2012-08-17T17:13:00Z">
        <w:r w:rsidR="00105E6F" w:rsidDel="00AA65FF">
          <w:delText>P</w:delText>
        </w:r>
      </w:del>
      <w:r w:rsidR="00105E6F">
        <w:t xml:space="preserve">roject </w:t>
      </w:r>
      <w:del w:id="436" w:author="DM" w:date="2012-08-17T17:13:00Z">
        <w:r w:rsidR="00105E6F" w:rsidDel="00AA65FF">
          <w:delText>D</w:delText>
        </w:r>
      </w:del>
      <w:ins w:id="437" w:author="DM" w:date="2012-08-17T17:13:00Z">
        <w:r w:rsidR="00AA65FF">
          <w:t>d</w:t>
        </w:r>
      </w:ins>
      <w:r w:rsidR="00105E6F">
        <w:t xml:space="preserve">etail </w:t>
      </w:r>
      <w:ins w:id="438" w:author="DM" w:date="2012-08-17T17:13:00Z">
        <w:r w:rsidR="00AA65FF">
          <w:t>p</w:t>
        </w:r>
      </w:ins>
      <w:del w:id="439" w:author="DM" w:date="2012-08-17T17:13:00Z">
        <w:r w:rsidR="00830F5B" w:rsidDel="00AA65FF">
          <w:delText>P</w:delText>
        </w:r>
      </w:del>
      <w:r w:rsidR="00830F5B">
        <w:t>ages (PDPs) will be presented depending on a pr</w:t>
      </w:r>
      <w:r w:rsidR="002E0EA3">
        <w:t>edefined process for a given project type</w:t>
      </w:r>
      <w:r w:rsidR="00830F5B">
        <w:t xml:space="preserve">. </w:t>
      </w:r>
    </w:p>
    <w:p w:rsidR="003F31F4" w:rsidRDefault="00B0490D" w:rsidP="00EC298E">
      <w:pPr>
        <w:pStyle w:val="Para"/>
      </w:pPr>
      <w:r>
        <w:t xml:space="preserve">Native to Project Server 2010, </w:t>
      </w:r>
      <w:del w:id="440" w:author="DM" w:date="2012-08-17T17:14:00Z">
        <w:r w:rsidDel="00AA65FF">
          <w:delText>Enterprise Project Type</w:delText>
        </w:r>
      </w:del>
      <w:ins w:id="441" w:author="DM" w:date="2012-08-17T17:14:00Z">
        <w:r w:rsidR="00AA65FF">
          <w:t>EPT</w:t>
        </w:r>
      </w:ins>
      <w:r>
        <w:t>s</w:t>
      </w:r>
      <w:r w:rsidR="00C365D4">
        <w:t xml:space="preserve"> </w:t>
      </w:r>
      <w:r>
        <w:t xml:space="preserve">provide support for </w:t>
      </w:r>
      <w:r w:rsidRPr="00A71A45">
        <w:t>a combination of phases, stages, a single workflow, and</w:t>
      </w:r>
      <w:r>
        <w:t xml:space="preserve"> any number of</w:t>
      </w:r>
      <w:r w:rsidRPr="00A71A45">
        <w:t xml:space="preserve"> P</w:t>
      </w:r>
      <w:ins w:id="442" w:author="DM" w:date="2012-08-17T17:14:00Z">
        <w:r w:rsidR="00AA65FF">
          <w:t>DPs</w:t>
        </w:r>
      </w:ins>
      <w:del w:id="443" w:author="DM" w:date="2012-08-17T17:14:00Z">
        <w:r w:rsidRPr="00A71A45" w:rsidDel="00AA65FF">
          <w:delText>roject Detail Pages</w:delText>
        </w:r>
      </w:del>
      <w:r w:rsidRPr="00A71A45">
        <w:t>.</w:t>
      </w:r>
      <w:r w:rsidR="004C36E5">
        <w:t xml:space="preserve"> </w:t>
      </w:r>
    </w:p>
    <w:p w:rsidR="00E5633E" w:rsidRDefault="00E5633E" w:rsidP="00E5633E">
      <w:pPr>
        <w:pStyle w:val="H3"/>
      </w:pPr>
      <w:r>
        <w:t>Business User Benefits</w:t>
      </w:r>
    </w:p>
    <w:p w:rsidR="00957563" w:rsidRDefault="00957563" w:rsidP="00957563">
      <w:pPr>
        <w:pStyle w:val="Para"/>
      </w:pPr>
      <w:r>
        <w:t>From a business perspective, the use of EPTs helps guide projects through their respective lifecycles using workflows that can define stage</w:t>
      </w:r>
      <w:del w:id="444" w:author="DM" w:date="2012-08-17T17:44:00Z">
        <w:r w:rsidDel="001C6977">
          <w:delText>-</w:delText>
        </w:r>
      </w:del>
      <w:ins w:id="445" w:author="DM" w:date="2012-08-17T17:44:00Z">
        <w:r w:rsidR="001C6977">
          <w:t xml:space="preserve"> </w:t>
        </w:r>
      </w:ins>
      <w:r>
        <w:t>gates, approval processes, and distribute project</w:t>
      </w:r>
      <w:del w:id="446" w:author="DM" w:date="2012-08-17T17:44:00Z">
        <w:r w:rsidDel="001C6977">
          <w:delText>-</w:delText>
        </w:r>
      </w:del>
      <w:ins w:id="447" w:author="DM" w:date="2012-08-17T17:44:00Z">
        <w:r w:rsidR="001C6977">
          <w:t xml:space="preserve"> </w:t>
        </w:r>
      </w:ins>
      <w:r>
        <w:t>progress</w:t>
      </w:r>
      <w:del w:id="448" w:author="DM" w:date="2012-08-17T17:44:00Z">
        <w:r w:rsidDel="001C6977">
          <w:delText>-</w:delText>
        </w:r>
      </w:del>
      <w:ins w:id="449" w:author="DM" w:date="2012-08-17T17:44:00Z">
        <w:r w:rsidR="001C6977">
          <w:t xml:space="preserve"> </w:t>
        </w:r>
      </w:ins>
      <w:r>
        <w:t>information to stakeholders.</w:t>
      </w:r>
    </w:p>
    <w:p w:rsidR="00957563" w:rsidRDefault="00957563" w:rsidP="005324A6">
      <w:pPr>
        <w:pStyle w:val="Para"/>
      </w:pPr>
      <w:r>
        <w:t>T</w:t>
      </w:r>
      <w:r w:rsidR="00E5633E">
        <w:t xml:space="preserve">he application of EPTs and PDPs can help provide a standardized approach to proposal definitions, including work, cost, and timeline details. </w:t>
      </w:r>
    </w:p>
    <w:p w:rsidR="00E5633E" w:rsidRDefault="001F3E24" w:rsidP="005324A6">
      <w:pPr>
        <w:pStyle w:val="Para"/>
      </w:pPr>
      <w:r>
        <w:t xml:space="preserve">Other </w:t>
      </w:r>
      <w:del w:id="450" w:author="Odum, Amy - Hoboken" w:date="2012-07-24T15:12:00Z">
        <w:r w:rsidR="00F51237" w:rsidDel="003B103A">
          <w:delText>B</w:delText>
        </w:r>
      </w:del>
      <w:ins w:id="451" w:author="Odum, Amy - Hoboken" w:date="2012-07-24T15:12:00Z">
        <w:r w:rsidR="003B103A">
          <w:t>b</w:t>
        </w:r>
      </w:ins>
      <w:r w:rsidR="00F51237">
        <w:t>usiness</w:t>
      </w:r>
      <w:r w:rsidR="00E5633E">
        <w:t xml:space="preserve"> benefits of this approach include:</w:t>
      </w:r>
    </w:p>
    <w:p w:rsidR="00E5633E" w:rsidRDefault="00E5633E" w:rsidP="00E5633E">
      <w:pPr>
        <w:pStyle w:val="ListBulleted"/>
      </w:pPr>
      <w:r>
        <w:t xml:space="preserve">A standardized approach to work </w:t>
      </w:r>
      <w:r w:rsidR="00AE0FB4">
        <w:t>and</w:t>
      </w:r>
      <w:r w:rsidR="001F3E24">
        <w:t xml:space="preserve"> </w:t>
      </w:r>
      <w:r>
        <w:t>project</w:t>
      </w:r>
      <w:r w:rsidR="001F3E24">
        <w:t xml:space="preserve"> </w:t>
      </w:r>
      <w:r>
        <w:t>demand</w:t>
      </w:r>
      <w:del w:id="452" w:author="DM" w:date="2012-08-17T17:44:00Z">
        <w:r w:rsidR="001F3E24" w:rsidDel="001C6977">
          <w:delText>-</w:delText>
        </w:r>
      </w:del>
      <w:ins w:id="453" w:author="DM" w:date="2012-08-17T17:44:00Z">
        <w:r w:rsidR="001C6977">
          <w:t xml:space="preserve"> </w:t>
        </w:r>
      </w:ins>
      <w:r>
        <w:t>capture</w:t>
      </w:r>
      <w:del w:id="454" w:author="DM" w:date="2012-08-17T17:44:00Z">
        <w:r w:rsidDel="001C6977">
          <w:delText>.</w:delText>
        </w:r>
      </w:del>
    </w:p>
    <w:p w:rsidR="00E5633E" w:rsidRDefault="00E5633E" w:rsidP="00E5633E">
      <w:pPr>
        <w:pStyle w:val="ListBulleted"/>
      </w:pPr>
      <w:r>
        <w:t>A uniform process</w:t>
      </w:r>
      <w:r w:rsidR="00ED52E4">
        <w:t>-</w:t>
      </w:r>
      <w:r>
        <w:t>driven approach to assessing work and project selec</w:t>
      </w:r>
      <w:r w:rsidR="00C82047">
        <w:t>tion to the business priorities</w:t>
      </w:r>
      <w:del w:id="455" w:author="DM" w:date="2012-08-17T17:44:00Z">
        <w:r w:rsidR="00C82047" w:rsidDel="001C6977">
          <w:delText>.</w:delText>
        </w:r>
      </w:del>
    </w:p>
    <w:p w:rsidR="00E5633E" w:rsidRDefault="00E5633E" w:rsidP="00E5633E">
      <w:pPr>
        <w:pStyle w:val="ListBulleted"/>
      </w:pPr>
      <w:r>
        <w:t>Common criteria for reporting project progress (cost, schedule, and project deliverables)</w:t>
      </w:r>
      <w:del w:id="456" w:author="DM" w:date="2012-08-17T17:44:00Z">
        <w:r w:rsidDel="001C6977">
          <w:delText>.</w:delText>
        </w:r>
      </w:del>
    </w:p>
    <w:p w:rsidR="00957563" w:rsidRDefault="00E5633E" w:rsidP="00976F32">
      <w:pPr>
        <w:pStyle w:val="ListBulleted"/>
      </w:pPr>
      <w:r>
        <w:t>Common operating platform (single source of project information including total demand, work and resource forecast, and project actuals)</w:t>
      </w:r>
      <w:del w:id="457" w:author="DM" w:date="2012-08-17T17:44:00Z">
        <w:r w:rsidDel="001C6977">
          <w:delText>.</w:delText>
        </w:r>
      </w:del>
    </w:p>
    <w:p w:rsidR="00C37325" w:rsidRDefault="00C37325" w:rsidP="00C37325">
      <w:pPr>
        <w:pStyle w:val="H2"/>
      </w:pPr>
      <w:r w:rsidRPr="008103C1">
        <w:t xml:space="preserve">You Don’t Need to </w:t>
      </w:r>
      <w:del w:id="458" w:author="DM" w:date="2012-08-17T17:44:00Z">
        <w:r w:rsidRPr="008103C1" w:rsidDel="001C6977">
          <w:delText>b</w:delText>
        </w:r>
      </w:del>
      <w:ins w:id="459" w:author="DM" w:date="2012-08-17T17:44:00Z">
        <w:r w:rsidR="001C6977">
          <w:t>B</w:t>
        </w:r>
      </w:ins>
      <w:r w:rsidRPr="008103C1">
        <w:t xml:space="preserve">e a Technologist to </w:t>
      </w:r>
      <w:del w:id="460" w:author="DM" w:date="2012-08-17T17:44:00Z">
        <w:r w:rsidRPr="008103C1" w:rsidDel="001C6977">
          <w:delText>b</w:delText>
        </w:r>
      </w:del>
      <w:ins w:id="461" w:author="DM" w:date="2012-08-17T17:44:00Z">
        <w:r w:rsidR="001C6977">
          <w:t>B</w:t>
        </w:r>
      </w:ins>
      <w:r w:rsidRPr="008103C1">
        <w:t>e an Effective Practitioner</w:t>
      </w:r>
    </w:p>
    <w:p w:rsidR="007A3CD0" w:rsidRPr="008103C1" w:rsidRDefault="007A3CD0" w:rsidP="007A3CD0">
      <w:pPr>
        <w:pStyle w:val="Para"/>
      </w:pPr>
      <w:r>
        <w:t>Defining projects</w:t>
      </w:r>
      <w:r w:rsidRPr="008103C1">
        <w:t xml:space="preserve"> in Microsoft’s PPM 2010 environment doesn’t require that you know the deep scheduling algorithm for </w:t>
      </w:r>
      <w:r>
        <w:t xml:space="preserve">the Project Professional tool. </w:t>
      </w:r>
      <w:r w:rsidRPr="008103C1">
        <w:t>In fact, the building and migrating of work, planning</w:t>
      </w:r>
      <w:ins w:id="462" w:author="DM" w:date="2012-08-17T17:45:00Z">
        <w:r w:rsidR="001C6977">
          <w:t>,</w:t>
        </w:r>
      </w:ins>
      <w:r w:rsidRPr="008103C1">
        <w:t xml:space="preserve"> and key metrics around projects </w:t>
      </w:r>
      <w:proofErr w:type="gramStart"/>
      <w:r w:rsidRPr="008103C1">
        <w:t>i</w:t>
      </w:r>
      <w:r>
        <w:t>s</w:t>
      </w:r>
      <w:proofErr w:type="gramEnd"/>
      <w:r>
        <w:t xml:space="preserve"> a matter of filling in forms.</w:t>
      </w:r>
      <w:r w:rsidRPr="008103C1">
        <w:t xml:space="preserve"> Depending on your </w:t>
      </w:r>
      <w:r>
        <w:t xml:space="preserve">particular </w:t>
      </w:r>
      <w:r w:rsidRPr="008103C1">
        <w:t xml:space="preserve">role, you may </w:t>
      </w:r>
      <w:del w:id="463" w:author="DM" w:date="2012-08-17T17:45:00Z">
        <w:r w:rsidRPr="008103C1" w:rsidDel="001C6977">
          <w:delText xml:space="preserve">only </w:delText>
        </w:r>
      </w:del>
      <w:r w:rsidRPr="008103C1">
        <w:t xml:space="preserve">be looking </w:t>
      </w:r>
      <w:ins w:id="464" w:author="DM" w:date="2012-08-17T17:45:00Z">
        <w:r w:rsidR="001C6977">
          <w:t xml:space="preserve">only </w:t>
        </w:r>
      </w:ins>
      <w:r w:rsidRPr="008103C1">
        <w:t>at high</w:t>
      </w:r>
      <w:ins w:id="465" w:author="DM" w:date="2012-08-17T17:45:00Z">
        <w:r w:rsidR="001C6977">
          <w:t>-</w:t>
        </w:r>
      </w:ins>
      <w:del w:id="466" w:author="DM" w:date="2012-08-17T17:45:00Z">
        <w:r w:rsidRPr="008103C1" w:rsidDel="001C6977">
          <w:delText xml:space="preserve"> </w:delText>
        </w:r>
      </w:del>
      <w:r w:rsidRPr="008103C1">
        <w:t xml:space="preserve">level information </w:t>
      </w:r>
      <w:r w:rsidR="00744F71">
        <w:t>rather than</w:t>
      </w:r>
      <w:r w:rsidR="00744F71" w:rsidRPr="008103C1">
        <w:t xml:space="preserve"> </w:t>
      </w:r>
      <w:del w:id="467" w:author="DM" w:date="2012-08-17T17:45:00Z">
        <w:r w:rsidRPr="008103C1" w:rsidDel="001C6977">
          <w:delText xml:space="preserve">just </w:delText>
        </w:r>
      </w:del>
      <w:r w:rsidRPr="008103C1">
        <w:t>detailed planning.</w:t>
      </w:r>
    </w:p>
    <w:p w:rsidR="007A3CD0" w:rsidRDefault="007A3CD0" w:rsidP="007A3CD0">
      <w:pPr>
        <w:pStyle w:val="Para"/>
      </w:pPr>
      <w:r w:rsidRPr="008103C1">
        <w:t xml:space="preserve">In Project Server 2010, the ability to work from a </w:t>
      </w:r>
      <w:del w:id="468" w:author="DM" w:date="2012-08-17T17:45:00Z">
        <w:r w:rsidRPr="008103C1" w:rsidDel="001C6977">
          <w:delText>w</w:delText>
        </w:r>
      </w:del>
      <w:ins w:id="469" w:author="DM" w:date="2012-08-17T17:45:00Z">
        <w:r w:rsidR="001C6977">
          <w:t>W</w:t>
        </w:r>
      </w:ins>
      <w:r w:rsidRPr="008103C1">
        <w:t>eb</w:t>
      </w:r>
      <w:ins w:id="470" w:author="DM" w:date="2012-08-17T17:45:00Z">
        <w:r w:rsidR="001C6977">
          <w:t>-</w:t>
        </w:r>
      </w:ins>
      <w:del w:id="471" w:author="DM" w:date="2012-08-17T17:45:00Z">
        <w:r w:rsidRPr="008103C1" w:rsidDel="001C6977">
          <w:delText xml:space="preserve"> </w:delText>
        </w:r>
      </w:del>
      <w:r w:rsidRPr="008103C1">
        <w:t xml:space="preserve">based environment to link, update, progress, and manage a schedule has removed much of the fear and angst of working in </w:t>
      </w:r>
      <w:ins w:id="472" w:author="DM" w:date="2012-08-17T17:45:00Z">
        <w:r w:rsidR="001C6977">
          <w:t>Project’s</w:t>
        </w:r>
      </w:ins>
      <w:del w:id="473" w:author="DM" w:date="2012-08-17T17:45:00Z">
        <w:r w:rsidRPr="008103C1" w:rsidDel="001C6977">
          <w:delText>the</w:delText>
        </w:r>
      </w:del>
      <w:r w:rsidRPr="008103C1">
        <w:t xml:space="preserve"> </w:t>
      </w:r>
      <w:del w:id="474" w:author="DM" w:date="2012-08-17T17:45:00Z">
        <w:r w:rsidRPr="008103C1" w:rsidDel="001C6977">
          <w:delText>“</w:delText>
        </w:r>
      </w:del>
      <w:r w:rsidRPr="008103C1">
        <w:t>desktop</w:t>
      </w:r>
      <w:del w:id="475" w:author="DM" w:date="2012-08-17T17:45:00Z">
        <w:r w:rsidRPr="008103C1" w:rsidDel="001C6977">
          <w:delText>”</w:delText>
        </w:r>
      </w:del>
      <w:r w:rsidRPr="008103C1">
        <w:t xml:space="preserve"> version</w:t>
      </w:r>
      <w:del w:id="476" w:author="DM" w:date="2012-08-17T17:45:00Z">
        <w:r w:rsidRPr="008103C1" w:rsidDel="001C6977">
          <w:delText xml:space="preserve"> of project</w:delText>
        </w:r>
      </w:del>
      <w:r w:rsidRPr="008103C1">
        <w:t xml:space="preserve">. Don’t get </w:t>
      </w:r>
      <w:ins w:id="477" w:author="DM" w:date="2012-08-17T17:45:00Z">
        <w:r w:rsidR="001C6977">
          <w:t>us</w:t>
        </w:r>
      </w:ins>
      <w:del w:id="478" w:author="DM" w:date="2012-08-17T17:45:00Z">
        <w:r w:rsidRPr="008103C1" w:rsidDel="001C6977">
          <w:delText>me</w:delText>
        </w:r>
      </w:del>
      <w:r w:rsidRPr="008103C1">
        <w:t xml:space="preserve"> wrong</w:t>
      </w:r>
      <w:ins w:id="479" w:author="DM" w:date="2012-08-20T08:11:00Z">
        <w:r w:rsidR="00A54CD6">
          <w:t>;</w:t>
        </w:r>
      </w:ins>
      <w:del w:id="480" w:author="DM" w:date="2012-08-20T08:11:00Z">
        <w:r w:rsidRPr="008103C1" w:rsidDel="00A54CD6">
          <w:delText>,</w:delText>
        </w:r>
      </w:del>
      <w:r w:rsidRPr="008103C1">
        <w:t xml:space="preserve"> Project Professional is still</w:t>
      </w:r>
      <w:del w:id="481" w:author="DM" w:date="2012-08-20T08:11:00Z">
        <w:r w:rsidRPr="008103C1" w:rsidDel="00A54CD6">
          <w:delText>ed</w:delText>
        </w:r>
      </w:del>
      <w:r w:rsidRPr="008103C1">
        <w:t xml:space="preserve"> called the </w:t>
      </w:r>
      <w:del w:id="482" w:author="DM" w:date="2012-08-17T17:45:00Z">
        <w:r w:rsidRPr="008103C1" w:rsidDel="001C6977">
          <w:delText>“</w:delText>
        </w:r>
      </w:del>
      <w:r w:rsidRPr="008103C1">
        <w:t>rich client</w:t>
      </w:r>
      <w:del w:id="483" w:author="DM" w:date="2012-08-17T17:45:00Z">
        <w:r w:rsidRPr="008103C1" w:rsidDel="001C6977">
          <w:delText>”</w:delText>
        </w:r>
      </w:del>
      <w:r w:rsidRPr="008103C1">
        <w:t xml:space="preserve"> for a reason. </w:t>
      </w:r>
      <w:ins w:id="484" w:author="DM" w:date="2012-08-17T17:46:00Z">
        <w:r w:rsidR="001C6977">
          <w:t>It has</w:t>
        </w:r>
      </w:ins>
      <w:del w:id="485" w:author="DM" w:date="2012-08-17T17:46:00Z">
        <w:r w:rsidRPr="008103C1" w:rsidDel="001C6977">
          <w:delText>There are</w:delText>
        </w:r>
      </w:del>
      <w:r w:rsidRPr="008103C1">
        <w:t xml:space="preserve"> some extremely powerful capabilities</w:t>
      </w:r>
      <w:ins w:id="486" w:author="DM" w:date="2012-08-20T08:12:00Z">
        <w:r w:rsidR="00A54CD6">
          <w:t>,</w:t>
        </w:r>
      </w:ins>
      <w:r w:rsidRPr="008103C1">
        <w:t xml:space="preserve"> and with a little training </w:t>
      </w:r>
      <w:ins w:id="487" w:author="DM" w:date="2012-08-17T17:46:00Z">
        <w:r w:rsidR="001C6977">
          <w:t>in</w:t>
        </w:r>
      </w:ins>
      <w:del w:id="488" w:author="DM" w:date="2012-08-17T17:46:00Z">
        <w:r w:rsidRPr="008103C1" w:rsidDel="001C6977">
          <w:delText>about</w:delText>
        </w:r>
      </w:del>
      <w:r w:rsidRPr="008103C1">
        <w:t xml:space="preserve"> </w:t>
      </w:r>
      <w:r w:rsidR="00A1239D">
        <w:t xml:space="preserve">the </w:t>
      </w:r>
      <w:r w:rsidRPr="008103C1">
        <w:t>do</w:t>
      </w:r>
      <w:del w:id="489" w:author="DM" w:date="2012-08-17T17:46:00Z">
        <w:r w:rsidRPr="008103C1" w:rsidDel="001C6977">
          <w:delText>’</w:delText>
        </w:r>
      </w:del>
      <w:r w:rsidRPr="008103C1">
        <w:t>s and don</w:t>
      </w:r>
      <w:r w:rsidR="00273FC1">
        <w:t>’</w:t>
      </w:r>
      <w:r w:rsidRPr="008103C1">
        <w:t>ts in building</w:t>
      </w:r>
      <w:ins w:id="490" w:author="DM" w:date="2012-08-17T17:46:00Z">
        <w:r w:rsidR="001C6977">
          <w:t>,</w:t>
        </w:r>
      </w:ins>
      <w:r w:rsidRPr="008103C1">
        <w:t xml:space="preserve"> working</w:t>
      </w:r>
      <w:ins w:id="491" w:author="DM" w:date="2012-08-17T17:46:00Z">
        <w:r w:rsidR="001C6977">
          <w:t>,</w:t>
        </w:r>
      </w:ins>
      <w:r w:rsidRPr="008103C1">
        <w:t xml:space="preserve"> and managing</w:t>
      </w:r>
      <w:r w:rsidR="00A1239D">
        <w:t xml:space="preserve"> with Project</w:t>
      </w:r>
      <w:r w:rsidRPr="008103C1">
        <w:t>, you can be extremely effective</w:t>
      </w:r>
      <w:r w:rsidR="00A1239D">
        <w:t xml:space="preserve"> and spend less time</w:t>
      </w:r>
      <w:r w:rsidR="00B3140D">
        <w:t xml:space="preserve"> </w:t>
      </w:r>
      <w:r w:rsidR="00A1239D">
        <w:t>in the tool and more time in and around the projects you are working on</w:t>
      </w:r>
      <w:r w:rsidRPr="008103C1">
        <w:t>. However</w:t>
      </w:r>
      <w:r w:rsidR="0058243F">
        <w:t>,</w:t>
      </w:r>
      <w:r w:rsidRPr="008103C1">
        <w:t xml:space="preserve"> the key idea with working in Project Server 2010 is that you are not tied to being in a desktop tool</w:t>
      </w:r>
      <w:r w:rsidR="0058243F">
        <w:t>.</w:t>
      </w:r>
      <w:r w:rsidRPr="008103C1">
        <w:t xml:space="preserve"> </w:t>
      </w:r>
      <w:r w:rsidR="001F0310">
        <w:t>I</w:t>
      </w:r>
      <w:r w:rsidR="0058243F">
        <w:t>nstead,</w:t>
      </w:r>
      <w:r w:rsidR="0058243F" w:rsidRPr="008103C1">
        <w:t xml:space="preserve"> </w:t>
      </w:r>
      <w:r w:rsidRPr="008103C1">
        <w:t xml:space="preserve">the </w:t>
      </w:r>
      <w:del w:id="492" w:author="DM" w:date="2012-08-17T17:46:00Z">
        <w:r w:rsidRPr="008103C1" w:rsidDel="001372B1">
          <w:delText>w</w:delText>
        </w:r>
      </w:del>
      <w:ins w:id="493" w:author="DM" w:date="2012-08-17T17:46:00Z">
        <w:r w:rsidR="001372B1">
          <w:t>W</w:t>
        </w:r>
      </w:ins>
      <w:r w:rsidRPr="008103C1">
        <w:t>eb</w:t>
      </w:r>
      <w:ins w:id="494" w:author="DM" w:date="2012-08-17T17:46:00Z">
        <w:r w:rsidR="001372B1">
          <w:t>-</w:t>
        </w:r>
      </w:ins>
      <w:del w:id="495" w:author="DM" w:date="2012-08-17T17:46:00Z">
        <w:r w:rsidRPr="008103C1" w:rsidDel="001372B1">
          <w:delText xml:space="preserve"> </w:delText>
        </w:r>
      </w:del>
      <w:r w:rsidRPr="008103C1">
        <w:t xml:space="preserve">based environment enables </w:t>
      </w:r>
      <w:del w:id="496" w:author="DM" w:date="2012-08-17T17:46:00Z">
        <w:r w:rsidRPr="008103C1" w:rsidDel="001372B1">
          <w:delText xml:space="preserve">the </w:delText>
        </w:r>
      </w:del>
      <w:r w:rsidRPr="008103C1">
        <w:t>end users to access the information from the Web</w:t>
      </w:r>
      <w:r w:rsidR="0058243F">
        <w:t>.</w:t>
      </w:r>
    </w:p>
    <w:p w:rsidR="007A3CD0" w:rsidRDefault="00CD338B" w:rsidP="007A3CD0">
      <w:pPr>
        <w:pStyle w:val="H3"/>
      </w:pPr>
      <w:r>
        <w:t>Proposing a</w:t>
      </w:r>
      <w:r w:rsidR="003922F0">
        <w:t xml:space="preserve"> </w:t>
      </w:r>
      <w:r>
        <w:t>Project</w:t>
      </w:r>
    </w:p>
    <w:p w:rsidR="006C1B5B" w:rsidRPr="007A4918" w:rsidRDefault="006C1B5B" w:rsidP="006C1B5B">
      <w:pPr>
        <w:pStyle w:val="Para"/>
      </w:pPr>
      <w:r w:rsidRPr="007A4918">
        <w:t xml:space="preserve">Let’s now take a look at a lifecycle for a typical project. The aim here is to illustrate by example that you don’t need to be a technologist to effectively use the </w:t>
      </w:r>
      <w:r w:rsidR="00125EDE">
        <w:t xml:space="preserve">Microsoft </w:t>
      </w:r>
      <w:del w:id="497" w:author="DM" w:date="2012-08-17T16:55:00Z">
        <w:r w:rsidRPr="007A4918" w:rsidDel="005B7D3D">
          <w:delText xml:space="preserve">Enterprise Project Management </w:delText>
        </w:r>
      </w:del>
      <w:ins w:id="498" w:author="DM" w:date="2012-08-17T16:55:00Z">
        <w:r w:rsidR="005B7D3D">
          <w:t xml:space="preserve">EPM </w:t>
        </w:r>
      </w:ins>
      <w:r w:rsidRPr="007A4918">
        <w:t>2010 solution.</w:t>
      </w:r>
    </w:p>
    <w:p w:rsidR="00A02BE5" w:rsidRPr="00A54CD6" w:rsidRDefault="006C1B5B" w:rsidP="00B20A1A">
      <w:pPr>
        <w:pStyle w:val="Para"/>
        <w:rPr>
          <w:rStyle w:val="QueryInline"/>
          <w:rPrChange w:id="499" w:author="DM" w:date="2012-08-20T08:12:00Z">
            <w:rPr/>
          </w:rPrChange>
        </w:rPr>
      </w:pPr>
      <w:r w:rsidRPr="00B20A1A">
        <w:t>As shown in Figure 4.</w:t>
      </w:r>
      <w:r w:rsidR="00A02BE5" w:rsidRPr="00B20A1A">
        <w:t>3</w:t>
      </w:r>
      <w:ins w:id="500" w:author="DM" w:date="2012-08-17T17:46:00Z">
        <w:r w:rsidR="001372B1">
          <w:t>,</w:t>
        </w:r>
      </w:ins>
      <w:r w:rsidRPr="00B20A1A">
        <w:t xml:space="preserve"> we are provided</w:t>
      </w:r>
      <w:ins w:id="501" w:author="Tim Runcie" w:date="2012-09-12T08:24:00Z">
        <w:r w:rsidR="00E26BF7">
          <w:t xml:space="preserve"> by Project Server, </w:t>
        </w:r>
      </w:ins>
      <w:commentRangeStart w:id="502"/>
      <w:ins w:id="503" w:author="DM" w:date="2012-08-20T08:12:00Z">
        <w:r w:rsidR="00A54CD6">
          <w:rPr>
            <w:rStyle w:val="QueryInline"/>
          </w:rPr>
          <w:t>[</w:t>
        </w:r>
        <w:commentRangeStart w:id="504"/>
        <w:r w:rsidR="00A54CD6">
          <w:rPr>
            <w:rStyle w:val="QueryInline"/>
          </w:rPr>
          <w:t>AU: you mean the program provides this? Clarify</w:t>
        </w:r>
      </w:ins>
      <w:commentRangeEnd w:id="504"/>
      <w:r w:rsidR="00E26BF7">
        <w:rPr>
          <w:rStyle w:val="CommentReference"/>
          <w:rFonts w:asciiTheme="minorHAnsi" w:eastAsiaTheme="minorHAnsi" w:hAnsiTheme="minorHAnsi" w:cstheme="minorBidi"/>
          <w:snapToGrid/>
        </w:rPr>
        <w:commentReference w:id="504"/>
      </w:r>
      <w:ins w:id="505" w:author="DM" w:date="2012-08-20T08:12:00Z">
        <w:r w:rsidR="00A54CD6">
          <w:rPr>
            <w:rStyle w:val="QueryInline"/>
          </w:rPr>
          <w:t>]</w:t>
        </w:r>
      </w:ins>
      <w:commentRangeEnd w:id="502"/>
      <w:r w:rsidR="006B1FA0">
        <w:rPr>
          <w:rStyle w:val="CommentReference"/>
          <w:rFonts w:asciiTheme="minorHAnsi" w:eastAsiaTheme="minorHAnsi" w:hAnsiTheme="minorHAnsi" w:cstheme="minorBidi"/>
          <w:snapToGrid/>
        </w:rPr>
        <w:commentReference w:id="502"/>
      </w:r>
      <w:r w:rsidRPr="00B20A1A">
        <w:t xml:space="preserve"> with a drop-down list of the </w:t>
      </w:r>
      <w:del w:id="506" w:author="DM" w:date="2012-08-17T17:14:00Z">
        <w:r w:rsidRPr="00B20A1A" w:rsidDel="00AA65FF">
          <w:delText>E</w:delText>
        </w:r>
        <w:r w:rsidR="00125EDE" w:rsidRPr="00B20A1A" w:rsidDel="00AA65FF">
          <w:delText xml:space="preserve">nterprise </w:delText>
        </w:r>
        <w:r w:rsidRPr="00B20A1A" w:rsidDel="00AA65FF">
          <w:delText>P</w:delText>
        </w:r>
        <w:r w:rsidR="00125EDE" w:rsidRPr="00B20A1A" w:rsidDel="00AA65FF">
          <w:delText xml:space="preserve">roject </w:delText>
        </w:r>
        <w:r w:rsidRPr="00B20A1A" w:rsidDel="00AA65FF">
          <w:delText>T</w:delText>
        </w:r>
        <w:r w:rsidR="00125EDE" w:rsidRPr="00B20A1A" w:rsidDel="00AA65FF">
          <w:delText>ype</w:delText>
        </w:r>
      </w:del>
      <w:ins w:id="507" w:author="DM" w:date="2012-08-17T17:14:00Z">
        <w:r w:rsidR="00AA65FF">
          <w:t>EPT</w:t>
        </w:r>
      </w:ins>
      <w:r w:rsidR="00125EDE" w:rsidRPr="00B20A1A">
        <w:t xml:space="preserve">s </w:t>
      </w:r>
      <w:del w:id="508" w:author="DM" w:date="2012-08-17T17:46:00Z">
        <w:r w:rsidR="00125EDE" w:rsidRPr="00B20A1A" w:rsidDel="001372B1">
          <w:delText>(EPT</w:delText>
        </w:r>
        <w:r w:rsidRPr="00B20A1A" w:rsidDel="001372B1">
          <w:delText>s</w:delText>
        </w:r>
      </w:del>
      <w:del w:id="509" w:author="DM" w:date="2012-08-17T17:47:00Z">
        <w:r w:rsidR="00125EDE" w:rsidRPr="00B20A1A" w:rsidDel="001372B1">
          <w:delText>)</w:delText>
        </w:r>
        <w:r w:rsidRPr="00B20A1A" w:rsidDel="001372B1">
          <w:delText xml:space="preserve"> </w:delText>
        </w:r>
      </w:del>
      <w:r w:rsidRPr="00B20A1A">
        <w:t>that are available to us</w:t>
      </w:r>
      <w:r w:rsidR="00A02BE5" w:rsidRPr="00B20A1A">
        <w:t xml:space="preserve"> (e.g.</w:t>
      </w:r>
      <w:ins w:id="510" w:author="DM" w:date="2012-08-17T17:47:00Z">
        <w:r w:rsidR="001372B1">
          <w:t>,</w:t>
        </w:r>
      </w:ins>
      <w:r w:rsidR="00A02BE5" w:rsidRPr="00B20A1A">
        <w:t xml:space="preserve"> a </w:t>
      </w:r>
      <w:del w:id="511" w:author="DM" w:date="2012-08-20T08:12:00Z">
        <w:r w:rsidR="00A02BE5" w:rsidRPr="00B20A1A" w:rsidDel="00A54CD6">
          <w:delText>B</w:delText>
        </w:r>
      </w:del>
      <w:ins w:id="512" w:author="DM" w:date="2012-08-20T08:12:00Z">
        <w:r w:rsidR="00A54CD6">
          <w:t>b</w:t>
        </w:r>
      </w:ins>
      <w:r w:rsidR="00A02BE5" w:rsidRPr="00B20A1A">
        <w:t xml:space="preserve">asic </w:t>
      </w:r>
      <w:del w:id="513" w:author="DM" w:date="2012-08-20T08:12:00Z">
        <w:r w:rsidR="00A02BE5" w:rsidRPr="00B20A1A" w:rsidDel="00A54CD6">
          <w:delText>P</w:delText>
        </w:r>
      </w:del>
      <w:ins w:id="514" w:author="DM" w:date="2012-08-20T08:12:00Z">
        <w:r w:rsidR="00A54CD6">
          <w:t>p</w:t>
        </w:r>
      </w:ins>
      <w:r w:rsidR="00A02BE5" w:rsidRPr="00B20A1A">
        <w:t xml:space="preserve">roject </w:t>
      </w:r>
      <w:ins w:id="515" w:author="DM" w:date="2012-08-20T08:12:00Z">
        <w:r w:rsidR="00A54CD6">
          <w:t>p</w:t>
        </w:r>
      </w:ins>
      <w:del w:id="516" w:author="DM" w:date="2012-08-20T08:12:00Z">
        <w:r w:rsidR="00A02BE5" w:rsidRPr="00B20A1A" w:rsidDel="00A54CD6">
          <w:delText>P</w:delText>
        </w:r>
      </w:del>
      <w:proofErr w:type="gramStart"/>
      <w:r w:rsidR="00A02BE5" w:rsidRPr="00B20A1A">
        <w:t>lan</w:t>
      </w:r>
      <w:proofErr w:type="gramEnd"/>
      <w:del w:id="517" w:author="DM" w:date="2012-08-17T17:47:00Z">
        <w:r w:rsidR="00A02BE5" w:rsidRPr="00B20A1A" w:rsidDel="001372B1">
          <w:delText>,</w:delText>
        </w:r>
      </w:del>
      <w:r w:rsidR="00A02BE5" w:rsidRPr="00B20A1A">
        <w:t xml:space="preserve"> or a </w:t>
      </w:r>
      <w:del w:id="518" w:author="DM" w:date="2012-08-20T08:12:00Z">
        <w:r w:rsidR="00A02BE5" w:rsidRPr="00B20A1A" w:rsidDel="00A54CD6">
          <w:delText>M</w:delText>
        </w:r>
      </w:del>
      <w:ins w:id="519" w:author="DM" w:date="2012-08-20T08:12:00Z">
        <w:r w:rsidR="00A54CD6">
          <w:t>m</w:t>
        </w:r>
      </w:ins>
      <w:r w:rsidR="00A02BE5" w:rsidRPr="00B20A1A">
        <w:t xml:space="preserve">arketing </w:t>
      </w:r>
      <w:del w:id="520" w:author="DM" w:date="2012-08-20T08:12:00Z">
        <w:r w:rsidR="00A02BE5" w:rsidRPr="00B20A1A" w:rsidDel="00A54CD6">
          <w:delText>C</w:delText>
        </w:r>
      </w:del>
      <w:ins w:id="521" w:author="DM" w:date="2012-08-20T08:12:00Z">
        <w:r w:rsidR="00A54CD6">
          <w:t>c</w:t>
        </w:r>
      </w:ins>
      <w:r w:rsidR="00A02BE5" w:rsidRPr="00B20A1A">
        <w:t>ampaign). EPTs are highly configurable</w:t>
      </w:r>
      <w:ins w:id="522" w:author="DM" w:date="2012-08-17T17:47:00Z">
        <w:r w:rsidR="001372B1">
          <w:t>,</w:t>
        </w:r>
      </w:ins>
      <w:r w:rsidR="00A02BE5" w:rsidRPr="00B20A1A">
        <w:t xml:space="preserve"> as we </w:t>
      </w:r>
      <w:del w:id="523" w:author="DM" w:date="2012-08-17T17:47:00Z">
        <w:r w:rsidR="00A02BE5" w:rsidRPr="00B20A1A" w:rsidDel="001372B1">
          <w:delText xml:space="preserve">will further </w:delText>
        </w:r>
      </w:del>
      <w:r w:rsidR="00A02BE5" w:rsidRPr="00B20A1A">
        <w:t xml:space="preserve">detail </w:t>
      </w:r>
      <w:del w:id="524" w:author="Jeff Jacobson" w:date="2012-08-30T15:22:00Z">
        <w:r w:rsidR="00A02BE5" w:rsidRPr="00B20A1A" w:rsidDel="002D41FC">
          <w:delText>elsewhere in this book.</w:delText>
        </w:r>
      </w:del>
      <w:ins w:id="525" w:author="DM" w:date="2012-08-20T08:12:00Z">
        <w:del w:id="526" w:author="Jeff Jacobson" w:date="2012-08-30T15:22:00Z">
          <w:r w:rsidR="00A54CD6" w:rsidDel="002D41FC">
            <w:rPr>
              <w:rStyle w:val="QueryInline"/>
            </w:rPr>
            <w:delText>[AU: specify chapter number?]</w:delText>
          </w:r>
        </w:del>
      </w:ins>
      <w:ins w:id="527" w:author="Jeff Jacobson" w:date="2012-08-30T15:22:00Z">
        <w:r w:rsidR="002D41FC">
          <w:t>in chapter 9.</w:t>
        </w:r>
      </w:ins>
    </w:p>
    <w:p w:rsidR="001372B1" w:rsidRDefault="001372B1" w:rsidP="001372B1">
      <w:pPr>
        <w:pStyle w:val="Slug"/>
        <w:rPr>
          <w:ins w:id="528" w:author="DM" w:date="2012-08-17T17:47:00Z"/>
        </w:rPr>
      </w:pPr>
      <w:ins w:id="529" w:author="DM" w:date="2012-08-17T17:47:00Z">
        <w:r>
          <w:t>Figure 4.3 Selecting an EPTs</w:t>
        </w:r>
        <w:r>
          <w:tab/>
          <w:t>[04-03-selectingEnterpriseProjectType</w:t>
        </w:r>
        <w:r w:rsidRPr="003C65FE">
          <w:t>.tif</w:t>
        </w:r>
        <w:r>
          <w:t>]</w:t>
        </w:r>
      </w:ins>
    </w:p>
    <w:p w:rsidR="00A63169" w:rsidRDefault="001372B1">
      <w:pPr>
        <w:pStyle w:val="FigureSource"/>
        <w:rPr>
          <w:ins w:id="530" w:author="DM" w:date="2012-08-17T17:47:00Z"/>
        </w:rPr>
        <w:pPrChange w:id="531" w:author="DM" w:date="2012-08-17T17:47:00Z">
          <w:pPr>
            <w:pStyle w:val="Slug"/>
          </w:pPr>
        </w:pPrChange>
      </w:pPr>
      <w:ins w:id="532" w:author="DM" w:date="2012-08-17T17:47:00Z">
        <w:r>
          <w:t>Source: Advisicon</w:t>
        </w:r>
      </w:ins>
    </w:p>
    <w:p w:rsidR="006C1B5B" w:rsidRPr="007A4918" w:rsidRDefault="006C1B5B" w:rsidP="006C1B5B">
      <w:pPr>
        <w:pStyle w:val="Para"/>
      </w:pPr>
      <w:r w:rsidRPr="007A4918">
        <w:t xml:space="preserve">Based on our </w:t>
      </w:r>
      <w:r w:rsidR="00125EDE">
        <w:t xml:space="preserve">assigned </w:t>
      </w:r>
      <w:r w:rsidRPr="007A4918">
        <w:t xml:space="preserve">department, role, and security level </w:t>
      </w:r>
      <w:r w:rsidR="00125EDE">
        <w:t>(</w:t>
      </w:r>
      <w:r w:rsidRPr="007A4918">
        <w:t>all of which are fully configurable for each user within the EPM sy</w:t>
      </w:r>
      <w:r w:rsidR="00125EDE">
        <w:t>stem)</w:t>
      </w:r>
      <w:ins w:id="533" w:author="DM" w:date="2012-08-17T17:47:00Z">
        <w:r w:rsidR="001372B1">
          <w:t>,</w:t>
        </w:r>
      </w:ins>
      <w:r w:rsidRPr="007A4918">
        <w:t xml:space="preserve"> we will be presented with those EPTs that we are authorized to see. This security design provides a powerful combination of flexibility and access to information while maintaining control over system functions and data, essentially </w:t>
      </w:r>
      <w:r w:rsidR="00D40AD8">
        <w:t>making information</w:t>
      </w:r>
      <w:r w:rsidRPr="007A4918">
        <w:t xml:space="preserve"> available to users on a need-to-know basis.</w:t>
      </w:r>
    </w:p>
    <w:p w:rsidR="006C1B5B" w:rsidRDefault="006C1B5B" w:rsidP="006C1B5B">
      <w:pPr>
        <w:pStyle w:val="Para"/>
      </w:pPr>
      <w:r w:rsidRPr="007A4918">
        <w:t xml:space="preserve">For </w:t>
      </w:r>
      <w:r w:rsidRPr="00EB4C20">
        <w:t>this</w:t>
      </w:r>
      <w:r w:rsidRPr="007A4918">
        <w:t xml:space="preserve"> example</w:t>
      </w:r>
      <w:ins w:id="534" w:author="DM" w:date="2012-08-17T17:47:00Z">
        <w:r w:rsidR="001372B1">
          <w:t>,</w:t>
        </w:r>
      </w:ins>
      <w:r w:rsidRPr="007A4918">
        <w:t xml:space="preserve"> we will choose the Sample Proposal project type.</w:t>
      </w:r>
    </w:p>
    <w:p w:rsidR="00A6607A" w:rsidDel="001372B1" w:rsidRDefault="00A6607A" w:rsidP="002E6CB3">
      <w:pPr>
        <w:pStyle w:val="Slug"/>
        <w:rPr>
          <w:del w:id="535" w:author="DM" w:date="2012-08-17T17:47:00Z"/>
        </w:rPr>
      </w:pPr>
      <w:del w:id="536" w:author="DM" w:date="2012-08-17T17:47:00Z">
        <w:r w:rsidDel="001372B1">
          <w:delText xml:space="preserve">Figure </w:delText>
        </w:r>
        <w:r w:rsidR="004F1761" w:rsidDel="001372B1">
          <w:delText>4</w:delText>
        </w:r>
        <w:r w:rsidDel="001372B1">
          <w:delText>.</w:delText>
        </w:r>
        <w:r w:rsidR="003D5BE7" w:rsidDel="001372B1">
          <w:delText>3</w:delText>
        </w:r>
        <w:r w:rsidDel="001372B1">
          <w:delText xml:space="preserve">: </w:delText>
        </w:r>
        <w:r w:rsidR="00DD3ADD" w:rsidDel="001372B1">
          <w:delText xml:space="preserve">Selecting an </w:delText>
        </w:r>
      </w:del>
      <w:del w:id="537" w:author="DM" w:date="2012-08-17T17:14:00Z">
        <w:r w:rsidDel="00AA65FF">
          <w:delText>Enterprise Project Type</w:delText>
        </w:r>
      </w:del>
      <w:del w:id="538" w:author="DM" w:date="2012-08-17T17:47:00Z">
        <w:r w:rsidDel="001372B1">
          <w:delText>s</w:delText>
        </w:r>
        <w:r w:rsidR="00B576F5" w:rsidDel="001372B1">
          <w:delText xml:space="preserve"> </w:delText>
        </w:r>
        <w:r w:rsidR="00B576F5" w:rsidRPr="00B576F5" w:rsidDel="001372B1">
          <w:rPr>
            <w:b w:val="0"/>
          </w:rPr>
          <w:delText>(</w:delText>
        </w:r>
        <w:r w:rsidR="00B576F5" w:rsidDel="001372B1">
          <w:rPr>
            <w:b w:val="0"/>
          </w:rPr>
          <w:delText>Source: Advisicon</w:delText>
        </w:r>
        <w:r w:rsidR="00B576F5" w:rsidRPr="00B576F5" w:rsidDel="001372B1">
          <w:rPr>
            <w:b w:val="0"/>
          </w:rPr>
          <w:delText>)</w:delText>
        </w:r>
        <w:r w:rsidDel="001372B1">
          <w:tab/>
          <w:delText>[</w:delText>
        </w:r>
        <w:r w:rsidR="00C43B55" w:rsidDel="001372B1">
          <w:delText>04-03-</w:delText>
        </w:r>
        <w:r w:rsidR="00DD3ADD" w:rsidDel="001372B1">
          <w:delText>selectingEnterpriseProjectType</w:delText>
        </w:r>
        <w:r w:rsidR="00DD3ADD" w:rsidRPr="003C65FE" w:rsidDel="001372B1">
          <w:delText>.tif</w:delText>
        </w:r>
        <w:r w:rsidDel="001372B1">
          <w:delText>]</w:delText>
        </w:r>
      </w:del>
    </w:p>
    <w:p w:rsidR="00D7105A" w:rsidRDefault="00DE244E" w:rsidP="00DB36F2">
      <w:pPr>
        <w:pStyle w:val="H3"/>
      </w:pPr>
      <w:r>
        <w:t>Defining</w:t>
      </w:r>
      <w:r w:rsidR="00823580">
        <w:t xml:space="preserve"> </w:t>
      </w:r>
      <w:r w:rsidR="00C94E23">
        <w:t xml:space="preserve">the </w:t>
      </w:r>
      <w:r w:rsidR="00823580">
        <w:t>Project</w:t>
      </w:r>
      <w:r w:rsidR="00B73514">
        <w:t xml:space="preserve"> </w:t>
      </w:r>
      <w:r w:rsidR="00C94E23">
        <w:t>Proposal</w:t>
      </w:r>
    </w:p>
    <w:p w:rsidR="003C3992" w:rsidRDefault="006C1B5B" w:rsidP="00C54780">
      <w:pPr>
        <w:pStyle w:val="Para"/>
      </w:pPr>
      <w:r w:rsidRPr="006C1B5B">
        <w:t xml:space="preserve">In the first stage, </w:t>
      </w:r>
      <w:ins w:id="539" w:author="DM" w:date="2012-08-17T17:47:00Z">
        <w:r w:rsidR="001372B1">
          <w:t xml:space="preserve">we must enter </w:t>
        </w:r>
      </w:ins>
      <w:r w:rsidRPr="006C1B5B">
        <w:t>summary information about the project</w:t>
      </w:r>
      <w:r w:rsidR="004526CA">
        <w:t xml:space="preserve"> proposal needs</w:t>
      </w:r>
      <w:del w:id="540" w:author="DM" w:date="2012-08-17T17:48:00Z">
        <w:r w:rsidR="004526CA" w:rsidDel="001372B1">
          <w:delText xml:space="preserve"> to be entered</w:delText>
        </w:r>
      </w:del>
      <w:r w:rsidR="004526CA">
        <w:t xml:space="preserve">. </w:t>
      </w:r>
      <w:r w:rsidRPr="006C1B5B">
        <w:t xml:space="preserve">Proposals are created in the Project Web Application (PWA). Anyone who has access to PWA can view proposals. </w:t>
      </w:r>
    </w:p>
    <w:p w:rsidR="006C1B5B" w:rsidRPr="0007231F" w:rsidRDefault="006C1B5B" w:rsidP="0007231F">
      <w:pPr>
        <w:pStyle w:val="Para"/>
      </w:pPr>
      <w:r w:rsidRPr="0007231F">
        <w:t>To create a project proposal</w:t>
      </w:r>
      <w:ins w:id="541" w:author="DM" w:date="2012-08-17T17:48:00Z">
        <w:r w:rsidR="001372B1">
          <w:t>,</w:t>
        </w:r>
      </w:ins>
      <w:r w:rsidRPr="0007231F">
        <w:t xml:space="preserve"> </w:t>
      </w:r>
      <w:r w:rsidR="003C3992" w:rsidRPr="0007231F">
        <w:t>however</w:t>
      </w:r>
      <w:ins w:id="542" w:author="DM" w:date="2012-08-17T17:49:00Z">
        <w:r w:rsidR="001372B1">
          <w:t>,</w:t>
        </w:r>
      </w:ins>
      <w:r w:rsidR="003C3992" w:rsidRPr="0007231F">
        <w:t xml:space="preserve"> </w:t>
      </w:r>
      <w:r w:rsidRPr="0007231F">
        <w:t xml:space="preserve">a user must be granted permission. EPM </w:t>
      </w:r>
      <w:r w:rsidR="003C3992" w:rsidRPr="0007231F">
        <w:t>can</w:t>
      </w:r>
      <w:r w:rsidRPr="0007231F">
        <w:t xml:space="preserve"> be set</w:t>
      </w:r>
      <w:ins w:id="543" w:author="DM" w:date="2012-08-17T17:49:00Z">
        <w:r w:rsidR="001372B1">
          <w:t xml:space="preserve"> </w:t>
        </w:r>
      </w:ins>
      <w:r w:rsidRPr="0007231F">
        <w:t>up to allow certain authorized users to propose new projects or ideas</w:t>
      </w:r>
      <w:del w:id="544" w:author="DM" w:date="2012-08-17T17:49:00Z">
        <w:r w:rsidRPr="0007231F" w:rsidDel="001372B1">
          <w:delText>,</w:delText>
        </w:r>
      </w:del>
      <w:r w:rsidRPr="0007231F">
        <w:t xml:space="preserve"> while allowing all users to view what others are proposing. </w:t>
      </w:r>
    </w:p>
    <w:p w:rsidR="008209C5" w:rsidRDefault="006C1B5B" w:rsidP="008209C5">
      <w:pPr>
        <w:pStyle w:val="Para"/>
      </w:pPr>
      <w:r w:rsidRPr="006C1B5B">
        <w:t>Figure 4.</w:t>
      </w:r>
      <w:r w:rsidR="00CF3E05">
        <w:t>4</w:t>
      </w:r>
      <w:r w:rsidRPr="006C1B5B">
        <w:t xml:space="preserve"> illustrates </w:t>
      </w:r>
      <w:del w:id="545" w:author="DM" w:date="2012-08-17T17:49:00Z">
        <w:r w:rsidRPr="006C1B5B" w:rsidDel="001372B1">
          <w:delText xml:space="preserve">an example of </w:delText>
        </w:r>
      </w:del>
      <w:r w:rsidRPr="006C1B5B">
        <w:t>a project proposal</w:t>
      </w:r>
      <w:ins w:id="546" w:author="DM" w:date="2012-08-17T17:49:00Z">
        <w:r w:rsidR="001372B1">
          <w:t>,</w:t>
        </w:r>
      </w:ins>
      <w:r w:rsidRPr="006C1B5B">
        <w:t xml:space="preserve"> which is essentially a configurable form </w:t>
      </w:r>
      <w:del w:id="547" w:author="DM" w:date="2012-08-17T17:49:00Z">
        <w:r w:rsidRPr="006C1B5B" w:rsidDel="001372B1">
          <w:delText xml:space="preserve">that is </w:delText>
        </w:r>
      </w:del>
      <w:r w:rsidRPr="006C1B5B">
        <w:t>defined to the Project Server system. This form provides a straightforward</w:t>
      </w:r>
      <w:r w:rsidR="0007231F">
        <w:t>,</w:t>
      </w:r>
      <w:r w:rsidRPr="006C1B5B">
        <w:t xml:space="preserve"> minimal approach to gathering basic information about the project (</w:t>
      </w:r>
      <w:ins w:id="548" w:author="DM" w:date="2012-08-17T17:49:00Z">
        <w:r w:rsidR="001372B1">
          <w:t>e.g.,</w:t>
        </w:r>
      </w:ins>
      <w:del w:id="549" w:author="DM" w:date="2012-08-17T17:49:00Z">
        <w:r w:rsidR="003A3C88" w:rsidDel="001372B1">
          <w:delText>like</w:delText>
        </w:r>
      </w:del>
      <w:r w:rsidR="003A3C88">
        <w:t xml:space="preserve"> the project’s</w:t>
      </w:r>
      <w:r w:rsidRPr="006C1B5B">
        <w:t xml:space="preserve"> description, start date, etc.).</w:t>
      </w:r>
      <w:r w:rsidR="008209C5" w:rsidRPr="008209C5">
        <w:t xml:space="preserve"> </w:t>
      </w:r>
    </w:p>
    <w:p w:rsidR="001372B1" w:rsidRDefault="006C1B5B" w:rsidP="00C54780">
      <w:pPr>
        <w:pStyle w:val="Slug"/>
        <w:rPr>
          <w:ins w:id="550" w:author="DM" w:date="2012-08-17T17:49:00Z"/>
          <w:b w:val="0"/>
        </w:rPr>
      </w:pPr>
      <w:r w:rsidRPr="006C1B5B">
        <w:t>Figure 4.</w:t>
      </w:r>
      <w:r w:rsidR="003D5BE7">
        <w:t>4</w:t>
      </w:r>
      <w:del w:id="551" w:author="DM" w:date="2012-08-17T17:49:00Z">
        <w:r w:rsidR="00342974" w:rsidRPr="006C1B5B" w:rsidDel="001372B1">
          <w:delText>:</w:delText>
        </w:r>
      </w:del>
      <w:r w:rsidR="00342974" w:rsidRPr="006C1B5B">
        <w:t xml:space="preserve"> Project</w:t>
      </w:r>
      <w:r w:rsidRPr="006C1B5B">
        <w:t xml:space="preserve"> Proposal Form</w:t>
      </w:r>
      <w:del w:id="552" w:author="DM" w:date="2012-08-17T17:49:00Z">
        <w:r w:rsidR="00B47919" w:rsidDel="001372B1">
          <w:delText xml:space="preserve"> </w:delText>
        </w:r>
        <w:r w:rsidR="00B47919" w:rsidDel="001372B1">
          <w:rPr>
            <w:b w:val="0"/>
          </w:rPr>
          <w:delText>(Source: Advisicon)</w:delText>
        </w:r>
      </w:del>
      <w:r w:rsidRPr="006C1B5B">
        <w:tab/>
        <w:t>[</w:t>
      </w:r>
      <w:r w:rsidR="00742263">
        <w:t>04-04-</w:t>
      </w:r>
      <w:r w:rsidRPr="006C1B5B">
        <w:t>projectProposalForm.tif]</w:t>
      </w:r>
      <w:ins w:id="553" w:author="DM" w:date="2012-08-17T17:49:00Z">
        <w:r w:rsidR="001372B1" w:rsidRPr="001372B1">
          <w:rPr>
            <w:b w:val="0"/>
          </w:rPr>
          <w:t xml:space="preserve"> </w:t>
        </w:r>
      </w:ins>
    </w:p>
    <w:p w:rsidR="00A63169" w:rsidRDefault="001372B1">
      <w:pPr>
        <w:pStyle w:val="FigureSource"/>
        <w:pPrChange w:id="554" w:author="DM" w:date="2012-08-17T17:49:00Z">
          <w:pPr>
            <w:pStyle w:val="Slug"/>
          </w:pPr>
        </w:pPrChange>
      </w:pPr>
      <w:ins w:id="555" w:author="DM" w:date="2012-08-17T17:49:00Z">
        <w:r>
          <w:t>Source: Advisicon</w:t>
        </w:r>
      </w:ins>
    </w:p>
    <w:p w:rsidR="002556AF" w:rsidRDefault="00CA6346" w:rsidP="004857D0">
      <w:pPr>
        <w:pStyle w:val="Para"/>
      </w:pPr>
      <w:r>
        <w:t xml:space="preserve">This proposal form can be configured to enter </w:t>
      </w:r>
      <w:r w:rsidR="006C697A">
        <w:t>basic project data</w:t>
      </w:r>
      <w:r>
        <w:t>:</w:t>
      </w:r>
    </w:p>
    <w:p w:rsidR="00CA6346" w:rsidRDefault="00CA6346" w:rsidP="00AC31AB">
      <w:pPr>
        <w:pStyle w:val="ListBulleted"/>
      </w:pPr>
      <w:r>
        <w:t>Project name</w:t>
      </w:r>
    </w:p>
    <w:p w:rsidR="00CA6346" w:rsidRDefault="00CA6346" w:rsidP="00AC31AB">
      <w:pPr>
        <w:pStyle w:val="ListBulleted"/>
      </w:pPr>
      <w:r>
        <w:t>Project description</w:t>
      </w:r>
    </w:p>
    <w:p w:rsidR="00CA6346" w:rsidRDefault="00CA6346" w:rsidP="00AC31AB">
      <w:pPr>
        <w:pStyle w:val="ListBulleted"/>
      </w:pPr>
      <w:r>
        <w:t>Proposed start date and end date</w:t>
      </w:r>
    </w:p>
    <w:p w:rsidR="00CA6346" w:rsidRDefault="00CA6346" w:rsidP="00AC31AB">
      <w:pPr>
        <w:pStyle w:val="ListBulleted"/>
      </w:pPr>
      <w:r>
        <w:t>Proposed cost</w:t>
      </w:r>
    </w:p>
    <w:p w:rsidR="006C697A" w:rsidRDefault="006C697A" w:rsidP="00AC31AB">
      <w:pPr>
        <w:pStyle w:val="ListBulleted"/>
      </w:pPr>
      <w:r>
        <w:t>Proposer name</w:t>
      </w:r>
    </w:p>
    <w:p w:rsidR="00CA6346" w:rsidRDefault="00CA6346" w:rsidP="00AC31AB">
      <w:pPr>
        <w:pStyle w:val="ListBulleted"/>
      </w:pPr>
      <w:r>
        <w:t>Proposer department</w:t>
      </w:r>
    </w:p>
    <w:p w:rsidR="00CA6346" w:rsidRDefault="00023498" w:rsidP="004857D0">
      <w:pPr>
        <w:pStyle w:val="Para"/>
      </w:pPr>
      <w:r>
        <w:t xml:space="preserve">When the proposal is saved, the Project Workflow </w:t>
      </w:r>
      <w:r w:rsidR="00D81D5E">
        <w:t>defined for this project type</w:t>
      </w:r>
      <w:r>
        <w:t xml:space="preserve"> is </w:t>
      </w:r>
      <w:r w:rsidR="00D81D5E">
        <w:t>started</w:t>
      </w:r>
      <w:r>
        <w:t>. The workflow status is then presented</w:t>
      </w:r>
      <w:r w:rsidR="00D81D5E">
        <w:t xml:space="preserve"> to the user</w:t>
      </w:r>
      <w:r>
        <w:t>, indicating in this example</w:t>
      </w:r>
      <w:del w:id="556" w:author="DM" w:date="2012-08-17T17:50:00Z">
        <w:r w:rsidR="00D804D2" w:rsidDel="009E5F29">
          <w:delText>,</w:delText>
        </w:r>
      </w:del>
      <w:r>
        <w:t xml:space="preserve"> that we have now entered the </w:t>
      </w:r>
      <w:r w:rsidR="00D804D2" w:rsidRPr="002E6CB3">
        <w:t>Initiate</w:t>
      </w:r>
      <w:r>
        <w:t xml:space="preserve"> stage. From here, we can decide to accept the </w:t>
      </w:r>
      <w:r w:rsidR="00D804D2">
        <w:t>proposal, and</w:t>
      </w:r>
      <w:r>
        <w:t xml:space="preserve"> if so, </w:t>
      </w:r>
      <w:r w:rsidR="00D804D2">
        <w:t xml:space="preserve">move it to the </w:t>
      </w:r>
      <w:r w:rsidR="00D804D2" w:rsidRPr="002E6CB3">
        <w:t>Define</w:t>
      </w:r>
      <w:r w:rsidR="00D804D2">
        <w:t xml:space="preserve"> stage</w:t>
      </w:r>
      <w:r>
        <w:t>.</w:t>
      </w:r>
      <w:ins w:id="557" w:author="DM" w:date="2012-08-20T08:14:00Z">
        <w:r w:rsidR="00364E07">
          <w:t xml:space="preserve"> </w:t>
        </w:r>
      </w:ins>
      <w:proofErr w:type="gramStart"/>
      <w:ins w:id="558" w:author="DM" w:date="2012-08-17T17:50:00Z">
        <w:r w:rsidR="009E5F29">
          <w:t>(See Figure 4.5.)</w:t>
        </w:r>
      </w:ins>
      <w:proofErr w:type="gramEnd"/>
    </w:p>
    <w:p w:rsidR="009E5F29" w:rsidRDefault="0049527F" w:rsidP="0049527F">
      <w:pPr>
        <w:pStyle w:val="Slug"/>
        <w:rPr>
          <w:ins w:id="559" w:author="DM" w:date="2012-08-17T17:50:00Z"/>
          <w:b w:val="0"/>
        </w:rPr>
      </w:pPr>
      <w:r>
        <w:t>Figure 4.</w:t>
      </w:r>
      <w:r w:rsidR="003D5BE7">
        <w:t>5</w:t>
      </w:r>
      <w:del w:id="560" w:author="DM" w:date="2012-08-17T17:50:00Z">
        <w:r w:rsidDel="009E5F29">
          <w:delText>:</w:delText>
        </w:r>
      </w:del>
      <w:r>
        <w:t xml:space="preserve"> Workflow Status</w:t>
      </w:r>
      <w:del w:id="561" w:author="DM" w:date="2012-08-17T17:50:00Z">
        <w:r w:rsidR="006721B7" w:rsidDel="009E5F29">
          <w:delText xml:space="preserve"> </w:delText>
        </w:r>
        <w:r w:rsidR="006721B7" w:rsidDel="009E5F29">
          <w:rPr>
            <w:b w:val="0"/>
          </w:rPr>
          <w:delText>(Source: Advisicon)</w:delText>
        </w:r>
      </w:del>
      <w:r>
        <w:tab/>
        <w:t>[</w:t>
      </w:r>
      <w:r w:rsidR="008F08E4">
        <w:t>04-05-</w:t>
      </w:r>
      <w:r>
        <w:t>workflowStatus.</w:t>
      </w:r>
      <w:r w:rsidRPr="003C65FE">
        <w:t>tif</w:t>
      </w:r>
      <w:r>
        <w:t>]</w:t>
      </w:r>
      <w:ins w:id="562" w:author="DM" w:date="2012-08-17T17:50:00Z">
        <w:r w:rsidR="009E5F29" w:rsidRPr="009E5F29">
          <w:rPr>
            <w:b w:val="0"/>
          </w:rPr>
          <w:t xml:space="preserve"> </w:t>
        </w:r>
      </w:ins>
    </w:p>
    <w:p w:rsidR="00A63169" w:rsidRDefault="009E5F29">
      <w:pPr>
        <w:pStyle w:val="FigureSource"/>
        <w:pPrChange w:id="563" w:author="DM" w:date="2012-08-17T17:50:00Z">
          <w:pPr>
            <w:pStyle w:val="Slug"/>
          </w:pPr>
        </w:pPrChange>
      </w:pPr>
      <w:ins w:id="564" w:author="DM" w:date="2012-08-17T17:50:00Z">
        <w:r>
          <w:t>Source: Advisicon</w:t>
        </w:r>
      </w:ins>
    </w:p>
    <w:p w:rsidR="004F4617" w:rsidRDefault="00D804D2" w:rsidP="004F4617">
      <w:pPr>
        <w:pStyle w:val="Para"/>
      </w:pPr>
      <w:r>
        <w:t xml:space="preserve">Workflows are fully configurable </w:t>
      </w:r>
      <w:r w:rsidR="00521AE5">
        <w:t xml:space="preserve">and </w:t>
      </w:r>
      <w:r>
        <w:t>provid</w:t>
      </w:r>
      <w:r w:rsidR="00521AE5">
        <w:t xml:space="preserve">e </w:t>
      </w:r>
      <w:r>
        <w:t xml:space="preserve">the ability to configure different workflows for different </w:t>
      </w:r>
      <w:ins w:id="565" w:author="DM" w:date="2012-08-17T17:50:00Z">
        <w:r w:rsidR="009E5F29">
          <w:t>p</w:t>
        </w:r>
      </w:ins>
      <w:del w:id="566" w:author="DM" w:date="2012-08-17T17:50:00Z">
        <w:r w:rsidDel="009E5F29">
          <w:delText>P</w:delText>
        </w:r>
      </w:del>
      <w:r>
        <w:t xml:space="preserve">roject </w:t>
      </w:r>
      <w:del w:id="567" w:author="DM" w:date="2012-08-17T17:51:00Z">
        <w:r w:rsidDel="009E5F29">
          <w:delText>T</w:delText>
        </w:r>
      </w:del>
      <w:ins w:id="568" w:author="DM" w:date="2012-08-17T17:51:00Z">
        <w:r w:rsidR="009E5F29">
          <w:t>t</w:t>
        </w:r>
      </w:ins>
      <w:r>
        <w:t xml:space="preserve">ypes, </w:t>
      </w:r>
      <w:del w:id="569" w:author="DM" w:date="2012-08-17T17:51:00Z">
        <w:r w:rsidDel="009E5F29">
          <w:delText>D</w:delText>
        </w:r>
      </w:del>
      <w:ins w:id="570" w:author="DM" w:date="2012-08-17T17:51:00Z">
        <w:r w:rsidR="009E5F29">
          <w:t>d</w:t>
        </w:r>
      </w:ins>
      <w:r>
        <w:t xml:space="preserve">epartments, </w:t>
      </w:r>
      <w:ins w:id="571" w:author="DM" w:date="2012-08-17T17:51:00Z">
        <w:r w:rsidR="009E5F29">
          <w:t>and so on</w:t>
        </w:r>
      </w:ins>
      <w:del w:id="572" w:author="DM" w:date="2012-08-17T17:51:00Z">
        <w:r w:rsidDel="009E5F29">
          <w:delText>etc</w:delText>
        </w:r>
      </w:del>
      <w:r>
        <w:t>.</w:t>
      </w:r>
    </w:p>
    <w:p w:rsidR="00B73514" w:rsidRDefault="00B73514" w:rsidP="00B73514">
      <w:pPr>
        <w:pStyle w:val="H3"/>
      </w:pPr>
      <w:r>
        <w:t>Review</w:t>
      </w:r>
      <w:r w:rsidR="00823580">
        <w:t>ing</w:t>
      </w:r>
      <w:r w:rsidR="007060F1">
        <w:t xml:space="preserve"> and</w:t>
      </w:r>
      <w:r w:rsidR="00823580">
        <w:t xml:space="preserve"> </w:t>
      </w:r>
      <w:r w:rsidR="007060F1">
        <w:t>Approving</w:t>
      </w:r>
      <w:r w:rsidR="00995E06">
        <w:t xml:space="preserve"> the Proposal</w:t>
      </w:r>
    </w:p>
    <w:p w:rsidR="00D13C3F" w:rsidRDefault="00D13C3F" w:rsidP="00D13C3F">
      <w:pPr>
        <w:pStyle w:val="Para"/>
      </w:pPr>
      <w:r>
        <w:t>As we progress through the governance workflow, if the proposal is approved, we will continue to collect project metadata</w:t>
      </w:r>
      <w:ins w:id="573" w:author="DM" w:date="2012-08-17T17:51:00Z">
        <w:r w:rsidR="009E5F29">
          <w:t>.</w:t>
        </w:r>
      </w:ins>
      <w:r>
        <w:t xml:space="preserve"> </w:t>
      </w:r>
      <w:del w:id="574" w:author="DM" w:date="2012-08-17T17:51:00Z">
        <w:r w:rsidDel="009E5F29">
          <w:delText xml:space="preserve">and </w:delText>
        </w:r>
        <w:r w:rsidRPr="00CA731F" w:rsidDel="009E5F29">
          <w:delText>e</w:delText>
        </w:r>
      </w:del>
      <w:ins w:id="575" w:author="DM" w:date="2012-08-17T17:51:00Z">
        <w:r w:rsidR="009E5F29">
          <w:t>E</w:t>
        </w:r>
      </w:ins>
      <w:r w:rsidRPr="00CA731F">
        <w:t>ventually this proposal will become a full-scale project.</w:t>
      </w:r>
      <w:r w:rsidRPr="0049527F">
        <w:t xml:space="preserve"> </w:t>
      </w:r>
    </w:p>
    <w:p w:rsidR="000C474F" w:rsidRPr="009E5F29" w:rsidRDefault="00D81D5E" w:rsidP="000C474F">
      <w:pPr>
        <w:pStyle w:val="Para"/>
        <w:rPr>
          <w:rStyle w:val="QueryInline"/>
          <w:rPrChange w:id="576" w:author="DM" w:date="2012-08-17T17:53:00Z">
            <w:rPr/>
          </w:rPrChange>
        </w:rPr>
      </w:pPr>
      <w:r>
        <w:t>Proposals should contain sufficient information to allow</w:t>
      </w:r>
      <w:r w:rsidRPr="00885C06">
        <w:t xml:space="preserve"> a business decision</w:t>
      </w:r>
      <w:del w:id="577" w:author="DM" w:date="2012-08-17T17:51:00Z">
        <w:r w:rsidRPr="00885C06" w:rsidDel="009E5F29">
          <w:delText>-</w:delText>
        </w:r>
      </w:del>
      <w:ins w:id="578" w:author="DM" w:date="2012-08-17T17:51:00Z">
        <w:r w:rsidR="009E5F29">
          <w:t xml:space="preserve"> </w:t>
        </w:r>
      </w:ins>
      <w:r w:rsidRPr="00885C06">
        <w:t>maker to approve or reject the</w:t>
      </w:r>
      <w:ins w:id="579" w:author="DM" w:date="2012-08-20T08:14:00Z">
        <w:r w:rsidR="00364E07">
          <w:t>m</w:t>
        </w:r>
      </w:ins>
      <w:del w:id="580" w:author="DM" w:date="2012-08-20T08:14:00Z">
        <w:r w:rsidRPr="00885C06" w:rsidDel="00364E07">
          <w:delText xml:space="preserve"> proposal</w:delText>
        </w:r>
      </w:del>
      <w:r w:rsidRPr="00885C06">
        <w:t>.</w:t>
      </w:r>
      <w:r>
        <w:t xml:space="preserve"> </w:t>
      </w:r>
      <w:del w:id="581" w:author="DM" w:date="2012-08-17T17:52:00Z">
        <w:r w:rsidDel="009E5F29">
          <w:delText>The c</w:delText>
        </w:r>
      </w:del>
      <w:ins w:id="582" w:author="DM" w:date="2012-08-17T17:52:00Z">
        <w:r w:rsidR="009E5F29">
          <w:t>C</w:t>
        </w:r>
      </w:ins>
      <w:r>
        <w:t xml:space="preserve">hapter </w:t>
      </w:r>
      <w:ins w:id="583" w:author="DM" w:date="2012-08-17T17:52:00Z">
        <w:r w:rsidR="009E5F29">
          <w:t xml:space="preserve">9 </w:t>
        </w:r>
      </w:ins>
      <w:r>
        <w:t xml:space="preserve">on </w:t>
      </w:r>
      <w:ins w:id="584" w:author="DM" w:date="2012-08-17T17:52:00Z">
        <w:r w:rsidR="009E5F29">
          <w:t>p</w:t>
        </w:r>
      </w:ins>
      <w:del w:id="585" w:author="DM" w:date="2012-08-17T17:52:00Z">
        <w:r w:rsidDel="009E5F29">
          <w:delText>P</w:delText>
        </w:r>
      </w:del>
      <w:r>
        <w:t xml:space="preserve">ortfolio </w:t>
      </w:r>
      <w:del w:id="586" w:author="DM" w:date="2012-08-17T17:52:00Z">
        <w:r w:rsidDel="009E5F29">
          <w:delText>M</w:delText>
        </w:r>
      </w:del>
      <w:proofErr w:type="gramStart"/>
      <w:ins w:id="587" w:author="DM" w:date="2012-08-17T17:52:00Z">
        <w:r w:rsidR="009E5F29">
          <w:t>m</w:t>
        </w:r>
      </w:ins>
      <w:r>
        <w:t>anagement</w:t>
      </w:r>
      <w:commentRangeStart w:id="588"/>
      <w:ins w:id="589" w:author="DM" w:date="2012-08-17T17:52:00Z">
        <w:r w:rsidR="009E5F29">
          <w:rPr>
            <w:rStyle w:val="QueryInline"/>
          </w:rPr>
          <w:t>[</w:t>
        </w:r>
        <w:commentRangeStart w:id="590"/>
        <w:proofErr w:type="gramEnd"/>
        <w:r w:rsidR="009E5F29">
          <w:rPr>
            <w:rStyle w:val="QueryInline"/>
          </w:rPr>
          <w:t>AU: correct chapter?]</w:t>
        </w:r>
      </w:ins>
      <w:commentRangeEnd w:id="588"/>
      <w:r w:rsidR="000F0226">
        <w:rPr>
          <w:rStyle w:val="CommentReference"/>
          <w:rFonts w:asciiTheme="minorHAnsi" w:eastAsiaTheme="minorHAnsi" w:hAnsiTheme="minorHAnsi" w:cstheme="minorBidi"/>
          <w:snapToGrid/>
        </w:rPr>
        <w:commentReference w:id="588"/>
      </w:r>
      <w:r>
        <w:t xml:space="preserve"> </w:t>
      </w:r>
      <w:commentRangeEnd w:id="590"/>
      <w:r w:rsidR="00CB674E">
        <w:rPr>
          <w:rStyle w:val="CommentReference"/>
          <w:rFonts w:asciiTheme="minorHAnsi" w:eastAsiaTheme="minorHAnsi" w:hAnsiTheme="minorHAnsi" w:cstheme="minorBidi"/>
          <w:snapToGrid/>
        </w:rPr>
        <w:commentReference w:id="590"/>
      </w:r>
      <w:proofErr w:type="gramStart"/>
      <w:r>
        <w:t>provides</w:t>
      </w:r>
      <w:proofErr w:type="gramEnd"/>
      <w:r>
        <w:t xml:space="preserve"> additional details on project selection and optimization.</w:t>
      </w:r>
      <w:r w:rsidR="000C474F">
        <w:t xml:space="preserve"> </w:t>
      </w:r>
      <w:commentRangeStart w:id="591"/>
      <w:ins w:id="592" w:author="DM" w:date="2012-08-17T17:53:00Z">
        <w:r w:rsidR="009E5F29">
          <w:rPr>
            <w:rStyle w:val="QueryInline"/>
          </w:rPr>
          <w:t>[</w:t>
        </w:r>
        <w:commentRangeStart w:id="593"/>
        <w:r w:rsidR="009E5F29">
          <w:rPr>
            <w:rStyle w:val="QueryInline"/>
          </w:rPr>
          <w:t>AU: insert text ref. to fig. 4.6]</w:t>
        </w:r>
      </w:ins>
      <w:commentRangeEnd w:id="591"/>
      <w:r w:rsidR="000F0226">
        <w:rPr>
          <w:rStyle w:val="CommentReference"/>
          <w:rFonts w:asciiTheme="minorHAnsi" w:eastAsiaTheme="minorHAnsi" w:hAnsiTheme="minorHAnsi" w:cstheme="minorBidi"/>
          <w:snapToGrid/>
        </w:rPr>
        <w:commentReference w:id="591"/>
      </w:r>
      <w:commentRangeEnd w:id="593"/>
      <w:r w:rsidR="00CB674E">
        <w:rPr>
          <w:rStyle w:val="CommentReference"/>
          <w:rFonts w:asciiTheme="minorHAnsi" w:eastAsiaTheme="minorHAnsi" w:hAnsiTheme="minorHAnsi" w:cstheme="minorBidi"/>
          <w:snapToGrid/>
        </w:rPr>
        <w:commentReference w:id="593"/>
      </w:r>
    </w:p>
    <w:p w:rsidR="009E5F29" w:rsidRDefault="00E209BD" w:rsidP="00E209BD">
      <w:pPr>
        <w:pStyle w:val="Slug"/>
        <w:rPr>
          <w:ins w:id="594" w:author="DM" w:date="2012-08-17T17:52:00Z"/>
          <w:b w:val="0"/>
        </w:rPr>
      </w:pPr>
      <w:r>
        <w:t>Figure 4.</w:t>
      </w:r>
      <w:r w:rsidR="003D5BE7">
        <w:t>6</w:t>
      </w:r>
      <w:del w:id="595" w:author="DM" w:date="2012-08-17T17:52:00Z">
        <w:r w:rsidDel="009E5F29">
          <w:delText>:</w:delText>
        </w:r>
      </w:del>
      <w:r>
        <w:t xml:space="preserve"> Approvals</w:t>
      </w:r>
      <w:del w:id="596" w:author="DM" w:date="2012-08-17T17:52:00Z">
        <w:r w:rsidR="007C26DA" w:rsidDel="009E5F29">
          <w:delText xml:space="preserve"> </w:delText>
        </w:r>
        <w:r w:rsidR="007C26DA" w:rsidDel="009E5F29">
          <w:rPr>
            <w:b w:val="0"/>
          </w:rPr>
          <w:delText>(Source: Advisicon)</w:delText>
        </w:r>
      </w:del>
      <w:r>
        <w:tab/>
        <w:t>[</w:t>
      </w:r>
      <w:r w:rsidR="00DD22D9">
        <w:t>04-06-</w:t>
      </w:r>
      <w:r>
        <w:t>workflowApprovals.</w:t>
      </w:r>
      <w:r w:rsidRPr="003C65FE">
        <w:t>tif</w:t>
      </w:r>
      <w:r>
        <w:t>]</w:t>
      </w:r>
      <w:ins w:id="597" w:author="DM" w:date="2012-08-17T17:52:00Z">
        <w:r w:rsidR="009E5F29" w:rsidRPr="009E5F29">
          <w:rPr>
            <w:b w:val="0"/>
          </w:rPr>
          <w:t xml:space="preserve"> </w:t>
        </w:r>
      </w:ins>
    </w:p>
    <w:p w:rsidR="00A63169" w:rsidRDefault="009E5F29">
      <w:pPr>
        <w:pStyle w:val="FigureSource"/>
        <w:pPrChange w:id="598" w:author="DM" w:date="2012-08-17T17:53:00Z">
          <w:pPr>
            <w:pStyle w:val="Slug"/>
          </w:pPr>
        </w:pPrChange>
      </w:pPr>
      <w:ins w:id="599" w:author="DM" w:date="2012-08-17T17:52:00Z">
        <w:r>
          <w:t>Source: Advisicon</w:t>
        </w:r>
      </w:ins>
    </w:p>
    <w:p w:rsidR="00FD4D4D" w:rsidRDefault="00C06BA1" w:rsidP="00FD4D4D">
      <w:pPr>
        <w:pStyle w:val="Para"/>
      </w:pPr>
      <w:r>
        <w:t>Figure</w:t>
      </w:r>
      <w:r w:rsidR="00E21494">
        <w:t xml:space="preserve"> 4.7 illustrates</w:t>
      </w:r>
      <w:r w:rsidR="00D81D5E">
        <w:t xml:space="preserve"> the </w:t>
      </w:r>
      <w:del w:id="600" w:author="Odum, Amy - Hoboken" w:date="2012-08-27T12:03:00Z">
        <w:r w:rsidR="00CF3E05" w:rsidDel="0022502F">
          <w:delText>R</w:delText>
        </w:r>
      </w:del>
      <w:ins w:id="601" w:author="Odum, Amy - Hoboken" w:date="2012-08-27T12:03:00Z">
        <w:r w:rsidR="0022502F">
          <w:t>r</w:t>
        </w:r>
      </w:ins>
      <w:r w:rsidR="00CF3E05">
        <w:t xml:space="preserve">eview </w:t>
      </w:r>
      <w:r w:rsidR="00D81D5E">
        <w:t xml:space="preserve">and </w:t>
      </w:r>
      <w:del w:id="602" w:author="Odum, Amy - Hoboken" w:date="2012-08-27T12:03:00Z">
        <w:r w:rsidR="00CF3E05" w:rsidDel="0022502F">
          <w:delText>A</w:delText>
        </w:r>
      </w:del>
      <w:ins w:id="603" w:author="Odum, Amy - Hoboken" w:date="2012-08-27T12:03:00Z">
        <w:r w:rsidR="0022502F">
          <w:t>a</w:t>
        </w:r>
      </w:ins>
      <w:r w:rsidR="00D81D5E">
        <w:t>pproval functions provided to the end user</w:t>
      </w:r>
      <w:r w:rsidR="00867B6D">
        <w:t xml:space="preserve"> by the EPM 2010 s</w:t>
      </w:r>
      <w:r w:rsidR="008C1F77">
        <w:t>olution</w:t>
      </w:r>
      <w:r w:rsidR="00D81D5E">
        <w:t xml:space="preserve">. Once again, </w:t>
      </w:r>
      <w:r w:rsidR="00080FA6">
        <w:t xml:space="preserve">this </w:t>
      </w:r>
      <w:r w:rsidR="00D81D5E">
        <w:t xml:space="preserve">is </w:t>
      </w:r>
      <w:r w:rsidR="00080FA6">
        <w:t xml:space="preserve">a </w:t>
      </w:r>
      <w:r w:rsidR="00D81D5E">
        <w:t>highly configurable</w:t>
      </w:r>
      <w:r w:rsidR="00080FA6">
        <w:t xml:space="preserve"> component of Project Server 2010</w:t>
      </w:r>
      <w:r w:rsidR="00D81D5E">
        <w:t xml:space="preserve"> and even supports auto-approval</w:t>
      </w:r>
      <w:r w:rsidR="00954D0F">
        <w:t>,</w:t>
      </w:r>
      <w:r w:rsidR="00D81D5E">
        <w:t xml:space="preserve"> based on</w:t>
      </w:r>
      <w:r w:rsidR="00954D0F">
        <w:t xml:space="preserve"> </w:t>
      </w:r>
      <w:r w:rsidR="00080FA6">
        <w:t xml:space="preserve">definable </w:t>
      </w:r>
      <w:r w:rsidR="00954D0F">
        <w:t>workflow criteria</w:t>
      </w:r>
      <w:r w:rsidR="00D81D5E">
        <w:t>.</w:t>
      </w:r>
      <w:r w:rsidR="00FD4D4D" w:rsidRPr="00FD4D4D">
        <w:t xml:space="preserve"> </w:t>
      </w:r>
    </w:p>
    <w:p w:rsidR="009E5F29" w:rsidRDefault="00FD4D4D" w:rsidP="00C54780">
      <w:pPr>
        <w:pStyle w:val="Slug"/>
        <w:rPr>
          <w:ins w:id="604" w:author="DM" w:date="2012-08-17T17:53:00Z"/>
        </w:rPr>
      </w:pPr>
      <w:r>
        <w:t>Figure 4.</w:t>
      </w:r>
      <w:r w:rsidR="003D5BE7">
        <w:t>7</w:t>
      </w:r>
      <w:del w:id="605" w:author="DM" w:date="2012-08-17T17:53:00Z">
        <w:r w:rsidDel="009E5F29">
          <w:delText>:</w:delText>
        </w:r>
      </w:del>
      <w:r>
        <w:t xml:space="preserve"> Workflow Stage Approval</w:t>
      </w:r>
      <w:del w:id="606" w:author="DM" w:date="2012-08-17T17:56:00Z">
        <w:r w:rsidR="001736B6" w:rsidDel="00E801BD">
          <w:delText xml:space="preserve"> </w:delText>
        </w:r>
        <w:r w:rsidR="001736B6" w:rsidDel="00E801BD">
          <w:rPr>
            <w:b w:val="0"/>
          </w:rPr>
          <w:delText>(Source: Advisicon)</w:delText>
        </w:r>
      </w:del>
      <w:r>
        <w:tab/>
        <w:t>[</w:t>
      </w:r>
      <w:r w:rsidR="00357939">
        <w:t>04-07-</w:t>
      </w:r>
      <w:r>
        <w:t>workflowStageApproval.</w:t>
      </w:r>
      <w:r w:rsidRPr="003C65FE">
        <w:t>tif</w:t>
      </w:r>
      <w:r>
        <w:t>]</w:t>
      </w:r>
    </w:p>
    <w:p w:rsidR="00A63169" w:rsidRDefault="004E761E">
      <w:pPr>
        <w:pStyle w:val="FigureSource"/>
        <w:pPrChange w:id="607" w:author="DM" w:date="2012-08-17T17:56:00Z">
          <w:pPr>
            <w:pStyle w:val="Slug"/>
          </w:pPr>
        </w:pPrChange>
      </w:pPr>
      <w:r w:rsidDel="00FD4D4D">
        <w:t xml:space="preserve"> </w:t>
      </w:r>
      <w:ins w:id="608" w:author="DM" w:date="2012-08-17T17:53:00Z">
        <w:r w:rsidR="009E5F29">
          <w:t>Source: Advisicon</w:t>
        </w:r>
      </w:ins>
    </w:p>
    <w:p w:rsidR="00B55F8F" w:rsidRDefault="00995E06" w:rsidP="00B55F8F">
      <w:pPr>
        <w:pStyle w:val="H3"/>
      </w:pPr>
      <w:r>
        <w:t xml:space="preserve">Developing the </w:t>
      </w:r>
      <w:r w:rsidR="00B55F8F">
        <w:t>Business Case</w:t>
      </w:r>
    </w:p>
    <w:p w:rsidR="006679C8" w:rsidRPr="00885C06" w:rsidRDefault="00B55F8F" w:rsidP="006679C8">
      <w:pPr>
        <w:pStyle w:val="Para"/>
        <w:keepNext/>
      </w:pPr>
      <w:r>
        <w:t xml:space="preserve">As we can see in </w:t>
      </w:r>
      <w:r w:rsidR="00426B85">
        <w:t>Figure 4.</w:t>
      </w:r>
      <w:r w:rsidR="00CF3E05">
        <w:t>8</w:t>
      </w:r>
      <w:ins w:id="609" w:author="DM" w:date="2012-08-17T17:56:00Z">
        <w:r w:rsidR="00E801BD">
          <w:t>,</w:t>
        </w:r>
      </w:ins>
      <w:r>
        <w:t xml:space="preserve"> the workflow has progressed to the </w:t>
      </w:r>
      <w:del w:id="610" w:author="Odum, Amy - Hoboken" w:date="2012-08-27T12:03:00Z">
        <w:r w:rsidRPr="002E6CB3" w:rsidDel="0022502F">
          <w:delText>D</w:delText>
        </w:r>
      </w:del>
      <w:ins w:id="611" w:author="Odum, Amy - Hoboken" w:date="2012-08-27T12:05:00Z">
        <w:r w:rsidR="003C58FF">
          <w:t>“</w:t>
        </w:r>
      </w:ins>
      <w:ins w:id="612" w:author="Odum, Amy - Hoboken" w:date="2012-08-27T12:03:00Z">
        <w:r w:rsidR="0022502F">
          <w:t>d</w:t>
        </w:r>
      </w:ins>
      <w:r w:rsidRPr="002E6CB3">
        <w:t>efine</w:t>
      </w:r>
      <w:ins w:id="613" w:author="Odum, Amy - Hoboken" w:date="2012-08-27T12:05:00Z">
        <w:r w:rsidR="003C58FF">
          <w:t>”</w:t>
        </w:r>
      </w:ins>
      <w:r>
        <w:t xml:space="preserve"> stage</w:t>
      </w:r>
      <w:ins w:id="614" w:author="DM" w:date="2012-08-17T17:56:00Z">
        <w:r w:rsidR="00E801BD">
          <w:t>,</w:t>
        </w:r>
      </w:ins>
      <w:r>
        <w:t xml:space="preserve"> where we will detail </w:t>
      </w:r>
      <w:del w:id="615" w:author="Odum, Amy - Hoboken" w:date="2012-08-27T12:04:00Z">
        <w:r w:rsidDel="0022502F">
          <w:delText xml:space="preserve">out </w:delText>
        </w:r>
      </w:del>
      <w:r>
        <w:t xml:space="preserve">the </w:t>
      </w:r>
      <w:del w:id="616" w:author="DM" w:date="2012-08-17T17:56:00Z">
        <w:r w:rsidDel="00E801BD">
          <w:delText>B</w:delText>
        </w:r>
      </w:del>
      <w:ins w:id="617" w:author="DM" w:date="2012-08-17T17:56:00Z">
        <w:r w:rsidR="00E801BD">
          <w:t>b</w:t>
        </w:r>
      </w:ins>
      <w:r>
        <w:t xml:space="preserve">usiness </w:t>
      </w:r>
      <w:del w:id="618" w:author="DM" w:date="2012-08-17T17:56:00Z">
        <w:r w:rsidDel="00E801BD">
          <w:delText>C</w:delText>
        </w:r>
      </w:del>
      <w:ins w:id="619" w:author="DM" w:date="2012-08-17T17:56:00Z">
        <w:r w:rsidR="00E801BD">
          <w:t>c</w:t>
        </w:r>
      </w:ins>
      <w:r>
        <w:t xml:space="preserve">ase </w:t>
      </w:r>
      <w:del w:id="620" w:author="DM" w:date="2012-08-17T17:56:00Z">
        <w:r w:rsidDel="00E801BD">
          <w:delText>D</w:delText>
        </w:r>
      </w:del>
      <w:ins w:id="621" w:author="DM" w:date="2012-08-17T17:56:00Z">
        <w:r w:rsidR="00E801BD">
          <w:t>d</w:t>
        </w:r>
      </w:ins>
      <w:r>
        <w:t xml:space="preserve">evelopment </w:t>
      </w:r>
      <w:r w:rsidR="001B5C7C">
        <w:t>(</w:t>
      </w:r>
      <w:r w:rsidR="00174DA8">
        <w:t xml:space="preserve">potentially </w:t>
      </w:r>
      <w:r>
        <w:t xml:space="preserve">including the </w:t>
      </w:r>
      <w:ins w:id="622" w:author="DM" w:date="2012-08-17T17:56:00Z">
        <w:r w:rsidR="00E801BD">
          <w:t>p</w:t>
        </w:r>
      </w:ins>
      <w:del w:id="623" w:author="DM" w:date="2012-08-17T17:56:00Z">
        <w:r w:rsidDel="00E801BD">
          <w:delText>P</w:delText>
        </w:r>
      </w:del>
      <w:r>
        <w:t xml:space="preserve">roject </w:t>
      </w:r>
      <w:del w:id="624" w:author="DM" w:date="2012-08-17T17:56:00Z">
        <w:r w:rsidDel="00E801BD">
          <w:delText>S</w:delText>
        </w:r>
      </w:del>
      <w:ins w:id="625" w:author="DM" w:date="2012-08-17T17:56:00Z">
        <w:r w:rsidR="00E801BD">
          <w:t>s</w:t>
        </w:r>
      </w:ins>
      <w:r>
        <w:t xml:space="preserve">chedule, </w:t>
      </w:r>
      <w:del w:id="626" w:author="DM" w:date="2012-08-17T17:56:00Z">
        <w:r w:rsidDel="00E801BD">
          <w:delText>R</w:delText>
        </w:r>
      </w:del>
      <w:ins w:id="627" w:author="DM" w:date="2012-08-17T17:56:00Z">
        <w:r w:rsidR="00E801BD">
          <w:t>r</w:t>
        </w:r>
      </w:ins>
      <w:r>
        <w:t xml:space="preserve">isk </w:t>
      </w:r>
      <w:del w:id="628" w:author="DM" w:date="2012-08-17T17:56:00Z">
        <w:r w:rsidDel="00E801BD">
          <w:delText>E</w:delText>
        </w:r>
      </w:del>
      <w:ins w:id="629" w:author="DM" w:date="2012-08-17T17:56:00Z">
        <w:r w:rsidR="00E801BD">
          <w:t>e</w:t>
        </w:r>
      </w:ins>
      <w:r>
        <w:t xml:space="preserve">valuation, </w:t>
      </w:r>
      <w:r w:rsidR="001B5C7C">
        <w:t xml:space="preserve">and </w:t>
      </w:r>
      <w:del w:id="630" w:author="DM" w:date="2012-08-17T17:56:00Z">
        <w:r w:rsidR="001B5C7C" w:rsidDel="00E801BD">
          <w:delText xml:space="preserve">the </w:delText>
        </w:r>
        <w:r w:rsidDel="00E801BD">
          <w:delText>C</w:delText>
        </w:r>
      </w:del>
      <w:ins w:id="631" w:author="DM" w:date="2012-08-17T17:56:00Z">
        <w:r w:rsidR="00E801BD">
          <w:t>c</w:t>
        </w:r>
      </w:ins>
      <w:r>
        <w:t xml:space="preserve">ost </w:t>
      </w:r>
      <w:r w:rsidR="001B5C7C">
        <w:t xml:space="preserve">and </w:t>
      </w:r>
      <w:del w:id="632" w:author="DM" w:date="2012-08-17T17:56:00Z">
        <w:r w:rsidDel="00E801BD">
          <w:delText>B</w:delText>
        </w:r>
      </w:del>
      <w:ins w:id="633" w:author="DM" w:date="2012-08-17T17:56:00Z">
        <w:r w:rsidR="00E801BD">
          <w:t>b</w:t>
        </w:r>
      </w:ins>
      <w:r>
        <w:t>enefits assessments</w:t>
      </w:r>
      <w:r w:rsidR="001B5C7C">
        <w:t>)</w:t>
      </w:r>
      <w:r>
        <w:t>.</w:t>
      </w:r>
    </w:p>
    <w:p w:rsidR="006B0C8A" w:rsidRDefault="006B0C8A" w:rsidP="006B0C8A">
      <w:pPr>
        <w:pStyle w:val="Slug"/>
        <w:rPr>
          <w:ins w:id="634" w:author="DM" w:date="2012-08-17T17:53:00Z"/>
        </w:rPr>
      </w:pPr>
      <w:r>
        <w:t>Figure 4.</w:t>
      </w:r>
      <w:r w:rsidR="003D5BE7">
        <w:t>8</w:t>
      </w:r>
      <w:del w:id="635" w:author="DM" w:date="2012-08-17T17:56:00Z">
        <w:r w:rsidDel="00E801BD">
          <w:delText>:</w:delText>
        </w:r>
      </w:del>
      <w:r>
        <w:t xml:space="preserve"> Workflow Define Stage</w:t>
      </w:r>
      <w:r w:rsidR="003B23B5">
        <w:t xml:space="preserve"> </w:t>
      </w:r>
      <w:del w:id="636" w:author="DM" w:date="2012-08-17T17:56:00Z">
        <w:r w:rsidR="003B23B5" w:rsidRPr="003B23B5" w:rsidDel="00E801BD">
          <w:rPr>
            <w:b w:val="0"/>
          </w:rPr>
          <w:delText>(</w:delText>
        </w:r>
        <w:r w:rsidR="003B23B5" w:rsidDel="00E801BD">
          <w:rPr>
            <w:b w:val="0"/>
          </w:rPr>
          <w:delText>Source: Advisicon</w:delText>
        </w:r>
        <w:r w:rsidR="003B23B5" w:rsidRPr="003B23B5" w:rsidDel="00E801BD">
          <w:rPr>
            <w:b w:val="0"/>
          </w:rPr>
          <w:delText>)</w:delText>
        </w:r>
      </w:del>
      <w:r>
        <w:tab/>
        <w:t>[</w:t>
      </w:r>
      <w:r w:rsidR="006E6D84">
        <w:t>04-08-</w:t>
      </w:r>
      <w:r>
        <w:t>workflowDefineStage</w:t>
      </w:r>
      <w:r w:rsidRPr="003C65FE">
        <w:t>.tif</w:t>
      </w:r>
      <w:r>
        <w:t>]</w:t>
      </w:r>
    </w:p>
    <w:p w:rsidR="00A63169" w:rsidRDefault="009E5F29">
      <w:pPr>
        <w:pStyle w:val="FigureSource"/>
        <w:pPrChange w:id="637" w:author="DM" w:date="2012-08-17T17:53:00Z">
          <w:pPr>
            <w:pStyle w:val="Slug"/>
          </w:pPr>
        </w:pPrChange>
      </w:pPr>
      <w:ins w:id="638" w:author="DM" w:date="2012-08-17T17:53:00Z">
        <w:r>
          <w:t>Source: Advisicon</w:t>
        </w:r>
      </w:ins>
    </w:p>
    <w:p w:rsidR="000C474F" w:rsidRDefault="001037F5" w:rsidP="000C474F">
      <w:pPr>
        <w:pStyle w:val="H3"/>
      </w:pPr>
      <w:r>
        <w:t xml:space="preserve">Estimating </w:t>
      </w:r>
      <w:r w:rsidR="005B03D8">
        <w:t>Required Resources</w:t>
      </w:r>
      <w:r w:rsidR="000C474F">
        <w:t xml:space="preserve"> </w:t>
      </w:r>
    </w:p>
    <w:p w:rsidR="000C474F" w:rsidRDefault="00743A35" w:rsidP="000C474F">
      <w:pPr>
        <w:pStyle w:val="Para"/>
      </w:pPr>
      <w:r>
        <w:t>We now</w:t>
      </w:r>
      <w:r w:rsidR="00174DA8">
        <w:t xml:space="preserve"> need to develop </w:t>
      </w:r>
      <w:proofErr w:type="gramStart"/>
      <w:r w:rsidR="00174DA8">
        <w:t>a</w:t>
      </w:r>
      <w:proofErr w:type="gramEnd"/>
      <w:r w:rsidR="00174DA8">
        <w:t xml:space="preserve"> </w:t>
      </w:r>
      <w:ins w:id="639" w:author="DM" w:date="2012-08-17T17:56:00Z">
        <w:r w:rsidR="00E801BD">
          <w:t>r</w:t>
        </w:r>
      </w:ins>
      <w:del w:id="640" w:author="DM" w:date="2012-08-17T17:56:00Z">
        <w:r w:rsidR="00174DA8" w:rsidDel="00E801BD">
          <w:delText>R</w:delText>
        </w:r>
      </w:del>
      <w:r w:rsidR="00174DA8">
        <w:t xml:space="preserve">esource </w:t>
      </w:r>
      <w:ins w:id="641" w:author="DM" w:date="2012-08-17T17:56:00Z">
        <w:r w:rsidR="00E801BD">
          <w:t>p</w:t>
        </w:r>
      </w:ins>
      <w:del w:id="642" w:author="DM" w:date="2012-08-17T17:57:00Z">
        <w:r w:rsidR="00174DA8" w:rsidDel="00E801BD">
          <w:delText>P</w:delText>
        </w:r>
      </w:del>
      <w:r w:rsidR="00174DA8">
        <w:t>lan</w:t>
      </w:r>
      <w:r>
        <w:t xml:space="preserve"> </w:t>
      </w:r>
      <w:ins w:id="643" w:author="DM" w:date="2012-08-17T17:57:00Z">
        <w:r w:rsidR="00E801BD">
          <w:t>that</w:t>
        </w:r>
      </w:ins>
      <w:del w:id="644" w:author="DM" w:date="2012-08-17T17:57:00Z">
        <w:r w:rsidDel="00E801BD">
          <w:delText>which</w:delText>
        </w:r>
      </w:del>
      <w:r>
        <w:t xml:space="preserve"> will </w:t>
      </w:r>
      <w:del w:id="645" w:author="DM" w:date="2012-08-17T17:57:00Z">
        <w:r w:rsidDel="00E801BD">
          <w:delText xml:space="preserve">subsequently </w:delText>
        </w:r>
      </w:del>
      <w:r>
        <w:t xml:space="preserve">be used during </w:t>
      </w:r>
      <w:ins w:id="646" w:author="DM" w:date="2012-08-17T17:57:00Z">
        <w:r w:rsidR="00E801BD">
          <w:t>p</w:t>
        </w:r>
      </w:ins>
      <w:del w:id="647" w:author="DM" w:date="2012-08-17T17:57:00Z">
        <w:r w:rsidDel="00E801BD">
          <w:delText>P</w:delText>
        </w:r>
      </w:del>
      <w:r>
        <w:t xml:space="preserve">ortfolio </w:t>
      </w:r>
      <w:del w:id="648" w:author="DM" w:date="2012-08-17T17:57:00Z">
        <w:r w:rsidDel="00E801BD">
          <w:delText>A</w:delText>
        </w:r>
      </w:del>
      <w:ins w:id="649" w:author="DM" w:date="2012-08-17T17:57:00Z">
        <w:r w:rsidR="00E801BD">
          <w:t>a</w:t>
        </w:r>
      </w:ins>
      <w:r>
        <w:t>nalysis to determine the requirements and impact that this project will have on the overall portfolio</w:t>
      </w:r>
      <w:r w:rsidR="00174DA8">
        <w:t xml:space="preserve">. </w:t>
      </w:r>
    </w:p>
    <w:p w:rsidR="00A606EE" w:rsidRDefault="00A606EE" w:rsidP="000C474F">
      <w:pPr>
        <w:pStyle w:val="Para"/>
      </w:pPr>
      <w:r>
        <w:t>Figure 4.</w:t>
      </w:r>
      <w:r w:rsidR="002E2B77">
        <w:t>9</w:t>
      </w:r>
      <w:r>
        <w:t xml:space="preserve"> illustrates the process of </w:t>
      </w:r>
      <w:r w:rsidR="00AF6080">
        <w:t>associating generic</w:t>
      </w:r>
      <w:r>
        <w:t xml:space="preserve"> resource</w:t>
      </w:r>
      <w:r w:rsidR="00AF6080">
        <w:t>s (placeholders)</w:t>
      </w:r>
      <w:r>
        <w:t xml:space="preserve"> </w:t>
      </w:r>
      <w:r w:rsidR="00AF6080">
        <w:t xml:space="preserve">to </w:t>
      </w:r>
      <w:r>
        <w:t xml:space="preserve">the </w:t>
      </w:r>
      <w:r w:rsidR="00AF6080">
        <w:t xml:space="preserve">proposal. This </w:t>
      </w:r>
      <w:ins w:id="650" w:author="Odum, Amy - Hoboken" w:date="2012-08-27T12:04:00Z">
        <w:r w:rsidR="0022502F">
          <w:t xml:space="preserve">process </w:t>
        </w:r>
        <w:del w:id="651" w:author="Jeff Jacobson" w:date="2012-08-30T16:28:00Z">
          <w:r w:rsidR="0022502F" w:rsidDel="00332C97">
            <w:rPr>
              <w:rStyle w:val="QueryInline"/>
            </w:rPr>
            <w:delText>[AU: OK? Otherwise please specify referent for “this”]</w:delText>
          </w:r>
        </w:del>
      </w:ins>
      <w:r w:rsidR="00AF6080">
        <w:t>will provide an overall level of effort (capacity) that will be required to complete the project being proposed.</w:t>
      </w:r>
    </w:p>
    <w:p w:rsidR="00A606EE" w:rsidRPr="002079A5" w:rsidRDefault="00A606EE" w:rsidP="00A606EE">
      <w:pPr>
        <w:pStyle w:val="Slug"/>
      </w:pPr>
      <w:r>
        <w:t>Figure 4.</w:t>
      </w:r>
      <w:r w:rsidR="003D5BE7">
        <w:t>9</w:t>
      </w:r>
      <w:del w:id="652" w:author="DM" w:date="2012-08-17T17:57:00Z">
        <w:r w:rsidDel="00E801BD">
          <w:delText>:</w:delText>
        </w:r>
      </w:del>
      <w:r w:rsidRPr="002079A5">
        <w:t xml:space="preserve"> Building the Project Team</w:t>
      </w:r>
      <w:r w:rsidR="00934101">
        <w:t xml:space="preserve"> </w:t>
      </w:r>
      <w:del w:id="653" w:author="DM" w:date="2012-08-17T17:57:00Z">
        <w:r w:rsidR="00934101" w:rsidDel="00E801BD">
          <w:rPr>
            <w:b w:val="0"/>
          </w:rPr>
          <w:delText>(Source: Advisicon)</w:delText>
        </w:r>
      </w:del>
      <w:r>
        <w:tab/>
        <w:t>[</w:t>
      </w:r>
      <w:r w:rsidR="00B76F2A">
        <w:t>04-09-</w:t>
      </w:r>
      <w:r>
        <w:t>buildingProject</w:t>
      </w:r>
      <w:r w:rsidRPr="002079A5">
        <w:t>Team</w:t>
      </w:r>
      <w:r w:rsidRPr="003C65FE">
        <w:t>.tif</w:t>
      </w:r>
      <w:r>
        <w:t>]</w:t>
      </w:r>
    </w:p>
    <w:p w:rsidR="00A63169" w:rsidRDefault="009E5F29">
      <w:pPr>
        <w:pStyle w:val="FigureSource"/>
        <w:rPr>
          <w:ins w:id="654" w:author="DM" w:date="2012-08-17T17:53:00Z"/>
        </w:rPr>
        <w:pPrChange w:id="655" w:author="DM" w:date="2012-08-17T17:53:00Z">
          <w:pPr>
            <w:pStyle w:val="Para"/>
          </w:pPr>
        </w:pPrChange>
      </w:pPr>
      <w:ins w:id="656" w:author="DM" w:date="2012-08-17T17:53:00Z">
        <w:r>
          <w:t>Source: Advisicon</w:t>
        </w:r>
      </w:ins>
    </w:p>
    <w:p w:rsidR="004303BA" w:rsidRDefault="005B03D8" w:rsidP="004303BA">
      <w:pPr>
        <w:pStyle w:val="Para"/>
      </w:pPr>
      <w:r>
        <w:t>At this stage</w:t>
      </w:r>
      <w:ins w:id="657" w:author="DM" w:date="2012-08-17T17:57:00Z">
        <w:r w:rsidR="00E801BD">
          <w:t>,</w:t>
        </w:r>
      </w:ins>
      <w:r>
        <w:t xml:space="preserve"> we need not concern ourselves with the named individuals, so we assign generic resource names and estimate their</w:t>
      </w:r>
      <w:r w:rsidR="005324A6">
        <w:t xml:space="preserve"> </w:t>
      </w:r>
      <w:del w:id="658" w:author="DM" w:date="2012-08-17T17:57:00Z">
        <w:r w:rsidR="005324A6" w:rsidDel="00E801BD">
          <w:delText>F</w:delText>
        </w:r>
      </w:del>
      <w:ins w:id="659" w:author="DM" w:date="2012-08-17T17:57:00Z">
        <w:r w:rsidR="00E801BD">
          <w:t>f</w:t>
        </w:r>
      </w:ins>
      <w:r w:rsidR="005324A6">
        <w:t>ull</w:t>
      </w:r>
      <w:ins w:id="660" w:author="DM" w:date="2012-08-17T17:57:00Z">
        <w:r w:rsidR="00E801BD">
          <w:t>-</w:t>
        </w:r>
      </w:ins>
      <w:r w:rsidR="005324A6">
        <w:t xml:space="preserve"> </w:t>
      </w:r>
      <w:del w:id="661" w:author="DM" w:date="2012-08-17T17:57:00Z">
        <w:r w:rsidR="005324A6" w:rsidDel="00E801BD">
          <w:delText>T</w:delText>
        </w:r>
      </w:del>
      <w:ins w:id="662" w:author="DM" w:date="2012-08-17T17:57:00Z">
        <w:r w:rsidR="00E801BD">
          <w:t>t</w:t>
        </w:r>
      </w:ins>
      <w:r w:rsidR="005324A6">
        <w:t xml:space="preserve">ime </w:t>
      </w:r>
      <w:del w:id="663" w:author="DM" w:date="2012-08-17T17:57:00Z">
        <w:r w:rsidR="005324A6" w:rsidDel="00E801BD">
          <w:delText>E</w:delText>
        </w:r>
      </w:del>
      <w:ins w:id="664" w:author="DM" w:date="2012-08-17T17:57:00Z">
        <w:r w:rsidR="00E801BD">
          <w:t>e</w:t>
        </w:r>
      </w:ins>
      <w:r w:rsidR="005324A6">
        <w:t>quivalent</w:t>
      </w:r>
      <w:r>
        <w:t xml:space="preserve"> </w:t>
      </w:r>
      <w:r w:rsidR="005324A6">
        <w:t>(</w:t>
      </w:r>
      <w:r>
        <w:t>FTE</w:t>
      </w:r>
      <w:r w:rsidR="005324A6">
        <w:t>)</w:t>
      </w:r>
      <w:r>
        <w:t xml:space="preserve"> requirements for the term of the project.</w:t>
      </w:r>
      <w:r w:rsidR="00DE3934">
        <w:t xml:space="preserve"> </w:t>
      </w:r>
      <w:r w:rsidR="00631565">
        <w:t>Figure 4.1</w:t>
      </w:r>
      <w:r w:rsidR="002E2B77">
        <w:t>0</w:t>
      </w:r>
      <w:r w:rsidR="00DE3934">
        <w:t xml:space="preserve"> illustrates the definition of the </w:t>
      </w:r>
      <w:del w:id="665" w:author="DM" w:date="2012-08-17T17:57:00Z">
        <w:r w:rsidR="00DE3934" w:rsidDel="00E801BD">
          <w:delText>R</w:delText>
        </w:r>
      </w:del>
      <w:ins w:id="666" w:author="DM" w:date="2012-08-17T17:57:00Z">
        <w:r w:rsidR="00E801BD">
          <w:t>r</w:t>
        </w:r>
      </w:ins>
      <w:r w:rsidR="00DE3934">
        <w:t xml:space="preserve">esource </w:t>
      </w:r>
      <w:del w:id="667" w:author="DM" w:date="2012-08-17T17:57:00Z">
        <w:r w:rsidR="00DE3934" w:rsidDel="00E801BD">
          <w:delText>P</w:delText>
        </w:r>
      </w:del>
      <w:ins w:id="668" w:author="DM" w:date="2012-08-17T17:57:00Z">
        <w:r w:rsidR="00E801BD">
          <w:t>p</w:t>
        </w:r>
      </w:ins>
      <w:r w:rsidR="00DE3934">
        <w:t xml:space="preserve">lan that gets associated with the individual project. </w:t>
      </w:r>
    </w:p>
    <w:p w:rsidR="00AF6080" w:rsidRPr="002079A5" w:rsidRDefault="00AF6080" w:rsidP="00AF6080">
      <w:pPr>
        <w:pStyle w:val="Slug"/>
      </w:pPr>
      <w:r>
        <w:t>Figure 4.1</w:t>
      </w:r>
      <w:r w:rsidR="003D5BE7">
        <w:t>0</w:t>
      </w:r>
      <w:del w:id="669" w:author="DM" w:date="2012-08-17T17:58:00Z">
        <w:r w:rsidDel="00E801BD">
          <w:delText>:</w:delText>
        </w:r>
      </w:del>
      <w:r w:rsidRPr="002079A5">
        <w:t xml:space="preserve"> </w:t>
      </w:r>
      <w:r w:rsidRPr="00EE42C4">
        <w:t>Estimating the Resource Plan</w:t>
      </w:r>
      <w:del w:id="670" w:author="DM" w:date="2012-08-17T17:58:00Z">
        <w:r w:rsidR="00934101" w:rsidDel="00E801BD">
          <w:delText xml:space="preserve"> </w:delText>
        </w:r>
        <w:r w:rsidR="00934101" w:rsidDel="00E801BD">
          <w:rPr>
            <w:b w:val="0"/>
          </w:rPr>
          <w:delText>(Source: Advisicon)</w:delText>
        </w:r>
      </w:del>
      <w:r>
        <w:tab/>
        <w:t>[</w:t>
      </w:r>
      <w:r w:rsidR="00C244C0">
        <w:t>04-10-</w:t>
      </w:r>
      <w:r>
        <w:t>estimatingResource</w:t>
      </w:r>
      <w:r w:rsidRPr="00EE42C4">
        <w:t>Plan</w:t>
      </w:r>
      <w:r w:rsidRPr="003C65FE">
        <w:t>.tif</w:t>
      </w:r>
      <w:r>
        <w:t>]</w:t>
      </w:r>
    </w:p>
    <w:p w:rsidR="00A63169" w:rsidRDefault="009E5F29">
      <w:pPr>
        <w:pStyle w:val="FigureSource"/>
        <w:rPr>
          <w:ins w:id="671" w:author="DM" w:date="2012-08-17T17:53:00Z"/>
        </w:rPr>
        <w:pPrChange w:id="672" w:author="DM" w:date="2012-08-17T17:53:00Z">
          <w:pPr>
            <w:pStyle w:val="Para"/>
          </w:pPr>
        </w:pPrChange>
      </w:pPr>
      <w:ins w:id="673" w:author="DM" w:date="2012-08-17T17:53:00Z">
        <w:r>
          <w:t>Source: Advisicon</w:t>
        </w:r>
      </w:ins>
    </w:p>
    <w:p w:rsidR="002867A3" w:rsidRDefault="00264571" w:rsidP="005B03D8">
      <w:pPr>
        <w:pStyle w:val="Para"/>
      </w:pPr>
      <w:r>
        <w:t xml:space="preserve">This </w:t>
      </w:r>
      <w:r w:rsidR="00AF6080">
        <w:t xml:space="preserve">capacity planning </w:t>
      </w:r>
      <w:r>
        <w:t>capability</w:t>
      </w:r>
      <w:r w:rsidR="00DE3934">
        <w:t xml:space="preserve"> is part of Project Server 2010 </w:t>
      </w:r>
      <w:r w:rsidR="00AF6080">
        <w:t xml:space="preserve">and </w:t>
      </w:r>
      <w:del w:id="674" w:author="DM" w:date="2012-08-17T17:58:00Z">
        <w:r w:rsidR="00AF6080" w:rsidDel="00C93EE5">
          <w:delText xml:space="preserve">it </w:delText>
        </w:r>
      </w:del>
      <w:r w:rsidR="00DE3934">
        <w:t xml:space="preserve">provides </w:t>
      </w:r>
      <w:del w:id="675" w:author="DM" w:date="2012-08-17T17:58:00Z">
        <w:r w:rsidR="00DE3934" w:rsidDel="00C93EE5">
          <w:delText>the</w:delText>
        </w:r>
        <w:r w:rsidR="00AF6080" w:rsidDel="00C93EE5">
          <w:delText xml:space="preserve"> </w:delText>
        </w:r>
      </w:del>
      <w:r w:rsidR="00AF6080">
        <w:t>end</w:t>
      </w:r>
      <w:del w:id="676" w:author="DM" w:date="2012-08-17T17:58:00Z">
        <w:r w:rsidR="00AF6080" w:rsidDel="00C93EE5">
          <w:delText>-</w:delText>
        </w:r>
      </w:del>
      <w:ins w:id="677" w:author="DM" w:date="2012-08-17T17:58:00Z">
        <w:r w:rsidR="00C93EE5">
          <w:t xml:space="preserve"> </w:t>
        </w:r>
      </w:ins>
      <w:r w:rsidR="00341F4E">
        <w:t>user</w:t>
      </w:r>
      <w:ins w:id="678" w:author="DM" w:date="2012-08-17T17:58:00Z">
        <w:r w:rsidR="00C93EE5">
          <w:t>s</w:t>
        </w:r>
      </w:ins>
      <w:r w:rsidR="00341F4E">
        <w:t xml:space="preserve"> </w:t>
      </w:r>
      <w:del w:id="679" w:author="DM" w:date="2012-08-17T17:58:00Z">
        <w:r w:rsidDel="00C93EE5">
          <w:delText xml:space="preserve">with </w:delText>
        </w:r>
      </w:del>
      <w:r>
        <w:t xml:space="preserve">the </w:t>
      </w:r>
      <w:r w:rsidR="00631565">
        <w:t xml:space="preserve">ability </w:t>
      </w:r>
      <w:r w:rsidR="00341F4E">
        <w:t xml:space="preserve">to </w:t>
      </w:r>
      <w:r>
        <w:t>display resource data by</w:t>
      </w:r>
      <w:r w:rsidR="00341F4E">
        <w:t xml:space="preserve"> time</w:t>
      </w:r>
      <w:ins w:id="680" w:author="DM" w:date="2012-08-17T17:58:00Z">
        <w:r w:rsidR="00C93EE5">
          <w:t xml:space="preserve"> </w:t>
        </w:r>
      </w:ins>
      <w:r w:rsidR="00341F4E">
        <w:t>scale</w:t>
      </w:r>
      <w:r w:rsidR="00DE3934">
        <w:t xml:space="preserve"> (i.e.</w:t>
      </w:r>
      <w:ins w:id="681" w:author="DM" w:date="2012-08-17T17:58:00Z">
        <w:r w:rsidR="00C93EE5">
          <w:t>,</w:t>
        </w:r>
      </w:ins>
      <w:r w:rsidR="00DE3934">
        <w:t xml:space="preserve"> </w:t>
      </w:r>
      <w:r w:rsidR="00341F4E">
        <w:t xml:space="preserve">days, </w:t>
      </w:r>
      <w:r w:rsidR="002D758C">
        <w:t xml:space="preserve">weeks, months, quarters, </w:t>
      </w:r>
      <w:r w:rsidR="00631565">
        <w:t xml:space="preserve">or </w:t>
      </w:r>
      <w:r w:rsidR="002D758C">
        <w:t xml:space="preserve">years) and </w:t>
      </w:r>
      <w:r>
        <w:t xml:space="preserve">calculate the resources based on </w:t>
      </w:r>
      <w:r w:rsidR="002D758C">
        <w:t>the</w:t>
      </w:r>
      <w:r w:rsidR="00341F4E">
        <w:t xml:space="preserve"> </w:t>
      </w:r>
      <w:r>
        <w:t>type of work unit they wish work in</w:t>
      </w:r>
      <w:r w:rsidR="00341F4E">
        <w:t xml:space="preserve"> (</w:t>
      </w:r>
      <w:r>
        <w:t>i.e.</w:t>
      </w:r>
      <w:ins w:id="682" w:author="DM" w:date="2012-08-17T17:58:00Z">
        <w:r w:rsidR="00C93EE5">
          <w:t>,</w:t>
        </w:r>
      </w:ins>
      <w:r>
        <w:t xml:space="preserve"> </w:t>
      </w:r>
      <w:r w:rsidR="00341F4E">
        <w:t>hours,</w:t>
      </w:r>
      <w:r w:rsidR="002D758C">
        <w:t xml:space="preserve"> days, FTEs). </w:t>
      </w:r>
    </w:p>
    <w:p w:rsidR="00B55F8F" w:rsidRDefault="00CB2FE7" w:rsidP="00976F32">
      <w:pPr>
        <w:pStyle w:val="Para"/>
      </w:pPr>
      <w:r>
        <w:t>The source of the r</w:t>
      </w:r>
      <w:r w:rsidR="002D758C">
        <w:t>esource planning data</w:t>
      </w:r>
      <w:r>
        <w:t xml:space="preserve"> </w:t>
      </w:r>
      <w:r w:rsidR="002D758C">
        <w:t xml:space="preserve">can also be selected from </w:t>
      </w:r>
      <w:r>
        <w:t xml:space="preserve">either </w:t>
      </w:r>
      <w:r w:rsidR="002D758C">
        <w:t xml:space="preserve">the </w:t>
      </w:r>
      <w:del w:id="683" w:author="DM" w:date="2012-08-17T17:58:00Z">
        <w:r w:rsidR="002D758C" w:rsidDel="00C93EE5">
          <w:delText>R</w:delText>
        </w:r>
      </w:del>
      <w:ins w:id="684" w:author="DM" w:date="2012-08-17T17:58:00Z">
        <w:r w:rsidR="00C93EE5">
          <w:t>r</w:t>
        </w:r>
      </w:ins>
      <w:r w:rsidR="002D758C">
        <w:t xml:space="preserve">esource </w:t>
      </w:r>
      <w:del w:id="685" w:author="DM" w:date="2012-08-17T17:58:00Z">
        <w:r w:rsidR="002D758C" w:rsidDel="00C93EE5">
          <w:delText>P</w:delText>
        </w:r>
      </w:del>
      <w:ins w:id="686" w:author="DM" w:date="2012-08-17T17:58:00Z">
        <w:r w:rsidR="00C93EE5">
          <w:t>p</w:t>
        </w:r>
      </w:ins>
      <w:r w:rsidR="002D758C">
        <w:t xml:space="preserve">lan or the </w:t>
      </w:r>
      <w:ins w:id="687" w:author="DM" w:date="2012-08-17T17:58:00Z">
        <w:r w:rsidR="00C93EE5">
          <w:t>p</w:t>
        </w:r>
      </w:ins>
      <w:del w:id="688" w:author="DM" w:date="2012-08-17T17:58:00Z">
        <w:r w:rsidDel="00C93EE5">
          <w:delText>P</w:delText>
        </w:r>
      </w:del>
      <w:r>
        <w:t xml:space="preserve">roject </w:t>
      </w:r>
      <w:del w:id="689" w:author="DM" w:date="2012-08-17T17:58:00Z">
        <w:r w:rsidDel="00C93EE5">
          <w:delText>P</w:delText>
        </w:r>
      </w:del>
      <w:ins w:id="690" w:author="DM" w:date="2012-08-17T17:58:00Z">
        <w:r w:rsidR="00C93EE5">
          <w:t>p</w:t>
        </w:r>
      </w:ins>
      <w:r>
        <w:t>lan. U</w:t>
      </w:r>
      <w:r w:rsidR="002D758C">
        <w:t>tilization</w:t>
      </w:r>
      <w:r>
        <w:t xml:space="preserve"> can be calculated from the project plan up to</w:t>
      </w:r>
      <w:r w:rsidR="002D758C">
        <w:t xml:space="preserve"> </w:t>
      </w:r>
      <w:r>
        <w:t xml:space="preserve">a specified point in the </w:t>
      </w:r>
      <w:ins w:id="691" w:author="DM" w:date="2012-08-17T17:58:00Z">
        <w:r w:rsidR="00C93EE5">
          <w:t>p</w:t>
        </w:r>
      </w:ins>
      <w:del w:id="692" w:author="DM" w:date="2012-08-17T17:58:00Z">
        <w:r w:rsidDel="00C93EE5">
          <w:delText>P</w:delText>
        </w:r>
      </w:del>
      <w:r>
        <w:t xml:space="preserve">roject </w:t>
      </w:r>
      <w:del w:id="693" w:author="DM" w:date="2012-08-17T17:58:00Z">
        <w:r w:rsidDel="00C93EE5">
          <w:delText>P</w:delText>
        </w:r>
      </w:del>
      <w:ins w:id="694" w:author="DM" w:date="2012-08-17T17:58:00Z">
        <w:r w:rsidR="00C93EE5">
          <w:t>p</w:t>
        </w:r>
      </w:ins>
      <w:r>
        <w:t>lan</w:t>
      </w:r>
      <w:r w:rsidR="002D758C">
        <w:t xml:space="preserve"> (i.e.</w:t>
      </w:r>
      <w:ins w:id="695" w:author="DM" w:date="2012-08-17T17:59:00Z">
        <w:r w:rsidR="00C93EE5">
          <w:t>,</w:t>
        </w:r>
      </w:ins>
      <w:r w:rsidR="002D758C">
        <w:t xml:space="preserve"> rolling wave)</w:t>
      </w:r>
      <w:r w:rsidR="00432D90">
        <w:t xml:space="preserve"> (Shaker</w:t>
      </w:r>
      <w:ins w:id="696" w:author="DM" w:date="2012-08-20T09:03:00Z">
        <w:r w:rsidR="00D26000">
          <w:t>,</w:t>
        </w:r>
      </w:ins>
      <w:r w:rsidR="00432D90">
        <w:t xml:space="preserve"> 2010).</w:t>
      </w:r>
    </w:p>
    <w:p w:rsidR="00EE6FBB" w:rsidRDefault="00EE6FBB" w:rsidP="00EE6FBB">
      <w:pPr>
        <w:pStyle w:val="H3"/>
      </w:pPr>
      <w:r>
        <w:t xml:space="preserve">Planning the </w:t>
      </w:r>
      <w:r w:rsidR="00EA64D2">
        <w:t>Project</w:t>
      </w:r>
    </w:p>
    <w:p w:rsidR="00F51237" w:rsidRDefault="000D780E" w:rsidP="00812C4C">
      <w:pPr>
        <w:pStyle w:val="Para"/>
      </w:pPr>
      <w:r>
        <w:rPr>
          <w:rStyle w:val="news-body-text"/>
        </w:rPr>
        <w:t>If the business proposal has merit, an</w:t>
      </w:r>
      <w:r w:rsidR="00F51237">
        <w:rPr>
          <w:rStyle w:val="news-body-text"/>
        </w:rPr>
        <w:t xml:space="preserve"> organization will </w:t>
      </w:r>
      <w:r>
        <w:rPr>
          <w:rStyle w:val="news-body-text"/>
        </w:rPr>
        <w:t>initiate a</w:t>
      </w:r>
      <w:r w:rsidR="00F51237">
        <w:rPr>
          <w:rStyle w:val="news-body-text"/>
        </w:rPr>
        <w:t xml:space="preserve"> </w:t>
      </w:r>
      <w:ins w:id="697" w:author="DM" w:date="2012-08-17T17:59:00Z">
        <w:r w:rsidR="00C93EE5">
          <w:rPr>
            <w:rStyle w:val="news-body-text"/>
          </w:rPr>
          <w:t>p</w:t>
        </w:r>
      </w:ins>
      <w:del w:id="698" w:author="DM" w:date="2012-08-17T17:59:00Z">
        <w:r w:rsidR="00F51237" w:rsidDel="00C93EE5">
          <w:rPr>
            <w:rStyle w:val="news-body-text"/>
          </w:rPr>
          <w:delText>P</w:delText>
        </w:r>
      </w:del>
      <w:r w:rsidR="00F51237" w:rsidRPr="00F51237">
        <w:rPr>
          <w:rStyle w:val="news-body-text"/>
        </w:rPr>
        <w:t xml:space="preserve">roject in </w:t>
      </w:r>
      <w:r w:rsidR="00F51237">
        <w:rPr>
          <w:rStyle w:val="news-body-text"/>
        </w:rPr>
        <w:t>order to implement an aspect of corporate strategy, to realiz</w:t>
      </w:r>
      <w:r w:rsidR="00F51237" w:rsidRPr="00F51237">
        <w:rPr>
          <w:rStyle w:val="news-body-text"/>
        </w:rPr>
        <w:t>e a business case, and to create a set of deliverables</w:t>
      </w:r>
      <w:r>
        <w:rPr>
          <w:rStyle w:val="news-body-text"/>
        </w:rPr>
        <w:t>. P</w:t>
      </w:r>
      <w:r w:rsidRPr="000D780E">
        <w:rPr>
          <w:rStyle w:val="news-body-text"/>
        </w:rPr>
        <w:t>rojects</w:t>
      </w:r>
      <w:r>
        <w:rPr>
          <w:rStyle w:val="news-body-text"/>
        </w:rPr>
        <w:t xml:space="preserve"> </w:t>
      </w:r>
      <w:ins w:id="699" w:author="DM" w:date="2012-08-17T17:59:00Z">
        <w:r w:rsidR="00C93EE5">
          <w:rPr>
            <w:rStyle w:val="news-body-text"/>
          </w:rPr>
          <w:t>should</w:t>
        </w:r>
      </w:ins>
      <w:del w:id="700" w:author="DM" w:date="2012-08-17T17:59:00Z">
        <w:r w:rsidDel="00C93EE5">
          <w:rPr>
            <w:rStyle w:val="news-body-text"/>
          </w:rPr>
          <w:delText>must</w:delText>
        </w:r>
      </w:del>
      <w:r>
        <w:rPr>
          <w:rStyle w:val="news-body-text"/>
        </w:rPr>
        <w:t xml:space="preserve"> exist for </w:t>
      </w:r>
      <w:del w:id="701" w:author="DM" w:date="2012-08-17T17:59:00Z">
        <w:r w:rsidDel="00C93EE5">
          <w:rPr>
            <w:rStyle w:val="news-body-text"/>
          </w:rPr>
          <w:delText xml:space="preserve">a </w:delText>
        </w:r>
      </w:del>
      <w:r>
        <w:rPr>
          <w:rStyle w:val="news-body-text"/>
        </w:rPr>
        <w:t>very clear reason</w:t>
      </w:r>
      <w:ins w:id="702" w:author="DM" w:date="2012-08-17T17:59:00Z">
        <w:r w:rsidR="00C93EE5">
          <w:rPr>
            <w:rStyle w:val="news-body-text"/>
          </w:rPr>
          <w:t>s</w:t>
        </w:r>
      </w:ins>
      <w:del w:id="703" w:author="DM" w:date="2012-08-17T17:59:00Z">
        <w:r w:rsidDel="00C93EE5">
          <w:rPr>
            <w:rStyle w:val="news-body-text"/>
          </w:rPr>
          <w:delText xml:space="preserve">, or at least they should </w:delText>
        </w:r>
      </w:del>
      <w:ins w:id="704" w:author="DM" w:date="2012-08-17T17:59:00Z">
        <w:r w:rsidR="00C93EE5">
          <w:rPr>
            <w:rStyle w:val="news-body-text"/>
          </w:rPr>
          <w:t xml:space="preserve"> </w:t>
        </w:r>
      </w:ins>
      <w:r>
        <w:rPr>
          <w:rStyle w:val="news-body-text"/>
        </w:rPr>
        <w:t>(</w:t>
      </w:r>
      <w:proofErr w:type="spellStart"/>
      <w:r w:rsidR="008D09DB" w:rsidRPr="008D09DB">
        <w:rPr>
          <w:rStyle w:val="news-body-text"/>
        </w:rPr>
        <w:t>Hillson</w:t>
      </w:r>
      <w:proofErr w:type="spellEnd"/>
      <w:ins w:id="705" w:author="DM" w:date="2012-08-17T17:59:00Z">
        <w:r w:rsidR="00C93EE5">
          <w:rPr>
            <w:rStyle w:val="news-body-text"/>
          </w:rPr>
          <w:t>,</w:t>
        </w:r>
      </w:ins>
      <w:del w:id="706" w:author="DM" w:date="2012-08-17T17:59:00Z">
        <w:r w:rsidR="008D09DB" w:rsidRPr="008D09DB" w:rsidDel="00C93EE5">
          <w:rPr>
            <w:rStyle w:val="news-body-text"/>
          </w:rPr>
          <w:delText xml:space="preserve"> D. A.</w:delText>
        </w:r>
      </w:del>
      <w:r w:rsidR="008D09DB" w:rsidRPr="008D09DB">
        <w:rPr>
          <w:rStyle w:val="news-body-text"/>
        </w:rPr>
        <w:t xml:space="preserve"> 2009</w:t>
      </w:r>
      <w:r>
        <w:rPr>
          <w:rStyle w:val="news-body-text"/>
        </w:rPr>
        <w:t>)</w:t>
      </w:r>
      <w:r w:rsidR="00F51237" w:rsidRPr="00F51237">
        <w:rPr>
          <w:rStyle w:val="news-body-text"/>
        </w:rPr>
        <w:t>.</w:t>
      </w:r>
    </w:p>
    <w:p w:rsidR="000D780E" w:rsidRDefault="00F51237" w:rsidP="00D61720">
      <w:pPr>
        <w:pStyle w:val="Para"/>
      </w:pPr>
      <w:r>
        <w:t>If</w:t>
      </w:r>
      <w:r w:rsidR="008270AA" w:rsidRPr="008270AA">
        <w:t xml:space="preserve"> </w:t>
      </w:r>
      <w:r w:rsidR="000D780E">
        <w:t>the</w:t>
      </w:r>
      <w:r w:rsidR="008270AA" w:rsidRPr="008270AA">
        <w:t xml:space="preserve"> proposal is approved, the project moves into the detailed planning stage of the project lifecycle. Tasks that need to be performed to complete the deliverables of the project are detailed as </w:t>
      </w:r>
      <w:r w:rsidR="008270AA">
        <w:t>illustrated</w:t>
      </w:r>
      <w:r w:rsidR="008270AA" w:rsidRPr="008270AA">
        <w:t xml:space="preserve"> in </w:t>
      </w:r>
      <w:del w:id="707" w:author="DM" w:date="2012-08-17T17:59:00Z">
        <w:r w:rsidR="008270AA" w:rsidRPr="008270AA" w:rsidDel="00C93EE5">
          <w:delText>f</w:delText>
        </w:r>
      </w:del>
      <w:ins w:id="708" w:author="DM" w:date="2012-08-17T17:59:00Z">
        <w:r w:rsidR="00C93EE5">
          <w:t>F</w:t>
        </w:r>
      </w:ins>
      <w:r w:rsidR="008270AA" w:rsidRPr="008270AA">
        <w:t>igure 4.1</w:t>
      </w:r>
      <w:r w:rsidR="009D4420">
        <w:t>1</w:t>
      </w:r>
      <w:r w:rsidR="008270AA" w:rsidRPr="008270AA">
        <w:t xml:space="preserve">. </w:t>
      </w:r>
    </w:p>
    <w:p w:rsidR="00C93EE5" w:rsidRDefault="00C93EE5" w:rsidP="00C93EE5">
      <w:pPr>
        <w:pStyle w:val="Slug"/>
        <w:rPr>
          <w:ins w:id="709" w:author="DM" w:date="2012-08-17T17:59:00Z"/>
        </w:rPr>
      </w:pPr>
      <w:ins w:id="710" w:author="DM" w:date="2012-08-17T17:59:00Z">
        <w:r>
          <w:t>Figure 4.11</w:t>
        </w:r>
        <w:r w:rsidRPr="002079A5">
          <w:t xml:space="preserve"> </w:t>
        </w:r>
        <w:r>
          <w:t>Planning the Schedule</w:t>
        </w:r>
        <w:r>
          <w:tab/>
          <w:t>[04-11-planningSchedule</w:t>
        </w:r>
        <w:r w:rsidRPr="003C65FE">
          <w:t>.tif</w:t>
        </w:r>
        <w:r>
          <w:t>]</w:t>
        </w:r>
      </w:ins>
    </w:p>
    <w:p w:rsidR="00C93EE5" w:rsidRDefault="00C93EE5" w:rsidP="00C93EE5">
      <w:pPr>
        <w:pStyle w:val="FigureSource"/>
        <w:rPr>
          <w:ins w:id="711" w:author="DM" w:date="2012-08-17T17:59:00Z"/>
        </w:rPr>
      </w:pPr>
      <w:ins w:id="712" w:author="DM" w:date="2012-08-17T17:59:00Z">
        <w:r>
          <w:t>Source: Advisicon</w:t>
        </w:r>
      </w:ins>
    </w:p>
    <w:p w:rsidR="005106C0" w:rsidRDefault="008270AA" w:rsidP="00D61720">
      <w:pPr>
        <w:pStyle w:val="Para"/>
      </w:pPr>
      <w:r w:rsidRPr="008270AA">
        <w:t>Chapter 5</w:t>
      </w:r>
      <w:commentRangeStart w:id="713"/>
      <w:ins w:id="714" w:author="DM" w:date="2012-08-20T08:17:00Z">
        <w:r w:rsidR="0076062A">
          <w:rPr>
            <w:rStyle w:val="QueryInline"/>
          </w:rPr>
          <w:t>[</w:t>
        </w:r>
        <w:commentRangeStart w:id="715"/>
        <w:r w:rsidR="0076062A">
          <w:rPr>
            <w:rStyle w:val="QueryInline"/>
          </w:rPr>
          <w:t>AU: verify chapter number]</w:t>
        </w:r>
      </w:ins>
      <w:commentRangeEnd w:id="713"/>
      <w:r w:rsidR="00A92EB5">
        <w:rPr>
          <w:rStyle w:val="CommentReference"/>
          <w:rFonts w:asciiTheme="minorHAnsi" w:eastAsiaTheme="minorHAnsi" w:hAnsiTheme="minorHAnsi" w:cstheme="minorBidi"/>
          <w:snapToGrid/>
        </w:rPr>
        <w:commentReference w:id="713"/>
      </w:r>
      <w:commentRangeEnd w:id="715"/>
      <w:r w:rsidR="00011BEE">
        <w:rPr>
          <w:rStyle w:val="CommentReference"/>
          <w:rFonts w:asciiTheme="minorHAnsi" w:eastAsiaTheme="minorHAnsi" w:hAnsiTheme="minorHAnsi" w:cstheme="minorBidi"/>
          <w:snapToGrid/>
        </w:rPr>
        <w:commentReference w:id="715"/>
      </w:r>
      <w:r w:rsidRPr="008270AA">
        <w:t xml:space="preserve"> </w:t>
      </w:r>
      <w:del w:id="716" w:author="DM" w:date="2012-08-17T18:00:00Z">
        <w:r w:rsidRPr="008270AA" w:rsidDel="00C93EE5">
          <w:delText xml:space="preserve">will </w:delText>
        </w:r>
      </w:del>
      <w:r w:rsidRPr="008270AA">
        <w:t>provide</w:t>
      </w:r>
      <w:ins w:id="717" w:author="DM" w:date="2012-08-20T08:16:00Z">
        <w:r w:rsidR="0076062A">
          <w:t>s</w:t>
        </w:r>
      </w:ins>
      <w:r w:rsidRPr="008270AA">
        <w:t xml:space="preserve"> additional details on how to </w:t>
      </w:r>
      <w:r w:rsidR="00B501F7">
        <w:t>perform</w:t>
      </w:r>
      <w:r w:rsidR="00B501F7" w:rsidRPr="008270AA">
        <w:t xml:space="preserve"> </w:t>
      </w:r>
      <w:r w:rsidRPr="008270AA">
        <w:t xml:space="preserve">good schedule development and </w:t>
      </w:r>
      <w:del w:id="718" w:author="DM" w:date="2012-08-17T18:00:00Z">
        <w:r w:rsidRPr="008270AA" w:rsidDel="00C93EE5">
          <w:delText xml:space="preserve">provide </w:delText>
        </w:r>
      </w:del>
      <w:r w:rsidRPr="008270AA">
        <w:t xml:space="preserve">some best practices for defining dynamic schedules that will </w:t>
      </w:r>
      <w:r w:rsidR="004527D8">
        <w:t>derive</w:t>
      </w:r>
      <w:r w:rsidR="004527D8" w:rsidRPr="008270AA">
        <w:t xml:space="preserve"> </w:t>
      </w:r>
      <w:r w:rsidRPr="008270AA">
        <w:t xml:space="preserve">forecast </w:t>
      </w:r>
      <w:r w:rsidR="00FE21A8">
        <w:t xml:space="preserve">completion </w:t>
      </w:r>
      <w:r w:rsidRPr="008270AA">
        <w:t>dates and</w:t>
      </w:r>
      <w:r>
        <w:t xml:space="preserve"> </w:t>
      </w:r>
      <w:r w:rsidR="004527D8">
        <w:t xml:space="preserve">help </w:t>
      </w:r>
      <w:r>
        <w:t>determine when</w:t>
      </w:r>
      <w:r w:rsidRPr="008270AA">
        <w:t xml:space="preserve"> the deliverables (and the project) will be complete</w:t>
      </w:r>
      <w:del w:id="719" w:author="DM" w:date="2012-08-17T18:00:00Z">
        <w:r w:rsidRPr="008270AA" w:rsidDel="00C93EE5">
          <w:delText xml:space="preserve"> (CIO Archives 1997, 4)</w:delText>
        </w:r>
      </w:del>
      <w:r w:rsidRPr="008270AA">
        <w:t>.</w:t>
      </w:r>
    </w:p>
    <w:p w:rsidR="00AF6080" w:rsidDel="00C93EE5" w:rsidRDefault="00AF6080" w:rsidP="00C54780">
      <w:pPr>
        <w:pStyle w:val="Slug"/>
        <w:rPr>
          <w:del w:id="720" w:author="DM" w:date="2012-08-17T17:59:00Z"/>
        </w:rPr>
      </w:pPr>
      <w:del w:id="721" w:author="DM" w:date="2012-08-17T17:59:00Z">
        <w:r w:rsidDel="00C93EE5">
          <w:delText>Figure 4.1</w:delText>
        </w:r>
        <w:r w:rsidR="003D5BE7" w:rsidDel="00C93EE5">
          <w:delText>1</w:delText>
        </w:r>
        <w:r w:rsidDel="00C93EE5">
          <w:delText>:</w:delText>
        </w:r>
        <w:r w:rsidRPr="002079A5" w:rsidDel="00C93EE5">
          <w:delText xml:space="preserve"> </w:delText>
        </w:r>
        <w:r w:rsidDel="00C93EE5">
          <w:delText>Planning the Schedule</w:delText>
        </w:r>
        <w:r w:rsidR="006E03FF" w:rsidDel="00C93EE5">
          <w:delText xml:space="preserve"> </w:delText>
        </w:r>
        <w:r w:rsidR="006E03FF" w:rsidDel="00C93EE5">
          <w:rPr>
            <w:b w:val="0"/>
          </w:rPr>
          <w:delText>(Source: Advisicon)</w:delText>
        </w:r>
        <w:r w:rsidDel="00C93EE5">
          <w:tab/>
          <w:delText>[</w:delText>
        </w:r>
        <w:r w:rsidR="007C7FBE" w:rsidDel="00C93EE5">
          <w:delText>04-11-</w:delText>
        </w:r>
        <w:r w:rsidDel="00C93EE5">
          <w:delText>planningSchedule</w:delText>
        </w:r>
        <w:r w:rsidRPr="003C65FE" w:rsidDel="00C93EE5">
          <w:delText>.tif</w:delText>
        </w:r>
        <w:r w:rsidDel="00C93EE5">
          <w:delText>]</w:delText>
        </w:r>
      </w:del>
    </w:p>
    <w:p w:rsidR="007B1178" w:rsidRDefault="00F46D16" w:rsidP="00F46D16">
      <w:pPr>
        <w:pStyle w:val="Para"/>
      </w:pPr>
      <w:r>
        <w:t xml:space="preserve">Planning and </w:t>
      </w:r>
      <w:del w:id="722" w:author="DM" w:date="2012-08-17T18:00:00Z">
        <w:r w:rsidRPr="008C03A1" w:rsidDel="00C93EE5">
          <w:delText>S</w:delText>
        </w:r>
      </w:del>
      <w:ins w:id="723" w:author="DM" w:date="2012-08-17T18:00:00Z">
        <w:r w:rsidR="00C93EE5">
          <w:t>s</w:t>
        </w:r>
      </w:ins>
      <w:r w:rsidRPr="008C03A1">
        <w:t>cheduling of</w:t>
      </w:r>
      <w:r>
        <w:t xml:space="preserve"> project</w:t>
      </w:r>
      <w:r w:rsidRPr="008C03A1">
        <w:t xml:space="preserve"> tasks</w:t>
      </w:r>
      <w:r>
        <w:t>,</w:t>
      </w:r>
      <w:r w:rsidRPr="008C03A1">
        <w:t xml:space="preserve"> </w:t>
      </w:r>
      <w:r>
        <w:t xml:space="preserve">along with </w:t>
      </w:r>
      <w:ins w:id="724" w:author="DM" w:date="2012-08-17T18:00:00Z">
        <w:r w:rsidR="00C93EE5">
          <w:t xml:space="preserve">placing </w:t>
        </w:r>
      </w:ins>
      <w:r w:rsidRPr="008C03A1">
        <w:t>their estimates and dependencies into a sequence</w:t>
      </w:r>
      <w:r>
        <w:t>,</w:t>
      </w:r>
      <w:r w:rsidRPr="008C03A1">
        <w:t xml:space="preserve"> </w:t>
      </w:r>
      <w:r>
        <w:t>is a critical step to ensure successful project outcomes</w:t>
      </w:r>
      <w:r w:rsidRPr="008C03A1">
        <w:t xml:space="preserve">. </w:t>
      </w:r>
      <w:r w:rsidR="007B1178">
        <w:t>According</w:t>
      </w:r>
      <w:r w:rsidR="00C66296">
        <w:t xml:space="preserve"> to</w:t>
      </w:r>
      <w:r w:rsidR="00F40A9C">
        <w:t xml:space="preserve"> </w:t>
      </w:r>
      <w:ins w:id="725" w:author="DM" w:date="2012-08-17T18:01:00Z">
        <w:r w:rsidR="00C93EE5">
          <w:t>Jim Snyder</w:t>
        </w:r>
      </w:ins>
      <w:ins w:id="726" w:author="DM" w:date="2012-08-20T08:17:00Z">
        <w:r w:rsidR="0076062A">
          <w:t xml:space="preserve"> (2010)</w:t>
        </w:r>
      </w:ins>
      <w:ins w:id="727" w:author="DM" w:date="2012-08-17T18:01:00Z">
        <w:r w:rsidR="00C93EE5">
          <w:t xml:space="preserve">, </w:t>
        </w:r>
      </w:ins>
      <w:r w:rsidR="00F40A9C">
        <w:t>one of</w:t>
      </w:r>
      <w:r w:rsidR="007B1178">
        <w:t xml:space="preserve"> the founder</w:t>
      </w:r>
      <w:r w:rsidR="00F40A9C">
        <w:t>s</w:t>
      </w:r>
      <w:r w:rsidR="007B1178">
        <w:t xml:space="preserve"> of the Project Management Institute</w:t>
      </w:r>
      <w:r w:rsidR="00062C9F">
        <w:t>,</w:t>
      </w:r>
      <w:r w:rsidR="007B1178">
        <w:t xml:space="preserve"> </w:t>
      </w:r>
      <w:del w:id="728" w:author="DM" w:date="2012-08-17T18:01:00Z">
        <w:r w:rsidR="007B1178" w:rsidDel="00C93EE5">
          <w:delText xml:space="preserve">Jim Snyder </w:delText>
        </w:r>
      </w:del>
      <w:r w:rsidR="007B1178">
        <w:t>“</w:t>
      </w:r>
      <w:r w:rsidR="007B1178" w:rsidRPr="007B1178">
        <w:t>If we spent more time Planning and Scheduling, we wouldn’t have to</w:t>
      </w:r>
      <w:r w:rsidR="007B1178">
        <w:t xml:space="preserve"> do so much Project Management</w:t>
      </w:r>
      <w:ins w:id="729" w:author="DM" w:date="2012-08-20T08:17:00Z">
        <w:r w:rsidR="0076062A">
          <w:t>.</w:t>
        </w:r>
      </w:ins>
      <w:r w:rsidR="007B1178">
        <w:t>”</w:t>
      </w:r>
      <w:ins w:id="730" w:author="DM" w:date="2012-08-20T08:17:00Z">
        <w:r w:rsidR="0076062A" w:rsidDel="0076062A">
          <w:t xml:space="preserve"> </w:t>
        </w:r>
      </w:ins>
      <w:del w:id="731" w:author="DM" w:date="2012-08-20T08:17:00Z">
        <w:r w:rsidR="007B1178" w:rsidDel="0076062A">
          <w:delText xml:space="preserve"> (Snyder</w:delText>
        </w:r>
        <w:r w:rsidR="007B1178" w:rsidRPr="007B1178" w:rsidDel="0076062A">
          <w:delText xml:space="preserve"> </w:delText>
        </w:r>
        <w:r w:rsidR="007B1178" w:rsidDel="0076062A">
          <w:delText>2010).</w:delText>
        </w:r>
      </w:del>
    </w:p>
    <w:p w:rsidR="00F46D16" w:rsidRPr="00D61720" w:rsidRDefault="00F46D16" w:rsidP="004303BA">
      <w:pPr>
        <w:pStyle w:val="Para"/>
      </w:pPr>
      <w:r w:rsidRPr="008C03A1">
        <w:t xml:space="preserve">Doing an initial schedule based on the </w:t>
      </w:r>
      <w:del w:id="732" w:author="Odum, Amy - Hoboken" w:date="2012-08-27T12:06:00Z">
        <w:r w:rsidDel="003C58FF">
          <w:delText>W</w:delText>
        </w:r>
      </w:del>
      <w:ins w:id="733" w:author="Odum, Amy - Hoboken" w:date="2012-08-27T12:06:00Z">
        <w:r w:rsidR="003C58FF">
          <w:t>w</w:t>
        </w:r>
      </w:ins>
      <w:r>
        <w:t xml:space="preserve">ork </w:t>
      </w:r>
      <w:del w:id="734" w:author="Odum, Amy - Hoboken" w:date="2012-08-27T12:06:00Z">
        <w:r w:rsidDel="003C58FF">
          <w:delText>B</w:delText>
        </w:r>
      </w:del>
      <w:ins w:id="735" w:author="Odum, Amy - Hoboken" w:date="2012-08-27T12:06:00Z">
        <w:r w:rsidR="003C58FF">
          <w:t>b</w:t>
        </w:r>
      </w:ins>
      <w:r>
        <w:t xml:space="preserve">reakdown </w:t>
      </w:r>
      <w:del w:id="736" w:author="Odum, Amy - Hoboken" w:date="2012-08-27T12:06:00Z">
        <w:r w:rsidDel="003C58FF">
          <w:delText>S</w:delText>
        </w:r>
      </w:del>
      <w:ins w:id="737" w:author="Odum, Amy - Hoboken" w:date="2012-08-27T12:06:00Z">
        <w:r w:rsidR="003C58FF">
          <w:t>s</w:t>
        </w:r>
      </w:ins>
      <w:r>
        <w:t xml:space="preserve">tructure </w:t>
      </w:r>
      <w:del w:id="738" w:author="DM" w:date="2012-08-17T18:01:00Z">
        <w:r w:rsidDel="00C85033">
          <w:delText>(WBS)</w:delText>
        </w:r>
      </w:del>
      <w:del w:id="739" w:author="DM" w:date="2012-08-20T08:22:00Z">
        <w:r w:rsidDel="00FB3BBD">
          <w:delText xml:space="preserve"> </w:delText>
        </w:r>
      </w:del>
      <w:ins w:id="740" w:author="Odum, Amy - Hoboken" w:date="2012-08-27T12:07:00Z">
        <w:del w:id="741" w:author="Jeff Jacobson" w:date="2012-08-30T17:33:00Z">
          <w:r w:rsidR="003012BC" w:rsidDel="00A92EB5">
            <w:rPr>
              <w:rStyle w:val="QueryInline"/>
            </w:rPr>
            <w:delText>[AU: If the acronym isn’t used again in the chapter, there’s no need to have it here.]</w:delText>
          </w:r>
        </w:del>
      </w:ins>
      <w:r>
        <w:t xml:space="preserve">and resource </w:t>
      </w:r>
      <w:r w:rsidR="005E2E99">
        <w:t>assignments</w:t>
      </w:r>
      <w:r w:rsidRPr="008C03A1">
        <w:t xml:space="preserve"> </w:t>
      </w:r>
      <w:del w:id="742" w:author="DM" w:date="2012-08-17T18:01:00Z">
        <w:r w:rsidRPr="008C03A1" w:rsidDel="00C85033">
          <w:delText xml:space="preserve">will </w:delText>
        </w:r>
      </w:del>
      <w:r w:rsidRPr="008C03A1">
        <w:t>typically show</w:t>
      </w:r>
      <w:ins w:id="743" w:author="DM" w:date="2012-08-17T18:01:00Z">
        <w:r w:rsidR="00C85033">
          <w:t>s</w:t>
        </w:r>
      </w:ins>
      <w:r w:rsidRPr="008C03A1">
        <w:t xml:space="preserve"> the</w:t>
      </w:r>
      <w:r>
        <w:t xml:space="preserve"> project</w:t>
      </w:r>
      <w:r w:rsidRPr="008C03A1">
        <w:t xml:space="preserve"> team </w:t>
      </w:r>
      <w:ins w:id="744" w:author="DM" w:date="2012-08-17T18:01:00Z">
        <w:r w:rsidR="00C85033">
          <w:t xml:space="preserve">the </w:t>
        </w:r>
      </w:ins>
      <w:del w:id="745" w:author="DM" w:date="2012-08-17T18:02:00Z">
        <w:r w:rsidRPr="008C03A1" w:rsidDel="00C85033">
          <w:delText>how big</w:delText>
        </w:r>
        <w:r w:rsidDel="00C85033">
          <w:delText xml:space="preserve"> </w:delText>
        </w:r>
      </w:del>
      <w:del w:id="746" w:author="DM" w:date="2012-08-20T08:23:00Z">
        <w:r w:rsidDel="00FB3BBD">
          <w:delText xml:space="preserve">the </w:delText>
        </w:r>
      </w:del>
      <w:r>
        <w:t xml:space="preserve">time and resource </w:t>
      </w:r>
      <w:r w:rsidR="005E2E99">
        <w:t>requirements</w:t>
      </w:r>
      <w:del w:id="747" w:author="DM" w:date="2012-08-17T18:02:00Z">
        <w:r w:rsidR="005E2E99" w:rsidDel="00C85033">
          <w:delText xml:space="preserve"> are</w:delText>
        </w:r>
      </w:del>
      <w:r w:rsidR="005E2E99">
        <w:t xml:space="preserve"> </w:t>
      </w:r>
      <w:del w:id="748" w:author="DM" w:date="2012-08-17T18:02:00Z">
        <w:r w:rsidR="005E2E99" w:rsidDel="00C85033">
          <w:delText xml:space="preserve">– </w:delText>
        </w:r>
      </w:del>
      <w:r w:rsidR="005E2E99" w:rsidRPr="008C03A1">
        <w:t xml:space="preserve">and </w:t>
      </w:r>
      <w:r w:rsidR="005E2E99">
        <w:t>provide</w:t>
      </w:r>
      <w:ins w:id="749" w:author="DM" w:date="2012-08-20T08:23:00Z">
        <w:r w:rsidR="00FB3BBD">
          <w:t>s</w:t>
        </w:r>
      </w:ins>
      <w:r>
        <w:t xml:space="preserve"> </w:t>
      </w:r>
      <w:r w:rsidRPr="008C03A1">
        <w:t xml:space="preserve">a starting point for an iterative schedule </w:t>
      </w:r>
      <w:r>
        <w:t>management</w:t>
      </w:r>
      <w:r w:rsidRPr="008C03A1">
        <w:t xml:space="preserve"> process</w:t>
      </w:r>
      <w:r>
        <w:t>.</w:t>
      </w:r>
      <w:r w:rsidRPr="008C03A1">
        <w:t xml:space="preserve"> </w:t>
      </w:r>
    </w:p>
    <w:p w:rsidR="00DE244E" w:rsidRDefault="00DE244E" w:rsidP="00DE244E">
      <w:pPr>
        <w:pStyle w:val="H3"/>
      </w:pPr>
      <w:r>
        <w:t>Managing the Project</w:t>
      </w:r>
      <w:r w:rsidR="0036527B">
        <w:t>(s)</w:t>
      </w:r>
    </w:p>
    <w:p w:rsidR="0036527B" w:rsidRPr="001415F8" w:rsidRDefault="004303BA" w:rsidP="001415F8">
      <w:pPr>
        <w:pStyle w:val="Para"/>
      </w:pPr>
      <w:r w:rsidRPr="001415F8">
        <w:t xml:space="preserve">Once we have a fully authorized </w:t>
      </w:r>
      <w:r w:rsidR="001930AB" w:rsidRPr="001415F8">
        <w:t>proposal</w:t>
      </w:r>
      <w:r w:rsidR="001415F8">
        <w:t>,</w:t>
      </w:r>
      <w:r w:rsidRPr="001415F8">
        <w:t xml:space="preserve"> </w:t>
      </w:r>
      <w:r w:rsidR="001930AB" w:rsidRPr="001415F8">
        <w:t>planned our resources</w:t>
      </w:r>
      <w:r w:rsidR="001415F8">
        <w:t>,</w:t>
      </w:r>
      <w:r w:rsidR="001930AB" w:rsidRPr="001415F8">
        <w:t xml:space="preserve"> and finalized our schedule</w:t>
      </w:r>
      <w:r w:rsidRPr="001415F8">
        <w:t xml:space="preserve">, </w:t>
      </w:r>
      <w:r w:rsidR="001930AB" w:rsidRPr="001415F8">
        <w:t xml:space="preserve">our focus </w:t>
      </w:r>
      <w:r w:rsidR="006F2AE6">
        <w:t xml:space="preserve">can </w:t>
      </w:r>
      <w:del w:id="750" w:author="DM" w:date="2012-08-20T08:23:00Z">
        <w:r w:rsidR="001930AB" w:rsidRPr="001415F8" w:rsidDel="00FB3BBD">
          <w:delText xml:space="preserve">then </w:delText>
        </w:r>
      </w:del>
      <w:r w:rsidR="001930AB" w:rsidRPr="001415F8">
        <w:t>turn to managing the project (i.e.</w:t>
      </w:r>
      <w:ins w:id="751" w:author="DM" w:date="2012-08-17T18:02:00Z">
        <w:r w:rsidR="00C85033">
          <w:t>,</w:t>
        </w:r>
      </w:ins>
      <w:r w:rsidR="001930AB" w:rsidRPr="001415F8">
        <w:t xml:space="preserve"> managing and tracking execution of the schedule, monitoring and reporting progress, and </w:t>
      </w:r>
      <w:r w:rsidR="00DF574C" w:rsidRPr="001415F8">
        <w:t xml:space="preserve">delivering </w:t>
      </w:r>
      <w:del w:id="752" w:author="DM" w:date="2012-08-17T18:02:00Z">
        <w:r w:rsidR="00DF574C" w:rsidRPr="001415F8" w:rsidDel="00C85033">
          <w:delText xml:space="preserve">the </w:delText>
        </w:r>
      </w:del>
      <w:ins w:id="753" w:author="DM" w:date="2012-08-17T18:02:00Z">
        <w:r w:rsidR="00C85033">
          <w:t xml:space="preserve">project </w:t>
        </w:r>
      </w:ins>
      <w:r w:rsidR="00DF574C" w:rsidRPr="001415F8">
        <w:t>products</w:t>
      </w:r>
      <w:del w:id="754" w:author="DM" w:date="2012-08-17T18:02:00Z">
        <w:r w:rsidR="00DF574C" w:rsidRPr="001415F8" w:rsidDel="00C85033">
          <w:delText xml:space="preserve"> of the project</w:delText>
        </w:r>
      </w:del>
      <w:r w:rsidR="00DF574C" w:rsidRPr="001415F8">
        <w:t>).</w:t>
      </w:r>
    </w:p>
    <w:p w:rsidR="00DE244E" w:rsidRPr="00C85033" w:rsidRDefault="0036527B" w:rsidP="00DE244E">
      <w:pPr>
        <w:pStyle w:val="Para"/>
        <w:rPr>
          <w:rStyle w:val="QueryInline"/>
          <w:rPrChange w:id="755" w:author="DM" w:date="2012-08-17T18:02:00Z">
            <w:rPr/>
          </w:rPrChange>
        </w:rPr>
      </w:pPr>
      <w:r>
        <w:t xml:space="preserve">The real key here is to manage all the projects of the enterprise in a manner that provides visibility across all </w:t>
      </w:r>
      <w:del w:id="756" w:author="Odum, Amy - Hoboken" w:date="2012-08-27T12:08:00Z">
        <w:r w:rsidDel="003012BC">
          <w:delText xml:space="preserve">of the </w:delText>
        </w:r>
      </w:del>
      <w:r>
        <w:t xml:space="preserve">factors that can impact the successful delivery of each </w:t>
      </w:r>
      <w:proofErr w:type="gramStart"/>
      <w:r>
        <w:t>project</w:t>
      </w:r>
      <w:ins w:id="757" w:author="Odum, Amy - Hoboken" w:date="2012-08-27T12:08:00Z">
        <w:r w:rsidR="003012BC" w:rsidDel="003012BC">
          <w:t xml:space="preserve"> </w:t>
        </w:r>
      </w:ins>
      <w:proofErr w:type="gramEnd"/>
      <w:del w:id="758" w:author="Odum, Amy - Hoboken" w:date="2012-08-27T12:08:00Z">
        <w:r w:rsidDel="003012BC">
          <w:delText xml:space="preserve"> in the portfolio</w:delText>
        </w:r>
      </w:del>
      <w:r w:rsidR="006F2AE6">
        <w:t xml:space="preserve">. </w:t>
      </w:r>
      <w:del w:id="759" w:author="Odum, Amy - Hoboken" w:date="2012-08-27T12:08:00Z">
        <w:r w:rsidR="006F2AE6" w:rsidDel="003012BC">
          <w:delText>All of that</w:delText>
        </w:r>
      </w:del>
      <w:ins w:id="760" w:author="Odum, Amy - Hoboken" w:date="2012-08-27T12:08:00Z">
        <w:r w:rsidR="003012BC">
          <w:t>This</w:t>
        </w:r>
      </w:ins>
      <w:r w:rsidR="006F2AE6">
        <w:t xml:space="preserve"> needs to be done</w:t>
      </w:r>
      <w:r>
        <w:t xml:space="preserve"> in a </w:t>
      </w:r>
      <w:r w:rsidR="00995061">
        <w:t xml:space="preserve">manner </w:t>
      </w:r>
      <w:r>
        <w:t>that is c</w:t>
      </w:r>
      <w:r w:rsidR="00F15239">
        <w:t>onsistent, accurate</w:t>
      </w:r>
      <w:ins w:id="761" w:author="DM" w:date="2012-08-17T18:02:00Z">
        <w:r w:rsidR="00C85033">
          <w:t>,</w:t>
        </w:r>
      </w:ins>
      <w:r w:rsidR="00995061">
        <w:t xml:space="preserve"> and timely</w:t>
      </w:r>
      <w:del w:id="762" w:author="DM" w:date="2012-08-17T18:02:00Z">
        <w:r w:rsidR="00995061" w:rsidDel="00C85033">
          <w:delText>,</w:delText>
        </w:r>
      </w:del>
      <w:ins w:id="763" w:author="DM" w:date="2012-08-17T18:02:00Z">
        <w:r w:rsidR="00C85033">
          <w:t xml:space="preserve"> in regard to</w:t>
        </w:r>
      </w:ins>
      <w:del w:id="764" w:author="DM" w:date="2012-08-17T18:02:00Z">
        <w:r w:rsidDel="00C85033">
          <w:delText xml:space="preserve"> including </w:delText>
        </w:r>
        <w:r w:rsidR="00995061" w:rsidDel="00C85033">
          <w:delText>the following</w:delText>
        </w:r>
      </w:del>
      <w:r>
        <w:t>:</w:t>
      </w:r>
      <w:commentRangeStart w:id="765"/>
      <w:ins w:id="766" w:author="DM" w:date="2012-08-17T18:02:00Z">
        <w:del w:id="767" w:author="Jeff Jacobson" w:date="2012-08-30T17:34:00Z">
          <w:r w:rsidR="00C85033" w:rsidDel="00DE764D">
            <w:rPr>
              <w:rStyle w:val="QueryInline"/>
            </w:rPr>
            <w:delText>[AU: OK?]</w:delText>
          </w:r>
        </w:del>
      </w:ins>
      <w:commentRangeEnd w:id="765"/>
      <w:r w:rsidR="00DE764D">
        <w:rPr>
          <w:rStyle w:val="CommentReference"/>
          <w:rFonts w:asciiTheme="minorHAnsi" w:eastAsiaTheme="minorHAnsi" w:hAnsiTheme="minorHAnsi" w:cstheme="minorBidi"/>
          <w:snapToGrid/>
        </w:rPr>
        <w:commentReference w:id="765"/>
      </w:r>
    </w:p>
    <w:p w:rsidR="0036527B" w:rsidRDefault="0036527B" w:rsidP="00C54780">
      <w:pPr>
        <w:pStyle w:val="ListBulleted"/>
      </w:pPr>
      <w:r>
        <w:t>Scope</w:t>
      </w:r>
    </w:p>
    <w:p w:rsidR="0036527B" w:rsidRDefault="0036527B" w:rsidP="00C54780">
      <w:pPr>
        <w:pStyle w:val="ListBulleted"/>
      </w:pPr>
      <w:r>
        <w:t>Schedule</w:t>
      </w:r>
    </w:p>
    <w:p w:rsidR="0036527B" w:rsidRDefault="0036527B" w:rsidP="00C54780">
      <w:pPr>
        <w:pStyle w:val="ListBulleted"/>
      </w:pPr>
      <w:r>
        <w:t>Resources</w:t>
      </w:r>
    </w:p>
    <w:p w:rsidR="0036527B" w:rsidRDefault="0036527B" w:rsidP="00C54780">
      <w:pPr>
        <w:pStyle w:val="ListBulleted"/>
      </w:pPr>
      <w:r>
        <w:t>Costs</w:t>
      </w:r>
    </w:p>
    <w:p w:rsidR="0036527B" w:rsidRDefault="0036527B" w:rsidP="00C54780">
      <w:pPr>
        <w:pStyle w:val="ListBulleted"/>
      </w:pPr>
      <w:r>
        <w:t xml:space="preserve">Issues </w:t>
      </w:r>
      <w:ins w:id="768" w:author="DM" w:date="2012-08-17T18:03:00Z">
        <w:r w:rsidR="00C85033">
          <w:t>and</w:t>
        </w:r>
      </w:ins>
      <w:del w:id="769" w:author="DM" w:date="2012-08-17T18:03:00Z">
        <w:r w:rsidDel="00C85033">
          <w:delText>&amp;</w:delText>
        </w:r>
      </w:del>
      <w:r>
        <w:t xml:space="preserve"> </w:t>
      </w:r>
      <w:del w:id="770" w:author="DM" w:date="2012-08-17T18:03:00Z">
        <w:r w:rsidDel="00C85033">
          <w:delText>R</w:delText>
        </w:r>
      </w:del>
      <w:ins w:id="771" w:author="DM" w:date="2012-08-17T18:03:00Z">
        <w:r w:rsidR="00C85033">
          <w:t>r</w:t>
        </w:r>
      </w:ins>
      <w:r>
        <w:t>isks</w:t>
      </w:r>
    </w:p>
    <w:p w:rsidR="0036527B" w:rsidRDefault="0036527B" w:rsidP="00C54780">
      <w:pPr>
        <w:pStyle w:val="ListBulleted"/>
      </w:pPr>
      <w:r>
        <w:t>Deliverables</w:t>
      </w:r>
    </w:p>
    <w:p w:rsidR="0036527B" w:rsidRDefault="0036527B" w:rsidP="0036527B">
      <w:pPr>
        <w:pStyle w:val="ListBulleted"/>
      </w:pPr>
      <w:r>
        <w:t>Quality</w:t>
      </w:r>
    </w:p>
    <w:p w:rsidR="0036527B" w:rsidRDefault="0036527B" w:rsidP="0036527B">
      <w:pPr>
        <w:pStyle w:val="ListBulleted"/>
      </w:pPr>
      <w:r>
        <w:t>Benefits</w:t>
      </w:r>
    </w:p>
    <w:p w:rsidR="0036527B" w:rsidRDefault="004B64A1" w:rsidP="004B64A1">
      <w:pPr>
        <w:pStyle w:val="ListBulleted"/>
      </w:pPr>
      <w:r>
        <w:t xml:space="preserve">Overall </w:t>
      </w:r>
      <w:ins w:id="772" w:author="DM" w:date="2012-08-17T18:03:00Z">
        <w:r w:rsidR="00C85033">
          <w:t>h</w:t>
        </w:r>
      </w:ins>
      <w:del w:id="773" w:author="DM" w:date="2012-08-17T18:03:00Z">
        <w:r w:rsidDel="00C85033">
          <w:delText>H</w:delText>
        </w:r>
      </w:del>
      <w:r>
        <w:t>ealth</w:t>
      </w:r>
    </w:p>
    <w:p w:rsidR="00CB0EF5" w:rsidRDefault="0036527B">
      <w:pPr>
        <w:pStyle w:val="Para"/>
      </w:pPr>
      <w:r>
        <w:t>This is a real challenge for most organizations because there is no central location where all th</w:t>
      </w:r>
      <w:ins w:id="774" w:author="DM" w:date="2012-08-17T18:03:00Z">
        <w:r w:rsidR="00C85033">
          <w:t>ese</w:t>
        </w:r>
      </w:ins>
      <w:del w:id="775" w:author="DM" w:date="2012-08-17T18:03:00Z">
        <w:r w:rsidDel="00C85033">
          <w:delText>is</w:delText>
        </w:r>
      </w:del>
      <w:r>
        <w:t xml:space="preserve"> data can reside. </w:t>
      </w:r>
      <w:r w:rsidR="003E69A0">
        <w:t>Typically this information can be found in several non</w:t>
      </w:r>
      <w:del w:id="776" w:author="DM" w:date="2012-08-17T18:03:00Z">
        <w:r w:rsidR="003E69A0" w:rsidDel="00C85033">
          <w:delText>-</w:delText>
        </w:r>
      </w:del>
      <w:r w:rsidR="003E69A0">
        <w:t>integrated sources (e.g</w:t>
      </w:r>
      <w:r w:rsidR="006F2AE6">
        <w:t>.</w:t>
      </w:r>
      <w:ins w:id="777" w:author="DM" w:date="2012-08-20T08:23:00Z">
        <w:r w:rsidR="00FB3BBD">
          <w:t>,</w:t>
        </w:r>
      </w:ins>
      <w:r w:rsidR="006F2AE6">
        <w:t xml:space="preserve"> project schedules, PowerPoint presentation</w:t>
      </w:r>
      <w:r w:rsidR="003E69A0">
        <w:t xml:space="preserve">s, and </w:t>
      </w:r>
      <w:del w:id="778" w:author="DM" w:date="2012-08-17T18:03:00Z">
        <w:r w:rsidR="003E69A0" w:rsidDel="00C85033">
          <w:delText>S</w:delText>
        </w:r>
      </w:del>
      <w:ins w:id="779" w:author="DM" w:date="2012-08-17T18:03:00Z">
        <w:r w:rsidR="00C85033">
          <w:t>s</w:t>
        </w:r>
      </w:ins>
      <w:r w:rsidR="003E69A0">
        <w:t xml:space="preserve">preadsheets). </w:t>
      </w:r>
    </w:p>
    <w:p w:rsidR="0036527B" w:rsidRPr="00FB3BBD" w:rsidRDefault="003E69A0">
      <w:pPr>
        <w:pStyle w:val="Para"/>
        <w:rPr>
          <w:rStyle w:val="QueryInline"/>
          <w:rPrChange w:id="780" w:author="DM" w:date="2012-08-20T08:24:00Z">
            <w:rPr/>
          </w:rPrChange>
        </w:rPr>
      </w:pPr>
      <w:r>
        <w:t xml:space="preserve">According to </w:t>
      </w:r>
      <w:r w:rsidRPr="003E69A0">
        <w:t>extensive research</w:t>
      </w:r>
      <w:ins w:id="781" w:author="DM" w:date="2012-08-20T08:24:00Z">
        <w:r w:rsidR="00FB3BBD">
          <w:t xml:space="preserve"> by the European Spreadsheet Risk Interest Group (2012)</w:t>
        </w:r>
      </w:ins>
      <w:ins w:id="782" w:author="Tim Runcie" w:date="2012-09-12T08:36:00Z">
        <w:r w:rsidR="00011BEE">
          <w:t>, page 1</w:t>
        </w:r>
      </w:ins>
      <w:r w:rsidR="00CB0EF5">
        <w:t xml:space="preserve"> </w:t>
      </w:r>
      <w:r w:rsidRPr="003E69A0">
        <w:t>on the risks of using spreadsheets within business</w:t>
      </w:r>
      <w:r w:rsidR="00521766">
        <w:t xml:space="preserve">, the majority of spreadsheets </w:t>
      </w:r>
      <w:r w:rsidR="00CB0EF5">
        <w:t xml:space="preserve">(&gt;90%) </w:t>
      </w:r>
      <w:r w:rsidR="00521766">
        <w:t>contain errors. The research goes on to say that “because spreadsheets are rarely tested</w:t>
      </w:r>
      <w:ins w:id="783" w:author="DM" w:date="2012-08-17T18:03:00Z">
        <w:r w:rsidR="00C85033">
          <w:t>,</w:t>
        </w:r>
      </w:ins>
      <w:r w:rsidR="00521766">
        <w:t xml:space="preserve"> these errors remain. Recent research has shown that about 50% of spreadsheet models used op</w:t>
      </w:r>
      <w:r w:rsidR="001946E9">
        <w:t>erationally in large businesses [</w:t>
      </w:r>
      <w:r w:rsidR="005919EC">
        <w:t>have</w:t>
      </w:r>
      <w:r w:rsidR="001946E9">
        <w:t>]</w:t>
      </w:r>
      <w:r w:rsidR="00521766">
        <w:t xml:space="preserve"> material defects</w:t>
      </w:r>
      <w:ins w:id="784" w:author="DM" w:date="2012-08-20T08:24:00Z">
        <w:r w:rsidR="00FB3BBD">
          <w:t>.</w:t>
        </w:r>
      </w:ins>
      <w:r w:rsidR="00521766">
        <w:t>”</w:t>
      </w:r>
      <w:ins w:id="785" w:author="DM" w:date="2012-08-20T08:24:00Z">
        <w:r w:rsidR="00FB3BBD" w:rsidDel="00FB3BBD">
          <w:t xml:space="preserve"> </w:t>
        </w:r>
      </w:ins>
      <w:del w:id="786" w:author="DM" w:date="2012-08-20T08:24:00Z">
        <w:r w:rsidR="00521766" w:rsidDel="00FB3BBD">
          <w:delText xml:space="preserve"> </w:delText>
        </w:r>
        <w:r w:rsidR="00323D5B" w:rsidDel="00FB3BBD">
          <w:delText>(</w:delText>
        </w:r>
        <w:r w:rsidR="002416F8" w:rsidDel="00FB3BBD">
          <w:delText>EuSpRiG</w:delText>
        </w:r>
        <w:r w:rsidR="00323D5B" w:rsidDel="00FB3BBD">
          <w:delText xml:space="preserve"> 2012)</w:delText>
        </w:r>
        <w:r w:rsidR="00521766" w:rsidDel="00FB3BBD">
          <w:delText>.</w:delText>
        </w:r>
      </w:del>
      <w:commentRangeStart w:id="787"/>
      <w:ins w:id="788" w:author="DM" w:date="2012-08-20T08:24:00Z">
        <w:r w:rsidR="00FB3BBD">
          <w:rPr>
            <w:rStyle w:val="QueryInline"/>
          </w:rPr>
          <w:t>[</w:t>
        </w:r>
        <w:commentRangeStart w:id="789"/>
        <w:r w:rsidR="00FB3BBD">
          <w:rPr>
            <w:rStyle w:val="QueryInline"/>
          </w:rPr>
          <w:t>AU: page for quote?]</w:t>
        </w:r>
      </w:ins>
      <w:commentRangeEnd w:id="787"/>
      <w:r w:rsidR="00DE764D">
        <w:rPr>
          <w:rStyle w:val="CommentReference"/>
          <w:rFonts w:asciiTheme="minorHAnsi" w:eastAsiaTheme="minorHAnsi" w:hAnsiTheme="minorHAnsi" w:cstheme="minorBidi"/>
          <w:snapToGrid/>
        </w:rPr>
        <w:commentReference w:id="787"/>
      </w:r>
      <w:commentRangeEnd w:id="789"/>
      <w:r w:rsidR="00011BEE">
        <w:rPr>
          <w:rStyle w:val="CommentReference"/>
          <w:rFonts w:asciiTheme="minorHAnsi" w:eastAsiaTheme="minorHAnsi" w:hAnsiTheme="minorHAnsi" w:cstheme="minorBidi"/>
          <w:snapToGrid/>
        </w:rPr>
        <w:commentReference w:id="789"/>
      </w:r>
    </w:p>
    <w:p w:rsidR="003104EF" w:rsidRPr="00C85033" w:rsidRDefault="003104EF">
      <w:pPr>
        <w:pStyle w:val="Para"/>
        <w:rPr>
          <w:rStyle w:val="QueryInline"/>
          <w:rPrChange w:id="790" w:author="DM" w:date="2012-08-17T18:04:00Z">
            <w:rPr/>
          </w:rPrChange>
        </w:rPr>
      </w:pPr>
      <w:r>
        <w:t xml:space="preserve">The Microsoft </w:t>
      </w:r>
      <w:del w:id="791" w:author="DM" w:date="2012-08-17T16:55:00Z">
        <w:r w:rsidDel="005B7D3D">
          <w:delText xml:space="preserve">Enterprise Project Management </w:delText>
        </w:r>
      </w:del>
      <w:ins w:id="792" w:author="DM" w:date="2012-08-17T16:55:00Z">
        <w:r w:rsidR="005B7D3D">
          <w:t xml:space="preserve">EPM </w:t>
        </w:r>
      </w:ins>
      <w:del w:id="793" w:author="DM" w:date="2012-08-17T18:03:00Z">
        <w:r w:rsidDel="00C85033">
          <w:delText xml:space="preserve">(EPM) </w:delText>
        </w:r>
      </w:del>
      <w:r>
        <w:t xml:space="preserve">solution centralizes all of this </w:t>
      </w:r>
      <w:ins w:id="794" w:author="DM" w:date="2012-08-17T18:03:00Z">
        <w:r w:rsidR="00C85033">
          <w:t>p</w:t>
        </w:r>
      </w:ins>
      <w:del w:id="795" w:author="DM" w:date="2012-08-17T18:03:00Z">
        <w:r w:rsidDel="00C85033">
          <w:delText>P</w:delText>
        </w:r>
      </w:del>
      <w:r>
        <w:t xml:space="preserve">roject </w:t>
      </w:r>
      <w:del w:id="796" w:author="DM" w:date="2012-08-17T18:03:00Z">
        <w:r w:rsidDel="00C85033">
          <w:delText>O</w:delText>
        </w:r>
      </w:del>
      <w:ins w:id="797" w:author="DM" w:date="2012-08-17T18:03:00Z">
        <w:r w:rsidR="00C85033">
          <w:t>o</w:t>
        </w:r>
      </w:ins>
      <w:r>
        <w:t>perational</w:t>
      </w:r>
      <w:del w:id="798" w:author="DM" w:date="2012-08-17T18:03:00Z">
        <w:r w:rsidDel="00C85033">
          <w:delText xml:space="preserve"> </w:delText>
        </w:r>
      </w:del>
      <w:r>
        <w:t>/</w:t>
      </w:r>
      <w:del w:id="799" w:author="DM" w:date="2012-08-17T18:03:00Z">
        <w:r w:rsidDel="00C85033">
          <w:delText xml:space="preserve"> P</w:delText>
        </w:r>
      </w:del>
      <w:ins w:id="800" w:author="DM" w:date="2012-08-17T18:03:00Z">
        <w:r w:rsidR="00C85033">
          <w:t>p</w:t>
        </w:r>
      </w:ins>
      <w:r>
        <w:t xml:space="preserve">erformance data into a centralized SQL database where </w:t>
      </w:r>
      <w:del w:id="801" w:author="DM" w:date="2012-08-17T18:03:00Z">
        <w:r w:rsidDel="00C85033">
          <w:delText xml:space="preserve">the </w:delText>
        </w:r>
      </w:del>
      <w:r>
        <w:t xml:space="preserve">data integrity can be properly managed. In addition, because the data </w:t>
      </w:r>
      <w:ins w:id="802" w:author="DM" w:date="2012-08-17T18:04:00Z">
        <w:r w:rsidR="00C85033">
          <w:t>are</w:t>
        </w:r>
      </w:ins>
      <w:del w:id="803" w:author="DM" w:date="2012-08-17T18:04:00Z">
        <w:r w:rsidDel="00C85033">
          <w:delText>is</w:delText>
        </w:r>
      </w:del>
      <w:r>
        <w:t xml:space="preserve"> located in a common “shared” repository, </w:t>
      </w:r>
      <w:ins w:id="804" w:author="DM" w:date="2012-08-20T08:24:00Z">
        <w:r w:rsidR="00FB3BBD">
          <w:t>they</w:t>
        </w:r>
      </w:ins>
      <w:del w:id="805" w:author="DM" w:date="2012-08-20T08:24:00Z">
        <w:r w:rsidDel="00FB3BBD">
          <w:delText>it</w:delText>
        </w:r>
      </w:del>
      <w:r>
        <w:t xml:space="preserve"> can be viewed (in real time) </w:t>
      </w:r>
      <w:ins w:id="806" w:author="DM" w:date="2012-08-17T18:04:00Z">
        <w:r w:rsidR="00C85033">
          <w:t xml:space="preserve">and </w:t>
        </w:r>
      </w:ins>
      <w:del w:id="807" w:author="DM" w:date="2012-08-17T18:04:00Z">
        <w:r w:rsidDel="00C85033">
          <w:delText xml:space="preserve">where the information can be </w:delText>
        </w:r>
      </w:del>
      <w:r>
        <w:t>grouped, filtered, and provided on a secure need-to-know basis using views.</w:t>
      </w:r>
    </w:p>
    <w:p w:rsidR="003104EF" w:rsidRPr="0036527B" w:rsidRDefault="003104EF">
      <w:pPr>
        <w:pStyle w:val="Para"/>
      </w:pPr>
      <w:r>
        <w:t>Figure 4.1</w:t>
      </w:r>
      <w:r w:rsidR="009D4420">
        <w:t>2</w:t>
      </w:r>
      <w:r>
        <w:t xml:space="preserve"> illustrates how projects can </w:t>
      </w:r>
      <w:del w:id="808" w:author="DM" w:date="2012-08-20T08:24:00Z">
        <w:r w:rsidDel="00FB3BBD">
          <w:delText xml:space="preserve">now </w:delText>
        </w:r>
      </w:del>
      <w:r>
        <w:t>be managed centrally, providing the right</w:t>
      </w:r>
      <w:del w:id="809" w:author="DM" w:date="2012-08-17T18:04:00Z">
        <w:r w:rsidDel="00C85033">
          <w:delText>-</w:delText>
        </w:r>
      </w:del>
      <w:ins w:id="810" w:author="DM" w:date="2012-08-17T18:04:00Z">
        <w:r w:rsidR="00C85033">
          <w:t xml:space="preserve"> </w:t>
        </w:r>
      </w:ins>
      <w:r>
        <w:t xml:space="preserve">level of </w:t>
      </w:r>
      <w:r w:rsidR="00747FF4">
        <w:t>detail</w:t>
      </w:r>
      <w:r>
        <w:t xml:space="preserve"> </w:t>
      </w:r>
      <w:r w:rsidR="00747FF4">
        <w:t xml:space="preserve">that is </w:t>
      </w:r>
      <w:r>
        <w:t>appropriate</w:t>
      </w:r>
      <w:r w:rsidR="00747FF4">
        <w:t xml:space="preserve"> and sufficient</w:t>
      </w:r>
      <w:r w:rsidR="00531498">
        <w:t xml:space="preserve"> to</w:t>
      </w:r>
      <w:r>
        <w:t xml:space="preserve"> the</w:t>
      </w:r>
      <w:r w:rsidR="00531498">
        <w:t xml:space="preserve"> applicable</w:t>
      </w:r>
      <w:r>
        <w:t xml:space="preserve"> end</w:t>
      </w:r>
      <w:del w:id="811" w:author="DM" w:date="2012-08-17T18:04:00Z">
        <w:r w:rsidDel="00C85033">
          <w:delText>-</w:delText>
        </w:r>
      </w:del>
      <w:ins w:id="812" w:author="DM" w:date="2012-08-17T18:04:00Z">
        <w:r w:rsidR="00C85033">
          <w:t xml:space="preserve"> </w:t>
        </w:r>
      </w:ins>
      <w:r>
        <w:t>user role</w:t>
      </w:r>
      <w:r w:rsidR="00747FF4">
        <w:t xml:space="preserve"> (i.e.</w:t>
      </w:r>
      <w:ins w:id="813" w:author="DM" w:date="2012-08-17T18:04:00Z">
        <w:r w:rsidR="00C85033">
          <w:t>,</w:t>
        </w:r>
      </w:ins>
      <w:r w:rsidR="00747FF4">
        <w:t xml:space="preserve"> not inundating </w:t>
      </w:r>
      <w:ins w:id="814" w:author="DM" w:date="2012-08-17T18:04:00Z">
        <w:r w:rsidR="00C85033">
          <w:t>users</w:t>
        </w:r>
      </w:ins>
      <w:del w:id="815" w:author="DM" w:date="2012-08-17T18:04:00Z">
        <w:r w:rsidR="00747FF4" w:rsidDel="00C85033">
          <w:delText>them</w:delText>
        </w:r>
      </w:del>
      <w:r w:rsidR="00747FF4">
        <w:t xml:space="preserve"> with all of the gory details of the project)</w:t>
      </w:r>
      <w:r>
        <w:t>.</w:t>
      </w:r>
    </w:p>
    <w:p w:rsidR="00086CBB" w:rsidRDefault="00086CBB" w:rsidP="00086CBB">
      <w:pPr>
        <w:pStyle w:val="Slug"/>
      </w:pPr>
      <w:r>
        <w:t>Figure 4.1</w:t>
      </w:r>
      <w:r w:rsidR="003D5BE7">
        <w:t>2</w:t>
      </w:r>
      <w:del w:id="816" w:author="DM" w:date="2012-08-17T18:04:00Z">
        <w:r w:rsidDel="00C85033">
          <w:delText>:</w:delText>
        </w:r>
      </w:del>
      <w:r w:rsidRPr="002079A5">
        <w:t xml:space="preserve"> </w:t>
      </w:r>
      <w:r>
        <w:t>Managing the Projects</w:t>
      </w:r>
      <w:del w:id="817" w:author="DM" w:date="2012-08-17T18:04:00Z">
        <w:r w:rsidR="00515583" w:rsidDel="00C85033">
          <w:delText xml:space="preserve"> </w:delText>
        </w:r>
        <w:r w:rsidR="00515583" w:rsidRPr="00515583" w:rsidDel="00C85033">
          <w:rPr>
            <w:b w:val="0"/>
          </w:rPr>
          <w:delText>(</w:delText>
        </w:r>
        <w:r w:rsidR="00515583" w:rsidDel="00C85033">
          <w:rPr>
            <w:b w:val="0"/>
          </w:rPr>
          <w:delText>Source: Advisicon</w:delText>
        </w:r>
        <w:r w:rsidR="00515583" w:rsidRPr="00515583" w:rsidDel="00C85033">
          <w:rPr>
            <w:b w:val="0"/>
          </w:rPr>
          <w:delText>)</w:delText>
        </w:r>
      </w:del>
      <w:r>
        <w:tab/>
        <w:t>[</w:t>
      </w:r>
      <w:r w:rsidR="00EE370E">
        <w:t>04-12-</w:t>
      </w:r>
      <w:r>
        <w:t>managingProjects</w:t>
      </w:r>
      <w:r w:rsidRPr="003C65FE">
        <w:t>.tif</w:t>
      </w:r>
      <w:r>
        <w:t>]</w:t>
      </w:r>
    </w:p>
    <w:p w:rsidR="00A63169" w:rsidRDefault="009E5F29">
      <w:pPr>
        <w:pStyle w:val="FigureSource"/>
        <w:rPr>
          <w:ins w:id="818" w:author="DM" w:date="2012-08-17T17:54:00Z"/>
        </w:rPr>
        <w:pPrChange w:id="819" w:author="DM" w:date="2012-08-17T17:54:00Z">
          <w:pPr>
            <w:pStyle w:val="Para"/>
          </w:pPr>
        </w:pPrChange>
      </w:pPr>
      <w:ins w:id="820" w:author="DM" w:date="2012-08-17T17:54:00Z">
        <w:r>
          <w:t>Source: Advisicon</w:t>
        </w:r>
      </w:ins>
    </w:p>
    <w:p w:rsidR="00747FF4" w:rsidRDefault="003104EF" w:rsidP="00B73514">
      <w:pPr>
        <w:pStyle w:val="Para"/>
      </w:pPr>
      <w:r>
        <w:t xml:space="preserve">Information can also be extracted </w:t>
      </w:r>
      <w:r w:rsidR="00826375">
        <w:t xml:space="preserve">at any time, from any view, </w:t>
      </w:r>
      <w:r>
        <w:t>to Excel, Visio, and other</w:t>
      </w:r>
      <w:r w:rsidR="00826375">
        <w:t xml:space="preserve"> data</w:t>
      </w:r>
      <w:r>
        <w:t xml:space="preserve"> tools</w:t>
      </w:r>
      <w:r w:rsidR="00826375">
        <w:t>,</w:t>
      </w:r>
      <w:r>
        <w:t xml:space="preserve"> to </w:t>
      </w:r>
      <w:r w:rsidR="00C3185D">
        <w:t>b</w:t>
      </w:r>
      <w:r>
        <w:t>e manipulated, formatted, e</w:t>
      </w:r>
      <w:ins w:id="821" w:author="DM" w:date="2012-08-17T18:04:00Z">
        <w:r w:rsidR="00C85033">
          <w:t>-</w:t>
        </w:r>
      </w:ins>
      <w:r>
        <w:t xml:space="preserve">mailed, </w:t>
      </w:r>
      <w:r w:rsidR="00826375">
        <w:t>or</w:t>
      </w:r>
      <w:r>
        <w:t xml:space="preserve"> even printed</w:t>
      </w:r>
      <w:ins w:id="822" w:author="DM" w:date="2012-08-17T18:04:00Z">
        <w:r w:rsidR="00C85033">
          <w:t>,</w:t>
        </w:r>
      </w:ins>
      <w:r>
        <w:t xml:space="preserve"> </w:t>
      </w:r>
      <w:del w:id="823" w:author="DM" w:date="2012-08-17T18:04:00Z">
        <w:r w:rsidDel="00C85033">
          <w:delText xml:space="preserve">on sheets of paper </w:delText>
        </w:r>
      </w:del>
      <w:r>
        <w:t>should a report be required for a meeting (where</w:t>
      </w:r>
      <w:ins w:id="824" w:author="DM" w:date="2012-08-17T18:05:00Z">
        <w:r w:rsidR="0071740E">
          <w:t>,</w:t>
        </w:r>
      </w:ins>
      <w:r>
        <w:t xml:space="preserve"> for some strange reason</w:t>
      </w:r>
      <w:r w:rsidR="00826375">
        <w:t xml:space="preserve">, </w:t>
      </w:r>
      <w:del w:id="825" w:author="DM" w:date="2012-08-17T18:05:00Z">
        <w:r w:rsidR="00826375" w:rsidDel="0071740E">
          <w:delText xml:space="preserve">there are </w:delText>
        </w:r>
      </w:del>
      <w:r w:rsidR="00826375">
        <w:t>no</w:t>
      </w:r>
      <w:r>
        <w:t xml:space="preserve"> computers </w:t>
      </w:r>
      <w:r w:rsidR="00C3185D">
        <w:t xml:space="preserve">or projection screens </w:t>
      </w:r>
      <w:ins w:id="826" w:author="DM" w:date="2012-08-17T18:05:00Z">
        <w:r w:rsidR="0071740E">
          <w:t xml:space="preserve">are </w:t>
        </w:r>
      </w:ins>
      <w:r w:rsidR="00C3185D">
        <w:t>allowed</w:t>
      </w:r>
      <w:r>
        <w:t>)</w:t>
      </w:r>
      <w:r w:rsidR="00C3185D">
        <w:t>.</w:t>
      </w:r>
    </w:p>
    <w:p w:rsidR="00CB162F" w:rsidRDefault="00941682" w:rsidP="00B73514">
      <w:pPr>
        <w:pStyle w:val="Para"/>
      </w:pPr>
      <w:r>
        <w:t>Figure 4.1</w:t>
      </w:r>
      <w:r w:rsidR="001C0A8F">
        <w:t>3</w:t>
      </w:r>
      <w:r>
        <w:t xml:space="preserve"> illustrates an example of a project that has reached the Manage stage of the project lifecycle. Here</w:t>
      </w:r>
      <w:ins w:id="827" w:author="DM" w:date="2012-08-17T18:05:00Z">
        <w:r w:rsidR="0071740E">
          <w:t>,</w:t>
        </w:r>
      </w:ins>
      <w:r>
        <w:t xml:space="preserve"> for example, is where analysis of the project is performed, based on reports such as milestones, schedule and cost variance, and forecast of </w:t>
      </w:r>
      <w:r w:rsidR="004B6765">
        <w:t xml:space="preserve">key </w:t>
      </w:r>
      <w:r>
        <w:t xml:space="preserve">target </w:t>
      </w:r>
      <w:r w:rsidR="004B6765">
        <w:t xml:space="preserve">dates and </w:t>
      </w:r>
      <w:r>
        <w:t>deliverables.</w:t>
      </w:r>
    </w:p>
    <w:p w:rsidR="00E70070" w:rsidRDefault="00747FF4" w:rsidP="00C54780">
      <w:pPr>
        <w:pStyle w:val="Slug"/>
        <w:rPr>
          <w:ins w:id="828" w:author="DM" w:date="2012-08-17T17:54:00Z"/>
        </w:rPr>
      </w:pPr>
      <w:r>
        <w:t>Figure 4.1</w:t>
      </w:r>
      <w:r w:rsidR="00A02BE5">
        <w:t>3</w:t>
      </w:r>
      <w:del w:id="829" w:author="DM" w:date="2012-08-17T18:05:00Z">
        <w:r w:rsidDel="0071740E">
          <w:delText>:</w:delText>
        </w:r>
      </w:del>
      <w:r w:rsidRPr="002079A5">
        <w:t xml:space="preserve"> </w:t>
      </w:r>
      <w:r>
        <w:t>Project Manage Stage</w:t>
      </w:r>
      <w:r w:rsidR="004D5E52">
        <w:t xml:space="preserve"> </w:t>
      </w:r>
      <w:del w:id="830" w:author="DM" w:date="2012-08-17T18:05:00Z">
        <w:r w:rsidR="004D5E52" w:rsidDel="0071740E">
          <w:rPr>
            <w:b w:val="0"/>
          </w:rPr>
          <w:delText>(Source: Advisicon)</w:delText>
        </w:r>
      </w:del>
      <w:r>
        <w:tab/>
        <w:t>[</w:t>
      </w:r>
      <w:r w:rsidR="009141EE">
        <w:t>04-13-</w:t>
      </w:r>
      <w:r>
        <w:t>projectManageStage</w:t>
      </w:r>
      <w:r w:rsidRPr="003C65FE">
        <w:t>.tif</w:t>
      </w:r>
      <w:r>
        <w:t>]</w:t>
      </w:r>
    </w:p>
    <w:p w:rsidR="00A63169" w:rsidRDefault="009E5F29">
      <w:pPr>
        <w:pStyle w:val="FigureSource"/>
        <w:pPrChange w:id="831" w:author="DM" w:date="2012-08-17T17:54:00Z">
          <w:pPr>
            <w:pStyle w:val="Slug"/>
          </w:pPr>
        </w:pPrChange>
      </w:pPr>
      <w:ins w:id="832" w:author="DM" w:date="2012-08-17T17:54:00Z">
        <w:r>
          <w:t>Source: Advisicon</w:t>
        </w:r>
      </w:ins>
    </w:p>
    <w:p w:rsidR="00E70070" w:rsidRDefault="00E70070" w:rsidP="00E70070">
      <w:pPr>
        <w:pStyle w:val="H3"/>
      </w:pPr>
      <w:r>
        <w:t>Business Intelligence</w:t>
      </w:r>
      <w:del w:id="833" w:author="DM" w:date="2012-08-17T18:05:00Z">
        <w:r w:rsidDel="0071740E">
          <w:delText xml:space="preserve"> </w:delText>
        </w:r>
      </w:del>
      <w:r>
        <w:t>/</w:t>
      </w:r>
      <w:del w:id="834" w:author="DM" w:date="2012-08-17T18:05:00Z">
        <w:r w:rsidDel="0071740E">
          <w:delText xml:space="preserve"> </w:delText>
        </w:r>
      </w:del>
      <w:r>
        <w:t>Reporting</w:t>
      </w:r>
    </w:p>
    <w:p w:rsidR="00620AD8" w:rsidRDefault="00620AD8" w:rsidP="00C54780">
      <w:pPr>
        <w:pStyle w:val="Para"/>
      </w:pPr>
      <w:r>
        <w:t xml:space="preserve">By now, you are probably </w:t>
      </w:r>
      <w:r w:rsidR="00481F17">
        <w:t>realizing</w:t>
      </w:r>
      <w:r>
        <w:t xml:space="preserve"> that</w:t>
      </w:r>
      <w:r w:rsidR="00481F17">
        <w:t xml:space="preserve"> it </w:t>
      </w:r>
      <w:r>
        <w:t>makes sense to track project</w:t>
      </w:r>
      <w:r w:rsidR="00633D26">
        <w:t xml:space="preserve"> performance</w:t>
      </w:r>
      <w:r w:rsidR="00B3151E">
        <w:t xml:space="preserve"> in a manner</w:t>
      </w:r>
      <w:r>
        <w:t xml:space="preserve"> similar to how we track</w:t>
      </w:r>
      <w:r w:rsidR="00A8175F" w:rsidRPr="00A8175F">
        <w:t xml:space="preserve"> </w:t>
      </w:r>
      <w:r w:rsidR="00A8175F">
        <w:t>financial</w:t>
      </w:r>
      <w:r>
        <w:t xml:space="preserve"> </w:t>
      </w:r>
      <w:r w:rsidR="00A8175F">
        <w:t>performance</w:t>
      </w:r>
      <w:r w:rsidR="00633D26">
        <w:t>.</w:t>
      </w:r>
      <w:r w:rsidR="00A8175F">
        <w:t xml:space="preserve"> What are the actuals relative to the plan? Are we on budget? </w:t>
      </w:r>
      <w:proofErr w:type="gramStart"/>
      <w:r w:rsidR="00A8175F">
        <w:t xml:space="preserve">On </w:t>
      </w:r>
      <w:del w:id="835" w:author="DM" w:date="2012-08-17T18:05:00Z">
        <w:r w:rsidR="00A8175F" w:rsidDel="0071740E">
          <w:delText>S</w:delText>
        </w:r>
      </w:del>
      <w:ins w:id="836" w:author="DM" w:date="2012-08-17T18:05:00Z">
        <w:r w:rsidR="0071740E">
          <w:t>s</w:t>
        </w:r>
      </w:ins>
      <w:r w:rsidR="00A8175F">
        <w:t>chedule?</w:t>
      </w:r>
      <w:proofErr w:type="gramEnd"/>
      <w:r w:rsidR="00A8175F">
        <w:t xml:space="preserve"> </w:t>
      </w:r>
      <w:r w:rsidR="00B3151E">
        <w:t>While we are tracking, we also need to be</w:t>
      </w:r>
      <w:r w:rsidR="00A8175F">
        <w:t xml:space="preserve"> producing quality deliverables that meet the needs of the stakeholders.</w:t>
      </w:r>
    </w:p>
    <w:p w:rsidR="006B6268" w:rsidRPr="00306B65" w:rsidRDefault="00620AD8" w:rsidP="00306B65">
      <w:pPr>
        <w:pStyle w:val="Para"/>
      </w:pPr>
      <w:r w:rsidRPr="00306B65">
        <w:t xml:space="preserve">One of the key challenges that </w:t>
      </w:r>
      <w:r w:rsidR="00A8175F" w:rsidRPr="00306B65">
        <w:t>organization</w:t>
      </w:r>
      <w:r w:rsidR="00306B65">
        <w:t>s</w:t>
      </w:r>
      <w:r w:rsidR="00A8175F" w:rsidRPr="00306B65">
        <w:t xml:space="preserve"> of all sizes struggle with is</w:t>
      </w:r>
      <w:r w:rsidRPr="00306B65">
        <w:t xml:space="preserve"> how </w:t>
      </w:r>
      <w:r w:rsidR="00306B65">
        <w:t>to</w:t>
      </w:r>
      <w:r w:rsidRPr="00306B65">
        <w:t xml:space="preserve"> make sense of all the data</w:t>
      </w:r>
      <w:r w:rsidR="00306B65">
        <w:t>.</w:t>
      </w:r>
      <w:r w:rsidRPr="00306B65">
        <w:t xml:space="preserve"> </w:t>
      </w:r>
      <w:r w:rsidR="008D5CAF" w:rsidRPr="00306B65">
        <w:t>Spreadsheets and PowerPoint presentations are commonplace</w:t>
      </w:r>
      <w:ins w:id="837" w:author="DM" w:date="2012-08-17T18:05:00Z">
        <w:r w:rsidR="0071740E">
          <w:t>;</w:t>
        </w:r>
      </w:ins>
      <w:del w:id="838" w:author="DM" w:date="2012-08-17T18:05:00Z">
        <w:r w:rsidR="008D5CAF" w:rsidRPr="00306B65" w:rsidDel="0071740E">
          <w:delText>,</w:delText>
        </w:r>
      </w:del>
      <w:r w:rsidR="008D5CAF" w:rsidRPr="00306B65">
        <w:t xml:space="preserve"> however</w:t>
      </w:r>
      <w:ins w:id="839" w:author="DM" w:date="2012-08-17T18:05:00Z">
        <w:r w:rsidR="0071740E">
          <w:t>,</w:t>
        </w:r>
      </w:ins>
      <w:r w:rsidR="008D5CAF" w:rsidRPr="00306B65">
        <w:t xml:space="preserve"> so are the </w:t>
      </w:r>
      <w:ins w:id="840" w:author="DM" w:date="2012-08-17T18:05:00Z">
        <w:r w:rsidR="0071740E">
          <w:t>eleventh-</w:t>
        </w:r>
      </w:ins>
      <w:del w:id="841" w:author="DM" w:date="2012-08-17T18:05:00Z">
        <w:r w:rsidR="008D5CAF" w:rsidRPr="00306B65" w:rsidDel="0071740E">
          <w:delText xml:space="preserve">11th </w:delText>
        </w:r>
      </w:del>
      <w:r w:rsidR="008D5CAF" w:rsidRPr="00306B65">
        <w:t>hour fire drills that are associated with their preparation.</w:t>
      </w:r>
    </w:p>
    <w:p w:rsidR="008D5CAF" w:rsidRPr="0071740E" w:rsidRDefault="008D5CAF" w:rsidP="00C54780">
      <w:pPr>
        <w:pStyle w:val="Para"/>
        <w:rPr>
          <w:rStyle w:val="QueryInline"/>
          <w:rPrChange w:id="842" w:author="DM" w:date="2012-08-17T18:06:00Z">
            <w:rPr/>
          </w:rPrChange>
        </w:rPr>
      </w:pPr>
      <w:del w:id="843" w:author="DM" w:date="2012-08-17T17:10:00Z">
        <w:r w:rsidDel="00DE4977">
          <w:delText xml:space="preserve">Business Intelligence </w:delText>
        </w:r>
      </w:del>
      <w:ins w:id="844" w:author="DM" w:date="2012-08-17T17:10:00Z">
        <w:r w:rsidR="00DE4977">
          <w:t xml:space="preserve">BI </w:t>
        </w:r>
      </w:ins>
      <w:r>
        <w:t xml:space="preserve">is critical for decision makers in order for them to make good business directions. Project </w:t>
      </w:r>
      <w:ins w:id="845" w:author="DM" w:date="2012-08-17T18:06:00Z">
        <w:r w:rsidR="0071740E">
          <w:t>p</w:t>
        </w:r>
      </w:ins>
      <w:del w:id="846" w:author="DM" w:date="2012-08-17T18:06:00Z">
        <w:r w:rsidDel="0071740E">
          <w:delText>P</w:delText>
        </w:r>
      </w:del>
      <w:r>
        <w:t xml:space="preserve">ortfolio </w:t>
      </w:r>
      <w:del w:id="847" w:author="DM" w:date="2012-08-17T18:06:00Z">
        <w:r w:rsidDel="0071740E">
          <w:delText>I</w:delText>
        </w:r>
      </w:del>
      <w:ins w:id="848" w:author="DM" w:date="2012-08-17T18:06:00Z">
        <w:r w:rsidR="0071740E">
          <w:t>i</w:t>
        </w:r>
      </w:ins>
      <w:r>
        <w:t>ntelligence must also become a critical approach to planning and managing the enterprise investments in the or</w:t>
      </w:r>
      <w:r w:rsidR="00AA3ED3">
        <w:t>ganization</w:t>
      </w:r>
      <w:r w:rsidR="006B34AA">
        <w:t>’</w:t>
      </w:r>
      <w:r w:rsidR="00AA3ED3">
        <w:t xml:space="preserve">s critical resources; and </w:t>
      </w:r>
      <w:del w:id="849" w:author="DM" w:date="2012-08-17T17:10:00Z">
        <w:r w:rsidR="00492F1D" w:rsidDel="00DE4977">
          <w:delText xml:space="preserve">Business Intelligence </w:delText>
        </w:r>
      </w:del>
      <w:ins w:id="850" w:author="DM" w:date="2012-08-17T17:10:00Z">
        <w:r w:rsidR="00DE4977">
          <w:t xml:space="preserve">BI </w:t>
        </w:r>
      </w:ins>
      <w:r w:rsidR="00492F1D">
        <w:t xml:space="preserve">and </w:t>
      </w:r>
      <w:r w:rsidR="00AA3ED3">
        <w:t xml:space="preserve">reporting </w:t>
      </w:r>
      <w:r w:rsidR="00A260F2">
        <w:t xml:space="preserve">must become pervasive </w:t>
      </w:r>
      <w:r w:rsidR="00AA3ED3">
        <w:t xml:space="preserve">throughout all phases of the project portfolio lifecycle. </w:t>
      </w:r>
      <w:ins w:id="851" w:author="Tim Runcie" w:date="2012-09-12T08:37:00Z">
        <w:r w:rsidR="007222F6">
          <w:t>This list breaks out the key components that BI can be used to clarify and provide good analysis</w:t>
        </w:r>
        <w:proofErr w:type="gramStart"/>
        <w:r w:rsidR="007222F6">
          <w:t>.</w:t>
        </w:r>
      </w:ins>
      <w:commentRangeStart w:id="852"/>
      <w:ins w:id="853" w:author="DM" w:date="2012-08-17T18:06:00Z">
        <w:r w:rsidR="0071740E">
          <w:rPr>
            <w:rStyle w:val="QueryInline"/>
          </w:rPr>
          <w:t>[</w:t>
        </w:r>
        <w:commentRangeStart w:id="854"/>
        <w:proofErr w:type="gramEnd"/>
        <w:r w:rsidR="0071740E">
          <w:rPr>
            <w:rStyle w:val="QueryInline"/>
          </w:rPr>
          <w:t>AU: introduce next list.]</w:t>
        </w:r>
      </w:ins>
      <w:commentRangeEnd w:id="852"/>
      <w:r w:rsidR="00451F59">
        <w:rPr>
          <w:rStyle w:val="CommentReference"/>
          <w:rFonts w:asciiTheme="minorHAnsi" w:eastAsiaTheme="minorHAnsi" w:hAnsiTheme="minorHAnsi" w:cstheme="minorBidi"/>
          <w:snapToGrid/>
        </w:rPr>
        <w:commentReference w:id="852"/>
      </w:r>
      <w:commentRangeEnd w:id="854"/>
      <w:r w:rsidR="00C21B22">
        <w:rPr>
          <w:rStyle w:val="CommentReference"/>
          <w:rFonts w:asciiTheme="minorHAnsi" w:eastAsiaTheme="minorHAnsi" w:hAnsiTheme="minorHAnsi" w:cstheme="minorBidi"/>
          <w:snapToGrid/>
        </w:rPr>
        <w:commentReference w:id="854"/>
      </w:r>
    </w:p>
    <w:p w:rsidR="008D5CAF" w:rsidRDefault="00A63169" w:rsidP="00A1239D">
      <w:pPr>
        <w:pStyle w:val="ListBulleted"/>
      </w:pPr>
      <w:r w:rsidRPr="00A63169">
        <w:rPr>
          <w:b/>
          <w:rPrChange w:id="855" w:author="DM" w:date="2012-08-17T18:06:00Z">
            <w:rPr/>
          </w:rPrChange>
        </w:rPr>
        <w:t>Planning</w:t>
      </w:r>
      <w:ins w:id="856" w:author="DM" w:date="2012-08-17T18:06:00Z">
        <w:r w:rsidR="0071740E">
          <w:rPr>
            <w:b/>
          </w:rPr>
          <w:t>.</w:t>
        </w:r>
      </w:ins>
      <w:r w:rsidR="008D5CAF">
        <w:t xml:space="preserve"> </w:t>
      </w:r>
      <w:del w:id="857" w:author="DM" w:date="2012-08-17T18:06:00Z">
        <w:r w:rsidR="008D5CAF" w:rsidDel="0071740E">
          <w:delText>– e</w:delText>
        </w:r>
      </w:del>
      <w:ins w:id="858" w:author="DM" w:date="2012-08-17T18:06:00Z">
        <w:r w:rsidR="0071740E">
          <w:t>E</w:t>
        </w:r>
      </w:ins>
      <w:r w:rsidR="008D5CAF">
        <w:t xml:space="preserve">nsuring that we are collecting and analyzing total demand, aligning to business priorities, </w:t>
      </w:r>
      <w:r w:rsidR="00F90D66">
        <w:t>detailing</w:t>
      </w:r>
      <w:r w:rsidR="008D5CAF">
        <w:t xml:space="preserve"> the work break</w:t>
      </w:r>
      <w:r w:rsidR="00D72DF6">
        <w:t>down, estimating the resources</w:t>
      </w:r>
      <w:del w:id="859" w:author="DM" w:date="2012-08-20T08:26:00Z">
        <w:r w:rsidR="00D72DF6" w:rsidDel="001D5E2F">
          <w:delText>.</w:delText>
        </w:r>
      </w:del>
    </w:p>
    <w:p w:rsidR="008D5CAF" w:rsidRDefault="00A63169" w:rsidP="00A1239D">
      <w:pPr>
        <w:pStyle w:val="ListBulleted"/>
      </w:pPr>
      <w:r w:rsidRPr="00A63169">
        <w:rPr>
          <w:b/>
          <w:rPrChange w:id="860" w:author="DM" w:date="2012-08-17T18:06:00Z">
            <w:rPr/>
          </w:rPrChange>
        </w:rPr>
        <w:t>Managing</w:t>
      </w:r>
      <w:ins w:id="861" w:author="DM" w:date="2012-08-17T18:06:00Z">
        <w:r w:rsidRPr="00A63169">
          <w:rPr>
            <w:b/>
            <w:rPrChange w:id="862" w:author="DM" w:date="2012-08-17T18:06:00Z">
              <w:rPr/>
            </w:rPrChange>
          </w:rPr>
          <w:t>.</w:t>
        </w:r>
      </w:ins>
      <w:r w:rsidR="008D5CAF">
        <w:t xml:space="preserve"> </w:t>
      </w:r>
      <w:del w:id="863" w:author="DM" w:date="2012-08-17T18:06:00Z">
        <w:r w:rsidR="008D5CAF" w:rsidDel="0071740E">
          <w:delText>– m</w:delText>
        </w:r>
      </w:del>
      <w:ins w:id="864" w:author="DM" w:date="2012-08-17T18:06:00Z">
        <w:r w:rsidR="0071740E">
          <w:t>M</w:t>
        </w:r>
      </w:ins>
      <w:r w:rsidR="008D5CAF">
        <w:t xml:space="preserve">onitoring and controlling </w:t>
      </w:r>
      <w:del w:id="865" w:author="DM" w:date="2012-08-17T18:06:00Z">
        <w:r w:rsidR="008D5CAF" w:rsidDel="0071740E">
          <w:delText xml:space="preserve">the </w:delText>
        </w:r>
      </w:del>
      <w:ins w:id="866" w:author="DM" w:date="2012-08-17T18:06:00Z">
        <w:r w:rsidR="0071740E">
          <w:t xml:space="preserve">project </w:t>
        </w:r>
      </w:ins>
      <w:r w:rsidR="008D5CAF">
        <w:t>execution</w:t>
      </w:r>
      <w:del w:id="867" w:author="DM" w:date="2012-08-17T18:06:00Z">
        <w:r w:rsidR="008D5CAF" w:rsidDel="0071740E">
          <w:delText xml:space="preserve"> of the projects.</w:delText>
        </w:r>
      </w:del>
    </w:p>
    <w:p w:rsidR="00950156" w:rsidRDefault="00A63169" w:rsidP="00A1239D">
      <w:pPr>
        <w:pStyle w:val="ListBulleted"/>
      </w:pPr>
      <w:del w:id="868" w:author="DM" w:date="2012-08-17T17:10:00Z">
        <w:r w:rsidRPr="00A63169">
          <w:rPr>
            <w:b/>
            <w:rPrChange w:id="869" w:author="DM" w:date="2012-08-17T18:07:00Z">
              <w:rPr/>
            </w:rPrChange>
          </w:rPr>
          <w:delText xml:space="preserve">Business Intelligence </w:delText>
        </w:r>
      </w:del>
      <w:ins w:id="870" w:author="DM" w:date="2012-08-17T17:10:00Z">
        <w:r w:rsidRPr="00A63169">
          <w:rPr>
            <w:b/>
            <w:rPrChange w:id="871" w:author="DM" w:date="2012-08-17T18:07:00Z">
              <w:rPr/>
            </w:rPrChange>
          </w:rPr>
          <w:t xml:space="preserve">BI </w:t>
        </w:r>
      </w:ins>
      <w:r w:rsidRPr="00A63169">
        <w:rPr>
          <w:b/>
          <w:rPrChange w:id="872" w:author="DM" w:date="2012-08-17T18:07:00Z">
            <w:rPr/>
          </w:rPrChange>
        </w:rPr>
        <w:t xml:space="preserve">and </w:t>
      </w:r>
      <w:del w:id="873" w:author="DM" w:date="2012-08-17T18:07:00Z">
        <w:r w:rsidRPr="00A63169">
          <w:rPr>
            <w:b/>
            <w:rPrChange w:id="874" w:author="DM" w:date="2012-08-17T18:07:00Z">
              <w:rPr/>
            </w:rPrChange>
          </w:rPr>
          <w:delText>R</w:delText>
        </w:r>
      </w:del>
      <w:ins w:id="875" w:author="DM" w:date="2012-08-17T18:07:00Z">
        <w:r w:rsidRPr="00A63169">
          <w:rPr>
            <w:b/>
            <w:rPrChange w:id="876" w:author="DM" w:date="2012-08-17T18:07:00Z">
              <w:rPr/>
            </w:rPrChange>
          </w:rPr>
          <w:t>r</w:t>
        </w:r>
      </w:ins>
      <w:r w:rsidRPr="00A63169">
        <w:rPr>
          <w:b/>
          <w:rPrChange w:id="877" w:author="DM" w:date="2012-08-17T18:07:00Z">
            <w:rPr/>
          </w:rPrChange>
        </w:rPr>
        <w:t>eporting</w:t>
      </w:r>
      <w:ins w:id="878" w:author="DM" w:date="2012-08-17T18:07:00Z">
        <w:r w:rsidRPr="00A63169">
          <w:rPr>
            <w:b/>
            <w:rPrChange w:id="879" w:author="DM" w:date="2012-08-17T18:07:00Z">
              <w:rPr/>
            </w:rPrChange>
          </w:rPr>
          <w:t>.</w:t>
        </w:r>
      </w:ins>
      <w:r w:rsidR="008D5CAF">
        <w:t xml:space="preserve"> </w:t>
      </w:r>
      <w:del w:id="880" w:author="DM" w:date="2012-08-17T18:07:00Z">
        <w:r w:rsidR="00950156" w:rsidDel="0071740E">
          <w:delText>–</w:delText>
        </w:r>
        <w:r w:rsidR="008D5CAF" w:rsidDel="0071740E">
          <w:delText xml:space="preserve"> </w:delText>
        </w:r>
        <w:r w:rsidR="00950156" w:rsidDel="0071740E">
          <w:delText>t</w:delText>
        </w:r>
      </w:del>
      <w:ins w:id="881" w:author="DM" w:date="2012-08-17T18:07:00Z">
        <w:r w:rsidR="0071740E">
          <w:t>T</w:t>
        </w:r>
      </w:ins>
      <w:r w:rsidR="00950156">
        <w:t>o support better decision making</w:t>
      </w:r>
      <w:del w:id="882" w:author="DM" w:date="2012-08-17T18:07:00Z">
        <w:r w:rsidR="00950156" w:rsidDel="0071740E">
          <w:delText>.</w:delText>
        </w:r>
      </w:del>
      <w:r w:rsidR="00950156">
        <w:t xml:space="preserve"> </w:t>
      </w:r>
    </w:p>
    <w:p w:rsidR="008D5CAF" w:rsidRDefault="00950156" w:rsidP="00950156">
      <w:pPr>
        <w:pStyle w:val="Para"/>
      </w:pPr>
      <w:r>
        <w:t xml:space="preserve">According to Wikipedia, the generally accepted definition of </w:t>
      </w:r>
      <w:del w:id="883" w:author="DM" w:date="2012-08-17T18:08:00Z">
        <w:r w:rsidRPr="00950156" w:rsidDel="00E41E23">
          <w:delText>B</w:delText>
        </w:r>
      </w:del>
      <w:ins w:id="884" w:author="DM" w:date="2012-08-17T18:08:00Z">
        <w:r w:rsidR="00E41E23">
          <w:t>b</w:t>
        </w:r>
      </w:ins>
      <w:r w:rsidRPr="00950156">
        <w:t xml:space="preserve">usiness </w:t>
      </w:r>
      <w:del w:id="885" w:author="DM" w:date="2012-08-17T18:08:00Z">
        <w:r w:rsidRPr="00950156" w:rsidDel="00E41E23">
          <w:delText>I</w:delText>
        </w:r>
      </w:del>
      <w:ins w:id="886" w:author="DM" w:date="2012-08-17T18:08:00Z">
        <w:r w:rsidR="00E41E23">
          <w:t>i</w:t>
        </w:r>
      </w:ins>
      <w:r w:rsidRPr="00950156">
        <w:t>ntelligence</w:t>
      </w:r>
      <w:r>
        <w:t xml:space="preserve"> </w:t>
      </w:r>
      <w:del w:id="887" w:author="DM" w:date="2012-08-17T18:08:00Z">
        <w:r w:rsidDel="00E41E23">
          <w:delText>(BI)</w:delText>
        </w:r>
        <w:r w:rsidRPr="00950156" w:rsidDel="00E41E23">
          <w:delText xml:space="preserve"> “</w:delText>
        </w:r>
      </w:del>
      <w:r w:rsidRPr="00950156">
        <w:t xml:space="preserve">is </w:t>
      </w:r>
      <w:ins w:id="888" w:author="DM" w:date="2012-08-17T18:08:00Z">
        <w:r w:rsidR="00E41E23">
          <w:t>“</w:t>
        </w:r>
      </w:ins>
      <w:r w:rsidRPr="00950156">
        <w:t>a set of methodologies, processes, architectures, and technologies that transform raw data into meaningful and useful information used to enable more effective strategic, tactical, and operational insights and decision</w:t>
      </w:r>
      <w:del w:id="889" w:author="DM" w:date="2012-08-17T18:08:00Z">
        <w:r w:rsidRPr="00950156" w:rsidDel="00E41E23">
          <w:delText>-</w:delText>
        </w:r>
      </w:del>
      <w:ins w:id="890" w:author="DM" w:date="2012-08-17T18:08:00Z">
        <w:r w:rsidR="00E41E23">
          <w:t xml:space="preserve"> </w:t>
        </w:r>
      </w:ins>
      <w:r w:rsidRPr="00950156">
        <w:t>making</w:t>
      </w:r>
      <w:ins w:id="891" w:author="DM" w:date="2012-08-20T08:27:00Z">
        <w:r w:rsidR="001D5E2F">
          <w:t>.</w:t>
        </w:r>
      </w:ins>
      <w:r w:rsidRPr="00950156">
        <w:t>”</w:t>
      </w:r>
      <w:del w:id="892" w:author="DM" w:date="2012-08-17T18:09:00Z">
        <w:r w:rsidDel="00E41E23">
          <w:delText xml:space="preserve"> (Wikipedia 201</w:delText>
        </w:r>
        <w:r w:rsidR="007F1BC1" w:rsidDel="00E41E23">
          <w:delText>2</w:delText>
        </w:r>
        <w:r w:rsidDel="00E41E23">
          <w:delText>)</w:delText>
        </w:r>
      </w:del>
      <w:proofErr w:type="gramStart"/>
      <w:r>
        <w:t>.</w:t>
      </w:r>
      <w:proofErr w:type="gramEnd"/>
    </w:p>
    <w:p w:rsidR="00675A5C" w:rsidRDefault="00492F1D" w:rsidP="00492F1D">
      <w:pPr>
        <w:pStyle w:val="Para"/>
      </w:pPr>
      <w:r>
        <w:t>With the large amount of data located in a variety of</w:t>
      </w:r>
      <w:r w:rsidR="00675A5C">
        <w:t xml:space="preserve"> tools and</w:t>
      </w:r>
      <w:r>
        <w:t xml:space="preserve"> formats, one of the </w:t>
      </w:r>
      <w:r w:rsidRPr="00492F1D">
        <w:t>challenges</w:t>
      </w:r>
      <w:r>
        <w:t xml:space="preserve"> that</w:t>
      </w:r>
      <w:r w:rsidRPr="00492F1D">
        <w:t xml:space="preserve"> organizations</w:t>
      </w:r>
      <w:r>
        <w:t xml:space="preserve"> </w:t>
      </w:r>
      <w:del w:id="893" w:author="DM" w:date="2012-08-17T18:09:00Z">
        <w:r w:rsidDel="00E41E23">
          <w:delText>are</w:delText>
        </w:r>
        <w:r w:rsidR="00675A5C" w:rsidDel="00E41E23">
          <w:delText xml:space="preserve"> </w:delText>
        </w:r>
      </w:del>
      <w:r w:rsidR="00675A5C">
        <w:t>currently</w:t>
      </w:r>
      <w:r>
        <w:t xml:space="preserve"> fac</w:t>
      </w:r>
      <w:ins w:id="894" w:author="DM" w:date="2012-08-17T18:09:00Z">
        <w:r w:rsidR="00E41E23">
          <w:t>e</w:t>
        </w:r>
      </w:ins>
      <w:del w:id="895" w:author="DM" w:date="2012-08-17T18:09:00Z">
        <w:r w:rsidDel="00E41E23">
          <w:delText>ing</w:delText>
        </w:r>
      </w:del>
      <w:r w:rsidRPr="00492F1D">
        <w:t xml:space="preserve"> is how to collect, categorize, understand, and make decisions about project data. </w:t>
      </w:r>
    </w:p>
    <w:p w:rsidR="00675A5C" w:rsidRDefault="00492F1D" w:rsidP="00675A5C">
      <w:pPr>
        <w:pStyle w:val="Para"/>
      </w:pPr>
      <w:r>
        <w:t>The Microsoft EPM 2010 solution offers integrated</w:t>
      </w:r>
      <w:r w:rsidRPr="00492F1D">
        <w:t xml:space="preserve"> </w:t>
      </w:r>
      <w:del w:id="896" w:author="DM" w:date="2012-08-17T17:10:00Z">
        <w:r w:rsidRPr="00492F1D" w:rsidDel="00DE4977">
          <w:delText xml:space="preserve">Business Intelligence </w:delText>
        </w:r>
      </w:del>
      <w:ins w:id="897" w:author="DM" w:date="2012-08-17T17:10:00Z">
        <w:r w:rsidR="00DE4977">
          <w:t xml:space="preserve">BI </w:t>
        </w:r>
      </w:ins>
      <w:del w:id="898" w:author="DM" w:date="2012-08-17T18:09:00Z">
        <w:r w:rsidRPr="00492F1D" w:rsidDel="00E41E23">
          <w:delText xml:space="preserve">(BI) </w:delText>
        </w:r>
      </w:del>
      <w:r>
        <w:t>that provides</w:t>
      </w:r>
      <w:r w:rsidRPr="00492F1D">
        <w:t xml:space="preserve"> visibility </w:t>
      </w:r>
      <w:r>
        <w:t xml:space="preserve">into the </w:t>
      </w:r>
      <w:ins w:id="899" w:author="DM" w:date="2012-08-17T18:09:00Z">
        <w:r w:rsidR="00E41E23">
          <w:t>p</w:t>
        </w:r>
      </w:ins>
      <w:del w:id="900" w:author="DM" w:date="2012-08-17T18:09:00Z">
        <w:r w:rsidDel="00E41E23">
          <w:delText>P</w:delText>
        </w:r>
      </w:del>
      <w:r>
        <w:t xml:space="preserve">roject </w:t>
      </w:r>
      <w:del w:id="901" w:author="DM" w:date="2012-08-17T18:09:00Z">
        <w:r w:rsidDel="00E41E23">
          <w:delText>P</w:delText>
        </w:r>
      </w:del>
      <w:ins w:id="902" w:author="DM" w:date="2012-08-17T18:09:00Z">
        <w:r w:rsidR="00E41E23">
          <w:t>p</w:t>
        </w:r>
      </w:ins>
      <w:r>
        <w:t>ortfolio facilitating</w:t>
      </w:r>
      <w:r w:rsidRPr="00492F1D">
        <w:t xml:space="preserve"> decision support for proactive</w:t>
      </w:r>
      <w:r>
        <w:t xml:space="preserve"> project </w:t>
      </w:r>
      <w:r w:rsidR="008F45A9">
        <w:t xml:space="preserve">and </w:t>
      </w:r>
      <w:r w:rsidRPr="00492F1D">
        <w:t>work management</w:t>
      </w:r>
      <w:r>
        <w:t>.</w:t>
      </w:r>
      <w:r w:rsidR="00675A5C">
        <w:t xml:space="preserve"> The</w:t>
      </w:r>
      <w:r w:rsidR="00675A5C" w:rsidRPr="00675A5C">
        <w:t xml:space="preserve"> EPM</w:t>
      </w:r>
      <w:r w:rsidR="00675A5C">
        <w:t xml:space="preserve"> 2010</w:t>
      </w:r>
      <w:r w:rsidR="00675A5C" w:rsidRPr="00675A5C">
        <w:t xml:space="preserve"> solution includes a variety of online views</w:t>
      </w:r>
      <w:r w:rsidR="00675A5C">
        <w:t xml:space="preserve"> and</w:t>
      </w:r>
      <w:r w:rsidR="00675A5C" w:rsidRPr="00675A5C">
        <w:t xml:space="preserve"> powerful </w:t>
      </w:r>
      <w:del w:id="903" w:author="DM" w:date="2012-08-17T17:10:00Z">
        <w:r w:rsidR="00675A5C" w:rsidRPr="00675A5C" w:rsidDel="00DE4977">
          <w:delText xml:space="preserve">Business Intelligence </w:delText>
        </w:r>
      </w:del>
      <w:ins w:id="904" w:author="DM" w:date="2012-08-17T17:10:00Z">
        <w:r w:rsidR="00DE4977">
          <w:t xml:space="preserve">BI </w:t>
        </w:r>
      </w:ins>
      <w:del w:id="905" w:author="DM" w:date="2012-08-17T18:09:00Z">
        <w:r w:rsidR="00675A5C" w:rsidRPr="00675A5C" w:rsidDel="00E41E23">
          <w:delText xml:space="preserve">(BI) </w:delText>
        </w:r>
      </w:del>
      <w:r w:rsidR="00675A5C" w:rsidRPr="00675A5C">
        <w:t>and reporting services to help organizations gain insight, visibility, an</w:t>
      </w:r>
      <w:r w:rsidR="00675A5C">
        <w:t>d control across their</w:t>
      </w:r>
      <w:r w:rsidR="00675A5C" w:rsidRPr="00675A5C">
        <w:t xml:space="preserve"> project portfolios.</w:t>
      </w:r>
    </w:p>
    <w:p w:rsidR="00675A5C" w:rsidRDefault="00675A5C" w:rsidP="00C54780">
      <w:pPr>
        <w:pStyle w:val="Para"/>
      </w:pPr>
      <w:r>
        <w:t>EPM 2010 is built on top of SharePoint Server 2010</w:t>
      </w:r>
      <w:ins w:id="906" w:author="DM" w:date="2012-08-17T18:09:00Z">
        <w:r w:rsidR="00E41E23">
          <w:t>,</w:t>
        </w:r>
      </w:ins>
      <w:r>
        <w:t xml:space="preserve"> which provides end</w:t>
      </w:r>
      <w:del w:id="907" w:author="DM" w:date="2012-08-17T18:09:00Z">
        <w:r w:rsidDel="00E41E23">
          <w:delText>-</w:delText>
        </w:r>
      </w:del>
      <w:ins w:id="908" w:author="DM" w:date="2012-08-17T18:09:00Z">
        <w:r w:rsidR="00E41E23">
          <w:t xml:space="preserve"> </w:t>
        </w:r>
      </w:ins>
      <w:r w:rsidRPr="00675A5C">
        <w:t>users</w:t>
      </w:r>
      <w:r>
        <w:t xml:space="preserve"> </w:t>
      </w:r>
      <w:r w:rsidR="00191330">
        <w:t xml:space="preserve">with </w:t>
      </w:r>
      <w:r>
        <w:t xml:space="preserve">the capability to </w:t>
      </w:r>
      <w:r w:rsidRPr="00675A5C">
        <w:t xml:space="preserve">take advantage of all the tools included in the Microsoft BI platform, </w:t>
      </w:r>
      <w:r>
        <w:t>including</w:t>
      </w:r>
      <w:r w:rsidRPr="00675A5C">
        <w:t xml:space="preserve"> Excel Services, PerformancePoint Services, Visio Services, </w:t>
      </w:r>
      <w:proofErr w:type="spellStart"/>
      <w:proofErr w:type="gramStart"/>
      <w:r w:rsidRPr="00675A5C">
        <w:t>PowerPivot</w:t>
      </w:r>
      <w:proofErr w:type="spellEnd"/>
      <w:proofErr w:type="gramEnd"/>
      <w:r w:rsidRPr="00675A5C">
        <w:t xml:space="preserve"> for Excel,</w:t>
      </w:r>
      <w:r>
        <w:t xml:space="preserve"> and SQL Reporting Services.</w:t>
      </w:r>
    </w:p>
    <w:p w:rsidR="006B6268" w:rsidRDefault="00492F1D" w:rsidP="00C54780">
      <w:pPr>
        <w:pStyle w:val="Para"/>
      </w:pPr>
      <w:r>
        <w:t>Figure</w:t>
      </w:r>
      <w:r w:rsidR="009161CF">
        <w:t xml:space="preserve"> 4.1</w:t>
      </w:r>
      <w:r w:rsidR="008850E1">
        <w:t>4</w:t>
      </w:r>
      <w:r w:rsidR="009161CF">
        <w:t xml:space="preserve"> illustrates an integrated </w:t>
      </w:r>
      <w:ins w:id="909" w:author="DM" w:date="2012-08-17T18:10:00Z">
        <w:r w:rsidR="00E41E23">
          <w:t>p</w:t>
        </w:r>
      </w:ins>
      <w:del w:id="910" w:author="DM" w:date="2012-08-17T18:10:00Z">
        <w:r w:rsidR="008B3C17" w:rsidDel="00E41E23">
          <w:delText>P</w:delText>
        </w:r>
      </w:del>
      <w:r w:rsidR="008B3C17">
        <w:t xml:space="preserve">roject </w:t>
      </w:r>
      <w:del w:id="911" w:author="DM" w:date="2012-08-17T18:10:00Z">
        <w:r w:rsidR="008B3C17" w:rsidDel="00E41E23">
          <w:delText>D</w:delText>
        </w:r>
      </w:del>
      <w:ins w:id="912" w:author="DM" w:date="2012-08-17T18:10:00Z">
        <w:r w:rsidR="00E41E23">
          <w:t>d</w:t>
        </w:r>
      </w:ins>
      <w:r w:rsidR="008B3C17">
        <w:t>ashboard</w:t>
      </w:r>
      <w:r w:rsidR="008850E1">
        <w:t xml:space="preserve"> </w:t>
      </w:r>
      <w:del w:id="913" w:author="DM" w:date="2012-08-17T18:10:00Z">
        <w:r w:rsidR="008850E1" w:rsidDel="00E41E23">
          <w:delText xml:space="preserve">that is </w:delText>
        </w:r>
      </w:del>
      <w:r w:rsidR="008850E1">
        <w:t>comprised of textual and graphical project data:</w:t>
      </w:r>
    </w:p>
    <w:p w:rsidR="008850E1" w:rsidRDefault="00A63169" w:rsidP="00976F32">
      <w:pPr>
        <w:pStyle w:val="ListBulleted"/>
      </w:pPr>
      <w:r w:rsidRPr="00A63169">
        <w:rPr>
          <w:b/>
          <w:rPrChange w:id="914" w:author="DM" w:date="2012-08-17T18:10:00Z">
            <w:rPr/>
          </w:rPrChange>
        </w:rPr>
        <w:t>EPM Variance Scorecard</w:t>
      </w:r>
      <w:ins w:id="915" w:author="DM" w:date="2012-08-17T18:10:00Z">
        <w:r w:rsidRPr="00A63169">
          <w:rPr>
            <w:b/>
            <w:rPrChange w:id="916" w:author="DM" w:date="2012-08-17T18:10:00Z">
              <w:rPr/>
            </w:rPrChange>
          </w:rPr>
          <w:t>.</w:t>
        </w:r>
      </w:ins>
      <w:del w:id="917" w:author="DM" w:date="2012-08-17T18:10:00Z">
        <w:r w:rsidR="008850E1" w:rsidDel="00E41E23">
          <w:delText xml:space="preserve"> –</w:delText>
        </w:r>
      </w:del>
      <w:r w:rsidR="008F459B">
        <w:t xml:space="preserve"> Key </w:t>
      </w:r>
      <w:ins w:id="918" w:author="DM" w:date="2012-08-17T18:10:00Z">
        <w:r w:rsidR="00E41E23">
          <w:t>p</w:t>
        </w:r>
      </w:ins>
      <w:del w:id="919" w:author="DM" w:date="2012-08-17T18:10:00Z">
        <w:r w:rsidR="008F459B" w:rsidDel="00E41E23">
          <w:delText>P</w:delText>
        </w:r>
      </w:del>
      <w:r w:rsidR="008F459B">
        <w:t xml:space="preserve">erformance </w:t>
      </w:r>
      <w:del w:id="920" w:author="DM" w:date="2012-08-17T18:10:00Z">
        <w:r w:rsidR="008F459B" w:rsidDel="00E41E23">
          <w:delText>I</w:delText>
        </w:r>
      </w:del>
      <w:ins w:id="921" w:author="DM" w:date="2012-08-17T18:10:00Z">
        <w:r w:rsidR="00E41E23">
          <w:t>i</w:t>
        </w:r>
      </w:ins>
      <w:r w:rsidR="008F459B">
        <w:t xml:space="preserve">ndicators (KPIs) that change colors based on formulas that are measuring </w:t>
      </w:r>
      <w:ins w:id="922" w:author="DM" w:date="2012-08-17T18:10:00Z">
        <w:r w:rsidR="00E41E23">
          <w:t>c</w:t>
        </w:r>
      </w:ins>
      <w:del w:id="923" w:author="DM" w:date="2012-08-17T18:10:00Z">
        <w:r w:rsidR="008F459B" w:rsidDel="00E41E23">
          <w:delText>C</w:delText>
        </w:r>
      </w:del>
      <w:r w:rsidR="008F459B">
        <w:t xml:space="preserve">ost, </w:t>
      </w:r>
      <w:del w:id="924" w:author="DM" w:date="2012-08-17T18:10:00Z">
        <w:r w:rsidR="008F459B" w:rsidDel="00E41E23">
          <w:delText>D</w:delText>
        </w:r>
      </w:del>
      <w:ins w:id="925" w:author="DM" w:date="2012-08-17T18:10:00Z">
        <w:r w:rsidR="00E41E23">
          <w:t>d</w:t>
        </w:r>
      </w:ins>
      <w:r w:rsidR="008F459B">
        <w:t xml:space="preserve">uration, </w:t>
      </w:r>
      <w:del w:id="926" w:author="DM" w:date="2012-08-17T18:10:00Z">
        <w:r w:rsidR="008F459B" w:rsidDel="00E41E23">
          <w:delText>S</w:delText>
        </w:r>
      </w:del>
      <w:ins w:id="927" w:author="DM" w:date="2012-08-17T18:10:00Z">
        <w:r w:rsidR="00E41E23">
          <w:t>s</w:t>
        </w:r>
      </w:ins>
      <w:r w:rsidR="008F459B">
        <w:t xml:space="preserve">tart, </w:t>
      </w:r>
      <w:del w:id="928" w:author="DM" w:date="2012-08-17T18:10:00Z">
        <w:r w:rsidR="008F459B" w:rsidDel="00E41E23">
          <w:delText>F</w:delText>
        </w:r>
      </w:del>
      <w:ins w:id="929" w:author="DM" w:date="2012-08-17T18:10:00Z">
        <w:r w:rsidR="00E41E23">
          <w:t>f</w:t>
        </w:r>
      </w:ins>
      <w:r w:rsidR="008F459B">
        <w:t xml:space="preserve">inish, and </w:t>
      </w:r>
      <w:del w:id="930" w:author="DM" w:date="2012-08-17T18:10:00Z">
        <w:r w:rsidR="008F459B" w:rsidDel="00E41E23">
          <w:delText>W</w:delText>
        </w:r>
      </w:del>
      <w:ins w:id="931" w:author="DM" w:date="2012-08-17T18:10:00Z">
        <w:r w:rsidR="00E41E23">
          <w:t>w</w:t>
        </w:r>
      </w:ins>
      <w:r w:rsidR="008F459B">
        <w:t>ork variances</w:t>
      </w:r>
      <w:del w:id="932" w:author="DM" w:date="2012-08-17T18:10:00Z">
        <w:r w:rsidR="008F459B" w:rsidDel="00E41E23">
          <w:delText>.</w:delText>
        </w:r>
      </w:del>
    </w:p>
    <w:p w:rsidR="008850E1" w:rsidRDefault="00A63169" w:rsidP="00976F32">
      <w:pPr>
        <w:pStyle w:val="ListBulleted"/>
      </w:pPr>
      <w:r w:rsidRPr="00A63169">
        <w:rPr>
          <w:b/>
          <w:rPrChange w:id="933" w:author="DM" w:date="2012-08-17T18:10:00Z">
            <w:rPr/>
          </w:rPrChange>
        </w:rPr>
        <w:t>KPI Details</w:t>
      </w:r>
      <w:ins w:id="934" w:author="DM" w:date="2012-08-17T18:10:00Z">
        <w:r w:rsidR="00E41E23">
          <w:rPr>
            <w:b/>
          </w:rPr>
          <w:t>.</w:t>
        </w:r>
      </w:ins>
      <w:r w:rsidR="008850E1">
        <w:t xml:space="preserve"> </w:t>
      </w:r>
      <w:del w:id="935" w:author="DM" w:date="2012-08-17T18:10:00Z">
        <w:r w:rsidR="008850E1" w:rsidDel="00E41E23">
          <w:delText xml:space="preserve">– </w:delText>
        </w:r>
        <w:r w:rsidR="008F459B" w:rsidDel="00E41E23">
          <w:delText>t</w:delText>
        </w:r>
      </w:del>
      <w:ins w:id="936" w:author="DM" w:date="2012-08-17T18:10:00Z">
        <w:r w:rsidR="00E41E23">
          <w:t>T</w:t>
        </w:r>
      </w:ins>
      <w:r w:rsidR="008F459B">
        <w:t>ext</w:t>
      </w:r>
      <w:del w:id="937" w:author="DM" w:date="2012-08-17T18:11:00Z">
        <w:r w:rsidR="008F459B" w:rsidDel="00E41E23">
          <w:delText>ual</w:delText>
        </w:r>
      </w:del>
      <w:r w:rsidR="008F459B">
        <w:t xml:space="preserve"> attributes to support the KPI chart</w:t>
      </w:r>
      <w:del w:id="938" w:author="DM" w:date="2012-08-17T18:10:00Z">
        <w:r w:rsidR="008F459B" w:rsidDel="00E41E23">
          <w:delText>.</w:delText>
        </w:r>
      </w:del>
    </w:p>
    <w:p w:rsidR="008850E1" w:rsidRDefault="00A63169" w:rsidP="00976F32">
      <w:pPr>
        <w:pStyle w:val="ListBulleted"/>
      </w:pPr>
      <w:r w:rsidRPr="00A63169">
        <w:rPr>
          <w:b/>
          <w:rPrChange w:id="939" w:author="DM" w:date="2012-08-17T18:10:00Z">
            <w:rPr/>
          </w:rPrChange>
        </w:rPr>
        <w:t>Analytic Chart</w:t>
      </w:r>
      <w:ins w:id="940" w:author="DM" w:date="2012-08-17T18:10:00Z">
        <w:r w:rsidRPr="00A63169">
          <w:rPr>
            <w:b/>
            <w:rPrChange w:id="941" w:author="DM" w:date="2012-08-17T18:10:00Z">
              <w:rPr/>
            </w:rPrChange>
          </w:rPr>
          <w:t>.</w:t>
        </w:r>
      </w:ins>
      <w:r w:rsidR="008850E1">
        <w:t xml:space="preserve"> </w:t>
      </w:r>
      <w:del w:id="942" w:author="DM" w:date="2012-08-17T18:10:00Z">
        <w:r w:rsidR="008850E1" w:rsidDel="00E41E23">
          <w:delText xml:space="preserve">– </w:delText>
        </w:r>
        <w:r w:rsidR="008F459B" w:rsidDel="00E41E23">
          <w:delText>e</w:delText>
        </w:r>
      </w:del>
      <w:ins w:id="943" w:author="DM" w:date="2012-08-17T18:10:00Z">
        <w:r w:rsidR="00E41E23">
          <w:t>E</w:t>
        </w:r>
      </w:ins>
      <w:r w:rsidR="008F459B">
        <w:t xml:space="preserve">xample bar chart illustrating hours of </w:t>
      </w:r>
      <w:del w:id="944" w:author="DM" w:date="2012-08-17T18:11:00Z">
        <w:r w:rsidR="008F459B" w:rsidDel="00E41E23">
          <w:delText>W</w:delText>
        </w:r>
      </w:del>
      <w:ins w:id="945" w:author="DM" w:date="2012-08-17T18:11:00Z">
        <w:r w:rsidR="00E41E23">
          <w:t>w</w:t>
        </w:r>
      </w:ins>
      <w:r w:rsidR="008F459B">
        <w:t xml:space="preserve">ork over </w:t>
      </w:r>
      <w:del w:id="946" w:author="DM" w:date="2012-08-17T18:11:00Z">
        <w:r w:rsidR="008F459B" w:rsidDel="00E41E23">
          <w:delText>T</w:delText>
        </w:r>
      </w:del>
      <w:ins w:id="947" w:author="DM" w:date="2012-08-17T18:11:00Z">
        <w:r w:rsidR="00E41E23">
          <w:t>t</w:t>
        </w:r>
      </w:ins>
      <w:r w:rsidR="008F459B">
        <w:t>ime</w:t>
      </w:r>
      <w:del w:id="948" w:author="DM" w:date="2012-08-17T18:10:00Z">
        <w:r w:rsidR="008F459B" w:rsidDel="00E41E23">
          <w:delText>.</w:delText>
        </w:r>
      </w:del>
    </w:p>
    <w:p w:rsidR="008850E1" w:rsidRDefault="00A63169" w:rsidP="00976F32">
      <w:pPr>
        <w:pStyle w:val="ListBulleted"/>
      </w:pPr>
      <w:r w:rsidRPr="00A63169">
        <w:rPr>
          <w:b/>
          <w:rPrChange w:id="949" w:author="DM" w:date="2012-08-17T18:11:00Z">
            <w:rPr/>
          </w:rPrChange>
        </w:rPr>
        <w:t>Analytic Grid</w:t>
      </w:r>
      <w:ins w:id="950" w:author="DM" w:date="2012-08-17T18:11:00Z">
        <w:r w:rsidRPr="00A63169">
          <w:rPr>
            <w:b/>
            <w:rPrChange w:id="951" w:author="DM" w:date="2012-08-17T18:11:00Z">
              <w:rPr/>
            </w:rPrChange>
          </w:rPr>
          <w:t>.</w:t>
        </w:r>
      </w:ins>
      <w:r w:rsidR="008850E1">
        <w:t xml:space="preserve"> </w:t>
      </w:r>
      <w:del w:id="952" w:author="DM" w:date="2012-08-17T18:11:00Z">
        <w:r w:rsidR="008850E1" w:rsidDel="00E41E23">
          <w:delText xml:space="preserve">– </w:delText>
        </w:r>
        <w:r w:rsidR="008F459B" w:rsidDel="00E41E23">
          <w:delText>t</w:delText>
        </w:r>
      </w:del>
      <w:ins w:id="953" w:author="DM" w:date="2012-08-17T18:11:00Z">
        <w:r w:rsidR="00E41E23">
          <w:t>T</w:t>
        </w:r>
      </w:ins>
      <w:r w:rsidR="008F459B">
        <w:t>ext</w:t>
      </w:r>
      <w:del w:id="954" w:author="DM" w:date="2012-08-17T18:11:00Z">
        <w:r w:rsidR="008F459B" w:rsidDel="00E41E23">
          <w:delText>ual</w:delText>
        </w:r>
      </w:del>
      <w:r w:rsidR="008F459B">
        <w:t xml:space="preserve"> summary of </w:t>
      </w:r>
      <w:del w:id="955" w:author="DM" w:date="2012-08-17T18:11:00Z">
        <w:r w:rsidR="008F459B" w:rsidDel="00E41E23">
          <w:delText>C</w:delText>
        </w:r>
      </w:del>
      <w:ins w:id="956" w:author="DM" w:date="2012-08-17T18:11:00Z">
        <w:r w:rsidR="00E41E23">
          <w:t>c</w:t>
        </w:r>
      </w:ins>
      <w:r w:rsidR="008F459B">
        <w:t xml:space="preserve">ost and </w:t>
      </w:r>
      <w:del w:id="957" w:author="DM" w:date="2012-08-17T18:11:00Z">
        <w:r w:rsidR="008F459B" w:rsidDel="00E41E23">
          <w:delText>W</w:delText>
        </w:r>
      </w:del>
      <w:ins w:id="958" w:author="DM" w:date="2012-08-17T18:11:00Z">
        <w:r w:rsidR="00E41E23">
          <w:t>w</w:t>
        </w:r>
      </w:ins>
      <w:r w:rsidR="008F459B">
        <w:t xml:space="preserve">ork for each </w:t>
      </w:r>
      <w:ins w:id="959" w:author="DM" w:date="2012-08-17T18:11:00Z">
        <w:r w:rsidR="001D7FA5">
          <w:t>p</w:t>
        </w:r>
      </w:ins>
      <w:del w:id="960" w:author="DM" w:date="2012-08-17T18:11:00Z">
        <w:r w:rsidR="008F459B" w:rsidDel="001D7FA5">
          <w:delText>P</w:delText>
        </w:r>
      </w:del>
      <w:r w:rsidR="008F459B">
        <w:t xml:space="preserve">roject </w:t>
      </w:r>
      <w:del w:id="961" w:author="DM" w:date="2012-08-17T18:11:00Z">
        <w:r w:rsidR="008F459B" w:rsidDel="001D7FA5">
          <w:delText>R</w:delText>
        </w:r>
      </w:del>
      <w:ins w:id="962" w:author="DM" w:date="2012-08-17T18:11:00Z">
        <w:r w:rsidR="001D7FA5">
          <w:t>r</w:t>
        </w:r>
      </w:ins>
      <w:r w:rsidR="008F459B">
        <w:t xml:space="preserve">ole over </w:t>
      </w:r>
      <w:del w:id="963" w:author="DM" w:date="2012-08-17T18:11:00Z">
        <w:r w:rsidR="008F459B" w:rsidDel="00E41E23">
          <w:delText>T</w:delText>
        </w:r>
      </w:del>
      <w:ins w:id="964" w:author="DM" w:date="2012-08-17T18:11:00Z">
        <w:r w:rsidR="00E41E23">
          <w:t>t</w:t>
        </w:r>
      </w:ins>
      <w:r w:rsidR="008F459B">
        <w:t>ime</w:t>
      </w:r>
      <w:del w:id="965" w:author="DM" w:date="2012-08-17T18:11:00Z">
        <w:r w:rsidR="008F459B" w:rsidDel="00E41E23">
          <w:delText>.</w:delText>
        </w:r>
      </w:del>
    </w:p>
    <w:p w:rsidR="001D7FA5" w:rsidRDefault="001D7FA5">
      <w:pPr>
        <w:pStyle w:val="Slug"/>
        <w:rPr>
          <w:ins w:id="966" w:author="DM" w:date="2012-08-17T18:12:00Z"/>
        </w:rPr>
        <w:pPrChange w:id="967" w:author="DM" w:date="2012-08-20T08:30:00Z">
          <w:pPr>
            <w:pStyle w:val="ListBulleted"/>
          </w:pPr>
        </w:pPrChange>
      </w:pPr>
      <w:ins w:id="968" w:author="DM" w:date="2012-08-17T18:12:00Z">
        <w:r>
          <w:t>Figure 4.14</w:t>
        </w:r>
        <w:r w:rsidRPr="002079A5">
          <w:t xml:space="preserve"> </w:t>
        </w:r>
        <w:r>
          <w:t>B</w:t>
        </w:r>
        <w:r w:rsidRPr="0025152D">
          <w:t>usiness</w:t>
        </w:r>
        <w:r>
          <w:t xml:space="preserve"> </w:t>
        </w:r>
        <w:r w:rsidRPr="0025152D">
          <w:t>Intelligence</w:t>
        </w:r>
        <w:r>
          <w:t xml:space="preserve"> Project Dashboard </w:t>
        </w:r>
        <w:r>
          <w:tab/>
          <w:t>[04-14-</w:t>
        </w:r>
        <w:r w:rsidRPr="00F37455">
          <w:t>businessIntelligence</w:t>
        </w:r>
        <w:r>
          <w:t>Project</w:t>
        </w:r>
        <w:r w:rsidRPr="00F37455">
          <w:t>Dashboard</w:t>
        </w:r>
        <w:r>
          <w:t>.tif]</w:t>
        </w:r>
      </w:ins>
    </w:p>
    <w:p w:rsidR="00B7466D" w:rsidRDefault="001D7FA5">
      <w:pPr>
        <w:pStyle w:val="FigureSource"/>
        <w:rPr>
          <w:ins w:id="969" w:author="DM" w:date="2012-08-20T08:30:00Z"/>
        </w:rPr>
        <w:pPrChange w:id="970" w:author="DM" w:date="2012-08-17T17:54:00Z">
          <w:pPr>
            <w:pStyle w:val="Slug"/>
          </w:pPr>
        </w:pPrChange>
      </w:pPr>
      <w:ins w:id="971" w:author="DM" w:date="2012-08-17T18:12:00Z">
        <w:r>
          <w:t xml:space="preserve">Source: Advisicon </w:t>
        </w:r>
      </w:ins>
    </w:p>
    <w:p w:rsidR="008850E1" w:rsidDel="00B7466D" w:rsidRDefault="008850E1">
      <w:pPr>
        <w:pStyle w:val="Para"/>
        <w:rPr>
          <w:del w:id="972" w:author="DM" w:date="2012-08-20T08:30:00Z"/>
        </w:rPr>
        <w:pPrChange w:id="973" w:author="DM" w:date="2012-08-20T08:30:00Z">
          <w:pPr>
            <w:pStyle w:val="ListBulleted"/>
          </w:pPr>
        </w:pPrChange>
      </w:pPr>
      <w:r>
        <w:t>This example dashboard provides summary P</w:t>
      </w:r>
      <w:ins w:id="974" w:author="DM" w:date="2012-08-17T18:11:00Z">
        <w:r w:rsidR="001D7FA5">
          <w:t>M</w:t>
        </w:r>
      </w:ins>
      <w:del w:id="975" w:author="DM" w:date="2012-08-17T18:12:00Z">
        <w:r w:rsidDel="001D7FA5">
          <w:delText>roject Management</w:delText>
        </w:r>
      </w:del>
      <w:r>
        <w:t xml:space="preserve"> performance data to </w:t>
      </w:r>
      <w:del w:id="976" w:author="DM" w:date="2012-08-17T18:12:00Z">
        <w:r w:rsidDel="001D7FA5">
          <w:delText xml:space="preserve">the </w:delText>
        </w:r>
      </w:del>
      <w:r>
        <w:t>end</w:t>
      </w:r>
      <w:del w:id="977" w:author="DM" w:date="2012-08-17T18:12:00Z">
        <w:r w:rsidDel="001D7FA5">
          <w:delText>-</w:delText>
        </w:r>
      </w:del>
      <w:ins w:id="978" w:author="DM" w:date="2012-08-17T18:12:00Z">
        <w:r w:rsidR="001D7FA5">
          <w:t xml:space="preserve"> </w:t>
        </w:r>
      </w:ins>
      <w:r>
        <w:t>user</w:t>
      </w:r>
      <w:ins w:id="979" w:author="DM" w:date="2012-08-17T18:12:00Z">
        <w:r w:rsidR="001D7FA5">
          <w:t>s</w:t>
        </w:r>
      </w:ins>
      <w:r>
        <w:t xml:space="preserve"> and also acts as a menu to drill</w:t>
      </w:r>
      <w:del w:id="980" w:author="DM" w:date="2012-08-17T18:12:00Z">
        <w:r w:rsidDel="001D7FA5">
          <w:delText>-</w:delText>
        </w:r>
      </w:del>
      <w:ins w:id="981" w:author="DM" w:date="2012-08-17T18:12:00Z">
        <w:r w:rsidR="001D7FA5">
          <w:t xml:space="preserve"> </w:t>
        </w:r>
      </w:ins>
      <w:r>
        <w:t>down into the details</w:t>
      </w:r>
      <w:r w:rsidR="008F459B">
        <w:t>. We</w:t>
      </w:r>
      <w:del w:id="982" w:author="DM" w:date="2012-08-17T18:12:00Z">
        <w:r w:rsidR="006B587E" w:rsidDel="001D7FA5">
          <w:delText>’</w:delText>
        </w:r>
        <w:r w:rsidR="008F459B" w:rsidDel="001D7FA5">
          <w:delText>ll</w:delText>
        </w:r>
      </w:del>
      <w:r w:rsidR="008F459B">
        <w:t xml:space="preserve"> discuss this in more detail next.</w:t>
      </w:r>
    </w:p>
    <w:p w:rsidR="00A63169" w:rsidRDefault="00F37455">
      <w:pPr>
        <w:pStyle w:val="Para"/>
        <w:pPrChange w:id="983" w:author="DM" w:date="2012-08-20T08:30:00Z">
          <w:pPr>
            <w:pStyle w:val="Slug"/>
          </w:pPr>
        </w:pPrChange>
      </w:pPr>
      <w:del w:id="984" w:author="DM" w:date="2012-08-17T18:12:00Z">
        <w:r w:rsidDel="001D7FA5">
          <w:delText>Figure 4.1</w:delText>
        </w:r>
        <w:r w:rsidR="00A02BE5" w:rsidDel="001D7FA5">
          <w:delText>4</w:delText>
        </w:r>
        <w:r w:rsidDel="001D7FA5">
          <w:delText>:</w:delText>
        </w:r>
        <w:r w:rsidRPr="002079A5" w:rsidDel="001D7FA5">
          <w:delText xml:space="preserve"> </w:delText>
        </w:r>
        <w:r w:rsidDel="001D7FA5">
          <w:delText>B</w:delText>
        </w:r>
        <w:r w:rsidRPr="0025152D" w:rsidDel="001D7FA5">
          <w:delText>usiness</w:delText>
        </w:r>
        <w:r w:rsidDel="001D7FA5">
          <w:delText xml:space="preserve"> </w:delText>
        </w:r>
        <w:r w:rsidRPr="0025152D" w:rsidDel="001D7FA5">
          <w:delText>Intelligence</w:delText>
        </w:r>
        <w:r w:rsidR="00D244E9" w:rsidDel="001D7FA5">
          <w:delText xml:space="preserve"> </w:delText>
        </w:r>
        <w:r w:rsidR="00FA0C98" w:rsidDel="001D7FA5">
          <w:delText>Project</w:delText>
        </w:r>
        <w:r w:rsidDel="001D7FA5">
          <w:delText xml:space="preserve"> Dashboard</w:delText>
        </w:r>
        <w:r w:rsidR="009158AB" w:rsidDel="001D7FA5">
          <w:delText xml:space="preserve"> </w:delText>
        </w:r>
        <w:r w:rsidR="009158AB" w:rsidRPr="002E6CB3" w:rsidDel="001D7FA5">
          <w:rPr>
            <w:b/>
          </w:rPr>
          <w:delText>(</w:delText>
        </w:r>
        <w:r w:rsidR="00354B77" w:rsidDel="001D7FA5">
          <w:rPr>
            <w:b/>
          </w:rPr>
          <w:delText>Source: Advisicon</w:delText>
        </w:r>
        <w:r w:rsidR="009158AB" w:rsidRPr="002E6CB3" w:rsidDel="001D7FA5">
          <w:rPr>
            <w:b/>
          </w:rPr>
          <w:delText>)</w:delText>
        </w:r>
        <w:r w:rsidR="0042130B" w:rsidDel="001D7FA5">
          <w:tab/>
        </w:r>
        <w:r w:rsidDel="001D7FA5">
          <w:delText>[</w:delText>
        </w:r>
        <w:r w:rsidR="007D2534" w:rsidDel="001D7FA5">
          <w:delText>04-14-</w:delText>
        </w:r>
        <w:r w:rsidRPr="00F37455" w:rsidDel="001D7FA5">
          <w:delText>businessIntelligence</w:delText>
        </w:r>
        <w:r w:rsidR="000632A8" w:rsidDel="001D7FA5">
          <w:delText>P</w:delText>
        </w:r>
        <w:r w:rsidR="00FA0C98" w:rsidDel="001D7FA5">
          <w:delText>roject</w:delText>
        </w:r>
        <w:r w:rsidRPr="00F37455" w:rsidDel="001D7FA5">
          <w:delText>Dashboard</w:delText>
        </w:r>
        <w:r w:rsidDel="001D7FA5">
          <w:delText>.tif]</w:delText>
        </w:r>
      </w:del>
    </w:p>
    <w:p w:rsidR="00F37455" w:rsidRPr="0080138E" w:rsidRDefault="0036205E" w:rsidP="0080138E">
      <w:pPr>
        <w:pStyle w:val="Para"/>
      </w:pPr>
      <w:r>
        <w:t>D</w:t>
      </w:r>
      <w:r w:rsidR="0080138E">
        <w:t>ashboards are</w:t>
      </w:r>
      <w:r>
        <w:t xml:space="preserve"> essentially </w:t>
      </w:r>
      <w:proofErr w:type="gramStart"/>
      <w:r>
        <w:t>a</w:t>
      </w:r>
      <w:proofErr w:type="gramEnd"/>
      <w:r>
        <w:t xml:space="preserve"> </w:t>
      </w:r>
      <w:proofErr w:type="spellStart"/>
      <w:ins w:id="985" w:author="DM" w:date="2012-08-17T18:12:00Z">
        <w:r w:rsidR="001D7FA5">
          <w:t>m</w:t>
        </w:r>
      </w:ins>
      <w:del w:id="986" w:author="DM" w:date="2012-08-17T18:12:00Z">
        <w:r w:rsidDel="001D7FA5">
          <w:delText>M</w:delText>
        </w:r>
      </w:del>
      <w:r>
        <w:t>ashup</w:t>
      </w:r>
      <w:proofErr w:type="spellEnd"/>
      <w:r>
        <w:t xml:space="preserve"> (</w:t>
      </w:r>
      <w:del w:id="987" w:author="DM" w:date="2012-08-17T18:12:00Z">
        <w:r w:rsidDel="001D7FA5">
          <w:delText>w</w:delText>
        </w:r>
      </w:del>
      <w:ins w:id="988" w:author="DM" w:date="2012-08-17T18:12:00Z">
        <w:r w:rsidR="001D7FA5">
          <w:t>W</w:t>
        </w:r>
      </w:ins>
      <w:r>
        <w:t>eb application hybrid)</w:t>
      </w:r>
      <w:r w:rsidR="0080138E">
        <w:t xml:space="preserve"> created from </w:t>
      </w:r>
      <w:del w:id="989" w:author="DM" w:date="2012-08-17T18:12:00Z">
        <w:r w:rsidR="0080138E" w:rsidDel="001D7FA5">
          <w:delText>w</w:delText>
        </w:r>
      </w:del>
      <w:ins w:id="990" w:author="DM" w:date="2012-08-17T18:12:00Z">
        <w:r w:rsidR="001D7FA5">
          <w:t>W</w:t>
        </w:r>
      </w:ins>
      <w:r w:rsidR="0080138E">
        <w:t xml:space="preserve">eb </w:t>
      </w:r>
      <w:ins w:id="991" w:author="DM" w:date="2012-08-20T08:31:00Z">
        <w:r w:rsidR="00B7466D">
          <w:t>P</w:t>
        </w:r>
      </w:ins>
      <w:del w:id="992" w:author="DM" w:date="2012-08-20T08:31:00Z">
        <w:r w:rsidR="0080138E" w:rsidDel="00B7466D">
          <w:delText>p</w:delText>
        </w:r>
      </w:del>
      <w:r w:rsidR="0080138E">
        <w:t>arts that are configured to meet the need</w:t>
      </w:r>
      <w:r>
        <w:t>s</w:t>
      </w:r>
      <w:r w:rsidR="0080138E">
        <w:t xml:space="preserve"> of </w:t>
      </w:r>
      <w:r w:rsidR="00D244E9">
        <w:t>an</w:t>
      </w:r>
      <w:r w:rsidR="0080138E">
        <w:t xml:space="preserve"> end</w:t>
      </w:r>
      <w:del w:id="993" w:author="DM" w:date="2012-08-17T18:12:00Z">
        <w:r w:rsidR="0080138E" w:rsidDel="001D7FA5">
          <w:delText>-</w:delText>
        </w:r>
      </w:del>
      <w:ins w:id="994" w:author="DM" w:date="2012-08-17T18:12:00Z">
        <w:r w:rsidR="001D7FA5">
          <w:t xml:space="preserve"> </w:t>
        </w:r>
      </w:ins>
      <w:r w:rsidR="0080138E">
        <w:t>user role</w:t>
      </w:r>
      <w:r>
        <w:t>.</w:t>
      </w:r>
      <w:r w:rsidR="0080138E">
        <w:t xml:space="preserve"> </w:t>
      </w:r>
      <w:r>
        <w:t>Dashboards present</w:t>
      </w:r>
      <w:r w:rsidR="0080138E">
        <w:t xml:space="preserve"> data</w:t>
      </w:r>
      <w:r w:rsidR="00062CF6">
        <w:t>,</w:t>
      </w:r>
      <w:r w:rsidR="008654D3">
        <w:t xml:space="preserve"> initially in</w:t>
      </w:r>
      <w:r w:rsidR="0080138E">
        <w:t xml:space="preserve"> a high-level </w:t>
      </w:r>
      <w:r w:rsidR="008654D3">
        <w:t>roll</w:t>
      </w:r>
      <w:ins w:id="995" w:author="DM" w:date="2012-08-17T18:12:00Z">
        <w:r w:rsidR="001D7FA5">
          <w:t>-</w:t>
        </w:r>
      </w:ins>
      <w:r w:rsidR="008654D3">
        <w:t xml:space="preserve">up format, </w:t>
      </w:r>
      <w:r>
        <w:t>then</w:t>
      </w:r>
      <w:r w:rsidR="00062CF6">
        <w:t xml:space="preserve"> allow</w:t>
      </w:r>
      <w:r w:rsidR="0080138E">
        <w:t xml:space="preserve"> drill</w:t>
      </w:r>
      <w:del w:id="996" w:author="DM" w:date="2012-08-17T18:12:00Z">
        <w:r w:rsidR="0080138E" w:rsidDel="001D7FA5">
          <w:delText>-</w:delText>
        </w:r>
      </w:del>
      <w:r w:rsidR="0080138E">
        <w:t xml:space="preserve">down into details that provide insight into </w:t>
      </w:r>
      <w:r w:rsidR="00BD0F39">
        <w:t>specifics</w:t>
      </w:r>
      <w:r w:rsidR="0080138E">
        <w:t xml:space="preserve"> </w:t>
      </w:r>
      <w:r w:rsidR="00BD0F39">
        <w:t>of a</w:t>
      </w:r>
      <w:r w:rsidR="0080138E">
        <w:t xml:space="preserve"> project </w:t>
      </w:r>
      <w:r w:rsidR="00397659">
        <w:t>and its related components</w:t>
      </w:r>
      <w:r w:rsidR="0080138E">
        <w:t>.</w:t>
      </w:r>
    </w:p>
    <w:p w:rsidR="00D376EC" w:rsidRDefault="006C2D7D" w:rsidP="00BD0F39">
      <w:pPr>
        <w:pStyle w:val="Para"/>
      </w:pPr>
      <w:del w:id="997" w:author="DM" w:date="2012-08-17T16:57:00Z">
        <w:r w:rsidRPr="00BD0F39" w:rsidDel="00B25722">
          <w:delText>P</w:delText>
        </w:r>
        <w:r w:rsidDel="00B25722">
          <w:delText xml:space="preserve">roject </w:delText>
        </w:r>
        <w:r w:rsidRPr="00BD0F39" w:rsidDel="00B25722">
          <w:delText>M</w:delText>
        </w:r>
        <w:r w:rsidDel="00B25722">
          <w:delText xml:space="preserve">anagement </w:delText>
        </w:r>
        <w:r w:rsidRPr="00BD0F39" w:rsidDel="00B25722">
          <w:delText>O</w:delText>
        </w:r>
        <w:r w:rsidDel="00B25722">
          <w:delText>ffice</w:delText>
        </w:r>
      </w:del>
      <w:ins w:id="998" w:author="DM" w:date="2012-08-17T16:57:00Z">
        <w:r w:rsidR="00B25722">
          <w:t>PMO</w:t>
        </w:r>
      </w:ins>
      <w:r>
        <w:t xml:space="preserve">s </w:t>
      </w:r>
      <w:del w:id="999" w:author="DM" w:date="2012-08-17T18:13:00Z">
        <w:r w:rsidR="00FA1C47" w:rsidDel="001D7FA5">
          <w:delText>(PMO</w:delText>
        </w:r>
        <w:r w:rsidR="00D20FEA" w:rsidDel="001D7FA5">
          <w:delText xml:space="preserve">s) </w:delText>
        </w:r>
      </w:del>
      <w:r>
        <w:t>can</w:t>
      </w:r>
      <w:r w:rsidR="00D20FEA">
        <w:t xml:space="preserve"> also</w:t>
      </w:r>
      <w:r>
        <w:t xml:space="preserve"> create </w:t>
      </w:r>
      <w:r w:rsidRPr="00BD0F39">
        <w:t>dashboards</w:t>
      </w:r>
      <w:r>
        <w:t xml:space="preserve"> to ensure that end</w:t>
      </w:r>
      <w:del w:id="1000" w:author="DM" w:date="2012-08-17T18:13:00Z">
        <w:r w:rsidDel="001D7FA5">
          <w:delText>-</w:delText>
        </w:r>
      </w:del>
      <w:ins w:id="1001" w:author="DM" w:date="2012-08-17T18:13:00Z">
        <w:r w:rsidR="001D7FA5">
          <w:t xml:space="preserve"> </w:t>
        </w:r>
      </w:ins>
      <w:r>
        <w:t>users</w:t>
      </w:r>
      <w:r w:rsidR="00FA1C47">
        <w:t xml:space="preserve"> receive relevant, </w:t>
      </w:r>
      <w:r w:rsidRPr="00BD0F39">
        <w:t>u</w:t>
      </w:r>
      <w:r>
        <w:t xml:space="preserve">seful information that meet the needs of </w:t>
      </w:r>
      <w:r w:rsidR="004C1F57">
        <w:t>the role</w:t>
      </w:r>
      <w:ins w:id="1002" w:author="DM" w:date="2012-08-17T18:13:00Z">
        <w:r w:rsidR="001D7FA5">
          <w:t>s</w:t>
        </w:r>
      </w:ins>
      <w:r w:rsidR="004C1F57">
        <w:t xml:space="preserve"> they perform</w:t>
      </w:r>
      <w:r>
        <w:t xml:space="preserve">. </w:t>
      </w:r>
      <w:r w:rsidR="004C1F57">
        <w:t>M</w:t>
      </w:r>
      <w:r w:rsidRPr="00BD0F39">
        <w:t>ore technical</w:t>
      </w:r>
      <w:r w:rsidR="004C1F57">
        <w:t xml:space="preserve"> users can employ</w:t>
      </w:r>
      <w:r w:rsidRPr="00BD0F39">
        <w:t xml:space="preserve"> more sophisti</w:t>
      </w:r>
      <w:r>
        <w:t>cated tools</w:t>
      </w:r>
      <w:ins w:id="1003" w:author="DM" w:date="2012-08-17T18:13:00Z">
        <w:r w:rsidR="001D7FA5">
          <w:t>,</w:t>
        </w:r>
      </w:ins>
      <w:r w:rsidR="00FE538A">
        <w:t xml:space="preserve"> </w:t>
      </w:r>
      <w:del w:id="1004" w:author="DM" w:date="2012-08-17T18:13:00Z">
        <w:r w:rsidR="00FE538A" w:rsidDel="001D7FA5">
          <w:delText>–</w:delText>
        </w:r>
        <w:r w:rsidDel="001D7FA5">
          <w:delText xml:space="preserve"> </w:delText>
        </w:r>
      </w:del>
      <w:r>
        <w:t>such as SQL Server</w:t>
      </w:r>
      <w:r w:rsidRPr="00BD0F39">
        <w:t xml:space="preserve"> Reporting Services</w:t>
      </w:r>
      <w:ins w:id="1005" w:author="DM" w:date="2012-08-17T18:13:00Z">
        <w:r w:rsidR="001D7FA5">
          <w:t>,</w:t>
        </w:r>
      </w:ins>
      <w:r>
        <w:t xml:space="preserve"> </w:t>
      </w:r>
      <w:del w:id="1006" w:author="DM" w:date="2012-08-17T18:13:00Z">
        <w:r w:rsidDel="001D7FA5">
          <w:delText>(SRSS)</w:delText>
        </w:r>
        <w:r w:rsidR="00FE538A" w:rsidDel="001D7FA5">
          <w:delText xml:space="preserve"> –</w:delText>
        </w:r>
      </w:del>
      <w:r>
        <w:t xml:space="preserve"> to create more </w:t>
      </w:r>
      <w:r w:rsidR="004C1F57">
        <w:t xml:space="preserve">involved </w:t>
      </w:r>
      <w:r w:rsidRPr="00BD0F39">
        <w:t>reports</w:t>
      </w:r>
      <w:r>
        <w:t>.</w:t>
      </w:r>
    </w:p>
    <w:p w:rsidR="001511EF" w:rsidRDefault="001511EF" w:rsidP="001511EF">
      <w:pPr>
        <w:pStyle w:val="Para"/>
      </w:pPr>
      <w:r w:rsidRPr="00BD0F39">
        <w:t xml:space="preserve">Project Server 2010 </w:t>
      </w:r>
      <w:r>
        <w:t xml:space="preserve">also </w:t>
      </w:r>
      <w:r w:rsidRPr="00BD0F39">
        <w:t>includes a library of</w:t>
      </w:r>
      <w:r>
        <w:t xml:space="preserve"> preconfigured template reports that end</w:t>
      </w:r>
      <w:del w:id="1007" w:author="DM" w:date="2012-08-17T18:13:00Z">
        <w:r w:rsidDel="001D7FA5">
          <w:delText>-</w:delText>
        </w:r>
      </w:del>
      <w:ins w:id="1008" w:author="DM" w:date="2012-08-17T18:13:00Z">
        <w:r w:rsidR="001D7FA5">
          <w:t xml:space="preserve"> </w:t>
        </w:r>
      </w:ins>
      <w:r>
        <w:t>users</w:t>
      </w:r>
      <w:r w:rsidRPr="00BD0F39">
        <w:t xml:space="preserve"> can </w:t>
      </w:r>
      <w:r>
        <w:t>customize,</w:t>
      </w:r>
      <w:r w:rsidRPr="00BD0F39">
        <w:t xml:space="preserve"> </w:t>
      </w:r>
      <w:r>
        <w:t>using</w:t>
      </w:r>
      <w:r w:rsidRPr="00BD0F39">
        <w:t xml:space="preserve"> familiar</w:t>
      </w:r>
      <w:r>
        <w:t xml:space="preserve"> tools like Excel.</w:t>
      </w:r>
      <w:r w:rsidRPr="00BD0F39">
        <w:t xml:space="preserve"> </w:t>
      </w:r>
      <w:r>
        <w:t>T</w:t>
      </w:r>
      <w:r w:rsidRPr="00BD0F39">
        <w:t>he</w:t>
      </w:r>
      <w:r>
        <w:t>se</w:t>
      </w:r>
      <w:r w:rsidRPr="00BD0F39">
        <w:t xml:space="preserve"> r</w:t>
      </w:r>
      <w:r>
        <w:t>eports can the</w:t>
      </w:r>
      <w:r w:rsidR="00E100FB">
        <w:t>n</w:t>
      </w:r>
      <w:r>
        <w:t xml:space="preserve"> be </w:t>
      </w:r>
      <w:r w:rsidRPr="00BD0F39">
        <w:t>publish</w:t>
      </w:r>
      <w:r>
        <w:t>ed using Excel Services and incorporated into dashboard views.</w:t>
      </w:r>
    </w:p>
    <w:p w:rsidR="008B3C17" w:rsidRDefault="008B3C17" w:rsidP="008B3C17">
      <w:pPr>
        <w:pStyle w:val="Para"/>
      </w:pPr>
      <w:r>
        <w:t>Figure 4.1</w:t>
      </w:r>
      <w:r w:rsidR="009C2F29">
        <w:t>5</w:t>
      </w:r>
      <w:r>
        <w:t xml:space="preserve"> illustrates a consolidated </w:t>
      </w:r>
      <w:ins w:id="1009" w:author="DM" w:date="2012-08-17T18:13:00Z">
        <w:r w:rsidR="001D7FA5">
          <w:t>p</w:t>
        </w:r>
      </w:ins>
      <w:del w:id="1010" w:author="DM" w:date="2012-08-17T18:13:00Z">
        <w:r w:rsidDel="001D7FA5">
          <w:delText>P</w:delText>
        </w:r>
      </w:del>
      <w:r>
        <w:t xml:space="preserve">roject </w:t>
      </w:r>
      <w:del w:id="1011" w:author="DM" w:date="2012-08-17T18:13:00Z">
        <w:r w:rsidDel="001D7FA5">
          <w:delText>S</w:delText>
        </w:r>
      </w:del>
      <w:ins w:id="1012" w:author="DM" w:date="2012-08-17T18:13:00Z">
        <w:r w:rsidR="001D7FA5">
          <w:t>s</w:t>
        </w:r>
      </w:ins>
      <w:r>
        <w:t xml:space="preserve">ummary view where </w:t>
      </w:r>
      <w:del w:id="1013" w:author="DM" w:date="2012-08-17T18:13:00Z">
        <w:r w:rsidDel="001D7FA5">
          <w:delText>Key Performance Indicators (</w:delText>
        </w:r>
      </w:del>
      <w:r>
        <w:t>KPIs</w:t>
      </w:r>
      <w:del w:id="1014" w:author="DM" w:date="2012-08-17T18:13:00Z">
        <w:r w:rsidDel="001D7FA5">
          <w:delText>)</w:delText>
        </w:r>
      </w:del>
      <w:r>
        <w:t xml:space="preserve">, </w:t>
      </w:r>
      <w:del w:id="1015" w:author="DM" w:date="2012-08-17T18:13:00Z">
        <w:r w:rsidDel="001D7FA5">
          <w:delText>C</w:delText>
        </w:r>
      </w:del>
      <w:ins w:id="1016" w:author="DM" w:date="2012-08-17T18:13:00Z">
        <w:r w:rsidR="001D7FA5">
          <w:t>c</w:t>
        </w:r>
      </w:ins>
      <w:r>
        <w:t xml:space="preserve">ost </w:t>
      </w:r>
      <w:del w:id="1017" w:author="DM" w:date="2012-08-17T18:13:00Z">
        <w:r w:rsidDel="001D7FA5">
          <w:delText>S</w:delText>
        </w:r>
      </w:del>
      <w:ins w:id="1018" w:author="DM" w:date="2012-08-17T18:13:00Z">
        <w:r w:rsidR="001D7FA5">
          <w:t>s</w:t>
        </w:r>
      </w:ins>
      <w:r>
        <w:t>ummary information, and other information can be displayed using different types of presentation formats (e.g.</w:t>
      </w:r>
      <w:ins w:id="1019" w:author="DM" w:date="2012-08-17T18:13:00Z">
        <w:r w:rsidR="001D7FA5">
          <w:t>,</w:t>
        </w:r>
      </w:ins>
      <w:r>
        <w:t xml:space="preserve"> tabular data, traffic light indicators, dials, etc.).</w:t>
      </w:r>
      <w:r w:rsidRPr="006C2D7D">
        <w:t xml:space="preserve"> </w:t>
      </w:r>
    </w:p>
    <w:p w:rsidR="00E27429" w:rsidRDefault="00E27429" w:rsidP="00E27429">
      <w:pPr>
        <w:pStyle w:val="Slug"/>
        <w:rPr>
          <w:ins w:id="1020" w:author="DM" w:date="2012-08-17T17:54:00Z"/>
        </w:rPr>
      </w:pPr>
      <w:r>
        <w:t>Figure 4.1</w:t>
      </w:r>
      <w:r w:rsidR="00A02BE5">
        <w:t>5</w:t>
      </w:r>
      <w:del w:id="1021" w:author="DM" w:date="2012-08-17T18:14:00Z">
        <w:r w:rsidDel="001D7FA5">
          <w:delText>:</w:delText>
        </w:r>
      </w:del>
      <w:r w:rsidRPr="002079A5">
        <w:t xml:space="preserve"> </w:t>
      </w:r>
      <w:r w:rsidR="0025152D">
        <w:t>B</w:t>
      </w:r>
      <w:r w:rsidR="0025152D" w:rsidRPr="0025152D">
        <w:t>usiness</w:t>
      </w:r>
      <w:r w:rsidR="0025152D">
        <w:t xml:space="preserve"> </w:t>
      </w:r>
      <w:r w:rsidR="0025152D" w:rsidRPr="0025152D">
        <w:t>Intelligence</w:t>
      </w:r>
      <w:r w:rsidR="0025152D">
        <w:t xml:space="preserve"> </w:t>
      </w:r>
      <w:r w:rsidR="0025152D" w:rsidRPr="0025152D">
        <w:t>Project Summary</w:t>
      </w:r>
      <w:r w:rsidR="005C36CB">
        <w:t xml:space="preserve"> </w:t>
      </w:r>
      <w:del w:id="1022" w:author="DM" w:date="2012-08-17T18:14:00Z">
        <w:r w:rsidR="005C36CB" w:rsidRPr="005C36CB" w:rsidDel="001D7FA5">
          <w:rPr>
            <w:b w:val="0"/>
          </w:rPr>
          <w:delText>(</w:delText>
        </w:r>
        <w:r w:rsidR="005C36CB" w:rsidDel="001D7FA5">
          <w:rPr>
            <w:b w:val="0"/>
          </w:rPr>
          <w:delText>Source: Advisicon</w:delText>
        </w:r>
        <w:r w:rsidR="005C36CB" w:rsidRPr="005C36CB" w:rsidDel="001D7FA5">
          <w:rPr>
            <w:b w:val="0"/>
          </w:rPr>
          <w:delText>)</w:delText>
        </w:r>
      </w:del>
      <w:r>
        <w:tab/>
        <w:t>[</w:t>
      </w:r>
      <w:r w:rsidR="00546205">
        <w:t>04-15-</w:t>
      </w:r>
      <w:r w:rsidR="00EF784A">
        <w:t>businessIntelligenceProject</w:t>
      </w:r>
      <w:r w:rsidR="0025152D" w:rsidRPr="0025152D">
        <w:t>Summary</w:t>
      </w:r>
      <w:r w:rsidR="0025152D">
        <w:t>.tif</w:t>
      </w:r>
      <w:r>
        <w:t>]</w:t>
      </w:r>
    </w:p>
    <w:p w:rsidR="00A63169" w:rsidRDefault="009E5F29">
      <w:pPr>
        <w:pStyle w:val="FigureSource"/>
        <w:pPrChange w:id="1023" w:author="DM" w:date="2012-08-17T17:54:00Z">
          <w:pPr>
            <w:pStyle w:val="Slug"/>
          </w:pPr>
        </w:pPrChange>
      </w:pPr>
      <w:ins w:id="1024" w:author="DM" w:date="2012-08-17T17:54:00Z">
        <w:r>
          <w:t>Source: Advisicon</w:t>
        </w:r>
      </w:ins>
    </w:p>
    <w:p w:rsidR="000E6CCC" w:rsidRPr="00007961" w:rsidRDefault="004E2193" w:rsidP="00007961">
      <w:pPr>
        <w:pStyle w:val="Para"/>
      </w:pPr>
      <w:r w:rsidRPr="00007961">
        <w:t xml:space="preserve">The Microsoft EPM 2010 solution </w:t>
      </w:r>
      <w:r w:rsidR="001511EF" w:rsidRPr="00007961">
        <w:t xml:space="preserve">further </w:t>
      </w:r>
      <w:r w:rsidRPr="00007961">
        <w:t>provides end</w:t>
      </w:r>
      <w:del w:id="1025" w:author="DM" w:date="2012-08-17T18:14:00Z">
        <w:r w:rsidRPr="00007961" w:rsidDel="001D7FA5">
          <w:delText>-</w:delText>
        </w:r>
      </w:del>
      <w:ins w:id="1026" w:author="DM" w:date="2012-08-17T18:14:00Z">
        <w:r w:rsidR="001D7FA5">
          <w:t xml:space="preserve"> </w:t>
        </w:r>
      </w:ins>
      <w:r w:rsidRPr="00007961">
        <w:t>users with the ability to drill</w:t>
      </w:r>
      <w:del w:id="1027" w:author="DM" w:date="2012-08-17T18:14:00Z">
        <w:r w:rsidRPr="00007961" w:rsidDel="001D7FA5">
          <w:delText>-</w:delText>
        </w:r>
      </w:del>
      <w:ins w:id="1028" w:author="DM" w:date="2012-08-17T18:14:00Z">
        <w:r w:rsidR="001D7FA5">
          <w:t xml:space="preserve"> </w:t>
        </w:r>
      </w:ins>
      <w:r w:rsidRPr="00007961">
        <w:t xml:space="preserve">down into data </w:t>
      </w:r>
      <w:r w:rsidR="00025D9D" w:rsidRPr="00007961">
        <w:t xml:space="preserve">using a </w:t>
      </w:r>
      <w:del w:id="1029" w:author="DM" w:date="2012-08-17T18:14:00Z">
        <w:r w:rsidR="00025D9D" w:rsidRPr="00007961" w:rsidDel="001D7FA5">
          <w:delText>D</w:delText>
        </w:r>
      </w:del>
      <w:ins w:id="1030" w:author="DM" w:date="2012-08-17T18:14:00Z">
        <w:r w:rsidR="001D7FA5">
          <w:t>d</w:t>
        </w:r>
      </w:ins>
      <w:r w:rsidR="00025D9D" w:rsidRPr="00007961">
        <w:t xml:space="preserve">ecomposition </w:t>
      </w:r>
      <w:del w:id="1031" w:author="DM" w:date="2012-08-17T18:14:00Z">
        <w:r w:rsidR="00025D9D" w:rsidRPr="00007961" w:rsidDel="001D7FA5">
          <w:delText>T</w:delText>
        </w:r>
      </w:del>
      <w:ins w:id="1032" w:author="DM" w:date="2012-08-17T18:14:00Z">
        <w:r w:rsidR="001D7FA5">
          <w:t>t</w:t>
        </w:r>
      </w:ins>
      <w:r w:rsidR="00025D9D" w:rsidRPr="00007961">
        <w:t xml:space="preserve">ree. </w:t>
      </w:r>
      <w:r w:rsidR="001511EF" w:rsidRPr="00007961">
        <w:t xml:space="preserve">Decomposition </w:t>
      </w:r>
      <w:del w:id="1033" w:author="DM" w:date="2012-08-17T18:14:00Z">
        <w:r w:rsidR="001511EF" w:rsidRPr="00007961" w:rsidDel="001D7FA5">
          <w:delText>T</w:delText>
        </w:r>
      </w:del>
      <w:ins w:id="1034" w:author="DM" w:date="2012-08-17T18:14:00Z">
        <w:r w:rsidR="001D7FA5">
          <w:t>t</w:t>
        </w:r>
      </w:ins>
      <w:r w:rsidR="001511EF" w:rsidRPr="00007961">
        <w:t>r</w:t>
      </w:r>
      <w:r w:rsidR="000E6CCC" w:rsidRPr="00007961">
        <w:t>ees are a new feature in Microsoft SharePoint 2010 that allows end</w:t>
      </w:r>
      <w:del w:id="1035" w:author="DM" w:date="2012-08-17T18:14:00Z">
        <w:r w:rsidR="000E6CCC" w:rsidRPr="00007961" w:rsidDel="001D7FA5">
          <w:delText>-</w:delText>
        </w:r>
      </w:del>
      <w:ins w:id="1036" w:author="DM" w:date="2012-08-17T18:14:00Z">
        <w:r w:rsidR="001D7FA5">
          <w:t xml:space="preserve"> </w:t>
        </w:r>
      </w:ins>
      <w:r w:rsidR="000E6CCC" w:rsidRPr="00007961">
        <w:t xml:space="preserve">users to drill down on reports generated from </w:t>
      </w:r>
      <w:del w:id="1037" w:author="DM" w:date="2012-08-17T18:14:00Z">
        <w:r w:rsidR="000E6CCC" w:rsidRPr="00007961" w:rsidDel="001D7FA5">
          <w:delText>A</w:delText>
        </w:r>
      </w:del>
      <w:ins w:id="1038" w:author="DM" w:date="2012-08-17T18:14:00Z">
        <w:r w:rsidR="001D7FA5">
          <w:t>a</w:t>
        </w:r>
      </w:ins>
      <w:r w:rsidR="000E6CCC" w:rsidRPr="00007961">
        <w:t xml:space="preserve">nalysis </w:t>
      </w:r>
      <w:del w:id="1039" w:author="DM" w:date="2012-08-17T18:14:00Z">
        <w:r w:rsidR="000E6CCC" w:rsidRPr="00007961" w:rsidDel="001D7FA5">
          <w:delText>S</w:delText>
        </w:r>
      </w:del>
      <w:ins w:id="1040" w:author="DM" w:date="2012-08-17T18:14:00Z">
        <w:r w:rsidR="001D7FA5">
          <w:t>s</w:t>
        </w:r>
      </w:ins>
      <w:r w:rsidR="000E6CCC" w:rsidRPr="00007961">
        <w:t xml:space="preserve">ervices </w:t>
      </w:r>
      <w:r w:rsidR="001511EF" w:rsidRPr="00007961">
        <w:t>where the data can then be</w:t>
      </w:r>
      <w:r w:rsidR="000E6CCC" w:rsidRPr="00007961">
        <w:t xml:space="preserve"> displayed </w:t>
      </w:r>
      <w:r w:rsidR="008D335D" w:rsidRPr="00007961">
        <w:t>in a</w:t>
      </w:r>
      <w:r w:rsidR="000A1735" w:rsidRPr="00007961">
        <w:t xml:space="preserve"> consolidated</w:t>
      </w:r>
      <w:r w:rsidR="008D335D" w:rsidRPr="00007961">
        <w:t xml:space="preserve"> </w:t>
      </w:r>
      <w:del w:id="1041" w:author="DM" w:date="2012-08-17T18:14:00Z">
        <w:r w:rsidR="008D335D" w:rsidRPr="00007961" w:rsidDel="001D7FA5">
          <w:delText>D</w:delText>
        </w:r>
      </w:del>
      <w:ins w:id="1042" w:author="DM" w:date="2012-08-17T18:14:00Z">
        <w:r w:rsidR="001D7FA5">
          <w:t>d</w:t>
        </w:r>
      </w:ins>
      <w:r w:rsidR="008D335D" w:rsidRPr="00007961">
        <w:t>ashboard</w:t>
      </w:r>
      <w:r w:rsidR="000A1735" w:rsidRPr="00007961">
        <w:t xml:space="preserve"> format</w:t>
      </w:r>
      <w:r w:rsidR="008D335D" w:rsidRPr="00007961">
        <w:t>.</w:t>
      </w:r>
    </w:p>
    <w:p w:rsidR="00025D9D" w:rsidRDefault="00B7466D" w:rsidP="00A1239D">
      <w:pPr>
        <w:pStyle w:val="Para"/>
      </w:pPr>
      <w:ins w:id="1043" w:author="DM" w:date="2012-08-20T08:32:00Z">
        <w:r>
          <w:t>The PerformancePoint analytics tool</w:t>
        </w:r>
        <w:r w:rsidRPr="009D61B9">
          <w:t xml:space="preserve"> </w:t>
        </w:r>
        <w:r>
          <w:t>produces a</w:t>
        </w:r>
      </w:ins>
      <w:del w:id="1044" w:author="DM" w:date="2012-08-20T08:32:00Z">
        <w:r w:rsidR="00025D9D" w:rsidRPr="009D61B9" w:rsidDel="00B7466D">
          <w:delText>A</w:delText>
        </w:r>
      </w:del>
      <w:r w:rsidR="00025D9D" w:rsidRPr="009D61B9">
        <w:t xml:space="preserve"> </w:t>
      </w:r>
      <w:del w:id="1045" w:author="DM" w:date="2012-08-17T18:14:00Z">
        <w:r w:rsidR="00025D9D" w:rsidRPr="009D61B9" w:rsidDel="001D7FA5">
          <w:delText>D</w:delText>
        </w:r>
      </w:del>
      <w:ins w:id="1046" w:author="DM" w:date="2012-08-17T18:14:00Z">
        <w:r w:rsidR="001D7FA5">
          <w:t>d</w:t>
        </w:r>
      </w:ins>
      <w:r w:rsidR="00025D9D" w:rsidRPr="009D61B9">
        <w:t xml:space="preserve">ecomposition </w:t>
      </w:r>
      <w:del w:id="1047" w:author="DM" w:date="2012-08-17T18:14:00Z">
        <w:r w:rsidR="00025D9D" w:rsidRPr="009D61B9" w:rsidDel="001D7FA5">
          <w:delText>T</w:delText>
        </w:r>
      </w:del>
      <w:ins w:id="1048" w:author="DM" w:date="2012-08-17T18:14:00Z">
        <w:r w:rsidR="001D7FA5">
          <w:t>t</w:t>
        </w:r>
      </w:ins>
      <w:r w:rsidR="00025D9D" w:rsidRPr="009D61B9">
        <w:t xml:space="preserve">ree </w:t>
      </w:r>
      <w:del w:id="1049" w:author="DM" w:date="2012-08-20T08:32:00Z">
        <w:r w:rsidR="000E6CCC" w:rsidDel="00B7466D">
          <w:delText>is produced by the PerformancePoint analytics tool</w:delText>
        </w:r>
        <w:r w:rsidR="00025D9D" w:rsidRPr="009D61B9" w:rsidDel="00B7466D">
          <w:delText xml:space="preserve"> </w:delText>
        </w:r>
      </w:del>
      <w:r w:rsidR="00025D9D" w:rsidRPr="009D61B9">
        <w:t>that</w:t>
      </w:r>
      <w:r w:rsidR="00723D6E">
        <w:t xml:space="preserve"> is</w:t>
      </w:r>
      <w:r w:rsidR="000E6CCC">
        <w:t xml:space="preserve"> </w:t>
      </w:r>
      <w:r w:rsidR="00025D9D" w:rsidRPr="009D61B9">
        <w:t>use</w:t>
      </w:r>
      <w:r w:rsidR="00723D6E">
        <w:t>d</w:t>
      </w:r>
      <w:r w:rsidR="00025D9D" w:rsidRPr="009D61B9">
        <w:t xml:space="preserve"> to perform root-cause analysis by viewing how individual members in </w:t>
      </w:r>
      <w:r w:rsidR="00025D9D">
        <w:t>a group contribute to the whole (</w:t>
      </w:r>
      <w:del w:id="1050" w:author="Jeff Jacobson" w:date="2012-08-30T17:42:00Z">
        <w:r w:rsidR="00025D9D" w:rsidDel="00491834">
          <w:delText>Microsoft</w:delText>
        </w:r>
      </w:del>
      <w:ins w:id="1051" w:author="DM" w:date="2012-08-17T18:14:00Z">
        <w:del w:id="1052" w:author="Jeff Jacobson" w:date="2012-08-30T17:42:00Z">
          <w:r w:rsidR="001D7FA5" w:rsidDel="00491834">
            <w:delText>,</w:delText>
          </w:r>
        </w:del>
      </w:ins>
      <w:del w:id="1053" w:author="Jeff Jacobson" w:date="2012-08-30T17:42:00Z">
        <w:r w:rsidR="00025D9D" w:rsidDel="00491834">
          <w:delText xml:space="preserve"> 2011</w:delText>
        </w:r>
      </w:del>
      <w:ins w:id="1054" w:author="DM" w:date="2012-08-20T08:32:00Z">
        <w:del w:id="1055" w:author="Jeff Jacobson" w:date="2012-08-30T17:42:00Z">
          <w:r w:rsidDel="00491834">
            <w:rPr>
              <w:rStyle w:val="QueryInline"/>
            </w:rPr>
            <w:delText xml:space="preserve">[AU: </w:delText>
          </w:r>
        </w:del>
      </w:ins>
      <w:ins w:id="1056" w:author="DM" w:date="2012-08-20T08:34:00Z">
        <w:del w:id="1057" w:author="Jeff Jacobson" w:date="2012-08-30T17:42:00Z">
          <w:r w:rsidR="00FF4A24" w:rsidDel="00491834">
            <w:rPr>
              <w:rStyle w:val="QueryInline"/>
            </w:rPr>
            <w:delText>no 2011 cited for Microsoft</w:delText>
          </w:r>
        </w:del>
      </w:ins>
      <w:ins w:id="1058" w:author="DM" w:date="2012-08-20T08:35:00Z">
        <w:del w:id="1059" w:author="Jeff Jacobson" w:date="2012-08-30T17:42:00Z">
          <w:r w:rsidR="00FF4A24" w:rsidDel="00491834">
            <w:rPr>
              <w:rStyle w:val="QueryInline"/>
            </w:rPr>
            <w:delText>.</w:delText>
          </w:r>
        </w:del>
      </w:ins>
      <w:ins w:id="1060" w:author="DM" w:date="2012-08-20T08:32:00Z">
        <w:del w:id="1061" w:author="Jeff Jacobson" w:date="2012-08-30T17:42:00Z">
          <w:r w:rsidDel="00491834">
            <w:rPr>
              <w:rStyle w:val="QueryInline"/>
            </w:rPr>
            <w:delText xml:space="preserve"> Necessary to cite?]</w:delText>
          </w:r>
        </w:del>
      </w:ins>
      <w:ins w:id="1062" w:author="Jeff Jacobson" w:date="2012-08-30T17:44:00Z">
        <w:r w:rsidR="00F507F3">
          <w:t>Microsoft, 2012a</w:t>
        </w:r>
      </w:ins>
      <w:r w:rsidR="00025D9D">
        <w:t>).</w:t>
      </w:r>
      <w:r w:rsidR="00BA4B10">
        <w:t xml:space="preserve"> </w:t>
      </w:r>
      <w:r w:rsidR="004E2193">
        <w:t xml:space="preserve">Decomposition </w:t>
      </w:r>
      <w:del w:id="1063" w:author="DM" w:date="2012-08-17T18:14:00Z">
        <w:r w:rsidR="004E2193" w:rsidDel="001D7FA5">
          <w:delText>T</w:delText>
        </w:r>
      </w:del>
      <w:ins w:id="1064" w:author="DM" w:date="2012-08-17T18:14:00Z">
        <w:r w:rsidR="001D7FA5">
          <w:t>t</w:t>
        </w:r>
      </w:ins>
      <w:r w:rsidR="004E2193">
        <w:t>ree</w:t>
      </w:r>
      <w:r w:rsidR="00865438">
        <w:t>s can</w:t>
      </w:r>
      <w:r w:rsidR="00BA4B10">
        <w:t xml:space="preserve"> </w:t>
      </w:r>
      <w:r w:rsidR="00865438">
        <w:t>be</w:t>
      </w:r>
      <w:r w:rsidR="00BA4B10">
        <w:t xml:space="preserve"> used</w:t>
      </w:r>
      <w:r w:rsidR="004E2193">
        <w:t xml:space="preserve"> to examine</w:t>
      </w:r>
      <w:r w:rsidR="004E2193" w:rsidRPr="004E2193">
        <w:t xml:space="preserve"> how an individual value in a </w:t>
      </w:r>
      <w:r w:rsidR="00020795">
        <w:t>dashboard</w:t>
      </w:r>
      <w:r w:rsidR="004E2193" w:rsidRPr="004E2193">
        <w:t xml:space="preserve"> can be broken do</w:t>
      </w:r>
      <w:r w:rsidR="00020795">
        <w:t xml:space="preserve">wn </w:t>
      </w:r>
      <w:r w:rsidR="00C413A1">
        <w:t>into its contributing elements.</w:t>
      </w:r>
    </w:p>
    <w:p w:rsidR="004E2193" w:rsidRDefault="00020795" w:rsidP="00A1239D">
      <w:pPr>
        <w:pStyle w:val="Para"/>
      </w:pPr>
      <w:r>
        <w:t>Figure 4.1</w:t>
      </w:r>
      <w:r w:rsidR="00970843">
        <w:t>6</w:t>
      </w:r>
      <w:r>
        <w:t xml:space="preserve"> shows a PerformancePoint query </w:t>
      </w:r>
      <w:r w:rsidR="000E6CCC">
        <w:t xml:space="preserve">in </w:t>
      </w:r>
      <w:r>
        <w:t>a pop-up window that allows a non</w:t>
      </w:r>
      <w:del w:id="1065" w:author="DM" w:date="2012-08-17T18:14:00Z">
        <w:r w:rsidDel="00E83F9F">
          <w:delText>-</w:delText>
        </w:r>
      </w:del>
      <w:r>
        <w:t>technical end</w:t>
      </w:r>
      <w:del w:id="1066" w:author="DM" w:date="2012-08-17T18:14:00Z">
        <w:r w:rsidDel="00E83F9F">
          <w:delText>-</w:delText>
        </w:r>
      </w:del>
      <w:ins w:id="1067" w:author="DM" w:date="2012-08-17T18:14:00Z">
        <w:r w:rsidR="00E83F9F">
          <w:t xml:space="preserve"> </w:t>
        </w:r>
      </w:ins>
      <w:r>
        <w:t xml:space="preserve">user </w:t>
      </w:r>
      <w:del w:id="1068" w:author="DM" w:date="2012-08-17T18:14:00Z">
        <w:r w:rsidDel="00E83F9F">
          <w:delText xml:space="preserve">with the ability </w:delText>
        </w:r>
      </w:del>
      <w:r>
        <w:t>to navigate project data, by pointing, clicking, and using</w:t>
      </w:r>
      <w:r w:rsidR="00AD09DD">
        <w:t xml:space="preserve"> drop-down</w:t>
      </w:r>
      <w:r>
        <w:t xml:space="preserve"> menus to</w:t>
      </w:r>
      <w:r w:rsidR="00AD09DD">
        <w:t xml:space="preserve"> filter and</w:t>
      </w:r>
      <w:r w:rsidR="00EE3714">
        <w:t xml:space="preserve"> </w:t>
      </w:r>
      <w:r>
        <w:t xml:space="preserve">display </w:t>
      </w:r>
      <w:r w:rsidR="00AD09DD">
        <w:t xml:space="preserve">specific </w:t>
      </w:r>
      <w:r>
        <w:t>data (e.g.</w:t>
      </w:r>
      <w:ins w:id="1069" w:author="DM" w:date="2012-08-17T18:15:00Z">
        <w:r w:rsidR="00E83F9F">
          <w:t>,</w:t>
        </w:r>
      </w:ins>
      <w:r>
        <w:t xml:space="preserve"> </w:t>
      </w:r>
      <w:ins w:id="1070" w:author="DM" w:date="2012-08-17T18:15:00Z">
        <w:r w:rsidR="00E83F9F">
          <w:t>d</w:t>
        </w:r>
      </w:ins>
      <w:del w:id="1071" w:author="DM" w:date="2012-08-17T18:15:00Z">
        <w:r w:rsidDel="00E83F9F">
          <w:delText>D</w:delText>
        </w:r>
      </w:del>
      <w:r>
        <w:t xml:space="preserve">epartmental </w:t>
      </w:r>
      <w:del w:id="1072" w:author="DM" w:date="2012-08-17T18:15:00Z">
        <w:r w:rsidDel="00E83F9F">
          <w:delText>C</w:delText>
        </w:r>
      </w:del>
      <w:ins w:id="1073" w:author="DM" w:date="2012-08-17T18:15:00Z">
        <w:r w:rsidR="00E83F9F">
          <w:t>c</w:t>
        </w:r>
      </w:ins>
      <w:r>
        <w:t xml:space="preserve">osts broken down by </w:t>
      </w:r>
      <w:ins w:id="1074" w:author="DM" w:date="2012-08-17T18:15:00Z">
        <w:r w:rsidR="00E83F9F">
          <w:t>p</w:t>
        </w:r>
      </w:ins>
      <w:del w:id="1075" w:author="DM" w:date="2012-08-17T18:15:00Z">
        <w:r w:rsidDel="00E83F9F">
          <w:delText>P</w:delText>
        </w:r>
      </w:del>
      <w:r>
        <w:t xml:space="preserve">rojects and then </w:t>
      </w:r>
      <w:ins w:id="1076" w:author="DM" w:date="2012-08-17T18:15:00Z">
        <w:r w:rsidR="00E83F9F">
          <w:t xml:space="preserve">by </w:t>
        </w:r>
      </w:ins>
      <w:r>
        <w:t xml:space="preserve">how each </w:t>
      </w:r>
      <w:del w:id="1077" w:author="DM" w:date="2012-08-17T18:15:00Z">
        <w:r w:rsidDel="00E83F9F">
          <w:delText>R</w:delText>
        </w:r>
      </w:del>
      <w:ins w:id="1078" w:author="DM" w:date="2012-08-17T18:15:00Z">
        <w:r w:rsidR="00E83F9F">
          <w:t>r</w:t>
        </w:r>
      </w:ins>
      <w:r>
        <w:t xml:space="preserve">ole </w:t>
      </w:r>
      <w:del w:id="1079" w:author="DM" w:date="2012-08-17T18:15:00Z">
        <w:r w:rsidDel="00E83F9F">
          <w:delText xml:space="preserve">is </w:delText>
        </w:r>
      </w:del>
      <w:r>
        <w:t>contribut</w:t>
      </w:r>
      <w:ins w:id="1080" w:author="DM" w:date="2012-08-17T18:15:00Z">
        <w:r w:rsidR="00E83F9F">
          <w:t>es</w:t>
        </w:r>
      </w:ins>
      <w:del w:id="1081" w:author="DM" w:date="2012-08-17T18:15:00Z">
        <w:r w:rsidDel="00E83F9F">
          <w:delText>ing</w:delText>
        </w:r>
      </w:del>
      <w:r>
        <w:t xml:space="preserve"> to those costs).</w:t>
      </w:r>
    </w:p>
    <w:p w:rsidR="00CD12FD" w:rsidRDefault="00CD12FD" w:rsidP="00CD12FD">
      <w:pPr>
        <w:pStyle w:val="Slug"/>
        <w:rPr>
          <w:ins w:id="1082" w:author="DM" w:date="2012-08-17T17:54:00Z"/>
        </w:rPr>
      </w:pPr>
      <w:r>
        <w:t>Figure 4.1</w:t>
      </w:r>
      <w:r w:rsidR="00A02BE5">
        <w:t>6</w:t>
      </w:r>
      <w:del w:id="1083" w:author="DM" w:date="2012-08-17T18:15:00Z">
        <w:r w:rsidDel="00E83F9F">
          <w:delText>:</w:delText>
        </w:r>
      </w:del>
      <w:r w:rsidRPr="002079A5">
        <w:t xml:space="preserve"> </w:t>
      </w:r>
      <w:r>
        <w:t>B</w:t>
      </w:r>
      <w:r w:rsidRPr="0025152D">
        <w:t>usiness</w:t>
      </w:r>
      <w:r>
        <w:t xml:space="preserve"> </w:t>
      </w:r>
      <w:r w:rsidRPr="0025152D">
        <w:t>Intelligence</w:t>
      </w:r>
      <w:r>
        <w:t xml:space="preserve"> Decomposition Tree</w:t>
      </w:r>
      <w:r w:rsidR="00463B70">
        <w:t xml:space="preserve"> </w:t>
      </w:r>
      <w:del w:id="1084" w:author="DM" w:date="2012-08-17T18:15:00Z">
        <w:r w:rsidR="00463B70" w:rsidDel="00E83F9F">
          <w:rPr>
            <w:b w:val="0"/>
          </w:rPr>
          <w:delText>(Source: Advisicon)</w:delText>
        </w:r>
      </w:del>
      <w:r>
        <w:tab/>
        <w:t>[</w:t>
      </w:r>
      <w:r w:rsidR="00F23EFF">
        <w:t>04-16-</w:t>
      </w:r>
      <w:r w:rsidRPr="00CD12FD">
        <w:t>bu</w:t>
      </w:r>
      <w:r w:rsidR="00007961">
        <w:t>s</w:t>
      </w:r>
      <w:r w:rsidRPr="00CD12FD">
        <w:t>inessIntelligenceDecompositionTree</w:t>
      </w:r>
      <w:r>
        <w:t>.tif]</w:t>
      </w:r>
    </w:p>
    <w:p w:rsidR="00A63169" w:rsidRDefault="009E5F29">
      <w:pPr>
        <w:pStyle w:val="FigureSource"/>
        <w:pPrChange w:id="1085" w:author="DM" w:date="2012-08-17T17:54:00Z">
          <w:pPr>
            <w:pStyle w:val="Slug"/>
          </w:pPr>
        </w:pPrChange>
      </w:pPr>
      <w:ins w:id="1086" w:author="DM" w:date="2012-08-17T17:54:00Z">
        <w:r>
          <w:t>Source: Advisicon</w:t>
        </w:r>
      </w:ins>
    </w:p>
    <w:p w:rsidR="00B73514" w:rsidRPr="00B73514" w:rsidRDefault="00910CBE" w:rsidP="00A1239D">
      <w:pPr>
        <w:pStyle w:val="Para"/>
      </w:pPr>
      <w:del w:id="1087" w:author="DM" w:date="2012-08-17T18:15:00Z">
        <w:r w:rsidRPr="00910CBE" w:rsidDel="00E83F9F">
          <w:delText xml:space="preserve">The release of </w:delText>
        </w:r>
      </w:del>
      <w:r w:rsidRPr="00910CBE">
        <w:t>PerformancePoint Services</w:t>
      </w:r>
      <w:r>
        <w:t xml:space="preserve"> included with</w:t>
      </w:r>
      <w:r w:rsidR="007F77A8">
        <w:t xml:space="preserve"> the</w:t>
      </w:r>
      <w:r w:rsidRPr="00910CBE">
        <w:t xml:space="preserve"> Microsoft </w:t>
      </w:r>
      <w:r w:rsidR="007F77A8">
        <w:t>EPM 2010 solution</w:t>
      </w:r>
      <w:r w:rsidRPr="00910CBE">
        <w:t xml:space="preserve"> provides</w:t>
      </w:r>
      <w:r>
        <w:t xml:space="preserve"> </w:t>
      </w:r>
      <w:r w:rsidRPr="00910CBE">
        <w:t xml:space="preserve">several new </w:t>
      </w:r>
      <w:r>
        <w:t xml:space="preserve">and improved features to help </w:t>
      </w:r>
      <w:r w:rsidRPr="00910CBE">
        <w:t xml:space="preserve">monitor and analyze </w:t>
      </w:r>
      <w:r>
        <w:t>an organization</w:t>
      </w:r>
      <w:r w:rsidR="00C27042">
        <w:t>’</w:t>
      </w:r>
      <w:r>
        <w:t xml:space="preserve">s project </w:t>
      </w:r>
      <w:r w:rsidR="009460F9">
        <w:t>and</w:t>
      </w:r>
      <w:r>
        <w:t xml:space="preserve"> work </w:t>
      </w:r>
      <w:r w:rsidRPr="00910CBE">
        <w:t xml:space="preserve">performance. </w:t>
      </w:r>
      <w:r>
        <w:t>Dashboards can also be developed to</w:t>
      </w:r>
      <w:r w:rsidRPr="00910CBE">
        <w:t xml:space="preserve"> include more sophisticated </w:t>
      </w:r>
      <w:del w:id="1088" w:author="DM" w:date="2012-08-17T18:15:00Z">
        <w:r w:rsidRPr="00910CBE" w:rsidDel="00E83F9F">
          <w:delText>key performance indicators (</w:delText>
        </w:r>
      </w:del>
      <w:r w:rsidRPr="00910CBE">
        <w:t>KPIs</w:t>
      </w:r>
      <w:del w:id="1089" w:author="DM" w:date="2012-08-17T18:15:00Z">
        <w:r w:rsidRPr="00910CBE" w:rsidDel="00E83F9F">
          <w:delText>)</w:delText>
        </w:r>
      </w:del>
      <w:r w:rsidRPr="00910CBE">
        <w:t xml:space="preserve"> in</w:t>
      </w:r>
      <w:del w:id="1090" w:author="DM" w:date="2012-08-17T18:15:00Z">
        <w:r w:rsidR="00C27042" w:rsidDel="00E83F9F">
          <w:delText>to</w:delText>
        </w:r>
      </w:del>
      <w:r w:rsidR="00B94BB5">
        <w:t xml:space="preserve"> </w:t>
      </w:r>
      <w:del w:id="1091" w:author="DM" w:date="2012-08-17T18:15:00Z">
        <w:r w:rsidR="00B94BB5" w:rsidDel="00E83F9F">
          <w:delText>w</w:delText>
        </w:r>
      </w:del>
      <w:ins w:id="1092" w:author="DM" w:date="2012-08-17T18:15:00Z">
        <w:r w:rsidR="00E83F9F">
          <w:t>W</w:t>
        </w:r>
      </w:ins>
      <w:r w:rsidR="00B94BB5">
        <w:t>eb-based</w:t>
      </w:r>
      <w:r w:rsidRPr="00910CBE">
        <w:t xml:space="preserve"> scorecards.</w:t>
      </w:r>
    </w:p>
    <w:p w:rsidR="008804C5" w:rsidRDefault="00EE42D3" w:rsidP="008804C5">
      <w:pPr>
        <w:pStyle w:val="H2"/>
      </w:pPr>
      <w:r w:rsidRPr="008103C1">
        <w:t>A True Enterprise Platform</w:t>
      </w:r>
    </w:p>
    <w:p w:rsidR="007C0D63" w:rsidRDefault="00EA362E" w:rsidP="00812C4C">
      <w:pPr>
        <w:pStyle w:val="Para"/>
      </w:pPr>
      <w:r w:rsidRPr="00EA362E">
        <w:t xml:space="preserve">The Microsoft </w:t>
      </w:r>
      <w:del w:id="1093" w:author="DM" w:date="2012-08-17T16:55:00Z">
        <w:r w:rsidRPr="00EA362E" w:rsidDel="005B7D3D">
          <w:delText xml:space="preserve">Enterprise Project Management </w:delText>
        </w:r>
      </w:del>
      <w:ins w:id="1094" w:author="DM" w:date="2012-08-17T16:55:00Z">
        <w:r w:rsidR="005B7D3D">
          <w:t xml:space="preserve">EPM </w:t>
        </w:r>
      </w:ins>
      <w:del w:id="1095" w:author="DM" w:date="2012-08-17T18:15:00Z">
        <w:r w:rsidRPr="00EA362E" w:rsidDel="00E83F9F">
          <w:delText>(</w:delText>
        </w:r>
        <w:r w:rsidR="0044268F" w:rsidDel="00E83F9F">
          <w:delText xml:space="preserve">EPM) </w:delText>
        </w:r>
      </w:del>
      <w:r w:rsidR="0044268F">
        <w:t>2010 Solution is a fully integrated</w:t>
      </w:r>
      <w:r w:rsidRPr="00EA362E">
        <w:t xml:space="preserve">, end-to-end </w:t>
      </w:r>
      <w:ins w:id="1096" w:author="DM" w:date="2012-08-17T18:16:00Z">
        <w:r w:rsidR="00E83F9F">
          <w:t>PPM</w:t>
        </w:r>
      </w:ins>
      <w:del w:id="1097" w:author="DM" w:date="2012-08-17T18:16:00Z">
        <w:r w:rsidRPr="00EA362E" w:rsidDel="00E83F9F">
          <w:delText>Project Portfolio Management</w:delText>
        </w:r>
      </w:del>
      <w:r w:rsidRPr="00EA362E">
        <w:t xml:space="preserve"> </w:t>
      </w:r>
      <w:r w:rsidR="0044268F">
        <w:t>solution</w:t>
      </w:r>
      <w:del w:id="1098" w:author="DM" w:date="2012-08-17T18:16:00Z">
        <w:r w:rsidR="00AC5E12" w:rsidDel="00E83F9F">
          <w:delText>,</w:delText>
        </w:r>
      </w:del>
      <w:r w:rsidR="00AC5E12">
        <w:t xml:space="preserve"> used </w:t>
      </w:r>
      <w:r w:rsidR="0044268F">
        <w:t xml:space="preserve">to automate </w:t>
      </w:r>
      <w:del w:id="1099" w:author="DM" w:date="2012-08-17T18:16:00Z">
        <w:r w:rsidRPr="00EA362E" w:rsidDel="00E83F9F">
          <w:delText>P</w:delText>
        </w:r>
        <w:r w:rsidR="0044268F" w:rsidDel="00E83F9F">
          <w:delText xml:space="preserve">roject </w:delText>
        </w:r>
        <w:r w:rsidRPr="00EA362E" w:rsidDel="00E83F9F">
          <w:delText>P</w:delText>
        </w:r>
        <w:r w:rsidR="0044268F" w:rsidDel="00E83F9F">
          <w:delText xml:space="preserve">ortfolio </w:delText>
        </w:r>
        <w:r w:rsidRPr="00EA362E" w:rsidDel="00E83F9F">
          <w:delText>M</w:delText>
        </w:r>
        <w:r w:rsidR="0044268F" w:rsidDel="00E83F9F">
          <w:delText>anagement (</w:delText>
        </w:r>
      </w:del>
      <w:r w:rsidR="0044268F">
        <w:t>PPM</w:t>
      </w:r>
      <w:del w:id="1100" w:author="DM" w:date="2012-08-17T18:16:00Z">
        <w:r w:rsidR="0044268F" w:rsidDel="00E83F9F">
          <w:delText>)</w:delText>
        </w:r>
      </w:del>
      <w:r w:rsidRPr="00EA362E">
        <w:t xml:space="preserve"> processes</w:t>
      </w:r>
      <w:r w:rsidR="0044268F">
        <w:t xml:space="preserve"> (</w:t>
      </w:r>
      <w:del w:id="1101" w:author="DM" w:date="2012-08-20T08:34:00Z">
        <w:r w:rsidR="0044268F" w:rsidDel="00FF4A24">
          <w:delText xml:space="preserve">Microsoft </w:delText>
        </w:r>
      </w:del>
      <w:r w:rsidR="0044268F">
        <w:t>TechNet</w:t>
      </w:r>
      <w:ins w:id="1102" w:author="DM" w:date="2012-08-17T18:16:00Z">
        <w:r w:rsidR="00E83F9F">
          <w:t>,</w:t>
        </w:r>
      </w:ins>
      <w:del w:id="1103" w:author="DM" w:date="2012-08-17T18:16:00Z">
        <w:r w:rsidR="0044268F" w:rsidDel="00E83F9F">
          <w:delText>.</w:delText>
        </w:r>
      </w:del>
      <w:r w:rsidR="0044268F">
        <w:t xml:space="preserve"> 2011</w:t>
      </w:r>
      <w:ins w:id="1104" w:author="Tim Runcie" w:date="2012-09-12T08:39:00Z">
        <w:r w:rsidR="00C21B22">
          <w:t>Project Server Site</w:t>
        </w:r>
      </w:ins>
      <w:commentRangeStart w:id="1105"/>
      <w:ins w:id="1106" w:author="DM" w:date="2012-08-20T08:34:00Z">
        <w:r w:rsidR="00FF4A24">
          <w:rPr>
            <w:rStyle w:val="QueryInline"/>
          </w:rPr>
          <w:t>[</w:t>
        </w:r>
        <w:commentRangeStart w:id="1107"/>
        <w:r w:rsidR="00FF4A24">
          <w:rPr>
            <w:rStyle w:val="QueryInline"/>
          </w:rPr>
          <w:t>AU: which cite?]</w:t>
        </w:r>
      </w:ins>
      <w:commentRangeEnd w:id="1105"/>
      <w:r w:rsidR="00491834">
        <w:rPr>
          <w:rStyle w:val="CommentReference"/>
          <w:rFonts w:asciiTheme="minorHAnsi" w:eastAsiaTheme="minorHAnsi" w:hAnsiTheme="minorHAnsi" w:cstheme="minorBidi"/>
          <w:snapToGrid/>
        </w:rPr>
        <w:commentReference w:id="1105"/>
      </w:r>
      <w:commentRangeEnd w:id="1107"/>
      <w:r w:rsidR="00C21B22">
        <w:rPr>
          <w:rStyle w:val="CommentReference"/>
          <w:rFonts w:asciiTheme="minorHAnsi" w:eastAsiaTheme="minorHAnsi" w:hAnsiTheme="minorHAnsi" w:cstheme="minorBidi"/>
          <w:snapToGrid/>
        </w:rPr>
        <w:commentReference w:id="1107"/>
      </w:r>
      <w:r w:rsidR="0044268F">
        <w:t>)</w:t>
      </w:r>
      <w:r w:rsidRPr="00EA362E">
        <w:t>.</w:t>
      </w:r>
      <w:r w:rsidRPr="00EA362E" w:rsidDel="00EA362E">
        <w:t xml:space="preserve"> </w:t>
      </w:r>
      <w:r w:rsidR="007C0D63">
        <w:t xml:space="preserve">The EPM </w:t>
      </w:r>
      <w:del w:id="1108" w:author="DM" w:date="2012-08-17T18:16:00Z">
        <w:r w:rsidR="007C0D63" w:rsidDel="00E83F9F">
          <w:delText>S</w:delText>
        </w:r>
      </w:del>
      <w:ins w:id="1109" w:author="DM" w:date="2012-08-17T18:16:00Z">
        <w:r w:rsidR="00E83F9F">
          <w:t>s</w:t>
        </w:r>
      </w:ins>
      <w:r w:rsidR="007C0D63">
        <w:t>olution includes the</w:t>
      </w:r>
      <w:ins w:id="1110" w:author="DM" w:date="2012-08-17T18:16:00Z">
        <w:r w:rsidR="00E83F9F">
          <w:t>se</w:t>
        </w:r>
      </w:ins>
      <w:del w:id="1111" w:author="DM" w:date="2012-08-17T18:16:00Z">
        <w:r w:rsidR="007C0D63" w:rsidDel="00E83F9F">
          <w:delText xml:space="preserve"> following</w:delText>
        </w:r>
      </w:del>
      <w:r w:rsidR="007C0D63">
        <w:t xml:space="preserve"> products to provide a comprehensive desktop and Web-based PPM solution:</w:t>
      </w:r>
    </w:p>
    <w:p w:rsidR="00AC5E12" w:rsidRPr="00D7564E" w:rsidRDefault="00A63169" w:rsidP="00D7564E">
      <w:pPr>
        <w:pStyle w:val="ListBulleted"/>
      </w:pPr>
      <w:r w:rsidRPr="00A63169">
        <w:rPr>
          <w:b/>
          <w:rPrChange w:id="1112" w:author="DM" w:date="2012-08-17T18:16:00Z">
            <w:rPr/>
          </w:rPrChange>
        </w:rPr>
        <w:t>Microsoft Project Professional 2010</w:t>
      </w:r>
      <w:ins w:id="1113" w:author="DM" w:date="2012-08-17T18:16:00Z">
        <w:r w:rsidRPr="00A63169">
          <w:rPr>
            <w:b/>
            <w:rPrChange w:id="1114" w:author="DM" w:date="2012-08-17T18:16:00Z">
              <w:rPr/>
            </w:rPrChange>
          </w:rPr>
          <w:t>.</w:t>
        </w:r>
      </w:ins>
      <w:r w:rsidR="00AC5E12" w:rsidRPr="00D7564E">
        <w:t xml:space="preserve"> </w:t>
      </w:r>
      <w:del w:id="1115" w:author="DM" w:date="2012-08-17T18:16:00Z">
        <w:r w:rsidR="00AC5E12" w:rsidRPr="00D7564E" w:rsidDel="00E83F9F">
          <w:delText>– p</w:delText>
        </w:r>
      </w:del>
      <w:ins w:id="1116" w:author="DM" w:date="2012-08-17T18:16:00Z">
        <w:r w:rsidR="00E83F9F">
          <w:t>P</w:t>
        </w:r>
      </w:ins>
      <w:r w:rsidR="00AC5E12" w:rsidRPr="00D7564E">
        <w:t xml:space="preserve">rovides connectivity between the desktop and Project Server 2010, to ensure that organizations can achieve the added business benefits of unified </w:t>
      </w:r>
      <w:ins w:id="1117" w:author="DM" w:date="2012-08-17T18:16:00Z">
        <w:r w:rsidR="00E83F9F">
          <w:t>PPM</w:t>
        </w:r>
      </w:ins>
      <w:ins w:id="1118" w:author="DM" w:date="2012-08-20T08:35:00Z">
        <w:r w:rsidR="00FF4A24">
          <w:t>.</w:t>
        </w:r>
      </w:ins>
      <w:del w:id="1119" w:author="DM" w:date="2012-08-17T18:16:00Z">
        <w:r w:rsidR="00AC5E12" w:rsidRPr="00D7564E" w:rsidDel="00E83F9F">
          <w:delText>Project Portfolio Management.</w:delText>
        </w:r>
      </w:del>
    </w:p>
    <w:p w:rsidR="00AC5E12" w:rsidRPr="00D7564E" w:rsidRDefault="00A63169" w:rsidP="00D7564E">
      <w:pPr>
        <w:pStyle w:val="ListBulleted"/>
      </w:pPr>
      <w:r w:rsidRPr="00A63169">
        <w:rPr>
          <w:b/>
          <w:rPrChange w:id="1120" w:author="DM" w:date="2012-08-17T18:16:00Z">
            <w:rPr/>
          </w:rPrChange>
        </w:rPr>
        <w:t>Microsoft Project Server 2010</w:t>
      </w:r>
      <w:ins w:id="1121" w:author="DM" w:date="2012-08-17T18:16:00Z">
        <w:r w:rsidRPr="00A63169">
          <w:rPr>
            <w:b/>
            <w:rPrChange w:id="1122" w:author="DM" w:date="2012-08-17T18:16:00Z">
              <w:rPr/>
            </w:rPrChange>
          </w:rPr>
          <w:t>.</w:t>
        </w:r>
      </w:ins>
      <w:r w:rsidR="007C0D63" w:rsidRPr="00D7564E">
        <w:t xml:space="preserve"> </w:t>
      </w:r>
      <w:del w:id="1123" w:author="DM" w:date="2012-08-17T18:16:00Z">
        <w:r w:rsidR="007C0D63" w:rsidRPr="00D7564E" w:rsidDel="00E83F9F">
          <w:delText>- b</w:delText>
        </w:r>
      </w:del>
      <w:ins w:id="1124" w:author="DM" w:date="2012-08-17T18:16:00Z">
        <w:r w:rsidR="00E83F9F">
          <w:t>B</w:t>
        </w:r>
      </w:ins>
      <w:r w:rsidR="007C0D63" w:rsidRPr="00D7564E">
        <w:t>rings together the business collaboration platform services of SharePoint Server 2010 with structured execution capabilities to provide flexible work management solutions</w:t>
      </w:r>
      <w:ins w:id="1125" w:author="DM" w:date="2012-08-20T08:35:00Z">
        <w:r w:rsidR="00FF4A24">
          <w:t>.</w:t>
        </w:r>
      </w:ins>
      <w:del w:id="1126" w:author="DM" w:date="2012-08-17T18:16:00Z">
        <w:r w:rsidR="007C0D63" w:rsidRPr="00D7564E" w:rsidDel="00E83F9F">
          <w:delText>.</w:delText>
        </w:r>
      </w:del>
    </w:p>
    <w:p w:rsidR="00AC5E12" w:rsidRPr="00D7564E" w:rsidRDefault="00A63169" w:rsidP="00D7564E">
      <w:pPr>
        <w:pStyle w:val="ListBulleted"/>
      </w:pPr>
      <w:r w:rsidRPr="00A63169">
        <w:rPr>
          <w:b/>
          <w:rPrChange w:id="1127" w:author="DM" w:date="2012-08-17T18:16:00Z">
            <w:rPr/>
          </w:rPrChange>
        </w:rPr>
        <w:t>Microsoft SharePoint 2010</w:t>
      </w:r>
      <w:ins w:id="1128" w:author="DM" w:date="2012-08-17T18:16:00Z">
        <w:r w:rsidR="00E83F9F">
          <w:rPr>
            <w:b/>
          </w:rPr>
          <w:t>.</w:t>
        </w:r>
      </w:ins>
      <w:r w:rsidRPr="00A63169">
        <w:rPr>
          <w:b/>
          <w:rPrChange w:id="1129" w:author="DM" w:date="2012-08-17T18:16:00Z">
            <w:rPr/>
          </w:rPrChange>
        </w:rPr>
        <w:t xml:space="preserve"> </w:t>
      </w:r>
      <w:del w:id="1130" w:author="DM" w:date="2012-08-17T18:16:00Z">
        <w:r w:rsidRPr="00A63169">
          <w:rPr>
            <w:b/>
            <w:rPrChange w:id="1131" w:author="DM" w:date="2012-08-17T18:16:00Z">
              <w:rPr/>
            </w:rPrChange>
          </w:rPr>
          <w:delText>-</w:delText>
        </w:r>
        <w:r w:rsidR="00AC5E12" w:rsidRPr="00D7564E" w:rsidDel="00E83F9F">
          <w:delText xml:space="preserve"> </w:delText>
        </w:r>
      </w:del>
      <w:r w:rsidR="00AC5E12" w:rsidRPr="00D7564E">
        <w:t>Project Server 2010 is built on SharePoint Server 2010 to provide true multi</w:t>
      </w:r>
      <w:del w:id="1132" w:author="DM" w:date="2012-08-17T18:17:00Z">
        <w:r w:rsidR="00AC5E12" w:rsidRPr="00D7564E" w:rsidDel="00E83F9F">
          <w:delText>-</w:delText>
        </w:r>
      </w:del>
      <w:r w:rsidR="00AC5E12" w:rsidRPr="00D7564E">
        <w:t xml:space="preserve">tier architecture by using the new </w:t>
      </w:r>
      <w:del w:id="1133" w:author="DM" w:date="2012-08-17T18:17:00Z">
        <w:r w:rsidR="00AC5E12" w:rsidRPr="00D7564E" w:rsidDel="00E83F9F">
          <w:delText>S</w:delText>
        </w:r>
      </w:del>
      <w:ins w:id="1134" w:author="DM" w:date="2012-08-17T18:17:00Z">
        <w:r w:rsidR="00E83F9F">
          <w:t>s</w:t>
        </w:r>
      </w:ins>
      <w:r w:rsidR="00AC5E12" w:rsidRPr="00D7564E">
        <w:t xml:space="preserve">ervice </w:t>
      </w:r>
      <w:del w:id="1135" w:author="DM" w:date="2012-08-17T18:17:00Z">
        <w:r w:rsidR="00AC5E12" w:rsidRPr="00D7564E" w:rsidDel="00E83F9F">
          <w:delText>A</w:delText>
        </w:r>
      </w:del>
      <w:ins w:id="1136" w:author="DM" w:date="2012-08-17T18:17:00Z">
        <w:r w:rsidR="00E83F9F">
          <w:t>a</w:t>
        </w:r>
      </w:ins>
      <w:r w:rsidR="00AC5E12" w:rsidRPr="00D7564E">
        <w:t>pplication model</w:t>
      </w:r>
      <w:ins w:id="1137" w:author="DM" w:date="2012-08-20T08:35:00Z">
        <w:r w:rsidR="00FF4A24">
          <w:t>.</w:t>
        </w:r>
      </w:ins>
      <w:del w:id="1138" w:author="DM" w:date="2012-08-17T18:17:00Z">
        <w:r w:rsidR="00AC5E12" w:rsidRPr="00D7564E" w:rsidDel="00E83F9F">
          <w:delText>,</w:delText>
        </w:r>
      </w:del>
    </w:p>
    <w:p w:rsidR="00EA362E" w:rsidRDefault="00EA362E" w:rsidP="00A1239D">
      <w:pPr>
        <w:pStyle w:val="Para"/>
      </w:pPr>
      <w:r w:rsidRPr="008103C1">
        <w:t xml:space="preserve">Project Server 2010 on SharePoint 2010 is the only truly integrated </w:t>
      </w:r>
      <w:del w:id="1139" w:author="DM" w:date="2012-08-17T18:17:00Z">
        <w:r w:rsidRPr="008103C1" w:rsidDel="00E83F9F">
          <w:delText>P</w:delText>
        </w:r>
      </w:del>
      <w:ins w:id="1140" w:author="DM" w:date="2012-08-17T18:17:00Z">
        <w:r w:rsidR="00E83F9F">
          <w:t>p</w:t>
        </w:r>
      </w:ins>
      <w:r w:rsidRPr="008103C1">
        <w:t xml:space="preserve">ortfolio, </w:t>
      </w:r>
      <w:ins w:id="1141" w:author="DM" w:date="2012-08-17T18:17:00Z">
        <w:r w:rsidR="00E83F9F">
          <w:t>p</w:t>
        </w:r>
      </w:ins>
      <w:del w:id="1142" w:author="DM" w:date="2012-08-17T18:17:00Z">
        <w:r w:rsidRPr="008103C1" w:rsidDel="00E83F9F">
          <w:delText>P</w:delText>
        </w:r>
      </w:del>
      <w:r w:rsidRPr="008103C1">
        <w:t xml:space="preserve">rogram, and </w:t>
      </w:r>
      <w:del w:id="1143" w:author="DM" w:date="2012-08-17T18:17:00Z">
        <w:r w:rsidRPr="008103C1" w:rsidDel="00E83F9F">
          <w:delText>P</w:delText>
        </w:r>
      </w:del>
      <w:ins w:id="1144" w:author="DM" w:date="2012-08-17T18:17:00Z">
        <w:r w:rsidR="00E83F9F">
          <w:t>p</w:t>
        </w:r>
      </w:ins>
      <w:r w:rsidRPr="008103C1">
        <w:t xml:space="preserve">roject </w:t>
      </w:r>
      <w:ins w:id="1145" w:author="DM" w:date="2012-08-17T18:17:00Z">
        <w:r w:rsidR="00E83F9F">
          <w:t>m</w:t>
        </w:r>
      </w:ins>
      <w:del w:id="1146" w:author="DM" w:date="2012-08-17T18:17:00Z">
        <w:r w:rsidRPr="008103C1" w:rsidDel="00E83F9F">
          <w:delText>M</w:delText>
        </w:r>
      </w:del>
      <w:r w:rsidRPr="008103C1">
        <w:t xml:space="preserve">anagement solution </w:t>
      </w:r>
      <w:ins w:id="1147" w:author="DM" w:date="2012-08-17T18:17:00Z">
        <w:r w:rsidR="00E83F9F">
          <w:t>o</w:t>
        </w:r>
      </w:ins>
      <w:del w:id="1148" w:author="DM" w:date="2012-08-17T18:17:00Z">
        <w:r w:rsidRPr="008103C1" w:rsidDel="00E83F9F">
          <w:delText>i</w:delText>
        </w:r>
      </w:del>
      <w:r w:rsidRPr="008103C1">
        <w:t xml:space="preserve">n the market today. </w:t>
      </w:r>
      <w:r w:rsidR="009519A9">
        <w:t>Organizational attempts to integrate of b</w:t>
      </w:r>
      <w:r w:rsidRPr="008103C1">
        <w:t xml:space="preserve">est-of-breed </w:t>
      </w:r>
      <w:r w:rsidR="009519A9">
        <w:t>products</w:t>
      </w:r>
      <w:r w:rsidRPr="008103C1">
        <w:t xml:space="preserve"> </w:t>
      </w:r>
      <w:r w:rsidR="009519A9">
        <w:t xml:space="preserve">with enterprise work and resource </w:t>
      </w:r>
      <w:r w:rsidRPr="008103C1">
        <w:t xml:space="preserve">planning and </w:t>
      </w:r>
      <w:r w:rsidR="006811EB" w:rsidRPr="008103C1">
        <w:t>report</w:t>
      </w:r>
      <w:r w:rsidR="006811EB">
        <w:t>ing</w:t>
      </w:r>
      <w:r w:rsidRPr="008103C1">
        <w:t xml:space="preserve"> have largely failed up to now.</w:t>
      </w:r>
    </w:p>
    <w:p w:rsidR="003F23D1" w:rsidRPr="008103C1" w:rsidRDefault="003C1B7C" w:rsidP="003F23D1">
      <w:pPr>
        <w:pStyle w:val="H3"/>
      </w:pPr>
      <w:r>
        <w:t>Collaboration</w:t>
      </w:r>
    </w:p>
    <w:p w:rsidR="002128AB" w:rsidRDefault="009C7BB4" w:rsidP="002128AB">
      <w:pPr>
        <w:pStyle w:val="Para"/>
      </w:pPr>
      <w:r>
        <w:t>With</w:t>
      </w:r>
      <w:r w:rsidRPr="009C7BB4">
        <w:t xml:space="preserve"> </w:t>
      </w:r>
      <w:r>
        <w:t xml:space="preserve">the more </w:t>
      </w:r>
      <w:r w:rsidRPr="009C7BB4">
        <w:t>traditional</w:t>
      </w:r>
      <w:r>
        <w:t xml:space="preserve"> </w:t>
      </w:r>
      <w:r w:rsidRPr="009C7BB4">
        <w:t>management</w:t>
      </w:r>
      <w:r>
        <w:t xml:space="preserve"> of individual projects</w:t>
      </w:r>
      <w:r w:rsidRPr="009C7BB4">
        <w:t xml:space="preserve">, focus has always been on project schedule, budget, work, scope, and the </w:t>
      </w:r>
      <w:r>
        <w:t xml:space="preserve">deliverables </w:t>
      </w:r>
      <w:r w:rsidRPr="009C7BB4">
        <w:t xml:space="preserve">of </w:t>
      </w:r>
      <w:r>
        <w:t>these projects</w:t>
      </w:r>
      <w:r w:rsidRPr="009C7BB4">
        <w:t>. Team collaboration, however, is the bac</w:t>
      </w:r>
      <w:r>
        <w:t>kbone that supports and drives</w:t>
      </w:r>
      <w:r w:rsidRPr="009C7BB4">
        <w:t xml:space="preserve"> success </w:t>
      </w:r>
      <w:r>
        <w:t>with planning and execution effectiveness.</w:t>
      </w:r>
    </w:p>
    <w:p w:rsidR="009C7BB4" w:rsidRDefault="002128AB" w:rsidP="00233AC5">
      <w:pPr>
        <w:pStyle w:val="Para"/>
      </w:pPr>
      <w:r>
        <w:t>Businesses need to approach collaboration strategically</w:t>
      </w:r>
      <w:del w:id="1149" w:author="DM" w:date="2012-08-17T18:18:00Z">
        <w:r w:rsidDel="00421F89">
          <w:delText>,</w:delText>
        </w:r>
      </w:del>
      <w:r>
        <w:t xml:space="preserve"> and seek to align people, processes, and technology with the organization’s project investment goals. In the case of collaboration, that alignment must also take into account the level of trust required to improve the chances of success</w:t>
      </w:r>
      <w:del w:id="1150" w:author="DM" w:date="2012-08-17T18:18:00Z">
        <w:r w:rsidDel="00421F89">
          <w:delText>,</w:delText>
        </w:r>
      </w:del>
      <w:r>
        <w:t xml:space="preserve"> for each type of collaboration (</w:t>
      </w:r>
      <w:ins w:id="1151" w:author="DM" w:date="2012-08-20T08:37:00Z">
        <w:r w:rsidR="00021F25">
          <w:t>“Role of Trust in Business Collaboration</w:t>
        </w:r>
      </w:ins>
      <w:ins w:id="1152" w:author="DM" w:date="2012-08-20T08:36:00Z">
        <w:r w:rsidR="00021F25">
          <w:t xml:space="preserve"> Systems,</w:t>
        </w:r>
      </w:ins>
      <w:ins w:id="1153" w:author="DM" w:date="2012-08-20T08:37:00Z">
        <w:r w:rsidR="00021F25">
          <w:t>”</w:t>
        </w:r>
      </w:ins>
      <w:ins w:id="1154" w:author="DM" w:date="2012-08-20T08:36:00Z">
        <w:r w:rsidR="00021F25" w:rsidRPr="00A63169" w:rsidDel="00021F25">
          <w:rPr>
            <w:i/>
          </w:rPr>
          <w:t xml:space="preserve"> </w:t>
        </w:r>
      </w:ins>
      <w:del w:id="1155" w:author="DM" w:date="2012-08-20T08:36:00Z">
        <w:r w:rsidR="00A63169" w:rsidRPr="00A63169" w:rsidDel="00021F25">
          <w:rPr>
            <w:i/>
            <w:rPrChange w:id="1156" w:author="DM" w:date="2012-08-17T18:18:00Z">
              <w:rPr/>
            </w:rPrChange>
          </w:rPr>
          <w:delText>Economist</w:delText>
        </w:r>
        <w:r w:rsidDel="00021F25">
          <w:delText xml:space="preserve"> </w:delText>
        </w:r>
      </w:del>
      <w:r>
        <w:t>2008).</w:t>
      </w:r>
    </w:p>
    <w:p w:rsidR="00BD3DC1" w:rsidRDefault="00BD3DC1" w:rsidP="00BD3DC1">
      <w:pPr>
        <w:pStyle w:val="Para"/>
      </w:pPr>
      <w:r>
        <w:t xml:space="preserve">Microsoft Project Server 2010 is </w:t>
      </w:r>
      <w:r w:rsidR="005C5729">
        <w:t>built on SharePoint Server 2010</w:t>
      </w:r>
      <w:r>
        <w:t xml:space="preserve"> and combines powerful business collaboration </w:t>
      </w:r>
      <w:r w:rsidR="005C5729">
        <w:t>capabilities</w:t>
      </w:r>
      <w:r>
        <w:t xml:space="preserve"> with structured execution </w:t>
      </w:r>
      <w:r w:rsidR="005C5729">
        <w:t>functionality</w:t>
      </w:r>
      <w:r>
        <w:t xml:space="preserve"> to provide</w:t>
      </w:r>
      <w:r w:rsidR="002128AB">
        <w:t xml:space="preserve"> a</w:t>
      </w:r>
      <w:r>
        <w:t xml:space="preserve"> flexible </w:t>
      </w:r>
      <w:r w:rsidR="002128AB">
        <w:t xml:space="preserve">and secure </w:t>
      </w:r>
      <w:r>
        <w:t>work</w:t>
      </w:r>
      <w:r w:rsidR="005C5729">
        <w:t xml:space="preserve"> and </w:t>
      </w:r>
      <w:del w:id="1157" w:author="DM" w:date="2012-08-17T16:52:00Z">
        <w:r w:rsidR="005C5729" w:rsidDel="009B7DF0">
          <w:delText>project</w:delText>
        </w:r>
        <w:r w:rsidR="002128AB" w:rsidDel="009B7DF0">
          <w:delText xml:space="preserve"> management</w:delText>
        </w:r>
      </w:del>
      <w:ins w:id="1158" w:author="DM" w:date="2012-08-17T16:52:00Z">
        <w:r w:rsidR="009B7DF0">
          <w:t>PM</w:t>
        </w:r>
      </w:ins>
      <w:r w:rsidR="002128AB">
        <w:t xml:space="preserve"> solution</w:t>
      </w:r>
      <w:r>
        <w:t>.</w:t>
      </w:r>
      <w:r w:rsidR="002128AB">
        <w:t xml:space="preserve"> Core capabilities include:</w:t>
      </w:r>
    </w:p>
    <w:p w:rsidR="00BD3DC1" w:rsidRDefault="00BD3DC1" w:rsidP="00A1239D">
      <w:pPr>
        <w:pStyle w:val="ListBulleted"/>
      </w:pPr>
      <w:del w:id="1159" w:author="DM" w:date="2012-08-17T17:10:00Z">
        <w:r w:rsidDel="00DE4977">
          <w:delText xml:space="preserve">Business Intelligence </w:delText>
        </w:r>
      </w:del>
      <w:ins w:id="1160" w:author="DM" w:date="2012-08-17T17:10:00Z">
        <w:r w:rsidR="00DE4977">
          <w:t xml:space="preserve">BI </w:t>
        </w:r>
      </w:ins>
      <w:del w:id="1161" w:author="DM" w:date="2012-08-20T08:37:00Z">
        <w:r w:rsidDel="00021F25">
          <w:delText xml:space="preserve">(BI) </w:delText>
        </w:r>
      </w:del>
      <w:r>
        <w:t xml:space="preserve">platform to easily create </w:t>
      </w:r>
      <w:r w:rsidR="000D13E2">
        <w:t>reports and powerful dashboards</w:t>
      </w:r>
    </w:p>
    <w:p w:rsidR="00BD3DC1" w:rsidRDefault="000D13E2" w:rsidP="00A1239D">
      <w:pPr>
        <w:pStyle w:val="ListBulleted"/>
      </w:pPr>
      <w:r>
        <w:t>C</w:t>
      </w:r>
      <w:r w:rsidR="00BD3DC1">
        <w:t xml:space="preserve">ustom </w:t>
      </w:r>
      <w:ins w:id="1162" w:author="DM" w:date="2012-08-17T18:18:00Z">
        <w:r w:rsidR="00421F89">
          <w:t>p</w:t>
        </w:r>
      </w:ins>
      <w:del w:id="1163" w:author="DM" w:date="2012-08-17T18:18:00Z">
        <w:r w:rsidR="00BD3DC1" w:rsidDel="00421F89">
          <w:delText>P</w:delText>
        </w:r>
      </w:del>
      <w:r w:rsidR="00BD3DC1">
        <w:t xml:space="preserve">roject </w:t>
      </w:r>
      <w:del w:id="1164" w:author="DM" w:date="2012-08-17T18:18:00Z">
        <w:r w:rsidR="00BD3DC1" w:rsidDel="00421F89">
          <w:delText>S</w:delText>
        </w:r>
      </w:del>
      <w:ins w:id="1165" w:author="DM" w:date="2012-08-17T18:18:00Z">
        <w:r w:rsidR="00421F89">
          <w:t>s</w:t>
        </w:r>
      </w:ins>
      <w:r w:rsidR="00BD3DC1">
        <w:t>ite templates for each type of project to provide a one-stop colla</w:t>
      </w:r>
      <w:r>
        <w:t>boration workspace for the team</w:t>
      </w:r>
    </w:p>
    <w:p w:rsidR="00BD3DC1" w:rsidRDefault="000D13E2" w:rsidP="00A1239D">
      <w:pPr>
        <w:pStyle w:val="ListBulleted"/>
      </w:pPr>
      <w:r>
        <w:t>R</w:t>
      </w:r>
      <w:r w:rsidR="00BD3DC1">
        <w:t>eview and approval</w:t>
      </w:r>
      <w:r>
        <w:t xml:space="preserve"> tracking throughout the workflow</w:t>
      </w:r>
    </w:p>
    <w:p w:rsidR="00BD3DC1" w:rsidRDefault="000D13E2" w:rsidP="00A1239D">
      <w:pPr>
        <w:pStyle w:val="ListBulleted"/>
      </w:pPr>
      <w:r>
        <w:t>Enterprise search</w:t>
      </w:r>
      <w:r w:rsidR="00BD3DC1">
        <w:t xml:space="preserve"> to find people an</w:t>
      </w:r>
      <w:r>
        <w:t>d effectively mine project data</w:t>
      </w:r>
    </w:p>
    <w:p w:rsidR="00BD3DC1" w:rsidRDefault="000D13E2" w:rsidP="00A1239D">
      <w:pPr>
        <w:pStyle w:val="ListBulleted"/>
      </w:pPr>
      <w:r>
        <w:t xml:space="preserve">Enhanced </w:t>
      </w:r>
      <w:del w:id="1166" w:author="DM" w:date="2012-08-17T18:18:00Z">
        <w:r w:rsidDel="00421F89">
          <w:delText>T</w:delText>
        </w:r>
      </w:del>
      <w:ins w:id="1167" w:author="DM" w:date="2012-08-17T18:18:00Z">
        <w:r w:rsidR="00421F89">
          <w:t>t</w:t>
        </w:r>
      </w:ins>
      <w:r w:rsidR="00BD3DC1">
        <w:t xml:space="preserve">eams communication with wikis, blogs, </w:t>
      </w:r>
      <w:r>
        <w:t>discussion forums, and My Sites</w:t>
      </w:r>
    </w:p>
    <w:p w:rsidR="009C7BB4" w:rsidRDefault="009C7BB4" w:rsidP="00812C4C">
      <w:pPr>
        <w:pStyle w:val="Para"/>
      </w:pPr>
      <w:r w:rsidRPr="009C7BB4">
        <w:t xml:space="preserve">Team collaboration has evolved over the past decade from informal techniques into a recognized discipline that helps organizations more effectively find and share information. </w:t>
      </w:r>
      <w:r w:rsidR="007915BF">
        <w:t>T</w:t>
      </w:r>
      <w:r w:rsidRPr="009C7BB4">
        <w:t xml:space="preserve">ools that support collaboration have </w:t>
      </w:r>
      <w:r w:rsidR="007915BF">
        <w:t>evolved to sophisticated solutions</w:t>
      </w:r>
      <w:ins w:id="1168" w:author="DM" w:date="2012-08-17T18:19:00Z">
        <w:r w:rsidR="00421F89">
          <w:t>,</w:t>
        </w:r>
      </w:ins>
      <w:r w:rsidR="007915BF">
        <w:t xml:space="preserve"> such as Microsoft SharePoint</w:t>
      </w:r>
      <w:r w:rsidRPr="009C7BB4">
        <w:t xml:space="preserve"> Server 2010</w:t>
      </w:r>
      <w:r w:rsidR="00DF1A51">
        <w:t>.</w:t>
      </w:r>
    </w:p>
    <w:p w:rsidR="003C1B7C" w:rsidRPr="008103C1" w:rsidRDefault="003C1B7C" w:rsidP="003C1B7C">
      <w:pPr>
        <w:pStyle w:val="H3"/>
      </w:pPr>
      <w:r w:rsidRPr="008103C1">
        <w:t>Team Sites</w:t>
      </w:r>
    </w:p>
    <w:p w:rsidR="008C1D5F" w:rsidRDefault="002128AB" w:rsidP="009C7BB4">
      <w:pPr>
        <w:pStyle w:val="Para"/>
      </w:pPr>
      <w:r w:rsidRPr="002128AB">
        <w:t>SharePoint</w:t>
      </w:r>
      <w:r>
        <w:t xml:space="preserve"> Server 2010 team </w:t>
      </w:r>
      <w:r w:rsidRPr="002128AB">
        <w:t>s</w:t>
      </w:r>
      <w:r>
        <w:t>ites provide a place where the</w:t>
      </w:r>
      <w:r w:rsidRPr="002128AB">
        <w:t xml:space="preserve"> team can communicate</w:t>
      </w:r>
      <w:r w:rsidR="003314A5">
        <w:t xml:space="preserve"> with each other</w:t>
      </w:r>
      <w:r w:rsidRPr="002128AB">
        <w:t xml:space="preserve">, share documents, and work </w:t>
      </w:r>
      <w:r w:rsidR="003314A5">
        <w:t>collaboratively</w:t>
      </w:r>
      <w:r w:rsidRPr="002128AB">
        <w:t xml:space="preserve"> on a project. </w:t>
      </w:r>
      <w:r w:rsidR="003314A5">
        <w:t>Separate project</w:t>
      </w:r>
      <w:r w:rsidRPr="002128AB">
        <w:t xml:space="preserve"> site</w:t>
      </w:r>
      <w:r w:rsidR="003314A5">
        <w:t>s can be created for each</w:t>
      </w:r>
      <w:r w:rsidRPr="002128AB">
        <w:t xml:space="preserve"> pr</w:t>
      </w:r>
      <w:r w:rsidR="003314A5">
        <w:t>oject</w:t>
      </w:r>
      <w:ins w:id="1169" w:author="DM" w:date="2012-08-17T18:19:00Z">
        <w:r w:rsidR="00421F89">
          <w:t>,</w:t>
        </w:r>
      </w:ins>
      <w:r w:rsidR="003314A5">
        <w:t xml:space="preserve"> or one site can be shared by several project teams (e.g.</w:t>
      </w:r>
      <w:ins w:id="1170" w:author="DM" w:date="2012-08-17T18:19:00Z">
        <w:r w:rsidR="00421F89">
          <w:t>,</w:t>
        </w:r>
      </w:ins>
      <w:r w:rsidR="003314A5">
        <w:t xml:space="preserve"> for a specific</w:t>
      </w:r>
      <w:r w:rsidR="00A76A0A">
        <w:t xml:space="preserve"> p</w:t>
      </w:r>
      <w:r w:rsidR="003314A5">
        <w:t>rogram)</w:t>
      </w:r>
      <w:r w:rsidRPr="002128AB">
        <w:t>.</w:t>
      </w:r>
    </w:p>
    <w:p w:rsidR="00A11709" w:rsidRDefault="00A11709" w:rsidP="00A11709">
      <w:pPr>
        <w:pStyle w:val="Para"/>
      </w:pPr>
      <w:r>
        <w:t xml:space="preserve">Project teams can add information to the </w:t>
      </w:r>
      <w:r w:rsidR="00BE61D0">
        <w:t>site</w:t>
      </w:r>
      <w:ins w:id="1171" w:author="DM" w:date="2012-08-17T18:19:00Z">
        <w:r w:rsidR="00421F89">
          <w:t>,</w:t>
        </w:r>
      </w:ins>
      <w:r w:rsidRPr="00A11709">
        <w:t xml:space="preserve"> such as events, </w:t>
      </w:r>
      <w:r>
        <w:t xml:space="preserve">contact </w:t>
      </w:r>
      <w:r w:rsidRPr="00A11709">
        <w:t>names</w:t>
      </w:r>
      <w:ins w:id="1172" w:author="DM" w:date="2012-08-17T18:19:00Z">
        <w:r w:rsidR="00421F89">
          <w:t>,</w:t>
        </w:r>
      </w:ins>
      <w:r w:rsidRPr="00A11709">
        <w:t xml:space="preserve"> and phone numbers of people </w:t>
      </w:r>
      <w:r w:rsidR="009A5317">
        <w:t>that a project</w:t>
      </w:r>
      <w:r w:rsidRPr="00A11709">
        <w:t xml:space="preserve"> team </w:t>
      </w:r>
      <w:r>
        <w:t xml:space="preserve">communicates with. The team site is really the one-stop-shop for all </w:t>
      </w:r>
      <w:ins w:id="1173" w:author="DM" w:date="2012-08-17T18:19:00Z">
        <w:r w:rsidR="00421F89">
          <w:t>p</w:t>
        </w:r>
      </w:ins>
      <w:del w:id="1174" w:author="DM" w:date="2012-08-17T18:19:00Z">
        <w:r w:rsidDel="00421F89">
          <w:delText>P</w:delText>
        </w:r>
      </w:del>
      <w:r>
        <w:t>roject information</w:t>
      </w:r>
      <w:ins w:id="1175" w:author="DM" w:date="2012-08-17T18:19:00Z">
        <w:r w:rsidR="00421F89">
          <w:t>; it</w:t>
        </w:r>
      </w:ins>
      <w:r>
        <w:t xml:space="preserve"> includ</w:t>
      </w:r>
      <w:ins w:id="1176" w:author="DM" w:date="2012-08-17T18:20:00Z">
        <w:r w:rsidR="00421F89">
          <w:t>es</w:t>
        </w:r>
      </w:ins>
      <w:del w:id="1177" w:author="DM" w:date="2012-08-17T18:20:00Z">
        <w:r w:rsidDel="00421F89">
          <w:delText>ing</w:delText>
        </w:r>
      </w:del>
      <w:r>
        <w:t>:</w:t>
      </w:r>
    </w:p>
    <w:p w:rsidR="00A11709" w:rsidRDefault="00A63169" w:rsidP="00A1239D">
      <w:pPr>
        <w:pStyle w:val="ListBulleted"/>
      </w:pPr>
      <w:r w:rsidRPr="00A63169">
        <w:rPr>
          <w:b/>
          <w:rPrChange w:id="1178" w:author="DM" w:date="2012-08-17T18:19:00Z">
            <w:rPr/>
          </w:rPrChange>
        </w:rPr>
        <w:t>Announcements</w:t>
      </w:r>
      <w:ins w:id="1179" w:author="DM" w:date="2012-08-17T18:19:00Z">
        <w:r w:rsidR="00421F89">
          <w:t>.</w:t>
        </w:r>
      </w:ins>
      <w:del w:id="1180" w:author="DM" w:date="2012-08-17T18:19:00Z">
        <w:r w:rsidR="00A11709" w:rsidDel="00421F89">
          <w:delText xml:space="preserve"> </w:delText>
        </w:r>
        <w:r w:rsidR="00612672" w:rsidDel="00421F89">
          <w:delText>–</w:delText>
        </w:r>
      </w:del>
      <w:r w:rsidR="00A11709">
        <w:t xml:space="preserve"> </w:t>
      </w:r>
      <w:del w:id="1181" w:author="DM" w:date="2012-08-17T18:19:00Z">
        <w:r w:rsidR="00A11709" w:rsidDel="00421F89">
          <w:delText>w</w:delText>
        </w:r>
      </w:del>
      <w:ins w:id="1182" w:author="DM" w:date="2012-08-17T18:19:00Z">
        <w:r w:rsidR="00421F89">
          <w:t>W</w:t>
        </w:r>
      </w:ins>
      <w:r w:rsidR="00A11709">
        <w:t xml:space="preserve">here </w:t>
      </w:r>
      <w:del w:id="1183" w:author="DM" w:date="2012-08-17T18:19:00Z">
        <w:r w:rsidR="00A11709" w:rsidDel="00421F89">
          <w:delText xml:space="preserve">the </w:delText>
        </w:r>
      </w:del>
      <w:r w:rsidR="00A11709">
        <w:t>end</w:t>
      </w:r>
      <w:del w:id="1184" w:author="DM" w:date="2012-08-17T18:19:00Z">
        <w:r w:rsidR="00A11709" w:rsidDel="00421F89">
          <w:delText>-</w:delText>
        </w:r>
      </w:del>
      <w:ins w:id="1185" w:author="DM" w:date="2012-08-17T18:19:00Z">
        <w:r w:rsidR="00421F89">
          <w:t xml:space="preserve"> </w:t>
        </w:r>
      </w:ins>
      <w:r w:rsidR="00A11709">
        <w:t xml:space="preserve">users can post information for the team. </w:t>
      </w:r>
    </w:p>
    <w:p w:rsidR="00612672" w:rsidRDefault="00A63169" w:rsidP="00A1239D">
      <w:pPr>
        <w:pStyle w:val="ListBulleted"/>
      </w:pPr>
      <w:r w:rsidRPr="00A63169">
        <w:rPr>
          <w:b/>
          <w:rPrChange w:id="1186" w:author="DM" w:date="2012-08-17T18:20:00Z">
            <w:rPr/>
          </w:rPrChange>
        </w:rPr>
        <w:t>Calendar</w:t>
      </w:r>
      <w:ins w:id="1187" w:author="DM" w:date="2012-08-17T18:20:00Z">
        <w:r w:rsidR="00421F89">
          <w:rPr>
            <w:b/>
          </w:rPr>
          <w:t>.</w:t>
        </w:r>
      </w:ins>
      <w:r w:rsidR="00A11709">
        <w:t xml:space="preserve"> </w:t>
      </w:r>
      <w:del w:id="1188" w:author="DM" w:date="2012-08-17T18:20:00Z">
        <w:r w:rsidR="00612672" w:rsidDel="00421F89">
          <w:delText>–</w:delText>
        </w:r>
        <w:r w:rsidR="00A11709" w:rsidDel="00421F89">
          <w:delText xml:space="preserve"> </w:delText>
        </w:r>
        <w:r w:rsidR="00D422EA" w:rsidRPr="00D422EA" w:rsidDel="00421F89">
          <w:delText>c</w:delText>
        </w:r>
      </w:del>
      <w:ins w:id="1189" w:author="DM" w:date="2012-08-17T18:20:00Z">
        <w:r w:rsidR="00421F89">
          <w:t>C</w:t>
        </w:r>
      </w:ins>
      <w:r w:rsidR="00D422EA" w:rsidRPr="00D422EA">
        <w:t xml:space="preserve">reate and attach a project calendar to </w:t>
      </w:r>
      <w:r w:rsidR="002804AD">
        <w:t>a</w:t>
      </w:r>
      <w:r w:rsidR="00D422EA" w:rsidRPr="00D422EA">
        <w:t xml:space="preserve"> team's Web site</w:t>
      </w:r>
      <w:r w:rsidR="002804AD">
        <w:t xml:space="preserve">. </w:t>
      </w:r>
    </w:p>
    <w:p w:rsidR="00A11709" w:rsidRDefault="00A63169" w:rsidP="00A1239D">
      <w:pPr>
        <w:pStyle w:val="ListBulleted"/>
      </w:pPr>
      <w:r w:rsidRPr="00A63169">
        <w:rPr>
          <w:b/>
          <w:rPrChange w:id="1190" w:author="DM" w:date="2012-08-17T18:20:00Z">
            <w:rPr/>
          </w:rPrChange>
        </w:rPr>
        <w:t>Contacts list</w:t>
      </w:r>
      <w:ins w:id="1191" w:author="DM" w:date="2012-08-17T18:20:00Z">
        <w:r w:rsidR="00421F89">
          <w:rPr>
            <w:b/>
          </w:rPr>
          <w:t>.</w:t>
        </w:r>
      </w:ins>
      <w:r w:rsidR="00612672" w:rsidRPr="00612672">
        <w:t xml:space="preserve"> </w:t>
      </w:r>
      <w:del w:id="1192" w:author="DM" w:date="2012-08-17T18:20:00Z">
        <w:r w:rsidR="00612672" w:rsidRPr="00612672" w:rsidDel="00421F89">
          <w:delText>– s</w:delText>
        </w:r>
      </w:del>
      <w:ins w:id="1193" w:author="DM" w:date="2012-08-17T18:20:00Z">
        <w:r w:rsidR="00421F89">
          <w:t>S</w:t>
        </w:r>
      </w:ins>
      <w:r w:rsidR="00612672" w:rsidRPr="00612672">
        <w:t xml:space="preserve">tores information </w:t>
      </w:r>
      <w:r w:rsidR="00BE61D0">
        <w:t>(</w:t>
      </w:r>
      <w:r w:rsidR="00612672" w:rsidRPr="00612672">
        <w:t>including name</w:t>
      </w:r>
      <w:r w:rsidR="00BE61D0">
        <w:t>s</w:t>
      </w:r>
      <w:r w:rsidR="00612672" w:rsidRPr="00612672">
        <w:t>, telephone numbers, e-mail address</w:t>
      </w:r>
      <w:ins w:id="1194" w:author="DM" w:date="2012-08-17T18:20:00Z">
        <w:r w:rsidR="00421F89">
          <w:t>es,</w:t>
        </w:r>
      </w:ins>
      <w:r w:rsidR="00612672" w:rsidRPr="00612672">
        <w:t xml:space="preserve"> and street addresses</w:t>
      </w:r>
      <w:r w:rsidR="00BE61D0">
        <w:t>)</w:t>
      </w:r>
      <w:r w:rsidR="00612672" w:rsidRPr="00612672">
        <w:t xml:space="preserve"> for people who are part of the team</w:t>
      </w:r>
      <w:r w:rsidR="00612672">
        <w:t>.</w:t>
      </w:r>
      <w:r w:rsidR="00A11709">
        <w:t xml:space="preserve"> </w:t>
      </w:r>
    </w:p>
    <w:p w:rsidR="00A11709" w:rsidRDefault="00A63169" w:rsidP="00A1239D">
      <w:pPr>
        <w:pStyle w:val="ListBulleted"/>
      </w:pPr>
      <w:r w:rsidRPr="00A63169">
        <w:rPr>
          <w:b/>
          <w:rPrChange w:id="1195" w:author="DM" w:date="2012-08-17T18:20:00Z">
            <w:rPr/>
          </w:rPrChange>
        </w:rPr>
        <w:t xml:space="preserve">Issues and </w:t>
      </w:r>
      <w:ins w:id="1196" w:author="DM" w:date="2012-08-17T18:20:00Z">
        <w:r w:rsidRPr="00A63169">
          <w:rPr>
            <w:b/>
            <w:rPrChange w:id="1197" w:author="DM" w:date="2012-08-17T18:20:00Z">
              <w:rPr/>
            </w:rPrChange>
          </w:rPr>
          <w:t>r</w:t>
        </w:r>
      </w:ins>
      <w:del w:id="1198" w:author="DM" w:date="2012-08-17T18:20:00Z">
        <w:r w:rsidRPr="00A63169">
          <w:rPr>
            <w:b/>
            <w:rPrChange w:id="1199" w:author="DM" w:date="2012-08-17T18:20:00Z">
              <w:rPr/>
            </w:rPrChange>
          </w:rPr>
          <w:delText>R</w:delText>
        </w:r>
      </w:del>
      <w:r w:rsidRPr="00A63169">
        <w:rPr>
          <w:b/>
          <w:rPrChange w:id="1200" w:author="DM" w:date="2012-08-17T18:20:00Z">
            <w:rPr/>
          </w:rPrChange>
        </w:rPr>
        <w:t>isks</w:t>
      </w:r>
      <w:ins w:id="1201" w:author="DM" w:date="2012-08-17T18:20:00Z">
        <w:r w:rsidRPr="00A63169">
          <w:rPr>
            <w:b/>
            <w:rPrChange w:id="1202" w:author="DM" w:date="2012-08-17T18:20:00Z">
              <w:rPr/>
            </w:rPrChange>
          </w:rPr>
          <w:t>.</w:t>
        </w:r>
      </w:ins>
      <w:r w:rsidR="00A11709">
        <w:t xml:space="preserve"> </w:t>
      </w:r>
      <w:del w:id="1203" w:author="DM" w:date="2012-08-17T18:20:00Z">
        <w:r w:rsidR="00A11709" w:rsidDel="00421F89">
          <w:delText>–</w:delText>
        </w:r>
        <w:r w:rsidR="002804AD" w:rsidDel="00421F89">
          <w:delText xml:space="preserve"> </w:delText>
        </w:r>
      </w:del>
      <w:ins w:id="1204" w:author="DM" w:date="2012-08-17T18:20:00Z">
        <w:r w:rsidR="00421F89">
          <w:t>C</w:t>
        </w:r>
      </w:ins>
      <w:del w:id="1205" w:author="DM" w:date="2012-08-17T18:20:00Z">
        <w:r w:rsidR="00180D4F" w:rsidRPr="00180D4F" w:rsidDel="00421F89">
          <w:delText>c</w:delText>
        </w:r>
      </w:del>
      <w:proofErr w:type="gramStart"/>
      <w:r w:rsidR="00180D4F" w:rsidRPr="00180D4F">
        <w:t>an</w:t>
      </w:r>
      <w:proofErr w:type="gramEnd"/>
      <w:r w:rsidR="00180D4F" w:rsidRPr="00180D4F">
        <w:t xml:space="preserve"> be associated with projects, tasks, and documents </w:t>
      </w:r>
      <w:r w:rsidR="00180D4F">
        <w:t>to permit team members to keep track of their status.</w:t>
      </w:r>
    </w:p>
    <w:p w:rsidR="00AB35F9" w:rsidRDefault="00A63169" w:rsidP="00AB35F9">
      <w:pPr>
        <w:pStyle w:val="ListBulleted"/>
      </w:pPr>
      <w:r w:rsidRPr="00A63169">
        <w:rPr>
          <w:b/>
          <w:rPrChange w:id="1206" w:author="DM" w:date="2012-08-17T18:20:00Z">
            <w:rPr/>
          </w:rPrChange>
        </w:rPr>
        <w:t>Links list</w:t>
      </w:r>
      <w:ins w:id="1207" w:author="DM" w:date="2012-08-17T18:20:00Z">
        <w:r w:rsidRPr="00A63169">
          <w:rPr>
            <w:b/>
            <w:rPrChange w:id="1208" w:author="DM" w:date="2012-08-17T18:20:00Z">
              <w:rPr/>
            </w:rPrChange>
          </w:rPr>
          <w:t>.</w:t>
        </w:r>
      </w:ins>
      <w:r w:rsidR="00AB35F9">
        <w:t xml:space="preserve"> </w:t>
      </w:r>
      <w:del w:id="1209" w:author="DM" w:date="2012-08-17T18:20:00Z">
        <w:r w:rsidR="00AB35F9" w:rsidDel="00421F89">
          <w:delText xml:space="preserve">– </w:delText>
        </w:r>
        <w:r w:rsidR="00AB35F9" w:rsidRPr="00E159AB" w:rsidDel="00421F89">
          <w:delText>d</w:delText>
        </w:r>
      </w:del>
      <w:ins w:id="1210" w:author="DM" w:date="2012-08-17T18:20:00Z">
        <w:r w:rsidR="00421F89">
          <w:t>D</w:t>
        </w:r>
      </w:ins>
      <w:r w:rsidR="00AB35F9" w:rsidRPr="00E159AB">
        <w:t>isplays hyperlinks to Web pages of interest to team members. By default, a view of the Links</w:t>
      </w:r>
      <w:r w:rsidR="00AB35F9">
        <w:t xml:space="preserve"> list appears on the home page.</w:t>
      </w:r>
    </w:p>
    <w:p w:rsidR="00612672" w:rsidRDefault="00A63169" w:rsidP="00A1239D">
      <w:pPr>
        <w:pStyle w:val="ListBulleted"/>
      </w:pPr>
      <w:r w:rsidRPr="00A63169">
        <w:rPr>
          <w:b/>
          <w:rPrChange w:id="1211" w:author="DM" w:date="2012-08-17T18:21:00Z">
            <w:rPr/>
          </w:rPrChange>
        </w:rPr>
        <w:t>Project document library</w:t>
      </w:r>
      <w:ins w:id="1212" w:author="DM" w:date="2012-08-17T18:20:00Z">
        <w:r w:rsidRPr="00A63169">
          <w:rPr>
            <w:b/>
            <w:rPrChange w:id="1213" w:author="DM" w:date="2012-08-17T18:21:00Z">
              <w:rPr/>
            </w:rPrChange>
          </w:rPr>
          <w:t>.</w:t>
        </w:r>
      </w:ins>
      <w:r w:rsidR="00A26307" w:rsidRPr="00A26307">
        <w:t xml:space="preserve"> </w:t>
      </w:r>
      <w:del w:id="1214" w:author="DM" w:date="2012-08-17T18:20:00Z">
        <w:r w:rsidR="00612672" w:rsidDel="00421F89">
          <w:delText xml:space="preserve">– </w:delText>
        </w:r>
        <w:r w:rsidR="00612672" w:rsidRPr="00612672" w:rsidDel="00421F89">
          <w:delText>s</w:delText>
        </w:r>
      </w:del>
      <w:ins w:id="1215" w:author="DM" w:date="2012-08-17T18:21:00Z">
        <w:r w:rsidR="00EF036D">
          <w:t>S</w:t>
        </w:r>
      </w:ins>
      <w:r w:rsidR="00612672" w:rsidRPr="00612672">
        <w:t xml:space="preserve">tores documents that are related to a specific project. Access to documents in the library is based on permissions that can be set for project managers, team members, and other stakeholders. </w:t>
      </w:r>
    </w:p>
    <w:p w:rsidR="00055C5B" w:rsidRDefault="00A63169" w:rsidP="00A1239D">
      <w:pPr>
        <w:pStyle w:val="ListBulleted"/>
      </w:pPr>
      <w:r w:rsidRPr="00A63169">
        <w:rPr>
          <w:b/>
          <w:rPrChange w:id="1216" w:author="DM" w:date="2012-08-17T18:21:00Z">
            <w:rPr/>
          </w:rPrChange>
        </w:rPr>
        <w:t>Tasks list</w:t>
      </w:r>
      <w:ins w:id="1217" w:author="DM" w:date="2012-08-17T18:21:00Z">
        <w:r w:rsidRPr="00A63169">
          <w:rPr>
            <w:b/>
            <w:rPrChange w:id="1218" w:author="DM" w:date="2012-08-17T18:21:00Z">
              <w:rPr/>
            </w:rPrChange>
          </w:rPr>
          <w:t>.</w:t>
        </w:r>
      </w:ins>
      <w:r w:rsidR="00A11709" w:rsidRPr="00A11709">
        <w:t xml:space="preserve"> </w:t>
      </w:r>
      <w:del w:id="1219" w:author="DM" w:date="2012-08-17T18:22:00Z">
        <w:r w:rsidR="00E159AB" w:rsidDel="00EF036D">
          <w:delText>–</w:delText>
        </w:r>
        <w:r w:rsidR="00180D4F" w:rsidDel="00EF036D">
          <w:delText xml:space="preserve"> </w:delText>
        </w:r>
        <w:r w:rsidR="00A11709" w:rsidRPr="00A11709" w:rsidDel="00EF036D">
          <w:delText>p</w:delText>
        </w:r>
      </w:del>
      <w:ins w:id="1220" w:author="DM" w:date="2012-08-17T18:22:00Z">
        <w:r w:rsidR="00EF036D">
          <w:t>P</w:t>
        </w:r>
      </w:ins>
      <w:r w:rsidR="00A11709" w:rsidRPr="00A11709">
        <w:t>rovides a to-do list for team members</w:t>
      </w:r>
      <w:del w:id="1221" w:author="DM" w:date="2012-08-17T18:22:00Z">
        <w:r w:rsidR="00E159AB" w:rsidDel="00EF036D">
          <w:delText>.</w:delText>
        </w:r>
      </w:del>
    </w:p>
    <w:p w:rsidR="003F23D1" w:rsidRPr="00012215" w:rsidRDefault="006509E5" w:rsidP="003F23D1">
      <w:pPr>
        <w:pStyle w:val="Para"/>
        <w:rPr>
          <w:rStyle w:val="QueryInline"/>
          <w:rPrChange w:id="1222" w:author="Odum, Amy - Hoboken" w:date="2012-08-27T12:22:00Z">
            <w:rPr/>
          </w:rPrChange>
        </w:rPr>
      </w:pPr>
      <w:ins w:id="1223" w:author="Tim Runcie" w:date="2012-09-12T08:41:00Z">
        <w:r>
          <w:t xml:space="preserve">This list </w:t>
        </w:r>
      </w:ins>
      <w:del w:id="1224" w:author="Tim Runcie" w:date="2012-09-12T08:41:00Z">
        <w:r w:rsidR="003F23D1" w:rsidRPr="008103C1" w:rsidDel="006509E5">
          <w:delText>D</w:delText>
        </w:r>
      </w:del>
      <w:ins w:id="1225" w:author="Tim Runcie" w:date="2012-09-12T08:41:00Z">
        <w:r>
          <w:t>d</w:t>
        </w:r>
      </w:ins>
      <w:r w:rsidR="003F23D1" w:rsidRPr="008103C1">
        <w:t>escribe</w:t>
      </w:r>
      <w:ins w:id="1226" w:author="Tim Runcie" w:date="2012-09-12T08:41:00Z">
        <w:r>
          <w:t>s</w:t>
        </w:r>
      </w:ins>
      <w:r w:rsidR="003F23D1" w:rsidRPr="008103C1">
        <w:t xml:space="preserve"> how the core team context is establis</w:t>
      </w:r>
      <w:r w:rsidR="00E9629D" w:rsidRPr="008103C1">
        <w:t>hed using SharePoint Team Sites, social networking capabilities, and e</w:t>
      </w:r>
      <w:ins w:id="1227" w:author="DM" w:date="2012-08-17T18:22:00Z">
        <w:r w:rsidR="00EF036D">
          <w:t>-</w:t>
        </w:r>
      </w:ins>
      <w:r w:rsidR="00E9629D" w:rsidRPr="008103C1">
        <w:t>mail to provide alerts and notifications</w:t>
      </w:r>
      <w:proofErr w:type="gramStart"/>
      <w:r w:rsidR="00E9629D" w:rsidRPr="008103C1">
        <w:t>.</w:t>
      </w:r>
      <w:commentRangeStart w:id="1228"/>
      <w:ins w:id="1229" w:author="Odum, Amy - Hoboken" w:date="2012-08-27T12:22:00Z">
        <w:r w:rsidR="00012215">
          <w:rPr>
            <w:rStyle w:val="QueryInline"/>
          </w:rPr>
          <w:t>[</w:t>
        </w:r>
        <w:commentRangeStart w:id="1230"/>
        <w:proofErr w:type="gramEnd"/>
        <w:r w:rsidR="00012215">
          <w:rPr>
            <w:rStyle w:val="QueryInline"/>
          </w:rPr>
          <w:t xml:space="preserve">AU: Is this supposed to be part of the list? I don’t understand the use of </w:t>
        </w:r>
      </w:ins>
      <w:ins w:id="1231" w:author="Odum, Amy - Hoboken" w:date="2012-08-27T12:23:00Z">
        <w:r w:rsidR="00012215">
          <w:rPr>
            <w:rStyle w:val="QueryInline"/>
          </w:rPr>
          <w:t xml:space="preserve">the imperative </w:t>
        </w:r>
      </w:ins>
      <w:ins w:id="1232" w:author="Odum, Amy - Hoboken" w:date="2012-08-27T12:24:00Z">
        <w:r w:rsidR="00012215">
          <w:rPr>
            <w:rStyle w:val="QueryInline"/>
          </w:rPr>
          <w:t xml:space="preserve">tense </w:t>
        </w:r>
      </w:ins>
      <w:ins w:id="1233" w:author="Odum, Amy - Hoboken" w:date="2012-08-27T12:23:00Z">
        <w:r w:rsidR="00012215">
          <w:rPr>
            <w:rStyle w:val="QueryInline"/>
          </w:rPr>
          <w:t>here; why are we telling the reader to “describe” something?</w:t>
        </w:r>
      </w:ins>
      <w:ins w:id="1234" w:author="Odum, Amy - Hoboken" w:date="2012-08-27T12:22:00Z">
        <w:r w:rsidR="00012215">
          <w:rPr>
            <w:rStyle w:val="QueryInline"/>
          </w:rPr>
          <w:t>]</w:t>
        </w:r>
      </w:ins>
      <w:commentRangeEnd w:id="1228"/>
      <w:r w:rsidR="00914334">
        <w:rPr>
          <w:rStyle w:val="CommentReference"/>
          <w:rFonts w:asciiTheme="minorHAnsi" w:eastAsiaTheme="minorHAnsi" w:hAnsiTheme="minorHAnsi" w:cstheme="minorBidi"/>
          <w:snapToGrid/>
        </w:rPr>
        <w:commentReference w:id="1228"/>
      </w:r>
      <w:commentRangeEnd w:id="1230"/>
      <w:r>
        <w:rPr>
          <w:rStyle w:val="CommentReference"/>
          <w:rFonts w:asciiTheme="minorHAnsi" w:eastAsiaTheme="minorHAnsi" w:hAnsiTheme="minorHAnsi" w:cstheme="minorBidi"/>
          <w:snapToGrid/>
        </w:rPr>
        <w:commentReference w:id="1230"/>
      </w:r>
    </w:p>
    <w:p w:rsidR="003F23D1" w:rsidRPr="008103C1" w:rsidRDefault="003F23D1" w:rsidP="003F23D1">
      <w:pPr>
        <w:pStyle w:val="H3"/>
      </w:pPr>
      <w:r w:rsidRPr="008103C1">
        <w:t xml:space="preserve"> Document Management</w:t>
      </w:r>
    </w:p>
    <w:p w:rsidR="00F879E4" w:rsidRDefault="009F70B5" w:rsidP="00812C4C">
      <w:pPr>
        <w:pStyle w:val="Para"/>
      </w:pPr>
      <w:r w:rsidRPr="009F70B5">
        <w:t>SharePoint Server</w:t>
      </w:r>
      <w:r>
        <w:t xml:space="preserve"> 2010</w:t>
      </w:r>
      <w:r w:rsidRPr="009F70B5">
        <w:t xml:space="preserve"> inclu</w:t>
      </w:r>
      <w:r>
        <w:t xml:space="preserve">des document management capabilities that the </w:t>
      </w:r>
      <w:ins w:id="1235" w:author="DM" w:date="2012-08-17T18:22:00Z">
        <w:r w:rsidR="00EF036D">
          <w:t>p</w:t>
        </w:r>
      </w:ins>
      <w:del w:id="1236" w:author="DM" w:date="2012-08-17T18:22:00Z">
        <w:r w:rsidDel="00EF036D">
          <w:delText>P</w:delText>
        </w:r>
      </w:del>
      <w:r>
        <w:t xml:space="preserve">roject </w:t>
      </w:r>
      <w:del w:id="1237" w:author="DM" w:date="2012-08-17T18:22:00Z">
        <w:r w:rsidDel="00EF036D">
          <w:delText>M</w:delText>
        </w:r>
      </w:del>
      <w:ins w:id="1238" w:author="DM" w:date="2012-08-17T18:22:00Z">
        <w:r w:rsidR="00EF036D">
          <w:t>m</w:t>
        </w:r>
      </w:ins>
      <w:r>
        <w:t xml:space="preserve">anager and </w:t>
      </w:r>
      <w:del w:id="1239" w:author="DM" w:date="2012-08-17T18:22:00Z">
        <w:r w:rsidDel="00EF036D">
          <w:delText>T</w:delText>
        </w:r>
      </w:del>
      <w:ins w:id="1240" w:author="DM" w:date="2012-08-17T18:22:00Z">
        <w:r w:rsidR="00EF036D">
          <w:t>t</w:t>
        </w:r>
      </w:ins>
      <w:r>
        <w:t xml:space="preserve">eam </w:t>
      </w:r>
      <w:del w:id="1241" w:author="DM" w:date="2012-08-17T18:22:00Z">
        <w:r w:rsidDel="00EF036D">
          <w:delText>M</w:delText>
        </w:r>
      </w:del>
      <w:ins w:id="1242" w:author="DM" w:date="2012-08-17T18:22:00Z">
        <w:r w:rsidR="00EF036D">
          <w:t>m</w:t>
        </w:r>
      </w:ins>
      <w:r>
        <w:t>embers can</w:t>
      </w:r>
      <w:r w:rsidRPr="009F70B5">
        <w:t xml:space="preserve"> use to control</w:t>
      </w:r>
      <w:r w:rsidR="00EC14D1">
        <w:t xml:space="preserve"> the life</w:t>
      </w:r>
      <w:r>
        <w:t>cycle of documents for all projects in the organization (i.e.</w:t>
      </w:r>
      <w:ins w:id="1243" w:author="DM" w:date="2012-08-17T19:09:00Z">
        <w:r w:rsidR="00206E58">
          <w:t>,</w:t>
        </w:r>
      </w:ins>
      <w:r w:rsidRPr="009F70B5">
        <w:t xml:space="preserve"> how they are created, reviewed, and published</w:t>
      </w:r>
      <w:del w:id="1244" w:author="DM" w:date="2012-08-17T19:09:00Z">
        <w:r w:rsidRPr="009F70B5" w:rsidDel="00206E58">
          <w:delText>,</w:delText>
        </w:r>
      </w:del>
      <w:r w:rsidRPr="009F70B5">
        <w:t xml:space="preserve"> and ult</w:t>
      </w:r>
      <w:r>
        <w:t>imately</w:t>
      </w:r>
      <w:r w:rsidRPr="009F70B5">
        <w:t xml:space="preserve"> how they are </w:t>
      </w:r>
      <w:r>
        <w:t>disposed of or retained).</w:t>
      </w:r>
    </w:p>
    <w:p w:rsidR="00F879E4" w:rsidRDefault="00F879E4" w:rsidP="00F879E4">
      <w:pPr>
        <w:pStyle w:val="Para"/>
      </w:pPr>
      <w:r>
        <w:t>An effective document management solution specifies</w:t>
      </w:r>
      <w:del w:id="1245" w:author="DM" w:date="2012-08-17T19:09:00Z">
        <w:r w:rsidDel="00206E58">
          <w:delText xml:space="preserve"> the following</w:delText>
        </w:r>
      </w:del>
      <w:r>
        <w:t>:</w:t>
      </w:r>
    </w:p>
    <w:p w:rsidR="00F879E4" w:rsidRDefault="00F879E4" w:rsidP="00A1239D">
      <w:pPr>
        <w:pStyle w:val="ListBulleted"/>
      </w:pPr>
      <w:r>
        <w:t>What types of documents can be created in an organization</w:t>
      </w:r>
      <w:r w:rsidR="00BE61D0">
        <w:t>.</w:t>
      </w:r>
    </w:p>
    <w:p w:rsidR="00F879E4" w:rsidRDefault="00BE61D0" w:rsidP="00A1239D">
      <w:pPr>
        <w:pStyle w:val="ListBulleted"/>
      </w:pPr>
      <w:r>
        <w:t>Which</w:t>
      </w:r>
      <w:r w:rsidR="00F879E4">
        <w:t xml:space="preserve"> templates are available for each type of </w:t>
      </w:r>
      <w:proofErr w:type="gramStart"/>
      <w:r w:rsidR="00F879E4">
        <w:t>document</w:t>
      </w:r>
      <w:r>
        <w:t>.</w:t>
      </w:r>
      <w:proofErr w:type="gramEnd"/>
    </w:p>
    <w:p w:rsidR="00F879E4" w:rsidRDefault="00F879E4" w:rsidP="00A1239D">
      <w:pPr>
        <w:pStyle w:val="ListBulleted"/>
      </w:pPr>
      <w:r>
        <w:t xml:space="preserve">What metadata can be associated with each type of </w:t>
      </w:r>
      <w:proofErr w:type="gramStart"/>
      <w:r>
        <w:t>document</w:t>
      </w:r>
      <w:r w:rsidR="00BE61D0">
        <w:t>.</w:t>
      </w:r>
      <w:proofErr w:type="gramEnd"/>
    </w:p>
    <w:p w:rsidR="00F879E4" w:rsidRDefault="00F879E4" w:rsidP="00A1239D">
      <w:pPr>
        <w:pStyle w:val="ListBulleted"/>
      </w:pPr>
      <w:r>
        <w:t>Where a document should be stored at each stage of its</w:t>
      </w:r>
      <w:r w:rsidR="00EC14D1">
        <w:t xml:space="preserve"> life</w:t>
      </w:r>
      <w:r>
        <w:t>cycle</w:t>
      </w:r>
      <w:r w:rsidR="00BE61D0">
        <w:t>.</w:t>
      </w:r>
    </w:p>
    <w:p w:rsidR="00F879E4" w:rsidRDefault="00F879E4" w:rsidP="00A1239D">
      <w:pPr>
        <w:pStyle w:val="ListBulleted"/>
      </w:pPr>
      <w:r>
        <w:t>How document access is controlled</w:t>
      </w:r>
      <w:r w:rsidR="00EC14D1">
        <w:t xml:space="preserve"> at each stage of its life</w:t>
      </w:r>
      <w:r>
        <w:t>cycle</w:t>
      </w:r>
      <w:r w:rsidR="00BE61D0">
        <w:t>.</w:t>
      </w:r>
    </w:p>
    <w:p w:rsidR="00F879E4" w:rsidRDefault="00F879E4" w:rsidP="00A1239D">
      <w:pPr>
        <w:pStyle w:val="ListBulleted"/>
      </w:pPr>
      <w:r>
        <w:t xml:space="preserve">How documents move within the enterprise, as team members contribute to </w:t>
      </w:r>
      <w:del w:id="1246" w:author="DM" w:date="2012-08-17T19:10:00Z">
        <w:r w:rsidDel="00206E58">
          <w:delText xml:space="preserve">the </w:delText>
        </w:r>
      </w:del>
      <w:r>
        <w:t>document</w:t>
      </w:r>
      <w:del w:id="1247" w:author="DM" w:date="2012-08-17T19:10:00Z">
        <w:r w:rsidDel="00206E58">
          <w:delText>s'</w:delText>
        </w:r>
      </w:del>
      <w:r>
        <w:t xml:space="preserve"> creation, review, approval, publication, and retention/disposition. </w:t>
      </w:r>
    </w:p>
    <w:p w:rsidR="00F879E4" w:rsidRDefault="00F879E4" w:rsidP="00A1239D">
      <w:pPr>
        <w:pStyle w:val="ListBulleted"/>
      </w:pPr>
      <w:r>
        <w:t xml:space="preserve">What document policies are applied to ensure that document-related actions are audited, documents are retained or disposed of appropriately, and how important content is </w:t>
      </w:r>
      <w:proofErr w:type="gramStart"/>
      <w:r>
        <w:t>protected</w:t>
      </w:r>
      <w:r w:rsidR="00BE61D0">
        <w:t>.</w:t>
      </w:r>
      <w:proofErr w:type="gramEnd"/>
    </w:p>
    <w:p w:rsidR="00F879E4" w:rsidRDefault="00F879E4" w:rsidP="00A1239D">
      <w:pPr>
        <w:pStyle w:val="ListBulleted"/>
      </w:pPr>
      <w:r>
        <w:t xml:space="preserve">How documents have to be converted from one format to another as </w:t>
      </w:r>
      <w:ins w:id="1248" w:author="DM" w:date="2012-08-17T19:10:00Z">
        <w:r w:rsidR="00206E58">
          <w:t>they</w:t>
        </w:r>
      </w:ins>
      <w:del w:id="1249" w:author="DM" w:date="2012-08-17T19:10:00Z">
        <w:r w:rsidDel="00206E58">
          <w:delText>it</w:delText>
        </w:r>
      </w:del>
      <w:r>
        <w:t xml:space="preserve"> move</w:t>
      </w:r>
      <w:del w:id="1250" w:author="Jeff Jacobson" w:date="2012-08-31T10:08:00Z">
        <w:r w:rsidDel="009C0CEB">
          <w:delText>s</w:delText>
        </w:r>
      </w:del>
      <w:r>
        <w:t xml:space="preserve"> through the various </w:t>
      </w:r>
      <w:r w:rsidR="00EC14D1">
        <w:t xml:space="preserve">stages of </w:t>
      </w:r>
      <w:ins w:id="1251" w:author="DM" w:date="2012-08-17T19:10:00Z">
        <w:r w:rsidR="00206E58">
          <w:t>their</w:t>
        </w:r>
      </w:ins>
      <w:del w:id="1252" w:author="DM" w:date="2012-08-17T19:10:00Z">
        <w:r w:rsidR="00EC14D1" w:rsidDel="00206E58">
          <w:delText>its</w:delText>
        </w:r>
      </w:del>
      <w:r w:rsidR="00EC14D1">
        <w:t xml:space="preserve"> life</w:t>
      </w:r>
      <w:r>
        <w:t>cycle</w:t>
      </w:r>
      <w:r w:rsidR="00BE61D0">
        <w:t>.</w:t>
      </w:r>
    </w:p>
    <w:p w:rsidR="00F879E4" w:rsidRDefault="00F879E4" w:rsidP="00A1239D">
      <w:pPr>
        <w:pStyle w:val="ListBulleted"/>
      </w:pPr>
      <w:r>
        <w:t>How documents are handled as corporate records (plan of record)</w:t>
      </w:r>
      <w:del w:id="1253" w:author="DM" w:date="2012-08-17T19:10:00Z">
        <w:r w:rsidDel="00206E58">
          <w:delText>,</w:delText>
        </w:r>
      </w:del>
      <w:r>
        <w:t xml:space="preserve"> and how they need to be retained/disposed per legal requirements and corporate guidelines</w:t>
      </w:r>
      <w:r w:rsidR="00BE61D0">
        <w:t>.</w:t>
      </w:r>
    </w:p>
    <w:p w:rsidR="00862F65" w:rsidRDefault="00F879E4" w:rsidP="00F879E4">
      <w:pPr>
        <w:pStyle w:val="Para"/>
      </w:pPr>
      <w:r>
        <w:t xml:space="preserve">SharePoint Server 2010 includes </w:t>
      </w:r>
      <w:r w:rsidR="00CE5BEC">
        <w:t>capabilities</w:t>
      </w:r>
      <w:r>
        <w:t xml:space="preserve"> that </w:t>
      </w:r>
      <w:r w:rsidR="00CE5BEC">
        <w:t xml:space="preserve">support </w:t>
      </w:r>
      <w:r>
        <w:t>all</w:t>
      </w:r>
      <w:r w:rsidR="00CE5BEC">
        <w:t xml:space="preserve"> of</w:t>
      </w:r>
      <w:r>
        <w:t xml:space="preserve"> these aspects of document manage</w:t>
      </w:r>
      <w:r w:rsidR="00CE5BEC">
        <w:t xml:space="preserve">ment. </w:t>
      </w:r>
      <w:r w:rsidR="00166184">
        <w:t>A</w:t>
      </w:r>
      <w:r>
        <w:t xml:space="preserve">pplications </w:t>
      </w:r>
      <w:r w:rsidR="00166184">
        <w:t>within</w:t>
      </w:r>
      <w:r>
        <w:t xml:space="preserve"> the Microsoft Office system also include features that support each s</w:t>
      </w:r>
      <w:r w:rsidR="00EC14D1">
        <w:t>tage in a document's life</w:t>
      </w:r>
      <w:r w:rsidR="00166184">
        <w:t>cycle (e.g. review, approve, publish</w:t>
      </w:r>
      <w:r w:rsidR="00D57B88">
        <w:t>, etc</w:t>
      </w:r>
      <w:r w:rsidR="00166184">
        <w:t>.).</w:t>
      </w:r>
      <w:r w:rsidR="00862F65">
        <w:t xml:space="preserve"> </w:t>
      </w:r>
    </w:p>
    <w:p w:rsidR="00862F65" w:rsidRDefault="00862F65" w:rsidP="00F879E4">
      <w:pPr>
        <w:pStyle w:val="Para"/>
      </w:pPr>
      <w:r>
        <w:t>Organizations should take time to</w:t>
      </w:r>
      <w:r w:rsidR="00EA1C90">
        <w:t xml:space="preserve"> thoroughly</w:t>
      </w:r>
      <w:r>
        <w:t xml:space="preserve"> understand</w:t>
      </w:r>
      <w:r w:rsidR="00813726" w:rsidRPr="00813726">
        <w:t xml:space="preserve"> </w:t>
      </w:r>
      <w:r w:rsidR="00EA1C90">
        <w:t xml:space="preserve">the </w:t>
      </w:r>
      <w:r w:rsidR="00813726">
        <w:t xml:space="preserve">requirements of the </w:t>
      </w:r>
      <w:r w:rsidR="00EA1C90">
        <w:t xml:space="preserve">enterprise </w:t>
      </w:r>
      <w:r w:rsidR="00813726" w:rsidRPr="00862F65">
        <w:t>docum</w:t>
      </w:r>
      <w:r w:rsidR="00813726">
        <w:t xml:space="preserve">ent management </w:t>
      </w:r>
      <w:r w:rsidR="00813726" w:rsidRPr="00862F65">
        <w:t>solution</w:t>
      </w:r>
      <w:r>
        <w:t xml:space="preserve"> and carefully plan the s</w:t>
      </w:r>
      <w:r w:rsidR="00813726">
        <w:t>ystem</w:t>
      </w:r>
      <w:r w:rsidR="00EA1C90">
        <w:t xml:space="preserve"> based on</w:t>
      </w:r>
      <w:r>
        <w:t xml:space="preserve"> the</w:t>
      </w:r>
      <w:r w:rsidRPr="00862F65">
        <w:t xml:space="preserve"> </w:t>
      </w:r>
      <w:r>
        <w:t xml:space="preserve">capabilities </w:t>
      </w:r>
      <w:r w:rsidR="00EA1C90">
        <w:t xml:space="preserve">of </w:t>
      </w:r>
      <w:r w:rsidRPr="00862F65">
        <w:t>Microsoft SharePoint Server</w:t>
      </w:r>
      <w:r>
        <w:t xml:space="preserve"> 2010</w:t>
      </w:r>
      <w:r w:rsidR="00813726">
        <w:t xml:space="preserve"> (</w:t>
      </w:r>
      <w:del w:id="1254" w:author="DM" w:date="2012-08-20T08:38:00Z">
        <w:r w:rsidR="00813726" w:rsidDel="00021F25">
          <w:delText xml:space="preserve">Microsoft </w:delText>
        </w:r>
      </w:del>
      <w:r w:rsidR="00813726">
        <w:t>TechNet</w:t>
      </w:r>
      <w:ins w:id="1255" w:author="DM" w:date="2012-08-17T19:11:00Z">
        <w:r w:rsidR="00206E58">
          <w:t>,</w:t>
        </w:r>
      </w:ins>
      <w:r w:rsidR="00813726">
        <w:t xml:space="preserve"> 2010</w:t>
      </w:r>
      <w:ins w:id="1256" w:author="Jeff Jacobson" w:date="2012-08-31T10:16:00Z">
        <w:r w:rsidR="009C0CEB">
          <w:t>a</w:t>
        </w:r>
      </w:ins>
      <w:ins w:id="1257" w:author="DM" w:date="2012-08-20T08:39:00Z">
        <w:del w:id="1258" w:author="Jeff Jacobson" w:date="2012-08-31T10:16:00Z">
          <w:r w:rsidR="00BF40F5" w:rsidDel="009C0CEB">
            <w:rPr>
              <w:rStyle w:val="QueryInline"/>
            </w:rPr>
            <w:delText>[AU: which cite?]</w:delText>
          </w:r>
        </w:del>
      </w:ins>
      <w:r w:rsidR="00813726">
        <w:t>).</w:t>
      </w:r>
    </w:p>
    <w:p w:rsidR="00EE42D3" w:rsidRPr="008103C1" w:rsidRDefault="00445AAF" w:rsidP="008804C5">
      <w:pPr>
        <w:pStyle w:val="H2"/>
        <w:keepLines/>
      </w:pPr>
      <w:r>
        <w:t xml:space="preserve">Governing Project Components </w:t>
      </w:r>
      <w:r w:rsidR="00EE42D3" w:rsidRPr="008103C1">
        <w:t>Defining the Work Management</w:t>
      </w:r>
    </w:p>
    <w:p w:rsidR="002773D0" w:rsidRDefault="002773D0" w:rsidP="00EE42D3">
      <w:pPr>
        <w:pStyle w:val="Para"/>
      </w:pPr>
      <w:r>
        <w:t xml:space="preserve">In this section we </w:t>
      </w:r>
      <w:del w:id="1259" w:author="DM" w:date="2012-08-17T19:11:00Z">
        <w:r w:rsidDel="00206E58">
          <w:delText xml:space="preserve">will </w:delText>
        </w:r>
      </w:del>
      <w:r>
        <w:t xml:space="preserve">present </w:t>
      </w:r>
      <w:r w:rsidRPr="002773D0">
        <w:t xml:space="preserve">the key elements of </w:t>
      </w:r>
      <w:del w:id="1260" w:author="DM" w:date="2012-08-17T19:11:00Z">
        <w:r w:rsidR="00F43A98" w:rsidDel="00206E58">
          <w:delText>E</w:delText>
        </w:r>
      </w:del>
      <w:ins w:id="1261" w:author="DM" w:date="2012-08-17T19:11:00Z">
        <w:r w:rsidR="00206E58">
          <w:t>e</w:t>
        </w:r>
      </w:ins>
      <w:r w:rsidR="00F43A98">
        <w:t xml:space="preserve">nterprise </w:t>
      </w:r>
      <w:del w:id="1262" w:author="DM" w:date="2012-08-17T19:11:00Z">
        <w:r w:rsidR="00F43A98" w:rsidDel="00206E58">
          <w:delText>G</w:delText>
        </w:r>
      </w:del>
      <w:ins w:id="1263" w:author="DM" w:date="2012-08-17T19:11:00Z">
        <w:r w:rsidR="00206E58">
          <w:t>g</w:t>
        </w:r>
      </w:ins>
      <w:r w:rsidRPr="002773D0">
        <w:t>overnance</w:t>
      </w:r>
      <w:r w:rsidR="007A2A9D">
        <w:t xml:space="preserve"> and </w:t>
      </w:r>
      <w:r>
        <w:t xml:space="preserve">provide an overview of the </w:t>
      </w:r>
      <w:r w:rsidRPr="002773D0">
        <w:t>PPM lifecycle</w:t>
      </w:r>
      <w:ins w:id="1264" w:author="DM" w:date="2012-08-20T08:40:00Z">
        <w:r w:rsidR="00BF40F5">
          <w:t>.</w:t>
        </w:r>
      </w:ins>
      <w:r w:rsidRPr="002773D0">
        <w:t xml:space="preserve"> (</w:t>
      </w:r>
      <w:del w:id="1265" w:author="DM" w:date="2012-08-20T08:40:00Z">
        <w:r w:rsidRPr="002773D0" w:rsidDel="00BF40F5">
          <w:delText>w</w:delText>
        </w:r>
      </w:del>
      <w:ins w:id="1266" w:author="DM" w:date="2012-08-20T08:40:00Z">
        <w:r w:rsidR="00BF40F5">
          <w:t>W</w:t>
        </w:r>
      </w:ins>
      <w:r w:rsidRPr="002773D0">
        <w:t>e</w:t>
      </w:r>
      <w:r>
        <w:t xml:space="preserve"> will</w:t>
      </w:r>
      <w:r w:rsidRPr="002773D0">
        <w:t xml:space="preserve"> expand on this</w:t>
      </w:r>
      <w:r>
        <w:t xml:space="preserve"> further</w:t>
      </w:r>
      <w:r w:rsidRPr="002773D0">
        <w:t xml:space="preserve"> in Chapter</w:t>
      </w:r>
      <w:r>
        <w:t xml:space="preserve"> 5</w:t>
      </w:r>
      <w:ins w:id="1267" w:author="Tim Runcie" w:date="2012-09-12T08:42:00Z">
        <w:r w:rsidR="0095481C">
          <w:t xml:space="preserve"> and in Chapter 8</w:t>
        </w:r>
      </w:ins>
      <w:commentRangeStart w:id="1268"/>
      <w:commentRangeStart w:id="1269"/>
      <w:ins w:id="1270" w:author="DM" w:date="2012-08-17T19:11:00Z">
        <w:r w:rsidR="00C92DB9">
          <w:rPr>
            <w:rStyle w:val="QueryInline"/>
          </w:rPr>
          <w:t>[AU: correct chapter?]</w:t>
        </w:r>
      </w:ins>
      <w:commentRangeEnd w:id="1269"/>
      <w:r w:rsidR="0095481C">
        <w:rPr>
          <w:rStyle w:val="CommentReference"/>
          <w:rFonts w:asciiTheme="minorHAnsi" w:eastAsiaTheme="minorHAnsi" w:hAnsiTheme="minorHAnsi" w:cstheme="minorBidi"/>
          <w:snapToGrid/>
        </w:rPr>
        <w:commentReference w:id="1269"/>
      </w:r>
      <w:ins w:id="1271" w:author="DM" w:date="2012-08-20T08:40:00Z">
        <w:r w:rsidR="00BF40F5">
          <w:rPr>
            <w:rStyle w:val="QueryInline"/>
          </w:rPr>
          <w:t>.</w:t>
        </w:r>
      </w:ins>
      <w:commentRangeEnd w:id="1268"/>
      <w:r w:rsidR="00E63234">
        <w:rPr>
          <w:rStyle w:val="CommentReference"/>
          <w:rFonts w:asciiTheme="minorHAnsi" w:eastAsiaTheme="minorHAnsi" w:hAnsiTheme="minorHAnsi" w:cstheme="minorBidi"/>
          <w:snapToGrid/>
        </w:rPr>
        <w:commentReference w:id="1268"/>
      </w:r>
      <w:r>
        <w:t>)</w:t>
      </w:r>
      <w:r w:rsidR="007A2A9D">
        <w:t xml:space="preserve"> </w:t>
      </w:r>
      <w:del w:id="1272" w:author="DM" w:date="2012-08-17T19:11:00Z">
        <w:r w:rsidR="007A2A9D" w:rsidDel="00C92DB9">
          <w:delText>–</w:delText>
        </w:r>
        <w:r w:rsidDel="00C92DB9">
          <w:delText xml:space="preserve"> </w:delText>
        </w:r>
        <w:r w:rsidR="007A2A9D" w:rsidDel="00C92DB9">
          <w:delText>w</w:delText>
        </w:r>
      </w:del>
      <w:ins w:id="1273" w:author="DM" w:date="2012-08-17T19:11:00Z">
        <w:r w:rsidR="00C92DB9">
          <w:t>W</w:t>
        </w:r>
      </w:ins>
      <w:r w:rsidR="007A2A9D">
        <w:t xml:space="preserve">e </w:t>
      </w:r>
      <w:del w:id="1274" w:author="DM" w:date="2012-08-17T19:11:00Z">
        <w:r w:rsidR="007A2A9D" w:rsidDel="00C92DB9">
          <w:delText xml:space="preserve">will </w:delText>
        </w:r>
      </w:del>
      <w:r>
        <w:t xml:space="preserve">describe the importance of both </w:t>
      </w:r>
      <w:r w:rsidRPr="002773D0">
        <w:t>to the business</w:t>
      </w:r>
      <w:r>
        <w:t>.</w:t>
      </w:r>
    </w:p>
    <w:p w:rsidR="00F43A98" w:rsidRDefault="00F43A98" w:rsidP="00F43A98">
      <w:pPr>
        <w:pStyle w:val="H3"/>
      </w:pPr>
      <w:r>
        <w:t>Enterprise Governance</w:t>
      </w:r>
    </w:p>
    <w:p w:rsidR="004B57FA" w:rsidRDefault="004B57FA" w:rsidP="004B57FA">
      <w:pPr>
        <w:pStyle w:val="Para"/>
      </w:pPr>
      <w:r>
        <w:t xml:space="preserve">Portfolio </w:t>
      </w:r>
      <w:del w:id="1275" w:author="DM" w:date="2012-08-17T19:11:00Z">
        <w:r w:rsidDel="00C92DB9">
          <w:delText>G</w:delText>
        </w:r>
      </w:del>
      <w:ins w:id="1276" w:author="DM" w:date="2012-08-17T19:12:00Z">
        <w:r w:rsidR="00C92DB9">
          <w:t>g</w:t>
        </w:r>
      </w:ins>
      <w:r>
        <w:t xml:space="preserve">overnance and </w:t>
      </w:r>
      <w:del w:id="1277" w:author="DM" w:date="2012-08-17T19:12:00Z">
        <w:r w:rsidDel="00C92DB9">
          <w:delText>L</w:delText>
        </w:r>
      </w:del>
      <w:ins w:id="1278" w:author="DM" w:date="2012-08-17T19:12:00Z">
        <w:r w:rsidR="00C92DB9">
          <w:t>l</w:t>
        </w:r>
      </w:ins>
      <w:r>
        <w:t xml:space="preserve">ifecycle </w:t>
      </w:r>
      <w:del w:id="1279" w:author="DM" w:date="2012-08-17T19:12:00Z">
        <w:r w:rsidDel="00C92DB9">
          <w:delText>M</w:delText>
        </w:r>
      </w:del>
      <w:ins w:id="1280" w:author="DM" w:date="2012-08-17T19:12:00Z">
        <w:r w:rsidR="00C92DB9">
          <w:t>m</w:t>
        </w:r>
      </w:ins>
      <w:r>
        <w:t xml:space="preserve">anagement enable organizations to define processes that synchronize the efforts of distributed teams to consistently create the best possible products, capture greater market share, and increase customer satisfaction. </w:t>
      </w:r>
    </w:p>
    <w:p w:rsidR="00FC034A" w:rsidRDefault="004B57FA" w:rsidP="00976F32">
      <w:pPr>
        <w:pStyle w:val="Para"/>
      </w:pPr>
      <w:r>
        <w:t>Figure 4.17 illustrates an example</w:t>
      </w:r>
      <w:r w:rsidR="00FC034A">
        <w:t xml:space="preserve"> governance workflow </w:t>
      </w:r>
      <w:r w:rsidR="00FC034A" w:rsidRPr="00FC034A">
        <w:t xml:space="preserve">that </w:t>
      </w:r>
      <w:r w:rsidR="00FC034A">
        <w:t>includes four key phases (</w:t>
      </w:r>
      <w:del w:id="1281" w:author="DM" w:date="2012-08-17T19:12:00Z">
        <w:r w:rsidR="00FC034A" w:rsidRPr="00FC034A" w:rsidDel="00C92DB9">
          <w:delText>C</w:delText>
        </w:r>
      </w:del>
      <w:ins w:id="1282" w:author="DM" w:date="2012-08-17T19:12:00Z">
        <w:r w:rsidR="00C92DB9">
          <w:t>c</w:t>
        </w:r>
      </w:ins>
      <w:r w:rsidR="00FC034A" w:rsidRPr="00FC034A">
        <w:t xml:space="preserve">reate, </w:t>
      </w:r>
      <w:del w:id="1283" w:author="DM" w:date="2012-08-17T19:12:00Z">
        <w:r w:rsidR="00FC034A" w:rsidRPr="00FC034A" w:rsidDel="00C92DB9">
          <w:delText>S</w:delText>
        </w:r>
      </w:del>
      <w:ins w:id="1284" w:author="DM" w:date="2012-08-17T19:12:00Z">
        <w:r w:rsidR="00C92DB9">
          <w:t>s</w:t>
        </w:r>
      </w:ins>
      <w:r w:rsidR="00FC034A" w:rsidRPr="00FC034A">
        <w:t xml:space="preserve">elect, </w:t>
      </w:r>
      <w:del w:id="1285" w:author="DM" w:date="2012-08-17T19:12:00Z">
        <w:r w:rsidR="00FC034A" w:rsidRPr="00FC034A" w:rsidDel="00C92DB9">
          <w:delText>P</w:delText>
        </w:r>
      </w:del>
      <w:ins w:id="1286" w:author="DM" w:date="2012-08-17T19:12:00Z">
        <w:r w:rsidR="00C92DB9">
          <w:t>p</w:t>
        </w:r>
      </w:ins>
      <w:r w:rsidR="00FC034A" w:rsidRPr="00FC034A">
        <w:t xml:space="preserve">lan, and </w:t>
      </w:r>
      <w:ins w:id="1287" w:author="DM" w:date="2012-08-17T19:12:00Z">
        <w:r w:rsidR="00C92DB9">
          <w:t>m</w:t>
        </w:r>
      </w:ins>
      <w:del w:id="1288" w:author="DM" w:date="2012-08-17T19:12:00Z">
        <w:r w:rsidR="00FC034A" w:rsidRPr="00FC034A" w:rsidDel="00C92DB9">
          <w:delText>M</w:delText>
        </w:r>
      </w:del>
      <w:r w:rsidR="00FC034A" w:rsidRPr="00FC034A">
        <w:t xml:space="preserve">anage). A phase represents a collection of </w:t>
      </w:r>
      <w:ins w:id="1289" w:author="DM" w:date="2012-08-17T19:12:00Z">
        <w:r w:rsidR="00C92DB9">
          <w:t>s</w:t>
        </w:r>
      </w:ins>
      <w:del w:id="1290" w:author="DM" w:date="2012-08-17T19:12:00Z">
        <w:r w:rsidR="00FC034A" w:rsidRPr="00FC034A" w:rsidDel="00C92DB9">
          <w:delText>S</w:delText>
        </w:r>
      </w:del>
      <w:r w:rsidR="00FC034A" w:rsidRPr="00FC034A">
        <w:t>tages</w:t>
      </w:r>
      <w:r w:rsidR="00FC034A">
        <w:t>,</w:t>
      </w:r>
      <w:r w:rsidR="00FC034A" w:rsidRPr="00FC034A">
        <w:t xml:space="preserve"> grouped to identify a common set of activities in the project </w:t>
      </w:r>
      <w:del w:id="1291" w:author="DM" w:date="2012-08-17T19:12:00Z">
        <w:r w:rsidR="00FC034A" w:rsidRPr="00FC034A" w:rsidDel="00C92DB9">
          <w:delText>life cycle</w:delText>
        </w:r>
      </w:del>
      <w:ins w:id="1292" w:author="DM" w:date="2012-08-17T19:12:00Z">
        <w:r w:rsidR="00C92DB9">
          <w:t>lifecycle</w:t>
        </w:r>
      </w:ins>
      <w:r w:rsidR="00FC034A" w:rsidRPr="00FC034A">
        <w:t xml:space="preserve">. A </w:t>
      </w:r>
      <w:del w:id="1293" w:author="DM" w:date="2012-08-17T19:12:00Z">
        <w:r w:rsidR="00FC034A" w:rsidRPr="00FC034A" w:rsidDel="00C92DB9">
          <w:delText>S</w:delText>
        </w:r>
      </w:del>
      <w:ins w:id="1294" w:author="DM" w:date="2012-08-17T19:12:00Z">
        <w:r w:rsidR="00C92DB9">
          <w:t>s</w:t>
        </w:r>
      </w:ins>
      <w:r w:rsidR="00FC034A" w:rsidRPr="00FC034A">
        <w:t xml:space="preserve">tage represents one step within a project </w:t>
      </w:r>
      <w:del w:id="1295" w:author="DM" w:date="2012-08-17T19:12:00Z">
        <w:r w:rsidR="00FC034A" w:rsidRPr="00FC034A" w:rsidDel="00C92DB9">
          <w:delText>life cycle</w:delText>
        </w:r>
      </w:del>
      <w:ins w:id="1296" w:author="DM" w:date="2012-08-17T19:12:00Z">
        <w:r w:rsidR="00C92DB9">
          <w:t>lifecycle</w:t>
        </w:r>
      </w:ins>
      <w:r w:rsidR="00FC034A" w:rsidRPr="00FC034A">
        <w:t xml:space="preserve"> (e.g.</w:t>
      </w:r>
      <w:ins w:id="1297" w:author="DM" w:date="2012-08-17T19:13:00Z">
        <w:r w:rsidR="00C92DB9">
          <w:t>,</w:t>
        </w:r>
      </w:ins>
      <w:r w:rsidR="00FC034A" w:rsidRPr="00FC034A">
        <w:t xml:space="preserve"> </w:t>
      </w:r>
      <w:ins w:id="1298" w:author="DM" w:date="2012-08-17T19:13:00Z">
        <w:r w:rsidR="00C92DB9">
          <w:t>p</w:t>
        </w:r>
      </w:ins>
      <w:del w:id="1299" w:author="DM" w:date="2012-08-17T19:13:00Z">
        <w:r w:rsidR="00FC034A" w:rsidRPr="00FC034A" w:rsidDel="00C92DB9">
          <w:delText>P</w:delText>
        </w:r>
      </w:del>
      <w:r w:rsidR="00FC034A" w:rsidRPr="00FC034A">
        <w:t xml:space="preserve">ropose idea, </w:t>
      </w:r>
      <w:ins w:id="1300" w:author="DM" w:date="2012-08-17T19:13:00Z">
        <w:r w:rsidR="00C92DB9">
          <w:t>i</w:t>
        </w:r>
      </w:ins>
      <w:del w:id="1301" w:author="DM" w:date="2012-08-17T19:13:00Z">
        <w:r w:rsidR="00FC034A" w:rsidDel="00C92DB9">
          <w:delText>I</w:delText>
        </w:r>
      </w:del>
      <w:r w:rsidR="00FC034A">
        <w:t xml:space="preserve">nitial </w:t>
      </w:r>
      <w:del w:id="1302" w:author="DM" w:date="2012-08-17T19:13:00Z">
        <w:r w:rsidR="00FC034A" w:rsidDel="00C92DB9">
          <w:delText>R</w:delText>
        </w:r>
      </w:del>
      <w:ins w:id="1303" w:author="DM" w:date="2012-08-17T19:13:00Z">
        <w:r w:rsidR="00C92DB9">
          <w:t>r</w:t>
        </w:r>
      </w:ins>
      <w:r w:rsidR="00FC034A">
        <w:t xml:space="preserve">eview </w:t>
      </w:r>
      <w:ins w:id="1304" w:author="DM" w:date="2012-08-17T19:13:00Z">
        <w:r w:rsidR="00C92DB9">
          <w:t>. . .</w:t>
        </w:r>
      </w:ins>
      <w:del w:id="1305" w:author="DM" w:date="2012-08-17T19:13:00Z">
        <w:r w:rsidR="00FC034A" w:rsidDel="00C92DB9">
          <w:delText>…</w:delText>
        </w:r>
      </w:del>
      <w:r w:rsidR="00FC034A">
        <w:t xml:space="preserve"> </w:t>
      </w:r>
      <w:del w:id="1306" w:author="DM" w:date="2012-08-17T19:13:00Z">
        <w:r w:rsidR="00FC034A" w:rsidRPr="00FC034A" w:rsidDel="00C92DB9">
          <w:delText>D</w:delText>
        </w:r>
      </w:del>
      <w:ins w:id="1307" w:author="DM" w:date="2012-08-17T19:13:00Z">
        <w:r w:rsidR="00C92DB9">
          <w:t>d</w:t>
        </w:r>
      </w:ins>
      <w:r w:rsidR="00FC034A" w:rsidRPr="00FC034A">
        <w:t xml:space="preserve">eliver </w:t>
      </w:r>
      <w:del w:id="1308" w:author="DM" w:date="2012-08-17T19:13:00Z">
        <w:r w:rsidR="00FC034A" w:rsidRPr="00FC034A" w:rsidDel="00C92DB9">
          <w:delText>P</w:delText>
        </w:r>
      </w:del>
      <w:ins w:id="1309" w:author="DM" w:date="2012-08-17T19:13:00Z">
        <w:r w:rsidR="00C92DB9">
          <w:t>p</w:t>
        </w:r>
      </w:ins>
      <w:r w:rsidR="00FC034A" w:rsidRPr="00FC034A">
        <w:t>roject).</w:t>
      </w:r>
    </w:p>
    <w:p w:rsidR="004B57FA" w:rsidRDefault="004B57FA" w:rsidP="00976F32">
      <w:pPr>
        <w:pStyle w:val="Slug"/>
        <w:rPr>
          <w:ins w:id="1310" w:author="DM" w:date="2012-08-17T17:54:00Z"/>
        </w:rPr>
      </w:pPr>
      <w:r>
        <w:t>Figure 4.17</w:t>
      </w:r>
      <w:del w:id="1311" w:author="DM" w:date="2012-08-17T19:13:00Z">
        <w:r w:rsidDel="00C92DB9">
          <w:delText>:</w:delText>
        </w:r>
      </w:del>
      <w:r>
        <w:t xml:space="preserve"> Example Governance Workflow</w:t>
      </w:r>
      <w:r w:rsidR="00586CE2">
        <w:rPr>
          <w:b w:val="0"/>
        </w:rPr>
        <w:t xml:space="preserve"> </w:t>
      </w:r>
      <w:del w:id="1312" w:author="DM" w:date="2012-08-17T19:13:00Z">
        <w:r w:rsidR="00586CE2" w:rsidDel="00C92DB9">
          <w:rPr>
            <w:b w:val="0"/>
          </w:rPr>
          <w:delText>(</w:delText>
        </w:r>
      </w:del>
      <w:del w:id="1313" w:author="DM" w:date="2012-08-17T17:54:00Z">
        <w:r w:rsidR="00586CE2" w:rsidDel="009E5F29">
          <w:rPr>
            <w:b w:val="0"/>
          </w:rPr>
          <w:delText>Source: O’Cull 2009</w:delText>
        </w:r>
      </w:del>
      <w:del w:id="1314" w:author="DM" w:date="2012-08-17T19:13:00Z">
        <w:r w:rsidR="00586CE2" w:rsidDel="00C92DB9">
          <w:rPr>
            <w:b w:val="0"/>
          </w:rPr>
          <w:delText>)</w:delText>
        </w:r>
      </w:del>
      <w:r>
        <w:tab/>
        <w:t>[</w:t>
      </w:r>
      <w:r w:rsidR="00BE61AA">
        <w:t>04-17-</w:t>
      </w:r>
      <w:r w:rsidR="00386E15">
        <w:t>projectManagementLifecycle</w:t>
      </w:r>
      <w:r>
        <w:t>.</w:t>
      </w:r>
      <w:r w:rsidR="00386E15">
        <w:t>vsd</w:t>
      </w:r>
      <w:r>
        <w:t>]</w:t>
      </w:r>
    </w:p>
    <w:p w:rsidR="00A63169" w:rsidRPr="00A63169" w:rsidRDefault="009E5F29">
      <w:pPr>
        <w:pStyle w:val="FigureSource"/>
        <w:rPr>
          <w:rStyle w:val="QueryInline"/>
          <w:rPrChange w:id="1315" w:author="DM" w:date="2012-08-17T19:13:00Z">
            <w:rPr/>
          </w:rPrChange>
        </w:rPr>
        <w:pPrChange w:id="1316" w:author="DM" w:date="2012-08-17T17:54:00Z">
          <w:pPr>
            <w:pStyle w:val="Slug"/>
          </w:pPr>
        </w:pPrChange>
      </w:pPr>
      <w:ins w:id="1317" w:author="DM" w:date="2012-08-17T17:54:00Z">
        <w:r>
          <w:t xml:space="preserve">Source: </w:t>
        </w:r>
        <w:proofErr w:type="spellStart"/>
        <w:r>
          <w:t>O’Cull</w:t>
        </w:r>
      </w:ins>
      <w:proofErr w:type="spellEnd"/>
      <w:ins w:id="1318" w:author="DM" w:date="2012-08-17T19:13:00Z">
        <w:r w:rsidR="00C92DB9">
          <w:t>,</w:t>
        </w:r>
      </w:ins>
      <w:ins w:id="1319" w:author="DM" w:date="2012-08-17T17:54:00Z">
        <w:r>
          <w:t xml:space="preserve"> 2009</w:t>
        </w:r>
      </w:ins>
      <w:commentRangeStart w:id="1320"/>
      <w:ins w:id="1321" w:author="DM" w:date="2012-08-17T19:13:00Z">
        <w:del w:id="1322" w:author="Jeff Jacobson" w:date="2012-08-31T10:24:00Z">
          <w:r w:rsidR="00C92DB9" w:rsidDel="00EA6A37">
            <w:rPr>
              <w:rStyle w:val="QueryInline"/>
            </w:rPr>
            <w:delText>[AU: different source corre</w:delText>
          </w:r>
        </w:del>
      </w:ins>
      <w:ins w:id="1323" w:author="DM" w:date="2012-08-17T19:14:00Z">
        <w:del w:id="1324" w:author="Jeff Jacobson" w:date="2012-08-31T10:24:00Z">
          <w:r w:rsidR="00C92DB9" w:rsidDel="00EA6A37">
            <w:rPr>
              <w:rStyle w:val="QueryInline"/>
            </w:rPr>
            <w:delText>c</w:delText>
          </w:r>
        </w:del>
      </w:ins>
      <w:ins w:id="1325" w:author="DM" w:date="2012-08-17T19:13:00Z">
        <w:del w:id="1326" w:author="Jeff Jacobson" w:date="2012-08-31T10:24:00Z">
          <w:r w:rsidR="00C92DB9" w:rsidDel="00EA6A37">
            <w:rPr>
              <w:rStyle w:val="QueryInline"/>
            </w:rPr>
            <w:delText>t?]</w:delText>
          </w:r>
        </w:del>
      </w:ins>
      <w:commentRangeEnd w:id="1320"/>
      <w:del w:id="1327" w:author="Jeff Jacobson" w:date="2012-08-31T10:24:00Z">
        <w:r w:rsidR="00EA6A37" w:rsidDel="00EA6A37">
          <w:rPr>
            <w:rStyle w:val="CommentReference"/>
            <w:rFonts w:asciiTheme="minorHAnsi" w:eastAsiaTheme="minorHAnsi" w:hAnsiTheme="minorHAnsi" w:cstheme="minorBidi"/>
          </w:rPr>
          <w:commentReference w:id="1320"/>
        </w:r>
      </w:del>
    </w:p>
    <w:p w:rsidR="008D649C" w:rsidRDefault="00FC034A" w:rsidP="00976F32">
      <w:pPr>
        <w:pStyle w:val="Para"/>
      </w:pPr>
      <w:r>
        <w:t xml:space="preserve">Phases and </w:t>
      </w:r>
      <w:ins w:id="1328" w:author="DM" w:date="2012-08-17T19:14:00Z">
        <w:r w:rsidR="00C92DB9">
          <w:t>s</w:t>
        </w:r>
      </w:ins>
      <w:del w:id="1329" w:author="DM" w:date="2012-08-17T19:14:00Z">
        <w:r w:rsidDel="00C92DB9">
          <w:delText>S</w:delText>
        </w:r>
      </w:del>
      <w:r>
        <w:t xml:space="preserve">tages are managed in Project Server 2010 through the use of </w:t>
      </w:r>
      <w:del w:id="1330" w:author="DM" w:date="2012-08-17T19:14:00Z">
        <w:r w:rsidDel="00AF055A">
          <w:delText>E</w:delText>
        </w:r>
      </w:del>
      <w:ins w:id="1331" w:author="DM" w:date="2012-08-17T19:14:00Z">
        <w:r w:rsidR="00AF055A">
          <w:t>e</w:t>
        </w:r>
      </w:ins>
      <w:r>
        <w:t xml:space="preserve">nterprise </w:t>
      </w:r>
      <w:del w:id="1332" w:author="DM" w:date="2012-08-17T19:14:00Z">
        <w:r w:rsidDel="00AF055A">
          <w:delText>P</w:delText>
        </w:r>
      </w:del>
      <w:ins w:id="1333" w:author="DM" w:date="2012-08-17T19:14:00Z">
        <w:r w:rsidR="00AF055A">
          <w:t>p</w:t>
        </w:r>
      </w:ins>
      <w:r>
        <w:t xml:space="preserve">roject </w:t>
      </w:r>
      <w:del w:id="1334" w:author="DM" w:date="2012-08-17T19:14:00Z">
        <w:r w:rsidDel="00AF055A">
          <w:delText>T</w:delText>
        </w:r>
      </w:del>
      <w:ins w:id="1335" w:author="DM" w:date="2012-08-17T19:14:00Z">
        <w:r w:rsidR="00AF055A">
          <w:t>t</w:t>
        </w:r>
      </w:ins>
      <w:r>
        <w:t>emplates (</w:t>
      </w:r>
      <w:ins w:id="1336" w:author="DM" w:date="2012-08-17T19:14:00Z">
        <w:r w:rsidR="00AF055A">
          <w:t xml:space="preserve">ETPs; </w:t>
        </w:r>
      </w:ins>
      <w:del w:id="1337" w:author="DM" w:date="2012-08-17T19:14:00Z">
        <w:r w:rsidDel="00AF055A">
          <w:delText xml:space="preserve">which will be </w:delText>
        </w:r>
      </w:del>
      <w:r>
        <w:t>described in the next section) that help guide projects through each stage through the use of workflows.</w:t>
      </w:r>
    </w:p>
    <w:p w:rsidR="001A5FD7" w:rsidRPr="008103C1" w:rsidRDefault="001A5FD7" w:rsidP="001A5FD7">
      <w:pPr>
        <w:pStyle w:val="H3"/>
      </w:pPr>
      <w:r>
        <w:t>Project Portfolio</w:t>
      </w:r>
      <w:r w:rsidR="00F43A98">
        <w:t xml:space="preserve"> Management</w:t>
      </w:r>
      <w:r>
        <w:t xml:space="preserve"> Lifecycle</w:t>
      </w:r>
    </w:p>
    <w:p w:rsidR="008A134B" w:rsidRDefault="00FC034A" w:rsidP="002773D0">
      <w:pPr>
        <w:pStyle w:val="Para"/>
      </w:pPr>
      <w:r w:rsidRPr="00FC034A">
        <w:t>According to Wikipedia,</w:t>
      </w:r>
      <w:r>
        <w:t xml:space="preserve"> “</w:t>
      </w:r>
      <w:r w:rsidR="001A5FD7">
        <w:t xml:space="preserve">Project </w:t>
      </w:r>
      <w:ins w:id="1338" w:author="DM" w:date="2012-08-17T19:15:00Z">
        <w:r w:rsidR="00AF055A">
          <w:t>p</w:t>
        </w:r>
      </w:ins>
      <w:del w:id="1339" w:author="DM" w:date="2012-08-17T19:15:00Z">
        <w:r w:rsidR="001A5FD7" w:rsidDel="00AF055A">
          <w:delText>P</w:delText>
        </w:r>
      </w:del>
      <w:r w:rsidR="001A5FD7">
        <w:t xml:space="preserve">ortfolio </w:t>
      </w:r>
      <w:del w:id="1340" w:author="DM" w:date="2012-08-17T19:15:00Z">
        <w:r w:rsidR="001A5FD7" w:rsidDel="00AF055A">
          <w:delText>M</w:delText>
        </w:r>
      </w:del>
      <w:ins w:id="1341" w:author="DM" w:date="2012-08-17T19:15:00Z">
        <w:r w:rsidR="00AF055A">
          <w:t>m</w:t>
        </w:r>
      </w:ins>
      <w:r w:rsidR="001A5FD7">
        <w:t>anagement</w:t>
      </w:r>
      <w:r w:rsidR="00F43A98">
        <w:t xml:space="preserve"> (PPM)</w:t>
      </w:r>
      <w:r w:rsidR="001A5FD7">
        <w:t xml:space="preserve"> </w:t>
      </w:r>
      <w:r w:rsidR="008A134B">
        <w:t xml:space="preserve">is </w:t>
      </w:r>
      <w:r w:rsidRPr="00FC034A">
        <w:t>a term used by project managers and project management (PM) organizations, (or PMOs), to describe methods for analyzing and collectively managing a group of current or proposed projects based on numerous key characteristics</w:t>
      </w:r>
      <w:ins w:id="1342" w:author="DM" w:date="2012-08-17T19:15:00Z">
        <w:r w:rsidR="00AF055A">
          <w:t>.</w:t>
        </w:r>
      </w:ins>
      <w:r>
        <w:t>”</w:t>
      </w:r>
      <w:del w:id="1343" w:author="DM" w:date="2012-08-17T19:15:00Z">
        <w:r w:rsidR="008A134B" w:rsidDel="00AF055A">
          <w:delText xml:space="preserve"> (Wikipedia 2012)</w:delText>
        </w:r>
        <w:r w:rsidRPr="00FC034A" w:rsidDel="00AF055A">
          <w:delText>.</w:delText>
        </w:r>
      </w:del>
      <w:r w:rsidRPr="00FC034A">
        <w:t xml:space="preserve"> </w:t>
      </w:r>
    </w:p>
    <w:p w:rsidR="002773D0" w:rsidRDefault="008A134B" w:rsidP="00233AC5">
      <w:pPr>
        <w:pStyle w:val="Para"/>
      </w:pPr>
      <w:r>
        <w:t xml:space="preserve">The Microsoft </w:t>
      </w:r>
      <w:del w:id="1344" w:author="DM" w:date="2012-08-17T16:55:00Z">
        <w:r w:rsidDel="005B7D3D">
          <w:delText xml:space="preserve">Enterprise Project Management </w:delText>
        </w:r>
      </w:del>
      <w:ins w:id="1345" w:author="DM" w:date="2012-08-17T16:55:00Z">
        <w:r w:rsidR="005B7D3D">
          <w:t xml:space="preserve">EPM </w:t>
        </w:r>
      </w:ins>
      <w:r>
        <w:t xml:space="preserve">2010 </w:t>
      </w:r>
      <w:del w:id="1346" w:author="DM" w:date="2012-08-17T19:15:00Z">
        <w:r w:rsidDel="00AF055A">
          <w:delText>(EPM)</w:delText>
        </w:r>
      </w:del>
      <w:r>
        <w:t xml:space="preserve"> solution </w:t>
      </w:r>
      <w:r w:rsidRPr="008A134B">
        <w:t>enable</w:t>
      </w:r>
      <w:r>
        <w:t>s</w:t>
      </w:r>
      <w:r w:rsidRPr="008A134B">
        <w:t xml:space="preserve"> organizations to manage the continuous flow of projects from concept</w:t>
      </w:r>
      <w:r>
        <w:t xml:space="preserve"> (</w:t>
      </w:r>
      <w:del w:id="1347" w:author="DM" w:date="2012-08-17T19:15:00Z">
        <w:r w:rsidDel="00AF055A">
          <w:delText>D</w:delText>
        </w:r>
      </w:del>
      <w:ins w:id="1348" w:author="DM" w:date="2012-08-17T19:15:00Z">
        <w:r w:rsidR="00AF055A">
          <w:t>d</w:t>
        </w:r>
      </w:ins>
      <w:r>
        <w:t>emand)</w:t>
      </w:r>
      <w:r w:rsidRPr="008A134B">
        <w:t xml:space="preserve"> to completion</w:t>
      </w:r>
      <w:r>
        <w:t xml:space="preserve"> (</w:t>
      </w:r>
      <w:del w:id="1349" w:author="DM" w:date="2012-08-17T19:15:00Z">
        <w:r w:rsidDel="00AF055A">
          <w:delText>C</w:delText>
        </w:r>
      </w:del>
      <w:ins w:id="1350" w:author="DM" w:date="2012-08-17T19:16:00Z">
        <w:r w:rsidR="00AF055A">
          <w:t>c</w:t>
        </w:r>
      </w:ins>
      <w:r>
        <w:t>losure).</w:t>
      </w:r>
    </w:p>
    <w:p w:rsidR="008D649C" w:rsidRDefault="005121F6" w:rsidP="00233AC5">
      <w:pPr>
        <w:pStyle w:val="Para"/>
      </w:pPr>
      <w:r>
        <w:t>A number of the key</w:t>
      </w:r>
      <w:r w:rsidR="008D649C">
        <w:t xml:space="preserve"> elements of the PPM lifecycle include</w:t>
      </w:r>
      <w:r>
        <w:t>:</w:t>
      </w:r>
    </w:p>
    <w:p w:rsidR="008D649C" w:rsidRPr="00351097" w:rsidRDefault="00A63169" w:rsidP="00351097">
      <w:pPr>
        <w:pStyle w:val="ListBulleted"/>
      </w:pPr>
      <w:r w:rsidRPr="00A63169">
        <w:rPr>
          <w:b/>
          <w:rPrChange w:id="1351" w:author="DM" w:date="2012-08-17T19:16:00Z">
            <w:rPr/>
          </w:rPrChange>
        </w:rPr>
        <w:t xml:space="preserve">Demand </w:t>
      </w:r>
      <w:ins w:id="1352" w:author="DM" w:date="2012-08-17T19:16:00Z">
        <w:r w:rsidRPr="00A63169">
          <w:rPr>
            <w:b/>
            <w:rPrChange w:id="1353" w:author="DM" w:date="2012-08-17T19:16:00Z">
              <w:rPr/>
            </w:rPrChange>
          </w:rPr>
          <w:t>m</w:t>
        </w:r>
      </w:ins>
      <w:del w:id="1354" w:author="DM" w:date="2012-08-17T19:16:00Z">
        <w:r w:rsidRPr="00A63169">
          <w:rPr>
            <w:b/>
            <w:rPrChange w:id="1355" w:author="DM" w:date="2012-08-17T19:16:00Z">
              <w:rPr/>
            </w:rPrChange>
          </w:rPr>
          <w:delText>M</w:delText>
        </w:r>
      </w:del>
      <w:r w:rsidRPr="00A63169">
        <w:rPr>
          <w:b/>
          <w:rPrChange w:id="1356" w:author="DM" w:date="2012-08-17T19:16:00Z">
            <w:rPr/>
          </w:rPrChange>
        </w:rPr>
        <w:t>anagement</w:t>
      </w:r>
      <w:ins w:id="1357" w:author="DM" w:date="2012-08-17T19:16:00Z">
        <w:r w:rsidRPr="00A63169">
          <w:rPr>
            <w:b/>
            <w:rPrChange w:id="1358" w:author="DM" w:date="2012-08-17T19:16:00Z">
              <w:rPr/>
            </w:rPrChange>
          </w:rPr>
          <w:t>.</w:t>
        </w:r>
      </w:ins>
      <w:r w:rsidR="008D649C" w:rsidRPr="00351097">
        <w:t xml:space="preserve"> </w:t>
      </w:r>
      <w:del w:id="1359" w:author="DM" w:date="2012-08-17T19:16:00Z">
        <w:r w:rsidR="008D649C" w:rsidRPr="00351097" w:rsidDel="00AF055A">
          <w:delText>–</w:delText>
        </w:r>
        <w:r w:rsidR="00FC034A" w:rsidRPr="00351097" w:rsidDel="00AF055A">
          <w:delText xml:space="preserve"> </w:delText>
        </w:r>
        <w:r w:rsidR="002B7462" w:rsidRPr="00351097" w:rsidDel="00AF055A">
          <w:delText>p</w:delText>
        </w:r>
      </w:del>
      <w:ins w:id="1360" w:author="DM" w:date="2012-08-17T19:16:00Z">
        <w:r w:rsidR="00AF055A">
          <w:t>P</w:t>
        </w:r>
      </w:ins>
      <w:r w:rsidR="002B7462" w:rsidRPr="00351097">
        <w:t>rovides a consolidated view of the total work and resource demand picture across the entire organization.</w:t>
      </w:r>
    </w:p>
    <w:p w:rsidR="008D649C" w:rsidRPr="00351097" w:rsidRDefault="00A63169" w:rsidP="00351097">
      <w:pPr>
        <w:pStyle w:val="ListBulleted"/>
      </w:pPr>
      <w:r w:rsidRPr="00A63169">
        <w:rPr>
          <w:b/>
          <w:rPrChange w:id="1361" w:author="DM" w:date="2012-08-17T19:16:00Z">
            <w:rPr/>
          </w:rPrChange>
        </w:rPr>
        <w:t xml:space="preserve">Capacity </w:t>
      </w:r>
      <w:ins w:id="1362" w:author="DM" w:date="2012-08-17T19:16:00Z">
        <w:r w:rsidRPr="00A63169">
          <w:rPr>
            <w:b/>
            <w:rPrChange w:id="1363" w:author="DM" w:date="2012-08-17T19:16:00Z">
              <w:rPr/>
            </w:rPrChange>
          </w:rPr>
          <w:t>p</w:t>
        </w:r>
      </w:ins>
      <w:del w:id="1364" w:author="DM" w:date="2012-08-17T19:16:00Z">
        <w:r w:rsidRPr="00A63169">
          <w:rPr>
            <w:b/>
            <w:rPrChange w:id="1365" w:author="DM" w:date="2012-08-17T19:16:00Z">
              <w:rPr/>
            </w:rPrChange>
          </w:rPr>
          <w:delText>P</w:delText>
        </w:r>
      </w:del>
      <w:r w:rsidRPr="00A63169">
        <w:rPr>
          <w:b/>
          <w:rPrChange w:id="1366" w:author="DM" w:date="2012-08-17T19:16:00Z">
            <w:rPr/>
          </w:rPrChange>
        </w:rPr>
        <w:t>lanning</w:t>
      </w:r>
      <w:ins w:id="1367" w:author="DM" w:date="2012-08-17T19:16:00Z">
        <w:r w:rsidRPr="00A63169">
          <w:rPr>
            <w:b/>
            <w:rPrChange w:id="1368" w:author="DM" w:date="2012-08-17T19:16:00Z">
              <w:rPr/>
            </w:rPrChange>
          </w:rPr>
          <w:t>.</w:t>
        </w:r>
      </w:ins>
      <w:r w:rsidR="008D649C" w:rsidRPr="00351097">
        <w:t xml:space="preserve"> </w:t>
      </w:r>
      <w:del w:id="1369" w:author="DM" w:date="2012-08-17T19:16:00Z">
        <w:r w:rsidR="008D649C" w:rsidRPr="00351097" w:rsidDel="00AF055A">
          <w:delText xml:space="preserve">– </w:delText>
        </w:r>
        <w:r w:rsidR="00FA30A6" w:rsidRPr="00351097" w:rsidDel="00AF055A">
          <w:delText>p</w:delText>
        </w:r>
      </w:del>
      <w:ins w:id="1370" w:author="DM" w:date="2012-08-17T19:16:00Z">
        <w:r w:rsidR="00AF055A">
          <w:t>P</w:t>
        </w:r>
      </w:ins>
      <w:r w:rsidR="00FA30A6" w:rsidRPr="00351097">
        <w:t>roposes an</w:t>
      </w:r>
      <w:r w:rsidR="002B7462" w:rsidRPr="00351097">
        <w:t xml:space="preserve"> initial assessment of resources (i.e., people, money</w:t>
      </w:r>
      <w:ins w:id="1371" w:author="DM" w:date="2012-08-17T19:16:00Z">
        <w:r w:rsidR="00AF055A">
          <w:t>,</w:t>
        </w:r>
      </w:ins>
      <w:r w:rsidR="002B7462" w:rsidRPr="00351097">
        <w:t xml:space="preserve"> and time) when determining organizational capability of resources (human, financial, material).</w:t>
      </w:r>
    </w:p>
    <w:p w:rsidR="008D649C" w:rsidRPr="00351097" w:rsidRDefault="00A63169" w:rsidP="00351097">
      <w:pPr>
        <w:pStyle w:val="ListBulleted"/>
      </w:pPr>
      <w:r w:rsidRPr="00A63169">
        <w:rPr>
          <w:b/>
          <w:rPrChange w:id="1372" w:author="DM" w:date="2012-08-17T19:16:00Z">
            <w:rPr/>
          </w:rPrChange>
        </w:rPr>
        <w:t xml:space="preserve">Project </w:t>
      </w:r>
      <w:ins w:id="1373" w:author="DM" w:date="2012-08-17T19:16:00Z">
        <w:r w:rsidRPr="00A63169">
          <w:rPr>
            <w:b/>
            <w:rPrChange w:id="1374" w:author="DM" w:date="2012-08-17T19:16:00Z">
              <w:rPr/>
            </w:rPrChange>
          </w:rPr>
          <w:t>p</w:t>
        </w:r>
      </w:ins>
      <w:del w:id="1375" w:author="DM" w:date="2012-08-17T19:16:00Z">
        <w:r w:rsidRPr="00A63169">
          <w:rPr>
            <w:b/>
            <w:rPrChange w:id="1376" w:author="DM" w:date="2012-08-17T19:16:00Z">
              <w:rPr/>
            </w:rPrChange>
          </w:rPr>
          <w:delText>P</w:delText>
        </w:r>
      </w:del>
      <w:r w:rsidRPr="00A63169">
        <w:rPr>
          <w:b/>
          <w:rPrChange w:id="1377" w:author="DM" w:date="2012-08-17T19:16:00Z">
            <w:rPr/>
          </w:rPrChange>
        </w:rPr>
        <w:t>rioritization</w:t>
      </w:r>
      <w:ins w:id="1378" w:author="DM" w:date="2012-08-17T19:16:00Z">
        <w:r w:rsidRPr="00A63169">
          <w:rPr>
            <w:b/>
            <w:rPrChange w:id="1379" w:author="DM" w:date="2012-08-17T19:16:00Z">
              <w:rPr/>
            </w:rPrChange>
          </w:rPr>
          <w:t>.</w:t>
        </w:r>
      </w:ins>
      <w:del w:id="1380" w:author="DM" w:date="2012-08-17T19:16:00Z">
        <w:r w:rsidR="008D649C" w:rsidRPr="00351097" w:rsidDel="00AF055A">
          <w:delText xml:space="preserve"> –</w:delText>
        </w:r>
      </w:del>
      <w:r w:rsidR="00FA30A6" w:rsidRPr="00351097">
        <w:t xml:space="preserve"> </w:t>
      </w:r>
      <w:del w:id="1381" w:author="DM" w:date="2012-08-17T19:16:00Z">
        <w:r w:rsidR="00FA30A6" w:rsidRPr="00351097" w:rsidDel="00AF055A">
          <w:delText>d</w:delText>
        </w:r>
      </w:del>
      <w:ins w:id="1382" w:author="DM" w:date="2012-08-17T19:16:00Z">
        <w:r w:rsidR="00AF055A">
          <w:t>D</w:t>
        </w:r>
      </w:ins>
      <w:r w:rsidR="00FA30A6" w:rsidRPr="00351097">
        <w:t>etermines</w:t>
      </w:r>
      <w:r w:rsidR="002B7462" w:rsidRPr="00351097">
        <w:t xml:space="preserve"> </w:t>
      </w:r>
      <w:r w:rsidR="00FA30A6" w:rsidRPr="00351097">
        <w:t xml:space="preserve">how each project will be prioritized </w:t>
      </w:r>
      <w:del w:id="1383" w:author="DM" w:date="2012-08-17T19:16:00Z">
        <w:r w:rsidR="00FA30A6" w:rsidRPr="00351097" w:rsidDel="00AF055A">
          <w:delText xml:space="preserve">and determine how each project will be prioritized </w:delText>
        </w:r>
      </w:del>
      <w:r w:rsidR="00FA30A6" w:rsidRPr="00351097">
        <w:t>to ultimately affect project selection</w:t>
      </w:r>
      <w:ins w:id="1384" w:author="DM" w:date="2012-08-17T19:18:00Z">
        <w:r w:rsidR="003F0F12">
          <w:t>.</w:t>
        </w:r>
      </w:ins>
      <w:del w:id="1385" w:author="DM" w:date="2012-08-17T19:16:00Z">
        <w:r w:rsidR="00FA30A6" w:rsidRPr="00351097" w:rsidDel="00AF055A">
          <w:delText>.</w:delText>
        </w:r>
      </w:del>
      <w:ins w:id="1386" w:author="Jeff Jacobson" w:date="2012-08-31T10:26:00Z">
        <w:r w:rsidR="00EA6A37" w:rsidDel="00EA6A37">
          <w:rPr>
            <w:rStyle w:val="QueryInline"/>
          </w:rPr>
          <w:t xml:space="preserve"> </w:t>
        </w:r>
      </w:ins>
      <w:commentRangeStart w:id="1387"/>
      <w:ins w:id="1388" w:author="DM" w:date="2012-08-17T19:16:00Z">
        <w:del w:id="1389" w:author="Jeff Jacobson" w:date="2012-08-31T10:26:00Z">
          <w:r w:rsidR="00AF055A" w:rsidDel="00EA6A37">
            <w:rPr>
              <w:rStyle w:val="QueryInline"/>
            </w:rPr>
            <w:delText>[AU: verify change]</w:delText>
          </w:r>
        </w:del>
      </w:ins>
      <w:commentRangeEnd w:id="1387"/>
      <w:r w:rsidR="00EA6A37">
        <w:rPr>
          <w:rStyle w:val="CommentReference"/>
          <w:rFonts w:asciiTheme="minorHAnsi" w:eastAsiaTheme="minorHAnsi" w:hAnsiTheme="minorHAnsi" w:cstheme="minorBidi"/>
          <w:snapToGrid/>
        </w:rPr>
        <w:commentReference w:id="1387"/>
      </w:r>
    </w:p>
    <w:p w:rsidR="008D649C" w:rsidRPr="00351097" w:rsidRDefault="00A63169" w:rsidP="00351097">
      <w:pPr>
        <w:pStyle w:val="ListBulleted"/>
      </w:pPr>
      <w:r w:rsidRPr="00A63169">
        <w:rPr>
          <w:b/>
          <w:rPrChange w:id="1390" w:author="DM" w:date="2012-08-17T19:17:00Z">
            <w:rPr/>
          </w:rPrChange>
        </w:rPr>
        <w:t xml:space="preserve">Project </w:t>
      </w:r>
      <w:del w:id="1391" w:author="DM" w:date="2012-08-17T19:17:00Z">
        <w:r w:rsidRPr="00A63169">
          <w:rPr>
            <w:b/>
            <w:rPrChange w:id="1392" w:author="DM" w:date="2012-08-17T19:17:00Z">
              <w:rPr/>
            </w:rPrChange>
          </w:rPr>
          <w:delText>S</w:delText>
        </w:r>
      </w:del>
      <w:ins w:id="1393" w:author="DM" w:date="2012-08-17T19:17:00Z">
        <w:r w:rsidRPr="00A63169">
          <w:rPr>
            <w:b/>
            <w:rPrChange w:id="1394" w:author="DM" w:date="2012-08-17T19:17:00Z">
              <w:rPr/>
            </w:rPrChange>
          </w:rPr>
          <w:t>s</w:t>
        </w:r>
      </w:ins>
      <w:r w:rsidRPr="00A63169">
        <w:rPr>
          <w:b/>
          <w:rPrChange w:id="1395" w:author="DM" w:date="2012-08-17T19:17:00Z">
            <w:rPr/>
          </w:rPrChange>
        </w:rPr>
        <w:t>election</w:t>
      </w:r>
      <w:ins w:id="1396" w:author="DM" w:date="2012-08-17T19:17:00Z">
        <w:r w:rsidRPr="00A63169">
          <w:rPr>
            <w:b/>
            <w:rPrChange w:id="1397" w:author="DM" w:date="2012-08-17T19:17:00Z">
              <w:rPr/>
            </w:rPrChange>
          </w:rPr>
          <w:t>.</w:t>
        </w:r>
      </w:ins>
      <w:r w:rsidR="008D649C" w:rsidRPr="00351097">
        <w:t xml:space="preserve"> </w:t>
      </w:r>
      <w:del w:id="1398" w:author="DM" w:date="2012-08-20T08:41:00Z">
        <w:r w:rsidR="008D649C" w:rsidRPr="00351097" w:rsidDel="00BF40F5">
          <w:delText>–</w:delText>
        </w:r>
      </w:del>
      <w:del w:id="1399" w:author="DM" w:date="2012-08-17T19:17:00Z">
        <w:r w:rsidR="00327EA5" w:rsidRPr="00351097" w:rsidDel="00AF055A">
          <w:delText xml:space="preserve"> will d</w:delText>
        </w:r>
      </w:del>
      <w:ins w:id="1400" w:author="DM" w:date="2012-08-17T19:17:00Z">
        <w:r w:rsidR="00AF055A">
          <w:t>D</w:t>
        </w:r>
      </w:ins>
      <w:r w:rsidR="00327EA5" w:rsidRPr="00351097">
        <w:t>efine</w:t>
      </w:r>
      <w:ins w:id="1401" w:author="DM" w:date="2012-08-17T19:17:00Z">
        <w:r w:rsidR="00AF055A">
          <w:t>s</w:t>
        </w:r>
      </w:ins>
      <w:r w:rsidR="00327EA5" w:rsidRPr="00351097">
        <w:t xml:space="preserve"> which projects will be selected as successful candidates for detailed planning and execution. Figure 4.19</w:t>
      </w:r>
      <w:commentRangeStart w:id="1402"/>
      <w:ins w:id="1403" w:author="DM" w:date="2012-08-17T19:20:00Z">
        <w:r w:rsidR="003F0F12">
          <w:rPr>
            <w:rStyle w:val="QueryInline"/>
          </w:rPr>
          <w:t>[</w:t>
        </w:r>
        <w:commentRangeStart w:id="1404"/>
        <w:r w:rsidR="003F0F12">
          <w:rPr>
            <w:rStyle w:val="QueryInline"/>
          </w:rPr>
          <w:t>AU: figures must be cited in order presented in text. Change this to fig. 4.18 and revise later text and figure order?]</w:t>
        </w:r>
      </w:ins>
      <w:commentRangeEnd w:id="1402"/>
      <w:r w:rsidR="00EA6A37">
        <w:rPr>
          <w:rStyle w:val="CommentReference"/>
          <w:rFonts w:asciiTheme="minorHAnsi" w:eastAsiaTheme="minorHAnsi" w:hAnsiTheme="minorHAnsi" w:cstheme="minorBidi"/>
          <w:snapToGrid/>
        </w:rPr>
        <w:commentReference w:id="1402"/>
      </w:r>
      <w:commentRangeEnd w:id="1404"/>
      <w:r w:rsidR="00211F9E">
        <w:rPr>
          <w:rStyle w:val="CommentReference"/>
          <w:rFonts w:asciiTheme="minorHAnsi" w:eastAsiaTheme="minorHAnsi" w:hAnsiTheme="minorHAnsi" w:cstheme="minorBidi"/>
          <w:snapToGrid/>
        </w:rPr>
        <w:commentReference w:id="1404"/>
      </w:r>
      <w:r w:rsidR="00327EA5" w:rsidRPr="00351097">
        <w:t xml:space="preserve"> </w:t>
      </w:r>
      <w:proofErr w:type="gramStart"/>
      <w:r w:rsidR="00980DFC" w:rsidRPr="00351097">
        <w:t>illustrates</w:t>
      </w:r>
      <w:proofErr w:type="gramEnd"/>
      <w:r w:rsidR="00980DFC" w:rsidRPr="00351097">
        <w:t xml:space="preserve"> an organization’s relationship from </w:t>
      </w:r>
      <w:r w:rsidR="00DC3A69" w:rsidRPr="00351097">
        <w:t xml:space="preserve">the </w:t>
      </w:r>
      <w:del w:id="1405" w:author="DM" w:date="2012-08-17T19:17:00Z">
        <w:r w:rsidR="00DC3A69" w:rsidRPr="00351097" w:rsidDel="00AF055A">
          <w:delText>B</w:delText>
        </w:r>
      </w:del>
      <w:ins w:id="1406" w:author="DM" w:date="2012-08-17T19:17:00Z">
        <w:r w:rsidR="00AF055A">
          <w:t>b</w:t>
        </w:r>
      </w:ins>
      <w:r w:rsidR="00DC3A69" w:rsidRPr="00351097">
        <w:t xml:space="preserve">usiness </w:t>
      </w:r>
      <w:ins w:id="1407" w:author="DM" w:date="2012-08-17T19:17:00Z">
        <w:r w:rsidR="00AF055A">
          <w:t>m</w:t>
        </w:r>
      </w:ins>
      <w:del w:id="1408" w:author="DM" w:date="2012-08-17T19:17:00Z">
        <w:r w:rsidR="00DC3A69" w:rsidRPr="00351097" w:rsidDel="00AF055A">
          <w:delText>M</w:delText>
        </w:r>
      </w:del>
      <w:r w:rsidR="00DC3A69" w:rsidRPr="00351097">
        <w:t>ission/</w:t>
      </w:r>
      <w:del w:id="1409" w:author="DM" w:date="2012-08-17T19:17:00Z">
        <w:r w:rsidR="00DC3A69" w:rsidRPr="00351097" w:rsidDel="00AF055A">
          <w:delText>G</w:delText>
        </w:r>
      </w:del>
      <w:ins w:id="1410" w:author="DM" w:date="2012-08-17T19:17:00Z">
        <w:r w:rsidR="00AF055A">
          <w:t>g</w:t>
        </w:r>
      </w:ins>
      <w:r w:rsidR="00DC3A69" w:rsidRPr="00351097">
        <w:t>oals/</w:t>
      </w:r>
      <w:del w:id="1411" w:author="DM" w:date="2012-08-17T19:17:00Z">
        <w:r w:rsidR="00DC3A69" w:rsidRPr="00351097" w:rsidDel="00AF055A">
          <w:delText>S</w:delText>
        </w:r>
      </w:del>
      <w:ins w:id="1412" w:author="DM" w:date="2012-08-17T19:17:00Z">
        <w:r w:rsidR="00AF055A">
          <w:t>s</w:t>
        </w:r>
      </w:ins>
      <w:r w:rsidR="00980DFC" w:rsidRPr="00351097">
        <w:t>trategy</w:t>
      </w:r>
      <w:r w:rsidR="00DC3A69" w:rsidRPr="00351097">
        <w:t>(s)</w:t>
      </w:r>
      <w:r w:rsidR="00980DFC" w:rsidRPr="00351097">
        <w:t xml:space="preserve"> to</w:t>
      </w:r>
      <w:r w:rsidR="00DC3A69" w:rsidRPr="00351097">
        <w:t xml:space="preserve"> </w:t>
      </w:r>
      <w:del w:id="1413" w:author="DM" w:date="2012-08-17T19:17:00Z">
        <w:r w:rsidR="00DC3A69" w:rsidRPr="00351097" w:rsidDel="00AF055A">
          <w:delText>the</w:delText>
        </w:r>
        <w:r w:rsidR="00980DFC" w:rsidRPr="00351097" w:rsidDel="00AF055A">
          <w:delText xml:space="preserve"> P</w:delText>
        </w:r>
      </w:del>
      <w:ins w:id="1414" w:author="DM" w:date="2012-08-17T19:17:00Z">
        <w:r w:rsidR="00AF055A">
          <w:t>p</w:t>
        </w:r>
      </w:ins>
      <w:r w:rsidR="00980DFC" w:rsidRPr="00351097">
        <w:t xml:space="preserve">roject </w:t>
      </w:r>
      <w:del w:id="1415" w:author="DM" w:date="2012-08-17T19:17:00Z">
        <w:r w:rsidR="00980DFC" w:rsidRPr="00351097" w:rsidDel="00AF055A">
          <w:delText>S</w:delText>
        </w:r>
      </w:del>
      <w:ins w:id="1416" w:author="DM" w:date="2012-08-17T19:17:00Z">
        <w:r w:rsidR="00AF055A">
          <w:t>s</w:t>
        </w:r>
      </w:ins>
      <w:r w:rsidR="00980DFC" w:rsidRPr="00351097">
        <w:t xml:space="preserve">election. Business </w:t>
      </w:r>
      <w:del w:id="1417" w:author="DM" w:date="2012-08-17T19:17:00Z">
        <w:r w:rsidR="00980DFC" w:rsidRPr="00351097" w:rsidDel="00AF055A">
          <w:delText>D</w:delText>
        </w:r>
      </w:del>
      <w:ins w:id="1418" w:author="DM" w:date="2012-08-17T19:17:00Z">
        <w:r w:rsidR="00AF055A">
          <w:t>d</w:t>
        </w:r>
      </w:ins>
      <w:r w:rsidR="00980DFC" w:rsidRPr="00351097">
        <w:t xml:space="preserve">rivers are specific to the EPM 2010 system and help align </w:t>
      </w:r>
      <w:ins w:id="1419" w:author="DM" w:date="2012-08-17T19:17:00Z">
        <w:r w:rsidR="00AF055A">
          <w:t>p</w:t>
        </w:r>
      </w:ins>
      <w:del w:id="1420" w:author="DM" w:date="2012-08-17T19:17:00Z">
        <w:r w:rsidR="00980DFC" w:rsidRPr="00351097" w:rsidDel="00AF055A">
          <w:delText>P</w:delText>
        </w:r>
      </w:del>
      <w:r w:rsidR="00980DFC" w:rsidRPr="00351097">
        <w:t xml:space="preserve">rojects to the priorities of the </w:t>
      </w:r>
      <w:del w:id="1421" w:author="DM" w:date="2012-08-17T19:17:00Z">
        <w:r w:rsidR="00980DFC" w:rsidRPr="00351097" w:rsidDel="003F0F12">
          <w:delText>B</w:delText>
        </w:r>
      </w:del>
      <w:ins w:id="1422" w:author="DM" w:date="2012-08-17T19:17:00Z">
        <w:r w:rsidR="003F0F12">
          <w:t>b</w:t>
        </w:r>
      </w:ins>
      <w:r w:rsidR="00980DFC" w:rsidRPr="00351097">
        <w:t>usiness.</w:t>
      </w:r>
    </w:p>
    <w:p w:rsidR="008D649C" w:rsidRPr="00351097" w:rsidRDefault="00A63169" w:rsidP="00351097">
      <w:pPr>
        <w:pStyle w:val="ListBulleted"/>
      </w:pPr>
      <w:r w:rsidRPr="00A63169">
        <w:rPr>
          <w:b/>
          <w:rPrChange w:id="1423" w:author="DM" w:date="2012-08-17T19:18:00Z">
            <w:rPr/>
          </w:rPrChange>
        </w:rPr>
        <w:t xml:space="preserve">Detailed </w:t>
      </w:r>
      <w:r w:rsidR="003F0F12" w:rsidRPr="003F0F12">
        <w:rPr>
          <w:b/>
        </w:rPr>
        <w:t>project planning</w:t>
      </w:r>
      <w:ins w:id="1424" w:author="DM" w:date="2012-08-17T19:18:00Z">
        <w:r w:rsidR="003F0F12">
          <w:rPr>
            <w:b/>
          </w:rPr>
          <w:t>.</w:t>
        </w:r>
      </w:ins>
      <w:r w:rsidR="003F0F12" w:rsidRPr="00351097">
        <w:t xml:space="preserve"> </w:t>
      </w:r>
      <w:del w:id="1425" w:author="DM" w:date="2012-08-17T19:18:00Z">
        <w:r w:rsidR="008D649C" w:rsidRPr="00351097" w:rsidDel="003F0F12">
          <w:delText>–</w:delText>
        </w:r>
        <w:r w:rsidR="00DC3A69" w:rsidRPr="00351097" w:rsidDel="003F0F12">
          <w:delText xml:space="preserve"> </w:delText>
        </w:r>
        <w:r w:rsidR="00CD465C" w:rsidRPr="00351097" w:rsidDel="003F0F12">
          <w:delText>w</w:delText>
        </w:r>
      </w:del>
      <w:del w:id="1426" w:author="DM" w:date="2012-08-17T19:19:00Z">
        <w:r w:rsidR="00CD465C" w:rsidRPr="00351097" w:rsidDel="003F0F12">
          <w:delText>here t</w:delText>
        </w:r>
      </w:del>
      <w:ins w:id="1427" w:author="DM" w:date="2012-08-17T19:19:00Z">
        <w:r w:rsidR="003F0F12">
          <w:t>T</w:t>
        </w:r>
      </w:ins>
      <w:r w:rsidR="00CD465C" w:rsidRPr="00351097">
        <w:t>he scope of work is broken down into work packages</w:t>
      </w:r>
      <w:r w:rsidR="00334BCB" w:rsidRPr="00351097">
        <w:t>,</w:t>
      </w:r>
      <w:r w:rsidR="00CD465C" w:rsidRPr="00351097">
        <w:t xml:space="preserve"> the network of activities is developed, </w:t>
      </w:r>
      <w:del w:id="1428" w:author="DM" w:date="2012-08-20T08:41:00Z">
        <w:r w:rsidR="00CD465C" w:rsidRPr="00351097" w:rsidDel="00BF40F5">
          <w:delText xml:space="preserve">the </w:delText>
        </w:r>
      </w:del>
      <w:ins w:id="1429" w:author="Jeff Jacobson" w:date="2012-08-31T10:31:00Z">
        <w:r w:rsidR="00EA6A37">
          <w:t xml:space="preserve">and </w:t>
        </w:r>
      </w:ins>
      <w:ins w:id="1430" w:author="DM" w:date="2012-08-20T08:41:00Z">
        <w:r w:rsidR="00BF40F5">
          <w:t xml:space="preserve">tasks are </w:t>
        </w:r>
      </w:ins>
      <w:r w:rsidR="00CD465C" w:rsidRPr="00351097">
        <w:t>assign</w:t>
      </w:r>
      <w:ins w:id="1431" w:author="DM" w:date="2012-08-20T08:41:00Z">
        <w:r w:rsidR="00BF40F5">
          <w:t>ed</w:t>
        </w:r>
      </w:ins>
      <w:del w:id="1432" w:author="DM" w:date="2012-08-20T08:41:00Z">
        <w:r w:rsidR="00CD465C" w:rsidRPr="00351097" w:rsidDel="00BF40F5">
          <w:delText>ment of tasks are made</w:delText>
        </w:r>
      </w:del>
      <w:r w:rsidR="00CD465C" w:rsidRPr="00351097">
        <w:t xml:space="preserve"> to named resources</w:t>
      </w:r>
      <w:commentRangeStart w:id="1433"/>
      <w:ins w:id="1434" w:author="DM" w:date="2012-08-20T08:41:00Z">
        <w:del w:id="1435" w:author="Jeff Jacobson" w:date="2012-08-31T10:31:00Z">
          <w:r w:rsidR="00BF40F5" w:rsidDel="00EA6A37">
            <w:rPr>
              <w:rStyle w:val="QueryInline"/>
            </w:rPr>
            <w:delText>[AU: OK?]</w:delText>
          </w:r>
        </w:del>
      </w:ins>
      <w:commentRangeEnd w:id="1433"/>
      <w:r w:rsidR="00EA6A37">
        <w:rPr>
          <w:rStyle w:val="CommentReference"/>
          <w:rFonts w:asciiTheme="minorHAnsi" w:eastAsiaTheme="minorHAnsi" w:hAnsiTheme="minorHAnsi" w:cstheme="minorBidi"/>
          <w:snapToGrid/>
        </w:rPr>
        <w:commentReference w:id="1433"/>
      </w:r>
      <w:del w:id="1436" w:author="Jeff Jacobson" w:date="2012-08-31T10:31:00Z">
        <w:r w:rsidR="00C61D22" w:rsidRPr="00351097" w:rsidDel="00EA6A37">
          <w:delText>,</w:delText>
        </w:r>
      </w:del>
      <w:r w:rsidR="00C61D22" w:rsidRPr="00351097">
        <w:t xml:space="preserve"> so that a work schedule can be prepared. </w:t>
      </w:r>
    </w:p>
    <w:p w:rsidR="008D649C" w:rsidRPr="00351097" w:rsidRDefault="00A63169" w:rsidP="00351097">
      <w:pPr>
        <w:pStyle w:val="ListBulleted"/>
      </w:pPr>
      <w:r w:rsidRPr="00A63169">
        <w:rPr>
          <w:b/>
          <w:rPrChange w:id="1437" w:author="DM" w:date="2012-08-17T19:18:00Z">
            <w:rPr/>
          </w:rPrChange>
        </w:rPr>
        <w:t xml:space="preserve">Project </w:t>
      </w:r>
      <w:del w:id="1438" w:author="DM" w:date="2012-08-17T19:18:00Z">
        <w:r w:rsidRPr="00A63169">
          <w:rPr>
            <w:b/>
            <w:rPrChange w:id="1439" w:author="DM" w:date="2012-08-17T19:18:00Z">
              <w:rPr/>
            </w:rPrChange>
          </w:rPr>
          <w:delText>E</w:delText>
        </w:r>
      </w:del>
      <w:ins w:id="1440" w:author="DM" w:date="2012-08-17T19:18:00Z">
        <w:r w:rsidR="003F0F12">
          <w:rPr>
            <w:b/>
          </w:rPr>
          <w:t>e</w:t>
        </w:r>
      </w:ins>
      <w:r w:rsidRPr="00A63169">
        <w:rPr>
          <w:b/>
          <w:rPrChange w:id="1441" w:author="DM" w:date="2012-08-17T19:18:00Z">
            <w:rPr/>
          </w:rPrChange>
        </w:rPr>
        <w:t>xecution</w:t>
      </w:r>
      <w:ins w:id="1442" w:author="DM" w:date="2012-08-17T19:18:00Z">
        <w:r w:rsidRPr="00A63169">
          <w:rPr>
            <w:b/>
            <w:rPrChange w:id="1443" w:author="DM" w:date="2012-08-17T19:18:00Z">
              <w:rPr/>
            </w:rPrChange>
          </w:rPr>
          <w:t>.</w:t>
        </w:r>
      </w:ins>
      <w:r w:rsidR="008D649C" w:rsidRPr="00351097">
        <w:t xml:space="preserve"> </w:t>
      </w:r>
      <w:del w:id="1444" w:author="DM" w:date="2012-08-17T19:18:00Z">
        <w:r w:rsidR="008D649C" w:rsidRPr="00351097" w:rsidDel="003F0F12">
          <w:delText xml:space="preserve">– </w:delText>
        </w:r>
        <w:r w:rsidR="00334BCB" w:rsidRPr="00351097" w:rsidDel="003F0F12">
          <w:delText xml:space="preserve">is where </w:delText>
        </w:r>
        <w:r w:rsidR="00D55981" w:rsidRPr="00351097" w:rsidDel="003F0F12">
          <w:delText>t</w:delText>
        </w:r>
      </w:del>
      <w:ins w:id="1445" w:author="DM" w:date="2012-08-17T19:18:00Z">
        <w:r w:rsidR="003F0F12">
          <w:t>T</w:t>
        </w:r>
      </w:ins>
      <w:r w:rsidR="00D55981" w:rsidRPr="00351097">
        <w:t>he products (deliverables) of the project</w:t>
      </w:r>
      <w:r w:rsidR="00334BCB" w:rsidRPr="00351097">
        <w:t xml:space="preserve"> are performed</w:t>
      </w:r>
      <w:r w:rsidR="00D55981" w:rsidRPr="00351097">
        <w:t>.</w:t>
      </w:r>
    </w:p>
    <w:p w:rsidR="005121F6" w:rsidRPr="00351097" w:rsidRDefault="00A63169" w:rsidP="00351097">
      <w:pPr>
        <w:pStyle w:val="ListBulleted"/>
      </w:pPr>
      <w:r w:rsidRPr="00A63169">
        <w:rPr>
          <w:b/>
          <w:rPrChange w:id="1446" w:author="DM" w:date="2012-08-17T19:18:00Z">
            <w:rPr/>
          </w:rPrChange>
        </w:rPr>
        <w:t xml:space="preserve">Monitoring </w:t>
      </w:r>
      <w:ins w:id="1447" w:author="DM" w:date="2012-08-17T19:18:00Z">
        <w:r w:rsidRPr="00A63169">
          <w:rPr>
            <w:b/>
            <w:rPrChange w:id="1448" w:author="DM" w:date="2012-08-17T19:18:00Z">
              <w:rPr/>
            </w:rPrChange>
          </w:rPr>
          <w:t>and</w:t>
        </w:r>
      </w:ins>
      <w:del w:id="1449" w:author="DM" w:date="2012-08-17T19:18:00Z">
        <w:r w:rsidRPr="00A63169">
          <w:rPr>
            <w:b/>
            <w:rPrChange w:id="1450" w:author="DM" w:date="2012-08-17T19:18:00Z">
              <w:rPr/>
            </w:rPrChange>
          </w:rPr>
          <w:delText>&amp;</w:delText>
        </w:r>
      </w:del>
      <w:r w:rsidRPr="00A63169">
        <w:rPr>
          <w:b/>
          <w:rPrChange w:id="1451" w:author="DM" w:date="2012-08-17T19:18:00Z">
            <w:rPr/>
          </w:rPrChange>
        </w:rPr>
        <w:t xml:space="preserve"> </w:t>
      </w:r>
      <w:del w:id="1452" w:author="DM" w:date="2012-08-17T19:18:00Z">
        <w:r w:rsidRPr="00A63169">
          <w:rPr>
            <w:b/>
            <w:rPrChange w:id="1453" w:author="DM" w:date="2012-08-17T19:18:00Z">
              <w:rPr/>
            </w:rPrChange>
          </w:rPr>
          <w:delText>R</w:delText>
        </w:r>
      </w:del>
      <w:ins w:id="1454" w:author="DM" w:date="2012-08-17T19:18:00Z">
        <w:r w:rsidRPr="00A63169">
          <w:rPr>
            <w:b/>
            <w:rPrChange w:id="1455" w:author="DM" w:date="2012-08-17T19:18:00Z">
              <w:rPr/>
            </w:rPrChange>
          </w:rPr>
          <w:t>r</w:t>
        </w:r>
      </w:ins>
      <w:r w:rsidRPr="00A63169">
        <w:rPr>
          <w:b/>
          <w:rPrChange w:id="1456" w:author="DM" w:date="2012-08-17T19:18:00Z">
            <w:rPr/>
          </w:rPrChange>
        </w:rPr>
        <w:t>eporting</w:t>
      </w:r>
      <w:ins w:id="1457" w:author="DM" w:date="2012-08-17T19:18:00Z">
        <w:r w:rsidRPr="00A63169">
          <w:rPr>
            <w:b/>
            <w:rPrChange w:id="1458" w:author="DM" w:date="2012-08-17T19:18:00Z">
              <w:rPr/>
            </w:rPrChange>
          </w:rPr>
          <w:t>.</w:t>
        </w:r>
      </w:ins>
      <w:r w:rsidR="00D053AE" w:rsidRPr="00351097">
        <w:t xml:space="preserve"> </w:t>
      </w:r>
      <w:del w:id="1459" w:author="DM" w:date="2012-08-17T19:18:00Z">
        <w:r w:rsidR="005121F6" w:rsidRPr="00351097" w:rsidDel="003F0F12">
          <w:delText>–</w:delText>
        </w:r>
        <w:r w:rsidR="00D55981" w:rsidRPr="00351097" w:rsidDel="003F0F12">
          <w:delText xml:space="preserve"> </w:delText>
        </w:r>
        <w:r w:rsidR="00D053AE" w:rsidRPr="00351097" w:rsidDel="003F0F12">
          <w:delText>is a</w:delText>
        </w:r>
      </w:del>
      <w:ins w:id="1460" w:author="DM" w:date="2012-08-17T19:18:00Z">
        <w:r w:rsidR="003F0F12">
          <w:t>A</w:t>
        </w:r>
      </w:ins>
      <w:r w:rsidR="00D053AE" w:rsidRPr="00351097">
        <w:t xml:space="preserve"> key aspect in the management of a project, where the work, schedule, and financial performance are measured and reported to all stakeholders of the project. The EPM solution has significant capabilities in this regard, as we </w:t>
      </w:r>
      <w:del w:id="1461" w:author="DM" w:date="2012-08-17T19:18:00Z">
        <w:r w:rsidR="00D053AE" w:rsidRPr="00351097" w:rsidDel="003F0F12">
          <w:delText xml:space="preserve">will </w:delText>
        </w:r>
      </w:del>
      <w:r w:rsidR="00D053AE" w:rsidRPr="00351097">
        <w:t>discuss</w:t>
      </w:r>
      <w:ins w:id="1462" w:author="DM" w:date="2012-08-17T19:18:00Z">
        <w:r w:rsidR="003F0F12">
          <w:t>ed</w:t>
        </w:r>
      </w:ins>
      <w:r w:rsidR="00D053AE" w:rsidRPr="00351097">
        <w:t xml:space="preserve"> throughout this text.</w:t>
      </w:r>
    </w:p>
    <w:p w:rsidR="00FC034A" w:rsidRPr="00351097" w:rsidRDefault="00A63169" w:rsidP="00351097">
      <w:pPr>
        <w:pStyle w:val="ListBulleted"/>
      </w:pPr>
      <w:r w:rsidRPr="00A63169">
        <w:rPr>
          <w:b/>
          <w:rPrChange w:id="1463" w:author="DM" w:date="2012-08-17T19:19:00Z">
            <w:rPr/>
          </w:rPrChange>
        </w:rPr>
        <w:t xml:space="preserve">Project </w:t>
      </w:r>
      <w:del w:id="1464" w:author="DM" w:date="2012-08-17T19:19:00Z">
        <w:r w:rsidRPr="00A63169">
          <w:rPr>
            <w:b/>
            <w:rPrChange w:id="1465" w:author="DM" w:date="2012-08-17T19:19:00Z">
              <w:rPr/>
            </w:rPrChange>
          </w:rPr>
          <w:delText>C</w:delText>
        </w:r>
      </w:del>
      <w:ins w:id="1466" w:author="DM" w:date="2012-08-17T19:19:00Z">
        <w:r w:rsidRPr="00A63169">
          <w:rPr>
            <w:b/>
            <w:rPrChange w:id="1467" w:author="DM" w:date="2012-08-17T19:19:00Z">
              <w:rPr/>
            </w:rPrChange>
          </w:rPr>
          <w:t>c</w:t>
        </w:r>
      </w:ins>
      <w:r w:rsidRPr="00A63169">
        <w:rPr>
          <w:b/>
          <w:rPrChange w:id="1468" w:author="DM" w:date="2012-08-17T19:19:00Z">
            <w:rPr/>
          </w:rPrChange>
        </w:rPr>
        <w:t>losure</w:t>
      </w:r>
      <w:ins w:id="1469" w:author="DM" w:date="2012-08-17T19:19:00Z">
        <w:r w:rsidRPr="00A63169">
          <w:rPr>
            <w:b/>
            <w:rPrChange w:id="1470" w:author="DM" w:date="2012-08-17T19:19:00Z">
              <w:rPr/>
            </w:rPrChange>
          </w:rPr>
          <w:t>.</w:t>
        </w:r>
      </w:ins>
      <w:r w:rsidR="00FC034A" w:rsidRPr="00351097">
        <w:t xml:space="preserve"> </w:t>
      </w:r>
      <w:del w:id="1471" w:author="DM" w:date="2012-08-17T19:19:00Z">
        <w:r w:rsidR="00FC034A" w:rsidRPr="00351097" w:rsidDel="003F0F12">
          <w:delText xml:space="preserve">– </w:delText>
        </w:r>
      </w:del>
      <w:ins w:id="1472" w:author="DM" w:date="2012-08-17T19:19:00Z">
        <w:r w:rsidR="003F0F12">
          <w:t>Where</w:t>
        </w:r>
      </w:ins>
      <w:del w:id="1473" w:author="DM" w:date="2012-08-17T19:19:00Z">
        <w:r w:rsidR="00D55981" w:rsidRPr="00351097" w:rsidDel="003F0F12">
          <w:delText>here is where</w:delText>
        </w:r>
      </w:del>
      <w:r w:rsidR="00D55981" w:rsidRPr="00351097">
        <w:t xml:space="preserve"> the contractual and administrative completion processes of the project are performed. </w:t>
      </w:r>
      <w:proofErr w:type="gramStart"/>
      <w:r w:rsidR="00D55981" w:rsidRPr="00351097">
        <w:t>A</w:t>
      </w:r>
      <w:proofErr w:type="gramEnd"/>
      <w:r w:rsidR="00D55981" w:rsidRPr="00351097">
        <w:t xml:space="preserve"> </w:t>
      </w:r>
      <w:ins w:id="1474" w:author="DM" w:date="2012-08-17T19:19:00Z">
        <w:r w:rsidR="003F0F12">
          <w:t>l</w:t>
        </w:r>
      </w:ins>
      <w:del w:id="1475" w:author="DM" w:date="2012-08-17T19:19:00Z">
        <w:r w:rsidR="00D55981" w:rsidRPr="00351097" w:rsidDel="003F0F12">
          <w:delText>L</w:delText>
        </w:r>
      </w:del>
      <w:r w:rsidR="00D55981" w:rsidRPr="00351097">
        <w:t xml:space="preserve">essons </w:t>
      </w:r>
      <w:del w:id="1476" w:author="DM" w:date="2012-08-17T19:19:00Z">
        <w:r w:rsidR="00D55981" w:rsidRPr="00351097" w:rsidDel="003F0F12">
          <w:delText>L</w:delText>
        </w:r>
      </w:del>
      <w:ins w:id="1477" w:author="DM" w:date="2012-08-17T19:19:00Z">
        <w:r w:rsidR="003F0F12">
          <w:t>l</w:t>
        </w:r>
      </w:ins>
      <w:r w:rsidR="00D55981" w:rsidRPr="00351097">
        <w:t>earned step may also be included at this point</w:t>
      </w:r>
      <w:r w:rsidR="009D2E8B" w:rsidRPr="00351097">
        <w:t xml:space="preserve"> (</w:t>
      </w:r>
      <w:proofErr w:type="spellStart"/>
      <w:ins w:id="1478" w:author="Odum, Amy - Hoboken" w:date="2012-08-27T12:36:00Z">
        <w:r w:rsidR="0066260D">
          <w:t>Ivanenko</w:t>
        </w:r>
      </w:ins>
      <w:proofErr w:type="spellEnd"/>
      <w:del w:id="1479" w:author="Odum, Amy - Hoboken" w:date="2012-08-27T12:35:00Z">
        <w:r w:rsidR="009D2E8B" w:rsidRPr="00351097" w:rsidDel="0066260D">
          <w:delText>PMI</w:delText>
        </w:r>
      </w:del>
      <w:r w:rsidR="009D2E8B" w:rsidRPr="00351097">
        <w:t xml:space="preserve"> </w:t>
      </w:r>
      <w:del w:id="1480" w:author="Odum, Amy - Hoboken" w:date="2012-08-27T12:35:00Z">
        <w:r w:rsidR="009D2E8B" w:rsidRPr="00351097" w:rsidDel="0066260D">
          <w:delText>2012</w:delText>
        </w:r>
      </w:del>
      <w:ins w:id="1481" w:author="Odum, Amy - Hoboken" w:date="2012-08-27T12:35:00Z">
        <w:r w:rsidR="0066260D">
          <w:t>2009</w:t>
        </w:r>
      </w:ins>
      <w:commentRangeStart w:id="1482"/>
      <w:ins w:id="1483" w:author="Odum, Amy - Hoboken" w:date="2012-08-27T12:36:00Z">
        <w:del w:id="1484" w:author="Jeff Jacobson" w:date="2012-08-31T10:34:00Z">
          <w:r w:rsidR="0066260D" w:rsidDel="003F62D1">
            <w:rPr>
              <w:rStyle w:val="QueryInline"/>
            </w:rPr>
            <w:delText xml:space="preserve">[AU: </w:delText>
          </w:r>
          <w:r w:rsidR="00B07C7C" w:rsidDel="003F62D1">
            <w:rPr>
              <w:rStyle w:val="QueryInline"/>
            </w:rPr>
            <w:delText>Access dates should not be substituted for pub dates where the latter is known; blog author name should be cited where known, rather than publisher/site</w:delText>
          </w:r>
          <w:r w:rsidR="0066260D" w:rsidDel="003F62D1">
            <w:rPr>
              <w:rStyle w:val="QueryInline"/>
            </w:rPr>
            <w:delText>]</w:delText>
          </w:r>
        </w:del>
      </w:ins>
      <w:commentRangeEnd w:id="1482"/>
      <w:r w:rsidR="003F62D1">
        <w:rPr>
          <w:rStyle w:val="CommentReference"/>
          <w:rFonts w:asciiTheme="minorHAnsi" w:eastAsiaTheme="minorHAnsi" w:hAnsiTheme="minorHAnsi" w:cstheme="minorBidi"/>
          <w:snapToGrid/>
        </w:rPr>
        <w:commentReference w:id="1482"/>
      </w:r>
      <w:r w:rsidR="009D2E8B" w:rsidRPr="00351097">
        <w:t>)</w:t>
      </w:r>
      <w:r w:rsidR="00D55981" w:rsidRPr="00351097">
        <w:t>.</w:t>
      </w:r>
    </w:p>
    <w:p w:rsidR="008D649C" w:rsidRDefault="008D649C" w:rsidP="008D649C">
      <w:pPr>
        <w:pStyle w:val="Para"/>
        <w:keepNext/>
      </w:pPr>
      <w:r>
        <w:t>Figure 4.18</w:t>
      </w:r>
      <w:r w:rsidR="00A63169">
        <w:fldChar w:fldCharType="begin"/>
      </w:r>
      <w:r>
        <w:instrText xml:space="preserve"> REF _Ref313547746 \h </w:instrText>
      </w:r>
      <w:r w:rsidR="00A63169">
        <w:fldChar w:fldCharType="end"/>
      </w:r>
      <w:r>
        <w:t xml:space="preserve"> provides an o</w:t>
      </w:r>
      <w:r w:rsidRPr="007E3982">
        <w:t xml:space="preserve">verview of </w:t>
      </w:r>
      <w:r>
        <w:t>a</w:t>
      </w:r>
      <w:r w:rsidRPr="007E3982">
        <w:t xml:space="preserve"> </w:t>
      </w:r>
      <w:ins w:id="1485" w:author="Odum, Amy - Hoboken" w:date="2012-08-27T13:00:00Z">
        <w:r w:rsidR="00E31226">
          <w:t>p</w:t>
        </w:r>
      </w:ins>
      <w:del w:id="1486" w:author="Odum, Amy - Hoboken" w:date="2012-08-27T13:00:00Z">
        <w:r w:rsidRPr="007E3982" w:rsidDel="00E31226">
          <w:delText>P</w:delText>
        </w:r>
      </w:del>
      <w:r w:rsidRPr="007E3982">
        <w:t xml:space="preserve">roject </w:t>
      </w:r>
      <w:del w:id="1487" w:author="Odum, Amy - Hoboken" w:date="2012-08-27T13:00:00Z">
        <w:r w:rsidRPr="007E3982" w:rsidDel="00E31226">
          <w:delText>P</w:delText>
        </w:r>
      </w:del>
      <w:ins w:id="1488" w:author="Odum, Amy - Hoboken" w:date="2012-08-27T13:00:00Z">
        <w:r w:rsidR="00E31226">
          <w:t>p</w:t>
        </w:r>
      </w:ins>
      <w:r w:rsidRPr="007E3982">
        <w:t xml:space="preserve">ortfolio </w:t>
      </w:r>
      <w:ins w:id="1489" w:author="Odum, Amy - Hoboken" w:date="2012-08-27T13:01:00Z">
        <w:r w:rsidR="00E31226">
          <w:t>l</w:t>
        </w:r>
      </w:ins>
      <w:del w:id="1490" w:author="Odum, Amy - Hoboken" w:date="2012-08-27T13:01:00Z">
        <w:r w:rsidRPr="007E3982" w:rsidDel="00E31226">
          <w:delText>L</w:delText>
        </w:r>
      </w:del>
      <w:r w:rsidRPr="007E3982">
        <w:t>ifecycle</w:t>
      </w:r>
      <w:r>
        <w:t xml:space="preserve">. </w:t>
      </w:r>
    </w:p>
    <w:p w:rsidR="008D649C" w:rsidRDefault="008D649C" w:rsidP="008D649C">
      <w:pPr>
        <w:pStyle w:val="Slug"/>
        <w:rPr>
          <w:ins w:id="1491" w:author="DM" w:date="2012-08-17T17:54:00Z"/>
        </w:rPr>
      </w:pPr>
      <w:r>
        <w:t>Figure 4.18</w:t>
      </w:r>
      <w:del w:id="1492" w:author="DM" w:date="2012-08-17T19:20:00Z">
        <w:r w:rsidDel="003F0F12">
          <w:delText>:</w:delText>
        </w:r>
      </w:del>
      <w:r>
        <w:t xml:space="preserve"> Overview of a Project Portfolio Lifecycle</w:t>
      </w:r>
      <w:r w:rsidR="00A53CF7">
        <w:t xml:space="preserve"> </w:t>
      </w:r>
      <w:del w:id="1493" w:author="DM" w:date="2012-08-17T19:20:00Z">
        <w:r w:rsidR="00A53CF7" w:rsidDel="003F0F12">
          <w:rPr>
            <w:b w:val="0"/>
          </w:rPr>
          <w:delText>(Source: Advisicon)</w:delText>
        </w:r>
      </w:del>
      <w:r>
        <w:tab/>
        <w:t>[</w:t>
      </w:r>
      <w:r w:rsidR="00844672">
        <w:t>04-18-</w:t>
      </w:r>
      <w:r w:rsidRPr="002C304D">
        <w:t>overviewProjectPortfolioLifecycle</w:t>
      </w:r>
      <w:r>
        <w:t>.tif]</w:t>
      </w:r>
    </w:p>
    <w:p w:rsidR="00A63169" w:rsidRDefault="00E801BD">
      <w:pPr>
        <w:pStyle w:val="FigureSource"/>
        <w:pPrChange w:id="1494" w:author="DM" w:date="2012-08-17T17:55:00Z">
          <w:pPr>
            <w:pStyle w:val="Slug"/>
          </w:pPr>
        </w:pPrChange>
      </w:pPr>
      <w:ins w:id="1495" w:author="DM" w:date="2012-08-17T17:54:00Z">
        <w:r>
          <w:t>Source: Advisicon</w:t>
        </w:r>
      </w:ins>
    </w:p>
    <w:p w:rsidR="007A2A9D" w:rsidRPr="008103C1" w:rsidRDefault="007A2A9D" w:rsidP="007A2A9D">
      <w:pPr>
        <w:pStyle w:val="H3"/>
      </w:pPr>
      <w:r>
        <w:t xml:space="preserve">PPM </w:t>
      </w:r>
      <w:ins w:id="1496" w:author="DM" w:date="2012-08-17T19:21:00Z">
        <w:r w:rsidR="003F0F12">
          <w:t>I</w:t>
        </w:r>
      </w:ins>
      <w:del w:id="1497" w:author="DM" w:date="2012-08-17T19:21:00Z">
        <w:r w:rsidDel="003F0F12">
          <w:delText>i</w:delText>
        </w:r>
      </w:del>
      <w:r>
        <w:t>s a Business Imperative</w:t>
      </w:r>
    </w:p>
    <w:p w:rsidR="007A2A9D" w:rsidRDefault="004C7287" w:rsidP="00976F32">
      <w:pPr>
        <w:pStyle w:val="Para"/>
      </w:pPr>
      <w:ins w:id="1498" w:author="DM" w:date="2012-08-17T19:21:00Z">
        <w:r>
          <w:t>PPM</w:t>
        </w:r>
      </w:ins>
      <w:del w:id="1499" w:author="DM" w:date="2012-08-17T19:21:00Z">
        <w:r w:rsidR="00317C77" w:rsidDel="004C7287">
          <w:delText xml:space="preserve">Project </w:delText>
        </w:r>
        <w:r w:rsidR="00317C77" w:rsidRPr="00317C77" w:rsidDel="004C7287">
          <w:delText>Portfolio management</w:delText>
        </w:r>
      </w:del>
      <w:r w:rsidR="00317C77" w:rsidRPr="00317C77">
        <w:t xml:space="preserve"> is the art and science of balancing an organization’s product</w:t>
      </w:r>
      <w:r w:rsidR="00F43E36">
        <w:t xml:space="preserve"> and </w:t>
      </w:r>
      <w:del w:id="1500" w:author="DM" w:date="2012-08-17T16:52:00Z">
        <w:r w:rsidR="00F43E36" w:rsidDel="009B7DF0">
          <w:delText>project</w:delText>
        </w:r>
        <w:r w:rsidR="00317C77" w:rsidRPr="00317C77" w:rsidDel="009B7DF0">
          <w:delText xml:space="preserve"> management</w:delText>
        </w:r>
      </w:del>
      <w:ins w:id="1501" w:author="DM" w:date="2012-08-17T16:52:00Z">
        <w:r w:rsidR="009B7DF0">
          <w:t>PM</w:t>
        </w:r>
      </w:ins>
      <w:r w:rsidR="00317C77" w:rsidRPr="00317C77">
        <w:t xml:space="preserve"> skills and resources to achieve optimum strategic, financial, and operational impact across all product lines in all </w:t>
      </w:r>
      <w:del w:id="1502" w:author="DM" w:date="2012-08-17T19:12:00Z">
        <w:r w:rsidR="00317C77" w:rsidRPr="00317C77" w:rsidDel="00C92DB9">
          <w:delText>life cycle</w:delText>
        </w:r>
      </w:del>
      <w:ins w:id="1503" w:author="DM" w:date="2012-08-17T19:12:00Z">
        <w:r w:rsidR="00C92DB9">
          <w:t>lifecycle</w:t>
        </w:r>
      </w:ins>
      <w:r w:rsidR="00317C77" w:rsidRPr="00317C77">
        <w:t xml:space="preserve"> phases.</w:t>
      </w:r>
    </w:p>
    <w:p w:rsidR="001404FC" w:rsidRDefault="001404FC" w:rsidP="00976F32">
      <w:pPr>
        <w:pStyle w:val="Para"/>
      </w:pPr>
      <w:r>
        <w:t>Once the business executive management has defined the mission, goals</w:t>
      </w:r>
      <w:ins w:id="1504" w:author="DM" w:date="2012-08-17T19:21:00Z">
        <w:r w:rsidR="004C7287">
          <w:t>,</w:t>
        </w:r>
      </w:ins>
      <w:r>
        <w:t xml:space="preserve"> and strategies, we can derive a set of </w:t>
      </w:r>
      <w:del w:id="1505" w:author="DM" w:date="2012-08-17T19:21:00Z">
        <w:r w:rsidDel="004C7287">
          <w:delText>B</w:delText>
        </w:r>
      </w:del>
      <w:ins w:id="1506" w:author="DM" w:date="2012-08-17T19:21:00Z">
        <w:r w:rsidR="004C7287">
          <w:t>b</w:t>
        </w:r>
      </w:ins>
      <w:r>
        <w:t xml:space="preserve">usiness </w:t>
      </w:r>
      <w:del w:id="1507" w:author="DM" w:date="2012-08-17T19:21:00Z">
        <w:r w:rsidDel="004C7287">
          <w:delText>D</w:delText>
        </w:r>
      </w:del>
      <w:ins w:id="1508" w:author="DM" w:date="2012-08-17T19:21:00Z">
        <w:r w:rsidR="004C7287">
          <w:t>d</w:t>
        </w:r>
      </w:ins>
      <w:r>
        <w:t xml:space="preserve">rivers that help us align specific projects that will address the business priorities of the organization. Figure 4.19 helps us </w:t>
      </w:r>
      <w:r w:rsidR="0042719D">
        <w:t>visualize</w:t>
      </w:r>
      <w:r>
        <w:t xml:space="preserve"> this relationship.</w:t>
      </w:r>
    </w:p>
    <w:p w:rsidR="00F539DF" w:rsidRDefault="00F539DF" w:rsidP="002E6CB3">
      <w:pPr>
        <w:pStyle w:val="Slug"/>
        <w:rPr>
          <w:ins w:id="1509" w:author="DM" w:date="2012-08-17T17:55:00Z"/>
        </w:rPr>
      </w:pPr>
      <w:r>
        <w:t>Figure 4.</w:t>
      </w:r>
      <w:r w:rsidR="00242598">
        <w:t>19</w:t>
      </w:r>
      <w:del w:id="1510" w:author="DM" w:date="2012-08-17T19:21:00Z">
        <w:r w:rsidDel="004C7287">
          <w:delText>:</w:delText>
        </w:r>
      </w:del>
      <w:r w:rsidR="00327EA5">
        <w:t xml:space="preserve"> </w:t>
      </w:r>
      <w:r w:rsidR="0042719D">
        <w:t xml:space="preserve">Business Driver </w:t>
      </w:r>
      <w:ins w:id="1511" w:author="DM" w:date="2012-08-17T19:21:00Z">
        <w:r w:rsidR="004C7287">
          <w:t>R</w:t>
        </w:r>
      </w:ins>
      <w:del w:id="1512" w:author="DM" w:date="2012-08-17T19:21:00Z">
        <w:r w:rsidR="0042719D" w:rsidDel="004C7287">
          <w:delText>r</w:delText>
        </w:r>
      </w:del>
      <w:r w:rsidR="0042719D">
        <w:t>elationship to Projects</w:t>
      </w:r>
      <w:r>
        <w:t xml:space="preserve"> </w:t>
      </w:r>
      <w:del w:id="1513" w:author="DM" w:date="2012-08-17T19:21:00Z">
        <w:r w:rsidRPr="002E6CB3" w:rsidDel="004C7287">
          <w:rPr>
            <w:b w:val="0"/>
          </w:rPr>
          <w:delText>(</w:delText>
        </w:r>
        <w:r w:rsidDel="004C7287">
          <w:rPr>
            <w:b w:val="0"/>
          </w:rPr>
          <w:delText>Source: Advisicon</w:delText>
        </w:r>
        <w:r w:rsidRPr="002E6CB3" w:rsidDel="004C7287">
          <w:rPr>
            <w:b w:val="0"/>
          </w:rPr>
          <w:delText>)</w:delText>
        </w:r>
      </w:del>
      <w:r>
        <w:tab/>
        <w:t>[</w:t>
      </w:r>
      <w:r w:rsidR="000737F4">
        <w:t>04-19-</w:t>
      </w:r>
      <w:r w:rsidRPr="00F539DF">
        <w:t>missionGoalStrategyProject.eps</w:t>
      </w:r>
      <w:r>
        <w:t>]</w:t>
      </w:r>
    </w:p>
    <w:p w:rsidR="00A63169" w:rsidRDefault="00E801BD">
      <w:pPr>
        <w:pStyle w:val="FigureSource"/>
        <w:pPrChange w:id="1514" w:author="DM" w:date="2012-08-17T17:55:00Z">
          <w:pPr>
            <w:pStyle w:val="Slug"/>
          </w:pPr>
        </w:pPrChange>
      </w:pPr>
      <w:ins w:id="1515" w:author="DM" w:date="2012-08-17T17:55:00Z">
        <w:r>
          <w:t>Source: Advisicon</w:t>
        </w:r>
      </w:ins>
    </w:p>
    <w:p w:rsidR="0042719D" w:rsidRDefault="00D97F2C" w:rsidP="00976F32">
      <w:pPr>
        <w:pStyle w:val="Para"/>
      </w:pPr>
      <w:r w:rsidRPr="00D97F2C">
        <w:t xml:space="preserve">Business </w:t>
      </w:r>
      <w:del w:id="1516" w:author="DM" w:date="2012-08-17T19:21:00Z">
        <w:r w:rsidRPr="00D97F2C" w:rsidDel="004C7287">
          <w:delText>D</w:delText>
        </w:r>
      </w:del>
      <w:ins w:id="1517" w:author="DM" w:date="2012-08-17T19:21:00Z">
        <w:r w:rsidR="004C7287">
          <w:t>d</w:t>
        </w:r>
      </w:ins>
      <w:r w:rsidRPr="00D97F2C">
        <w:t>rivers</w:t>
      </w:r>
      <w:r>
        <w:t xml:space="preserve"> </w:t>
      </w:r>
      <w:r w:rsidRPr="00D97F2C">
        <w:t xml:space="preserve">are the people, information, and tasks that support the fulfillment of a business objective. </w:t>
      </w:r>
      <w:ins w:id="1518" w:author="DM" w:date="2012-08-17T19:21:00Z">
        <w:r w:rsidR="004C7287">
          <w:t>Drivers</w:t>
        </w:r>
      </w:ins>
      <w:del w:id="1519" w:author="DM" w:date="2012-08-17T19:21:00Z">
        <w:r w:rsidRPr="00D97F2C" w:rsidDel="004C7287">
          <w:delText>These</w:delText>
        </w:r>
      </w:del>
      <w:r w:rsidRPr="00D97F2C">
        <w:t xml:space="preserve"> can include the people, knowledge, and conditions (e.g.</w:t>
      </w:r>
      <w:ins w:id="1520" w:author="DM" w:date="2012-08-17T19:22:00Z">
        <w:r w:rsidR="004C7287">
          <w:t>,</w:t>
        </w:r>
      </w:ins>
      <w:r w:rsidRPr="00D97F2C">
        <w:t xml:space="preserve"> market forces) that initiate and support activities for which the business was designed.</w:t>
      </w:r>
    </w:p>
    <w:p w:rsidR="00DC484D" w:rsidRDefault="00DC484D" w:rsidP="00DC484D">
      <w:pPr>
        <w:pStyle w:val="Para"/>
      </w:pPr>
      <w:del w:id="1521" w:author="DM" w:date="2012-08-17T19:22:00Z">
        <w:r w:rsidDel="004C7287">
          <w:delText>The value of u</w:delText>
        </w:r>
      </w:del>
      <w:ins w:id="1522" w:author="DM" w:date="2012-08-17T19:22:00Z">
        <w:r w:rsidR="004C7287">
          <w:t>U</w:t>
        </w:r>
      </w:ins>
      <w:r>
        <w:t xml:space="preserve">nderstanding and properly defining </w:t>
      </w:r>
      <w:del w:id="1523" w:author="DM" w:date="2012-08-17T19:22:00Z">
        <w:r w:rsidDel="004C7287">
          <w:delText>B</w:delText>
        </w:r>
      </w:del>
      <w:ins w:id="1524" w:author="DM" w:date="2012-08-17T19:22:00Z">
        <w:r w:rsidR="004C7287">
          <w:t>b</w:t>
        </w:r>
      </w:ins>
      <w:r>
        <w:t xml:space="preserve">usiness </w:t>
      </w:r>
      <w:del w:id="1525" w:author="DM" w:date="2012-08-17T19:22:00Z">
        <w:r w:rsidDel="004C7287">
          <w:delText>D</w:delText>
        </w:r>
      </w:del>
      <w:ins w:id="1526" w:author="DM" w:date="2012-08-17T19:22:00Z">
        <w:r w:rsidR="004C7287">
          <w:t>d</w:t>
        </w:r>
      </w:ins>
      <w:r>
        <w:t xml:space="preserve">rivers is a key step in ensuring the success of an enterprise </w:t>
      </w:r>
      <w:del w:id="1527" w:author="DM" w:date="2012-08-17T19:22:00Z">
        <w:r w:rsidDel="004C7287">
          <w:delText>Project Portfolio Management (</w:delText>
        </w:r>
      </w:del>
      <w:r>
        <w:t>PPM</w:t>
      </w:r>
      <w:del w:id="1528" w:author="DM" w:date="2012-08-17T19:22:00Z">
        <w:r w:rsidDel="004C7287">
          <w:delText>)</w:delText>
        </w:r>
      </w:del>
      <w:r>
        <w:t xml:space="preserve"> system. Business </w:t>
      </w:r>
      <w:del w:id="1529" w:author="DM" w:date="2012-08-17T19:22:00Z">
        <w:r w:rsidDel="004C7287">
          <w:delText>D</w:delText>
        </w:r>
      </w:del>
      <w:ins w:id="1530" w:author="DM" w:date="2012-08-17T19:22:00Z">
        <w:r w:rsidR="004C7287">
          <w:t>d</w:t>
        </w:r>
      </w:ins>
      <w:r>
        <w:t xml:space="preserve">rivers are an effective way to ensure alignment between </w:t>
      </w:r>
      <w:del w:id="1531" w:author="DM" w:date="2012-08-17T19:22:00Z">
        <w:r w:rsidDel="004C7287">
          <w:delText>S</w:delText>
        </w:r>
      </w:del>
      <w:ins w:id="1532" w:author="DM" w:date="2012-08-17T19:22:00Z">
        <w:r w:rsidR="004C7287">
          <w:t>s</w:t>
        </w:r>
      </w:ins>
      <w:r>
        <w:t xml:space="preserve">trategy and </w:t>
      </w:r>
      <w:del w:id="1533" w:author="DM" w:date="2012-08-17T19:22:00Z">
        <w:r w:rsidDel="004C7287">
          <w:delText>E</w:delText>
        </w:r>
      </w:del>
      <w:ins w:id="1534" w:author="DM" w:date="2012-08-17T19:22:00Z">
        <w:r w:rsidR="004C7287">
          <w:t>e</w:t>
        </w:r>
      </w:ins>
      <w:r>
        <w:t>xecution as they:</w:t>
      </w:r>
    </w:p>
    <w:p w:rsidR="00DC484D" w:rsidRDefault="002660AE" w:rsidP="00976F32">
      <w:pPr>
        <w:pStyle w:val="ListBulleted"/>
      </w:pPr>
      <w:r>
        <w:t>P</w:t>
      </w:r>
      <w:r w:rsidR="00DC484D">
        <w:t xml:space="preserve">rovide the linkage between the </w:t>
      </w:r>
      <w:del w:id="1535" w:author="DM" w:date="2012-08-17T19:22:00Z">
        <w:r w:rsidR="00DC484D" w:rsidDel="004C7287">
          <w:delText>B</w:delText>
        </w:r>
      </w:del>
      <w:ins w:id="1536" w:author="DM" w:date="2012-08-17T19:22:00Z">
        <w:r w:rsidR="004C7287">
          <w:t>b</w:t>
        </w:r>
      </w:ins>
      <w:r w:rsidR="00DC484D">
        <w:t xml:space="preserve">usiness </w:t>
      </w:r>
      <w:del w:id="1537" w:author="DM" w:date="2012-08-17T19:22:00Z">
        <w:r w:rsidR="00DC484D" w:rsidDel="004C7287">
          <w:delText>S</w:delText>
        </w:r>
      </w:del>
      <w:ins w:id="1538" w:author="DM" w:date="2012-08-17T19:22:00Z">
        <w:r w:rsidR="004C7287">
          <w:t>s</w:t>
        </w:r>
      </w:ins>
      <w:r w:rsidR="00DC484D">
        <w:t>trateg</w:t>
      </w:r>
      <w:r>
        <w:t xml:space="preserve">y and the </w:t>
      </w:r>
      <w:ins w:id="1539" w:author="DM" w:date="2012-08-17T19:22:00Z">
        <w:r w:rsidR="004C7287">
          <w:t>p</w:t>
        </w:r>
      </w:ins>
      <w:del w:id="1540" w:author="DM" w:date="2012-08-17T19:22:00Z">
        <w:r w:rsidDel="004C7287">
          <w:delText>P</w:delText>
        </w:r>
      </w:del>
      <w:r>
        <w:t xml:space="preserve">ortfolio of </w:t>
      </w:r>
      <w:del w:id="1541" w:author="DM" w:date="2012-08-17T19:22:00Z">
        <w:r w:rsidDel="004C7287">
          <w:delText>P</w:delText>
        </w:r>
      </w:del>
      <w:ins w:id="1542" w:author="DM" w:date="2012-08-17T19:22:00Z">
        <w:r w:rsidR="004C7287">
          <w:t>p</w:t>
        </w:r>
      </w:ins>
      <w:r>
        <w:t>rojects.</w:t>
      </w:r>
    </w:p>
    <w:p w:rsidR="00DC484D" w:rsidRDefault="002660AE" w:rsidP="00976F32">
      <w:pPr>
        <w:pStyle w:val="ListBulleted"/>
      </w:pPr>
      <w:r>
        <w:t>E</w:t>
      </w:r>
      <w:r w:rsidR="00DC484D">
        <w:t>nsure a consistent way for key stakeholders to agree on cross-o</w:t>
      </w:r>
      <w:r>
        <w:t>rganization business objectives.</w:t>
      </w:r>
    </w:p>
    <w:p w:rsidR="00D97F2C" w:rsidRDefault="002660AE" w:rsidP="00976F32">
      <w:pPr>
        <w:pStyle w:val="ListBulleted"/>
      </w:pPr>
      <w:r>
        <w:t>E</w:t>
      </w:r>
      <w:r w:rsidR="00DC484D">
        <w:t>stablish a basis for mapping projects back to business priorities.</w:t>
      </w:r>
    </w:p>
    <w:p w:rsidR="00A03A97" w:rsidRPr="00233AC5" w:rsidRDefault="00A03A97" w:rsidP="00976F32">
      <w:pPr>
        <w:pStyle w:val="Para"/>
      </w:pPr>
      <w:r>
        <w:t xml:space="preserve">Even if specific </w:t>
      </w:r>
      <w:ins w:id="1543" w:author="DM" w:date="2012-08-17T19:22:00Z">
        <w:r w:rsidR="004C7287">
          <w:t>p</w:t>
        </w:r>
      </w:ins>
      <w:del w:id="1544" w:author="DM" w:date="2012-08-17T19:22:00Z">
        <w:r w:rsidDel="004C7287">
          <w:delText>P</w:delText>
        </w:r>
      </w:del>
      <w:r>
        <w:t>rojects support business objectives, they are not necessarily guaranteed to be selected for execution. All project</w:t>
      </w:r>
      <w:r w:rsidR="00CE3595">
        <w:t>s</w:t>
      </w:r>
      <w:r>
        <w:t xml:space="preserve"> in the </w:t>
      </w:r>
      <w:ins w:id="1545" w:author="DM" w:date="2012-08-17T19:23:00Z">
        <w:r w:rsidR="004C7287">
          <w:t>p</w:t>
        </w:r>
      </w:ins>
      <w:del w:id="1546" w:author="DM" w:date="2012-08-17T19:23:00Z">
        <w:r w:rsidDel="004C7287">
          <w:delText>P</w:delText>
        </w:r>
      </w:del>
      <w:r>
        <w:t>ortfolio compete for limited organizational resources</w:t>
      </w:r>
      <w:r w:rsidR="00CE3595">
        <w:t xml:space="preserve"> (Levine</w:t>
      </w:r>
      <w:ins w:id="1547" w:author="DM" w:date="2012-08-17T19:23:00Z">
        <w:r w:rsidR="004C7287">
          <w:t>,</w:t>
        </w:r>
      </w:ins>
      <w:r w:rsidR="00CE3595">
        <w:t xml:space="preserve"> 2005</w:t>
      </w:r>
      <w:del w:id="1548" w:author="DM" w:date="2012-08-17T19:23:00Z">
        <w:r w:rsidR="00CE3595" w:rsidDel="004C7287">
          <w:delText>, 140</w:delText>
        </w:r>
      </w:del>
      <w:r w:rsidR="00CE3595">
        <w:t>)</w:t>
      </w:r>
      <w:r>
        <w:t>.</w:t>
      </w:r>
    </w:p>
    <w:p w:rsidR="00EE42D3" w:rsidRPr="006E491B" w:rsidRDefault="00EE42D3" w:rsidP="00EE42D3">
      <w:pPr>
        <w:pStyle w:val="H1"/>
      </w:pPr>
      <w:r w:rsidRPr="008103C1">
        <w:t xml:space="preserve">Microsoft Project 2010 Platform </w:t>
      </w:r>
      <w:ins w:id="1549" w:author="DM" w:date="2012-08-17T19:23:00Z">
        <w:r w:rsidR="004C7287">
          <w:t>I</w:t>
        </w:r>
      </w:ins>
      <w:del w:id="1550" w:author="DM" w:date="2012-08-17T19:23:00Z">
        <w:r w:rsidRPr="008103C1" w:rsidDel="004C7287">
          <w:delText>i</w:delText>
        </w:r>
      </w:del>
      <w:r w:rsidRPr="008103C1">
        <w:t xml:space="preserve">s </w:t>
      </w:r>
      <w:r w:rsidRPr="006E491B">
        <w:t>Highly Extensible</w:t>
      </w:r>
    </w:p>
    <w:p w:rsidR="00857998" w:rsidRDefault="00236E63" w:rsidP="00236E63">
      <w:pPr>
        <w:pStyle w:val="Para"/>
      </w:pPr>
      <w:r>
        <w:t>The EPM 2010 solution provides the fundamental components to automate the governance business processes</w:t>
      </w:r>
      <w:r w:rsidRPr="006E491B" w:rsidDel="00236E63">
        <w:t xml:space="preserve"> </w:t>
      </w:r>
      <w:r>
        <w:t xml:space="preserve">and </w:t>
      </w:r>
      <w:r w:rsidR="00053A0F" w:rsidRPr="006E491B">
        <w:t xml:space="preserve">provides a scalable, connected, and extensible platform to meet the needs of the business and align with the organization’s </w:t>
      </w:r>
      <w:ins w:id="1551" w:author="DM" w:date="2012-08-17T17:05:00Z">
        <w:r w:rsidR="000B4F1B">
          <w:t>EA</w:t>
        </w:r>
      </w:ins>
      <w:del w:id="1552" w:author="DM" w:date="2012-08-17T17:05:00Z">
        <w:r w:rsidR="00053A0F" w:rsidRPr="006E491B" w:rsidDel="000B4F1B">
          <w:delText>enterprise architecture</w:delText>
        </w:r>
      </w:del>
      <w:r w:rsidR="00053A0F" w:rsidRPr="006E491B">
        <w:t xml:space="preserve"> standards.</w:t>
      </w:r>
      <w:r>
        <w:t xml:space="preserve"> This includes configurable </w:t>
      </w:r>
      <w:del w:id="1553" w:author="DM" w:date="2012-08-17T19:23:00Z">
        <w:r w:rsidDel="004C7287">
          <w:delText>B</w:delText>
        </w:r>
      </w:del>
      <w:ins w:id="1554" w:author="DM" w:date="2012-08-17T19:23:00Z">
        <w:r w:rsidR="004C7287">
          <w:t>b</w:t>
        </w:r>
      </w:ins>
      <w:r>
        <w:t xml:space="preserve">usiness </w:t>
      </w:r>
      <w:del w:id="1555" w:author="DM" w:date="2012-08-17T19:23:00Z">
        <w:r w:rsidDel="004C7287">
          <w:delText>D</w:delText>
        </w:r>
      </w:del>
      <w:ins w:id="1556" w:author="DM" w:date="2012-08-17T19:23:00Z">
        <w:r w:rsidR="004C7287">
          <w:t>d</w:t>
        </w:r>
      </w:ins>
      <w:r>
        <w:t>rivers (that help align an</w:t>
      </w:r>
      <w:ins w:id="1557" w:author="DM" w:date="2012-08-17T19:23:00Z">
        <w:r w:rsidR="004C7287">
          <w:t>d</w:t>
        </w:r>
      </w:ins>
      <w:r>
        <w:t xml:space="preserve"> prioritize the projects/initiatives) along with custom</w:t>
      </w:r>
      <w:r w:rsidR="00857998">
        <w:t xml:space="preserve"> </w:t>
      </w:r>
      <w:del w:id="1558" w:author="DM" w:date="2012-08-17T19:23:00Z">
        <w:r w:rsidDel="004C7287">
          <w:delText>W</w:delText>
        </w:r>
      </w:del>
      <w:ins w:id="1559" w:author="DM" w:date="2012-08-17T19:23:00Z">
        <w:r w:rsidR="004C7287">
          <w:t>w</w:t>
        </w:r>
      </w:ins>
      <w:r>
        <w:t>orkflows (to</w:t>
      </w:r>
      <w:r w:rsidRPr="006E491B">
        <w:t xml:space="preserve"> enforce business rules</w:t>
      </w:r>
      <w:r>
        <w:t>)</w:t>
      </w:r>
      <w:r w:rsidR="00857998">
        <w:t xml:space="preserve"> </w:t>
      </w:r>
      <w:r>
        <w:t xml:space="preserve">that </w:t>
      </w:r>
      <w:r w:rsidR="00857998">
        <w:t xml:space="preserve">can be defined </w:t>
      </w:r>
      <w:r w:rsidR="00857998" w:rsidRPr="006E491B">
        <w:t>using</w:t>
      </w:r>
      <w:r w:rsidR="00857998">
        <w:t xml:space="preserve"> Windows Workflow Foundation</w:t>
      </w:r>
      <w:r>
        <w:t>,</w:t>
      </w:r>
      <w:r w:rsidR="00857998">
        <w:t xml:space="preserve"> </w:t>
      </w:r>
      <w:r w:rsidR="00857998" w:rsidRPr="006E491B">
        <w:t>usi</w:t>
      </w:r>
      <w:r w:rsidR="00857998">
        <w:t>ng Project Server events and Web services available through</w:t>
      </w:r>
      <w:r w:rsidR="00857998" w:rsidRPr="006E491B">
        <w:t xml:space="preserve"> the Project Server Interface (PSI).</w:t>
      </w:r>
      <w:r w:rsidR="00857998" w:rsidRPr="00857998">
        <w:t xml:space="preserve"> </w:t>
      </w:r>
    </w:p>
    <w:p w:rsidR="00857998" w:rsidRDefault="00857998" w:rsidP="00812C4C">
      <w:pPr>
        <w:pStyle w:val="Para"/>
      </w:pPr>
      <w:r>
        <w:t xml:space="preserve">In </w:t>
      </w:r>
      <w:del w:id="1560" w:author="DM" w:date="2012-08-17T19:24:00Z">
        <w:r w:rsidDel="00132245">
          <w:delText>c</w:delText>
        </w:r>
      </w:del>
      <w:ins w:id="1561" w:author="DM" w:date="2012-08-17T19:24:00Z">
        <w:r w:rsidR="00132245">
          <w:t>C</w:t>
        </w:r>
      </w:ins>
      <w:r>
        <w:t>hapter 7</w:t>
      </w:r>
      <w:ins w:id="1562" w:author="Tim Runcie" w:date="2012-09-12T08:44:00Z">
        <w:r w:rsidR="00CF40B9">
          <w:t xml:space="preserve"> and Chapter 8</w:t>
        </w:r>
      </w:ins>
      <w:commentRangeStart w:id="1563"/>
      <w:ins w:id="1564" w:author="DM" w:date="2012-08-17T19:24:00Z">
        <w:r w:rsidR="00132245">
          <w:rPr>
            <w:rStyle w:val="QueryInline"/>
          </w:rPr>
          <w:t>[</w:t>
        </w:r>
        <w:commentRangeStart w:id="1565"/>
        <w:r w:rsidR="00132245">
          <w:rPr>
            <w:rStyle w:val="QueryInline"/>
          </w:rPr>
          <w:t>AU: verify chapter no.</w:t>
        </w:r>
      </w:ins>
      <w:commentRangeEnd w:id="1565"/>
      <w:r w:rsidR="00CF40B9">
        <w:rPr>
          <w:rStyle w:val="CommentReference"/>
          <w:rFonts w:asciiTheme="minorHAnsi" w:eastAsiaTheme="minorHAnsi" w:hAnsiTheme="minorHAnsi" w:cstheme="minorBidi"/>
          <w:snapToGrid/>
        </w:rPr>
        <w:commentReference w:id="1565"/>
      </w:r>
      <w:ins w:id="1566" w:author="DM" w:date="2012-08-17T19:24:00Z">
        <w:r w:rsidR="00132245">
          <w:rPr>
            <w:rStyle w:val="QueryInline"/>
          </w:rPr>
          <w:t>]</w:t>
        </w:r>
      </w:ins>
      <w:commentRangeEnd w:id="1563"/>
      <w:r w:rsidR="00CD1410">
        <w:rPr>
          <w:rStyle w:val="CommentReference"/>
          <w:rFonts w:asciiTheme="minorHAnsi" w:eastAsiaTheme="minorHAnsi" w:hAnsiTheme="minorHAnsi" w:cstheme="minorBidi"/>
          <w:snapToGrid/>
        </w:rPr>
        <w:commentReference w:id="1563"/>
      </w:r>
      <w:r>
        <w:t xml:space="preserve">, we </w:t>
      </w:r>
      <w:del w:id="1567" w:author="DM" w:date="2012-08-17T19:24:00Z">
        <w:r w:rsidDel="00132245">
          <w:delText xml:space="preserve">will </w:delText>
        </w:r>
      </w:del>
      <w:r>
        <w:t>review in more detail the workflows and programmability of Project Server, SharePoint</w:t>
      </w:r>
      <w:ins w:id="1568" w:author="DM" w:date="2012-08-17T19:24:00Z">
        <w:r w:rsidR="00132245">
          <w:t>,</w:t>
        </w:r>
      </w:ins>
      <w:r>
        <w:t xml:space="preserve"> and the development tools (SharePoint Designer and Visual Studio).</w:t>
      </w:r>
      <w:r w:rsidR="00B27320">
        <w:t xml:space="preserve"> In </w:t>
      </w:r>
      <w:proofErr w:type="gramStart"/>
      <w:r w:rsidR="00B27320">
        <w:t>th</w:t>
      </w:r>
      <w:proofErr w:type="gramEnd"/>
      <w:del w:id="1569" w:author="DM" w:date="2012-08-17T19:24:00Z">
        <w:r w:rsidR="00B27320" w:rsidDel="00132245">
          <w:delText>is</w:delText>
        </w:r>
      </w:del>
      <w:ins w:id="1570" w:author="DM" w:date="2012-08-17T19:24:00Z">
        <w:r w:rsidR="00132245">
          <w:t>e</w:t>
        </w:r>
      </w:ins>
      <w:r w:rsidR="00B27320">
        <w:t xml:space="preserve"> next section</w:t>
      </w:r>
      <w:ins w:id="1571" w:author="DM" w:date="2012-08-17T19:24:00Z">
        <w:r w:rsidR="00132245">
          <w:t>,</w:t>
        </w:r>
      </w:ins>
      <w:r w:rsidR="00B27320">
        <w:t xml:space="preserve"> we </w:t>
      </w:r>
      <w:del w:id="1572" w:author="DM" w:date="2012-08-17T19:24:00Z">
        <w:r w:rsidR="00B27320" w:rsidDel="00132245">
          <w:delText xml:space="preserve">will </w:delText>
        </w:r>
      </w:del>
      <w:ins w:id="1573" w:author="DM" w:date="2012-08-17T19:24:00Z">
        <w:r w:rsidR="00132245">
          <w:t>discuss</w:t>
        </w:r>
      </w:ins>
      <w:del w:id="1574" w:author="DM" w:date="2012-08-17T19:24:00Z">
        <w:r w:rsidR="00B27320" w:rsidDel="00132245">
          <w:delText>overview</w:delText>
        </w:r>
      </w:del>
      <w:r w:rsidR="00B27320">
        <w:t xml:space="preserve"> </w:t>
      </w:r>
      <w:r w:rsidR="000F50B0">
        <w:t xml:space="preserve">how </w:t>
      </w:r>
      <w:r w:rsidR="00B27320">
        <w:t xml:space="preserve">the PPM </w:t>
      </w:r>
      <w:ins w:id="1575" w:author="DM" w:date="2012-08-17T19:24:00Z">
        <w:r w:rsidR="00132245">
          <w:t>l</w:t>
        </w:r>
      </w:ins>
      <w:del w:id="1576" w:author="DM" w:date="2012-08-17T19:24:00Z">
        <w:r w:rsidR="00B27320" w:rsidDel="00132245">
          <w:delText>L</w:delText>
        </w:r>
      </w:del>
      <w:r w:rsidR="00B27320">
        <w:t>ifecycle can be realized by the highly extensible Project Server 2010 platform.</w:t>
      </w:r>
    </w:p>
    <w:p w:rsidR="00EE42D3" w:rsidRPr="008103C1" w:rsidRDefault="00EE42D3" w:rsidP="00EE42D3">
      <w:pPr>
        <w:pStyle w:val="H2"/>
      </w:pPr>
      <w:proofErr w:type="gramStart"/>
      <w:r w:rsidRPr="008103C1">
        <w:t xml:space="preserve">Extensive Work Flows, Forms, </w:t>
      </w:r>
      <w:r w:rsidR="00E6242A">
        <w:t xml:space="preserve">or </w:t>
      </w:r>
      <w:r w:rsidRPr="008103C1">
        <w:t>Approvals?</w:t>
      </w:r>
      <w:proofErr w:type="gramEnd"/>
      <w:r w:rsidRPr="008103C1">
        <w:t xml:space="preserve"> No Problem!</w:t>
      </w:r>
    </w:p>
    <w:p w:rsidR="008A7993" w:rsidRDefault="005C1501" w:rsidP="00A1239D">
      <w:pPr>
        <w:pStyle w:val="Para"/>
      </w:pPr>
      <w:r>
        <w:t xml:space="preserve">In </w:t>
      </w:r>
      <w:del w:id="1577" w:author="DM" w:date="2012-08-17T19:25:00Z">
        <w:r w:rsidDel="00132245">
          <w:delText>Project Portfo</w:delText>
        </w:r>
        <w:r w:rsidR="00EC14D1" w:rsidDel="00132245">
          <w:delText>lio Management (</w:delText>
        </w:r>
      </w:del>
      <w:r w:rsidR="00EC14D1">
        <w:t>PPM</w:t>
      </w:r>
      <w:del w:id="1578" w:author="DM" w:date="2012-08-17T19:25:00Z">
        <w:r w:rsidR="00EC14D1" w:rsidDel="00132245">
          <w:delText>)</w:delText>
        </w:r>
      </w:del>
      <w:r w:rsidR="00EC14D1">
        <w:t>, a project life</w:t>
      </w:r>
      <w:r>
        <w:t xml:space="preserve">cycle is a process that spans key governance phases. Example demand management phases are </w:t>
      </w:r>
      <w:del w:id="1579" w:author="DM" w:date="2012-08-17T19:25:00Z">
        <w:r w:rsidDel="00132245">
          <w:delText>C</w:delText>
        </w:r>
      </w:del>
      <w:proofErr w:type="gramStart"/>
      <w:ins w:id="1580" w:author="DM" w:date="2012-08-17T19:25:00Z">
        <w:r w:rsidR="00132245">
          <w:t>c</w:t>
        </w:r>
      </w:ins>
      <w:r>
        <w:t>reate</w:t>
      </w:r>
      <w:proofErr w:type="gramEnd"/>
      <w:r>
        <w:t xml:space="preserve">, </w:t>
      </w:r>
      <w:del w:id="1581" w:author="DM" w:date="2012-08-17T19:25:00Z">
        <w:r w:rsidDel="00132245">
          <w:delText>S</w:delText>
        </w:r>
      </w:del>
      <w:ins w:id="1582" w:author="DM" w:date="2012-08-17T19:25:00Z">
        <w:r w:rsidR="00132245">
          <w:t>s</w:t>
        </w:r>
      </w:ins>
      <w:r>
        <w:t xml:space="preserve">elect, </w:t>
      </w:r>
      <w:del w:id="1583" w:author="DM" w:date="2012-08-17T19:25:00Z">
        <w:r w:rsidDel="00132245">
          <w:delText>P</w:delText>
        </w:r>
      </w:del>
      <w:ins w:id="1584" w:author="DM" w:date="2012-08-17T19:25:00Z">
        <w:r w:rsidR="00132245">
          <w:t>p</w:t>
        </w:r>
      </w:ins>
      <w:r>
        <w:t xml:space="preserve">lan, and </w:t>
      </w:r>
      <w:del w:id="1585" w:author="DM" w:date="2012-08-17T19:25:00Z">
        <w:r w:rsidDel="00132245">
          <w:delText>M</w:delText>
        </w:r>
      </w:del>
      <w:ins w:id="1586" w:author="DM" w:date="2012-08-17T19:25:00Z">
        <w:r w:rsidR="00132245">
          <w:t>m</w:t>
        </w:r>
      </w:ins>
      <w:r>
        <w:t xml:space="preserve">anage. </w:t>
      </w:r>
    </w:p>
    <w:p w:rsidR="005C1501" w:rsidRDefault="005C1501" w:rsidP="00A1239D">
      <w:pPr>
        <w:pStyle w:val="Para"/>
      </w:pPr>
      <w:r>
        <w:t xml:space="preserve">The Planning and Management phases are accomplished by the more familiar </w:t>
      </w:r>
      <w:del w:id="1587" w:author="DM" w:date="2012-08-17T16:52:00Z">
        <w:r w:rsidDel="009B7DF0">
          <w:delText>project management</w:delText>
        </w:r>
      </w:del>
      <w:ins w:id="1588" w:author="DM" w:date="2012-08-17T16:52:00Z">
        <w:r w:rsidR="009B7DF0">
          <w:t>PM</w:t>
        </w:r>
      </w:ins>
      <w:r>
        <w:t xml:space="preserve"> processes and tools, using Project Professional and </w:t>
      </w:r>
      <w:del w:id="1589" w:author="DM" w:date="2012-08-17T17:48:00Z">
        <w:r w:rsidDel="001372B1">
          <w:delText>Project Web Application (</w:delText>
        </w:r>
      </w:del>
      <w:r>
        <w:t>PWA</w:t>
      </w:r>
      <w:del w:id="1590" w:author="DM" w:date="2012-08-17T17:48:00Z">
        <w:r w:rsidDel="001372B1">
          <w:delText>)</w:delText>
        </w:r>
      </w:del>
      <w:r>
        <w:t>.</w:t>
      </w:r>
    </w:p>
    <w:p w:rsidR="00857998" w:rsidRDefault="005C1501" w:rsidP="00857998">
      <w:pPr>
        <w:pStyle w:val="Para"/>
      </w:pPr>
      <w:r>
        <w:t>Workflow models the governance processes and provides a structured way for projects to proceed through the various phases. Workflows, along with other proposal data in project detail pages (PDPs), are captured and integrated within Project Server 2010.</w:t>
      </w:r>
    </w:p>
    <w:p w:rsidR="005C1501" w:rsidRDefault="005C1501" w:rsidP="00A1239D">
      <w:pPr>
        <w:pStyle w:val="H3"/>
      </w:pPr>
      <w:del w:id="1591" w:author="DM" w:date="2012-08-17T19:26:00Z">
        <w:r w:rsidDel="00132245">
          <w:delText xml:space="preserve">The </w:delText>
        </w:r>
      </w:del>
      <w:r>
        <w:t>Relationship of Project Server 2010 Elements</w:t>
      </w:r>
    </w:p>
    <w:p w:rsidR="005C1501" w:rsidRPr="00A1239D" w:rsidRDefault="005C1501" w:rsidP="00A1239D">
      <w:pPr>
        <w:pStyle w:val="Para"/>
      </w:pPr>
      <w:r>
        <w:t xml:space="preserve">To better understand </w:t>
      </w:r>
      <w:r w:rsidR="00EC14D1">
        <w:t>how EPM manages a project lifecycle</w:t>
      </w:r>
      <w:r>
        <w:t xml:space="preserve">, it is important to </w:t>
      </w:r>
      <w:proofErr w:type="spellStart"/>
      <w:ins w:id="1592" w:author="Jeff Jacobson" w:date="2012-08-31T10:42:00Z">
        <w:r w:rsidR="00CD1410">
          <w:t>understand</w:t>
        </w:r>
      </w:ins>
      <w:del w:id="1593" w:author="DM" w:date="2012-08-17T19:26:00Z">
        <w:r w:rsidDel="00132245">
          <w:delText xml:space="preserve">understand what </w:delText>
        </w:r>
      </w:del>
      <w:r>
        <w:t>the</w:t>
      </w:r>
      <w:proofErr w:type="spellEnd"/>
      <w:r>
        <w:t xml:space="preserve"> relationship</w:t>
      </w:r>
      <w:ins w:id="1594" w:author="DM" w:date="2012-08-17T19:26:00Z">
        <w:r w:rsidR="00132245">
          <w:t>s</w:t>
        </w:r>
      </w:ins>
      <w:r>
        <w:t xml:space="preserve"> of the key Project Server 2010 elements</w:t>
      </w:r>
      <w:del w:id="1595" w:author="DM" w:date="2012-08-17T19:26:00Z">
        <w:r w:rsidDel="00132245">
          <w:delText xml:space="preserve"> are</w:delText>
        </w:r>
      </w:del>
      <w:r>
        <w:t>, along with the role of each</w:t>
      </w:r>
      <w:ins w:id="1596" w:author="DM" w:date="2012-08-17T19:26:00Z">
        <w:r w:rsidR="00132245">
          <w:t xml:space="preserve"> element</w:t>
        </w:r>
      </w:ins>
      <w:r>
        <w:t>. T</w:t>
      </w:r>
      <w:r w:rsidR="00242598">
        <w:t xml:space="preserve">hese </w:t>
      </w:r>
      <w:ins w:id="1597" w:author="DM" w:date="2012-08-17T19:26:00Z">
        <w:r w:rsidR="00132245">
          <w:t xml:space="preserve">relationships </w:t>
        </w:r>
      </w:ins>
      <w:r w:rsidR="00242598">
        <w:t>are illustrated in Figure 4.20</w:t>
      </w:r>
      <w:del w:id="1598" w:author="DM" w:date="2012-08-17T19:26:00Z">
        <w:r w:rsidDel="00132245">
          <w:delText xml:space="preserve"> Relationship of Project Server 2010 Elements</w:delText>
        </w:r>
      </w:del>
      <w:r>
        <w:t>.</w:t>
      </w:r>
    </w:p>
    <w:p w:rsidR="00242598" w:rsidRDefault="00242598" w:rsidP="00242598">
      <w:pPr>
        <w:pStyle w:val="Slug"/>
        <w:rPr>
          <w:ins w:id="1599" w:author="DM" w:date="2012-08-17T17:55:00Z"/>
        </w:rPr>
      </w:pPr>
      <w:r>
        <w:t>Figure 4.20</w:t>
      </w:r>
      <w:del w:id="1600" w:author="DM" w:date="2012-08-17T19:26:00Z">
        <w:r w:rsidDel="00132245">
          <w:delText>:</w:delText>
        </w:r>
      </w:del>
      <w:r>
        <w:t xml:space="preserve"> </w:t>
      </w:r>
      <w:r w:rsidRPr="00242598">
        <w:t>Relationship</w:t>
      </w:r>
      <w:ins w:id="1601" w:author="DM" w:date="2012-08-17T19:26:00Z">
        <w:r w:rsidR="00132245">
          <w:t>s</w:t>
        </w:r>
      </w:ins>
      <w:r w:rsidRPr="00242598">
        <w:t xml:space="preserve"> of Project Server 2010 </w:t>
      </w:r>
      <w:proofErr w:type="gramStart"/>
      <w:r w:rsidR="004A3563" w:rsidRPr="00242598">
        <w:t>Elements</w:t>
      </w:r>
      <w:proofErr w:type="gramEnd"/>
      <w:del w:id="1602" w:author="DM" w:date="2012-08-17T19:27:00Z">
        <w:r w:rsidR="004A3563" w:rsidRPr="00242598" w:rsidDel="00132245">
          <w:delText xml:space="preserve"> </w:delText>
        </w:r>
        <w:r w:rsidR="004A3563" w:rsidDel="00132245">
          <w:delText>(</w:delText>
        </w:r>
        <w:r w:rsidDel="00132245">
          <w:rPr>
            <w:b w:val="0"/>
          </w:rPr>
          <w:delText>Source: Advisicon</w:delText>
        </w:r>
        <w:r w:rsidRPr="002E6CB3" w:rsidDel="00132245">
          <w:rPr>
            <w:b w:val="0"/>
          </w:rPr>
          <w:delText>)</w:delText>
        </w:r>
        <w:r w:rsidDel="00132245">
          <w:tab/>
        </w:r>
      </w:del>
      <w:r>
        <w:t>[</w:t>
      </w:r>
      <w:r w:rsidR="00C572C6">
        <w:t>04-20-</w:t>
      </w:r>
      <w:r>
        <w:t>relationshipProjectServer2010Elements</w:t>
      </w:r>
      <w:r w:rsidR="00F113DF">
        <w:t>.tif</w:t>
      </w:r>
      <w:r>
        <w:t>]</w:t>
      </w:r>
    </w:p>
    <w:p w:rsidR="00A63169" w:rsidRDefault="00E801BD">
      <w:pPr>
        <w:pStyle w:val="FigureSource"/>
        <w:pPrChange w:id="1603" w:author="DM" w:date="2012-08-17T17:55:00Z">
          <w:pPr>
            <w:pStyle w:val="Slug"/>
          </w:pPr>
        </w:pPrChange>
      </w:pPr>
      <w:ins w:id="1604" w:author="DM" w:date="2012-08-17T17:55:00Z">
        <w:r>
          <w:t>Source: Advisicon</w:t>
        </w:r>
      </w:ins>
    </w:p>
    <w:p w:rsidR="004A3563" w:rsidRDefault="004A3563" w:rsidP="00E951DB">
      <w:pPr>
        <w:pStyle w:val="Para"/>
        <w:keepNext/>
        <w:keepLines/>
      </w:pPr>
      <w:r>
        <w:t>The</w:t>
      </w:r>
      <w:del w:id="1605" w:author="DM" w:date="2012-08-17T19:27:00Z">
        <w:r w:rsidDel="00132245">
          <w:delText>se</w:delText>
        </w:r>
      </w:del>
      <w:r>
        <w:t xml:space="preserve"> </w:t>
      </w:r>
      <w:r w:rsidR="0064306D">
        <w:t xml:space="preserve">elements </w:t>
      </w:r>
      <w:r>
        <w:t xml:space="preserve">are defined </w:t>
      </w:r>
      <w:ins w:id="1606" w:author="DM" w:date="2012-08-17T19:27:00Z">
        <w:r w:rsidR="00132245">
          <w:t>next</w:t>
        </w:r>
      </w:ins>
      <w:del w:id="1607" w:author="DM" w:date="2012-08-17T19:27:00Z">
        <w:r w:rsidDel="00132245">
          <w:delText>as follows:</w:delText>
        </w:r>
      </w:del>
      <w:ins w:id="1608" w:author="DM" w:date="2012-08-17T19:27:00Z">
        <w:r w:rsidR="00132245">
          <w:t>.</w:t>
        </w:r>
      </w:ins>
    </w:p>
    <w:p w:rsidR="004A3563" w:rsidRPr="00B63C6A" w:rsidRDefault="004A3563" w:rsidP="00B63C6A">
      <w:pPr>
        <w:pStyle w:val="ListBulleted"/>
      </w:pPr>
      <w:del w:id="1609" w:author="DM" w:date="2012-08-17T19:14:00Z">
        <w:r w:rsidRPr="00B63C6A" w:rsidDel="00C92DB9">
          <w:delText xml:space="preserve">Enterprise Project Templates </w:delText>
        </w:r>
        <w:r w:rsidR="00F113DF" w:rsidRPr="00B63C6A" w:rsidDel="00C92DB9">
          <w:delText>(</w:delText>
        </w:r>
      </w:del>
      <w:r w:rsidR="00F113DF" w:rsidRPr="00B63C6A">
        <w:t>EPTs</w:t>
      </w:r>
      <w:del w:id="1610" w:author="DM" w:date="2012-08-17T19:14:00Z">
        <w:r w:rsidR="00F113DF" w:rsidRPr="00B63C6A" w:rsidDel="00C92DB9">
          <w:delText>)</w:delText>
        </w:r>
      </w:del>
      <w:r w:rsidR="00F113DF" w:rsidRPr="00B63C6A">
        <w:t xml:space="preserve"> </w:t>
      </w:r>
      <w:r w:rsidR="00F50AE1" w:rsidRPr="00B63C6A">
        <w:t>encapsulate</w:t>
      </w:r>
      <w:r w:rsidRPr="00B63C6A">
        <w:t xml:space="preserve"> </w:t>
      </w:r>
      <w:ins w:id="1611" w:author="DM" w:date="2012-08-17T19:27:00Z">
        <w:r w:rsidR="00132245">
          <w:t>p</w:t>
        </w:r>
      </w:ins>
      <w:del w:id="1612" w:author="DM" w:date="2012-08-17T19:27:00Z">
        <w:r w:rsidRPr="00B63C6A" w:rsidDel="00132245">
          <w:delText>P</w:delText>
        </w:r>
      </w:del>
      <w:r w:rsidRPr="00B63C6A">
        <w:t xml:space="preserve">hases, </w:t>
      </w:r>
      <w:del w:id="1613" w:author="DM" w:date="2012-08-17T19:27:00Z">
        <w:r w:rsidRPr="00B63C6A" w:rsidDel="00132245">
          <w:delText>S</w:delText>
        </w:r>
      </w:del>
      <w:ins w:id="1614" w:author="DM" w:date="2012-08-17T19:27:00Z">
        <w:r w:rsidR="00132245">
          <w:t>s</w:t>
        </w:r>
      </w:ins>
      <w:r w:rsidRPr="00B63C6A">
        <w:t xml:space="preserve">tages, a single </w:t>
      </w:r>
      <w:del w:id="1615" w:author="DM" w:date="2012-08-17T19:27:00Z">
        <w:r w:rsidRPr="00B63C6A" w:rsidDel="00132245">
          <w:delText>W</w:delText>
        </w:r>
      </w:del>
      <w:ins w:id="1616" w:author="DM" w:date="2012-08-17T19:27:00Z">
        <w:r w:rsidR="00132245">
          <w:t>w</w:t>
        </w:r>
      </w:ins>
      <w:r w:rsidRPr="00B63C6A">
        <w:t>orkflow, and PDPs.</w:t>
      </w:r>
    </w:p>
    <w:p w:rsidR="004A3563" w:rsidRPr="00B63C6A" w:rsidRDefault="004A3563" w:rsidP="00B63C6A">
      <w:pPr>
        <w:pStyle w:val="ListBulleted"/>
      </w:pPr>
      <w:r w:rsidRPr="00B63C6A">
        <w:t>Phases represent a collection of stages grouped to identify a common set of</w:t>
      </w:r>
      <w:r w:rsidR="00EC14D1" w:rsidRPr="00B63C6A">
        <w:t xml:space="preserve"> activities in the project life</w:t>
      </w:r>
      <w:r w:rsidRPr="00B63C6A">
        <w:t>cycle (e.g.</w:t>
      </w:r>
      <w:ins w:id="1617" w:author="DM" w:date="2012-08-17T19:27:00Z">
        <w:r w:rsidR="00132245">
          <w:t>,</w:t>
        </w:r>
      </w:ins>
      <w:r w:rsidRPr="00B63C6A">
        <w:t xml:space="preserve"> </w:t>
      </w:r>
      <w:del w:id="1618" w:author="DM" w:date="2012-08-17T19:27:00Z">
        <w:r w:rsidRPr="00B63C6A" w:rsidDel="00132245">
          <w:delText>C</w:delText>
        </w:r>
      </w:del>
      <w:ins w:id="1619" w:author="DM" w:date="2012-08-17T19:27:00Z">
        <w:r w:rsidR="00132245">
          <w:t>c</w:t>
        </w:r>
      </w:ins>
      <w:r w:rsidRPr="00B63C6A">
        <w:t xml:space="preserve">reate, </w:t>
      </w:r>
      <w:del w:id="1620" w:author="DM" w:date="2012-08-17T19:27:00Z">
        <w:r w:rsidRPr="00B63C6A" w:rsidDel="00132245">
          <w:delText>S</w:delText>
        </w:r>
      </w:del>
      <w:ins w:id="1621" w:author="DM" w:date="2012-08-17T19:27:00Z">
        <w:r w:rsidR="00132245">
          <w:t>s</w:t>
        </w:r>
      </w:ins>
      <w:r w:rsidRPr="00B63C6A">
        <w:t xml:space="preserve">elect, </w:t>
      </w:r>
      <w:del w:id="1622" w:author="DM" w:date="2012-08-17T19:27:00Z">
        <w:r w:rsidRPr="00B63C6A" w:rsidDel="00132245">
          <w:delText>P</w:delText>
        </w:r>
      </w:del>
      <w:ins w:id="1623" w:author="DM" w:date="2012-08-17T19:27:00Z">
        <w:r w:rsidR="00132245">
          <w:t>p</w:t>
        </w:r>
      </w:ins>
      <w:r w:rsidRPr="00B63C6A">
        <w:t xml:space="preserve">lan, and </w:t>
      </w:r>
      <w:ins w:id="1624" w:author="DM" w:date="2012-08-17T19:27:00Z">
        <w:r w:rsidR="00132245">
          <w:t>m</w:t>
        </w:r>
      </w:ins>
      <w:del w:id="1625" w:author="DM" w:date="2012-08-17T19:27:00Z">
        <w:r w:rsidRPr="00B63C6A" w:rsidDel="00132245">
          <w:delText>M</w:delText>
        </w:r>
      </w:del>
      <w:r w:rsidRPr="00B63C6A">
        <w:t>anage).</w:t>
      </w:r>
    </w:p>
    <w:p w:rsidR="004A3563" w:rsidRPr="00B63C6A" w:rsidRDefault="004A3563" w:rsidP="00B63C6A">
      <w:pPr>
        <w:pStyle w:val="ListBulleted"/>
      </w:pPr>
      <w:r w:rsidRPr="00B63C6A">
        <w:t>Stages represent</w:t>
      </w:r>
      <w:r w:rsidR="00EC14D1" w:rsidRPr="00B63C6A">
        <w:t xml:space="preserve"> one step within a project life</w:t>
      </w:r>
      <w:r w:rsidRPr="00B63C6A">
        <w:t xml:space="preserve">cycle. A </w:t>
      </w:r>
      <w:del w:id="1626" w:author="DM" w:date="2012-08-17T19:27:00Z">
        <w:r w:rsidRPr="00B63C6A" w:rsidDel="00132245">
          <w:delText>S</w:delText>
        </w:r>
      </w:del>
      <w:ins w:id="1627" w:author="DM" w:date="2012-08-17T19:27:00Z">
        <w:r w:rsidR="00132245">
          <w:t>s</w:t>
        </w:r>
      </w:ins>
      <w:r w:rsidRPr="00B63C6A">
        <w:t xml:space="preserve">tage is composed of one or more PDPs linked by </w:t>
      </w:r>
      <w:r w:rsidR="00F50AE1" w:rsidRPr="00B63C6A">
        <w:t>a common</w:t>
      </w:r>
      <w:r w:rsidRPr="00B63C6A">
        <w:t xml:space="preserve"> theme. Stages at a user level appear as steps within a project. At each step, data must be entered, mo</w:t>
      </w:r>
      <w:r w:rsidR="00F50AE1" w:rsidRPr="00B63C6A">
        <w:t>dified, reviewed, or processed.</w:t>
      </w:r>
    </w:p>
    <w:p w:rsidR="004A3563" w:rsidRPr="00B63C6A" w:rsidRDefault="004A3563" w:rsidP="00B63C6A">
      <w:pPr>
        <w:pStyle w:val="ListBulleted"/>
      </w:pPr>
      <w:del w:id="1628" w:author="DM" w:date="2012-08-17T17:14:00Z">
        <w:r w:rsidRPr="00B63C6A" w:rsidDel="00AA65FF">
          <w:delText>Project Detail Pages (</w:delText>
        </w:r>
      </w:del>
      <w:r w:rsidRPr="00B63C6A">
        <w:t>PDPs</w:t>
      </w:r>
      <w:del w:id="1629" w:author="DM" w:date="2012-08-17T17:14:00Z">
        <w:r w:rsidRPr="00B63C6A" w:rsidDel="00AA65FF">
          <w:delText>)</w:delText>
        </w:r>
      </w:del>
      <w:r w:rsidR="00F50AE1" w:rsidRPr="00B63C6A">
        <w:t xml:space="preserve"> are</w:t>
      </w:r>
      <w:r w:rsidRPr="00B63C6A">
        <w:t xml:space="preserve"> used to display or collect information from the</w:t>
      </w:r>
      <w:r w:rsidR="00F50AE1" w:rsidRPr="00B63C6A">
        <w:t xml:space="preserve"> end</w:t>
      </w:r>
      <w:del w:id="1630" w:author="DM" w:date="2012-08-17T17:14:00Z">
        <w:r w:rsidR="00F50AE1" w:rsidRPr="00B63C6A" w:rsidDel="00AA65FF">
          <w:delText>-</w:delText>
        </w:r>
      </w:del>
      <w:ins w:id="1631" w:author="DM" w:date="2012-08-17T17:14:00Z">
        <w:r w:rsidR="00AA65FF">
          <w:t xml:space="preserve"> </w:t>
        </w:r>
      </w:ins>
      <w:r w:rsidRPr="00B63C6A">
        <w:t>user.</w:t>
      </w:r>
    </w:p>
    <w:p w:rsidR="004A3563" w:rsidRPr="00B63C6A" w:rsidRDefault="004A3563" w:rsidP="00B63C6A">
      <w:pPr>
        <w:pStyle w:val="ListBulleted"/>
      </w:pPr>
      <w:r w:rsidRPr="00B63C6A">
        <w:t>Web Parts</w:t>
      </w:r>
      <w:r w:rsidR="00F113DF" w:rsidRPr="00B63C6A">
        <w:t xml:space="preserve"> are located on </w:t>
      </w:r>
      <w:ins w:id="1632" w:author="DM" w:date="2012-08-17T17:48:00Z">
        <w:r w:rsidR="001372B1">
          <w:t>PWA</w:t>
        </w:r>
      </w:ins>
      <w:del w:id="1633" w:author="DM" w:date="2012-08-17T17:48:00Z">
        <w:r w:rsidR="00F113DF" w:rsidRPr="00B63C6A" w:rsidDel="001372B1">
          <w:delText>Project Web Application</w:delText>
        </w:r>
      </w:del>
      <w:r w:rsidR="00F113DF" w:rsidRPr="00B63C6A">
        <w:t xml:space="preserve"> pages</w:t>
      </w:r>
      <w:ins w:id="1634" w:author="DM" w:date="2012-08-17T19:28:00Z">
        <w:r w:rsidR="00132245">
          <w:t>. They</w:t>
        </w:r>
      </w:ins>
      <w:r w:rsidR="00F113DF" w:rsidRPr="00B63C6A">
        <w:t xml:space="preserve"> </w:t>
      </w:r>
      <w:r w:rsidRPr="00B63C6A">
        <w:t>communicate with the</w:t>
      </w:r>
      <w:r w:rsidR="00F113DF" w:rsidRPr="00B63C6A">
        <w:t xml:space="preserve"> P</w:t>
      </w:r>
      <w:del w:id="1635" w:author="DM" w:date="2012-08-17T19:28:00Z">
        <w:r w:rsidR="00F113DF" w:rsidRPr="00B63C6A" w:rsidDel="00132245">
          <w:delText>roject Server Interface</w:delText>
        </w:r>
        <w:r w:rsidRPr="00B63C6A" w:rsidDel="00132245">
          <w:delText xml:space="preserve"> </w:delText>
        </w:r>
        <w:r w:rsidR="00F113DF" w:rsidRPr="00B63C6A" w:rsidDel="00132245">
          <w:delText>(</w:delText>
        </w:r>
      </w:del>
      <w:r w:rsidRPr="00B63C6A">
        <w:t>PSI</w:t>
      </w:r>
      <w:del w:id="1636" w:author="DM" w:date="2012-08-17T19:28:00Z">
        <w:r w:rsidR="00F113DF" w:rsidRPr="00B63C6A" w:rsidDel="00132245">
          <w:delText>)</w:delText>
        </w:r>
      </w:del>
      <w:r w:rsidRPr="00B63C6A">
        <w:t xml:space="preserve"> and also use standard Sh</w:t>
      </w:r>
      <w:r w:rsidR="00F113DF" w:rsidRPr="00B63C6A">
        <w:t>arePoint Server 2010 Web Parts.</w:t>
      </w:r>
    </w:p>
    <w:p w:rsidR="00242598" w:rsidRPr="00B63C6A" w:rsidRDefault="004A3563" w:rsidP="00B63C6A">
      <w:pPr>
        <w:pStyle w:val="ListBulleted"/>
      </w:pPr>
      <w:r w:rsidRPr="00B63C6A">
        <w:t xml:space="preserve">Custom </w:t>
      </w:r>
      <w:del w:id="1637" w:author="DM" w:date="2012-08-17T19:28:00Z">
        <w:r w:rsidRPr="00B63C6A" w:rsidDel="00132245">
          <w:delText>F</w:delText>
        </w:r>
      </w:del>
      <w:ins w:id="1638" w:author="DM" w:date="2012-08-17T19:28:00Z">
        <w:r w:rsidR="00132245">
          <w:t>f</w:t>
        </w:r>
      </w:ins>
      <w:r w:rsidRPr="00B63C6A">
        <w:t>ields extend the attributes of tasks, resources, or projects in Microsoft Project 2010.</w:t>
      </w:r>
    </w:p>
    <w:p w:rsidR="00FF3505" w:rsidRDefault="0064306D" w:rsidP="00A1239D">
      <w:pPr>
        <w:pStyle w:val="Para"/>
      </w:pPr>
      <w:r>
        <w:t>The EPM 2010</w:t>
      </w:r>
      <w:r w:rsidR="00FF3505">
        <w:t xml:space="preserve"> architecture provides flexible design and configuration for all aspects of the end</w:t>
      </w:r>
      <w:del w:id="1639" w:author="DM" w:date="2012-08-17T19:28:00Z">
        <w:r w:rsidR="00FF3505" w:rsidDel="00155048">
          <w:delText>-</w:delText>
        </w:r>
      </w:del>
      <w:ins w:id="1640" w:author="DM" w:date="2012-08-17T19:28:00Z">
        <w:r w:rsidR="00155048">
          <w:t xml:space="preserve"> </w:t>
        </w:r>
      </w:ins>
      <w:r w:rsidR="00FF3505">
        <w:t>user interface experience. Coupled with the powerful and integrated workflow capability</w:t>
      </w:r>
      <w:r w:rsidR="00E941EF">
        <w:t xml:space="preserve"> and in</w:t>
      </w:r>
      <w:r w:rsidR="00FF3505">
        <w:t>t</w:t>
      </w:r>
      <w:r w:rsidR="00E941EF">
        <w:t>e</w:t>
      </w:r>
      <w:r w:rsidR="00FF3505">
        <w:t>grated</w:t>
      </w:r>
      <w:r w:rsidR="00E941EF">
        <w:t xml:space="preserve"> reporting capabilities</w:t>
      </w:r>
      <w:r w:rsidR="00FF3505">
        <w:t xml:space="preserve"> of SharePoint Server 2010, Microsoft</w:t>
      </w:r>
      <w:r w:rsidR="00E941EF">
        <w:t xml:space="preserve"> </w:t>
      </w:r>
      <w:del w:id="1641" w:author="DM" w:date="2012-08-17T16:55:00Z">
        <w:r w:rsidR="00E941EF" w:rsidDel="005B7D3D">
          <w:delText xml:space="preserve">Enterprise Project Management </w:delText>
        </w:r>
      </w:del>
      <w:ins w:id="1642" w:author="DM" w:date="2012-08-17T16:55:00Z">
        <w:r w:rsidR="005B7D3D">
          <w:t xml:space="preserve">EPM </w:t>
        </w:r>
      </w:ins>
      <w:del w:id="1643" w:author="DM" w:date="2012-08-17T19:28:00Z">
        <w:r w:rsidR="00E941EF" w:rsidDel="00155048">
          <w:delText xml:space="preserve">(EPM) </w:delText>
        </w:r>
      </w:del>
      <w:r w:rsidR="00E941EF">
        <w:t xml:space="preserve">2010 </w:t>
      </w:r>
      <w:r w:rsidR="00B63C6A">
        <w:t xml:space="preserve">is </w:t>
      </w:r>
      <w:r w:rsidR="00E941EF">
        <w:t xml:space="preserve">the most </w:t>
      </w:r>
      <w:del w:id="1644" w:author="Jeff Jacobson" w:date="2012-08-31T10:43:00Z">
        <w:r w:rsidR="00E941EF" w:rsidRPr="00E941EF" w:rsidDel="00CD1410">
          <w:delText xml:space="preserve">and </w:delText>
        </w:r>
      </w:del>
      <w:r w:rsidR="00E941EF" w:rsidRPr="00E941EF">
        <w:t xml:space="preserve">extensible platform to meet the needs of the business and align with the organization’s </w:t>
      </w:r>
      <w:ins w:id="1645" w:author="DM" w:date="2012-08-17T17:05:00Z">
        <w:r w:rsidR="000B4F1B">
          <w:t>EA</w:t>
        </w:r>
      </w:ins>
      <w:del w:id="1646" w:author="DM" w:date="2012-08-17T17:05:00Z">
        <w:r w:rsidR="00E941EF" w:rsidRPr="00E941EF" w:rsidDel="000B4F1B">
          <w:delText>enterprise architecture</w:delText>
        </w:r>
      </w:del>
      <w:r w:rsidR="00E941EF" w:rsidRPr="00E941EF">
        <w:t xml:space="preserve"> standards</w:t>
      </w:r>
      <w:r w:rsidR="00E941EF">
        <w:t>.</w:t>
      </w:r>
    </w:p>
    <w:p w:rsidR="004108DB" w:rsidRPr="008103C1" w:rsidRDefault="004108DB" w:rsidP="004108DB">
      <w:pPr>
        <w:pStyle w:val="H3"/>
      </w:pPr>
      <w:r>
        <w:t>Workflow Integration</w:t>
      </w:r>
    </w:p>
    <w:p w:rsidR="004108DB" w:rsidRDefault="004108DB" w:rsidP="00A1239D">
      <w:pPr>
        <w:pStyle w:val="Para"/>
      </w:pPr>
      <w:r w:rsidRPr="004108DB">
        <w:t>Workflows are a</w:t>
      </w:r>
      <w:r>
        <w:t>nother</w:t>
      </w:r>
      <w:r w:rsidRPr="004108DB">
        <w:t xml:space="preserve"> core feature of </w:t>
      </w:r>
      <w:r>
        <w:t xml:space="preserve">the Microsoft </w:t>
      </w:r>
      <w:del w:id="1647" w:author="DM" w:date="2012-08-17T16:55:00Z">
        <w:r w:rsidDel="005B7D3D">
          <w:delText xml:space="preserve">Enterprise Project Management </w:delText>
        </w:r>
      </w:del>
      <w:ins w:id="1648" w:author="DM" w:date="2012-08-17T16:55:00Z">
        <w:r w:rsidR="005B7D3D">
          <w:t xml:space="preserve">EPM </w:t>
        </w:r>
      </w:ins>
      <w:r>
        <w:t>2010 solution</w:t>
      </w:r>
      <w:r w:rsidR="00EC14D1">
        <w:t>. A project life</w:t>
      </w:r>
      <w:r w:rsidRPr="004108DB">
        <w:t xml:space="preserve">cycle can include long-running processes that span many phases. Governance phases include project proposals, analysis of business impact, selection, </w:t>
      </w:r>
      <w:proofErr w:type="gramStart"/>
      <w:r w:rsidRPr="004108DB">
        <w:t>creation, planning, managing, and tracking</w:t>
      </w:r>
      <w:r>
        <w:t xml:space="preserve"> of work</w:t>
      </w:r>
      <w:del w:id="1649" w:author="DM" w:date="2012-08-17T19:28:00Z">
        <w:r w:rsidDel="00155048">
          <w:delText xml:space="preserve"> </w:delText>
        </w:r>
      </w:del>
      <w:r>
        <w:t>/</w:t>
      </w:r>
      <w:del w:id="1650" w:author="DM" w:date="2012-08-17T19:28:00Z">
        <w:r w:rsidDel="00155048">
          <w:delText xml:space="preserve"> </w:delText>
        </w:r>
      </w:del>
      <w:r>
        <w:t>projects</w:t>
      </w:r>
      <w:proofErr w:type="gramEnd"/>
      <w:r w:rsidRPr="004108DB">
        <w:t>.</w:t>
      </w:r>
    </w:p>
    <w:p w:rsidR="004108DB" w:rsidRDefault="00757022" w:rsidP="00A1239D">
      <w:pPr>
        <w:pStyle w:val="Para"/>
      </w:pPr>
      <w:r>
        <w:t xml:space="preserve">Workflow </w:t>
      </w:r>
      <w:r w:rsidRPr="00757022">
        <w:t>integration</w:t>
      </w:r>
      <w:r>
        <w:t xml:space="preserve"> of</w:t>
      </w:r>
      <w:r w:rsidRPr="00757022">
        <w:t xml:space="preserve"> portfolio and </w:t>
      </w:r>
      <w:del w:id="1651" w:author="DM" w:date="2012-08-17T16:52:00Z">
        <w:r w:rsidRPr="00757022" w:rsidDel="009B7DF0">
          <w:delText>project management</w:delText>
        </w:r>
      </w:del>
      <w:ins w:id="1652" w:author="DM" w:date="2012-08-17T16:52:00Z">
        <w:r w:rsidR="009B7DF0">
          <w:t>PM</w:t>
        </w:r>
      </w:ins>
      <w:r>
        <w:t xml:space="preserve"> in Project Server </w:t>
      </w:r>
      <w:r w:rsidR="00FA55A5">
        <w:t>2010</w:t>
      </w:r>
      <w:r w:rsidRPr="00757022">
        <w:t xml:space="preserve"> provides a rich and extensible </w:t>
      </w:r>
      <w:r>
        <w:t xml:space="preserve">platform for building workflows, </w:t>
      </w:r>
      <w:r w:rsidRPr="00757022">
        <w:t>based on the SharePoint Server 2010 workflow platform.</w:t>
      </w:r>
    </w:p>
    <w:p w:rsidR="00757022" w:rsidRDefault="00FA55A5" w:rsidP="00A1239D">
      <w:pPr>
        <w:pStyle w:val="Para"/>
      </w:pPr>
      <w:r>
        <w:t>From a business perspective, this capability provides total flexibility to configure the enterprise system, from work</w:t>
      </w:r>
      <w:del w:id="1653" w:author="DM" w:date="2012-08-17T19:29:00Z">
        <w:r w:rsidDel="00155048">
          <w:delText xml:space="preserve"> </w:delText>
        </w:r>
      </w:del>
      <w:r>
        <w:t>/</w:t>
      </w:r>
      <w:del w:id="1654" w:author="DM" w:date="2012-08-17T19:29:00Z">
        <w:r w:rsidDel="00155048">
          <w:delText xml:space="preserve"> </w:delText>
        </w:r>
      </w:del>
      <w:r>
        <w:t xml:space="preserve">project demand capture, to how requests are assessed and approved, through to </w:t>
      </w:r>
      <w:r w:rsidR="00DA65EB">
        <w:t>the sequence of planning steps that need to be completed before the start of a project, and ending up with work will be executed, monitored, and controlled as it moves through the execution phase of the lifecycle.</w:t>
      </w:r>
    </w:p>
    <w:p w:rsidR="00E16512" w:rsidRPr="008103C1" w:rsidRDefault="00BC7A66" w:rsidP="00E16512">
      <w:pPr>
        <w:pStyle w:val="H3"/>
      </w:pPr>
      <w:del w:id="1655" w:author="DM" w:date="2012-08-17T19:29:00Z">
        <w:r w:rsidDel="00155048">
          <w:delText xml:space="preserve">The </w:delText>
        </w:r>
      </w:del>
      <w:r>
        <w:t xml:space="preserve">Extensible </w:t>
      </w:r>
      <w:r w:rsidR="00634310">
        <w:t>Development Platform</w:t>
      </w:r>
    </w:p>
    <w:p w:rsidR="00857998" w:rsidRDefault="00634310" w:rsidP="00B5726C">
      <w:pPr>
        <w:pStyle w:val="Para"/>
      </w:pPr>
      <w:r>
        <w:t>W</w:t>
      </w:r>
      <w:r w:rsidRPr="00634310">
        <w:t xml:space="preserve">ith the </w:t>
      </w:r>
      <w:r>
        <w:t xml:space="preserve">2010 release, Microsoft Project Server </w:t>
      </w:r>
      <w:r w:rsidR="001C14E0">
        <w:t>is also</w:t>
      </w:r>
      <w:r>
        <w:t xml:space="preserve"> increasingly becom</w:t>
      </w:r>
      <w:r w:rsidR="00044976">
        <w:t>ing</w:t>
      </w:r>
      <w:r w:rsidRPr="00634310">
        <w:t xml:space="preserve"> a compelling d</w:t>
      </w:r>
      <w:r>
        <w:t xml:space="preserve">evelopment platform. </w:t>
      </w:r>
      <w:r w:rsidR="00857998" w:rsidRPr="006E491B">
        <w:t>Microsoft Project Server 2010 is designed to support high levels of programmer productivity by building on Microsoft SharePoint Server 2010 and t</w:t>
      </w:r>
      <w:r w:rsidR="00857998">
        <w:t>he Microsoft .NET Framework.</w:t>
      </w:r>
    </w:p>
    <w:p w:rsidR="00EB6090" w:rsidRDefault="00C12FCC" w:rsidP="00812C4C">
      <w:pPr>
        <w:pStyle w:val="Para"/>
      </w:pPr>
      <w:r>
        <w:t xml:space="preserve">There is also a Project Development site that provides resources specifically to support the Project Server 2010 developer community. </w:t>
      </w:r>
      <w:r w:rsidR="00EB6090">
        <w:t xml:space="preserve">This </w:t>
      </w:r>
      <w:r w:rsidR="004807D6">
        <w:t xml:space="preserve">site </w:t>
      </w:r>
      <w:r w:rsidR="00EB6090">
        <w:t xml:space="preserve">includes a Software Develop Kit (SDK) that </w:t>
      </w:r>
      <w:r w:rsidR="004807D6">
        <w:t>contains</w:t>
      </w:r>
      <w:r w:rsidR="00EB6090" w:rsidRPr="00F70FED">
        <w:t xml:space="preserve"> documentation, code samples, how-to articles, and programming references to help customize and integrate the Project 2010 clients and Microsoft Project Server 2010 with a wide variety of other desktop and business applications for enterprise </w:t>
      </w:r>
      <w:del w:id="1656" w:author="DM" w:date="2012-08-17T16:52:00Z">
        <w:r w:rsidR="00EB6090" w:rsidRPr="00F70FED" w:rsidDel="009B7DF0">
          <w:delText>project management</w:delText>
        </w:r>
      </w:del>
      <w:ins w:id="1657" w:author="DM" w:date="2012-08-17T16:52:00Z">
        <w:r w:rsidR="009B7DF0">
          <w:t>PM</w:t>
        </w:r>
      </w:ins>
      <w:r w:rsidR="00EB6090">
        <w:t xml:space="preserve"> (MSDN</w:t>
      </w:r>
      <w:ins w:id="1658" w:author="DM" w:date="2012-08-17T19:30:00Z">
        <w:r w:rsidR="00155048">
          <w:t>,</w:t>
        </w:r>
      </w:ins>
      <w:r w:rsidR="00EB6090">
        <w:t xml:space="preserve"> 2011</w:t>
      </w:r>
      <w:ins w:id="1659" w:author="Jeff Jacobson" w:date="2012-08-31T11:01:00Z">
        <w:r w:rsidR="002A67D6">
          <w:t>b</w:t>
        </w:r>
      </w:ins>
      <w:ins w:id="1660" w:author="DM" w:date="2012-08-20T08:44:00Z">
        <w:del w:id="1661" w:author="Jeff Jacobson" w:date="2012-08-31T11:01:00Z">
          <w:r w:rsidR="003A6644" w:rsidDel="002A67D6">
            <w:rPr>
              <w:rStyle w:val="QueryInline"/>
            </w:rPr>
            <w:delText>[AU: which cite?]</w:delText>
          </w:r>
        </w:del>
      </w:ins>
      <w:r w:rsidR="00EB6090">
        <w:t>)</w:t>
      </w:r>
      <w:r w:rsidR="00EB6090" w:rsidRPr="00F70FED">
        <w:t>.</w:t>
      </w:r>
    </w:p>
    <w:p w:rsidR="00C12FCC" w:rsidRPr="00922790" w:rsidRDefault="00C12FCC" w:rsidP="00C12FCC">
      <w:pPr>
        <w:pStyle w:val="Para"/>
      </w:pPr>
      <w:r w:rsidRPr="006E491B">
        <w:t xml:space="preserve">Developers can </w:t>
      </w:r>
      <w:r w:rsidR="00EA0F19">
        <w:t xml:space="preserve">use the SDK to </w:t>
      </w:r>
      <w:r w:rsidRPr="006E491B">
        <w:t>extend the</w:t>
      </w:r>
      <w:r>
        <w:t xml:space="preserve"> out-of-the-box</w:t>
      </w:r>
      <w:r w:rsidRPr="006E491B">
        <w:t xml:space="preserve"> P</w:t>
      </w:r>
      <w:ins w:id="1662" w:author="DM" w:date="2012-08-17T17:48:00Z">
        <w:r w:rsidR="001372B1">
          <w:t>WA</w:t>
        </w:r>
      </w:ins>
      <w:del w:id="1663" w:author="DM" w:date="2012-08-17T17:48:00Z">
        <w:r w:rsidRPr="006E491B" w:rsidDel="001372B1">
          <w:delText>roject Web App</w:delText>
        </w:r>
        <w:r w:rsidDel="001372B1">
          <w:delText>lication</w:delText>
        </w:r>
      </w:del>
      <w:r>
        <w:t xml:space="preserve"> </w:t>
      </w:r>
      <w:r w:rsidRPr="006E491B">
        <w:t xml:space="preserve">user interface </w:t>
      </w:r>
      <w:r>
        <w:t>by acquiring or creating new</w:t>
      </w:r>
      <w:r w:rsidRPr="006E491B">
        <w:t xml:space="preserve"> Web Parts</w:t>
      </w:r>
      <w:r>
        <w:t>,</w:t>
      </w:r>
      <w:r w:rsidRPr="006E491B">
        <w:t xml:space="preserve"> develo</w:t>
      </w:r>
      <w:r>
        <w:t>ped with Microsoft ASP.NET.</w:t>
      </w:r>
    </w:p>
    <w:p w:rsidR="00E07959" w:rsidRPr="008103C1" w:rsidRDefault="001C2218" w:rsidP="00E07959">
      <w:pPr>
        <w:pStyle w:val="H3"/>
      </w:pPr>
      <w:r>
        <w:t>Open Source</w:t>
      </w:r>
      <w:r w:rsidR="008A7993">
        <w:t xml:space="preserve"> Platform</w:t>
      </w:r>
    </w:p>
    <w:p w:rsidR="00E07959" w:rsidRDefault="00BC4FEA" w:rsidP="00812C4C">
      <w:pPr>
        <w:pStyle w:val="Para"/>
      </w:pPr>
      <w:r>
        <w:t xml:space="preserve">To assist with the rapid ramp-up </w:t>
      </w:r>
      <w:r w:rsidR="009C3628">
        <w:t>of</w:t>
      </w:r>
      <w:ins w:id="1664" w:author="Tim Runcie" w:date="2012-09-12T08:44:00Z">
        <w:r w:rsidR="00301D4C">
          <w:t xml:space="preserve"> customers being able </w:t>
        </w:r>
      </w:ins>
      <w:commentRangeStart w:id="1665"/>
      <w:ins w:id="1666" w:author="DM" w:date="2012-08-17T19:30:00Z">
        <w:r w:rsidR="00155048">
          <w:rPr>
            <w:rStyle w:val="QueryInline"/>
          </w:rPr>
          <w:t>[</w:t>
        </w:r>
        <w:commentRangeStart w:id="1667"/>
        <w:r w:rsidR="00155048">
          <w:rPr>
            <w:rStyle w:val="QueryInline"/>
          </w:rPr>
          <w:t>AU: of what?]</w:t>
        </w:r>
      </w:ins>
      <w:commentRangeEnd w:id="1665"/>
      <w:r w:rsidR="00260CB5">
        <w:rPr>
          <w:rStyle w:val="CommentReference"/>
          <w:rFonts w:asciiTheme="minorHAnsi" w:eastAsiaTheme="minorHAnsi" w:hAnsiTheme="minorHAnsi" w:cstheme="minorBidi"/>
          <w:snapToGrid/>
        </w:rPr>
        <w:commentReference w:id="1665"/>
      </w:r>
      <w:r w:rsidR="009C3628">
        <w:t xml:space="preserve"> </w:t>
      </w:r>
      <w:commentRangeEnd w:id="1667"/>
      <w:r w:rsidR="00301D4C">
        <w:rPr>
          <w:rStyle w:val="CommentReference"/>
          <w:rFonts w:asciiTheme="minorHAnsi" w:eastAsiaTheme="minorHAnsi" w:hAnsiTheme="minorHAnsi" w:cstheme="minorBidi"/>
          <w:snapToGrid/>
        </w:rPr>
        <w:commentReference w:id="1667"/>
      </w:r>
      <w:proofErr w:type="gramStart"/>
      <w:r w:rsidR="009C3628">
        <w:t>to</w:t>
      </w:r>
      <w:proofErr w:type="gramEnd"/>
      <w:r w:rsidR="009C3628">
        <w:t xml:space="preserve"> achieve custom results quickly when customizing Project Server 2010, </w:t>
      </w:r>
      <w:del w:id="1668" w:author="DM" w:date="2012-08-17T19:30:00Z">
        <w:r w:rsidR="009C3628" w:rsidDel="00155048">
          <w:delText>t</w:delText>
        </w:r>
        <w:r w:rsidR="00E07959" w:rsidDel="00155048">
          <w:delText xml:space="preserve">here are </w:delText>
        </w:r>
      </w:del>
      <w:r w:rsidR="00E07959">
        <w:t xml:space="preserve">a number of </w:t>
      </w:r>
      <w:del w:id="1669" w:author="DM" w:date="2012-08-17T19:30:00Z">
        <w:r w:rsidR="00E07959" w:rsidDel="00155048">
          <w:delText>S</w:delText>
        </w:r>
      </w:del>
      <w:ins w:id="1670" w:author="DM" w:date="2012-08-17T19:30:00Z">
        <w:r w:rsidR="00155048">
          <w:t>s</w:t>
        </w:r>
      </w:ins>
      <w:r w:rsidR="00E07959">
        <w:t xml:space="preserve">olution </w:t>
      </w:r>
      <w:del w:id="1671" w:author="DM" w:date="2012-08-17T19:30:00Z">
        <w:r w:rsidR="00E07959" w:rsidDel="00155048">
          <w:delText>S</w:delText>
        </w:r>
      </w:del>
      <w:ins w:id="1672" w:author="DM" w:date="2012-08-17T19:30:00Z">
        <w:r w:rsidR="00155048">
          <w:t>s</w:t>
        </w:r>
      </w:ins>
      <w:r w:rsidR="00E07959">
        <w:t>tart</w:t>
      </w:r>
      <w:r w:rsidR="009348EC">
        <w:t xml:space="preserve">ers and </w:t>
      </w:r>
      <w:del w:id="1673" w:author="DM" w:date="2012-08-17T19:30:00Z">
        <w:r w:rsidR="009348EC" w:rsidDel="00155048">
          <w:delText>C</w:delText>
        </w:r>
      </w:del>
      <w:ins w:id="1674" w:author="DM" w:date="2012-08-17T19:30:00Z">
        <w:r w:rsidR="00155048">
          <w:t>c</w:t>
        </w:r>
      </w:ins>
      <w:r w:rsidR="009348EC">
        <w:t xml:space="preserve">ode </w:t>
      </w:r>
      <w:del w:id="1675" w:author="DM" w:date="2012-08-17T19:30:00Z">
        <w:r w:rsidR="009348EC" w:rsidDel="00155048">
          <w:delText>S</w:delText>
        </w:r>
      </w:del>
      <w:ins w:id="1676" w:author="DM" w:date="2012-08-17T19:30:00Z">
        <w:r w:rsidR="00155048">
          <w:t>s</w:t>
        </w:r>
      </w:ins>
      <w:r w:rsidR="009348EC">
        <w:t>amples</w:t>
      </w:r>
      <w:r w:rsidR="00BA7953">
        <w:t xml:space="preserve"> </w:t>
      </w:r>
      <w:ins w:id="1677" w:author="DM" w:date="2012-08-17T19:30:00Z">
        <w:r w:rsidR="00155048">
          <w:t xml:space="preserve">are </w:t>
        </w:r>
      </w:ins>
      <w:r w:rsidR="00BA7953">
        <w:t>available to download for free from Microsoft.</w:t>
      </w:r>
      <w:r w:rsidR="009348EC">
        <w:t xml:space="preserve"> </w:t>
      </w:r>
      <w:r w:rsidR="00BA7953">
        <w:t xml:space="preserve">These </w:t>
      </w:r>
      <w:del w:id="1678" w:author="DM" w:date="2012-08-17T19:30:00Z">
        <w:r w:rsidR="00BA7953" w:rsidDel="00155048">
          <w:delText>S</w:delText>
        </w:r>
      </w:del>
      <w:ins w:id="1679" w:author="DM" w:date="2012-08-17T19:30:00Z">
        <w:r w:rsidR="00155048">
          <w:t>s</w:t>
        </w:r>
      </w:ins>
      <w:r w:rsidR="00BA7953">
        <w:t xml:space="preserve">olution </w:t>
      </w:r>
      <w:del w:id="1680" w:author="DM" w:date="2012-08-17T19:30:00Z">
        <w:r w:rsidR="00BA7953" w:rsidDel="00155048">
          <w:delText>S</w:delText>
        </w:r>
      </w:del>
      <w:ins w:id="1681" w:author="DM" w:date="2012-08-17T19:30:00Z">
        <w:r w:rsidR="00155048">
          <w:t>s</w:t>
        </w:r>
      </w:ins>
      <w:r w:rsidR="00BA7953">
        <w:t>tarters include</w:t>
      </w:r>
      <w:r w:rsidR="00E07959">
        <w:t xml:space="preserve"> deployment package</w:t>
      </w:r>
      <w:ins w:id="1682" w:author="DM" w:date="2012-08-17T19:30:00Z">
        <w:r w:rsidR="00155048">
          <w:t>s</w:t>
        </w:r>
      </w:ins>
      <w:r w:rsidR="00E07959">
        <w:t>, source code, documentation</w:t>
      </w:r>
      <w:r w:rsidR="00325ADA">
        <w:t>,</w:t>
      </w:r>
      <w:r w:rsidR="00E07959">
        <w:t xml:space="preserve"> and webcasts</w:t>
      </w:r>
      <w:r w:rsidR="009348EC">
        <w:t xml:space="preserve"> (</w:t>
      </w:r>
      <w:r w:rsidR="00325ADA">
        <w:t>MSDN</w:t>
      </w:r>
      <w:ins w:id="1683" w:author="DM" w:date="2012-08-17T19:30:00Z">
        <w:r w:rsidR="00155048">
          <w:t>,</w:t>
        </w:r>
      </w:ins>
      <w:r w:rsidR="009348EC" w:rsidRPr="009348EC">
        <w:t xml:space="preserve"> 2011</w:t>
      </w:r>
      <w:ins w:id="1684" w:author="Jeff Jacobson" w:date="2012-08-31T11:02:00Z">
        <w:r w:rsidR="008239EC">
          <w:t>b</w:t>
        </w:r>
      </w:ins>
      <w:ins w:id="1685" w:author="DM" w:date="2012-08-20T08:44:00Z">
        <w:del w:id="1686" w:author="Jeff Jacobson" w:date="2012-08-31T11:02:00Z">
          <w:r w:rsidR="003A6644" w:rsidDel="008239EC">
            <w:rPr>
              <w:rStyle w:val="QueryInline"/>
            </w:rPr>
            <w:delText>[AU: which cite?]</w:delText>
          </w:r>
        </w:del>
      </w:ins>
      <w:r w:rsidR="009348EC">
        <w:t>)</w:t>
      </w:r>
      <w:r w:rsidR="00E07959">
        <w:t>.</w:t>
      </w:r>
    </w:p>
    <w:p w:rsidR="00A33617" w:rsidRDefault="001C2218" w:rsidP="00B5726C">
      <w:pPr>
        <w:pStyle w:val="Para"/>
      </w:pPr>
      <w:r>
        <w:t xml:space="preserve">There is also an open source site provided by Microsoft. </w:t>
      </w:r>
      <w:proofErr w:type="spellStart"/>
      <w:r w:rsidRPr="001C2218">
        <w:t>CodePlex</w:t>
      </w:r>
      <w:proofErr w:type="spellEnd"/>
      <w:r w:rsidRPr="001C2218">
        <w:t xml:space="preserve"> is Microsoft's open source project hosting </w:t>
      </w:r>
      <w:del w:id="1687" w:author="DM" w:date="2012-08-17T19:30:00Z">
        <w:r w:rsidRPr="001C2218" w:rsidDel="00155048">
          <w:delText>w</w:delText>
        </w:r>
      </w:del>
      <w:ins w:id="1688" w:author="DM" w:date="2012-08-17T19:30:00Z">
        <w:r w:rsidR="00155048">
          <w:t>W</w:t>
        </w:r>
      </w:ins>
      <w:r w:rsidRPr="001C2218">
        <w:t>eb site</w:t>
      </w:r>
      <w:r>
        <w:t xml:space="preserve"> that </w:t>
      </w:r>
      <w:r w:rsidRPr="001C2218">
        <w:t xml:space="preserve">can </w:t>
      </w:r>
      <w:r>
        <w:t xml:space="preserve">be </w:t>
      </w:r>
      <w:r w:rsidRPr="001C2218">
        <w:t>use</w:t>
      </w:r>
      <w:r>
        <w:t xml:space="preserve">d by developers </w:t>
      </w:r>
      <w:r w:rsidRPr="001C2218">
        <w:t>to create new p</w:t>
      </w:r>
      <w:r>
        <w:t xml:space="preserve">rojects to share with the world. Through </w:t>
      </w:r>
      <w:proofErr w:type="spellStart"/>
      <w:r>
        <w:t>CodePlex</w:t>
      </w:r>
      <w:proofErr w:type="spellEnd"/>
      <w:ins w:id="1689" w:author="DM" w:date="2012-08-17T19:30:00Z">
        <w:r w:rsidR="00155048">
          <w:t>,</w:t>
        </w:r>
      </w:ins>
      <w:r>
        <w:t xml:space="preserve"> you can</w:t>
      </w:r>
      <w:r w:rsidRPr="001C2218">
        <w:t xml:space="preserve"> join others who have started their own projects, </w:t>
      </w:r>
      <w:del w:id="1690" w:author="DM" w:date="2012-08-17T19:30:00Z">
        <w:r w:rsidRPr="001C2218" w:rsidDel="00155048">
          <w:delText xml:space="preserve">or </w:delText>
        </w:r>
      </w:del>
      <w:r w:rsidRPr="001C2218">
        <w:t>download open source software</w:t>
      </w:r>
      <w:r>
        <w:t>, and even</w:t>
      </w:r>
      <w:r w:rsidRPr="001C2218">
        <w:t xml:space="preserve"> provide feedback</w:t>
      </w:r>
      <w:r>
        <w:t xml:space="preserve"> (</w:t>
      </w:r>
      <w:proofErr w:type="spellStart"/>
      <w:r>
        <w:t>CodePlex</w:t>
      </w:r>
      <w:proofErr w:type="spellEnd"/>
      <w:ins w:id="1691" w:author="DM" w:date="2012-08-17T19:30:00Z">
        <w:r w:rsidR="00155048">
          <w:t>,</w:t>
        </w:r>
      </w:ins>
      <w:r>
        <w:t xml:space="preserve"> 2012)</w:t>
      </w:r>
      <w:r w:rsidR="00A33617">
        <w:t>.</w:t>
      </w:r>
    </w:p>
    <w:p w:rsidR="00A440A7" w:rsidRPr="008103C1" w:rsidRDefault="00A440A7" w:rsidP="00A440A7">
      <w:pPr>
        <w:pStyle w:val="H2"/>
      </w:pPr>
      <w:r w:rsidRPr="008103C1">
        <w:t>OK, It Manages the Work, But What About the Financials?</w:t>
      </w:r>
    </w:p>
    <w:p w:rsidR="00574CC2" w:rsidRDefault="00795AD9" w:rsidP="00A1239D">
      <w:pPr>
        <w:pStyle w:val="Para"/>
      </w:pPr>
      <w:r>
        <w:t xml:space="preserve">The International </w:t>
      </w:r>
      <w:r w:rsidR="000B37B5">
        <w:t>Federation of Accountants</w:t>
      </w:r>
      <w:r>
        <w:t xml:space="preserve"> </w:t>
      </w:r>
      <w:ins w:id="1692" w:author="DM" w:date="2012-08-17T19:31:00Z">
        <w:r w:rsidR="00155048">
          <w:t xml:space="preserve">(2004) </w:t>
        </w:r>
      </w:ins>
      <w:r>
        <w:t xml:space="preserve">commissioned a </w:t>
      </w:r>
      <w:del w:id="1693" w:author="DM" w:date="2012-08-20T08:46:00Z">
        <w:r w:rsidDel="00644FB5">
          <w:delText>T</w:delText>
        </w:r>
      </w:del>
      <w:ins w:id="1694" w:author="DM" w:date="2012-08-20T08:46:00Z">
        <w:r w:rsidR="00644FB5">
          <w:t>t</w:t>
        </w:r>
      </w:ins>
      <w:r>
        <w:t xml:space="preserve">ask </w:t>
      </w:r>
      <w:del w:id="1695" w:author="DM" w:date="2012-08-20T08:46:00Z">
        <w:r w:rsidDel="00644FB5">
          <w:delText>F</w:delText>
        </w:r>
      </w:del>
      <w:ins w:id="1696" w:author="DM" w:date="2012-08-20T08:46:00Z">
        <w:r w:rsidR="00644FB5">
          <w:t>f</w:t>
        </w:r>
      </w:ins>
      <w:r>
        <w:t xml:space="preserve">orce on </w:t>
      </w:r>
      <w:del w:id="1697" w:author="DM" w:date="2012-08-20T08:46:00Z">
        <w:r w:rsidDel="00644FB5">
          <w:delText>R</w:delText>
        </w:r>
      </w:del>
      <w:ins w:id="1698" w:author="DM" w:date="2012-08-20T08:46:00Z">
        <w:r w:rsidR="00644FB5">
          <w:t>r</w:t>
        </w:r>
      </w:ins>
      <w:r>
        <w:t xml:space="preserve">ebuilding </w:t>
      </w:r>
      <w:del w:id="1699" w:author="DM" w:date="2012-08-20T08:46:00Z">
        <w:r w:rsidDel="00644FB5">
          <w:delText>C</w:delText>
        </w:r>
      </w:del>
      <w:ins w:id="1700" w:author="DM" w:date="2012-08-20T08:46:00Z">
        <w:r w:rsidR="00644FB5">
          <w:t>c</w:t>
        </w:r>
      </w:ins>
      <w:r>
        <w:t xml:space="preserve">onfidence in </w:t>
      </w:r>
      <w:del w:id="1701" w:author="DM" w:date="2012-08-20T08:46:00Z">
        <w:r w:rsidDel="00644FB5">
          <w:delText>F</w:delText>
        </w:r>
      </w:del>
      <w:ins w:id="1702" w:author="DM" w:date="2012-08-20T08:46:00Z">
        <w:r w:rsidR="00644FB5">
          <w:t>f</w:t>
        </w:r>
      </w:ins>
      <w:r>
        <w:t xml:space="preserve">inancial </w:t>
      </w:r>
      <w:del w:id="1703" w:author="DM" w:date="2012-08-20T08:46:00Z">
        <w:r w:rsidDel="00644FB5">
          <w:delText>R</w:delText>
        </w:r>
      </w:del>
      <w:ins w:id="1704" w:author="DM" w:date="2012-08-20T08:46:00Z">
        <w:r w:rsidR="00644FB5">
          <w:t>r</w:t>
        </w:r>
      </w:ins>
      <w:r>
        <w:t>eporting to look at ways of restoring the credibility of financial reporting. The report</w:t>
      </w:r>
      <w:r w:rsidR="001935C2">
        <w:t xml:space="preserve"> was published in </w:t>
      </w:r>
      <w:del w:id="1705" w:author="Odum, Amy - Hoboken" w:date="2012-08-27T12:33:00Z">
        <w:r w:rsidR="001935C2" w:rsidDel="0066260D">
          <w:delText>2003</w:delText>
        </w:r>
      </w:del>
      <w:ins w:id="1706" w:author="Odum, Amy - Hoboken" w:date="2012-08-27T12:33:00Z">
        <w:r w:rsidR="0066260D">
          <w:t>2004</w:t>
        </w:r>
      </w:ins>
      <w:r w:rsidR="001935C2">
        <w:t xml:space="preserve"> and</w:t>
      </w:r>
      <w:r>
        <w:t xml:space="preserve"> </w:t>
      </w:r>
      <w:r w:rsidR="001935C2">
        <w:t xml:space="preserve">set out </w:t>
      </w:r>
      <w:ins w:id="1707" w:author="DM" w:date="2012-08-17T19:31:00Z">
        <w:r w:rsidR="00155048">
          <w:t>10</w:t>
        </w:r>
      </w:ins>
      <w:del w:id="1708" w:author="DM" w:date="2012-08-17T19:31:00Z">
        <w:r w:rsidR="001935C2" w:rsidDel="00155048">
          <w:delText>ten</w:delText>
        </w:r>
      </w:del>
      <w:r w:rsidR="001935C2">
        <w:t xml:space="preserve"> recommendations, </w:t>
      </w:r>
      <w:ins w:id="1709" w:author="DM" w:date="2012-08-17T19:31:00Z">
        <w:r w:rsidR="00155048">
          <w:t>one of which was:</w:t>
        </w:r>
      </w:ins>
      <w:del w:id="1710" w:author="DM" w:date="2012-08-17T19:31:00Z">
        <w:r w:rsidR="001935C2" w:rsidDel="00155048">
          <w:delText>among them</w:delText>
        </w:r>
      </w:del>
      <w:r>
        <w:t xml:space="preserve"> “Corporate management must place greater emphasis on the effectiveness of financial management and controls</w:t>
      </w:r>
      <w:ins w:id="1711" w:author="DM" w:date="2012-08-17T19:31:00Z">
        <w:r w:rsidR="00155048">
          <w:t>.</w:t>
        </w:r>
      </w:ins>
      <w:r w:rsidR="0034397B">
        <w:t>”</w:t>
      </w:r>
      <w:ins w:id="1712" w:author="DM" w:date="2012-08-17T19:31:00Z">
        <w:r w:rsidR="00155048" w:rsidDel="00155048">
          <w:t xml:space="preserve"> </w:t>
        </w:r>
      </w:ins>
      <w:del w:id="1713" w:author="DM" w:date="2012-08-17T19:31:00Z">
        <w:r w:rsidR="0034397B" w:rsidDel="00155048">
          <w:delText xml:space="preserve"> </w:delText>
        </w:r>
        <w:r w:rsidR="00A55CE9" w:rsidDel="00155048">
          <w:delText>(</w:delText>
        </w:r>
        <w:r w:rsidR="000B37B5" w:rsidDel="00155048">
          <w:delText>IFAC 2004</w:delText>
        </w:r>
        <w:r w:rsidDel="00155048">
          <w:delText>).</w:delText>
        </w:r>
      </w:del>
      <w:r w:rsidR="00F01FE4">
        <w:t xml:space="preserve"> </w:t>
      </w:r>
    </w:p>
    <w:p w:rsidR="00EC6F19" w:rsidRDefault="00374526" w:rsidP="00A1239D">
      <w:pPr>
        <w:pStyle w:val="Para"/>
      </w:pPr>
      <w:ins w:id="1714" w:author="DM" w:date="2012-08-17T19:31:00Z">
        <w:r>
          <w:t xml:space="preserve">Chapter </w:t>
        </w:r>
        <w:r w:rsidR="00A63169" w:rsidRPr="00A63169">
          <w:rPr>
            <w:rStyle w:val="QueryInline"/>
            <w:rPrChange w:id="1715" w:author="DM" w:date="2012-08-17T19:31:00Z">
              <w:rPr/>
            </w:rPrChange>
          </w:rPr>
          <w:t>3</w:t>
        </w:r>
        <w:commentRangeStart w:id="1716"/>
        <w:r>
          <w:rPr>
            <w:rStyle w:val="QueryInline"/>
          </w:rPr>
          <w:t>[</w:t>
        </w:r>
        <w:commentRangeStart w:id="1717"/>
        <w:r>
          <w:rPr>
            <w:rStyle w:val="QueryInline"/>
          </w:rPr>
          <w:t>AU: verify chapter no</w:t>
        </w:r>
        <w:proofErr w:type="gramStart"/>
        <w:r>
          <w:rPr>
            <w:rStyle w:val="QueryInline"/>
          </w:rPr>
          <w:t xml:space="preserve">. </w:t>
        </w:r>
      </w:ins>
      <w:commentRangeEnd w:id="1717"/>
      <w:proofErr w:type="gramEnd"/>
      <w:r w:rsidR="00F94C72">
        <w:rPr>
          <w:rStyle w:val="CommentReference"/>
          <w:rFonts w:asciiTheme="minorHAnsi" w:eastAsiaTheme="minorHAnsi" w:hAnsiTheme="minorHAnsi" w:cstheme="minorBidi"/>
          <w:snapToGrid/>
        </w:rPr>
        <w:commentReference w:id="1717"/>
      </w:r>
      <w:ins w:id="1718" w:author="DM" w:date="2012-08-17T19:31:00Z">
        <w:r>
          <w:rPr>
            <w:rStyle w:val="QueryInline"/>
          </w:rPr>
          <w:t>]</w:t>
        </w:r>
      </w:ins>
      <w:commentRangeEnd w:id="1716"/>
      <w:r w:rsidR="009A31FA">
        <w:rPr>
          <w:rStyle w:val="CommentReference"/>
          <w:rFonts w:asciiTheme="minorHAnsi" w:eastAsiaTheme="minorHAnsi" w:hAnsiTheme="minorHAnsi" w:cstheme="minorBidi"/>
          <w:snapToGrid/>
        </w:rPr>
        <w:commentReference w:id="1716"/>
      </w:r>
      <w:ins w:id="1719" w:author="DM" w:date="2012-08-17T19:32:00Z">
        <w:r>
          <w:rPr>
            <w:rStyle w:val="QueryInline"/>
          </w:rPr>
          <w:t xml:space="preserve"> provides </w:t>
        </w:r>
      </w:ins>
      <w:del w:id="1720" w:author="DM" w:date="2012-08-17T19:32:00Z">
        <w:r w:rsidR="00A63169" w:rsidRPr="00A63169">
          <w:rPr>
            <w:rStyle w:val="QueryInline"/>
            <w:rPrChange w:id="1721" w:author="DM" w:date="2012-08-17T19:31:00Z">
              <w:rPr/>
            </w:rPrChange>
          </w:rPr>
          <w:delText>A</w:delText>
        </w:r>
      </w:del>
      <w:ins w:id="1722" w:author="DM" w:date="2012-08-17T19:32:00Z">
        <w:r>
          <w:rPr>
            <w:rStyle w:val="QueryInline"/>
          </w:rPr>
          <w:t>a</w:t>
        </w:r>
      </w:ins>
      <w:r w:rsidR="00A63169" w:rsidRPr="00A63169">
        <w:rPr>
          <w:rStyle w:val="QueryInline"/>
          <w:rPrChange w:id="1723" w:author="DM" w:date="2012-08-17T19:31:00Z">
            <w:rPr/>
          </w:rPrChange>
        </w:rPr>
        <w:t>dditional</w:t>
      </w:r>
      <w:r w:rsidR="00016387">
        <w:t xml:space="preserve"> information on the </w:t>
      </w:r>
      <w:r w:rsidR="00A33617">
        <w:t>management of financial controls</w:t>
      </w:r>
      <w:ins w:id="1724" w:author="Tim Runcie" w:date="2012-09-12T08:46:00Z">
        <w:r w:rsidR="00F94C72">
          <w:t xml:space="preserve">, </w:t>
        </w:r>
      </w:ins>
      <w:ins w:id="1725" w:author="Tim Runcie" w:date="2012-09-12T08:45:00Z">
        <w:r w:rsidR="00F94C72">
          <w:t>approaches</w:t>
        </w:r>
      </w:ins>
      <w:del w:id="1726" w:author="DM" w:date="2012-08-17T19:32:00Z">
        <w:r w:rsidR="00336D39" w:rsidDel="00374526">
          <w:delText>,</w:delText>
        </w:r>
      </w:del>
      <w:r w:rsidR="00016387">
        <w:t xml:space="preserve"> and the</w:t>
      </w:r>
      <w:r w:rsidR="00336D39">
        <w:t xml:space="preserve"> role and responsibilities of the </w:t>
      </w:r>
      <w:ins w:id="1727" w:author="DM" w:date="2012-08-17T19:32:00Z">
        <w:r>
          <w:t>chief financial officer</w:t>
        </w:r>
      </w:ins>
      <w:del w:id="1728" w:author="DM" w:date="2012-08-17T19:32:00Z">
        <w:r w:rsidR="00016387" w:rsidDel="00374526">
          <w:delText>CFO</w:delText>
        </w:r>
        <w:r w:rsidR="00336D39" w:rsidDel="00374526">
          <w:delText>,</w:delText>
        </w:r>
        <w:r w:rsidR="00016387" w:rsidRPr="00016387" w:rsidDel="00374526">
          <w:delText xml:space="preserve"> </w:delText>
        </w:r>
        <w:r w:rsidR="00016387" w:rsidDel="00374526">
          <w:delText>is provided in</w:delText>
        </w:r>
      </w:del>
      <w:del w:id="1729" w:author="DM" w:date="2012-08-17T19:31:00Z">
        <w:r w:rsidR="00016387" w:rsidDel="00374526">
          <w:delText xml:space="preserve"> chapter 3</w:delText>
        </w:r>
      </w:del>
      <w:r w:rsidR="00A33617">
        <w:t>. T</w:t>
      </w:r>
      <w:r w:rsidR="00A33617" w:rsidRPr="00A33617">
        <w:t xml:space="preserve">his section </w:t>
      </w:r>
      <w:del w:id="1730" w:author="DM" w:date="2012-08-17T19:32:00Z">
        <w:r w:rsidR="00A33617" w:rsidDel="00374526">
          <w:delText xml:space="preserve">will </w:delText>
        </w:r>
      </w:del>
      <w:r w:rsidR="00A33617">
        <w:t>discuss</w:t>
      </w:r>
      <w:ins w:id="1731" w:author="DM" w:date="2012-08-17T19:32:00Z">
        <w:r>
          <w:t>es</w:t>
        </w:r>
      </w:ins>
      <w:r w:rsidR="00A33617">
        <w:t xml:space="preserve"> </w:t>
      </w:r>
      <w:r w:rsidR="00A33617" w:rsidRPr="00A33617">
        <w:t xml:space="preserve">cost </w:t>
      </w:r>
      <w:r w:rsidR="00545A06">
        <w:t>management</w:t>
      </w:r>
      <w:r w:rsidR="00A33617" w:rsidRPr="00A33617">
        <w:t xml:space="preserve"> from</w:t>
      </w:r>
      <w:r w:rsidR="00A33617">
        <w:t xml:space="preserve"> a </w:t>
      </w:r>
      <w:r w:rsidR="00883CC2">
        <w:t>p</w:t>
      </w:r>
      <w:r w:rsidR="00A33617" w:rsidRPr="00A33617">
        <w:t>roject</w:t>
      </w:r>
      <w:r w:rsidR="00A33617">
        <w:t xml:space="preserve"> perspective</w:t>
      </w:r>
      <w:r w:rsidR="00A33617" w:rsidRPr="00A33617">
        <w:t xml:space="preserve"> and the roll</w:t>
      </w:r>
      <w:ins w:id="1732" w:author="DM" w:date="2012-08-17T19:32:00Z">
        <w:r>
          <w:t>-</w:t>
        </w:r>
      </w:ins>
      <w:r w:rsidR="00A33617" w:rsidRPr="00A33617">
        <w:t>up capabilities</w:t>
      </w:r>
      <w:r w:rsidR="00A33617">
        <w:t xml:space="preserve"> of the</w:t>
      </w:r>
      <w:r w:rsidR="00011D85">
        <w:t xml:space="preserve"> Microsoft Project 2010 desktop and the</w:t>
      </w:r>
      <w:r w:rsidR="00A33617">
        <w:t xml:space="preserve"> </w:t>
      </w:r>
      <w:r w:rsidR="001B658A">
        <w:t>EPM</w:t>
      </w:r>
      <w:r w:rsidR="00011D85">
        <w:t xml:space="preserve"> 2010</w:t>
      </w:r>
      <w:r w:rsidR="00A33617">
        <w:t xml:space="preserve"> solution</w:t>
      </w:r>
      <w:r w:rsidR="00011D85">
        <w:t>s</w:t>
      </w:r>
      <w:r w:rsidR="00A33617">
        <w:t>.</w:t>
      </w:r>
    </w:p>
    <w:p w:rsidR="00A33617" w:rsidRDefault="003741D3" w:rsidP="00A33617">
      <w:pPr>
        <w:pStyle w:val="H3"/>
      </w:pPr>
      <w:r>
        <w:t xml:space="preserve">Project </w:t>
      </w:r>
      <w:r w:rsidR="00912CB4">
        <w:t xml:space="preserve">Cost </w:t>
      </w:r>
      <w:r w:rsidR="003A2C25">
        <w:t>Types</w:t>
      </w:r>
    </w:p>
    <w:p w:rsidR="008D4960" w:rsidRDefault="00EC41A7" w:rsidP="002E6A80">
      <w:pPr>
        <w:pStyle w:val="Para"/>
      </w:pPr>
      <w:r w:rsidRPr="00EC41A7">
        <w:t xml:space="preserve">Microsoft Project 2010 calculates the costs for resources based </w:t>
      </w:r>
      <w:del w:id="1733" w:author="DM" w:date="2012-08-17T19:33:00Z">
        <w:r w:rsidRPr="00EC41A7" w:rsidDel="00374526">
          <w:delText>up</w:delText>
        </w:r>
      </w:del>
      <w:r w:rsidRPr="00EC41A7">
        <w:t>on a number of factors and resource types</w:t>
      </w:r>
      <w:del w:id="1734" w:author="DM" w:date="2012-08-17T19:33:00Z">
        <w:r w:rsidDel="00374526">
          <w:delText xml:space="preserve"> (Microsoft 2012)</w:delText>
        </w:r>
      </w:del>
      <w:r w:rsidRPr="00EC41A7">
        <w:t>.</w:t>
      </w:r>
      <w:r w:rsidR="00C32D90">
        <w:t xml:space="preserve"> </w:t>
      </w:r>
      <w:del w:id="1735" w:author="DM" w:date="2012-08-17T19:33:00Z">
        <w:r w:rsidDel="00374526">
          <w:delText>There is a</w:delText>
        </w:r>
      </w:del>
      <w:ins w:id="1736" w:author="DM" w:date="2012-08-17T19:33:00Z">
        <w:r w:rsidR="00374526">
          <w:t>A</w:t>
        </w:r>
      </w:ins>
      <w:r>
        <w:t xml:space="preserve"> wide</w:t>
      </w:r>
      <w:del w:id="1737" w:author="DM" w:date="2012-08-17T19:33:00Z">
        <w:r w:rsidDel="00374526">
          <w:delText>-</w:delText>
        </w:r>
      </w:del>
      <w:ins w:id="1738" w:author="DM" w:date="2012-08-17T19:33:00Z">
        <w:r w:rsidR="00374526">
          <w:t xml:space="preserve"> </w:t>
        </w:r>
      </w:ins>
      <w:r>
        <w:t xml:space="preserve">variety of resource costs </w:t>
      </w:r>
      <w:del w:id="1739" w:author="DM" w:date="2012-08-17T19:33:00Z">
        <w:r w:rsidDel="00374526">
          <w:delText xml:space="preserve">that </w:delText>
        </w:r>
      </w:del>
      <w:r>
        <w:t xml:space="preserve">need to be tracked throughout the lifecycle of a </w:t>
      </w:r>
      <w:r w:rsidR="00205E4C">
        <w:t>project</w:t>
      </w:r>
      <w:ins w:id="1740" w:author="DM" w:date="2012-08-17T19:33:00Z">
        <w:r w:rsidR="00374526">
          <w:t>,</w:t>
        </w:r>
      </w:ins>
      <w:r w:rsidR="003B4CB0">
        <w:t xml:space="preserve"> </w:t>
      </w:r>
      <w:r w:rsidR="00205E4C">
        <w:t>including:</w:t>
      </w:r>
    </w:p>
    <w:p w:rsidR="000C1CDE" w:rsidRDefault="00A63169" w:rsidP="00A1239D">
      <w:pPr>
        <w:pStyle w:val="ListBulleted"/>
      </w:pPr>
      <w:r w:rsidRPr="00A63169">
        <w:rPr>
          <w:b/>
          <w:rPrChange w:id="1741" w:author="DM" w:date="2012-08-17T19:33:00Z">
            <w:rPr/>
          </w:rPrChange>
        </w:rPr>
        <w:t>Regular and overtime rates</w:t>
      </w:r>
      <w:ins w:id="1742" w:author="DM" w:date="2012-08-17T19:33:00Z">
        <w:r w:rsidR="00374526">
          <w:t>,</w:t>
        </w:r>
      </w:ins>
      <w:r w:rsidR="00F96D0C">
        <w:t xml:space="preserve"> </w:t>
      </w:r>
      <w:ins w:id="1743" w:author="DM" w:date="2012-08-17T19:33:00Z">
        <w:r w:rsidR="00374526">
          <w:t>which</w:t>
        </w:r>
      </w:ins>
      <w:del w:id="1744" w:author="DM" w:date="2012-08-17T19:33:00Z">
        <w:r w:rsidR="000C1CDE" w:rsidDel="00374526">
          <w:delText>–</w:delText>
        </w:r>
      </w:del>
      <w:r w:rsidR="00F96D0C">
        <w:t xml:space="preserve"> </w:t>
      </w:r>
      <w:r w:rsidR="000C1CDE">
        <w:t xml:space="preserve">are </w:t>
      </w:r>
      <w:r w:rsidR="000C1CDE" w:rsidRPr="000C1CDE">
        <w:t>calculated based on the pay rates that are specified for a resource and the amount of work that is performed by that resource</w:t>
      </w:r>
      <w:r w:rsidR="000C1CDE">
        <w:t xml:space="preserve">. The </w:t>
      </w:r>
      <w:del w:id="1745" w:author="DM" w:date="2012-08-17T19:33:00Z">
        <w:r w:rsidR="000C1CDE" w:rsidDel="00374526">
          <w:delText>S</w:delText>
        </w:r>
      </w:del>
      <w:ins w:id="1746" w:author="DM" w:date="2012-08-17T19:33:00Z">
        <w:r w:rsidR="00374526">
          <w:t>s</w:t>
        </w:r>
      </w:ins>
      <w:r w:rsidR="000C1CDE">
        <w:t xml:space="preserve">tandard and </w:t>
      </w:r>
      <w:del w:id="1747" w:author="DM" w:date="2012-08-17T19:33:00Z">
        <w:r w:rsidR="000C1CDE" w:rsidDel="00374526">
          <w:delText>O</w:delText>
        </w:r>
      </w:del>
      <w:ins w:id="1748" w:author="DM" w:date="2012-08-17T19:33:00Z">
        <w:r w:rsidR="00374526">
          <w:t>o</w:t>
        </w:r>
      </w:ins>
      <w:r w:rsidR="000C1CDE">
        <w:t>vertime rates are calculated</w:t>
      </w:r>
      <w:r w:rsidR="000C1CDE" w:rsidRPr="000C1CDE">
        <w:t xml:space="preserve"> </w:t>
      </w:r>
      <w:r w:rsidR="000C1CDE">
        <w:t xml:space="preserve">separately, based on their specific pay rate, and then rolled up to reflect the total labor costs for a </w:t>
      </w:r>
      <w:r w:rsidR="00EC604E">
        <w:t xml:space="preserve">given </w:t>
      </w:r>
      <w:r w:rsidR="000C1CDE">
        <w:t>task</w:t>
      </w:r>
      <w:r w:rsidR="00FF72CD">
        <w:t xml:space="preserve"> (Microsoft</w:t>
      </w:r>
      <w:ins w:id="1749" w:author="DM" w:date="2012-08-17T19:33:00Z">
        <w:r w:rsidR="00374526">
          <w:t>,</w:t>
        </w:r>
      </w:ins>
      <w:r w:rsidR="00FF72CD">
        <w:t xml:space="preserve"> 2012</w:t>
      </w:r>
      <w:ins w:id="1750" w:author="Jeff Jacobson" w:date="2012-08-31T11:43:00Z">
        <w:r w:rsidR="00E8794C">
          <w:t>a</w:t>
        </w:r>
      </w:ins>
      <w:ins w:id="1751" w:author="DM" w:date="2012-08-20T08:46:00Z">
        <w:del w:id="1752" w:author="Jeff Jacobson" w:date="2012-08-31T11:43:00Z">
          <w:r w:rsidR="00644FB5" w:rsidDel="00E8794C">
            <w:rPr>
              <w:rStyle w:val="QueryInline"/>
            </w:rPr>
            <w:delText>[AU: which cite?]</w:delText>
          </w:r>
        </w:del>
      </w:ins>
      <w:r w:rsidR="00FF72CD">
        <w:t>)</w:t>
      </w:r>
      <w:r w:rsidR="000C1CDE">
        <w:t>.</w:t>
      </w:r>
    </w:p>
    <w:p w:rsidR="008D4960" w:rsidRDefault="00A63169" w:rsidP="00A1239D">
      <w:pPr>
        <w:pStyle w:val="ListBulleted"/>
      </w:pPr>
      <w:r w:rsidRPr="00A63169">
        <w:rPr>
          <w:b/>
          <w:rPrChange w:id="1753" w:author="DM" w:date="2012-08-17T19:33:00Z">
            <w:rPr/>
          </w:rPrChange>
        </w:rPr>
        <w:t>Per-use costs</w:t>
      </w:r>
      <w:ins w:id="1754" w:author="DM" w:date="2012-08-17T19:34:00Z">
        <w:r w:rsidR="00374526">
          <w:rPr>
            <w:b/>
          </w:rPr>
          <w:t xml:space="preserve">, </w:t>
        </w:r>
        <w:r w:rsidRPr="00A63169">
          <w:rPr>
            <w:rPrChange w:id="1755" w:author="DM" w:date="2012-08-17T19:34:00Z">
              <w:rPr>
                <w:b/>
              </w:rPr>
            </w:rPrChange>
          </w:rPr>
          <w:t>which</w:t>
        </w:r>
      </w:ins>
      <w:del w:id="1756" w:author="DM" w:date="2012-08-17T19:34:00Z">
        <w:r w:rsidR="00D276E0" w:rsidDel="00374526">
          <w:delText xml:space="preserve"> </w:delText>
        </w:r>
        <w:r w:rsidR="004555CF" w:rsidDel="00374526">
          <w:delText>–</w:delText>
        </w:r>
      </w:del>
      <w:r w:rsidR="00D276E0">
        <w:t xml:space="preserve"> </w:t>
      </w:r>
      <w:r w:rsidR="004555CF">
        <w:t>can be applied to a work request to track a professional fee for example. Per-use</w:t>
      </w:r>
      <w:del w:id="1757" w:author="DM" w:date="2012-08-17T19:34:00Z">
        <w:r w:rsidR="004555CF" w:rsidDel="00374526">
          <w:delText>-</w:delText>
        </w:r>
      </w:del>
      <w:ins w:id="1758" w:author="DM" w:date="2012-08-17T19:34:00Z">
        <w:r w:rsidR="00374526">
          <w:t xml:space="preserve"> </w:t>
        </w:r>
      </w:ins>
      <w:r w:rsidR="004555CF">
        <w:t xml:space="preserve">costs can also be allocated to material resource when </w:t>
      </w:r>
      <w:del w:id="1759" w:author="DM" w:date="2012-08-17T19:34:00Z">
        <w:r w:rsidR="004555CF" w:rsidDel="00374526">
          <w:delText xml:space="preserve">you need to track </w:delText>
        </w:r>
      </w:del>
      <w:r w:rsidR="004555CF">
        <w:t xml:space="preserve">costs </w:t>
      </w:r>
      <w:ins w:id="1760" w:author="DM" w:date="2012-08-17T19:34:00Z">
        <w:r w:rsidR="00374526">
          <w:t xml:space="preserve">must be tracked </w:t>
        </w:r>
      </w:ins>
      <w:r w:rsidR="004555CF">
        <w:t xml:space="preserve">each time some item is used. </w:t>
      </w:r>
      <w:r w:rsidR="004555CF" w:rsidRPr="004555CF">
        <w:t>You can enter more than one per-use cost for each resource</w:t>
      </w:r>
      <w:r w:rsidR="004555CF">
        <w:t xml:space="preserve">. </w:t>
      </w:r>
    </w:p>
    <w:p w:rsidR="008D4960" w:rsidRDefault="00A63169" w:rsidP="00A1239D">
      <w:pPr>
        <w:pStyle w:val="ListBulleted"/>
      </w:pPr>
      <w:r w:rsidRPr="00A63169">
        <w:rPr>
          <w:b/>
          <w:rPrChange w:id="1761" w:author="DM" w:date="2012-08-17T19:34:00Z">
            <w:rPr/>
          </w:rPrChange>
        </w:rPr>
        <w:t>Fixed costs</w:t>
      </w:r>
      <w:ins w:id="1762" w:author="DM" w:date="2012-08-17T19:34:00Z">
        <w:r w:rsidRPr="00A63169">
          <w:rPr>
            <w:b/>
            <w:rPrChange w:id="1763" w:author="DM" w:date="2012-08-17T19:34:00Z">
              <w:rPr/>
            </w:rPrChange>
          </w:rPr>
          <w:t>,</w:t>
        </w:r>
      </w:ins>
      <w:r w:rsidR="00C34E02">
        <w:t xml:space="preserve"> </w:t>
      </w:r>
      <w:del w:id="1764" w:author="DM" w:date="2012-08-17T19:34:00Z">
        <w:r w:rsidR="0034397B" w:rsidDel="00374526">
          <w:delText>–</w:delText>
        </w:r>
        <w:r w:rsidR="00C34E02" w:rsidDel="00374526">
          <w:delText xml:space="preserve"> </w:delText>
        </w:r>
      </w:del>
      <w:ins w:id="1765" w:author="DM" w:date="2012-08-17T19:34:00Z">
        <w:r w:rsidR="00374526">
          <w:t xml:space="preserve">which </w:t>
        </w:r>
      </w:ins>
      <w:r w:rsidR="00C34E02">
        <w:t xml:space="preserve">are assigned to </w:t>
      </w:r>
      <w:r w:rsidR="00C34E02" w:rsidRPr="00C34E02">
        <w:t>task</w:t>
      </w:r>
      <w:r w:rsidR="00C34E02">
        <w:t>s</w:t>
      </w:r>
      <w:r w:rsidR="00C34E02" w:rsidRPr="00C34E02">
        <w:t xml:space="preserve"> and are useful for planning and capturing task cost</w:t>
      </w:r>
      <w:r w:rsidR="00C34E02">
        <w:t>s</w:t>
      </w:r>
      <w:r w:rsidR="00C34E02" w:rsidRPr="00C34E02">
        <w:t xml:space="preserve"> that arise in addition to those arising from the assigned resources. Fixed costs </w:t>
      </w:r>
      <w:r w:rsidR="00C34E02">
        <w:t xml:space="preserve">can </w:t>
      </w:r>
      <w:del w:id="1766" w:author="DM" w:date="2012-08-17T19:34:00Z">
        <w:r w:rsidR="00C34E02" w:rsidDel="00374526">
          <w:delText xml:space="preserve">only </w:delText>
        </w:r>
      </w:del>
      <w:r w:rsidR="00C34E02">
        <w:t xml:space="preserve">be applied to a task </w:t>
      </w:r>
      <w:ins w:id="1767" w:author="DM" w:date="2012-08-17T19:34:00Z">
        <w:r w:rsidR="00374526">
          <w:t xml:space="preserve">only, </w:t>
        </w:r>
      </w:ins>
      <w:del w:id="1768" w:author="DM" w:date="2012-08-17T19:34:00Z">
        <w:r w:rsidR="00C34E02" w:rsidDel="00374526">
          <w:delText xml:space="preserve">and </w:delText>
        </w:r>
      </w:del>
      <w:r w:rsidR="00C34E02">
        <w:t>not to</w:t>
      </w:r>
      <w:r w:rsidR="00C34E02" w:rsidRPr="00C34E02">
        <w:t xml:space="preserve"> resource</w:t>
      </w:r>
      <w:r w:rsidR="00C34E02">
        <w:t>s</w:t>
      </w:r>
      <w:r w:rsidR="00C34E02" w:rsidRPr="00C34E02">
        <w:t>.</w:t>
      </w:r>
      <w:r w:rsidR="00D276E0">
        <w:t xml:space="preserve"> </w:t>
      </w:r>
      <w:r w:rsidR="00D276E0" w:rsidRPr="00D276E0">
        <w:t xml:space="preserve">You can also enter fixed costs for the entire project, </w:t>
      </w:r>
      <w:r w:rsidR="00D276E0">
        <w:t xml:space="preserve">to track </w:t>
      </w:r>
      <w:r w:rsidR="00D276E0" w:rsidRPr="00D276E0">
        <w:t>overall project costs</w:t>
      </w:r>
      <w:r w:rsidR="00D276E0">
        <w:t xml:space="preserve"> for example.</w:t>
      </w:r>
    </w:p>
    <w:p w:rsidR="00EC14D1" w:rsidRDefault="00A63169" w:rsidP="00A1239D">
      <w:pPr>
        <w:pStyle w:val="ListBulleted"/>
      </w:pPr>
      <w:r w:rsidRPr="00A63169">
        <w:rPr>
          <w:b/>
          <w:rPrChange w:id="1769" w:author="DM" w:date="2012-08-17T19:35:00Z">
            <w:rPr/>
          </w:rPrChange>
        </w:rPr>
        <w:t>Cost resources that are assigned to tasks</w:t>
      </w:r>
      <w:ins w:id="1770" w:author="DM" w:date="2012-08-17T19:34:00Z">
        <w:r w:rsidRPr="00A63169">
          <w:rPr>
            <w:b/>
            <w:rPrChange w:id="1771" w:author="DM" w:date="2012-08-17T19:35:00Z">
              <w:rPr/>
            </w:rPrChange>
          </w:rPr>
          <w:t>,</w:t>
        </w:r>
      </w:ins>
      <w:r w:rsidR="00C34E02">
        <w:t xml:space="preserve"> </w:t>
      </w:r>
      <w:ins w:id="1772" w:author="DM" w:date="2012-08-17T19:34:00Z">
        <w:r w:rsidR="00374526">
          <w:t>which</w:t>
        </w:r>
      </w:ins>
      <w:del w:id="1773" w:author="DM" w:date="2012-08-17T19:34:00Z">
        <w:r w:rsidR="0034397B" w:rsidDel="00374526">
          <w:delText>–</w:delText>
        </w:r>
        <w:r w:rsidR="008A7993" w:rsidRPr="008A7993" w:rsidDel="00374526">
          <w:delText xml:space="preserve"> </w:delText>
        </w:r>
      </w:del>
      <w:ins w:id="1774" w:author="DM" w:date="2012-08-17T19:35:00Z">
        <w:r w:rsidR="00374526">
          <w:t xml:space="preserve"> </w:t>
        </w:r>
      </w:ins>
      <w:r w:rsidR="008A7993" w:rsidRPr="008A7993">
        <w:t xml:space="preserve">might include airfare and lodging. This is typically a one-time cost per task, but the cost resource assignment </w:t>
      </w:r>
      <w:ins w:id="1775" w:author="DM" w:date="2012-08-17T19:35:00Z">
        <w:r w:rsidR="00D339E1">
          <w:t>also</w:t>
        </w:r>
        <w:r w:rsidR="00D339E1" w:rsidRPr="008A7993">
          <w:t xml:space="preserve"> </w:t>
        </w:r>
      </w:ins>
      <w:r w:rsidR="008A7993" w:rsidRPr="008A7993">
        <w:t>can</w:t>
      </w:r>
      <w:r w:rsidR="008A7993">
        <w:t xml:space="preserve"> </w:t>
      </w:r>
      <w:del w:id="1776" w:author="DM" w:date="2012-08-17T19:35:00Z">
        <w:r w:rsidR="008A7993" w:rsidDel="00D339E1">
          <w:delText>also</w:delText>
        </w:r>
        <w:r w:rsidR="008A7993" w:rsidRPr="008A7993" w:rsidDel="00D339E1">
          <w:delText xml:space="preserve"> </w:delText>
        </w:r>
      </w:del>
      <w:r w:rsidR="008A7993" w:rsidRPr="008A7993">
        <w:t>be contoured ac</w:t>
      </w:r>
      <w:r w:rsidR="008A7993">
        <w:t>ross the duration of the task (i.e.</w:t>
      </w:r>
      <w:ins w:id="1777" w:author="DM" w:date="2012-08-17T19:35:00Z">
        <w:r w:rsidR="00D339E1">
          <w:t>,</w:t>
        </w:r>
      </w:ins>
      <w:r w:rsidR="00766303">
        <w:t xml:space="preserve"> </w:t>
      </w:r>
      <w:del w:id="1778" w:author="DM" w:date="2012-08-17T19:35:00Z">
        <w:r w:rsidR="00766303" w:rsidDel="00D339E1">
          <w:delText>S</w:delText>
        </w:r>
      </w:del>
      <w:ins w:id="1779" w:author="DM" w:date="2012-08-17T19:35:00Z">
        <w:r w:rsidR="00D339E1">
          <w:t>s</w:t>
        </w:r>
      </w:ins>
      <w:r w:rsidR="00766303">
        <w:t xml:space="preserve">tart of task, </w:t>
      </w:r>
      <w:del w:id="1780" w:author="DM" w:date="2012-08-17T19:35:00Z">
        <w:r w:rsidR="00766303" w:rsidDel="00D339E1">
          <w:delText>P</w:delText>
        </w:r>
      </w:del>
      <w:ins w:id="1781" w:author="DM" w:date="2012-08-17T19:35:00Z">
        <w:r w:rsidR="00D339E1">
          <w:t>p</w:t>
        </w:r>
      </w:ins>
      <w:r w:rsidR="00766303">
        <w:t xml:space="preserve">rorated over the duration of the task, or at the </w:t>
      </w:r>
      <w:del w:id="1782" w:author="DM" w:date="2012-08-17T19:35:00Z">
        <w:r w:rsidR="00766303" w:rsidDel="00D339E1">
          <w:delText>F</w:delText>
        </w:r>
      </w:del>
      <w:ins w:id="1783" w:author="DM" w:date="2012-08-17T19:35:00Z">
        <w:r w:rsidR="00D339E1">
          <w:t>f</w:t>
        </w:r>
      </w:ins>
      <w:r w:rsidR="00766303">
        <w:t>inish of the task).</w:t>
      </w:r>
    </w:p>
    <w:p w:rsidR="00C75FB9" w:rsidRDefault="008A7993" w:rsidP="00C75FB9">
      <w:pPr>
        <w:pStyle w:val="H3"/>
      </w:pPr>
      <w:r>
        <w:t>Rate Tables</w:t>
      </w:r>
    </w:p>
    <w:p w:rsidR="00020459" w:rsidRPr="00C54D35" w:rsidRDefault="00020459" w:rsidP="00020459">
      <w:pPr>
        <w:pStyle w:val="Para"/>
      </w:pPr>
      <w:r w:rsidRPr="00F96D0C">
        <w:t xml:space="preserve">You can model </w:t>
      </w:r>
      <w:r>
        <w:t>more complex billing schemes</w:t>
      </w:r>
      <w:r w:rsidRPr="00F96D0C">
        <w:t xml:space="preserve"> using </w:t>
      </w:r>
      <w:r>
        <w:t xml:space="preserve">the </w:t>
      </w:r>
      <w:r w:rsidR="00401E75">
        <w:t>rate</w:t>
      </w:r>
      <w:del w:id="1784" w:author="DM" w:date="2012-08-17T19:35:00Z">
        <w:r w:rsidR="00401E75" w:rsidDel="00D339E1">
          <w:delText>-</w:delText>
        </w:r>
      </w:del>
      <w:ins w:id="1785" w:author="DM" w:date="2012-08-17T19:35:00Z">
        <w:r w:rsidR="00D339E1">
          <w:t xml:space="preserve"> </w:t>
        </w:r>
      </w:ins>
      <w:r w:rsidR="00401E75">
        <w:t xml:space="preserve">table </w:t>
      </w:r>
      <w:r w:rsidRPr="00F96D0C">
        <w:t xml:space="preserve">features </w:t>
      </w:r>
      <w:r w:rsidR="00401E75">
        <w:t xml:space="preserve">provided </w:t>
      </w:r>
      <w:r w:rsidRPr="00F96D0C">
        <w:t>in Project</w:t>
      </w:r>
      <w:r>
        <w:t>.</w:t>
      </w:r>
      <w:r w:rsidR="00401E75">
        <w:t xml:space="preserve"> Figure 4.21 shows how a </w:t>
      </w:r>
      <w:del w:id="1786" w:author="DM" w:date="2012-08-17T19:35:00Z">
        <w:r w:rsidR="00401E75" w:rsidDel="00D339E1">
          <w:delText>R</w:delText>
        </w:r>
      </w:del>
      <w:ins w:id="1787" w:author="DM" w:date="2012-08-17T19:35:00Z">
        <w:r w:rsidR="00D339E1">
          <w:t>r</w:t>
        </w:r>
      </w:ins>
      <w:r>
        <w:t xml:space="preserve">esource </w:t>
      </w:r>
      <w:del w:id="1788" w:author="DM" w:date="2012-08-17T19:35:00Z">
        <w:r w:rsidR="00401E75" w:rsidDel="00D339E1">
          <w:delText>S</w:delText>
        </w:r>
      </w:del>
      <w:ins w:id="1789" w:author="DM" w:date="2012-08-17T19:35:00Z">
        <w:r w:rsidR="00D339E1">
          <w:t>s</w:t>
        </w:r>
      </w:ins>
      <w:r>
        <w:t xml:space="preserve">tandard </w:t>
      </w:r>
      <w:del w:id="1790" w:author="DM" w:date="2012-08-17T19:35:00Z">
        <w:r w:rsidR="00401E75" w:rsidDel="00D339E1">
          <w:delText>R</w:delText>
        </w:r>
      </w:del>
      <w:ins w:id="1791" w:author="DM" w:date="2012-08-17T19:35:00Z">
        <w:r w:rsidR="00D339E1">
          <w:t>r</w:t>
        </w:r>
      </w:ins>
      <w:r>
        <w:t>ate can be changed starting on a specified date.</w:t>
      </w:r>
    </w:p>
    <w:p w:rsidR="00020459" w:rsidRDefault="00020459">
      <w:pPr>
        <w:pStyle w:val="Slug"/>
        <w:rPr>
          <w:ins w:id="1792" w:author="DM" w:date="2012-08-17T17:55:00Z"/>
        </w:rPr>
        <w:pPrChange w:id="1793" w:author="DM" w:date="2012-08-20T08:46:00Z">
          <w:pPr>
            <w:pStyle w:val="Slug"/>
            <w:ind w:left="2160"/>
          </w:pPr>
        </w:pPrChange>
      </w:pPr>
      <w:r>
        <w:t>Figure 4.21</w:t>
      </w:r>
      <w:del w:id="1794" w:author="DM" w:date="2012-08-17T19:35:00Z">
        <w:r w:rsidDel="00D339E1">
          <w:delText>:</w:delText>
        </w:r>
      </w:del>
      <w:r>
        <w:t xml:space="preserve"> Project </w:t>
      </w:r>
      <w:r w:rsidR="00B2672B">
        <w:t>Cost Rate</w:t>
      </w:r>
      <w:r>
        <w:t xml:space="preserve"> </w:t>
      </w:r>
      <w:r w:rsidR="00B2672B">
        <w:t>Table</w:t>
      </w:r>
      <w:r>
        <w:t xml:space="preserve"> </w:t>
      </w:r>
      <w:del w:id="1795" w:author="DM" w:date="2012-08-17T19:35:00Z">
        <w:r w:rsidR="00EC55B0" w:rsidDel="00D339E1">
          <w:delText>(Source: Advisicon)</w:delText>
        </w:r>
      </w:del>
      <w:r>
        <w:tab/>
        <w:t>[</w:t>
      </w:r>
      <w:r w:rsidR="00A257BD">
        <w:t>04-21-</w:t>
      </w:r>
      <w:r w:rsidR="00B2672B" w:rsidRPr="00B2672B">
        <w:t>projectCostRateTable</w:t>
      </w:r>
      <w:r w:rsidRPr="00AD601E">
        <w:t>.tif</w:t>
      </w:r>
      <w:r>
        <w:t>]</w:t>
      </w:r>
    </w:p>
    <w:p w:rsidR="00A63169" w:rsidRDefault="00E801BD">
      <w:pPr>
        <w:pStyle w:val="FigureSource"/>
        <w:pPrChange w:id="1796" w:author="DM" w:date="2012-08-20T08:46:00Z">
          <w:pPr>
            <w:pStyle w:val="Slug"/>
            <w:ind w:left="2160"/>
          </w:pPr>
        </w:pPrChange>
      </w:pPr>
      <w:ins w:id="1797" w:author="DM" w:date="2012-08-17T17:55:00Z">
        <w:r>
          <w:t>Source: Advisicon</w:t>
        </w:r>
      </w:ins>
    </w:p>
    <w:p w:rsidR="00C75FB9" w:rsidRDefault="00C70B80" w:rsidP="00A1239D">
      <w:pPr>
        <w:pStyle w:val="Para"/>
      </w:pPr>
      <w:r>
        <w:t xml:space="preserve">Be </w:t>
      </w:r>
      <w:r w:rsidR="00517F3D">
        <w:t>careful</w:t>
      </w:r>
      <w:r>
        <w:t xml:space="preserve"> </w:t>
      </w:r>
      <w:r w:rsidR="00517F3D">
        <w:t>when</w:t>
      </w:r>
      <w:r>
        <w:t xml:space="preserve"> changing </w:t>
      </w:r>
      <w:r w:rsidRPr="00C70B80">
        <w:t>the standard rate for a resource</w:t>
      </w:r>
      <w:ins w:id="1798" w:author="DM" w:date="2012-08-17T19:35:00Z">
        <w:r w:rsidR="00D339E1">
          <w:t>,</w:t>
        </w:r>
      </w:ins>
      <w:r>
        <w:t xml:space="preserve"> as this can affect</w:t>
      </w:r>
      <w:r w:rsidRPr="00C70B80">
        <w:t xml:space="preserve"> the cost of tasks that are</w:t>
      </w:r>
      <w:r>
        <w:t xml:space="preserve"> already</w:t>
      </w:r>
      <w:r w:rsidRPr="00C70B80">
        <w:t xml:space="preserve"> 100</w:t>
      </w:r>
      <w:del w:id="1799" w:author="DM" w:date="2012-08-17T19:35:00Z">
        <w:r w:rsidRPr="00C70B80" w:rsidDel="00D339E1">
          <w:delText>-</w:delText>
        </w:r>
      </w:del>
      <w:ins w:id="1800" w:author="DM" w:date="2012-08-17T19:35:00Z">
        <w:r w:rsidR="00D339E1">
          <w:t xml:space="preserve"> </w:t>
        </w:r>
      </w:ins>
      <w:r w:rsidRPr="00C70B80">
        <w:t>percent complete</w:t>
      </w:r>
      <w:ins w:id="1801" w:author="DM" w:date="2012-08-20T08:47:00Z">
        <w:r w:rsidR="00644FB5">
          <w:t>.</w:t>
        </w:r>
      </w:ins>
    </w:p>
    <w:p w:rsidR="00EC14D1" w:rsidRDefault="00EC14D1" w:rsidP="00EC14D1">
      <w:pPr>
        <w:pStyle w:val="H3"/>
      </w:pPr>
      <w:r>
        <w:t>Budget Resource</w:t>
      </w:r>
    </w:p>
    <w:p w:rsidR="00C75FB9" w:rsidRDefault="009C7AC1" w:rsidP="00A1239D">
      <w:pPr>
        <w:pStyle w:val="Para"/>
      </w:pPr>
      <w:r>
        <w:t xml:space="preserve">Microsoft Project 2010 introduced a </w:t>
      </w:r>
      <w:del w:id="1802" w:author="DM" w:date="2012-08-17T19:36:00Z">
        <w:r w:rsidDel="00D339E1">
          <w:delText>B</w:delText>
        </w:r>
      </w:del>
      <w:ins w:id="1803" w:author="DM" w:date="2012-08-17T19:36:00Z">
        <w:r w:rsidR="00D339E1">
          <w:t>b</w:t>
        </w:r>
      </w:ins>
      <w:r>
        <w:t xml:space="preserve">udget </w:t>
      </w:r>
      <w:del w:id="1804" w:author="DM" w:date="2012-08-17T19:36:00Z">
        <w:r w:rsidDel="00D339E1">
          <w:delText>R</w:delText>
        </w:r>
      </w:del>
      <w:ins w:id="1805" w:author="DM" w:date="2012-08-17T19:36:00Z">
        <w:r w:rsidR="00D339E1">
          <w:t>r</w:t>
        </w:r>
      </w:ins>
      <w:r>
        <w:t xml:space="preserve">esource capability that provides the ability to track budget at the </w:t>
      </w:r>
      <w:ins w:id="1806" w:author="DM" w:date="2012-08-17T19:36:00Z">
        <w:r w:rsidR="00D339E1">
          <w:t>p</w:t>
        </w:r>
      </w:ins>
      <w:del w:id="1807" w:author="DM" w:date="2012-08-17T19:36:00Z">
        <w:r w:rsidDel="00D339E1">
          <w:delText>P</w:delText>
        </w:r>
      </w:del>
      <w:r>
        <w:t xml:space="preserve">roject level. </w:t>
      </w:r>
      <w:r w:rsidR="00912CB4" w:rsidRPr="00912CB4">
        <w:t>Budget resources cannot be assigned t</w:t>
      </w:r>
      <w:r w:rsidR="003F2594">
        <w:t>o individual tasks in a project.</w:t>
      </w:r>
      <w:r w:rsidR="00912CB4" w:rsidRPr="00912CB4">
        <w:t xml:space="preserve"> </w:t>
      </w:r>
    </w:p>
    <w:p w:rsidR="00AD601E" w:rsidRDefault="00AD601E" w:rsidP="00A1239D">
      <w:pPr>
        <w:pStyle w:val="Para"/>
      </w:pPr>
      <w:r>
        <w:t>Figure 4.2</w:t>
      </w:r>
      <w:r w:rsidR="00E957D0">
        <w:t>2</w:t>
      </w:r>
      <w:r>
        <w:t xml:space="preserve"> illustrates setting up a </w:t>
      </w:r>
      <w:del w:id="1808" w:author="DM" w:date="2012-08-17T19:36:00Z">
        <w:r w:rsidDel="00D339E1">
          <w:delText>B</w:delText>
        </w:r>
      </w:del>
      <w:ins w:id="1809" w:author="DM" w:date="2012-08-17T19:36:00Z">
        <w:r w:rsidR="00D339E1">
          <w:t>b</w:t>
        </w:r>
      </w:ins>
      <w:r>
        <w:t xml:space="preserve">udget </w:t>
      </w:r>
      <w:del w:id="1810" w:author="DM" w:date="2012-08-17T19:36:00Z">
        <w:r w:rsidDel="00D339E1">
          <w:delText>R</w:delText>
        </w:r>
      </w:del>
      <w:ins w:id="1811" w:author="DM" w:date="2012-08-17T19:36:00Z">
        <w:r w:rsidR="00D339E1">
          <w:t>r</w:t>
        </w:r>
      </w:ins>
      <w:r>
        <w:t xml:space="preserve">esource to track project </w:t>
      </w:r>
      <w:del w:id="1812" w:author="DM" w:date="2012-08-17T19:36:00Z">
        <w:r w:rsidDel="00D339E1">
          <w:delText>C</w:delText>
        </w:r>
      </w:del>
      <w:ins w:id="1813" w:author="DM" w:date="2012-08-17T19:36:00Z">
        <w:r w:rsidR="00D339E1">
          <w:t>c</w:t>
        </w:r>
      </w:ins>
      <w:r>
        <w:t>osts.</w:t>
      </w:r>
      <w:r w:rsidR="001749A7">
        <w:t xml:space="preserve"> Other </w:t>
      </w:r>
      <w:del w:id="1814" w:author="DM" w:date="2012-08-17T19:36:00Z">
        <w:r w:rsidR="001749A7" w:rsidDel="00D339E1">
          <w:delText>B</w:delText>
        </w:r>
      </w:del>
      <w:ins w:id="1815" w:author="DM" w:date="2012-08-17T19:36:00Z">
        <w:r w:rsidR="00D339E1">
          <w:t>b</w:t>
        </w:r>
      </w:ins>
      <w:r w:rsidR="001749A7">
        <w:t xml:space="preserve">udget </w:t>
      </w:r>
      <w:del w:id="1816" w:author="DM" w:date="2012-08-17T19:36:00Z">
        <w:r w:rsidR="001749A7" w:rsidDel="00D339E1">
          <w:delText>R</w:delText>
        </w:r>
      </w:del>
      <w:ins w:id="1817" w:author="DM" w:date="2012-08-17T19:36:00Z">
        <w:r w:rsidR="00D339E1">
          <w:t>r</w:t>
        </w:r>
      </w:ins>
      <w:r w:rsidR="001749A7">
        <w:t xml:space="preserve">esources can be </w:t>
      </w:r>
      <w:del w:id="1818" w:author="DM" w:date="2012-08-17T19:36:00Z">
        <w:r w:rsidR="001749A7" w:rsidDel="00D339E1">
          <w:delText xml:space="preserve">similarly </w:delText>
        </w:r>
      </w:del>
      <w:r w:rsidR="001749A7">
        <w:t xml:space="preserve">defined to track </w:t>
      </w:r>
      <w:del w:id="1819" w:author="DM" w:date="2012-08-17T19:36:00Z">
        <w:r w:rsidR="001749A7" w:rsidDel="00D339E1">
          <w:delText>W</w:delText>
        </w:r>
      </w:del>
      <w:ins w:id="1820" w:author="DM" w:date="2012-08-17T19:36:00Z">
        <w:r w:rsidR="00D339E1">
          <w:t>w</w:t>
        </w:r>
      </w:ins>
      <w:r w:rsidR="001749A7">
        <w:t xml:space="preserve">ork and </w:t>
      </w:r>
      <w:del w:id="1821" w:author="DM" w:date="2012-08-17T19:36:00Z">
        <w:r w:rsidR="001749A7" w:rsidDel="00D339E1">
          <w:delText>M</w:delText>
        </w:r>
      </w:del>
      <w:ins w:id="1822" w:author="DM" w:date="2012-08-17T19:36:00Z">
        <w:r w:rsidR="00D339E1">
          <w:t>m</w:t>
        </w:r>
      </w:ins>
      <w:r w:rsidR="001749A7">
        <w:t>aterial budgets.</w:t>
      </w:r>
    </w:p>
    <w:p w:rsidR="00AD601E" w:rsidRDefault="00AD601E" w:rsidP="00A1239D">
      <w:pPr>
        <w:pStyle w:val="Slug"/>
        <w:ind w:left="2160"/>
        <w:rPr>
          <w:ins w:id="1823" w:author="DM" w:date="2012-08-17T17:55:00Z"/>
        </w:rPr>
      </w:pPr>
      <w:r>
        <w:t>Figure 4.2</w:t>
      </w:r>
      <w:r w:rsidR="00020459">
        <w:t>2</w:t>
      </w:r>
      <w:del w:id="1824" w:author="DM" w:date="2012-08-17T19:36:00Z">
        <w:r w:rsidDel="00D339E1">
          <w:delText>:</w:delText>
        </w:r>
      </w:del>
      <w:r>
        <w:t xml:space="preserve"> Project Budget Resource </w:t>
      </w:r>
      <w:del w:id="1825" w:author="DM" w:date="2012-08-17T19:36:00Z">
        <w:r w:rsidR="00EC55B0" w:rsidDel="00D339E1">
          <w:rPr>
            <w:b w:val="0"/>
          </w:rPr>
          <w:delText>(Source: Advisicon)</w:delText>
        </w:r>
      </w:del>
      <w:r>
        <w:tab/>
        <w:t>[</w:t>
      </w:r>
      <w:r w:rsidR="00E64DB4">
        <w:t>04-22-</w:t>
      </w:r>
      <w:r w:rsidRPr="00AD601E">
        <w:t>projectBudgetResource.tif</w:t>
      </w:r>
      <w:r>
        <w:t>]</w:t>
      </w:r>
    </w:p>
    <w:p w:rsidR="00A63169" w:rsidRDefault="00E801BD">
      <w:pPr>
        <w:pStyle w:val="FigureSource"/>
        <w:pPrChange w:id="1826" w:author="DM" w:date="2012-08-17T17:55:00Z">
          <w:pPr>
            <w:pStyle w:val="Slug"/>
            <w:ind w:left="2160"/>
          </w:pPr>
        </w:pPrChange>
      </w:pPr>
      <w:ins w:id="1827" w:author="DM" w:date="2012-08-17T17:55:00Z">
        <w:r>
          <w:t>Source: Advisicon</w:t>
        </w:r>
      </w:ins>
    </w:p>
    <w:p w:rsidR="00C75FB9" w:rsidRDefault="00020459" w:rsidP="00C75FB9">
      <w:pPr>
        <w:pStyle w:val="Para"/>
      </w:pPr>
      <w:r>
        <w:t>Figure 4.23</w:t>
      </w:r>
      <w:r w:rsidR="00D0208E">
        <w:t xml:space="preserve"> provides a summary view of the project </w:t>
      </w:r>
      <w:r w:rsidR="00C75FB9">
        <w:t xml:space="preserve">including the </w:t>
      </w:r>
      <w:del w:id="1828" w:author="DM" w:date="2012-08-17T19:36:00Z">
        <w:r w:rsidR="00C75FB9" w:rsidDel="00D339E1">
          <w:delText>B</w:delText>
        </w:r>
      </w:del>
      <w:ins w:id="1829" w:author="DM" w:date="2012-08-17T19:36:00Z">
        <w:r w:rsidR="00D339E1">
          <w:t>b</w:t>
        </w:r>
      </w:ins>
      <w:r w:rsidR="00C75FB9">
        <w:t xml:space="preserve">udget and </w:t>
      </w:r>
      <w:ins w:id="1830" w:author="DM" w:date="2012-08-17T19:36:00Z">
        <w:r w:rsidR="00D339E1">
          <w:t>p</w:t>
        </w:r>
      </w:ins>
      <w:del w:id="1831" w:author="DM" w:date="2012-08-17T19:36:00Z">
        <w:r w:rsidR="00C75FB9" w:rsidDel="00D339E1">
          <w:delText>P</w:delText>
        </w:r>
      </w:del>
      <w:r w:rsidR="00C75FB9">
        <w:t xml:space="preserve">lanned costs and work. Notice that </w:t>
      </w:r>
      <w:ins w:id="1832" w:author="DM" w:date="2012-08-17T19:36:00Z">
        <w:r w:rsidR="00D339E1">
          <w:t>b</w:t>
        </w:r>
      </w:ins>
      <w:del w:id="1833" w:author="DM" w:date="2012-08-17T19:36:00Z">
        <w:r w:rsidR="00C75FB9" w:rsidDel="00D339E1">
          <w:delText>B</w:delText>
        </w:r>
      </w:del>
      <w:r w:rsidR="00C75FB9" w:rsidRPr="00912CB4">
        <w:t xml:space="preserve">udget resources can </w:t>
      </w:r>
      <w:del w:id="1834" w:author="DM" w:date="2012-08-17T19:36:00Z">
        <w:r w:rsidR="00C75FB9" w:rsidDel="00D339E1">
          <w:delText xml:space="preserve">only </w:delText>
        </w:r>
      </w:del>
      <w:r w:rsidR="00C75FB9">
        <w:t xml:space="preserve">be </w:t>
      </w:r>
      <w:r w:rsidR="00C75FB9" w:rsidRPr="00912CB4">
        <w:t>assig</w:t>
      </w:r>
      <w:r w:rsidR="00C75FB9">
        <w:t xml:space="preserve">ned </w:t>
      </w:r>
      <w:ins w:id="1835" w:author="DM" w:date="2012-08-17T19:36:00Z">
        <w:r w:rsidR="00D339E1">
          <w:t xml:space="preserve">only </w:t>
        </w:r>
      </w:ins>
      <w:r w:rsidR="00C75FB9">
        <w:t>to the project summary level.</w:t>
      </w:r>
    </w:p>
    <w:p w:rsidR="00A33617" w:rsidRDefault="00C23532" w:rsidP="00A1239D">
      <w:pPr>
        <w:pStyle w:val="Slug"/>
        <w:ind w:left="2160"/>
        <w:rPr>
          <w:ins w:id="1836" w:author="DM" w:date="2012-08-17T17:55:00Z"/>
        </w:rPr>
      </w:pPr>
      <w:r>
        <w:t>Figure 4.2</w:t>
      </w:r>
      <w:r w:rsidR="00020459">
        <w:t>3</w:t>
      </w:r>
      <w:del w:id="1837" w:author="DM" w:date="2012-08-17T19:36:00Z">
        <w:r w:rsidDel="00D339E1">
          <w:delText>:</w:delText>
        </w:r>
      </w:del>
      <w:r>
        <w:t xml:space="preserve"> Project Budget Actual Comparison </w:t>
      </w:r>
      <w:del w:id="1838" w:author="DM" w:date="2012-08-17T19:36:00Z">
        <w:r w:rsidR="00EC55B0" w:rsidDel="00D339E1">
          <w:rPr>
            <w:b w:val="0"/>
          </w:rPr>
          <w:delText>(Source: Advisicon)</w:delText>
        </w:r>
      </w:del>
      <w:r>
        <w:tab/>
        <w:t>[</w:t>
      </w:r>
      <w:r w:rsidR="002026BA">
        <w:t>04-23-</w:t>
      </w:r>
      <w:r w:rsidR="001749A7" w:rsidRPr="001749A7">
        <w:t>projectBudgetActualComparison.tif</w:t>
      </w:r>
      <w:r>
        <w:t>]</w:t>
      </w:r>
    </w:p>
    <w:p w:rsidR="00A63169" w:rsidRDefault="00E801BD">
      <w:pPr>
        <w:pStyle w:val="FigureSource"/>
        <w:pPrChange w:id="1839" w:author="DM" w:date="2012-08-17T17:55:00Z">
          <w:pPr>
            <w:pStyle w:val="Slug"/>
            <w:ind w:left="2160"/>
          </w:pPr>
        </w:pPrChange>
      </w:pPr>
      <w:ins w:id="1840" w:author="DM" w:date="2012-08-17T17:55:00Z">
        <w:r>
          <w:t>Source: Advisicon</w:t>
        </w:r>
      </w:ins>
    </w:p>
    <w:p w:rsidR="00997FD0" w:rsidRDefault="001A756C" w:rsidP="00997FD0">
      <w:pPr>
        <w:pStyle w:val="H3"/>
      </w:pPr>
      <w:r>
        <w:t>EPM</w:t>
      </w:r>
      <w:r w:rsidR="003741D3">
        <w:t xml:space="preserve"> 2010</w:t>
      </w:r>
    </w:p>
    <w:p w:rsidR="00997FD0" w:rsidRDefault="00997FD0" w:rsidP="00A1239D">
      <w:pPr>
        <w:pStyle w:val="Para"/>
      </w:pPr>
      <w:r>
        <w:t xml:space="preserve">Although cost tracking and management for individual </w:t>
      </w:r>
      <w:ins w:id="1841" w:author="DM" w:date="2012-08-17T19:36:00Z">
        <w:r w:rsidR="00D339E1">
          <w:t>p</w:t>
        </w:r>
      </w:ins>
      <w:del w:id="1842" w:author="DM" w:date="2012-08-17T19:36:00Z">
        <w:r w:rsidDel="00D339E1">
          <w:delText>P</w:delText>
        </w:r>
      </w:del>
      <w:r>
        <w:t xml:space="preserve">rojects can be </w:t>
      </w:r>
      <w:del w:id="1843" w:author="DM" w:date="2012-08-17T19:37:00Z">
        <w:r w:rsidDel="00D339E1">
          <w:delText xml:space="preserve">effectively </w:delText>
        </w:r>
      </w:del>
      <w:r>
        <w:t xml:space="preserve">managed </w:t>
      </w:r>
      <w:ins w:id="1844" w:author="DM" w:date="2012-08-17T19:37:00Z">
        <w:r w:rsidR="00D339E1">
          <w:t xml:space="preserve">effectively </w:t>
        </w:r>
      </w:ins>
      <w:r>
        <w:t xml:space="preserve">with Project 2010 desktop, </w:t>
      </w:r>
      <w:r w:rsidR="00764322">
        <w:t xml:space="preserve">the enterprise view requires the robust capabilities of the Microsoft </w:t>
      </w:r>
      <w:del w:id="1845" w:author="DM" w:date="2012-08-17T19:37:00Z">
        <w:r w:rsidR="00764322" w:rsidDel="00D339E1">
          <w:delText>Enterprise Management (</w:delText>
        </w:r>
      </w:del>
      <w:r w:rsidR="00764322">
        <w:t>EPM</w:t>
      </w:r>
      <w:del w:id="1846" w:author="DM" w:date="2012-08-17T19:37:00Z">
        <w:r w:rsidR="00764322" w:rsidDel="00D339E1">
          <w:delText>)</w:delText>
        </w:r>
      </w:del>
      <w:r w:rsidR="00764322">
        <w:t xml:space="preserve"> solution offered by Project Server 2010.</w:t>
      </w:r>
      <w:r>
        <w:t xml:space="preserve"> </w:t>
      </w:r>
    </w:p>
    <w:p w:rsidR="00084DA7" w:rsidRDefault="00011D85" w:rsidP="00233AC5">
      <w:pPr>
        <w:pStyle w:val="Para"/>
      </w:pPr>
      <w:r>
        <w:t xml:space="preserve">The Microsoft </w:t>
      </w:r>
      <w:del w:id="1847" w:author="DM" w:date="2012-08-17T16:55:00Z">
        <w:r w:rsidRPr="008C68D2" w:rsidDel="005B7D3D">
          <w:delText>Enterprise Project Management</w:delText>
        </w:r>
        <w:r w:rsidDel="005B7D3D">
          <w:delText xml:space="preserve"> </w:delText>
        </w:r>
      </w:del>
      <w:ins w:id="1848" w:author="DM" w:date="2012-08-17T16:55:00Z">
        <w:r w:rsidR="005B7D3D">
          <w:t xml:space="preserve">EPM </w:t>
        </w:r>
      </w:ins>
      <w:r>
        <w:t>2010</w:t>
      </w:r>
      <w:r w:rsidRPr="008C68D2">
        <w:t xml:space="preserve"> solution provides </w:t>
      </w:r>
      <w:r>
        <w:t>a robust platform that can aid</w:t>
      </w:r>
      <w:r w:rsidRPr="008C68D2">
        <w:t xml:space="preserve"> an organization’s </w:t>
      </w:r>
      <w:r>
        <w:t>management</w:t>
      </w:r>
      <w:r w:rsidRPr="008C68D2">
        <w:t xml:space="preserve"> of resources</w:t>
      </w:r>
      <w:r>
        <w:t xml:space="preserve"> (people, materials, and expenses)</w:t>
      </w:r>
      <w:r w:rsidRPr="008C68D2">
        <w:t xml:space="preserve">. </w:t>
      </w:r>
      <w:r>
        <w:t xml:space="preserve">EPM can greatly enhance an </w:t>
      </w:r>
      <w:r w:rsidRPr="008C68D2">
        <w:t xml:space="preserve">organization’s ability to </w:t>
      </w:r>
      <w:r>
        <w:t>define, align, plan, manage and monitor</w:t>
      </w:r>
      <w:r w:rsidRPr="008C68D2">
        <w:t xml:space="preserve"> finances at a project, program</w:t>
      </w:r>
      <w:r>
        <w:t>,</w:t>
      </w:r>
      <w:r w:rsidRPr="008C68D2">
        <w:t xml:space="preserve"> or portfolio level</w:t>
      </w:r>
      <w:r>
        <w:t xml:space="preserve"> (Arbutus</w:t>
      </w:r>
      <w:ins w:id="1849" w:author="DM" w:date="2012-08-17T19:37:00Z">
        <w:r w:rsidR="00D339E1">
          <w:t>,</w:t>
        </w:r>
      </w:ins>
      <w:r>
        <w:t xml:space="preserve"> 2011)</w:t>
      </w:r>
      <w:r w:rsidRPr="008C68D2">
        <w:t>.</w:t>
      </w:r>
    </w:p>
    <w:p w:rsidR="00084DA7" w:rsidRDefault="00084DA7" w:rsidP="00084DA7">
      <w:pPr>
        <w:pStyle w:val="Para"/>
      </w:pPr>
      <w:r>
        <w:t>EPM 2010 provides</w:t>
      </w:r>
      <w:r w:rsidRPr="00381746">
        <w:t xml:space="preserve"> a vari</w:t>
      </w:r>
      <w:r>
        <w:t>ety of online views (out</w:t>
      </w:r>
      <w:del w:id="1850" w:author="DM" w:date="2012-08-17T19:37:00Z">
        <w:r w:rsidDel="00D339E1">
          <w:delText>-</w:delText>
        </w:r>
      </w:del>
      <w:ins w:id="1851" w:author="DM" w:date="2012-08-17T19:37:00Z">
        <w:r w:rsidR="00D339E1">
          <w:t xml:space="preserve"> </w:t>
        </w:r>
      </w:ins>
      <w:r>
        <w:t>of</w:t>
      </w:r>
      <w:del w:id="1852" w:author="DM" w:date="2012-08-17T19:37:00Z">
        <w:r w:rsidDel="00D339E1">
          <w:delText>-</w:delText>
        </w:r>
      </w:del>
      <w:ins w:id="1853" w:author="DM" w:date="2012-08-17T19:37:00Z">
        <w:r w:rsidR="00D339E1">
          <w:t xml:space="preserve"> </w:t>
        </w:r>
      </w:ins>
      <w:r>
        <w:t xml:space="preserve">the box) that </w:t>
      </w:r>
      <w:r w:rsidRPr="00381746">
        <w:t>easily facilitate</w:t>
      </w:r>
      <w:del w:id="1854" w:author="DM" w:date="2012-08-17T19:37:00Z">
        <w:r w:rsidDel="00D339E1">
          <w:delText>s</w:delText>
        </w:r>
      </w:del>
      <w:r w:rsidRPr="00381746">
        <w:t xml:space="preserve"> </w:t>
      </w:r>
      <w:r>
        <w:t>enterprise financial reporting. Cost fields from individual projects can be published in Project Server (e.g.</w:t>
      </w:r>
      <w:ins w:id="1855" w:author="DM" w:date="2012-08-17T19:37:00Z">
        <w:r w:rsidR="00D339E1">
          <w:t>,</w:t>
        </w:r>
      </w:ins>
      <w:r>
        <w:t xml:space="preserve"> </w:t>
      </w:r>
      <w:del w:id="1856" w:author="DM" w:date="2012-08-17T19:37:00Z">
        <w:r w:rsidDel="00D339E1">
          <w:delText>C</w:delText>
        </w:r>
      </w:del>
      <w:ins w:id="1857" w:author="DM" w:date="2012-08-17T19:37:00Z">
        <w:r w:rsidR="00D339E1">
          <w:t>c</w:t>
        </w:r>
      </w:ins>
      <w:r>
        <w:t xml:space="preserve">ost, </w:t>
      </w:r>
      <w:del w:id="1858" w:author="DM" w:date="2012-08-17T19:37:00Z">
        <w:r w:rsidDel="00D339E1">
          <w:delText>B</w:delText>
        </w:r>
      </w:del>
      <w:ins w:id="1859" w:author="DM" w:date="2012-08-17T19:37:00Z">
        <w:r w:rsidR="00D339E1">
          <w:t>b</w:t>
        </w:r>
      </w:ins>
      <w:r>
        <w:t xml:space="preserve">aseline </w:t>
      </w:r>
      <w:del w:id="1860" w:author="DM" w:date="2012-08-17T19:37:00Z">
        <w:r w:rsidDel="00D339E1">
          <w:delText>C</w:delText>
        </w:r>
      </w:del>
      <w:ins w:id="1861" w:author="DM" w:date="2012-08-17T19:37:00Z">
        <w:r w:rsidR="00D339E1">
          <w:t>c</w:t>
        </w:r>
      </w:ins>
      <w:r>
        <w:t xml:space="preserve">ost, </w:t>
      </w:r>
      <w:del w:id="1862" w:author="DM" w:date="2012-08-17T19:37:00Z">
        <w:r w:rsidDel="00D339E1">
          <w:delText>A</w:delText>
        </w:r>
      </w:del>
      <w:ins w:id="1863" w:author="DM" w:date="2012-08-17T19:37:00Z">
        <w:r w:rsidR="00D339E1">
          <w:t>a</w:t>
        </w:r>
      </w:ins>
      <w:r>
        <w:t xml:space="preserve">ctual </w:t>
      </w:r>
      <w:del w:id="1864" w:author="DM" w:date="2012-08-17T19:37:00Z">
        <w:r w:rsidDel="00D339E1">
          <w:delText>C</w:delText>
        </w:r>
      </w:del>
      <w:ins w:id="1865" w:author="DM" w:date="2012-08-17T19:37:00Z">
        <w:r w:rsidR="00D339E1">
          <w:t>c</w:t>
        </w:r>
      </w:ins>
      <w:r>
        <w:t xml:space="preserve">ost, </w:t>
      </w:r>
      <w:del w:id="1866" w:author="DM" w:date="2012-08-17T19:37:00Z">
        <w:r w:rsidDel="00D339E1">
          <w:delText>C</w:delText>
        </w:r>
      </w:del>
      <w:ins w:id="1867" w:author="DM" w:date="2012-08-17T19:37:00Z">
        <w:r w:rsidR="00D339E1">
          <w:t>c</w:t>
        </w:r>
      </w:ins>
      <w:r>
        <w:t xml:space="preserve">ost </w:t>
      </w:r>
      <w:del w:id="1868" w:author="DM" w:date="2012-08-17T19:37:00Z">
        <w:r w:rsidDel="00D339E1">
          <w:delText>V</w:delText>
        </w:r>
      </w:del>
      <w:ins w:id="1869" w:author="DM" w:date="2012-08-17T19:37:00Z">
        <w:r w:rsidR="00D339E1">
          <w:t>v</w:t>
        </w:r>
      </w:ins>
      <w:r>
        <w:t xml:space="preserve">ariance, </w:t>
      </w:r>
      <w:del w:id="1870" w:author="DM" w:date="2012-08-17T19:37:00Z">
        <w:r w:rsidDel="00D339E1">
          <w:delText>R</w:delText>
        </w:r>
      </w:del>
      <w:ins w:id="1871" w:author="DM" w:date="2012-08-17T19:37:00Z">
        <w:r w:rsidR="00D339E1">
          <w:t>r</w:t>
        </w:r>
      </w:ins>
      <w:r>
        <w:t xml:space="preserve">emaining </w:t>
      </w:r>
      <w:del w:id="1872" w:author="DM" w:date="2012-08-17T19:37:00Z">
        <w:r w:rsidDel="00D339E1">
          <w:delText>C</w:delText>
        </w:r>
      </w:del>
      <w:ins w:id="1873" w:author="DM" w:date="2012-08-17T19:38:00Z">
        <w:r w:rsidR="00D339E1">
          <w:t>c</w:t>
        </w:r>
      </w:ins>
      <w:r>
        <w:t xml:space="preserve">ost, etc.). </w:t>
      </w:r>
    </w:p>
    <w:p w:rsidR="00381746" w:rsidRPr="008A0AD2" w:rsidRDefault="00AB68BF" w:rsidP="008A0AD2">
      <w:pPr>
        <w:pStyle w:val="Para"/>
      </w:pPr>
      <w:r w:rsidRPr="008A0AD2">
        <w:t xml:space="preserve">Figure 4.24 outlines an EPM </w:t>
      </w:r>
      <w:ins w:id="1874" w:author="DM" w:date="2012-08-17T19:38:00Z">
        <w:r w:rsidR="004027BB">
          <w:t>p</w:t>
        </w:r>
      </w:ins>
      <w:del w:id="1875" w:author="DM" w:date="2012-08-17T19:38:00Z">
        <w:r w:rsidRPr="008A0AD2" w:rsidDel="004027BB">
          <w:delText>P</w:delText>
        </w:r>
      </w:del>
      <w:r w:rsidRPr="008A0AD2">
        <w:t xml:space="preserve">roject </w:t>
      </w:r>
      <w:del w:id="1876" w:author="DM" w:date="2012-08-17T19:38:00Z">
        <w:r w:rsidRPr="008A0AD2" w:rsidDel="004027BB">
          <w:delText>C</w:delText>
        </w:r>
      </w:del>
      <w:ins w:id="1877" w:author="DM" w:date="2012-08-17T19:38:00Z">
        <w:r w:rsidR="004027BB">
          <w:t>c</w:t>
        </w:r>
      </w:ins>
      <w:r w:rsidRPr="008A0AD2">
        <w:t xml:space="preserve">osts </w:t>
      </w:r>
      <w:del w:id="1878" w:author="DM" w:date="2012-08-17T19:38:00Z">
        <w:r w:rsidRPr="008A0AD2" w:rsidDel="004027BB">
          <w:delText>S</w:delText>
        </w:r>
      </w:del>
      <w:ins w:id="1879" w:author="DM" w:date="2012-08-17T19:38:00Z">
        <w:r w:rsidR="004027BB">
          <w:t>s</w:t>
        </w:r>
      </w:ins>
      <w:r w:rsidRPr="008A0AD2">
        <w:t xml:space="preserve">ummary view of all the projects from across the enterprise. </w:t>
      </w:r>
      <w:r w:rsidR="00DB325E" w:rsidRPr="008A0AD2">
        <w:t xml:space="preserve">This </w:t>
      </w:r>
      <w:ins w:id="1880" w:author="Odum, Amy - Hoboken" w:date="2012-08-27T13:02:00Z">
        <w:r w:rsidR="00E31226">
          <w:t xml:space="preserve">summary </w:t>
        </w:r>
        <w:commentRangeStart w:id="1881"/>
        <w:del w:id="1882" w:author="Jeff Jacobson" w:date="2012-08-31T11:46:00Z">
          <w:r w:rsidR="00E31226" w:rsidDel="0010628D">
            <w:rPr>
              <w:rStyle w:val="QueryInline"/>
            </w:rPr>
            <w:delText>[AU: OK? Otherwise please clarify “this” referent]</w:delText>
          </w:r>
        </w:del>
      </w:ins>
      <w:commentRangeEnd w:id="1881"/>
      <w:r w:rsidR="0010628D">
        <w:rPr>
          <w:rStyle w:val="CommentReference"/>
          <w:rFonts w:asciiTheme="minorHAnsi" w:eastAsiaTheme="minorHAnsi" w:hAnsiTheme="minorHAnsi" w:cstheme="minorBidi"/>
          <w:snapToGrid/>
        </w:rPr>
        <w:commentReference w:id="1881"/>
      </w:r>
      <w:r w:rsidR="00DB325E" w:rsidRPr="008A0AD2">
        <w:t>facilitates roll</w:t>
      </w:r>
      <w:ins w:id="1883" w:author="DM" w:date="2012-08-17T19:32:00Z">
        <w:r w:rsidR="00374526">
          <w:t>-</w:t>
        </w:r>
      </w:ins>
      <w:r w:rsidR="00DB325E" w:rsidRPr="008A0AD2">
        <w:t>ups of individual project performance data</w:t>
      </w:r>
      <w:ins w:id="1884" w:author="DM" w:date="2012-08-17T19:38:00Z">
        <w:r w:rsidR="004027BB">
          <w:t>,</w:t>
        </w:r>
      </w:ins>
      <w:r w:rsidR="00DB325E" w:rsidRPr="008A0AD2">
        <w:t xml:space="preserve"> providing more timely access to financial, resource, and schedule information.</w:t>
      </w:r>
      <w:r w:rsidR="00084DA7" w:rsidRPr="008A0AD2">
        <w:t xml:space="preserve"> Additional custom views can be </w:t>
      </w:r>
      <w:del w:id="1885" w:author="DM" w:date="2012-08-17T19:38:00Z">
        <w:r w:rsidR="00084DA7" w:rsidRPr="008A0AD2" w:rsidDel="004027BB">
          <w:delText xml:space="preserve">easily </w:delText>
        </w:r>
      </w:del>
      <w:r w:rsidR="00084DA7" w:rsidRPr="008A0AD2">
        <w:t>configured</w:t>
      </w:r>
      <w:ins w:id="1886" w:author="DM" w:date="2012-08-17T19:38:00Z">
        <w:r w:rsidR="004027BB" w:rsidRPr="004027BB">
          <w:t xml:space="preserve"> </w:t>
        </w:r>
        <w:r w:rsidR="004027BB" w:rsidRPr="008A0AD2">
          <w:t>easily</w:t>
        </w:r>
      </w:ins>
      <w:r w:rsidR="00084DA7" w:rsidRPr="008A0AD2">
        <w:t>.</w:t>
      </w:r>
    </w:p>
    <w:p w:rsidR="00506999" w:rsidRDefault="00506999" w:rsidP="00506999">
      <w:pPr>
        <w:pStyle w:val="Slug"/>
        <w:ind w:left="2160"/>
        <w:rPr>
          <w:ins w:id="1887" w:author="DM" w:date="2012-08-17T17:55:00Z"/>
        </w:rPr>
      </w:pPr>
      <w:r>
        <w:t>Figure 4.24</w:t>
      </w:r>
      <w:del w:id="1888" w:author="DM" w:date="2012-08-17T19:32:00Z">
        <w:r w:rsidDel="00374526">
          <w:delText>:</w:delText>
        </w:r>
      </w:del>
      <w:r>
        <w:t xml:space="preserve"> EPM Project Cost</w:t>
      </w:r>
      <w:r w:rsidR="00DB325E">
        <w:t>s</w:t>
      </w:r>
      <w:r w:rsidR="00AB68BF">
        <w:t xml:space="preserve"> Summary v</w:t>
      </w:r>
      <w:r>
        <w:t>iew</w:t>
      </w:r>
      <w:del w:id="1889" w:author="DM" w:date="2012-08-17T19:38:00Z">
        <w:r w:rsidDel="004027BB">
          <w:delText xml:space="preserve"> </w:delText>
        </w:r>
        <w:r w:rsidR="00152C7B" w:rsidDel="004027BB">
          <w:rPr>
            <w:b w:val="0"/>
          </w:rPr>
          <w:delText>(Source: Advisicon)</w:delText>
        </w:r>
      </w:del>
      <w:r>
        <w:tab/>
        <w:t>[</w:t>
      </w:r>
      <w:r w:rsidR="00D640DD">
        <w:t>04-24-</w:t>
      </w:r>
      <w:r>
        <w:t>epmProjectCost</w:t>
      </w:r>
      <w:r w:rsidR="00DB325E">
        <w:t>s</w:t>
      </w:r>
      <w:r w:rsidR="00AB68BF">
        <w:t>Summary</w:t>
      </w:r>
      <w:r w:rsidRPr="001749A7">
        <w:t>.tif</w:t>
      </w:r>
      <w:r>
        <w:t>]</w:t>
      </w:r>
    </w:p>
    <w:p w:rsidR="00A63169" w:rsidRDefault="00E801BD">
      <w:pPr>
        <w:pStyle w:val="FigureSource"/>
        <w:pPrChange w:id="1890" w:author="DM" w:date="2012-08-17T17:55:00Z">
          <w:pPr>
            <w:pStyle w:val="Slug"/>
            <w:ind w:left="2160"/>
          </w:pPr>
        </w:pPrChange>
      </w:pPr>
      <w:ins w:id="1891" w:author="DM" w:date="2012-08-17T17:55:00Z">
        <w:r>
          <w:t>Source: Advisicon</w:t>
        </w:r>
      </w:ins>
    </w:p>
    <w:p w:rsidR="00DE39C5" w:rsidRDefault="00DE39C5" w:rsidP="00DE39C5">
      <w:pPr>
        <w:pStyle w:val="Para"/>
      </w:pPr>
      <w:r>
        <w:t>End</w:t>
      </w:r>
      <w:del w:id="1892" w:author="DM" w:date="2012-08-17T19:38:00Z">
        <w:r w:rsidDel="004027BB">
          <w:delText>-</w:delText>
        </w:r>
      </w:del>
      <w:ins w:id="1893" w:author="DM" w:date="2012-08-17T19:38:00Z">
        <w:r w:rsidR="004027BB">
          <w:t xml:space="preserve"> </w:t>
        </w:r>
      </w:ins>
      <w:r w:rsidRPr="001624B1">
        <w:t>users can</w:t>
      </w:r>
      <w:r>
        <w:t xml:space="preserve"> also</w:t>
      </w:r>
      <w:r w:rsidRPr="001624B1">
        <w:t xml:space="preserve"> take advantage of all the </w:t>
      </w:r>
      <w:r>
        <w:t xml:space="preserve">reporting </w:t>
      </w:r>
      <w:r w:rsidRPr="001624B1">
        <w:t xml:space="preserve">tools included in the Microsoft </w:t>
      </w:r>
      <w:del w:id="1894" w:author="DM" w:date="2012-08-17T17:10:00Z">
        <w:r w:rsidRPr="001624B1" w:rsidDel="00DE4977">
          <w:delText>B</w:delText>
        </w:r>
        <w:r w:rsidDel="00DE4977">
          <w:delText xml:space="preserve">usiness </w:delText>
        </w:r>
        <w:r w:rsidRPr="001624B1" w:rsidDel="00DE4977">
          <w:delText>I</w:delText>
        </w:r>
        <w:r w:rsidDel="00DE4977">
          <w:delText>ntelligence</w:delText>
        </w:r>
        <w:r w:rsidRPr="001624B1" w:rsidDel="00DE4977">
          <w:delText xml:space="preserve"> </w:delText>
        </w:r>
      </w:del>
      <w:ins w:id="1895" w:author="DM" w:date="2012-08-17T17:10:00Z">
        <w:r w:rsidR="00DE4977">
          <w:t xml:space="preserve">BI </w:t>
        </w:r>
      </w:ins>
      <w:r w:rsidRPr="001624B1">
        <w:t xml:space="preserve">platform, </w:t>
      </w:r>
      <w:r>
        <w:t xml:space="preserve">including </w:t>
      </w:r>
      <w:r w:rsidRPr="001624B1">
        <w:t>Excel Services, PerformancePoint</w:t>
      </w:r>
      <w:r>
        <w:t xml:space="preserve"> Services, Visio</w:t>
      </w:r>
      <w:r w:rsidRPr="001624B1">
        <w:t xml:space="preserve"> Services, </w:t>
      </w:r>
      <w:proofErr w:type="spellStart"/>
      <w:proofErr w:type="gramStart"/>
      <w:r w:rsidRPr="001624B1">
        <w:t>PowerPivot</w:t>
      </w:r>
      <w:proofErr w:type="spellEnd"/>
      <w:proofErr w:type="gramEnd"/>
      <w:r w:rsidRPr="001624B1">
        <w:t xml:space="preserve"> for Excel, </w:t>
      </w:r>
      <w:r>
        <w:t xml:space="preserve">and </w:t>
      </w:r>
      <w:r w:rsidRPr="001624B1">
        <w:t>SQL Reporting Services</w:t>
      </w:r>
      <w:r>
        <w:t xml:space="preserve"> (TechNet</w:t>
      </w:r>
      <w:ins w:id="1896" w:author="DM" w:date="2012-08-17T19:38:00Z">
        <w:r w:rsidR="004027BB">
          <w:t>,</w:t>
        </w:r>
      </w:ins>
      <w:r>
        <w:t xml:space="preserve"> 2011</w:t>
      </w:r>
      <w:ins w:id="1897" w:author="Jeff Jacobson" w:date="2012-08-31T11:54:00Z">
        <w:r w:rsidR="000B14BB">
          <w:t>b</w:t>
        </w:r>
      </w:ins>
      <w:ins w:id="1898" w:author="DM" w:date="2012-08-20T08:47:00Z">
        <w:del w:id="1899" w:author="Jeff Jacobson" w:date="2012-08-31T11:54:00Z">
          <w:r w:rsidR="00644FB5" w:rsidDel="000B14BB">
            <w:rPr>
              <w:rStyle w:val="QueryInline"/>
            </w:rPr>
            <w:delText>[AU: which cite?]</w:delText>
          </w:r>
        </w:del>
      </w:ins>
      <w:r>
        <w:t>)</w:t>
      </w:r>
      <w:r w:rsidRPr="001624B1">
        <w:t>.</w:t>
      </w:r>
    </w:p>
    <w:p w:rsidR="00EE42D3" w:rsidRPr="008103C1" w:rsidRDefault="00EE42D3" w:rsidP="00EE42D3">
      <w:pPr>
        <w:pStyle w:val="H2"/>
      </w:pPr>
      <w:r w:rsidRPr="008103C1">
        <w:t>Options to Integrate with Microsoft Dynamics</w:t>
      </w:r>
    </w:p>
    <w:p w:rsidR="0002051F" w:rsidRDefault="00F35A1D" w:rsidP="008741BD">
      <w:pPr>
        <w:pStyle w:val="Para"/>
      </w:pPr>
      <w:r>
        <w:t>The</w:t>
      </w:r>
      <w:r w:rsidRPr="0002051F">
        <w:t xml:space="preserve"> next</w:t>
      </w:r>
      <w:ins w:id="1900" w:author="DM" w:date="2012-08-17T19:38:00Z">
        <w:r w:rsidR="004027BB">
          <w:t>-</w:t>
        </w:r>
      </w:ins>
      <w:del w:id="1901" w:author="DM" w:date="2012-08-17T19:38:00Z">
        <w:r w:rsidRPr="0002051F" w:rsidDel="004027BB">
          <w:delText xml:space="preserve"> </w:delText>
        </w:r>
      </w:del>
      <w:r w:rsidRPr="0002051F">
        <w:t>generation ERP architecture</w:t>
      </w:r>
      <w:r>
        <w:t xml:space="preserve"> will be provided by </w:t>
      </w:r>
      <w:r w:rsidR="0002051F" w:rsidRPr="0002051F">
        <w:t>Microsoft Dynamics AX 2012</w:t>
      </w:r>
      <w:ins w:id="1902" w:author="DM" w:date="2012-08-17T19:38:00Z">
        <w:r w:rsidR="004027BB">
          <w:t>,</w:t>
        </w:r>
      </w:ins>
      <w:r>
        <w:t xml:space="preserve"> which</w:t>
      </w:r>
      <w:r w:rsidR="0002051F" w:rsidRPr="0002051F">
        <w:t xml:space="preserve"> </w:t>
      </w:r>
      <w:r w:rsidR="0002051F">
        <w:t>promises to deliver:</w:t>
      </w:r>
    </w:p>
    <w:p w:rsidR="0002051F" w:rsidRPr="00765F8F" w:rsidRDefault="00A63169" w:rsidP="00765F8F">
      <w:pPr>
        <w:pStyle w:val="ListBulleted"/>
      </w:pPr>
      <w:r w:rsidRPr="00A63169">
        <w:rPr>
          <w:b/>
          <w:rPrChange w:id="1903" w:author="DM" w:date="2012-08-17T19:39:00Z">
            <w:rPr/>
          </w:rPrChange>
        </w:rPr>
        <w:t>A model driven layered architecture</w:t>
      </w:r>
      <w:r w:rsidR="004027BB" w:rsidRPr="00765F8F">
        <w:t xml:space="preserve"> </w:t>
      </w:r>
      <w:del w:id="1904" w:author="DM" w:date="2012-08-17T19:39:00Z">
        <w:r w:rsidR="0002051F" w:rsidRPr="00765F8F" w:rsidDel="004027BB">
          <w:delText xml:space="preserve">– </w:delText>
        </w:r>
      </w:del>
      <w:r w:rsidR="0002051F" w:rsidRPr="00765F8F">
        <w:t>that will accelerate the application development process</w:t>
      </w:r>
      <w:ins w:id="1905" w:author="DM" w:date="2012-08-17T19:39:00Z">
        <w:r w:rsidR="004027BB">
          <w:t>,</w:t>
        </w:r>
      </w:ins>
      <w:r w:rsidR="0002051F" w:rsidRPr="00765F8F">
        <w:t xml:space="preserve"> providing the ability to build solutions more quickly, with less coding, and deliver </w:t>
      </w:r>
      <w:del w:id="1906" w:author="DM" w:date="2012-08-17T19:39:00Z">
        <w:r w:rsidR="0002051F" w:rsidRPr="00765F8F" w:rsidDel="004027BB">
          <w:delText xml:space="preserve">the </w:delText>
        </w:r>
      </w:del>
      <w:r w:rsidR="0002051F" w:rsidRPr="00765F8F">
        <w:t>solution</w:t>
      </w:r>
      <w:ins w:id="1907" w:author="DM" w:date="2012-08-17T19:39:00Z">
        <w:r w:rsidR="004027BB">
          <w:t>s</w:t>
        </w:r>
      </w:ins>
      <w:r w:rsidR="0002051F" w:rsidRPr="00765F8F">
        <w:t xml:space="preserve"> more quickly</w:t>
      </w:r>
      <w:r w:rsidR="00765F8F">
        <w:t>.</w:t>
      </w:r>
    </w:p>
    <w:p w:rsidR="0002051F" w:rsidRPr="00765F8F" w:rsidRDefault="00A63169" w:rsidP="0087127B">
      <w:pPr>
        <w:pStyle w:val="ListBulleted"/>
      </w:pPr>
      <w:r w:rsidRPr="00A63169">
        <w:rPr>
          <w:b/>
          <w:rPrChange w:id="1908" w:author="DM" w:date="2012-08-17T19:39:00Z">
            <w:rPr/>
          </w:rPrChange>
        </w:rPr>
        <w:t>Unified natural models</w:t>
      </w:r>
      <w:ins w:id="1909" w:author="DM" w:date="2012-08-17T19:39:00Z">
        <w:r w:rsidR="004027BB">
          <w:rPr>
            <w:b/>
          </w:rPr>
          <w:t>.</w:t>
        </w:r>
      </w:ins>
      <w:del w:id="1910" w:author="DM" w:date="2012-08-17T19:39:00Z">
        <w:r w:rsidR="004027BB" w:rsidRPr="00765F8F" w:rsidDel="004027BB">
          <w:delText xml:space="preserve"> </w:delText>
        </w:r>
        <w:r w:rsidR="00765F8F" w:rsidDel="004027BB">
          <w:delText>–</w:delText>
        </w:r>
      </w:del>
      <w:r w:rsidR="0002051F" w:rsidRPr="00765F8F">
        <w:t xml:space="preserve"> </w:t>
      </w:r>
      <w:del w:id="1911" w:author="DM" w:date="2012-08-17T19:39:00Z">
        <w:r w:rsidR="0002051F" w:rsidRPr="00765F8F" w:rsidDel="004027BB">
          <w:delText>a</w:delText>
        </w:r>
      </w:del>
      <w:ins w:id="1912" w:author="DM" w:date="2012-08-17T19:39:00Z">
        <w:r w:rsidR="004027BB">
          <w:t>A</w:t>
        </w:r>
      </w:ins>
      <w:r w:rsidR="0002051F" w:rsidRPr="00765F8F">
        <w:t xml:space="preserve"> key focus </w:t>
      </w:r>
      <w:del w:id="1913" w:author="DM" w:date="2012-08-17T19:39:00Z">
        <w:r w:rsidR="0002051F" w:rsidRPr="00765F8F" w:rsidDel="004027BB">
          <w:delText xml:space="preserve">in the architecture </w:delText>
        </w:r>
      </w:del>
      <w:r w:rsidR="0002051F" w:rsidRPr="00765F8F">
        <w:t xml:space="preserve">of </w:t>
      </w:r>
      <w:ins w:id="1914" w:author="DM" w:date="2012-08-17T19:40:00Z">
        <w:r w:rsidR="004027BB">
          <w:t xml:space="preserve">the </w:t>
        </w:r>
      </w:ins>
      <w:r w:rsidR="0002051F" w:rsidRPr="00765F8F">
        <w:t xml:space="preserve">Microsoft Dynamics AX 2012 </w:t>
      </w:r>
      <w:ins w:id="1915" w:author="DM" w:date="2012-08-17T19:39:00Z">
        <w:r w:rsidR="004027BB" w:rsidRPr="00765F8F">
          <w:t xml:space="preserve">architecture </w:t>
        </w:r>
      </w:ins>
      <w:r w:rsidR="0002051F" w:rsidRPr="00765F8F">
        <w:t>is to facilitate flexible organization and business process models. These models can be set up when implemented for an organization and</w:t>
      </w:r>
      <w:ins w:id="1916" w:author="DM" w:date="2012-08-17T19:40:00Z">
        <w:r w:rsidR="004027BB">
          <w:t>,</w:t>
        </w:r>
      </w:ins>
      <w:r w:rsidR="0002051F" w:rsidRPr="00765F8F">
        <w:t xml:space="preserve"> more important</w:t>
      </w:r>
      <w:ins w:id="1917" w:author="DM" w:date="2012-08-17T19:40:00Z">
        <w:r w:rsidR="004027BB">
          <w:t>,</w:t>
        </w:r>
      </w:ins>
      <w:del w:id="1918" w:author="DM" w:date="2012-08-17T19:40:00Z">
        <w:r w:rsidR="0002051F" w:rsidRPr="00765F8F" w:rsidDel="004027BB">
          <w:delText>ly</w:delText>
        </w:r>
      </w:del>
      <w:r w:rsidR="0002051F" w:rsidRPr="00765F8F">
        <w:t xml:space="preserve"> can be kept up</w:t>
      </w:r>
      <w:del w:id="1919" w:author="DM" w:date="2012-08-17T19:40:00Z">
        <w:r w:rsidR="0002051F" w:rsidRPr="00765F8F" w:rsidDel="004027BB">
          <w:delText>-</w:delText>
        </w:r>
      </w:del>
      <w:ins w:id="1920" w:author="DM" w:date="2012-08-17T19:40:00Z">
        <w:r w:rsidR="004027BB">
          <w:t xml:space="preserve"> </w:t>
        </w:r>
      </w:ins>
      <w:r w:rsidR="0002051F" w:rsidRPr="00765F8F">
        <w:t>to</w:t>
      </w:r>
      <w:del w:id="1921" w:author="DM" w:date="2012-08-17T19:40:00Z">
        <w:r w:rsidR="0002051F" w:rsidRPr="00765F8F" w:rsidDel="004027BB">
          <w:delText>-</w:delText>
        </w:r>
      </w:del>
      <w:ins w:id="1922" w:author="DM" w:date="2012-08-17T19:40:00Z">
        <w:r w:rsidR="004027BB">
          <w:t xml:space="preserve"> </w:t>
        </w:r>
      </w:ins>
      <w:r w:rsidR="0002051F" w:rsidRPr="00765F8F">
        <w:t xml:space="preserve">date and support </w:t>
      </w:r>
      <w:del w:id="1923" w:author="DM" w:date="2012-08-17T19:40:00Z">
        <w:r w:rsidR="0002051F" w:rsidRPr="00765F8F" w:rsidDel="004027BB">
          <w:delText xml:space="preserve">the </w:delText>
        </w:r>
      </w:del>
      <w:r w:rsidR="0002051F" w:rsidRPr="00765F8F">
        <w:t>changes in business requirements</w:t>
      </w:r>
      <w:del w:id="1924" w:author="DM" w:date="2012-08-17T19:40:00Z">
        <w:r w:rsidR="0002051F" w:rsidRPr="00765F8F" w:rsidDel="004027BB">
          <w:delText>,</w:delText>
        </w:r>
      </w:del>
      <w:r w:rsidR="0002051F" w:rsidRPr="00765F8F">
        <w:t xml:space="preserve"> without having to modify the software source code or even implement different ERP systems</w:t>
      </w:r>
      <w:r w:rsidR="00EE3714">
        <w:t xml:space="preserve"> </w:t>
      </w:r>
      <w:r w:rsidR="00F35A1D" w:rsidRPr="00765F8F">
        <w:t>(MSDN</w:t>
      </w:r>
      <w:ins w:id="1925" w:author="DM" w:date="2012-08-17T19:40:00Z">
        <w:r w:rsidR="004027BB">
          <w:t>,</w:t>
        </w:r>
      </w:ins>
      <w:r w:rsidR="00F35A1D" w:rsidRPr="00765F8F">
        <w:t xml:space="preserve"> 2011</w:t>
      </w:r>
      <w:ins w:id="1926" w:author="Jeff Jacobson" w:date="2012-08-31T12:05:00Z">
        <w:r w:rsidR="00BB609E">
          <w:t>b</w:t>
        </w:r>
      </w:ins>
      <w:ins w:id="1927" w:author="DM" w:date="2012-08-20T08:48:00Z">
        <w:del w:id="1928" w:author="Jeff Jacobson" w:date="2012-08-31T12:08:00Z">
          <w:r w:rsidR="00644FB5" w:rsidDel="00AF6181">
            <w:rPr>
              <w:rStyle w:val="QueryInline"/>
            </w:rPr>
            <w:delText>[AU: which cite?]</w:delText>
          </w:r>
        </w:del>
      </w:ins>
      <w:r w:rsidR="00F35A1D" w:rsidRPr="00765F8F">
        <w:t>)</w:t>
      </w:r>
      <w:r w:rsidR="0002051F" w:rsidRPr="00765F8F">
        <w:t>.</w:t>
      </w:r>
    </w:p>
    <w:p w:rsidR="00F35A1D" w:rsidRPr="008103C1" w:rsidRDefault="004027BB" w:rsidP="00F35A1D">
      <w:pPr>
        <w:pStyle w:val="H3"/>
      </w:pPr>
      <w:ins w:id="1929" w:author="DM" w:date="2012-08-17T19:40:00Z">
        <w:r>
          <w:t xml:space="preserve">EPM and ERP </w:t>
        </w:r>
      </w:ins>
      <w:r w:rsidR="00F35A1D">
        <w:t xml:space="preserve">Interoperability </w:t>
      </w:r>
      <w:del w:id="1930" w:author="DM" w:date="2012-08-17T19:40:00Z">
        <w:r w:rsidR="00F35A1D" w:rsidDel="004027BB">
          <w:delText>between EPM</w:delText>
        </w:r>
        <w:r w:rsidR="00B27385" w:rsidDel="004027BB">
          <w:delText xml:space="preserve"> and ERP</w:delText>
        </w:r>
      </w:del>
    </w:p>
    <w:p w:rsidR="0002051F" w:rsidRDefault="0002051F" w:rsidP="00812C4C">
      <w:pPr>
        <w:pStyle w:val="Para"/>
      </w:pPr>
      <w:r>
        <w:t xml:space="preserve">Interoperability between </w:t>
      </w:r>
      <w:del w:id="1931" w:author="DM" w:date="2012-08-17T19:40:00Z">
        <w:r w:rsidDel="004027BB">
          <w:delText>E</w:delText>
        </w:r>
        <w:r w:rsidR="00B27385" w:rsidDel="004027BB">
          <w:delText xml:space="preserve">nterprise </w:delText>
        </w:r>
        <w:r w:rsidDel="004027BB">
          <w:delText>R</w:delText>
        </w:r>
        <w:r w:rsidR="00B27385" w:rsidDel="004027BB">
          <w:delText xml:space="preserve">esource </w:delText>
        </w:r>
        <w:r w:rsidDel="004027BB">
          <w:delText>P</w:delText>
        </w:r>
        <w:r w:rsidR="00B27385" w:rsidDel="004027BB">
          <w:delText>lanning (</w:delText>
        </w:r>
      </w:del>
      <w:r w:rsidR="00B27385">
        <w:t>ERP</w:t>
      </w:r>
      <w:del w:id="1932" w:author="DM" w:date="2012-08-17T19:40:00Z">
        <w:r w:rsidR="00B27385" w:rsidDel="004027BB">
          <w:delText>)</w:delText>
        </w:r>
      </w:del>
      <w:r w:rsidR="0097394C">
        <w:t xml:space="preserve"> and other </w:t>
      </w:r>
      <w:r w:rsidR="00B27385">
        <w:t xml:space="preserve">applications, </w:t>
      </w:r>
      <w:r w:rsidR="0097394C">
        <w:t>such as</w:t>
      </w:r>
      <w:r w:rsidR="00B27385">
        <w:t xml:space="preserve"> </w:t>
      </w:r>
      <w:del w:id="1933" w:author="DM" w:date="2012-08-17T16:55:00Z">
        <w:r w:rsidR="00B27385" w:rsidDel="005B7D3D">
          <w:delText>Enterprise Project Management</w:delText>
        </w:r>
        <w:r w:rsidDel="005B7D3D">
          <w:delText xml:space="preserve"> </w:delText>
        </w:r>
      </w:del>
      <w:ins w:id="1934" w:author="DM" w:date="2012-08-17T16:55:00Z">
        <w:r w:rsidR="005B7D3D">
          <w:t>EPM</w:t>
        </w:r>
      </w:ins>
      <w:del w:id="1935" w:author="DM" w:date="2012-08-17T19:41:00Z">
        <w:r w:rsidR="00B27385" w:rsidDel="004027BB">
          <w:delText>(</w:delText>
        </w:r>
        <w:r w:rsidR="0097394C" w:rsidDel="004027BB">
          <w:delText>EPM</w:delText>
        </w:r>
        <w:r w:rsidDel="004027BB">
          <w:delText>)</w:delText>
        </w:r>
      </w:del>
      <w:r w:rsidR="0029578F">
        <w:t>,</w:t>
      </w:r>
      <w:r>
        <w:t xml:space="preserve"> </w:t>
      </w:r>
      <w:r w:rsidR="00291B4C">
        <w:t>should be a</w:t>
      </w:r>
      <w:r>
        <w:t xml:space="preserve"> ke</w:t>
      </w:r>
      <w:r w:rsidR="00291B4C">
        <w:t>y requirement for an organization’s</w:t>
      </w:r>
      <w:r>
        <w:t xml:space="preserve"> future</w:t>
      </w:r>
      <w:ins w:id="1936" w:author="DM" w:date="2012-08-17T19:41:00Z">
        <w:r w:rsidR="004027BB">
          <w:t>-</w:t>
        </w:r>
      </w:ins>
      <w:del w:id="1937" w:author="DM" w:date="2012-08-17T19:41:00Z">
        <w:r w:rsidDel="004027BB">
          <w:delText xml:space="preserve"> </w:delText>
        </w:r>
      </w:del>
      <w:r>
        <w:t>state ERP architecture.</w:t>
      </w:r>
    </w:p>
    <w:p w:rsidR="0002051F" w:rsidRDefault="0002051F" w:rsidP="00812C4C">
      <w:pPr>
        <w:pStyle w:val="Para"/>
      </w:pPr>
      <w:r>
        <w:t xml:space="preserve">Microsoft Dynamics AX 2012 offers productivity and familiarity in its design through interoperability with applications </w:t>
      </w:r>
      <w:ins w:id="1938" w:author="DM" w:date="2012-08-17T19:41:00Z">
        <w:r w:rsidR="004027BB">
          <w:t>such as</w:t>
        </w:r>
      </w:ins>
      <w:del w:id="1939" w:author="DM" w:date="2012-08-17T19:41:00Z">
        <w:r w:rsidDel="004027BB">
          <w:delText>like</w:delText>
        </w:r>
      </w:del>
      <w:r>
        <w:t xml:space="preserve"> </w:t>
      </w:r>
      <w:r w:rsidR="00D978D9">
        <w:t>Project Server</w:t>
      </w:r>
      <w:r>
        <w:t xml:space="preserve"> and SharePoint</w:t>
      </w:r>
      <w:ins w:id="1940" w:author="DM" w:date="2012-08-17T19:41:00Z">
        <w:r w:rsidR="004027BB">
          <w:t>, thus</w:t>
        </w:r>
      </w:ins>
      <w:r>
        <w:t xml:space="preserve"> extending the reach of the ERP solution within an organization</w:t>
      </w:r>
      <w:r w:rsidR="00F35A1D">
        <w:t>.</w:t>
      </w:r>
    </w:p>
    <w:p w:rsidR="004721ED" w:rsidRDefault="004721ED" w:rsidP="008741BD">
      <w:pPr>
        <w:pStyle w:val="Para"/>
      </w:pPr>
      <w:r>
        <w:t xml:space="preserve">The value </w:t>
      </w:r>
      <w:r w:rsidR="00E17CEC">
        <w:t xml:space="preserve">of </w:t>
      </w:r>
      <w:r>
        <w:t>using an integrated approach is</w:t>
      </w:r>
      <w:r w:rsidR="00E17CEC">
        <w:t xml:space="preserve"> that</w:t>
      </w:r>
      <w:r>
        <w:t>:</w:t>
      </w:r>
    </w:p>
    <w:p w:rsidR="004721ED" w:rsidRPr="008741BD" w:rsidRDefault="004721ED" w:rsidP="002E6CB3">
      <w:pPr>
        <w:pStyle w:val="ListBulleted"/>
      </w:pPr>
      <w:r>
        <w:t>Most fi</w:t>
      </w:r>
      <w:r w:rsidR="007F6599">
        <w:t>na</w:t>
      </w:r>
      <w:r w:rsidR="00E17CEC">
        <w:t xml:space="preserve">ncial management systems offer </w:t>
      </w:r>
      <w:r w:rsidR="007F6599">
        <w:t xml:space="preserve">minimal </w:t>
      </w:r>
      <w:del w:id="1941" w:author="DM" w:date="2012-08-17T16:52:00Z">
        <w:r w:rsidR="00E17CEC" w:rsidDel="009B7DF0">
          <w:delText>project management</w:delText>
        </w:r>
      </w:del>
      <w:ins w:id="1942" w:author="DM" w:date="2012-08-17T16:52:00Z">
        <w:r w:rsidR="009B7DF0">
          <w:t>PM</w:t>
        </w:r>
      </w:ins>
      <w:r w:rsidR="00E17CEC">
        <w:t xml:space="preserve"> capabilities</w:t>
      </w:r>
      <w:r w:rsidR="007F6599">
        <w:t xml:space="preserve"> (i.e.</w:t>
      </w:r>
      <w:ins w:id="1943" w:author="Odum, Amy - Hoboken" w:date="2012-07-24T15:31:00Z">
        <w:r w:rsidR="00EE3714">
          <w:t>,</w:t>
        </w:r>
      </w:ins>
      <w:r w:rsidR="007F6599">
        <w:t xml:space="preserve"> </w:t>
      </w:r>
      <w:r w:rsidR="00E17CEC">
        <w:t>they are often milestone</w:t>
      </w:r>
      <w:r w:rsidR="007F6599">
        <w:t xml:space="preserve"> based with little capacity planning or resource management functionality)</w:t>
      </w:r>
      <w:r w:rsidR="00E17CEC">
        <w:t xml:space="preserve">. Concepts </w:t>
      </w:r>
      <w:ins w:id="1944" w:author="DM" w:date="2012-08-17T19:41:00Z">
        <w:r w:rsidR="00442152">
          <w:t>such as</w:t>
        </w:r>
      </w:ins>
      <w:del w:id="1945" w:author="DM" w:date="2012-08-17T19:41:00Z">
        <w:r w:rsidR="00E17CEC" w:rsidDel="00442152">
          <w:delText>like</w:delText>
        </w:r>
      </w:del>
      <w:r w:rsidR="00E17CEC">
        <w:t xml:space="preserve"> critical path, earned value, or resource leveling are foreign concepts in the financial management arena.</w:t>
      </w:r>
    </w:p>
    <w:p w:rsidR="004721ED" w:rsidRDefault="004027BB" w:rsidP="002E6CB3">
      <w:pPr>
        <w:pStyle w:val="ListBulleted"/>
      </w:pPr>
      <w:ins w:id="1946" w:author="DM" w:date="2012-08-17T19:41:00Z">
        <w:r>
          <w:t>PPM</w:t>
        </w:r>
      </w:ins>
      <w:del w:id="1947" w:author="DM" w:date="2012-08-17T19:41:00Z">
        <w:r w:rsidR="007F6599" w:rsidDel="004027BB">
          <w:delText>Project Portfolio Management</w:delText>
        </w:r>
      </w:del>
      <w:r w:rsidR="007F6599">
        <w:t xml:space="preserve"> solutions focus on </w:t>
      </w:r>
      <w:del w:id="1948" w:author="DM" w:date="2012-08-17T19:41:00Z">
        <w:r w:rsidR="007F6599" w:rsidDel="004027BB">
          <w:delText>W</w:delText>
        </w:r>
      </w:del>
      <w:ins w:id="1949" w:author="DM" w:date="2012-08-17T19:41:00Z">
        <w:r>
          <w:t>w</w:t>
        </w:r>
      </w:ins>
      <w:r w:rsidR="007F6599">
        <w:t xml:space="preserve">ork and </w:t>
      </w:r>
      <w:del w:id="1950" w:author="DM" w:date="2012-08-17T19:41:00Z">
        <w:r w:rsidR="007F6599" w:rsidDel="004027BB">
          <w:delText>R</w:delText>
        </w:r>
      </w:del>
      <w:ins w:id="1951" w:author="DM" w:date="2012-08-17T19:41:00Z">
        <w:r>
          <w:t>r</w:t>
        </w:r>
      </w:ins>
      <w:r w:rsidR="007F6599">
        <w:t xml:space="preserve">esource </w:t>
      </w:r>
      <w:del w:id="1952" w:author="DM" w:date="2012-08-17T19:41:00Z">
        <w:r w:rsidR="007F6599" w:rsidDel="004027BB">
          <w:delText>M</w:delText>
        </w:r>
      </w:del>
      <w:ins w:id="1953" w:author="DM" w:date="2012-08-17T19:41:00Z">
        <w:r>
          <w:t>m</w:t>
        </w:r>
      </w:ins>
      <w:r w:rsidR="007F6599">
        <w:t xml:space="preserve">anagement and approach financial management from an individual project costing perspective. </w:t>
      </w:r>
      <w:ins w:id="1954" w:author="DM" w:date="2012-08-17T19:42:00Z">
        <w:r w:rsidR="00442152">
          <w:t>PM</w:t>
        </w:r>
      </w:ins>
      <w:del w:id="1955" w:author="DM" w:date="2012-08-17T19:42:00Z">
        <w:r w:rsidR="007F6599" w:rsidDel="00442152">
          <w:delText>Program Management</w:delText>
        </w:r>
      </w:del>
      <w:r w:rsidR="007F6599">
        <w:t xml:space="preserve"> capabilities typically </w:t>
      </w:r>
      <w:del w:id="1956" w:author="Jeff Jacobson" w:date="2012-08-31T12:08:00Z">
        <w:r w:rsidR="007F6599" w:rsidDel="0087127B">
          <w:delText xml:space="preserve">address </w:delText>
        </w:r>
      </w:del>
      <w:ins w:id="1957" w:author="Jeff Jacobson" w:date="2012-08-31T12:08:00Z">
        <w:r w:rsidR="0087127B">
          <w:t xml:space="preserve">compare </w:t>
        </w:r>
      </w:ins>
      <w:r w:rsidR="007F6599">
        <w:t xml:space="preserve">a hierarchy of projects </w:t>
      </w:r>
      <w:del w:id="1958" w:author="Jeff Jacobson" w:date="2012-08-31T12:08:00Z">
        <w:r w:rsidR="007F6599" w:rsidDel="0087127B">
          <w:delText xml:space="preserve">versus </w:delText>
        </w:r>
      </w:del>
      <w:ins w:id="1959" w:author="Jeff Jacobson" w:date="2012-08-31T12:08:00Z">
        <w:r w:rsidR="0087127B">
          <w:t xml:space="preserve">to </w:t>
        </w:r>
      </w:ins>
      <w:r w:rsidR="007F6599">
        <w:t>a cost center, bill of materials, or other classification</w:t>
      </w:r>
      <w:ins w:id="1960" w:author="DM" w:date="2012-08-17T19:42:00Z">
        <w:del w:id="1961" w:author="Jeff Jacobson" w:date="2012-08-31T12:09:00Z">
          <w:r w:rsidR="00442152" w:rsidDel="0087127B">
            <w:rPr>
              <w:rStyle w:val="QueryInline"/>
            </w:rPr>
            <w:delText>[AU: is “versus” correct here?]</w:delText>
          </w:r>
        </w:del>
      </w:ins>
      <w:r w:rsidR="007F6599">
        <w:t>.</w:t>
      </w:r>
    </w:p>
    <w:p w:rsidR="004721ED" w:rsidRDefault="004721ED" w:rsidP="002E6CB3">
      <w:pPr>
        <w:pStyle w:val="ListBulleted"/>
      </w:pPr>
      <w:r w:rsidRPr="004721ED">
        <w:t>This</w:t>
      </w:r>
      <w:r>
        <w:t xml:space="preserve"> integrated</w:t>
      </w:r>
      <w:r w:rsidRPr="004721ED">
        <w:t xml:space="preserve"> solution </w:t>
      </w:r>
      <w:r>
        <w:t xml:space="preserve">allows the organization to realize benefits from both the </w:t>
      </w:r>
      <w:del w:id="1962" w:author="DM" w:date="2012-08-17T16:52:00Z">
        <w:r w:rsidRPr="004721ED" w:rsidDel="009B7DF0">
          <w:delText>project management</w:delText>
        </w:r>
      </w:del>
      <w:ins w:id="1963" w:author="DM" w:date="2012-08-17T16:52:00Z">
        <w:r w:rsidR="009B7DF0">
          <w:t>PM</w:t>
        </w:r>
      </w:ins>
      <w:r w:rsidRPr="004721ED">
        <w:t xml:space="preserve"> capabilities in Project Server 2010 and the financial management capabi</w:t>
      </w:r>
      <w:r>
        <w:t>lities in Microsoft Dynamics</w:t>
      </w:r>
      <w:r w:rsidR="007F6599">
        <w:t>.</w:t>
      </w:r>
    </w:p>
    <w:p w:rsidR="00BD37A5" w:rsidRDefault="00BD37A5" w:rsidP="002E6CB3">
      <w:pPr>
        <w:pStyle w:val="ListBulleted"/>
      </w:pPr>
      <w:r>
        <w:t>Integration p</w:t>
      </w:r>
      <w:r w:rsidRPr="00BD37A5">
        <w:t>artners and independent softw</w:t>
      </w:r>
      <w:r>
        <w:t>are vendors</w:t>
      </w:r>
      <w:del w:id="1964" w:author="DM" w:date="2012-08-17T19:42:00Z">
        <w:r w:rsidDel="00442152">
          <w:delText xml:space="preserve"> (ISVs)</w:delText>
        </w:r>
      </w:del>
      <w:r>
        <w:t xml:space="preserve"> can create </w:t>
      </w:r>
      <w:r w:rsidRPr="00BD37A5">
        <w:t>customized</w:t>
      </w:r>
      <w:r w:rsidR="00AB5E66">
        <w:t xml:space="preserve"> business</w:t>
      </w:r>
      <w:r w:rsidRPr="00BD37A5">
        <w:t xml:space="preserve"> </w:t>
      </w:r>
      <w:r>
        <w:t>solution</w:t>
      </w:r>
      <w:r w:rsidR="00AB5E66">
        <w:t>s using both Project Server and</w:t>
      </w:r>
      <w:r w:rsidRPr="00BD37A5">
        <w:t xml:space="preserve"> Microsoft Dynamics AX.</w:t>
      </w:r>
    </w:p>
    <w:p w:rsidR="007C12F9" w:rsidRDefault="007C12F9" w:rsidP="007C12F9">
      <w:pPr>
        <w:pStyle w:val="ListBulleted"/>
      </w:pPr>
      <w:r w:rsidRPr="00F7754F">
        <w:t xml:space="preserve">The integration of Microsoft Dynamics AX </w:t>
      </w:r>
      <w:r>
        <w:t xml:space="preserve">and SL </w:t>
      </w:r>
      <w:r w:rsidRPr="00F7754F">
        <w:t xml:space="preserve">2012 with Microsoft Project Server 2010 </w:t>
      </w:r>
      <w:r>
        <w:t>allows</w:t>
      </w:r>
      <w:r w:rsidRPr="00F7754F">
        <w:t xml:space="preserve"> the user </w:t>
      </w:r>
      <w:r>
        <w:t xml:space="preserve">to </w:t>
      </w:r>
      <w:r w:rsidRPr="00F7754F">
        <w:t>create</w:t>
      </w:r>
      <w:r>
        <w:t xml:space="preserve"> projects in either system</w:t>
      </w:r>
      <w:r w:rsidRPr="00F7754F">
        <w:t xml:space="preserve"> and </w:t>
      </w:r>
      <w:del w:id="1965" w:author="DM" w:date="2012-08-17T19:42:00Z">
        <w:r w:rsidDel="00442152">
          <w:delText xml:space="preserve">then </w:delText>
        </w:r>
      </w:del>
      <w:r>
        <w:t>synchronize select</w:t>
      </w:r>
      <w:r w:rsidRPr="00F7754F">
        <w:t xml:space="preserve"> data across both applica</w:t>
      </w:r>
      <w:r>
        <w:t xml:space="preserve">tions. This synchronization </w:t>
      </w:r>
      <w:r w:rsidR="009A5317">
        <w:t>provides the ability to</w:t>
      </w:r>
      <w:r w:rsidRPr="00F7754F">
        <w:t xml:space="preserve"> draw on both the core </w:t>
      </w:r>
      <w:del w:id="1966" w:author="DM" w:date="2012-08-17T16:52:00Z">
        <w:r w:rsidRPr="00F7754F" w:rsidDel="009B7DF0">
          <w:delText>pr</w:delText>
        </w:r>
        <w:r w:rsidDel="009B7DF0">
          <w:delText>oject management</w:delText>
        </w:r>
      </w:del>
      <w:ins w:id="1967" w:author="DM" w:date="2012-08-17T16:52:00Z">
        <w:r w:rsidR="009B7DF0">
          <w:t>PM</w:t>
        </w:r>
      </w:ins>
      <w:r>
        <w:t xml:space="preserve"> capabilities of</w:t>
      </w:r>
      <w:r w:rsidRPr="00F7754F">
        <w:t xml:space="preserve"> Project Server and the financial management capabilities in Microsoft Dynamics AX.</w:t>
      </w:r>
    </w:p>
    <w:p w:rsidR="007C12F9" w:rsidRDefault="007C12F9" w:rsidP="007C12F9">
      <w:pPr>
        <w:pStyle w:val="ListBulleted"/>
      </w:pPr>
      <w:r w:rsidRPr="008741BD">
        <w:t xml:space="preserve">The architecture of the Project Server 2010 and Microsoft Dynamics AX integration </w:t>
      </w:r>
      <w:r>
        <w:t>works on the basis of</w:t>
      </w:r>
      <w:r w:rsidRPr="008741BD">
        <w:t xml:space="preserve"> a s</w:t>
      </w:r>
      <w:r>
        <w:t>ynchronization service that bridges</w:t>
      </w:r>
      <w:r w:rsidRPr="008741BD">
        <w:t xml:space="preserve"> </w:t>
      </w:r>
      <w:del w:id="1968" w:author="Odum, Amy - Hoboken" w:date="2012-08-27T13:03:00Z">
        <w:r w:rsidRPr="008741BD" w:rsidDel="00E31226">
          <w:delText>Project Server 2010 and Microsoft Dynamics AX</w:delText>
        </w:r>
      </w:del>
      <w:ins w:id="1969" w:author="Odum, Amy - Hoboken" w:date="2012-08-27T13:03:00Z">
        <w:r w:rsidR="00E31226">
          <w:t>the two</w:t>
        </w:r>
      </w:ins>
      <w:commentRangeStart w:id="1970"/>
      <w:ins w:id="1971" w:author="DM" w:date="2012-08-17T19:43:00Z">
        <w:del w:id="1972" w:author="Jeff Jacobson" w:date="2012-08-31T12:09:00Z">
          <w:r w:rsidR="00442152" w:rsidDel="004D6FAB">
            <w:rPr>
              <w:rStyle w:val="QueryInline"/>
            </w:rPr>
            <w:delText>[AU: to avoid repeating this in sentence?]</w:delText>
          </w:r>
        </w:del>
      </w:ins>
      <w:commentRangeEnd w:id="1970"/>
      <w:r w:rsidR="004D6FAB">
        <w:rPr>
          <w:rStyle w:val="CommentReference"/>
          <w:rFonts w:asciiTheme="minorHAnsi" w:eastAsiaTheme="minorHAnsi" w:hAnsiTheme="minorHAnsi" w:cstheme="minorBidi"/>
          <w:snapToGrid/>
        </w:rPr>
        <w:commentReference w:id="1970"/>
      </w:r>
      <w:r w:rsidRPr="008741BD">
        <w:t xml:space="preserve"> and synchronizes projects and</w:t>
      </w:r>
      <w:r>
        <w:t xml:space="preserve"> workers between the two servers</w:t>
      </w:r>
      <w:r w:rsidRPr="008741BD">
        <w:t>.</w:t>
      </w:r>
      <w:r>
        <w:t xml:space="preserve"> </w:t>
      </w:r>
    </w:p>
    <w:p w:rsidR="007C12F9" w:rsidRDefault="007C12F9" w:rsidP="007C12F9">
      <w:pPr>
        <w:pStyle w:val="ListBulleted"/>
      </w:pPr>
      <w:del w:id="1973" w:author="DM" w:date="2012-08-17T19:44:00Z">
        <w:r w:rsidDel="00442152">
          <w:delText>There are m</w:delText>
        </w:r>
      </w:del>
      <w:ins w:id="1974" w:author="DM" w:date="2012-08-17T19:44:00Z">
        <w:r w:rsidR="00442152">
          <w:t>M</w:t>
        </w:r>
      </w:ins>
      <w:r>
        <w:t xml:space="preserve">ultiple ways </w:t>
      </w:r>
      <w:del w:id="1975" w:author="DM" w:date="2012-08-17T19:44:00Z">
        <w:r w:rsidDel="00442152">
          <w:delText xml:space="preserve">that </w:delText>
        </w:r>
      </w:del>
      <w:r>
        <w:t>can be used to</w:t>
      </w:r>
      <w:r w:rsidRPr="00332ADC">
        <w:t xml:space="preserve"> deploy</w:t>
      </w:r>
      <w:r>
        <w:t xml:space="preserve"> the necessary components with</w:t>
      </w:r>
      <w:r w:rsidRPr="00332ADC">
        <w:t xml:space="preserve"> Project Server 2010 and Microsoft</w:t>
      </w:r>
      <w:r>
        <w:t xml:space="preserve"> Dynamics AX integration. </w:t>
      </w:r>
      <w:r w:rsidR="008C68D2">
        <w:t>Figure 4.2</w:t>
      </w:r>
      <w:r w:rsidR="00480CA3">
        <w:t>5</w:t>
      </w:r>
      <w:r>
        <w:t xml:space="preserve"> presents a high-level view of </w:t>
      </w:r>
      <w:proofErr w:type="gramStart"/>
      <w:r>
        <w:t xml:space="preserve">the </w:t>
      </w:r>
      <w:ins w:id="1976" w:author="DM" w:date="2012-08-17T19:44:00Z">
        <w:r w:rsidR="00442152">
          <w:t>i</w:t>
        </w:r>
      </w:ins>
      <w:proofErr w:type="gramEnd"/>
      <w:del w:id="1977" w:author="DM" w:date="2012-08-17T19:44:00Z">
        <w:r w:rsidRPr="0032385B" w:rsidDel="00442152">
          <w:delText>I</w:delText>
        </w:r>
      </w:del>
      <w:r w:rsidRPr="0032385B">
        <w:t>ntegration between Microsoft Dynamics AX 2012 and Project Server 2010</w:t>
      </w:r>
      <w:r>
        <w:t xml:space="preserve"> using a three-server topology (</w:t>
      </w:r>
      <w:proofErr w:type="spellStart"/>
      <w:ins w:id="1978" w:author="DM" w:date="2012-08-20T08:50:00Z">
        <w:del w:id="1979" w:author="Jeff Jacobson" w:date="2012-08-31T12:12:00Z">
          <w:r w:rsidR="00492592" w:rsidDel="004D6FAB">
            <w:delText>Ashtiani</w:delText>
          </w:r>
        </w:del>
      </w:ins>
      <w:ins w:id="1980" w:author="Jeff Jacobson" w:date="2012-08-31T12:12:00Z">
        <w:r w:rsidR="004D6FAB">
          <w:t>Aggag</w:t>
        </w:r>
      </w:ins>
      <w:proofErr w:type="spellEnd"/>
      <w:ins w:id="1981" w:author="DM" w:date="2012-08-20T08:50:00Z">
        <w:r w:rsidR="00492592">
          <w:t xml:space="preserve">, </w:t>
        </w:r>
        <w:proofErr w:type="spellStart"/>
        <w:r w:rsidR="00492592">
          <w:t>Buenafe</w:t>
        </w:r>
        <w:proofErr w:type="spellEnd"/>
        <w:r w:rsidR="00492592">
          <w:t xml:space="preserve">, </w:t>
        </w:r>
      </w:ins>
      <w:ins w:id="1982" w:author="DM" w:date="2012-08-20T08:51:00Z">
        <w:r w:rsidR="009A5F5D">
          <w:t xml:space="preserve">and </w:t>
        </w:r>
      </w:ins>
      <w:proofErr w:type="spellStart"/>
      <w:r>
        <w:t>Ashtiani</w:t>
      </w:r>
      <w:proofErr w:type="spellEnd"/>
      <w:del w:id="1983" w:author="DM" w:date="2012-08-20T08:51:00Z">
        <w:r w:rsidDel="009A5F5D">
          <w:delText xml:space="preserve"> et al</w:delText>
        </w:r>
      </w:del>
      <w:ins w:id="1984" w:author="DM" w:date="2012-08-17T19:44:00Z">
        <w:r w:rsidR="00442152">
          <w:t>,</w:t>
        </w:r>
      </w:ins>
      <w:r>
        <w:t xml:space="preserve"> 2011</w:t>
      </w:r>
      <w:del w:id="1985" w:author="DM" w:date="2012-08-17T19:44:00Z">
        <w:r w:rsidDel="00442152">
          <w:delText>, 11</w:delText>
        </w:r>
      </w:del>
      <w:r>
        <w:t>).</w:t>
      </w:r>
    </w:p>
    <w:p w:rsidR="007C12F9" w:rsidRDefault="008C68D2" w:rsidP="00A1239D">
      <w:pPr>
        <w:pStyle w:val="Slug"/>
        <w:rPr>
          <w:ins w:id="1986" w:author="DM" w:date="2012-08-17T17:55:00Z"/>
        </w:rPr>
      </w:pPr>
      <w:r>
        <w:t>Figure 4.2</w:t>
      </w:r>
      <w:r w:rsidR="00480CA3">
        <w:t>5</w:t>
      </w:r>
      <w:del w:id="1987" w:author="DM" w:date="2012-08-17T19:44:00Z">
        <w:r w:rsidR="007C12F9" w:rsidDel="00442152">
          <w:delText>:</w:delText>
        </w:r>
      </w:del>
      <w:r w:rsidR="007C12F9">
        <w:t xml:space="preserve"> Integration between Microsoft Dynamics AX 2012 and Project Server 2010 </w:t>
      </w:r>
      <w:del w:id="1988" w:author="DM" w:date="2012-08-17T19:44:00Z">
        <w:r w:rsidR="007269A4" w:rsidRPr="007269A4" w:rsidDel="00442152">
          <w:rPr>
            <w:b w:val="0"/>
          </w:rPr>
          <w:delText>(</w:delText>
        </w:r>
      </w:del>
      <w:del w:id="1989" w:author="DM" w:date="2012-08-17T17:55:00Z">
        <w:r w:rsidR="007C12F9" w:rsidRPr="007269A4" w:rsidDel="00E801BD">
          <w:rPr>
            <w:b w:val="0"/>
          </w:rPr>
          <w:delText>Source: “White Paper: Microsoft Project Server 2010 Integration”</w:delText>
        </w:r>
        <w:r w:rsidR="007269A4" w:rsidRPr="007269A4" w:rsidDel="00E801BD">
          <w:rPr>
            <w:b w:val="0"/>
          </w:rPr>
          <w:delText>)</w:delText>
        </w:r>
      </w:del>
      <w:r w:rsidR="007C12F9">
        <w:tab/>
        <w:t>[</w:t>
      </w:r>
      <w:r w:rsidR="005E3769">
        <w:t>04-25-p</w:t>
      </w:r>
      <w:r w:rsidR="00274B1C">
        <w:t>rojectIntegrationFigure1.vsd</w:t>
      </w:r>
      <w:r w:rsidR="007C12F9">
        <w:t>]</w:t>
      </w:r>
    </w:p>
    <w:p w:rsidR="00A63169" w:rsidRDefault="00E801BD">
      <w:pPr>
        <w:pStyle w:val="FigureSource"/>
        <w:pPrChange w:id="1990" w:author="DM" w:date="2012-08-17T17:55:00Z">
          <w:pPr>
            <w:pStyle w:val="Slug"/>
          </w:pPr>
        </w:pPrChange>
      </w:pPr>
      <w:ins w:id="1991" w:author="DM" w:date="2012-08-17T17:55:00Z">
        <w:r w:rsidRPr="007269A4">
          <w:t xml:space="preserve">Source: </w:t>
        </w:r>
      </w:ins>
      <w:proofErr w:type="spellStart"/>
      <w:ins w:id="1992" w:author="DM" w:date="2012-08-20T08:52:00Z">
        <w:r w:rsidR="009A5F5D">
          <w:t>Ashtiani</w:t>
        </w:r>
        <w:proofErr w:type="spellEnd"/>
        <w:r w:rsidR="009A5F5D">
          <w:t xml:space="preserve">, </w:t>
        </w:r>
        <w:proofErr w:type="spellStart"/>
        <w:r w:rsidR="009A5F5D">
          <w:t>Aggag</w:t>
        </w:r>
        <w:proofErr w:type="spellEnd"/>
        <w:r w:rsidR="009A5F5D">
          <w:t xml:space="preserve">, and </w:t>
        </w:r>
        <w:proofErr w:type="spellStart"/>
        <w:r w:rsidR="009A5F5D">
          <w:t>Buenafe</w:t>
        </w:r>
        <w:proofErr w:type="spellEnd"/>
        <w:r w:rsidR="009A5F5D">
          <w:t>, 2011</w:t>
        </w:r>
      </w:ins>
    </w:p>
    <w:p w:rsidR="00690768" w:rsidRDefault="00442152" w:rsidP="00A1239D">
      <w:pPr>
        <w:pStyle w:val="H3"/>
      </w:pPr>
      <w:ins w:id="1993" w:author="DM" w:date="2012-08-17T19:44:00Z">
        <w:r>
          <w:t>Third-</w:t>
        </w:r>
      </w:ins>
      <w:del w:id="1994" w:author="DM" w:date="2012-08-17T19:44:00Z">
        <w:r w:rsidR="00690768" w:rsidDel="00442152">
          <w:delText>3</w:delText>
        </w:r>
        <w:r w:rsidR="00690768" w:rsidRPr="00A1239D" w:rsidDel="00442152">
          <w:rPr>
            <w:vertAlign w:val="superscript"/>
          </w:rPr>
          <w:delText>rd</w:delText>
        </w:r>
        <w:r w:rsidR="00690768" w:rsidDel="00442152">
          <w:delText xml:space="preserve"> </w:delText>
        </w:r>
      </w:del>
      <w:r w:rsidR="00690768">
        <w:t xml:space="preserve">Party </w:t>
      </w:r>
      <w:r w:rsidR="00242572">
        <w:t>Data Exchange</w:t>
      </w:r>
      <w:r w:rsidR="00690768">
        <w:t xml:space="preserve"> Solutions</w:t>
      </w:r>
    </w:p>
    <w:p w:rsidR="00FD664D" w:rsidRDefault="00FD664D" w:rsidP="00FD664D">
      <w:pPr>
        <w:pStyle w:val="Para"/>
      </w:pPr>
      <w:r>
        <w:t>In addition to integrating Project Server with Dynamics AX</w:t>
      </w:r>
      <w:ins w:id="1995" w:author="Tim Runcie" w:date="2012-09-12T08:47:00Z">
        <w:r w:rsidR="00891830">
          <w:t>/</w:t>
        </w:r>
      </w:ins>
      <w:ins w:id="1996" w:author="Tim Runcie" w:date="2012-09-12T08:46:00Z">
        <w:r w:rsidR="00891830">
          <w:t>SL</w:t>
        </w:r>
      </w:ins>
      <w:ins w:id="1997" w:author="Tim Runcie" w:date="2012-09-12T08:48:00Z">
        <w:r w:rsidR="00891830">
          <w:t xml:space="preserve"> (Microsoft ERP/Accounting Systems), </w:t>
        </w:r>
      </w:ins>
      <w:commentRangeStart w:id="1998"/>
      <w:ins w:id="1999" w:author="DM" w:date="2012-08-17T19:45:00Z">
        <w:r w:rsidR="0053338E">
          <w:rPr>
            <w:rStyle w:val="QueryInline"/>
          </w:rPr>
          <w:t>[</w:t>
        </w:r>
        <w:commentRangeStart w:id="2000"/>
        <w:r w:rsidR="0053338E">
          <w:rPr>
            <w:rStyle w:val="QueryInline"/>
          </w:rPr>
          <w:t>AU: clarify what this phrase modifies]</w:t>
        </w:r>
      </w:ins>
      <w:commentRangeEnd w:id="1998"/>
      <w:r w:rsidR="004D6FAB">
        <w:rPr>
          <w:rStyle w:val="CommentReference"/>
          <w:rFonts w:asciiTheme="minorHAnsi" w:eastAsiaTheme="minorHAnsi" w:hAnsiTheme="minorHAnsi" w:cstheme="minorBidi"/>
          <w:snapToGrid/>
        </w:rPr>
        <w:commentReference w:id="1998"/>
      </w:r>
      <w:r w:rsidR="00750205">
        <w:t xml:space="preserve">, </w:t>
      </w:r>
      <w:commentRangeEnd w:id="2000"/>
      <w:r w:rsidR="00891830">
        <w:rPr>
          <w:rStyle w:val="CommentReference"/>
          <w:rFonts w:asciiTheme="minorHAnsi" w:eastAsiaTheme="minorHAnsi" w:hAnsiTheme="minorHAnsi" w:cstheme="minorBidi"/>
          <w:snapToGrid/>
        </w:rPr>
        <w:commentReference w:id="2000"/>
      </w:r>
      <w:del w:id="2001" w:author="DM" w:date="2012-08-17T19:44:00Z">
        <w:r w:rsidRPr="004A6B6A" w:rsidDel="0053338E">
          <w:delText xml:space="preserve">there are </w:delText>
        </w:r>
      </w:del>
      <w:ins w:id="2002" w:author="DM" w:date="2012-08-17T19:44:00Z">
        <w:r w:rsidR="0053338E">
          <w:t>third</w:t>
        </w:r>
      </w:ins>
      <w:del w:id="2003" w:author="DM" w:date="2012-08-17T19:44:00Z">
        <w:r w:rsidRPr="004A6B6A" w:rsidDel="0053338E">
          <w:delText>3rd</w:delText>
        </w:r>
      </w:del>
      <w:ins w:id="2004" w:author="DM" w:date="2012-08-17T19:44:00Z">
        <w:r w:rsidR="0053338E">
          <w:t>-</w:t>
        </w:r>
      </w:ins>
      <w:del w:id="2005" w:author="DM" w:date="2012-08-17T19:44:00Z">
        <w:r w:rsidRPr="004A6B6A" w:rsidDel="0053338E">
          <w:delText xml:space="preserve"> </w:delText>
        </w:r>
      </w:del>
      <w:r w:rsidRPr="004A6B6A">
        <w:t xml:space="preserve">party provider solutions </w:t>
      </w:r>
      <w:del w:id="2006" w:author="DM" w:date="2012-08-17T19:45:00Z">
        <w:r w:rsidRPr="004A6B6A" w:rsidDel="0053338E">
          <w:delText xml:space="preserve">that </w:delText>
        </w:r>
      </w:del>
      <w:r w:rsidRPr="004A6B6A">
        <w:t>also enable the bidirectional data exchange between Microsoft Project Server</w:t>
      </w:r>
      <w:r>
        <w:t xml:space="preserve"> and other ERP solutions. T</w:t>
      </w:r>
      <w:r w:rsidRPr="004A6B6A">
        <w:t xml:space="preserve">hese </w:t>
      </w:r>
      <w:del w:id="2007" w:author="DM" w:date="2012-08-17T19:45:00Z">
        <w:r w:rsidRPr="004A6B6A" w:rsidDel="0053338E">
          <w:delText>“</w:delText>
        </w:r>
      </w:del>
      <w:r w:rsidRPr="004A6B6A">
        <w:t>gateway</w:t>
      </w:r>
      <w:del w:id="2008" w:author="DM" w:date="2012-08-17T19:45:00Z">
        <w:r w:rsidRPr="004A6B6A" w:rsidDel="0053338E">
          <w:delText>”</w:delText>
        </w:r>
      </w:del>
      <w:r w:rsidRPr="004A6B6A">
        <w:t xml:space="preserve"> software interfaces ensure the complete consistency of all mapped data in</w:t>
      </w:r>
      <w:r>
        <w:t xml:space="preserve"> each of</w:t>
      </w:r>
      <w:r w:rsidRPr="004A6B6A">
        <w:t xml:space="preserve"> the participating systems.</w:t>
      </w:r>
    </w:p>
    <w:p w:rsidR="0042390F" w:rsidRDefault="00690768" w:rsidP="00A7195D">
      <w:pPr>
        <w:pStyle w:val="Para"/>
      </w:pPr>
      <w:r>
        <w:t xml:space="preserve">As Project Server is gaining visibility as an enterprise application and a key </w:t>
      </w:r>
      <w:del w:id="2009" w:author="DM" w:date="2012-08-17T19:45:00Z">
        <w:r w:rsidDel="0053338E">
          <w:delText>Project Portfolio Management (</w:delText>
        </w:r>
      </w:del>
      <w:r>
        <w:t>PPM</w:t>
      </w:r>
      <w:del w:id="2010" w:author="DM" w:date="2012-08-17T19:45:00Z">
        <w:r w:rsidDel="0053338E">
          <w:delText>)</w:delText>
        </w:r>
      </w:del>
      <w:r>
        <w:t xml:space="preserve"> solution within companies, customers are realizing that </w:t>
      </w:r>
      <w:ins w:id="2011" w:author="DM" w:date="2012-08-17T19:45:00Z">
        <w:r w:rsidR="0053338E">
          <w:t>Project Server</w:t>
        </w:r>
        <w:commentRangeStart w:id="2012"/>
        <w:del w:id="2013" w:author="Jeff Jacobson" w:date="2012-08-31T12:13:00Z">
          <w:r w:rsidR="0053338E" w:rsidDel="00B26C8A">
            <w:rPr>
              <w:rStyle w:val="QueryInline"/>
            </w:rPr>
            <w:delText>[AU: OK?]</w:delText>
          </w:r>
        </w:del>
      </w:ins>
      <w:commentRangeEnd w:id="2012"/>
      <w:r w:rsidR="00B26C8A">
        <w:rPr>
          <w:rStyle w:val="CommentReference"/>
          <w:rFonts w:asciiTheme="minorHAnsi" w:eastAsiaTheme="minorHAnsi" w:hAnsiTheme="minorHAnsi" w:cstheme="minorBidi"/>
          <w:snapToGrid/>
        </w:rPr>
        <w:commentReference w:id="2012"/>
      </w:r>
      <w:ins w:id="2014" w:author="DM" w:date="2012-08-17T19:45:00Z">
        <w:r w:rsidR="0053338E">
          <w:t xml:space="preserve"> must</w:t>
        </w:r>
      </w:ins>
      <w:del w:id="2015" w:author="DM" w:date="2012-08-17T19:45:00Z">
        <w:r w:rsidDel="0053338E">
          <w:delText>it needs to</w:delText>
        </w:r>
      </w:del>
      <w:r>
        <w:t xml:space="preserve"> integrate with existing system</w:t>
      </w:r>
      <w:r w:rsidR="009C1698">
        <w:t>s</w:t>
      </w:r>
      <w:ins w:id="2016" w:author="DM" w:date="2012-08-17T19:45:00Z">
        <w:r w:rsidR="0053338E">
          <w:t>,</w:t>
        </w:r>
      </w:ins>
      <w:r>
        <w:t xml:space="preserve"> starting typically with E</w:t>
      </w:r>
      <w:ins w:id="2017" w:author="DM" w:date="2012-08-17T19:45:00Z">
        <w:r w:rsidR="0053338E">
          <w:t>RP</w:t>
        </w:r>
      </w:ins>
      <w:del w:id="2018" w:author="DM" w:date="2012-08-17T19:45:00Z">
        <w:r w:rsidDel="0053338E">
          <w:delText>nterprise Resource Planning (</w:delText>
        </w:r>
      </w:del>
      <w:r>
        <w:t>ERP</w:t>
      </w:r>
      <w:del w:id="2019" w:author="DM" w:date="2012-08-17T19:45:00Z">
        <w:r w:rsidDel="0053338E">
          <w:delText>)</w:delText>
        </w:r>
      </w:del>
      <w:r>
        <w:t xml:space="preserve"> systems</w:t>
      </w:r>
      <w:ins w:id="2020" w:author="DM" w:date="2012-08-17T19:46:00Z">
        <w:r w:rsidR="0053338E">
          <w:t>,</w:t>
        </w:r>
      </w:ins>
      <w:r>
        <w:t xml:space="preserve"> such </w:t>
      </w:r>
      <w:r w:rsidR="00350CED">
        <w:t>as SAP, Oracle, and PeopleSoft.</w:t>
      </w:r>
    </w:p>
    <w:p w:rsidR="00597C28" w:rsidRPr="008103C1" w:rsidRDefault="00597C28" w:rsidP="00597C28">
      <w:pPr>
        <w:pStyle w:val="H1"/>
      </w:pPr>
      <w:r w:rsidRPr="008103C1">
        <w:t>Important Concepts</w:t>
      </w:r>
      <w:del w:id="2021" w:author="Odum, Amy - Hoboken" w:date="2012-08-27T13:04:00Z">
        <w:r w:rsidRPr="008103C1" w:rsidDel="00E31226">
          <w:delText xml:space="preserve"> Covered in This Chapter</w:delText>
        </w:r>
      </w:del>
    </w:p>
    <w:p w:rsidR="00597C28" w:rsidRPr="008103C1" w:rsidRDefault="0053338E" w:rsidP="00487F5F">
      <w:pPr>
        <w:pStyle w:val="Para"/>
      </w:pPr>
      <w:ins w:id="2022" w:author="DM" w:date="2012-08-17T19:46:00Z">
        <w:r>
          <w:t xml:space="preserve">This chapter discussed </w:t>
        </w:r>
      </w:ins>
      <w:del w:id="2023" w:author="DM" w:date="2012-08-17T19:46:00Z">
        <w:r w:rsidR="00B0240D" w:rsidDel="0053338E">
          <w:delText xml:space="preserve">We provided </w:delText>
        </w:r>
        <w:r w:rsidR="00B0240D" w:rsidRPr="008103C1" w:rsidDel="0053338E">
          <w:delText xml:space="preserve">an understanding of </w:delText>
        </w:r>
      </w:del>
      <w:r w:rsidR="00B0240D" w:rsidRPr="008103C1">
        <w:t xml:space="preserve">how </w:t>
      </w:r>
      <w:r w:rsidR="00B0240D">
        <w:t xml:space="preserve">the </w:t>
      </w:r>
      <w:r w:rsidR="00B0240D" w:rsidRPr="008103C1">
        <w:t xml:space="preserve">Project Server 2010 platform is more like an </w:t>
      </w:r>
      <w:del w:id="2024" w:author="DM" w:date="2012-08-17T19:46:00Z">
        <w:r w:rsidR="00B0240D" w:rsidRPr="008103C1" w:rsidDel="0053338E">
          <w:delText>Enterprise Resource Planning (</w:delText>
        </w:r>
      </w:del>
      <w:r w:rsidR="00B0240D" w:rsidRPr="008103C1">
        <w:t>ERP</w:t>
      </w:r>
      <w:del w:id="2025" w:author="DM" w:date="2012-08-17T19:46:00Z">
        <w:r w:rsidR="00B0240D" w:rsidRPr="008103C1" w:rsidDel="0053338E">
          <w:delText>)</w:delText>
        </w:r>
      </w:del>
      <w:r w:rsidR="00B0240D" w:rsidRPr="008103C1">
        <w:t xml:space="preserve"> system and should be treated as such.</w:t>
      </w:r>
    </w:p>
    <w:p w:rsidR="00597C28" w:rsidRPr="008103C1" w:rsidRDefault="00597C28" w:rsidP="00597C28">
      <w:pPr>
        <w:pStyle w:val="H2"/>
      </w:pPr>
      <w:r w:rsidRPr="008103C1">
        <w:t>Key Summary Points</w:t>
      </w:r>
    </w:p>
    <w:p w:rsidR="00597C28" w:rsidRPr="008103C1" w:rsidRDefault="00597C28" w:rsidP="00597C28">
      <w:pPr>
        <w:pStyle w:val="Para"/>
      </w:pPr>
      <w:r w:rsidRPr="008103C1">
        <w:t>Key summary points are highlighted here to remind the reader of some of the vital points covered in this chapter.</w:t>
      </w:r>
    </w:p>
    <w:p w:rsidR="005D567E" w:rsidRPr="008103C1" w:rsidRDefault="00516487" w:rsidP="005D567E">
      <w:pPr>
        <w:pStyle w:val="ListBulleted"/>
      </w:pPr>
      <w:r>
        <w:t xml:space="preserve">The </w:t>
      </w:r>
      <w:r w:rsidR="005D567E" w:rsidRPr="008103C1">
        <w:t xml:space="preserve">Project Server 2010 platform is more like an </w:t>
      </w:r>
      <w:del w:id="2026" w:author="DM" w:date="2012-08-17T19:46:00Z">
        <w:r w:rsidR="005D567E" w:rsidRPr="008103C1" w:rsidDel="0053338E">
          <w:delText>Enterprise Resource Planning (</w:delText>
        </w:r>
      </w:del>
      <w:r w:rsidR="005D567E" w:rsidRPr="008103C1">
        <w:t>ERP</w:t>
      </w:r>
      <w:del w:id="2027" w:author="DM" w:date="2012-08-17T19:46:00Z">
        <w:r w:rsidR="005D567E" w:rsidRPr="008103C1" w:rsidDel="0053338E">
          <w:delText>)</w:delText>
        </w:r>
      </w:del>
      <w:r w:rsidR="005D567E" w:rsidRPr="008103C1">
        <w:t xml:space="preserve"> system and should be treated as such. </w:t>
      </w:r>
    </w:p>
    <w:p w:rsidR="00597C28" w:rsidRPr="008103C1" w:rsidRDefault="005D567E" w:rsidP="00597C28">
      <w:pPr>
        <w:pStyle w:val="ListBulleted"/>
      </w:pPr>
      <w:r w:rsidRPr="008103C1">
        <w:t>Project Server 2010 is built on SharePoint Server 2010 technology</w:t>
      </w:r>
      <w:del w:id="2028" w:author="DM" w:date="2012-08-17T19:46:00Z">
        <w:r w:rsidRPr="008103C1" w:rsidDel="0053338E">
          <w:delText>,</w:delText>
        </w:r>
      </w:del>
      <w:r w:rsidRPr="008103C1">
        <w:t xml:space="preserve"> and is integrated with Microsoft Office 2010 and Exchange Server 2010.</w:t>
      </w:r>
    </w:p>
    <w:p w:rsidR="00597C28" w:rsidRPr="008103C1" w:rsidRDefault="005D567E" w:rsidP="00597C28">
      <w:pPr>
        <w:pStyle w:val="ListBulleted"/>
      </w:pPr>
      <w:r w:rsidRPr="008103C1">
        <w:t>Project Server 2010 provides a powerful and familiar work management platform.</w:t>
      </w:r>
    </w:p>
    <w:p w:rsidR="005D567E" w:rsidRPr="008103C1" w:rsidRDefault="005D567E" w:rsidP="005D567E">
      <w:pPr>
        <w:pStyle w:val="ListBulleted"/>
      </w:pPr>
      <w:r w:rsidRPr="008103C1">
        <w:t xml:space="preserve">Organizations must learn the value of </w:t>
      </w:r>
      <w:del w:id="2029" w:author="DM" w:date="2012-08-17T16:55:00Z">
        <w:r w:rsidRPr="008103C1" w:rsidDel="005B7D3D">
          <w:delText xml:space="preserve">Enterprise Project Management </w:delText>
        </w:r>
      </w:del>
      <w:ins w:id="2030" w:author="DM" w:date="2012-08-17T16:55:00Z">
        <w:r w:rsidR="005B7D3D">
          <w:t>EPM</w:t>
        </w:r>
      </w:ins>
      <w:del w:id="2031" w:author="DM" w:date="2012-08-17T19:46:00Z">
        <w:r w:rsidRPr="008103C1" w:rsidDel="0053338E">
          <w:delText>(EPM)</w:delText>
        </w:r>
      </w:del>
      <w:r w:rsidRPr="008103C1">
        <w:t xml:space="preserve">. </w:t>
      </w:r>
    </w:p>
    <w:p w:rsidR="005D567E" w:rsidRPr="008103C1" w:rsidRDefault="005D567E" w:rsidP="005D567E">
      <w:pPr>
        <w:pStyle w:val="ListBulleted"/>
      </w:pPr>
      <w:r w:rsidRPr="008103C1">
        <w:t>IT organizations, PMOs, and other</w:t>
      </w:r>
      <w:del w:id="2032" w:author="DM" w:date="2012-08-17T19:47:00Z">
        <w:r w:rsidRPr="008103C1" w:rsidDel="0053338E">
          <w:delText>s</w:delText>
        </w:r>
      </w:del>
      <w:r w:rsidRPr="008103C1">
        <w:t xml:space="preserve"> organizations need to learn how the communication and workflow capabilities native within Project Server 2010 can address the P</w:t>
      </w:r>
      <w:ins w:id="2033" w:author="DM" w:date="2012-08-17T19:47:00Z">
        <w:r w:rsidR="0053338E">
          <w:t>PM</w:t>
        </w:r>
      </w:ins>
      <w:del w:id="2034" w:author="DM" w:date="2012-08-17T19:47:00Z">
        <w:r w:rsidRPr="008103C1" w:rsidDel="0053338E">
          <w:delText>ortfolio Project Management</w:delText>
        </w:r>
      </w:del>
      <w:r w:rsidRPr="008103C1">
        <w:t xml:space="preserve"> requirements of small and large businesses.</w:t>
      </w:r>
    </w:p>
    <w:p w:rsidR="00E5742C" w:rsidRPr="008103C1" w:rsidRDefault="00E5742C" w:rsidP="00E5742C">
      <w:pPr>
        <w:pStyle w:val="ListBulleted"/>
      </w:pPr>
      <w:r w:rsidRPr="008103C1">
        <w:t xml:space="preserve">The </w:t>
      </w:r>
      <w:del w:id="2035" w:author="DM" w:date="2012-08-17T19:47:00Z">
        <w:r w:rsidRPr="008103C1" w:rsidDel="0053338E">
          <w:delText>Project Portfolio Management (</w:delText>
        </w:r>
      </w:del>
      <w:r w:rsidRPr="008103C1">
        <w:t>PPM</w:t>
      </w:r>
      <w:del w:id="2036" w:author="DM" w:date="2012-08-17T19:47:00Z">
        <w:r w:rsidRPr="008103C1" w:rsidDel="0053338E">
          <w:delText>)</w:delText>
        </w:r>
      </w:del>
      <w:r w:rsidRPr="008103C1">
        <w:t xml:space="preserve"> lifecycles requires communication and workflow capabilities </w:t>
      </w:r>
      <w:ins w:id="2037" w:author="DM" w:date="2012-08-17T19:47:00Z">
        <w:r w:rsidR="0053338E">
          <w:t>that</w:t>
        </w:r>
      </w:ins>
      <w:del w:id="2038" w:author="DM" w:date="2012-08-17T19:47:00Z">
        <w:r w:rsidRPr="008103C1" w:rsidDel="0053338E">
          <w:delText>which</w:delText>
        </w:r>
      </w:del>
      <w:r w:rsidRPr="008103C1">
        <w:t xml:space="preserve"> are inherent in Project Server 2010.</w:t>
      </w:r>
    </w:p>
    <w:p w:rsidR="00E5742C" w:rsidRPr="008103C1" w:rsidRDefault="00E5742C" w:rsidP="00E5742C">
      <w:pPr>
        <w:pStyle w:val="ListBulleted"/>
      </w:pPr>
      <w:r w:rsidRPr="008103C1">
        <w:t xml:space="preserve">Working in </w:t>
      </w:r>
      <w:r w:rsidR="00516487">
        <w:t xml:space="preserve">the </w:t>
      </w:r>
      <w:r w:rsidRPr="008103C1">
        <w:t xml:space="preserve">Project Server 2010 environment enables </w:t>
      </w:r>
      <w:del w:id="2039" w:author="DM" w:date="2012-08-17T19:47:00Z">
        <w:r w:rsidRPr="008103C1" w:rsidDel="0053338E">
          <w:delText xml:space="preserve">the </w:delText>
        </w:r>
      </w:del>
      <w:r w:rsidRPr="008103C1">
        <w:t xml:space="preserve">end users to </w:t>
      </w:r>
      <w:del w:id="2040" w:author="DM" w:date="2012-08-17T19:47:00Z">
        <w:r w:rsidRPr="008103C1" w:rsidDel="0053338E">
          <w:delText xml:space="preserve">also </w:delText>
        </w:r>
      </w:del>
      <w:r w:rsidRPr="008103C1">
        <w:t xml:space="preserve">access information via the </w:t>
      </w:r>
      <w:del w:id="2041" w:author="DM" w:date="2012-08-17T19:47:00Z">
        <w:r w:rsidRPr="008103C1" w:rsidDel="0053338E">
          <w:delText>w</w:delText>
        </w:r>
      </w:del>
      <w:ins w:id="2042" w:author="DM" w:date="2012-08-17T19:47:00Z">
        <w:r w:rsidR="0053338E">
          <w:t>W</w:t>
        </w:r>
      </w:ins>
      <w:r w:rsidRPr="008103C1">
        <w:t>eb. With Project</w:t>
      </w:r>
      <w:ins w:id="2043" w:author="DM" w:date="2012-08-17T19:47:00Z">
        <w:r w:rsidR="0053338E">
          <w:t>,</w:t>
        </w:r>
      </w:ins>
      <w:r w:rsidRPr="008103C1">
        <w:t xml:space="preserve"> you are not limited to a stand</w:t>
      </w:r>
      <w:ins w:id="2044" w:author="DM" w:date="2012-08-17T19:47:00Z">
        <w:r w:rsidR="0053338E">
          <w:t>-</w:t>
        </w:r>
      </w:ins>
      <w:r w:rsidRPr="008103C1">
        <w:t>alone desktop tool.</w:t>
      </w:r>
    </w:p>
    <w:p w:rsidR="005D567E" w:rsidRPr="008103C1" w:rsidRDefault="00876571" w:rsidP="005D567E">
      <w:pPr>
        <w:pStyle w:val="ListBulleted"/>
      </w:pPr>
      <w:del w:id="2045" w:author="DM" w:date="2012-08-17T19:47:00Z">
        <w:r w:rsidRPr="008103C1" w:rsidDel="0053338E">
          <w:delText>We discussed the importance of a</w:delText>
        </w:r>
      </w:del>
      <w:ins w:id="2046" w:author="DM" w:date="2012-08-17T19:47:00Z">
        <w:r w:rsidR="0053338E">
          <w:t>A</w:t>
        </w:r>
      </w:ins>
      <w:r w:rsidRPr="008103C1">
        <w:t>n integrated tool</w:t>
      </w:r>
      <w:ins w:id="2047" w:author="DM" w:date="2012-08-17T19:47:00Z">
        <w:r w:rsidR="0053338E">
          <w:t xml:space="preserve"> </w:t>
        </w:r>
      </w:ins>
      <w:r w:rsidRPr="008103C1">
        <w:t xml:space="preserve">set </w:t>
      </w:r>
      <w:ins w:id="2048" w:author="DM" w:date="2012-08-17T19:47:00Z">
        <w:r w:rsidR="00A6015D">
          <w:t xml:space="preserve">is required </w:t>
        </w:r>
      </w:ins>
      <w:r w:rsidRPr="008103C1">
        <w:t>to cover the complete P</w:t>
      </w:r>
      <w:ins w:id="2049" w:author="DM" w:date="2012-08-17T19:47:00Z">
        <w:r w:rsidR="00A6015D">
          <w:t>PM</w:t>
        </w:r>
      </w:ins>
      <w:del w:id="2050" w:author="DM" w:date="2012-08-17T19:47:00Z">
        <w:r w:rsidRPr="008103C1" w:rsidDel="00A6015D">
          <w:delText>roject</w:delText>
        </w:r>
      </w:del>
      <w:del w:id="2051" w:author="DM" w:date="2012-08-17T19:48:00Z">
        <w:r w:rsidRPr="008103C1" w:rsidDel="00A6015D">
          <w:delText xml:space="preserve"> Portfolio Management</w:delText>
        </w:r>
      </w:del>
      <w:r w:rsidRPr="008103C1">
        <w:t xml:space="preserve"> lifecycle.</w:t>
      </w:r>
      <w:ins w:id="2052" w:author="Jeff Jacobson" w:date="2012-08-31T12:57:00Z">
        <w:r w:rsidR="00EC1EC1" w:rsidDel="00EC1EC1">
          <w:rPr>
            <w:rStyle w:val="QueryInline"/>
          </w:rPr>
          <w:t xml:space="preserve"> </w:t>
        </w:r>
      </w:ins>
      <w:commentRangeStart w:id="2053"/>
      <w:ins w:id="2054" w:author="DM" w:date="2012-08-17T19:48:00Z">
        <w:del w:id="2055" w:author="Jeff Jacobson" w:date="2012-08-31T12:57:00Z">
          <w:r w:rsidR="00A6015D" w:rsidDel="00EC1EC1">
            <w:rPr>
              <w:rStyle w:val="QueryInline"/>
            </w:rPr>
            <w:delText>[AU: OK?]</w:delText>
          </w:r>
        </w:del>
      </w:ins>
      <w:commentRangeEnd w:id="2053"/>
      <w:r w:rsidR="00EC1EC1">
        <w:rPr>
          <w:rStyle w:val="CommentReference"/>
          <w:rFonts w:asciiTheme="minorHAnsi" w:eastAsiaTheme="minorHAnsi" w:hAnsiTheme="minorHAnsi" w:cstheme="minorBidi"/>
          <w:snapToGrid/>
        </w:rPr>
        <w:commentReference w:id="2053"/>
      </w:r>
    </w:p>
    <w:p w:rsidR="00597C28" w:rsidRPr="008103C1" w:rsidRDefault="00597C28" w:rsidP="00597C28">
      <w:pPr>
        <w:pStyle w:val="H1"/>
      </w:pPr>
      <w:r w:rsidRPr="008103C1">
        <w:t>References</w:t>
      </w:r>
    </w:p>
    <w:p w:rsidR="00F02D7D" w:rsidRDefault="00F02D7D" w:rsidP="00CB4721">
      <w:pPr>
        <w:pStyle w:val="Reference"/>
      </w:pPr>
      <w:proofErr w:type="gramStart"/>
      <w:r w:rsidRPr="009A5F5D">
        <w:t>Arbutus</w:t>
      </w:r>
      <w:ins w:id="2056" w:author="Jeff Jacobson" w:date="2012-08-31T13:00:00Z">
        <w:r w:rsidR="00EC419D">
          <w:t xml:space="preserve"> Solutions</w:t>
        </w:r>
      </w:ins>
      <w:r w:rsidRPr="009A5F5D">
        <w:t>.</w:t>
      </w:r>
      <w:proofErr w:type="gramEnd"/>
      <w:r w:rsidRPr="009A5F5D">
        <w:t xml:space="preserve"> </w:t>
      </w:r>
      <w:commentRangeStart w:id="2057"/>
      <w:ins w:id="2058" w:author="Odum, Amy - Hoboken" w:date="2012-07-24T15:28:00Z">
        <w:del w:id="2059" w:author="Jeff Jacobson" w:date="2012-08-31T13:01:00Z">
          <w:r w:rsidR="00AB3329" w:rsidRPr="009A5F5D" w:rsidDel="00EC419D">
            <w:rPr>
              <w:rStyle w:val="QueryInline"/>
            </w:rPr>
            <w:delText>[AU: is this the publisher? Author?]</w:delText>
          </w:r>
        </w:del>
      </w:ins>
      <w:commentRangeEnd w:id="2057"/>
      <w:r w:rsidR="00EC419D">
        <w:rPr>
          <w:rStyle w:val="CommentReference"/>
          <w:rFonts w:asciiTheme="minorHAnsi" w:eastAsiaTheme="minorHAnsi" w:hAnsiTheme="minorHAnsi" w:cstheme="minorBidi"/>
        </w:rPr>
        <w:commentReference w:id="2057"/>
      </w:r>
      <w:r w:rsidRPr="009A5F5D">
        <w:t>2011. “White Paper: Microsoft Project</w:t>
      </w:r>
      <w:r>
        <w:t xml:space="preserve"> Server 2010</w:t>
      </w:r>
      <w:del w:id="2060" w:author="Odum, Amy - Hoboken" w:date="2012-07-24T15:14:00Z">
        <w:r w:rsidDel="003B103A">
          <w:delText xml:space="preserve"> - a</w:delText>
        </w:r>
      </w:del>
      <w:ins w:id="2061" w:author="Odum, Amy - Hoboken" w:date="2012-07-24T15:14:00Z">
        <w:r w:rsidR="003B103A">
          <w:t>—A</w:t>
        </w:r>
      </w:ins>
      <w:r w:rsidRPr="00F02D7D">
        <w:t xml:space="preserve"> Financial Management Solution for Projects, Programs, and Portfolios</w:t>
      </w:r>
      <w:r>
        <w:t xml:space="preserve">.” </w:t>
      </w:r>
      <w:proofErr w:type="gramStart"/>
      <w:r>
        <w:t>Retrieved on January 20</w:t>
      </w:r>
      <w:ins w:id="2062" w:author="DM" w:date="2012-08-20T08:53:00Z">
        <w:r w:rsidR="009A5F5D">
          <w:t>,</w:t>
        </w:r>
      </w:ins>
      <w:r w:rsidRPr="00E357EB">
        <w:t xml:space="preserve"> </w:t>
      </w:r>
      <w:r>
        <w:t>2012</w:t>
      </w:r>
      <w:ins w:id="2063" w:author="DM" w:date="2012-08-20T08:53:00Z">
        <w:r w:rsidR="009A5F5D">
          <w:t>,</w:t>
        </w:r>
      </w:ins>
      <w:r>
        <w:t xml:space="preserve"> from </w:t>
      </w:r>
      <w:r w:rsidRPr="001D5E2F">
        <w:rPr>
          <w:rStyle w:val="InlineURL"/>
          <w:rPrChange w:id="2064" w:author="DM" w:date="2012-08-20T08:26:00Z">
            <w:rPr/>
          </w:rPrChange>
        </w:rPr>
        <w:t>http://technet.microsoft.com/en-us/library/hh144780.aspx</w:t>
      </w:r>
      <w:ins w:id="2065" w:author="Odum, Amy - Hoboken" w:date="2012-07-24T15:28:00Z">
        <w:r w:rsidR="00AB3329">
          <w:t>.</w:t>
        </w:r>
      </w:ins>
      <w:proofErr w:type="gramEnd"/>
    </w:p>
    <w:p w:rsidR="00CB4721" w:rsidRPr="001D5E2F" w:rsidRDefault="00CB4721" w:rsidP="00CB4721">
      <w:pPr>
        <w:pStyle w:val="Reference"/>
        <w:rPr>
          <w:rStyle w:val="InlineURL"/>
          <w:rPrChange w:id="2066" w:author="DM" w:date="2012-08-20T08:26:00Z">
            <w:rPr/>
          </w:rPrChange>
        </w:rPr>
      </w:pPr>
      <w:proofErr w:type="spellStart"/>
      <w:proofErr w:type="gramStart"/>
      <w:r>
        <w:t>Ashtiani</w:t>
      </w:r>
      <w:proofErr w:type="spellEnd"/>
      <w:r>
        <w:t xml:space="preserve">, </w:t>
      </w:r>
      <w:proofErr w:type="spellStart"/>
      <w:r>
        <w:t>Babak</w:t>
      </w:r>
      <w:proofErr w:type="spellEnd"/>
      <w:r>
        <w:t xml:space="preserve">, </w:t>
      </w:r>
      <w:ins w:id="2067" w:author="DM" w:date="2012-08-20T08:51:00Z">
        <w:r w:rsidR="00492592">
          <w:t xml:space="preserve">Khalid </w:t>
        </w:r>
      </w:ins>
      <w:proofErr w:type="spellStart"/>
      <w:r>
        <w:t>Aggag</w:t>
      </w:r>
      <w:proofErr w:type="spellEnd"/>
      <w:r>
        <w:t xml:space="preserve">, </w:t>
      </w:r>
      <w:del w:id="2068" w:author="DM" w:date="2012-08-20T08:51:00Z">
        <w:r w:rsidDel="00492592">
          <w:delText xml:space="preserve">Khalid, </w:delText>
        </w:r>
      </w:del>
      <w:ins w:id="2069" w:author="DM" w:date="2012-08-20T08:51:00Z">
        <w:r w:rsidR="00492592">
          <w:t xml:space="preserve">and </w:t>
        </w:r>
        <w:proofErr w:type="spellStart"/>
        <w:r w:rsidR="00492592">
          <w:t>Catcat</w:t>
        </w:r>
        <w:proofErr w:type="spellEnd"/>
        <w:r w:rsidR="00492592">
          <w:t xml:space="preserve"> </w:t>
        </w:r>
      </w:ins>
      <w:proofErr w:type="spellStart"/>
      <w:r>
        <w:t>Buenafe</w:t>
      </w:r>
      <w:proofErr w:type="spellEnd"/>
      <w:del w:id="2070" w:author="DM" w:date="2012-08-20T08:51:00Z">
        <w:r w:rsidDel="00492592">
          <w:delText xml:space="preserve">, </w:delText>
        </w:r>
        <w:r w:rsidR="00EF784A" w:rsidDel="00492592">
          <w:delText>Catcat</w:delText>
        </w:r>
      </w:del>
      <w:r w:rsidR="00EF784A">
        <w:t>.</w:t>
      </w:r>
      <w:proofErr w:type="gramEnd"/>
      <w:del w:id="2071" w:author="DM" w:date="2012-08-20T08:53:00Z">
        <w:r w:rsidR="00EF784A" w:rsidDel="009A5F5D">
          <w:delText xml:space="preserve"> </w:delText>
        </w:r>
        <w:r w:rsidRPr="009A5F5D" w:rsidDel="009A5F5D">
          <w:delText>2011</w:delText>
        </w:r>
        <w:r w:rsidDel="009A5F5D">
          <w:delText>.</w:delText>
        </w:r>
      </w:del>
      <w:r>
        <w:t xml:space="preserve"> “Microsoft Dynamics</w:t>
      </w:r>
      <w:r w:rsidRPr="004D0467">
        <w:rPr>
          <w:vertAlign w:val="superscript"/>
        </w:rPr>
        <w:t>®</w:t>
      </w:r>
      <w:r>
        <w:t xml:space="preserve"> AX 2012 White Paper: Microsoft Project Server 2010 Integration</w:t>
      </w:r>
      <w:ins w:id="2072" w:author="DM" w:date="2012-08-20T08:53:00Z">
        <w:r w:rsidR="009A5F5D">
          <w:t>,</w:t>
        </w:r>
      </w:ins>
      <w:del w:id="2073" w:author="DM" w:date="2012-08-20T08:53:00Z">
        <w:r w:rsidDel="009A5F5D">
          <w:delText>.</w:delText>
        </w:r>
      </w:del>
      <w:r>
        <w:t>”</w:t>
      </w:r>
      <w:ins w:id="2074" w:author="DM" w:date="2012-08-20T08:53:00Z">
        <w:r w:rsidR="009A5F5D">
          <w:t xml:space="preserve"> 2011.</w:t>
        </w:r>
      </w:ins>
      <w:r>
        <w:t xml:space="preserve"> </w:t>
      </w:r>
      <w:del w:id="2075" w:author="Odum, Amy - Hoboken" w:date="2012-07-24T15:15:00Z">
        <w:r w:rsidR="00274B1C" w:rsidDel="003B103A">
          <w:delText xml:space="preserve">Copyright Microsoft. Used with permission from Microsoft Corporation. </w:delText>
        </w:r>
      </w:del>
      <w:proofErr w:type="gramStart"/>
      <w:r>
        <w:t>Retrieved on January 16</w:t>
      </w:r>
      <w:ins w:id="2076" w:author="DM" w:date="2012-08-20T08:52:00Z">
        <w:r w:rsidR="009A5F5D">
          <w:t>,</w:t>
        </w:r>
      </w:ins>
      <w:r w:rsidRPr="00E357EB">
        <w:t xml:space="preserve"> </w:t>
      </w:r>
      <w:r>
        <w:t>2012</w:t>
      </w:r>
      <w:ins w:id="2077" w:author="DM" w:date="2012-08-20T08:53:00Z">
        <w:r w:rsidR="009A5F5D">
          <w:t>,</w:t>
        </w:r>
      </w:ins>
      <w:r>
        <w:t xml:space="preserve"> from</w:t>
      </w:r>
      <w:ins w:id="2078" w:author="DM" w:date="2012-08-20T08:53:00Z">
        <w:r w:rsidR="009A5F5D">
          <w:t xml:space="preserve"> </w:t>
        </w:r>
      </w:ins>
      <w:del w:id="2079" w:author="DM" w:date="2012-08-20T08:53:00Z">
        <w:r w:rsidDel="009A5F5D">
          <w:delText xml:space="preserve"> </w:delText>
        </w:r>
        <w:r w:rsidR="002128AB" w:rsidRPr="001D5E2F" w:rsidDel="009A5F5D">
          <w:rPr>
            <w:rStyle w:val="InlineURL"/>
            <w:rPrChange w:id="2080" w:author="DM" w:date="2012-08-20T08:26:00Z">
              <w:rPr/>
            </w:rPrChange>
          </w:rPr>
          <w:delText>http://</w:delText>
        </w:r>
      </w:del>
      <w:r w:rsidR="002128AB" w:rsidRPr="001D5E2F">
        <w:rPr>
          <w:rStyle w:val="InlineURL"/>
          <w:rPrChange w:id="2081" w:author="DM" w:date="2012-08-20T08:26:00Z">
            <w:rPr/>
          </w:rPrChange>
        </w:rPr>
        <w:t>www.microsoft.com/download/en/details.aspx?id=15671</w:t>
      </w:r>
      <w:ins w:id="2082" w:author="Odum, Amy - Hoboken" w:date="2012-07-24T15:28:00Z">
        <w:r w:rsidR="00AB3329" w:rsidRPr="001D5E2F">
          <w:rPr>
            <w:rStyle w:val="InlineURL"/>
            <w:rPrChange w:id="2083" w:author="DM" w:date="2012-08-20T08:26:00Z">
              <w:rPr/>
            </w:rPrChange>
          </w:rPr>
          <w:t>.</w:t>
        </w:r>
      </w:ins>
      <w:proofErr w:type="gramEnd"/>
      <w:del w:id="2084" w:author="Odum, Amy - Hoboken" w:date="2012-07-24T15:28:00Z">
        <w:r w:rsidR="002128AB" w:rsidRPr="001D5E2F" w:rsidDel="00AB3329">
          <w:rPr>
            <w:rStyle w:val="InlineURL"/>
            <w:rPrChange w:id="2085" w:author="DM" w:date="2012-08-20T08:26:00Z">
              <w:rPr/>
            </w:rPrChange>
          </w:rPr>
          <w:delText xml:space="preserve"> </w:delText>
        </w:r>
      </w:del>
    </w:p>
    <w:p w:rsidR="008C03A1" w:rsidRPr="009A5F5D" w:rsidDel="00C93EE5" w:rsidRDefault="008C03A1" w:rsidP="008C03A1">
      <w:pPr>
        <w:pStyle w:val="Reference"/>
        <w:rPr>
          <w:del w:id="2086" w:author="DM" w:date="2012-08-17T18:00:00Z"/>
        </w:rPr>
      </w:pPr>
      <w:del w:id="2087" w:author="DM" w:date="2012-08-17T18:00:00Z">
        <w:r w:rsidRPr="009A5F5D" w:rsidDel="00C93EE5">
          <w:delText xml:space="preserve">CIO Archives. </w:delText>
        </w:r>
        <w:r w:rsidR="006F041B" w:rsidRPr="009A5F5D" w:rsidDel="00C93EE5">
          <w:delText>1997</w:delText>
        </w:r>
        <w:r w:rsidRPr="009A5F5D" w:rsidDel="00C93EE5">
          <w:delText>. “Project Management Planning.” Retrieved on January 4 2012 from http://www.cioarchives.ca.gov/ITpolicy/pdf/PM3.4_Planning_Project_Schedule.pdf</w:delText>
        </w:r>
      </w:del>
      <w:ins w:id="2088" w:author="Odum, Amy - Hoboken" w:date="2012-07-24T15:28:00Z">
        <w:del w:id="2089" w:author="DM" w:date="2012-08-17T18:00:00Z">
          <w:r w:rsidR="00AB3329" w:rsidRPr="009A5F5D" w:rsidDel="00C93EE5">
            <w:delText>.</w:delText>
          </w:r>
        </w:del>
      </w:ins>
      <w:del w:id="2090" w:author="DM" w:date="2012-08-17T18:00:00Z">
        <w:r w:rsidRPr="009A5F5D" w:rsidDel="00C93EE5">
          <w:delText xml:space="preserve"> </w:delText>
        </w:r>
      </w:del>
    </w:p>
    <w:p w:rsidR="00690768" w:rsidRPr="001D5E2F" w:rsidRDefault="00690768" w:rsidP="00891B24">
      <w:pPr>
        <w:pStyle w:val="Reference"/>
        <w:rPr>
          <w:rStyle w:val="InlineURL"/>
          <w:rPrChange w:id="2091" w:author="DM" w:date="2012-08-20T08:26:00Z">
            <w:rPr/>
          </w:rPrChange>
        </w:rPr>
      </w:pPr>
      <w:proofErr w:type="spellStart"/>
      <w:proofErr w:type="gramStart"/>
      <w:r w:rsidRPr="009A5F5D">
        <w:t>CodePlex</w:t>
      </w:r>
      <w:proofErr w:type="spellEnd"/>
      <w:del w:id="2092" w:author="DM" w:date="2012-08-20T08:54:00Z">
        <w:r w:rsidDel="009A5F5D">
          <w:delText>. 2012</w:delText>
        </w:r>
      </w:del>
      <w:r>
        <w:t>.</w:t>
      </w:r>
      <w:proofErr w:type="gramEnd"/>
      <w:r>
        <w:t xml:space="preserve"> “Find Projects and Downloads</w:t>
      </w:r>
      <w:ins w:id="2093" w:author="Odum, Amy - Hoboken" w:date="2012-07-24T15:28:00Z">
        <w:r w:rsidR="00AB3329">
          <w:t>—</w:t>
        </w:r>
      </w:ins>
      <w:del w:id="2094" w:author="Odum, Amy - Hoboken" w:date="2012-07-24T15:28:00Z">
        <w:r w:rsidDel="00AB3329">
          <w:delText xml:space="preserve"> – </w:delText>
        </w:r>
      </w:del>
      <w:r>
        <w:t>Project Server</w:t>
      </w:r>
      <w:ins w:id="2095" w:author="DM" w:date="2012-08-20T08:54:00Z">
        <w:r w:rsidR="009A5F5D">
          <w:t>,</w:t>
        </w:r>
      </w:ins>
      <w:del w:id="2096" w:author="DM" w:date="2012-08-20T08:54:00Z">
        <w:r w:rsidDel="009A5F5D">
          <w:delText>.</w:delText>
        </w:r>
      </w:del>
      <w:del w:id="2097" w:author="Odum, Amy - Hoboken" w:date="2012-07-24T15:15:00Z">
        <w:r w:rsidR="00592526" w:rsidDel="003B103A">
          <w:delText xml:space="preserve"> </w:delText>
        </w:r>
      </w:del>
      <w:r>
        <w:t>”</w:t>
      </w:r>
      <w:ins w:id="2098" w:author="Odum, Amy - Hoboken" w:date="2012-07-24T15:15:00Z">
        <w:r w:rsidR="003B103A">
          <w:t xml:space="preserve"> </w:t>
        </w:r>
      </w:ins>
      <w:ins w:id="2099" w:author="DM" w:date="2012-08-20T08:54:00Z">
        <w:r w:rsidR="009A5F5D">
          <w:t xml:space="preserve">2012. </w:t>
        </w:r>
      </w:ins>
      <w:del w:id="2100" w:author="Odum, Amy - Hoboken" w:date="2012-07-24T15:15:00Z">
        <w:r w:rsidDel="003B103A">
          <w:delText>Retrieved on</w:delText>
        </w:r>
      </w:del>
      <w:proofErr w:type="gramStart"/>
      <w:ins w:id="2101" w:author="Odum, Amy - Hoboken" w:date="2012-07-24T15:15:00Z">
        <w:r w:rsidR="003B103A">
          <w:t>Accessed</w:t>
        </w:r>
      </w:ins>
      <w:r>
        <w:t xml:space="preserve"> January 20</w:t>
      </w:r>
      <w:ins w:id="2102" w:author="Odum, Amy - Hoboken" w:date="2012-07-24T15:15:00Z">
        <w:r w:rsidR="003B103A">
          <w:t>,</w:t>
        </w:r>
      </w:ins>
      <w:r w:rsidRPr="00E357EB">
        <w:t xml:space="preserve"> </w:t>
      </w:r>
      <w:r>
        <w:t>2012</w:t>
      </w:r>
      <w:ins w:id="2103" w:author="Odum, Amy - Hoboken" w:date="2012-07-24T15:15:00Z">
        <w:r w:rsidR="003B103A">
          <w:t>,</w:t>
        </w:r>
      </w:ins>
      <w:r>
        <w:t xml:space="preserve"> from </w:t>
      </w:r>
      <w:del w:id="2104" w:author="Odum, Amy - Hoboken" w:date="2012-07-24T15:15:00Z">
        <w:r w:rsidRPr="001D5E2F" w:rsidDel="003B103A">
          <w:rPr>
            <w:rStyle w:val="InlineURL"/>
            <w:rPrChange w:id="2105" w:author="DM" w:date="2012-08-20T08:26:00Z">
              <w:rPr/>
            </w:rPrChange>
          </w:rPr>
          <w:delText>http://</w:delText>
        </w:r>
      </w:del>
      <w:r w:rsidRPr="001D5E2F">
        <w:rPr>
          <w:rStyle w:val="InlineURL"/>
          <w:rPrChange w:id="2106" w:author="DM" w:date="2012-08-20T08:26:00Z">
            <w:rPr/>
          </w:rPrChange>
        </w:rPr>
        <w:t>www.codeplex.com/site/search?query=%22project%20server%22&amp;sortBy=Relevance&amp;licenses=|&amp;ac=3</w:t>
      </w:r>
      <w:ins w:id="2107" w:author="Odum, Amy - Hoboken" w:date="2012-07-24T15:15:00Z">
        <w:r w:rsidR="003B103A" w:rsidRPr="001D5E2F">
          <w:rPr>
            <w:rStyle w:val="InlineURL"/>
            <w:rPrChange w:id="2108" w:author="DM" w:date="2012-08-20T08:26:00Z">
              <w:rPr/>
            </w:rPrChange>
          </w:rPr>
          <w:t>.</w:t>
        </w:r>
      </w:ins>
      <w:proofErr w:type="gramEnd"/>
      <w:del w:id="2109" w:author="Odum, Amy - Hoboken" w:date="2012-07-24T15:15:00Z">
        <w:r w:rsidRPr="001D5E2F" w:rsidDel="003B103A">
          <w:rPr>
            <w:rStyle w:val="InlineURL"/>
            <w:rPrChange w:id="2110" w:author="DM" w:date="2012-08-20T08:26:00Z">
              <w:rPr/>
            </w:rPrChange>
          </w:rPr>
          <w:delText xml:space="preserve"> </w:delText>
        </w:r>
      </w:del>
    </w:p>
    <w:p w:rsidR="00891B24" w:rsidRPr="001D5E2F" w:rsidDel="009A5F5D" w:rsidRDefault="00891B24" w:rsidP="00891B24">
      <w:pPr>
        <w:pStyle w:val="Reference"/>
        <w:rPr>
          <w:del w:id="2111" w:author="DM" w:date="2012-08-20T08:55:00Z"/>
          <w:rStyle w:val="InlineURL"/>
          <w:rPrChange w:id="2112" w:author="DM" w:date="2012-08-20T08:26:00Z">
            <w:rPr>
              <w:del w:id="2113" w:author="DM" w:date="2012-08-20T08:55:00Z"/>
            </w:rPr>
          </w:rPrChange>
        </w:rPr>
      </w:pPr>
      <w:moveFromRangeStart w:id="2114" w:author="DM" w:date="2012-08-20T08:36:00Z" w:name="move333215144"/>
      <w:moveFrom w:id="2115" w:author="DM" w:date="2012-08-20T08:36:00Z">
        <w:r w:rsidDel="00021F25">
          <w:t>Economist. 2008.</w:t>
        </w:r>
      </w:moveFrom>
      <w:moveFromRangeEnd w:id="2114"/>
      <w:del w:id="2116" w:author="DM" w:date="2012-08-20T08:54:00Z">
        <w:r w:rsidDel="009A5F5D">
          <w:delText xml:space="preserve"> “The r</w:delText>
        </w:r>
      </w:del>
      <w:ins w:id="2117" w:author="Odum, Amy - Hoboken" w:date="2012-07-24T15:20:00Z">
        <w:del w:id="2118" w:author="DM" w:date="2012-08-20T08:54:00Z">
          <w:r w:rsidR="003B103A" w:rsidDel="009A5F5D">
            <w:delText>R</w:delText>
          </w:r>
        </w:del>
      </w:ins>
      <w:del w:id="2119" w:author="DM" w:date="2012-08-20T08:54:00Z">
        <w:r w:rsidDel="009A5F5D">
          <w:delText>ole of t</w:delText>
        </w:r>
      </w:del>
      <w:ins w:id="2120" w:author="Odum, Amy - Hoboken" w:date="2012-07-24T15:20:00Z">
        <w:del w:id="2121" w:author="DM" w:date="2012-08-20T08:54:00Z">
          <w:r w:rsidR="003B103A" w:rsidDel="009A5F5D">
            <w:delText>T</w:delText>
          </w:r>
        </w:del>
      </w:ins>
      <w:del w:id="2122" w:author="DM" w:date="2012-08-20T08:54:00Z">
        <w:r w:rsidDel="009A5F5D">
          <w:delText>rust in b</w:delText>
        </w:r>
      </w:del>
      <w:ins w:id="2123" w:author="Odum, Amy - Hoboken" w:date="2012-07-24T15:20:00Z">
        <w:del w:id="2124" w:author="DM" w:date="2012-08-20T08:54:00Z">
          <w:r w:rsidR="003B103A" w:rsidDel="009A5F5D">
            <w:delText>B</w:delText>
          </w:r>
        </w:del>
      </w:ins>
      <w:del w:id="2125" w:author="DM" w:date="2012-08-20T08:54:00Z">
        <w:r w:rsidDel="009A5F5D">
          <w:delText>usiness c</w:delText>
        </w:r>
      </w:del>
      <w:ins w:id="2126" w:author="Odum, Amy - Hoboken" w:date="2012-07-24T15:20:00Z">
        <w:del w:id="2127" w:author="DM" w:date="2012-08-20T08:54:00Z">
          <w:r w:rsidR="003B103A" w:rsidDel="009A5F5D">
            <w:delText>C</w:delText>
          </w:r>
        </w:del>
      </w:ins>
      <w:del w:id="2128" w:author="DM" w:date="2012-08-20T08:54:00Z">
        <w:r w:rsidDel="009A5F5D">
          <w:delText>ollaboration - a</w:delText>
        </w:r>
      </w:del>
      <w:ins w:id="2129" w:author="Odum, Amy - Hoboken" w:date="2012-07-24T15:20:00Z">
        <w:del w:id="2130" w:author="DM" w:date="2012-08-20T08:54:00Z">
          <w:r w:rsidR="003B103A" w:rsidDel="009A5F5D">
            <w:delText>—A</w:delText>
          </w:r>
        </w:del>
      </w:ins>
      <w:del w:id="2131" w:author="DM" w:date="2012-08-20T08:54:00Z">
        <w:r w:rsidDel="009A5F5D">
          <w:delText>n Economist Intelligence Unit b</w:delText>
        </w:r>
      </w:del>
      <w:ins w:id="2132" w:author="Odum, Amy - Hoboken" w:date="2012-07-24T15:20:00Z">
        <w:del w:id="2133" w:author="DM" w:date="2012-08-20T08:54:00Z">
          <w:r w:rsidR="003B103A" w:rsidDel="009A5F5D">
            <w:delText>B</w:delText>
          </w:r>
        </w:del>
      </w:ins>
      <w:del w:id="2134" w:author="DM" w:date="2012-08-20T08:54:00Z">
        <w:r w:rsidDel="009A5F5D">
          <w:delText>riefing p</w:delText>
        </w:r>
      </w:del>
      <w:ins w:id="2135" w:author="Odum, Amy - Hoboken" w:date="2012-07-24T15:20:00Z">
        <w:del w:id="2136" w:author="DM" w:date="2012-08-20T08:54:00Z">
          <w:r w:rsidR="003B103A" w:rsidDel="009A5F5D">
            <w:delText>P</w:delText>
          </w:r>
        </w:del>
      </w:ins>
      <w:del w:id="2137" w:author="DM" w:date="2012-08-20T08:54:00Z">
        <w:r w:rsidDel="009A5F5D">
          <w:delText>aper s</w:delText>
        </w:r>
      </w:del>
      <w:ins w:id="2138" w:author="Odum, Amy - Hoboken" w:date="2012-07-24T15:20:00Z">
        <w:del w:id="2139" w:author="DM" w:date="2012-08-20T08:54:00Z">
          <w:r w:rsidR="003B103A" w:rsidDel="009A5F5D">
            <w:delText>S</w:delText>
          </w:r>
        </w:del>
      </w:ins>
      <w:del w:id="2140" w:author="DM" w:date="2012-08-20T08:54:00Z">
        <w:r w:rsidDel="009A5F5D">
          <w:delText>ponsored by Cisco Systems</w:delText>
        </w:r>
      </w:del>
      <w:ins w:id="2141" w:author="Odum, Amy - Hoboken" w:date="2012-07-24T15:20:00Z">
        <w:del w:id="2142" w:author="DM" w:date="2012-08-20T08:54:00Z">
          <w:r w:rsidR="003B103A" w:rsidDel="009A5F5D">
            <w:delText>.</w:delText>
          </w:r>
        </w:del>
      </w:ins>
      <w:del w:id="2143" w:author="DM" w:date="2012-08-20T08:54:00Z">
        <w:r w:rsidDel="009A5F5D">
          <w:delText xml:space="preserve">”. </w:delText>
        </w:r>
      </w:del>
      <w:moveToRangeStart w:id="2144" w:author="DM" w:date="2012-08-20T08:36:00Z" w:name="move333215144"/>
      <w:moveTo w:id="2145" w:author="DM" w:date="2012-08-20T08:36:00Z">
        <w:del w:id="2146" w:author="DM" w:date="2012-08-20T08:54:00Z">
          <w:r w:rsidR="00021F25" w:rsidRPr="00021F25" w:rsidDel="009A5F5D">
            <w:rPr>
              <w:i/>
              <w:rPrChange w:id="2147" w:author="DM" w:date="2012-08-20T08:36:00Z">
                <w:rPr/>
              </w:rPrChange>
            </w:rPr>
            <w:delText>Economist</w:delText>
          </w:r>
        </w:del>
        <w:del w:id="2148" w:author="DM" w:date="2012-08-20T08:37:00Z">
          <w:r w:rsidR="00021F25" w:rsidDel="00021F25">
            <w:delText>.</w:delText>
          </w:r>
        </w:del>
        <w:del w:id="2149" w:author="DM" w:date="2012-08-20T08:54:00Z">
          <w:r w:rsidR="00021F25" w:rsidDel="009A5F5D">
            <w:delText xml:space="preserve"> 2008. </w:delText>
          </w:r>
        </w:del>
      </w:moveTo>
      <w:moveToRangeEnd w:id="2144"/>
      <w:del w:id="2150" w:author="DM" w:date="2012-08-20T08:54:00Z">
        <w:r w:rsidDel="009A5F5D">
          <w:delText xml:space="preserve">Retrieved on </w:delText>
        </w:r>
      </w:del>
      <w:ins w:id="2151" w:author="Odum, Amy - Hoboken" w:date="2012-07-24T15:20:00Z">
        <w:del w:id="2152" w:author="DM" w:date="2012-08-20T08:54:00Z">
          <w:r w:rsidR="003B103A" w:rsidDel="009A5F5D">
            <w:delText xml:space="preserve">Accessed </w:delText>
          </w:r>
        </w:del>
      </w:ins>
      <w:del w:id="2153" w:author="DM" w:date="2012-08-20T08:54:00Z">
        <w:r w:rsidDel="009A5F5D">
          <w:delText>January 17</w:delText>
        </w:r>
      </w:del>
      <w:ins w:id="2154" w:author="Odum, Amy - Hoboken" w:date="2012-07-24T15:20:00Z">
        <w:del w:id="2155" w:author="DM" w:date="2012-08-20T08:54:00Z">
          <w:r w:rsidR="003B103A" w:rsidDel="009A5F5D">
            <w:delText>,</w:delText>
          </w:r>
        </w:del>
      </w:ins>
      <w:del w:id="2156" w:author="DM" w:date="2012-08-20T08:54:00Z">
        <w:r w:rsidRPr="00E357EB" w:rsidDel="009A5F5D">
          <w:delText xml:space="preserve"> </w:delText>
        </w:r>
        <w:r w:rsidDel="009A5F5D">
          <w:delText>2012</w:delText>
        </w:r>
      </w:del>
      <w:ins w:id="2157" w:author="Odum, Amy - Hoboken" w:date="2012-07-24T15:21:00Z">
        <w:del w:id="2158" w:author="DM" w:date="2012-08-20T08:54:00Z">
          <w:r w:rsidR="003B103A" w:rsidDel="009A5F5D">
            <w:delText>,</w:delText>
          </w:r>
        </w:del>
      </w:ins>
      <w:del w:id="2159" w:author="DM" w:date="2012-08-20T08:54:00Z">
        <w:r w:rsidDel="009A5F5D">
          <w:delText xml:space="preserve"> from </w:delText>
        </w:r>
        <w:r w:rsidRPr="001D5E2F" w:rsidDel="009A5F5D">
          <w:rPr>
            <w:rStyle w:val="InlineURL"/>
            <w:rPrChange w:id="2160" w:author="DM" w:date="2012-08-20T08:26:00Z">
              <w:rPr/>
            </w:rPrChange>
          </w:rPr>
          <w:delText>http://graphics.eiu.com/upload/cisco_trust.pdf</w:delText>
        </w:r>
      </w:del>
      <w:ins w:id="2161" w:author="Odum, Amy - Hoboken" w:date="2012-07-24T15:15:00Z">
        <w:del w:id="2162" w:author="DM" w:date="2012-08-20T08:54:00Z">
          <w:r w:rsidR="003B103A" w:rsidRPr="001D5E2F" w:rsidDel="009A5F5D">
            <w:rPr>
              <w:rStyle w:val="InlineURL"/>
              <w:rPrChange w:id="2163" w:author="DM" w:date="2012-08-20T08:26:00Z">
                <w:rPr/>
              </w:rPrChange>
            </w:rPr>
            <w:delText>.</w:delText>
          </w:r>
        </w:del>
      </w:ins>
      <w:del w:id="2164" w:author="Odum, Amy - Hoboken" w:date="2012-07-24T15:15:00Z">
        <w:r w:rsidRPr="001D5E2F" w:rsidDel="003B103A">
          <w:rPr>
            <w:rStyle w:val="InlineURL"/>
            <w:rPrChange w:id="2165" w:author="DM" w:date="2012-08-20T08:26:00Z">
              <w:rPr/>
            </w:rPrChange>
          </w:rPr>
          <w:delText xml:space="preserve"> </w:delText>
        </w:r>
      </w:del>
    </w:p>
    <w:p w:rsidR="00C84F10" w:rsidRPr="001D5E2F" w:rsidRDefault="00521766" w:rsidP="008C03A1">
      <w:pPr>
        <w:pStyle w:val="Reference"/>
        <w:rPr>
          <w:rStyle w:val="InlineURL"/>
          <w:rPrChange w:id="2166" w:author="DM" w:date="2012-08-20T08:26:00Z">
            <w:rPr/>
          </w:rPrChange>
        </w:rPr>
      </w:pPr>
      <w:del w:id="2167" w:author="DM" w:date="2012-08-20T08:55:00Z">
        <w:r w:rsidRPr="009A5F5D" w:rsidDel="009A5F5D">
          <w:delText>EuSpRiG</w:delText>
        </w:r>
        <w:r w:rsidDel="009A5F5D">
          <w:delText xml:space="preserve"> </w:delText>
        </w:r>
      </w:del>
      <w:r>
        <w:t>European Spreadsheet Risk Interest Group.</w:t>
      </w:r>
      <w:del w:id="2168" w:author="DM" w:date="2012-08-20T08:55:00Z">
        <w:r w:rsidDel="009A5F5D">
          <w:delText xml:space="preserve"> 2012.</w:delText>
        </w:r>
      </w:del>
      <w:r>
        <w:t xml:space="preserve"> </w:t>
      </w:r>
      <w:proofErr w:type="gramStart"/>
      <w:r>
        <w:t>“Basic Research</w:t>
      </w:r>
      <w:ins w:id="2169" w:author="DM" w:date="2012-08-20T08:55:00Z">
        <w:r w:rsidR="009A5F5D">
          <w:t>,</w:t>
        </w:r>
      </w:ins>
      <w:del w:id="2170" w:author="DM" w:date="2012-08-20T08:55:00Z">
        <w:r w:rsidDel="009A5F5D">
          <w:delText>.</w:delText>
        </w:r>
      </w:del>
      <w:r>
        <w:t xml:space="preserve">” </w:t>
      </w:r>
      <w:ins w:id="2171" w:author="DM" w:date="2012-08-20T08:55:00Z">
        <w:r w:rsidR="009A5F5D">
          <w:t>2012.</w:t>
        </w:r>
        <w:proofErr w:type="gramEnd"/>
        <w:r w:rsidR="009A5F5D">
          <w:t xml:space="preserve"> </w:t>
        </w:r>
      </w:ins>
      <w:del w:id="2172" w:author="Odum, Amy - Hoboken" w:date="2012-07-24T15:15:00Z">
        <w:r w:rsidDel="003B103A">
          <w:delText>Retrieved on</w:delText>
        </w:r>
      </w:del>
      <w:proofErr w:type="gramStart"/>
      <w:ins w:id="2173" w:author="Odum, Amy - Hoboken" w:date="2012-07-24T15:15:00Z">
        <w:r w:rsidR="003B103A">
          <w:t>Accessed</w:t>
        </w:r>
      </w:ins>
      <w:r>
        <w:t xml:space="preserve"> January 13</w:t>
      </w:r>
      <w:ins w:id="2174" w:author="DM" w:date="2012-08-20T08:55:00Z">
        <w:r w:rsidR="009A5F5D">
          <w:t>,</w:t>
        </w:r>
      </w:ins>
      <w:ins w:id="2175" w:author="Odum, Amy - Hoboken" w:date="2012-07-24T15:15:00Z">
        <w:del w:id="2176" w:author="DM" w:date="2012-08-20T08:55:00Z">
          <w:r w:rsidR="003B103A" w:rsidDel="009A5F5D">
            <w:delText>.</w:delText>
          </w:r>
        </w:del>
      </w:ins>
      <w:r w:rsidRPr="00E357EB">
        <w:t xml:space="preserve"> </w:t>
      </w:r>
      <w:r>
        <w:t>2012</w:t>
      </w:r>
      <w:ins w:id="2177" w:author="DM" w:date="2012-08-20T08:55:00Z">
        <w:r w:rsidR="009A5F5D">
          <w:t>,</w:t>
        </w:r>
      </w:ins>
      <w:ins w:id="2178" w:author="Odum, Amy - Hoboken" w:date="2012-07-24T15:15:00Z">
        <w:del w:id="2179" w:author="DM" w:date="2012-08-20T08:55:00Z">
          <w:r w:rsidR="003B103A" w:rsidDel="009A5F5D">
            <w:delText>.</w:delText>
          </w:r>
        </w:del>
      </w:ins>
      <w:r>
        <w:t xml:space="preserve"> from </w:t>
      </w:r>
      <w:del w:id="2180" w:author="Odum, Amy - Hoboken" w:date="2012-07-24T15:15:00Z">
        <w:r w:rsidRPr="001D5E2F" w:rsidDel="003B103A">
          <w:rPr>
            <w:rStyle w:val="InlineURL"/>
            <w:rPrChange w:id="2181" w:author="DM" w:date="2012-08-20T08:26:00Z">
              <w:rPr/>
            </w:rPrChange>
          </w:rPr>
          <w:delText>http://</w:delText>
        </w:r>
      </w:del>
      <w:r w:rsidRPr="001D5E2F">
        <w:rPr>
          <w:rStyle w:val="InlineURL"/>
          <w:rPrChange w:id="2182" w:author="DM" w:date="2012-08-20T08:26:00Z">
            <w:rPr/>
          </w:rPrChange>
        </w:rPr>
        <w:t>www.eusprig.org/basic-research.htm</w:t>
      </w:r>
      <w:ins w:id="2183" w:author="Odum, Amy - Hoboken" w:date="2012-07-24T15:15:00Z">
        <w:r w:rsidR="003B103A" w:rsidRPr="001D5E2F">
          <w:rPr>
            <w:rStyle w:val="InlineURL"/>
            <w:rPrChange w:id="2184" w:author="DM" w:date="2012-08-20T08:26:00Z">
              <w:rPr/>
            </w:rPrChange>
          </w:rPr>
          <w:t>.</w:t>
        </w:r>
      </w:ins>
      <w:proofErr w:type="gramEnd"/>
      <w:del w:id="2185" w:author="Odum, Amy - Hoboken" w:date="2012-07-24T15:15:00Z">
        <w:r w:rsidRPr="001D5E2F" w:rsidDel="003B103A">
          <w:rPr>
            <w:rStyle w:val="InlineURL"/>
            <w:rPrChange w:id="2186" w:author="DM" w:date="2012-08-20T08:26:00Z">
              <w:rPr/>
            </w:rPrChange>
          </w:rPr>
          <w:delText xml:space="preserve"> </w:delText>
        </w:r>
      </w:del>
    </w:p>
    <w:p w:rsidR="00376459" w:rsidRPr="001D5E2F" w:rsidRDefault="00376459" w:rsidP="00E357EB">
      <w:pPr>
        <w:pStyle w:val="Reference"/>
        <w:rPr>
          <w:rStyle w:val="InlineURL"/>
          <w:rPrChange w:id="2187" w:author="DM" w:date="2012-08-20T08:26:00Z">
            <w:rPr/>
          </w:rPrChange>
        </w:rPr>
      </w:pPr>
      <w:proofErr w:type="spellStart"/>
      <w:r w:rsidRPr="009A5F5D">
        <w:t>Fiessinger</w:t>
      </w:r>
      <w:proofErr w:type="spellEnd"/>
      <w:r>
        <w:t xml:space="preserve">, </w:t>
      </w:r>
      <w:r w:rsidRPr="00376459">
        <w:t>Christophe</w:t>
      </w:r>
      <w:r>
        <w:t>.</w:t>
      </w:r>
      <w:del w:id="2188" w:author="DM" w:date="2012-08-20T08:55:00Z">
        <w:r w:rsidDel="009A5F5D">
          <w:delText xml:space="preserve"> 2010.</w:delText>
        </w:r>
      </w:del>
      <w:r>
        <w:t xml:space="preserve"> “</w:t>
      </w:r>
      <w:r w:rsidR="0033737A" w:rsidRPr="0033737A">
        <w:t>Integ</w:t>
      </w:r>
      <w:r w:rsidR="0033737A">
        <w:t>rating EPM</w:t>
      </w:r>
      <w:r w:rsidR="0033737A" w:rsidRPr="0033737A">
        <w:t xml:space="preserve"> with Line of Business Solutions </w:t>
      </w:r>
      <w:del w:id="2189" w:author="Odum, Amy - Hoboken" w:date="2012-07-24T15:21:00Z">
        <w:r w:rsidR="0033737A" w:rsidRPr="0033737A" w:rsidDel="003B103A">
          <w:delText>s</w:delText>
        </w:r>
      </w:del>
      <w:ins w:id="2190" w:author="Odum, Amy - Hoboken" w:date="2012-07-24T15:21:00Z">
        <w:r w:rsidR="003B103A">
          <w:t>S</w:t>
        </w:r>
      </w:ins>
      <w:r w:rsidR="0033737A" w:rsidRPr="0033737A">
        <w:t>uch as ERP Systems</w:t>
      </w:r>
      <w:ins w:id="2191" w:author="DM" w:date="2012-08-20T08:55:00Z">
        <w:r w:rsidR="009A5F5D">
          <w:t>,</w:t>
        </w:r>
      </w:ins>
      <w:r>
        <w:t>”</w:t>
      </w:r>
      <w:del w:id="2192" w:author="DM" w:date="2012-08-20T08:55:00Z">
        <w:r w:rsidDel="009A5F5D">
          <w:delText>.</w:delText>
        </w:r>
      </w:del>
      <w:r>
        <w:t xml:space="preserve"> </w:t>
      </w:r>
      <w:ins w:id="2193" w:author="DM" w:date="2012-08-20T08:55:00Z">
        <w:r w:rsidR="009A5F5D">
          <w:t xml:space="preserve">2010. </w:t>
        </w:r>
      </w:ins>
      <w:del w:id="2194" w:author="DM" w:date="2012-08-20T08:55:00Z">
        <w:r w:rsidR="00B86096" w:rsidRPr="00B86096" w:rsidDel="009A5F5D">
          <w:delText xml:space="preserve">Christophe </w:delText>
        </w:r>
        <w:r w:rsidR="0033737A" w:rsidRPr="00B86096" w:rsidDel="009A5F5D">
          <w:delText>Fiessinger</w:delText>
        </w:r>
        <w:r w:rsidR="0033737A" w:rsidDel="009A5F5D">
          <w:delText>’s</w:delText>
        </w:r>
        <w:r w:rsidR="00B86096" w:rsidRPr="00B86096" w:rsidDel="009A5F5D">
          <w:delText xml:space="preserve"> Blog</w:delText>
        </w:r>
        <w:r w:rsidR="00B86096" w:rsidDel="009A5F5D">
          <w:delText xml:space="preserve">. </w:delText>
        </w:r>
      </w:del>
      <w:del w:id="2195" w:author="Odum, Amy - Hoboken" w:date="2012-07-24T15:16:00Z">
        <w:r w:rsidDel="003B103A">
          <w:delText>Retrieved on</w:delText>
        </w:r>
      </w:del>
      <w:proofErr w:type="gramStart"/>
      <w:ins w:id="2196" w:author="Odum, Amy - Hoboken" w:date="2012-07-24T15:16:00Z">
        <w:r w:rsidR="003B103A">
          <w:t>Accessed</w:t>
        </w:r>
      </w:ins>
      <w:r>
        <w:t xml:space="preserve"> January 13</w:t>
      </w:r>
      <w:ins w:id="2197" w:author="Odum, Amy - Hoboken" w:date="2012-07-24T15:16:00Z">
        <w:r w:rsidR="003B103A">
          <w:t>,</w:t>
        </w:r>
      </w:ins>
      <w:r w:rsidRPr="00E357EB">
        <w:t xml:space="preserve"> </w:t>
      </w:r>
      <w:r>
        <w:t>2012</w:t>
      </w:r>
      <w:ins w:id="2198" w:author="Odum, Amy - Hoboken" w:date="2012-07-24T15:16:00Z">
        <w:r w:rsidR="003B103A">
          <w:t>,</w:t>
        </w:r>
      </w:ins>
      <w:r>
        <w:t xml:space="preserve"> from </w:t>
      </w:r>
      <w:r w:rsidR="0033737A" w:rsidRPr="001D5E2F">
        <w:rPr>
          <w:rStyle w:val="InlineURL"/>
          <w:rPrChange w:id="2199" w:author="DM" w:date="2012-08-20T08:26:00Z">
            <w:rPr/>
          </w:rPrChange>
        </w:rPr>
        <w:t>http://blogs.msdn.com/b/chrisfie/archive/2007/04/20/integrating-epm-2007-with-line-of-business-solutions-such-as-erp-systems.aspx</w:t>
      </w:r>
      <w:ins w:id="2200" w:author="Odum, Amy - Hoboken" w:date="2012-07-24T15:21:00Z">
        <w:r w:rsidR="003B103A" w:rsidRPr="001D5E2F">
          <w:rPr>
            <w:rStyle w:val="InlineURL"/>
            <w:rPrChange w:id="2201" w:author="DM" w:date="2012-08-20T08:26:00Z">
              <w:rPr/>
            </w:rPrChange>
          </w:rPr>
          <w:t>.</w:t>
        </w:r>
      </w:ins>
      <w:proofErr w:type="gramEnd"/>
      <w:del w:id="2202" w:author="Odum, Amy - Hoboken" w:date="2012-07-24T15:21:00Z">
        <w:r w:rsidR="0033737A" w:rsidRPr="001D5E2F" w:rsidDel="003B103A">
          <w:rPr>
            <w:rStyle w:val="InlineURL"/>
            <w:rPrChange w:id="2203" w:author="DM" w:date="2012-08-20T08:26:00Z">
              <w:rPr/>
            </w:rPrChange>
          </w:rPr>
          <w:delText xml:space="preserve"> </w:delText>
        </w:r>
      </w:del>
    </w:p>
    <w:p w:rsidR="00121AC3" w:rsidRPr="001D5E2F" w:rsidRDefault="00EF52E7" w:rsidP="002C6DC6">
      <w:pPr>
        <w:pStyle w:val="Reference"/>
        <w:rPr>
          <w:rStyle w:val="InlineURL"/>
          <w:rPrChange w:id="2204" w:author="DM" w:date="2012-08-20T08:26:00Z">
            <w:rPr/>
          </w:rPrChange>
        </w:rPr>
      </w:pPr>
      <w:proofErr w:type="spellStart"/>
      <w:r w:rsidRPr="00EF52E7">
        <w:t>Henschen</w:t>
      </w:r>
      <w:proofErr w:type="spellEnd"/>
      <w:r>
        <w:t>,</w:t>
      </w:r>
      <w:r w:rsidRPr="00EF52E7">
        <w:t xml:space="preserve"> Doug</w:t>
      </w:r>
      <w:r>
        <w:t>.</w:t>
      </w:r>
      <w:del w:id="2205" w:author="DM" w:date="2012-08-20T08:56:00Z">
        <w:r w:rsidDel="009A5F5D">
          <w:delText xml:space="preserve"> 2010</w:delText>
        </w:r>
      </w:del>
      <w:r>
        <w:t>.</w:t>
      </w:r>
      <w:r w:rsidR="00EE3714">
        <w:t xml:space="preserve"> </w:t>
      </w:r>
      <w:r>
        <w:t>“</w:t>
      </w:r>
      <w:r w:rsidRPr="00EF52E7">
        <w:t>Review: SharePoint 2010 Gets Overdue Upgrades</w:t>
      </w:r>
      <w:ins w:id="2206" w:author="Odum, Amy - Hoboken" w:date="2012-07-24T15:21:00Z">
        <w:r w:rsidR="00AB3329">
          <w:t>.</w:t>
        </w:r>
      </w:ins>
      <w:r>
        <w:t>”</w:t>
      </w:r>
      <w:del w:id="2207" w:author="Odum, Amy - Hoboken" w:date="2012-07-24T15:21:00Z">
        <w:r w:rsidDel="00AB3329">
          <w:delText>.</w:delText>
        </w:r>
      </w:del>
      <w:r>
        <w:t xml:space="preserve"> </w:t>
      </w:r>
      <w:ins w:id="2208" w:author="Odum, Amy - Hoboken" w:date="2012-07-24T15:21:00Z">
        <w:r w:rsidR="00A63169" w:rsidRPr="00A63169">
          <w:rPr>
            <w:i/>
            <w:rPrChange w:id="2209" w:author="Odum, Amy - Hoboken" w:date="2012-07-24T15:21:00Z">
              <w:rPr/>
            </w:rPrChange>
          </w:rPr>
          <w:t>Information Week</w:t>
        </w:r>
      </w:ins>
      <w:ins w:id="2210" w:author="DM" w:date="2012-08-20T08:56:00Z">
        <w:r w:rsidR="009A5F5D">
          <w:t>,</w:t>
        </w:r>
      </w:ins>
      <w:ins w:id="2211" w:author="Odum, Amy - Hoboken" w:date="2012-07-24T15:21:00Z">
        <w:del w:id="2212" w:author="DM" w:date="2012-08-20T08:56:00Z">
          <w:r w:rsidR="00AB3329" w:rsidDel="009A5F5D">
            <w:delText>.</w:delText>
          </w:r>
        </w:del>
        <w:r w:rsidR="00AB3329">
          <w:t xml:space="preserve"> </w:t>
        </w:r>
      </w:ins>
      <w:ins w:id="2213" w:author="Jeff Jacobson" w:date="2012-08-30T12:37:00Z">
        <w:r w:rsidR="00BB0F17">
          <w:t xml:space="preserve">May 10, </w:t>
        </w:r>
      </w:ins>
      <w:ins w:id="2214" w:author="DM" w:date="2012-08-20T08:56:00Z">
        <w:r w:rsidR="009A5F5D">
          <w:t>2010.</w:t>
        </w:r>
        <w:del w:id="2215" w:author="Jeff Jacobson" w:date="2012-08-30T12:37:00Z">
          <w:r w:rsidR="009A5F5D" w:rsidDel="00BB0F17">
            <w:rPr>
              <w:rStyle w:val="QueryInline"/>
            </w:rPr>
            <w:delText>[AU: exact date of article should be given]</w:delText>
          </w:r>
        </w:del>
        <w:r w:rsidR="009A5F5D">
          <w:t xml:space="preserve"> </w:t>
        </w:r>
      </w:ins>
      <w:del w:id="2216" w:author="Odum, Amy - Hoboken" w:date="2012-07-24T15:20:00Z">
        <w:r w:rsidDel="003B103A">
          <w:delText>Retrieved on</w:delText>
        </w:r>
      </w:del>
      <w:proofErr w:type="gramStart"/>
      <w:ins w:id="2217" w:author="Odum, Amy - Hoboken" w:date="2012-07-24T15:20:00Z">
        <w:r w:rsidR="003B103A">
          <w:t>Accessed</w:t>
        </w:r>
      </w:ins>
      <w:r>
        <w:t xml:space="preserve"> January 13</w:t>
      </w:r>
      <w:ins w:id="2218" w:author="Odum, Amy - Hoboken" w:date="2012-07-24T15:20:00Z">
        <w:r w:rsidR="003B103A">
          <w:t>,</w:t>
        </w:r>
      </w:ins>
      <w:r w:rsidRPr="00E357EB">
        <w:t xml:space="preserve"> </w:t>
      </w:r>
      <w:r>
        <w:t>2012</w:t>
      </w:r>
      <w:ins w:id="2219" w:author="Odum, Amy - Hoboken" w:date="2012-07-24T15:20:00Z">
        <w:r w:rsidR="003B103A">
          <w:t>,</w:t>
        </w:r>
      </w:ins>
      <w:r>
        <w:t xml:space="preserve"> from</w:t>
      </w:r>
      <w:r w:rsidRPr="00EF52E7">
        <w:t xml:space="preserve"> </w:t>
      </w:r>
      <w:r w:rsidR="009F3061" w:rsidRPr="001D5E2F">
        <w:rPr>
          <w:rStyle w:val="InlineURL"/>
          <w:rPrChange w:id="2220" w:author="DM" w:date="2012-08-20T08:26:00Z">
            <w:rPr/>
          </w:rPrChange>
        </w:rPr>
        <w:t>http://informationweek.com/news/windows/reviews/224701321</w:t>
      </w:r>
      <w:ins w:id="2221" w:author="Odum, Amy - Hoboken" w:date="2012-07-24T15:20:00Z">
        <w:r w:rsidR="003B103A" w:rsidRPr="001D5E2F">
          <w:rPr>
            <w:rStyle w:val="InlineURL"/>
            <w:rPrChange w:id="2222" w:author="DM" w:date="2012-08-20T08:26:00Z">
              <w:rPr/>
            </w:rPrChange>
          </w:rPr>
          <w:t>.</w:t>
        </w:r>
      </w:ins>
      <w:proofErr w:type="gramEnd"/>
      <w:del w:id="2223" w:author="Odum, Amy - Hoboken" w:date="2012-07-24T15:20:00Z">
        <w:r w:rsidR="009F3061" w:rsidRPr="001D5E2F" w:rsidDel="003B103A">
          <w:rPr>
            <w:rStyle w:val="InlineURL"/>
            <w:rPrChange w:id="2224" w:author="DM" w:date="2012-08-20T08:26:00Z">
              <w:rPr/>
            </w:rPrChange>
          </w:rPr>
          <w:delText xml:space="preserve"> </w:delText>
        </w:r>
      </w:del>
    </w:p>
    <w:p w:rsidR="00A55CE9" w:rsidRPr="001D5E2F" w:rsidDel="0066260D" w:rsidRDefault="00644FB5" w:rsidP="00A55CE9">
      <w:pPr>
        <w:pStyle w:val="Reference"/>
        <w:rPr>
          <w:del w:id="2225" w:author="Odum, Amy - Hoboken" w:date="2012-08-27T12:32:00Z"/>
          <w:rStyle w:val="InlineURL"/>
          <w:rPrChange w:id="2226" w:author="DM" w:date="2012-08-20T08:26:00Z">
            <w:rPr>
              <w:del w:id="2227" w:author="Odum, Amy - Hoboken" w:date="2012-08-27T12:32:00Z"/>
            </w:rPr>
          </w:rPrChange>
        </w:rPr>
      </w:pPr>
      <w:ins w:id="2228" w:author="DM" w:date="2012-08-20T08:45:00Z">
        <w:del w:id="2229" w:author="Odum, Amy - Hoboken" w:date="2012-08-27T12:32:00Z">
          <w:r w:rsidDel="0066260D">
            <w:delText>International Federation of Accountants</w:delText>
          </w:r>
        </w:del>
      </w:ins>
      <w:del w:id="2230" w:author="Odum, Amy - Hoboken" w:date="2012-08-27T12:32:00Z">
        <w:r w:rsidR="00A55CE9" w:rsidDel="0066260D">
          <w:delText>IFAC. 2004. “Enterprise Governance Getting the Balance Right</w:delText>
        </w:r>
      </w:del>
      <w:ins w:id="2231" w:author="DM" w:date="2012-08-20T08:45:00Z">
        <w:del w:id="2232" w:author="Odum, Amy - Hoboken" w:date="2012-08-27T12:32:00Z">
          <w:r w:rsidDel="0066260D">
            <w:delText>,</w:delText>
          </w:r>
        </w:del>
      </w:ins>
      <w:del w:id="2233" w:author="Odum, Amy - Hoboken" w:date="2012-08-27T12:32:00Z">
        <w:r w:rsidR="00A55CE9" w:rsidDel="0066260D">
          <w:delText>.”</w:delText>
        </w:r>
      </w:del>
      <w:ins w:id="2234" w:author="DM" w:date="2012-08-20T08:45:00Z">
        <w:del w:id="2235" w:author="Odum, Amy - Hoboken" w:date="2012-08-27T12:32:00Z">
          <w:r w:rsidDel="0066260D">
            <w:delText xml:space="preserve"> 2004.</w:delText>
          </w:r>
        </w:del>
      </w:ins>
      <w:del w:id="2236" w:author="Odum, Amy - Hoboken" w:date="2012-08-27T12:32:00Z">
        <w:r w:rsidR="00A55CE9" w:rsidDel="0066260D">
          <w:delText xml:space="preserve"> International Federation of Accountants. </w:delText>
        </w:r>
      </w:del>
      <w:del w:id="2237" w:author="Odum, Amy - Hoboken" w:date="2012-07-24T15:16:00Z">
        <w:r w:rsidR="00A55CE9" w:rsidDel="003B103A">
          <w:delText>Retrieved on</w:delText>
        </w:r>
      </w:del>
      <w:del w:id="2238" w:author="Odum, Amy - Hoboken" w:date="2012-08-27T12:32:00Z">
        <w:r w:rsidR="00A55CE9" w:rsidDel="0066260D">
          <w:delText xml:space="preserve"> January 20</w:delText>
        </w:r>
        <w:r w:rsidR="00A55CE9" w:rsidRPr="00E357EB" w:rsidDel="0066260D">
          <w:delText xml:space="preserve"> </w:delText>
        </w:r>
        <w:r w:rsidR="00A55CE9" w:rsidDel="0066260D">
          <w:delText xml:space="preserve">2012 from </w:delText>
        </w:r>
      </w:del>
      <w:del w:id="2239" w:author="Odum, Amy - Hoboken" w:date="2012-07-24T15:16:00Z">
        <w:r w:rsidR="000B37B5" w:rsidRPr="001D5E2F" w:rsidDel="003B103A">
          <w:rPr>
            <w:rStyle w:val="InlineURL"/>
            <w:rPrChange w:id="2240" w:author="DM" w:date="2012-08-20T08:26:00Z">
              <w:rPr/>
            </w:rPrChange>
          </w:rPr>
          <w:delText>http://</w:delText>
        </w:r>
      </w:del>
      <w:del w:id="2241" w:author="Odum, Amy - Hoboken" w:date="2012-08-27T12:32:00Z">
        <w:r w:rsidR="000B37B5" w:rsidRPr="001D5E2F" w:rsidDel="0066260D">
          <w:rPr>
            <w:rStyle w:val="InlineURL"/>
            <w:rPrChange w:id="2242" w:author="DM" w:date="2012-08-20T08:26:00Z">
              <w:rPr/>
            </w:rPrChange>
          </w:rPr>
          <w:delText>www.cimaglobal.com/Documents/ImportedDocuments/tech_execrep_enterprise_governance_getting_the_balance_right_feb_2004.pdf</w:delText>
        </w:r>
      </w:del>
      <w:del w:id="2243" w:author="Odum, Amy - Hoboken" w:date="2012-07-24T15:19:00Z">
        <w:r w:rsidR="000B37B5" w:rsidRPr="001D5E2F" w:rsidDel="003B103A">
          <w:rPr>
            <w:rStyle w:val="InlineURL"/>
            <w:rPrChange w:id="2244" w:author="DM" w:date="2012-08-20T08:26:00Z">
              <w:rPr/>
            </w:rPrChange>
          </w:rPr>
          <w:delText xml:space="preserve"> </w:delText>
        </w:r>
      </w:del>
    </w:p>
    <w:p w:rsidR="005B1FBF" w:rsidRDefault="005B1FBF" w:rsidP="002C6DC6">
      <w:pPr>
        <w:pStyle w:val="Reference"/>
      </w:pPr>
      <w:proofErr w:type="spellStart"/>
      <w:proofErr w:type="gramStart"/>
      <w:r w:rsidRPr="008962DA">
        <w:t>Hillson</w:t>
      </w:r>
      <w:proofErr w:type="spellEnd"/>
      <w:r w:rsidRPr="005B1FBF">
        <w:t xml:space="preserve"> D.</w:t>
      </w:r>
      <w:proofErr w:type="gramEnd"/>
      <w:r w:rsidRPr="005B1FBF">
        <w:t xml:space="preserve"> A</w:t>
      </w:r>
      <w:del w:id="2245" w:author="DM" w:date="2012-08-20T08:56:00Z">
        <w:r w:rsidRPr="005B1FBF" w:rsidDel="009A5F5D">
          <w:delText>.</w:delText>
        </w:r>
      </w:del>
      <w:del w:id="2246" w:author="DM" w:date="2012-08-20T08:16:00Z">
        <w:r w:rsidRPr="005B1FBF" w:rsidDel="0076062A">
          <w:delText xml:space="preserve"> 2009</w:delText>
        </w:r>
      </w:del>
      <w:r w:rsidRPr="005B1FBF">
        <w:t xml:space="preserve">. </w:t>
      </w:r>
      <w:del w:id="2247" w:author="Odum, Amy - Hoboken" w:date="2012-07-24T15:19:00Z">
        <w:r w:rsidRPr="005B1FBF" w:rsidDel="003B103A">
          <w:delText>“</w:delText>
        </w:r>
      </w:del>
      <w:proofErr w:type="gramStart"/>
      <w:r w:rsidR="00A63169" w:rsidRPr="00A63169">
        <w:rPr>
          <w:i/>
          <w:rPrChange w:id="2248" w:author="Odum, Amy - Hoboken" w:date="2012-07-24T15:19:00Z">
            <w:rPr/>
          </w:rPrChange>
        </w:rPr>
        <w:t xml:space="preserve">Managing </w:t>
      </w:r>
      <w:del w:id="2249" w:author="Odum, Amy - Hoboken" w:date="2012-07-24T15:14:00Z">
        <w:r w:rsidR="00A63169" w:rsidRPr="00A63169">
          <w:rPr>
            <w:i/>
            <w:rPrChange w:id="2250" w:author="Odum, Amy - Hoboken" w:date="2012-07-24T15:19:00Z">
              <w:rPr/>
            </w:rPrChange>
          </w:rPr>
          <w:delText>r</w:delText>
        </w:r>
      </w:del>
      <w:ins w:id="2251" w:author="Odum, Amy - Hoboken" w:date="2012-07-24T15:14:00Z">
        <w:r w:rsidR="00A63169" w:rsidRPr="00A63169">
          <w:rPr>
            <w:i/>
            <w:rPrChange w:id="2252" w:author="Odum, Amy - Hoboken" w:date="2012-07-24T15:19:00Z">
              <w:rPr/>
            </w:rPrChange>
          </w:rPr>
          <w:t>R</w:t>
        </w:r>
      </w:ins>
      <w:r w:rsidR="00A63169" w:rsidRPr="00A63169">
        <w:rPr>
          <w:i/>
          <w:rPrChange w:id="2253" w:author="Odum, Amy - Hoboken" w:date="2012-07-24T15:19:00Z">
            <w:rPr/>
          </w:rPrChange>
        </w:rPr>
        <w:t xml:space="preserve">isk in </w:t>
      </w:r>
      <w:del w:id="2254" w:author="Odum, Amy - Hoboken" w:date="2012-07-24T15:14:00Z">
        <w:r w:rsidR="00A63169" w:rsidRPr="00A63169">
          <w:rPr>
            <w:i/>
            <w:rPrChange w:id="2255" w:author="Odum, Amy - Hoboken" w:date="2012-07-24T15:19:00Z">
              <w:rPr/>
            </w:rPrChange>
          </w:rPr>
          <w:delText>p</w:delText>
        </w:r>
      </w:del>
      <w:ins w:id="2256" w:author="Odum, Amy - Hoboken" w:date="2012-07-24T15:14:00Z">
        <w:r w:rsidR="00A63169" w:rsidRPr="00A63169">
          <w:rPr>
            <w:i/>
            <w:rPrChange w:id="2257" w:author="Odum, Amy - Hoboken" w:date="2012-07-24T15:19:00Z">
              <w:rPr/>
            </w:rPrChange>
          </w:rPr>
          <w:t>P</w:t>
        </w:r>
      </w:ins>
      <w:r w:rsidR="00A63169" w:rsidRPr="00A63169">
        <w:rPr>
          <w:i/>
          <w:rPrChange w:id="2258" w:author="Odum, Amy - Hoboken" w:date="2012-07-24T15:19:00Z">
            <w:rPr/>
          </w:rPrChange>
        </w:rPr>
        <w:t>rojects</w:t>
      </w:r>
      <w:del w:id="2259" w:author="Odum, Amy - Hoboken" w:date="2012-07-24T15:19:00Z">
        <w:r w:rsidRPr="005B1FBF" w:rsidDel="003B103A">
          <w:delText>”</w:delText>
        </w:r>
      </w:del>
      <w:r w:rsidRPr="005B1FBF">
        <w:t>.</w:t>
      </w:r>
      <w:proofErr w:type="gramEnd"/>
      <w:r w:rsidRPr="005B1FBF">
        <w:t xml:space="preserve"> </w:t>
      </w:r>
      <w:proofErr w:type="spellStart"/>
      <w:r w:rsidRPr="005B1FBF">
        <w:t>Farnham</w:t>
      </w:r>
      <w:proofErr w:type="spellEnd"/>
      <w:r w:rsidRPr="005B1FBF">
        <w:t>, UK: Gower</w:t>
      </w:r>
      <w:ins w:id="2260" w:author="DM" w:date="2012-08-20T08:16:00Z">
        <w:r w:rsidR="0076062A">
          <w:t>,</w:t>
        </w:r>
      </w:ins>
      <w:del w:id="2261" w:author="DM" w:date="2012-08-20T08:16:00Z">
        <w:r w:rsidRPr="005B1FBF" w:rsidDel="0076062A">
          <w:delText>.</w:delText>
        </w:r>
      </w:del>
      <w:r w:rsidRPr="005B1FBF">
        <w:t xml:space="preserve"> </w:t>
      </w:r>
      <w:del w:id="2262" w:author="Odum, Amy - Hoboken" w:date="2012-07-24T15:19:00Z">
        <w:r w:rsidRPr="005B1FBF" w:rsidDel="003B103A">
          <w:delText>ISBN 978-0-566-08867-4</w:delText>
        </w:r>
      </w:del>
      <w:ins w:id="2263" w:author="Odum, Amy - Hoboken" w:date="2012-07-24T15:19:00Z">
        <w:del w:id="2264" w:author="DM" w:date="2012-08-20T08:16:00Z">
          <w:r w:rsidR="003B103A" w:rsidDel="0076062A">
            <w:delText>.</w:delText>
          </w:r>
        </w:del>
      </w:ins>
      <w:ins w:id="2265" w:author="DM" w:date="2012-08-20T08:16:00Z">
        <w:r w:rsidR="0076062A" w:rsidRPr="005B1FBF">
          <w:t>2009</w:t>
        </w:r>
        <w:r w:rsidR="0076062A">
          <w:t>.</w:t>
        </w:r>
      </w:ins>
    </w:p>
    <w:p w:rsidR="00583961" w:rsidRDefault="00583961" w:rsidP="00583961">
      <w:pPr>
        <w:pStyle w:val="Reference"/>
        <w:rPr>
          <w:ins w:id="2266" w:author="Odum, Amy - Hoboken" w:date="2012-08-27T12:33:00Z"/>
          <w:rStyle w:val="InlineURL"/>
        </w:rPr>
      </w:pPr>
      <w:del w:id="2267" w:author="Jeff Jacobson" w:date="2012-08-31T13:02:00Z">
        <w:r w:rsidDel="00EC419D">
          <w:delText xml:space="preserve">Hoover, </w:delText>
        </w:r>
        <w:r w:rsidRPr="008737BB" w:rsidDel="00EC419D">
          <w:delText xml:space="preserve">Robert </w:delText>
        </w:r>
        <w:r w:rsidDel="00EC419D">
          <w:delText>M. 2011. “Project Server 2010 Reporting with Excel Services &amp;</w:delText>
        </w:r>
      </w:del>
      <w:ins w:id="2268" w:author="Odum, Amy - Hoboken" w:date="2012-07-24T15:16:00Z">
        <w:del w:id="2269" w:author="Jeff Jacobson" w:date="2012-08-31T13:02:00Z">
          <w:r w:rsidR="003B103A" w:rsidDel="00EC419D">
            <w:delText>and</w:delText>
          </w:r>
        </w:del>
      </w:ins>
      <w:del w:id="2270" w:author="Jeff Jacobson" w:date="2012-08-31T13:02:00Z">
        <w:r w:rsidDel="00EC419D">
          <w:delText xml:space="preserve"> Creating Dashboards w</w:delText>
        </w:r>
      </w:del>
      <w:ins w:id="2271" w:author="Odum, Amy - Hoboken" w:date="2012-07-24T15:16:00Z">
        <w:del w:id="2272" w:author="Jeff Jacobson" w:date="2012-08-31T13:02:00Z">
          <w:r w:rsidR="003B103A" w:rsidDel="00EC419D">
            <w:delText>W</w:delText>
          </w:r>
        </w:del>
      </w:ins>
      <w:del w:id="2273" w:author="Jeff Jacobson" w:date="2012-08-31T13:02:00Z">
        <w:r w:rsidDel="00EC419D">
          <w:delText>hite p</w:delText>
        </w:r>
      </w:del>
      <w:ins w:id="2274" w:author="Odum, Amy - Hoboken" w:date="2012-07-24T15:16:00Z">
        <w:del w:id="2275" w:author="Jeff Jacobson" w:date="2012-08-31T13:02:00Z">
          <w:r w:rsidR="003B103A" w:rsidDel="00EC419D">
            <w:delText>P</w:delText>
          </w:r>
        </w:del>
      </w:ins>
      <w:del w:id="2276" w:author="Jeff Jacobson" w:date="2012-08-31T13:02:00Z">
        <w:r w:rsidDel="00EC419D">
          <w:delText>apers.” TechNet Blogs</w:delText>
        </w:r>
      </w:del>
      <w:ins w:id="2277" w:author="DM" w:date="2012-08-20T08:57:00Z">
        <w:del w:id="2278" w:author="Jeff Jacobson" w:date="2012-08-31T13:02:00Z">
          <w:r w:rsidR="008962DA" w:rsidDel="00EC419D">
            <w:delText xml:space="preserve">, </w:delText>
          </w:r>
        </w:del>
      </w:ins>
      <w:ins w:id="2279" w:author="DM" w:date="2012-08-20T08:56:00Z">
        <w:del w:id="2280" w:author="Jeff Jacobson" w:date="2012-08-31T13:02:00Z">
          <w:r w:rsidR="008962DA" w:rsidDel="00EC419D">
            <w:delText>2011</w:delText>
          </w:r>
        </w:del>
      </w:ins>
      <w:del w:id="2281" w:author="Jeff Jacobson" w:date="2012-08-31T13:02:00Z">
        <w:r w:rsidDel="00EC419D">
          <w:delText xml:space="preserve">. </w:delText>
        </w:r>
        <w:r w:rsidRPr="008103C1" w:rsidDel="00EC419D">
          <w:delText>Retrieved on</w:delText>
        </w:r>
      </w:del>
      <w:ins w:id="2282" w:author="Odum, Amy - Hoboken" w:date="2012-07-24T15:28:00Z">
        <w:del w:id="2283" w:author="Jeff Jacobson" w:date="2012-08-31T13:02:00Z">
          <w:r w:rsidR="00AB3329" w:rsidDel="00EC419D">
            <w:delText>Accessed</w:delText>
          </w:r>
        </w:del>
      </w:ins>
      <w:del w:id="2284" w:author="Jeff Jacobson" w:date="2012-08-31T13:02:00Z">
        <w:r w:rsidRPr="008103C1" w:rsidDel="00EC419D">
          <w:delText xml:space="preserve"> </w:delText>
        </w:r>
        <w:r w:rsidDel="00EC419D">
          <w:delText>January 23</w:delText>
        </w:r>
      </w:del>
      <w:ins w:id="2285" w:author="Odum, Amy - Hoboken" w:date="2012-07-24T15:28:00Z">
        <w:del w:id="2286" w:author="Jeff Jacobson" w:date="2012-08-31T13:02:00Z">
          <w:r w:rsidR="00AB3329" w:rsidDel="00EC419D">
            <w:delText>,</w:delText>
          </w:r>
        </w:del>
      </w:ins>
      <w:del w:id="2287" w:author="Jeff Jacobson" w:date="2012-08-31T13:02:00Z">
        <w:r w:rsidRPr="008103C1" w:rsidDel="00EC419D">
          <w:delText xml:space="preserve"> 2012</w:delText>
        </w:r>
      </w:del>
      <w:ins w:id="2288" w:author="Odum, Amy - Hoboken" w:date="2012-07-24T15:28:00Z">
        <w:del w:id="2289" w:author="Jeff Jacobson" w:date="2012-08-31T13:02:00Z">
          <w:r w:rsidR="00AB3329" w:rsidDel="00EC419D">
            <w:delText>,</w:delText>
          </w:r>
        </w:del>
      </w:ins>
      <w:del w:id="2290" w:author="Jeff Jacobson" w:date="2012-08-31T13:02:00Z">
        <w:r w:rsidDel="00EC419D">
          <w:delText xml:space="preserve"> </w:delText>
        </w:r>
        <w:r w:rsidRPr="001D5E2F" w:rsidDel="00EC419D">
          <w:rPr>
            <w:rStyle w:val="InlineURL"/>
            <w:rPrChange w:id="2291" w:author="DM" w:date="2012-08-20T08:26:00Z">
              <w:rPr/>
            </w:rPrChange>
          </w:rPr>
          <w:delText>http://blogs.technet.com/b/epmcontent/archive/2011/06/24/project-server-2010-reporting-with-excel-services-amp-creating-dashboards-white-papers.aspx</w:delText>
        </w:r>
      </w:del>
      <w:ins w:id="2292" w:author="Odum, Amy - Hoboken" w:date="2012-07-24T15:19:00Z">
        <w:del w:id="2293" w:author="Jeff Jacobson" w:date="2012-08-31T13:02:00Z">
          <w:r w:rsidR="003B103A" w:rsidRPr="001D5E2F" w:rsidDel="00EC419D">
            <w:rPr>
              <w:rStyle w:val="InlineURL"/>
              <w:rPrChange w:id="2294" w:author="DM" w:date="2012-08-20T08:26:00Z">
                <w:rPr/>
              </w:rPrChange>
            </w:rPr>
            <w:delText>.</w:delText>
          </w:r>
        </w:del>
      </w:ins>
      <w:commentRangeStart w:id="2295"/>
      <w:ins w:id="2296" w:author="DM" w:date="2012-08-20T08:56:00Z">
        <w:del w:id="2297" w:author="Jeff Jacobson" w:date="2012-08-31T13:02:00Z">
          <w:r w:rsidR="009A5F5D" w:rsidDel="00EC419D">
            <w:rPr>
              <w:rStyle w:val="QueryInline"/>
            </w:rPr>
            <w:delText>[AU: where is this cited in text?]</w:delText>
          </w:r>
        </w:del>
      </w:ins>
      <w:commentRangeEnd w:id="2295"/>
      <w:del w:id="2298" w:author="Jeff Jacobson" w:date="2012-08-31T13:02:00Z">
        <w:r w:rsidR="00EC419D" w:rsidDel="00EC419D">
          <w:rPr>
            <w:rStyle w:val="CommentReference"/>
            <w:rFonts w:asciiTheme="minorHAnsi" w:eastAsiaTheme="minorHAnsi" w:hAnsiTheme="minorHAnsi" w:cstheme="minorBidi"/>
          </w:rPr>
          <w:commentReference w:id="2295"/>
        </w:r>
        <w:r w:rsidRPr="001D5E2F" w:rsidDel="00EC419D">
          <w:rPr>
            <w:rStyle w:val="InlineURL"/>
            <w:rPrChange w:id="2299" w:author="DM" w:date="2012-08-20T08:26:00Z">
              <w:rPr/>
            </w:rPrChange>
          </w:rPr>
          <w:delText xml:space="preserve"> </w:delText>
        </w:r>
      </w:del>
    </w:p>
    <w:p w:rsidR="0066260D" w:rsidRDefault="0066260D" w:rsidP="00583961">
      <w:pPr>
        <w:pStyle w:val="Reference"/>
        <w:rPr>
          <w:ins w:id="2300" w:author="Odum, Amy - Hoboken" w:date="2012-08-27T12:32:00Z"/>
          <w:rStyle w:val="InlineURL"/>
        </w:rPr>
      </w:pPr>
      <w:proofErr w:type="gramStart"/>
      <w:ins w:id="2301" w:author="Odum, Amy - Hoboken" w:date="2012-08-27T12:33:00Z">
        <w:r>
          <w:t>International Federation of Accountants.</w:t>
        </w:r>
        <w:proofErr w:type="gramEnd"/>
        <w:r>
          <w:t xml:space="preserve"> </w:t>
        </w:r>
        <w:proofErr w:type="gramStart"/>
        <w:r>
          <w:t>“Enterprise Governance Getting the Balance Right,” 2004.</w:t>
        </w:r>
        <w:proofErr w:type="gramEnd"/>
        <w:r>
          <w:t xml:space="preserve"> </w:t>
        </w:r>
        <w:proofErr w:type="gramStart"/>
        <w:r>
          <w:t>Accessed January 20,</w:t>
        </w:r>
        <w:r w:rsidRPr="00E357EB">
          <w:t xml:space="preserve"> </w:t>
        </w:r>
        <w:r>
          <w:t xml:space="preserve">2012, from </w:t>
        </w:r>
        <w:r w:rsidRPr="000F0678">
          <w:rPr>
            <w:rStyle w:val="InlineURL"/>
          </w:rPr>
          <w:t>www.cimaglobal.com/Documents/ImportedDocuments/tech_execrep_enterprise_governance_getting_the_balance_right_feb_2004.pdf.</w:t>
        </w:r>
      </w:ins>
      <w:proofErr w:type="gramEnd"/>
    </w:p>
    <w:p w:rsidR="0066260D" w:rsidRPr="001D5E2F" w:rsidRDefault="0066260D" w:rsidP="00583961">
      <w:pPr>
        <w:pStyle w:val="Reference"/>
        <w:rPr>
          <w:rStyle w:val="InlineURL"/>
          <w:rPrChange w:id="2302" w:author="DM" w:date="2012-08-20T08:26:00Z">
            <w:rPr/>
          </w:rPrChange>
        </w:rPr>
      </w:pPr>
      <w:proofErr w:type="spellStart"/>
      <w:ins w:id="2303" w:author="Odum, Amy - Hoboken" w:date="2012-08-27T12:32:00Z">
        <w:r>
          <w:rPr>
            <w:highlight w:val="yellow"/>
          </w:rPr>
          <w:t>Ivanenko</w:t>
        </w:r>
        <w:proofErr w:type="spellEnd"/>
        <w:r>
          <w:rPr>
            <w:highlight w:val="yellow"/>
          </w:rPr>
          <w:t>, Dmitri</w:t>
        </w:r>
        <w:r>
          <w:t xml:space="preserve">. 2009. </w:t>
        </w:r>
        <w:del w:id="2304" w:author="Jeff Jacobson" w:date="2012-08-31T10:35:00Z">
          <w:r w:rsidDel="005F7042">
            <w:rPr>
              <w:rStyle w:val="QueryInline"/>
            </w:rPr>
            <w:delText xml:space="preserve">[AU: </w:delText>
          </w:r>
        </w:del>
      </w:ins>
      <w:ins w:id="2305" w:author="Odum, Amy - Hoboken" w:date="2012-08-27T12:33:00Z">
        <w:del w:id="2306" w:author="Jeff Jacobson" w:date="2012-08-31T10:35:00Z">
          <w:r w:rsidDel="005F7042">
            <w:rPr>
              <w:rStyle w:val="QueryInline"/>
            </w:rPr>
            <w:delText xml:space="preserve">Changed from 2012 to 2009. </w:delText>
          </w:r>
        </w:del>
      </w:ins>
      <w:ins w:id="2307" w:author="Odum, Amy - Hoboken" w:date="2012-08-27T12:32:00Z">
        <w:del w:id="2308" w:author="Jeff Jacobson" w:date="2012-08-31T10:35:00Z">
          <w:r w:rsidDel="005F7042">
            <w:rPr>
              <w:rStyle w:val="QueryInline"/>
            </w:rPr>
            <w:delText>Access dates should not be used as pub dates where the latter are known; also, blog author’s name should be used if known]</w:delText>
          </w:r>
        </w:del>
        <w:r>
          <w:t xml:space="preserve">“Lessons Learned: Voices on Project Management. </w:t>
        </w:r>
        <w:proofErr w:type="gramStart"/>
        <w:r>
          <w:t>Independent Ideas and Insights by and for Project Practitioners,” 2012.</w:t>
        </w:r>
        <w:proofErr w:type="gramEnd"/>
        <w:r>
          <w:t xml:space="preserve"> </w:t>
        </w:r>
        <w:proofErr w:type="gramStart"/>
        <w:r>
          <w:t>Accessed January 23,</w:t>
        </w:r>
        <w:r w:rsidRPr="00E357EB">
          <w:t xml:space="preserve"> </w:t>
        </w:r>
        <w:r>
          <w:t xml:space="preserve">2012, from </w:t>
        </w:r>
        <w:r w:rsidRPr="000F0678">
          <w:rPr>
            <w:rStyle w:val="InlineURL"/>
          </w:rPr>
          <w:t>http://blogs.pmi.org/blog/voices_on_project_management/2009/03/lessons-learned.html.</w:t>
        </w:r>
      </w:ins>
      <w:proofErr w:type="gramEnd"/>
    </w:p>
    <w:p w:rsidR="001404FC" w:rsidRDefault="001404FC" w:rsidP="00583961">
      <w:pPr>
        <w:pStyle w:val="Reference"/>
      </w:pPr>
      <w:r>
        <w:t>Levine, Harvey A</w:t>
      </w:r>
      <w:del w:id="2309" w:author="DM" w:date="2012-08-20T08:57:00Z">
        <w:r w:rsidDel="008962DA">
          <w:delText>. 2005</w:delText>
        </w:r>
      </w:del>
      <w:r>
        <w:t xml:space="preserve">. </w:t>
      </w:r>
      <w:del w:id="2310" w:author="Odum, Amy - Hoboken" w:date="2012-07-24T15:22:00Z">
        <w:r w:rsidDel="00AB3329">
          <w:delText>“</w:delText>
        </w:r>
      </w:del>
      <w:proofErr w:type="gramStart"/>
      <w:r w:rsidR="00A63169" w:rsidRPr="00A63169">
        <w:rPr>
          <w:i/>
          <w:rPrChange w:id="2311" w:author="Odum, Amy - Hoboken" w:date="2012-07-24T15:23:00Z">
            <w:rPr/>
          </w:rPrChange>
        </w:rPr>
        <w:t>Project Portfolio Management.</w:t>
      </w:r>
      <w:proofErr w:type="gramEnd"/>
      <w:r w:rsidR="00A63169" w:rsidRPr="00A63169">
        <w:rPr>
          <w:i/>
          <w:rPrChange w:id="2312" w:author="Odum, Amy - Hoboken" w:date="2012-07-24T15:23:00Z">
            <w:rPr/>
          </w:rPrChange>
        </w:rPr>
        <w:t xml:space="preserve"> </w:t>
      </w:r>
      <w:proofErr w:type="gramStart"/>
      <w:r w:rsidR="00A63169" w:rsidRPr="00A63169">
        <w:rPr>
          <w:i/>
          <w:rPrChange w:id="2313" w:author="Odum, Amy - Hoboken" w:date="2012-07-24T15:23:00Z">
            <w:rPr/>
          </w:rPrChange>
        </w:rPr>
        <w:t xml:space="preserve">A </w:t>
      </w:r>
      <w:del w:id="2314" w:author="Odum, Amy - Hoboken" w:date="2012-07-24T15:16:00Z">
        <w:r w:rsidR="00A63169" w:rsidRPr="00A63169">
          <w:rPr>
            <w:i/>
            <w:rPrChange w:id="2315" w:author="Odum, Amy - Hoboken" w:date="2012-07-24T15:23:00Z">
              <w:rPr/>
            </w:rPrChange>
          </w:rPr>
          <w:delText>p</w:delText>
        </w:r>
      </w:del>
      <w:ins w:id="2316" w:author="Odum, Amy - Hoboken" w:date="2012-07-24T15:16:00Z">
        <w:r w:rsidR="00A63169" w:rsidRPr="00A63169">
          <w:rPr>
            <w:i/>
            <w:rPrChange w:id="2317" w:author="Odum, Amy - Hoboken" w:date="2012-07-24T15:23:00Z">
              <w:rPr/>
            </w:rPrChange>
          </w:rPr>
          <w:t>P</w:t>
        </w:r>
      </w:ins>
      <w:r w:rsidR="00A63169" w:rsidRPr="00A63169">
        <w:rPr>
          <w:i/>
          <w:rPrChange w:id="2318" w:author="Odum, Amy - Hoboken" w:date="2012-07-24T15:23:00Z">
            <w:rPr/>
          </w:rPrChange>
        </w:rPr>
        <w:t xml:space="preserve">ractical </w:t>
      </w:r>
      <w:del w:id="2319" w:author="Odum, Amy - Hoboken" w:date="2012-07-24T15:16:00Z">
        <w:r w:rsidR="00A63169" w:rsidRPr="00A63169">
          <w:rPr>
            <w:i/>
            <w:rPrChange w:id="2320" w:author="Odum, Amy - Hoboken" w:date="2012-07-24T15:23:00Z">
              <w:rPr/>
            </w:rPrChange>
          </w:rPr>
          <w:delText>g</w:delText>
        </w:r>
      </w:del>
      <w:ins w:id="2321" w:author="Odum, Amy - Hoboken" w:date="2012-07-24T15:16:00Z">
        <w:r w:rsidR="00A63169" w:rsidRPr="00A63169">
          <w:rPr>
            <w:i/>
            <w:rPrChange w:id="2322" w:author="Odum, Amy - Hoboken" w:date="2012-07-24T15:23:00Z">
              <w:rPr/>
            </w:rPrChange>
          </w:rPr>
          <w:t>G</w:t>
        </w:r>
      </w:ins>
      <w:r w:rsidR="00A63169" w:rsidRPr="00A63169">
        <w:rPr>
          <w:i/>
          <w:rPrChange w:id="2323" w:author="Odum, Amy - Hoboken" w:date="2012-07-24T15:23:00Z">
            <w:rPr/>
          </w:rPrChange>
        </w:rPr>
        <w:t xml:space="preserve">uide to </w:t>
      </w:r>
      <w:del w:id="2324" w:author="Odum, Amy - Hoboken" w:date="2012-07-24T15:16:00Z">
        <w:r w:rsidR="00A63169" w:rsidRPr="00A63169">
          <w:rPr>
            <w:i/>
            <w:rPrChange w:id="2325" w:author="Odum, Amy - Hoboken" w:date="2012-07-24T15:23:00Z">
              <w:rPr/>
            </w:rPrChange>
          </w:rPr>
          <w:delText>s</w:delText>
        </w:r>
      </w:del>
      <w:ins w:id="2326" w:author="Odum, Amy - Hoboken" w:date="2012-07-24T15:16:00Z">
        <w:r w:rsidR="00A63169" w:rsidRPr="00A63169">
          <w:rPr>
            <w:i/>
            <w:rPrChange w:id="2327" w:author="Odum, Amy - Hoboken" w:date="2012-07-24T15:23:00Z">
              <w:rPr/>
            </w:rPrChange>
          </w:rPr>
          <w:t>S</w:t>
        </w:r>
      </w:ins>
      <w:r w:rsidR="00A63169" w:rsidRPr="00A63169">
        <w:rPr>
          <w:i/>
          <w:rPrChange w:id="2328" w:author="Odum, Amy - Hoboken" w:date="2012-07-24T15:23:00Z">
            <w:rPr/>
          </w:rPrChange>
        </w:rPr>
        <w:t xml:space="preserve">electing </w:t>
      </w:r>
      <w:del w:id="2329" w:author="Odum, Amy - Hoboken" w:date="2012-07-24T15:16:00Z">
        <w:r w:rsidR="00A63169" w:rsidRPr="00A63169">
          <w:rPr>
            <w:i/>
            <w:rPrChange w:id="2330" w:author="Odum, Amy - Hoboken" w:date="2012-07-24T15:23:00Z">
              <w:rPr/>
            </w:rPrChange>
          </w:rPr>
          <w:delText>p</w:delText>
        </w:r>
      </w:del>
      <w:ins w:id="2331" w:author="Odum, Amy - Hoboken" w:date="2012-07-24T15:16:00Z">
        <w:r w:rsidR="00A63169" w:rsidRPr="00A63169">
          <w:rPr>
            <w:i/>
            <w:rPrChange w:id="2332" w:author="Odum, Amy - Hoboken" w:date="2012-07-24T15:23:00Z">
              <w:rPr/>
            </w:rPrChange>
          </w:rPr>
          <w:t>P</w:t>
        </w:r>
      </w:ins>
      <w:r w:rsidR="00A63169" w:rsidRPr="00A63169">
        <w:rPr>
          <w:i/>
          <w:rPrChange w:id="2333" w:author="Odum, Amy - Hoboken" w:date="2012-07-24T15:23:00Z">
            <w:rPr/>
          </w:rPrChange>
        </w:rPr>
        <w:t xml:space="preserve">rojects, </w:t>
      </w:r>
      <w:del w:id="2334" w:author="Odum, Amy - Hoboken" w:date="2012-07-24T15:17:00Z">
        <w:r w:rsidR="00A63169" w:rsidRPr="00A63169">
          <w:rPr>
            <w:i/>
            <w:rPrChange w:id="2335" w:author="Odum, Amy - Hoboken" w:date="2012-07-24T15:23:00Z">
              <w:rPr/>
            </w:rPrChange>
          </w:rPr>
          <w:delText>m</w:delText>
        </w:r>
      </w:del>
      <w:ins w:id="2336" w:author="Odum, Amy - Hoboken" w:date="2012-07-24T15:17:00Z">
        <w:r w:rsidR="00A63169" w:rsidRPr="00A63169">
          <w:rPr>
            <w:i/>
            <w:rPrChange w:id="2337" w:author="Odum, Amy - Hoboken" w:date="2012-07-24T15:23:00Z">
              <w:rPr/>
            </w:rPrChange>
          </w:rPr>
          <w:t>M</w:t>
        </w:r>
      </w:ins>
      <w:r w:rsidR="00A63169" w:rsidRPr="00A63169">
        <w:rPr>
          <w:i/>
          <w:rPrChange w:id="2338" w:author="Odum, Amy - Hoboken" w:date="2012-07-24T15:23:00Z">
            <w:rPr/>
          </w:rPrChange>
        </w:rPr>
        <w:t xml:space="preserve">anaging </w:t>
      </w:r>
      <w:del w:id="2339" w:author="Odum, Amy - Hoboken" w:date="2012-07-24T15:17:00Z">
        <w:r w:rsidR="00A63169" w:rsidRPr="00A63169">
          <w:rPr>
            <w:i/>
            <w:rPrChange w:id="2340" w:author="Odum, Amy - Hoboken" w:date="2012-07-24T15:23:00Z">
              <w:rPr/>
            </w:rPrChange>
          </w:rPr>
          <w:delText>p</w:delText>
        </w:r>
      </w:del>
      <w:ins w:id="2341" w:author="Odum, Amy - Hoboken" w:date="2012-07-24T15:17:00Z">
        <w:r w:rsidR="00A63169" w:rsidRPr="00A63169">
          <w:rPr>
            <w:i/>
            <w:rPrChange w:id="2342" w:author="Odum, Amy - Hoboken" w:date="2012-07-24T15:23:00Z">
              <w:rPr/>
            </w:rPrChange>
          </w:rPr>
          <w:t>P</w:t>
        </w:r>
      </w:ins>
      <w:r w:rsidR="00A63169" w:rsidRPr="00A63169">
        <w:rPr>
          <w:i/>
          <w:rPrChange w:id="2343" w:author="Odum, Amy - Hoboken" w:date="2012-07-24T15:23:00Z">
            <w:rPr/>
          </w:rPrChange>
        </w:rPr>
        <w:t xml:space="preserve">ortfolios, and </w:t>
      </w:r>
      <w:del w:id="2344" w:author="Odum, Amy - Hoboken" w:date="2012-07-24T15:17:00Z">
        <w:r w:rsidR="00A63169" w:rsidRPr="00A63169">
          <w:rPr>
            <w:i/>
            <w:rPrChange w:id="2345" w:author="Odum, Amy - Hoboken" w:date="2012-07-24T15:23:00Z">
              <w:rPr/>
            </w:rPrChange>
          </w:rPr>
          <w:delText>m</w:delText>
        </w:r>
      </w:del>
      <w:ins w:id="2346" w:author="Odum, Amy - Hoboken" w:date="2012-07-24T15:17:00Z">
        <w:r w:rsidR="00A63169" w:rsidRPr="00A63169">
          <w:rPr>
            <w:i/>
            <w:rPrChange w:id="2347" w:author="Odum, Amy - Hoboken" w:date="2012-07-24T15:23:00Z">
              <w:rPr/>
            </w:rPrChange>
          </w:rPr>
          <w:t>M</w:t>
        </w:r>
      </w:ins>
      <w:r w:rsidR="00A63169" w:rsidRPr="00A63169">
        <w:rPr>
          <w:i/>
          <w:rPrChange w:id="2348" w:author="Odum, Amy - Hoboken" w:date="2012-07-24T15:23:00Z">
            <w:rPr/>
          </w:rPrChange>
        </w:rPr>
        <w:t xml:space="preserve">aximizing </w:t>
      </w:r>
      <w:del w:id="2349" w:author="Odum, Amy - Hoboken" w:date="2012-07-24T15:17:00Z">
        <w:r w:rsidR="00A63169" w:rsidRPr="00A63169">
          <w:rPr>
            <w:i/>
            <w:rPrChange w:id="2350" w:author="Odum, Amy - Hoboken" w:date="2012-07-24T15:23:00Z">
              <w:rPr/>
            </w:rPrChange>
          </w:rPr>
          <w:delText>b</w:delText>
        </w:r>
      </w:del>
      <w:ins w:id="2351" w:author="Odum, Amy - Hoboken" w:date="2012-07-24T15:17:00Z">
        <w:r w:rsidR="00A63169" w:rsidRPr="00A63169">
          <w:rPr>
            <w:i/>
            <w:rPrChange w:id="2352" w:author="Odum, Amy - Hoboken" w:date="2012-07-24T15:23:00Z">
              <w:rPr/>
            </w:rPrChange>
          </w:rPr>
          <w:t>B</w:t>
        </w:r>
      </w:ins>
      <w:r w:rsidR="00A63169" w:rsidRPr="00A63169">
        <w:rPr>
          <w:i/>
          <w:rPrChange w:id="2353" w:author="Odum, Amy - Hoboken" w:date="2012-07-24T15:23:00Z">
            <w:rPr/>
          </w:rPrChange>
        </w:rPr>
        <w:t>enefits</w:t>
      </w:r>
      <w:del w:id="2354" w:author="Odum, Amy - Hoboken" w:date="2012-07-24T15:23:00Z">
        <w:r w:rsidDel="00AB3329">
          <w:delText>”</w:delText>
        </w:r>
      </w:del>
      <w:r>
        <w:t>.</w:t>
      </w:r>
      <w:proofErr w:type="gramEnd"/>
      <w:r>
        <w:t xml:space="preserve"> </w:t>
      </w:r>
      <w:del w:id="2355" w:author="Odum, Amy - Hoboken" w:date="2012-07-24T15:17:00Z">
        <w:r w:rsidDel="003B103A">
          <w:delText xml:space="preserve">Publisher </w:delText>
        </w:r>
      </w:del>
      <w:ins w:id="2356" w:author="Odum, Amy - Hoboken" w:date="2012-07-24T15:22:00Z">
        <w:r w:rsidR="00AB3329">
          <w:t xml:space="preserve">San Francisco, CA: </w:t>
        </w:r>
        <w:proofErr w:type="spellStart"/>
        <w:r w:rsidR="00AB3329">
          <w:t>Jossey</w:t>
        </w:r>
        <w:proofErr w:type="spellEnd"/>
        <w:r w:rsidR="00AB3329">
          <w:t>-Bass</w:t>
        </w:r>
      </w:ins>
      <w:ins w:id="2357" w:author="DM" w:date="2012-08-20T08:57:00Z">
        <w:r w:rsidR="008962DA">
          <w:t>,</w:t>
        </w:r>
      </w:ins>
      <w:del w:id="2358" w:author="Odum, Amy - Hoboken" w:date="2012-07-24T15:22:00Z">
        <w:r w:rsidDel="00AB3329">
          <w:delText>John Wiley &amp; Sons</w:delText>
        </w:r>
      </w:del>
      <w:del w:id="2359" w:author="Odum, Amy - Hoboken" w:date="2012-07-24T15:17:00Z">
        <w:r w:rsidDel="003B103A">
          <w:delText xml:space="preserve"> Inc. ISBN: 978-0-7879-7754-2</w:delText>
        </w:r>
      </w:del>
      <w:ins w:id="2360" w:author="Odum, Amy - Hoboken" w:date="2012-07-24T15:17:00Z">
        <w:del w:id="2361" w:author="DM" w:date="2012-08-20T08:57:00Z">
          <w:r w:rsidR="003B103A" w:rsidDel="008962DA">
            <w:delText>.</w:delText>
          </w:r>
        </w:del>
      </w:ins>
      <w:ins w:id="2362" w:author="DM" w:date="2012-08-20T08:57:00Z">
        <w:r w:rsidR="008962DA">
          <w:t xml:space="preserve"> 2005.</w:t>
        </w:r>
      </w:ins>
    </w:p>
    <w:p w:rsidR="003413B1" w:rsidRPr="00E31226" w:rsidRDefault="000A04D2" w:rsidP="00233AC5">
      <w:pPr>
        <w:pStyle w:val="Reference"/>
        <w:rPr>
          <w:rStyle w:val="QueryInline"/>
          <w:rPrChange w:id="2363" w:author="Odum, Amy - Hoboken" w:date="2012-08-27T13:06:00Z">
            <w:rPr/>
          </w:rPrChange>
        </w:rPr>
      </w:pPr>
      <w:proofErr w:type="gramStart"/>
      <w:r>
        <w:t>Microsoft</w:t>
      </w:r>
      <w:ins w:id="2364" w:author="DM" w:date="2012-08-20T08:59:00Z">
        <w:r w:rsidR="008962DA" w:rsidRPr="008962DA">
          <w:t xml:space="preserve"> </w:t>
        </w:r>
        <w:r w:rsidR="008962DA">
          <w:t>Office Support</w:t>
        </w:r>
      </w:ins>
      <w:r>
        <w:t>.</w:t>
      </w:r>
      <w:proofErr w:type="gramEnd"/>
      <w:r>
        <w:t xml:space="preserve"> </w:t>
      </w:r>
      <w:proofErr w:type="gramStart"/>
      <w:r>
        <w:t>2012</w:t>
      </w:r>
      <w:ins w:id="2365" w:author="Odum, Amy - Hoboken" w:date="2012-07-24T15:23:00Z">
        <w:r w:rsidR="00AB3329">
          <w:t>(</w:t>
        </w:r>
        <w:proofErr w:type="spellStart"/>
        <w:r w:rsidR="00AB3329">
          <w:t>n.d.</w:t>
        </w:r>
        <w:proofErr w:type="spellEnd"/>
        <w:r w:rsidR="00AB3329">
          <w:t>)</w:t>
        </w:r>
      </w:ins>
      <w:r>
        <w:t>.</w:t>
      </w:r>
      <w:proofErr w:type="gramEnd"/>
      <w:r>
        <w:t xml:space="preserve"> “Enter Costs for Resources</w:t>
      </w:r>
      <w:ins w:id="2366" w:author="DM" w:date="2012-08-20T09:00:00Z">
        <w:r w:rsidR="008962DA">
          <w:t>,</w:t>
        </w:r>
      </w:ins>
      <w:del w:id="2367" w:author="DM" w:date="2012-08-20T09:00:00Z">
        <w:r w:rsidDel="008962DA">
          <w:delText>.</w:delText>
        </w:r>
      </w:del>
      <w:r>
        <w:t>”</w:t>
      </w:r>
      <w:del w:id="2368" w:author="DM" w:date="2012-08-20T09:00:00Z">
        <w:r w:rsidDel="008962DA">
          <w:delText xml:space="preserve"> Microsoft</w:delText>
        </w:r>
      </w:del>
      <w:del w:id="2369" w:author="DM" w:date="2012-08-20T08:59:00Z">
        <w:r w:rsidDel="008962DA">
          <w:delText xml:space="preserve"> Office Support</w:delText>
        </w:r>
      </w:del>
      <w:del w:id="2370" w:author="DM" w:date="2012-08-20T08:58:00Z">
        <w:r w:rsidDel="008962DA">
          <w:delText>.</w:delText>
        </w:r>
      </w:del>
      <w:r>
        <w:t xml:space="preserve"> </w:t>
      </w:r>
      <w:proofErr w:type="spellStart"/>
      <w:ins w:id="2371" w:author="DM" w:date="2012-08-20T08:58:00Z">
        <w:r w:rsidR="008962DA">
          <w:t>n.d.</w:t>
        </w:r>
        <w:proofErr w:type="spellEnd"/>
        <w:r w:rsidR="008962DA">
          <w:t xml:space="preserve"> </w:t>
        </w:r>
      </w:ins>
      <w:del w:id="2372" w:author="Odum, Amy - Hoboken" w:date="2012-07-24T15:19:00Z">
        <w:r w:rsidDel="003B103A">
          <w:delText xml:space="preserve">Retrieved on </w:delText>
        </w:r>
      </w:del>
      <w:ins w:id="2373" w:author="Odum, Amy - Hoboken" w:date="2012-07-24T15:19:00Z">
        <w:r w:rsidR="003B103A">
          <w:t xml:space="preserve">Accessed </w:t>
        </w:r>
      </w:ins>
      <w:r>
        <w:t>January 22</w:t>
      </w:r>
      <w:ins w:id="2374" w:author="DM" w:date="2012-08-20T08:33:00Z">
        <w:r w:rsidR="00FF4A24">
          <w:t>,</w:t>
        </w:r>
      </w:ins>
      <w:ins w:id="2375" w:author="Odum, Amy - Hoboken" w:date="2012-07-24T15:19:00Z">
        <w:del w:id="2376" w:author="DM" w:date="2012-08-20T08:33:00Z">
          <w:r w:rsidR="003B103A" w:rsidDel="00FF4A24">
            <w:delText>.</w:delText>
          </w:r>
        </w:del>
      </w:ins>
      <w:r w:rsidRPr="00E357EB">
        <w:t xml:space="preserve"> </w:t>
      </w:r>
      <w:r>
        <w:t>2012</w:t>
      </w:r>
      <w:ins w:id="2377" w:author="DM" w:date="2012-08-20T08:58:00Z">
        <w:r w:rsidR="008962DA">
          <w:t>,</w:t>
        </w:r>
      </w:ins>
      <w:ins w:id="2378" w:author="Odum, Amy - Hoboken" w:date="2012-07-24T15:19:00Z">
        <w:del w:id="2379" w:author="DM" w:date="2012-08-20T08:58:00Z">
          <w:r w:rsidR="003B103A" w:rsidDel="008962DA">
            <w:delText>.</w:delText>
          </w:r>
        </w:del>
      </w:ins>
      <w:r>
        <w:t xml:space="preserve"> from</w:t>
      </w:r>
      <w:r w:rsidR="00BE0136">
        <w:t xml:space="preserve"> </w:t>
      </w:r>
      <w:r w:rsidR="00BE0136" w:rsidRPr="001D5E2F">
        <w:rPr>
          <w:rStyle w:val="InlineURL"/>
          <w:rPrChange w:id="2380" w:author="DM" w:date="2012-08-20T08:26:00Z">
            <w:rPr/>
          </w:rPrChange>
        </w:rPr>
        <w:t>http://office.microsoft.com/en-us/project-help/enter-costs-for-resources-HA101824727.aspx?CTT=5&amp;origin=HA101951699#BM2</w:t>
      </w:r>
      <w:ins w:id="2381" w:author="Odum, Amy - Hoboken" w:date="2012-07-24T15:19:00Z">
        <w:r w:rsidR="003B103A" w:rsidRPr="001D5E2F">
          <w:rPr>
            <w:rStyle w:val="InlineURL"/>
            <w:rPrChange w:id="2382" w:author="DM" w:date="2012-08-20T08:26:00Z">
              <w:rPr/>
            </w:rPrChange>
          </w:rPr>
          <w:t>.</w:t>
        </w:r>
      </w:ins>
      <w:ins w:id="2383" w:author="DM" w:date="2012-08-20T08:57:00Z">
        <w:del w:id="2384" w:author="Jeff Jacobson" w:date="2012-08-31T13:03:00Z">
          <w:r w:rsidR="008962DA" w:rsidDel="00EC419D">
            <w:rPr>
              <w:rStyle w:val="QueryInline"/>
            </w:rPr>
            <w:delText>[AU: all MS works must be clearly cited in text with correct dates as changed ]</w:delText>
          </w:r>
        </w:del>
      </w:ins>
      <w:del w:id="2385" w:author="Jeff Jacobson" w:date="2012-08-31T13:03:00Z">
        <w:r w:rsidR="00BE0136" w:rsidRPr="001D5E2F" w:rsidDel="00EC419D">
          <w:rPr>
            <w:rStyle w:val="InlineURL"/>
            <w:rPrChange w:id="2386" w:author="DM" w:date="2012-08-20T08:26:00Z">
              <w:rPr/>
            </w:rPrChange>
          </w:rPr>
          <w:delText xml:space="preserve"> </w:delText>
        </w:r>
      </w:del>
      <w:ins w:id="2387" w:author="Odum, Amy - Hoboken" w:date="2012-08-27T13:06:00Z">
        <w:del w:id="2388" w:author="Jeff Jacobson" w:date="2012-08-31T13:03:00Z">
          <w:r w:rsidR="00E31226" w:rsidDel="00EC419D">
            <w:rPr>
              <w:rStyle w:val="QueryInline"/>
            </w:rPr>
            <w:delText xml:space="preserve">[AU: </w:delText>
          </w:r>
        </w:del>
      </w:ins>
      <w:ins w:id="2389" w:author="Odum, Amy - Hoboken" w:date="2012-08-27T13:07:00Z">
        <w:del w:id="2390" w:author="Jeff Jacobson" w:date="2012-08-31T13:03:00Z">
          <w:r w:rsidR="00E31226" w:rsidDel="00EC419D">
            <w:rPr>
              <w:rStyle w:val="QueryInline"/>
            </w:rPr>
            <w:delText>Regarding CE’s comments here and below, s</w:delText>
          </w:r>
        </w:del>
      </w:ins>
      <w:ins w:id="2391" w:author="Odum, Amy - Hoboken" w:date="2012-08-27T13:06:00Z">
        <w:del w:id="2392" w:author="Jeff Jacobson" w:date="2012-08-31T13:03:00Z">
          <w:r w:rsidR="00E31226" w:rsidDel="00EC419D">
            <w:rPr>
              <w:rStyle w:val="QueryInline"/>
            </w:rPr>
            <w:delText>ee my suggestion in email of 8/27 for how to handle citations to websites in general.</w:delText>
          </w:r>
        </w:del>
      </w:ins>
      <w:ins w:id="2393" w:author="Odum, Amy - Hoboken" w:date="2012-08-27T13:07:00Z">
        <w:del w:id="2394" w:author="Jeff Jacobson" w:date="2012-08-31T13:03:00Z">
          <w:r w:rsidR="00E31226" w:rsidDel="00EC419D">
            <w:rPr>
              <w:rStyle w:val="QueryInline"/>
            </w:rPr>
            <w:delText xml:space="preserve"> --A.O.</w:delText>
          </w:r>
        </w:del>
      </w:ins>
      <w:ins w:id="2395" w:author="Odum, Amy - Hoboken" w:date="2012-08-27T13:06:00Z">
        <w:del w:id="2396" w:author="Jeff Jacobson" w:date="2012-08-31T13:03:00Z">
          <w:r w:rsidR="00E31226" w:rsidDel="00EC419D">
            <w:rPr>
              <w:rStyle w:val="QueryInline"/>
            </w:rPr>
            <w:delText>]</w:delText>
          </w:r>
        </w:del>
      </w:ins>
    </w:p>
    <w:p w:rsidR="009D61B9" w:rsidRPr="001D5E2F" w:rsidRDefault="009D61B9" w:rsidP="002C6DC6">
      <w:pPr>
        <w:pStyle w:val="Reference"/>
        <w:rPr>
          <w:rStyle w:val="InlineURL"/>
          <w:rPrChange w:id="2397" w:author="DM" w:date="2012-08-20T08:26:00Z">
            <w:rPr/>
          </w:rPrChange>
        </w:rPr>
      </w:pPr>
      <w:proofErr w:type="gramStart"/>
      <w:r>
        <w:t>Microsoft</w:t>
      </w:r>
      <w:ins w:id="2398" w:author="DM" w:date="2012-08-20T09:00:00Z">
        <w:r w:rsidR="00D26000">
          <w:t xml:space="preserve"> Office Support</w:t>
        </w:r>
      </w:ins>
      <w:r>
        <w:t>.</w:t>
      </w:r>
      <w:proofErr w:type="gramEnd"/>
      <w:ins w:id="2399" w:author="Jeff Jacobson" w:date="2012-08-31T13:03:00Z">
        <w:r w:rsidR="00EC419D" w:rsidDel="00EC419D">
          <w:rPr>
            <w:rStyle w:val="QueryInline"/>
          </w:rPr>
          <w:t xml:space="preserve"> </w:t>
        </w:r>
      </w:ins>
      <w:commentRangeStart w:id="2400"/>
      <w:ins w:id="2401" w:author="DM" w:date="2012-08-20T09:00:00Z">
        <w:del w:id="2402" w:author="Jeff Jacobson" w:date="2012-08-31T13:03:00Z">
          <w:r w:rsidR="00D26000" w:rsidDel="00EC419D">
            <w:rPr>
              <w:rStyle w:val="QueryInline"/>
            </w:rPr>
            <w:delText>[AU: OK?]</w:delText>
          </w:r>
        </w:del>
      </w:ins>
      <w:commentRangeEnd w:id="2400"/>
      <w:r w:rsidR="00EC419D">
        <w:rPr>
          <w:rStyle w:val="CommentReference"/>
          <w:rFonts w:asciiTheme="minorHAnsi" w:eastAsiaTheme="minorHAnsi" w:hAnsiTheme="minorHAnsi" w:cstheme="minorBidi"/>
        </w:rPr>
        <w:commentReference w:id="2400"/>
      </w:r>
      <w:r>
        <w:t xml:space="preserve"> </w:t>
      </w:r>
      <w:del w:id="2403" w:author="DM" w:date="2012-08-20T08:58:00Z">
        <w:r w:rsidDel="008962DA">
          <w:delText xml:space="preserve">2012. </w:delText>
        </w:r>
      </w:del>
      <w:r>
        <w:t>“</w:t>
      </w:r>
      <w:r w:rsidRPr="009D61B9">
        <w:t>Learn about the Decomposition Tree</w:t>
      </w:r>
      <w:ins w:id="2404" w:author="DM" w:date="2012-08-20T08:58:00Z">
        <w:r w:rsidR="008962DA">
          <w:t>,</w:t>
        </w:r>
      </w:ins>
      <w:del w:id="2405" w:author="DM" w:date="2012-08-20T08:58:00Z">
        <w:r w:rsidDel="008962DA">
          <w:delText>.</w:delText>
        </w:r>
      </w:del>
      <w:r>
        <w:t xml:space="preserve">” </w:t>
      </w:r>
      <w:ins w:id="2406" w:author="DM" w:date="2012-08-20T08:58:00Z">
        <w:r w:rsidR="008962DA">
          <w:t xml:space="preserve">2012a. </w:t>
        </w:r>
      </w:ins>
      <w:del w:id="2407" w:author="Odum, Amy - Hoboken" w:date="2012-07-24T15:27:00Z">
        <w:r w:rsidDel="00AB3329">
          <w:delText>Retrieved on</w:delText>
        </w:r>
      </w:del>
      <w:proofErr w:type="gramStart"/>
      <w:ins w:id="2408" w:author="Odum, Amy - Hoboken" w:date="2012-07-24T15:27:00Z">
        <w:r w:rsidR="00AB3329">
          <w:t>Accessed</w:t>
        </w:r>
      </w:ins>
      <w:r>
        <w:t xml:space="preserve"> January 16</w:t>
      </w:r>
      <w:ins w:id="2409" w:author="Odum, Amy - Hoboken" w:date="2012-07-24T15:27:00Z">
        <w:r w:rsidR="00AB3329">
          <w:t>,</w:t>
        </w:r>
      </w:ins>
      <w:r w:rsidRPr="00E357EB">
        <w:t xml:space="preserve"> </w:t>
      </w:r>
      <w:r>
        <w:t>2012</w:t>
      </w:r>
      <w:ins w:id="2410" w:author="Odum, Amy - Hoboken" w:date="2012-07-24T15:27:00Z">
        <w:r w:rsidR="00AB3329">
          <w:t>,</w:t>
        </w:r>
      </w:ins>
      <w:r>
        <w:t xml:space="preserve"> from </w:t>
      </w:r>
      <w:r w:rsidRPr="001D5E2F">
        <w:rPr>
          <w:rStyle w:val="InlineURL"/>
          <w:rPrChange w:id="2411" w:author="DM" w:date="2012-08-20T08:26:00Z">
            <w:rPr/>
          </w:rPrChange>
        </w:rPr>
        <w:t>http://office.microsoft.com/en-us/sharepoint-server-help/learn-about-the-decomposition-tree-HA101774758.aspx</w:t>
      </w:r>
      <w:ins w:id="2412" w:author="Odum, Amy - Hoboken" w:date="2012-07-24T15:24:00Z">
        <w:r w:rsidR="00AB3329" w:rsidRPr="001D5E2F">
          <w:rPr>
            <w:rStyle w:val="InlineURL"/>
            <w:rPrChange w:id="2413" w:author="DM" w:date="2012-08-20T08:26:00Z">
              <w:rPr/>
            </w:rPrChange>
          </w:rPr>
          <w:t>.</w:t>
        </w:r>
      </w:ins>
      <w:proofErr w:type="gramEnd"/>
      <w:ins w:id="2414" w:author="DM" w:date="2012-08-20T08:59:00Z">
        <w:del w:id="2415" w:author="Jeff Jacobson" w:date="2012-08-31T13:04:00Z">
          <w:r w:rsidR="008962DA" w:rsidDel="00EC419D">
            <w:rPr>
              <w:rStyle w:val="QueryInline"/>
            </w:rPr>
            <w:delText>[AU: all these should be listed under Microsoft Office Support. Adjust as needed and use correct dates in text]</w:delText>
          </w:r>
        </w:del>
      </w:ins>
      <w:del w:id="2416" w:author="Odum, Amy - Hoboken" w:date="2012-07-24T15:24:00Z">
        <w:r w:rsidRPr="001D5E2F" w:rsidDel="00AB3329">
          <w:rPr>
            <w:rStyle w:val="InlineURL"/>
            <w:rPrChange w:id="2417" w:author="DM" w:date="2012-08-20T08:26:00Z">
              <w:rPr/>
            </w:rPrChange>
          </w:rPr>
          <w:delText xml:space="preserve"> </w:delText>
        </w:r>
      </w:del>
    </w:p>
    <w:p w:rsidR="00A95183" w:rsidRDefault="00A95183" w:rsidP="00812C4C">
      <w:pPr>
        <w:pStyle w:val="Reference"/>
      </w:pPr>
      <w:proofErr w:type="gramStart"/>
      <w:r>
        <w:t>Microsoft</w:t>
      </w:r>
      <w:ins w:id="2418" w:author="DM" w:date="2012-08-20T09:00:00Z">
        <w:r w:rsidR="00D26000">
          <w:t xml:space="preserve"> Office Support</w:t>
        </w:r>
      </w:ins>
      <w:r>
        <w:t>.</w:t>
      </w:r>
      <w:proofErr w:type="gramEnd"/>
      <w:r>
        <w:t xml:space="preserve"> </w:t>
      </w:r>
      <w:del w:id="2419" w:author="DM" w:date="2012-08-20T08:58:00Z">
        <w:r w:rsidDel="008962DA">
          <w:delText xml:space="preserve">2012. </w:delText>
        </w:r>
      </w:del>
      <w:proofErr w:type="gramStart"/>
      <w:r>
        <w:t>“Overview of Project Cost Information</w:t>
      </w:r>
      <w:ins w:id="2420" w:author="DM" w:date="2012-08-20T09:00:00Z">
        <w:r w:rsidR="00D26000">
          <w:t>,</w:t>
        </w:r>
      </w:ins>
      <w:del w:id="2421" w:author="Odum, Amy - Hoboken" w:date="2012-07-24T15:27:00Z">
        <w:r w:rsidDel="00AB3329">
          <w:delText xml:space="preserve"> </w:delText>
        </w:r>
      </w:del>
      <w:del w:id="2422" w:author="DM" w:date="2012-08-20T09:00:00Z">
        <w:r w:rsidDel="00D26000">
          <w:delText>.</w:delText>
        </w:r>
      </w:del>
      <w:r>
        <w:t>”</w:t>
      </w:r>
      <w:del w:id="2423" w:author="DM" w:date="2012-08-20T09:00:00Z">
        <w:r w:rsidDel="00D26000">
          <w:delText xml:space="preserve"> Microsoft Office Support</w:delText>
        </w:r>
      </w:del>
      <w:del w:id="2424" w:author="DM" w:date="2012-08-20T08:58:00Z">
        <w:r w:rsidDel="008962DA">
          <w:delText>.</w:delText>
        </w:r>
      </w:del>
      <w:r>
        <w:t xml:space="preserve"> </w:t>
      </w:r>
      <w:ins w:id="2425" w:author="DM" w:date="2012-08-20T08:58:00Z">
        <w:r w:rsidR="008962DA">
          <w:t>2012b</w:t>
        </w:r>
      </w:ins>
      <w:r>
        <w:t>.</w:t>
      </w:r>
      <w:proofErr w:type="gramEnd"/>
      <w:r>
        <w:t xml:space="preserve"> </w:t>
      </w:r>
      <w:proofErr w:type="gramStart"/>
      <w:ins w:id="2426" w:author="DM" w:date="2012-08-17T19:48:00Z">
        <w:r w:rsidR="00A6015D">
          <w:t>Accessed</w:t>
        </w:r>
      </w:ins>
      <w:del w:id="2427" w:author="DM" w:date="2012-08-17T19:48:00Z">
        <w:r w:rsidDel="00A6015D">
          <w:delText>Retrieved on</w:delText>
        </w:r>
      </w:del>
      <w:r>
        <w:t xml:space="preserve"> January 22</w:t>
      </w:r>
      <w:ins w:id="2428" w:author="DM" w:date="2012-08-17T19:48:00Z">
        <w:r w:rsidR="00A6015D">
          <w:t>,</w:t>
        </w:r>
      </w:ins>
      <w:r w:rsidRPr="00E357EB">
        <w:t xml:space="preserve"> </w:t>
      </w:r>
      <w:r>
        <w:t xml:space="preserve">2012 from </w:t>
      </w:r>
      <w:r w:rsidRPr="001D5E2F">
        <w:rPr>
          <w:rStyle w:val="InlineURL"/>
          <w:rPrChange w:id="2429" w:author="DM" w:date="2012-08-20T08:26:00Z">
            <w:rPr/>
          </w:rPrChange>
        </w:rPr>
        <w:t>http://office.microsoft.com/en-us/project-help/overview-of-project-cost-information-HA001223194.aspx</w:t>
      </w:r>
      <w:ins w:id="2430" w:author="Odum, Amy - Hoboken" w:date="2012-07-24T15:24:00Z">
        <w:r w:rsidR="00AB3329">
          <w:t>.</w:t>
        </w:r>
      </w:ins>
      <w:proofErr w:type="gramEnd"/>
    </w:p>
    <w:p w:rsidR="00CB0302" w:rsidRPr="001D5E2F" w:rsidRDefault="00CB0302" w:rsidP="00812C4C">
      <w:pPr>
        <w:pStyle w:val="Reference"/>
        <w:rPr>
          <w:rStyle w:val="InlineURL"/>
          <w:rPrChange w:id="2431" w:author="DM" w:date="2012-08-20T08:26:00Z">
            <w:rPr/>
          </w:rPrChange>
        </w:rPr>
      </w:pPr>
      <w:proofErr w:type="gramStart"/>
      <w:r>
        <w:t>Microsoft</w:t>
      </w:r>
      <w:ins w:id="2432" w:author="DM" w:date="2012-08-20T09:00:00Z">
        <w:r w:rsidR="00D26000">
          <w:t xml:space="preserve"> Office Support</w:t>
        </w:r>
      </w:ins>
      <w:r>
        <w:t>.</w:t>
      </w:r>
      <w:proofErr w:type="gramEnd"/>
      <w:r>
        <w:t xml:space="preserve"> </w:t>
      </w:r>
      <w:del w:id="2433" w:author="DM" w:date="2012-08-20T08:59:00Z">
        <w:r w:rsidDel="008962DA">
          <w:delText xml:space="preserve">2012. </w:delText>
        </w:r>
      </w:del>
      <w:r>
        <w:t xml:space="preserve">“Tracking </w:t>
      </w:r>
      <w:del w:id="2434" w:author="Odum, Amy - Hoboken" w:date="2012-07-24T15:23:00Z">
        <w:r w:rsidDel="00AB3329">
          <w:delText>y</w:delText>
        </w:r>
      </w:del>
      <w:ins w:id="2435" w:author="Odum, Amy - Hoboken" w:date="2012-07-24T15:24:00Z">
        <w:r w:rsidR="00AB3329">
          <w:t>Y</w:t>
        </w:r>
      </w:ins>
      <w:r>
        <w:t xml:space="preserve">our </w:t>
      </w:r>
      <w:del w:id="2436" w:author="Odum, Amy - Hoboken" w:date="2012-07-24T15:24:00Z">
        <w:r w:rsidDel="00AB3329">
          <w:delText>p</w:delText>
        </w:r>
      </w:del>
      <w:ins w:id="2437" w:author="Odum, Amy - Hoboken" w:date="2012-07-24T15:24:00Z">
        <w:r w:rsidR="00AB3329">
          <w:t>P</w:t>
        </w:r>
      </w:ins>
      <w:r>
        <w:t xml:space="preserve">roject </w:t>
      </w:r>
      <w:del w:id="2438" w:author="Odum, Amy - Hoboken" w:date="2012-07-24T15:24:00Z">
        <w:r w:rsidDel="00AB3329">
          <w:delText>c</w:delText>
        </w:r>
      </w:del>
      <w:ins w:id="2439" w:author="Odum, Amy - Hoboken" w:date="2012-07-24T15:24:00Z">
        <w:r w:rsidR="00AB3329">
          <w:t>C</w:t>
        </w:r>
      </w:ins>
      <w:r>
        <w:t>osts</w:t>
      </w:r>
      <w:ins w:id="2440" w:author="DM" w:date="2012-08-20T09:00:00Z">
        <w:r w:rsidR="00D26000">
          <w:t>,</w:t>
        </w:r>
      </w:ins>
      <w:del w:id="2441" w:author="DM" w:date="2012-08-20T09:00:00Z">
        <w:r w:rsidDel="00D26000">
          <w:delText>.</w:delText>
        </w:r>
      </w:del>
      <w:r>
        <w:t>”</w:t>
      </w:r>
      <w:del w:id="2442" w:author="DM" w:date="2012-08-20T09:00:00Z">
        <w:r w:rsidDel="00D26000">
          <w:delText xml:space="preserve"> Microsoft Office Support</w:delText>
        </w:r>
      </w:del>
      <w:del w:id="2443" w:author="DM" w:date="2012-08-20T08:59:00Z">
        <w:r w:rsidDel="008962DA">
          <w:delText>.</w:delText>
        </w:r>
      </w:del>
      <w:r>
        <w:t xml:space="preserve"> </w:t>
      </w:r>
      <w:ins w:id="2444" w:author="DM" w:date="2012-08-20T08:59:00Z">
        <w:r w:rsidR="008962DA">
          <w:t xml:space="preserve">2012c. </w:t>
        </w:r>
      </w:ins>
      <w:del w:id="2445" w:author="Odum, Amy - Hoboken" w:date="2012-07-24T15:24:00Z">
        <w:r w:rsidDel="00AB3329">
          <w:delText>Retrieved on</w:delText>
        </w:r>
      </w:del>
      <w:proofErr w:type="gramStart"/>
      <w:ins w:id="2446" w:author="Odum, Amy - Hoboken" w:date="2012-07-24T15:24:00Z">
        <w:r w:rsidR="00AB3329">
          <w:t>Accessed</w:t>
        </w:r>
      </w:ins>
      <w:r>
        <w:t xml:space="preserve"> January 22</w:t>
      </w:r>
      <w:ins w:id="2447" w:author="Odum, Amy - Hoboken" w:date="2012-07-24T15:24:00Z">
        <w:r w:rsidR="00AB3329">
          <w:t>,</w:t>
        </w:r>
      </w:ins>
      <w:r w:rsidRPr="00E357EB">
        <w:t xml:space="preserve"> </w:t>
      </w:r>
      <w:r>
        <w:t>2012</w:t>
      </w:r>
      <w:ins w:id="2448" w:author="Odum, Amy - Hoboken" w:date="2012-07-24T15:24:00Z">
        <w:r w:rsidR="00AB3329">
          <w:t>,</w:t>
        </w:r>
      </w:ins>
      <w:r>
        <w:t xml:space="preserve"> from </w:t>
      </w:r>
      <w:r w:rsidRPr="001D5E2F">
        <w:rPr>
          <w:rStyle w:val="InlineURL"/>
          <w:rPrChange w:id="2449" w:author="DM" w:date="2012-08-20T08:26:00Z">
            <w:rPr/>
          </w:rPrChange>
        </w:rPr>
        <w:t>http://office.microsoft.com/en-us/project-help/tracking-your-project-costs-HA001021181.aspx</w:t>
      </w:r>
      <w:ins w:id="2450" w:author="Odum, Amy - Hoboken" w:date="2012-07-24T15:24:00Z">
        <w:r w:rsidR="00AB3329" w:rsidRPr="001D5E2F">
          <w:rPr>
            <w:rStyle w:val="InlineURL"/>
            <w:rPrChange w:id="2451" w:author="DM" w:date="2012-08-20T08:26:00Z">
              <w:rPr/>
            </w:rPrChange>
          </w:rPr>
          <w:t>.</w:t>
        </w:r>
      </w:ins>
      <w:proofErr w:type="gramEnd"/>
      <w:del w:id="2452" w:author="Odum, Amy - Hoboken" w:date="2012-07-24T15:24:00Z">
        <w:r w:rsidRPr="001D5E2F" w:rsidDel="00AB3329">
          <w:rPr>
            <w:rStyle w:val="InlineURL"/>
            <w:rPrChange w:id="2453" w:author="DM" w:date="2012-08-20T08:26:00Z">
              <w:rPr/>
            </w:rPrChange>
          </w:rPr>
          <w:delText xml:space="preserve"> </w:delText>
        </w:r>
      </w:del>
    </w:p>
    <w:p w:rsidR="00A6015D" w:rsidRDefault="00A6015D" w:rsidP="00A6015D">
      <w:pPr>
        <w:pStyle w:val="Reference"/>
        <w:rPr>
          <w:ins w:id="2454" w:author="DM" w:date="2012-08-17T19:49:00Z"/>
        </w:rPr>
      </w:pPr>
      <w:proofErr w:type="gramStart"/>
      <w:ins w:id="2455" w:author="DM" w:date="2012-08-17T19:49:00Z">
        <w:r>
          <w:t>MSDN.</w:t>
        </w:r>
        <w:proofErr w:type="gramEnd"/>
        <w:r>
          <w:t xml:space="preserve"> </w:t>
        </w:r>
        <w:proofErr w:type="gramStart"/>
        <w:r>
          <w:t>“</w:t>
        </w:r>
        <w:r w:rsidRPr="00167BE4">
          <w:t>Project Developer Center</w:t>
        </w:r>
      </w:ins>
      <w:ins w:id="2456" w:author="DM" w:date="2012-08-20T09:00:00Z">
        <w:r w:rsidR="00D26000">
          <w:t>,</w:t>
        </w:r>
      </w:ins>
      <w:ins w:id="2457" w:author="DM" w:date="2012-08-17T19:49:00Z">
        <w:r>
          <w:t>”</w:t>
        </w:r>
      </w:ins>
      <w:ins w:id="2458" w:author="DM" w:date="2012-08-20T09:00:00Z">
        <w:r w:rsidR="00D26000">
          <w:t xml:space="preserve"> 2010.</w:t>
        </w:r>
      </w:ins>
      <w:proofErr w:type="gramEnd"/>
      <w:ins w:id="2459" w:author="DM" w:date="2012-08-17T19:49:00Z">
        <w:r>
          <w:t xml:space="preserve"> </w:t>
        </w:r>
        <w:proofErr w:type="gramStart"/>
        <w:r>
          <w:t>Accessed</w:t>
        </w:r>
        <w:r w:rsidRPr="008103C1">
          <w:t xml:space="preserve"> </w:t>
        </w:r>
        <w:r>
          <w:t>January 19,</w:t>
        </w:r>
        <w:r w:rsidRPr="008103C1">
          <w:t xml:space="preserve"> 2012</w:t>
        </w:r>
        <w:r>
          <w:t>, from</w:t>
        </w:r>
        <w:r w:rsidRPr="00167BE4">
          <w:t xml:space="preserve"> </w:t>
        </w:r>
        <w:r w:rsidRPr="001D5E2F">
          <w:rPr>
            <w:rStyle w:val="InlineURL"/>
            <w:rPrChange w:id="2460" w:author="DM" w:date="2012-08-20T08:26:00Z">
              <w:rPr/>
            </w:rPrChange>
          </w:rPr>
          <w:t>http://msdn.microsoft.com/en-us/library/aa905469.aspx</w:t>
        </w:r>
        <w:r>
          <w:t>.</w:t>
        </w:r>
        <w:proofErr w:type="gramEnd"/>
      </w:ins>
    </w:p>
    <w:p w:rsidR="0002051F" w:rsidRPr="001D5E2F" w:rsidRDefault="0002051F" w:rsidP="00812C4C">
      <w:pPr>
        <w:pStyle w:val="Reference"/>
        <w:rPr>
          <w:rStyle w:val="InlineURL"/>
          <w:rPrChange w:id="2461" w:author="DM" w:date="2012-08-20T08:26:00Z">
            <w:rPr/>
          </w:rPrChange>
        </w:rPr>
      </w:pPr>
      <w:proofErr w:type="gramStart"/>
      <w:r w:rsidRPr="000E2AB9">
        <w:t>MSDN</w:t>
      </w:r>
      <w:r>
        <w:t>.</w:t>
      </w:r>
      <w:proofErr w:type="gramEnd"/>
      <w:r>
        <w:t xml:space="preserve"> </w:t>
      </w:r>
      <w:del w:id="2462" w:author="DM" w:date="2012-08-20T09:01:00Z">
        <w:r w:rsidDel="00D26000">
          <w:delText xml:space="preserve">2011. </w:delText>
        </w:r>
      </w:del>
      <w:r>
        <w:t>“</w:t>
      </w:r>
      <w:r w:rsidRPr="0002051F">
        <w:t xml:space="preserve">Engineering the </w:t>
      </w:r>
      <w:r w:rsidR="00D26000" w:rsidRPr="0002051F">
        <w:t>Future</w:t>
      </w:r>
      <w:r w:rsidRPr="0002051F">
        <w:t xml:space="preserve">, </w:t>
      </w:r>
      <w:r w:rsidR="00D26000" w:rsidRPr="0002051F">
        <w:t>Our Next Milestone</w:t>
      </w:r>
      <w:ins w:id="2463" w:author="DM" w:date="2012-08-20T09:01:00Z">
        <w:r w:rsidR="00D26000">
          <w:t>,</w:t>
        </w:r>
      </w:ins>
      <w:del w:id="2464" w:author="DM" w:date="2012-08-20T09:01:00Z">
        <w:r w:rsidRPr="0002051F" w:rsidDel="00D26000">
          <w:delText>…</w:delText>
        </w:r>
      </w:del>
      <w:r>
        <w:t>”</w:t>
      </w:r>
      <w:del w:id="2465" w:author="DM" w:date="2012-08-20T09:01:00Z">
        <w:r w:rsidDel="00D26000">
          <w:delText>.</w:delText>
        </w:r>
      </w:del>
      <w:r>
        <w:t xml:space="preserve"> </w:t>
      </w:r>
      <w:ins w:id="2466" w:author="DM" w:date="2012-08-20T09:01:00Z">
        <w:r w:rsidR="00D26000">
          <w:t xml:space="preserve">2011a. </w:t>
        </w:r>
      </w:ins>
      <w:proofErr w:type="gramStart"/>
      <w:r>
        <w:t>Inside Microsoft Dynamics AX</w:t>
      </w:r>
      <w:del w:id="2467" w:author="DM" w:date="2012-08-20T09:01:00Z">
        <w:r w:rsidDel="00D26000">
          <w:delText xml:space="preserve"> </w:delText>
        </w:r>
      </w:del>
      <w:ins w:id="2468" w:author="DM" w:date="2012-08-20T09:01:00Z">
        <w:r w:rsidR="00D26000">
          <w:t>—</w:t>
        </w:r>
      </w:ins>
      <w:del w:id="2469" w:author="DM" w:date="2012-08-20T09:01:00Z">
        <w:r w:rsidDel="00D26000">
          <w:delText xml:space="preserve">- </w:delText>
        </w:r>
      </w:del>
      <w:r>
        <w:t>The Microsoft Dynamics AX product team blog.</w:t>
      </w:r>
      <w:proofErr w:type="gramEnd"/>
      <w:r>
        <w:t xml:space="preserve"> </w:t>
      </w:r>
      <w:del w:id="2470" w:author="Odum, Amy - Hoboken" w:date="2012-07-24T15:24:00Z">
        <w:r w:rsidRPr="008103C1" w:rsidDel="00AB3329">
          <w:delText>Retrieved on</w:delText>
        </w:r>
      </w:del>
      <w:proofErr w:type="gramStart"/>
      <w:ins w:id="2471" w:author="Odum, Amy - Hoboken" w:date="2012-07-24T15:24:00Z">
        <w:r w:rsidR="00AB3329">
          <w:t>Accessed</w:t>
        </w:r>
      </w:ins>
      <w:r w:rsidRPr="008103C1">
        <w:t xml:space="preserve"> </w:t>
      </w:r>
      <w:r>
        <w:t>January 4</w:t>
      </w:r>
      <w:ins w:id="2472" w:author="Odum, Amy - Hoboken" w:date="2012-07-24T15:24:00Z">
        <w:r w:rsidR="00AB3329">
          <w:t>,</w:t>
        </w:r>
      </w:ins>
      <w:r w:rsidRPr="008103C1">
        <w:t xml:space="preserve"> 2012</w:t>
      </w:r>
      <w:ins w:id="2473" w:author="Odum, Amy - Hoboken" w:date="2012-07-24T15:24:00Z">
        <w:r w:rsidR="00AB3329">
          <w:t>,</w:t>
        </w:r>
      </w:ins>
      <w:r>
        <w:t xml:space="preserve"> from </w:t>
      </w:r>
      <w:r w:rsidR="00D00CC3" w:rsidRPr="001D5E2F">
        <w:rPr>
          <w:rStyle w:val="InlineURL"/>
          <w:rPrChange w:id="2474" w:author="DM" w:date="2012-08-20T08:26:00Z">
            <w:rPr/>
          </w:rPrChange>
        </w:rPr>
        <w:t>http://blogs.msdn.com/b/dax/archive/2011/02/02/the-next-milestone.aspx</w:t>
      </w:r>
      <w:ins w:id="2475" w:author="Odum, Amy - Hoboken" w:date="2012-07-24T15:24:00Z">
        <w:r w:rsidR="00AB3329" w:rsidRPr="001D5E2F">
          <w:rPr>
            <w:rStyle w:val="InlineURL"/>
            <w:rPrChange w:id="2476" w:author="DM" w:date="2012-08-20T08:26:00Z">
              <w:rPr/>
            </w:rPrChange>
          </w:rPr>
          <w:t>.</w:t>
        </w:r>
      </w:ins>
      <w:proofErr w:type="gramEnd"/>
      <w:del w:id="2477" w:author="Odum, Amy - Hoboken" w:date="2012-07-24T15:24:00Z">
        <w:r w:rsidR="00D00CC3" w:rsidRPr="001D5E2F" w:rsidDel="00AB3329">
          <w:rPr>
            <w:rStyle w:val="InlineURL"/>
            <w:rPrChange w:id="2478" w:author="DM" w:date="2012-08-20T08:26:00Z">
              <w:rPr/>
            </w:rPrChange>
          </w:rPr>
          <w:delText xml:space="preserve"> </w:delText>
        </w:r>
      </w:del>
    </w:p>
    <w:p w:rsidR="00E90B97" w:rsidRPr="001D5E2F" w:rsidRDefault="00E90B97" w:rsidP="00E90B97">
      <w:pPr>
        <w:pStyle w:val="Reference"/>
        <w:rPr>
          <w:rStyle w:val="InlineURL"/>
          <w:rPrChange w:id="2479" w:author="DM" w:date="2012-08-20T08:26:00Z">
            <w:rPr/>
          </w:rPrChange>
        </w:rPr>
      </w:pPr>
      <w:proofErr w:type="gramStart"/>
      <w:r w:rsidRPr="00D26000">
        <w:t>MSDN</w:t>
      </w:r>
      <w:r>
        <w:t>.</w:t>
      </w:r>
      <w:proofErr w:type="gramEnd"/>
      <w:r>
        <w:t xml:space="preserve"> </w:t>
      </w:r>
      <w:del w:id="2480" w:author="DM" w:date="2012-08-20T09:01:00Z">
        <w:r w:rsidDel="00D26000">
          <w:delText>2011.</w:delText>
        </w:r>
        <w:r w:rsidR="004F25AE" w:rsidDel="00D26000">
          <w:delText xml:space="preserve"> </w:delText>
        </w:r>
      </w:del>
      <w:proofErr w:type="gramStart"/>
      <w:r>
        <w:t>“Microsoft Project 2010 SDK Documentation</w:t>
      </w:r>
      <w:ins w:id="2481" w:author="DM" w:date="2012-08-20T09:01:00Z">
        <w:r w:rsidR="00D26000">
          <w:t>,</w:t>
        </w:r>
      </w:ins>
      <w:del w:id="2482" w:author="DM" w:date="2012-08-20T09:01:00Z">
        <w:r w:rsidDel="00D26000">
          <w:delText>.</w:delText>
        </w:r>
      </w:del>
      <w:r>
        <w:t xml:space="preserve">” </w:t>
      </w:r>
      <w:ins w:id="2483" w:author="DM" w:date="2012-08-20T09:01:00Z">
        <w:r w:rsidR="00D26000">
          <w:t>2011b.</w:t>
        </w:r>
        <w:proofErr w:type="gramEnd"/>
        <w:r w:rsidR="00D26000">
          <w:t xml:space="preserve"> </w:t>
        </w:r>
      </w:ins>
      <w:del w:id="2484" w:author="Odum, Amy - Hoboken" w:date="2012-07-24T15:27:00Z">
        <w:r w:rsidRPr="008103C1" w:rsidDel="00AB3329">
          <w:delText>Retrieved on</w:delText>
        </w:r>
      </w:del>
      <w:proofErr w:type="gramStart"/>
      <w:ins w:id="2485" w:author="Odum, Amy - Hoboken" w:date="2012-07-24T15:27:00Z">
        <w:r w:rsidR="00AB3329">
          <w:t>Accessed</w:t>
        </w:r>
      </w:ins>
      <w:r w:rsidRPr="008103C1">
        <w:t xml:space="preserve"> </w:t>
      </w:r>
      <w:r>
        <w:t>January 4</w:t>
      </w:r>
      <w:ins w:id="2486" w:author="Odum, Amy - Hoboken" w:date="2012-07-24T15:27:00Z">
        <w:r w:rsidR="00AB3329">
          <w:t>,</w:t>
        </w:r>
      </w:ins>
      <w:r w:rsidRPr="008103C1">
        <w:t xml:space="preserve"> 2012</w:t>
      </w:r>
      <w:ins w:id="2487" w:author="Odum, Amy - Hoboken" w:date="2012-07-24T15:27:00Z">
        <w:r w:rsidR="00AB3329">
          <w:t>,</w:t>
        </w:r>
      </w:ins>
      <w:r>
        <w:t xml:space="preserve"> from </w:t>
      </w:r>
      <w:del w:id="2488" w:author="Jeff Jacobson" w:date="2012-08-31T12:02:00Z">
        <w:r w:rsidRPr="001D5E2F" w:rsidDel="00BB609E">
          <w:rPr>
            <w:rStyle w:val="InlineURL"/>
            <w:rPrChange w:id="2489" w:author="DM" w:date="2012-08-20T08:26:00Z">
              <w:rPr/>
            </w:rPrChange>
          </w:rPr>
          <w:delText>http://msdn.microsoft.com/en-us/library/ms512767.aspx</w:delText>
        </w:r>
      </w:del>
      <w:ins w:id="2490" w:author="Jeff Jacobson" w:date="2012-08-31T12:02:00Z">
        <w:r w:rsidR="00BB609E">
          <w:rPr>
            <w:rStyle w:val="InlineURL"/>
          </w:rPr>
          <w:t>2</w:t>
        </w:r>
      </w:ins>
      <w:ins w:id="2491" w:author="Odum, Amy - Hoboken" w:date="2012-07-24T15:27:00Z">
        <w:r w:rsidR="00AB3329" w:rsidRPr="001D5E2F">
          <w:rPr>
            <w:rStyle w:val="InlineURL"/>
            <w:rPrChange w:id="2492" w:author="DM" w:date="2012-08-20T08:26:00Z">
              <w:rPr/>
            </w:rPrChange>
          </w:rPr>
          <w:t>.</w:t>
        </w:r>
      </w:ins>
      <w:proofErr w:type="gramEnd"/>
      <w:del w:id="2493" w:author="Odum, Amy - Hoboken" w:date="2012-07-24T15:27:00Z">
        <w:r w:rsidRPr="001D5E2F" w:rsidDel="00AB3329">
          <w:rPr>
            <w:rStyle w:val="InlineURL"/>
            <w:rPrChange w:id="2494" w:author="DM" w:date="2012-08-20T08:26:00Z">
              <w:rPr/>
            </w:rPrChange>
          </w:rPr>
          <w:delText xml:space="preserve"> </w:delText>
        </w:r>
      </w:del>
    </w:p>
    <w:p w:rsidR="00167BE4" w:rsidRPr="00D26000" w:rsidDel="00A6015D" w:rsidRDefault="00167BE4" w:rsidP="009D3BDF">
      <w:pPr>
        <w:pStyle w:val="Reference"/>
        <w:rPr>
          <w:del w:id="2495" w:author="DM" w:date="2012-08-17T19:49:00Z"/>
        </w:rPr>
      </w:pPr>
      <w:del w:id="2496" w:author="DM" w:date="2012-08-17T19:49:00Z">
        <w:r w:rsidRPr="00D26000" w:rsidDel="00A6015D">
          <w:delText>MSDN. 2010. “Project Developer Center” Retrieved on</w:delText>
        </w:r>
      </w:del>
      <w:ins w:id="2497" w:author="Odum, Amy - Hoboken" w:date="2012-07-24T15:24:00Z">
        <w:del w:id="2498" w:author="DM" w:date="2012-08-17T19:49:00Z">
          <w:r w:rsidR="00AB3329" w:rsidRPr="00D26000" w:rsidDel="00A6015D">
            <w:delText>Accessed</w:delText>
          </w:r>
        </w:del>
      </w:ins>
      <w:del w:id="2499" w:author="DM" w:date="2012-08-17T19:49:00Z">
        <w:r w:rsidRPr="00D26000" w:rsidDel="00A6015D">
          <w:delText xml:space="preserve"> January 19</w:delText>
        </w:r>
      </w:del>
      <w:ins w:id="2500" w:author="Odum, Amy - Hoboken" w:date="2012-07-24T15:24:00Z">
        <w:del w:id="2501" w:author="DM" w:date="2012-08-17T19:49:00Z">
          <w:r w:rsidR="00AB3329" w:rsidRPr="00D26000" w:rsidDel="00A6015D">
            <w:delText>,</w:delText>
          </w:r>
        </w:del>
      </w:ins>
      <w:del w:id="2502" w:author="DM" w:date="2012-08-17T19:49:00Z">
        <w:r w:rsidRPr="00D26000" w:rsidDel="00A6015D">
          <w:delText xml:space="preserve"> 2012</w:delText>
        </w:r>
      </w:del>
      <w:ins w:id="2503" w:author="Odum, Amy - Hoboken" w:date="2012-07-24T15:24:00Z">
        <w:del w:id="2504" w:author="DM" w:date="2012-08-17T19:49:00Z">
          <w:r w:rsidR="00AB3329" w:rsidRPr="00D26000" w:rsidDel="00A6015D">
            <w:delText>,</w:delText>
          </w:r>
        </w:del>
      </w:ins>
      <w:del w:id="2505" w:author="DM" w:date="2012-08-17T19:49:00Z">
        <w:r w:rsidRPr="00D26000" w:rsidDel="00A6015D">
          <w:delText xml:space="preserve"> from http://msdn.microsoft.com/en-us/library/aa905469.aspx</w:delText>
        </w:r>
      </w:del>
      <w:ins w:id="2506" w:author="Odum, Amy - Hoboken" w:date="2012-07-24T15:24:00Z">
        <w:del w:id="2507" w:author="DM" w:date="2012-08-17T19:49:00Z">
          <w:r w:rsidR="00AB3329" w:rsidRPr="00D26000" w:rsidDel="00A6015D">
            <w:delText>.</w:delText>
          </w:r>
        </w:del>
      </w:ins>
    </w:p>
    <w:p w:rsidR="00115DB2" w:rsidRPr="001D5E2F" w:rsidRDefault="00115DB2" w:rsidP="000049E9">
      <w:pPr>
        <w:pStyle w:val="Reference"/>
        <w:rPr>
          <w:rStyle w:val="InlineURL"/>
          <w:rPrChange w:id="2508" w:author="DM" w:date="2012-08-20T08:26:00Z">
            <w:rPr/>
          </w:rPrChange>
        </w:rPr>
      </w:pPr>
      <w:proofErr w:type="spellStart"/>
      <w:r w:rsidRPr="00D26000">
        <w:t>O'Cull</w:t>
      </w:r>
      <w:proofErr w:type="spellEnd"/>
      <w:r>
        <w:t>, Heather.</w:t>
      </w:r>
      <w:del w:id="2509" w:author="DM" w:date="2012-08-20T09:01:00Z">
        <w:r w:rsidDel="00D26000">
          <w:delText xml:space="preserve"> 2009</w:delText>
        </w:r>
      </w:del>
      <w:del w:id="2510" w:author="DM" w:date="2012-08-20T09:02:00Z">
        <w:r w:rsidDel="00D26000">
          <w:delText>.</w:delText>
        </w:r>
      </w:del>
      <w:r>
        <w:t xml:space="preserve"> “</w:t>
      </w:r>
      <w:r w:rsidRPr="00115DB2">
        <w:t>Project 2010: Introducing Demand Management</w:t>
      </w:r>
      <w:ins w:id="2511" w:author="DM" w:date="2012-08-20T09:02:00Z">
        <w:r w:rsidR="00D26000">
          <w:t>,</w:t>
        </w:r>
      </w:ins>
      <w:r>
        <w:t xml:space="preserve">” </w:t>
      </w:r>
      <w:ins w:id="2512" w:author="DM" w:date="2012-08-20T09:01:00Z">
        <w:r w:rsidR="00D26000">
          <w:t>2009</w:t>
        </w:r>
      </w:ins>
      <w:ins w:id="2513" w:author="DM" w:date="2012-08-20T09:02:00Z">
        <w:r w:rsidR="00D26000">
          <w:t xml:space="preserve">. </w:t>
        </w:r>
      </w:ins>
      <w:del w:id="2514" w:author="DM" w:date="2012-08-20T09:02:00Z">
        <w:r w:rsidRPr="00C33787" w:rsidDel="00D26000">
          <w:delText xml:space="preserve">The </w:delText>
        </w:r>
      </w:del>
      <w:ins w:id="2515" w:author="DM" w:date="2012-08-20T09:02:00Z">
        <w:r w:rsidR="00D26000">
          <w:t>O</w:t>
        </w:r>
      </w:ins>
      <w:del w:id="2516" w:author="DM" w:date="2012-08-20T09:02:00Z">
        <w:r w:rsidRPr="00C33787" w:rsidDel="00D26000">
          <w:delText>o</w:delText>
        </w:r>
      </w:del>
      <w:r w:rsidRPr="00C33787">
        <w:t>fficial blog of the Microsoft Project product team.</w:t>
      </w:r>
      <w:r>
        <w:t xml:space="preserve"> </w:t>
      </w:r>
      <w:del w:id="2517" w:author="Odum, Amy - Hoboken" w:date="2012-07-24T15:26:00Z">
        <w:r w:rsidRPr="001C3341" w:rsidDel="00AB3329">
          <w:delText>Retrieved on</w:delText>
        </w:r>
      </w:del>
      <w:proofErr w:type="gramStart"/>
      <w:ins w:id="2518" w:author="Odum, Amy - Hoboken" w:date="2012-07-24T15:26:00Z">
        <w:r w:rsidR="00AB3329">
          <w:t>Accessed</w:t>
        </w:r>
      </w:ins>
      <w:r w:rsidRPr="001C3341">
        <w:t xml:space="preserve"> </w:t>
      </w:r>
      <w:r>
        <w:t>January 16</w:t>
      </w:r>
      <w:ins w:id="2519" w:author="Odum, Amy - Hoboken" w:date="2012-07-24T15:26:00Z">
        <w:r w:rsidR="00AB3329">
          <w:t>,</w:t>
        </w:r>
      </w:ins>
      <w:r>
        <w:t xml:space="preserve"> 2011</w:t>
      </w:r>
      <w:ins w:id="2520" w:author="Odum, Amy - Hoboken" w:date="2012-07-24T15:26:00Z">
        <w:r w:rsidR="00AB3329">
          <w:t>,</w:t>
        </w:r>
      </w:ins>
      <w:r w:rsidRPr="001C3341">
        <w:t xml:space="preserve"> </w:t>
      </w:r>
      <w:r w:rsidR="00EF784A" w:rsidRPr="001C3341">
        <w:t>from</w:t>
      </w:r>
      <w:r w:rsidR="00EF784A">
        <w:t xml:space="preserve"> </w:t>
      </w:r>
      <w:r w:rsidRPr="001D5E2F">
        <w:rPr>
          <w:rStyle w:val="InlineURL"/>
          <w:rPrChange w:id="2521" w:author="DM" w:date="2012-08-20T08:26:00Z">
            <w:rPr/>
          </w:rPrChange>
        </w:rPr>
        <w:t>http://blogs.msdn.com/b/project/archive/2009/11/13/project-2010-introducing-demand-management.aspx</w:t>
      </w:r>
      <w:ins w:id="2522" w:author="Odum, Amy - Hoboken" w:date="2012-07-24T15:24:00Z">
        <w:r w:rsidR="00AB3329" w:rsidRPr="001D5E2F">
          <w:rPr>
            <w:rStyle w:val="InlineURL"/>
            <w:rPrChange w:id="2523" w:author="DM" w:date="2012-08-20T08:26:00Z">
              <w:rPr/>
            </w:rPrChange>
          </w:rPr>
          <w:t>.</w:t>
        </w:r>
      </w:ins>
      <w:proofErr w:type="gramEnd"/>
      <w:del w:id="2524" w:author="Odum, Amy - Hoboken" w:date="2012-07-24T15:24:00Z">
        <w:r w:rsidRPr="001D5E2F" w:rsidDel="00AB3329">
          <w:rPr>
            <w:rStyle w:val="InlineURL"/>
            <w:rPrChange w:id="2525" w:author="DM" w:date="2012-08-20T08:26:00Z">
              <w:rPr/>
            </w:rPrChange>
          </w:rPr>
          <w:delText xml:space="preserve"> </w:delText>
        </w:r>
      </w:del>
    </w:p>
    <w:p w:rsidR="00CF7A93" w:rsidRPr="001D5E2F" w:rsidDel="0066260D" w:rsidRDefault="0066260D" w:rsidP="000049E9">
      <w:pPr>
        <w:pStyle w:val="Reference"/>
        <w:rPr>
          <w:del w:id="2526" w:author="Odum, Amy - Hoboken" w:date="2012-08-27T12:34:00Z"/>
          <w:rStyle w:val="InlineURL"/>
          <w:rPrChange w:id="2527" w:author="DM" w:date="2012-08-20T08:26:00Z">
            <w:rPr>
              <w:del w:id="2528" w:author="Odum, Amy - Hoboken" w:date="2012-08-27T12:34:00Z"/>
            </w:rPr>
          </w:rPrChange>
        </w:rPr>
      </w:pPr>
      <w:ins w:id="2529" w:author="Odum, Amy - Hoboken" w:date="2012-08-27T12:34:00Z">
        <w:r w:rsidRPr="00BF40F5" w:rsidDel="0066260D">
          <w:rPr>
            <w:highlight w:val="yellow"/>
          </w:rPr>
          <w:t xml:space="preserve"> </w:t>
        </w:r>
      </w:ins>
      <w:del w:id="2530" w:author="Odum, Amy - Hoboken" w:date="2012-08-27T12:34:00Z">
        <w:r w:rsidR="00CF7A93" w:rsidRPr="00BF40F5" w:rsidDel="0066260D">
          <w:rPr>
            <w:highlight w:val="yellow"/>
            <w:rPrChange w:id="2531" w:author="DM" w:date="2012-08-20T08:41:00Z">
              <w:rPr/>
            </w:rPrChange>
          </w:rPr>
          <w:delText>PMI</w:delText>
        </w:r>
        <w:r w:rsidR="00CF7A93" w:rsidDel="0066260D">
          <w:delText>. 2012. “Lessons Learned</w:delText>
        </w:r>
      </w:del>
      <w:ins w:id="2532" w:author="DM" w:date="2012-08-20T09:02:00Z">
        <w:del w:id="2533" w:author="Odum, Amy - Hoboken" w:date="2012-08-27T12:34:00Z">
          <w:r w:rsidR="00D26000" w:rsidDel="0066260D">
            <w:delText>:</w:delText>
          </w:r>
        </w:del>
      </w:ins>
      <w:del w:id="2534" w:author="Odum, Amy - Hoboken" w:date="2012-08-27T12:34:00Z">
        <w:r w:rsidR="00CF7A93" w:rsidDel="0066260D">
          <w:delText xml:space="preserve">.” Voices on Project Management. Independent Ideas and Insights by and for </w:delText>
        </w:r>
        <w:r w:rsidR="00D26000" w:rsidDel="0066260D">
          <w:delText>Project Practitioners</w:delText>
        </w:r>
      </w:del>
      <w:ins w:id="2535" w:author="DM" w:date="2012-08-20T09:02:00Z">
        <w:del w:id="2536" w:author="Odum, Amy - Hoboken" w:date="2012-08-27T12:34:00Z">
          <w:r w:rsidR="00D26000" w:rsidDel="0066260D">
            <w:delText>,” 2012</w:delText>
          </w:r>
        </w:del>
      </w:ins>
      <w:del w:id="2537" w:author="Odum, Amy - Hoboken" w:date="2012-08-27T12:34:00Z">
        <w:r w:rsidR="00CF7A93" w:rsidDel="0066260D">
          <w:delText>.</w:delText>
        </w:r>
        <w:r w:rsidR="00EE3714" w:rsidDel="0066260D">
          <w:delText xml:space="preserve"> </w:delText>
        </w:r>
      </w:del>
      <w:del w:id="2538" w:author="Odum, Amy - Hoboken" w:date="2012-07-24T15:26:00Z">
        <w:r w:rsidR="00CF7A93" w:rsidDel="00AB3329">
          <w:delText>Retrieved on</w:delText>
        </w:r>
      </w:del>
      <w:del w:id="2539" w:author="Odum, Amy - Hoboken" w:date="2012-08-27T12:34:00Z">
        <w:r w:rsidR="00CF7A93" w:rsidDel="0066260D">
          <w:delText xml:space="preserve"> January 23</w:delText>
        </w:r>
        <w:r w:rsidR="00CF7A93" w:rsidRPr="00E357EB" w:rsidDel="0066260D">
          <w:delText xml:space="preserve"> </w:delText>
        </w:r>
        <w:r w:rsidR="00CF7A93" w:rsidDel="0066260D">
          <w:delText xml:space="preserve">2012 from </w:delText>
        </w:r>
        <w:r w:rsidR="00CF7A93" w:rsidRPr="001D5E2F" w:rsidDel="0066260D">
          <w:rPr>
            <w:rStyle w:val="InlineURL"/>
            <w:rPrChange w:id="2540" w:author="DM" w:date="2012-08-20T08:26:00Z">
              <w:rPr/>
            </w:rPrChange>
          </w:rPr>
          <w:delText>http://blogs.pmi.org/blog/voices_on_project_management/2009/03/lessons-learned.html</w:delText>
        </w:r>
      </w:del>
      <w:del w:id="2541" w:author="Odum, Amy - Hoboken" w:date="2012-07-24T15:24:00Z">
        <w:r w:rsidR="00CF7A93" w:rsidRPr="001D5E2F" w:rsidDel="00AB3329">
          <w:rPr>
            <w:rStyle w:val="InlineURL"/>
            <w:rPrChange w:id="2542" w:author="DM" w:date="2012-08-20T08:26:00Z">
              <w:rPr/>
            </w:rPrChange>
          </w:rPr>
          <w:delText xml:space="preserve"> </w:delText>
        </w:r>
      </w:del>
    </w:p>
    <w:p w:rsidR="009A5F5D" w:rsidRDefault="009A5F5D" w:rsidP="00A6015D">
      <w:pPr>
        <w:pStyle w:val="Reference"/>
        <w:rPr>
          <w:ins w:id="2543" w:author="DM" w:date="2012-08-20T08:54:00Z"/>
          <w:rStyle w:val="InlineURL"/>
        </w:rPr>
      </w:pPr>
      <w:ins w:id="2544" w:author="DM" w:date="2012-08-20T08:54:00Z">
        <w:r>
          <w:t xml:space="preserve">“The Role of Trust in Business Collaboration—An Economist Intelligence Unit Briefing Paper Sponsored by Cisco Systems.” </w:t>
        </w:r>
        <w:proofErr w:type="gramStart"/>
        <w:r w:rsidRPr="00021F25">
          <w:rPr>
            <w:i/>
          </w:rPr>
          <w:t>Economist</w:t>
        </w:r>
        <w:r>
          <w:t>, 2008.</w:t>
        </w:r>
        <w:proofErr w:type="gramEnd"/>
        <w:r>
          <w:t xml:space="preserve"> </w:t>
        </w:r>
        <w:proofErr w:type="gramStart"/>
        <w:r>
          <w:t>Accessed January 17,</w:t>
        </w:r>
        <w:r w:rsidRPr="00E357EB">
          <w:t xml:space="preserve"> </w:t>
        </w:r>
        <w:r>
          <w:t xml:space="preserve">2012, from </w:t>
        </w:r>
        <w:r w:rsidRPr="001D5E2F">
          <w:rPr>
            <w:rStyle w:val="InlineURL"/>
          </w:rPr>
          <w:t>http://graphics.eiu.com/upload/cisco_trust.pdf.</w:t>
        </w:r>
        <w:proofErr w:type="gramEnd"/>
      </w:ins>
    </w:p>
    <w:p w:rsidR="00A6015D" w:rsidRDefault="00A6015D" w:rsidP="00A6015D">
      <w:pPr>
        <w:pStyle w:val="Reference"/>
        <w:rPr>
          <w:ins w:id="2545" w:author="DM" w:date="2012-08-17T19:49:00Z"/>
        </w:rPr>
      </w:pPr>
      <w:proofErr w:type="gramStart"/>
      <w:ins w:id="2546" w:author="DM" w:date="2012-08-17T19:49:00Z">
        <w:r w:rsidRPr="00432D90">
          <w:t>Shaker</w:t>
        </w:r>
        <w:r>
          <w:t>, Ka</w:t>
        </w:r>
        <w:r w:rsidRPr="00432D90">
          <w:t>reem</w:t>
        </w:r>
        <w:r>
          <w:t>.</w:t>
        </w:r>
        <w:proofErr w:type="gramEnd"/>
        <w:r w:rsidRPr="00432D90">
          <w:t xml:space="preserve"> </w:t>
        </w:r>
        <w:proofErr w:type="gramStart"/>
        <w:r>
          <w:t>“</w:t>
        </w:r>
        <w:r w:rsidRPr="006017FA">
          <w:t>Rolling Wave Planning Using Microsoft Project 2010</w:t>
        </w:r>
      </w:ins>
      <w:ins w:id="2547" w:author="DM" w:date="2012-08-20T09:03:00Z">
        <w:r w:rsidR="00476F48">
          <w:t>,</w:t>
        </w:r>
      </w:ins>
      <w:ins w:id="2548" w:author="DM" w:date="2012-08-17T19:49:00Z">
        <w:r>
          <w:t>”</w:t>
        </w:r>
      </w:ins>
      <w:ins w:id="2549" w:author="DM" w:date="2012-08-20T09:03:00Z">
        <w:r w:rsidR="00476F48">
          <w:t xml:space="preserve"> 2010.</w:t>
        </w:r>
      </w:ins>
      <w:proofErr w:type="gramEnd"/>
      <w:ins w:id="2550" w:author="DM" w:date="2012-08-17T19:49:00Z">
        <w:r>
          <w:t xml:space="preserve"> </w:t>
        </w:r>
        <w:proofErr w:type="gramStart"/>
        <w:r>
          <w:t>Kareem’s Blog.</w:t>
        </w:r>
        <w:proofErr w:type="gramEnd"/>
        <w:r>
          <w:t xml:space="preserve"> </w:t>
        </w:r>
        <w:proofErr w:type="gramStart"/>
        <w:r>
          <w:t>Accessed January 16,</w:t>
        </w:r>
        <w:r w:rsidRPr="00E357EB">
          <w:t xml:space="preserve"> </w:t>
        </w:r>
        <w:r>
          <w:t xml:space="preserve">2012, from </w:t>
        </w:r>
        <w:r w:rsidRPr="001D5E2F">
          <w:rPr>
            <w:rStyle w:val="InlineURL"/>
            <w:rPrChange w:id="2551" w:author="DM" w:date="2012-08-20T08:26:00Z">
              <w:rPr/>
            </w:rPrChange>
          </w:rPr>
          <w:t>http://kareemshaker.com/project-management/rolling-wave-planning-using-microsoft-project-2010/</w:t>
        </w:r>
        <w:r>
          <w:t>.</w:t>
        </w:r>
        <w:proofErr w:type="gramEnd"/>
      </w:ins>
    </w:p>
    <w:p w:rsidR="00376459" w:rsidRPr="001D5E2F" w:rsidRDefault="007A48FC">
      <w:pPr>
        <w:pStyle w:val="Reference"/>
        <w:rPr>
          <w:rStyle w:val="InlineURL"/>
          <w:rPrChange w:id="2552" w:author="DM" w:date="2012-08-20T08:26:00Z">
            <w:rPr/>
          </w:rPrChange>
        </w:rPr>
      </w:pPr>
      <w:r w:rsidRPr="00476F48">
        <w:t>Snyder</w:t>
      </w:r>
      <w:r>
        <w:t>, Jim</w:t>
      </w:r>
      <w:del w:id="2553" w:author="DM" w:date="2012-08-20T09:03:00Z">
        <w:r w:rsidDel="00476F48">
          <w:delText>. 2012</w:delText>
        </w:r>
      </w:del>
      <w:r>
        <w:t xml:space="preserve">. </w:t>
      </w:r>
      <w:proofErr w:type="gramStart"/>
      <w:r>
        <w:t>“</w:t>
      </w:r>
      <w:r w:rsidRPr="007A48FC">
        <w:t>PMI Founder/Advisor</w:t>
      </w:r>
      <w:ins w:id="2554" w:author="DM" w:date="2012-08-20T09:03:00Z">
        <w:r w:rsidR="00476F48">
          <w:t>,</w:t>
        </w:r>
      </w:ins>
      <w:del w:id="2555" w:author="DM" w:date="2012-08-20T09:03:00Z">
        <w:r w:rsidDel="00476F48">
          <w:delText>.</w:delText>
        </w:r>
      </w:del>
      <w:r>
        <w:t xml:space="preserve">” </w:t>
      </w:r>
      <w:ins w:id="2556" w:author="DM" w:date="2012-08-20T09:03:00Z">
        <w:r w:rsidR="00476F48">
          <w:t>2012.</w:t>
        </w:r>
        <w:proofErr w:type="gramEnd"/>
        <w:r w:rsidR="00476F48">
          <w:t xml:space="preserve"> </w:t>
        </w:r>
      </w:ins>
      <w:del w:id="2557" w:author="Odum, Amy - Hoboken" w:date="2012-07-24T15:26:00Z">
        <w:r w:rsidDel="00AB3329">
          <w:delText>Retrieved on</w:delText>
        </w:r>
      </w:del>
      <w:proofErr w:type="gramStart"/>
      <w:ins w:id="2558" w:author="Odum, Amy - Hoboken" w:date="2012-07-24T15:26:00Z">
        <w:r w:rsidR="00AB3329">
          <w:t>Accessed</w:t>
        </w:r>
      </w:ins>
      <w:r>
        <w:t xml:space="preserve"> January 13</w:t>
      </w:r>
      <w:ins w:id="2559" w:author="Odum, Amy - Hoboken" w:date="2012-07-24T15:26:00Z">
        <w:r w:rsidR="00AB3329">
          <w:t>,</w:t>
        </w:r>
      </w:ins>
      <w:r w:rsidRPr="00E357EB">
        <w:t xml:space="preserve"> </w:t>
      </w:r>
      <w:r>
        <w:t>2012</w:t>
      </w:r>
      <w:ins w:id="2560" w:author="Odum, Amy - Hoboken" w:date="2012-07-24T15:26:00Z">
        <w:r w:rsidR="00AB3329">
          <w:t>,</w:t>
        </w:r>
      </w:ins>
      <w:r>
        <w:t xml:space="preserve"> from</w:t>
      </w:r>
      <w:ins w:id="2561" w:author="DM" w:date="2012-08-20T09:03:00Z">
        <w:r w:rsidR="00476F48">
          <w:t xml:space="preserve"> </w:t>
        </w:r>
      </w:ins>
      <w:del w:id="2562" w:author="DM" w:date="2012-08-20T09:03:00Z">
        <w:r w:rsidR="009F3061" w:rsidDel="00476F48">
          <w:delText xml:space="preserve"> </w:delText>
        </w:r>
        <w:r w:rsidR="00376459" w:rsidRPr="001D5E2F" w:rsidDel="00476F48">
          <w:rPr>
            <w:rStyle w:val="InlineURL"/>
            <w:rPrChange w:id="2563" w:author="DM" w:date="2012-08-20T08:26:00Z">
              <w:rPr/>
            </w:rPrChange>
          </w:rPr>
          <w:delText>http://</w:delText>
        </w:r>
      </w:del>
      <w:r w:rsidR="00376459" w:rsidRPr="001D5E2F">
        <w:rPr>
          <w:rStyle w:val="InlineURL"/>
          <w:rPrChange w:id="2564" w:author="DM" w:date="2012-08-20T08:26:00Z">
            <w:rPr/>
          </w:rPrChange>
        </w:rPr>
        <w:t>www.pmi.org/About-Us/Fellows/James-R-Snyder.aspx</w:t>
      </w:r>
      <w:ins w:id="2565" w:author="Odum, Amy - Hoboken" w:date="2012-07-24T15:24:00Z">
        <w:r w:rsidR="00AB3329" w:rsidRPr="001D5E2F">
          <w:rPr>
            <w:rStyle w:val="InlineURL"/>
            <w:rPrChange w:id="2566" w:author="DM" w:date="2012-08-20T08:26:00Z">
              <w:rPr/>
            </w:rPrChange>
          </w:rPr>
          <w:t>.</w:t>
        </w:r>
      </w:ins>
      <w:proofErr w:type="gramEnd"/>
      <w:del w:id="2567" w:author="Odum, Amy - Hoboken" w:date="2012-07-24T15:24:00Z">
        <w:r w:rsidR="00376459" w:rsidRPr="001D5E2F" w:rsidDel="00AB3329">
          <w:rPr>
            <w:rStyle w:val="InlineURL"/>
            <w:rPrChange w:id="2568" w:author="DM" w:date="2012-08-20T08:26:00Z">
              <w:rPr/>
            </w:rPrChange>
          </w:rPr>
          <w:delText xml:space="preserve"> </w:delText>
        </w:r>
      </w:del>
    </w:p>
    <w:p w:rsidR="00432D90" w:rsidDel="00A6015D" w:rsidRDefault="00432D90">
      <w:pPr>
        <w:pStyle w:val="Reference"/>
        <w:rPr>
          <w:del w:id="2569" w:author="DM" w:date="2012-08-17T19:49:00Z"/>
        </w:rPr>
      </w:pPr>
      <w:del w:id="2570" w:author="DM" w:date="2012-08-17T19:49:00Z">
        <w:r w:rsidRPr="00432D90" w:rsidDel="00A6015D">
          <w:delText>Shaker</w:delText>
        </w:r>
        <w:r w:rsidDel="00A6015D">
          <w:delText>, Ka</w:delText>
        </w:r>
        <w:r w:rsidRPr="00432D90" w:rsidDel="00A6015D">
          <w:delText>reem</w:delText>
        </w:r>
        <w:r w:rsidDel="00A6015D">
          <w:delText>.</w:delText>
        </w:r>
        <w:r w:rsidRPr="00432D90" w:rsidDel="00A6015D">
          <w:delText xml:space="preserve"> </w:delText>
        </w:r>
        <w:r w:rsidDel="00A6015D">
          <w:delText>“</w:delText>
        </w:r>
        <w:r w:rsidRPr="006017FA" w:rsidDel="00A6015D">
          <w:delText>Rolling Wave Planning Using Microsoft Project 2010</w:delText>
        </w:r>
        <w:r w:rsidDel="00A6015D">
          <w:delText>.” Kareem’s Blog. Retrieved on</w:delText>
        </w:r>
      </w:del>
      <w:ins w:id="2571" w:author="Odum, Amy - Hoboken" w:date="2012-07-24T15:26:00Z">
        <w:del w:id="2572" w:author="DM" w:date="2012-08-17T19:49:00Z">
          <w:r w:rsidR="00AB3329" w:rsidDel="00A6015D">
            <w:delText>Accessed</w:delText>
          </w:r>
        </w:del>
      </w:ins>
      <w:del w:id="2573" w:author="DM" w:date="2012-08-17T19:49:00Z">
        <w:r w:rsidDel="00A6015D">
          <w:delText xml:space="preserve"> January 16</w:delText>
        </w:r>
      </w:del>
      <w:ins w:id="2574" w:author="Odum, Amy - Hoboken" w:date="2012-07-24T15:26:00Z">
        <w:del w:id="2575" w:author="DM" w:date="2012-08-17T19:49:00Z">
          <w:r w:rsidR="00AB3329" w:rsidDel="00A6015D">
            <w:delText>,</w:delText>
          </w:r>
        </w:del>
      </w:ins>
      <w:del w:id="2576" w:author="DM" w:date="2012-08-17T19:49:00Z">
        <w:r w:rsidRPr="00E357EB" w:rsidDel="00A6015D">
          <w:delText xml:space="preserve"> </w:delText>
        </w:r>
        <w:r w:rsidDel="00A6015D">
          <w:delText>2012</w:delText>
        </w:r>
      </w:del>
      <w:ins w:id="2577" w:author="Odum, Amy - Hoboken" w:date="2012-07-24T15:26:00Z">
        <w:del w:id="2578" w:author="DM" w:date="2012-08-17T19:49:00Z">
          <w:r w:rsidR="00AB3329" w:rsidDel="00A6015D">
            <w:delText>,</w:delText>
          </w:r>
        </w:del>
      </w:ins>
      <w:del w:id="2579" w:author="DM" w:date="2012-08-17T19:49:00Z">
        <w:r w:rsidDel="00A6015D">
          <w:delText xml:space="preserve"> from </w:delText>
        </w:r>
        <w:r w:rsidRPr="007314D7" w:rsidDel="00A6015D">
          <w:delText>http://kareemshaker.com/project-management/rolling-wave-planning-using-microsoft-project-2010/</w:delText>
        </w:r>
      </w:del>
      <w:ins w:id="2580" w:author="Odum, Amy - Hoboken" w:date="2012-07-24T15:25:00Z">
        <w:del w:id="2581" w:author="DM" w:date="2012-08-17T19:49:00Z">
          <w:r w:rsidR="00AB3329" w:rsidDel="00A6015D">
            <w:delText>.</w:delText>
          </w:r>
        </w:del>
      </w:ins>
    </w:p>
    <w:p w:rsidR="00442B1D" w:rsidRPr="001D5E2F" w:rsidRDefault="00442B1D" w:rsidP="00442B1D">
      <w:pPr>
        <w:pStyle w:val="Reference"/>
        <w:rPr>
          <w:rStyle w:val="InlineURL"/>
          <w:rPrChange w:id="2582" w:author="DM" w:date="2012-08-20T08:26:00Z">
            <w:rPr/>
          </w:rPrChange>
        </w:rPr>
      </w:pPr>
      <w:proofErr w:type="gramStart"/>
      <w:r>
        <w:t>TechNet.</w:t>
      </w:r>
      <w:proofErr w:type="gramEnd"/>
      <w:del w:id="2583" w:author="DM" w:date="2012-08-20T09:04:00Z">
        <w:r w:rsidDel="00476F48">
          <w:delText xml:space="preserve"> 2010.</w:delText>
        </w:r>
      </w:del>
      <w:r>
        <w:t xml:space="preserve"> </w:t>
      </w:r>
      <w:proofErr w:type="gramStart"/>
      <w:r>
        <w:t>“</w:t>
      </w:r>
      <w:r w:rsidRPr="00862F65">
        <w:t xml:space="preserve">Document </w:t>
      </w:r>
      <w:del w:id="2584" w:author="Odum, Amy - Hoboken" w:date="2012-07-24T15:25:00Z">
        <w:r w:rsidRPr="00862F65" w:rsidDel="00AB3329">
          <w:delText>m</w:delText>
        </w:r>
      </w:del>
      <w:ins w:id="2585" w:author="Odum, Amy - Hoboken" w:date="2012-07-24T15:25:00Z">
        <w:r w:rsidR="00AB3329">
          <w:t>M</w:t>
        </w:r>
      </w:ins>
      <w:r w:rsidRPr="00862F65">
        <w:t xml:space="preserve">anagement </w:t>
      </w:r>
      <w:del w:id="2586" w:author="Odum, Amy - Hoboken" w:date="2012-07-24T15:25:00Z">
        <w:r w:rsidRPr="00862F65" w:rsidDel="00AB3329">
          <w:delText>p</w:delText>
        </w:r>
      </w:del>
      <w:ins w:id="2587" w:author="Odum, Amy - Hoboken" w:date="2012-07-24T15:25:00Z">
        <w:r w:rsidR="00AB3329">
          <w:t>P</w:t>
        </w:r>
      </w:ins>
      <w:r w:rsidRPr="00862F65">
        <w:t>lanning (SharePoint Server 2010)</w:t>
      </w:r>
      <w:ins w:id="2588" w:author="DM" w:date="2012-08-20T09:03:00Z">
        <w:r w:rsidR="00476F48">
          <w:t>,</w:t>
        </w:r>
      </w:ins>
      <w:del w:id="2589" w:author="DM" w:date="2012-08-20T09:04:00Z">
        <w:r w:rsidDel="00476F48">
          <w:delText>.</w:delText>
        </w:r>
      </w:del>
      <w:r>
        <w:t>”</w:t>
      </w:r>
      <w:ins w:id="2590" w:author="DM" w:date="2012-08-20T09:04:00Z">
        <w:r w:rsidR="00476F48">
          <w:t xml:space="preserve"> 2010a.</w:t>
        </w:r>
      </w:ins>
      <w:proofErr w:type="gramEnd"/>
      <w:r w:rsidRPr="00862F65">
        <w:t xml:space="preserve"> </w:t>
      </w:r>
      <w:del w:id="2591" w:author="Odum, Amy - Hoboken" w:date="2012-07-24T15:26:00Z">
        <w:r w:rsidRPr="008103C1" w:rsidDel="00AB3329">
          <w:delText>Retrieved on</w:delText>
        </w:r>
      </w:del>
      <w:proofErr w:type="gramStart"/>
      <w:ins w:id="2592" w:author="Odum, Amy - Hoboken" w:date="2012-07-24T15:26:00Z">
        <w:r w:rsidR="00AB3329">
          <w:t>Accessed</w:t>
        </w:r>
      </w:ins>
      <w:r w:rsidRPr="008103C1">
        <w:t xml:space="preserve"> </w:t>
      </w:r>
      <w:r>
        <w:t>January 18</w:t>
      </w:r>
      <w:ins w:id="2593" w:author="Odum, Amy - Hoboken" w:date="2012-07-24T15:26:00Z">
        <w:r w:rsidR="00AB3329">
          <w:t>,</w:t>
        </w:r>
      </w:ins>
      <w:r w:rsidRPr="008103C1">
        <w:t xml:space="preserve"> 2012</w:t>
      </w:r>
      <w:ins w:id="2594" w:author="Odum, Amy - Hoboken" w:date="2012-07-24T15:26:00Z">
        <w:r w:rsidR="00AB3329">
          <w:t>,</w:t>
        </w:r>
      </w:ins>
      <w:r>
        <w:t xml:space="preserve"> from </w:t>
      </w:r>
      <w:r w:rsidRPr="001D5E2F">
        <w:rPr>
          <w:rStyle w:val="InlineURL"/>
          <w:rPrChange w:id="2595" w:author="DM" w:date="2012-08-20T08:26:00Z">
            <w:rPr/>
          </w:rPrChange>
        </w:rPr>
        <w:t>http://technet.microsoft.com/en-us/library/cc263266.aspx</w:t>
      </w:r>
      <w:ins w:id="2596" w:author="Odum, Amy - Hoboken" w:date="2012-07-24T15:25:00Z">
        <w:r w:rsidR="00AB3329" w:rsidRPr="001D5E2F">
          <w:rPr>
            <w:rStyle w:val="InlineURL"/>
            <w:rPrChange w:id="2597" w:author="DM" w:date="2012-08-20T08:26:00Z">
              <w:rPr/>
            </w:rPrChange>
          </w:rPr>
          <w:t>.</w:t>
        </w:r>
      </w:ins>
      <w:proofErr w:type="gramEnd"/>
      <w:del w:id="2598" w:author="Odum, Amy - Hoboken" w:date="2012-07-24T15:25:00Z">
        <w:r w:rsidRPr="001D5E2F" w:rsidDel="00AB3329">
          <w:rPr>
            <w:rStyle w:val="InlineURL"/>
            <w:rPrChange w:id="2599" w:author="DM" w:date="2012-08-20T08:26:00Z">
              <w:rPr/>
            </w:rPrChange>
          </w:rPr>
          <w:delText xml:space="preserve"> </w:delText>
        </w:r>
      </w:del>
    </w:p>
    <w:p w:rsidR="00442B1D" w:rsidRPr="001D5E2F" w:rsidRDefault="003B103A" w:rsidP="00442B1D">
      <w:pPr>
        <w:pStyle w:val="Reference"/>
        <w:rPr>
          <w:rStyle w:val="InlineURL"/>
          <w:rPrChange w:id="2600" w:author="DM" w:date="2012-08-20T08:26:00Z">
            <w:rPr/>
          </w:rPrChange>
        </w:rPr>
      </w:pPr>
      <w:ins w:id="2601" w:author="Odum, Amy - Hoboken" w:date="2012-07-24T15:13:00Z">
        <w:r>
          <w:t>———</w:t>
        </w:r>
      </w:ins>
      <w:del w:id="2602" w:author="Odum, Amy - Hoboken" w:date="2012-07-24T15:13:00Z">
        <w:r w:rsidR="00442B1D" w:rsidDel="003B103A">
          <w:delText>TechNet</w:delText>
        </w:r>
      </w:del>
      <w:r w:rsidR="00442B1D">
        <w:t>.</w:t>
      </w:r>
      <w:del w:id="2603" w:author="DM" w:date="2012-08-20T09:04:00Z">
        <w:r w:rsidR="00442B1D" w:rsidDel="00476F48">
          <w:delText xml:space="preserve"> 2010.</w:delText>
        </w:r>
      </w:del>
      <w:r w:rsidR="00442B1D">
        <w:t xml:space="preserve"> “</w:t>
      </w:r>
      <w:r w:rsidR="00442B1D" w:rsidRPr="00804111">
        <w:t>Plan t</w:t>
      </w:r>
      <w:r w:rsidR="00EC14D1">
        <w:t xml:space="preserve">he </w:t>
      </w:r>
      <w:del w:id="2604" w:author="Odum, Amy - Hoboken" w:date="2012-07-24T15:25:00Z">
        <w:r w:rsidR="00EC14D1" w:rsidDel="00AB3329">
          <w:delText>p</w:delText>
        </w:r>
      </w:del>
      <w:ins w:id="2605" w:author="Odum, Amy - Hoboken" w:date="2012-07-24T15:25:00Z">
        <w:r w:rsidR="00AB3329">
          <w:t>P</w:t>
        </w:r>
      </w:ins>
      <w:r w:rsidR="00EC14D1">
        <w:t xml:space="preserve">roject </w:t>
      </w:r>
      <w:del w:id="2606" w:author="Odum, Amy - Hoboken" w:date="2012-07-24T15:25:00Z">
        <w:r w:rsidR="00EC14D1" w:rsidDel="00AB3329">
          <w:delText>l</w:delText>
        </w:r>
      </w:del>
      <w:ins w:id="2607" w:author="Odum, Amy - Hoboken" w:date="2012-07-24T15:25:00Z">
        <w:r w:rsidR="00AB3329">
          <w:t>L</w:t>
        </w:r>
      </w:ins>
      <w:r w:rsidR="00EC14D1">
        <w:t>ife</w:t>
      </w:r>
      <w:r w:rsidR="00442B1D" w:rsidRPr="00804111">
        <w:t>cycle (Project Server 2010)</w:t>
      </w:r>
      <w:ins w:id="2608" w:author="DM" w:date="2012-08-20T09:04:00Z">
        <w:r w:rsidR="00476F48">
          <w:t>,</w:t>
        </w:r>
      </w:ins>
      <w:del w:id="2609" w:author="DM" w:date="2012-08-20T09:04:00Z">
        <w:r w:rsidR="00442B1D" w:rsidDel="00476F48">
          <w:delText>.</w:delText>
        </w:r>
      </w:del>
      <w:r w:rsidR="00442B1D">
        <w:t>”</w:t>
      </w:r>
      <w:ins w:id="2610" w:author="DM" w:date="2012-08-20T09:04:00Z">
        <w:r w:rsidR="00476F48">
          <w:t xml:space="preserve"> 2010b.</w:t>
        </w:r>
      </w:ins>
      <w:r w:rsidR="00442B1D">
        <w:t xml:space="preserve"> </w:t>
      </w:r>
      <w:proofErr w:type="gramStart"/>
      <w:ins w:id="2611" w:author="DM" w:date="2012-08-20T09:13:00Z">
        <w:r w:rsidR="000E2AB9">
          <w:t xml:space="preserve">Accessed </w:t>
        </w:r>
      </w:ins>
      <w:del w:id="2612" w:author="DM" w:date="2012-08-20T09:13:00Z">
        <w:r w:rsidR="00442B1D" w:rsidRPr="008103C1" w:rsidDel="000E2AB9">
          <w:delText xml:space="preserve">Retrieved on </w:delText>
        </w:r>
      </w:del>
      <w:r w:rsidR="00442B1D">
        <w:t>January 6</w:t>
      </w:r>
      <w:r w:rsidR="00442B1D" w:rsidRPr="008103C1">
        <w:t xml:space="preserve"> 2012</w:t>
      </w:r>
      <w:r w:rsidR="00442B1D">
        <w:t xml:space="preserve"> from </w:t>
      </w:r>
      <w:r w:rsidR="00442B1D" w:rsidRPr="001D5E2F">
        <w:rPr>
          <w:rStyle w:val="InlineURL"/>
          <w:rPrChange w:id="2613" w:author="DM" w:date="2012-08-20T08:26:00Z">
            <w:rPr/>
          </w:rPrChange>
        </w:rPr>
        <w:t>http://technet.microsoft.com/en-us/library/cc303414.aspx</w:t>
      </w:r>
      <w:ins w:id="2614" w:author="Odum, Amy - Hoboken" w:date="2012-07-24T15:25:00Z">
        <w:r w:rsidR="00AB3329" w:rsidRPr="001D5E2F">
          <w:rPr>
            <w:rStyle w:val="InlineURL"/>
            <w:rPrChange w:id="2615" w:author="DM" w:date="2012-08-20T08:26:00Z">
              <w:rPr/>
            </w:rPrChange>
          </w:rPr>
          <w:t>.</w:t>
        </w:r>
      </w:ins>
      <w:proofErr w:type="gramEnd"/>
      <w:del w:id="2616" w:author="Odum, Amy - Hoboken" w:date="2012-07-24T15:25:00Z">
        <w:r w:rsidR="00442B1D" w:rsidRPr="001D5E2F" w:rsidDel="00AB3329">
          <w:rPr>
            <w:rStyle w:val="InlineURL"/>
            <w:rPrChange w:id="2617" w:author="DM" w:date="2012-08-20T08:26:00Z">
              <w:rPr/>
            </w:rPrChange>
          </w:rPr>
          <w:delText xml:space="preserve"> </w:delText>
        </w:r>
      </w:del>
    </w:p>
    <w:p w:rsidR="00442B1D" w:rsidRPr="001D5E2F" w:rsidRDefault="003B103A" w:rsidP="00442B1D">
      <w:pPr>
        <w:pStyle w:val="Reference"/>
        <w:rPr>
          <w:rStyle w:val="InlineURL"/>
          <w:rPrChange w:id="2618" w:author="DM" w:date="2012-08-20T08:26:00Z">
            <w:rPr/>
          </w:rPrChange>
        </w:rPr>
      </w:pPr>
      <w:ins w:id="2619" w:author="Odum, Amy - Hoboken" w:date="2012-07-24T15:13:00Z">
        <w:r>
          <w:t>———</w:t>
        </w:r>
      </w:ins>
      <w:del w:id="2620" w:author="Odum, Amy - Hoboken" w:date="2012-07-24T15:13:00Z">
        <w:r w:rsidR="00442B1D" w:rsidDel="003B103A">
          <w:delText>TechNet</w:delText>
        </w:r>
      </w:del>
      <w:r w:rsidR="00442B1D">
        <w:t>.</w:t>
      </w:r>
      <w:del w:id="2621" w:author="DM" w:date="2012-08-20T09:04:00Z">
        <w:r w:rsidR="00442B1D" w:rsidDel="00476F48">
          <w:delText xml:space="preserve"> 2011.</w:delText>
        </w:r>
      </w:del>
      <w:r w:rsidR="00442B1D">
        <w:t xml:space="preserve"> </w:t>
      </w:r>
      <w:proofErr w:type="gramStart"/>
      <w:r w:rsidR="00442B1D">
        <w:t xml:space="preserve">“About SharePoint </w:t>
      </w:r>
      <w:del w:id="2622" w:author="Odum, Amy - Hoboken" w:date="2012-07-24T15:25:00Z">
        <w:r w:rsidR="00442B1D" w:rsidDel="00AB3329">
          <w:delText>t</w:delText>
        </w:r>
      </w:del>
      <w:ins w:id="2623" w:author="Odum, Amy - Hoboken" w:date="2012-07-24T15:25:00Z">
        <w:r w:rsidR="00AB3329">
          <w:t>T</w:t>
        </w:r>
      </w:ins>
      <w:r w:rsidR="00442B1D">
        <w:t xml:space="preserve">eam Web </w:t>
      </w:r>
      <w:del w:id="2624" w:author="Odum, Amy - Hoboken" w:date="2012-07-24T15:25:00Z">
        <w:r w:rsidR="00442B1D" w:rsidDel="00AB3329">
          <w:delText>s</w:delText>
        </w:r>
      </w:del>
      <w:ins w:id="2625" w:author="Odum, Amy - Hoboken" w:date="2012-07-24T15:25:00Z">
        <w:r w:rsidR="00AB3329">
          <w:t>S</w:t>
        </w:r>
      </w:ins>
      <w:r w:rsidR="00442B1D">
        <w:t>ites</w:t>
      </w:r>
      <w:ins w:id="2626" w:author="DM" w:date="2012-08-20T09:04:00Z">
        <w:r w:rsidR="00476F48">
          <w:t>,</w:t>
        </w:r>
      </w:ins>
      <w:del w:id="2627" w:author="DM" w:date="2012-08-20T09:04:00Z">
        <w:r w:rsidR="00442B1D" w:rsidDel="00476F48">
          <w:delText>.</w:delText>
        </w:r>
      </w:del>
      <w:r w:rsidR="00442B1D">
        <w:t>”</w:t>
      </w:r>
      <w:ins w:id="2628" w:author="DM" w:date="2012-08-20T09:04:00Z">
        <w:r w:rsidR="00476F48">
          <w:t xml:space="preserve"> 2011a.</w:t>
        </w:r>
      </w:ins>
      <w:proofErr w:type="gramEnd"/>
      <w:r w:rsidR="00442B1D">
        <w:t xml:space="preserve"> </w:t>
      </w:r>
      <w:del w:id="2629" w:author="Odum, Amy - Hoboken" w:date="2012-07-24T15:25:00Z">
        <w:r w:rsidR="00442B1D" w:rsidRPr="008103C1" w:rsidDel="00AB3329">
          <w:delText>Retrieved on</w:delText>
        </w:r>
      </w:del>
      <w:proofErr w:type="gramStart"/>
      <w:ins w:id="2630" w:author="Odum, Amy - Hoboken" w:date="2012-07-24T15:25:00Z">
        <w:r w:rsidR="00AB3329">
          <w:t>Accessed</w:t>
        </w:r>
      </w:ins>
      <w:r w:rsidR="00442B1D" w:rsidRPr="008103C1">
        <w:t xml:space="preserve"> </w:t>
      </w:r>
      <w:r w:rsidR="00442B1D">
        <w:t>January 18</w:t>
      </w:r>
      <w:ins w:id="2631" w:author="Odum, Amy - Hoboken" w:date="2012-07-24T15:25:00Z">
        <w:r w:rsidR="00AB3329">
          <w:t>,</w:t>
        </w:r>
      </w:ins>
      <w:r w:rsidR="00442B1D" w:rsidRPr="008103C1">
        <w:t xml:space="preserve"> 2012</w:t>
      </w:r>
      <w:ins w:id="2632" w:author="Odum, Amy - Hoboken" w:date="2012-07-24T15:25:00Z">
        <w:r w:rsidR="00AB3329">
          <w:t>,</w:t>
        </w:r>
      </w:ins>
      <w:r w:rsidR="00442B1D">
        <w:t xml:space="preserve"> from </w:t>
      </w:r>
      <w:r w:rsidR="00442B1D" w:rsidRPr="001D5E2F">
        <w:rPr>
          <w:rStyle w:val="InlineURL"/>
          <w:rPrChange w:id="2633" w:author="DM" w:date="2012-08-20T08:26:00Z">
            <w:rPr/>
          </w:rPrChange>
        </w:rPr>
        <w:t>http://technet.microsoft.com/en-us/library/cc768218.aspx</w:t>
      </w:r>
      <w:ins w:id="2634" w:author="Odum, Amy - Hoboken" w:date="2012-07-24T15:25:00Z">
        <w:r w:rsidR="00AB3329" w:rsidRPr="001D5E2F">
          <w:rPr>
            <w:rStyle w:val="InlineURL"/>
            <w:rPrChange w:id="2635" w:author="DM" w:date="2012-08-20T08:26:00Z">
              <w:rPr/>
            </w:rPrChange>
          </w:rPr>
          <w:t>.</w:t>
        </w:r>
      </w:ins>
      <w:proofErr w:type="gramEnd"/>
      <w:del w:id="2636" w:author="Odum, Amy - Hoboken" w:date="2012-07-24T15:25:00Z">
        <w:r w:rsidR="00442B1D" w:rsidRPr="001D5E2F" w:rsidDel="00AB3329">
          <w:rPr>
            <w:rStyle w:val="InlineURL"/>
            <w:rPrChange w:id="2637" w:author="DM" w:date="2012-08-20T08:26:00Z">
              <w:rPr/>
            </w:rPrChange>
          </w:rPr>
          <w:delText xml:space="preserve"> </w:delText>
        </w:r>
      </w:del>
    </w:p>
    <w:p w:rsidR="00442B1D" w:rsidRPr="001D5E2F" w:rsidRDefault="00442B1D" w:rsidP="00442B1D">
      <w:pPr>
        <w:pStyle w:val="Reference"/>
        <w:rPr>
          <w:rStyle w:val="InlineURL"/>
          <w:rPrChange w:id="2638" w:author="DM" w:date="2012-08-20T08:26:00Z">
            <w:rPr/>
          </w:rPrChange>
        </w:rPr>
      </w:pPr>
      <w:del w:id="2639" w:author="DM" w:date="2012-08-20T08:38:00Z">
        <w:r w:rsidDel="00021F25">
          <w:delText>T</w:delText>
        </w:r>
      </w:del>
      <w:ins w:id="2640" w:author="Odum, Amy - Hoboken" w:date="2012-07-24T15:13:00Z">
        <w:r w:rsidR="003B103A">
          <w:t>———</w:t>
        </w:r>
      </w:ins>
      <w:del w:id="2641" w:author="Odum, Amy - Hoboken" w:date="2012-07-24T15:13:00Z">
        <w:r w:rsidDel="003B103A">
          <w:delText>echNet</w:delText>
        </w:r>
      </w:del>
      <w:r>
        <w:t>.</w:t>
      </w:r>
      <w:del w:id="2642" w:author="DM" w:date="2012-08-20T09:04:00Z">
        <w:r w:rsidDel="00476F48">
          <w:delText xml:space="preserve"> 2011.</w:delText>
        </w:r>
      </w:del>
      <w:r>
        <w:t xml:space="preserve"> </w:t>
      </w:r>
      <w:proofErr w:type="gramStart"/>
      <w:r>
        <w:t xml:space="preserve">“Project Server 2010 with SharePoint Server 2010 </w:t>
      </w:r>
      <w:del w:id="2643" w:author="Odum, Amy - Hoboken" w:date="2012-07-24T15:25:00Z">
        <w:r w:rsidDel="00AB3329">
          <w:delText>a</w:delText>
        </w:r>
      </w:del>
      <w:ins w:id="2644" w:author="Odum, Amy - Hoboken" w:date="2012-07-24T15:25:00Z">
        <w:r w:rsidR="00AB3329">
          <w:t>A</w:t>
        </w:r>
      </w:ins>
      <w:r>
        <w:t>rchitecture (</w:t>
      </w:r>
      <w:del w:id="2645" w:author="Odum, Amy - Hoboken" w:date="2012-07-24T15:25:00Z">
        <w:r w:rsidDel="00AB3329">
          <w:delText>o</w:delText>
        </w:r>
      </w:del>
      <w:ins w:id="2646" w:author="Odum, Amy - Hoboken" w:date="2012-07-24T15:25:00Z">
        <w:r w:rsidR="00AB3329">
          <w:t>O</w:t>
        </w:r>
      </w:ins>
      <w:r>
        <w:t>verview)</w:t>
      </w:r>
      <w:ins w:id="2647" w:author="DM" w:date="2012-08-20T09:04:00Z">
        <w:r w:rsidR="00476F48">
          <w:t>,</w:t>
        </w:r>
      </w:ins>
      <w:del w:id="2648" w:author="DM" w:date="2012-08-20T09:04:00Z">
        <w:r w:rsidDel="00476F48">
          <w:delText>.</w:delText>
        </w:r>
      </w:del>
      <w:r>
        <w:t xml:space="preserve">” </w:t>
      </w:r>
      <w:ins w:id="2649" w:author="DM" w:date="2012-08-20T09:04:00Z">
        <w:r w:rsidR="00476F48">
          <w:t>2011b.</w:t>
        </w:r>
        <w:proofErr w:type="gramEnd"/>
        <w:r w:rsidR="00476F48" w:rsidRPr="008103C1">
          <w:t xml:space="preserve"> </w:t>
        </w:r>
      </w:ins>
      <w:del w:id="2650" w:author="DM" w:date="2012-08-20T09:13:00Z">
        <w:r w:rsidRPr="008103C1" w:rsidDel="000E2AB9">
          <w:delText xml:space="preserve">Retrieved </w:delText>
        </w:r>
      </w:del>
      <w:proofErr w:type="gramStart"/>
      <w:ins w:id="2651" w:author="DM" w:date="2012-08-20T09:13:00Z">
        <w:r w:rsidR="000E2AB9">
          <w:t>Accessed</w:t>
        </w:r>
      </w:ins>
      <w:del w:id="2652" w:author="DM" w:date="2012-08-20T09:13:00Z">
        <w:r w:rsidRPr="008103C1" w:rsidDel="000E2AB9">
          <w:delText xml:space="preserve">on </w:delText>
        </w:r>
      </w:del>
      <w:ins w:id="2653" w:author="DM" w:date="2012-08-20T09:13:00Z">
        <w:r w:rsidR="000E2AB9">
          <w:t xml:space="preserve"> </w:t>
        </w:r>
      </w:ins>
      <w:r>
        <w:t>January 5</w:t>
      </w:r>
      <w:ins w:id="2654" w:author="DM" w:date="2012-08-20T09:04:00Z">
        <w:r w:rsidR="00476F48">
          <w:t>,</w:t>
        </w:r>
      </w:ins>
      <w:r w:rsidRPr="008103C1">
        <w:t xml:space="preserve"> 2012</w:t>
      </w:r>
      <w:ins w:id="2655" w:author="DM" w:date="2012-08-20T09:04:00Z">
        <w:r w:rsidR="00476F48">
          <w:t>,</w:t>
        </w:r>
      </w:ins>
      <w:r>
        <w:t xml:space="preserve"> from </w:t>
      </w:r>
      <w:r w:rsidRPr="001D5E2F">
        <w:rPr>
          <w:rStyle w:val="InlineURL"/>
          <w:rPrChange w:id="2656" w:author="DM" w:date="2012-08-20T08:26:00Z">
            <w:rPr/>
          </w:rPrChange>
        </w:rPr>
        <w:t>http://technet.microsoft.com/en-us/library/ff686783.aspx</w:t>
      </w:r>
      <w:ins w:id="2657" w:author="Odum, Amy - Hoboken" w:date="2012-07-24T15:25:00Z">
        <w:r w:rsidR="00AB3329" w:rsidRPr="001D5E2F">
          <w:rPr>
            <w:rStyle w:val="InlineURL"/>
            <w:rPrChange w:id="2658" w:author="DM" w:date="2012-08-20T08:26:00Z">
              <w:rPr/>
            </w:rPrChange>
          </w:rPr>
          <w:t>.</w:t>
        </w:r>
      </w:ins>
      <w:proofErr w:type="gramEnd"/>
      <w:del w:id="2659" w:author="Odum, Amy - Hoboken" w:date="2012-07-24T15:25:00Z">
        <w:r w:rsidRPr="001D5E2F" w:rsidDel="00AB3329">
          <w:rPr>
            <w:rStyle w:val="InlineURL"/>
            <w:rPrChange w:id="2660" w:author="DM" w:date="2012-08-20T08:26:00Z">
              <w:rPr/>
            </w:rPrChange>
          </w:rPr>
          <w:delText xml:space="preserve"> </w:delText>
        </w:r>
      </w:del>
    </w:p>
    <w:p w:rsidR="00950156" w:rsidRPr="00A6015D" w:rsidRDefault="00950156">
      <w:pPr>
        <w:pStyle w:val="Reference"/>
        <w:rPr>
          <w:rStyle w:val="QueryInline"/>
          <w:rPrChange w:id="2661" w:author="DM" w:date="2012-08-17T19:49:00Z">
            <w:rPr/>
          </w:rPrChange>
        </w:rPr>
      </w:pPr>
      <w:proofErr w:type="gramStart"/>
      <w:r>
        <w:t>Wikipedia.</w:t>
      </w:r>
      <w:proofErr w:type="gramEnd"/>
      <w:del w:id="2662" w:author="DM" w:date="2012-08-20T09:05:00Z">
        <w:r w:rsidDel="00476F48">
          <w:delText xml:space="preserve"> </w:delText>
        </w:r>
      </w:del>
      <w:del w:id="2663" w:author="Odum, Amy - Hoboken" w:date="2012-07-24T15:13:00Z">
        <w:r w:rsidDel="003B103A">
          <w:delText>2012</w:delText>
        </w:r>
      </w:del>
      <w:proofErr w:type="gramStart"/>
      <w:ins w:id="2664" w:author="Odum, Amy - Hoboken" w:date="2012-07-24T15:13:00Z">
        <w:r w:rsidR="003B103A">
          <w:t>(</w:t>
        </w:r>
        <w:proofErr w:type="spellStart"/>
        <w:r w:rsidR="003B103A">
          <w:t>n.d.</w:t>
        </w:r>
        <w:proofErr w:type="spellEnd"/>
        <w:r w:rsidR="003B103A">
          <w:t>)</w:t>
        </w:r>
      </w:ins>
      <w:r>
        <w:t>.</w:t>
      </w:r>
      <w:proofErr w:type="gramEnd"/>
      <w:r>
        <w:t xml:space="preserve"> </w:t>
      </w:r>
      <w:proofErr w:type="gramStart"/>
      <w:r>
        <w:t>“</w:t>
      </w:r>
      <w:r w:rsidRPr="00950156">
        <w:t xml:space="preserve">Business </w:t>
      </w:r>
      <w:del w:id="2665" w:author="Odum, Amy - Hoboken" w:date="2012-07-24T15:12:00Z">
        <w:r w:rsidRPr="00950156" w:rsidDel="003B103A">
          <w:delText>i</w:delText>
        </w:r>
      </w:del>
      <w:ins w:id="2666" w:author="Odum, Amy - Hoboken" w:date="2012-07-24T15:12:00Z">
        <w:r w:rsidR="003B103A">
          <w:t>I</w:t>
        </w:r>
      </w:ins>
      <w:r w:rsidRPr="00950156">
        <w:t>ntelligence (BI)</w:t>
      </w:r>
      <w:ins w:id="2667" w:author="DM" w:date="2012-08-20T09:13:00Z">
        <w:r w:rsidR="000E2AB9">
          <w:t>.</w:t>
        </w:r>
      </w:ins>
      <w:del w:id="2668" w:author="DM" w:date="2012-08-20T09:05:00Z">
        <w:r w:rsidDel="00476F48">
          <w:delText>.</w:delText>
        </w:r>
      </w:del>
      <w:r>
        <w:t>”</w:t>
      </w:r>
      <w:proofErr w:type="gramEnd"/>
      <w:r w:rsidR="00FC034A">
        <w:t xml:space="preserve"> </w:t>
      </w:r>
      <w:r w:rsidR="00FC034A" w:rsidRPr="00FC034A">
        <w:t xml:space="preserve">From </w:t>
      </w:r>
      <w:r w:rsidR="00A63169" w:rsidRPr="00A63169">
        <w:rPr>
          <w:i/>
          <w:rPrChange w:id="2669" w:author="Odum, Amy - Hoboken" w:date="2012-07-24T15:12:00Z">
            <w:rPr/>
          </w:rPrChange>
        </w:rPr>
        <w:t>Wikipedia,</w:t>
      </w:r>
      <w:r w:rsidR="00FC034A" w:rsidRPr="00FC034A">
        <w:t xml:space="preserve"> </w:t>
      </w:r>
      <w:del w:id="2670" w:author="DM" w:date="2012-08-20T09:09:00Z">
        <w:r w:rsidR="00FC034A" w:rsidRPr="00D97A9E" w:rsidDel="00D97A9E">
          <w:rPr>
            <w:i/>
            <w:rPrChange w:id="2671" w:author="DM" w:date="2012-08-20T09:09:00Z">
              <w:rPr/>
            </w:rPrChange>
          </w:rPr>
          <w:delText>t</w:delText>
        </w:r>
      </w:del>
      <w:proofErr w:type="gramStart"/>
      <w:ins w:id="2672" w:author="DM" w:date="2012-08-20T09:09:00Z">
        <w:r w:rsidR="00D97A9E">
          <w:rPr>
            <w:i/>
          </w:rPr>
          <w:t>T</w:t>
        </w:r>
      </w:ins>
      <w:r w:rsidR="00FC034A" w:rsidRPr="00D97A9E">
        <w:rPr>
          <w:i/>
          <w:rPrChange w:id="2673" w:author="DM" w:date="2012-08-20T09:09:00Z">
            <w:rPr/>
          </w:rPrChange>
        </w:rPr>
        <w:t>he</w:t>
      </w:r>
      <w:proofErr w:type="gramEnd"/>
      <w:r w:rsidR="00FC034A" w:rsidRPr="00D97A9E">
        <w:rPr>
          <w:i/>
          <w:rPrChange w:id="2674" w:author="DM" w:date="2012-08-20T09:09:00Z">
            <w:rPr/>
          </w:rPrChange>
        </w:rPr>
        <w:t xml:space="preserve"> </w:t>
      </w:r>
      <w:ins w:id="2675" w:author="DM" w:date="2012-08-20T09:08:00Z">
        <w:r w:rsidR="00D97A9E" w:rsidRPr="00D97A9E">
          <w:rPr>
            <w:i/>
            <w:rPrChange w:id="2676" w:author="DM" w:date="2012-08-20T09:09:00Z">
              <w:rPr/>
            </w:rPrChange>
          </w:rPr>
          <w:t>F</w:t>
        </w:r>
      </w:ins>
      <w:del w:id="2677" w:author="DM" w:date="2012-08-20T09:08:00Z">
        <w:r w:rsidR="00FC034A" w:rsidRPr="00D97A9E" w:rsidDel="00D97A9E">
          <w:rPr>
            <w:i/>
            <w:rPrChange w:id="2678" w:author="DM" w:date="2012-08-20T09:09:00Z">
              <w:rPr/>
            </w:rPrChange>
          </w:rPr>
          <w:delText>f</w:delText>
        </w:r>
      </w:del>
      <w:r w:rsidR="00FC034A" w:rsidRPr="00D97A9E">
        <w:rPr>
          <w:i/>
          <w:rPrChange w:id="2679" w:author="DM" w:date="2012-08-20T09:09:00Z">
            <w:rPr/>
          </w:rPrChange>
        </w:rPr>
        <w:t xml:space="preserve">ree </w:t>
      </w:r>
      <w:del w:id="2680" w:author="DM" w:date="2012-08-20T09:08:00Z">
        <w:r w:rsidR="00FC034A" w:rsidRPr="00D97A9E" w:rsidDel="00D97A9E">
          <w:rPr>
            <w:i/>
            <w:rPrChange w:id="2681" w:author="DM" w:date="2012-08-20T09:09:00Z">
              <w:rPr/>
            </w:rPrChange>
          </w:rPr>
          <w:delText>e</w:delText>
        </w:r>
      </w:del>
      <w:ins w:id="2682" w:author="DM" w:date="2012-08-20T09:08:00Z">
        <w:r w:rsidR="00D97A9E" w:rsidRPr="00D97A9E">
          <w:rPr>
            <w:i/>
            <w:rPrChange w:id="2683" w:author="DM" w:date="2012-08-20T09:09:00Z">
              <w:rPr/>
            </w:rPrChange>
          </w:rPr>
          <w:t>E</w:t>
        </w:r>
      </w:ins>
      <w:r w:rsidR="00FC034A" w:rsidRPr="00D97A9E">
        <w:rPr>
          <w:i/>
          <w:rPrChange w:id="2684" w:author="DM" w:date="2012-08-20T09:09:00Z">
            <w:rPr/>
          </w:rPrChange>
        </w:rPr>
        <w:t>ncyclopedia</w:t>
      </w:r>
      <w:r w:rsidR="00454200">
        <w:t>.</w:t>
      </w:r>
      <w:r w:rsidR="00FC034A" w:rsidRPr="00FC034A">
        <w:t xml:space="preserve"> </w:t>
      </w:r>
      <w:del w:id="2685" w:author="Odum, Amy - Hoboken" w:date="2012-07-24T15:13:00Z">
        <w:r w:rsidDel="003B103A">
          <w:delText>Retrieved on</w:delText>
        </w:r>
      </w:del>
      <w:proofErr w:type="gramStart"/>
      <w:ins w:id="2686" w:author="Odum, Amy - Hoboken" w:date="2012-07-24T15:13:00Z">
        <w:r w:rsidR="003B103A">
          <w:t>Accessed</w:t>
        </w:r>
      </w:ins>
      <w:r>
        <w:t xml:space="preserve"> January 13</w:t>
      </w:r>
      <w:ins w:id="2687" w:author="Odum, Amy - Hoboken" w:date="2012-07-24T15:13:00Z">
        <w:r w:rsidR="003B103A">
          <w:t>,</w:t>
        </w:r>
      </w:ins>
      <w:r w:rsidRPr="00E357EB">
        <w:t xml:space="preserve"> </w:t>
      </w:r>
      <w:r>
        <w:t>2012</w:t>
      </w:r>
      <w:ins w:id="2688" w:author="Odum, Amy - Hoboken" w:date="2012-07-24T15:13:00Z">
        <w:r w:rsidR="003B103A">
          <w:t>,</w:t>
        </w:r>
      </w:ins>
      <w:r>
        <w:t xml:space="preserve"> from</w:t>
      </w:r>
      <w:r w:rsidR="00FC034A">
        <w:t xml:space="preserve"> </w:t>
      </w:r>
      <w:r w:rsidR="00432D90" w:rsidRPr="001D5E2F">
        <w:rPr>
          <w:rStyle w:val="InlineURL"/>
          <w:rPrChange w:id="2689" w:author="DM" w:date="2012-08-20T08:26:00Z">
            <w:rPr/>
          </w:rPrChange>
        </w:rPr>
        <w:t>http://en.wikipedia.org/wiki/Business_intelligence</w:t>
      </w:r>
      <w:ins w:id="2690" w:author="Odum, Amy - Hoboken" w:date="2012-07-24T15:25:00Z">
        <w:r w:rsidR="00AB3329" w:rsidRPr="001D5E2F">
          <w:rPr>
            <w:rStyle w:val="InlineURL"/>
            <w:rPrChange w:id="2691" w:author="DM" w:date="2012-08-20T08:26:00Z">
              <w:rPr/>
            </w:rPrChange>
          </w:rPr>
          <w:t>.</w:t>
        </w:r>
      </w:ins>
      <w:proofErr w:type="gramEnd"/>
      <w:del w:id="2692" w:author="Odum, Amy - Hoboken" w:date="2012-07-24T15:25:00Z">
        <w:r w:rsidR="00432D90" w:rsidRPr="001D5E2F" w:rsidDel="00AB3329">
          <w:rPr>
            <w:rStyle w:val="InlineURL"/>
            <w:rPrChange w:id="2693" w:author="DM" w:date="2012-08-20T08:26:00Z">
              <w:rPr/>
            </w:rPrChange>
          </w:rPr>
          <w:delText xml:space="preserve"> </w:delText>
        </w:r>
      </w:del>
    </w:p>
    <w:p w:rsidR="00FC034A" w:rsidRPr="001D5E2F" w:rsidRDefault="003B103A">
      <w:pPr>
        <w:pStyle w:val="Reference"/>
        <w:rPr>
          <w:rStyle w:val="InlineURL"/>
          <w:rPrChange w:id="2694" w:author="DM" w:date="2012-08-20T08:26:00Z">
            <w:rPr/>
          </w:rPrChange>
        </w:rPr>
      </w:pPr>
      <w:ins w:id="2695" w:author="Odum, Amy - Hoboken" w:date="2012-07-24T15:13:00Z">
        <w:r>
          <w:t>———</w:t>
        </w:r>
      </w:ins>
      <w:del w:id="2696" w:author="Odum, Amy - Hoboken" w:date="2012-07-24T15:13:00Z">
        <w:r w:rsidR="00FC034A" w:rsidDel="003B103A">
          <w:delText>Wikipedia</w:delText>
        </w:r>
      </w:del>
      <w:r w:rsidR="00FC034A">
        <w:t xml:space="preserve">. </w:t>
      </w:r>
      <w:del w:id="2697" w:author="Odum, Amy - Hoboken" w:date="2012-07-24T15:12:00Z">
        <w:r w:rsidR="00FC034A" w:rsidDel="003B103A">
          <w:delText>2012</w:delText>
        </w:r>
      </w:del>
      <w:proofErr w:type="gramStart"/>
      <w:ins w:id="2698" w:author="Odum, Amy - Hoboken" w:date="2012-07-24T15:12:00Z">
        <w:r>
          <w:t>(</w:t>
        </w:r>
        <w:proofErr w:type="spellStart"/>
        <w:r>
          <w:t>n.d.</w:t>
        </w:r>
        <w:proofErr w:type="spellEnd"/>
        <w:r>
          <w:t>)</w:t>
        </w:r>
      </w:ins>
      <w:r w:rsidR="00FC034A">
        <w:t>.</w:t>
      </w:r>
      <w:proofErr w:type="gramEnd"/>
      <w:r w:rsidR="00FC034A">
        <w:t xml:space="preserve"> </w:t>
      </w:r>
      <w:proofErr w:type="gramStart"/>
      <w:r w:rsidR="00FC034A">
        <w:t>“</w:t>
      </w:r>
      <w:r w:rsidR="00FC034A" w:rsidRPr="00FC034A">
        <w:t xml:space="preserve">Project </w:t>
      </w:r>
      <w:del w:id="2699" w:author="Odum, Amy - Hoboken" w:date="2012-07-24T15:12:00Z">
        <w:r w:rsidR="00FC034A" w:rsidRPr="00FC034A" w:rsidDel="003B103A">
          <w:delText>p</w:delText>
        </w:r>
      </w:del>
      <w:ins w:id="2700" w:author="Odum, Amy - Hoboken" w:date="2012-07-24T15:12:00Z">
        <w:r>
          <w:t>P</w:t>
        </w:r>
      </w:ins>
      <w:r w:rsidR="00FC034A" w:rsidRPr="00FC034A">
        <w:t xml:space="preserve">ortfolio </w:t>
      </w:r>
      <w:del w:id="2701" w:author="Odum, Amy - Hoboken" w:date="2012-07-24T15:12:00Z">
        <w:r w:rsidR="00FC034A" w:rsidRPr="00FC034A" w:rsidDel="003B103A">
          <w:delText>m</w:delText>
        </w:r>
      </w:del>
      <w:ins w:id="2702" w:author="Odum, Amy - Hoboken" w:date="2012-07-24T15:12:00Z">
        <w:r>
          <w:t>M</w:t>
        </w:r>
      </w:ins>
      <w:r w:rsidR="00FC034A" w:rsidRPr="00FC034A">
        <w:t>anagement</w:t>
      </w:r>
      <w:ins w:id="2703" w:author="DM" w:date="2012-08-20T09:13:00Z">
        <w:r w:rsidR="000E2AB9">
          <w:t>.</w:t>
        </w:r>
      </w:ins>
      <w:del w:id="2704" w:author="DM" w:date="2012-08-20T09:05:00Z">
        <w:r w:rsidR="00FC034A" w:rsidDel="00476F48">
          <w:delText>.</w:delText>
        </w:r>
      </w:del>
      <w:r w:rsidR="00FC034A">
        <w:t>”</w:t>
      </w:r>
      <w:proofErr w:type="gramEnd"/>
      <w:r w:rsidR="00FC034A">
        <w:t xml:space="preserve"> </w:t>
      </w:r>
      <w:r w:rsidR="00FC034A" w:rsidRPr="00FC034A">
        <w:t xml:space="preserve">From </w:t>
      </w:r>
      <w:r w:rsidR="00A63169" w:rsidRPr="00A63169">
        <w:rPr>
          <w:i/>
          <w:rPrChange w:id="2705" w:author="Odum, Amy - Hoboken" w:date="2012-07-24T15:12:00Z">
            <w:rPr/>
          </w:rPrChange>
        </w:rPr>
        <w:t>Wikipedia</w:t>
      </w:r>
      <w:ins w:id="2706" w:author="DM" w:date="2012-08-20T09:09:00Z">
        <w:r w:rsidR="00D97A9E" w:rsidRPr="00A63169">
          <w:rPr>
            <w:i/>
          </w:rPr>
          <w:t>,</w:t>
        </w:r>
        <w:r w:rsidR="00D97A9E" w:rsidRPr="00FC034A">
          <w:t xml:space="preserve"> </w:t>
        </w:r>
        <w:proofErr w:type="gramStart"/>
        <w:r w:rsidR="00D97A9E">
          <w:rPr>
            <w:i/>
          </w:rPr>
          <w:t>T</w:t>
        </w:r>
        <w:r w:rsidR="00D97A9E" w:rsidRPr="00D97A9E">
          <w:rPr>
            <w:i/>
          </w:rPr>
          <w:t>he</w:t>
        </w:r>
        <w:proofErr w:type="gramEnd"/>
        <w:r w:rsidR="00D97A9E" w:rsidRPr="00D97A9E">
          <w:rPr>
            <w:i/>
          </w:rPr>
          <w:t xml:space="preserve"> Free Encyclopedia</w:t>
        </w:r>
        <w:r w:rsidR="00D97A9E">
          <w:t>.</w:t>
        </w:r>
      </w:ins>
      <w:del w:id="2707" w:author="DM" w:date="2012-08-20T09:09:00Z">
        <w:r w:rsidR="00FC034A" w:rsidRPr="00FC034A" w:rsidDel="00D97A9E">
          <w:delText>, the free encyclopedia</w:delText>
        </w:r>
      </w:del>
      <w:r w:rsidR="00454200">
        <w:t>.</w:t>
      </w:r>
      <w:r w:rsidR="00FC034A" w:rsidRPr="00FC034A">
        <w:t xml:space="preserve"> </w:t>
      </w:r>
      <w:del w:id="2708" w:author="Odum, Amy - Hoboken" w:date="2012-07-24T15:12:00Z">
        <w:r w:rsidR="00454200" w:rsidDel="003B103A">
          <w:delText>Retrieved on</w:delText>
        </w:r>
      </w:del>
      <w:proofErr w:type="gramStart"/>
      <w:ins w:id="2709" w:author="Odum, Amy - Hoboken" w:date="2012-07-24T15:12:00Z">
        <w:r>
          <w:t>Accessed</w:t>
        </w:r>
      </w:ins>
      <w:r w:rsidR="00454200">
        <w:t xml:space="preserve"> January 23</w:t>
      </w:r>
      <w:ins w:id="2710" w:author="Odum, Amy - Hoboken" w:date="2012-07-24T15:12:00Z">
        <w:r>
          <w:t>,</w:t>
        </w:r>
      </w:ins>
      <w:r w:rsidR="00454200" w:rsidRPr="00E357EB">
        <w:t xml:space="preserve"> </w:t>
      </w:r>
      <w:r w:rsidR="00454200">
        <w:t>2012</w:t>
      </w:r>
      <w:ins w:id="2711" w:author="Odum, Amy - Hoboken" w:date="2012-07-24T15:13:00Z">
        <w:r>
          <w:t>,</w:t>
        </w:r>
      </w:ins>
      <w:r w:rsidR="00454200">
        <w:t xml:space="preserve"> from </w:t>
      </w:r>
      <w:r w:rsidR="007F1BC1" w:rsidRPr="001D5E2F">
        <w:rPr>
          <w:rStyle w:val="InlineURL"/>
          <w:rPrChange w:id="2712" w:author="DM" w:date="2012-08-20T08:26:00Z">
            <w:rPr/>
          </w:rPrChange>
        </w:rPr>
        <w:t>http://en.wikipedia.org/wiki/Project_portfolio_management</w:t>
      </w:r>
      <w:ins w:id="2713" w:author="Odum, Amy - Hoboken" w:date="2012-07-24T15:25:00Z">
        <w:r w:rsidR="00AB3329" w:rsidRPr="001D5E2F">
          <w:rPr>
            <w:rStyle w:val="InlineURL"/>
            <w:rPrChange w:id="2714" w:author="DM" w:date="2012-08-20T08:26:00Z">
              <w:rPr/>
            </w:rPrChange>
          </w:rPr>
          <w:t>.</w:t>
        </w:r>
      </w:ins>
      <w:proofErr w:type="gramEnd"/>
      <w:del w:id="2715" w:author="Odum, Amy - Hoboken" w:date="2012-07-24T15:25:00Z">
        <w:r w:rsidR="007F1BC1" w:rsidRPr="001D5E2F" w:rsidDel="00AB3329">
          <w:rPr>
            <w:rStyle w:val="InlineURL"/>
            <w:rPrChange w:id="2716" w:author="DM" w:date="2012-08-20T08:26:00Z">
              <w:rPr/>
            </w:rPrChange>
          </w:rPr>
          <w:delText xml:space="preserve"> </w:delText>
        </w:r>
      </w:del>
    </w:p>
    <w:sectPr w:rsidR="00FC034A" w:rsidRPr="001D5E2F" w:rsidSect="00154155">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0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Tim Runcie" w:date="2012-09-12T08:22:00Z" w:initials="TR">
    <w:p w:rsidR="00CB674E" w:rsidRDefault="00CB674E">
      <w:pPr>
        <w:pStyle w:val="CommentText"/>
      </w:pPr>
      <w:r>
        <w:rPr>
          <w:rStyle w:val="CommentReference"/>
        </w:rPr>
        <w:annotationRef/>
      </w:r>
      <w:proofErr w:type="gramStart"/>
      <w:r>
        <w:t>given</w:t>
      </w:r>
      <w:proofErr w:type="gramEnd"/>
    </w:p>
  </w:comment>
  <w:comment w:id="33" w:author="Jeff Jacobson" w:date="2012-08-30T12:17:00Z" w:initials="JJ">
    <w:p w:rsidR="00CB674E" w:rsidRDefault="00CB674E">
      <w:pPr>
        <w:pStyle w:val="CommentText"/>
      </w:pPr>
      <w:r w:rsidRPr="00947057">
        <w:rPr>
          <w:rStyle w:val="CommentReference"/>
          <w:b/>
        </w:rPr>
        <w:annotationRef/>
      </w:r>
      <w:r w:rsidRPr="00947057">
        <w:rPr>
          <w:b/>
        </w:rPr>
        <w:t>Tim</w:t>
      </w:r>
      <w:r>
        <w:t>, in addition to the date, we’ll also need the source you pulled this statistic from.</w:t>
      </w:r>
    </w:p>
  </w:comment>
  <w:comment w:id="88" w:author="Tim Runcie" w:date="2012-09-12T08:23:00Z" w:initials="TR">
    <w:p w:rsidR="00CB674E" w:rsidRDefault="00CB674E">
      <w:pPr>
        <w:pStyle w:val="CommentText"/>
      </w:pPr>
      <w:r>
        <w:rPr>
          <w:rStyle w:val="CommentReference"/>
        </w:rPr>
        <w:annotationRef/>
      </w:r>
      <w:r>
        <w:t>Added description.</w:t>
      </w:r>
    </w:p>
  </w:comment>
  <w:comment w:id="86" w:author="Jeff Jacobson" w:date="2012-08-30T12:23:00Z" w:initials="JJ">
    <w:p w:rsidR="00CB674E" w:rsidRDefault="00CB674E">
      <w:pPr>
        <w:pStyle w:val="CommentText"/>
      </w:pPr>
      <w:r>
        <w:rPr>
          <w:rStyle w:val="CommentReference"/>
        </w:rPr>
        <w:annotationRef/>
      </w:r>
      <w:r w:rsidRPr="00CE6364">
        <w:rPr>
          <w:b/>
        </w:rPr>
        <w:t>Tim</w:t>
      </w:r>
      <w:r>
        <w:t>.</w:t>
      </w:r>
    </w:p>
  </w:comment>
  <w:comment w:id="504" w:author="Tim Runcie" w:date="2012-09-12T08:25:00Z" w:initials="TR">
    <w:p w:rsidR="00CB674E" w:rsidRDefault="00CB674E">
      <w:pPr>
        <w:pStyle w:val="CommentText"/>
      </w:pPr>
      <w:r>
        <w:rPr>
          <w:rStyle w:val="CommentReference"/>
        </w:rPr>
        <w:annotationRef/>
      </w:r>
      <w:r>
        <w:t>Yes it is the program.</w:t>
      </w:r>
    </w:p>
  </w:comment>
  <w:comment w:id="502" w:author="Jeff Jacobson" w:date="2012-08-30T15:21:00Z" w:initials="JJ">
    <w:p w:rsidR="00CB674E" w:rsidRDefault="00CB674E">
      <w:pPr>
        <w:pStyle w:val="CommentText"/>
      </w:pPr>
      <w:r>
        <w:rPr>
          <w:rStyle w:val="CommentReference"/>
        </w:rPr>
        <w:annotationRef/>
      </w:r>
      <w:r w:rsidRPr="006B1FA0">
        <w:rPr>
          <w:b/>
        </w:rPr>
        <w:t>Tim</w:t>
      </w:r>
      <w:r>
        <w:t>, is this a Project or Project Server feature… or is this PWA?</w:t>
      </w:r>
    </w:p>
  </w:comment>
  <w:comment w:id="588" w:author="Jeff Jacobson" w:date="2012-08-30T16:21:00Z" w:initials="JJ">
    <w:p w:rsidR="00CB674E" w:rsidRDefault="00CB674E">
      <w:pPr>
        <w:pStyle w:val="CommentText"/>
      </w:pPr>
      <w:r>
        <w:rPr>
          <w:rStyle w:val="CommentReference"/>
        </w:rPr>
        <w:annotationRef/>
      </w:r>
      <w:r w:rsidRPr="000F0226">
        <w:rPr>
          <w:b/>
        </w:rPr>
        <w:t>Tim</w:t>
      </w:r>
      <w:r>
        <w:t>?</w:t>
      </w:r>
    </w:p>
  </w:comment>
  <w:comment w:id="590" w:author="Tim Runcie" w:date="2012-09-12T08:31:00Z" w:initials="TR">
    <w:p w:rsidR="00CB674E" w:rsidRDefault="00CB674E">
      <w:pPr>
        <w:pStyle w:val="CommentText"/>
      </w:pPr>
      <w:r>
        <w:rPr>
          <w:rStyle w:val="CommentReference"/>
        </w:rPr>
        <w:annotationRef/>
      </w:r>
      <w:r>
        <w:t>Yes chapter 9</w:t>
      </w:r>
    </w:p>
  </w:comment>
  <w:comment w:id="591" w:author="Jeff Jacobson" w:date="2012-08-30T16:23:00Z" w:initials="JJ">
    <w:p w:rsidR="00CB674E" w:rsidRDefault="00CB674E">
      <w:pPr>
        <w:pStyle w:val="CommentText"/>
      </w:pPr>
      <w:r>
        <w:rPr>
          <w:rStyle w:val="CommentReference"/>
        </w:rPr>
        <w:annotationRef/>
      </w:r>
      <w:r w:rsidRPr="000F0226">
        <w:rPr>
          <w:b/>
        </w:rPr>
        <w:t>Tim</w:t>
      </w:r>
      <w:r>
        <w:t>.</w:t>
      </w:r>
    </w:p>
  </w:comment>
  <w:comment w:id="593" w:author="Tim Runcie" w:date="2012-09-12T08:29:00Z" w:initials="TR">
    <w:p w:rsidR="00CB674E" w:rsidRDefault="00CB674E">
      <w:pPr>
        <w:pStyle w:val="CommentText"/>
      </w:pPr>
      <w:r>
        <w:rPr>
          <w:rStyle w:val="CommentReference"/>
        </w:rPr>
        <w:annotationRef/>
      </w:r>
      <w:r>
        <w:t>Fine with me</w:t>
      </w:r>
    </w:p>
  </w:comment>
  <w:comment w:id="713" w:author="Jeff Jacobson" w:date="2012-08-30T17:31:00Z" w:initials="JJ">
    <w:p w:rsidR="00CB674E" w:rsidRDefault="00CB674E">
      <w:pPr>
        <w:pStyle w:val="CommentText"/>
      </w:pPr>
      <w:r>
        <w:rPr>
          <w:rStyle w:val="CommentReference"/>
        </w:rPr>
        <w:annotationRef/>
      </w:r>
      <w:r>
        <w:t xml:space="preserve">I believe this is correct. </w:t>
      </w:r>
      <w:r w:rsidRPr="00A92EB5">
        <w:rPr>
          <w:b/>
        </w:rPr>
        <w:t>Tim</w:t>
      </w:r>
      <w:r>
        <w:t>, please confirm.</w:t>
      </w:r>
    </w:p>
  </w:comment>
  <w:comment w:id="715" w:author="Tim Runcie" w:date="2012-09-12T08:34:00Z" w:initials="TR">
    <w:p w:rsidR="00011BEE" w:rsidRDefault="00011BEE">
      <w:pPr>
        <w:pStyle w:val="CommentText"/>
      </w:pPr>
      <w:r>
        <w:rPr>
          <w:rStyle w:val="CommentReference"/>
        </w:rPr>
        <w:annotationRef/>
      </w:r>
      <w:r>
        <w:t>Yes chapter 5</w:t>
      </w:r>
    </w:p>
  </w:comment>
  <w:comment w:id="765" w:author="Jeff Jacobson" w:date="2012-08-30T17:34:00Z" w:initials="JJ">
    <w:p w:rsidR="00CB674E" w:rsidRDefault="00CB674E">
      <w:pPr>
        <w:pStyle w:val="CommentText"/>
      </w:pPr>
      <w:r>
        <w:rPr>
          <w:rStyle w:val="CommentReference"/>
        </w:rPr>
        <w:annotationRef/>
      </w:r>
      <w:r>
        <w:t>Yes. Ok.</w:t>
      </w:r>
    </w:p>
  </w:comment>
  <w:comment w:id="787" w:author="Jeff Jacobson" w:date="2012-08-30T17:36:00Z" w:initials="JJ">
    <w:p w:rsidR="00CB674E" w:rsidRDefault="00CB674E">
      <w:pPr>
        <w:pStyle w:val="CommentText"/>
      </w:pPr>
      <w:r>
        <w:rPr>
          <w:rStyle w:val="CommentReference"/>
        </w:rPr>
        <w:annotationRef/>
      </w:r>
      <w:r w:rsidRPr="00DE764D">
        <w:rPr>
          <w:b/>
        </w:rPr>
        <w:t>Tim</w:t>
      </w:r>
      <w:r>
        <w:t>.</w:t>
      </w:r>
    </w:p>
  </w:comment>
  <w:comment w:id="789" w:author="Tim Runcie" w:date="2012-09-12T08:37:00Z" w:initials="TR">
    <w:p w:rsidR="00011BEE" w:rsidRDefault="00011BEE">
      <w:pPr>
        <w:pStyle w:val="CommentText"/>
      </w:pPr>
      <w:r>
        <w:rPr>
          <w:rStyle w:val="CommentReference"/>
        </w:rPr>
        <w:annotationRef/>
      </w:r>
      <w:r>
        <w:t>Added page.</w:t>
      </w:r>
    </w:p>
  </w:comment>
  <w:comment w:id="852" w:author="Jeff Jacobson" w:date="2012-08-30T17:37:00Z" w:initials="JJ">
    <w:p w:rsidR="00CB674E" w:rsidRDefault="00CB674E">
      <w:pPr>
        <w:pStyle w:val="CommentText"/>
      </w:pPr>
      <w:r>
        <w:rPr>
          <w:rStyle w:val="CommentReference"/>
        </w:rPr>
        <w:annotationRef/>
      </w:r>
      <w:r w:rsidRPr="00451F59">
        <w:rPr>
          <w:b/>
        </w:rPr>
        <w:t>Tim</w:t>
      </w:r>
      <w:r>
        <w:t>.</w:t>
      </w:r>
    </w:p>
  </w:comment>
  <w:comment w:id="854" w:author="Tim Runcie" w:date="2012-09-12T08:38:00Z" w:initials="TR">
    <w:p w:rsidR="00C21B22" w:rsidRDefault="00C21B22">
      <w:pPr>
        <w:pStyle w:val="CommentText"/>
      </w:pPr>
      <w:r>
        <w:rPr>
          <w:rStyle w:val="CommentReference"/>
        </w:rPr>
        <w:annotationRef/>
      </w:r>
      <w:r>
        <w:t>Added</w:t>
      </w:r>
    </w:p>
  </w:comment>
  <w:comment w:id="1105" w:author="Jeff Jacobson" w:date="2012-08-30T17:44:00Z" w:initials="JJ">
    <w:p w:rsidR="00CB674E" w:rsidRDefault="00CB674E">
      <w:pPr>
        <w:pStyle w:val="CommentText"/>
      </w:pPr>
      <w:r>
        <w:rPr>
          <w:rStyle w:val="CommentReference"/>
        </w:rPr>
        <w:annotationRef/>
      </w:r>
      <w:r w:rsidRPr="00491834">
        <w:rPr>
          <w:b/>
        </w:rPr>
        <w:t>Tim</w:t>
      </w:r>
      <w:r>
        <w:t>?</w:t>
      </w:r>
    </w:p>
  </w:comment>
  <w:comment w:id="1107" w:author="Tim Runcie" w:date="2012-09-12T08:39:00Z" w:initials="TR">
    <w:p w:rsidR="00C21B22" w:rsidRDefault="00C21B22">
      <w:pPr>
        <w:pStyle w:val="CommentText"/>
      </w:pPr>
      <w:r>
        <w:rPr>
          <w:rStyle w:val="CommentReference"/>
        </w:rPr>
        <w:annotationRef/>
      </w:r>
      <w:r>
        <w:t>Added, but was instructed not to list URL’s as they change frequently.</w:t>
      </w:r>
    </w:p>
  </w:comment>
  <w:comment w:id="1228" w:author="Jeff Jacobson" w:date="2012-08-30T17:55:00Z" w:initials="JJ">
    <w:p w:rsidR="00CB674E" w:rsidRDefault="00CB674E">
      <w:pPr>
        <w:pStyle w:val="CommentText"/>
      </w:pPr>
      <w:r>
        <w:rPr>
          <w:rStyle w:val="CommentReference"/>
        </w:rPr>
        <w:annotationRef/>
      </w:r>
      <w:r w:rsidRPr="00914334">
        <w:rPr>
          <w:b/>
        </w:rPr>
        <w:t>Tim</w:t>
      </w:r>
      <w:r>
        <w:t>?</w:t>
      </w:r>
    </w:p>
  </w:comment>
  <w:comment w:id="1230" w:author="Tim Runcie" w:date="2012-09-12T08:41:00Z" w:initials="TR">
    <w:p w:rsidR="006509E5" w:rsidRDefault="006509E5">
      <w:pPr>
        <w:pStyle w:val="CommentText"/>
      </w:pPr>
      <w:r>
        <w:rPr>
          <w:rStyle w:val="CommentReference"/>
        </w:rPr>
        <w:annotationRef/>
      </w:r>
      <w:r>
        <w:t>Added clarifying text.  Good catch.</w:t>
      </w:r>
    </w:p>
  </w:comment>
  <w:comment w:id="1269" w:author="Tim Runcie" w:date="2012-09-12T08:42:00Z" w:initials="TR">
    <w:p w:rsidR="0095481C" w:rsidRDefault="0095481C">
      <w:pPr>
        <w:pStyle w:val="CommentText"/>
      </w:pPr>
      <w:r>
        <w:rPr>
          <w:rStyle w:val="CommentReference"/>
        </w:rPr>
        <w:annotationRef/>
      </w:r>
      <w:r>
        <w:t>It is also in Ch. 8, so added that text.</w:t>
      </w:r>
    </w:p>
  </w:comment>
  <w:comment w:id="1268" w:author="Jeff Jacobson" w:date="2012-08-31T10:22:00Z" w:initials="JJ">
    <w:p w:rsidR="00CB674E" w:rsidRDefault="00CB674E">
      <w:pPr>
        <w:pStyle w:val="CommentText"/>
      </w:pPr>
      <w:r>
        <w:rPr>
          <w:rStyle w:val="CommentReference"/>
        </w:rPr>
        <w:annotationRef/>
      </w:r>
      <w:r>
        <w:t>Yes, I believe this is the correct chapter. However, we should probably be more clear within chapter 5 that we are now expanding on this chapter 4 overview.</w:t>
      </w:r>
    </w:p>
    <w:p w:rsidR="00CB674E" w:rsidRDefault="00CB674E">
      <w:pPr>
        <w:pStyle w:val="CommentText"/>
      </w:pPr>
    </w:p>
    <w:p w:rsidR="00CB674E" w:rsidRDefault="00CB674E">
      <w:pPr>
        <w:pStyle w:val="CommentText"/>
      </w:pPr>
      <w:r>
        <w:t>This could also be chapter 8.</w:t>
      </w:r>
    </w:p>
    <w:p w:rsidR="00CB674E" w:rsidRDefault="00CB674E">
      <w:pPr>
        <w:pStyle w:val="CommentText"/>
      </w:pPr>
    </w:p>
    <w:p w:rsidR="00CB674E" w:rsidRDefault="00CB674E">
      <w:pPr>
        <w:pStyle w:val="CommentText"/>
      </w:pPr>
      <w:r>
        <w:t xml:space="preserve"> </w:t>
      </w:r>
      <w:r w:rsidRPr="00E63234">
        <w:rPr>
          <w:b/>
        </w:rPr>
        <w:t>Tim</w:t>
      </w:r>
      <w:r>
        <w:t>?</w:t>
      </w:r>
    </w:p>
  </w:comment>
  <w:comment w:id="1320" w:author="Jeff Jacobson" w:date="2012-08-31T10:24:00Z" w:initials="JJ">
    <w:p w:rsidR="00CB674E" w:rsidRDefault="00CB674E">
      <w:pPr>
        <w:pStyle w:val="CommentText"/>
      </w:pPr>
      <w:r>
        <w:rPr>
          <w:rStyle w:val="CommentReference"/>
        </w:rPr>
        <w:annotationRef/>
      </w:r>
      <w:r>
        <w:t>Correct. We didn’t create this, but we’ve submitted the email where we were granted permission to use it.</w:t>
      </w:r>
    </w:p>
  </w:comment>
  <w:comment w:id="1387" w:author="Jeff Jacobson" w:date="2012-08-31T10:26:00Z" w:initials="JJ">
    <w:p w:rsidR="00CB674E" w:rsidRDefault="00CB674E">
      <w:pPr>
        <w:pStyle w:val="CommentText"/>
      </w:pPr>
      <w:r>
        <w:rPr>
          <w:rStyle w:val="CommentReference"/>
        </w:rPr>
        <w:annotationRef/>
      </w:r>
      <w:r>
        <w:t>Confirmed.</w:t>
      </w:r>
    </w:p>
  </w:comment>
  <w:comment w:id="1402" w:author="Jeff Jacobson" w:date="2012-08-31T10:28:00Z" w:initials="JJ">
    <w:p w:rsidR="00CB674E" w:rsidRDefault="00CB674E">
      <w:pPr>
        <w:pStyle w:val="CommentText"/>
      </w:pPr>
      <w:r>
        <w:rPr>
          <w:rStyle w:val="CommentReference"/>
        </w:rPr>
        <w:annotationRef/>
      </w:r>
      <w:r w:rsidRPr="00EA6A37">
        <w:rPr>
          <w:b/>
        </w:rPr>
        <w:t>Tim</w:t>
      </w:r>
      <w:r>
        <w:t>.</w:t>
      </w:r>
    </w:p>
  </w:comment>
  <w:comment w:id="1404" w:author="Tim Runcie" w:date="2012-09-12T08:43:00Z" w:initials="TR">
    <w:p w:rsidR="00211F9E" w:rsidRDefault="00211F9E">
      <w:pPr>
        <w:pStyle w:val="CommentText"/>
      </w:pPr>
      <w:r>
        <w:rPr>
          <w:rStyle w:val="CommentReference"/>
        </w:rPr>
        <w:annotationRef/>
      </w:r>
      <w:r>
        <w:t>Not sure what is being asked for here.  Jeff go ahead and make the change as needed.</w:t>
      </w:r>
    </w:p>
  </w:comment>
  <w:comment w:id="1433" w:author="Jeff Jacobson" w:date="2012-08-31T10:31:00Z" w:initials="JJ">
    <w:p w:rsidR="00CB674E" w:rsidRDefault="00CB674E">
      <w:pPr>
        <w:pStyle w:val="CommentText"/>
      </w:pPr>
      <w:r>
        <w:rPr>
          <w:rStyle w:val="CommentReference"/>
        </w:rPr>
        <w:annotationRef/>
      </w:r>
      <w:r>
        <w:t>Yes. Ok.</w:t>
      </w:r>
    </w:p>
  </w:comment>
  <w:comment w:id="1482" w:author="Jeff Jacobson" w:date="2012-08-31T10:34:00Z" w:initials="JJ">
    <w:p w:rsidR="00CB674E" w:rsidRDefault="00CB674E">
      <w:pPr>
        <w:pStyle w:val="CommentText"/>
      </w:pPr>
      <w:r>
        <w:rPr>
          <w:rStyle w:val="CommentReference"/>
        </w:rPr>
        <w:annotationRef/>
      </w:r>
      <w:r>
        <w:t>Thanks.</w:t>
      </w:r>
    </w:p>
  </w:comment>
  <w:comment w:id="1565" w:author="Tim Runcie" w:date="2012-09-12T08:44:00Z" w:initials="TR">
    <w:p w:rsidR="00CF40B9" w:rsidRDefault="00CF40B9">
      <w:pPr>
        <w:pStyle w:val="CommentText"/>
      </w:pPr>
      <w:r>
        <w:rPr>
          <w:rStyle w:val="CommentReference"/>
        </w:rPr>
        <w:annotationRef/>
      </w:r>
      <w:r>
        <w:t>Yes this is correct and also in chapter 8</w:t>
      </w:r>
    </w:p>
  </w:comment>
  <w:comment w:id="1563" w:author="Jeff Jacobson" w:date="2012-08-31T10:39:00Z" w:initials="JJ">
    <w:p w:rsidR="00CB674E" w:rsidRDefault="00CB674E">
      <w:pPr>
        <w:pStyle w:val="CommentText"/>
      </w:pPr>
      <w:r>
        <w:rPr>
          <w:rStyle w:val="CommentReference"/>
        </w:rPr>
        <w:annotationRef/>
      </w:r>
      <w:r>
        <w:t xml:space="preserve">I believe this is correct. </w:t>
      </w:r>
      <w:r w:rsidRPr="00CD1410">
        <w:rPr>
          <w:b/>
        </w:rPr>
        <w:t>Tim</w:t>
      </w:r>
      <w:r>
        <w:t>, please confirm.</w:t>
      </w:r>
    </w:p>
  </w:comment>
  <w:comment w:id="1665" w:author="Jeff Jacobson" w:date="2012-08-31T11:02:00Z" w:initials="JJ">
    <w:p w:rsidR="00CB674E" w:rsidRDefault="00CB674E">
      <w:pPr>
        <w:pStyle w:val="CommentText"/>
      </w:pPr>
      <w:r>
        <w:rPr>
          <w:rStyle w:val="CommentReference"/>
        </w:rPr>
        <w:annotationRef/>
      </w:r>
      <w:r w:rsidRPr="00260CB5">
        <w:rPr>
          <w:b/>
        </w:rPr>
        <w:t>Tim</w:t>
      </w:r>
      <w:r>
        <w:t>?</w:t>
      </w:r>
    </w:p>
  </w:comment>
  <w:comment w:id="1667" w:author="Tim Runcie" w:date="2012-09-12T08:44:00Z" w:initials="TR">
    <w:p w:rsidR="00301D4C" w:rsidRDefault="00301D4C">
      <w:pPr>
        <w:pStyle w:val="CommentText"/>
      </w:pPr>
      <w:r>
        <w:rPr>
          <w:rStyle w:val="CommentReference"/>
        </w:rPr>
        <w:annotationRef/>
      </w:r>
      <w:r>
        <w:t>Nice catch.  Text added.</w:t>
      </w:r>
    </w:p>
  </w:comment>
  <w:comment w:id="1717" w:author="Tim Runcie" w:date="2012-09-12T08:46:00Z" w:initials="TR">
    <w:p w:rsidR="00F94C72" w:rsidRDefault="00F94C72">
      <w:pPr>
        <w:pStyle w:val="CommentText"/>
      </w:pPr>
      <w:r>
        <w:rPr>
          <w:rStyle w:val="CommentReference"/>
        </w:rPr>
        <w:annotationRef/>
      </w:r>
      <w:r>
        <w:t>It is Chapter 3 and added additional clarifying text.</w:t>
      </w:r>
    </w:p>
  </w:comment>
  <w:comment w:id="1716" w:author="Jeff Jacobson" w:date="2012-08-31T11:30:00Z" w:initials="JJ">
    <w:p w:rsidR="00CB674E" w:rsidRDefault="00CB674E" w:rsidP="009A31FA">
      <w:pPr>
        <w:pStyle w:val="CommentText"/>
        <w:ind w:left="720"/>
      </w:pPr>
      <w:r>
        <w:rPr>
          <w:rStyle w:val="CommentReference"/>
        </w:rPr>
        <w:annotationRef/>
      </w:r>
      <w:r>
        <w:t xml:space="preserve">I believe this is correct however, the phrase “financial control” does not appear in the chapter. </w:t>
      </w:r>
      <w:r w:rsidRPr="009A31FA">
        <w:rPr>
          <w:b/>
        </w:rPr>
        <w:t>Tim</w:t>
      </w:r>
      <w:r>
        <w:t>, please verify reference.</w:t>
      </w:r>
    </w:p>
  </w:comment>
  <w:comment w:id="1881" w:author="Jeff Jacobson" w:date="2012-08-31T11:46:00Z" w:initials="JJ">
    <w:p w:rsidR="00CB674E" w:rsidRDefault="00CB674E">
      <w:pPr>
        <w:pStyle w:val="CommentText"/>
      </w:pPr>
      <w:r>
        <w:rPr>
          <w:rStyle w:val="CommentReference"/>
        </w:rPr>
        <w:annotationRef/>
      </w:r>
      <w:r>
        <w:t>Yes. Ok.</w:t>
      </w:r>
    </w:p>
  </w:comment>
  <w:comment w:id="1970" w:author="Jeff Jacobson" w:date="2012-08-31T12:09:00Z" w:initials="JJ">
    <w:p w:rsidR="00CB674E" w:rsidRDefault="00CB674E">
      <w:pPr>
        <w:pStyle w:val="CommentText"/>
      </w:pPr>
      <w:r>
        <w:rPr>
          <w:rStyle w:val="CommentReference"/>
        </w:rPr>
        <w:annotationRef/>
      </w:r>
      <w:r>
        <w:t>Yes. Ok.</w:t>
      </w:r>
    </w:p>
  </w:comment>
  <w:comment w:id="1998" w:author="Jeff Jacobson" w:date="2012-08-31T12:12:00Z" w:initials="JJ">
    <w:p w:rsidR="00CB674E" w:rsidRDefault="00CB674E">
      <w:pPr>
        <w:pStyle w:val="CommentText"/>
      </w:pPr>
      <w:r>
        <w:rPr>
          <w:rStyle w:val="CommentReference"/>
        </w:rPr>
        <w:annotationRef/>
      </w:r>
      <w:r w:rsidRPr="004D6FAB">
        <w:rPr>
          <w:b/>
        </w:rPr>
        <w:t>Tim</w:t>
      </w:r>
      <w:r>
        <w:t>.</w:t>
      </w:r>
    </w:p>
  </w:comment>
  <w:comment w:id="2000" w:author="Tim Runcie" w:date="2012-09-12T08:48:00Z" w:initials="TR">
    <w:p w:rsidR="00891830" w:rsidRDefault="00891830">
      <w:pPr>
        <w:pStyle w:val="CommentText"/>
      </w:pPr>
      <w:r>
        <w:rPr>
          <w:rStyle w:val="CommentReference"/>
        </w:rPr>
        <w:annotationRef/>
      </w:r>
      <w:r>
        <w:t>Not sure what you are asking here.  Essentially these are systems that have integration with Project server.</w:t>
      </w:r>
    </w:p>
  </w:comment>
  <w:comment w:id="2012" w:author="Jeff Jacobson" w:date="2012-08-31T12:13:00Z" w:initials="JJ">
    <w:p w:rsidR="00CB674E" w:rsidRDefault="00CB674E">
      <w:pPr>
        <w:pStyle w:val="CommentText"/>
      </w:pPr>
      <w:r>
        <w:rPr>
          <w:rStyle w:val="CommentReference"/>
        </w:rPr>
        <w:annotationRef/>
      </w:r>
      <w:r>
        <w:t>Yes. Ok.</w:t>
      </w:r>
    </w:p>
  </w:comment>
  <w:comment w:id="2053" w:author="Jeff Jacobson" w:date="2012-08-31T12:57:00Z" w:initials="JJ">
    <w:p w:rsidR="00CB674E" w:rsidRDefault="00CB674E">
      <w:pPr>
        <w:pStyle w:val="CommentText"/>
      </w:pPr>
      <w:r>
        <w:rPr>
          <w:rStyle w:val="CommentReference"/>
        </w:rPr>
        <w:annotationRef/>
      </w:r>
      <w:r>
        <w:t>Yes. Ok.</w:t>
      </w:r>
    </w:p>
  </w:comment>
  <w:comment w:id="2057" w:author="Jeff Jacobson" w:date="2012-08-31T13:01:00Z" w:initials="JJ">
    <w:p w:rsidR="00CB674E" w:rsidRDefault="00CB674E">
      <w:pPr>
        <w:pStyle w:val="CommentText"/>
      </w:pPr>
      <w:r>
        <w:rPr>
          <w:rStyle w:val="CommentReference"/>
        </w:rPr>
        <w:annotationRef/>
      </w:r>
      <w:r>
        <w:t>Author.</w:t>
      </w:r>
    </w:p>
  </w:comment>
  <w:comment w:id="2295" w:author="Jeff Jacobson" w:date="2012-08-31T13:02:00Z" w:initials="JJ">
    <w:p w:rsidR="00CB674E" w:rsidRDefault="00CB674E">
      <w:pPr>
        <w:pStyle w:val="CommentText"/>
      </w:pPr>
      <w:r>
        <w:rPr>
          <w:rStyle w:val="CommentReference"/>
        </w:rPr>
        <w:annotationRef/>
      </w:r>
      <w:r>
        <w:t>It is not. Probably an artifact from a previous draft.</w:t>
      </w:r>
    </w:p>
  </w:comment>
  <w:comment w:id="2400" w:author="Jeff Jacobson" w:date="2012-08-31T13:03:00Z" w:initials="JJ">
    <w:p w:rsidR="00CB674E" w:rsidRDefault="00CB674E">
      <w:pPr>
        <w:pStyle w:val="CommentText"/>
      </w:pPr>
      <w:r>
        <w:rPr>
          <w:rStyle w:val="CommentReference"/>
        </w:rPr>
        <w:annotationRef/>
      </w:r>
      <w:r>
        <w:t>Yes. Ok.</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B8B" w:rsidRDefault="004E1B8B" w:rsidP="007041DC">
      <w:pPr>
        <w:spacing w:after="0" w:line="240" w:lineRule="auto"/>
      </w:pPr>
      <w:r>
        <w:separator/>
      </w:r>
    </w:p>
  </w:endnote>
  <w:endnote w:type="continuationSeparator" w:id="0">
    <w:p w:rsidR="004E1B8B" w:rsidRDefault="004E1B8B" w:rsidP="007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4E" w:rsidRDefault="00CB6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4E" w:rsidRDefault="00CB6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4E" w:rsidRDefault="00CB6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B8B" w:rsidRDefault="004E1B8B" w:rsidP="007041DC">
      <w:pPr>
        <w:spacing w:after="0" w:line="240" w:lineRule="auto"/>
      </w:pPr>
      <w:r>
        <w:separator/>
      </w:r>
    </w:p>
  </w:footnote>
  <w:footnote w:type="continuationSeparator" w:id="0">
    <w:p w:rsidR="004E1B8B" w:rsidRDefault="004E1B8B" w:rsidP="007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4E" w:rsidRDefault="00CB674E" w:rsidP="003B10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674E" w:rsidRDefault="00CB674E" w:rsidP="0015415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4E" w:rsidRDefault="00CB674E" w:rsidP="003B10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2AB5">
      <w:rPr>
        <w:rStyle w:val="PageNumber"/>
        <w:noProof/>
      </w:rPr>
      <w:t>135</w:t>
    </w:r>
    <w:r>
      <w:rPr>
        <w:rStyle w:val="PageNumber"/>
      </w:rPr>
      <w:fldChar w:fldCharType="end"/>
    </w:r>
  </w:p>
  <w:p w:rsidR="00CB674E" w:rsidRDefault="00CB674E" w:rsidP="0015415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74E" w:rsidRDefault="00CB6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5">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9"/>
  </w:num>
  <w:num w:numId="2">
    <w:abstractNumId w:val="25"/>
  </w:num>
  <w:num w:numId="3">
    <w:abstractNumId w:val="29"/>
  </w:num>
  <w:num w:numId="4">
    <w:abstractNumId w:val="23"/>
  </w:num>
  <w:num w:numId="5">
    <w:abstractNumId w:val="11"/>
  </w:num>
  <w:num w:numId="6">
    <w:abstractNumId w:val="37"/>
  </w:num>
  <w:num w:numId="7">
    <w:abstractNumId w:val="14"/>
  </w:num>
  <w:num w:numId="8">
    <w:abstractNumId w:val="40"/>
  </w:num>
  <w:num w:numId="9">
    <w:abstractNumId w:val="31"/>
  </w:num>
  <w:num w:numId="10">
    <w:abstractNumId w:val="18"/>
  </w:num>
  <w:num w:numId="11">
    <w:abstractNumId w:val="15"/>
  </w:num>
  <w:num w:numId="12">
    <w:abstractNumId w:val="22"/>
  </w:num>
  <w:num w:numId="13">
    <w:abstractNumId w:val="33"/>
  </w:num>
  <w:num w:numId="14">
    <w:abstractNumId w:val="24"/>
  </w:num>
  <w:num w:numId="15">
    <w:abstractNumId w:val="10"/>
  </w:num>
  <w:num w:numId="16">
    <w:abstractNumId w:val="38"/>
  </w:num>
  <w:num w:numId="17">
    <w:abstractNumId w:val="1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9"/>
  </w:num>
  <w:num w:numId="29">
    <w:abstractNumId w:val="35"/>
  </w:num>
  <w:num w:numId="30">
    <w:abstractNumId w:val="28"/>
  </w:num>
  <w:num w:numId="31">
    <w:abstractNumId w:val="13"/>
  </w:num>
  <w:num w:numId="32">
    <w:abstractNumId w:val="30"/>
  </w:num>
  <w:num w:numId="33">
    <w:abstractNumId w:val="42"/>
  </w:num>
  <w:num w:numId="34">
    <w:abstractNumId w:val="26"/>
  </w:num>
  <w:num w:numId="35">
    <w:abstractNumId w:val="32"/>
  </w:num>
  <w:num w:numId="36">
    <w:abstractNumId w:val="17"/>
  </w:num>
  <w:num w:numId="37">
    <w:abstractNumId w:val="36"/>
  </w:num>
  <w:num w:numId="38">
    <w:abstractNumId w:val="12"/>
  </w:num>
  <w:num w:numId="39">
    <w:abstractNumId w:val="27"/>
  </w:num>
  <w:num w:numId="40">
    <w:abstractNumId w:val="21"/>
  </w:num>
  <w:num w:numId="41">
    <w:abstractNumId w:val="19"/>
  </w:num>
  <w:num w:numId="42">
    <w:abstractNumId w:val="41"/>
  </w:num>
  <w:num w:numId="43">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KGkYknFMT70SUNBjcm3xHSfqjpg=" w:salt="dTfxHYTD5A2ORyiEqfusqA=="/>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469A"/>
    <w:rsid w:val="000049E9"/>
    <w:rsid w:val="0000583B"/>
    <w:rsid w:val="00007961"/>
    <w:rsid w:val="000079E8"/>
    <w:rsid w:val="00007C08"/>
    <w:rsid w:val="00011BEE"/>
    <w:rsid w:val="00011D85"/>
    <w:rsid w:val="00012215"/>
    <w:rsid w:val="00012E02"/>
    <w:rsid w:val="000139C0"/>
    <w:rsid w:val="00014D34"/>
    <w:rsid w:val="00014E82"/>
    <w:rsid w:val="00015007"/>
    <w:rsid w:val="00015F55"/>
    <w:rsid w:val="00016387"/>
    <w:rsid w:val="000203AF"/>
    <w:rsid w:val="00020459"/>
    <w:rsid w:val="0002051F"/>
    <w:rsid w:val="00020795"/>
    <w:rsid w:val="00021F25"/>
    <w:rsid w:val="0002240E"/>
    <w:rsid w:val="00023498"/>
    <w:rsid w:val="00024AEF"/>
    <w:rsid w:val="00025D9D"/>
    <w:rsid w:val="00027F2E"/>
    <w:rsid w:val="00030425"/>
    <w:rsid w:val="00031533"/>
    <w:rsid w:val="00033FAC"/>
    <w:rsid w:val="00034A7D"/>
    <w:rsid w:val="00036AFD"/>
    <w:rsid w:val="00040610"/>
    <w:rsid w:val="0004096B"/>
    <w:rsid w:val="00040C65"/>
    <w:rsid w:val="000426FB"/>
    <w:rsid w:val="00044976"/>
    <w:rsid w:val="0004525E"/>
    <w:rsid w:val="0004684F"/>
    <w:rsid w:val="00050754"/>
    <w:rsid w:val="00053A0F"/>
    <w:rsid w:val="00055215"/>
    <w:rsid w:val="00055C5B"/>
    <w:rsid w:val="000573B9"/>
    <w:rsid w:val="0006015E"/>
    <w:rsid w:val="00061944"/>
    <w:rsid w:val="00061C3D"/>
    <w:rsid w:val="00062A76"/>
    <w:rsid w:val="00062C9F"/>
    <w:rsid w:val="00062CF6"/>
    <w:rsid w:val="000632A8"/>
    <w:rsid w:val="00063462"/>
    <w:rsid w:val="0006550A"/>
    <w:rsid w:val="0007231F"/>
    <w:rsid w:val="0007235E"/>
    <w:rsid w:val="000737F4"/>
    <w:rsid w:val="00076433"/>
    <w:rsid w:val="000764B0"/>
    <w:rsid w:val="00076835"/>
    <w:rsid w:val="00080363"/>
    <w:rsid w:val="00080FA6"/>
    <w:rsid w:val="000826BD"/>
    <w:rsid w:val="000839EC"/>
    <w:rsid w:val="00084500"/>
    <w:rsid w:val="00084DA7"/>
    <w:rsid w:val="000866D8"/>
    <w:rsid w:val="000866E6"/>
    <w:rsid w:val="00086CBB"/>
    <w:rsid w:val="00090FEF"/>
    <w:rsid w:val="000978C2"/>
    <w:rsid w:val="00097FEB"/>
    <w:rsid w:val="000A04D2"/>
    <w:rsid w:val="000A1735"/>
    <w:rsid w:val="000A22D6"/>
    <w:rsid w:val="000A44C6"/>
    <w:rsid w:val="000A5DD5"/>
    <w:rsid w:val="000B0B11"/>
    <w:rsid w:val="000B14BB"/>
    <w:rsid w:val="000B20EF"/>
    <w:rsid w:val="000B2226"/>
    <w:rsid w:val="000B37B5"/>
    <w:rsid w:val="000B4F1B"/>
    <w:rsid w:val="000C1CDE"/>
    <w:rsid w:val="000C1ED5"/>
    <w:rsid w:val="000C3543"/>
    <w:rsid w:val="000C474F"/>
    <w:rsid w:val="000D0A2A"/>
    <w:rsid w:val="000D13E2"/>
    <w:rsid w:val="000D6459"/>
    <w:rsid w:val="000D780E"/>
    <w:rsid w:val="000E159E"/>
    <w:rsid w:val="000E193D"/>
    <w:rsid w:val="000E2070"/>
    <w:rsid w:val="000E2AB9"/>
    <w:rsid w:val="000E2AFD"/>
    <w:rsid w:val="000E68A3"/>
    <w:rsid w:val="000E6CCC"/>
    <w:rsid w:val="000E7F86"/>
    <w:rsid w:val="000F0226"/>
    <w:rsid w:val="000F046C"/>
    <w:rsid w:val="000F05BF"/>
    <w:rsid w:val="000F2610"/>
    <w:rsid w:val="000F50B0"/>
    <w:rsid w:val="000F64D6"/>
    <w:rsid w:val="000F664A"/>
    <w:rsid w:val="000F6805"/>
    <w:rsid w:val="000F6C66"/>
    <w:rsid w:val="001037A5"/>
    <w:rsid w:val="001037F5"/>
    <w:rsid w:val="00105409"/>
    <w:rsid w:val="00105A95"/>
    <w:rsid w:val="00105AE1"/>
    <w:rsid w:val="00105E6F"/>
    <w:rsid w:val="0010628D"/>
    <w:rsid w:val="00111A23"/>
    <w:rsid w:val="00112E12"/>
    <w:rsid w:val="00113659"/>
    <w:rsid w:val="00115DB2"/>
    <w:rsid w:val="00117AD4"/>
    <w:rsid w:val="00120BD1"/>
    <w:rsid w:val="0012125C"/>
    <w:rsid w:val="00121AC3"/>
    <w:rsid w:val="00122D89"/>
    <w:rsid w:val="001257A1"/>
    <w:rsid w:val="00125EDE"/>
    <w:rsid w:val="00127B4B"/>
    <w:rsid w:val="0013053B"/>
    <w:rsid w:val="00130AB5"/>
    <w:rsid w:val="00132245"/>
    <w:rsid w:val="00133169"/>
    <w:rsid w:val="00134592"/>
    <w:rsid w:val="0013557B"/>
    <w:rsid w:val="00136B87"/>
    <w:rsid w:val="001372B1"/>
    <w:rsid w:val="0013732A"/>
    <w:rsid w:val="001404FC"/>
    <w:rsid w:val="001415F8"/>
    <w:rsid w:val="001452BD"/>
    <w:rsid w:val="001470A6"/>
    <w:rsid w:val="00147709"/>
    <w:rsid w:val="001511EF"/>
    <w:rsid w:val="00152C7B"/>
    <w:rsid w:val="0015337E"/>
    <w:rsid w:val="00154155"/>
    <w:rsid w:val="00155048"/>
    <w:rsid w:val="001550F9"/>
    <w:rsid w:val="0015684A"/>
    <w:rsid w:val="001624B1"/>
    <w:rsid w:val="00162833"/>
    <w:rsid w:val="00162C67"/>
    <w:rsid w:val="001643DC"/>
    <w:rsid w:val="0016457C"/>
    <w:rsid w:val="001654C3"/>
    <w:rsid w:val="00166184"/>
    <w:rsid w:val="001679AB"/>
    <w:rsid w:val="00167BE4"/>
    <w:rsid w:val="00170A22"/>
    <w:rsid w:val="00170D06"/>
    <w:rsid w:val="00172D43"/>
    <w:rsid w:val="001736B6"/>
    <w:rsid w:val="001749A7"/>
    <w:rsid w:val="00174DA8"/>
    <w:rsid w:val="0017536D"/>
    <w:rsid w:val="00175AA0"/>
    <w:rsid w:val="00177902"/>
    <w:rsid w:val="0017790B"/>
    <w:rsid w:val="00180D4F"/>
    <w:rsid w:val="00180DFF"/>
    <w:rsid w:val="00181ED2"/>
    <w:rsid w:val="0018488B"/>
    <w:rsid w:val="00184C8B"/>
    <w:rsid w:val="0019001B"/>
    <w:rsid w:val="00190413"/>
    <w:rsid w:val="00190FBF"/>
    <w:rsid w:val="001910F3"/>
    <w:rsid w:val="00191330"/>
    <w:rsid w:val="0019192A"/>
    <w:rsid w:val="00191FFB"/>
    <w:rsid w:val="0019228C"/>
    <w:rsid w:val="00192546"/>
    <w:rsid w:val="001930AB"/>
    <w:rsid w:val="001935C2"/>
    <w:rsid w:val="001946E9"/>
    <w:rsid w:val="001A083C"/>
    <w:rsid w:val="001A1216"/>
    <w:rsid w:val="001A5FD7"/>
    <w:rsid w:val="001A756C"/>
    <w:rsid w:val="001B3658"/>
    <w:rsid w:val="001B459A"/>
    <w:rsid w:val="001B53F5"/>
    <w:rsid w:val="001B5C7C"/>
    <w:rsid w:val="001B6496"/>
    <w:rsid w:val="001B658A"/>
    <w:rsid w:val="001C0A8F"/>
    <w:rsid w:val="001C14E0"/>
    <w:rsid w:val="001C2218"/>
    <w:rsid w:val="001C3071"/>
    <w:rsid w:val="001C46B6"/>
    <w:rsid w:val="001C4B45"/>
    <w:rsid w:val="001C55D9"/>
    <w:rsid w:val="001C5EE2"/>
    <w:rsid w:val="001C6977"/>
    <w:rsid w:val="001C7300"/>
    <w:rsid w:val="001C74B4"/>
    <w:rsid w:val="001C761E"/>
    <w:rsid w:val="001C796D"/>
    <w:rsid w:val="001C7B23"/>
    <w:rsid w:val="001D2D87"/>
    <w:rsid w:val="001D44D2"/>
    <w:rsid w:val="001D581A"/>
    <w:rsid w:val="001D5E2F"/>
    <w:rsid w:val="001D7FA5"/>
    <w:rsid w:val="001E46B1"/>
    <w:rsid w:val="001E4A3E"/>
    <w:rsid w:val="001E54F1"/>
    <w:rsid w:val="001E7887"/>
    <w:rsid w:val="001F0310"/>
    <w:rsid w:val="001F14F8"/>
    <w:rsid w:val="001F2699"/>
    <w:rsid w:val="001F29A1"/>
    <w:rsid w:val="001F2B7C"/>
    <w:rsid w:val="001F3C99"/>
    <w:rsid w:val="001F3E24"/>
    <w:rsid w:val="002026BA"/>
    <w:rsid w:val="00202BAE"/>
    <w:rsid w:val="00203597"/>
    <w:rsid w:val="00205521"/>
    <w:rsid w:val="00205E4C"/>
    <w:rsid w:val="00206C38"/>
    <w:rsid w:val="00206E58"/>
    <w:rsid w:val="002073E1"/>
    <w:rsid w:val="00210231"/>
    <w:rsid w:val="00211F9E"/>
    <w:rsid w:val="002128AB"/>
    <w:rsid w:val="00213DF5"/>
    <w:rsid w:val="002140BF"/>
    <w:rsid w:val="0021543D"/>
    <w:rsid w:val="00216F3C"/>
    <w:rsid w:val="00217CBC"/>
    <w:rsid w:val="0022046D"/>
    <w:rsid w:val="00220C29"/>
    <w:rsid w:val="002222F8"/>
    <w:rsid w:val="0022272C"/>
    <w:rsid w:val="0022318F"/>
    <w:rsid w:val="0022502F"/>
    <w:rsid w:val="002258CD"/>
    <w:rsid w:val="002278AB"/>
    <w:rsid w:val="002319B2"/>
    <w:rsid w:val="00232D4A"/>
    <w:rsid w:val="00233A61"/>
    <w:rsid w:val="00233AC5"/>
    <w:rsid w:val="00233DF4"/>
    <w:rsid w:val="00234830"/>
    <w:rsid w:val="00235D00"/>
    <w:rsid w:val="00236126"/>
    <w:rsid w:val="00236E63"/>
    <w:rsid w:val="00240B98"/>
    <w:rsid w:val="0024166C"/>
    <w:rsid w:val="002416F8"/>
    <w:rsid w:val="00242572"/>
    <w:rsid w:val="00242598"/>
    <w:rsid w:val="00243BC2"/>
    <w:rsid w:val="00250758"/>
    <w:rsid w:val="00250B8E"/>
    <w:rsid w:val="00251414"/>
    <w:rsid w:val="0025152D"/>
    <w:rsid w:val="0025154B"/>
    <w:rsid w:val="00252D40"/>
    <w:rsid w:val="002537C2"/>
    <w:rsid w:val="002546F3"/>
    <w:rsid w:val="002556AF"/>
    <w:rsid w:val="00257FA5"/>
    <w:rsid w:val="00260CB5"/>
    <w:rsid w:val="00263A0E"/>
    <w:rsid w:val="00264571"/>
    <w:rsid w:val="002660AE"/>
    <w:rsid w:val="002670BE"/>
    <w:rsid w:val="00270FF1"/>
    <w:rsid w:val="00271AF0"/>
    <w:rsid w:val="00273FC1"/>
    <w:rsid w:val="002740E9"/>
    <w:rsid w:val="00274B1C"/>
    <w:rsid w:val="002773D0"/>
    <w:rsid w:val="002804AD"/>
    <w:rsid w:val="002840B0"/>
    <w:rsid w:val="00286192"/>
    <w:rsid w:val="002867A3"/>
    <w:rsid w:val="00286EB0"/>
    <w:rsid w:val="0029142D"/>
    <w:rsid w:val="00291B4C"/>
    <w:rsid w:val="002932B4"/>
    <w:rsid w:val="002941E2"/>
    <w:rsid w:val="0029578F"/>
    <w:rsid w:val="00297C9B"/>
    <w:rsid w:val="002A12D2"/>
    <w:rsid w:val="002A2C4B"/>
    <w:rsid w:val="002A5871"/>
    <w:rsid w:val="002A67D6"/>
    <w:rsid w:val="002B01DD"/>
    <w:rsid w:val="002B2682"/>
    <w:rsid w:val="002B452D"/>
    <w:rsid w:val="002B4A96"/>
    <w:rsid w:val="002B7462"/>
    <w:rsid w:val="002C2E21"/>
    <w:rsid w:val="002C304D"/>
    <w:rsid w:val="002C5DEC"/>
    <w:rsid w:val="002C6DC6"/>
    <w:rsid w:val="002C70A9"/>
    <w:rsid w:val="002D1172"/>
    <w:rsid w:val="002D1CCF"/>
    <w:rsid w:val="002D41FC"/>
    <w:rsid w:val="002D69CE"/>
    <w:rsid w:val="002D758C"/>
    <w:rsid w:val="002E0EA3"/>
    <w:rsid w:val="002E1BD2"/>
    <w:rsid w:val="002E2B77"/>
    <w:rsid w:val="002E44D9"/>
    <w:rsid w:val="002E4CE4"/>
    <w:rsid w:val="002E4F23"/>
    <w:rsid w:val="002E55BB"/>
    <w:rsid w:val="002E6A80"/>
    <w:rsid w:val="002E6CB3"/>
    <w:rsid w:val="002E7532"/>
    <w:rsid w:val="002F06A4"/>
    <w:rsid w:val="002F1400"/>
    <w:rsid w:val="002F3EFC"/>
    <w:rsid w:val="002F6F96"/>
    <w:rsid w:val="002F7905"/>
    <w:rsid w:val="0030054D"/>
    <w:rsid w:val="003012BC"/>
    <w:rsid w:val="00301D4C"/>
    <w:rsid w:val="00306B65"/>
    <w:rsid w:val="00307A11"/>
    <w:rsid w:val="003104EF"/>
    <w:rsid w:val="003113FF"/>
    <w:rsid w:val="00312C6F"/>
    <w:rsid w:val="0031517D"/>
    <w:rsid w:val="00315B66"/>
    <w:rsid w:val="003163FE"/>
    <w:rsid w:val="00316894"/>
    <w:rsid w:val="0031727F"/>
    <w:rsid w:val="003173A9"/>
    <w:rsid w:val="00317C77"/>
    <w:rsid w:val="0032048F"/>
    <w:rsid w:val="00323062"/>
    <w:rsid w:val="0032385B"/>
    <w:rsid w:val="00323D5B"/>
    <w:rsid w:val="00325ADA"/>
    <w:rsid w:val="00326FCA"/>
    <w:rsid w:val="00327EA5"/>
    <w:rsid w:val="00330D2A"/>
    <w:rsid w:val="003314A5"/>
    <w:rsid w:val="00332ADC"/>
    <w:rsid w:val="00332C97"/>
    <w:rsid w:val="003330E0"/>
    <w:rsid w:val="00334347"/>
    <w:rsid w:val="00334BCB"/>
    <w:rsid w:val="0033602D"/>
    <w:rsid w:val="00336D39"/>
    <w:rsid w:val="0033737A"/>
    <w:rsid w:val="00340CF2"/>
    <w:rsid w:val="003413B1"/>
    <w:rsid w:val="00341F4E"/>
    <w:rsid w:val="00342974"/>
    <w:rsid w:val="00343326"/>
    <w:rsid w:val="00343896"/>
    <w:rsid w:val="00343910"/>
    <w:rsid w:val="0034397B"/>
    <w:rsid w:val="00344572"/>
    <w:rsid w:val="003473DF"/>
    <w:rsid w:val="00350442"/>
    <w:rsid w:val="00350CED"/>
    <w:rsid w:val="00351097"/>
    <w:rsid w:val="00351106"/>
    <w:rsid w:val="00354372"/>
    <w:rsid w:val="00354B77"/>
    <w:rsid w:val="00354DE7"/>
    <w:rsid w:val="00354E9D"/>
    <w:rsid w:val="003555D0"/>
    <w:rsid w:val="003560EB"/>
    <w:rsid w:val="003564A2"/>
    <w:rsid w:val="003578EC"/>
    <w:rsid w:val="00357939"/>
    <w:rsid w:val="0036015B"/>
    <w:rsid w:val="0036205E"/>
    <w:rsid w:val="00364E07"/>
    <w:rsid w:val="0036527B"/>
    <w:rsid w:val="00370D94"/>
    <w:rsid w:val="00373888"/>
    <w:rsid w:val="003741D3"/>
    <w:rsid w:val="00374526"/>
    <w:rsid w:val="00376459"/>
    <w:rsid w:val="00380A55"/>
    <w:rsid w:val="00381746"/>
    <w:rsid w:val="003843FC"/>
    <w:rsid w:val="00386E15"/>
    <w:rsid w:val="00390946"/>
    <w:rsid w:val="003922F0"/>
    <w:rsid w:val="00393A7F"/>
    <w:rsid w:val="00394B31"/>
    <w:rsid w:val="003952C2"/>
    <w:rsid w:val="0039685F"/>
    <w:rsid w:val="00397659"/>
    <w:rsid w:val="0039799E"/>
    <w:rsid w:val="003A01EA"/>
    <w:rsid w:val="003A134A"/>
    <w:rsid w:val="003A1A1A"/>
    <w:rsid w:val="003A222A"/>
    <w:rsid w:val="003A2BC5"/>
    <w:rsid w:val="003A2C25"/>
    <w:rsid w:val="003A3295"/>
    <w:rsid w:val="003A3C88"/>
    <w:rsid w:val="003A5381"/>
    <w:rsid w:val="003A5A6C"/>
    <w:rsid w:val="003A5B91"/>
    <w:rsid w:val="003A64BA"/>
    <w:rsid w:val="003A6644"/>
    <w:rsid w:val="003A6BAC"/>
    <w:rsid w:val="003A7B07"/>
    <w:rsid w:val="003A7D51"/>
    <w:rsid w:val="003B103A"/>
    <w:rsid w:val="003B1437"/>
    <w:rsid w:val="003B23B5"/>
    <w:rsid w:val="003B2D65"/>
    <w:rsid w:val="003B4CB0"/>
    <w:rsid w:val="003B6810"/>
    <w:rsid w:val="003C1B7C"/>
    <w:rsid w:val="003C2A11"/>
    <w:rsid w:val="003C3992"/>
    <w:rsid w:val="003C5829"/>
    <w:rsid w:val="003C586B"/>
    <w:rsid w:val="003C58FF"/>
    <w:rsid w:val="003C5BDD"/>
    <w:rsid w:val="003C6105"/>
    <w:rsid w:val="003D4167"/>
    <w:rsid w:val="003D5621"/>
    <w:rsid w:val="003D5BE7"/>
    <w:rsid w:val="003D6201"/>
    <w:rsid w:val="003E1453"/>
    <w:rsid w:val="003E1CA3"/>
    <w:rsid w:val="003E2180"/>
    <w:rsid w:val="003E2940"/>
    <w:rsid w:val="003E4640"/>
    <w:rsid w:val="003E5958"/>
    <w:rsid w:val="003E5C6B"/>
    <w:rsid w:val="003E69A0"/>
    <w:rsid w:val="003F00C1"/>
    <w:rsid w:val="003F0F12"/>
    <w:rsid w:val="003F23D1"/>
    <w:rsid w:val="003F2594"/>
    <w:rsid w:val="003F31F4"/>
    <w:rsid w:val="003F4444"/>
    <w:rsid w:val="003F4A8A"/>
    <w:rsid w:val="003F5859"/>
    <w:rsid w:val="003F62D1"/>
    <w:rsid w:val="003F67EE"/>
    <w:rsid w:val="00401E75"/>
    <w:rsid w:val="00401FB8"/>
    <w:rsid w:val="004027BB"/>
    <w:rsid w:val="00402C5B"/>
    <w:rsid w:val="00403C84"/>
    <w:rsid w:val="004059E4"/>
    <w:rsid w:val="00405D47"/>
    <w:rsid w:val="004108DB"/>
    <w:rsid w:val="004115B6"/>
    <w:rsid w:val="0041509C"/>
    <w:rsid w:val="00415A7E"/>
    <w:rsid w:val="004177C4"/>
    <w:rsid w:val="00420213"/>
    <w:rsid w:val="00420C6C"/>
    <w:rsid w:val="0042130B"/>
    <w:rsid w:val="00421F89"/>
    <w:rsid w:val="00421FC7"/>
    <w:rsid w:val="0042390F"/>
    <w:rsid w:val="00423C57"/>
    <w:rsid w:val="00424C01"/>
    <w:rsid w:val="00425729"/>
    <w:rsid w:val="00425A07"/>
    <w:rsid w:val="00426B85"/>
    <w:rsid w:val="0042719D"/>
    <w:rsid w:val="004303BA"/>
    <w:rsid w:val="00432445"/>
    <w:rsid w:val="004327FF"/>
    <w:rsid w:val="00432D90"/>
    <w:rsid w:val="00432D91"/>
    <w:rsid w:val="0043420C"/>
    <w:rsid w:val="00434A71"/>
    <w:rsid w:val="0044046F"/>
    <w:rsid w:val="00440AD3"/>
    <w:rsid w:val="004414C9"/>
    <w:rsid w:val="00442016"/>
    <w:rsid w:val="00442152"/>
    <w:rsid w:val="0044268F"/>
    <w:rsid w:val="00442B1D"/>
    <w:rsid w:val="00442FCE"/>
    <w:rsid w:val="00445AAF"/>
    <w:rsid w:val="00451F59"/>
    <w:rsid w:val="004526CA"/>
    <w:rsid w:val="004527D8"/>
    <w:rsid w:val="004532BB"/>
    <w:rsid w:val="00454200"/>
    <w:rsid w:val="00455253"/>
    <w:rsid w:val="004555CF"/>
    <w:rsid w:val="004556A5"/>
    <w:rsid w:val="00456045"/>
    <w:rsid w:val="00463B70"/>
    <w:rsid w:val="0046404A"/>
    <w:rsid w:val="00464106"/>
    <w:rsid w:val="004641DD"/>
    <w:rsid w:val="00465510"/>
    <w:rsid w:val="0046576E"/>
    <w:rsid w:val="004666E9"/>
    <w:rsid w:val="00467BDD"/>
    <w:rsid w:val="004702A7"/>
    <w:rsid w:val="004721ED"/>
    <w:rsid w:val="00472559"/>
    <w:rsid w:val="00472A67"/>
    <w:rsid w:val="00472E69"/>
    <w:rsid w:val="004755D1"/>
    <w:rsid w:val="0047649E"/>
    <w:rsid w:val="00476F48"/>
    <w:rsid w:val="004772A9"/>
    <w:rsid w:val="004772FA"/>
    <w:rsid w:val="004807D6"/>
    <w:rsid w:val="00480CA3"/>
    <w:rsid w:val="00481F17"/>
    <w:rsid w:val="004839B9"/>
    <w:rsid w:val="00484C88"/>
    <w:rsid w:val="004857D0"/>
    <w:rsid w:val="00486FAA"/>
    <w:rsid w:val="004879B0"/>
    <w:rsid w:val="00487F5F"/>
    <w:rsid w:val="00490F7B"/>
    <w:rsid w:val="00491834"/>
    <w:rsid w:val="00492592"/>
    <w:rsid w:val="00492F1D"/>
    <w:rsid w:val="00493702"/>
    <w:rsid w:val="00494667"/>
    <w:rsid w:val="0049527F"/>
    <w:rsid w:val="004A2BB3"/>
    <w:rsid w:val="004A3563"/>
    <w:rsid w:val="004A4B99"/>
    <w:rsid w:val="004A6B6A"/>
    <w:rsid w:val="004A7570"/>
    <w:rsid w:val="004B0854"/>
    <w:rsid w:val="004B08F8"/>
    <w:rsid w:val="004B133F"/>
    <w:rsid w:val="004B370F"/>
    <w:rsid w:val="004B4B89"/>
    <w:rsid w:val="004B5601"/>
    <w:rsid w:val="004B57FA"/>
    <w:rsid w:val="004B63C3"/>
    <w:rsid w:val="004B64A1"/>
    <w:rsid w:val="004B6765"/>
    <w:rsid w:val="004B7A05"/>
    <w:rsid w:val="004C15C7"/>
    <w:rsid w:val="004C1F57"/>
    <w:rsid w:val="004C3056"/>
    <w:rsid w:val="004C36E5"/>
    <w:rsid w:val="004C7287"/>
    <w:rsid w:val="004D0467"/>
    <w:rsid w:val="004D2471"/>
    <w:rsid w:val="004D3A3A"/>
    <w:rsid w:val="004D405A"/>
    <w:rsid w:val="004D531F"/>
    <w:rsid w:val="004D5E52"/>
    <w:rsid w:val="004D6FAB"/>
    <w:rsid w:val="004E1B8B"/>
    <w:rsid w:val="004E2193"/>
    <w:rsid w:val="004E529C"/>
    <w:rsid w:val="004E5642"/>
    <w:rsid w:val="004E699D"/>
    <w:rsid w:val="004E746B"/>
    <w:rsid w:val="004E761E"/>
    <w:rsid w:val="004F061D"/>
    <w:rsid w:val="004F1761"/>
    <w:rsid w:val="004F201E"/>
    <w:rsid w:val="004F25AE"/>
    <w:rsid w:val="004F43BB"/>
    <w:rsid w:val="004F4617"/>
    <w:rsid w:val="004F47CD"/>
    <w:rsid w:val="00501285"/>
    <w:rsid w:val="00501D9E"/>
    <w:rsid w:val="00503F61"/>
    <w:rsid w:val="0050403D"/>
    <w:rsid w:val="00504469"/>
    <w:rsid w:val="005049BB"/>
    <w:rsid w:val="00505090"/>
    <w:rsid w:val="00506246"/>
    <w:rsid w:val="00506999"/>
    <w:rsid w:val="00506FE2"/>
    <w:rsid w:val="005078C8"/>
    <w:rsid w:val="00507BC7"/>
    <w:rsid w:val="005100AC"/>
    <w:rsid w:val="005106C0"/>
    <w:rsid w:val="00511BBA"/>
    <w:rsid w:val="005121F6"/>
    <w:rsid w:val="00512ED8"/>
    <w:rsid w:val="00514C17"/>
    <w:rsid w:val="005153AD"/>
    <w:rsid w:val="00515583"/>
    <w:rsid w:val="00516487"/>
    <w:rsid w:val="005176C8"/>
    <w:rsid w:val="00517B02"/>
    <w:rsid w:val="00517F3D"/>
    <w:rsid w:val="00521766"/>
    <w:rsid w:val="00521AE5"/>
    <w:rsid w:val="00524355"/>
    <w:rsid w:val="00531498"/>
    <w:rsid w:val="005324A6"/>
    <w:rsid w:val="00532E20"/>
    <w:rsid w:val="0053338E"/>
    <w:rsid w:val="0053493C"/>
    <w:rsid w:val="00535B86"/>
    <w:rsid w:val="005363D0"/>
    <w:rsid w:val="00537D59"/>
    <w:rsid w:val="00540414"/>
    <w:rsid w:val="00542212"/>
    <w:rsid w:val="00545A06"/>
    <w:rsid w:val="00546205"/>
    <w:rsid w:val="005476FC"/>
    <w:rsid w:val="00550BBC"/>
    <w:rsid w:val="00551310"/>
    <w:rsid w:val="00553668"/>
    <w:rsid w:val="005558F0"/>
    <w:rsid w:val="00560715"/>
    <w:rsid w:val="00560772"/>
    <w:rsid w:val="005646C3"/>
    <w:rsid w:val="00570D23"/>
    <w:rsid w:val="005710D0"/>
    <w:rsid w:val="005740A4"/>
    <w:rsid w:val="00574CC2"/>
    <w:rsid w:val="005815A4"/>
    <w:rsid w:val="0058243F"/>
    <w:rsid w:val="0058269B"/>
    <w:rsid w:val="00583961"/>
    <w:rsid w:val="005839E6"/>
    <w:rsid w:val="00586CE2"/>
    <w:rsid w:val="005908B2"/>
    <w:rsid w:val="005919EC"/>
    <w:rsid w:val="00592526"/>
    <w:rsid w:val="00593C65"/>
    <w:rsid w:val="00595B14"/>
    <w:rsid w:val="0059691B"/>
    <w:rsid w:val="00597C28"/>
    <w:rsid w:val="005A1BF2"/>
    <w:rsid w:val="005A2170"/>
    <w:rsid w:val="005A22CD"/>
    <w:rsid w:val="005A3E36"/>
    <w:rsid w:val="005A6219"/>
    <w:rsid w:val="005B03D8"/>
    <w:rsid w:val="005B1FBF"/>
    <w:rsid w:val="005B6157"/>
    <w:rsid w:val="005B6AFC"/>
    <w:rsid w:val="005B7D3D"/>
    <w:rsid w:val="005C056B"/>
    <w:rsid w:val="005C1501"/>
    <w:rsid w:val="005C15F7"/>
    <w:rsid w:val="005C208F"/>
    <w:rsid w:val="005C36CB"/>
    <w:rsid w:val="005C5729"/>
    <w:rsid w:val="005C73D6"/>
    <w:rsid w:val="005C75FA"/>
    <w:rsid w:val="005D1690"/>
    <w:rsid w:val="005D1753"/>
    <w:rsid w:val="005D231C"/>
    <w:rsid w:val="005D236F"/>
    <w:rsid w:val="005D443C"/>
    <w:rsid w:val="005D567E"/>
    <w:rsid w:val="005D58D6"/>
    <w:rsid w:val="005D70C5"/>
    <w:rsid w:val="005D77C1"/>
    <w:rsid w:val="005E18BB"/>
    <w:rsid w:val="005E2084"/>
    <w:rsid w:val="005E2E99"/>
    <w:rsid w:val="005E3769"/>
    <w:rsid w:val="005E7BAE"/>
    <w:rsid w:val="005F12F1"/>
    <w:rsid w:val="005F2BA4"/>
    <w:rsid w:val="005F5A59"/>
    <w:rsid w:val="005F6610"/>
    <w:rsid w:val="005F6B39"/>
    <w:rsid w:val="005F7042"/>
    <w:rsid w:val="005F7E7F"/>
    <w:rsid w:val="00600DB8"/>
    <w:rsid w:val="006017FA"/>
    <w:rsid w:val="0060382E"/>
    <w:rsid w:val="0060497D"/>
    <w:rsid w:val="006053BB"/>
    <w:rsid w:val="00605DEA"/>
    <w:rsid w:val="006060AC"/>
    <w:rsid w:val="0060749A"/>
    <w:rsid w:val="00611B75"/>
    <w:rsid w:val="00611FF6"/>
    <w:rsid w:val="00612672"/>
    <w:rsid w:val="00613A43"/>
    <w:rsid w:val="006153D4"/>
    <w:rsid w:val="00615F8F"/>
    <w:rsid w:val="006163C2"/>
    <w:rsid w:val="0061698E"/>
    <w:rsid w:val="00620AD8"/>
    <w:rsid w:val="00620DFC"/>
    <w:rsid w:val="00624F52"/>
    <w:rsid w:val="0062559E"/>
    <w:rsid w:val="00625869"/>
    <w:rsid w:val="00625F4E"/>
    <w:rsid w:val="00627609"/>
    <w:rsid w:val="00630227"/>
    <w:rsid w:val="00631565"/>
    <w:rsid w:val="0063191D"/>
    <w:rsid w:val="0063368B"/>
    <w:rsid w:val="00633D26"/>
    <w:rsid w:val="00634310"/>
    <w:rsid w:val="00634897"/>
    <w:rsid w:val="006349FD"/>
    <w:rsid w:val="006352BF"/>
    <w:rsid w:val="006361CD"/>
    <w:rsid w:val="00636A3F"/>
    <w:rsid w:val="00637993"/>
    <w:rsid w:val="006415E5"/>
    <w:rsid w:val="006422B3"/>
    <w:rsid w:val="006425AD"/>
    <w:rsid w:val="0064306D"/>
    <w:rsid w:val="006439D0"/>
    <w:rsid w:val="006445A8"/>
    <w:rsid w:val="006447A5"/>
    <w:rsid w:val="00644FB5"/>
    <w:rsid w:val="00644FFE"/>
    <w:rsid w:val="0064604B"/>
    <w:rsid w:val="006509E5"/>
    <w:rsid w:val="00654277"/>
    <w:rsid w:val="0065512E"/>
    <w:rsid w:val="006572D7"/>
    <w:rsid w:val="00657AF5"/>
    <w:rsid w:val="006603C5"/>
    <w:rsid w:val="00661C5D"/>
    <w:rsid w:val="00661F89"/>
    <w:rsid w:val="0066260D"/>
    <w:rsid w:val="00663BD6"/>
    <w:rsid w:val="00664EF5"/>
    <w:rsid w:val="00667274"/>
    <w:rsid w:val="006679C8"/>
    <w:rsid w:val="006707EC"/>
    <w:rsid w:val="006721B7"/>
    <w:rsid w:val="00673ACA"/>
    <w:rsid w:val="00675A5C"/>
    <w:rsid w:val="00677F11"/>
    <w:rsid w:val="006803E2"/>
    <w:rsid w:val="00680513"/>
    <w:rsid w:val="006811EB"/>
    <w:rsid w:val="0068311F"/>
    <w:rsid w:val="00685473"/>
    <w:rsid w:val="00685B1B"/>
    <w:rsid w:val="00686277"/>
    <w:rsid w:val="006863F5"/>
    <w:rsid w:val="00686A62"/>
    <w:rsid w:val="00690768"/>
    <w:rsid w:val="00690B46"/>
    <w:rsid w:val="006944B5"/>
    <w:rsid w:val="00695A78"/>
    <w:rsid w:val="006961C9"/>
    <w:rsid w:val="006A018B"/>
    <w:rsid w:val="006A05BE"/>
    <w:rsid w:val="006A29FC"/>
    <w:rsid w:val="006A3D32"/>
    <w:rsid w:val="006B0C8A"/>
    <w:rsid w:val="006B1C25"/>
    <w:rsid w:val="006B1FA0"/>
    <w:rsid w:val="006B34AA"/>
    <w:rsid w:val="006B38A9"/>
    <w:rsid w:val="006B3AD0"/>
    <w:rsid w:val="006B4886"/>
    <w:rsid w:val="006B587E"/>
    <w:rsid w:val="006B5C2E"/>
    <w:rsid w:val="006B5E00"/>
    <w:rsid w:val="006B6268"/>
    <w:rsid w:val="006C0CC4"/>
    <w:rsid w:val="006C18B1"/>
    <w:rsid w:val="006C1B5B"/>
    <w:rsid w:val="006C2D7D"/>
    <w:rsid w:val="006C5CED"/>
    <w:rsid w:val="006C608E"/>
    <w:rsid w:val="006C697A"/>
    <w:rsid w:val="006D01D5"/>
    <w:rsid w:val="006D082F"/>
    <w:rsid w:val="006D38A0"/>
    <w:rsid w:val="006D40EC"/>
    <w:rsid w:val="006D6965"/>
    <w:rsid w:val="006E03FF"/>
    <w:rsid w:val="006E081D"/>
    <w:rsid w:val="006E1015"/>
    <w:rsid w:val="006E1BF7"/>
    <w:rsid w:val="006E26BA"/>
    <w:rsid w:val="006E491B"/>
    <w:rsid w:val="006E5207"/>
    <w:rsid w:val="006E55B5"/>
    <w:rsid w:val="006E56CD"/>
    <w:rsid w:val="006E6D84"/>
    <w:rsid w:val="006E7691"/>
    <w:rsid w:val="006E7EB8"/>
    <w:rsid w:val="006F041B"/>
    <w:rsid w:val="006F2AE6"/>
    <w:rsid w:val="006F6A4B"/>
    <w:rsid w:val="00700378"/>
    <w:rsid w:val="007005A6"/>
    <w:rsid w:val="007022AA"/>
    <w:rsid w:val="007041DC"/>
    <w:rsid w:val="00704707"/>
    <w:rsid w:val="0070483F"/>
    <w:rsid w:val="00704FC4"/>
    <w:rsid w:val="007060F1"/>
    <w:rsid w:val="00706175"/>
    <w:rsid w:val="00711FBF"/>
    <w:rsid w:val="00713102"/>
    <w:rsid w:val="0071630A"/>
    <w:rsid w:val="00716FB9"/>
    <w:rsid w:val="0071727B"/>
    <w:rsid w:val="0071740E"/>
    <w:rsid w:val="00717CA9"/>
    <w:rsid w:val="007222F6"/>
    <w:rsid w:val="00723D6E"/>
    <w:rsid w:val="007248F3"/>
    <w:rsid w:val="00725669"/>
    <w:rsid w:val="007269A4"/>
    <w:rsid w:val="007314D7"/>
    <w:rsid w:val="0073530F"/>
    <w:rsid w:val="00737907"/>
    <w:rsid w:val="00737ADD"/>
    <w:rsid w:val="00740A3D"/>
    <w:rsid w:val="00741254"/>
    <w:rsid w:val="00742263"/>
    <w:rsid w:val="007423C2"/>
    <w:rsid w:val="007424DB"/>
    <w:rsid w:val="00742CC0"/>
    <w:rsid w:val="00743788"/>
    <w:rsid w:val="00743A35"/>
    <w:rsid w:val="00744F71"/>
    <w:rsid w:val="00745930"/>
    <w:rsid w:val="00747FF4"/>
    <w:rsid w:val="00750205"/>
    <w:rsid w:val="0075100D"/>
    <w:rsid w:val="007511E7"/>
    <w:rsid w:val="007512BB"/>
    <w:rsid w:val="0075172C"/>
    <w:rsid w:val="00753985"/>
    <w:rsid w:val="00756784"/>
    <w:rsid w:val="00756B8B"/>
    <w:rsid w:val="00756C8C"/>
    <w:rsid w:val="00757022"/>
    <w:rsid w:val="0076062A"/>
    <w:rsid w:val="00764322"/>
    <w:rsid w:val="00765F8F"/>
    <w:rsid w:val="00766303"/>
    <w:rsid w:val="007700B6"/>
    <w:rsid w:val="007704F4"/>
    <w:rsid w:val="00770FC2"/>
    <w:rsid w:val="00772618"/>
    <w:rsid w:val="00780019"/>
    <w:rsid w:val="00781CB9"/>
    <w:rsid w:val="0078310D"/>
    <w:rsid w:val="00785916"/>
    <w:rsid w:val="00787FE2"/>
    <w:rsid w:val="0079049A"/>
    <w:rsid w:val="007912EA"/>
    <w:rsid w:val="007915BF"/>
    <w:rsid w:val="00791921"/>
    <w:rsid w:val="007919A8"/>
    <w:rsid w:val="007919EE"/>
    <w:rsid w:val="00791CAB"/>
    <w:rsid w:val="00793A7A"/>
    <w:rsid w:val="00793E93"/>
    <w:rsid w:val="00793FFC"/>
    <w:rsid w:val="007943B6"/>
    <w:rsid w:val="00795AD9"/>
    <w:rsid w:val="007A05C8"/>
    <w:rsid w:val="007A1F45"/>
    <w:rsid w:val="007A2074"/>
    <w:rsid w:val="007A2480"/>
    <w:rsid w:val="007A2A9D"/>
    <w:rsid w:val="007A3CD0"/>
    <w:rsid w:val="007A4379"/>
    <w:rsid w:val="007A48FC"/>
    <w:rsid w:val="007A4918"/>
    <w:rsid w:val="007A494A"/>
    <w:rsid w:val="007A7528"/>
    <w:rsid w:val="007A7788"/>
    <w:rsid w:val="007B1178"/>
    <w:rsid w:val="007B2B48"/>
    <w:rsid w:val="007B3960"/>
    <w:rsid w:val="007B4A06"/>
    <w:rsid w:val="007B52CB"/>
    <w:rsid w:val="007B68A3"/>
    <w:rsid w:val="007B6CB9"/>
    <w:rsid w:val="007C04D0"/>
    <w:rsid w:val="007C0D63"/>
    <w:rsid w:val="007C102D"/>
    <w:rsid w:val="007C12D0"/>
    <w:rsid w:val="007C12F9"/>
    <w:rsid w:val="007C1FA3"/>
    <w:rsid w:val="007C26DA"/>
    <w:rsid w:val="007C301F"/>
    <w:rsid w:val="007C3023"/>
    <w:rsid w:val="007C458D"/>
    <w:rsid w:val="007C4B42"/>
    <w:rsid w:val="007C5536"/>
    <w:rsid w:val="007C6E58"/>
    <w:rsid w:val="007C7BA4"/>
    <w:rsid w:val="007C7FBE"/>
    <w:rsid w:val="007D0A83"/>
    <w:rsid w:val="007D2534"/>
    <w:rsid w:val="007D5873"/>
    <w:rsid w:val="007D75E8"/>
    <w:rsid w:val="007D7672"/>
    <w:rsid w:val="007E02DC"/>
    <w:rsid w:val="007E22D4"/>
    <w:rsid w:val="007E3A8C"/>
    <w:rsid w:val="007E62B5"/>
    <w:rsid w:val="007E71C5"/>
    <w:rsid w:val="007F05CE"/>
    <w:rsid w:val="007F1BC1"/>
    <w:rsid w:val="007F6599"/>
    <w:rsid w:val="007F77A8"/>
    <w:rsid w:val="0080138E"/>
    <w:rsid w:val="00804111"/>
    <w:rsid w:val="00805EAA"/>
    <w:rsid w:val="00806CE6"/>
    <w:rsid w:val="008103C1"/>
    <w:rsid w:val="00812C4C"/>
    <w:rsid w:val="00812D5A"/>
    <w:rsid w:val="00812D72"/>
    <w:rsid w:val="00812DC6"/>
    <w:rsid w:val="00813726"/>
    <w:rsid w:val="0081522D"/>
    <w:rsid w:val="00816E1D"/>
    <w:rsid w:val="008209C5"/>
    <w:rsid w:val="00821EF8"/>
    <w:rsid w:val="008223FA"/>
    <w:rsid w:val="00823580"/>
    <w:rsid w:val="008239EC"/>
    <w:rsid w:val="00826375"/>
    <w:rsid w:val="008270AA"/>
    <w:rsid w:val="00830F5B"/>
    <w:rsid w:val="008342B5"/>
    <w:rsid w:val="0083495F"/>
    <w:rsid w:val="00835A39"/>
    <w:rsid w:val="00835B25"/>
    <w:rsid w:val="00835E08"/>
    <w:rsid w:val="00836033"/>
    <w:rsid w:val="00844672"/>
    <w:rsid w:val="008504B4"/>
    <w:rsid w:val="00852282"/>
    <w:rsid w:val="008528EE"/>
    <w:rsid w:val="008546C9"/>
    <w:rsid w:val="0085597F"/>
    <w:rsid w:val="00855E3D"/>
    <w:rsid w:val="00857998"/>
    <w:rsid w:val="00862AE1"/>
    <w:rsid w:val="00862F65"/>
    <w:rsid w:val="00865438"/>
    <w:rsid w:val="008654D3"/>
    <w:rsid w:val="00865748"/>
    <w:rsid w:val="00865D8A"/>
    <w:rsid w:val="00867B6D"/>
    <w:rsid w:val="00867E4F"/>
    <w:rsid w:val="00867FC1"/>
    <w:rsid w:val="0087127B"/>
    <w:rsid w:val="008716CF"/>
    <w:rsid w:val="00871F3D"/>
    <w:rsid w:val="0087200E"/>
    <w:rsid w:val="008726D9"/>
    <w:rsid w:val="00872A75"/>
    <w:rsid w:val="008737BB"/>
    <w:rsid w:val="008741BD"/>
    <w:rsid w:val="00874DB5"/>
    <w:rsid w:val="008757FE"/>
    <w:rsid w:val="00876571"/>
    <w:rsid w:val="008774C2"/>
    <w:rsid w:val="008804C5"/>
    <w:rsid w:val="00882158"/>
    <w:rsid w:val="00882B2C"/>
    <w:rsid w:val="00883CC2"/>
    <w:rsid w:val="00884270"/>
    <w:rsid w:val="00884AC3"/>
    <w:rsid w:val="008850E1"/>
    <w:rsid w:val="00885C06"/>
    <w:rsid w:val="00886D90"/>
    <w:rsid w:val="008910F8"/>
    <w:rsid w:val="00891830"/>
    <w:rsid w:val="00891B24"/>
    <w:rsid w:val="00893240"/>
    <w:rsid w:val="00893A72"/>
    <w:rsid w:val="00894D27"/>
    <w:rsid w:val="008962DA"/>
    <w:rsid w:val="008979D9"/>
    <w:rsid w:val="008A0AD2"/>
    <w:rsid w:val="008A134B"/>
    <w:rsid w:val="008A7993"/>
    <w:rsid w:val="008B1720"/>
    <w:rsid w:val="008B3C17"/>
    <w:rsid w:val="008B5A7A"/>
    <w:rsid w:val="008B5CB4"/>
    <w:rsid w:val="008C03A1"/>
    <w:rsid w:val="008C05F5"/>
    <w:rsid w:val="008C0BD8"/>
    <w:rsid w:val="008C0D2C"/>
    <w:rsid w:val="008C1D5F"/>
    <w:rsid w:val="008C1F77"/>
    <w:rsid w:val="008C5E67"/>
    <w:rsid w:val="008C68D2"/>
    <w:rsid w:val="008C7CD4"/>
    <w:rsid w:val="008D014A"/>
    <w:rsid w:val="008D09DB"/>
    <w:rsid w:val="008D335D"/>
    <w:rsid w:val="008D3518"/>
    <w:rsid w:val="008D3DF9"/>
    <w:rsid w:val="008D41D5"/>
    <w:rsid w:val="008D4960"/>
    <w:rsid w:val="008D5CAF"/>
    <w:rsid w:val="008D649C"/>
    <w:rsid w:val="008D6BB3"/>
    <w:rsid w:val="008E0356"/>
    <w:rsid w:val="008E2E72"/>
    <w:rsid w:val="008E4819"/>
    <w:rsid w:val="008E5CDB"/>
    <w:rsid w:val="008F08E4"/>
    <w:rsid w:val="008F1729"/>
    <w:rsid w:val="008F22A3"/>
    <w:rsid w:val="008F3C6F"/>
    <w:rsid w:val="008F3CA6"/>
    <w:rsid w:val="008F459B"/>
    <w:rsid w:val="008F45A9"/>
    <w:rsid w:val="008F5032"/>
    <w:rsid w:val="008F52DF"/>
    <w:rsid w:val="008F57DA"/>
    <w:rsid w:val="00901BF7"/>
    <w:rsid w:val="00902835"/>
    <w:rsid w:val="00903D81"/>
    <w:rsid w:val="009040A3"/>
    <w:rsid w:val="00904407"/>
    <w:rsid w:val="009105B5"/>
    <w:rsid w:val="00910CBE"/>
    <w:rsid w:val="00912AE8"/>
    <w:rsid w:val="00912B7B"/>
    <w:rsid w:val="00912CB4"/>
    <w:rsid w:val="009136BD"/>
    <w:rsid w:val="009141EE"/>
    <w:rsid w:val="00914334"/>
    <w:rsid w:val="009152A5"/>
    <w:rsid w:val="009158AB"/>
    <w:rsid w:val="009161CF"/>
    <w:rsid w:val="0091719A"/>
    <w:rsid w:val="00921E5F"/>
    <w:rsid w:val="009257C2"/>
    <w:rsid w:val="00925EDB"/>
    <w:rsid w:val="00925EF4"/>
    <w:rsid w:val="009301C8"/>
    <w:rsid w:val="00934101"/>
    <w:rsid w:val="009348EC"/>
    <w:rsid w:val="0093640F"/>
    <w:rsid w:val="009366E6"/>
    <w:rsid w:val="009402E4"/>
    <w:rsid w:val="00941196"/>
    <w:rsid w:val="00941682"/>
    <w:rsid w:val="00944FC2"/>
    <w:rsid w:val="009460F9"/>
    <w:rsid w:val="00946419"/>
    <w:rsid w:val="00947057"/>
    <w:rsid w:val="00950156"/>
    <w:rsid w:val="009519A9"/>
    <w:rsid w:val="00953E5A"/>
    <w:rsid w:val="00954765"/>
    <w:rsid w:val="0095481C"/>
    <w:rsid w:val="009548E8"/>
    <w:rsid w:val="00954D0F"/>
    <w:rsid w:val="009567E0"/>
    <w:rsid w:val="00957563"/>
    <w:rsid w:val="00960060"/>
    <w:rsid w:val="0096049B"/>
    <w:rsid w:val="009609BA"/>
    <w:rsid w:val="00962338"/>
    <w:rsid w:val="009627C9"/>
    <w:rsid w:val="00963948"/>
    <w:rsid w:val="00963C7A"/>
    <w:rsid w:val="00966360"/>
    <w:rsid w:val="0096737D"/>
    <w:rsid w:val="00970843"/>
    <w:rsid w:val="009726C4"/>
    <w:rsid w:val="0097286C"/>
    <w:rsid w:val="0097394C"/>
    <w:rsid w:val="00976F32"/>
    <w:rsid w:val="00977159"/>
    <w:rsid w:val="00977770"/>
    <w:rsid w:val="00980DFC"/>
    <w:rsid w:val="00982067"/>
    <w:rsid w:val="00982720"/>
    <w:rsid w:val="00984E86"/>
    <w:rsid w:val="00985A78"/>
    <w:rsid w:val="00990BF5"/>
    <w:rsid w:val="00995061"/>
    <w:rsid w:val="00995274"/>
    <w:rsid w:val="00995E06"/>
    <w:rsid w:val="00997FD0"/>
    <w:rsid w:val="009A274F"/>
    <w:rsid w:val="009A31FA"/>
    <w:rsid w:val="009A51CB"/>
    <w:rsid w:val="009A5317"/>
    <w:rsid w:val="009A5B86"/>
    <w:rsid w:val="009A5F5D"/>
    <w:rsid w:val="009A7571"/>
    <w:rsid w:val="009B0557"/>
    <w:rsid w:val="009B0A54"/>
    <w:rsid w:val="009B3B96"/>
    <w:rsid w:val="009B7DF0"/>
    <w:rsid w:val="009C0918"/>
    <w:rsid w:val="009C0CEB"/>
    <w:rsid w:val="009C1698"/>
    <w:rsid w:val="009C2F29"/>
    <w:rsid w:val="009C3628"/>
    <w:rsid w:val="009C46BA"/>
    <w:rsid w:val="009C54AC"/>
    <w:rsid w:val="009C6AD9"/>
    <w:rsid w:val="009C7AC1"/>
    <w:rsid w:val="009C7BB4"/>
    <w:rsid w:val="009D0376"/>
    <w:rsid w:val="009D1676"/>
    <w:rsid w:val="009D1F94"/>
    <w:rsid w:val="009D2BD5"/>
    <w:rsid w:val="009D2E8B"/>
    <w:rsid w:val="009D3BDF"/>
    <w:rsid w:val="009D4420"/>
    <w:rsid w:val="009D5A56"/>
    <w:rsid w:val="009D61B9"/>
    <w:rsid w:val="009D77F6"/>
    <w:rsid w:val="009D7C53"/>
    <w:rsid w:val="009E2D08"/>
    <w:rsid w:val="009E5042"/>
    <w:rsid w:val="009E5F29"/>
    <w:rsid w:val="009F0A6C"/>
    <w:rsid w:val="009F2ADE"/>
    <w:rsid w:val="009F3061"/>
    <w:rsid w:val="009F648D"/>
    <w:rsid w:val="009F6C63"/>
    <w:rsid w:val="009F70B5"/>
    <w:rsid w:val="009F73DF"/>
    <w:rsid w:val="00A004BF"/>
    <w:rsid w:val="00A017DD"/>
    <w:rsid w:val="00A02BE5"/>
    <w:rsid w:val="00A03A97"/>
    <w:rsid w:val="00A03B6A"/>
    <w:rsid w:val="00A06CD8"/>
    <w:rsid w:val="00A11709"/>
    <w:rsid w:val="00A12276"/>
    <w:rsid w:val="00A1239D"/>
    <w:rsid w:val="00A15625"/>
    <w:rsid w:val="00A1633C"/>
    <w:rsid w:val="00A165B7"/>
    <w:rsid w:val="00A17AB7"/>
    <w:rsid w:val="00A201AF"/>
    <w:rsid w:val="00A22008"/>
    <w:rsid w:val="00A232A0"/>
    <w:rsid w:val="00A2361F"/>
    <w:rsid w:val="00A250E5"/>
    <w:rsid w:val="00A257BD"/>
    <w:rsid w:val="00A260F2"/>
    <w:rsid w:val="00A26307"/>
    <w:rsid w:val="00A263ED"/>
    <w:rsid w:val="00A266FD"/>
    <w:rsid w:val="00A33617"/>
    <w:rsid w:val="00A35EF3"/>
    <w:rsid w:val="00A370EA"/>
    <w:rsid w:val="00A4172F"/>
    <w:rsid w:val="00A42C23"/>
    <w:rsid w:val="00A43897"/>
    <w:rsid w:val="00A440A7"/>
    <w:rsid w:val="00A449EB"/>
    <w:rsid w:val="00A51202"/>
    <w:rsid w:val="00A51627"/>
    <w:rsid w:val="00A53CF7"/>
    <w:rsid w:val="00A54CD6"/>
    <w:rsid w:val="00A54FB9"/>
    <w:rsid w:val="00A550F7"/>
    <w:rsid w:val="00A55CE9"/>
    <w:rsid w:val="00A570F8"/>
    <w:rsid w:val="00A6015D"/>
    <w:rsid w:val="00A606EE"/>
    <w:rsid w:val="00A63169"/>
    <w:rsid w:val="00A63B5A"/>
    <w:rsid w:val="00A6421A"/>
    <w:rsid w:val="00A6607A"/>
    <w:rsid w:val="00A7195D"/>
    <w:rsid w:val="00A71A45"/>
    <w:rsid w:val="00A72AB5"/>
    <w:rsid w:val="00A72BB5"/>
    <w:rsid w:val="00A74F9B"/>
    <w:rsid w:val="00A75185"/>
    <w:rsid w:val="00A76A0A"/>
    <w:rsid w:val="00A77490"/>
    <w:rsid w:val="00A8175F"/>
    <w:rsid w:val="00A83194"/>
    <w:rsid w:val="00A837A4"/>
    <w:rsid w:val="00A85652"/>
    <w:rsid w:val="00A8625C"/>
    <w:rsid w:val="00A86B37"/>
    <w:rsid w:val="00A91CA8"/>
    <w:rsid w:val="00A92EB5"/>
    <w:rsid w:val="00A95183"/>
    <w:rsid w:val="00AA03AD"/>
    <w:rsid w:val="00AA0D43"/>
    <w:rsid w:val="00AA39D8"/>
    <w:rsid w:val="00AA3ED3"/>
    <w:rsid w:val="00AA410B"/>
    <w:rsid w:val="00AA576E"/>
    <w:rsid w:val="00AA5CB5"/>
    <w:rsid w:val="00AA65FF"/>
    <w:rsid w:val="00AA681D"/>
    <w:rsid w:val="00AB042B"/>
    <w:rsid w:val="00AB060A"/>
    <w:rsid w:val="00AB0A6E"/>
    <w:rsid w:val="00AB1967"/>
    <w:rsid w:val="00AB209E"/>
    <w:rsid w:val="00AB23BF"/>
    <w:rsid w:val="00AB3329"/>
    <w:rsid w:val="00AB35F9"/>
    <w:rsid w:val="00AB42FC"/>
    <w:rsid w:val="00AB473A"/>
    <w:rsid w:val="00AB48A7"/>
    <w:rsid w:val="00AB5E66"/>
    <w:rsid w:val="00AB68BF"/>
    <w:rsid w:val="00AB69DE"/>
    <w:rsid w:val="00AB730A"/>
    <w:rsid w:val="00AB7B92"/>
    <w:rsid w:val="00AC31AB"/>
    <w:rsid w:val="00AC4F7B"/>
    <w:rsid w:val="00AC5E12"/>
    <w:rsid w:val="00AC6BD4"/>
    <w:rsid w:val="00AD03C4"/>
    <w:rsid w:val="00AD09DD"/>
    <w:rsid w:val="00AD1462"/>
    <w:rsid w:val="00AD3A34"/>
    <w:rsid w:val="00AD3ED3"/>
    <w:rsid w:val="00AD601E"/>
    <w:rsid w:val="00AD6FAE"/>
    <w:rsid w:val="00AD71AD"/>
    <w:rsid w:val="00AD7BD7"/>
    <w:rsid w:val="00AE0FB4"/>
    <w:rsid w:val="00AE4734"/>
    <w:rsid w:val="00AE5F84"/>
    <w:rsid w:val="00AE7967"/>
    <w:rsid w:val="00AF055A"/>
    <w:rsid w:val="00AF0B0D"/>
    <w:rsid w:val="00AF4447"/>
    <w:rsid w:val="00AF4EBE"/>
    <w:rsid w:val="00AF5C66"/>
    <w:rsid w:val="00AF6080"/>
    <w:rsid w:val="00AF6181"/>
    <w:rsid w:val="00AF7095"/>
    <w:rsid w:val="00B0240D"/>
    <w:rsid w:val="00B03567"/>
    <w:rsid w:val="00B0490D"/>
    <w:rsid w:val="00B0492D"/>
    <w:rsid w:val="00B07B36"/>
    <w:rsid w:val="00B07C7C"/>
    <w:rsid w:val="00B07F39"/>
    <w:rsid w:val="00B10020"/>
    <w:rsid w:val="00B12E6E"/>
    <w:rsid w:val="00B143F0"/>
    <w:rsid w:val="00B1489B"/>
    <w:rsid w:val="00B1659B"/>
    <w:rsid w:val="00B20A1A"/>
    <w:rsid w:val="00B22394"/>
    <w:rsid w:val="00B247DF"/>
    <w:rsid w:val="00B25722"/>
    <w:rsid w:val="00B25EB1"/>
    <w:rsid w:val="00B26671"/>
    <w:rsid w:val="00B2672B"/>
    <w:rsid w:val="00B26C8A"/>
    <w:rsid w:val="00B27320"/>
    <w:rsid w:val="00B27385"/>
    <w:rsid w:val="00B2766A"/>
    <w:rsid w:val="00B3140D"/>
    <w:rsid w:val="00B3151E"/>
    <w:rsid w:val="00B31794"/>
    <w:rsid w:val="00B3188B"/>
    <w:rsid w:val="00B320A9"/>
    <w:rsid w:val="00B359C4"/>
    <w:rsid w:val="00B414D7"/>
    <w:rsid w:val="00B415BB"/>
    <w:rsid w:val="00B47919"/>
    <w:rsid w:val="00B501F7"/>
    <w:rsid w:val="00B51587"/>
    <w:rsid w:val="00B52D03"/>
    <w:rsid w:val="00B53276"/>
    <w:rsid w:val="00B55F8F"/>
    <w:rsid w:val="00B5726C"/>
    <w:rsid w:val="00B576F5"/>
    <w:rsid w:val="00B62A0F"/>
    <w:rsid w:val="00B62D2E"/>
    <w:rsid w:val="00B63B34"/>
    <w:rsid w:val="00B63C6A"/>
    <w:rsid w:val="00B653B4"/>
    <w:rsid w:val="00B666BA"/>
    <w:rsid w:val="00B70158"/>
    <w:rsid w:val="00B714BB"/>
    <w:rsid w:val="00B71FD0"/>
    <w:rsid w:val="00B73514"/>
    <w:rsid w:val="00B743AF"/>
    <w:rsid w:val="00B7466D"/>
    <w:rsid w:val="00B75F66"/>
    <w:rsid w:val="00B7677B"/>
    <w:rsid w:val="00B76F2A"/>
    <w:rsid w:val="00B814C3"/>
    <w:rsid w:val="00B83BCC"/>
    <w:rsid w:val="00B842D5"/>
    <w:rsid w:val="00B85F48"/>
    <w:rsid w:val="00B86096"/>
    <w:rsid w:val="00B8699D"/>
    <w:rsid w:val="00B904BC"/>
    <w:rsid w:val="00B90700"/>
    <w:rsid w:val="00B92A23"/>
    <w:rsid w:val="00B94BB5"/>
    <w:rsid w:val="00B95BE7"/>
    <w:rsid w:val="00B95F9B"/>
    <w:rsid w:val="00B95FD2"/>
    <w:rsid w:val="00BA17D9"/>
    <w:rsid w:val="00BA4B10"/>
    <w:rsid w:val="00BA5A4F"/>
    <w:rsid w:val="00BA7953"/>
    <w:rsid w:val="00BB009F"/>
    <w:rsid w:val="00BB0F17"/>
    <w:rsid w:val="00BB239E"/>
    <w:rsid w:val="00BB43B6"/>
    <w:rsid w:val="00BB54FA"/>
    <w:rsid w:val="00BB6013"/>
    <w:rsid w:val="00BB603D"/>
    <w:rsid w:val="00BB609E"/>
    <w:rsid w:val="00BB6985"/>
    <w:rsid w:val="00BB77BD"/>
    <w:rsid w:val="00BB78A5"/>
    <w:rsid w:val="00BC03E8"/>
    <w:rsid w:val="00BC2694"/>
    <w:rsid w:val="00BC4B9F"/>
    <w:rsid w:val="00BC4BC1"/>
    <w:rsid w:val="00BC4FEA"/>
    <w:rsid w:val="00BC52BE"/>
    <w:rsid w:val="00BC65ED"/>
    <w:rsid w:val="00BC7918"/>
    <w:rsid w:val="00BC7A66"/>
    <w:rsid w:val="00BD09E8"/>
    <w:rsid w:val="00BD0F39"/>
    <w:rsid w:val="00BD37A5"/>
    <w:rsid w:val="00BD3DC1"/>
    <w:rsid w:val="00BD4EDE"/>
    <w:rsid w:val="00BD5FF4"/>
    <w:rsid w:val="00BE0136"/>
    <w:rsid w:val="00BE048C"/>
    <w:rsid w:val="00BE2952"/>
    <w:rsid w:val="00BE59FA"/>
    <w:rsid w:val="00BE61AA"/>
    <w:rsid w:val="00BE61D0"/>
    <w:rsid w:val="00BF40F5"/>
    <w:rsid w:val="00C01F89"/>
    <w:rsid w:val="00C06BA1"/>
    <w:rsid w:val="00C10689"/>
    <w:rsid w:val="00C122BC"/>
    <w:rsid w:val="00C12FCC"/>
    <w:rsid w:val="00C138E9"/>
    <w:rsid w:val="00C14838"/>
    <w:rsid w:val="00C14AE4"/>
    <w:rsid w:val="00C14C84"/>
    <w:rsid w:val="00C14ED8"/>
    <w:rsid w:val="00C15DD7"/>
    <w:rsid w:val="00C21B22"/>
    <w:rsid w:val="00C21BFE"/>
    <w:rsid w:val="00C2328E"/>
    <w:rsid w:val="00C23532"/>
    <w:rsid w:val="00C23606"/>
    <w:rsid w:val="00C244C0"/>
    <w:rsid w:val="00C251CF"/>
    <w:rsid w:val="00C27042"/>
    <w:rsid w:val="00C27242"/>
    <w:rsid w:val="00C27784"/>
    <w:rsid w:val="00C3185D"/>
    <w:rsid w:val="00C32D90"/>
    <w:rsid w:val="00C344DE"/>
    <w:rsid w:val="00C34E02"/>
    <w:rsid w:val="00C365D4"/>
    <w:rsid w:val="00C37325"/>
    <w:rsid w:val="00C403D6"/>
    <w:rsid w:val="00C413A1"/>
    <w:rsid w:val="00C41C8E"/>
    <w:rsid w:val="00C41E7C"/>
    <w:rsid w:val="00C43B55"/>
    <w:rsid w:val="00C444C4"/>
    <w:rsid w:val="00C449B3"/>
    <w:rsid w:val="00C44C9F"/>
    <w:rsid w:val="00C464FE"/>
    <w:rsid w:val="00C47E43"/>
    <w:rsid w:val="00C54780"/>
    <w:rsid w:val="00C572C6"/>
    <w:rsid w:val="00C60901"/>
    <w:rsid w:val="00C61D22"/>
    <w:rsid w:val="00C658DC"/>
    <w:rsid w:val="00C65F2E"/>
    <w:rsid w:val="00C66296"/>
    <w:rsid w:val="00C66535"/>
    <w:rsid w:val="00C67E03"/>
    <w:rsid w:val="00C70B80"/>
    <w:rsid w:val="00C725A7"/>
    <w:rsid w:val="00C72655"/>
    <w:rsid w:val="00C75979"/>
    <w:rsid w:val="00C75FB9"/>
    <w:rsid w:val="00C760F0"/>
    <w:rsid w:val="00C764C5"/>
    <w:rsid w:val="00C82047"/>
    <w:rsid w:val="00C83BBC"/>
    <w:rsid w:val="00C83EB1"/>
    <w:rsid w:val="00C84F10"/>
    <w:rsid w:val="00C84F56"/>
    <w:rsid w:val="00C85033"/>
    <w:rsid w:val="00C86828"/>
    <w:rsid w:val="00C86D96"/>
    <w:rsid w:val="00C91C99"/>
    <w:rsid w:val="00C92DB9"/>
    <w:rsid w:val="00C92F0D"/>
    <w:rsid w:val="00C93515"/>
    <w:rsid w:val="00C93EE5"/>
    <w:rsid w:val="00C947A5"/>
    <w:rsid w:val="00C94992"/>
    <w:rsid w:val="00C94DEF"/>
    <w:rsid w:val="00C94E23"/>
    <w:rsid w:val="00C97FB0"/>
    <w:rsid w:val="00CA0B25"/>
    <w:rsid w:val="00CA3ECE"/>
    <w:rsid w:val="00CA4CC3"/>
    <w:rsid w:val="00CA6346"/>
    <w:rsid w:val="00CA6CA3"/>
    <w:rsid w:val="00CA731F"/>
    <w:rsid w:val="00CB0302"/>
    <w:rsid w:val="00CB09C4"/>
    <w:rsid w:val="00CB0EF5"/>
    <w:rsid w:val="00CB162F"/>
    <w:rsid w:val="00CB1C4D"/>
    <w:rsid w:val="00CB20F6"/>
    <w:rsid w:val="00CB2FE7"/>
    <w:rsid w:val="00CB36EF"/>
    <w:rsid w:val="00CB4605"/>
    <w:rsid w:val="00CB4721"/>
    <w:rsid w:val="00CB5406"/>
    <w:rsid w:val="00CB636F"/>
    <w:rsid w:val="00CB674E"/>
    <w:rsid w:val="00CB6E0E"/>
    <w:rsid w:val="00CC2113"/>
    <w:rsid w:val="00CC4028"/>
    <w:rsid w:val="00CC609D"/>
    <w:rsid w:val="00CD026D"/>
    <w:rsid w:val="00CD12EF"/>
    <w:rsid w:val="00CD12FD"/>
    <w:rsid w:val="00CD1410"/>
    <w:rsid w:val="00CD338B"/>
    <w:rsid w:val="00CD465C"/>
    <w:rsid w:val="00CD5C2C"/>
    <w:rsid w:val="00CE1422"/>
    <w:rsid w:val="00CE2619"/>
    <w:rsid w:val="00CE3595"/>
    <w:rsid w:val="00CE3688"/>
    <w:rsid w:val="00CE5BEC"/>
    <w:rsid w:val="00CE5CF5"/>
    <w:rsid w:val="00CE635F"/>
    <w:rsid w:val="00CE6364"/>
    <w:rsid w:val="00CE6902"/>
    <w:rsid w:val="00CE7F5B"/>
    <w:rsid w:val="00CF009F"/>
    <w:rsid w:val="00CF2FA7"/>
    <w:rsid w:val="00CF324E"/>
    <w:rsid w:val="00CF3E05"/>
    <w:rsid w:val="00CF40B9"/>
    <w:rsid w:val="00CF478B"/>
    <w:rsid w:val="00CF69B0"/>
    <w:rsid w:val="00CF7550"/>
    <w:rsid w:val="00CF7A93"/>
    <w:rsid w:val="00CF7F84"/>
    <w:rsid w:val="00D00CC3"/>
    <w:rsid w:val="00D0208E"/>
    <w:rsid w:val="00D02540"/>
    <w:rsid w:val="00D053AE"/>
    <w:rsid w:val="00D06039"/>
    <w:rsid w:val="00D102CD"/>
    <w:rsid w:val="00D10FFB"/>
    <w:rsid w:val="00D11FBB"/>
    <w:rsid w:val="00D13422"/>
    <w:rsid w:val="00D136FC"/>
    <w:rsid w:val="00D13C3F"/>
    <w:rsid w:val="00D1753E"/>
    <w:rsid w:val="00D17F83"/>
    <w:rsid w:val="00D20FEA"/>
    <w:rsid w:val="00D21A7B"/>
    <w:rsid w:val="00D244E9"/>
    <w:rsid w:val="00D26000"/>
    <w:rsid w:val="00D276E0"/>
    <w:rsid w:val="00D27ACB"/>
    <w:rsid w:val="00D304B1"/>
    <w:rsid w:val="00D317B7"/>
    <w:rsid w:val="00D317E4"/>
    <w:rsid w:val="00D339E1"/>
    <w:rsid w:val="00D33F01"/>
    <w:rsid w:val="00D34552"/>
    <w:rsid w:val="00D351D1"/>
    <w:rsid w:val="00D3596E"/>
    <w:rsid w:val="00D364A2"/>
    <w:rsid w:val="00D36B6F"/>
    <w:rsid w:val="00D36D42"/>
    <w:rsid w:val="00D36D9A"/>
    <w:rsid w:val="00D376EC"/>
    <w:rsid w:val="00D40AD8"/>
    <w:rsid w:val="00D40FF3"/>
    <w:rsid w:val="00D422EA"/>
    <w:rsid w:val="00D44596"/>
    <w:rsid w:val="00D45DBA"/>
    <w:rsid w:val="00D46B52"/>
    <w:rsid w:val="00D46D1B"/>
    <w:rsid w:val="00D51FF2"/>
    <w:rsid w:val="00D5223B"/>
    <w:rsid w:val="00D52359"/>
    <w:rsid w:val="00D52872"/>
    <w:rsid w:val="00D55981"/>
    <w:rsid w:val="00D57B88"/>
    <w:rsid w:val="00D61720"/>
    <w:rsid w:val="00D6407E"/>
    <w:rsid w:val="00D640DD"/>
    <w:rsid w:val="00D64556"/>
    <w:rsid w:val="00D66449"/>
    <w:rsid w:val="00D7105A"/>
    <w:rsid w:val="00D715E9"/>
    <w:rsid w:val="00D716E4"/>
    <w:rsid w:val="00D71CD2"/>
    <w:rsid w:val="00D72AE5"/>
    <w:rsid w:val="00D72DF6"/>
    <w:rsid w:val="00D7564E"/>
    <w:rsid w:val="00D77744"/>
    <w:rsid w:val="00D804D2"/>
    <w:rsid w:val="00D81D5E"/>
    <w:rsid w:val="00D82C50"/>
    <w:rsid w:val="00D85A55"/>
    <w:rsid w:val="00D9008F"/>
    <w:rsid w:val="00D923E7"/>
    <w:rsid w:val="00D95181"/>
    <w:rsid w:val="00D978D9"/>
    <w:rsid w:val="00D97A9E"/>
    <w:rsid w:val="00D97F2C"/>
    <w:rsid w:val="00DA231A"/>
    <w:rsid w:val="00DA30C8"/>
    <w:rsid w:val="00DA3390"/>
    <w:rsid w:val="00DA44EA"/>
    <w:rsid w:val="00DA48CC"/>
    <w:rsid w:val="00DA65EB"/>
    <w:rsid w:val="00DB325E"/>
    <w:rsid w:val="00DB36F2"/>
    <w:rsid w:val="00DB7B62"/>
    <w:rsid w:val="00DC0DF7"/>
    <w:rsid w:val="00DC1A4B"/>
    <w:rsid w:val="00DC2222"/>
    <w:rsid w:val="00DC3A69"/>
    <w:rsid w:val="00DC484D"/>
    <w:rsid w:val="00DC580B"/>
    <w:rsid w:val="00DC5C57"/>
    <w:rsid w:val="00DC7AE2"/>
    <w:rsid w:val="00DD0789"/>
    <w:rsid w:val="00DD22D9"/>
    <w:rsid w:val="00DD3040"/>
    <w:rsid w:val="00DD3ADD"/>
    <w:rsid w:val="00DD3BB3"/>
    <w:rsid w:val="00DD476B"/>
    <w:rsid w:val="00DD55AE"/>
    <w:rsid w:val="00DD78C4"/>
    <w:rsid w:val="00DE17CA"/>
    <w:rsid w:val="00DE1F40"/>
    <w:rsid w:val="00DE244E"/>
    <w:rsid w:val="00DE3934"/>
    <w:rsid w:val="00DE39C5"/>
    <w:rsid w:val="00DE4958"/>
    <w:rsid w:val="00DE4977"/>
    <w:rsid w:val="00DE6113"/>
    <w:rsid w:val="00DE686A"/>
    <w:rsid w:val="00DE6BDE"/>
    <w:rsid w:val="00DE72F4"/>
    <w:rsid w:val="00DE749B"/>
    <w:rsid w:val="00DE764D"/>
    <w:rsid w:val="00DE79D3"/>
    <w:rsid w:val="00DF0FE7"/>
    <w:rsid w:val="00DF188D"/>
    <w:rsid w:val="00DF1A51"/>
    <w:rsid w:val="00DF23BC"/>
    <w:rsid w:val="00DF3EC1"/>
    <w:rsid w:val="00DF574C"/>
    <w:rsid w:val="00DF64D8"/>
    <w:rsid w:val="00E0116A"/>
    <w:rsid w:val="00E013BA"/>
    <w:rsid w:val="00E025BA"/>
    <w:rsid w:val="00E03804"/>
    <w:rsid w:val="00E061FF"/>
    <w:rsid w:val="00E070BD"/>
    <w:rsid w:val="00E07959"/>
    <w:rsid w:val="00E100FB"/>
    <w:rsid w:val="00E13FCF"/>
    <w:rsid w:val="00E1468C"/>
    <w:rsid w:val="00E159AB"/>
    <w:rsid w:val="00E16512"/>
    <w:rsid w:val="00E16DB0"/>
    <w:rsid w:val="00E17BB2"/>
    <w:rsid w:val="00E17CEC"/>
    <w:rsid w:val="00E17D0D"/>
    <w:rsid w:val="00E209BD"/>
    <w:rsid w:val="00E212B8"/>
    <w:rsid w:val="00E21494"/>
    <w:rsid w:val="00E21685"/>
    <w:rsid w:val="00E21706"/>
    <w:rsid w:val="00E23A5C"/>
    <w:rsid w:val="00E25548"/>
    <w:rsid w:val="00E26993"/>
    <w:rsid w:val="00E26BF7"/>
    <w:rsid w:val="00E27429"/>
    <w:rsid w:val="00E309DC"/>
    <w:rsid w:val="00E31226"/>
    <w:rsid w:val="00E33E4A"/>
    <w:rsid w:val="00E343B2"/>
    <w:rsid w:val="00E352FF"/>
    <w:rsid w:val="00E357EB"/>
    <w:rsid w:val="00E3635C"/>
    <w:rsid w:val="00E36924"/>
    <w:rsid w:val="00E37B73"/>
    <w:rsid w:val="00E37C91"/>
    <w:rsid w:val="00E4131C"/>
    <w:rsid w:val="00E41E23"/>
    <w:rsid w:val="00E42779"/>
    <w:rsid w:val="00E4289A"/>
    <w:rsid w:val="00E42C94"/>
    <w:rsid w:val="00E43257"/>
    <w:rsid w:val="00E4371D"/>
    <w:rsid w:val="00E43AB2"/>
    <w:rsid w:val="00E4462E"/>
    <w:rsid w:val="00E44FDC"/>
    <w:rsid w:val="00E455FC"/>
    <w:rsid w:val="00E5039D"/>
    <w:rsid w:val="00E515E7"/>
    <w:rsid w:val="00E51621"/>
    <w:rsid w:val="00E5225D"/>
    <w:rsid w:val="00E55088"/>
    <w:rsid w:val="00E5522A"/>
    <w:rsid w:val="00E5570F"/>
    <w:rsid w:val="00E5633E"/>
    <w:rsid w:val="00E5742C"/>
    <w:rsid w:val="00E57D97"/>
    <w:rsid w:val="00E61B67"/>
    <w:rsid w:val="00E6242A"/>
    <w:rsid w:val="00E62D02"/>
    <w:rsid w:val="00E631C6"/>
    <w:rsid w:val="00E63234"/>
    <w:rsid w:val="00E64DB4"/>
    <w:rsid w:val="00E677FF"/>
    <w:rsid w:val="00E70070"/>
    <w:rsid w:val="00E701F7"/>
    <w:rsid w:val="00E708DD"/>
    <w:rsid w:val="00E72717"/>
    <w:rsid w:val="00E7276D"/>
    <w:rsid w:val="00E74AC9"/>
    <w:rsid w:val="00E75FCF"/>
    <w:rsid w:val="00E801BD"/>
    <w:rsid w:val="00E81925"/>
    <w:rsid w:val="00E83515"/>
    <w:rsid w:val="00E83629"/>
    <w:rsid w:val="00E83F9F"/>
    <w:rsid w:val="00E8507A"/>
    <w:rsid w:val="00E8794C"/>
    <w:rsid w:val="00E90347"/>
    <w:rsid w:val="00E90B97"/>
    <w:rsid w:val="00E9116E"/>
    <w:rsid w:val="00E93339"/>
    <w:rsid w:val="00E941EF"/>
    <w:rsid w:val="00E951DB"/>
    <w:rsid w:val="00E957D0"/>
    <w:rsid w:val="00E9629D"/>
    <w:rsid w:val="00E96676"/>
    <w:rsid w:val="00E974DE"/>
    <w:rsid w:val="00E97F8F"/>
    <w:rsid w:val="00EA0F19"/>
    <w:rsid w:val="00EA13D6"/>
    <w:rsid w:val="00EA1C90"/>
    <w:rsid w:val="00EA362E"/>
    <w:rsid w:val="00EA3CEB"/>
    <w:rsid w:val="00EA50B2"/>
    <w:rsid w:val="00EA64D2"/>
    <w:rsid w:val="00EA6A37"/>
    <w:rsid w:val="00EA7D0D"/>
    <w:rsid w:val="00EB086B"/>
    <w:rsid w:val="00EB14E2"/>
    <w:rsid w:val="00EB2335"/>
    <w:rsid w:val="00EB6090"/>
    <w:rsid w:val="00EB609E"/>
    <w:rsid w:val="00EB7C7E"/>
    <w:rsid w:val="00EC14D1"/>
    <w:rsid w:val="00EC16B7"/>
    <w:rsid w:val="00EC1EC1"/>
    <w:rsid w:val="00EC298E"/>
    <w:rsid w:val="00EC419D"/>
    <w:rsid w:val="00EC41A7"/>
    <w:rsid w:val="00EC55B0"/>
    <w:rsid w:val="00EC604E"/>
    <w:rsid w:val="00EC60A4"/>
    <w:rsid w:val="00EC6F19"/>
    <w:rsid w:val="00EC70E8"/>
    <w:rsid w:val="00EC7127"/>
    <w:rsid w:val="00ED1CBF"/>
    <w:rsid w:val="00ED2833"/>
    <w:rsid w:val="00ED2B07"/>
    <w:rsid w:val="00ED3328"/>
    <w:rsid w:val="00ED52E4"/>
    <w:rsid w:val="00ED61FF"/>
    <w:rsid w:val="00ED7D72"/>
    <w:rsid w:val="00EE04CD"/>
    <w:rsid w:val="00EE209D"/>
    <w:rsid w:val="00EE25A5"/>
    <w:rsid w:val="00EE370E"/>
    <w:rsid w:val="00EE3714"/>
    <w:rsid w:val="00EE42D3"/>
    <w:rsid w:val="00EE42FE"/>
    <w:rsid w:val="00EE4EF3"/>
    <w:rsid w:val="00EE6D79"/>
    <w:rsid w:val="00EE6E5E"/>
    <w:rsid w:val="00EE6FBB"/>
    <w:rsid w:val="00EE7536"/>
    <w:rsid w:val="00EE7BDA"/>
    <w:rsid w:val="00EF033B"/>
    <w:rsid w:val="00EF036D"/>
    <w:rsid w:val="00EF3831"/>
    <w:rsid w:val="00EF3F98"/>
    <w:rsid w:val="00EF52E7"/>
    <w:rsid w:val="00EF5696"/>
    <w:rsid w:val="00EF61AF"/>
    <w:rsid w:val="00EF626F"/>
    <w:rsid w:val="00EF6FB2"/>
    <w:rsid w:val="00EF784A"/>
    <w:rsid w:val="00F00B16"/>
    <w:rsid w:val="00F011DF"/>
    <w:rsid w:val="00F01FE4"/>
    <w:rsid w:val="00F02D7D"/>
    <w:rsid w:val="00F04B80"/>
    <w:rsid w:val="00F05A14"/>
    <w:rsid w:val="00F05BEA"/>
    <w:rsid w:val="00F10672"/>
    <w:rsid w:val="00F113DF"/>
    <w:rsid w:val="00F12FBE"/>
    <w:rsid w:val="00F13816"/>
    <w:rsid w:val="00F15239"/>
    <w:rsid w:val="00F16041"/>
    <w:rsid w:val="00F2111D"/>
    <w:rsid w:val="00F23EFF"/>
    <w:rsid w:val="00F26D0E"/>
    <w:rsid w:val="00F26F64"/>
    <w:rsid w:val="00F31CA3"/>
    <w:rsid w:val="00F32FA1"/>
    <w:rsid w:val="00F35A1D"/>
    <w:rsid w:val="00F35FE0"/>
    <w:rsid w:val="00F366F5"/>
    <w:rsid w:val="00F36F9D"/>
    <w:rsid w:val="00F37455"/>
    <w:rsid w:val="00F405C8"/>
    <w:rsid w:val="00F407B2"/>
    <w:rsid w:val="00F40A9C"/>
    <w:rsid w:val="00F43A98"/>
    <w:rsid w:val="00F43E36"/>
    <w:rsid w:val="00F462DC"/>
    <w:rsid w:val="00F46D16"/>
    <w:rsid w:val="00F47AAC"/>
    <w:rsid w:val="00F507F3"/>
    <w:rsid w:val="00F50AE1"/>
    <w:rsid w:val="00F51237"/>
    <w:rsid w:val="00F539DF"/>
    <w:rsid w:val="00F561FB"/>
    <w:rsid w:val="00F567DF"/>
    <w:rsid w:val="00F56DEE"/>
    <w:rsid w:val="00F57DD4"/>
    <w:rsid w:val="00F61D72"/>
    <w:rsid w:val="00F634C2"/>
    <w:rsid w:val="00F637CA"/>
    <w:rsid w:val="00F65BF0"/>
    <w:rsid w:val="00F660D9"/>
    <w:rsid w:val="00F66536"/>
    <w:rsid w:val="00F67D71"/>
    <w:rsid w:val="00F70FED"/>
    <w:rsid w:val="00F718E3"/>
    <w:rsid w:val="00F7754F"/>
    <w:rsid w:val="00F85EEE"/>
    <w:rsid w:val="00F879E4"/>
    <w:rsid w:val="00F90D66"/>
    <w:rsid w:val="00F914C8"/>
    <w:rsid w:val="00F919C6"/>
    <w:rsid w:val="00F927CD"/>
    <w:rsid w:val="00F94C72"/>
    <w:rsid w:val="00F96D0C"/>
    <w:rsid w:val="00F97069"/>
    <w:rsid w:val="00F97454"/>
    <w:rsid w:val="00F97513"/>
    <w:rsid w:val="00FA018C"/>
    <w:rsid w:val="00FA0C98"/>
    <w:rsid w:val="00FA1C47"/>
    <w:rsid w:val="00FA30A6"/>
    <w:rsid w:val="00FA5446"/>
    <w:rsid w:val="00FA55A5"/>
    <w:rsid w:val="00FA64CD"/>
    <w:rsid w:val="00FA7BBB"/>
    <w:rsid w:val="00FB2008"/>
    <w:rsid w:val="00FB21F9"/>
    <w:rsid w:val="00FB3BBD"/>
    <w:rsid w:val="00FB59D5"/>
    <w:rsid w:val="00FB660C"/>
    <w:rsid w:val="00FB7346"/>
    <w:rsid w:val="00FB77F1"/>
    <w:rsid w:val="00FC034A"/>
    <w:rsid w:val="00FC1693"/>
    <w:rsid w:val="00FC43BE"/>
    <w:rsid w:val="00FC4B5D"/>
    <w:rsid w:val="00FD0437"/>
    <w:rsid w:val="00FD139E"/>
    <w:rsid w:val="00FD18A4"/>
    <w:rsid w:val="00FD1AC9"/>
    <w:rsid w:val="00FD2D06"/>
    <w:rsid w:val="00FD4CE8"/>
    <w:rsid w:val="00FD4D4D"/>
    <w:rsid w:val="00FD5012"/>
    <w:rsid w:val="00FD664D"/>
    <w:rsid w:val="00FD7AB5"/>
    <w:rsid w:val="00FD7B94"/>
    <w:rsid w:val="00FE190D"/>
    <w:rsid w:val="00FE1AB2"/>
    <w:rsid w:val="00FE21A8"/>
    <w:rsid w:val="00FE27E2"/>
    <w:rsid w:val="00FE4EBB"/>
    <w:rsid w:val="00FE538A"/>
    <w:rsid w:val="00FF0A0E"/>
    <w:rsid w:val="00FF24E2"/>
    <w:rsid w:val="00FF32A5"/>
    <w:rsid w:val="00FF3505"/>
    <w:rsid w:val="00FF4A24"/>
    <w:rsid w:val="00FF50EA"/>
    <w:rsid w:val="00FF5D00"/>
    <w:rsid w:val="00FF6939"/>
    <w:rsid w:val="00FF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947057"/>
    <w:rPr>
      <w:rFonts w:eastAsiaTheme="minorHAnsi"/>
    </w:rPr>
  </w:style>
  <w:style w:type="paragraph" w:styleId="Heading1">
    <w:name w:val="heading 1"/>
    <w:next w:val="Normal"/>
    <w:link w:val="Heading1Char"/>
    <w:uiPriority w:val="99"/>
    <w:qFormat/>
    <w:rsid w:val="00947057"/>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947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470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47057"/>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947057"/>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130AB5"/>
    <w:pPr>
      <w:numPr>
        <w:ilvl w:val="5"/>
        <w:numId w:val="17"/>
      </w:numPr>
      <w:outlineLvl w:val="5"/>
    </w:pPr>
  </w:style>
  <w:style w:type="paragraph" w:styleId="Heading7">
    <w:name w:val="heading 7"/>
    <w:basedOn w:val="Normal"/>
    <w:next w:val="Normal"/>
    <w:link w:val="Heading7Char"/>
    <w:qFormat/>
    <w:rsid w:val="00130AB5"/>
    <w:pPr>
      <w:numPr>
        <w:ilvl w:val="6"/>
        <w:numId w:val="17"/>
      </w:numPr>
      <w:outlineLvl w:val="6"/>
    </w:pPr>
  </w:style>
  <w:style w:type="paragraph" w:styleId="Heading8">
    <w:name w:val="heading 8"/>
    <w:basedOn w:val="Normal"/>
    <w:next w:val="Normal"/>
    <w:link w:val="Heading8Char"/>
    <w:qFormat/>
    <w:rsid w:val="00130AB5"/>
    <w:pPr>
      <w:numPr>
        <w:ilvl w:val="7"/>
        <w:numId w:val="17"/>
      </w:numPr>
      <w:outlineLvl w:val="7"/>
    </w:pPr>
  </w:style>
  <w:style w:type="paragraph" w:styleId="Heading9">
    <w:name w:val="heading 9"/>
    <w:basedOn w:val="Normal"/>
    <w:next w:val="Normal"/>
    <w:link w:val="Heading9Char"/>
    <w:qFormat/>
    <w:rsid w:val="00130AB5"/>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47057"/>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9470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470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947057"/>
    <w:rPr>
      <w:rFonts w:ascii="Arial" w:eastAsia="Times New Roman" w:hAnsi="Arial" w:cs="Times New Roman"/>
      <w:b/>
      <w:szCs w:val="20"/>
    </w:rPr>
  </w:style>
  <w:style w:type="character" w:customStyle="1" w:styleId="Heading5Char">
    <w:name w:val="Heading 5 Char"/>
    <w:basedOn w:val="DefaultParagraphFont"/>
    <w:link w:val="Heading5"/>
    <w:uiPriority w:val="99"/>
    <w:rsid w:val="00947057"/>
    <w:rPr>
      <w:rFonts w:ascii="Arial" w:eastAsia="Times New Roman" w:hAnsi="Arial" w:cs="Times New Roman"/>
      <w:b/>
      <w:sz w:val="20"/>
      <w:szCs w:val="20"/>
    </w:rPr>
  </w:style>
  <w:style w:type="paragraph" w:customStyle="1" w:styleId="ParaContinued">
    <w:name w:val="ParaContinued"/>
    <w:basedOn w:val="Normal"/>
    <w:next w:val="Para"/>
    <w:rsid w:val="00947057"/>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947057"/>
    <w:pPr>
      <w:widowControl w:val="0"/>
    </w:pPr>
    <w:rPr>
      <w:snapToGrid w:val="0"/>
    </w:rPr>
  </w:style>
  <w:style w:type="paragraph" w:customStyle="1" w:styleId="Option">
    <w:name w:val="Option"/>
    <w:basedOn w:val="Question"/>
    <w:rsid w:val="00947057"/>
    <w:pPr>
      <w:ind w:left="2880"/>
    </w:pPr>
  </w:style>
  <w:style w:type="paragraph" w:customStyle="1" w:styleId="Question">
    <w:name w:val="Question"/>
    <w:next w:val="Option"/>
    <w:rsid w:val="00947057"/>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947057"/>
    <w:pPr>
      <w:ind w:left="2160" w:firstLine="0"/>
    </w:pPr>
  </w:style>
  <w:style w:type="paragraph" w:customStyle="1" w:styleId="Objective">
    <w:name w:val="Objective"/>
    <w:rsid w:val="00947057"/>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947057"/>
    <w:pPr>
      <w:pBdr>
        <w:top w:val="single" w:sz="4" w:space="4" w:color="auto"/>
      </w:pBdr>
      <w:outlineLvl w:val="6"/>
    </w:pPr>
    <w:rPr>
      <w:i/>
      <w:noProof/>
    </w:rPr>
  </w:style>
  <w:style w:type="paragraph" w:customStyle="1" w:styleId="H5">
    <w:name w:val="H5"/>
    <w:next w:val="Para"/>
    <w:rsid w:val="00947057"/>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947057"/>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947057"/>
    <w:rPr>
      <w:i w:val="0"/>
    </w:rPr>
  </w:style>
  <w:style w:type="paragraph" w:customStyle="1" w:styleId="H4">
    <w:name w:val="H4"/>
    <w:next w:val="Para"/>
    <w:rsid w:val="00947057"/>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947057"/>
    <w:pPr>
      <w:keepNext w:val="0"/>
    </w:pPr>
    <w:rPr>
      <w:i w:val="0"/>
    </w:rPr>
  </w:style>
  <w:style w:type="paragraph" w:customStyle="1" w:styleId="Subobjective">
    <w:name w:val="Subobjective"/>
    <w:basedOn w:val="Objective"/>
    <w:rsid w:val="00947057"/>
    <w:pPr>
      <w:keepNext/>
      <w:spacing w:before="180"/>
      <w:ind w:left="2880"/>
    </w:pPr>
  </w:style>
  <w:style w:type="paragraph" w:customStyle="1" w:styleId="ChapterTitle">
    <w:name w:val="ChapterTitle"/>
    <w:next w:val="Para"/>
    <w:qFormat/>
    <w:rsid w:val="00947057"/>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947057"/>
    <w:rPr>
      <w:rFonts w:ascii="Courier New" w:hAnsi="Courier New"/>
      <w:noProof/>
      <w:color w:val="auto"/>
    </w:rPr>
  </w:style>
  <w:style w:type="paragraph" w:customStyle="1" w:styleId="QuotePara">
    <w:name w:val="QuotePara"/>
    <w:basedOn w:val="QuoteSource"/>
    <w:qFormat/>
    <w:rsid w:val="00947057"/>
    <w:rPr>
      <w:i w:val="0"/>
      <w:sz w:val="24"/>
    </w:rPr>
  </w:style>
  <w:style w:type="paragraph" w:customStyle="1" w:styleId="QuoteSource">
    <w:name w:val="QuoteSource"/>
    <w:basedOn w:val="Normal"/>
    <w:rsid w:val="00947057"/>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947057"/>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947057"/>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947057"/>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947057"/>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947057"/>
    <w:rPr>
      <w:i/>
      <w:color w:val="auto"/>
    </w:rPr>
  </w:style>
  <w:style w:type="paragraph" w:customStyle="1" w:styleId="Slug">
    <w:name w:val="Slug"/>
    <w:basedOn w:val="Normal"/>
    <w:next w:val="Para"/>
    <w:rsid w:val="00947057"/>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947057"/>
    <w:pPr>
      <w:spacing w:before="240"/>
      <w:outlineLvl w:val="9"/>
    </w:pPr>
  </w:style>
  <w:style w:type="paragraph" w:customStyle="1" w:styleId="H3">
    <w:name w:val="H3"/>
    <w:next w:val="Para"/>
    <w:qFormat/>
    <w:rsid w:val="00947057"/>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947057"/>
  </w:style>
  <w:style w:type="paragraph" w:customStyle="1" w:styleId="PartIntroductionPara">
    <w:name w:val="PartIntroductionPara"/>
    <w:rsid w:val="00947057"/>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947057"/>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947057"/>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947057"/>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947057"/>
    <w:pPr>
      <w:ind w:left="2520"/>
    </w:pPr>
  </w:style>
  <w:style w:type="paragraph" w:customStyle="1" w:styleId="ListPara">
    <w:name w:val="ListPara"/>
    <w:basedOn w:val="Normal"/>
    <w:rsid w:val="00947057"/>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947057"/>
    <w:pPr>
      <w:spacing w:line="260" w:lineRule="exact"/>
      <w:ind w:left="2520"/>
    </w:pPr>
  </w:style>
  <w:style w:type="paragraph" w:customStyle="1" w:styleId="PartTitle">
    <w:name w:val="PartTitle"/>
    <w:basedOn w:val="ChapterTitle"/>
    <w:rsid w:val="00947057"/>
    <w:pPr>
      <w:widowControl w:val="0"/>
    </w:pPr>
  </w:style>
  <w:style w:type="paragraph" w:customStyle="1" w:styleId="CodeSnippet">
    <w:name w:val="CodeSnippet"/>
    <w:rsid w:val="00947057"/>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947057"/>
    <w:pPr>
      <w:ind w:left="2160"/>
    </w:pPr>
    <w:rPr>
      <w:snapToGrid w:val="0"/>
    </w:rPr>
  </w:style>
  <w:style w:type="paragraph" w:customStyle="1" w:styleId="RunInParaSub">
    <w:name w:val="RunInParaSub"/>
    <w:basedOn w:val="RunInPara"/>
    <w:rsid w:val="00947057"/>
    <w:pPr>
      <w:ind w:left="2160"/>
    </w:pPr>
  </w:style>
  <w:style w:type="paragraph" w:customStyle="1" w:styleId="URLPara">
    <w:name w:val="URLPara"/>
    <w:rsid w:val="00947057"/>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947057"/>
    <w:pPr>
      <w:spacing w:before="240"/>
      <w:ind w:left="1800"/>
    </w:pPr>
    <w:rPr>
      <w:u w:val="none"/>
    </w:rPr>
  </w:style>
  <w:style w:type="character" w:customStyle="1" w:styleId="CodeHighlight">
    <w:name w:val="CodeHighlight"/>
    <w:rsid w:val="00947057"/>
    <w:rPr>
      <w:u w:val="wave"/>
    </w:rPr>
  </w:style>
  <w:style w:type="paragraph" w:customStyle="1" w:styleId="TableCaption">
    <w:name w:val="TableCaption"/>
    <w:basedOn w:val="Slug"/>
    <w:qFormat/>
    <w:rsid w:val="00947057"/>
    <w:pPr>
      <w:keepNext/>
      <w:widowControl w:val="0"/>
      <w:spacing w:before="240" w:after="120"/>
      <w:ind w:left="0"/>
    </w:pPr>
    <w:rPr>
      <w:snapToGrid w:val="0"/>
    </w:rPr>
  </w:style>
  <w:style w:type="paragraph" w:customStyle="1" w:styleId="TabularEntry">
    <w:name w:val="TabularEntry"/>
    <w:rsid w:val="00947057"/>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947057"/>
    <w:pPr>
      <w:spacing w:after="60" w:line="240" w:lineRule="auto"/>
    </w:pPr>
    <w:rPr>
      <w:rFonts w:ascii="Arial" w:eastAsia="Times New Roman" w:hAnsi="Arial" w:cs="Times New Roman"/>
      <w:szCs w:val="20"/>
    </w:rPr>
  </w:style>
  <w:style w:type="paragraph" w:customStyle="1" w:styleId="TableHead">
    <w:name w:val="TableHead"/>
    <w:qFormat/>
    <w:rsid w:val="00947057"/>
    <w:pPr>
      <w:keepNext/>
      <w:spacing w:after="0" w:line="240" w:lineRule="auto"/>
    </w:pPr>
    <w:rPr>
      <w:rFonts w:ascii="Arial" w:eastAsia="Times New Roman" w:hAnsi="Arial" w:cs="Times New Roman"/>
      <w:b/>
      <w:smallCaps/>
      <w:szCs w:val="20"/>
    </w:rPr>
  </w:style>
  <w:style w:type="paragraph" w:customStyle="1" w:styleId="CodeSnippetSub">
    <w:name w:val="CodeSnippetSub"/>
    <w:rsid w:val="00947057"/>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947057"/>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947057"/>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947057"/>
    <w:rPr>
      <w:rFonts w:ascii="Courier New" w:hAnsi="Courier New"/>
      <w:noProof/>
      <w:color w:val="auto"/>
      <w:u w:val="single"/>
    </w:rPr>
  </w:style>
  <w:style w:type="character" w:customStyle="1" w:styleId="Superscript">
    <w:name w:val="Superscript"/>
    <w:basedOn w:val="DefaultParagraphFont"/>
    <w:rsid w:val="00947057"/>
    <w:rPr>
      <w:vertAlign w:val="superscript"/>
    </w:rPr>
  </w:style>
  <w:style w:type="character" w:customStyle="1" w:styleId="Subscript">
    <w:name w:val="Subscript"/>
    <w:basedOn w:val="DefaultParagraphFont"/>
    <w:rsid w:val="00947057"/>
    <w:rPr>
      <w:vertAlign w:val="subscript"/>
    </w:rPr>
  </w:style>
  <w:style w:type="paragraph" w:customStyle="1" w:styleId="ChapterObjectiveTitle">
    <w:name w:val="ChapterObjectiveTitle"/>
    <w:basedOn w:val="ObjectiveTitle"/>
    <w:next w:val="ChapterObjective"/>
    <w:rsid w:val="00947057"/>
    <w:pPr>
      <w:ind w:left="1440" w:firstLine="0"/>
    </w:pPr>
    <w:rPr>
      <w:i w:val="0"/>
    </w:rPr>
  </w:style>
  <w:style w:type="paragraph" w:customStyle="1" w:styleId="FigureSource">
    <w:name w:val="FigureSource"/>
    <w:next w:val="Para"/>
    <w:rsid w:val="00947057"/>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947057"/>
    <w:rPr>
      <w:b w:val="0"/>
      <w:sz w:val="26"/>
      <w:u w:val="none"/>
    </w:rPr>
  </w:style>
  <w:style w:type="paragraph" w:customStyle="1" w:styleId="PartFeaturingList">
    <w:name w:val="PartFeaturingList"/>
    <w:basedOn w:val="ChapterFeaturingList"/>
    <w:rsid w:val="00947057"/>
  </w:style>
  <w:style w:type="character" w:customStyle="1" w:styleId="InlineCodeVariable">
    <w:name w:val="InlineCodeVariable"/>
    <w:basedOn w:val="InlineCode"/>
    <w:rsid w:val="00947057"/>
    <w:rPr>
      <w:rFonts w:ascii="Courier New" w:hAnsi="Courier New"/>
      <w:i/>
      <w:noProof/>
      <w:color w:val="auto"/>
    </w:rPr>
  </w:style>
  <w:style w:type="character" w:customStyle="1" w:styleId="InlineCodeUserInput">
    <w:name w:val="InlineCodeUserInput"/>
    <w:basedOn w:val="InlineCode"/>
    <w:rsid w:val="00947057"/>
    <w:rPr>
      <w:rFonts w:ascii="Courier New" w:hAnsi="Courier New"/>
      <w:b/>
      <w:noProof/>
      <w:color w:val="auto"/>
    </w:rPr>
  </w:style>
  <w:style w:type="character" w:customStyle="1" w:styleId="InlineCodeUserInputVariable">
    <w:name w:val="InlineCodeUserInputVariable"/>
    <w:basedOn w:val="InlineCode"/>
    <w:rsid w:val="00947057"/>
    <w:rPr>
      <w:rFonts w:ascii="Courier New" w:hAnsi="Courier New"/>
      <w:b/>
      <w:i/>
      <w:noProof/>
      <w:color w:val="auto"/>
    </w:rPr>
  </w:style>
  <w:style w:type="character" w:customStyle="1" w:styleId="Variable">
    <w:name w:val="Variable"/>
    <w:basedOn w:val="DefaultParagraphFont"/>
    <w:rsid w:val="00947057"/>
    <w:rPr>
      <w:i/>
    </w:rPr>
  </w:style>
  <w:style w:type="paragraph" w:customStyle="1" w:styleId="AppendixTitle">
    <w:name w:val="AppendixTitle"/>
    <w:basedOn w:val="ChapterTitle"/>
    <w:next w:val="Para"/>
    <w:rsid w:val="00947057"/>
    <w:pPr>
      <w:spacing w:before="120" w:after="120"/>
    </w:pPr>
  </w:style>
  <w:style w:type="paragraph" w:customStyle="1" w:styleId="GlossaryTitle">
    <w:name w:val="GlossaryTitle"/>
    <w:basedOn w:val="ChapterTitle"/>
    <w:next w:val="Normal"/>
    <w:rsid w:val="00947057"/>
    <w:pPr>
      <w:spacing w:before="120" w:after="120"/>
    </w:pPr>
  </w:style>
  <w:style w:type="paragraph" w:customStyle="1" w:styleId="IntroductionTitle">
    <w:name w:val="IntroductionTitle"/>
    <w:basedOn w:val="ChapterTitle"/>
    <w:next w:val="Para"/>
    <w:rsid w:val="00947057"/>
    <w:pPr>
      <w:spacing w:before="120" w:after="120"/>
    </w:pPr>
  </w:style>
  <w:style w:type="paragraph" w:customStyle="1" w:styleId="ChapterSubtitle">
    <w:name w:val="ChapterSubtitle"/>
    <w:basedOn w:val="ChapterTitle"/>
    <w:next w:val="Para"/>
    <w:rsid w:val="00947057"/>
    <w:rPr>
      <w:sz w:val="44"/>
    </w:rPr>
  </w:style>
  <w:style w:type="paragraph" w:customStyle="1" w:styleId="ChapterAuthor">
    <w:name w:val="ChapterAuthor"/>
    <w:basedOn w:val="ChapterSubtitle"/>
    <w:next w:val="ChapterAuthorAffiliation"/>
    <w:rsid w:val="00947057"/>
    <w:pPr>
      <w:spacing w:after="120"/>
      <w:outlineLvl w:val="9"/>
    </w:pPr>
    <w:rPr>
      <w:i/>
      <w:sz w:val="36"/>
    </w:rPr>
  </w:style>
  <w:style w:type="paragraph" w:customStyle="1" w:styleId="ChapterAuthorAffiliation">
    <w:name w:val="ChapterAuthorAffiliation"/>
    <w:next w:val="Para"/>
    <w:rsid w:val="00947057"/>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947057"/>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47057"/>
    <w:pPr>
      <w:contextualSpacing/>
    </w:pPr>
    <w:rPr>
      <w:sz w:val="24"/>
    </w:rPr>
  </w:style>
  <w:style w:type="paragraph" w:customStyle="1" w:styleId="SectionTitle">
    <w:name w:val="SectionTitle"/>
    <w:basedOn w:val="ChapterTitle"/>
    <w:next w:val="ChapterTitle"/>
    <w:rsid w:val="00947057"/>
    <w:pPr>
      <w:pBdr>
        <w:bottom w:val="single" w:sz="4" w:space="1" w:color="auto"/>
      </w:pBdr>
    </w:pPr>
  </w:style>
  <w:style w:type="paragraph" w:customStyle="1" w:styleId="ExtractPara">
    <w:name w:val="ExtractPara"/>
    <w:rsid w:val="00947057"/>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947057"/>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947057"/>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947057"/>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947057"/>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947057"/>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947057"/>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947057"/>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947057"/>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947057"/>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947057"/>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947057"/>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947057"/>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947057"/>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947057"/>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947057"/>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947057"/>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47057"/>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947057"/>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947057"/>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947057"/>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947057"/>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947057"/>
    <w:pPr>
      <w:numPr>
        <w:numId w:val="6"/>
      </w:numPr>
    </w:pPr>
  </w:style>
  <w:style w:type="paragraph" w:customStyle="1" w:styleId="ListNumberedSub2">
    <w:name w:val="ListNumberedSub2"/>
    <w:basedOn w:val="ListNumberedSub"/>
    <w:rsid w:val="00947057"/>
    <w:pPr>
      <w:ind w:left="3240"/>
    </w:pPr>
  </w:style>
  <w:style w:type="paragraph" w:customStyle="1" w:styleId="ListUnmarkedSub2">
    <w:name w:val="ListUnmarkedSub2"/>
    <w:basedOn w:val="ListUnmarkedSub"/>
    <w:rsid w:val="00947057"/>
    <w:pPr>
      <w:ind w:left="2880"/>
    </w:pPr>
  </w:style>
  <w:style w:type="paragraph" w:customStyle="1" w:styleId="ListParaSub2">
    <w:name w:val="ListParaSub2"/>
    <w:basedOn w:val="ListParaSub"/>
    <w:rsid w:val="00947057"/>
    <w:pPr>
      <w:ind w:left="3240"/>
    </w:pPr>
  </w:style>
  <w:style w:type="paragraph" w:customStyle="1" w:styleId="ListCheckSub">
    <w:name w:val="ListCheckSub"/>
    <w:basedOn w:val="ListCheck"/>
    <w:rsid w:val="00947057"/>
    <w:pPr>
      <w:numPr>
        <w:numId w:val="7"/>
      </w:numPr>
    </w:pPr>
  </w:style>
  <w:style w:type="paragraph" w:customStyle="1" w:styleId="ExtractListBulleted">
    <w:name w:val="ExtractListBulleted"/>
    <w:rsid w:val="00947057"/>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947057"/>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947057"/>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947057"/>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947057"/>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947057"/>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947057"/>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947057"/>
    <w:pPr>
      <w:spacing w:before="120" w:after="120"/>
      <w:ind w:left="0" w:firstLine="0"/>
    </w:pPr>
  </w:style>
  <w:style w:type="paragraph" w:customStyle="1" w:styleId="Dialog">
    <w:name w:val="Dialog"/>
    <w:rsid w:val="00947057"/>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947057"/>
  </w:style>
  <w:style w:type="paragraph" w:customStyle="1" w:styleId="RecipeIngredientHead">
    <w:name w:val="RecipeIngredientHead"/>
    <w:next w:val="RecipeIngredientList"/>
    <w:rsid w:val="00947057"/>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47057"/>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947057"/>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947057"/>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947057"/>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947057"/>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947057"/>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47057"/>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947057"/>
    <w:rPr>
      <w:i w:val="0"/>
      <w:sz w:val="24"/>
      <w:u w:val="single"/>
    </w:rPr>
  </w:style>
  <w:style w:type="paragraph" w:customStyle="1" w:styleId="RecipeVariationFlavor">
    <w:name w:val="RecipeVariationFlavor"/>
    <w:basedOn w:val="RecipeTime"/>
    <w:rsid w:val="00947057"/>
    <w:rPr>
      <w:i w:val="0"/>
      <w:sz w:val="24"/>
      <w:u w:val="single"/>
    </w:rPr>
  </w:style>
  <w:style w:type="paragraph" w:customStyle="1" w:styleId="RecipeYield">
    <w:name w:val="RecipeYield"/>
    <w:rsid w:val="00947057"/>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947057"/>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947057"/>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947057"/>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947057"/>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947057"/>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947057"/>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947057"/>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947057"/>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947057"/>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947057"/>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947057"/>
    <w:pPr>
      <w:spacing w:after="100"/>
    </w:pPr>
  </w:style>
  <w:style w:type="paragraph" w:styleId="TOC2">
    <w:name w:val="toc 2"/>
    <w:basedOn w:val="Normal"/>
    <w:next w:val="Normal"/>
    <w:autoRedefine/>
    <w:uiPriority w:val="99"/>
    <w:rsid w:val="00947057"/>
    <w:pPr>
      <w:spacing w:after="100"/>
      <w:ind w:left="220"/>
    </w:pPr>
  </w:style>
  <w:style w:type="paragraph" w:styleId="TOC3">
    <w:name w:val="toc 3"/>
    <w:basedOn w:val="Normal"/>
    <w:next w:val="Normal"/>
    <w:autoRedefine/>
    <w:uiPriority w:val="99"/>
    <w:rsid w:val="00947057"/>
    <w:pPr>
      <w:spacing w:after="100"/>
      <w:ind w:left="440"/>
    </w:pPr>
  </w:style>
  <w:style w:type="paragraph" w:styleId="TOC4">
    <w:name w:val="toc 4"/>
    <w:basedOn w:val="Normal"/>
    <w:next w:val="Normal"/>
    <w:autoRedefine/>
    <w:uiPriority w:val="39"/>
    <w:rsid w:val="00947057"/>
    <w:pPr>
      <w:spacing w:after="100"/>
      <w:ind w:left="660"/>
    </w:pPr>
  </w:style>
  <w:style w:type="paragraph" w:styleId="TOC5">
    <w:name w:val="toc 5"/>
    <w:basedOn w:val="Normal"/>
    <w:next w:val="Normal"/>
    <w:autoRedefine/>
    <w:uiPriority w:val="39"/>
    <w:rsid w:val="00947057"/>
    <w:pPr>
      <w:spacing w:after="100"/>
      <w:ind w:left="880"/>
    </w:pPr>
  </w:style>
  <w:style w:type="paragraph" w:styleId="TOC6">
    <w:name w:val="toc 6"/>
    <w:basedOn w:val="Normal"/>
    <w:next w:val="Normal"/>
    <w:autoRedefine/>
    <w:uiPriority w:val="39"/>
    <w:rsid w:val="00947057"/>
    <w:pPr>
      <w:spacing w:after="100"/>
      <w:ind w:left="1100"/>
    </w:pPr>
  </w:style>
  <w:style w:type="paragraph" w:styleId="TOC7">
    <w:name w:val="toc 7"/>
    <w:basedOn w:val="Normal"/>
    <w:next w:val="Normal"/>
    <w:autoRedefine/>
    <w:uiPriority w:val="39"/>
    <w:semiHidden/>
    <w:rsid w:val="00947057"/>
    <w:pPr>
      <w:spacing w:after="100"/>
      <w:ind w:left="1320"/>
    </w:pPr>
  </w:style>
  <w:style w:type="paragraph" w:styleId="TOC8">
    <w:name w:val="toc 8"/>
    <w:basedOn w:val="Normal"/>
    <w:next w:val="Normal"/>
    <w:autoRedefine/>
    <w:uiPriority w:val="39"/>
    <w:semiHidden/>
    <w:rsid w:val="00947057"/>
    <w:pPr>
      <w:spacing w:after="100"/>
      <w:ind w:left="1540"/>
    </w:pPr>
  </w:style>
  <w:style w:type="paragraph" w:styleId="TOC9">
    <w:name w:val="toc 9"/>
    <w:basedOn w:val="Normal"/>
    <w:next w:val="Normal"/>
    <w:autoRedefine/>
    <w:uiPriority w:val="39"/>
    <w:semiHidden/>
    <w:rsid w:val="00947057"/>
    <w:pPr>
      <w:spacing w:after="100"/>
      <w:ind w:left="1760"/>
    </w:pPr>
  </w:style>
  <w:style w:type="paragraph" w:styleId="Header">
    <w:name w:val="header"/>
    <w:basedOn w:val="Normal"/>
    <w:link w:val="HeaderChar"/>
    <w:uiPriority w:val="99"/>
    <w:semiHidden/>
    <w:rsid w:val="00947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7057"/>
    <w:rPr>
      <w:rFonts w:eastAsiaTheme="minorHAnsi"/>
    </w:rPr>
  </w:style>
  <w:style w:type="paragraph" w:styleId="Footer">
    <w:name w:val="footer"/>
    <w:basedOn w:val="Normal"/>
    <w:link w:val="FooterChar"/>
    <w:uiPriority w:val="99"/>
    <w:semiHidden/>
    <w:rsid w:val="009470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057"/>
    <w:rPr>
      <w:rFonts w:eastAsiaTheme="minorHAnsi"/>
    </w:rPr>
  </w:style>
  <w:style w:type="paragraph" w:customStyle="1" w:styleId="CustomChapterOpener">
    <w:name w:val="CustomChapterOpener"/>
    <w:basedOn w:val="Normal"/>
    <w:next w:val="Para"/>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947057"/>
    <w:rPr>
      <w:b/>
    </w:rPr>
  </w:style>
  <w:style w:type="paragraph" w:customStyle="1" w:styleId="CustomList">
    <w:name w:val="CustomList"/>
    <w:basedOn w:val="Normal"/>
    <w:rsid w:val="00947057"/>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947057"/>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947057"/>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947057"/>
  </w:style>
  <w:style w:type="paragraph" w:customStyle="1" w:styleId="BibliographyHead">
    <w:name w:val="BibliographyHead"/>
    <w:next w:val="BibliographyEntry"/>
    <w:rsid w:val="00947057"/>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947057"/>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947057"/>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947057"/>
  </w:style>
  <w:style w:type="paragraph" w:customStyle="1" w:styleId="ExercisesHead">
    <w:name w:val="ExercisesHead"/>
    <w:basedOn w:val="Normal"/>
    <w:next w:val="Para"/>
    <w:rsid w:val="00947057"/>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947057"/>
  </w:style>
  <w:style w:type="paragraph" w:customStyle="1" w:styleId="ProblemsHead">
    <w:name w:val="ProblemsHead"/>
    <w:basedOn w:val="BibliographyHead"/>
    <w:next w:val="Para"/>
    <w:rsid w:val="00947057"/>
  </w:style>
  <w:style w:type="paragraph" w:customStyle="1" w:styleId="QuestionData">
    <w:name w:val="QuestionData"/>
    <w:basedOn w:val="Explanation"/>
    <w:rsid w:val="00947057"/>
  </w:style>
  <w:style w:type="paragraph" w:customStyle="1" w:styleId="QuestionsHead">
    <w:name w:val="QuestionsHead"/>
    <w:basedOn w:val="BibliographyHead"/>
    <w:next w:val="Para"/>
    <w:rsid w:val="00947057"/>
  </w:style>
  <w:style w:type="paragraph" w:customStyle="1" w:styleId="ReferencesHead">
    <w:name w:val="ReferencesHead"/>
    <w:basedOn w:val="BibliographyHead"/>
    <w:next w:val="Reference"/>
    <w:rsid w:val="00947057"/>
  </w:style>
  <w:style w:type="paragraph" w:customStyle="1" w:styleId="ReviewHead">
    <w:name w:val="ReviewHead"/>
    <w:basedOn w:val="BibliographyHead"/>
    <w:next w:val="Para"/>
    <w:rsid w:val="00947057"/>
  </w:style>
  <w:style w:type="paragraph" w:customStyle="1" w:styleId="SummaryHead">
    <w:name w:val="SummaryHead"/>
    <w:basedOn w:val="BibliographyHead"/>
    <w:next w:val="Para"/>
    <w:rsid w:val="00947057"/>
  </w:style>
  <w:style w:type="character" w:customStyle="1" w:styleId="WileySymbol">
    <w:name w:val="WileySymbol"/>
    <w:rsid w:val="00947057"/>
    <w:rPr>
      <w:rFonts w:ascii="Symbol" w:hAnsi="Symbol"/>
    </w:rPr>
  </w:style>
  <w:style w:type="character" w:customStyle="1" w:styleId="MenuArrow">
    <w:name w:val="MenuArrow"/>
    <w:basedOn w:val="DefaultParagraphFont"/>
    <w:rsid w:val="00947057"/>
    <w:rPr>
      <w:rFonts w:ascii="Wingdings" w:hAnsi="Wingdings"/>
    </w:rPr>
  </w:style>
  <w:style w:type="paragraph" w:customStyle="1" w:styleId="BookTitle">
    <w:name w:val="BookTitle"/>
    <w:basedOn w:val="Normal"/>
    <w:next w:val="Normal"/>
    <w:rsid w:val="00947057"/>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947057"/>
    <w:pPr>
      <w:pageBreakBefore w:val="0"/>
      <w:spacing w:before="480"/>
    </w:pPr>
    <w:rPr>
      <w:sz w:val="36"/>
    </w:rPr>
  </w:style>
  <w:style w:type="paragraph" w:customStyle="1" w:styleId="BookAuthor">
    <w:name w:val="BookAuthor"/>
    <w:basedOn w:val="Normal"/>
    <w:rsid w:val="00947057"/>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947057"/>
    <w:rPr>
      <w:i/>
    </w:rPr>
  </w:style>
  <w:style w:type="paragraph" w:customStyle="1" w:styleId="Index1">
    <w:name w:val="Index1"/>
    <w:rsid w:val="00947057"/>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47057"/>
    <w:pPr>
      <w:ind w:left="2520"/>
    </w:pPr>
  </w:style>
  <w:style w:type="paragraph" w:customStyle="1" w:styleId="Index3">
    <w:name w:val="Index3"/>
    <w:basedOn w:val="Index1"/>
    <w:rsid w:val="00947057"/>
    <w:pPr>
      <w:ind w:left="3240"/>
    </w:pPr>
  </w:style>
  <w:style w:type="paragraph" w:customStyle="1" w:styleId="IndexLetter">
    <w:name w:val="IndexLetter"/>
    <w:basedOn w:val="H3"/>
    <w:next w:val="Index1"/>
    <w:rsid w:val="00947057"/>
  </w:style>
  <w:style w:type="paragraph" w:customStyle="1" w:styleId="IndexNote">
    <w:name w:val="IndexNote"/>
    <w:basedOn w:val="Normal"/>
    <w:rsid w:val="00947057"/>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947057"/>
    <w:pPr>
      <w:spacing w:line="540" w:lineRule="exact"/>
    </w:pPr>
  </w:style>
  <w:style w:type="paragraph" w:customStyle="1" w:styleId="FurtherReadingHead">
    <w:name w:val="FurtherReadingHead"/>
    <w:basedOn w:val="BibliographyHead"/>
    <w:next w:val="Para"/>
    <w:rsid w:val="00947057"/>
  </w:style>
  <w:style w:type="paragraph" w:customStyle="1" w:styleId="Address">
    <w:name w:val="Address"/>
    <w:basedOn w:val="Normal"/>
    <w:rsid w:val="00947057"/>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947057"/>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947057"/>
    <w:pPr>
      <w:ind w:left="360"/>
    </w:pPr>
  </w:style>
  <w:style w:type="paragraph" w:customStyle="1" w:styleId="EquationNumbered">
    <w:name w:val="EquationNumbered"/>
    <w:rsid w:val="00947057"/>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947057"/>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947057"/>
    <w:rPr>
      <w:b/>
    </w:rPr>
  </w:style>
  <w:style w:type="character" w:customStyle="1" w:styleId="UserInputVariable">
    <w:name w:val="UserInputVariable"/>
    <w:basedOn w:val="DefaultParagraphFont"/>
    <w:rsid w:val="00947057"/>
    <w:rPr>
      <w:b/>
      <w:i/>
    </w:rPr>
  </w:style>
  <w:style w:type="paragraph" w:styleId="Bibliography">
    <w:name w:val="Bibliography"/>
    <w:basedOn w:val="Normal"/>
    <w:next w:val="Normal"/>
    <w:uiPriority w:val="99"/>
    <w:semiHidden/>
    <w:rsid w:val="00947057"/>
  </w:style>
  <w:style w:type="paragraph" w:customStyle="1" w:styleId="FeaturePara">
    <w:name w:val="FeaturePara"/>
    <w:rsid w:val="00947057"/>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947057"/>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947057"/>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947057"/>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947057"/>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947057"/>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947057"/>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947057"/>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947057"/>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947057"/>
    <w:pPr>
      <w:spacing w:before="120" w:after="120"/>
      <w:ind w:left="720" w:hanging="720"/>
      <w:contextualSpacing/>
    </w:pPr>
    <w:rPr>
      <w:sz w:val="22"/>
      <w:u w:val="none"/>
    </w:rPr>
  </w:style>
  <w:style w:type="paragraph" w:customStyle="1" w:styleId="FeatureH1">
    <w:name w:val="FeatureH1"/>
    <w:next w:val="FeaturePara"/>
    <w:rsid w:val="00947057"/>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947057"/>
    <w:pPr>
      <w:contextualSpacing w:val="0"/>
    </w:pPr>
    <w:rPr>
      <w:rFonts w:ascii="Times New Roman" w:hAnsi="Times New Roman"/>
      <w:smallCaps w:val="0"/>
    </w:rPr>
  </w:style>
  <w:style w:type="paragraph" w:customStyle="1" w:styleId="FeatureH2">
    <w:name w:val="FeatureH2"/>
    <w:next w:val="FeaturePara"/>
    <w:rsid w:val="00947057"/>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947057"/>
    <w:pPr>
      <w:spacing w:before="120"/>
    </w:pPr>
    <w:rPr>
      <w:smallCaps w:val="0"/>
      <w:u w:val="single"/>
    </w:rPr>
  </w:style>
  <w:style w:type="paragraph" w:customStyle="1" w:styleId="FeatureH3">
    <w:name w:val="FeatureH3"/>
    <w:next w:val="FeaturePara"/>
    <w:rsid w:val="00947057"/>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947057"/>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947057"/>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947057"/>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47057"/>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47057"/>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947057"/>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47057"/>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947057"/>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947057"/>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47057"/>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947057"/>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947057"/>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947057"/>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947057"/>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947057"/>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947057"/>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47057"/>
    <w:pPr>
      <w:pBdr>
        <w:left w:val="single" w:sz="36" w:space="17" w:color="C0C0C0"/>
      </w:pBdr>
      <w:ind w:left="216"/>
    </w:pPr>
  </w:style>
  <w:style w:type="paragraph" w:customStyle="1" w:styleId="FeatureRunInPara">
    <w:name w:val="FeatureRunInPara"/>
    <w:basedOn w:val="FeatureListUnmarked"/>
    <w:next w:val="FeatureRunInHead"/>
    <w:rsid w:val="00947057"/>
    <w:pPr>
      <w:pBdr>
        <w:left w:val="single" w:sz="36" w:space="6" w:color="C0C0C0"/>
      </w:pBdr>
      <w:spacing w:before="0"/>
      <w:ind w:left="0"/>
    </w:pPr>
  </w:style>
  <w:style w:type="paragraph" w:customStyle="1" w:styleId="FeatureRunInParaSub">
    <w:name w:val="FeatureRunInParaSub"/>
    <w:basedOn w:val="FeatureRunInPara"/>
    <w:next w:val="FeatureRunInHeadSub"/>
    <w:rsid w:val="00947057"/>
    <w:pPr>
      <w:pBdr>
        <w:left w:val="single" w:sz="36" w:space="17" w:color="C0C0C0"/>
      </w:pBdr>
      <w:ind w:left="216"/>
      <w:contextualSpacing/>
    </w:pPr>
  </w:style>
  <w:style w:type="paragraph" w:customStyle="1" w:styleId="FeatureSubFeatureType">
    <w:name w:val="FeatureSubFeatureType"/>
    <w:rsid w:val="00947057"/>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947057"/>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947057"/>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947057"/>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947057"/>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947057"/>
    <w:pPr>
      <w:pBdr>
        <w:left w:val="single" w:sz="36" w:space="6" w:color="C0C0C0"/>
      </w:pBdr>
      <w:spacing w:before="120"/>
      <w:ind w:left="0" w:firstLine="0"/>
    </w:pPr>
  </w:style>
  <w:style w:type="paragraph" w:customStyle="1" w:styleId="ReferenceAnnotation">
    <w:name w:val="ReferenceAnnotation"/>
    <w:basedOn w:val="Reference"/>
    <w:rsid w:val="00947057"/>
    <w:pPr>
      <w:spacing w:before="0" w:after="0"/>
      <w:ind w:firstLine="0"/>
    </w:pPr>
    <w:rPr>
      <w:snapToGrid w:val="0"/>
    </w:rPr>
  </w:style>
  <w:style w:type="paragraph" w:customStyle="1" w:styleId="RecipeVariationH1">
    <w:name w:val="RecipeVariationH1"/>
    <w:rsid w:val="00947057"/>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947057"/>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947057"/>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947057"/>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947057"/>
    <w:rPr>
      <w:rFonts w:ascii="Courier New" w:hAnsi="Courier New"/>
      <w:noProof/>
      <w:color w:val="auto"/>
      <w:u w:val="double"/>
    </w:rPr>
  </w:style>
  <w:style w:type="character" w:customStyle="1" w:styleId="CrossRefTerm">
    <w:name w:val="CrossRefTerm"/>
    <w:basedOn w:val="DefaultParagraphFont"/>
    <w:rsid w:val="00947057"/>
    <w:rPr>
      <w:i/>
    </w:rPr>
  </w:style>
  <w:style w:type="character" w:customStyle="1" w:styleId="GenusSpecies">
    <w:name w:val="GenusSpecies"/>
    <w:basedOn w:val="DefaultParagraphFont"/>
    <w:rsid w:val="00947057"/>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947057"/>
    <w:rPr>
      <w:b/>
      <w:i/>
    </w:rPr>
  </w:style>
  <w:style w:type="paragraph" w:customStyle="1" w:styleId="FeatureRecipeIngredientList">
    <w:name w:val="FeatureRecipeIngredientList"/>
    <w:basedOn w:val="FeatureRecipeProcedure"/>
    <w:rsid w:val="00947057"/>
    <w:pPr>
      <w:ind w:left="720" w:hanging="288"/>
    </w:pPr>
  </w:style>
  <w:style w:type="paragraph" w:customStyle="1" w:styleId="CodeHead">
    <w:name w:val="CodeHead"/>
    <w:next w:val="CodeListing"/>
    <w:rsid w:val="00947057"/>
    <w:pPr>
      <w:spacing w:before="120" w:after="120" w:line="240" w:lineRule="auto"/>
    </w:pPr>
    <w:rPr>
      <w:rFonts w:ascii="Arial" w:eastAsia="Times New Roman" w:hAnsi="Arial" w:cs="Times New Roman"/>
      <w:b/>
      <w:snapToGrid w:val="0"/>
      <w:szCs w:val="20"/>
    </w:rPr>
  </w:style>
  <w:style w:type="paragraph" w:customStyle="1" w:styleId="PoetryPara">
    <w:name w:val="PoetryPara"/>
    <w:rsid w:val="00947057"/>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947057"/>
    <w:pPr>
      <w:spacing w:after="0"/>
    </w:pPr>
    <w:rPr>
      <w:b/>
      <w:sz w:val="24"/>
    </w:rPr>
  </w:style>
  <w:style w:type="character" w:customStyle="1" w:styleId="QueryInline">
    <w:name w:val="QueryInline"/>
    <w:basedOn w:val="DefaultParagraphFont"/>
    <w:rsid w:val="00947057"/>
    <w:rPr>
      <w:bdr w:val="none" w:sz="0" w:space="0" w:color="auto"/>
      <w:shd w:val="clear" w:color="auto" w:fill="FFCC99"/>
    </w:rPr>
  </w:style>
  <w:style w:type="paragraph" w:customStyle="1" w:styleId="QueryPara">
    <w:name w:val="QueryPara"/>
    <w:rsid w:val="00947057"/>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947057"/>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947057"/>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947057"/>
  </w:style>
  <w:style w:type="character" w:customStyle="1" w:styleId="WileyItalic">
    <w:name w:val="WileyItalic"/>
    <w:basedOn w:val="DefaultParagraphFont"/>
    <w:rsid w:val="00947057"/>
    <w:rPr>
      <w:i/>
    </w:rPr>
  </w:style>
  <w:style w:type="character" w:customStyle="1" w:styleId="WileyBoldItalic">
    <w:name w:val="WileyBoldItalic"/>
    <w:basedOn w:val="DefaultParagraphFont"/>
    <w:rsid w:val="00947057"/>
    <w:rPr>
      <w:b/>
      <w:i/>
    </w:rPr>
  </w:style>
  <w:style w:type="character" w:customStyle="1" w:styleId="WileyBold">
    <w:name w:val="WileyBold"/>
    <w:basedOn w:val="DefaultParagraphFont"/>
    <w:rsid w:val="00947057"/>
    <w:rPr>
      <w:b/>
    </w:rPr>
  </w:style>
  <w:style w:type="paragraph" w:customStyle="1" w:styleId="ContentsPartTitle">
    <w:name w:val="ContentsPartTitle"/>
    <w:next w:val="ContentsChapterTitle"/>
    <w:rsid w:val="00947057"/>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947057"/>
    <w:pPr>
      <w:ind w:left="288"/>
    </w:pPr>
    <w:rPr>
      <w:sz w:val="26"/>
    </w:rPr>
  </w:style>
  <w:style w:type="paragraph" w:customStyle="1" w:styleId="ContentsH1">
    <w:name w:val="ContentsH1"/>
    <w:basedOn w:val="ContentsPartTitle"/>
    <w:rsid w:val="00947057"/>
    <w:pPr>
      <w:ind w:left="576"/>
    </w:pPr>
    <w:rPr>
      <w:b w:val="0"/>
      <w:sz w:val="24"/>
    </w:rPr>
  </w:style>
  <w:style w:type="paragraph" w:customStyle="1" w:styleId="ContentsH2">
    <w:name w:val="ContentsH2"/>
    <w:basedOn w:val="ContentsPartTitle"/>
    <w:rsid w:val="00947057"/>
    <w:pPr>
      <w:ind w:left="864"/>
    </w:pPr>
    <w:rPr>
      <w:b w:val="0"/>
      <w:sz w:val="22"/>
    </w:rPr>
  </w:style>
  <w:style w:type="paragraph" w:customStyle="1" w:styleId="Copyright">
    <w:name w:val="Copyright"/>
    <w:rsid w:val="00947057"/>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947057"/>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947057"/>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947057"/>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94705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947057"/>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947057"/>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947057"/>
    <w:pPr>
      <w:ind w:left="720"/>
    </w:pPr>
  </w:style>
  <w:style w:type="paragraph" w:customStyle="1" w:styleId="BookEdition">
    <w:name w:val="BookEdition"/>
    <w:qFormat/>
    <w:rsid w:val="00947057"/>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947057"/>
    <w:rPr>
      <w:rFonts w:cs="Arial"/>
      <w:color w:val="0000FF"/>
    </w:rPr>
  </w:style>
  <w:style w:type="character" w:customStyle="1" w:styleId="CodeColorBlue2">
    <w:name w:val="CodeColorBlue2"/>
    <w:rsid w:val="00947057"/>
    <w:rPr>
      <w:rFonts w:cs="Arial"/>
      <w:color w:val="0000A5"/>
    </w:rPr>
  </w:style>
  <w:style w:type="character" w:customStyle="1" w:styleId="CodeColorBlue3">
    <w:name w:val="CodeColorBlue3"/>
    <w:rsid w:val="00947057"/>
    <w:rPr>
      <w:rFonts w:cs="Arial"/>
      <w:color w:val="6464B9"/>
    </w:rPr>
  </w:style>
  <w:style w:type="character" w:customStyle="1" w:styleId="CodeColorBluegreen">
    <w:name w:val="CodeColorBluegreen"/>
    <w:rsid w:val="00947057"/>
    <w:rPr>
      <w:rFonts w:cs="Arial"/>
      <w:color w:val="2B91AF"/>
    </w:rPr>
  </w:style>
  <w:style w:type="character" w:customStyle="1" w:styleId="CodeColorBrown">
    <w:name w:val="CodeColorBrown"/>
    <w:rsid w:val="00947057"/>
    <w:rPr>
      <w:rFonts w:cs="Arial"/>
      <w:color w:val="A31515"/>
    </w:rPr>
  </w:style>
  <w:style w:type="character" w:customStyle="1" w:styleId="CodeColorDkBlue">
    <w:name w:val="CodeColorDkBlue"/>
    <w:rsid w:val="00947057"/>
    <w:rPr>
      <w:rFonts w:cs="Times New Roman"/>
      <w:color w:val="000080"/>
      <w:szCs w:val="22"/>
    </w:rPr>
  </w:style>
  <w:style w:type="character" w:customStyle="1" w:styleId="CodeColorGreen">
    <w:name w:val="CodeColorGreen"/>
    <w:rsid w:val="00947057"/>
    <w:rPr>
      <w:rFonts w:cs="Arial"/>
      <w:color w:val="008000"/>
    </w:rPr>
  </w:style>
  <w:style w:type="character" w:customStyle="1" w:styleId="CodeColorGreen2">
    <w:name w:val="CodeColorGreen2"/>
    <w:rsid w:val="00947057"/>
    <w:rPr>
      <w:rFonts w:cs="Arial"/>
      <w:color w:val="629755"/>
    </w:rPr>
  </w:style>
  <w:style w:type="character" w:customStyle="1" w:styleId="CodeColorGrey30">
    <w:name w:val="CodeColorGrey30"/>
    <w:rsid w:val="00947057"/>
    <w:rPr>
      <w:rFonts w:cs="Arial"/>
      <w:color w:val="808080"/>
    </w:rPr>
  </w:style>
  <w:style w:type="character" w:customStyle="1" w:styleId="CodeColorGrey55">
    <w:name w:val="CodeColorGrey55"/>
    <w:rsid w:val="00947057"/>
    <w:rPr>
      <w:rFonts w:cs="Arial"/>
      <w:color w:val="C0C0C0"/>
    </w:rPr>
  </w:style>
  <w:style w:type="character" w:customStyle="1" w:styleId="CodeColorGrey80">
    <w:name w:val="CodeColorGrey80"/>
    <w:rsid w:val="00947057"/>
    <w:rPr>
      <w:rFonts w:cs="Arial"/>
      <w:color w:val="555555"/>
    </w:rPr>
  </w:style>
  <w:style w:type="character" w:customStyle="1" w:styleId="CodeColorHotPink">
    <w:name w:val="CodeColorHotPink"/>
    <w:rsid w:val="00947057"/>
    <w:rPr>
      <w:rFonts w:cs="Times New Roman"/>
      <w:color w:val="DF36FA"/>
      <w:szCs w:val="18"/>
    </w:rPr>
  </w:style>
  <w:style w:type="character" w:customStyle="1" w:styleId="CodeColorMagenta">
    <w:name w:val="CodeColorMagenta"/>
    <w:rsid w:val="00947057"/>
    <w:rPr>
      <w:rFonts w:cs="Arial"/>
      <w:color w:val="A31515"/>
    </w:rPr>
  </w:style>
  <w:style w:type="character" w:customStyle="1" w:styleId="CodeColorOrange">
    <w:name w:val="CodeColorOrange"/>
    <w:rsid w:val="00947057"/>
    <w:rPr>
      <w:rFonts w:cs="Arial"/>
      <w:color w:val="B96464"/>
    </w:rPr>
  </w:style>
  <w:style w:type="character" w:customStyle="1" w:styleId="CodeColorPeach">
    <w:name w:val="CodeColorPeach"/>
    <w:rsid w:val="00947057"/>
    <w:rPr>
      <w:rFonts w:cs="Arial"/>
      <w:color w:val="FFDBA3"/>
    </w:rPr>
  </w:style>
  <w:style w:type="character" w:customStyle="1" w:styleId="CodeColorPurple">
    <w:name w:val="CodeColorPurple"/>
    <w:rsid w:val="00947057"/>
    <w:rPr>
      <w:rFonts w:cs="Arial"/>
      <w:color w:val="951795"/>
    </w:rPr>
  </w:style>
  <w:style w:type="character" w:customStyle="1" w:styleId="CodeColorRed">
    <w:name w:val="CodeColorRed"/>
    <w:rsid w:val="00947057"/>
    <w:rPr>
      <w:rFonts w:cs="Arial"/>
      <w:color w:val="FF0000"/>
    </w:rPr>
  </w:style>
  <w:style w:type="character" w:customStyle="1" w:styleId="CodeColorRed2">
    <w:name w:val="CodeColorRed2"/>
    <w:rsid w:val="00947057"/>
    <w:rPr>
      <w:rFonts w:cs="Arial"/>
      <w:color w:val="800000"/>
    </w:rPr>
  </w:style>
  <w:style w:type="character" w:customStyle="1" w:styleId="CodeColorRed3">
    <w:name w:val="CodeColorRed3"/>
    <w:rsid w:val="00947057"/>
    <w:rPr>
      <w:rFonts w:cs="Arial"/>
      <w:color w:val="A31515"/>
    </w:rPr>
  </w:style>
  <w:style w:type="character" w:customStyle="1" w:styleId="CodeColorTealBlue">
    <w:name w:val="CodeColorTealBlue"/>
    <w:rsid w:val="00947057"/>
    <w:rPr>
      <w:rFonts w:cs="Times New Roman"/>
      <w:color w:val="008080"/>
      <w:szCs w:val="22"/>
    </w:rPr>
  </w:style>
  <w:style w:type="character" w:customStyle="1" w:styleId="CodeColorWhite">
    <w:name w:val="CodeColorWhite"/>
    <w:rsid w:val="00947057"/>
    <w:rPr>
      <w:rFonts w:cs="Arial"/>
      <w:color w:val="FFFFFF"/>
      <w:bdr w:val="none" w:sz="0" w:space="0" w:color="auto"/>
    </w:rPr>
  </w:style>
  <w:style w:type="character" w:customStyle="1" w:styleId="CodeColorPurple2">
    <w:name w:val="CodeColorPurple2"/>
    <w:rsid w:val="00947057"/>
    <w:rPr>
      <w:rFonts w:cs="Arial"/>
      <w:color w:val="800080"/>
    </w:rPr>
  </w:style>
  <w:style w:type="paragraph" w:styleId="ListParagraph">
    <w:name w:val="List Paragraph"/>
    <w:basedOn w:val="Normal"/>
    <w:uiPriority w:val="99"/>
    <w:qFormat/>
    <w:rsid w:val="00947057"/>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947057"/>
    <w:rPr>
      <w:rFonts w:cs="Times New Roman"/>
      <w:color w:val="0000FF"/>
      <w:u w:val="single"/>
    </w:rPr>
  </w:style>
  <w:style w:type="paragraph" w:styleId="Revision">
    <w:name w:val="Revision"/>
    <w:hidden/>
    <w:uiPriority w:val="99"/>
    <w:semiHidden/>
    <w:rsid w:val="00947057"/>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947057"/>
    <w:rPr>
      <w:bdr w:val="none" w:sz="0" w:space="0" w:color="auto"/>
      <w:shd w:val="clear" w:color="auto" w:fill="B2A1C7" w:themeFill="accent4" w:themeFillTint="99"/>
    </w:rPr>
  </w:style>
  <w:style w:type="paragraph" w:customStyle="1" w:styleId="ContentsH3">
    <w:name w:val="ContentsH3"/>
    <w:qFormat/>
    <w:rsid w:val="00947057"/>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947057"/>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947057"/>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947057"/>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947057"/>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947057"/>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947057"/>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947057"/>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947057"/>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947057"/>
    <w:rPr>
      <w:b/>
      <w:bCs/>
      <w:smallCaps/>
      <w:spacing w:val="5"/>
    </w:rPr>
  </w:style>
  <w:style w:type="character" w:styleId="CommentReference">
    <w:name w:val="annotation reference"/>
    <w:basedOn w:val="DefaultParagraphFont"/>
    <w:uiPriority w:val="99"/>
    <w:semiHidden/>
    <w:rsid w:val="00947057"/>
    <w:rPr>
      <w:sz w:val="16"/>
      <w:szCs w:val="16"/>
    </w:rPr>
  </w:style>
  <w:style w:type="character" w:styleId="Emphasis">
    <w:name w:val="Emphasis"/>
    <w:basedOn w:val="DefaultParagraphFont"/>
    <w:uiPriority w:val="99"/>
    <w:rsid w:val="00947057"/>
    <w:rPr>
      <w:i/>
      <w:iCs/>
    </w:rPr>
  </w:style>
  <w:style w:type="character" w:styleId="FollowedHyperlink">
    <w:name w:val="FollowedHyperlink"/>
    <w:basedOn w:val="DefaultParagraphFont"/>
    <w:uiPriority w:val="99"/>
    <w:semiHidden/>
    <w:rsid w:val="00947057"/>
    <w:rPr>
      <w:color w:val="800080" w:themeColor="followedHyperlink"/>
      <w:u w:val="single"/>
    </w:rPr>
  </w:style>
  <w:style w:type="character" w:styleId="HTMLAcronym">
    <w:name w:val="HTML Acronym"/>
    <w:basedOn w:val="DefaultParagraphFont"/>
    <w:uiPriority w:val="99"/>
    <w:semiHidden/>
    <w:rsid w:val="00947057"/>
  </w:style>
  <w:style w:type="character" w:styleId="HTMLCite">
    <w:name w:val="HTML Cite"/>
    <w:basedOn w:val="DefaultParagraphFont"/>
    <w:uiPriority w:val="99"/>
    <w:semiHidden/>
    <w:rsid w:val="00947057"/>
    <w:rPr>
      <w:i/>
      <w:iCs/>
    </w:rPr>
  </w:style>
  <w:style w:type="character" w:styleId="HTMLCode">
    <w:name w:val="HTML Code"/>
    <w:basedOn w:val="DefaultParagraphFont"/>
    <w:uiPriority w:val="99"/>
    <w:semiHidden/>
    <w:rsid w:val="00947057"/>
    <w:rPr>
      <w:rFonts w:ascii="Consolas" w:hAnsi="Consolas"/>
      <w:sz w:val="20"/>
      <w:szCs w:val="20"/>
    </w:rPr>
  </w:style>
  <w:style w:type="character" w:styleId="HTMLDefinition">
    <w:name w:val="HTML Definition"/>
    <w:basedOn w:val="DefaultParagraphFont"/>
    <w:uiPriority w:val="99"/>
    <w:semiHidden/>
    <w:rsid w:val="00947057"/>
    <w:rPr>
      <w:i/>
      <w:iCs/>
    </w:rPr>
  </w:style>
  <w:style w:type="character" w:styleId="HTMLKeyboard">
    <w:name w:val="HTML Keyboard"/>
    <w:basedOn w:val="DefaultParagraphFont"/>
    <w:uiPriority w:val="99"/>
    <w:semiHidden/>
    <w:rsid w:val="00947057"/>
    <w:rPr>
      <w:rFonts w:ascii="Consolas" w:hAnsi="Consolas"/>
      <w:sz w:val="20"/>
      <w:szCs w:val="20"/>
    </w:rPr>
  </w:style>
  <w:style w:type="character" w:styleId="HTMLSample">
    <w:name w:val="HTML Sample"/>
    <w:basedOn w:val="DefaultParagraphFont"/>
    <w:uiPriority w:val="99"/>
    <w:semiHidden/>
    <w:rsid w:val="00947057"/>
    <w:rPr>
      <w:rFonts w:ascii="Consolas" w:hAnsi="Consolas"/>
      <w:sz w:val="24"/>
      <w:szCs w:val="24"/>
    </w:rPr>
  </w:style>
  <w:style w:type="character" w:styleId="HTMLTypewriter">
    <w:name w:val="HTML Typewriter"/>
    <w:basedOn w:val="DefaultParagraphFont"/>
    <w:uiPriority w:val="99"/>
    <w:semiHidden/>
    <w:rsid w:val="00947057"/>
    <w:rPr>
      <w:rFonts w:ascii="Consolas" w:hAnsi="Consolas"/>
      <w:sz w:val="20"/>
      <w:szCs w:val="20"/>
    </w:rPr>
  </w:style>
  <w:style w:type="character" w:styleId="HTMLVariable">
    <w:name w:val="HTML Variable"/>
    <w:basedOn w:val="DefaultParagraphFont"/>
    <w:uiPriority w:val="99"/>
    <w:semiHidden/>
    <w:rsid w:val="00947057"/>
    <w:rPr>
      <w:i/>
      <w:iCs/>
    </w:rPr>
  </w:style>
  <w:style w:type="character" w:styleId="IntenseEmphasis">
    <w:name w:val="Intense Emphasis"/>
    <w:basedOn w:val="DefaultParagraphFont"/>
    <w:uiPriority w:val="99"/>
    <w:rsid w:val="00947057"/>
    <w:rPr>
      <w:b/>
      <w:bCs/>
      <w:i/>
      <w:iCs/>
      <w:color w:val="4F81BD" w:themeColor="accent1"/>
    </w:rPr>
  </w:style>
  <w:style w:type="character" w:styleId="IntenseReference">
    <w:name w:val="Intense Reference"/>
    <w:basedOn w:val="DefaultParagraphFont"/>
    <w:uiPriority w:val="99"/>
    <w:rsid w:val="00947057"/>
    <w:rPr>
      <w:b/>
      <w:bCs/>
      <w:smallCaps/>
      <w:color w:val="C0504D" w:themeColor="accent2"/>
      <w:spacing w:val="5"/>
      <w:u w:val="single"/>
    </w:rPr>
  </w:style>
  <w:style w:type="character" w:styleId="LineNumber">
    <w:name w:val="line number"/>
    <w:basedOn w:val="DefaultParagraphFont"/>
    <w:uiPriority w:val="99"/>
    <w:semiHidden/>
    <w:rsid w:val="00947057"/>
  </w:style>
  <w:style w:type="character" w:styleId="PageNumber">
    <w:name w:val="page number"/>
    <w:basedOn w:val="DefaultParagraphFont"/>
    <w:uiPriority w:val="99"/>
    <w:semiHidden/>
    <w:rsid w:val="00947057"/>
  </w:style>
  <w:style w:type="character" w:styleId="PlaceholderText">
    <w:name w:val="Placeholder Text"/>
    <w:basedOn w:val="DefaultParagraphFont"/>
    <w:uiPriority w:val="99"/>
    <w:semiHidden/>
    <w:rsid w:val="00947057"/>
    <w:rPr>
      <w:color w:val="808080"/>
    </w:rPr>
  </w:style>
  <w:style w:type="character" w:styleId="Strong">
    <w:name w:val="Strong"/>
    <w:basedOn w:val="DefaultParagraphFont"/>
    <w:uiPriority w:val="99"/>
    <w:rsid w:val="00947057"/>
    <w:rPr>
      <w:b/>
      <w:bCs/>
    </w:rPr>
  </w:style>
  <w:style w:type="character" w:styleId="SubtleEmphasis">
    <w:name w:val="Subtle Emphasis"/>
    <w:basedOn w:val="DefaultParagraphFont"/>
    <w:uiPriority w:val="99"/>
    <w:rsid w:val="00947057"/>
    <w:rPr>
      <w:i/>
      <w:iCs/>
      <w:color w:val="808080" w:themeColor="text1" w:themeTint="7F"/>
    </w:rPr>
  </w:style>
  <w:style w:type="character" w:styleId="SubtleReference">
    <w:name w:val="Subtle Reference"/>
    <w:basedOn w:val="DefaultParagraphFont"/>
    <w:uiPriority w:val="99"/>
    <w:qFormat/>
    <w:rsid w:val="00947057"/>
    <w:rPr>
      <w:smallCaps/>
      <w:color w:val="C0504D" w:themeColor="accent2"/>
      <w:u w:val="single"/>
    </w:rPr>
  </w:style>
  <w:style w:type="table" w:styleId="LightShading-Accent5">
    <w:name w:val="Light Shading Accent 5"/>
    <w:basedOn w:val="TableNormal"/>
    <w:uiPriority w:val="60"/>
    <w:rsid w:val="00947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947057"/>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947057"/>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Definition">
    <w:name w:val="Definition"/>
    <w:basedOn w:val="DefaultParagraphFont"/>
    <w:uiPriority w:val="1"/>
    <w:qFormat/>
    <w:rsid w:val="00E81925"/>
    <w:rPr>
      <w:i/>
    </w:rPr>
  </w:style>
  <w:style w:type="character" w:customStyle="1" w:styleId="DefinitionTerm">
    <w:name w:val="DefinitionTerm"/>
    <w:basedOn w:val="DefaultParagraphFont"/>
    <w:uiPriority w:val="1"/>
    <w:qFormat/>
    <w:rsid w:val="00E81925"/>
    <w:rPr>
      <w:i/>
    </w:rPr>
  </w:style>
  <w:style w:type="paragraph" w:styleId="Caption">
    <w:name w:val="caption"/>
    <w:basedOn w:val="Normal"/>
    <w:next w:val="Normal"/>
    <w:uiPriority w:val="35"/>
    <w:qFormat/>
    <w:rsid w:val="00130AB5"/>
    <w:pPr>
      <w:spacing w:line="240" w:lineRule="auto"/>
    </w:pPr>
    <w:rPr>
      <w:b/>
      <w:bCs/>
      <w:color w:val="4F81BD" w:themeColor="accent1"/>
      <w:sz w:val="18"/>
      <w:szCs w:val="18"/>
    </w:rPr>
  </w:style>
  <w:style w:type="paragraph" w:styleId="CommentText">
    <w:name w:val="annotation text"/>
    <w:basedOn w:val="Normal"/>
    <w:link w:val="CommentTextChar"/>
    <w:semiHidden/>
    <w:rsid w:val="00130AB5"/>
    <w:rPr>
      <w:sz w:val="20"/>
    </w:rPr>
  </w:style>
  <w:style w:type="character" w:customStyle="1" w:styleId="CommentTextChar">
    <w:name w:val="Comment Text Char"/>
    <w:basedOn w:val="DefaultParagraphFont"/>
    <w:link w:val="CommentText"/>
    <w:semiHidden/>
    <w:rsid w:val="00130AB5"/>
    <w:rPr>
      <w:rFonts w:eastAsiaTheme="minorHAnsi"/>
      <w:sz w:val="20"/>
    </w:rPr>
  </w:style>
  <w:style w:type="paragraph" w:styleId="BalloonText">
    <w:name w:val="Balloon Text"/>
    <w:basedOn w:val="Normal"/>
    <w:link w:val="BalloonTextChar"/>
    <w:semiHidden/>
    <w:rsid w:val="00130AB5"/>
    <w:rPr>
      <w:rFonts w:ascii="Tahoma" w:hAnsi="Tahoma"/>
      <w:sz w:val="16"/>
    </w:rPr>
  </w:style>
  <w:style w:type="character" w:customStyle="1" w:styleId="BalloonTextChar">
    <w:name w:val="Balloon Text Char"/>
    <w:basedOn w:val="DefaultParagraphFont"/>
    <w:link w:val="BalloonText"/>
    <w:semiHidden/>
    <w:rsid w:val="00130AB5"/>
    <w:rPr>
      <w:rFonts w:ascii="Tahoma" w:eastAsiaTheme="minorHAnsi" w:hAnsi="Tahoma"/>
      <w:sz w:val="16"/>
    </w:rPr>
  </w:style>
  <w:style w:type="character" w:customStyle="1" w:styleId="news-body-text">
    <w:name w:val="news-body-text"/>
    <w:basedOn w:val="DefaultParagraphFont"/>
    <w:rsid w:val="005F6610"/>
  </w:style>
  <w:style w:type="paragraph" w:styleId="CommentSubject">
    <w:name w:val="annotation subject"/>
    <w:basedOn w:val="CommentText"/>
    <w:next w:val="CommentText"/>
    <w:link w:val="CommentSubjectChar"/>
    <w:semiHidden/>
    <w:rsid w:val="00130AB5"/>
    <w:rPr>
      <w:b/>
    </w:rPr>
  </w:style>
  <w:style w:type="character" w:customStyle="1" w:styleId="CommentSubjectChar">
    <w:name w:val="Comment Subject Char"/>
    <w:basedOn w:val="CommentTextChar"/>
    <w:link w:val="CommentSubject"/>
    <w:semiHidden/>
    <w:rsid w:val="00130AB5"/>
    <w:rPr>
      <w:rFonts w:eastAsiaTheme="minorHAnsi"/>
      <w:b/>
      <w:sz w:val="20"/>
    </w:rPr>
  </w:style>
  <w:style w:type="character" w:customStyle="1" w:styleId="Heading6Char">
    <w:name w:val="Heading 6 Char"/>
    <w:basedOn w:val="DefaultParagraphFont"/>
    <w:link w:val="Heading6"/>
    <w:rsid w:val="00130AB5"/>
    <w:rPr>
      <w:rFonts w:eastAsiaTheme="minorHAnsi"/>
    </w:rPr>
  </w:style>
  <w:style w:type="character" w:customStyle="1" w:styleId="Heading7Char">
    <w:name w:val="Heading 7 Char"/>
    <w:basedOn w:val="DefaultParagraphFont"/>
    <w:link w:val="Heading7"/>
    <w:rsid w:val="00130AB5"/>
    <w:rPr>
      <w:rFonts w:eastAsiaTheme="minorHAnsi"/>
    </w:rPr>
  </w:style>
  <w:style w:type="character" w:customStyle="1" w:styleId="Heading8Char">
    <w:name w:val="Heading 8 Char"/>
    <w:basedOn w:val="DefaultParagraphFont"/>
    <w:link w:val="Heading8"/>
    <w:rsid w:val="00130AB5"/>
    <w:rPr>
      <w:rFonts w:eastAsiaTheme="minorHAnsi"/>
    </w:rPr>
  </w:style>
  <w:style w:type="character" w:customStyle="1" w:styleId="Heading9Char">
    <w:name w:val="Heading 9 Char"/>
    <w:basedOn w:val="DefaultParagraphFont"/>
    <w:link w:val="Heading9"/>
    <w:rsid w:val="00130AB5"/>
    <w:rPr>
      <w:rFonts w:eastAsiaTheme="minorHAnsi"/>
    </w:rPr>
  </w:style>
  <w:style w:type="paragraph" w:customStyle="1" w:styleId="wsBlockA">
    <w:name w:val="wsBlockA"/>
    <w:basedOn w:val="Normal"/>
    <w:qFormat/>
    <w:rsid w:val="00130AB5"/>
    <w:pPr>
      <w:spacing w:before="120" w:after="120" w:line="240" w:lineRule="auto"/>
      <w:ind w:left="2160" w:right="1440"/>
    </w:pPr>
    <w:rPr>
      <w:rFonts w:ascii="Arial" w:hAnsi="Arial" w:cs="Times New Roman"/>
      <w:sz w:val="20"/>
    </w:rPr>
  </w:style>
  <w:style w:type="paragraph" w:customStyle="1" w:styleId="CodeScreen80">
    <w:name w:val="CodeScreen80"/>
    <w:qFormat/>
    <w:rsid w:val="00130AB5"/>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130AB5"/>
    <w:pPr>
      <w:shd w:val="pct25" w:color="auto" w:fill="auto"/>
    </w:pPr>
  </w:style>
  <w:style w:type="paragraph" w:styleId="HTMLPreformatted">
    <w:name w:val="HTML Preformatted"/>
    <w:basedOn w:val="Normal"/>
    <w:link w:val="HTMLPreformattedChar"/>
    <w:uiPriority w:val="99"/>
    <w:semiHidden/>
    <w:rsid w:val="0013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130AB5"/>
    <w:rPr>
      <w:rFonts w:ascii="Verdana" w:eastAsia="Times New Roman" w:hAnsi="Verdana" w:cs="Courier New"/>
      <w:sz w:val="18"/>
      <w:szCs w:val="18"/>
    </w:rPr>
  </w:style>
  <w:style w:type="paragraph" w:customStyle="1" w:styleId="CodeLabel">
    <w:name w:val="CodeLabel"/>
    <w:qFormat/>
    <w:rsid w:val="00130AB5"/>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130AB5"/>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130AB5"/>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130AB5"/>
    <w:pPr>
      <w:spacing w:before="0"/>
      <w:contextualSpacing w:val="0"/>
    </w:pPr>
  </w:style>
  <w:style w:type="paragraph" w:customStyle="1" w:styleId="ExtractContinued">
    <w:name w:val="ExtractContinued"/>
    <w:basedOn w:val="ExtractPara"/>
    <w:qFormat/>
    <w:rsid w:val="00130AB5"/>
    <w:pPr>
      <w:spacing w:before="0"/>
      <w:ind w:firstLine="720"/>
    </w:pPr>
  </w:style>
  <w:style w:type="paragraph" w:customStyle="1" w:styleId="OnlineReference">
    <w:name w:val="OnlineReference"/>
    <w:qFormat/>
    <w:rsid w:val="00130AB5"/>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130AB5"/>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130AB5"/>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130AB5"/>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130AB5"/>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130AB5"/>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130AB5"/>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130AB5"/>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130AB5"/>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130AB5"/>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130AB5"/>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130AB5"/>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130AB5"/>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130AB5"/>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130AB5"/>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130AB5"/>
    <w:pPr>
      <w:spacing w:before="120" w:after="120" w:line="240" w:lineRule="auto"/>
      <w:ind w:left="1440"/>
    </w:pPr>
    <w:rPr>
      <w:rFonts w:ascii="Verdana" w:hAnsi="Verdana" w:cs="Times New Roman"/>
      <w:sz w:val="26"/>
    </w:rPr>
  </w:style>
  <w:style w:type="paragraph" w:customStyle="1" w:styleId="wsNameDate">
    <w:name w:val="wsNameDate"/>
    <w:qFormat/>
    <w:rsid w:val="00130AB5"/>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130AB5"/>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130AB5"/>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130AB5"/>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130AB5"/>
    <w:pPr>
      <w:spacing w:after="0" w:line="240" w:lineRule="auto"/>
    </w:pPr>
    <w:rPr>
      <w:rFonts w:ascii="Arial" w:eastAsiaTheme="minorHAnsi" w:hAnsi="Arial" w:cs="Times New Roman"/>
      <w:b/>
      <w:sz w:val="36"/>
      <w:szCs w:val="32"/>
    </w:rPr>
  </w:style>
  <w:style w:type="paragraph" w:customStyle="1" w:styleId="RecipeTool">
    <w:name w:val="RecipeTool"/>
    <w:qFormat/>
    <w:rsid w:val="00130AB5"/>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130AB5"/>
    <w:rPr>
      <w:bdr w:val="none" w:sz="0" w:space="0" w:color="auto"/>
      <w:shd w:val="clear" w:color="auto" w:fill="92D050"/>
    </w:rPr>
  </w:style>
  <w:style w:type="character" w:customStyle="1" w:styleId="TextCircled">
    <w:name w:val="TextCircled"/>
    <w:basedOn w:val="DefaultParagraphFont"/>
    <w:qFormat/>
    <w:rsid w:val="00130AB5"/>
    <w:rPr>
      <w:bdr w:val="single" w:sz="18" w:space="0" w:color="92D050"/>
    </w:rPr>
  </w:style>
  <w:style w:type="paragraph" w:customStyle="1" w:styleId="ChapterObjectives">
    <w:name w:val="ChapterObjectives"/>
    <w:next w:val="Normal"/>
    <w:rsid w:val="00130AB5"/>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130AB5"/>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130AB5"/>
    <w:pPr>
      <w:spacing w:after="120"/>
      <w:ind w:left="720" w:firstLine="720"/>
    </w:pPr>
    <w:rPr>
      <w:snapToGrid w:val="0"/>
      <w:sz w:val="26"/>
    </w:rPr>
  </w:style>
  <w:style w:type="paragraph" w:styleId="Quote">
    <w:name w:val="Quote"/>
    <w:link w:val="QuoteChar"/>
    <w:qFormat/>
    <w:rsid w:val="00130AB5"/>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130AB5"/>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130AB5"/>
    <w:pPr>
      <w:spacing w:after="120"/>
    </w:pPr>
  </w:style>
  <w:style w:type="character" w:customStyle="1" w:styleId="BodyTextChar">
    <w:name w:val="Body Text Char"/>
    <w:basedOn w:val="DefaultParagraphFont"/>
    <w:link w:val="BodyText"/>
    <w:semiHidden/>
    <w:rsid w:val="00130AB5"/>
    <w:rPr>
      <w:rFonts w:eastAsiaTheme="minorHAnsi"/>
    </w:rPr>
  </w:style>
  <w:style w:type="paragraph" w:customStyle="1" w:styleId="Comment">
    <w:name w:val="Comment"/>
    <w:next w:val="Normal"/>
    <w:rsid w:val="00130AB5"/>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130AB5"/>
    <w:rPr>
      <w:i/>
    </w:rPr>
  </w:style>
  <w:style w:type="character" w:customStyle="1" w:styleId="DigitalOnlyText">
    <w:name w:val="DigitalOnlyText"/>
    <w:rsid w:val="00130AB5"/>
    <w:rPr>
      <w:bdr w:val="single" w:sz="2" w:space="0" w:color="002060"/>
      <w:shd w:val="clear" w:color="auto" w:fill="auto"/>
    </w:rPr>
  </w:style>
  <w:style w:type="paragraph" w:styleId="Subtitle">
    <w:name w:val="Subtitle"/>
    <w:basedOn w:val="Normal"/>
    <w:link w:val="SubtitleChar"/>
    <w:qFormat/>
    <w:rsid w:val="00130AB5"/>
    <w:pPr>
      <w:spacing w:after="60"/>
      <w:jc w:val="center"/>
      <w:outlineLvl w:val="1"/>
    </w:pPr>
    <w:rPr>
      <w:rFonts w:ascii="Arial" w:hAnsi="Arial"/>
    </w:rPr>
  </w:style>
  <w:style w:type="character" w:customStyle="1" w:styleId="SubtitleChar">
    <w:name w:val="Subtitle Char"/>
    <w:basedOn w:val="DefaultParagraphFont"/>
    <w:link w:val="Subtitle"/>
    <w:rsid w:val="00130AB5"/>
    <w:rPr>
      <w:rFonts w:ascii="Arial" w:eastAsiaTheme="minorHAnsi" w:hAnsi="Arial"/>
    </w:rPr>
  </w:style>
  <w:style w:type="paragraph" w:styleId="Salutation">
    <w:name w:val="Salutation"/>
    <w:basedOn w:val="Normal"/>
    <w:next w:val="Normal"/>
    <w:link w:val="SalutationChar"/>
    <w:semiHidden/>
    <w:rsid w:val="00130AB5"/>
  </w:style>
  <w:style w:type="character" w:customStyle="1" w:styleId="SalutationChar">
    <w:name w:val="Salutation Char"/>
    <w:basedOn w:val="DefaultParagraphFont"/>
    <w:link w:val="Salutation"/>
    <w:semiHidden/>
    <w:rsid w:val="00130AB5"/>
    <w:rPr>
      <w:rFonts w:eastAsiaTheme="minorHAnsi"/>
    </w:rPr>
  </w:style>
  <w:style w:type="paragraph" w:styleId="ListBullet">
    <w:name w:val="List Bullet"/>
    <w:basedOn w:val="Normal"/>
    <w:autoRedefine/>
    <w:semiHidden/>
    <w:rsid w:val="00130AB5"/>
  </w:style>
  <w:style w:type="paragraph" w:styleId="FootnoteText">
    <w:name w:val="footnote text"/>
    <w:basedOn w:val="Normal"/>
    <w:link w:val="FootnoteTextChar"/>
    <w:semiHidden/>
    <w:rsid w:val="00130AB5"/>
    <w:rPr>
      <w:sz w:val="20"/>
    </w:rPr>
  </w:style>
  <w:style w:type="character" w:customStyle="1" w:styleId="FootnoteTextChar">
    <w:name w:val="Footnote Text Char"/>
    <w:basedOn w:val="DefaultParagraphFont"/>
    <w:link w:val="FootnoteText"/>
    <w:semiHidden/>
    <w:rsid w:val="00130AB5"/>
    <w:rPr>
      <w:rFonts w:eastAsiaTheme="minorHAnsi"/>
      <w:sz w:val="20"/>
    </w:rPr>
  </w:style>
  <w:style w:type="character" w:styleId="FootnoteReference">
    <w:name w:val="footnote reference"/>
    <w:basedOn w:val="DefaultParagraphFont"/>
    <w:semiHidden/>
    <w:rsid w:val="00130AB5"/>
    <w:rPr>
      <w:vertAlign w:val="superscript"/>
    </w:rPr>
  </w:style>
  <w:style w:type="paragraph" w:customStyle="1" w:styleId="Series">
    <w:name w:val="Series"/>
    <w:rsid w:val="00130AB5"/>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130AB5"/>
    <w:pPr>
      <w:spacing w:after="120"/>
      <w:ind w:left="1440" w:right="1440"/>
    </w:pPr>
  </w:style>
  <w:style w:type="paragraph" w:customStyle="1" w:styleId="PullQuotePara">
    <w:name w:val="PullQuotePara"/>
    <w:basedOn w:val="Normal"/>
    <w:qFormat/>
    <w:rsid w:val="00130AB5"/>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130AB5"/>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130AB5"/>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30AB5"/>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130AB5"/>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130AB5"/>
    <w:rPr>
      <w:b/>
    </w:rPr>
  </w:style>
  <w:style w:type="paragraph" w:customStyle="1" w:styleId="RecipeNutritionHead">
    <w:name w:val="RecipeNutritionHead"/>
    <w:basedOn w:val="RecipeNutritionInfo"/>
    <w:next w:val="RecipeNutritionInfo"/>
    <w:qFormat/>
    <w:rsid w:val="00130AB5"/>
    <w:pPr>
      <w:spacing w:after="0"/>
    </w:pPr>
    <w:rPr>
      <w:b/>
    </w:rPr>
  </w:style>
  <w:style w:type="character" w:customStyle="1" w:styleId="DigitalLinkText">
    <w:name w:val="DigitalLinkText"/>
    <w:rsid w:val="00130AB5"/>
    <w:rPr>
      <w:bdr w:val="none" w:sz="0" w:space="0" w:color="auto"/>
      <w:shd w:val="clear" w:color="auto" w:fill="D6E3BC"/>
    </w:rPr>
  </w:style>
  <w:style w:type="character" w:customStyle="1" w:styleId="DigitalLinkURL">
    <w:name w:val="DigitalLinkURL"/>
    <w:rsid w:val="00130AB5"/>
    <w:rPr>
      <w:bdr w:val="none" w:sz="0" w:space="0" w:color="auto"/>
      <w:shd w:val="clear" w:color="auto" w:fill="EAF1DD"/>
    </w:rPr>
  </w:style>
  <w:style w:type="character" w:customStyle="1" w:styleId="KeyTermDefinition">
    <w:name w:val="KeyTermDefinition"/>
    <w:basedOn w:val="DefaultParagraphFont"/>
    <w:rsid w:val="00130AB5"/>
    <w:rPr>
      <w:bdr w:val="none" w:sz="0" w:space="0" w:color="auto"/>
      <w:shd w:val="clear" w:color="auto" w:fill="92CDDC"/>
    </w:rPr>
  </w:style>
  <w:style w:type="paragraph" w:customStyle="1" w:styleId="ContentsAuthor">
    <w:name w:val="ContentsAuthor"/>
    <w:next w:val="ContentsH1"/>
    <w:qFormat/>
    <w:rsid w:val="00130AB5"/>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130AB5"/>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130AB5"/>
  </w:style>
  <w:style w:type="character" w:customStyle="1" w:styleId="TwitterLink">
    <w:name w:val="TwitterLink"/>
    <w:basedOn w:val="DefaultParagraphFont"/>
    <w:rsid w:val="00130AB5"/>
    <w:rPr>
      <w:rFonts w:ascii="Courier New" w:hAnsi="Courier New"/>
      <w:u w:val="dash"/>
    </w:rPr>
  </w:style>
  <w:style w:type="paragraph" w:customStyle="1" w:styleId="Style2">
    <w:name w:val="Style2"/>
    <w:basedOn w:val="ChapterTitle"/>
    <w:qFormat/>
    <w:rsid w:val="00130AB5"/>
  </w:style>
  <w:style w:type="paragraph" w:customStyle="1" w:styleId="DialogSource">
    <w:name w:val="DialogSource"/>
    <w:rsid w:val="00130AB5"/>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130AB5"/>
    <w:rPr>
      <w:rFonts w:cs="Courier New"/>
      <w:color w:val="FF0000"/>
      <w:sz w:val="16"/>
      <w:szCs w:val="16"/>
      <w:bdr w:val="none" w:sz="0" w:space="0" w:color="auto"/>
      <w:shd w:val="clear" w:color="auto" w:fill="FFFFFF" w:themeFill="background1"/>
    </w:rPr>
  </w:style>
  <w:style w:type="character" w:customStyle="1" w:styleId="PrintOnlyText">
    <w:name w:val="PrintOnlyText"/>
    <w:rsid w:val="00130AB5"/>
    <w:rPr>
      <w:bdr w:val="single" w:sz="2" w:space="0" w:color="FF0000"/>
    </w:rPr>
  </w:style>
  <w:style w:type="character" w:customStyle="1" w:styleId="CodeColorBlueBold">
    <w:name w:val="CodeColorBlueBold"/>
    <w:basedOn w:val="CodeColorBlue"/>
    <w:rsid w:val="00130AB5"/>
    <w:rPr>
      <w:rFonts w:cs="Arial"/>
      <w:b/>
      <w:color w:val="0000FF"/>
    </w:rPr>
  </w:style>
  <w:style w:type="character" w:customStyle="1" w:styleId="CodeColorBlue2Bold">
    <w:name w:val="CodeColorBlue2Bold"/>
    <w:basedOn w:val="CodeColorBlue2"/>
    <w:rsid w:val="00130AB5"/>
    <w:rPr>
      <w:rFonts w:cs="Arial"/>
      <w:b/>
      <w:color w:val="0000A5"/>
    </w:rPr>
  </w:style>
  <w:style w:type="character" w:customStyle="1" w:styleId="CodeColorBlue3Bold">
    <w:name w:val="CodeColorBlue3Bold"/>
    <w:basedOn w:val="CodeColorBlue3"/>
    <w:rsid w:val="00130AB5"/>
    <w:rPr>
      <w:rFonts w:cs="Arial"/>
      <w:b/>
      <w:color w:val="6464B9"/>
    </w:rPr>
  </w:style>
  <w:style w:type="character" w:customStyle="1" w:styleId="CodeColorBluegreenBold">
    <w:name w:val="CodeColorBluegreenBold"/>
    <w:basedOn w:val="CodeColorBluegreen"/>
    <w:rsid w:val="00130AB5"/>
    <w:rPr>
      <w:rFonts w:cs="Arial"/>
      <w:b/>
      <w:color w:val="2B91AF"/>
    </w:rPr>
  </w:style>
  <w:style w:type="character" w:customStyle="1" w:styleId="CodeColorBrownBold">
    <w:name w:val="CodeColorBrownBold"/>
    <w:basedOn w:val="CodeColorBrown"/>
    <w:rsid w:val="00130AB5"/>
    <w:rPr>
      <w:rFonts w:cs="Arial"/>
      <w:b/>
      <w:color w:val="A31515"/>
    </w:rPr>
  </w:style>
  <w:style w:type="character" w:customStyle="1" w:styleId="CodeColorDkBlueBold">
    <w:name w:val="CodeColorDkBlueBold"/>
    <w:basedOn w:val="CodeColorDkBlue"/>
    <w:rsid w:val="00130AB5"/>
    <w:rPr>
      <w:rFonts w:cs="Times New Roman"/>
      <w:b/>
      <w:color w:val="000080"/>
      <w:szCs w:val="22"/>
    </w:rPr>
  </w:style>
  <w:style w:type="character" w:customStyle="1" w:styleId="CodeColorGreenBold">
    <w:name w:val="CodeColorGreenBold"/>
    <w:basedOn w:val="CodeColorGreen"/>
    <w:rsid w:val="00130AB5"/>
    <w:rPr>
      <w:rFonts w:cs="Arial"/>
      <w:b/>
      <w:color w:val="008000"/>
    </w:rPr>
  </w:style>
  <w:style w:type="character" w:customStyle="1" w:styleId="CodeColorGrey30Bold">
    <w:name w:val="CodeColorGrey30Bold"/>
    <w:basedOn w:val="CodeColorGrey30"/>
    <w:rsid w:val="00130AB5"/>
    <w:rPr>
      <w:rFonts w:cs="Arial"/>
      <w:b/>
      <w:color w:val="808080"/>
    </w:rPr>
  </w:style>
  <w:style w:type="character" w:customStyle="1" w:styleId="CodeColorGrey55Bold">
    <w:name w:val="CodeColorGrey55Bold"/>
    <w:basedOn w:val="CodeColorGrey55"/>
    <w:rsid w:val="00130AB5"/>
    <w:rPr>
      <w:rFonts w:cs="Arial"/>
      <w:b/>
      <w:color w:val="C0C0C0"/>
    </w:rPr>
  </w:style>
  <w:style w:type="character" w:customStyle="1" w:styleId="CodeColorGrey80Bold">
    <w:name w:val="CodeColorGrey80Bold"/>
    <w:basedOn w:val="CodeColorGrey80"/>
    <w:rsid w:val="00130AB5"/>
    <w:rPr>
      <w:rFonts w:cs="Arial"/>
      <w:b/>
      <w:color w:val="555555"/>
    </w:rPr>
  </w:style>
  <w:style w:type="character" w:customStyle="1" w:styleId="CodeColorHotPinkBold">
    <w:name w:val="CodeColorHotPinkBold"/>
    <w:basedOn w:val="CodeColorHotPink"/>
    <w:rsid w:val="00130AB5"/>
    <w:rPr>
      <w:rFonts w:cs="Times New Roman"/>
      <w:b/>
      <w:color w:val="DF36FA"/>
      <w:szCs w:val="18"/>
    </w:rPr>
  </w:style>
  <w:style w:type="character" w:customStyle="1" w:styleId="CodeColorMagentaBold">
    <w:name w:val="CodeColorMagentaBold"/>
    <w:basedOn w:val="CodeColorMagenta"/>
    <w:rsid w:val="00130AB5"/>
    <w:rPr>
      <w:rFonts w:cs="Arial"/>
      <w:b/>
      <w:color w:val="844646"/>
    </w:rPr>
  </w:style>
  <w:style w:type="character" w:customStyle="1" w:styleId="CodeColorOrangeBold">
    <w:name w:val="CodeColorOrangeBold"/>
    <w:basedOn w:val="CodeColorOrange"/>
    <w:rsid w:val="00130AB5"/>
    <w:rPr>
      <w:rFonts w:cs="Arial"/>
      <w:b/>
      <w:color w:val="B96464"/>
    </w:rPr>
  </w:style>
  <w:style w:type="character" w:customStyle="1" w:styleId="CodeColorPeachBold">
    <w:name w:val="CodeColorPeachBold"/>
    <w:basedOn w:val="CodeColorPeach"/>
    <w:rsid w:val="00130AB5"/>
    <w:rPr>
      <w:rFonts w:cs="Arial"/>
      <w:b/>
      <w:color w:val="FFDBA3"/>
    </w:rPr>
  </w:style>
  <w:style w:type="character" w:customStyle="1" w:styleId="CodeColorPurpleBold">
    <w:name w:val="CodeColorPurpleBold"/>
    <w:basedOn w:val="CodeColorPurple"/>
    <w:rsid w:val="00130AB5"/>
    <w:rPr>
      <w:rFonts w:cs="Arial"/>
      <w:b/>
      <w:color w:val="951795"/>
    </w:rPr>
  </w:style>
  <w:style w:type="character" w:customStyle="1" w:styleId="CodeColorPurple2Bold">
    <w:name w:val="CodeColorPurple2Bold"/>
    <w:basedOn w:val="CodeColorPurple2"/>
    <w:rsid w:val="00130AB5"/>
    <w:rPr>
      <w:rFonts w:cs="Arial"/>
      <w:b/>
      <w:color w:val="800080"/>
    </w:rPr>
  </w:style>
  <w:style w:type="character" w:customStyle="1" w:styleId="CodeColorRedBold">
    <w:name w:val="CodeColorRedBold"/>
    <w:basedOn w:val="CodeColorRed"/>
    <w:rsid w:val="00130AB5"/>
    <w:rPr>
      <w:rFonts w:cs="Arial"/>
      <w:b/>
      <w:color w:val="FF0000"/>
    </w:rPr>
  </w:style>
  <w:style w:type="character" w:customStyle="1" w:styleId="CodeColorRed2Bold">
    <w:name w:val="CodeColorRed2Bold"/>
    <w:basedOn w:val="CodeColorRed2"/>
    <w:rsid w:val="00130AB5"/>
    <w:rPr>
      <w:rFonts w:cs="Arial"/>
      <w:b/>
      <w:color w:val="800000"/>
    </w:rPr>
  </w:style>
  <w:style w:type="character" w:customStyle="1" w:styleId="CodeColorRed3Bold">
    <w:name w:val="CodeColorRed3Bold"/>
    <w:basedOn w:val="CodeColorRed3"/>
    <w:rsid w:val="00130AB5"/>
    <w:rPr>
      <w:rFonts w:cs="Arial"/>
      <w:b/>
      <w:color w:val="A31515"/>
    </w:rPr>
  </w:style>
  <w:style w:type="character" w:customStyle="1" w:styleId="CodeColorTealBlueBold">
    <w:name w:val="CodeColorTealBlueBold"/>
    <w:basedOn w:val="CodeColorTealBlue"/>
    <w:rsid w:val="00130AB5"/>
    <w:rPr>
      <w:rFonts w:cs="Times New Roman"/>
      <w:b/>
      <w:color w:val="008080"/>
      <w:szCs w:val="22"/>
    </w:rPr>
  </w:style>
  <w:style w:type="character" w:customStyle="1" w:styleId="CodeColorWhiteBold">
    <w:name w:val="CodeColorWhiteBold"/>
    <w:basedOn w:val="CodeColorWhite"/>
    <w:rsid w:val="00130AB5"/>
    <w:rPr>
      <w:rFonts w:cs="Arial"/>
      <w:b/>
      <w:color w:val="FFFFFF"/>
      <w:bdr w:val="none" w:sz="0" w:space="0" w:color="auto"/>
    </w:rPr>
  </w:style>
  <w:style w:type="paragraph" w:customStyle="1" w:styleId="RecipeVariationHead">
    <w:name w:val="RecipeVariationHead"/>
    <w:rsid w:val="00130AB5"/>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130AB5"/>
    <w:rPr>
      <w:bdr w:val="none" w:sz="0" w:space="0" w:color="auto"/>
      <w:shd w:val="clear" w:color="auto" w:fill="D6E3BC"/>
    </w:rPr>
  </w:style>
  <w:style w:type="character" w:customStyle="1" w:styleId="DigitalLinkDestination">
    <w:name w:val="DigitalLinkDestination"/>
    <w:rsid w:val="00130AB5"/>
    <w:rPr>
      <w:bdr w:val="none" w:sz="0" w:space="0" w:color="auto"/>
      <w:shd w:val="clear" w:color="auto" w:fill="EAF1DD"/>
    </w:rPr>
  </w:style>
  <w:style w:type="table" w:styleId="TableGrid">
    <w:name w:val="Table Grid"/>
    <w:basedOn w:val="TableNormal"/>
    <w:uiPriority w:val="99"/>
    <w:rsid w:val="00130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130AB5"/>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130AB5"/>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130AB5"/>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130AB5"/>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130AB5"/>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130AB5"/>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130AB5"/>
    <w:pPr>
      <w:numPr>
        <w:numId w:val="15"/>
      </w:numPr>
    </w:pPr>
  </w:style>
  <w:style w:type="numbering" w:styleId="1ai">
    <w:name w:val="Outline List 1"/>
    <w:basedOn w:val="NoList"/>
    <w:uiPriority w:val="99"/>
    <w:semiHidden/>
    <w:unhideWhenUsed/>
    <w:rsid w:val="00130AB5"/>
    <w:pPr>
      <w:numPr>
        <w:numId w:val="16"/>
      </w:numPr>
    </w:pPr>
  </w:style>
  <w:style w:type="numbering" w:styleId="ArticleSection">
    <w:name w:val="Outline List 3"/>
    <w:basedOn w:val="NoList"/>
    <w:uiPriority w:val="99"/>
    <w:semiHidden/>
    <w:unhideWhenUsed/>
    <w:rsid w:val="00130AB5"/>
    <w:pPr>
      <w:numPr>
        <w:numId w:val="17"/>
      </w:numPr>
    </w:pPr>
  </w:style>
  <w:style w:type="paragraph" w:styleId="BodyText2">
    <w:name w:val="Body Text 2"/>
    <w:basedOn w:val="Normal"/>
    <w:link w:val="BodyText2Char"/>
    <w:uiPriority w:val="99"/>
    <w:semiHidden/>
    <w:rsid w:val="00130AB5"/>
    <w:pPr>
      <w:spacing w:after="120" w:line="480" w:lineRule="auto"/>
    </w:pPr>
  </w:style>
  <w:style w:type="character" w:customStyle="1" w:styleId="BodyText2Char">
    <w:name w:val="Body Text 2 Char"/>
    <w:basedOn w:val="DefaultParagraphFont"/>
    <w:link w:val="BodyText2"/>
    <w:uiPriority w:val="99"/>
    <w:semiHidden/>
    <w:rsid w:val="00130AB5"/>
    <w:rPr>
      <w:rFonts w:eastAsiaTheme="minorHAnsi"/>
    </w:rPr>
  </w:style>
  <w:style w:type="paragraph" w:styleId="BodyText3">
    <w:name w:val="Body Text 3"/>
    <w:basedOn w:val="Normal"/>
    <w:link w:val="BodyText3Char"/>
    <w:uiPriority w:val="99"/>
    <w:semiHidden/>
    <w:rsid w:val="00130AB5"/>
    <w:pPr>
      <w:spacing w:after="120"/>
    </w:pPr>
    <w:rPr>
      <w:sz w:val="16"/>
      <w:szCs w:val="16"/>
    </w:rPr>
  </w:style>
  <w:style w:type="character" w:customStyle="1" w:styleId="BodyText3Char">
    <w:name w:val="Body Text 3 Char"/>
    <w:basedOn w:val="DefaultParagraphFont"/>
    <w:link w:val="BodyText3"/>
    <w:uiPriority w:val="99"/>
    <w:semiHidden/>
    <w:rsid w:val="00130AB5"/>
    <w:rPr>
      <w:rFonts w:eastAsiaTheme="minorHAnsi"/>
      <w:sz w:val="16"/>
      <w:szCs w:val="16"/>
    </w:rPr>
  </w:style>
  <w:style w:type="paragraph" w:styleId="BodyTextFirstIndent">
    <w:name w:val="Body Text First Indent"/>
    <w:basedOn w:val="BodyText"/>
    <w:link w:val="BodyTextFirstIndentChar"/>
    <w:uiPriority w:val="99"/>
    <w:semiHidden/>
    <w:rsid w:val="00130AB5"/>
    <w:pPr>
      <w:spacing w:after="200"/>
      <w:ind w:firstLine="360"/>
    </w:pPr>
  </w:style>
  <w:style w:type="character" w:customStyle="1" w:styleId="BodyTextFirstIndentChar">
    <w:name w:val="Body Text First Indent Char"/>
    <w:basedOn w:val="BodyTextChar"/>
    <w:link w:val="BodyTextFirstIndent"/>
    <w:uiPriority w:val="99"/>
    <w:semiHidden/>
    <w:rsid w:val="00130AB5"/>
    <w:rPr>
      <w:rFonts w:eastAsiaTheme="minorHAnsi"/>
    </w:rPr>
  </w:style>
  <w:style w:type="paragraph" w:styleId="BodyTextIndent">
    <w:name w:val="Body Text Indent"/>
    <w:basedOn w:val="Normal"/>
    <w:link w:val="BodyTextIndentChar"/>
    <w:uiPriority w:val="99"/>
    <w:semiHidden/>
    <w:rsid w:val="00130AB5"/>
    <w:pPr>
      <w:spacing w:after="120"/>
      <w:ind w:left="360"/>
    </w:pPr>
  </w:style>
  <w:style w:type="character" w:customStyle="1" w:styleId="BodyTextIndentChar">
    <w:name w:val="Body Text Indent Char"/>
    <w:basedOn w:val="DefaultParagraphFont"/>
    <w:link w:val="BodyTextIndent"/>
    <w:uiPriority w:val="99"/>
    <w:semiHidden/>
    <w:rsid w:val="00130AB5"/>
    <w:rPr>
      <w:rFonts w:eastAsiaTheme="minorHAnsi"/>
    </w:rPr>
  </w:style>
  <w:style w:type="paragraph" w:styleId="BodyTextFirstIndent2">
    <w:name w:val="Body Text First Indent 2"/>
    <w:basedOn w:val="BodyTextIndent"/>
    <w:link w:val="BodyTextFirstIndent2Char"/>
    <w:uiPriority w:val="99"/>
    <w:semiHidden/>
    <w:rsid w:val="00130AB5"/>
    <w:pPr>
      <w:spacing w:after="200"/>
      <w:ind w:firstLine="360"/>
    </w:pPr>
  </w:style>
  <w:style w:type="character" w:customStyle="1" w:styleId="BodyTextFirstIndent2Char">
    <w:name w:val="Body Text First Indent 2 Char"/>
    <w:basedOn w:val="BodyTextIndentChar"/>
    <w:link w:val="BodyTextFirstIndent2"/>
    <w:uiPriority w:val="99"/>
    <w:semiHidden/>
    <w:rsid w:val="00130AB5"/>
    <w:rPr>
      <w:rFonts w:eastAsiaTheme="minorHAnsi"/>
    </w:rPr>
  </w:style>
  <w:style w:type="paragraph" w:styleId="BodyTextIndent2">
    <w:name w:val="Body Text Indent 2"/>
    <w:basedOn w:val="Normal"/>
    <w:link w:val="BodyTextIndent2Char"/>
    <w:uiPriority w:val="99"/>
    <w:semiHidden/>
    <w:rsid w:val="00130AB5"/>
    <w:pPr>
      <w:spacing w:after="120" w:line="480" w:lineRule="auto"/>
      <w:ind w:left="360"/>
    </w:pPr>
  </w:style>
  <w:style w:type="character" w:customStyle="1" w:styleId="BodyTextIndent2Char">
    <w:name w:val="Body Text Indent 2 Char"/>
    <w:basedOn w:val="DefaultParagraphFont"/>
    <w:link w:val="BodyTextIndent2"/>
    <w:uiPriority w:val="99"/>
    <w:semiHidden/>
    <w:rsid w:val="00130AB5"/>
    <w:rPr>
      <w:rFonts w:eastAsiaTheme="minorHAnsi"/>
    </w:rPr>
  </w:style>
  <w:style w:type="paragraph" w:styleId="BodyTextIndent3">
    <w:name w:val="Body Text Indent 3"/>
    <w:basedOn w:val="Normal"/>
    <w:link w:val="BodyTextIndent3Char"/>
    <w:uiPriority w:val="99"/>
    <w:semiHidden/>
    <w:rsid w:val="00130AB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30AB5"/>
    <w:rPr>
      <w:rFonts w:eastAsiaTheme="minorHAnsi"/>
      <w:sz w:val="16"/>
      <w:szCs w:val="16"/>
    </w:rPr>
  </w:style>
  <w:style w:type="paragraph" w:styleId="Closing">
    <w:name w:val="Closing"/>
    <w:basedOn w:val="Normal"/>
    <w:link w:val="ClosingChar"/>
    <w:uiPriority w:val="99"/>
    <w:semiHidden/>
    <w:rsid w:val="00130AB5"/>
    <w:pPr>
      <w:spacing w:after="0" w:line="240" w:lineRule="auto"/>
      <w:ind w:left="4320"/>
    </w:pPr>
  </w:style>
  <w:style w:type="character" w:customStyle="1" w:styleId="ClosingChar">
    <w:name w:val="Closing Char"/>
    <w:basedOn w:val="DefaultParagraphFont"/>
    <w:link w:val="Closing"/>
    <w:uiPriority w:val="99"/>
    <w:semiHidden/>
    <w:rsid w:val="00130AB5"/>
    <w:rPr>
      <w:rFonts w:eastAsiaTheme="minorHAnsi"/>
    </w:rPr>
  </w:style>
  <w:style w:type="table" w:customStyle="1" w:styleId="ColorfulGrid1">
    <w:name w:val="Colorful Grid1"/>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130AB5"/>
  </w:style>
  <w:style w:type="character" w:customStyle="1" w:styleId="DateChar">
    <w:name w:val="Date Char"/>
    <w:basedOn w:val="DefaultParagraphFont"/>
    <w:link w:val="Date"/>
    <w:uiPriority w:val="99"/>
    <w:semiHidden/>
    <w:rsid w:val="00130AB5"/>
    <w:rPr>
      <w:rFonts w:eastAsiaTheme="minorHAnsi"/>
    </w:rPr>
  </w:style>
  <w:style w:type="paragraph" w:styleId="DocumentMap">
    <w:name w:val="Document Map"/>
    <w:basedOn w:val="Normal"/>
    <w:link w:val="DocumentMapChar"/>
    <w:uiPriority w:val="99"/>
    <w:semiHidden/>
    <w:rsid w:val="00130A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AB5"/>
    <w:rPr>
      <w:rFonts w:ascii="Tahoma" w:eastAsiaTheme="minorHAnsi" w:hAnsi="Tahoma" w:cs="Tahoma"/>
      <w:sz w:val="16"/>
      <w:szCs w:val="16"/>
    </w:rPr>
  </w:style>
  <w:style w:type="paragraph" w:styleId="E-mailSignature">
    <w:name w:val="E-mail Signature"/>
    <w:basedOn w:val="Normal"/>
    <w:link w:val="E-mailSignatureChar"/>
    <w:uiPriority w:val="99"/>
    <w:semiHidden/>
    <w:rsid w:val="00130AB5"/>
    <w:pPr>
      <w:spacing w:after="0" w:line="240" w:lineRule="auto"/>
    </w:pPr>
  </w:style>
  <w:style w:type="character" w:customStyle="1" w:styleId="E-mailSignatureChar">
    <w:name w:val="E-mail Signature Char"/>
    <w:basedOn w:val="DefaultParagraphFont"/>
    <w:link w:val="E-mailSignature"/>
    <w:uiPriority w:val="99"/>
    <w:semiHidden/>
    <w:rsid w:val="00130AB5"/>
    <w:rPr>
      <w:rFonts w:eastAsiaTheme="minorHAnsi"/>
    </w:rPr>
  </w:style>
  <w:style w:type="character" w:styleId="EndnoteReference">
    <w:name w:val="endnote reference"/>
    <w:basedOn w:val="DefaultParagraphFont"/>
    <w:uiPriority w:val="99"/>
    <w:semiHidden/>
    <w:rsid w:val="00130AB5"/>
    <w:rPr>
      <w:vertAlign w:val="superscript"/>
    </w:rPr>
  </w:style>
  <w:style w:type="paragraph" w:styleId="EndnoteText">
    <w:name w:val="endnote text"/>
    <w:basedOn w:val="Normal"/>
    <w:link w:val="EndnoteTextChar"/>
    <w:uiPriority w:val="99"/>
    <w:semiHidden/>
    <w:rsid w:val="00130A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0AB5"/>
    <w:rPr>
      <w:rFonts w:eastAsiaTheme="minorHAnsi"/>
      <w:sz w:val="20"/>
      <w:szCs w:val="20"/>
    </w:rPr>
  </w:style>
  <w:style w:type="paragraph" w:styleId="EnvelopeAddress">
    <w:name w:val="envelope address"/>
    <w:basedOn w:val="Normal"/>
    <w:uiPriority w:val="99"/>
    <w:semiHidden/>
    <w:rsid w:val="00130AB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130AB5"/>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130AB5"/>
    <w:pPr>
      <w:spacing w:after="0" w:line="240" w:lineRule="auto"/>
    </w:pPr>
    <w:rPr>
      <w:i/>
      <w:iCs/>
    </w:rPr>
  </w:style>
  <w:style w:type="character" w:customStyle="1" w:styleId="HTMLAddressChar">
    <w:name w:val="HTML Address Char"/>
    <w:basedOn w:val="DefaultParagraphFont"/>
    <w:link w:val="HTMLAddress"/>
    <w:uiPriority w:val="99"/>
    <w:semiHidden/>
    <w:rsid w:val="00130AB5"/>
    <w:rPr>
      <w:rFonts w:eastAsiaTheme="minorHAnsi"/>
      <w:i/>
      <w:iCs/>
    </w:rPr>
  </w:style>
  <w:style w:type="paragraph" w:styleId="Index10">
    <w:name w:val="index 1"/>
    <w:basedOn w:val="Normal"/>
    <w:next w:val="Normal"/>
    <w:autoRedefine/>
    <w:uiPriority w:val="99"/>
    <w:semiHidden/>
    <w:rsid w:val="00130AB5"/>
    <w:pPr>
      <w:spacing w:after="0" w:line="240" w:lineRule="auto"/>
      <w:ind w:left="220" w:hanging="220"/>
    </w:pPr>
  </w:style>
  <w:style w:type="paragraph" w:styleId="Index20">
    <w:name w:val="index 2"/>
    <w:basedOn w:val="Normal"/>
    <w:next w:val="Normal"/>
    <w:autoRedefine/>
    <w:uiPriority w:val="99"/>
    <w:semiHidden/>
    <w:rsid w:val="00130AB5"/>
    <w:pPr>
      <w:spacing w:after="0" w:line="240" w:lineRule="auto"/>
      <w:ind w:left="440" w:hanging="220"/>
    </w:pPr>
  </w:style>
  <w:style w:type="paragraph" w:styleId="Index30">
    <w:name w:val="index 3"/>
    <w:basedOn w:val="Normal"/>
    <w:next w:val="Normal"/>
    <w:autoRedefine/>
    <w:uiPriority w:val="99"/>
    <w:semiHidden/>
    <w:rsid w:val="00130AB5"/>
    <w:pPr>
      <w:spacing w:after="0" w:line="240" w:lineRule="auto"/>
      <w:ind w:left="660" w:hanging="220"/>
    </w:pPr>
  </w:style>
  <w:style w:type="paragraph" w:styleId="Index4">
    <w:name w:val="index 4"/>
    <w:basedOn w:val="Normal"/>
    <w:next w:val="Normal"/>
    <w:autoRedefine/>
    <w:uiPriority w:val="99"/>
    <w:semiHidden/>
    <w:rsid w:val="00130AB5"/>
    <w:pPr>
      <w:spacing w:after="0" w:line="240" w:lineRule="auto"/>
      <w:ind w:left="880" w:hanging="220"/>
    </w:pPr>
  </w:style>
  <w:style w:type="paragraph" w:styleId="Index5">
    <w:name w:val="index 5"/>
    <w:basedOn w:val="Normal"/>
    <w:next w:val="Normal"/>
    <w:autoRedefine/>
    <w:uiPriority w:val="99"/>
    <w:semiHidden/>
    <w:rsid w:val="00130AB5"/>
    <w:pPr>
      <w:spacing w:after="0" w:line="240" w:lineRule="auto"/>
      <w:ind w:left="1100" w:hanging="220"/>
    </w:pPr>
  </w:style>
  <w:style w:type="paragraph" w:styleId="Index6">
    <w:name w:val="index 6"/>
    <w:basedOn w:val="Normal"/>
    <w:next w:val="Normal"/>
    <w:autoRedefine/>
    <w:uiPriority w:val="99"/>
    <w:semiHidden/>
    <w:rsid w:val="00130AB5"/>
    <w:pPr>
      <w:spacing w:after="0" w:line="240" w:lineRule="auto"/>
      <w:ind w:left="1320" w:hanging="220"/>
    </w:pPr>
  </w:style>
  <w:style w:type="paragraph" w:styleId="Index7">
    <w:name w:val="index 7"/>
    <w:basedOn w:val="Normal"/>
    <w:next w:val="Normal"/>
    <w:autoRedefine/>
    <w:uiPriority w:val="99"/>
    <w:semiHidden/>
    <w:rsid w:val="00130AB5"/>
    <w:pPr>
      <w:spacing w:after="0" w:line="240" w:lineRule="auto"/>
      <w:ind w:left="1540" w:hanging="220"/>
    </w:pPr>
  </w:style>
  <w:style w:type="paragraph" w:styleId="Index8">
    <w:name w:val="index 8"/>
    <w:basedOn w:val="Normal"/>
    <w:next w:val="Normal"/>
    <w:autoRedefine/>
    <w:uiPriority w:val="99"/>
    <w:semiHidden/>
    <w:rsid w:val="00130AB5"/>
    <w:pPr>
      <w:spacing w:after="0" w:line="240" w:lineRule="auto"/>
      <w:ind w:left="1760" w:hanging="220"/>
    </w:pPr>
  </w:style>
  <w:style w:type="paragraph" w:styleId="Index9">
    <w:name w:val="index 9"/>
    <w:basedOn w:val="Normal"/>
    <w:next w:val="Normal"/>
    <w:autoRedefine/>
    <w:uiPriority w:val="99"/>
    <w:semiHidden/>
    <w:rsid w:val="00130AB5"/>
    <w:pPr>
      <w:spacing w:after="0" w:line="240" w:lineRule="auto"/>
      <w:ind w:left="1980" w:hanging="220"/>
    </w:pPr>
  </w:style>
  <w:style w:type="paragraph" w:styleId="IndexHeading">
    <w:name w:val="index heading"/>
    <w:basedOn w:val="Normal"/>
    <w:next w:val="Index10"/>
    <w:uiPriority w:val="99"/>
    <w:semiHidden/>
    <w:rsid w:val="00130AB5"/>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130A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130AB5"/>
    <w:rPr>
      <w:rFonts w:eastAsiaTheme="minorHAnsi"/>
      <w:b/>
      <w:bCs/>
      <w:i/>
      <w:iCs/>
      <w:color w:val="4F81BD" w:themeColor="accent1"/>
    </w:rPr>
  </w:style>
  <w:style w:type="table" w:customStyle="1" w:styleId="LightGrid1">
    <w:name w:val="Light Grid1"/>
    <w:basedOn w:val="TableNormal"/>
    <w:uiPriority w:val="62"/>
    <w:rsid w:val="00130A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30AB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30AB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30AB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30AB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30A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30AB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30A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30AB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30AB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30AB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30AB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30A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30AB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30A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30AB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AB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A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AB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130AB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130AB5"/>
    <w:pPr>
      <w:ind w:left="360" w:hanging="360"/>
      <w:contextualSpacing/>
    </w:pPr>
  </w:style>
  <w:style w:type="paragraph" w:styleId="List2">
    <w:name w:val="List 2"/>
    <w:basedOn w:val="Normal"/>
    <w:uiPriority w:val="99"/>
    <w:semiHidden/>
    <w:rsid w:val="00130AB5"/>
    <w:pPr>
      <w:ind w:left="720" w:hanging="360"/>
      <w:contextualSpacing/>
    </w:pPr>
  </w:style>
  <w:style w:type="paragraph" w:styleId="List3">
    <w:name w:val="List 3"/>
    <w:basedOn w:val="Normal"/>
    <w:uiPriority w:val="99"/>
    <w:semiHidden/>
    <w:rsid w:val="00130AB5"/>
    <w:pPr>
      <w:ind w:left="1080" w:hanging="360"/>
      <w:contextualSpacing/>
    </w:pPr>
  </w:style>
  <w:style w:type="paragraph" w:styleId="List4">
    <w:name w:val="List 4"/>
    <w:basedOn w:val="Normal"/>
    <w:uiPriority w:val="99"/>
    <w:semiHidden/>
    <w:rsid w:val="00130AB5"/>
    <w:pPr>
      <w:ind w:left="1440" w:hanging="360"/>
      <w:contextualSpacing/>
    </w:pPr>
  </w:style>
  <w:style w:type="paragraph" w:styleId="List5">
    <w:name w:val="List 5"/>
    <w:basedOn w:val="Normal"/>
    <w:uiPriority w:val="99"/>
    <w:semiHidden/>
    <w:rsid w:val="00130AB5"/>
    <w:pPr>
      <w:ind w:left="1800" w:hanging="360"/>
      <w:contextualSpacing/>
    </w:pPr>
  </w:style>
  <w:style w:type="paragraph" w:styleId="ListBullet2">
    <w:name w:val="List Bullet 2"/>
    <w:basedOn w:val="Normal"/>
    <w:uiPriority w:val="99"/>
    <w:semiHidden/>
    <w:rsid w:val="00130AB5"/>
    <w:pPr>
      <w:numPr>
        <w:numId w:val="18"/>
      </w:numPr>
      <w:contextualSpacing/>
    </w:pPr>
  </w:style>
  <w:style w:type="paragraph" w:styleId="ListBullet3">
    <w:name w:val="List Bullet 3"/>
    <w:basedOn w:val="Normal"/>
    <w:uiPriority w:val="99"/>
    <w:semiHidden/>
    <w:rsid w:val="00130AB5"/>
    <w:pPr>
      <w:numPr>
        <w:numId w:val="19"/>
      </w:numPr>
      <w:contextualSpacing/>
    </w:pPr>
  </w:style>
  <w:style w:type="paragraph" w:styleId="ListBullet4">
    <w:name w:val="List Bullet 4"/>
    <w:basedOn w:val="Normal"/>
    <w:uiPriority w:val="99"/>
    <w:semiHidden/>
    <w:rsid w:val="00130AB5"/>
    <w:pPr>
      <w:numPr>
        <w:numId w:val="20"/>
      </w:numPr>
      <w:contextualSpacing/>
    </w:pPr>
  </w:style>
  <w:style w:type="paragraph" w:styleId="ListBullet5">
    <w:name w:val="List Bullet 5"/>
    <w:basedOn w:val="Normal"/>
    <w:uiPriority w:val="99"/>
    <w:semiHidden/>
    <w:rsid w:val="00130AB5"/>
    <w:pPr>
      <w:numPr>
        <w:numId w:val="21"/>
      </w:numPr>
      <w:contextualSpacing/>
    </w:pPr>
  </w:style>
  <w:style w:type="paragraph" w:styleId="ListContinue">
    <w:name w:val="List Continue"/>
    <w:basedOn w:val="Normal"/>
    <w:uiPriority w:val="99"/>
    <w:semiHidden/>
    <w:rsid w:val="00130AB5"/>
    <w:pPr>
      <w:spacing w:after="120"/>
      <w:ind w:left="360"/>
      <w:contextualSpacing/>
    </w:pPr>
  </w:style>
  <w:style w:type="paragraph" w:styleId="ListContinue2">
    <w:name w:val="List Continue 2"/>
    <w:basedOn w:val="Normal"/>
    <w:uiPriority w:val="99"/>
    <w:semiHidden/>
    <w:rsid w:val="00130AB5"/>
    <w:pPr>
      <w:spacing w:after="120"/>
      <w:ind w:left="720"/>
      <w:contextualSpacing/>
    </w:pPr>
  </w:style>
  <w:style w:type="paragraph" w:styleId="ListContinue3">
    <w:name w:val="List Continue 3"/>
    <w:basedOn w:val="Normal"/>
    <w:uiPriority w:val="99"/>
    <w:semiHidden/>
    <w:rsid w:val="00130AB5"/>
    <w:pPr>
      <w:spacing w:after="120"/>
      <w:ind w:left="1080"/>
      <w:contextualSpacing/>
    </w:pPr>
  </w:style>
  <w:style w:type="paragraph" w:styleId="ListContinue4">
    <w:name w:val="List Continue 4"/>
    <w:basedOn w:val="Normal"/>
    <w:uiPriority w:val="99"/>
    <w:semiHidden/>
    <w:rsid w:val="00130AB5"/>
    <w:pPr>
      <w:spacing w:after="120"/>
      <w:ind w:left="1440"/>
      <w:contextualSpacing/>
    </w:pPr>
  </w:style>
  <w:style w:type="paragraph" w:styleId="ListContinue5">
    <w:name w:val="List Continue 5"/>
    <w:basedOn w:val="Normal"/>
    <w:uiPriority w:val="99"/>
    <w:semiHidden/>
    <w:rsid w:val="00130AB5"/>
    <w:pPr>
      <w:spacing w:after="120"/>
      <w:ind w:left="1800"/>
      <w:contextualSpacing/>
    </w:pPr>
  </w:style>
  <w:style w:type="paragraph" w:styleId="ListNumber">
    <w:name w:val="List Number"/>
    <w:basedOn w:val="Normal"/>
    <w:uiPriority w:val="99"/>
    <w:semiHidden/>
    <w:rsid w:val="00130AB5"/>
    <w:pPr>
      <w:numPr>
        <w:numId w:val="22"/>
      </w:numPr>
      <w:contextualSpacing/>
    </w:pPr>
  </w:style>
  <w:style w:type="paragraph" w:styleId="ListNumber2">
    <w:name w:val="List Number 2"/>
    <w:basedOn w:val="Normal"/>
    <w:uiPriority w:val="99"/>
    <w:semiHidden/>
    <w:rsid w:val="00130AB5"/>
    <w:pPr>
      <w:numPr>
        <w:numId w:val="23"/>
      </w:numPr>
      <w:contextualSpacing/>
    </w:pPr>
  </w:style>
  <w:style w:type="paragraph" w:styleId="ListNumber3">
    <w:name w:val="List Number 3"/>
    <w:basedOn w:val="Normal"/>
    <w:uiPriority w:val="99"/>
    <w:semiHidden/>
    <w:rsid w:val="00130AB5"/>
    <w:pPr>
      <w:numPr>
        <w:numId w:val="24"/>
      </w:numPr>
      <w:contextualSpacing/>
    </w:pPr>
  </w:style>
  <w:style w:type="paragraph" w:styleId="ListNumber4">
    <w:name w:val="List Number 4"/>
    <w:basedOn w:val="Normal"/>
    <w:uiPriority w:val="99"/>
    <w:semiHidden/>
    <w:rsid w:val="00130AB5"/>
    <w:pPr>
      <w:numPr>
        <w:numId w:val="25"/>
      </w:numPr>
      <w:contextualSpacing/>
    </w:pPr>
  </w:style>
  <w:style w:type="paragraph" w:styleId="ListNumber5">
    <w:name w:val="List Number 5"/>
    <w:basedOn w:val="Normal"/>
    <w:uiPriority w:val="99"/>
    <w:semiHidden/>
    <w:rsid w:val="00130AB5"/>
    <w:pPr>
      <w:numPr>
        <w:numId w:val="26"/>
      </w:numPr>
      <w:contextualSpacing/>
    </w:pPr>
  </w:style>
  <w:style w:type="paragraph" w:styleId="MacroText">
    <w:name w:val="macro"/>
    <w:link w:val="MacroTextChar"/>
    <w:uiPriority w:val="99"/>
    <w:semiHidden/>
    <w:rsid w:val="00130AB5"/>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130AB5"/>
    <w:rPr>
      <w:rFonts w:ascii="Consolas" w:eastAsiaTheme="minorHAnsi" w:hAnsi="Consolas" w:cs="Consolas"/>
      <w:sz w:val="20"/>
      <w:szCs w:val="20"/>
    </w:rPr>
  </w:style>
  <w:style w:type="table" w:customStyle="1" w:styleId="MediumGrid11">
    <w:name w:val="Medium Grid 11"/>
    <w:basedOn w:val="TableNormal"/>
    <w:uiPriority w:val="67"/>
    <w:rsid w:val="00130AB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30AB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30AB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30A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30AB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30AB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30AB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30AB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30AB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30AB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30A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30AB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30AB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30AB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130AB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30AB5"/>
    <w:rPr>
      <w:rFonts w:asciiTheme="majorHAnsi" w:eastAsiaTheme="majorEastAsia" w:hAnsiTheme="majorHAnsi" w:cstheme="majorBidi"/>
      <w:sz w:val="24"/>
      <w:szCs w:val="24"/>
      <w:shd w:val="pct20" w:color="auto" w:fill="auto"/>
    </w:rPr>
  </w:style>
  <w:style w:type="paragraph" w:styleId="NoSpacing">
    <w:name w:val="No Spacing"/>
    <w:uiPriority w:val="99"/>
    <w:qFormat/>
    <w:rsid w:val="00130AB5"/>
    <w:pPr>
      <w:spacing w:after="0" w:line="240" w:lineRule="auto"/>
    </w:pPr>
    <w:rPr>
      <w:rFonts w:eastAsiaTheme="minorHAnsi"/>
    </w:rPr>
  </w:style>
  <w:style w:type="paragraph" w:styleId="NormalWeb">
    <w:name w:val="Normal (Web)"/>
    <w:basedOn w:val="Normal"/>
    <w:uiPriority w:val="99"/>
    <w:semiHidden/>
    <w:rsid w:val="00130AB5"/>
    <w:rPr>
      <w:rFonts w:ascii="Times New Roman" w:hAnsi="Times New Roman" w:cs="Times New Roman"/>
      <w:sz w:val="24"/>
      <w:szCs w:val="24"/>
    </w:rPr>
  </w:style>
  <w:style w:type="paragraph" w:styleId="NormalIndent">
    <w:name w:val="Normal Indent"/>
    <w:basedOn w:val="Normal"/>
    <w:uiPriority w:val="99"/>
    <w:semiHidden/>
    <w:rsid w:val="00130AB5"/>
    <w:pPr>
      <w:ind w:left="720"/>
    </w:pPr>
  </w:style>
  <w:style w:type="paragraph" w:styleId="NoteHeading">
    <w:name w:val="Note Heading"/>
    <w:basedOn w:val="Normal"/>
    <w:next w:val="Normal"/>
    <w:link w:val="NoteHeadingChar"/>
    <w:uiPriority w:val="99"/>
    <w:semiHidden/>
    <w:rsid w:val="00130AB5"/>
    <w:pPr>
      <w:spacing w:after="0" w:line="240" w:lineRule="auto"/>
    </w:pPr>
  </w:style>
  <w:style w:type="character" w:customStyle="1" w:styleId="NoteHeadingChar">
    <w:name w:val="Note Heading Char"/>
    <w:basedOn w:val="DefaultParagraphFont"/>
    <w:link w:val="NoteHeading"/>
    <w:uiPriority w:val="99"/>
    <w:semiHidden/>
    <w:rsid w:val="00130AB5"/>
    <w:rPr>
      <w:rFonts w:eastAsiaTheme="minorHAnsi"/>
    </w:rPr>
  </w:style>
  <w:style w:type="paragraph" w:styleId="PlainText">
    <w:name w:val="Plain Text"/>
    <w:basedOn w:val="Normal"/>
    <w:link w:val="PlainTextChar"/>
    <w:semiHidden/>
    <w:rsid w:val="00130AB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130AB5"/>
    <w:rPr>
      <w:rFonts w:ascii="Consolas" w:eastAsiaTheme="minorHAnsi" w:hAnsi="Consolas" w:cs="Consolas"/>
      <w:sz w:val="21"/>
      <w:szCs w:val="21"/>
    </w:rPr>
  </w:style>
  <w:style w:type="paragraph" w:styleId="Signature">
    <w:name w:val="Signature"/>
    <w:basedOn w:val="Normal"/>
    <w:link w:val="SignatureChar"/>
    <w:uiPriority w:val="99"/>
    <w:semiHidden/>
    <w:rsid w:val="00130AB5"/>
    <w:pPr>
      <w:spacing w:after="0" w:line="240" w:lineRule="auto"/>
      <w:ind w:left="4320"/>
    </w:pPr>
  </w:style>
  <w:style w:type="character" w:customStyle="1" w:styleId="SignatureChar">
    <w:name w:val="Signature Char"/>
    <w:basedOn w:val="DefaultParagraphFont"/>
    <w:link w:val="Signature"/>
    <w:uiPriority w:val="99"/>
    <w:semiHidden/>
    <w:rsid w:val="00130AB5"/>
    <w:rPr>
      <w:rFonts w:eastAsiaTheme="minorHAnsi"/>
    </w:rPr>
  </w:style>
  <w:style w:type="table" w:styleId="Table3Deffects1">
    <w:name w:val="Table 3D effects 1"/>
    <w:basedOn w:val="TableNormal"/>
    <w:uiPriority w:val="99"/>
    <w:semiHidden/>
    <w:unhideWhenUsed/>
    <w:rsid w:val="00130A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30A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30A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30A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30A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30A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30A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30A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30A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30A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30A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30A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30A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30A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30A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30A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30A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30A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30A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30A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30A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30A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30A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30A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30A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30A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30A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30A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30A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30A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130AB5"/>
    <w:pPr>
      <w:spacing w:after="0"/>
      <w:ind w:left="220" w:hanging="220"/>
    </w:pPr>
  </w:style>
  <w:style w:type="paragraph" w:styleId="TableofFigures">
    <w:name w:val="table of figures"/>
    <w:basedOn w:val="Normal"/>
    <w:next w:val="Normal"/>
    <w:uiPriority w:val="99"/>
    <w:semiHidden/>
    <w:rsid w:val="00130AB5"/>
    <w:pPr>
      <w:spacing w:after="0"/>
    </w:pPr>
  </w:style>
  <w:style w:type="table" w:styleId="TableProfessional">
    <w:name w:val="Table Professional"/>
    <w:basedOn w:val="TableNormal"/>
    <w:uiPriority w:val="99"/>
    <w:semiHidden/>
    <w:unhideWhenUsed/>
    <w:rsid w:val="00130A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30A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30A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30A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30A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30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30A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30A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30A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130A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130AB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130AB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130AB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130AB5"/>
    <w:pPr>
      <w:spacing w:before="120" w:after="120"/>
      <w:ind w:left="1440"/>
    </w:pPr>
    <w:rPr>
      <w:sz w:val="20"/>
    </w:rPr>
  </w:style>
  <w:style w:type="paragraph" w:customStyle="1" w:styleId="DialogContinued">
    <w:name w:val="DialogContinued"/>
    <w:basedOn w:val="Dialog"/>
    <w:qFormat/>
    <w:rsid w:val="00130AB5"/>
    <w:pPr>
      <w:ind w:firstLine="0"/>
    </w:pPr>
  </w:style>
  <w:style w:type="paragraph" w:customStyle="1" w:styleId="FeatureRecipeTitleAlternative">
    <w:name w:val="FeatureRecipeTitleAlternative"/>
    <w:basedOn w:val="RecipeTitleAlternative"/>
    <w:qFormat/>
    <w:rsid w:val="00130AB5"/>
    <w:pPr>
      <w:shd w:val="clear" w:color="auto" w:fill="BFBFBF" w:themeFill="background1" w:themeFillShade="BF"/>
    </w:pPr>
  </w:style>
  <w:style w:type="paragraph" w:customStyle="1" w:styleId="FeatureRecipeIntro">
    <w:name w:val="FeatureRecipeIntro"/>
    <w:basedOn w:val="RecipeIntro"/>
    <w:qFormat/>
    <w:rsid w:val="00130AB5"/>
    <w:pPr>
      <w:shd w:val="clear" w:color="auto" w:fill="BFBFBF" w:themeFill="background1" w:themeFillShade="BF"/>
    </w:pPr>
  </w:style>
  <w:style w:type="paragraph" w:customStyle="1" w:styleId="FeatureRecipeSubRecipeTitle">
    <w:name w:val="FeatureRecipeSubRecipeTitle"/>
    <w:basedOn w:val="RecipeSubrecipeTitle"/>
    <w:qFormat/>
    <w:rsid w:val="00130AB5"/>
    <w:pPr>
      <w:shd w:val="clear" w:color="auto" w:fill="BFBFBF" w:themeFill="background1" w:themeFillShade="BF"/>
    </w:pPr>
  </w:style>
  <w:style w:type="paragraph" w:customStyle="1" w:styleId="FeatureRecipeIngredientHead">
    <w:name w:val="FeatureRecipeIngredientHead"/>
    <w:basedOn w:val="RecipeIngredientHead"/>
    <w:qFormat/>
    <w:rsid w:val="00130AB5"/>
    <w:pPr>
      <w:shd w:val="clear" w:color="auto" w:fill="BFBFBF" w:themeFill="background1" w:themeFillShade="BF"/>
    </w:pPr>
  </w:style>
  <w:style w:type="paragraph" w:customStyle="1" w:styleId="FeatureRecipeTime">
    <w:name w:val="FeatureRecipeTime"/>
    <w:basedOn w:val="RecipeTime"/>
    <w:qFormat/>
    <w:rsid w:val="00130AB5"/>
    <w:pPr>
      <w:shd w:val="clear" w:color="auto" w:fill="BFBFBF" w:themeFill="background1" w:themeFillShade="BF"/>
    </w:pPr>
  </w:style>
  <w:style w:type="paragraph" w:customStyle="1" w:styleId="RecipeVariationPara">
    <w:name w:val="RecipeVariationPara"/>
    <w:basedOn w:val="RecipeVariationHead"/>
    <w:qFormat/>
    <w:rsid w:val="00130AB5"/>
    <w:rPr>
      <w:i/>
      <w:u w:val="none"/>
    </w:rPr>
  </w:style>
  <w:style w:type="paragraph" w:customStyle="1" w:styleId="FeatureRecipeVariationPara">
    <w:name w:val="FeatureRecipeVariationPara"/>
    <w:basedOn w:val="RecipeVariationPara"/>
    <w:qFormat/>
    <w:rsid w:val="00130AB5"/>
    <w:pPr>
      <w:shd w:val="clear" w:color="auto" w:fill="BFBFBF" w:themeFill="background1" w:themeFillShade="BF"/>
    </w:pPr>
  </w:style>
  <w:style w:type="paragraph" w:customStyle="1" w:styleId="RecipeVariation2">
    <w:name w:val="RecipeVariation2"/>
    <w:basedOn w:val="RecipeVariationH2"/>
    <w:qFormat/>
    <w:rsid w:val="00130AB5"/>
    <w:rPr>
      <w:i/>
    </w:rPr>
  </w:style>
  <w:style w:type="paragraph" w:customStyle="1" w:styleId="FeatureRecipeVariation2">
    <w:name w:val="FeatureRecipeVariation2"/>
    <w:basedOn w:val="RecipeVariation2"/>
    <w:qFormat/>
    <w:rsid w:val="00130AB5"/>
    <w:pPr>
      <w:shd w:val="clear" w:color="auto" w:fill="BFBFBF" w:themeFill="background1" w:themeFillShade="BF"/>
    </w:pPr>
  </w:style>
  <w:style w:type="paragraph" w:customStyle="1" w:styleId="FeatureRecipeNutritionInfo">
    <w:name w:val="FeatureRecipeNutritionInfo"/>
    <w:basedOn w:val="RecipeNutritionInfo"/>
    <w:qFormat/>
    <w:rsid w:val="00130AB5"/>
    <w:pPr>
      <w:shd w:val="clear" w:color="auto" w:fill="BFBFBF" w:themeFill="background1" w:themeFillShade="BF"/>
    </w:pPr>
  </w:style>
  <w:style w:type="paragraph" w:customStyle="1" w:styleId="FeatureRecipeFootnote">
    <w:name w:val="FeatureRecipeFootnote"/>
    <w:basedOn w:val="RecipeFootnote"/>
    <w:qFormat/>
    <w:rsid w:val="00130AB5"/>
    <w:pPr>
      <w:shd w:val="clear" w:color="auto" w:fill="BFBFBF" w:themeFill="background1" w:themeFillShade="BF"/>
    </w:pPr>
  </w:style>
  <w:style w:type="paragraph" w:customStyle="1" w:styleId="FeatureRecipeUSMeasure">
    <w:name w:val="FeatureRecipeUSMeasure"/>
    <w:basedOn w:val="RecipeUSMeasure"/>
    <w:qFormat/>
    <w:rsid w:val="00130AB5"/>
    <w:pPr>
      <w:shd w:val="clear" w:color="auto" w:fill="BFBFBF" w:themeFill="background1" w:themeFillShade="BF"/>
    </w:pPr>
  </w:style>
  <w:style w:type="paragraph" w:customStyle="1" w:styleId="FeatureRecipeMetricMeasure">
    <w:name w:val="FeatureRecipeMetricMeasure"/>
    <w:basedOn w:val="RecipeMetricMeasure"/>
    <w:qFormat/>
    <w:rsid w:val="00130AB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130AB5"/>
    <w:pPr>
      <w:shd w:val="clear" w:color="auto" w:fill="BFBFBF" w:themeFill="background1" w:themeFillShade="BF"/>
    </w:pPr>
  </w:style>
  <w:style w:type="paragraph" w:customStyle="1" w:styleId="FeatureRecipeTableHead">
    <w:name w:val="FeatureRecipeTableHead"/>
    <w:basedOn w:val="RecipeTableHead"/>
    <w:qFormat/>
    <w:rsid w:val="00130AB5"/>
    <w:pPr>
      <w:shd w:val="clear" w:color="auto" w:fill="BFBFBF" w:themeFill="background1" w:themeFillShade="BF"/>
    </w:pPr>
  </w:style>
  <w:style w:type="paragraph" w:customStyle="1" w:styleId="FeatureRecipeVariationHead">
    <w:name w:val="FeatureRecipeVariationHead"/>
    <w:basedOn w:val="RecipeVariationHead"/>
    <w:qFormat/>
    <w:rsid w:val="00130AB5"/>
    <w:pPr>
      <w:shd w:val="clear" w:color="auto" w:fill="BFBFBF" w:themeFill="background1" w:themeFillShade="BF"/>
    </w:pPr>
  </w:style>
  <w:style w:type="paragraph" w:customStyle="1" w:styleId="FeatureRecipeVariationH2">
    <w:name w:val="FeatureRecipeVariationH2"/>
    <w:basedOn w:val="RecipeVariationH2"/>
    <w:qFormat/>
    <w:rsid w:val="00130AB5"/>
    <w:pPr>
      <w:shd w:val="clear" w:color="auto" w:fill="BFBFBF" w:themeFill="background1" w:themeFillShade="BF"/>
    </w:pPr>
  </w:style>
  <w:style w:type="paragraph" w:customStyle="1" w:styleId="FeatureRecipeProcedureHead">
    <w:name w:val="FeatureRecipeProcedureHead"/>
    <w:basedOn w:val="RecipeProcedureHead"/>
    <w:qFormat/>
    <w:rsid w:val="00130AB5"/>
    <w:pPr>
      <w:shd w:val="clear" w:color="auto" w:fill="BFBFBF" w:themeFill="background1" w:themeFillShade="BF"/>
    </w:pPr>
  </w:style>
  <w:style w:type="paragraph" w:customStyle="1" w:styleId="RecipeNoteHead">
    <w:name w:val="RecipeNoteHead"/>
    <w:basedOn w:val="RecipeFootnote"/>
    <w:qFormat/>
    <w:rsid w:val="00130AB5"/>
    <w:rPr>
      <w:b/>
      <w:i/>
    </w:rPr>
  </w:style>
  <w:style w:type="paragraph" w:customStyle="1" w:styleId="FeatureRecipeNoteHead">
    <w:name w:val="FeatureRecipeNoteHead"/>
    <w:basedOn w:val="RecipeNoteHead"/>
    <w:qFormat/>
    <w:rsid w:val="00130AB5"/>
    <w:pPr>
      <w:shd w:val="clear" w:color="auto" w:fill="BFBFBF" w:themeFill="background1" w:themeFillShade="BF"/>
    </w:pPr>
  </w:style>
  <w:style w:type="paragraph" w:customStyle="1" w:styleId="FeatureRecipeNotePara">
    <w:name w:val="FeatureRecipeNotePara"/>
    <w:basedOn w:val="FeatureRecipeNoteHead"/>
    <w:qFormat/>
    <w:rsid w:val="00130AB5"/>
    <w:rPr>
      <w:b w:val="0"/>
      <w:i w:val="0"/>
      <w:sz w:val="18"/>
    </w:rPr>
  </w:style>
  <w:style w:type="paragraph" w:customStyle="1" w:styleId="RecipeNotePara">
    <w:name w:val="RecipeNotePara"/>
    <w:basedOn w:val="FeatureRecipeNotePara"/>
    <w:rsid w:val="00130AB5"/>
    <w:pPr>
      <w:shd w:val="clear" w:color="auto" w:fill="FFFFFF" w:themeFill="background1"/>
    </w:pPr>
  </w:style>
  <w:style w:type="paragraph" w:customStyle="1" w:styleId="RecipeNoteHead3">
    <w:name w:val="RecipeNoteHead3"/>
    <w:basedOn w:val="RecipeNotePara"/>
    <w:qFormat/>
    <w:rsid w:val="00130AB5"/>
    <w:rPr>
      <w:i/>
    </w:rPr>
  </w:style>
  <w:style w:type="paragraph" w:customStyle="1" w:styleId="FeatureRecipeNoteHead3">
    <w:name w:val="FeatureRecipeNoteHead3"/>
    <w:basedOn w:val="RecipeNoteHead3"/>
    <w:qFormat/>
    <w:rsid w:val="00130AB5"/>
    <w:pPr>
      <w:shd w:val="clear" w:color="auto" w:fill="BFBFBF" w:themeFill="background1" w:themeFillShade="BF"/>
    </w:pPr>
  </w:style>
  <w:style w:type="paragraph" w:customStyle="1" w:styleId="FeatureRecipeNoteHead4">
    <w:name w:val="FeatureRecipeNoteHead4"/>
    <w:basedOn w:val="FeatureRecipeNoteHead3"/>
    <w:qFormat/>
    <w:rsid w:val="00130AB5"/>
    <w:rPr>
      <w:b/>
    </w:rPr>
  </w:style>
  <w:style w:type="paragraph" w:customStyle="1" w:styleId="RecipeNoteHead4">
    <w:name w:val="RecipeNoteHead4"/>
    <w:basedOn w:val="FeatureRecipeNoteHead4"/>
    <w:qFormat/>
    <w:rsid w:val="00130AB5"/>
    <w:pPr>
      <w:shd w:val="clear" w:color="auto" w:fill="FFFFFF" w:themeFill="background1"/>
    </w:pPr>
  </w:style>
  <w:style w:type="character" w:customStyle="1" w:styleId="BoldItalic">
    <w:name w:val="BoldItalic"/>
    <w:rsid w:val="00130AB5"/>
    <w:rPr>
      <w:b/>
      <w:i/>
    </w:rPr>
  </w:style>
  <w:style w:type="character" w:customStyle="1" w:styleId="Bold">
    <w:name w:val="Bold"/>
    <w:rsid w:val="00130AB5"/>
    <w:rPr>
      <w:b/>
    </w:rPr>
  </w:style>
  <w:style w:type="character" w:customStyle="1" w:styleId="boldred">
    <w:name w:val="bold red"/>
    <w:rsid w:val="00130AB5"/>
  </w:style>
  <w:style w:type="table" w:customStyle="1" w:styleId="ColorfulGrid2">
    <w:name w:val="Colorful Grid2"/>
    <w:basedOn w:val="TableNormal"/>
    <w:uiPriority w:val="73"/>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3A2BC5"/>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3A2BC5"/>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3A2BC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3A2BC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130AB5"/>
    <w:rPr>
      <w:rFonts w:ascii="Arial" w:eastAsia="Times New Roman" w:hAnsi="Arial" w:cs="Times New Roman"/>
      <w:b/>
      <w:snapToGrid w:val="0"/>
      <w:sz w:val="60"/>
      <w:szCs w:val="20"/>
    </w:rPr>
  </w:style>
  <w:style w:type="table" w:styleId="ColorfulGrid">
    <w:name w:val="Colorful Grid"/>
    <w:basedOn w:val="TableNormal"/>
    <w:uiPriority w:val="73"/>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130AB5"/>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30AB5"/>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130AB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130AB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947057"/>
    <w:rPr>
      <w:rFonts w:eastAsiaTheme="minorHAnsi"/>
    </w:rPr>
  </w:style>
  <w:style w:type="paragraph" w:styleId="Heading1">
    <w:name w:val="heading 1"/>
    <w:next w:val="Normal"/>
    <w:link w:val="Heading1Char"/>
    <w:uiPriority w:val="99"/>
    <w:qFormat/>
    <w:rsid w:val="00947057"/>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947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470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47057"/>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947057"/>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130AB5"/>
    <w:pPr>
      <w:numPr>
        <w:ilvl w:val="5"/>
        <w:numId w:val="17"/>
      </w:numPr>
      <w:outlineLvl w:val="5"/>
    </w:pPr>
  </w:style>
  <w:style w:type="paragraph" w:styleId="Heading7">
    <w:name w:val="heading 7"/>
    <w:basedOn w:val="Normal"/>
    <w:next w:val="Normal"/>
    <w:link w:val="Heading7Char"/>
    <w:qFormat/>
    <w:rsid w:val="00130AB5"/>
    <w:pPr>
      <w:numPr>
        <w:ilvl w:val="6"/>
        <w:numId w:val="17"/>
      </w:numPr>
      <w:outlineLvl w:val="6"/>
    </w:pPr>
  </w:style>
  <w:style w:type="paragraph" w:styleId="Heading8">
    <w:name w:val="heading 8"/>
    <w:basedOn w:val="Normal"/>
    <w:next w:val="Normal"/>
    <w:link w:val="Heading8Char"/>
    <w:qFormat/>
    <w:rsid w:val="00130AB5"/>
    <w:pPr>
      <w:numPr>
        <w:ilvl w:val="7"/>
        <w:numId w:val="17"/>
      </w:numPr>
      <w:outlineLvl w:val="7"/>
    </w:pPr>
  </w:style>
  <w:style w:type="paragraph" w:styleId="Heading9">
    <w:name w:val="heading 9"/>
    <w:basedOn w:val="Normal"/>
    <w:next w:val="Normal"/>
    <w:link w:val="Heading9Char"/>
    <w:qFormat/>
    <w:rsid w:val="00130AB5"/>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47057"/>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9470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470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947057"/>
    <w:rPr>
      <w:rFonts w:ascii="Arial" w:eastAsia="Times New Roman" w:hAnsi="Arial" w:cs="Times New Roman"/>
      <w:b/>
      <w:szCs w:val="20"/>
    </w:rPr>
  </w:style>
  <w:style w:type="character" w:customStyle="1" w:styleId="Heading5Char">
    <w:name w:val="Heading 5 Char"/>
    <w:basedOn w:val="DefaultParagraphFont"/>
    <w:link w:val="Heading5"/>
    <w:uiPriority w:val="99"/>
    <w:rsid w:val="00947057"/>
    <w:rPr>
      <w:rFonts w:ascii="Arial" w:eastAsia="Times New Roman" w:hAnsi="Arial" w:cs="Times New Roman"/>
      <w:b/>
      <w:sz w:val="20"/>
      <w:szCs w:val="20"/>
    </w:rPr>
  </w:style>
  <w:style w:type="paragraph" w:customStyle="1" w:styleId="ParaContinued">
    <w:name w:val="ParaContinued"/>
    <w:basedOn w:val="Normal"/>
    <w:next w:val="Para"/>
    <w:rsid w:val="00947057"/>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947057"/>
    <w:pPr>
      <w:widowControl w:val="0"/>
    </w:pPr>
    <w:rPr>
      <w:snapToGrid w:val="0"/>
    </w:rPr>
  </w:style>
  <w:style w:type="paragraph" w:customStyle="1" w:styleId="Option">
    <w:name w:val="Option"/>
    <w:basedOn w:val="Question"/>
    <w:rsid w:val="00947057"/>
    <w:pPr>
      <w:ind w:left="2880"/>
    </w:pPr>
  </w:style>
  <w:style w:type="paragraph" w:customStyle="1" w:styleId="Question">
    <w:name w:val="Question"/>
    <w:next w:val="Option"/>
    <w:rsid w:val="00947057"/>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947057"/>
    <w:pPr>
      <w:ind w:left="2160" w:firstLine="0"/>
    </w:pPr>
  </w:style>
  <w:style w:type="paragraph" w:customStyle="1" w:styleId="Objective">
    <w:name w:val="Objective"/>
    <w:rsid w:val="00947057"/>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947057"/>
    <w:pPr>
      <w:pBdr>
        <w:top w:val="single" w:sz="4" w:space="4" w:color="auto"/>
      </w:pBdr>
      <w:outlineLvl w:val="6"/>
    </w:pPr>
    <w:rPr>
      <w:i/>
      <w:noProof/>
    </w:rPr>
  </w:style>
  <w:style w:type="paragraph" w:customStyle="1" w:styleId="H5">
    <w:name w:val="H5"/>
    <w:next w:val="Para"/>
    <w:rsid w:val="00947057"/>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947057"/>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947057"/>
    <w:rPr>
      <w:i w:val="0"/>
    </w:rPr>
  </w:style>
  <w:style w:type="paragraph" w:customStyle="1" w:styleId="H4">
    <w:name w:val="H4"/>
    <w:next w:val="Para"/>
    <w:rsid w:val="00947057"/>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947057"/>
    <w:pPr>
      <w:keepNext w:val="0"/>
    </w:pPr>
    <w:rPr>
      <w:i w:val="0"/>
    </w:rPr>
  </w:style>
  <w:style w:type="paragraph" w:customStyle="1" w:styleId="Subobjective">
    <w:name w:val="Subobjective"/>
    <w:basedOn w:val="Objective"/>
    <w:rsid w:val="00947057"/>
    <w:pPr>
      <w:keepNext/>
      <w:spacing w:before="180"/>
      <w:ind w:left="2880"/>
    </w:pPr>
  </w:style>
  <w:style w:type="paragraph" w:customStyle="1" w:styleId="ChapterTitle">
    <w:name w:val="ChapterTitle"/>
    <w:next w:val="Para"/>
    <w:qFormat/>
    <w:rsid w:val="00947057"/>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947057"/>
    <w:rPr>
      <w:rFonts w:ascii="Courier New" w:hAnsi="Courier New"/>
      <w:noProof/>
      <w:color w:val="auto"/>
    </w:rPr>
  </w:style>
  <w:style w:type="paragraph" w:customStyle="1" w:styleId="QuotePara">
    <w:name w:val="QuotePara"/>
    <w:basedOn w:val="QuoteSource"/>
    <w:qFormat/>
    <w:rsid w:val="00947057"/>
    <w:rPr>
      <w:i w:val="0"/>
      <w:sz w:val="24"/>
    </w:rPr>
  </w:style>
  <w:style w:type="paragraph" w:customStyle="1" w:styleId="QuoteSource">
    <w:name w:val="QuoteSource"/>
    <w:basedOn w:val="Normal"/>
    <w:rsid w:val="00947057"/>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947057"/>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947057"/>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947057"/>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947057"/>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947057"/>
    <w:rPr>
      <w:i/>
      <w:color w:val="auto"/>
    </w:rPr>
  </w:style>
  <w:style w:type="paragraph" w:customStyle="1" w:styleId="Slug">
    <w:name w:val="Slug"/>
    <w:basedOn w:val="Normal"/>
    <w:next w:val="Para"/>
    <w:rsid w:val="00947057"/>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947057"/>
    <w:pPr>
      <w:spacing w:before="240"/>
      <w:outlineLvl w:val="9"/>
    </w:pPr>
  </w:style>
  <w:style w:type="paragraph" w:customStyle="1" w:styleId="H3">
    <w:name w:val="H3"/>
    <w:next w:val="Para"/>
    <w:qFormat/>
    <w:rsid w:val="00947057"/>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947057"/>
  </w:style>
  <w:style w:type="paragraph" w:customStyle="1" w:styleId="PartIntroductionPara">
    <w:name w:val="PartIntroductionPara"/>
    <w:rsid w:val="00947057"/>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947057"/>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947057"/>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947057"/>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947057"/>
    <w:pPr>
      <w:ind w:left="2520"/>
    </w:pPr>
  </w:style>
  <w:style w:type="paragraph" w:customStyle="1" w:styleId="ListPara">
    <w:name w:val="ListPara"/>
    <w:basedOn w:val="Normal"/>
    <w:rsid w:val="00947057"/>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947057"/>
    <w:pPr>
      <w:spacing w:line="260" w:lineRule="exact"/>
      <w:ind w:left="2520"/>
    </w:pPr>
  </w:style>
  <w:style w:type="paragraph" w:customStyle="1" w:styleId="PartTitle">
    <w:name w:val="PartTitle"/>
    <w:basedOn w:val="ChapterTitle"/>
    <w:rsid w:val="00947057"/>
    <w:pPr>
      <w:widowControl w:val="0"/>
    </w:pPr>
  </w:style>
  <w:style w:type="paragraph" w:customStyle="1" w:styleId="CodeSnippet">
    <w:name w:val="CodeSnippet"/>
    <w:rsid w:val="00947057"/>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947057"/>
    <w:pPr>
      <w:ind w:left="2160"/>
    </w:pPr>
    <w:rPr>
      <w:snapToGrid w:val="0"/>
    </w:rPr>
  </w:style>
  <w:style w:type="paragraph" w:customStyle="1" w:styleId="RunInParaSub">
    <w:name w:val="RunInParaSub"/>
    <w:basedOn w:val="RunInPara"/>
    <w:rsid w:val="00947057"/>
    <w:pPr>
      <w:ind w:left="2160"/>
    </w:pPr>
  </w:style>
  <w:style w:type="paragraph" w:customStyle="1" w:styleId="URLPara">
    <w:name w:val="URLPara"/>
    <w:rsid w:val="00947057"/>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947057"/>
    <w:pPr>
      <w:spacing w:before="240"/>
      <w:ind w:left="1800"/>
    </w:pPr>
    <w:rPr>
      <w:u w:val="none"/>
    </w:rPr>
  </w:style>
  <w:style w:type="character" w:customStyle="1" w:styleId="CodeHighlight">
    <w:name w:val="CodeHighlight"/>
    <w:rsid w:val="00947057"/>
    <w:rPr>
      <w:u w:val="wave"/>
    </w:rPr>
  </w:style>
  <w:style w:type="paragraph" w:customStyle="1" w:styleId="TableCaption">
    <w:name w:val="TableCaption"/>
    <w:basedOn w:val="Slug"/>
    <w:qFormat/>
    <w:rsid w:val="00947057"/>
    <w:pPr>
      <w:keepNext/>
      <w:widowControl w:val="0"/>
      <w:spacing w:before="240" w:after="120"/>
      <w:ind w:left="0"/>
    </w:pPr>
    <w:rPr>
      <w:snapToGrid w:val="0"/>
    </w:rPr>
  </w:style>
  <w:style w:type="paragraph" w:customStyle="1" w:styleId="TabularEntry">
    <w:name w:val="TabularEntry"/>
    <w:rsid w:val="00947057"/>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947057"/>
    <w:pPr>
      <w:spacing w:after="60" w:line="240" w:lineRule="auto"/>
    </w:pPr>
    <w:rPr>
      <w:rFonts w:ascii="Arial" w:eastAsia="Times New Roman" w:hAnsi="Arial" w:cs="Times New Roman"/>
      <w:szCs w:val="20"/>
    </w:rPr>
  </w:style>
  <w:style w:type="paragraph" w:customStyle="1" w:styleId="TableHead">
    <w:name w:val="TableHead"/>
    <w:qFormat/>
    <w:rsid w:val="00947057"/>
    <w:pPr>
      <w:keepNext/>
      <w:spacing w:after="0" w:line="240" w:lineRule="auto"/>
    </w:pPr>
    <w:rPr>
      <w:rFonts w:ascii="Arial" w:eastAsia="Times New Roman" w:hAnsi="Arial" w:cs="Times New Roman"/>
      <w:b/>
      <w:smallCaps/>
      <w:szCs w:val="20"/>
    </w:rPr>
  </w:style>
  <w:style w:type="paragraph" w:customStyle="1" w:styleId="CodeSnippetSub">
    <w:name w:val="CodeSnippetSub"/>
    <w:rsid w:val="00947057"/>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947057"/>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947057"/>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947057"/>
    <w:rPr>
      <w:rFonts w:ascii="Courier New" w:hAnsi="Courier New"/>
      <w:noProof/>
      <w:color w:val="auto"/>
      <w:u w:val="single"/>
    </w:rPr>
  </w:style>
  <w:style w:type="character" w:customStyle="1" w:styleId="Superscript">
    <w:name w:val="Superscript"/>
    <w:basedOn w:val="DefaultParagraphFont"/>
    <w:rsid w:val="00947057"/>
    <w:rPr>
      <w:vertAlign w:val="superscript"/>
    </w:rPr>
  </w:style>
  <w:style w:type="character" w:customStyle="1" w:styleId="Subscript">
    <w:name w:val="Subscript"/>
    <w:basedOn w:val="DefaultParagraphFont"/>
    <w:rsid w:val="00947057"/>
    <w:rPr>
      <w:vertAlign w:val="subscript"/>
    </w:rPr>
  </w:style>
  <w:style w:type="paragraph" w:customStyle="1" w:styleId="ChapterObjectiveTitle">
    <w:name w:val="ChapterObjectiveTitle"/>
    <w:basedOn w:val="ObjectiveTitle"/>
    <w:next w:val="ChapterObjective"/>
    <w:rsid w:val="00947057"/>
    <w:pPr>
      <w:ind w:left="1440" w:firstLine="0"/>
    </w:pPr>
    <w:rPr>
      <w:i w:val="0"/>
    </w:rPr>
  </w:style>
  <w:style w:type="paragraph" w:customStyle="1" w:styleId="FigureSource">
    <w:name w:val="FigureSource"/>
    <w:next w:val="Para"/>
    <w:rsid w:val="00947057"/>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947057"/>
    <w:rPr>
      <w:b w:val="0"/>
      <w:sz w:val="26"/>
      <w:u w:val="none"/>
    </w:rPr>
  </w:style>
  <w:style w:type="paragraph" w:customStyle="1" w:styleId="PartFeaturingList">
    <w:name w:val="PartFeaturingList"/>
    <w:basedOn w:val="ChapterFeaturingList"/>
    <w:rsid w:val="00947057"/>
  </w:style>
  <w:style w:type="character" w:customStyle="1" w:styleId="InlineCodeVariable">
    <w:name w:val="InlineCodeVariable"/>
    <w:basedOn w:val="InlineCode"/>
    <w:rsid w:val="00947057"/>
    <w:rPr>
      <w:rFonts w:ascii="Courier New" w:hAnsi="Courier New"/>
      <w:i/>
      <w:noProof/>
      <w:color w:val="auto"/>
    </w:rPr>
  </w:style>
  <w:style w:type="character" w:customStyle="1" w:styleId="InlineCodeUserInput">
    <w:name w:val="InlineCodeUserInput"/>
    <w:basedOn w:val="InlineCode"/>
    <w:rsid w:val="00947057"/>
    <w:rPr>
      <w:rFonts w:ascii="Courier New" w:hAnsi="Courier New"/>
      <w:b/>
      <w:noProof/>
      <w:color w:val="auto"/>
    </w:rPr>
  </w:style>
  <w:style w:type="character" w:customStyle="1" w:styleId="InlineCodeUserInputVariable">
    <w:name w:val="InlineCodeUserInputVariable"/>
    <w:basedOn w:val="InlineCode"/>
    <w:rsid w:val="00947057"/>
    <w:rPr>
      <w:rFonts w:ascii="Courier New" w:hAnsi="Courier New"/>
      <w:b/>
      <w:i/>
      <w:noProof/>
      <w:color w:val="auto"/>
    </w:rPr>
  </w:style>
  <w:style w:type="character" w:customStyle="1" w:styleId="Variable">
    <w:name w:val="Variable"/>
    <w:basedOn w:val="DefaultParagraphFont"/>
    <w:rsid w:val="00947057"/>
    <w:rPr>
      <w:i/>
    </w:rPr>
  </w:style>
  <w:style w:type="paragraph" w:customStyle="1" w:styleId="AppendixTitle">
    <w:name w:val="AppendixTitle"/>
    <w:basedOn w:val="ChapterTitle"/>
    <w:next w:val="Para"/>
    <w:rsid w:val="00947057"/>
    <w:pPr>
      <w:spacing w:before="120" w:after="120"/>
    </w:pPr>
  </w:style>
  <w:style w:type="paragraph" w:customStyle="1" w:styleId="GlossaryTitle">
    <w:name w:val="GlossaryTitle"/>
    <w:basedOn w:val="ChapterTitle"/>
    <w:next w:val="Normal"/>
    <w:rsid w:val="00947057"/>
    <w:pPr>
      <w:spacing w:before="120" w:after="120"/>
    </w:pPr>
  </w:style>
  <w:style w:type="paragraph" w:customStyle="1" w:styleId="IntroductionTitle">
    <w:name w:val="IntroductionTitle"/>
    <w:basedOn w:val="ChapterTitle"/>
    <w:next w:val="Para"/>
    <w:rsid w:val="00947057"/>
    <w:pPr>
      <w:spacing w:before="120" w:after="120"/>
    </w:pPr>
  </w:style>
  <w:style w:type="paragraph" w:customStyle="1" w:styleId="ChapterSubtitle">
    <w:name w:val="ChapterSubtitle"/>
    <w:basedOn w:val="ChapterTitle"/>
    <w:next w:val="Para"/>
    <w:rsid w:val="00947057"/>
    <w:rPr>
      <w:sz w:val="44"/>
    </w:rPr>
  </w:style>
  <w:style w:type="paragraph" w:customStyle="1" w:styleId="ChapterAuthor">
    <w:name w:val="ChapterAuthor"/>
    <w:basedOn w:val="ChapterSubtitle"/>
    <w:next w:val="ChapterAuthorAffiliation"/>
    <w:rsid w:val="00947057"/>
    <w:pPr>
      <w:spacing w:after="120"/>
      <w:outlineLvl w:val="9"/>
    </w:pPr>
    <w:rPr>
      <w:i/>
      <w:sz w:val="36"/>
    </w:rPr>
  </w:style>
  <w:style w:type="paragraph" w:customStyle="1" w:styleId="ChapterAuthorAffiliation">
    <w:name w:val="ChapterAuthorAffiliation"/>
    <w:next w:val="Para"/>
    <w:rsid w:val="00947057"/>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947057"/>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47057"/>
    <w:pPr>
      <w:contextualSpacing/>
    </w:pPr>
    <w:rPr>
      <w:sz w:val="24"/>
    </w:rPr>
  </w:style>
  <w:style w:type="paragraph" w:customStyle="1" w:styleId="SectionTitle">
    <w:name w:val="SectionTitle"/>
    <w:basedOn w:val="ChapterTitle"/>
    <w:next w:val="ChapterTitle"/>
    <w:rsid w:val="00947057"/>
    <w:pPr>
      <w:pBdr>
        <w:bottom w:val="single" w:sz="4" w:space="1" w:color="auto"/>
      </w:pBdr>
    </w:pPr>
  </w:style>
  <w:style w:type="paragraph" w:customStyle="1" w:styleId="ExtractPara">
    <w:name w:val="ExtractPara"/>
    <w:rsid w:val="00947057"/>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947057"/>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947057"/>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947057"/>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947057"/>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947057"/>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947057"/>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947057"/>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947057"/>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947057"/>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947057"/>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947057"/>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947057"/>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947057"/>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947057"/>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947057"/>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947057"/>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47057"/>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947057"/>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947057"/>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947057"/>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947057"/>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947057"/>
    <w:pPr>
      <w:numPr>
        <w:numId w:val="6"/>
      </w:numPr>
    </w:pPr>
  </w:style>
  <w:style w:type="paragraph" w:customStyle="1" w:styleId="ListNumberedSub2">
    <w:name w:val="ListNumberedSub2"/>
    <w:basedOn w:val="ListNumberedSub"/>
    <w:rsid w:val="00947057"/>
    <w:pPr>
      <w:ind w:left="3240"/>
    </w:pPr>
  </w:style>
  <w:style w:type="paragraph" w:customStyle="1" w:styleId="ListUnmarkedSub2">
    <w:name w:val="ListUnmarkedSub2"/>
    <w:basedOn w:val="ListUnmarkedSub"/>
    <w:rsid w:val="00947057"/>
    <w:pPr>
      <w:ind w:left="2880"/>
    </w:pPr>
  </w:style>
  <w:style w:type="paragraph" w:customStyle="1" w:styleId="ListParaSub2">
    <w:name w:val="ListParaSub2"/>
    <w:basedOn w:val="ListParaSub"/>
    <w:rsid w:val="00947057"/>
    <w:pPr>
      <w:ind w:left="3240"/>
    </w:pPr>
  </w:style>
  <w:style w:type="paragraph" w:customStyle="1" w:styleId="ListCheckSub">
    <w:name w:val="ListCheckSub"/>
    <w:basedOn w:val="ListCheck"/>
    <w:rsid w:val="00947057"/>
    <w:pPr>
      <w:numPr>
        <w:numId w:val="7"/>
      </w:numPr>
    </w:pPr>
  </w:style>
  <w:style w:type="paragraph" w:customStyle="1" w:styleId="ExtractListBulleted">
    <w:name w:val="ExtractListBulleted"/>
    <w:rsid w:val="00947057"/>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947057"/>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947057"/>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947057"/>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947057"/>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947057"/>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947057"/>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947057"/>
    <w:pPr>
      <w:spacing w:before="120" w:after="120"/>
      <w:ind w:left="0" w:firstLine="0"/>
    </w:pPr>
  </w:style>
  <w:style w:type="paragraph" w:customStyle="1" w:styleId="Dialog">
    <w:name w:val="Dialog"/>
    <w:rsid w:val="00947057"/>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947057"/>
  </w:style>
  <w:style w:type="paragraph" w:customStyle="1" w:styleId="RecipeIngredientHead">
    <w:name w:val="RecipeIngredientHead"/>
    <w:next w:val="RecipeIngredientList"/>
    <w:rsid w:val="00947057"/>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47057"/>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947057"/>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947057"/>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947057"/>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947057"/>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947057"/>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47057"/>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947057"/>
    <w:rPr>
      <w:i w:val="0"/>
      <w:sz w:val="24"/>
      <w:u w:val="single"/>
    </w:rPr>
  </w:style>
  <w:style w:type="paragraph" w:customStyle="1" w:styleId="RecipeVariationFlavor">
    <w:name w:val="RecipeVariationFlavor"/>
    <w:basedOn w:val="RecipeTime"/>
    <w:rsid w:val="00947057"/>
    <w:rPr>
      <w:i w:val="0"/>
      <w:sz w:val="24"/>
      <w:u w:val="single"/>
    </w:rPr>
  </w:style>
  <w:style w:type="paragraph" w:customStyle="1" w:styleId="RecipeYield">
    <w:name w:val="RecipeYield"/>
    <w:rsid w:val="00947057"/>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947057"/>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947057"/>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947057"/>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947057"/>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947057"/>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947057"/>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947057"/>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947057"/>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947057"/>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947057"/>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947057"/>
    <w:pPr>
      <w:spacing w:after="100"/>
    </w:pPr>
  </w:style>
  <w:style w:type="paragraph" w:styleId="TOC2">
    <w:name w:val="toc 2"/>
    <w:basedOn w:val="Normal"/>
    <w:next w:val="Normal"/>
    <w:autoRedefine/>
    <w:uiPriority w:val="99"/>
    <w:rsid w:val="00947057"/>
    <w:pPr>
      <w:spacing w:after="100"/>
      <w:ind w:left="220"/>
    </w:pPr>
  </w:style>
  <w:style w:type="paragraph" w:styleId="TOC3">
    <w:name w:val="toc 3"/>
    <w:basedOn w:val="Normal"/>
    <w:next w:val="Normal"/>
    <w:autoRedefine/>
    <w:uiPriority w:val="99"/>
    <w:rsid w:val="00947057"/>
    <w:pPr>
      <w:spacing w:after="100"/>
      <w:ind w:left="440"/>
    </w:pPr>
  </w:style>
  <w:style w:type="paragraph" w:styleId="TOC4">
    <w:name w:val="toc 4"/>
    <w:basedOn w:val="Normal"/>
    <w:next w:val="Normal"/>
    <w:autoRedefine/>
    <w:uiPriority w:val="39"/>
    <w:rsid w:val="00947057"/>
    <w:pPr>
      <w:spacing w:after="100"/>
      <w:ind w:left="660"/>
    </w:pPr>
  </w:style>
  <w:style w:type="paragraph" w:styleId="TOC5">
    <w:name w:val="toc 5"/>
    <w:basedOn w:val="Normal"/>
    <w:next w:val="Normal"/>
    <w:autoRedefine/>
    <w:uiPriority w:val="39"/>
    <w:rsid w:val="00947057"/>
    <w:pPr>
      <w:spacing w:after="100"/>
      <w:ind w:left="880"/>
    </w:pPr>
  </w:style>
  <w:style w:type="paragraph" w:styleId="TOC6">
    <w:name w:val="toc 6"/>
    <w:basedOn w:val="Normal"/>
    <w:next w:val="Normal"/>
    <w:autoRedefine/>
    <w:uiPriority w:val="39"/>
    <w:rsid w:val="00947057"/>
    <w:pPr>
      <w:spacing w:after="100"/>
      <w:ind w:left="1100"/>
    </w:pPr>
  </w:style>
  <w:style w:type="paragraph" w:styleId="TOC7">
    <w:name w:val="toc 7"/>
    <w:basedOn w:val="Normal"/>
    <w:next w:val="Normal"/>
    <w:autoRedefine/>
    <w:uiPriority w:val="39"/>
    <w:semiHidden/>
    <w:rsid w:val="00947057"/>
    <w:pPr>
      <w:spacing w:after="100"/>
      <w:ind w:left="1320"/>
    </w:pPr>
  </w:style>
  <w:style w:type="paragraph" w:styleId="TOC8">
    <w:name w:val="toc 8"/>
    <w:basedOn w:val="Normal"/>
    <w:next w:val="Normal"/>
    <w:autoRedefine/>
    <w:uiPriority w:val="39"/>
    <w:semiHidden/>
    <w:rsid w:val="00947057"/>
    <w:pPr>
      <w:spacing w:after="100"/>
      <w:ind w:left="1540"/>
    </w:pPr>
  </w:style>
  <w:style w:type="paragraph" w:styleId="TOC9">
    <w:name w:val="toc 9"/>
    <w:basedOn w:val="Normal"/>
    <w:next w:val="Normal"/>
    <w:autoRedefine/>
    <w:uiPriority w:val="39"/>
    <w:semiHidden/>
    <w:rsid w:val="00947057"/>
    <w:pPr>
      <w:spacing w:after="100"/>
      <w:ind w:left="1760"/>
    </w:pPr>
  </w:style>
  <w:style w:type="paragraph" w:styleId="Header">
    <w:name w:val="header"/>
    <w:basedOn w:val="Normal"/>
    <w:link w:val="HeaderChar"/>
    <w:uiPriority w:val="99"/>
    <w:semiHidden/>
    <w:rsid w:val="00947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7057"/>
    <w:rPr>
      <w:rFonts w:eastAsiaTheme="minorHAnsi"/>
    </w:rPr>
  </w:style>
  <w:style w:type="paragraph" w:styleId="Footer">
    <w:name w:val="footer"/>
    <w:basedOn w:val="Normal"/>
    <w:link w:val="FooterChar"/>
    <w:uiPriority w:val="99"/>
    <w:semiHidden/>
    <w:rsid w:val="009470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057"/>
    <w:rPr>
      <w:rFonts w:eastAsiaTheme="minorHAnsi"/>
    </w:rPr>
  </w:style>
  <w:style w:type="paragraph" w:customStyle="1" w:styleId="CustomChapterOpener">
    <w:name w:val="CustomChapterOpener"/>
    <w:basedOn w:val="Normal"/>
    <w:next w:val="Para"/>
    <w:rsid w:val="00947057"/>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947057"/>
    <w:rPr>
      <w:b/>
    </w:rPr>
  </w:style>
  <w:style w:type="paragraph" w:customStyle="1" w:styleId="CustomList">
    <w:name w:val="CustomList"/>
    <w:basedOn w:val="Normal"/>
    <w:rsid w:val="00947057"/>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947057"/>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947057"/>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947057"/>
  </w:style>
  <w:style w:type="paragraph" w:customStyle="1" w:styleId="BibliographyHead">
    <w:name w:val="BibliographyHead"/>
    <w:next w:val="BibliographyEntry"/>
    <w:rsid w:val="00947057"/>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947057"/>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947057"/>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947057"/>
  </w:style>
  <w:style w:type="paragraph" w:customStyle="1" w:styleId="ExercisesHead">
    <w:name w:val="ExercisesHead"/>
    <w:basedOn w:val="Normal"/>
    <w:next w:val="Para"/>
    <w:rsid w:val="00947057"/>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947057"/>
  </w:style>
  <w:style w:type="paragraph" w:customStyle="1" w:styleId="ProblemsHead">
    <w:name w:val="ProblemsHead"/>
    <w:basedOn w:val="BibliographyHead"/>
    <w:next w:val="Para"/>
    <w:rsid w:val="00947057"/>
  </w:style>
  <w:style w:type="paragraph" w:customStyle="1" w:styleId="QuestionData">
    <w:name w:val="QuestionData"/>
    <w:basedOn w:val="Explanation"/>
    <w:rsid w:val="00947057"/>
  </w:style>
  <w:style w:type="paragraph" w:customStyle="1" w:styleId="QuestionsHead">
    <w:name w:val="QuestionsHead"/>
    <w:basedOn w:val="BibliographyHead"/>
    <w:next w:val="Para"/>
    <w:rsid w:val="00947057"/>
  </w:style>
  <w:style w:type="paragraph" w:customStyle="1" w:styleId="ReferencesHead">
    <w:name w:val="ReferencesHead"/>
    <w:basedOn w:val="BibliographyHead"/>
    <w:next w:val="Reference"/>
    <w:rsid w:val="00947057"/>
  </w:style>
  <w:style w:type="paragraph" w:customStyle="1" w:styleId="ReviewHead">
    <w:name w:val="ReviewHead"/>
    <w:basedOn w:val="BibliographyHead"/>
    <w:next w:val="Para"/>
    <w:rsid w:val="00947057"/>
  </w:style>
  <w:style w:type="paragraph" w:customStyle="1" w:styleId="SummaryHead">
    <w:name w:val="SummaryHead"/>
    <w:basedOn w:val="BibliographyHead"/>
    <w:next w:val="Para"/>
    <w:rsid w:val="00947057"/>
  </w:style>
  <w:style w:type="character" w:customStyle="1" w:styleId="WileySymbol">
    <w:name w:val="WileySymbol"/>
    <w:rsid w:val="00947057"/>
    <w:rPr>
      <w:rFonts w:ascii="Symbol" w:hAnsi="Symbol"/>
    </w:rPr>
  </w:style>
  <w:style w:type="character" w:customStyle="1" w:styleId="MenuArrow">
    <w:name w:val="MenuArrow"/>
    <w:basedOn w:val="DefaultParagraphFont"/>
    <w:rsid w:val="00947057"/>
    <w:rPr>
      <w:rFonts w:ascii="Wingdings" w:hAnsi="Wingdings"/>
    </w:rPr>
  </w:style>
  <w:style w:type="paragraph" w:customStyle="1" w:styleId="BookTitle">
    <w:name w:val="BookTitle"/>
    <w:basedOn w:val="Normal"/>
    <w:next w:val="Normal"/>
    <w:rsid w:val="00947057"/>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947057"/>
    <w:pPr>
      <w:pageBreakBefore w:val="0"/>
      <w:spacing w:before="480"/>
    </w:pPr>
    <w:rPr>
      <w:sz w:val="36"/>
    </w:rPr>
  </w:style>
  <w:style w:type="paragraph" w:customStyle="1" w:styleId="BookAuthor">
    <w:name w:val="BookAuthor"/>
    <w:basedOn w:val="Normal"/>
    <w:rsid w:val="00947057"/>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947057"/>
    <w:rPr>
      <w:i/>
    </w:rPr>
  </w:style>
  <w:style w:type="paragraph" w:customStyle="1" w:styleId="Index1">
    <w:name w:val="Index1"/>
    <w:rsid w:val="00947057"/>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47057"/>
    <w:pPr>
      <w:ind w:left="2520"/>
    </w:pPr>
  </w:style>
  <w:style w:type="paragraph" w:customStyle="1" w:styleId="Index3">
    <w:name w:val="Index3"/>
    <w:basedOn w:val="Index1"/>
    <w:rsid w:val="00947057"/>
    <w:pPr>
      <w:ind w:left="3240"/>
    </w:pPr>
  </w:style>
  <w:style w:type="paragraph" w:customStyle="1" w:styleId="IndexLetter">
    <w:name w:val="IndexLetter"/>
    <w:basedOn w:val="H3"/>
    <w:next w:val="Index1"/>
    <w:rsid w:val="00947057"/>
  </w:style>
  <w:style w:type="paragraph" w:customStyle="1" w:styleId="IndexNote">
    <w:name w:val="IndexNote"/>
    <w:basedOn w:val="Normal"/>
    <w:rsid w:val="00947057"/>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947057"/>
    <w:pPr>
      <w:spacing w:line="540" w:lineRule="exact"/>
    </w:pPr>
  </w:style>
  <w:style w:type="paragraph" w:customStyle="1" w:styleId="FurtherReadingHead">
    <w:name w:val="FurtherReadingHead"/>
    <w:basedOn w:val="BibliographyHead"/>
    <w:next w:val="Para"/>
    <w:rsid w:val="00947057"/>
  </w:style>
  <w:style w:type="paragraph" w:customStyle="1" w:styleId="Address">
    <w:name w:val="Address"/>
    <w:basedOn w:val="Normal"/>
    <w:rsid w:val="00947057"/>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947057"/>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947057"/>
    <w:pPr>
      <w:ind w:left="360"/>
    </w:pPr>
  </w:style>
  <w:style w:type="paragraph" w:customStyle="1" w:styleId="EquationNumbered">
    <w:name w:val="EquationNumbered"/>
    <w:rsid w:val="00947057"/>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947057"/>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947057"/>
    <w:rPr>
      <w:b/>
    </w:rPr>
  </w:style>
  <w:style w:type="character" w:customStyle="1" w:styleId="UserInputVariable">
    <w:name w:val="UserInputVariable"/>
    <w:basedOn w:val="DefaultParagraphFont"/>
    <w:rsid w:val="00947057"/>
    <w:rPr>
      <w:b/>
      <w:i/>
    </w:rPr>
  </w:style>
  <w:style w:type="paragraph" w:styleId="Bibliography">
    <w:name w:val="Bibliography"/>
    <w:basedOn w:val="Normal"/>
    <w:next w:val="Normal"/>
    <w:uiPriority w:val="99"/>
    <w:semiHidden/>
    <w:rsid w:val="00947057"/>
  </w:style>
  <w:style w:type="paragraph" w:customStyle="1" w:styleId="FeaturePara">
    <w:name w:val="FeaturePara"/>
    <w:rsid w:val="00947057"/>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947057"/>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947057"/>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947057"/>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947057"/>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947057"/>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947057"/>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947057"/>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947057"/>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947057"/>
    <w:pPr>
      <w:spacing w:before="120" w:after="120"/>
      <w:ind w:left="720" w:hanging="720"/>
      <w:contextualSpacing/>
    </w:pPr>
    <w:rPr>
      <w:sz w:val="22"/>
      <w:u w:val="none"/>
    </w:rPr>
  </w:style>
  <w:style w:type="paragraph" w:customStyle="1" w:styleId="FeatureH1">
    <w:name w:val="FeatureH1"/>
    <w:next w:val="FeaturePara"/>
    <w:rsid w:val="00947057"/>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947057"/>
    <w:pPr>
      <w:contextualSpacing w:val="0"/>
    </w:pPr>
    <w:rPr>
      <w:rFonts w:ascii="Times New Roman" w:hAnsi="Times New Roman"/>
      <w:smallCaps w:val="0"/>
    </w:rPr>
  </w:style>
  <w:style w:type="paragraph" w:customStyle="1" w:styleId="FeatureH2">
    <w:name w:val="FeatureH2"/>
    <w:next w:val="FeaturePara"/>
    <w:rsid w:val="00947057"/>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947057"/>
    <w:pPr>
      <w:spacing w:before="120"/>
    </w:pPr>
    <w:rPr>
      <w:smallCaps w:val="0"/>
      <w:u w:val="single"/>
    </w:rPr>
  </w:style>
  <w:style w:type="paragraph" w:customStyle="1" w:styleId="FeatureH3">
    <w:name w:val="FeatureH3"/>
    <w:next w:val="FeaturePara"/>
    <w:rsid w:val="00947057"/>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947057"/>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947057"/>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947057"/>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47057"/>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47057"/>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947057"/>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47057"/>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947057"/>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947057"/>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47057"/>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947057"/>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947057"/>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947057"/>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947057"/>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947057"/>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947057"/>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47057"/>
    <w:pPr>
      <w:pBdr>
        <w:left w:val="single" w:sz="36" w:space="17" w:color="C0C0C0"/>
      </w:pBdr>
      <w:ind w:left="216"/>
    </w:pPr>
  </w:style>
  <w:style w:type="paragraph" w:customStyle="1" w:styleId="FeatureRunInPara">
    <w:name w:val="FeatureRunInPara"/>
    <w:basedOn w:val="FeatureListUnmarked"/>
    <w:next w:val="FeatureRunInHead"/>
    <w:rsid w:val="00947057"/>
    <w:pPr>
      <w:pBdr>
        <w:left w:val="single" w:sz="36" w:space="6" w:color="C0C0C0"/>
      </w:pBdr>
      <w:spacing w:before="0"/>
      <w:ind w:left="0"/>
    </w:pPr>
  </w:style>
  <w:style w:type="paragraph" w:customStyle="1" w:styleId="FeatureRunInParaSub">
    <w:name w:val="FeatureRunInParaSub"/>
    <w:basedOn w:val="FeatureRunInPara"/>
    <w:next w:val="FeatureRunInHeadSub"/>
    <w:rsid w:val="00947057"/>
    <w:pPr>
      <w:pBdr>
        <w:left w:val="single" w:sz="36" w:space="17" w:color="C0C0C0"/>
      </w:pBdr>
      <w:ind w:left="216"/>
      <w:contextualSpacing/>
    </w:pPr>
  </w:style>
  <w:style w:type="paragraph" w:customStyle="1" w:styleId="FeatureSubFeatureType">
    <w:name w:val="FeatureSubFeatureType"/>
    <w:rsid w:val="00947057"/>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947057"/>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947057"/>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947057"/>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947057"/>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947057"/>
    <w:pPr>
      <w:pBdr>
        <w:left w:val="single" w:sz="36" w:space="6" w:color="C0C0C0"/>
      </w:pBdr>
      <w:spacing w:before="120"/>
      <w:ind w:left="0" w:firstLine="0"/>
    </w:pPr>
  </w:style>
  <w:style w:type="paragraph" w:customStyle="1" w:styleId="ReferenceAnnotation">
    <w:name w:val="ReferenceAnnotation"/>
    <w:basedOn w:val="Reference"/>
    <w:rsid w:val="00947057"/>
    <w:pPr>
      <w:spacing w:before="0" w:after="0"/>
      <w:ind w:firstLine="0"/>
    </w:pPr>
    <w:rPr>
      <w:snapToGrid w:val="0"/>
    </w:rPr>
  </w:style>
  <w:style w:type="paragraph" w:customStyle="1" w:styleId="RecipeVariationH1">
    <w:name w:val="RecipeVariationH1"/>
    <w:rsid w:val="00947057"/>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947057"/>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947057"/>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947057"/>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947057"/>
    <w:rPr>
      <w:rFonts w:ascii="Courier New" w:hAnsi="Courier New"/>
      <w:noProof/>
      <w:color w:val="auto"/>
      <w:u w:val="double"/>
    </w:rPr>
  </w:style>
  <w:style w:type="character" w:customStyle="1" w:styleId="CrossRefTerm">
    <w:name w:val="CrossRefTerm"/>
    <w:basedOn w:val="DefaultParagraphFont"/>
    <w:rsid w:val="00947057"/>
    <w:rPr>
      <w:i/>
    </w:rPr>
  </w:style>
  <w:style w:type="character" w:customStyle="1" w:styleId="GenusSpecies">
    <w:name w:val="GenusSpecies"/>
    <w:basedOn w:val="DefaultParagraphFont"/>
    <w:rsid w:val="00947057"/>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947057"/>
    <w:rPr>
      <w:b/>
      <w:i/>
    </w:rPr>
  </w:style>
  <w:style w:type="paragraph" w:customStyle="1" w:styleId="FeatureRecipeIngredientList">
    <w:name w:val="FeatureRecipeIngredientList"/>
    <w:basedOn w:val="FeatureRecipeProcedure"/>
    <w:rsid w:val="00947057"/>
    <w:pPr>
      <w:ind w:left="720" w:hanging="288"/>
    </w:pPr>
  </w:style>
  <w:style w:type="paragraph" w:customStyle="1" w:styleId="CodeHead">
    <w:name w:val="CodeHead"/>
    <w:next w:val="CodeListing"/>
    <w:rsid w:val="00947057"/>
    <w:pPr>
      <w:spacing w:before="120" w:after="120" w:line="240" w:lineRule="auto"/>
    </w:pPr>
    <w:rPr>
      <w:rFonts w:ascii="Arial" w:eastAsia="Times New Roman" w:hAnsi="Arial" w:cs="Times New Roman"/>
      <w:b/>
      <w:snapToGrid w:val="0"/>
      <w:szCs w:val="20"/>
    </w:rPr>
  </w:style>
  <w:style w:type="paragraph" w:customStyle="1" w:styleId="PoetryPara">
    <w:name w:val="PoetryPara"/>
    <w:rsid w:val="00947057"/>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947057"/>
    <w:pPr>
      <w:spacing w:after="0"/>
    </w:pPr>
    <w:rPr>
      <w:b/>
      <w:sz w:val="24"/>
    </w:rPr>
  </w:style>
  <w:style w:type="character" w:customStyle="1" w:styleId="QueryInline">
    <w:name w:val="QueryInline"/>
    <w:basedOn w:val="DefaultParagraphFont"/>
    <w:rsid w:val="00947057"/>
    <w:rPr>
      <w:bdr w:val="none" w:sz="0" w:space="0" w:color="auto"/>
      <w:shd w:val="clear" w:color="auto" w:fill="FFCC99"/>
    </w:rPr>
  </w:style>
  <w:style w:type="paragraph" w:customStyle="1" w:styleId="QueryPara">
    <w:name w:val="QueryPara"/>
    <w:rsid w:val="00947057"/>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947057"/>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947057"/>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947057"/>
  </w:style>
  <w:style w:type="character" w:customStyle="1" w:styleId="WileyItalic">
    <w:name w:val="WileyItalic"/>
    <w:basedOn w:val="DefaultParagraphFont"/>
    <w:rsid w:val="00947057"/>
    <w:rPr>
      <w:i/>
    </w:rPr>
  </w:style>
  <w:style w:type="character" w:customStyle="1" w:styleId="WileyBoldItalic">
    <w:name w:val="WileyBoldItalic"/>
    <w:basedOn w:val="DefaultParagraphFont"/>
    <w:rsid w:val="00947057"/>
    <w:rPr>
      <w:b/>
      <w:i/>
    </w:rPr>
  </w:style>
  <w:style w:type="character" w:customStyle="1" w:styleId="WileyBold">
    <w:name w:val="WileyBold"/>
    <w:basedOn w:val="DefaultParagraphFont"/>
    <w:rsid w:val="00947057"/>
    <w:rPr>
      <w:b/>
    </w:rPr>
  </w:style>
  <w:style w:type="paragraph" w:customStyle="1" w:styleId="ContentsPartTitle">
    <w:name w:val="ContentsPartTitle"/>
    <w:next w:val="ContentsChapterTitle"/>
    <w:rsid w:val="00947057"/>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947057"/>
    <w:pPr>
      <w:ind w:left="288"/>
    </w:pPr>
    <w:rPr>
      <w:sz w:val="26"/>
    </w:rPr>
  </w:style>
  <w:style w:type="paragraph" w:customStyle="1" w:styleId="ContentsH1">
    <w:name w:val="ContentsH1"/>
    <w:basedOn w:val="ContentsPartTitle"/>
    <w:rsid w:val="00947057"/>
    <w:pPr>
      <w:ind w:left="576"/>
    </w:pPr>
    <w:rPr>
      <w:b w:val="0"/>
      <w:sz w:val="24"/>
    </w:rPr>
  </w:style>
  <w:style w:type="paragraph" w:customStyle="1" w:styleId="ContentsH2">
    <w:name w:val="ContentsH2"/>
    <w:basedOn w:val="ContentsPartTitle"/>
    <w:rsid w:val="00947057"/>
    <w:pPr>
      <w:ind w:left="864"/>
    </w:pPr>
    <w:rPr>
      <w:b w:val="0"/>
      <w:sz w:val="22"/>
    </w:rPr>
  </w:style>
  <w:style w:type="paragraph" w:customStyle="1" w:styleId="Copyright">
    <w:name w:val="Copyright"/>
    <w:rsid w:val="00947057"/>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947057"/>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947057"/>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947057"/>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94705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947057"/>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947057"/>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947057"/>
    <w:pPr>
      <w:ind w:left="720"/>
    </w:pPr>
  </w:style>
  <w:style w:type="paragraph" w:customStyle="1" w:styleId="BookEdition">
    <w:name w:val="BookEdition"/>
    <w:qFormat/>
    <w:rsid w:val="00947057"/>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947057"/>
    <w:rPr>
      <w:rFonts w:cs="Arial"/>
      <w:color w:val="0000FF"/>
    </w:rPr>
  </w:style>
  <w:style w:type="character" w:customStyle="1" w:styleId="CodeColorBlue2">
    <w:name w:val="CodeColorBlue2"/>
    <w:rsid w:val="00947057"/>
    <w:rPr>
      <w:rFonts w:cs="Arial"/>
      <w:color w:val="0000A5"/>
    </w:rPr>
  </w:style>
  <w:style w:type="character" w:customStyle="1" w:styleId="CodeColorBlue3">
    <w:name w:val="CodeColorBlue3"/>
    <w:rsid w:val="00947057"/>
    <w:rPr>
      <w:rFonts w:cs="Arial"/>
      <w:color w:val="6464B9"/>
    </w:rPr>
  </w:style>
  <w:style w:type="character" w:customStyle="1" w:styleId="CodeColorBluegreen">
    <w:name w:val="CodeColorBluegreen"/>
    <w:rsid w:val="00947057"/>
    <w:rPr>
      <w:rFonts w:cs="Arial"/>
      <w:color w:val="2B91AF"/>
    </w:rPr>
  </w:style>
  <w:style w:type="character" w:customStyle="1" w:styleId="CodeColorBrown">
    <w:name w:val="CodeColorBrown"/>
    <w:rsid w:val="00947057"/>
    <w:rPr>
      <w:rFonts w:cs="Arial"/>
      <w:color w:val="A31515"/>
    </w:rPr>
  </w:style>
  <w:style w:type="character" w:customStyle="1" w:styleId="CodeColorDkBlue">
    <w:name w:val="CodeColorDkBlue"/>
    <w:rsid w:val="00947057"/>
    <w:rPr>
      <w:rFonts w:cs="Times New Roman"/>
      <w:color w:val="000080"/>
      <w:szCs w:val="22"/>
    </w:rPr>
  </w:style>
  <w:style w:type="character" w:customStyle="1" w:styleId="CodeColorGreen">
    <w:name w:val="CodeColorGreen"/>
    <w:rsid w:val="00947057"/>
    <w:rPr>
      <w:rFonts w:cs="Arial"/>
      <w:color w:val="008000"/>
    </w:rPr>
  </w:style>
  <w:style w:type="character" w:customStyle="1" w:styleId="CodeColorGreen2">
    <w:name w:val="CodeColorGreen2"/>
    <w:rsid w:val="00947057"/>
    <w:rPr>
      <w:rFonts w:cs="Arial"/>
      <w:color w:val="629755"/>
    </w:rPr>
  </w:style>
  <w:style w:type="character" w:customStyle="1" w:styleId="CodeColorGrey30">
    <w:name w:val="CodeColorGrey30"/>
    <w:rsid w:val="00947057"/>
    <w:rPr>
      <w:rFonts w:cs="Arial"/>
      <w:color w:val="808080"/>
    </w:rPr>
  </w:style>
  <w:style w:type="character" w:customStyle="1" w:styleId="CodeColorGrey55">
    <w:name w:val="CodeColorGrey55"/>
    <w:rsid w:val="00947057"/>
    <w:rPr>
      <w:rFonts w:cs="Arial"/>
      <w:color w:val="C0C0C0"/>
    </w:rPr>
  </w:style>
  <w:style w:type="character" w:customStyle="1" w:styleId="CodeColorGrey80">
    <w:name w:val="CodeColorGrey80"/>
    <w:rsid w:val="00947057"/>
    <w:rPr>
      <w:rFonts w:cs="Arial"/>
      <w:color w:val="555555"/>
    </w:rPr>
  </w:style>
  <w:style w:type="character" w:customStyle="1" w:styleId="CodeColorHotPink">
    <w:name w:val="CodeColorHotPink"/>
    <w:rsid w:val="00947057"/>
    <w:rPr>
      <w:rFonts w:cs="Times New Roman"/>
      <w:color w:val="DF36FA"/>
      <w:szCs w:val="18"/>
    </w:rPr>
  </w:style>
  <w:style w:type="character" w:customStyle="1" w:styleId="CodeColorMagenta">
    <w:name w:val="CodeColorMagenta"/>
    <w:rsid w:val="00947057"/>
    <w:rPr>
      <w:rFonts w:cs="Arial"/>
      <w:color w:val="A31515"/>
    </w:rPr>
  </w:style>
  <w:style w:type="character" w:customStyle="1" w:styleId="CodeColorOrange">
    <w:name w:val="CodeColorOrange"/>
    <w:rsid w:val="00947057"/>
    <w:rPr>
      <w:rFonts w:cs="Arial"/>
      <w:color w:val="B96464"/>
    </w:rPr>
  </w:style>
  <w:style w:type="character" w:customStyle="1" w:styleId="CodeColorPeach">
    <w:name w:val="CodeColorPeach"/>
    <w:rsid w:val="00947057"/>
    <w:rPr>
      <w:rFonts w:cs="Arial"/>
      <w:color w:val="FFDBA3"/>
    </w:rPr>
  </w:style>
  <w:style w:type="character" w:customStyle="1" w:styleId="CodeColorPurple">
    <w:name w:val="CodeColorPurple"/>
    <w:rsid w:val="00947057"/>
    <w:rPr>
      <w:rFonts w:cs="Arial"/>
      <w:color w:val="951795"/>
    </w:rPr>
  </w:style>
  <w:style w:type="character" w:customStyle="1" w:styleId="CodeColorRed">
    <w:name w:val="CodeColorRed"/>
    <w:rsid w:val="00947057"/>
    <w:rPr>
      <w:rFonts w:cs="Arial"/>
      <w:color w:val="FF0000"/>
    </w:rPr>
  </w:style>
  <w:style w:type="character" w:customStyle="1" w:styleId="CodeColorRed2">
    <w:name w:val="CodeColorRed2"/>
    <w:rsid w:val="00947057"/>
    <w:rPr>
      <w:rFonts w:cs="Arial"/>
      <w:color w:val="800000"/>
    </w:rPr>
  </w:style>
  <w:style w:type="character" w:customStyle="1" w:styleId="CodeColorRed3">
    <w:name w:val="CodeColorRed3"/>
    <w:rsid w:val="00947057"/>
    <w:rPr>
      <w:rFonts w:cs="Arial"/>
      <w:color w:val="A31515"/>
    </w:rPr>
  </w:style>
  <w:style w:type="character" w:customStyle="1" w:styleId="CodeColorTealBlue">
    <w:name w:val="CodeColorTealBlue"/>
    <w:rsid w:val="00947057"/>
    <w:rPr>
      <w:rFonts w:cs="Times New Roman"/>
      <w:color w:val="008080"/>
      <w:szCs w:val="22"/>
    </w:rPr>
  </w:style>
  <w:style w:type="character" w:customStyle="1" w:styleId="CodeColorWhite">
    <w:name w:val="CodeColorWhite"/>
    <w:rsid w:val="00947057"/>
    <w:rPr>
      <w:rFonts w:cs="Arial"/>
      <w:color w:val="FFFFFF"/>
      <w:bdr w:val="none" w:sz="0" w:space="0" w:color="auto"/>
    </w:rPr>
  </w:style>
  <w:style w:type="character" w:customStyle="1" w:styleId="CodeColorPurple2">
    <w:name w:val="CodeColorPurple2"/>
    <w:rsid w:val="00947057"/>
    <w:rPr>
      <w:rFonts w:cs="Arial"/>
      <w:color w:val="800080"/>
    </w:rPr>
  </w:style>
  <w:style w:type="paragraph" w:styleId="ListParagraph">
    <w:name w:val="List Paragraph"/>
    <w:basedOn w:val="Normal"/>
    <w:uiPriority w:val="99"/>
    <w:qFormat/>
    <w:rsid w:val="00947057"/>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947057"/>
    <w:rPr>
      <w:rFonts w:cs="Times New Roman"/>
      <w:color w:val="0000FF"/>
      <w:u w:val="single"/>
    </w:rPr>
  </w:style>
  <w:style w:type="paragraph" w:styleId="Revision">
    <w:name w:val="Revision"/>
    <w:hidden/>
    <w:uiPriority w:val="99"/>
    <w:semiHidden/>
    <w:rsid w:val="00947057"/>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947057"/>
    <w:rPr>
      <w:bdr w:val="none" w:sz="0" w:space="0" w:color="auto"/>
      <w:shd w:val="clear" w:color="auto" w:fill="B2A1C7" w:themeFill="accent4" w:themeFillTint="99"/>
    </w:rPr>
  </w:style>
  <w:style w:type="paragraph" w:customStyle="1" w:styleId="ContentsH3">
    <w:name w:val="ContentsH3"/>
    <w:qFormat/>
    <w:rsid w:val="00947057"/>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947057"/>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947057"/>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947057"/>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947057"/>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947057"/>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947057"/>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947057"/>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947057"/>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947057"/>
    <w:rPr>
      <w:b/>
      <w:bCs/>
      <w:smallCaps/>
      <w:spacing w:val="5"/>
    </w:rPr>
  </w:style>
  <w:style w:type="character" w:styleId="CommentReference">
    <w:name w:val="annotation reference"/>
    <w:basedOn w:val="DefaultParagraphFont"/>
    <w:uiPriority w:val="99"/>
    <w:semiHidden/>
    <w:rsid w:val="00947057"/>
    <w:rPr>
      <w:sz w:val="16"/>
      <w:szCs w:val="16"/>
    </w:rPr>
  </w:style>
  <w:style w:type="character" w:styleId="Emphasis">
    <w:name w:val="Emphasis"/>
    <w:basedOn w:val="DefaultParagraphFont"/>
    <w:uiPriority w:val="99"/>
    <w:rsid w:val="00947057"/>
    <w:rPr>
      <w:i/>
      <w:iCs/>
    </w:rPr>
  </w:style>
  <w:style w:type="character" w:styleId="FollowedHyperlink">
    <w:name w:val="FollowedHyperlink"/>
    <w:basedOn w:val="DefaultParagraphFont"/>
    <w:uiPriority w:val="99"/>
    <w:semiHidden/>
    <w:rsid w:val="00947057"/>
    <w:rPr>
      <w:color w:val="800080" w:themeColor="followedHyperlink"/>
      <w:u w:val="single"/>
    </w:rPr>
  </w:style>
  <w:style w:type="character" w:styleId="HTMLAcronym">
    <w:name w:val="HTML Acronym"/>
    <w:basedOn w:val="DefaultParagraphFont"/>
    <w:uiPriority w:val="99"/>
    <w:semiHidden/>
    <w:rsid w:val="00947057"/>
  </w:style>
  <w:style w:type="character" w:styleId="HTMLCite">
    <w:name w:val="HTML Cite"/>
    <w:basedOn w:val="DefaultParagraphFont"/>
    <w:uiPriority w:val="99"/>
    <w:semiHidden/>
    <w:rsid w:val="00947057"/>
    <w:rPr>
      <w:i/>
      <w:iCs/>
    </w:rPr>
  </w:style>
  <w:style w:type="character" w:styleId="HTMLCode">
    <w:name w:val="HTML Code"/>
    <w:basedOn w:val="DefaultParagraphFont"/>
    <w:uiPriority w:val="99"/>
    <w:semiHidden/>
    <w:rsid w:val="00947057"/>
    <w:rPr>
      <w:rFonts w:ascii="Consolas" w:hAnsi="Consolas"/>
      <w:sz w:val="20"/>
      <w:szCs w:val="20"/>
    </w:rPr>
  </w:style>
  <w:style w:type="character" w:styleId="HTMLDefinition">
    <w:name w:val="HTML Definition"/>
    <w:basedOn w:val="DefaultParagraphFont"/>
    <w:uiPriority w:val="99"/>
    <w:semiHidden/>
    <w:rsid w:val="00947057"/>
    <w:rPr>
      <w:i/>
      <w:iCs/>
    </w:rPr>
  </w:style>
  <w:style w:type="character" w:styleId="HTMLKeyboard">
    <w:name w:val="HTML Keyboard"/>
    <w:basedOn w:val="DefaultParagraphFont"/>
    <w:uiPriority w:val="99"/>
    <w:semiHidden/>
    <w:rsid w:val="00947057"/>
    <w:rPr>
      <w:rFonts w:ascii="Consolas" w:hAnsi="Consolas"/>
      <w:sz w:val="20"/>
      <w:szCs w:val="20"/>
    </w:rPr>
  </w:style>
  <w:style w:type="character" w:styleId="HTMLSample">
    <w:name w:val="HTML Sample"/>
    <w:basedOn w:val="DefaultParagraphFont"/>
    <w:uiPriority w:val="99"/>
    <w:semiHidden/>
    <w:rsid w:val="00947057"/>
    <w:rPr>
      <w:rFonts w:ascii="Consolas" w:hAnsi="Consolas"/>
      <w:sz w:val="24"/>
      <w:szCs w:val="24"/>
    </w:rPr>
  </w:style>
  <w:style w:type="character" w:styleId="HTMLTypewriter">
    <w:name w:val="HTML Typewriter"/>
    <w:basedOn w:val="DefaultParagraphFont"/>
    <w:uiPriority w:val="99"/>
    <w:semiHidden/>
    <w:rsid w:val="00947057"/>
    <w:rPr>
      <w:rFonts w:ascii="Consolas" w:hAnsi="Consolas"/>
      <w:sz w:val="20"/>
      <w:szCs w:val="20"/>
    </w:rPr>
  </w:style>
  <w:style w:type="character" w:styleId="HTMLVariable">
    <w:name w:val="HTML Variable"/>
    <w:basedOn w:val="DefaultParagraphFont"/>
    <w:uiPriority w:val="99"/>
    <w:semiHidden/>
    <w:rsid w:val="00947057"/>
    <w:rPr>
      <w:i/>
      <w:iCs/>
    </w:rPr>
  </w:style>
  <w:style w:type="character" w:styleId="IntenseEmphasis">
    <w:name w:val="Intense Emphasis"/>
    <w:basedOn w:val="DefaultParagraphFont"/>
    <w:uiPriority w:val="99"/>
    <w:rsid w:val="00947057"/>
    <w:rPr>
      <w:b/>
      <w:bCs/>
      <w:i/>
      <w:iCs/>
      <w:color w:val="4F81BD" w:themeColor="accent1"/>
    </w:rPr>
  </w:style>
  <w:style w:type="character" w:styleId="IntenseReference">
    <w:name w:val="Intense Reference"/>
    <w:basedOn w:val="DefaultParagraphFont"/>
    <w:uiPriority w:val="99"/>
    <w:rsid w:val="00947057"/>
    <w:rPr>
      <w:b/>
      <w:bCs/>
      <w:smallCaps/>
      <w:color w:val="C0504D" w:themeColor="accent2"/>
      <w:spacing w:val="5"/>
      <w:u w:val="single"/>
    </w:rPr>
  </w:style>
  <w:style w:type="character" w:styleId="LineNumber">
    <w:name w:val="line number"/>
    <w:basedOn w:val="DefaultParagraphFont"/>
    <w:uiPriority w:val="99"/>
    <w:semiHidden/>
    <w:rsid w:val="00947057"/>
  </w:style>
  <w:style w:type="character" w:styleId="PageNumber">
    <w:name w:val="page number"/>
    <w:basedOn w:val="DefaultParagraphFont"/>
    <w:uiPriority w:val="99"/>
    <w:semiHidden/>
    <w:rsid w:val="00947057"/>
  </w:style>
  <w:style w:type="character" w:styleId="PlaceholderText">
    <w:name w:val="Placeholder Text"/>
    <w:basedOn w:val="DefaultParagraphFont"/>
    <w:uiPriority w:val="99"/>
    <w:semiHidden/>
    <w:rsid w:val="00947057"/>
    <w:rPr>
      <w:color w:val="808080"/>
    </w:rPr>
  </w:style>
  <w:style w:type="character" w:styleId="Strong">
    <w:name w:val="Strong"/>
    <w:basedOn w:val="DefaultParagraphFont"/>
    <w:uiPriority w:val="99"/>
    <w:rsid w:val="00947057"/>
    <w:rPr>
      <w:b/>
      <w:bCs/>
    </w:rPr>
  </w:style>
  <w:style w:type="character" w:styleId="SubtleEmphasis">
    <w:name w:val="Subtle Emphasis"/>
    <w:basedOn w:val="DefaultParagraphFont"/>
    <w:uiPriority w:val="99"/>
    <w:rsid w:val="00947057"/>
    <w:rPr>
      <w:i/>
      <w:iCs/>
      <w:color w:val="808080" w:themeColor="text1" w:themeTint="7F"/>
    </w:rPr>
  </w:style>
  <w:style w:type="character" w:styleId="SubtleReference">
    <w:name w:val="Subtle Reference"/>
    <w:basedOn w:val="DefaultParagraphFont"/>
    <w:uiPriority w:val="99"/>
    <w:qFormat/>
    <w:rsid w:val="00947057"/>
    <w:rPr>
      <w:smallCaps/>
      <w:color w:val="C0504D" w:themeColor="accent2"/>
      <w:u w:val="single"/>
    </w:rPr>
  </w:style>
  <w:style w:type="table" w:styleId="LightShading-Accent5">
    <w:name w:val="Light Shading Accent 5"/>
    <w:basedOn w:val="TableNormal"/>
    <w:uiPriority w:val="60"/>
    <w:rsid w:val="00947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947057"/>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947057"/>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Definition">
    <w:name w:val="Definition"/>
    <w:basedOn w:val="DefaultParagraphFont"/>
    <w:uiPriority w:val="1"/>
    <w:qFormat/>
    <w:rsid w:val="00E81925"/>
    <w:rPr>
      <w:i/>
    </w:rPr>
  </w:style>
  <w:style w:type="character" w:customStyle="1" w:styleId="DefinitionTerm">
    <w:name w:val="DefinitionTerm"/>
    <w:basedOn w:val="DefaultParagraphFont"/>
    <w:uiPriority w:val="1"/>
    <w:qFormat/>
    <w:rsid w:val="00E81925"/>
    <w:rPr>
      <w:i/>
    </w:rPr>
  </w:style>
  <w:style w:type="paragraph" w:styleId="Caption">
    <w:name w:val="caption"/>
    <w:basedOn w:val="Normal"/>
    <w:next w:val="Normal"/>
    <w:uiPriority w:val="35"/>
    <w:qFormat/>
    <w:rsid w:val="00130AB5"/>
    <w:pPr>
      <w:spacing w:line="240" w:lineRule="auto"/>
    </w:pPr>
    <w:rPr>
      <w:b/>
      <w:bCs/>
      <w:color w:val="4F81BD" w:themeColor="accent1"/>
      <w:sz w:val="18"/>
      <w:szCs w:val="18"/>
    </w:rPr>
  </w:style>
  <w:style w:type="paragraph" w:styleId="CommentText">
    <w:name w:val="annotation text"/>
    <w:basedOn w:val="Normal"/>
    <w:link w:val="CommentTextChar"/>
    <w:semiHidden/>
    <w:rsid w:val="00130AB5"/>
    <w:rPr>
      <w:sz w:val="20"/>
    </w:rPr>
  </w:style>
  <w:style w:type="character" w:customStyle="1" w:styleId="CommentTextChar">
    <w:name w:val="Comment Text Char"/>
    <w:basedOn w:val="DefaultParagraphFont"/>
    <w:link w:val="CommentText"/>
    <w:semiHidden/>
    <w:rsid w:val="00130AB5"/>
    <w:rPr>
      <w:rFonts w:eastAsiaTheme="minorHAnsi"/>
      <w:sz w:val="20"/>
    </w:rPr>
  </w:style>
  <w:style w:type="paragraph" w:styleId="BalloonText">
    <w:name w:val="Balloon Text"/>
    <w:basedOn w:val="Normal"/>
    <w:link w:val="BalloonTextChar"/>
    <w:semiHidden/>
    <w:rsid w:val="00130AB5"/>
    <w:rPr>
      <w:rFonts w:ascii="Tahoma" w:hAnsi="Tahoma"/>
      <w:sz w:val="16"/>
    </w:rPr>
  </w:style>
  <w:style w:type="character" w:customStyle="1" w:styleId="BalloonTextChar">
    <w:name w:val="Balloon Text Char"/>
    <w:basedOn w:val="DefaultParagraphFont"/>
    <w:link w:val="BalloonText"/>
    <w:semiHidden/>
    <w:rsid w:val="00130AB5"/>
    <w:rPr>
      <w:rFonts w:ascii="Tahoma" w:eastAsiaTheme="minorHAnsi" w:hAnsi="Tahoma"/>
      <w:sz w:val="16"/>
    </w:rPr>
  </w:style>
  <w:style w:type="character" w:customStyle="1" w:styleId="news-body-text">
    <w:name w:val="news-body-text"/>
    <w:basedOn w:val="DefaultParagraphFont"/>
    <w:rsid w:val="005F6610"/>
  </w:style>
  <w:style w:type="paragraph" w:styleId="CommentSubject">
    <w:name w:val="annotation subject"/>
    <w:basedOn w:val="CommentText"/>
    <w:next w:val="CommentText"/>
    <w:link w:val="CommentSubjectChar"/>
    <w:semiHidden/>
    <w:rsid w:val="00130AB5"/>
    <w:rPr>
      <w:b/>
    </w:rPr>
  </w:style>
  <w:style w:type="character" w:customStyle="1" w:styleId="CommentSubjectChar">
    <w:name w:val="Comment Subject Char"/>
    <w:basedOn w:val="CommentTextChar"/>
    <w:link w:val="CommentSubject"/>
    <w:semiHidden/>
    <w:rsid w:val="00130AB5"/>
    <w:rPr>
      <w:rFonts w:eastAsiaTheme="minorHAnsi"/>
      <w:b/>
      <w:sz w:val="20"/>
    </w:rPr>
  </w:style>
  <w:style w:type="character" w:customStyle="1" w:styleId="Heading6Char">
    <w:name w:val="Heading 6 Char"/>
    <w:basedOn w:val="DefaultParagraphFont"/>
    <w:link w:val="Heading6"/>
    <w:rsid w:val="00130AB5"/>
    <w:rPr>
      <w:rFonts w:eastAsiaTheme="minorHAnsi"/>
    </w:rPr>
  </w:style>
  <w:style w:type="character" w:customStyle="1" w:styleId="Heading7Char">
    <w:name w:val="Heading 7 Char"/>
    <w:basedOn w:val="DefaultParagraphFont"/>
    <w:link w:val="Heading7"/>
    <w:rsid w:val="00130AB5"/>
    <w:rPr>
      <w:rFonts w:eastAsiaTheme="minorHAnsi"/>
    </w:rPr>
  </w:style>
  <w:style w:type="character" w:customStyle="1" w:styleId="Heading8Char">
    <w:name w:val="Heading 8 Char"/>
    <w:basedOn w:val="DefaultParagraphFont"/>
    <w:link w:val="Heading8"/>
    <w:rsid w:val="00130AB5"/>
    <w:rPr>
      <w:rFonts w:eastAsiaTheme="minorHAnsi"/>
    </w:rPr>
  </w:style>
  <w:style w:type="character" w:customStyle="1" w:styleId="Heading9Char">
    <w:name w:val="Heading 9 Char"/>
    <w:basedOn w:val="DefaultParagraphFont"/>
    <w:link w:val="Heading9"/>
    <w:rsid w:val="00130AB5"/>
    <w:rPr>
      <w:rFonts w:eastAsiaTheme="minorHAnsi"/>
    </w:rPr>
  </w:style>
  <w:style w:type="paragraph" w:customStyle="1" w:styleId="wsBlockA">
    <w:name w:val="wsBlockA"/>
    <w:basedOn w:val="Normal"/>
    <w:qFormat/>
    <w:rsid w:val="00130AB5"/>
    <w:pPr>
      <w:spacing w:before="120" w:after="120" w:line="240" w:lineRule="auto"/>
      <w:ind w:left="2160" w:right="1440"/>
    </w:pPr>
    <w:rPr>
      <w:rFonts w:ascii="Arial" w:hAnsi="Arial" w:cs="Times New Roman"/>
      <w:sz w:val="20"/>
    </w:rPr>
  </w:style>
  <w:style w:type="paragraph" w:customStyle="1" w:styleId="CodeScreen80">
    <w:name w:val="CodeScreen80"/>
    <w:qFormat/>
    <w:rsid w:val="00130AB5"/>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130AB5"/>
    <w:pPr>
      <w:shd w:val="pct25" w:color="auto" w:fill="auto"/>
    </w:pPr>
  </w:style>
  <w:style w:type="paragraph" w:styleId="HTMLPreformatted">
    <w:name w:val="HTML Preformatted"/>
    <w:basedOn w:val="Normal"/>
    <w:link w:val="HTMLPreformattedChar"/>
    <w:uiPriority w:val="99"/>
    <w:semiHidden/>
    <w:rsid w:val="0013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130AB5"/>
    <w:rPr>
      <w:rFonts w:ascii="Verdana" w:eastAsia="Times New Roman" w:hAnsi="Verdana" w:cs="Courier New"/>
      <w:sz w:val="18"/>
      <w:szCs w:val="18"/>
    </w:rPr>
  </w:style>
  <w:style w:type="paragraph" w:customStyle="1" w:styleId="CodeLabel">
    <w:name w:val="CodeLabel"/>
    <w:qFormat/>
    <w:rsid w:val="00130AB5"/>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130AB5"/>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130AB5"/>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130AB5"/>
    <w:pPr>
      <w:spacing w:before="0"/>
      <w:contextualSpacing w:val="0"/>
    </w:pPr>
  </w:style>
  <w:style w:type="paragraph" w:customStyle="1" w:styleId="ExtractContinued">
    <w:name w:val="ExtractContinued"/>
    <w:basedOn w:val="ExtractPara"/>
    <w:qFormat/>
    <w:rsid w:val="00130AB5"/>
    <w:pPr>
      <w:spacing w:before="0"/>
      <w:ind w:firstLine="720"/>
    </w:pPr>
  </w:style>
  <w:style w:type="paragraph" w:customStyle="1" w:styleId="OnlineReference">
    <w:name w:val="OnlineReference"/>
    <w:qFormat/>
    <w:rsid w:val="00130AB5"/>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130AB5"/>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130AB5"/>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130AB5"/>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130AB5"/>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130AB5"/>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130AB5"/>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130AB5"/>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130AB5"/>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130AB5"/>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130AB5"/>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130AB5"/>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130AB5"/>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130AB5"/>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130AB5"/>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130AB5"/>
    <w:pPr>
      <w:spacing w:before="120" w:after="120" w:line="240" w:lineRule="auto"/>
      <w:ind w:left="1440"/>
    </w:pPr>
    <w:rPr>
      <w:rFonts w:ascii="Verdana" w:hAnsi="Verdana" w:cs="Times New Roman"/>
      <w:sz w:val="26"/>
    </w:rPr>
  </w:style>
  <w:style w:type="paragraph" w:customStyle="1" w:styleId="wsNameDate">
    <w:name w:val="wsNameDate"/>
    <w:qFormat/>
    <w:rsid w:val="00130AB5"/>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130AB5"/>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130AB5"/>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130AB5"/>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130AB5"/>
    <w:pPr>
      <w:spacing w:after="0" w:line="240" w:lineRule="auto"/>
    </w:pPr>
    <w:rPr>
      <w:rFonts w:ascii="Arial" w:eastAsiaTheme="minorHAnsi" w:hAnsi="Arial" w:cs="Times New Roman"/>
      <w:b/>
      <w:sz w:val="36"/>
      <w:szCs w:val="32"/>
    </w:rPr>
  </w:style>
  <w:style w:type="paragraph" w:customStyle="1" w:styleId="RecipeTool">
    <w:name w:val="RecipeTool"/>
    <w:qFormat/>
    <w:rsid w:val="00130AB5"/>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130AB5"/>
    <w:rPr>
      <w:bdr w:val="none" w:sz="0" w:space="0" w:color="auto"/>
      <w:shd w:val="clear" w:color="auto" w:fill="92D050"/>
    </w:rPr>
  </w:style>
  <w:style w:type="character" w:customStyle="1" w:styleId="TextCircled">
    <w:name w:val="TextCircled"/>
    <w:basedOn w:val="DefaultParagraphFont"/>
    <w:qFormat/>
    <w:rsid w:val="00130AB5"/>
    <w:rPr>
      <w:bdr w:val="single" w:sz="18" w:space="0" w:color="92D050"/>
    </w:rPr>
  </w:style>
  <w:style w:type="paragraph" w:customStyle="1" w:styleId="ChapterObjectives">
    <w:name w:val="ChapterObjectives"/>
    <w:next w:val="Normal"/>
    <w:rsid w:val="00130AB5"/>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130AB5"/>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130AB5"/>
    <w:pPr>
      <w:spacing w:after="120"/>
      <w:ind w:left="720" w:firstLine="720"/>
    </w:pPr>
    <w:rPr>
      <w:snapToGrid w:val="0"/>
      <w:sz w:val="26"/>
    </w:rPr>
  </w:style>
  <w:style w:type="paragraph" w:styleId="Quote">
    <w:name w:val="Quote"/>
    <w:link w:val="QuoteChar"/>
    <w:qFormat/>
    <w:rsid w:val="00130AB5"/>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130AB5"/>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130AB5"/>
    <w:pPr>
      <w:spacing w:after="120"/>
    </w:pPr>
  </w:style>
  <w:style w:type="character" w:customStyle="1" w:styleId="BodyTextChar">
    <w:name w:val="Body Text Char"/>
    <w:basedOn w:val="DefaultParagraphFont"/>
    <w:link w:val="BodyText"/>
    <w:semiHidden/>
    <w:rsid w:val="00130AB5"/>
    <w:rPr>
      <w:rFonts w:eastAsiaTheme="minorHAnsi"/>
    </w:rPr>
  </w:style>
  <w:style w:type="paragraph" w:customStyle="1" w:styleId="Comment">
    <w:name w:val="Comment"/>
    <w:next w:val="Normal"/>
    <w:rsid w:val="00130AB5"/>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130AB5"/>
    <w:rPr>
      <w:i/>
    </w:rPr>
  </w:style>
  <w:style w:type="character" w:customStyle="1" w:styleId="DigitalOnlyText">
    <w:name w:val="DigitalOnlyText"/>
    <w:rsid w:val="00130AB5"/>
    <w:rPr>
      <w:bdr w:val="single" w:sz="2" w:space="0" w:color="002060"/>
      <w:shd w:val="clear" w:color="auto" w:fill="auto"/>
    </w:rPr>
  </w:style>
  <w:style w:type="paragraph" w:styleId="Subtitle">
    <w:name w:val="Subtitle"/>
    <w:basedOn w:val="Normal"/>
    <w:link w:val="SubtitleChar"/>
    <w:qFormat/>
    <w:rsid w:val="00130AB5"/>
    <w:pPr>
      <w:spacing w:after="60"/>
      <w:jc w:val="center"/>
      <w:outlineLvl w:val="1"/>
    </w:pPr>
    <w:rPr>
      <w:rFonts w:ascii="Arial" w:hAnsi="Arial"/>
    </w:rPr>
  </w:style>
  <w:style w:type="character" w:customStyle="1" w:styleId="SubtitleChar">
    <w:name w:val="Subtitle Char"/>
    <w:basedOn w:val="DefaultParagraphFont"/>
    <w:link w:val="Subtitle"/>
    <w:rsid w:val="00130AB5"/>
    <w:rPr>
      <w:rFonts w:ascii="Arial" w:eastAsiaTheme="minorHAnsi" w:hAnsi="Arial"/>
    </w:rPr>
  </w:style>
  <w:style w:type="paragraph" w:styleId="Salutation">
    <w:name w:val="Salutation"/>
    <w:basedOn w:val="Normal"/>
    <w:next w:val="Normal"/>
    <w:link w:val="SalutationChar"/>
    <w:semiHidden/>
    <w:rsid w:val="00130AB5"/>
  </w:style>
  <w:style w:type="character" w:customStyle="1" w:styleId="SalutationChar">
    <w:name w:val="Salutation Char"/>
    <w:basedOn w:val="DefaultParagraphFont"/>
    <w:link w:val="Salutation"/>
    <w:semiHidden/>
    <w:rsid w:val="00130AB5"/>
    <w:rPr>
      <w:rFonts w:eastAsiaTheme="minorHAnsi"/>
    </w:rPr>
  </w:style>
  <w:style w:type="paragraph" w:styleId="ListBullet">
    <w:name w:val="List Bullet"/>
    <w:basedOn w:val="Normal"/>
    <w:autoRedefine/>
    <w:semiHidden/>
    <w:rsid w:val="00130AB5"/>
  </w:style>
  <w:style w:type="paragraph" w:styleId="FootnoteText">
    <w:name w:val="footnote text"/>
    <w:basedOn w:val="Normal"/>
    <w:link w:val="FootnoteTextChar"/>
    <w:semiHidden/>
    <w:rsid w:val="00130AB5"/>
    <w:rPr>
      <w:sz w:val="20"/>
    </w:rPr>
  </w:style>
  <w:style w:type="character" w:customStyle="1" w:styleId="FootnoteTextChar">
    <w:name w:val="Footnote Text Char"/>
    <w:basedOn w:val="DefaultParagraphFont"/>
    <w:link w:val="FootnoteText"/>
    <w:semiHidden/>
    <w:rsid w:val="00130AB5"/>
    <w:rPr>
      <w:rFonts w:eastAsiaTheme="minorHAnsi"/>
      <w:sz w:val="20"/>
    </w:rPr>
  </w:style>
  <w:style w:type="character" w:styleId="FootnoteReference">
    <w:name w:val="footnote reference"/>
    <w:basedOn w:val="DefaultParagraphFont"/>
    <w:semiHidden/>
    <w:rsid w:val="00130AB5"/>
    <w:rPr>
      <w:vertAlign w:val="superscript"/>
    </w:rPr>
  </w:style>
  <w:style w:type="paragraph" w:customStyle="1" w:styleId="Series">
    <w:name w:val="Series"/>
    <w:rsid w:val="00130AB5"/>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130AB5"/>
    <w:pPr>
      <w:spacing w:after="120"/>
      <w:ind w:left="1440" w:right="1440"/>
    </w:pPr>
  </w:style>
  <w:style w:type="paragraph" w:customStyle="1" w:styleId="PullQuotePara">
    <w:name w:val="PullQuotePara"/>
    <w:basedOn w:val="Normal"/>
    <w:qFormat/>
    <w:rsid w:val="00130AB5"/>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130AB5"/>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130AB5"/>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30AB5"/>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130AB5"/>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130AB5"/>
    <w:rPr>
      <w:b/>
    </w:rPr>
  </w:style>
  <w:style w:type="paragraph" w:customStyle="1" w:styleId="RecipeNutritionHead">
    <w:name w:val="RecipeNutritionHead"/>
    <w:basedOn w:val="RecipeNutritionInfo"/>
    <w:next w:val="RecipeNutritionInfo"/>
    <w:qFormat/>
    <w:rsid w:val="00130AB5"/>
    <w:pPr>
      <w:spacing w:after="0"/>
    </w:pPr>
    <w:rPr>
      <w:b/>
    </w:rPr>
  </w:style>
  <w:style w:type="character" w:customStyle="1" w:styleId="DigitalLinkText">
    <w:name w:val="DigitalLinkText"/>
    <w:rsid w:val="00130AB5"/>
    <w:rPr>
      <w:bdr w:val="none" w:sz="0" w:space="0" w:color="auto"/>
      <w:shd w:val="clear" w:color="auto" w:fill="D6E3BC"/>
    </w:rPr>
  </w:style>
  <w:style w:type="character" w:customStyle="1" w:styleId="DigitalLinkURL">
    <w:name w:val="DigitalLinkURL"/>
    <w:rsid w:val="00130AB5"/>
    <w:rPr>
      <w:bdr w:val="none" w:sz="0" w:space="0" w:color="auto"/>
      <w:shd w:val="clear" w:color="auto" w:fill="EAF1DD"/>
    </w:rPr>
  </w:style>
  <w:style w:type="character" w:customStyle="1" w:styleId="KeyTermDefinition">
    <w:name w:val="KeyTermDefinition"/>
    <w:basedOn w:val="DefaultParagraphFont"/>
    <w:rsid w:val="00130AB5"/>
    <w:rPr>
      <w:bdr w:val="none" w:sz="0" w:space="0" w:color="auto"/>
      <w:shd w:val="clear" w:color="auto" w:fill="92CDDC"/>
    </w:rPr>
  </w:style>
  <w:style w:type="paragraph" w:customStyle="1" w:styleId="ContentsAuthor">
    <w:name w:val="ContentsAuthor"/>
    <w:next w:val="ContentsH1"/>
    <w:qFormat/>
    <w:rsid w:val="00130AB5"/>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130AB5"/>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130AB5"/>
  </w:style>
  <w:style w:type="character" w:customStyle="1" w:styleId="TwitterLink">
    <w:name w:val="TwitterLink"/>
    <w:basedOn w:val="DefaultParagraphFont"/>
    <w:rsid w:val="00130AB5"/>
    <w:rPr>
      <w:rFonts w:ascii="Courier New" w:hAnsi="Courier New"/>
      <w:u w:val="dash"/>
    </w:rPr>
  </w:style>
  <w:style w:type="paragraph" w:customStyle="1" w:styleId="Style2">
    <w:name w:val="Style2"/>
    <w:basedOn w:val="ChapterTitle"/>
    <w:qFormat/>
    <w:rsid w:val="00130AB5"/>
  </w:style>
  <w:style w:type="paragraph" w:customStyle="1" w:styleId="DialogSource">
    <w:name w:val="DialogSource"/>
    <w:rsid w:val="00130AB5"/>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130AB5"/>
    <w:rPr>
      <w:rFonts w:cs="Courier New"/>
      <w:color w:val="FF0000"/>
      <w:sz w:val="16"/>
      <w:szCs w:val="16"/>
      <w:bdr w:val="none" w:sz="0" w:space="0" w:color="auto"/>
      <w:shd w:val="clear" w:color="auto" w:fill="FFFFFF" w:themeFill="background1"/>
    </w:rPr>
  </w:style>
  <w:style w:type="character" w:customStyle="1" w:styleId="PrintOnlyText">
    <w:name w:val="PrintOnlyText"/>
    <w:rsid w:val="00130AB5"/>
    <w:rPr>
      <w:bdr w:val="single" w:sz="2" w:space="0" w:color="FF0000"/>
    </w:rPr>
  </w:style>
  <w:style w:type="character" w:customStyle="1" w:styleId="CodeColorBlueBold">
    <w:name w:val="CodeColorBlueBold"/>
    <w:basedOn w:val="CodeColorBlue"/>
    <w:rsid w:val="00130AB5"/>
    <w:rPr>
      <w:rFonts w:cs="Arial"/>
      <w:b/>
      <w:color w:val="0000FF"/>
    </w:rPr>
  </w:style>
  <w:style w:type="character" w:customStyle="1" w:styleId="CodeColorBlue2Bold">
    <w:name w:val="CodeColorBlue2Bold"/>
    <w:basedOn w:val="CodeColorBlue2"/>
    <w:rsid w:val="00130AB5"/>
    <w:rPr>
      <w:rFonts w:cs="Arial"/>
      <w:b/>
      <w:color w:val="0000A5"/>
    </w:rPr>
  </w:style>
  <w:style w:type="character" w:customStyle="1" w:styleId="CodeColorBlue3Bold">
    <w:name w:val="CodeColorBlue3Bold"/>
    <w:basedOn w:val="CodeColorBlue3"/>
    <w:rsid w:val="00130AB5"/>
    <w:rPr>
      <w:rFonts w:cs="Arial"/>
      <w:b/>
      <w:color w:val="6464B9"/>
    </w:rPr>
  </w:style>
  <w:style w:type="character" w:customStyle="1" w:styleId="CodeColorBluegreenBold">
    <w:name w:val="CodeColorBluegreenBold"/>
    <w:basedOn w:val="CodeColorBluegreen"/>
    <w:rsid w:val="00130AB5"/>
    <w:rPr>
      <w:rFonts w:cs="Arial"/>
      <w:b/>
      <w:color w:val="2B91AF"/>
    </w:rPr>
  </w:style>
  <w:style w:type="character" w:customStyle="1" w:styleId="CodeColorBrownBold">
    <w:name w:val="CodeColorBrownBold"/>
    <w:basedOn w:val="CodeColorBrown"/>
    <w:rsid w:val="00130AB5"/>
    <w:rPr>
      <w:rFonts w:cs="Arial"/>
      <w:b/>
      <w:color w:val="A31515"/>
    </w:rPr>
  </w:style>
  <w:style w:type="character" w:customStyle="1" w:styleId="CodeColorDkBlueBold">
    <w:name w:val="CodeColorDkBlueBold"/>
    <w:basedOn w:val="CodeColorDkBlue"/>
    <w:rsid w:val="00130AB5"/>
    <w:rPr>
      <w:rFonts w:cs="Times New Roman"/>
      <w:b/>
      <w:color w:val="000080"/>
      <w:szCs w:val="22"/>
    </w:rPr>
  </w:style>
  <w:style w:type="character" w:customStyle="1" w:styleId="CodeColorGreenBold">
    <w:name w:val="CodeColorGreenBold"/>
    <w:basedOn w:val="CodeColorGreen"/>
    <w:rsid w:val="00130AB5"/>
    <w:rPr>
      <w:rFonts w:cs="Arial"/>
      <w:b/>
      <w:color w:val="008000"/>
    </w:rPr>
  </w:style>
  <w:style w:type="character" w:customStyle="1" w:styleId="CodeColorGrey30Bold">
    <w:name w:val="CodeColorGrey30Bold"/>
    <w:basedOn w:val="CodeColorGrey30"/>
    <w:rsid w:val="00130AB5"/>
    <w:rPr>
      <w:rFonts w:cs="Arial"/>
      <w:b/>
      <w:color w:val="808080"/>
    </w:rPr>
  </w:style>
  <w:style w:type="character" w:customStyle="1" w:styleId="CodeColorGrey55Bold">
    <w:name w:val="CodeColorGrey55Bold"/>
    <w:basedOn w:val="CodeColorGrey55"/>
    <w:rsid w:val="00130AB5"/>
    <w:rPr>
      <w:rFonts w:cs="Arial"/>
      <w:b/>
      <w:color w:val="C0C0C0"/>
    </w:rPr>
  </w:style>
  <w:style w:type="character" w:customStyle="1" w:styleId="CodeColorGrey80Bold">
    <w:name w:val="CodeColorGrey80Bold"/>
    <w:basedOn w:val="CodeColorGrey80"/>
    <w:rsid w:val="00130AB5"/>
    <w:rPr>
      <w:rFonts w:cs="Arial"/>
      <w:b/>
      <w:color w:val="555555"/>
    </w:rPr>
  </w:style>
  <w:style w:type="character" w:customStyle="1" w:styleId="CodeColorHotPinkBold">
    <w:name w:val="CodeColorHotPinkBold"/>
    <w:basedOn w:val="CodeColorHotPink"/>
    <w:rsid w:val="00130AB5"/>
    <w:rPr>
      <w:rFonts w:cs="Times New Roman"/>
      <w:b/>
      <w:color w:val="DF36FA"/>
      <w:szCs w:val="18"/>
    </w:rPr>
  </w:style>
  <w:style w:type="character" w:customStyle="1" w:styleId="CodeColorMagentaBold">
    <w:name w:val="CodeColorMagentaBold"/>
    <w:basedOn w:val="CodeColorMagenta"/>
    <w:rsid w:val="00130AB5"/>
    <w:rPr>
      <w:rFonts w:cs="Arial"/>
      <w:b/>
      <w:color w:val="844646"/>
    </w:rPr>
  </w:style>
  <w:style w:type="character" w:customStyle="1" w:styleId="CodeColorOrangeBold">
    <w:name w:val="CodeColorOrangeBold"/>
    <w:basedOn w:val="CodeColorOrange"/>
    <w:rsid w:val="00130AB5"/>
    <w:rPr>
      <w:rFonts w:cs="Arial"/>
      <w:b/>
      <w:color w:val="B96464"/>
    </w:rPr>
  </w:style>
  <w:style w:type="character" w:customStyle="1" w:styleId="CodeColorPeachBold">
    <w:name w:val="CodeColorPeachBold"/>
    <w:basedOn w:val="CodeColorPeach"/>
    <w:rsid w:val="00130AB5"/>
    <w:rPr>
      <w:rFonts w:cs="Arial"/>
      <w:b/>
      <w:color w:val="FFDBA3"/>
    </w:rPr>
  </w:style>
  <w:style w:type="character" w:customStyle="1" w:styleId="CodeColorPurpleBold">
    <w:name w:val="CodeColorPurpleBold"/>
    <w:basedOn w:val="CodeColorPurple"/>
    <w:rsid w:val="00130AB5"/>
    <w:rPr>
      <w:rFonts w:cs="Arial"/>
      <w:b/>
      <w:color w:val="951795"/>
    </w:rPr>
  </w:style>
  <w:style w:type="character" w:customStyle="1" w:styleId="CodeColorPurple2Bold">
    <w:name w:val="CodeColorPurple2Bold"/>
    <w:basedOn w:val="CodeColorPurple2"/>
    <w:rsid w:val="00130AB5"/>
    <w:rPr>
      <w:rFonts w:cs="Arial"/>
      <w:b/>
      <w:color w:val="800080"/>
    </w:rPr>
  </w:style>
  <w:style w:type="character" w:customStyle="1" w:styleId="CodeColorRedBold">
    <w:name w:val="CodeColorRedBold"/>
    <w:basedOn w:val="CodeColorRed"/>
    <w:rsid w:val="00130AB5"/>
    <w:rPr>
      <w:rFonts w:cs="Arial"/>
      <w:b/>
      <w:color w:val="FF0000"/>
    </w:rPr>
  </w:style>
  <w:style w:type="character" w:customStyle="1" w:styleId="CodeColorRed2Bold">
    <w:name w:val="CodeColorRed2Bold"/>
    <w:basedOn w:val="CodeColorRed2"/>
    <w:rsid w:val="00130AB5"/>
    <w:rPr>
      <w:rFonts w:cs="Arial"/>
      <w:b/>
      <w:color w:val="800000"/>
    </w:rPr>
  </w:style>
  <w:style w:type="character" w:customStyle="1" w:styleId="CodeColorRed3Bold">
    <w:name w:val="CodeColorRed3Bold"/>
    <w:basedOn w:val="CodeColorRed3"/>
    <w:rsid w:val="00130AB5"/>
    <w:rPr>
      <w:rFonts w:cs="Arial"/>
      <w:b/>
      <w:color w:val="A31515"/>
    </w:rPr>
  </w:style>
  <w:style w:type="character" w:customStyle="1" w:styleId="CodeColorTealBlueBold">
    <w:name w:val="CodeColorTealBlueBold"/>
    <w:basedOn w:val="CodeColorTealBlue"/>
    <w:rsid w:val="00130AB5"/>
    <w:rPr>
      <w:rFonts w:cs="Times New Roman"/>
      <w:b/>
      <w:color w:val="008080"/>
      <w:szCs w:val="22"/>
    </w:rPr>
  </w:style>
  <w:style w:type="character" w:customStyle="1" w:styleId="CodeColorWhiteBold">
    <w:name w:val="CodeColorWhiteBold"/>
    <w:basedOn w:val="CodeColorWhite"/>
    <w:rsid w:val="00130AB5"/>
    <w:rPr>
      <w:rFonts w:cs="Arial"/>
      <w:b/>
      <w:color w:val="FFFFFF"/>
      <w:bdr w:val="none" w:sz="0" w:space="0" w:color="auto"/>
    </w:rPr>
  </w:style>
  <w:style w:type="paragraph" w:customStyle="1" w:styleId="RecipeVariationHead">
    <w:name w:val="RecipeVariationHead"/>
    <w:rsid w:val="00130AB5"/>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130AB5"/>
    <w:rPr>
      <w:bdr w:val="none" w:sz="0" w:space="0" w:color="auto"/>
      <w:shd w:val="clear" w:color="auto" w:fill="D6E3BC"/>
    </w:rPr>
  </w:style>
  <w:style w:type="character" w:customStyle="1" w:styleId="DigitalLinkDestination">
    <w:name w:val="DigitalLinkDestination"/>
    <w:rsid w:val="00130AB5"/>
    <w:rPr>
      <w:bdr w:val="none" w:sz="0" w:space="0" w:color="auto"/>
      <w:shd w:val="clear" w:color="auto" w:fill="EAF1DD"/>
    </w:rPr>
  </w:style>
  <w:style w:type="table" w:styleId="TableGrid">
    <w:name w:val="Table Grid"/>
    <w:basedOn w:val="TableNormal"/>
    <w:uiPriority w:val="99"/>
    <w:rsid w:val="00130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130AB5"/>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130AB5"/>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130AB5"/>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130AB5"/>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130AB5"/>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130AB5"/>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130AB5"/>
    <w:pPr>
      <w:numPr>
        <w:numId w:val="15"/>
      </w:numPr>
    </w:pPr>
  </w:style>
  <w:style w:type="numbering" w:styleId="1ai">
    <w:name w:val="Outline List 1"/>
    <w:basedOn w:val="NoList"/>
    <w:uiPriority w:val="99"/>
    <w:semiHidden/>
    <w:unhideWhenUsed/>
    <w:rsid w:val="00130AB5"/>
    <w:pPr>
      <w:numPr>
        <w:numId w:val="16"/>
      </w:numPr>
    </w:pPr>
  </w:style>
  <w:style w:type="numbering" w:styleId="ArticleSection">
    <w:name w:val="Outline List 3"/>
    <w:basedOn w:val="NoList"/>
    <w:uiPriority w:val="99"/>
    <w:semiHidden/>
    <w:unhideWhenUsed/>
    <w:rsid w:val="00130AB5"/>
    <w:pPr>
      <w:numPr>
        <w:numId w:val="17"/>
      </w:numPr>
    </w:pPr>
  </w:style>
  <w:style w:type="paragraph" w:styleId="BodyText2">
    <w:name w:val="Body Text 2"/>
    <w:basedOn w:val="Normal"/>
    <w:link w:val="BodyText2Char"/>
    <w:uiPriority w:val="99"/>
    <w:semiHidden/>
    <w:rsid w:val="00130AB5"/>
    <w:pPr>
      <w:spacing w:after="120" w:line="480" w:lineRule="auto"/>
    </w:pPr>
  </w:style>
  <w:style w:type="character" w:customStyle="1" w:styleId="BodyText2Char">
    <w:name w:val="Body Text 2 Char"/>
    <w:basedOn w:val="DefaultParagraphFont"/>
    <w:link w:val="BodyText2"/>
    <w:uiPriority w:val="99"/>
    <w:semiHidden/>
    <w:rsid w:val="00130AB5"/>
    <w:rPr>
      <w:rFonts w:eastAsiaTheme="minorHAnsi"/>
    </w:rPr>
  </w:style>
  <w:style w:type="paragraph" w:styleId="BodyText3">
    <w:name w:val="Body Text 3"/>
    <w:basedOn w:val="Normal"/>
    <w:link w:val="BodyText3Char"/>
    <w:uiPriority w:val="99"/>
    <w:semiHidden/>
    <w:rsid w:val="00130AB5"/>
    <w:pPr>
      <w:spacing w:after="120"/>
    </w:pPr>
    <w:rPr>
      <w:sz w:val="16"/>
      <w:szCs w:val="16"/>
    </w:rPr>
  </w:style>
  <w:style w:type="character" w:customStyle="1" w:styleId="BodyText3Char">
    <w:name w:val="Body Text 3 Char"/>
    <w:basedOn w:val="DefaultParagraphFont"/>
    <w:link w:val="BodyText3"/>
    <w:uiPriority w:val="99"/>
    <w:semiHidden/>
    <w:rsid w:val="00130AB5"/>
    <w:rPr>
      <w:rFonts w:eastAsiaTheme="minorHAnsi"/>
      <w:sz w:val="16"/>
      <w:szCs w:val="16"/>
    </w:rPr>
  </w:style>
  <w:style w:type="paragraph" w:styleId="BodyTextFirstIndent">
    <w:name w:val="Body Text First Indent"/>
    <w:basedOn w:val="BodyText"/>
    <w:link w:val="BodyTextFirstIndentChar"/>
    <w:uiPriority w:val="99"/>
    <w:semiHidden/>
    <w:rsid w:val="00130AB5"/>
    <w:pPr>
      <w:spacing w:after="200"/>
      <w:ind w:firstLine="360"/>
    </w:pPr>
  </w:style>
  <w:style w:type="character" w:customStyle="1" w:styleId="BodyTextFirstIndentChar">
    <w:name w:val="Body Text First Indent Char"/>
    <w:basedOn w:val="BodyTextChar"/>
    <w:link w:val="BodyTextFirstIndent"/>
    <w:uiPriority w:val="99"/>
    <w:semiHidden/>
    <w:rsid w:val="00130AB5"/>
    <w:rPr>
      <w:rFonts w:eastAsiaTheme="minorHAnsi"/>
    </w:rPr>
  </w:style>
  <w:style w:type="paragraph" w:styleId="BodyTextIndent">
    <w:name w:val="Body Text Indent"/>
    <w:basedOn w:val="Normal"/>
    <w:link w:val="BodyTextIndentChar"/>
    <w:uiPriority w:val="99"/>
    <w:semiHidden/>
    <w:rsid w:val="00130AB5"/>
    <w:pPr>
      <w:spacing w:after="120"/>
      <w:ind w:left="360"/>
    </w:pPr>
  </w:style>
  <w:style w:type="character" w:customStyle="1" w:styleId="BodyTextIndentChar">
    <w:name w:val="Body Text Indent Char"/>
    <w:basedOn w:val="DefaultParagraphFont"/>
    <w:link w:val="BodyTextIndent"/>
    <w:uiPriority w:val="99"/>
    <w:semiHidden/>
    <w:rsid w:val="00130AB5"/>
    <w:rPr>
      <w:rFonts w:eastAsiaTheme="minorHAnsi"/>
    </w:rPr>
  </w:style>
  <w:style w:type="paragraph" w:styleId="BodyTextFirstIndent2">
    <w:name w:val="Body Text First Indent 2"/>
    <w:basedOn w:val="BodyTextIndent"/>
    <w:link w:val="BodyTextFirstIndent2Char"/>
    <w:uiPriority w:val="99"/>
    <w:semiHidden/>
    <w:rsid w:val="00130AB5"/>
    <w:pPr>
      <w:spacing w:after="200"/>
      <w:ind w:firstLine="360"/>
    </w:pPr>
  </w:style>
  <w:style w:type="character" w:customStyle="1" w:styleId="BodyTextFirstIndent2Char">
    <w:name w:val="Body Text First Indent 2 Char"/>
    <w:basedOn w:val="BodyTextIndentChar"/>
    <w:link w:val="BodyTextFirstIndent2"/>
    <w:uiPriority w:val="99"/>
    <w:semiHidden/>
    <w:rsid w:val="00130AB5"/>
    <w:rPr>
      <w:rFonts w:eastAsiaTheme="minorHAnsi"/>
    </w:rPr>
  </w:style>
  <w:style w:type="paragraph" w:styleId="BodyTextIndent2">
    <w:name w:val="Body Text Indent 2"/>
    <w:basedOn w:val="Normal"/>
    <w:link w:val="BodyTextIndent2Char"/>
    <w:uiPriority w:val="99"/>
    <w:semiHidden/>
    <w:rsid w:val="00130AB5"/>
    <w:pPr>
      <w:spacing w:after="120" w:line="480" w:lineRule="auto"/>
      <w:ind w:left="360"/>
    </w:pPr>
  </w:style>
  <w:style w:type="character" w:customStyle="1" w:styleId="BodyTextIndent2Char">
    <w:name w:val="Body Text Indent 2 Char"/>
    <w:basedOn w:val="DefaultParagraphFont"/>
    <w:link w:val="BodyTextIndent2"/>
    <w:uiPriority w:val="99"/>
    <w:semiHidden/>
    <w:rsid w:val="00130AB5"/>
    <w:rPr>
      <w:rFonts w:eastAsiaTheme="minorHAnsi"/>
    </w:rPr>
  </w:style>
  <w:style w:type="paragraph" w:styleId="BodyTextIndent3">
    <w:name w:val="Body Text Indent 3"/>
    <w:basedOn w:val="Normal"/>
    <w:link w:val="BodyTextIndent3Char"/>
    <w:uiPriority w:val="99"/>
    <w:semiHidden/>
    <w:rsid w:val="00130AB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30AB5"/>
    <w:rPr>
      <w:rFonts w:eastAsiaTheme="minorHAnsi"/>
      <w:sz w:val="16"/>
      <w:szCs w:val="16"/>
    </w:rPr>
  </w:style>
  <w:style w:type="paragraph" w:styleId="Closing">
    <w:name w:val="Closing"/>
    <w:basedOn w:val="Normal"/>
    <w:link w:val="ClosingChar"/>
    <w:uiPriority w:val="99"/>
    <w:semiHidden/>
    <w:rsid w:val="00130AB5"/>
    <w:pPr>
      <w:spacing w:after="0" w:line="240" w:lineRule="auto"/>
      <w:ind w:left="4320"/>
    </w:pPr>
  </w:style>
  <w:style w:type="character" w:customStyle="1" w:styleId="ClosingChar">
    <w:name w:val="Closing Char"/>
    <w:basedOn w:val="DefaultParagraphFont"/>
    <w:link w:val="Closing"/>
    <w:uiPriority w:val="99"/>
    <w:semiHidden/>
    <w:rsid w:val="00130AB5"/>
    <w:rPr>
      <w:rFonts w:eastAsiaTheme="minorHAnsi"/>
    </w:rPr>
  </w:style>
  <w:style w:type="table" w:customStyle="1" w:styleId="ColorfulGrid1">
    <w:name w:val="Colorful Grid1"/>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30A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30A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30AB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30A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130AB5"/>
  </w:style>
  <w:style w:type="character" w:customStyle="1" w:styleId="DateChar">
    <w:name w:val="Date Char"/>
    <w:basedOn w:val="DefaultParagraphFont"/>
    <w:link w:val="Date"/>
    <w:uiPriority w:val="99"/>
    <w:semiHidden/>
    <w:rsid w:val="00130AB5"/>
    <w:rPr>
      <w:rFonts w:eastAsiaTheme="minorHAnsi"/>
    </w:rPr>
  </w:style>
  <w:style w:type="paragraph" w:styleId="DocumentMap">
    <w:name w:val="Document Map"/>
    <w:basedOn w:val="Normal"/>
    <w:link w:val="DocumentMapChar"/>
    <w:uiPriority w:val="99"/>
    <w:semiHidden/>
    <w:rsid w:val="00130A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AB5"/>
    <w:rPr>
      <w:rFonts w:ascii="Tahoma" w:eastAsiaTheme="minorHAnsi" w:hAnsi="Tahoma" w:cs="Tahoma"/>
      <w:sz w:val="16"/>
      <w:szCs w:val="16"/>
    </w:rPr>
  </w:style>
  <w:style w:type="paragraph" w:styleId="E-mailSignature">
    <w:name w:val="E-mail Signature"/>
    <w:basedOn w:val="Normal"/>
    <w:link w:val="E-mailSignatureChar"/>
    <w:uiPriority w:val="99"/>
    <w:semiHidden/>
    <w:rsid w:val="00130AB5"/>
    <w:pPr>
      <w:spacing w:after="0" w:line="240" w:lineRule="auto"/>
    </w:pPr>
  </w:style>
  <w:style w:type="character" w:customStyle="1" w:styleId="E-mailSignatureChar">
    <w:name w:val="E-mail Signature Char"/>
    <w:basedOn w:val="DefaultParagraphFont"/>
    <w:link w:val="E-mailSignature"/>
    <w:uiPriority w:val="99"/>
    <w:semiHidden/>
    <w:rsid w:val="00130AB5"/>
    <w:rPr>
      <w:rFonts w:eastAsiaTheme="minorHAnsi"/>
    </w:rPr>
  </w:style>
  <w:style w:type="character" w:styleId="EndnoteReference">
    <w:name w:val="endnote reference"/>
    <w:basedOn w:val="DefaultParagraphFont"/>
    <w:uiPriority w:val="99"/>
    <w:semiHidden/>
    <w:rsid w:val="00130AB5"/>
    <w:rPr>
      <w:vertAlign w:val="superscript"/>
    </w:rPr>
  </w:style>
  <w:style w:type="paragraph" w:styleId="EndnoteText">
    <w:name w:val="endnote text"/>
    <w:basedOn w:val="Normal"/>
    <w:link w:val="EndnoteTextChar"/>
    <w:uiPriority w:val="99"/>
    <w:semiHidden/>
    <w:rsid w:val="00130A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0AB5"/>
    <w:rPr>
      <w:rFonts w:eastAsiaTheme="minorHAnsi"/>
      <w:sz w:val="20"/>
      <w:szCs w:val="20"/>
    </w:rPr>
  </w:style>
  <w:style w:type="paragraph" w:styleId="EnvelopeAddress">
    <w:name w:val="envelope address"/>
    <w:basedOn w:val="Normal"/>
    <w:uiPriority w:val="99"/>
    <w:semiHidden/>
    <w:rsid w:val="00130AB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130AB5"/>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130AB5"/>
    <w:pPr>
      <w:spacing w:after="0" w:line="240" w:lineRule="auto"/>
    </w:pPr>
    <w:rPr>
      <w:i/>
      <w:iCs/>
    </w:rPr>
  </w:style>
  <w:style w:type="character" w:customStyle="1" w:styleId="HTMLAddressChar">
    <w:name w:val="HTML Address Char"/>
    <w:basedOn w:val="DefaultParagraphFont"/>
    <w:link w:val="HTMLAddress"/>
    <w:uiPriority w:val="99"/>
    <w:semiHidden/>
    <w:rsid w:val="00130AB5"/>
    <w:rPr>
      <w:rFonts w:eastAsiaTheme="minorHAnsi"/>
      <w:i/>
      <w:iCs/>
    </w:rPr>
  </w:style>
  <w:style w:type="paragraph" w:styleId="Index10">
    <w:name w:val="index 1"/>
    <w:basedOn w:val="Normal"/>
    <w:next w:val="Normal"/>
    <w:autoRedefine/>
    <w:uiPriority w:val="99"/>
    <w:semiHidden/>
    <w:rsid w:val="00130AB5"/>
    <w:pPr>
      <w:spacing w:after="0" w:line="240" w:lineRule="auto"/>
      <w:ind w:left="220" w:hanging="220"/>
    </w:pPr>
  </w:style>
  <w:style w:type="paragraph" w:styleId="Index20">
    <w:name w:val="index 2"/>
    <w:basedOn w:val="Normal"/>
    <w:next w:val="Normal"/>
    <w:autoRedefine/>
    <w:uiPriority w:val="99"/>
    <w:semiHidden/>
    <w:rsid w:val="00130AB5"/>
    <w:pPr>
      <w:spacing w:after="0" w:line="240" w:lineRule="auto"/>
      <w:ind w:left="440" w:hanging="220"/>
    </w:pPr>
  </w:style>
  <w:style w:type="paragraph" w:styleId="Index30">
    <w:name w:val="index 3"/>
    <w:basedOn w:val="Normal"/>
    <w:next w:val="Normal"/>
    <w:autoRedefine/>
    <w:uiPriority w:val="99"/>
    <w:semiHidden/>
    <w:rsid w:val="00130AB5"/>
    <w:pPr>
      <w:spacing w:after="0" w:line="240" w:lineRule="auto"/>
      <w:ind w:left="660" w:hanging="220"/>
    </w:pPr>
  </w:style>
  <w:style w:type="paragraph" w:styleId="Index4">
    <w:name w:val="index 4"/>
    <w:basedOn w:val="Normal"/>
    <w:next w:val="Normal"/>
    <w:autoRedefine/>
    <w:uiPriority w:val="99"/>
    <w:semiHidden/>
    <w:rsid w:val="00130AB5"/>
    <w:pPr>
      <w:spacing w:after="0" w:line="240" w:lineRule="auto"/>
      <w:ind w:left="880" w:hanging="220"/>
    </w:pPr>
  </w:style>
  <w:style w:type="paragraph" w:styleId="Index5">
    <w:name w:val="index 5"/>
    <w:basedOn w:val="Normal"/>
    <w:next w:val="Normal"/>
    <w:autoRedefine/>
    <w:uiPriority w:val="99"/>
    <w:semiHidden/>
    <w:rsid w:val="00130AB5"/>
    <w:pPr>
      <w:spacing w:after="0" w:line="240" w:lineRule="auto"/>
      <w:ind w:left="1100" w:hanging="220"/>
    </w:pPr>
  </w:style>
  <w:style w:type="paragraph" w:styleId="Index6">
    <w:name w:val="index 6"/>
    <w:basedOn w:val="Normal"/>
    <w:next w:val="Normal"/>
    <w:autoRedefine/>
    <w:uiPriority w:val="99"/>
    <w:semiHidden/>
    <w:rsid w:val="00130AB5"/>
    <w:pPr>
      <w:spacing w:after="0" w:line="240" w:lineRule="auto"/>
      <w:ind w:left="1320" w:hanging="220"/>
    </w:pPr>
  </w:style>
  <w:style w:type="paragraph" w:styleId="Index7">
    <w:name w:val="index 7"/>
    <w:basedOn w:val="Normal"/>
    <w:next w:val="Normal"/>
    <w:autoRedefine/>
    <w:uiPriority w:val="99"/>
    <w:semiHidden/>
    <w:rsid w:val="00130AB5"/>
    <w:pPr>
      <w:spacing w:after="0" w:line="240" w:lineRule="auto"/>
      <w:ind w:left="1540" w:hanging="220"/>
    </w:pPr>
  </w:style>
  <w:style w:type="paragraph" w:styleId="Index8">
    <w:name w:val="index 8"/>
    <w:basedOn w:val="Normal"/>
    <w:next w:val="Normal"/>
    <w:autoRedefine/>
    <w:uiPriority w:val="99"/>
    <w:semiHidden/>
    <w:rsid w:val="00130AB5"/>
    <w:pPr>
      <w:spacing w:after="0" w:line="240" w:lineRule="auto"/>
      <w:ind w:left="1760" w:hanging="220"/>
    </w:pPr>
  </w:style>
  <w:style w:type="paragraph" w:styleId="Index9">
    <w:name w:val="index 9"/>
    <w:basedOn w:val="Normal"/>
    <w:next w:val="Normal"/>
    <w:autoRedefine/>
    <w:uiPriority w:val="99"/>
    <w:semiHidden/>
    <w:rsid w:val="00130AB5"/>
    <w:pPr>
      <w:spacing w:after="0" w:line="240" w:lineRule="auto"/>
      <w:ind w:left="1980" w:hanging="220"/>
    </w:pPr>
  </w:style>
  <w:style w:type="paragraph" w:styleId="IndexHeading">
    <w:name w:val="index heading"/>
    <w:basedOn w:val="Normal"/>
    <w:next w:val="Index10"/>
    <w:uiPriority w:val="99"/>
    <w:semiHidden/>
    <w:rsid w:val="00130AB5"/>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130A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130AB5"/>
    <w:rPr>
      <w:rFonts w:eastAsiaTheme="minorHAnsi"/>
      <w:b/>
      <w:bCs/>
      <w:i/>
      <w:iCs/>
      <w:color w:val="4F81BD" w:themeColor="accent1"/>
    </w:rPr>
  </w:style>
  <w:style w:type="table" w:customStyle="1" w:styleId="LightGrid1">
    <w:name w:val="Light Grid1"/>
    <w:basedOn w:val="TableNormal"/>
    <w:uiPriority w:val="62"/>
    <w:rsid w:val="00130A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30AB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30AB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30AB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30AB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30A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30AB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30A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30AB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30AB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30AB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30AB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30A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30AB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30A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30AB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AB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A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AB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130AB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130AB5"/>
    <w:pPr>
      <w:ind w:left="360" w:hanging="360"/>
      <w:contextualSpacing/>
    </w:pPr>
  </w:style>
  <w:style w:type="paragraph" w:styleId="List2">
    <w:name w:val="List 2"/>
    <w:basedOn w:val="Normal"/>
    <w:uiPriority w:val="99"/>
    <w:semiHidden/>
    <w:rsid w:val="00130AB5"/>
    <w:pPr>
      <w:ind w:left="720" w:hanging="360"/>
      <w:contextualSpacing/>
    </w:pPr>
  </w:style>
  <w:style w:type="paragraph" w:styleId="List3">
    <w:name w:val="List 3"/>
    <w:basedOn w:val="Normal"/>
    <w:uiPriority w:val="99"/>
    <w:semiHidden/>
    <w:rsid w:val="00130AB5"/>
    <w:pPr>
      <w:ind w:left="1080" w:hanging="360"/>
      <w:contextualSpacing/>
    </w:pPr>
  </w:style>
  <w:style w:type="paragraph" w:styleId="List4">
    <w:name w:val="List 4"/>
    <w:basedOn w:val="Normal"/>
    <w:uiPriority w:val="99"/>
    <w:semiHidden/>
    <w:rsid w:val="00130AB5"/>
    <w:pPr>
      <w:ind w:left="1440" w:hanging="360"/>
      <w:contextualSpacing/>
    </w:pPr>
  </w:style>
  <w:style w:type="paragraph" w:styleId="List5">
    <w:name w:val="List 5"/>
    <w:basedOn w:val="Normal"/>
    <w:uiPriority w:val="99"/>
    <w:semiHidden/>
    <w:rsid w:val="00130AB5"/>
    <w:pPr>
      <w:ind w:left="1800" w:hanging="360"/>
      <w:contextualSpacing/>
    </w:pPr>
  </w:style>
  <w:style w:type="paragraph" w:styleId="ListBullet2">
    <w:name w:val="List Bullet 2"/>
    <w:basedOn w:val="Normal"/>
    <w:uiPriority w:val="99"/>
    <w:semiHidden/>
    <w:rsid w:val="00130AB5"/>
    <w:pPr>
      <w:numPr>
        <w:numId w:val="18"/>
      </w:numPr>
      <w:contextualSpacing/>
    </w:pPr>
  </w:style>
  <w:style w:type="paragraph" w:styleId="ListBullet3">
    <w:name w:val="List Bullet 3"/>
    <w:basedOn w:val="Normal"/>
    <w:uiPriority w:val="99"/>
    <w:semiHidden/>
    <w:rsid w:val="00130AB5"/>
    <w:pPr>
      <w:numPr>
        <w:numId w:val="19"/>
      </w:numPr>
      <w:contextualSpacing/>
    </w:pPr>
  </w:style>
  <w:style w:type="paragraph" w:styleId="ListBullet4">
    <w:name w:val="List Bullet 4"/>
    <w:basedOn w:val="Normal"/>
    <w:uiPriority w:val="99"/>
    <w:semiHidden/>
    <w:rsid w:val="00130AB5"/>
    <w:pPr>
      <w:numPr>
        <w:numId w:val="20"/>
      </w:numPr>
      <w:contextualSpacing/>
    </w:pPr>
  </w:style>
  <w:style w:type="paragraph" w:styleId="ListBullet5">
    <w:name w:val="List Bullet 5"/>
    <w:basedOn w:val="Normal"/>
    <w:uiPriority w:val="99"/>
    <w:semiHidden/>
    <w:rsid w:val="00130AB5"/>
    <w:pPr>
      <w:numPr>
        <w:numId w:val="21"/>
      </w:numPr>
      <w:contextualSpacing/>
    </w:pPr>
  </w:style>
  <w:style w:type="paragraph" w:styleId="ListContinue">
    <w:name w:val="List Continue"/>
    <w:basedOn w:val="Normal"/>
    <w:uiPriority w:val="99"/>
    <w:semiHidden/>
    <w:rsid w:val="00130AB5"/>
    <w:pPr>
      <w:spacing w:after="120"/>
      <w:ind w:left="360"/>
      <w:contextualSpacing/>
    </w:pPr>
  </w:style>
  <w:style w:type="paragraph" w:styleId="ListContinue2">
    <w:name w:val="List Continue 2"/>
    <w:basedOn w:val="Normal"/>
    <w:uiPriority w:val="99"/>
    <w:semiHidden/>
    <w:rsid w:val="00130AB5"/>
    <w:pPr>
      <w:spacing w:after="120"/>
      <w:ind w:left="720"/>
      <w:contextualSpacing/>
    </w:pPr>
  </w:style>
  <w:style w:type="paragraph" w:styleId="ListContinue3">
    <w:name w:val="List Continue 3"/>
    <w:basedOn w:val="Normal"/>
    <w:uiPriority w:val="99"/>
    <w:semiHidden/>
    <w:rsid w:val="00130AB5"/>
    <w:pPr>
      <w:spacing w:after="120"/>
      <w:ind w:left="1080"/>
      <w:contextualSpacing/>
    </w:pPr>
  </w:style>
  <w:style w:type="paragraph" w:styleId="ListContinue4">
    <w:name w:val="List Continue 4"/>
    <w:basedOn w:val="Normal"/>
    <w:uiPriority w:val="99"/>
    <w:semiHidden/>
    <w:rsid w:val="00130AB5"/>
    <w:pPr>
      <w:spacing w:after="120"/>
      <w:ind w:left="1440"/>
      <w:contextualSpacing/>
    </w:pPr>
  </w:style>
  <w:style w:type="paragraph" w:styleId="ListContinue5">
    <w:name w:val="List Continue 5"/>
    <w:basedOn w:val="Normal"/>
    <w:uiPriority w:val="99"/>
    <w:semiHidden/>
    <w:rsid w:val="00130AB5"/>
    <w:pPr>
      <w:spacing w:after="120"/>
      <w:ind w:left="1800"/>
      <w:contextualSpacing/>
    </w:pPr>
  </w:style>
  <w:style w:type="paragraph" w:styleId="ListNumber">
    <w:name w:val="List Number"/>
    <w:basedOn w:val="Normal"/>
    <w:uiPriority w:val="99"/>
    <w:semiHidden/>
    <w:rsid w:val="00130AB5"/>
    <w:pPr>
      <w:numPr>
        <w:numId w:val="22"/>
      </w:numPr>
      <w:contextualSpacing/>
    </w:pPr>
  </w:style>
  <w:style w:type="paragraph" w:styleId="ListNumber2">
    <w:name w:val="List Number 2"/>
    <w:basedOn w:val="Normal"/>
    <w:uiPriority w:val="99"/>
    <w:semiHidden/>
    <w:rsid w:val="00130AB5"/>
    <w:pPr>
      <w:numPr>
        <w:numId w:val="23"/>
      </w:numPr>
      <w:contextualSpacing/>
    </w:pPr>
  </w:style>
  <w:style w:type="paragraph" w:styleId="ListNumber3">
    <w:name w:val="List Number 3"/>
    <w:basedOn w:val="Normal"/>
    <w:uiPriority w:val="99"/>
    <w:semiHidden/>
    <w:rsid w:val="00130AB5"/>
    <w:pPr>
      <w:numPr>
        <w:numId w:val="24"/>
      </w:numPr>
      <w:contextualSpacing/>
    </w:pPr>
  </w:style>
  <w:style w:type="paragraph" w:styleId="ListNumber4">
    <w:name w:val="List Number 4"/>
    <w:basedOn w:val="Normal"/>
    <w:uiPriority w:val="99"/>
    <w:semiHidden/>
    <w:rsid w:val="00130AB5"/>
    <w:pPr>
      <w:numPr>
        <w:numId w:val="25"/>
      </w:numPr>
      <w:contextualSpacing/>
    </w:pPr>
  </w:style>
  <w:style w:type="paragraph" w:styleId="ListNumber5">
    <w:name w:val="List Number 5"/>
    <w:basedOn w:val="Normal"/>
    <w:uiPriority w:val="99"/>
    <w:semiHidden/>
    <w:rsid w:val="00130AB5"/>
    <w:pPr>
      <w:numPr>
        <w:numId w:val="26"/>
      </w:numPr>
      <w:contextualSpacing/>
    </w:pPr>
  </w:style>
  <w:style w:type="paragraph" w:styleId="MacroText">
    <w:name w:val="macro"/>
    <w:link w:val="MacroTextChar"/>
    <w:uiPriority w:val="99"/>
    <w:semiHidden/>
    <w:rsid w:val="00130AB5"/>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130AB5"/>
    <w:rPr>
      <w:rFonts w:ascii="Consolas" w:eastAsiaTheme="minorHAnsi" w:hAnsi="Consolas" w:cs="Consolas"/>
      <w:sz w:val="20"/>
      <w:szCs w:val="20"/>
    </w:rPr>
  </w:style>
  <w:style w:type="table" w:customStyle="1" w:styleId="MediumGrid11">
    <w:name w:val="Medium Grid 11"/>
    <w:basedOn w:val="TableNormal"/>
    <w:uiPriority w:val="67"/>
    <w:rsid w:val="00130AB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30AB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30AB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30A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30AB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30AB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30AB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30A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30AB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30A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30AB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30AB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30AB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30A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30AB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30AB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30AB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30A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130AB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30AB5"/>
    <w:rPr>
      <w:rFonts w:asciiTheme="majorHAnsi" w:eastAsiaTheme="majorEastAsia" w:hAnsiTheme="majorHAnsi" w:cstheme="majorBidi"/>
      <w:sz w:val="24"/>
      <w:szCs w:val="24"/>
      <w:shd w:val="pct20" w:color="auto" w:fill="auto"/>
    </w:rPr>
  </w:style>
  <w:style w:type="paragraph" w:styleId="NoSpacing">
    <w:name w:val="No Spacing"/>
    <w:uiPriority w:val="99"/>
    <w:qFormat/>
    <w:rsid w:val="00130AB5"/>
    <w:pPr>
      <w:spacing w:after="0" w:line="240" w:lineRule="auto"/>
    </w:pPr>
    <w:rPr>
      <w:rFonts w:eastAsiaTheme="minorHAnsi"/>
    </w:rPr>
  </w:style>
  <w:style w:type="paragraph" w:styleId="NormalWeb">
    <w:name w:val="Normal (Web)"/>
    <w:basedOn w:val="Normal"/>
    <w:uiPriority w:val="99"/>
    <w:semiHidden/>
    <w:rsid w:val="00130AB5"/>
    <w:rPr>
      <w:rFonts w:ascii="Times New Roman" w:hAnsi="Times New Roman" w:cs="Times New Roman"/>
      <w:sz w:val="24"/>
      <w:szCs w:val="24"/>
    </w:rPr>
  </w:style>
  <w:style w:type="paragraph" w:styleId="NormalIndent">
    <w:name w:val="Normal Indent"/>
    <w:basedOn w:val="Normal"/>
    <w:uiPriority w:val="99"/>
    <w:semiHidden/>
    <w:rsid w:val="00130AB5"/>
    <w:pPr>
      <w:ind w:left="720"/>
    </w:pPr>
  </w:style>
  <w:style w:type="paragraph" w:styleId="NoteHeading">
    <w:name w:val="Note Heading"/>
    <w:basedOn w:val="Normal"/>
    <w:next w:val="Normal"/>
    <w:link w:val="NoteHeadingChar"/>
    <w:uiPriority w:val="99"/>
    <w:semiHidden/>
    <w:rsid w:val="00130AB5"/>
    <w:pPr>
      <w:spacing w:after="0" w:line="240" w:lineRule="auto"/>
    </w:pPr>
  </w:style>
  <w:style w:type="character" w:customStyle="1" w:styleId="NoteHeadingChar">
    <w:name w:val="Note Heading Char"/>
    <w:basedOn w:val="DefaultParagraphFont"/>
    <w:link w:val="NoteHeading"/>
    <w:uiPriority w:val="99"/>
    <w:semiHidden/>
    <w:rsid w:val="00130AB5"/>
    <w:rPr>
      <w:rFonts w:eastAsiaTheme="minorHAnsi"/>
    </w:rPr>
  </w:style>
  <w:style w:type="paragraph" w:styleId="PlainText">
    <w:name w:val="Plain Text"/>
    <w:basedOn w:val="Normal"/>
    <w:link w:val="PlainTextChar"/>
    <w:semiHidden/>
    <w:rsid w:val="00130AB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130AB5"/>
    <w:rPr>
      <w:rFonts w:ascii="Consolas" w:eastAsiaTheme="minorHAnsi" w:hAnsi="Consolas" w:cs="Consolas"/>
      <w:sz w:val="21"/>
      <w:szCs w:val="21"/>
    </w:rPr>
  </w:style>
  <w:style w:type="paragraph" w:styleId="Signature">
    <w:name w:val="Signature"/>
    <w:basedOn w:val="Normal"/>
    <w:link w:val="SignatureChar"/>
    <w:uiPriority w:val="99"/>
    <w:semiHidden/>
    <w:rsid w:val="00130AB5"/>
    <w:pPr>
      <w:spacing w:after="0" w:line="240" w:lineRule="auto"/>
      <w:ind w:left="4320"/>
    </w:pPr>
  </w:style>
  <w:style w:type="character" w:customStyle="1" w:styleId="SignatureChar">
    <w:name w:val="Signature Char"/>
    <w:basedOn w:val="DefaultParagraphFont"/>
    <w:link w:val="Signature"/>
    <w:uiPriority w:val="99"/>
    <w:semiHidden/>
    <w:rsid w:val="00130AB5"/>
    <w:rPr>
      <w:rFonts w:eastAsiaTheme="minorHAnsi"/>
    </w:rPr>
  </w:style>
  <w:style w:type="table" w:styleId="Table3Deffects1">
    <w:name w:val="Table 3D effects 1"/>
    <w:basedOn w:val="TableNormal"/>
    <w:uiPriority w:val="99"/>
    <w:semiHidden/>
    <w:unhideWhenUsed/>
    <w:rsid w:val="00130A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30A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30A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30A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30A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30A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30A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30A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30A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30A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30A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30A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30A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30A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30A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30A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30A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30A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30A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30A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30A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30A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30A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30A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30A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30A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30A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30A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30A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30A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130AB5"/>
    <w:pPr>
      <w:spacing w:after="0"/>
      <w:ind w:left="220" w:hanging="220"/>
    </w:pPr>
  </w:style>
  <w:style w:type="paragraph" w:styleId="TableofFigures">
    <w:name w:val="table of figures"/>
    <w:basedOn w:val="Normal"/>
    <w:next w:val="Normal"/>
    <w:uiPriority w:val="99"/>
    <w:semiHidden/>
    <w:rsid w:val="00130AB5"/>
    <w:pPr>
      <w:spacing w:after="0"/>
    </w:pPr>
  </w:style>
  <w:style w:type="table" w:styleId="TableProfessional">
    <w:name w:val="Table Professional"/>
    <w:basedOn w:val="TableNormal"/>
    <w:uiPriority w:val="99"/>
    <w:semiHidden/>
    <w:unhideWhenUsed/>
    <w:rsid w:val="00130A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30A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30A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30A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30A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30A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30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30A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30A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30A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130A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130AB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130AB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130AB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130AB5"/>
    <w:pPr>
      <w:spacing w:before="120" w:after="120"/>
      <w:ind w:left="1440"/>
    </w:pPr>
    <w:rPr>
      <w:sz w:val="20"/>
    </w:rPr>
  </w:style>
  <w:style w:type="paragraph" w:customStyle="1" w:styleId="DialogContinued">
    <w:name w:val="DialogContinued"/>
    <w:basedOn w:val="Dialog"/>
    <w:qFormat/>
    <w:rsid w:val="00130AB5"/>
    <w:pPr>
      <w:ind w:firstLine="0"/>
    </w:pPr>
  </w:style>
  <w:style w:type="paragraph" w:customStyle="1" w:styleId="FeatureRecipeTitleAlternative">
    <w:name w:val="FeatureRecipeTitleAlternative"/>
    <w:basedOn w:val="RecipeTitleAlternative"/>
    <w:qFormat/>
    <w:rsid w:val="00130AB5"/>
    <w:pPr>
      <w:shd w:val="clear" w:color="auto" w:fill="BFBFBF" w:themeFill="background1" w:themeFillShade="BF"/>
    </w:pPr>
  </w:style>
  <w:style w:type="paragraph" w:customStyle="1" w:styleId="FeatureRecipeIntro">
    <w:name w:val="FeatureRecipeIntro"/>
    <w:basedOn w:val="RecipeIntro"/>
    <w:qFormat/>
    <w:rsid w:val="00130AB5"/>
    <w:pPr>
      <w:shd w:val="clear" w:color="auto" w:fill="BFBFBF" w:themeFill="background1" w:themeFillShade="BF"/>
    </w:pPr>
  </w:style>
  <w:style w:type="paragraph" w:customStyle="1" w:styleId="FeatureRecipeSubRecipeTitle">
    <w:name w:val="FeatureRecipeSubRecipeTitle"/>
    <w:basedOn w:val="RecipeSubrecipeTitle"/>
    <w:qFormat/>
    <w:rsid w:val="00130AB5"/>
    <w:pPr>
      <w:shd w:val="clear" w:color="auto" w:fill="BFBFBF" w:themeFill="background1" w:themeFillShade="BF"/>
    </w:pPr>
  </w:style>
  <w:style w:type="paragraph" w:customStyle="1" w:styleId="FeatureRecipeIngredientHead">
    <w:name w:val="FeatureRecipeIngredientHead"/>
    <w:basedOn w:val="RecipeIngredientHead"/>
    <w:qFormat/>
    <w:rsid w:val="00130AB5"/>
    <w:pPr>
      <w:shd w:val="clear" w:color="auto" w:fill="BFBFBF" w:themeFill="background1" w:themeFillShade="BF"/>
    </w:pPr>
  </w:style>
  <w:style w:type="paragraph" w:customStyle="1" w:styleId="FeatureRecipeTime">
    <w:name w:val="FeatureRecipeTime"/>
    <w:basedOn w:val="RecipeTime"/>
    <w:qFormat/>
    <w:rsid w:val="00130AB5"/>
    <w:pPr>
      <w:shd w:val="clear" w:color="auto" w:fill="BFBFBF" w:themeFill="background1" w:themeFillShade="BF"/>
    </w:pPr>
  </w:style>
  <w:style w:type="paragraph" w:customStyle="1" w:styleId="RecipeVariationPara">
    <w:name w:val="RecipeVariationPara"/>
    <w:basedOn w:val="RecipeVariationHead"/>
    <w:qFormat/>
    <w:rsid w:val="00130AB5"/>
    <w:rPr>
      <w:i/>
      <w:u w:val="none"/>
    </w:rPr>
  </w:style>
  <w:style w:type="paragraph" w:customStyle="1" w:styleId="FeatureRecipeVariationPara">
    <w:name w:val="FeatureRecipeVariationPara"/>
    <w:basedOn w:val="RecipeVariationPara"/>
    <w:qFormat/>
    <w:rsid w:val="00130AB5"/>
    <w:pPr>
      <w:shd w:val="clear" w:color="auto" w:fill="BFBFBF" w:themeFill="background1" w:themeFillShade="BF"/>
    </w:pPr>
  </w:style>
  <w:style w:type="paragraph" w:customStyle="1" w:styleId="RecipeVariation2">
    <w:name w:val="RecipeVariation2"/>
    <w:basedOn w:val="RecipeVariationH2"/>
    <w:qFormat/>
    <w:rsid w:val="00130AB5"/>
    <w:rPr>
      <w:i/>
    </w:rPr>
  </w:style>
  <w:style w:type="paragraph" w:customStyle="1" w:styleId="FeatureRecipeVariation2">
    <w:name w:val="FeatureRecipeVariation2"/>
    <w:basedOn w:val="RecipeVariation2"/>
    <w:qFormat/>
    <w:rsid w:val="00130AB5"/>
    <w:pPr>
      <w:shd w:val="clear" w:color="auto" w:fill="BFBFBF" w:themeFill="background1" w:themeFillShade="BF"/>
    </w:pPr>
  </w:style>
  <w:style w:type="paragraph" w:customStyle="1" w:styleId="FeatureRecipeNutritionInfo">
    <w:name w:val="FeatureRecipeNutritionInfo"/>
    <w:basedOn w:val="RecipeNutritionInfo"/>
    <w:qFormat/>
    <w:rsid w:val="00130AB5"/>
    <w:pPr>
      <w:shd w:val="clear" w:color="auto" w:fill="BFBFBF" w:themeFill="background1" w:themeFillShade="BF"/>
    </w:pPr>
  </w:style>
  <w:style w:type="paragraph" w:customStyle="1" w:styleId="FeatureRecipeFootnote">
    <w:name w:val="FeatureRecipeFootnote"/>
    <w:basedOn w:val="RecipeFootnote"/>
    <w:qFormat/>
    <w:rsid w:val="00130AB5"/>
    <w:pPr>
      <w:shd w:val="clear" w:color="auto" w:fill="BFBFBF" w:themeFill="background1" w:themeFillShade="BF"/>
    </w:pPr>
  </w:style>
  <w:style w:type="paragraph" w:customStyle="1" w:styleId="FeatureRecipeUSMeasure">
    <w:name w:val="FeatureRecipeUSMeasure"/>
    <w:basedOn w:val="RecipeUSMeasure"/>
    <w:qFormat/>
    <w:rsid w:val="00130AB5"/>
    <w:pPr>
      <w:shd w:val="clear" w:color="auto" w:fill="BFBFBF" w:themeFill="background1" w:themeFillShade="BF"/>
    </w:pPr>
  </w:style>
  <w:style w:type="paragraph" w:customStyle="1" w:styleId="FeatureRecipeMetricMeasure">
    <w:name w:val="FeatureRecipeMetricMeasure"/>
    <w:basedOn w:val="RecipeMetricMeasure"/>
    <w:qFormat/>
    <w:rsid w:val="00130AB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130AB5"/>
    <w:pPr>
      <w:shd w:val="clear" w:color="auto" w:fill="BFBFBF" w:themeFill="background1" w:themeFillShade="BF"/>
    </w:pPr>
  </w:style>
  <w:style w:type="paragraph" w:customStyle="1" w:styleId="FeatureRecipeTableHead">
    <w:name w:val="FeatureRecipeTableHead"/>
    <w:basedOn w:val="RecipeTableHead"/>
    <w:qFormat/>
    <w:rsid w:val="00130AB5"/>
    <w:pPr>
      <w:shd w:val="clear" w:color="auto" w:fill="BFBFBF" w:themeFill="background1" w:themeFillShade="BF"/>
    </w:pPr>
  </w:style>
  <w:style w:type="paragraph" w:customStyle="1" w:styleId="FeatureRecipeVariationHead">
    <w:name w:val="FeatureRecipeVariationHead"/>
    <w:basedOn w:val="RecipeVariationHead"/>
    <w:qFormat/>
    <w:rsid w:val="00130AB5"/>
    <w:pPr>
      <w:shd w:val="clear" w:color="auto" w:fill="BFBFBF" w:themeFill="background1" w:themeFillShade="BF"/>
    </w:pPr>
  </w:style>
  <w:style w:type="paragraph" w:customStyle="1" w:styleId="FeatureRecipeVariationH2">
    <w:name w:val="FeatureRecipeVariationH2"/>
    <w:basedOn w:val="RecipeVariationH2"/>
    <w:qFormat/>
    <w:rsid w:val="00130AB5"/>
    <w:pPr>
      <w:shd w:val="clear" w:color="auto" w:fill="BFBFBF" w:themeFill="background1" w:themeFillShade="BF"/>
    </w:pPr>
  </w:style>
  <w:style w:type="paragraph" w:customStyle="1" w:styleId="FeatureRecipeProcedureHead">
    <w:name w:val="FeatureRecipeProcedureHead"/>
    <w:basedOn w:val="RecipeProcedureHead"/>
    <w:qFormat/>
    <w:rsid w:val="00130AB5"/>
    <w:pPr>
      <w:shd w:val="clear" w:color="auto" w:fill="BFBFBF" w:themeFill="background1" w:themeFillShade="BF"/>
    </w:pPr>
  </w:style>
  <w:style w:type="paragraph" w:customStyle="1" w:styleId="RecipeNoteHead">
    <w:name w:val="RecipeNoteHead"/>
    <w:basedOn w:val="RecipeFootnote"/>
    <w:qFormat/>
    <w:rsid w:val="00130AB5"/>
    <w:rPr>
      <w:b/>
      <w:i/>
    </w:rPr>
  </w:style>
  <w:style w:type="paragraph" w:customStyle="1" w:styleId="FeatureRecipeNoteHead">
    <w:name w:val="FeatureRecipeNoteHead"/>
    <w:basedOn w:val="RecipeNoteHead"/>
    <w:qFormat/>
    <w:rsid w:val="00130AB5"/>
    <w:pPr>
      <w:shd w:val="clear" w:color="auto" w:fill="BFBFBF" w:themeFill="background1" w:themeFillShade="BF"/>
    </w:pPr>
  </w:style>
  <w:style w:type="paragraph" w:customStyle="1" w:styleId="FeatureRecipeNotePara">
    <w:name w:val="FeatureRecipeNotePara"/>
    <w:basedOn w:val="FeatureRecipeNoteHead"/>
    <w:qFormat/>
    <w:rsid w:val="00130AB5"/>
    <w:rPr>
      <w:b w:val="0"/>
      <w:i w:val="0"/>
      <w:sz w:val="18"/>
    </w:rPr>
  </w:style>
  <w:style w:type="paragraph" w:customStyle="1" w:styleId="RecipeNotePara">
    <w:name w:val="RecipeNotePara"/>
    <w:basedOn w:val="FeatureRecipeNotePara"/>
    <w:rsid w:val="00130AB5"/>
    <w:pPr>
      <w:shd w:val="clear" w:color="auto" w:fill="FFFFFF" w:themeFill="background1"/>
    </w:pPr>
  </w:style>
  <w:style w:type="paragraph" w:customStyle="1" w:styleId="RecipeNoteHead3">
    <w:name w:val="RecipeNoteHead3"/>
    <w:basedOn w:val="RecipeNotePara"/>
    <w:qFormat/>
    <w:rsid w:val="00130AB5"/>
    <w:rPr>
      <w:i/>
    </w:rPr>
  </w:style>
  <w:style w:type="paragraph" w:customStyle="1" w:styleId="FeatureRecipeNoteHead3">
    <w:name w:val="FeatureRecipeNoteHead3"/>
    <w:basedOn w:val="RecipeNoteHead3"/>
    <w:qFormat/>
    <w:rsid w:val="00130AB5"/>
    <w:pPr>
      <w:shd w:val="clear" w:color="auto" w:fill="BFBFBF" w:themeFill="background1" w:themeFillShade="BF"/>
    </w:pPr>
  </w:style>
  <w:style w:type="paragraph" w:customStyle="1" w:styleId="FeatureRecipeNoteHead4">
    <w:name w:val="FeatureRecipeNoteHead4"/>
    <w:basedOn w:val="FeatureRecipeNoteHead3"/>
    <w:qFormat/>
    <w:rsid w:val="00130AB5"/>
    <w:rPr>
      <w:b/>
    </w:rPr>
  </w:style>
  <w:style w:type="paragraph" w:customStyle="1" w:styleId="RecipeNoteHead4">
    <w:name w:val="RecipeNoteHead4"/>
    <w:basedOn w:val="FeatureRecipeNoteHead4"/>
    <w:qFormat/>
    <w:rsid w:val="00130AB5"/>
    <w:pPr>
      <w:shd w:val="clear" w:color="auto" w:fill="FFFFFF" w:themeFill="background1"/>
    </w:pPr>
  </w:style>
  <w:style w:type="character" w:customStyle="1" w:styleId="BoldItalic">
    <w:name w:val="BoldItalic"/>
    <w:rsid w:val="00130AB5"/>
    <w:rPr>
      <w:b/>
      <w:i/>
    </w:rPr>
  </w:style>
  <w:style w:type="character" w:customStyle="1" w:styleId="Bold">
    <w:name w:val="Bold"/>
    <w:rsid w:val="00130AB5"/>
    <w:rPr>
      <w:b/>
    </w:rPr>
  </w:style>
  <w:style w:type="character" w:customStyle="1" w:styleId="boldred">
    <w:name w:val="bold red"/>
    <w:rsid w:val="00130AB5"/>
  </w:style>
  <w:style w:type="table" w:customStyle="1" w:styleId="ColorfulGrid2">
    <w:name w:val="Colorful Grid2"/>
    <w:basedOn w:val="TableNormal"/>
    <w:uiPriority w:val="73"/>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3A2BC5"/>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3A2BC5"/>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3A2BC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3A2BC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3A2BC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3A2BC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130AB5"/>
    <w:rPr>
      <w:rFonts w:ascii="Arial" w:eastAsia="Times New Roman" w:hAnsi="Arial" w:cs="Times New Roman"/>
      <w:b/>
      <w:snapToGrid w:val="0"/>
      <w:sz w:val="60"/>
      <w:szCs w:val="20"/>
    </w:rPr>
  </w:style>
  <w:style w:type="table" w:styleId="ColorfulGrid">
    <w:name w:val="Colorful Grid"/>
    <w:basedOn w:val="TableNormal"/>
    <w:uiPriority w:val="73"/>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130AB5"/>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30AB5"/>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130AB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30AB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130AB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30AB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709353">
      <w:bodyDiv w:val="1"/>
      <w:marLeft w:val="0"/>
      <w:marRight w:val="0"/>
      <w:marTop w:val="0"/>
      <w:marBottom w:val="0"/>
      <w:divBdr>
        <w:top w:val="none" w:sz="0" w:space="0" w:color="auto"/>
        <w:left w:val="none" w:sz="0" w:space="0" w:color="auto"/>
        <w:bottom w:val="none" w:sz="0" w:space="0" w:color="auto"/>
        <w:right w:val="none" w:sz="0" w:space="0" w:color="auto"/>
      </w:divBdr>
      <w:divsChild>
        <w:div w:id="931813703">
          <w:marLeft w:val="0"/>
          <w:marRight w:val="0"/>
          <w:marTop w:val="0"/>
          <w:marBottom w:val="0"/>
          <w:divBdr>
            <w:top w:val="none" w:sz="0" w:space="0" w:color="auto"/>
            <w:left w:val="none" w:sz="0" w:space="0" w:color="auto"/>
            <w:bottom w:val="none" w:sz="0" w:space="0" w:color="auto"/>
            <w:right w:val="none" w:sz="0" w:space="0" w:color="auto"/>
          </w:divBdr>
          <w:divsChild>
            <w:div w:id="1936327578">
              <w:marLeft w:val="0"/>
              <w:marRight w:val="0"/>
              <w:marTop w:val="0"/>
              <w:marBottom w:val="0"/>
              <w:divBdr>
                <w:top w:val="none" w:sz="0" w:space="0" w:color="auto"/>
                <w:left w:val="none" w:sz="0" w:space="0" w:color="auto"/>
                <w:bottom w:val="none" w:sz="0" w:space="0" w:color="auto"/>
                <w:right w:val="none" w:sz="0" w:space="0" w:color="auto"/>
              </w:divBdr>
              <w:divsChild>
                <w:div w:id="847791188">
                  <w:marLeft w:val="0"/>
                  <w:marRight w:val="0"/>
                  <w:marTop w:val="0"/>
                  <w:marBottom w:val="0"/>
                  <w:divBdr>
                    <w:top w:val="none" w:sz="0" w:space="0" w:color="auto"/>
                    <w:left w:val="none" w:sz="0" w:space="0" w:color="auto"/>
                    <w:bottom w:val="none" w:sz="0" w:space="0" w:color="auto"/>
                    <w:right w:val="none" w:sz="0" w:space="0" w:color="auto"/>
                  </w:divBdr>
                  <w:divsChild>
                    <w:div w:id="724959894">
                      <w:marLeft w:val="0"/>
                      <w:marRight w:val="0"/>
                      <w:marTop w:val="0"/>
                      <w:marBottom w:val="0"/>
                      <w:divBdr>
                        <w:top w:val="none" w:sz="0" w:space="0" w:color="auto"/>
                        <w:left w:val="none" w:sz="0" w:space="0" w:color="auto"/>
                        <w:bottom w:val="none" w:sz="0" w:space="0" w:color="auto"/>
                        <w:right w:val="none" w:sz="0" w:space="0" w:color="auto"/>
                      </w:divBdr>
                      <w:divsChild>
                        <w:div w:id="1228371787">
                          <w:marLeft w:val="0"/>
                          <w:marRight w:val="0"/>
                          <w:marTop w:val="0"/>
                          <w:marBottom w:val="0"/>
                          <w:divBdr>
                            <w:top w:val="none" w:sz="0" w:space="0" w:color="auto"/>
                            <w:left w:val="none" w:sz="0" w:space="0" w:color="auto"/>
                            <w:bottom w:val="none" w:sz="0" w:space="0" w:color="auto"/>
                            <w:right w:val="none" w:sz="0" w:space="0" w:color="auto"/>
                          </w:divBdr>
                          <w:divsChild>
                            <w:div w:id="56367181">
                              <w:marLeft w:val="0"/>
                              <w:marRight w:val="0"/>
                              <w:marTop w:val="0"/>
                              <w:marBottom w:val="0"/>
                              <w:divBdr>
                                <w:top w:val="none" w:sz="0" w:space="0" w:color="auto"/>
                                <w:left w:val="none" w:sz="0" w:space="0" w:color="auto"/>
                                <w:bottom w:val="none" w:sz="0" w:space="0" w:color="auto"/>
                                <w:right w:val="none" w:sz="0" w:space="0" w:color="auto"/>
                              </w:divBdr>
                              <w:divsChild>
                                <w:div w:id="927076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711769">
      <w:bodyDiv w:val="1"/>
      <w:marLeft w:val="0"/>
      <w:marRight w:val="0"/>
      <w:marTop w:val="0"/>
      <w:marBottom w:val="0"/>
      <w:divBdr>
        <w:top w:val="none" w:sz="0" w:space="0" w:color="auto"/>
        <w:left w:val="none" w:sz="0" w:space="0" w:color="auto"/>
        <w:bottom w:val="none" w:sz="0" w:space="0" w:color="auto"/>
        <w:right w:val="none" w:sz="0" w:space="0" w:color="auto"/>
      </w:divBdr>
    </w:div>
    <w:div w:id="341200945">
      <w:bodyDiv w:val="1"/>
      <w:marLeft w:val="0"/>
      <w:marRight w:val="0"/>
      <w:marTop w:val="0"/>
      <w:marBottom w:val="0"/>
      <w:divBdr>
        <w:top w:val="none" w:sz="0" w:space="0" w:color="auto"/>
        <w:left w:val="none" w:sz="0" w:space="0" w:color="auto"/>
        <w:bottom w:val="none" w:sz="0" w:space="0" w:color="auto"/>
        <w:right w:val="none" w:sz="0" w:space="0" w:color="auto"/>
      </w:divBdr>
      <w:divsChild>
        <w:div w:id="737242480">
          <w:marLeft w:val="0"/>
          <w:marRight w:val="0"/>
          <w:marTop w:val="0"/>
          <w:marBottom w:val="0"/>
          <w:divBdr>
            <w:top w:val="none" w:sz="0" w:space="0" w:color="auto"/>
            <w:left w:val="none" w:sz="0" w:space="0" w:color="auto"/>
            <w:bottom w:val="none" w:sz="0" w:space="0" w:color="auto"/>
            <w:right w:val="none" w:sz="0" w:space="0" w:color="auto"/>
          </w:divBdr>
          <w:divsChild>
            <w:div w:id="846021484">
              <w:marLeft w:val="0"/>
              <w:marRight w:val="0"/>
              <w:marTop w:val="0"/>
              <w:marBottom w:val="0"/>
              <w:divBdr>
                <w:top w:val="none" w:sz="0" w:space="0" w:color="auto"/>
                <w:left w:val="none" w:sz="0" w:space="0" w:color="auto"/>
                <w:bottom w:val="none" w:sz="0" w:space="0" w:color="auto"/>
                <w:right w:val="none" w:sz="0" w:space="0" w:color="auto"/>
              </w:divBdr>
              <w:divsChild>
                <w:div w:id="959801306">
                  <w:marLeft w:val="0"/>
                  <w:marRight w:val="0"/>
                  <w:marTop w:val="0"/>
                  <w:marBottom w:val="0"/>
                  <w:divBdr>
                    <w:top w:val="none" w:sz="0" w:space="0" w:color="auto"/>
                    <w:left w:val="none" w:sz="0" w:space="0" w:color="auto"/>
                    <w:bottom w:val="none" w:sz="0" w:space="0" w:color="auto"/>
                    <w:right w:val="none" w:sz="0" w:space="0" w:color="auto"/>
                  </w:divBdr>
                  <w:divsChild>
                    <w:div w:id="164248375">
                      <w:marLeft w:val="0"/>
                      <w:marRight w:val="0"/>
                      <w:marTop w:val="0"/>
                      <w:marBottom w:val="0"/>
                      <w:divBdr>
                        <w:top w:val="none" w:sz="0" w:space="0" w:color="auto"/>
                        <w:left w:val="none" w:sz="0" w:space="0" w:color="auto"/>
                        <w:bottom w:val="none" w:sz="0" w:space="0" w:color="auto"/>
                        <w:right w:val="none" w:sz="0" w:space="0" w:color="auto"/>
                      </w:divBdr>
                      <w:divsChild>
                        <w:div w:id="779762182">
                          <w:marLeft w:val="0"/>
                          <w:marRight w:val="0"/>
                          <w:marTop w:val="0"/>
                          <w:marBottom w:val="0"/>
                          <w:divBdr>
                            <w:top w:val="none" w:sz="0" w:space="0" w:color="auto"/>
                            <w:left w:val="none" w:sz="0" w:space="0" w:color="auto"/>
                            <w:bottom w:val="none" w:sz="0" w:space="0" w:color="auto"/>
                            <w:right w:val="none" w:sz="0" w:space="0" w:color="auto"/>
                          </w:divBdr>
                          <w:divsChild>
                            <w:div w:id="274143412">
                              <w:marLeft w:val="0"/>
                              <w:marRight w:val="0"/>
                              <w:marTop w:val="0"/>
                              <w:marBottom w:val="0"/>
                              <w:divBdr>
                                <w:top w:val="none" w:sz="0" w:space="0" w:color="auto"/>
                                <w:left w:val="none" w:sz="0" w:space="0" w:color="auto"/>
                                <w:bottom w:val="none" w:sz="0" w:space="0" w:color="auto"/>
                                <w:right w:val="none" w:sz="0" w:space="0" w:color="auto"/>
                              </w:divBdr>
                              <w:divsChild>
                                <w:div w:id="833884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489798">
      <w:bodyDiv w:val="1"/>
      <w:marLeft w:val="0"/>
      <w:marRight w:val="0"/>
      <w:marTop w:val="0"/>
      <w:marBottom w:val="0"/>
      <w:divBdr>
        <w:top w:val="none" w:sz="0" w:space="0" w:color="auto"/>
        <w:left w:val="none" w:sz="0" w:space="0" w:color="auto"/>
        <w:bottom w:val="none" w:sz="0" w:space="0" w:color="auto"/>
        <w:right w:val="none" w:sz="0" w:space="0" w:color="auto"/>
      </w:divBdr>
      <w:divsChild>
        <w:div w:id="875585350">
          <w:marLeft w:val="0"/>
          <w:marRight w:val="0"/>
          <w:marTop w:val="0"/>
          <w:marBottom w:val="0"/>
          <w:divBdr>
            <w:top w:val="none" w:sz="0" w:space="0" w:color="auto"/>
            <w:left w:val="none" w:sz="0" w:space="0" w:color="auto"/>
            <w:bottom w:val="none" w:sz="0" w:space="0" w:color="auto"/>
            <w:right w:val="none" w:sz="0" w:space="0" w:color="auto"/>
          </w:divBdr>
          <w:divsChild>
            <w:div w:id="18658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9393">
      <w:bodyDiv w:val="1"/>
      <w:marLeft w:val="0"/>
      <w:marRight w:val="0"/>
      <w:marTop w:val="0"/>
      <w:marBottom w:val="0"/>
      <w:divBdr>
        <w:top w:val="none" w:sz="0" w:space="0" w:color="auto"/>
        <w:left w:val="none" w:sz="0" w:space="0" w:color="auto"/>
        <w:bottom w:val="none" w:sz="0" w:space="0" w:color="auto"/>
        <w:right w:val="none" w:sz="0" w:space="0" w:color="auto"/>
      </w:divBdr>
    </w:div>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 w:id="1971201397">
      <w:bodyDiv w:val="1"/>
      <w:marLeft w:val="0"/>
      <w:marRight w:val="0"/>
      <w:marTop w:val="0"/>
      <w:marBottom w:val="0"/>
      <w:divBdr>
        <w:top w:val="none" w:sz="0" w:space="0" w:color="auto"/>
        <w:left w:val="none" w:sz="0" w:space="0" w:color="auto"/>
        <w:bottom w:val="none" w:sz="0" w:space="0" w:color="auto"/>
        <w:right w:val="none" w:sz="0" w:space="0" w:color="auto"/>
      </w:divBdr>
      <w:divsChild>
        <w:div w:id="217979545">
          <w:marLeft w:val="0"/>
          <w:marRight w:val="0"/>
          <w:marTop w:val="0"/>
          <w:marBottom w:val="0"/>
          <w:divBdr>
            <w:top w:val="none" w:sz="0" w:space="0" w:color="auto"/>
            <w:left w:val="none" w:sz="0" w:space="0" w:color="auto"/>
            <w:bottom w:val="none" w:sz="0" w:space="0" w:color="auto"/>
            <w:right w:val="none" w:sz="0" w:space="0" w:color="auto"/>
          </w:divBdr>
          <w:divsChild>
            <w:div w:id="799613758">
              <w:marLeft w:val="0"/>
              <w:marRight w:val="0"/>
              <w:marTop w:val="0"/>
              <w:marBottom w:val="0"/>
              <w:divBdr>
                <w:top w:val="none" w:sz="0" w:space="0" w:color="auto"/>
                <w:left w:val="none" w:sz="0" w:space="0" w:color="auto"/>
                <w:bottom w:val="none" w:sz="0" w:space="0" w:color="auto"/>
                <w:right w:val="none" w:sz="0" w:space="0" w:color="auto"/>
              </w:divBdr>
              <w:divsChild>
                <w:div w:id="11054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93c2c0a6-ca45-4a0e-8e57-b246e65d93c6">THEVAULT-100-85</_dlc_DocId>
    <_dlc_DocIdUrl xmlns="93c2c0a6-ca45-4a0e-8e57-b246e65d93c6">
      <Url>https://intranet.advisicon.com:447/clients/wiley/_layouts/DocIdRedir.aspx?ID=THEVAULT-100-85</Url>
      <Description>THEVAULT-100-85</Description>
    </_dlc_DocIdUrl>
  </documentManagement>
</p:properties>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50B1F3C1-2E1E-401A-B914-52EA1D444763}">
  <ds:schemaRefs>
    <ds:schemaRef ds:uri="http://schemas.microsoft.com/sharepoint/events"/>
  </ds:schemaRefs>
</ds:datastoreItem>
</file>

<file path=customXml/itemProps2.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3.xml><?xml version="1.0" encoding="utf-8"?>
<ds:datastoreItem xmlns:ds="http://schemas.openxmlformats.org/officeDocument/2006/customXml" ds:itemID="{3775A5FC-3007-42C1-89D7-536F5C7C3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5.xml><?xml version="1.0" encoding="utf-8"?>
<ds:datastoreItem xmlns:ds="http://schemas.openxmlformats.org/officeDocument/2006/customXml" ds:itemID="{D709D00F-2890-47C4-A5B7-D1C6A9F3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27</TotalTime>
  <Pages>1</Pages>
  <Words>10090</Words>
  <Characters>57517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67473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15</cp:revision>
  <dcterms:created xsi:type="dcterms:W3CDTF">2012-09-12T15:21:00Z</dcterms:created>
  <dcterms:modified xsi:type="dcterms:W3CDTF">2012-09-12T15:48:00Z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0b3a9927-935e-458e-bf59-72accd4329de</vt:lpwstr>
  </property>
  <property fmtid="{D5CDD505-2E9C-101B-9397-08002B2CF9AE}" pid="4" name="Depricated?">
    <vt:lpwstr>keep</vt:lpwstr>
  </property>
</Properties>
</file>