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b9970fdc6240464f"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211" w:rsidRPr="00E21211" w:rsidRDefault="00E21211" w:rsidP="00E21211">
      <w:pPr>
        <w:pStyle w:val="ChapterTitle"/>
        <w:rPr>
          <w:ins w:id="0" w:author="Odum, Amy - Hoboken" w:date="2012-07-24T16:18:00Z"/>
        </w:rPr>
      </w:pPr>
      <w:ins w:id="1" w:author="Odum, Amy - Hoboken" w:date="2012-07-24T16:18:00Z">
        <w:r>
          <w:t>Chapter 7</w:t>
        </w:r>
      </w:ins>
    </w:p>
    <w:p w:rsidR="00067A0B" w:rsidRDefault="00337994" w:rsidP="008337CF">
      <w:pPr>
        <w:pStyle w:val="ChapterTitle"/>
      </w:pPr>
      <w:r>
        <w:t xml:space="preserve">Better Together: </w:t>
      </w:r>
      <w:r w:rsidRPr="00634412">
        <w:t xml:space="preserve">Microsoft Project </w:t>
      </w:r>
      <w:r w:rsidRPr="00C14A44">
        <w:t>2010</w:t>
      </w:r>
      <w:r w:rsidRPr="00634412">
        <w:t xml:space="preserve"> Worksites Using Share</w:t>
      </w:r>
      <w:ins w:id="2" w:author="DM" w:date="2012-08-20T09:45:00Z">
        <w:r w:rsidR="00884800">
          <w:t>P</w:t>
        </w:r>
      </w:ins>
      <w:del w:id="3" w:author="DM" w:date="2012-08-20T09:45:00Z">
        <w:r w:rsidRPr="00634412" w:rsidDel="00884800">
          <w:delText>p</w:delText>
        </w:r>
      </w:del>
      <w:r w:rsidRPr="00634412">
        <w:t xml:space="preserve">oint Server </w:t>
      </w:r>
      <w:r w:rsidRPr="00C14A44">
        <w:t>2010</w:t>
      </w:r>
    </w:p>
    <w:p w:rsidR="002C1464" w:rsidRDefault="002C1464" w:rsidP="002C1464">
      <w:pPr>
        <w:pStyle w:val="H1"/>
      </w:pPr>
      <w:r>
        <w:t>In This Chapter</w:t>
      </w:r>
    </w:p>
    <w:p w:rsidR="003F342B" w:rsidRPr="00610A8C" w:rsidRDefault="003F342B" w:rsidP="003F342B">
      <w:pPr>
        <w:pStyle w:val="Para"/>
        <w:rPr>
          <w:rStyle w:val="QueryInline"/>
          <w:rPrChange w:id="4" w:author="DM" w:date="2012-08-18T10:24:00Z">
            <w:rPr/>
          </w:rPrChange>
        </w:rPr>
      </w:pPr>
      <w:r>
        <w:t xml:space="preserve">This chapter </w:t>
      </w:r>
      <w:del w:id="5" w:author="DM" w:date="2012-08-18T10:24:00Z">
        <w:r w:rsidDel="00610A8C">
          <w:delText xml:space="preserve">helps to </w:delText>
        </w:r>
      </w:del>
      <w:r>
        <w:t>highlight</w:t>
      </w:r>
      <w:ins w:id="6" w:author="DM" w:date="2012-08-18T10:24:00Z">
        <w:r w:rsidR="00610A8C">
          <w:t>s</w:t>
        </w:r>
      </w:ins>
      <w:r>
        <w:t xml:space="preserve"> some of the features available with Project Server 2010 in a SharePoint collaborative environment. The ability for the project teams to communicate and centralize information has rapidly expanded the adoption of SharePoint even without </w:t>
      </w:r>
      <w:ins w:id="7" w:author="DM" w:date="2012-08-18T10:24:00Z">
        <w:r w:rsidR="00610A8C">
          <w:t>p</w:t>
        </w:r>
      </w:ins>
      <w:del w:id="8" w:author="DM" w:date="2012-08-18T10:24:00Z">
        <w:r w:rsidDel="00610A8C">
          <w:delText>P</w:delText>
        </w:r>
      </w:del>
      <w:r>
        <w:t xml:space="preserve">roject or </w:t>
      </w:r>
      <w:del w:id="9" w:author="DM" w:date="2012-08-18T10:24:00Z">
        <w:r w:rsidDel="00610A8C">
          <w:delText>P</w:delText>
        </w:r>
      </w:del>
      <w:ins w:id="10" w:author="DM" w:date="2012-08-18T10:24:00Z">
        <w:r w:rsidR="00610A8C">
          <w:t>p</w:t>
        </w:r>
      </w:ins>
      <w:r>
        <w:t>ortfolio tools.</w:t>
      </w:r>
    </w:p>
    <w:p w:rsidR="003F342B" w:rsidRDefault="003F342B" w:rsidP="003F342B">
      <w:pPr>
        <w:pStyle w:val="Para"/>
      </w:pPr>
      <w:r>
        <w:t xml:space="preserve">Project Server 2010 is the only enterprise application created in SharePoint that leverages not only </w:t>
      </w:r>
      <w:ins w:id="11" w:author="DM" w:date="2012-08-18T10:24:00Z">
        <w:r w:rsidR="00610A8C">
          <w:t>p</w:t>
        </w:r>
      </w:ins>
      <w:del w:id="12" w:author="DM" w:date="2012-08-18T10:24:00Z">
        <w:r w:rsidDel="00610A8C">
          <w:delText>P</w:delText>
        </w:r>
      </w:del>
      <w:r>
        <w:t xml:space="preserve">roject, </w:t>
      </w:r>
      <w:del w:id="13" w:author="DM" w:date="2012-08-18T10:24:00Z">
        <w:r w:rsidDel="00610A8C">
          <w:delText>P</w:delText>
        </w:r>
      </w:del>
      <w:ins w:id="14" w:author="DM" w:date="2012-08-18T10:24:00Z">
        <w:r w:rsidR="00610A8C">
          <w:t>p</w:t>
        </w:r>
      </w:ins>
      <w:r>
        <w:t>rogram</w:t>
      </w:r>
      <w:ins w:id="15" w:author="DM" w:date="2012-08-18T10:25:00Z">
        <w:r w:rsidR="00610A8C">
          <w:t>,</w:t>
        </w:r>
      </w:ins>
      <w:r>
        <w:t xml:space="preserve"> and </w:t>
      </w:r>
      <w:ins w:id="16" w:author="DM" w:date="2012-08-18T10:25:00Z">
        <w:r w:rsidR="00610A8C">
          <w:t>p</w:t>
        </w:r>
      </w:ins>
      <w:del w:id="17" w:author="DM" w:date="2012-08-18T10:25:00Z">
        <w:r w:rsidDel="00610A8C">
          <w:delText>P</w:delText>
        </w:r>
      </w:del>
      <w:r>
        <w:t>ortfolio management capabilities</w:t>
      </w:r>
      <w:del w:id="18" w:author="DM" w:date="2012-08-18T10:25:00Z">
        <w:r w:rsidDel="00610A8C">
          <w:delText>,</w:delText>
        </w:r>
      </w:del>
      <w:r>
        <w:t xml:space="preserve"> but </w:t>
      </w:r>
      <w:del w:id="19" w:author="DM" w:date="2012-08-18T10:25:00Z">
        <w:r w:rsidDel="00610A8C">
          <w:delText xml:space="preserve">it </w:delText>
        </w:r>
      </w:del>
      <w:r>
        <w:t xml:space="preserve">also </w:t>
      </w:r>
      <w:del w:id="20" w:author="DM" w:date="2012-08-18T10:25:00Z">
        <w:r w:rsidDel="00610A8C">
          <w:delText xml:space="preserve">leverages </w:delText>
        </w:r>
      </w:del>
      <w:r>
        <w:t>the full spectrum of collaboration and reporting that SharePoint brings.</w:t>
      </w:r>
    </w:p>
    <w:p w:rsidR="00FE6FE6" w:rsidRPr="00FE6FE6" w:rsidRDefault="006A0471">
      <w:pPr>
        <w:pStyle w:val="ListHead"/>
        <w:rPr>
          <w:rStyle w:val="QueryInline"/>
          <w:rPrChange w:id="21" w:author="DM" w:date="2012-08-20T09:50:00Z">
            <w:rPr/>
          </w:rPrChange>
        </w:rPr>
        <w:pPrChange w:id="22" w:author="Odum, Amy - Hoboken" w:date="2012-07-24T16:18:00Z">
          <w:pPr>
            <w:pStyle w:val="H2"/>
            <w:tabs>
              <w:tab w:val="center" w:pos="4320"/>
            </w:tabs>
          </w:pPr>
        </w:pPrChange>
      </w:pPr>
      <w:r>
        <w:t xml:space="preserve">What </w:t>
      </w:r>
      <w:r w:rsidR="00337994">
        <w:t>You Will Learn</w:t>
      </w:r>
    </w:p>
    <w:p w:rsidR="002C1464" w:rsidRDefault="00610A8C" w:rsidP="002C1464">
      <w:pPr>
        <w:pStyle w:val="ListBulleted"/>
      </w:pPr>
      <w:ins w:id="23" w:author="DM" w:date="2012-08-18T10:25:00Z">
        <w:r>
          <w:t>Project Server 2010 integrates t</w:t>
        </w:r>
      </w:ins>
      <w:del w:id="24" w:author="DM" w:date="2012-08-18T10:25:00Z">
        <w:r w:rsidR="000D7A5A" w:rsidDel="00610A8C">
          <w:delText>T</w:delText>
        </w:r>
      </w:del>
      <w:r w:rsidR="000D7A5A">
        <w:t>he increase in social communication, simplification</w:t>
      </w:r>
      <w:ins w:id="25" w:author="DM" w:date="2012-08-18T10:25:00Z">
        <w:r>
          <w:t>,</w:t>
        </w:r>
      </w:ins>
      <w:r w:rsidR="000D7A5A">
        <w:t xml:space="preserve"> and centralization of information</w:t>
      </w:r>
      <w:ins w:id="26" w:author="DM" w:date="2012-08-18T10:25:00Z">
        <w:r>
          <w:t>,</w:t>
        </w:r>
      </w:ins>
      <w:r w:rsidR="000D7A5A">
        <w:t xml:space="preserve"> </w:t>
      </w:r>
      <w:del w:id="27" w:author="DM" w:date="2012-08-18T10:25:00Z">
        <w:r w:rsidR="000D7A5A" w:rsidDel="00610A8C">
          <w:delText xml:space="preserve">has been integrated into Project Server 2010, </w:delText>
        </w:r>
      </w:del>
      <w:r w:rsidR="000D7A5A">
        <w:t>enabling faster viewing and getting to the right information</w:t>
      </w:r>
      <w:del w:id="28" w:author="Odum, Amy - Hoboken" w:date="2012-08-27T15:05:00Z">
        <w:r w:rsidR="000D7A5A" w:rsidDel="00952DA8">
          <w:delText xml:space="preserve"> by stakeholders</w:delText>
        </w:r>
        <w:r w:rsidR="006A0471" w:rsidDel="00952DA8">
          <w:delText>.</w:delText>
        </w:r>
      </w:del>
      <w:ins w:id="29" w:author="Odum, Amy - Hoboken" w:date="2012-08-27T15:05:00Z">
        <w:r w:rsidR="00952DA8">
          <w:t>.</w:t>
        </w:r>
      </w:ins>
    </w:p>
    <w:p w:rsidR="002C1464" w:rsidRDefault="00536FB8" w:rsidP="002C1464">
      <w:pPr>
        <w:pStyle w:val="ListBulleted"/>
      </w:pPr>
      <w:r>
        <w:t xml:space="preserve">Project management </w:t>
      </w:r>
      <w:ins w:id="30" w:author="DM" w:date="2012-08-18T10:26:00Z">
        <w:r w:rsidR="00610A8C">
          <w:t xml:space="preserve">(PM) </w:t>
        </w:r>
      </w:ins>
      <w:r>
        <w:t>practitioners have a significant advantage with the PPM 2010 product</w:t>
      </w:r>
      <w:r w:rsidR="006A0471">
        <w:t xml:space="preserve"> due to the availability of</w:t>
      </w:r>
      <w:r>
        <w:t xml:space="preserve"> tailored views, ribbons, </w:t>
      </w:r>
      <w:r w:rsidR="006A0471">
        <w:t xml:space="preserve">and easily accessible, modifiable </w:t>
      </w:r>
      <w:r>
        <w:t>content search and reporting</w:t>
      </w:r>
      <w:r w:rsidR="006A0471">
        <w:t>.</w:t>
      </w:r>
    </w:p>
    <w:p w:rsidR="002C1464" w:rsidRDefault="00536FB8" w:rsidP="002C1464">
      <w:pPr>
        <w:pStyle w:val="ListBulleted"/>
      </w:pPr>
      <w:r>
        <w:t>Project communications and project</w:t>
      </w:r>
      <w:ins w:id="31" w:author="DM" w:date="2012-08-18T10:27:00Z">
        <w:r w:rsidR="006D4323">
          <w:t>-</w:t>
        </w:r>
      </w:ins>
      <w:del w:id="32" w:author="DM" w:date="2012-08-18T10:28:00Z">
        <w:r w:rsidDel="006D4323">
          <w:delText xml:space="preserve"> </w:delText>
        </w:r>
      </w:del>
      <w:r>
        <w:t xml:space="preserve">related information is dynamically linked and geared for </w:t>
      </w:r>
      <w:r w:rsidR="006A0471">
        <w:t xml:space="preserve">better </w:t>
      </w:r>
      <w:r>
        <w:t xml:space="preserve">social </w:t>
      </w:r>
      <w:r w:rsidR="006A0471">
        <w:t xml:space="preserve">integration with </w:t>
      </w:r>
      <w:r>
        <w:t>reading, responding</w:t>
      </w:r>
      <w:ins w:id="33" w:author="DM" w:date="2012-08-18T10:28:00Z">
        <w:r w:rsidR="006D4323">
          <w:t>,</w:t>
        </w:r>
      </w:ins>
      <w:r>
        <w:t xml:space="preserve"> and managing</w:t>
      </w:r>
      <w:r w:rsidR="006A0471">
        <w:t>.</w:t>
      </w:r>
      <w:r>
        <w:t xml:space="preserve"> </w:t>
      </w:r>
    </w:p>
    <w:p w:rsidR="00536FB8" w:rsidRDefault="00536FB8" w:rsidP="002C1464">
      <w:pPr>
        <w:pStyle w:val="ListBulleted"/>
      </w:pPr>
      <w:r>
        <w:t>Automation and workflows no longer require deep programming knowledge</w:t>
      </w:r>
      <w:r w:rsidR="006A0471">
        <w:t>.</w:t>
      </w:r>
    </w:p>
    <w:p w:rsidR="00566343" w:rsidRPr="002F6860" w:rsidRDefault="00566343" w:rsidP="009142B0">
      <w:pPr>
        <w:pStyle w:val="H1"/>
        <w:rPr>
          <w:lang w:val="en-GB"/>
        </w:rPr>
      </w:pPr>
      <w:r>
        <w:t>Integration of Collaboration, Social Media</w:t>
      </w:r>
      <w:ins w:id="34" w:author="DM" w:date="2012-08-18T10:28:00Z">
        <w:r w:rsidR="006D4323">
          <w:t>,</w:t>
        </w:r>
      </w:ins>
      <w:r>
        <w:t xml:space="preserve"> and Project</w:t>
      </w:r>
      <w:ins w:id="35" w:author="DM" w:date="2012-08-18T10:28:00Z">
        <w:r w:rsidR="006D4323">
          <w:t>-</w:t>
        </w:r>
      </w:ins>
      <w:del w:id="36" w:author="DM" w:date="2012-08-18T10:28:00Z">
        <w:r w:rsidDel="006D4323">
          <w:delText xml:space="preserve"> </w:delText>
        </w:r>
      </w:del>
      <w:r>
        <w:t>Related Information</w:t>
      </w:r>
    </w:p>
    <w:p w:rsidR="00B77460" w:rsidRDefault="00C24B19" w:rsidP="008337CF">
      <w:pPr>
        <w:pStyle w:val="Para"/>
      </w:pPr>
      <w:r>
        <w:t>Up t</w:t>
      </w:r>
      <w:r w:rsidR="00B77460">
        <w:t xml:space="preserve">o this point, we have focused on </w:t>
      </w:r>
      <w:r w:rsidR="00A85486">
        <w:t>“</w:t>
      </w:r>
      <w:del w:id="37" w:author="DM" w:date="2012-08-18T10:28:00Z">
        <w:r w:rsidR="00B77460" w:rsidDel="006D4323">
          <w:delText>W</w:delText>
        </w:r>
      </w:del>
      <w:ins w:id="38" w:author="DM" w:date="2012-08-18T10:28:00Z">
        <w:r w:rsidR="006D4323">
          <w:t>w</w:t>
        </w:r>
      </w:ins>
      <w:r w:rsidR="00B77460">
        <w:t xml:space="preserve">hat’s </w:t>
      </w:r>
      <w:del w:id="39" w:author="DM" w:date="2012-08-18T10:28:00Z">
        <w:r w:rsidR="00B77460" w:rsidDel="006D4323">
          <w:delText>I</w:delText>
        </w:r>
      </w:del>
      <w:ins w:id="40" w:author="DM" w:date="2012-08-18T10:28:00Z">
        <w:r w:rsidR="006D4323">
          <w:t>i</w:t>
        </w:r>
      </w:ins>
      <w:r w:rsidR="00B77460">
        <w:t xml:space="preserve">n </w:t>
      </w:r>
      <w:del w:id="41" w:author="DM" w:date="2012-08-18T10:28:00Z">
        <w:r w:rsidR="00B77460" w:rsidDel="006D4323">
          <w:delText>I</w:delText>
        </w:r>
      </w:del>
      <w:ins w:id="42" w:author="DM" w:date="2012-08-18T10:28:00Z">
        <w:r w:rsidR="006D4323">
          <w:t>i</w:t>
        </w:r>
      </w:ins>
      <w:r w:rsidR="00B77460">
        <w:t xml:space="preserve">t </w:t>
      </w:r>
      <w:del w:id="43" w:author="DM" w:date="2012-08-18T10:28:00Z">
        <w:r w:rsidR="00B77460" w:rsidDel="006D4323">
          <w:delText>F</w:delText>
        </w:r>
      </w:del>
      <w:ins w:id="44" w:author="DM" w:date="2012-08-18T10:28:00Z">
        <w:r w:rsidR="006D4323">
          <w:t>f</w:t>
        </w:r>
      </w:ins>
      <w:r w:rsidR="00B77460">
        <w:t xml:space="preserve">or </w:t>
      </w:r>
      <w:del w:id="45" w:author="DM" w:date="2012-08-18T10:28:00Z">
        <w:r w:rsidR="00B77460" w:rsidDel="006D4323">
          <w:delText>M</w:delText>
        </w:r>
      </w:del>
      <w:ins w:id="46" w:author="DM" w:date="2012-08-18T10:28:00Z">
        <w:r w:rsidR="006D4323">
          <w:t>m</w:t>
        </w:r>
      </w:ins>
      <w:r w:rsidR="00B77460">
        <w:t>e</w:t>
      </w:r>
      <w:r w:rsidR="00A85486">
        <w:t>”</w:t>
      </w:r>
      <w:r w:rsidR="00B77460">
        <w:t xml:space="preserve"> </w:t>
      </w:r>
      <w:del w:id="47" w:author="DM" w:date="2012-08-18T10:28:00Z">
        <w:r w:rsidR="00B77460" w:rsidDel="006D4323">
          <w:delText>(WIIFM)</w:delText>
        </w:r>
      </w:del>
      <w:del w:id="48" w:author="DM" w:date="2012-08-20T09:50:00Z">
        <w:r w:rsidR="00B77460" w:rsidDel="00E85737">
          <w:delText xml:space="preserve"> </w:delText>
        </w:r>
      </w:del>
      <w:r w:rsidR="00B77460">
        <w:t xml:space="preserve">with regard to </w:t>
      </w:r>
      <w:r w:rsidR="00A85486">
        <w:t xml:space="preserve">a PPM environment’s </w:t>
      </w:r>
      <w:r w:rsidR="00B77460">
        <w:t>key stakeholders</w:t>
      </w:r>
      <w:r w:rsidR="00A85486">
        <w:t xml:space="preserve">’ relationship to </w:t>
      </w:r>
      <w:r w:rsidR="00B77460">
        <w:t xml:space="preserve">supporting tool capabilities such as </w:t>
      </w:r>
      <w:del w:id="49" w:author="DM" w:date="2012-08-18T10:29:00Z">
        <w:r w:rsidR="00247D48" w:rsidDel="006D4323">
          <w:delText>E</w:delText>
        </w:r>
      </w:del>
      <w:ins w:id="50" w:author="DM" w:date="2012-08-18T10:29:00Z">
        <w:r w:rsidR="006D4323">
          <w:t>e</w:t>
        </w:r>
      </w:ins>
      <w:r w:rsidR="00247D48">
        <w:t xml:space="preserve">nterprise </w:t>
      </w:r>
      <w:del w:id="51" w:author="DM" w:date="2012-08-18T10:29:00Z">
        <w:r w:rsidR="00247D48" w:rsidDel="006D4323">
          <w:delText>P</w:delText>
        </w:r>
      </w:del>
      <w:ins w:id="52" w:author="DM" w:date="2012-08-18T10:29:00Z">
        <w:r w:rsidR="006D4323">
          <w:t>p</w:t>
        </w:r>
      </w:ins>
      <w:r w:rsidR="00247D48">
        <w:t xml:space="preserve">roject </w:t>
      </w:r>
      <w:del w:id="53" w:author="DM" w:date="2012-08-18T10:29:00Z">
        <w:r w:rsidR="00247D48" w:rsidDel="006D4323">
          <w:delText>T</w:delText>
        </w:r>
      </w:del>
      <w:ins w:id="54" w:author="DM" w:date="2012-08-18T10:29:00Z">
        <w:r w:rsidR="006D4323">
          <w:t>t</w:t>
        </w:r>
      </w:ins>
      <w:r w:rsidR="00247D48">
        <w:t>ypes</w:t>
      </w:r>
      <w:ins w:id="55" w:author="DM" w:date="2012-08-18T11:46:00Z">
        <w:r w:rsidR="004661BF">
          <w:t xml:space="preserve"> </w:t>
        </w:r>
      </w:ins>
      <w:del w:id="56" w:author="DM" w:date="2012-08-18T10:29:00Z">
        <w:r w:rsidR="00247D48" w:rsidDel="006D4323">
          <w:delText xml:space="preserve"> </w:delText>
        </w:r>
      </w:del>
      <w:r w:rsidR="00B77460">
        <w:t xml:space="preserve">(EPTs), workflows, reports, actuals </w:t>
      </w:r>
      <w:ins w:id="57" w:author="DM" w:date="2012-08-18T10:29:00Z">
        <w:r w:rsidR="006D4323">
          <w:t>versus</w:t>
        </w:r>
      </w:ins>
      <w:del w:id="58" w:author="DM" w:date="2012-08-18T10:29:00Z">
        <w:r w:rsidR="00B77460" w:rsidDel="006D4323">
          <w:delText>vs.</w:delText>
        </w:r>
      </w:del>
      <w:r w:rsidR="00B77460">
        <w:t xml:space="preserve"> estimates, program/project/task interdependencies and relationships,</w:t>
      </w:r>
      <w:r w:rsidR="00B77460" w:rsidRPr="005917D7">
        <w:t xml:space="preserve"> </w:t>
      </w:r>
      <w:ins w:id="59" w:author="DM" w:date="2012-08-18T10:29:00Z">
        <w:r w:rsidR="006D4323">
          <w:t xml:space="preserve">and </w:t>
        </w:r>
      </w:ins>
      <w:r w:rsidR="00B77460">
        <w:t>resource capacity planning</w:t>
      </w:r>
      <w:del w:id="60" w:author="DM" w:date="2012-08-18T10:29:00Z">
        <w:r w:rsidR="00B77460" w:rsidDel="006D4323">
          <w:delText>, etc</w:delText>
        </w:r>
      </w:del>
      <w:r w:rsidR="00E426E3">
        <w:t xml:space="preserve">. </w:t>
      </w:r>
      <w:r w:rsidR="00B77460">
        <w:t>Now</w:t>
      </w:r>
      <w:del w:id="61" w:author="DM" w:date="2012-08-18T10:29:00Z">
        <w:r w:rsidR="00B77460" w:rsidDel="006D4323">
          <w:delText>,</w:delText>
        </w:r>
      </w:del>
      <w:r w:rsidR="00B77460">
        <w:t xml:space="preserve"> we </w:t>
      </w:r>
      <w:del w:id="62" w:author="DM" w:date="2012-08-18T10:29:00Z">
        <w:r w:rsidR="00A85486" w:rsidDel="006D4323">
          <w:delText xml:space="preserve">will </w:delText>
        </w:r>
        <w:r w:rsidR="00B77460" w:rsidDel="006D4323">
          <w:delText xml:space="preserve">really </w:delText>
        </w:r>
      </w:del>
      <w:r w:rsidR="00B77460">
        <w:t>set our sights on the one aspect that cannot be ignored</w:t>
      </w:r>
      <w:del w:id="63" w:author="DM" w:date="2012-08-18T10:30:00Z">
        <w:r w:rsidR="00B77460" w:rsidDel="006D4323">
          <w:delText>,</w:delText>
        </w:r>
      </w:del>
      <w:r w:rsidR="00B77460">
        <w:t xml:space="preserve"> but </w:t>
      </w:r>
      <w:r w:rsidR="00A85486">
        <w:t xml:space="preserve">is the </w:t>
      </w:r>
      <w:r w:rsidR="00B77460">
        <w:t>most challenging to manage</w:t>
      </w:r>
      <w:r w:rsidR="00247D48">
        <w:t>:</w:t>
      </w:r>
      <w:r w:rsidR="00B77460">
        <w:t xml:space="preserve"> </w:t>
      </w:r>
      <w:r w:rsidR="00A85486">
        <w:t>p</w:t>
      </w:r>
      <w:r w:rsidR="00B77460">
        <w:t>eople</w:t>
      </w:r>
      <w:r w:rsidR="00A85486">
        <w:t>.</w:t>
      </w:r>
      <w:r w:rsidR="00A85486" w:rsidDel="00A85486">
        <w:t xml:space="preserve"> </w:t>
      </w:r>
      <w:r w:rsidR="00A85486">
        <w:t>M</w:t>
      </w:r>
      <w:r w:rsidR="00B77460">
        <w:t>ore specifically</w:t>
      </w:r>
      <w:r w:rsidR="00A85486">
        <w:t>,</w:t>
      </w:r>
      <w:r w:rsidR="00B77460">
        <w:t xml:space="preserve"> </w:t>
      </w:r>
      <w:r w:rsidR="00A85486">
        <w:t xml:space="preserve">we </w:t>
      </w:r>
      <w:del w:id="64" w:author="DM" w:date="2012-08-18T10:30:00Z">
        <w:r w:rsidR="00A85486" w:rsidDel="006D4323">
          <w:delText xml:space="preserve">will be </w:delText>
        </w:r>
      </w:del>
      <w:r w:rsidR="00A85486">
        <w:t>focus</w:t>
      </w:r>
      <w:del w:id="65" w:author="DM" w:date="2012-08-18T10:30:00Z">
        <w:r w:rsidR="00A85486" w:rsidDel="006D4323">
          <w:delText>ing</w:delText>
        </w:r>
      </w:del>
      <w:r w:rsidR="00A85486">
        <w:t xml:space="preserve"> on managing </w:t>
      </w:r>
      <w:r w:rsidR="00B77460">
        <w:t>people’s behavior.</w:t>
      </w:r>
    </w:p>
    <w:p w:rsidR="004C0F41" w:rsidRPr="00952DA8" w:rsidRDefault="004C0F41" w:rsidP="008337CF">
      <w:pPr>
        <w:pStyle w:val="Para"/>
        <w:rPr>
          <w:rStyle w:val="QueryInline"/>
          <w:rPrChange w:id="66" w:author="Odum, Amy - Hoboken" w:date="2012-08-27T15:07:00Z">
            <w:rPr/>
          </w:rPrChange>
        </w:rPr>
      </w:pPr>
      <w:r>
        <w:t>If we think about social media and the growth of multiple ways to accomplish the same activity, we can see that there is a significant drive to allow flexibility in managing work or work tasks</w:t>
      </w:r>
      <w:r w:rsidR="00E426E3">
        <w:t xml:space="preserve">. </w:t>
      </w:r>
      <w:r w:rsidR="00A85486">
        <w:t>P</w:t>
      </w:r>
      <w:r w:rsidR="00B77460">
        <w:t>eople who are responsible for doing an assignment (</w:t>
      </w:r>
      <w:ins w:id="67" w:author="DM" w:date="2012-08-18T10:30:00Z">
        <w:r w:rsidR="00CD2501">
          <w:t>e.g.,</w:t>
        </w:r>
      </w:ins>
      <w:del w:id="68" w:author="DM" w:date="2012-08-18T10:30:00Z">
        <w:r w:rsidR="00A85486" w:rsidDel="00CD2501">
          <w:delText>like</w:delText>
        </w:r>
      </w:del>
      <w:r w:rsidR="00A85486">
        <w:t xml:space="preserve"> those who</w:t>
      </w:r>
      <w:r w:rsidR="00B77460">
        <w:t xml:space="preserve"> test a part and document </w:t>
      </w:r>
      <w:r w:rsidR="00C24B19">
        <w:t xml:space="preserve">the </w:t>
      </w:r>
      <w:r w:rsidR="00B77460">
        <w:t xml:space="preserve">results) may </w:t>
      </w:r>
      <w:r w:rsidR="00A85486">
        <w:t xml:space="preserve">perform </w:t>
      </w:r>
      <w:r w:rsidR="00B77460">
        <w:t xml:space="preserve">the task differently </w:t>
      </w:r>
      <w:ins w:id="69" w:author="DM" w:date="2012-08-18T10:30:00Z">
        <w:r w:rsidR="00CD2501">
          <w:t>from</w:t>
        </w:r>
      </w:ins>
      <w:del w:id="70" w:author="DM" w:date="2012-08-18T10:30:00Z">
        <w:r w:rsidR="00B77460" w:rsidDel="00CD2501">
          <w:delText>tha</w:delText>
        </w:r>
        <w:r w:rsidR="00C24B19" w:rsidDel="00CD2501">
          <w:delText>n</w:delText>
        </w:r>
      </w:del>
      <w:r w:rsidR="00C24B19">
        <w:t xml:space="preserve"> their colleagues</w:t>
      </w:r>
      <w:r w:rsidR="00E426E3">
        <w:t xml:space="preserve">. </w:t>
      </w:r>
      <w:r>
        <w:t xml:space="preserve">By allowing </w:t>
      </w:r>
      <w:r w:rsidR="00A85486">
        <w:t xml:space="preserve">for </w:t>
      </w:r>
      <w:r>
        <w:t xml:space="preserve">flexibility and </w:t>
      </w:r>
      <w:r w:rsidR="00A85486">
        <w:t xml:space="preserve">making use of </w:t>
      </w:r>
      <w:r>
        <w:t xml:space="preserve">multiple avenues </w:t>
      </w:r>
      <w:r w:rsidR="00A85486">
        <w:t xml:space="preserve">to perform work </w:t>
      </w:r>
      <w:r>
        <w:t xml:space="preserve">(SharePoint Lists, My Tasks, </w:t>
      </w:r>
      <w:del w:id="71" w:author="DM" w:date="2012-08-18T10:30:00Z">
        <w:r w:rsidDel="00CD2501">
          <w:delText>T</w:delText>
        </w:r>
      </w:del>
      <w:ins w:id="72" w:author="DM" w:date="2012-08-18T10:30:00Z">
        <w:r w:rsidR="00CD2501">
          <w:t>t</w:t>
        </w:r>
      </w:ins>
      <w:r>
        <w:t>ime</w:t>
      </w:r>
      <w:ins w:id="73" w:author="DM" w:date="2012-08-18T10:30:00Z">
        <w:del w:id="74" w:author="Odum, Amy - Hoboken" w:date="2012-08-27T15:05:00Z">
          <w:r w:rsidR="00CD2501" w:rsidDel="00952DA8">
            <w:delText xml:space="preserve"> </w:delText>
          </w:r>
        </w:del>
      </w:ins>
      <w:r>
        <w:t xml:space="preserve">sheets </w:t>
      </w:r>
      <w:del w:id="75" w:author="Tim Runcie" w:date="2012-09-13T10:29:00Z">
        <w:r w:rsidDel="00A81C22">
          <w:delText xml:space="preserve">or </w:delText>
        </w:r>
      </w:del>
      <w:ins w:id="76" w:author="Tim Runcie" w:date="2012-09-13T10:29:00Z">
        <w:r w:rsidR="00A81C22">
          <w:t>to</w:t>
        </w:r>
        <w:r w:rsidR="00A81C22">
          <w:t xml:space="preserve"> </w:t>
        </w:r>
      </w:ins>
      <w:r>
        <w:t>progress</w:t>
      </w:r>
      <w:del w:id="77" w:author="Tim Runcie" w:date="2012-09-13T10:29:00Z">
        <w:r w:rsidDel="00A81C22">
          <w:delText>ing</w:delText>
        </w:r>
      </w:del>
      <w:r>
        <w:t xml:space="preserve"> activities </w:t>
      </w:r>
      <w:commentRangeStart w:id="78"/>
      <w:ins w:id="79" w:author="Odum, Amy - Hoboken" w:date="2012-08-27T15:06:00Z">
        <w:r w:rsidR="00952DA8">
          <w:rPr>
            <w:rStyle w:val="QueryInline"/>
          </w:rPr>
          <w:t>[</w:t>
        </w:r>
        <w:commentRangeStart w:id="80"/>
        <w:r w:rsidR="00952DA8">
          <w:rPr>
            <w:rStyle w:val="QueryInline"/>
          </w:rPr>
          <w:t>AU: Word</w:t>
        </w:r>
      </w:ins>
      <w:ins w:id="81" w:author="Odum, Amy - Hoboken" w:date="2012-08-27T15:08:00Z">
        <w:r w:rsidR="00952DA8">
          <w:rPr>
            <w:rStyle w:val="QueryInline"/>
          </w:rPr>
          <w:t xml:space="preserve"> choice</w:t>
        </w:r>
      </w:ins>
      <w:ins w:id="82" w:author="Odum, Amy - Hoboken" w:date="2012-08-27T15:06:00Z">
        <w:r w:rsidR="00952DA8">
          <w:rPr>
            <w:rStyle w:val="QueryInline"/>
          </w:rPr>
          <w:t>? “</w:t>
        </w:r>
        <w:proofErr w:type="gramStart"/>
        <w:r w:rsidR="00952DA8">
          <w:rPr>
            <w:rStyle w:val="QueryInline"/>
          </w:rPr>
          <w:t>progressing</w:t>
        </w:r>
        <w:proofErr w:type="gramEnd"/>
        <w:r w:rsidR="00952DA8">
          <w:rPr>
            <w:rStyle w:val="QueryInline"/>
          </w:rPr>
          <w:t>” activities?]</w:t>
        </w:r>
      </w:ins>
      <w:commentRangeEnd w:id="78"/>
      <w:r w:rsidR="00376F8C">
        <w:rPr>
          <w:rStyle w:val="CommentReference"/>
          <w:rFonts w:asciiTheme="minorHAnsi" w:eastAsiaTheme="minorHAnsi" w:hAnsiTheme="minorHAnsi" w:cstheme="minorBidi"/>
          <w:snapToGrid/>
        </w:rPr>
        <w:commentReference w:id="78"/>
      </w:r>
      <w:commentRangeEnd w:id="80"/>
      <w:r w:rsidR="00A81C22">
        <w:rPr>
          <w:rStyle w:val="CommentReference"/>
          <w:rFonts w:asciiTheme="minorHAnsi" w:eastAsiaTheme="minorHAnsi" w:hAnsiTheme="minorHAnsi" w:cstheme="minorBidi"/>
          <w:snapToGrid/>
        </w:rPr>
        <w:commentReference w:id="80"/>
      </w:r>
      <w:proofErr w:type="gramStart"/>
      <w:r>
        <w:t>in</w:t>
      </w:r>
      <w:proofErr w:type="gramEnd"/>
      <w:r>
        <w:t xml:space="preserve"> Outlook or MS Project), we enable a wider audience and organizational culture to take advantage of the full Microsoft </w:t>
      </w:r>
      <w:del w:id="83" w:author="DM" w:date="2012-08-18T10:31:00Z">
        <w:r w:rsidDel="00CD2501">
          <w:delText>S</w:delText>
        </w:r>
      </w:del>
      <w:ins w:id="84" w:author="DM" w:date="2012-08-18T10:31:00Z">
        <w:r w:rsidR="00CD2501">
          <w:t>s</w:t>
        </w:r>
      </w:ins>
      <w:r>
        <w:t>tack</w:t>
      </w:r>
      <w:ins w:id="85" w:author="Tim Runcie" w:date="2012-09-13T10:29:00Z">
        <w:r w:rsidR="00997104">
          <w:t xml:space="preserve"> (the wider offering of multiple Micro</w:t>
        </w:r>
      </w:ins>
      <w:ins w:id="86" w:author="Tim Runcie" w:date="2012-09-13T10:30:00Z">
        <w:r w:rsidR="00997104">
          <w:t>soft products)</w:t>
        </w:r>
      </w:ins>
      <w:r>
        <w:t>.</w:t>
      </w:r>
      <w:commentRangeStart w:id="87"/>
      <w:ins w:id="88" w:author="Odum, Amy - Hoboken" w:date="2012-08-27T15:07:00Z">
        <w:r w:rsidR="00952DA8">
          <w:rPr>
            <w:rStyle w:val="QueryInline"/>
          </w:rPr>
          <w:t>[AU</w:t>
        </w:r>
        <w:commentRangeStart w:id="89"/>
        <w:r w:rsidR="00952DA8">
          <w:rPr>
            <w:rStyle w:val="QueryInline"/>
          </w:rPr>
          <w:t>: Is “stack” in this context a term readers will know?]</w:t>
        </w:r>
      </w:ins>
      <w:commentRangeEnd w:id="87"/>
      <w:r w:rsidR="00376F8C">
        <w:rPr>
          <w:rStyle w:val="CommentReference"/>
          <w:rFonts w:asciiTheme="minorHAnsi" w:eastAsiaTheme="minorHAnsi" w:hAnsiTheme="minorHAnsi" w:cstheme="minorBidi"/>
          <w:snapToGrid/>
        </w:rPr>
        <w:commentReference w:id="87"/>
      </w:r>
      <w:commentRangeEnd w:id="89"/>
      <w:r w:rsidR="00997104">
        <w:rPr>
          <w:rStyle w:val="CommentReference"/>
          <w:rFonts w:asciiTheme="minorHAnsi" w:eastAsiaTheme="minorHAnsi" w:hAnsiTheme="minorHAnsi" w:cstheme="minorBidi"/>
          <w:snapToGrid/>
        </w:rPr>
        <w:commentReference w:id="89"/>
      </w:r>
    </w:p>
    <w:p w:rsidR="00247D48" w:rsidRDefault="00C24B19" w:rsidP="008337CF">
      <w:pPr>
        <w:pStyle w:val="Para"/>
      </w:pPr>
      <w:del w:id="90" w:author="DM" w:date="2012-08-18T10:31:00Z">
        <w:r w:rsidDel="00CD2501">
          <w:delText xml:space="preserve">We all </w:delText>
        </w:r>
        <w:r w:rsidR="00B77460" w:rsidDel="00CD2501">
          <w:delText>know that s</w:delText>
        </w:r>
      </w:del>
      <w:ins w:id="91" w:author="DM" w:date="2012-08-18T10:31:00Z">
        <w:r w:rsidR="00CD2501">
          <w:t>S</w:t>
        </w:r>
      </w:ins>
      <w:r w:rsidR="00B77460">
        <w:t>ocial media is more than a craze or fad; it is a new way to leverage information for business purposes</w:t>
      </w:r>
      <w:r w:rsidR="00E426E3">
        <w:t xml:space="preserve">. </w:t>
      </w:r>
      <w:r w:rsidR="00B77460">
        <w:t>Imagine predicting that one of your team will be out of the office next week, because you saw a travel update on Twitter</w:t>
      </w:r>
      <w:r w:rsidR="00E426E3">
        <w:t xml:space="preserve">. </w:t>
      </w:r>
      <w:r w:rsidR="00B77460">
        <w:t xml:space="preserve">As a </w:t>
      </w:r>
      <w:ins w:id="92" w:author="DM" w:date="2012-08-18T10:31:00Z">
        <w:r w:rsidR="00CD2501">
          <w:t>p</w:t>
        </w:r>
      </w:ins>
      <w:del w:id="93" w:author="DM" w:date="2012-08-18T10:31:00Z">
        <w:r w:rsidR="00BB1477" w:rsidDel="00CD2501">
          <w:delText>P</w:delText>
        </w:r>
      </w:del>
      <w:r w:rsidR="00BB1477">
        <w:t xml:space="preserve">roject </w:t>
      </w:r>
      <w:del w:id="94" w:author="DM" w:date="2012-08-18T10:31:00Z">
        <w:r w:rsidR="00BB1477" w:rsidDel="00CD2501">
          <w:delText>M</w:delText>
        </w:r>
      </w:del>
      <w:ins w:id="95" w:author="DM" w:date="2012-08-18T10:31:00Z">
        <w:r w:rsidR="00CD2501">
          <w:t>m</w:t>
        </w:r>
      </w:ins>
      <w:r w:rsidR="00BB1477">
        <w:t>anager</w:t>
      </w:r>
      <w:r w:rsidR="00B77460">
        <w:t xml:space="preserve">, you could subscribe to </w:t>
      </w:r>
      <w:commentRangeStart w:id="96"/>
      <w:ins w:id="97" w:author="DM" w:date="2012-08-18T12:03:00Z">
        <w:r w:rsidR="00D367C1">
          <w:t>R</w:t>
        </w:r>
        <w:r w:rsidR="00D367C1" w:rsidRPr="00402F2E">
          <w:t xml:space="preserve">eally </w:t>
        </w:r>
        <w:r w:rsidR="00D367C1">
          <w:t>S</w:t>
        </w:r>
        <w:r w:rsidR="00D367C1" w:rsidRPr="00402F2E">
          <w:t xml:space="preserve">imple </w:t>
        </w:r>
        <w:r w:rsidR="00D367C1">
          <w:t>S</w:t>
        </w:r>
        <w:r w:rsidR="00D367C1" w:rsidRPr="00402F2E">
          <w:t xml:space="preserve">yndication </w:t>
        </w:r>
      </w:ins>
      <w:commentRangeEnd w:id="96"/>
      <w:r w:rsidR="00AF00E2">
        <w:rPr>
          <w:rStyle w:val="CommentReference"/>
          <w:rFonts w:asciiTheme="minorHAnsi" w:eastAsiaTheme="minorHAnsi" w:hAnsiTheme="minorHAnsi" w:cstheme="minorBidi"/>
          <w:snapToGrid/>
        </w:rPr>
        <w:commentReference w:id="96"/>
      </w:r>
      <w:ins w:id="98" w:author="DM" w:date="2012-08-18T12:03:00Z">
        <w:r w:rsidR="00D367C1">
          <w:t>(</w:t>
        </w:r>
      </w:ins>
      <w:r w:rsidR="00B77460">
        <w:t>RSS</w:t>
      </w:r>
      <w:ins w:id="99" w:author="DM" w:date="2012-08-18T12:03:00Z">
        <w:r w:rsidR="00D367C1">
          <w:t>)</w:t>
        </w:r>
      </w:ins>
      <w:r w:rsidR="00B77460">
        <w:t xml:space="preserve"> feeds from project</w:t>
      </w:r>
      <w:ins w:id="100" w:author="DM" w:date="2012-08-18T10:31:00Z">
        <w:r w:rsidR="00CD2501">
          <w:t>-</w:t>
        </w:r>
      </w:ins>
      <w:del w:id="101" w:author="DM" w:date="2012-08-18T10:31:00Z">
        <w:r w:rsidR="00B77460" w:rsidDel="00CD2501">
          <w:delText xml:space="preserve"> </w:delText>
        </w:r>
      </w:del>
      <w:r w:rsidR="00B77460">
        <w:t>related blogs and stream them right into your SharePoint Workspace</w:t>
      </w:r>
      <w:ins w:id="102" w:author="DM" w:date="2012-08-18T10:31:00Z">
        <w:r w:rsidR="00CD2501">
          <w:t>,</w:t>
        </w:r>
      </w:ins>
      <w:r w:rsidR="00B77460">
        <w:t xml:space="preserve"> where </w:t>
      </w:r>
      <w:ins w:id="103" w:author="DM" w:date="2012-08-18T10:31:00Z">
        <w:r w:rsidR="00CD2501">
          <w:t xml:space="preserve">you can share and exchange </w:t>
        </w:r>
      </w:ins>
      <w:r w:rsidR="00B77460">
        <w:t xml:space="preserve">the information </w:t>
      </w:r>
      <w:del w:id="104" w:author="DM" w:date="2012-08-18T10:31:00Z">
        <w:r w:rsidR="00B77460" w:rsidDel="00CD2501">
          <w:delText xml:space="preserve">can be shared and exchanged </w:delText>
        </w:r>
      </w:del>
      <w:r w:rsidR="00B77460">
        <w:t>among team members</w:t>
      </w:r>
      <w:r w:rsidR="00E426E3">
        <w:t>.</w:t>
      </w:r>
      <w:r w:rsidR="00B77460">
        <w:t xml:space="preserve"> Being able to capture the behavior of resources opens the door to a whole new set of data and the ability to collect and manipulate </w:t>
      </w:r>
      <w:ins w:id="105" w:author="DM" w:date="2012-08-18T10:31:00Z">
        <w:r w:rsidR="00CD2501">
          <w:t>that</w:t>
        </w:r>
      </w:ins>
      <w:del w:id="106" w:author="DM" w:date="2012-08-18T10:31:00Z">
        <w:r w:rsidR="00B77460" w:rsidDel="00CD2501">
          <w:delText>the</w:delText>
        </w:r>
      </w:del>
      <w:r w:rsidR="00B77460">
        <w:t xml:space="preserve"> data for extensible information</w:t>
      </w:r>
      <w:r w:rsidR="00E426E3">
        <w:t xml:space="preserve">. </w:t>
      </w:r>
    </w:p>
    <w:p w:rsidR="00B77460" w:rsidRDefault="00CD2501" w:rsidP="006C46E9">
      <w:pPr>
        <w:pStyle w:val="Para"/>
      </w:pPr>
      <w:ins w:id="107" w:author="DM" w:date="2012-08-18T10:32:00Z">
        <w:r>
          <w:t xml:space="preserve">When </w:t>
        </w:r>
      </w:ins>
      <w:del w:id="108" w:author="DM" w:date="2012-08-18T10:32:00Z">
        <w:r w:rsidR="00B77460" w:rsidDel="00CD2501">
          <w:delText xml:space="preserve">Using </w:delText>
        </w:r>
      </w:del>
      <w:r w:rsidR="00B77460">
        <w:t xml:space="preserve">SharePoint </w:t>
      </w:r>
      <w:ins w:id="109" w:author="DM" w:date="2012-08-18T10:32:00Z">
        <w:r>
          <w:t xml:space="preserve">is used </w:t>
        </w:r>
      </w:ins>
      <w:r w:rsidR="00B77460">
        <w:t>in a PPM environment</w:t>
      </w:r>
      <w:ins w:id="110" w:author="DM" w:date="2012-08-18T10:32:00Z">
        <w:r>
          <w:t>,</w:t>
        </w:r>
      </w:ins>
      <w:r w:rsidR="00B77460">
        <w:t xml:space="preserve"> </w:t>
      </w:r>
      <w:del w:id="111" w:author="DM" w:date="2012-08-18T10:32:00Z">
        <w:r w:rsidR="00B77460" w:rsidDel="00CD2501">
          <w:delText xml:space="preserve">means that </w:delText>
        </w:r>
      </w:del>
      <w:r w:rsidR="00B77460">
        <w:t xml:space="preserve">alerts help to tell the story, and </w:t>
      </w:r>
      <w:r w:rsidR="00247D48">
        <w:t>other included media (</w:t>
      </w:r>
      <w:r w:rsidR="00B77460">
        <w:t>pictures, charts, discussions, etc.</w:t>
      </w:r>
      <w:r w:rsidR="00247D48">
        <w:t xml:space="preserve">) </w:t>
      </w:r>
      <w:r w:rsidR="00B77460">
        <w:t>illustrate and articulate the evolving situation</w:t>
      </w:r>
      <w:r w:rsidR="00E426E3">
        <w:t xml:space="preserve">. </w:t>
      </w:r>
      <w:r w:rsidR="00B77460">
        <w:t xml:space="preserve">Additionally, geospatial tracking, tagging, ratings, </w:t>
      </w:r>
      <w:r w:rsidR="00F15A32">
        <w:t>“</w:t>
      </w:r>
      <w:r w:rsidR="00B77460">
        <w:t xml:space="preserve">I like </w:t>
      </w:r>
      <w:r w:rsidR="00F15A32">
        <w:t xml:space="preserve">it” </w:t>
      </w:r>
      <w:r w:rsidR="00B77460">
        <w:t xml:space="preserve">sentiments, </w:t>
      </w:r>
      <w:ins w:id="112" w:author="DM" w:date="2012-08-18T10:32:00Z">
        <w:r>
          <w:t>and others</w:t>
        </w:r>
      </w:ins>
      <w:del w:id="113" w:author="DM" w:date="2012-08-18T10:32:00Z">
        <w:r w:rsidR="00B77460" w:rsidDel="00CD2501">
          <w:delText>etc.</w:delText>
        </w:r>
      </w:del>
      <w:r w:rsidR="00B77460">
        <w:t xml:space="preserve"> are now critical pieces of insight that fill in the blanks</w:t>
      </w:r>
      <w:r w:rsidR="00E426E3">
        <w:t xml:space="preserve">. </w:t>
      </w:r>
      <w:r w:rsidR="00B77460">
        <w:t xml:space="preserve">Think of </w:t>
      </w:r>
      <w:r w:rsidR="00BB1477">
        <w:t>these forms of metadata or visual cues l</w:t>
      </w:r>
      <w:r w:rsidR="00B77460">
        <w:t>ike irrational numbers in the math world</w:t>
      </w:r>
      <w:r w:rsidR="00E426E3">
        <w:t xml:space="preserve">. </w:t>
      </w:r>
      <w:r w:rsidR="00B77460">
        <w:t>They are values that exist</w:t>
      </w:r>
      <w:del w:id="114" w:author="DM" w:date="2012-08-18T10:32:00Z">
        <w:r w:rsidR="00B77460" w:rsidDel="00CD2501">
          <w:delText>,</w:delText>
        </w:r>
      </w:del>
      <w:r w:rsidR="00B77460">
        <w:t xml:space="preserve"> but cannot be expressed rationally</w:t>
      </w:r>
      <w:r w:rsidR="00E426E3">
        <w:t xml:space="preserve">. </w:t>
      </w:r>
      <w:r w:rsidR="00B77460">
        <w:t>Human emotions, actions</w:t>
      </w:r>
      <w:ins w:id="115" w:author="DM" w:date="2012-08-18T10:32:00Z">
        <w:r>
          <w:t>,</w:t>
        </w:r>
      </w:ins>
      <w:r w:rsidR="00B77460">
        <w:t xml:space="preserve"> and gestures communicate a significant amount to any environment</w:t>
      </w:r>
      <w:r w:rsidR="00E426E3">
        <w:t xml:space="preserve">. </w:t>
      </w:r>
      <w:r w:rsidR="00B77460">
        <w:t>P</w:t>
      </w:r>
      <w:ins w:id="116" w:author="DM" w:date="2012-08-18T10:32:00Z">
        <w:r>
          <w:t>roject managers</w:t>
        </w:r>
      </w:ins>
      <w:del w:id="117" w:author="DM" w:date="2012-08-18T10:32:00Z">
        <w:r w:rsidR="00B77460" w:rsidDel="00CD2501">
          <w:delText>Ms</w:delText>
        </w:r>
      </w:del>
      <w:r w:rsidR="00B77460">
        <w:t xml:space="preserve"> for the most part agree that communication is one of the more important components in a </w:t>
      </w:r>
      <w:del w:id="118" w:author="DM" w:date="2012-08-18T10:26:00Z">
        <w:r w:rsidR="00B77460" w:rsidDel="00610A8C">
          <w:delText xml:space="preserve">Project Management </w:delText>
        </w:r>
      </w:del>
      <w:ins w:id="119" w:author="DM" w:date="2012-08-18T10:26:00Z">
        <w:r w:rsidR="00610A8C">
          <w:t xml:space="preserve">PM </w:t>
        </w:r>
      </w:ins>
      <w:r w:rsidR="00B77460">
        <w:t>environment, and communication is defined as both verbal and non</w:t>
      </w:r>
      <w:del w:id="120" w:author="DM" w:date="2012-08-18T10:32:00Z">
        <w:r w:rsidR="00B77460" w:rsidDel="00CD2501">
          <w:delText>-</w:delText>
        </w:r>
      </w:del>
      <w:r w:rsidR="00B77460">
        <w:t>verbal</w:t>
      </w:r>
      <w:r w:rsidR="00E426E3">
        <w:t xml:space="preserve">. </w:t>
      </w:r>
      <w:proofErr w:type="gramStart"/>
      <w:r w:rsidR="00B77460">
        <w:t>Poker players read their competition by looking for the non</w:t>
      </w:r>
      <w:del w:id="121" w:author="DM" w:date="2012-08-18T10:33:00Z">
        <w:r w:rsidR="00B77460" w:rsidDel="00CD2501">
          <w:delText>-</w:delText>
        </w:r>
      </w:del>
      <w:r w:rsidR="00B77460">
        <w:t xml:space="preserve">verbal cues, or </w:t>
      </w:r>
      <w:del w:id="122" w:author="DM" w:date="2012-08-18T10:33:00Z">
        <w:r w:rsidR="00B03874" w:rsidDel="00CD2501">
          <w:delText>“T</w:delText>
        </w:r>
      </w:del>
      <w:ins w:id="123" w:author="DM" w:date="2012-08-18T10:33:00Z">
        <w:r>
          <w:t>t</w:t>
        </w:r>
      </w:ins>
      <w:r w:rsidR="00B03874">
        <w:t>ells</w:t>
      </w:r>
      <w:proofErr w:type="gramEnd"/>
      <w:r w:rsidR="00B77460">
        <w:t>,</w:t>
      </w:r>
      <w:del w:id="124" w:author="DM" w:date="2012-08-18T10:33:00Z">
        <w:r w:rsidR="00B03874" w:rsidDel="00CD2501">
          <w:delText>”</w:delText>
        </w:r>
      </w:del>
      <w:r w:rsidR="00B77460">
        <w:t xml:space="preserve"> that may give them just enough insight to make an informed decision. Together, SharePoint and Project </w:t>
      </w:r>
      <w:del w:id="125" w:author="DM" w:date="2012-08-18T10:33:00Z">
        <w:r w:rsidR="00B77460" w:rsidDel="00CD2501">
          <w:delText xml:space="preserve">can now </w:delText>
        </w:r>
      </w:del>
      <w:r w:rsidR="00B77460">
        <w:t xml:space="preserve">offer </w:t>
      </w:r>
      <w:del w:id="126" w:author="DM" w:date="2012-08-18T10:33:00Z">
        <w:r w:rsidR="00B03874" w:rsidDel="00CD2501">
          <w:delText>“</w:delText>
        </w:r>
        <w:r w:rsidR="00B77460" w:rsidDel="00CD2501">
          <w:delText>T</w:delText>
        </w:r>
      </w:del>
      <w:ins w:id="127" w:author="DM" w:date="2012-08-18T10:33:00Z">
        <w:r>
          <w:t>t</w:t>
        </w:r>
      </w:ins>
      <w:r w:rsidR="00B77460">
        <w:t>ells</w:t>
      </w:r>
      <w:del w:id="128" w:author="DM" w:date="2012-08-18T10:33:00Z">
        <w:r w:rsidR="00B03874" w:rsidDel="00CD2501">
          <w:delText>”</w:delText>
        </w:r>
      </w:del>
      <w:r w:rsidR="00B77460">
        <w:t xml:space="preserve"> to decision makers related to the health, progress, status</w:t>
      </w:r>
      <w:ins w:id="129" w:author="DM" w:date="2012-08-18T10:33:00Z">
        <w:r>
          <w:t>,</w:t>
        </w:r>
      </w:ins>
      <w:r w:rsidR="00B77460">
        <w:t xml:space="preserve"> and future of their PPM environment</w:t>
      </w:r>
      <w:r w:rsidR="00E426E3">
        <w:t xml:space="preserve">. </w:t>
      </w:r>
    </w:p>
    <w:p w:rsidR="00B77460" w:rsidRDefault="00B77460" w:rsidP="008337CF">
      <w:pPr>
        <w:pStyle w:val="Para"/>
      </w:pPr>
      <w:r>
        <w:t>Consider the wealth of honest, open conversations that happen among employees in a</w:t>
      </w:r>
      <w:r w:rsidR="00D642EF">
        <w:t>ny</w:t>
      </w:r>
      <w:r>
        <w:t xml:space="preserve"> given day at the water cooler</w:t>
      </w:r>
      <w:r w:rsidR="00E426E3">
        <w:t xml:space="preserve">. </w:t>
      </w:r>
      <w:r>
        <w:t>While a lot of it may be of a personal nature, the work</w:t>
      </w:r>
      <w:ins w:id="130" w:author="DM" w:date="2012-08-20T09:51:00Z">
        <w:r w:rsidR="00E85737">
          <w:t>-</w:t>
        </w:r>
      </w:ins>
      <w:r>
        <w:t xml:space="preserve"> and project</w:t>
      </w:r>
      <w:ins w:id="131" w:author="DM" w:date="2012-08-18T10:33:00Z">
        <w:r w:rsidR="0082052F">
          <w:t>-</w:t>
        </w:r>
      </w:ins>
      <w:del w:id="132" w:author="DM" w:date="2012-08-18T10:33:00Z">
        <w:r w:rsidDel="0082052F">
          <w:delText xml:space="preserve"> </w:delText>
        </w:r>
      </w:del>
      <w:r>
        <w:t>related bits are of a very high quality</w:t>
      </w:r>
      <w:r w:rsidR="00E426E3">
        <w:t xml:space="preserve">. </w:t>
      </w:r>
      <w:r>
        <w:t>The second that conversation ends, that information dies on the vine, and its value ceases to exist</w:t>
      </w:r>
      <w:r w:rsidR="00E426E3">
        <w:t xml:space="preserve">. </w:t>
      </w:r>
      <w:r>
        <w:t>By leveraging the power and familiarity people have with social networking</w:t>
      </w:r>
      <w:ins w:id="133" w:author="DM" w:date="2012-08-18T10:33:00Z">
        <w:r w:rsidR="0082052F">
          <w:t>,</w:t>
        </w:r>
      </w:ins>
      <w:r>
        <w:t xml:space="preserve"> </w:t>
      </w:r>
      <w:ins w:id="134" w:author="DM" w:date="2012-08-18T10:33:00Z">
        <w:r w:rsidR="0082052F">
          <w:t xml:space="preserve">you can collect, store, and use </w:t>
        </w:r>
      </w:ins>
      <w:r>
        <w:t>this high</w:t>
      </w:r>
      <w:ins w:id="135" w:author="DM" w:date="2012-08-18T10:34:00Z">
        <w:r w:rsidR="0082052F">
          <w:t>-</w:t>
        </w:r>
      </w:ins>
      <w:del w:id="136" w:author="DM" w:date="2012-08-18T10:34:00Z">
        <w:r w:rsidDel="0082052F">
          <w:delText xml:space="preserve"> </w:delText>
        </w:r>
      </w:del>
      <w:r>
        <w:t xml:space="preserve">quality, relevant information </w:t>
      </w:r>
      <w:del w:id="137" w:author="DM" w:date="2012-08-18T10:34:00Z">
        <w:r w:rsidDel="0082052F">
          <w:delText xml:space="preserve">can be </w:delText>
        </w:r>
      </w:del>
      <w:del w:id="138" w:author="DM" w:date="2012-08-18T10:33:00Z">
        <w:r w:rsidDel="0082052F">
          <w:delText xml:space="preserve">collected, stored, and used </w:delText>
        </w:r>
      </w:del>
      <w:r>
        <w:t>to further the project and</w:t>
      </w:r>
      <w:r w:rsidR="009D0E72">
        <w:t xml:space="preserve"> e</w:t>
      </w:r>
      <w:r>
        <w:t>ventually</w:t>
      </w:r>
      <w:r w:rsidR="009D0E72">
        <w:t xml:space="preserve"> t</w:t>
      </w:r>
      <w:r>
        <w:t>he business.</w:t>
      </w:r>
    </w:p>
    <w:p w:rsidR="00B77460" w:rsidRDefault="00B77460" w:rsidP="008337CF">
      <w:pPr>
        <w:pStyle w:val="Para"/>
      </w:pPr>
      <w:r>
        <w:t>As organizations begin to realize the benefits of a fully networked environment, more and more methodologies and systems will become integrated</w:t>
      </w:r>
      <w:r w:rsidR="00E426E3">
        <w:t xml:space="preserve">. </w:t>
      </w:r>
      <w:r>
        <w:t xml:space="preserve">As the lines that used to define a </w:t>
      </w:r>
      <w:proofErr w:type="spellStart"/>
      <w:r>
        <w:t>non</w:t>
      </w:r>
      <w:del w:id="139" w:author="DM" w:date="2012-08-18T10:34:00Z">
        <w:r w:rsidDel="0082052F">
          <w:delText>-</w:delText>
        </w:r>
      </w:del>
      <w:r>
        <w:t>networked</w:t>
      </w:r>
      <w:proofErr w:type="spellEnd"/>
      <w:r>
        <w:t xml:space="preserve"> legacy approach continue to fade, exceptional instances of these seamless integrations rise to the top of the pack and become </w:t>
      </w:r>
      <w:del w:id="140" w:author="DM" w:date="2012-08-18T10:34:00Z">
        <w:r w:rsidDel="0082052F">
          <w:delText xml:space="preserve">ever so </w:delText>
        </w:r>
      </w:del>
      <w:r>
        <w:t>evident.</w:t>
      </w:r>
    </w:p>
    <w:p w:rsidR="0008624F" w:rsidRDefault="00B77460" w:rsidP="008337CF">
      <w:pPr>
        <w:pStyle w:val="Para"/>
      </w:pPr>
      <w:r>
        <w:t>Such is the case of pairing SharePoint and Project Server</w:t>
      </w:r>
      <w:r w:rsidR="00E426E3">
        <w:t>.</w:t>
      </w:r>
      <w:del w:id="141" w:author="DM" w:date="2012-08-18T10:34:00Z">
        <w:r w:rsidR="00E426E3" w:rsidDel="0082052F">
          <w:delText xml:space="preserve"> </w:delText>
        </w:r>
        <w:r w:rsidRPr="00A73168" w:rsidDel="0082052F">
          <w:delText>Now</w:delText>
        </w:r>
        <w:r w:rsidDel="0082052F">
          <w:delText>,</w:delText>
        </w:r>
      </w:del>
      <w:r w:rsidRPr="00A73168">
        <w:t xml:space="preserve"> Project Server 2010 combines the power of both technologies to provide a powerful solution </w:t>
      </w:r>
      <w:r>
        <w:t>that</w:t>
      </w:r>
      <w:r w:rsidRPr="00A73168">
        <w:t xml:space="preserve"> effectively </w:t>
      </w:r>
      <w:r>
        <w:t>manages</w:t>
      </w:r>
      <w:r w:rsidRPr="00A73168">
        <w:t xml:space="preserve"> project, operational, development</w:t>
      </w:r>
      <w:ins w:id="142" w:author="DM" w:date="2012-08-18T10:34:00Z">
        <w:r w:rsidR="0082052F">
          <w:t>,</w:t>
        </w:r>
      </w:ins>
      <w:r w:rsidRPr="00A73168">
        <w:t xml:space="preserve"> and all other types of work in </w:t>
      </w:r>
      <w:r>
        <w:t>an</w:t>
      </w:r>
      <w:r w:rsidRPr="00A73168">
        <w:t xml:space="preserve"> organization. Project Server 2010 leverage</w:t>
      </w:r>
      <w:r>
        <w:t>s</w:t>
      </w:r>
      <w:r w:rsidRPr="00A73168">
        <w:t xml:space="preserve"> SharePoint Server capabilities including workspaces, forms, Excel Services, </w:t>
      </w:r>
      <w:r>
        <w:t xml:space="preserve">social networking, </w:t>
      </w:r>
      <w:r w:rsidRPr="00A73168">
        <w:t>workflows, enterprise search</w:t>
      </w:r>
      <w:ins w:id="143" w:author="DM" w:date="2012-08-18T10:34:00Z">
        <w:r w:rsidR="0082052F">
          <w:t>,</w:t>
        </w:r>
      </w:ins>
      <w:r w:rsidRPr="00A73168">
        <w:t xml:space="preserve"> and more to meet customers’ unique requirements. A common and familiar platform for both Project Server 2010 and SharePoint 2010 will help organizations get more value for their </w:t>
      </w:r>
      <w:r>
        <w:t>investment</w:t>
      </w:r>
      <w:r w:rsidRPr="00A73168">
        <w:t>, streamline operations, save money</w:t>
      </w:r>
      <w:ins w:id="144" w:author="DM" w:date="2012-08-18T10:34:00Z">
        <w:r w:rsidR="0082052F">
          <w:t>,</w:t>
        </w:r>
      </w:ins>
      <w:r w:rsidRPr="00A73168">
        <w:t xml:space="preserve"> and have direct impact to business results.</w:t>
      </w:r>
    </w:p>
    <w:p w:rsidR="00B77460" w:rsidRPr="002F6860" w:rsidRDefault="0008624F" w:rsidP="00C24C4C">
      <w:pPr>
        <w:pStyle w:val="H2"/>
        <w:rPr>
          <w:lang w:val="en-GB"/>
        </w:rPr>
      </w:pPr>
      <w:r>
        <w:t xml:space="preserve">Project Management as </w:t>
      </w:r>
      <w:del w:id="145" w:author="DM" w:date="2012-08-18T10:44:00Z">
        <w:r w:rsidDel="0098272F">
          <w:delText xml:space="preserve">the </w:delText>
        </w:r>
      </w:del>
      <w:r>
        <w:t>Practitioner</w:t>
      </w:r>
      <w:ins w:id="146" w:author="DM" w:date="2012-08-18T10:44:00Z">
        <w:r w:rsidR="0098272F">
          <w:t>s</w:t>
        </w:r>
      </w:ins>
      <w:r w:rsidR="0055654B">
        <w:t xml:space="preserve"> </w:t>
      </w:r>
      <w:r>
        <w:t>Want</w:t>
      </w:r>
      <w:del w:id="147" w:author="DM" w:date="2012-08-18T10:44:00Z">
        <w:r w:rsidDel="0098272F">
          <w:delText>s</w:delText>
        </w:r>
      </w:del>
      <w:r>
        <w:t xml:space="preserve"> </w:t>
      </w:r>
      <w:r w:rsidR="00D642EF">
        <w:t>I</w:t>
      </w:r>
      <w:r>
        <w:t>t</w:t>
      </w:r>
      <w:r w:rsidR="00B77460" w:rsidRPr="00A73168">
        <w:t xml:space="preserve"> </w:t>
      </w:r>
    </w:p>
    <w:p w:rsidR="00B77460" w:rsidRDefault="00B77460" w:rsidP="008337CF">
      <w:pPr>
        <w:pStyle w:val="Para"/>
        <w:rPr>
          <w:noProof/>
          <w:snapToGrid/>
        </w:rPr>
      </w:pPr>
      <w:r>
        <w:rPr>
          <w:lang w:val="en-GB"/>
        </w:rPr>
        <w:t>Managing projects, information</w:t>
      </w:r>
      <w:ins w:id="148" w:author="DM" w:date="2012-08-18T10:44:00Z">
        <w:r w:rsidR="0098272F">
          <w:rPr>
            <w:lang w:val="en-GB"/>
          </w:rPr>
          <w:t>,</w:t>
        </w:r>
      </w:ins>
      <w:r>
        <w:rPr>
          <w:lang w:val="en-GB"/>
        </w:rPr>
        <w:t xml:space="preserve"> and stakeholder objectives is complex, and complexity elevates risk</w:t>
      </w:r>
      <w:ins w:id="149" w:author="DM" w:date="2012-08-18T10:44:00Z">
        <w:r w:rsidR="0098272F">
          <w:rPr>
            <w:lang w:val="en-GB"/>
          </w:rPr>
          <w:t>, which</w:t>
        </w:r>
      </w:ins>
      <w:del w:id="150" w:author="DM" w:date="2012-08-18T10:44:00Z">
        <w:r w:rsidR="008432E1" w:rsidDel="0098272F">
          <w:rPr>
            <w:lang w:val="en-GB"/>
          </w:rPr>
          <w:delText>—</w:delText>
        </w:r>
      </w:del>
      <w:ins w:id="151" w:author="DM" w:date="2012-08-18T10:44:00Z">
        <w:r w:rsidR="0098272F">
          <w:rPr>
            <w:lang w:val="en-GB"/>
          </w:rPr>
          <w:t xml:space="preserve"> </w:t>
        </w:r>
      </w:ins>
      <w:r>
        <w:rPr>
          <w:lang w:val="en-GB"/>
        </w:rPr>
        <w:t>threaten</w:t>
      </w:r>
      <w:ins w:id="152" w:author="DM" w:date="2012-08-18T10:44:00Z">
        <w:r w:rsidR="0098272F">
          <w:rPr>
            <w:lang w:val="en-GB"/>
          </w:rPr>
          <w:t>s</w:t>
        </w:r>
      </w:ins>
      <w:del w:id="153" w:author="DM" w:date="2012-08-18T10:44:00Z">
        <w:r w:rsidDel="0098272F">
          <w:rPr>
            <w:lang w:val="en-GB"/>
          </w:rPr>
          <w:delText>ing</w:delText>
        </w:r>
      </w:del>
      <w:r>
        <w:rPr>
          <w:lang w:val="en-GB"/>
        </w:rPr>
        <w:t xml:space="preserve"> project delivery and </w:t>
      </w:r>
      <w:r w:rsidR="004C50BA">
        <w:rPr>
          <w:lang w:val="en-GB"/>
        </w:rPr>
        <w:t>the ability to meet</w:t>
      </w:r>
      <w:r>
        <w:rPr>
          <w:lang w:val="en-GB"/>
        </w:rPr>
        <w:t xml:space="preserve"> strategic objectives</w:t>
      </w:r>
      <w:r w:rsidR="00E426E3">
        <w:rPr>
          <w:lang w:val="en-GB"/>
        </w:rPr>
        <w:t xml:space="preserve">. </w:t>
      </w:r>
      <w:r>
        <w:rPr>
          <w:lang w:val="en-GB"/>
        </w:rPr>
        <w:t>Complexity also elevates opportunity</w:t>
      </w:r>
      <w:r w:rsidR="00E426E3">
        <w:rPr>
          <w:lang w:val="en-GB"/>
        </w:rPr>
        <w:t xml:space="preserve">. </w:t>
      </w:r>
      <w:r w:rsidRPr="00E65CC9">
        <w:t xml:space="preserve">Project 2010 democratizes </w:t>
      </w:r>
      <w:del w:id="154" w:author="DM" w:date="2012-08-18T10:26:00Z">
        <w:r w:rsidDel="00610A8C">
          <w:delText>P</w:delText>
        </w:r>
        <w:r w:rsidRPr="00E65CC9" w:rsidDel="00610A8C">
          <w:delText xml:space="preserve">roject </w:delText>
        </w:r>
        <w:r w:rsidDel="00610A8C">
          <w:delText>M</w:delText>
        </w:r>
        <w:r w:rsidRPr="00E65CC9" w:rsidDel="00610A8C">
          <w:delText xml:space="preserve">anagement </w:delText>
        </w:r>
      </w:del>
      <w:ins w:id="155" w:author="DM" w:date="2012-08-18T10:26:00Z">
        <w:r w:rsidR="00610A8C">
          <w:t xml:space="preserve">PM </w:t>
        </w:r>
      </w:ins>
      <w:r w:rsidRPr="00E65CC9">
        <w:t>by enabling individuals in teams of all sizes to quickly plan, manage</w:t>
      </w:r>
      <w:ins w:id="156" w:author="DM" w:date="2012-08-18T10:44:00Z">
        <w:r w:rsidR="0098272F">
          <w:t>,</w:t>
        </w:r>
      </w:ins>
      <w:r w:rsidRPr="00E65CC9">
        <w:t xml:space="preserve"> and deliver work on time and on budget. </w:t>
      </w:r>
      <w:r>
        <w:t xml:space="preserve">It </w:t>
      </w:r>
      <w:r w:rsidRPr="00E65CC9">
        <w:t xml:space="preserve">brings the ease of use from Excel to the </w:t>
      </w:r>
      <w:r w:rsidR="008432E1">
        <w:t>P</w:t>
      </w:r>
      <w:r w:rsidR="008432E1" w:rsidRPr="00E65CC9">
        <w:t xml:space="preserve">roject </w:t>
      </w:r>
      <w:r w:rsidRPr="00E65CC9">
        <w:t xml:space="preserve">platform to connect to these broader </w:t>
      </w:r>
      <w:ins w:id="157" w:author="DM" w:date="2012-08-18T10:45:00Z">
        <w:r w:rsidR="0098272F">
          <w:t xml:space="preserve">PM </w:t>
        </w:r>
      </w:ins>
      <w:proofErr w:type="gramStart"/>
      <w:r w:rsidRPr="00E65CC9">
        <w:t>audiences</w:t>
      </w:r>
      <w:proofErr w:type="gramEnd"/>
      <w:del w:id="158" w:author="DM" w:date="2012-08-18T10:45:00Z">
        <w:r w:rsidRPr="00E65CC9" w:rsidDel="0098272F">
          <w:delText xml:space="preserve"> of </w:delText>
        </w:r>
        <w:r w:rsidDel="0098272F">
          <w:delText>PMs</w:delText>
        </w:r>
      </w:del>
      <w:ins w:id="159" w:author="Odum, Amy - Hoboken" w:date="2012-08-27T15:09:00Z">
        <w:r w:rsidR="00952DA8">
          <w:rPr>
            <w:rStyle w:val="QueryInline"/>
          </w:rPr>
          <w:t>[AU: to this point “PM” has been used exclusively for project management, not project managers; please ensure consistency]</w:t>
        </w:r>
      </w:ins>
      <w:r w:rsidRPr="00E65CC9">
        <w:t xml:space="preserve">. Project Professional connects to two servers to facilitate teams to collaborate around work. The first connection </w:t>
      </w:r>
      <w:r w:rsidR="003839B5">
        <w:t xml:space="preserve">is </w:t>
      </w:r>
      <w:r w:rsidRPr="00E65CC9">
        <w:t xml:space="preserve">to the SharePoint server tasks list which allows </w:t>
      </w:r>
      <w:ins w:id="160" w:author="DM" w:date="2012-08-18T10:46:00Z">
        <w:r w:rsidR="00FE6FE6" w:rsidRPr="00FE6FE6">
          <w:rPr>
            <w:rPrChange w:id="161" w:author="DM" w:date="2012-08-18T10:46:00Z">
              <w:rPr>
                <w:rStyle w:val="QueryInline"/>
              </w:rPr>
            </w:rPrChange>
          </w:rPr>
          <w:t>project managers</w:t>
        </w:r>
        <w:r w:rsidR="0098272F">
          <w:t xml:space="preserve"> </w:t>
        </w:r>
      </w:ins>
      <w:del w:id="162" w:author="DM" w:date="2012-08-18T10:46:00Z">
        <w:r w:rsidDel="0098272F">
          <w:delText>PMs</w:delText>
        </w:r>
        <w:r w:rsidRPr="00E65CC9" w:rsidDel="0098272F">
          <w:delText xml:space="preserve"> </w:delText>
        </w:r>
      </w:del>
      <w:r w:rsidRPr="00E65CC9">
        <w:t xml:space="preserve">to publish their plans where their project team lives and then automate status collection through </w:t>
      </w:r>
      <w:del w:id="163" w:author="DM" w:date="2012-08-18T10:46:00Z">
        <w:r w:rsidRPr="00E65CC9" w:rsidDel="0098272F">
          <w:delText xml:space="preserve">the </w:delText>
        </w:r>
      </w:del>
      <w:r w:rsidRPr="00E65CC9">
        <w:t xml:space="preserve">distributed task lists. The other server connection is </w:t>
      </w:r>
      <w:r w:rsidR="003839B5">
        <w:t xml:space="preserve">to </w:t>
      </w:r>
      <w:r w:rsidRPr="00E65CC9">
        <w:t xml:space="preserve">Project Server 2010, </w:t>
      </w:r>
      <w:ins w:id="164" w:author="DM" w:date="2012-08-18T10:46:00Z">
        <w:r w:rsidR="0098272F">
          <w:t>which</w:t>
        </w:r>
      </w:ins>
      <w:del w:id="165" w:author="DM" w:date="2012-08-18T10:46:00Z">
        <w:r w:rsidRPr="00E65CC9" w:rsidDel="0098272F">
          <w:delText>and this</w:delText>
        </w:r>
      </w:del>
      <w:r w:rsidRPr="00E65CC9">
        <w:t xml:space="preserve"> provides for a unified </w:t>
      </w:r>
      <w:ins w:id="166" w:author="DM" w:date="2012-08-18T10:46:00Z">
        <w:r w:rsidR="0098272F">
          <w:t>PPM</w:t>
        </w:r>
      </w:ins>
      <w:del w:id="167" w:author="DM" w:date="2012-08-18T10:47:00Z">
        <w:r w:rsidRPr="00E65CC9" w:rsidDel="0098272F">
          <w:delText>project and portfolio management</w:delText>
        </w:r>
      </w:del>
      <w:r w:rsidRPr="00E65CC9">
        <w:t xml:space="preserve"> solution</w:t>
      </w:r>
      <w:ins w:id="168" w:author="DM" w:date="2012-08-18T10:47:00Z">
        <w:r w:rsidR="0098272F">
          <w:t>.</w:t>
        </w:r>
      </w:ins>
      <w:r>
        <w:t xml:space="preserve"> </w:t>
      </w:r>
      <w:proofErr w:type="gramStart"/>
      <w:r>
        <w:t>(</w:t>
      </w:r>
      <w:ins w:id="169" w:author="DM" w:date="2012-08-18T10:47:00Z">
        <w:r w:rsidR="0098272F">
          <w:t xml:space="preserve">See </w:t>
        </w:r>
      </w:ins>
      <w:r w:rsidR="00AD363C">
        <w:t>Figure 7.1</w:t>
      </w:r>
      <w:ins w:id="170" w:author="DM" w:date="2012-08-18T10:47:00Z">
        <w:r w:rsidR="0098272F">
          <w:t>.</w:t>
        </w:r>
      </w:ins>
      <w:r>
        <w:t>)</w:t>
      </w:r>
      <w:proofErr w:type="gramEnd"/>
      <w:del w:id="171" w:author="DM" w:date="2012-08-18T10:47:00Z">
        <w:r w:rsidDel="0098272F">
          <w:delText>.</w:delText>
        </w:r>
      </w:del>
    </w:p>
    <w:p w:rsidR="00AD363C" w:rsidRDefault="00AD363C" w:rsidP="00AD363C">
      <w:pPr>
        <w:pStyle w:val="Slug"/>
      </w:pPr>
      <w:r>
        <w:t>Figure 7.1</w:t>
      </w:r>
      <w:del w:id="172" w:author="DM" w:date="2012-08-18T10:47:00Z">
        <w:r w:rsidDel="0098272F">
          <w:delText>:</w:delText>
        </w:r>
      </w:del>
      <w:r>
        <w:t xml:space="preserve"> Project Server 2010 </w:t>
      </w:r>
      <w:ins w:id="173" w:author="DM" w:date="2012-08-18T10:47:00Z">
        <w:r w:rsidR="0098272F">
          <w:t>P</w:t>
        </w:r>
      </w:ins>
      <w:del w:id="174" w:author="DM" w:date="2012-08-18T10:47:00Z">
        <w:r w:rsidDel="0098272F">
          <w:delText>p</w:delText>
        </w:r>
      </w:del>
      <w:r>
        <w:t>art of SharePoint Server 2010 Universe</w:t>
      </w:r>
      <w:r w:rsidR="00442622">
        <w:t xml:space="preserve"> </w:t>
      </w:r>
      <w:del w:id="175" w:author="DM" w:date="2012-08-18T10:49:00Z">
        <w:r w:rsidR="00442622" w:rsidDel="00A30F9E">
          <w:rPr>
            <w:b w:val="0"/>
          </w:rPr>
          <w:delText>(</w:delText>
        </w:r>
      </w:del>
      <w:del w:id="176" w:author="DM" w:date="2012-08-18T10:48:00Z">
        <w:r w:rsidR="00442622" w:rsidDel="00A30F9E">
          <w:rPr>
            <w:b w:val="0"/>
          </w:rPr>
          <w:delText>Source: Advisicon</w:delText>
        </w:r>
      </w:del>
      <w:del w:id="177" w:author="DM" w:date="2012-08-18T10:49:00Z">
        <w:r w:rsidR="00442622" w:rsidDel="00A30F9E">
          <w:rPr>
            <w:b w:val="0"/>
          </w:rPr>
          <w:delText>)</w:delText>
        </w:r>
      </w:del>
      <w:r>
        <w:tab/>
        <w:t>[</w:t>
      </w:r>
      <w:r w:rsidR="00582B9D">
        <w:t>07-01-</w:t>
      </w:r>
      <w:r w:rsidRPr="00AD363C">
        <w:t>projectServer2010PartOfSharePointServer2010Universe.ai</w:t>
      </w:r>
      <w:r>
        <w:t>]</w:t>
      </w:r>
    </w:p>
    <w:p w:rsidR="00FE6FE6" w:rsidRDefault="00A30F9E">
      <w:pPr>
        <w:pStyle w:val="FigureSource"/>
        <w:rPr>
          <w:ins w:id="178" w:author="DM" w:date="2012-08-18T10:48:00Z"/>
        </w:rPr>
        <w:pPrChange w:id="179" w:author="DM" w:date="2012-08-18T10:48:00Z">
          <w:pPr>
            <w:pStyle w:val="Para"/>
          </w:pPr>
        </w:pPrChange>
      </w:pPr>
      <w:ins w:id="180" w:author="DM" w:date="2012-08-18T10:48:00Z">
        <w:r>
          <w:t xml:space="preserve">Source: Advisicon </w:t>
        </w:r>
      </w:ins>
    </w:p>
    <w:p w:rsidR="00B77460" w:rsidRDefault="00B77460" w:rsidP="008337CF">
      <w:pPr>
        <w:pStyle w:val="Para"/>
      </w:pPr>
      <w:r>
        <w:t>The gap between these two business elements</w:t>
      </w:r>
      <w:r w:rsidR="00EB773B">
        <w:t xml:space="preserve"> (project and portfolio management)</w:t>
      </w:r>
      <w:r>
        <w:t xml:space="preserve"> was long considered to be insurmountable. </w:t>
      </w:r>
      <w:r w:rsidR="00A330AE">
        <w:t>N</w:t>
      </w:r>
      <w:r>
        <w:t>ow Project Server 2010 offers an integrated and efficient solution</w:t>
      </w:r>
      <w:ins w:id="181" w:author="DM" w:date="2012-08-18T10:49:00Z">
        <w:r w:rsidR="00A30F9E">
          <w:t>.</w:t>
        </w:r>
      </w:ins>
      <w:r>
        <w:t xml:space="preserve"> </w:t>
      </w:r>
      <w:proofErr w:type="gramStart"/>
      <w:r>
        <w:t>(</w:t>
      </w:r>
      <w:ins w:id="182" w:author="DM" w:date="2012-08-18T10:49:00Z">
        <w:r w:rsidR="00A30F9E">
          <w:t xml:space="preserve">See </w:t>
        </w:r>
      </w:ins>
      <w:r w:rsidR="00AA797D">
        <w:t>Figure 7.2</w:t>
      </w:r>
      <w:ins w:id="183" w:author="DM" w:date="2012-08-18T10:49:00Z">
        <w:r w:rsidR="00A30F9E">
          <w:t>.</w:t>
        </w:r>
      </w:ins>
      <w:r>
        <w:t>)</w:t>
      </w:r>
      <w:proofErr w:type="gramEnd"/>
      <w:del w:id="184" w:author="DM" w:date="2012-08-18T10:49:00Z">
        <w:r w:rsidDel="00A30F9E">
          <w:delText>.</w:delText>
        </w:r>
      </w:del>
    </w:p>
    <w:p w:rsidR="00E16B83" w:rsidRDefault="00E16B83" w:rsidP="00E16B83">
      <w:pPr>
        <w:pStyle w:val="Slug"/>
        <w:rPr>
          <w:ins w:id="185" w:author="DM" w:date="2012-08-18T10:50:00Z"/>
        </w:rPr>
      </w:pPr>
      <w:bookmarkStart w:id="186" w:name="_Ref265827435"/>
      <w:bookmarkStart w:id="187" w:name="_Toc265829825"/>
      <w:bookmarkStart w:id="188" w:name="_Toc265832479"/>
      <w:bookmarkStart w:id="189" w:name="_Toc265835161"/>
      <w:r>
        <w:t>Figure 7.2</w:t>
      </w:r>
      <w:del w:id="190" w:author="DM" w:date="2012-08-18T10:49:00Z">
        <w:r w:rsidDel="00A30F9E">
          <w:delText>:</w:delText>
        </w:r>
      </w:del>
      <w:r>
        <w:t xml:space="preserve"> Opportunity Translates to Business Results</w:t>
      </w:r>
      <w:r w:rsidR="001776DF">
        <w:t xml:space="preserve"> </w:t>
      </w:r>
      <w:del w:id="191" w:author="DM" w:date="2012-08-18T10:49:00Z">
        <w:r w:rsidR="001776DF" w:rsidDel="00A30F9E">
          <w:rPr>
            <w:b w:val="0"/>
          </w:rPr>
          <w:delText>(Source: Advisicon)</w:delText>
        </w:r>
      </w:del>
      <w:r>
        <w:tab/>
        <w:t>[</w:t>
      </w:r>
      <w:r w:rsidR="00C720F6">
        <w:t>07-02-</w:t>
      </w:r>
      <w:r>
        <w:t>opportunityTranslatesToBusinessResults.</w:t>
      </w:r>
      <w:r w:rsidR="008D7AE7">
        <w:t>eps</w:t>
      </w:r>
      <w:r>
        <w:t>]</w:t>
      </w:r>
    </w:p>
    <w:p w:rsidR="00FE6FE6" w:rsidRDefault="00A30F9E">
      <w:pPr>
        <w:pStyle w:val="FigureSource"/>
        <w:pPrChange w:id="192" w:author="DM" w:date="2012-08-18T10:50:00Z">
          <w:pPr>
            <w:pStyle w:val="Slug"/>
          </w:pPr>
        </w:pPrChange>
      </w:pPr>
      <w:ins w:id="193" w:author="DM" w:date="2012-08-18T10:50:00Z">
        <w:r>
          <w:t>Source: Advisicon</w:t>
        </w:r>
      </w:ins>
    </w:p>
    <w:p w:rsidR="00753195" w:rsidRDefault="00753195" w:rsidP="009142B0">
      <w:pPr>
        <w:pStyle w:val="H2"/>
      </w:pPr>
      <w:bookmarkStart w:id="194" w:name="_Toc265846530"/>
      <w:bookmarkStart w:id="195" w:name="_Toc265846518"/>
      <w:bookmarkEnd w:id="186"/>
      <w:bookmarkEnd w:id="187"/>
      <w:bookmarkEnd w:id="188"/>
      <w:bookmarkEnd w:id="189"/>
      <w:r w:rsidRPr="007E7E59">
        <w:t>Dynamic Worksites</w:t>
      </w:r>
      <w:r>
        <w:t xml:space="preserve"> </w:t>
      </w:r>
      <w:bookmarkStart w:id="196" w:name="_Toc265846519"/>
      <w:ins w:id="197" w:author="DM" w:date="2012-08-18T10:50:00Z">
        <w:r w:rsidR="00A30F9E">
          <w:t>and</w:t>
        </w:r>
      </w:ins>
      <w:del w:id="198" w:author="DM" w:date="2012-08-18T10:50:00Z">
        <w:r w:rsidDel="00A30F9E">
          <w:delText>&amp;</w:delText>
        </w:r>
      </w:del>
      <w:r>
        <w:t xml:space="preserve"> Collaborative Workspace</w:t>
      </w:r>
      <w:bookmarkEnd w:id="196"/>
    </w:p>
    <w:p w:rsidR="00753195" w:rsidRDefault="00753195" w:rsidP="00753195">
      <w:pPr>
        <w:pStyle w:val="Para"/>
      </w:pPr>
      <w:r>
        <w:t xml:space="preserve">Now, within the SharePoint Server environment and along with creating </w:t>
      </w:r>
      <w:del w:id="199" w:author="Odum, Amy - Hoboken" w:date="2012-08-27T15:09:00Z">
        <w:r w:rsidDel="00952DA8">
          <w:delText>P</w:delText>
        </w:r>
      </w:del>
      <w:ins w:id="200" w:author="Odum, Amy - Hoboken" w:date="2012-08-27T15:09:00Z">
        <w:r w:rsidR="00952DA8">
          <w:t>p</w:t>
        </w:r>
      </w:ins>
      <w:r>
        <w:t xml:space="preserve">roject </w:t>
      </w:r>
      <w:del w:id="201" w:author="Odum, Amy - Hoboken" w:date="2012-08-27T15:09:00Z">
        <w:r w:rsidDel="00952DA8">
          <w:delText>S</w:delText>
        </w:r>
      </w:del>
      <w:ins w:id="202" w:author="Odum, Amy - Hoboken" w:date="2012-08-27T15:09:00Z">
        <w:r w:rsidR="00952DA8">
          <w:t>s</w:t>
        </w:r>
      </w:ins>
      <w:r>
        <w:t xml:space="preserve">ites, any user can create workspaces for project team collaboration. A workspace is contained within the Project Site and allows the team to work together on a document (e.g., </w:t>
      </w:r>
      <w:ins w:id="203" w:author="DM" w:date="2012-08-18T10:50:00Z">
        <w:r w:rsidR="00AB37E8">
          <w:t>p</w:t>
        </w:r>
      </w:ins>
      <w:del w:id="204" w:author="DM" w:date="2012-08-18T10:50:00Z">
        <w:r w:rsidDel="00AB37E8">
          <w:delText>P</w:delText>
        </w:r>
      </w:del>
      <w:r>
        <w:t xml:space="preserve">roject </w:t>
      </w:r>
      <w:del w:id="205" w:author="DM" w:date="2012-08-18T10:50:00Z">
        <w:r w:rsidDel="00AB37E8">
          <w:delText>C</w:delText>
        </w:r>
      </w:del>
      <w:ins w:id="206" w:author="DM" w:date="2012-08-18T10:50:00Z">
        <w:r w:rsidR="00AB37E8">
          <w:t>c</w:t>
        </w:r>
      </w:ins>
      <w:r>
        <w:t xml:space="preserve">harter, </w:t>
      </w:r>
      <w:del w:id="207" w:author="DM" w:date="2012-08-18T10:50:00Z">
        <w:r w:rsidDel="00AB37E8">
          <w:delText>C</w:delText>
        </w:r>
      </w:del>
      <w:ins w:id="208" w:author="DM" w:date="2012-08-18T10:50:00Z">
        <w:r w:rsidR="00AB37E8">
          <w:t>c</w:t>
        </w:r>
      </w:ins>
      <w:r>
        <w:t xml:space="preserve">ommunication </w:t>
      </w:r>
      <w:del w:id="209" w:author="DM" w:date="2012-08-18T10:50:00Z">
        <w:r w:rsidDel="00AB37E8">
          <w:delText>P</w:delText>
        </w:r>
      </w:del>
      <w:ins w:id="210" w:author="DM" w:date="2012-08-18T10:50:00Z">
        <w:r w:rsidR="00AB37E8">
          <w:t>p</w:t>
        </w:r>
      </w:ins>
      <w:r>
        <w:t xml:space="preserve">lan, etc.). There are also meeting workspaces that store meeting minutes, agendas, </w:t>
      </w:r>
      <w:ins w:id="211" w:author="DM" w:date="2012-08-18T10:51:00Z">
        <w:r w:rsidR="00AB37E8">
          <w:t xml:space="preserve">and </w:t>
        </w:r>
      </w:ins>
      <w:r>
        <w:t>calendars</w:t>
      </w:r>
      <w:del w:id="212" w:author="DM" w:date="2012-08-18T10:51:00Z">
        <w:r w:rsidDel="00AB37E8">
          <w:delText>,</w:delText>
        </w:r>
      </w:del>
      <w:r>
        <w:t xml:space="preserve"> and can record meeting decisions. These workspaces allow for a </w:t>
      </w:r>
      <w:r w:rsidR="007132BB">
        <w:t>“</w:t>
      </w:r>
      <w:r>
        <w:t>conference room</w:t>
      </w:r>
      <w:r w:rsidR="007132BB">
        <w:t>”</w:t>
      </w:r>
      <w:r>
        <w:t xml:space="preserve"> within </w:t>
      </w:r>
      <w:del w:id="213" w:author="DM" w:date="2012-08-18T10:51:00Z">
        <w:r w:rsidDel="00AB37E8">
          <w:delText xml:space="preserve">the </w:delText>
        </w:r>
      </w:del>
      <w:r>
        <w:t>Project Site</w:t>
      </w:r>
      <w:ins w:id="214" w:author="DM" w:date="2012-08-18T10:51:00Z">
        <w:r w:rsidR="00AB37E8">
          <w:t>s</w:t>
        </w:r>
      </w:ins>
      <w:r>
        <w:t xml:space="preserve"> where </w:t>
      </w:r>
      <w:del w:id="215" w:author="DM" w:date="2012-08-18T10:51:00Z">
        <w:r w:rsidDel="00AB37E8">
          <w:delText xml:space="preserve">the </w:delText>
        </w:r>
      </w:del>
      <w:r>
        <w:t>collaboration is more focused on a particular document or meeting.</w:t>
      </w:r>
    </w:p>
    <w:p w:rsidR="00753195" w:rsidRDefault="00753195" w:rsidP="003D7228">
      <w:pPr>
        <w:pStyle w:val="Para"/>
      </w:pPr>
      <w:r>
        <w:t xml:space="preserve">This degree of collaboration-heavy features plays into the earlier points of capturing the </w:t>
      </w:r>
      <w:del w:id="216" w:author="DM" w:date="2012-08-18T10:51:00Z">
        <w:r w:rsidR="007132BB" w:rsidDel="00AB37E8">
          <w:delText>“</w:delText>
        </w:r>
      </w:del>
      <w:r>
        <w:t>living</w:t>
      </w:r>
      <w:del w:id="217" w:author="DM" w:date="2012-08-18T10:51:00Z">
        <w:r w:rsidR="007132BB" w:rsidDel="00AB37E8">
          <w:delText>”</w:delText>
        </w:r>
      </w:del>
      <w:r>
        <w:t xml:space="preserve"> information from the team that can be lost in traditi</w:t>
      </w:r>
      <w:r w:rsidR="00276E9B">
        <w:t xml:space="preserve">onal </w:t>
      </w:r>
      <w:del w:id="218" w:author="DM" w:date="2012-08-18T10:51:00Z">
        <w:r w:rsidR="00276E9B" w:rsidDel="00AB37E8">
          <w:delText>“</w:delText>
        </w:r>
      </w:del>
      <w:r>
        <w:t>water</w:t>
      </w:r>
      <w:ins w:id="219" w:author="DM" w:date="2012-08-18T10:51:00Z">
        <w:r w:rsidR="00AB37E8">
          <w:t>-</w:t>
        </w:r>
      </w:ins>
      <w:del w:id="220" w:author="DM" w:date="2012-08-18T10:51:00Z">
        <w:r w:rsidDel="00AB37E8">
          <w:delText xml:space="preserve"> </w:delText>
        </w:r>
      </w:del>
      <w:r>
        <w:t>cooler</w:t>
      </w:r>
      <w:del w:id="221" w:author="DM" w:date="2012-08-18T10:51:00Z">
        <w:r w:rsidR="00276E9B" w:rsidDel="00AB37E8">
          <w:delText>”</w:delText>
        </w:r>
      </w:del>
      <w:r>
        <w:t xml:space="preserve"> discussions</w:t>
      </w:r>
      <w:r w:rsidR="00E426E3">
        <w:t xml:space="preserve">. </w:t>
      </w:r>
      <w:r>
        <w:t xml:space="preserve">Project sites aim to provide all natural discussion tools a </w:t>
      </w:r>
      <w:ins w:id="222" w:author="DM" w:date="2012-08-18T10:51:00Z">
        <w:r w:rsidR="00AB37E8">
          <w:t>p</w:t>
        </w:r>
      </w:ins>
      <w:del w:id="223" w:author="DM" w:date="2012-08-18T10:51:00Z">
        <w:r w:rsidDel="00AB37E8">
          <w:delText>P</w:delText>
        </w:r>
      </w:del>
      <w:r>
        <w:t xml:space="preserve">roject </w:t>
      </w:r>
      <w:del w:id="224" w:author="DM" w:date="2012-08-18T10:51:00Z">
        <w:r w:rsidDel="00AB37E8">
          <w:delText>M</w:delText>
        </w:r>
      </w:del>
      <w:ins w:id="225" w:author="DM" w:date="2012-08-18T10:51:00Z">
        <w:r w:rsidR="00AB37E8">
          <w:t>m</w:t>
        </w:r>
      </w:ins>
      <w:r>
        <w:t>ana</w:t>
      </w:r>
      <w:r w:rsidR="00AD6A85">
        <w:t xml:space="preserve">ger could ask for in a single, </w:t>
      </w:r>
      <w:del w:id="226" w:author="DM" w:date="2012-08-18T10:51:00Z">
        <w:r w:rsidR="00AD6A85" w:rsidDel="00AB37E8">
          <w:delText>“</w:delText>
        </w:r>
      </w:del>
      <w:r>
        <w:t>one-stop</w:t>
      </w:r>
      <w:del w:id="227" w:author="DM" w:date="2012-08-18T10:51:00Z">
        <w:r w:rsidR="00AD6A85" w:rsidDel="00AB37E8">
          <w:delText>”</w:delText>
        </w:r>
      </w:del>
      <w:r>
        <w:t xml:space="preserve"> </w:t>
      </w:r>
      <w:del w:id="228" w:author="DM" w:date="2012-08-18T10:51:00Z">
        <w:r w:rsidDel="00AB37E8">
          <w:delText xml:space="preserve">shop </w:delText>
        </w:r>
      </w:del>
      <w:r>
        <w:t>experience for the team.</w:t>
      </w:r>
    </w:p>
    <w:p w:rsidR="00753195" w:rsidRPr="00704978" w:rsidRDefault="00753195" w:rsidP="00753195">
      <w:pPr>
        <w:pStyle w:val="Para"/>
      </w:pPr>
      <w:r>
        <w:t xml:space="preserve">These workspaces are governed by the permissions granted to </w:t>
      </w:r>
      <w:ins w:id="229" w:author="DM" w:date="2012-08-18T10:51:00Z">
        <w:r w:rsidR="00AB37E8">
          <w:t>t</w:t>
        </w:r>
      </w:ins>
      <w:del w:id="230" w:author="DM" w:date="2012-08-18T10:51:00Z">
        <w:r w:rsidDel="00AB37E8">
          <w:delText>T</w:delText>
        </w:r>
      </w:del>
      <w:r>
        <w:t xml:space="preserve">eam </w:t>
      </w:r>
      <w:del w:id="231" w:author="DM" w:date="2012-08-18T10:51:00Z">
        <w:r w:rsidDel="00AB37E8">
          <w:delText>M</w:delText>
        </w:r>
      </w:del>
      <w:ins w:id="232" w:author="DM" w:date="2012-08-18T10:51:00Z">
        <w:r w:rsidR="00AB37E8">
          <w:t>m</w:t>
        </w:r>
      </w:ins>
      <w:r>
        <w:t xml:space="preserve">embers. For example, the </w:t>
      </w:r>
      <w:ins w:id="233" w:author="DM" w:date="2012-08-18T10:51:00Z">
        <w:r w:rsidR="00AB37E8">
          <w:t>project manager</w:t>
        </w:r>
      </w:ins>
      <w:del w:id="234" w:author="DM" w:date="2012-08-18T10:52:00Z">
        <w:r w:rsidDel="00AB37E8">
          <w:delText>PM</w:delText>
        </w:r>
      </w:del>
      <w:r>
        <w:t xml:space="preserve"> may have formed a core team to discuss and collaborate on the </w:t>
      </w:r>
      <w:ins w:id="235" w:author="DM" w:date="2012-08-18T10:52:00Z">
        <w:r w:rsidR="00AB37E8">
          <w:t>p</w:t>
        </w:r>
      </w:ins>
      <w:del w:id="236" w:author="DM" w:date="2012-08-18T10:52:00Z">
        <w:r w:rsidDel="00AB37E8">
          <w:delText>P</w:delText>
        </w:r>
      </w:del>
      <w:r>
        <w:t xml:space="preserve">roject </w:t>
      </w:r>
      <w:del w:id="237" w:author="DM" w:date="2012-08-18T10:52:00Z">
        <w:r w:rsidDel="00AB37E8">
          <w:delText>C</w:delText>
        </w:r>
      </w:del>
      <w:ins w:id="238" w:author="DM" w:date="2012-08-18T10:52:00Z">
        <w:r w:rsidR="00AB37E8">
          <w:t>c</w:t>
        </w:r>
      </w:ins>
      <w:r>
        <w:t xml:space="preserve">harter prior to releasing it team-wide. Through permissions, only the core team may have access to this workspace. This control is crucial to </w:t>
      </w:r>
      <w:del w:id="239" w:author="DM" w:date="2012-08-18T10:52:00Z">
        <w:r w:rsidDel="00AB37E8">
          <w:delText xml:space="preserve">efficiently </w:delText>
        </w:r>
      </w:del>
      <w:r>
        <w:t>managing work and team stakeholders</w:t>
      </w:r>
      <w:ins w:id="240" w:author="DM" w:date="2012-08-18T10:52:00Z">
        <w:r w:rsidR="00AB37E8" w:rsidRPr="00AB37E8">
          <w:t xml:space="preserve"> </w:t>
        </w:r>
        <w:r w:rsidR="00AB37E8">
          <w:t>efficiently</w:t>
        </w:r>
      </w:ins>
      <w:r>
        <w:t>.</w:t>
      </w:r>
    </w:p>
    <w:p w:rsidR="00F511E4" w:rsidRPr="009212F5" w:rsidRDefault="00F511E4" w:rsidP="009142B0">
      <w:pPr>
        <w:pStyle w:val="H2"/>
      </w:pPr>
      <w:r w:rsidRPr="009212F5">
        <w:t>Project Team Discussion</w:t>
      </w:r>
      <w:bookmarkEnd w:id="194"/>
      <w:r w:rsidRPr="009212F5">
        <w:t xml:space="preserve"> </w:t>
      </w:r>
    </w:p>
    <w:p w:rsidR="00F511E4" w:rsidRDefault="00F511E4" w:rsidP="00F511E4">
      <w:pPr>
        <w:pStyle w:val="Para"/>
      </w:pPr>
      <w:r w:rsidRPr="007B51D5">
        <w:t>Discussion boards provide a forum for conversing about topics that interest your team. For example, you could create a discussion board for team members to suggest activities.</w:t>
      </w:r>
      <w:r>
        <w:t xml:space="preserve"> Team communication and discussion is the key to project success. Discussion boards allow project team members and project stakeholders to discuss open</w:t>
      </w:r>
      <w:ins w:id="241" w:author="DM" w:date="2012-08-18T10:52:00Z">
        <w:r w:rsidR="00AB37E8">
          <w:t>-</w:t>
        </w:r>
      </w:ins>
      <w:del w:id="242" w:author="DM" w:date="2012-08-18T10:52:00Z">
        <w:r w:rsidDel="00AB37E8">
          <w:delText xml:space="preserve"> </w:delText>
        </w:r>
      </w:del>
      <w:r>
        <w:t>ended issues</w:t>
      </w:r>
      <w:del w:id="243" w:author="DM" w:date="2012-08-18T10:52:00Z">
        <w:r w:rsidDel="00AB37E8">
          <w:delText>,</w:delText>
        </w:r>
      </w:del>
      <w:ins w:id="244" w:author="DM" w:date="2012-08-18T10:52:00Z">
        <w:r w:rsidR="00AB37E8">
          <w:t xml:space="preserve"> and</w:t>
        </w:r>
      </w:ins>
      <w:r>
        <w:t xml:space="preserve"> proposals, give feedback</w:t>
      </w:r>
      <w:ins w:id="245" w:author="DM" w:date="2012-08-18T10:52:00Z">
        <w:r w:rsidR="00AB37E8">
          <w:t>,</w:t>
        </w:r>
      </w:ins>
      <w:r>
        <w:t xml:space="preserve"> and ensure a smooth flow of communication at all levels. They are a good way to manage escalation and team interaction. And since the </w:t>
      </w:r>
      <w:del w:id="246" w:author="DM" w:date="2012-08-18T10:52:00Z">
        <w:r w:rsidDel="00AB37E8">
          <w:delText>D</w:delText>
        </w:r>
      </w:del>
      <w:ins w:id="247" w:author="DM" w:date="2012-08-18T10:52:00Z">
        <w:r w:rsidR="00AB37E8">
          <w:t>d</w:t>
        </w:r>
      </w:ins>
      <w:r>
        <w:t xml:space="preserve">iscussion </w:t>
      </w:r>
      <w:del w:id="248" w:author="DM" w:date="2012-08-18T10:52:00Z">
        <w:r w:rsidDel="00AB37E8">
          <w:delText>B</w:delText>
        </w:r>
      </w:del>
      <w:ins w:id="249" w:author="DM" w:date="2012-08-18T10:52:00Z">
        <w:r w:rsidR="00AB37E8">
          <w:t>b</w:t>
        </w:r>
      </w:ins>
      <w:r>
        <w:t>oard is housed within the Project Site, the communication is captured as a</w:t>
      </w:r>
      <w:del w:id="250" w:author="DM" w:date="2012-08-18T10:52:00Z">
        <w:r w:rsidDel="00AB37E8">
          <w:delText>n</w:delText>
        </w:r>
      </w:del>
      <w:r>
        <w:t xml:space="preserve"> historical project asset.</w:t>
      </w:r>
    </w:p>
    <w:p w:rsidR="00F511E4" w:rsidRDefault="00F511E4" w:rsidP="00F511E4">
      <w:pPr>
        <w:pStyle w:val="Para"/>
      </w:pPr>
      <w:r>
        <w:t>Discussion boards can be set</w:t>
      </w:r>
      <w:ins w:id="251" w:author="DM" w:date="2012-08-18T10:53:00Z">
        <w:r w:rsidR="00AB37E8">
          <w:t xml:space="preserve"> </w:t>
        </w:r>
      </w:ins>
      <w:r>
        <w:t xml:space="preserve">up using SharePoint 2010 to share and discuss topics. </w:t>
      </w:r>
      <w:r w:rsidRPr="00972E4B">
        <w:t xml:space="preserve">The discussion board shows the most recent discussion first, as well as the number of replies for each discussion. That way, you can quickly see which discussions have the most recent activity and which ones are the most popular. Members can also customize their own views of </w:t>
      </w:r>
      <w:del w:id="252" w:author="DM" w:date="2012-08-18T10:53:00Z">
        <w:r w:rsidRPr="00972E4B" w:rsidDel="00AB37E8">
          <w:delText xml:space="preserve">the </w:delText>
        </w:r>
      </w:del>
      <w:r w:rsidRPr="00972E4B">
        <w:t>discussion board</w:t>
      </w:r>
      <w:ins w:id="253" w:author="DM" w:date="2012-08-18T10:53:00Z">
        <w:r w:rsidR="00AB37E8">
          <w:t>s</w:t>
        </w:r>
      </w:ins>
      <w:r w:rsidRPr="00972E4B">
        <w:t>.</w:t>
      </w:r>
      <w:r>
        <w:t xml:space="preserve"> </w:t>
      </w:r>
      <w:r w:rsidRPr="00972E4B">
        <w:t xml:space="preserve">Participants can </w:t>
      </w:r>
      <w:r>
        <w:t xml:space="preserve">even </w:t>
      </w:r>
      <w:r w:rsidRPr="00972E4B">
        <w:t xml:space="preserve">add items to </w:t>
      </w:r>
      <w:del w:id="254" w:author="DM" w:date="2012-08-18T10:53:00Z">
        <w:r w:rsidRPr="00972E4B" w:rsidDel="00AB37E8">
          <w:delText xml:space="preserve">the </w:delText>
        </w:r>
      </w:del>
      <w:r w:rsidRPr="00972E4B">
        <w:t>discussion board</w:t>
      </w:r>
      <w:ins w:id="255" w:author="DM" w:date="2012-08-18T10:53:00Z">
        <w:r w:rsidR="00AB37E8">
          <w:t>s</w:t>
        </w:r>
      </w:ins>
      <w:r w:rsidRPr="00972E4B">
        <w:t xml:space="preserve"> from their e</w:t>
      </w:r>
      <w:ins w:id="256" w:author="DM" w:date="2012-08-18T10:53:00Z">
        <w:r w:rsidR="00AB37E8">
          <w:t>-</w:t>
        </w:r>
      </w:ins>
      <w:r w:rsidRPr="00972E4B">
        <w:t>mail application</w:t>
      </w:r>
      <w:r>
        <w:t>, making participation as easy as sending an e</w:t>
      </w:r>
      <w:ins w:id="257" w:author="DM" w:date="2012-08-18T10:53:00Z">
        <w:r w:rsidR="00AB37E8">
          <w:t>-</w:t>
        </w:r>
      </w:ins>
      <w:r>
        <w:t>mail</w:t>
      </w:r>
      <w:r w:rsidRPr="00972E4B">
        <w:t>.</w:t>
      </w:r>
      <w:r>
        <w:t xml:space="preserve"> Multiple participation venues (through the intranet, </w:t>
      </w:r>
      <w:del w:id="258" w:author="DM" w:date="2012-08-18T10:53:00Z">
        <w:r w:rsidDel="00AB37E8">
          <w:delText>w</w:delText>
        </w:r>
      </w:del>
      <w:ins w:id="259" w:author="DM" w:date="2012-08-18T10:53:00Z">
        <w:r w:rsidR="00AB37E8">
          <w:t>W</w:t>
        </w:r>
      </w:ins>
      <w:r>
        <w:t>eb</w:t>
      </w:r>
      <w:ins w:id="260" w:author="DM" w:date="2012-08-18T10:53:00Z">
        <w:r w:rsidR="00AB37E8">
          <w:t>,</w:t>
        </w:r>
      </w:ins>
      <w:r>
        <w:t xml:space="preserve"> or e</w:t>
      </w:r>
      <w:ins w:id="261" w:author="DM" w:date="2012-08-18T10:53:00Z">
        <w:r w:rsidR="00AB37E8">
          <w:t>-</w:t>
        </w:r>
      </w:ins>
      <w:r>
        <w:t xml:space="preserve">mail) also widen the audience, as people can contribute remotely. So whether </w:t>
      </w:r>
      <w:ins w:id="262" w:author="DM" w:date="2012-08-18T10:53:00Z">
        <w:r w:rsidR="00AB37E8">
          <w:t>t</w:t>
        </w:r>
      </w:ins>
      <w:del w:id="263" w:author="DM" w:date="2012-08-18T10:53:00Z">
        <w:r w:rsidDel="00AB37E8">
          <w:delText>T</w:delText>
        </w:r>
      </w:del>
      <w:r>
        <w:t xml:space="preserve">eam </w:t>
      </w:r>
      <w:del w:id="264" w:author="DM" w:date="2012-08-18T10:53:00Z">
        <w:r w:rsidDel="00AB37E8">
          <w:delText>M</w:delText>
        </w:r>
      </w:del>
      <w:ins w:id="265" w:author="DM" w:date="2012-08-18T10:53:00Z">
        <w:r w:rsidR="00AB37E8">
          <w:t>m</w:t>
        </w:r>
      </w:ins>
      <w:r>
        <w:t>embers are in the office</w:t>
      </w:r>
      <w:del w:id="266" w:author="DM" w:date="2012-08-18T10:53:00Z">
        <w:r w:rsidDel="00AB37E8">
          <w:delText>,</w:delText>
        </w:r>
      </w:del>
      <w:r>
        <w:t xml:space="preserve"> or in the field, participants have an easy way to contribute content.</w:t>
      </w:r>
    </w:p>
    <w:p w:rsidR="00F511E4" w:rsidRPr="001D5D8F" w:rsidRDefault="00F511E4" w:rsidP="00F511E4">
      <w:pPr>
        <w:pStyle w:val="Para"/>
        <w:rPr>
          <w:rStyle w:val="QueryInline"/>
          <w:rPrChange w:id="267" w:author="DM" w:date="2012-08-18T10:54:00Z">
            <w:rPr/>
          </w:rPrChange>
        </w:rPr>
      </w:pPr>
      <w:r>
        <w:t>D</w:t>
      </w:r>
      <w:r w:rsidRPr="007B51D5">
        <w:t xml:space="preserve">iscussion comments </w:t>
      </w:r>
      <w:r>
        <w:t xml:space="preserve">can be </w:t>
      </w:r>
      <w:del w:id="268" w:author="Odum, Amy - Hoboken" w:date="2012-08-27T15:10:00Z">
        <w:r w:rsidDel="00952DA8">
          <w:delText xml:space="preserve">viewed </w:delText>
        </w:r>
      </w:del>
      <w:ins w:id="269" w:author="Odum, Amy - Hoboken" w:date="2012-08-27T15:10:00Z">
        <w:r w:rsidR="00952DA8">
          <w:t xml:space="preserve">displayed </w:t>
        </w:r>
        <w:del w:id="270" w:author="Jeff Jacobson" w:date="2012-09-04T15:26:00Z">
          <w:r w:rsidR="00952DA8" w:rsidDel="00516193">
            <w:rPr>
              <w:rStyle w:val="QueryInline"/>
            </w:rPr>
            <w:delText>[AU: to avoid repeating view/viewed]</w:delText>
          </w:r>
        </w:del>
      </w:ins>
      <w:r w:rsidRPr="007B51D5">
        <w:t xml:space="preserve">in either </w:t>
      </w:r>
      <w:r>
        <w:t xml:space="preserve">a </w:t>
      </w:r>
      <w:r w:rsidRPr="007B51D5">
        <w:t xml:space="preserve">flat or threaded view. Flat view displays all comments in the order in which they were created. Threaded view lets </w:t>
      </w:r>
      <w:ins w:id="271" w:author="DM" w:date="2012-08-18T10:54:00Z">
        <w:r w:rsidR="001D5D8F">
          <w:t>users</w:t>
        </w:r>
      </w:ins>
      <w:del w:id="272" w:author="DM" w:date="2012-08-18T10:54:00Z">
        <w:r w:rsidRPr="007B51D5" w:rsidDel="001D5D8F">
          <w:delText>you</w:delText>
        </w:r>
      </w:del>
      <w:r w:rsidRPr="007B51D5">
        <w:t xml:space="preserve"> view comments by conversation</w:t>
      </w:r>
      <w:r>
        <w:t xml:space="preserve">. The discussion groups </w:t>
      </w:r>
      <w:r w:rsidRPr="0038164B">
        <w:t xml:space="preserve">are organized by topic. Anyone can post a message to a discussion, and multiple people can respond in a free-form manner. </w:t>
      </w:r>
      <w:ins w:id="273" w:author="Tim Runcie" w:date="2012-09-13T10:31:00Z">
        <w:r w:rsidR="00997104">
          <w:t>The following graphic showcases an example of a discussion WebPart, very commonly used on Project sites to help showcase frequently asked questions or posed questions with answers.</w:t>
        </w:r>
      </w:ins>
      <w:commentRangeStart w:id="274"/>
      <w:ins w:id="275" w:author="DM" w:date="2012-08-18T10:54:00Z">
        <w:r w:rsidR="001D5D8F">
          <w:rPr>
            <w:rStyle w:val="QueryInline"/>
          </w:rPr>
          <w:t>[</w:t>
        </w:r>
        <w:commentRangeStart w:id="276"/>
        <w:r w:rsidR="001D5D8F">
          <w:rPr>
            <w:rStyle w:val="QueryInline"/>
          </w:rPr>
          <w:t>AU: insert text ref. to figure</w:t>
        </w:r>
      </w:ins>
      <w:commentRangeEnd w:id="276"/>
      <w:r w:rsidR="0007322A">
        <w:rPr>
          <w:rStyle w:val="CommentReference"/>
          <w:rFonts w:asciiTheme="minorHAnsi" w:eastAsiaTheme="minorHAnsi" w:hAnsiTheme="minorHAnsi" w:cstheme="minorBidi"/>
          <w:snapToGrid/>
        </w:rPr>
        <w:commentReference w:id="276"/>
      </w:r>
      <w:ins w:id="277" w:author="DM" w:date="2012-08-18T10:54:00Z">
        <w:r w:rsidR="001D5D8F">
          <w:rPr>
            <w:rStyle w:val="QueryInline"/>
          </w:rPr>
          <w:t>]</w:t>
        </w:r>
      </w:ins>
      <w:commentRangeEnd w:id="274"/>
      <w:r w:rsidR="00516193">
        <w:rPr>
          <w:rStyle w:val="CommentReference"/>
          <w:rFonts w:asciiTheme="minorHAnsi" w:eastAsiaTheme="minorHAnsi" w:hAnsiTheme="minorHAnsi" w:cstheme="minorBidi"/>
          <w:snapToGrid/>
        </w:rPr>
        <w:commentReference w:id="274"/>
      </w:r>
    </w:p>
    <w:p w:rsidR="00774C88" w:rsidRDefault="00774C88" w:rsidP="00774C88">
      <w:pPr>
        <w:pStyle w:val="Slug"/>
        <w:rPr>
          <w:ins w:id="278" w:author="DM" w:date="2012-08-18T10:54:00Z"/>
        </w:rPr>
      </w:pPr>
      <w:r>
        <w:t>Figure 7.3</w:t>
      </w:r>
      <w:del w:id="279" w:author="DM" w:date="2012-08-18T10:54:00Z">
        <w:r w:rsidDel="001D5D8F">
          <w:delText>:</w:delText>
        </w:r>
      </w:del>
      <w:r>
        <w:t xml:space="preserve"> SharePoint Server 2010 Discussion Example</w:t>
      </w:r>
      <w:r w:rsidR="00AD4A5D">
        <w:t xml:space="preserve"> </w:t>
      </w:r>
      <w:del w:id="280" w:author="DM" w:date="2012-08-18T10:54:00Z">
        <w:r w:rsidR="00AD4A5D" w:rsidDel="001D5D8F">
          <w:rPr>
            <w:b w:val="0"/>
          </w:rPr>
          <w:delText>(Source: Advisicon)</w:delText>
        </w:r>
      </w:del>
      <w:r>
        <w:tab/>
        <w:t>[</w:t>
      </w:r>
      <w:r w:rsidR="00BB7E15">
        <w:t>07-03-</w:t>
      </w:r>
      <w:r w:rsidR="00AD4A5D">
        <w:t>s</w:t>
      </w:r>
      <w:r w:rsidRPr="00774C88">
        <w:t>harePointServer2010DiscussionExample</w:t>
      </w:r>
      <w:r>
        <w:t>.</w:t>
      </w:r>
      <w:r w:rsidR="0078796C">
        <w:t>tif</w:t>
      </w:r>
      <w:r>
        <w:t>]</w:t>
      </w:r>
    </w:p>
    <w:p w:rsidR="00FE6FE6" w:rsidRDefault="001D5D8F">
      <w:pPr>
        <w:pStyle w:val="FigureSource"/>
        <w:pPrChange w:id="281" w:author="DM" w:date="2012-08-18T10:54:00Z">
          <w:pPr>
            <w:pStyle w:val="Slug"/>
          </w:pPr>
        </w:pPrChange>
      </w:pPr>
      <w:ins w:id="282" w:author="DM" w:date="2012-08-18T10:54:00Z">
        <w:r>
          <w:t>Source: Advisicon</w:t>
        </w:r>
      </w:ins>
    </w:p>
    <w:p w:rsidR="00665B5E" w:rsidRDefault="00665B5E" w:rsidP="009142B0">
      <w:pPr>
        <w:pStyle w:val="H1"/>
      </w:pPr>
      <w:r>
        <w:t>SharePoint Server 2010 Offers Critical Business Capabilities</w:t>
      </w:r>
    </w:p>
    <w:p w:rsidR="00616182" w:rsidRDefault="006C6178" w:rsidP="00616182">
      <w:pPr>
        <w:pStyle w:val="Para"/>
      </w:pPr>
      <w:r>
        <w:t>Project Server has really opened the door for business</w:t>
      </w:r>
      <w:del w:id="283" w:author="DM" w:date="2012-08-18T10:54:00Z">
        <w:r w:rsidDel="001D5D8F">
          <w:delText>es</w:delText>
        </w:r>
      </w:del>
      <w:r>
        <w:t xml:space="preserve"> functionality to be driven to a single portal.</w:t>
      </w:r>
    </w:p>
    <w:p w:rsidR="006C6178" w:rsidRDefault="006C6178" w:rsidP="00616182">
      <w:pPr>
        <w:pStyle w:val="Para"/>
      </w:pPr>
      <w:r>
        <w:t>Later in this book</w:t>
      </w:r>
      <w:ins w:id="284" w:author="Tim Runcie" w:date="2012-09-13T10:32:00Z">
        <w:r w:rsidR="0007322A">
          <w:t xml:space="preserve">, chapters </w:t>
        </w:r>
      </w:ins>
      <w:ins w:id="285" w:author="Tim Runcie" w:date="2012-09-13T10:33:00Z">
        <w:r w:rsidR="0007322A">
          <w:t>8, 9 and 10</w:t>
        </w:r>
      </w:ins>
      <w:commentRangeStart w:id="286"/>
      <w:ins w:id="287" w:author="DM" w:date="2012-08-18T10:54:00Z">
        <w:r w:rsidR="001D5D8F">
          <w:rPr>
            <w:rStyle w:val="QueryInline"/>
          </w:rPr>
          <w:t>[</w:t>
        </w:r>
        <w:commentRangeStart w:id="288"/>
        <w:r w:rsidR="001D5D8F">
          <w:rPr>
            <w:rStyle w:val="QueryInline"/>
          </w:rPr>
          <w:t>AU: specify where</w:t>
        </w:r>
      </w:ins>
      <w:commentRangeEnd w:id="288"/>
      <w:r w:rsidR="0007322A">
        <w:rPr>
          <w:rStyle w:val="CommentReference"/>
          <w:rFonts w:asciiTheme="minorHAnsi" w:eastAsiaTheme="minorHAnsi" w:hAnsiTheme="minorHAnsi" w:cstheme="minorBidi"/>
          <w:snapToGrid/>
        </w:rPr>
        <w:commentReference w:id="288"/>
      </w:r>
      <w:ins w:id="289" w:author="DM" w:date="2012-08-18T10:54:00Z">
        <w:r w:rsidR="001D5D8F">
          <w:rPr>
            <w:rStyle w:val="QueryInline"/>
          </w:rPr>
          <w:t>]</w:t>
        </w:r>
      </w:ins>
      <w:commentRangeEnd w:id="286"/>
      <w:r w:rsidR="00516193">
        <w:rPr>
          <w:rStyle w:val="CommentReference"/>
          <w:rFonts w:asciiTheme="minorHAnsi" w:eastAsiaTheme="minorHAnsi" w:hAnsiTheme="minorHAnsi" w:cstheme="minorBidi"/>
          <w:snapToGrid/>
        </w:rPr>
        <w:commentReference w:id="286"/>
      </w:r>
      <w:r>
        <w:t xml:space="preserve">, we </w:t>
      </w:r>
      <w:del w:id="290" w:author="DM" w:date="2012-08-18T10:54:00Z">
        <w:r w:rsidDel="001D5D8F">
          <w:delText xml:space="preserve">will </w:delText>
        </w:r>
      </w:del>
      <w:del w:id="291" w:author="DM" w:date="2012-08-18T10:55:00Z">
        <w:r w:rsidDel="001D5D8F">
          <w:delText xml:space="preserve">be </w:delText>
        </w:r>
      </w:del>
      <w:r>
        <w:t>review</w:t>
      </w:r>
      <w:del w:id="292" w:author="DM" w:date="2012-08-18T10:55:00Z">
        <w:r w:rsidDel="001D5D8F">
          <w:delText>ing</w:delText>
        </w:r>
      </w:del>
      <w:r>
        <w:t xml:space="preserve"> some of the dashboard and business intelligence </w:t>
      </w:r>
      <w:ins w:id="293" w:author="DM" w:date="2012-08-18T10:55:00Z">
        <w:r w:rsidR="001D5D8F">
          <w:t xml:space="preserve">(BI) </w:t>
        </w:r>
      </w:ins>
      <w:r>
        <w:t>capabilities</w:t>
      </w:r>
      <w:r w:rsidR="00E426E3">
        <w:t xml:space="preserve">. </w:t>
      </w:r>
      <w:r>
        <w:t>However, some of the immediate critical needs are the day</w:t>
      </w:r>
      <w:ins w:id="294" w:author="DM" w:date="2012-08-18T10:55:00Z">
        <w:r w:rsidR="001D5D8F">
          <w:t>-</w:t>
        </w:r>
      </w:ins>
      <w:del w:id="295" w:author="DM" w:date="2012-08-18T10:55:00Z">
        <w:r w:rsidDel="001D5D8F">
          <w:delText xml:space="preserve"> </w:delText>
        </w:r>
      </w:del>
      <w:r>
        <w:t>to</w:t>
      </w:r>
      <w:ins w:id="296" w:author="DM" w:date="2012-08-18T10:55:00Z">
        <w:r w:rsidR="001D5D8F">
          <w:t>-</w:t>
        </w:r>
      </w:ins>
      <w:del w:id="297" w:author="DM" w:date="2012-08-18T10:55:00Z">
        <w:r w:rsidDel="001D5D8F">
          <w:delText xml:space="preserve"> </w:delText>
        </w:r>
      </w:del>
      <w:r>
        <w:t>day activities of project team members, managers</w:t>
      </w:r>
      <w:ins w:id="298" w:author="DM" w:date="2012-08-18T10:55:00Z">
        <w:r w:rsidR="001D5D8F">
          <w:t>,</w:t>
        </w:r>
      </w:ins>
      <w:r>
        <w:t xml:space="preserve"> and other stakeholders within the project/program environment.</w:t>
      </w:r>
    </w:p>
    <w:p w:rsidR="006C6178" w:rsidRPr="00616182" w:rsidRDefault="006C6178" w:rsidP="00616182">
      <w:pPr>
        <w:pStyle w:val="Para"/>
      </w:pPr>
      <w:r>
        <w:t>Things like searching</w:t>
      </w:r>
      <w:del w:id="299" w:author="DM" w:date="2012-08-18T10:55:00Z">
        <w:r w:rsidDel="001D5D8F">
          <w:delText>,</w:delText>
        </w:r>
      </w:del>
      <w:ins w:id="300" w:author="DM" w:date="2012-08-18T10:55:00Z">
        <w:r w:rsidR="001D5D8F">
          <w:t xml:space="preserve"> and</w:t>
        </w:r>
      </w:ins>
      <w:r>
        <w:t xml:space="preserve"> having alerts and other key information driven to the stakeholders, without them having to manage or go and look</w:t>
      </w:r>
      <w:ins w:id="301" w:author="DM" w:date="2012-08-18T10:55:00Z">
        <w:r w:rsidR="001D5D8F">
          <w:t>,</w:t>
        </w:r>
      </w:ins>
      <w:r>
        <w:t xml:space="preserve"> </w:t>
      </w:r>
      <w:del w:id="302" w:author="DM" w:date="2012-08-18T10:55:00Z">
        <w:r w:rsidDel="001D5D8F">
          <w:delText xml:space="preserve">is </w:delText>
        </w:r>
      </w:del>
      <w:r>
        <w:t>sav</w:t>
      </w:r>
      <w:ins w:id="303" w:author="DM" w:date="2012-08-18T10:56:00Z">
        <w:r w:rsidR="001D5D8F">
          <w:t>e</w:t>
        </w:r>
      </w:ins>
      <w:del w:id="304" w:author="DM" w:date="2012-08-18T10:56:00Z">
        <w:r w:rsidDel="001D5D8F">
          <w:delText>ing</w:delText>
        </w:r>
      </w:del>
      <w:r>
        <w:t xml:space="preserve"> countless </w:t>
      </w:r>
      <w:del w:id="305" w:author="DM" w:date="2012-08-18T10:56:00Z">
        <w:r w:rsidDel="001D5D8F">
          <w:delText xml:space="preserve">of </w:delText>
        </w:r>
      </w:del>
      <w:r>
        <w:t>hours and enabl</w:t>
      </w:r>
      <w:ins w:id="306" w:author="DM" w:date="2012-08-18T10:56:00Z">
        <w:r w:rsidR="001D5D8F">
          <w:t>e</w:t>
        </w:r>
      </w:ins>
      <w:del w:id="307" w:author="DM" w:date="2012-08-18T10:56:00Z">
        <w:r w:rsidDel="001D5D8F">
          <w:delText>ing</w:delText>
        </w:r>
      </w:del>
      <w:r>
        <w:t xml:space="preserve"> </w:t>
      </w:r>
      <w:del w:id="308" w:author="DM" w:date="2012-08-18T10:56:00Z">
        <w:r w:rsidDel="001D5D8F">
          <w:delText xml:space="preserve">the </w:delText>
        </w:r>
      </w:del>
      <w:r>
        <w:t xml:space="preserve">project teams to focus on </w:t>
      </w:r>
      <w:del w:id="309" w:author="DM" w:date="2012-08-18T10:56:00Z">
        <w:r w:rsidDel="001D5D8F">
          <w:delText xml:space="preserve">the </w:delText>
        </w:r>
      </w:del>
      <w:r>
        <w:t>exceptions or issues</w:t>
      </w:r>
      <w:del w:id="310" w:author="DM" w:date="2012-08-18T10:56:00Z">
        <w:r w:rsidDel="001D5D8F">
          <w:delText>,</w:delText>
        </w:r>
      </w:del>
      <w:r>
        <w:t xml:space="preserve"> </w:t>
      </w:r>
      <w:ins w:id="311" w:author="DM" w:date="2012-08-18T10:56:00Z">
        <w:r w:rsidR="001D5D8F">
          <w:t>rather than</w:t>
        </w:r>
      </w:ins>
      <w:del w:id="312" w:author="DM" w:date="2012-08-18T10:56:00Z">
        <w:r w:rsidDel="001D5D8F">
          <w:delText>vs.</w:delText>
        </w:r>
      </w:del>
      <w:r>
        <w:t xml:space="preserve"> having to manage and review all of the collaboration portal information surrounding a project or a portfolio of project information.</w:t>
      </w:r>
    </w:p>
    <w:p w:rsidR="008518D0" w:rsidRPr="00EA6964" w:rsidRDefault="008518D0" w:rsidP="009142B0">
      <w:pPr>
        <w:pStyle w:val="H2"/>
      </w:pPr>
      <w:r w:rsidRPr="00EA6964">
        <w:t xml:space="preserve">Search </w:t>
      </w:r>
      <w:r>
        <w:t>Capabilities Meeting Business User</w:t>
      </w:r>
      <w:del w:id="313" w:author="DM" w:date="2012-08-18T10:56:00Z">
        <w:r w:rsidDel="001D5D8F">
          <w:delText>s</w:delText>
        </w:r>
      </w:del>
      <w:r>
        <w:t> Needs</w:t>
      </w:r>
    </w:p>
    <w:p w:rsidR="004C76AE" w:rsidRDefault="004C76AE" w:rsidP="004C76AE">
      <w:pPr>
        <w:pStyle w:val="Para"/>
        <w:rPr>
          <w:ins w:id="314" w:author="Tim Runcie" w:date="2012-09-13T10:33:00Z"/>
        </w:rPr>
      </w:pPr>
      <w:ins w:id="315" w:author="Tim Runcie" w:date="2012-09-13T10:33:00Z">
        <w:r>
          <w:t>The search capabilities</w:t>
        </w:r>
      </w:ins>
      <w:ins w:id="316" w:author="Tim Runcie" w:date="2012-09-13T10:34:00Z">
        <w:r>
          <w:t>,</w:t>
        </w:r>
      </w:ins>
      <w:ins w:id="317" w:author="Tim Runcie" w:date="2012-09-13T10:33:00Z">
        <w:r>
          <w:t xml:space="preserve"> as show in this next figure</w:t>
        </w:r>
      </w:ins>
      <w:ins w:id="318" w:author="Tim Runcie" w:date="2012-09-13T10:34:00Z">
        <w:r>
          <w:t>,</w:t>
        </w:r>
      </w:ins>
      <w:ins w:id="319" w:author="Tim Runcie" w:date="2012-09-13T10:33:00Z">
        <w:r>
          <w:t xml:space="preserve"> </w:t>
        </w:r>
      </w:ins>
      <w:ins w:id="320" w:author="Tim Runcie" w:date="2012-09-13T10:34:00Z">
        <w:r>
          <w:t>are</w:t>
        </w:r>
      </w:ins>
      <w:ins w:id="321" w:author="Tim Runcie" w:date="2012-09-13T10:33:00Z">
        <w:r>
          <w:t xml:space="preserve"> one of the most powerful features of Project Server and SharePoint. </w:t>
        </w:r>
      </w:ins>
      <w:ins w:id="322" w:author="Tim Runcie" w:date="2012-09-13T10:34:00Z">
        <w:r>
          <w:t xml:space="preserve"> With proper setup, an organization can search across all projects and quickly locate key information, files and other important information</w:t>
        </w:r>
      </w:ins>
      <w:ins w:id="323" w:author="Tim Runcie" w:date="2012-09-13T10:33:00Z">
        <w:r w:rsidRPr="003635EA">
          <w:t>.</w:t>
        </w:r>
        <w:r>
          <w:t xml:space="preserve"> </w:t>
        </w:r>
      </w:ins>
    </w:p>
    <w:p w:rsidR="002032F7" w:rsidRDefault="004C76AE" w:rsidP="004C76AE">
      <w:pPr>
        <w:pStyle w:val="Slug"/>
        <w:rPr>
          <w:ins w:id="324" w:author="DM" w:date="2012-08-18T10:48:00Z"/>
        </w:rPr>
      </w:pPr>
      <w:ins w:id="325" w:author="Tim Runcie" w:date="2012-09-13T10:33:00Z">
        <w:r>
          <w:rPr>
            <w:rStyle w:val="QueryInline"/>
          </w:rPr>
          <w:t xml:space="preserve"> </w:t>
        </w:r>
      </w:ins>
      <w:commentRangeStart w:id="326"/>
      <w:ins w:id="327" w:author="DM" w:date="2012-08-18T10:56:00Z">
        <w:r w:rsidR="001D5D8F">
          <w:rPr>
            <w:rStyle w:val="QueryInline"/>
          </w:rPr>
          <w:t>[</w:t>
        </w:r>
        <w:commentRangeStart w:id="328"/>
        <w:r w:rsidR="001D5D8F">
          <w:rPr>
            <w:rStyle w:val="QueryInline"/>
          </w:rPr>
          <w:t>AU: insert text ref</w:t>
        </w:r>
      </w:ins>
      <w:ins w:id="329" w:author="DM" w:date="2012-08-18T10:59:00Z">
        <w:r w:rsidR="00865849">
          <w:rPr>
            <w:rStyle w:val="QueryInline"/>
          </w:rPr>
          <w:t xml:space="preserve"> to figure</w:t>
        </w:r>
      </w:ins>
      <w:commentRangeEnd w:id="328"/>
      <w:r w:rsidR="001F13C9">
        <w:rPr>
          <w:rStyle w:val="CommentReference"/>
          <w:rFonts w:asciiTheme="minorHAnsi" w:eastAsiaTheme="minorHAnsi" w:hAnsiTheme="minorHAnsi" w:cstheme="minorBidi"/>
          <w:b w:val="0"/>
        </w:rPr>
        <w:commentReference w:id="328"/>
      </w:r>
      <w:ins w:id="330" w:author="DM" w:date="2012-08-18T10:56:00Z">
        <w:r w:rsidR="001D5D8F">
          <w:rPr>
            <w:rStyle w:val="QueryInline"/>
          </w:rPr>
          <w:t>]</w:t>
        </w:r>
      </w:ins>
      <w:commentRangeEnd w:id="326"/>
      <w:r w:rsidR="00D6119C">
        <w:rPr>
          <w:rStyle w:val="CommentReference"/>
          <w:rFonts w:asciiTheme="minorHAnsi" w:eastAsiaTheme="minorHAnsi" w:hAnsiTheme="minorHAnsi" w:cstheme="minorBidi"/>
          <w:b w:val="0"/>
        </w:rPr>
        <w:commentReference w:id="326"/>
      </w:r>
      <w:r w:rsidR="002032F7">
        <w:t>Figure 7.4</w:t>
      </w:r>
      <w:del w:id="331" w:author="DM" w:date="2012-08-18T10:59:00Z">
        <w:r w:rsidR="002032F7" w:rsidDel="00865849">
          <w:delText>:</w:delText>
        </w:r>
      </w:del>
      <w:r w:rsidR="002032F7">
        <w:t xml:space="preserve"> SharePoint Server 2010 Contextual Search</w:t>
      </w:r>
      <w:r w:rsidR="000A78C3">
        <w:t xml:space="preserve"> </w:t>
      </w:r>
      <w:del w:id="332" w:author="DM" w:date="2012-08-18T10:56:00Z">
        <w:r w:rsidR="000A78C3" w:rsidDel="001D5D8F">
          <w:rPr>
            <w:b w:val="0"/>
          </w:rPr>
          <w:delText>(Source: Advisicon)</w:delText>
        </w:r>
      </w:del>
      <w:r w:rsidR="002032F7">
        <w:tab/>
        <w:t>[</w:t>
      </w:r>
      <w:r w:rsidR="00DC0AC5">
        <w:t>07-04-s</w:t>
      </w:r>
      <w:r w:rsidR="002032F7" w:rsidRPr="002032F7">
        <w:t>harePointServer2010ContextualSearch</w:t>
      </w:r>
      <w:r w:rsidR="002032F7">
        <w:t>.</w:t>
      </w:r>
      <w:r w:rsidR="009B17F3">
        <w:t>tif</w:t>
      </w:r>
      <w:r w:rsidR="002032F7">
        <w:t>]</w:t>
      </w:r>
    </w:p>
    <w:p w:rsidR="00FE6FE6" w:rsidRDefault="00A30F9E">
      <w:pPr>
        <w:pStyle w:val="FigureSource"/>
        <w:pPrChange w:id="333" w:author="DM" w:date="2012-08-18T10:48:00Z">
          <w:pPr>
            <w:pStyle w:val="Slug"/>
          </w:pPr>
        </w:pPrChange>
      </w:pPr>
      <w:ins w:id="334" w:author="DM" w:date="2012-08-18T10:48:00Z">
        <w:r>
          <w:t>Source: Advisicon</w:t>
        </w:r>
      </w:ins>
    </w:p>
    <w:p w:rsidR="008518D0" w:rsidRDefault="006C6178" w:rsidP="008518D0">
      <w:pPr>
        <w:pStyle w:val="Para"/>
      </w:pPr>
      <w:r>
        <w:t>Searching for key information can be a nightmare on a file share</w:t>
      </w:r>
      <w:ins w:id="335" w:author="DM" w:date="2012-08-18T10:56:00Z">
        <w:r w:rsidR="001D5D8F">
          <w:t>.</w:t>
        </w:r>
      </w:ins>
      <w:r>
        <w:t xml:space="preserve"> </w:t>
      </w:r>
      <w:del w:id="336" w:author="DM" w:date="2012-08-18T10:56:00Z">
        <w:r w:rsidDel="001D5D8F">
          <w:delText>but f</w:delText>
        </w:r>
      </w:del>
      <w:ins w:id="337" w:author="DM" w:date="2012-08-18T10:56:00Z">
        <w:r w:rsidR="001D5D8F">
          <w:t>F</w:t>
        </w:r>
      </w:ins>
      <w:r>
        <w:t>or project team members, s</w:t>
      </w:r>
      <w:r w:rsidR="008518D0">
        <w:t>earch</w:t>
      </w:r>
      <w:r>
        <w:t>ing</w:t>
      </w:r>
      <w:r w:rsidR="008518D0">
        <w:t xml:space="preserve"> within Project Server is simplified and mimics how users search within a </w:t>
      </w:r>
      <w:del w:id="338" w:author="DM" w:date="2012-08-18T10:57:00Z">
        <w:r w:rsidR="008518D0" w:rsidDel="001D5D8F">
          <w:delText>w</w:delText>
        </w:r>
      </w:del>
      <w:ins w:id="339" w:author="DM" w:date="2012-08-18T10:57:00Z">
        <w:r w:rsidR="001D5D8F">
          <w:t>W</w:t>
        </w:r>
      </w:ins>
      <w:r w:rsidR="008518D0">
        <w:t>eb browser. As Project Server is based on SharePoint</w:t>
      </w:r>
      <w:ins w:id="340" w:author="DM" w:date="2012-08-18T10:57:00Z">
        <w:r w:rsidR="001D5D8F">
          <w:t>,</w:t>
        </w:r>
      </w:ins>
      <w:r w:rsidR="008518D0">
        <w:t xml:space="preserve"> it supports several types of search. </w:t>
      </w:r>
      <w:del w:id="341" w:author="DM" w:date="2012-08-18T10:59:00Z">
        <w:r w:rsidR="008518D0" w:rsidDel="00865849">
          <w:delText>A u</w:delText>
        </w:r>
      </w:del>
      <w:ins w:id="342" w:author="DM" w:date="2012-08-18T10:59:00Z">
        <w:r w:rsidR="00865849">
          <w:t>U</w:t>
        </w:r>
      </w:ins>
      <w:r w:rsidR="008518D0">
        <w:t>ser</w:t>
      </w:r>
      <w:ins w:id="343" w:author="DM" w:date="2012-08-18T10:59:00Z">
        <w:r w:rsidR="00865849">
          <w:t>s</w:t>
        </w:r>
      </w:ins>
      <w:r w:rsidR="008518D0" w:rsidRPr="003635EA">
        <w:t xml:space="preserve"> can use the Search box </w:t>
      </w:r>
      <w:del w:id="344" w:author="DM" w:date="2012-08-18T10:59:00Z">
        <w:r w:rsidR="008518D0" w:rsidRPr="003635EA" w:rsidDel="00865849">
          <w:delText xml:space="preserve">that is </w:delText>
        </w:r>
      </w:del>
      <w:r w:rsidR="008518D0" w:rsidRPr="003635EA">
        <w:t xml:space="preserve">on each page of a </w:t>
      </w:r>
      <w:del w:id="345" w:author="DM" w:date="2012-08-18T10:57:00Z">
        <w:r w:rsidR="008518D0" w:rsidDel="00865849">
          <w:delText>S</w:delText>
        </w:r>
      </w:del>
      <w:ins w:id="346" w:author="DM" w:date="2012-08-18T10:57:00Z">
        <w:r w:rsidR="00865849">
          <w:t>s</w:t>
        </w:r>
      </w:ins>
      <w:r w:rsidR="008518D0" w:rsidRPr="003635EA">
        <w:t>ite</w:t>
      </w:r>
      <w:del w:id="347" w:author="DM" w:date="2012-08-18T10:57:00Z">
        <w:r w:rsidR="008518D0" w:rsidRPr="003635EA" w:rsidDel="00865849">
          <w:delText>,</w:delText>
        </w:r>
      </w:del>
      <w:ins w:id="348" w:author="DM" w:date="2012-08-18T10:57:00Z">
        <w:r w:rsidR="00865849">
          <w:t xml:space="preserve"> or on</w:t>
        </w:r>
      </w:ins>
      <w:r w:rsidR="008518D0" w:rsidRPr="003635EA">
        <w:t xml:space="preserve"> the </w:t>
      </w:r>
      <w:del w:id="349" w:author="DM" w:date="2012-08-18T10:57:00Z">
        <w:r w:rsidR="008518D0" w:rsidRPr="003635EA" w:rsidDel="00865849">
          <w:delText>S</w:delText>
        </w:r>
      </w:del>
      <w:ins w:id="350" w:author="DM" w:date="2012-08-18T10:57:00Z">
        <w:del w:id="351" w:author="Jeff Jacobson" w:date="2012-09-04T15:40:00Z">
          <w:r w:rsidR="00865849" w:rsidDel="00876CEF">
            <w:delText>s</w:delText>
          </w:r>
        </w:del>
      </w:ins>
      <w:ins w:id="352" w:author="Jeff Jacobson" w:date="2012-09-04T15:40:00Z">
        <w:r w:rsidR="00876CEF">
          <w:t>S</w:t>
        </w:r>
      </w:ins>
      <w:r w:rsidR="008518D0" w:rsidRPr="003635EA">
        <w:t xml:space="preserve">earch </w:t>
      </w:r>
      <w:del w:id="353" w:author="DM" w:date="2012-08-18T10:57:00Z">
        <w:r w:rsidR="008518D0" w:rsidRPr="003635EA" w:rsidDel="00865849">
          <w:delText>C</w:delText>
        </w:r>
      </w:del>
      <w:ins w:id="354" w:author="DM" w:date="2012-08-18T10:57:00Z">
        <w:del w:id="355" w:author="Jeff Jacobson" w:date="2012-09-04T15:40:00Z">
          <w:r w:rsidR="00865849" w:rsidDel="00876CEF">
            <w:delText>c</w:delText>
          </w:r>
        </w:del>
      </w:ins>
      <w:ins w:id="356" w:author="Jeff Jacobson" w:date="2012-09-04T15:40:00Z">
        <w:r w:rsidR="00876CEF">
          <w:t>C</w:t>
        </w:r>
      </w:ins>
      <w:r w:rsidR="008518D0" w:rsidRPr="003635EA">
        <w:t>enter site</w:t>
      </w:r>
      <w:ins w:id="357" w:author="DM" w:date="2012-08-18T10:57:00Z">
        <w:del w:id="358" w:author="Jeff Jacobson" w:date="2012-09-04T15:40:00Z">
          <w:r w:rsidR="00865849" w:rsidDel="00876CEF">
            <w:rPr>
              <w:rStyle w:val="QueryInline"/>
            </w:rPr>
            <w:delText>[AU: OK?]</w:delText>
          </w:r>
        </w:del>
      </w:ins>
      <w:r w:rsidR="008518D0" w:rsidRPr="003635EA">
        <w:t xml:space="preserve">, or create a detailed query by using the Advanced Search page. </w:t>
      </w:r>
      <w:ins w:id="359" w:author="DM" w:date="2012-08-18T10:57:00Z">
        <w:r w:rsidR="00865849">
          <w:t>Users</w:t>
        </w:r>
      </w:ins>
      <w:del w:id="360" w:author="DM" w:date="2012-08-18T10:57:00Z">
        <w:r w:rsidR="008518D0" w:rsidRPr="003635EA" w:rsidDel="00865849">
          <w:delText>You</w:delText>
        </w:r>
      </w:del>
      <w:r w:rsidR="008518D0" w:rsidRPr="003635EA">
        <w:t xml:space="preserve"> can look for content by searching for keywords, a specific phrase enclosed in quotation marks, or by values that are assigned to properties.</w:t>
      </w:r>
      <w:r w:rsidR="008518D0">
        <w:t xml:space="preserve"> </w:t>
      </w:r>
    </w:p>
    <w:p w:rsidR="008518D0" w:rsidRDefault="008518D0" w:rsidP="008518D0">
      <w:pPr>
        <w:pStyle w:val="Para"/>
      </w:pPr>
      <w:r w:rsidRPr="003635EA">
        <w:t xml:space="preserve">When </w:t>
      </w:r>
      <w:del w:id="361" w:author="Jeff Jacobson" w:date="2012-09-04T15:43:00Z">
        <w:r w:rsidRPr="003635EA" w:rsidDel="0005322C">
          <w:delText>you</w:delText>
        </w:r>
      </w:del>
      <w:ins w:id="362" w:author="DM" w:date="2012-08-18T10:59:00Z">
        <w:del w:id="363" w:author="Jeff Jacobson" w:date="2012-09-04T15:43:00Z">
          <w:r w:rsidR="00865849" w:rsidDel="0005322C">
            <w:rPr>
              <w:rStyle w:val="QueryInline"/>
            </w:rPr>
            <w:delText xml:space="preserve">[AU: OK to switch to </w:delText>
          </w:r>
        </w:del>
      </w:ins>
      <w:ins w:id="364" w:author="DM" w:date="2012-08-18T11:00:00Z">
        <w:del w:id="365" w:author="Jeff Jacobson" w:date="2012-09-04T15:43:00Z">
          <w:r w:rsidR="00865849" w:rsidDel="0005322C">
            <w:rPr>
              <w:rStyle w:val="QueryInline"/>
            </w:rPr>
            <w:delText>“you” from users?</w:delText>
          </w:r>
        </w:del>
      </w:ins>
      <w:ins w:id="366" w:author="DM" w:date="2012-08-18T10:59:00Z">
        <w:del w:id="367" w:author="Jeff Jacobson" w:date="2012-09-04T15:43:00Z">
          <w:r w:rsidR="00865849" w:rsidDel="0005322C">
            <w:rPr>
              <w:rStyle w:val="QueryInline"/>
            </w:rPr>
            <w:delText>]</w:delText>
          </w:r>
        </w:del>
      </w:ins>
      <w:ins w:id="368" w:author="Jeff Jacobson" w:date="2012-09-04T15:43:00Z">
        <w:r w:rsidR="0005322C">
          <w:t>users</w:t>
        </w:r>
      </w:ins>
      <w:r w:rsidRPr="003635EA">
        <w:t xml:space="preserve"> are looking for content</w:t>
      </w:r>
      <w:del w:id="369" w:author="DM" w:date="2012-08-18T11:00:00Z">
        <w:r w:rsidRPr="003635EA" w:rsidDel="00865849">
          <w:delText>,</w:delText>
        </w:r>
      </w:del>
      <w:r w:rsidRPr="003635EA">
        <w:t xml:space="preserve"> but are not sure where it is located, </w:t>
      </w:r>
      <w:ins w:id="370" w:author="Jeff Jacobson" w:date="2012-09-04T15:44:00Z">
        <w:r w:rsidR="0005322C">
          <w:t xml:space="preserve">they can </w:t>
        </w:r>
      </w:ins>
      <w:r w:rsidRPr="003635EA">
        <w:t xml:space="preserve">start </w:t>
      </w:r>
      <w:del w:id="371" w:author="Jeff Jacobson" w:date="2012-09-04T15:44:00Z">
        <w:r w:rsidRPr="003635EA" w:rsidDel="0005322C">
          <w:delText xml:space="preserve">your </w:delText>
        </w:r>
      </w:del>
      <w:ins w:id="372" w:author="Jeff Jacobson" w:date="2012-09-04T15:44:00Z">
        <w:r w:rsidR="0005322C">
          <w:t xml:space="preserve">their </w:t>
        </w:r>
      </w:ins>
      <w:r w:rsidRPr="003635EA">
        <w:t xml:space="preserve">search at the highest site </w:t>
      </w:r>
      <w:r>
        <w:t xml:space="preserve">SharePoint </w:t>
      </w:r>
      <w:del w:id="373" w:author="DM" w:date="2012-08-18T11:00:00Z">
        <w:r w:rsidDel="00865849">
          <w:delText>S</w:delText>
        </w:r>
      </w:del>
      <w:ins w:id="374" w:author="DM" w:date="2012-08-18T11:00:00Z">
        <w:r w:rsidR="00865849">
          <w:t>s</w:t>
        </w:r>
      </w:ins>
      <w:r>
        <w:t>ite (</w:t>
      </w:r>
      <w:ins w:id="375" w:author="DM" w:date="2012-08-18T11:00:00Z">
        <w:r w:rsidR="00865849">
          <w:t>p</w:t>
        </w:r>
      </w:ins>
      <w:del w:id="376" w:author="DM" w:date="2012-08-18T11:00:00Z">
        <w:r w:rsidDel="00865849">
          <w:delText>P</w:delText>
        </w:r>
      </w:del>
      <w:r>
        <w:t xml:space="preserve">arent </w:t>
      </w:r>
      <w:del w:id="377" w:author="DM" w:date="2012-08-18T11:00:00Z">
        <w:r w:rsidDel="00865849">
          <w:delText>S</w:delText>
        </w:r>
      </w:del>
      <w:ins w:id="378" w:author="DM" w:date="2012-08-18T11:00:00Z">
        <w:r w:rsidR="00865849">
          <w:t>s</w:t>
        </w:r>
      </w:ins>
      <w:r>
        <w:t>ite)</w:t>
      </w:r>
      <w:del w:id="379" w:author="DM" w:date="2012-08-18T11:00:00Z">
        <w:r w:rsidDel="00865849">
          <w:delText>,</w:delText>
        </w:r>
      </w:del>
      <w:r>
        <w:t xml:space="preserve"> </w:t>
      </w:r>
      <w:r w:rsidRPr="003635EA">
        <w:t xml:space="preserve">where </w:t>
      </w:r>
      <w:del w:id="380" w:author="Jeff Jacobson" w:date="2012-09-04T15:44:00Z">
        <w:r w:rsidRPr="003635EA" w:rsidDel="0005322C">
          <w:delText xml:space="preserve">you </w:delText>
        </w:r>
      </w:del>
      <w:ins w:id="381" w:author="Jeff Jacobson" w:date="2012-09-04T15:44:00Z">
        <w:r w:rsidR="0005322C">
          <w:t xml:space="preserve">they </w:t>
        </w:r>
      </w:ins>
      <w:r w:rsidRPr="003635EA">
        <w:t xml:space="preserve">think the information might reside. </w:t>
      </w:r>
      <w:del w:id="382" w:author="DM" w:date="2012-08-18T11:00:00Z">
        <w:r w:rsidRPr="003635EA" w:rsidDel="00865849">
          <w:delText>You can t</w:delText>
        </w:r>
      </w:del>
      <w:ins w:id="383" w:author="DM" w:date="2012-08-18T11:00:00Z">
        <w:r w:rsidR="00865849">
          <w:t>T</w:t>
        </w:r>
      </w:ins>
      <w:r w:rsidRPr="003635EA">
        <w:t xml:space="preserve">hen refine the results </w:t>
      </w:r>
      <w:del w:id="384" w:author="DM" w:date="2012-08-18T11:00:00Z">
        <w:r w:rsidRPr="003635EA" w:rsidDel="00865849">
          <w:delText xml:space="preserve">in order </w:delText>
        </w:r>
      </w:del>
      <w:r w:rsidRPr="003635EA">
        <w:t xml:space="preserve">to find the information. </w:t>
      </w:r>
      <w:del w:id="385" w:author="Jeff Jacobson" w:date="2012-09-04T15:44:00Z">
        <w:r w:rsidRPr="003635EA" w:rsidDel="0005322C">
          <w:delText xml:space="preserve">You </w:delText>
        </w:r>
      </w:del>
      <w:ins w:id="386" w:author="Jeff Jacobson" w:date="2012-09-04T15:44:00Z">
        <w:r w:rsidR="0005322C">
          <w:t xml:space="preserve">Users </w:t>
        </w:r>
      </w:ins>
      <w:r w:rsidRPr="003635EA">
        <w:t>can look for content by entering keywords or a specific phrase enclosed in quotation marks</w:t>
      </w:r>
      <w:r>
        <w:t>.</w:t>
      </w:r>
    </w:p>
    <w:p w:rsidR="008518D0" w:rsidRDefault="008518D0" w:rsidP="008518D0">
      <w:pPr>
        <w:pStyle w:val="Para"/>
      </w:pPr>
      <w:r w:rsidRPr="00D03685">
        <w:t xml:space="preserve">If </w:t>
      </w:r>
      <w:del w:id="387" w:author="Jeff Jacobson" w:date="2012-09-04T15:44:00Z">
        <w:r w:rsidRPr="00D03685" w:rsidDel="0005322C">
          <w:delText xml:space="preserve">you need to construct </w:delText>
        </w:r>
      </w:del>
      <w:r w:rsidRPr="00D03685">
        <w:t>a more specific query</w:t>
      </w:r>
      <w:ins w:id="388" w:author="Jeff Jacobson" w:date="2012-09-04T15:44:00Z">
        <w:r w:rsidR="0005322C">
          <w:t xml:space="preserve"> is needed</w:t>
        </w:r>
      </w:ins>
      <w:r w:rsidRPr="00D03685">
        <w:t xml:space="preserve">, </w:t>
      </w:r>
      <w:del w:id="389" w:author="Jeff Jacobson" w:date="2012-09-04T15:45:00Z">
        <w:r w:rsidRPr="00D03685" w:rsidDel="0005322C">
          <w:delText xml:space="preserve">you </w:delText>
        </w:r>
      </w:del>
      <w:ins w:id="390" w:author="Jeff Jacobson" w:date="2012-09-04T15:45:00Z">
        <w:r w:rsidR="0005322C">
          <w:t xml:space="preserve">users </w:t>
        </w:r>
      </w:ins>
      <w:r w:rsidRPr="00D03685">
        <w:t xml:space="preserve">may want to use the </w:t>
      </w:r>
      <w:del w:id="391" w:author="Odum, Amy - Hoboken" w:date="2012-08-27T15:11:00Z">
        <w:r w:rsidRPr="00D03685" w:rsidDel="00952DA8">
          <w:delText>A</w:delText>
        </w:r>
      </w:del>
      <w:ins w:id="392" w:author="Odum, Amy - Hoboken" w:date="2012-08-27T15:11:00Z">
        <w:r w:rsidR="00952DA8">
          <w:t>a</w:t>
        </w:r>
      </w:ins>
      <w:r w:rsidRPr="00D03685">
        <w:t xml:space="preserve">dvanced </w:t>
      </w:r>
      <w:del w:id="393" w:author="Odum, Amy - Hoboken" w:date="2012-08-27T15:11:00Z">
        <w:r w:rsidRPr="00D03685" w:rsidDel="00952DA8">
          <w:delText>S</w:delText>
        </w:r>
      </w:del>
      <w:ins w:id="394" w:author="Odum, Amy - Hoboken" w:date="2012-08-27T15:11:00Z">
        <w:r w:rsidR="00952DA8">
          <w:t>s</w:t>
        </w:r>
      </w:ins>
      <w:r w:rsidRPr="00D03685">
        <w:t xml:space="preserve">earch page, which is available from the search results page. By using </w:t>
      </w:r>
      <w:del w:id="395" w:author="Odum, Amy - Hoboken" w:date="2012-08-27T15:11:00Z">
        <w:r w:rsidRPr="00D03685" w:rsidDel="00952DA8">
          <w:delText>A</w:delText>
        </w:r>
      </w:del>
      <w:ins w:id="396" w:author="Odum, Amy - Hoboken" w:date="2012-08-27T15:11:00Z">
        <w:r w:rsidR="00952DA8">
          <w:t>a</w:t>
        </w:r>
      </w:ins>
      <w:r w:rsidRPr="00D03685">
        <w:t xml:space="preserve">dvanced </w:t>
      </w:r>
      <w:del w:id="397" w:author="Odum, Amy - Hoboken" w:date="2012-08-27T15:11:00Z">
        <w:r w:rsidRPr="00D03685" w:rsidDel="00952DA8">
          <w:delText>S</w:delText>
        </w:r>
      </w:del>
      <w:ins w:id="398" w:author="Odum, Amy - Hoboken" w:date="2012-08-27T15:11:00Z">
        <w:r w:rsidR="00952DA8">
          <w:t>s</w:t>
        </w:r>
      </w:ins>
      <w:r w:rsidRPr="00D03685">
        <w:t>earch</w:t>
      </w:r>
      <w:ins w:id="399" w:author="DM" w:date="2012-08-18T11:01:00Z">
        <w:r w:rsidR="00FF78C1">
          <w:t>,</w:t>
        </w:r>
      </w:ins>
      <w:r w:rsidRPr="00D03685">
        <w:t xml:space="preserve"> </w:t>
      </w:r>
      <w:del w:id="400" w:author="Jeff Jacobson" w:date="2012-09-04T15:45:00Z">
        <w:r w:rsidRPr="00D03685" w:rsidDel="0005322C">
          <w:delText xml:space="preserve">you </w:delText>
        </w:r>
      </w:del>
      <w:ins w:id="401" w:author="Jeff Jacobson" w:date="2012-09-04T15:45:00Z">
        <w:r w:rsidR="0005322C">
          <w:t xml:space="preserve">users </w:t>
        </w:r>
      </w:ins>
      <w:r w:rsidRPr="00D03685">
        <w:t>can choose to display or exclude results that include certain words, filter search results by language or type, and search on content properties.</w:t>
      </w:r>
      <w:r>
        <w:t xml:space="preserve"> Thus</w:t>
      </w:r>
      <w:ins w:id="402" w:author="DM" w:date="2012-08-18T11:02:00Z">
        <w:r w:rsidR="00FF78C1">
          <w:t>,</w:t>
        </w:r>
      </w:ins>
      <w:r>
        <w:t xml:space="preserve"> it is </w:t>
      </w:r>
      <w:del w:id="403" w:author="DM" w:date="2012-08-18T11:02:00Z">
        <w:r w:rsidDel="00FF78C1">
          <w:delText xml:space="preserve">now </w:delText>
        </w:r>
      </w:del>
      <w:r>
        <w:t xml:space="preserve">very easy to search for </w:t>
      </w:r>
      <w:del w:id="404" w:author="DM" w:date="2012-08-18T11:02:00Z">
        <w:r w:rsidDel="00FF78C1">
          <w:delText xml:space="preserve">required </w:delText>
        </w:r>
      </w:del>
      <w:r>
        <w:t>data on the site without wasting lots of time.</w:t>
      </w:r>
    </w:p>
    <w:p w:rsidR="008518D0" w:rsidRDefault="008518D0" w:rsidP="008518D0">
      <w:pPr>
        <w:pStyle w:val="Para"/>
      </w:pPr>
      <w:r>
        <w:t>SharePoint 2001 supports the</w:t>
      </w:r>
      <w:ins w:id="405" w:author="DM" w:date="2012-08-18T11:02:00Z">
        <w:r w:rsidR="00FF78C1">
          <w:t>se</w:t>
        </w:r>
      </w:ins>
      <w:del w:id="406" w:author="DM" w:date="2012-08-18T11:02:00Z">
        <w:r w:rsidDel="00FF78C1">
          <w:delText xml:space="preserve"> following</w:delText>
        </w:r>
      </w:del>
      <w:r>
        <w:t xml:space="preserve"> types of search:</w:t>
      </w:r>
    </w:p>
    <w:p w:rsidR="008518D0" w:rsidRDefault="00FE6FE6" w:rsidP="008518D0">
      <w:pPr>
        <w:pStyle w:val="ListBulleted"/>
      </w:pPr>
      <w:r w:rsidRPr="00FE6FE6">
        <w:rPr>
          <w:b/>
          <w:rPrChange w:id="407" w:author="DM" w:date="2012-08-18T11:02:00Z">
            <w:rPr>
              <w:shd w:val="clear" w:color="auto" w:fill="FFCC99"/>
            </w:rPr>
          </w:rPrChange>
        </w:rPr>
        <w:t>Boolean</w:t>
      </w:r>
      <w:r w:rsidR="008518D0">
        <w:t xml:space="preserve"> </w:t>
      </w:r>
      <w:ins w:id="408" w:author="DM" w:date="2012-08-18T11:02:00Z">
        <w:r w:rsidR="00FF78C1">
          <w:t>s</w:t>
        </w:r>
      </w:ins>
      <w:del w:id="409" w:author="DM" w:date="2012-08-18T11:02:00Z">
        <w:r w:rsidRPr="00FE6FE6">
          <w:rPr>
            <w:b/>
            <w:rPrChange w:id="410" w:author="DM" w:date="2012-08-18T11:02:00Z">
              <w:rPr>
                <w:shd w:val="clear" w:color="auto" w:fill="FFCC99"/>
              </w:rPr>
            </w:rPrChange>
          </w:rPr>
          <w:delText>S</w:delText>
        </w:r>
      </w:del>
      <w:r w:rsidRPr="00FE6FE6">
        <w:rPr>
          <w:b/>
          <w:rPrChange w:id="411" w:author="DM" w:date="2012-08-18T11:02:00Z">
            <w:rPr>
              <w:shd w:val="clear" w:color="auto" w:fill="FFCC99"/>
            </w:rPr>
          </w:rPrChange>
        </w:rPr>
        <w:t>earch</w:t>
      </w:r>
      <w:ins w:id="412" w:author="DM" w:date="2012-08-18T11:03:00Z">
        <w:r w:rsidR="00FF78C1">
          <w:rPr>
            <w:b/>
          </w:rPr>
          <w:t>.</w:t>
        </w:r>
      </w:ins>
      <w:del w:id="413" w:author="DM" w:date="2012-08-18T11:02:00Z">
        <w:r w:rsidR="008518D0" w:rsidDel="00FF78C1">
          <w:delText>:</w:delText>
        </w:r>
      </w:del>
      <w:r w:rsidR="008518D0">
        <w:t xml:space="preserve"> </w:t>
      </w:r>
      <w:del w:id="414" w:author="Jeff Jacobson" w:date="2012-09-04T15:45:00Z">
        <w:r w:rsidR="008518D0" w:rsidDel="0092650E">
          <w:delText xml:space="preserve">You </w:delText>
        </w:r>
      </w:del>
      <w:ins w:id="415" w:author="Jeff Jacobson" w:date="2012-09-04T15:45:00Z">
        <w:r w:rsidR="0092650E">
          <w:t xml:space="preserve">Users </w:t>
        </w:r>
      </w:ins>
      <w:r w:rsidR="008518D0">
        <w:t>can use Boolean operators</w:t>
      </w:r>
      <w:ins w:id="416" w:author="DM" w:date="2012-08-18T11:02:00Z">
        <w:r w:rsidR="00FF78C1">
          <w:t>—</w:t>
        </w:r>
      </w:ins>
      <w:del w:id="417" w:author="DM" w:date="2012-08-18T11:02:00Z">
        <w:r w:rsidR="008518D0" w:rsidDel="00FF78C1">
          <w:delText xml:space="preserve"> </w:delText>
        </w:r>
      </w:del>
      <w:ins w:id="418" w:author="DM" w:date="2012-08-18T11:02:00Z">
        <w:r w:rsidR="00FF78C1">
          <w:t>AND, OR, NOT—</w:t>
        </w:r>
      </w:ins>
      <w:r w:rsidR="008518D0">
        <w:t>to combine text and construct a meaningful query.</w:t>
      </w:r>
      <w:del w:id="419" w:author="DM" w:date="2012-08-18T11:03:00Z">
        <w:r w:rsidR="008518D0" w:rsidDel="00FF78C1">
          <w:delText xml:space="preserve"> E.g., </w:delText>
        </w:r>
      </w:del>
      <w:del w:id="420" w:author="DM" w:date="2012-08-18T11:02:00Z">
        <w:r w:rsidR="008518D0" w:rsidDel="00FF78C1">
          <w:delText>AND, OR, NOT</w:delText>
        </w:r>
      </w:del>
    </w:p>
    <w:p w:rsidR="008518D0" w:rsidRDefault="00FE6FE6" w:rsidP="008518D0">
      <w:pPr>
        <w:pStyle w:val="ListBulleted"/>
      </w:pPr>
      <w:r w:rsidRPr="00FE6FE6">
        <w:rPr>
          <w:b/>
          <w:rPrChange w:id="421" w:author="DM" w:date="2012-08-18T11:03:00Z">
            <w:rPr>
              <w:shd w:val="clear" w:color="auto" w:fill="FFCC99"/>
            </w:rPr>
          </w:rPrChange>
        </w:rPr>
        <w:t xml:space="preserve">Wildcard </w:t>
      </w:r>
      <w:ins w:id="422" w:author="DM" w:date="2012-08-18T11:03:00Z">
        <w:r w:rsidR="00FF78C1">
          <w:rPr>
            <w:b/>
          </w:rPr>
          <w:t>s</w:t>
        </w:r>
      </w:ins>
      <w:del w:id="423" w:author="DM" w:date="2012-08-18T11:03:00Z">
        <w:r w:rsidRPr="00FE6FE6">
          <w:rPr>
            <w:b/>
            <w:rPrChange w:id="424" w:author="DM" w:date="2012-08-18T11:03:00Z">
              <w:rPr>
                <w:shd w:val="clear" w:color="auto" w:fill="FFCC99"/>
              </w:rPr>
            </w:rPrChange>
          </w:rPr>
          <w:delText>S</w:delText>
        </w:r>
      </w:del>
      <w:r w:rsidRPr="00FE6FE6">
        <w:rPr>
          <w:b/>
          <w:rPrChange w:id="425" w:author="DM" w:date="2012-08-18T11:03:00Z">
            <w:rPr>
              <w:shd w:val="clear" w:color="auto" w:fill="FFCC99"/>
            </w:rPr>
          </w:rPrChange>
        </w:rPr>
        <w:t>earch</w:t>
      </w:r>
      <w:ins w:id="426" w:author="DM" w:date="2012-08-18T11:03:00Z">
        <w:r w:rsidR="00FF78C1">
          <w:rPr>
            <w:b/>
          </w:rPr>
          <w:t>.</w:t>
        </w:r>
      </w:ins>
      <w:del w:id="427" w:author="DM" w:date="2012-08-18T11:03:00Z">
        <w:r w:rsidRPr="00FE6FE6">
          <w:rPr>
            <w:b/>
            <w:rPrChange w:id="428" w:author="DM" w:date="2012-08-18T11:03:00Z">
              <w:rPr>
                <w:shd w:val="clear" w:color="auto" w:fill="FFCC99"/>
              </w:rPr>
            </w:rPrChange>
          </w:rPr>
          <w:delText>:</w:delText>
        </w:r>
      </w:del>
      <w:r w:rsidR="008518D0">
        <w:t xml:space="preserve"> </w:t>
      </w:r>
      <w:r w:rsidR="008518D0" w:rsidRPr="00D03685">
        <w:t xml:space="preserve">Search queries can now match a wildcard at the end of a text string. </w:t>
      </w:r>
      <w:del w:id="429" w:author="DM" w:date="2012-08-18T11:03:00Z">
        <w:r w:rsidR="008518D0" w:rsidRPr="00D03685" w:rsidDel="00FF78C1">
          <w:delText>You can f</w:delText>
        </w:r>
      </w:del>
      <w:ins w:id="430" w:author="DM" w:date="2012-08-18T11:03:00Z">
        <w:r w:rsidR="00FF78C1">
          <w:t>F</w:t>
        </w:r>
      </w:ins>
      <w:r w:rsidR="008518D0" w:rsidRPr="00D03685">
        <w:t>or instance</w:t>
      </w:r>
      <w:ins w:id="431" w:author="DM" w:date="2012-08-18T11:03:00Z">
        <w:r w:rsidR="00FF78C1">
          <w:t xml:space="preserve">, </w:t>
        </w:r>
        <w:del w:id="432" w:author="Jeff Jacobson" w:date="2012-09-04T15:45:00Z">
          <w:r w:rsidR="00FF78C1" w:rsidDel="0092650E">
            <w:delText>you</w:delText>
          </w:r>
        </w:del>
      </w:ins>
      <w:ins w:id="433" w:author="Jeff Jacobson" w:date="2012-09-04T15:45:00Z">
        <w:r w:rsidR="0092650E">
          <w:t>users</w:t>
        </w:r>
      </w:ins>
      <w:ins w:id="434" w:author="DM" w:date="2012-08-18T11:03:00Z">
        <w:r w:rsidR="00FF78C1">
          <w:t xml:space="preserve"> can</w:t>
        </w:r>
      </w:ins>
      <w:r w:rsidR="008518D0" w:rsidRPr="00D03685">
        <w:t xml:space="preserve"> search for </w:t>
      </w:r>
      <w:r w:rsidR="00530B46">
        <w:t>“</w:t>
      </w:r>
      <w:proofErr w:type="spellStart"/>
      <w:proofErr w:type="gramStart"/>
      <w:r w:rsidR="008518D0" w:rsidRPr="00D03685">
        <w:t>tenn</w:t>
      </w:r>
      <w:proofErr w:type="spellEnd"/>
      <w:proofErr w:type="gramEnd"/>
      <w:r w:rsidR="008518D0" w:rsidRPr="00D03685">
        <w:t>*</w:t>
      </w:r>
      <w:r w:rsidR="00530B46">
        <w:t xml:space="preserve">” </w:t>
      </w:r>
      <w:r w:rsidR="008518D0" w:rsidRPr="00D03685">
        <w:t xml:space="preserve">and get results that have the word </w:t>
      </w:r>
      <w:ins w:id="435" w:author="DM" w:date="2012-08-18T11:03:00Z">
        <w:r w:rsidR="00FF78C1">
          <w:t>“</w:t>
        </w:r>
      </w:ins>
      <w:del w:id="436" w:author="DM" w:date="2012-08-18T11:03:00Z">
        <w:r w:rsidR="008518D0" w:rsidDel="00FF78C1">
          <w:delText>‘</w:delText>
        </w:r>
      </w:del>
      <w:r w:rsidR="008518D0" w:rsidRPr="00D03685">
        <w:t>tennis</w:t>
      </w:r>
      <w:ins w:id="437" w:author="DM" w:date="2012-08-18T11:03:00Z">
        <w:r w:rsidR="00FF78C1">
          <w:t>”</w:t>
        </w:r>
      </w:ins>
      <w:del w:id="438" w:author="DM" w:date="2012-08-18T11:03:00Z">
        <w:r w:rsidR="008518D0" w:rsidDel="00FF78C1">
          <w:delText>’</w:delText>
        </w:r>
      </w:del>
      <w:r w:rsidR="008518D0">
        <w:t xml:space="preserve"> </w:t>
      </w:r>
      <w:r w:rsidR="008518D0" w:rsidRPr="00D03685">
        <w:t>in them</w:t>
      </w:r>
      <w:ins w:id="439" w:author="DM" w:date="2012-08-18T11:03:00Z">
        <w:r w:rsidR="00FF78C1">
          <w:t>.</w:t>
        </w:r>
      </w:ins>
    </w:p>
    <w:p w:rsidR="008518D0" w:rsidRPr="008337CF" w:rsidRDefault="00FE6FE6" w:rsidP="008518D0">
      <w:pPr>
        <w:pStyle w:val="ListBulleted"/>
        <w:spacing w:after="0"/>
        <w:rPr>
          <w:rFonts w:cstheme="minorHAnsi"/>
        </w:rPr>
      </w:pPr>
      <w:r w:rsidRPr="00FE6FE6">
        <w:rPr>
          <w:b/>
          <w:rPrChange w:id="440" w:author="DM" w:date="2012-08-18T11:03:00Z">
            <w:rPr>
              <w:shd w:val="clear" w:color="auto" w:fill="FFCC99"/>
            </w:rPr>
          </w:rPrChange>
        </w:rPr>
        <w:t xml:space="preserve">Faceted </w:t>
      </w:r>
      <w:del w:id="441" w:author="DM" w:date="2012-08-18T11:03:00Z">
        <w:r w:rsidRPr="00FE6FE6">
          <w:rPr>
            <w:b/>
            <w:rPrChange w:id="442" w:author="DM" w:date="2012-08-18T11:03:00Z">
              <w:rPr>
                <w:shd w:val="clear" w:color="auto" w:fill="FFCC99"/>
              </w:rPr>
            </w:rPrChange>
          </w:rPr>
          <w:delText>S</w:delText>
        </w:r>
      </w:del>
      <w:ins w:id="443" w:author="DM" w:date="2012-08-18T11:03:00Z">
        <w:r w:rsidR="00FF78C1">
          <w:rPr>
            <w:b/>
          </w:rPr>
          <w:t>s</w:t>
        </w:r>
      </w:ins>
      <w:r w:rsidRPr="00FE6FE6">
        <w:rPr>
          <w:b/>
          <w:rPrChange w:id="444" w:author="DM" w:date="2012-08-18T11:03:00Z">
            <w:rPr>
              <w:shd w:val="clear" w:color="auto" w:fill="FFCC99"/>
            </w:rPr>
          </w:rPrChange>
        </w:rPr>
        <w:t>earch</w:t>
      </w:r>
      <w:ins w:id="445" w:author="DM" w:date="2012-08-18T11:03:00Z">
        <w:r w:rsidR="00FF78C1">
          <w:rPr>
            <w:b/>
          </w:rPr>
          <w:t>.</w:t>
        </w:r>
      </w:ins>
      <w:del w:id="446" w:author="DM" w:date="2012-08-18T11:03:00Z">
        <w:r w:rsidRPr="00FE6FE6">
          <w:rPr>
            <w:b/>
            <w:rPrChange w:id="447" w:author="DM" w:date="2012-08-18T11:03:00Z">
              <w:rPr>
                <w:shd w:val="clear" w:color="auto" w:fill="FFCC99"/>
              </w:rPr>
            </w:rPrChange>
          </w:rPr>
          <w:delText>:</w:delText>
        </w:r>
      </w:del>
      <w:r w:rsidR="008518D0">
        <w:t xml:space="preserve"> </w:t>
      </w:r>
      <w:r w:rsidR="008518D0" w:rsidRPr="00D03685">
        <w:t xml:space="preserve">When a search query returns </w:t>
      </w:r>
      <w:ins w:id="448" w:author="DM" w:date="2012-08-18T11:03:00Z">
        <w:r w:rsidR="00FF78C1">
          <w:t>many</w:t>
        </w:r>
      </w:ins>
      <w:del w:id="449" w:author="DM" w:date="2012-08-18T11:03:00Z">
        <w:r w:rsidR="008518D0" w:rsidRPr="00D03685" w:rsidDel="00FF78C1">
          <w:delText>a lot of</w:delText>
        </w:r>
      </w:del>
      <w:r w:rsidR="008518D0" w:rsidRPr="00D03685">
        <w:t xml:space="preserve"> results</w:t>
      </w:r>
      <w:ins w:id="450" w:author="DM" w:date="2012-08-18T11:03:00Z">
        <w:r w:rsidR="00FF78C1">
          <w:t>,</w:t>
        </w:r>
      </w:ins>
      <w:r w:rsidR="008518D0" w:rsidRPr="00D03685">
        <w:t xml:space="preserve"> the faceted search functionality displays a refinement panel on the left side of the screen. In the panel </w:t>
      </w:r>
      <w:del w:id="451" w:author="Jeff Jacobson" w:date="2012-09-04T15:45:00Z">
        <w:r w:rsidR="008518D0" w:rsidRPr="00D03685" w:rsidDel="0092650E">
          <w:delText xml:space="preserve">you </w:delText>
        </w:r>
      </w:del>
      <w:ins w:id="452" w:author="Jeff Jacobson" w:date="2012-09-04T15:45:00Z">
        <w:r w:rsidR="0092650E">
          <w:t>users</w:t>
        </w:r>
        <w:r w:rsidR="0092650E" w:rsidRPr="00D03685">
          <w:t xml:space="preserve"> </w:t>
        </w:r>
      </w:ins>
      <w:r w:rsidR="008518D0" w:rsidRPr="00D03685">
        <w:t xml:space="preserve">can refine the results based on criteria </w:t>
      </w:r>
      <w:ins w:id="453" w:author="DM" w:date="2012-08-18T11:04:00Z">
        <w:r w:rsidR="00FF78C1">
          <w:t>such as</w:t>
        </w:r>
      </w:ins>
      <w:del w:id="454" w:author="DM" w:date="2012-08-18T11:04:00Z">
        <w:r w:rsidR="008518D0" w:rsidRPr="00D03685" w:rsidDel="00FF78C1">
          <w:delText>like</w:delText>
        </w:r>
      </w:del>
      <w:r w:rsidR="008518D0" w:rsidRPr="00D03685">
        <w:t xml:space="preserve"> </w:t>
      </w:r>
      <w:del w:id="455" w:author="DM" w:date="2012-08-18T11:04:00Z">
        <w:r w:rsidR="008518D0" w:rsidRPr="00D03685" w:rsidDel="00FF78C1">
          <w:delText>R</w:delText>
        </w:r>
      </w:del>
      <w:ins w:id="456" w:author="DM" w:date="2012-08-18T11:04:00Z">
        <w:r w:rsidR="00FF78C1">
          <w:t>r</w:t>
        </w:r>
      </w:ins>
      <w:r w:rsidR="008518D0" w:rsidRPr="00D03685">
        <w:t xml:space="preserve">esult type, </w:t>
      </w:r>
      <w:del w:id="457" w:author="DM" w:date="2012-08-18T11:04:00Z">
        <w:r w:rsidR="008518D0" w:rsidRPr="00D03685" w:rsidDel="00FF78C1">
          <w:delText>S</w:delText>
        </w:r>
      </w:del>
      <w:ins w:id="458" w:author="DM" w:date="2012-08-18T11:04:00Z">
        <w:r w:rsidR="00FF78C1">
          <w:t>s</w:t>
        </w:r>
      </w:ins>
      <w:r w:rsidR="008518D0" w:rsidRPr="00D03685">
        <w:t xml:space="preserve">ite, </w:t>
      </w:r>
      <w:del w:id="459" w:author="DM" w:date="2012-08-18T11:04:00Z">
        <w:r w:rsidR="008518D0" w:rsidRPr="00D03685" w:rsidDel="00FF78C1">
          <w:delText>A</w:delText>
        </w:r>
      </w:del>
      <w:ins w:id="460" w:author="DM" w:date="2012-08-18T11:04:00Z">
        <w:r w:rsidR="00FF78C1">
          <w:t>a</w:t>
        </w:r>
      </w:ins>
      <w:r w:rsidR="008518D0" w:rsidRPr="00D03685">
        <w:t xml:space="preserve">uthor, </w:t>
      </w:r>
      <w:del w:id="461" w:author="DM" w:date="2012-08-18T11:04:00Z">
        <w:r w:rsidR="008518D0" w:rsidRPr="00D03685" w:rsidDel="00FF78C1">
          <w:delText>M</w:delText>
        </w:r>
      </w:del>
      <w:ins w:id="462" w:author="DM" w:date="2012-08-18T11:04:00Z">
        <w:r w:rsidR="00FF78C1">
          <w:t>m</w:t>
        </w:r>
      </w:ins>
      <w:r w:rsidR="008518D0" w:rsidRPr="00D03685">
        <w:t xml:space="preserve">odified </w:t>
      </w:r>
      <w:del w:id="463" w:author="DM" w:date="2012-08-18T11:04:00Z">
        <w:r w:rsidR="008518D0" w:rsidRPr="00D03685" w:rsidDel="00FF78C1">
          <w:delText>D</w:delText>
        </w:r>
      </w:del>
      <w:ins w:id="464" w:author="DM" w:date="2012-08-18T11:04:00Z">
        <w:r w:rsidR="00FF78C1">
          <w:t>d</w:t>
        </w:r>
      </w:ins>
      <w:r w:rsidR="008518D0" w:rsidRPr="00D03685">
        <w:t>ate</w:t>
      </w:r>
      <w:ins w:id="465" w:author="DM" w:date="2012-08-18T11:04:00Z">
        <w:r w:rsidR="00FF78C1">
          <w:t>,</w:t>
        </w:r>
      </w:ins>
      <w:r w:rsidR="008518D0" w:rsidRPr="00D03685">
        <w:t xml:space="preserve"> and </w:t>
      </w:r>
      <w:del w:id="466" w:author="DM" w:date="2012-08-18T11:04:00Z">
        <w:r w:rsidR="008518D0" w:rsidRPr="00D03685" w:rsidDel="00FF78C1">
          <w:delText>T</w:delText>
        </w:r>
      </w:del>
      <w:ins w:id="467" w:author="DM" w:date="2012-08-18T11:04:00Z">
        <w:r w:rsidR="00FF78C1">
          <w:t>t</w:t>
        </w:r>
      </w:ins>
      <w:r w:rsidR="008518D0" w:rsidRPr="00D03685">
        <w:t>ags</w:t>
      </w:r>
      <w:r w:rsidR="008518D0">
        <w:t>.</w:t>
      </w:r>
    </w:p>
    <w:p w:rsidR="009302C5" w:rsidRPr="003078F5" w:rsidRDefault="009302C5" w:rsidP="009142B0">
      <w:pPr>
        <w:pStyle w:val="H2"/>
      </w:pPr>
      <w:r w:rsidRPr="003078F5">
        <w:t xml:space="preserve">Advanced Workflows </w:t>
      </w:r>
      <w:r w:rsidR="00D75913">
        <w:t>w</w:t>
      </w:r>
      <w:r w:rsidRPr="003078F5">
        <w:t>ithout Needing Deep Programming Abilities</w:t>
      </w:r>
    </w:p>
    <w:p w:rsidR="009302C5" w:rsidRPr="003078F5" w:rsidRDefault="004E4101" w:rsidP="009302C5">
      <w:pPr>
        <w:pStyle w:val="Para"/>
      </w:pPr>
      <w:r w:rsidRPr="003078F5">
        <w:t>Project Server working as an application within SharePoint offers significant automation capabilities.</w:t>
      </w:r>
    </w:p>
    <w:p w:rsidR="004E4101" w:rsidRDefault="004E4101" w:rsidP="009302C5">
      <w:pPr>
        <w:pStyle w:val="Para"/>
      </w:pPr>
      <w:del w:id="468" w:author="DM" w:date="2012-08-18T11:04:00Z">
        <w:r w:rsidRPr="003078F5" w:rsidDel="00B80B8F">
          <w:delText>Creating w</w:delText>
        </w:r>
      </w:del>
      <w:ins w:id="469" w:author="DM" w:date="2012-08-18T11:04:00Z">
        <w:r w:rsidR="00B80B8F">
          <w:t>W</w:t>
        </w:r>
      </w:ins>
      <w:r w:rsidRPr="003078F5">
        <w:t>orkflows</w:t>
      </w:r>
      <w:r w:rsidR="00982BE8" w:rsidRPr="003078F5">
        <w:t xml:space="preserve"> </w:t>
      </w:r>
      <w:ins w:id="470" w:author="DM" w:date="2012-08-18T11:04:00Z">
        <w:r w:rsidR="00B80B8F">
          <w:t xml:space="preserve">can be created </w:t>
        </w:r>
        <w:r w:rsidR="00B80B8F" w:rsidRPr="003078F5">
          <w:t xml:space="preserve">easily and efficiently </w:t>
        </w:r>
      </w:ins>
      <w:r w:rsidR="00982BE8" w:rsidRPr="003078F5">
        <w:t>in Project Server</w:t>
      </w:r>
      <w:ins w:id="471" w:author="DM" w:date="2012-08-18T11:04:00Z">
        <w:r w:rsidR="00B80B8F">
          <w:t>.</w:t>
        </w:r>
      </w:ins>
      <w:r w:rsidR="00982BE8" w:rsidRPr="003078F5">
        <w:t xml:space="preserve"> </w:t>
      </w:r>
      <w:del w:id="472" w:author="DM" w:date="2012-08-18T11:04:00Z">
        <w:r w:rsidR="00982BE8" w:rsidRPr="003078F5" w:rsidDel="00B80B8F">
          <w:delText>can be done easily and efficiently and there are now m</w:delText>
        </w:r>
      </w:del>
      <w:ins w:id="473" w:author="DM" w:date="2012-08-18T11:04:00Z">
        <w:r w:rsidR="00B80B8F">
          <w:t>M</w:t>
        </w:r>
      </w:ins>
      <w:r w:rsidR="00982BE8" w:rsidRPr="003078F5">
        <w:t>any third</w:t>
      </w:r>
      <w:ins w:id="474" w:author="DM" w:date="2012-08-18T11:04:00Z">
        <w:r w:rsidR="00B80B8F">
          <w:t>-</w:t>
        </w:r>
      </w:ins>
      <w:del w:id="475" w:author="DM" w:date="2012-08-18T11:04:00Z">
        <w:r w:rsidR="00982BE8" w:rsidRPr="003078F5" w:rsidDel="00B80B8F">
          <w:delText xml:space="preserve"> </w:delText>
        </w:r>
      </w:del>
      <w:r w:rsidR="00982BE8" w:rsidRPr="003078F5">
        <w:t xml:space="preserve">party tools </w:t>
      </w:r>
      <w:ins w:id="476" w:author="DM" w:date="2012-08-18T11:04:00Z">
        <w:r w:rsidR="00B80B8F">
          <w:t xml:space="preserve">are available to </w:t>
        </w:r>
      </w:ins>
      <w:del w:id="477" w:author="DM" w:date="2012-08-18T11:05:00Z">
        <w:r w:rsidR="00982BE8" w:rsidRPr="003078F5" w:rsidDel="00B80B8F">
          <w:delText xml:space="preserve">out there that help rapidly </w:delText>
        </w:r>
      </w:del>
      <w:r w:rsidR="00982BE8" w:rsidRPr="003078F5">
        <w:t xml:space="preserve">speed this process or </w:t>
      </w:r>
      <w:del w:id="478" w:author="DM" w:date="2012-08-18T11:05:00Z">
        <w:r w:rsidR="00982BE8" w:rsidRPr="003078F5" w:rsidDel="00B80B8F">
          <w:delText xml:space="preserve">in fact </w:delText>
        </w:r>
      </w:del>
      <w:r w:rsidR="00982BE8" w:rsidRPr="003078F5">
        <w:t xml:space="preserve">are </w:t>
      </w:r>
      <w:del w:id="479" w:author="DM" w:date="2012-08-18T11:05:00Z">
        <w:r w:rsidR="00982BE8" w:rsidRPr="003078F5" w:rsidDel="00B80B8F">
          <w:delText xml:space="preserve">already built and </w:delText>
        </w:r>
      </w:del>
      <w:r w:rsidR="00982BE8" w:rsidRPr="003078F5">
        <w:t>waiting to be deployed.</w:t>
      </w:r>
    </w:p>
    <w:p w:rsidR="00963D37" w:rsidRDefault="00963D37" w:rsidP="009302C5">
      <w:pPr>
        <w:pStyle w:val="Para"/>
      </w:pPr>
      <w:r>
        <w:t xml:space="preserve">This section </w:t>
      </w:r>
      <w:ins w:id="480" w:author="DM" w:date="2012-08-18T11:05:00Z">
        <w:r w:rsidR="00B80B8F">
          <w:t>does not</w:t>
        </w:r>
      </w:ins>
      <w:del w:id="481" w:author="DM" w:date="2012-08-18T11:05:00Z">
        <w:r w:rsidDel="00B80B8F">
          <w:delText>isn’t intended to</w:delText>
        </w:r>
      </w:del>
      <w:r>
        <w:t xml:space="preserve"> delve deeply into setup, configuration</w:t>
      </w:r>
      <w:ins w:id="482" w:author="DM" w:date="2012-08-18T11:05:00Z">
        <w:r w:rsidR="00B80B8F">
          <w:t>,</w:t>
        </w:r>
      </w:ins>
      <w:r>
        <w:t xml:space="preserve"> and programming instructions for creating workflows</w:t>
      </w:r>
      <w:ins w:id="483" w:author="DM" w:date="2012-08-18T11:05:00Z">
        <w:r w:rsidR="00B80B8F">
          <w:t>.</w:t>
        </w:r>
      </w:ins>
      <w:r>
        <w:t xml:space="preserve"> </w:t>
      </w:r>
      <w:del w:id="484" w:author="DM" w:date="2012-08-18T11:05:00Z">
        <w:r w:rsidDel="00B80B8F">
          <w:delText>(I can hear the Program and Portfolio managers breathe a sigh)</w:delText>
        </w:r>
        <w:r w:rsidR="00D75913" w:rsidDel="00B80B8F">
          <w:delText>.</w:delText>
        </w:r>
      </w:del>
      <w:r>
        <w:t xml:space="preserve"> </w:t>
      </w:r>
      <w:r w:rsidR="00D75913">
        <w:t xml:space="preserve">Rather, </w:t>
      </w:r>
      <w:ins w:id="485" w:author="DM" w:date="2012-08-18T11:05:00Z">
        <w:r w:rsidR="00B80B8F">
          <w:t>its</w:t>
        </w:r>
      </w:ins>
      <w:del w:id="486" w:author="DM" w:date="2012-08-18T11:05:00Z">
        <w:r w:rsidR="00D75913" w:rsidDel="00B80B8F">
          <w:delText>this</w:delText>
        </w:r>
      </w:del>
      <w:ins w:id="487" w:author="DM" w:date="2012-08-18T11:05:00Z">
        <w:r w:rsidR="00B80B8F">
          <w:t xml:space="preserve"> aim </w:t>
        </w:r>
      </w:ins>
      <w:del w:id="488" w:author="DM" w:date="2012-08-18T11:05:00Z">
        <w:r w:rsidR="00D75913" w:rsidDel="00B80B8F">
          <w:delText xml:space="preserve"> section </w:delText>
        </w:r>
      </w:del>
      <w:r w:rsidR="00D75913">
        <w:t xml:space="preserve">is </w:t>
      </w:r>
      <w:r>
        <w:t>to help those who are contemplating automation of manual steps understand the overall capabilities of Project Server with SharePoint and what is possible with workflow automation.</w:t>
      </w:r>
      <w:r w:rsidR="00D75913">
        <w:t xml:space="preserve"> </w:t>
      </w:r>
    </w:p>
    <w:p w:rsidR="00963D37" w:rsidRDefault="004F6C9C" w:rsidP="009302C5">
      <w:pPr>
        <w:pStyle w:val="Para"/>
      </w:pPr>
      <w:r>
        <w:t xml:space="preserve">The concept behind workflows reaches directly to a growing and maturing organization that </w:t>
      </w:r>
      <w:del w:id="489" w:author="DM" w:date="2012-08-18T11:05:00Z">
        <w:r w:rsidDel="00B80B8F">
          <w:delText xml:space="preserve">will </w:delText>
        </w:r>
      </w:del>
      <w:r>
        <w:t>want</w:t>
      </w:r>
      <w:ins w:id="490" w:author="DM" w:date="2012-08-18T11:05:00Z">
        <w:r w:rsidR="00B80B8F">
          <w:t>s</w:t>
        </w:r>
      </w:ins>
      <w:r>
        <w:t xml:space="preserve"> to automate key steps, alerts, field updates</w:t>
      </w:r>
      <w:ins w:id="491" w:author="DM" w:date="2012-08-18T11:05:00Z">
        <w:r w:rsidR="00B80B8F">
          <w:t>,</w:t>
        </w:r>
      </w:ins>
      <w:r>
        <w:t xml:space="preserve"> and the progress</w:t>
      </w:r>
      <w:del w:id="492" w:author="Odum, Amy - Hoboken" w:date="2012-08-27T15:19:00Z">
        <w:r w:rsidDel="004D640D">
          <w:delText>ing</w:delText>
        </w:r>
      </w:del>
      <w:r w:rsidR="00D75913">
        <w:t xml:space="preserve"> of schedules using workflows. </w:t>
      </w:r>
      <w:r>
        <w:t xml:space="preserve">A key step in getting the most from workflow automation in both Project Server and </w:t>
      </w:r>
      <w:r w:rsidR="00D75913">
        <w:t xml:space="preserve">SharePoint is the process map. </w:t>
      </w:r>
      <w:r>
        <w:t xml:space="preserve">Identifying business and PPM processes lays the foundation for rapidly identifying areas that </w:t>
      </w:r>
      <w:r w:rsidR="00D75913">
        <w:t xml:space="preserve">can be automated. </w:t>
      </w:r>
      <w:r>
        <w:t xml:space="preserve">This </w:t>
      </w:r>
      <w:ins w:id="493" w:author="Odum, Amy - Hoboken" w:date="2012-08-27T15:20:00Z">
        <w:r w:rsidR="004D640D">
          <w:t xml:space="preserve">identification process </w:t>
        </w:r>
        <w:commentRangeStart w:id="494"/>
        <w:del w:id="495" w:author="Jeff Jacobson" w:date="2012-09-04T15:47:00Z">
          <w:r w:rsidR="004D640D" w:rsidDel="00B77985">
            <w:rPr>
              <w:rStyle w:val="QueryInline"/>
            </w:rPr>
            <w:delText>[AU: OK? if not,please identify “this” referent]</w:delText>
          </w:r>
        </w:del>
      </w:ins>
      <w:commentRangeEnd w:id="494"/>
      <w:r w:rsidR="00B77985">
        <w:rPr>
          <w:rStyle w:val="CommentReference"/>
          <w:rFonts w:asciiTheme="minorHAnsi" w:eastAsiaTheme="minorHAnsi" w:hAnsiTheme="minorHAnsi" w:cstheme="minorBidi"/>
          <w:snapToGrid/>
        </w:rPr>
        <w:commentReference w:id="494"/>
      </w:r>
      <w:r>
        <w:t xml:space="preserve">will become a focal point and also a </w:t>
      </w:r>
      <w:del w:id="496" w:author="Odum, Amy - Hoboken" w:date="2012-08-27T15:22:00Z">
        <w:r w:rsidDel="004D640D">
          <w:delText xml:space="preserve">use </w:delText>
        </w:r>
      </w:del>
      <w:ins w:id="497" w:author="Odum, Amy - Hoboken" w:date="2012-08-27T15:22:00Z">
        <w:r w:rsidR="004D640D">
          <w:t xml:space="preserve">test </w:t>
        </w:r>
      </w:ins>
      <w:r>
        <w:t xml:space="preserve">case </w:t>
      </w:r>
      <w:del w:id="498" w:author="Odum, Amy - Hoboken" w:date="2012-08-27T15:22:00Z">
        <w:r w:rsidDel="004D640D">
          <w:delText>example</w:delText>
        </w:r>
      </w:del>
      <w:commentRangeStart w:id="499"/>
      <w:ins w:id="500" w:author="Odum, Amy - Hoboken" w:date="2012-08-27T15:22:00Z">
        <w:del w:id="501" w:author="Jeff Jacobson" w:date="2012-09-04T15:47:00Z">
          <w:r w:rsidR="004D640D" w:rsidDel="00B77985">
            <w:rPr>
              <w:rStyle w:val="QueryInline"/>
            </w:rPr>
            <w:delText>[AU: OK? otherwise not sure what you mean by “a use case example”]</w:delText>
          </w:r>
        </w:del>
      </w:ins>
      <w:commentRangeEnd w:id="499"/>
      <w:r w:rsidR="00B77985">
        <w:rPr>
          <w:rStyle w:val="CommentReference"/>
          <w:rFonts w:asciiTheme="minorHAnsi" w:eastAsiaTheme="minorHAnsi" w:hAnsiTheme="minorHAnsi" w:cstheme="minorBidi"/>
          <w:snapToGrid/>
        </w:rPr>
        <w:commentReference w:id="499"/>
      </w:r>
      <w:r>
        <w:t xml:space="preserve"> for any technical or development team to create workflows in either Project Server or SharePoint.</w:t>
      </w:r>
      <w:r w:rsidR="00D75913">
        <w:t xml:space="preserve"> </w:t>
      </w:r>
    </w:p>
    <w:p w:rsidR="00D7543C" w:rsidRDefault="00D7543C" w:rsidP="009302C5">
      <w:pPr>
        <w:pStyle w:val="Para"/>
      </w:pPr>
      <w:r>
        <w:t>As this section suggests</w:t>
      </w:r>
      <w:r w:rsidR="00D75913">
        <w:t>,</w:t>
      </w:r>
      <w:r>
        <w:t xml:space="preserve"> you can get to simple and even complex workflows without having to build them </w:t>
      </w:r>
      <w:r w:rsidR="002740AA">
        <w:t>yourself</w:t>
      </w:r>
      <w:r>
        <w:t xml:space="preserve"> or become a .NET developer</w:t>
      </w:r>
      <w:ins w:id="502" w:author="DM" w:date="2012-08-18T11:06:00Z">
        <w:r w:rsidR="00B80B8F">
          <w:t>.</w:t>
        </w:r>
      </w:ins>
      <w:r>
        <w:t xml:space="preserve"> (</w:t>
      </w:r>
      <w:del w:id="503" w:author="DM" w:date="2012-08-18T11:06:00Z">
        <w:r w:rsidDel="00B80B8F">
          <w:delText>however h</w:delText>
        </w:r>
      </w:del>
      <w:ins w:id="504" w:author="DM" w:date="2012-08-18T11:06:00Z">
        <w:r w:rsidR="00B80B8F">
          <w:t>Being</w:t>
        </w:r>
      </w:ins>
      <w:del w:id="505" w:author="DM" w:date="2012-08-18T11:06:00Z">
        <w:r w:rsidDel="00B80B8F">
          <w:delText>aving</w:delText>
        </w:r>
      </w:del>
      <w:r>
        <w:t xml:space="preserve"> a techie or developer can be extremely useful for expanding what already exists</w:t>
      </w:r>
      <w:ins w:id="506" w:author="DM" w:date="2012-08-18T11:06:00Z">
        <w:r w:rsidR="00B80B8F">
          <w:t>, however.</w:t>
        </w:r>
      </w:ins>
      <w:r>
        <w:t>)</w:t>
      </w:r>
      <w:del w:id="507" w:author="DM" w:date="2012-08-18T11:06:00Z">
        <w:r w:rsidDel="00B80B8F">
          <w:delText>.</w:delText>
        </w:r>
      </w:del>
      <w:r w:rsidR="00D75913">
        <w:t xml:space="preserve"> </w:t>
      </w:r>
    </w:p>
    <w:p w:rsidR="00D7543C" w:rsidRDefault="00D7543C" w:rsidP="009302C5">
      <w:pPr>
        <w:pStyle w:val="Para"/>
      </w:pPr>
      <w:r>
        <w:t>Project Server’s Solution Starter Kit</w:t>
      </w:r>
      <w:del w:id="508" w:author="DM" w:date="2012-08-18T11:07:00Z">
        <w:r w:rsidDel="00B80B8F">
          <w:delText>,</w:delText>
        </w:r>
      </w:del>
      <w:r>
        <w:t xml:space="preserve"> comes with </w:t>
      </w:r>
      <w:ins w:id="509" w:author="DM" w:date="2012-08-18T11:07:00Z">
        <w:r w:rsidR="00B80B8F">
          <w:t>two</w:t>
        </w:r>
      </w:ins>
      <w:del w:id="510" w:author="DM" w:date="2012-08-18T11:07:00Z">
        <w:r w:rsidDel="00B80B8F">
          <w:delText>2</w:delText>
        </w:r>
      </w:del>
      <w:r>
        <w:t xml:space="preserve"> workflows that have features and functionality</w:t>
      </w:r>
      <w:r w:rsidR="002740AA">
        <w:t xml:space="preserve"> that </w:t>
      </w:r>
      <w:del w:id="511" w:author="Jeff Jacobson" w:date="2012-09-04T15:48:00Z">
        <w:r w:rsidR="002740AA" w:rsidDel="002534CD">
          <w:delText xml:space="preserve">give </w:delText>
        </w:r>
      </w:del>
      <w:del w:id="512" w:author="DM" w:date="2012-08-18T11:07:00Z">
        <w:r w:rsidR="002740AA" w:rsidDel="00B80B8F">
          <w:delText xml:space="preserve">the </w:delText>
        </w:r>
      </w:del>
      <w:r w:rsidR="002740AA">
        <w:t>end user</w:t>
      </w:r>
      <w:ins w:id="513" w:author="DM" w:date="2012-08-18T11:07:00Z">
        <w:r w:rsidR="00B80B8F">
          <w:t>s</w:t>
        </w:r>
      </w:ins>
      <w:r w:rsidR="002740AA">
        <w:t xml:space="preserve"> </w:t>
      </w:r>
      <w:del w:id="514" w:author="Jeff Jacobson" w:date="2012-09-04T15:49:00Z">
        <w:r w:rsidR="002740AA" w:rsidDel="002534CD">
          <w:delText>the ability to</w:delText>
        </w:r>
      </w:del>
      <w:ins w:id="515" w:author="Jeff Jacobson" w:date="2012-09-04T15:49:00Z">
        <w:r w:rsidR="002534CD">
          <w:t>can</w:t>
        </w:r>
      </w:ins>
      <w:r w:rsidR="002740AA">
        <w:t xml:space="preserve"> edit or leverage</w:t>
      </w:r>
      <w:ins w:id="516" w:author="DM" w:date="2012-08-18T11:07:00Z">
        <w:del w:id="517" w:author="Jeff Jacobson" w:date="2012-09-04T15:49:00Z">
          <w:r w:rsidR="00B80B8F" w:rsidDel="002534CD">
            <w:rPr>
              <w:rStyle w:val="QueryInline"/>
            </w:rPr>
            <w:delText>[AU: leverage what?]</w:delText>
          </w:r>
        </w:del>
      </w:ins>
      <w:r w:rsidR="002740AA">
        <w:t xml:space="preserve"> for excel</w:t>
      </w:r>
      <w:r w:rsidR="00D75913">
        <w:t xml:space="preserve">lent automation and workflows. </w:t>
      </w:r>
      <w:r w:rsidR="002740AA">
        <w:t xml:space="preserve">These are the </w:t>
      </w:r>
      <w:r>
        <w:t xml:space="preserve">Demand </w:t>
      </w:r>
      <w:r w:rsidR="002740AA">
        <w:t>M</w:t>
      </w:r>
      <w:r>
        <w:t xml:space="preserve">anagement Dynamic </w:t>
      </w:r>
      <w:ins w:id="518" w:author="DM" w:date="2012-08-18T11:07:00Z">
        <w:r w:rsidR="00007AAA">
          <w:t>and</w:t>
        </w:r>
      </w:ins>
      <w:del w:id="519" w:author="DM" w:date="2012-08-18T11:07:00Z">
        <w:r w:rsidDel="00007AAA">
          <w:delText>or</w:delText>
        </w:r>
      </w:del>
      <w:r>
        <w:t xml:space="preserve"> </w:t>
      </w:r>
      <w:r w:rsidR="002740AA">
        <w:t xml:space="preserve">Demand Management </w:t>
      </w:r>
      <w:r>
        <w:t xml:space="preserve">Morphing </w:t>
      </w:r>
      <w:r w:rsidR="002740AA">
        <w:t>workflows.</w:t>
      </w:r>
      <w:r w:rsidR="00D75913">
        <w:t xml:space="preserve"> </w:t>
      </w:r>
    </w:p>
    <w:p w:rsidR="002740AA" w:rsidRDefault="002740AA" w:rsidP="002740AA">
      <w:pPr>
        <w:pStyle w:val="Para"/>
      </w:pPr>
      <w:r>
        <w:t xml:space="preserve">Project Server </w:t>
      </w:r>
      <w:ins w:id="520" w:author="DM" w:date="2012-08-18T11:07:00Z">
        <w:r w:rsidR="00007AAA">
          <w:t>provides</w:t>
        </w:r>
      </w:ins>
      <w:del w:id="521" w:author="DM" w:date="2012-08-18T11:07:00Z">
        <w:r w:rsidDel="00007AAA">
          <w:delText>does give you</w:delText>
        </w:r>
      </w:del>
      <w:r>
        <w:t xml:space="preserve"> an</w:t>
      </w:r>
      <w:r w:rsidR="00D75913">
        <w:t xml:space="preserve"> out</w:t>
      </w:r>
      <w:ins w:id="522" w:author="DM" w:date="2012-08-18T11:07:00Z">
        <w:r w:rsidR="00007AAA">
          <w:t>-</w:t>
        </w:r>
      </w:ins>
      <w:del w:id="523" w:author="DM" w:date="2012-08-18T11:07:00Z">
        <w:r w:rsidR="00D75913" w:rsidDel="00007AAA">
          <w:delText xml:space="preserve"> </w:delText>
        </w:r>
      </w:del>
      <w:r w:rsidR="00D75913">
        <w:t>of</w:t>
      </w:r>
      <w:ins w:id="524" w:author="DM" w:date="2012-08-18T11:07:00Z">
        <w:r w:rsidR="00007AAA">
          <w:t>-</w:t>
        </w:r>
      </w:ins>
      <w:del w:id="525" w:author="DM" w:date="2012-08-18T11:07:00Z">
        <w:r w:rsidR="00D75913" w:rsidDel="00007AAA">
          <w:delText xml:space="preserve"> </w:delText>
        </w:r>
      </w:del>
      <w:r w:rsidR="00D75913">
        <w:t>the</w:t>
      </w:r>
      <w:ins w:id="526" w:author="DM" w:date="2012-08-18T11:07:00Z">
        <w:r w:rsidR="00007AAA">
          <w:t>-</w:t>
        </w:r>
      </w:ins>
      <w:del w:id="527" w:author="DM" w:date="2012-08-18T11:07:00Z">
        <w:r w:rsidR="00D75913" w:rsidDel="00007AAA">
          <w:delText xml:space="preserve"> </w:delText>
        </w:r>
      </w:del>
      <w:r w:rsidR="00D75913">
        <w:t xml:space="preserve">box workflow named </w:t>
      </w:r>
      <w:del w:id="528" w:author="DM" w:date="2012-08-18T11:07:00Z">
        <w:r w:rsidR="00D75913" w:rsidDel="00007AAA">
          <w:delText>“</w:delText>
        </w:r>
      </w:del>
      <w:r>
        <w:t>Sample Proposal Workflow</w:t>
      </w:r>
      <w:del w:id="529" w:author="DM" w:date="2012-08-18T11:07:00Z">
        <w:r w:rsidR="00D75913" w:rsidDel="00007AAA">
          <w:delText>”</w:delText>
        </w:r>
      </w:del>
      <w:r w:rsidRPr="002740AA">
        <w:t xml:space="preserve"> </w:t>
      </w:r>
      <w:r>
        <w:t xml:space="preserve">that can be leveraged for the </w:t>
      </w:r>
      <w:ins w:id="530" w:author="DM" w:date="2012-08-18T11:07:00Z">
        <w:r w:rsidR="00007AAA">
          <w:t>p</w:t>
        </w:r>
      </w:ins>
      <w:del w:id="531" w:author="DM" w:date="2012-08-18T11:07:00Z">
        <w:r w:rsidDel="00007AAA">
          <w:delText>P</w:delText>
        </w:r>
      </w:del>
      <w:r>
        <w:t xml:space="preserve">hases, </w:t>
      </w:r>
      <w:del w:id="532" w:author="DM" w:date="2012-08-18T11:07:00Z">
        <w:r w:rsidDel="00007AAA">
          <w:delText>S</w:delText>
        </w:r>
      </w:del>
      <w:ins w:id="533" w:author="DM" w:date="2012-08-18T11:07:00Z">
        <w:r w:rsidR="00007AAA">
          <w:t>s</w:t>
        </w:r>
      </w:ins>
      <w:r>
        <w:t>tages</w:t>
      </w:r>
      <w:ins w:id="534" w:author="DM" w:date="2012-08-18T11:07:00Z">
        <w:r w:rsidR="00007AAA">
          <w:t>,</w:t>
        </w:r>
      </w:ins>
      <w:r>
        <w:t xml:space="preserve"> and ot</w:t>
      </w:r>
      <w:r w:rsidR="00D75913">
        <w:t xml:space="preserve">her </w:t>
      </w:r>
      <w:del w:id="535" w:author="DM" w:date="2012-08-18T11:07:00Z">
        <w:r w:rsidR="00D75913" w:rsidDel="00007AAA">
          <w:delText>E</w:delText>
        </w:r>
      </w:del>
      <w:ins w:id="536" w:author="DM" w:date="2012-08-18T11:07:00Z">
        <w:r w:rsidR="00007AAA">
          <w:t>e</w:t>
        </w:r>
      </w:ins>
      <w:r w:rsidR="00D75913">
        <w:t xml:space="preserve">nterprise </w:t>
      </w:r>
      <w:ins w:id="537" w:author="DM" w:date="2012-08-18T11:07:00Z">
        <w:r w:rsidR="00007AAA">
          <w:t>p</w:t>
        </w:r>
      </w:ins>
      <w:del w:id="538" w:author="DM" w:date="2012-08-18T11:07:00Z">
        <w:r w:rsidR="00D75913" w:rsidDel="00007AAA">
          <w:delText>P</w:delText>
        </w:r>
      </w:del>
      <w:r w:rsidR="00D75913">
        <w:t xml:space="preserve">roject </w:t>
      </w:r>
      <w:del w:id="539" w:author="DM" w:date="2012-08-18T11:07:00Z">
        <w:r w:rsidR="00D75913" w:rsidDel="00007AAA">
          <w:delText>T</w:delText>
        </w:r>
      </w:del>
      <w:ins w:id="540" w:author="DM" w:date="2012-08-18T11:07:00Z">
        <w:r w:rsidR="00007AAA">
          <w:t>t</w:t>
        </w:r>
      </w:ins>
      <w:r w:rsidR="00D75913">
        <w:t xml:space="preserve">ypes. </w:t>
      </w:r>
      <w:r>
        <w:t xml:space="preserve">This </w:t>
      </w:r>
      <w:ins w:id="541" w:author="DM" w:date="2012-08-18T11:07:00Z">
        <w:r w:rsidR="00007AAA">
          <w:t xml:space="preserve">workflow </w:t>
        </w:r>
      </w:ins>
      <w:r>
        <w:t xml:space="preserve">is very easy to leverage and actually is </w:t>
      </w:r>
      <w:del w:id="542" w:author="DM" w:date="2012-08-18T11:08:00Z">
        <w:r w:rsidDel="00007AAA">
          <w:delText xml:space="preserve">quite </w:delText>
        </w:r>
      </w:del>
      <w:r>
        <w:t>a good demonstration as it includes all of the usual things you might see in such a process</w:t>
      </w:r>
      <w:r w:rsidR="00D75913">
        <w:t>:</w:t>
      </w:r>
      <w:r>
        <w:t xml:space="preserve"> </w:t>
      </w:r>
      <w:del w:id="543" w:author="DM" w:date="2012-08-18T11:08:00Z">
        <w:r w:rsidDel="00007AAA">
          <w:delText>V</w:delText>
        </w:r>
      </w:del>
      <w:ins w:id="544" w:author="DM" w:date="2012-08-18T11:08:00Z">
        <w:r w:rsidR="00007AAA">
          <w:t>v</w:t>
        </w:r>
      </w:ins>
      <w:r>
        <w:t xml:space="preserve">alidation, </w:t>
      </w:r>
      <w:del w:id="545" w:author="DM" w:date="2012-08-18T11:08:00Z">
        <w:r w:rsidDel="00007AAA">
          <w:delText>A</w:delText>
        </w:r>
      </w:del>
      <w:ins w:id="546" w:author="DM" w:date="2012-08-18T11:08:00Z">
        <w:r w:rsidR="00007AAA">
          <w:t>a</w:t>
        </w:r>
      </w:ins>
      <w:r>
        <w:t xml:space="preserve">pproval, </w:t>
      </w:r>
      <w:del w:id="547" w:author="DM" w:date="2012-08-18T11:08:00Z">
        <w:r w:rsidDel="00007AAA">
          <w:delText>S</w:delText>
        </w:r>
      </w:del>
      <w:ins w:id="548" w:author="DM" w:date="2012-08-18T11:08:00Z">
        <w:r w:rsidR="00007AAA">
          <w:t>s</w:t>
        </w:r>
      </w:ins>
      <w:r>
        <w:t xml:space="preserve">election, </w:t>
      </w:r>
      <w:ins w:id="549" w:author="DM" w:date="2012-08-18T11:08:00Z">
        <w:r w:rsidR="00007AAA">
          <w:t>and so on</w:t>
        </w:r>
      </w:ins>
      <w:del w:id="550" w:author="DM" w:date="2012-08-18T11:08:00Z">
        <w:r w:rsidDel="00007AAA">
          <w:delText>etc</w:delText>
        </w:r>
      </w:del>
      <w:r>
        <w:t>.</w:t>
      </w:r>
      <w:r w:rsidR="00D75913">
        <w:t xml:space="preserve"> </w:t>
      </w:r>
    </w:p>
    <w:p w:rsidR="002740AA" w:rsidRDefault="002740AA" w:rsidP="002740AA">
      <w:pPr>
        <w:pStyle w:val="Para"/>
      </w:pPr>
      <w:del w:id="551" w:author="DM" w:date="2012-08-18T11:08:00Z">
        <w:r w:rsidDel="00007AAA">
          <w:delText>Creating g</w:delText>
        </w:r>
      </w:del>
      <w:ins w:id="552" w:author="DM" w:date="2012-08-18T11:08:00Z">
        <w:r w:rsidR="00007AAA">
          <w:t>G</w:t>
        </w:r>
      </w:ins>
      <w:r>
        <w:t xml:space="preserve">ood interfaces for managing workflows can be </w:t>
      </w:r>
      <w:ins w:id="553" w:author="DM" w:date="2012-08-18T11:08:00Z">
        <w:r w:rsidR="00007AAA">
          <w:t>created</w:t>
        </w:r>
      </w:ins>
      <w:del w:id="554" w:author="DM" w:date="2012-08-18T11:08:00Z">
        <w:r w:rsidDel="00007AAA">
          <w:delText>done</w:delText>
        </w:r>
      </w:del>
      <w:r>
        <w:t xml:space="preserve"> with InfoPath </w:t>
      </w:r>
      <w:proofErr w:type="gramStart"/>
      <w:r>
        <w:t xml:space="preserve">forms, </w:t>
      </w:r>
      <w:ins w:id="555" w:author="DM" w:date="2012-08-18T11:08:00Z">
        <w:r w:rsidR="00007AAA">
          <w:t>which enables</w:t>
        </w:r>
        <w:proofErr w:type="gramEnd"/>
        <w:r w:rsidR="00007AAA">
          <w:t xml:space="preserve"> </w:t>
        </w:r>
        <w:proofErr w:type="spellStart"/>
        <w:r w:rsidR="00007AAA">
          <w:t>nondeveloper</w:t>
        </w:r>
        <w:proofErr w:type="spellEnd"/>
        <w:r w:rsidR="00007AAA">
          <w:t xml:space="preserve"> types </w:t>
        </w:r>
      </w:ins>
      <w:del w:id="556" w:author="DM" w:date="2012-08-18T11:08:00Z">
        <w:r w:rsidDel="00007AAA">
          <w:delText xml:space="preserve">allowing some a </w:delText>
        </w:r>
      </w:del>
      <w:r>
        <w:t>straight</w:t>
      </w:r>
      <w:del w:id="557" w:author="DM" w:date="2012-08-18T11:08:00Z">
        <w:r w:rsidDel="00007AAA">
          <w:delText xml:space="preserve"> </w:delText>
        </w:r>
      </w:del>
      <w:r>
        <w:t>forward and non</w:t>
      </w:r>
      <w:del w:id="558" w:author="DM" w:date="2012-08-18T11:08:00Z">
        <w:r w:rsidDel="00007AAA">
          <w:delText>-</w:delText>
        </w:r>
      </w:del>
      <w:r>
        <w:t xml:space="preserve">technical interface creation </w:t>
      </w:r>
      <w:ins w:id="559" w:author="DM" w:date="2012-08-18T11:08:00Z">
        <w:r w:rsidR="00007AAA">
          <w:t>abilities</w:t>
        </w:r>
      </w:ins>
      <w:del w:id="560" w:author="DM" w:date="2012-08-18T11:08:00Z">
        <w:r w:rsidDel="00007AAA">
          <w:delText>that can be</w:delText>
        </w:r>
        <w:r w:rsidR="00D75913" w:rsidDel="00007AAA">
          <w:delText xml:space="preserve"> done by a non-developer type</w:delText>
        </w:r>
      </w:del>
      <w:r w:rsidR="00D75913">
        <w:t>.</w:t>
      </w:r>
      <w:ins w:id="561" w:author="DM" w:date="2012-08-20T10:10:00Z">
        <w:r w:rsidR="00782409">
          <w:t xml:space="preserve"> </w:t>
        </w:r>
      </w:ins>
      <w:proofErr w:type="gramStart"/>
      <w:ins w:id="562" w:author="DM" w:date="2012-08-18T11:09:00Z">
        <w:r w:rsidR="00007AAA">
          <w:t>(See Figure 7.5.)</w:t>
        </w:r>
      </w:ins>
      <w:proofErr w:type="gramEnd"/>
    </w:p>
    <w:p w:rsidR="00D75913" w:rsidRDefault="00D75913" w:rsidP="00D75913">
      <w:pPr>
        <w:pStyle w:val="Slug"/>
      </w:pPr>
      <w:r>
        <w:t>Figure 7.5</w:t>
      </w:r>
      <w:del w:id="563" w:author="DM" w:date="2012-08-20T10:10:00Z">
        <w:r w:rsidDel="00782409">
          <w:delText>:</w:delText>
        </w:r>
      </w:del>
      <w:r>
        <w:t xml:space="preserve"> InfoPath Workflow Example</w:t>
      </w:r>
      <w:del w:id="564" w:author="DM" w:date="2012-08-18T11:09:00Z">
        <w:r w:rsidR="00686C8A" w:rsidDel="00007AAA">
          <w:delText xml:space="preserve"> </w:delText>
        </w:r>
        <w:r w:rsidR="00686C8A" w:rsidDel="00007AAA">
          <w:rPr>
            <w:b w:val="0"/>
          </w:rPr>
          <w:delText>(Source: Advisicon)</w:delText>
        </w:r>
      </w:del>
      <w:r>
        <w:tab/>
        <w:t>[</w:t>
      </w:r>
      <w:r w:rsidR="002D0552">
        <w:t>07-05-i</w:t>
      </w:r>
      <w:r>
        <w:t>nfoPathWorkflow.tif]</w:t>
      </w:r>
    </w:p>
    <w:p w:rsidR="00FE6FE6" w:rsidRDefault="00007AAA">
      <w:pPr>
        <w:pStyle w:val="FigureSource"/>
        <w:rPr>
          <w:ins w:id="565" w:author="DM" w:date="2012-08-18T11:09:00Z"/>
        </w:rPr>
        <w:pPrChange w:id="566" w:author="DM" w:date="2012-08-18T11:09:00Z">
          <w:pPr>
            <w:pStyle w:val="Para"/>
          </w:pPr>
        </w:pPrChange>
      </w:pPr>
      <w:ins w:id="567" w:author="DM" w:date="2012-08-18T11:09:00Z">
        <w:r>
          <w:t>Source: Advisicon</w:t>
        </w:r>
      </w:ins>
    </w:p>
    <w:p w:rsidR="002740AA" w:rsidRDefault="002740AA" w:rsidP="009302C5">
      <w:pPr>
        <w:pStyle w:val="Para"/>
      </w:pPr>
      <w:r>
        <w:t xml:space="preserve">For those who are interested in going beyond the standard or </w:t>
      </w:r>
      <w:del w:id="568" w:author="DM" w:date="2012-08-18T11:09:00Z">
        <w:r w:rsidDel="00007AAA">
          <w:delText xml:space="preserve">the </w:delText>
        </w:r>
      </w:del>
      <w:r>
        <w:t xml:space="preserve">canned workflows, </w:t>
      </w:r>
      <w:del w:id="569" w:author="DM" w:date="2012-08-18T11:09:00Z">
        <w:r w:rsidDel="00007AAA">
          <w:delText xml:space="preserve">understand that </w:delText>
        </w:r>
      </w:del>
      <w:r>
        <w:t xml:space="preserve">you can edit these </w:t>
      </w:r>
      <w:del w:id="570" w:author="DM" w:date="2012-08-18T11:09:00Z">
        <w:r w:rsidDel="00007AAA">
          <w:delText>“</w:delText>
        </w:r>
      </w:del>
      <w:r>
        <w:t>out</w:t>
      </w:r>
      <w:ins w:id="571" w:author="DM" w:date="2012-08-18T11:09:00Z">
        <w:r w:rsidR="00007AAA">
          <w:t>-</w:t>
        </w:r>
      </w:ins>
      <w:del w:id="572" w:author="DM" w:date="2012-08-18T11:09:00Z">
        <w:r w:rsidDel="00007AAA">
          <w:delText xml:space="preserve"> </w:delText>
        </w:r>
      </w:del>
      <w:r>
        <w:t>of</w:t>
      </w:r>
      <w:ins w:id="573" w:author="DM" w:date="2012-08-18T11:10:00Z">
        <w:r w:rsidR="00007AAA">
          <w:t>-</w:t>
        </w:r>
      </w:ins>
      <w:del w:id="574" w:author="DM" w:date="2012-08-18T11:10:00Z">
        <w:r w:rsidDel="00007AAA">
          <w:delText xml:space="preserve"> </w:delText>
        </w:r>
      </w:del>
      <w:r>
        <w:t>the</w:t>
      </w:r>
      <w:ins w:id="575" w:author="DM" w:date="2012-08-18T11:10:00Z">
        <w:r w:rsidR="00007AAA">
          <w:t>-</w:t>
        </w:r>
      </w:ins>
      <w:del w:id="576" w:author="DM" w:date="2012-08-18T11:10:00Z">
        <w:r w:rsidDel="00007AAA">
          <w:delText xml:space="preserve"> </w:delText>
        </w:r>
      </w:del>
      <w:r>
        <w:t>box</w:t>
      </w:r>
      <w:del w:id="577" w:author="DM" w:date="2012-08-18T11:10:00Z">
        <w:r w:rsidDel="00007AAA">
          <w:delText>”</w:delText>
        </w:r>
      </w:del>
      <w:r>
        <w:t xml:space="preserve"> workflows, which may be easier than trying to build them from scratch.</w:t>
      </w:r>
    </w:p>
    <w:p w:rsidR="00D7543C" w:rsidRDefault="00F912BE" w:rsidP="009302C5">
      <w:pPr>
        <w:pStyle w:val="Para"/>
      </w:pPr>
      <w:r>
        <w:t xml:space="preserve">There are different options for creating or leveraging programmed or </w:t>
      </w:r>
      <w:proofErr w:type="spellStart"/>
      <w:r>
        <w:t>non</w:t>
      </w:r>
      <w:del w:id="578" w:author="DM" w:date="2012-08-18T11:10:00Z">
        <w:r w:rsidR="004E1CB1" w:rsidDel="00007AAA">
          <w:delText>-</w:delText>
        </w:r>
      </w:del>
      <w:r>
        <w:t>programmed</w:t>
      </w:r>
      <w:proofErr w:type="spellEnd"/>
      <w:r>
        <w:t xml:space="preserve"> </w:t>
      </w:r>
      <w:r w:rsidR="004E1CB1">
        <w:t>workflows</w:t>
      </w:r>
      <w:r>
        <w:t>.</w:t>
      </w:r>
      <w:r w:rsidR="00A947C4">
        <w:t xml:space="preserve"> </w:t>
      </w:r>
      <w:del w:id="579" w:author="DM" w:date="2012-08-18T11:10:00Z">
        <w:r w:rsidR="00D7543C" w:rsidDel="000E29F8">
          <w:delText>It is t</w:delText>
        </w:r>
      </w:del>
      <w:ins w:id="580" w:author="DM" w:date="2012-08-18T11:10:00Z">
        <w:r w:rsidR="000E29F8">
          <w:t>T</w:t>
        </w:r>
      </w:ins>
      <w:r w:rsidR="00D7543C">
        <w:t xml:space="preserve">he distinction between SharePoint (Project Workspace) workflows and the </w:t>
      </w:r>
      <w:del w:id="581" w:author="Odum, Amy - Hoboken" w:date="2012-08-27T15:23:00Z">
        <w:r w:rsidR="00D7543C" w:rsidDel="004D640D">
          <w:delText>W</w:delText>
        </w:r>
      </w:del>
      <w:ins w:id="582" w:author="Odum, Amy - Hoboken" w:date="2012-08-27T15:23:00Z">
        <w:r w:rsidR="004D640D">
          <w:t>w</w:t>
        </w:r>
      </w:ins>
      <w:r w:rsidR="00D7543C">
        <w:t>orkflows within Project Ser</w:t>
      </w:r>
      <w:r w:rsidR="003A3907">
        <w:t xml:space="preserve">ver </w:t>
      </w:r>
      <w:del w:id="583" w:author="DM" w:date="2012-08-18T11:10:00Z">
        <w:r w:rsidR="003A3907" w:rsidDel="000E29F8">
          <w:delText xml:space="preserve">that </w:delText>
        </w:r>
      </w:del>
      <w:r w:rsidR="003A3907">
        <w:t>should be understood.</w:t>
      </w:r>
    </w:p>
    <w:p w:rsidR="002740AA" w:rsidRPr="005936F5" w:rsidRDefault="002740AA" w:rsidP="009302C5">
      <w:pPr>
        <w:pStyle w:val="Para"/>
        <w:rPr>
          <w:rStyle w:val="QueryInline"/>
          <w:rPrChange w:id="584" w:author="DM" w:date="2012-08-18T11:31:00Z">
            <w:rPr/>
          </w:rPrChange>
        </w:rPr>
      </w:pPr>
      <w:r>
        <w:t xml:space="preserve">In general, to build </w:t>
      </w:r>
      <w:del w:id="585" w:author="DM" w:date="2012-08-18T11:12:00Z">
        <w:r w:rsidDel="000E29F8">
          <w:delText xml:space="preserve">a </w:delText>
        </w:r>
      </w:del>
      <w:r>
        <w:t xml:space="preserve">new </w:t>
      </w:r>
      <w:r w:rsidR="00D7543C">
        <w:t xml:space="preserve">Project Server </w:t>
      </w:r>
      <w:r>
        <w:t>a</w:t>
      </w:r>
      <w:r w:rsidR="00D7543C">
        <w:t xml:space="preserve">utomated </w:t>
      </w:r>
      <w:r>
        <w:t xml:space="preserve">workflows, you would use </w:t>
      </w:r>
      <w:r w:rsidR="003A3907">
        <w:t xml:space="preserve">Visual Studio. </w:t>
      </w:r>
      <w:del w:id="586" w:author="DM" w:date="2012-08-18T11:31:00Z">
        <w:r w:rsidR="00D7543C" w:rsidDel="005936F5">
          <w:delText>While s</w:delText>
        </w:r>
      </w:del>
      <w:ins w:id="587" w:author="DM" w:date="2012-08-18T11:31:00Z">
        <w:r w:rsidR="005936F5">
          <w:t>S</w:t>
        </w:r>
      </w:ins>
      <w:r w:rsidR="00D7543C">
        <w:t xml:space="preserve">ome of the technical resources out there have </w:t>
      </w:r>
      <w:r w:rsidR="003A3907">
        <w:t xml:space="preserve">already </w:t>
      </w:r>
      <w:r w:rsidR="00D7543C">
        <w:t xml:space="preserve">been doing SharePoint workflows, </w:t>
      </w:r>
      <w:ins w:id="588" w:author="DM" w:date="2012-08-18T11:31:00Z">
        <w:r w:rsidR="005936F5">
          <w:t xml:space="preserve">but </w:t>
        </w:r>
      </w:ins>
      <w:ins w:id="589" w:author="Odum, Amy - Hoboken" w:date="2012-08-27T15:24:00Z">
        <w:r w:rsidR="004D640D">
          <w:t xml:space="preserve">since </w:t>
        </w:r>
      </w:ins>
      <w:r w:rsidR="00D7543C">
        <w:t xml:space="preserve">Project Server workflows are a bit more complex and </w:t>
      </w:r>
      <w:r>
        <w:t>t</w:t>
      </w:r>
      <w:r w:rsidR="00D7543C" w:rsidRPr="00D7543C">
        <w:t xml:space="preserve">here’s no </w:t>
      </w:r>
      <w:ins w:id="590" w:author="DM" w:date="2012-08-18T11:11:00Z">
        <w:r w:rsidR="000E29F8">
          <w:t>graphical user interface</w:t>
        </w:r>
      </w:ins>
      <w:del w:id="591" w:author="DM" w:date="2012-08-18T11:11:00Z">
        <w:r w:rsidR="00D7543C" w:rsidRPr="00D7543C" w:rsidDel="000E29F8">
          <w:delText>GUI</w:delText>
        </w:r>
      </w:del>
      <w:r w:rsidR="00D7543C" w:rsidRPr="00D7543C">
        <w:t xml:space="preserve">, </w:t>
      </w:r>
      <w:r w:rsidR="00D7543C">
        <w:t>you don’t get to use SharePoint Designer with Project Server out of the box</w:t>
      </w:r>
      <w:r w:rsidR="003A3907">
        <w:t>.</w:t>
      </w:r>
    </w:p>
    <w:p w:rsidR="00D7543C" w:rsidRDefault="00D7543C" w:rsidP="009302C5">
      <w:pPr>
        <w:pStyle w:val="Para"/>
      </w:pPr>
      <w:r w:rsidRPr="00D7543C">
        <w:t>If you want to modify the workflow or create custom workflows, you are going the Visual Studio route</w:t>
      </w:r>
      <w:r>
        <w:t xml:space="preserve">. </w:t>
      </w:r>
      <w:r w:rsidR="003A3907">
        <w:t>One</w:t>
      </w:r>
      <w:r>
        <w:t xml:space="preserve"> option is </w:t>
      </w:r>
      <w:del w:id="592" w:author="Odum, Amy - Hoboken" w:date="2012-08-27T15:28:00Z">
        <w:r w:rsidDel="004D640D">
          <w:delText xml:space="preserve">that you </w:delText>
        </w:r>
        <w:r w:rsidR="003A3907" w:rsidDel="004D640D">
          <w:delText>can</w:delText>
        </w:r>
      </w:del>
      <w:ins w:id="593" w:author="Odum, Amy - Hoboken" w:date="2012-08-27T15:28:00Z">
        <w:r w:rsidR="004D640D">
          <w:t>to</w:t>
        </w:r>
      </w:ins>
      <w:r w:rsidR="003A3907">
        <w:t xml:space="preserve"> </w:t>
      </w:r>
      <w:r>
        <w:t xml:space="preserve">purchase a </w:t>
      </w:r>
      <w:ins w:id="594" w:author="DM" w:date="2012-08-18T11:31:00Z">
        <w:r w:rsidR="005936F5">
          <w:t>third-</w:t>
        </w:r>
      </w:ins>
      <w:del w:id="595" w:author="DM" w:date="2012-08-18T11:31:00Z">
        <w:r w:rsidDel="005936F5">
          <w:delText>3</w:delText>
        </w:r>
        <w:r w:rsidRPr="00D7543C" w:rsidDel="005936F5">
          <w:rPr>
            <w:vertAlign w:val="superscript"/>
          </w:rPr>
          <w:delText>rd</w:delText>
        </w:r>
        <w:r w:rsidDel="005936F5">
          <w:delText xml:space="preserve"> </w:delText>
        </w:r>
      </w:del>
      <w:r>
        <w:t>party tool</w:t>
      </w:r>
      <w:r w:rsidRPr="00D7543C">
        <w:t xml:space="preserve">. </w:t>
      </w:r>
      <w:hyperlink r:id="rId15" w:history="1">
        <w:proofErr w:type="spellStart"/>
        <w:r w:rsidRPr="00D7543C">
          <w:t>Nintex</w:t>
        </w:r>
        <w:proofErr w:type="spellEnd"/>
        <w:r w:rsidRPr="00D7543C">
          <w:t xml:space="preserve"> Workflow for Project Server 2010 </w:t>
        </w:r>
      </w:hyperlink>
      <w:r w:rsidRPr="00D7543C">
        <w:t>tool</w:t>
      </w:r>
      <w:r>
        <w:t xml:space="preserve"> is a common </w:t>
      </w:r>
      <w:r w:rsidR="003A3907">
        <w:t xml:space="preserve">one </w:t>
      </w:r>
      <w:r>
        <w:t>that many have found easy to use</w:t>
      </w:r>
      <w:r w:rsidRPr="00D7543C">
        <w:t>.</w:t>
      </w:r>
    </w:p>
    <w:p w:rsidR="00F912BE" w:rsidRDefault="007B13F0" w:rsidP="009302C5">
      <w:pPr>
        <w:pStyle w:val="Para"/>
      </w:pPr>
      <w:r>
        <w:t xml:space="preserve">This is a great way to leverage workflows since it handles the approvals and also provides options that cover </w:t>
      </w:r>
      <w:ins w:id="596" w:author="DM" w:date="2012-08-18T11:32:00Z">
        <w:r w:rsidR="005936F5">
          <w:t xml:space="preserve">the workflow needs of </w:t>
        </w:r>
      </w:ins>
      <w:r>
        <w:t>most organizations</w:t>
      </w:r>
      <w:del w:id="597" w:author="DM" w:date="2012-08-18T11:32:00Z">
        <w:r w:rsidR="003A3907" w:rsidDel="005936F5">
          <w:delText>’</w:delText>
        </w:r>
      </w:del>
      <w:r>
        <w:t xml:space="preserve"> </w:t>
      </w:r>
      <w:del w:id="598" w:author="DM" w:date="2012-08-18T11:32:00Z">
        <w:r w:rsidDel="005936F5">
          <w:delText xml:space="preserve">workflow needs </w:delText>
        </w:r>
      </w:del>
      <w:r>
        <w:t>at the beginning of the move to automation.</w:t>
      </w:r>
      <w:r w:rsidR="008E6C42">
        <w:t xml:space="preserve"> </w:t>
      </w:r>
      <w:r>
        <w:t>It is goo</w:t>
      </w:r>
      <w:r w:rsidR="008E6C42">
        <w:t xml:space="preserve">d to note that as more advanced, </w:t>
      </w:r>
      <w:r>
        <w:t xml:space="preserve">branching workflows are needed moving to a Visual Studio or </w:t>
      </w:r>
      <w:r w:rsidR="008E6C42">
        <w:t xml:space="preserve">a </w:t>
      </w:r>
      <w:r>
        <w:t>programmed solution will be</w:t>
      </w:r>
      <w:r w:rsidR="008E6C42">
        <w:t>come</w:t>
      </w:r>
      <w:r>
        <w:t xml:space="preserve"> necessary</w:t>
      </w:r>
      <w:r w:rsidR="008E6C42">
        <w:t>.</w:t>
      </w:r>
      <w:r>
        <w:t xml:space="preserve"> </w:t>
      </w:r>
      <w:r w:rsidR="008E6C42">
        <w:t>H</w:t>
      </w:r>
      <w:r>
        <w:t>owever</w:t>
      </w:r>
      <w:ins w:id="599" w:author="DM" w:date="2012-08-18T11:32:00Z">
        <w:r w:rsidR="005936F5">
          <w:t>,</w:t>
        </w:r>
      </w:ins>
      <w:r>
        <w:t xml:space="preserve"> getting started and creating workflows with InfoPath is an excellent way to provide scalability to establishing growth of a PPM system.</w:t>
      </w:r>
      <w:r w:rsidR="003A3907">
        <w:t xml:space="preserve"> </w:t>
      </w:r>
    </w:p>
    <w:p w:rsidR="00206C18" w:rsidRDefault="00B83D5C" w:rsidP="009302C5">
      <w:pPr>
        <w:pStyle w:val="Para"/>
      </w:pPr>
      <w:r>
        <w:t xml:space="preserve">The steps for associating </w:t>
      </w:r>
      <w:del w:id="600" w:author="Tim Runcie" w:date="2012-09-13T10:35:00Z">
        <w:r w:rsidDel="001F13C9">
          <w:delText xml:space="preserve">this </w:delText>
        </w:r>
      </w:del>
      <w:ins w:id="601" w:author="Tim Runcie" w:date="2012-09-13T10:35:00Z">
        <w:r w:rsidR="001F13C9">
          <w:t>an InfoPath form</w:t>
        </w:r>
        <w:r w:rsidR="001F13C9">
          <w:t xml:space="preserve"> </w:t>
        </w:r>
      </w:ins>
      <w:commentRangeStart w:id="602"/>
      <w:ins w:id="603" w:author="Odum, Amy - Hoboken" w:date="2012-08-27T15:28:00Z">
        <w:r w:rsidR="004D640D">
          <w:rPr>
            <w:rStyle w:val="QueryInline"/>
          </w:rPr>
          <w:t>[</w:t>
        </w:r>
        <w:commentRangeStart w:id="604"/>
        <w:r w:rsidR="004D640D">
          <w:rPr>
            <w:rStyle w:val="QueryInline"/>
          </w:rPr>
          <w:t>AU: add noun? What’s “this”?]</w:t>
        </w:r>
      </w:ins>
      <w:commentRangeEnd w:id="602"/>
      <w:r w:rsidR="000B5A74">
        <w:rPr>
          <w:rStyle w:val="CommentReference"/>
          <w:rFonts w:asciiTheme="minorHAnsi" w:eastAsiaTheme="minorHAnsi" w:hAnsiTheme="minorHAnsi" w:cstheme="minorBidi"/>
          <w:snapToGrid/>
        </w:rPr>
        <w:commentReference w:id="602"/>
      </w:r>
      <w:commentRangeEnd w:id="604"/>
      <w:r w:rsidR="0051796E">
        <w:rPr>
          <w:rStyle w:val="CommentReference"/>
          <w:rFonts w:asciiTheme="minorHAnsi" w:eastAsiaTheme="minorHAnsi" w:hAnsiTheme="minorHAnsi" w:cstheme="minorBidi"/>
          <w:snapToGrid/>
        </w:rPr>
        <w:commentReference w:id="604"/>
      </w:r>
      <w:proofErr w:type="gramStart"/>
      <w:r>
        <w:t>with</w:t>
      </w:r>
      <w:proofErr w:type="gramEnd"/>
      <w:r>
        <w:t xml:space="preserve"> </w:t>
      </w:r>
      <w:r w:rsidR="0013742A">
        <w:t>a workflow are:</w:t>
      </w:r>
    </w:p>
    <w:p w:rsidR="00B83D5C" w:rsidRPr="008E6C42" w:rsidRDefault="008E6C42" w:rsidP="0028395B">
      <w:pPr>
        <w:pStyle w:val="ListNumbered"/>
      </w:pPr>
      <w:r w:rsidRPr="008E6C42">
        <w:t>1.</w:t>
      </w:r>
      <w:r w:rsidRPr="008E6C42">
        <w:tab/>
      </w:r>
      <w:r w:rsidR="00B83D5C" w:rsidRPr="008E6C42">
        <w:t>Once it is installed</w:t>
      </w:r>
      <w:ins w:id="605" w:author="DM" w:date="2012-08-18T11:33:00Z">
        <w:r w:rsidR="005936F5">
          <w:t>,</w:t>
        </w:r>
      </w:ins>
      <w:r w:rsidR="00B83D5C" w:rsidRPr="008E6C42">
        <w:t xml:space="preserve"> go t</w:t>
      </w:r>
      <w:r w:rsidRPr="008E6C42">
        <w:t>o</w:t>
      </w:r>
      <w:r w:rsidR="00B83D5C" w:rsidRPr="008E6C42">
        <w:t xml:space="preserve"> the location</w:t>
      </w:r>
      <w:ins w:id="606" w:author="DM" w:date="2012-08-18T11:33:00Z">
        <w:r w:rsidR="005936F5">
          <w:t>—</w:t>
        </w:r>
      </w:ins>
      <w:del w:id="607" w:author="DM" w:date="2012-08-18T11:33:00Z">
        <w:r w:rsidR="00B83D5C" w:rsidRPr="008E6C42" w:rsidDel="005936F5">
          <w:delText xml:space="preserve"> (</w:delText>
        </w:r>
      </w:del>
      <w:ins w:id="608" w:author="DM" w:date="2012-08-18T11:45:00Z">
        <w:r w:rsidR="004661BF">
          <w:t>e.g.,</w:t>
        </w:r>
      </w:ins>
      <w:del w:id="609" w:author="DM" w:date="2012-08-18T11:45:00Z">
        <w:r w:rsidR="00B83D5C" w:rsidRPr="008E6C42" w:rsidDel="004661BF">
          <w:delText>for example</w:delText>
        </w:r>
      </w:del>
      <w:del w:id="610" w:author="DM" w:date="2012-08-18T11:33:00Z">
        <w:r w:rsidR="00B83D5C" w:rsidRPr="008E6C42" w:rsidDel="005936F5">
          <w:delText>)</w:delText>
        </w:r>
      </w:del>
      <w:r w:rsidR="00B83D5C" w:rsidRPr="008E6C42">
        <w:t xml:space="preserve"> to http://server_name/pwa_name/_layouts/WrkSetng.aspx</w:t>
      </w:r>
      <w:ins w:id="611" w:author="DM" w:date="2012-08-18T11:45:00Z">
        <w:r w:rsidR="004661BF">
          <w:t xml:space="preserve">) </w:t>
        </w:r>
      </w:ins>
      <w:del w:id="612" w:author="DM" w:date="2012-08-18T11:33:00Z">
        <w:r w:rsidR="00B83D5C" w:rsidRPr="008E6C42" w:rsidDel="005936F5">
          <w:delText xml:space="preserve"> </w:delText>
        </w:r>
      </w:del>
      <w:r w:rsidR="00B83D5C" w:rsidRPr="008E6C42">
        <w:t>on your server</w:t>
      </w:r>
      <w:r w:rsidRPr="008E6C42">
        <w:t>.</w:t>
      </w:r>
    </w:p>
    <w:p w:rsidR="00B83D5C" w:rsidRDefault="008E6C42" w:rsidP="0028395B">
      <w:pPr>
        <w:pStyle w:val="ListNumbered"/>
      </w:pPr>
      <w:r>
        <w:t>2.</w:t>
      </w:r>
      <w:r>
        <w:tab/>
      </w:r>
      <w:r w:rsidR="00B83D5C">
        <w:t xml:space="preserve">Click </w:t>
      </w:r>
      <w:del w:id="613" w:author="DM" w:date="2012-08-20T10:10:00Z">
        <w:r w:rsidR="00B83D5C" w:rsidDel="00782409">
          <w:delText>“</w:delText>
        </w:r>
      </w:del>
      <w:r w:rsidR="00B83D5C">
        <w:t>Add a workflow</w:t>
      </w:r>
      <w:r>
        <w:t>.</w:t>
      </w:r>
      <w:del w:id="614" w:author="DM" w:date="2012-08-20T10:10:00Z">
        <w:r w:rsidR="00B83D5C" w:rsidDel="00782409">
          <w:delText>”</w:delText>
        </w:r>
      </w:del>
    </w:p>
    <w:p w:rsidR="00B83D5C" w:rsidRDefault="008E6C42" w:rsidP="0028395B">
      <w:pPr>
        <w:pStyle w:val="ListNumbered"/>
      </w:pPr>
      <w:r>
        <w:t>3.</w:t>
      </w:r>
      <w:r>
        <w:tab/>
      </w:r>
      <w:r w:rsidR="00B83D5C">
        <w:t xml:space="preserve">Create a new workflow based on the </w:t>
      </w:r>
      <w:del w:id="615" w:author="DM" w:date="2012-08-18T11:34:00Z">
        <w:r w:rsidR="00B83D5C" w:rsidDel="005936F5">
          <w:delText>“</w:delText>
        </w:r>
      </w:del>
      <w:r w:rsidR="00B83D5C">
        <w:t xml:space="preserve">DM </w:t>
      </w:r>
      <w:proofErr w:type="spellStart"/>
      <w:r w:rsidR="00B83D5C">
        <w:t>DynamicWorkflow</w:t>
      </w:r>
      <w:proofErr w:type="spellEnd"/>
      <w:del w:id="616" w:author="DM" w:date="2012-08-18T11:33:00Z">
        <w:r w:rsidR="00B83D5C" w:rsidDel="005936F5">
          <w:delText>”</w:delText>
        </w:r>
      </w:del>
      <w:r w:rsidR="00B83D5C">
        <w:t xml:space="preserve"> template</w:t>
      </w:r>
      <w:r>
        <w:t>.</w:t>
      </w:r>
    </w:p>
    <w:p w:rsidR="00B83D5C" w:rsidRDefault="008E6C42" w:rsidP="0028395B">
      <w:pPr>
        <w:pStyle w:val="ListNumbered"/>
      </w:pPr>
      <w:r>
        <w:t>4.</w:t>
      </w:r>
      <w:r>
        <w:tab/>
      </w:r>
      <w:r w:rsidR="00B83D5C">
        <w:t xml:space="preserve">Configure each of your phases/stages using all your </w:t>
      </w:r>
      <w:proofErr w:type="spellStart"/>
      <w:r w:rsidR="00B83D5C">
        <w:t>pre</w:t>
      </w:r>
      <w:del w:id="617" w:author="DM" w:date="2012-08-18T11:34:00Z">
        <w:r w:rsidR="00B83D5C" w:rsidDel="005936F5">
          <w:delText>-</w:delText>
        </w:r>
      </w:del>
      <w:r w:rsidR="00B83D5C">
        <w:t>created</w:t>
      </w:r>
      <w:proofErr w:type="spellEnd"/>
      <w:r w:rsidR="00B83D5C">
        <w:t xml:space="preserve"> stages with your approval requirements, </w:t>
      </w:r>
      <w:proofErr w:type="gramStart"/>
      <w:r w:rsidR="00B83D5C">
        <w:t>then</w:t>
      </w:r>
      <w:proofErr w:type="gramEnd"/>
      <w:r w:rsidR="00B83D5C">
        <w:t xml:space="preserve"> submit to finish</w:t>
      </w:r>
      <w:r>
        <w:t>.</w:t>
      </w:r>
    </w:p>
    <w:p w:rsidR="00B83D5C" w:rsidRDefault="008E6C42" w:rsidP="0028395B">
      <w:pPr>
        <w:pStyle w:val="ListNumbered"/>
      </w:pPr>
      <w:r>
        <w:t>5.</w:t>
      </w:r>
      <w:r>
        <w:tab/>
      </w:r>
      <w:r w:rsidR="00B83D5C">
        <w:t>Now return to PWA and in Server Settings create or assign the newly created workflow to your E</w:t>
      </w:r>
      <w:ins w:id="618" w:author="DM" w:date="2012-08-18T11:47:00Z">
        <w:r w:rsidR="004661BF">
          <w:t>TP</w:t>
        </w:r>
      </w:ins>
      <w:del w:id="619" w:author="DM" w:date="2012-08-18T11:47:00Z">
        <w:r w:rsidR="00B83D5C" w:rsidDel="004661BF">
          <w:delText>nterprise Project Type</w:delText>
        </w:r>
      </w:del>
      <w:r>
        <w:t>.</w:t>
      </w:r>
    </w:p>
    <w:p w:rsidR="00B83D5C" w:rsidRDefault="00B83D5C" w:rsidP="009302C5">
      <w:pPr>
        <w:pStyle w:val="Para"/>
      </w:pPr>
      <w:r>
        <w:t xml:space="preserve">These five steps </w:t>
      </w:r>
      <w:del w:id="620" w:author="DM" w:date="2012-08-18T11:47:00Z">
        <w:r w:rsidDel="004661BF">
          <w:delText xml:space="preserve">quickly </w:delText>
        </w:r>
      </w:del>
      <w:r>
        <w:t xml:space="preserve">allow </w:t>
      </w:r>
      <w:del w:id="621" w:author="DM" w:date="2012-08-18T11:47:00Z">
        <w:r w:rsidDel="004661BF">
          <w:delText xml:space="preserve">a </w:delText>
        </w:r>
      </w:del>
      <w:r>
        <w:t xml:space="preserve">Project Server </w:t>
      </w:r>
      <w:del w:id="622" w:author="DM" w:date="2012-08-18T11:47:00Z">
        <w:r w:rsidDel="004661BF">
          <w:delText>A</w:delText>
        </w:r>
      </w:del>
      <w:ins w:id="623" w:author="DM" w:date="2012-08-18T11:47:00Z">
        <w:r w:rsidR="004661BF">
          <w:t>a</w:t>
        </w:r>
      </w:ins>
      <w:r>
        <w:t>dministrator</w:t>
      </w:r>
      <w:ins w:id="624" w:author="DM" w:date="2012-08-18T11:47:00Z">
        <w:r w:rsidR="004661BF">
          <w:t>s</w:t>
        </w:r>
      </w:ins>
      <w:r>
        <w:t xml:space="preserve"> or </w:t>
      </w:r>
      <w:ins w:id="625" w:author="DM" w:date="2012-08-18T11:47:00Z">
        <w:r w:rsidR="004661BF">
          <w:t>p</w:t>
        </w:r>
      </w:ins>
      <w:del w:id="626" w:author="DM" w:date="2012-08-18T11:47:00Z">
        <w:r w:rsidDel="004661BF">
          <w:delText>P</w:delText>
        </w:r>
      </w:del>
      <w:r>
        <w:t xml:space="preserve">ower </w:t>
      </w:r>
      <w:del w:id="627" w:author="DM" w:date="2012-08-18T11:47:00Z">
        <w:r w:rsidDel="004661BF">
          <w:delText>U</w:delText>
        </w:r>
      </w:del>
      <w:ins w:id="628" w:author="DM" w:date="2012-08-18T11:47:00Z">
        <w:r w:rsidR="004661BF">
          <w:t>u</w:t>
        </w:r>
      </w:ins>
      <w:r>
        <w:t>ser</w:t>
      </w:r>
      <w:ins w:id="629" w:author="DM" w:date="2012-08-18T11:47:00Z">
        <w:r w:rsidR="004661BF">
          <w:t>s</w:t>
        </w:r>
      </w:ins>
      <w:r>
        <w:t xml:space="preserve"> to </w:t>
      </w:r>
      <w:del w:id="630" w:author="DM" w:date="2012-08-18T11:47:00Z">
        <w:r w:rsidDel="004661BF">
          <w:delText xml:space="preserve">quickly </w:delText>
        </w:r>
      </w:del>
      <w:r>
        <w:t xml:space="preserve">take workflows and connect them with existing </w:t>
      </w:r>
      <w:ins w:id="631" w:author="DM" w:date="2012-08-18T11:47:00Z">
        <w:r w:rsidR="004661BF">
          <w:t>e</w:t>
        </w:r>
      </w:ins>
      <w:del w:id="632" w:author="DM" w:date="2012-08-18T11:47:00Z">
        <w:r w:rsidDel="004661BF">
          <w:delText>E</w:delText>
        </w:r>
      </w:del>
      <w:r>
        <w:t xml:space="preserve">nterprise </w:t>
      </w:r>
      <w:del w:id="633" w:author="DM" w:date="2012-08-18T11:47:00Z">
        <w:r w:rsidDel="004661BF">
          <w:delText>P</w:delText>
        </w:r>
      </w:del>
      <w:ins w:id="634" w:author="DM" w:date="2012-08-18T11:47:00Z">
        <w:r w:rsidR="004661BF">
          <w:t>p</w:t>
        </w:r>
      </w:ins>
      <w:r>
        <w:t>rojects in a matter of minutes.</w:t>
      </w:r>
      <w:r w:rsidR="008E6C42">
        <w:t xml:space="preserve"> </w:t>
      </w:r>
    </w:p>
    <w:p w:rsidR="00B83D5C" w:rsidRPr="004661BF" w:rsidRDefault="00B83D5C" w:rsidP="00B83D5C">
      <w:pPr>
        <w:pStyle w:val="Para"/>
        <w:rPr>
          <w:rStyle w:val="QueryInline"/>
          <w:rPrChange w:id="635" w:author="DM" w:date="2012-08-18T11:47:00Z">
            <w:rPr/>
          </w:rPrChange>
        </w:rPr>
      </w:pPr>
      <w:r>
        <w:t xml:space="preserve">Note that automated Project Server </w:t>
      </w:r>
      <w:del w:id="636" w:author="DM" w:date="2012-08-18T11:47:00Z">
        <w:r w:rsidDel="004661BF">
          <w:delText>W</w:delText>
        </w:r>
      </w:del>
      <w:ins w:id="637" w:author="DM" w:date="2012-08-18T11:47:00Z">
        <w:r w:rsidR="004661BF">
          <w:t>w</w:t>
        </w:r>
      </w:ins>
      <w:r>
        <w:t>orkflows or more complex branching iterative loop reviews</w:t>
      </w:r>
      <w:r w:rsidR="008E6C42">
        <w:t xml:space="preserve"> and the like</w:t>
      </w:r>
      <w:r>
        <w:t xml:space="preserve"> </w:t>
      </w:r>
      <w:del w:id="638" w:author="DM" w:date="2012-08-18T11:47:00Z">
        <w:r w:rsidDel="004661BF">
          <w:delText xml:space="preserve">are </w:delText>
        </w:r>
      </w:del>
      <w:r>
        <w:t xml:space="preserve">typically </w:t>
      </w:r>
      <w:ins w:id="639" w:author="DM" w:date="2012-08-18T11:47:00Z">
        <w:r w:rsidR="004661BF">
          <w:t xml:space="preserve">are </w:t>
        </w:r>
      </w:ins>
      <w:r>
        <w:t>developed in Visual Studio</w:t>
      </w:r>
      <w:r w:rsidRPr="00963D37">
        <w:t xml:space="preserve"> </w:t>
      </w:r>
      <w:r>
        <w:t>with the</w:t>
      </w:r>
      <w:r w:rsidR="00BC6958">
        <w:t xml:space="preserve"> .NET Framework 3.5 or higher. </w:t>
      </w:r>
      <w:r>
        <w:t xml:space="preserve">SharePoint </w:t>
      </w:r>
      <w:del w:id="640" w:author="DM" w:date="2012-08-18T11:47:00Z">
        <w:r w:rsidDel="004661BF">
          <w:delText>W</w:delText>
        </w:r>
      </w:del>
      <w:ins w:id="641" w:author="DM" w:date="2012-08-18T11:47:00Z">
        <w:r w:rsidR="004661BF">
          <w:t>w</w:t>
        </w:r>
      </w:ins>
      <w:r>
        <w:t xml:space="preserve">orkflows may also be done in SharePoint Designer, but these would be dedicated to SharePoint itself, not the programmability in Project Server’s </w:t>
      </w:r>
      <w:ins w:id="642" w:author="Jeff Jacobson" w:date="2012-09-04T15:54:00Z">
        <w:r w:rsidR="00C70809">
          <w:t>Project Server Interface (</w:t>
        </w:r>
      </w:ins>
      <w:r>
        <w:t>PSI</w:t>
      </w:r>
      <w:ins w:id="643" w:author="Jeff Jacobson" w:date="2012-09-04T15:54:00Z">
        <w:r w:rsidR="00C70809">
          <w:t>)</w:t>
        </w:r>
      </w:ins>
      <w:r>
        <w:t xml:space="preserve"> engine.</w:t>
      </w:r>
      <w:ins w:id="644" w:author="DM" w:date="2012-08-18T11:47:00Z">
        <w:del w:id="645" w:author="Jeff Jacobson" w:date="2012-09-04T15:54:00Z">
          <w:r w:rsidR="004661BF" w:rsidDel="00C70809">
            <w:rPr>
              <w:rStyle w:val="QueryInline"/>
            </w:rPr>
            <w:delText xml:space="preserve">[AU: </w:delText>
          </w:r>
        </w:del>
      </w:ins>
      <w:ins w:id="646" w:author="DM" w:date="2012-08-18T11:48:00Z">
        <w:del w:id="647" w:author="Jeff Jacobson" w:date="2012-09-04T15:54:00Z">
          <w:r w:rsidR="004661BF" w:rsidDel="00C70809">
            <w:rPr>
              <w:rStyle w:val="QueryInline"/>
            </w:rPr>
            <w:delText xml:space="preserve">spell out PSI </w:delText>
          </w:r>
        </w:del>
      </w:ins>
      <w:ins w:id="648" w:author="DM" w:date="2012-08-18T11:47:00Z">
        <w:del w:id="649" w:author="Jeff Jacobson" w:date="2012-09-04T15:54:00Z">
          <w:r w:rsidR="004661BF" w:rsidDel="00C70809">
            <w:rPr>
              <w:rStyle w:val="QueryInline"/>
            </w:rPr>
            <w:delText>]</w:delText>
          </w:r>
        </w:del>
      </w:ins>
    </w:p>
    <w:p w:rsidR="004F6C9C" w:rsidRPr="004661BF" w:rsidRDefault="00F912BE" w:rsidP="009302C5">
      <w:pPr>
        <w:pStyle w:val="Para"/>
        <w:rPr>
          <w:rStyle w:val="QueryInline"/>
          <w:rPrChange w:id="650" w:author="DM" w:date="2012-08-18T11:48:00Z">
            <w:rPr/>
          </w:rPrChange>
        </w:rPr>
      </w:pPr>
      <w:r>
        <w:t>When using</w:t>
      </w:r>
      <w:r w:rsidRPr="00F912BE">
        <w:t xml:space="preserve"> Visual Studio, you can easily create a SharePoint solution package (.</w:t>
      </w:r>
      <w:proofErr w:type="spellStart"/>
      <w:r w:rsidRPr="00F912BE">
        <w:t>wsp</w:t>
      </w:r>
      <w:proofErr w:type="spellEnd"/>
      <w:r w:rsidRPr="00F912BE">
        <w:t xml:space="preserve"> file) for a Project Server workflow. </w:t>
      </w:r>
      <w:r>
        <w:t xml:space="preserve">Once a workflow is created, Visual </w:t>
      </w:r>
      <w:r w:rsidRPr="00F912BE">
        <w:t>Studio creates the Features and Package folders in the workflow project</w:t>
      </w:r>
      <w:r>
        <w:t xml:space="preserve"> that contains the package definitions, files</w:t>
      </w:r>
      <w:ins w:id="651" w:author="DM" w:date="2012-08-18T11:48:00Z">
        <w:r w:rsidR="004661BF">
          <w:t>,</w:t>
        </w:r>
      </w:ins>
      <w:r>
        <w:t xml:space="preserve"> a</w:t>
      </w:r>
      <w:r w:rsidR="00BC6958">
        <w:t>nd code used by the workflow.</w:t>
      </w:r>
      <w:ins w:id="652" w:author="DM" w:date="2012-08-18T11:49:00Z">
        <w:r w:rsidR="00102653">
          <w:t xml:space="preserve"> </w:t>
        </w:r>
      </w:ins>
      <w:ins w:id="653" w:author="Tim Runcie" w:date="2012-09-13T10:36:00Z">
        <w:r w:rsidR="00A72BD7">
          <w:t xml:space="preserve">This next graphic illustrates the creating of a workflow example. </w:t>
        </w:r>
      </w:ins>
      <w:commentRangeStart w:id="654"/>
      <w:ins w:id="655" w:author="DM" w:date="2012-08-18T11:48:00Z">
        <w:r w:rsidR="004661BF">
          <w:rPr>
            <w:rStyle w:val="QueryInline"/>
          </w:rPr>
          <w:t>[</w:t>
        </w:r>
        <w:commentRangeStart w:id="656"/>
        <w:r w:rsidR="004661BF">
          <w:rPr>
            <w:rStyle w:val="QueryInline"/>
          </w:rPr>
          <w:t xml:space="preserve">AU: </w:t>
        </w:r>
        <w:r w:rsidR="00102653">
          <w:rPr>
            <w:rStyle w:val="QueryInline"/>
          </w:rPr>
          <w:t>add reference to figure</w:t>
        </w:r>
      </w:ins>
      <w:commentRangeEnd w:id="656"/>
      <w:r w:rsidR="00A72BD7">
        <w:rPr>
          <w:rStyle w:val="CommentReference"/>
          <w:rFonts w:asciiTheme="minorHAnsi" w:eastAsiaTheme="minorHAnsi" w:hAnsiTheme="minorHAnsi" w:cstheme="minorBidi"/>
          <w:snapToGrid/>
        </w:rPr>
        <w:commentReference w:id="656"/>
      </w:r>
      <w:ins w:id="657" w:author="DM" w:date="2012-08-18T11:48:00Z">
        <w:r w:rsidR="004661BF">
          <w:rPr>
            <w:rStyle w:val="QueryInline"/>
          </w:rPr>
          <w:t>]</w:t>
        </w:r>
      </w:ins>
      <w:commentRangeEnd w:id="654"/>
      <w:r w:rsidR="003848D4">
        <w:rPr>
          <w:rStyle w:val="CommentReference"/>
          <w:rFonts w:asciiTheme="minorHAnsi" w:eastAsiaTheme="minorHAnsi" w:hAnsiTheme="minorHAnsi" w:cstheme="minorBidi"/>
          <w:snapToGrid/>
        </w:rPr>
        <w:commentReference w:id="654"/>
      </w:r>
    </w:p>
    <w:p w:rsidR="00BC6958" w:rsidRDefault="00BC6958" w:rsidP="00BC6958">
      <w:pPr>
        <w:pStyle w:val="Slug"/>
        <w:rPr>
          <w:ins w:id="658" w:author="DM" w:date="2012-08-18T10:48:00Z"/>
        </w:rPr>
      </w:pPr>
      <w:r>
        <w:t>Figure 7.6</w:t>
      </w:r>
      <w:del w:id="659" w:author="DM" w:date="2012-08-18T11:48:00Z">
        <w:r w:rsidDel="00102653">
          <w:delText>:</w:delText>
        </w:r>
      </w:del>
      <w:r>
        <w:t xml:space="preserve"> Creating SharePoint Workflow Example</w:t>
      </w:r>
      <w:r w:rsidR="00A300F4">
        <w:t xml:space="preserve"> </w:t>
      </w:r>
      <w:del w:id="660" w:author="DM" w:date="2012-08-18T11:48:00Z">
        <w:r w:rsidR="00A300F4" w:rsidDel="00102653">
          <w:rPr>
            <w:b w:val="0"/>
          </w:rPr>
          <w:delText>(Source: Advisicon)</w:delText>
        </w:r>
      </w:del>
      <w:r w:rsidR="005A0D05">
        <w:tab/>
        <w:t>[07-06-creatingSharePointWorkflow</w:t>
      </w:r>
      <w:r>
        <w:t>Example.tif]</w:t>
      </w:r>
    </w:p>
    <w:p w:rsidR="00FE6FE6" w:rsidRDefault="00A30F9E">
      <w:pPr>
        <w:pStyle w:val="FigureSource"/>
        <w:pPrChange w:id="661" w:author="DM" w:date="2012-08-18T10:48:00Z">
          <w:pPr>
            <w:pStyle w:val="Slug"/>
          </w:pPr>
        </w:pPrChange>
      </w:pPr>
      <w:ins w:id="662" w:author="DM" w:date="2012-08-18T10:48:00Z">
        <w:r>
          <w:t>Source: Advisicon</w:t>
        </w:r>
      </w:ins>
    </w:p>
    <w:p w:rsidR="00F912BE" w:rsidRDefault="00F912BE" w:rsidP="009302C5">
      <w:pPr>
        <w:pStyle w:val="Para"/>
      </w:pPr>
      <w:r>
        <w:t xml:space="preserve">Using Windows </w:t>
      </w:r>
      <w:proofErr w:type="spellStart"/>
      <w:r>
        <w:t>Powershell</w:t>
      </w:r>
      <w:proofErr w:type="spellEnd"/>
      <w:ins w:id="663" w:author="DM" w:date="2012-08-18T11:48:00Z">
        <w:r w:rsidR="00102653">
          <w:t>,</w:t>
        </w:r>
      </w:ins>
      <w:r>
        <w:t xml:space="preserve"> you can install and run the workflow packages</w:t>
      </w:r>
      <w:r w:rsidR="003208E5">
        <w:t>.</w:t>
      </w:r>
      <w:r>
        <w:t xml:space="preserve"> </w:t>
      </w:r>
      <w:del w:id="664" w:author="DM" w:date="2012-08-18T11:48:00Z">
        <w:r w:rsidR="003208E5" w:rsidDel="00102653">
          <w:delText>I</w:delText>
        </w:r>
        <w:r w:rsidDel="00102653">
          <w:delText>t should be n</w:delText>
        </w:r>
      </w:del>
      <w:ins w:id="665" w:author="DM" w:date="2012-08-18T11:48:00Z">
        <w:r w:rsidR="00102653">
          <w:t>N</w:t>
        </w:r>
      </w:ins>
      <w:r>
        <w:t>ote</w:t>
      </w:r>
      <w:del w:id="666" w:author="DM" w:date="2012-08-18T11:48:00Z">
        <w:r w:rsidDel="00102653">
          <w:delText>d</w:delText>
        </w:r>
      </w:del>
      <w:r>
        <w:t xml:space="preserve"> that any changes require that you restart a workflow to test it out, especially if you are using a branching workflow.</w:t>
      </w:r>
      <w:ins w:id="667" w:author="DM" w:date="2012-08-18T11:49:00Z">
        <w:r w:rsidR="00102653" w:rsidRPr="00102653">
          <w:rPr>
            <w:rStyle w:val="QueryInline"/>
          </w:rPr>
          <w:t xml:space="preserve"> </w:t>
        </w:r>
      </w:ins>
      <w:ins w:id="668" w:author="Tim Runcie" w:date="2012-09-13T10:37:00Z">
        <w:r w:rsidR="00AC016A">
          <w:rPr>
            <w:rStyle w:val="QueryInline"/>
          </w:rPr>
          <w:t>The following graphic shows the project server workflow list or package that can be referenced</w:t>
        </w:r>
      </w:ins>
      <w:proofErr w:type="gramStart"/>
      <w:ins w:id="669" w:author="Tim Runcie" w:date="2012-09-13T10:38:00Z">
        <w:r w:rsidR="00AC016A">
          <w:rPr>
            <w:rStyle w:val="QueryInline"/>
          </w:rPr>
          <w:t>.</w:t>
        </w:r>
      </w:ins>
      <w:commentRangeStart w:id="670"/>
      <w:ins w:id="671" w:author="DM" w:date="2012-08-18T11:49:00Z">
        <w:r w:rsidR="00102653">
          <w:rPr>
            <w:rStyle w:val="QueryInline"/>
          </w:rPr>
          <w:t>[</w:t>
        </w:r>
        <w:commentRangeStart w:id="672"/>
        <w:proofErr w:type="gramEnd"/>
        <w:r w:rsidR="00102653">
          <w:rPr>
            <w:rStyle w:val="QueryInline"/>
          </w:rPr>
          <w:t>AU: add reference to figure]</w:t>
        </w:r>
      </w:ins>
      <w:commentRangeEnd w:id="670"/>
      <w:r w:rsidR="00FB5B5E">
        <w:rPr>
          <w:rStyle w:val="CommentReference"/>
          <w:rFonts w:asciiTheme="minorHAnsi" w:eastAsiaTheme="minorHAnsi" w:hAnsiTheme="minorHAnsi" w:cstheme="minorBidi"/>
          <w:snapToGrid/>
        </w:rPr>
        <w:commentReference w:id="670"/>
      </w:r>
      <w:commentRangeEnd w:id="672"/>
      <w:r w:rsidR="00A66D14">
        <w:rPr>
          <w:rStyle w:val="CommentReference"/>
          <w:rFonts w:asciiTheme="minorHAnsi" w:eastAsiaTheme="minorHAnsi" w:hAnsiTheme="minorHAnsi" w:cstheme="minorBidi"/>
          <w:snapToGrid/>
        </w:rPr>
        <w:commentReference w:id="672"/>
      </w:r>
    </w:p>
    <w:p w:rsidR="003208E5" w:rsidRDefault="003208E5" w:rsidP="003208E5">
      <w:pPr>
        <w:pStyle w:val="Slug"/>
        <w:rPr>
          <w:ins w:id="673" w:author="DM" w:date="2012-08-18T11:49:00Z"/>
        </w:rPr>
      </w:pPr>
      <w:r>
        <w:t>Figure 7.7</w:t>
      </w:r>
      <w:del w:id="674" w:author="DM" w:date="2012-08-18T11:49:00Z">
        <w:r w:rsidDel="00102653">
          <w:delText>:</w:delText>
        </w:r>
      </w:del>
      <w:r>
        <w:t xml:space="preserve"> Project Server Workflow List</w:t>
      </w:r>
      <w:r w:rsidR="00A300F4">
        <w:t xml:space="preserve"> </w:t>
      </w:r>
      <w:del w:id="675" w:author="DM" w:date="2012-08-18T11:49:00Z">
        <w:r w:rsidR="00A300F4" w:rsidDel="00102653">
          <w:rPr>
            <w:b w:val="0"/>
          </w:rPr>
          <w:delText>(Source: Advisicon)</w:delText>
        </w:r>
      </w:del>
      <w:r>
        <w:tab/>
        <w:t>[</w:t>
      </w:r>
      <w:r w:rsidR="00396C15">
        <w:t>07-07-projectServerWorkflows</w:t>
      </w:r>
      <w:r>
        <w:t>List.tif]</w:t>
      </w:r>
    </w:p>
    <w:p w:rsidR="00FE6FE6" w:rsidRDefault="00102653">
      <w:pPr>
        <w:pStyle w:val="FigureSource"/>
        <w:rPr>
          <w:del w:id="676" w:author="DM" w:date="2012-08-18T11:49:00Z"/>
        </w:rPr>
        <w:pPrChange w:id="677" w:author="DM" w:date="2012-08-18T11:49:00Z">
          <w:pPr>
            <w:pStyle w:val="Slug"/>
          </w:pPr>
        </w:pPrChange>
      </w:pPr>
      <w:ins w:id="678" w:author="DM" w:date="2012-08-18T11:49:00Z">
        <w:r>
          <w:t xml:space="preserve">Source: </w:t>
        </w:r>
        <w:proofErr w:type="spellStart"/>
        <w:r>
          <w:t>Advisicon</w:t>
        </w:r>
      </w:ins>
    </w:p>
    <w:p w:rsidR="00016CEB" w:rsidRDefault="00016CEB" w:rsidP="00016CEB">
      <w:pPr>
        <w:pStyle w:val="Para"/>
      </w:pPr>
      <w:r>
        <w:t>Remember</w:t>
      </w:r>
      <w:proofErr w:type="spellEnd"/>
      <w:r>
        <w:t xml:space="preserve"> that u</w:t>
      </w:r>
      <w:r w:rsidRPr="00963D37">
        <w:t xml:space="preserve">sing Visual Studio 2010 to develop and debug Project Server workflows and other solutions for Project Web App requires development on a Project Server </w:t>
      </w:r>
      <w:r w:rsidR="004E1CB1" w:rsidRPr="00963D37">
        <w:t>computer</w:t>
      </w:r>
      <w:r w:rsidR="004E1CB1">
        <w:t xml:space="preserve">. In fact, for best practices, we recommend that </w:t>
      </w:r>
      <w:del w:id="679" w:author="DM" w:date="2012-08-18T11:50:00Z">
        <w:r w:rsidR="004E1CB1" w:rsidDel="00102653">
          <w:delText xml:space="preserve">having </w:delText>
        </w:r>
      </w:del>
      <w:r w:rsidR="004E1CB1">
        <w:t>you have a</w:t>
      </w:r>
      <w:r>
        <w:t xml:space="preserve"> development, test</w:t>
      </w:r>
      <w:ins w:id="680" w:author="DM" w:date="2012-08-18T11:50:00Z">
        <w:r w:rsidR="00102653">
          <w:t>,</w:t>
        </w:r>
      </w:ins>
      <w:r>
        <w:t xml:space="preserve"> and produc</w:t>
      </w:r>
      <w:r w:rsidR="004E1CB1">
        <w:t>tion instance of Project Server.</w:t>
      </w:r>
      <w:r w:rsidR="003208E5">
        <w:t xml:space="preserve"> </w:t>
      </w:r>
    </w:p>
    <w:p w:rsidR="004F6C9C" w:rsidRDefault="00F912BE" w:rsidP="004F6C9C">
      <w:pPr>
        <w:pStyle w:val="Para"/>
      </w:pPr>
      <w:del w:id="681" w:author="DM" w:date="2012-08-18T11:50:00Z">
        <w:r w:rsidDel="00102653">
          <w:delText>OK, e</w:delText>
        </w:r>
      </w:del>
      <w:proofErr w:type="gramStart"/>
      <w:ins w:id="682" w:author="DM" w:date="2012-08-18T11:50:00Z">
        <w:r w:rsidR="00102653">
          <w:t>E</w:t>
        </w:r>
      </w:ins>
      <w:r>
        <w:t xml:space="preserve">nough </w:t>
      </w:r>
      <w:del w:id="683" w:author="DM" w:date="2012-08-18T11:50:00Z">
        <w:r w:rsidDel="00102653">
          <w:delText xml:space="preserve">of delving into </w:delText>
        </w:r>
      </w:del>
      <w:r>
        <w:t>technical details</w:t>
      </w:r>
      <w:r w:rsidR="002740AA">
        <w:t>.</w:t>
      </w:r>
      <w:proofErr w:type="gramEnd"/>
      <w:r w:rsidR="002740AA">
        <w:t xml:space="preserve"> </w:t>
      </w:r>
      <w:r w:rsidR="004F6C9C">
        <w:t>TechNet has many great examples and samples for the technical team to review and test for creating workflows</w:t>
      </w:r>
      <w:ins w:id="684" w:author="DM" w:date="2012-08-18T11:50:00Z">
        <w:r w:rsidR="00102653">
          <w:t>.</w:t>
        </w:r>
      </w:ins>
      <w:r w:rsidR="004F6C9C">
        <w:t xml:space="preserve"> </w:t>
      </w:r>
      <w:del w:id="685" w:author="DM" w:date="2012-08-18T11:50:00Z">
        <w:r w:rsidR="004F6C9C" w:rsidDel="00102653">
          <w:delText>and t</w:delText>
        </w:r>
      </w:del>
      <w:ins w:id="686" w:author="DM" w:date="2012-08-18T11:50:00Z">
        <w:r w:rsidR="00102653">
          <w:t>T</w:t>
        </w:r>
      </w:ins>
      <w:r w:rsidR="004F6C9C">
        <w:t>he Solution Development Kit</w:t>
      </w:r>
      <w:del w:id="687" w:author="DM" w:date="2012-08-18T11:50:00Z">
        <w:r w:rsidR="004F6C9C" w:rsidDel="00102653">
          <w:delText xml:space="preserve"> (SDK)</w:delText>
        </w:r>
      </w:del>
      <w:r w:rsidR="004F6C9C">
        <w:t xml:space="preserve"> has code samples and examples that can be deployed readily.</w:t>
      </w:r>
    </w:p>
    <w:p w:rsidR="00982BE8" w:rsidRDefault="00492E89" w:rsidP="009302C5">
      <w:pPr>
        <w:pStyle w:val="Para"/>
      </w:pPr>
      <w:r>
        <w:t>We</w:t>
      </w:r>
      <w:r w:rsidR="002740AA">
        <w:t xml:space="preserve"> hope that as you</w:t>
      </w:r>
      <w:ins w:id="688" w:author="DM" w:date="2012-08-18T11:50:00Z">
        <w:r w:rsidR="00102653">
          <w:t>,</w:t>
        </w:r>
      </w:ins>
      <w:r w:rsidR="002740AA">
        <w:t xml:space="preserve"> the reader</w:t>
      </w:r>
      <w:ins w:id="689" w:author="DM" w:date="2012-08-18T11:50:00Z">
        <w:r w:rsidR="00102653">
          <w:t>,</w:t>
        </w:r>
      </w:ins>
      <w:r w:rsidR="002740AA">
        <w:t xml:space="preserve"> review the options </w:t>
      </w:r>
      <w:r>
        <w:t xml:space="preserve">to move to automating workflows, </w:t>
      </w:r>
      <w:r w:rsidR="002740AA">
        <w:t>you definitely consider the</w:t>
      </w:r>
      <w:ins w:id="690" w:author="DM" w:date="2012-08-18T11:50:00Z">
        <w:r w:rsidR="00102653">
          <w:t>se points</w:t>
        </w:r>
      </w:ins>
      <w:del w:id="691" w:author="DM" w:date="2012-08-18T11:50:00Z">
        <w:r w:rsidR="002740AA" w:rsidDel="00102653">
          <w:delText xml:space="preserve"> following</w:delText>
        </w:r>
      </w:del>
      <w:r w:rsidR="002740AA">
        <w:t>:</w:t>
      </w:r>
    </w:p>
    <w:p w:rsidR="002740AA" w:rsidRDefault="00492E89" w:rsidP="00492E89">
      <w:pPr>
        <w:pStyle w:val="ListNumbered"/>
      </w:pPr>
      <w:r>
        <w:t>1.</w:t>
      </w:r>
      <w:r>
        <w:tab/>
      </w:r>
      <w:r w:rsidR="002740AA">
        <w:t xml:space="preserve">Create a </w:t>
      </w:r>
      <w:ins w:id="692" w:author="DM" w:date="2012-08-18T11:50:00Z">
        <w:r w:rsidR="00102653">
          <w:t>p</w:t>
        </w:r>
      </w:ins>
      <w:del w:id="693" w:author="DM" w:date="2012-08-18T11:50:00Z">
        <w:r w:rsidR="002740AA" w:rsidDel="00102653">
          <w:delText>P</w:delText>
        </w:r>
      </w:del>
      <w:r w:rsidR="002740AA">
        <w:t xml:space="preserve">rocess </w:t>
      </w:r>
      <w:del w:id="694" w:author="DM" w:date="2012-08-18T11:50:00Z">
        <w:r w:rsidR="002740AA" w:rsidDel="00102653">
          <w:delText>M</w:delText>
        </w:r>
      </w:del>
      <w:ins w:id="695" w:author="DM" w:date="2012-08-18T11:50:00Z">
        <w:r w:rsidR="00102653">
          <w:t>m</w:t>
        </w:r>
      </w:ins>
      <w:r w:rsidR="002740AA">
        <w:t>ap of the business process</w:t>
      </w:r>
      <w:ins w:id="696" w:author="DM" w:date="2012-08-18T11:51:00Z">
        <w:r w:rsidR="00102653">
          <w:t>,</w:t>
        </w:r>
      </w:ins>
      <w:r w:rsidR="002740AA">
        <w:t xml:space="preserve"> </w:t>
      </w:r>
      <w:del w:id="697" w:author="DM" w:date="2012-08-18T11:51:00Z">
        <w:r w:rsidR="002740AA" w:rsidDel="00102653">
          <w:delText xml:space="preserve">and </w:delText>
        </w:r>
      </w:del>
      <w:r w:rsidR="002740AA">
        <w:t>inputs, and outputs</w:t>
      </w:r>
      <w:r>
        <w:t>.</w:t>
      </w:r>
    </w:p>
    <w:p w:rsidR="002740AA" w:rsidRDefault="00492E89" w:rsidP="00492E89">
      <w:pPr>
        <w:pStyle w:val="ListNumbered"/>
      </w:pPr>
      <w:r>
        <w:t>2.</w:t>
      </w:r>
      <w:r>
        <w:tab/>
      </w:r>
      <w:r w:rsidR="002740AA">
        <w:t xml:space="preserve">Leverage the </w:t>
      </w:r>
      <w:del w:id="698" w:author="DM" w:date="2012-08-18T11:51:00Z">
        <w:r w:rsidR="002740AA" w:rsidDel="00102653">
          <w:delText>“</w:delText>
        </w:r>
      </w:del>
      <w:r w:rsidR="002740AA">
        <w:t>out</w:t>
      </w:r>
      <w:ins w:id="699" w:author="DM" w:date="2012-08-18T11:51:00Z">
        <w:r w:rsidR="00102653">
          <w:t>-</w:t>
        </w:r>
      </w:ins>
      <w:del w:id="700" w:author="DM" w:date="2012-08-18T11:51:00Z">
        <w:r w:rsidR="002740AA" w:rsidDel="00102653">
          <w:delText xml:space="preserve"> </w:delText>
        </w:r>
      </w:del>
      <w:r w:rsidR="002740AA">
        <w:t>of</w:t>
      </w:r>
      <w:ins w:id="701" w:author="DM" w:date="2012-08-18T11:51:00Z">
        <w:r w:rsidR="00102653">
          <w:t>-</w:t>
        </w:r>
      </w:ins>
      <w:del w:id="702" w:author="DM" w:date="2012-08-18T11:51:00Z">
        <w:r w:rsidR="002740AA" w:rsidDel="00102653">
          <w:delText xml:space="preserve"> </w:delText>
        </w:r>
      </w:del>
      <w:r w:rsidR="002740AA">
        <w:t>the</w:t>
      </w:r>
      <w:ins w:id="703" w:author="DM" w:date="2012-08-18T11:51:00Z">
        <w:r w:rsidR="00102653">
          <w:t>-</w:t>
        </w:r>
      </w:ins>
      <w:del w:id="704" w:author="DM" w:date="2012-08-18T11:51:00Z">
        <w:r w:rsidR="002740AA" w:rsidDel="00102653">
          <w:delText xml:space="preserve"> </w:delText>
        </w:r>
      </w:del>
      <w:r w:rsidR="002740AA">
        <w:t>box</w:t>
      </w:r>
      <w:del w:id="705" w:author="DM" w:date="2012-08-18T11:51:00Z">
        <w:r w:rsidR="002740AA" w:rsidDel="00102653">
          <w:delText>”</w:delText>
        </w:r>
      </w:del>
      <w:r w:rsidR="002740AA">
        <w:t xml:space="preserve"> existing workflows provided</w:t>
      </w:r>
      <w:r>
        <w:t>.</w:t>
      </w:r>
    </w:p>
    <w:p w:rsidR="002740AA" w:rsidRDefault="00492E89" w:rsidP="00492E89">
      <w:pPr>
        <w:pStyle w:val="ListNumbered"/>
      </w:pPr>
      <w:r>
        <w:t>3.</w:t>
      </w:r>
      <w:r>
        <w:tab/>
      </w:r>
      <w:r w:rsidR="002740AA">
        <w:t>Review TechNet and other online references</w:t>
      </w:r>
      <w:r>
        <w:t>.</w:t>
      </w:r>
    </w:p>
    <w:p w:rsidR="002740AA" w:rsidRPr="003078F5" w:rsidRDefault="00492E89" w:rsidP="00492E89">
      <w:pPr>
        <w:pStyle w:val="ListNumbered"/>
      </w:pPr>
      <w:r>
        <w:t>4.</w:t>
      </w:r>
      <w:r>
        <w:tab/>
      </w:r>
      <w:r w:rsidR="002740AA">
        <w:t xml:space="preserve">Utilize technical resources as you need them (developers), but don’t be afraid to tackle the connecting and automation of </w:t>
      </w:r>
      <w:ins w:id="706" w:author="DM" w:date="2012-08-18T11:51:00Z">
        <w:r w:rsidR="00102653">
          <w:t>y</w:t>
        </w:r>
      </w:ins>
      <w:r w:rsidR="002740AA">
        <w:t>our bu</w:t>
      </w:r>
      <w:r>
        <w:t xml:space="preserve">siness processes. </w:t>
      </w:r>
      <w:r w:rsidR="002740AA">
        <w:t>Nothing ventured, nothing gained</w:t>
      </w:r>
      <w:r>
        <w:t>.</w:t>
      </w:r>
    </w:p>
    <w:p w:rsidR="00B77460" w:rsidRDefault="00B77460" w:rsidP="009142B0">
      <w:pPr>
        <w:pStyle w:val="H2"/>
      </w:pPr>
      <w:bookmarkStart w:id="707" w:name="_Toc265846528"/>
      <w:bookmarkEnd w:id="195"/>
      <w:r>
        <w:t>Leverage Integrated Communities to Build and Manage Knowledge Assets</w:t>
      </w:r>
      <w:bookmarkEnd w:id="707"/>
    </w:p>
    <w:p w:rsidR="00B77460" w:rsidRDefault="00B77460" w:rsidP="008337CF">
      <w:pPr>
        <w:pStyle w:val="Para"/>
      </w:pPr>
      <w:r>
        <w:t xml:space="preserve">Communication is a major success factor for any project, regardless of size or type. To enhance communication, the </w:t>
      </w:r>
      <w:ins w:id="708" w:author="DM" w:date="2012-08-18T11:51:00Z">
        <w:r w:rsidR="00102653">
          <w:t>p</w:t>
        </w:r>
      </w:ins>
      <w:del w:id="709" w:author="DM" w:date="2012-08-18T11:51:00Z">
        <w:r w:rsidDel="00102653">
          <w:delText>P</w:delText>
        </w:r>
      </w:del>
      <w:r>
        <w:t xml:space="preserve">roject </w:t>
      </w:r>
      <w:del w:id="710" w:author="DM" w:date="2012-08-18T11:51:00Z">
        <w:r w:rsidDel="00102653">
          <w:delText>T</w:delText>
        </w:r>
      </w:del>
      <w:ins w:id="711" w:author="DM" w:date="2012-08-18T11:51:00Z">
        <w:r w:rsidR="00102653">
          <w:t>t</w:t>
        </w:r>
      </w:ins>
      <w:r>
        <w:t>eam must function more like a community. SharePoint 2010 has made great strides in bringing the social computing elements to users in an easy</w:t>
      </w:r>
      <w:ins w:id="712" w:author="DM" w:date="2012-08-18T11:51:00Z">
        <w:r w:rsidR="00102653">
          <w:t>-</w:t>
        </w:r>
      </w:ins>
      <w:del w:id="713" w:author="DM" w:date="2012-08-18T11:51:00Z">
        <w:r w:rsidDel="00102653">
          <w:delText xml:space="preserve"> </w:delText>
        </w:r>
      </w:del>
      <w:r>
        <w:t>to</w:t>
      </w:r>
      <w:ins w:id="714" w:author="DM" w:date="2012-08-18T11:51:00Z">
        <w:r w:rsidR="00102653">
          <w:t>-</w:t>
        </w:r>
      </w:ins>
      <w:del w:id="715" w:author="DM" w:date="2012-08-18T11:51:00Z">
        <w:r w:rsidDel="00102653">
          <w:delText xml:space="preserve"> </w:delText>
        </w:r>
      </w:del>
      <w:r>
        <w:t xml:space="preserve">use format. This collaboration is </w:t>
      </w:r>
      <w:proofErr w:type="gramStart"/>
      <w:r>
        <w:t>key</w:t>
      </w:r>
      <w:proofErr w:type="gramEnd"/>
      <w:r>
        <w:t xml:space="preserve"> to project success</w:t>
      </w:r>
      <w:del w:id="716" w:author="DM" w:date="2012-08-18T11:51:00Z">
        <w:r w:rsidDel="00102653">
          <w:delText>,</w:delText>
        </w:r>
      </w:del>
      <w:r>
        <w:t xml:space="preserve"> and inherently develops the </w:t>
      </w:r>
      <w:ins w:id="717" w:author="DM" w:date="2012-08-18T11:51:00Z">
        <w:r w:rsidR="00102653">
          <w:t>p</w:t>
        </w:r>
      </w:ins>
      <w:del w:id="718" w:author="DM" w:date="2012-08-18T11:51:00Z">
        <w:r w:rsidDel="00102653">
          <w:delText>P</w:delText>
        </w:r>
      </w:del>
      <w:r>
        <w:t xml:space="preserve">roject </w:t>
      </w:r>
      <w:del w:id="719" w:author="DM" w:date="2012-08-18T11:51:00Z">
        <w:r w:rsidDel="00102653">
          <w:delText>T</w:delText>
        </w:r>
      </w:del>
      <w:ins w:id="720" w:author="DM" w:date="2012-08-18T11:51:00Z">
        <w:r w:rsidR="00102653">
          <w:t>t</w:t>
        </w:r>
      </w:ins>
      <w:r>
        <w:t xml:space="preserve">eam </w:t>
      </w:r>
      <w:del w:id="721" w:author="DM" w:date="2012-08-18T11:52:00Z">
        <w:r w:rsidR="004F7536" w:rsidDel="00102653">
          <w:delText xml:space="preserve">by </w:delText>
        </w:r>
      </w:del>
      <w:r>
        <w:t xml:space="preserve">not only </w:t>
      </w:r>
      <w:ins w:id="722" w:author="DM" w:date="2012-08-18T11:52:00Z">
        <w:r w:rsidR="00102653">
          <w:t xml:space="preserve">by </w:t>
        </w:r>
      </w:ins>
      <w:r w:rsidR="004F7536">
        <w:t xml:space="preserve">using </w:t>
      </w:r>
      <w:r>
        <w:t xml:space="preserve">business knowledge about </w:t>
      </w:r>
      <w:r w:rsidR="004F7536">
        <w:t>team members</w:t>
      </w:r>
      <w:del w:id="723" w:author="DM" w:date="2012-08-18T11:52:00Z">
        <w:r w:rsidDel="00102653">
          <w:delText>,</w:delText>
        </w:r>
      </w:del>
      <w:r>
        <w:t xml:space="preserve"> but </w:t>
      </w:r>
      <w:r w:rsidR="004F7536">
        <w:t xml:space="preserve">by </w:t>
      </w:r>
      <w:r>
        <w:t>creating personal ties to enhance internal team relationship</w:t>
      </w:r>
      <w:r w:rsidR="00616182">
        <w:t>s</w:t>
      </w:r>
      <w:r>
        <w:t xml:space="preserve"> enterprise</w:t>
      </w:r>
      <w:del w:id="724" w:author="DM" w:date="2012-08-20T10:11:00Z">
        <w:r w:rsidDel="00782409">
          <w:delText>-</w:delText>
        </w:r>
      </w:del>
      <w:ins w:id="725" w:author="DM" w:date="2012-08-20T10:11:00Z">
        <w:r w:rsidR="00782409">
          <w:t xml:space="preserve"> </w:t>
        </w:r>
      </w:ins>
      <w:r>
        <w:t>wide.</w:t>
      </w:r>
    </w:p>
    <w:p w:rsidR="00B77460" w:rsidRDefault="00B77460" w:rsidP="008337CF">
      <w:pPr>
        <w:pStyle w:val="Para"/>
      </w:pPr>
      <w:r>
        <w:t>Many organizations</w:t>
      </w:r>
      <w:ins w:id="726" w:author="DM" w:date="2012-08-18T11:52:00Z">
        <w:r w:rsidR="00102653">
          <w:t>,</w:t>
        </w:r>
      </w:ins>
      <w:r w:rsidR="009A6876">
        <w:t xml:space="preserve"> </w:t>
      </w:r>
      <w:r>
        <w:t>regardless of size or type</w:t>
      </w:r>
      <w:ins w:id="727" w:author="DM" w:date="2012-08-18T11:52:00Z">
        <w:r w:rsidR="00102653">
          <w:t>,</w:t>
        </w:r>
      </w:ins>
      <w:r>
        <w:t xml:space="preserve"> have different types of communities in terms of the work each group</w:t>
      </w:r>
      <w:r w:rsidR="00893142">
        <w:t xml:space="preserve"> performs</w:t>
      </w:r>
      <w:r>
        <w:t xml:space="preserve"> or area</w:t>
      </w:r>
      <w:ins w:id="728" w:author="Odum, Amy - Hoboken" w:date="2012-08-27T15:30:00Z">
        <w:r w:rsidR="00446620">
          <w:t>s</w:t>
        </w:r>
      </w:ins>
      <w:r>
        <w:t xml:space="preserve"> </w:t>
      </w:r>
      <w:del w:id="729" w:author="Odum, Amy - Hoboken" w:date="2012-08-27T15:30:00Z">
        <w:r w:rsidDel="00446620">
          <w:delText xml:space="preserve">of </w:delText>
        </w:r>
      </w:del>
      <w:r>
        <w:t>the company has to develop</w:t>
      </w:r>
      <w:del w:id="730" w:author="Odum, Amy - Hoboken" w:date="2012-08-27T15:30:00Z">
        <w:r w:rsidR="00D35D70" w:rsidDel="00446620">
          <w:delText xml:space="preserve">, </w:delText>
        </w:r>
      </w:del>
      <w:ins w:id="731" w:author="Odum, Amy - Hoboken" w:date="2012-08-27T15:30:00Z">
        <w:r w:rsidR="00446620">
          <w:t xml:space="preserve">. </w:t>
        </w:r>
      </w:ins>
      <w:r w:rsidR="00893142">
        <w:t>Share</w:t>
      </w:r>
      <w:r>
        <w:t xml:space="preserve">Point allows organizations to create collaborative </w:t>
      </w:r>
      <w:del w:id="732" w:author="DM" w:date="2012-08-18T11:52:00Z">
        <w:r w:rsidDel="00855B72">
          <w:delText>w</w:delText>
        </w:r>
      </w:del>
      <w:ins w:id="733" w:author="DM" w:date="2012-08-18T11:52:00Z">
        <w:r w:rsidR="00855B72">
          <w:t>W</w:t>
        </w:r>
      </w:ins>
      <w:r>
        <w:t xml:space="preserve">eb spaces for these communities to interact and </w:t>
      </w:r>
      <w:r w:rsidR="00F80019">
        <w:t>improve</w:t>
      </w:r>
      <w:r>
        <w:t xml:space="preserve"> understanding of the activities they are developing. </w:t>
      </w:r>
      <w:r w:rsidR="00D35D70">
        <w:t xml:space="preserve">In SharePoint, </w:t>
      </w:r>
      <w:ins w:id="734" w:author="DM" w:date="2012-08-18T11:52:00Z">
        <w:r w:rsidR="00855B72">
          <w:t>you</w:t>
        </w:r>
      </w:ins>
      <w:del w:id="735" w:author="DM" w:date="2012-08-18T11:52:00Z">
        <w:r w:rsidR="00D35D70" w:rsidDel="00855B72">
          <w:delText>we</w:delText>
        </w:r>
      </w:del>
      <w:r w:rsidR="00D35D70">
        <w:t xml:space="preserve"> can </w:t>
      </w:r>
      <w:r>
        <w:t xml:space="preserve">create surveys and link them to </w:t>
      </w:r>
      <w:r w:rsidR="00D35D70">
        <w:t xml:space="preserve">reporting tools, such as SQL </w:t>
      </w:r>
      <w:del w:id="736" w:author="Odum, Amy - Hoboken" w:date="2012-08-27T15:31:00Z">
        <w:r w:rsidR="00D35D70" w:rsidDel="00446620">
          <w:delText>S</w:delText>
        </w:r>
      </w:del>
      <w:ins w:id="737" w:author="Odum, Amy - Hoboken" w:date="2012-08-27T15:31:00Z">
        <w:r w:rsidR="00446620">
          <w:t>s</w:t>
        </w:r>
      </w:ins>
      <w:r w:rsidR="00D35D70">
        <w:t>ervices, Crystal Reports</w:t>
      </w:r>
      <w:ins w:id="738" w:author="DM" w:date="2012-08-18T11:52:00Z">
        <w:r w:rsidR="00855B72">
          <w:t>,</w:t>
        </w:r>
      </w:ins>
      <w:r w:rsidR="00D35D70">
        <w:t xml:space="preserve"> and other </w:t>
      </w:r>
      <w:del w:id="739" w:author="DM" w:date="2012-08-18T11:52:00Z">
        <w:r w:rsidR="00D35D70" w:rsidDel="00855B72">
          <w:delText>B</w:delText>
        </w:r>
      </w:del>
      <w:ins w:id="740" w:author="DM" w:date="2012-08-18T11:52:00Z">
        <w:r w:rsidR="00855B72">
          <w:t>b</w:t>
        </w:r>
      </w:ins>
      <w:r w:rsidR="00D35D70">
        <w:t xml:space="preserve">usiness </w:t>
      </w:r>
      <w:del w:id="741" w:author="DM" w:date="2012-08-18T11:52:00Z">
        <w:r w:rsidR="00D35D70" w:rsidDel="00855B72">
          <w:delText>R</w:delText>
        </w:r>
      </w:del>
      <w:ins w:id="742" w:author="DM" w:date="2012-08-18T11:52:00Z">
        <w:r w:rsidR="00855B72">
          <w:t>r</w:t>
        </w:r>
      </w:ins>
      <w:r w:rsidR="00D35D70">
        <w:t>eporting products</w:t>
      </w:r>
      <w:r w:rsidR="00E426E3">
        <w:t xml:space="preserve">. </w:t>
      </w:r>
      <w:r w:rsidR="00D35D70">
        <w:t>All of these tools (</w:t>
      </w:r>
      <w:ins w:id="743" w:author="DM" w:date="2012-08-18T11:52:00Z">
        <w:r w:rsidR="00855B72">
          <w:t>which</w:t>
        </w:r>
      </w:ins>
      <w:del w:id="744" w:author="DM" w:date="2012-08-18T11:52:00Z">
        <w:r w:rsidR="00D35D70" w:rsidDel="00855B72">
          <w:delText>that</w:delText>
        </w:r>
      </w:del>
      <w:r w:rsidR="00D35D70">
        <w:t xml:space="preserve"> can connect to the data behind the scenes)</w:t>
      </w:r>
      <w:del w:id="745" w:author="DM" w:date="2012-08-18T11:52:00Z">
        <w:r w:rsidR="00D35D70" w:rsidDel="00855B72">
          <w:delText>,</w:delText>
        </w:r>
      </w:del>
      <w:r w:rsidR="00D35D70">
        <w:t xml:space="preserve"> </w:t>
      </w:r>
      <w:r>
        <w:t xml:space="preserve">can be integrated </w:t>
      </w:r>
      <w:r w:rsidR="00D35D70">
        <w:t>into SharePoint and Project Server and easily analyze, quantify, organize</w:t>
      </w:r>
      <w:ins w:id="746" w:author="DM" w:date="2012-08-18T11:52:00Z">
        <w:r w:rsidR="00855B72">
          <w:t>,</w:t>
        </w:r>
      </w:ins>
      <w:r w:rsidR="00D35D70">
        <w:t xml:space="preserve"> and present the key trends or data elements </w:t>
      </w:r>
      <w:ins w:id="747" w:author="DM" w:date="2012-08-18T11:53:00Z">
        <w:r w:rsidR="00855B72">
          <w:t>customized to</w:t>
        </w:r>
      </w:ins>
      <w:del w:id="748" w:author="DM" w:date="2012-08-18T11:53:00Z">
        <w:r w:rsidR="00D35D70" w:rsidDel="00855B72">
          <w:delText>by the</w:delText>
        </w:r>
      </w:del>
      <w:ins w:id="749" w:author="DM" w:date="2012-08-18T11:53:00Z">
        <w:r w:rsidR="00855B72">
          <w:t xml:space="preserve"> specific</w:t>
        </w:r>
      </w:ins>
      <w:del w:id="750" w:author="DM" w:date="2012-08-18T11:53:00Z">
        <w:r w:rsidR="00D35D70" w:rsidDel="00855B72">
          <w:delText xml:space="preserve"> desired</w:delText>
        </w:r>
      </w:del>
      <w:r w:rsidR="00D35D70">
        <w:t xml:space="preserve"> audience</w:t>
      </w:r>
      <w:ins w:id="751" w:author="DM" w:date="2012-08-18T11:53:00Z">
        <w:r w:rsidR="00855B72">
          <w:t>s</w:t>
        </w:r>
      </w:ins>
      <w:r w:rsidR="00D35D70">
        <w:t>.</w:t>
      </w:r>
    </w:p>
    <w:p w:rsidR="00B77460" w:rsidRDefault="00B77460" w:rsidP="008337CF">
      <w:pPr>
        <w:pStyle w:val="Para"/>
      </w:pPr>
      <w:r w:rsidRPr="00EF1BED">
        <w:t xml:space="preserve">SharePoint </w:t>
      </w:r>
      <w:r w:rsidR="00893142">
        <w:t xml:space="preserve">2010 is </w:t>
      </w:r>
      <w:r w:rsidRPr="00EF1BED">
        <w:t xml:space="preserve">the ultimate Swiss </w:t>
      </w:r>
      <w:r w:rsidR="00F80019">
        <w:t>A</w:t>
      </w:r>
      <w:r w:rsidRPr="00EF1BED">
        <w:t xml:space="preserve">rmy </w:t>
      </w:r>
      <w:r w:rsidR="00F80019">
        <w:t>K</w:t>
      </w:r>
      <w:r w:rsidR="00F80019" w:rsidRPr="00EF1BED">
        <w:t xml:space="preserve">nife </w:t>
      </w:r>
      <w:r w:rsidRPr="00EF1BED">
        <w:t xml:space="preserve">for collaboration with smart connections </w:t>
      </w:r>
      <w:r w:rsidR="00F80019">
        <w:t>between</w:t>
      </w:r>
      <w:r w:rsidR="00F80019" w:rsidRPr="00EF1BED">
        <w:t xml:space="preserve"> </w:t>
      </w:r>
      <w:r w:rsidRPr="00EF1BED">
        <w:t xml:space="preserve">people and </w:t>
      </w:r>
      <w:r w:rsidR="00F80019">
        <w:t xml:space="preserve">across </w:t>
      </w:r>
      <w:r w:rsidRPr="00EF1BED">
        <w:t>teams</w:t>
      </w:r>
      <w:r>
        <w:t xml:space="preserve">. It enhances the set of collaboration and social networking tools </w:t>
      </w:r>
      <w:r w:rsidRPr="00EF1BED">
        <w:t>for both organic and managed communities across your organization</w:t>
      </w:r>
      <w:ins w:id="752" w:author="Odum, Amy - Hoboken" w:date="2012-08-27T15:33:00Z">
        <w:r w:rsidR="00446620">
          <w:t xml:space="preserve"> with the following features:</w:t>
        </w:r>
      </w:ins>
      <w:del w:id="753" w:author="Odum, Amy - Hoboken" w:date="2012-08-27T15:33:00Z">
        <w:r w:rsidRPr="00EF1BED" w:rsidDel="00446620">
          <w:delText>.</w:delText>
        </w:r>
        <w:r w:rsidDel="00446620">
          <w:delText xml:space="preserve"> Those include:</w:delText>
        </w:r>
      </w:del>
    </w:p>
    <w:p w:rsidR="00B77460" w:rsidRDefault="00FE6FE6" w:rsidP="009A6876">
      <w:pPr>
        <w:pStyle w:val="ListBulleted"/>
      </w:pPr>
      <w:r w:rsidRPr="00FE6FE6">
        <w:rPr>
          <w:b/>
          <w:rPrChange w:id="754" w:author="DM" w:date="2012-08-18T11:53:00Z">
            <w:rPr>
              <w:shd w:val="clear" w:color="auto" w:fill="FFCC99"/>
            </w:rPr>
          </w:rPrChange>
        </w:rPr>
        <w:t xml:space="preserve">Collaborative </w:t>
      </w:r>
      <w:del w:id="755" w:author="DM" w:date="2012-08-18T11:53:00Z">
        <w:r w:rsidRPr="00FE6FE6">
          <w:rPr>
            <w:b/>
            <w:rPrChange w:id="756" w:author="DM" w:date="2012-08-18T11:53:00Z">
              <w:rPr>
                <w:shd w:val="clear" w:color="auto" w:fill="FFCC99"/>
              </w:rPr>
            </w:rPrChange>
          </w:rPr>
          <w:delText>C</w:delText>
        </w:r>
      </w:del>
      <w:ins w:id="757" w:author="DM" w:date="2012-08-18T11:53:00Z">
        <w:r w:rsidRPr="00FE6FE6">
          <w:rPr>
            <w:b/>
            <w:rPrChange w:id="758" w:author="DM" w:date="2012-08-18T11:53:00Z">
              <w:rPr>
                <w:shd w:val="clear" w:color="auto" w:fill="FFCC99"/>
              </w:rPr>
            </w:rPrChange>
          </w:rPr>
          <w:t>c</w:t>
        </w:r>
      </w:ins>
      <w:r w:rsidRPr="00FE6FE6">
        <w:rPr>
          <w:b/>
          <w:rPrChange w:id="759" w:author="DM" w:date="2012-08-18T11:53:00Z">
            <w:rPr>
              <w:shd w:val="clear" w:color="auto" w:fill="FFCC99"/>
            </w:rPr>
          </w:rPrChange>
        </w:rPr>
        <w:t>ontent</w:t>
      </w:r>
      <w:ins w:id="760" w:author="DM" w:date="2012-08-18T11:53:00Z">
        <w:r w:rsidRPr="00FE6FE6">
          <w:rPr>
            <w:b/>
            <w:rPrChange w:id="761" w:author="DM" w:date="2012-08-18T11:53:00Z">
              <w:rPr>
                <w:shd w:val="clear" w:color="auto" w:fill="FFCC99"/>
              </w:rPr>
            </w:rPrChange>
          </w:rPr>
          <w:t>.</w:t>
        </w:r>
      </w:ins>
      <w:del w:id="762" w:author="DM" w:date="2012-08-18T11:53:00Z">
        <w:r w:rsidRPr="00FE6FE6">
          <w:rPr>
            <w:b/>
            <w:rPrChange w:id="763" w:author="DM" w:date="2012-08-18T11:53:00Z">
              <w:rPr>
                <w:shd w:val="clear" w:color="auto" w:fill="FFCC99"/>
              </w:rPr>
            </w:rPrChange>
          </w:rPr>
          <w:delText>:</w:delText>
        </w:r>
      </w:del>
      <w:r w:rsidR="00B77460">
        <w:t xml:space="preserve"> </w:t>
      </w:r>
      <w:ins w:id="764" w:author="DM" w:date="2012-08-18T11:53:00Z">
        <w:r w:rsidR="00855B72" w:rsidRPr="00EF1BED">
          <w:t xml:space="preserve">SharePoint </w:t>
        </w:r>
        <w:r w:rsidR="00855B72">
          <w:t>2010 offers</w:t>
        </w:r>
      </w:ins>
      <w:del w:id="765" w:author="DM" w:date="2012-08-18T11:53:00Z">
        <w:r w:rsidR="00B77460" w:rsidDel="00855B72">
          <w:delText>This</w:delText>
        </w:r>
      </w:del>
      <w:del w:id="766" w:author="DM" w:date="2012-08-18T11:54:00Z">
        <w:r w:rsidR="00B77460" w:rsidDel="00855B72">
          <w:delText xml:space="preserve"> includes</w:delText>
        </w:r>
      </w:del>
      <w:r w:rsidR="00B77460">
        <w:t xml:space="preserve"> improved blogs and wikis, </w:t>
      </w:r>
      <w:r w:rsidR="00B77460" w:rsidRPr="002352DD">
        <w:t>calendars, discussions, tasks, contacts, pictures, video, and much more. With Office 2010, multiple people can simultaneously author content on a SharePoint site.</w:t>
      </w:r>
    </w:p>
    <w:p w:rsidR="00B77460" w:rsidRDefault="00FE6FE6" w:rsidP="008337CF">
      <w:pPr>
        <w:pStyle w:val="ListBulleted"/>
      </w:pPr>
      <w:r w:rsidRPr="00FE6FE6">
        <w:rPr>
          <w:b/>
          <w:rPrChange w:id="767" w:author="DM" w:date="2012-08-18T11:53:00Z">
            <w:rPr>
              <w:shd w:val="clear" w:color="auto" w:fill="FFCC99"/>
            </w:rPr>
          </w:rPrChange>
        </w:rPr>
        <w:t xml:space="preserve">Social </w:t>
      </w:r>
      <w:del w:id="768" w:author="DM" w:date="2012-08-18T11:53:00Z">
        <w:r w:rsidRPr="00FE6FE6">
          <w:rPr>
            <w:b/>
            <w:rPrChange w:id="769" w:author="DM" w:date="2012-08-18T11:53:00Z">
              <w:rPr>
                <w:shd w:val="clear" w:color="auto" w:fill="FFCC99"/>
              </w:rPr>
            </w:rPrChange>
          </w:rPr>
          <w:delText>F</w:delText>
        </w:r>
      </w:del>
      <w:ins w:id="770" w:author="DM" w:date="2012-08-18T11:53:00Z">
        <w:r w:rsidR="00855B72">
          <w:rPr>
            <w:b/>
          </w:rPr>
          <w:t>f</w:t>
        </w:r>
      </w:ins>
      <w:r w:rsidRPr="00FE6FE6">
        <w:rPr>
          <w:b/>
          <w:rPrChange w:id="771" w:author="DM" w:date="2012-08-18T11:53:00Z">
            <w:rPr>
              <w:shd w:val="clear" w:color="auto" w:fill="FFCC99"/>
            </w:rPr>
          </w:rPrChange>
        </w:rPr>
        <w:t xml:space="preserve">eedback and </w:t>
      </w:r>
      <w:del w:id="772" w:author="DM" w:date="2012-08-18T11:53:00Z">
        <w:r w:rsidRPr="00FE6FE6">
          <w:rPr>
            <w:b/>
            <w:rPrChange w:id="773" w:author="DM" w:date="2012-08-18T11:53:00Z">
              <w:rPr>
                <w:shd w:val="clear" w:color="auto" w:fill="FFCC99"/>
              </w:rPr>
            </w:rPrChange>
          </w:rPr>
          <w:delText>O</w:delText>
        </w:r>
      </w:del>
      <w:ins w:id="774" w:author="DM" w:date="2012-08-18T11:53:00Z">
        <w:r w:rsidR="00855B72">
          <w:rPr>
            <w:b/>
          </w:rPr>
          <w:t>o</w:t>
        </w:r>
      </w:ins>
      <w:r w:rsidRPr="00FE6FE6">
        <w:rPr>
          <w:b/>
          <w:rPrChange w:id="775" w:author="DM" w:date="2012-08-18T11:53:00Z">
            <w:rPr>
              <w:shd w:val="clear" w:color="auto" w:fill="FFCC99"/>
            </w:rPr>
          </w:rPrChange>
        </w:rPr>
        <w:t>rganization</w:t>
      </w:r>
      <w:ins w:id="776" w:author="DM" w:date="2012-08-18T11:53:00Z">
        <w:r w:rsidRPr="00FE6FE6">
          <w:rPr>
            <w:b/>
            <w:rPrChange w:id="777" w:author="DM" w:date="2012-08-18T11:53:00Z">
              <w:rPr>
                <w:shd w:val="clear" w:color="auto" w:fill="FFCC99"/>
              </w:rPr>
            </w:rPrChange>
          </w:rPr>
          <w:t>.</w:t>
        </w:r>
      </w:ins>
      <w:del w:id="778" w:author="DM" w:date="2012-08-18T11:53:00Z">
        <w:r w:rsidRPr="00FE6FE6">
          <w:rPr>
            <w:b/>
            <w:rPrChange w:id="779" w:author="DM" w:date="2012-08-18T11:53:00Z">
              <w:rPr>
                <w:shd w:val="clear" w:color="auto" w:fill="FFCC99"/>
              </w:rPr>
            </w:rPrChange>
          </w:rPr>
          <w:delText>:</w:delText>
        </w:r>
      </w:del>
      <w:r w:rsidR="00B77460">
        <w:t xml:space="preserve"> </w:t>
      </w:r>
      <w:ins w:id="780" w:author="DM" w:date="2012-08-18T11:54:00Z">
        <w:r w:rsidR="00855B72" w:rsidRPr="00EF1BED">
          <w:t xml:space="preserve">SharePoint </w:t>
        </w:r>
        <w:r w:rsidR="00855B72">
          <w:t>2010 enables</w:t>
        </w:r>
      </w:ins>
      <w:del w:id="781" w:author="DM" w:date="2012-08-18T11:54:00Z">
        <w:r w:rsidR="00B77460" w:rsidDel="00855B72">
          <w:delText>This</w:delText>
        </w:r>
      </w:del>
      <w:r w:rsidR="00B77460">
        <w:t xml:space="preserve"> involves </w:t>
      </w:r>
      <w:r w:rsidR="00B77460" w:rsidRPr="002352DD">
        <w:t>organizing, finding</w:t>
      </w:r>
      <w:ins w:id="782" w:author="DM" w:date="2012-08-18T11:54:00Z">
        <w:r w:rsidR="00855B72">
          <w:t>,</w:t>
        </w:r>
      </w:ins>
      <w:r w:rsidR="00B77460" w:rsidRPr="002352DD">
        <w:t xml:space="preserve"> and staying connected to information and people </w:t>
      </w:r>
      <w:ins w:id="783" w:author="DM" w:date="2012-08-18T11:54:00Z">
        <w:r w:rsidR="00855B72">
          <w:t>through</w:t>
        </w:r>
      </w:ins>
      <w:del w:id="784" w:author="DM" w:date="2012-08-18T11:54:00Z">
        <w:r w:rsidR="00B77460" w:rsidRPr="002352DD" w:rsidDel="00855B72">
          <w:delText>including</w:delText>
        </w:r>
      </w:del>
      <w:r w:rsidR="00B77460" w:rsidRPr="002352DD">
        <w:t xml:space="preserve"> bookmarks, tagging and ratings</w:t>
      </w:r>
      <w:r w:rsidR="00B77460">
        <w:t xml:space="preserve">, </w:t>
      </w:r>
      <w:r w:rsidR="00B77460" w:rsidRPr="00893142">
        <w:t>searching, navigation, profiles, feeds</w:t>
      </w:r>
      <w:ins w:id="785" w:author="DM" w:date="2012-08-18T11:54:00Z">
        <w:r w:rsidR="00855B72">
          <w:t>,</w:t>
        </w:r>
      </w:ins>
      <w:r w:rsidR="00B77460" w:rsidRPr="00893142">
        <w:t xml:space="preserve"> and more</w:t>
      </w:r>
      <w:r w:rsidR="00B77460" w:rsidRPr="002352DD">
        <w:t>.</w:t>
      </w:r>
      <w:r w:rsidR="00B77460">
        <w:t xml:space="preserve"> It combines </w:t>
      </w:r>
      <w:r w:rsidR="00B77460" w:rsidRPr="002352DD">
        <w:t>informal social tagging with formal taxonomy so you can choose the right approach for a given set of content.</w:t>
      </w:r>
      <w:r w:rsidR="00B77460">
        <w:t xml:space="preserve"> </w:t>
      </w:r>
    </w:p>
    <w:p w:rsidR="00B77460" w:rsidRDefault="00FE6FE6" w:rsidP="008337CF">
      <w:pPr>
        <w:pStyle w:val="ListBulleted"/>
      </w:pPr>
      <w:r w:rsidRPr="00FE6FE6">
        <w:rPr>
          <w:b/>
          <w:rPrChange w:id="786" w:author="DM" w:date="2012-08-18T11:54:00Z">
            <w:rPr>
              <w:shd w:val="clear" w:color="auto" w:fill="FFCC99"/>
            </w:rPr>
          </w:rPrChange>
        </w:rPr>
        <w:t xml:space="preserve">User </w:t>
      </w:r>
      <w:ins w:id="787" w:author="DM" w:date="2012-08-18T11:54:00Z">
        <w:r w:rsidRPr="00FE6FE6">
          <w:rPr>
            <w:b/>
            <w:rPrChange w:id="788" w:author="DM" w:date="2012-08-18T11:54:00Z">
              <w:rPr>
                <w:shd w:val="clear" w:color="auto" w:fill="FFCC99"/>
              </w:rPr>
            </w:rPrChange>
          </w:rPr>
          <w:t>p</w:t>
        </w:r>
      </w:ins>
      <w:del w:id="789" w:author="DM" w:date="2012-08-18T11:54:00Z">
        <w:r w:rsidRPr="00FE6FE6">
          <w:rPr>
            <w:b/>
            <w:rPrChange w:id="790" w:author="DM" w:date="2012-08-18T11:54:00Z">
              <w:rPr>
                <w:shd w:val="clear" w:color="auto" w:fill="FFCC99"/>
              </w:rPr>
            </w:rPrChange>
          </w:rPr>
          <w:delText>P</w:delText>
        </w:r>
      </w:del>
      <w:r w:rsidRPr="00FE6FE6">
        <w:rPr>
          <w:b/>
          <w:rPrChange w:id="791" w:author="DM" w:date="2012-08-18T11:54:00Z">
            <w:rPr>
              <w:shd w:val="clear" w:color="auto" w:fill="FFCC99"/>
            </w:rPr>
          </w:rPrChange>
        </w:rPr>
        <w:t>rofiles</w:t>
      </w:r>
      <w:ins w:id="792" w:author="DM" w:date="2012-08-18T11:54:00Z">
        <w:r w:rsidRPr="00FE6FE6">
          <w:rPr>
            <w:b/>
            <w:rPrChange w:id="793" w:author="DM" w:date="2012-08-18T11:54:00Z">
              <w:rPr>
                <w:shd w:val="clear" w:color="auto" w:fill="FFCC99"/>
              </w:rPr>
            </w:rPrChange>
          </w:rPr>
          <w:t>.</w:t>
        </w:r>
      </w:ins>
      <w:del w:id="794" w:author="DM" w:date="2012-08-18T11:54:00Z">
        <w:r w:rsidRPr="00FE6FE6">
          <w:rPr>
            <w:b/>
            <w:rPrChange w:id="795" w:author="DM" w:date="2012-08-18T11:54:00Z">
              <w:rPr>
                <w:shd w:val="clear" w:color="auto" w:fill="FFCC99"/>
              </w:rPr>
            </w:rPrChange>
          </w:rPr>
          <w:delText>:</w:delText>
        </w:r>
      </w:del>
      <w:r w:rsidR="00B77460">
        <w:t xml:space="preserve"> SharePoint 2010 enhances</w:t>
      </w:r>
      <w:r w:rsidR="00B77460" w:rsidRPr="002352DD">
        <w:t xml:space="preserve"> user profiles to reflect colleagues, interests, expertise</w:t>
      </w:r>
      <w:ins w:id="796" w:author="DM" w:date="2012-08-18T11:54:00Z">
        <w:r w:rsidR="00855B72">
          <w:t>,</w:t>
        </w:r>
        <w:r w:rsidR="00855B72" w:rsidRPr="002352DD" w:rsidDel="00855B72">
          <w:t xml:space="preserve"> </w:t>
        </w:r>
      </w:ins>
      <w:del w:id="797" w:author="DM" w:date="2012-08-18T11:54:00Z">
        <w:r w:rsidR="00B77460" w:rsidRPr="002352DD" w:rsidDel="00855B72">
          <w:delText>–</w:delText>
        </w:r>
      </w:del>
      <w:r w:rsidR="00B77460" w:rsidRPr="002352DD">
        <w:t>either via explicit tagging or recommendations based on Outlook and Office Communicator. The model is opt-in so users can manage what information is shared public</w:t>
      </w:r>
      <w:del w:id="798" w:author="DM" w:date="2012-08-18T11:55:00Z">
        <w:r w:rsidR="00B77460" w:rsidRPr="002352DD" w:rsidDel="00855B72">
          <w:delText>al</w:delText>
        </w:r>
      </w:del>
      <w:r w:rsidR="00B77460" w:rsidRPr="002352DD">
        <w:t xml:space="preserve">ly. </w:t>
      </w:r>
      <w:ins w:id="799" w:author="DM" w:date="2012-08-18T11:55:00Z">
        <w:r w:rsidR="00855B72">
          <w:t>Users</w:t>
        </w:r>
      </w:ins>
      <w:del w:id="800" w:author="DM" w:date="2012-08-18T11:55:00Z">
        <w:r w:rsidR="00B77460" w:rsidRPr="002352DD" w:rsidDel="00855B72">
          <w:delText>They</w:delText>
        </w:r>
      </w:del>
      <w:r w:rsidR="00B77460" w:rsidRPr="002352DD">
        <w:t xml:space="preserve"> decide when an interest is something </w:t>
      </w:r>
      <w:r w:rsidR="00893142">
        <w:t xml:space="preserve">that </w:t>
      </w:r>
      <w:r w:rsidR="00B77460" w:rsidRPr="002352DD">
        <w:t>they want to share or be asked about by others in the organization.</w:t>
      </w:r>
    </w:p>
    <w:p w:rsidR="00B77460" w:rsidRDefault="00FE6FE6" w:rsidP="008337CF">
      <w:pPr>
        <w:pStyle w:val="ListBulleted"/>
      </w:pPr>
      <w:proofErr w:type="spellStart"/>
      <w:r w:rsidRPr="00FE6FE6">
        <w:rPr>
          <w:b/>
          <w:rPrChange w:id="801" w:author="DM" w:date="2012-08-18T11:55:00Z">
            <w:rPr>
              <w:shd w:val="clear" w:color="auto" w:fill="FFCC99"/>
            </w:rPr>
          </w:rPrChange>
        </w:rPr>
        <w:t>MySites</w:t>
      </w:r>
      <w:proofErr w:type="spellEnd"/>
      <w:ins w:id="802" w:author="DM" w:date="2012-08-18T11:55:00Z">
        <w:r w:rsidR="00855B72">
          <w:rPr>
            <w:b/>
          </w:rPr>
          <w:t>.</w:t>
        </w:r>
      </w:ins>
      <w:del w:id="803" w:author="DM" w:date="2012-08-18T11:55:00Z">
        <w:r w:rsidR="00B77460" w:rsidDel="00855B72">
          <w:delText>:</w:delText>
        </w:r>
      </w:del>
      <w:r w:rsidR="00B77460">
        <w:t xml:space="preserve"> </w:t>
      </w:r>
      <w:proofErr w:type="spellStart"/>
      <w:r w:rsidR="00B77460" w:rsidRPr="002352DD">
        <w:t>MySites</w:t>
      </w:r>
      <w:proofErr w:type="spellEnd"/>
      <w:r w:rsidR="00B77460" w:rsidRPr="002352DD">
        <w:t xml:space="preserve"> </w:t>
      </w:r>
      <w:r w:rsidR="00B77460">
        <w:t>give</w:t>
      </w:r>
      <w:r w:rsidR="00B77460" w:rsidRPr="002352DD">
        <w:t xml:space="preserve"> quick access to your content, profile</w:t>
      </w:r>
      <w:ins w:id="804" w:author="DM" w:date="2012-08-18T11:55:00Z">
        <w:r w:rsidR="00855B72">
          <w:t>,</w:t>
        </w:r>
      </w:ins>
      <w:r w:rsidR="00B77460" w:rsidRPr="002352DD">
        <w:t xml:space="preserve"> and social network while continuing to let you customize, target</w:t>
      </w:r>
      <w:ins w:id="805" w:author="DM" w:date="2012-08-18T11:55:00Z">
        <w:r w:rsidR="00855B72">
          <w:t>,</w:t>
        </w:r>
      </w:ins>
      <w:r w:rsidR="00B77460" w:rsidRPr="002352DD">
        <w:t xml:space="preserve"> and personalize pages to the needs of different roles and users in your organization. The enhanced newsfeed helps track interests and colleagues.</w:t>
      </w:r>
    </w:p>
    <w:p w:rsidR="00B77460" w:rsidRPr="00EF1BED" w:rsidRDefault="00FE6FE6" w:rsidP="008337CF">
      <w:pPr>
        <w:pStyle w:val="ListBulleted"/>
      </w:pPr>
      <w:r w:rsidRPr="00FE6FE6">
        <w:rPr>
          <w:b/>
          <w:rPrChange w:id="806" w:author="DM" w:date="2012-08-18T11:55:00Z">
            <w:rPr>
              <w:shd w:val="clear" w:color="auto" w:fill="FFCC99"/>
            </w:rPr>
          </w:rPrChange>
        </w:rPr>
        <w:t>People Connections</w:t>
      </w:r>
      <w:ins w:id="807" w:author="DM" w:date="2012-08-18T11:55:00Z">
        <w:r w:rsidRPr="00FE6FE6">
          <w:rPr>
            <w:b/>
            <w:rPrChange w:id="808" w:author="DM" w:date="2012-08-18T11:55:00Z">
              <w:rPr>
                <w:shd w:val="clear" w:color="auto" w:fill="FFCC99"/>
              </w:rPr>
            </w:rPrChange>
          </w:rPr>
          <w:t>.</w:t>
        </w:r>
      </w:ins>
      <w:del w:id="809" w:author="DM" w:date="2012-08-18T11:55:00Z">
        <w:r w:rsidRPr="00FE6FE6">
          <w:rPr>
            <w:b/>
            <w:rPrChange w:id="810" w:author="DM" w:date="2012-08-18T11:55:00Z">
              <w:rPr>
                <w:shd w:val="clear" w:color="auto" w:fill="FFCC99"/>
              </w:rPr>
            </w:rPrChange>
          </w:rPr>
          <w:delText>:</w:delText>
        </w:r>
      </w:del>
      <w:r w:rsidR="00B77460">
        <w:t xml:space="preserve"> </w:t>
      </w:r>
      <w:del w:id="811" w:author="DM" w:date="2012-08-18T11:55:00Z">
        <w:r w:rsidR="00B77460" w:rsidRPr="002352DD" w:rsidDel="00855B72">
          <w:delText xml:space="preserve">In </w:delText>
        </w:r>
      </w:del>
      <w:r w:rsidR="00B77460" w:rsidRPr="002352DD">
        <w:t>SharePoint 2003</w:t>
      </w:r>
      <w:del w:id="812" w:author="DM" w:date="2012-08-18T11:55:00Z">
        <w:r w:rsidR="00B77460" w:rsidRPr="002352DD" w:rsidDel="00855B72">
          <w:delText>,</w:delText>
        </w:r>
      </w:del>
      <w:r w:rsidR="00B77460" w:rsidRPr="002352DD">
        <w:t xml:space="preserve"> </w:t>
      </w:r>
      <w:ins w:id="813" w:author="DM" w:date="2012-08-18T11:55:00Z">
        <w:r w:rsidR="00855B72">
          <w:t xml:space="preserve">contained </w:t>
        </w:r>
      </w:ins>
      <w:del w:id="814" w:author="DM" w:date="2012-08-18T11:55:00Z">
        <w:r w:rsidR="00B77460" w:rsidDel="00855B72">
          <w:delText xml:space="preserve">there existed </w:delText>
        </w:r>
      </w:del>
      <w:r w:rsidR="00B77460" w:rsidRPr="002352DD">
        <w:t>a universal person hyperlink and presence icon</w:t>
      </w:r>
      <w:r w:rsidR="00B77460">
        <w:t>,</w:t>
      </w:r>
      <w:r w:rsidR="00B77460" w:rsidRPr="002352DD">
        <w:t xml:space="preserve"> so </w:t>
      </w:r>
      <w:r w:rsidR="00B77460">
        <w:t>that you could</w:t>
      </w:r>
      <w:r w:rsidR="00B77460" w:rsidRPr="002352DD">
        <w:t xml:space="preserve"> always navigate to a user’s </w:t>
      </w:r>
      <w:proofErr w:type="spellStart"/>
      <w:r w:rsidR="00B77460" w:rsidRPr="002352DD">
        <w:t>MySite</w:t>
      </w:r>
      <w:proofErr w:type="spellEnd"/>
      <w:r w:rsidR="00B77460" w:rsidRPr="002352DD">
        <w:t xml:space="preserve">, send </w:t>
      </w:r>
      <w:del w:id="815" w:author="DM" w:date="2012-08-18T11:55:00Z">
        <w:r w:rsidR="00B77460" w:rsidRPr="002352DD" w:rsidDel="00855B72">
          <w:delText xml:space="preserve">them </w:delText>
        </w:r>
      </w:del>
      <w:r w:rsidR="00893142">
        <w:t>e</w:t>
      </w:r>
      <w:ins w:id="816" w:author="DM" w:date="2012-08-18T11:55:00Z">
        <w:r w:rsidR="00855B72">
          <w:t>-</w:t>
        </w:r>
      </w:ins>
      <w:r w:rsidR="00B77460" w:rsidRPr="002352DD">
        <w:t xml:space="preserve">mail, start an </w:t>
      </w:r>
      <w:ins w:id="817" w:author="DM" w:date="2012-08-18T11:55:00Z">
        <w:r w:rsidR="00855B72">
          <w:t>instant message</w:t>
        </w:r>
      </w:ins>
      <w:del w:id="818" w:author="DM" w:date="2012-08-18T11:56:00Z">
        <w:r w:rsidR="00B77460" w:rsidRPr="002352DD" w:rsidDel="00855B72">
          <w:delText>IM</w:delText>
        </w:r>
      </w:del>
      <w:r w:rsidR="00B77460" w:rsidRPr="002352DD">
        <w:t xml:space="preserve">, call, </w:t>
      </w:r>
      <w:ins w:id="819" w:author="DM" w:date="2012-08-18T11:56:00Z">
        <w:r w:rsidR="00855B72">
          <w:t>and the like</w:t>
        </w:r>
      </w:ins>
      <w:del w:id="820" w:author="DM" w:date="2012-08-18T11:56:00Z">
        <w:r w:rsidR="00B77460" w:rsidRPr="002352DD" w:rsidDel="00855B72">
          <w:delText>etc</w:delText>
        </w:r>
      </w:del>
      <w:r w:rsidR="00B77460" w:rsidRPr="002352DD">
        <w:t xml:space="preserve">. </w:t>
      </w:r>
      <w:del w:id="821" w:author="DM" w:date="2012-08-18T11:56:00Z">
        <w:r w:rsidR="00B77460" w:rsidDel="00855B72">
          <w:delText xml:space="preserve">In </w:delText>
        </w:r>
      </w:del>
      <w:r w:rsidR="00B77460">
        <w:t>SharePoint 2010</w:t>
      </w:r>
      <w:del w:id="822" w:author="DM" w:date="2012-08-18T11:56:00Z">
        <w:r w:rsidR="00B77460" w:rsidRPr="002352DD" w:rsidDel="00855B72">
          <w:delText>,</w:delText>
        </w:r>
      </w:del>
      <w:ins w:id="823" w:author="DM" w:date="2012-08-18T11:56:00Z">
        <w:r w:rsidR="00855B72">
          <w:t xml:space="preserve"> enhances</w:t>
        </w:r>
      </w:ins>
      <w:r w:rsidR="00B77460" w:rsidRPr="002352DD">
        <w:t xml:space="preserve"> </w:t>
      </w:r>
      <w:r w:rsidR="00B77460">
        <w:t>the</w:t>
      </w:r>
      <w:ins w:id="824" w:author="DM" w:date="2012-08-18T11:56:00Z">
        <w:r w:rsidR="00855B72">
          <w:t xml:space="preserve"> user interface</w:t>
        </w:r>
      </w:ins>
      <w:del w:id="825" w:author="DM" w:date="2012-08-18T11:56:00Z">
        <w:r w:rsidR="00B77460" w:rsidDel="00855B72">
          <w:delText xml:space="preserve"> </w:delText>
        </w:r>
        <w:r w:rsidR="00B77460" w:rsidRPr="002352DD" w:rsidDel="00855B72">
          <w:delText xml:space="preserve">UI </w:delText>
        </w:r>
        <w:r w:rsidR="00B77460" w:rsidDel="00855B72">
          <w:delText>is enhanced</w:delText>
        </w:r>
      </w:del>
      <w:r w:rsidR="00B77460">
        <w:t xml:space="preserve"> </w:t>
      </w:r>
      <w:r w:rsidR="00B77460" w:rsidRPr="002352DD">
        <w:t>in conjunction with Outlook and Office Communicator</w:t>
      </w:r>
      <w:ins w:id="826" w:author="DM" w:date="2012-08-18T11:56:00Z">
        <w:r w:rsidR="00855B72">
          <w:t>.</w:t>
        </w:r>
      </w:ins>
      <w:r w:rsidR="00B77460" w:rsidRPr="002352DD">
        <w:t xml:space="preserve"> </w:t>
      </w:r>
      <w:ins w:id="827" w:author="DM" w:date="2012-08-18T11:56:00Z">
        <w:r w:rsidR="00855B72">
          <w:t xml:space="preserve">Also, </w:t>
        </w:r>
      </w:ins>
      <w:del w:id="828" w:author="DM" w:date="2012-08-18T11:56:00Z">
        <w:r w:rsidR="00207396" w:rsidDel="00855B72">
          <w:delText>and</w:delText>
        </w:r>
        <w:r w:rsidR="00B77460" w:rsidRPr="002352DD" w:rsidDel="00855B72">
          <w:delText xml:space="preserve"> </w:delText>
        </w:r>
        <w:r w:rsidR="00B77460" w:rsidDel="00855B72">
          <w:delText>there has been great improvement in the</w:delText>
        </w:r>
        <w:r w:rsidR="00B77460" w:rsidRPr="002352DD" w:rsidDel="00855B72">
          <w:delText xml:space="preserve"> </w:delText>
        </w:r>
      </w:del>
      <w:r w:rsidR="00B77460" w:rsidRPr="002352DD">
        <w:t xml:space="preserve">colleague tracking and people search features </w:t>
      </w:r>
      <w:ins w:id="829" w:author="DM" w:date="2012-08-18T11:56:00Z">
        <w:r w:rsidR="00855B72">
          <w:t xml:space="preserve">have been greatly improved, </w:t>
        </w:r>
      </w:ins>
      <w:r w:rsidR="00B77460" w:rsidRPr="002352DD">
        <w:t>with new algorithms and user experience leveraging expertise, social data</w:t>
      </w:r>
      <w:ins w:id="830" w:author="DM" w:date="2012-08-18T11:56:00Z">
        <w:r w:rsidR="001E2908">
          <w:t>,</w:t>
        </w:r>
      </w:ins>
      <w:r w:rsidR="00B77460" w:rsidRPr="002352DD">
        <w:t xml:space="preserve"> and more. In larger companies, org</w:t>
      </w:r>
      <w:r w:rsidR="00B77460">
        <w:t>anization</w:t>
      </w:r>
      <w:r w:rsidR="00B77460" w:rsidRPr="002352DD">
        <w:t xml:space="preserve"> chart browsing via the address book is one of the most popular features in Outlook</w:t>
      </w:r>
      <w:r w:rsidR="00207396">
        <w:t>.</w:t>
      </w:r>
    </w:p>
    <w:p w:rsidR="00B77460" w:rsidRDefault="00B77460" w:rsidP="009142B0">
      <w:pPr>
        <w:pStyle w:val="H2"/>
      </w:pPr>
      <w:bookmarkStart w:id="831" w:name="_Toc265846529"/>
      <w:r>
        <w:t>Collecting Information from Multiple Sources</w:t>
      </w:r>
      <w:bookmarkEnd w:id="831"/>
    </w:p>
    <w:p w:rsidR="00B77460" w:rsidRDefault="00B77460" w:rsidP="008337CF">
      <w:pPr>
        <w:pStyle w:val="Para"/>
      </w:pPr>
      <w:r>
        <w:t xml:space="preserve">Surveys provide an efficient and cost-effective </w:t>
      </w:r>
      <w:r w:rsidRPr="007A289B">
        <w:t xml:space="preserve">way to collect feedback on everything from how satisfied customers are with your product offerings to whether </w:t>
      </w:r>
      <w:del w:id="832" w:author="DM" w:date="2012-08-18T11:57:00Z">
        <w:r w:rsidRPr="007A289B" w:rsidDel="001E2908">
          <w:delText xml:space="preserve">or not </w:delText>
        </w:r>
      </w:del>
      <w:r w:rsidRPr="007A289B">
        <w:t xml:space="preserve">employees </w:t>
      </w:r>
      <w:r>
        <w:t xml:space="preserve">are satisfied with </w:t>
      </w:r>
      <w:ins w:id="833" w:author="DM" w:date="2012-08-18T11:57:00Z">
        <w:r w:rsidR="001E2908">
          <w:t>k</w:t>
        </w:r>
      </w:ins>
      <w:del w:id="834" w:author="DM" w:date="2012-08-18T11:57:00Z">
        <w:r w:rsidDel="001E2908">
          <w:delText>K</w:delText>
        </w:r>
      </w:del>
      <w:r>
        <w:t xml:space="preserve">ey </w:t>
      </w:r>
      <w:del w:id="835" w:author="DM" w:date="2012-08-18T11:57:00Z">
        <w:r w:rsidDel="001E2908">
          <w:delText>R</w:delText>
        </w:r>
      </w:del>
      <w:ins w:id="836" w:author="DM" w:date="2012-08-18T11:57:00Z">
        <w:r w:rsidR="001E2908">
          <w:t>r</w:t>
        </w:r>
      </w:ins>
      <w:r>
        <w:t xml:space="preserve">esult </w:t>
      </w:r>
      <w:del w:id="837" w:author="DM" w:date="2012-08-18T11:57:00Z">
        <w:r w:rsidDel="001E2908">
          <w:delText>A</w:delText>
        </w:r>
      </w:del>
      <w:ins w:id="838" w:author="DM" w:date="2012-08-18T11:57:00Z">
        <w:r w:rsidR="001E2908">
          <w:t>a</w:t>
        </w:r>
      </w:ins>
      <w:r>
        <w:t>reas</w:t>
      </w:r>
      <w:del w:id="839" w:author="DM" w:date="2012-08-18T11:57:00Z">
        <w:r w:rsidDel="001E2908">
          <w:delText xml:space="preserve"> (KRAs)</w:delText>
        </w:r>
      </w:del>
      <w:r w:rsidRPr="007A289B">
        <w:t xml:space="preserve">. </w:t>
      </w:r>
      <w:del w:id="840" w:author="DM" w:date="2012-08-18T11:57:00Z">
        <w:r w:rsidR="004C0F41" w:rsidDel="001E2908">
          <w:delText>A u</w:delText>
        </w:r>
      </w:del>
      <w:ins w:id="841" w:author="DM" w:date="2012-08-18T11:57:00Z">
        <w:r w:rsidR="001E2908">
          <w:t>U</w:t>
        </w:r>
      </w:ins>
      <w:r w:rsidR="004C0F41">
        <w:t>ser</w:t>
      </w:r>
      <w:ins w:id="842" w:author="DM" w:date="2012-08-18T11:57:00Z">
        <w:r w:rsidR="001E2908">
          <w:t>s</w:t>
        </w:r>
      </w:ins>
      <w:r w:rsidRPr="006938B9">
        <w:t xml:space="preserve"> can use surveys to ask team members what they think about issues, how to improve </w:t>
      </w:r>
      <w:del w:id="843" w:author="DM" w:date="2012-08-18T11:57:00Z">
        <w:r w:rsidRPr="006938B9" w:rsidDel="001E2908">
          <w:delText xml:space="preserve">your </w:delText>
        </w:r>
      </w:del>
      <w:r w:rsidRPr="006938B9">
        <w:t xml:space="preserve">processes, and many other topics. </w:t>
      </w:r>
      <w:r w:rsidRPr="007A289B">
        <w:t>Surveys yield the substance needed for future product, system, or process improvements and development.</w:t>
      </w:r>
      <w:r>
        <w:t xml:space="preserve"> </w:t>
      </w:r>
      <w:ins w:id="844" w:author="DM" w:date="2012-08-18T11:57:00Z">
        <w:r w:rsidR="001E2908">
          <w:t>They</w:t>
        </w:r>
      </w:ins>
      <w:del w:id="845" w:author="DM" w:date="2012-08-18T11:57:00Z">
        <w:r w:rsidDel="001E2908">
          <w:delText>It</w:delText>
        </w:r>
      </w:del>
      <w:r w:rsidRPr="007A289B">
        <w:t xml:space="preserve"> </w:t>
      </w:r>
      <w:r w:rsidRPr="00A36B91">
        <w:t>enable</w:t>
      </w:r>
      <w:del w:id="846" w:author="DM" w:date="2012-08-18T11:57:00Z">
        <w:r w:rsidDel="001E2908">
          <w:delText>s</w:delText>
        </w:r>
      </w:del>
      <w:r w:rsidRPr="00A36B91">
        <w:t xml:space="preserve"> you to present specific questions and collect the answers in an organized format, similar to a poll</w:t>
      </w:r>
      <w:r>
        <w:t>. Surveys can be implemented using SharePoint 2010.</w:t>
      </w:r>
      <w:ins w:id="847" w:author="DM" w:date="2012-08-18T11:57:00Z">
        <w:r w:rsidR="001E2908">
          <w:t xml:space="preserve"> </w:t>
        </w:r>
        <w:proofErr w:type="gramStart"/>
        <w:r w:rsidR="001E2908">
          <w:t>(See Figure 7.8.)</w:t>
        </w:r>
      </w:ins>
      <w:proofErr w:type="gramEnd"/>
    </w:p>
    <w:p w:rsidR="00B60DBC" w:rsidRDefault="00B60DBC" w:rsidP="00B60DBC">
      <w:pPr>
        <w:pStyle w:val="Slug"/>
        <w:rPr>
          <w:ins w:id="848" w:author="DM" w:date="2012-08-18T10:48:00Z"/>
        </w:rPr>
      </w:pPr>
      <w:r>
        <w:t>Figure 7.8</w:t>
      </w:r>
      <w:del w:id="849" w:author="DM" w:date="2012-08-18T11:58:00Z">
        <w:r w:rsidDel="001E2908">
          <w:delText>:</w:delText>
        </w:r>
      </w:del>
      <w:r>
        <w:t xml:space="preserve"> Example of Information Gathering</w:t>
      </w:r>
      <w:r w:rsidR="00B5222A">
        <w:t xml:space="preserve"> </w:t>
      </w:r>
      <w:del w:id="850" w:author="DM" w:date="2012-08-18T11:58:00Z">
        <w:r w:rsidR="00B5222A" w:rsidDel="001E2908">
          <w:rPr>
            <w:b w:val="0"/>
          </w:rPr>
          <w:delText>(Source: Advisicon)</w:delText>
        </w:r>
      </w:del>
      <w:r>
        <w:tab/>
        <w:t>[</w:t>
      </w:r>
      <w:r w:rsidR="00B92080">
        <w:t>07-08-</w:t>
      </w:r>
      <w:r w:rsidRPr="00B60DBC">
        <w:t>exampleOfInformationGathering</w:t>
      </w:r>
      <w:r>
        <w:t>.</w:t>
      </w:r>
      <w:r w:rsidR="006B2C6A">
        <w:t>eps</w:t>
      </w:r>
      <w:r>
        <w:t>]</w:t>
      </w:r>
    </w:p>
    <w:p w:rsidR="00FE6FE6" w:rsidRDefault="00A30F9E">
      <w:pPr>
        <w:pStyle w:val="FigureSource"/>
        <w:pPrChange w:id="851" w:author="DM" w:date="2012-08-18T10:48:00Z">
          <w:pPr>
            <w:pStyle w:val="Slug"/>
          </w:pPr>
        </w:pPrChange>
      </w:pPr>
      <w:ins w:id="852" w:author="DM" w:date="2012-08-18T10:48:00Z">
        <w:r>
          <w:t>Source: Advisicon</w:t>
        </w:r>
      </w:ins>
    </w:p>
    <w:p w:rsidR="00B77460" w:rsidRDefault="00B77460" w:rsidP="008337CF">
      <w:pPr>
        <w:pStyle w:val="Para"/>
      </w:pPr>
      <w:r>
        <w:t xml:space="preserve">SharePoint offers </w:t>
      </w:r>
      <w:del w:id="853" w:author="DM" w:date="2012-08-18T11:58:00Z">
        <w:r w:rsidDel="001E2908">
          <w:delText>w</w:delText>
        </w:r>
      </w:del>
      <w:ins w:id="854" w:author="DM" w:date="2012-08-18T11:58:00Z">
        <w:r w:rsidR="001E2908">
          <w:t>W</w:t>
        </w:r>
      </w:ins>
      <w:r>
        <w:t>eb</w:t>
      </w:r>
      <w:ins w:id="855" w:author="DM" w:date="2012-08-18T11:58:00Z">
        <w:r w:rsidR="001E2908">
          <w:t>-</w:t>
        </w:r>
      </w:ins>
      <w:del w:id="856" w:author="DM" w:date="2012-08-18T11:58:00Z">
        <w:r w:rsidDel="001E2908">
          <w:delText xml:space="preserve"> </w:delText>
        </w:r>
      </w:del>
      <w:r>
        <w:t>based surveys that can be completed by anyone who has access to a Web browser</w:t>
      </w:r>
      <w:ins w:id="857" w:author="DM" w:date="2012-08-18T11:58:00Z">
        <w:r w:rsidR="001E2908">
          <w:t>;</w:t>
        </w:r>
        <w:r w:rsidR="001E2908" w:rsidDel="001E2908">
          <w:t xml:space="preserve"> </w:t>
        </w:r>
      </w:ins>
      <w:del w:id="858" w:author="DM" w:date="2012-08-18T11:58:00Z">
        <w:r w:rsidDel="001E2908">
          <w:delText>—</w:delText>
        </w:r>
      </w:del>
      <w:r>
        <w:t xml:space="preserve">even mobile devices are supported. The responses can be named or anonymous, real-time results are available, and you can apply analysis tools. Results can be collected using several different types of questions, </w:t>
      </w:r>
      <w:r w:rsidRPr="006938B9">
        <w:t>such as multiple choice, fill-in fields, and even ratings</w:t>
      </w:r>
      <w:r>
        <w:t xml:space="preserve">. </w:t>
      </w:r>
    </w:p>
    <w:p w:rsidR="00B77460" w:rsidRPr="001E2908" w:rsidRDefault="00B77460" w:rsidP="00C24C4C">
      <w:pPr>
        <w:pStyle w:val="Para"/>
        <w:rPr>
          <w:rStyle w:val="QueryInline"/>
          <w:rPrChange w:id="859" w:author="DM" w:date="2012-08-18T11:58:00Z">
            <w:rPr/>
          </w:rPrChange>
        </w:rPr>
      </w:pPr>
      <w:r w:rsidRPr="00A36B91">
        <w:t xml:space="preserve">Depending on how a survey is set up, you may be able to respond to that survey only once. </w:t>
      </w:r>
      <w:r>
        <w:t xml:space="preserve">If you are the person creating the survey, you can add branching logic so that the survey changes according to </w:t>
      </w:r>
      <w:del w:id="860" w:author="DM" w:date="2012-08-18T11:58:00Z">
        <w:r w:rsidDel="001E2908">
          <w:delText xml:space="preserve">the </w:delText>
        </w:r>
      </w:del>
      <w:r>
        <w:t xml:space="preserve">responses to specific questions. In a survey that branches, questions appear only if they apply to someone's situation based on previous responses. If the questions don't apply, the </w:t>
      </w:r>
      <w:r w:rsidR="00E85189">
        <w:t xml:space="preserve">survey </w:t>
      </w:r>
      <w:r>
        <w:t xml:space="preserve">skips that set of questions or </w:t>
      </w:r>
      <w:r w:rsidR="00E85189">
        <w:t xml:space="preserve">the respondent </w:t>
      </w:r>
      <w:r>
        <w:t>is offered a different set of questions</w:t>
      </w:r>
      <w:commentRangeStart w:id="861"/>
      <w:r>
        <w:t>.</w:t>
      </w:r>
      <w:ins w:id="862" w:author="Tim Runcie" w:date="2012-09-13T10:38:00Z">
        <w:r w:rsidR="008408BC">
          <w:t xml:space="preserve">  The following graphic shows you the survey results from end users answering questions on the survey</w:t>
        </w:r>
        <w:proofErr w:type="gramStart"/>
        <w:r w:rsidR="008408BC">
          <w:t>.</w:t>
        </w:r>
      </w:ins>
      <w:commentRangeStart w:id="863"/>
      <w:ins w:id="864" w:author="DM" w:date="2012-08-18T11:58:00Z">
        <w:r w:rsidR="001E2908">
          <w:rPr>
            <w:rStyle w:val="QueryInline"/>
          </w:rPr>
          <w:t>[</w:t>
        </w:r>
        <w:proofErr w:type="gramEnd"/>
        <w:r w:rsidR="001E2908">
          <w:rPr>
            <w:rStyle w:val="QueryInline"/>
          </w:rPr>
          <w:t>AU: add reference to figure]</w:t>
        </w:r>
      </w:ins>
      <w:commentRangeEnd w:id="863"/>
      <w:r w:rsidR="00386B81">
        <w:rPr>
          <w:rStyle w:val="CommentReference"/>
          <w:rFonts w:asciiTheme="minorHAnsi" w:eastAsiaTheme="minorHAnsi" w:hAnsiTheme="minorHAnsi" w:cstheme="minorBidi"/>
          <w:snapToGrid/>
        </w:rPr>
        <w:commentReference w:id="863"/>
      </w:r>
      <w:commentRangeEnd w:id="861"/>
      <w:r w:rsidR="008408BC">
        <w:rPr>
          <w:rStyle w:val="CommentReference"/>
          <w:rFonts w:asciiTheme="minorHAnsi" w:eastAsiaTheme="minorHAnsi" w:hAnsiTheme="minorHAnsi" w:cstheme="minorBidi"/>
          <w:snapToGrid/>
        </w:rPr>
        <w:commentReference w:id="861"/>
      </w:r>
    </w:p>
    <w:p w:rsidR="007F229B" w:rsidRDefault="007F229B" w:rsidP="007F229B">
      <w:pPr>
        <w:pStyle w:val="Slug"/>
        <w:rPr>
          <w:ins w:id="865" w:author="DM" w:date="2012-08-18T10:48:00Z"/>
        </w:rPr>
      </w:pPr>
      <w:bookmarkStart w:id="866" w:name="_Toc265829844"/>
      <w:bookmarkStart w:id="867" w:name="_Toc265830293"/>
      <w:bookmarkStart w:id="868" w:name="_Toc265830620"/>
      <w:bookmarkStart w:id="869" w:name="_Toc265830648"/>
      <w:bookmarkStart w:id="870" w:name="_Toc265830796"/>
      <w:bookmarkStart w:id="871" w:name="_Toc265831615"/>
      <w:bookmarkStart w:id="872" w:name="_Toc265832496"/>
      <w:bookmarkStart w:id="873" w:name="_Toc265833291"/>
      <w:bookmarkStart w:id="874" w:name="_Toc265833319"/>
      <w:bookmarkStart w:id="875" w:name="_Toc265833456"/>
      <w:bookmarkStart w:id="876" w:name="_Toc265835178"/>
      <w:r>
        <w:t>Figure 7.9</w:t>
      </w:r>
      <w:del w:id="877" w:author="DM" w:date="2012-08-20T10:12:00Z">
        <w:r w:rsidDel="008D2C08">
          <w:delText>:</w:delText>
        </w:r>
      </w:del>
      <w:r>
        <w:t xml:space="preserve"> SharePoint Server 2010 Survey Results Example</w:t>
      </w:r>
      <w:del w:id="878" w:author="DM" w:date="2012-08-18T11:58:00Z">
        <w:r w:rsidR="00F87C99" w:rsidDel="001E2908">
          <w:delText xml:space="preserve"> </w:delText>
        </w:r>
        <w:r w:rsidR="00F87C99" w:rsidDel="001E2908">
          <w:rPr>
            <w:b w:val="0"/>
          </w:rPr>
          <w:delText>(Source: Advisicon)</w:delText>
        </w:r>
      </w:del>
      <w:r>
        <w:tab/>
        <w:t>[</w:t>
      </w:r>
      <w:r w:rsidR="005341A7">
        <w:t>07-09-</w:t>
      </w:r>
      <w:r w:rsidRPr="007F229B">
        <w:t>sharePointServer2010SurveyResultsExample</w:t>
      </w:r>
      <w:r>
        <w:t>.</w:t>
      </w:r>
      <w:r w:rsidR="007354FD">
        <w:t>tif</w:t>
      </w:r>
      <w:r>
        <w:t>]</w:t>
      </w:r>
    </w:p>
    <w:p w:rsidR="00FE6FE6" w:rsidRDefault="00A30F9E">
      <w:pPr>
        <w:pStyle w:val="FigureSource"/>
        <w:pPrChange w:id="879" w:author="DM" w:date="2012-08-18T10:48:00Z">
          <w:pPr>
            <w:pStyle w:val="Slug"/>
          </w:pPr>
        </w:pPrChange>
      </w:pPr>
      <w:ins w:id="880" w:author="DM" w:date="2012-08-18T10:48:00Z">
        <w:r>
          <w:t>Source: Advisicon</w:t>
        </w:r>
      </w:ins>
    </w:p>
    <w:bookmarkEnd w:id="866"/>
    <w:bookmarkEnd w:id="867"/>
    <w:bookmarkEnd w:id="868"/>
    <w:bookmarkEnd w:id="869"/>
    <w:bookmarkEnd w:id="870"/>
    <w:bookmarkEnd w:id="871"/>
    <w:bookmarkEnd w:id="872"/>
    <w:bookmarkEnd w:id="873"/>
    <w:bookmarkEnd w:id="874"/>
    <w:bookmarkEnd w:id="875"/>
    <w:bookmarkEnd w:id="876"/>
    <w:p w:rsidR="00B77460" w:rsidRPr="00280244" w:rsidRDefault="00B77460" w:rsidP="008337CF">
      <w:pPr>
        <w:pStyle w:val="Para"/>
      </w:pPr>
      <w:r>
        <w:t>After people respond to the survey, you will want to see the results, including any patterns visible</w:t>
      </w:r>
      <w:del w:id="881" w:author="DM" w:date="2012-08-18T11:59:00Z">
        <w:r w:rsidDel="001E2908">
          <w:delText xml:space="preserve"> in the results</w:delText>
        </w:r>
      </w:del>
      <w:r>
        <w:t xml:space="preserve">. Surveys provide a graphical review of responses, similar to a chart, or you can export your results to another program, such as Microsoft Office Excel. </w:t>
      </w:r>
      <w:ins w:id="882" w:author="DM" w:date="2012-08-18T11:59:00Z">
        <w:r w:rsidR="001E2908">
          <w:t>Surveys</w:t>
        </w:r>
      </w:ins>
      <w:del w:id="883" w:author="DM" w:date="2012-08-18T11:59:00Z">
        <w:r w:rsidDel="001E2908">
          <w:delText>It can</w:delText>
        </w:r>
      </w:del>
      <w:r>
        <w:t xml:space="preserve"> also </w:t>
      </w:r>
      <w:ins w:id="884" w:author="DM" w:date="2012-08-18T11:59:00Z">
        <w:r w:rsidR="001E2908">
          <w:t xml:space="preserve">can </w:t>
        </w:r>
      </w:ins>
      <w:r>
        <w:t>provide individual responses or a list of responses.</w:t>
      </w:r>
    </w:p>
    <w:p w:rsidR="00E23673" w:rsidRDefault="00E23673" w:rsidP="009142B0">
      <w:pPr>
        <w:pStyle w:val="H1"/>
      </w:pPr>
      <w:r>
        <w:t>Being Social in a Project Environment</w:t>
      </w:r>
    </w:p>
    <w:p w:rsidR="00E23673" w:rsidRDefault="001E2908" w:rsidP="00E23673">
      <w:pPr>
        <w:pStyle w:val="Para"/>
      </w:pPr>
      <w:ins w:id="885" w:author="DM" w:date="2012-08-18T11:59:00Z">
        <w:r>
          <w:t>Today’s p</w:t>
        </w:r>
      </w:ins>
      <w:del w:id="886" w:author="DM" w:date="2012-08-18T11:59:00Z">
        <w:r w:rsidR="00E927EC" w:rsidDel="001E2908">
          <w:delText>P</w:delText>
        </w:r>
      </w:del>
      <w:r w:rsidR="00E927EC">
        <w:t xml:space="preserve">roject </w:t>
      </w:r>
      <w:del w:id="887" w:author="DM" w:date="2012-08-18T11:59:00Z">
        <w:r w:rsidR="00E927EC" w:rsidDel="001E2908">
          <w:delText>T</w:delText>
        </w:r>
      </w:del>
      <w:ins w:id="888" w:author="DM" w:date="2012-08-18T11:59:00Z">
        <w:r>
          <w:t>t</w:t>
        </w:r>
      </w:ins>
      <w:r w:rsidR="00E927EC">
        <w:t xml:space="preserve">eams </w:t>
      </w:r>
      <w:del w:id="889" w:author="DM" w:date="2012-08-18T11:59:00Z">
        <w:r w:rsidR="00E927EC" w:rsidDel="001E2908">
          <w:delText xml:space="preserve">of today </w:delText>
        </w:r>
      </w:del>
      <w:del w:id="890" w:author="DM" w:date="2012-08-18T12:00:00Z">
        <w:r w:rsidR="00E927EC" w:rsidDel="001E2908">
          <w:delText xml:space="preserve">are </w:delText>
        </w:r>
      </w:del>
      <w:r w:rsidR="00E927EC">
        <w:t>no longer work</w:t>
      </w:r>
      <w:del w:id="891" w:author="DM" w:date="2012-08-18T12:00:00Z">
        <w:r w:rsidR="00E927EC" w:rsidDel="001E2908">
          <w:delText>ing</w:delText>
        </w:r>
      </w:del>
      <w:r w:rsidR="00E927EC">
        <w:t xml:space="preserve"> in the same building, floor, let alone the same region or continent</w:t>
      </w:r>
      <w:r w:rsidR="00E426E3">
        <w:t xml:space="preserve">. </w:t>
      </w:r>
      <w:r w:rsidR="00E927EC">
        <w:t>With the growth of cell phones and a more electronically connected workforce, the need for project teams to leverage the ability of social networking tools, concepts</w:t>
      </w:r>
      <w:ins w:id="892" w:author="DM" w:date="2012-08-18T12:00:00Z">
        <w:r>
          <w:t>,</w:t>
        </w:r>
      </w:ins>
      <w:r w:rsidR="00E927EC">
        <w:t xml:space="preserve"> and capabilities is </w:t>
      </w:r>
      <w:del w:id="893" w:author="DM" w:date="2012-08-18T12:00:00Z">
        <w:r w:rsidR="00E927EC" w:rsidDel="001E2908">
          <w:delText xml:space="preserve">ever </w:delText>
        </w:r>
      </w:del>
      <w:r w:rsidR="00E927EC">
        <w:t>increasing</w:t>
      </w:r>
      <w:r w:rsidR="00E426E3">
        <w:t xml:space="preserve">. </w:t>
      </w:r>
    </w:p>
    <w:p w:rsidR="00E927EC" w:rsidRDefault="00E927EC" w:rsidP="00E23673">
      <w:pPr>
        <w:pStyle w:val="Para"/>
      </w:pPr>
      <w:r>
        <w:t>In 2009</w:t>
      </w:r>
      <w:ins w:id="894" w:author="DM" w:date="2012-08-18T12:00:00Z">
        <w:r w:rsidR="00D367C1">
          <w:t>,</w:t>
        </w:r>
      </w:ins>
      <w:r>
        <w:t xml:space="preserve"> a senior member of the M</w:t>
      </w:r>
      <w:ins w:id="895" w:author="DM" w:date="2012-08-18T12:00:00Z">
        <w:r w:rsidR="00D367C1">
          <w:t xml:space="preserve">icrosoft </w:t>
        </w:r>
      </w:ins>
      <w:del w:id="896" w:author="DM" w:date="2012-08-18T12:00:00Z">
        <w:r w:rsidDel="00D367C1">
          <w:delText xml:space="preserve">S </w:delText>
        </w:r>
      </w:del>
      <w:r>
        <w:t xml:space="preserve">Project Marketing team asked a large group of Northwest stakeholders if they </w:t>
      </w:r>
      <w:del w:id="897" w:author="DM" w:date="2012-08-18T12:00:00Z">
        <w:r w:rsidDel="00D367C1">
          <w:delText>“</w:delText>
        </w:r>
      </w:del>
      <w:r>
        <w:t>knew a good use for social networking tools</w:t>
      </w:r>
      <w:ins w:id="898" w:author="DM" w:date="2012-08-18T12:00:00Z">
        <w:r w:rsidR="00D367C1">
          <w:t>.</w:t>
        </w:r>
      </w:ins>
      <w:del w:id="899" w:author="DM" w:date="2012-08-18T12:00:00Z">
        <w:r w:rsidDel="00D367C1">
          <w:delText>”</w:delText>
        </w:r>
        <w:r w:rsidR="00E426E3" w:rsidDel="00D367C1">
          <w:delText>.</w:delText>
        </w:r>
      </w:del>
      <w:r w:rsidR="00E426E3">
        <w:t xml:space="preserve"> </w:t>
      </w:r>
      <w:del w:id="900" w:author="DM" w:date="2012-08-18T12:01:00Z">
        <w:r w:rsidDel="00D367C1">
          <w:delText xml:space="preserve">The response was pretty </w:delText>
        </w:r>
        <w:r w:rsidR="009A02D1" w:rsidDel="00D367C1">
          <w:delText>amazing;</w:delText>
        </w:r>
        <w:r w:rsidDel="00D367C1">
          <w:delText xml:space="preserve"> </w:delText>
        </w:r>
      </w:del>
      <w:ins w:id="901" w:author="DM" w:date="2012-08-18T12:01:00Z">
        <w:r w:rsidR="00D367C1">
          <w:t>M</w:t>
        </w:r>
      </w:ins>
      <w:del w:id="902" w:author="DM" w:date="2012-08-18T12:01:00Z">
        <w:r w:rsidDel="00D367C1">
          <w:delText>m</w:delText>
        </w:r>
      </w:del>
      <w:r>
        <w:t xml:space="preserve">any of these senior </w:t>
      </w:r>
      <w:ins w:id="903" w:author="DM" w:date="2012-08-18T12:00:00Z">
        <w:r w:rsidR="00D367C1">
          <w:t>p</w:t>
        </w:r>
      </w:ins>
      <w:del w:id="904" w:author="DM" w:date="2012-08-18T12:01:00Z">
        <w:r w:rsidDel="00D367C1">
          <w:delText>P</w:delText>
        </w:r>
      </w:del>
      <w:r>
        <w:t xml:space="preserve">roject, </w:t>
      </w:r>
      <w:del w:id="905" w:author="DM" w:date="2012-08-18T12:01:00Z">
        <w:r w:rsidDel="00D367C1">
          <w:delText>P</w:delText>
        </w:r>
      </w:del>
      <w:ins w:id="906" w:author="DM" w:date="2012-08-18T12:01:00Z">
        <w:r w:rsidR="00D367C1">
          <w:t>p</w:t>
        </w:r>
      </w:ins>
      <w:r>
        <w:t>rogram</w:t>
      </w:r>
      <w:ins w:id="907" w:author="DM" w:date="2012-08-18T12:01:00Z">
        <w:r w:rsidR="00D367C1">
          <w:t>,</w:t>
        </w:r>
      </w:ins>
      <w:r>
        <w:t xml:space="preserve"> and </w:t>
      </w:r>
      <w:del w:id="908" w:author="DM" w:date="2012-08-18T12:01:00Z">
        <w:r w:rsidDel="00D367C1">
          <w:delText>P</w:delText>
        </w:r>
      </w:del>
      <w:ins w:id="909" w:author="DM" w:date="2012-08-18T12:01:00Z">
        <w:r w:rsidR="00D367C1">
          <w:t>p</w:t>
        </w:r>
      </w:ins>
      <w:r>
        <w:t xml:space="preserve">ortfolio managers </w:t>
      </w:r>
      <w:del w:id="910" w:author="DM" w:date="2012-08-18T12:01:00Z">
        <w:r w:rsidDel="00D367C1">
          <w:delText xml:space="preserve">looked around and </w:delText>
        </w:r>
      </w:del>
      <w:r>
        <w:t>really didn’t have a good response</w:t>
      </w:r>
      <w:r w:rsidR="00E426E3">
        <w:t xml:space="preserve">. </w:t>
      </w:r>
      <w:r>
        <w:t>Now</w:t>
      </w:r>
      <w:ins w:id="911" w:author="DM" w:date="2012-08-18T12:01:00Z">
        <w:r w:rsidR="00D367C1">
          <w:t>,</w:t>
        </w:r>
      </w:ins>
      <w:r>
        <w:t xml:space="preserve"> this senior marketing team member was being a bit coy, but if the </w:t>
      </w:r>
      <w:ins w:id="912" w:author="DM" w:date="2012-08-18T12:01:00Z">
        <w:r w:rsidR="00D367C1">
          <w:t xml:space="preserve">managers’ </w:t>
        </w:r>
      </w:ins>
      <w:r>
        <w:t xml:space="preserve">sons or daughters </w:t>
      </w:r>
      <w:del w:id="913" w:author="DM" w:date="2012-08-18T12:01:00Z">
        <w:r w:rsidDel="00D367C1">
          <w:delText xml:space="preserve">of these managers </w:delText>
        </w:r>
      </w:del>
      <w:r>
        <w:t xml:space="preserve">were </w:t>
      </w:r>
      <w:ins w:id="914" w:author="DM" w:date="2012-08-18T12:02:00Z">
        <w:r w:rsidR="00D367C1">
          <w:t xml:space="preserve">posed </w:t>
        </w:r>
      </w:ins>
      <w:del w:id="915" w:author="DM" w:date="2012-08-18T12:02:00Z">
        <w:r w:rsidDel="00D367C1">
          <w:delText xml:space="preserve">in the same room when </w:delText>
        </w:r>
      </w:del>
      <w:r>
        <w:t>the same question</w:t>
      </w:r>
      <w:del w:id="916" w:author="DM" w:date="2012-08-18T12:02:00Z">
        <w:r w:rsidDel="00D367C1">
          <w:delText xml:space="preserve"> was asked</w:delText>
        </w:r>
      </w:del>
      <w:r>
        <w:t xml:space="preserve">, </w:t>
      </w:r>
      <w:del w:id="917" w:author="DM" w:date="2012-08-18T12:02:00Z">
        <w:r w:rsidDel="00D367C1">
          <w:delText xml:space="preserve">I’m sure </w:delText>
        </w:r>
      </w:del>
      <w:r>
        <w:t>the response would have been very different.</w:t>
      </w:r>
    </w:p>
    <w:p w:rsidR="00E927EC" w:rsidRDefault="00E927EC" w:rsidP="00E23673">
      <w:pPr>
        <w:pStyle w:val="Para"/>
      </w:pPr>
      <w:r>
        <w:t xml:space="preserve">Here we are, </w:t>
      </w:r>
      <w:ins w:id="918" w:author="Odum, Amy - Hoboken" w:date="2012-08-27T15:35:00Z">
        <w:r w:rsidR="00446620">
          <w:t xml:space="preserve">just a few </w:t>
        </w:r>
      </w:ins>
      <w:r>
        <w:t>years later</w:t>
      </w:r>
      <w:ins w:id="919" w:author="Odum, Amy - Hoboken" w:date="2012-08-27T15:36:00Z">
        <w:r w:rsidR="00446620">
          <w:t>,</w:t>
        </w:r>
      </w:ins>
      <w:r>
        <w:t xml:space="preserve"> and the impact of socialization technology is everywhere</w:t>
      </w:r>
      <w:r w:rsidR="00E426E3">
        <w:t xml:space="preserve">. </w:t>
      </w:r>
      <w:r>
        <w:t xml:space="preserve">Different tools from blogs, networking sites, </w:t>
      </w:r>
      <w:del w:id="920" w:author="DM" w:date="2012-08-18T12:02:00Z">
        <w:r w:rsidDel="00D367C1">
          <w:delText>t</w:delText>
        </w:r>
      </w:del>
      <w:ins w:id="921" w:author="DM" w:date="2012-08-18T12:02:00Z">
        <w:r w:rsidR="00D367C1">
          <w:t>T</w:t>
        </w:r>
      </w:ins>
      <w:r>
        <w:t xml:space="preserve">witter, Facebook, </w:t>
      </w:r>
      <w:ins w:id="922" w:author="DM" w:date="2012-08-18T12:02:00Z">
        <w:r w:rsidR="00D367C1">
          <w:t xml:space="preserve">and </w:t>
        </w:r>
      </w:ins>
      <w:r>
        <w:t>LinkedIn</w:t>
      </w:r>
      <w:del w:id="923" w:author="DM" w:date="2012-08-18T12:02:00Z">
        <w:r w:rsidDel="00D367C1">
          <w:delText>, etc.</w:delText>
        </w:r>
      </w:del>
      <w:r>
        <w:t xml:space="preserve"> surround the project community and those who are trying to communicate concepts, ideas, jobs</w:t>
      </w:r>
      <w:ins w:id="924" w:author="DM" w:date="2012-08-18T12:02:00Z">
        <w:r w:rsidR="00D367C1">
          <w:t>,</w:t>
        </w:r>
      </w:ins>
      <w:r>
        <w:t xml:space="preserve"> and marketing ideas.</w:t>
      </w:r>
    </w:p>
    <w:p w:rsidR="008518D0" w:rsidRPr="002D6794" w:rsidRDefault="008518D0" w:rsidP="009142B0">
      <w:pPr>
        <w:pStyle w:val="H2"/>
      </w:pPr>
      <w:bookmarkStart w:id="925" w:name="_Toc265846531"/>
      <w:r w:rsidRPr="002D6794">
        <w:t>Social Computing and Communication</w:t>
      </w:r>
      <w:bookmarkEnd w:id="925"/>
    </w:p>
    <w:p w:rsidR="008518D0" w:rsidRDefault="008518D0" w:rsidP="008518D0">
      <w:pPr>
        <w:pStyle w:val="Para"/>
      </w:pPr>
      <w:r w:rsidRPr="00402F2E">
        <w:t>SharePoint Server 2010 includes social computing tools</w:t>
      </w:r>
      <w:ins w:id="926" w:author="DM" w:date="2012-08-18T12:02:00Z">
        <w:r w:rsidR="00D367C1">
          <w:t>,</w:t>
        </w:r>
      </w:ins>
      <w:r w:rsidRPr="00402F2E">
        <w:t xml:space="preserve"> such as </w:t>
      </w:r>
      <w:proofErr w:type="spellStart"/>
      <w:r w:rsidRPr="00402F2E">
        <w:t>MySite</w:t>
      </w:r>
      <w:proofErr w:type="spellEnd"/>
      <w:r w:rsidRPr="00402F2E">
        <w:t xml:space="preserve"> </w:t>
      </w:r>
      <w:del w:id="927" w:author="DM" w:date="2012-08-18T12:02:00Z">
        <w:r w:rsidDel="00D367C1">
          <w:delText>w</w:delText>
        </w:r>
      </w:del>
      <w:ins w:id="928" w:author="DM" w:date="2012-08-18T12:02:00Z">
        <w:r w:rsidR="00D367C1">
          <w:t>W</w:t>
        </w:r>
      </w:ins>
      <w:r w:rsidRPr="00402F2E">
        <w:t>eb</w:t>
      </w:r>
      <w:ins w:id="929" w:author="DM" w:date="2012-08-18T12:02:00Z">
        <w:r w:rsidR="00D367C1">
          <w:t xml:space="preserve"> </w:t>
        </w:r>
      </w:ins>
      <w:r w:rsidRPr="00402F2E">
        <w:t>sites</w:t>
      </w:r>
      <w:ins w:id="930" w:author="DM" w:date="2012-08-18T12:02:00Z">
        <w:r w:rsidR="00D367C1">
          <w:t>,</w:t>
        </w:r>
      </w:ins>
      <w:r w:rsidRPr="00402F2E">
        <w:t xml:space="preserve"> and social content technologies</w:t>
      </w:r>
      <w:ins w:id="931" w:author="DM" w:date="2012-08-18T12:02:00Z">
        <w:r w:rsidR="00D367C1">
          <w:t>,</w:t>
        </w:r>
      </w:ins>
      <w:r w:rsidRPr="00402F2E">
        <w:t xml:space="preserve"> such as blogs, wikis, and </w:t>
      </w:r>
      <w:del w:id="932" w:author="DM" w:date="2012-08-18T12:03:00Z">
        <w:r w:rsidDel="00D367C1">
          <w:delText>R</w:delText>
        </w:r>
        <w:r w:rsidRPr="00402F2E" w:rsidDel="00D367C1">
          <w:delText xml:space="preserve">eally </w:delText>
        </w:r>
        <w:r w:rsidDel="00D367C1">
          <w:delText>S</w:delText>
        </w:r>
        <w:r w:rsidRPr="00402F2E" w:rsidDel="00D367C1">
          <w:delText xml:space="preserve">imple </w:delText>
        </w:r>
        <w:r w:rsidDel="00D367C1">
          <w:delText>S</w:delText>
        </w:r>
        <w:r w:rsidRPr="00402F2E" w:rsidDel="00D367C1">
          <w:delText>yndication (</w:delText>
        </w:r>
      </w:del>
      <w:r w:rsidRPr="00402F2E">
        <w:t>RSS</w:t>
      </w:r>
      <w:del w:id="933" w:author="DM" w:date="2012-08-18T12:03:00Z">
        <w:r w:rsidRPr="00402F2E" w:rsidDel="00D367C1">
          <w:delText>)</w:delText>
        </w:r>
      </w:del>
      <w:r w:rsidRPr="00402F2E">
        <w:t xml:space="preserve">. These features are built </w:t>
      </w:r>
      <w:del w:id="934" w:author="DM" w:date="2012-08-18T12:03:00Z">
        <w:r w:rsidRPr="00402F2E" w:rsidDel="00D367C1">
          <w:delText>up</w:delText>
        </w:r>
      </w:del>
      <w:r w:rsidRPr="00402F2E">
        <w:t>on a database of properties that integrates information about people from many kinds of business applications and directory services. You can adapt content to each user while enabling administrators to set policies to protect privacy.</w:t>
      </w:r>
      <w:r>
        <w:t xml:space="preserve"> </w:t>
      </w:r>
      <w:r w:rsidRPr="00C41AFF">
        <w:t>SharePoint 2010 i</w:t>
      </w:r>
      <w:r>
        <w:t>ntroduces ready</w:t>
      </w:r>
      <w:ins w:id="935" w:author="DM" w:date="2012-08-18T12:03:00Z">
        <w:r w:rsidR="00D367C1">
          <w:t>-</w:t>
        </w:r>
      </w:ins>
      <w:del w:id="936" w:author="DM" w:date="2012-08-18T12:03:00Z">
        <w:r w:rsidDel="00D367C1">
          <w:delText xml:space="preserve"> </w:delText>
        </w:r>
      </w:del>
      <w:r>
        <w:t>for</w:t>
      </w:r>
      <w:ins w:id="937" w:author="DM" w:date="2012-08-18T12:03:00Z">
        <w:r w:rsidR="00D367C1">
          <w:t>-</w:t>
        </w:r>
      </w:ins>
      <w:del w:id="938" w:author="DM" w:date="2012-08-18T12:03:00Z">
        <w:r w:rsidDel="00D367C1">
          <w:delText xml:space="preserve"> </w:delText>
        </w:r>
      </w:del>
      <w:r>
        <w:t>prime</w:t>
      </w:r>
      <w:ins w:id="939" w:author="DM" w:date="2012-08-18T12:03:00Z">
        <w:r w:rsidR="00D367C1">
          <w:t>-</w:t>
        </w:r>
      </w:ins>
      <w:del w:id="940" w:author="DM" w:date="2012-08-18T12:03:00Z">
        <w:r w:rsidDel="00D367C1">
          <w:delText xml:space="preserve"> </w:delText>
        </w:r>
      </w:del>
      <w:r>
        <w:t xml:space="preserve">time </w:t>
      </w:r>
      <w:r w:rsidRPr="00C41AFF">
        <w:t>social networking for the enterprise, with a rich feature set around social content, activity feeds, social and people search, and more</w:t>
      </w:r>
      <w:r>
        <w:t>.</w:t>
      </w:r>
    </w:p>
    <w:p w:rsidR="008518D0" w:rsidRDefault="008518D0" w:rsidP="008518D0">
      <w:pPr>
        <w:pStyle w:val="Para"/>
      </w:pPr>
      <w:r>
        <w:t xml:space="preserve">Every </w:t>
      </w:r>
      <w:del w:id="941" w:author="DM" w:date="2012-08-18T12:04:00Z">
        <w:r w:rsidDel="00D367C1">
          <w:delText>T</w:delText>
        </w:r>
      </w:del>
      <w:ins w:id="942" w:author="DM" w:date="2012-08-18T12:04:00Z">
        <w:r w:rsidR="00D367C1">
          <w:t>t</w:t>
        </w:r>
      </w:ins>
      <w:r>
        <w:t xml:space="preserve">eam </w:t>
      </w:r>
      <w:del w:id="943" w:author="DM" w:date="2012-08-18T12:04:00Z">
        <w:r w:rsidDel="00D367C1">
          <w:delText>M</w:delText>
        </w:r>
      </w:del>
      <w:ins w:id="944" w:author="DM" w:date="2012-08-18T12:04:00Z">
        <w:r w:rsidR="00D367C1">
          <w:t>m</w:t>
        </w:r>
      </w:ins>
      <w:r>
        <w:t xml:space="preserve">ember can customize unique </w:t>
      </w:r>
      <w:del w:id="945" w:author="DM" w:date="2012-08-18T12:04:00Z">
        <w:r w:rsidR="00E426E3" w:rsidDel="00D367C1">
          <w:delText>“</w:delText>
        </w:r>
      </w:del>
      <w:proofErr w:type="spellStart"/>
      <w:r>
        <w:t>MySite</w:t>
      </w:r>
      <w:proofErr w:type="spellEnd"/>
      <w:del w:id="946" w:author="DM" w:date="2012-08-18T12:04:00Z">
        <w:r w:rsidR="00E426E3" w:rsidDel="00D367C1">
          <w:delText>”</w:delText>
        </w:r>
      </w:del>
      <w:r>
        <w:t xml:space="preserve"> pages. This page provides information about the </w:t>
      </w:r>
      <w:ins w:id="947" w:author="DM" w:date="2012-08-18T12:04:00Z">
        <w:r w:rsidR="00D367C1">
          <w:t>t</w:t>
        </w:r>
      </w:ins>
      <w:del w:id="948" w:author="DM" w:date="2012-08-18T12:04:00Z">
        <w:r w:rsidDel="00D367C1">
          <w:delText>T</w:delText>
        </w:r>
      </w:del>
      <w:r>
        <w:t xml:space="preserve">eam </w:t>
      </w:r>
      <w:del w:id="949" w:author="DM" w:date="2012-08-18T12:04:00Z">
        <w:r w:rsidDel="00D367C1">
          <w:delText>M</w:delText>
        </w:r>
      </w:del>
      <w:ins w:id="950" w:author="DM" w:date="2012-08-18T12:04:00Z">
        <w:r w:rsidR="00D367C1">
          <w:t>m</w:t>
        </w:r>
      </w:ins>
      <w:r>
        <w:t xml:space="preserve">ember, everything from their direct supervisor and subordinates, biography details, interests and skills, </w:t>
      </w:r>
      <w:ins w:id="951" w:author="DM" w:date="2012-08-18T12:04:00Z">
        <w:r w:rsidR="00D367C1">
          <w:t>to</w:t>
        </w:r>
      </w:ins>
      <w:del w:id="952" w:author="DM" w:date="2012-08-18T12:04:00Z">
        <w:r w:rsidDel="00D367C1">
          <w:delText>and</w:delText>
        </w:r>
      </w:del>
      <w:r>
        <w:t xml:space="preserve"> contact information. </w:t>
      </w:r>
      <w:del w:id="953" w:author="DM" w:date="2012-08-18T12:04:00Z">
        <w:r w:rsidDel="00D367C1">
          <w:delText xml:space="preserve">This </w:delText>
        </w:r>
      </w:del>
      <w:ins w:id="954" w:author="DM" w:date="2012-08-18T12:04:00Z">
        <w:r w:rsidR="00D367C1">
          <w:t xml:space="preserve">It </w:t>
        </w:r>
      </w:ins>
      <w:r>
        <w:t xml:space="preserve">is a virtual address book. </w:t>
      </w:r>
      <w:del w:id="955" w:author="DM" w:date="2012-08-18T12:04:00Z">
        <w:r w:rsidDel="00D367C1">
          <w:delText>Through the use of m</w:delText>
        </w:r>
      </w:del>
      <w:ins w:id="956" w:author="DM" w:date="2012-08-18T12:04:00Z">
        <w:r w:rsidR="00D367C1">
          <w:t>M</w:t>
        </w:r>
      </w:ins>
      <w:r>
        <w:t>etadata tags</w:t>
      </w:r>
      <w:del w:id="957" w:author="DM" w:date="2012-08-18T12:04:00Z">
        <w:r w:rsidDel="00D367C1">
          <w:delText xml:space="preserve">, these tags will </w:delText>
        </w:r>
      </w:del>
      <w:ins w:id="958" w:author="DM" w:date="2012-08-20T10:12:00Z">
        <w:r w:rsidR="008D2C08">
          <w:t xml:space="preserve"> </w:t>
        </w:r>
      </w:ins>
      <w:r>
        <w:t xml:space="preserve">supply necessary data for searching. Now one member can look for a specific skill set or business acumen, and find someone possessing those skills internally. </w:t>
      </w:r>
    </w:p>
    <w:p w:rsidR="008518D0" w:rsidRDefault="008518D0" w:rsidP="008518D0">
      <w:pPr>
        <w:pStyle w:val="Para"/>
      </w:pPr>
      <w:r>
        <w:t xml:space="preserve">The idea of </w:t>
      </w:r>
      <w:del w:id="959" w:author="DM" w:date="2012-08-18T12:04:00Z">
        <w:r w:rsidDel="00D367C1">
          <w:delText>C</w:delText>
        </w:r>
      </w:del>
      <w:ins w:id="960" w:author="DM" w:date="2012-08-18T12:04:00Z">
        <w:r w:rsidR="00D367C1">
          <w:t>c</w:t>
        </w:r>
      </w:ins>
      <w:r>
        <w:t xml:space="preserve">ommunities is to bring the </w:t>
      </w:r>
      <w:del w:id="961" w:author="DM" w:date="2012-08-18T12:04:00Z">
        <w:r w:rsidDel="00D367C1">
          <w:delText>P</w:delText>
        </w:r>
      </w:del>
      <w:ins w:id="962" w:author="DM" w:date="2012-08-18T12:04:00Z">
        <w:r w:rsidR="00D367C1">
          <w:t>p</w:t>
        </w:r>
      </w:ins>
      <w:r>
        <w:t xml:space="preserve">roject </w:t>
      </w:r>
      <w:del w:id="963" w:author="DM" w:date="2012-08-18T12:04:00Z">
        <w:r w:rsidDel="00D367C1">
          <w:delText>T</w:delText>
        </w:r>
      </w:del>
      <w:ins w:id="964" w:author="DM" w:date="2012-08-18T12:04:00Z">
        <w:r w:rsidR="00D367C1">
          <w:t>t</w:t>
        </w:r>
      </w:ins>
      <w:r>
        <w:t>eam closer, enhance internal collaboration and cooperation, and streamline communication. It is also another tool for people to see what others are working on, what experience they possess, and how their skills can assist in projects.</w:t>
      </w:r>
    </w:p>
    <w:p w:rsidR="008518D0" w:rsidRDefault="008518D0" w:rsidP="008518D0">
      <w:pPr>
        <w:pStyle w:val="Para"/>
      </w:pPr>
      <w:r>
        <w:t xml:space="preserve">Social computing also provides communication platforms for things such as a </w:t>
      </w:r>
      <w:del w:id="965" w:author="DM" w:date="2012-08-18T12:04:00Z">
        <w:r w:rsidDel="00D367C1">
          <w:delText>C</w:delText>
        </w:r>
      </w:del>
      <w:ins w:id="966" w:author="DM" w:date="2012-08-18T12:04:00Z">
        <w:r w:rsidR="00D367C1">
          <w:t>c</w:t>
        </w:r>
      </w:ins>
      <w:r>
        <w:t xml:space="preserve">hat feature, which shows an employee’s status (e.g., whether </w:t>
      </w:r>
      <w:del w:id="967" w:author="DM" w:date="2012-08-18T12:04:00Z">
        <w:r w:rsidDel="00D367C1">
          <w:delText xml:space="preserve">they are </w:delText>
        </w:r>
      </w:del>
      <w:r>
        <w:t xml:space="preserve">in a meeting or not, or available to contact for assistance, etc.). There is also a posting feature similar to the postings seen on other social networking sights. Employees can post items to their </w:t>
      </w:r>
      <w:del w:id="968" w:author="DM" w:date="2012-08-18T12:05:00Z">
        <w:r w:rsidR="00E426E3" w:rsidDel="00D367C1">
          <w:delText>“</w:delText>
        </w:r>
      </w:del>
      <w:r>
        <w:t>wall</w:t>
      </w:r>
      <w:ins w:id="969" w:author="DM" w:date="2012-08-18T12:05:00Z">
        <w:r w:rsidR="00D367C1">
          <w:t>s</w:t>
        </w:r>
      </w:ins>
      <w:del w:id="970" w:author="DM" w:date="2012-08-18T12:05:00Z">
        <w:r w:rsidR="00E426E3" w:rsidDel="00D367C1">
          <w:delText>”</w:delText>
        </w:r>
      </w:del>
      <w:r>
        <w:t xml:space="preserve"> and others can comment.</w:t>
      </w:r>
    </w:p>
    <w:p w:rsidR="008518D0" w:rsidRDefault="008518D0" w:rsidP="008518D0">
      <w:pPr>
        <w:pStyle w:val="Para"/>
      </w:pPr>
      <w:r>
        <w:t xml:space="preserve">Developing camaraderie among </w:t>
      </w:r>
      <w:del w:id="971" w:author="DM" w:date="2012-08-18T12:05:00Z">
        <w:r w:rsidDel="00D367C1">
          <w:delText>T</w:delText>
        </w:r>
      </w:del>
      <w:ins w:id="972" w:author="DM" w:date="2012-08-18T12:05:00Z">
        <w:r w:rsidR="00D367C1">
          <w:t>t</w:t>
        </w:r>
      </w:ins>
      <w:r>
        <w:t xml:space="preserve">eam </w:t>
      </w:r>
      <w:del w:id="973" w:author="DM" w:date="2012-08-18T12:05:00Z">
        <w:r w:rsidDel="00D367C1">
          <w:delText>M</w:delText>
        </w:r>
      </w:del>
      <w:ins w:id="974" w:author="DM" w:date="2012-08-18T12:05:00Z">
        <w:r w:rsidR="00D367C1">
          <w:t>m</w:t>
        </w:r>
      </w:ins>
      <w:r>
        <w:t>embers enhances communication</w:t>
      </w:r>
      <w:del w:id="975" w:author="DM" w:date="2012-08-18T12:05:00Z">
        <w:r w:rsidDel="00D367C1">
          <w:delText>,</w:delText>
        </w:r>
      </w:del>
      <w:r>
        <w:t xml:space="preserve"> and </w:t>
      </w:r>
      <w:ins w:id="976" w:author="DM" w:date="2012-08-18T12:05:00Z">
        <w:r w:rsidR="00D367C1">
          <w:t>helps</w:t>
        </w:r>
      </w:ins>
      <w:del w:id="977" w:author="DM" w:date="2012-08-18T12:05:00Z">
        <w:r w:rsidDel="00D367C1">
          <w:delText>assists in</w:delText>
        </w:r>
      </w:del>
      <w:r>
        <w:t xml:space="preserve"> </w:t>
      </w:r>
      <w:proofErr w:type="spellStart"/>
      <w:r>
        <w:t>gett</w:t>
      </w:r>
      <w:proofErr w:type="spellEnd"/>
      <w:del w:id="978" w:author="DM" w:date="2012-08-18T12:05:00Z">
        <w:r w:rsidDel="00D367C1">
          <w:delText>ing</w:delText>
        </w:r>
      </w:del>
      <w:r>
        <w:t xml:space="preserve"> </w:t>
      </w:r>
      <w:del w:id="979" w:author="DM" w:date="2012-08-18T12:05:00Z">
        <w:r w:rsidDel="00D367C1">
          <w:delText xml:space="preserve">a </w:delText>
        </w:r>
      </w:del>
      <w:r>
        <w:t>team</w:t>
      </w:r>
      <w:ins w:id="980" w:author="DM" w:date="2012-08-18T12:05:00Z">
        <w:r w:rsidR="00D367C1">
          <w:t>s</w:t>
        </w:r>
      </w:ins>
      <w:r>
        <w:t xml:space="preserve"> through the </w:t>
      </w:r>
      <w:del w:id="981" w:author="DM" w:date="2012-08-18T12:05:00Z">
        <w:r w:rsidDel="00D367C1">
          <w:delText>F</w:delText>
        </w:r>
      </w:del>
      <w:ins w:id="982" w:author="DM" w:date="2012-08-18T12:05:00Z">
        <w:r w:rsidR="00D367C1">
          <w:t>f</w:t>
        </w:r>
      </w:ins>
      <w:r>
        <w:t xml:space="preserve">orming and </w:t>
      </w:r>
      <w:del w:id="983" w:author="DM" w:date="2012-08-18T12:05:00Z">
        <w:r w:rsidDel="00D367C1">
          <w:delText>S</w:delText>
        </w:r>
      </w:del>
      <w:ins w:id="984" w:author="DM" w:date="2012-08-18T12:05:00Z">
        <w:r w:rsidR="00D367C1">
          <w:t>s</w:t>
        </w:r>
      </w:ins>
      <w:r>
        <w:t>torming phases of team building</w:t>
      </w:r>
      <w:del w:id="985" w:author="DM" w:date="2012-08-18T12:05:00Z">
        <w:r w:rsidDel="00D367C1">
          <w:delText>,</w:delText>
        </w:r>
      </w:del>
      <w:r>
        <w:t xml:space="preserve"> and on to the more productive </w:t>
      </w:r>
      <w:ins w:id="986" w:author="DM" w:date="2012-08-18T12:05:00Z">
        <w:r w:rsidR="00D367C1">
          <w:t>n</w:t>
        </w:r>
      </w:ins>
      <w:del w:id="987" w:author="DM" w:date="2012-08-18T12:05:00Z">
        <w:r w:rsidDel="00D367C1">
          <w:delText>N</w:delText>
        </w:r>
      </w:del>
      <w:r>
        <w:t xml:space="preserve">orming and ultimately </w:t>
      </w:r>
      <w:ins w:id="988" w:author="DM" w:date="2012-08-18T12:05:00Z">
        <w:r w:rsidR="00D367C1">
          <w:t>p</w:t>
        </w:r>
      </w:ins>
      <w:del w:id="989" w:author="DM" w:date="2012-08-18T12:05:00Z">
        <w:r w:rsidDel="00D367C1">
          <w:delText>P</w:delText>
        </w:r>
      </w:del>
      <w:r>
        <w:t xml:space="preserve">erforming phases much </w:t>
      </w:r>
      <w:ins w:id="990" w:author="DM" w:date="2012-08-18T12:05:00Z">
        <w:r w:rsidR="00D367C1">
          <w:t xml:space="preserve">more </w:t>
        </w:r>
      </w:ins>
      <w:r>
        <w:t>quick</w:t>
      </w:r>
      <w:ins w:id="991" w:author="DM" w:date="2012-08-18T12:05:00Z">
        <w:r w:rsidR="00D367C1">
          <w:t>ly</w:t>
        </w:r>
      </w:ins>
      <w:del w:id="992" w:author="DM" w:date="2012-08-18T12:05:00Z">
        <w:r w:rsidDel="00D367C1">
          <w:delText>er</w:delText>
        </w:r>
      </w:del>
      <w:r>
        <w:t xml:space="preserve"> than before.</w:t>
      </w:r>
    </w:p>
    <w:p w:rsidR="009F7E4C" w:rsidRDefault="009F7E4C" w:rsidP="009142B0">
      <w:pPr>
        <w:pStyle w:val="H2"/>
      </w:pPr>
      <w:r>
        <w:t>Business Users and Their Customized Pages</w:t>
      </w:r>
    </w:p>
    <w:p w:rsidR="00F92E30" w:rsidRDefault="00D367C1" w:rsidP="009F7E4C">
      <w:pPr>
        <w:pStyle w:val="Para"/>
      </w:pPr>
      <w:ins w:id="993" w:author="DM" w:date="2012-08-18T12:06:00Z">
        <w:r>
          <w:t>The ability for end users to move columns around in views as well as to hide columns from an existing view is o</w:t>
        </w:r>
      </w:ins>
      <w:del w:id="994" w:author="DM" w:date="2012-08-18T12:06:00Z">
        <w:r w:rsidR="00F92E30" w:rsidDel="00D367C1">
          <w:delText>O</w:delText>
        </w:r>
      </w:del>
      <w:r w:rsidR="00F92E30">
        <w:t xml:space="preserve">ne </w:t>
      </w:r>
      <w:del w:id="995" w:author="DM" w:date="2012-08-18T12:06:00Z">
        <w:r w:rsidR="00F92E30" w:rsidDel="00D367C1">
          <w:delText xml:space="preserve">of the </w:delText>
        </w:r>
      </w:del>
      <w:r w:rsidR="00F92E30">
        <w:t>feature</w:t>
      </w:r>
      <w:del w:id="996" w:author="DM" w:date="2012-08-18T12:06:00Z">
        <w:r w:rsidR="00F92E30" w:rsidDel="00D367C1">
          <w:delText>s</w:delText>
        </w:r>
      </w:del>
      <w:r w:rsidR="00F92E30">
        <w:t xml:space="preserve"> that end users </w:t>
      </w:r>
      <w:del w:id="997" w:author="DM" w:date="2012-08-18T12:05:00Z">
        <w:r w:rsidR="00F92E30" w:rsidDel="00D367C1">
          <w:delText xml:space="preserve">are </w:delText>
        </w:r>
      </w:del>
      <w:r w:rsidR="00F92E30">
        <w:t>find</w:t>
      </w:r>
      <w:del w:id="998" w:author="DM" w:date="2012-08-18T12:05:00Z">
        <w:r w:rsidR="00F92E30" w:rsidDel="00D367C1">
          <w:delText>ing</w:delText>
        </w:r>
      </w:del>
      <w:r w:rsidR="00F92E30">
        <w:t xml:space="preserve"> especially helpful</w:t>
      </w:r>
      <w:ins w:id="999" w:author="DM" w:date="2012-08-18T12:06:00Z">
        <w:r>
          <w:t>.</w:t>
        </w:r>
      </w:ins>
      <w:del w:id="1000" w:author="DM" w:date="2012-08-18T12:06:00Z">
        <w:r w:rsidR="00F92E30" w:rsidDel="00D367C1">
          <w:delText xml:space="preserve"> and the Project Server Administrators are happy to pass the baton for</w:delText>
        </w:r>
      </w:del>
      <w:r w:rsidR="00F92E30">
        <w:t xml:space="preserve"> </w:t>
      </w:r>
      <w:del w:id="1001" w:author="DM" w:date="2012-08-18T12:06:00Z">
        <w:r w:rsidR="00F92E30" w:rsidDel="00D367C1">
          <w:delText>is the ability to allow the end user to move columns around in views as well as to hide columns from an existing view.</w:delText>
        </w:r>
      </w:del>
    </w:p>
    <w:p w:rsidR="00F92E30" w:rsidRDefault="00F92E30" w:rsidP="009F7E4C">
      <w:pPr>
        <w:pStyle w:val="Para"/>
      </w:pPr>
      <w:r>
        <w:t xml:space="preserve">While on the surface this </w:t>
      </w:r>
      <w:ins w:id="1002" w:author="DM" w:date="2012-08-18T12:06:00Z">
        <w:r w:rsidR="00D367C1">
          <w:t xml:space="preserve">ability </w:t>
        </w:r>
      </w:ins>
      <w:r>
        <w:t>may strike fear into the hearts of the PMO (</w:t>
      </w:r>
      <w:ins w:id="1003" w:author="DM" w:date="2012-08-18T12:06:00Z">
        <w:r w:rsidR="00D367C1">
          <w:t>which</w:t>
        </w:r>
      </w:ins>
      <w:del w:id="1004" w:author="DM" w:date="2012-08-18T12:07:00Z">
        <w:r w:rsidDel="00D367C1">
          <w:delText>who</w:delText>
        </w:r>
      </w:del>
      <w:ins w:id="1005" w:author="DM" w:date="2012-08-18T12:07:00Z">
        <w:r w:rsidR="00D367C1">
          <w:t xml:space="preserve"> is</w:t>
        </w:r>
      </w:ins>
      <w:del w:id="1006" w:author="DM" w:date="2012-08-18T12:07:00Z">
        <w:r w:rsidDel="00D367C1">
          <w:delText xml:space="preserve"> are</w:delText>
        </w:r>
      </w:del>
      <w:r>
        <w:t xml:space="preserve"> trying to standardize or create </w:t>
      </w:r>
      <w:ins w:id="1007" w:author="DM" w:date="2012-08-18T12:07:00Z">
        <w:r w:rsidR="00D367C1">
          <w:t xml:space="preserve">a </w:t>
        </w:r>
      </w:ins>
      <w:r>
        <w:t>uniform look and feel for people working in Project Server), it actually isn’t that bad.</w:t>
      </w:r>
    </w:p>
    <w:p w:rsidR="006732DA" w:rsidRDefault="00F92E30" w:rsidP="009F7E4C">
      <w:pPr>
        <w:pStyle w:val="Para"/>
      </w:pPr>
      <w:del w:id="1008" w:author="DM" w:date="2012-08-18T12:07:00Z">
        <w:r w:rsidDel="00D367C1">
          <w:delText>Essentially an e</w:delText>
        </w:r>
      </w:del>
      <w:ins w:id="1009" w:author="DM" w:date="2012-08-18T12:07:00Z">
        <w:r w:rsidR="00D367C1">
          <w:t>E</w:t>
        </w:r>
      </w:ins>
      <w:r>
        <w:t>nd user</w:t>
      </w:r>
      <w:ins w:id="1010" w:author="DM" w:date="2012-08-18T12:07:00Z">
        <w:r w:rsidR="00D367C1">
          <w:t>s</w:t>
        </w:r>
      </w:ins>
      <w:r>
        <w:t xml:space="preserve"> </w:t>
      </w:r>
      <w:ins w:id="1011" w:author="DM" w:date="2012-08-18T12:07:00Z">
        <w:r w:rsidR="00D367C1">
          <w:t>cannot</w:t>
        </w:r>
      </w:ins>
      <w:del w:id="1012" w:author="DM" w:date="2012-08-18T12:07:00Z">
        <w:r w:rsidDel="00D367C1">
          <w:delText>is not able to</w:delText>
        </w:r>
      </w:del>
      <w:r>
        <w:t xml:space="preserve"> turn on columns of data that they do not already have access to. </w:t>
      </w:r>
      <w:del w:id="1013" w:author="DM" w:date="2012-08-18T12:07:00Z">
        <w:r w:rsidDel="00D367C1">
          <w:delText xml:space="preserve"> It simply allows </w:delText>
        </w:r>
      </w:del>
      <w:ins w:id="1014" w:author="DM" w:date="2012-08-18T12:07:00Z">
        <w:r w:rsidR="00D367C1">
          <w:t xml:space="preserve">The feature simply allows </w:t>
        </w:r>
      </w:ins>
      <w:del w:id="1015" w:author="DM" w:date="2012-08-18T12:07:00Z">
        <w:r w:rsidDel="00D367C1">
          <w:delText xml:space="preserve">the </w:delText>
        </w:r>
      </w:del>
      <w:r>
        <w:t>end user</w:t>
      </w:r>
      <w:ins w:id="1016" w:author="DM" w:date="2012-08-18T12:07:00Z">
        <w:r w:rsidR="00D367C1">
          <w:t>s</w:t>
        </w:r>
      </w:ins>
      <w:r>
        <w:t xml:space="preserve"> to drag and drop </w:t>
      </w:r>
      <w:del w:id="1017" w:author="DM" w:date="2012-08-18T12:07:00Z">
        <w:r w:rsidDel="00D367C1">
          <w:delText xml:space="preserve">the </w:delText>
        </w:r>
      </w:del>
      <w:r>
        <w:t>columns in the order that they prefer</w:t>
      </w:r>
      <w:del w:id="1018" w:author="DM" w:date="2012-08-18T12:07:00Z">
        <w:r w:rsidDel="00D367C1">
          <w:delText>,</w:delText>
        </w:r>
      </w:del>
      <w:r>
        <w:t xml:space="preserve"> or to hide columns from a view that they personally may not find useful.  A good example of this is when team members </w:t>
      </w:r>
      <w:del w:id="1019" w:author="DM" w:date="2012-08-18T12:07:00Z">
        <w:r w:rsidDel="00D3193F">
          <w:delText xml:space="preserve">who </w:delText>
        </w:r>
      </w:del>
      <w:r>
        <w:t>work on laptops</w:t>
      </w:r>
      <w:ins w:id="1020" w:author="DM" w:date="2012-08-18T12:07:00Z">
        <w:r w:rsidR="00D3193F">
          <w:t>.</w:t>
        </w:r>
      </w:ins>
      <w:del w:id="1021" w:author="DM" w:date="2012-08-18T12:07:00Z">
        <w:r w:rsidDel="00D3193F">
          <w:delText>,</w:delText>
        </w:r>
      </w:del>
      <w:r>
        <w:t xml:space="preserve"> </w:t>
      </w:r>
      <w:del w:id="1022" w:author="DM" w:date="2012-08-18T12:07:00Z">
        <w:r w:rsidDel="00D3193F">
          <w:delText xml:space="preserve">and </w:delText>
        </w:r>
      </w:del>
      <w:ins w:id="1023" w:author="DM" w:date="2012-08-18T12:07:00Z">
        <w:r w:rsidR="00D3193F">
          <w:t xml:space="preserve">They </w:t>
        </w:r>
      </w:ins>
      <w:r>
        <w:t xml:space="preserve">don’t have a lot of real-estate space on their screens for viewing views, </w:t>
      </w:r>
      <w:ins w:id="1024" w:author="DM" w:date="2012-08-18T12:07:00Z">
        <w:r w:rsidR="00D3193F">
          <w:t xml:space="preserve">and </w:t>
        </w:r>
      </w:ins>
      <w:r>
        <w:t xml:space="preserve">they can hide columns or move the columns around </w:t>
      </w:r>
      <w:r w:rsidR="006732DA">
        <w:t>to help them get to the key information they need.</w:t>
      </w:r>
      <w:del w:id="1025" w:author="DM" w:date="2012-08-18T12:08:00Z">
        <w:r w:rsidR="006732DA" w:rsidDel="00D3193F">
          <w:delText xml:space="preserve"> </w:delText>
        </w:r>
      </w:del>
      <w:r w:rsidR="006732DA">
        <w:t xml:space="preserve"> This doesn’t affect any other user and is localized to their log</w:t>
      </w:r>
      <w:ins w:id="1026" w:author="DM" w:date="2012-08-18T12:08:00Z">
        <w:r w:rsidR="00D3193F">
          <w:t>-</w:t>
        </w:r>
      </w:ins>
      <w:del w:id="1027" w:author="DM" w:date="2012-08-18T12:08:00Z">
        <w:r w:rsidR="006732DA" w:rsidDel="00D3193F">
          <w:delText xml:space="preserve"> </w:delText>
        </w:r>
      </w:del>
      <w:r w:rsidR="006732DA">
        <w:t>in only.</w:t>
      </w:r>
    </w:p>
    <w:p w:rsidR="006732DA" w:rsidRDefault="006732DA" w:rsidP="009F7E4C">
      <w:pPr>
        <w:pStyle w:val="Para"/>
      </w:pPr>
      <w:r>
        <w:t>This quick formatting allows team members</w:t>
      </w:r>
      <w:del w:id="1028" w:author="DM" w:date="2012-08-18T12:08:00Z">
        <w:r w:rsidDel="00D3193F">
          <w:delText>,</w:delText>
        </w:r>
      </w:del>
      <w:r>
        <w:t xml:space="preserve"> and other stakeholder</w:t>
      </w:r>
      <w:ins w:id="1029" w:author="DM" w:date="2012-08-18T12:08:00Z">
        <w:r w:rsidR="00D3193F">
          <w:t>s</w:t>
        </w:r>
      </w:ins>
      <w:r>
        <w:t xml:space="preserve"> to manage the PPM views quickly and easily, without having to bring in the Project Server </w:t>
      </w:r>
      <w:del w:id="1030" w:author="DM" w:date="2012-08-18T12:08:00Z">
        <w:r w:rsidDel="00D3193F">
          <w:delText>A</w:delText>
        </w:r>
      </w:del>
      <w:ins w:id="1031" w:author="DM" w:date="2012-08-18T12:08:00Z">
        <w:r w:rsidR="00D3193F">
          <w:t>a</w:t>
        </w:r>
      </w:ins>
      <w:r>
        <w:t xml:space="preserve">dministrator to build new or customized views for them.  </w:t>
      </w:r>
      <w:del w:id="1032" w:author="DM" w:date="2012-08-18T12:08:00Z">
        <w:r w:rsidDel="00D3193F">
          <w:delText>I remember a</w:delText>
        </w:r>
      </w:del>
      <w:ins w:id="1033" w:author="DM" w:date="2012-08-18T12:08:00Z">
        <w:r w:rsidR="00D3193F">
          <w:t>A</w:t>
        </w:r>
      </w:ins>
      <w:r>
        <w:t xml:space="preserve">fter one migration from a 2007 PPM environment to a 2010 environment, the Project Server </w:t>
      </w:r>
      <w:del w:id="1034" w:author="DM" w:date="2012-08-18T12:08:00Z">
        <w:r w:rsidDel="00D3193F">
          <w:delText>A</w:delText>
        </w:r>
      </w:del>
      <w:ins w:id="1035" w:author="DM" w:date="2012-08-18T12:08:00Z">
        <w:r w:rsidR="00D3193F">
          <w:t>a</w:t>
        </w:r>
      </w:ins>
      <w:r>
        <w:t>dministrators were excited at how little they had to tweak and fine</w:t>
      </w:r>
      <w:ins w:id="1036" w:author="DM" w:date="2012-08-18T12:08:00Z">
        <w:r w:rsidR="00D3193F">
          <w:t>-</w:t>
        </w:r>
      </w:ins>
      <w:del w:id="1037" w:author="DM" w:date="2012-08-18T12:08:00Z">
        <w:r w:rsidDel="00D3193F">
          <w:delText xml:space="preserve"> </w:delText>
        </w:r>
      </w:del>
      <w:r>
        <w:t xml:space="preserve">tune views for end users.  </w:t>
      </w:r>
      <w:del w:id="1038" w:author="DM" w:date="2012-08-18T12:09:00Z">
        <w:r w:rsidDel="00D3193F">
          <w:delText>By a</w:delText>
        </w:r>
      </w:del>
      <w:ins w:id="1039" w:author="DM" w:date="2012-08-18T12:09:00Z">
        <w:r w:rsidR="00D3193F">
          <w:t>A</w:t>
        </w:r>
      </w:ins>
      <w:r>
        <w:t xml:space="preserve"> little end user training</w:t>
      </w:r>
      <w:del w:id="1040" w:author="DM" w:date="2012-08-18T12:09:00Z">
        <w:r w:rsidDel="00D3193F">
          <w:delText>,</w:delText>
        </w:r>
      </w:del>
      <w:r>
        <w:t xml:space="preserve"> </w:t>
      </w:r>
      <w:del w:id="1041" w:author="DM" w:date="2012-08-18T12:09:00Z">
        <w:r w:rsidDel="00D3193F">
          <w:delText xml:space="preserve">it </w:delText>
        </w:r>
      </w:del>
      <w:r>
        <w:t xml:space="preserve">saved </w:t>
      </w:r>
      <w:ins w:id="1042" w:author="DM" w:date="2012-08-18T12:09:00Z">
        <w:r w:rsidR="00D3193F">
          <w:t>the administrators</w:t>
        </w:r>
      </w:ins>
      <w:del w:id="1043" w:author="DM" w:date="2012-08-18T12:09:00Z">
        <w:r w:rsidDel="00D3193F">
          <w:delText>them</w:delText>
        </w:r>
      </w:del>
      <w:r>
        <w:t xml:space="preserve"> hours weekly adjusting and helping </w:t>
      </w:r>
      <w:ins w:id="1044" w:author="DM" w:date="2012-08-18T12:09:00Z">
        <w:r w:rsidR="00D3193F">
          <w:t>adjust</w:t>
        </w:r>
      </w:ins>
      <w:del w:id="1045" w:author="DM" w:date="2012-08-18T12:09:00Z">
        <w:r w:rsidDel="00D3193F">
          <w:delText>fine tune the</w:delText>
        </w:r>
      </w:del>
      <w:r>
        <w:t xml:space="preserve"> views for specific stakeholders.  The end users were happier and so were the administrators, who now could focus on some of the </w:t>
      </w:r>
      <w:ins w:id="1046" w:author="DM" w:date="2012-08-18T10:55:00Z">
        <w:r w:rsidR="001D5D8F">
          <w:t>BI</w:t>
        </w:r>
      </w:ins>
      <w:del w:id="1047" w:author="DM" w:date="2012-08-18T10:55:00Z">
        <w:r w:rsidDel="001D5D8F">
          <w:delText>Business Intelligence</w:delText>
        </w:r>
      </w:del>
      <w:r>
        <w:t xml:space="preserve"> and other new features </w:t>
      </w:r>
      <w:ins w:id="1048" w:author="DM" w:date="2012-08-18T12:09:00Z">
        <w:r w:rsidR="00D3193F">
          <w:t>enabled by</w:t>
        </w:r>
      </w:ins>
      <w:del w:id="1049" w:author="DM" w:date="2012-08-18T12:09:00Z">
        <w:r w:rsidDel="00D3193F">
          <w:delText>the</w:delText>
        </w:r>
      </w:del>
      <w:r>
        <w:t xml:space="preserve"> PPM 2010</w:t>
      </w:r>
      <w:del w:id="1050" w:author="DM" w:date="2012-08-18T12:09:00Z">
        <w:r w:rsidDel="00D3193F">
          <w:delText xml:space="preserve"> enabled</w:delText>
        </w:r>
      </w:del>
      <w:r>
        <w:t>.</w:t>
      </w:r>
    </w:p>
    <w:p w:rsidR="006732DA" w:rsidRDefault="00D3193F" w:rsidP="009F7E4C">
      <w:pPr>
        <w:pStyle w:val="Para"/>
      </w:pPr>
      <w:ins w:id="1051" w:author="DM" w:date="2012-08-18T12:09:00Z">
        <w:r>
          <w:t>Other</w:t>
        </w:r>
      </w:ins>
      <w:del w:id="1052" w:author="DM" w:date="2012-08-18T12:09:00Z">
        <w:r w:rsidR="00267814" w:rsidDel="00D3193F">
          <w:delText>This isn’t the only</w:delText>
        </w:r>
      </w:del>
      <w:r w:rsidR="00267814">
        <w:t xml:space="preserve"> component</w:t>
      </w:r>
      <w:ins w:id="1053" w:author="DM" w:date="2012-08-18T12:09:00Z">
        <w:r>
          <w:t>s</w:t>
        </w:r>
      </w:ins>
      <w:r w:rsidR="00267814">
        <w:t xml:space="preserve"> </w:t>
      </w:r>
      <w:ins w:id="1054" w:author="DM" w:date="2012-08-18T12:09:00Z">
        <w:r>
          <w:t xml:space="preserve">also </w:t>
        </w:r>
      </w:ins>
      <w:del w:id="1055" w:author="DM" w:date="2012-08-18T12:09:00Z">
        <w:r w:rsidR="00267814" w:rsidDel="00D3193F">
          <w:delText xml:space="preserve">that </w:delText>
        </w:r>
      </w:del>
      <w:r w:rsidR="00267814">
        <w:t>allow</w:t>
      </w:r>
      <w:del w:id="1056" w:author="DM" w:date="2012-08-18T12:09:00Z">
        <w:r w:rsidR="00267814" w:rsidDel="00D3193F">
          <w:delText>s</w:delText>
        </w:r>
      </w:del>
      <w:r w:rsidR="00267814">
        <w:t xml:space="preserve"> </w:t>
      </w:r>
      <w:del w:id="1057" w:author="DM" w:date="2012-08-18T12:09:00Z">
        <w:r w:rsidR="00267814" w:rsidDel="00D3193F">
          <w:delText xml:space="preserve">the </w:delText>
        </w:r>
      </w:del>
      <w:r w:rsidR="00267814">
        <w:t xml:space="preserve">business users </w:t>
      </w:r>
      <w:del w:id="1058" w:author="DM" w:date="2012-08-18T12:09:00Z">
        <w:r w:rsidR="00267814" w:rsidDel="00D3193F">
          <w:delText xml:space="preserve">the ability </w:delText>
        </w:r>
      </w:del>
      <w:r w:rsidR="00267814">
        <w:t xml:space="preserve">to customize pages.  When </w:t>
      </w:r>
      <w:del w:id="1059" w:author="DM" w:date="2012-08-18T12:09:00Z">
        <w:r w:rsidR="00267814" w:rsidDel="00D3193F">
          <w:delText xml:space="preserve">a </w:delText>
        </w:r>
      </w:del>
      <w:r w:rsidR="00267814">
        <w:t>business user</w:t>
      </w:r>
      <w:ins w:id="1060" w:author="DM" w:date="2012-08-18T12:10:00Z">
        <w:r>
          <w:t>s</w:t>
        </w:r>
      </w:ins>
      <w:r w:rsidR="00267814">
        <w:t xml:space="preserve"> or stakeholder</w:t>
      </w:r>
      <w:ins w:id="1061" w:author="DM" w:date="2012-08-18T12:10:00Z">
        <w:r>
          <w:t>s</w:t>
        </w:r>
      </w:ins>
      <w:r w:rsidR="00267814">
        <w:t xml:space="preserve"> go</w:t>
      </w:r>
      <w:del w:id="1062" w:author="DM" w:date="2012-08-18T12:10:00Z">
        <w:r w:rsidR="00267814" w:rsidDel="00D3193F">
          <w:delText>es</w:delText>
        </w:r>
      </w:del>
      <w:r w:rsidR="00267814">
        <w:t xml:space="preserve"> to a project workspace or essentially a SharePoint site dedicated for a project, they also </w:t>
      </w:r>
      <w:ins w:id="1063" w:author="DM" w:date="2012-08-18T12:10:00Z">
        <w:r>
          <w:t>can</w:t>
        </w:r>
      </w:ins>
      <w:del w:id="1064" w:author="DM" w:date="2012-08-18T12:10:00Z">
        <w:r w:rsidR="00267814" w:rsidDel="00D3193F">
          <w:delText>have the ability to</w:delText>
        </w:r>
      </w:del>
      <w:r w:rsidR="00267814">
        <w:t xml:space="preserve"> custom tailor that page to their personal view.</w:t>
      </w:r>
    </w:p>
    <w:p w:rsidR="00267814" w:rsidRDefault="00267814" w:rsidP="009F7E4C">
      <w:pPr>
        <w:pStyle w:val="Para"/>
      </w:pPr>
      <w:r>
        <w:t>Again, this doesn’t meant that they are able to add or change the SharePoint objects associated with that site</w:t>
      </w:r>
      <w:ins w:id="1065" w:author="DM" w:date="2012-08-18T12:10:00Z">
        <w:r w:rsidR="00D3193F">
          <w:t>;</w:t>
        </w:r>
      </w:ins>
      <w:del w:id="1066" w:author="DM" w:date="2012-08-18T12:10:00Z">
        <w:r w:rsidDel="00D3193F">
          <w:delText>,</w:delText>
        </w:r>
      </w:del>
      <w:r>
        <w:t xml:space="preserve"> </w:t>
      </w:r>
      <w:del w:id="1067" w:author="DM" w:date="2012-08-18T12:10:00Z">
        <w:r w:rsidDel="00D3193F">
          <w:delText xml:space="preserve">it means that </w:delText>
        </w:r>
      </w:del>
      <w:r>
        <w:t xml:space="preserve">they </w:t>
      </w:r>
      <w:ins w:id="1068" w:author="DM" w:date="2012-08-18T12:10:00Z">
        <w:r w:rsidR="00D3193F">
          <w:t xml:space="preserve">just </w:t>
        </w:r>
      </w:ins>
      <w:r>
        <w:t>can hide or unclutter the page in order to help them see or get to the most important content they are looking for.</w:t>
      </w:r>
    </w:p>
    <w:p w:rsidR="00267814" w:rsidRDefault="00267814" w:rsidP="009F7E4C">
      <w:pPr>
        <w:pStyle w:val="Para"/>
      </w:pPr>
      <w:r>
        <w:t>Many organizations choose to disable this ability, but the ones that provide a little training around this feature</w:t>
      </w:r>
      <w:del w:id="1069" w:author="DM" w:date="2012-08-18T12:10:00Z">
        <w:r w:rsidDel="00D3193F">
          <w:delText>,</w:delText>
        </w:r>
      </w:del>
      <w:r>
        <w:t xml:space="preserve"> find that the stakeholders tend to </w:t>
      </w:r>
      <w:r w:rsidR="008364A8">
        <w:t>prefer tuning the content for their viewing and</w:t>
      </w:r>
      <w:ins w:id="1070" w:author="DM" w:date="2012-08-18T12:11:00Z">
        <w:r w:rsidR="00D3193F">
          <w:t>/</w:t>
        </w:r>
      </w:ins>
      <w:del w:id="1071" w:author="DM" w:date="2012-08-18T12:11:00Z">
        <w:r w:rsidR="008364A8" w:rsidDel="00D3193F">
          <w:delText xml:space="preserve"> </w:delText>
        </w:r>
      </w:del>
      <w:r w:rsidR="008364A8">
        <w:t>or relative to the size of their screen resolution.</w:t>
      </w:r>
    </w:p>
    <w:p w:rsidR="008364A8" w:rsidRPr="0093377D" w:rsidRDefault="008364A8" w:rsidP="009F7E4C">
      <w:pPr>
        <w:pStyle w:val="Para"/>
        <w:rPr>
          <w:rStyle w:val="QueryInline"/>
          <w:rPrChange w:id="1072" w:author="DM" w:date="2012-08-18T12:11:00Z">
            <w:rPr/>
          </w:rPrChange>
        </w:rPr>
      </w:pPr>
      <w:r>
        <w:t xml:space="preserve">What is nice about this </w:t>
      </w:r>
      <w:r w:rsidR="003B2B1E">
        <w:t>feature</w:t>
      </w:r>
      <w:r>
        <w:t xml:space="preserve"> is that with a click, </w:t>
      </w:r>
      <w:del w:id="1073" w:author="DM" w:date="2012-08-18T12:11:00Z">
        <w:r w:rsidDel="00D3193F">
          <w:delText xml:space="preserve">the </w:delText>
        </w:r>
      </w:del>
      <w:r>
        <w:t>business user</w:t>
      </w:r>
      <w:ins w:id="1074" w:author="DM" w:date="2012-08-18T12:11:00Z">
        <w:r w:rsidR="00D3193F">
          <w:t>s</w:t>
        </w:r>
      </w:ins>
      <w:r>
        <w:t xml:space="preserve"> can reset the page back to </w:t>
      </w:r>
      <w:ins w:id="1075" w:author="DM" w:date="2012-08-18T12:11:00Z">
        <w:r w:rsidR="0093377D">
          <w:t>its original view</w:t>
        </w:r>
      </w:ins>
      <w:del w:id="1076" w:author="DM" w:date="2012-08-18T12:11:00Z">
        <w:r w:rsidDel="0093377D">
          <w:delText>the way that it was created,</w:delText>
        </w:r>
      </w:del>
      <w:r>
        <w:t xml:space="preserve"> or </w:t>
      </w:r>
      <w:ins w:id="1077" w:author="DM" w:date="2012-08-18T12:11:00Z">
        <w:r w:rsidR="0093377D">
          <w:t xml:space="preserve">how it was </w:t>
        </w:r>
      </w:ins>
      <w:r>
        <w:t xml:space="preserve">updated </w:t>
      </w:r>
      <w:del w:id="1078" w:author="DM" w:date="2012-08-18T12:11:00Z">
        <w:r w:rsidDel="0093377D">
          <w:delText xml:space="preserve">to </w:delText>
        </w:r>
      </w:del>
      <w:r>
        <w:t xml:space="preserve">by the Project </w:t>
      </w:r>
      <w:del w:id="1079" w:author="DM" w:date="2012-08-18T12:11:00Z">
        <w:r w:rsidDel="0093377D">
          <w:delText>S</w:delText>
        </w:r>
      </w:del>
      <w:ins w:id="1080" w:author="DM" w:date="2012-08-18T12:11:00Z">
        <w:r w:rsidR="0093377D">
          <w:t>s</w:t>
        </w:r>
      </w:ins>
      <w:r>
        <w:t>ite owner or SharePoint administrator.</w:t>
      </w:r>
    </w:p>
    <w:p w:rsidR="00F15455" w:rsidRDefault="00F15455" w:rsidP="009142B0">
      <w:pPr>
        <w:pStyle w:val="H2"/>
      </w:pPr>
      <w:r w:rsidRPr="00634412">
        <w:t xml:space="preserve">Active </w:t>
      </w:r>
      <w:r w:rsidR="009A02D1">
        <w:t>U</w:t>
      </w:r>
      <w:r w:rsidRPr="00634412">
        <w:t xml:space="preserve">pdating as </w:t>
      </w:r>
      <w:r w:rsidR="009A02D1">
        <w:t>U</w:t>
      </w:r>
      <w:r w:rsidRPr="00634412">
        <w:t xml:space="preserve">sers </w:t>
      </w:r>
      <w:r w:rsidR="009A02D1">
        <w:t>C</w:t>
      </w:r>
      <w:r w:rsidRPr="00634412">
        <w:t xml:space="preserve">an </w:t>
      </w:r>
      <w:r w:rsidR="009A02D1">
        <w:t>T</w:t>
      </w:r>
      <w:r w:rsidRPr="00634412">
        <w:t xml:space="preserve">ag and </w:t>
      </w:r>
      <w:r w:rsidR="009A02D1">
        <w:t>R</w:t>
      </w:r>
      <w:r w:rsidRPr="00634412">
        <w:t xml:space="preserve">ate </w:t>
      </w:r>
      <w:r w:rsidR="009A02D1">
        <w:t>C</w:t>
      </w:r>
      <w:r w:rsidRPr="00634412">
        <w:t>ontent</w:t>
      </w:r>
    </w:p>
    <w:p w:rsidR="00B77460" w:rsidRDefault="00B77460" w:rsidP="005E4D8A">
      <w:pPr>
        <w:pStyle w:val="Para"/>
      </w:pPr>
      <w:r w:rsidRPr="00402F2E">
        <w:t xml:space="preserve">Social tags enable users to tag and track the information they are most interested in. Users can also leave impromptu notes on profile pages of a </w:t>
      </w:r>
      <w:proofErr w:type="spellStart"/>
      <w:r w:rsidRPr="00402F2E">
        <w:t>MySite</w:t>
      </w:r>
      <w:proofErr w:type="spellEnd"/>
      <w:r w:rsidRPr="00402F2E">
        <w:t xml:space="preserve"> </w:t>
      </w:r>
      <w:del w:id="1081" w:author="DM" w:date="2012-08-18T12:11:00Z">
        <w:r w:rsidR="002A6341" w:rsidDel="0093377D">
          <w:delText>w</w:delText>
        </w:r>
      </w:del>
      <w:ins w:id="1082" w:author="DM" w:date="2012-08-18T12:11:00Z">
        <w:r w:rsidR="0093377D">
          <w:t>W</w:t>
        </w:r>
      </w:ins>
      <w:r w:rsidRPr="00402F2E">
        <w:t>eb</w:t>
      </w:r>
      <w:ins w:id="1083" w:author="DM" w:date="2012-08-18T12:11:00Z">
        <w:r w:rsidR="0093377D">
          <w:t xml:space="preserve"> </w:t>
        </w:r>
      </w:ins>
      <w:r w:rsidRPr="00402F2E">
        <w:t>site or any SharePoint Server page.</w:t>
      </w:r>
      <w:r>
        <w:t xml:space="preserve"> </w:t>
      </w:r>
      <w:r w:rsidRPr="00231DF0">
        <w:t xml:space="preserve">You </w:t>
      </w:r>
      <w:r>
        <w:t>can now tag</w:t>
      </w:r>
      <w:r w:rsidRPr="00231DF0">
        <w:t xml:space="preserve"> any source on </w:t>
      </w:r>
      <w:proofErr w:type="gramStart"/>
      <w:r w:rsidRPr="00231DF0">
        <w:t xml:space="preserve">the </w:t>
      </w:r>
      <w:ins w:id="1084" w:author="DM" w:date="2012-08-18T12:11:00Z">
        <w:r w:rsidR="0093377D">
          <w:t>I</w:t>
        </w:r>
      </w:ins>
      <w:proofErr w:type="gramEnd"/>
      <w:del w:id="1085" w:author="DM" w:date="2012-08-18T12:11:00Z">
        <w:r w:rsidRPr="00231DF0" w:rsidDel="0093377D">
          <w:delText>i</w:delText>
        </w:r>
      </w:del>
      <w:r w:rsidRPr="00231DF0">
        <w:t xml:space="preserve">nternet (or intranet) </w:t>
      </w:r>
      <w:ins w:id="1086" w:author="DM" w:date="2012-08-18T12:11:00Z">
        <w:r w:rsidR="0093377D">
          <w:t>that</w:t>
        </w:r>
      </w:ins>
      <w:del w:id="1087" w:author="DM" w:date="2012-08-18T12:11:00Z">
        <w:r w:rsidRPr="00231DF0" w:rsidDel="0093377D">
          <w:delText>which</w:delText>
        </w:r>
      </w:del>
      <w:r w:rsidRPr="00231DF0">
        <w:t xml:space="preserve"> has</w:t>
      </w:r>
      <w:r>
        <w:t xml:space="preserve"> a URL. This </w:t>
      </w:r>
      <w:ins w:id="1088" w:author="Odum, Amy - Hoboken" w:date="2012-08-27T15:37:00Z">
        <w:r w:rsidR="00446620">
          <w:t xml:space="preserve">tag </w:t>
        </w:r>
      </w:ins>
      <w:r>
        <w:t xml:space="preserve">is stored in your tags </w:t>
      </w:r>
      <w:r w:rsidRPr="00231DF0">
        <w:t xml:space="preserve">section on your </w:t>
      </w:r>
      <w:proofErr w:type="spellStart"/>
      <w:r w:rsidRPr="00231DF0">
        <w:t>My</w:t>
      </w:r>
      <w:r>
        <w:t>Site</w:t>
      </w:r>
      <w:proofErr w:type="spellEnd"/>
      <w:del w:id="1089" w:author="DM" w:date="2012-08-18T12:12:00Z">
        <w:r w:rsidDel="0093377D">
          <w:delText>,</w:delText>
        </w:r>
      </w:del>
      <w:r>
        <w:t xml:space="preserve"> and also appears in your </w:t>
      </w:r>
      <w:del w:id="1090" w:author="DM" w:date="2012-08-18T12:12:00Z">
        <w:r w:rsidRPr="00231DF0" w:rsidDel="0093377D">
          <w:delText>A</w:delText>
        </w:r>
      </w:del>
      <w:ins w:id="1091" w:author="DM" w:date="2012-08-18T12:12:00Z">
        <w:r w:rsidR="0093377D">
          <w:t>a</w:t>
        </w:r>
      </w:ins>
      <w:r w:rsidRPr="00231DF0">
        <w:t xml:space="preserve">ctivity </w:t>
      </w:r>
      <w:del w:id="1092" w:author="DM" w:date="2012-08-18T12:12:00Z">
        <w:r w:rsidRPr="00231DF0" w:rsidDel="0093377D">
          <w:delText>F</w:delText>
        </w:r>
      </w:del>
      <w:ins w:id="1093" w:author="DM" w:date="2012-08-18T12:12:00Z">
        <w:r w:rsidR="0093377D">
          <w:t>f</w:t>
        </w:r>
      </w:ins>
      <w:r w:rsidRPr="00231DF0">
        <w:t>eed</w:t>
      </w:r>
      <w:r>
        <w:t xml:space="preserve">. Other users can </w:t>
      </w:r>
      <w:del w:id="1094" w:author="DM" w:date="2012-08-18T12:12:00Z">
        <w:r w:rsidDel="0093377D">
          <w:delText xml:space="preserve">also </w:delText>
        </w:r>
      </w:del>
      <w:r>
        <w:t xml:space="preserve">post notes </w:t>
      </w:r>
      <w:r w:rsidRPr="002A674E">
        <w:t>relating to your tag, which effectively creates</w:t>
      </w:r>
      <w:r>
        <w:t xml:space="preserve"> a discussion board around the tagging</w:t>
      </w:r>
      <w:r w:rsidRPr="002A674E">
        <w:t xml:space="preserve"> activity, allowing conversations around something that has been tagged.</w:t>
      </w:r>
    </w:p>
    <w:p w:rsidR="00B77460" w:rsidRPr="0093377D" w:rsidRDefault="00B77460" w:rsidP="005E4D8A">
      <w:pPr>
        <w:pStyle w:val="Para"/>
        <w:rPr>
          <w:rStyle w:val="QueryInline"/>
          <w:rPrChange w:id="1095" w:author="DM" w:date="2012-08-18T12:13:00Z">
            <w:rPr/>
          </w:rPrChange>
        </w:rPr>
      </w:pPr>
      <w:del w:id="1096" w:author="DM" w:date="2012-08-18T12:12:00Z">
        <w:r w:rsidDel="0093377D">
          <w:delText>Now, o</w:delText>
        </w:r>
      </w:del>
      <w:ins w:id="1097" w:author="DM" w:date="2012-08-18T12:12:00Z">
        <w:r w:rsidR="0093377D">
          <w:t>O</w:t>
        </w:r>
      </w:ins>
      <w:r>
        <w:t xml:space="preserve">ne of the key points </w:t>
      </w:r>
      <w:ins w:id="1098" w:author="Jeff Jacobson" w:date="2012-09-04T16:16:00Z">
        <w:r w:rsidR="004328F6">
          <w:t xml:space="preserve">of tagging </w:t>
        </w:r>
      </w:ins>
      <w:ins w:id="1099" w:author="DM" w:date="2012-08-18T12:12:00Z">
        <w:del w:id="1100" w:author="Jeff Jacobson" w:date="2012-09-04T16:16:00Z">
          <w:r w:rsidR="0093377D" w:rsidDel="004328F6">
            <w:rPr>
              <w:rStyle w:val="QueryInline"/>
            </w:rPr>
            <w:delText>[AU: of what?]</w:delText>
          </w:r>
        </w:del>
      </w:ins>
      <w:r>
        <w:t xml:space="preserve">is </w:t>
      </w:r>
      <w:del w:id="1101" w:author="DM" w:date="2012-08-18T12:12:00Z">
        <w:r w:rsidDel="0093377D">
          <w:delText>S</w:delText>
        </w:r>
      </w:del>
      <w:ins w:id="1102" w:author="DM" w:date="2012-08-18T12:12:00Z">
        <w:r w:rsidR="0093377D">
          <w:t>s</w:t>
        </w:r>
      </w:ins>
      <w:r>
        <w:t xml:space="preserve">ecurity </w:t>
      </w:r>
      <w:del w:id="1103" w:author="DM" w:date="2012-08-18T12:12:00Z">
        <w:r w:rsidDel="0093377D">
          <w:delText>T</w:delText>
        </w:r>
      </w:del>
      <w:ins w:id="1104" w:author="DM" w:date="2012-08-18T12:12:00Z">
        <w:r w:rsidR="0093377D">
          <w:t>t</w:t>
        </w:r>
      </w:ins>
      <w:r>
        <w:t xml:space="preserve">rimming. Let’s take this example: </w:t>
      </w:r>
      <w:del w:id="1105" w:author="DM" w:date="2012-08-18T12:12:00Z">
        <w:r w:rsidDel="0093377D">
          <w:delText>w</w:delText>
        </w:r>
      </w:del>
      <w:ins w:id="1106" w:author="DM" w:date="2012-08-18T12:12:00Z">
        <w:r w:rsidR="0093377D">
          <w:t>W</w:t>
        </w:r>
      </w:ins>
      <w:r>
        <w:t xml:space="preserve">hat happens if you </w:t>
      </w:r>
      <w:del w:id="1107" w:author="DM" w:date="2012-08-18T12:12:00Z">
        <w:r w:rsidDel="0093377D">
          <w:delText>T</w:delText>
        </w:r>
      </w:del>
      <w:ins w:id="1108" w:author="DM" w:date="2012-08-18T12:12:00Z">
        <w:r w:rsidR="0093377D">
          <w:t>t</w:t>
        </w:r>
      </w:ins>
      <w:r>
        <w:t xml:space="preserve">ag a document that someone else doesn't have access to? Social tagging uses the </w:t>
      </w:r>
      <w:del w:id="1109" w:author="DM" w:date="2012-08-18T12:12:00Z">
        <w:r w:rsidDel="0093377D">
          <w:delText>S</w:delText>
        </w:r>
      </w:del>
      <w:ins w:id="1110" w:author="DM" w:date="2012-08-18T12:12:00Z">
        <w:r w:rsidR="0093377D">
          <w:t>s</w:t>
        </w:r>
      </w:ins>
      <w:r>
        <w:t xml:space="preserve">earch </w:t>
      </w:r>
      <w:del w:id="1111" w:author="DM" w:date="2012-08-18T12:12:00Z">
        <w:r w:rsidDel="0093377D">
          <w:delText>I</w:delText>
        </w:r>
      </w:del>
      <w:ins w:id="1112" w:author="DM" w:date="2012-08-18T12:12:00Z">
        <w:r w:rsidR="0093377D">
          <w:t>i</w:t>
        </w:r>
      </w:ins>
      <w:r>
        <w:t xml:space="preserve">ndex to provide security trimming on content that is stored in SharePoint. </w:t>
      </w:r>
      <w:ins w:id="1113" w:author="DM" w:date="2012-08-18T12:12:00Z">
        <w:r w:rsidR="0093377D">
          <w:t>It</w:t>
        </w:r>
      </w:ins>
      <w:del w:id="1114" w:author="DM" w:date="2012-08-18T12:12:00Z">
        <w:r w:rsidDel="0093377D">
          <w:delText>This</w:delText>
        </w:r>
      </w:del>
      <w:ins w:id="1115" w:author="DM" w:date="2012-08-18T12:12:00Z">
        <w:r w:rsidR="0093377D">
          <w:t xml:space="preserve"> enables</w:t>
        </w:r>
      </w:ins>
      <w:del w:id="1116" w:author="DM" w:date="2012-08-18T12:12:00Z">
        <w:r w:rsidDel="0093377D">
          <w:delText xml:space="preserve"> provides the capability for</w:delText>
        </w:r>
      </w:del>
      <w:r>
        <w:t xml:space="preserve"> senior managers to tag confidential documents</w:t>
      </w:r>
      <w:ins w:id="1117" w:author="DM" w:date="2012-08-18T12:12:00Z">
        <w:r w:rsidR="0093377D">
          <w:t>,</w:t>
        </w:r>
      </w:ins>
      <w:r>
        <w:t xml:space="preserve"> but those tags are not visible to anyone who doesn't have read</w:t>
      </w:r>
      <w:del w:id="1118" w:author="DM" w:date="2012-08-18T12:12:00Z">
        <w:r w:rsidDel="0093377D">
          <w:delText>-</w:delText>
        </w:r>
      </w:del>
      <w:ins w:id="1119" w:author="DM" w:date="2012-08-18T12:12:00Z">
        <w:r w:rsidR="0093377D">
          <w:t xml:space="preserve"> </w:t>
        </w:r>
      </w:ins>
      <w:r>
        <w:t>access to th</w:t>
      </w:r>
      <w:ins w:id="1120" w:author="DM" w:date="2012-08-18T12:12:00Z">
        <w:r w:rsidR="0093377D">
          <w:t>ose</w:t>
        </w:r>
      </w:ins>
      <w:del w:id="1121" w:author="DM" w:date="2012-08-18T12:12:00Z">
        <w:r w:rsidDel="0093377D">
          <w:delText>e</w:delText>
        </w:r>
      </w:del>
      <w:r>
        <w:t xml:space="preserve"> document</w:t>
      </w:r>
      <w:ins w:id="1122" w:author="DM" w:date="2012-08-18T12:12:00Z">
        <w:r w:rsidR="0093377D">
          <w:t>s</w:t>
        </w:r>
      </w:ins>
      <w:r>
        <w:t>.</w:t>
      </w:r>
      <w:ins w:id="1123" w:author="DM" w:date="2012-08-18T12:14:00Z">
        <w:r w:rsidR="0093377D">
          <w:t xml:space="preserve"> </w:t>
        </w:r>
      </w:ins>
      <w:commentRangeStart w:id="1124"/>
      <w:commentRangeStart w:id="1125"/>
      <w:ins w:id="1126" w:author="DM" w:date="2012-08-18T12:13:00Z">
        <w:r w:rsidR="0093377D">
          <w:rPr>
            <w:rStyle w:val="QueryInline"/>
          </w:rPr>
          <w:t>[AU: insert text refs. to both figures]</w:t>
        </w:r>
      </w:ins>
      <w:commentRangeEnd w:id="1124"/>
      <w:r w:rsidR="00106523">
        <w:rPr>
          <w:rStyle w:val="CommentReference"/>
          <w:rFonts w:asciiTheme="minorHAnsi" w:eastAsiaTheme="minorHAnsi" w:hAnsiTheme="minorHAnsi" w:cstheme="minorBidi"/>
          <w:snapToGrid/>
        </w:rPr>
        <w:commentReference w:id="1124"/>
      </w:r>
      <w:commentRangeEnd w:id="1125"/>
      <w:ins w:id="1127" w:author="Tim Runcie" w:date="2012-09-13T10:39:00Z">
        <w:r w:rsidR="002B7C23">
          <w:rPr>
            <w:rStyle w:val="QueryInline"/>
          </w:rPr>
          <w:t xml:space="preserve">  The next two examples illustrate the tagging or the adding of meta data to any SharePoint </w:t>
        </w:r>
        <w:proofErr w:type="gramStart"/>
        <w:r w:rsidR="002B7C23">
          <w:rPr>
            <w:rStyle w:val="QueryInline"/>
          </w:rPr>
          <w:t>object  so</w:t>
        </w:r>
        <w:proofErr w:type="gramEnd"/>
        <w:r w:rsidR="002B7C23">
          <w:rPr>
            <w:rStyle w:val="QueryInline"/>
          </w:rPr>
          <w:t xml:space="preserve"> that it can be found via search or </w:t>
        </w:r>
      </w:ins>
      <w:ins w:id="1128" w:author="Tim Runcie" w:date="2012-09-13T10:40:00Z">
        <w:r w:rsidR="002B7C23">
          <w:rPr>
            <w:rStyle w:val="QueryInline"/>
          </w:rPr>
          <w:t>the</w:t>
        </w:r>
      </w:ins>
      <w:ins w:id="1129" w:author="Tim Runcie" w:date="2012-09-13T10:39:00Z">
        <w:r w:rsidR="002B7C23">
          <w:rPr>
            <w:rStyle w:val="QueryInline"/>
          </w:rPr>
          <w:t xml:space="preserve"> </w:t>
        </w:r>
      </w:ins>
      <w:ins w:id="1130" w:author="Tim Runcie" w:date="2012-09-13T10:40:00Z">
        <w:r w:rsidR="002B7C23">
          <w:rPr>
            <w:rStyle w:val="QueryInline"/>
          </w:rPr>
          <w:t>web crawler search features enabled in SharePoint.</w:t>
        </w:r>
      </w:ins>
      <w:r w:rsidR="002B7C23">
        <w:rPr>
          <w:rStyle w:val="CommentReference"/>
          <w:rFonts w:asciiTheme="minorHAnsi" w:eastAsiaTheme="minorHAnsi" w:hAnsiTheme="minorHAnsi" w:cstheme="minorBidi"/>
          <w:snapToGrid/>
        </w:rPr>
        <w:commentReference w:id="1125"/>
      </w:r>
    </w:p>
    <w:p w:rsidR="005E4D8A" w:rsidRDefault="005E4D8A" w:rsidP="005E4D8A">
      <w:pPr>
        <w:pStyle w:val="Slug"/>
        <w:rPr>
          <w:ins w:id="1131" w:author="DM" w:date="2012-08-18T10:49:00Z"/>
        </w:rPr>
      </w:pPr>
      <w:r>
        <w:t>Figure 7.10</w:t>
      </w:r>
      <w:del w:id="1132" w:author="DM" w:date="2012-08-18T12:13:00Z">
        <w:r w:rsidDel="0093377D">
          <w:delText>:</w:delText>
        </w:r>
      </w:del>
      <w:r>
        <w:t xml:space="preserve"> Project Server 2010 Tagging </w:t>
      </w:r>
      <w:ins w:id="1133" w:author="DM" w:date="2012-08-18T12:13:00Z">
        <w:r w:rsidR="0093377D">
          <w:t>U</w:t>
        </w:r>
      </w:ins>
      <w:del w:id="1134" w:author="DM" w:date="2012-08-18T12:13:00Z">
        <w:r w:rsidDel="0093377D">
          <w:delText>u</w:delText>
        </w:r>
      </w:del>
      <w:r>
        <w:t>sing SharePoint</w:t>
      </w:r>
      <w:del w:id="1135" w:author="DM" w:date="2012-08-20T10:13:00Z">
        <w:r w:rsidR="00876B88" w:rsidDel="008D2C08">
          <w:delText xml:space="preserve"> </w:delText>
        </w:r>
        <w:r w:rsidR="00876B88" w:rsidDel="008D2C08">
          <w:rPr>
            <w:b w:val="0"/>
          </w:rPr>
          <w:delText>(Source: Advisicon)</w:delText>
        </w:r>
      </w:del>
      <w:r>
        <w:tab/>
        <w:t>[</w:t>
      </w:r>
      <w:r w:rsidR="00DF3BFB">
        <w:t>07-10-</w:t>
      </w:r>
      <w:r w:rsidRPr="005E4D8A">
        <w:t>projectServer2010TaggingUsingShar</w:t>
      </w:r>
      <w:r w:rsidR="00AF446C">
        <w:t>e</w:t>
      </w:r>
      <w:r w:rsidRPr="005E4D8A">
        <w:t>Point</w:t>
      </w:r>
      <w:r>
        <w:t>.</w:t>
      </w:r>
      <w:r w:rsidR="00AF446C">
        <w:t>tif</w:t>
      </w:r>
      <w:r>
        <w:t>]</w:t>
      </w:r>
    </w:p>
    <w:p w:rsidR="00FE6FE6" w:rsidRDefault="00A30F9E">
      <w:pPr>
        <w:pStyle w:val="FigureSource"/>
        <w:pPrChange w:id="1136" w:author="DM" w:date="2012-08-18T10:49:00Z">
          <w:pPr>
            <w:pStyle w:val="Slug"/>
          </w:pPr>
        </w:pPrChange>
      </w:pPr>
      <w:ins w:id="1137" w:author="DM" w:date="2012-08-18T10:49:00Z">
        <w:r>
          <w:t>Source: Advisicon</w:t>
        </w:r>
      </w:ins>
    </w:p>
    <w:p w:rsidR="00C508BE" w:rsidRDefault="00C508BE" w:rsidP="00C508BE">
      <w:pPr>
        <w:pStyle w:val="Slug"/>
        <w:rPr>
          <w:ins w:id="1138" w:author="DM" w:date="2012-08-18T10:49:00Z"/>
        </w:rPr>
      </w:pPr>
      <w:bookmarkStart w:id="1139" w:name="_Toc265829847"/>
      <w:bookmarkStart w:id="1140" w:name="_Toc265832499"/>
      <w:bookmarkStart w:id="1141" w:name="_Toc265835181"/>
      <w:r>
        <w:t>Figure 7.11</w:t>
      </w:r>
      <w:del w:id="1142" w:author="DM" w:date="2012-08-18T12:14:00Z">
        <w:r w:rsidDel="0093377D">
          <w:delText>:</w:delText>
        </w:r>
      </w:del>
      <w:r>
        <w:t xml:space="preserve"> Project Server 2010 Tagging Notes Example</w:t>
      </w:r>
      <w:r w:rsidR="00876B88">
        <w:t xml:space="preserve"> </w:t>
      </w:r>
      <w:del w:id="1143" w:author="DM" w:date="2012-08-20T10:13:00Z">
        <w:r w:rsidR="00876B88" w:rsidDel="008D2C08">
          <w:rPr>
            <w:b w:val="0"/>
          </w:rPr>
          <w:delText>(Source: Advisicon)</w:delText>
        </w:r>
      </w:del>
      <w:r>
        <w:tab/>
        <w:t>[</w:t>
      </w:r>
      <w:r w:rsidR="00E01B93">
        <w:t>07-11-</w:t>
      </w:r>
      <w:r w:rsidRPr="00C508BE">
        <w:t>projectServer2010TaggingNotesExample</w:t>
      </w:r>
      <w:r>
        <w:t>.</w:t>
      </w:r>
      <w:r w:rsidR="00D82091">
        <w:t>tif</w:t>
      </w:r>
      <w:r>
        <w:t>]</w:t>
      </w:r>
    </w:p>
    <w:p w:rsidR="00FE6FE6" w:rsidRDefault="00A30F9E">
      <w:pPr>
        <w:pStyle w:val="FigureSource"/>
        <w:pPrChange w:id="1144" w:author="DM" w:date="2012-08-18T10:49:00Z">
          <w:pPr>
            <w:pStyle w:val="Slug"/>
          </w:pPr>
        </w:pPrChange>
      </w:pPr>
      <w:ins w:id="1145" w:author="DM" w:date="2012-08-18T10:49:00Z">
        <w:r>
          <w:t>Source: Advisicon</w:t>
        </w:r>
      </w:ins>
    </w:p>
    <w:bookmarkEnd w:id="1139"/>
    <w:bookmarkEnd w:id="1140"/>
    <w:bookmarkEnd w:id="1141"/>
    <w:p w:rsidR="00B77460" w:rsidRDefault="00B77460" w:rsidP="008337CF">
      <w:pPr>
        <w:pStyle w:val="Para"/>
      </w:pPr>
      <w:r>
        <w:t xml:space="preserve">On top of this is a Ratings feature, where </w:t>
      </w:r>
      <w:del w:id="1146" w:author="DM" w:date="2012-08-18T12:13:00Z">
        <w:r w:rsidDel="0093377D">
          <w:delText xml:space="preserve">you </w:delText>
        </w:r>
      </w:del>
      <w:ins w:id="1147" w:author="DM" w:date="2012-08-18T12:13:00Z">
        <w:r w:rsidR="0093377D">
          <w:t xml:space="preserve">users </w:t>
        </w:r>
      </w:ins>
      <w:r>
        <w:t>can rate content within SharePoint lists. Th</w:t>
      </w:r>
      <w:ins w:id="1148" w:author="DM" w:date="2012-08-18T12:13:00Z">
        <w:r w:rsidR="0093377D">
          <w:t>us,</w:t>
        </w:r>
      </w:ins>
      <w:del w:id="1149" w:author="DM" w:date="2012-08-18T12:13:00Z">
        <w:r w:rsidDel="0093377D">
          <w:delText>is</w:delText>
        </w:r>
      </w:del>
      <w:r>
        <w:t xml:space="preserve"> </w:t>
      </w:r>
      <w:del w:id="1150" w:author="DM" w:date="2012-08-18T12:13:00Z">
        <w:r w:rsidDel="0093377D">
          <w:delText xml:space="preserve">means that </w:delText>
        </w:r>
      </w:del>
      <w:r>
        <w:t xml:space="preserve">SharePoint 2010 now has social feedback functionality, in that you can tag and rate content and other people can interact with that </w:t>
      </w:r>
      <w:del w:id="1151" w:author="DM" w:date="2012-08-18T12:13:00Z">
        <w:r w:rsidR="00E426E3" w:rsidDel="0093377D">
          <w:delText>“</w:delText>
        </w:r>
      </w:del>
      <w:r>
        <w:t>tag</w:t>
      </w:r>
      <w:ins w:id="1152" w:author="DM" w:date="2012-08-18T12:13:00Z">
        <w:r w:rsidR="0093377D">
          <w:t>,</w:t>
        </w:r>
      </w:ins>
      <w:del w:id="1153" w:author="DM" w:date="2012-08-18T12:13:00Z">
        <w:r w:rsidR="00E426E3" w:rsidDel="0093377D">
          <w:delText>”</w:delText>
        </w:r>
      </w:del>
      <w:r>
        <w:t xml:space="preserve"> creating a discussion.</w:t>
      </w:r>
      <w:ins w:id="1154" w:author="DM" w:date="2012-08-18T12:14:00Z">
        <w:r w:rsidR="0093377D" w:rsidRPr="0093377D">
          <w:t xml:space="preserve"> </w:t>
        </w:r>
      </w:ins>
      <w:ins w:id="1155" w:author="Tim Runcie" w:date="2012-09-13T10:41:00Z">
        <w:r w:rsidR="00F84562">
          <w:t>The following examples illustrate the ability to rate</w:t>
        </w:r>
      </w:ins>
      <w:ins w:id="1156" w:author="Tim Runcie" w:date="2012-09-13T11:14:00Z">
        <w:r w:rsidR="00C62918">
          <w:t xml:space="preserve"> content.  This will become more important as social media and new sorting, ranking and search features are being used by organizations.</w:t>
        </w:r>
      </w:ins>
      <w:ins w:id="1157" w:author="Tim Runcie" w:date="2012-09-13T10:41:00Z">
        <w:r w:rsidR="00F84562">
          <w:t xml:space="preserve"> </w:t>
        </w:r>
      </w:ins>
      <w:commentRangeStart w:id="1158"/>
      <w:ins w:id="1159" w:author="DM" w:date="2012-08-18T12:14:00Z">
        <w:r w:rsidR="0093377D">
          <w:rPr>
            <w:rStyle w:val="QueryInline"/>
          </w:rPr>
          <w:t>[</w:t>
        </w:r>
        <w:commentRangeStart w:id="1160"/>
        <w:r w:rsidR="0093377D">
          <w:rPr>
            <w:rStyle w:val="QueryInline"/>
          </w:rPr>
          <w:t>AU: insert text refs. to both figures]</w:t>
        </w:r>
      </w:ins>
      <w:commentRangeEnd w:id="1158"/>
      <w:r w:rsidR="00106523">
        <w:rPr>
          <w:rStyle w:val="CommentReference"/>
          <w:rFonts w:asciiTheme="minorHAnsi" w:eastAsiaTheme="minorHAnsi" w:hAnsiTheme="minorHAnsi" w:cstheme="minorBidi"/>
          <w:snapToGrid/>
        </w:rPr>
        <w:commentReference w:id="1158"/>
      </w:r>
      <w:commentRangeEnd w:id="1160"/>
      <w:r w:rsidR="00F84562">
        <w:rPr>
          <w:rStyle w:val="CommentReference"/>
          <w:rFonts w:asciiTheme="minorHAnsi" w:eastAsiaTheme="minorHAnsi" w:hAnsiTheme="minorHAnsi" w:cstheme="minorBidi"/>
          <w:snapToGrid/>
        </w:rPr>
        <w:commentReference w:id="1160"/>
      </w:r>
    </w:p>
    <w:p w:rsidR="00F6523A" w:rsidRDefault="00F6523A" w:rsidP="00F6523A">
      <w:pPr>
        <w:pStyle w:val="Slug"/>
        <w:rPr>
          <w:ins w:id="1161" w:author="DM" w:date="2012-08-18T10:49:00Z"/>
        </w:rPr>
      </w:pPr>
      <w:r>
        <w:t>Figure 7.12</w:t>
      </w:r>
      <w:del w:id="1162" w:author="DM" w:date="2012-08-18T12:14:00Z">
        <w:r w:rsidDel="0093377D">
          <w:delText>:</w:delText>
        </w:r>
      </w:del>
      <w:r>
        <w:t xml:space="preserve"> SharePoint Server 2010 Ratings Example</w:t>
      </w:r>
      <w:ins w:id="1163" w:author="DM" w:date="2012-08-18T12:13:00Z">
        <w:r w:rsidR="0093377D">
          <w:t>:</w:t>
        </w:r>
      </w:ins>
      <w:del w:id="1164" w:author="DM" w:date="2012-08-18T12:13:00Z">
        <w:r w:rsidDel="0093377D">
          <w:delText>,</w:delText>
        </w:r>
      </w:del>
      <w:r>
        <w:t xml:space="preserve"> </w:t>
      </w:r>
      <w:del w:id="1165" w:author="DM" w:date="2012-08-18T12:13:00Z">
        <w:r w:rsidDel="0093377D">
          <w:delText>t</w:delText>
        </w:r>
      </w:del>
      <w:ins w:id="1166" w:author="DM" w:date="2012-08-18T12:13:00Z">
        <w:r w:rsidR="0093377D">
          <w:t>T</w:t>
        </w:r>
      </w:ins>
      <w:r>
        <w:t xml:space="preserve">he </w:t>
      </w:r>
      <w:del w:id="1167" w:author="DM" w:date="2012-08-18T12:13:00Z">
        <w:r w:rsidDel="0093377D">
          <w:delText>r</w:delText>
        </w:r>
      </w:del>
      <w:ins w:id="1168" w:author="DM" w:date="2012-08-18T12:13:00Z">
        <w:r w:rsidR="0093377D">
          <w:t>R</w:t>
        </w:r>
      </w:ins>
      <w:r>
        <w:t>ibbon</w:t>
      </w:r>
      <w:r w:rsidR="00F5779E">
        <w:t xml:space="preserve"> </w:t>
      </w:r>
      <w:del w:id="1169" w:author="DM" w:date="2012-08-18T12:13:00Z">
        <w:r w:rsidR="00F5779E" w:rsidDel="0093377D">
          <w:rPr>
            <w:b w:val="0"/>
          </w:rPr>
          <w:delText>(Source: Advisicon</w:delText>
        </w:r>
      </w:del>
      <w:del w:id="1170" w:author="DM" w:date="2012-08-18T12:14:00Z">
        <w:r w:rsidR="00F5779E" w:rsidDel="0093377D">
          <w:rPr>
            <w:b w:val="0"/>
          </w:rPr>
          <w:delText>)</w:delText>
        </w:r>
      </w:del>
      <w:r>
        <w:tab/>
        <w:t>[</w:t>
      </w:r>
      <w:r w:rsidR="00697D02">
        <w:t>07-12-</w:t>
      </w:r>
      <w:r w:rsidRPr="00F6523A">
        <w:t>sharePointServer2010RatingsExample_part1</w:t>
      </w:r>
      <w:r>
        <w:t>.</w:t>
      </w:r>
      <w:r w:rsidR="00AF446C">
        <w:t>tif</w:t>
      </w:r>
      <w:r>
        <w:t>]</w:t>
      </w:r>
    </w:p>
    <w:p w:rsidR="00FE6FE6" w:rsidRDefault="00A30F9E">
      <w:pPr>
        <w:pStyle w:val="FigureSource"/>
        <w:pPrChange w:id="1171" w:author="DM" w:date="2012-08-18T10:49:00Z">
          <w:pPr>
            <w:pStyle w:val="Slug"/>
          </w:pPr>
        </w:pPrChange>
      </w:pPr>
      <w:ins w:id="1172" w:author="DM" w:date="2012-08-18T10:49:00Z">
        <w:r>
          <w:t>Source: Advisicon</w:t>
        </w:r>
      </w:ins>
    </w:p>
    <w:p w:rsidR="00F6523A" w:rsidRDefault="00F6523A" w:rsidP="00F6523A">
      <w:pPr>
        <w:pStyle w:val="Slug"/>
        <w:rPr>
          <w:ins w:id="1173" w:author="DM" w:date="2012-08-18T10:49:00Z"/>
        </w:rPr>
      </w:pPr>
      <w:bookmarkStart w:id="1174" w:name="_Toc265829848"/>
      <w:bookmarkStart w:id="1175" w:name="_Toc265832500"/>
      <w:bookmarkStart w:id="1176" w:name="_Toc265835182"/>
      <w:r>
        <w:t>Figure 7.13</w:t>
      </w:r>
      <w:del w:id="1177" w:author="DM" w:date="2012-08-18T12:14:00Z">
        <w:r w:rsidDel="0093377D">
          <w:delText>:</w:delText>
        </w:r>
      </w:del>
      <w:r>
        <w:t xml:space="preserve"> SharePoint Server 2010 Ratings Example</w:t>
      </w:r>
      <w:ins w:id="1178" w:author="DM" w:date="2012-08-18T12:14:00Z">
        <w:r w:rsidR="0093377D">
          <w:t>:</w:t>
        </w:r>
      </w:ins>
      <w:del w:id="1179" w:author="DM" w:date="2012-08-18T12:14:00Z">
        <w:r w:rsidDel="0093377D">
          <w:delText>,</w:delText>
        </w:r>
      </w:del>
      <w:r>
        <w:t xml:space="preserve"> </w:t>
      </w:r>
      <w:del w:id="1180" w:author="DM" w:date="2012-08-18T12:14:00Z">
        <w:r w:rsidDel="0093377D">
          <w:delText>t</w:delText>
        </w:r>
      </w:del>
      <w:ins w:id="1181" w:author="DM" w:date="2012-08-18T12:14:00Z">
        <w:r w:rsidR="0093377D">
          <w:t>T</w:t>
        </w:r>
      </w:ins>
      <w:r>
        <w:t>he</w:t>
      </w:r>
      <w:r w:rsidR="003A1D47">
        <w:t xml:space="preserve"> </w:t>
      </w:r>
      <w:ins w:id="1182" w:author="DM" w:date="2012-08-20T10:13:00Z">
        <w:r w:rsidR="008D2C08">
          <w:t>M</w:t>
        </w:r>
      </w:ins>
      <w:del w:id="1183" w:author="DM" w:date="2012-08-20T10:13:00Z">
        <w:r w:rsidR="003A1D47" w:rsidDel="008D2C08">
          <w:delText>m</w:delText>
        </w:r>
      </w:del>
      <w:r w:rsidR="003A1D47">
        <w:t>enu</w:t>
      </w:r>
      <w:r w:rsidR="00245543">
        <w:t xml:space="preserve"> </w:t>
      </w:r>
      <w:del w:id="1184" w:author="DM" w:date="2012-08-20T10:13:00Z">
        <w:r w:rsidR="00245543" w:rsidDel="008D2C08">
          <w:rPr>
            <w:b w:val="0"/>
          </w:rPr>
          <w:delText>(Source: Advisicon)</w:delText>
        </w:r>
      </w:del>
      <w:r>
        <w:tab/>
        <w:t>[</w:t>
      </w:r>
      <w:r w:rsidR="00F23617">
        <w:t>07-13-</w:t>
      </w:r>
      <w:r w:rsidR="003A1D47" w:rsidRPr="003A1D47">
        <w:t>sharePointServer2010RatingsExample_part2</w:t>
      </w:r>
      <w:r w:rsidR="003A1D47">
        <w:t>.</w:t>
      </w:r>
      <w:r w:rsidR="00C340AF">
        <w:t>tif</w:t>
      </w:r>
      <w:r>
        <w:t>]</w:t>
      </w:r>
    </w:p>
    <w:p w:rsidR="00FE6FE6" w:rsidRDefault="00A30F9E">
      <w:pPr>
        <w:pStyle w:val="FigureSource"/>
        <w:pPrChange w:id="1185" w:author="DM" w:date="2012-08-18T10:49:00Z">
          <w:pPr>
            <w:pStyle w:val="Slug"/>
          </w:pPr>
        </w:pPrChange>
      </w:pPr>
      <w:ins w:id="1186" w:author="DM" w:date="2012-08-18T10:49:00Z">
        <w:r>
          <w:t>Source: Advisicon</w:t>
        </w:r>
      </w:ins>
    </w:p>
    <w:p w:rsidR="00B77460" w:rsidRPr="001C6C4D" w:rsidRDefault="00E53362" w:rsidP="009142B0">
      <w:pPr>
        <w:pStyle w:val="H2"/>
      </w:pPr>
      <w:bookmarkStart w:id="1187" w:name="_Toc265846533"/>
      <w:bookmarkEnd w:id="1174"/>
      <w:bookmarkEnd w:id="1175"/>
      <w:bookmarkEnd w:id="1176"/>
      <w:r>
        <w:t xml:space="preserve">Creating Highly Connected Teams through </w:t>
      </w:r>
      <w:r w:rsidR="00B77460" w:rsidRPr="008123A0">
        <w:t>Alerts and Notifications</w:t>
      </w:r>
      <w:bookmarkEnd w:id="1187"/>
    </w:p>
    <w:p w:rsidR="00B77460" w:rsidRDefault="00756548" w:rsidP="008337CF">
      <w:pPr>
        <w:pStyle w:val="Para"/>
      </w:pPr>
      <w:r>
        <w:t xml:space="preserve">A key component </w:t>
      </w:r>
      <w:ins w:id="1188" w:author="Odum, Amy - Hoboken" w:date="2012-08-27T15:41:00Z">
        <w:r w:rsidR="0063571C">
          <w:t xml:space="preserve">of both </w:t>
        </w:r>
      </w:ins>
      <w:del w:id="1189" w:author="Odum, Amy - Hoboken" w:date="2012-08-27T15:40:00Z">
        <w:r w:rsidDel="0063571C">
          <w:delText>that</w:delText>
        </w:r>
      </w:del>
      <w:r>
        <w:t xml:space="preserve"> SharePoint and Project Server </w:t>
      </w:r>
      <w:del w:id="1190" w:author="Odum, Amy - Hoboken" w:date="2012-08-27T15:40:00Z">
        <w:r w:rsidDel="0063571C">
          <w:delText>helps to bring to the connecting of the user community to the information around projects, documentation</w:delText>
        </w:r>
      </w:del>
      <w:ins w:id="1191" w:author="DM" w:date="2012-08-18T12:14:00Z">
        <w:del w:id="1192" w:author="Odum, Amy - Hoboken" w:date="2012-08-27T15:40:00Z">
          <w:r w:rsidR="009A165B" w:rsidDel="0063571C">
            <w:delText>,</w:delText>
          </w:r>
        </w:del>
      </w:ins>
      <w:del w:id="1193" w:author="Odum, Amy - Hoboken" w:date="2012-08-27T15:40:00Z">
        <w:r w:rsidDel="0063571C">
          <w:delText xml:space="preserve"> and key project collaboration </w:delText>
        </w:r>
      </w:del>
      <w:r>
        <w:t>is the ability to notify end users of changes, updates to key documents, lists</w:t>
      </w:r>
      <w:ins w:id="1194" w:author="DM" w:date="2012-08-18T12:15:00Z">
        <w:r w:rsidR="009A165B">
          <w:t>,</w:t>
        </w:r>
      </w:ins>
      <w:r>
        <w:t xml:space="preserve"> or other important project related information</w:t>
      </w:r>
      <w:r w:rsidR="00E426E3">
        <w:t xml:space="preserve">. </w:t>
      </w:r>
      <w:ins w:id="1195" w:author="Odum, Amy - Hoboken" w:date="2012-08-27T15:41:00Z">
        <w:del w:id="1196" w:author="Jeff Jacobson" w:date="2012-09-04T16:17:00Z">
          <w:r w:rsidR="0063571C" w:rsidDel="00AA2B6C">
            <w:delText xml:space="preserve"> </w:delText>
          </w:r>
        </w:del>
        <w:r w:rsidR="0063571C">
          <w:t>This helps to connect the user community to the information around projects, documentation, and key project collaboration</w:t>
        </w:r>
      </w:ins>
      <w:ins w:id="1197" w:author="Odum, Amy - Hoboken" w:date="2012-08-27T15:42:00Z">
        <w:r w:rsidR="0063571C">
          <w:t>.</w:t>
        </w:r>
      </w:ins>
      <w:ins w:id="1198" w:author="Odum, Amy - Hoboken" w:date="2012-08-27T15:41:00Z">
        <w:r w:rsidR="0063571C">
          <w:t xml:space="preserve"> </w:t>
        </w:r>
      </w:ins>
      <w:r>
        <w:t>The ability t</w:t>
      </w:r>
      <w:r w:rsidR="00B77460" w:rsidRPr="00937418">
        <w:t xml:space="preserve">o </w:t>
      </w:r>
      <w:r>
        <w:t>create pull process versus pushing or managing communication to different stakeholders can be easily managed from the Project Workspaces or SharePoint Project documentation</w:t>
      </w:r>
      <w:r w:rsidR="00E426E3">
        <w:t xml:space="preserve">. </w:t>
      </w:r>
      <w:r>
        <w:t xml:space="preserve">A </w:t>
      </w:r>
      <w:ins w:id="1199" w:author="DM" w:date="2012-08-18T12:15:00Z">
        <w:r w:rsidR="009A165B">
          <w:t>p</w:t>
        </w:r>
      </w:ins>
      <w:del w:id="1200" w:author="DM" w:date="2012-08-18T12:15:00Z">
        <w:r w:rsidDel="009A165B">
          <w:delText>P</w:delText>
        </w:r>
      </w:del>
      <w:r>
        <w:t xml:space="preserve">roject </w:t>
      </w:r>
      <w:del w:id="1201" w:author="DM" w:date="2012-08-18T12:15:00Z">
        <w:r w:rsidDel="009A165B">
          <w:delText>M</w:delText>
        </w:r>
      </w:del>
      <w:ins w:id="1202" w:author="DM" w:date="2012-08-18T12:15:00Z">
        <w:r w:rsidR="009A165B">
          <w:t>m</w:t>
        </w:r>
      </w:ins>
      <w:r>
        <w:t xml:space="preserve">anager can </w:t>
      </w:r>
      <w:r w:rsidR="00B77460" w:rsidRPr="00937418">
        <w:t>manage and provide access to documents on a Web</w:t>
      </w:r>
      <w:ins w:id="1203" w:author="DM" w:date="2012-08-18T12:15:00Z">
        <w:r w:rsidR="009A165B">
          <w:t xml:space="preserve"> </w:t>
        </w:r>
      </w:ins>
      <w:r>
        <w:t>site</w:t>
      </w:r>
      <w:ins w:id="1204" w:author="DM" w:date="2012-08-18T12:15:00Z">
        <w:r w:rsidR="009A165B">
          <w:t>,</w:t>
        </w:r>
      </w:ins>
      <w:r>
        <w:t xml:space="preserve"> and interested stakeholders </w:t>
      </w:r>
      <w:r w:rsidR="00B77460" w:rsidRPr="00937418">
        <w:t>can be notified by e</w:t>
      </w:r>
      <w:ins w:id="1205" w:author="DM" w:date="2012-08-18T12:15:00Z">
        <w:r w:rsidR="009A165B">
          <w:t>-</w:t>
        </w:r>
      </w:ins>
      <w:r w:rsidR="00B77460" w:rsidRPr="00937418">
        <w:t xml:space="preserve">mail when </w:t>
      </w:r>
      <w:ins w:id="1206" w:author="DM" w:date="2012-08-18T12:15:00Z">
        <w:r w:rsidR="009A165B">
          <w:t xml:space="preserve">site </w:t>
        </w:r>
      </w:ins>
      <w:r w:rsidR="00B77460" w:rsidRPr="00937418">
        <w:t xml:space="preserve">content </w:t>
      </w:r>
      <w:del w:id="1207" w:author="DM" w:date="2012-08-18T12:15:00Z">
        <w:r w:rsidR="00B77460" w:rsidRPr="00937418" w:rsidDel="009A165B">
          <w:delText xml:space="preserve">on the site </w:delText>
        </w:r>
      </w:del>
      <w:r w:rsidR="00B77460" w:rsidRPr="00937418">
        <w:t xml:space="preserve">changes. This type of notification is called an alert. Alerts notify you of changes to documents, list items, document libraries, lists, surveys, or search results—helping you to be more effective by </w:t>
      </w:r>
      <w:del w:id="1208" w:author="DM" w:date="2012-08-18T12:15:00Z">
        <w:r w:rsidR="00B77460" w:rsidRPr="00937418" w:rsidDel="009A165B">
          <w:delText xml:space="preserve">easily </w:delText>
        </w:r>
      </w:del>
      <w:r w:rsidR="00B77460" w:rsidRPr="00937418">
        <w:t>staying up to date with relevant information. If you have access to a SharePoint site, you can add, modify, and delete alerts from Microsoft Outlook. You can create alerts for lists and document libraries</w:t>
      </w:r>
      <w:del w:id="1209" w:author="DM" w:date="2012-08-18T12:15:00Z">
        <w:r w:rsidR="00B77460" w:rsidRPr="00937418" w:rsidDel="009A165B">
          <w:delText>,</w:delText>
        </w:r>
      </w:del>
      <w:r w:rsidR="00B77460" w:rsidRPr="00937418">
        <w:t xml:space="preserve"> as well as for individual items and any files in them.</w:t>
      </w:r>
    </w:p>
    <w:p w:rsidR="00B77460" w:rsidRDefault="00B77460" w:rsidP="008337CF">
      <w:pPr>
        <w:pStyle w:val="Para"/>
      </w:pPr>
      <w:r>
        <w:t>Alerts and reminders can also be set for changes made to task or status reports in Project Server. Each resource is able to configure the frequency of e</w:t>
      </w:r>
      <w:ins w:id="1210" w:author="DM" w:date="2012-08-18T12:16:00Z">
        <w:r w:rsidR="009A165B">
          <w:t>-</w:t>
        </w:r>
      </w:ins>
      <w:r>
        <w:t xml:space="preserve">mail alerts and reminders for upcoming and overdue tasks; </w:t>
      </w:r>
      <w:ins w:id="1211" w:author="DM" w:date="2012-08-18T12:16:00Z">
        <w:r w:rsidR="009A165B">
          <w:t xml:space="preserve">in </w:t>
        </w:r>
      </w:ins>
      <w:r>
        <w:t>addition</w:t>
      </w:r>
      <w:del w:id="1212" w:author="DM" w:date="2012-08-18T12:16:00Z">
        <w:r w:rsidDel="009A165B">
          <w:delText>ally</w:delText>
        </w:r>
      </w:del>
      <w:r>
        <w:t xml:space="preserve">, </w:t>
      </w:r>
      <w:del w:id="1213" w:author="DM" w:date="2012-08-18T12:16:00Z">
        <w:r w:rsidDel="009A165B">
          <w:delText>P</w:delText>
        </w:r>
      </w:del>
      <w:ins w:id="1214" w:author="DM" w:date="2012-08-18T12:16:00Z">
        <w:r w:rsidR="009A165B">
          <w:t>p</w:t>
        </w:r>
      </w:ins>
      <w:r>
        <w:t xml:space="preserve">roject </w:t>
      </w:r>
      <w:ins w:id="1215" w:author="DM" w:date="2012-08-18T12:16:00Z">
        <w:r w:rsidR="009A165B">
          <w:t>m</w:t>
        </w:r>
      </w:ins>
      <w:del w:id="1216" w:author="DM" w:date="2012-08-18T12:16:00Z">
        <w:r w:rsidDel="009A165B">
          <w:delText>M</w:delText>
        </w:r>
      </w:del>
      <w:r>
        <w:t xml:space="preserve">anagers can </w:t>
      </w:r>
      <w:del w:id="1217" w:author="DM" w:date="2012-08-18T12:16:00Z">
        <w:r w:rsidDel="009A165B">
          <w:delText xml:space="preserve">also </w:delText>
        </w:r>
      </w:del>
      <w:r>
        <w:t>configure their resources’ e</w:t>
      </w:r>
      <w:ins w:id="1218" w:author="DM" w:date="2012-08-18T12:16:00Z">
        <w:r w:rsidR="009A165B">
          <w:t>-</w:t>
        </w:r>
      </w:ins>
      <w:r>
        <w:t xml:space="preserve">mail reminders. </w:t>
      </w:r>
      <w:ins w:id="1219" w:author="DM" w:date="2012-08-18T12:16:00Z">
        <w:r w:rsidR="009A165B">
          <w:t>In such cases,</w:t>
        </w:r>
      </w:ins>
      <w:del w:id="1220" w:author="DM" w:date="2012-08-18T12:16:00Z">
        <w:r w:rsidDel="009A165B">
          <w:delText>If a Project Manager configures email alerts and reminders for their resources</w:delText>
        </w:r>
      </w:del>
      <w:del w:id="1221" w:author="DM" w:date="2012-08-18T12:17:00Z">
        <w:r w:rsidDel="009A165B">
          <w:delText>,</w:delText>
        </w:r>
      </w:del>
      <w:r>
        <w:t xml:space="preserve"> the </w:t>
      </w:r>
      <w:del w:id="1222" w:author="DM" w:date="2012-08-18T12:16:00Z">
        <w:r w:rsidDel="009A165B">
          <w:delText>P</w:delText>
        </w:r>
      </w:del>
      <w:ins w:id="1223" w:author="DM" w:date="2012-08-18T12:16:00Z">
        <w:r w:rsidR="009A165B">
          <w:t>p</w:t>
        </w:r>
      </w:ins>
      <w:r>
        <w:t>roject Manager’s settings override those set by the resource.</w:t>
      </w:r>
    </w:p>
    <w:p w:rsidR="002C1464" w:rsidRDefault="002C1464" w:rsidP="002C1464">
      <w:pPr>
        <w:pStyle w:val="H1"/>
      </w:pPr>
      <w:r>
        <w:t xml:space="preserve">Important Concepts </w:t>
      </w:r>
      <w:ins w:id="1224" w:author="DM" w:date="2012-08-21T05:25:00Z">
        <w:r w:rsidR="00154596" w:rsidRPr="00154596">
          <w:t xml:space="preserve">Covered </w:t>
        </w:r>
        <w:proofErr w:type="spellStart"/>
        <w:r w:rsidR="00154596" w:rsidRPr="00154596">
          <w:t>in</w:t>
        </w:r>
      </w:ins>
      <w:del w:id="1225" w:author="DM" w:date="2012-08-21T05:25:00Z">
        <w:r w:rsidDel="00154596">
          <w:delText xml:space="preserve">of </w:delText>
        </w:r>
      </w:del>
      <w:r>
        <w:t>This</w:t>
      </w:r>
      <w:proofErr w:type="spellEnd"/>
      <w:r>
        <w:t xml:space="preserve"> Chapter</w:t>
      </w:r>
    </w:p>
    <w:p w:rsidR="000B22A2" w:rsidRPr="009A165B" w:rsidRDefault="000B22A2" w:rsidP="000B22A2">
      <w:pPr>
        <w:pStyle w:val="Para"/>
        <w:rPr>
          <w:rStyle w:val="QueryInline"/>
          <w:rPrChange w:id="1226" w:author="DM" w:date="2012-08-18T12:17:00Z">
            <w:rPr/>
          </w:rPrChange>
        </w:rPr>
      </w:pPr>
      <w:r>
        <w:t xml:space="preserve">This chapter’s emphasis was on the social and collaborative features that Project Server has in a SharePoint environment. The </w:t>
      </w:r>
      <w:del w:id="1227" w:author="DM" w:date="2012-08-18T12:17:00Z">
        <w:r w:rsidDel="009A165B">
          <w:delText>“</w:delText>
        </w:r>
      </w:del>
      <w:r>
        <w:t>better</w:t>
      </w:r>
      <w:ins w:id="1228" w:author="DM" w:date="2012-08-18T12:17:00Z">
        <w:r w:rsidR="009A165B">
          <w:t>-</w:t>
        </w:r>
      </w:ins>
      <w:del w:id="1229" w:author="DM" w:date="2012-08-18T12:17:00Z">
        <w:r w:rsidDel="009A165B">
          <w:delText xml:space="preserve"> </w:delText>
        </w:r>
      </w:del>
      <w:r>
        <w:t>together</w:t>
      </w:r>
      <w:del w:id="1230" w:author="DM" w:date="2012-08-18T12:17:00Z">
        <w:r w:rsidDel="009A165B">
          <w:delText>”</w:delText>
        </w:r>
      </w:del>
      <w:r>
        <w:t xml:space="preserve"> story enables and empowers the project team to work at a higher and more productive rate, </w:t>
      </w:r>
      <w:del w:id="1231" w:author="Odum, Amy - Hoboken" w:date="2012-08-27T15:43:00Z">
        <w:r w:rsidDel="0063571C">
          <w:delText>bringing and</w:delText>
        </w:r>
      </w:del>
      <w:ins w:id="1232" w:author="Odum, Amy - Hoboken" w:date="2012-08-27T15:43:00Z">
        <w:r w:rsidR="0063571C">
          <w:t>enhancing and</w:t>
        </w:r>
      </w:ins>
      <w:r>
        <w:t xml:space="preserve"> </w:t>
      </w:r>
      <w:commentRangeStart w:id="1233"/>
      <w:ins w:id="1234" w:author="Odum, Amy - Hoboken" w:date="2012-08-27T15:43:00Z">
        <w:del w:id="1235" w:author="Jeff Jacobson" w:date="2012-09-04T16:18:00Z">
          <w:r w:rsidR="0063571C" w:rsidDel="001C4E00">
            <w:rPr>
              <w:rStyle w:val="QueryInline"/>
            </w:rPr>
            <w:delText>[AU: OK? Otherwise please clarify “bringing communications”]</w:delText>
          </w:r>
        </w:del>
      </w:ins>
      <w:commentRangeEnd w:id="1233"/>
      <w:r w:rsidR="001C4E00">
        <w:rPr>
          <w:rStyle w:val="CommentReference"/>
          <w:rFonts w:asciiTheme="minorHAnsi" w:eastAsiaTheme="minorHAnsi" w:hAnsiTheme="minorHAnsi" w:cstheme="minorBidi"/>
          <w:snapToGrid/>
        </w:rPr>
        <w:commentReference w:id="1233"/>
      </w:r>
      <w:r>
        <w:t>centralizing communications.</w:t>
      </w:r>
    </w:p>
    <w:p w:rsidR="000B22A2" w:rsidRDefault="000B22A2" w:rsidP="000B22A2">
      <w:pPr>
        <w:pStyle w:val="Para"/>
      </w:pPr>
      <w:r>
        <w:t>Here are some of the key features highlighte</w:t>
      </w:r>
      <w:r w:rsidR="001E65C1">
        <w:t>d and discussed in this chapter:</w:t>
      </w:r>
    </w:p>
    <w:p w:rsidR="000B22A2" w:rsidRDefault="000B22A2" w:rsidP="000B22A2">
      <w:pPr>
        <w:pStyle w:val="ListBulleted"/>
      </w:pPr>
      <w:r>
        <w:t>Dynamic and Integrated SharePoint Workspaces help integrate key communications and documentation directly with the work being performed and the projects they fall in</w:t>
      </w:r>
      <w:r w:rsidR="00EE6CBF">
        <w:t>.</w:t>
      </w:r>
    </w:p>
    <w:p w:rsidR="000B22A2" w:rsidRDefault="000B22A2" w:rsidP="000B22A2">
      <w:pPr>
        <w:pStyle w:val="ListBulleted"/>
      </w:pPr>
      <w:r>
        <w:t xml:space="preserve">Issues, </w:t>
      </w:r>
      <w:del w:id="1236" w:author="DM" w:date="2012-08-18T12:17:00Z">
        <w:r w:rsidDel="00AF73E1">
          <w:delText>R</w:delText>
        </w:r>
      </w:del>
      <w:ins w:id="1237" w:author="DM" w:date="2012-08-18T12:17:00Z">
        <w:r w:rsidR="00AF73E1">
          <w:t>r</w:t>
        </w:r>
      </w:ins>
      <w:r>
        <w:t>isks</w:t>
      </w:r>
      <w:ins w:id="1238" w:author="DM" w:date="2012-08-18T12:17:00Z">
        <w:r w:rsidR="00AF73E1">
          <w:t>,</w:t>
        </w:r>
      </w:ins>
      <w:r>
        <w:t xml:space="preserve"> and </w:t>
      </w:r>
      <w:del w:id="1239" w:author="DM" w:date="2012-08-18T12:17:00Z">
        <w:r w:rsidDel="00AF73E1">
          <w:delText>D</w:delText>
        </w:r>
      </w:del>
      <w:ins w:id="1240" w:author="DM" w:date="2012-08-18T12:17:00Z">
        <w:r w:rsidR="00AF73E1">
          <w:t>d</w:t>
        </w:r>
      </w:ins>
      <w:r>
        <w:t xml:space="preserve">ocuments </w:t>
      </w:r>
      <w:ins w:id="1241" w:author="DM" w:date="2012-08-18T12:17:00Z">
        <w:r w:rsidR="00AF73E1">
          <w:t xml:space="preserve">are </w:t>
        </w:r>
      </w:ins>
      <w:r>
        <w:t>linked and dynamically connected so that team members or stakeholder</w:t>
      </w:r>
      <w:ins w:id="1242" w:author="DM" w:date="2012-08-18T12:18:00Z">
        <w:r w:rsidR="00AF73E1">
          <w:t>s</w:t>
        </w:r>
      </w:ins>
      <w:r>
        <w:t xml:space="preserve"> are never more than </w:t>
      </w:r>
      <w:ins w:id="1243" w:author="DM" w:date="2012-08-18T12:18:00Z">
        <w:r w:rsidR="00AF73E1">
          <w:t>one</w:t>
        </w:r>
      </w:ins>
      <w:del w:id="1244" w:author="DM" w:date="2012-08-18T12:18:00Z">
        <w:r w:rsidDel="00AF73E1">
          <w:delText>1</w:delText>
        </w:r>
      </w:del>
      <w:r>
        <w:t xml:space="preserve"> click away from information</w:t>
      </w:r>
      <w:r w:rsidR="00EE6CBF">
        <w:t>.</w:t>
      </w:r>
    </w:p>
    <w:p w:rsidR="000B22A2" w:rsidRDefault="000B22A2" w:rsidP="000B22A2">
      <w:pPr>
        <w:pStyle w:val="ListBulleted"/>
      </w:pPr>
      <w:r>
        <w:t xml:space="preserve">Workflow capabilities empower end users </w:t>
      </w:r>
      <w:ins w:id="1245" w:author="DM" w:date="2012-08-18T12:18:00Z">
        <w:r w:rsidR="00AF73E1">
          <w:t>who do not have</w:t>
        </w:r>
      </w:ins>
      <w:del w:id="1246" w:author="DM" w:date="2012-08-18T12:18:00Z">
        <w:r w:rsidDel="00AF73E1">
          <w:delText>without having</w:delText>
        </w:r>
      </w:del>
      <w:r>
        <w:t xml:space="preserve"> to have a developer on hand to automate information or optimize activities</w:t>
      </w:r>
      <w:r w:rsidR="00EE6CBF">
        <w:t>.</w:t>
      </w:r>
    </w:p>
    <w:p w:rsidR="000B22A2" w:rsidRDefault="000B22A2" w:rsidP="000B22A2">
      <w:pPr>
        <w:pStyle w:val="ListBulleted"/>
      </w:pPr>
      <w:r>
        <w:t xml:space="preserve">Workspaces can be customized for </w:t>
      </w:r>
      <w:del w:id="1247" w:author="DM" w:date="2012-08-18T12:18:00Z">
        <w:r w:rsidDel="00AF73E1">
          <w:delText xml:space="preserve">the </w:delText>
        </w:r>
      </w:del>
      <w:r>
        <w:t>end user</w:t>
      </w:r>
      <w:ins w:id="1248" w:author="DM" w:date="2012-08-18T12:18:00Z">
        <w:r w:rsidR="00AF73E1">
          <w:t>s</w:t>
        </w:r>
      </w:ins>
      <w:r>
        <w:t xml:space="preserve">, helping to minimize IT dependence and allow </w:t>
      </w:r>
      <w:ins w:id="1249" w:author="DM" w:date="2012-08-18T12:18:00Z">
        <w:r w:rsidR="00AF73E1">
          <w:t xml:space="preserve">end users </w:t>
        </w:r>
      </w:ins>
      <w:del w:id="1250" w:author="DM" w:date="2012-08-18T12:18:00Z">
        <w:r w:rsidDel="00AF73E1">
          <w:delText xml:space="preserve">for </w:delText>
        </w:r>
      </w:del>
      <w:r>
        <w:t>more ownership of the collaboration portals</w:t>
      </w:r>
      <w:del w:id="1251" w:author="DM" w:date="2012-08-18T12:18:00Z">
        <w:r w:rsidDel="00AF73E1">
          <w:delText xml:space="preserve"> for the end users</w:delText>
        </w:r>
      </w:del>
      <w:r w:rsidR="00EE6CBF">
        <w:t>.</w:t>
      </w:r>
    </w:p>
    <w:p w:rsidR="000B22A2" w:rsidRDefault="000B22A2" w:rsidP="000B22A2">
      <w:pPr>
        <w:pStyle w:val="ListBulleted"/>
      </w:pPr>
      <w:r>
        <w:t>Alerts and notifications, while possibly being set by a manager</w:t>
      </w:r>
      <w:ins w:id="1252" w:author="DM" w:date="2012-08-18T12:18:00Z">
        <w:r w:rsidR="00AF73E1">
          <w:t>,</w:t>
        </w:r>
      </w:ins>
      <w:r>
        <w:t xml:space="preserve"> can be tailored to a team member</w:t>
      </w:r>
      <w:r w:rsidR="00C3575B">
        <w:t>’</w:t>
      </w:r>
      <w:r>
        <w:t xml:space="preserve">s specific needs, minimizing </w:t>
      </w:r>
      <w:proofErr w:type="spellStart"/>
      <w:r>
        <w:t>over</w:t>
      </w:r>
      <w:del w:id="1253" w:author="DM" w:date="2012-08-18T12:18:00Z">
        <w:r w:rsidDel="00AF73E1">
          <w:delText xml:space="preserve"> </w:delText>
        </w:r>
      </w:del>
      <w:r>
        <w:t>communication</w:t>
      </w:r>
      <w:proofErr w:type="spellEnd"/>
      <w:r w:rsidR="00EE6CBF">
        <w:t>.</w:t>
      </w:r>
    </w:p>
    <w:sectPr w:rsidR="000B22A2" w:rsidSect="00F40C65">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pgNumType w:start="19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8" w:author="Jeff Jacobson" w:date="2012-09-04T14:48:00Z" w:initials="JJ">
    <w:p w:rsidR="00D6119C" w:rsidRDefault="00D6119C">
      <w:pPr>
        <w:pStyle w:val="CommentText"/>
      </w:pPr>
      <w:r w:rsidRPr="00376F8C">
        <w:rPr>
          <w:rStyle w:val="CommentReference"/>
          <w:b/>
        </w:rPr>
        <w:annotationRef/>
      </w:r>
      <w:r w:rsidRPr="00376F8C">
        <w:rPr>
          <w:b/>
        </w:rPr>
        <w:t>Tim</w:t>
      </w:r>
      <w:r>
        <w:t>?</w:t>
      </w:r>
    </w:p>
  </w:comment>
  <w:comment w:id="80" w:author="Tim Runcie" w:date="2012-09-13T10:29:00Z" w:initials="TR">
    <w:p w:rsidR="00A81C22" w:rsidRDefault="00A81C22">
      <w:pPr>
        <w:pStyle w:val="CommentText"/>
      </w:pPr>
      <w:r>
        <w:rPr>
          <w:rStyle w:val="CommentReference"/>
        </w:rPr>
        <w:annotationRef/>
      </w:r>
      <w:r>
        <w:t>Reworded for clarity.</w:t>
      </w:r>
    </w:p>
  </w:comment>
  <w:comment w:id="87" w:author="Jeff Jacobson" w:date="2012-09-04T14:54:00Z" w:initials="JJ">
    <w:p w:rsidR="00D6119C" w:rsidRDefault="00D6119C">
      <w:pPr>
        <w:pStyle w:val="CommentText"/>
      </w:pPr>
      <w:r>
        <w:rPr>
          <w:rStyle w:val="CommentReference"/>
        </w:rPr>
        <w:annotationRef/>
      </w:r>
      <w:r>
        <w:t xml:space="preserve">Agreed. Developer term. </w:t>
      </w:r>
      <w:r w:rsidRPr="00376F8C">
        <w:rPr>
          <w:b/>
        </w:rPr>
        <w:t>Tim</w:t>
      </w:r>
      <w:r>
        <w:t>, your main audience for this book is PMs and PMOs.</w:t>
      </w:r>
    </w:p>
  </w:comment>
  <w:comment w:id="89" w:author="Tim Runcie" w:date="2012-09-13T10:30:00Z" w:initials="TR">
    <w:p w:rsidR="00997104" w:rsidRDefault="00997104">
      <w:pPr>
        <w:pStyle w:val="CommentText"/>
      </w:pPr>
      <w:r>
        <w:rPr>
          <w:rStyle w:val="CommentReference"/>
        </w:rPr>
        <w:annotationRef/>
      </w:r>
      <w:r>
        <w:t>Team, this is not a developer term, in fact it is an industry recognized term for the Microsoft suite of software applications.</w:t>
      </w:r>
    </w:p>
    <w:p w:rsidR="00997104" w:rsidRDefault="00997104">
      <w:pPr>
        <w:pStyle w:val="CommentText"/>
      </w:pPr>
    </w:p>
    <w:p w:rsidR="00997104" w:rsidRDefault="00997104">
      <w:pPr>
        <w:pStyle w:val="CommentText"/>
      </w:pPr>
      <w:r>
        <w:t>I added some clarifying text if people don’t know what “stack” refers to.</w:t>
      </w:r>
    </w:p>
  </w:comment>
  <w:comment w:id="96" w:author="Jeff Jacobson" w:date="2012-09-04T14:56:00Z" w:initials="JJ">
    <w:p w:rsidR="00D6119C" w:rsidRDefault="00D6119C">
      <w:pPr>
        <w:pStyle w:val="CommentText"/>
      </w:pPr>
      <w:r>
        <w:rPr>
          <w:rStyle w:val="CommentReference"/>
        </w:rPr>
        <w:annotationRef/>
      </w:r>
      <w:r>
        <w:t>Aka: “Rich Site Summary” or “RDF Site Summary.” The acronym is standard, the expansion is not.</w:t>
      </w:r>
    </w:p>
  </w:comment>
  <w:comment w:id="276" w:author="Tim Runcie" w:date="2012-09-13T10:32:00Z" w:initials="TR">
    <w:p w:rsidR="0007322A" w:rsidRDefault="0007322A">
      <w:pPr>
        <w:pStyle w:val="CommentText"/>
      </w:pPr>
      <w:r>
        <w:rPr>
          <w:rStyle w:val="CommentReference"/>
        </w:rPr>
        <w:annotationRef/>
      </w:r>
      <w:r>
        <w:t>Text Inserted</w:t>
      </w:r>
    </w:p>
  </w:comment>
  <w:comment w:id="274" w:author="Jeff Jacobson" w:date="2012-09-04T15:27:00Z" w:initials="JJ">
    <w:p w:rsidR="00D6119C" w:rsidRDefault="00D6119C">
      <w:pPr>
        <w:pStyle w:val="CommentText"/>
      </w:pPr>
      <w:r>
        <w:rPr>
          <w:rStyle w:val="CommentReference"/>
        </w:rPr>
        <w:annotationRef/>
      </w:r>
      <w:r w:rsidRPr="00516193">
        <w:rPr>
          <w:b/>
        </w:rPr>
        <w:t>Tim</w:t>
      </w:r>
      <w:r>
        <w:t>.</w:t>
      </w:r>
    </w:p>
  </w:comment>
  <w:comment w:id="288" w:author="Tim Runcie" w:date="2012-09-13T10:33:00Z" w:initials="TR">
    <w:p w:rsidR="0007322A" w:rsidRDefault="0007322A">
      <w:pPr>
        <w:pStyle w:val="CommentText"/>
      </w:pPr>
      <w:r>
        <w:rPr>
          <w:rStyle w:val="CommentReference"/>
        </w:rPr>
        <w:annotationRef/>
      </w:r>
      <w:r>
        <w:t>Clarified.</w:t>
      </w:r>
    </w:p>
  </w:comment>
  <w:comment w:id="286" w:author="Jeff Jacobson" w:date="2012-09-04T15:38:00Z" w:initials="JJ">
    <w:p w:rsidR="00D6119C" w:rsidRDefault="00D6119C">
      <w:pPr>
        <w:pStyle w:val="CommentText"/>
      </w:pPr>
      <w:r>
        <w:rPr>
          <w:rStyle w:val="CommentReference"/>
        </w:rPr>
        <w:annotationRef/>
      </w:r>
      <w:r w:rsidRPr="00516193">
        <w:rPr>
          <w:b/>
        </w:rPr>
        <w:t>Tim</w:t>
      </w:r>
      <w:r>
        <w:t>, is this chapter 8? Chapter 9? Chapter 10? All of the above?</w:t>
      </w:r>
    </w:p>
  </w:comment>
  <w:comment w:id="328" w:author="Tim Runcie" w:date="2012-09-13T10:35:00Z" w:initials="TR">
    <w:p w:rsidR="001F13C9" w:rsidRDefault="001F13C9">
      <w:pPr>
        <w:pStyle w:val="CommentText"/>
      </w:pPr>
      <w:r>
        <w:rPr>
          <w:rStyle w:val="CommentReference"/>
        </w:rPr>
        <w:annotationRef/>
      </w:r>
      <w:r>
        <w:t>Text added to reference.</w:t>
      </w:r>
    </w:p>
  </w:comment>
  <w:comment w:id="326" w:author="Jeff Jacobson" w:date="2012-09-04T15:39:00Z" w:initials="JJ">
    <w:p w:rsidR="00D6119C" w:rsidRDefault="00D6119C">
      <w:pPr>
        <w:pStyle w:val="CommentText"/>
      </w:pPr>
      <w:r>
        <w:rPr>
          <w:rStyle w:val="CommentReference"/>
        </w:rPr>
        <w:annotationRef/>
      </w:r>
      <w:r w:rsidRPr="00D6119C">
        <w:rPr>
          <w:b/>
        </w:rPr>
        <w:t>Tim</w:t>
      </w:r>
      <w:r>
        <w:t>.</w:t>
      </w:r>
    </w:p>
  </w:comment>
  <w:comment w:id="494" w:author="Jeff Jacobson" w:date="2012-09-04T15:47:00Z" w:initials="JJ">
    <w:p w:rsidR="00B77985" w:rsidRDefault="00B77985">
      <w:pPr>
        <w:pStyle w:val="CommentText"/>
      </w:pPr>
      <w:r>
        <w:rPr>
          <w:rStyle w:val="CommentReference"/>
        </w:rPr>
        <w:annotationRef/>
      </w:r>
      <w:r>
        <w:t>Yes. Ok.</w:t>
      </w:r>
    </w:p>
  </w:comment>
  <w:comment w:id="499" w:author="Jeff Jacobson" w:date="2012-09-04T15:48:00Z" w:initials="JJ">
    <w:p w:rsidR="00B77985" w:rsidRDefault="00B77985">
      <w:pPr>
        <w:pStyle w:val="CommentText"/>
      </w:pPr>
      <w:r>
        <w:rPr>
          <w:rStyle w:val="CommentReference"/>
        </w:rPr>
        <w:annotationRef/>
      </w:r>
      <w:r>
        <w:t>Yes. Ok.</w:t>
      </w:r>
    </w:p>
  </w:comment>
  <w:comment w:id="602" w:author="Jeff Jacobson" w:date="2012-09-04T15:52:00Z" w:initials="JJ">
    <w:p w:rsidR="000B5A74" w:rsidRDefault="000B5A74">
      <w:pPr>
        <w:pStyle w:val="CommentText"/>
      </w:pPr>
      <w:r>
        <w:rPr>
          <w:rStyle w:val="CommentReference"/>
        </w:rPr>
        <w:annotationRef/>
      </w:r>
      <w:r w:rsidR="001002D9" w:rsidRPr="001002D9">
        <w:rPr>
          <w:b/>
        </w:rPr>
        <w:t>Tim</w:t>
      </w:r>
      <w:r w:rsidR="001002D9">
        <w:t>, i</w:t>
      </w:r>
      <w:r>
        <w:t>s “this” an InfoPath form?</w:t>
      </w:r>
    </w:p>
  </w:comment>
  <w:comment w:id="604" w:author="Tim Runcie" w:date="2012-09-13T10:36:00Z" w:initials="TR">
    <w:p w:rsidR="0051796E" w:rsidRDefault="0051796E">
      <w:pPr>
        <w:pStyle w:val="CommentText"/>
      </w:pPr>
      <w:r>
        <w:rPr>
          <w:rStyle w:val="CommentReference"/>
        </w:rPr>
        <w:annotationRef/>
      </w:r>
      <w:r>
        <w:t>Yes, added text to clarify.</w:t>
      </w:r>
    </w:p>
  </w:comment>
  <w:comment w:id="656" w:author="Tim Runcie" w:date="2012-09-13T10:37:00Z" w:initials="TR">
    <w:p w:rsidR="00A72BD7" w:rsidRDefault="00A72BD7">
      <w:pPr>
        <w:pStyle w:val="CommentText"/>
      </w:pPr>
      <w:r>
        <w:rPr>
          <w:rStyle w:val="CommentReference"/>
        </w:rPr>
        <w:annotationRef/>
      </w:r>
      <w:r>
        <w:t>Added reference for the following figure.</w:t>
      </w:r>
    </w:p>
  </w:comment>
  <w:comment w:id="654" w:author="Jeff Jacobson" w:date="2012-09-04T15:55:00Z" w:initials="JJ">
    <w:p w:rsidR="003848D4" w:rsidRDefault="003848D4">
      <w:pPr>
        <w:pStyle w:val="CommentText"/>
      </w:pPr>
      <w:r>
        <w:rPr>
          <w:rStyle w:val="CommentReference"/>
        </w:rPr>
        <w:annotationRef/>
      </w:r>
      <w:r w:rsidRPr="003848D4">
        <w:rPr>
          <w:b/>
        </w:rPr>
        <w:t>Tim</w:t>
      </w:r>
      <w:r>
        <w:t>.</w:t>
      </w:r>
    </w:p>
  </w:comment>
  <w:comment w:id="670" w:author="Jeff Jacobson" w:date="2012-09-04T15:55:00Z" w:initials="JJ">
    <w:p w:rsidR="00FB5B5E" w:rsidRDefault="00FB5B5E">
      <w:pPr>
        <w:pStyle w:val="CommentText"/>
      </w:pPr>
      <w:r>
        <w:rPr>
          <w:rStyle w:val="CommentReference"/>
        </w:rPr>
        <w:annotationRef/>
      </w:r>
      <w:r w:rsidRPr="00FB5B5E">
        <w:rPr>
          <w:b/>
        </w:rPr>
        <w:t>Tim</w:t>
      </w:r>
      <w:r>
        <w:t>.</w:t>
      </w:r>
    </w:p>
  </w:comment>
  <w:comment w:id="672" w:author="Tim Runcie" w:date="2012-09-13T10:38:00Z" w:initials="TR">
    <w:p w:rsidR="00A66D14" w:rsidRDefault="00A66D14">
      <w:pPr>
        <w:pStyle w:val="CommentText"/>
      </w:pPr>
      <w:r>
        <w:rPr>
          <w:rStyle w:val="CommentReference"/>
        </w:rPr>
        <w:annotationRef/>
      </w:r>
      <w:r>
        <w:t>Added reference for the following figure.</w:t>
      </w:r>
    </w:p>
  </w:comment>
  <w:comment w:id="863" w:author="Jeff Jacobson" w:date="2012-09-04T16:14:00Z" w:initials="JJ">
    <w:p w:rsidR="00386B81" w:rsidRDefault="00386B81">
      <w:pPr>
        <w:pStyle w:val="CommentText"/>
      </w:pPr>
      <w:r>
        <w:rPr>
          <w:rStyle w:val="CommentReference"/>
        </w:rPr>
        <w:annotationRef/>
      </w:r>
      <w:r w:rsidRPr="00386B81">
        <w:rPr>
          <w:b/>
        </w:rPr>
        <w:t>Tim</w:t>
      </w:r>
      <w:r>
        <w:t>.</w:t>
      </w:r>
    </w:p>
  </w:comment>
  <w:comment w:id="861" w:author="Tim Runcie" w:date="2012-09-13T10:38:00Z" w:initials="TR">
    <w:p w:rsidR="008408BC" w:rsidRDefault="008408BC">
      <w:pPr>
        <w:pStyle w:val="CommentText"/>
      </w:pPr>
      <w:r>
        <w:rPr>
          <w:rStyle w:val="CommentReference"/>
        </w:rPr>
        <w:annotationRef/>
      </w:r>
      <w:r>
        <w:t>Added reference for the following figure.</w:t>
      </w:r>
    </w:p>
  </w:comment>
  <w:comment w:id="1124" w:author="Jeff Jacobson" w:date="2012-09-04T16:17:00Z" w:initials="JJ">
    <w:p w:rsidR="00106523" w:rsidRDefault="00106523">
      <w:pPr>
        <w:pStyle w:val="CommentText"/>
      </w:pPr>
      <w:r>
        <w:rPr>
          <w:rStyle w:val="CommentReference"/>
        </w:rPr>
        <w:annotationRef/>
      </w:r>
      <w:r w:rsidRPr="00106523">
        <w:rPr>
          <w:b/>
        </w:rPr>
        <w:t>Tim</w:t>
      </w:r>
      <w:r>
        <w:t>.</w:t>
      </w:r>
    </w:p>
  </w:comment>
  <w:comment w:id="1125" w:author="Tim Runcie" w:date="2012-09-13T10:39:00Z" w:initials="TR">
    <w:p w:rsidR="002B7C23" w:rsidRDefault="002B7C23">
      <w:pPr>
        <w:pStyle w:val="CommentText"/>
      </w:pPr>
      <w:r>
        <w:rPr>
          <w:rStyle w:val="CommentReference"/>
        </w:rPr>
        <w:annotationRef/>
      </w:r>
      <w:r>
        <w:t>Added reference for the following figure</w:t>
      </w:r>
      <w:r>
        <w:t>s</w:t>
      </w:r>
      <w:r>
        <w:t>.</w:t>
      </w:r>
    </w:p>
  </w:comment>
  <w:comment w:id="1158" w:author="Jeff Jacobson" w:date="2012-09-04T16:17:00Z" w:initials="JJ">
    <w:p w:rsidR="00106523" w:rsidRDefault="00106523">
      <w:pPr>
        <w:pStyle w:val="CommentText"/>
      </w:pPr>
      <w:r>
        <w:rPr>
          <w:rStyle w:val="CommentReference"/>
        </w:rPr>
        <w:annotationRef/>
      </w:r>
      <w:r w:rsidRPr="00106523">
        <w:rPr>
          <w:b/>
        </w:rPr>
        <w:t>Tim</w:t>
      </w:r>
      <w:r>
        <w:t>.</w:t>
      </w:r>
    </w:p>
  </w:comment>
  <w:comment w:id="1160" w:author="Tim Runcie" w:date="2012-09-13T11:14:00Z" w:initials="TR">
    <w:p w:rsidR="00F84562" w:rsidRDefault="00F84562">
      <w:pPr>
        <w:pStyle w:val="CommentText"/>
      </w:pPr>
      <w:r>
        <w:rPr>
          <w:rStyle w:val="CommentReference"/>
        </w:rPr>
        <w:annotationRef/>
      </w:r>
      <w:r>
        <w:t>Added reference for the following figure</w:t>
      </w:r>
      <w:r w:rsidR="00C62918">
        <w:t>s</w:t>
      </w:r>
      <w:r>
        <w:t>.</w:t>
      </w:r>
    </w:p>
  </w:comment>
  <w:comment w:id="1233" w:author="Jeff Jacobson" w:date="2012-09-04T16:19:00Z" w:initials="JJ">
    <w:p w:rsidR="001C4E00" w:rsidRDefault="001C4E00">
      <w:pPr>
        <w:pStyle w:val="CommentText"/>
      </w:pPr>
      <w:r>
        <w:rPr>
          <w:rStyle w:val="CommentReference"/>
        </w:rPr>
        <w:annotationRef/>
      </w:r>
      <w:r>
        <w:t>Yes. Ok.</w:t>
      </w:r>
    </w:p>
  </w:comment>
</w:comments>
</file>

<file path=word/customizations.xml><?xml version="1.0" encoding="utf-8"?>
<wne:tcg xmlns:r="http://schemas.openxmlformats.org/officeDocument/2006/relationships" xmlns:wne="http://schemas.microsoft.com/office/word/2006/wordml">
  <wne:keymaps>
    <wne:keymap wne:kcmPrimary="0428">
      <wne:fci wne:fciName="ParaDown" wne:swArg="0000"/>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42">
      <wne:acd wne:acdName="acd7"/>
    </wne:keymap>
    <wne:keymap wne:kcmPrimary="0443">
      <wne:acd wne:acdName="acd10"/>
    </wne:keymap>
    <wne:keymap wne:kcmPrimary="0444">
      <wne:macro wne:macroName="WILEYSD2007.INSERT_QUERY_INTO_TEXT.DIRECTIVE_PARAGRAPH"/>
    </wne:keymap>
    <wne:keymap wne:kcmPrimary="0446">
      <wne:macro wne:macroName="WILEYSD2007.FEATURES.FEATURESHORTCUT"/>
    </wne:keymap>
    <wne:keymap wne:kcmPrimary="0449">
      <wne:macro wne:macroName="WILEYSD2007.INSERT_QUERY_INTO_TEXT.QUERY_INLINE"/>
    </wne:keymap>
    <wne:keymap wne:kcmPrimary="044E">
      <wne:acd wne:acdName="acd8"/>
    </wne:keymap>
    <wne:keymap wne:kcmPrimary="0450">
      <wne:acd wne:acdName="acd6"/>
    </wne:keymap>
    <wne:keymap wne:kcmPrimary="0451">
      <wne:macro wne:macroName="WILEYSD2007.INSERT_QUERY_INTO_TEXT.QUERY_PARAGRAPH"/>
    </wne:keymap>
    <wne:keymap wne:kcmPrimary="0453">
      <wne:acd wne:acdName="acd11"/>
    </wne:keymap>
    <wne:keymap wne:kcmPrimary="0454">
      <wne:macro wne:macroName="WILEYSD2007.FEATURES.FEATURESHORTCUT"/>
    </wne:keymap>
    <wne:keymap wne:kcmPrimary="045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gBIADEA" wne:acdName="acd0" wne:fciIndexBasedOn="0065"/>
    <wne:acd wne:argValue="AgBIADIA" wne:acdName="acd1" wne:fciIndexBasedOn="0065"/>
    <wne:acd wne:argValue="AgBIADMA" wne:acdName="acd2" wne:fciIndexBasedOn="0065"/>
    <wne:acd wne:argValue="AgBIADQA" wne:acdName="acd3" wne:fciIndexBasedOn="0065"/>
    <wne:acd wne:argValue="AgBIADUA" wne:acdName="acd4" wne:fciIndexBasedOn="0065"/>
    <wne:acd wne:argValue="AgBIADYA" wne:acdName="acd5" wne:fciIndexBasedOn="0065"/>
    <wne:acd wne:argValue="AgBQAGEAcgBhAA==" wne:acdName="acd6" wne:fciIndexBasedOn="0065"/>
    <wne:acd wne:argValue="AgBMAGkAcwB0AEIAdQBsAGwAZQB0AGUAZAA=" wne:acdName="acd7" wne:fciIndexBasedOn="0065"/>
    <wne:acd wne:argValue="AgBMAGkAcwB0AE4AdQBtAGIAZQByAGUAZAA=" wne:acdName="acd8" wne:fciIndexBasedOn="0065"/>
    <wne:acd wne:argValue="AgBMAGkAcwB0AFUAbgBtAGEAcgBrAGUAZAA=" wne:acdName="acd9" wne:fciIndexBasedOn="0065"/>
    <wne:acd wne:argValue="AgBUAGEAYgBsAGUAQwBhAHAAdABpAG8AbgA=" wne:acdName="acd10" wne:fciIndexBasedOn="0065"/>
    <wne:acd wne:argValue="AgBTAGwAdQBnAA=="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EEA" w:rsidRDefault="00B87EEA" w:rsidP="007041DC">
      <w:pPr>
        <w:spacing w:after="0" w:line="240" w:lineRule="auto"/>
      </w:pPr>
      <w:r>
        <w:separator/>
      </w:r>
    </w:p>
  </w:endnote>
  <w:endnote w:type="continuationSeparator" w:id="0">
    <w:p w:rsidR="00B87EEA" w:rsidRDefault="00B87EEA" w:rsidP="0070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19C" w:rsidRDefault="00D611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19C" w:rsidRDefault="00D611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19C" w:rsidRDefault="00D61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EEA" w:rsidRDefault="00B87EEA" w:rsidP="007041DC">
      <w:pPr>
        <w:spacing w:after="0" w:line="240" w:lineRule="auto"/>
      </w:pPr>
      <w:r>
        <w:separator/>
      </w:r>
    </w:p>
  </w:footnote>
  <w:footnote w:type="continuationSeparator" w:id="0">
    <w:p w:rsidR="00B87EEA" w:rsidRDefault="00B87EEA" w:rsidP="00704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19C" w:rsidRDefault="00D6119C" w:rsidP="00B80B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6119C" w:rsidRDefault="00D6119C" w:rsidP="00F40C6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19C" w:rsidRDefault="00D6119C" w:rsidP="00B80B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75DB">
      <w:rPr>
        <w:rStyle w:val="PageNumber"/>
        <w:noProof/>
      </w:rPr>
      <w:t>211</w:t>
    </w:r>
    <w:r>
      <w:rPr>
        <w:rStyle w:val="PageNumber"/>
      </w:rPr>
      <w:fldChar w:fldCharType="end"/>
    </w:r>
  </w:p>
  <w:p w:rsidR="00D6119C" w:rsidRDefault="00D6119C" w:rsidP="00F40C65">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19C" w:rsidRDefault="00D611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8B15B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2">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8">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5">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2">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39"/>
  </w:num>
  <w:num w:numId="2">
    <w:abstractNumId w:val="25"/>
  </w:num>
  <w:num w:numId="3">
    <w:abstractNumId w:val="29"/>
  </w:num>
  <w:num w:numId="4">
    <w:abstractNumId w:val="23"/>
  </w:num>
  <w:num w:numId="5">
    <w:abstractNumId w:val="11"/>
  </w:num>
  <w:num w:numId="6">
    <w:abstractNumId w:val="37"/>
  </w:num>
  <w:num w:numId="7">
    <w:abstractNumId w:val="14"/>
  </w:num>
  <w:num w:numId="8">
    <w:abstractNumId w:val="40"/>
  </w:num>
  <w:num w:numId="9">
    <w:abstractNumId w:val="31"/>
  </w:num>
  <w:num w:numId="10">
    <w:abstractNumId w:val="18"/>
  </w:num>
  <w:num w:numId="11">
    <w:abstractNumId w:val="15"/>
  </w:num>
  <w:num w:numId="12">
    <w:abstractNumId w:val="22"/>
  </w:num>
  <w:num w:numId="13">
    <w:abstractNumId w:val="33"/>
  </w:num>
  <w:num w:numId="14">
    <w:abstractNumId w:val="24"/>
  </w:num>
  <w:num w:numId="15">
    <w:abstractNumId w:val="10"/>
  </w:num>
  <w:num w:numId="16">
    <w:abstractNumId w:val="38"/>
  </w:num>
  <w:num w:numId="17">
    <w:abstractNumId w:val="16"/>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9"/>
  </w:num>
  <w:num w:numId="29">
    <w:abstractNumId w:val="35"/>
  </w:num>
  <w:num w:numId="30">
    <w:abstractNumId w:val="28"/>
  </w:num>
  <w:num w:numId="31">
    <w:abstractNumId w:val="13"/>
  </w:num>
  <w:num w:numId="32">
    <w:abstractNumId w:val="30"/>
  </w:num>
  <w:num w:numId="33">
    <w:abstractNumId w:val="42"/>
  </w:num>
  <w:num w:numId="34">
    <w:abstractNumId w:val="26"/>
  </w:num>
  <w:num w:numId="35">
    <w:abstractNumId w:val="32"/>
  </w:num>
  <w:num w:numId="36">
    <w:abstractNumId w:val="17"/>
  </w:num>
  <w:num w:numId="37">
    <w:abstractNumId w:val="36"/>
  </w:num>
  <w:num w:numId="38">
    <w:abstractNumId w:val="12"/>
  </w:num>
  <w:num w:numId="39">
    <w:abstractNumId w:val="27"/>
  </w:num>
  <w:num w:numId="40">
    <w:abstractNumId w:val="21"/>
  </w:num>
  <w:num w:numId="41">
    <w:abstractNumId w:val="19"/>
  </w:num>
  <w:num w:numId="42">
    <w:abstractNumId w:val="41"/>
  </w:num>
  <w:num w:numId="43">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documentProtection w:edit="trackedChanges" w:enforcement="1" w:cryptProviderType="rsaFull" w:cryptAlgorithmClass="hash" w:cryptAlgorithmType="typeAny" w:cryptAlgorithmSid="4" w:cryptSpinCount="100000" w:hash="HpNi+uaVWALx0xcysMFGR+z/OQY=" w:salt="syALCFAGtGo/pvYO5lHnaA=="/>
  <w:styleLockTheme/>
  <w:styleLockQFSet/>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C9"/>
    <w:rsid w:val="0000469A"/>
    <w:rsid w:val="0000583B"/>
    <w:rsid w:val="000079E8"/>
    <w:rsid w:val="00007AAA"/>
    <w:rsid w:val="00007C08"/>
    <w:rsid w:val="00012E02"/>
    <w:rsid w:val="000139C0"/>
    <w:rsid w:val="00014E82"/>
    <w:rsid w:val="00015007"/>
    <w:rsid w:val="00016CEB"/>
    <w:rsid w:val="000203AF"/>
    <w:rsid w:val="00030425"/>
    <w:rsid w:val="00031533"/>
    <w:rsid w:val="00033FAC"/>
    <w:rsid w:val="00036AFD"/>
    <w:rsid w:val="00040C65"/>
    <w:rsid w:val="0004525E"/>
    <w:rsid w:val="00050754"/>
    <w:rsid w:val="0005322C"/>
    <w:rsid w:val="000573B9"/>
    <w:rsid w:val="00061C3D"/>
    <w:rsid w:val="00062A76"/>
    <w:rsid w:val="00063462"/>
    <w:rsid w:val="0006550A"/>
    <w:rsid w:val="00066E25"/>
    <w:rsid w:val="00067A0B"/>
    <w:rsid w:val="0007322A"/>
    <w:rsid w:val="00076835"/>
    <w:rsid w:val="00080363"/>
    <w:rsid w:val="000826BD"/>
    <w:rsid w:val="0008302F"/>
    <w:rsid w:val="000839EC"/>
    <w:rsid w:val="0008624F"/>
    <w:rsid w:val="00097FEB"/>
    <w:rsid w:val="000A22D6"/>
    <w:rsid w:val="000A44C6"/>
    <w:rsid w:val="000A78C3"/>
    <w:rsid w:val="000B0B11"/>
    <w:rsid w:val="000B20EF"/>
    <w:rsid w:val="000B2226"/>
    <w:rsid w:val="000B22A2"/>
    <w:rsid w:val="000B5A74"/>
    <w:rsid w:val="000C1ED5"/>
    <w:rsid w:val="000C3543"/>
    <w:rsid w:val="000D0A2A"/>
    <w:rsid w:val="000D50F6"/>
    <w:rsid w:val="000D6459"/>
    <w:rsid w:val="000D717D"/>
    <w:rsid w:val="000D7A5A"/>
    <w:rsid w:val="000E159E"/>
    <w:rsid w:val="000E193D"/>
    <w:rsid w:val="000E29F8"/>
    <w:rsid w:val="000E2AFD"/>
    <w:rsid w:val="000E68A3"/>
    <w:rsid w:val="000E7F86"/>
    <w:rsid w:val="000F2610"/>
    <w:rsid w:val="000F2696"/>
    <w:rsid w:val="000F664A"/>
    <w:rsid w:val="000F6C66"/>
    <w:rsid w:val="001002D9"/>
    <w:rsid w:val="00102653"/>
    <w:rsid w:val="00105409"/>
    <w:rsid w:val="00105A95"/>
    <w:rsid w:val="00106523"/>
    <w:rsid w:val="00111A23"/>
    <w:rsid w:val="00112E12"/>
    <w:rsid w:val="00113659"/>
    <w:rsid w:val="00117AD4"/>
    <w:rsid w:val="00120BD1"/>
    <w:rsid w:val="00122D89"/>
    <w:rsid w:val="00127B4B"/>
    <w:rsid w:val="00133169"/>
    <w:rsid w:val="00134592"/>
    <w:rsid w:val="0013732A"/>
    <w:rsid w:val="0013742A"/>
    <w:rsid w:val="00147709"/>
    <w:rsid w:val="0015337E"/>
    <w:rsid w:val="00154596"/>
    <w:rsid w:val="00155042"/>
    <w:rsid w:val="001550F9"/>
    <w:rsid w:val="0015684A"/>
    <w:rsid w:val="00162833"/>
    <w:rsid w:val="001643DC"/>
    <w:rsid w:val="001679AB"/>
    <w:rsid w:val="00170D06"/>
    <w:rsid w:val="00171D3E"/>
    <w:rsid w:val="00172D43"/>
    <w:rsid w:val="001776DF"/>
    <w:rsid w:val="0017790B"/>
    <w:rsid w:val="00181ED2"/>
    <w:rsid w:val="0018488B"/>
    <w:rsid w:val="00184C8B"/>
    <w:rsid w:val="00186818"/>
    <w:rsid w:val="00190FBF"/>
    <w:rsid w:val="001A083C"/>
    <w:rsid w:val="001A1216"/>
    <w:rsid w:val="001B53F5"/>
    <w:rsid w:val="001B5598"/>
    <w:rsid w:val="001B6496"/>
    <w:rsid w:val="001C3071"/>
    <w:rsid w:val="001C46B6"/>
    <w:rsid w:val="001C4B45"/>
    <w:rsid w:val="001C4E00"/>
    <w:rsid w:val="001C5EE2"/>
    <w:rsid w:val="001C7300"/>
    <w:rsid w:val="001C74B4"/>
    <w:rsid w:val="001C761E"/>
    <w:rsid w:val="001C796D"/>
    <w:rsid w:val="001D44D2"/>
    <w:rsid w:val="001D581A"/>
    <w:rsid w:val="001D5D8F"/>
    <w:rsid w:val="001E2908"/>
    <w:rsid w:val="001E46B1"/>
    <w:rsid w:val="001E65C1"/>
    <w:rsid w:val="001F13C9"/>
    <w:rsid w:val="001F14F8"/>
    <w:rsid w:val="001F3C99"/>
    <w:rsid w:val="00202BAE"/>
    <w:rsid w:val="002032F7"/>
    <w:rsid w:val="00203597"/>
    <w:rsid w:val="00206C18"/>
    <w:rsid w:val="00206C38"/>
    <w:rsid w:val="00207396"/>
    <w:rsid w:val="002073E1"/>
    <w:rsid w:val="00213DF5"/>
    <w:rsid w:val="002140BF"/>
    <w:rsid w:val="0021543D"/>
    <w:rsid w:val="00216F3C"/>
    <w:rsid w:val="00217CBC"/>
    <w:rsid w:val="00220C29"/>
    <w:rsid w:val="002222F8"/>
    <w:rsid w:val="0022318F"/>
    <w:rsid w:val="00224A1B"/>
    <w:rsid w:val="002258CD"/>
    <w:rsid w:val="0023223F"/>
    <w:rsid w:val="00232D4A"/>
    <w:rsid w:val="00233A61"/>
    <w:rsid w:val="00233DF4"/>
    <w:rsid w:val="00235D00"/>
    <w:rsid w:val="00236126"/>
    <w:rsid w:val="0024166C"/>
    <w:rsid w:val="00243BC2"/>
    <w:rsid w:val="00245543"/>
    <w:rsid w:val="00247D48"/>
    <w:rsid w:val="00250B8E"/>
    <w:rsid w:val="00251414"/>
    <w:rsid w:val="0025154B"/>
    <w:rsid w:val="00252D40"/>
    <w:rsid w:val="002534CD"/>
    <w:rsid w:val="00253A99"/>
    <w:rsid w:val="002546F3"/>
    <w:rsid w:val="002649B6"/>
    <w:rsid w:val="00267814"/>
    <w:rsid w:val="00271AF0"/>
    <w:rsid w:val="002740AA"/>
    <w:rsid w:val="00276E9B"/>
    <w:rsid w:val="0028395B"/>
    <w:rsid w:val="00286192"/>
    <w:rsid w:val="00286EB0"/>
    <w:rsid w:val="0029142D"/>
    <w:rsid w:val="002941E2"/>
    <w:rsid w:val="002954BD"/>
    <w:rsid w:val="00296D96"/>
    <w:rsid w:val="002A12D2"/>
    <w:rsid w:val="002A21AB"/>
    <w:rsid w:val="002A2C4B"/>
    <w:rsid w:val="002A5871"/>
    <w:rsid w:val="002A6341"/>
    <w:rsid w:val="002B2682"/>
    <w:rsid w:val="002B452D"/>
    <w:rsid w:val="002B4A96"/>
    <w:rsid w:val="002B7C23"/>
    <w:rsid w:val="002C1464"/>
    <w:rsid w:val="002C265A"/>
    <w:rsid w:val="002C5DEC"/>
    <w:rsid w:val="002C70A9"/>
    <w:rsid w:val="002D0552"/>
    <w:rsid w:val="002D1172"/>
    <w:rsid w:val="002D69CE"/>
    <w:rsid w:val="002E44D9"/>
    <w:rsid w:val="002E4CE4"/>
    <w:rsid w:val="002E4F23"/>
    <w:rsid w:val="002E55BB"/>
    <w:rsid w:val="002E7532"/>
    <w:rsid w:val="002F06A4"/>
    <w:rsid w:val="002F6F96"/>
    <w:rsid w:val="0030054D"/>
    <w:rsid w:val="0030772C"/>
    <w:rsid w:val="003078F5"/>
    <w:rsid w:val="0031517D"/>
    <w:rsid w:val="003163FE"/>
    <w:rsid w:val="00316ABB"/>
    <w:rsid w:val="0031727F"/>
    <w:rsid w:val="003208E5"/>
    <w:rsid w:val="00323062"/>
    <w:rsid w:val="00334347"/>
    <w:rsid w:val="00334A8D"/>
    <w:rsid w:val="0033602D"/>
    <w:rsid w:val="00337994"/>
    <w:rsid w:val="00340CF2"/>
    <w:rsid w:val="00343326"/>
    <w:rsid w:val="00343896"/>
    <w:rsid w:val="00344572"/>
    <w:rsid w:val="003473DF"/>
    <w:rsid w:val="00351106"/>
    <w:rsid w:val="00354E9D"/>
    <w:rsid w:val="003555D0"/>
    <w:rsid w:val="003564A2"/>
    <w:rsid w:val="003578EC"/>
    <w:rsid w:val="0036015B"/>
    <w:rsid w:val="003627D3"/>
    <w:rsid w:val="00370D94"/>
    <w:rsid w:val="00373888"/>
    <w:rsid w:val="00376F8C"/>
    <w:rsid w:val="00380A55"/>
    <w:rsid w:val="003839B5"/>
    <w:rsid w:val="003848D4"/>
    <w:rsid w:val="00386097"/>
    <w:rsid w:val="00386B81"/>
    <w:rsid w:val="003952C2"/>
    <w:rsid w:val="00396C15"/>
    <w:rsid w:val="0039799E"/>
    <w:rsid w:val="003A01EA"/>
    <w:rsid w:val="003A07A3"/>
    <w:rsid w:val="003A134A"/>
    <w:rsid w:val="003A1D47"/>
    <w:rsid w:val="003A222A"/>
    <w:rsid w:val="003A239E"/>
    <w:rsid w:val="003A3295"/>
    <w:rsid w:val="003A3907"/>
    <w:rsid w:val="003A5381"/>
    <w:rsid w:val="003A5A6C"/>
    <w:rsid w:val="003A64BA"/>
    <w:rsid w:val="003A7D51"/>
    <w:rsid w:val="003B1437"/>
    <w:rsid w:val="003B2B1E"/>
    <w:rsid w:val="003B2D65"/>
    <w:rsid w:val="003C6105"/>
    <w:rsid w:val="003D0B70"/>
    <w:rsid w:val="003D5621"/>
    <w:rsid w:val="003D7228"/>
    <w:rsid w:val="003E1453"/>
    <w:rsid w:val="003E1CA3"/>
    <w:rsid w:val="003E2180"/>
    <w:rsid w:val="003E2940"/>
    <w:rsid w:val="003E4640"/>
    <w:rsid w:val="003E5958"/>
    <w:rsid w:val="003F00C1"/>
    <w:rsid w:val="003F342B"/>
    <w:rsid w:val="003F4444"/>
    <w:rsid w:val="003F5859"/>
    <w:rsid w:val="003F5B4A"/>
    <w:rsid w:val="00401FB8"/>
    <w:rsid w:val="004059E4"/>
    <w:rsid w:val="00405D47"/>
    <w:rsid w:val="00414725"/>
    <w:rsid w:val="0041509C"/>
    <w:rsid w:val="00415A7E"/>
    <w:rsid w:val="004177C4"/>
    <w:rsid w:val="00420213"/>
    <w:rsid w:val="00420C6C"/>
    <w:rsid w:val="00421FC7"/>
    <w:rsid w:val="00425729"/>
    <w:rsid w:val="00425A07"/>
    <w:rsid w:val="00431EF9"/>
    <w:rsid w:val="00432445"/>
    <w:rsid w:val="004328F6"/>
    <w:rsid w:val="0043420C"/>
    <w:rsid w:val="0044046F"/>
    <w:rsid w:val="004414C9"/>
    <w:rsid w:val="00442016"/>
    <w:rsid w:val="00442622"/>
    <w:rsid w:val="00442FCE"/>
    <w:rsid w:val="00446620"/>
    <w:rsid w:val="004473B4"/>
    <w:rsid w:val="00455253"/>
    <w:rsid w:val="00456045"/>
    <w:rsid w:val="00464106"/>
    <w:rsid w:val="004641DD"/>
    <w:rsid w:val="004661BF"/>
    <w:rsid w:val="004666E9"/>
    <w:rsid w:val="00467BDD"/>
    <w:rsid w:val="00472A67"/>
    <w:rsid w:val="004755D1"/>
    <w:rsid w:val="0047649E"/>
    <w:rsid w:val="004772A9"/>
    <w:rsid w:val="004772FA"/>
    <w:rsid w:val="004839B9"/>
    <w:rsid w:val="00484C88"/>
    <w:rsid w:val="00486FAA"/>
    <w:rsid w:val="004879B0"/>
    <w:rsid w:val="00490BB6"/>
    <w:rsid w:val="00490F7B"/>
    <w:rsid w:val="00492E89"/>
    <w:rsid w:val="00494667"/>
    <w:rsid w:val="00494F6C"/>
    <w:rsid w:val="004A2BB3"/>
    <w:rsid w:val="004A4B99"/>
    <w:rsid w:val="004B0854"/>
    <w:rsid w:val="004B08F8"/>
    <w:rsid w:val="004B133F"/>
    <w:rsid w:val="004B5601"/>
    <w:rsid w:val="004B7170"/>
    <w:rsid w:val="004B7A05"/>
    <w:rsid w:val="004C0F41"/>
    <w:rsid w:val="004C15C7"/>
    <w:rsid w:val="004C50BA"/>
    <w:rsid w:val="004C76AE"/>
    <w:rsid w:val="004D531F"/>
    <w:rsid w:val="004D640D"/>
    <w:rsid w:val="004E1CB1"/>
    <w:rsid w:val="004E4101"/>
    <w:rsid w:val="004E529C"/>
    <w:rsid w:val="004E5642"/>
    <w:rsid w:val="004E699D"/>
    <w:rsid w:val="004E73A6"/>
    <w:rsid w:val="004F061D"/>
    <w:rsid w:val="004F47CD"/>
    <w:rsid w:val="004F5978"/>
    <w:rsid w:val="004F6C9C"/>
    <w:rsid w:val="004F7536"/>
    <w:rsid w:val="00501285"/>
    <w:rsid w:val="00501D9E"/>
    <w:rsid w:val="00503285"/>
    <w:rsid w:val="00504469"/>
    <w:rsid w:val="00506246"/>
    <w:rsid w:val="00507BC7"/>
    <w:rsid w:val="005100AC"/>
    <w:rsid w:val="00510494"/>
    <w:rsid w:val="005129D2"/>
    <w:rsid w:val="00512ED8"/>
    <w:rsid w:val="00514C17"/>
    <w:rsid w:val="005153AD"/>
    <w:rsid w:val="00516193"/>
    <w:rsid w:val="0051796E"/>
    <w:rsid w:val="00520A48"/>
    <w:rsid w:val="00524355"/>
    <w:rsid w:val="00530839"/>
    <w:rsid w:val="00530B46"/>
    <w:rsid w:val="005341A7"/>
    <w:rsid w:val="005363D0"/>
    <w:rsid w:val="00536FB8"/>
    <w:rsid w:val="00537D59"/>
    <w:rsid w:val="00542212"/>
    <w:rsid w:val="00550BBC"/>
    <w:rsid w:val="00551310"/>
    <w:rsid w:val="0055654B"/>
    <w:rsid w:val="00560772"/>
    <w:rsid w:val="005646C3"/>
    <w:rsid w:val="00566343"/>
    <w:rsid w:val="00567C99"/>
    <w:rsid w:val="005710D0"/>
    <w:rsid w:val="00582B9D"/>
    <w:rsid w:val="005839E6"/>
    <w:rsid w:val="00585636"/>
    <w:rsid w:val="005936F5"/>
    <w:rsid w:val="00593C65"/>
    <w:rsid w:val="0059691B"/>
    <w:rsid w:val="005A0D05"/>
    <w:rsid w:val="005A2170"/>
    <w:rsid w:val="005A22CD"/>
    <w:rsid w:val="005B6157"/>
    <w:rsid w:val="005B6AFC"/>
    <w:rsid w:val="005B7FCB"/>
    <w:rsid w:val="005C5E54"/>
    <w:rsid w:val="005C73D6"/>
    <w:rsid w:val="005C7E0E"/>
    <w:rsid w:val="005D1690"/>
    <w:rsid w:val="005D1753"/>
    <w:rsid w:val="005D236F"/>
    <w:rsid w:val="005D4729"/>
    <w:rsid w:val="005D58D6"/>
    <w:rsid w:val="005D70C5"/>
    <w:rsid w:val="005D77C1"/>
    <w:rsid w:val="005E34BC"/>
    <w:rsid w:val="005E4D8A"/>
    <w:rsid w:val="005E7BAE"/>
    <w:rsid w:val="005F0F3B"/>
    <w:rsid w:val="005F12F1"/>
    <w:rsid w:val="005F2BA4"/>
    <w:rsid w:val="005F6452"/>
    <w:rsid w:val="005F6B39"/>
    <w:rsid w:val="00600DB8"/>
    <w:rsid w:val="0060382E"/>
    <w:rsid w:val="00603AF0"/>
    <w:rsid w:val="0060497D"/>
    <w:rsid w:val="006053BB"/>
    <w:rsid w:val="00610A8C"/>
    <w:rsid w:val="00611B75"/>
    <w:rsid w:val="00611FF6"/>
    <w:rsid w:val="00613A43"/>
    <w:rsid w:val="006153D4"/>
    <w:rsid w:val="00616182"/>
    <w:rsid w:val="00625869"/>
    <w:rsid w:val="00625F4E"/>
    <w:rsid w:val="00627609"/>
    <w:rsid w:val="00630227"/>
    <w:rsid w:val="0063191D"/>
    <w:rsid w:val="00634897"/>
    <w:rsid w:val="006349FD"/>
    <w:rsid w:val="0063571C"/>
    <w:rsid w:val="006361CD"/>
    <w:rsid w:val="00636A3F"/>
    <w:rsid w:val="00637993"/>
    <w:rsid w:val="0064604B"/>
    <w:rsid w:val="00653E2E"/>
    <w:rsid w:val="00655D92"/>
    <w:rsid w:val="006572D7"/>
    <w:rsid w:val="00661C5D"/>
    <w:rsid w:val="00663BD6"/>
    <w:rsid w:val="00664EF5"/>
    <w:rsid w:val="00665B5E"/>
    <w:rsid w:val="00667274"/>
    <w:rsid w:val="006732DA"/>
    <w:rsid w:val="00673ACA"/>
    <w:rsid w:val="006803E2"/>
    <w:rsid w:val="0068311F"/>
    <w:rsid w:val="00685473"/>
    <w:rsid w:val="00685B1B"/>
    <w:rsid w:val="00686277"/>
    <w:rsid w:val="006863F5"/>
    <w:rsid w:val="00686A62"/>
    <w:rsid w:val="00686C8A"/>
    <w:rsid w:val="00690B46"/>
    <w:rsid w:val="006944B5"/>
    <w:rsid w:val="00695A78"/>
    <w:rsid w:val="006961C9"/>
    <w:rsid w:val="00697D02"/>
    <w:rsid w:val="006A0471"/>
    <w:rsid w:val="006A3D32"/>
    <w:rsid w:val="006B2C6A"/>
    <w:rsid w:val="006B38A9"/>
    <w:rsid w:val="006B3AD0"/>
    <w:rsid w:val="006B4886"/>
    <w:rsid w:val="006B5E00"/>
    <w:rsid w:val="006C0CC4"/>
    <w:rsid w:val="006C46E9"/>
    <w:rsid w:val="006C608E"/>
    <w:rsid w:val="006C6178"/>
    <w:rsid w:val="006D01D5"/>
    <w:rsid w:val="006D082F"/>
    <w:rsid w:val="006D40EC"/>
    <w:rsid w:val="006D4323"/>
    <w:rsid w:val="006D6965"/>
    <w:rsid w:val="006E032A"/>
    <w:rsid w:val="006E1015"/>
    <w:rsid w:val="006E1BF7"/>
    <w:rsid w:val="006E26BA"/>
    <w:rsid w:val="006E5207"/>
    <w:rsid w:val="006E55B5"/>
    <w:rsid w:val="006E7EB8"/>
    <w:rsid w:val="006F6A4B"/>
    <w:rsid w:val="00700378"/>
    <w:rsid w:val="007022AA"/>
    <w:rsid w:val="007041DC"/>
    <w:rsid w:val="00706175"/>
    <w:rsid w:val="00711FBF"/>
    <w:rsid w:val="00713102"/>
    <w:rsid w:val="007132BB"/>
    <w:rsid w:val="00716FB9"/>
    <w:rsid w:val="0071727B"/>
    <w:rsid w:val="00717CA9"/>
    <w:rsid w:val="007248F3"/>
    <w:rsid w:val="007354FD"/>
    <w:rsid w:val="00737907"/>
    <w:rsid w:val="00737ADD"/>
    <w:rsid w:val="00740A3D"/>
    <w:rsid w:val="00741254"/>
    <w:rsid w:val="00743788"/>
    <w:rsid w:val="00745930"/>
    <w:rsid w:val="007511E7"/>
    <w:rsid w:val="007513FB"/>
    <w:rsid w:val="00753195"/>
    <w:rsid w:val="00756548"/>
    <w:rsid w:val="00756B8B"/>
    <w:rsid w:val="00756C8C"/>
    <w:rsid w:val="00772618"/>
    <w:rsid w:val="00774C88"/>
    <w:rsid w:val="00782409"/>
    <w:rsid w:val="0078796C"/>
    <w:rsid w:val="0079049A"/>
    <w:rsid w:val="00791921"/>
    <w:rsid w:val="007919EE"/>
    <w:rsid w:val="00793A7A"/>
    <w:rsid w:val="00793E93"/>
    <w:rsid w:val="00793FFC"/>
    <w:rsid w:val="007A05C8"/>
    <w:rsid w:val="007A2480"/>
    <w:rsid w:val="007A494A"/>
    <w:rsid w:val="007A7528"/>
    <w:rsid w:val="007A7788"/>
    <w:rsid w:val="007B13F0"/>
    <w:rsid w:val="007B3960"/>
    <w:rsid w:val="007B6CB9"/>
    <w:rsid w:val="007C04D0"/>
    <w:rsid w:val="007C102D"/>
    <w:rsid w:val="007C301F"/>
    <w:rsid w:val="007C3023"/>
    <w:rsid w:val="007C4B42"/>
    <w:rsid w:val="007C5536"/>
    <w:rsid w:val="007C6E58"/>
    <w:rsid w:val="007C7BA4"/>
    <w:rsid w:val="007D0A83"/>
    <w:rsid w:val="007D7672"/>
    <w:rsid w:val="007E02DC"/>
    <w:rsid w:val="007E22D4"/>
    <w:rsid w:val="007E3A8C"/>
    <w:rsid w:val="007E4FF6"/>
    <w:rsid w:val="007E71C5"/>
    <w:rsid w:val="007F05CE"/>
    <w:rsid w:val="007F229B"/>
    <w:rsid w:val="007F5A70"/>
    <w:rsid w:val="0081448D"/>
    <w:rsid w:val="00816E1D"/>
    <w:rsid w:val="0082052F"/>
    <w:rsid w:val="00820FED"/>
    <w:rsid w:val="008223FA"/>
    <w:rsid w:val="008337CF"/>
    <w:rsid w:val="00835B25"/>
    <w:rsid w:val="008364A8"/>
    <w:rsid w:val="008408BC"/>
    <w:rsid w:val="008432E1"/>
    <w:rsid w:val="008518D0"/>
    <w:rsid w:val="00852282"/>
    <w:rsid w:val="008528EE"/>
    <w:rsid w:val="0085597F"/>
    <w:rsid w:val="00855B72"/>
    <w:rsid w:val="00855E3D"/>
    <w:rsid w:val="00862AE1"/>
    <w:rsid w:val="00865748"/>
    <w:rsid w:val="00865849"/>
    <w:rsid w:val="00865D8A"/>
    <w:rsid w:val="00867FC1"/>
    <w:rsid w:val="008716CF"/>
    <w:rsid w:val="00871F3D"/>
    <w:rsid w:val="0087200E"/>
    <w:rsid w:val="008726D9"/>
    <w:rsid w:val="00874DB5"/>
    <w:rsid w:val="008757FE"/>
    <w:rsid w:val="00876B88"/>
    <w:rsid w:val="00876CEF"/>
    <w:rsid w:val="008774C2"/>
    <w:rsid w:val="00884270"/>
    <w:rsid w:val="00884800"/>
    <w:rsid w:val="00886D90"/>
    <w:rsid w:val="00893142"/>
    <w:rsid w:val="00893200"/>
    <w:rsid w:val="00893240"/>
    <w:rsid w:val="00893A72"/>
    <w:rsid w:val="00894D27"/>
    <w:rsid w:val="008979D9"/>
    <w:rsid w:val="008B5A7A"/>
    <w:rsid w:val="008C05F5"/>
    <w:rsid w:val="008C0BD8"/>
    <w:rsid w:val="008C0D2C"/>
    <w:rsid w:val="008C5E67"/>
    <w:rsid w:val="008D014A"/>
    <w:rsid w:val="008D2C08"/>
    <w:rsid w:val="008D41D5"/>
    <w:rsid w:val="008D7AE7"/>
    <w:rsid w:val="008E4819"/>
    <w:rsid w:val="008E5CDB"/>
    <w:rsid w:val="008E6C42"/>
    <w:rsid w:val="008F03DE"/>
    <w:rsid w:val="008F22A3"/>
    <w:rsid w:val="008F3CA6"/>
    <w:rsid w:val="008F52DF"/>
    <w:rsid w:val="008F57DA"/>
    <w:rsid w:val="00900B77"/>
    <w:rsid w:val="00901BF7"/>
    <w:rsid w:val="00902835"/>
    <w:rsid w:val="00903D81"/>
    <w:rsid w:val="009040A3"/>
    <w:rsid w:val="00904407"/>
    <w:rsid w:val="009105B5"/>
    <w:rsid w:val="00912AE8"/>
    <w:rsid w:val="00912B7B"/>
    <w:rsid w:val="009142B0"/>
    <w:rsid w:val="009152A5"/>
    <w:rsid w:val="00925EDB"/>
    <w:rsid w:val="00925EF4"/>
    <w:rsid w:val="0092650E"/>
    <w:rsid w:val="009301C8"/>
    <w:rsid w:val="009302C5"/>
    <w:rsid w:val="0093377D"/>
    <w:rsid w:val="00933F23"/>
    <w:rsid w:val="009366E6"/>
    <w:rsid w:val="0093721E"/>
    <w:rsid w:val="009402E4"/>
    <w:rsid w:val="00941196"/>
    <w:rsid w:val="00944FC2"/>
    <w:rsid w:val="00946419"/>
    <w:rsid w:val="00952DA8"/>
    <w:rsid w:val="009548E8"/>
    <w:rsid w:val="0096049B"/>
    <w:rsid w:val="009609BA"/>
    <w:rsid w:val="009627C9"/>
    <w:rsid w:val="00963D37"/>
    <w:rsid w:val="00966360"/>
    <w:rsid w:val="0096737D"/>
    <w:rsid w:val="009726C4"/>
    <w:rsid w:val="0097286C"/>
    <w:rsid w:val="00977770"/>
    <w:rsid w:val="00982067"/>
    <w:rsid w:val="00982720"/>
    <w:rsid w:val="0098272F"/>
    <w:rsid w:val="00982BE8"/>
    <w:rsid w:val="00984E86"/>
    <w:rsid w:val="00986348"/>
    <w:rsid w:val="00990BF5"/>
    <w:rsid w:val="00995274"/>
    <w:rsid w:val="00997104"/>
    <w:rsid w:val="009A02D1"/>
    <w:rsid w:val="009A165B"/>
    <w:rsid w:val="009A5B86"/>
    <w:rsid w:val="009A6876"/>
    <w:rsid w:val="009B0557"/>
    <w:rsid w:val="009B0A54"/>
    <w:rsid w:val="009B17F3"/>
    <w:rsid w:val="009B3B96"/>
    <w:rsid w:val="009C0918"/>
    <w:rsid w:val="009C46BA"/>
    <w:rsid w:val="009C54AC"/>
    <w:rsid w:val="009D0376"/>
    <w:rsid w:val="009D0E72"/>
    <w:rsid w:val="009D0FC1"/>
    <w:rsid w:val="009D1F94"/>
    <w:rsid w:val="009D2BD5"/>
    <w:rsid w:val="009D5A56"/>
    <w:rsid w:val="009D77F6"/>
    <w:rsid w:val="009E2D08"/>
    <w:rsid w:val="009F0A6C"/>
    <w:rsid w:val="009F2ADE"/>
    <w:rsid w:val="009F4E62"/>
    <w:rsid w:val="009F6C63"/>
    <w:rsid w:val="009F73DF"/>
    <w:rsid w:val="009F7E4C"/>
    <w:rsid w:val="00A017DD"/>
    <w:rsid w:val="00A06CD8"/>
    <w:rsid w:val="00A12276"/>
    <w:rsid w:val="00A15625"/>
    <w:rsid w:val="00A1633C"/>
    <w:rsid w:val="00A165B7"/>
    <w:rsid w:val="00A201AF"/>
    <w:rsid w:val="00A2361F"/>
    <w:rsid w:val="00A24EC7"/>
    <w:rsid w:val="00A250E5"/>
    <w:rsid w:val="00A300F4"/>
    <w:rsid w:val="00A30F9E"/>
    <w:rsid w:val="00A330AE"/>
    <w:rsid w:val="00A35949"/>
    <w:rsid w:val="00A35EF3"/>
    <w:rsid w:val="00A4172F"/>
    <w:rsid w:val="00A42664"/>
    <w:rsid w:val="00A43897"/>
    <w:rsid w:val="00A449EB"/>
    <w:rsid w:val="00A51627"/>
    <w:rsid w:val="00A54DE1"/>
    <w:rsid w:val="00A54FB9"/>
    <w:rsid w:val="00A550F7"/>
    <w:rsid w:val="00A60A4B"/>
    <w:rsid w:val="00A63B5A"/>
    <w:rsid w:val="00A66D14"/>
    <w:rsid w:val="00A728EA"/>
    <w:rsid w:val="00A72BB5"/>
    <w:rsid w:val="00A72BD7"/>
    <w:rsid w:val="00A74F9B"/>
    <w:rsid w:val="00A81C22"/>
    <w:rsid w:val="00A83194"/>
    <w:rsid w:val="00A853D4"/>
    <w:rsid w:val="00A85486"/>
    <w:rsid w:val="00A85652"/>
    <w:rsid w:val="00A8625C"/>
    <w:rsid w:val="00A86B37"/>
    <w:rsid w:val="00A947C4"/>
    <w:rsid w:val="00A96257"/>
    <w:rsid w:val="00AA0D43"/>
    <w:rsid w:val="00AA2B6C"/>
    <w:rsid w:val="00AA576E"/>
    <w:rsid w:val="00AA681D"/>
    <w:rsid w:val="00AA797D"/>
    <w:rsid w:val="00AB042B"/>
    <w:rsid w:val="00AB060A"/>
    <w:rsid w:val="00AB0A6E"/>
    <w:rsid w:val="00AB1967"/>
    <w:rsid w:val="00AB209E"/>
    <w:rsid w:val="00AB37E8"/>
    <w:rsid w:val="00AB42FC"/>
    <w:rsid w:val="00AB473A"/>
    <w:rsid w:val="00AB48A7"/>
    <w:rsid w:val="00AB7B92"/>
    <w:rsid w:val="00AC016A"/>
    <w:rsid w:val="00AC4F7B"/>
    <w:rsid w:val="00AC6BD4"/>
    <w:rsid w:val="00AD363C"/>
    <w:rsid w:val="00AD3A34"/>
    <w:rsid w:val="00AD4A5D"/>
    <w:rsid w:val="00AD6A85"/>
    <w:rsid w:val="00AD7BD7"/>
    <w:rsid w:val="00AE7967"/>
    <w:rsid w:val="00AF00E2"/>
    <w:rsid w:val="00AF0B0D"/>
    <w:rsid w:val="00AF4447"/>
    <w:rsid w:val="00AF446C"/>
    <w:rsid w:val="00AF4EBE"/>
    <w:rsid w:val="00AF5C66"/>
    <w:rsid w:val="00AF73E1"/>
    <w:rsid w:val="00B03567"/>
    <w:rsid w:val="00B03874"/>
    <w:rsid w:val="00B0492D"/>
    <w:rsid w:val="00B07B36"/>
    <w:rsid w:val="00B07F39"/>
    <w:rsid w:val="00B10020"/>
    <w:rsid w:val="00B12E6E"/>
    <w:rsid w:val="00B143F0"/>
    <w:rsid w:val="00B1489B"/>
    <w:rsid w:val="00B1659B"/>
    <w:rsid w:val="00B22394"/>
    <w:rsid w:val="00B22A28"/>
    <w:rsid w:val="00B247DF"/>
    <w:rsid w:val="00B25EB1"/>
    <w:rsid w:val="00B26671"/>
    <w:rsid w:val="00B320A9"/>
    <w:rsid w:val="00B359C4"/>
    <w:rsid w:val="00B414D7"/>
    <w:rsid w:val="00B415BB"/>
    <w:rsid w:val="00B45114"/>
    <w:rsid w:val="00B51587"/>
    <w:rsid w:val="00B5222A"/>
    <w:rsid w:val="00B52D03"/>
    <w:rsid w:val="00B53276"/>
    <w:rsid w:val="00B60DBC"/>
    <w:rsid w:val="00B62A0F"/>
    <w:rsid w:val="00B62CEB"/>
    <w:rsid w:val="00B653B4"/>
    <w:rsid w:val="00B71FD0"/>
    <w:rsid w:val="00B7677B"/>
    <w:rsid w:val="00B77460"/>
    <w:rsid w:val="00B77985"/>
    <w:rsid w:val="00B80B8F"/>
    <w:rsid w:val="00B814C3"/>
    <w:rsid w:val="00B8234D"/>
    <w:rsid w:val="00B83BCC"/>
    <w:rsid w:val="00B83D5C"/>
    <w:rsid w:val="00B85F48"/>
    <w:rsid w:val="00B872CD"/>
    <w:rsid w:val="00B87EEA"/>
    <w:rsid w:val="00B904BC"/>
    <w:rsid w:val="00B90700"/>
    <w:rsid w:val="00B912E5"/>
    <w:rsid w:val="00B92080"/>
    <w:rsid w:val="00B92A23"/>
    <w:rsid w:val="00B95BE7"/>
    <w:rsid w:val="00B95F9B"/>
    <w:rsid w:val="00B95FD2"/>
    <w:rsid w:val="00BA6EAF"/>
    <w:rsid w:val="00BB1477"/>
    <w:rsid w:val="00BB43B6"/>
    <w:rsid w:val="00BB603D"/>
    <w:rsid w:val="00BB6985"/>
    <w:rsid w:val="00BB77BD"/>
    <w:rsid w:val="00BB7E15"/>
    <w:rsid w:val="00BC2694"/>
    <w:rsid w:val="00BC4B9F"/>
    <w:rsid w:val="00BC6958"/>
    <w:rsid w:val="00BD09E8"/>
    <w:rsid w:val="00BD4EDE"/>
    <w:rsid w:val="00BD606D"/>
    <w:rsid w:val="00BE2952"/>
    <w:rsid w:val="00BE4742"/>
    <w:rsid w:val="00BE59FA"/>
    <w:rsid w:val="00BF0CC7"/>
    <w:rsid w:val="00C10689"/>
    <w:rsid w:val="00C138E9"/>
    <w:rsid w:val="00C14838"/>
    <w:rsid w:val="00C14A44"/>
    <w:rsid w:val="00C14AE4"/>
    <w:rsid w:val="00C14ED8"/>
    <w:rsid w:val="00C21BFE"/>
    <w:rsid w:val="00C2328E"/>
    <w:rsid w:val="00C23606"/>
    <w:rsid w:val="00C24B19"/>
    <w:rsid w:val="00C24C4C"/>
    <w:rsid w:val="00C27242"/>
    <w:rsid w:val="00C275DB"/>
    <w:rsid w:val="00C27784"/>
    <w:rsid w:val="00C340AF"/>
    <w:rsid w:val="00C344DE"/>
    <w:rsid w:val="00C3575B"/>
    <w:rsid w:val="00C403D6"/>
    <w:rsid w:val="00C41C8E"/>
    <w:rsid w:val="00C41E7C"/>
    <w:rsid w:val="00C444C4"/>
    <w:rsid w:val="00C47E43"/>
    <w:rsid w:val="00C508BE"/>
    <w:rsid w:val="00C62918"/>
    <w:rsid w:val="00C65F2E"/>
    <w:rsid w:val="00C66535"/>
    <w:rsid w:val="00C67E03"/>
    <w:rsid w:val="00C70809"/>
    <w:rsid w:val="00C720F6"/>
    <w:rsid w:val="00C725A7"/>
    <w:rsid w:val="00C72655"/>
    <w:rsid w:val="00C75025"/>
    <w:rsid w:val="00C75979"/>
    <w:rsid w:val="00C760F0"/>
    <w:rsid w:val="00C764C5"/>
    <w:rsid w:val="00C83BBC"/>
    <w:rsid w:val="00C86828"/>
    <w:rsid w:val="00C86D96"/>
    <w:rsid w:val="00C91C99"/>
    <w:rsid w:val="00C92F0D"/>
    <w:rsid w:val="00C92FA1"/>
    <w:rsid w:val="00C947A5"/>
    <w:rsid w:val="00C94992"/>
    <w:rsid w:val="00C94DEF"/>
    <w:rsid w:val="00CA6CA3"/>
    <w:rsid w:val="00CB09C4"/>
    <w:rsid w:val="00CB0F2E"/>
    <w:rsid w:val="00CB1C4D"/>
    <w:rsid w:val="00CB4605"/>
    <w:rsid w:val="00CB636F"/>
    <w:rsid w:val="00CB6E0E"/>
    <w:rsid w:val="00CC4028"/>
    <w:rsid w:val="00CC5F9E"/>
    <w:rsid w:val="00CC609D"/>
    <w:rsid w:val="00CD026D"/>
    <w:rsid w:val="00CD2501"/>
    <w:rsid w:val="00CD5C2C"/>
    <w:rsid w:val="00CE1422"/>
    <w:rsid w:val="00CE2619"/>
    <w:rsid w:val="00CE3688"/>
    <w:rsid w:val="00CE5CF5"/>
    <w:rsid w:val="00CE635F"/>
    <w:rsid w:val="00CE6902"/>
    <w:rsid w:val="00CF2FA7"/>
    <w:rsid w:val="00CF478B"/>
    <w:rsid w:val="00CF7550"/>
    <w:rsid w:val="00CF7F84"/>
    <w:rsid w:val="00D06039"/>
    <w:rsid w:val="00D102CD"/>
    <w:rsid w:val="00D10FFB"/>
    <w:rsid w:val="00D11FBB"/>
    <w:rsid w:val="00D13422"/>
    <w:rsid w:val="00D13484"/>
    <w:rsid w:val="00D136FC"/>
    <w:rsid w:val="00D21A7B"/>
    <w:rsid w:val="00D225BA"/>
    <w:rsid w:val="00D26D4E"/>
    <w:rsid w:val="00D27ACB"/>
    <w:rsid w:val="00D304B1"/>
    <w:rsid w:val="00D317B7"/>
    <w:rsid w:val="00D3193F"/>
    <w:rsid w:val="00D33F01"/>
    <w:rsid w:val="00D351D1"/>
    <w:rsid w:val="00D3596E"/>
    <w:rsid w:val="00D35D70"/>
    <w:rsid w:val="00D364A2"/>
    <w:rsid w:val="00D367C1"/>
    <w:rsid w:val="00D36D9A"/>
    <w:rsid w:val="00D413BF"/>
    <w:rsid w:val="00D44596"/>
    <w:rsid w:val="00D45DBA"/>
    <w:rsid w:val="00D46B52"/>
    <w:rsid w:val="00D46D1B"/>
    <w:rsid w:val="00D5223B"/>
    <w:rsid w:val="00D52359"/>
    <w:rsid w:val="00D6119C"/>
    <w:rsid w:val="00D6407E"/>
    <w:rsid w:val="00D642EF"/>
    <w:rsid w:val="00D64556"/>
    <w:rsid w:val="00D66449"/>
    <w:rsid w:val="00D67ABC"/>
    <w:rsid w:val="00D715E9"/>
    <w:rsid w:val="00D72AE5"/>
    <w:rsid w:val="00D7543C"/>
    <w:rsid w:val="00D75913"/>
    <w:rsid w:val="00D77744"/>
    <w:rsid w:val="00D82091"/>
    <w:rsid w:val="00D82C50"/>
    <w:rsid w:val="00D85A55"/>
    <w:rsid w:val="00D9008F"/>
    <w:rsid w:val="00D923E7"/>
    <w:rsid w:val="00D976D0"/>
    <w:rsid w:val="00DA231A"/>
    <w:rsid w:val="00DA3D9A"/>
    <w:rsid w:val="00DC0AC5"/>
    <w:rsid w:val="00DC0DF7"/>
    <w:rsid w:val="00DC1A4B"/>
    <w:rsid w:val="00DC580B"/>
    <w:rsid w:val="00DC7AE2"/>
    <w:rsid w:val="00DD476B"/>
    <w:rsid w:val="00DD55AE"/>
    <w:rsid w:val="00DE17CA"/>
    <w:rsid w:val="00DE4949"/>
    <w:rsid w:val="00DE4958"/>
    <w:rsid w:val="00DE6113"/>
    <w:rsid w:val="00DE6BDE"/>
    <w:rsid w:val="00DE72F4"/>
    <w:rsid w:val="00DE749B"/>
    <w:rsid w:val="00DE79D3"/>
    <w:rsid w:val="00DF188D"/>
    <w:rsid w:val="00DF3BFB"/>
    <w:rsid w:val="00DF3EC1"/>
    <w:rsid w:val="00E0057B"/>
    <w:rsid w:val="00E008E2"/>
    <w:rsid w:val="00E013BA"/>
    <w:rsid w:val="00E01B93"/>
    <w:rsid w:val="00E0722F"/>
    <w:rsid w:val="00E13FCF"/>
    <w:rsid w:val="00E1468C"/>
    <w:rsid w:val="00E16B83"/>
    <w:rsid w:val="00E16DB0"/>
    <w:rsid w:val="00E17BB2"/>
    <w:rsid w:val="00E21211"/>
    <w:rsid w:val="00E21C6B"/>
    <w:rsid w:val="00E2325A"/>
    <w:rsid w:val="00E23673"/>
    <w:rsid w:val="00E23A5C"/>
    <w:rsid w:val="00E25548"/>
    <w:rsid w:val="00E309DC"/>
    <w:rsid w:val="00E3335C"/>
    <w:rsid w:val="00E33E4A"/>
    <w:rsid w:val="00E343B2"/>
    <w:rsid w:val="00E352FF"/>
    <w:rsid w:val="00E36924"/>
    <w:rsid w:val="00E37783"/>
    <w:rsid w:val="00E37C91"/>
    <w:rsid w:val="00E4131C"/>
    <w:rsid w:val="00E426E3"/>
    <w:rsid w:val="00E42779"/>
    <w:rsid w:val="00E4289A"/>
    <w:rsid w:val="00E42C94"/>
    <w:rsid w:val="00E4371D"/>
    <w:rsid w:val="00E438B1"/>
    <w:rsid w:val="00E43AB2"/>
    <w:rsid w:val="00E44FDC"/>
    <w:rsid w:val="00E455FC"/>
    <w:rsid w:val="00E5225D"/>
    <w:rsid w:val="00E53362"/>
    <w:rsid w:val="00E55088"/>
    <w:rsid w:val="00E5570F"/>
    <w:rsid w:val="00E57D97"/>
    <w:rsid w:val="00E61B67"/>
    <w:rsid w:val="00E62679"/>
    <w:rsid w:val="00E62D02"/>
    <w:rsid w:val="00E631C6"/>
    <w:rsid w:val="00E701F7"/>
    <w:rsid w:val="00E708DD"/>
    <w:rsid w:val="00E72717"/>
    <w:rsid w:val="00E7276D"/>
    <w:rsid w:val="00E75FCF"/>
    <w:rsid w:val="00E83515"/>
    <w:rsid w:val="00E8507A"/>
    <w:rsid w:val="00E85189"/>
    <w:rsid w:val="00E85737"/>
    <w:rsid w:val="00E90347"/>
    <w:rsid w:val="00E9116E"/>
    <w:rsid w:val="00E927EC"/>
    <w:rsid w:val="00E93339"/>
    <w:rsid w:val="00E974DE"/>
    <w:rsid w:val="00E97F8F"/>
    <w:rsid w:val="00EA3CEB"/>
    <w:rsid w:val="00EA50B2"/>
    <w:rsid w:val="00EB086B"/>
    <w:rsid w:val="00EB14E2"/>
    <w:rsid w:val="00EB2335"/>
    <w:rsid w:val="00EB609E"/>
    <w:rsid w:val="00EB773B"/>
    <w:rsid w:val="00EB7C7E"/>
    <w:rsid w:val="00EC60A4"/>
    <w:rsid w:val="00EC7127"/>
    <w:rsid w:val="00ED2B07"/>
    <w:rsid w:val="00ED3328"/>
    <w:rsid w:val="00EE04CD"/>
    <w:rsid w:val="00EE16A7"/>
    <w:rsid w:val="00EE42FE"/>
    <w:rsid w:val="00EE4EF3"/>
    <w:rsid w:val="00EE6CBF"/>
    <w:rsid w:val="00EE7536"/>
    <w:rsid w:val="00EF3F98"/>
    <w:rsid w:val="00EF5696"/>
    <w:rsid w:val="00EF61AF"/>
    <w:rsid w:val="00EF6FB2"/>
    <w:rsid w:val="00F00B16"/>
    <w:rsid w:val="00F04B80"/>
    <w:rsid w:val="00F05A14"/>
    <w:rsid w:val="00F10672"/>
    <w:rsid w:val="00F12FBE"/>
    <w:rsid w:val="00F13816"/>
    <w:rsid w:val="00F15455"/>
    <w:rsid w:val="00F15A32"/>
    <w:rsid w:val="00F16041"/>
    <w:rsid w:val="00F2111D"/>
    <w:rsid w:val="00F23617"/>
    <w:rsid w:val="00F26D0E"/>
    <w:rsid w:val="00F301B9"/>
    <w:rsid w:val="00F31CA3"/>
    <w:rsid w:val="00F35FE0"/>
    <w:rsid w:val="00F366F5"/>
    <w:rsid w:val="00F407B2"/>
    <w:rsid w:val="00F40C65"/>
    <w:rsid w:val="00F47AAC"/>
    <w:rsid w:val="00F511E4"/>
    <w:rsid w:val="00F567DF"/>
    <w:rsid w:val="00F56DEE"/>
    <w:rsid w:val="00F5779E"/>
    <w:rsid w:val="00F57DD4"/>
    <w:rsid w:val="00F6523A"/>
    <w:rsid w:val="00F660D9"/>
    <w:rsid w:val="00F67D71"/>
    <w:rsid w:val="00F718E3"/>
    <w:rsid w:val="00F80019"/>
    <w:rsid w:val="00F84562"/>
    <w:rsid w:val="00F87C99"/>
    <w:rsid w:val="00F912BE"/>
    <w:rsid w:val="00F914C8"/>
    <w:rsid w:val="00F927CD"/>
    <w:rsid w:val="00F92E30"/>
    <w:rsid w:val="00F97069"/>
    <w:rsid w:val="00F97454"/>
    <w:rsid w:val="00F97513"/>
    <w:rsid w:val="00FA018C"/>
    <w:rsid w:val="00FA5446"/>
    <w:rsid w:val="00FA64CD"/>
    <w:rsid w:val="00FA7BBB"/>
    <w:rsid w:val="00FB14E2"/>
    <w:rsid w:val="00FB21F9"/>
    <w:rsid w:val="00FB59D5"/>
    <w:rsid w:val="00FB5B5E"/>
    <w:rsid w:val="00FB7346"/>
    <w:rsid w:val="00FC1693"/>
    <w:rsid w:val="00FC43BE"/>
    <w:rsid w:val="00FD139E"/>
    <w:rsid w:val="00FD1AC9"/>
    <w:rsid w:val="00FD3057"/>
    <w:rsid w:val="00FD3513"/>
    <w:rsid w:val="00FD4CE8"/>
    <w:rsid w:val="00FD5012"/>
    <w:rsid w:val="00FD7AB5"/>
    <w:rsid w:val="00FD7B94"/>
    <w:rsid w:val="00FE190D"/>
    <w:rsid w:val="00FE1AB2"/>
    <w:rsid w:val="00FE27E2"/>
    <w:rsid w:val="00FE6FE6"/>
    <w:rsid w:val="00FF0A0E"/>
    <w:rsid w:val="00FF24E2"/>
    <w:rsid w:val="00FF32A5"/>
    <w:rsid w:val="00FF50EA"/>
    <w:rsid w:val="00FF5609"/>
    <w:rsid w:val="00FF5D00"/>
    <w:rsid w:val="00FF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Reference" w:qFormat="1"/>
    <w:lsdException w:name="Book Title" w:qFormat="1"/>
    <w:lsdException w:name="Bibliography" w:unhideWhenUsed="1"/>
    <w:lsdException w:name="TOC Heading" w:qFormat="1"/>
  </w:latentStyles>
  <w:style w:type="paragraph" w:default="1" w:styleId="Normal">
    <w:name w:val="Normal"/>
    <w:qFormat/>
    <w:rsid w:val="00376F8C"/>
    <w:rPr>
      <w:rFonts w:eastAsiaTheme="minorHAnsi"/>
    </w:rPr>
  </w:style>
  <w:style w:type="paragraph" w:styleId="Heading1">
    <w:name w:val="heading 1"/>
    <w:next w:val="Normal"/>
    <w:link w:val="Heading1Char"/>
    <w:uiPriority w:val="99"/>
    <w:qFormat/>
    <w:rsid w:val="00376F8C"/>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376F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376F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376F8C"/>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376F8C"/>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510494"/>
    <w:pPr>
      <w:numPr>
        <w:ilvl w:val="5"/>
        <w:numId w:val="17"/>
      </w:numPr>
      <w:outlineLvl w:val="5"/>
    </w:pPr>
  </w:style>
  <w:style w:type="paragraph" w:styleId="Heading7">
    <w:name w:val="heading 7"/>
    <w:basedOn w:val="Normal"/>
    <w:next w:val="Normal"/>
    <w:link w:val="Heading7Char"/>
    <w:qFormat/>
    <w:rsid w:val="00510494"/>
    <w:pPr>
      <w:numPr>
        <w:ilvl w:val="6"/>
        <w:numId w:val="17"/>
      </w:numPr>
      <w:outlineLvl w:val="6"/>
    </w:pPr>
  </w:style>
  <w:style w:type="paragraph" w:styleId="Heading8">
    <w:name w:val="heading 8"/>
    <w:basedOn w:val="Normal"/>
    <w:next w:val="Normal"/>
    <w:link w:val="Heading8Char"/>
    <w:qFormat/>
    <w:rsid w:val="00510494"/>
    <w:pPr>
      <w:numPr>
        <w:ilvl w:val="7"/>
        <w:numId w:val="17"/>
      </w:numPr>
      <w:outlineLvl w:val="7"/>
    </w:pPr>
  </w:style>
  <w:style w:type="paragraph" w:styleId="Heading9">
    <w:name w:val="heading 9"/>
    <w:basedOn w:val="Normal"/>
    <w:next w:val="Normal"/>
    <w:link w:val="Heading9Char"/>
    <w:qFormat/>
    <w:rsid w:val="00510494"/>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76F8C"/>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376F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376F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376F8C"/>
    <w:rPr>
      <w:rFonts w:ascii="Arial" w:eastAsia="Times New Roman" w:hAnsi="Arial" w:cs="Times New Roman"/>
      <w:b/>
      <w:szCs w:val="20"/>
    </w:rPr>
  </w:style>
  <w:style w:type="character" w:customStyle="1" w:styleId="Heading5Char">
    <w:name w:val="Heading 5 Char"/>
    <w:basedOn w:val="DefaultParagraphFont"/>
    <w:link w:val="Heading5"/>
    <w:uiPriority w:val="99"/>
    <w:rsid w:val="00376F8C"/>
    <w:rPr>
      <w:rFonts w:ascii="Arial" w:eastAsia="Times New Roman" w:hAnsi="Arial" w:cs="Times New Roman"/>
      <w:b/>
      <w:sz w:val="20"/>
      <w:szCs w:val="20"/>
    </w:rPr>
  </w:style>
  <w:style w:type="paragraph" w:customStyle="1" w:styleId="ParaContinued">
    <w:name w:val="ParaContinued"/>
    <w:basedOn w:val="Normal"/>
    <w:next w:val="Para"/>
    <w:rsid w:val="00376F8C"/>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376F8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376F8C"/>
    <w:pPr>
      <w:widowControl w:val="0"/>
    </w:pPr>
    <w:rPr>
      <w:snapToGrid w:val="0"/>
    </w:rPr>
  </w:style>
  <w:style w:type="paragraph" w:customStyle="1" w:styleId="Option">
    <w:name w:val="Option"/>
    <w:basedOn w:val="Question"/>
    <w:rsid w:val="00376F8C"/>
    <w:pPr>
      <w:ind w:left="2880"/>
    </w:pPr>
  </w:style>
  <w:style w:type="paragraph" w:customStyle="1" w:styleId="Question">
    <w:name w:val="Question"/>
    <w:next w:val="Option"/>
    <w:rsid w:val="00376F8C"/>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376F8C"/>
    <w:pPr>
      <w:ind w:left="2160" w:firstLine="0"/>
    </w:pPr>
  </w:style>
  <w:style w:type="paragraph" w:customStyle="1" w:styleId="Objective">
    <w:name w:val="Objective"/>
    <w:rsid w:val="00376F8C"/>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376F8C"/>
    <w:pPr>
      <w:pBdr>
        <w:top w:val="single" w:sz="4" w:space="4" w:color="auto"/>
      </w:pBdr>
      <w:outlineLvl w:val="6"/>
    </w:pPr>
    <w:rPr>
      <w:i/>
      <w:noProof/>
    </w:rPr>
  </w:style>
  <w:style w:type="paragraph" w:customStyle="1" w:styleId="H5">
    <w:name w:val="H5"/>
    <w:next w:val="Para"/>
    <w:rsid w:val="00376F8C"/>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376F8C"/>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376F8C"/>
    <w:rPr>
      <w:i w:val="0"/>
    </w:rPr>
  </w:style>
  <w:style w:type="paragraph" w:customStyle="1" w:styleId="H4">
    <w:name w:val="H4"/>
    <w:next w:val="Para"/>
    <w:rsid w:val="00376F8C"/>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376F8C"/>
    <w:pPr>
      <w:keepNext w:val="0"/>
    </w:pPr>
    <w:rPr>
      <w:i w:val="0"/>
    </w:rPr>
  </w:style>
  <w:style w:type="paragraph" w:customStyle="1" w:styleId="Subobjective">
    <w:name w:val="Subobjective"/>
    <w:basedOn w:val="Objective"/>
    <w:rsid w:val="00376F8C"/>
    <w:pPr>
      <w:keepNext/>
      <w:spacing w:before="180"/>
      <w:ind w:left="2880"/>
    </w:pPr>
  </w:style>
  <w:style w:type="paragraph" w:customStyle="1" w:styleId="ChapterTitle">
    <w:name w:val="ChapterTitle"/>
    <w:next w:val="Para"/>
    <w:qFormat/>
    <w:rsid w:val="00376F8C"/>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376F8C"/>
    <w:rPr>
      <w:rFonts w:ascii="Courier New" w:hAnsi="Courier New"/>
      <w:noProof/>
      <w:color w:val="auto"/>
    </w:rPr>
  </w:style>
  <w:style w:type="paragraph" w:customStyle="1" w:styleId="QuotePara">
    <w:name w:val="QuotePara"/>
    <w:basedOn w:val="QuoteSource"/>
    <w:qFormat/>
    <w:rsid w:val="00376F8C"/>
    <w:rPr>
      <w:i w:val="0"/>
      <w:sz w:val="24"/>
    </w:rPr>
  </w:style>
  <w:style w:type="paragraph" w:customStyle="1" w:styleId="QuoteSource">
    <w:name w:val="QuoteSource"/>
    <w:basedOn w:val="Normal"/>
    <w:rsid w:val="00376F8C"/>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376F8C"/>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376F8C"/>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376F8C"/>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376F8C"/>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376F8C"/>
    <w:rPr>
      <w:i/>
      <w:color w:val="auto"/>
    </w:rPr>
  </w:style>
  <w:style w:type="paragraph" w:customStyle="1" w:styleId="Slug">
    <w:name w:val="Slug"/>
    <w:basedOn w:val="Normal"/>
    <w:next w:val="Para"/>
    <w:rsid w:val="00376F8C"/>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376F8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376F8C"/>
    <w:pPr>
      <w:spacing w:before="240"/>
      <w:outlineLvl w:val="9"/>
    </w:pPr>
  </w:style>
  <w:style w:type="paragraph" w:customStyle="1" w:styleId="GlossaryTerm">
    <w:name w:val="GlossaryTerm"/>
    <w:basedOn w:val="H4"/>
    <w:next w:val="GlossaryDefinition"/>
    <w:rsid w:val="00376F8C"/>
  </w:style>
  <w:style w:type="paragraph" w:customStyle="1" w:styleId="PartIntroductionPara">
    <w:name w:val="PartIntroductionPara"/>
    <w:rsid w:val="00376F8C"/>
    <w:pPr>
      <w:spacing w:after="120" w:line="240" w:lineRule="auto"/>
      <w:ind w:left="720" w:firstLine="720"/>
    </w:pPr>
    <w:rPr>
      <w:rFonts w:ascii="Times New Roman" w:eastAsia="Times New Roman" w:hAnsi="Times New Roman" w:cs="Times New Roman"/>
      <w:sz w:val="26"/>
      <w:szCs w:val="20"/>
    </w:rPr>
  </w:style>
  <w:style w:type="paragraph" w:customStyle="1" w:styleId="RunInHead">
    <w:name w:val="RunInHead"/>
    <w:next w:val="RunInPara"/>
    <w:rsid w:val="00376F8C"/>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376F8C"/>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376F8C"/>
    <w:pPr>
      <w:ind w:left="2520"/>
    </w:pPr>
  </w:style>
  <w:style w:type="paragraph" w:customStyle="1" w:styleId="ListPara">
    <w:name w:val="ListPara"/>
    <w:basedOn w:val="Normal"/>
    <w:rsid w:val="00376F8C"/>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376F8C"/>
    <w:pPr>
      <w:spacing w:line="260" w:lineRule="exact"/>
      <w:ind w:left="2520"/>
    </w:pPr>
  </w:style>
  <w:style w:type="paragraph" w:customStyle="1" w:styleId="PartTitle">
    <w:name w:val="PartTitle"/>
    <w:basedOn w:val="ChapterTitle"/>
    <w:rsid w:val="00376F8C"/>
    <w:pPr>
      <w:widowControl w:val="0"/>
    </w:pPr>
  </w:style>
  <w:style w:type="paragraph" w:customStyle="1" w:styleId="CodeSnippet">
    <w:name w:val="CodeSnippet"/>
    <w:rsid w:val="00376F8C"/>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376F8C"/>
    <w:pPr>
      <w:ind w:left="2160"/>
    </w:pPr>
    <w:rPr>
      <w:snapToGrid w:val="0"/>
    </w:rPr>
  </w:style>
  <w:style w:type="paragraph" w:customStyle="1" w:styleId="RunInParaSub">
    <w:name w:val="RunInParaSub"/>
    <w:basedOn w:val="RunInPara"/>
    <w:rsid w:val="00376F8C"/>
    <w:pPr>
      <w:ind w:left="2160"/>
    </w:pPr>
  </w:style>
  <w:style w:type="paragraph" w:customStyle="1" w:styleId="URLPara">
    <w:name w:val="URLPara"/>
    <w:rsid w:val="00376F8C"/>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376F8C"/>
    <w:pPr>
      <w:spacing w:before="240"/>
      <w:ind w:left="1800"/>
    </w:pPr>
    <w:rPr>
      <w:u w:val="none"/>
    </w:rPr>
  </w:style>
  <w:style w:type="character" w:customStyle="1" w:styleId="CodeHighlight">
    <w:name w:val="CodeHighlight"/>
    <w:rsid w:val="00376F8C"/>
    <w:rPr>
      <w:u w:val="wave"/>
    </w:rPr>
  </w:style>
  <w:style w:type="paragraph" w:customStyle="1" w:styleId="TableCaption">
    <w:name w:val="TableCaption"/>
    <w:basedOn w:val="Slug"/>
    <w:qFormat/>
    <w:rsid w:val="00376F8C"/>
    <w:pPr>
      <w:keepNext/>
      <w:widowControl w:val="0"/>
      <w:spacing w:before="240" w:after="120"/>
      <w:ind w:left="0"/>
    </w:pPr>
    <w:rPr>
      <w:snapToGrid w:val="0"/>
    </w:rPr>
  </w:style>
  <w:style w:type="paragraph" w:customStyle="1" w:styleId="TabularEntry">
    <w:name w:val="TabularEntry"/>
    <w:rsid w:val="00376F8C"/>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376F8C"/>
    <w:pPr>
      <w:spacing w:after="60" w:line="240" w:lineRule="auto"/>
    </w:pPr>
    <w:rPr>
      <w:rFonts w:ascii="Arial" w:eastAsia="Times New Roman" w:hAnsi="Arial" w:cs="Times New Roman"/>
      <w:szCs w:val="20"/>
    </w:rPr>
  </w:style>
  <w:style w:type="paragraph" w:customStyle="1" w:styleId="TableHead">
    <w:name w:val="TableHead"/>
    <w:qFormat/>
    <w:rsid w:val="00376F8C"/>
    <w:pPr>
      <w:keepNext/>
      <w:spacing w:after="0" w:line="240" w:lineRule="auto"/>
    </w:pPr>
    <w:rPr>
      <w:rFonts w:ascii="Arial" w:eastAsia="Times New Roman" w:hAnsi="Arial" w:cs="Times New Roman"/>
      <w:b/>
      <w:smallCaps/>
      <w:szCs w:val="20"/>
    </w:rPr>
  </w:style>
  <w:style w:type="paragraph" w:customStyle="1" w:styleId="CodeSnippetSub">
    <w:name w:val="CodeSnippetSub"/>
    <w:rsid w:val="00376F8C"/>
    <w:pPr>
      <w:spacing w:after="0" w:line="240" w:lineRule="auto"/>
      <w:ind w:left="720"/>
    </w:pPr>
    <w:rPr>
      <w:rFonts w:ascii="Courier New" w:eastAsia="Times New Roman" w:hAnsi="Courier New" w:cs="Times New Roman"/>
      <w:noProof/>
      <w:snapToGrid w:val="0"/>
      <w:sz w:val="16"/>
      <w:szCs w:val="20"/>
    </w:rPr>
  </w:style>
  <w:style w:type="paragraph" w:customStyle="1" w:styleId="TableFootnote">
    <w:name w:val="TableFootnote"/>
    <w:rsid w:val="00376F8C"/>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376F8C"/>
    <w:rPr>
      <w:rFonts w:ascii="Courier New" w:hAnsi="Courier New"/>
      <w:noProof/>
      <w:color w:val="auto"/>
      <w:u w:val="single"/>
    </w:rPr>
  </w:style>
  <w:style w:type="character" w:customStyle="1" w:styleId="Superscript">
    <w:name w:val="Superscript"/>
    <w:basedOn w:val="DefaultParagraphFont"/>
    <w:rsid w:val="00376F8C"/>
    <w:rPr>
      <w:vertAlign w:val="superscript"/>
    </w:rPr>
  </w:style>
  <w:style w:type="character" w:customStyle="1" w:styleId="Subscript">
    <w:name w:val="Subscript"/>
    <w:basedOn w:val="DefaultParagraphFont"/>
    <w:rsid w:val="00376F8C"/>
    <w:rPr>
      <w:vertAlign w:val="subscript"/>
    </w:rPr>
  </w:style>
  <w:style w:type="paragraph" w:customStyle="1" w:styleId="ChapterObjectiveTitle">
    <w:name w:val="ChapterObjectiveTitle"/>
    <w:basedOn w:val="ObjectiveTitle"/>
    <w:next w:val="ChapterObjective"/>
    <w:rsid w:val="00376F8C"/>
    <w:pPr>
      <w:ind w:left="1440" w:firstLine="0"/>
    </w:pPr>
    <w:rPr>
      <w:i w:val="0"/>
    </w:rPr>
  </w:style>
  <w:style w:type="paragraph" w:customStyle="1" w:styleId="FigureSource">
    <w:name w:val="FigureSource"/>
    <w:next w:val="Para"/>
    <w:rsid w:val="00376F8C"/>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376F8C"/>
    <w:rPr>
      <w:b w:val="0"/>
      <w:sz w:val="26"/>
      <w:u w:val="none"/>
    </w:rPr>
  </w:style>
  <w:style w:type="paragraph" w:customStyle="1" w:styleId="PartFeaturingList">
    <w:name w:val="PartFeaturingList"/>
    <w:basedOn w:val="ChapterFeaturingList"/>
    <w:rsid w:val="00376F8C"/>
  </w:style>
  <w:style w:type="character" w:customStyle="1" w:styleId="InlineCodeVariable">
    <w:name w:val="InlineCodeVariable"/>
    <w:basedOn w:val="InlineCode"/>
    <w:rsid w:val="00376F8C"/>
    <w:rPr>
      <w:rFonts w:ascii="Courier New" w:hAnsi="Courier New"/>
      <w:i/>
      <w:noProof/>
      <w:color w:val="auto"/>
    </w:rPr>
  </w:style>
  <w:style w:type="character" w:customStyle="1" w:styleId="InlineCodeUserInput">
    <w:name w:val="InlineCodeUserInput"/>
    <w:basedOn w:val="InlineCode"/>
    <w:rsid w:val="00376F8C"/>
    <w:rPr>
      <w:rFonts w:ascii="Courier New" w:hAnsi="Courier New"/>
      <w:b/>
      <w:noProof/>
      <w:color w:val="auto"/>
    </w:rPr>
  </w:style>
  <w:style w:type="character" w:customStyle="1" w:styleId="InlineCodeUserInputVariable">
    <w:name w:val="InlineCodeUserInputVariable"/>
    <w:basedOn w:val="InlineCode"/>
    <w:rsid w:val="00376F8C"/>
    <w:rPr>
      <w:rFonts w:ascii="Courier New" w:hAnsi="Courier New"/>
      <w:b/>
      <w:i/>
      <w:noProof/>
      <w:color w:val="auto"/>
    </w:rPr>
  </w:style>
  <w:style w:type="character" w:customStyle="1" w:styleId="Variable">
    <w:name w:val="Variable"/>
    <w:basedOn w:val="DefaultParagraphFont"/>
    <w:rsid w:val="00376F8C"/>
    <w:rPr>
      <w:i/>
    </w:rPr>
  </w:style>
  <w:style w:type="paragraph" w:customStyle="1" w:styleId="AppendixTitle">
    <w:name w:val="AppendixTitle"/>
    <w:basedOn w:val="ChapterTitle"/>
    <w:next w:val="Para"/>
    <w:rsid w:val="00376F8C"/>
    <w:pPr>
      <w:spacing w:before="120" w:after="120"/>
    </w:pPr>
  </w:style>
  <w:style w:type="paragraph" w:customStyle="1" w:styleId="GlossaryTitle">
    <w:name w:val="GlossaryTitle"/>
    <w:basedOn w:val="ChapterTitle"/>
    <w:next w:val="Normal"/>
    <w:rsid w:val="00376F8C"/>
    <w:pPr>
      <w:spacing w:before="120" w:after="120"/>
    </w:pPr>
  </w:style>
  <w:style w:type="paragraph" w:customStyle="1" w:styleId="IntroductionTitle">
    <w:name w:val="IntroductionTitle"/>
    <w:basedOn w:val="ChapterTitle"/>
    <w:next w:val="Para"/>
    <w:rsid w:val="00376F8C"/>
    <w:pPr>
      <w:spacing w:before="120" w:after="120"/>
    </w:pPr>
  </w:style>
  <w:style w:type="paragraph" w:customStyle="1" w:styleId="ChapterSubtitle">
    <w:name w:val="ChapterSubtitle"/>
    <w:basedOn w:val="ChapterTitle"/>
    <w:next w:val="Para"/>
    <w:rsid w:val="00376F8C"/>
    <w:rPr>
      <w:sz w:val="44"/>
    </w:rPr>
  </w:style>
  <w:style w:type="paragraph" w:customStyle="1" w:styleId="ChapterAuthor">
    <w:name w:val="ChapterAuthor"/>
    <w:basedOn w:val="ChapterSubtitle"/>
    <w:next w:val="ChapterAuthorAffiliation"/>
    <w:rsid w:val="00376F8C"/>
    <w:pPr>
      <w:spacing w:after="120"/>
      <w:outlineLvl w:val="9"/>
    </w:pPr>
    <w:rPr>
      <w:i/>
      <w:sz w:val="36"/>
    </w:rPr>
  </w:style>
  <w:style w:type="paragraph" w:customStyle="1" w:styleId="ChapterAuthorAffiliation">
    <w:name w:val="ChapterAuthorAffiliation"/>
    <w:next w:val="Para"/>
    <w:rsid w:val="00376F8C"/>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376F8C"/>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376F8C"/>
    <w:pPr>
      <w:contextualSpacing/>
    </w:pPr>
    <w:rPr>
      <w:sz w:val="24"/>
    </w:rPr>
  </w:style>
  <w:style w:type="paragraph" w:customStyle="1" w:styleId="SectionTitle">
    <w:name w:val="SectionTitle"/>
    <w:basedOn w:val="ChapterTitle"/>
    <w:next w:val="ChapterTitle"/>
    <w:rsid w:val="00376F8C"/>
    <w:pPr>
      <w:pBdr>
        <w:bottom w:val="single" w:sz="4" w:space="1" w:color="auto"/>
      </w:pBdr>
    </w:pPr>
  </w:style>
  <w:style w:type="paragraph" w:customStyle="1" w:styleId="ExtractPara">
    <w:name w:val="ExtractPara"/>
    <w:rsid w:val="00376F8C"/>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376F8C"/>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376F8C"/>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376F8C"/>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376F8C"/>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376F8C"/>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376F8C"/>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376F8C"/>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376F8C"/>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376F8C"/>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376F8C"/>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376F8C"/>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376F8C"/>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376F8C"/>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376F8C"/>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376F8C"/>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376F8C"/>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376F8C"/>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376F8C"/>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376F8C"/>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376F8C"/>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376F8C"/>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376F8C"/>
    <w:pPr>
      <w:numPr>
        <w:numId w:val="6"/>
      </w:numPr>
    </w:pPr>
  </w:style>
  <w:style w:type="paragraph" w:customStyle="1" w:styleId="ListNumberedSub2">
    <w:name w:val="ListNumberedSub2"/>
    <w:basedOn w:val="ListNumberedSub"/>
    <w:rsid w:val="00376F8C"/>
    <w:pPr>
      <w:ind w:left="3240"/>
    </w:pPr>
  </w:style>
  <w:style w:type="paragraph" w:customStyle="1" w:styleId="ListUnmarkedSub2">
    <w:name w:val="ListUnmarkedSub2"/>
    <w:basedOn w:val="ListUnmarkedSub"/>
    <w:rsid w:val="00376F8C"/>
    <w:pPr>
      <w:ind w:left="2880"/>
    </w:pPr>
  </w:style>
  <w:style w:type="paragraph" w:customStyle="1" w:styleId="ListParaSub2">
    <w:name w:val="ListParaSub2"/>
    <w:basedOn w:val="ListParaSub"/>
    <w:rsid w:val="00376F8C"/>
    <w:pPr>
      <w:ind w:left="3240"/>
    </w:pPr>
  </w:style>
  <w:style w:type="paragraph" w:customStyle="1" w:styleId="ListCheckSub">
    <w:name w:val="ListCheckSub"/>
    <w:basedOn w:val="ListCheck"/>
    <w:rsid w:val="00376F8C"/>
    <w:pPr>
      <w:numPr>
        <w:numId w:val="7"/>
      </w:numPr>
    </w:pPr>
  </w:style>
  <w:style w:type="paragraph" w:customStyle="1" w:styleId="ExtractListBulleted">
    <w:name w:val="ExtractListBulleted"/>
    <w:rsid w:val="00376F8C"/>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376F8C"/>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376F8C"/>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376F8C"/>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376F8C"/>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376F8C"/>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376F8C"/>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376F8C"/>
    <w:pPr>
      <w:spacing w:before="120" w:after="120"/>
      <w:ind w:left="0" w:firstLine="0"/>
    </w:pPr>
  </w:style>
  <w:style w:type="paragraph" w:customStyle="1" w:styleId="Dialog">
    <w:name w:val="Dialog"/>
    <w:rsid w:val="00376F8C"/>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376F8C"/>
  </w:style>
  <w:style w:type="paragraph" w:customStyle="1" w:styleId="RecipeIngredientHead">
    <w:name w:val="RecipeIngredientHead"/>
    <w:next w:val="RecipeIngredientList"/>
    <w:rsid w:val="00376F8C"/>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376F8C"/>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376F8C"/>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376F8C"/>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376F8C"/>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376F8C"/>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376F8C"/>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376F8C"/>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376F8C"/>
    <w:rPr>
      <w:i w:val="0"/>
      <w:sz w:val="24"/>
      <w:u w:val="single"/>
    </w:rPr>
  </w:style>
  <w:style w:type="paragraph" w:customStyle="1" w:styleId="RecipeVariationFlavor">
    <w:name w:val="RecipeVariationFlavor"/>
    <w:basedOn w:val="RecipeTime"/>
    <w:rsid w:val="00376F8C"/>
    <w:rPr>
      <w:i w:val="0"/>
      <w:sz w:val="24"/>
      <w:u w:val="single"/>
    </w:rPr>
  </w:style>
  <w:style w:type="paragraph" w:customStyle="1" w:styleId="RecipeYield">
    <w:name w:val="RecipeYield"/>
    <w:rsid w:val="00376F8C"/>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376F8C"/>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376F8C"/>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376F8C"/>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376F8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376F8C"/>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376F8C"/>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376F8C"/>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376F8C"/>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376F8C"/>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376F8C"/>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376F8C"/>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376F8C"/>
    <w:pPr>
      <w:spacing w:after="100"/>
    </w:pPr>
  </w:style>
  <w:style w:type="paragraph" w:styleId="TOC2">
    <w:name w:val="toc 2"/>
    <w:basedOn w:val="Normal"/>
    <w:next w:val="Normal"/>
    <w:autoRedefine/>
    <w:uiPriority w:val="99"/>
    <w:rsid w:val="00376F8C"/>
    <w:pPr>
      <w:spacing w:after="100"/>
      <w:ind w:left="220"/>
    </w:pPr>
  </w:style>
  <w:style w:type="paragraph" w:styleId="TOC3">
    <w:name w:val="toc 3"/>
    <w:basedOn w:val="Normal"/>
    <w:next w:val="Normal"/>
    <w:autoRedefine/>
    <w:uiPriority w:val="99"/>
    <w:rsid w:val="00376F8C"/>
    <w:pPr>
      <w:spacing w:after="100"/>
      <w:ind w:left="440"/>
    </w:pPr>
  </w:style>
  <w:style w:type="paragraph" w:styleId="TOC4">
    <w:name w:val="toc 4"/>
    <w:basedOn w:val="Normal"/>
    <w:next w:val="Normal"/>
    <w:autoRedefine/>
    <w:uiPriority w:val="39"/>
    <w:rsid w:val="00376F8C"/>
    <w:pPr>
      <w:spacing w:after="100"/>
      <w:ind w:left="660"/>
    </w:pPr>
  </w:style>
  <w:style w:type="paragraph" w:styleId="TOC5">
    <w:name w:val="toc 5"/>
    <w:basedOn w:val="Normal"/>
    <w:next w:val="Normal"/>
    <w:autoRedefine/>
    <w:uiPriority w:val="39"/>
    <w:rsid w:val="00376F8C"/>
    <w:pPr>
      <w:spacing w:after="100"/>
      <w:ind w:left="880"/>
    </w:pPr>
  </w:style>
  <w:style w:type="paragraph" w:styleId="TOC6">
    <w:name w:val="toc 6"/>
    <w:basedOn w:val="Normal"/>
    <w:next w:val="Normal"/>
    <w:autoRedefine/>
    <w:uiPriority w:val="39"/>
    <w:rsid w:val="00376F8C"/>
    <w:pPr>
      <w:spacing w:after="100"/>
      <w:ind w:left="1100"/>
    </w:pPr>
  </w:style>
  <w:style w:type="paragraph" w:styleId="TOC7">
    <w:name w:val="toc 7"/>
    <w:basedOn w:val="Normal"/>
    <w:next w:val="Normal"/>
    <w:autoRedefine/>
    <w:uiPriority w:val="39"/>
    <w:semiHidden/>
    <w:rsid w:val="00376F8C"/>
    <w:pPr>
      <w:spacing w:after="100"/>
      <w:ind w:left="1320"/>
    </w:pPr>
  </w:style>
  <w:style w:type="paragraph" w:styleId="TOC8">
    <w:name w:val="toc 8"/>
    <w:basedOn w:val="Normal"/>
    <w:next w:val="Normal"/>
    <w:autoRedefine/>
    <w:uiPriority w:val="39"/>
    <w:semiHidden/>
    <w:rsid w:val="00376F8C"/>
    <w:pPr>
      <w:spacing w:after="100"/>
      <w:ind w:left="1540"/>
    </w:pPr>
  </w:style>
  <w:style w:type="paragraph" w:styleId="TOC9">
    <w:name w:val="toc 9"/>
    <w:basedOn w:val="Normal"/>
    <w:next w:val="Normal"/>
    <w:autoRedefine/>
    <w:uiPriority w:val="39"/>
    <w:semiHidden/>
    <w:rsid w:val="00376F8C"/>
    <w:pPr>
      <w:spacing w:after="100"/>
      <w:ind w:left="1760"/>
    </w:pPr>
  </w:style>
  <w:style w:type="paragraph" w:styleId="Header">
    <w:name w:val="header"/>
    <w:basedOn w:val="Normal"/>
    <w:link w:val="HeaderChar"/>
    <w:uiPriority w:val="99"/>
    <w:semiHidden/>
    <w:rsid w:val="00376F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6F8C"/>
    <w:rPr>
      <w:rFonts w:eastAsiaTheme="minorHAnsi"/>
    </w:rPr>
  </w:style>
  <w:style w:type="paragraph" w:styleId="Footer">
    <w:name w:val="footer"/>
    <w:basedOn w:val="Normal"/>
    <w:link w:val="FooterChar"/>
    <w:uiPriority w:val="99"/>
    <w:semiHidden/>
    <w:rsid w:val="00376F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6F8C"/>
    <w:rPr>
      <w:rFonts w:eastAsiaTheme="minorHAnsi"/>
    </w:rPr>
  </w:style>
  <w:style w:type="paragraph" w:customStyle="1" w:styleId="CustomChapterOpener">
    <w:name w:val="CustomChapterOpener"/>
    <w:basedOn w:val="Normal"/>
    <w:next w:val="Para"/>
    <w:rsid w:val="00376F8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376F8C"/>
    <w:rPr>
      <w:b/>
    </w:rPr>
  </w:style>
  <w:style w:type="paragraph" w:customStyle="1" w:styleId="CustomList">
    <w:name w:val="CustomList"/>
    <w:basedOn w:val="Normal"/>
    <w:rsid w:val="00376F8C"/>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376F8C"/>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376F8C"/>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376F8C"/>
  </w:style>
  <w:style w:type="paragraph" w:customStyle="1" w:styleId="BibliographyHead">
    <w:name w:val="BibliographyHead"/>
    <w:next w:val="BibliographyEntry"/>
    <w:rsid w:val="00376F8C"/>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376F8C"/>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376F8C"/>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376F8C"/>
  </w:style>
  <w:style w:type="paragraph" w:customStyle="1" w:styleId="ExercisesHead">
    <w:name w:val="ExercisesHead"/>
    <w:basedOn w:val="Normal"/>
    <w:next w:val="Para"/>
    <w:rsid w:val="00376F8C"/>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376F8C"/>
  </w:style>
  <w:style w:type="paragraph" w:customStyle="1" w:styleId="ProblemsHead">
    <w:name w:val="ProblemsHead"/>
    <w:basedOn w:val="BibliographyHead"/>
    <w:next w:val="Para"/>
    <w:rsid w:val="00376F8C"/>
  </w:style>
  <w:style w:type="paragraph" w:customStyle="1" w:styleId="QuestionData">
    <w:name w:val="QuestionData"/>
    <w:basedOn w:val="Explanation"/>
    <w:rsid w:val="00376F8C"/>
  </w:style>
  <w:style w:type="paragraph" w:customStyle="1" w:styleId="QuestionsHead">
    <w:name w:val="QuestionsHead"/>
    <w:basedOn w:val="BibliographyHead"/>
    <w:next w:val="Para"/>
    <w:rsid w:val="00376F8C"/>
  </w:style>
  <w:style w:type="paragraph" w:customStyle="1" w:styleId="ReferencesHead">
    <w:name w:val="ReferencesHead"/>
    <w:basedOn w:val="BibliographyHead"/>
    <w:next w:val="Reference"/>
    <w:rsid w:val="00376F8C"/>
  </w:style>
  <w:style w:type="paragraph" w:customStyle="1" w:styleId="ReviewHead">
    <w:name w:val="ReviewHead"/>
    <w:basedOn w:val="BibliographyHead"/>
    <w:next w:val="Para"/>
    <w:rsid w:val="00376F8C"/>
  </w:style>
  <w:style w:type="paragraph" w:customStyle="1" w:styleId="SummaryHead">
    <w:name w:val="SummaryHead"/>
    <w:basedOn w:val="BibliographyHead"/>
    <w:next w:val="Para"/>
    <w:rsid w:val="00376F8C"/>
  </w:style>
  <w:style w:type="character" w:customStyle="1" w:styleId="WileySymbol">
    <w:name w:val="WileySymbol"/>
    <w:rsid w:val="00376F8C"/>
    <w:rPr>
      <w:rFonts w:ascii="Symbol" w:hAnsi="Symbol"/>
    </w:rPr>
  </w:style>
  <w:style w:type="character" w:customStyle="1" w:styleId="MenuArrow">
    <w:name w:val="MenuArrow"/>
    <w:basedOn w:val="DefaultParagraphFont"/>
    <w:rsid w:val="00376F8C"/>
    <w:rPr>
      <w:rFonts w:ascii="Wingdings" w:hAnsi="Wingdings"/>
    </w:rPr>
  </w:style>
  <w:style w:type="paragraph" w:customStyle="1" w:styleId="BookTitle">
    <w:name w:val="BookTitle"/>
    <w:basedOn w:val="Normal"/>
    <w:next w:val="Normal"/>
    <w:rsid w:val="00376F8C"/>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376F8C"/>
    <w:pPr>
      <w:pageBreakBefore w:val="0"/>
      <w:spacing w:before="480"/>
    </w:pPr>
    <w:rPr>
      <w:sz w:val="36"/>
    </w:rPr>
  </w:style>
  <w:style w:type="paragraph" w:customStyle="1" w:styleId="BookAuthor">
    <w:name w:val="BookAuthor"/>
    <w:basedOn w:val="Normal"/>
    <w:rsid w:val="00376F8C"/>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376F8C"/>
    <w:rPr>
      <w:i/>
    </w:rPr>
  </w:style>
  <w:style w:type="paragraph" w:customStyle="1" w:styleId="Index1">
    <w:name w:val="Index1"/>
    <w:rsid w:val="00376F8C"/>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376F8C"/>
    <w:pPr>
      <w:ind w:left="2520"/>
    </w:pPr>
  </w:style>
  <w:style w:type="paragraph" w:customStyle="1" w:styleId="Index3">
    <w:name w:val="Index3"/>
    <w:basedOn w:val="Index1"/>
    <w:rsid w:val="00376F8C"/>
    <w:pPr>
      <w:ind w:left="3240"/>
    </w:pPr>
  </w:style>
  <w:style w:type="paragraph" w:customStyle="1" w:styleId="IndexLetter">
    <w:name w:val="IndexLetter"/>
    <w:basedOn w:val="H3"/>
    <w:next w:val="Index1"/>
    <w:rsid w:val="00376F8C"/>
  </w:style>
  <w:style w:type="paragraph" w:customStyle="1" w:styleId="IndexNote">
    <w:name w:val="IndexNote"/>
    <w:basedOn w:val="Normal"/>
    <w:rsid w:val="00376F8C"/>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376F8C"/>
    <w:pPr>
      <w:spacing w:line="540" w:lineRule="exact"/>
    </w:pPr>
  </w:style>
  <w:style w:type="paragraph" w:customStyle="1" w:styleId="FurtherReadingHead">
    <w:name w:val="FurtherReadingHead"/>
    <w:basedOn w:val="BibliographyHead"/>
    <w:next w:val="Para"/>
    <w:rsid w:val="00376F8C"/>
  </w:style>
  <w:style w:type="paragraph" w:customStyle="1" w:styleId="Address">
    <w:name w:val="Address"/>
    <w:basedOn w:val="Normal"/>
    <w:rsid w:val="00376F8C"/>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376F8C"/>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376F8C"/>
    <w:pPr>
      <w:ind w:left="360"/>
    </w:pPr>
  </w:style>
  <w:style w:type="paragraph" w:customStyle="1" w:styleId="EquationNumbered">
    <w:name w:val="EquationNumbered"/>
    <w:rsid w:val="00376F8C"/>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376F8C"/>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376F8C"/>
    <w:rPr>
      <w:b/>
    </w:rPr>
  </w:style>
  <w:style w:type="character" w:customStyle="1" w:styleId="UserInputVariable">
    <w:name w:val="UserInputVariable"/>
    <w:basedOn w:val="DefaultParagraphFont"/>
    <w:rsid w:val="00376F8C"/>
    <w:rPr>
      <w:b/>
      <w:i/>
    </w:rPr>
  </w:style>
  <w:style w:type="paragraph" w:styleId="Bibliography">
    <w:name w:val="Bibliography"/>
    <w:basedOn w:val="Normal"/>
    <w:next w:val="Normal"/>
    <w:uiPriority w:val="99"/>
    <w:semiHidden/>
    <w:rsid w:val="00376F8C"/>
  </w:style>
  <w:style w:type="paragraph" w:customStyle="1" w:styleId="FeaturePara">
    <w:name w:val="FeaturePara"/>
    <w:rsid w:val="00376F8C"/>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376F8C"/>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376F8C"/>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376F8C"/>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376F8C"/>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376F8C"/>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376F8C"/>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376F8C"/>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376F8C"/>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376F8C"/>
    <w:pPr>
      <w:spacing w:before="120" w:after="120"/>
      <w:ind w:left="720" w:hanging="720"/>
      <w:contextualSpacing/>
    </w:pPr>
    <w:rPr>
      <w:sz w:val="22"/>
      <w:u w:val="none"/>
    </w:rPr>
  </w:style>
  <w:style w:type="paragraph" w:customStyle="1" w:styleId="FeatureH1">
    <w:name w:val="FeatureH1"/>
    <w:next w:val="FeaturePara"/>
    <w:rsid w:val="00376F8C"/>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376F8C"/>
    <w:pPr>
      <w:contextualSpacing w:val="0"/>
    </w:pPr>
    <w:rPr>
      <w:rFonts w:ascii="Times New Roman" w:hAnsi="Times New Roman"/>
      <w:smallCaps w:val="0"/>
    </w:rPr>
  </w:style>
  <w:style w:type="paragraph" w:customStyle="1" w:styleId="FeatureH2">
    <w:name w:val="FeatureH2"/>
    <w:next w:val="FeaturePara"/>
    <w:rsid w:val="00376F8C"/>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376F8C"/>
    <w:pPr>
      <w:spacing w:before="120"/>
    </w:pPr>
    <w:rPr>
      <w:smallCaps w:val="0"/>
      <w:u w:val="single"/>
    </w:rPr>
  </w:style>
  <w:style w:type="paragraph" w:customStyle="1" w:styleId="FeatureH3">
    <w:name w:val="FeatureH3"/>
    <w:next w:val="FeaturePara"/>
    <w:rsid w:val="00376F8C"/>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376F8C"/>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376F8C"/>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376F8C"/>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376F8C"/>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376F8C"/>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376F8C"/>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376F8C"/>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376F8C"/>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376F8C"/>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376F8C"/>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376F8C"/>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376F8C"/>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376F8C"/>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376F8C"/>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376F8C"/>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376F8C"/>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376F8C"/>
    <w:pPr>
      <w:pBdr>
        <w:left w:val="single" w:sz="36" w:space="17" w:color="C0C0C0"/>
      </w:pBdr>
      <w:ind w:left="216"/>
    </w:pPr>
  </w:style>
  <w:style w:type="paragraph" w:customStyle="1" w:styleId="FeatureRunInPara">
    <w:name w:val="FeatureRunInPara"/>
    <w:basedOn w:val="FeatureListUnmarked"/>
    <w:next w:val="FeatureRunInHead"/>
    <w:rsid w:val="00376F8C"/>
    <w:pPr>
      <w:pBdr>
        <w:left w:val="single" w:sz="36" w:space="6" w:color="C0C0C0"/>
      </w:pBdr>
      <w:spacing w:before="0"/>
      <w:ind w:left="0"/>
    </w:pPr>
  </w:style>
  <w:style w:type="paragraph" w:customStyle="1" w:styleId="FeatureRunInParaSub">
    <w:name w:val="FeatureRunInParaSub"/>
    <w:basedOn w:val="FeatureRunInPara"/>
    <w:next w:val="FeatureRunInHeadSub"/>
    <w:rsid w:val="00376F8C"/>
    <w:pPr>
      <w:pBdr>
        <w:left w:val="single" w:sz="36" w:space="17" w:color="C0C0C0"/>
      </w:pBdr>
      <w:ind w:left="216"/>
      <w:contextualSpacing/>
    </w:pPr>
  </w:style>
  <w:style w:type="paragraph" w:customStyle="1" w:styleId="FeatureSubFeatureType">
    <w:name w:val="FeatureSubFeatureType"/>
    <w:rsid w:val="00376F8C"/>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376F8C"/>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376F8C"/>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376F8C"/>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376F8C"/>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376F8C"/>
    <w:pPr>
      <w:pBdr>
        <w:left w:val="single" w:sz="36" w:space="6" w:color="C0C0C0"/>
      </w:pBdr>
      <w:spacing w:before="120"/>
      <w:ind w:left="0" w:firstLine="0"/>
    </w:pPr>
  </w:style>
  <w:style w:type="paragraph" w:customStyle="1" w:styleId="ReferenceAnnotation">
    <w:name w:val="ReferenceAnnotation"/>
    <w:basedOn w:val="Reference"/>
    <w:rsid w:val="00376F8C"/>
    <w:pPr>
      <w:spacing w:before="0" w:after="0"/>
      <w:ind w:firstLine="0"/>
    </w:pPr>
    <w:rPr>
      <w:snapToGrid w:val="0"/>
    </w:rPr>
  </w:style>
  <w:style w:type="paragraph" w:customStyle="1" w:styleId="RecipeVariationH1">
    <w:name w:val="RecipeVariationH1"/>
    <w:rsid w:val="00376F8C"/>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376F8C"/>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376F8C"/>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376F8C"/>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376F8C"/>
    <w:rPr>
      <w:rFonts w:ascii="Courier New" w:hAnsi="Courier New"/>
      <w:noProof/>
      <w:color w:val="auto"/>
      <w:u w:val="double"/>
    </w:rPr>
  </w:style>
  <w:style w:type="character" w:customStyle="1" w:styleId="CrossRefTerm">
    <w:name w:val="CrossRefTerm"/>
    <w:basedOn w:val="DefaultParagraphFont"/>
    <w:rsid w:val="00376F8C"/>
    <w:rPr>
      <w:i/>
    </w:rPr>
  </w:style>
  <w:style w:type="character" w:customStyle="1" w:styleId="GenusSpecies">
    <w:name w:val="GenusSpecies"/>
    <w:basedOn w:val="DefaultParagraphFont"/>
    <w:rsid w:val="00376F8C"/>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376F8C"/>
    <w:rPr>
      <w:b/>
      <w:i/>
    </w:rPr>
  </w:style>
  <w:style w:type="paragraph" w:customStyle="1" w:styleId="FeatureRecipeIngredientList">
    <w:name w:val="FeatureRecipeIngredientList"/>
    <w:basedOn w:val="FeatureRecipeProcedure"/>
    <w:rsid w:val="00376F8C"/>
    <w:pPr>
      <w:ind w:left="720" w:hanging="288"/>
    </w:pPr>
  </w:style>
  <w:style w:type="paragraph" w:customStyle="1" w:styleId="CodeHead">
    <w:name w:val="CodeHead"/>
    <w:next w:val="CodeListing"/>
    <w:rsid w:val="00376F8C"/>
    <w:pPr>
      <w:spacing w:before="120" w:after="120" w:line="240" w:lineRule="auto"/>
    </w:pPr>
    <w:rPr>
      <w:rFonts w:ascii="Arial" w:eastAsia="Times New Roman" w:hAnsi="Arial" w:cs="Times New Roman"/>
      <w:b/>
      <w:snapToGrid w:val="0"/>
      <w:szCs w:val="20"/>
    </w:rPr>
  </w:style>
  <w:style w:type="paragraph" w:customStyle="1" w:styleId="PoetryPara">
    <w:name w:val="PoetryPara"/>
    <w:rsid w:val="00376F8C"/>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376F8C"/>
    <w:pPr>
      <w:spacing w:after="0"/>
    </w:pPr>
    <w:rPr>
      <w:b/>
      <w:sz w:val="24"/>
    </w:rPr>
  </w:style>
  <w:style w:type="character" w:customStyle="1" w:styleId="QueryInline">
    <w:name w:val="QueryInline"/>
    <w:basedOn w:val="DefaultParagraphFont"/>
    <w:rsid w:val="00376F8C"/>
    <w:rPr>
      <w:bdr w:val="none" w:sz="0" w:space="0" w:color="auto"/>
      <w:shd w:val="clear" w:color="auto" w:fill="FFCC99"/>
    </w:rPr>
  </w:style>
  <w:style w:type="paragraph" w:customStyle="1" w:styleId="QueryPara">
    <w:name w:val="QueryPara"/>
    <w:rsid w:val="00376F8C"/>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376F8C"/>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376F8C"/>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376F8C"/>
  </w:style>
  <w:style w:type="character" w:customStyle="1" w:styleId="WileyItalic">
    <w:name w:val="WileyItalic"/>
    <w:basedOn w:val="DefaultParagraphFont"/>
    <w:rsid w:val="00376F8C"/>
    <w:rPr>
      <w:i/>
    </w:rPr>
  </w:style>
  <w:style w:type="character" w:customStyle="1" w:styleId="WileyBoldItalic">
    <w:name w:val="WileyBoldItalic"/>
    <w:basedOn w:val="DefaultParagraphFont"/>
    <w:rsid w:val="00376F8C"/>
    <w:rPr>
      <w:b/>
      <w:i/>
    </w:rPr>
  </w:style>
  <w:style w:type="character" w:customStyle="1" w:styleId="WileyBold">
    <w:name w:val="WileyBold"/>
    <w:basedOn w:val="DefaultParagraphFont"/>
    <w:rsid w:val="00376F8C"/>
    <w:rPr>
      <w:b/>
    </w:rPr>
  </w:style>
  <w:style w:type="paragraph" w:customStyle="1" w:styleId="ContentsPartTitle">
    <w:name w:val="ContentsPartTitle"/>
    <w:next w:val="ContentsChapterTitle"/>
    <w:rsid w:val="00376F8C"/>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376F8C"/>
    <w:pPr>
      <w:ind w:left="288"/>
    </w:pPr>
    <w:rPr>
      <w:sz w:val="26"/>
    </w:rPr>
  </w:style>
  <w:style w:type="paragraph" w:customStyle="1" w:styleId="ContentsH1">
    <w:name w:val="ContentsH1"/>
    <w:basedOn w:val="ContentsPartTitle"/>
    <w:rsid w:val="00376F8C"/>
    <w:pPr>
      <w:ind w:left="576"/>
    </w:pPr>
    <w:rPr>
      <w:b w:val="0"/>
      <w:sz w:val="24"/>
    </w:rPr>
  </w:style>
  <w:style w:type="paragraph" w:customStyle="1" w:styleId="ContentsH2">
    <w:name w:val="ContentsH2"/>
    <w:basedOn w:val="ContentsPartTitle"/>
    <w:rsid w:val="00376F8C"/>
    <w:pPr>
      <w:ind w:left="864"/>
    </w:pPr>
    <w:rPr>
      <w:b w:val="0"/>
      <w:sz w:val="22"/>
    </w:rPr>
  </w:style>
  <w:style w:type="paragraph" w:customStyle="1" w:styleId="Copyright">
    <w:name w:val="Copyright"/>
    <w:rsid w:val="00376F8C"/>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376F8C"/>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376F8C"/>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376F8C"/>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376F8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376F8C"/>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376F8C"/>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376F8C"/>
    <w:pPr>
      <w:ind w:left="720"/>
    </w:pPr>
  </w:style>
  <w:style w:type="paragraph" w:customStyle="1" w:styleId="BookEdition">
    <w:name w:val="BookEdition"/>
    <w:qFormat/>
    <w:rsid w:val="00376F8C"/>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376F8C"/>
    <w:rPr>
      <w:rFonts w:cs="Arial"/>
      <w:color w:val="0000FF"/>
    </w:rPr>
  </w:style>
  <w:style w:type="character" w:customStyle="1" w:styleId="CodeColorBlue2">
    <w:name w:val="CodeColorBlue2"/>
    <w:rsid w:val="00376F8C"/>
    <w:rPr>
      <w:rFonts w:cs="Arial"/>
      <w:color w:val="0000A5"/>
    </w:rPr>
  </w:style>
  <w:style w:type="character" w:customStyle="1" w:styleId="CodeColorBlue3">
    <w:name w:val="CodeColorBlue3"/>
    <w:rsid w:val="00376F8C"/>
    <w:rPr>
      <w:rFonts w:cs="Arial"/>
      <w:color w:val="6464B9"/>
    </w:rPr>
  </w:style>
  <w:style w:type="character" w:customStyle="1" w:styleId="CodeColorBluegreen">
    <w:name w:val="CodeColorBluegreen"/>
    <w:rsid w:val="00376F8C"/>
    <w:rPr>
      <w:rFonts w:cs="Arial"/>
      <w:color w:val="2B91AF"/>
    </w:rPr>
  </w:style>
  <w:style w:type="character" w:customStyle="1" w:styleId="CodeColorBrown">
    <w:name w:val="CodeColorBrown"/>
    <w:rsid w:val="00376F8C"/>
    <w:rPr>
      <w:rFonts w:cs="Arial"/>
      <w:color w:val="A31515"/>
    </w:rPr>
  </w:style>
  <w:style w:type="character" w:customStyle="1" w:styleId="CodeColorDkBlue">
    <w:name w:val="CodeColorDkBlue"/>
    <w:rsid w:val="00376F8C"/>
    <w:rPr>
      <w:rFonts w:cs="Times New Roman"/>
      <w:color w:val="000080"/>
      <w:szCs w:val="22"/>
    </w:rPr>
  </w:style>
  <w:style w:type="character" w:customStyle="1" w:styleId="CodeColorGreen">
    <w:name w:val="CodeColorGreen"/>
    <w:rsid w:val="00376F8C"/>
    <w:rPr>
      <w:rFonts w:cs="Arial"/>
      <w:color w:val="008000"/>
    </w:rPr>
  </w:style>
  <w:style w:type="character" w:customStyle="1" w:styleId="CodeColorGreen2">
    <w:name w:val="CodeColorGreen2"/>
    <w:rsid w:val="00376F8C"/>
    <w:rPr>
      <w:rFonts w:cs="Arial"/>
      <w:color w:val="629755"/>
    </w:rPr>
  </w:style>
  <w:style w:type="character" w:customStyle="1" w:styleId="CodeColorGrey30">
    <w:name w:val="CodeColorGrey30"/>
    <w:rsid w:val="00376F8C"/>
    <w:rPr>
      <w:rFonts w:cs="Arial"/>
      <w:color w:val="808080"/>
    </w:rPr>
  </w:style>
  <w:style w:type="character" w:customStyle="1" w:styleId="CodeColorGrey55">
    <w:name w:val="CodeColorGrey55"/>
    <w:rsid w:val="00376F8C"/>
    <w:rPr>
      <w:rFonts w:cs="Arial"/>
      <w:color w:val="C0C0C0"/>
    </w:rPr>
  </w:style>
  <w:style w:type="character" w:customStyle="1" w:styleId="CodeColorGrey80">
    <w:name w:val="CodeColorGrey80"/>
    <w:rsid w:val="00376F8C"/>
    <w:rPr>
      <w:rFonts w:cs="Arial"/>
      <w:color w:val="555555"/>
    </w:rPr>
  </w:style>
  <w:style w:type="character" w:customStyle="1" w:styleId="CodeColorHotPink">
    <w:name w:val="CodeColorHotPink"/>
    <w:rsid w:val="00376F8C"/>
    <w:rPr>
      <w:rFonts w:cs="Times New Roman"/>
      <w:color w:val="DF36FA"/>
      <w:szCs w:val="18"/>
    </w:rPr>
  </w:style>
  <w:style w:type="character" w:customStyle="1" w:styleId="CodeColorMagenta">
    <w:name w:val="CodeColorMagenta"/>
    <w:rsid w:val="00376F8C"/>
    <w:rPr>
      <w:rFonts w:cs="Arial"/>
      <w:color w:val="A31515"/>
    </w:rPr>
  </w:style>
  <w:style w:type="character" w:customStyle="1" w:styleId="CodeColorOrange">
    <w:name w:val="CodeColorOrange"/>
    <w:rsid w:val="00376F8C"/>
    <w:rPr>
      <w:rFonts w:cs="Arial"/>
      <w:color w:val="B96464"/>
    </w:rPr>
  </w:style>
  <w:style w:type="character" w:customStyle="1" w:styleId="CodeColorPeach">
    <w:name w:val="CodeColorPeach"/>
    <w:rsid w:val="00376F8C"/>
    <w:rPr>
      <w:rFonts w:cs="Arial"/>
      <w:color w:val="FFDBA3"/>
    </w:rPr>
  </w:style>
  <w:style w:type="character" w:customStyle="1" w:styleId="CodeColorPurple">
    <w:name w:val="CodeColorPurple"/>
    <w:rsid w:val="00376F8C"/>
    <w:rPr>
      <w:rFonts w:cs="Arial"/>
      <w:color w:val="951795"/>
    </w:rPr>
  </w:style>
  <w:style w:type="character" w:customStyle="1" w:styleId="CodeColorRed">
    <w:name w:val="CodeColorRed"/>
    <w:rsid w:val="00376F8C"/>
    <w:rPr>
      <w:rFonts w:cs="Arial"/>
      <w:color w:val="FF0000"/>
    </w:rPr>
  </w:style>
  <w:style w:type="character" w:customStyle="1" w:styleId="CodeColorRed2">
    <w:name w:val="CodeColorRed2"/>
    <w:rsid w:val="00376F8C"/>
    <w:rPr>
      <w:rFonts w:cs="Arial"/>
      <w:color w:val="800000"/>
    </w:rPr>
  </w:style>
  <w:style w:type="character" w:customStyle="1" w:styleId="CodeColorRed3">
    <w:name w:val="CodeColorRed3"/>
    <w:rsid w:val="00376F8C"/>
    <w:rPr>
      <w:rFonts w:cs="Arial"/>
      <w:color w:val="A31515"/>
    </w:rPr>
  </w:style>
  <w:style w:type="character" w:customStyle="1" w:styleId="CodeColorTealBlue">
    <w:name w:val="CodeColorTealBlue"/>
    <w:rsid w:val="00376F8C"/>
    <w:rPr>
      <w:rFonts w:cs="Times New Roman"/>
      <w:color w:val="008080"/>
      <w:szCs w:val="22"/>
    </w:rPr>
  </w:style>
  <w:style w:type="character" w:customStyle="1" w:styleId="CodeColorWhite">
    <w:name w:val="CodeColorWhite"/>
    <w:rsid w:val="00376F8C"/>
    <w:rPr>
      <w:rFonts w:cs="Arial"/>
      <w:color w:val="FFFFFF"/>
      <w:bdr w:val="none" w:sz="0" w:space="0" w:color="auto"/>
    </w:rPr>
  </w:style>
  <w:style w:type="character" w:customStyle="1" w:styleId="CodeColorPurple2">
    <w:name w:val="CodeColorPurple2"/>
    <w:rsid w:val="00376F8C"/>
    <w:rPr>
      <w:rFonts w:cs="Arial"/>
      <w:color w:val="800080"/>
    </w:rPr>
  </w:style>
  <w:style w:type="paragraph" w:styleId="ListParagraph">
    <w:name w:val="List Paragraph"/>
    <w:basedOn w:val="Normal"/>
    <w:link w:val="ListParagraphChar"/>
    <w:uiPriority w:val="99"/>
    <w:qFormat/>
    <w:rsid w:val="00376F8C"/>
    <w:pPr>
      <w:ind w:left="720"/>
      <w:contextualSpacing/>
    </w:pPr>
    <w:rPr>
      <w:rFonts w:ascii="Calibri" w:eastAsia="Times New Roman" w:hAnsi="Calibri" w:cs="Times New Roman"/>
      <w:color w:val="FF0000"/>
    </w:rPr>
  </w:style>
  <w:style w:type="character" w:styleId="Hyperlink">
    <w:name w:val="Hyperlink"/>
    <w:basedOn w:val="DefaultParagraphFont"/>
    <w:uiPriority w:val="99"/>
    <w:semiHidden/>
    <w:rsid w:val="00376F8C"/>
    <w:rPr>
      <w:rFonts w:cs="Times New Roman"/>
      <w:color w:val="0000FF"/>
      <w:u w:val="single"/>
    </w:rPr>
  </w:style>
  <w:style w:type="paragraph" w:styleId="Revision">
    <w:name w:val="Revision"/>
    <w:hidden/>
    <w:uiPriority w:val="99"/>
    <w:semiHidden/>
    <w:rsid w:val="00376F8C"/>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376F8C"/>
    <w:rPr>
      <w:bdr w:val="none" w:sz="0" w:space="0" w:color="auto"/>
      <w:shd w:val="clear" w:color="auto" w:fill="B2A1C7" w:themeFill="accent4" w:themeFillTint="99"/>
    </w:rPr>
  </w:style>
  <w:style w:type="paragraph" w:customStyle="1" w:styleId="ContentsH3">
    <w:name w:val="ContentsH3"/>
    <w:qFormat/>
    <w:rsid w:val="00376F8C"/>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376F8C"/>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376F8C"/>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376F8C"/>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376F8C"/>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376F8C"/>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376F8C"/>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376F8C"/>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376F8C"/>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376F8C"/>
    <w:rPr>
      <w:b/>
      <w:bCs/>
      <w:smallCaps/>
      <w:spacing w:val="5"/>
    </w:rPr>
  </w:style>
  <w:style w:type="character" w:styleId="CommentReference">
    <w:name w:val="annotation reference"/>
    <w:basedOn w:val="DefaultParagraphFont"/>
    <w:uiPriority w:val="99"/>
    <w:semiHidden/>
    <w:rsid w:val="00376F8C"/>
    <w:rPr>
      <w:sz w:val="16"/>
      <w:szCs w:val="16"/>
    </w:rPr>
  </w:style>
  <w:style w:type="character" w:styleId="Emphasis">
    <w:name w:val="Emphasis"/>
    <w:basedOn w:val="DefaultParagraphFont"/>
    <w:uiPriority w:val="99"/>
    <w:rsid w:val="00376F8C"/>
    <w:rPr>
      <w:i/>
      <w:iCs/>
    </w:rPr>
  </w:style>
  <w:style w:type="character" w:styleId="FollowedHyperlink">
    <w:name w:val="FollowedHyperlink"/>
    <w:basedOn w:val="DefaultParagraphFont"/>
    <w:uiPriority w:val="99"/>
    <w:semiHidden/>
    <w:rsid w:val="00376F8C"/>
    <w:rPr>
      <w:color w:val="800080" w:themeColor="followedHyperlink"/>
      <w:u w:val="single"/>
    </w:rPr>
  </w:style>
  <w:style w:type="character" w:styleId="HTMLAcronym">
    <w:name w:val="HTML Acronym"/>
    <w:basedOn w:val="DefaultParagraphFont"/>
    <w:uiPriority w:val="99"/>
    <w:semiHidden/>
    <w:rsid w:val="00376F8C"/>
  </w:style>
  <w:style w:type="character" w:styleId="HTMLCite">
    <w:name w:val="HTML Cite"/>
    <w:basedOn w:val="DefaultParagraphFont"/>
    <w:uiPriority w:val="99"/>
    <w:semiHidden/>
    <w:rsid w:val="00376F8C"/>
    <w:rPr>
      <w:i/>
      <w:iCs/>
    </w:rPr>
  </w:style>
  <w:style w:type="character" w:styleId="HTMLCode">
    <w:name w:val="HTML Code"/>
    <w:basedOn w:val="DefaultParagraphFont"/>
    <w:uiPriority w:val="99"/>
    <w:semiHidden/>
    <w:rsid w:val="00376F8C"/>
    <w:rPr>
      <w:rFonts w:ascii="Consolas" w:hAnsi="Consolas"/>
      <w:sz w:val="20"/>
      <w:szCs w:val="20"/>
    </w:rPr>
  </w:style>
  <w:style w:type="character" w:styleId="HTMLDefinition">
    <w:name w:val="HTML Definition"/>
    <w:basedOn w:val="DefaultParagraphFont"/>
    <w:uiPriority w:val="99"/>
    <w:semiHidden/>
    <w:rsid w:val="00376F8C"/>
    <w:rPr>
      <w:i/>
      <w:iCs/>
    </w:rPr>
  </w:style>
  <w:style w:type="character" w:styleId="HTMLKeyboard">
    <w:name w:val="HTML Keyboard"/>
    <w:basedOn w:val="DefaultParagraphFont"/>
    <w:uiPriority w:val="99"/>
    <w:semiHidden/>
    <w:rsid w:val="00376F8C"/>
    <w:rPr>
      <w:rFonts w:ascii="Consolas" w:hAnsi="Consolas"/>
      <w:sz w:val="20"/>
      <w:szCs w:val="20"/>
    </w:rPr>
  </w:style>
  <w:style w:type="character" w:styleId="HTMLSample">
    <w:name w:val="HTML Sample"/>
    <w:basedOn w:val="DefaultParagraphFont"/>
    <w:uiPriority w:val="99"/>
    <w:semiHidden/>
    <w:rsid w:val="00376F8C"/>
    <w:rPr>
      <w:rFonts w:ascii="Consolas" w:hAnsi="Consolas"/>
      <w:sz w:val="24"/>
      <w:szCs w:val="24"/>
    </w:rPr>
  </w:style>
  <w:style w:type="character" w:styleId="HTMLTypewriter">
    <w:name w:val="HTML Typewriter"/>
    <w:basedOn w:val="DefaultParagraphFont"/>
    <w:uiPriority w:val="99"/>
    <w:semiHidden/>
    <w:rsid w:val="00376F8C"/>
    <w:rPr>
      <w:rFonts w:ascii="Consolas" w:hAnsi="Consolas"/>
      <w:sz w:val="20"/>
      <w:szCs w:val="20"/>
    </w:rPr>
  </w:style>
  <w:style w:type="character" w:styleId="HTMLVariable">
    <w:name w:val="HTML Variable"/>
    <w:basedOn w:val="DefaultParagraphFont"/>
    <w:uiPriority w:val="99"/>
    <w:semiHidden/>
    <w:rsid w:val="00376F8C"/>
    <w:rPr>
      <w:i/>
      <w:iCs/>
    </w:rPr>
  </w:style>
  <w:style w:type="character" w:styleId="IntenseEmphasis">
    <w:name w:val="Intense Emphasis"/>
    <w:basedOn w:val="DefaultParagraphFont"/>
    <w:uiPriority w:val="99"/>
    <w:rsid w:val="00376F8C"/>
    <w:rPr>
      <w:b/>
      <w:bCs/>
      <w:i/>
      <w:iCs/>
      <w:color w:val="4F81BD" w:themeColor="accent1"/>
    </w:rPr>
  </w:style>
  <w:style w:type="character" w:styleId="IntenseReference">
    <w:name w:val="Intense Reference"/>
    <w:basedOn w:val="DefaultParagraphFont"/>
    <w:uiPriority w:val="99"/>
    <w:rsid w:val="00376F8C"/>
    <w:rPr>
      <w:b/>
      <w:bCs/>
      <w:smallCaps/>
      <w:color w:val="C0504D" w:themeColor="accent2"/>
      <w:spacing w:val="5"/>
      <w:u w:val="single"/>
    </w:rPr>
  </w:style>
  <w:style w:type="character" w:styleId="LineNumber">
    <w:name w:val="line number"/>
    <w:basedOn w:val="DefaultParagraphFont"/>
    <w:uiPriority w:val="99"/>
    <w:semiHidden/>
    <w:rsid w:val="00376F8C"/>
  </w:style>
  <w:style w:type="character" w:styleId="PageNumber">
    <w:name w:val="page number"/>
    <w:basedOn w:val="DefaultParagraphFont"/>
    <w:uiPriority w:val="99"/>
    <w:semiHidden/>
    <w:rsid w:val="00376F8C"/>
  </w:style>
  <w:style w:type="character" w:styleId="PlaceholderText">
    <w:name w:val="Placeholder Text"/>
    <w:basedOn w:val="DefaultParagraphFont"/>
    <w:uiPriority w:val="99"/>
    <w:semiHidden/>
    <w:rsid w:val="00376F8C"/>
    <w:rPr>
      <w:color w:val="808080"/>
    </w:rPr>
  </w:style>
  <w:style w:type="character" w:styleId="Strong">
    <w:name w:val="Strong"/>
    <w:basedOn w:val="DefaultParagraphFont"/>
    <w:uiPriority w:val="99"/>
    <w:rsid w:val="00376F8C"/>
    <w:rPr>
      <w:b/>
      <w:bCs/>
    </w:rPr>
  </w:style>
  <w:style w:type="character" w:styleId="SubtleEmphasis">
    <w:name w:val="Subtle Emphasis"/>
    <w:basedOn w:val="DefaultParagraphFont"/>
    <w:uiPriority w:val="99"/>
    <w:rsid w:val="00376F8C"/>
    <w:rPr>
      <w:i/>
      <w:iCs/>
      <w:color w:val="808080" w:themeColor="text1" w:themeTint="7F"/>
    </w:rPr>
  </w:style>
  <w:style w:type="character" w:styleId="SubtleReference">
    <w:name w:val="Subtle Reference"/>
    <w:basedOn w:val="DefaultParagraphFont"/>
    <w:uiPriority w:val="99"/>
    <w:qFormat/>
    <w:rsid w:val="00376F8C"/>
    <w:rPr>
      <w:smallCaps/>
      <w:color w:val="C0504D" w:themeColor="accent2"/>
      <w:u w:val="single"/>
    </w:rPr>
  </w:style>
  <w:style w:type="table" w:styleId="LightShading-Accent5">
    <w:name w:val="Light Shading Accent 5"/>
    <w:basedOn w:val="TableNormal"/>
    <w:uiPriority w:val="60"/>
    <w:rsid w:val="00376F8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376F8C"/>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376F8C"/>
    <w:pPr>
      <w:spacing w:before="240" w:after="240" w:line="240" w:lineRule="auto"/>
      <w:ind w:left="4320"/>
      <w:contextualSpacing/>
      <w:jc w:val="right"/>
    </w:pPr>
    <w:rPr>
      <w:rFonts w:ascii="Arial" w:eastAsia="Times New Roman" w:hAnsi="Arial" w:cs="Times New Roman"/>
      <w:snapToGrid w:val="0"/>
      <w:sz w:val="18"/>
      <w:szCs w:val="20"/>
    </w:rPr>
  </w:style>
  <w:style w:type="paragraph" w:styleId="Caption">
    <w:name w:val="caption"/>
    <w:basedOn w:val="Normal"/>
    <w:next w:val="Normal"/>
    <w:uiPriority w:val="35"/>
    <w:qFormat/>
    <w:rsid w:val="00510494"/>
    <w:pPr>
      <w:spacing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99"/>
    <w:rsid w:val="00B77460"/>
    <w:rPr>
      <w:rFonts w:ascii="Calibri" w:eastAsia="Times New Roman" w:hAnsi="Calibri" w:cs="Times New Roman"/>
      <w:color w:val="FF0000"/>
    </w:rPr>
  </w:style>
  <w:style w:type="paragraph" w:styleId="BalloonText">
    <w:name w:val="Balloon Text"/>
    <w:basedOn w:val="Normal"/>
    <w:link w:val="BalloonTextChar"/>
    <w:semiHidden/>
    <w:rsid w:val="00510494"/>
    <w:rPr>
      <w:rFonts w:ascii="Tahoma" w:hAnsi="Tahoma"/>
      <w:sz w:val="16"/>
    </w:rPr>
  </w:style>
  <w:style w:type="character" w:customStyle="1" w:styleId="BalloonTextChar">
    <w:name w:val="Balloon Text Char"/>
    <w:basedOn w:val="DefaultParagraphFont"/>
    <w:link w:val="BalloonText"/>
    <w:semiHidden/>
    <w:rsid w:val="00510494"/>
    <w:rPr>
      <w:rFonts w:ascii="Tahoma" w:eastAsiaTheme="minorHAnsi" w:hAnsi="Tahoma"/>
      <w:sz w:val="16"/>
    </w:rPr>
  </w:style>
  <w:style w:type="paragraph" w:styleId="CommentText">
    <w:name w:val="annotation text"/>
    <w:basedOn w:val="Normal"/>
    <w:link w:val="CommentTextChar"/>
    <w:semiHidden/>
    <w:rsid w:val="00510494"/>
    <w:rPr>
      <w:sz w:val="20"/>
    </w:rPr>
  </w:style>
  <w:style w:type="character" w:customStyle="1" w:styleId="CommentTextChar">
    <w:name w:val="Comment Text Char"/>
    <w:basedOn w:val="DefaultParagraphFont"/>
    <w:link w:val="CommentText"/>
    <w:semiHidden/>
    <w:rsid w:val="00510494"/>
    <w:rPr>
      <w:rFonts w:eastAsiaTheme="minorHAnsi"/>
      <w:sz w:val="20"/>
    </w:rPr>
  </w:style>
  <w:style w:type="paragraph" w:styleId="CommentSubject">
    <w:name w:val="annotation subject"/>
    <w:basedOn w:val="CommentText"/>
    <w:next w:val="CommentText"/>
    <w:link w:val="CommentSubjectChar"/>
    <w:semiHidden/>
    <w:rsid w:val="00510494"/>
    <w:rPr>
      <w:b/>
    </w:rPr>
  </w:style>
  <w:style w:type="character" w:customStyle="1" w:styleId="CommentSubjectChar">
    <w:name w:val="Comment Subject Char"/>
    <w:basedOn w:val="CommentTextChar"/>
    <w:link w:val="CommentSubject"/>
    <w:semiHidden/>
    <w:rsid w:val="00510494"/>
    <w:rPr>
      <w:rFonts w:eastAsiaTheme="minorHAnsi"/>
      <w:b/>
      <w:sz w:val="20"/>
    </w:rPr>
  </w:style>
  <w:style w:type="paragraph" w:customStyle="1" w:styleId="H1">
    <w:name w:val="H1"/>
    <w:next w:val="Para"/>
    <w:qFormat/>
    <w:rsid w:val="00376F8C"/>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H3">
    <w:name w:val="H3"/>
    <w:next w:val="Para"/>
    <w:qFormat/>
    <w:rsid w:val="00376F8C"/>
    <w:pPr>
      <w:keepNext/>
      <w:spacing w:before="360" w:after="240" w:line="240" w:lineRule="auto"/>
      <w:outlineLvl w:val="3"/>
    </w:pPr>
    <w:rPr>
      <w:rFonts w:ascii="Arial" w:eastAsia="Times New Roman" w:hAnsi="Arial" w:cs="Times New Roman"/>
      <w:b/>
      <w:snapToGrid w:val="0"/>
      <w:sz w:val="32"/>
      <w:szCs w:val="20"/>
    </w:rPr>
  </w:style>
  <w:style w:type="paragraph" w:customStyle="1" w:styleId="H2">
    <w:name w:val="H2"/>
    <w:next w:val="Para"/>
    <w:qFormat/>
    <w:rsid w:val="00376F8C"/>
    <w:pPr>
      <w:keepNext/>
      <w:widowControl w:val="0"/>
      <w:spacing w:before="360" w:after="240" w:line="240" w:lineRule="auto"/>
      <w:outlineLvl w:val="2"/>
    </w:pPr>
    <w:rPr>
      <w:rFonts w:ascii="Arial" w:eastAsia="Times New Roman" w:hAnsi="Arial" w:cs="Times New Roman"/>
      <w:b/>
      <w:snapToGrid w:val="0"/>
      <w:sz w:val="40"/>
      <w:szCs w:val="20"/>
      <w:u w:val="single"/>
    </w:rPr>
  </w:style>
  <w:style w:type="character" w:customStyle="1" w:styleId="Definition">
    <w:name w:val="Definition"/>
    <w:basedOn w:val="DefaultParagraphFont"/>
    <w:uiPriority w:val="1"/>
    <w:qFormat/>
    <w:rsid w:val="009142B0"/>
    <w:rPr>
      <w:i/>
    </w:rPr>
  </w:style>
  <w:style w:type="character" w:customStyle="1" w:styleId="DefinitionTerm">
    <w:name w:val="DefinitionTerm"/>
    <w:basedOn w:val="DefaultParagraphFont"/>
    <w:uiPriority w:val="1"/>
    <w:qFormat/>
    <w:rsid w:val="009142B0"/>
    <w:rPr>
      <w:i/>
    </w:rPr>
  </w:style>
  <w:style w:type="character" w:customStyle="1" w:styleId="Heading6Char">
    <w:name w:val="Heading 6 Char"/>
    <w:basedOn w:val="DefaultParagraphFont"/>
    <w:link w:val="Heading6"/>
    <w:rsid w:val="00510494"/>
    <w:rPr>
      <w:rFonts w:eastAsiaTheme="minorHAnsi"/>
    </w:rPr>
  </w:style>
  <w:style w:type="character" w:customStyle="1" w:styleId="Heading7Char">
    <w:name w:val="Heading 7 Char"/>
    <w:basedOn w:val="DefaultParagraphFont"/>
    <w:link w:val="Heading7"/>
    <w:rsid w:val="00510494"/>
    <w:rPr>
      <w:rFonts w:eastAsiaTheme="minorHAnsi"/>
    </w:rPr>
  </w:style>
  <w:style w:type="character" w:customStyle="1" w:styleId="Heading8Char">
    <w:name w:val="Heading 8 Char"/>
    <w:basedOn w:val="DefaultParagraphFont"/>
    <w:link w:val="Heading8"/>
    <w:rsid w:val="00510494"/>
    <w:rPr>
      <w:rFonts w:eastAsiaTheme="minorHAnsi"/>
    </w:rPr>
  </w:style>
  <w:style w:type="character" w:customStyle="1" w:styleId="Heading9Char">
    <w:name w:val="Heading 9 Char"/>
    <w:basedOn w:val="DefaultParagraphFont"/>
    <w:link w:val="Heading9"/>
    <w:rsid w:val="00510494"/>
    <w:rPr>
      <w:rFonts w:eastAsiaTheme="minorHAnsi"/>
    </w:rPr>
  </w:style>
  <w:style w:type="paragraph" w:customStyle="1" w:styleId="wsBlockA">
    <w:name w:val="wsBlockA"/>
    <w:basedOn w:val="Normal"/>
    <w:qFormat/>
    <w:rsid w:val="00510494"/>
    <w:pPr>
      <w:spacing w:before="120" w:after="120" w:line="240" w:lineRule="auto"/>
      <w:ind w:left="2160" w:right="1440"/>
    </w:pPr>
    <w:rPr>
      <w:rFonts w:ascii="Arial" w:hAnsi="Arial" w:cs="Times New Roman"/>
      <w:sz w:val="20"/>
    </w:rPr>
  </w:style>
  <w:style w:type="paragraph" w:customStyle="1" w:styleId="CodeScreen80">
    <w:name w:val="CodeScreen80"/>
    <w:qFormat/>
    <w:rsid w:val="00510494"/>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510494"/>
    <w:pPr>
      <w:shd w:val="pct25" w:color="auto" w:fill="auto"/>
    </w:pPr>
  </w:style>
  <w:style w:type="paragraph" w:styleId="HTMLPreformatted">
    <w:name w:val="HTML Preformatted"/>
    <w:basedOn w:val="Normal"/>
    <w:link w:val="HTMLPreformattedChar"/>
    <w:uiPriority w:val="99"/>
    <w:semiHidden/>
    <w:rsid w:val="0051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510494"/>
    <w:rPr>
      <w:rFonts w:ascii="Verdana" w:eastAsia="Times New Roman" w:hAnsi="Verdana" w:cs="Courier New"/>
      <w:sz w:val="18"/>
      <w:szCs w:val="18"/>
    </w:rPr>
  </w:style>
  <w:style w:type="paragraph" w:customStyle="1" w:styleId="CodeLabel">
    <w:name w:val="CodeLabel"/>
    <w:qFormat/>
    <w:rsid w:val="00510494"/>
    <w:pPr>
      <w:numPr>
        <w:numId w:val="9"/>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510494"/>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510494"/>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510494"/>
    <w:pPr>
      <w:spacing w:before="0"/>
      <w:contextualSpacing w:val="0"/>
    </w:pPr>
  </w:style>
  <w:style w:type="paragraph" w:customStyle="1" w:styleId="ExtractContinued">
    <w:name w:val="ExtractContinued"/>
    <w:basedOn w:val="ExtractPara"/>
    <w:qFormat/>
    <w:rsid w:val="00510494"/>
    <w:pPr>
      <w:spacing w:before="0"/>
      <w:ind w:firstLine="720"/>
    </w:pPr>
  </w:style>
  <w:style w:type="paragraph" w:customStyle="1" w:styleId="OnlineReference">
    <w:name w:val="OnlineReference"/>
    <w:qFormat/>
    <w:rsid w:val="00510494"/>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510494"/>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510494"/>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510494"/>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510494"/>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510494"/>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510494"/>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510494"/>
    <w:pPr>
      <w:numPr>
        <w:numId w:val="10"/>
      </w:numPr>
      <w:spacing w:before="120" w:after="120" w:line="240" w:lineRule="auto"/>
    </w:pPr>
    <w:rPr>
      <w:rFonts w:ascii="Arial" w:hAnsi="Arial" w:cs="Times New Roman"/>
      <w:sz w:val="26"/>
    </w:rPr>
  </w:style>
  <w:style w:type="paragraph" w:customStyle="1" w:styleId="wsListBulletedB">
    <w:name w:val="wsListBulletedB"/>
    <w:basedOn w:val="Normal"/>
    <w:qFormat/>
    <w:rsid w:val="00510494"/>
    <w:pPr>
      <w:numPr>
        <w:numId w:val="11"/>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510494"/>
    <w:pPr>
      <w:numPr>
        <w:numId w:val="12"/>
      </w:numPr>
      <w:spacing w:before="120" w:after="120" w:line="240" w:lineRule="auto"/>
    </w:pPr>
    <w:rPr>
      <w:rFonts w:ascii="Verdana" w:hAnsi="Verdana" w:cs="Times New Roman"/>
      <w:sz w:val="26"/>
    </w:rPr>
  </w:style>
  <w:style w:type="paragraph" w:customStyle="1" w:styleId="wsListNumberedA">
    <w:name w:val="wsListNumberedA"/>
    <w:basedOn w:val="Normal"/>
    <w:qFormat/>
    <w:rsid w:val="00510494"/>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510494"/>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510494"/>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510494"/>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510494"/>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510494"/>
    <w:pPr>
      <w:spacing w:before="120" w:after="120" w:line="240" w:lineRule="auto"/>
      <w:ind w:left="1440"/>
    </w:pPr>
    <w:rPr>
      <w:rFonts w:ascii="Verdana" w:hAnsi="Verdana" w:cs="Times New Roman"/>
      <w:sz w:val="26"/>
    </w:rPr>
  </w:style>
  <w:style w:type="paragraph" w:customStyle="1" w:styleId="wsNameDate">
    <w:name w:val="wsNameDate"/>
    <w:qFormat/>
    <w:rsid w:val="00510494"/>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510494"/>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510494"/>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510494"/>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510494"/>
    <w:pPr>
      <w:spacing w:after="0" w:line="240" w:lineRule="auto"/>
    </w:pPr>
    <w:rPr>
      <w:rFonts w:ascii="Arial" w:eastAsiaTheme="minorHAnsi" w:hAnsi="Arial" w:cs="Times New Roman"/>
      <w:b/>
      <w:sz w:val="36"/>
      <w:szCs w:val="32"/>
    </w:rPr>
  </w:style>
  <w:style w:type="paragraph" w:customStyle="1" w:styleId="RecipeTool">
    <w:name w:val="RecipeTool"/>
    <w:qFormat/>
    <w:rsid w:val="00510494"/>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510494"/>
    <w:rPr>
      <w:bdr w:val="none" w:sz="0" w:space="0" w:color="auto"/>
      <w:shd w:val="clear" w:color="auto" w:fill="92D050"/>
    </w:rPr>
  </w:style>
  <w:style w:type="character" w:customStyle="1" w:styleId="TextCircled">
    <w:name w:val="TextCircled"/>
    <w:basedOn w:val="DefaultParagraphFont"/>
    <w:qFormat/>
    <w:rsid w:val="00510494"/>
    <w:rPr>
      <w:bdr w:val="single" w:sz="18" w:space="0" w:color="92D050"/>
    </w:rPr>
  </w:style>
  <w:style w:type="paragraph" w:customStyle="1" w:styleId="ChapterObjectives">
    <w:name w:val="ChapterObjectives"/>
    <w:next w:val="Normal"/>
    <w:rsid w:val="00510494"/>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510494"/>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510494"/>
    <w:pPr>
      <w:spacing w:after="120"/>
      <w:ind w:left="720" w:firstLine="720"/>
    </w:pPr>
    <w:rPr>
      <w:snapToGrid w:val="0"/>
      <w:sz w:val="26"/>
    </w:rPr>
  </w:style>
  <w:style w:type="paragraph" w:styleId="Quote">
    <w:name w:val="Quote"/>
    <w:link w:val="QuoteChar"/>
    <w:qFormat/>
    <w:rsid w:val="00510494"/>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510494"/>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510494"/>
    <w:pPr>
      <w:spacing w:after="120"/>
    </w:pPr>
  </w:style>
  <w:style w:type="character" w:customStyle="1" w:styleId="BodyTextChar">
    <w:name w:val="Body Text Char"/>
    <w:basedOn w:val="DefaultParagraphFont"/>
    <w:link w:val="BodyText"/>
    <w:semiHidden/>
    <w:rsid w:val="00510494"/>
    <w:rPr>
      <w:rFonts w:eastAsiaTheme="minorHAnsi"/>
    </w:rPr>
  </w:style>
  <w:style w:type="paragraph" w:customStyle="1" w:styleId="Comment">
    <w:name w:val="Comment"/>
    <w:next w:val="Normal"/>
    <w:rsid w:val="00510494"/>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510494"/>
    <w:rPr>
      <w:i/>
    </w:rPr>
  </w:style>
  <w:style w:type="character" w:customStyle="1" w:styleId="DigitalOnlyText">
    <w:name w:val="DigitalOnlyText"/>
    <w:rsid w:val="00510494"/>
    <w:rPr>
      <w:bdr w:val="single" w:sz="2" w:space="0" w:color="002060"/>
      <w:shd w:val="clear" w:color="auto" w:fill="auto"/>
    </w:rPr>
  </w:style>
  <w:style w:type="paragraph" w:styleId="Subtitle">
    <w:name w:val="Subtitle"/>
    <w:basedOn w:val="Normal"/>
    <w:link w:val="SubtitleChar"/>
    <w:qFormat/>
    <w:rsid w:val="00510494"/>
    <w:pPr>
      <w:spacing w:after="60"/>
      <w:jc w:val="center"/>
      <w:outlineLvl w:val="1"/>
    </w:pPr>
    <w:rPr>
      <w:rFonts w:ascii="Arial" w:hAnsi="Arial"/>
    </w:rPr>
  </w:style>
  <w:style w:type="character" w:customStyle="1" w:styleId="SubtitleChar">
    <w:name w:val="Subtitle Char"/>
    <w:basedOn w:val="DefaultParagraphFont"/>
    <w:link w:val="Subtitle"/>
    <w:rsid w:val="00510494"/>
    <w:rPr>
      <w:rFonts w:ascii="Arial" w:eastAsiaTheme="minorHAnsi" w:hAnsi="Arial"/>
    </w:rPr>
  </w:style>
  <w:style w:type="paragraph" w:styleId="Salutation">
    <w:name w:val="Salutation"/>
    <w:basedOn w:val="Normal"/>
    <w:next w:val="Normal"/>
    <w:link w:val="SalutationChar"/>
    <w:semiHidden/>
    <w:rsid w:val="00510494"/>
  </w:style>
  <w:style w:type="character" w:customStyle="1" w:styleId="SalutationChar">
    <w:name w:val="Salutation Char"/>
    <w:basedOn w:val="DefaultParagraphFont"/>
    <w:link w:val="Salutation"/>
    <w:semiHidden/>
    <w:rsid w:val="00510494"/>
    <w:rPr>
      <w:rFonts w:eastAsiaTheme="minorHAnsi"/>
    </w:rPr>
  </w:style>
  <w:style w:type="paragraph" w:styleId="ListBullet">
    <w:name w:val="List Bullet"/>
    <w:basedOn w:val="Normal"/>
    <w:autoRedefine/>
    <w:semiHidden/>
    <w:rsid w:val="00510494"/>
  </w:style>
  <w:style w:type="paragraph" w:styleId="FootnoteText">
    <w:name w:val="footnote text"/>
    <w:basedOn w:val="Normal"/>
    <w:link w:val="FootnoteTextChar"/>
    <w:semiHidden/>
    <w:rsid w:val="00510494"/>
    <w:rPr>
      <w:sz w:val="20"/>
    </w:rPr>
  </w:style>
  <w:style w:type="character" w:customStyle="1" w:styleId="FootnoteTextChar">
    <w:name w:val="Footnote Text Char"/>
    <w:basedOn w:val="DefaultParagraphFont"/>
    <w:link w:val="FootnoteText"/>
    <w:semiHidden/>
    <w:rsid w:val="00510494"/>
    <w:rPr>
      <w:rFonts w:eastAsiaTheme="minorHAnsi"/>
      <w:sz w:val="20"/>
    </w:rPr>
  </w:style>
  <w:style w:type="character" w:styleId="FootnoteReference">
    <w:name w:val="footnote reference"/>
    <w:basedOn w:val="DefaultParagraphFont"/>
    <w:semiHidden/>
    <w:rsid w:val="00510494"/>
    <w:rPr>
      <w:vertAlign w:val="superscript"/>
    </w:rPr>
  </w:style>
  <w:style w:type="paragraph" w:customStyle="1" w:styleId="Series">
    <w:name w:val="Series"/>
    <w:rsid w:val="00510494"/>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510494"/>
    <w:pPr>
      <w:spacing w:after="120"/>
      <w:ind w:left="1440" w:right="1440"/>
    </w:pPr>
  </w:style>
  <w:style w:type="paragraph" w:customStyle="1" w:styleId="PullQuotePara">
    <w:name w:val="PullQuotePara"/>
    <w:basedOn w:val="Normal"/>
    <w:qFormat/>
    <w:rsid w:val="00510494"/>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510494"/>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510494"/>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510494"/>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510494"/>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510494"/>
    <w:rPr>
      <w:b/>
    </w:rPr>
  </w:style>
  <w:style w:type="paragraph" w:customStyle="1" w:styleId="RecipeNutritionHead">
    <w:name w:val="RecipeNutritionHead"/>
    <w:basedOn w:val="RecipeNutritionInfo"/>
    <w:next w:val="RecipeNutritionInfo"/>
    <w:qFormat/>
    <w:rsid w:val="00510494"/>
    <w:pPr>
      <w:spacing w:after="0"/>
    </w:pPr>
    <w:rPr>
      <w:b/>
    </w:rPr>
  </w:style>
  <w:style w:type="character" w:customStyle="1" w:styleId="DigitalLinkText">
    <w:name w:val="DigitalLinkText"/>
    <w:rsid w:val="00510494"/>
    <w:rPr>
      <w:bdr w:val="none" w:sz="0" w:space="0" w:color="auto"/>
      <w:shd w:val="clear" w:color="auto" w:fill="D6E3BC"/>
    </w:rPr>
  </w:style>
  <w:style w:type="character" w:customStyle="1" w:styleId="DigitalLinkURL">
    <w:name w:val="DigitalLinkURL"/>
    <w:rsid w:val="00510494"/>
    <w:rPr>
      <w:bdr w:val="none" w:sz="0" w:space="0" w:color="auto"/>
      <w:shd w:val="clear" w:color="auto" w:fill="EAF1DD"/>
    </w:rPr>
  </w:style>
  <w:style w:type="character" w:customStyle="1" w:styleId="KeyTermDefinition">
    <w:name w:val="KeyTermDefinition"/>
    <w:basedOn w:val="DefaultParagraphFont"/>
    <w:rsid w:val="00510494"/>
    <w:rPr>
      <w:bdr w:val="none" w:sz="0" w:space="0" w:color="auto"/>
      <w:shd w:val="clear" w:color="auto" w:fill="92CDDC"/>
    </w:rPr>
  </w:style>
  <w:style w:type="paragraph" w:customStyle="1" w:styleId="ContentsAuthor">
    <w:name w:val="ContentsAuthor"/>
    <w:next w:val="ContentsH1"/>
    <w:qFormat/>
    <w:rsid w:val="00510494"/>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510494"/>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510494"/>
  </w:style>
  <w:style w:type="character" w:customStyle="1" w:styleId="TwitterLink">
    <w:name w:val="TwitterLink"/>
    <w:basedOn w:val="DefaultParagraphFont"/>
    <w:rsid w:val="00510494"/>
    <w:rPr>
      <w:rFonts w:ascii="Courier New" w:hAnsi="Courier New"/>
      <w:u w:val="dash"/>
    </w:rPr>
  </w:style>
  <w:style w:type="paragraph" w:customStyle="1" w:styleId="Style2">
    <w:name w:val="Style2"/>
    <w:basedOn w:val="ChapterTitle"/>
    <w:qFormat/>
    <w:rsid w:val="00510494"/>
  </w:style>
  <w:style w:type="paragraph" w:customStyle="1" w:styleId="DialogSource">
    <w:name w:val="DialogSource"/>
    <w:rsid w:val="00510494"/>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510494"/>
    <w:rPr>
      <w:rFonts w:cs="Courier New"/>
      <w:color w:val="FF0000"/>
      <w:sz w:val="16"/>
      <w:szCs w:val="16"/>
      <w:bdr w:val="none" w:sz="0" w:space="0" w:color="auto"/>
      <w:shd w:val="clear" w:color="auto" w:fill="FFFFFF" w:themeFill="background1"/>
    </w:rPr>
  </w:style>
  <w:style w:type="character" w:customStyle="1" w:styleId="PrintOnlyText">
    <w:name w:val="PrintOnlyText"/>
    <w:rsid w:val="00510494"/>
    <w:rPr>
      <w:bdr w:val="single" w:sz="2" w:space="0" w:color="FF0000"/>
    </w:rPr>
  </w:style>
  <w:style w:type="character" w:customStyle="1" w:styleId="CodeColorBlueBold">
    <w:name w:val="CodeColorBlueBold"/>
    <w:basedOn w:val="CodeColorBlue"/>
    <w:rsid w:val="00510494"/>
    <w:rPr>
      <w:rFonts w:cs="Arial"/>
      <w:b/>
      <w:color w:val="0000FF"/>
    </w:rPr>
  </w:style>
  <w:style w:type="character" w:customStyle="1" w:styleId="CodeColorBlue2Bold">
    <w:name w:val="CodeColorBlue2Bold"/>
    <w:basedOn w:val="CodeColorBlue2"/>
    <w:rsid w:val="00510494"/>
    <w:rPr>
      <w:rFonts w:cs="Arial"/>
      <w:b/>
      <w:color w:val="0000A5"/>
    </w:rPr>
  </w:style>
  <w:style w:type="character" w:customStyle="1" w:styleId="CodeColorBlue3Bold">
    <w:name w:val="CodeColorBlue3Bold"/>
    <w:basedOn w:val="CodeColorBlue3"/>
    <w:rsid w:val="00510494"/>
    <w:rPr>
      <w:rFonts w:cs="Arial"/>
      <w:b/>
      <w:color w:val="6464B9"/>
    </w:rPr>
  </w:style>
  <w:style w:type="character" w:customStyle="1" w:styleId="CodeColorBluegreenBold">
    <w:name w:val="CodeColorBluegreenBold"/>
    <w:basedOn w:val="CodeColorBluegreen"/>
    <w:rsid w:val="00510494"/>
    <w:rPr>
      <w:rFonts w:cs="Arial"/>
      <w:b/>
      <w:color w:val="2B91AF"/>
    </w:rPr>
  </w:style>
  <w:style w:type="character" w:customStyle="1" w:styleId="CodeColorBrownBold">
    <w:name w:val="CodeColorBrownBold"/>
    <w:basedOn w:val="CodeColorBrown"/>
    <w:rsid w:val="00510494"/>
    <w:rPr>
      <w:rFonts w:cs="Arial"/>
      <w:b/>
      <w:color w:val="A31515"/>
    </w:rPr>
  </w:style>
  <w:style w:type="character" w:customStyle="1" w:styleId="CodeColorDkBlueBold">
    <w:name w:val="CodeColorDkBlueBold"/>
    <w:basedOn w:val="CodeColorDkBlue"/>
    <w:rsid w:val="00510494"/>
    <w:rPr>
      <w:rFonts w:cs="Times New Roman"/>
      <w:b/>
      <w:color w:val="000080"/>
      <w:szCs w:val="22"/>
    </w:rPr>
  </w:style>
  <w:style w:type="character" w:customStyle="1" w:styleId="CodeColorGreenBold">
    <w:name w:val="CodeColorGreenBold"/>
    <w:basedOn w:val="CodeColorGreen"/>
    <w:rsid w:val="00510494"/>
    <w:rPr>
      <w:rFonts w:cs="Arial"/>
      <w:b/>
      <w:color w:val="008000"/>
    </w:rPr>
  </w:style>
  <w:style w:type="character" w:customStyle="1" w:styleId="CodeColorGrey30Bold">
    <w:name w:val="CodeColorGrey30Bold"/>
    <w:basedOn w:val="CodeColorGrey30"/>
    <w:rsid w:val="00510494"/>
    <w:rPr>
      <w:rFonts w:cs="Arial"/>
      <w:b/>
      <w:color w:val="808080"/>
    </w:rPr>
  </w:style>
  <w:style w:type="character" w:customStyle="1" w:styleId="CodeColorGrey55Bold">
    <w:name w:val="CodeColorGrey55Bold"/>
    <w:basedOn w:val="CodeColorGrey55"/>
    <w:rsid w:val="00510494"/>
    <w:rPr>
      <w:rFonts w:cs="Arial"/>
      <w:b/>
      <w:color w:val="C0C0C0"/>
    </w:rPr>
  </w:style>
  <w:style w:type="character" w:customStyle="1" w:styleId="CodeColorGrey80Bold">
    <w:name w:val="CodeColorGrey80Bold"/>
    <w:basedOn w:val="CodeColorGrey80"/>
    <w:rsid w:val="00510494"/>
    <w:rPr>
      <w:rFonts w:cs="Arial"/>
      <w:b/>
      <w:color w:val="555555"/>
    </w:rPr>
  </w:style>
  <w:style w:type="character" w:customStyle="1" w:styleId="CodeColorHotPinkBold">
    <w:name w:val="CodeColorHotPinkBold"/>
    <w:basedOn w:val="CodeColorHotPink"/>
    <w:rsid w:val="00510494"/>
    <w:rPr>
      <w:rFonts w:cs="Times New Roman"/>
      <w:b/>
      <w:color w:val="DF36FA"/>
      <w:szCs w:val="18"/>
    </w:rPr>
  </w:style>
  <w:style w:type="character" w:customStyle="1" w:styleId="CodeColorMagentaBold">
    <w:name w:val="CodeColorMagentaBold"/>
    <w:basedOn w:val="CodeColorMagenta"/>
    <w:rsid w:val="00510494"/>
    <w:rPr>
      <w:rFonts w:cs="Arial"/>
      <w:b/>
      <w:color w:val="844646"/>
    </w:rPr>
  </w:style>
  <w:style w:type="character" w:customStyle="1" w:styleId="CodeColorOrangeBold">
    <w:name w:val="CodeColorOrangeBold"/>
    <w:basedOn w:val="CodeColorOrange"/>
    <w:rsid w:val="00510494"/>
    <w:rPr>
      <w:rFonts w:cs="Arial"/>
      <w:b/>
      <w:color w:val="B96464"/>
    </w:rPr>
  </w:style>
  <w:style w:type="character" w:customStyle="1" w:styleId="CodeColorPeachBold">
    <w:name w:val="CodeColorPeachBold"/>
    <w:basedOn w:val="CodeColorPeach"/>
    <w:rsid w:val="00510494"/>
    <w:rPr>
      <w:rFonts w:cs="Arial"/>
      <w:b/>
      <w:color w:val="FFDBA3"/>
    </w:rPr>
  </w:style>
  <w:style w:type="character" w:customStyle="1" w:styleId="CodeColorPurpleBold">
    <w:name w:val="CodeColorPurpleBold"/>
    <w:basedOn w:val="CodeColorPurple"/>
    <w:rsid w:val="00510494"/>
    <w:rPr>
      <w:rFonts w:cs="Arial"/>
      <w:b/>
      <w:color w:val="951795"/>
    </w:rPr>
  </w:style>
  <w:style w:type="character" w:customStyle="1" w:styleId="CodeColorPurple2Bold">
    <w:name w:val="CodeColorPurple2Bold"/>
    <w:basedOn w:val="CodeColorPurple2"/>
    <w:rsid w:val="00510494"/>
    <w:rPr>
      <w:rFonts w:cs="Arial"/>
      <w:b/>
      <w:color w:val="800080"/>
    </w:rPr>
  </w:style>
  <w:style w:type="character" w:customStyle="1" w:styleId="CodeColorRedBold">
    <w:name w:val="CodeColorRedBold"/>
    <w:basedOn w:val="CodeColorRed"/>
    <w:rsid w:val="00510494"/>
    <w:rPr>
      <w:rFonts w:cs="Arial"/>
      <w:b/>
      <w:color w:val="FF0000"/>
    </w:rPr>
  </w:style>
  <w:style w:type="character" w:customStyle="1" w:styleId="CodeColorRed2Bold">
    <w:name w:val="CodeColorRed2Bold"/>
    <w:basedOn w:val="CodeColorRed2"/>
    <w:rsid w:val="00510494"/>
    <w:rPr>
      <w:rFonts w:cs="Arial"/>
      <w:b/>
      <w:color w:val="800000"/>
    </w:rPr>
  </w:style>
  <w:style w:type="character" w:customStyle="1" w:styleId="CodeColorRed3Bold">
    <w:name w:val="CodeColorRed3Bold"/>
    <w:basedOn w:val="CodeColorRed3"/>
    <w:rsid w:val="00510494"/>
    <w:rPr>
      <w:rFonts w:cs="Arial"/>
      <w:b/>
      <w:color w:val="A31515"/>
    </w:rPr>
  </w:style>
  <w:style w:type="character" w:customStyle="1" w:styleId="CodeColorTealBlueBold">
    <w:name w:val="CodeColorTealBlueBold"/>
    <w:basedOn w:val="CodeColorTealBlue"/>
    <w:rsid w:val="00510494"/>
    <w:rPr>
      <w:rFonts w:cs="Times New Roman"/>
      <w:b/>
      <w:color w:val="008080"/>
      <w:szCs w:val="22"/>
    </w:rPr>
  </w:style>
  <w:style w:type="character" w:customStyle="1" w:styleId="CodeColorWhiteBold">
    <w:name w:val="CodeColorWhiteBold"/>
    <w:basedOn w:val="CodeColorWhite"/>
    <w:rsid w:val="00510494"/>
    <w:rPr>
      <w:rFonts w:cs="Arial"/>
      <w:b/>
      <w:color w:val="FFFFFF"/>
      <w:bdr w:val="none" w:sz="0" w:space="0" w:color="auto"/>
    </w:rPr>
  </w:style>
  <w:style w:type="paragraph" w:customStyle="1" w:styleId="RecipeVariationHead">
    <w:name w:val="RecipeVariationHead"/>
    <w:rsid w:val="00510494"/>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510494"/>
    <w:rPr>
      <w:bdr w:val="none" w:sz="0" w:space="0" w:color="auto"/>
      <w:shd w:val="clear" w:color="auto" w:fill="D6E3BC"/>
    </w:rPr>
  </w:style>
  <w:style w:type="character" w:customStyle="1" w:styleId="DigitalLinkDestination">
    <w:name w:val="DigitalLinkDestination"/>
    <w:rsid w:val="00510494"/>
    <w:rPr>
      <w:bdr w:val="none" w:sz="0" w:space="0" w:color="auto"/>
      <w:shd w:val="clear" w:color="auto" w:fill="EAF1DD"/>
    </w:rPr>
  </w:style>
  <w:style w:type="table" w:styleId="TableGrid">
    <w:name w:val="Table Grid"/>
    <w:basedOn w:val="TableNormal"/>
    <w:uiPriority w:val="99"/>
    <w:rsid w:val="005104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510494"/>
    <w:pPr>
      <w:numPr>
        <w:numId w:val="14"/>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510494"/>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510494"/>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510494"/>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510494"/>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510494"/>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510494"/>
    <w:pPr>
      <w:numPr>
        <w:numId w:val="15"/>
      </w:numPr>
    </w:pPr>
  </w:style>
  <w:style w:type="numbering" w:styleId="1ai">
    <w:name w:val="Outline List 1"/>
    <w:basedOn w:val="NoList"/>
    <w:uiPriority w:val="99"/>
    <w:semiHidden/>
    <w:unhideWhenUsed/>
    <w:rsid w:val="00510494"/>
    <w:pPr>
      <w:numPr>
        <w:numId w:val="16"/>
      </w:numPr>
    </w:pPr>
  </w:style>
  <w:style w:type="numbering" w:styleId="ArticleSection">
    <w:name w:val="Outline List 3"/>
    <w:basedOn w:val="NoList"/>
    <w:uiPriority w:val="99"/>
    <w:semiHidden/>
    <w:unhideWhenUsed/>
    <w:rsid w:val="00510494"/>
    <w:pPr>
      <w:numPr>
        <w:numId w:val="17"/>
      </w:numPr>
    </w:pPr>
  </w:style>
  <w:style w:type="paragraph" w:styleId="BodyText2">
    <w:name w:val="Body Text 2"/>
    <w:basedOn w:val="Normal"/>
    <w:link w:val="BodyText2Char"/>
    <w:uiPriority w:val="99"/>
    <w:semiHidden/>
    <w:rsid w:val="00510494"/>
    <w:pPr>
      <w:spacing w:after="120" w:line="480" w:lineRule="auto"/>
    </w:pPr>
  </w:style>
  <w:style w:type="character" w:customStyle="1" w:styleId="BodyText2Char">
    <w:name w:val="Body Text 2 Char"/>
    <w:basedOn w:val="DefaultParagraphFont"/>
    <w:link w:val="BodyText2"/>
    <w:uiPriority w:val="99"/>
    <w:semiHidden/>
    <w:rsid w:val="00510494"/>
    <w:rPr>
      <w:rFonts w:eastAsiaTheme="minorHAnsi"/>
    </w:rPr>
  </w:style>
  <w:style w:type="paragraph" w:styleId="BodyText3">
    <w:name w:val="Body Text 3"/>
    <w:basedOn w:val="Normal"/>
    <w:link w:val="BodyText3Char"/>
    <w:uiPriority w:val="99"/>
    <w:semiHidden/>
    <w:rsid w:val="00510494"/>
    <w:pPr>
      <w:spacing w:after="120"/>
    </w:pPr>
    <w:rPr>
      <w:sz w:val="16"/>
      <w:szCs w:val="16"/>
    </w:rPr>
  </w:style>
  <w:style w:type="character" w:customStyle="1" w:styleId="BodyText3Char">
    <w:name w:val="Body Text 3 Char"/>
    <w:basedOn w:val="DefaultParagraphFont"/>
    <w:link w:val="BodyText3"/>
    <w:uiPriority w:val="99"/>
    <w:semiHidden/>
    <w:rsid w:val="00510494"/>
    <w:rPr>
      <w:rFonts w:eastAsiaTheme="minorHAnsi"/>
      <w:sz w:val="16"/>
      <w:szCs w:val="16"/>
    </w:rPr>
  </w:style>
  <w:style w:type="paragraph" w:styleId="BodyTextFirstIndent">
    <w:name w:val="Body Text First Indent"/>
    <w:basedOn w:val="BodyText"/>
    <w:link w:val="BodyTextFirstIndentChar"/>
    <w:uiPriority w:val="99"/>
    <w:semiHidden/>
    <w:rsid w:val="00510494"/>
    <w:pPr>
      <w:spacing w:after="200"/>
      <w:ind w:firstLine="360"/>
    </w:pPr>
  </w:style>
  <w:style w:type="character" w:customStyle="1" w:styleId="BodyTextFirstIndentChar">
    <w:name w:val="Body Text First Indent Char"/>
    <w:basedOn w:val="BodyTextChar"/>
    <w:link w:val="BodyTextFirstIndent"/>
    <w:uiPriority w:val="99"/>
    <w:semiHidden/>
    <w:rsid w:val="00510494"/>
    <w:rPr>
      <w:rFonts w:eastAsiaTheme="minorHAnsi"/>
    </w:rPr>
  </w:style>
  <w:style w:type="paragraph" w:styleId="BodyTextIndent">
    <w:name w:val="Body Text Indent"/>
    <w:basedOn w:val="Normal"/>
    <w:link w:val="BodyTextIndentChar"/>
    <w:uiPriority w:val="99"/>
    <w:semiHidden/>
    <w:rsid w:val="00510494"/>
    <w:pPr>
      <w:spacing w:after="120"/>
      <w:ind w:left="360"/>
    </w:pPr>
  </w:style>
  <w:style w:type="character" w:customStyle="1" w:styleId="BodyTextIndentChar">
    <w:name w:val="Body Text Indent Char"/>
    <w:basedOn w:val="DefaultParagraphFont"/>
    <w:link w:val="BodyTextIndent"/>
    <w:uiPriority w:val="99"/>
    <w:semiHidden/>
    <w:rsid w:val="00510494"/>
    <w:rPr>
      <w:rFonts w:eastAsiaTheme="minorHAnsi"/>
    </w:rPr>
  </w:style>
  <w:style w:type="paragraph" w:styleId="BodyTextFirstIndent2">
    <w:name w:val="Body Text First Indent 2"/>
    <w:basedOn w:val="BodyTextIndent"/>
    <w:link w:val="BodyTextFirstIndent2Char"/>
    <w:uiPriority w:val="99"/>
    <w:semiHidden/>
    <w:rsid w:val="00510494"/>
    <w:pPr>
      <w:spacing w:after="200"/>
      <w:ind w:firstLine="360"/>
    </w:pPr>
  </w:style>
  <w:style w:type="character" w:customStyle="1" w:styleId="BodyTextFirstIndent2Char">
    <w:name w:val="Body Text First Indent 2 Char"/>
    <w:basedOn w:val="BodyTextIndentChar"/>
    <w:link w:val="BodyTextFirstIndent2"/>
    <w:uiPriority w:val="99"/>
    <w:semiHidden/>
    <w:rsid w:val="00510494"/>
    <w:rPr>
      <w:rFonts w:eastAsiaTheme="minorHAnsi"/>
    </w:rPr>
  </w:style>
  <w:style w:type="paragraph" w:styleId="BodyTextIndent2">
    <w:name w:val="Body Text Indent 2"/>
    <w:basedOn w:val="Normal"/>
    <w:link w:val="BodyTextIndent2Char"/>
    <w:uiPriority w:val="99"/>
    <w:semiHidden/>
    <w:rsid w:val="00510494"/>
    <w:pPr>
      <w:spacing w:after="120" w:line="480" w:lineRule="auto"/>
      <w:ind w:left="360"/>
    </w:pPr>
  </w:style>
  <w:style w:type="character" w:customStyle="1" w:styleId="BodyTextIndent2Char">
    <w:name w:val="Body Text Indent 2 Char"/>
    <w:basedOn w:val="DefaultParagraphFont"/>
    <w:link w:val="BodyTextIndent2"/>
    <w:uiPriority w:val="99"/>
    <w:semiHidden/>
    <w:rsid w:val="00510494"/>
    <w:rPr>
      <w:rFonts w:eastAsiaTheme="minorHAnsi"/>
    </w:rPr>
  </w:style>
  <w:style w:type="paragraph" w:styleId="BodyTextIndent3">
    <w:name w:val="Body Text Indent 3"/>
    <w:basedOn w:val="Normal"/>
    <w:link w:val="BodyTextIndent3Char"/>
    <w:uiPriority w:val="99"/>
    <w:semiHidden/>
    <w:rsid w:val="0051049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10494"/>
    <w:rPr>
      <w:rFonts w:eastAsiaTheme="minorHAnsi"/>
      <w:sz w:val="16"/>
      <w:szCs w:val="16"/>
    </w:rPr>
  </w:style>
  <w:style w:type="paragraph" w:styleId="Closing">
    <w:name w:val="Closing"/>
    <w:basedOn w:val="Normal"/>
    <w:link w:val="ClosingChar"/>
    <w:uiPriority w:val="99"/>
    <w:semiHidden/>
    <w:rsid w:val="00510494"/>
    <w:pPr>
      <w:spacing w:after="0" w:line="240" w:lineRule="auto"/>
      <w:ind w:left="4320"/>
    </w:pPr>
  </w:style>
  <w:style w:type="character" w:customStyle="1" w:styleId="ClosingChar">
    <w:name w:val="Closing Char"/>
    <w:basedOn w:val="DefaultParagraphFont"/>
    <w:link w:val="Closing"/>
    <w:uiPriority w:val="99"/>
    <w:semiHidden/>
    <w:rsid w:val="00510494"/>
    <w:rPr>
      <w:rFonts w:eastAsiaTheme="minorHAnsi"/>
    </w:rPr>
  </w:style>
  <w:style w:type="table" w:customStyle="1" w:styleId="ColorfulGrid1">
    <w:name w:val="Colorful Grid1"/>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510494"/>
  </w:style>
  <w:style w:type="character" w:customStyle="1" w:styleId="DateChar">
    <w:name w:val="Date Char"/>
    <w:basedOn w:val="DefaultParagraphFont"/>
    <w:link w:val="Date"/>
    <w:uiPriority w:val="99"/>
    <w:semiHidden/>
    <w:rsid w:val="00510494"/>
    <w:rPr>
      <w:rFonts w:eastAsiaTheme="minorHAnsi"/>
    </w:rPr>
  </w:style>
  <w:style w:type="paragraph" w:styleId="DocumentMap">
    <w:name w:val="Document Map"/>
    <w:basedOn w:val="Normal"/>
    <w:link w:val="DocumentMapChar"/>
    <w:uiPriority w:val="99"/>
    <w:semiHidden/>
    <w:rsid w:val="0051049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0494"/>
    <w:rPr>
      <w:rFonts w:ascii="Tahoma" w:eastAsiaTheme="minorHAnsi" w:hAnsi="Tahoma" w:cs="Tahoma"/>
      <w:sz w:val="16"/>
      <w:szCs w:val="16"/>
    </w:rPr>
  </w:style>
  <w:style w:type="paragraph" w:styleId="E-mailSignature">
    <w:name w:val="E-mail Signature"/>
    <w:basedOn w:val="Normal"/>
    <w:link w:val="E-mailSignatureChar"/>
    <w:uiPriority w:val="99"/>
    <w:semiHidden/>
    <w:rsid w:val="00510494"/>
    <w:pPr>
      <w:spacing w:after="0" w:line="240" w:lineRule="auto"/>
    </w:pPr>
  </w:style>
  <w:style w:type="character" w:customStyle="1" w:styleId="E-mailSignatureChar">
    <w:name w:val="E-mail Signature Char"/>
    <w:basedOn w:val="DefaultParagraphFont"/>
    <w:link w:val="E-mailSignature"/>
    <w:uiPriority w:val="99"/>
    <w:semiHidden/>
    <w:rsid w:val="00510494"/>
    <w:rPr>
      <w:rFonts w:eastAsiaTheme="minorHAnsi"/>
    </w:rPr>
  </w:style>
  <w:style w:type="character" w:styleId="EndnoteReference">
    <w:name w:val="endnote reference"/>
    <w:basedOn w:val="DefaultParagraphFont"/>
    <w:uiPriority w:val="99"/>
    <w:semiHidden/>
    <w:rsid w:val="00510494"/>
    <w:rPr>
      <w:vertAlign w:val="superscript"/>
    </w:rPr>
  </w:style>
  <w:style w:type="paragraph" w:styleId="EndnoteText">
    <w:name w:val="endnote text"/>
    <w:basedOn w:val="Normal"/>
    <w:link w:val="EndnoteTextChar"/>
    <w:uiPriority w:val="99"/>
    <w:semiHidden/>
    <w:rsid w:val="005104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0494"/>
    <w:rPr>
      <w:rFonts w:eastAsiaTheme="minorHAnsi"/>
      <w:sz w:val="20"/>
      <w:szCs w:val="20"/>
    </w:rPr>
  </w:style>
  <w:style w:type="paragraph" w:styleId="EnvelopeAddress">
    <w:name w:val="envelope address"/>
    <w:basedOn w:val="Normal"/>
    <w:uiPriority w:val="99"/>
    <w:semiHidden/>
    <w:rsid w:val="0051049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510494"/>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510494"/>
    <w:pPr>
      <w:spacing w:after="0" w:line="240" w:lineRule="auto"/>
    </w:pPr>
    <w:rPr>
      <w:i/>
      <w:iCs/>
    </w:rPr>
  </w:style>
  <w:style w:type="character" w:customStyle="1" w:styleId="HTMLAddressChar">
    <w:name w:val="HTML Address Char"/>
    <w:basedOn w:val="DefaultParagraphFont"/>
    <w:link w:val="HTMLAddress"/>
    <w:uiPriority w:val="99"/>
    <w:semiHidden/>
    <w:rsid w:val="00510494"/>
    <w:rPr>
      <w:rFonts w:eastAsiaTheme="minorHAnsi"/>
      <w:i/>
      <w:iCs/>
    </w:rPr>
  </w:style>
  <w:style w:type="paragraph" w:styleId="Index10">
    <w:name w:val="index 1"/>
    <w:basedOn w:val="Normal"/>
    <w:next w:val="Normal"/>
    <w:autoRedefine/>
    <w:uiPriority w:val="99"/>
    <w:semiHidden/>
    <w:rsid w:val="00510494"/>
    <w:pPr>
      <w:spacing w:after="0" w:line="240" w:lineRule="auto"/>
      <w:ind w:left="220" w:hanging="220"/>
    </w:pPr>
  </w:style>
  <w:style w:type="paragraph" w:styleId="Index20">
    <w:name w:val="index 2"/>
    <w:basedOn w:val="Normal"/>
    <w:next w:val="Normal"/>
    <w:autoRedefine/>
    <w:uiPriority w:val="99"/>
    <w:semiHidden/>
    <w:rsid w:val="00510494"/>
    <w:pPr>
      <w:spacing w:after="0" w:line="240" w:lineRule="auto"/>
      <w:ind w:left="440" w:hanging="220"/>
    </w:pPr>
  </w:style>
  <w:style w:type="paragraph" w:styleId="Index30">
    <w:name w:val="index 3"/>
    <w:basedOn w:val="Normal"/>
    <w:next w:val="Normal"/>
    <w:autoRedefine/>
    <w:uiPriority w:val="99"/>
    <w:semiHidden/>
    <w:rsid w:val="00510494"/>
    <w:pPr>
      <w:spacing w:after="0" w:line="240" w:lineRule="auto"/>
      <w:ind w:left="660" w:hanging="220"/>
    </w:pPr>
  </w:style>
  <w:style w:type="paragraph" w:styleId="Index4">
    <w:name w:val="index 4"/>
    <w:basedOn w:val="Normal"/>
    <w:next w:val="Normal"/>
    <w:autoRedefine/>
    <w:uiPriority w:val="99"/>
    <w:semiHidden/>
    <w:rsid w:val="00510494"/>
    <w:pPr>
      <w:spacing w:after="0" w:line="240" w:lineRule="auto"/>
      <w:ind w:left="880" w:hanging="220"/>
    </w:pPr>
  </w:style>
  <w:style w:type="paragraph" w:styleId="Index5">
    <w:name w:val="index 5"/>
    <w:basedOn w:val="Normal"/>
    <w:next w:val="Normal"/>
    <w:autoRedefine/>
    <w:uiPriority w:val="99"/>
    <w:semiHidden/>
    <w:rsid w:val="00510494"/>
    <w:pPr>
      <w:spacing w:after="0" w:line="240" w:lineRule="auto"/>
      <w:ind w:left="1100" w:hanging="220"/>
    </w:pPr>
  </w:style>
  <w:style w:type="paragraph" w:styleId="Index6">
    <w:name w:val="index 6"/>
    <w:basedOn w:val="Normal"/>
    <w:next w:val="Normal"/>
    <w:autoRedefine/>
    <w:uiPriority w:val="99"/>
    <w:semiHidden/>
    <w:rsid w:val="00510494"/>
    <w:pPr>
      <w:spacing w:after="0" w:line="240" w:lineRule="auto"/>
      <w:ind w:left="1320" w:hanging="220"/>
    </w:pPr>
  </w:style>
  <w:style w:type="paragraph" w:styleId="Index7">
    <w:name w:val="index 7"/>
    <w:basedOn w:val="Normal"/>
    <w:next w:val="Normal"/>
    <w:autoRedefine/>
    <w:uiPriority w:val="99"/>
    <w:semiHidden/>
    <w:rsid w:val="00510494"/>
    <w:pPr>
      <w:spacing w:after="0" w:line="240" w:lineRule="auto"/>
      <w:ind w:left="1540" w:hanging="220"/>
    </w:pPr>
  </w:style>
  <w:style w:type="paragraph" w:styleId="Index8">
    <w:name w:val="index 8"/>
    <w:basedOn w:val="Normal"/>
    <w:next w:val="Normal"/>
    <w:autoRedefine/>
    <w:uiPriority w:val="99"/>
    <w:semiHidden/>
    <w:rsid w:val="00510494"/>
    <w:pPr>
      <w:spacing w:after="0" w:line="240" w:lineRule="auto"/>
      <w:ind w:left="1760" w:hanging="220"/>
    </w:pPr>
  </w:style>
  <w:style w:type="paragraph" w:styleId="Index9">
    <w:name w:val="index 9"/>
    <w:basedOn w:val="Normal"/>
    <w:next w:val="Normal"/>
    <w:autoRedefine/>
    <w:uiPriority w:val="99"/>
    <w:semiHidden/>
    <w:rsid w:val="00510494"/>
    <w:pPr>
      <w:spacing w:after="0" w:line="240" w:lineRule="auto"/>
      <w:ind w:left="1980" w:hanging="220"/>
    </w:pPr>
  </w:style>
  <w:style w:type="paragraph" w:styleId="IndexHeading">
    <w:name w:val="index heading"/>
    <w:basedOn w:val="Normal"/>
    <w:next w:val="Index10"/>
    <w:uiPriority w:val="99"/>
    <w:semiHidden/>
    <w:rsid w:val="00510494"/>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51049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510494"/>
    <w:rPr>
      <w:rFonts w:eastAsiaTheme="minorHAnsi"/>
      <w:b/>
      <w:bCs/>
      <w:i/>
      <w:iCs/>
      <w:color w:val="4F81BD" w:themeColor="accent1"/>
    </w:rPr>
  </w:style>
  <w:style w:type="table" w:customStyle="1" w:styleId="LightGrid1">
    <w:name w:val="Light Grid1"/>
    <w:basedOn w:val="TableNormal"/>
    <w:uiPriority w:val="62"/>
    <w:rsid w:val="0051049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51049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1049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1049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1049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10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1049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51049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1049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1049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1049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1049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10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1049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51049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104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1049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1049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1049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1049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510494"/>
    <w:pPr>
      <w:ind w:left="360" w:hanging="360"/>
      <w:contextualSpacing/>
    </w:pPr>
  </w:style>
  <w:style w:type="paragraph" w:styleId="List2">
    <w:name w:val="List 2"/>
    <w:basedOn w:val="Normal"/>
    <w:uiPriority w:val="99"/>
    <w:semiHidden/>
    <w:rsid w:val="00510494"/>
    <w:pPr>
      <w:ind w:left="720" w:hanging="360"/>
      <w:contextualSpacing/>
    </w:pPr>
  </w:style>
  <w:style w:type="paragraph" w:styleId="List3">
    <w:name w:val="List 3"/>
    <w:basedOn w:val="Normal"/>
    <w:uiPriority w:val="99"/>
    <w:semiHidden/>
    <w:rsid w:val="00510494"/>
    <w:pPr>
      <w:ind w:left="1080" w:hanging="360"/>
      <w:contextualSpacing/>
    </w:pPr>
  </w:style>
  <w:style w:type="paragraph" w:styleId="List4">
    <w:name w:val="List 4"/>
    <w:basedOn w:val="Normal"/>
    <w:uiPriority w:val="99"/>
    <w:semiHidden/>
    <w:rsid w:val="00510494"/>
    <w:pPr>
      <w:ind w:left="1440" w:hanging="360"/>
      <w:contextualSpacing/>
    </w:pPr>
  </w:style>
  <w:style w:type="paragraph" w:styleId="List5">
    <w:name w:val="List 5"/>
    <w:basedOn w:val="Normal"/>
    <w:uiPriority w:val="99"/>
    <w:semiHidden/>
    <w:rsid w:val="00510494"/>
    <w:pPr>
      <w:ind w:left="1800" w:hanging="360"/>
      <w:contextualSpacing/>
    </w:pPr>
  </w:style>
  <w:style w:type="paragraph" w:styleId="ListBullet2">
    <w:name w:val="List Bullet 2"/>
    <w:basedOn w:val="Normal"/>
    <w:uiPriority w:val="99"/>
    <w:semiHidden/>
    <w:rsid w:val="00510494"/>
    <w:pPr>
      <w:numPr>
        <w:numId w:val="18"/>
      </w:numPr>
      <w:contextualSpacing/>
    </w:pPr>
  </w:style>
  <w:style w:type="paragraph" w:styleId="ListBullet3">
    <w:name w:val="List Bullet 3"/>
    <w:basedOn w:val="Normal"/>
    <w:uiPriority w:val="99"/>
    <w:semiHidden/>
    <w:rsid w:val="00510494"/>
    <w:pPr>
      <w:numPr>
        <w:numId w:val="19"/>
      </w:numPr>
      <w:contextualSpacing/>
    </w:pPr>
  </w:style>
  <w:style w:type="paragraph" w:styleId="ListBullet4">
    <w:name w:val="List Bullet 4"/>
    <w:basedOn w:val="Normal"/>
    <w:uiPriority w:val="99"/>
    <w:semiHidden/>
    <w:rsid w:val="00510494"/>
    <w:pPr>
      <w:numPr>
        <w:numId w:val="20"/>
      </w:numPr>
      <w:contextualSpacing/>
    </w:pPr>
  </w:style>
  <w:style w:type="paragraph" w:styleId="ListBullet5">
    <w:name w:val="List Bullet 5"/>
    <w:basedOn w:val="Normal"/>
    <w:uiPriority w:val="99"/>
    <w:semiHidden/>
    <w:rsid w:val="00510494"/>
    <w:pPr>
      <w:numPr>
        <w:numId w:val="21"/>
      </w:numPr>
      <w:contextualSpacing/>
    </w:pPr>
  </w:style>
  <w:style w:type="paragraph" w:styleId="ListContinue">
    <w:name w:val="List Continue"/>
    <w:basedOn w:val="Normal"/>
    <w:uiPriority w:val="99"/>
    <w:semiHidden/>
    <w:rsid w:val="00510494"/>
    <w:pPr>
      <w:spacing w:after="120"/>
      <w:ind w:left="360"/>
      <w:contextualSpacing/>
    </w:pPr>
  </w:style>
  <w:style w:type="paragraph" w:styleId="ListContinue2">
    <w:name w:val="List Continue 2"/>
    <w:basedOn w:val="Normal"/>
    <w:uiPriority w:val="99"/>
    <w:semiHidden/>
    <w:rsid w:val="00510494"/>
    <w:pPr>
      <w:spacing w:after="120"/>
      <w:ind w:left="720"/>
      <w:contextualSpacing/>
    </w:pPr>
  </w:style>
  <w:style w:type="paragraph" w:styleId="ListContinue3">
    <w:name w:val="List Continue 3"/>
    <w:basedOn w:val="Normal"/>
    <w:uiPriority w:val="99"/>
    <w:semiHidden/>
    <w:rsid w:val="00510494"/>
    <w:pPr>
      <w:spacing w:after="120"/>
      <w:ind w:left="1080"/>
      <w:contextualSpacing/>
    </w:pPr>
  </w:style>
  <w:style w:type="paragraph" w:styleId="ListContinue4">
    <w:name w:val="List Continue 4"/>
    <w:basedOn w:val="Normal"/>
    <w:uiPriority w:val="99"/>
    <w:semiHidden/>
    <w:rsid w:val="00510494"/>
    <w:pPr>
      <w:spacing w:after="120"/>
      <w:ind w:left="1440"/>
      <w:contextualSpacing/>
    </w:pPr>
  </w:style>
  <w:style w:type="paragraph" w:styleId="ListContinue5">
    <w:name w:val="List Continue 5"/>
    <w:basedOn w:val="Normal"/>
    <w:uiPriority w:val="99"/>
    <w:semiHidden/>
    <w:rsid w:val="00510494"/>
    <w:pPr>
      <w:spacing w:after="120"/>
      <w:ind w:left="1800"/>
      <w:contextualSpacing/>
    </w:pPr>
  </w:style>
  <w:style w:type="paragraph" w:styleId="ListNumber">
    <w:name w:val="List Number"/>
    <w:basedOn w:val="Normal"/>
    <w:uiPriority w:val="99"/>
    <w:semiHidden/>
    <w:rsid w:val="00510494"/>
    <w:pPr>
      <w:numPr>
        <w:numId w:val="22"/>
      </w:numPr>
      <w:contextualSpacing/>
    </w:pPr>
  </w:style>
  <w:style w:type="paragraph" w:styleId="ListNumber2">
    <w:name w:val="List Number 2"/>
    <w:basedOn w:val="Normal"/>
    <w:uiPriority w:val="99"/>
    <w:semiHidden/>
    <w:rsid w:val="00510494"/>
    <w:pPr>
      <w:numPr>
        <w:numId w:val="23"/>
      </w:numPr>
      <w:contextualSpacing/>
    </w:pPr>
  </w:style>
  <w:style w:type="paragraph" w:styleId="ListNumber3">
    <w:name w:val="List Number 3"/>
    <w:basedOn w:val="Normal"/>
    <w:uiPriority w:val="99"/>
    <w:semiHidden/>
    <w:rsid w:val="00510494"/>
    <w:pPr>
      <w:numPr>
        <w:numId w:val="24"/>
      </w:numPr>
      <w:contextualSpacing/>
    </w:pPr>
  </w:style>
  <w:style w:type="paragraph" w:styleId="ListNumber4">
    <w:name w:val="List Number 4"/>
    <w:basedOn w:val="Normal"/>
    <w:uiPriority w:val="99"/>
    <w:semiHidden/>
    <w:rsid w:val="00510494"/>
    <w:pPr>
      <w:numPr>
        <w:numId w:val="25"/>
      </w:numPr>
      <w:contextualSpacing/>
    </w:pPr>
  </w:style>
  <w:style w:type="paragraph" w:styleId="ListNumber5">
    <w:name w:val="List Number 5"/>
    <w:basedOn w:val="Normal"/>
    <w:uiPriority w:val="99"/>
    <w:semiHidden/>
    <w:rsid w:val="00510494"/>
    <w:pPr>
      <w:numPr>
        <w:numId w:val="26"/>
      </w:numPr>
      <w:contextualSpacing/>
    </w:pPr>
  </w:style>
  <w:style w:type="paragraph" w:styleId="MacroText">
    <w:name w:val="macro"/>
    <w:link w:val="MacroTextChar"/>
    <w:uiPriority w:val="99"/>
    <w:semiHidden/>
    <w:rsid w:val="00510494"/>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510494"/>
    <w:rPr>
      <w:rFonts w:ascii="Consolas" w:eastAsiaTheme="minorHAnsi" w:hAnsi="Consolas" w:cs="Consolas"/>
      <w:sz w:val="20"/>
      <w:szCs w:val="20"/>
    </w:rPr>
  </w:style>
  <w:style w:type="table" w:customStyle="1" w:styleId="MediumGrid11">
    <w:name w:val="Medium Grid 11"/>
    <w:basedOn w:val="TableNormal"/>
    <w:uiPriority w:val="67"/>
    <w:rsid w:val="0051049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1049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1049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1049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1049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1049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1049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51049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1049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1049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1049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1049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1049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1049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51049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10494"/>
    <w:rPr>
      <w:rFonts w:asciiTheme="majorHAnsi" w:eastAsiaTheme="majorEastAsia" w:hAnsiTheme="majorHAnsi" w:cstheme="majorBidi"/>
      <w:sz w:val="24"/>
      <w:szCs w:val="24"/>
      <w:shd w:val="pct20" w:color="auto" w:fill="auto"/>
    </w:rPr>
  </w:style>
  <w:style w:type="paragraph" w:styleId="NoSpacing">
    <w:name w:val="No Spacing"/>
    <w:uiPriority w:val="99"/>
    <w:qFormat/>
    <w:rsid w:val="00510494"/>
    <w:pPr>
      <w:spacing w:after="0" w:line="240" w:lineRule="auto"/>
    </w:pPr>
    <w:rPr>
      <w:rFonts w:eastAsiaTheme="minorHAnsi"/>
    </w:rPr>
  </w:style>
  <w:style w:type="paragraph" w:styleId="NormalWeb">
    <w:name w:val="Normal (Web)"/>
    <w:basedOn w:val="Normal"/>
    <w:uiPriority w:val="99"/>
    <w:semiHidden/>
    <w:rsid w:val="00510494"/>
    <w:rPr>
      <w:rFonts w:ascii="Times New Roman" w:hAnsi="Times New Roman" w:cs="Times New Roman"/>
      <w:sz w:val="24"/>
      <w:szCs w:val="24"/>
    </w:rPr>
  </w:style>
  <w:style w:type="paragraph" w:styleId="NormalIndent">
    <w:name w:val="Normal Indent"/>
    <w:basedOn w:val="Normal"/>
    <w:uiPriority w:val="99"/>
    <w:semiHidden/>
    <w:rsid w:val="00510494"/>
    <w:pPr>
      <w:ind w:left="720"/>
    </w:pPr>
  </w:style>
  <w:style w:type="paragraph" w:styleId="NoteHeading">
    <w:name w:val="Note Heading"/>
    <w:basedOn w:val="Normal"/>
    <w:next w:val="Normal"/>
    <w:link w:val="NoteHeadingChar"/>
    <w:uiPriority w:val="99"/>
    <w:semiHidden/>
    <w:rsid w:val="00510494"/>
    <w:pPr>
      <w:spacing w:after="0" w:line="240" w:lineRule="auto"/>
    </w:pPr>
  </w:style>
  <w:style w:type="character" w:customStyle="1" w:styleId="NoteHeadingChar">
    <w:name w:val="Note Heading Char"/>
    <w:basedOn w:val="DefaultParagraphFont"/>
    <w:link w:val="NoteHeading"/>
    <w:uiPriority w:val="99"/>
    <w:semiHidden/>
    <w:rsid w:val="00510494"/>
    <w:rPr>
      <w:rFonts w:eastAsiaTheme="minorHAnsi"/>
    </w:rPr>
  </w:style>
  <w:style w:type="paragraph" w:styleId="PlainText">
    <w:name w:val="Plain Text"/>
    <w:basedOn w:val="Normal"/>
    <w:link w:val="PlainTextChar"/>
    <w:semiHidden/>
    <w:rsid w:val="0051049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510494"/>
    <w:rPr>
      <w:rFonts w:ascii="Consolas" w:eastAsiaTheme="minorHAnsi" w:hAnsi="Consolas" w:cs="Consolas"/>
      <w:sz w:val="21"/>
      <w:szCs w:val="21"/>
    </w:rPr>
  </w:style>
  <w:style w:type="paragraph" w:styleId="Signature">
    <w:name w:val="Signature"/>
    <w:basedOn w:val="Normal"/>
    <w:link w:val="SignatureChar"/>
    <w:uiPriority w:val="99"/>
    <w:semiHidden/>
    <w:rsid w:val="00510494"/>
    <w:pPr>
      <w:spacing w:after="0" w:line="240" w:lineRule="auto"/>
      <w:ind w:left="4320"/>
    </w:pPr>
  </w:style>
  <w:style w:type="character" w:customStyle="1" w:styleId="SignatureChar">
    <w:name w:val="Signature Char"/>
    <w:basedOn w:val="DefaultParagraphFont"/>
    <w:link w:val="Signature"/>
    <w:uiPriority w:val="99"/>
    <w:semiHidden/>
    <w:rsid w:val="00510494"/>
    <w:rPr>
      <w:rFonts w:eastAsiaTheme="minorHAnsi"/>
    </w:rPr>
  </w:style>
  <w:style w:type="table" w:styleId="Table3Deffects1">
    <w:name w:val="Table 3D effects 1"/>
    <w:basedOn w:val="TableNormal"/>
    <w:uiPriority w:val="99"/>
    <w:semiHidden/>
    <w:unhideWhenUsed/>
    <w:rsid w:val="0051049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1049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1049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1049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1049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1049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1049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1049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1049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1049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1049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1049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1049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1049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1049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1049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1049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1049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1049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1049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1049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1049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1049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1049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1049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1049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1049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1049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1049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1049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1049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1049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1049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10494"/>
    <w:pPr>
      <w:spacing w:after="0"/>
      <w:ind w:left="220" w:hanging="220"/>
    </w:pPr>
  </w:style>
  <w:style w:type="paragraph" w:styleId="TableofFigures">
    <w:name w:val="table of figures"/>
    <w:basedOn w:val="Normal"/>
    <w:next w:val="Normal"/>
    <w:uiPriority w:val="99"/>
    <w:semiHidden/>
    <w:rsid w:val="00510494"/>
    <w:pPr>
      <w:spacing w:after="0"/>
    </w:pPr>
  </w:style>
  <w:style w:type="table" w:styleId="TableProfessional">
    <w:name w:val="Table Professional"/>
    <w:basedOn w:val="TableNormal"/>
    <w:uiPriority w:val="99"/>
    <w:semiHidden/>
    <w:unhideWhenUsed/>
    <w:rsid w:val="0051049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1049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1049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1049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1049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1049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10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1049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1049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1049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5104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510494"/>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51049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510494"/>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510494"/>
    <w:pPr>
      <w:spacing w:before="120" w:after="120"/>
      <w:ind w:left="1440"/>
    </w:pPr>
    <w:rPr>
      <w:sz w:val="20"/>
    </w:rPr>
  </w:style>
  <w:style w:type="paragraph" w:customStyle="1" w:styleId="DialogContinued">
    <w:name w:val="DialogContinued"/>
    <w:basedOn w:val="Dialog"/>
    <w:qFormat/>
    <w:rsid w:val="00510494"/>
    <w:pPr>
      <w:ind w:firstLine="0"/>
    </w:pPr>
  </w:style>
  <w:style w:type="paragraph" w:customStyle="1" w:styleId="FeatureRecipeTitleAlternative">
    <w:name w:val="FeatureRecipeTitleAlternative"/>
    <w:basedOn w:val="RecipeTitleAlternative"/>
    <w:qFormat/>
    <w:rsid w:val="00510494"/>
    <w:pPr>
      <w:shd w:val="clear" w:color="auto" w:fill="BFBFBF" w:themeFill="background1" w:themeFillShade="BF"/>
    </w:pPr>
  </w:style>
  <w:style w:type="paragraph" w:customStyle="1" w:styleId="FeatureRecipeIntro">
    <w:name w:val="FeatureRecipeIntro"/>
    <w:basedOn w:val="RecipeIntro"/>
    <w:qFormat/>
    <w:rsid w:val="00510494"/>
    <w:pPr>
      <w:shd w:val="clear" w:color="auto" w:fill="BFBFBF" w:themeFill="background1" w:themeFillShade="BF"/>
    </w:pPr>
  </w:style>
  <w:style w:type="paragraph" w:customStyle="1" w:styleId="FeatureRecipeSubRecipeTitle">
    <w:name w:val="FeatureRecipeSubRecipeTitle"/>
    <w:basedOn w:val="RecipeSubrecipeTitle"/>
    <w:qFormat/>
    <w:rsid w:val="00510494"/>
    <w:pPr>
      <w:shd w:val="clear" w:color="auto" w:fill="BFBFBF" w:themeFill="background1" w:themeFillShade="BF"/>
    </w:pPr>
  </w:style>
  <w:style w:type="paragraph" w:customStyle="1" w:styleId="FeatureRecipeIngredientHead">
    <w:name w:val="FeatureRecipeIngredientHead"/>
    <w:basedOn w:val="RecipeIngredientHead"/>
    <w:qFormat/>
    <w:rsid w:val="00510494"/>
    <w:pPr>
      <w:shd w:val="clear" w:color="auto" w:fill="BFBFBF" w:themeFill="background1" w:themeFillShade="BF"/>
    </w:pPr>
  </w:style>
  <w:style w:type="paragraph" w:customStyle="1" w:styleId="FeatureRecipeTime">
    <w:name w:val="FeatureRecipeTime"/>
    <w:basedOn w:val="RecipeTime"/>
    <w:qFormat/>
    <w:rsid w:val="00510494"/>
    <w:pPr>
      <w:shd w:val="clear" w:color="auto" w:fill="BFBFBF" w:themeFill="background1" w:themeFillShade="BF"/>
    </w:pPr>
  </w:style>
  <w:style w:type="paragraph" w:customStyle="1" w:styleId="RecipeVariationPara">
    <w:name w:val="RecipeVariationPara"/>
    <w:basedOn w:val="RecipeVariationHead"/>
    <w:qFormat/>
    <w:rsid w:val="00510494"/>
    <w:rPr>
      <w:i/>
      <w:u w:val="none"/>
    </w:rPr>
  </w:style>
  <w:style w:type="paragraph" w:customStyle="1" w:styleId="FeatureRecipeVariationPara">
    <w:name w:val="FeatureRecipeVariationPara"/>
    <w:basedOn w:val="RecipeVariationPara"/>
    <w:qFormat/>
    <w:rsid w:val="00510494"/>
    <w:pPr>
      <w:shd w:val="clear" w:color="auto" w:fill="BFBFBF" w:themeFill="background1" w:themeFillShade="BF"/>
    </w:pPr>
  </w:style>
  <w:style w:type="paragraph" w:customStyle="1" w:styleId="RecipeVariation2">
    <w:name w:val="RecipeVariation2"/>
    <w:basedOn w:val="RecipeVariationH2"/>
    <w:qFormat/>
    <w:rsid w:val="00510494"/>
    <w:rPr>
      <w:i/>
    </w:rPr>
  </w:style>
  <w:style w:type="paragraph" w:customStyle="1" w:styleId="FeatureRecipeVariation2">
    <w:name w:val="FeatureRecipeVariation2"/>
    <w:basedOn w:val="RecipeVariation2"/>
    <w:qFormat/>
    <w:rsid w:val="00510494"/>
    <w:pPr>
      <w:shd w:val="clear" w:color="auto" w:fill="BFBFBF" w:themeFill="background1" w:themeFillShade="BF"/>
    </w:pPr>
  </w:style>
  <w:style w:type="paragraph" w:customStyle="1" w:styleId="FeatureRecipeNutritionInfo">
    <w:name w:val="FeatureRecipeNutritionInfo"/>
    <w:basedOn w:val="RecipeNutritionInfo"/>
    <w:qFormat/>
    <w:rsid w:val="00510494"/>
    <w:pPr>
      <w:shd w:val="clear" w:color="auto" w:fill="BFBFBF" w:themeFill="background1" w:themeFillShade="BF"/>
    </w:pPr>
  </w:style>
  <w:style w:type="paragraph" w:customStyle="1" w:styleId="FeatureRecipeFootnote">
    <w:name w:val="FeatureRecipeFootnote"/>
    <w:basedOn w:val="RecipeFootnote"/>
    <w:qFormat/>
    <w:rsid w:val="00510494"/>
    <w:pPr>
      <w:shd w:val="clear" w:color="auto" w:fill="BFBFBF" w:themeFill="background1" w:themeFillShade="BF"/>
    </w:pPr>
  </w:style>
  <w:style w:type="paragraph" w:customStyle="1" w:styleId="FeatureRecipeUSMeasure">
    <w:name w:val="FeatureRecipeUSMeasure"/>
    <w:basedOn w:val="RecipeUSMeasure"/>
    <w:qFormat/>
    <w:rsid w:val="00510494"/>
    <w:pPr>
      <w:shd w:val="clear" w:color="auto" w:fill="BFBFBF" w:themeFill="background1" w:themeFillShade="BF"/>
    </w:pPr>
  </w:style>
  <w:style w:type="paragraph" w:customStyle="1" w:styleId="FeatureRecipeMetricMeasure">
    <w:name w:val="FeatureRecipeMetricMeasure"/>
    <w:basedOn w:val="RecipeMetricMeasure"/>
    <w:qFormat/>
    <w:rsid w:val="00510494"/>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510494"/>
    <w:pPr>
      <w:shd w:val="clear" w:color="auto" w:fill="BFBFBF" w:themeFill="background1" w:themeFillShade="BF"/>
    </w:pPr>
  </w:style>
  <w:style w:type="paragraph" w:customStyle="1" w:styleId="FeatureRecipeTableHead">
    <w:name w:val="FeatureRecipeTableHead"/>
    <w:basedOn w:val="RecipeTableHead"/>
    <w:qFormat/>
    <w:rsid w:val="00510494"/>
    <w:pPr>
      <w:shd w:val="clear" w:color="auto" w:fill="BFBFBF" w:themeFill="background1" w:themeFillShade="BF"/>
    </w:pPr>
  </w:style>
  <w:style w:type="paragraph" w:customStyle="1" w:styleId="FeatureRecipeVariationHead">
    <w:name w:val="FeatureRecipeVariationHead"/>
    <w:basedOn w:val="RecipeVariationHead"/>
    <w:qFormat/>
    <w:rsid w:val="00510494"/>
    <w:pPr>
      <w:shd w:val="clear" w:color="auto" w:fill="BFBFBF" w:themeFill="background1" w:themeFillShade="BF"/>
    </w:pPr>
  </w:style>
  <w:style w:type="paragraph" w:customStyle="1" w:styleId="FeatureRecipeVariationH2">
    <w:name w:val="FeatureRecipeVariationH2"/>
    <w:basedOn w:val="RecipeVariationH2"/>
    <w:qFormat/>
    <w:rsid w:val="00510494"/>
    <w:pPr>
      <w:shd w:val="clear" w:color="auto" w:fill="BFBFBF" w:themeFill="background1" w:themeFillShade="BF"/>
    </w:pPr>
  </w:style>
  <w:style w:type="paragraph" w:customStyle="1" w:styleId="FeatureRecipeProcedureHead">
    <w:name w:val="FeatureRecipeProcedureHead"/>
    <w:basedOn w:val="RecipeProcedureHead"/>
    <w:qFormat/>
    <w:rsid w:val="00510494"/>
    <w:pPr>
      <w:shd w:val="clear" w:color="auto" w:fill="BFBFBF" w:themeFill="background1" w:themeFillShade="BF"/>
    </w:pPr>
  </w:style>
  <w:style w:type="paragraph" w:customStyle="1" w:styleId="RecipeNoteHead">
    <w:name w:val="RecipeNoteHead"/>
    <w:basedOn w:val="RecipeFootnote"/>
    <w:qFormat/>
    <w:rsid w:val="00510494"/>
    <w:rPr>
      <w:b/>
      <w:i/>
    </w:rPr>
  </w:style>
  <w:style w:type="paragraph" w:customStyle="1" w:styleId="FeatureRecipeNoteHead">
    <w:name w:val="FeatureRecipeNoteHead"/>
    <w:basedOn w:val="RecipeNoteHead"/>
    <w:qFormat/>
    <w:rsid w:val="00510494"/>
    <w:pPr>
      <w:shd w:val="clear" w:color="auto" w:fill="BFBFBF" w:themeFill="background1" w:themeFillShade="BF"/>
    </w:pPr>
  </w:style>
  <w:style w:type="paragraph" w:customStyle="1" w:styleId="FeatureRecipeNotePara">
    <w:name w:val="FeatureRecipeNotePara"/>
    <w:basedOn w:val="FeatureRecipeNoteHead"/>
    <w:qFormat/>
    <w:rsid w:val="00510494"/>
    <w:rPr>
      <w:b w:val="0"/>
      <w:i w:val="0"/>
      <w:sz w:val="18"/>
    </w:rPr>
  </w:style>
  <w:style w:type="paragraph" w:customStyle="1" w:styleId="RecipeNotePara">
    <w:name w:val="RecipeNotePara"/>
    <w:basedOn w:val="FeatureRecipeNotePara"/>
    <w:rsid w:val="00510494"/>
    <w:pPr>
      <w:shd w:val="clear" w:color="auto" w:fill="FFFFFF" w:themeFill="background1"/>
    </w:pPr>
  </w:style>
  <w:style w:type="paragraph" w:customStyle="1" w:styleId="RecipeNoteHead3">
    <w:name w:val="RecipeNoteHead3"/>
    <w:basedOn w:val="RecipeNotePara"/>
    <w:qFormat/>
    <w:rsid w:val="00510494"/>
    <w:rPr>
      <w:i/>
    </w:rPr>
  </w:style>
  <w:style w:type="paragraph" w:customStyle="1" w:styleId="FeatureRecipeNoteHead3">
    <w:name w:val="FeatureRecipeNoteHead3"/>
    <w:basedOn w:val="RecipeNoteHead3"/>
    <w:qFormat/>
    <w:rsid w:val="00510494"/>
    <w:pPr>
      <w:shd w:val="clear" w:color="auto" w:fill="BFBFBF" w:themeFill="background1" w:themeFillShade="BF"/>
    </w:pPr>
  </w:style>
  <w:style w:type="paragraph" w:customStyle="1" w:styleId="FeatureRecipeNoteHead4">
    <w:name w:val="FeatureRecipeNoteHead4"/>
    <w:basedOn w:val="FeatureRecipeNoteHead3"/>
    <w:qFormat/>
    <w:rsid w:val="00510494"/>
    <w:rPr>
      <w:b/>
    </w:rPr>
  </w:style>
  <w:style w:type="paragraph" w:customStyle="1" w:styleId="RecipeNoteHead4">
    <w:name w:val="RecipeNoteHead4"/>
    <w:basedOn w:val="FeatureRecipeNoteHead4"/>
    <w:qFormat/>
    <w:rsid w:val="00510494"/>
    <w:pPr>
      <w:shd w:val="clear" w:color="auto" w:fill="FFFFFF" w:themeFill="background1"/>
    </w:pPr>
  </w:style>
  <w:style w:type="character" w:customStyle="1" w:styleId="BoldItalic">
    <w:name w:val="BoldItalic"/>
    <w:rsid w:val="00510494"/>
    <w:rPr>
      <w:b/>
      <w:i/>
    </w:rPr>
  </w:style>
  <w:style w:type="character" w:customStyle="1" w:styleId="Bold">
    <w:name w:val="Bold"/>
    <w:rsid w:val="00510494"/>
    <w:rPr>
      <w:b/>
    </w:rPr>
  </w:style>
  <w:style w:type="character" w:customStyle="1" w:styleId="boldred">
    <w:name w:val="bold red"/>
    <w:rsid w:val="00510494"/>
  </w:style>
  <w:style w:type="table" w:customStyle="1" w:styleId="ColorfulGrid2">
    <w:name w:val="Colorful Grid2"/>
    <w:basedOn w:val="TableNormal"/>
    <w:uiPriority w:val="73"/>
    <w:rsid w:val="00E21211"/>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E21211"/>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E21211"/>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E21211"/>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E21211"/>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E21211"/>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E21211"/>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E21211"/>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E21211"/>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E21211"/>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510494"/>
    <w:rPr>
      <w:rFonts w:ascii="Arial" w:eastAsia="Times New Roman" w:hAnsi="Arial" w:cs="Times New Roman"/>
      <w:b/>
      <w:snapToGrid w:val="0"/>
      <w:sz w:val="60"/>
      <w:szCs w:val="20"/>
    </w:rPr>
  </w:style>
  <w:style w:type="table" w:styleId="ColorfulGrid">
    <w:name w:val="Colorful Grid"/>
    <w:basedOn w:val="TableNormal"/>
    <w:uiPriority w:val="73"/>
    <w:rsid w:val="0051049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51049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51049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510494"/>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51049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10494"/>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510494"/>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51049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1049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510494"/>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Reference" w:qFormat="1"/>
    <w:lsdException w:name="Book Title" w:qFormat="1"/>
    <w:lsdException w:name="Bibliography" w:unhideWhenUsed="1"/>
    <w:lsdException w:name="TOC Heading" w:qFormat="1"/>
  </w:latentStyles>
  <w:style w:type="paragraph" w:default="1" w:styleId="Normal">
    <w:name w:val="Normal"/>
    <w:qFormat/>
    <w:rsid w:val="00376F8C"/>
    <w:rPr>
      <w:rFonts w:eastAsiaTheme="minorHAnsi"/>
    </w:rPr>
  </w:style>
  <w:style w:type="paragraph" w:styleId="Heading1">
    <w:name w:val="heading 1"/>
    <w:next w:val="Normal"/>
    <w:link w:val="Heading1Char"/>
    <w:uiPriority w:val="99"/>
    <w:qFormat/>
    <w:rsid w:val="00376F8C"/>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376F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376F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376F8C"/>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376F8C"/>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510494"/>
    <w:pPr>
      <w:numPr>
        <w:ilvl w:val="5"/>
        <w:numId w:val="17"/>
      </w:numPr>
      <w:outlineLvl w:val="5"/>
    </w:pPr>
  </w:style>
  <w:style w:type="paragraph" w:styleId="Heading7">
    <w:name w:val="heading 7"/>
    <w:basedOn w:val="Normal"/>
    <w:next w:val="Normal"/>
    <w:link w:val="Heading7Char"/>
    <w:qFormat/>
    <w:rsid w:val="00510494"/>
    <w:pPr>
      <w:numPr>
        <w:ilvl w:val="6"/>
        <w:numId w:val="17"/>
      </w:numPr>
      <w:outlineLvl w:val="6"/>
    </w:pPr>
  </w:style>
  <w:style w:type="paragraph" w:styleId="Heading8">
    <w:name w:val="heading 8"/>
    <w:basedOn w:val="Normal"/>
    <w:next w:val="Normal"/>
    <w:link w:val="Heading8Char"/>
    <w:qFormat/>
    <w:rsid w:val="00510494"/>
    <w:pPr>
      <w:numPr>
        <w:ilvl w:val="7"/>
        <w:numId w:val="17"/>
      </w:numPr>
      <w:outlineLvl w:val="7"/>
    </w:pPr>
  </w:style>
  <w:style w:type="paragraph" w:styleId="Heading9">
    <w:name w:val="heading 9"/>
    <w:basedOn w:val="Normal"/>
    <w:next w:val="Normal"/>
    <w:link w:val="Heading9Char"/>
    <w:qFormat/>
    <w:rsid w:val="00510494"/>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76F8C"/>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376F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376F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376F8C"/>
    <w:rPr>
      <w:rFonts w:ascii="Arial" w:eastAsia="Times New Roman" w:hAnsi="Arial" w:cs="Times New Roman"/>
      <w:b/>
      <w:szCs w:val="20"/>
    </w:rPr>
  </w:style>
  <w:style w:type="character" w:customStyle="1" w:styleId="Heading5Char">
    <w:name w:val="Heading 5 Char"/>
    <w:basedOn w:val="DefaultParagraphFont"/>
    <w:link w:val="Heading5"/>
    <w:uiPriority w:val="99"/>
    <w:rsid w:val="00376F8C"/>
    <w:rPr>
      <w:rFonts w:ascii="Arial" w:eastAsia="Times New Roman" w:hAnsi="Arial" w:cs="Times New Roman"/>
      <w:b/>
      <w:sz w:val="20"/>
      <w:szCs w:val="20"/>
    </w:rPr>
  </w:style>
  <w:style w:type="paragraph" w:customStyle="1" w:styleId="ParaContinued">
    <w:name w:val="ParaContinued"/>
    <w:basedOn w:val="Normal"/>
    <w:next w:val="Para"/>
    <w:rsid w:val="00376F8C"/>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376F8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376F8C"/>
    <w:pPr>
      <w:widowControl w:val="0"/>
    </w:pPr>
    <w:rPr>
      <w:snapToGrid w:val="0"/>
    </w:rPr>
  </w:style>
  <w:style w:type="paragraph" w:customStyle="1" w:styleId="Option">
    <w:name w:val="Option"/>
    <w:basedOn w:val="Question"/>
    <w:rsid w:val="00376F8C"/>
    <w:pPr>
      <w:ind w:left="2880"/>
    </w:pPr>
  </w:style>
  <w:style w:type="paragraph" w:customStyle="1" w:styleId="Question">
    <w:name w:val="Question"/>
    <w:next w:val="Option"/>
    <w:rsid w:val="00376F8C"/>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376F8C"/>
    <w:pPr>
      <w:ind w:left="2160" w:firstLine="0"/>
    </w:pPr>
  </w:style>
  <w:style w:type="paragraph" w:customStyle="1" w:styleId="Objective">
    <w:name w:val="Objective"/>
    <w:rsid w:val="00376F8C"/>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376F8C"/>
    <w:pPr>
      <w:pBdr>
        <w:top w:val="single" w:sz="4" w:space="4" w:color="auto"/>
      </w:pBdr>
      <w:outlineLvl w:val="6"/>
    </w:pPr>
    <w:rPr>
      <w:i/>
      <w:noProof/>
    </w:rPr>
  </w:style>
  <w:style w:type="paragraph" w:customStyle="1" w:styleId="H5">
    <w:name w:val="H5"/>
    <w:next w:val="Para"/>
    <w:rsid w:val="00376F8C"/>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376F8C"/>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376F8C"/>
    <w:rPr>
      <w:i w:val="0"/>
    </w:rPr>
  </w:style>
  <w:style w:type="paragraph" w:customStyle="1" w:styleId="H4">
    <w:name w:val="H4"/>
    <w:next w:val="Para"/>
    <w:rsid w:val="00376F8C"/>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376F8C"/>
    <w:pPr>
      <w:keepNext w:val="0"/>
    </w:pPr>
    <w:rPr>
      <w:i w:val="0"/>
    </w:rPr>
  </w:style>
  <w:style w:type="paragraph" w:customStyle="1" w:styleId="Subobjective">
    <w:name w:val="Subobjective"/>
    <w:basedOn w:val="Objective"/>
    <w:rsid w:val="00376F8C"/>
    <w:pPr>
      <w:keepNext/>
      <w:spacing w:before="180"/>
      <w:ind w:left="2880"/>
    </w:pPr>
  </w:style>
  <w:style w:type="paragraph" w:customStyle="1" w:styleId="ChapterTitle">
    <w:name w:val="ChapterTitle"/>
    <w:next w:val="Para"/>
    <w:qFormat/>
    <w:rsid w:val="00376F8C"/>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376F8C"/>
    <w:rPr>
      <w:rFonts w:ascii="Courier New" w:hAnsi="Courier New"/>
      <w:noProof/>
      <w:color w:val="auto"/>
    </w:rPr>
  </w:style>
  <w:style w:type="paragraph" w:customStyle="1" w:styleId="QuotePara">
    <w:name w:val="QuotePara"/>
    <w:basedOn w:val="QuoteSource"/>
    <w:qFormat/>
    <w:rsid w:val="00376F8C"/>
    <w:rPr>
      <w:i w:val="0"/>
      <w:sz w:val="24"/>
    </w:rPr>
  </w:style>
  <w:style w:type="paragraph" w:customStyle="1" w:styleId="QuoteSource">
    <w:name w:val="QuoteSource"/>
    <w:basedOn w:val="Normal"/>
    <w:rsid w:val="00376F8C"/>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376F8C"/>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376F8C"/>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376F8C"/>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376F8C"/>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376F8C"/>
    <w:rPr>
      <w:i/>
      <w:color w:val="auto"/>
    </w:rPr>
  </w:style>
  <w:style w:type="paragraph" w:customStyle="1" w:styleId="Slug">
    <w:name w:val="Slug"/>
    <w:basedOn w:val="Normal"/>
    <w:next w:val="Para"/>
    <w:rsid w:val="00376F8C"/>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376F8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376F8C"/>
    <w:pPr>
      <w:spacing w:before="240"/>
      <w:outlineLvl w:val="9"/>
    </w:pPr>
  </w:style>
  <w:style w:type="paragraph" w:customStyle="1" w:styleId="GlossaryTerm">
    <w:name w:val="GlossaryTerm"/>
    <w:basedOn w:val="H4"/>
    <w:next w:val="GlossaryDefinition"/>
    <w:rsid w:val="00376F8C"/>
  </w:style>
  <w:style w:type="paragraph" w:customStyle="1" w:styleId="PartIntroductionPara">
    <w:name w:val="PartIntroductionPara"/>
    <w:rsid w:val="00376F8C"/>
    <w:pPr>
      <w:spacing w:after="120" w:line="240" w:lineRule="auto"/>
      <w:ind w:left="720" w:firstLine="720"/>
    </w:pPr>
    <w:rPr>
      <w:rFonts w:ascii="Times New Roman" w:eastAsia="Times New Roman" w:hAnsi="Times New Roman" w:cs="Times New Roman"/>
      <w:sz w:val="26"/>
      <w:szCs w:val="20"/>
    </w:rPr>
  </w:style>
  <w:style w:type="paragraph" w:customStyle="1" w:styleId="RunInHead">
    <w:name w:val="RunInHead"/>
    <w:next w:val="RunInPara"/>
    <w:rsid w:val="00376F8C"/>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376F8C"/>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376F8C"/>
    <w:pPr>
      <w:ind w:left="2520"/>
    </w:pPr>
  </w:style>
  <w:style w:type="paragraph" w:customStyle="1" w:styleId="ListPara">
    <w:name w:val="ListPara"/>
    <w:basedOn w:val="Normal"/>
    <w:rsid w:val="00376F8C"/>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376F8C"/>
    <w:pPr>
      <w:spacing w:line="260" w:lineRule="exact"/>
      <w:ind w:left="2520"/>
    </w:pPr>
  </w:style>
  <w:style w:type="paragraph" w:customStyle="1" w:styleId="PartTitle">
    <w:name w:val="PartTitle"/>
    <w:basedOn w:val="ChapterTitle"/>
    <w:rsid w:val="00376F8C"/>
    <w:pPr>
      <w:widowControl w:val="0"/>
    </w:pPr>
  </w:style>
  <w:style w:type="paragraph" w:customStyle="1" w:styleId="CodeSnippet">
    <w:name w:val="CodeSnippet"/>
    <w:rsid w:val="00376F8C"/>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376F8C"/>
    <w:pPr>
      <w:ind w:left="2160"/>
    </w:pPr>
    <w:rPr>
      <w:snapToGrid w:val="0"/>
    </w:rPr>
  </w:style>
  <w:style w:type="paragraph" w:customStyle="1" w:styleId="RunInParaSub">
    <w:name w:val="RunInParaSub"/>
    <w:basedOn w:val="RunInPara"/>
    <w:rsid w:val="00376F8C"/>
    <w:pPr>
      <w:ind w:left="2160"/>
    </w:pPr>
  </w:style>
  <w:style w:type="paragraph" w:customStyle="1" w:styleId="URLPara">
    <w:name w:val="URLPara"/>
    <w:rsid w:val="00376F8C"/>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376F8C"/>
    <w:pPr>
      <w:spacing w:before="240"/>
      <w:ind w:left="1800"/>
    </w:pPr>
    <w:rPr>
      <w:u w:val="none"/>
    </w:rPr>
  </w:style>
  <w:style w:type="character" w:customStyle="1" w:styleId="CodeHighlight">
    <w:name w:val="CodeHighlight"/>
    <w:rsid w:val="00376F8C"/>
    <w:rPr>
      <w:u w:val="wave"/>
    </w:rPr>
  </w:style>
  <w:style w:type="paragraph" w:customStyle="1" w:styleId="TableCaption">
    <w:name w:val="TableCaption"/>
    <w:basedOn w:val="Slug"/>
    <w:qFormat/>
    <w:rsid w:val="00376F8C"/>
    <w:pPr>
      <w:keepNext/>
      <w:widowControl w:val="0"/>
      <w:spacing w:before="240" w:after="120"/>
      <w:ind w:left="0"/>
    </w:pPr>
    <w:rPr>
      <w:snapToGrid w:val="0"/>
    </w:rPr>
  </w:style>
  <w:style w:type="paragraph" w:customStyle="1" w:styleId="TabularEntry">
    <w:name w:val="TabularEntry"/>
    <w:rsid w:val="00376F8C"/>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376F8C"/>
    <w:pPr>
      <w:spacing w:after="60" w:line="240" w:lineRule="auto"/>
    </w:pPr>
    <w:rPr>
      <w:rFonts w:ascii="Arial" w:eastAsia="Times New Roman" w:hAnsi="Arial" w:cs="Times New Roman"/>
      <w:szCs w:val="20"/>
    </w:rPr>
  </w:style>
  <w:style w:type="paragraph" w:customStyle="1" w:styleId="TableHead">
    <w:name w:val="TableHead"/>
    <w:qFormat/>
    <w:rsid w:val="00376F8C"/>
    <w:pPr>
      <w:keepNext/>
      <w:spacing w:after="0" w:line="240" w:lineRule="auto"/>
    </w:pPr>
    <w:rPr>
      <w:rFonts w:ascii="Arial" w:eastAsia="Times New Roman" w:hAnsi="Arial" w:cs="Times New Roman"/>
      <w:b/>
      <w:smallCaps/>
      <w:szCs w:val="20"/>
    </w:rPr>
  </w:style>
  <w:style w:type="paragraph" w:customStyle="1" w:styleId="CodeSnippetSub">
    <w:name w:val="CodeSnippetSub"/>
    <w:rsid w:val="00376F8C"/>
    <w:pPr>
      <w:spacing w:after="0" w:line="240" w:lineRule="auto"/>
      <w:ind w:left="720"/>
    </w:pPr>
    <w:rPr>
      <w:rFonts w:ascii="Courier New" w:eastAsia="Times New Roman" w:hAnsi="Courier New" w:cs="Times New Roman"/>
      <w:noProof/>
      <w:snapToGrid w:val="0"/>
      <w:sz w:val="16"/>
      <w:szCs w:val="20"/>
    </w:rPr>
  </w:style>
  <w:style w:type="paragraph" w:customStyle="1" w:styleId="TableFootnote">
    <w:name w:val="TableFootnote"/>
    <w:rsid w:val="00376F8C"/>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376F8C"/>
    <w:rPr>
      <w:rFonts w:ascii="Courier New" w:hAnsi="Courier New"/>
      <w:noProof/>
      <w:color w:val="auto"/>
      <w:u w:val="single"/>
    </w:rPr>
  </w:style>
  <w:style w:type="character" w:customStyle="1" w:styleId="Superscript">
    <w:name w:val="Superscript"/>
    <w:basedOn w:val="DefaultParagraphFont"/>
    <w:rsid w:val="00376F8C"/>
    <w:rPr>
      <w:vertAlign w:val="superscript"/>
    </w:rPr>
  </w:style>
  <w:style w:type="character" w:customStyle="1" w:styleId="Subscript">
    <w:name w:val="Subscript"/>
    <w:basedOn w:val="DefaultParagraphFont"/>
    <w:rsid w:val="00376F8C"/>
    <w:rPr>
      <w:vertAlign w:val="subscript"/>
    </w:rPr>
  </w:style>
  <w:style w:type="paragraph" w:customStyle="1" w:styleId="ChapterObjectiveTitle">
    <w:name w:val="ChapterObjectiveTitle"/>
    <w:basedOn w:val="ObjectiveTitle"/>
    <w:next w:val="ChapterObjective"/>
    <w:rsid w:val="00376F8C"/>
    <w:pPr>
      <w:ind w:left="1440" w:firstLine="0"/>
    </w:pPr>
    <w:rPr>
      <w:i w:val="0"/>
    </w:rPr>
  </w:style>
  <w:style w:type="paragraph" w:customStyle="1" w:styleId="FigureSource">
    <w:name w:val="FigureSource"/>
    <w:next w:val="Para"/>
    <w:rsid w:val="00376F8C"/>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376F8C"/>
    <w:rPr>
      <w:b w:val="0"/>
      <w:sz w:val="26"/>
      <w:u w:val="none"/>
    </w:rPr>
  </w:style>
  <w:style w:type="paragraph" w:customStyle="1" w:styleId="PartFeaturingList">
    <w:name w:val="PartFeaturingList"/>
    <w:basedOn w:val="ChapterFeaturingList"/>
    <w:rsid w:val="00376F8C"/>
  </w:style>
  <w:style w:type="character" w:customStyle="1" w:styleId="InlineCodeVariable">
    <w:name w:val="InlineCodeVariable"/>
    <w:basedOn w:val="InlineCode"/>
    <w:rsid w:val="00376F8C"/>
    <w:rPr>
      <w:rFonts w:ascii="Courier New" w:hAnsi="Courier New"/>
      <w:i/>
      <w:noProof/>
      <w:color w:val="auto"/>
    </w:rPr>
  </w:style>
  <w:style w:type="character" w:customStyle="1" w:styleId="InlineCodeUserInput">
    <w:name w:val="InlineCodeUserInput"/>
    <w:basedOn w:val="InlineCode"/>
    <w:rsid w:val="00376F8C"/>
    <w:rPr>
      <w:rFonts w:ascii="Courier New" w:hAnsi="Courier New"/>
      <w:b/>
      <w:noProof/>
      <w:color w:val="auto"/>
    </w:rPr>
  </w:style>
  <w:style w:type="character" w:customStyle="1" w:styleId="InlineCodeUserInputVariable">
    <w:name w:val="InlineCodeUserInputVariable"/>
    <w:basedOn w:val="InlineCode"/>
    <w:rsid w:val="00376F8C"/>
    <w:rPr>
      <w:rFonts w:ascii="Courier New" w:hAnsi="Courier New"/>
      <w:b/>
      <w:i/>
      <w:noProof/>
      <w:color w:val="auto"/>
    </w:rPr>
  </w:style>
  <w:style w:type="character" w:customStyle="1" w:styleId="Variable">
    <w:name w:val="Variable"/>
    <w:basedOn w:val="DefaultParagraphFont"/>
    <w:rsid w:val="00376F8C"/>
    <w:rPr>
      <w:i/>
    </w:rPr>
  </w:style>
  <w:style w:type="paragraph" w:customStyle="1" w:styleId="AppendixTitle">
    <w:name w:val="AppendixTitle"/>
    <w:basedOn w:val="ChapterTitle"/>
    <w:next w:val="Para"/>
    <w:rsid w:val="00376F8C"/>
    <w:pPr>
      <w:spacing w:before="120" w:after="120"/>
    </w:pPr>
  </w:style>
  <w:style w:type="paragraph" w:customStyle="1" w:styleId="GlossaryTitle">
    <w:name w:val="GlossaryTitle"/>
    <w:basedOn w:val="ChapterTitle"/>
    <w:next w:val="Normal"/>
    <w:rsid w:val="00376F8C"/>
    <w:pPr>
      <w:spacing w:before="120" w:after="120"/>
    </w:pPr>
  </w:style>
  <w:style w:type="paragraph" w:customStyle="1" w:styleId="IntroductionTitle">
    <w:name w:val="IntroductionTitle"/>
    <w:basedOn w:val="ChapterTitle"/>
    <w:next w:val="Para"/>
    <w:rsid w:val="00376F8C"/>
    <w:pPr>
      <w:spacing w:before="120" w:after="120"/>
    </w:pPr>
  </w:style>
  <w:style w:type="paragraph" w:customStyle="1" w:styleId="ChapterSubtitle">
    <w:name w:val="ChapterSubtitle"/>
    <w:basedOn w:val="ChapterTitle"/>
    <w:next w:val="Para"/>
    <w:rsid w:val="00376F8C"/>
    <w:rPr>
      <w:sz w:val="44"/>
    </w:rPr>
  </w:style>
  <w:style w:type="paragraph" w:customStyle="1" w:styleId="ChapterAuthor">
    <w:name w:val="ChapterAuthor"/>
    <w:basedOn w:val="ChapterSubtitle"/>
    <w:next w:val="ChapterAuthorAffiliation"/>
    <w:rsid w:val="00376F8C"/>
    <w:pPr>
      <w:spacing w:after="120"/>
      <w:outlineLvl w:val="9"/>
    </w:pPr>
    <w:rPr>
      <w:i/>
      <w:sz w:val="36"/>
    </w:rPr>
  </w:style>
  <w:style w:type="paragraph" w:customStyle="1" w:styleId="ChapterAuthorAffiliation">
    <w:name w:val="ChapterAuthorAffiliation"/>
    <w:next w:val="Para"/>
    <w:rsid w:val="00376F8C"/>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376F8C"/>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376F8C"/>
    <w:pPr>
      <w:contextualSpacing/>
    </w:pPr>
    <w:rPr>
      <w:sz w:val="24"/>
    </w:rPr>
  </w:style>
  <w:style w:type="paragraph" w:customStyle="1" w:styleId="SectionTitle">
    <w:name w:val="SectionTitle"/>
    <w:basedOn w:val="ChapterTitle"/>
    <w:next w:val="ChapterTitle"/>
    <w:rsid w:val="00376F8C"/>
    <w:pPr>
      <w:pBdr>
        <w:bottom w:val="single" w:sz="4" w:space="1" w:color="auto"/>
      </w:pBdr>
    </w:pPr>
  </w:style>
  <w:style w:type="paragraph" w:customStyle="1" w:styleId="ExtractPara">
    <w:name w:val="ExtractPara"/>
    <w:rsid w:val="00376F8C"/>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376F8C"/>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376F8C"/>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376F8C"/>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376F8C"/>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376F8C"/>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376F8C"/>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376F8C"/>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376F8C"/>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376F8C"/>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376F8C"/>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376F8C"/>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376F8C"/>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376F8C"/>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376F8C"/>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376F8C"/>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376F8C"/>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376F8C"/>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376F8C"/>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376F8C"/>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376F8C"/>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376F8C"/>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376F8C"/>
    <w:pPr>
      <w:numPr>
        <w:numId w:val="6"/>
      </w:numPr>
    </w:pPr>
  </w:style>
  <w:style w:type="paragraph" w:customStyle="1" w:styleId="ListNumberedSub2">
    <w:name w:val="ListNumberedSub2"/>
    <w:basedOn w:val="ListNumberedSub"/>
    <w:rsid w:val="00376F8C"/>
    <w:pPr>
      <w:ind w:left="3240"/>
    </w:pPr>
  </w:style>
  <w:style w:type="paragraph" w:customStyle="1" w:styleId="ListUnmarkedSub2">
    <w:name w:val="ListUnmarkedSub2"/>
    <w:basedOn w:val="ListUnmarkedSub"/>
    <w:rsid w:val="00376F8C"/>
    <w:pPr>
      <w:ind w:left="2880"/>
    </w:pPr>
  </w:style>
  <w:style w:type="paragraph" w:customStyle="1" w:styleId="ListParaSub2">
    <w:name w:val="ListParaSub2"/>
    <w:basedOn w:val="ListParaSub"/>
    <w:rsid w:val="00376F8C"/>
    <w:pPr>
      <w:ind w:left="3240"/>
    </w:pPr>
  </w:style>
  <w:style w:type="paragraph" w:customStyle="1" w:styleId="ListCheckSub">
    <w:name w:val="ListCheckSub"/>
    <w:basedOn w:val="ListCheck"/>
    <w:rsid w:val="00376F8C"/>
    <w:pPr>
      <w:numPr>
        <w:numId w:val="7"/>
      </w:numPr>
    </w:pPr>
  </w:style>
  <w:style w:type="paragraph" w:customStyle="1" w:styleId="ExtractListBulleted">
    <w:name w:val="ExtractListBulleted"/>
    <w:rsid w:val="00376F8C"/>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376F8C"/>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376F8C"/>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376F8C"/>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376F8C"/>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376F8C"/>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376F8C"/>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376F8C"/>
    <w:pPr>
      <w:spacing w:before="120" w:after="120"/>
      <w:ind w:left="0" w:firstLine="0"/>
    </w:pPr>
  </w:style>
  <w:style w:type="paragraph" w:customStyle="1" w:styleId="Dialog">
    <w:name w:val="Dialog"/>
    <w:rsid w:val="00376F8C"/>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376F8C"/>
  </w:style>
  <w:style w:type="paragraph" w:customStyle="1" w:styleId="RecipeIngredientHead">
    <w:name w:val="RecipeIngredientHead"/>
    <w:next w:val="RecipeIngredientList"/>
    <w:rsid w:val="00376F8C"/>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376F8C"/>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376F8C"/>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376F8C"/>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376F8C"/>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376F8C"/>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376F8C"/>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376F8C"/>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376F8C"/>
    <w:rPr>
      <w:i w:val="0"/>
      <w:sz w:val="24"/>
      <w:u w:val="single"/>
    </w:rPr>
  </w:style>
  <w:style w:type="paragraph" w:customStyle="1" w:styleId="RecipeVariationFlavor">
    <w:name w:val="RecipeVariationFlavor"/>
    <w:basedOn w:val="RecipeTime"/>
    <w:rsid w:val="00376F8C"/>
    <w:rPr>
      <w:i w:val="0"/>
      <w:sz w:val="24"/>
      <w:u w:val="single"/>
    </w:rPr>
  </w:style>
  <w:style w:type="paragraph" w:customStyle="1" w:styleId="RecipeYield">
    <w:name w:val="RecipeYield"/>
    <w:rsid w:val="00376F8C"/>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376F8C"/>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376F8C"/>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376F8C"/>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376F8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376F8C"/>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376F8C"/>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376F8C"/>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376F8C"/>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376F8C"/>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376F8C"/>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376F8C"/>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376F8C"/>
    <w:pPr>
      <w:spacing w:after="100"/>
    </w:pPr>
  </w:style>
  <w:style w:type="paragraph" w:styleId="TOC2">
    <w:name w:val="toc 2"/>
    <w:basedOn w:val="Normal"/>
    <w:next w:val="Normal"/>
    <w:autoRedefine/>
    <w:uiPriority w:val="99"/>
    <w:rsid w:val="00376F8C"/>
    <w:pPr>
      <w:spacing w:after="100"/>
      <w:ind w:left="220"/>
    </w:pPr>
  </w:style>
  <w:style w:type="paragraph" w:styleId="TOC3">
    <w:name w:val="toc 3"/>
    <w:basedOn w:val="Normal"/>
    <w:next w:val="Normal"/>
    <w:autoRedefine/>
    <w:uiPriority w:val="99"/>
    <w:rsid w:val="00376F8C"/>
    <w:pPr>
      <w:spacing w:after="100"/>
      <w:ind w:left="440"/>
    </w:pPr>
  </w:style>
  <w:style w:type="paragraph" w:styleId="TOC4">
    <w:name w:val="toc 4"/>
    <w:basedOn w:val="Normal"/>
    <w:next w:val="Normal"/>
    <w:autoRedefine/>
    <w:uiPriority w:val="39"/>
    <w:rsid w:val="00376F8C"/>
    <w:pPr>
      <w:spacing w:after="100"/>
      <w:ind w:left="660"/>
    </w:pPr>
  </w:style>
  <w:style w:type="paragraph" w:styleId="TOC5">
    <w:name w:val="toc 5"/>
    <w:basedOn w:val="Normal"/>
    <w:next w:val="Normal"/>
    <w:autoRedefine/>
    <w:uiPriority w:val="39"/>
    <w:rsid w:val="00376F8C"/>
    <w:pPr>
      <w:spacing w:after="100"/>
      <w:ind w:left="880"/>
    </w:pPr>
  </w:style>
  <w:style w:type="paragraph" w:styleId="TOC6">
    <w:name w:val="toc 6"/>
    <w:basedOn w:val="Normal"/>
    <w:next w:val="Normal"/>
    <w:autoRedefine/>
    <w:uiPriority w:val="39"/>
    <w:rsid w:val="00376F8C"/>
    <w:pPr>
      <w:spacing w:after="100"/>
      <w:ind w:left="1100"/>
    </w:pPr>
  </w:style>
  <w:style w:type="paragraph" w:styleId="TOC7">
    <w:name w:val="toc 7"/>
    <w:basedOn w:val="Normal"/>
    <w:next w:val="Normal"/>
    <w:autoRedefine/>
    <w:uiPriority w:val="39"/>
    <w:semiHidden/>
    <w:rsid w:val="00376F8C"/>
    <w:pPr>
      <w:spacing w:after="100"/>
      <w:ind w:left="1320"/>
    </w:pPr>
  </w:style>
  <w:style w:type="paragraph" w:styleId="TOC8">
    <w:name w:val="toc 8"/>
    <w:basedOn w:val="Normal"/>
    <w:next w:val="Normal"/>
    <w:autoRedefine/>
    <w:uiPriority w:val="39"/>
    <w:semiHidden/>
    <w:rsid w:val="00376F8C"/>
    <w:pPr>
      <w:spacing w:after="100"/>
      <w:ind w:left="1540"/>
    </w:pPr>
  </w:style>
  <w:style w:type="paragraph" w:styleId="TOC9">
    <w:name w:val="toc 9"/>
    <w:basedOn w:val="Normal"/>
    <w:next w:val="Normal"/>
    <w:autoRedefine/>
    <w:uiPriority w:val="39"/>
    <w:semiHidden/>
    <w:rsid w:val="00376F8C"/>
    <w:pPr>
      <w:spacing w:after="100"/>
      <w:ind w:left="1760"/>
    </w:pPr>
  </w:style>
  <w:style w:type="paragraph" w:styleId="Header">
    <w:name w:val="header"/>
    <w:basedOn w:val="Normal"/>
    <w:link w:val="HeaderChar"/>
    <w:uiPriority w:val="99"/>
    <w:semiHidden/>
    <w:rsid w:val="00376F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6F8C"/>
    <w:rPr>
      <w:rFonts w:eastAsiaTheme="minorHAnsi"/>
    </w:rPr>
  </w:style>
  <w:style w:type="paragraph" w:styleId="Footer">
    <w:name w:val="footer"/>
    <w:basedOn w:val="Normal"/>
    <w:link w:val="FooterChar"/>
    <w:uiPriority w:val="99"/>
    <w:semiHidden/>
    <w:rsid w:val="00376F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6F8C"/>
    <w:rPr>
      <w:rFonts w:eastAsiaTheme="minorHAnsi"/>
    </w:rPr>
  </w:style>
  <w:style w:type="paragraph" w:customStyle="1" w:styleId="CustomChapterOpener">
    <w:name w:val="CustomChapterOpener"/>
    <w:basedOn w:val="Normal"/>
    <w:next w:val="Para"/>
    <w:rsid w:val="00376F8C"/>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376F8C"/>
    <w:rPr>
      <w:b/>
    </w:rPr>
  </w:style>
  <w:style w:type="paragraph" w:customStyle="1" w:styleId="CustomList">
    <w:name w:val="CustomList"/>
    <w:basedOn w:val="Normal"/>
    <w:rsid w:val="00376F8C"/>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376F8C"/>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376F8C"/>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376F8C"/>
  </w:style>
  <w:style w:type="paragraph" w:customStyle="1" w:styleId="BibliographyHead">
    <w:name w:val="BibliographyHead"/>
    <w:next w:val="BibliographyEntry"/>
    <w:rsid w:val="00376F8C"/>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376F8C"/>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376F8C"/>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376F8C"/>
  </w:style>
  <w:style w:type="paragraph" w:customStyle="1" w:styleId="ExercisesHead">
    <w:name w:val="ExercisesHead"/>
    <w:basedOn w:val="Normal"/>
    <w:next w:val="Para"/>
    <w:rsid w:val="00376F8C"/>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376F8C"/>
  </w:style>
  <w:style w:type="paragraph" w:customStyle="1" w:styleId="ProblemsHead">
    <w:name w:val="ProblemsHead"/>
    <w:basedOn w:val="BibliographyHead"/>
    <w:next w:val="Para"/>
    <w:rsid w:val="00376F8C"/>
  </w:style>
  <w:style w:type="paragraph" w:customStyle="1" w:styleId="QuestionData">
    <w:name w:val="QuestionData"/>
    <w:basedOn w:val="Explanation"/>
    <w:rsid w:val="00376F8C"/>
  </w:style>
  <w:style w:type="paragraph" w:customStyle="1" w:styleId="QuestionsHead">
    <w:name w:val="QuestionsHead"/>
    <w:basedOn w:val="BibliographyHead"/>
    <w:next w:val="Para"/>
    <w:rsid w:val="00376F8C"/>
  </w:style>
  <w:style w:type="paragraph" w:customStyle="1" w:styleId="ReferencesHead">
    <w:name w:val="ReferencesHead"/>
    <w:basedOn w:val="BibliographyHead"/>
    <w:next w:val="Reference"/>
    <w:rsid w:val="00376F8C"/>
  </w:style>
  <w:style w:type="paragraph" w:customStyle="1" w:styleId="ReviewHead">
    <w:name w:val="ReviewHead"/>
    <w:basedOn w:val="BibliographyHead"/>
    <w:next w:val="Para"/>
    <w:rsid w:val="00376F8C"/>
  </w:style>
  <w:style w:type="paragraph" w:customStyle="1" w:styleId="SummaryHead">
    <w:name w:val="SummaryHead"/>
    <w:basedOn w:val="BibliographyHead"/>
    <w:next w:val="Para"/>
    <w:rsid w:val="00376F8C"/>
  </w:style>
  <w:style w:type="character" w:customStyle="1" w:styleId="WileySymbol">
    <w:name w:val="WileySymbol"/>
    <w:rsid w:val="00376F8C"/>
    <w:rPr>
      <w:rFonts w:ascii="Symbol" w:hAnsi="Symbol"/>
    </w:rPr>
  </w:style>
  <w:style w:type="character" w:customStyle="1" w:styleId="MenuArrow">
    <w:name w:val="MenuArrow"/>
    <w:basedOn w:val="DefaultParagraphFont"/>
    <w:rsid w:val="00376F8C"/>
    <w:rPr>
      <w:rFonts w:ascii="Wingdings" w:hAnsi="Wingdings"/>
    </w:rPr>
  </w:style>
  <w:style w:type="paragraph" w:customStyle="1" w:styleId="BookTitle">
    <w:name w:val="BookTitle"/>
    <w:basedOn w:val="Normal"/>
    <w:next w:val="Normal"/>
    <w:rsid w:val="00376F8C"/>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376F8C"/>
    <w:pPr>
      <w:pageBreakBefore w:val="0"/>
      <w:spacing w:before="480"/>
    </w:pPr>
    <w:rPr>
      <w:sz w:val="36"/>
    </w:rPr>
  </w:style>
  <w:style w:type="paragraph" w:customStyle="1" w:styleId="BookAuthor">
    <w:name w:val="BookAuthor"/>
    <w:basedOn w:val="Normal"/>
    <w:rsid w:val="00376F8C"/>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376F8C"/>
    <w:rPr>
      <w:i/>
    </w:rPr>
  </w:style>
  <w:style w:type="paragraph" w:customStyle="1" w:styleId="Index1">
    <w:name w:val="Index1"/>
    <w:rsid w:val="00376F8C"/>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376F8C"/>
    <w:pPr>
      <w:ind w:left="2520"/>
    </w:pPr>
  </w:style>
  <w:style w:type="paragraph" w:customStyle="1" w:styleId="Index3">
    <w:name w:val="Index3"/>
    <w:basedOn w:val="Index1"/>
    <w:rsid w:val="00376F8C"/>
    <w:pPr>
      <w:ind w:left="3240"/>
    </w:pPr>
  </w:style>
  <w:style w:type="paragraph" w:customStyle="1" w:styleId="IndexLetter">
    <w:name w:val="IndexLetter"/>
    <w:basedOn w:val="H3"/>
    <w:next w:val="Index1"/>
    <w:rsid w:val="00376F8C"/>
  </w:style>
  <w:style w:type="paragraph" w:customStyle="1" w:styleId="IndexNote">
    <w:name w:val="IndexNote"/>
    <w:basedOn w:val="Normal"/>
    <w:rsid w:val="00376F8C"/>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376F8C"/>
    <w:pPr>
      <w:spacing w:line="540" w:lineRule="exact"/>
    </w:pPr>
  </w:style>
  <w:style w:type="paragraph" w:customStyle="1" w:styleId="FurtherReadingHead">
    <w:name w:val="FurtherReadingHead"/>
    <w:basedOn w:val="BibliographyHead"/>
    <w:next w:val="Para"/>
    <w:rsid w:val="00376F8C"/>
  </w:style>
  <w:style w:type="paragraph" w:customStyle="1" w:styleId="Address">
    <w:name w:val="Address"/>
    <w:basedOn w:val="Normal"/>
    <w:rsid w:val="00376F8C"/>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376F8C"/>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376F8C"/>
    <w:pPr>
      <w:ind w:left="360"/>
    </w:pPr>
  </w:style>
  <w:style w:type="paragraph" w:customStyle="1" w:styleId="EquationNumbered">
    <w:name w:val="EquationNumbered"/>
    <w:rsid w:val="00376F8C"/>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376F8C"/>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376F8C"/>
    <w:rPr>
      <w:b/>
    </w:rPr>
  </w:style>
  <w:style w:type="character" w:customStyle="1" w:styleId="UserInputVariable">
    <w:name w:val="UserInputVariable"/>
    <w:basedOn w:val="DefaultParagraphFont"/>
    <w:rsid w:val="00376F8C"/>
    <w:rPr>
      <w:b/>
      <w:i/>
    </w:rPr>
  </w:style>
  <w:style w:type="paragraph" w:styleId="Bibliography">
    <w:name w:val="Bibliography"/>
    <w:basedOn w:val="Normal"/>
    <w:next w:val="Normal"/>
    <w:uiPriority w:val="99"/>
    <w:semiHidden/>
    <w:rsid w:val="00376F8C"/>
  </w:style>
  <w:style w:type="paragraph" w:customStyle="1" w:styleId="FeaturePara">
    <w:name w:val="FeaturePara"/>
    <w:rsid w:val="00376F8C"/>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376F8C"/>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376F8C"/>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376F8C"/>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376F8C"/>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376F8C"/>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376F8C"/>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376F8C"/>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376F8C"/>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376F8C"/>
    <w:pPr>
      <w:spacing w:before="120" w:after="120"/>
      <w:ind w:left="720" w:hanging="720"/>
      <w:contextualSpacing/>
    </w:pPr>
    <w:rPr>
      <w:sz w:val="22"/>
      <w:u w:val="none"/>
    </w:rPr>
  </w:style>
  <w:style w:type="paragraph" w:customStyle="1" w:styleId="FeatureH1">
    <w:name w:val="FeatureH1"/>
    <w:next w:val="FeaturePara"/>
    <w:rsid w:val="00376F8C"/>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376F8C"/>
    <w:pPr>
      <w:contextualSpacing w:val="0"/>
    </w:pPr>
    <w:rPr>
      <w:rFonts w:ascii="Times New Roman" w:hAnsi="Times New Roman"/>
      <w:smallCaps w:val="0"/>
    </w:rPr>
  </w:style>
  <w:style w:type="paragraph" w:customStyle="1" w:styleId="FeatureH2">
    <w:name w:val="FeatureH2"/>
    <w:next w:val="FeaturePara"/>
    <w:rsid w:val="00376F8C"/>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376F8C"/>
    <w:pPr>
      <w:spacing w:before="120"/>
    </w:pPr>
    <w:rPr>
      <w:smallCaps w:val="0"/>
      <w:u w:val="single"/>
    </w:rPr>
  </w:style>
  <w:style w:type="paragraph" w:customStyle="1" w:styleId="FeatureH3">
    <w:name w:val="FeatureH3"/>
    <w:next w:val="FeaturePara"/>
    <w:rsid w:val="00376F8C"/>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376F8C"/>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376F8C"/>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376F8C"/>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376F8C"/>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376F8C"/>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376F8C"/>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376F8C"/>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376F8C"/>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376F8C"/>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376F8C"/>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376F8C"/>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376F8C"/>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376F8C"/>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376F8C"/>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376F8C"/>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376F8C"/>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376F8C"/>
    <w:pPr>
      <w:pBdr>
        <w:left w:val="single" w:sz="36" w:space="17" w:color="C0C0C0"/>
      </w:pBdr>
      <w:ind w:left="216"/>
    </w:pPr>
  </w:style>
  <w:style w:type="paragraph" w:customStyle="1" w:styleId="FeatureRunInPara">
    <w:name w:val="FeatureRunInPara"/>
    <w:basedOn w:val="FeatureListUnmarked"/>
    <w:next w:val="FeatureRunInHead"/>
    <w:rsid w:val="00376F8C"/>
    <w:pPr>
      <w:pBdr>
        <w:left w:val="single" w:sz="36" w:space="6" w:color="C0C0C0"/>
      </w:pBdr>
      <w:spacing w:before="0"/>
      <w:ind w:left="0"/>
    </w:pPr>
  </w:style>
  <w:style w:type="paragraph" w:customStyle="1" w:styleId="FeatureRunInParaSub">
    <w:name w:val="FeatureRunInParaSub"/>
    <w:basedOn w:val="FeatureRunInPara"/>
    <w:next w:val="FeatureRunInHeadSub"/>
    <w:rsid w:val="00376F8C"/>
    <w:pPr>
      <w:pBdr>
        <w:left w:val="single" w:sz="36" w:space="17" w:color="C0C0C0"/>
      </w:pBdr>
      <w:ind w:left="216"/>
      <w:contextualSpacing/>
    </w:pPr>
  </w:style>
  <w:style w:type="paragraph" w:customStyle="1" w:styleId="FeatureSubFeatureType">
    <w:name w:val="FeatureSubFeatureType"/>
    <w:rsid w:val="00376F8C"/>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376F8C"/>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376F8C"/>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376F8C"/>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376F8C"/>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376F8C"/>
    <w:pPr>
      <w:pBdr>
        <w:left w:val="single" w:sz="36" w:space="6" w:color="C0C0C0"/>
      </w:pBdr>
      <w:spacing w:before="120"/>
      <w:ind w:left="0" w:firstLine="0"/>
    </w:pPr>
  </w:style>
  <w:style w:type="paragraph" w:customStyle="1" w:styleId="ReferenceAnnotation">
    <w:name w:val="ReferenceAnnotation"/>
    <w:basedOn w:val="Reference"/>
    <w:rsid w:val="00376F8C"/>
    <w:pPr>
      <w:spacing w:before="0" w:after="0"/>
      <w:ind w:firstLine="0"/>
    </w:pPr>
    <w:rPr>
      <w:snapToGrid w:val="0"/>
    </w:rPr>
  </w:style>
  <w:style w:type="paragraph" w:customStyle="1" w:styleId="RecipeVariationH1">
    <w:name w:val="RecipeVariationH1"/>
    <w:rsid w:val="00376F8C"/>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376F8C"/>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376F8C"/>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376F8C"/>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376F8C"/>
    <w:rPr>
      <w:rFonts w:ascii="Courier New" w:hAnsi="Courier New"/>
      <w:noProof/>
      <w:color w:val="auto"/>
      <w:u w:val="double"/>
    </w:rPr>
  </w:style>
  <w:style w:type="character" w:customStyle="1" w:styleId="CrossRefTerm">
    <w:name w:val="CrossRefTerm"/>
    <w:basedOn w:val="DefaultParagraphFont"/>
    <w:rsid w:val="00376F8C"/>
    <w:rPr>
      <w:i/>
    </w:rPr>
  </w:style>
  <w:style w:type="character" w:customStyle="1" w:styleId="GenusSpecies">
    <w:name w:val="GenusSpecies"/>
    <w:basedOn w:val="DefaultParagraphFont"/>
    <w:rsid w:val="00376F8C"/>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376F8C"/>
    <w:rPr>
      <w:b/>
      <w:i/>
    </w:rPr>
  </w:style>
  <w:style w:type="paragraph" w:customStyle="1" w:styleId="FeatureRecipeIngredientList">
    <w:name w:val="FeatureRecipeIngredientList"/>
    <w:basedOn w:val="FeatureRecipeProcedure"/>
    <w:rsid w:val="00376F8C"/>
    <w:pPr>
      <w:ind w:left="720" w:hanging="288"/>
    </w:pPr>
  </w:style>
  <w:style w:type="paragraph" w:customStyle="1" w:styleId="CodeHead">
    <w:name w:val="CodeHead"/>
    <w:next w:val="CodeListing"/>
    <w:rsid w:val="00376F8C"/>
    <w:pPr>
      <w:spacing w:before="120" w:after="120" w:line="240" w:lineRule="auto"/>
    </w:pPr>
    <w:rPr>
      <w:rFonts w:ascii="Arial" w:eastAsia="Times New Roman" w:hAnsi="Arial" w:cs="Times New Roman"/>
      <w:b/>
      <w:snapToGrid w:val="0"/>
      <w:szCs w:val="20"/>
    </w:rPr>
  </w:style>
  <w:style w:type="paragraph" w:customStyle="1" w:styleId="PoetryPara">
    <w:name w:val="PoetryPara"/>
    <w:rsid w:val="00376F8C"/>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376F8C"/>
    <w:pPr>
      <w:spacing w:after="0"/>
    </w:pPr>
    <w:rPr>
      <w:b/>
      <w:sz w:val="24"/>
    </w:rPr>
  </w:style>
  <w:style w:type="character" w:customStyle="1" w:styleId="QueryInline">
    <w:name w:val="QueryInline"/>
    <w:basedOn w:val="DefaultParagraphFont"/>
    <w:rsid w:val="00376F8C"/>
    <w:rPr>
      <w:bdr w:val="none" w:sz="0" w:space="0" w:color="auto"/>
      <w:shd w:val="clear" w:color="auto" w:fill="FFCC99"/>
    </w:rPr>
  </w:style>
  <w:style w:type="paragraph" w:customStyle="1" w:styleId="QueryPara">
    <w:name w:val="QueryPara"/>
    <w:rsid w:val="00376F8C"/>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376F8C"/>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376F8C"/>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376F8C"/>
  </w:style>
  <w:style w:type="character" w:customStyle="1" w:styleId="WileyItalic">
    <w:name w:val="WileyItalic"/>
    <w:basedOn w:val="DefaultParagraphFont"/>
    <w:rsid w:val="00376F8C"/>
    <w:rPr>
      <w:i/>
    </w:rPr>
  </w:style>
  <w:style w:type="character" w:customStyle="1" w:styleId="WileyBoldItalic">
    <w:name w:val="WileyBoldItalic"/>
    <w:basedOn w:val="DefaultParagraphFont"/>
    <w:rsid w:val="00376F8C"/>
    <w:rPr>
      <w:b/>
      <w:i/>
    </w:rPr>
  </w:style>
  <w:style w:type="character" w:customStyle="1" w:styleId="WileyBold">
    <w:name w:val="WileyBold"/>
    <w:basedOn w:val="DefaultParagraphFont"/>
    <w:rsid w:val="00376F8C"/>
    <w:rPr>
      <w:b/>
    </w:rPr>
  </w:style>
  <w:style w:type="paragraph" w:customStyle="1" w:styleId="ContentsPartTitle">
    <w:name w:val="ContentsPartTitle"/>
    <w:next w:val="ContentsChapterTitle"/>
    <w:rsid w:val="00376F8C"/>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376F8C"/>
    <w:pPr>
      <w:ind w:left="288"/>
    </w:pPr>
    <w:rPr>
      <w:sz w:val="26"/>
    </w:rPr>
  </w:style>
  <w:style w:type="paragraph" w:customStyle="1" w:styleId="ContentsH1">
    <w:name w:val="ContentsH1"/>
    <w:basedOn w:val="ContentsPartTitle"/>
    <w:rsid w:val="00376F8C"/>
    <w:pPr>
      <w:ind w:left="576"/>
    </w:pPr>
    <w:rPr>
      <w:b w:val="0"/>
      <w:sz w:val="24"/>
    </w:rPr>
  </w:style>
  <w:style w:type="paragraph" w:customStyle="1" w:styleId="ContentsH2">
    <w:name w:val="ContentsH2"/>
    <w:basedOn w:val="ContentsPartTitle"/>
    <w:rsid w:val="00376F8C"/>
    <w:pPr>
      <w:ind w:left="864"/>
    </w:pPr>
    <w:rPr>
      <w:b w:val="0"/>
      <w:sz w:val="22"/>
    </w:rPr>
  </w:style>
  <w:style w:type="paragraph" w:customStyle="1" w:styleId="Copyright">
    <w:name w:val="Copyright"/>
    <w:rsid w:val="00376F8C"/>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376F8C"/>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376F8C"/>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376F8C"/>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376F8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376F8C"/>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376F8C"/>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376F8C"/>
    <w:pPr>
      <w:ind w:left="720"/>
    </w:pPr>
  </w:style>
  <w:style w:type="paragraph" w:customStyle="1" w:styleId="BookEdition">
    <w:name w:val="BookEdition"/>
    <w:qFormat/>
    <w:rsid w:val="00376F8C"/>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376F8C"/>
    <w:rPr>
      <w:rFonts w:cs="Arial"/>
      <w:color w:val="0000FF"/>
    </w:rPr>
  </w:style>
  <w:style w:type="character" w:customStyle="1" w:styleId="CodeColorBlue2">
    <w:name w:val="CodeColorBlue2"/>
    <w:rsid w:val="00376F8C"/>
    <w:rPr>
      <w:rFonts w:cs="Arial"/>
      <w:color w:val="0000A5"/>
    </w:rPr>
  </w:style>
  <w:style w:type="character" w:customStyle="1" w:styleId="CodeColorBlue3">
    <w:name w:val="CodeColorBlue3"/>
    <w:rsid w:val="00376F8C"/>
    <w:rPr>
      <w:rFonts w:cs="Arial"/>
      <w:color w:val="6464B9"/>
    </w:rPr>
  </w:style>
  <w:style w:type="character" w:customStyle="1" w:styleId="CodeColorBluegreen">
    <w:name w:val="CodeColorBluegreen"/>
    <w:rsid w:val="00376F8C"/>
    <w:rPr>
      <w:rFonts w:cs="Arial"/>
      <w:color w:val="2B91AF"/>
    </w:rPr>
  </w:style>
  <w:style w:type="character" w:customStyle="1" w:styleId="CodeColorBrown">
    <w:name w:val="CodeColorBrown"/>
    <w:rsid w:val="00376F8C"/>
    <w:rPr>
      <w:rFonts w:cs="Arial"/>
      <w:color w:val="A31515"/>
    </w:rPr>
  </w:style>
  <w:style w:type="character" w:customStyle="1" w:styleId="CodeColorDkBlue">
    <w:name w:val="CodeColorDkBlue"/>
    <w:rsid w:val="00376F8C"/>
    <w:rPr>
      <w:rFonts w:cs="Times New Roman"/>
      <w:color w:val="000080"/>
      <w:szCs w:val="22"/>
    </w:rPr>
  </w:style>
  <w:style w:type="character" w:customStyle="1" w:styleId="CodeColorGreen">
    <w:name w:val="CodeColorGreen"/>
    <w:rsid w:val="00376F8C"/>
    <w:rPr>
      <w:rFonts w:cs="Arial"/>
      <w:color w:val="008000"/>
    </w:rPr>
  </w:style>
  <w:style w:type="character" w:customStyle="1" w:styleId="CodeColorGreen2">
    <w:name w:val="CodeColorGreen2"/>
    <w:rsid w:val="00376F8C"/>
    <w:rPr>
      <w:rFonts w:cs="Arial"/>
      <w:color w:val="629755"/>
    </w:rPr>
  </w:style>
  <w:style w:type="character" w:customStyle="1" w:styleId="CodeColorGrey30">
    <w:name w:val="CodeColorGrey30"/>
    <w:rsid w:val="00376F8C"/>
    <w:rPr>
      <w:rFonts w:cs="Arial"/>
      <w:color w:val="808080"/>
    </w:rPr>
  </w:style>
  <w:style w:type="character" w:customStyle="1" w:styleId="CodeColorGrey55">
    <w:name w:val="CodeColorGrey55"/>
    <w:rsid w:val="00376F8C"/>
    <w:rPr>
      <w:rFonts w:cs="Arial"/>
      <w:color w:val="C0C0C0"/>
    </w:rPr>
  </w:style>
  <w:style w:type="character" w:customStyle="1" w:styleId="CodeColorGrey80">
    <w:name w:val="CodeColorGrey80"/>
    <w:rsid w:val="00376F8C"/>
    <w:rPr>
      <w:rFonts w:cs="Arial"/>
      <w:color w:val="555555"/>
    </w:rPr>
  </w:style>
  <w:style w:type="character" w:customStyle="1" w:styleId="CodeColorHotPink">
    <w:name w:val="CodeColorHotPink"/>
    <w:rsid w:val="00376F8C"/>
    <w:rPr>
      <w:rFonts w:cs="Times New Roman"/>
      <w:color w:val="DF36FA"/>
      <w:szCs w:val="18"/>
    </w:rPr>
  </w:style>
  <w:style w:type="character" w:customStyle="1" w:styleId="CodeColorMagenta">
    <w:name w:val="CodeColorMagenta"/>
    <w:rsid w:val="00376F8C"/>
    <w:rPr>
      <w:rFonts w:cs="Arial"/>
      <w:color w:val="A31515"/>
    </w:rPr>
  </w:style>
  <w:style w:type="character" w:customStyle="1" w:styleId="CodeColorOrange">
    <w:name w:val="CodeColorOrange"/>
    <w:rsid w:val="00376F8C"/>
    <w:rPr>
      <w:rFonts w:cs="Arial"/>
      <w:color w:val="B96464"/>
    </w:rPr>
  </w:style>
  <w:style w:type="character" w:customStyle="1" w:styleId="CodeColorPeach">
    <w:name w:val="CodeColorPeach"/>
    <w:rsid w:val="00376F8C"/>
    <w:rPr>
      <w:rFonts w:cs="Arial"/>
      <w:color w:val="FFDBA3"/>
    </w:rPr>
  </w:style>
  <w:style w:type="character" w:customStyle="1" w:styleId="CodeColorPurple">
    <w:name w:val="CodeColorPurple"/>
    <w:rsid w:val="00376F8C"/>
    <w:rPr>
      <w:rFonts w:cs="Arial"/>
      <w:color w:val="951795"/>
    </w:rPr>
  </w:style>
  <w:style w:type="character" w:customStyle="1" w:styleId="CodeColorRed">
    <w:name w:val="CodeColorRed"/>
    <w:rsid w:val="00376F8C"/>
    <w:rPr>
      <w:rFonts w:cs="Arial"/>
      <w:color w:val="FF0000"/>
    </w:rPr>
  </w:style>
  <w:style w:type="character" w:customStyle="1" w:styleId="CodeColorRed2">
    <w:name w:val="CodeColorRed2"/>
    <w:rsid w:val="00376F8C"/>
    <w:rPr>
      <w:rFonts w:cs="Arial"/>
      <w:color w:val="800000"/>
    </w:rPr>
  </w:style>
  <w:style w:type="character" w:customStyle="1" w:styleId="CodeColorRed3">
    <w:name w:val="CodeColorRed3"/>
    <w:rsid w:val="00376F8C"/>
    <w:rPr>
      <w:rFonts w:cs="Arial"/>
      <w:color w:val="A31515"/>
    </w:rPr>
  </w:style>
  <w:style w:type="character" w:customStyle="1" w:styleId="CodeColorTealBlue">
    <w:name w:val="CodeColorTealBlue"/>
    <w:rsid w:val="00376F8C"/>
    <w:rPr>
      <w:rFonts w:cs="Times New Roman"/>
      <w:color w:val="008080"/>
      <w:szCs w:val="22"/>
    </w:rPr>
  </w:style>
  <w:style w:type="character" w:customStyle="1" w:styleId="CodeColorWhite">
    <w:name w:val="CodeColorWhite"/>
    <w:rsid w:val="00376F8C"/>
    <w:rPr>
      <w:rFonts w:cs="Arial"/>
      <w:color w:val="FFFFFF"/>
      <w:bdr w:val="none" w:sz="0" w:space="0" w:color="auto"/>
    </w:rPr>
  </w:style>
  <w:style w:type="character" w:customStyle="1" w:styleId="CodeColorPurple2">
    <w:name w:val="CodeColorPurple2"/>
    <w:rsid w:val="00376F8C"/>
    <w:rPr>
      <w:rFonts w:cs="Arial"/>
      <w:color w:val="800080"/>
    </w:rPr>
  </w:style>
  <w:style w:type="paragraph" w:styleId="ListParagraph">
    <w:name w:val="List Paragraph"/>
    <w:basedOn w:val="Normal"/>
    <w:link w:val="ListParagraphChar"/>
    <w:uiPriority w:val="99"/>
    <w:qFormat/>
    <w:rsid w:val="00376F8C"/>
    <w:pPr>
      <w:ind w:left="720"/>
      <w:contextualSpacing/>
    </w:pPr>
    <w:rPr>
      <w:rFonts w:ascii="Calibri" w:eastAsia="Times New Roman" w:hAnsi="Calibri" w:cs="Times New Roman"/>
      <w:color w:val="FF0000"/>
    </w:rPr>
  </w:style>
  <w:style w:type="character" w:styleId="Hyperlink">
    <w:name w:val="Hyperlink"/>
    <w:basedOn w:val="DefaultParagraphFont"/>
    <w:uiPriority w:val="99"/>
    <w:semiHidden/>
    <w:rsid w:val="00376F8C"/>
    <w:rPr>
      <w:rFonts w:cs="Times New Roman"/>
      <w:color w:val="0000FF"/>
      <w:u w:val="single"/>
    </w:rPr>
  </w:style>
  <w:style w:type="paragraph" w:styleId="Revision">
    <w:name w:val="Revision"/>
    <w:hidden/>
    <w:uiPriority w:val="99"/>
    <w:semiHidden/>
    <w:rsid w:val="00376F8C"/>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376F8C"/>
    <w:rPr>
      <w:bdr w:val="none" w:sz="0" w:space="0" w:color="auto"/>
      <w:shd w:val="clear" w:color="auto" w:fill="B2A1C7" w:themeFill="accent4" w:themeFillTint="99"/>
    </w:rPr>
  </w:style>
  <w:style w:type="paragraph" w:customStyle="1" w:styleId="ContentsH3">
    <w:name w:val="ContentsH3"/>
    <w:qFormat/>
    <w:rsid w:val="00376F8C"/>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376F8C"/>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376F8C"/>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376F8C"/>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376F8C"/>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376F8C"/>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376F8C"/>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376F8C"/>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376F8C"/>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376F8C"/>
    <w:rPr>
      <w:b/>
      <w:bCs/>
      <w:smallCaps/>
      <w:spacing w:val="5"/>
    </w:rPr>
  </w:style>
  <w:style w:type="character" w:styleId="CommentReference">
    <w:name w:val="annotation reference"/>
    <w:basedOn w:val="DefaultParagraphFont"/>
    <w:uiPriority w:val="99"/>
    <w:semiHidden/>
    <w:rsid w:val="00376F8C"/>
    <w:rPr>
      <w:sz w:val="16"/>
      <w:szCs w:val="16"/>
    </w:rPr>
  </w:style>
  <w:style w:type="character" w:styleId="Emphasis">
    <w:name w:val="Emphasis"/>
    <w:basedOn w:val="DefaultParagraphFont"/>
    <w:uiPriority w:val="99"/>
    <w:rsid w:val="00376F8C"/>
    <w:rPr>
      <w:i/>
      <w:iCs/>
    </w:rPr>
  </w:style>
  <w:style w:type="character" w:styleId="FollowedHyperlink">
    <w:name w:val="FollowedHyperlink"/>
    <w:basedOn w:val="DefaultParagraphFont"/>
    <w:uiPriority w:val="99"/>
    <w:semiHidden/>
    <w:rsid w:val="00376F8C"/>
    <w:rPr>
      <w:color w:val="800080" w:themeColor="followedHyperlink"/>
      <w:u w:val="single"/>
    </w:rPr>
  </w:style>
  <w:style w:type="character" w:styleId="HTMLAcronym">
    <w:name w:val="HTML Acronym"/>
    <w:basedOn w:val="DefaultParagraphFont"/>
    <w:uiPriority w:val="99"/>
    <w:semiHidden/>
    <w:rsid w:val="00376F8C"/>
  </w:style>
  <w:style w:type="character" w:styleId="HTMLCite">
    <w:name w:val="HTML Cite"/>
    <w:basedOn w:val="DefaultParagraphFont"/>
    <w:uiPriority w:val="99"/>
    <w:semiHidden/>
    <w:rsid w:val="00376F8C"/>
    <w:rPr>
      <w:i/>
      <w:iCs/>
    </w:rPr>
  </w:style>
  <w:style w:type="character" w:styleId="HTMLCode">
    <w:name w:val="HTML Code"/>
    <w:basedOn w:val="DefaultParagraphFont"/>
    <w:uiPriority w:val="99"/>
    <w:semiHidden/>
    <w:rsid w:val="00376F8C"/>
    <w:rPr>
      <w:rFonts w:ascii="Consolas" w:hAnsi="Consolas"/>
      <w:sz w:val="20"/>
      <w:szCs w:val="20"/>
    </w:rPr>
  </w:style>
  <w:style w:type="character" w:styleId="HTMLDefinition">
    <w:name w:val="HTML Definition"/>
    <w:basedOn w:val="DefaultParagraphFont"/>
    <w:uiPriority w:val="99"/>
    <w:semiHidden/>
    <w:rsid w:val="00376F8C"/>
    <w:rPr>
      <w:i/>
      <w:iCs/>
    </w:rPr>
  </w:style>
  <w:style w:type="character" w:styleId="HTMLKeyboard">
    <w:name w:val="HTML Keyboard"/>
    <w:basedOn w:val="DefaultParagraphFont"/>
    <w:uiPriority w:val="99"/>
    <w:semiHidden/>
    <w:rsid w:val="00376F8C"/>
    <w:rPr>
      <w:rFonts w:ascii="Consolas" w:hAnsi="Consolas"/>
      <w:sz w:val="20"/>
      <w:szCs w:val="20"/>
    </w:rPr>
  </w:style>
  <w:style w:type="character" w:styleId="HTMLSample">
    <w:name w:val="HTML Sample"/>
    <w:basedOn w:val="DefaultParagraphFont"/>
    <w:uiPriority w:val="99"/>
    <w:semiHidden/>
    <w:rsid w:val="00376F8C"/>
    <w:rPr>
      <w:rFonts w:ascii="Consolas" w:hAnsi="Consolas"/>
      <w:sz w:val="24"/>
      <w:szCs w:val="24"/>
    </w:rPr>
  </w:style>
  <w:style w:type="character" w:styleId="HTMLTypewriter">
    <w:name w:val="HTML Typewriter"/>
    <w:basedOn w:val="DefaultParagraphFont"/>
    <w:uiPriority w:val="99"/>
    <w:semiHidden/>
    <w:rsid w:val="00376F8C"/>
    <w:rPr>
      <w:rFonts w:ascii="Consolas" w:hAnsi="Consolas"/>
      <w:sz w:val="20"/>
      <w:szCs w:val="20"/>
    </w:rPr>
  </w:style>
  <w:style w:type="character" w:styleId="HTMLVariable">
    <w:name w:val="HTML Variable"/>
    <w:basedOn w:val="DefaultParagraphFont"/>
    <w:uiPriority w:val="99"/>
    <w:semiHidden/>
    <w:rsid w:val="00376F8C"/>
    <w:rPr>
      <w:i/>
      <w:iCs/>
    </w:rPr>
  </w:style>
  <w:style w:type="character" w:styleId="IntenseEmphasis">
    <w:name w:val="Intense Emphasis"/>
    <w:basedOn w:val="DefaultParagraphFont"/>
    <w:uiPriority w:val="99"/>
    <w:rsid w:val="00376F8C"/>
    <w:rPr>
      <w:b/>
      <w:bCs/>
      <w:i/>
      <w:iCs/>
      <w:color w:val="4F81BD" w:themeColor="accent1"/>
    </w:rPr>
  </w:style>
  <w:style w:type="character" w:styleId="IntenseReference">
    <w:name w:val="Intense Reference"/>
    <w:basedOn w:val="DefaultParagraphFont"/>
    <w:uiPriority w:val="99"/>
    <w:rsid w:val="00376F8C"/>
    <w:rPr>
      <w:b/>
      <w:bCs/>
      <w:smallCaps/>
      <w:color w:val="C0504D" w:themeColor="accent2"/>
      <w:spacing w:val="5"/>
      <w:u w:val="single"/>
    </w:rPr>
  </w:style>
  <w:style w:type="character" w:styleId="LineNumber">
    <w:name w:val="line number"/>
    <w:basedOn w:val="DefaultParagraphFont"/>
    <w:uiPriority w:val="99"/>
    <w:semiHidden/>
    <w:rsid w:val="00376F8C"/>
  </w:style>
  <w:style w:type="character" w:styleId="PageNumber">
    <w:name w:val="page number"/>
    <w:basedOn w:val="DefaultParagraphFont"/>
    <w:uiPriority w:val="99"/>
    <w:semiHidden/>
    <w:rsid w:val="00376F8C"/>
  </w:style>
  <w:style w:type="character" w:styleId="PlaceholderText">
    <w:name w:val="Placeholder Text"/>
    <w:basedOn w:val="DefaultParagraphFont"/>
    <w:uiPriority w:val="99"/>
    <w:semiHidden/>
    <w:rsid w:val="00376F8C"/>
    <w:rPr>
      <w:color w:val="808080"/>
    </w:rPr>
  </w:style>
  <w:style w:type="character" w:styleId="Strong">
    <w:name w:val="Strong"/>
    <w:basedOn w:val="DefaultParagraphFont"/>
    <w:uiPriority w:val="99"/>
    <w:rsid w:val="00376F8C"/>
    <w:rPr>
      <w:b/>
      <w:bCs/>
    </w:rPr>
  </w:style>
  <w:style w:type="character" w:styleId="SubtleEmphasis">
    <w:name w:val="Subtle Emphasis"/>
    <w:basedOn w:val="DefaultParagraphFont"/>
    <w:uiPriority w:val="99"/>
    <w:rsid w:val="00376F8C"/>
    <w:rPr>
      <w:i/>
      <w:iCs/>
      <w:color w:val="808080" w:themeColor="text1" w:themeTint="7F"/>
    </w:rPr>
  </w:style>
  <w:style w:type="character" w:styleId="SubtleReference">
    <w:name w:val="Subtle Reference"/>
    <w:basedOn w:val="DefaultParagraphFont"/>
    <w:uiPriority w:val="99"/>
    <w:qFormat/>
    <w:rsid w:val="00376F8C"/>
    <w:rPr>
      <w:smallCaps/>
      <w:color w:val="C0504D" w:themeColor="accent2"/>
      <w:u w:val="single"/>
    </w:rPr>
  </w:style>
  <w:style w:type="table" w:styleId="LightShading-Accent5">
    <w:name w:val="Light Shading Accent 5"/>
    <w:basedOn w:val="TableNormal"/>
    <w:uiPriority w:val="60"/>
    <w:rsid w:val="00376F8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376F8C"/>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376F8C"/>
    <w:pPr>
      <w:spacing w:before="240" w:after="240" w:line="240" w:lineRule="auto"/>
      <w:ind w:left="4320"/>
      <w:contextualSpacing/>
      <w:jc w:val="right"/>
    </w:pPr>
    <w:rPr>
      <w:rFonts w:ascii="Arial" w:eastAsia="Times New Roman" w:hAnsi="Arial" w:cs="Times New Roman"/>
      <w:snapToGrid w:val="0"/>
      <w:sz w:val="18"/>
      <w:szCs w:val="20"/>
    </w:rPr>
  </w:style>
  <w:style w:type="paragraph" w:styleId="Caption">
    <w:name w:val="caption"/>
    <w:basedOn w:val="Normal"/>
    <w:next w:val="Normal"/>
    <w:uiPriority w:val="35"/>
    <w:qFormat/>
    <w:rsid w:val="00510494"/>
    <w:pPr>
      <w:spacing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99"/>
    <w:rsid w:val="00B77460"/>
    <w:rPr>
      <w:rFonts w:ascii="Calibri" w:eastAsia="Times New Roman" w:hAnsi="Calibri" w:cs="Times New Roman"/>
      <w:color w:val="FF0000"/>
    </w:rPr>
  </w:style>
  <w:style w:type="paragraph" w:styleId="BalloonText">
    <w:name w:val="Balloon Text"/>
    <w:basedOn w:val="Normal"/>
    <w:link w:val="BalloonTextChar"/>
    <w:semiHidden/>
    <w:rsid w:val="00510494"/>
    <w:rPr>
      <w:rFonts w:ascii="Tahoma" w:hAnsi="Tahoma"/>
      <w:sz w:val="16"/>
    </w:rPr>
  </w:style>
  <w:style w:type="character" w:customStyle="1" w:styleId="BalloonTextChar">
    <w:name w:val="Balloon Text Char"/>
    <w:basedOn w:val="DefaultParagraphFont"/>
    <w:link w:val="BalloonText"/>
    <w:semiHidden/>
    <w:rsid w:val="00510494"/>
    <w:rPr>
      <w:rFonts w:ascii="Tahoma" w:eastAsiaTheme="minorHAnsi" w:hAnsi="Tahoma"/>
      <w:sz w:val="16"/>
    </w:rPr>
  </w:style>
  <w:style w:type="paragraph" w:styleId="CommentText">
    <w:name w:val="annotation text"/>
    <w:basedOn w:val="Normal"/>
    <w:link w:val="CommentTextChar"/>
    <w:semiHidden/>
    <w:rsid w:val="00510494"/>
    <w:rPr>
      <w:sz w:val="20"/>
    </w:rPr>
  </w:style>
  <w:style w:type="character" w:customStyle="1" w:styleId="CommentTextChar">
    <w:name w:val="Comment Text Char"/>
    <w:basedOn w:val="DefaultParagraphFont"/>
    <w:link w:val="CommentText"/>
    <w:semiHidden/>
    <w:rsid w:val="00510494"/>
    <w:rPr>
      <w:rFonts w:eastAsiaTheme="minorHAnsi"/>
      <w:sz w:val="20"/>
    </w:rPr>
  </w:style>
  <w:style w:type="paragraph" w:styleId="CommentSubject">
    <w:name w:val="annotation subject"/>
    <w:basedOn w:val="CommentText"/>
    <w:next w:val="CommentText"/>
    <w:link w:val="CommentSubjectChar"/>
    <w:semiHidden/>
    <w:rsid w:val="00510494"/>
    <w:rPr>
      <w:b/>
    </w:rPr>
  </w:style>
  <w:style w:type="character" w:customStyle="1" w:styleId="CommentSubjectChar">
    <w:name w:val="Comment Subject Char"/>
    <w:basedOn w:val="CommentTextChar"/>
    <w:link w:val="CommentSubject"/>
    <w:semiHidden/>
    <w:rsid w:val="00510494"/>
    <w:rPr>
      <w:rFonts w:eastAsiaTheme="minorHAnsi"/>
      <w:b/>
      <w:sz w:val="20"/>
    </w:rPr>
  </w:style>
  <w:style w:type="paragraph" w:customStyle="1" w:styleId="H1">
    <w:name w:val="H1"/>
    <w:next w:val="Para"/>
    <w:qFormat/>
    <w:rsid w:val="00376F8C"/>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H3">
    <w:name w:val="H3"/>
    <w:next w:val="Para"/>
    <w:qFormat/>
    <w:rsid w:val="00376F8C"/>
    <w:pPr>
      <w:keepNext/>
      <w:spacing w:before="360" w:after="240" w:line="240" w:lineRule="auto"/>
      <w:outlineLvl w:val="3"/>
    </w:pPr>
    <w:rPr>
      <w:rFonts w:ascii="Arial" w:eastAsia="Times New Roman" w:hAnsi="Arial" w:cs="Times New Roman"/>
      <w:b/>
      <w:snapToGrid w:val="0"/>
      <w:sz w:val="32"/>
      <w:szCs w:val="20"/>
    </w:rPr>
  </w:style>
  <w:style w:type="paragraph" w:customStyle="1" w:styleId="H2">
    <w:name w:val="H2"/>
    <w:next w:val="Para"/>
    <w:qFormat/>
    <w:rsid w:val="00376F8C"/>
    <w:pPr>
      <w:keepNext/>
      <w:widowControl w:val="0"/>
      <w:spacing w:before="360" w:after="240" w:line="240" w:lineRule="auto"/>
      <w:outlineLvl w:val="2"/>
    </w:pPr>
    <w:rPr>
      <w:rFonts w:ascii="Arial" w:eastAsia="Times New Roman" w:hAnsi="Arial" w:cs="Times New Roman"/>
      <w:b/>
      <w:snapToGrid w:val="0"/>
      <w:sz w:val="40"/>
      <w:szCs w:val="20"/>
      <w:u w:val="single"/>
    </w:rPr>
  </w:style>
  <w:style w:type="character" w:customStyle="1" w:styleId="Definition">
    <w:name w:val="Definition"/>
    <w:basedOn w:val="DefaultParagraphFont"/>
    <w:uiPriority w:val="1"/>
    <w:qFormat/>
    <w:rsid w:val="009142B0"/>
    <w:rPr>
      <w:i/>
    </w:rPr>
  </w:style>
  <w:style w:type="character" w:customStyle="1" w:styleId="DefinitionTerm">
    <w:name w:val="DefinitionTerm"/>
    <w:basedOn w:val="DefaultParagraphFont"/>
    <w:uiPriority w:val="1"/>
    <w:qFormat/>
    <w:rsid w:val="009142B0"/>
    <w:rPr>
      <w:i/>
    </w:rPr>
  </w:style>
  <w:style w:type="character" w:customStyle="1" w:styleId="Heading6Char">
    <w:name w:val="Heading 6 Char"/>
    <w:basedOn w:val="DefaultParagraphFont"/>
    <w:link w:val="Heading6"/>
    <w:rsid w:val="00510494"/>
    <w:rPr>
      <w:rFonts w:eastAsiaTheme="minorHAnsi"/>
    </w:rPr>
  </w:style>
  <w:style w:type="character" w:customStyle="1" w:styleId="Heading7Char">
    <w:name w:val="Heading 7 Char"/>
    <w:basedOn w:val="DefaultParagraphFont"/>
    <w:link w:val="Heading7"/>
    <w:rsid w:val="00510494"/>
    <w:rPr>
      <w:rFonts w:eastAsiaTheme="minorHAnsi"/>
    </w:rPr>
  </w:style>
  <w:style w:type="character" w:customStyle="1" w:styleId="Heading8Char">
    <w:name w:val="Heading 8 Char"/>
    <w:basedOn w:val="DefaultParagraphFont"/>
    <w:link w:val="Heading8"/>
    <w:rsid w:val="00510494"/>
    <w:rPr>
      <w:rFonts w:eastAsiaTheme="minorHAnsi"/>
    </w:rPr>
  </w:style>
  <w:style w:type="character" w:customStyle="1" w:styleId="Heading9Char">
    <w:name w:val="Heading 9 Char"/>
    <w:basedOn w:val="DefaultParagraphFont"/>
    <w:link w:val="Heading9"/>
    <w:rsid w:val="00510494"/>
    <w:rPr>
      <w:rFonts w:eastAsiaTheme="minorHAnsi"/>
    </w:rPr>
  </w:style>
  <w:style w:type="paragraph" w:customStyle="1" w:styleId="wsBlockA">
    <w:name w:val="wsBlockA"/>
    <w:basedOn w:val="Normal"/>
    <w:qFormat/>
    <w:rsid w:val="00510494"/>
    <w:pPr>
      <w:spacing w:before="120" w:after="120" w:line="240" w:lineRule="auto"/>
      <w:ind w:left="2160" w:right="1440"/>
    </w:pPr>
    <w:rPr>
      <w:rFonts w:ascii="Arial" w:hAnsi="Arial" w:cs="Times New Roman"/>
      <w:sz w:val="20"/>
    </w:rPr>
  </w:style>
  <w:style w:type="paragraph" w:customStyle="1" w:styleId="CodeScreen80">
    <w:name w:val="CodeScreen80"/>
    <w:qFormat/>
    <w:rsid w:val="00510494"/>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510494"/>
    <w:pPr>
      <w:shd w:val="pct25" w:color="auto" w:fill="auto"/>
    </w:pPr>
  </w:style>
  <w:style w:type="paragraph" w:styleId="HTMLPreformatted">
    <w:name w:val="HTML Preformatted"/>
    <w:basedOn w:val="Normal"/>
    <w:link w:val="HTMLPreformattedChar"/>
    <w:uiPriority w:val="99"/>
    <w:semiHidden/>
    <w:rsid w:val="0051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510494"/>
    <w:rPr>
      <w:rFonts w:ascii="Verdana" w:eastAsia="Times New Roman" w:hAnsi="Verdana" w:cs="Courier New"/>
      <w:sz w:val="18"/>
      <w:szCs w:val="18"/>
    </w:rPr>
  </w:style>
  <w:style w:type="paragraph" w:customStyle="1" w:styleId="CodeLabel">
    <w:name w:val="CodeLabel"/>
    <w:qFormat/>
    <w:rsid w:val="00510494"/>
    <w:pPr>
      <w:numPr>
        <w:numId w:val="9"/>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510494"/>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510494"/>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510494"/>
    <w:pPr>
      <w:spacing w:before="0"/>
      <w:contextualSpacing w:val="0"/>
    </w:pPr>
  </w:style>
  <w:style w:type="paragraph" w:customStyle="1" w:styleId="ExtractContinued">
    <w:name w:val="ExtractContinued"/>
    <w:basedOn w:val="ExtractPara"/>
    <w:qFormat/>
    <w:rsid w:val="00510494"/>
    <w:pPr>
      <w:spacing w:before="0"/>
      <w:ind w:firstLine="720"/>
    </w:pPr>
  </w:style>
  <w:style w:type="paragraph" w:customStyle="1" w:styleId="OnlineReference">
    <w:name w:val="OnlineReference"/>
    <w:qFormat/>
    <w:rsid w:val="00510494"/>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510494"/>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510494"/>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510494"/>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510494"/>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510494"/>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510494"/>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510494"/>
    <w:pPr>
      <w:numPr>
        <w:numId w:val="10"/>
      </w:numPr>
      <w:spacing w:before="120" w:after="120" w:line="240" w:lineRule="auto"/>
    </w:pPr>
    <w:rPr>
      <w:rFonts w:ascii="Arial" w:hAnsi="Arial" w:cs="Times New Roman"/>
      <w:sz w:val="26"/>
    </w:rPr>
  </w:style>
  <w:style w:type="paragraph" w:customStyle="1" w:styleId="wsListBulletedB">
    <w:name w:val="wsListBulletedB"/>
    <w:basedOn w:val="Normal"/>
    <w:qFormat/>
    <w:rsid w:val="00510494"/>
    <w:pPr>
      <w:numPr>
        <w:numId w:val="11"/>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510494"/>
    <w:pPr>
      <w:numPr>
        <w:numId w:val="12"/>
      </w:numPr>
      <w:spacing w:before="120" w:after="120" w:line="240" w:lineRule="auto"/>
    </w:pPr>
    <w:rPr>
      <w:rFonts w:ascii="Verdana" w:hAnsi="Verdana" w:cs="Times New Roman"/>
      <w:sz w:val="26"/>
    </w:rPr>
  </w:style>
  <w:style w:type="paragraph" w:customStyle="1" w:styleId="wsListNumberedA">
    <w:name w:val="wsListNumberedA"/>
    <w:basedOn w:val="Normal"/>
    <w:qFormat/>
    <w:rsid w:val="00510494"/>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510494"/>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510494"/>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510494"/>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510494"/>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510494"/>
    <w:pPr>
      <w:spacing w:before="120" w:after="120" w:line="240" w:lineRule="auto"/>
      <w:ind w:left="1440"/>
    </w:pPr>
    <w:rPr>
      <w:rFonts w:ascii="Verdana" w:hAnsi="Verdana" w:cs="Times New Roman"/>
      <w:sz w:val="26"/>
    </w:rPr>
  </w:style>
  <w:style w:type="paragraph" w:customStyle="1" w:styleId="wsNameDate">
    <w:name w:val="wsNameDate"/>
    <w:qFormat/>
    <w:rsid w:val="00510494"/>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510494"/>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510494"/>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510494"/>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510494"/>
    <w:pPr>
      <w:spacing w:after="0" w:line="240" w:lineRule="auto"/>
    </w:pPr>
    <w:rPr>
      <w:rFonts w:ascii="Arial" w:eastAsiaTheme="minorHAnsi" w:hAnsi="Arial" w:cs="Times New Roman"/>
      <w:b/>
      <w:sz w:val="36"/>
      <w:szCs w:val="32"/>
    </w:rPr>
  </w:style>
  <w:style w:type="paragraph" w:customStyle="1" w:styleId="RecipeTool">
    <w:name w:val="RecipeTool"/>
    <w:qFormat/>
    <w:rsid w:val="00510494"/>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510494"/>
    <w:rPr>
      <w:bdr w:val="none" w:sz="0" w:space="0" w:color="auto"/>
      <w:shd w:val="clear" w:color="auto" w:fill="92D050"/>
    </w:rPr>
  </w:style>
  <w:style w:type="character" w:customStyle="1" w:styleId="TextCircled">
    <w:name w:val="TextCircled"/>
    <w:basedOn w:val="DefaultParagraphFont"/>
    <w:qFormat/>
    <w:rsid w:val="00510494"/>
    <w:rPr>
      <w:bdr w:val="single" w:sz="18" w:space="0" w:color="92D050"/>
    </w:rPr>
  </w:style>
  <w:style w:type="paragraph" w:customStyle="1" w:styleId="ChapterObjectives">
    <w:name w:val="ChapterObjectives"/>
    <w:next w:val="Normal"/>
    <w:rsid w:val="00510494"/>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510494"/>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510494"/>
    <w:pPr>
      <w:spacing w:after="120"/>
      <w:ind w:left="720" w:firstLine="720"/>
    </w:pPr>
    <w:rPr>
      <w:snapToGrid w:val="0"/>
      <w:sz w:val="26"/>
    </w:rPr>
  </w:style>
  <w:style w:type="paragraph" w:styleId="Quote">
    <w:name w:val="Quote"/>
    <w:link w:val="QuoteChar"/>
    <w:qFormat/>
    <w:rsid w:val="00510494"/>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510494"/>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510494"/>
    <w:pPr>
      <w:spacing w:after="120"/>
    </w:pPr>
  </w:style>
  <w:style w:type="character" w:customStyle="1" w:styleId="BodyTextChar">
    <w:name w:val="Body Text Char"/>
    <w:basedOn w:val="DefaultParagraphFont"/>
    <w:link w:val="BodyText"/>
    <w:semiHidden/>
    <w:rsid w:val="00510494"/>
    <w:rPr>
      <w:rFonts w:eastAsiaTheme="minorHAnsi"/>
    </w:rPr>
  </w:style>
  <w:style w:type="paragraph" w:customStyle="1" w:styleId="Comment">
    <w:name w:val="Comment"/>
    <w:next w:val="Normal"/>
    <w:rsid w:val="00510494"/>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510494"/>
    <w:rPr>
      <w:i/>
    </w:rPr>
  </w:style>
  <w:style w:type="character" w:customStyle="1" w:styleId="DigitalOnlyText">
    <w:name w:val="DigitalOnlyText"/>
    <w:rsid w:val="00510494"/>
    <w:rPr>
      <w:bdr w:val="single" w:sz="2" w:space="0" w:color="002060"/>
      <w:shd w:val="clear" w:color="auto" w:fill="auto"/>
    </w:rPr>
  </w:style>
  <w:style w:type="paragraph" w:styleId="Subtitle">
    <w:name w:val="Subtitle"/>
    <w:basedOn w:val="Normal"/>
    <w:link w:val="SubtitleChar"/>
    <w:qFormat/>
    <w:rsid w:val="00510494"/>
    <w:pPr>
      <w:spacing w:after="60"/>
      <w:jc w:val="center"/>
      <w:outlineLvl w:val="1"/>
    </w:pPr>
    <w:rPr>
      <w:rFonts w:ascii="Arial" w:hAnsi="Arial"/>
    </w:rPr>
  </w:style>
  <w:style w:type="character" w:customStyle="1" w:styleId="SubtitleChar">
    <w:name w:val="Subtitle Char"/>
    <w:basedOn w:val="DefaultParagraphFont"/>
    <w:link w:val="Subtitle"/>
    <w:rsid w:val="00510494"/>
    <w:rPr>
      <w:rFonts w:ascii="Arial" w:eastAsiaTheme="minorHAnsi" w:hAnsi="Arial"/>
    </w:rPr>
  </w:style>
  <w:style w:type="paragraph" w:styleId="Salutation">
    <w:name w:val="Salutation"/>
    <w:basedOn w:val="Normal"/>
    <w:next w:val="Normal"/>
    <w:link w:val="SalutationChar"/>
    <w:semiHidden/>
    <w:rsid w:val="00510494"/>
  </w:style>
  <w:style w:type="character" w:customStyle="1" w:styleId="SalutationChar">
    <w:name w:val="Salutation Char"/>
    <w:basedOn w:val="DefaultParagraphFont"/>
    <w:link w:val="Salutation"/>
    <w:semiHidden/>
    <w:rsid w:val="00510494"/>
    <w:rPr>
      <w:rFonts w:eastAsiaTheme="minorHAnsi"/>
    </w:rPr>
  </w:style>
  <w:style w:type="paragraph" w:styleId="ListBullet">
    <w:name w:val="List Bullet"/>
    <w:basedOn w:val="Normal"/>
    <w:autoRedefine/>
    <w:semiHidden/>
    <w:rsid w:val="00510494"/>
  </w:style>
  <w:style w:type="paragraph" w:styleId="FootnoteText">
    <w:name w:val="footnote text"/>
    <w:basedOn w:val="Normal"/>
    <w:link w:val="FootnoteTextChar"/>
    <w:semiHidden/>
    <w:rsid w:val="00510494"/>
    <w:rPr>
      <w:sz w:val="20"/>
    </w:rPr>
  </w:style>
  <w:style w:type="character" w:customStyle="1" w:styleId="FootnoteTextChar">
    <w:name w:val="Footnote Text Char"/>
    <w:basedOn w:val="DefaultParagraphFont"/>
    <w:link w:val="FootnoteText"/>
    <w:semiHidden/>
    <w:rsid w:val="00510494"/>
    <w:rPr>
      <w:rFonts w:eastAsiaTheme="minorHAnsi"/>
      <w:sz w:val="20"/>
    </w:rPr>
  </w:style>
  <w:style w:type="character" w:styleId="FootnoteReference">
    <w:name w:val="footnote reference"/>
    <w:basedOn w:val="DefaultParagraphFont"/>
    <w:semiHidden/>
    <w:rsid w:val="00510494"/>
    <w:rPr>
      <w:vertAlign w:val="superscript"/>
    </w:rPr>
  </w:style>
  <w:style w:type="paragraph" w:customStyle="1" w:styleId="Series">
    <w:name w:val="Series"/>
    <w:rsid w:val="00510494"/>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510494"/>
    <w:pPr>
      <w:spacing w:after="120"/>
      <w:ind w:left="1440" w:right="1440"/>
    </w:pPr>
  </w:style>
  <w:style w:type="paragraph" w:customStyle="1" w:styleId="PullQuotePara">
    <w:name w:val="PullQuotePara"/>
    <w:basedOn w:val="Normal"/>
    <w:qFormat/>
    <w:rsid w:val="00510494"/>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510494"/>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510494"/>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510494"/>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510494"/>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510494"/>
    <w:rPr>
      <w:b/>
    </w:rPr>
  </w:style>
  <w:style w:type="paragraph" w:customStyle="1" w:styleId="RecipeNutritionHead">
    <w:name w:val="RecipeNutritionHead"/>
    <w:basedOn w:val="RecipeNutritionInfo"/>
    <w:next w:val="RecipeNutritionInfo"/>
    <w:qFormat/>
    <w:rsid w:val="00510494"/>
    <w:pPr>
      <w:spacing w:after="0"/>
    </w:pPr>
    <w:rPr>
      <w:b/>
    </w:rPr>
  </w:style>
  <w:style w:type="character" w:customStyle="1" w:styleId="DigitalLinkText">
    <w:name w:val="DigitalLinkText"/>
    <w:rsid w:val="00510494"/>
    <w:rPr>
      <w:bdr w:val="none" w:sz="0" w:space="0" w:color="auto"/>
      <w:shd w:val="clear" w:color="auto" w:fill="D6E3BC"/>
    </w:rPr>
  </w:style>
  <w:style w:type="character" w:customStyle="1" w:styleId="DigitalLinkURL">
    <w:name w:val="DigitalLinkURL"/>
    <w:rsid w:val="00510494"/>
    <w:rPr>
      <w:bdr w:val="none" w:sz="0" w:space="0" w:color="auto"/>
      <w:shd w:val="clear" w:color="auto" w:fill="EAF1DD"/>
    </w:rPr>
  </w:style>
  <w:style w:type="character" w:customStyle="1" w:styleId="KeyTermDefinition">
    <w:name w:val="KeyTermDefinition"/>
    <w:basedOn w:val="DefaultParagraphFont"/>
    <w:rsid w:val="00510494"/>
    <w:rPr>
      <w:bdr w:val="none" w:sz="0" w:space="0" w:color="auto"/>
      <w:shd w:val="clear" w:color="auto" w:fill="92CDDC"/>
    </w:rPr>
  </w:style>
  <w:style w:type="paragraph" w:customStyle="1" w:styleId="ContentsAuthor">
    <w:name w:val="ContentsAuthor"/>
    <w:next w:val="ContentsH1"/>
    <w:qFormat/>
    <w:rsid w:val="00510494"/>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510494"/>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510494"/>
  </w:style>
  <w:style w:type="character" w:customStyle="1" w:styleId="TwitterLink">
    <w:name w:val="TwitterLink"/>
    <w:basedOn w:val="DefaultParagraphFont"/>
    <w:rsid w:val="00510494"/>
    <w:rPr>
      <w:rFonts w:ascii="Courier New" w:hAnsi="Courier New"/>
      <w:u w:val="dash"/>
    </w:rPr>
  </w:style>
  <w:style w:type="paragraph" w:customStyle="1" w:styleId="Style2">
    <w:name w:val="Style2"/>
    <w:basedOn w:val="ChapterTitle"/>
    <w:qFormat/>
    <w:rsid w:val="00510494"/>
  </w:style>
  <w:style w:type="paragraph" w:customStyle="1" w:styleId="DialogSource">
    <w:name w:val="DialogSource"/>
    <w:rsid w:val="00510494"/>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510494"/>
    <w:rPr>
      <w:rFonts w:cs="Courier New"/>
      <w:color w:val="FF0000"/>
      <w:sz w:val="16"/>
      <w:szCs w:val="16"/>
      <w:bdr w:val="none" w:sz="0" w:space="0" w:color="auto"/>
      <w:shd w:val="clear" w:color="auto" w:fill="FFFFFF" w:themeFill="background1"/>
    </w:rPr>
  </w:style>
  <w:style w:type="character" w:customStyle="1" w:styleId="PrintOnlyText">
    <w:name w:val="PrintOnlyText"/>
    <w:rsid w:val="00510494"/>
    <w:rPr>
      <w:bdr w:val="single" w:sz="2" w:space="0" w:color="FF0000"/>
    </w:rPr>
  </w:style>
  <w:style w:type="character" w:customStyle="1" w:styleId="CodeColorBlueBold">
    <w:name w:val="CodeColorBlueBold"/>
    <w:basedOn w:val="CodeColorBlue"/>
    <w:rsid w:val="00510494"/>
    <w:rPr>
      <w:rFonts w:cs="Arial"/>
      <w:b/>
      <w:color w:val="0000FF"/>
    </w:rPr>
  </w:style>
  <w:style w:type="character" w:customStyle="1" w:styleId="CodeColorBlue2Bold">
    <w:name w:val="CodeColorBlue2Bold"/>
    <w:basedOn w:val="CodeColorBlue2"/>
    <w:rsid w:val="00510494"/>
    <w:rPr>
      <w:rFonts w:cs="Arial"/>
      <w:b/>
      <w:color w:val="0000A5"/>
    </w:rPr>
  </w:style>
  <w:style w:type="character" w:customStyle="1" w:styleId="CodeColorBlue3Bold">
    <w:name w:val="CodeColorBlue3Bold"/>
    <w:basedOn w:val="CodeColorBlue3"/>
    <w:rsid w:val="00510494"/>
    <w:rPr>
      <w:rFonts w:cs="Arial"/>
      <w:b/>
      <w:color w:val="6464B9"/>
    </w:rPr>
  </w:style>
  <w:style w:type="character" w:customStyle="1" w:styleId="CodeColorBluegreenBold">
    <w:name w:val="CodeColorBluegreenBold"/>
    <w:basedOn w:val="CodeColorBluegreen"/>
    <w:rsid w:val="00510494"/>
    <w:rPr>
      <w:rFonts w:cs="Arial"/>
      <w:b/>
      <w:color w:val="2B91AF"/>
    </w:rPr>
  </w:style>
  <w:style w:type="character" w:customStyle="1" w:styleId="CodeColorBrownBold">
    <w:name w:val="CodeColorBrownBold"/>
    <w:basedOn w:val="CodeColorBrown"/>
    <w:rsid w:val="00510494"/>
    <w:rPr>
      <w:rFonts w:cs="Arial"/>
      <w:b/>
      <w:color w:val="A31515"/>
    </w:rPr>
  </w:style>
  <w:style w:type="character" w:customStyle="1" w:styleId="CodeColorDkBlueBold">
    <w:name w:val="CodeColorDkBlueBold"/>
    <w:basedOn w:val="CodeColorDkBlue"/>
    <w:rsid w:val="00510494"/>
    <w:rPr>
      <w:rFonts w:cs="Times New Roman"/>
      <w:b/>
      <w:color w:val="000080"/>
      <w:szCs w:val="22"/>
    </w:rPr>
  </w:style>
  <w:style w:type="character" w:customStyle="1" w:styleId="CodeColorGreenBold">
    <w:name w:val="CodeColorGreenBold"/>
    <w:basedOn w:val="CodeColorGreen"/>
    <w:rsid w:val="00510494"/>
    <w:rPr>
      <w:rFonts w:cs="Arial"/>
      <w:b/>
      <w:color w:val="008000"/>
    </w:rPr>
  </w:style>
  <w:style w:type="character" w:customStyle="1" w:styleId="CodeColorGrey30Bold">
    <w:name w:val="CodeColorGrey30Bold"/>
    <w:basedOn w:val="CodeColorGrey30"/>
    <w:rsid w:val="00510494"/>
    <w:rPr>
      <w:rFonts w:cs="Arial"/>
      <w:b/>
      <w:color w:val="808080"/>
    </w:rPr>
  </w:style>
  <w:style w:type="character" w:customStyle="1" w:styleId="CodeColorGrey55Bold">
    <w:name w:val="CodeColorGrey55Bold"/>
    <w:basedOn w:val="CodeColorGrey55"/>
    <w:rsid w:val="00510494"/>
    <w:rPr>
      <w:rFonts w:cs="Arial"/>
      <w:b/>
      <w:color w:val="C0C0C0"/>
    </w:rPr>
  </w:style>
  <w:style w:type="character" w:customStyle="1" w:styleId="CodeColorGrey80Bold">
    <w:name w:val="CodeColorGrey80Bold"/>
    <w:basedOn w:val="CodeColorGrey80"/>
    <w:rsid w:val="00510494"/>
    <w:rPr>
      <w:rFonts w:cs="Arial"/>
      <w:b/>
      <w:color w:val="555555"/>
    </w:rPr>
  </w:style>
  <w:style w:type="character" w:customStyle="1" w:styleId="CodeColorHotPinkBold">
    <w:name w:val="CodeColorHotPinkBold"/>
    <w:basedOn w:val="CodeColorHotPink"/>
    <w:rsid w:val="00510494"/>
    <w:rPr>
      <w:rFonts w:cs="Times New Roman"/>
      <w:b/>
      <w:color w:val="DF36FA"/>
      <w:szCs w:val="18"/>
    </w:rPr>
  </w:style>
  <w:style w:type="character" w:customStyle="1" w:styleId="CodeColorMagentaBold">
    <w:name w:val="CodeColorMagentaBold"/>
    <w:basedOn w:val="CodeColorMagenta"/>
    <w:rsid w:val="00510494"/>
    <w:rPr>
      <w:rFonts w:cs="Arial"/>
      <w:b/>
      <w:color w:val="844646"/>
    </w:rPr>
  </w:style>
  <w:style w:type="character" w:customStyle="1" w:styleId="CodeColorOrangeBold">
    <w:name w:val="CodeColorOrangeBold"/>
    <w:basedOn w:val="CodeColorOrange"/>
    <w:rsid w:val="00510494"/>
    <w:rPr>
      <w:rFonts w:cs="Arial"/>
      <w:b/>
      <w:color w:val="B96464"/>
    </w:rPr>
  </w:style>
  <w:style w:type="character" w:customStyle="1" w:styleId="CodeColorPeachBold">
    <w:name w:val="CodeColorPeachBold"/>
    <w:basedOn w:val="CodeColorPeach"/>
    <w:rsid w:val="00510494"/>
    <w:rPr>
      <w:rFonts w:cs="Arial"/>
      <w:b/>
      <w:color w:val="FFDBA3"/>
    </w:rPr>
  </w:style>
  <w:style w:type="character" w:customStyle="1" w:styleId="CodeColorPurpleBold">
    <w:name w:val="CodeColorPurpleBold"/>
    <w:basedOn w:val="CodeColorPurple"/>
    <w:rsid w:val="00510494"/>
    <w:rPr>
      <w:rFonts w:cs="Arial"/>
      <w:b/>
      <w:color w:val="951795"/>
    </w:rPr>
  </w:style>
  <w:style w:type="character" w:customStyle="1" w:styleId="CodeColorPurple2Bold">
    <w:name w:val="CodeColorPurple2Bold"/>
    <w:basedOn w:val="CodeColorPurple2"/>
    <w:rsid w:val="00510494"/>
    <w:rPr>
      <w:rFonts w:cs="Arial"/>
      <w:b/>
      <w:color w:val="800080"/>
    </w:rPr>
  </w:style>
  <w:style w:type="character" w:customStyle="1" w:styleId="CodeColorRedBold">
    <w:name w:val="CodeColorRedBold"/>
    <w:basedOn w:val="CodeColorRed"/>
    <w:rsid w:val="00510494"/>
    <w:rPr>
      <w:rFonts w:cs="Arial"/>
      <w:b/>
      <w:color w:val="FF0000"/>
    </w:rPr>
  </w:style>
  <w:style w:type="character" w:customStyle="1" w:styleId="CodeColorRed2Bold">
    <w:name w:val="CodeColorRed2Bold"/>
    <w:basedOn w:val="CodeColorRed2"/>
    <w:rsid w:val="00510494"/>
    <w:rPr>
      <w:rFonts w:cs="Arial"/>
      <w:b/>
      <w:color w:val="800000"/>
    </w:rPr>
  </w:style>
  <w:style w:type="character" w:customStyle="1" w:styleId="CodeColorRed3Bold">
    <w:name w:val="CodeColorRed3Bold"/>
    <w:basedOn w:val="CodeColorRed3"/>
    <w:rsid w:val="00510494"/>
    <w:rPr>
      <w:rFonts w:cs="Arial"/>
      <w:b/>
      <w:color w:val="A31515"/>
    </w:rPr>
  </w:style>
  <w:style w:type="character" w:customStyle="1" w:styleId="CodeColorTealBlueBold">
    <w:name w:val="CodeColorTealBlueBold"/>
    <w:basedOn w:val="CodeColorTealBlue"/>
    <w:rsid w:val="00510494"/>
    <w:rPr>
      <w:rFonts w:cs="Times New Roman"/>
      <w:b/>
      <w:color w:val="008080"/>
      <w:szCs w:val="22"/>
    </w:rPr>
  </w:style>
  <w:style w:type="character" w:customStyle="1" w:styleId="CodeColorWhiteBold">
    <w:name w:val="CodeColorWhiteBold"/>
    <w:basedOn w:val="CodeColorWhite"/>
    <w:rsid w:val="00510494"/>
    <w:rPr>
      <w:rFonts w:cs="Arial"/>
      <w:b/>
      <w:color w:val="FFFFFF"/>
      <w:bdr w:val="none" w:sz="0" w:space="0" w:color="auto"/>
    </w:rPr>
  </w:style>
  <w:style w:type="paragraph" w:customStyle="1" w:styleId="RecipeVariationHead">
    <w:name w:val="RecipeVariationHead"/>
    <w:rsid w:val="00510494"/>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510494"/>
    <w:rPr>
      <w:bdr w:val="none" w:sz="0" w:space="0" w:color="auto"/>
      <w:shd w:val="clear" w:color="auto" w:fill="D6E3BC"/>
    </w:rPr>
  </w:style>
  <w:style w:type="character" w:customStyle="1" w:styleId="DigitalLinkDestination">
    <w:name w:val="DigitalLinkDestination"/>
    <w:rsid w:val="00510494"/>
    <w:rPr>
      <w:bdr w:val="none" w:sz="0" w:space="0" w:color="auto"/>
      <w:shd w:val="clear" w:color="auto" w:fill="EAF1DD"/>
    </w:rPr>
  </w:style>
  <w:style w:type="table" w:styleId="TableGrid">
    <w:name w:val="Table Grid"/>
    <w:basedOn w:val="TableNormal"/>
    <w:uiPriority w:val="99"/>
    <w:rsid w:val="005104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510494"/>
    <w:pPr>
      <w:numPr>
        <w:numId w:val="14"/>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510494"/>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510494"/>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510494"/>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510494"/>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510494"/>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510494"/>
    <w:pPr>
      <w:numPr>
        <w:numId w:val="15"/>
      </w:numPr>
    </w:pPr>
  </w:style>
  <w:style w:type="numbering" w:styleId="1ai">
    <w:name w:val="Outline List 1"/>
    <w:basedOn w:val="NoList"/>
    <w:uiPriority w:val="99"/>
    <w:semiHidden/>
    <w:unhideWhenUsed/>
    <w:rsid w:val="00510494"/>
    <w:pPr>
      <w:numPr>
        <w:numId w:val="16"/>
      </w:numPr>
    </w:pPr>
  </w:style>
  <w:style w:type="numbering" w:styleId="ArticleSection">
    <w:name w:val="Outline List 3"/>
    <w:basedOn w:val="NoList"/>
    <w:uiPriority w:val="99"/>
    <w:semiHidden/>
    <w:unhideWhenUsed/>
    <w:rsid w:val="00510494"/>
    <w:pPr>
      <w:numPr>
        <w:numId w:val="17"/>
      </w:numPr>
    </w:pPr>
  </w:style>
  <w:style w:type="paragraph" w:styleId="BodyText2">
    <w:name w:val="Body Text 2"/>
    <w:basedOn w:val="Normal"/>
    <w:link w:val="BodyText2Char"/>
    <w:uiPriority w:val="99"/>
    <w:semiHidden/>
    <w:rsid w:val="00510494"/>
    <w:pPr>
      <w:spacing w:after="120" w:line="480" w:lineRule="auto"/>
    </w:pPr>
  </w:style>
  <w:style w:type="character" w:customStyle="1" w:styleId="BodyText2Char">
    <w:name w:val="Body Text 2 Char"/>
    <w:basedOn w:val="DefaultParagraphFont"/>
    <w:link w:val="BodyText2"/>
    <w:uiPriority w:val="99"/>
    <w:semiHidden/>
    <w:rsid w:val="00510494"/>
    <w:rPr>
      <w:rFonts w:eastAsiaTheme="minorHAnsi"/>
    </w:rPr>
  </w:style>
  <w:style w:type="paragraph" w:styleId="BodyText3">
    <w:name w:val="Body Text 3"/>
    <w:basedOn w:val="Normal"/>
    <w:link w:val="BodyText3Char"/>
    <w:uiPriority w:val="99"/>
    <w:semiHidden/>
    <w:rsid w:val="00510494"/>
    <w:pPr>
      <w:spacing w:after="120"/>
    </w:pPr>
    <w:rPr>
      <w:sz w:val="16"/>
      <w:szCs w:val="16"/>
    </w:rPr>
  </w:style>
  <w:style w:type="character" w:customStyle="1" w:styleId="BodyText3Char">
    <w:name w:val="Body Text 3 Char"/>
    <w:basedOn w:val="DefaultParagraphFont"/>
    <w:link w:val="BodyText3"/>
    <w:uiPriority w:val="99"/>
    <w:semiHidden/>
    <w:rsid w:val="00510494"/>
    <w:rPr>
      <w:rFonts w:eastAsiaTheme="minorHAnsi"/>
      <w:sz w:val="16"/>
      <w:szCs w:val="16"/>
    </w:rPr>
  </w:style>
  <w:style w:type="paragraph" w:styleId="BodyTextFirstIndent">
    <w:name w:val="Body Text First Indent"/>
    <w:basedOn w:val="BodyText"/>
    <w:link w:val="BodyTextFirstIndentChar"/>
    <w:uiPriority w:val="99"/>
    <w:semiHidden/>
    <w:rsid w:val="00510494"/>
    <w:pPr>
      <w:spacing w:after="200"/>
      <w:ind w:firstLine="360"/>
    </w:pPr>
  </w:style>
  <w:style w:type="character" w:customStyle="1" w:styleId="BodyTextFirstIndentChar">
    <w:name w:val="Body Text First Indent Char"/>
    <w:basedOn w:val="BodyTextChar"/>
    <w:link w:val="BodyTextFirstIndent"/>
    <w:uiPriority w:val="99"/>
    <w:semiHidden/>
    <w:rsid w:val="00510494"/>
    <w:rPr>
      <w:rFonts w:eastAsiaTheme="minorHAnsi"/>
    </w:rPr>
  </w:style>
  <w:style w:type="paragraph" w:styleId="BodyTextIndent">
    <w:name w:val="Body Text Indent"/>
    <w:basedOn w:val="Normal"/>
    <w:link w:val="BodyTextIndentChar"/>
    <w:uiPriority w:val="99"/>
    <w:semiHidden/>
    <w:rsid w:val="00510494"/>
    <w:pPr>
      <w:spacing w:after="120"/>
      <w:ind w:left="360"/>
    </w:pPr>
  </w:style>
  <w:style w:type="character" w:customStyle="1" w:styleId="BodyTextIndentChar">
    <w:name w:val="Body Text Indent Char"/>
    <w:basedOn w:val="DefaultParagraphFont"/>
    <w:link w:val="BodyTextIndent"/>
    <w:uiPriority w:val="99"/>
    <w:semiHidden/>
    <w:rsid w:val="00510494"/>
    <w:rPr>
      <w:rFonts w:eastAsiaTheme="minorHAnsi"/>
    </w:rPr>
  </w:style>
  <w:style w:type="paragraph" w:styleId="BodyTextFirstIndent2">
    <w:name w:val="Body Text First Indent 2"/>
    <w:basedOn w:val="BodyTextIndent"/>
    <w:link w:val="BodyTextFirstIndent2Char"/>
    <w:uiPriority w:val="99"/>
    <w:semiHidden/>
    <w:rsid w:val="00510494"/>
    <w:pPr>
      <w:spacing w:after="200"/>
      <w:ind w:firstLine="360"/>
    </w:pPr>
  </w:style>
  <w:style w:type="character" w:customStyle="1" w:styleId="BodyTextFirstIndent2Char">
    <w:name w:val="Body Text First Indent 2 Char"/>
    <w:basedOn w:val="BodyTextIndentChar"/>
    <w:link w:val="BodyTextFirstIndent2"/>
    <w:uiPriority w:val="99"/>
    <w:semiHidden/>
    <w:rsid w:val="00510494"/>
    <w:rPr>
      <w:rFonts w:eastAsiaTheme="minorHAnsi"/>
    </w:rPr>
  </w:style>
  <w:style w:type="paragraph" w:styleId="BodyTextIndent2">
    <w:name w:val="Body Text Indent 2"/>
    <w:basedOn w:val="Normal"/>
    <w:link w:val="BodyTextIndent2Char"/>
    <w:uiPriority w:val="99"/>
    <w:semiHidden/>
    <w:rsid w:val="00510494"/>
    <w:pPr>
      <w:spacing w:after="120" w:line="480" w:lineRule="auto"/>
      <w:ind w:left="360"/>
    </w:pPr>
  </w:style>
  <w:style w:type="character" w:customStyle="1" w:styleId="BodyTextIndent2Char">
    <w:name w:val="Body Text Indent 2 Char"/>
    <w:basedOn w:val="DefaultParagraphFont"/>
    <w:link w:val="BodyTextIndent2"/>
    <w:uiPriority w:val="99"/>
    <w:semiHidden/>
    <w:rsid w:val="00510494"/>
    <w:rPr>
      <w:rFonts w:eastAsiaTheme="minorHAnsi"/>
    </w:rPr>
  </w:style>
  <w:style w:type="paragraph" w:styleId="BodyTextIndent3">
    <w:name w:val="Body Text Indent 3"/>
    <w:basedOn w:val="Normal"/>
    <w:link w:val="BodyTextIndent3Char"/>
    <w:uiPriority w:val="99"/>
    <w:semiHidden/>
    <w:rsid w:val="0051049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10494"/>
    <w:rPr>
      <w:rFonts w:eastAsiaTheme="minorHAnsi"/>
      <w:sz w:val="16"/>
      <w:szCs w:val="16"/>
    </w:rPr>
  </w:style>
  <w:style w:type="paragraph" w:styleId="Closing">
    <w:name w:val="Closing"/>
    <w:basedOn w:val="Normal"/>
    <w:link w:val="ClosingChar"/>
    <w:uiPriority w:val="99"/>
    <w:semiHidden/>
    <w:rsid w:val="00510494"/>
    <w:pPr>
      <w:spacing w:after="0" w:line="240" w:lineRule="auto"/>
      <w:ind w:left="4320"/>
    </w:pPr>
  </w:style>
  <w:style w:type="character" w:customStyle="1" w:styleId="ClosingChar">
    <w:name w:val="Closing Char"/>
    <w:basedOn w:val="DefaultParagraphFont"/>
    <w:link w:val="Closing"/>
    <w:uiPriority w:val="99"/>
    <w:semiHidden/>
    <w:rsid w:val="00510494"/>
    <w:rPr>
      <w:rFonts w:eastAsiaTheme="minorHAnsi"/>
    </w:rPr>
  </w:style>
  <w:style w:type="table" w:customStyle="1" w:styleId="ColorfulGrid1">
    <w:name w:val="Colorful Grid1"/>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1049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104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1049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1049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510494"/>
  </w:style>
  <w:style w:type="character" w:customStyle="1" w:styleId="DateChar">
    <w:name w:val="Date Char"/>
    <w:basedOn w:val="DefaultParagraphFont"/>
    <w:link w:val="Date"/>
    <w:uiPriority w:val="99"/>
    <w:semiHidden/>
    <w:rsid w:val="00510494"/>
    <w:rPr>
      <w:rFonts w:eastAsiaTheme="minorHAnsi"/>
    </w:rPr>
  </w:style>
  <w:style w:type="paragraph" w:styleId="DocumentMap">
    <w:name w:val="Document Map"/>
    <w:basedOn w:val="Normal"/>
    <w:link w:val="DocumentMapChar"/>
    <w:uiPriority w:val="99"/>
    <w:semiHidden/>
    <w:rsid w:val="0051049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0494"/>
    <w:rPr>
      <w:rFonts w:ascii="Tahoma" w:eastAsiaTheme="minorHAnsi" w:hAnsi="Tahoma" w:cs="Tahoma"/>
      <w:sz w:val="16"/>
      <w:szCs w:val="16"/>
    </w:rPr>
  </w:style>
  <w:style w:type="paragraph" w:styleId="E-mailSignature">
    <w:name w:val="E-mail Signature"/>
    <w:basedOn w:val="Normal"/>
    <w:link w:val="E-mailSignatureChar"/>
    <w:uiPriority w:val="99"/>
    <w:semiHidden/>
    <w:rsid w:val="00510494"/>
    <w:pPr>
      <w:spacing w:after="0" w:line="240" w:lineRule="auto"/>
    </w:pPr>
  </w:style>
  <w:style w:type="character" w:customStyle="1" w:styleId="E-mailSignatureChar">
    <w:name w:val="E-mail Signature Char"/>
    <w:basedOn w:val="DefaultParagraphFont"/>
    <w:link w:val="E-mailSignature"/>
    <w:uiPriority w:val="99"/>
    <w:semiHidden/>
    <w:rsid w:val="00510494"/>
    <w:rPr>
      <w:rFonts w:eastAsiaTheme="minorHAnsi"/>
    </w:rPr>
  </w:style>
  <w:style w:type="character" w:styleId="EndnoteReference">
    <w:name w:val="endnote reference"/>
    <w:basedOn w:val="DefaultParagraphFont"/>
    <w:uiPriority w:val="99"/>
    <w:semiHidden/>
    <w:rsid w:val="00510494"/>
    <w:rPr>
      <w:vertAlign w:val="superscript"/>
    </w:rPr>
  </w:style>
  <w:style w:type="paragraph" w:styleId="EndnoteText">
    <w:name w:val="endnote text"/>
    <w:basedOn w:val="Normal"/>
    <w:link w:val="EndnoteTextChar"/>
    <w:uiPriority w:val="99"/>
    <w:semiHidden/>
    <w:rsid w:val="005104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0494"/>
    <w:rPr>
      <w:rFonts w:eastAsiaTheme="minorHAnsi"/>
      <w:sz w:val="20"/>
      <w:szCs w:val="20"/>
    </w:rPr>
  </w:style>
  <w:style w:type="paragraph" w:styleId="EnvelopeAddress">
    <w:name w:val="envelope address"/>
    <w:basedOn w:val="Normal"/>
    <w:uiPriority w:val="99"/>
    <w:semiHidden/>
    <w:rsid w:val="0051049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510494"/>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510494"/>
    <w:pPr>
      <w:spacing w:after="0" w:line="240" w:lineRule="auto"/>
    </w:pPr>
    <w:rPr>
      <w:i/>
      <w:iCs/>
    </w:rPr>
  </w:style>
  <w:style w:type="character" w:customStyle="1" w:styleId="HTMLAddressChar">
    <w:name w:val="HTML Address Char"/>
    <w:basedOn w:val="DefaultParagraphFont"/>
    <w:link w:val="HTMLAddress"/>
    <w:uiPriority w:val="99"/>
    <w:semiHidden/>
    <w:rsid w:val="00510494"/>
    <w:rPr>
      <w:rFonts w:eastAsiaTheme="minorHAnsi"/>
      <w:i/>
      <w:iCs/>
    </w:rPr>
  </w:style>
  <w:style w:type="paragraph" w:styleId="Index10">
    <w:name w:val="index 1"/>
    <w:basedOn w:val="Normal"/>
    <w:next w:val="Normal"/>
    <w:autoRedefine/>
    <w:uiPriority w:val="99"/>
    <w:semiHidden/>
    <w:rsid w:val="00510494"/>
    <w:pPr>
      <w:spacing w:after="0" w:line="240" w:lineRule="auto"/>
      <w:ind w:left="220" w:hanging="220"/>
    </w:pPr>
  </w:style>
  <w:style w:type="paragraph" w:styleId="Index20">
    <w:name w:val="index 2"/>
    <w:basedOn w:val="Normal"/>
    <w:next w:val="Normal"/>
    <w:autoRedefine/>
    <w:uiPriority w:val="99"/>
    <w:semiHidden/>
    <w:rsid w:val="00510494"/>
    <w:pPr>
      <w:spacing w:after="0" w:line="240" w:lineRule="auto"/>
      <w:ind w:left="440" w:hanging="220"/>
    </w:pPr>
  </w:style>
  <w:style w:type="paragraph" w:styleId="Index30">
    <w:name w:val="index 3"/>
    <w:basedOn w:val="Normal"/>
    <w:next w:val="Normal"/>
    <w:autoRedefine/>
    <w:uiPriority w:val="99"/>
    <w:semiHidden/>
    <w:rsid w:val="00510494"/>
    <w:pPr>
      <w:spacing w:after="0" w:line="240" w:lineRule="auto"/>
      <w:ind w:left="660" w:hanging="220"/>
    </w:pPr>
  </w:style>
  <w:style w:type="paragraph" w:styleId="Index4">
    <w:name w:val="index 4"/>
    <w:basedOn w:val="Normal"/>
    <w:next w:val="Normal"/>
    <w:autoRedefine/>
    <w:uiPriority w:val="99"/>
    <w:semiHidden/>
    <w:rsid w:val="00510494"/>
    <w:pPr>
      <w:spacing w:after="0" w:line="240" w:lineRule="auto"/>
      <w:ind w:left="880" w:hanging="220"/>
    </w:pPr>
  </w:style>
  <w:style w:type="paragraph" w:styleId="Index5">
    <w:name w:val="index 5"/>
    <w:basedOn w:val="Normal"/>
    <w:next w:val="Normal"/>
    <w:autoRedefine/>
    <w:uiPriority w:val="99"/>
    <w:semiHidden/>
    <w:rsid w:val="00510494"/>
    <w:pPr>
      <w:spacing w:after="0" w:line="240" w:lineRule="auto"/>
      <w:ind w:left="1100" w:hanging="220"/>
    </w:pPr>
  </w:style>
  <w:style w:type="paragraph" w:styleId="Index6">
    <w:name w:val="index 6"/>
    <w:basedOn w:val="Normal"/>
    <w:next w:val="Normal"/>
    <w:autoRedefine/>
    <w:uiPriority w:val="99"/>
    <w:semiHidden/>
    <w:rsid w:val="00510494"/>
    <w:pPr>
      <w:spacing w:after="0" w:line="240" w:lineRule="auto"/>
      <w:ind w:left="1320" w:hanging="220"/>
    </w:pPr>
  </w:style>
  <w:style w:type="paragraph" w:styleId="Index7">
    <w:name w:val="index 7"/>
    <w:basedOn w:val="Normal"/>
    <w:next w:val="Normal"/>
    <w:autoRedefine/>
    <w:uiPriority w:val="99"/>
    <w:semiHidden/>
    <w:rsid w:val="00510494"/>
    <w:pPr>
      <w:spacing w:after="0" w:line="240" w:lineRule="auto"/>
      <w:ind w:left="1540" w:hanging="220"/>
    </w:pPr>
  </w:style>
  <w:style w:type="paragraph" w:styleId="Index8">
    <w:name w:val="index 8"/>
    <w:basedOn w:val="Normal"/>
    <w:next w:val="Normal"/>
    <w:autoRedefine/>
    <w:uiPriority w:val="99"/>
    <w:semiHidden/>
    <w:rsid w:val="00510494"/>
    <w:pPr>
      <w:spacing w:after="0" w:line="240" w:lineRule="auto"/>
      <w:ind w:left="1760" w:hanging="220"/>
    </w:pPr>
  </w:style>
  <w:style w:type="paragraph" w:styleId="Index9">
    <w:name w:val="index 9"/>
    <w:basedOn w:val="Normal"/>
    <w:next w:val="Normal"/>
    <w:autoRedefine/>
    <w:uiPriority w:val="99"/>
    <w:semiHidden/>
    <w:rsid w:val="00510494"/>
    <w:pPr>
      <w:spacing w:after="0" w:line="240" w:lineRule="auto"/>
      <w:ind w:left="1980" w:hanging="220"/>
    </w:pPr>
  </w:style>
  <w:style w:type="paragraph" w:styleId="IndexHeading">
    <w:name w:val="index heading"/>
    <w:basedOn w:val="Normal"/>
    <w:next w:val="Index10"/>
    <w:uiPriority w:val="99"/>
    <w:semiHidden/>
    <w:rsid w:val="00510494"/>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51049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510494"/>
    <w:rPr>
      <w:rFonts w:eastAsiaTheme="minorHAnsi"/>
      <w:b/>
      <w:bCs/>
      <w:i/>
      <w:iCs/>
      <w:color w:val="4F81BD" w:themeColor="accent1"/>
    </w:rPr>
  </w:style>
  <w:style w:type="table" w:customStyle="1" w:styleId="LightGrid1">
    <w:name w:val="Light Grid1"/>
    <w:basedOn w:val="TableNormal"/>
    <w:uiPriority w:val="62"/>
    <w:rsid w:val="0051049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51049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1049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1049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1049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10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1049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51049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1049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1049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1049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1049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10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1049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51049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104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1049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1049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1049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1049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510494"/>
    <w:pPr>
      <w:ind w:left="360" w:hanging="360"/>
      <w:contextualSpacing/>
    </w:pPr>
  </w:style>
  <w:style w:type="paragraph" w:styleId="List2">
    <w:name w:val="List 2"/>
    <w:basedOn w:val="Normal"/>
    <w:uiPriority w:val="99"/>
    <w:semiHidden/>
    <w:rsid w:val="00510494"/>
    <w:pPr>
      <w:ind w:left="720" w:hanging="360"/>
      <w:contextualSpacing/>
    </w:pPr>
  </w:style>
  <w:style w:type="paragraph" w:styleId="List3">
    <w:name w:val="List 3"/>
    <w:basedOn w:val="Normal"/>
    <w:uiPriority w:val="99"/>
    <w:semiHidden/>
    <w:rsid w:val="00510494"/>
    <w:pPr>
      <w:ind w:left="1080" w:hanging="360"/>
      <w:contextualSpacing/>
    </w:pPr>
  </w:style>
  <w:style w:type="paragraph" w:styleId="List4">
    <w:name w:val="List 4"/>
    <w:basedOn w:val="Normal"/>
    <w:uiPriority w:val="99"/>
    <w:semiHidden/>
    <w:rsid w:val="00510494"/>
    <w:pPr>
      <w:ind w:left="1440" w:hanging="360"/>
      <w:contextualSpacing/>
    </w:pPr>
  </w:style>
  <w:style w:type="paragraph" w:styleId="List5">
    <w:name w:val="List 5"/>
    <w:basedOn w:val="Normal"/>
    <w:uiPriority w:val="99"/>
    <w:semiHidden/>
    <w:rsid w:val="00510494"/>
    <w:pPr>
      <w:ind w:left="1800" w:hanging="360"/>
      <w:contextualSpacing/>
    </w:pPr>
  </w:style>
  <w:style w:type="paragraph" w:styleId="ListBullet2">
    <w:name w:val="List Bullet 2"/>
    <w:basedOn w:val="Normal"/>
    <w:uiPriority w:val="99"/>
    <w:semiHidden/>
    <w:rsid w:val="00510494"/>
    <w:pPr>
      <w:numPr>
        <w:numId w:val="18"/>
      </w:numPr>
      <w:contextualSpacing/>
    </w:pPr>
  </w:style>
  <w:style w:type="paragraph" w:styleId="ListBullet3">
    <w:name w:val="List Bullet 3"/>
    <w:basedOn w:val="Normal"/>
    <w:uiPriority w:val="99"/>
    <w:semiHidden/>
    <w:rsid w:val="00510494"/>
    <w:pPr>
      <w:numPr>
        <w:numId w:val="19"/>
      </w:numPr>
      <w:contextualSpacing/>
    </w:pPr>
  </w:style>
  <w:style w:type="paragraph" w:styleId="ListBullet4">
    <w:name w:val="List Bullet 4"/>
    <w:basedOn w:val="Normal"/>
    <w:uiPriority w:val="99"/>
    <w:semiHidden/>
    <w:rsid w:val="00510494"/>
    <w:pPr>
      <w:numPr>
        <w:numId w:val="20"/>
      </w:numPr>
      <w:contextualSpacing/>
    </w:pPr>
  </w:style>
  <w:style w:type="paragraph" w:styleId="ListBullet5">
    <w:name w:val="List Bullet 5"/>
    <w:basedOn w:val="Normal"/>
    <w:uiPriority w:val="99"/>
    <w:semiHidden/>
    <w:rsid w:val="00510494"/>
    <w:pPr>
      <w:numPr>
        <w:numId w:val="21"/>
      </w:numPr>
      <w:contextualSpacing/>
    </w:pPr>
  </w:style>
  <w:style w:type="paragraph" w:styleId="ListContinue">
    <w:name w:val="List Continue"/>
    <w:basedOn w:val="Normal"/>
    <w:uiPriority w:val="99"/>
    <w:semiHidden/>
    <w:rsid w:val="00510494"/>
    <w:pPr>
      <w:spacing w:after="120"/>
      <w:ind w:left="360"/>
      <w:contextualSpacing/>
    </w:pPr>
  </w:style>
  <w:style w:type="paragraph" w:styleId="ListContinue2">
    <w:name w:val="List Continue 2"/>
    <w:basedOn w:val="Normal"/>
    <w:uiPriority w:val="99"/>
    <w:semiHidden/>
    <w:rsid w:val="00510494"/>
    <w:pPr>
      <w:spacing w:after="120"/>
      <w:ind w:left="720"/>
      <w:contextualSpacing/>
    </w:pPr>
  </w:style>
  <w:style w:type="paragraph" w:styleId="ListContinue3">
    <w:name w:val="List Continue 3"/>
    <w:basedOn w:val="Normal"/>
    <w:uiPriority w:val="99"/>
    <w:semiHidden/>
    <w:rsid w:val="00510494"/>
    <w:pPr>
      <w:spacing w:after="120"/>
      <w:ind w:left="1080"/>
      <w:contextualSpacing/>
    </w:pPr>
  </w:style>
  <w:style w:type="paragraph" w:styleId="ListContinue4">
    <w:name w:val="List Continue 4"/>
    <w:basedOn w:val="Normal"/>
    <w:uiPriority w:val="99"/>
    <w:semiHidden/>
    <w:rsid w:val="00510494"/>
    <w:pPr>
      <w:spacing w:after="120"/>
      <w:ind w:left="1440"/>
      <w:contextualSpacing/>
    </w:pPr>
  </w:style>
  <w:style w:type="paragraph" w:styleId="ListContinue5">
    <w:name w:val="List Continue 5"/>
    <w:basedOn w:val="Normal"/>
    <w:uiPriority w:val="99"/>
    <w:semiHidden/>
    <w:rsid w:val="00510494"/>
    <w:pPr>
      <w:spacing w:after="120"/>
      <w:ind w:left="1800"/>
      <w:contextualSpacing/>
    </w:pPr>
  </w:style>
  <w:style w:type="paragraph" w:styleId="ListNumber">
    <w:name w:val="List Number"/>
    <w:basedOn w:val="Normal"/>
    <w:uiPriority w:val="99"/>
    <w:semiHidden/>
    <w:rsid w:val="00510494"/>
    <w:pPr>
      <w:numPr>
        <w:numId w:val="22"/>
      </w:numPr>
      <w:contextualSpacing/>
    </w:pPr>
  </w:style>
  <w:style w:type="paragraph" w:styleId="ListNumber2">
    <w:name w:val="List Number 2"/>
    <w:basedOn w:val="Normal"/>
    <w:uiPriority w:val="99"/>
    <w:semiHidden/>
    <w:rsid w:val="00510494"/>
    <w:pPr>
      <w:numPr>
        <w:numId w:val="23"/>
      </w:numPr>
      <w:contextualSpacing/>
    </w:pPr>
  </w:style>
  <w:style w:type="paragraph" w:styleId="ListNumber3">
    <w:name w:val="List Number 3"/>
    <w:basedOn w:val="Normal"/>
    <w:uiPriority w:val="99"/>
    <w:semiHidden/>
    <w:rsid w:val="00510494"/>
    <w:pPr>
      <w:numPr>
        <w:numId w:val="24"/>
      </w:numPr>
      <w:contextualSpacing/>
    </w:pPr>
  </w:style>
  <w:style w:type="paragraph" w:styleId="ListNumber4">
    <w:name w:val="List Number 4"/>
    <w:basedOn w:val="Normal"/>
    <w:uiPriority w:val="99"/>
    <w:semiHidden/>
    <w:rsid w:val="00510494"/>
    <w:pPr>
      <w:numPr>
        <w:numId w:val="25"/>
      </w:numPr>
      <w:contextualSpacing/>
    </w:pPr>
  </w:style>
  <w:style w:type="paragraph" w:styleId="ListNumber5">
    <w:name w:val="List Number 5"/>
    <w:basedOn w:val="Normal"/>
    <w:uiPriority w:val="99"/>
    <w:semiHidden/>
    <w:rsid w:val="00510494"/>
    <w:pPr>
      <w:numPr>
        <w:numId w:val="26"/>
      </w:numPr>
      <w:contextualSpacing/>
    </w:pPr>
  </w:style>
  <w:style w:type="paragraph" w:styleId="MacroText">
    <w:name w:val="macro"/>
    <w:link w:val="MacroTextChar"/>
    <w:uiPriority w:val="99"/>
    <w:semiHidden/>
    <w:rsid w:val="00510494"/>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510494"/>
    <w:rPr>
      <w:rFonts w:ascii="Consolas" w:eastAsiaTheme="minorHAnsi" w:hAnsi="Consolas" w:cs="Consolas"/>
      <w:sz w:val="20"/>
      <w:szCs w:val="20"/>
    </w:rPr>
  </w:style>
  <w:style w:type="table" w:customStyle="1" w:styleId="MediumGrid11">
    <w:name w:val="Medium Grid 11"/>
    <w:basedOn w:val="TableNormal"/>
    <w:uiPriority w:val="67"/>
    <w:rsid w:val="0051049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1049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1049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1049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1049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1049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1049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104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1049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1049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51049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1049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1049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1049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1049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1049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1049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1049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51049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10494"/>
    <w:rPr>
      <w:rFonts w:asciiTheme="majorHAnsi" w:eastAsiaTheme="majorEastAsia" w:hAnsiTheme="majorHAnsi" w:cstheme="majorBidi"/>
      <w:sz w:val="24"/>
      <w:szCs w:val="24"/>
      <w:shd w:val="pct20" w:color="auto" w:fill="auto"/>
    </w:rPr>
  </w:style>
  <w:style w:type="paragraph" w:styleId="NoSpacing">
    <w:name w:val="No Spacing"/>
    <w:uiPriority w:val="99"/>
    <w:qFormat/>
    <w:rsid w:val="00510494"/>
    <w:pPr>
      <w:spacing w:after="0" w:line="240" w:lineRule="auto"/>
    </w:pPr>
    <w:rPr>
      <w:rFonts w:eastAsiaTheme="minorHAnsi"/>
    </w:rPr>
  </w:style>
  <w:style w:type="paragraph" w:styleId="NormalWeb">
    <w:name w:val="Normal (Web)"/>
    <w:basedOn w:val="Normal"/>
    <w:uiPriority w:val="99"/>
    <w:semiHidden/>
    <w:rsid w:val="00510494"/>
    <w:rPr>
      <w:rFonts w:ascii="Times New Roman" w:hAnsi="Times New Roman" w:cs="Times New Roman"/>
      <w:sz w:val="24"/>
      <w:szCs w:val="24"/>
    </w:rPr>
  </w:style>
  <w:style w:type="paragraph" w:styleId="NormalIndent">
    <w:name w:val="Normal Indent"/>
    <w:basedOn w:val="Normal"/>
    <w:uiPriority w:val="99"/>
    <w:semiHidden/>
    <w:rsid w:val="00510494"/>
    <w:pPr>
      <w:ind w:left="720"/>
    </w:pPr>
  </w:style>
  <w:style w:type="paragraph" w:styleId="NoteHeading">
    <w:name w:val="Note Heading"/>
    <w:basedOn w:val="Normal"/>
    <w:next w:val="Normal"/>
    <w:link w:val="NoteHeadingChar"/>
    <w:uiPriority w:val="99"/>
    <w:semiHidden/>
    <w:rsid w:val="00510494"/>
    <w:pPr>
      <w:spacing w:after="0" w:line="240" w:lineRule="auto"/>
    </w:pPr>
  </w:style>
  <w:style w:type="character" w:customStyle="1" w:styleId="NoteHeadingChar">
    <w:name w:val="Note Heading Char"/>
    <w:basedOn w:val="DefaultParagraphFont"/>
    <w:link w:val="NoteHeading"/>
    <w:uiPriority w:val="99"/>
    <w:semiHidden/>
    <w:rsid w:val="00510494"/>
    <w:rPr>
      <w:rFonts w:eastAsiaTheme="minorHAnsi"/>
    </w:rPr>
  </w:style>
  <w:style w:type="paragraph" w:styleId="PlainText">
    <w:name w:val="Plain Text"/>
    <w:basedOn w:val="Normal"/>
    <w:link w:val="PlainTextChar"/>
    <w:semiHidden/>
    <w:rsid w:val="0051049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510494"/>
    <w:rPr>
      <w:rFonts w:ascii="Consolas" w:eastAsiaTheme="minorHAnsi" w:hAnsi="Consolas" w:cs="Consolas"/>
      <w:sz w:val="21"/>
      <w:szCs w:val="21"/>
    </w:rPr>
  </w:style>
  <w:style w:type="paragraph" w:styleId="Signature">
    <w:name w:val="Signature"/>
    <w:basedOn w:val="Normal"/>
    <w:link w:val="SignatureChar"/>
    <w:uiPriority w:val="99"/>
    <w:semiHidden/>
    <w:rsid w:val="00510494"/>
    <w:pPr>
      <w:spacing w:after="0" w:line="240" w:lineRule="auto"/>
      <w:ind w:left="4320"/>
    </w:pPr>
  </w:style>
  <w:style w:type="character" w:customStyle="1" w:styleId="SignatureChar">
    <w:name w:val="Signature Char"/>
    <w:basedOn w:val="DefaultParagraphFont"/>
    <w:link w:val="Signature"/>
    <w:uiPriority w:val="99"/>
    <w:semiHidden/>
    <w:rsid w:val="00510494"/>
    <w:rPr>
      <w:rFonts w:eastAsiaTheme="minorHAnsi"/>
    </w:rPr>
  </w:style>
  <w:style w:type="table" w:styleId="Table3Deffects1">
    <w:name w:val="Table 3D effects 1"/>
    <w:basedOn w:val="TableNormal"/>
    <w:uiPriority w:val="99"/>
    <w:semiHidden/>
    <w:unhideWhenUsed/>
    <w:rsid w:val="0051049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1049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1049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1049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1049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1049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1049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1049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1049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1049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1049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1049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1049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1049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1049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1049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1049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1049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1049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1049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1049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1049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1049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1049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1049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1049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1049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1049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1049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1049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1049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1049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1049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10494"/>
    <w:pPr>
      <w:spacing w:after="0"/>
      <w:ind w:left="220" w:hanging="220"/>
    </w:pPr>
  </w:style>
  <w:style w:type="paragraph" w:styleId="TableofFigures">
    <w:name w:val="table of figures"/>
    <w:basedOn w:val="Normal"/>
    <w:next w:val="Normal"/>
    <w:uiPriority w:val="99"/>
    <w:semiHidden/>
    <w:rsid w:val="00510494"/>
    <w:pPr>
      <w:spacing w:after="0"/>
    </w:pPr>
  </w:style>
  <w:style w:type="table" w:styleId="TableProfessional">
    <w:name w:val="Table Professional"/>
    <w:basedOn w:val="TableNormal"/>
    <w:uiPriority w:val="99"/>
    <w:semiHidden/>
    <w:unhideWhenUsed/>
    <w:rsid w:val="0051049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1049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1049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1049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1049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1049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10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1049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1049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1049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5104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510494"/>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51049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510494"/>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510494"/>
    <w:pPr>
      <w:spacing w:before="120" w:after="120"/>
      <w:ind w:left="1440"/>
    </w:pPr>
    <w:rPr>
      <w:sz w:val="20"/>
    </w:rPr>
  </w:style>
  <w:style w:type="paragraph" w:customStyle="1" w:styleId="DialogContinued">
    <w:name w:val="DialogContinued"/>
    <w:basedOn w:val="Dialog"/>
    <w:qFormat/>
    <w:rsid w:val="00510494"/>
    <w:pPr>
      <w:ind w:firstLine="0"/>
    </w:pPr>
  </w:style>
  <w:style w:type="paragraph" w:customStyle="1" w:styleId="FeatureRecipeTitleAlternative">
    <w:name w:val="FeatureRecipeTitleAlternative"/>
    <w:basedOn w:val="RecipeTitleAlternative"/>
    <w:qFormat/>
    <w:rsid w:val="00510494"/>
    <w:pPr>
      <w:shd w:val="clear" w:color="auto" w:fill="BFBFBF" w:themeFill="background1" w:themeFillShade="BF"/>
    </w:pPr>
  </w:style>
  <w:style w:type="paragraph" w:customStyle="1" w:styleId="FeatureRecipeIntro">
    <w:name w:val="FeatureRecipeIntro"/>
    <w:basedOn w:val="RecipeIntro"/>
    <w:qFormat/>
    <w:rsid w:val="00510494"/>
    <w:pPr>
      <w:shd w:val="clear" w:color="auto" w:fill="BFBFBF" w:themeFill="background1" w:themeFillShade="BF"/>
    </w:pPr>
  </w:style>
  <w:style w:type="paragraph" w:customStyle="1" w:styleId="FeatureRecipeSubRecipeTitle">
    <w:name w:val="FeatureRecipeSubRecipeTitle"/>
    <w:basedOn w:val="RecipeSubrecipeTitle"/>
    <w:qFormat/>
    <w:rsid w:val="00510494"/>
    <w:pPr>
      <w:shd w:val="clear" w:color="auto" w:fill="BFBFBF" w:themeFill="background1" w:themeFillShade="BF"/>
    </w:pPr>
  </w:style>
  <w:style w:type="paragraph" w:customStyle="1" w:styleId="FeatureRecipeIngredientHead">
    <w:name w:val="FeatureRecipeIngredientHead"/>
    <w:basedOn w:val="RecipeIngredientHead"/>
    <w:qFormat/>
    <w:rsid w:val="00510494"/>
    <w:pPr>
      <w:shd w:val="clear" w:color="auto" w:fill="BFBFBF" w:themeFill="background1" w:themeFillShade="BF"/>
    </w:pPr>
  </w:style>
  <w:style w:type="paragraph" w:customStyle="1" w:styleId="FeatureRecipeTime">
    <w:name w:val="FeatureRecipeTime"/>
    <w:basedOn w:val="RecipeTime"/>
    <w:qFormat/>
    <w:rsid w:val="00510494"/>
    <w:pPr>
      <w:shd w:val="clear" w:color="auto" w:fill="BFBFBF" w:themeFill="background1" w:themeFillShade="BF"/>
    </w:pPr>
  </w:style>
  <w:style w:type="paragraph" w:customStyle="1" w:styleId="RecipeVariationPara">
    <w:name w:val="RecipeVariationPara"/>
    <w:basedOn w:val="RecipeVariationHead"/>
    <w:qFormat/>
    <w:rsid w:val="00510494"/>
    <w:rPr>
      <w:i/>
      <w:u w:val="none"/>
    </w:rPr>
  </w:style>
  <w:style w:type="paragraph" w:customStyle="1" w:styleId="FeatureRecipeVariationPara">
    <w:name w:val="FeatureRecipeVariationPara"/>
    <w:basedOn w:val="RecipeVariationPara"/>
    <w:qFormat/>
    <w:rsid w:val="00510494"/>
    <w:pPr>
      <w:shd w:val="clear" w:color="auto" w:fill="BFBFBF" w:themeFill="background1" w:themeFillShade="BF"/>
    </w:pPr>
  </w:style>
  <w:style w:type="paragraph" w:customStyle="1" w:styleId="RecipeVariation2">
    <w:name w:val="RecipeVariation2"/>
    <w:basedOn w:val="RecipeVariationH2"/>
    <w:qFormat/>
    <w:rsid w:val="00510494"/>
    <w:rPr>
      <w:i/>
    </w:rPr>
  </w:style>
  <w:style w:type="paragraph" w:customStyle="1" w:styleId="FeatureRecipeVariation2">
    <w:name w:val="FeatureRecipeVariation2"/>
    <w:basedOn w:val="RecipeVariation2"/>
    <w:qFormat/>
    <w:rsid w:val="00510494"/>
    <w:pPr>
      <w:shd w:val="clear" w:color="auto" w:fill="BFBFBF" w:themeFill="background1" w:themeFillShade="BF"/>
    </w:pPr>
  </w:style>
  <w:style w:type="paragraph" w:customStyle="1" w:styleId="FeatureRecipeNutritionInfo">
    <w:name w:val="FeatureRecipeNutritionInfo"/>
    <w:basedOn w:val="RecipeNutritionInfo"/>
    <w:qFormat/>
    <w:rsid w:val="00510494"/>
    <w:pPr>
      <w:shd w:val="clear" w:color="auto" w:fill="BFBFBF" w:themeFill="background1" w:themeFillShade="BF"/>
    </w:pPr>
  </w:style>
  <w:style w:type="paragraph" w:customStyle="1" w:styleId="FeatureRecipeFootnote">
    <w:name w:val="FeatureRecipeFootnote"/>
    <w:basedOn w:val="RecipeFootnote"/>
    <w:qFormat/>
    <w:rsid w:val="00510494"/>
    <w:pPr>
      <w:shd w:val="clear" w:color="auto" w:fill="BFBFBF" w:themeFill="background1" w:themeFillShade="BF"/>
    </w:pPr>
  </w:style>
  <w:style w:type="paragraph" w:customStyle="1" w:styleId="FeatureRecipeUSMeasure">
    <w:name w:val="FeatureRecipeUSMeasure"/>
    <w:basedOn w:val="RecipeUSMeasure"/>
    <w:qFormat/>
    <w:rsid w:val="00510494"/>
    <w:pPr>
      <w:shd w:val="clear" w:color="auto" w:fill="BFBFBF" w:themeFill="background1" w:themeFillShade="BF"/>
    </w:pPr>
  </w:style>
  <w:style w:type="paragraph" w:customStyle="1" w:styleId="FeatureRecipeMetricMeasure">
    <w:name w:val="FeatureRecipeMetricMeasure"/>
    <w:basedOn w:val="RecipeMetricMeasure"/>
    <w:qFormat/>
    <w:rsid w:val="00510494"/>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510494"/>
    <w:pPr>
      <w:shd w:val="clear" w:color="auto" w:fill="BFBFBF" w:themeFill="background1" w:themeFillShade="BF"/>
    </w:pPr>
  </w:style>
  <w:style w:type="paragraph" w:customStyle="1" w:styleId="FeatureRecipeTableHead">
    <w:name w:val="FeatureRecipeTableHead"/>
    <w:basedOn w:val="RecipeTableHead"/>
    <w:qFormat/>
    <w:rsid w:val="00510494"/>
    <w:pPr>
      <w:shd w:val="clear" w:color="auto" w:fill="BFBFBF" w:themeFill="background1" w:themeFillShade="BF"/>
    </w:pPr>
  </w:style>
  <w:style w:type="paragraph" w:customStyle="1" w:styleId="FeatureRecipeVariationHead">
    <w:name w:val="FeatureRecipeVariationHead"/>
    <w:basedOn w:val="RecipeVariationHead"/>
    <w:qFormat/>
    <w:rsid w:val="00510494"/>
    <w:pPr>
      <w:shd w:val="clear" w:color="auto" w:fill="BFBFBF" w:themeFill="background1" w:themeFillShade="BF"/>
    </w:pPr>
  </w:style>
  <w:style w:type="paragraph" w:customStyle="1" w:styleId="FeatureRecipeVariationH2">
    <w:name w:val="FeatureRecipeVariationH2"/>
    <w:basedOn w:val="RecipeVariationH2"/>
    <w:qFormat/>
    <w:rsid w:val="00510494"/>
    <w:pPr>
      <w:shd w:val="clear" w:color="auto" w:fill="BFBFBF" w:themeFill="background1" w:themeFillShade="BF"/>
    </w:pPr>
  </w:style>
  <w:style w:type="paragraph" w:customStyle="1" w:styleId="FeatureRecipeProcedureHead">
    <w:name w:val="FeatureRecipeProcedureHead"/>
    <w:basedOn w:val="RecipeProcedureHead"/>
    <w:qFormat/>
    <w:rsid w:val="00510494"/>
    <w:pPr>
      <w:shd w:val="clear" w:color="auto" w:fill="BFBFBF" w:themeFill="background1" w:themeFillShade="BF"/>
    </w:pPr>
  </w:style>
  <w:style w:type="paragraph" w:customStyle="1" w:styleId="RecipeNoteHead">
    <w:name w:val="RecipeNoteHead"/>
    <w:basedOn w:val="RecipeFootnote"/>
    <w:qFormat/>
    <w:rsid w:val="00510494"/>
    <w:rPr>
      <w:b/>
      <w:i/>
    </w:rPr>
  </w:style>
  <w:style w:type="paragraph" w:customStyle="1" w:styleId="FeatureRecipeNoteHead">
    <w:name w:val="FeatureRecipeNoteHead"/>
    <w:basedOn w:val="RecipeNoteHead"/>
    <w:qFormat/>
    <w:rsid w:val="00510494"/>
    <w:pPr>
      <w:shd w:val="clear" w:color="auto" w:fill="BFBFBF" w:themeFill="background1" w:themeFillShade="BF"/>
    </w:pPr>
  </w:style>
  <w:style w:type="paragraph" w:customStyle="1" w:styleId="FeatureRecipeNotePara">
    <w:name w:val="FeatureRecipeNotePara"/>
    <w:basedOn w:val="FeatureRecipeNoteHead"/>
    <w:qFormat/>
    <w:rsid w:val="00510494"/>
    <w:rPr>
      <w:b w:val="0"/>
      <w:i w:val="0"/>
      <w:sz w:val="18"/>
    </w:rPr>
  </w:style>
  <w:style w:type="paragraph" w:customStyle="1" w:styleId="RecipeNotePara">
    <w:name w:val="RecipeNotePara"/>
    <w:basedOn w:val="FeatureRecipeNotePara"/>
    <w:rsid w:val="00510494"/>
    <w:pPr>
      <w:shd w:val="clear" w:color="auto" w:fill="FFFFFF" w:themeFill="background1"/>
    </w:pPr>
  </w:style>
  <w:style w:type="paragraph" w:customStyle="1" w:styleId="RecipeNoteHead3">
    <w:name w:val="RecipeNoteHead3"/>
    <w:basedOn w:val="RecipeNotePara"/>
    <w:qFormat/>
    <w:rsid w:val="00510494"/>
    <w:rPr>
      <w:i/>
    </w:rPr>
  </w:style>
  <w:style w:type="paragraph" w:customStyle="1" w:styleId="FeatureRecipeNoteHead3">
    <w:name w:val="FeatureRecipeNoteHead3"/>
    <w:basedOn w:val="RecipeNoteHead3"/>
    <w:qFormat/>
    <w:rsid w:val="00510494"/>
    <w:pPr>
      <w:shd w:val="clear" w:color="auto" w:fill="BFBFBF" w:themeFill="background1" w:themeFillShade="BF"/>
    </w:pPr>
  </w:style>
  <w:style w:type="paragraph" w:customStyle="1" w:styleId="FeatureRecipeNoteHead4">
    <w:name w:val="FeatureRecipeNoteHead4"/>
    <w:basedOn w:val="FeatureRecipeNoteHead3"/>
    <w:qFormat/>
    <w:rsid w:val="00510494"/>
    <w:rPr>
      <w:b/>
    </w:rPr>
  </w:style>
  <w:style w:type="paragraph" w:customStyle="1" w:styleId="RecipeNoteHead4">
    <w:name w:val="RecipeNoteHead4"/>
    <w:basedOn w:val="FeatureRecipeNoteHead4"/>
    <w:qFormat/>
    <w:rsid w:val="00510494"/>
    <w:pPr>
      <w:shd w:val="clear" w:color="auto" w:fill="FFFFFF" w:themeFill="background1"/>
    </w:pPr>
  </w:style>
  <w:style w:type="character" w:customStyle="1" w:styleId="BoldItalic">
    <w:name w:val="BoldItalic"/>
    <w:rsid w:val="00510494"/>
    <w:rPr>
      <w:b/>
      <w:i/>
    </w:rPr>
  </w:style>
  <w:style w:type="character" w:customStyle="1" w:styleId="Bold">
    <w:name w:val="Bold"/>
    <w:rsid w:val="00510494"/>
    <w:rPr>
      <w:b/>
    </w:rPr>
  </w:style>
  <w:style w:type="character" w:customStyle="1" w:styleId="boldred">
    <w:name w:val="bold red"/>
    <w:rsid w:val="00510494"/>
  </w:style>
  <w:style w:type="table" w:customStyle="1" w:styleId="ColorfulGrid2">
    <w:name w:val="Colorful Grid2"/>
    <w:basedOn w:val="TableNormal"/>
    <w:uiPriority w:val="73"/>
    <w:rsid w:val="00E21211"/>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E21211"/>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E21211"/>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E21211"/>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E21211"/>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E21211"/>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E21211"/>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E21211"/>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E21211"/>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E21211"/>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E21211"/>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510494"/>
    <w:rPr>
      <w:rFonts w:ascii="Arial" w:eastAsia="Times New Roman" w:hAnsi="Arial" w:cs="Times New Roman"/>
      <w:b/>
      <w:snapToGrid w:val="0"/>
      <w:sz w:val="60"/>
      <w:szCs w:val="20"/>
    </w:rPr>
  </w:style>
  <w:style w:type="table" w:styleId="ColorfulGrid">
    <w:name w:val="Colorful Grid"/>
    <w:basedOn w:val="TableNormal"/>
    <w:uiPriority w:val="73"/>
    <w:rsid w:val="0051049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51049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51049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510494"/>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51049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10494"/>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510494"/>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51049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1049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510494"/>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1049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yperlink" Target="http://www.nintex.com/en-US/Products/Pages/NintexWorkflowForProjectServer2010.aspx"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comments" Target="comment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Sad_cry" Type="http://schemas.openxmlformats.org/officeDocument/2006/relationships/image" Target="images/Sad_cry.png"/><Relationship Id="wiley_logo" Type="http://schemas.openxmlformats.org/officeDocument/2006/relationships/image" Target="images/wiley_logo.tif"/><Relationship Id="Love" Type="http://schemas.openxmlformats.org/officeDocument/2006/relationships/image" Target="images/Love.png"/></Relationships>
</file>

<file path=customUI/customUI.xml><?xml version="1.0" encoding="utf-8"?>
<customUI xmlns:xsi="http://www.w3.org/2001/XMLSchema-instance" xmlns="http://schemas.microsoft.com/office/2006/01/customui">
  <ribbon>
    <tabs>
      <tab idMso="TabHome">
        <!-- Hides Paragraph, Font and Styles Groups -->
        <group idMso="GroupParagraph" visible="false"/>
        <group idMso="GroupFont" visible="false"/>
        <group idMso="GroupStyles" visible="false"/>
        <!-- Customizes tools available for Fonts Group -->
        <group id="Fonts" label="Fonts">
          <toggleButton idMso="Bold"/>
          <toggleButton idMso="Italic"/>
          <gallery idMso="TextHighlightColorPicker"/>
        </group>
        <group label="All Styles" id="Styles1">
          <comboBox idMso="StyleGalleryClassic"/>
          <button idMso="StylesPane" size="normal"/>
          <button id="ShowStyleArea" label="Show Style Area" screentip="Switches to Draft view to display names of applied styles in right margin." size="normal" onAction="StyleArea" imageMso="PropertySheet"/>
        </group>
        <!--Display Style Area 
                <group id="StyleArea" label="StyleArea">
                   </group>
                -->
        <!--  Insert Comment or Query -->
        <group id="SDMacros" label="Wiley Macros">
          <button imageMso="D" id="Directive" label="Apply Directive" screentip="Use to insert a Directive paragraph to communicate special instructions within the manuscript. These will be removed at layout." size="normal" onAction="Insert_Directive_Paragraph" keytip="DI"/>
          <menu imageMso="Q" id="Queries" label="Insert Query" itemSize="normal" keytip="QY">
            <button imageMso="Q" id="QueryInline" label="Insert Inline Query" screentip="Use to insert a Query  into a line of text. Best used with Track Changes on." onAction="Insert_Query_into_Text" keytip="QI"/>
            <button imageMso="Q" id="QueryPara" label="Insert Query Paragraph" screentip="Use to insert a Query  as a separate paragraph." onAction="Insert_Query_Paragraph" keytip="QP"/>
          </menu>
          <!-- Wiley Macros   -->
          <menu id="Tools" label="More Tools . . ." screentip="Macros that may be useful for working with your manuscript." itemSize="normal">
            <!-- Title Case -->
            <button id="StyCkS" imageMso="StylesStyleInspector" label="Validate Styles [File]" screentip="Confirms that all styles in the document are valid WileySD; if not, user can select correct style." onAction="RunValidateStylesSingle"/>
            <button id="StyCkB" imageMso="StylesStyleInspector" label="Validate Styles [Batch]" screentip="Confirms that all styles in the a group of files are valid WileySD; if not, user can select correct style." onAction="RunValidateStylesBatch"/>
            <button id="TitleCase2" imageMso="FormControlLabel" label="Title Case Current Selection" screentip="Changes selected text to title case, with proper case for articles and prepositions." onAction="RealTitleCase"/>
            <button id="Artlog" imageMso="PhotoAlbumInsert" label="Art Log [Single File]" screentip="Creates an art inventory log for this file." onAction="ArtLog"/>
            <button id="ArtLogBatch" imageMso="PhotoAlbumEdit" label="Batch Art Log [Word Format]" screentip="Creates an art inventory log, in Word format, for all files in this folder." onAction="RunArtLogBatch"/>
            <button id="ArtLogBatchXL" imageMso="PhotoAlbumEdit" label="Batch Art Log [Excel Format]" screentip="Creates an art inventory log, in Excel format, for all files in this folder." onAction="BatchArtRoutineXL"/>
            <button id="KeyTermsList" imageMso="FieldsUpdate" label="KeyTermsList" screentip="Creates key terms list for this document." onAction="KeyTermsList"/>
            <button id="TableOfContentsSD" label="Create Table of Contents [File]" onAction="RunTOCFile" screentip="Creates an Table of Contents for this file." imageMso="TableOfContentsDialog"/>
            <button id="TableOfContentsSDB" label="Create Table of Contents [Batch]" onAction="RunTOCBatch" screentip="Creates an Table of Contents for multiple files that you select." imageMso="TableOfContentsDialog"/>
            <button id="UnlinkAllFields" label="Convert Fields to Plain Text" onAction="UnlinkAllFields" screentip="Removes all field links from the document." imageMso="FieldsUpdate"/>
            <button id="EdHeaders" label="Insert Header" onAction="EdHeaders" screentip="Inserts an ISBN-specific header." imageMso="HeaderFooterInsert"/>
            <button id="CPNS" label="Insert Consecutive Page Numbers" onAction="RunConsPg" screentip="Renumbers selected documents with consecutive page numbers." imageMso="HeaderFooterInsert"/>
            <button id="AWS" onAction="CalloutChecks" label="Check Callouts" imageMso="OmsSlideInsert" screentip="Checks for art/table callouts in text against art/table placement slugs."/>
            <button id="VersionInfo" label="Version" screentip="Displays WileySD version information." onAction="Version"/>
          </menu>
        </group>
        <group id="Basics" label="Wiley Basics">
          <button id="ParaA" label="Para" size="normal" onAction="Para" keytip="PA"/>
          <button id="ChapterTitleA" label="ChapterTitle" onAction="ChapterTitle" size="normal" keytip="CT"/>
          <button id="ConvertTableA" label="Convert Text to Table" onAction="FormatTable" size="normal" keytip="TB"/>
          <button id="TableCaptionA" label="TableCaption" onAction="TableCaption" size="normal" keytip="TC"/>
          <button id="TableHeadA" label="TableHead" onAction="TableHead" size="normal" keytip="TH"/>
          <button id="TableEntryA" label="TableEntry" onAction="TableEntry" size="normal" keytip="TE"/>
          <button id="InsertTableA" label="Insert Table" screentip="Provides a form to set up a table for auto-insertion." onAction="InsertTable" imageMso="TableDrawTable" size="normal" keytip="IT"/>
          <button label="Insert Figure Slug" onAction="Figure_Slug" screentip="Inserts basic format for a Slug to indicate placement and caption of a figure." id="FigureSlugInsertA" imageMso="GoTo" size="normal" keytip="IS"/>
          <button id="SlugStyle" label="Apply Slug Style" onAction="Slug" size="normal" screentip="Applies Slug style for a figure caption." keytip="SS"/>
          <button id="StartFeature1" screentip="Start a feature section by selecting a feature type." label="Start a Feature" size="large" onAction="runFeature" imageMso="F" keytip="FT"/>
          <button id="H1A" label="H1" onAction="H1" size="normal" keytip="H1"/>
          <button id="H2a" label="H2" onAction="H2" size="normal" keytip="H2"/>
          <button id="H3a" label="H3" onAction="H3" size="normal" keytip="H3"/>
          <button id="ListBulletedA" label="Bullet List" onAction="ListBulleted" size="normal" keytip="BL"/>
          <button id="ListNumberedA" label="Numbered List" onAction="ListNumbered" size="normal" keytip="NL"/>
          <button id="ListUnmarkedA" label="Unmarked List" onAction="ListUnmarked" size="normal" keytip="UL"/>
        </group>
        <!-- Version Info 
                <group id="Version" label="WileySD">
                    </group>-->
      </tab>
      <tab idMso="TabPageLayoutWord" visible="false"/>
      <tab idMso="TabMailings" visible="false"/>
      <tab idMso="TabReviewWord">
        <group id="HappyFaces" label="Accept/Reject Revisions" insertBeforeMso="GroupProofing">
          <button id="AcceptRev" label="Accept" screentip="Accepts highlighted text, or entire current para if nothing is selected, then moves to next para." size="large" onAction="Accept_Changes" image="Love" keytip="RR"/>
          <button id="RejectRev" label="Reject" screentip="Rejects highlighted text, or entire current para if nothing is selected, then moves to next para." size="large" onAction="Reject_Changes" image="Sad_cry" keytip="AA"/>
        </group>
      </tab>
      <!-- Commenting and Author Queries Group -->
      <tab id="SDUnits" label="SD Units" keytip="U">
        <!-- Unit openers -->
        <group id="Parts" label="Parts and Sections">
          <button id="PartTitle" label="PartTitle" screentip="Applies PartTitle style to text." size="normal" onAction="PartTitle"/>
          <button id="PartIntroductionPara" label="PartIntroductionPara" screentip="Use for an introductory paragraph in a part section." size="normal" onAction="PartIntroductionPara"/>
          <button id="PartFeaturingList" label="PartFeaturingList" screentip="Use for a contents list on a part page." size="normal" onAction="PartFeaturingList"/>
          <button id="SectionTitle" label="SectionTitle" screentip="Applies Section Title  style to text." size="normal" onAction="SectionTitle"/>
        </group>
        <group id="Chapter" label="Chapters">
          <button id="ChapterTitle" label="ChapterTitle" screentip="Applies ChapterTitle style to text." size="normal" onAction="ChapterTitle"/>
          <button id="ChapterSubtitle" label="ChapterSubtitle" screentip="Applies chapter subtitle style to text." size="normal" onAction="ChapterSubtitle"/>
          <button id="ChapterAuthor" label="ChapterAuthor" screentip="Applies chapter author style to text." size="normal" onAction="ChapterAuthor"/>
          <button id="ChapterAuthorAffiliation" label="ChapterAuthorAffiliation" screentip="Professional affiliation of the chapter author." size="normal" onAction="ChapterAuthorAffiliation"/>
          <button id="ChapterIntroductionHead" label="ChapterIntroductionHead" screentip="Heading for chapter introductory paragraphs." size="normal" onAction="ChapterIntroductionHead"/>
          <button id="ChapterIntroductionPara" label="ChapterIntroductionPara" screentip="Chapter introductory paragraphs, before the start of main text." size="normal" onAction="ChapterIntroductionPara"/>
          <button id="ChapterFeaturingList" label="ChapterFeaturingList" screentip="First level of a chapter-level contents list." size="normal" onAction="ChapterFeaturingList"/>
          <button id="ChapterFeaturingListSub" label="ChapterFeaturingListSub" screentip="Second level of a chapter-level contents list." size="normal" onAction="ChapterFeaturingListSub"/>
          <button id="ChapterFeaturingListSub2" label="ChapterFeaturingListSub2" screentip="Third level of a chapter-level contents list." size="normal" onAction="ChapterFeaturingListSub2"/>
          <button id="ChapterCredit" label="ChapterCredit" screentip="Usually a footnote on the chapter opener." size="normal" onAction="ChapterCredit"/>
        </group>
        <group id="Epigraphs" label="Epigraphs">
          <button id="Epigraph" label="Epigraph" screentip="A quotation that begins a chapter or a section." size="normal" onAction="Epigraph"/>
          <button id="EpigraphSource" label="EpigraphSource" screentip="Source - author, text, etc. - of an opening quotation." size="normal" onAction="EpigraphSource"/>
        </group>
        <group id="Frontmatter" label="Frontmatter">
          <button id="BookTitle" screentip="Title of book (for title page)" label="BookTitle" size="normal" onAction="BookTitle"/>
          <button id="BookSubtitle" screentip="Subtitle of book (for title page)" label="BookSubtitle" size="normal" onAction="BookSubtitle"/>
          <button id="BookAuthor" screentip="Author of book (for title page)" label="BookAuthor" size="normal" onAction="BookAuthor"/>
          <button id="BookEdition" screentip="Edition of book (for title page)" label="BookEdition" size="normal" onAction="BookEdition"/>
          <button id="CopyrightA" screentip="Copyright page." label="Copyright" size="normal" onAction="CopyrightStyle"/>
          <button id="Dedication" screentip="Dedication line or paragraph" label="Dedication" size="normal" onAction="Dedication"/>
          <button id="IntroductionTitle" screentip="Introduction title" label="IntroductionTitle" size="normal" onAction="IntroductionTitle"/>
          <button id="PrefaceTitle" screentip="Preface title" label="PrefaceTitle" size="normal" onAction="PrefaceTitle"/>
          <button id="SignatureLine" screentip="A signature and perhaps place and date, such as at the end of a letter or preface, often right-aligned." label="SignatureLine" size="normal" onAction="SignatureLine"/>
          <button id="MatterTitle1" screentip="Title for any of the front or back matter component titles that do not already have specific names." label="MatterTitle" size="normal" onAction="MatterTitle"/>
        </group>
        <group id="TOCStyles" label="Table of Contents">
          <button id="TOCTitle" screentip="Table of Contents title" label="TOCTitle" size="normal" onAction="TOCTitle"/>
          <button id="ContentsAbstract" screentip="Brief description of the contents of a chapter or article for the contents page." label="ContentsAbstract" size="normal" onAction="ContentsAbstract"/>
          <button id="ContentsPartTitle" screentip="TOC part title" label="ContentsPartTitle" size="normal" onAction="ContentsPartTitle"/>
          <button id="ContentsChapterTitle" screentip="TOC chapter title" label="ContentsChapterTitle" size="normal" onAction="ContentsChapterTitle"/>
          <button id="ContentsH1" screentip="TOC first level heading" label="ContentsH1" size="normal" onAction="ContentsH1"/>
          <button id="ContentsH2" screentip="TOC second level heading" label="ContentsH2" size="normal" onAction="ContentsH2"/>
          <button id="ContentsH3" screentip="TOC  third level heading" label="ContentsH3" size="normal" onAction="ContentsH3"/>
        </group>
        <!--  Back Matter -->
        <group id="BackMatter" label="Backmatter">
          <button id="EndnoteTitle" screentip="Endnote title (can also be used as title for Endnote at end of a chapter)" label="EndnoteTitle" size="normal" onAction="EndnoteTitle"/>
          <button id="EndnoteEntry2" screentip="An endnote item." label="EndnoteEntry" size="normal" onAction="EndnoteEntry"/>
          <button id="ReferenceTitle" screentip="Reference  title (can also be used as title for Reference section at end of a chapter)" label="ReferenceTitle" size="normal" onAction="ReferenceTitle"/>
          <button id="Reference2" screentip="A bibliographic reference item." label="Reference" size="normal" onAction="Reference"/>
          <button id="ReferenceAnnotation" screentip="Descriptive annotation to a bibliographic reference." label="ReferenceAnnotation" size="normal" onAction="ReferenceAnnotation"/>
          <button id="AppendixTitle" screentip="Appendix title" label="AppendixTitle" size="normal" onAction="AppendixTitle"/>
          <button id="BibliographyTitle" screentip="Bibliography title" label="BibliographyTitle" size="normal" onAction="BibliographyTitle"/>
          <button id="BibliographyEntry2" screentip="A bibliography item." label="BibliographyEntry" size="normal" onAction="BibliographyEntry"/>
          <button id="MatterTitle2" screentip="Title for any of the front or back matter component titles that do not already have specific names." label="MatterTitle" size="normal" onAction="MatterTitle"/>
        </group>
        <!-- Glossary -->
        <group id="Glossary" label="Glossary">
          <button id="GlossaryTitle" screentip="Title of Glossary file, usually contains the text Glossary" label="GlossaryTitle" size="normal" onAction="GlossaryTitle"/>
          <button id="GlossaryDefinition" screentip="Definitions within a glossary." label="GlossaryDefinition" size="normal" onAction="GlossaryDefinition"/>
          <button id="GlossaryLetter" screentip="Letter within a glossary." label="GlossaryLetter" size="normal" onAction="GlossaryLetter"/>
          <button id="GlossaryTerm" screentip="Terms within a glossary." label="GlossaryTerm" size="normal" onAction="GlossaryTerm"/>
        </group>
        <!-- Index -->
        <group id="Index" label="Index">
          <button id="IndexTitle" screentip="Title of Index file, usually contains the text Index" label="IndexTitle" size="normal" onAction="IndexTitle"/>
          <button id="IndexLetter" screentip="Letter heading within an index" label="IndexLetter" size="normal" onAction="IndexLetter"/>
          <button id="IndexNote" screentip="Note to readers" label="IndexNote" size="normal" onAction="IndexNote"/>
          <button id="Index1" screentip="Main-level index entries" label="Index1" size="normal" onAction="Index1"/>
          <button id="Index2" screentip="Second-level index entries" label="Index2" size="normal" onAction="Index2"/>
          <button id="Index3" screentip="Third-level index entries" label="Index3" size="normal" onAction="Index3"/>
        </group>
        <!-- Metadata -->
        <group id="Metadata" label="Meta Data">
          <button id="DOI" screentip="The digital object identifier (DOI) of the current article (mainly used in journals)." label="DOI" size="normal" onAction="DOI"/>
          <button id="AuthorBio" screentip="A biographical paragraph about the author." label="AuthorBio" size="normal" onAction="AuthorBio"/>
          <button id="AbstractHead" screentip="A heading within an abstract section." label="AbstractHead" size="normal" onAction="AbstractHead"/>
          <button id="AbstractPara" screentip="An abstract section summarizing the content of the chapter or article." label="AbstractPara" size="normal" onAction="AbstractPara"/>
          <button id="KeywordsPara" screentip="A list of keywords describing the content of the chapter or article." label="KeywordsPara" size="normal" onAction="KeywordsPara"/>
          <button id="BookReviewItem" screentip="The bibliographic information for a book being reviewed (mainly used in journals)." label="BookReviewItem" size="normal" onAction="BookReviewItem"/>
          <button id="BookReviewAuthor" screentip="The author of a book review (mainly used in journals)." label="BookReviewAuthor" size="normal" onAction="BookReviewAuthor"/>
        </group>
      </tab>
      <!-- Body Text Styles -->
      <tab id="SDBody" label="SD Body" keytip="B">
        <!-- Paragraph styles -->
        <group id="Paragraphs" label="Paragraphs">
          <button id="Para" label="Para" screentip="A regular body text paragraph." size="large" onAction="Para" imageMso="TextDirectionContext"/>
          <button id="ParaContinued" label="ParaContinued" screentip="A paragraph that continues from before a list, graphic, etc." size="normal" onAction="ParaContinued"/>
          <button id="ParaBulleted" label="ParaBulleted" screentip="A regular paragraph that uses a bullet." size="normal" onAction="ParaBulleted"/>
          <button id="ParaNumbered" label="ParaNumbered" screentip="A regular paragraph that uses a number." size="normal" onAction="ParaNumbered"/>
          <button id="CrossRefPara" label="CrossRefPara" screentip="A paragraph that indicates a cross-reference to another section in the book." size="normal" onAction="CrossRefPara"/>
        </group>
        <!-- Heading styles -->
        <group id="Headings" label="Headings">
          <button id="TextBreak" label="TextBreak" screentip="Indicator for a break between sections that uses white space or an ornament in layout." size="large" onAction="Text_Break" imageMso="SmartArtChangeColorsGallery"/>
          <button id="H1" label="H1" screentip="Applies first-level heading style to text." size="normal" onAction="H1"/>
          <button id="H2" label="H2" screentip="Applies second-level heading style to text." size="normal" onAction="H2"/>
          <button id="H3" label="H3" screentip="Applies third-level heading style to text." size="normal" onAction="H3"/>
          <button id="H4" label="H4" screentip="Applies fourth-level heading style to text." size="normal" onAction="H4"/>
          <button id="H5" label="H5" screentip="Applies fifth-level heading style to text." size="normal" onAction="H5"/>
          <button id="H6" label="H6" screentip="Applies sixth-level heading style to text." size="normal" onAction="H6"/>
        </group>
        <!--  Character Styles -->
        <group id="CharacterStyle" label="Character Styles">
          <toggleButton idMso="StylesStyleInspector" label="Style Inspector" description="Indicates paragraph and character styles applied to the selection."/>
          <button idMso="ClearFormatting" description="Clear Formatting" label="Clear Formatting"/>
          <button id="KeyTerm1" screentip="Terms the first time that they are defined in text. Generally appears in print in italic. Used in some designs to generate lists of key terms for the chapter summary section." label="KeyTerm" size="normal" onAction="KeyTerm"/>
          <button id="Variable1" screentip="Placeholder for value that depends on the reader's system setup. Generally appears in print in italic." label="Variable" size="normal" onAction="Variable"/>
          <button id="Superscript1" screentip="Superscripts" label="Superscript" size="normal" onAction="Superscript"/>
          <button id="Subscript1" screentip="Subscripts" label="Subscript" size="normal" onAction="Subscript"/>
          <button id="CrossRefTerm" screentip="Word or words to be tagged as cross-references to another section in the book." label="CrossRefTerm" size="normal" onAction="CrossRefTerm"/>
          <button id="GenusSpecies" label="GenusSpecies" size="normal" onAction="GenusSpecies"/>
          <button id="InlineURLA" label="InlineURL" size="normal" onAction="InlineURL"/>
          <button id="InlineEmail" label="InlineEmail" size="normal" onAction="InlineEmail"/>
          <button id="Callout1" screentip="Style for an in-text callout for a figure, table, or feature." label="Callout" size="normal" onAction="Callout"/>
        </group>
        <!-- Extract Styles -->
        <group id="Extracts" label="Extracts">
          <button id="ExtractHelp" screentip="Instructions for tagging extracts." label="ExtractHelp" size="large" onAction="ExtractHelp" imageMso="HighImportance"/>
          <button id="ExtractPara" screentip="Paragraph(s) extracted from another source." label="ExtractPara" size="normal" onAction="ExtractPara"/>
          <button id="ExtractAttribution" screentip="An attribution such as author or source that may follow an extract." label="ExtractAttribution" size="normal" onAction="ExtractAttribution"/>
          <button id="ExtractListBulleted" screentip="Bulleted list in an extract." label="ExtractListBulleted" size="normal" onAction="ExtractListBulleted"/>
          <button id="ExtractListNumbered" screentip="Numbered list in an extract." label="ExtractListNumbered" size="normal" onAction="ExtractListNumbered"/>
          <button id="QuotePara" screentip="Quoted material, such as pull quotes." label="QuotePara" size="normal" onAction="QuotePara"/>
          <button id="QuoteSource" screentip="The source (author, text) of a quote." label="QuoteSource" size="normal" onAction="QuoteSource"/>
          <button id="PoetryTitle" screentip="The title of a poem." label="PoetryTitle" size="normal" onAction="PoetryTitle"/>
          <button id="PoetryPara" screentip="The text of a poem." label="PoetryPara" size="normal" onAction="PoetryPara"/>
          <button id="PoetrySource" screentip="The source of a poem." label="PoetrySource" size="normal" onAction="PoetrySource"/>
        </group>
        <!-- Special styles -->
        <group id="Special" label="Special">
          <button id="FootnoteEntry" label="FootnoteEntry" screentip="A note that will appear at the bottom of a page." size="normal" onAction="FootnoteEntry"/>
          <button id="Dialog" label="Dialog" screentip="Paragraphs used for a dialog among multiple speakers." size="normal" onAction="Dialog"/>
          <button id="URLPara" label="URLPara" screentip="Standalone paragraph that is only a URL." size="normal" onAction="URLPara"/>
          <button id="FloatingHead" label="FloatingHead" screentip="A heading that is displayed the same throughout a book, regardless of hierarchy." size="normal" onAction="FloatingHead"/>
          <button id="SupplementInstruction" label="SupplementInstruction" screentip="Reader instruction lines for supplements." size="normal" onAction="SupplementInstruction"/>
        </group>
        <group id="Other" label="Other">
          <!-- End of Chapter Styles -->
          <menu id="eoc" label="End of Chapter Headings" itemSize="normal" supertip="Heading styles for end-of-chapter elements.">
            <button id="BibliographyHead" label="BibliographyHead" screentip="Heading for a bibliography section at the end of a chapter." onAction="BibliographyHead"/>
            <button id="BibliographyEntry" label="BibliographyEntry" screentip="A bibliography entry at the end of a chapter." onAction="BibliographyEntry"/>
            <button id="DiscussionHead" label="DiscussionHead" screentip="Heading for a discussion section at the end of a chapter." onAction="DiscussionHead"/>
            <button id="EndnotesHead" label="EndnotesHead" screentip="Heading for an endnotes section at the end of a chapter." onAction="EndnotesHead"/>
            <button id="EndnoteEntry" label="EndnoteEntry" screentip="Endnote entry at the end of a chapter." onAction="EndnoteEntry"/>
            <button id="ExercisesHead" label="ExercisesHead" screentip="Heading for an exercises section at the end of a chapter." onAction="ExercisesHead"/>
            <button id="FurtherReadingHead" label="FurtherReadingHead" screentip="Heading for a further reading section at the end of a chapter." onAction="FurtherReadingHead"/>
            <button id="KeyConceptsHead" label="KeyConceptsHead" screentip="Heading for a key concepts section at the end of a chapter." onAction="KeyConceptsHead"/>
            <button id="KeyTermsHead" label="KeyTermsHead" screentip="Heading for a key terms section at the end of a chapter." onAction="KeyTermsHead"/>
            <button id="ProblemsHead" label="ProblemsHead" screentip="Heading for a problems section at the end of a chapter." onAction="ProblemsHead"/>
            <button id="ReviewHead" label="ReviewHead" screentip="Heading for a review section at the end of a chapter." onAction="ReviewHead"/>
            <button id="SummaryHead" label="SummaryHead" screentip="Heading for a summary section at the end of a chapter." onAction="SummaryHead"/>
            <button id="ReferencesHead" label="ReferencesHead" screentip="Heading for a references section at the end of a chapter." onAction="ReferencesHead"/>
            <button id="Reference" label="Reference" screentip="Reference entry at the end of a chapter." onAction="Reference"/>
            <button id="QuestionsHead" label="QuestionsHead" screentip="Heading for a questions section at the end of a chapter." onAction="QuestionsHead"/>
            <button id="AnswersHead" label="AnswersHead" screentip="Heading for an answers section at the end of a chapter." onAction="AnswersHead"/>
          </menu>
          <!-- Objectives -->
          <menu id="Objectives" label="Objectives" itemSize="normal">
            <button id="ChapterObjectiveTitle" screentip="General Usage: Title of Chapter Objectives for the beginning of chapter. For Sybex: Use for the text Company Name's Exam Objectives Covered in This Chapter." label="ChapterObjectiveTitle" onAction="ChapterObjectiveTitle"/>
            <button id="ChapterObjective" screentip="Objectives listed at the beginning of the chapter" label="ChapterObjective" onAction="ChapterObjective"/>
            <button id="ChapterSubobjective" screentip="Subobjectives listed at the beginning of the chapter" label="ChapterSubobjective" onAction="ChapterSubobjective"/>
            <button id="ObjectiveTitle" screentip="General Usage: Title of objectives listed within chapter at point of discussion. For Sybex: Use for the text Microsoft Exam Objective" label="ObjectiveTitle" onAction="ObjectiveTitle"/>
            <button id="Objective" screentip="Main objectives listed within chapter at point of discussion" label="Objective" onAction="Objective"/>
            <button id="Subobjective" screentip="Subobjectives listed within chapter at the point of discussion" label="Subobjective" onAction="Subobjective"/>
          </menu>
          <!-- Questions and Answers -->
          <menu id="QA" label="Questions and Answers" itemSize="normal">
            <button id="Question" screentip="Questions must be preceded by numbering 1.tab" label="Question" onAction="Question"/>
            <button id="Option" screentip="Option in multiple choice questions; must be preceded by alpha numbering A.tab" label="Option" onAction="OptionStyle"/>
            <button id="Answer" screentip="Answer; must be preceded by text Answer." label="Answer" onAction="Answer"/>
            <button id="Explanation" screentip="Explanation; required after Answer" label="Explanation" onAction="Explanation"/>
            <button id="ShortBlank" screentip="Inserts a short blank line." label="Short blank (insert)" onAction="ShortBlank" imageMso="GoTo"/>
            <button id="LongBlank" screentip="Inserts a long blank line." label="Long blank (insert)" onAction="LongBlank" imageMso="GoTo"/>
          </menu>
          <!-- Sybex Certification Inserts -->
          <menu id="MSExam" label="Sybex Certification" itemSize="normal">
            <button id="AnswerInsert" screentip="Inserts a prestyled Answer section." label="Answer (insert)" onAction="Answer_Insert" imageMso="GoTo"/>
            <button id="QuestionDataInsert" screentip="Inserts Chapter and Objective." label="Chapter/Objective Number Insert" onAction="QuestionDataInsert" imageMso="GoTo"/>
            <button id="ChapterNumberInsert" screentip="Inserts Chapter Number." label="Chapter Number Insert" onAction="ChapterNumberInsert" imageMso="GoTo"/>
            <button id="QuestionData" screentip="Tracks each question's chapter and objective" label="QuestionData" onAction="QuestionData"/>
          </menu>
          <!--  Addresses  -->
          <menu id="Addresses" label="Addresses" itemSize="normal">
            <button id="AddressName" screentip="Name of company or vendor" label="AddressName" onAction="AddressName"/>
            <button id="Address" screentip="Address of company or vendor" label="Address" onAction="Address"/>
            <button id="AddressDescription" screentip="Description of company or vendor" label="AddressDescription" onAction="AddressDescription"/>
          </menu>
          <!-- Custom Styles  -->
          <menu itemSize="normal" id="Custom" label="Custom Styles">
            <button id="CustomChapterOpener" screentip="Custom text on a Chapter Opener." label="CustomChapterOpener" onAction="CustomChapterOpener"/>
            <button id="CustomHead" screentip="Custom heading. Not part of the H1, H2, etc. hierarchy." label="CustomHead" onAction="CustomHead"/>
            <button id="CustomList" screentip="Custom list. Can be bulleted, tab-delimited, etc." label="CustomList" onAction="CustomList"/>
            <button id="CustomStyle1" screentip="Can be used for any style used throughout a book that is not defined in the template. You must establish usage with your editor first." label="CustomStyle1" onAction="CustomStyle1"/>
            <button id="CustomStyle2" screentip="Can be used for any style used throughout a book that is not defined in the template. You must establish usage with your editor first." label="CustomStyle2" onAction="CustomStyle2"/>
            <button id="CustomCharStyle" screentip="Can be used for any character style used throughout a book that is not defined in the template. You must establish usage with your editor first." label="CustomCharStyle" onAction="CustomCharStyle"/>
          </menu>
        </group>
      </tab>
      <!-- List Styles -->
      <tab id="SDLists" label="SD Lists" keytip="P">
        <!-- General styles -->
        <group id="GeneralList" label="Heading">
          <button id="ListHead" screentip="A heading for a bullet, single-column, or numbered list." label="ListHead" size="large" onAction="ListHead" imageMso="PivotTableLayoutShowInOutlineForm"/>
        </group>
        <!-- Bulleted styles -->
        <group id="BulletedList" label="Bulleted">
          <button id="ListBulleted" screentip="Use to list several options or alternative ways of performing a task." label="ListBulleted" size="normal" onAction="ListBulleted"/>
          <button id="ListBulletedSub" screentip="Second-level bulleted list." label="ListBulletedSub" size="normal" onAction="ListBulletedSub"/>
          <button id="ListBulletedSub2" screentip="Third level of a  bulleted list." label="ListBulletedSub2" size="normal" onAction="ListBulletedSub2"/>
        </group>
        <!-- Numbered styles -->
        <group id="NumberedList" label="Numbered or Outline">
          <button id="ListNumbered" screentip="Generally used for steps describing how to perform a procedure." label="ListNumbered" size="normal" onAction="ListNumbered"/>
          <button id="ListNumberedSub" screentip="Second-level numbered list; generally used for substeps within a numbered list." label="ListNumberedSub" size="normal" onAction="ListNumberedSub"/>
          <button id="ListNumberedSub2" screentip="Third-level numbered list." label="ListNumberedSub2" size="normal" onAction="ListNumberedSub2"/>
          <button id="ListNumberedSub3" screentip="Fourth-level numbered list." label="ListNumberedSub3" size="normal" onAction="ListNumberedSub3"/>
        </group>
        <!-- Unmarked styles -->
        <group id="UnmarkedList" label="Unmarked">
          <button id="ListUnmarked" screentip="Single-column list that is not bulleted or numbered." label="ListUnmarked" size="normal" onAction="ListUnmarked"/>
          <button id="ListUnmarkedSub" screentip="Second level unmarked list." label="ListUnmarkedSub" size="normal" onAction="ListUnmarkedSub"/>
          <button id="ListUnmarkedSub2" screentip="Third level unmarked list." label="ListUnmarkedSub2" size="normal" onAction="ListUnmarkedSub2"/>
        </group>
        <!-- ListPara styles -->
        <group id="ListParaStyles" label="Paras in Lists">
          <button id="ListPara" screentip="Continuation paragraph in a numbered, bulleted, or single-column list" label="ListPara" size="normal" onAction="ListPara"/>
          <button id="ListParaSub" screentip="Continuation paragraph in second-level numbered, bulleted, or single-column list" label="ListParaSub" size="normal" onAction="ListParaSub"/>
          <button id="ListParaSub2" screentip="Continuation paragraph at third level." label="ListParaSub2" size="normal" onAction="ListParaSub2"/>
        </group>
        <!-- Tabular styles -->
        <group id="TabularLists" label="Multicolumn or Tabular">
          <button id="ApplyTabular" screentip="Converts selected tab-delimited text to a tabular list." label="Convert Text to Tabular" onAction="ApplyTabularLists" size="normal" imageMso="TableAutoFormat"/>
          <button id="TabularEntry" screentip="Multicolumn lists. Use multicolumn lists for simple lists of tabular data." label="TabularEntry" size="normal" onAction="TabularEntry"/>
          <button id="TabularEntrySub" screentip="Multicolumn nested list." label="TabularEntrySub" size="normal" onAction="TabularEntrySub"/>
          <button id="RemoveTable2" label="Remove Table Format" screentip="Converts a table to tab-delimited text." size="normal" onAction="RemoveTable" imageMso="TableEraser"/>
        </group>
        <!-- Non list styles -->
        <group id="NonList" label="Non List">
          <button id="ParaContinued2" screentip="A paragraph continued from a bullet or numbered item that should not be marked with a bullet or number." label="ParaContinued" size="normal" onAction="ParaContinued"/>
          <button id="ParaBulleted2" screentip="A paragraph-style list marked with a bullet. Note: Use ListBulleted for an indented bullet list." label="ParaBulleted" size="normal" onAction="ParaBulleted"/>
          <button id="ParaNumbered2" screentip="A paragraph-style list marked with a number. Note: Use ListNumbered for an indented numbered list." label="ParaNumbered" size="normal" onAction="ParaNumbered"/>
        </group>
        <!-- Checklist styles -->
        <group id="CheckList" label="Checklist">
          <button id="ListCheck" screentip="A list with ballot boxes." label="ListCheck" size="normal" onAction="ListCheck"/>
          <button id="ListCheckSub" screentip="Second-level ballot boxes." label="ListCheckSub" size="normal" onAction="ListCheckSub"/>
        </group>
        <!-- Run In List styles -->
        <group id="Runin" label="Runin">
          <button id="RunInHead" screentip="Use for lists with run-in heads when the head is a different or has special spacing requirements." label="RunInHead" size="normal" onAction="RunInHead"/>
          <button id="RunInPara" screentip="Regular text in a run-in line. Lines will be run-in during composition." label="RunInPara" size="normal" onAction="RunInPara"/>
          <button id="RunInHeadSub" screentip="Nested versions of RunInHead and RunInPara (see above)." label="RunInHeadSub" size="normal" onAction="RunInHeadSub"/>
          <button id="RunInParaSub" screentip="Regular text in a nested run-in line. Lines will be run-in during composition." label="RunInParaSub" size="normal" onAction="RunInParaSub"/>
        </group>
      </tab>
      <tab id="SDTables" label="SD  Figs+Tables" keytip="G">
        <!-- Figure Styles -->
        <group id="Figures" label="Figures">
          <button size="normal" label="Insert Figure Slug" onAction="Figure_Slug" screentip="Inserts basic format for a Slug to indicate placement and caption of a figure." id="FigureSlugInsert" imageMso="GoTo"/>
          <button size="normal" label="Insert Graphic Slug" onAction="Graphic_Slug" screentip="Inserts basic format for a Slug to indicate placement and caption of a graphic (unnumbered figure)." id="GraphicSlugInsert" imageMso="GoTo"/>
          <button size="normal" label="Insert Margin Icon Slug" onAction="IconMargin_Slug" screentip="Inserts basic format for a Slug to indicate placement and caption of a margin icon." id="MarginIconSlugInsert" imageMso="GoTo"/>
          <button id="Slug" screentip="Applies Slug style to a line of text that Indicates placement of figures, graphic, or IconMargins" label="Slug (style only)" size="normal" onAction="Slug"/>
          <button id="FigureSource" screentip="Source credit for a figure." label="FigureSource" size="normal" onAction="FigureSource"/>
          <button id="FigureLabel" screentip="Figure labels that will be incorporated into a screen capture." label="Figure Label" size="normal" onAction="FigureLabel"/>
        </group>
        <!-- Equation Styles -->
        <group id="Equations" label="Equations">
          <button id="Equation" screentip="Unnumbered equation." label="Equation" size="normal" onAction="Equation"/>
          <button id="EquationNumbered" screentip="Numbered equation" label="EquationNumbered" size="normal" onAction="EquationNumbered"/>
          <button id="ListWhere" screentip="A where list that follows an equation." label="Where List" size="normal" onAction="ListWhere"/>
        </group>
        <!-- Table Styles -->
        <group id="Tables" label="Tables">
          <button id="InsertTable" label="Insert Table" screentip="Provides a form to set up a table for auto-insertion." size="normal" onAction="InsertTable" imageMso="TableDrawTable"/>
          <button id="FormatTable" label="Convert Text to Table" screentip="Coverts tab-delimited text to a WileySD table." size="normal" onAction="FormatTable" imageMso="TableAutoFormat"/>
          <button id="RemoveTable" label="Remove Table Format" screentip="Converts a table to tab-delimited text." size="normal" onAction="RemoveTable" imageMso="TableEraser"/>
          <button id="TableCaption" screentip="Table caption" label="TableCaption" size="normal" onAction="TableCaption"/>
          <button id="TableEntry" screentip="Text within table cells." label="TableEntry" size="normal" onAction="TableEntry"/>
          <button id="TableHead" screentip="Heading row of a table." label="TableHead" size="normal" onAction="TableHead"/>
          <button id="TableFootnote" screentip="Note at the end of a table." label="TableFootnote" size="normal" onAction="TableFootnote"/>
          <button id="TableSource" screentip="Source of a reprinted table." label="TableSource" size="normal" onAction="TableSource"/>
        </group>
      </tab>
      <!--  Features -->
      <tab id="SDFeatures" label="SD Features" keytip="K">
        <!-- Feature Types -->
        <group label="Feature Types" id="BoxTypes">
          <button onAction="DisplayFeaturesInstructions" screentip="Instructions for using Feature styles" label="Instructions" id="FeatInstr" size="large" imageMso="HighImportance"/>
          <button id="StartFeature" screentip="Start a feature section by selecting a feature type." label="Start a Feature" size="large" onAction="runFeature" imageMso="F"/>
        </group>
        <!-- Feature Body Elements -->
        <group id="FeatureBody" label="Feature Body Elements">
          <button id="FeatureType" screentip="Title of a  feature section in the manuscript" label="FeatureType" size="normal" onAction="FeatureType"/>
          <button id="FeatureTitle" screentip="Title of a  feature section in the manuscript" label="FeatureTitle" size="normal" onAction="FeatureTitle"/>
          <button id="FeatureTitleSub" screentip="Subtitle of a  feature section in the manuscript" label="FeatureTitleSub" size="normal" onAction="FeatureTitleSub"/>
          <button id="FeaturePara" screentip="Regular Feature text." label="FeaturePara" size="normal" onAction="FeaturePara"/>
          <button id="FeatureParaContinued" screentip="For a continuing a paragraph that has been interrupted by another style, such as a list." label="FeatureParaContinued" size="normal" onAction="FeatureParaContinued"/>
          <button id="FeatureSource" screentip="A credit line for information contained in a Feature." label="FeatureSource" size="normal" onAction="FeatureSource"/>
          <button id="FeatureH1" screentip="First level heading within a feature." label="FeatureH1" size="normal" onAction="FeatureH1"/>
          <button id="FeatureH2" screentip="Second level heading within a feature." label="FeatureH2" size="normal" onAction="FeatureH2"/>
          <button id="FeatureH3" screentip="Third level heading within a feature." label="FeatureH3" size="normal" onAction="FeatureH3"/>
          <button id="FeatureH1alt" screentip="Alternate first level heading within a feature (for use only with specific products)." label="FeatureH1alt" size="normal" onAction="FeatureH1alt"/>
          <button id="FeatureH2alt" screentip="Alternate second level heading within a feature (for use only with specific products)." label="FeatureH2alt" size="normal" onAction="FeatureH2alt"/>
          <button id="FeatureH4" screentip="Fourth level heading within a feature." label="FeatureH4" size="normal" onAction="FeatureH4"/>
        </group>
        <group id="FeatureSpecial" label="Feature Special Elements">
          <button id="FeatureEquation" screentip="Equation within a feature." label="FeatureEquation" size="normal" onAction="FeatureEquation"/>
          <button id="FeatureExtract" screentip="Extract within a feature." label="FeatureExtract" size="normal" onAction="FeatureExtract"/>
          <button id="FeatureExtractSource" screentip="Credit  line for an extract within a feature." label="FeatureExtractSource" size="normal" onAction="FeatureExtractSource"/>
          <button id="FeatureSlug" screentip="A figure slug contained in a Feature." label="FeatureSlug" size="normal" onAction="FeatureSlug"/>
          <button id="FeatureFigureSource" screentip="A figure source contained in a Feature." label="FeatureFigureSource" size="normal" onAction="FeatureFigureSource"/>
          <button id="FeatureTableCaption" screentip="A table caption contained in a Feature. Use regular table styles for the actual table." label="FeatureTableCaption" size="normal" onAction="FeatureTableCaption"/>
          <button id="FeatureFootnote" screentip="A footnote contained in a Feature." label="FeatureFootnote" size="normal" onAction="FeatureFootnote"/>
          <button id="FeatureReference" screentip="A reference contained in a Feature." label="FeatureReference" size="normal" onAction="FeatureReference"/>
        </group>
        <!-- Feature Lists -->
        <group label="Feature Lists" id="FeatureList">
          <button id="FeatureListHead" screentip="Heading for a list within a feature." label="FeatureListHead" size="normal" onAction="FeatureListHead"/>
          <button id="FeatureListBulleted" screentip="Bulleted list in a feature" label="FeatureListBulleted" size="normal" onAction="FeatureListBulleted"/>
          <button id="FeatureListBulletedSub" screentip="Nested bulleted list in a feature." label="FeatureListBulletedSub" size="normal" onAction="FeatureListBulletedSub"/>
          <button id="FeatureListNumbered" screentip="Numbered lists in a feature." label="FeatureListNumbered" size="normal" onAction="FeatureListNumbered"/>
          <button id="FeatureListNumberedSub" screentip="Nested numbered list in a feature." label="FeatureListNumberedSub" size="normal" onAction="FeatureListNumberedSub"/>
          <button id="FeatureListCheck" screentip="Ballot Feature list in a feature." label="FeatureListCheck" size="normal" onAction="FeatureListCheck"/>
          <button id="FeatureListUnmarked" screentip="Single-column unmarked list in a feature." label="FeatureListUnmarked" size="normal" onAction="FeatureListUnmarked"/>
          <button id="FeatureListUnmarkedSub" screentip="Nested single-column lists within a feature." label="FeatureListUnmarkedSub" size="normal" onAction="FeatureListUnmarkedSub"/>
          <button id="FeatureListPara" screentip="For continuation paragraphs of numbered, bulleted, or single-column lists within a feature." label="FeatureListPara" size="normal" onAction="FeatureListPara"/>
          <button id="FeatureListParaSub" screentip="For nested continuation paragraphs of numbered, bulleted, or single-column lists in Features" label="FeatureListParaSub" size="normal" onAction="FeatureListParaSub"/>
          <button id="FeatureRunInHead" screentip="Used for lists of terms or options defined within the text; use FeatureRunInHead for bolded term or option, and use FeatureRunInPara for definition or explanation" label="FeatureRunInHead" size="normal" onAction="FeatureRunInHead"/>
          <button id="FeatureRunInPara" label="FeatureRunInPara" size="normal" onAction="FeatureRunInPara"/>
          <button id="FeatureRunInHeadSub" screentip="Used for nested lists of terms or options defined within another list; use FeatureRunInHeadSub for bolded term or option, and use FeatureRunInParaSub for definition or explanation" label="FeatureRunInHeadSub" size="normal" onAction="FeatureRunInHeadSub"/>
          <button id="FeatureRunInParaSub" label="FeatureRunInParaSub" size="normal" onAction="FeatureRunInParaSub"/>
        </group>
        <!-- Feature Code -->
        <group id="FeatureCode" label="Feature Code">
          <button id="FeatureCodeSnippet" screentip="Sample program lines in a Feature, separated from text into their own paragraphs" label="FeatureCodeSnippet" size="normal" onAction="FeatureCodeSnippet"/>
          <button id="FeatureCodeSnippetSub" screentip="Nested program lines in a Feature; used within a numbered or bulleted list" label="FeatureCodeSnippetSub" size="normal" onAction="FeatureCodeSnippetSub"/>
          <button id="FeatureCodeScreen" screentip="Highlighted lines of code within a code snippet." label="FeatureCodeScreen" size="normal" onAction="FeatureCodeScreen"/>
          <button id="FeatureCode80" screentip="Sample program lines in a Feature, separated from text into their own paragraphs" label="FeatureCode80" size="normal" onAction="FeatureCode80"/>
          <button id="FeatureCode80Sub" screentip="Nested program lines in a Feature; used within a numbered or bulleted list" label="FeatureCode80Sub" size="normal" onAction="FeatureCode80Sub"/>
          <button id="FeatureURLPara" screentip="URLs separated from main text in Feature into its own paragraph" label="FeatureURLPara" size="normal" onAction="FeatureURLPara"/>
          <button id="FeatureSubFeatureType" screentip="For Wrox series only: A note or tip within a Feature. Because of complications of embedding a feature within a feature, use of this style is discouraged." label="FeatureSubFeatureType" size="normal" onAction="FeatureSubFeatureType"/>
          <button id="FeatureSubFeaturePara" label="FeatureSubFeaturePara" size="normal" onAction="FeatureSubFeaturePara" screentip="For Wrox series only: A note or tip within a Feature. Because of complications of embedding a feature within a feature, use of this style is discouraged."/>
        </group>
        <!-- Feature Recipes -->
        <group id="FeatureRecipes" label="Feature Recipes">
          <button id="FeatureRecipeTitle" label="FeatureRecipeTitle" size="normal" onAction="FeatureRecipeTitle"/>
          <button id="FeatureRecipeYield" label="FeatureRecipeYield" size="normal" onAction="FeatureRecipeYield"/>
          <button id="FeatureRecipeIngredientList" label="FeatureRecipeIngredientList" size="normal" onAction="FeatureRecipeIngredientList"/>
          <button id="FeatureRecipeProcedure" label="FeatureRecipeProcedure" size="normal" onAction="FeatureRecipeProcedure"/>
        </group>
      </tab>
      <!-- Recipes -->
      <tab id="SDRecipes" label="SD Recipes" keytip="J">
        <group id="RegularRecipe" label="Basic">
          <button id="RecipeTitle" screentip="Title of a recipe." label="RecipeTitle" size="normal" onAction="RecipeTitle"/>
          <button id="RecipeTitleAlternative" screentip="Alternative title for a recipe." label="RecipeTitleAlternative" size="normal" onAction="RecipeTitleAlternative"/>
          <button id="RecipeSubRecipeTitle" screentip="Title for a subrecipe within a main recipe." label="RecipeSubRecipeTitle" size="normal" onAction="RecipeSubRecipeTitle"/>
          <button id="RecipeYield" screentip="Yield line in a recipe." label="RecipeYield" size="normal" onAction="RecipeYield"/>
          <button id="RecipeIntro" screentip="Introductory text in a recipe." label="RecipeIntro" size="normal" onAction="RecipeIntro"/>
          <button id="RecipeIngredientHead" screentip="Ingredient heading in a recipe." label="RecipeIngredientHead" size="normal" onAction="RecipeIngredientHead"/>
          <button id="RecipeIngredientList" screentip="Ingredient listing in a recipe." label="RecipeIngredientList" size="normal" onAction="RecipeIngredientList"/>
          <button id="RecipeProcedureHead" screentip="Heading for a  procedure section in a recipe." label="RecipeProcedureHead" size="normal" onAction="RecipeProcedureHead"/>
          <button id="RecipeProcedure" screentip="Preparation procedure or instructions for a recipe." label="RecipeProcedure" size="normal" onAction="RecipeProcedure"/>
          <button id="RecipeTime" screentip="Cooking time line for a recipe." label="RecipeTime" size="normal" onAction="RecipeTime"/>
          <button id="RecipeVariationH1" screentip="First-level heading for a variation section in a recipe." label="RecipeVariationH1" size="normal" onAction="RecipeVariationH1"/>
          <button id="RecipeVariationH2" screentip="Second-level heading for a variation section in a recipe." label="RecipeVariationH2" size="normal" onAction="RecipeVariationH2"/>
          <button id="RecipeVariationFlavor" screentip="Alternate flavor instructions in a recipe." label="RecipeVariationFlavor" size="normal" onAction="RecipeVariationFlavor"/>
          <button id="RecipeVariationPreparation" screentip="Alternate preparation instructions in a recipe." label="RecipeVariationPreparation" size="normal" onAction="RecipeVariationPreparation"/>
          <button id="RecipeNutritionInfo" screentip="Nutritional information for a recipe." label="RecipeNutritionInfo" size="normal" onAction="RecipeNutritionInfo"/>
          <button id="RecipeFootnote" screentip="Footnote in a recipe." label="RecipeFootnote" size="normal" onAction="RecipeFootnote"/>
        </group>
        <!-- Recipe Tables -->
        <group label="Recipe Table" id="RecipeTable">
          <button label="Insert Recipe Table" id="InsertRecipeTable" onAction="InsertRecipeTable" screentip="Setup and insert a recipe table for certain culinary titles." size="large" imageMso="CreateTable"/>
          <button id="RecipeTableHead" screentip="Heading column for a recipe table." label="RecipeTableHead" size="normal" onAction="RecipeTableHead"/>
          <button id="RecipeIngredientList2" screentip="Ingredient listing in a recipe." label="RecipeIngredientList" size="normal" onAction="RecipeIngredientList"/>
          <button id="RecipeProcedure2" screentip="Preparation procedure or instructions for a recipe." label="RecipeProcedure" size="normal" onAction="RecipeProcedure"/>
          <button id="RecipeUSMeasure" screentip="For use in recipe table that details US and metric measurements." label="RecipeUSMeasure" size="normal" onAction="RecipeUSMeasure"/>
          <button id="RecipeMetricMeasure" screentip="For use in recipe table that details US and metric measurements." label="RecipeMetricMeasure" size="normal" onAction="RecipeMetricMeasure"/>
          <button id="RecipePercentage" screentip="For use in recipe table that details ingredient percentage." label="RecipePercentage" size="normal" onAction="RecipePercentage"/>
        </group>
      </tab>
      <!--  and Program Listings -->
      <tab id="SDCode" label="SD Code" keytip="C">
        <group label="Snippets and Listings" id="CodeBody">
          <button id="CodeSnippet" screentip="Partial code listings or sample lines of code standing as separate paragraphs" label="CodeSnippet" size="normal" onAction="CodeSnippet"/>
          <button id="CodeScreen" screentip="Line(s) of code highlighted with a screen. For characters that are highlighted, use the character style CodeHighlight." label="CodeScreen" size="normal" onAction="CodeScreen"/>
          <button id="Code80" screentip="Line(s) of code set in a smaller font to accommodate longer lines." label="Code80" size="normal" onAction="Code80"/>
          <button id="CodeSnippetSub" screentip="Nested partial code listings or sample lines of code separated from text into own paragraphs. DO NOT use for indented code lines within a code snippet. You must use spaces for indented lines within a CodeSnippet." label="CodeSnippetSub" size="normal" onAction="CodeSnippetSub"/>
          <button id="CodeScreenSub" screentip="Highlighted line(s) of  code within a list. For characters that are highlighted, use the character style CodeHighlight. DO NOT use for indented code lines within a code snippet. You must use spaces for indented lines within a CodeSnippet." label="CodeScreenSub" size="normal" onAction="CodeScreenSub"/>
          <button id="Code80Sub" screentip="Nested line(s) of code set in a smaller font to accommodate longer lines." label="Code80Sub" size="normal" onAction="Code80Sub"/>
          <button id="CodeListing" screentip="Complete code/program listings, preceded by a CodeTitle." label="CodeListing" size="normal" onAction="CodeListing"/>
          <button id="CodeTitle" screentip="Required titles of complete code/program listings." label="CodeTitle" size="normal" onAction="CodeTitle"/>
          <button id="CodeHead" screentip="A subhead within a code listing." label="CodeHead" size="normal" onAction="CodeHead"/>
          <button id="URLPara2" screentip="URLs separated from text into their own paragraph" label="URLPara" size="normal" onAction="URLPara"/>
        </group>
        <!-- Code Character Styles -->
        <group id="CharacterCode" label="Character Styles">
          <toggleButton idMso="StylesStyleInspector"/>
          <button idMso="ClearFormatting" label="Clear Formatting"/>
          <button id="InlineURL" screentip="URL within a paragraph of text. Monospace font." label="InlineURL" size="normal" onAction="InlineURL"/>
          <button id="InlineCode" screentip="Program font for code or filenames within a paragraph. Monospace font." label="InlineCode" size="normal" onAction="InlineCode"/>
          <button id="InlineCodeVariable" screentip="Program font variable in a paragraph. Italic monospace font." label="InlineCodeVariable" size="normal" onAction="InlineCodeVariable"/>
          <button id="InlineCodeUserInput" screentip="Program font within a paragraph that the reader should type in. Bold monospace font." label="InlineCodeUserInput" size="normal" onAction="InlineCodeUserInput"/>
          <button id="InlineCodeUserInputVariable" screentip="Program font variable within a paragraph that the reader should type in and replace with their own entry, such as a filename. Bold/italic monospace font." label="InlineCodeUserInputVariable" size="normal" onAction="InlineCodeUserInputVariable"/>
          <button id="CodeHighlight" screentip="To point out a line of code to readers. Apply only to CodeSnippet and CodeListing paragraphs." label="CodeHighlight" size="normal" onAction="CodeHighlight"/>
          <button id="KeyTerm" screentip="Terms the first time that they are defined in text. Generally appears in print in italic. Used in some designs to generate lists of key terms for the chapter summary section." label="KeyTerm" size="normal" onAction="KeyTerm"/>
          <button id="Variable" screentip="Placeholder for value that depends on the reader's system setup. Generally appears in print in italic." label="Variable" size="normal" onAction="Variable"/>
          <button id="Superscript" screentip="Superscripts" label="Superscript" size="normal" onAction="Superscript"/>
          <button id="Subscript" screentip="Subscripts" label="Subscript" size="normal" onAction="Subscript"/>
          <button id="UserInput" screentip="Text the reader should type in. Generally bold in print." label="UserInput" size="normal" onAction="UserInput"/>
          <button id="UserInputVariable" screentip="Variable the reader should type in and replace with their own entry, such as a filename. Generally appears in print as bold/italic." label="UserInputVariable" size="normal" onAction="UserInputVariable"/>
          <button id="MenuArrow" screentip="Symbol used for options the reader chooses from a menu, such as File - Open." label="MenuArrow" size="normal" onAction="MenuArrowInsert"/>
          <button id="Callout2" screentip="Style for an in-text callout for a figure, table, or feature." label="Callout" size="normal" onAction="Callout"/>
          <menu id="codecolordrop" label="Color Styles" size="normal" supertip="Various colors used for code in 4-color titles.">
            <button id="CodeColorBlue" screentip="Applies the style CodeColorBlue" label="CodeColorBlue" onAction="CodeColorBlue"/>
            <button id="CodeColorBlue2" screentip="Applies the style CodeColorBlue2" label="CodeColorBlue2" onAction="CodeColorBlue2"/>
            <button id="CodeColorBlue3" screentip="Applies the style CodeColorBlue3" label="CodeColorBlue3" onAction="CodeColorBlue3"/>
            <button id="CodeColorBlueGreen" screentip="Applies the style CodeColorBlueGreen" label="CodeColorBlueGreen" onAction="CodeColorBlueGreen"/>
            <button id="CodeColorBrown" screentip="Applies the style CodeColorBrown" label="CodeColorBrown" onAction="CodeColorBrown"/>
            <button id="CodeColorDkBlue" screentip="Applies the style CodeColorDkBlue" label="CodeColorDkBlue" onAction="CodeColorDkBlue"/>
            <button id="CodeColorGreen" screentip="Applies the style CodeColorGreen" label="CodeColorGreen" onAction="CodeColorGreen"/>
            <button id="CodeColorGreen2" screentip="Applies the style CodeColorGreen2" label="CodeColorGreen2" onAction="CodeColorGreen2"/>
            <button id="CodeColorGrey30" screentip="Applies the style CodeColorGrey30" label="CodeColorGrey30" onAction="CodeColorGrey30"/>
            <button id="CodeColorGrey55" screentip="Applies the style CodeColorGrey55" label="CodeColorGrey55" onAction="CodeColorGrey55"/>
            <button id="CodeColorGrey80" screentip="Applies the style CodeColorGrey80" label="CodeColorGrey80" onAction="CodeColorGrey80"/>
            <button id="CodeColorHotPink" screentip="Applies the style CodeColorHotPink" label="CodeColorHotPink" onAction="CodeColorHotPink"/>
            <button id="CodeColorMagenta" screentip="Applies the style CodeColorMagenta" label="CodeColorMagenta" onAction="CodeColorMagenta"/>
            <button id="CodeColorOrange" screentip="Applies the style CodeColorOrange" label="CodeColorOrange" onAction="CodeColorOrange"/>
            <button id="CodeColorPeach" screentip="Applies the style CodeColorPeach" label="CodeColorPeach" onAction="CodeColorPeach"/>
            <button id="CodeColorPurple" screentip="Applies the style CodeColorPurple" label="CodeColorPurple" onAction="CodeColorPurple"/>
            <button id="CodeColorPurple2" screentip="Applies the style CodeColorPurple2" label="CodeColorPurple2" onAction="CodeColorPurple2"/>
            <button id="CodeColorRed" screentip="Applies the style CodeColorRed" label="CodeColorRed" onAction="CodeColorRed"/>
            <button id="CodeColorRed2" screentip="Applies the style CodeColorRed2" label="CodeColorRed2" onAction="CodeColorRed2"/>
            <button id="CodeColorRed3" screentip="Applies the style CodeColorRed3" label="CodeColorRed3" onAction="CodeColorRed3"/>
            <button id="CodeColorTealBlue" screentip="Applies the style CodeColorTealBlue" label="CodeColorTealBlue" onAction="CodeColorTealBlue"/>
            <button id="CodeColorWhite" screentip="Applies the style CodeColorWhite" label="CodeColorWhite" onAction="CodeColorWhite"/>
          </menu>
        </group>
        <group label="Color" id="CodeColor">
          <button id="ColorMacro" screentip="Determines color of highlighted text and replaces all text in that color with selected style." label="Convert Color" size="large" onAction="RunTagColor" imageMso="AppointmentColorDialog"/>
        </group>
      </tab>
      <!--  Symbols -->
      <tab id="SDSymbols" label="SD Symbols" keytip="Q">
        <!-- Instructions -->
        <group id="Instructions" label="Instructions">
          <button id="SymbolExplanation" onAction="SymbolExplanation" label="Instructions for Use" size="large" screentip="Instructions for use." imageMso="HighImportance"/>
        </group>
        <!-- Dashes -->
        <group id="Dashes" label="Dashes">
          <button id="EmDash" onAction="EmDash" label="Em Dash" size="normal"/>
          <button id="EnDash" onAction="EnDash" label="En Dash" size="normal"/>
          <button id="EmSpaceSymbol" onAction="EmSpaceSymbol" label="Em Space" size="normal"/>
          <button id="EnSpaceSymbol" onAction="EnSpaceSymbol" label="En Space" size="normal"/>
        </group>
        <group id="SymbolMenus" label="Other Symbols">
          <!-- Arrows -->
          <menu id="Arrows" label="Arrows" itemSize="normal">
            <button id="MenuArrowInsert" onAction="MenuArrowInsert" label="Insert Menu Arrow" imageMso="ShapeRightArrow"/>
            <button id="RightArrow" onAction="RightArrow" label="→" imageMso="RightArrow2"/>
            <button id="LeftArrow" onAction="LeftArrow" label="←" imageMso="LeftArrow2"/>
            <button id="UpArrow" onAction="UpArrow" label="↑" imageMso="OutlineMoveUp"/>
            <button id="DownArrow" onAction="DownArrow" label="↓" imageMso="OutlineMoveDown"/>
            <button id="ContinuationArrowSymbol" onAction="ContinuationArrowSymbol" label="↵ Continuation Arrow"/>
          </menu>
          <!-- Math -->
          <menu id="Math" label="Math" itemSize="normal">
            <button id="TimesSymbol" onAction="TimesSymbol" label="× Multiply"/>
            <button id="Division" onAction="Division" label="÷ Divide"/>
            <button id="PlusMinus" onAction="PlusMinus" label="± Plus-Minus"/>
            <button id="EqLess" onAction="EqLess" label="≤ Equal or Less"/>
            <button id="EqGreater" onAction="EqGreater" label="≥ Equal or Greater"/>
            <button id="EqNot" onAction="EqNot" label="≠ Not Equal"/>
            <button id="AlmostEq" onAction="ApproxEq" label="≈ Almost Equal"/>
            <button id="ApproxEq" onAction="ApproxEq" label="≅ Approx. Equal"/>
            <button id="HalfSymbol" onAction="HalfSymbol" label="½ Case One-Half"/>
            <button id="QuarterSymbol" onAction="QuarterSymbol" label="¼  Case One-Quarter"/>
            <button id="ThreeQuarterSymbol" onAction="ThreeQuarterSymbol" label="¾ Case Three-Quarter"/>
          </menu>
          <!-- Measurements -->
          <menu id="Measurement" label="Measurement" itemSize="normal">
            <button id="Degree" onAction="Degree" label="° Degree"/>
            <button id="Minute" onAction="Minute" label="′ Foot/Minute/Prime"/>
            <button id="Second" onAction="Second" label="″ Inch/Second/Double-Prime"/>
          </menu>
          <!-- Marks -->
          <menu id="Marks" label="Marks" itemSize="normal">
            <button id="Copyright" onAction="Copyright" label="© Copyright"/>
            <button id="AMSymbol" onAction="AMSymbol" label="A.M."/>
            <button id="PMSymbol" onAction="PMSymbol" label="P.M."/>
            <button id="ParaMark" onAction="ParaMark" label="¶ Paragraph"/>
            <button id="SmileySymbol" onAction="SmileySymbol" label="☺ Smiley Face"/>
            <button id="Trademark" onAction="Trademark" label="™ Trademark"/>
            <button id="RegMark" onAction="RegMark" label="® Registered"/>
            <button id="ServiceMarkSymbol" onAction="ServiceMarkSymbol" label="℠ Service Mark"/>
          </menu>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1131E48F65234EA9A10442461D642F" ma:contentTypeVersion="7" ma:contentTypeDescription="Create a new document." ma:contentTypeScope="" ma:versionID="8b0eb29f1f6033e1113dd35d90ace06c">
  <xsd:schema xmlns:xsd="http://www.w3.org/2001/XMLSchema" xmlns:xs="http://www.w3.org/2001/XMLSchema" xmlns:p="http://schemas.microsoft.com/office/2006/metadata/properties" xmlns:ns2="93c2c0a6-ca45-4a0e-8e57-b246e65d93c6" targetNamespace="http://schemas.microsoft.com/office/2006/metadata/properties" ma:root="true" ma:fieldsID="b48011576403e0536454f52899721de5"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93c2c0a6-ca45-4a0e-8e57-b246e65d93c6">THEVAULT-100-78</_dlc_DocId>
    <_dlc_DocIdUrl xmlns="93c2c0a6-ca45-4a0e-8e57-b246e65d93c6">
      <Url>https://intranet.advisicon.com:447/clients/wiley/_layouts/DocIdRedir.aspx?ID=THEVAULT-100-78</Url>
      <Description>THEVAULT-100-78</Description>
    </_dlc_DocIdUrl>
  </documentManagement>
</p:properties>
</file>

<file path=customXml/item5.xml><?xml version="1.0" encoding="utf-8"?>
<b:Sources xmlns:b="http://schemas.openxmlformats.org/officeDocument/2006/bibliography" xmlns="http://schemas.openxmlformats.org/officeDocument/2006/bibliography" SelectedStyle="\TURABIAN.XSL" StyleName="Turabian">
  <b:Source>
    <b:Tag>Joh10</b:Tag>
    <b:SourceType>Book</b:SourceType>
    <b:Guid>{9F04861E-413D-4923-B151-D808ACC41F11}</b:Guid>
    <b:Author>
      <b:Author>
        <b:NameList>
          <b:Person>
            <b:Last>Atkins</b:Last>
            <b:First>John</b:First>
          </b:Person>
        </b:NameList>
      </b:Author>
    </b:Author>
    <b:Title>Cool Is...</b:Title>
    <b:Year>2010</b:Year>
    <b:City>Atlanta</b:City>
    <b:Publisher>Atlantic Books</b:Publisher>
    <b:RefOrder>1</b:RefOrder>
  </b:Source>
</b:Sources>
</file>

<file path=customXml/itemProps1.xml><?xml version="1.0" encoding="utf-8"?>
<ds:datastoreItem xmlns:ds="http://schemas.openxmlformats.org/officeDocument/2006/customXml" ds:itemID="{3E46D8A8-4A9A-4A56-9FC2-D77ACF7FB600}">
  <ds:schemaRefs>
    <ds:schemaRef ds:uri="http://schemas.microsoft.com/sharepoint/events"/>
  </ds:schemaRefs>
</ds:datastoreItem>
</file>

<file path=customXml/itemProps2.xml><?xml version="1.0" encoding="utf-8"?>
<ds:datastoreItem xmlns:ds="http://schemas.openxmlformats.org/officeDocument/2006/customXml" ds:itemID="{C8C17633-009F-4BE3-80AD-7C0A56E071A4}">
  <ds:schemaRefs>
    <ds:schemaRef ds:uri="http://schemas.microsoft.com/sharepoint/v3/contenttype/forms"/>
  </ds:schemaRefs>
</ds:datastoreItem>
</file>

<file path=customXml/itemProps3.xml><?xml version="1.0" encoding="utf-8"?>
<ds:datastoreItem xmlns:ds="http://schemas.openxmlformats.org/officeDocument/2006/customXml" ds:itemID="{0FACBA33-B2F4-4BBB-9296-1187CEB8B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968631-C507-4674-9B50-735136C77B83}">
  <ds:schemaRefs>
    <ds:schemaRef ds:uri="http://schemas.microsoft.com/office/2006/metadata/properties"/>
    <ds:schemaRef ds:uri="93c2c0a6-ca45-4a0e-8e57-b246e65d93c6"/>
  </ds:schemaRefs>
</ds:datastoreItem>
</file>

<file path=customXml/itemProps5.xml><?xml version="1.0" encoding="utf-8"?>
<ds:datastoreItem xmlns:ds="http://schemas.openxmlformats.org/officeDocument/2006/customXml" ds:itemID="{023FB10F-2494-419D-909C-510EFB5D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WileySD2007.dotm</Template>
  <TotalTime>48</TotalTime>
  <Pages>1</Pages>
  <Words>6027</Words>
  <Characters>34359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40306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Atkins</dc:creator>
  <cp:lastModifiedBy>Tim Runcie</cp:lastModifiedBy>
  <cp:revision>16</cp:revision>
  <dcterms:created xsi:type="dcterms:W3CDTF">2012-09-13T17:27:00Z</dcterms:created>
  <dcterms:modified xsi:type="dcterms:W3CDTF">2012-09-13T18:15:00Z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0x010100CE1131E48F65234EA9A10442461D642F</vt:lpwstr>
  </property>
  <property fmtid="{D5CDD505-2E9C-101B-9397-08002B2CF9AE}" pid="3" name="_dlc_DocIdItemGuid">
    <vt:lpwstr>6ae71a94-fc3f-448a-9af0-03d00fd8cbd5</vt:lpwstr>
  </property>
  <property fmtid="{D5CDD505-2E9C-101B-9397-08002B2CF9AE}" pid="4" name="Depricated?">
    <vt:lpwstr>keep</vt:lpwstr>
  </property>
</Properties>
</file>