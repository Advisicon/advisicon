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tif" ContentType="image/.tif"/>
  <Override PartName="/word/document.xml" ContentType="application/vnd.openxmlformats-officedocument.wordprocessingml.document.main+xml"/>
  <Override PartName="/word/customizations.xml" ContentType="application/vnd.ms-word.keyMapCustomization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b9970fdc6240464f" Type="http://schemas.microsoft.com/office/2006/relationships/ui/extensibility" Target="customUI/customUI.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22EAC" w:rsidRDefault="00922EAC" w:rsidP="004520EC">
      <w:pPr>
        <w:pStyle w:val="ChapterTitle"/>
        <w:rPr>
          <w:ins w:id="0" w:author="Odum, Amy - Hoboken" w:date="2012-07-24T16:18:00Z"/>
        </w:rPr>
      </w:pPr>
      <w:ins w:id="1" w:author="Odum, Amy - Hoboken" w:date="2012-07-24T16:18:00Z">
        <w:r>
          <w:t>Chapter 5</w:t>
        </w:r>
      </w:ins>
    </w:p>
    <w:p w:rsidR="00C740CD" w:rsidRDefault="00C740CD" w:rsidP="004520EC">
      <w:pPr>
        <w:pStyle w:val="ChapterTitle"/>
      </w:pPr>
      <w:del w:id="2" w:author="DM" w:date="2012-08-17T19:50:00Z">
        <w:r w:rsidDel="001A0D8B">
          <w:delText xml:space="preserve">The </w:delText>
        </w:r>
      </w:del>
      <w:r>
        <w:t>End Users’ Critical Success Factors: Using</w:t>
      </w:r>
      <w:r w:rsidR="00B47C24">
        <w:t xml:space="preserve"> MS</w:t>
      </w:r>
      <w:r>
        <w:t xml:space="preserve"> Project 2010</w:t>
      </w:r>
    </w:p>
    <w:p w:rsidR="00BF039B" w:rsidRDefault="00BF039B">
      <w:pPr>
        <w:pStyle w:val="QueryPara"/>
        <w:rPr>
          <w:ins w:id="3" w:author="DM" w:date="2012-08-21T05:19:00Z"/>
        </w:rPr>
        <w:pPrChange w:id="4" w:author="DM" w:date="2012-08-21T05:19:00Z">
          <w:pPr>
            <w:pStyle w:val="H1"/>
          </w:pPr>
        </w:pPrChange>
      </w:pPr>
      <w:commentRangeStart w:id="5"/>
      <w:ins w:id="6" w:author="DM" w:date="2012-08-21T05:19:00Z">
        <w:del w:id="7" w:author="Jeff Jacobson" w:date="2012-09-13T11:21:00Z">
          <w:r w:rsidDel="000C3889">
            <w:delText>[</w:delText>
          </w:r>
          <w:commentRangeStart w:id="8"/>
          <w:r w:rsidDel="000C3889">
            <w:delText xml:space="preserve">AU: Please insert specific cites in text to Microsoft references or cut </w:delText>
          </w:r>
        </w:del>
      </w:ins>
      <w:ins w:id="9" w:author="DM" w:date="2012-08-21T05:20:00Z">
        <w:del w:id="10" w:author="Jeff Jacobson" w:date="2012-09-13T11:21:00Z">
          <w:r w:rsidDel="000C3889">
            <w:delText xml:space="preserve">them </w:delText>
          </w:r>
        </w:del>
      </w:ins>
      <w:ins w:id="11" w:author="DM" w:date="2012-08-21T05:19:00Z">
        <w:del w:id="12" w:author="Jeff Jacobson" w:date="2012-09-13T11:21:00Z">
          <w:r w:rsidDel="000C3889">
            <w:delText>from reference list</w:delText>
          </w:r>
        </w:del>
      </w:ins>
      <w:commentRangeEnd w:id="8"/>
      <w:del w:id="13" w:author="Jeff Jacobson" w:date="2012-09-13T11:21:00Z">
        <w:r w:rsidR="0079792E" w:rsidDel="000C3889">
          <w:rPr>
            <w:rStyle w:val="CommentReference"/>
            <w:rFonts w:asciiTheme="minorHAnsi" w:eastAsiaTheme="minorHAnsi" w:hAnsiTheme="minorHAnsi" w:cstheme="minorBidi"/>
            <w:snapToGrid/>
          </w:rPr>
          <w:commentReference w:id="8"/>
        </w:r>
      </w:del>
      <w:ins w:id="14" w:author="DM" w:date="2012-08-21T05:19:00Z">
        <w:del w:id="15" w:author="Jeff Jacobson" w:date="2012-09-13T11:21:00Z">
          <w:r w:rsidDel="000C3889">
            <w:delText>]</w:delText>
          </w:r>
        </w:del>
      </w:ins>
      <w:commentRangeEnd w:id="5"/>
      <w:del w:id="16" w:author="Jeff Jacobson" w:date="2012-09-13T11:21:00Z">
        <w:r w:rsidR="00D8125A" w:rsidDel="000C3889">
          <w:rPr>
            <w:rStyle w:val="CommentReference"/>
            <w:rFonts w:asciiTheme="minorHAnsi" w:eastAsiaTheme="minorHAnsi" w:hAnsiTheme="minorHAnsi" w:cstheme="minorBidi"/>
            <w:snapToGrid/>
          </w:rPr>
          <w:commentReference w:id="5"/>
        </w:r>
      </w:del>
    </w:p>
    <w:p w:rsidR="00C740CD" w:rsidRDefault="00C740CD" w:rsidP="004520EC">
      <w:pPr>
        <w:pStyle w:val="H1"/>
      </w:pPr>
      <w:r>
        <w:t>In This Chapter</w:t>
      </w:r>
    </w:p>
    <w:p w:rsidR="00502A0B" w:rsidRDefault="001A0D8B" w:rsidP="004520EC">
      <w:pPr>
        <w:pStyle w:val="Para"/>
      </w:pPr>
      <w:ins w:id="17" w:author="DM" w:date="2012-08-17T19:50:00Z">
        <w:r>
          <w:t xml:space="preserve">Here we examine, </w:t>
        </w:r>
      </w:ins>
      <w:del w:id="18" w:author="DM" w:date="2012-08-17T19:50:00Z">
        <w:r w:rsidR="00892BD8" w:rsidDel="001A0D8B">
          <w:delText>F</w:delText>
        </w:r>
      </w:del>
      <w:ins w:id="19" w:author="DM" w:date="2012-08-17T19:50:00Z">
        <w:r>
          <w:t>f</w:t>
        </w:r>
      </w:ins>
      <w:r w:rsidR="00892BD8">
        <w:t>rom an end user</w:t>
      </w:r>
      <w:r w:rsidR="00ED3AC4">
        <w:t>’</w:t>
      </w:r>
      <w:r w:rsidR="00892BD8">
        <w:t xml:space="preserve">s perspective, </w:t>
      </w:r>
      <w:del w:id="20" w:author="DM" w:date="2012-08-17T19:50:00Z">
        <w:r w:rsidR="00892BD8" w:rsidDel="001A0D8B">
          <w:delText>let’s now</w:delText>
        </w:r>
        <w:r w:rsidR="00167323" w:rsidDel="001A0D8B">
          <w:delText xml:space="preserve"> </w:delText>
        </w:r>
        <w:r w:rsidR="00892BD8" w:rsidDel="001A0D8B">
          <w:delText>e</w:delText>
        </w:r>
        <w:r w:rsidR="009812E2" w:rsidDel="001A0D8B">
          <w:delText>xamine</w:delText>
        </w:r>
        <w:r w:rsidR="00892BD8" w:rsidDel="001A0D8B">
          <w:delText xml:space="preserve"> </w:delText>
        </w:r>
      </w:del>
      <w:r w:rsidR="00892BD8">
        <w:t>those</w:t>
      </w:r>
      <w:r w:rsidR="009812E2">
        <w:t xml:space="preserve"> </w:t>
      </w:r>
      <w:del w:id="21" w:author="DM" w:date="2012-08-17T19:50:00Z">
        <w:r w:rsidR="009812E2" w:rsidDel="001A0D8B">
          <w:delText>C</w:delText>
        </w:r>
      </w:del>
      <w:ins w:id="22" w:author="DM" w:date="2012-08-17T19:50:00Z">
        <w:r>
          <w:t>c</w:t>
        </w:r>
      </w:ins>
      <w:r w:rsidR="009812E2">
        <w:t xml:space="preserve">ritical </w:t>
      </w:r>
      <w:del w:id="23" w:author="DM" w:date="2012-08-17T19:50:00Z">
        <w:r w:rsidR="009812E2" w:rsidDel="001A0D8B">
          <w:delText>S</w:delText>
        </w:r>
      </w:del>
      <w:ins w:id="24" w:author="DM" w:date="2012-08-17T19:50:00Z">
        <w:r>
          <w:t>s</w:t>
        </w:r>
      </w:ins>
      <w:r w:rsidR="009812E2">
        <w:t xml:space="preserve">uccess </w:t>
      </w:r>
      <w:del w:id="25" w:author="DM" w:date="2012-08-17T19:50:00Z">
        <w:r w:rsidR="009812E2" w:rsidDel="001A0D8B">
          <w:delText>F</w:delText>
        </w:r>
      </w:del>
      <w:ins w:id="26" w:author="DM" w:date="2012-08-17T19:50:00Z">
        <w:r>
          <w:t>f</w:t>
        </w:r>
      </w:ins>
      <w:r w:rsidR="00167323">
        <w:t>actors</w:t>
      </w:r>
      <w:r w:rsidR="009812E2">
        <w:t xml:space="preserve"> (CSFs)</w:t>
      </w:r>
      <w:r w:rsidR="00167323">
        <w:t xml:space="preserve"> that </w:t>
      </w:r>
      <w:r w:rsidR="009823C4">
        <w:t xml:space="preserve">can </w:t>
      </w:r>
      <w:r w:rsidR="00167323">
        <w:t>have</w:t>
      </w:r>
      <w:ins w:id="27" w:author="Jeff Jacobson" w:date="2012-08-31T13:09:00Z">
        <w:r w:rsidR="00D32FAC">
          <w:t xml:space="preserve"> a</w:t>
        </w:r>
      </w:ins>
      <w:r w:rsidR="00167323">
        <w:t xml:space="preserve"> significant impact on</w:t>
      </w:r>
      <w:r w:rsidR="009812E2">
        <w:t xml:space="preserve"> the</w:t>
      </w:r>
      <w:r w:rsidR="00167323">
        <w:t xml:space="preserve"> appropriate and eff</w:t>
      </w:r>
      <w:r w:rsidR="009823C4">
        <w:t>ective use of Microsoft Project</w:t>
      </w:r>
      <w:r w:rsidR="007A6084">
        <w:t>.</w:t>
      </w:r>
      <w:r w:rsidR="009812E2">
        <w:t xml:space="preserve"> </w:t>
      </w:r>
      <w:del w:id="28" w:author="DM" w:date="2012-08-17T19:51:00Z">
        <w:r w:rsidR="009812E2" w:rsidDel="001A0D8B">
          <w:delText xml:space="preserve">The use </w:delText>
        </w:r>
      </w:del>
      <w:del w:id="29" w:author="DM" w:date="2012-08-18T05:08:00Z">
        <w:r w:rsidR="009812E2" w:rsidDel="002A74D5">
          <w:delText>of</w:delText>
        </w:r>
        <w:r w:rsidR="00502A0B" w:rsidDel="002A74D5">
          <w:delText xml:space="preserve"> </w:delText>
        </w:r>
      </w:del>
      <w:r w:rsidR="009812E2">
        <w:t xml:space="preserve">CSFs </w:t>
      </w:r>
      <w:ins w:id="30" w:author="DM" w:date="2012-08-17T19:51:00Z">
        <w:r>
          <w:t>are</w:t>
        </w:r>
      </w:ins>
      <w:del w:id="31" w:author="DM" w:date="2012-08-17T19:51:00Z">
        <w:r w:rsidR="00502A0B" w:rsidRPr="00502A0B" w:rsidDel="001A0D8B">
          <w:delText xml:space="preserve">is an approach </w:delText>
        </w:r>
        <w:r w:rsidR="00D84AD5" w:rsidDel="001A0D8B">
          <w:delText>utilized</w:delText>
        </w:r>
      </w:del>
      <w:r w:rsidR="00167323">
        <w:t xml:space="preserve"> </w:t>
      </w:r>
      <w:ins w:id="32" w:author="DM" w:date="2012-08-18T05:08:00Z">
        <w:r w:rsidR="002A74D5">
          <w:t xml:space="preserve">used </w:t>
        </w:r>
      </w:ins>
      <w:r w:rsidR="00502A0B" w:rsidRPr="00502A0B">
        <w:t xml:space="preserve">in </w:t>
      </w:r>
      <w:r w:rsidRPr="00502A0B">
        <w:t>p</w:t>
      </w:r>
      <w:r>
        <w:t xml:space="preserve">roject </w:t>
      </w:r>
      <w:r w:rsidRPr="00502A0B">
        <w:t>m</w:t>
      </w:r>
      <w:r>
        <w:t>anagement</w:t>
      </w:r>
      <w:ins w:id="33" w:author="DM" w:date="2012-08-17T19:52:00Z">
        <w:r>
          <w:t xml:space="preserve"> (PM)</w:t>
        </w:r>
      </w:ins>
      <w:r>
        <w:t xml:space="preserve"> </w:t>
      </w:r>
      <w:r w:rsidR="00167323">
        <w:t xml:space="preserve">to identify </w:t>
      </w:r>
      <w:r w:rsidR="00502A0B">
        <w:t>key</w:t>
      </w:r>
      <w:r w:rsidR="00167323">
        <w:t xml:space="preserve"> </w:t>
      </w:r>
      <w:r w:rsidR="00502A0B">
        <w:t>areas</w:t>
      </w:r>
      <w:r w:rsidR="001B044F">
        <w:t xml:space="preserve"> that need to</w:t>
      </w:r>
      <w:r w:rsidR="00502A0B" w:rsidRPr="00502A0B">
        <w:t xml:space="preserve"> be</w:t>
      </w:r>
      <w:r w:rsidR="007A6084">
        <w:t xml:space="preserve"> </w:t>
      </w:r>
      <w:r w:rsidR="00502A0B" w:rsidRPr="00502A0B">
        <w:t xml:space="preserve">considered </w:t>
      </w:r>
      <w:del w:id="34" w:author="DM" w:date="2012-08-18T05:08:00Z">
        <w:r w:rsidR="00502A0B" w:rsidRPr="00502A0B" w:rsidDel="002A74D5">
          <w:delText xml:space="preserve">in order </w:delText>
        </w:r>
      </w:del>
      <w:r w:rsidR="00502A0B" w:rsidRPr="00502A0B">
        <w:t>to make a project succeed.</w:t>
      </w:r>
    </w:p>
    <w:p w:rsidR="00C740CD" w:rsidRDefault="007F1691" w:rsidP="004520EC">
      <w:pPr>
        <w:pStyle w:val="Para"/>
      </w:pPr>
      <w:r>
        <w:t xml:space="preserve">We </w:t>
      </w:r>
      <w:del w:id="35" w:author="DM" w:date="2012-08-17T19:54:00Z">
        <w:r w:rsidDel="001A0D8B">
          <w:delText xml:space="preserve">will </w:delText>
        </w:r>
      </w:del>
      <w:r>
        <w:t>explore</w:t>
      </w:r>
      <w:r w:rsidR="007051D8">
        <w:t xml:space="preserve"> key factors associated with the effective use of</w:t>
      </w:r>
      <w:r w:rsidR="009812E2">
        <w:t xml:space="preserve"> </w:t>
      </w:r>
      <w:ins w:id="36" w:author="DM" w:date="2012-08-17T19:54:00Z">
        <w:r w:rsidR="001A0D8B">
          <w:t>PM</w:t>
        </w:r>
      </w:ins>
      <w:del w:id="37" w:author="DM" w:date="2012-08-17T19:54:00Z">
        <w:r w:rsidR="009812E2" w:rsidDel="001A0D8B">
          <w:delText>project management</w:delText>
        </w:r>
      </w:del>
      <w:r w:rsidR="007051D8">
        <w:t xml:space="preserve"> tools in small businesses</w:t>
      </w:r>
      <w:r w:rsidR="009812E2">
        <w:t xml:space="preserve"> and large enterprise</w:t>
      </w:r>
      <w:ins w:id="38" w:author="DM" w:date="2012-08-17T19:54:00Z">
        <w:r w:rsidR="001A0D8B">
          <w:t>s</w:t>
        </w:r>
      </w:ins>
      <w:r w:rsidR="009812E2">
        <w:t>,</w:t>
      </w:r>
      <w:r w:rsidR="007051D8">
        <w:t xml:space="preserve"> from the </w:t>
      </w:r>
      <w:r>
        <w:t xml:space="preserve">individual </w:t>
      </w:r>
      <w:r w:rsidR="007051D8">
        <w:t>deskt</w:t>
      </w:r>
      <w:r w:rsidR="00FF3B40">
        <w:t>op</w:t>
      </w:r>
      <w:del w:id="39" w:author="DM" w:date="2012-08-17T19:54:00Z">
        <w:r w:rsidR="00FF3B40" w:rsidDel="001A0D8B">
          <w:delText>-</w:delText>
        </w:r>
      </w:del>
      <w:ins w:id="40" w:author="DM" w:date="2012-08-17T19:54:00Z">
        <w:r w:rsidR="001A0D8B">
          <w:t xml:space="preserve"> </w:t>
        </w:r>
      </w:ins>
      <w:r w:rsidR="007051D8">
        <w:t xml:space="preserve">client </w:t>
      </w:r>
      <w:r>
        <w:t>through to the</w:t>
      </w:r>
      <w:r w:rsidR="007051D8">
        <w:t xml:space="preserve"> </w:t>
      </w:r>
      <w:r>
        <w:t xml:space="preserve">departmental </w:t>
      </w:r>
      <w:r w:rsidR="00ED3AC4">
        <w:t>and</w:t>
      </w:r>
      <w:r>
        <w:t xml:space="preserve"> enterprise </w:t>
      </w:r>
      <w:r w:rsidR="007051D8">
        <w:t xml:space="preserve">server. </w:t>
      </w:r>
      <w:r w:rsidR="00FB6494">
        <w:t xml:space="preserve">Scalability, </w:t>
      </w:r>
      <w:r w:rsidR="008A5AE1">
        <w:t>configurability</w:t>
      </w:r>
      <w:r w:rsidR="00FB6494">
        <w:t>, ease of use, integration, and collaboration are five key</w:t>
      </w:r>
      <w:r w:rsidR="00FF3B40">
        <w:t xml:space="preserve"> factors that </w:t>
      </w:r>
      <w:r w:rsidR="00083DB1">
        <w:t>will</w:t>
      </w:r>
      <w:r w:rsidR="00FF3B40">
        <w:t xml:space="preserve"> </w:t>
      </w:r>
      <w:r w:rsidR="008A5AE1">
        <w:t>positively</w:t>
      </w:r>
      <w:r w:rsidR="00FF3B40">
        <w:t xml:space="preserve"> impact organizational </w:t>
      </w:r>
      <w:r w:rsidR="008A5AE1">
        <w:t>effectiveness</w:t>
      </w:r>
      <w:r w:rsidR="00FF3B40">
        <w:t xml:space="preserve"> and end</w:t>
      </w:r>
      <w:del w:id="41" w:author="DM" w:date="2012-08-17T19:54:00Z">
        <w:r w:rsidR="00FF3B40" w:rsidDel="001A0D8B">
          <w:delText>-</w:delText>
        </w:r>
      </w:del>
      <w:ins w:id="42" w:author="DM" w:date="2012-08-17T19:54:00Z">
        <w:r w:rsidR="001A0D8B">
          <w:t xml:space="preserve"> </w:t>
        </w:r>
      </w:ins>
      <w:r w:rsidR="00FF3B40">
        <w:t>user satisfaction.</w:t>
      </w:r>
    </w:p>
    <w:p w:rsidR="00842073" w:rsidRDefault="00B3086B">
      <w:pPr>
        <w:pStyle w:val="ListHead"/>
        <w:pPrChange w:id="43" w:author="Odum, Amy - Hoboken" w:date="2012-07-24T16:17:00Z">
          <w:pPr>
            <w:pStyle w:val="H2"/>
          </w:pPr>
        </w:pPrChange>
      </w:pPr>
      <w:r>
        <w:t xml:space="preserve">What </w:t>
      </w:r>
      <w:r w:rsidR="00E72F87">
        <w:t>You Will Learn</w:t>
      </w:r>
    </w:p>
    <w:p w:rsidR="00A4698B" w:rsidRDefault="0066700A" w:rsidP="004520EC">
      <w:pPr>
        <w:pStyle w:val="ListBulleted"/>
      </w:pPr>
      <w:r>
        <w:t>How</w:t>
      </w:r>
      <w:r w:rsidR="00A4698B" w:rsidRPr="00C57C29">
        <w:t xml:space="preserve"> organizations </w:t>
      </w:r>
      <w:r>
        <w:t xml:space="preserve">learn </w:t>
      </w:r>
      <w:r w:rsidR="00A4698B" w:rsidRPr="00C57C29">
        <w:t>how to get things done,</w:t>
      </w:r>
      <w:r>
        <w:t xml:space="preserve"> using</w:t>
      </w:r>
      <w:r w:rsidR="00A4698B" w:rsidRPr="00C57C29">
        <w:t xml:space="preserve"> an effective set of processes, tools, and technologies</w:t>
      </w:r>
      <w:del w:id="44" w:author="DM" w:date="2012-08-17T19:56:00Z">
        <w:r w:rsidR="00ED3AC4" w:rsidDel="001A0D8B">
          <w:delText>.</w:delText>
        </w:r>
      </w:del>
    </w:p>
    <w:p w:rsidR="00A4698B" w:rsidRDefault="00ED3AC4" w:rsidP="004520EC">
      <w:pPr>
        <w:pStyle w:val="ListBulleted"/>
      </w:pPr>
      <w:r>
        <w:t xml:space="preserve">How </w:t>
      </w:r>
      <w:del w:id="45" w:author="DM" w:date="2012-08-17T19:52:00Z">
        <w:r w:rsidR="00A4698B" w:rsidRPr="005172FC" w:rsidDel="001A0D8B">
          <w:delText>Project Management</w:delText>
        </w:r>
        <w:r w:rsidR="00A4698B" w:rsidDel="001A0D8B">
          <w:delText xml:space="preserve"> </w:delText>
        </w:r>
      </w:del>
      <w:ins w:id="46" w:author="DM" w:date="2012-08-17T19:52:00Z">
        <w:r w:rsidR="001A0D8B">
          <w:t xml:space="preserve">PM </w:t>
        </w:r>
      </w:ins>
      <w:r w:rsidR="00A4698B">
        <w:t>is effective in</w:t>
      </w:r>
      <w:r w:rsidR="00A4698B" w:rsidRPr="005172FC">
        <w:t xml:space="preserve"> </w:t>
      </w:r>
      <w:del w:id="47" w:author="DM" w:date="2012-08-17T19:55:00Z">
        <w:r w:rsidR="00A4698B" w:rsidRPr="005172FC" w:rsidDel="001A0D8B">
          <w:delText>S</w:delText>
        </w:r>
      </w:del>
      <w:ins w:id="48" w:author="DM" w:date="2012-08-17T19:55:00Z">
        <w:r w:rsidR="001A0D8B">
          <w:t>s</w:t>
        </w:r>
      </w:ins>
      <w:r w:rsidR="00A4698B" w:rsidRPr="005172FC">
        <w:t xml:space="preserve">mall </w:t>
      </w:r>
      <w:del w:id="49" w:author="DM" w:date="2012-08-17T19:55:00Z">
        <w:r w:rsidR="00A4698B" w:rsidRPr="005172FC" w:rsidDel="001A0D8B">
          <w:delText>B</w:delText>
        </w:r>
      </w:del>
      <w:ins w:id="50" w:author="DM" w:date="2012-08-17T19:55:00Z">
        <w:r w:rsidR="001A0D8B">
          <w:t>b</w:t>
        </w:r>
      </w:ins>
      <w:r w:rsidR="00A4698B" w:rsidRPr="005172FC">
        <w:t xml:space="preserve">usiness and the </w:t>
      </w:r>
      <w:del w:id="51" w:author="DM" w:date="2012-08-17T19:55:00Z">
        <w:r w:rsidR="00A4698B" w:rsidRPr="005172FC" w:rsidDel="001A0D8B">
          <w:delText>E</w:delText>
        </w:r>
      </w:del>
      <w:ins w:id="52" w:author="DM" w:date="2012-08-17T19:55:00Z">
        <w:r w:rsidR="001A0D8B">
          <w:t>e</w:t>
        </w:r>
      </w:ins>
      <w:r w:rsidR="00A4698B" w:rsidRPr="005172FC">
        <w:t>nterprise</w:t>
      </w:r>
      <w:del w:id="53" w:author="DM" w:date="2012-08-17T19:56:00Z">
        <w:r w:rsidDel="001A0D8B">
          <w:delText>.</w:delText>
        </w:r>
      </w:del>
    </w:p>
    <w:p w:rsidR="00D12A90" w:rsidRDefault="005D5034" w:rsidP="004520EC">
      <w:pPr>
        <w:pStyle w:val="ListBulleted"/>
      </w:pPr>
      <w:del w:id="54" w:author="DM" w:date="2012-08-17T19:55:00Z">
        <w:r w:rsidDel="001A0D8B">
          <w:delText>About t</w:delText>
        </w:r>
      </w:del>
      <w:ins w:id="55" w:author="DM" w:date="2012-08-17T19:55:00Z">
        <w:r w:rsidR="001A0D8B">
          <w:t>T</w:t>
        </w:r>
      </w:ins>
      <w:r>
        <w:t xml:space="preserve">he </w:t>
      </w:r>
      <w:del w:id="56" w:author="DM" w:date="2012-08-17T19:55:00Z">
        <w:r w:rsidDel="001A0D8B">
          <w:delText>I</w:delText>
        </w:r>
      </w:del>
      <w:ins w:id="57" w:author="DM" w:date="2012-08-17T19:55:00Z">
        <w:r w:rsidR="001A0D8B">
          <w:t>i</w:t>
        </w:r>
      </w:ins>
      <w:r>
        <w:t xml:space="preserve">mpact of </w:t>
      </w:r>
      <w:del w:id="58" w:author="DM" w:date="2012-08-17T19:55:00Z">
        <w:r w:rsidR="005F4B1F" w:rsidDel="001A0D8B">
          <w:delText>O</w:delText>
        </w:r>
      </w:del>
      <w:ins w:id="59" w:author="DM" w:date="2012-08-17T19:55:00Z">
        <w:r w:rsidR="001A0D8B">
          <w:t>o</w:t>
        </w:r>
      </w:ins>
      <w:r w:rsidR="005F4B1F">
        <w:t xml:space="preserve">rganizational </w:t>
      </w:r>
      <w:del w:id="60" w:author="DM" w:date="2012-08-17T19:55:00Z">
        <w:r w:rsidR="005F4B1F" w:rsidDel="001A0D8B">
          <w:delText>M</w:delText>
        </w:r>
      </w:del>
      <w:ins w:id="61" w:author="DM" w:date="2012-08-17T19:55:00Z">
        <w:r w:rsidR="001A0D8B">
          <w:t>m</w:t>
        </w:r>
      </w:ins>
      <w:r w:rsidR="005F4B1F">
        <w:t xml:space="preserve">aturity </w:t>
      </w:r>
      <w:r w:rsidR="00D12A90">
        <w:t>on</w:t>
      </w:r>
      <w:r w:rsidR="00D12A90" w:rsidRPr="00D12A90">
        <w:t xml:space="preserve"> </w:t>
      </w:r>
      <w:del w:id="62" w:author="DM" w:date="2012-08-17T19:52:00Z">
        <w:r w:rsidR="00D12A90" w:rsidRPr="00D12A90" w:rsidDel="001A0D8B">
          <w:delText>Project Management</w:delText>
        </w:r>
        <w:r w:rsidR="005F4B1F" w:rsidDel="001A0D8B">
          <w:delText xml:space="preserve"> </w:delText>
        </w:r>
      </w:del>
      <w:ins w:id="63" w:author="DM" w:date="2012-08-17T19:52:00Z">
        <w:r w:rsidR="001A0D8B">
          <w:t xml:space="preserve">PM </w:t>
        </w:r>
      </w:ins>
      <w:r w:rsidR="005F4B1F">
        <w:t>success</w:t>
      </w:r>
      <w:del w:id="64" w:author="DM" w:date="2012-08-17T19:56:00Z">
        <w:r w:rsidR="00ED3AC4" w:rsidDel="001A0D8B">
          <w:delText>.</w:delText>
        </w:r>
      </w:del>
    </w:p>
    <w:p w:rsidR="00D706BB" w:rsidRDefault="00D706BB" w:rsidP="004520EC">
      <w:pPr>
        <w:pStyle w:val="ListBulleted"/>
      </w:pPr>
      <w:r>
        <w:t xml:space="preserve">How to initiate and manage projects using the </w:t>
      </w:r>
      <w:r w:rsidR="00ED3AC4">
        <w:t xml:space="preserve">Microsoft </w:t>
      </w:r>
      <w:r>
        <w:t>Project c</w:t>
      </w:r>
      <w:r w:rsidRPr="00D706BB">
        <w:t>lient</w:t>
      </w:r>
      <w:del w:id="65" w:author="DM" w:date="2012-08-17T19:56:00Z">
        <w:r w:rsidR="00ED3AC4" w:rsidDel="001A0D8B">
          <w:delText>.</w:delText>
        </w:r>
      </w:del>
    </w:p>
    <w:p w:rsidR="00024BAE" w:rsidRDefault="00253EAF" w:rsidP="004520EC">
      <w:pPr>
        <w:pStyle w:val="ListBulleted"/>
      </w:pPr>
      <w:r>
        <w:t xml:space="preserve">The </w:t>
      </w:r>
      <w:ins w:id="66" w:author="DM" w:date="2012-08-17T19:56:00Z">
        <w:r w:rsidR="001A0D8B">
          <w:t>k</w:t>
        </w:r>
      </w:ins>
      <w:del w:id="67" w:author="DM" w:date="2012-08-17T19:56:00Z">
        <w:r w:rsidR="00024BAE" w:rsidDel="001A0D8B">
          <w:delText>K</w:delText>
        </w:r>
      </w:del>
      <w:r w:rsidR="00024BAE">
        <w:t xml:space="preserve">ey steps </w:t>
      </w:r>
      <w:r w:rsidR="00ED3AC4">
        <w:t>for</w:t>
      </w:r>
      <w:r w:rsidR="00024BAE">
        <w:t xml:space="preserve"> e</w:t>
      </w:r>
      <w:r w:rsidR="00024BAE" w:rsidRPr="00024BAE">
        <w:t xml:space="preserve">ffective scheduling and resource planning </w:t>
      </w:r>
      <w:r w:rsidR="00024BAE">
        <w:t>using</w:t>
      </w:r>
      <w:r w:rsidR="00024BAE" w:rsidRPr="00024BAE">
        <w:t xml:space="preserve"> </w:t>
      </w:r>
      <w:r w:rsidR="00024BAE">
        <w:t xml:space="preserve">the </w:t>
      </w:r>
      <w:r w:rsidR="00ED3AC4">
        <w:t xml:space="preserve">Microsoft </w:t>
      </w:r>
      <w:r w:rsidR="00024BAE" w:rsidRPr="00024BAE">
        <w:t xml:space="preserve">Project </w:t>
      </w:r>
      <w:r w:rsidR="00D706BB">
        <w:t>c</w:t>
      </w:r>
      <w:r w:rsidR="00024BAE" w:rsidRPr="00024BAE">
        <w:t>lient</w:t>
      </w:r>
      <w:del w:id="68" w:author="DM" w:date="2012-08-17T19:56:00Z">
        <w:r w:rsidR="00ED3AC4" w:rsidDel="001A0D8B">
          <w:delText>.</w:delText>
        </w:r>
      </w:del>
    </w:p>
    <w:p w:rsidR="007629C4" w:rsidRPr="00024BAE" w:rsidRDefault="007629C4" w:rsidP="004520EC">
      <w:pPr>
        <w:pStyle w:val="ListBulleted"/>
      </w:pPr>
      <w:r>
        <w:t>Ways to perform collaborative work management through integration with</w:t>
      </w:r>
      <w:r w:rsidRPr="007629C4">
        <w:t xml:space="preserve"> SharePoint</w:t>
      </w:r>
      <w:del w:id="69" w:author="DM" w:date="2012-08-17T19:56:00Z">
        <w:r w:rsidR="00ED3AC4" w:rsidDel="001A0D8B">
          <w:delText>.</w:delText>
        </w:r>
      </w:del>
    </w:p>
    <w:p w:rsidR="00C740CD" w:rsidRDefault="007051D8" w:rsidP="004520EC">
      <w:pPr>
        <w:pStyle w:val="ListBulleted"/>
      </w:pPr>
      <w:r>
        <w:t>How a</w:t>
      </w:r>
      <w:r w:rsidR="00024BAE">
        <w:t>gile work management and Project Server worlds are coming together</w:t>
      </w:r>
      <w:del w:id="70" w:author="DM" w:date="2012-08-17T19:56:00Z">
        <w:r w:rsidR="00ED3AC4" w:rsidDel="001A0D8B">
          <w:delText>.</w:delText>
        </w:r>
      </w:del>
    </w:p>
    <w:p w:rsidR="001E18E1" w:rsidRPr="001E18E1" w:rsidRDefault="00253EAF" w:rsidP="004520EC">
      <w:pPr>
        <w:pStyle w:val="ListBulleted"/>
      </w:pPr>
      <w:r>
        <w:t>How to i</w:t>
      </w:r>
      <w:r w:rsidR="001E18E1">
        <w:t>ntegrate</w:t>
      </w:r>
      <w:r w:rsidR="001E18E1" w:rsidRPr="001E18E1">
        <w:t xml:space="preserve"> project-specific information using Project Professional</w:t>
      </w:r>
      <w:del w:id="71" w:author="DM" w:date="2012-08-17T19:56:00Z">
        <w:r w:rsidR="00ED3AC4" w:rsidDel="001A0D8B">
          <w:delText>.</w:delText>
        </w:r>
      </w:del>
    </w:p>
    <w:p w:rsidR="00C740CD" w:rsidRDefault="00193A87" w:rsidP="004520EC">
      <w:pPr>
        <w:pStyle w:val="ListBulleted"/>
      </w:pPr>
      <w:r>
        <w:t xml:space="preserve">Why </w:t>
      </w:r>
      <w:r w:rsidRPr="00193A87">
        <w:t>the moving target is now feasible leveraging Project Server</w:t>
      </w:r>
      <w:del w:id="72" w:author="DM" w:date="2012-08-17T19:56:00Z">
        <w:r w:rsidR="00ED3AC4" w:rsidDel="001A0D8B">
          <w:delText>.</w:delText>
        </w:r>
      </w:del>
    </w:p>
    <w:p w:rsidR="00193A87" w:rsidRDefault="002A74D5" w:rsidP="004520EC">
      <w:pPr>
        <w:pStyle w:val="ListBulleted"/>
      </w:pPr>
      <w:ins w:id="73" w:author="DM" w:date="2012-08-18T05:08:00Z">
        <w:r>
          <w:t>How c</w:t>
        </w:r>
        <w:r w:rsidRPr="00193A87">
          <w:t>ustomizing is as easy as right click/left click</w:t>
        </w:r>
        <w:r>
          <w:t xml:space="preserve"> u</w:t>
        </w:r>
      </w:ins>
      <w:del w:id="74" w:author="DM" w:date="2012-08-18T05:08:00Z">
        <w:r w:rsidR="00ED3AC4" w:rsidDel="002A74D5">
          <w:delText>U</w:delText>
        </w:r>
      </w:del>
      <w:r w:rsidR="00A36B53" w:rsidRPr="00A36B53">
        <w:t xml:space="preserve">sing the </w:t>
      </w:r>
      <w:ins w:id="75" w:author="DM" w:date="2012-08-17T19:56:00Z">
        <w:r w:rsidR="001A0D8B">
          <w:t>n</w:t>
        </w:r>
      </w:ins>
      <w:del w:id="76" w:author="DM" w:date="2012-08-17T19:56:00Z">
        <w:r w:rsidR="00A36B53" w:rsidDel="001A0D8B">
          <w:delText>N</w:delText>
        </w:r>
      </w:del>
      <w:r w:rsidR="00A36B53">
        <w:t>ew</w:t>
      </w:r>
      <w:r w:rsidR="00A36B53" w:rsidRPr="00A36B53">
        <w:t xml:space="preserve"> </w:t>
      </w:r>
      <w:del w:id="77" w:author="DM" w:date="2012-08-17T19:56:00Z">
        <w:r w:rsidR="00A36B53" w:rsidRPr="00A36B53" w:rsidDel="001A0D8B">
          <w:delText>R</w:delText>
        </w:r>
      </w:del>
      <w:ins w:id="78" w:author="DM" w:date="2012-08-17T19:56:00Z">
        <w:r w:rsidR="001A0D8B">
          <w:t>r</w:t>
        </w:r>
      </w:ins>
      <w:r w:rsidR="00A36B53" w:rsidRPr="00A36B53">
        <w:t>ibbon</w:t>
      </w:r>
      <w:del w:id="79" w:author="DM" w:date="2012-08-18T05:08:00Z">
        <w:r w:rsidR="00D706BB" w:rsidDel="002A74D5">
          <w:delText>, h</w:delText>
        </w:r>
        <w:r w:rsidR="00193A87" w:rsidDel="002A74D5">
          <w:delText xml:space="preserve">ow </w:delText>
        </w:r>
      </w:del>
      <w:del w:id="80" w:author="DM" w:date="2012-08-17T19:56:00Z">
        <w:r w:rsidR="00193A87" w:rsidRPr="00193A87" w:rsidDel="001A0D8B">
          <w:delText>C</w:delText>
        </w:r>
      </w:del>
      <w:del w:id="81" w:author="DM" w:date="2012-08-18T05:08:00Z">
        <w:r w:rsidR="00193A87" w:rsidRPr="00193A87" w:rsidDel="002A74D5">
          <w:delText>ustomizing is as easy as right click/left click</w:delText>
        </w:r>
      </w:del>
      <w:del w:id="82" w:author="DM" w:date="2012-08-17T19:56:00Z">
        <w:r w:rsidR="00ED3AC4" w:rsidDel="001A0D8B">
          <w:delText>.</w:delText>
        </w:r>
      </w:del>
    </w:p>
    <w:p w:rsidR="00193A87" w:rsidRPr="00504A27" w:rsidRDefault="0066700A" w:rsidP="004520EC">
      <w:pPr>
        <w:pStyle w:val="ListBulleted"/>
      </w:pPr>
      <w:del w:id="83" w:author="DM" w:date="2012-08-17T19:56:00Z">
        <w:r w:rsidDel="001A0D8B">
          <w:delText xml:space="preserve">Learn about </w:delText>
        </w:r>
      </w:del>
      <w:ins w:id="84" w:author="DM" w:date="2012-08-17T19:56:00Z">
        <w:r w:rsidR="001A0D8B">
          <w:t xml:space="preserve">About </w:t>
        </w:r>
      </w:ins>
      <w:r>
        <w:t>Project</w:t>
      </w:r>
      <w:r w:rsidR="007629C4">
        <w:t xml:space="preserve"> </w:t>
      </w:r>
      <w:proofErr w:type="spellStart"/>
      <w:r w:rsidR="007629C4" w:rsidRPr="007629C4">
        <w:t>Fron</w:t>
      </w:r>
      <w:r w:rsidR="00F768BE">
        <w:t>t</w:t>
      </w:r>
      <w:r w:rsidR="007629C4" w:rsidRPr="007629C4">
        <w:t>stage</w:t>
      </w:r>
      <w:proofErr w:type="spellEnd"/>
      <w:r w:rsidR="007629C4" w:rsidRPr="007629C4">
        <w:t xml:space="preserve"> </w:t>
      </w:r>
      <w:r w:rsidR="00ED3AC4">
        <w:t>and</w:t>
      </w:r>
      <w:r w:rsidR="00ED3AC4" w:rsidRPr="007629C4">
        <w:t xml:space="preserve"> </w:t>
      </w:r>
      <w:r w:rsidR="007629C4" w:rsidRPr="007629C4">
        <w:t>Backstage</w:t>
      </w:r>
      <w:del w:id="85" w:author="DM" w:date="2012-08-17T19:56:00Z">
        <w:r w:rsidR="00ED3AC4" w:rsidDel="001A0D8B">
          <w:delText>.</w:delText>
        </w:r>
      </w:del>
    </w:p>
    <w:p w:rsidR="00C740CD" w:rsidRDefault="0031208C" w:rsidP="004520EC">
      <w:pPr>
        <w:pStyle w:val="H1"/>
      </w:pPr>
      <w:r w:rsidRPr="0031208C">
        <w:t>Project Management in Small Business and the Enterprise</w:t>
      </w:r>
    </w:p>
    <w:p w:rsidR="00EE0EEE" w:rsidRDefault="00C57C29" w:rsidP="004520EC">
      <w:pPr>
        <w:pStyle w:val="Para"/>
      </w:pPr>
      <w:r>
        <w:t>Organizations of all size</w:t>
      </w:r>
      <w:ins w:id="86" w:author="DM" w:date="2012-08-17T19:57:00Z">
        <w:r w:rsidR="001A0D8B">
          <w:t>s</w:t>
        </w:r>
      </w:ins>
      <w:r>
        <w:t xml:space="preserve"> utilize some</w:t>
      </w:r>
      <w:r w:rsidR="00395DD1">
        <w:t xml:space="preserve"> form of work, resource, or </w:t>
      </w:r>
      <w:ins w:id="87" w:author="DM" w:date="2012-08-17T19:57:00Z">
        <w:r w:rsidR="001A0D8B">
          <w:t>PM</w:t>
        </w:r>
      </w:ins>
      <w:del w:id="88" w:author="DM" w:date="2012-08-17T19:57:00Z">
        <w:r w:rsidR="00395DD1" w:rsidDel="001A0D8B">
          <w:delText>p</w:delText>
        </w:r>
        <w:r w:rsidDel="001A0D8B">
          <w:delText xml:space="preserve">roject </w:delText>
        </w:r>
        <w:r w:rsidR="00395DD1" w:rsidDel="001A0D8B">
          <w:delText>m</w:delText>
        </w:r>
        <w:r w:rsidDel="001A0D8B">
          <w:delText>anagement</w:delText>
        </w:r>
      </w:del>
      <w:r w:rsidR="00395DD1">
        <w:t xml:space="preserve"> methodology and tool</w:t>
      </w:r>
      <w:ins w:id="89" w:author="DM" w:date="2012-08-17T19:57:00Z">
        <w:r w:rsidR="001A0D8B">
          <w:t xml:space="preserve"> </w:t>
        </w:r>
      </w:ins>
      <w:r w:rsidR="00395DD1">
        <w:t>set</w:t>
      </w:r>
      <w:r>
        <w:t xml:space="preserve">. </w:t>
      </w:r>
      <w:r w:rsidR="00E33947">
        <w:t>PM methods and</w:t>
      </w:r>
      <w:r>
        <w:t xml:space="preserve"> disciplines</w:t>
      </w:r>
      <w:r w:rsidR="00E33947">
        <w:t xml:space="preserve"> vary widely</w:t>
      </w:r>
      <w:r w:rsidR="00ED3AC4">
        <w:t>:</w:t>
      </w:r>
      <w:r>
        <w:t xml:space="preserve"> fro</w:t>
      </w:r>
      <w:r w:rsidR="00E33947">
        <w:t xml:space="preserve">m </w:t>
      </w:r>
      <w:del w:id="90" w:author="DM" w:date="2012-08-17T19:57:00Z">
        <w:r w:rsidR="00E33947" w:rsidDel="001A0D8B">
          <w:delText>an</w:delText>
        </w:r>
        <w:r w:rsidDel="001A0D8B">
          <w:delText xml:space="preserve"> </w:delText>
        </w:r>
      </w:del>
      <w:r>
        <w:t>ad</w:t>
      </w:r>
      <w:del w:id="91" w:author="DM" w:date="2012-08-17T19:57:00Z">
        <w:r w:rsidDel="001A0D8B">
          <w:delText>-</w:delText>
        </w:r>
      </w:del>
      <w:ins w:id="92" w:author="DM" w:date="2012-08-17T19:57:00Z">
        <w:r w:rsidR="001A0D8B">
          <w:t xml:space="preserve"> </w:t>
        </w:r>
      </w:ins>
      <w:r>
        <w:t>hoc</w:t>
      </w:r>
      <w:r w:rsidR="00ED3AC4">
        <w:t>,</w:t>
      </w:r>
      <w:r>
        <w:t xml:space="preserve"> </w:t>
      </w:r>
      <w:r w:rsidR="00E33947">
        <w:t>reactive approach</w:t>
      </w:r>
      <w:ins w:id="93" w:author="DM" w:date="2012-08-17T19:57:00Z">
        <w:r w:rsidR="001A0D8B">
          <w:t>es</w:t>
        </w:r>
      </w:ins>
      <w:r w:rsidR="00E33947">
        <w:t xml:space="preserve"> </w:t>
      </w:r>
      <w:r>
        <w:t xml:space="preserve">to </w:t>
      </w:r>
      <w:del w:id="94" w:author="DM" w:date="2012-08-17T19:57:00Z">
        <w:r w:rsidR="00E33947" w:rsidDel="001A0D8B">
          <w:delText xml:space="preserve">a </w:delText>
        </w:r>
      </w:del>
      <w:r w:rsidR="00E33947">
        <w:t xml:space="preserve">much more </w:t>
      </w:r>
      <w:r>
        <w:t>advanced</w:t>
      </w:r>
      <w:r w:rsidR="00395DD1">
        <w:t xml:space="preserve"> </w:t>
      </w:r>
      <w:del w:id="95" w:author="DM" w:date="2012-08-17T19:52:00Z">
        <w:r w:rsidR="00395DD1" w:rsidDel="001A0D8B">
          <w:delText>P</w:delText>
        </w:r>
        <w:r w:rsidR="00E33947" w:rsidDel="001A0D8B">
          <w:delText>roject</w:delText>
        </w:r>
        <w:r w:rsidR="00395DD1" w:rsidDel="001A0D8B">
          <w:delText xml:space="preserve"> Management </w:delText>
        </w:r>
      </w:del>
      <w:ins w:id="96" w:author="DM" w:date="2012-08-17T19:52:00Z">
        <w:r w:rsidR="001A0D8B">
          <w:t xml:space="preserve">PM </w:t>
        </w:r>
      </w:ins>
      <w:del w:id="97" w:author="DM" w:date="2012-08-17T19:57:00Z">
        <w:r w:rsidR="00395DD1" w:rsidDel="001A0D8B">
          <w:delText>(PM)</w:delText>
        </w:r>
        <w:r w:rsidR="00E33947" w:rsidDel="001A0D8B">
          <w:delText xml:space="preserve"> </w:delText>
        </w:r>
      </w:del>
      <w:r w:rsidR="00E33947">
        <w:t xml:space="preserve">or </w:t>
      </w:r>
      <w:ins w:id="98" w:author="DM" w:date="2012-08-17T19:57:00Z">
        <w:r w:rsidR="001A0D8B">
          <w:t>p</w:t>
        </w:r>
      </w:ins>
      <w:del w:id="99" w:author="DM" w:date="2012-08-17T19:57:00Z">
        <w:r w:rsidR="00E33947" w:rsidDel="001A0D8B">
          <w:delText>P</w:delText>
        </w:r>
      </w:del>
      <w:r w:rsidR="00E33947">
        <w:t xml:space="preserve">roduct </w:t>
      </w:r>
      <w:ins w:id="100" w:author="DM" w:date="2012-08-17T19:57:00Z">
        <w:r w:rsidR="001A0D8B">
          <w:t>l</w:t>
        </w:r>
      </w:ins>
      <w:del w:id="101" w:author="DM" w:date="2012-08-17T19:57:00Z">
        <w:r w:rsidR="00E33947" w:rsidDel="001A0D8B">
          <w:delText>L</w:delText>
        </w:r>
      </w:del>
      <w:r w:rsidR="00E33947">
        <w:t xml:space="preserve">ine </w:t>
      </w:r>
      <w:ins w:id="102" w:author="DM" w:date="2012-08-17T19:57:00Z">
        <w:r w:rsidR="001A0D8B">
          <w:t>m</w:t>
        </w:r>
      </w:ins>
      <w:del w:id="103" w:author="DM" w:date="2012-08-17T19:57:00Z">
        <w:r w:rsidR="00E33947" w:rsidDel="001A0D8B">
          <w:delText>M</w:delText>
        </w:r>
      </w:del>
      <w:r w:rsidR="00E33947">
        <w:t xml:space="preserve">anagement (PLM) </w:t>
      </w:r>
      <w:r w:rsidR="008A5AE1">
        <w:t>approach</w:t>
      </w:r>
      <w:ins w:id="104" w:author="DM" w:date="2012-08-17T19:57:00Z">
        <w:r w:rsidR="001A0D8B">
          <w:t>es</w:t>
        </w:r>
      </w:ins>
      <w:r w:rsidR="008A5AE1">
        <w:t xml:space="preserve">. </w:t>
      </w:r>
      <w:del w:id="105" w:author="DM" w:date="2012-08-17T19:52:00Z">
        <w:r w:rsidR="00E33947" w:rsidDel="001A0D8B">
          <w:delText xml:space="preserve">Project Management </w:delText>
        </w:r>
      </w:del>
      <w:ins w:id="106" w:author="DM" w:date="2012-08-17T19:52:00Z">
        <w:r w:rsidR="001A0D8B">
          <w:t xml:space="preserve">PM </w:t>
        </w:r>
      </w:ins>
      <w:r w:rsidR="00E33947">
        <w:t>tools also range widely from individual desktop clients to centralized server</w:t>
      </w:r>
      <w:ins w:id="107" w:author="DM" w:date="2012-08-17T19:58:00Z">
        <w:r w:rsidR="00ED66F8">
          <w:t>-</w:t>
        </w:r>
      </w:ins>
      <w:del w:id="108" w:author="DM" w:date="2012-08-17T19:58:00Z">
        <w:r w:rsidR="00E33947" w:rsidDel="00ED66F8">
          <w:delText xml:space="preserve"> </w:delText>
        </w:r>
      </w:del>
      <w:r w:rsidR="00E33947">
        <w:t>based software</w:t>
      </w:r>
      <w:r w:rsidR="00395DD1">
        <w:t xml:space="preserve"> solutions</w:t>
      </w:r>
      <w:r w:rsidR="00E33947">
        <w:t>.</w:t>
      </w:r>
    </w:p>
    <w:p w:rsidR="00C57C29" w:rsidRDefault="00395DD1" w:rsidP="004520EC">
      <w:pPr>
        <w:pStyle w:val="Para"/>
      </w:pPr>
      <w:r>
        <w:t xml:space="preserve">PM </w:t>
      </w:r>
      <w:r w:rsidR="00E33947">
        <w:t xml:space="preserve">tools </w:t>
      </w:r>
      <w:r w:rsidR="0032171C">
        <w:t>can</w:t>
      </w:r>
      <w:r w:rsidR="00C57C29">
        <w:t xml:space="preserve"> also be </w:t>
      </w:r>
      <w:r>
        <w:t>stand</w:t>
      </w:r>
      <w:ins w:id="109" w:author="DM" w:date="2012-08-17T19:58:00Z">
        <w:r w:rsidR="00ED66F8">
          <w:t>-</w:t>
        </w:r>
      </w:ins>
      <w:r>
        <w:t>alone</w:t>
      </w:r>
      <w:r w:rsidR="00E33947">
        <w:t xml:space="preserve"> or </w:t>
      </w:r>
      <w:r w:rsidR="007026F0">
        <w:t>highly integrated with</w:t>
      </w:r>
      <w:r w:rsidR="00C57C29">
        <w:t xml:space="preserve"> organizations</w:t>
      </w:r>
      <w:r w:rsidR="00A62C61">
        <w:t>’</w:t>
      </w:r>
      <w:r w:rsidR="00C57C29">
        <w:t xml:space="preserve"> </w:t>
      </w:r>
      <w:ins w:id="110" w:author="DM" w:date="2012-08-17T21:25:00Z">
        <w:r w:rsidR="00040926" w:rsidRPr="00040926">
          <w:t>enterprise resource planning</w:t>
        </w:r>
      </w:ins>
      <w:del w:id="111" w:author="DM" w:date="2012-08-17T21:25:00Z">
        <w:r w:rsidR="00C57C29" w:rsidDel="00040926">
          <w:delText>ERP</w:delText>
        </w:r>
      </w:del>
      <w:r w:rsidR="00C57C29">
        <w:t xml:space="preserve">, </w:t>
      </w:r>
      <w:ins w:id="112" w:author="DM" w:date="2012-08-17T21:24:00Z">
        <w:r w:rsidR="00040926">
          <w:t>human resources</w:t>
        </w:r>
      </w:ins>
      <w:del w:id="113" w:author="DM" w:date="2012-08-17T21:24:00Z">
        <w:r w:rsidR="00C57C29" w:rsidDel="00040926">
          <w:delText>HR</w:delText>
        </w:r>
      </w:del>
      <w:r w:rsidR="00C57C29">
        <w:t xml:space="preserve">, </w:t>
      </w:r>
      <w:ins w:id="114" w:author="DM" w:date="2012-08-17T21:24:00Z">
        <w:r w:rsidR="00040926" w:rsidRPr="00040926">
          <w:t>customer relationship management</w:t>
        </w:r>
      </w:ins>
      <w:del w:id="115" w:author="DM" w:date="2012-08-17T21:24:00Z">
        <w:r w:rsidR="00C57C29" w:rsidDel="00040926">
          <w:delText>CRM</w:delText>
        </w:r>
      </w:del>
      <w:r w:rsidR="00C57C29">
        <w:t xml:space="preserve">, or other </w:t>
      </w:r>
      <w:ins w:id="116" w:author="DM" w:date="2012-08-17T21:03:00Z">
        <w:r w:rsidR="007F1C69">
          <w:t>l</w:t>
        </w:r>
      </w:ins>
      <w:del w:id="117" w:author="DM" w:date="2012-08-17T21:03:00Z">
        <w:r w:rsidR="00C57C29" w:rsidDel="007F1C69">
          <w:delText>L</w:delText>
        </w:r>
      </w:del>
      <w:r w:rsidR="00C57C29">
        <w:t xml:space="preserve">ine </w:t>
      </w:r>
      <w:r w:rsidR="00437CC8">
        <w:t>o</w:t>
      </w:r>
      <w:r w:rsidR="00C57C29">
        <w:t xml:space="preserve">f </w:t>
      </w:r>
      <w:del w:id="118" w:author="DM" w:date="2012-08-17T21:03:00Z">
        <w:r w:rsidR="00C57C29" w:rsidDel="007F1C69">
          <w:delText>B</w:delText>
        </w:r>
      </w:del>
      <w:ins w:id="119" w:author="DM" w:date="2012-08-17T21:03:00Z">
        <w:r w:rsidR="007F1C69">
          <w:t>b</w:t>
        </w:r>
      </w:ins>
      <w:r w:rsidR="00C57C29">
        <w:t xml:space="preserve">usiness </w:t>
      </w:r>
      <w:del w:id="120" w:author="DM" w:date="2012-08-17T21:03:00Z">
        <w:r w:rsidR="00C57C29" w:rsidDel="007F1C69">
          <w:delText xml:space="preserve">(LOB) </w:delText>
        </w:r>
      </w:del>
      <w:r w:rsidR="00C57C29">
        <w:t>systems.</w:t>
      </w:r>
      <w:r w:rsidR="00E33947">
        <w:t xml:space="preserve"> No one size fits all and some organizations may h</w:t>
      </w:r>
      <w:r w:rsidR="007026F0">
        <w:t xml:space="preserve">ave a little bit of </w:t>
      </w:r>
      <w:r w:rsidR="008A5AE1">
        <w:t>everything</w:t>
      </w:r>
      <w:r w:rsidR="00E33947">
        <w:t xml:space="preserve"> with </w:t>
      </w:r>
      <w:r w:rsidR="007026F0">
        <w:t>various solutions and approaches</w:t>
      </w:r>
      <w:r w:rsidR="00E33947">
        <w:t xml:space="preserve"> </w:t>
      </w:r>
      <w:r w:rsidR="008E00A7">
        <w:t xml:space="preserve">also </w:t>
      </w:r>
      <w:r w:rsidR="00E33947">
        <w:t xml:space="preserve">being </w:t>
      </w:r>
      <w:r w:rsidR="008E00A7">
        <w:t>acquired</w:t>
      </w:r>
      <w:r w:rsidR="00E33947">
        <w:t xml:space="preserve"> through organizational acquisition and merger.</w:t>
      </w:r>
    </w:p>
    <w:p w:rsidR="00EE0EEE" w:rsidRDefault="00EE0EEE" w:rsidP="004520EC">
      <w:pPr>
        <w:pStyle w:val="Para"/>
      </w:pPr>
      <w:r w:rsidRPr="00AC4F90">
        <w:t xml:space="preserve">For the purposes of brevity </w:t>
      </w:r>
      <w:r>
        <w:t>and inclusivity</w:t>
      </w:r>
      <w:r w:rsidRPr="00AC4F90">
        <w:t xml:space="preserve">, </w:t>
      </w:r>
      <w:r>
        <w:t xml:space="preserve">any </w:t>
      </w:r>
      <w:r w:rsidRPr="00AC4F90">
        <w:t xml:space="preserve">reference to </w:t>
      </w:r>
      <w:del w:id="121" w:author="DM" w:date="2012-08-18T05:31:00Z">
        <w:r w:rsidRPr="00AC4F90" w:rsidDel="003C439F">
          <w:delText>project management</w:delText>
        </w:r>
        <w:r w:rsidDel="003C439F">
          <w:delText xml:space="preserve"> </w:delText>
        </w:r>
      </w:del>
      <w:ins w:id="122" w:author="DM" w:date="2012-08-18T05:31:00Z">
        <w:r w:rsidR="003C439F">
          <w:t xml:space="preserve">PM </w:t>
        </w:r>
      </w:ins>
      <w:r w:rsidRPr="00AC4F90">
        <w:t xml:space="preserve">is meant to include all three </w:t>
      </w:r>
      <w:r w:rsidR="009C1F69">
        <w:t>management practices:</w:t>
      </w:r>
      <w:r w:rsidR="009C1F69" w:rsidRPr="00AC4F90">
        <w:t xml:space="preserve"> </w:t>
      </w:r>
      <w:r w:rsidRPr="00AC4F90">
        <w:t>project, p</w:t>
      </w:r>
      <w:r>
        <w:t>rogram</w:t>
      </w:r>
      <w:ins w:id="123" w:author="DM" w:date="2012-08-18T05:09:00Z">
        <w:r w:rsidR="002A74D5">
          <w:t>.</w:t>
        </w:r>
      </w:ins>
      <w:r>
        <w:t xml:space="preserve"> </w:t>
      </w:r>
      <w:proofErr w:type="gramStart"/>
      <w:r>
        <w:t>and</w:t>
      </w:r>
      <w:proofErr w:type="gramEnd"/>
      <w:r>
        <w:t xml:space="preserve"> portfolio management</w:t>
      </w:r>
      <w:r w:rsidR="009C1F69">
        <w:t xml:space="preserve">. These are </w:t>
      </w:r>
      <w:r>
        <w:t xml:space="preserve">sometimes referred to as </w:t>
      </w:r>
      <w:ins w:id="124" w:author="DM" w:date="2012-08-17T21:35:00Z">
        <w:r w:rsidR="004974A4">
          <w:t>p</w:t>
        </w:r>
      </w:ins>
      <w:del w:id="125" w:author="DM" w:date="2012-08-17T21:35:00Z">
        <w:r w:rsidR="009C1F69" w:rsidDel="004974A4">
          <w:delText>P</w:delText>
        </w:r>
      </w:del>
      <w:r>
        <w:t xml:space="preserve">roject </w:t>
      </w:r>
      <w:del w:id="126" w:author="DM" w:date="2012-08-17T21:35:00Z">
        <w:r w:rsidR="009C1F69" w:rsidDel="004974A4">
          <w:delText>P</w:delText>
        </w:r>
      </w:del>
      <w:ins w:id="127" w:author="DM" w:date="2012-08-17T21:35:00Z">
        <w:r w:rsidR="004974A4">
          <w:t>p</w:t>
        </w:r>
      </w:ins>
      <w:r>
        <w:t xml:space="preserve">ortfolio </w:t>
      </w:r>
      <w:del w:id="128" w:author="DM" w:date="2012-08-17T21:35:00Z">
        <w:r w:rsidR="009C1F69" w:rsidDel="004974A4">
          <w:delText>M</w:delText>
        </w:r>
      </w:del>
      <w:ins w:id="129" w:author="DM" w:date="2012-08-17T21:35:00Z">
        <w:r w:rsidR="004974A4">
          <w:t>m</w:t>
        </w:r>
      </w:ins>
      <w:r>
        <w:t>anagement (PPM).</w:t>
      </w:r>
    </w:p>
    <w:p w:rsidR="00EB74D3" w:rsidRDefault="00727C1A" w:rsidP="004520EC">
      <w:pPr>
        <w:pStyle w:val="H2"/>
      </w:pPr>
      <w:r>
        <w:t>Project Management</w:t>
      </w:r>
      <w:r w:rsidR="00F54F05">
        <w:t xml:space="preserve"> and Organizational Maturity</w:t>
      </w:r>
    </w:p>
    <w:p w:rsidR="00623950" w:rsidRDefault="00623950" w:rsidP="004520EC">
      <w:pPr>
        <w:pStyle w:val="Para"/>
      </w:pPr>
      <w:r w:rsidRPr="00C57C29">
        <w:t xml:space="preserve">As organizations </w:t>
      </w:r>
      <w:r w:rsidR="009C1F69">
        <w:t>improve</w:t>
      </w:r>
      <w:r w:rsidR="009C1F69" w:rsidRPr="00C57C29">
        <w:t xml:space="preserve"> </w:t>
      </w:r>
      <w:r w:rsidRPr="00C57C29">
        <w:t>in their understanding of how to get things done, an effective set of processes, tools, and technologies are</w:t>
      </w:r>
      <w:r>
        <w:t xml:space="preserve"> typically</w:t>
      </w:r>
      <w:r w:rsidRPr="00C57C29">
        <w:t xml:space="preserve"> implemented, usually resulting in improved organizational efficiency.</w:t>
      </w:r>
      <w:r>
        <w:t xml:space="preserve"> </w:t>
      </w:r>
      <w:r w:rsidR="00B45745">
        <w:t>This</w:t>
      </w:r>
      <w:r w:rsidRPr="007779F6">
        <w:t xml:space="preserve"> move from a task-oriented (ad</w:t>
      </w:r>
      <w:del w:id="130" w:author="DM" w:date="2012-08-17T21:35:00Z">
        <w:r w:rsidRPr="007779F6" w:rsidDel="004974A4">
          <w:delText>-</w:delText>
        </w:r>
      </w:del>
      <w:ins w:id="131" w:author="DM" w:date="2012-08-17T21:35:00Z">
        <w:r w:rsidR="004974A4">
          <w:t xml:space="preserve"> </w:t>
        </w:r>
      </w:ins>
      <w:r w:rsidRPr="007779F6">
        <w:t xml:space="preserve">hoc) approach to a higher level of </w:t>
      </w:r>
      <w:ins w:id="132" w:author="DM" w:date="2012-08-18T05:12:00Z">
        <w:r w:rsidR="00F05F9A">
          <w:t>w</w:t>
        </w:r>
      </w:ins>
      <w:del w:id="133" w:author="DM" w:date="2012-08-18T05:12:00Z">
        <w:r w:rsidRPr="007779F6" w:rsidDel="00F05F9A">
          <w:delText>W</w:delText>
        </w:r>
      </w:del>
      <w:r w:rsidRPr="007779F6">
        <w:t xml:space="preserve">ork </w:t>
      </w:r>
      <w:ins w:id="134" w:author="DM" w:date="2012-08-18T05:12:00Z">
        <w:r w:rsidR="00F05F9A">
          <w:t>m</w:t>
        </w:r>
      </w:ins>
      <w:del w:id="135" w:author="DM" w:date="2012-08-18T05:12:00Z">
        <w:r w:rsidRPr="007779F6" w:rsidDel="00F05F9A">
          <w:delText>M</w:delText>
        </w:r>
      </w:del>
      <w:r w:rsidRPr="007779F6">
        <w:t xml:space="preserve">anagement rigor requires a different approach to managing the work, resources, and other </w:t>
      </w:r>
      <w:ins w:id="136" w:author="DM" w:date="2012-08-17T21:35:00Z">
        <w:r w:rsidR="004974A4">
          <w:t>p</w:t>
        </w:r>
      </w:ins>
      <w:del w:id="137" w:author="DM" w:date="2012-08-17T21:35:00Z">
        <w:r w:rsidRPr="007779F6" w:rsidDel="004974A4">
          <w:delText>P</w:delText>
        </w:r>
      </w:del>
      <w:r w:rsidRPr="007779F6">
        <w:t xml:space="preserve">roject </w:t>
      </w:r>
      <w:del w:id="138" w:author="DM" w:date="2012-08-17T21:35:00Z">
        <w:r w:rsidRPr="007779F6" w:rsidDel="004974A4">
          <w:delText>M</w:delText>
        </w:r>
      </w:del>
      <w:ins w:id="139" w:author="DM" w:date="2012-08-17T21:36:00Z">
        <w:r w:rsidR="004974A4">
          <w:t>m</w:t>
        </w:r>
      </w:ins>
      <w:r w:rsidRPr="007779F6">
        <w:t>etadata of the organization.</w:t>
      </w:r>
    </w:p>
    <w:p w:rsidR="00EB74D3" w:rsidRDefault="0032171C" w:rsidP="004520EC">
      <w:pPr>
        <w:pStyle w:val="Para"/>
      </w:pPr>
      <w:r>
        <w:t>A wide array of v</w:t>
      </w:r>
      <w:r w:rsidR="00EB74D3">
        <w:t xml:space="preserve">arious work and </w:t>
      </w:r>
      <w:del w:id="140" w:author="DM" w:date="2012-08-18T05:31:00Z">
        <w:r w:rsidR="00EB74D3" w:rsidDel="003C439F">
          <w:delText xml:space="preserve">project management </w:delText>
        </w:r>
      </w:del>
      <w:ins w:id="141" w:author="DM" w:date="2012-08-18T05:31:00Z">
        <w:r w:rsidR="003C439F">
          <w:t xml:space="preserve">PM </w:t>
        </w:r>
      </w:ins>
      <w:r w:rsidR="00EB74D3">
        <w:t>met</w:t>
      </w:r>
      <w:r w:rsidR="008025A5">
        <w:t xml:space="preserve">hods and best practices are </w:t>
      </w:r>
      <w:r w:rsidR="00EB74D3">
        <w:t>available</w:t>
      </w:r>
      <w:r>
        <w:t>:</w:t>
      </w:r>
      <w:r w:rsidR="00EB74D3">
        <w:t xml:space="preserve"> from a more </w:t>
      </w:r>
      <w:del w:id="142" w:author="DM" w:date="2012-08-18T05:13:00Z">
        <w:r w:rsidR="00EB74D3" w:rsidDel="00F05F9A">
          <w:delText>A</w:delText>
        </w:r>
      </w:del>
      <w:ins w:id="143" w:author="DM" w:date="2012-08-18T05:13:00Z">
        <w:r w:rsidR="00F05F9A">
          <w:t>a</w:t>
        </w:r>
      </w:ins>
      <w:r w:rsidR="00EB74D3">
        <w:t>gile</w:t>
      </w:r>
      <w:r w:rsidR="008025A5">
        <w:t xml:space="preserve"> or </w:t>
      </w:r>
      <w:del w:id="144" w:author="DM" w:date="2012-08-18T05:13:00Z">
        <w:r w:rsidR="008025A5" w:rsidDel="00F05F9A">
          <w:delText>S</w:delText>
        </w:r>
      </w:del>
      <w:ins w:id="145" w:author="DM" w:date="2012-08-18T05:13:00Z">
        <w:r w:rsidR="00F05F9A">
          <w:t>s</w:t>
        </w:r>
      </w:ins>
      <w:r w:rsidR="008025A5">
        <w:t>crum</w:t>
      </w:r>
      <w:ins w:id="146" w:author="DM" w:date="2012-08-18T05:13:00Z">
        <w:r w:rsidR="00F05F9A">
          <w:t>-</w:t>
        </w:r>
      </w:ins>
      <w:del w:id="147" w:author="DM" w:date="2012-08-18T05:13:00Z">
        <w:r w:rsidR="008025A5" w:rsidDel="00F05F9A">
          <w:delText xml:space="preserve"> </w:delText>
        </w:r>
      </w:del>
      <w:r w:rsidR="008025A5">
        <w:t>based software development</w:t>
      </w:r>
      <w:r w:rsidR="00EB74D3">
        <w:t xml:space="preserve"> technique to the more methodological</w:t>
      </w:r>
      <w:r w:rsidR="009C1F69">
        <w:t>ly</w:t>
      </w:r>
      <w:r w:rsidR="00EB74D3">
        <w:t xml:space="preserve"> driven approach, such as </w:t>
      </w:r>
      <w:del w:id="148" w:author="DM" w:date="2012-08-17T19:52:00Z">
        <w:r w:rsidR="008025A5" w:rsidDel="001A0D8B">
          <w:delText xml:space="preserve">Project Management </w:delText>
        </w:r>
      </w:del>
      <w:ins w:id="149" w:author="DM" w:date="2012-08-17T19:52:00Z">
        <w:r w:rsidR="001A0D8B">
          <w:t xml:space="preserve">PM </w:t>
        </w:r>
      </w:ins>
      <w:r w:rsidR="008025A5">
        <w:t xml:space="preserve">or </w:t>
      </w:r>
      <w:ins w:id="150" w:author="DM" w:date="2012-08-17T21:46:00Z">
        <w:r w:rsidR="004651C8">
          <w:t>s</w:t>
        </w:r>
      </w:ins>
      <w:del w:id="151" w:author="DM" w:date="2012-08-17T21:46:00Z">
        <w:r w:rsidR="008025A5" w:rsidDel="004651C8">
          <w:delText>S</w:delText>
        </w:r>
      </w:del>
      <w:r w:rsidR="008025A5">
        <w:t xml:space="preserve">ystem </w:t>
      </w:r>
      <w:del w:id="152" w:author="DM" w:date="2012-08-17T21:46:00Z">
        <w:r w:rsidR="008025A5" w:rsidDel="004651C8">
          <w:delText>D</w:delText>
        </w:r>
      </w:del>
      <w:ins w:id="153" w:author="DM" w:date="2012-08-17T21:46:00Z">
        <w:r w:rsidR="004651C8">
          <w:t>d</w:t>
        </w:r>
      </w:ins>
      <w:r w:rsidR="008025A5">
        <w:t xml:space="preserve">evelopment </w:t>
      </w:r>
      <w:del w:id="154" w:author="DM" w:date="2012-08-17T21:46:00Z">
        <w:r w:rsidR="008A5AE1" w:rsidDel="004651C8">
          <w:delText>L</w:delText>
        </w:r>
      </w:del>
      <w:ins w:id="155" w:author="DM" w:date="2012-08-17T21:46:00Z">
        <w:r w:rsidR="004651C8">
          <w:t>l</w:t>
        </w:r>
      </w:ins>
      <w:r w:rsidR="008A5AE1">
        <w:t xml:space="preserve">ife </w:t>
      </w:r>
      <w:del w:id="156" w:author="DM" w:date="2012-08-17T21:46:00Z">
        <w:r w:rsidR="008A5AE1" w:rsidDel="004651C8">
          <w:delText>C</w:delText>
        </w:r>
      </w:del>
      <w:ins w:id="157" w:author="DM" w:date="2012-08-17T21:46:00Z">
        <w:r w:rsidR="004651C8">
          <w:t>c</w:t>
        </w:r>
      </w:ins>
      <w:r w:rsidR="008A5AE1">
        <w:t>ycle</w:t>
      </w:r>
      <w:r w:rsidR="009420EA">
        <w:t xml:space="preserve"> (SDLC)</w:t>
      </w:r>
      <w:r w:rsidR="000D7D97">
        <w:t>.</w:t>
      </w:r>
    </w:p>
    <w:p w:rsidR="00B45745" w:rsidRDefault="00B45745" w:rsidP="004520EC">
      <w:pPr>
        <w:pStyle w:val="Para"/>
      </w:pPr>
      <w:r w:rsidRPr="00B45745">
        <w:t xml:space="preserve">Portfolio </w:t>
      </w:r>
      <w:del w:id="158" w:author="DM" w:date="2012-08-18T05:13:00Z">
        <w:r w:rsidRPr="00B45745" w:rsidDel="00F05F9A">
          <w:delText>G</w:delText>
        </w:r>
      </w:del>
      <w:ins w:id="159" w:author="DM" w:date="2012-08-18T05:13:00Z">
        <w:r w:rsidR="00F05F9A">
          <w:t>g</w:t>
        </w:r>
      </w:ins>
      <w:r w:rsidRPr="00B45745">
        <w:t xml:space="preserve">overnance and </w:t>
      </w:r>
      <w:ins w:id="160" w:author="DM" w:date="2012-08-18T05:13:00Z">
        <w:r w:rsidR="00F05F9A">
          <w:t>l</w:t>
        </w:r>
      </w:ins>
      <w:del w:id="161" w:author="DM" w:date="2012-08-18T05:13:00Z">
        <w:r w:rsidRPr="00B45745" w:rsidDel="00F05F9A">
          <w:delText>L</w:delText>
        </w:r>
      </w:del>
      <w:r w:rsidRPr="00B45745">
        <w:t xml:space="preserve">ifecycle </w:t>
      </w:r>
      <w:del w:id="162" w:author="DM" w:date="2012-08-18T05:13:00Z">
        <w:r w:rsidRPr="00B45745" w:rsidDel="00F05F9A">
          <w:delText>M</w:delText>
        </w:r>
      </w:del>
      <w:ins w:id="163" w:author="DM" w:date="2012-08-18T05:13:00Z">
        <w:r w:rsidR="00F05F9A">
          <w:t>m</w:t>
        </w:r>
      </w:ins>
      <w:r w:rsidRPr="00B45745">
        <w:t>anagement enable organizations to define processes that synchronize the efforts of distributed teams to consistently create the best possible products</w:t>
      </w:r>
      <w:r w:rsidR="00E872CB">
        <w:t xml:space="preserve"> (Cooper</w:t>
      </w:r>
      <w:ins w:id="164" w:author="DM" w:date="2012-08-21T05:13:00Z">
        <w:r w:rsidR="00372392">
          <w:t xml:space="preserve">, </w:t>
        </w:r>
        <w:proofErr w:type="spellStart"/>
        <w:r w:rsidR="00372392">
          <w:t>Edgett</w:t>
        </w:r>
        <w:proofErr w:type="spellEnd"/>
        <w:r w:rsidR="00372392">
          <w:t xml:space="preserve">, and </w:t>
        </w:r>
        <w:proofErr w:type="spellStart"/>
        <w:r w:rsidR="00372392">
          <w:t>Kleinschmidt</w:t>
        </w:r>
      </w:ins>
      <w:proofErr w:type="spellEnd"/>
      <w:del w:id="165" w:author="DM" w:date="2012-08-21T05:13:00Z">
        <w:r w:rsidR="00E872CB" w:rsidDel="00372392">
          <w:delText xml:space="preserve"> et al</w:delText>
        </w:r>
        <w:r w:rsidR="00AE3775" w:rsidDel="00372392">
          <w:delText>.</w:delText>
        </w:r>
      </w:del>
      <w:ins w:id="166" w:author="DM" w:date="2012-08-17T21:47:00Z">
        <w:r w:rsidR="004651C8">
          <w:t>,</w:t>
        </w:r>
      </w:ins>
      <w:r w:rsidR="00E872CB">
        <w:t xml:space="preserve"> </w:t>
      </w:r>
      <w:r w:rsidR="002C2F2C">
        <w:t>1998</w:t>
      </w:r>
      <w:r w:rsidR="00E872CB">
        <w:t>)</w:t>
      </w:r>
      <w:r w:rsidRPr="00B45745">
        <w:t>, capture greater market share, and increase customer satisfaction.</w:t>
      </w:r>
    </w:p>
    <w:p w:rsidR="00977986" w:rsidRDefault="00977986" w:rsidP="00F21CF1">
      <w:pPr>
        <w:pStyle w:val="Slug"/>
        <w:rPr>
          <w:ins w:id="167" w:author="DM" w:date="2012-08-17T21:36:00Z"/>
        </w:rPr>
      </w:pPr>
      <w:r>
        <w:t>Figure 5.1</w:t>
      </w:r>
      <w:del w:id="168" w:author="DM" w:date="2012-08-18T05:13:00Z">
        <w:r w:rsidDel="00F05F9A">
          <w:delText>:</w:delText>
        </w:r>
      </w:del>
      <w:r>
        <w:t xml:space="preserve"> Project Management Process Areas </w:t>
      </w:r>
      <w:del w:id="169" w:author="DM" w:date="2012-08-17T21:43:00Z">
        <w:r w:rsidRPr="002E09C3" w:rsidDel="00B65D7D">
          <w:rPr>
            <w:b w:val="0"/>
          </w:rPr>
          <w:delText xml:space="preserve">(Source: </w:delText>
        </w:r>
        <w:r w:rsidR="004F22C0" w:rsidDel="00B65D7D">
          <w:rPr>
            <w:b w:val="0"/>
          </w:rPr>
          <w:delText>Advisicon</w:delText>
        </w:r>
        <w:r w:rsidRPr="002E09C3" w:rsidDel="00B65D7D">
          <w:rPr>
            <w:b w:val="0"/>
          </w:rPr>
          <w:delText>)</w:delText>
        </w:r>
      </w:del>
      <w:ins w:id="170" w:author="DM" w:date="2012-08-17T21:43:00Z">
        <w:r w:rsidR="00B65D7D">
          <w:rPr>
            <w:b w:val="0"/>
          </w:rPr>
          <w:t xml:space="preserve"> </w:t>
        </w:r>
      </w:ins>
      <w:r w:rsidR="004F22C0">
        <w:tab/>
        <w:t>[</w:t>
      </w:r>
      <w:r w:rsidR="000340F7">
        <w:t>05-01-</w:t>
      </w:r>
      <w:proofErr w:type="gramStart"/>
      <w:r w:rsidR="004F22C0" w:rsidRPr="004F22C0">
        <w:t>projectManagementProcessGrouping.tif</w:t>
      </w:r>
      <w:r w:rsidR="004F22C0" w:rsidRPr="004F22C0">
        <w:rPr>
          <w:rStyle w:val="CommentReference"/>
          <w:rFonts w:eastAsiaTheme="minorHAnsi"/>
          <w:sz w:val="24"/>
          <w:szCs w:val="20"/>
        </w:rPr>
        <w:t xml:space="preserve"> </w:t>
      </w:r>
      <w:r>
        <w:t>]</w:t>
      </w:r>
      <w:proofErr w:type="gramEnd"/>
    </w:p>
    <w:p w:rsidR="00842073" w:rsidRDefault="004974A4">
      <w:pPr>
        <w:pStyle w:val="FigureSource"/>
        <w:pPrChange w:id="171" w:author="DM" w:date="2012-08-17T21:36:00Z">
          <w:pPr>
            <w:pStyle w:val="Slug"/>
          </w:pPr>
        </w:pPrChange>
      </w:pPr>
      <w:ins w:id="172" w:author="DM" w:date="2012-08-17T21:36:00Z">
        <w:r w:rsidRPr="002E09C3">
          <w:t xml:space="preserve">Source: </w:t>
        </w:r>
        <w:r>
          <w:t>Advisicon</w:t>
        </w:r>
      </w:ins>
    </w:p>
    <w:p w:rsidR="000D7D97" w:rsidRDefault="000D7D97" w:rsidP="004520EC">
      <w:pPr>
        <w:pStyle w:val="Para"/>
      </w:pPr>
      <w:del w:id="173" w:author="DM" w:date="2012-08-18T05:13:00Z">
        <w:r w:rsidDel="00F05F9A">
          <w:delText>There are t</w:delText>
        </w:r>
      </w:del>
      <w:ins w:id="174" w:author="DM" w:date="2012-08-18T05:13:00Z">
        <w:r w:rsidR="00F05F9A">
          <w:t>T</w:t>
        </w:r>
      </w:ins>
      <w:r>
        <w:t xml:space="preserve">ypically </w:t>
      </w:r>
      <w:ins w:id="175" w:author="DM" w:date="2012-08-18T05:13:00Z">
        <w:r w:rsidR="00F05F9A">
          <w:t xml:space="preserve">there are </w:t>
        </w:r>
      </w:ins>
      <w:r>
        <w:t xml:space="preserve">five key </w:t>
      </w:r>
      <w:r w:rsidR="00163A7A">
        <w:t>phases</w:t>
      </w:r>
      <w:r>
        <w:t xml:space="preserve"> to initiate and then manage a project through its lifecycle. You may recognize these as the Project Management Institute PMBOK</w:t>
      </w:r>
      <w:r w:rsidRPr="001C53A7">
        <w:rPr>
          <w:rFonts w:ascii="Arial" w:hAnsi="Arial" w:cs="Arial"/>
          <w:vertAlign w:val="superscript"/>
        </w:rPr>
        <w:t>®</w:t>
      </w:r>
      <w:r>
        <w:t xml:space="preserve"> Process Areas</w:t>
      </w:r>
      <w:r w:rsidR="004472AD">
        <w:t xml:space="preserve"> (PMI</w:t>
      </w:r>
      <w:ins w:id="176" w:author="DM" w:date="2012-08-17T21:44:00Z">
        <w:r w:rsidR="00B65D7D">
          <w:t>,</w:t>
        </w:r>
      </w:ins>
      <w:r w:rsidR="004472AD">
        <w:t xml:space="preserve"> 2008) </w:t>
      </w:r>
      <w:r>
        <w:t xml:space="preserve">illustrated in </w:t>
      </w:r>
      <w:r w:rsidR="00A039D1">
        <w:t>Figure 5.1</w:t>
      </w:r>
      <w:ins w:id="177" w:author="DM" w:date="2012-08-18T05:13:00Z">
        <w:r w:rsidR="00F05F9A">
          <w:t>.</w:t>
        </w:r>
      </w:ins>
      <w:del w:id="178" w:author="DM" w:date="2012-08-18T05:13:00Z">
        <w:r w:rsidDel="00F05F9A">
          <w:delText>:</w:delText>
        </w:r>
      </w:del>
    </w:p>
    <w:p w:rsidR="00842073" w:rsidRDefault="00F05F9A">
      <w:pPr>
        <w:pStyle w:val="ListNumbered"/>
        <w:pPrChange w:id="179" w:author="DM" w:date="2012-08-18T05:13:00Z">
          <w:pPr>
            <w:pStyle w:val="ListBulleted"/>
          </w:pPr>
        </w:pPrChange>
      </w:pPr>
      <w:ins w:id="180" w:author="DM" w:date="2012-08-18T05:13:00Z">
        <w:r>
          <w:t xml:space="preserve">1. </w:t>
        </w:r>
      </w:ins>
      <w:r w:rsidR="000D7D97">
        <w:t xml:space="preserve">Initiation </w:t>
      </w:r>
      <w:del w:id="181" w:author="DM" w:date="2012-08-18T05:14:00Z">
        <w:r w:rsidR="00163A7A" w:rsidDel="00F05F9A">
          <w:delText>P</w:delText>
        </w:r>
      </w:del>
      <w:ins w:id="182" w:author="DM" w:date="2012-08-18T05:14:00Z">
        <w:r>
          <w:t>p</w:t>
        </w:r>
      </w:ins>
      <w:r w:rsidR="00163A7A">
        <w:t>hase</w:t>
      </w:r>
    </w:p>
    <w:p w:rsidR="00842073" w:rsidRDefault="00F05F9A">
      <w:pPr>
        <w:pStyle w:val="ListNumbered"/>
        <w:pPrChange w:id="183" w:author="DM" w:date="2012-08-18T05:13:00Z">
          <w:pPr>
            <w:pStyle w:val="ListBulleted"/>
          </w:pPr>
        </w:pPrChange>
      </w:pPr>
      <w:ins w:id="184" w:author="DM" w:date="2012-08-18T05:14:00Z">
        <w:r>
          <w:t xml:space="preserve">2. </w:t>
        </w:r>
      </w:ins>
      <w:r w:rsidR="000D7D97">
        <w:t xml:space="preserve">Planning </w:t>
      </w:r>
      <w:ins w:id="185" w:author="DM" w:date="2012-08-18T05:14:00Z">
        <w:r>
          <w:t>p</w:t>
        </w:r>
      </w:ins>
      <w:del w:id="186" w:author="DM" w:date="2012-08-18T05:14:00Z">
        <w:r w:rsidR="00163A7A" w:rsidDel="00F05F9A">
          <w:delText>P</w:delText>
        </w:r>
      </w:del>
      <w:r w:rsidR="00163A7A">
        <w:t>hase</w:t>
      </w:r>
    </w:p>
    <w:p w:rsidR="00842073" w:rsidRDefault="00F05F9A">
      <w:pPr>
        <w:pStyle w:val="ListNumbered"/>
        <w:pPrChange w:id="187" w:author="DM" w:date="2012-08-18T05:13:00Z">
          <w:pPr>
            <w:pStyle w:val="ListBulleted"/>
          </w:pPr>
        </w:pPrChange>
      </w:pPr>
      <w:ins w:id="188" w:author="DM" w:date="2012-08-18T05:14:00Z">
        <w:r>
          <w:t xml:space="preserve">3. </w:t>
        </w:r>
      </w:ins>
      <w:r w:rsidR="000D7D97">
        <w:t xml:space="preserve">Executing </w:t>
      </w:r>
      <w:ins w:id="189" w:author="DM" w:date="2012-08-18T05:14:00Z">
        <w:r>
          <w:t>p</w:t>
        </w:r>
      </w:ins>
      <w:del w:id="190" w:author="DM" w:date="2012-08-18T05:14:00Z">
        <w:r w:rsidR="00163A7A" w:rsidDel="00F05F9A">
          <w:delText>P</w:delText>
        </w:r>
      </w:del>
      <w:r w:rsidR="00163A7A">
        <w:t>hase</w:t>
      </w:r>
    </w:p>
    <w:p w:rsidR="00842073" w:rsidRDefault="00F05F9A">
      <w:pPr>
        <w:pStyle w:val="ListNumbered"/>
        <w:pPrChange w:id="191" w:author="DM" w:date="2012-08-18T05:13:00Z">
          <w:pPr>
            <w:pStyle w:val="ListBulleted"/>
          </w:pPr>
        </w:pPrChange>
      </w:pPr>
      <w:ins w:id="192" w:author="DM" w:date="2012-08-18T05:14:00Z">
        <w:r>
          <w:t xml:space="preserve">4. </w:t>
        </w:r>
      </w:ins>
      <w:r w:rsidR="000D7D97">
        <w:t xml:space="preserve">Monitoring </w:t>
      </w:r>
      <w:del w:id="193" w:author="DM" w:date="2012-08-17T21:44:00Z">
        <w:r w:rsidR="000D7D97" w:rsidDel="00B65D7D">
          <w:delText>&amp;</w:delText>
        </w:r>
      </w:del>
      <w:ins w:id="194" w:author="DM" w:date="2012-08-17T21:44:00Z">
        <w:r w:rsidR="00B65D7D">
          <w:t>and</w:t>
        </w:r>
      </w:ins>
      <w:r w:rsidR="000D7D97">
        <w:t xml:space="preserve"> </w:t>
      </w:r>
      <w:del w:id="195" w:author="DM" w:date="2012-08-18T05:14:00Z">
        <w:r w:rsidR="000D7D97" w:rsidDel="00F05F9A">
          <w:delText>C</w:delText>
        </w:r>
      </w:del>
      <w:ins w:id="196" w:author="DM" w:date="2012-08-18T05:14:00Z">
        <w:r>
          <w:t>c</w:t>
        </w:r>
      </w:ins>
      <w:r w:rsidR="000D7D97">
        <w:t xml:space="preserve">ontrolling </w:t>
      </w:r>
      <w:del w:id="197" w:author="DM" w:date="2012-08-18T05:14:00Z">
        <w:r w:rsidR="00163A7A" w:rsidDel="00F05F9A">
          <w:delText>P</w:delText>
        </w:r>
      </w:del>
      <w:ins w:id="198" w:author="DM" w:date="2012-08-18T05:14:00Z">
        <w:r>
          <w:t>p</w:t>
        </w:r>
      </w:ins>
      <w:r w:rsidR="00163A7A">
        <w:t>hase</w:t>
      </w:r>
    </w:p>
    <w:p w:rsidR="00842073" w:rsidRDefault="00F05F9A">
      <w:pPr>
        <w:pStyle w:val="ListNumbered"/>
        <w:pPrChange w:id="199" w:author="DM" w:date="2012-08-18T05:13:00Z">
          <w:pPr>
            <w:pStyle w:val="ListBulleted"/>
          </w:pPr>
        </w:pPrChange>
      </w:pPr>
      <w:ins w:id="200" w:author="DM" w:date="2012-08-18T05:14:00Z">
        <w:r>
          <w:t xml:space="preserve">5. </w:t>
        </w:r>
      </w:ins>
      <w:r w:rsidR="000D7D97">
        <w:t>Closing</w:t>
      </w:r>
      <w:r w:rsidR="00163A7A">
        <w:t xml:space="preserve"> </w:t>
      </w:r>
      <w:ins w:id="201" w:author="DM" w:date="2012-08-18T05:14:00Z">
        <w:r>
          <w:t>p</w:t>
        </w:r>
      </w:ins>
      <w:del w:id="202" w:author="DM" w:date="2012-08-18T05:14:00Z">
        <w:r w:rsidR="00163A7A" w:rsidDel="00F05F9A">
          <w:delText>P</w:delText>
        </w:r>
      </w:del>
      <w:r w:rsidR="00163A7A">
        <w:t>hase</w:t>
      </w:r>
    </w:p>
    <w:p w:rsidR="009823C4" w:rsidRDefault="009823C4" w:rsidP="004520EC">
      <w:pPr>
        <w:pStyle w:val="H3"/>
      </w:pPr>
      <w:r>
        <w:t>Initiation</w:t>
      </w:r>
      <w:r w:rsidR="00163A7A">
        <w:t xml:space="preserve"> Phase</w:t>
      </w:r>
    </w:p>
    <w:p w:rsidR="0021477C" w:rsidRDefault="009823C4" w:rsidP="004520EC">
      <w:pPr>
        <w:pStyle w:val="Para"/>
      </w:pPr>
      <w:r>
        <w:t>The</w:t>
      </w:r>
      <w:r w:rsidR="0071320B">
        <w:t xml:space="preserve"> initiation </w:t>
      </w:r>
      <w:r w:rsidR="00A039D1">
        <w:t xml:space="preserve">phase </w:t>
      </w:r>
      <w:r>
        <w:t>is performed when defining</w:t>
      </w:r>
      <w:r w:rsidRPr="00DF4A7A">
        <w:t xml:space="preserve"> a new project </w:t>
      </w:r>
      <w:r w:rsidR="00A039D1">
        <w:t>(</w:t>
      </w:r>
      <w:r w:rsidRPr="00DF4A7A">
        <w:t>or a new phase of an existing project</w:t>
      </w:r>
      <w:r w:rsidR="00A039D1">
        <w:t>)</w:t>
      </w:r>
      <w:r w:rsidRPr="00DF4A7A">
        <w:t xml:space="preserve"> by</w:t>
      </w:r>
      <w:r>
        <w:t xml:space="preserve"> </w:t>
      </w:r>
      <w:del w:id="203" w:author="Odum, Amy - Hoboken" w:date="2012-08-27T13:14:00Z">
        <w:r w:rsidDel="0074510F">
          <w:delText>defining</w:delText>
        </w:r>
      </w:del>
      <w:ins w:id="204" w:author="Odum, Amy - Hoboken" w:date="2012-08-27T13:14:00Z">
        <w:r w:rsidR="0074510F">
          <w:t>creating</w:t>
        </w:r>
      </w:ins>
      <w:ins w:id="205" w:author="DM" w:date="2012-08-18T05:14:00Z">
        <w:del w:id="206" w:author="Jeff Jacobson" w:date="2012-08-31T13:21:00Z">
          <w:r w:rsidR="00F05F9A" w:rsidDel="00B01F7F">
            <w:rPr>
              <w:rStyle w:val="QueryInline"/>
            </w:rPr>
            <w:delText>[AU:  to avoid repetition]</w:delText>
          </w:r>
        </w:del>
      </w:ins>
      <w:r>
        <w:t xml:space="preserve"> an outline of the work to be performed and</w:t>
      </w:r>
      <w:r w:rsidRPr="00DF4A7A">
        <w:t xml:space="preserve"> obtaining authorization to </w:t>
      </w:r>
      <w:r w:rsidR="00F91C99">
        <w:t>initiate</w:t>
      </w:r>
      <w:r w:rsidRPr="00DF4A7A">
        <w:t xml:space="preserve"> the project.</w:t>
      </w:r>
      <w:r>
        <w:t xml:space="preserve"> </w:t>
      </w:r>
    </w:p>
    <w:p w:rsidR="006C7C46" w:rsidRDefault="00AD140F" w:rsidP="004520EC">
      <w:pPr>
        <w:pStyle w:val="Para"/>
      </w:pPr>
      <w:r>
        <w:t xml:space="preserve">Because </w:t>
      </w:r>
      <w:r w:rsidR="006C7C46">
        <w:t xml:space="preserve">Project Server </w:t>
      </w:r>
      <w:del w:id="207" w:author="DM" w:date="2012-08-18T05:14:00Z">
        <w:r w:rsidR="006C7C46" w:rsidDel="00F05F9A">
          <w:delText xml:space="preserve">can </w:delText>
        </w:r>
      </w:del>
      <w:r w:rsidR="006C7C46">
        <w:t xml:space="preserve">actually </w:t>
      </w:r>
      <w:ins w:id="208" w:author="DM" w:date="2012-08-18T05:14:00Z">
        <w:r w:rsidR="00F05F9A">
          <w:t xml:space="preserve">can </w:t>
        </w:r>
      </w:ins>
      <w:r w:rsidR="006C7C46">
        <w:t xml:space="preserve">start in the </w:t>
      </w:r>
      <w:ins w:id="209" w:author="DM" w:date="2012-08-18T05:15:00Z">
        <w:r w:rsidR="00F05F9A">
          <w:t>p</w:t>
        </w:r>
      </w:ins>
      <w:del w:id="210" w:author="DM" w:date="2012-08-18T05:15:00Z">
        <w:r w:rsidR="006C7C46" w:rsidDel="00F05F9A">
          <w:delText>P</w:delText>
        </w:r>
      </w:del>
      <w:r w:rsidR="006C7C46">
        <w:t>re-</w:t>
      </w:r>
      <w:del w:id="211" w:author="DM" w:date="2012-08-18T05:15:00Z">
        <w:r w:rsidR="006C7C46" w:rsidDel="00F05F9A">
          <w:delText>S</w:delText>
        </w:r>
      </w:del>
      <w:ins w:id="212" w:author="DM" w:date="2012-08-18T05:15:00Z">
        <w:r w:rsidR="00F05F9A">
          <w:t>s</w:t>
        </w:r>
      </w:ins>
      <w:r w:rsidR="006C7C46">
        <w:t xml:space="preserve">ales or </w:t>
      </w:r>
      <w:ins w:id="213" w:author="DM" w:date="2012-08-18T05:15:00Z">
        <w:r w:rsidR="00F05F9A">
          <w:t>p</w:t>
        </w:r>
      </w:ins>
      <w:del w:id="214" w:author="DM" w:date="2012-08-18T05:15:00Z">
        <w:r w:rsidR="006C7C46" w:rsidDel="00F05F9A">
          <w:delText>P</w:delText>
        </w:r>
      </w:del>
      <w:r w:rsidR="006C7C46">
        <w:t>re-</w:t>
      </w:r>
      <w:ins w:id="215" w:author="DM" w:date="2012-08-18T05:15:00Z">
        <w:r w:rsidR="00F05F9A">
          <w:t>i</w:t>
        </w:r>
      </w:ins>
      <w:del w:id="216" w:author="DM" w:date="2012-08-18T05:15:00Z">
        <w:r w:rsidR="006C7C46" w:rsidDel="00F05F9A">
          <w:delText>I</w:delText>
        </w:r>
      </w:del>
      <w:r w:rsidR="006C7C46">
        <w:t>nitiation phase via the activities, documents collected</w:t>
      </w:r>
      <w:r>
        <w:t>,</w:t>
      </w:r>
      <w:r w:rsidR="006C7C46">
        <w:t xml:space="preserve"> and information tracked even before a project is “approved</w:t>
      </w:r>
      <w:r>
        <w:t>,</w:t>
      </w:r>
      <w:r w:rsidR="006C7C46">
        <w:t>” understanding the key artifacts (</w:t>
      </w:r>
      <w:r>
        <w:t xml:space="preserve">i.e., </w:t>
      </w:r>
      <w:r w:rsidR="006C7C46">
        <w:t xml:space="preserve">documents) and metadata associated with taking a project from pre-planning or a </w:t>
      </w:r>
      <w:ins w:id="217" w:author="DM" w:date="2012-08-18T05:15:00Z">
        <w:r w:rsidR="00DD63E0">
          <w:t>p</w:t>
        </w:r>
      </w:ins>
      <w:del w:id="218" w:author="DM" w:date="2012-08-18T05:15:00Z">
        <w:r w:rsidR="006C7C46" w:rsidDel="00DD63E0">
          <w:delText>P</w:delText>
        </w:r>
      </w:del>
      <w:r w:rsidR="006C7C46">
        <w:t xml:space="preserve">roposal </w:t>
      </w:r>
      <w:del w:id="219" w:author="DM" w:date="2012-08-18T05:15:00Z">
        <w:r w:rsidR="006C7C46" w:rsidDel="00DD63E0">
          <w:delText>P</w:delText>
        </w:r>
      </w:del>
      <w:ins w:id="220" w:author="DM" w:date="2012-08-18T05:15:00Z">
        <w:r w:rsidR="00DD63E0">
          <w:t>p</w:t>
        </w:r>
      </w:ins>
      <w:r w:rsidR="006C7C46">
        <w:t>hase</w:t>
      </w:r>
      <w:r w:rsidR="00AB087C">
        <w:t xml:space="preserve"> </w:t>
      </w:r>
      <w:r w:rsidR="006C7C46">
        <w:t>to a full</w:t>
      </w:r>
      <w:ins w:id="221" w:author="DM" w:date="2012-08-18T05:15:00Z">
        <w:r w:rsidR="00DD63E0">
          <w:t>-</w:t>
        </w:r>
      </w:ins>
      <w:del w:id="222" w:author="DM" w:date="2012-08-18T05:15:00Z">
        <w:r w:rsidR="006C7C46" w:rsidDel="00DD63E0">
          <w:delText xml:space="preserve"> </w:delText>
        </w:r>
      </w:del>
      <w:r w:rsidR="006C7C46">
        <w:t>blown project is now more important than ever.</w:t>
      </w:r>
    </w:p>
    <w:p w:rsidR="006C7C46" w:rsidRDefault="006C7C46" w:rsidP="004520EC">
      <w:pPr>
        <w:pStyle w:val="Para"/>
      </w:pPr>
      <w:r>
        <w:t xml:space="preserve">For example, a </w:t>
      </w:r>
      <w:r w:rsidR="001D0B9A">
        <w:t xml:space="preserve">manager </w:t>
      </w:r>
      <w:r>
        <w:t>may</w:t>
      </w:r>
      <w:r w:rsidR="00AB087C">
        <w:t xml:space="preserve"> not</w:t>
      </w:r>
      <w:r>
        <w:t xml:space="preserve"> want to invest too much time in creating an elaborate schedule</w:t>
      </w:r>
      <w:del w:id="223" w:author="DM" w:date="2012-08-18T05:15:00Z">
        <w:r w:rsidDel="00DD63E0">
          <w:delText>,</w:delText>
        </w:r>
      </w:del>
      <w:r>
        <w:t xml:space="preserve"> yet </w:t>
      </w:r>
      <w:del w:id="224" w:author="DM" w:date="2012-08-18T05:15:00Z">
        <w:r w:rsidR="001D0B9A" w:rsidDel="00DD63E0">
          <w:delText xml:space="preserve">he </w:delText>
        </w:r>
      </w:del>
      <w:r>
        <w:t>needs a high</w:t>
      </w:r>
      <w:ins w:id="225" w:author="DM" w:date="2012-08-18T05:15:00Z">
        <w:r w:rsidR="00DD63E0">
          <w:t>-</w:t>
        </w:r>
      </w:ins>
      <w:del w:id="226" w:author="DM" w:date="2012-08-18T05:15:00Z">
        <w:r w:rsidDel="00DD63E0">
          <w:delText xml:space="preserve"> </w:delText>
        </w:r>
      </w:del>
      <w:r>
        <w:t xml:space="preserve">level resource proposal or a resource plan to allocate possible resource needs that could be weighed against the overall existing work in the </w:t>
      </w:r>
      <w:ins w:id="227" w:author="DM" w:date="2012-08-18T05:15:00Z">
        <w:r w:rsidR="00DD63E0">
          <w:t>p</w:t>
        </w:r>
      </w:ins>
      <w:del w:id="228" w:author="DM" w:date="2012-08-18T05:15:00Z">
        <w:r w:rsidDel="00DD63E0">
          <w:delText>P</w:delText>
        </w:r>
      </w:del>
      <w:r>
        <w:t xml:space="preserve">roject </w:t>
      </w:r>
      <w:del w:id="229" w:author="DM" w:date="2012-08-18T05:15:00Z">
        <w:r w:rsidDel="00DD63E0">
          <w:delText>P</w:delText>
        </w:r>
      </w:del>
      <w:ins w:id="230" w:author="DM" w:date="2012-08-18T05:15:00Z">
        <w:r w:rsidR="00DD63E0">
          <w:t>p</w:t>
        </w:r>
      </w:ins>
      <w:r>
        <w:t xml:space="preserve">ortfolio. The example continues with a person still planning and organizing </w:t>
      </w:r>
      <w:r w:rsidR="00117188">
        <w:t>information</w:t>
      </w:r>
      <w:r>
        <w:t xml:space="preserve"> and documentation associated with what the project will be. </w:t>
      </w:r>
      <w:ins w:id="231" w:author="DM" w:date="2012-08-18T05:15:00Z">
        <w:r w:rsidR="00DD63E0">
          <w:t>Doing t</w:t>
        </w:r>
      </w:ins>
      <w:del w:id="232" w:author="DM" w:date="2012-08-18T05:15:00Z">
        <w:r w:rsidDel="00DD63E0">
          <w:delText>T</w:delText>
        </w:r>
      </w:del>
      <w:r>
        <w:t>his requires colle</w:t>
      </w:r>
      <w:r w:rsidR="00AB087C">
        <w:t>c</w:t>
      </w:r>
      <w:r>
        <w:t>ting, capturing</w:t>
      </w:r>
      <w:ins w:id="233" w:author="DM" w:date="2012-08-18T05:15:00Z">
        <w:r w:rsidR="00DD63E0">
          <w:t>,</w:t>
        </w:r>
      </w:ins>
      <w:r>
        <w:t xml:space="preserve"> and storing all related artifacts in a central repository or possibly a SharePoint site. M</w:t>
      </w:r>
      <w:r w:rsidR="00AB087C">
        <w:t>icrosoft</w:t>
      </w:r>
      <w:r>
        <w:t xml:space="preserve"> Project Professional and Microsoft</w:t>
      </w:r>
      <w:r w:rsidR="00AB087C">
        <w:t>’</w:t>
      </w:r>
      <w:r>
        <w:t xml:space="preserve">s full PPM </w:t>
      </w:r>
      <w:r w:rsidR="00AB087C">
        <w:t>solution</w:t>
      </w:r>
      <w:r>
        <w:t xml:space="preserve"> can provide</w:t>
      </w:r>
      <w:r w:rsidR="00AB087C">
        <w:t xml:space="preserve"> all of these capabilities to</w:t>
      </w:r>
      <w:r>
        <w:t xml:space="preserve"> a </w:t>
      </w:r>
      <w:ins w:id="234" w:author="DM" w:date="2012-08-18T05:16:00Z">
        <w:r w:rsidR="00DD63E0">
          <w:t>p</w:t>
        </w:r>
      </w:ins>
      <w:del w:id="235" w:author="DM" w:date="2012-08-18T05:16:00Z">
        <w:r w:rsidR="00AB087C" w:rsidDel="00DD63E0">
          <w:delText>P</w:delText>
        </w:r>
      </w:del>
      <w:r>
        <w:t xml:space="preserve">roject </w:t>
      </w:r>
      <w:ins w:id="236" w:author="DM" w:date="2012-08-18T05:16:00Z">
        <w:r w:rsidR="00DD63E0">
          <w:t>m</w:t>
        </w:r>
      </w:ins>
      <w:del w:id="237" w:author="DM" w:date="2012-08-18T05:16:00Z">
        <w:r w:rsidR="00AB087C" w:rsidDel="00DD63E0">
          <w:delText>M</w:delText>
        </w:r>
      </w:del>
      <w:r>
        <w:t xml:space="preserve">anager </w:t>
      </w:r>
      <w:r w:rsidR="00AB087C">
        <w:t>(</w:t>
      </w:r>
      <w:r>
        <w:t>or a person planning a project</w:t>
      </w:r>
      <w:r w:rsidR="00AB087C">
        <w:t>)</w:t>
      </w:r>
      <w:ins w:id="238" w:author="DM" w:date="2012-08-18T05:16:00Z">
        <w:r w:rsidR="00DD63E0">
          <w:t>.</w:t>
        </w:r>
      </w:ins>
      <w:r>
        <w:t xml:space="preserve"> </w:t>
      </w:r>
      <w:del w:id="239" w:author="DM" w:date="2012-08-18T05:16:00Z">
        <w:r w:rsidDel="00DD63E0">
          <w:delText>and t</w:delText>
        </w:r>
      </w:del>
      <w:ins w:id="240" w:author="DM" w:date="2012-08-18T05:16:00Z">
        <w:r w:rsidR="00DD63E0">
          <w:t>T</w:t>
        </w:r>
      </w:ins>
      <w:r>
        <w:t>he great thing is that every action can be scalable</w:t>
      </w:r>
      <w:r w:rsidR="00AB087C">
        <w:t>,</w:t>
      </w:r>
      <w:r>
        <w:t xml:space="preserve"> based on the level of information and details needed at that point in time (</w:t>
      </w:r>
      <w:ins w:id="241" w:author="DM" w:date="2012-08-18T05:16:00Z">
        <w:r w:rsidR="00DD63E0">
          <w:t>p</w:t>
        </w:r>
      </w:ins>
      <w:del w:id="242" w:author="DM" w:date="2012-08-18T05:16:00Z">
        <w:r w:rsidDel="00DD63E0">
          <w:delText>P</w:delText>
        </w:r>
      </w:del>
      <w:r>
        <w:t xml:space="preserve">hase or </w:t>
      </w:r>
      <w:del w:id="243" w:author="DM" w:date="2012-08-18T05:16:00Z">
        <w:r w:rsidDel="00DD63E0">
          <w:delText>S</w:delText>
        </w:r>
      </w:del>
      <w:ins w:id="244" w:author="DM" w:date="2012-08-18T05:16:00Z">
        <w:r w:rsidR="00DD63E0">
          <w:t>s</w:t>
        </w:r>
      </w:ins>
      <w:r>
        <w:t>tage).</w:t>
      </w:r>
    </w:p>
    <w:p w:rsidR="009823C4" w:rsidRDefault="006C7C46" w:rsidP="004520EC">
      <w:pPr>
        <w:pStyle w:val="Para"/>
      </w:pPr>
      <w:r>
        <w:t xml:space="preserve">One of the key </w:t>
      </w:r>
      <w:r w:rsidR="00117188">
        <w:t>artifacts</w:t>
      </w:r>
      <w:r>
        <w:t xml:space="preserve"> in successful </w:t>
      </w:r>
      <w:del w:id="245" w:author="DM" w:date="2012-08-18T05:31:00Z">
        <w:r w:rsidDel="003C439F">
          <w:delText xml:space="preserve">project management </w:delText>
        </w:r>
      </w:del>
      <w:ins w:id="246" w:author="DM" w:date="2012-08-18T05:31:00Z">
        <w:r w:rsidR="003C439F">
          <w:t xml:space="preserve">PM </w:t>
        </w:r>
      </w:ins>
      <w:r>
        <w:t xml:space="preserve">during </w:t>
      </w:r>
      <w:proofErr w:type="gramStart"/>
      <w:r>
        <w:t xml:space="preserve">the </w:t>
      </w:r>
      <w:ins w:id="247" w:author="DM" w:date="2012-08-18T05:16:00Z">
        <w:r w:rsidR="00DD63E0">
          <w:t>i</w:t>
        </w:r>
      </w:ins>
      <w:proofErr w:type="gramEnd"/>
      <w:del w:id="248" w:author="DM" w:date="2012-08-18T05:16:00Z">
        <w:r w:rsidDel="00DD63E0">
          <w:delText>I</w:delText>
        </w:r>
      </w:del>
      <w:r>
        <w:t xml:space="preserve">nitiation phase is the </w:t>
      </w:r>
      <w:ins w:id="249" w:author="DM" w:date="2012-08-18T05:16:00Z">
        <w:r w:rsidR="00DD63E0">
          <w:t>p</w:t>
        </w:r>
      </w:ins>
      <w:del w:id="250" w:author="DM" w:date="2012-08-18T05:16:00Z">
        <w:r w:rsidR="009823C4" w:rsidDel="00DD63E0">
          <w:delText>P</w:delText>
        </w:r>
      </w:del>
      <w:r w:rsidR="009823C4">
        <w:t xml:space="preserve">roject </w:t>
      </w:r>
      <w:del w:id="251" w:author="DM" w:date="2012-08-18T05:16:00Z">
        <w:r w:rsidR="009823C4" w:rsidDel="00DD63E0">
          <w:delText>C</w:delText>
        </w:r>
      </w:del>
      <w:ins w:id="252" w:author="DM" w:date="2012-08-18T05:16:00Z">
        <w:r w:rsidR="00DD63E0">
          <w:t>c</w:t>
        </w:r>
      </w:ins>
      <w:r w:rsidR="009823C4">
        <w:t>harter.</w:t>
      </w:r>
      <w:r w:rsidR="0021477C">
        <w:t xml:space="preserve"> </w:t>
      </w:r>
      <w:r w:rsidR="009823C4">
        <w:t xml:space="preserve">One of the </w:t>
      </w:r>
      <w:r w:rsidR="00523262">
        <w:t>primary elements</w:t>
      </w:r>
      <w:r w:rsidR="009823C4">
        <w:t xml:space="preserve"> of the </w:t>
      </w:r>
      <w:ins w:id="253" w:author="DM" w:date="2012-08-18T05:16:00Z">
        <w:r w:rsidR="00DD63E0">
          <w:t>p</w:t>
        </w:r>
      </w:ins>
      <w:del w:id="254" w:author="DM" w:date="2012-08-18T05:16:00Z">
        <w:r w:rsidR="0021477C" w:rsidDel="00DD63E0">
          <w:delText>P</w:delText>
        </w:r>
      </w:del>
      <w:r w:rsidR="0021477C">
        <w:t xml:space="preserve">roject </w:t>
      </w:r>
      <w:del w:id="255" w:author="DM" w:date="2012-08-18T05:16:00Z">
        <w:r w:rsidR="009823C4" w:rsidDel="00DD63E0">
          <w:delText>C</w:delText>
        </w:r>
      </w:del>
      <w:ins w:id="256" w:author="DM" w:date="2012-08-18T05:16:00Z">
        <w:r w:rsidR="00DD63E0">
          <w:t>c</w:t>
        </w:r>
      </w:ins>
      <w:r w:rsidR="009823C4">
        <w:t xml:space="preserve">harter is a high-level schedule of the project. At this stage of the project </w:t>
      </w:r>
      <w:r w:rsidR="0021477C">
        <w:t>lifecycle</w:t>
      </w:r>
      <w:ins w:id="257" w:author="DM" w:date="2012-08-18T05:16:00Z">
        <w:r w:rsidR="00DD63E0">
          <w:t>,</w:t>
        </w:r>
      </w:ins>
      <w:r w:rsidR="0021477C">
        <w:t xml:space="preserve"> </w:t>
      </w:r>
      <w:r w:rsidR="009823C4">
        <w:t>there may be little detailed information in terms of the work packages or tasks to be performed</w:t>
      </w:r>
      <w:r w:rsidR="001D0B9A">
        <w:t>.</w:t>
      </w:r>
      <w:r w:rsidR="009823C4">
        <w:t xml:space="preserve"> </w:t>
      </w:r>
      <w:r w:rsidR="001D0B9A">
        <w:t>As a result,</w:t>
      </w:r>
      <w:r w:rsidR="009823C4">
        <w:t xml:space="preserve"> this initial schedule is likely to contain high-level information </w:t>
      </w:r>
      <w:ins w:id="258" w:author="DM" w:date="2012-08-18T05:16:00Z">
        <w:r w:rsidR="00DD63E0">
          <w:t xml:space="preserve">just </w:t>
        </w:r>
      </w:ins>
      <w:proofErr w:type="gramStart"/>
      <w:r w:rsidR="009823C4">
        <w:t>to</w:t>
      </w:r>
      <w:proofErr w:type="gramEnd"/>
      <w:r w:rsidR="009823C4" w:rsidRPr="0061412A">
        <w:t xml:space="preserve"> </w:t>
      </w:r>
      <w:del w:id="259" w:author="DM" w:date="2012-08-18T05:17:00Z">
        <w:r w:rsidR="00A75C05" w:rsidDel="00DD63E0">
          <w:delText xml:space="preserve">only </w:delText>
        </w:r>
      </w:del>
      <w:r w:rsidR="009823C4">
        <w:t>sufficiently describe</w:t>
      </w:r>
      <w:r w:rsidR="00523262">
        <w:t xml:space="preserve"> </w:t>
      </w:r>
      <w:r w:rsidR="009823C4">
        <w:t>the key deliverables</w:t>
      </w:r>
      <w:del w:id="260" w:author="DM" w:date="2012-08-18T05:17:00Z">
        <w:r w:rsidR="009823C4" w:rsidDel="00DD63E0">
          <w:delText>,</w:delText>
        </w:r>
      </w:del>
      <w:ins w:id="261" w:author="DM" w:date="2012-08-18T05:17:00Z">
        <w:r w:rsidR="00DD63E0">
          <w:t xml:space="preserve"> and</w:t>
        </w:r>
      </w:ins>
      <w:r w:rsidR="009823C4">
        <w:t xml:space="preserve"> target dates or milestones</w:t>
      </w:r>
      <w:del w:id="262" w:author="DM" w:date="2012-08-18T05:17:00Z">
        <w:r w:rsidR="009823C4" w:rsidDel="00DD63E0">
          <w:delText>,</w:delText>
        </w:r>
      </w:del>
      <w:r w:rsidR="009823C4">
        <w:t xml:space="preserve"> and </w:t>
      </w:r>
      <w:r w:rsidR="00A75C05">
        <w:t xml:space="preserve">to </w:t>
      </w:r>
      <w:r w:rsidR="009823C4">
        <w:t xml:space="preserve">provide some statement of </w:t>
      </w:r>
      <w:ins w:id="263" w:author="DM" w:date="2012-08-18T05:17:00Z">
        <w:r w:rsidR="00DD63E0">
          <w:t xml:space="preserve">the </w:t>
        </w:r>
      </w:ins>
      <w:r w:rsidR="009823C4">
        <w:t>resource capacity</w:t>
      </w:r>
      <w:r w:rsidR="005C0C86">
        <w:t xml:space="preserve"> </w:t>
      </w:r>
      <w:del w:id="264" w:author="DM" w:date="2012-08-18T05:17:00Z">
        <w:r w:rsidR="005C0C86" w:rsidDel="00DD63E0">
          <w:delText>that will be</w:delText>
        </w:r>
        <w:r w:rsidR="009823C4" w:rsidDel="00DD63E0">
          <w:delText xml:space="preserve"> </w:delText>
        </w:r>
      </w:del>
      <w:r w:rsidR="009823C4">
        <w:t>required to produce the deliverables</w:t>
      </w:r>
      <w:r w:rsidR="005C0C86">
        <w:t xml:space="preserve"> of the project</w:t>
      </w:r>
      <w:r w:rsidR="009823C4">
        <w:t xml:space="preserve"> within the </w:t>
      </w:r>
      <w:r w:rsidR="00B4755F">
        <w:t>allocated</w:t>
      </w:r>
      <w:r w:rsidR="009823C4">
        <w:t xml:space="preserve"> time</w:t>
      </w:r>
      <w:ins w:id="265" w:author="DM" w:date="2012-08-18T05:17:00Z">
        <w:r w:rsidR="00DD63E0">
          <w:t xml:space="preserve"> </w:t>
        </w:r>
      </w:ins>
      <w:r w:rsidR="009823C4">
        <w:t>frame.</w:t>
      </w:r>
    </w:p>
    <w:p w:rsidR="0021477C" w:rsidRDefault="00850FD9" w:rsidP="004520EC">
      <w:pPr>
        <w:pStyle w:val="Para"/>
      </w:pPr>
      <w:r>
        <w:t>Other k</w:t>
      </w:r>
      <w:r w:rsidR="00365C8B">
        <w:t xml:space="preserve">ey outputs of </w:t>
      </w:r>
      <w:proofErr w:type="gramStart"/>
      <w:r w:rsidR="00365C8B">
        <w:t xml:space="preserve">the </w:t>
      </w:r>
      <w:ins w:id="266" w:author="DM" w:date="2012-08-18T05:17:00Z">
        <w:r w:rsidR="00DD63E0">
          <w:t>i</w:t>
        </w:r>
      </w:ins>
      <w:proofErr w:type="gramEnd"/>
      <w:del w:id="267" w:author="DM" w:date="2012-08-18T05:17:00Z">
        <w:r w:rsidR="00365C8B" w:rsidDel="00DD63E0">
          <w:delText>I</w:delText>
        </w:r>
      </w:del>
      <w:r w:rsidR="00365C8B">
        <w:t>nitiation</w:t>
      </w:r>
      <w:r>
        <w:t xml:space="preserve"> phase typically </w:t>
      </w:r>
      <w:r w:rsidR="00AB087C">
        <w:t>include</w:t>
      </w:r>
      <w:r>
        <w:t xml:space="preserve"> a hig</w:t>
      </w:r>
      <w:r w:rsidR="000741E5">
        <w:t>h-level (milestone) schedule, a high-level</w:t>
      </w:r>
      <w:r>
        <w:t xml:space="preserve"> cost estimate, a</w:t>
      </w:r>
      <w:r w:rsidR="000741E5">
        <w:t>n outline of the</w:t>
      </w:r>
      <w:r>
        <w:t xml:space="preserve"> </w:t>
      </w:r>
      <w:r w:rsidR="000741E5">
        <w:t xml:space="preserve">project </w:t>
      </w:r>
      <w:r>
        <w:t xml:space="preserve">team, and role </w:t>
      </w:r>
      <w:r w:rsidR="008A5AE1">
        <w:t>definitions</w:t>
      </w:r>
      <w:r w:rsidR="000741E5">
        <w:t xml:space="preserve"> for each </w:t>
      </w:r>
      <w:del w:id="268" w:author="DM" w:date="2012-08-18T05:17:00Z">
        <w:r w:rsidR="000741E5" w:rsidDel="00DD63E0">
          <w:delText xml:space="preserve">of the </w:delText>
        </w:r>
      </w:del>
      <w:r w:rsidR="000741E5">
        <w:t>project team</w:t>
      </w:r>
      <w:r w:rsidR="00523262">
        <w:t xml:space="preserve"> member</w:t>
      </w:r>
      <w:del w:id="269" w:author="DM" w:date="2012-08-18T05:17:00Z">
        <w:r w:rsidR="00523262" w:rsidDel="00DD63E0">
          <w:delText>s</w:delText>
        </w:r>
      </w:del>
      <w:r>
        <w:t xml:space="preserve">. </w:t>
      </w:r>
    </w:p>
    <w:p w:rsidR="00850FD9" w:rsidRDefault="00850FD9" w:rsidP="004520EC">
      <w:pPr>
        <w:pStyle w:val="Para"/>
      </w:pPr>
      <w:r>
        <w:t>A project manager is</w:t>
      </w:r>
      <w:r w:rsidR="00523262">
        <w:t xml:space="preserve"> also</w:t>
      </w:r>
      <w:r>
        <w:t xml:space="preserve"> assigned</w:t>
      </w:r>
      <w:r w:rsidR="0021477C">
        <w:t xml:space="preserve"> at this time</w:t>
      </w:r>
      <w:r w:rsidR="005F4B84">
        <w:t xml:space="preserve"> </w:t>
      </w:r>
      <w:r w:rsidR="0021477C">
        <w:t xml:space="preserve">and </w:t>
      </w:r>
      <w:r w:rsidR="005F4B84">
        <w:t xml:space="preserve">provided </w:t>
      </w:r>
      <w:r w:rsidR="0021477C">
        <w:t xml:space="preserve">with the authority to </w:t>
      </w:r>
      <w:r>
        <w:t xml:space="preserve">deliver the </w:t>
      </w:r>
      <w:ins w:id="270" w:author="DM" w:date="2012-08-18T05:17:00Z">
        <w:r w:rsidR="00DD63E0">
          <w:t xml:space="preserve">project’s </w:t>
        </w:r>
      </w:ins>
      <w:r>
        <w:t xml:space="preserve">product </w:t>
      </w:r>
      <w:del w:id="271" w:author="DM" w:date="2012-08-18T05:17:00Z">
        <w:r w:rsidDel="00DD63E0">
          <w:delText xml:space="preserve">of the project </w:delText>
        </w:r>
      </w:del>
      <w:r>
        <w:t xml:space="preserve">on time </w:t>
      </w:r>
      <w:r w:rsidR="008A5AE1">
        <w:t>and</w:t>
      </w:r>
      <w:r>
        <w:t xml:space="preserve"> on budget, according to a set of requirements that outline specific functionality and deliverables.</w:t>
      </w:r>
    </w:p>
    <w:p w:rsidR="009823C4" w:rsidRDefault="009823C4" w:rsidP="004520EC">
      <w:pPr>
        <w:pStyle w:val="H3"/>
      </w:pPr>
      <w:r>
        <w:t>Planning</w:t>
      </w:r>
      <w:r w:rsidR="00163A7A">
        <w:t xml:space="preserve"> Phase</w:t>
      </w:r>
    </w:p>
    <w:p w:rsidR="00012F86" w:rsidRDefault="009823C4" w:rsidP="004520EC">
      <w:pPr>
        <w:pStyle w:val="Para"/>
      </w:pPr>
      <w:r>
        <w:t>Detailed</w:t>
      </w:r>
      <w:r w:rsidRPr="005C47F7">
        <w:t xml:space="preserve"> </w:t>
      </w:r>
      <w:r>
        <w:t>planning</w:t>
      </w:r>
      <w:r w:rsidRPr="005C47F7">
        <w:t xml:space="preserve"> </w:t>
      </w:r>
      <w:r>
        <w:t xml:space="preserve">is </w:t>
      </w:r>
      <w:r w:rsidRPr="005C47F7">
        <w:t>required to establish the scope of the project, refine the objectives, and define the course of action required to attain the objectives that the project was undertaken to achieve.</w:t>
      </w:r>
      <w:r w:rsidR="00012F86">
        <w:t xml:space="preserve"> </w:t>
      </w:r>
      <w:r w:rsidR="00072E7B">
        <w:t xml:space="preserve">The </w:t>
      </w:r>
      <w:r w:rsidR="008E00A7">
        <w:t>p</w:t>
      </w:r>
      <w:r w:rsidR="008E00A7" w:rsidRPr="00072E7B">
        <w:t>lan</w:t>
      </w:r>
      <w:r w:rsidR="008E00A7">
        <w:t>ning</w:t>
      </w:r>
      <w:r w:rsidR="00072E7B" w:rsidRPr="00072E7B">
        <w:t xml:space="preserve"> phase i</w:t>
      </w:r>
      <w:r w:rsidR="00072E7B">
        <w:t xml:space="preserve">ncludes activities </w:t>
      </w:r>
      <w:ins w:id="272" w:author="DM" w:date="2012-08-18T05:18:00Z">
        <w:r w:rsidR="00DD63E0">
          <w:t xml:space="preserve">both </w:t>
        </w:r>
      </w:ins>
      <w:r w:rsidR="00072E7B">
        <w:t xml:space="preserve">to do </w:t>
      </w:r>
      <w:del w:id="273" w:author="DM" w:date="2012-08-18T05:18:00Z">
        <w:r w:rsidR="00072E7B" w:rsidDel="00DD63E0">
          <w:delText xml:space="preserve">both </w:delText>
        </w:r>
      </w:del>
      <w:r w:rsidR="00072E7B">
        <w:t xml:space="preserve">detailed planning of activities </w:t>
      </w:r>
      <w:r w:rsidR="00072E7B" w:rsidRPr="00072E7B">
        <w:t xml:space="preserve">and </w:t>
      </w:r>
      <w:ins w:id="274" w:author="DM" w:date="2012-08-18T05:18:00Z">
        <w:r w:rsidR="00DD63E0">
          <w:t>to</w:t>
        </w:r>
      </w:ins>
      <w:del w:id="275" w:author="DM" w:date="2012-08-18T05:18:00Z">
        <w:r w:rsidR="00072E7B" w:rsidRPr="00072E7B" w:rsidDel="00DD63E0">
          <w:delText>also</w:delText>
        </w:r>
      </w:del>
      <w:r w:rsidR="00072E7B" w:rsidRPr="00072E7B">
        <w:t xml:space="preserve"> perform resource assignment.</w:t>
      </w:r>
    </w:p>
    <w:p w:rsidR="0009724D" w:rsidRDefault="00072E7B" w:rsidP="004520EC">
      <w:pPr>
        <w:pStyle w:val="Para"/>
      </w:pPr>
      <w:del w:id="276" w:author="DM" w:date="2012-08-18T05:18:00Z">
        <w:r w:rsidDel="00DD63E0">
          <w:delText xml:space="preserve">There are </w:delText>
        </w:r>
        <w:r w:rsidRPr="00072E7B" w:rsidDel="00DD63E0">
          <w:delText>t</w:delText>
        </w:r>
      </w:del>
      <w:ins w:id="277" w:author="DM" w:date="2012-08-18T05:18:00Z">
        <w:r w:rsidR="00DD63E0">
          <w:t>T</w:t>
        </w:r>
      </w:ins>
      <w:r w:rsidRPr="00072E7B">
        <w:t>wo perspectives</w:t>
      </w:r>
      <w:r>
        <w:t xml:space="preserve"> </w:t>
      </w:r>
      <w:ins w:id="278" w:author="DM" w:date="2012-08-18T05:18:00Z">
        <w:r w:rsidR="00DD63E0">
          <w:t>must</w:t>
        </w:r>
      </w:ins>
      <w:del w:id="279" w:author="DM" w:date="2012-08-18T05:18:00Z">
        <w:r w:rsidDel="00DD63E0">
          <w:delText>that need to</w:delText>
        </w:r>
      </w:del>
      <w:r>
        <w:t xml:space="preserve"> be considered</w:t>
      </w:r>
      <w:r w:rsidR="00A75C05">
        <w:t>:</w:t>
      </w:r>
      <w:ins w:id="280" w:author="DM" w:date="2012-08-18T05:18:00Z">
        <w:r w:rsidR="00DD63E0">
          <w:t xml:space="preserve"> </w:t>
        </w:r>
      </w:ins>
      <w:r w:rsidRPr="00072E7B">
        <w:t xml:space="preserve">a portfolio perspective and a project perspective. From a portfolio perspective, activities </w:t>
      </w:r>
      <w:r>
        <w:t xml:space="preserve">revolve </w:t>
      </w:r>
      <w:r w:rsidRPr="00072E7B">
        <w:t xml:space="preserve">around overall capacity planning and maintenance of </w:t>
      </w:r>
      <w:r>
        <w:t xml:space="preserve">the </w:t>
      </w:r>
      <w:r w:rsidRPr="00072E7B">
        <w:t xml:space="preserve">project portfolio delivery schedule. From a project perspective, </w:t>
      </w:r>
      <w:r>
        <w:t xml:space="preserve">planning </w:t>
      </w:r>
      <w:r w:rsidRPr="00072E7B">
        <w:t>involves detailed project planning and assi</w:t>
      </w:r>
      <w:r>
        <w:t>gnment of named resources to a</w:t>
      </w:r>
      <w:r w:rsidRPr="00072E7B">
        <w:t xml:space="preserve"> project</w:t>
      </w:r>
      <w:r w:rsidR="00B15E79">
        <w:t xml:space="preserve">. </w:t>
      </w:r>
    </w:p>
    <w:p w:rsidR="00B15E79" w:rsidRDefault="00B15E79" w:rsidP="004520EC">
      <w:pPr>
        <w:pStyle w:val="Para"/>
      </w:pPr>
      <w:r>
        <w:t xml:space="preserve">Project Server provides a fully integrated Portfolio </w:t>
      </w:r>
      <w:del w:id="281" w:author="DM" w:date="2012-08-17T19:52:00Z">
        <w:r w:rsidR="00E36E31" w:rsidDel="001A0D8B">
          <w:delText xml:space="preserve">Project </w:delText>
        </w:r>
        <w:r w:rsidDel="001A0D8B">
          <w:delText>Management</w:delText>
        </w:r>
        <w:r w:rsidR="00117188" w:rsidDel="001A0D8B">
          <w:delText xml:space="preserve"> </w:delText>
        </w:r>
      </w:del>
      <w:ins w:id="282" w:author="DM" w:date="2012-08-17T19:52:00Z">
        <w:r w:rsidR="001A0D8B">
          <w:t xml:space="preserve">PM </w:t>
        </w:r>
      </w:ins>
      <w:r w:rsidR="00117188">
        <w:t>soluti</w:t>
      </w:r>
      <w:r w:rsidR="00D473FF">
        <w:t>on that supports both</w:t>
      </w:r>
      <w:r>
        <w:t xml:space="preserve"> perspectives:</w:t>
      </w:r>
    </w:p>
    <w:p w:rsidR="00B15E79" w:rsidRDefault="00DE7691" w:rsidP="004520EC">
      <w:pPr>
        <w:pStyle w:val="ListNumbered"/>
      </w:pPr>
      <w:r>
        <w:t>1.</w:t>
      </w:r>
      <w:r>
        <w:tab/>
      </w:r>
      <w:r w:rsidR="00DD3AB3" w:rsidRPr="00DD3AB3">
        <w:rPr>
          <w:b/>
          <w:rPrChange w:id="283" w:author="DM" w:date="2012-08-18T05:18:00Z">
            <w:rPr/>
          </w:rPrChange>
        </w:rPr>
        <w:t xml:space="preserve">Portfolio </w:t>
      </w:r>
      <w:ins w:id="284" w:author="DM" w:date="2012-08-18T05:18:00Z">
        <w:r w:rsidR="00FE7DED">
          <w:rPr>
            <w:b/>
          </w:rPr>
          <w:t>m</w:t>
        </w:r>
      </w:ins>
      <w:del w:id="285" w:author="DM" w:date="2012-08-18T05:18:00Z">
        <w:r w:rsidR="00DD3AB3" w:rsidRPr="00DD3AB3">
          <w:rPr>
            <w:b/>
            <w:rPrChange w:id="286" w:author="DM" w:date="2012-08-18T05:18:00Z">
              <w:rPr/>
            </w:rPrChange>
          </w:rPr>
          <w:delText>M</w:delText>
        </w:r>
      </w:del>
      <w:r w:rsidR="00DD3AB3" w:rsidRPr="00DD3AB3">
        <w:rPr>
          <w:b/>
          <w:rPrChange w:id="287" w:author="DM" w:date="2012-08-18T05:18:00Z">
            <w:rPr/>
          </w:rPrChange>
        </w:rPr>
        <w:t xml:space="preserve">anagement </w:t>
      </w:r>
      <w:ins w:id="288" w:author="DM" w:date="2012-08-18T05:18:00Z">
        <w:r w:rsidR="00FE7DED">
          <w:rPr>
            <w:b/>
          </w:rPr>
          <w:t>p</w:t>
        </w:r>
      </w:ins>
      <w:del w:id="289" w:author="DM" w:date="2012-08-18T05:18:00Z">
        <w:r w:rsidR="00DD3AB3" w:rsidRPr="00DD3AB3">
          <w:rPr>
            <w:b/>
            <w:rPrChange w:id="290" w:author="DM" w:date="2012-08-18T05:18:00Z">
              <w:rPr/>
            </w:rPrChange>
          </w:rPr>
          <w:delText>P</w:delText>
        </w:r>
      </w:del>
      <w:r w:rsidR="00DD3AB3" w:rsidRPr="00DD3AB3">
        <w:rPr>
          <w:b/>
          <w:rPrChange w:id="291" w:author="DM" w:date="2012-08-18T05:18:00Z">
            <w:rPr/>
          </w:rPrChange>
        </w:rPr>
        <w:t xml:space="preserve">lanning and </w:t>
      </w:r>
      <w:del w:id="292" w:author="DM" w:date="2012-08-18T05:18:00Z">
        <w:r w:rsidR="00DD3AB3" w:rsidRPr="00DD3AB3">
          <w:rPr>
            <w:b/>
            <w:rPrChange w:id="293" w:author="DM" w:date="2012-08-18T05:18:00Z">
              <w:rPr/>
            </w:rPrChange>
          </w:rPr>
          <w:delText>A</w:delText>
        </w:r>
      </w:del>
      <w:ins w:id="294" w:author="DM" w:date="2012-08-18T05:18:00Z">
        <w:r w:rsidR="00FE7DED">
          <w:rPr>
            <w:b/>
          </w:rPr>
          <w:t>a</w:t>
        </w:r>
      </w:ins>
      <w:r w:rsidR="00DD3AB3" w:rsidRPr="00DD3AB3">
        <w:rPr>
          <w:b/>
          <w:rPrChange w:id="295" w:author="DM" w:date="2012-08-18T05:18:00Z">
            <w:rPr/>
          </w:rPrChange>
        </w:rPr>
        <w:t>nalysis tools.</w:t>
      </w:r>
      <w:r w:rsidR="00012F86">
        <w:t xml:space="preserve"> </w:t>
      </w:r>
      <w:ins w:id="296" w:author="DM" w:date="2012-08-18T05:18:00Z">
        <w:r w:rsidR="00FE7DED">
          <w:t>These</w:t>
        </w:r>
      </w:ins>
      <w:del w:id="297" w:author="DM" w:date="2012-08-18T05:18:00Z">
        <w:r w:rsidDel="00FE7DED">
          <w:delText>This</w:delText>
        </w:r>
      </w:del>
      <w:r>
        <w:t xml:space="preserve"> include</w:t>
      </w:r>
      <w:del w:id="298" w:author="DM" w:date="2012-08-18T05:18:00Z">
        <w:r w:rsidDel="00FE7DED">
          <w:delText>s</w:delText>
        </w:r>
      </w:del>
      <w:r>
        <w:t xml:space="preserve"> </w:t>
      </w:r>
      <w:r w:rsidR="00012F86">
        <w:t>demand capture, capacity planning, business alignment and prioritization, constraint analysis, and reporting</w:t>
      </w:r>
      <w:r>
        <w:t>.</w:t>
      </w:r>
    </w:p>
    <w:p w:rsidR="00B15E79" w:rsidRDefault="00DE7691" w:rsidP="004520EC">
      <w:pPr>
        <w:pStyle w:val="ListNumbered"/>
      </w:pPr>
      <w:r>
        <w:t>2.</w:t>
      </w:r>
      <w:r>
        <w:tab/>
      </w:r>
      <w:r w:rsidR="00DD3AB3" w:rsidRPr="00DD3AB3">
        <w:rPr>
          <w:b/>
          <w:rPrChange w:id="299" w:author="DM" w:date="2012-08-18T05:19:00Z">
            <w:rPr/>
          </w:rPrChange>
        </w:rPr>
        <w:t xml:space="preserve">Program and </w:t>
      </w:r>
      <w:del w:id="300" w:author="DM" w:date="2012-08-17T19:52:00Z">
        <w:r w:rsidR="00DD3AB3" w:rsidRPr="00DD3AB3">
          <w:rPr>
            <w:b/>
            <w:rPrChange w:id="301" w:author="DM" w:date="2012-08-18T05:19:00Z">
              <w:rPr/>
            </w:rPrChange>
          </w:rPr>
          <w:delText xml:space="preserve">Project Management </w:delText>
        </w:r>
      </w:del>
      <w:ins w:id="302" w:author="DM" w:date="2012-08-17T19:52:00Z">
        <w:r w:rsidR="00DD3AB3" w:rsidRPr="00DD3AB3">
          <w:rPr>
            <w:b/>
            <w:rPrChange w:id="303" w:author="DM" w:date="2012-08-18T05:19:00Z">
              <w:rPr/>
            </w:rPrChange>
          </w:rPr>
          <w:t xml:space="preserve">PM </w:t>
        </w:r>
      </w:ins>
      <w:ins w:id="304" w:author="DM" w:date="2012-08-18T05:19:00Z">
        <w:r w:rsidR="00FE7DED">
          <w:rPr>
            <w:b/>
          </w:rPr>
          <w:t>p</w:t>
        </w:r>
      </w:ins>
      <w:del w:id="305" w:author="DM" w:date="2012-08-18T05:19:00Z">
        <w:r w:rsidR="00DD3AB3" w:rsidRPr="00DD3AB3">
          <w:rPr>
            <w:b/>
            <w:rPrChange w:id="306" w:author="DM" w:date="2012-08-18T05:19:00Z">
              <w:rPr/>
            </w:rPrChange>
          </w:rPr>
          <w:delText>P</w:delText>
        </w:r>
      </w:del>
      <w:r w:rsidR="00DD3AB3" w:rsidRPr="00DD3AB3">
        <w:rPr>
          <w:b/>
          <w:rPrChange w:id="307" w:author="DM" w:date="2012-08-18T05:19:00Z">
            <w:rPr/>
          </w:rPrChange>
        </w:rPr>
        <w:t>lanning tools.</w:t>
      </w:r>
      <w:r w:rsidR="00012F86">
        <w:t xml:space="preserve"> </w:t>
      </w:r>
      <w:r>
        <w:t>Th</w:t>
      </w:r>
      <w:ins w:id="308" w:author="DM" w:date="2012-08-18T05:19:00Z">
        <w:r w:rsidR="00FE7DED">
          <w:t>ese</w:t>
        </w:r>
      </w:ins>
      <w:del w:id="309" w:author="DM" w:date="2012-08-18T05:19:00Z">
        <w:r w:rsidDel="00FE7DED">
          <w:delText>is</w:delText>
        </w:r>
      </w:del>
      <w:r>
        <w:t xml:space="preserve"> include</w:t>
      </w:r>
      <w:del w:id="310" w:author="DM" w:date="2012-08-18T05:19:00Z">
        <w:r w:rsidDel="00FE7DED">
          <w:delText>s</w:delText>
        </w:r>
      </w:del>
      <w:r>
        <w:t xml:space="preserve"> </w:t>
      </w:r>
      <w:r w:rsidR="00012F86">
        <w:t xml:space="preserve">detailed </w:t>
      </w:r>
      <w:r>
        <w:t>scheduling</w:t>
      </w:r>
      <w:r w:rsidR="00012F86">
        <w:t>, resource assignment,</w:t>
      </w:r>
      <w:r w:rsidR="008F79CB">
        <w:t xml:space="preserve"> task status and</w:t>
      </w:r>
      <w:r w:rsidR="00012F86">
        <w:t xml:space="preserve"> </w:t>
      </w:r>
      <w:r w:rsidR="008F79CB">
        <w:t xml:space="preserve">timesheets, </w:t>
      </w:r>
      <w:r w:rsidR="00012F86">
        <w:t>issue</w:t>
      </w:r>
      <w:r w:rsidR="008F79CB">
        <w:t xml:space="preserve"> and</w:t>
      </w:r>
      <w:r w:rsidR="00012F86">
        <w:t xml:space="preserve"> risk management, collaboration, </w:t>
      </w:r>
      <w:del w:id="311" w:author="DM" w:date="2012-08-18T05:19:00Z">
        <w:r w:rsidR="00012F86" w:rsidDel="00FE7DED">
          <w:delText>B</w:delText>
        </w:r>
      </w:del>
      <w:ins w:id="312" w:author="DM" w:date="2012-08-18T05:19:00Z">
        <w:r w:rsidR="00FE7DED">
          <w:t>b</w:t>
        </w:r>
      </w:ins>
      <w:r w:rsidR="00012F86">
        <w:t xml:space="preserve">usiness </w:t>
      </w:r>
      <w:del w:id="313" w:author="DM" w:date="2012-08-18T05:19:00Z">
        <w:r w:rsidR="00012F86" w:rsidDel="00FE7DED">
          <w:delText>I</w:delText>
        </w:r>
      </w:del>
      <w:ins w:id="314" w:author="DM" w:date="2012-08-18T05:19:00Z">
        <w:r w:rsidR="00FE7DED">
          <w:t>i</w:t>
        </w:r>
      </w:ins>
      <w:r w:rsidR="00012F86">
        <w:t>ntelligence</w:t>
      </w:r>
      <w:del w:id="315" w:author="DM" w:date="2012-08-18T05:19:00Z">
        <w:r w:rsidR="00012F86" w:rsidDel="00FE7DED">
          <w:delText xml:space="preserve"> (BI)</w:delText>
        </w:r>
      </w:del>
      <w:r>
        <w:t>,</w:t>
      </w:r>
      <w:r w:rsidR="00012F86">
        <w:t xml:space="preserve"> and reporting</w:t>
      </w:r>
      <w:r>
        <w:t>.</w:t>
      </w:r>
    </w:p>
    <w:p w:rsidR="00BB0D77" w:rsidRDefault="00BB0D77" w:rsidP="004520EC">
      <w:pPr>
        <w:pStyle w:val="Para"/>
      </w:pPr>
      <w:r>
        <w:t xml:space="preserve">Key outputs from </w:t>
      </w:r>
      <w:proofErr w:type="spellStart"/>
      <w:ins w:id="316" w:author="DM" w:date="2012-08-18T05:19:00Z">
        <w:r w:rsidR="00FE7DED">
          <w:t>p</w:t>
        </w:r>
      </w:ins>
      <w:del w:id="317" w:author="DM" w:date="2012-08-18T05:19:00Z">
        <w:r w:rsidDel="00FE7DED">
          <w:delText>t</w:delText>
        </w:r>
      </w:del>
      <w:r>
        <w:t>he</w:t>
      </w:r>
      <w:proofErr w:type="spellEnd"/>
      <w:r>
        <w:t xml:space="preserve"> Planning stage include the </w:t>
      </w:r>
      <w:ins w:id="318" w:author="DM" w:date="2012-08-18T05:19:00Z">
        <w:r w:rsidR="00FE7DED">
          <w:t>p</w:t>
        </w:r>
      </w:ins>
      <w:del w:id="319" w:author="DM" w:date="2012-08-18T05:19:00Z">
        <w:r w:rsidDel="00FE7DED">
          <w:delText>P</w:delText>
        </w:r>
      </w:del>
      <w:r>
        <w:t xml:space="preserve">roject </w:t>
      </w:r>
      <w:del w:id="320" w:author="DM" w:date="2012-08-18T05:19:00Z">
        <w:r w:rsidDel="00FE7DED">
          <w:delText>P</w:delText>
        </w:r>
      </w:del>
      <w:ins w:id="321" w:author="DM" w:date="2012-08-18T05:19:00Z">
        <w:r w:rsidR="00FE7DED">
          <w:t>p</w:t>
        </w:r>
      </w:ins>
      <w:r>
        <w:t xml:space="preserve">lan and the </w:t>
      </w:r>
      <w:del w:id="322" w:author="DM" w:date="2012-08-18T05:19:00Z">
        <w:r w:rsidDel="00FE7DED">
          <w:delText>S</w:delText>
        </w:r>
      </w:del>
      <w:ins w:id="323" w:author="DM" w:date="2012-08-18T05:19:00Z">
        <w:r w:rsidR="00FE7DED">
          <w:t>s</w:t>
        </w:r>
      </w:ins>
      <w:r>
        <w:t xml:space="preserve">chedule, which are two </w:t>
      </w:r>
      <w:r w:rsidR="003C796C">
        <w:t>distinct</w:t>
      </w:r>
      <w:r>
        <w:t xml:space="preserve"> elements. The schedule is really a sub</w:t>
      </w:r>
      <w:del w:id="324" w:author="DM" w:date="2012-08-18T05:19:00Z">
        <w:r w:rsidDel="00FE7DED">
          <w:delText>-</w:delText>
        </w:r>
      </w:del>
      <w:r>
        <w:t xml:space="preserve">component of the </w:t>
      </w:r>
      <w:ins w:id="325" w:author="DM" w:date="2012-08-18T05:19:00Z">
        <w:r w:rsidR="00FE7DED">
          <w:t>p</w:t>
        </w:r>
      </w:ins>
      <w:del w:id="326" w:author="DM" w:date="2012-08-18T05:19:00Z">
        <w:r w:rsidDel="00FE7DED">
          <w:delText>P</w:delText>
        </w:r>
      </w:del>
      <w:r>
        <w:t xml:space="preserve">roject </w:t>
      </w:r>
      <w:del w:id="327" w:author="DM" w:date="2012-08-18T05:19:00Z">
        <w:r w:rsidDel="00FE7DED">
          <w:delText>P</w:delText>
        </w:r>
      </w:del>
      <w:ins w:id="328" w:author="DM" w:date="2012-08-18T05:19:00Z">
        <w:r w:rsidR="00FE7DED">
          <w:t>p</w:t>
        </w:r>
      </w:ins>
      <w:r>
        <w:t xml:space="preserve">lan detailing the timeline for the deliverables </w:t>
      </w:r>
      <w:r w:rsidR="00135D60">
        <w:t xml:space="preserve">and is (hopefully) resource and cost loaded to ensure an accurate depiction </w:t>
      </w:r>
      <w:r w:rsidR="00B15E79">
        <w:t>of who is going to deliver what</w:t>
      </w:r>
      <w:r w:rsidR="005F28F1">
        <w:t xml:space="preserve"> </w:t>
      </w:r>
      <w:r w:rsidR="00B15E79">
        <w:t>by</w:t>
      </w:r>
      <w:r w:rsidR="005F28F1">
        <w:t xml:space="preserve"> </w:t>
      </w:r>
      <w:r w:rsidR="00B15E79">
        <w:t>when. Schedules d</w:t>
      </w:r>
      <w:r w:rsidR="00135D60">
        <w:t xml:space="preserve">o not </w:t>
      </w:r>
      <w:r w:rsidR="008E00A7">
        <w:t>necessarily</w:t>
      </w:r>
      <w:r w:rsidR="00135D60">
        <w:t xml:space="preserve"> need to be resourced</w:t>
      </w:r>
      <w:r w:rsidR="00B15E79">
        <w:t xml:space="preserve"> at this point</w:t>
      </w:r>
      <w:ins w:id="329" w:author="DM" w:date="2012-08-18T05:20:00Z">
        <w:r w:rsidR="00FE7DED">
          <w:t>;</w:t>
        </w:r>
      </w:ins>
      <w:del w:id="330" w:author="DM" w:date="2012-08-18T05:20:00Z">
        <w:r w:rsidR="005F28F1" w:rsidDel="00FE7DED">
          <w:delText>,</w:delText>
        </w:r>
      </w:del>
      <w:r w:rsidR="00135D60">
        <w:t xml:space="preserve"> however</w:t>
      </w:r>
      <w:ins w:id="331" w:author="DM" w:date="2012-08-18T05:20:00Z">
        <w:r w:rsidR="00FE7DED">
          <w:t>,</w:t>
        </w:r>
      </w:ins>
      <w:r w:rsidR="00135D60">
        <w:t xml:space="preserve"> without </w:t>
      </w:r>
      <w:r w:rsidR="008E00A7">
        <w:t>resources</w:t>
      </w:r>
      <w:ins w:id="332" w:author="DM" w:date="2012-08-18T05:20:00Z">
        <w:r w:rsidR="00FE7DED">
          <w:t>,</w:t>
        </w:r>
      </w:ins>
      <w:r w:rsidR="00135D60">
        <w:t xml:space="preserve"> they are only a depiction of work elements </w:t>
      </w:r>
      <w:r w:rsidR="005F28F1">
        <w:t>and</w:t>
      </w:r>
      <w:r w:rsidR="00B15E79">
        <w:t xml:space="preserve"> their associated milestones</w:t>
      </w:r>
      <w:ins w:id="333" w:author="DM" w:date="2012-08-18T05:20:00Z">
        <w:r w:rsidR="00FE7DED">
          <w:t>.</w:t>
        </w:r>
      </w:ins>
      <w:del w:id="334" w:author="DM" w:date="2012-08-18T05:20:00Z">
        <w:r w:rsidR="005F28F1" w:rsidDel="00FE7DED">
          <w:delText>,</w:delText>
        </w:r>
      </w:del>
      <w:r w:rsidR="005F28F1">
        <w:t xml:space="preserve"> </w:t>
      </w:r>
      <w:del w:id="335" w:author="DM" w:date="2012-08-18T05:20:00Z">
        <w:r w:rsidR="005F28F1" w:rsidDel="00FE7DED">
          <w:delText>butthat</w:delText>
        </w:r>
      </w:del>
      <w:ins w:id="336" w:author="DM" w:date="2012-08-18T05:20:00Z">
        <w:r w:rsidR="00FE7DED">
          <w:t>Those</w:t>
        </w:r>
      </w:ins>
      <w:del w:id="337" w:author="DM" w:date="2012-08-18T05:20:00Z">
        <w:r w:rsidR="005F28F1" w:rsidDel="00FE7DED">
          <w:delText xml:space="preserve"> the</w:delText>
        </w:r>
      </w:del>
      <w:r w:rsidR="005F28F1">
        <w:t xml:space="preserve"> milestones</w:t>
      </w:r>
      <w:r w:rsidR="00B15E79">
        <w:t xml:space="preserve"> may not be attainable due to resource constraints.</w:t>
      </w:r>
      <w:r w:rsidR="00135D60">
        <w:t xml:space="preserve"> </w:t>
      </w:r>
    </w:p>
    <w:p w:rsidR="002B439E" w:rsidRDefault="002B439E" w:rsidP="004520EC">
      <w:pPr>
        <w:pStyle w:val="Para"/>
      </w:pPr>
      <w:r>
        <w:t>As a</w:t>
      </w:r>
      <w:r w:rsidRPr="002B439E">
        <w:t xml:space="preserve">n organization’s business </w:t>
      </w:r>
      <w:r>
        <w:t>environment fluctuates</w:t>
      </w:r>
      <w:r w:rsidR="0007470C">
        <w:t>,</w:t>
      </w:r>
      <w:r>
        <w:t xml:space="preserve"> </w:t>
      </w:r>
      <w:r w:rsidRPr="002B439E">
        <w:t xml:space="preserve">the delivery of the project portfolio </w:t>
      </w:r>
      <w:r>
        <w:t xml:space="preserve">will also be affected, resulting in potential increases </w:t>
      </w:r>
      <w:r w:rsidR="00F57E82">
        <w:t xml:space="preserve">and </w:t>
      </w:r>
      <w:r w:rsidR="00EE5B46">
        <w:t>decreases</w:t>
      </w:r>
      <w:r>
        <w:t xml:space="preserve"> in scope, schedule</w:t>
      </w:r>
      <w:ins w:id="338" w:author="DM" w:date="2012-08-18T05:20:00Z">
        <w:r w:rsidR="00FE7DED">
          <w:t>,</w:t>
        </w:r>
      </w:ins>
      <w:r>
        <w:t xml:space="preserve"> and budget. Changes in m</w:t>
      </w:r>
      <w:r w:rsidRPr="002B439E">
        <w:t xml:space="preserve">arket forces can </w:t>
      </w:r>
      <w:r>
        <w:t>also result in new priorities.</w:t>
      </w:r>
      <w:r w:rsidRPr="002B439E">
        <w:t xml:space="preserve"> </w:t>
      </w:r>
      <w:r>
        <w:t>O</w:t>
      </w:r>
      <w:r w:rsidRPr="002B439E">
        <w:t xml:space="preserve">ngoing </w:t>
      </w:r>
      <w:proofErr w:type="spellStart"/>
      <w:r w:rsidRPr="002B439E">
        <w:t>re</w:t>
      </w:r>
      <w:del w:id="339" w:author="DM" w:date="2012-08-18T05:20:00Z">
        <w:r w:rsidRPr="002B439E" w:rsidDel="00FE7DED">
          <w:delText>-</w:delText>
        </w:r>
      </w:del>
      <w:r w:rsidRPr="002B439E">
        <w:t>optimization</w:t>
      </w:r>
      <w:proofErr w:type="spellEnd"/>
      <w:r w:rsidRPr="002B439E">
        <w:t xml:space="preserve"> of the project </w:t>
      </w:r>
      <w:r>
        <w:t>(</w:t>
      </w:r>
      <w:r w:rsidR="00F57E82">
        <w:t xml:space="preserve">or the </w:t>
      </w:r>
      <w:r w:rsidRPr="002B439E">
        <w:t>portfolio</w:t>
      </w:r>
      <w:r>
        <w:t xml:space="preserve"> of projects) </w:t>
      </w:r>
      <w:ins w:id="340" w:author="DM" w:date="2012-08-18T05:20:00Z">
        <w:r w:rsidR="00FE7DED">
          <w:t>is</w:t>
        </w:r>
      </w:ins>
      <w:del w:id="341" w:author="DM" w:date="2012-08-18T05:20:00Z">
        <w:r w:rsidDel="00FE7DED">
          <w:delText>will be</w:delText>
        </w:r>
        <w:r w:rsidRPr="002B439E" w:rsidDel="00FE7DED">
          <w:delText xml:space="preserve"> needed</w:delText>
        </w:r>
      </w:del>
      <w:ins w:id="342" w:author="DM" w:date="2012-08-18T05:20:00Z">
        <w:r w:rsidR="00FE7DED">
          <w:t xml:space="preserve"> necessary</w:t>
        </w:r>
      </w:ins>
      <w:r w:rsidRPr="002B439E">
        <w:t xml:space="preserve"> to ensure </w:t>
      </w:r>
      <w:r>
        <w:t>alignment</w:t>
      </w:r>
      <w:r w:rsidRPr="002B439E">
        <w:t xml:space="preserve"> with the organization’s strategy</w:t>
      </w:r>
      <w:r>
        <w:t xml:space="preserve">. </w:t>
      </w:r>
      <w:proofErr w:type="spellStart"/>
      <w:r>
        <w:t>Re</w:t>
      </w:r>
      <w:del w:id="343" w:author="DM" w:date="2012-08-18T05:20:00Z">
        <w:r w:rsidDel="00FE7DED">
          <w:delText>-</w:delText>
        </w:r>
      </w:del>
      <w:r>
        <w:t>planning</w:t>
      </w:r>
      <w:proofErr w:type="spellEnd"/>
      <w:r>
        <w:t xml:space="preserve"> </w:t>
      </w:r>
      <w:del w:id="344" w:author="DM" w:date="2012-08-18T05:20:00Z">
        <w:r w:rsidDel="00FE7DED">
          <w:delText xml:space="preserve">will </w:delText>
        </w:r>
      </w:del>
      <w:r>
        <w:t xml:space="preserve">likely </w:t>
      </w:r>
      <w:ins w:id="345" w:author="DM" w:date="2012-08-18T05:20:00Z">
        <w:r w:rsidR="00FE7DED">
          <w:t xml:space="preserve">will </w:t>
        </w:r>
      </w:ins>
      <w:r>
        <w:t>become a necessary factor to consider.</w:t>
      </w:r>
    </w:p>
    <w:p w:rsidR="009823C4" w:rsidRDefault="009823C4" w:rsidP="004520EC">
      <w:pPr>
        <w:pStyle w:val="H3"/>
      </w:pPr>
      <w:r>
        <w:t>Execut</w:t>
      </w:r>
      <w:del w:id="346" w:author="Jeff Jacobson" w:date="2012-08-31T15:44:00Z">
        <w:r w:rsidDel="00A565CA">
          <w:delText>ing</w:delText>
        </w:r>
      </w:del>
      <w:ins w:id="347" w:author="Jeff Jacobson" w:date="2012-08-31T15:44:00Z">
        <w:r w:rsidR="00A565CA">
          <w:t>ion</w:t>
        </w:r>
      </w:ins>
      <w:r w:rsidR="00163A7A">
        <w:t xml:space="preserve"> Phase</w:t>
      </w:r>
    </w:p>
    <w:p w:rsidR="009823C4" w:rsidRDefault="009823C4" w:rsidP="004520EC">
      <w:pPr>
        <w:pStyle w:val="Para"/>
      </w:pPr>
      <w:r>
        <w:t>This is the stage where task</w:t>
      </w:r>
      <w:r w:rsidR="002E583B">
        <w:t>s</w:t>
      </w:r>
      <w:r>
        <w:t xml:space="preserve"> and </w:t>
      </w:r>
      <w:r w:rsidR="008A5AE1">
        <w:t>activities</w:t>
      </w:r>
      <w:r>
        <w:t>, which are defined in the detailed project plan, are executed</w:t>
      </w:r>
      <w:r w:rsidRPr="002512A8">
        <w:t xml:space="preserve"> to satisfy the project specifications</w:t>
      </w:r>
      <w:r>
        <w:t xml:space="preserve"> (</w:t>
      </w:r>
      <w:del w:id="348" w:author="DM" w:date="2012-08-17T21:45:00Z">
        <w:r w:rsidDel="00B65D7D">
          <w:delText xml:space="preserve">i.e. </w:delText>
        </w:r>
      </w:del>
      <w:ins w:id="349" w:author="DM" w:date="2012-08-17T21:45:00Z">
        <w:r w:rsidR="00B65D7D">
          <w:t xml:space="preserve">i.e., </w:t>
        </w:r>
      </w:ins>
      <w:r>
        <w:t xml:space="preserve">where </w:t>
      </w:r>
      <w:del w:id="350" w:author="DM" w:date="2012-08-18T05:21:00Z">
        <w:r w:rsidDel="00FE7DED">
          <w:delText xml:space="preserve">we produce </w:delText>
        </w:r>
      </w:del>
      <w:r>
        <w:t>the “product” of the project</w:t>
      </w:r>
      <w:ins w:id="351" w:author="DM" w:date="2012-08-18T05:21:00Z">
        <w:r w:rsidR="00FE7DED">
          <w:t xml:space="preserve"> is produced</w:t>
        </w:r>
      </w:ins>
      <w:r>
        <w:t>).</w:t>
      </w:r>
    </w:p>
    <w:p w:rsidR="00D03771" w:rsidRDefault="00D03771" w:rsidP="004520EC">
      <w:pPr>
        <w:pStyle w:val="Para"/>
      </w:pPr>
      <w:r>
        <w:t xml:space="preserve">The primary outputs from the </w:t>
      </w:r>
      <w:del w:id="352" w:author="DM" w:date="2012-08-18T05:22:00Z">
        <w:r w:rsidDel="002B5C44">
          <w:delText>E</w:delText>
        </w:r>
      </w:del>
      <w:ins w:id="353" w:author="DM" w:date="2012-08-18T05:22:00Z">
        <w:r w:rsidR="002B5C44">
          <w:t>e</w:t>
        </w:r>
      </w:ins>
      <w:r>
        <w:t>xecution</w:t>
      </w:r>
      <w:ins w:id="354" w:author="DM" w:date="2012-08-18T05:23:00Z">
        <w:del w:id="355" w:author="Jeff Jacobson" w:date="2012-08-31T15:45:00Z">
          <w:r w:rsidR="002B5C44" w:rsidDel="00A565CA">
            <w:rPr>
              <w:rStyle w:val="QueryInline"/>
            </w:rPr>
            <w:delText>[AU: can you use either execution or execution phase consistently throughout?]</w:delText>
          </w:r>
        </w:del>
      </w:ins>
      <w:r>
        <w:t xml:space="preserve"> phase are the deliverables (</w:t>
      </w:r>
      <w:del w:id="356" w:author="DM" w:date="2012-08-17T21:45:00Z">
        <w:r w:rsidDel="00B65D7D">
          <w:delText xml:space="preserve">i.e. </w:delText>
        </w:r>
      </w:del>
      <w:ins w:id="357" w:author="DM" w:date="2012-08-17T21:45:00Z">
        <w:r w:rsidR="00B65D7D">
          <w:t xml:space="preserve">i.e., </w:t>
        </w:r>
      </w:ins>
      <w:r>
        <w:t xml:space="preserve">the products of the project). </w:t>
      </w:r>
      <w:r w:rsidR="00976EE1">
        <w:t xml:space="preserve">Results from </w:t>
      </w:r>
      <w:ins w:id="358" w:author="Jeff Jacobson" w:date="2012-08-31T15:45:00Z">
        <w:r w:rsidR="00A565CA">
          <w:t xml:space="preserve">the </w:t>
        </w:r>
      </w:ins>
      <w:r w:rsidR="00976EE1">
        <w:t>project</w:t>
      </w:r>
      <w:ins w:id="359" w:author="Jeff Jacobson" w:date="2012-08-31T15:45:00Z">
        <w:r w:rsidR="00A565CA">
          <w:t>’s</w:t>
        </w:r>
      </w:ins>
      <w:r w:rsidR="00976EE1">
        <w:t xml:space="preserve"> execution </w:t>
      </w:r>
      <w:ins w:id="360" w:author="Jeff Jacobson" w:date="2012-08-31T15:45:00Z">
        <w:r w:rsidR="00A565CA">
          <w:t xml:space="preserve">phase </w:t>
        </w:r>
      </w:ins>
      <w:r w:rsidR="00976EE1">
        <w:t xml:space="preserve">may also require </w:t>
      </w:r>
      <w:proofErr w:type="spellStart"/>
      <w:r w:rsidR="00976EE1">
        <w:t>re</w:t>
      </w:r>
      <w:del w:id="361" w:author="DM" w:date="2012-08-18T05:23:00Z">
        <w:r w:rsidR="00976EE1" w:rsidDel="002B5C44">
          <w:delText>-</w:delText>
        </w:r>
      </w:del>
      <w:r w:rsidR="00976EE1">
        <w:t>planning</w:t>
      </w:r>
      <w:proofErr w:type="spellEnd"/>
      <w:r w:rsidR="00976EE1">
        <w:t xml:space="preserve"> and </w:t>
      </w:r>
      <w:proofErr w:type="spellStart"/>
      <w:r w:rsidR="00976EE1">
        <w:t>re</w:t>
      </w:r>
      <w:del w:id="362" w:author="DM" w:date="2012-08-18T05:23:00Z">
        <w:r w:rsidR="00976EE1" w:rsidDel="002B5C44">
          <w:delText>-</w:delText>
        </w:r>
      </w:del>
      <w:r w:rsidR="00976EE1">
        <w:t>baselining</w:t>
      </w:r>
      <w:proofErr w:type="spellEnd"/>
      <w:r w:rsidR="00976EE1">
        <w:t xml:space="preserve"> of the project schedule. Changes may be introduced due to resource productivity and availability, unanticipated risks, or changes in scope.</w:t>
      </w:r>
    </w:p>
    <w:p w:rsidR="00976EE1" w:rsidRDefault="00976EE1" w:rsidP="004520EC">
      <w:pPr>
        <w:pStyle w:val="Para"/>
      </w:pPr>
      <w:r>
        <w:t xml:space="preserve">During the execution phase, project managers and team members progress their work using either the </w:t>
      </w:r>
      <w:r w:rsidR="00C261BA">
        <w:t>Microsoft</w:t>
      </w:r>
      <w:r>
        <w:t xml:space="preserve"> Project Web Application (PWA) or the Project Professional client, via the My Tasks view or </w:t>
      </w:r>
      <w:r w:rsidR="00C261BA">
        <w:t>time</w:t>
      </w:r>
      <w:ins w:id="363" w:author="DM" w:date="2012-08-18T05:23:00Z">
        <w:r w:rsidR="002B5C44">
          <w:t>-</w:t>
        </w:r>
      </w:ins>
      <w:del w:id="364" w:author="DM" w:date="2012-08-18T05:23:00Z">
        <w:r w:rsidR="00C261BA" w:rsidDel="002B5C44">
          <w:delText xml:space="preserve"> </w:delText>
        </w:r>
      </w:del>
      <w:r w:rsidR="00C261BA">
        <w:t>sheeting</w:t>
      </w:r>
      <w:r>
        <w:t xml:space="preserve"> capabilities, or directly to the project schedule, depending on the approach</w:t>
      </w:r>
      <w:r w:rsidR="003C796C">
        <w:t xml:space="preserve"> used to manage</w:t>
      </w:r>
      <w:r>
        <w:t xml:space="preserve"> the project.</w:t>
      </w:r>
    </w:p>
    <w:p w:rsidR="00976EE1" w:rsidRDefault="00976EE1" w:rsidP="004520EC">
      <w:pPr>
        <w:pStyle w:val="Para"/>
      </w:pPr>
      <w:r>
        <w:t xml:space="preserve">Issues might be encountered </w:t>
      </w:r>
      <w:r w:rsidR="002E583B">
        <w:t xml:space="preserve">during this phase </w:t>
      </w:r>
      <w:r>
        <w:t xml:space="preserve">that will need to be resolved. Potential </w:t>
      </w:r>
      <w:del w:id="365" w:author="DM" w:date="2012-08-18T05:23:00Z">
        <w:r w:rsidDel="002B5C44">
          <w:delText>R</w:delText>
        </w:r>
      </w:del>
      <w:ins w:id="366" w:author="DM" w:date="2012-08-18T05:23:00Z">
        <w:r w:rsidR="002B5C44">
          <w:t>r</w:t>
        </w:r>
      </w:ins>
      <w:r>
        <w:t xml:space="preserve">isks </w:t>
      </w:r>
      <w:del w:id="367" w:author="DM" w:date="2012-08-18T05:24:00Z">
        <w:r w:rsidDel="002B5C44">
          <w:delText xml:space="preserve">that were </w:delText>
        </w:r>
      </w:del>
      <w:r>
        <w:t xml:space="preserve">identified during the planning stage might occur and require the innovation of a planned mitigation. The dynamic nature of </w:t>
      </w:r>
      <w:ins w:id="368" w:author="Jeff Jacobson" w:date="2012-08-31T15:46:00Z">
        <w:r w:rsidR="00A565CA">
          <w:t xml:space="preserve">the </w:t>
        </w:r>
      </w:ins>
      <w:r>
        <w:t xml:space="preserve">project execution </w:t>
      </w:r>
      <w:ins w:id="369" w:author="Jeff Jacobson" w:date="2012-08-31T15:46:00Z">
        <w:r w:rsidR="00A565CA">
          <w:t xml:space="preserve">phase </w:t>
        </w:r>
      </w:ins>
      <w:r>
        <w:t xml:space="preserve">needs to be carefully </w:t>
      </w:r>
      <w:r w:rsidR="00C261BA">
        <w:t>monitored</w:t>
      </w:r>
      <w:r>
        <w:t xml:space="preserve"> </w:t>
      </w:r>
      <w:r w:rsidR="00C261BA">
        <w:t>and</w:t>
      </w:r>
      <w:r>
        <w:t xml:space="preserve"> controlled to ensure that all of this uncertainty will be managed.</w:t>
      </w:r>
    </w:p>
    <w:p w:rsidR="009823C4" w:rsidRDefault="009823C4" w:rsidP="004520EC">
      <w:pPr>
        <w:pStyle w:val="H3"/>
      </w:pPr>
      <w:r>
        <w:t xml:space="preserve">Monitoring </w:t>
      </w:r>
      <w:del w:id="370" w:author="DM" w:date="2012-08-17T21:44:00Z">
        <w:r w:rsidDel="00B65D7D">
          <w:delText>&amp;</w:delText>
        </w:r>
      </w:del>
      <w:ins w:id="371" w:author="DM" w:date="2012-08-17T21:44:00Z">
        <w:r w:rsidR="00B65D7D">
          <w:t>and</w:t>
        </w:r>
      </w:ins>
      <w:r>
        <w:t xml:space="preserve"> Controlling</w:t>
      </w:r>
      <w:r w:rsidR="00163A7A">
        <w:t xml:space="preserve"> Phase</w:t>
      </w:r>
    </w:p>
    <w:p w:rsidR="009823C4" w:rsidRDefault="008A5AE1" w:rsidP="004520EC">
      <w:pPr>
        <w:pStyle w:val="Para"/>
      </w:pPr>
      <w:r>
        <w:t>Successful</w:t>
      </w:r>
      <w:r w:rsidR="009823C4">
        <w:t xml:space="preserve"> project</w:t>
      </w:r>
      <w:r w:rsidR="002520C3">
        <w:t>s</w:t>
      </w:r>
      <w:r w:rsidR="009823C4">
        <w:t xml:space="preserve"> require that we</w:t>
      </w:r>
      <w:r w:rsidR="009823C4" w:rsidRPr="005F5ACB">
        <w:t xml:space="preserve"> track, review, and regulate the progress and performance of the project</w:t>
      </w:r>
      <w:ins w:id="372" w:author="DM" w:date="2012-08-18T05:24:00Z">
        <w:r w:rsidR="002B5C44">
          <w:t>;</w:t>
        </w:r>
      </w:ins>
      <w:del w:id="373" w:author="DM" w:date="2012-08-18T05:24:00Z">
        <w:r w:rsidR="002E583B" w:rsidDel="002B5C44">
          <w:delText>,</w:delText>
        </w:r>
      </w:del>
      <w:r w:rsidR="002E583B" w:rsidRPr="005F5ACB">
        <w:t xml:space="preserve"> </w:t>
      </w:r>
      <w:r w:rsidR="009823C4" w:rsidRPr="005F5ACB">
        <w:t>identify any areas in which changes to the plan are required</w:t>
      </w:r>
      <w:ins w:id="374" w:author="DM" w:date="2012-08-18T05:24:00Z">
        <w:r w:rsidR="002B5C44">
          <w:t>;</w:t>
        </w:r>
      </w:ins>
      <w:del w:id="375" w:author="DM" w:date="2012-08-18T05:24:00Z">
        <w:r w:rsidR="002E583B" w:rsidDel="002B5C44">
          <w:delText>,</w:delText>
        </w:r>
      </w:del>
      <w:r w:rsidR="002E583B" w:rsidRPr="005F5ACB">
        <w:t xml:space="preserve"> </w:t>
      </w:r>
      <w:r w:rsidR="009823C4" w:rsidRPr="005F5ACB">
        <w:t>and initiate the corresponding changes</w:t>
      </w:r>
      <w:r w:rsidR="009823C4">
        <w:t>.</w:t>
      </w:r>
    </w:p>
    <w:p w:rsidR="009823C4" w:rsidRDefault="00135D60" w:rsidP="004520EC">
      <w:pPr>
        <w:pStyle w:val="Para"/>
      </w:pPr>
      <w:r>
        <w:t xml:space="preserve">This </w:t>
      </w:r>
      <w:r w:rsidRPr="00135D60">
        <w:t>phas</w:t>
      </w:r>
      <w:r>
        <w:t>e includes key activities to</w:t>
      </w:r>
      <w:r w:rsidRPr="00135D60">
        <w:t xml:space="preserve"> track the</w:t>
      </w:r>
      <w:r>
        <w:t xml:space="preserve"> overall</w:t>
      </w:r>
      <w:r w:rsidRPr="00135D60">
        <w:t xml:space="preserve"> progress of projects. </w:t>
      </w:r>
      <w:r>
        <w:t xml:space="preserve">During </w:t>
      </w:r>
      <w:r w:rsidR="00DB2F28">
        <w:t>this phase</w:t>
      </w:r>
      <w:ins w:id="376" w:author="DM" w:date="2012-08-18T05:24:00Z">
        <w:r w:rsidR="002B5C44">
          <w:t>,</w:t>
        </w:r>
      </w:ins>
      <w:r>
        <w:t xml:space="preserve"> there are </w:t>
      </w:r>
      <w:ins w:id="377" w:author="DM" w:date="2012-08-18T05:24:00Z">
        <w:r w:rsidR="002B5C44">
          <w:t>three</w:t>
        </w:r>
      </w:ins>
      <w:del w:id="378" w:author="DM" w:date="2012-08-18T05:24:00Z">
        <w:r w:rsidDel="002B5C44">
          <w:delText>3</w:delText>
        </w:r>
      </w:del>
      <w:r>
        <w:t xml:space="preserve"> primary areas of focus:</w:t>
      </w:r>
    </w:p>
    <w:p w:rsidR="00135D60" w:rsidRDefault="00AD63D9" w:rsidP="002E09C3">
      <w:pPr>
        <w:pStyle w:val="ListNumbered"/>
      </w:pPr>
      <w:r>
        <w:t>1.</w:t>
      </w:r>
      <w:r>
        <w:tab/>
      </w:r>
      <w:r w:rsidR="00135D60">
        <w:t>S</w:t>
      </w:r>
      <w:r w:rsidR="00135D60" w:rsidRPr="00135D60">
        <w:t>chedule tracking and schedule forecasting take place on an ongoing basis</w:t>
      </w:r>
      <w:r w:rsidR="00135D60">
        <w:t xml:space="preserve"> throughout </w:t>
      </w:r>
      <w:r w:rsidR="00074C35">
        <w:t>the project.</w:t>
      </w:r>
      <w:r w:rsidR="00944E2F">
        <w:t xml:space="preserve"> Schedule tracking is performed to ensure that the </w:t>
      </w:r>
      <w:r w:rsidR="008E00A7">
        <w:t>deliverables</w:t>
      </w:r>
      <w:r w:rsidR="00944E2F">
        <w:t xml:space="preserve"> (</w:t>
      </w:r>
      <w:r w:rsidR="00C55CF0">
        <w:t xml:space="preserve">i.e., </w:t>
      </w:r>
      <w:r w:rsidR="00944E2F">
        <w:t>products) of the project are occurring in a timely manner.</w:t>
      </w:r>
      <w:r w:rsidR="00074C35">
        <w:t xml:space="preserve"> Schedule analysis techniques are often utilized to </w:t>
      </w:r>
      <w:r w:rsidR="008E00A7">
        <w:t>determine</w:t>
      </w:r>
      <w:r w:rsidR="00074C35">
        <w:t xml:space="preserve"> corrective action</w:t>
      </w:r>
      <w:r w:rsidR="00397554">
        <w:t xml:space="preserve"> to the schedule (e.g.</w:t>
      </w:r>
      <w:r w:rsidR="00C55CF0">
        <w:t>,</w:t>
      </w:r>
      <w:r w:rsidR="00397554">
        <w:t xml:space="preserve"> in the event of schedule slippage)</w:t>
      </w:r>
      <w:ins w:id="379" w:author="DM" w:date="2012-08-18T05:24:00Z">
        <w:r w:rsidR="002B5C44">
          <w:t>.</w:t>
        </w:r>
      </w:ins>
      <w:r w:rsidR="00397554">
        <w:t xml:space="preserve"> </w:t>
      </w:r>
      <w:del w:id="380" w:author="DM" w:date="2012-08-18T05:24:00Z">
        <w:r w:rsidR="00074C35" w:rsidDel="002B5C44">
          <w:delText>and i</w:delText>
        </w:r>
      </w:del>
      <w:ins w:id="381" w:author="DM" w:date="2012-08-18T05:24:00Z">
        <w:r w:rsidR="002B5C44">
          <w:t>I</w:t>
        </w:r>
      </w:ins>
      <w:r w:rsidR="00074C35">
        <w:t>n some industries (</w:t>
      </w:r>
      <w:ins w:id="382" w:author="DM" w:date="2012-08-18T05:24:00Z">
        <w:r w:rsidR="002B5C44">
          <w:t>e.g.,</w:t>
        </w:r>
      </w:ins>
      <w:del w:id="383" w:author="DM" w:date="2012-08-18T05:24:00Z">
        <w:r w:rsidR="00C55CF0" w:rsidDel="002B5C44">
          <w:delText>like</w:delText>
        </w:r>
      </w:del>
      <w:r w:rsidR="00074C35">
        <w:t xml:space="preserve"> construction)</w:t>
      </w:r>
      <w:ins w:id="384" w:author="DM" w:date="2012-08-18T05:24:00Z">
        <w:r w:rsidR="002B5C44">
          <w:t>,</w:t>
        </w:r>
      </w:ins>
      <w:r w:rsidR="00074C35">
        <w:t xml:space="preserve"> </w:t>
      </w:r>
      <w:del w:id="385" w:author="DM" w:date="2012-08-18T05:24:00Z">
        <w:r w:rsidR="00397554" w:rsidDel="002B5C44">
          <w:delText xml:space="preserve">might </w:delText>
        </w:r>
        <w:r w:rsidR="00074C35" w:rsidDel="002B5C44">
          <w:delText xml:space="preserve">result </w:delText>
        </w:r>
      </w:del>
      <w:r w:rsidR="00074C35">
        <w:t>in litigation and damage</w:t>
      </w:r>
      <w:r w:rsidR="00397554">
        <w:t xml:space="preserve">s </w:t>
      </w:r>
      <w:ins w:id="386" w:author="DM" w:date="2012-08-18T05:24:00Z">
        <w:r w:rsidR="002B5C44">
          <w:t xml:space="preserve">might result </w:t>
        </w:r>
      </w:ins>
      <w:r w:rsidR="00397554">
        <w:t>whe</w:t>
      </w:r>
      <w:r w:rsidR="00074C35">
        <w:t>n projects don’t go according to schedule</w:t>
      </w:r>
      <w:ins w:id="387" w:author="DM" w:date="2012-08-18T05:25:00Z">
        <w:r w:rsidR="002B5C44">
          <w:t>.</w:t>
        </w:r>
      </w:ins>
      <w:del w:id="388" w:author="DM" w:date="2012-08-18T05:25:00Z">
        <w:r w:rsidR="00074C35" w:rsidDel="002B5C44">
          <w:delText>!</w:delText>
        </w:r>
      </w:del>
    </w:p>
    <w:p w:rsidR="00865259" w:rsidRDefault="00865259" w:rsidP="004520EC">
      <w:pPr>
        <w:pStyle w:val="ListPara"/>
      </w:pPr>
      <w:r>
        <w:t xml:space="preserve">The Project </w:t>
      </w:r>
      <w:r w:rsidR="00C261BA">
        <w:t>desktop</w:t>
      </w:r>
      <w:r>
        <w:t xml:space="preserve"> client</w:t>
      </w:r>
      <w:r w:rsidR="00002C92">
        <w:t>, both as a</w:t>
      </w:r>
      <w:r>
        <w:t xml:space="preserve"> stand</w:t>
      </w:r>
      <w:ins w:id="389" w:author="DM" w:date="2012-08-18T05:25:00Z">
        <w:r w:rsidR="002B5C44">
          <w:t>-</w:t>
        </w:r>
      </w:ins>
      <w:r>
        <w:t xml:space="preserve">alone </w:t>
      </w:r>
      <w:r w:rsidR="00002C92">
        <w:t xml:space="preserve">product and when </w:t>
      </w:r>
      <w:r w:rsidR="00C261BA">
        <w:t>connected</w:t>
      </w:r>
      <w:r>
        <w:t xml:space="preserve"> to Project Server</w:t>
      </w:r>
      <w:r w:rsidR="00002C92">
        <w:t>,</w:t>
      </w:r>
      <w:r>
        <w:t xml:space="preserve"> provides a powerful and dynamic means of tracking team progress to allow </w:t>
      </w:r>
      <w:ins w:id="390" w:author="DM" w:date="2012-08-18T05:25:00Z">
        <w:r w:rsidR="002B5C44">
          <w:t>p</w:t>
        </w:r>
      </w:ins>
      <w:del w:id="391" w:author="DM" w:date="2012-08-18T05:25:00Z">
        <w:r w:rsidDel="002B5C44">
          <w:delText>P</w:delText>
        </w:r>
      </w:del>
      <w:r>
        <w:t xml:space="preserve">roject </w:t>
      </w:r>
      <w:del w:id="392" w:author="DM" w:date="2012-08-18T05:25:00Z">
        <w:r w:rsidDel="002B5C44">
          <w:delText>M</w:delText>
        </w:r>
      </w:del>
      <w:ins w:id="393" w:author="DM" w:date="2012-08-18T05:25:00Z">
        <w:r w:rsidR="002B5C44">
          <w:t>m</w:t>
        </w:r>
      </w:ins>
      <w:r>
        <w:t>anager</w:t>
      </w:r>
      <w:r w:rsidR="002520C3">
        <w:t>s</w:t>
      </w:r>
      <w:r>
        <w:t xml:space="preserve"> to forecast </w:t>
      </w:r>
      <w:r w:rsidR="00002C92">
        <w:t xml:space="preserve">timeliness of the </w:t>
      </w:r>
      <w:r>
        <w:t>deliverables</w:t>
      </w:r>
      <w:del w:id="394" w:author="DM" w:date="2012-08-18T05:25:00Z">
        <w:r w:rsidDel="002B5C44">
          <w:delText>,</w:delText>
        </w:r>
      </w:del>
      <w:ins w:id="395" w:author="DM" w:date="2012-08-18T05:25:00Z">
        <w:r w:rsidR="002B5C44">
          <w:t xml:space="preserve"> and</w:t>
        </w:r>
      </w:ins>
      <w:r>
        <w:t xml:space="preserve"> </w:t>
      </w:r>
      <w:del w:id="396" w:author="DM" w:date="2012-08-18T05:25:00Z">
        <w:r w:rsidR="00002C92" w:rsidDel="002B5C44">
          <w:delText xml:space="preserve">an </w:delText>
        </w:r>
      </w:del>
      <w:r w:rsidR="00002C92">
        <w:t xml:space="preserve">ability to </w:t>
      </w:r>
      <w:r>
        <w:t>deliver the required functionality</w:t>
      </w:r>
      <w:del w:id="397" w:author="DM" w:date="2012-08-18T05:25:00Z">
        <w:r w:rsidDel="002B5C44">
          <w:delText>,</w:delText>
        </w:r>
      </w:del>
      <w:r>
        <w:t xml:space="preserve"> </w:t>
      </w:r>
      <w:r w:rsidR="00002C92">
        <w:t xml:space="preserve">and </w:t>
      </w:r>
      <w:ins w:id="398" w:author="DM" w:date="2012-08-18T05:25:00Z">
        <w:r w:rsidR="002B5C44">
          <w:t xml:space="preserve">to </w:t>
        </w:r>
      </w:ins>
      <w:r w:rsidR="00002C92">
        <w:t xml:space="preserve">project an </w:t>
      </w:r>
      <w:r>
        <w:t>estimated cost.</w:t>
      </w:r>
    </w:p>
    <w:p w:rsidR="006B6F17" w:rsidRDefault="00AD63D9" w:rsidP="004520EC">
      <w:pPr>
        <w:pStyle w:val="ListNumbered"/>
      </w:pPr>
      <w:r>
        <w:t>2.</w:t>
      </w:r>
      <w:r>
        <w:tab/>
      </w:r>
      <w:r w:rsidR="00016341" w:rsidRPr="00016341">
        <w:t>Resource management primarily occurs at the project level and involves the on</w:t>
      </w:r>
      <w:del w:id="399" w:author="DM" w:date="2012-08-18T05:25:00Z">
        <w:r w:rsidR="00EB4928" w:rsidDel="002B5C44">
          <w:delText>-</w:delText>
        </w:r>
      </w:del>
      <w:r w:rsidR="00EB4928">
        <w:t xml:space="preserve">boarding and </w:t>
      </w:r>
      <w:proofErr w:type="spellStart"/>
      <w:r w:rsidR="00016341" w:rsidRPr="00016341">
        <w:t>off</w:t>
      </w:r>
      <w:del w:id="400" w:author="DM" w:date="2012-08-18T05:25:00Z">
        <w:r w:rsidR="00016341" w:rsidRPr="00016341" w:rsidDel="002B5C44">
          <w:delText>-</w:delText>
        </w:r>
      </w:del>
      <w:r w:rsidR="00016341" w:rsidRPr="00016341">
        <w:t>boarding</w:t>
      </w:r>
      <w:proofErr w:type="spellEnd"/>
      <w:r w:rsidR="00016341" w:rsidRPr="00016341">
        <w:t xml:space="preserve"> of project team members and </w:t>
      </w:r>
      <w:r w:rsidR="00EB4928">
        <w:t xml:space="preserve">the </w:t>
      </w:r>
      <w:r w:rsidR="00016341" w:rsidRPr="00016341">
        <w:t>assignment of resources to tasks.</w:t>
      </w:r>
    </w:p>
    <w:p w:rsidR="00865259" w:rsidRDefault="00A6139F" w:rsidP="004520EC">
      <w:pPr>
        <w:pStyle w:val="ListPara"/>
      </w:pPr>
      <w:r>
        <w:t xml:space="preserve">Project Server provides a centralized resource pool for managing the assignment and tracking critical team resources. </w:t>
      </w:r>
    </w:p>
    <w:p w:rsidR="004D5D9C" w:rsidRDefault="00AD63D9" w:rsidP="004520EC">
      <w:pPr>
        <w:pStyle w:val="ListNumbered"/>
      </w:pPr>
      <w:r>
        <w:t>3.</w:t>
      </w:r>
      <w:r>
        <w:tab/>
      </w:r>
      <w:r w:rsidR="00F54EAE">
        <w:t>Determining a</w:t>
      </w:r>
      <w:r w:rsidR="00016341" w:rsidRPr="00016341">
        <w:t xml:space="preserve">ctual project costs and forecasting future project costs is required to ensure </w:t>
      </w:r>
      <w:ins w:id="401" w:author="DM" w:date="2012-08-18T05:26:00Z">
        <w:r w:rsidR="00F35122">
          <w:t xml:space="preserve">that </w:t>
        </w:r>
      </w:ins>
      <w:r w:rsidR="00016341" w:rsidRPr="00016341">
        <w:t>a project is working within its financial boundaries. At the portfolio level, cost analysis can contribute to tracking overall performance of a group of projects.</w:t>
      </w:r>
    </w:p>
    <w:p w:rsidR="00574C9A" w:rsidRDefault="008C20E1" w:rsidP="004520EC">
      <w:pPr>
        <w:pStyle w:val="Para"/>
      </w:pPr>
      <w:r>
        <w:t xml:space="preserve">By now it should be clear </w:t>
      </w:r>
      <w:r w:rsidR="00C261BA">
        <w:t>that</w:t>
      </w:r>
      <w:r>
        <w:t xml:space="preserve"> one of the critical </w:t>
      </w:r>
      <w:r w:rsidR="00C261BA">
        <w:t>capabilities</w:t>
      </w:r>
      <w:r>
        <w:t xml:space="preserve"> </w:t>
      </w:r>
      <w:r w:rsidRPr="008C20E1">
        <w:t xml:space="preserve">of </w:t>
      </w:r>
      <w:r>
        <w:t xml:space="preserve">Project Server is </w:t>
      </w:r>
      <w:r w:rsidR="00BC4A99">
        <w:t xml:space="preserve">its </w:t>
      </w:r>
      <w:r>
        <w:t>ability</w:t>
      </w:r>
      <w:r w:rsidRPr="008C20E1">
        <w:t xml:space="preserve"> to continuously forecast the project end date and cost</w:t>
      </w:r>
      <w:r>
        <w:t xml:space="preserve">. The uncertainty of some estimates in project planning, coupled with </w:t>
      </w:r>
      <w:r w:rsidR="00BC4A99">
        <w:t xml:space="preserve">the </w:t>
      </w:r>
      <w:r>
        <w:t xml:space="preserve">dynamic nature of projects, establishes a critical case for a solution that can track people </w:t>
      </w:r>
      <w:r w:rsidR="00C261BA">
        <w:t>resources</w:t>
      </w:r>
      <w:r w:rsidR="00140BD4">
        <w:t xml:space="preserve"> and</w:t>
      </w:r>
      <w:r>
        <w:t xml:space="preserve"> hard costs according to the agreed</w:t>
      </w:r>
      <w:ins w:id="402" w:author="DM" w:date="2012-08-18T05:26:00Z">
        <w:r w:rsidR="00F35122">
          <w:t>-</w:t>
        </w:r>
      </w:ins>
      <w:del w:id="403" w:author="DM" w:date="2012-08-18T05:26:00Z">
        <w:r w:rsidDel="00F35122">
          <w:delText xml:space="preserve"> up</w:delText>
        </w:r>
      </w:del>
      <w:r>
        <w:t xml:space="preserve">on plan. Federal and state </w:t>
      </w:r>
      <w:r w:rsidR="00C261BA">
        <w:t>governments</w:t>
      </w:r>
      <w:r>
        <w:t xml:space="preserve"> are now demanding the use of </w:t>
      </w:r>
      <w:del w:id="404" w:author="DM" w:date="2012-08-18T05:27:00Z">
        <w:r w:rsidDel="00F35122">
          <w:delText>E</w:delText>
        </w:r>
      </w:del>
      <w:ins w:id="405" w:author="DM" w:date="2012-08-18T05:27:00Z">
        <w:r w:rsidR="00F35122">
          <w:t>e</w:t>
        </w:r>
      </w:ins>
      <w:r>
        <w:t xml:space="preserve">arned </w:t>
      </w:r>
      <w:del w:id="406" w:author="DM" w:date="2012-08-18T05:27:00Z">
        <w:r w:rsidDel="00F35122">
          <w:delText>V</w:delText>
        </w:r>
      </w:del>
      <w:ins w:id="407" w:author="DM" w:date="2012-08-18T05:27:00Z">
        <w:r w:rsidR="00F35122">
          <w:t>v</w:t>
        </w:r>
      </w:ins>
      <w:r>
        <w:t xml:space="preserve">alue </w:t>
      </w:r>
      <w:ins w:id="408" w:author="DM" w:date="2012-08-18T05:27:00Z">
        <w:r w:rsidR="00F35122">
          <w:t>m</w:t>
        </w:r>
      </w:ins>
      <w:del w:id="409" w:author="DM" w:date="2012-08-18T05:27:00Z">
        <w:r w:rsidDel="00F35122">
          <w:delText>M</w:delText>
        </w:r>
      </w:del>
      <w:r>
        <w:t>anagement</w:t>
      </w:r>
      <w:r w:rsidR="00F971F4">
        <w:t xml:space="preserve"> (</w:t>
      </w:r>
      <w:r w:rsidR="00DD3AB3" w:rsidRPr="00DD3AB3">
        <w:rPr>
          <w:i/>
          <w:rPrChange w:id="410" w:author="DM" w:date="2012-08-18T05:27:00Z">
            <w:rPr/>
          </w:rPrChange>
        </w:rPr>
        <w:t>Federal Register</w:t>
      </w:r>
      <w:del w:id="411" w:author="DM" w:date="2012-08-18T05:27:00Z">
        <w:r w:rsidR="00F971F4" w:rsidDel="00F35122">
          <w:delText xml:space="preserve"> </w:delText>
        </w:r>
      </w:del>
      <w:ins w:id="412" w:author="DM" w:date="2012-08-18T05:27:00Z">
        <w:r w:rsidR="00F35122">
          <w:t xml:space="preserve">, </w:t>
        </w:r>
      </w:ins>
      <w:r w:rsidR="00F971F4">
        <w:t>2011)</w:t>
      </w:r>
      <w:r w:rsidR="001C3341">
        <w:t>,</w:t>
      </w:r>
      <w:r>
        <w:t xml:space="preserve"> a</w:t>
      </w:r>
      <w:r w:rsidR="001C3341" w:rsidRPr="001C3341">
        <w:t xml:space="preserve"> performance-based tool that gives agency managers an early warning of potential cost overruns and schedule delays during the execution of their </w:t>
      </w:r>
      <w:r w:rsidR="001C3341">
        <w:t>projects</w:t>
      </w:r>
      <w:r w:rsidR="00C248F8">
        <w:t xml:space="preserve">. </w:t>
      </w:r>
    </w:p>
    <w:p w:rsidR="00C248F8" w:rsidRDefault="005906DE" w:rsidP="004520EC">
      <w:pPr>
        <w:pStyle w:val="Para"/>
      </w:pPr>
      <w:r>
        <w:t xml:space="preserve">The </w:t>
      </w:r>
      <w:r w:rsidR="00C248F8">
        <w:t xml:space="preserve">Microsoft Project </w:t>
      </w:r>
      <w:r>
        <w:t>Server</w:t>
      </w:r>
      <w:r w:rsidR="00C248F8">
        <w:t xml:space="preserve"> solution makes it much easier to comply</w:t>
      </w:r>
      <w:r w:rsidR="00C248F8" w:rsidRPr="00C248F8">
        <w:t xml:space="preserve"> with Office of Management and Budget</w:t>
      </w:r>
      <w:del w:id="413" w:author="DM" w:date="2012-08-18T05:27:00Z">
        <w:r w:rsidR="00C248F8" w:rsidRPr="00C248F8" w:rsidDel="00F35122">
          <w:delText xml:space="preserve"> (OMB)</w:delText>
        </w:r>
      </w:del>
      <w:r w:rsidR="00C248F8" w:rsidRPr="00C248F8">
        <w:t xml:space="preserve"> Circular A-11</w:t>
      </w:r>
      <w:r w:rsidR="004575C4">
        <w:t xml:space="preserve"> (</w:t>
      </w:r>
      <w:r w:rsidR="003F1CB3">
        <w:t>Executive Office of the President Office of Management and Budget</w:t>
      </w:r>
      <w:ins w:id="414" w:author="DM" w:date="2012-08-21T05:14:00Z">
        <w:r w:rsidR="00372392">
          <w:t>,</w:t>
        </w:r>
      </w:ins>
      <w:r w:rsidR="003F1CB3">
        <w:t xml:space="preserve"> </w:t>
      </w:r>
      <w:r w:rsidR="004575C4">
        <w:t>2011)</w:t>
      </w:r>
      <w:r w:rsidR="00C248F8" w:rsidRPr="00C248F8">
        <w:t xml:space="preserve"> and American National Standards Institute/Enterprise Application Integr</w:t>
      </w:r>
      <w:r w:rsidR="00C248F8">
        <w:t>ation (ANSI/EAI) Standard 748-A</w:t>
      </w:r>
      <w:r w:rsidR="00CD6C6B">
        <w:t xml:space="preserve"> (</w:t>
      </w:r>
      <w:ins w:id="415" w:author="DM" w:date="2012-08-20T16:37:00Z">
        <w:r w:rsidR="00617AB1" w:rsidRPr="006B2745">
          <w:t>National Defense Industrial Association</w:t>
        </w:r>
      </w:ins>
      <w:del w:id="416" w:author="DM" w:date="2012-08-20T16:37:00Z">
        <w:r w:rsidR="00347AAA" w:rsidDel="00617AB1">
          <w:delText>NDIA</w:delText>
        </w:r>
      </w:del>
      <w:ins w:id="417" w:author="DM" w:date="2012-08-20T16:31:00Z">
        <w:r w:rsidR="003648FD">
          <w:t>,</w:t>
        </w:r>
      </w:ins>
      <w:r w:rsidR="00347AAA">
        <w:t xml:space="preserve"> </w:t>
      </w:r>
      <w:r w:rsidR="004575C4">
        <w:t>2005</w:t>
      </w:r>
      <w:r w:rsidR="00CD6C6B">
        <w:t>)</w:t>
      </w:r>
      <w:r w:rsidR="00947C88">
        <w:t xml:space="preserve">. </w:t>
      </w:r>
    </w:p>
    <w:p w:rsidR="009823C4" w:rsidRDefault="009823C4" w:rsidP="004520EC">
      <w:pPr>
        <w:pStyle w:val="H3"/>
      </w:pPr>
      <w:r>
        <w:t>Closing</w:t>
      </w:r>
      <w:r w:rsidR="00163A7A">
        <w:t xml:space="preserve"> Phase</w:t>
      </w:r>
    </w:p>
    <w:p w:rsidR="00C740CD" w:rsidRDefault="009823C4" w:rsidP="004520EC">
      <w:pPr>
        <w:pStyle w:val="Para"/>
      </w:pPr>
      <w:r>
        <w:t>Once the project has completed, th</w:t>
      </w:r>
      <w:ins w:id="418" w:author="DM" w:date="2012-08-18T05:28:00Z">
        <w:r w:rsidR="00F35122">
          <w:t>e</w:t>
        </w:r>
      </w:ins>
      <w:del w:id="419" w:author="DM" w:date="2012-08-18T05:28:00Z">
        <w:r w:rsidDel="00F35122">
          <w:delText>is</w:delText>
        </w:r>
      </w:del>
      <w:r>
        <w:t xml:space="preserve"> </w:t>
      </w:r>
      <w:ins w:id="420" w:author="DM" w:date="2012-08-18T05:28:00Z">
        <w:r w:rsidR="00F35122">
          <w:t xml:space="preserve">closing </w:t>
        </w:r>
      </w:ins>
      <w:r>
        <w:t xml:space="preserve">stage is where we </w:t>
      </w:r>
      <w:r w:rsidRPr="005F5ACB">
        <w:t xml:space="preserve">finalize all activities across all </w:t>
      </w:r>
      <w:del w:id="421" w:author="DM" w:date="2012-08-17T19:52:00Z">
        <w:r w:rsidRPr="005F5ACB" w:rsidDel="001A0D8B">
          <w:delText xml:space="preserve">Project Management </w:delText>
        </w:r>
      </w:del>
      <w:ins w:id="422" w:author="DM" w:date="2012-08-17T19:52:00Z">
        <w:r w:rsidR="001A0D8B">
          <w:t xml:space="preserve">PM </w:t>
        </w:r>
      </w:ins>
      <w:ins w:id="423" w:author="DM" w:date="2012-08-18T05:28:00Z">
        <w:r w:rsidR="00F35122">
          <w:t>p</w:t>
        </w:r>
      </w:ins>
      <w:del w:id="424" w:author="DM" w:date="2012-08-18T05:28:00Z">
        <w:r w:rsidRPr="005F5ACB" w:rsidDel="00F35122">
          <w:delText>P</w:delText>
        </w:r>
      </w:del>
      <w:r w:rsidRPr="005F5ACB">
        <w:t xml:space="preserve">rocess </w:t>
      </w:r>
      <w:del w:id="425" w:author="DM" w:date="2012-08-18T05:28:00Z">
        <w:r w:rsidDel="00F35122">
          <w:delText>A</w:delText>
        </w:r>
      </w:del>
      <w:ins w:id="426" w:author="DM" w:date="2012-08-18T05:28:00Z">
        <w:r w:rsidR="00F35122">
          <w:t>a</w:t>
        </w:r>
      </w:ins>
      <w:r>
        <w:t>reas</w:t>
      </w:r>
      <w:r w:rsidRPr="005F5ACB">
        <w:t xml:space="preserve"> to formally close the project</w:t>
      </w:r>
      <w:r>
        <w:t xml:space="preserve">. </w:t>
      </w:r>
      <w:r w:rsidR="00725E97">
        <w:t xml:space="preserve">Key outputs </w:t>
      </w:r>
      <w:r w:rsidR="007064FB">
        <w:t>of</w:t>
      </w:r>
      <w:r w:rsidR="00725E97">
        <w:t xml:space="preserve"> the </w:t>
      </w:r>
      <w:del w:id="427" w:author="DM" w:date="2012-08-18T05:28:00Z">
        <w:r w:rsidR="00725E97" w:rsidDel="00F35122">
          <w:delText>C</w:delText>
        </w:r>
      </w:del>
      <w:ins w:id="428" w:author="DM" w:date="2012-08-18T05:28:00Z">
        <w:r w:rsidR="00F35122">
          <w:t>c</w:t>
        </w:r>
      </w:ins>
      <w:r w:rsidR="00725E97">
        <w:t>losing</w:t>
      </w:r>
      <w:r w:rsidR="00AC4F90">
        <w:t xml:space="preserve"> stage typically include</w:t>
      </w:r>
      <w:r w:rsidR="00725E97">
        <w:t xml:space="preserve"> administrative and</w:t>
      </w:r>
      <w:r w:rsidR="00AC4F90">
        <w:t xml:space="preserve"> contractual </w:t>
      </w:r>
      <w:r w:rsidR="00725E97">
        <w:t>closure, along wit</w:t>
      </w:r>
      <w:r w:rsidR="007064FB">
        <w:t>h</w:t>
      </w:r>
      <w:r w:rsidR="00AC4F90">
        <w:t xml:space="preserve"> lessons learned</w:t>
      </w:r>
      <w:del w:id="429" w:author="DM" w:date="2012-08-18T05:28:00Z">
        <w:r w:rsidR="00AC4F90" w:rsidDel="00F35122">
          <w:delText>,</w:delText>
        </w:r>
      </w:del>
      <w:r w:rsidR="00725E97">
        <w:t xml:space="preserve"> and </w:t>
      </w:r>
      <w:r w:rsidR="007064FB">
        <w:t xml:space="preserve">all </w:t>
      </w:r>
      <w:r w:rsidR="00725E97">
        <w:t>other project related artifacts (</w:t>
      </w:r>
      <w:del w:id="430" w:author="DM" w:date="2012-08-17T21:46:00Z">
        <w:r w:rsidR="00725E97" w:rsidDel="00B65D7D">
          <w:delText xml:space="preserve">e.g. </w:delText>
        </w:r>
      </w:del>
      <w:ins w:id="431" w:author="DM" w:date="2012-08-17T21:46:00Z">
        <w:r w:rsidR="00B65D7D">
          <w:t xml:space="preserve">e.g., </w:t>
        </w:r>
      </w:ins>
      <w:r w:rsidR="00725E97">
        <w:t xml:space="preserve">schedules, status reports, risks and issues </w:t>
      </w:r>
      <w:r w:rsidR="007064FB">
        <w:t>logs, etc.).</w:t>
      </w:r>
    </w:p>
    <w:p w:rsidR="00DB2F28" w:rsidRDefault="00DB2F28" w:rsidP="004520EC">
      <w:pPr>
        <w:pStyle w:val="Para"/>
      </w:pPr>
      <w:r>
        <w:t xml:space="preserve">Microsoft Project schedules are updated throughout the </w:t>
      </w:r>
      <w:ins w:id="432" w:author="DM" w:date="2012-08-18T05:28:00Z">
        <w:r w:rsidR="00F35122">
          <w:t xml:space="preserve">project </w:t>
        </w:r>
      </w:ins>
      <w:r>
        <w:t>lifecycle</w:t>
      </w:r>
      <w:del w:id="433" w:author="DM" w:date="2012-08-18T05:28:00Z">
        <w:r w:rsidDel="00F35122">
          <w:delText xml:space="preserve"> of the project</w:delText>
        </w:r>
      </w:del>
      <w:r>
        <w:t>, so there is little to do other than archiving a read-only copy for project audit purposes. Completed project schedules also make great templates for estimating projects that are similar</w:t>
      </w:r>
      <w:r w:rsidR="002520C3">
        <w:t xml:space="preserve"> in scope </w:t>
      </w:r>
      <w:r w:rsidR="003F0760">
        <w:t>or</w:t>
      </w:r>
      <w:r w:rsidR="002520C3">
        <w:t xml:space="preserve"> approach</w:t>
      </w:r>
      <w:r>
        <w:t>.</w:t>
      </w:r>
    </w:p>
    <w:p w:rsidR="00C740CD" w:rsidRDefault="0031208C" w:rsidP="004520EC">
      <w:pPr>
        <w:pStyle w:val="H2"/>
      </w:pPr>
      <w:r w:rsidRPr="00AF207A">
        <w:t xml:space="preserve">Project Management in Small </w:t>
      </w:r>
      <w:r w:rsidR="00CF4C75">
        <w:t>B</w:t>
      </w:r>
      <w:r w:rsidRPr="00AF207A">
        <w:t>usiness</w:t>
      </w:r>
      <w:r w:rsidRPr="0031208C">
        <w:t xml:space="preserve"> </w:t>
      </w:r>
      <w:ins w:id="434" w:author="DM" w:date="2012-08-18T05:28:00Z">
        <w:r w:rsidR="00F35122">
          <w:t>U</w:t>
        </w:r>
      </w:ins>
      <w:del w:id="435" w:author="DM" w:date="2012-08-18T05:28:00Z">
        <w:r w:rsidRPr="00AF207A" w:rsidDel="00F35122">
          <w:delText>u</w:delText>
        </w:r>
      </w:del>
      <w:proofErr w:type="gramStart"/>
      <w:r w:rsidRPr="00AF207A">
        <w:t>sing</w:t>
      </w:r>
      <w:proofErr w:type="gramEnd"/>
      <w:r w:rsidRPr="00AF207A">
        <w:t xml:space="preserve"> </w:t>
      </w:r>
      <w:r w:rsidR="0067575D">
        <w:t xml:space="preserve">Microsoft </w:t>
      </w:r>
      <w:r w:rsidRPr="00AF207A">
        <w:t>Project</w:t>
      </w:r>
      <w:r w:rsidR="001A5B6B" w:rsidRPr="001A5B6B">
        <w:t xml:space="preserve"> </w:t>
      </w:r>
      <w:r w:rsidR="001A5B6B">
        <w:t>Desktop C</w:t>
      </w:r>
      <w:r w:rsidRPr="00AF207A">
        <w:t xml:space="preserve">lient </w:t>
      </w:r>
    </w:p>
    <w:p w:rsidR="00423158" w:rsidRDefault="00D007C2" w:rsidP="004520EC">
      <w:pPr>
        <w:pStyle w:val="Para"/>
      </w:pPr>
      <w:r>
        <w:t>S</w:t>
      </w:r>
      <w:r w:rsidRPr="00D007C2">
        <w:t xml:space="preserve">uccessful </w:t>
      </w:r>
      <w:del w:id="436" w:author="DM" w:date="2012-08-18T05:31:00Z">
        <w:r w:rsidRPr="00D007C2" w:rsidDel="003C439F">
          <w:delText xml:space="preserve">project management </w:delText>
        </w:r>
      </w:del>
      <w:ins w:id="437" w:author="DM" w:date="2012-08-18T05:31:00Z">
        <w:r w:rsidR="003C439F">
          <w:t xml:space="preserve">PM </w:t>
        </w:r>
      </w:ins>
      <w:r w:rsidRPr="00D007C2">
        <w:t>requires tools</w:t>
      </w:r>
      <w:r>
        <w:t xml:space="preserve"> that are easy to learn and use.</w:t>
      </w:r>
      <w:r w:rsidRPr="00D007C2">
        <w:t xml:space="preserve"> This requireme</w:t>
      </w:r>
      <w:r>
        <w:t>nt presents a challenge to</w:t>
      </w:r>
      <w:r w:rsidRPr="00D007C2">
        <w:t xml:space="preserve"> </w:t>
      </w:r>
      <w:ins w:id="438" w:author="DM" w:date="2012-08-18T05:29:00Z">
        <w:r w:rsidR="00F35122">
          <w:t>information technology (</w:t>
        </w:r>
      </w:ins>
      <w:r w:rsidRPr="00D007C2">
        <w:t>IT</w:t>
      </w:r>
      <w:ins w:id="439" w:author="DM" w:date="2012-08-18T05:29:00Z">
        <w:r w:rsidR="00F35122">
          <w:t>)</w:t>
        </w:r>
      </w:ins>
      <w:r w:rsidRPr="00D007C2">
        <w:t xml:space="preserve"> departments </w:t>
      </w:r>
      <w:r>
        <w:t>responsible for</w:t>
      </w:r>
      <w:r w:rsidRPr="00D007C2">
        <w:t xml:space="preserve"> selecting </w:t>
      </w:r>
      <w:ins w:id="440" w:author="DM" w:date="2012-08-18T05:30:00Z">
        <w:r w:rsidR="003C439F">
          <w:t>PM</w:t>
        </w:r>
      </w:ins>
      <w:del w:id="441" w:author="DM" w:date="2012-08-18T05:30:00Z">
        <w:r w:rsidRPr="00D007C2" w:rsidDel="003C439F">
          <w:delText>project management</w:delText>
        </w:r>
      </w:del>
      <w:r w:rsidRPr="00D007C2">
        <w:t xml:space="preserve"> tools that can su</w:t>
      </w:r>
      <w:r>
        <w:t>pport better management of small projects</w:t>
      </w:r>
      <w:r w:rsidRPr="00D007C2">
        <w:t xml:space="preserve">. </w:t>
      </w:r>
    </w:p>
    <w:p w:rsidR="00E419E0" w:rsidRPr="001A5B6B" w:rsidRDefault="00EC7A0D" w:rsidP="004520EC">
      <w:pPr>
        <w:pStyle w:val="Para"/>
      </w:pPr>
      <w:r w:rsidRPr="00D007C2">
        <w:t xml:space="preserve">The capabilities of </w:t>
      </w:r>
      <w:r>
        <w:t xml:space="preserve">the </w:t>
      </w:r>
      <w:r w:rsidR="00113618">
        <w:t>Microsoft</w:t>
      </w:r>
      <w:r>
        <w:t xml:space="preserve"> Project Desktop </w:t>
      </w:r>
      <w:r w:rsidR="00423158">
        <w:t>client</w:t>
      </w:r>
      <w:r w:rsidRPr="00D007C2">
        <w:t xml:space="preserve"> m</w:t>
      </w:r>
      <w:r>
        <w:t>ay meet the majority of</w:t>
      </w:r>
      <w:r w:rsidRPr="00D007C2">
        <w:t xml:space="preserve"> </w:t>
      </w:r>
      <w:ins w:id="442" w:author="DM" w:date="2012-08-18T05:30:00Z">
        <w:r w:rsidR="003C439F">
          <w:t>PM</w:t>
        </w:r>
      </w:ins>
      <w:del w:id="443" w:author="DM" w:date="2012-08-18T05:30:00Z">
        <w:r w:rsidRPr="00D007C2" w:rsidDel="003C439F">
          <w:delText>project management</w:delText>
        </w:r>
      </w:del>
      <w:r w:rsidRPr="00D007C2">
        <w:t xml:space="preserve"> needs</w:t>
      </w:r>
      <w:r>
        <w:t xml:space="preserve"> of a small business. </w:t>
      </w:r>
    </w:p>
    <w:p w:rsidR="001A5B6B" w:rsidRDefault="001A5B6B" w:rsidP="004520EC">
      <w:pPr>
        <w:pStyle w:val="H3"/>
      </w:pPr>
      <w:r>
        <w:t xml:space="preserve">Project Desktop </w:t>
      </w:r>
    </w:p>
    <w:p w:rsidR="003D725B" w:rsidRDefault="003D725B" w:rsidP="004520EC">
      <w:pPr>
        <w:pStyle w:val="Para"/>
      </w:pPr>
      <w:r>
        <w:t xml:space="preserve">Now that we understand the </w:t>
      </w:r>
      <w:del w:id="444" w:author="DM" w:date="2012-08-17T19:52:00Z">
        <w:r w:rsidDel="001A0D8B">
          <w:delText xml:space="preserve">Project Management </w:delText>
        </w:r>
      </w:del>
      <w:ins w:id="445" w:author="DM" w:date="2012-08-17T19:52:00Z">
        <w:r w:rsidR="001A0D8B">
          <w:t xml:space="preserve">PM </w:t>
        </w:r>
      </w:ins>
      <w:proofErr w:type="gramStart"/>
      <w:r w:rsidR="00EE5B46">
        <w:t>lifecycle</w:t>
      </w:r>
      <w:proofErr w:type="gramEnd"/>
      <w:r>
        <w:t xml:space="preserve">, let’s </w:t>
      </w:r>
      <w:r w:rsidR="00E90B69">
        <w:t>take a look at</w:t>
      </w:r>
      <w:r>
        <w:t xml:space="preserve"> how we can </w:t>
      </w:r>
      <w:r w:rsidRPr="00725E97">
        <w:t>effective</w:t>
      </w:r>
      <w:r>
        <w:t xml:space="preserve">ly use the Microsoft </w:t>
      </w:r>
      <w:r w:rsidRPr="00725E97">
        <w:t>project</w:t>
      </w:r>
      <w:r>
        <w:t xml:space="preserve"> client</w:t>
      </w:r>
      <w:r w:rsidR="00E90B69">
        <w:t xml:space="preserve"> in</w:t>
      </w:r>
      <w:r>
        <w:t xml:space="preserve"> small business.</w:t>
      </w:r>
    </w:p>
    <w:p w:rsidR="001D1684" w:rsidRDefault="001D1684" w:rsidP="004520EC">
      <w:pPr>
        <w:pStyle w:val="Para"/>
      </w:pPr>
      <w:r>
        <w:t>First</w:t>
      </w:r>
      <w:r w:rsidR="003C7E93">
        <w:t>,</w:t>
      </w:r>
      <w:r>
        <w:t xml:space="preserve"> we need to break</w:t>
      </w:r>
      <w:r w:rsidR="00736E72">
        <w:t xml:space="preserve"> the scope of the project into specific </w:t>
      </w:r>
      <w:del w:id="446" w:author="DM" w:date="2012-08-18T05:31:00Z">
        <w:r w:rsidR="00736E72" w:rsidDel="003C439F">
          <w:delText>D</w:delText>
        </w:r>
      </w:del>
      <w:ins w:id="447" w:author="DM" w:date="2012-08-18T05:31:00Z">
        <w:r w:rsidR="003C439F">
          <w:t>d</w:t>
        </w:r>
      </w:ins>
      <w:r>
        <w:t xml:space="preserve">eliverables or </w:t>
      </w:r>
      <w:del w:id="448" w:author="DM" w:date="2012-08-18T05:31:00Z">
        <w:r w:rsidDel="003C439F">
          <w:delText>W</w:delText>
        </w:r>
      </w:del>
      <w:ins w:id="449" w:author="DM" w:date="2012-08-18T05:31:00Z">
        <w:r w:rsidR="003C439F">
          <w:t>w</w:t>
        </w:r>
      </w:ins>
      <w:r>
        <w:t xml:space="preserve">ork </w:t>
      </w:r>
      <w:del w:id="450" w:author="DM" w:date="2012-08-18T05:31:00Z">
        <w:r w:rsidDel="003C439F">
          <w:delText>P</w:delText>
        </w:r>
      </w:del>
      <w:ins w:id="451" w:author="DM" w:date="2012-08-18T05:31:00Z">
        <w:r w:rsidR="003C439F">
          <w:t>p</w:t>
        </w:r>
      </w:ins>
      <w:r>
        <w:t xml:space="preserve">ackages to </w:t>
      </w:r>
      <w:r w:rsidR="003C7E93">
        <w:t xml:space="preserve">provide </w:t>
      </w:r>
      <w:r>
        <w:t xml:space="preserve">a more </w:t>
      </w:r>
      <w:r w:rsidR="00736E72">
        <w:t>outcomes</w:t>
      </w:r>
      <w:ins w:id="452" w:author="DM" w:date="2012-08-18T05:32:00Z">
        <w:r w:rsidR="003C439F">
          <w:t>-</w:t>
        </w:r>
      </w:ins>
      <w:del w:id="453" w:author="DM" w:date="2012-08-18T05:32:00Z">
        <w:r w:rsidR="00736E72" w:rsidDel="003C439F">
          <w:delText xml:space="preserve"> </w:delText>
        </w:r>
      </w:del>
      <w:r w:rsidR="00736E72">
        <w:t>based</w:t>
      </w:r>
      <w:r>
        <w:t xml:space="preserve"> approach to the project (</w:t>
      </w:r>
      <w:del w:id="454" w:author="DM" w:date="2012-08-17T21:45:00Z">
        <w:r w:rsidDel="00B65D7D">
          <w:delText xml:space="preserve">i.e. </w:delText>
        </w:r>
      </w:del>
      <w:ins w:id="455" w:author="DM" w:date="2012-08-17T21:45:00Z">
        <w:r w:rsidR="00B65D7D">
          <w:t xml:space="preserve">i.e., </w:t>
        </w:r>
      </w:ins>
      <w:r w:rsidR="00CF4C75">
        <w:t>an approach that considers</w:t>
      </w:r>
      <w:r>
        <w:t xml:space="preserve"> the key deliverables or outcomes that need to be delivered to adequately meet the requirements of the project).</w:t>
      </w:r>
    </w:p>
    <w:p w:rsidR="001D1684" w:rsidRPr="00D8192E" w:rsidRDefault="001D1684" w:rsidP="004520EC">
      <w:pPr>
        <w:pStyle w:val="Para"/>
      </w:pPr>
      <w:r>
        <w:t>A milestone (Level 1) chart is a good first step in developing any project or program, regardless of the size or complexity of the initiative.</w:t>
      </w:r>
      <w:r w:rsidR="006533B9">
        <w:t xml:space="preserve"> </w:t>
      </w:r>
      <w:r w:rsidR="008F0BD1">
        <w:t xml:space="preserve">Figure 5.2 </w:t>
      </w:r>
      <w:r w:rsidR="001125DE">
        <w:t>is an example of a milestone chart produced using the Microsoft Project Timeline View.</w:t>
      </w:r>
    </w:p>
    <w:p w:rsidR="008F0BD1" w:rsidRDefault="00EE31A3" w:rsidP="002E09C3">
      <w:pPr>
        <w:pStyle w:val="Slug"/>
      </w:pPr>
      <w:r>
        <w:t>Figure 5.2</w:t>
      </w:r>
      <w:del w:id="456" w:author="DM" w:date="2012-08-18T05:32:00Z">
        <w:r w:rsidDel="00B74CB8">
          <w:delText>:</w:delText>
        </w:r>
      </w:del>
      <w:r>
        <w:t xml:space="preserve"> Milestones Chart w</w:t>
      </w:r>
      <w:r w:rsidR="008F0BD1">
        <w:t>ith Microsoft Project Timeline View</w:t>
      </w:r>
      <w:r w:rsidR="000D46AB">
        <w:t xml:space="preserve"> </w:t>
      </w:r>
      <w:del w:id="457" w:author="DM" w:date="2012-08-17T21:43:00Z">
        <w:r w:rsidR="000D46AB" w:rsidDel="00B65D7D">
          <w:rPr>
            <w:b w:val="0"/>
          </w:rPr>
          <w:delText>(Source: Advisicon)</w:delText>
        </w:r>
      </w:del>
      <w:ins w:id="458" w:author="DM" w:date="2012-08-17T21:43:00Z">
        <w:r w:rsidR="00B65D7D">
          <w:rPr>
            <w:b w:val="0"/>
          </w:rPr>
          <w:t xml:space="preserve"> </w:t>
        </w:r>
      </w:ins>
      <w:r w:rsidR="008F0BD1">
        <w:tab/>
        <w:t>[</w:t>
      </w:r>
      <w:r w:rsidR="009A229C">
        <w:t>05-02-</w:t>
      </w:r>
      <w:r w:rsidR="008F0BD1">
        <w:t>milestonesChartWithMicrosoftProjectTimelineView.</w:t>
      </w:r>
      <w:r w:rsidR="004736D1">
        <w:t>tif</w:t>
      </w:r>
      <w:r w:rsidR="008F0BD1">
        <w:t>]</w:t>
      </w:r>
    </w:p>
    <w:p w:rsidR="00842073" w:rsidRDefault="004974A4">
      <w:pPr>
        <w:pStyle w:val="FigureSource"/>
        <w:rPr>
          <w:ins w:id="459" w:author="DM" w:date="2012-08-17T21:36:00Z"/>
        </w:rPr>
        <w:pPrChange w:id="460" w:author="DM" w:date="2012-08-17T21:36:00Z">
          <w:pPr>
            <w:pStyle w:val="Para"/>
          </w:pPr>
        </w:pPrChange>
      </w:pPr>
      <w:ins w:id="461" w:author="DM" w:date="2012-08-17T21:36:00Z">
        <w:r>
          <w:t>Source: Advisicon</w:t>
        </w:r>
      </w:ins>
    </w:p>
    <w:p w:rsidR="006533B9" w:rsidRDefault="001D1684" w:rsidP="004520EC">
      <w:pPr>
        <w:pStyle w:val="Para"/>
      </w:pPr>
      <w:r>
        <w:t xml:space="preserve">A properly defined </w:t>
      </w:r>
      <w:r w:rsidR="008F0BD1">
        <w:t xml:space="preserve">and </w:t>
      </w:r>
      <w:r>
        <w:t>maintained schedule (</w:t>
      </w:r>
      <w:r w:rsidR="005E67BA">
        <w:t>e.g</w:t>
      </w:r>
      <w:r>
        <w:t>.</w:t>
      </w:r>
      <w:r w:rsidR="005E67BA">
        <w:t>,</w:t>
      </w:r>
      <w:r>
        <w:t xml:space="preserve"> all tasks </w:t>
      </w:r>
      <w:r w:rsidR="0013206A">
        <w:t xml:space="preserve">are </w:t>
      </w:r>
      <w:r>
        <w:t xml:space="preserve">connected into an activity network, </w:t>
      </w:r>
      <w:r w:rsidR="0013206A">
        <w:t xml:space="preserve">there is a </w:t>
      </w:r>
      <w:r>
        <w:t xml:space="preserve">minimal use of constraints, milestones </w:t>
      </w:r>
      <w:r w:rsidR="0013206A">
        <w:t xml:space="preserve">have been </w:t>
      </w:r>
      <w:r>
        <w:t>defined, etc.) can then</w:t>
      </w:r>
      <w:r w:rsidR="00C124AB">
        <w:t xml:space="preserve"> be used as an effective “</w:t>
      </w:r>
      <w:r w:rsidR="0010381D">
        <w:t>F</w:t>
      </w:r>
      <w:r>
        <w:t>orecast</w:t>
      </w:r>
      <w:r w:rsidR="00C124AB">
        <w:t>”</w:t>
      </w:r>
      <w:r w:rsidR="0010381D">
        <w:t xml:space="preserve"> (</w:t>
      </w:r>
      <w:proofErr w:type="spellStart"/>
      <w:r w:rsidR="0010381D">
        <w:t>Uyttewaal</w:t>
      </w:r>
      <w:proofErr w:type="spellEnd"/>
      <w:ins w:id="462" w:author="DM" w:date="2012-08-18T05:32:00Z">
        <w:r w:rsidR="00B74CB8">
          <w:t>,</w:t>
        </w:r>
      </w:ins>
      <w:r w:rsidR="0010381D">
        <w:t xml:space="preserve"> </w:t>
      </w:r>
      <w:r w:rsidR="001B229B">
        <w:t>2010</w:t>
      </w:r>
      <w:del w:id="463" w:author="DM" w:date="2012-08-18T05:32:00Z">
        <w:r w:rsidR="001B229B" w:rsidDel="00B74CB8">
          <w:delText>, 52-53</w:delText>
        </w:r>
      </w:del>
      <w:r w:rsidR="001B229B">
        <w:t>)</w:t>
      </w:r>
      <w:r>
        <w:t xml:space="preserve"> to assist the </w:t>
      </w:r>
      <w:ins w:id="464" w:author="DM" w:date="2012-08-18T05:32:00Z">
        <w:r w:rsidR="00B74CB8">
          <w:t>p</w:t>
        </w:r>
      </w:ins>
      <w:del w:id="465" w:author="DM" w:date="2012-08-18T05:32:00Z">
        <w:r w:rsidDel="00B74CB8">
          <w:delText>P</w:delText>
        </w:r>
      </w:del>
      <w:r>
        <w:t xml:space="preserve">roject </w:t>
      </w:r>
      <w:ins w:id="466" w:author="DM" w:date="2012-08-18T05:32:00Z">
        <w:r w:rsidR="00B74CB8">
          <w:t>m</w:t>
        </w:r>
      </w:ins>
      <w:del w:id="467" w:author="DM" w:date="2012-08-18T05:32:00Z">
        <w:r w:rsidDel="00B74CB8">
          <w:delText>M</w:delText>
        </w:r>
      </w:del>
      <w:r>
        <w:t>anager</w:t>
      </w:r>
      <w:del w:id="468" w:author="DM" w:date="2012-08-18T05:32:00Z">
        <w:r w:rsidDel="00B74CB8">
          <w:delText>,</w:delText>
        </w:r>
      </w:del>
      <w:r>
        <w:t xml:space="preserve"> and other </w:t>
      </w:r>
      <w:ins w:id="469" w:author="DM" w:date="2012-08-18T05:32:00Z">
        <w:r w:rsidR="00B74CB8">
          <w:t xml:space="preserve">project </w:t>
        </w:r>
      </w:ins>
      <w:r>
        <w:t xml:space="preserve">stakeholders </w:t>
      </w:r>
      <w:del w:id="470" w:author="DM" w:date="2012-08-18T05:32:00Z">
        <w:r w:rsidDel="00B74CB8">
          <w:delText>of the project,</w:delText>
        </w:r>
      </w:del>
      <w:r w:rsidR="00C124AB">
        <w:t xml:space="preserve"> with a forward</w:t>
      </w:r>
      <w:ins w:id="471" w:author="DM" w:date="2012-08-18T05:32:00Z">
        <w:r w:rsidR="00B74CB8">
          <w:t>-</w:t>
        </w:r>
      </w:ins>
      <w:del w:id="472" w:author="DM" w:date="2012-08-18T05:32:00Z">
        <w:r w:rsidR="00C124AB" w:rsidDel="00B74CB8">
          <w:delText xml:space="preserve"> </w:delText>
        </w:r>
      </w:del>
      <w:r w:rsidR="00C124AB">
        <w:t>looking</w:t>
      </w:r>
      <w:r>
        <w:t xml:space="preserve"> </w:t>
      </w:r>
      <w:r w:rsidR="00C124AB">
        <w:t>view of the remaining work for</w:t>
      </w:r>
      <w:r>
        <w:t xml:space="preserve"> a project</w:t>
      </w:r>
      <w:r w:rsidR="00C124AB">
        <w:t xml:space="preserve">. </w:t>
      </w:r>
      <w:r w:rsidR="0013206A">
        <w:t xml:space="preserve">Figure 5.3 </w:t>
      </w:r>
      <w:r w:rsidR="006533B9">
        <w:t xml:space="preserve">illustrates an example activity network using the Microsoft Project Gantt Chart. </w:t>
      </w:r>
    </w:p>
    <w:p w:rsidR="0013206A" w:rsidRDefault="0013206A" w:rsidP="002E09C3">
      <w:pPr>
        <w:pStyle w:val="Slug"/>
      </w:pPr>
      <w:bookmarkStart w:id="473" w:name="_Ref312084436"/>
      <w:r>
        <w:t>Figure 5.3</w:t>
      </w:r>
      <w:del w:id="474" w:author="DM" w:date="2012-08-18T05:32:00Z">
        <w:r w:rsidDel="00B74CB8">
          <w:delText>:</w:delText>
        </w:r>
      </w:del>
      <w:r>
        <w:t xml:space="preserve"> Activity Network with Microsoft Project Gantt Chart</w:t>
      </w:r>
      <w:r w:rsidR="009B7D28">
        <w:t xml:space="preserve"> </w:t>
      </w:r>
      <w:del w:id="475" w:author="DM" w:date="2012-08-17T21:43:00Z">
        <w:r w:rsidR="009B7D28" w:rsidDel="00B65D7D">
          <w:rPr>
            <w:b w:val="0"/>
          </w:rPr>
          <w:delText>(Source: Advisicon)</w:delText>
        </w:r>
      </w:del>
      <w:ins w:id="476" w:author="DM" w:date="2012-08-17T21:43:00Z">
        <w:r w:rsidR="00B65D7D">
          <w:rPr>
            <w:b w:val="0"/>
          </w:rPr>
          <w:t xml:space="preserve"> </w:t>
        </w:r>
      </w:ins>
      <w:r>
        <w:tab/>
        <w:t>[</w:t>
      </w:r>
      <w:r w:rsidR="007F1850">
        <w:t>05-03-</w:t>
      </w:r>
      <w:r w:rsidR="007F0218">
        <w:t>activityNetworkWithMicrosoftProjectGanttChart.</w:t>
      </w:r>
      <w:r w:rsidR="004736D1">
        <w:t>tif</w:t>
      </w:r>
      <w:r>
        <w:t>]</w:t>
      </w:r>
    </w:p>
    <w:bookmarkEnd w:id="473"/>
    <w:p w:rsidR="00842073" w:rsidRDefault="004974A4">
      <w:pPr>
        <w:pStyle w:val="FigureSource"/>
        <w:rPr>
          <w:ins w:id="477" w:author="DM" w:date="2012-08-17T21:37:00Z"/>
        </w:rPr>
        <w:pPrChange w:id="478" w:author="DM" w:date="2012-08-17T21:37:00Z">
          <w:pPr>
            <w:pStyle w:val="Para"/>
          </w:pPr>
        </w:pPrChange>
      </w:pPr>
      <w:ins w:id="479" w:author="DM" w:date="2012-08-17T21:37:00Z">
        <w:r>
          <w:t>Source: Advisicon</w:t>
        </w:r>
      </w:ins>
    </w:p>
    <w:p w:rsidR="006533B9" w:rsidRDefault="007F0218" w:rsidP="004520EC">
      <w:pPr>
        <w:pStyle w:val="Para"/>
      </w:pPr>
      <w:r>
        <w:t xml:space="preserve">The </w:t>
      </w:r>
      <w:r w:rsidR="006533B9">
        <w:t xml:space="preserve">forecast schedule can then be used to determine if the work packages </w:t>
      </w:r>
      <w:r>
        <w:t xml:space="preserve">and </w:t>
      </w:r>
      <w:r w:rsidR="006533B9">
        <w:t>deliverables are most likely to land according to schedule.</w:t>
      </w:r>
    </w:p>
    <w:p w:rsidR="001300B5" w:rsidRPr="001300B5" w:rsidRDefault="00C124AB" w:rsidP="004520EC">
      <w:pPr>
        <w:pStyle w:val="Para"/>
      </w:pPr>
      <w:r>
        <w:t xml:space="preserve">This approach lends itself to the dynamic nature of projects and works much like a </w:t>
      </w:r>
      <w:r w:rsidR="00736012">
        <w:t xml:space="preserve">car </w:t>
      </w:r>
      <w:r>
        <w:t>GPS</w:t>
      </w:r>
      <w:r w:rsidR="00736012">
        <w:t>:</w:t>
      </w:r>
      <w:r>
        <w:t xml:space="preserve"> </w:t>
      </w:r>
      <w:ins w:id="480" w:author="DM" w:date="2012-08-18T05:33:00Z">
        <w:r w:rsidR="00B74CB8">
          <w:t>I</w:t>
        </w:r>
      </w:ins>
      <w:del w:id="481" w:author="DM" w:date="2012-08-18T05:33:00Z">
        <w:r w:rsidR="00736012" w:rsidDel="00B74CB8">
          <w:delText>i</w:delText>
        </w:r>
      </w:del>
      <w:r w:rsidR="00736012">
        <w:t xml:space="preserve">t provides </w:t>
      </w:r>
      <w:r>
        <w:t xml:space="preserve">a constantly updated picture of where the project is headed while allowing manual course correction </w:t>
      </w:r>
      <w:r w:rsidR="00736012">
        <w:t xml:space="preserve">for </w:t>
      </w:r>
      <w:r>
        <w:t xml:space="preserve">unforeseen circumstances. </w:t>
      </w:r>
    </w:p>
    <w:p w:rsidR="00C740CD" w:rsidRPr="00AF207A" w:rsidRDefault="0031208C" w:rsidP="004520EC">
      <w:pPr>
        <w:pStyle w:val="H2"/>
      </w:pPr>
      <w:r w:rsidRPr="00AF207A">
        <w:t>Enterprise Project Portfolio Management with Project Server on SharePoint</w:t>
      </w:r>
    </w:p>
    <w:p w:rsidR="002C3DBF" w:rsidRDefault="002C3DBF" w:rsidP="004520EC">
      <w:pPr>
        <w:pStyle w:val="Para"/>
      </w:pPr>
      <w:r w:rsidRPr="002C3DBF">
        <w:t xml:space="preserve">Microsoft </w:t>
      </w:r>
      <w:r>
        <w:t>Project Server 2010</w:t>
      </w:r>
      <w:r w:rsidRPr="002C3DBF">
        <w:t xml:space="preserve"> brings robust project, program, and portfolio management together with extensive collaboration </w:t>
      </w:r>
      <w:r w:rsidR="00A14C69">
        <w:t>capabilities</w:t>
      </w:r>
      <w:r w:rsidRPr="002C3DBF">
        <w:t>.</w:t>
      </w:r>
      <w:r>
        <w:t xml:space="preserve"> Project Server 2010 is fundamentally a business application that is built on top of </w:t>
      </w:r>
      <w:r w:rsidR="00117188">
        <w:t>SharePoint</w:t>
      </w:r>
      <w:r>
        <w:t xml:space="preserve"> 2010</w:t>
      </w:r>
      <w:r w:rsidR="00736012">
        <w:t>, and SharePoint</w:t>
      </w:r>
      <w:r>
        <w:t xml:space="preserve"> is hosted centrally so that the information is available throughout the enterprise. </w:t>
      </w:r>
    </w:p>
    <w:p w:rsidR="00F25FF8" w:rsidRDefault="00F25FF8" w:rsidP="004520EC">
      <w:pPr>
        <w:pStyle w:val="H3"/>
      </w:pPr>
      <w:r>
        <w:t>Portfolio Management</w:t>
      </w:r>
    </w:p>
    <w:p w:rsidR="002C3DBF" w:rsidRDefault="00A14C69" w:rsidP="002C3DBF">
      <w:pPr>
        <w:pStyle w:val="Para"/>
      </w:pPr>
      <w:r w:rsidRPr="00A14C69">
        <w:t>Project Server 2010</w:t>
      </w:r>
      <w:r w:rsidR="008E0C75">
        <w:t xml:space="preserve"> also</w:t>
      </w:r>
      <w:r w:rsidRPr="00A14C69">
        <w:t xml:space="preserve"> unifies project</w:t>
      </w:r>
      <w:r w:rsidR="008E0C75">
        <w:t>, program,</w:t>
      </w:r>
      <w:r w:rsidRPr="00A14C69">
        <w:t xml:space="preserve"> and portfolio management to help organizations align resources and investments with business priorities, gain control across all types of work, and visualize performance using powerful dashboards.</w:t>
      </w:r>
      <w:r>
        <w:t xml:space="preserve"> </w:t>
      </w:r>
      <w:r w:rsidR="00A046C8">
        <w:t xml:space="preserve">Figure 5.4 </w:t>
      </w:r>
      <w:r w:rsidR="00314FEA">
        <w:t xml:space="preserve">provides a view of the </w:t>
      </w:r>
      <w:ins w:id="482" w:author="DM" w:date="2012-08-18T05:34:00Z">
        <w:r w:rsidR="00B74CB8">
          <w:t>p</w:t>
        </w:r>
      </w:ins>
      <w:del w:id="483" w:author="DM" w:date="2012-08-18T05:34:00Z">
        <w:r w:rsidR="008E0C75" w:rsidDel="00B74CB8">
          <w:delText>P</w:delText>
        </w:r>
      </w:del>
      <w:r w:rsidR="008E0C75">
        <w:t xml:space="preserve">ortfolio </w:t>
      </w:r>
      <w:del w:id="484" w:author="DM" w:date="2012-08-18T05:34:00Z">
        <w:r w:rsidR="008E0C75" w:rsidDel="00B74CB8">
          <w:delText>A</w:delText>
        </w:r>
      </w:del>
      <w:ins w:id="485" w:author="DM" w:date="2012-08-18T05:34:00Z">
        <w:r w:rsidR="00B74CB8">
          <w:t>a</w:t>
        </w:r>
      </w:ins>
      <w:r w:rsidR="008E0C75">
        <w:t>nalysis capabilities of Project Server. Cost a</w:t>
      </w:r>
      <w:r w:rsidR="00513236">
        <w:t>nd r</w:t>
      </w:r>
      <w:r w:rsidR="008E0C75">
        <w:t>eso</w:t>
      </w:r>
      <w:r w:rsidR="00513236">
        <w:t>urce c</w:t>
      </w:r>
      <w:r w:rsidR="008E0C75">
        <w:t>ons</w:t>
      </w:r>
      <w:r w:rsidR="00513236">
        <w:t>traint-a</w:t>
      </w:r>
      <w:r w:rsidR="008E0C75">
        <w:t>nalysis tools provide the ability for organizations to perform what-if</w:t>
      </w:r>
      <w:r w:rsidR="00A046C8">
        <w:t xml:space="preserve"> </w:t>
      </w:r>
      <w:r w:rsidR="008E0C75">
        <w:t>scenario</w:t>
      </w:r>
      <w:r w:rsidR="00513236">
        <w:t xml:space="preserve">s </w:t>
      </w:r>
      <w:r w:rsidR="008E0C75">
        <w:t>to determine prioritization and optimal selection of projects that will go forward for detailed planning and execution.</w:t>
      </w:r>
    </w:p>
    <w:p w:rsidR="00A046C8" w:rsidRDefault="00A046C8" w:rsidP="00FB62C4">
      <w:pPr>
        <w:pStyle w:val="Slug"/>
        <w:rPr>
          <w:ins w:id="486" w:author="DM" w:date="2012-08-17T21:37:00Z"/>
        </w:rPr>
      </w:pPr>
      <w:r>
        <w:t>Figure 5.4</w:t>
      </w:r>
      <w:del w:id="487" w:author="DM" w:date="2012-08-18T05:34:00Z">
        <w:r w:rsidDel="00B74CB8">
          <w:delText>:</w:delText>
        </w:r>
      </w:del>
      <w:r>
        <w:t xml:space="preserve"> Project Server Portfolio view</w:t>
      </w:r>
      <w:r w:rsidR="009B7D28">
        <w:t xml:space="preserve"> </w:t>
      </w:r>
      <w:del w:id="488" w:author="DM" w:date="2012-08-17T21:43:00Z">
        <w:r w:rsidR="009B7D28" w:rsidDel="00B65D7D">
          <w:rPr>
            <w:b w:val="0"/>
          </w:rPr>
          <w:delText>(Source: Advisicon)</w:delText>
        </w:r>
      </w:del>
      <w:ins w:id="489" w:author="DM" w:date="2012-08-17T21:43:00Z">
        <w:r w:rsidR="00B65D7D">
          <w:rPr>
            <w:b w:val="0"/>
          </w:rPr>
          <w:t xml:space="preserve"> </w:t>
        </w:r>
      </w:ins>
      <w:r>
        <w:tab/>
        <w:t>[</w:t>
      </w:r>
      <w:r w:rsidR="008C253E">
        <w:t>05-04-</w:t>
      </w:r>
      <w:r>
        <w:t>projectServerPortfolioView.</w:t>
      </w:r>
      <w:r w:rsidR="004736D1">
        <w:t>tif</w:t>
      </w:r>
      <w:r>
        <w:t>]</w:t>
      </w:r>
    </w:p>
    <w:p w:rsidR="00842073" w:rsidRDefault="004974A4">
      <w:pPr>
        <w:pStyle w:val="FigureSource"/>
        <w:pPrChange w:id="490" w:author="DM" w:date="2012-08-17T21:37:00Z">
          <w:pPr>
            <w:pStyle w:val="Slug"/>
          </w:pPr>
        </w:pPrChange>
      </w:pPr>
      <w:ins w:id="491" w:author="DM" w:date="2012-08-17T21:37:00Z">
        <w:r>
          <w:t>Source: Advisicon</w:t>
        </w:r>
      </w:ins>
    </w:p>
    <w:p w:rsidR="00722164" w:rsidRDefault="00722164" w:rsidP="004520EC">
      <w:pPr>
        <w:pStyle w:val="Para"/>
      </w:pPr>
      <w:r>
        <w:t>A</w:t>
      </w:r>
      <w:r w:rsidRPr="00722164">
        <w:t xml:space="preserve"> common </w:t>
      </w:r>
      <w:r>
        <w:t>challenge</w:t>
      </w:r>
      <w:r w:rsidRPr="00722164">
        <w:t xml:space="preserve"> today, which often </w:t>
      </w:r>
      <w:ins w:id="492" w:author="DM" w:date="2012-08-18T05:34:00Z">
        <w:r w:rsidR="00B74CB8">
          <w:t>is considered</w:t>
        </w:r>
      </w:ins>
      <w:del w:id="493" w:author="DM" w:date="2012-08-18T05:34:00Z">
        <w:r w:rsidRPr="00722164" w:rsidDel="00B74CB8">
          <w:delText>gets called</w:delText>
        </w:r>
        <w:r w:rsidR="00A046C8" w:rsidDel="00B74CB8">
          <w:delText xml:space="preserve"> </w:delText>
        </w:r>
        <w:r w:rsidRPr="00722164" w:rsidDel="00B74CB8">
          <w:delText>out</w:delText>
        </w:r>
        <w:r w:rsidR="00DE42E5" w:rsidDel="00B74CB8">
          <w:delText xml:space="preserve"> as</w:delText>
        </w:r>
      </w:del>
      <w:r w:rsidR="00DE42E5">
        <w:t xml:space="preserve"> a </w:t>
      </w:r>
      <w:del w:id="494" w:author="DM" w:date="2012-08-18T05:34:00Z">
        <w:r w:rsidR="00DE42E5" w:rsidDel="00B74CB8">
          <w:delText>R</w:delText>
        </w:r>
      </w:del>
      <w:ins w:id="495" w:author="DM" w:date="2012-08-18T05:34:00Z">
        <w:r w:rsidR="00B74CB8">
          <w:t>r</w:t>
        </w:r>
      </w:ins>
      <w:r w:rsidR="00DE42E5">
        <w:t xml:space="preserve">esource </w:t>
      </w:r>
      <w:del w:id="496" w:author="DM" w:date="2012-08-18T05:34:00Z">
        <w:r w:rsidR="00DE42E5" w:rsidDel="00B74CB8">
          <w:delText>M</w:delText>
        </w:r>
      </w:del>
      <w:ins w:id="497" w:author="DM" w:date="2012-08-18T05:34:00Z">
        <w:r w:rsidR="00B74CB8">
          <w:t>m</w:t>
        </w:r>
      </w:ins>
      <w:r w:rsidR="00DE42E5">
        <w:t>anagement issue</w:t>
      </w:r>
      <w:r w:rsidR="00550CE6">
        <w:t>,</w:t>
      </w:r>
      <w:r w:rsidRPr="00722164">
        <w:t xml:space="preserve"> </w:t>
      </w:r>
      <w:r>
        <w:t>is</w:t>
      </w:r>
      <w:r w:rsidR="00DE42E5">
        <w:t xml:space="preserve"> the</w:t>
      </w:r>
      <w:r>
        <w:t xml:space="preserve"> w</w:t>
      </w:r>
      <w:r w:rsidRPr="00722164">
        <w:t>ork</w:t>
      </w:r>
      <w:r w:rsidR="00FB62C4">
        <w:t xml:space="preserve"> or activities</w:t>
      </w:r>
      <w:r w:rsidRPr="00722164">
        <w:t xml:space="preserve"> </w:t>
      </w:r>
      <w:r>
        <w:t xml:space="preserve">that </w:t>
      </w:r>
      <w:r w:rsidR="00FB62C4">
        <w:t>are</w:t>
      </w:r>
      <w:r>
        <w:t xml:space="preserve"> being </w:t>
      </w:r>
      <w:r w:rsidR="00472637">
        <w:t xml:space="preserve">managed outside of a centralized </w:t>
      </w:r>
      <w:r w:rsidR="000570B5">
        <w:t xml:space="preserve">work </w:t>
      </w:r>
      <w:r w:rsidR="00776496">
        <w:t>or</w:t>
      </w:r>
      <w:r w:rsidR="000570B5">
        <w:t xml:space="preserve"> resource planning</w:t>
      </w:r>
      <w:r w:rsidR="00472637">
        <w:t xml:space="preserve"> system</w:t>
      </w:r>
      <w:r>
        <w:t>. This</w:t>
      </w:r>
      <w:r w:rsidR="00472637">
        <w:t xml:space="preserve"> can result</w:t>
      </w:r>
      <w:r>
        <w:t xml:space="preserve"> </w:t>
      </w:r>
      <w:r w:rsidRPr="00722164">
        <w:t xml:space="preserve">in the </w:t>
      </w:r>
      <w:proofErr w:type="spellStart"/>
      <w:r w:rsidRPr="00722164">
        <w:t>over</w:t>
      </w:r>
      <w:del w:id="498" w:author="DM" w:date="2012-08-18T05:34:00Z">
        <w:r w:rsidRPr="00722164" w:rsidDel="00B74CB8">
          <w:delText>-</w:delText>
        </w:r>
      </w:del>
      <w:r w:rsidRPr="00722164">
        <w:t>allocation</w:t>
      </w:r>
      <w:proofErr w:type="spellEnd"/>
      <w:r w:rsidRPr="00722164">
        <w:t xml:space="preserve"> of</w:t>
      </w:r>
      <w:r w:rsidR="00472637">
        <w:t xml:space="preserve"> key</w:t>
      </w:r>
      <w:r w:rsidRPr="00722164">
        <w:t xml:space="preserve"> resources </w:t>
      </w:r>
      <w:r w:rsidR="00776496">
        <w:t>since</w:t>
      </w:r>
      <w:r w:rsidR="00776496" w:rsidRPr="00722164">
        <w:t xml:space="preserve"> </w:t>
      </w:r>
      <w:r w:rsidRPr="00722164">
        <w:t xml:space="preserve">their actual availability </w:t>
      </w:r>
      <w:r>
        <w:t>is</w:t>
      </w:r>
      <w:r w:rsidRPr="00722164">
        <w:t xml:space="preserve"> not </w:t>
      </w:r>
      <w:r w:rsidR="000570B5" w:rsidRPr="00722164">
        <w:t xml:space="preserve">accurately </w:t>
      </w:r>
      <w:r w:rsidR="000570B5">
        <w:t>managed or measured</w:t>
      </w:r>
      <w:r w:rsidRPr="00722164">
        <w:t xml:space="preserve">. </w:t>
      </w:r>
      <w:r>
        <w:t xml:space="preserve">Portfolio </w:t>
      </w:r>
      <w:del w:id="499" w:author="DM" w:date="2012-08-17T19:52:00Z">
        <w:r w:rsidDel="001A0D8B">
          <w:delText>Project</w:delText>
        </w:r>
        <w:r w:rsidR="000570B5" w:rsidDel="001A0D8B">
          <w:delText xml:space="preserve"> Management </w:delText>
        </w:r>
      </w:del>
      <w:ins w:id="500" w:author="DM" w:date="2012-08-17T19:52:00Z">
        <w:r w:rsidR="001A0D8B">
          <w:t xml:space="preserve">PM </w:t>
        </w:r>
      </w:ins>
      <w:r w:rsidR="000570B5">
        <w:t>is a critical first</w:t>
      </w:r>
      <w:del w:id="501" w:author="DM" w:date="2012-08-18T05:34:00Z">
        <w:r w:rsidR="000570B5" w:rsidDel="00B74CB8">
          <w:delText>-</w:delText>
        </w:r>
      </w:del>
      <w:ins w:id="502" w:author="DM" w:date="2012-08-18T05:34:00Z">
        <w:r w:rsidR="00B74CB8">
          <w:t xml:space="preserve"> </w:t>
        </w:r>
      </w:ins>
      <w:r>
        <w:t>step toward solving this issue</w:t>
      </w:r>
      <w:ins w:id="503" w:author="DM" w:date="2012-08-18T05:34:00Z">
        <w:r w:rsidR="00B74CB8">
          <w:t>.</w:t>
        </w:r>
      </w:ins>
      <w:r>
        <w:t xml:space="preserve"> </w:t>
      </w:r>
      <w:del w:id="504" w:author="DM" w:date="2012-08-18T05:34:00Z">
        <w:r w:rsidRPr="00722164" w:rsidDel="00B74CB8">
          <w:delText>and i</w:delText>
        </w:r>
      </w:del>
      <w:ins w:id="505" w:author="DM" w:date="2012-08-18T05:34:00Z">
        <w:r w:rsidR="00B74CB8">
          <w:t>I</w:t>
        </w:r>
      </w:ins>
      <w:r w:rsidRPr="00722164">
        <w:t>f pro</w:t>
      </w:r>
      <w:r>
        <w:t>perly implemented</w:t>
      </w:r>
      <w:ins w:id="506" w:author="DM" w:date="2012-08-18T05:34:00Z">
        <w:r w:rsidR="00B74CB8">
          <w:t>, it</w:t>
        </w:r>
      </w:ins>
      <w:r>
        <w:t xml:space="preserve"> can become a</w:t>
      </w:r>
      <w:r w:rsidRPr="00722164">
        <w:t xml:space="preserve"> </w:t>
      </w:r>
      <w:r>
        <w:t>control point</w:t>
      </w:r>
      <w:r w:rsidRPr="00722164">
        <w:t xml:space="preserve"> for all work demand and resource </w:t>
      </w:r>
      <w:r>
        <w:t xml:space="preserve">allocation </w:t>
      </w:r>
      <w:r w:rsidR="000570B5">
        <w:t>for</w:t>
      </w:r>
      <w:r>
        <w:t xml:space="preserve"> the enterprise.</w:t>
      </w:r>
    </w:p>
    <w:p w:rsidR="00F25FF8" w:rsidRDefault="00F25FF8" w:rsidP="004520EC">
      <w:pPr>
        <w:pStyle w:val="H3"/>
      </w:pPr>
      <w:r>
        <w:t>Project Management</w:t>
      </w:r>
    </w:p>
    <w:p w:rsidR="0045153C" w:rsidRDefault="0045153C" w:rsidP="004520EC">
      <w:pPr>
        <w:pStyle w:val="Para"/>
      </w:pPr>
      <w:r>
        <w:t>Microsoft Project 2010 Pro desktop and</w:t>
      </w:r>
      <w:r w:rsidRPr="0045153C">
        <w:t xml:space="preserve"> the Microsoft Project S</w:t>
      </w:r>
      <w:r>
        <w:t>erver 2010 environment</w:t>
      </w:r>
      <w:r w:rsidR="00776496">
        <w:t xml:space="preserve"> both</w:t>
      </w:r>
      <w:r>
        <w:t xml:space="preserve"> </w:t>
      </w:r>
      <w:r w:rsidR="00AA708C">
        <w:t xml:space="preserve">offer a fully integrated and </w:t>
      </w:r>
      <w:r w:rsidRPr="0045153C">
        <w:t xml:space="preserve">collaborative </w:t>
      </w:r>
      <w:del w:id="507" w:author="DM" w:date="2012-08-18T05:30:00Z">
        <w:r w:rsidRPr="0045153C" w:rsidDel="003C439F">
          <w:delText xml:space="preserve">project management </w:delText>
        </w:r>
      </w:del>
      <w:ins w:id="508" w:author="DM" w:date="2012-08-18T05:30:00Z">
        <w:r w:rsidR="003C439F">
          <w:t xml:space="preserve">PM </w:t>
        </w:r>
      </w:ins>
      <w:r w:rsidRPr="0045153C">
        <w:t>information system.</w:t>
      </w:r>
    </w:p>
    <w:p w:rsidR="00513236" w:rsidRDefault="00776496" w:rsidP="004520EC">
      <w:pPr>
        <w:pStyle w:val="Para"/>
      </w:pPr>
      <w:r>
        <w:t>Figure</w:t>
      </w:r>
      <w:ins w:id="509" w:author="DM" w:date="2012-08-18T05:35:00Z">
        <w:r w:rsidR="00B74CB8">
          <w:t>s</w:t>
        </w:r>
      </w:ins>
      <w:r>
        <w:t xml:space="preserve"> 5.5</w:t>
      </w:r>
      <w:r w:rsidR="0045153C">
        <w:t xml:space="preserve"> and </w:t>
      </w:r>
      <w:del w:id="510" w:author="DM" w:date="2012-08-18T05:35:00Z">
        <w:r w:rsidDel="00B74CB8">
          <w:delText xml:space="preserve">Figure </w:delText>
        </w:r>
      </w:del>
      <w:r>
        <w:t>5.6</w:t>
      </w:r>
      <w:r w:rsidR="0045153C">
        <w:t xml:space="preserve"> illustrate the</w:t>
      </w:r>
      <w:r w:rsidR="0044620C">
        <w:t xml:space="preserve"> powerful</w:t>
      </w:r>
      <w:r w:rsidR="0045153C">
        <w:t xml:space="preserve"> Project and Schedule views</w:t>
      </w:r>
      <w:r w:rsidR="0044620C">
        <w:t xml:space="preserve"> that are easily accessible </w:t>
      </w:r>
      <w:r w:rsidR="00117188">
        <w:t>through</w:t>
      </w:r>
      <w:r w:rsidR="0044620C">
        <w:t xml:space="preserve"> </w:t>
      </w:r>
      <w:r w:rsidR="00117188">
        <w:t>the</w:t>
      </w:r>
      <w:r w:rsidR="0044620C">
        <w:t xml:space="preserve"> </w:t>
      </w:r>
      <w:del w:id="511" w:author="DM" w:date="2012-08-18T05:35:00Z">
        <w:r w:rsidR="0044620C" w:rsidDel="00B74CB8">
          <w:delText>w</w:delText>
        </w:r>
      </w:del>
      <w:ins w:id="512" w:author="DM" w:date="2012-08-18T05:35:00Z">
        <w:r w:rsidR="00B74CB8">
          <w:t>W</w:t>
        </w:r>
      </w:ins>
      <w:r w:rsidR="0044620C">
        <w:t xml:space="preserve">eb. </w:t>
      </w:r>
      <w:r w:rsidR="00B70591">
        <w:t xml:space="preserve">This is great because </w:t>
      </w:r>
      <w:del w:id="513" w:author="DM" w:date="2012-08-18T05:35:00Z">
        <w:r w:rsidR="00B70591" w:rsidDel="00B74CB8">
          <w:delText>w</w:delText>
        </w:r>
      </w:del>
      <w:ins w:id="514" w:author="DM" w:date="2012-08-18T05:35:00Z">
        <w:r w:rsidR="00B74CB8">
          <w:t>W</w:t>
        </w:r>
      </w:ins>
      <w:r w:rsidR="00B70591">
        <w:t>eb-based tools a</w:t>
      </w:r>
      <w:r w:rsidR="00B70591" w:rsidRPr="00AC5BDB">
        <w:t xml:space="preserve">ccessible </w:t>
      </w:r>
      <w:r w:rsidR="00AC5BDB" w:rsidRPr="00AC5BDB">
        <w:t>via intranet, extranet</w:t>
      </w:r>
      <w:r w:rsidR="00AA708C">
        <w:t>,</w:t>
      </w:r>
      <w:r w:rsidR="00AC5BDB" w:rsidRPr="00AC5BDB">
        <w:t xml:space="preserve"> or </w:t>
      </w:r>
      <w:ins w:id="515" w:author="DM" w:date="2012-08-18T05:35:00Z">
        <w:r w:rsidR="00B74CB8">
          <w:t>I</w:t>
        </w:r>
      </w:ins>
      <w:del w:id="516" w:author="DM" w:date="2012-08-18T05:35:00Z">
        <w:r w:rsidR="00B70591" w:rsidDel="00B74CB8">
          <w:delText>i</w:delText>
        </w:r>
      </w:del>
      <w:r w:rsidR="00B70591">
        <w:t>nternet</w:t>
      </w:r>
      <w:r w:rsidR="00AC5BDB">
        <w:t xml:space="preserve"> provide </w:t>
      </w:r>
      <w:r w:rsidR="00AC5BDB" w:rsidRPr="00AC5BDB">
        <w:t>companies</w:t>
      </w:r>
      <w:r w:rsidR="00AC5BDB">
        <w:t xml:space="preserve"> with </w:t>
      </w:r>
      <w:del w:id="517" w:author="DM" w:date="2012-08-18T05:35:00Z">
        <w:r w:rsidR="00B70591" w:rsidDel="009B07AB">
          <w:delText xml:space="preserve">the </w:delText>
        </w:r>
      </w:del>
      <w:ins w:id="518" w:author="DM" w:date="2012-08-18T05:35:00Z">
        <w:r w:rsidR="009B07AB">
          <w:t xml:space="preserve">availability, </w:t>
        </w:r>
        <w:proofErr w:type="spellStart"/>
        <w:r w:rsidR="009B07AB">
          <w:t>accessability</w:t>
        </w:r>
        <w:proofErr w:type="spellEnd"/>
        <w:r w:rsidR="009B07AB">
          <w:t xml:space="preserve">, and redundancy </w:t>
        </w:r>
      </w:ins>
      <w:r w:rsidR="00AC5BDB">
        <w:t>advantage</w:t>
      </w:r>
      <w:ins w:id="519" w:author="DM" w:date="2012-08-18T05:35:00Z">
        <w:r w:rsidR="009B07AB">
          <w:t>s</w:t>
        </w:r>
      </w:ins>
      <w:r w:rsidR="00B70591">
        <w:t xml:space="preserve"> over desktop</w:t>
      </w:r>
      <w:ins w:id="520" w:author="DM" w:date="2012-08-18T05:35:00Z">
        <w:r w:rsidR="009B07AB">
          <w:t>-</w:t>
        </w:r>
      </w:ins>
      <w:del w:id="521" w:author="DM" w:date="2012-08-18T05:35:00Z">
        <w:r w:rsidR="00B70591" w:rsidDel="009B07AB">
          <w:delText xml:space="preserve"> </w:delText>
        </w:r>
      </w:del>
      <w:r w:rsidR="00B70591">
        <w:t>only solutions</w:t>
      </w:r>
      <w:del w:id="522" w:author="DM" w:date="2012-08-18T05:35:00Z">
        <w:r w:rsidR="00AC5BDB" w:rsidDel="009B07AB">
          <w:delText xml:space="preserve"> </w:delText>
        </w:r>
        <w:r w:rsidR="00977107" w:rsidDel="009B07AB">
          <w:delText xml:space="preserve">of availability, accessability, and </w:delText>
        </w:r>
        <w:r w:rsidR="00B70591" w:rsidDel="009B07AB">
          <w:delText>redundancy</w:delText>
        </w:r>
      </w:del>
      <w:r w:rsidR="00AC5BDB">
        <w:t>. C</w:t>
      </w:r>
      <w:r w:rsidR="00AC5BDB" w:rsidRPr="00AC5BDB">
        <w:t>ollaboration and communication</w:t>
      </w:r>
      <w:r w:rsidR="00AC5BDB">
        <w:t xml:space="preserve"> </w:t>
      </w:r>
      <w:ins w:id="523" w:author="DM" w:date="2012-08-18T05:35:00Z">
        <w:r w:rsidR="009B07AB">
          <w:t>are</w:t>
        </w:r>
      </w:ins>
      <w:del w:id="524" w:author="DM" w:date="2012-08-18T05:35:00Z">
        <w:r w:rsidR="00AC5BDB" w:rsidDel="009B07AB">
          <w:delText>is</w:delText>
        </w:r>
      </w:del>
      <w:r w:rsidR="00AC5BDB">
        <w:t xml:space="preserve"> easier</w:t>
      </w:r>
      <w:r w:rsidR="00AC5BDB" w:rsidRPr="00AC5BDB">
        <w:t xml:space="preserve"> </w:t>
      </w:r>
      <w:r w:rsidR="00AC5BDB">
        <w:t xml:space="preserve">and offer </w:t>
      </w:r>
      <w:r w:rsidR="00AC5BDB" w:rsidRPr="00AC5BDB">
        <w:t>a flexible</w:t>
      </w:r>
      <w:r w:rsidR="00B70591">
        <w:t>,</w:t>
      </w:r>
      <w:r w:rsidR="00AC5BDB" w:rsidRPr="00AC5BDB">
        <w:t xml:space="preserve"> transparent </w:t>
      </w:r>
      <w:del w:id="525" w:author="DM" w:date="2012-08-18T05:30:00Z">
        <w:r w:rsidR="00AC5BDB" w:rsidRPr="00AC5BDB" w:rsidDel="003C439F">
          <w:delText xml:space="preserve">project management </w:delText>
        </w:r>
      </w:del>
      <w:ins w:id="526" w:author="DM" w:date="2012-08-18T05:30:00Z">
        <w:r w:rsidR="003C439F">
          <w:t xml:space="preserve">PM </w:t>
        </w:r>
      </w:ins>
      <w:r w:rsidR="00AC5BDB" w:rsidRPr="00AC5BDB">
        <w:t>solution.</w:t>
      </w:r>
    </w:p>
    <w:p w:rsidR="00B70591" w:rsidRDefault="00B70591" w:rsidP="00FB62C4">
      <w:pPr>
        <w:pStyle w:val="Slug"/>
        <w:rPr>
          <w:ins w:id="527" w:author="DM" w:date="2012-08-17T21:37:00Z"/>
        </w:rPr>
      </w:pPr>
      <w:r>
        <w:t>Figure 5.5</w:t>
      </w:r>
      <w:del w:id="528" w:author="DM" w:date="2012-08-18T05:35:00Z">
        <w:r w:rsidDel="009B07AB">
          <w:delText>:</w:delText>
        </w:r>
      </w:del>
      <w:r>
        <w:t xml:space="preserve"> Project Server, Project Center view</w:t>
      </w:r>
      <w:r w:rsidR="00752C88">
        <w:t xml:space="preserve"> </w:t>
      </w:r>
      <w:del w:id="529" w:author="DM" w:date="2012-08-17T21:43:00Z">
        <w:r w:rsidR="00752C88" w:rsidRPr="00752C88" w:rsidDel="00B65D7D">
          <w:rPr>
            <w:b w:val="0"/>
          </w:rPr>
          <w:delText>(</w:delText>
        </w:r>
        <w:r w:rsidR="00752C88" w:rsidDel="00B65D7D">
          <w:rPr>
            <w:b w:val="0"/>
          </w:rPr>
          <w:delText>Source: Advisicon</w:delText>
        </w:r>
        <w:r w:rsidR="00752C88" w:rsidRPr="00752C88" w:rsidDel="00B65D7D">
          <w:rPr>
            <w:b w:val="0"/>
          </w:rPr>
          <w:delText>)</w:delText>
        </w:r>
      </w:del>
      <w:ins w:id="530" w:author="DM" w:date="2012-08-17T21:43:00Z">
        <w:r w:rsidR="00B65D7D">
          <w:rPr>
            <w:b w:val="0"/>
          </w:rPr>
          <w:t xml:space="preserve"> </w:t>
        </w:r>
      </w:ins>
      <w:r>
        <w:tab/>
        <w:t>[</w:t>
      </w:r>
      <w:r w:rsidR="00D0159D">
        <w:t>05-05-</w:t>
      </w:r>
      <w:r>
        <w:t>projectServerProjectCenterView.</w:t>
      </w:r>
      <w:r w:rsidR="004736D1">
        <w:t>tif</w:t>
      </w:r>
      <w:r>
        <w:t>]</w:t>
      </w:r>
    </w:p>
    <w:p w:rsidR="00842073" w:rsidRDefault="004974A4">
      <w:pPr>
        <w:pStyle w:val="FigureSource"/>
        <w:pPrChange w:id="531" w:author="DM" w:date="2012-08-17T21:37:00Z">
          <w:pPr>
            <w:pStyle w:val="Slug"/>
          </w:pPr>
        </w:pPrChange>
      </w:pPr>
      <w:ins w:id="532" w:author="DM" w:date="2012-08-17T21:37:00Z">
        <w:r>
          <w:t>Source: Advisicon</w:t>
        </w:r>
      </w:ins>
    </w:p>
    <w:p w:rsidR="00B70591" w:rsidRDefault="00B70591" w:rsidP="00FB62C4">
      <w:pPr>
        <w:pStyle w:val="Slug"/>
        <w:rPr>
          <w:ins w:id="533" w:author="DM" w:date="2012-08-17T21:37:00Z"/>
        </w:rPr>
      </w:pPr>
      <w:r>
        <w:t>Figure 5.6</w:t>
      </w:r>
      <w:del w:id="534" w:author="DM" w:date="2012-08-18T05:36:00Z">
        <w:r w:rsidDel="009B07AB">
          <w:delText>:</w:delText>
        </w:r>
      </w:del>
      <w:r>
        <w:t xml:space="preserve"> Project Server, Schedule view</w:t>
      </w:r>
      <w:r w:rsidR="00752C88">
        <w:t xml:space="preserve"> </w:t>
      </w:r>
      <w:del w:id="535" w:author="DM" w:date="2012-08-17T21:43:00Z">
        <w:r w:rsidR="00752C88" w:rsidDel="00B65D7D">
          <w:rPr>
            <w:b w:val="0"/>
          </w:rPr>
          <w:delText>(Source: Advisicon)</w:delText>
        </w:r>
      </w:del>
      <w:ins w:id="536" w:author="DM" w:date="2012-08-17T21:43:00Z">
        <w:r w:rsidR="00B65D7D">
          <w:rPr>
            <w:b w:val="0"/>
          </w:rPr>
          <w:t xml:space="preserve"> </w:t>
        </w:r>
      </w:ins>
      <w:r>
        <w:tab/>
        <w:t>[</w:t>
      </w:r>
      <w:r w:rsidR="007C7E92">
        <w:t>05-06-</w:t>
      </w:r>
      <w:r w:rsidR="00B3430D">
        <w:t>projectServerScheduleView.</w:t>
      </w:r>
      <w:r w:rsidR="004736D1">
        <w:t>tif</w:t>
      </w:r>
      <w:r>
        <w:t>]</w:t>
      </w:r>
    </w:p>
    <w:p w:rsidR="00842073" w:rsidRDefault="004974A4">
      <w:pPr>
        <w:pStyle w:val="FigureSource"/>
        <w:pPrChange w:id="537" w:author="DM" w:date="2012-08-17T21:37:00Z">
          <w:pPr>
            <w:pStyle w:val="Slug"/>
          </w:pPr>
        </w:pPrChange>
      </w:pPr>
      <w:ins w:id="538" w:author="DM" w:date="2012-08-17T21:37:00Z">
        <w:r>
          <w:t>Source: Advisicon</w:t>
        </w:r>
      </w:ins>
    </w:p>
    <w:p w:rsidR="009B07AB" w:rsidRDefault="00515373" w:rsidP="004520EC">
      <w:pPr>
        <w:pStyle w:val="Para"/>
        <w:rPr>
          <w:ins w:id="539" w:author="DM" w:date="2012-08-18T05:36:00Z"/>
        </w:rPr>
      </w:pPr>
      <w:r>
        <w:t xml:space="preserve">Project Server provides a number of key SharePoint </w:t>
      </w:r>
      <w:r w:rsidR="00512915">
        <w:t>functions</w:t>
      </w:r>
      <w:ins w:id="540" w:author="DM" w:date="2012-08-18T05:36:00Z">
        <w:r w:rsidR="009B07AB">
          <w:t>. These include</w:t>
        </w:r>
      </w:ins>
      <w:del w:id="541" w:author="DM" w:date="2012-08-18T05:36:00Z">
        <w:r w:rsidDel="009B07AB">
          <w:delText xml:space="preserve"> including</w:delText>
        </w:r>
      </w:del>
      <w:r>
        <w:t xml:space="preserve">: </w:t>
      </w:r>
    </w:p>
    <w:p w:rsidR="00842073" w:rsidRDefault="00515373">
      <w:pPr>
        <w:pStyle w:val="ListBulleted"/>
        <w:rPr>
          <w:ins w:id="542" w:author="DM" w:date="2012-08-18T05:36:00Z"/>
        </w:rPr>
        <w:pPrChange w:id="543" w:author="DM" w:date="2012-08-18T05:36:00Z">
          <w:pPr>
            <w:pStyle w:val="Para"/>
          </w:pPr>
        </w:pPrChange>
      </w:pPr>
      <w:r w:rsidRPr="003339D6">
        <w:t>Project Sites and Workspaces</w:t>
      </w:r>
      <w:del w:id="544" w:author="DM" w:date="2012-08-18T05:36:00Z">
        <w:r w:rsidRPr="003339D6" w:rsidDel="009B07AB">
          <w:delText xml:space="preserve">, </w:delText>
        </w:r>
      </w:del>
    </w:p>
    <w:p w:rsidR="00842073" w:rsidRDefault="00515373">
      <w:pPr>
        <w:pStyle w:val="ListBulleted"/>
        <w:rPr>
          <w:ins w:id="545" w:author="DM" w:date="2012-08-18T05:36:00Z"/>
        </w:rPr>
        <w:pPrChange w:id="546" w:author="DM" w:date="2012-08-18T05:36:00Z">
          <w:pPr>
            <w:pStyle w:val="Para"/>
          </w:pPr>
        </w:pPrChange>
      </w:pPr>
      <w:del w:id="547" w:author="DM" w:date="2012-08-18T05:36:00Z">
        <w:r w:rsidRPr="003339D6" w:rsidDel="009B07AB">
          <w:delText>v</w:delText>
        </w:r>
      </w:del>
      <w:ins w:id="548" w:author="DM" w:date="2012-08-18T05:36:00Z">
        <w:r w:rsidR="009B07AB">
          <w:t>V</w:t>
        </w:r>
      </w:ins>
      <w:r w:rsidRPr="003339D6">
        <w:t>ersion control</w:t>
      </w:r>
      <w:del w:id="549" w:author="DM" w:date="2012-08-18T05:36:00Z">
        <w:r w:rsidRPr="003339D6" w:rsidDel="009B07AB">
          <w:delText xml:space="preserve">, </w:delText>
        </w:r>
      </w:del>
    </w:p>
    <w:p w:rsidR="00842073" w:rsidRDefault="00515373">
      <w:pPr>
        <w:pStyle w:val="ListBulleted"/>
        <w:rPr>
          <w:ins w:id="550" w:author="DM" w:date="2012-08-18T05:36:00Z"/>
        </w:rPr>
        <w:pPrChange w:id="551" w:author="DM" w:date="2012-08-18T05:36:00Z">
          <w:pPr>
            <w:pStyle w:val="Para"/>
          </w:pPr>
        </w:pPrChange>
      </w:pPr>
      <w:del w:id="552" w:author="DM" w:date="2012-08-18T05:36:00Z">
        <w:r w:rsidRPr="003339D6" w:rsidDel="009B07AB">
          <w:delText>t</w:delText>
        </w:r>
      </w:del>
      <w:ins w:id="553" w:author="DM" w:date="2012-08-18T05:36:00Z">
        <w:r w:rsidR="009B07AB">
          <w:t>T</w:t>
        </w:r>
      </w:ins>
      <w:r w:rsidRPr="003339D6">
        <w:t>ask synchronization between Project Server 2010 and SharePoint Server 2010</w:t>
      </w:r>
      <w:del w:id="554" w:author="DM" w:date="2012-08-18T05:36:00Z">
        <w:r w:rsidRPr="003339D6" w:rsidDel="009B07AB">
          <w:delText xml:space="preserve">, </w:delText>
        </w:r>
      </w:del>
    </w:p>
    <w:p w:rsidR="00842073" w:rsidRDefault="00515373">
      <w:pPr>
        <w:pStyle w:val="ListBulleted"/>
        <w:rPr>
          <w:ins w:id="555" w:author="DM" w:date="2012-08-18T05:36:00Z"/>
        </w:rPr>
        <w:pPrChange w:id="556" w:author="DM" w:date="2012-08-18T05:36:00Z">
          <w:pPr>
            <w:pStyle w:val="Para"/>
          </w:pPr>
        </w:pPrChange>
      </w:pPr>
      <w:del w:id="557" w:author="DM" w:date="2012-08-18T05:36:00Z">
        <w:r w:rsidRPr="003339D6" w:rsidDel="009B07AB">
          <w:delText>g</w:delText>
        </w:r>
      </w:del>
      <w:ins w:id="558" w:author="DM" w:date="2012-08-18T05:36:00Z">
        <w:r w:rsidR="009B07AB">
          <w:t>G</w:t>
        </w:r>
      </w:ins>
      <w:r w:rsidRPr="003339D6">
        <w:t>overnance workflows</w:t>
      </w:r>
      <w:del w:id="559" w:author="DM" w:date="2012-08-18T05:36:00Z">
        <w:r w:rsidRPr="003339D6" w:rsidDel="009B07AB">
          <w:delText xml:space="preserve">, </w:delText>
        </w:r>
      </w:del>
    </w:p>
    <w:p w:rsidR="00842073" w:rsidRDefault="00515373">
      <w:pPr>
        <w:pStyle w:val="ListBulleted"/>
        <w:rPr>
          <w:ins w:id="560" w:author="DM" w:date="2012-08-18T05:36:00Z"/>
        </w:rPr>
        <w:pPrChange w:id="561" w:author="DM" w:date="2012-08-18T05:36:00Z">
          <w:pPr>
            <w:pStyle w:val="Para"/>
          </w:pPr>
        </w:pPrChange>
      </w:pPr>
      <w:del w:id="562" w:author="DM" w:date="2012-08-18T05:36:00Z">
        <w:r w:rsidRPr="003339D6" w:rsidDel="009B07AB">
          <w:delText>t</w:delText>
        </w:r>
      </w:del>
      <w:ins w:id="563" w:author="DM" w:date="2012-08-18T05:36:00Z">
        <w:r w:rsidR="009B07AB">
          <w:t>T</w:t>
        </w:r>
      </w:ins>
      <w:r w:rsidRPr="003339D6">
        <w:t>agging</w:t>
      </w:r>
      <w:del w:id="564" w:author="DM" w:date="2012-08-18T05:36:00Z">
        <w:r w:rsidRPr="003339D6" w:rsidDel="009B07AB">
          <w:delText xml:space="preserve">, </w:delText>
        </w:r>
      </w:del>
    </w:p>
    <w:p w:rsidR="00842073" w:rsidRDefault="009B07AB">
      <w:pPr>
        <w:pStyle w:val="ListBulleted"/>
        <w:rPr>
          <w:ins w:id="565" w:author="DM" w:date="2012-08-18T05:36:00Z"/>
        </w:rPr>
        <w:pPrChange w:id="566" w:author="DM" w:date="2012-08-18T05:36:00Z">
          <w:pPr>
            <w:pStyle w:val="Para"/>
          </w:pPr>
        </w:pPrChange>
      </w:pPr>
      <w:ins w:id="567" w:author="DM" w:date="2012-08-18T05:36:00Z">
        <w:r>
          <w:t>W</w:t>
        </w:r>
      </w:ins>
      <w:del w:id="568" w:author="DM" w:date="2012-08-18T05:36:00Z">
        <w:r w:rsidR="00515373" w:rsidRPr="003339D6" w:rsidDel="009B07AB">
          <w:delText>w</w:delText>
        </w:r>
      </w:del>
      <w:r w:rsidR="00515373" w:rsidRPr="003339D6">
        <w:t>ikis</w:t>
      </w:r>
      <w:del w:id="569" w:author="DM" w:date="2012-08-18T05:36:00Z">
        <w:r w:rsidR="00515373" w:rsidRPr="003339D6" w:rsidDel="009B07AB">
          <w:delText xml:space="preserve">, </w:delText>
        </w:r>
      </w:del>
    </w:p>
    <w:p w:rsidR="00842073" w:rsidRDefault="009B07AB">
      <w:pPr>
        <w:pStyle w:val="ListBulleted"/>
        <w:rPr>
          <w:ins w:id="570" w:author="DM" w:date="2012-08-18T05:36:00Z"/>
        </w:rPr>
        <w:pPrChange w:id="571" w:author="DM" w:date="2012-08-18T05:36:00Z">
          <w:pPr>
            <w:pStyle w:val="Para"/>
          </w:pPr>
        </w:pPrChange>
      </w:pPr>
      <w:ins w:id="572" w:author="DM" w:date="2012-08-18T05:36:00Z">
        <w:r>
          <w:t>D</w:t>
        </w:r>
      </w:ins>
      <w:del w:id="573" w:author="DM" w:date="2012-08-18T05:36:00Z">
        <w:r w:rsidR="00515373" w:rsidRPr="003339D6" w:rsidDel="009B07AB">
          <w:delText>d</w:delText>
        </w:r>
      </w:del>
      <w:r w:rsidR="00515373" w:rsidRPr="003339D6">
        <w:t>iscussion boards</w:t>
      </w:r>
      <w:del w:id="574" w:author="DM" w:date="2012-08-18T05:36:00Z">
        <w:r w:rsidR="00515373" w:rsidRPr="003339D6" w:rsidDel="009B07AB">
          <w:delText xml:space="preserve">, </w:delText>
        </w:r>
      </w:del>
    </w:p>
    <w:p w:rsidR="00842073" w:rsidRDefault="00515373">
      <w:pPr>
        <w:pStyle w:val="ListBulleted"/>
        <w:rPr>
          <w:ins w:id="575" w:author="DM" w:date="2012-08-18T05:37:00Z"/>
        </w:rPr>
        <w:pPrChange w:id="576" w:author="DM" w:date="2012-08-18T05:36:00Z">
          <w:pPr>
            <w:pStyle w:val="Para"/>
          </w:pPr>
        </w:pPrChange>
      </w:pPr>
      <w:del w:id="577" w:author="DM" w:date="2012-08-18T05:36:00Z">
        <w:r w:rsidRPr="003339D6" w:rsidDel="009B07AB">
          <w:delText>c</w:delText>
        </w:r>
      </w:del>
      <w:ins w:id="578" w:author="DM" w:date="2012-08-18T05:36:00Z">
        <w:r w:rsidR="009B07AB">
          <w:t>C</w:t>
        </w:r>
      </w:ins>
      <w:r w:rsidRPr="003339D6">
        <w:t xml:space="preserve">onnectivity with remote team members via the </w:t>
      </w:r>
      <w:ins w:id="579" w:author="DM" w:date="2012-08-18T05:36:00Z">
        <w:r w:rsidR="009B07AB">
          <w:t>W</w:t>
        </w:r>
      </w:ins>
      <w:del w:id="580" w:author="DM" w:date="2012-08-18T05:36:00Z">
        <w:r w:rsidRPr="003339D6" w:rsidDel="009B07AB">
          <w:delText>w</w:delText>
        </w:r>
      </w:del>
      <w:r w:rsidRPr="003339D6">
        <w:t>eb and mobile devices</w:t>
      </w:r>
      <w:del w:id="581" w:author="DM" w:date="2012-08-18T05:36:00Z">
        <w:r w:rsidRPr="003339D6" w:rsidDel="009B07AB">
          <w:delText>,</w:delText>
        </w:r>
      </w:del>
      <w:r w:rsidRPr="003339D6">
        <w:t xml:space="preserve"> </w:t>
      </w:r>
      <w:del w:id="582" w:author="DM" w:date="2012-08-18T05:36:00Z">
        <w:r w:rsidRPr="003339D6" w:rsidDel="009B07AB">
          <w:delText xml:space="preserve">and </w:delText>
        </w:r>
      </w:del>
    </w:p>
    <w:p w:rsidR="00842073" w:rsidRDefault="00515373">
      <w:pPr>
        <w:pStyle w:val="ListBulleted"/>
        <w:pPrChange w:id="583" w:author="DM" w:date="2012-08-18T05:36:00Z">
          <w:pPr>
            <w:pStyle w:val="Para"/>
          </w:pPr>
        </w:pPrChange>
      </w:pPr>
      <w:del w:id="584" w:author="DM" w:date="2012-08-18T05:37:00Z">
        <w:r w:rsidRPr="003339D6" w:rsidDel="009B07AB">
          <w:delText>b</w:delText>
        </w:r>
      </w:del>
      <w:ins w:id="585" w:author="DM" w:date="2012-08-18T05:37:00Z">
        <w:r w:rsidR="009B07AB">
          <w:t>B</w:t>
        </w:r>
      </w:ins>
      <w:r w:rsidRPr="003339D6">
        <w:t>usiness intelligence for dynamic reporting</w:t>
      </w:r>
      <w:del w:id="586" w:author="DM" w:date="2012-08-18T05:37:00Z">
        <w:r w:rsidRPr="003339D6" w:rsidDel="009B07AB">
          <w:delText>.</w:delText>
        </w:r>
      </w:del>
      <w:r w:rsidR="004247B0" w:rsidRPr="004247B0">
        <w:t xml:space="preserve"> </w:t>
      </w:r>
    </w:p>
    <w:p w:rsidR="00541874" w:rsidRDefault="00541874" w:rsidP="004520EC">
      <w:pPr>
        <w:pStyle w:val="Para"/>
      </w:pPr>
      <w:del w:id="587" w:author="DM" w:date="2012-08-17T19:52:00Z">
        <w:r w:rsidDel="001A0D8B">
          <w:delText xml:space="preserve">Project Management </w:delText>
        </w:r>
      </w:del>
      <w:ins w:id="588" w:author="DM" w:date="2012-08-17T19:52:00Z">
        <w:r w:rsidR="001A0D8B">
          <w:t xml:space="preserve">PM </w:t>
        </w:r>
      </w:ins>
      <w:r>
        <w:t>capacities</w:t>
      </w:r>
      <w:ins w:id="589" w:author="DM" w:date="2012-08-18T05:37:00Z">
        <w:r w:rsidR="009B07AB">
          <w:t>,</w:t>
        </w:r>
      </w:ins>
      <w:r>
        <w:t xml:space="preserve"> such as </w:t>
      </w:r>
      <w:del w:id="590" w:author="DM" w:date="2012-08-18T05:37:00Z">
        <w:r w:rsidDel="009B07AB">
          <w:delText>R</w:delText>
        </w:r>
      </w:del>
      <w:ins w:id="591" w:author="DM" w:date="2012-08-18T05:37:00Z">
        <w:r w:rsidR="009B07AB">
          <w:t>r</w:t>
        </w:r>
      </w:ins>
      <w:r>
        <w:t xml:space="preserve">isk and </w:t>
      </w:r>
      <w:ins w:id="592" w:author="DM" w:date="2012-08-18T05:37:00Z">
        <w:r w:rsidR="009B07AB">
          <w:t>i</w:t>
        </w:r>
      </w:ins>
      <w:del w:id="593" w:author="DM" w:date="2012-08-18T05:37:00Z">
        <w:r w:rsidDel="009B07AB">
          <w:delText>I</w:delText>
        </w:r>
      </w:del>
      <w:r>
        <w:t xml:space="preserve">ssue </w:t>
      </w:r>
      <w:del w:id="594" w:author="DM" w:date="2012-08-18T05:37:00Z">
        <w:r w:rsidDel="009B07AB">
          <w:delText>M</w:delText>
        </w:r>
      </w:del>
      <w:ins w:id="595" w:author="DM" w:date="2012-08-18T05:37:00Z">
        <w:r w:rsidR="009B07AB">
          <w:t>m</w:t>
        </w:r>
      </w:ins>
      <w:r>
        <w:t xml:space="preserve">anagement, </w:t>
      </w:r>
      <w:del w:id="596" w:author="DM" w:date="2012-08-18T05:37:00Z">
        <w:r w:rsidDel="009B07AB">
          <w:delText>S</w:delText>
        </w:r>
      </w:del>
      <w:ins w:id="597" w:author="DM" w:date="2012-08-18T05:37:00Z">
        <w:r w:rsidR="009B07AB">
          <w:t>s</w:t>
        </w:r>
      </w:ins>
      <w:r>
        <w:t xml:space="preserve">tatus </w:t>
      </w:r>
      <w:del w:id="598" w:author="DM" w:date="2012-08-18T05:37:00Z">
        <w:r w:rsidDel="009B07AB">
          <w:delText>R</w:delText>
        </w:r>
      </w:del>
      <w:ins w:id="599" w:author="DM" w:date="2012-08-18T05:37:00Z">
        <w:r w:rsidR="009B07AB">
          <w:t>r</w:t>
        </w:r>
      </w:ins>
      <w:r>
        <w:t xml:space="preserve">eports, </w:t>
      </w:r>
      <w:del w:id="600" w:author="DM" w:date="2012-08-18T05:37:00Z">
        <w:r w:rsidDel="009B07AB">
          <w:delText>D</w:delText>
        </w:r>
      </w:del>
      <w:ins w:id="601" w:author="DM" w:date="2012-08-18T05:37:00Z">
        <w:r w:rsidR="009B07AB">
          <w:t>d</w:t>
        </w:r>
      </w:ins>
      <w:r>
        <w:t xml:space="preserve">eliverables, </w:t>
      </w:r>
      <w:del w:id="602" w:author="DM" w:date="2012-08-18T05:37:00Z">
        <w:r w:rsidDel="009B07AB">
          <w:delText>T</w:delText>
        </w:r>
      </w:del>
      <w:ins w:id="603" w:author="DM" w:date="2012-08-18T05:37:00Z">
        <w:r w:rsidR="009B07AB">
          <w:t>t</w:t>
        </w:r>
      </w:ins>
      <w:r>
        <w:t xml:space="preserve">eam </w:t>
      </w:r>
      <w:del w:id="604" w:author="DM" w:date="2012-08-18T05:37:00Z">
        <w:r w:rsidDel="009B07AB">
          <w:delText>D</w:delText>
        </w:r>
      </w:del>
      <w:ins w:id="605" w:author="DM" w:date="2012-08-18T05:37:00Z">
        <w:r w:rsidR="009B07AB">
          <w:t>d</w:t>
        </w:r>
      </w:ins>
      <w:r>
        <w:t xml:space="preserve">iscussions, </w:t>
      </w:r>
      <w:del w:id="606" w:author="DM" w:date="2012-08-18T05:37:00Z">
        <w:r w:rsidDel="009B07AB">
          <w:delText>T</w:delText>
        </w:r>
      </w:del>
      <w:ins w:id="607" w:author="DM" w:date="2012-08-18T05:37:00Z">
        <w:r w:rsidR="009B07AB">
          <w:t>t</w:t>
        </w:r>
      </w:ins>
      <w:r>
        <w:t xml:space="preserve">asks, and </w:t>
      </w:r>
      <w:del w:id="608" w:author="DM" w:date="2012-08-18T05:37:00Z">
        <w:r w:rsidDel="009B07AB">
          <w:delText>C</w:delText>
        </w:r>
      </w:del>
      <w:ins w:id="609" w:author="DM" w:date="2012-08-18T05:37:00Z">
        <w:r w:rsidR="009B07AB">
          <w:t>c</w:t>
        </w:r>
      </w:ins>
      <w:r>
        <w:t>alendars</w:t>
      </w:r>
      <w:ins w:id="610" w:author="DM" w:date="2012-08-18T05:37:00Z">
        <w:r w:rsidR="009B07AB">
          <w:t>,</w:t>
        </w:r>
      </w:ins>
      <w:r>
        <w:t xml:space="preserve"> are built into this enterprise </w:t>
      </w:r>
      <w:del w:id="611" w:author="DM" w:date="2012-08-17T19:52:00Z">
        <w:r w:rsidDel="001A0D8B">
          <w:delText xml:space="preserve">Project Management </w:delText>
        </w:r>
      </w:del>
      <w:ins w:id="612" w:author="DM" w:date="2012-08-17T19:52:00Z">
        <w:r w:rsidR="001A0D8B">
          <w:t xml:space="preserve">PM </w:t>
        </w:r>
      </w:ins>
      <w:r>
        <w:t>solution.</w:t>
      </w:r>
    </w:p>
    <w:p w:rsidR="004247B0" w:rsidRDefault="00DB4EA9" w:rsidP="004520EC">
      <w:pPr>
        <w:pStyle w:val="Para"/>
      </w:pPr>
      <w:r>
        <w:t xml:space="preserve">Figure 5.7 </w:t>
      </w:r>
      <w:r w:rsidR="004247B0">
        <w:t xml:space="preserve">illustrates the collaboration functionality of Project Server, through its integration with SharePoint Team Sites, to provide a fully centralized </w:t>
      </w:r>
      <w:del w:id="613" w:author="DM" w:date="2012-08-17T19:52:00Z">
        <w:r w:rsidR="004247B0" w:rsidDel="001A0D8B">
          <w:delText xml:space="preserve">Project Management </w:delText>
        </w:r>
      </w:del>
      <w:ins w:id="614" w:author="DM" w:date="2012-08-17T19:52:00Z">
        <w:r w:rsidR="001A0D8B">
          <w:t xml:space="preserve">PM </w:t>
        </w:r>
      </w:ins>
      <w:r w:rsidR="004247B0">
        <w:t>portal for managing projects.</w:t>
      </w:r>
    </w:p>
    <w:p w:rsidR="00DB4EA9" w:rsidRDefault="00DB4EA9" w:rsidP="00FB62C4">
      <w:pPr>
        <w:pStyle w:val="Slug"/>
        <w:rPr>
          <w:ins w:id="615" w:author="DM" w:date="2012-08-17T21:37:00Z"/>
        </w:rPr>
      </w:pPr>
      <w:r>
        <w:t>Figure 5.7</w:t>
      </w:r>
      <w:del w:id="616" w:author="DM" w:date="2012-08-18T05:37:00Z">
        <w:r w:rsidDel="009B07AB">
          <w:delText>:</w:delText>
        </w:r>
      </w:del>
      <w:r>
        <w:t xml:space="preserve"> Project Server, Team site</w:t>
      </w:r>
      <w:r w:rsidR="00822E83">
        <w:t xml:space="preserve"> </w:t>
      </w:r>
      <w:del w:id="617" w:author="DM" w:date="2012-08-17T21:43:00Z">
        <w:r w:rsidR="00822E83" w:rsidDel="00B65D7D">
          <w:rPr>
            <w:b w:val="0"/>
          </w:rPr>
          <w:delText>(Source: Advisicon)</w:delText>
        </w:r>
      </w:del>
      <w:ins w:id="618" w:author="DM" w:date="2012-08-17T21:43:00Z">
        <w:r w:rsidR="00B65D7D">
          <w:rPr>
            <w:b w:val="0"/>
          </w:rPr>
          <w:t xml:space="preserve"> </w:t>
        </w:r>
      </w:ins>
      <w:r>
        <w:tab/>
        <w:t>[</w:t>
      </w:r>
      <w:r w:rsidR="00F3346A">
        <w:t>05-07-</w:t>
      </w:r>
      <w:r>
        <w:t>projectServerTeamSite.</w:t>
      </w:r>
      <w:r w:rsidR="004736D1">
        <w:t>tif</w:t>
      </w:r>
      <w:r>
        <w:t>]</w:t>
      </w:r>
    </w:p>
    <w:p w:rsidR="00842073" w:rsidRDefault="004974A4">
      <w:pPr>
        <w:pStyle w:val="FigureSource"/>
        <w:pPrChange w:id="619" w:author="DM" w:date="2012-08-17T21:37:00Z">
          <w:pPr>
            <w:pStyle w:val="Slug"/>
          </w:pPr>
        </w:pPrChange>
      </w:pPr>
      <w:ins w:id="620" w:author="DM" w:date="2012-08-17T21:37:00Z">
        <w:r>
          <w:t>Source: Advisicon</w:t>
        </w:r>
      </w:ins>
    </w:p>
    <w:p w:rsidR="00922777" w:rsidRDefault="004247B0" w:rsidP="004520EC">
      <w:pPr>
        <w:pStyle w:val="Para"/>
      </w:pPr>
      <w:r>
        <w:t xml:space="preserve">Project </w:t>
      </w:r>
      <w:ins w:id="621" w:author="DM" w:date="2012-08-18T05:37:00Z">
        <w:r w:rsidR="009B07AB">
          <w:t>m</w:t>
        </w:r>
      </w:ins>
      <w:del w:id="622" w:author="DM" w:date="2012-08-18T05:37:00Z">
        <w:r w:rsidDel="009B07AB">
          <w:delText>M</w:delText>
        </w:r>
      </w:del>
      <w:r>
        <w:t xml:space="preserve">anagers and </w:t>
      </w:r>
      <w:del w:id="623" w:author="DM" w:date="2012-08-18T05:37:00Z">
        <w:r w:rsidDel="009B07AB">
          <w:delText>T</w:delText>
        </w:r>
      </w:del>
      <w:ins w:id="624" w:author="DM" w:date="2012-08-18T05:37:00Z">
        <w:r w:rsidR="009B07AB">
          <w:t>t</w:t>
        </w:r>
      </w:ins>
      <w:r>
        <w:t xml:space="preserve">eam </w:t>
      </w:r>
      <w:del w:id="625" w:author="DM" w:date="2012-08-18T05:37:00Z">
        <w:r w:rsidDel="009B07AB">
          <w:delText>M</w:delText>
        </w:r>
      </w:del>
      <w:ins w:id="626" w:author="DM" w:date="2012-08-18T05:37:00Z">
        <w:r w:rsidR="009B07AB">
          <w:t>m</w:t>
        </w:r>
      </w:ins>
      <w:r>
        <w:t>embers can now manage their work and deliverables using an integrated scheduling and collaboration solution.</w:t>
      </w:r>
    </w:p>
    <w:p w:rsidR="002467A4" w:rsidRDefault="002467A4" w:rsidP="004520EC">
      <w:pPr>
        <w:pStyle w:val="H3"/>
      </w:pPr>
      <w:r>
        <w:t>Critical Success Factors</w:t>
      </w:r>
      <w:r w:rsidR="00AA6952">
        <w:t xml:space="preserve"> </w:t>
      </w:r>
    </w:p>
    <w:p w:rsidR="002467A4" w:rsidRDefault="002467A4" w:rsidP="004520EC">
      <w:pPr>
        <w:pStyle w:val="Para"/>
      </w:pPr>
      <w:r>
        <w:t xml:space="preserve">Here are the </w:t>
      </w:r>
      <w:del w:id="627" w:author="DM" w:date="2012-08-18T05:38:00Z">
        <w:r w:rsidR="00DB4EA9" w:rsidDel="009B07AB">
          <w:delText>Critical Success Factors (</w:delText>
        </w:r>
      </w:del>
      <w:r>
        <w:t>CSFs</w:t>
      </w:r>
      <w:del w:id="628" w:author="DM" w:date="2012-08-18T05:38:00Z">
        <w:r w:rsidR="00DB4EA9" w:rsidDel="009B07AB">
          <w:delText>)</w:delText>
        </w:r>
      </w:del>
      <w:r>
        <w:t xml:space="preserve"> that we have learned about </w:t>
      </w:r>
      <w:r w:rsidR="00D13F40">
        <w:t xml:space="preserve">so far </w:t>
      </w:r>
      <w:r w:rsidR="00AA6952">
        <w:t xml:space="preserve">for </w:t>
      </w:r>
      <w:del w:id="629" w:author="DM" w:date="2012-08-17T19:52:00Z">
        <w:r w:rsidR="00AA6952" w:rsidRPr="00AA6952" w:rsidDel="001A0D8B">
          <w:delText xml:space="preserve">Project Management </w:delText>
        </w:r>
      </w:del>
      <w:ins w:id="630" w:author="DM" w:date="2012-08-17T19:52:00Z">
        <w:r w:rsidR="001A0D8B">
          <w:t xml:space="preserve">PM </w:t>
        </w:r>
      </w:ins>
      <w:r w:rsidR="00AA6952" w:rsidRPr="00AA6952">
        <w:t xml:space="preserve">in </w:t>
      </w:r>
      <w:del w:id="631" w:author="DM" w:date="2012-08-18T05:38:00Z">
        <w:r w:rsidR="00AA6952" w:rsidRPr="00AA6952" w:rsidDel="009B07AB">
          <w:delText>S</w:delText>
        </w:r>
      </w:del>
      <w:ins w:id="632" w:author="DM" w:date="2012-08-18T05:38:00Z">
        <w:r w:rsidR="009B07AB">
          <w:t>s</w:t>
        </w:r>
      </w:ins>
      <w:r w:rsidR="00AA6952" w:rsidRPr="00AA6952">
        <w:t xml:space="preserve">mall </w:t>
      </w:r>
      <w:del w:id="633" w:author="DM" w:date="2012-08-18T05:38:00Z">
        <w:r w:rsidR="00AA6952" w:rsidRPr="00AA6952" w:rsidDel="009B07AB">
          <w:delText>B</w:delText>
        </w:r>
      </w:del>
      <w:ins w:id="634" w:author="DM" w:date="2012-08-18T05:38:00Z">
        <w:r w:rsidR="009B07AB">
          <w:t>b</w:t>
        </w:r>
      </w:ins>
      <w:r w:rsidR="00AA6952" w:rsidRPr="00AA6952">
        <w:t xml:space="preserve">usiness and the </w:t>
      </w:r>
      <w:del w:id="635" w:author="DM" w:date="2012-08-18T05:38:00Z">
        <w:r w:rsidR="00AA6952" w:rsidRPr="00AA6952" w:rsidDel="009B07AB">
          <w:delText>E</w:delText>
        </w:r>
      </w:del>
      <w:ins w:id="636" w:author="DM" w:date="2012-08-18T05:38:00Z">
        <w:r w:rsidR="009B07AB">
          <w:t>e</w:t>
        </w:r>
      </w:ins>
      <w:r w:rsidR="00AA6952" w:rsidRPr="00AA6952">
        <w:t>nterprise</w:t>
      </w:r>
      <w:r w:rsidR="004C0389">
        <w:t>:</w:t>
      </w:r>
    </w:p>
    <w:p w:rsidR="002467A4" w:rsidRDefault="00945B78" w:rsidP="004520EC">
      <w:pPr>
        <w:pStyle w:val="ListNumbered"/>
      </w:pPr>
      <w:r>
        <w:t>1.</w:t>
      </w:r>
      <w:r>
        <w:tab/>
      </w:r>
      <w:r w:rsidR="002467A4">
        <w:t>To be an effective organization,</w:t>
      </w:r>
      <w:r w:rsidR="002467A4" w:rsidRPr="005C4447">
        <w:t xml:space="preserve"> </w:t>
      </w:r>
      <w:r w:rsidR="002467A4" w:rsidRPr="002E0419">
        <w:t xml:space="preserve">we </w:t>
      </w:r>
      <w:r w:rsidR="002467A4">
        <w:t xml:space="preserve">need to </w:t>
      </w:r>
      <w:r w:rsidR="002467A4" w:rsidRPr="002E0419">
        <w:t>understand</w:t>
      </w:r>
      <w:r w:rsidR="002467A4">
        <w:t xml:space="preserve"> and employ a </w:t>
      </w:r>
      <w:del w:id="637" w:author="DM" w:date="2012-08-17T19:52:00Z">
        <w:r w:rsidR="002467A4" w:rsidDel="001A0D8B">
          <w:delText xml:space="preserve">Project Management </w:delText>
        </w:r>
      </w:del>
      <w:ins w:id="638" w:author="DM" w:date="2012-08-17T19:52:00Z">
        <w:r w:rsidR="001A0D8B">
          <w:t xml:space="preserve">PM </w:t>
        </w:r>
      </w:ins>
      <w:proofErr w:type="gramStart"/>
      <w:r w:rsidR="002467A4">
        <w:t>lifecycle</w:t>
      </w:r>
      <w:proofErr w:type="gramEnd"/>
      <w:r w:rsidR="002467A4">
        <w:t>.</w:t>
      </w:r>
    </w:p>
    <w:p w:rsidR="002467A4" w:rsidRDefault="00945B78" w:rsidP="004520EC">
      <w:pPr>
        <w:pStyle w:val="ListNumbered"/>
      </w:pPr>
      <w:r>
        <w:t>2.</w:t>
      </w:r>
      <w:r>
        <w:tab/>
      </w:r>
      <w:r w:rsidR="002467A4">
        <w:t>To attain the objectives that a</w:t>
      </w:r>
      <w:r w:rsidR="002467A4" w:rsidRPr="005C47F7">
        <w:t xml:space="preserve"> pr</w:t>
      </w:r>
      <w:r w:rsidR="002467A4">
        <w:t xml:space="preserve">oject was undertaken to achieve, </w:t>
      </w:r>
      <w:del w:id="639" w:author="DM" w:date="2012-08-18T05:38:00Z">
        <w:r w:rsidR="002467A4" w:rsidDel="00B15675">
          <w:delText xml:space="preserve">we must understand that </w:delText>
        </w:r>
      </w:del>
      <w:r w:rsidR="002467A4">
        <w:t>detailed</w:t>
      </w:r>
      <w:r w:rsidR="002467A4" w:rsidRPr="005C47F7">
        <w:t xml:space="preserve"> </w:t>
      </w:r>
      <w:r w:rsidR="002467A4">
        <w:t>planning</w:t>
      </w:r>
      <w:r w:rsidR="002467A4" w:rsidRPr="005C47F7">
        <w:t xml:space="preserve"> </w:t>
      </w:r>
      <w:r w:rsidR="002467A4">
        <w:t xml:space="preserve">is </w:t>
      </w:r>
      <w:r w:rsidR="002467A4" w:rsidRPr="005C47F7">
        <w:t>required to est</w:t>
      </w:r>
      <w:r w:rsidR="002467A4">
        <w:t>ablish the scope of the project</w:t>
      </w:r>
      <w:r w:rsidR="002467A4" w:rsidRPr="005C47F7">
        <w:t xml:space="preserve"> and define the</w:t>
      </w:r>
      <w:r w:rsidR="002467A4">
        <w:t xml:space="preserve"> specific</w:t>
      </w:r>
      <w:r w:rsidR="002467A4" w:rsidRPr="005C47F7">
        <w:t xml:space="preserve"> course of action required</w:t>
      </w:r>
      <w:r w:rsidR="002467A4">
        <w:t xml:space="preserve"> to produce the required deliverables </w:t>
      </w:r>
      <w:r w:rsidR="00DB4EA9">
        <w:t>or the</w:t>
      </w:r>
      <w:ins w:id="640" w:author="DM" w:date="2012-08-18T05:38:00Z">
        <w:r w:rsidR="00B15675">
          <w:t xml:space="preserve"> project </w:t>
        </w:r>
      </w:ins>
      <w:r w:rsidR="002467A4">
        <w:t>product</w:t>
      </w:r>
      <w:del w:id="641" w:author="DM" w:date="2012-08-18T05:38:00Z">
        <w:r w:rsidR="002467A4" w:rsidDel="00B15675">
          <w:delText xml:space="preserve"> of the project</w:delText>
        </w:r>
      </w:del>
      <w:r w:rsidR="002467A4">
        <w:t>.</w:t>
      </w:r>
    </w:p>
    <w:p w:rsidR="002467A4" w:rsidRDefault="00945B78" w:rsidP="004520EC">
      <w:pPr>
        <w:pStyle w:val="ListNumbered"/>
      </w:pPr>
      <w:r>
        <w:t>3.</w:t>
      </w:r>
      <w:r>
        <w:tab/>
      </w:r>
      <w:r w:rsidR="002467A4">
        <w:t xml:space="preserve">To </w:t>
      </w:r>
      <w:r w:rsidR="002467A4" w:rsidRPr="00433CBE">
        <w:t>regulate the progress and performance of the project</w:t>
      </w:r>
      <w:ins w:id="642" w:author="DM" w:date="2012-08-18T05:38:00Z">
        <w:r w:rsidR="00B15675">
          <w:t>,</w:t>
        </w:r>
      </w:ins>
      <w:r w:rsidR="002467A4">
        <w:t xml:space="preserve"> </w:t>
      </w:r>
      <w:r w:rsidR="002467A4" w:rsidRPr="00433CBE">
        <w:t xml:space="preserve">we </w:t>
      </w:r>
      <w:r w:rsidR="002467A4">
        <w:t xml:space="preserve">must </w:t>
      </w:r>
      <w:r w:rsidR="002467A4" w:rsidRPr="00433CBE">
        <w:t>track, review, and identify areas in which c</w:t>
      </w:r>
      <w:r w:rsidR="002467A4">
        <w:t>hanges to the plan are required</w:t>
      </w:r>
      <w:del w:id="643" w:author="DM" w:date="2012-08-18T05:39:00Z">
        <w:r w:rsidR="002467A4" w:rsidDel="00B15675">
          <w:delText>,</w:delText>
        </w:r>
      </w:del>
      <w:r w:rsidR="002467A4" w:rsidRPr="00433CBE">
        <w:t xml:space="preserve"> and </w:t>
      </w:r>
      <w:r w:rsidR="002467A4">
        <w:t xml:space="preserve">then </w:t>
      </w:r>
      <w:r w:rsidR="002467A4" w:rsidRPr="00433CBE">
        <w:t>initiate the corresponding changes.</w:t>
      </w:r>
      <w:r w:rsidR="002467A4">
        <w:t xml:space="preserve"> </w:t>
      </w:r>
    </w:p>
    <w:p w:rsidR="002467A4" w:rsidRDefault="00945B78" w:rsidP="004520EC">
      <w:pPr>
        <w:pStyle w:val="ListNumbered"/>
      </w:pPr>
      <w:r>
        <w:t>4.</w:t>
      </w:r>
      <w:r>
        <w:tab/>
      </w:r>
      <w:r w:rsidR="002467A4">
        <w:t>To attain higher levels of s</w:t>
      </w:r>
      <w:r w:rsidR="002467A4" w:rsidRPr="00D007C2">
        <w:t xml:space="preserve">uccessful </w:t>
      </w:r>
      <w:ins w:id="644" w:author="DM" w:date="2012-08-18T05:39:00Z">
        <w:r w:rsidR="00B15675">
          <w:t>PM</w:t>
        </w:r>
      </w:ins>
      <w:del w:id="645" w:author="DM" w:date="2012-08-18T05:39:00Z">
        <w:r w:rsidR="002467A4" w:rsidRPr="00D007C2" w:rsidDel="00B15675">
          <w:delText>project management</w:delText>
        </w:r>
      </w:del>
      <w:r w:rsidR="002467A4">
        <w:t xml:space="preserve">, project managers </w:t>
      </w:r>
      <w:ins w:id="646" w:author="DM" w:date="2012-08-18T05:39:00Z">
        <w:r w:rsidR="00B15675">
          <w:t>need</w:t>
        </w:r>
      </w:ins>
      <w:del w:id="647" w:author="DM" w:date="2012-08-18T05:39:00Z">
        <w:r w:rsidR="002467A4" w:rsidDel="00B15675">
          <w:delText>require</w:delText>
        </w:r>
      </w:del>
      <w:r w:rsidR="002467A4" w:rsidRPr="00D007C2">
        <w:t xml:space="preserve"> tools</w:t>
      </w:r>
      <w:r w:rsidR="002467A4">
        <w:t xml:space="preserve"> that are easy to learn and use.</w:t>
      </w:r>
    </w:p>
    <w:p w:rsidR="002467A4" w:rsidRDefault="00945B78" w:rsidP="004520EC">
      <w:pPr>
        <w:pStyle w:val="ListNumbered"/>
      </w:pPr>
      <w:r>
        <w:t>5.</w:t>
      </w:r>
      <w:r>
        <w:tab/>
      </w:r>
      <w:ins w:id="648" w:author="DM" w:date="2012-08-18T05:39:00Z">
        <w:r w:rsidR="00B15675" w:rsidRPr="00A14C69">
          <w:t>Project Server 2010</w:t>
        </w:r>
        <w:r w:rsidR="00B15675">
          <w:t xml:space="preserve"> </w:t>
        </w:r>
        <w:r w:rsidR="00B15675" w:rsidRPr="00A14C69">
          <w:t>unifies project</w:t>
        </w:r>
        <w:r w:rsidR="00B15675">
          <w:t>, program,</w:t>
        </w:r>
        <w:r w:rsidR="00B15675" w:rsidRPr="00A14C69">
          <w:t xml:space="preserve"> and portfolio management</w:t>
        </w:r>
        <w:r w:rsidR="00B15675">
          <w:t xml:space="preserve"> </w:t>
        </w:r>
      </w:ins>
      <w:del w:id="649" w:author="DM" w:date="2012-08-18T05:39:00Z">
        <w:r w:rsidR="008C26F5" w:rsidDel="00B15675">
          <w:delText>T</w:delText>
        </w:r>
      </w:del>
      <w:ins w:id="650" w:author="DM" w:date="2012-08-18T05:39:00Z">
        <w:r w:rsidR="00B15675">
          <w:t>t</w:t>
        </w:r>
      </w:ins>
      <w:r w:rsidR="008C26F5">
        <w:t xml:space="preserve">o </w:t>
      </w:r>
      <w:r w:rsidR="008C26F5" w:rsidRPr="008C26F5">
        <w:t>align resources and investments with business priorities, gain control across all types of work, and visualize performance</w:t>
      </w:r>
      <w:del w:id="651" w:author="DM" w:date="2012-08-18T05:39:00Z">
        <w:r w:rsidR="008C26F5" w:rsidDel="00B15675">
          <w:delText xml:space="preserve"> </w:delText>
        </w:r>
        <w:r w:rsidR="008C26F5" w:rsidRPr="00A14C69" w:rsidDel="00B15675">
          <w:delText>Project Server 2010</w:delText>
        </w:r>
        <w:r w:rsidR="008C26F5" w:rsidDel="00B15675">
          <w:delText xml:space="preserve"> </w:delText>
        </w:r>
        <w:r w:rsidR="008C26F5" w:rsidRPr="00A14C69" w:rsidDel="00B15675">
          <w:delText>unifies project</w:delText>
        </w:r>
        <w:r w:rsidR="008C26F5" w:rsidDel="00B15675">
          <w:delText>, program,</w:delText>
        </w:r>
        <w:r w:rsidR="008C26F5" w:rsidRPr="00A14C69" w:rsidDel="00B15675">
          <w:delText xml:space="preserve"> and portfolio management</w:delText>
        </w:r>
      </w:del>
      <w:r w:rsidR="008C26F5">
        <w:t>.</w:t>
      </w:r>
    </w:p>
    <w:p w:rsidR="00C740CD" w:rsidRDefault="00C740CD" w:rsidP="004520EC">
      <w:pPr>
        <w:pStyle w:val="H1"/>
      </w:pPr>
      <w:r>
        <w:t xml:space="preserve">Initiating and Managing Projects Using </w:t>
      </w:r>
      <w:r w:rsidR="00E51FB9">
        <w:t xml:space="preserve">the </w:t>
      </w:r>
      <w:r>
        <w:t xml:space="preserve">Microsoft Project </w:t>
      </w:r>
      <w:r w:rsidR="00E51FB9">
        <w:t xml:space="preserve">Desktop </w:t>
      </w:r>
      <w:r>
        <w:t>Client</w:t>
      </w:r>
    </w:p>
    <w:p w:rsidR="00BE2847" w:rsidRDefault="00BE2847" w:rsidP="004520EC">
      <w:pPr>
        <w:pStyle w:val="Para"/>
      </w:pPr>
      <w:r>
        <w:t xml:space="preserve">More and more organizations are outgrowing their basic tools, methods, and processes for managing work and resources. </w:t>
      </w:r>
      <w:r w:rsidRPr="005B2DB4">
        <w:t xml:space="preserve">Typical tools in </w:t>
      </w:r>
      <w:r>
        <w:t>wide</w:t>
      </w:r>
      <w:r w:rsidR="00DB4EA9">
        <w:t xml:space="preserve">spread </w:t>
      </w:r>
      <w:r w:rsidRPr="005B2DB4">
        <w:t>use today include</w:t>
      </w:r>
      <w:r>
        <w:t xml:space="preserve"> </w:t>
      </w:r>
      <w:del w:id="652" w:author="DM" w:date="2012-08-18T05:39:00Z">
        <w:r w:rsidDel="00B15675">
          <w:delText>tools</w:delText>
        </w:r>
        <w:r w:rsidRPr="005B2DB4" w:rsidDel="00B15675">
          <w:delText xml:space="preserve"> </w:delText>
        </w:r>
        <w:r w:rsidDel="00B15675">
          <w:delText xml:space="preserve">such as </w:delText>
        </w:r>
      </w:del>
      <w:r w:rsidR="00DB4EA9">
        <w:t xml:space="preserve">Microsoft </w:t>
      </w:r>
      <w:r w:rsidRPr="005B2DB4">
        <w:t xml:space="preserve">Excel, Outlook, </w:t>
      </w:r>
      <w:r>
        <w:t xml:space="preserve">or </w:t>
      </w:r>
      <w:r w:rsidRPr="005B2DB4">
        <w:t>Word</w:t>
      </w:r>
      <w:r>
        <w:t xml:space="preserve">. </w:t>
      </w:r>
      <w:r w:rsidRPr="0012739E">
        <w:t xml:space="preserve">Spreadsheets are an excellent way to manage information at the task </w:t>
      </w:r>
      <w:r w:rsidR="00B17F8D" w:rsidRPr="0012739E">
        <w:t>level</w:t>
      </w:r>
      <w:r w:rsidR="00B17F8D">
        <w:t>;</w:t>
      </w:r>
      <w:r w:rsidRPr="0012739E">
        <w:t xml:space="preserve"> however</w:t>
      </w:r>
      <w:r w:rsidR="00B221AA">
        <w:t>,</w:t>
      </w:r>
      <w:r w:rsidRPr="0012739E">
        <w:t xml:space="preserve"> when you need to see the impact of one activity on another </w:t>
      </w:r>
      <w:del w:id="653" w:author="DM" w:date="2012-08-18T05:39:00Z">
        <w:r w:rsidRPr="0012739E" w:rsidDel="00B15675">
          <w:delText xml:space="preserve">then </w:delText>
        </w:r>
      </w:del>
      <w:r w:rsidRPr="0012739E">
        <w:t xml:space="preserve">the </w:t>
      </w:r>
      <w:r w:rsidR="00DB4EA9">
        <w:t xml:space="preserve">need to </w:t>
      </w:r>
      <w:r w:rsidRPr="0012739E">
        <w:t xml:space="preserve">move toward </w:t>
      </w:r>
      <w:del w:id="654" w:author="DM" w:date="2012-08-18T05:30:00Z">
        <w:r w:rsidRPr="0012739E" w:rsidDel="003C439F">
          <w:delText xml:space="preserve">project management </w:delText>
        </w:r>
      </w:del>
      <w:ins w:id="655" w:author="DM" w:date="2012-08-18T05:30:00Z">
        <w:r w:rsidR="003C439F">
          <w:t xml:space="preserve">PM </w:t>
        </w:r>
      </w:ins>
      <w:r w:rsidRPr="0012739E">
        <w:t xml:space="preserve">becomes increasingly apparent. </w:t>
      </w:r>
    </w:p>
    <w:p w:rsidR="0012739E" w:rsidRDefault="00BE2847" w:rsidP="004520EC">
      <w:pPr>
        <w:pStyle w:val="Para"/>
      </w:pPr>
      <w:r w:rsidRPr="0012739E">
        <w:t xml:space="preserve">As the number of tasks and interactions increases, so does the complexity level of </w:t>
      </w:r>
      <w:r w:rsidR="00DB4EA9">
        <w:t xml:space="preserve">the </w:t>
      </w:r>
      <w:r w:rsidRPr="0012739E">
        <w:t>scope, budget (</w:t>
      </w:r>
      <w:r w:rsidR="00DB4EA9">
        <w:t xml:space="preserve">or </w:t>
      </w:r>
      <w:r w:rsidRPr="0012739E">
        <w:t xml:space="preserve">resources), time, and </w:t>
      </w:r>
      <w:del w:id="656" w:author="DM" w:date="2012-08-18T05:40:00Z">
        <w:r w:rsidR="00DB4EA9" w:rsidDel="00B15675">
          <w:delText xml:space="preserve">the </w:delText>
        </w:r>
      </w:del>
      <w:r w:rsidRPr="0012739E">
        <w:t>quality</w:t>
      </w:r>
      <w:r w:rsidR="00DB4EA9">
        <w:t xml:space="preserve"> of the end product</w:t>
      </w:r>
      <w:r>
        <w:t>. W</w:t>
      </w:r>
      <w:r w:rsidRPr="00AF46F1">
        <w:t>hen organizations move from a basic way of managing work to a more sophisticated level of rigor</w:t>
      </w:r>
      <w:ins w:id="657" w:author="DM" w:date="2012-08-18T05:40:00Z">
        <w:r w:rsidR="00B15675">
          <w:t>,</w:t>
        </w:r>
      </w:ins>
      <w:r>
        <w:t xml:space="preserve"> they typically</w:t>
      </w:r>
      <w:r w:rsidRPr="00AF46F1">
        <w:t xml:space="preserve"> </w:t>
      </w:r>
      <w:del w:id="658" w:author="DM" w:date="2012-08-18T05:40:00Z">
        <w:r w:rsidDel="00B15675">
          <w:delText xml:space="preserve">will </w:delText>
        </w:r>
      </w:del>
      <w:r>
        <w:t>utilize</w:t>
      </w:r>
      <w:r w:rsidRPr="00AF46F1">
        <w:t xml:space="preserve"> </w:t>
      </w:r>
      <w:del w:id="659" w:author="DM" w:date="2012-08-18T05:30:00Z">
        <w:r w:rsidRPr="00AF46F1" w:rsidDel="003C439F">
          <w:delText xml:space="preserve">project management </w:delText>
        </w:r>
      </w:del>
      <w:ins w:id="660" w:author="DM" w:date="2012-08-18T05:30:00Z">
        <w:r w:rsidR="003C439F">
          <w:t xml:space="preserve">PM </w:t>
        </w:r>
      </w:ins>
      <w:r w:rsidRPr="00AF46F1">
        <w:t>methods, tools and technologies</w:t>
      </w:r>
      <w:r>
        <w:t>, and</w:t>
      </w:r>
      <w:r w:rsidRPr="00AF46F1">
        <w:t xml:space="preserve"> </w:t>
      </w:r>
      <w:r>
        <w:t>best practices</w:t>
      </w:r>
      <w:r w:rsidRPr="00AF46F1">
        <w:t>.</w:t>
      </w:r>
      <w:r>
        <w:t xml:space="preserve"> </w:t>
      </w:r>
      <w:r w:rsidR="0012739E">
        <w:t xml:space="preserve"> </w:t>
      </w:r>
    </w:p>
    <w:p w:rsidR="00C740CD" w:rsidRPr="00AF207A" w:rsidRDefault="00C740CD" w:rsidP="004520EC">
      <w:pPr>
        <w:pStyle w:val="H2"/>
      </w:pPr>
      <w:r w:rsidRPr="00AF207A">
        <w:t xml:space="preserve">Effective </w:t>
      </w:r>
      <w:r w:rsidR="00FC43A4">
        <w:t xml:space="preserve">Work </w:t>
      </w:r>
      <w:r w:rsidRPr="00AF207A">
        <w:t xml:space="preserve">Scheduling and Resource Planning with Microsoft Project </w:t>
      </w:r>
      <w:r w:rsidR="00D473FF">
        <w:t>Desktop</w:t>
      </w:r>
    </w:p>
    <w:p w:rsidR="003B2818" w:rsidRDefault="009823C4" w:rsidP="004520EC">
      <w:pPr>
        <w:pStyle w:val="Para"/>
      </w:pPr>
      <w:r>
        <w:t xml:space="preserve">Let’s </w:t>
      </w:r>
      <w:r w:rsidR="000C1C35">
        <w:t>examine</w:t>
      </w:r>
      <w:r w:rsidR="00112567">
        <w:t xml:space="preserve"> the</w:t>
      </w:r>
      <w:r>
        <w:t xml:space="preserve"> k</w:t>
      </w:r>
      <w:r w:rsidRPr="00EB4CEF">
        <w:t>ey steps</w:t>
      </w:r>
      <w:r w:rsidR="00460EC5">
        <w:t xml:space="preserve"> required</w:t>
      </w:r>
      <w:r w:rsidRPr="00EB4CEF">
        <w:t xml:space="preserve"> to do effective scheduling</w:t>
      </w:r>
      <w:r w:rsidR="000C1C35">
        <w:t xml:space="preserve"> and resource planning using </w:t>
      </w:r>
      <w:r w:rsidR="0077760C">
        <w:t>Microsoft</w:t>
      </w:r>
      <w:r w:rsidRPr="00EB4CEF">
        <w:t xml:space="preserve"> Project </w:t>
      </w:r>
      <w:r w:rsidR="00D47074">
        <w:t xml:space="preserve">2010 </w:t>
      </w:r>
      <w:r w:rsidR="000C1C35">
        <w:t>desktop</w:t>
      </w:r>
      <w:r>
        <w:t>.</w:t>
      </w:r>
      <w:r w:rsidR="0023155A">
        <w:t xml:space="preserve"> </w:t>
      </w:r>
    </w:p>
    <w:p w:rsidR="00DF4DE8" w:rsidRDefault="00FC43A4" w:rsidP="004520EC">
      <w:pPr>
        <w:pStyle w:val="H3"/>
      </w:pPr>
      <w:r>
        <w:t xml:space="preserve">Work </w:t>
      </w:r>
      <w:r w:rsidR="00A95E0A">
        <w:t xml:space="preserve">Planning </w:t>
      </w:r>
      <w:del w:id="661" w:author="DM" w:date="2012-08-17T21:44:00Z">
        <w:r w:rsidR="00A95E0A" w:rsidDel="00B65D7D">
          <w:delText>&amp;</w:delText>
        </w:r>
      </w:del>
      <w:ins w:id="662" w:author="DM" w:date="2012-08-17T21:44:00Z">
        <w:r w:rsidR="00B65D7D">
          <w:t>and</w:t>
        </w:r>
      </w:ins>
      <w:r w:rsidR="00A95E0A">
        <w:t xml:space="preserve"> </w:t>
      </w:r>
      <w:r w:rsidR="00DF4DE8">
        <w:t>Scheduling</w:t>
      </w:r>
    </w:p>
    <w:p w:rsidR="00DF4DE8" w:rsidRDefault="00112567" w:rsidP="004520EC">
      <w:pPr>
        <w:pStyle w:val="Para"/>
      </w:pPr>
      <w:r>
        <w:t xml:space="preserve">Figure 5.8 </w:t>
      </w:r>
      <w:r w:rsidR="003B2818">
        <w:t>illustrates the new Microsoft Project user</w:t>
      </w:r>
      <w:ins w:id="663" w:author="DM" w:date="2012-08-18T05:40:00Z">
        <w:r w:rsidR="00B15675">
          <w:t>-</w:t>
        </w:r>
      </w:ins>
      <w:del w:id="664" w:author="DM" w:date="2012-08-18T05:40:00Z">
        <w:r w:rsidR="003B2818" w:rsidDel="00B15675">
          <w:delText xml:space="preserve"> </w:delText>
        </w:r>
      </w:del>
      <w:r w:rsidR="003B2818">
        <w:t xml:space="preserve">controlled </w:t>
      </w:r>
      <w:r w:rsidR="00A4417B">
        <w:t>“</w:t>
      </w:r>
      <w:r w:rsidR="005A6B57" w:rsidRPr="002E09C3">
        <w:t>manual</w:t>
      </w:r>
      <w:r w:rsidR="00E53979" w:rsidRPr="002E09C3">
        <w:t>ly</w:t>
      </w:r>
      <w:r w:rsidR="005E2755" w:rsidRPr="002E09C3">
        <w:t xml:space="preserve"> </w:t>
      </w:r>
      <w:r w:rsidR="003B2818" w:rsidRPr="002E09C3">
        <w:t>schedul</w:t>
      </w:r>
      <w:r w:rsidR="005E2755" w:rsidRPr="002E09C3">
        <w:t xml:space="preserve">ed </w:t>
      </w:r>
      <w:r w:rsidR="005167C2" w:rsidRPr="002E09C3">
        <w:t>tasks</w:t>
      </w:r>
      <w:r w:rsidR="00A4417B">
        <w:t>”</w:t>
      </w:r>
      <w:r w:rsidR="005167C2">
        <w:t xml:space="preserve"> </w:t>
      </w:r>
      <w:r w:rsidR="003B2818">
        <w:t>feature</w:t>
      </w:r>
      <w:r w:rsidR="005A6B57">
        <w:t xml:space="preserve">, which </w:t>
      </w:r>
      <w:r w:rsidR="00246C54">
        <w:t>allows</w:t>
      </w:r>
      <w:r w:rsidR="005A6B57">
        <w:t xml:space="preserve"> free</w:t>
      </w:r>
      <w:r w:rsidR="003B2818">
        <w:t xml:space="preserve">form entry of </w:t>
      </w:r>
      <w:r w:rsidR="00E53979">
        <w:t xml:space="preserve">task </w:t>
      </w:r>
      <w:r w:rsidR="003B2818">
        <w:t>data.</w:t>
      </w:r>
      <w:r w:rsidR="00E53979">
        <w:t xml:space="preserve"> </w:t>
      </w:r>
      <w:r w:rsidR="00E53979" w:rsidRPr="002E09C3">
        <w:t>Manually scheduled tasks</w:t>
      </w:r>
      <w:r w:rsidR="00E53979">
        <w:t xml:space="preserve"> provide </w:t>
      </w:r>
      <w:ins w:id="665" w:author="DM" w:date="2012-08-18T05:40:00Z">
        <w:r w:rsidR="00B15675">
          <w:t xml:space="preserve">users </w:t>
        </w:r>
      </w:ins>
      <w:r w:rsidR="00E53979">
        <w:t xml:space="preserve">the ability to set </w:t>
      </w:r>
      <w:r w:rsidR="00E53979" w:rsidRPr="00E53979">
        <w:t>the duration and the s</w:t>
      </w:r>
      <w:r w:rsidR="00E53979">
        <w:t>tart and finish dates for a task, without any adjustment by the scheduling engine</w:t>
      </w:r>
      <w:r w:rsidR="00E53979" w:rsidRPr="00E53979">
        <w:t xml:space="preserve">. Team members can place a </w:t>
      </w:r>
      <w:r w:rsidR="00E53979" w:rsidRPr="002E09C3">
        <w:t>manually scheduled task</w:t>
      </w:r>
      <w:r w:rsidR="00E53979" w:rsidRPr="00E53979">
        <w:t xml:space="preserve"> anywhere in their schedules, and Project 2010 will not move it.</w:t>
      </w:r>
    </w:p>
    <w:p w:rsidR="00B15675" w:rsidRDefault="00B15675" w:rsidP="00B15675">
      <w:pPr>
        <w:pStyle w:val="Slug"/>
        <w:rPr>
          <w:ins w:id="666" w:author="DM" w:date="2012-08-18T05:41:00Z"/>
        </w:rPr>
      </w:pPr>
      <w:ins w:id="667" w:author="DM" w:date="2012-08-18T05:41:00Z">
        <w:r>
          <w:t xml:space="preserve">Figure 5.8: Project Schedule in Manually scheduled mode </w:t>
        </w:r>
        <w:r>
          <w:rPr>
            <w:b w:val="0"/>
          </w:rPr>
          <w:t xml:space="preserve"> </w:t>
        </w:r>
        <w:r>
          <w:tab/>
          <w:t>[05-08-projectScheduleInManuallyScheduledMode.tif]</w:t>
        </w:r>
      </w:ins>
    </w:p>
    <w:p w:rsidR="00B15675" w:rsidRPr="004974A4" w:rsidRDefault="00B15675" w:rsidP="00B15675">
      <w:pPr>
        <w:pStyle w:val="FigureSource"/>
        <w:rPr>
          <w:ins w:id="668" w:author="DM" w:date="2012-08-18T05:41:00Z"/>
        </w:rPr>
      </w:pPr>
      <w:ins w:id="669" w:author="DM" w:date="2012-08-18T05:41:00Z">
        <w:r>
          <w:t>Source: Advisicon</w:t>
        </w:r>
      </w:ins>
    </w:p>
    <w:p w:rsidR="00D14938" w:rsidRDefault="005E1180" w:rsidP="004520EC">
      <w:pPr>
        <w:pStyle w:val="Para"/>
      </w:pPr>
      <w:r>
        <w:t>Project managers who were</w:t>
      </w:r>
      <w:r w:rsidRPr="00624A91">
        <w:t xml:space="preserve"> accustomed to automatic scheduling with past versions of Project can </w:t>
      </w:r>
      <w:del w:id="670" w:author="DM" w:date="2012-08-18T05:41:00Z">
        <w:r w:rsidDel="00B15675">
          <w:delText xml:space="preserve">now </w:delText>
        </w:r>
      </w:del>
      <w:r w:rsidRPr="00624A91">
        <w:t xml:space="preserve">turn the manual scheduling feature off for specific tasks or the entire </w:t>
      </w:r>
      <w:r>
        <w:t>schedule</w:t>
      </w:r>
      <w:r w:rsidRPr="00624A91">
        <w:t>.</w:t>
      </w:r>
      <w:r>
        <w:t xml:space="preserve"> </w:t>
      </w:r>
      <w:r w:rsidR="00624A91">
        <w:t xml:space="preserve">Notice that some of the date fields in </w:t>
      </w:r>
      <w:r w:rsidR="00852E4F">
        <w:t>Figure 5.8</w:t>
      </w:r>
      <w:r w:rsidR="00624A91">
        <w:t xml:space="preserve"> have text entered in them</w:t>
      </w:r>
      <w:r w:rsidR="00D542CD">
        <w:t>.</w:t>
      </w:r>
      <w:r w:rsidR="00624A91">
        <w:t xml:space="preserve"> This was not permitted in releases prior to Microsoft Project 2010.</w:t>
      </w:r>
    </w:p>
    <w:p w:rsidR="00A5698D" w:rsidRDefault="00A5698D" w:rsidP="004520EC">
      <w:pPr>
        <w:pStyle w:val="Para"/>
      </w:pPr>
      <w:r>
        <w:t>This new user</w:t>
      </w:r>
      <w:ins w:id="671" w:author="DM" w:date="2012-08-18T05:41:00Z">
        <w:r w:rsidR="00B15675">
          <w:t>-</w:t>
        </w:r>
      </w:ins>
      <w:del w:id="672" w:author="DM" w:date="2012-08-18T05:41:00Z">
        <w:r w:rsidDel="00B15675">
          <w:delText xml:space="preserve"> </w:delText>
        </w:r>
      </w:del>
      <w:r>
        <w:t xml:space="preserve">controlled scheduling capability allows </w:t>
      </w:r>
      <w:ins w:id="673" w:author="DM" w:date="2012-08-18T05:41:00Z">
        <w:r w:rsidR="00B15675">
          <w:t>p</w:t>
        </w:r>
      </w:ins>
      <w:del w:id="674" w:author="DM" w:date="2012-08-18T05:41:00Z">
        <w:r w:rsidDel="00B15675">
          <w:delText>P</w:delText>
        </w:r>
      </w:del>
      <w:r>
        <w:t xml:space="preserve">roject </w:t>
      </w:r>
      <w:del w:id="675" w:author="DM" w:date="2012-08-18T05:41:00Z">
        <w:r w:rsidDel="00B15675">
          <w:delText>M</w:delText>
        </w:r>
      </w:del>
      <w:ins w:id="676" w:author="DM" w:date="2012-08-18T05:41:00Z">
        <w:r w:rsidR="00B15675">
          <w:t>m</w:t>
        </w:r>
      </w:ins>
      <w:r>
        <w:t>anagers to work through planning before allowing the s</w:t>
      </w:r>
      <w:r w:rsidR="00D542CD">
        <w:t>cheduling engine to take over.</w:t>
      </w:r>
    </w:p>
    <w:p w:rsidR="003F1A13" w:rsidRDefault="00A5698D" w:rsidP="004520EC">
      <w:pPr>
        <w:pStyle w:val="Para"/>
      </w:pPr>
      <w:r w:rsidRPr="00BB00BA">
        <w:t xml:space="preserve">Project 2010 also allows for a mix of </w:t>
      </w:r>
      <w:del w:id="677" w:author="DM" w:date="2012-08-18T05:41:00Z">
        <w:r w:rsidDel="00B15675">
          <w:delText>A</w:delText>
        </w:r>
      </w:del>
      <w:ins w:id="678" w:author="DM" w:date="2012-08-18T05:41:00Z">
        <w:r w:rsidR="00B15675">
          <w:t>a</w:t>
        </w:r>
      </w:ins>
      <w:r>
        <w:t>uto</w:t>
      </w:r>
      <w:ins w:id="679" w:author="DM" w:date="2012-08-18T05:42:00Z">
        <w:r w:rsidR="005E307F">
          <w:t>matic</w:t>
        </w:r>
      </w:ins>
      <w:r>
        <w:t xml:space="preserve"> and </w:t>
      </w:r>
      <w:del w:id="680" w:author="DM" w:date="2012-08-18T05:41:00Z">
        <w:r w:rsidDel="00B15675">
          <w:delText>M</w:delText>
        </w:r>
      </w:del>
      <w:ins w:id="681" w:author="DM" w:date="2012-08-18T05:41:00Z">
        <w:r w:rsidR="00B15675">
          <w:t>m</w:t>
        </w:r>
      </w:ins>
      <w:r>
        <w:t>anual scheduled tasks</w:t>
      </w:r>
      <w:ins w:id="682" w:author="DM" w:date="2012-08-18T05:41:00Z">
        <w:r w:rsidR="00B15675">
          <w:t>.</w:t>
        </w:r>
      </w:ins>
      <w:r>
        <w:t xml:space="preserve"> </w:t>
      </w:r>
      <w:del w:id="683" w:author="DM" w:date="2012-08-18T05:41:00Z">
        <w:r w:rsidDel="00B15675">
          <w:delText>and a</w:delText>
        </w:r>
      </w:del>
      <w:ins w:id="684" w:author="DM" w:date="2012-08-18T05:41:00Z">
        <w:r w:rsidR="00B15675">
          <w:t>A</w:t>
        </w:r>
      </w:ins>
      <w:r>
        <w:t xml:space="preserve"> </w:t>
      </w:r>
      <w:ins w:id="685" w:author="DM" w:date="2012-08-18T05:41:00Z">
        <w:r w:rsidR="00B15675">
          <w:t>p</w:t>
        </w:r>
      </w:ins>
      <w:del w:id="686" w:author="DM" w:date="2012-08-18T05:41:00Z">
        <w:r w:rsidDel="00B15675">
          <w:delText>P</w:delText>
        </w:r>
      </w:del>
      <w:r>
        <w:t xml:space="preserve">roject </w:t>
      </w:r>
      <w:del w:id="687" w:author="DM" w:date="2012-08-18T05:41:00Z">
        <w:r w:rsidDel="00B15675">
          <w:delText>O</w:delText>
        </w:r>
      </w:del>
      <w:ins w:id="688" w:author="DM" w:date="2012-08-18T05:41:00Z">
        <w:r w:rsidR="00B15675">
          <w:t>o</w:t>
        </w:r>
      </w:ins>
      <w:r>
        <w:t>ption determines which mode for newly inserted tasks.</w:t>
      </w:r>
      <w:r w:rsidR="003F1A13" w:rsidRPr="003F1A13">
        <w:t xml:space="preserve"> </w:t>
      </w:r>
    </w:p>
    <w:p w:rsidR="00842073" w:rsidRDefault="00852E4F">
      <w:pPr>
        <w:pStyle w:val="FigureSource"/>
        <w:rPr>
          <w:del w:id="689" w:author="DM" w:date="2012-08-18T05:41:00Z"/>
        </w:rPr>
        <w:pPrChange w:id="690" w:author="DM" w:date="2012-08-17T21:37:00Z">
          <w:pPr>
            <w:pStyle w:val="Slug"/>
          </w:pPr>
        </w:pPrChange>
      </w:pPr>
      <w:del w:id="691" w:author="DM" w:date="2012-08-18T05:41:00Z">
        <w:r w:rsidDel="00B15675">
          <w:delText>Figure 5.8: Project Schedule in Manually scheduled mode</w:delText>
        </w:r>
        <w:r w:rsidR="00286BEC" w:rsidDel="00B15675">
          <w:delText xml:space="preserve"> </w:delText>
        </w:r>
      </w:del>
      <w:del w:id="692" w:author="DM" w:date="2012-08-17T21:43:00Z">
        <w:r w:rsidR="00286BEC" w:rsidDel="00B65D7D">
          <w:rPr>
            <w:b/>
          </w:rPr>
          <w:delText>(Source: Advisicon)</w:delText>
        </w:r>
      </w:del>
      <w:del w:id="693" w:author="DM" w:date="2012-08-18T05:41:00Z">
        <w:r w:rsidDel="00B15675">
          <w:tab/>
          <w:delText>[</w:delText>
        </w:r>
        <w:r w:rsidR="00F479AA" w:rsidDel="00B15675">
          <w:delText>05-08-</w:delText>
        </w:r>
        <w:r w:rsidDel="00B15675">
          <w:delText>projectScheduleInManuallyScheduledMode.</w:delText>
        </w:r>
        <w:r w:rsidR="004736D1" w:rsidDel="00B15675">
          <w:delText>tif</w:delText>
        </w:r>
        <w:r w:rsidDel="00B15675">
          <w:delText>]</w:delText>
        </w:r>
      </w:del>
    </w:p>
    <w:p w:rsidR="003D05BC" w:rsidRDefault="00460EC5" w:rsidP="004520EC">
      <w:pPr>
        <w:pStyle w:val="Para"/>
      </w:pPr>
      <w:r>
        <w:t xml:space="preserve">As </w:t>
      </w:r>
      <w:r w:rsidR="00852E4F">
        <w:t>Figure 5.9</w:t>
      </w:r>
      <w:r>
        <w:t xml:space="preserve"> illustrates, we </w:t>
      </w:r>
      <w:del w:id="694" w:author="DM" w:date="2012-08-18T05:41:00Z">
        <w:r w:rsidDel="005E307F">
          <w:delText xml:space="preserve">can </w:delText>
        </w:r>
      </w:del>
      <w:r>
        <w:t xml:space="preserve">actually </w:t>
      </w:r>
      <w:ins w:id="695" w:author="DM" w:date="2012-08-18T05:41:00Z">
        <w:r w:rsidR="005E307F">
          <w:t xml:space="preserve">can </w:t>
        </w:r>
      </w:ins>
      <w:r>
        <w:t>improve on our estimated completion date for the project</w:t>
      </w:r>
      <w:del w:id="696" w:author="DM" w:date="2012-08-18T05:42:00Z">
        <w:r w:rsidDel="005E307F">
          <w:delText>,</w:delText>
        </w:r>
      </w:del>
      <w:r>
        <w:t xml:space="preserve"> by creating an activity network and switching to Auto Scheduled task mod</w:t>
      </w:r>
      <w:r w:rsidR="00DD18F5">
        <w:t>e</w:t>
      </w:r>
      <w:r>
        <w:t xml:space="preserve"> (</w:t>
      </w:r>
      <w:r w:rsidR="00245784">
        <w:t xml:space="preserve">a </w:t>
      </w:r>
      <w:ins w:id="697" w:author="DM" w:date="2012-08-18T05:42:00Z">
        <w:r w:rsidR="005E307F">
          <w:t>three-</w:t>
        </w:r>
      </w:ins>
      <w:del w:id="698" w:author="DM" w:date="2012-08-18T05:42:00Z">
        <w:r w:rsidR="00DD18F5" w:rsidDel="005E307F">
          <w:delText>3</w:delText>
        </w:r>
        <w:r w:rsidR="00245784" w:rsidDel="005E307F">
          <w:delText xml:space="preserve"> </w:delText>
        </w:r>
      </w:del>
      <w:r w:rsidR="00245784">
        <w:t xml:space="preserve">day improvement on </w:t>
      </w:r>
      <w:r w:rsidR="00BB2DFE">
        <w:t>the</w:t>
      </w:r>
      <w:r w:rsidR="00245784">
        <w:t xml:space="preserve"> </w:t>
      </w:r>
      <w:r w:rsidR="00DD18F5">
        <w:t>manual</w:t>
      </w:r>
      <w:r w:rsidR="00245784">
        <w:t xml:space="preserve"> </w:t>
      </w:r>
      <w:r w:rsidR="00DD18F5">
        <w:t>schedule Finish date</w:t>
      </w:r>
      <w:r w:rsidR="00245784">
        <w:t>).</w:t>
      </w:r>
    </w:p>
    <w:p w:rsidR="00852E4F" w:rsidRDefault="00852E4F" w:rsidP="00FB62C4">
      <w:pPr>
        <w:pStyle w:val="Slug"/>
        <w:rPr>
          <w:ins w:id="699" w:author="DM" w:date="2012-08-17T21:37:00Z"/>
        </w:rPr>
      </w:pPr>
      <w:r>
        <w:t>Figure 5.9</w:t>
      </w:r>
      <w:del w:id="700" w:author="DM" w:date="2012-08-18T05:42:00Z">
        <w:r w:rsidDel="005E307F">
          <w:delText>:</w:delText>
        </w:r>
      </w:del>
      <w:r>
        <w:t xml:space="preserve"> Project Schedule in Auto Scheduled </w:t>
      </w:r>
      <w:ins w:id="701" w:author="DM" w:date="2012-08-18T05:42:00Z">
        <w:r w:rsidR="005E307F">
          <w:t>M</w:t>
        </w:r>
      </w:ins>
      <w:del w:id="702" w:author="DM" w:date="2012-08-18T05:42:00Z">
        <w:r w:rsidDel="005E307F">
          <w:delText>m</w:delText>
        </w:r>
      </w:del>
      <w:r>
        <w:t>ode</w:t>
      </w:r>
      <w:r w:rsidR="00C639D2">
        <w:t xml:space="preserve"> </w:t>
      </w:r>
      <w:del w:id="703" w:author="DM" w:date="2012-08-17T21:43:00Z">
        <w:r w:rsidR="00C639D2" w:rsidDel="00B65D7D">
          <w:rPr>
            <w:b w:val="0"/>
          </w:rPr>
          <w:delText>(Source: Advisicon)</w:delText>
        </w:r>
      </w:del>
      <w:ins w:id="704" w:author="DM" w:date="2012-08-17T21:43:00Z">
        <w:r w:rsidR="00B65D7D">
          <w:rPr>
            <w:b w:val="0"/>
          </w:rPr>
          <w:t xml:space="preserve"> </w:t>
        </w:r>
      </w:ins>
      <w:r>
        <w:tab/>
        <w:t>[</w:t>
      </w:r>
      <w:r w:rsidR="00CA48F1">
        <w:t>05-09-</w:t>
      </w:r>
      <w:r>
        <w:t>projectScheduleInAutoScheduledMode.</w:t>
      </w:r>
      <w:r w:rsidR="004736D1">
        <w:t>tif</w:t>
      </w:r>
      <w:r>
        <w:t>]</w:t>
      </w:r>
    </w:p>
    <w:p w:rsidR="00842073" w:rsidRDefault="004974A4">
      <w:pPr>
        <w:pStyle w:val="FigureSource"/>
        <w:pPrChange w:id="705" w:author="DM" w:date="2012-08-17T21:37:00Z">
          <w:pPr>
            <w:pStyle w:val="Slug"/>
          </w:pPr>
        </w:pPrChange>
      </w:pPr>
      <w:ins w:id="706" w:author="DM" w:date="2012-08-17T21:37:00Z">
        <w:r>
          <w:t>Source: Advisicon</w:t>
        </w:r>
      </w:ins>
    </w:p>
    <w:p w:rsidR="00237C73" w:rsidRDefault="001B68FF" w:rsidP="004520EC">
      <w:pPr>
        <w:pStyle w:val="H3"/>
      </w:pPr>
      <w:r>
        <w:t>Dynamic Schedules</w:t>
      </w:r>
    </w:p>
    <w:p w:rsidR="00237C73" w:rsidRDefault="00237C73" w:rsidP="004520EC">
      <w:pPr>
        <w:pStyle w:val="Para"/>
      </w:pPr>
      <w:r>
        <w:t xml:space="preserve">A </w:t>
      </w:r>
      <w:ins w:id="707" w:author="DM" w:date="2012-08-18T05:43:00Z">
        <w:r w:rsidR="005E307F">
          <w:t>p</w:t>
        </w:r>
      </w:ins>
      <w:del w:id="708" w:author="DM" w:date="2012-08-18T05:43:00Z">
        <w:r w:rsidDel="005E307F">
          <w:delText>P</w:delText>
        </w:r>
      </w:del>
      <w:r>
        <w:t xml:space="preserve">roject </w:t>
      </w:r>
      <w:del w:id="709" w:author="DM" w:date="2012-08-18T05:43:00Z">
        <w:r w:rsidDel="005E307F">
          <w:delText>M</w:delText>
        </w:r>
      </w:del>
      <w:ins w:id="710" w:author="DM" w:date="2012-08-18T05:43:00Z">
        <w:r w:rsidR="005E307F">
          <w:t>m</w:t>
        </w:r>
      </w:ins>
      <w:r>
        <w:t>anager is responsible for ensuring that the products of the project (</w:t>
      </w:r>
      <w:del w:id="711" w:author="DM" w:date="2012-08-17T21:45:00Z">
        <w:r w:rsidDel="00B65D7D">
          <w:delText xml:space="preserve">i.e. </w:delText>
        </w:r>
      </w:del>
      <w:ins w:id="712" w:author="DM" w:date="2012-08-17T21:45:00Z">
        <w:r w:rsidR="00B65D7D">
          <w:t xml:space="preserve">i.e., </w:t>
        </w:r>
      </w:ins>
      <w:r>
        <w:t>the deliverables) are delivered on schedule</w:t>
      </w:r>
      <w:r w:rsidR="00C40864">
        <w:t xml:space="preserve"> at a</w:t>
      </w:r>
      <w:r>
        <w:t xml:space="preserve"> proposed cost. </w:t>
      </w:r>
      <w:r w:rsidR="00C40864">
        <w:t>Given that the</w:t>
      </w:r>
      <w:r>
        <w:t xml:space="preserve"> schedule </w:t>
      </w:r>
      <w:r w:rsidR="00C40864">
        <w:t xml:space="preserve">is the </w:t>
      </w:r>
      <w:r w:rsidR="00852E4F">
        <w:t xml:space="preserve">planned use of resources </w:t>
      </w:r>
      <w:r w:rsidR="00C40864">
        <w:t xml:space="preserve">agreed </w:t>
      </w:r>
      <w:del w:id="713" w:author="DM" w:date="2012-08-18T05:43:00Z">
        <w:r w:rsidR="00C40864" w:rsidDel="005E307F">
          <w:delText>up</w:delText>
        </w:r>
      </w:del>
      <w:r w:rsidR="00C40864">
        <w:t xml:space="preserve">on </w:t>
      </w:r>
      <w:r w:rsidR="00852E4F">
        <w:t>by all the stakeholders of the project</w:t>
      </w:r>
      <w:r w:rsidR="00C40864">
        <w:t xml:space="preserve"> to complete the work, it is extremely important that </w:t>
      </w:r>
      <w:ins w:id="714" w:author="DM" w:date="2012-08-18T05:43:00Z">
        <w:r w:rsidR="005E307F">
          <w:t xml:space="preserve">it can be </w:t>
        </w:r>
      </w:ins>
      <w:del w:id="715" w:author="DM" w:date="2012-08-18T05:43:00Z">
        <w:r w:rsidR="00926B2A" w:rsidDel="005E307F">
          <w:delText xml:space="preserve">we can </w:delText>
        </w:r>
      </w:del>
      <w:r w:rsidR="00926B2A">
        <w:t>use</w:t>
      </w:r>
      <w:ins w:id="716" w:author="DM" w:date="2012-08-18T05:43:00Z">
        <w:r w:rsidR="005E307F">
          <w:t>d</w:t>
        </w:r>
      </w:ins>
      <w:del w:id="717" w:author="DM" w:date="2012-08-18T05:43:00Z">
        <w:r w:rsidR="00926B2A" w:rsidDel="005E307F">
          <w:delText xml:space="preserve"> it</w:delText>
        </w:r>
      </w:del>
      <w:r w:rsidR="00926B2A">
        <w:t xml:space="preserve"> to dynamically determine (</w:t>
      </w:r>
      <w:r w:rsidR="008E3D74">
        <w:t xml:space="preserve">i.e., </w:t>
      </w:r>
      <w:r w:rsidR="00926B2A">
        <w:t xml:space="preserve">forecast) </w:t>
      </w:r>
      <w:ins w:id="718" w:author="DM" w:date="2012-08-18T05:43:00Z">
        <w:r w:rsidR="005E307F">
          <w:t>whether</w:t>
        </w:r>
      </w:ins>
      <w:del w:id="719" w:author="DM" w:date="2012-08-18T05:43:00Z">
        <w:r w:rsidR="00926B2A" w:rsidDel="005E307F">
          <w:delText>if</w:delText>
        </w:r>
      </w:del>
      <w:r w:rsidR="00926B2A">
        <w:t xml:space="preserve"> we can complete th</w:t>
      </w:r>
      <w:r w:rsidR="009F7F4D">
        <w:t>e work according to</w:t>
      </w:r>
      <w:r w:rsidR="00926B2A">
        <w:t xml:space="preserve"> the planned dates (</w:t>
      </w:r>
      <w:r w:rsidR="008E3D74">
        <w:t xml:space="preserve">i.e., </w:t>
      </w:r>
      <w:r w:rsidR="00926B2A">
        <w:t>milestones).</w:t>
      </w:r>
    </w:p>
    <w:p w:rsidR="00926B2A" w:rsidRDefault="00E27239" w:rsidP="004520EC">
      <w:pPr>
        <w:pStyle w:val="Para"/>
      </w:pPr>
      <w:r>
        <w:t xml:space="preserve">In order </w:t>
      </w:r>
      <w:r w:rsidR="00654115">
        <w:t>to use a</w:t>
      </w:r>
      <w:r>
        <w:t xml:space="preserve"> s</w:t>
      </w:r>
      <w:r w:rsidR="00654115">
        <w:t>chedule</w:t>
      </w:r>
      <w:del w:id="720" w:author="DM" w:date="2012-08-18T05:43:00Z">
        <w:r w:rsidR="00E6067D" w:rsidDel="005E307F">
          <w:delText>,</w:delText>
        </w:r>
      </w:del>
      <w:r w:rsidR="00654115">
        <w:t xml:space="preserve"> </w:t>
      </w:r>
      <w:ins w:id="721" w:author="DM" w:date="2012-08-18T05:43:00Z">
        <w:r w:rsidR="005E307F">
          <w:t>to</w:t>
        </w:r>
      </w:ins>
      <w:del w:id="722" w:author="DM" w:date="2012-08-18T05:43:00Z">
        <w:r w:rsidR="00654115" w:rsidDel="005E307F">
          <w:delText>so that you can</w:delText>
        </w:r>
      </w:del>
      <w:r w:rsidR="00654115">
        <w:t xml:space="preserve"> </w:t>
      </w:r>
      <w:r w:rsidR="00C261BA">
        <w:t>dynamically</w:t>
      </w:r>
      <w:r>
        <w:t xml:space="preserve"> forecast</w:t>
      </w:r>
      <w:r w:rsidR="00654115">
        <w:t xml:space="preserve"> </w:t>
      </w:r>
      <w:r>
        <w:t xml:space="preserve">the future, </w:t>
      </w:r>
      <w:del w:id="723" w:author="DM" w:date="2012-08-18T05:43:00Z">
        <w:r w:rsidDel="005E307F">
          <w:delText xml:space="preserve">there are </w:delText>
        </w:r>
      </w:del>
      <w:del w:id="724" w:author="DM" w:date="2012-08-18T05:49:00Z">
        <w:r w:rsidDel="00564CD4">
          <w:delText xml:space="preserve">certain </w:delText>
        </w:r>
      </w:del>
      <w:ins w:id="725" w:author="DM" w:date="2012-08-18T05:49:00Z">
        <w:r w:rsidR="00564CD4">
          <w:t xml:space="preserve">four </w:t>
        </w:r>
      </w:ins>
      <w:r w:rsidR="00E6067D">
        <w:t>factors</w:t>
      </w:r>
      <w:r>
        <w:t xml:space="preserve"> </w:t>
      </w:r>
      <w:ins w:id="726" w:author="DM" w:date="2012-08-18T05:43:00Z">
        <w:r w:rsidR="005E307F">
          <w:t>must be</w:t>
        </w:r>
      </w:ins>
      <w:del w:id="727" w:author="DM" w:date="2012-08-18T05:43:00Z">
        <w:r w:rsidDel="005E307F">
          <w:delText>that we need to</w:delText>
        </w:r>
      </w:del>
      <w:r>
        <w:t xml:space="preserve"> take</w:t>
      </w:r>
      <w:ins w:id="728" w:author="DM" w:date="2012-08-18T05:43:00Z">
        <w:r w:rsidR="005E307F">
          <w:t>n</w:t>
        </w:r>
      </w:ins>
      <w:r>
        <w:t xml:space="preserve"> into consideration:</w:t>
      </w:r>
    </w:p>
    <w:p w:rsidR="00165021" w:rsidRDefault="00165021" w:rsidP="004520EC">
      <w:pPr>
        <w:pStyle w:val="ListNumbered"/>
        <w:rPr>
          <w:ins w:id="729" w:author="Tim Runcie" w:date="2012-09-14T11:28:00Z"/>
        </w:rPr>
      </w:pPr>
      <w:r>
        <w:t>1.</w:t>
      </w:r>
      <w:r>
        <w:tab/>
      </w:r>
      <w:r w:rsidR="00E27239">
        <w:t xml:space="preserve">All tasks must be connected into a “network” of activities. </w:t>
      </w:r>
      <w:r w:rsidR="00DD76F9">
        <w:t>This allows Project to dynamically calculate end dates for activities and key milestones.</w:t>
      </w:r>
    </w:p>
    <w:p w:rsidR="004D09B0" w:rsidRDefault="004D09B0" w:rsidP="004D09B0">
      <w:pPr>
        <w:pStyle w:val="ListPara"/>
        <w:rPr>
          <w:ins w:id="730" w:author="Tim Runcie" w:date="2012-09-14T11:28:00Z"/>
        </w:rPr>
      </w:pPr>
      <w:ins w:id="731" w:author="Tim Runcie" w:date="2012-09-14T11:28:00Z">
        <w:r>
          <w:t>This next diagram</w:t>
        </w:r>
      </w:ins>
      <w:ins w:id="732" w:author="Tim Runcie" w:date="2012-09-14T11:29:00Z">
        <w:r>
          <w:t xml:space="preserve"> illustrates the relationships between tasks and milestones.  It is the best view for understanding the interconnected relationship and dynamic impacts of predecessor tasks on successor (</w:t>
        </w:r>
        <w:proofErr w:type="spellStart"/>
        <w:r>
          <w:t>dependant</w:t>
        </w:r>
        <w:proofErr w:type="spellEnd"/>
        <w:r>
          <w:t>) activities.</w:t>
        </w:r>
      </w:ins>
    </w:p>
    <w:p w:rsidR="004D09B0" w:rsidRDefault="004D09B0" w:rsidP="004520EC">
      <w:pPr>
        <w:pStyle w:val="ListNumbered"/>
      </w:pPr>
    </w:p>
    <w:p w:rsidR="00165021" w:rsidRPr="005E307F" w:rsidRDefault="00165021" w:rsidP="002E09C3">
      <w:pPr>
        <w:pStyle w:val="Slug"/>
        <w:rPr>
          <w:ins w:id="733" w:author="DM" w:date="2012-08-17T21:37:00Z"/>
          <w:rStyle w:val="QueryInline"/>
          <w:rPrChange w:id="734" w:author="DM" w:date="2012-08-18T05:44:00Z">
            <w:rPr>
              <w:ins w:id="735" w:author="DM" w:date="2012-08-17T21:37:00Z"/>
            </w:rPr>
          </w:rPrChange>
        </w:rPr>
      </w:pPr>
      <w:r>
        <w:t>Figure 5.10</w:t>
      </w:r>
      <w:del w:id="736" w:author="DM" w:date="2012-08-18T05:44:00Z">
        <w:r w:rsidDel="005E307F">
          <w:delText>:</w:delText>
        </w:r>
      </w:del>
      <w:r>
        <w:t xml:space="preserve"> </w:t>
      </w:r>
      <w:r w:rsidR="008121E8">
        <w:t>Project Network Diagram</w:t>
      </w:r>
      <w:r w:rsidR="007B3CD0">
        <w:t xml:space="preserve"> </w:t>
      </w:r>
      <w:del w:id="737" w:author="DM" w:date="2012-08-17T21:43:00Z">
        <w:r w:rsidR="007B3CD0" w:rsidDel="00B65D7D">
          <w:rPr>
            <w:b w:val="0"/>
          </w:rPr>
          <w:delText>(Source: Advisicon)</w:delText>
        </w:r>
      </w:del>
      <w:ins w:id="738" w:author="DM" w:date="2012-08-17T21:43:00Z">
        <w:r w:rsidR="00B65D7D">
          <w:rPr>
            <w:b w:val="0"/>
          </w:rPr>
          <w:t xml:space="preserve"> </w:t>
        </w:r>
      </w:ins>
      <w:r>
        <w:tab/>
        <w:t>[</w:t>
      </w:r>
      <w:r w:rsidR="00AD5EE4">
        <w:t>05-10-</w:t>
      </w:r>
      <w:r>
        <w:t>activitiesAndKeyMilestones.</w:t>
      </w:r>
      <w:r w:rsidR="00E50BE5">
        <w:t>tif</w:t>
      </w:r>
      <w:r>
        <w:t>]</w:t>
      </w:r>
      <w:ins w:id="739" w:author="DM" w:date="2012-08-18T05:45:00Z">
        <w:r w:rsidR="005E307F">
          <w:t xml:space="preserve"> </w:t>
        </w:r>
      </w:ins>
      <w:commentRangeStart w:id="740"/>
      <w:commentRangeStart w:id="741"/>
      <w:ins w:id="742" w:author="DM" w:date="2012-08-18T05:44:00Z">
        <w:r w:rsidR="005E307F">
          <w:rPr>
            <w:rStyle w:val="QueryInline"/>
          </w:rPr>
          <w:t>[AU: insert text ref. to figure]</w:t>
        </w:r>
      </w:ins>
      <w:commentRangeEnd w:id="740"/>
      <w:r w:rsidR="00777DA0">
        <w:rPr>
          <w:rStyle w:val="CommentReference"/>
          <w:rFonts w:asciiTheme="minorHAnsi" w:eastAsiaTheme="minorHAnsi" w:hAnsiTheme="minorHAnsi" w:cstheme="minorBidi"/>
          <w:b w:val="0"/>
        </w:rPr>
        <w:commentReference w:id="740"/>
      </w:r>
      <w:commentRangeEnd w:id="741"/>
      <w:r w:rsidR="004D09B0">
        <w:rPr>
          <w:rStyle w:val="CommentReference"/>
          <w:rFonts w:asciiTheme="minorHAnsi" w:eastAsiaTheme="minorHAnsi" w:hAnsiTheme="minorHAnsi" w:cstheme="minorBidi"/>
          <w:b w:val="0"/>
        </w:rPr>
        <w:commentReference w:id="741"/>
      </w:r>
    </w:p>
    <w:p w:rsidR="00842073" w:rsidRDefault="004974A4">
      <w:pPr>
        <w:pStyle w:val="FigureSource"/>
        <w:pPrChange w:id="743" w:author="DM" w:date="2012-08-17T21:37:00Z">
          <w:pPr>
            <w:pStyle w:val="Slug"/>
          </w:pPr>
        </w:pPrChange>
      </w:pPr>
      <w:ins w:id="744" w:author="DM" w:date="2012-08-17T21:37:00Z">
        <w:r>
          <w:t>Source: Advisicon</w:t>
        </w:r>
      </w:ins>
    </w:p>
    <w:p w:rsidR="00E27239" w:rsidRDefault="00FE1E27" w:rsidP="002E09C3">
      <w:pPr>
        <w:pStyle w:val="ListPara"/>
      </w:pPr>
      <w:r>
        <w:t>Only tasks that start at the beginning of the project</w:t>
      </w:r>
      <w:del w:id="745" w:author="DM" w:date="2012-08-18T05:44:00Z">
        <w:r w:rsidDel="005E307F">
          <w:delText>,</w:delText>
        </w:r>
      </w:del>
      <w:r>
        <w:t xml:space="preserve"> or finish at the end</w:t>
      </w:r>
      <w:del w:id="746" w:author="DM" w:date="2012-08-18T05:44:00Z">
        <w:r w:rsidR="0001338C" w:rsidDel="005E307F">
          <w:delText>,</w:delText>
        </w:r>
      </w:del>
      <w:r>
        <w:t xml:space="preserve"> can have open </w:t>
      </w:r>
      <w:r w:rsidR="00E6067D">
        <w:t xml:space="preserve">ends. This provides the </w:t>
      </w:r>
      <w:r w:rsidR="00C261BA">
        <w:t>scheduling</w:t>
      </w:r>
      <w:r>
        <w:t xml:space="preserve"> </w:t>
      </w:r>
      <w:r w:rsidR="00E6067D">
        <w:t xml:space="preserve">software in Project </w:t>
      </w:r>
      <w:r>
        <w:t xml:space="preserve">with the ability to calculate </w:t>
      </w:r>
      <w:del w:id="747" w:author="DM" w:date="2012-08-18T05:44:00Z">
        <w:r w:rsidR="00E6067D" w:rsidDel="005E307F">
          <w:delText>S</w:delText>
        </w:r>
      </w:del>
      <w:ins w:id="748" w:author="DM" w:date="2012-08-18T05:44:00Z">
        <w:r w:rsidR="005E307F">
          <w:t>s</w:t>
        </w:r>
      </w:ins>
      <w:r w:rsidR="00E6067D">
        <w:t xml:space="preserve">tart and </w:t>
      </w:r>
      <w:del w:id="749" w:author="DM" w:date="2012-08-18T05:44:00Z">
        <w:r w:rsidR="00E6067D" w:rsidDel="005E307F">
          <w:delText>F</w:delText>
        </w:r>
      </w:del>
      <w:ins w:id="750" w:author="DM" w:date="2012-08-18T05:44:00Z">
        <w:r w:rsidR="005E307F">
          <w:t>f</w:t>
        </w:r>
      </w:ins>
      <w:r w:rsidR="00E6067D">
        <w:t xml:space="preserve">inish </w:t>
      </w:r>
      <w:r>
        <w:t>dates for each of the tasks and mil</w:t>
      </w:r>
      <w:r w:rsidR="00E6067D">
        <w:t>estones within the schedule</w:t>
      </w:r>
      <w:r>
        <w:t>.</w:t>
      </w:r>
    </w:p>
    <w:p w:rsidR="00681067" w:rsidRDefault="00681067" w:rsidP="004520EC">
      <w:pPr>
        <w:pStyle w:val="ListNumbered"/>
      </w:pPr>
      <w:r>
        <w:t>2.</w:t>
      </w:r>
      <w:r>
        <w:tab/>
      </w:r>
      <w:del w:id="751" w:author="DM" w:date="2012-08-18T05:44:00Z">
        <w:r w:rsidR="00DD76F9" w:rsidDel="005E307F">
          <w:delText xml:space="preserve">Ensure that </w:delText>
        </w:r>
        <w:r w:rsidR="00165021" w:rsidDel="005E307F">
          <w:delText>t</w:delText>
        </w:r>
      </w:del>
      <w:ins w:id="752" w:author="DM" w:date="2012-08-18T05:44:00Z">
        <w:r w:rsidR="005E307F">
          <w:t>T</w:t>
        </w:r>
      </w:ins>
      <w:r w:rsidR="00165021">
        <w:t xml:space="preserve">here </w:t>
      </w:r>
      <w:ins w:id="753" w:author="DM" w:date="2012-08-18T05:44:00Z">
        <w:r w:rsidR="005E307F">
          <w:t>should be</w:t>
        </w:r>
      </w:ins>
      <w:del w:id="754" w:author="DM" w:date="2012-08-18T05:44:00Z">
        <w:r w:rsidR="00DD76F9" w:rsidDel="005E307F">
          <w:delText>are</w:delText>
        </w:r>
      </w:del>
      <w:r w:rsidR="00DD76F9">
        <w:t xml:space="preserve"> very few (if any) constraints in the schedule. Be careful to not set </w:t>
      </w:r>
      <w:del w:id="755" w:author="DM" w:date="2012-08-18T05:44:00Z">
        <w:r w:rsidR="00DD76F9" w:rsidDel="005E307F">
          <w:delText>S</w:delText>
        </w:r>
      </w:del>
      <w:ins w:id="756" w:author="DM" w:date="2012-08-18T05:44:00Z">
        <w:r w:rsidR="005E307F">
          <w:t>s</w:t>
        </w:r>
      </w:ins>
      <w:r w:rsidR="00DD76F9">
        <w:t xml:space="preserve">tart and </w:t>
      </w:r>
      <w:del w:id="757" w:author="DM" w:date="2012-08-18T05:44:00Z">
        <w:r w:rsidR="00DD76F9" w:rsidDel="005E307F">
          <w:delText>F</w:delText>
        </w:r>
      </w:del>
      <w:ins w:id="758" w:author="DM" w:date="2012-08-18T05:44:00Z">
        <w:r w:rsidR="005E307F">
          <w:t>f</w:t>
        </w:r>
      </w:ins>
      <w:r w:rsidR="00DD76F9">
        <w:t xml:space="preserve">inish dates for </w:t>
      </w:r>
      <w:del w:id="759" w:author="DM" w:date="2012-08-18T05:44:00Z">
        <w:r w:rsidR="00DD76F9" w:rsidDel="005E307F">
          <w:delText>A</w:delText>
        </w:r>
      </w:del>
      <w:ins w:id="760" w:author="DM" w:date="2012-08-18T05:44:00Z">
        <w:r w:rsidR="005E307F">
          <w:t>a</w:t>
        </w:r>
      </w:ins>
      <w:r w:rsidR="00DD76F9">
        <w:t>uto</w:t>
      </w:r>
      <w:ins w:id="761" w:author="DM" w:date="2012-08-18T05:44:00Z">
        <w:r w:rsidR="005E307F">
          <w:t>-</w:t>
        </w:r>
      </w:ins>
      <w:del w:id="762" w:author="DM" w:date="2012-08-18T05:45:00Z">
        <w:r w:rsidR="00DD76F9" w:rsidDel="005E307F">
          <w:delText xml:space="preserve"> S</w:delText>
        </w:r>
      </w:del>
      <w:ins w:id="763" w:author="DM" w:date="2012-08-18T05:45:00Z">
        <w:r w:rsidR="005E307F">
          <w:t>s</w:t>
        </w:r>
      </w:ins>
      <w:r w:rsidR="00DD76F9">
        <w:t xml:space="preserve">cheduled </w:t>
      </w:r>
      <w:del w:id="764" w:author="DM" w:date="2012-08-18T05:45:00Z">
        <w:r w:rsidR="00DD76F9" w:rsidDel="005E307F">
          <w:delText>T</w:delText>
        </w:r>
      </w:del>
      <w:ins w:id="765" w:author="DM" w:date="2012-08-18T05:45:00Z">
        <w:r w:rsidR="005E307F">
          <w:t>t</w:t>
        </w:r>
      </w:ins>
      <w:r w:rsidR="00DD76F9">
        <w:t>asks</w:t>
      </w:r>
      <w:ins w:id="766" w:author="Jeff Jacobson" w:date="2012-09-13T12:04:00Z">
        <w:r w:rsidR="00C35341">
          <w:t xml:space="preserve"> (see Figure 5.11)</w:t>
        </w:r>
      </w:ins>
      <w:r w:rsidR="0001338C">
        <w:t>,</w:t>
      </w:r>
      <w:r w:rsidR="00DD76F9">
        <w:t xml:space="preserve"> as this will set </w:t>
      </w:r>
      <w:r w:rsidR="00EE0E17">
        <w:t>“</w:t>
      </w:r>
      <w:r w:rsidR="00DD76F9" w:rsidRPr="002E09C3">
        <w:t>Start No Earlier</w:t>
      </w:r>
      <w:r w:rsidR="00EE0E17">
        <w:t>”</w:t>
      </w:r>
      <w:r w:rsidR="00DD76F9">
        <w:t xml:space="preserve"> and </w:t>
      </w:r>
      <w:r w:rsidR="00EE0E17">
        <w:t>“</w:t>
      </w:r>
      <w:r w:rsidR="00DD76F9" w:rsidRPr="002E09C3">
        <w:t>Finish No Earlier</w:t>
      </w:r>
      <w:r w:rsidR="00EE0E17">
        <w:t>”</w:t>
      </w:r>
      <w:r w:rsidR="00DD76F9">
        <w:t xml:space="preserve"> constraints on those tasks. </w:t>
      </w:r>
    </w:p>
    <w:p w:rsidR="00681067" w:rsidRDefault="00681067" w:rsidP="002E09C3">
      <w:pPr>
        <w:pStyle w:val="Slug"/>
        <w:rPr>
          <w:ins w:id="767" w:author="DM" w:date="2012-08-17T21:38:00Z"/>
        </w:rPr>
      </w:pPr>
      <w:r>
        <w:t>Figure 5.11</w:t>
      </w:r>
      <w:del w:id="768" w:author="DM" w:date="2012-08-18T05:45:00Z">
        <w:r w:rsidDel="005E307F">
          <w:delText>:</w:delText>
        </w:r>
      </w:del>
      <w:r>
        <w:t xml:space="preserve"> </w:t>
      </w:r>
      <w:r w:rsidR="008121E8">
        <w:t>Project Finish-No-Earlier-Than Constraint</w:t>
      </w:r>
      <w:r w:rsidR="001E2DB0">
        <w:t xml:space="preserve"> </w:t>
      </w:r>
      <w:del w:id="769" w:author="DM" w:date="2012-08-17T21:43:00Z">
        <w:r w:rsidR="001E2DB0" w:rsidDel="00B65D7D">
          <w:rPr>
            <w:b w:val="0"/>
          </w:rPr>
          <w:delText>(Source: Advisicon)</w:delText>
        </w:r>
      </w:del>
      <w:ins w:id="770" w:author="DM" w:date="2012-08-17T21:43:00Z">
        <w:r w:rsidR="00B65D7D">
          <w:rPr>
            <w:b w:val="0"/>
          </w:rPr>
          <w:t xml:space="preserve"> </w:t>
        </w:r>
      </w:ins>
      <w:r>
        <w:tab/>
        <w:t>[</w:t>
      </w:r>
      <w:r w:rsidR="00EC0D60">
        <w:t>05-11-</w:t>
      </w:r>
      <w:r>
        <w:t>finishNoEarlierAutoScheduledTask.</w:t>
      </w:r>
      <w:r w:rsidR="004736D1">
        <w:t>tif</w:t>
      </w:r>
      <w:r>
        <w:t>]</w:t>
      </w:r>
      <w:ins w:id="771" w:author="DM" w:date="2012-08-18T05:45:00Z">
        <w:r w:rsidR="005E307F" w:rsidRPr="005E307F">
          <w:rPr>
            <w:rStyle w:val="QueryInline"/>
          </w:rPr>
          <w:t xml:space="preserve"> </w:t>
        </w:r>
        <w:del w:id="772" w:author="Jeff Jacobson" w:date="2012-09-13T12:04:00Z">
          <w:r w:rsidR="005E307F" w:rsidDel="00C35341">
            <w:rPr>
              <w:rStyle w:val="QueryInline"/>
            </w:rPr>
            <w:delText>[AU: insert text ref. to figure]</w:delText>
          </w:r>
        </w:del>
      </w:ins>
    </w:p>
    <w:p w:rsidR="00842073" w:rsidRDefault="004974A4">
      <w:pPr>
        <w:pStyle w:val="FigureSource"/>
        <w:pPrChange w:id="773" w:author="DM" w:date="2012-08-17T21:38:00Z">
          <w:pPr>
            <w:pStyle w:val="Slug"/>
          </w:pPr>
        </w:pPrChange>
      </w:pPr>
      <w:ins w:id="774" w:author="DM" w:date="2012-08-17T21:38:00Z">
        <w:r>
          <w:t>Source: Advisicon</w:t>
        </w:r>
      </w:ins>
    </w:p>
    <w:p w:rsidR="00681067" w:rsidRDefault="008B77D1" w:rsidP="002E09C3">
      <w:pPr>
        <w:pStyle w:val="ListPara"/>
      </w:pPr>
      <w:r>
        <w:t>To</w:t>
      </w:r>
      <w:r w:rsidRPr="008B77D1">
        <w:t xml:space="preserve"> </w:t>
      </w:r>
      <w:r>
        <w:t xml:space="preserve">clear a constraint, simply select the Start or Finish date field and press the </w:t>
      </w:r>
      <w:del w:id="775" w:author="DM" w:date="2012-08-18T05:46:00Z">
        <w:r w:rsidR="00EE0E17" w:rsidDel="00376FA3">
          <w:delText>“</w:delText>
        </w:r>
      </w:del>
      <w:r w:rsidRPr="002E09C3">
        <w:t>Delete</w:t>
      </w:r>
      <w:del w:id="776" w:author="DM" w:date="2012-08-18T05:46:00Z">
        <w:r w:rsidR="00EE0E17" w:rsidDel="00376FA3">
          <w:delText>”</w:delText>
        </w:r>
      </w:del>
      <w:r>
        <w:t xml:space="preserve"> key</w:t>
      </w:r>
      <w:ins w:id="777" w:author="DM" w:date="2012-08-18T05:45:00Z">
        <w:r w:rsidR="005E307F">
          <w:t>, as shown in Figure 5.12</w:t>
        </w:r>
      </w:ins>
      <w:r>
        <w:t>.</w:t>
      </w:r>
    </w:p>
    <w:p w:rsidR="00090F33" w:rsidRDefault="00090F33" w:rsidP="002E09C3">
      <w:pPr>
        <w:pStyle w:val="Slug"/>
        <w:rPr>
          <w:ins w:id="778" w:author="DM" w:date="2012-08-17T21:38:00Z"/>
        </w:rPr>
      </w:pPr>
      <w:r>
        <w:t xml:space="preserve">Figure 5.12: </w:t>
      </w:r>
      <w:r w:rsidR="007D56A1">
        <w:t>How to Delete a Constraint in Project</w:t>
      </w:r>
      <w:r w:rsidR="007A3E26">
        <w:t xml:space="preserve"> </w:t>
      </w:r>
      <w:del w:id="779" w:author="DM" w:date="2012-08-17T21:43:00Z">
        <w:r w:rsidR="007A3E26" w:rsidDel="00B65D7D">
          <w:rPr>
            <w:b w:val="0"/>
          </w:rPr>
          <w:delText>(Source: Advisicon)</w:delText>
        </w:r>
      </w:del>
      <w:ins w:id="780" w:author="DM" w:date="2012-08-17T21:43:00Z">
        <w:r w:rsidR="00B65D7D">
          <w:rPr>
            <w:b w:val="0"/>
          </w:rPr>
          <w:t xml:space="preserve"> </w:t>
        </w:r>
      </w:ins>
      <w:r>
        <w:tab/>
        <w:t>[</w:t>
      </w:r>
      <w:r w:rsidR="00DE09BC">
        <w:t>05-12-</w:t>
      </w:r>
      <w:r w:rsidRPr="00090F33">
        <w:t>deletedConstraintOnAutoScheduledTask</w:t>
      </w:r>
      <w:r>
        <w:t>.</w:t>
      </w:r>
      <w:r w:rsidR="004736D1">
        <w:t>tif</w:t>
      </w:r>
      <w:r>
        <w:t>]</w:t>
      </w:r>
    </w:p>
    <w:p w:rsidR="00842073" w:rsidRDefault="004974A4">
      <w:pPr>
        <w:pStyle w:val="FigureSource"/>
        <w:pPrChange w:id="781" w:author="DM" w:date="2012-08-17T21:38:00Z">
          <w:pPr>
            <w:pStyle w:val="Slug"/>
          </w:pPr>
        </w:pPrChange>
      </w:pPr>
      <w:ins w:id="782" w:author="DM" w:date="2012-08-17T21:38:00Z">
        <w:r>
          <w:t>Source: Advisicon</w:t>
        </w:r>
      </w:ins>
    </w:p>
    <w:p w:rsidR="00E27239" w:rsidRDefault="00F25918" w:rsidP="002E09C3">
      <w:pPr>
        <w:pStyle w:val="ListPara"/>
      </w:pPr>
      <w:r>
        <w:t>Const</w:t>
      </w:r>
      <w:r w:rsidR="000157BB">
        <w:t>r</w:t>
      </w:r>
      <w:r>
        <w:t xml:space="preserve">aints make it </w:t>
      </w:r>
      <w:r w:rsidR="008B77D1">
        <w:t xml:space="preserve">difficult for the Project scheduling engine to </w:t>
      </w:r>
      <w:r w:rsidR="00806DFA">
        <w:t xml:space="preserve">perform </w:t>
      </w:r>
      <w:r w:rsidR="008B77D1">
        <w:t xml:space="preserve">its job </w:t>
      </w:r>
      <w:r w:rsidR="000A6A56">
        <w:t>because</w:t>
      </w:r>
      <w:r>
        <w:t xml:space="preserve"> they</w:t>
      </w:r>
      <w:r w:rsidR="008B77D1">
        <w:t xml:space="preserve"> </w:t>
      </w:r>
      <w:r w:rsidR="00EE0E17">
        <w:t>“</w:t>
      </w:r>
      <w:r w:rsidR="008B77D1" w:rsidRPr="002E09C3">
        <w:t>constrain</w:t>
      </w:r>
      <w:r w:rsidR="00EE0E17">
        <w:t>”</w:t>
      </w:r>
      <w:r w:rsidR="008B77D1">
        <w:t xml:space="preserve"> the date</w:t>
      </w:r>
      <w:r w:rsidR="00806DFA">
        <w:t>s</w:t>
      </w:r>
      <w:r w:rsidR="008B77D1">
        <w:t xml:space="preserve"> and the schedule.</w:t>
      </w:r>
    </w:p>
    <w:p w:rsidR="00037114" w:rsidRDefault="000A6A56" w:rsidP="004520EC">
      <w:pPr>
        <w:pStyle w:val="ListNumbered"/>
      </w:pPr>
      <w:r>
        <w:t>4.</w:t>
      </w:r>
      <w:r>
        <w:tab/>
      </w:r>
      <w:r w:rsidR="006F79AE">
        <w:t xml:space="preserve">Utilize a </w:t>
      </w:r>
      <w:del w:id="783" w:author="DM" w:date="2012-08-18T05:46:00Z">
        <w:r w:rsidR="007601BD" w:rsidDel="00376FA3">
          <w:delText>D</w:delText>
        </w:r>
      </w:del>
      <w:ins w:id="784" w:author="DM" w:date="2012-08-18T05:46:00Z">
        <w:r w:rsidR="00376FA3">
          <w:t>d</w:t>
        </w:r>
      </w:ins>
      <w:r w:rsidR="006F79AE">
        <w:t>eliverable</w:t>
      </w:r>
      <w:ins w:id="785" w:author="DM" w:date="2012-08-18T05:46:00Z">
        <w:r w:rsidR="00376FA3">
          <w:t>-</w:t>
        </w:r>
      </w:ins>
      <w:del w:id="786" w:author="DM" w:date="2012-08-18T05:46:00Z">
        <w:r w:rsidR="006F79AE" w:rsidDel="00376FA3">
          <w:delText xml:space="preserve"> </w:delText>
        </w:r>
      </w:del>
      <w:r w:rsidR="006F79AE">
        <w:t>base</w:t>
      </w:r>
      <w:r w:rsidR="007601BD">
        <w:t>d</w:t>
      </w:r>
      <w:r w:rsidR="006F79AE">
        <w:t xml:space="preserve"> structure </w:t>
      </w:r>
      <w:del w:id="787" w:author="DM" w:date="2012-08-18T05:46:00Z">
        <w:r w:rsidR="006F79AE" w:rsidDel="00376FA3">
          <w:delText>to</w:delText>
        </w:r>
      </w:del>
      <w:ins w:id="788" w:author="DM" w:date="2012-08-18T05:46:00Z">
        <w:r w:rsidR="00376FA3">
          <w:t>for</w:t>
        </w:r>
      </w:ins>
      <w:r w:rsidR="006F79AE">
        <w:t xml:space="preserve"> your schedule, </w:t>
      </w:r>
      <w:r w:rsidR="007601BD">
        <w:t xml:space="preserve">with </w:t>
      </w:r>
      <w:ins w:id="789" w:author="DM" w:date="2012-08-18T05:46:00Z">
        <w:r w:rsidR="00376FA3">
          <w:t>five to ten</w:t>
        </w:r>
      </w:ins>
      <w:del w:id="790" w:author="DM" w:date="2012-08-18T05:46:00Z">
        <w:r w:rsidR="007601BD" w:rsidDel="00376FA3">
          <w:delText xml:space="preserve">5-10 </w:delText>
        </w:r>
      </w:del>
      <w:ins w:id="791" w:author="DM" w:date="2012-08-18T05:46:00Z">
        <w:r w:rsidR="00376FA3">
          <w:t xml:space="preserve"> </w:t>
        </w:r>
      </w:ins>
      <w:r w:rsidR="007601BD">
        <w:t xml:space="preserve">key </w:t>
      </w:r>
      <w:del w:id="792" w:author="DM" w:date="2012-08-18T05:47:00Z">
        <w:r w:rsidR="007601BD" w:rsidDel="00376FA3">
          <w:delText>A</w:delText>
        </w:r>
      </w:del>
      <w:ins w:id="793" w:author="DM" w:date="2012-08-18T05:47:00Z">
        <w:r w:rsidR="00376FA3">
          <w:t>a</w:t>
        </w:r>
      </w:ins>
      <w:r w:rsidR="007601BD">
        <w:t>ctivit</w:t>
      </w:r>
      <w:r w:rsidR="00037114">
        <w:t>ies</w:t>
      </w:r>
      <w:r w:rsidR="007601BD">
        <w:t xml:space="preserve"> and a </w:t>
      </w:r>
      <w:del w:id="794" w:author="DM" w:date="2012-08-18T05:47:00Z">
        <w:r w:rsidR="007B4271" w:rsidDel="00376FA3">
          <w:delText>M</w:delText>
        </w:r>
      </w:del>
      <w:ins w:id="795" w:author="DM" w:date="2012-08-18T05:47:00Z">
        <w:r w:rsidR="00376FA3">
          <w:t>m</w:t>
        </w:r>
      </w:ins>
      <w:r w:rsidR="007B4271">
        <w:t xml:space="preserve">ilestone. Link only the </w:t>
      </w:r>
      <w:del w:id="796" w:author="DM" w:date="2012-08-18T05:47:00Z">
        <w:r w:rsidR="007B4271" w:rsidDel="00376FA3">
          <w:delText>A</w:delText>
        </w:r>
      </w:del>
      <w:ins w:id="797" w:author="DM" w:date="2012-08-18T05:47:00Z">
        <w:r w:rsidR="00376FA3">
          <w:t>a</w:t>
        </w:r>
      </w:ins>
      <w:r w:rsidR="007B4271">
        <w:t>ctivit</w:t>
      </w:r>
      <w:r w:rsidR="00037114">
        <w:t>ies</w:t>
      </w:r>
      <w:r w:rsidR="007B4271">
        <w:t xml:space="preserve"> and </w:t>
      </w:r>
      <w:r w:rsidR="00037114">
        <w:t xml:space="preserve">the </w:t>
      </w:r>
      <w:del w:id="798" w:author="DM" w:date="2012-08-18T05:47:00Z">
        <w:r w:rsidR="007B4271" w:rsidDel="00376FA3">
          <w:delText>M</w:delText>
        </w:r>
      </w:del>
      <w:ins w:id="799" w:author="DM" w:date="2012-08-18T05:47:00Z">
        <w:r w:rsidR="00376FA3">
          <w:t>m</w:t>
        </w:r>
      </w:ins>
      <w:r w:rsidR="007B4271">
        <w:t xml:space="preserve">ilestone </w:t>
      </w:r>
      <w:r w:rsidR="000A284C">
        <w:t>and avoid connecting to</w:t>
      </w:r>
      <w:r w:rsidR="007B4271">
        <w:t xml:space="preserve"> the Summary bars.</w:t>
      </w:r>
      <w:ins w:id="800" w:author="DM" w:date="2012-08-18T05:47:00Z">
        <w:r w:rsidR="00376FA3" w:rsidRPr="00376FA3">
          <w:rPr>
            <w:rStyle w:val="QueryInline"/>
          </w:rPr>
          <w:t xml:space="preserve"> </w:t>
        </w:r>
        <w:commentRangeStart w:id="801"/>
        <w:r w:rsidR="00376FA3">
          <w:rPr>
            <w:rStyle w:val="QueryInline"/>
          </w:rPr>
          <w:t>[</w:t>
        </w:r>
        <w:commentRangeStart w:id="802"/>
        <w:r w:rsidR="00376FA3">
          <w:rPr>
            <w:rStyle w:val="QueryInline"/>
          </w:rPr>
          <w:t>AU: insert text ref. to figure</w:t>
        </w:r>
      </w:ins>
      <w:commentRangeEnd w:id="802"/>
      <w:r w:rsidR="00712F80">
        <w:rPr>
          <w:rStyle w:val="CommentReference"/>
          <w:rFonts w:asciiTheme="minorHAnsi" w:eastAsiaTheme="minorHAnsi" w:hAnsiTheme="minorHAnsi" w:cstheme="minorBidi"/>
          <w:snapToGrid/>
        </w:rPr>
        <w:commentReference w:id="802"/>
      </w:r>
      <w:ins w:id="803" w:author="DM" w:date="2012-08-18T05:47:00Z">
        <w:r w:rsidR="00376FA3">
          <w:rPr>
            <w:rStyle w:val="QueryInline"/>
          </w:rPr>
          <w:t>]</w:t>
        </w:r>
      </w:ins>
      <w:commentRangeEnd w:id="801"/>
      <w:r w:rsidR="00CD233B">
        <w:rPr>
          <w:rStyle w:val="CommentReference"/>
          <w:rFonts w:asciiTheme="minorHAnsi" w:eastAsiaTheme="minorHAnsi" w:hAnsiTheme="minorHAnsi" w:cstheme="minorBidi"/>
          <w:snapToGrid/>
        </w:rPr>
        <w:commentReference w:id="801"/>
      </w:r>
    </w:p>
    <w:p w:rsidR="00503B2A" w:rsidRDefault="00503B2A" w:rsidP="00503B2A">
      <w:pPr>
        <w:pStyle w:val="ListPara"/>
        <w:rPr>
          <w:ins w:id="804" w:author="Tim Runcie" w:date="2012-09-14T11:33:00Z"/>
        </w:rPr>
      </w:pPr>
      <w:ins w:id="805" w:author="Tim Runcie" w:date="2012-09-14T11:33:00Z">
        <w:r>
          <w:t xml:space="preserve">This next picture illustrates the relationship where </w:t>
        </w:r>
        <w:r>
          <w:t xml:space="preserve">linking to a summary activity the sub tasks can start earlier based upon their links.  If the summary task had been linked </w:t>
        </w:r>
      </w:ins>
      <w:ins w:id="806" w:author="Tim Runcie" w:date="2012-09-14T11:34:00Z">
        <w:r>
          <w:t>Activity 2-1 would have had to start whenever the predecessor task to the summary task would have ended.</w:t>
        </w:r>
      </w:ins>
    </w:p>
    <w:p w:rsidR="00E27239" w:rsidRDefault="00037114" w:rsidP="002E09C3">
      <w:pPr>
        <w:pStyle w:val="Slug"/>
        <w:rPr>
          <w:ins w:id="807" w:author="DM" w:date="2012-08-17T21:38:00Z"/>
        </w:rPr>
      </w:pPr>
      <w:r>
        <w:t>Figure 5.13</w:t>
      </w:r>
      <w:del w:id="808" w:author="DM" w:date="2012-08-18T05:47:00Z">
        <w:r w:rsidDel="00376FA3">
          <w:delText>:</w:delText>
        </w:r>
      </w:del>
      <w:r>
        <w:t xml:space="preserve"> </w:t>
      </w:r>
      <w:r w:rsidR="002D5AF9">
        <w:t>Linking Tasks in Project</w:t>
      </w:r>
      <w:r w:rsidR="00C86FEF">
        <w:t xml:space="preserve"> </w:t>
      </w:r>
      <w:del w:id="809" w:author="DM" w:date="2012-08-17T21:43:00Z">
        <w:r w:rsidR="00C86FEF" w:rsidRPr="00C86FEF" w:rsidDel="00B65D7D">
          <w:rPr>
            <w:b w:val="0"/>
          </w:rPr>
          <w:delText>(</w:delText>
        </w:r>
        <w:r w:rsidR="00C86FEF" w:rsidDel="00B65D7D">
          <w:rPr>
            <w:b w:val="0"/>
          </w:rPr>
          <w:delText>Source: Advisicon</w:delText>
        </w:r>
        <w:r w:rsidR="00C86FEF" w:rsidRPr="00C86FEF" w:rsidDel="00B65D7D">
          <w:rPr>
            <w:b w:val="0"/>
          </w:rPr>
          <w:delText>)</w:delText>
        </w:r>
      </w:del>
      <w:ins w:id="810" w:author="DM" w:date="2012-08-17T21:43:00Z">
        <w:r w:rsidR="00B65D7D">
          <w:rPr>
            <w:b w:val="0"/>
          </w:rPr>
          <w:t xml:space="preserve"> </w:t>
        </w:r>
      </w:ins>
      <w:r>
        <w:tab/>
        <w:t>[</w:t>
      </w:r>
      <w:bookmarkStart w:id="811" w:name="OLE_LINK4"/>
      <w:bookmarkStart w:id="812" w:name="OLE_LINK5"/>
      <w:r w:rsidR="003606A6">
        <w:t>05-13-</w:t>
      </w:r>
      <w:r>
        <w:t>avoidConnectingToTheSummaryBars.</w:t>
      </w:r>
      <w:r w:rsidR="004736D1">
        <w:t>tif</w:t>
      </w:r>
      <w:bookmarkEnd w:id="811"/>
      <w:bookmarkEnd w:id="812"/>
      <w:r>
        <w:t>]</w:t>
      </w:r>
    </w:p>
    <w:p w:rsidR="00842073" w:rsidRDefault="004974A4">
      <w:pPr>
        <w:pStyle w:val="FigureSource"/>
        <w:pPrChange w:id="813" w:author="DM" w:date="2012-08-17T21:38:00Z">
          <w:pPr>
            <w:pStyle w:val="Slug"/>
          </w:pPr>
        </w:pPrChange>
      </w:pPr>
      <w:ins w:id="814" w:author="DM" w:date="2012-08-17T21:38:00Z">
        <w:r>
          <w:t>Source: Advisicon</w:t>
        </w:r>
      </w:ins>
    </w:p>
    <w:p w:rsidR="001C01A1" w:rsidRDefault="001C01A1" w:rsidP="004520EC">
      <w:pPr>
        <w:pStyle w:val="H3"/>
      </w:pPr>
      <w:r>
        <w:t>Microsoft Project Add-</w:t>
      </w:r>
      <w:ins w:id="815" w:author="DM" w:date="2012-08-18T05:47:00Z">
        <w:r w:rsidR="00376FA3">
          <w:t>i</w:t>
        </w:r>
      </w:ins>
      <w:del w:id="816" w:author="DM" w:date="2012-08-18T05:47:00Z">
        <w:r w:rsidDel="00376FA3">
          <w:delText>I</w:delText>
        </w:r>
      </w:del>
      <w:r>
        <w:t>ns</w:t>
      </w:r>
    </w:p>
    <w:p w:rsidR="00626A1C" w:rsidRDefault="006307E5" w:rsidP="004520EC">
      <w:pPr>
        <w:pStyle w:val="Para"/>
      </w:pPr>
      <w:r>
        <w:t xml:space="preserve">There is a </w:t>
      </w:r>
      <w:r w:rsidR="001F400D">
        <w:t>very useful</w:t>
      </w:r>
      <w:r w:rsidR="00626A1C">
        <w:t xml:space="preserve"> add-in</w:t>
      </w:r>
      <w:r>
        <w:t xml:space="preserve"> for Microsoft Project called</w:t>
      </w:r>
      <w:r w:rsidR="00C05222">
        <w:t xml:space="preserve"> </w:t>
      </w:r>
      <w:r w:rsidR="00626A1C">
        <w:t>WBS Chart Pro</w:t>
      </w:r>
      <w:r>
        <w:t xml:space="preserve">, available </w:t>
      </w:r>
      <w:r w:rsidR="00C05222">
        <w:t>from Critical Tools</w:t>
      </w:r>
      <w:r w:rsidR="00626A1C">
        <w:t>. This utility displays a</w:t>
      </w:r>
      <w:r w:rsidR="0096036E">
        <w:t xml:space="preserve"> project</w:t>
      </w:r>
      <w:r w:rsidR="00626A1C" w:rsidRPr="007F1B8B">
        <w:t xml:space="preserve"> using a tree-style diagram known as a </w:t>
      </w:r>
      <w:del w:id="817" w:author="DM" w:date="2012-08-18T05:48:00Z">
        <w:r w:rsidR="00626A1C" w:rsidRPr="007F1B8B" w:rsidDel="00376FA3">
          <w:delText>W</w:delText>
        </w:r>
      </w:del>
      <w:ins w:id="818" w:author="DM" w:date="2012-08-18T05:48:00Z">
        <w:r w:rsidR="00376FA3">
          <w:t>w</w:t>
        </w:r>
      </w:ins>
      <w:r w:rsidR="00626A1C" w:rsidRPr="007F1B8B">
        <w:t xml:space="preserve">ork </w:t>
      </w:r>
      <w:del w:id="819" w:author="DM" w:date="2012-08-18T05:48:00Z">
        <w:r w:rsidR="00626A1C" w:rsidRPr="007F1B8B" w:rsidDel="00376FA3">
          <w:delText>B</w:delText>
        </w:r>
      </w:del>
      <w:ins w:id="820" w:author="DM" w:date="2012-08-18T05:48:00Z">
        <w:r w:rsidR="00376FA3">
          <w:t>b</w:t>
        </w:r>
      </w:ins>
      <w:r w:rsidR="00626A1C" w:rsidRPr="007F1B8B">
        <w:t xml:space="preserve">reakdown </w:t>
      </w:r>
      <w:del w:id="821" w:author="DM" w:date="2012-08-18T05:48:00Z">
        <w:r w:rsidR="00626A1C" w:rsidRPr="007F1B8B" w:rsidDel="00376FA3">
          <w:delText>S</w:delText>
        </w:r>
      </w:del>
      <w:ins w:id="822" w:author="DM" w:date="2012-08-18T05:48:00Z">
        <w:r w:rsidR="00376FA3">
          <w:t>s</w:t>
        </w:r>
      </w:ins>
      <w:r w:rsidR="00626A1C" w:rsidRPr="007F1B8B">
        <w:t xml:space="preserve">tructure (WBS) </w:t>
      </w:r>
      <w:del w:id="823" w:author="DM" w:date="2012-08-18T05:48:00Z">
        <w:r w:rsidR="00626A1C" w:rsidRPr="007F1B8B" w:rsidDel="00376FA3">
          <w:delText>C</w:delText>
        </w:r>
      </w:del>
      <w:ins w:id="824" w:author="DM" w:date="2012-08-18T05:48:00Z">
        <w:r w:rsidR="00376FA3">
          <w:t>c</w:t>
        </w:r>
      </w:ins>
      <w:r w:rsidR="00626A1C" w:rsidRPr="007F1B8B">
        <w:t xml:space="preserve">hart. WBS charts display the structure of a project showing how the project is broken down </w:t>
      </w:r>
      <w:r w:rsidR="00626A1C">
        <w:t>into i</w:t>
      </w:r>
      <w:r w:rsidR="00956DCA">
        <w:t>t</w:t>
      </w:r>
      <w:r w:rsidR="00626A1C">
        <w:t>s summary and detail levels.</w:t>
      </w:r>
      <w:ins w:id="825" w:author="DM" w:date="2012-08-18T05:48:00Z">
        <w:r w:rsidR="00376FA3">
          <w:t xml:space="preserve"> </w:t>
        </w:r>
        <w:proofErr w:type="gramStart"/>
        <w:r w:rsidR="00376FA3">
          <w:t>(See Figure 5.14.)</w:t>
        </w:r>
      </w:ins>
      <w:proofErr w:type="gramEnd"/>
      <w:r w:rsidR="00626A1C">
        <w:t xml:space="preserve"> </w:t>
      </w:r>
    </w:p>
    <w:p w:rsidR="00956DCA" w:rsidRDefault="00956DCA" w:rsidP="00FB62C4">
      <w:pPr>
        <w:pStyle w:val="Slug"/>
        <w:rPr>
          <w:ins w:id="826" w:author="DM" w:date="2012-08-17T21:38:00Z"/>
        </w:rPr>
      </w:pPr>
      <w:r>
        <w:t>Figure 5.14</w:t>
      </w:r>
      <w:del w:id="827" w:author="DM" w:date="2012-08-18T05:48:00Z">
        <w:r w:rsidDel="00376FA3">
          <w:delText>:</w:delText>
        </w:r>
      </w:del>
      <w:r>
        <w:t xml:space="preserve"> Critical Tools WBS Chart Pro </w:t>
      </w:r>
      <w:del w:id="828" w:author="DM" w:date="2012-08-18T05:48:00Z">
        <w:r w:rsidDel="00376FA3">
          <w:delText>a</w:delText>
        </w:r>
      </w:del>
      <w:ins w:id="829" w:author="DM" w:date="2012-08-18T05:48:00Z">
        <w:r w:rsidR="00376FA3">
          <w:t>A</w:t>
        </w:r>
      </w:ins>
      <w:r>
        <w:t>dd-in for Project Desktop</w:t>
      </w:r>
      <w:r w:rsidR="005D5A83">
        <w:t xml:space="preserve"> </w:t>
      </w:r>
      <w:del w:id="830" w:author="DM" w:date="2012-08-17T21:43:00Z">
        <w:r w:rsidR="005D5A83" w:rsidDel="00B65D7D">
          <w:rPr>
            <w:b w:val="0"/>
          </w:rPr>
          <w:delText>(Source: Advisicon)</w:delText>
        </w:r>
      </w:del>
      <w:ins w:id="831" w:author="DM" w:date="2012-08-17T21:43:00Z">
        <w:r w:rsidR="00B65D7D">
          <w:rPr>
            <w:b w:val="0"/>
          </w:rPr>
          <w:t xml:space="preserve"> </w:t>
        </w:r>
      </w:ins>
      <w:r>
        <w:tab/>
        <w:t>[</w:t>
      </w:r>
      <w:r w:rsidR="00D80A74">
        <w:t>05-14-</w:t>
      </w:r>
      <w:r w:rsidRPr="00956DCA">
        <w:t>criticalToolsWBSChartProAddInForProjectDesktop</w:t>
      </w:r>
      <w:r>
        <w:t>.</w:t>
      </w:r>
      <w:r w:rsidR="004736D1">
        <w:t>tif</w:t>
      </w:r>
      <w:r>
        <w:t>]</w:t>
      </w:r>
    </w:p>
    <w:p w:rsidR="00842073" w:rsidRDefault="004974A4">
      <w:pPr>
        <w:pStyle w:val="FigureSource"/>
        <w:pPrChange w:id="832" w:author="DM" w:date="2012-08-17T21:38:00Z">
          <w:pPr>
            <w:pStyle w:val="Slug"/>
          </w:pPr>
        </w:pPrChange>
      </w:pPr>
      <w:ins w:id="833" w:author="DM" w:date="2012-08-17T21:38:00Z">
        <w:r>
          <w:t>Source: Advisicon</w:t>
        </w:r>
      </w:ins>
    </w:p>
    <w:p w:rsidR="0077748F" w:rsidRDefault="00D7206E" w:rsidP="004520EC">
      <w:pPr>
        <w:pStyle w:val="Para"/>
      </w:pPr>
      <w:r w:rsidRPr="00D7206E">
        <w:t xml:space="preserve">Using a WBS chart is </w:t>
      </w:r>
      <w:r>
        <w:t>an alternate</w:t>
      </w:r>
      <w:r w:rsidRPr="00D7206E">
        <w:t xml:space="preserve"> approach to pl</w:t>
      </w:r>
      <w:r>
        <w:t>anning and displaying a project than the more traditional Gantt view shown earlier.</w:t>
      </w:r>
    </w:p>
    <w:p w:rsidR="00C245A5" w:rsidRDefault="0077748F" w:rsidP="004520EC">
      <w:pPr>
        <w:pStyle w:val="Para"/>
      </w:pPr>
      <w:r>
        <w:t>Critical Tools also offer</w:t>
      </w:r>
      <w:r w:rsidR="006307E5">
        <w:t>s</w:t>
      </w:r>
      <w:r>
        <w:t xml:space="preserve"> a</w:t>
      </w:r>
      <w:r w:rsidR="00C70311">
        <w:t>n add-in called</w:t>
      </w:r>
      <w:r>
        <w:t xml:space="preserve"> </w:t>
      </w:r>
      <w:r w:rsidRPr="0077748F">
        <w:t xml:space="preserve">PERT Chart EXPERT </w:t>
      </w:r>
      <w:r>
        <w:t xml:space="preserve">for </w:t>
      </w:r>
      <w:r w:rsidR="001F400D">
        <w:t xml:space="preserve">Project, </w:t>
      </w:r>
      <w:r w:rsidR="001F400D" w:rsidRPr="0077748F">
        <w:t>which</w:t>
      </w:r>
      <w:r w:rsidRPr="0077748F">
        <w:t xml:space="preserve"> is used to create PERT charts (also known as </w:t>
      </w:r>
      <w:ins w:id="834" w:author="DM" w:date="2012-08-18T05:49:00Z">
        <w:r w:rsidR="00564CD4">
          <w:t>n</w:t>
        </w:r>
      </w:ins>
      <w:del w:id="835" w:author="DM" w:date="2012-08-18T05:49:00Z">
        <w:r w:rsidRPr="0077748F" w:rsidDel="00564CD4">
          <w:delText>N</w:delText>
        </w:r>
      </w:del>
      <w:r w:rsidRPr="0077748F">
        <w:t xml:space="preserve">etwork </w:t>
      </w:r>
      <w:del w:id="836" w:author="DM" w:date="2012-08-18T05:49:00Z">
        <w:r w:rsidRPr="0077748F" w:rsidDel="00564CD4">
          <w:delText>C</w:delText>
        </w:r>
      </w:del>
      <w:ins w:id="837" w:author="DM" w:date="2012-08-18T05:49:00Z">
        <w:r w:rsidR="00564CD4">
          <w:t>c</w:t>
        </w:r>
      </w:ins>
      <w:r w:rsidRPr="0077748F">
        <w:t xml:space="preserve">harts, </w:t>
      </w:r>
      <w:del w:id="838" w:author="DM" w:date="2012-08-18T05:49:00Z">
        <w:r w:rsidRPr="0077748F" w:rsidDel="00564CD4">
          <w:delText>P</w:delText>
        </w:r>
      </w:del>
      <w:ins w:id="839" w:author="DM" w:date="2012-08-18T05:49:00Z">
        <w:r w:rsidR="00564CD4">
          <w:t>p</w:t>
        </w:r>
      </w:ins>
      <w:r w:rsidRPr="0077748F">
        <w:t xml:space="preserve">recedence </w:t>
      </w:r>
      <w:del w:id="840" w:author="DM" w:date="2012-08-18T05:49:00Z">
        <w:r w:rsidRPr="0077748F" w:rsidDel="00564CD4">
          <w:delText>D</w:delText>
        </w:r>
      </w:del>
      <w:ins w:id="841" w:author="DM" w:date="2012-08-18T05:49:00Z">
        <w:r w:rsidR="00564CD4">
          <w:t>d</w:t>
        </w:r>
      </w:ins>
      <w:r w:rsidRPr="0077748F">
        <w:t>iagrams</w:t>
      </w:r>
      <w:ins w:id="842" w:author="DM" w:date="2012-08-18T05:49:00Z">
        <w:r w:rsidR="00564CD4">
          <w:t>,</w:t>
        </w:r>
      </w:ins>
      <w:r w:rsidRPr="0077748F">
        <w:t xml:space="preserve"> and </w:t>
      </w:r>
      <w:ins w:id="843" w:author="DM" w:date="2012-08-18T05:49:00Z">
        <w:r w:rsidR="00564CD4">
          <w:t>l</w:t>
        </w:r>
      </w:ins>
      <w:del w:id="844" w:author="DM" w:date="2012-08-18T05:49:00Z">
        <w:r w:rsidRPr="0077748F" w:rsidDel="00564CD4">
          <w:delText>L</w:delText>
        </w:r>
      </w:del>
      <w:r w:rsidRPr="0077748F">
        <w:t xml:space="preserve">ogic </w:t>
      </w:r>
      <w:del w:id="845" w:author="DM" w:date="2012-08-18T05:49:00Z">
        <w:r w:rsidRPr="0077748F" w:rsidDel="00564CD4">
          <w:delText>D</w:delText>
        </w:r>
      </w:del>
      <w:ins w:id="846" w:author="DM" w:date="2012-08-18T05:49:00Z">
        <w:r w:rsidR="00564CD4">
          <w:t>d</w:t>
        </w:r>
      </w:ins>
      <w:r w:rsidRPr="0077748F">
        <w:t>iagrams). A PERT chart displays the tasks in a project along with the dependencies between these tasks.</w:t>
      </w:r>
      <w:ins w:id="847" w:author="DM" w:date="2012-08-18T05:49:00Z">
        <w:r w:rsidR="00564CD4" w:rsidRPr="00564CD4">
          <w:t xml:space="preserve"> </w:t>
        </w:r>
        <w:proofErr w:type="gramStart"/>
        <w:r w:rsidR="00564CD4">
          <w:t>(See Figure 5.15.)</w:t>
        </w:r>
      </w:ins>
      <w:proofErr w:type="gramEnd"/>
    </w:p>
    <w:p w:rsidR="00F635D0" w:rsidRDefault="009F1A85" w:rsidP="00FB62C4">
      <w:pPr>
        <w:pStyle w:val="Slug"/>
        <w:rPr>
          <w:ins w:id="848" w:author="DM" w:date="2012-08-17T21:38:00Z"/>
        </w:rPr>
      </w:pPr>
      <w:r>
        <w:t>Figure 5.15</w:t>
      </w:r>
      <w:del w:id="849" w:author="DM" w:date="2012-08-18T05:49:00Z">
        <w:r w:rsidDel="00564CD4">
          <w:delText>:</w:delText>
        </w:r>
      </w:del>
      <w:r>
        <w:t xml:space="preserve"> Critical Tools PERT Chart Expert </w:t>
      </w:r>
      <w:ins w:id="850" w:author="DM" w:date="2012-08-21T05:14:00Z">
        <w:r w:rsidR="00372392">
          <w:t>A</w:t>
        </w:r>
      </w:ins>
      <w:del w:id="851" w:author="DM" w:date="2012-08-21T05:14:00Z">
        <w:r w:rsidDel="00372392">
          <w:delText>a</w:delText>
        </w:r>
      </w:del>
      <w:r>
        <w:t>dd-in for Project Desktop</w:t>
      </w:r>
      <w:r w:rsidR="00AF460E">
        <w:t xml:space="preserve"> </w:t>
      </w:r>
      <w:del w:id="852" w:author="DM" w:date="2012-08-17T21:43:00Z">
        <w:r w:rsidR="00AF460E" w:rsidDel="00B65D7D">
          <w:rPr>
            <w:b w:val="0"/>
          </w:rPr>
          <w:delText>(Source: Advisicon)</w:delText>
        </w:r>
      </w:del>
      <w:ins w:id="853" w:author="DM" w:date="2012-08-17T21:43:00Z">
        <w:r w:rsidR="00B65D7D">
          <w:rPr>
            <w:b w:val="0"/>
          </w:rPr>
          <w:t xml:space="preserve"> </w:t>
        </w:r>
      </w:ins>
      <w:r>
        <w:tab/>
        <w:t>[</w:t>
      </w:r>
      <w:r w:rsidR="0010296F">
        <w:t>05-15-</w:t>
      </w:r>
      <w:r w:rsidRPr="009F1A85">
        <w:t>criticalToolsPERTChartEXPERTAddInForProjectDesktop</w:t>
      </w:r>
      <w:r>
        <w:t>.</w:t>
      </w:r>
      <w:r w:rsidR="004736D1">
        <w:t>tif</w:t>
      </w:r>
      <w:r>
        <w:t>]</w:t>
      </w:r>
    </w:p>
    <w:p w:rsidR="00842073" w:rsidRDefault="004974A4">
      <w:pPr>
        <w:pStyle w:val="FigureSource"/>
        <w:pPrChange w:id="854" w:author="DM" w:date="2012-08-17T21:38:00Z">
          <w:pPr>
            <w:pStyle w:val="Slug"/>
          </w:pPr>
        </w:pPrChange>
      </w:pPr>
      <w:ins w:id="855" w:author="DM" w:date="2012-08-17T21:38:00Z">
        <w:r>
          <w:t>Source: Advisicon</w:t>
        </w:r>
      </w:ins>
    </w:p>
    <w:p w:rsidR="0077748F" w:rsidRPr="0077748F" w:rsidRDefault="00844E1A" w:rsidP="0077748F">
      <w:pPr>
        <w:pStyle w:val="Para"/>
      </w:pPr>
      <w:r>
        <w:t xml:space="preserve">Both of these </w:t>
      </w:r>
      <w:r w:rsidRPr="00D007C2">
        <w:t>tools</w:t>
      </w:r>
      <w:r>
        <w:t xml:space="preserve"> are easy to learn and use, and provide significant productivity during this critical working</w:t>
      </w:r>
      <w:r w:rsidR="004A0C65">
        <w:t>,</w:t>
      </w:r>
      <w:r>
        <w:t xml:space="preserve"> planning</w:t>
      </w:r>
      <w:r w:rsidR="004A0C65">
        <w:t>,</w:t>
      </w:r>
      <w:r>
        <w:t xml:space="preserve"> </w:t>
      </w:r>
      <w:r w:rsidR="004A0C65">
        <w:t xml:space="preserve">and </w:t>
      </w:r>
      <w:r>
        <w:t xml:space="preserve">scheduling phase of the </w:t>
      </w:r>
      <w:del w:id="856" w:author="DM" w:date="2012-08-18T05:30:00Z">
        <w:r w:rsidDel="003C439F">
          <w:delText xml:space="preserve">project </w:delText>
        </w:r>
        <w:r w:rsidR="00C261BA" w:rsidDel="003C439F">
          <w:delText>management</w:delText>
        </w:r>
        <w:r w:rsidDel="003C439F">
          <w:delText xml:space="preserve"> </w:delText>
        </w:r>
      </w:del>
      <w:ins w:id="857" w:author="DM" w:date="2012-08-18T05:30:00Z">
        <w:r w:rsidR="003C439F">
          <w:t xml:space="preserve">PM </w:t>
        </w:r>
      </w:ins>
      <w:proofErr w:type="gramStart"/>
      <w:r>
        <w:t>lifecycle</w:t>
      </w:r>
      <w:proofErr w:type="gramEnd"/>
      <w:r>
        <w:t xml:space="preserve">. </w:t>
      </w:r>
    </w:p>
    <w:p w:rsidR="001B5AE9" w:rsidRDefault="001B5AE9" w:rsidP="004520EC">
      <w:pPr>
        <w:pStyle w:val="H3"/>
      </w:pPr>
      <w:r>
        <w:t>Resource Planning</w:t>
      </w:r>
    </w:p>
    <w:p w:rsidR="004B3C31" w:rsidRDefault="004B3C31" w:rsidP="004520EC">
      <w:pPr>
        <w:pStyle w:val="Para"/>
      </w:pPr>
      <w:r>
        <w:t xml:space="preserve">We </w:t>
      </w:r>
      <w:r w:rsidR="00690559">
        <w:t>n</w:t>
      </w:r>
      <w:r w:rsidR="00B9252D">
        <w:t xml:space="preserve">ow </w:t>
      </w:r>
      <w:r w:rsidR="003F796B">
        <w:t>have a fairly good picture of the work that needs to be completed</w:t>
      </w:r>
      <w:r w:rsidR="00690559">
        <w:t xml:space="preserve"> </w:t>
      </w:r>
      <w:r w:rsidR="00440C8F">
        <w:t>(</w:t>
      </w:r>
      <w:r w:rsidR="00690559">
        <w:t>and what order</w:t>
      </w:r>
      <w:r w:rsidR="00440C8F">
        <w:t xml:space="preserve"> to complete it in)</w:t>
      </w:r>
      <w:r w:rsidR="003F796B">
        <w:t xml:space="preserve"> as d</w:t>
      </w:r>
      <w:r>
        <w:t xml:space="preserve">efined by the activity network. The </w:t>
      </w:r>
      <w:del w:id="858" w:author="DM" w:date="2012-08-18T05:50:00Z">
        <w:r w:rsidR="00C261BA" w:rsidDel="00564CD4">
          <w:delText>C</w:delText>
        </w:r>
      </w:del>
      <w:ins w:id="859" w:author="DM" w:date="2012-08-18T05:50:00Z">
        <w:r w:rsidR="00564CD4">
          <w:t>c</w:t>
        </w:r>
      </w:ins>
      <w:r w:rsidR="00C261BA">
        <w:t>ritical</w:t>
      </w:r>
      <w:r>
        <w:t xml:space="preserve"> </w:t>
      </w:r>
      <w:del w:id="860" w:author="DM" w:date="2012-08-18T05:50:00Z">
        <w:r w:rsidDel="00564CD4">
          <w:delText>P</w:delText>
        </w:r>
      </w:del>
      <w:ins w:id="861" w:author="DM" w:date="2012-08-18T05:50:00Z">
        <w:r w:rsidR="00564CD4">
          <w:t>p</w:t>
        </w:r>
      </w:ins>
      <w:r>
        <w:t xml:space="preserve">ath </w:t>
      </w:r>
      <w:ins w:id="862" w:author="DM" w:date="2012-08-18T05:50:00Z">
        <w:r w:rsidR="00564CD4">
          <w:t>m</w:t>
        </w:r>
      </w:ins>
      <w:del w:id="863" w:author="DM" w:date="2012-08-18T05:50:00Z">
        <w:r w:rsidDel="00564CD4">
          <w:delText>M</w:delText>
        </w:r>
      </w:del>
      <w:r>
        <w:t xml:space="preserve">ethod </w:t>
      </w:r>
      <w:del w:id="864" w:author="DM" w:date="2012-08-18T05:50:00Z">
        <w:r w:rsidDel="00564CD4">
          <w:delText xml:space="preserve">(CPM) </w:delText>
        </w:r>
      </w:del>
      <w:r>
        <w:t>schedule that</w:t>
      </w:r>
      <w:r w:rsidR="00B9252D">
        <w:t xml:space="preserve"> we</w:t>
      </w:r>
      <w:r>
        <w:t xml:space="preserve"> have just completed is near perfect</w:t>
      </w:r>
      <w:r w:rsidR="00425845">
        <w:t>—</w:t>
      </w:r>
      <w:r>
        <w:t>that is</w:t>
      </w:r>
      <w:r w:rsidR="00425845">
        <w:t>,</w:t>
      </w:r>
      <w:r>
        <w:t xml:space="preserve"> until we perform the next </w:t>
      </w:r>
      <w:r w:rsidR="00C261BA">
        <w:t>critical</w:t>
      </w:r>
      <w:r>
        <w:t xml:space="preserve"> step.</w:t>
      </w:r>
    </w:p>
    <w:p w:rsidR="004B3C31" w:rsidRDefault="003F796B" w:rsidP="004520EC">
      <w:pPr>
        <w:pStyle w:val="Para"/>
      </w:pPr>
      <w:r>
        <w:t xml:space="preserve">The next step </w:t>
      </w:r>
      <w:ins w:id="865" w:author="DM" w:date="2012-08-18T05:50:00Z">
        <w:r w:rsidR="00564CD4">
          <w:t>is</w:t>
        </w:r>
      </w:ins>
      <w:del w:id="866" w:author="DM" w:date="2012-08-18T05:50:00Z">
        <w:r w:rsidDel="00564CD4">
          <w:delText>will be</w:delText>
        </w:r>
      </w:del>
      <w:r>
        <w:t xml:space="preserve"> to estimate the resource requirements</w:t>
      </w:r>
      <w:r w:rsidR="00993CDC">
        <w:t xml:space="preserve"> (</w:t>
      </w:r>
      <w:r w:rsidR="007E4653">
        <w:t xml:space="preserve">such as </w:t>
      </w:r>
      <w:r w:rsidR="00993CDC">
        <w:t>labor and costs)</w:t>
      </w:r>
      <w:r>
        <w:t xml:space="preserve"> for the </w:t>
      </w:r>
      <w:r w:rsidR="00993CDC">
        <w:t xml:space="preserve">work </w:t>
      </w:r>
      <w:r w:rsidR="00690559">
        <w:t>schedule</w:t>
      </w:r>
      <w:r>
        <w:t xml:space="preserve">. This </w:t>
      </w:r>
      <w:del w:id="867" w:author="DM" w:date="2012-08-18T05:51:00Z">
        <w:r w:rsidDel="00564CD4">
          <w:delText xml:space="preserve">is an </w:delText>
        </w:r>
      </w:del>
      <w:r>
        <w:t>often</w:t>
      </w:r>
      <w:ins w:id="868" w:author="DM" w:date="2012-08-18T05:51:00Z">
        <w:r w:rsidR="00564CD4">
          <w:t>-</w:t>
        </w:r>
      </w:ins>
      <w:del w:id="869" w:author="DM" w:date="2012-08-18T05:51:00Z">
        <w:r w:rsidDel="00564CD4">
          <w:delText xml:space="preserve"> </w:delText>
        </w:r>
      </w:del>
      <w:r>
        <w:t xml:space="preserve">overlooked step in schedule </w:t>
      </w:r>
      <w:r w:rsidR="00993CDC">
        <w:t>development</w:t>
      </w:r>
      <w:del w:id="870" w:author="DM" w:date="2012-08-18T05:51:00Z">
        <w:r w:rsidR="00993CDC" w:rsidDel="00564CD4">
          <w:delText>,</w:delText>
        </w:r>
      </w:del>
      <w:r w:rsidR="00993CDC">
        <w:t xml:space="preserve"> </w:t>
      </w:r>
      <w:del w:id="871" w:author="DM" w:date="2012-08-18T05:51:00Z">
        <w:r w:rsidR="00993CDC" w:rsidDel="00564CD4">
          <w:delText>which</w:delText>
        </w:r>
        <w:r w:rsidDel="00564CD4">
          <w:delText xml:space="preserve"> </w:delText>
        </w:r>
      </w:del>
      <w:r>
        <w:t xml:space="preserve">is critical to </w:t>
      </w:r>
      <w:r w:rsidR="00993CDC">
        <w:t>perform</w:t>
      </w:r>
      <w:r w:rsidR="007E4653">
        <w:t xml:space="preserve">. It allows us to </w:t>
      </w:r>
      <w:r w:rsidR="00B40CF9">
        <w:t xml:space="preserve">identify and </w:t>
      </w:r>
      <w:r w:rsidR="00EB01B3">
        <w:t>commit</w:t>
      </w:r>
      <w:r>
        <w:t xml:space="preserve"> </w:t>
      </w:r>
      <w:r w:rsidR="00993CDC">
        <w:t>the critical</w:t>
      </w:r>
      <w:r>
        <w:t xml:space="preserve"> resources </w:t>
      </w:r>
      <w:r w:rsidR="00EB01B3">
        <w:t>that are required</w:t>
      </w:r>
      <w:r w:rsidR="00993CDC">
        <w:t xml:space="preserve"> </w:t>
      </w:r>
      <w:r>
        <w:t>to complete the planned work</w:t>
      </w:r>
      <w:del w:id="872" w:author="DM" w:date="2012-08-18T05:51:00Z">
        <w:r w:rsidR="003C2473" w:rsidDel="00564CD4">
          <w:delText>,</w:delText>
        </w:r>
      </w:del>
      <w:r>
        <w:t xml:space="preserve"> and </w:t>
      </w:r>
      <w:r w:rsidR="007E4653">
        <w:t xml:space="preserve">ensure </w:t>
      </w:r>
      <w:r>
        <w:t xml:space="preserve">that they are going to be available </w:t>
      </w:r>
      <w:r w:rsidRPr="002E09C3">
        <w:t>when</w:t>
      </w:r>
      <w:r>
        <w:t xml:space="preserve"> we need them.</w:t>
      </w:r>
      <w:r w:rsidR="00F73FAC">
        <w:t xml:space="preserve"> </w:t>
      </w:r>
      <w:r w:rsidR="004B3C31">
        <w:t xml:space="preserve">Critical resources are those resources that are needed to complete a project. Resources can be </w:t>
      </w:r>
      <w:r w:rsidR="007E4653">
        <w:t xml:space="preserve">physical </w:t>
      </w:r>
      <w:r w:rsidR="003D45B2">
        <w:t>objects</w:t>
      </w:r>
      <w:ins w:id="873" w:author="DM" w:date="2012-08-18T05:51:00Z">
        <w:r w:rsidR="00564CD4">
          <w:t>, such as</w:t>
        </w:r>
      </w:ins>
      <w:del w:id="874" w:author="DM" w:date="2012-08-18T05:51:00Z">
        <w:r w:rsidR="003D45B2" w:rsidDel="00564CD4">
          <w:delText xml:space="preserve"> like</w:delText>
        </w:r>
      </w:del>
      <w:r w:rsidR="004B3C31">
        <w:t xml:space="preserve"> equipment and materials, or intangible </w:t>
      </w:r>
      <w:r w:rsidR="003D45B2">
        <w:t>concepts</w:t>
      </w:r>
      <w:ins w:id="875" w:author="DM" w:date="2012-08-18T05:51:00Z">
        <w:r w:rsidR="00564CD4">
          <w:t>, such as</w:t>
        </w:r>
      </w:ins>
      <w:del w:id="876" w:author="DM" w:date="2012-08-18T05:51:00Z">
        <w:r w:rsidR="003D45B2" w:rsidDel="00564CD4">
          <w:delText xml:space="preserve"> like</w:delText>
        </w:r>
      </w:del>
      <w:r w:rsidR="004B3C31">
        <w:t xml:space="preserve"> labor or costs. It is important for project managers to identify the critical resources as their availability can have a significant impact on a project.</w:t>
      </w:r>
    </w:p>
    <w:p w:rsidR="001B6AE9" w:rsidRDefault="00B40CF9" w:rsidP="004520EC">
      <w:pPr>
        <w:pStyle w:val="Para"/>
      </w:pPr>
      <w:r>
        <w:t xml:space="preserve">Project 2010 desktop makes it </w:t>
      </w:r>
      <w:del w:id="877" w:author="DM" w:date="2012-08-18T05:51:00Z">
        <w:r w:rsidDel="00564CD4">
          <w:delText>real</w:delText>
        </w:r>
        <w:r w:rsidR="00344399" w:rsidDel="00564CD4">
          <w:delText>ly</w:delText>
        </w:r>
        <w:r w:rsidDel="00564CD4">
          <w:delText xml:space="preserve"> </w:delText>
        </w:r>
      </w:del>
      <w:r>
        <w:t xml:space="preserve">easy to associate </w:t>
      </w:r>
      <w:r w:rsidR="00344399">
        <w:t xml:space="preserve">all types of </w:t>
      </w:r>
      <w:r>
        <w:t xml:space="preserve">resources (named, generic, or team) to work activities. The challenge is that </w:t>
      </w:r>
      <w:r w:rsidR="00344399">
        <w:t xml:space="preserve">Project 2010 </w:t>
      </w:r>
      <w:r>
        <w:t>can easily overload resources</w:t>
      </w:r>
      <w:ins w:id="878" w:author="DM" w:date="2012-08-18T05:51:00Z">
        <w:r w:rsidR="00564CD4">
          <w:t>,</w:t>
        </w:r>
      </w:ins>
      <w:r>
        <w:t xml:space="preserve"> as outlined in</w:t>
      </w:r>
      <w:ins w:id="879" w:author="DM" w:date="2012-08-18T05:51:00Z">
        <w:r w:rsidR="00564CD4">
          <w:t xml:space="preserve"> </w:t>
        </w:r>
      </w:ins>
      <w:r w:rsidR="00344399">
        <w:t>Figure 5.16</w:t>
      </w:r>
      <w:r>
        <w:t xml:space="preserve">. </w:t>
      </w:r>
    </w:p>
    <w:p w:rsidR="00564CD4" w:rsidRDefault="00564CD4" w:rsidP="00564CD4">
      <w:pPr>
        <w:pStyle w:val="Slug"/>
        <w:rPr>
          <w:ins w:id="880" w:author="DM" w:date="2012-08-18T05:52:00Z"/>
        </w:rPr>
      </w:pPr>
      <w:ins w:id="881" w:author="DM" w:date="2012-08-18T05:52:00Z">
        <w:r>
          <w:t xml:space="preserve">Figure 5.16 Project Desktop Resource Graph </w:t>
        </w:r>
        <w:r>
          <w:rPr>
            <w:b w:val="0"/>
          </w:rPr>
          <w:t xml:space="preserve"> </w:t>
        </w:r>
        <w:r>
          <w:tab/>
          <w:t>[05-16-</w:t>
        </w:r>
        <w:r w:rsidRPr="00344399">
          <w:t>projectDesktopResourceGraph</w:t>
        </w:r>
        <w:r>
          <w:t>.tif]</w:t>
        </w:r>
      </w:ins>
    </w:p>
    <w:p w:rsidR="00842073" w:rsidRDefault="00564CD4">
      <w:pPr>
        <w:pStyle w:val="FigureSource"/>
        <w:rPr>
          <w:ins w:id="882" w:author="DM" w:date="2012-08-18T05:52:00Z"/>
        </w:rPr>
        <w:pPrChange w:id="883" w:author="DM" w:date="2012-08-18T05:52:00Z">
          <w:pPr>
            <w:pStyle w:val="Para"/>
          </w:pPr>
        </w:pPrChange>
      </w:pPr>
      <w:ins w:id="884" w:author="DM" w:date="2012-08-18T05:52:00Z">
        <w:r>
          <w:t xml:space="preserve">Source: Advisicon </w:t>
        </w:r>
      </w:ins>
    </w:p>
    <w:p w:rsidR="004B3C31" w:rsidRDefault="001B6AE9" w:rsidP="00564CD4">
      <w:pPr>
        <w:pStyle w:val="Para"/>
      </w:pPr>
      <w:r>
        <w:t xml:space="preserve">This split view makes it easy to identify and correct </w:t>
      </w:r>
      <w:proofErr w:type="spellStart"/>
      <w:r w:rsidR="0016303C">
        <w:t>o</w:t>
      </w:r>
      <w:r>
        <w:t>verallocations</w:t>
      </w:r>
      <w:proofErr w:type="spellEnd"/>
      <w:r>
        <w:t xml:space="preserve"> within </w:t>
      </w:r>
      <w:r w:rsidR="00D03EF7">
        <w:t>a</w:t>
      </w:r>
      <w:r>
        <w:t xml:space="preserve"> single project. The difficulty comes when we try to manage shared resources across several projects. </w:t>
      </w:r>
      <w:ins w:id="885" w:author="DM" w:date="2012-08-18T05:53:00Z">
        <w:r w:rsidR="00FE3340">
          <w:t>L</w:t>
        </w:r>
      </w:ins>
      <w:ins w:id="886" w:author="DM" w:date="2012-08-18T05:52:00Z">
        <w:r w:rsidR="00FE3340">
          <w:t xml:space="preserve">ater in this chapter </w:t>
        </w:r>
      </w:ins>
      <w:del w:id="887" w:author="DM" w:date="2012-08-18T05:53:00Z">
        <w:r w:rsidDel="00FE3340">
          <w:delText>W</w:delText>
        </w:r>
      </w:del>
      <w:ins w:id="888" w:author="DM" w:date="2012-08-18T05:53:00Z">
        <w:r w:rsidR="00FE3340">
          <w:t>w</w:t>
        </w:r>
      </w:ins>
      <w:r>
        <w:t xml:space="preserve">e </w:t>
      </w:r>
      <w:ins w:id="889" w:author="DM" w:date="2012-08-18T05:53:00Z">
        <w:r w:rsidR="00FE3340">
          <w:t>explain</w:t>
        </w:r>
      </w:ins>
      <w:del w:id="890" w:author="DM" w:date="2012-08-18T05:53:00Z">
        <w:r w:rsidDel="00FE3340">
          <w:delText>will learn</w:delText>
        </w:r>
      </w:del>
      <w:r>
        <w:t xml:space="preserve"> </w:t>
      </w:r>
      <w:del w:id="891" w:author="DM" w:date="2012-08-18T05:52:00Z">
        <w:r w:rsidDel="00FE3340">
          <w:delText xml:space="preserve">later in this chapter </w:delText>
        </w:r>
      </w:del>
      <w:r>
        <w:t>how the Microsoft Project Server Resource Pool helps us manage this challenge.</w:t>
      </w:r>
    </w:p>
    <w:p w:rsidR="00842073" w:rsidRDefault="00344399">
      <w:pPr>
        <w:pStyle w:val="FigureSource"/>
        <w:pPrChange w:id="892" w:author="DM" w:date="2012-08-17T21:38:00Z">
          <w:pPr>
            <w:pStyle w:val="Slug"/>
          </w:pPr>
        </w:pPrChange>
      </w:pPr>
      <w:del w:id="893" w:author="DM" w:date="2012-08-18T05:52:00Z">
        <w:r w:rsidDel="00564CD4">
          <w:delText>Figure 5.16</w:delText>
        </w:r>
      </w:del>
      <w:del w:id="894" w:author="DM" w:date="2012-08-18T05:51:00Z">
        <w:r w:rsidDel="00564CD4">
          <w:delText>:</w:delText>
        </w:r>
      </w:del>
      <w:del w:id="895" w:author="DM" w:date="2012-08-18T05:52:00Z">
        <w:r w:rsidDel="00564CD4">
          <w:delText xml:space="preserve"> Project Desktop Resource Graph</w:delText>
        </w:r>
        <w:r w:rsidR="009247BE" w:rsidDel="00564CD4">
          <w:delText xml:space="preserve"> </w:delText>
        </w:r>
      </w:del>
      <w:del w:id="896" w:author="DM" w:date="2012-08-17T21:43:00Z">
        <w:r w:rsidR="009247BE" w:rsidDel="00B65D7D">
          <w:rPr>
            <w:b/>
          </w:rPr>
          <w:delText>(Source: Advisicon)</w:delText>
        </w:r>
      </w:del>
      <w:del w:id="897" w:author="DM" w:date="2012-08-18T05:52:00Z">
        <w:r w:rsidDel="00564CD4">
          <w:tab/>
          <w:delText>[</w:delText>
        </w:r>
        <w:r w:rsidR="00651A05" w:rsidDel="00564CD4">
          <w:delText>05-16-</w:delText>
        </w:r>
        <w:r w:rsidRPr="00344399" w:rsidDel="00564CD4">
          <w:delText>projectDesktopResourceGraph</w:delText>
        </w:r>
        <w:r w:rsidDel="00564CD4">
          <w:delText>.</w:delText>
        </w:r>
        <w:r w:rsidR="004736D1" w:rsidDel="00564CD4">
          <w:delText>tif</w:delText>
        </w:r>
        <w:r w:rsidDel="00564CD4">
          <w:delText>]</w:delText>
        </w:r>
      </w:del>
    </w:p>
    <w:p w:rsidR="0038526B" w:rsidRDefault="001A7670" w:rsidP="001A7670">
      <w:pPr>
        <w:pStyle w:val="Para"/>
      </w:pPr>
      <w:r>
        <w:t xml:space="preserve">Project 2010 desktop also has a Task Inspector that </w:t>
      </w:r>
      <w:r w:rsidR="006C7C46">
        <w:t>help</w:t>
      </w:r>
      <w:r>
        <w:t>s</w:t>
      </w:r>
      <w:r w:rsidR="006C7C46">
        <w:t xml:space="preserve"> drill into issues and </w:t>
      </w:r>
      <w:r w:rsidR="003153D2">
        <w:t>jump</w:t>
      </w:r>
      <w:r w:rsidR="006C7C46">
        <w:t xml:space="preserve"> directly to views to solve </w:t>
      </w:r>
      <w:proofErr w:type="spellStart"/>
      <w:r w:rsidR="006C7C46">
        <w:t>overallocation</w:t>
      </w:r>
      <w:proofErr w:type="spellEnd"/>
      <w:r w:rsidR="0016303C">
        <w:t>,</w:t>
      </w:r>
      <w:r w:rsidR="006C7C46">
        <w:t xml:space="preserve"> task errors</w:t>
      </w:r>
      <w:r w:rsidR="0016303C">
        <w:t>,</w:t>
      </w:r>
      <w:r w:rsidR="006C7C46">
        <w:t xml:space="preserve"> or </w:t>
      </w:r>
      <w:r w:rsidR="00FA64BD">
        <w:t>slippage due</w:t>
      </w:r>
      <w:r w:rsidR="006C7C46">
        <w:t xml:space="preserve"> to calendars, predecessor tasks</w:t>
      </w:r>
      <w:r>
        <w:t>, or</w:t>
      </w:r>
      <w:r w:rsidR="006C7C46">
        <w:t xml:space="preserve"> resource </w:t>
      </w:r>
      <w:proofErr w:type="spellStart"/>
      <w:r w:rsidR="00C261BA">
        <w:t>overallocations</w:t>
      </w:r>
      <w:proofErr w:type="spellEnd"/>
      <w:r w:rsidR="006C7C46">
        <w:t>.</w:t>
      </w:r>
      <w:r>
        <w:t xml:space="preserve"> The Task Inspector in </w:t>
      </w:r>
      <w:r w:rsidR="0016303C">
        <w:t>Figure 5.17</w:t>
      </w:r>
      <w:r>
        <w:t xml:space="preserve"> </w:t>
      </w:r>
      <w:del w:id="898" w:author="DM" w:date="2012-08-18T05:53:00Z">
        <w:r w:rsidDel="00FE3340">
          <w:delText xml:space="preserve">is </w:delText>
        </w:r>
      </w:del>
      <w:r>
        <w:t>highlight</w:t>
      </w:r>
      <w:ins w:id="899" w:author="DM" w:date="2012-08-18T05:53:00Z">
        <w:r w:rsidR="00FE3340">
          <w:t>s</w:t>
        </w:r>
      </w:ins>
      <w:del w:id="900" w:author="DM" w:date="2012-08-18T05:53:00Z">
        <w:r w:rsidDel="00FE3340">
          <w:delText>ing</w:delText>
        </w:r>
      </w:del>
      <w:r>
        <w:t xml:space="preserve"> </w:t>
      </w:r>
      <w:ins w:id="901" w:author="DM" w:date="2012-08-18T05:53:00Z">
        <w:r w:rsidR="00FE3340">
          <w:t xml:space="preserve">that </w:t>
        </w:r>
      </w:ins>
      <w:r>
        <w:t xml:space="preserve">the </w:t>
      </w:r>
      <w:proofErr w:type="spellStart"/>
      <w:r>
        <w:t>overallocation</w:t>
      </w:r>
      <w:proofErr w:type="spellEnd"/>
      <w:r>
        <w:t xml:space="preserve"> is </w:t>
      </w:r>
      <w:r w:rsidRPr="002E09C3">
        <w:t>due to work on other tasks</w:t>
      </w:r>
      <w:r>
        <w:t>. Note</w:t>
      </w:r>
      <w:del w:id="902" w:author="DM" w:date="2012-08-18T05:53:00Z">
        <w:r w:rsidR="00CC3B3C" w:rsidDel="00FE3340">
          <w:delText>:</w:delText>
        </w:r>
      </w:del>
      <w:r>
        <w:t xml:space="preserve"> the </w:t>
      </w:r>
      <w:r w:rsidR="0016303C">
        <w:t>“</w:t>
      </w:r>
      <w:r w:rsidRPr="002E09C3">
        <w:t>Factors Affecting Task</w:t>
      </w:r>
      <w:r w:rsidR="0016303C">
        <w:t>”</w:t>
      </w:r>
      <w:r>
        <w:t xml:space="preserve"> and </w:t>
      </w:r>
      <w:r w:rsidR="0016303C">
        <w:t>“</w:t>
      </w:r>
      <w:r w:rsidRPr="002E09C3">
        <w:t>Repair Options</w:t>
      </w:r>
      <w:r w:rsidR="0016303C">
        <w:t>”</w:t>
      </w:r>
      <w:r>
        <w:t xml:space="preserve"> sections of the Inspector.</w:t>
      </w:r>
    </w:p>
    <w:p w:rsidR="006B6E8D" w:rsidRDefault="005E3475" w:rsidP="002E09C3">
      <w:pPr>
        <w:pStyle w:val="Slug"/>
        <w:rPr>
          <w:ins w:id="903" w:author="DM" w:date="2012-08-17T21:38:00Z"/>
        </w:rPr>
      </w:pPr>
      <w:r>
        <w:t xml:space="preserve">Figure </w:t>
      </w:r>
      <w:r w:rsidR="006B6E8D">
        <w:t>5.17</w:t>
      </w:r>
      <w:del w:id="904" w:author="DM" w:date="2012-08-18T05:53:00Z">
        <w:r w:rsidR="006B6E8D" w:rsidDel="00FE3340">
          <w:delText>:</w:delText>
        </w:r>
      </w:del>
      <w:r w:rsidR="006B6E8D">
        <w:t xml:space="preserve"> Microsoft Project Desktop Task Inspector</w:t>
      </w:r>
      <w:r w:rsidR="002D68AA">
        <w:t xml:space="preserve"> </w:t>
      </w:r>
      <w:del w:id="905" w:author="DM" w:date="2012-08-17T21:43:00Z">
        <w:r w:rsidR="002D68AA" w:rsidDel="00B65D7D">
          <w:rPr>
            <w:b w:val="0"/>
          </w:rPr>
          <w:delText>(Source: Advisicon)</w:delText>
        </w:r>
      </w:del>
      <w:ins w:id="906" w:author="DM" w:date="2012-08-17T21:43:00Z">
        <w:r w:rsidR="00B65D7D">
          <w:rPr>
            <w:b w:val="0"/>
          </w:rPr>
          <w:t xml:space="preserve"> </w:t>
        </w:r>
      </w:ins>
      <w:r w:rsidR="006B6E8D">
        <w:tab/>
        <w:t>[</w:t>
      </w:r>
      <w:r w:rsidR="007E3064">
        <w:t>05-17-</w:t>
      </w:r>
      <w:r w:rsidR="006B6E8D" w:rsidRPr="006B6E8D">
        <w:t>microsoftProjectDesktopTaskInspector</w:t>
      </w:r>
      <w:r w:rsidR="00394E35">
        <w:t>.</w:t>
      </w:r>
      <w:r w:rsidR="004736D1">
        <w:t>tif</w:t>
      </w:r>
      <w:r w:rsidR="006B6E8D">
        <w:t>]</w:t>
      </w:r>
    </w:p>
    <w:p w:rsidR="00842073" w:rsidRDefault="004974A4">
      <w:pPr>
        <w:pStyle w:val="FigureSource"/>
        <w:pPrChange w:id="907" w:author="DM" w:date="2012-08-17T21:38:00Z">
          <w:pPr>
            <w:pStyle w:val="Slug"/>
          </w:pPr>
        </w:pPrChange>
      </w:pPr>
      <w:ins w:id="908" w:author="DM" w:date="2012-08-17T21:38:00Z">
        <w:r>
          <w:t>Source: Advisicon</w:t>
        </w:r>
      </w:ins>
    </w:p>
    <w:p w:rsidR="00CC6AA1" w:rsidRDefault="00CC3B3C" w:rsidP="00CC6AA1">
      <w:pPr>
        <w:pStyle w:val="Para"/>
      </w:pPr>
      <w:r>
        <w:t xml:space="preserve">The </w:t>
      </w:r>
      <w:r w:rsidRPr="00CC3B3C">
        <w:t xml:space="preserve">Team </w:t>
      </w:r>
      <w:r w:rsidR="00CC6AA1" w:rsidRPr="00CC3B3C">
        <w:t>Planner</w:t>
      </w:r>
      <w:r w:rsidRPr="00CC3B3C">
        <w:t xml:space="preserve"> </w:t>
      </w:r>
      <w:r>
        <w:t xml:space="preserve">is </w:t>
      </w:r>
      <w:r w:rsidRPr="00CC3B3C">
        <w:t>a new feature for Project Pro 2010 that gives project managers greater visibility into</w:t>
      </w:r>
      <w:r w:rsidR="00623A91">
        <w:t xml:space="preserve"> </w:t>
      </w:r>
      <w:del w:id="909" w:author="DM" w:date="2012-08-18T05:53:00Z">
        <w:r w:rsidR="00623A91" w:rsidDel="00FE3340">
          <w:delText>–</w:delText>
        </w:r>
        <w:r w:rsidR="00623A91" w:rsidRPr="00CC3B3C" w:rsidDel="00FE3340">
          <w:delText xml:space="preserve"> </w:delText>
        </w:r>
      </w:del>
      <w:r w:rsidRPr="00CC3B3C">
        <w:t>and control over</w:t>
      </w:r>
      <w:r w:rsidR="00623A91">
        <w:t xml:space="preserve"> </w:t>
      </w:r>
      <w:del w:id="910" w:author="DM" w:date="2012-08-18T05:53:00Z">
        <w:r w:rsidR="00623A91" w:rsidDel="00FE3340">
          <w:delText>–</w:delText>
        </w:r>
        <w:r w:rsidR="00623A91" w:rsidRPr="00CC3B3C" w:rsidDel="00FE3340">
          <w:delText xml:space="preserve"> </w:delText>
        </w:r>
      </w:del>
      <w:r w:rsidRPr="00CC3B3C">
        <w:t>their team's work.</w:t>
      </w:r>
      <w:r w:rsidR="00CC6AA1" w:rsidRPr="00CC6AA1">
        <w:t xml:space="preserve"> </w:t>
      </w:r>
      <w:proofErr w:type="gramStart"/>
      <w:ins w:id="911" w:author="DM" w:date="2012-08-18T05:54:00Z">
        <w:r w:rsidR="00FE3340">
          <w:t>(See Figure 5.18.)</w:t>
        </w:r>
      </w:ins>
      <w:proofErr w:type="gramEnd"/>
    </w:p>
    <w:p w:rsidR="0049035E" w:rsidRDefault="0049035E" w:rsidP="002E09C3">
      <w:pPr>
        <w:pStyle w:val="Slug"/>
        <w:rPr>
          <w:ins w:id="912" w:author="DM" w:date="2012-08-17T21:38:00Z"/>
        </w:rPr>
      </w:pPr>
      <w:r>
        <w:t>Figure 5.18</w:t>
      </w:r>
      <w:del w:id="913" w:author="DM" w:date="2012-08-18T05:54:00Z">
        <w:r w:rsidDel="00FE3340">
          <w:delText>:</w:delText>
        </w:r>
      </w:del>
      <w:r>
        <w:t xml:space="preserve"> Microsoft Project Desktop Team Planner </w:t>
      </w:r>
      <w:del w:id="914" w:author="DM" w:date="2012-08-18T05:54:00Z">
        <w:r w:rsidDel="00FE3340">
          <w:delText>v</w:delText>
        </w:r>
      </w:del>
      <w:ins w:id="915" w:author="DM" w:date="2012-08-18T05:54:00Z">
        <w:r w:rsidR="00FE3340">
          <w:t>V</w:t>
        </w:r>
      </w:ins>
      <w:r>
        <w:t>iew</w:t>
      </w:r>
      <w:r w:rsidR="000D47DD">
        <w:t xml:space="preserve"> </w:t>
      </w:r>
      <w:del w:id="916" w:author="DM" w:date="2012-08-17T21:43:00Z">
        <w:r w:rsidR="000D47DD" w:rsidDel="00B65D7D">
          <w:rPr>
            <w:b w:val="0"/>
          </w:rPr>
          <w:delText>(Source: Advisicon)</w:delText>
        </w:r>
      </w:del>
      <w:ins w:id="917" w:author="DM" w:date="2012-08-17T21:43:00Z">
        <w:r w:rsidR="00B65D7D">
          <w:rPr>
            <w:b w:val="0"/>
          </w:rPr>
          <w:t xml:space="preserve"> </w:t>
        </w:r>
      </w:ins>
      <w:r>
        <w:tab/>
        <w:t>[</w:t>
      </w:r>
      <w:r w:rsidR="006035E8">
        <w:t>05-18-</w:t>
      </w:r>
      <w:r w:rsidRPr="0049035E">
        <w:t>microsoftProjectDesktopTeamPlannerView</w:t>
      </w:r>
      <w:r>
        <w:t>.</w:t>
      </w:r>
      <w:r w:rsidR="004736D1">
        <w:t>tif</w:t>
      </w:r>
      <w:r>
        <w:t>]</w:t>
      </w:r>
    </w:p>
    <w:p w:rsidR="00842073" w:rsidRDefault="004974A4">
      <w:pPr>
        <w:pStyle w:val="FigureSource"/>
        <w:pPrChange w:id="918" w:author="DM" w:date="2012-08-17T21:38:00Z">
          <w:pPr>
            <w:pStyle w:val="Slug"/>
          </w:pPr>
        </w:pPrChange>
      </w:pPr>
      <w:ins w:id="919" w:author="DM" w:date="2012-08-17T21:38:00Z">
        <w:r>
          <w:t>Source: Advisicon</w:t>
        </w:r>
      </w:ins>
    </w:p>
    <w:p w:rsidR="009C18C5" w:rsidRDefault="009C18C5" w:rsidP="009C18C5">
      <w:pPr>
        <w:pStyle w:val="H3"/>
      </w:pPr>
      <w:r>
        <w:t>Project Calendars</w:t>
      </w:r>
    </w:p>
    <w:p w:rsidR="009C18C5" w:rsidRDefault="009C18C5" w:rsidP="00690559">
      <w:pPr>
        <w:pStyle w:val="Para"/>
      </w:pPr>
      <w:r>
        <w:t>To accurately reflect resource availability</w:t>
      </w:r>
      <w:ins w:id="920" w:author="DM" w:date="2012-08-18T05:54:00Z">
        <w:r w:rsidR="00FE3340">
          <w:t>,</w:t>
        </w:r>
      </w:ins>
      <w:r>
        <w:t xml:space="preserve"> you need to update the Standard Project Calendar and record any exceptions to the work week. Project </w:t>
      </w:r>
      <w:del w:id="921" w:author="DM" w:date="2012-08-18T05:54:00Z">
        <w:r w:rsidDel="00FE3340">
          <w:delText>C</w:delText>
        </w:r>
      </w:del>
      <w:ins w:id="922" w:author="DM" w:date="2012-08-18T05:54:00Z">
        <w:r w:rsidR="00FE3340">
          <w:t>c</w:t>
        </w:r>
      </w:ins>
      <w:r>
        <w:t xml:space="preserve">alendars are located on the Project </w:t>
      </w:r>
      <w:del w:id="923" w:author="DM" w:date="2012-08-18T05:54:00Z">
        <w:r w:rsidDel="00FE3340">
          <w:delText>T</w:delText>
        </w:r>
      </w:del>
      <w:ins w:id="924" w:author="DM" w:date="2012-08-18T05:54:00Z">
        <w:r w:rsidR="00FE3340">
          <w:t>t</w:t>
        </w:r>
      </w:ins>
      <w:r>
        <w:t xml:space="preserve">ab by selecting </w:t>
      </w:r>
      <w:r w:rsidR="00EE0E17">
        <w:t>“</w:t>
      </w:r>
      <w:r w:rsidRPr="002E09C3">
        <w:t>Change Working Time</w:t>
      </w:r>
      <w:r>
        <w:t>.</w:t>
      </w:r>
      <w:r w:rsidR="00EE0E17">
        <w:t>”</w:t>
      </w:r>
      <w:ins w:id="925" w:author="DM" w:date="2012-08-18T05:54:00Z">
        <w:r w:rsidR="00FE3340">
          <w:t xml:space="preserve"> </w:t>
        </w:r>
        <w:proofErr w:type="gramStart"/>
        <w:r w:rsidR="00FE3340">
          <w:t>(See Figure 5.19.)</w:t>
        </w:r>
      </w:ins>
      <w:proofErr w:type="gramEnd"/>
    </w:p>
    <w:p w:rsidR="00FD0CEB" w:rsidRDefault="00FD0CEB" w:rsidP="00906F63">
      <w:pPr>
        <w:pStyle w:val="Slug"/>
        <w:rPr>
          <w:ins w:id="926" w:author="DM" w:date="2012-08-17T21:38:00Z"/>
        </w:rPr>
      </w:pPr>
      <w:r>
        <w:t>Figure 5.19</w:t>
      </w:r>
      <w:del w:id="927" w:author="DM" w:date="2012-08-18T05:55:00Z">
        <w:r w:rsidDel="00FE3340">
          <w:delText>:</w:delText>
        </w:r>
      </w:del>
      <w:r>
        <w:t xml:space="preserve"> </w:t>
      </w:r>
      <w:del w:id="928" w:author="DM" w:date="2012-08-18T05:55:00Z">
        <w:r w:rsidDel="00FE3340">
          <w:delText xml:space="preserve">The </w:delText>
        </w:r>
      </w:del>
      <w:r>
        <w:t>Standard (Project Calendar)</w:t>
      </w:r>
      <w:r w:rsidR="001C1EAF">
        <w:t xml:space="preserve"> </w:t>
      </w:r>
      <w:del w:id="929" w:author="DM" w:date="2012-08-17T21:43:00Z">
        <w:r w:rsidR="001C1EAF" w:rsidDel="00B65D7D">
          <w:rPr>
            <w:b w:val="0"/>
          </w:rPr>
          <w:delText>(Source: Advisicon)</w:delText>
        </w:r>
      </w:del>
      <w:ins w:id="930" w:author="DM" w:date="2012-08-17T21:43:00Z">
        <w:r w:rsidR="00B65D7D">
          <w:rPr>
            <w:b w:val="0"/>
          </w:rPr>
          <w:t xml:space="preserve"> </w:t>
        </w:r>
      </w:ins>
      <w:r>
        <w:tab/>
        <w:t>[</w:t>
      </w:r>
      <w:r w:rsidR="00F525A1">
        <w:t>05-19-</w:t>
      </w:r>
      <w:r w:rsidRPr="00FD0CEB">
        <w:t>theStandardProjectCalendar</w:t>
      </w:r>
      <w:r>
        <w:t>.</w:t>
      </w:r>
      <w:r w:rsidR="004736D1">
        <w:t>tif</w:t>
      </w:r>
      <w:r>
        <w:t>]</w:t>
      </w:r>
    </w:p>
    <w:p w:rsidR="00842073" w:rsidRDefault="004974A4">
      <w:pPr>
        <w:pStyle w:val="FigureSource"/>
        <w:pPrChange w:id="931" w:author="DM" w:date="2012-08-17T21:38:00Z">
          <w:pPr>
            <w:pStyle w:val="Slug"/>
          </w:pPr>
        </w:pPrChange>
      </w:pPr>
      <w:ins w:id="932" w:author="DM" w:date="2012-08-17T21:38:00Z">
        <w:r>
          <w:t>Source: Advisicon</w:t>
        </w:r>
      </w:ins>
    </w:p>
    <w:p w:rsidR="00CB1358" w:rsidRDefault="00B47146" w:rsidP="00CB1358">
      <w:pPr>
        <w:pStyle w:val="Para"/>
      </w:pPr>
      <w:r>
        <w:t xml:space="preserve">Schedules will not accurately reflect the true </w:t>
      </w:r>
      <w:del w:id="933" w:author="DM" w:date="2012-08-18T05:55:00Z">
        <w:r w:rsidR="00A838F1" w:rsidDel="00FE3340">
          <w:delText>“</w:delText>
        </w:r>
        <w:r w:rsidDel="00FE3340">
          <w:delText>F</w:delText>
        </w:r>
      </w:del>
      <w:ins w:id="934" w:author="DM" w:date="2012-08-18T05:55:00Z">
        <w:r w:rsidR="00FE3340">
          <w:t>f</w:t>
        </w:r>
      </w:ins>
      <w:r>
        <w:t>inish</w:t>
      </w:r>
      <w:del w:id="935" w:author="DM" w:date="2012-08-18T05:55:00Z">
        <w:r w:rsidR="00A838F1" w:rsidDel="00FE3340">
          <w:delText>”</w:delText>
        </w:r>
      </w:del>
      <w:r>
        <w:t xml:space="preserve"> date </w:t>
      </w:r>
      <w:r w:rsidR="0027086E">
        <w:t xml:space="preserve">of the project </w:t>
      </w:r>
      <w:r>
        <w:t>until all calendar exceptions have been entered (</w:t>
      </w:r>
      <w:del w:id="936" w:author="DM" w:date="2012-08-17T21:46:00Z">
        <w:r w:rsidDel="00B65D7D">
          <w:delText xml:space="preserve">e.g. </w:delText>
        </w:r>
      </w:del>
      <w:ins w:id="937" w:author="DM" w:date="2012-08-17T21:46:00Z">
        <w:r w:rsidR="00B65D7D">
          <w:t xml:space="preserve">e.g., </w:t>
        </w:r>
      </w:ins>
      <w:ins w:id="938" w:author="DM" w:date="2012-08-18T05:55:00Z">
        <w:r w:rsidR="00FE3340">
          <w:t>h</w:t>
        </w:r>
      </w:ins>
      <w:del w:id="939" w:author="DM" w:date="2012-08-18T05:55:00Z">
        <w:r w:rsidDel="00FE3340">
          <w:delText>H</w:delText>
        </w:r>
      </w:del>
      <w:r>
        <w:t xml:space="preserve">olidays, office closures, </w:t>
      </w:r>
      <w:proofErr w:type="spellStart"/>
      <w:r>
        <w:t>offsites</w:t>
      </w:r>
      <w:proofErr w:type="spellEnd"/>
      <w:r>
        <w:t xml:space="preserve">, etc.). </w:t>
      </w:r>
      <w:r w:rsidR="00A838F1">
        <w:t>Figure</w:t>
      </w:r>
      <w:r w:rsidR="00841729">
        <w:t>s</w:t>
      </w:r>
      <w:r w:rsidR="00A838F1">
        <w:t xml:space="preserve"> 5.20</w:t>
      </w:r>
      <w:r w:rsidR="00841729">
        <w:t xml:space="preserve"> and 5.21</w:t>
      </w:r>
      <w:r w:rsidR="00A838F1">
        <w:t xml:space="preserve"> </w:t>
      </w:r>
      <w:r w:rsidR="00182AF7">
        <w:t xml:space="preserve">illustrate the impact </w:t>
      </w:r>
      <w:r w:rsidR="00CC6AA1">
        <w:t>that calendar exc</w:t>
      </w:r>
      <w:r w:rsidR="00182AF7">
        <w:t>e</w:t>
      </w:r>
      <w:r w:rsidR="00CC6AA1">
        <w:t>p</w:t>
      </w:r>
      <w:r w:rsidR="000D0231">
        <w:t>tions have on</w:t>
      </w:r>
      <w:r w:rsidR="00182AF7">
        <w:t xml:space="preserve"> the </w:t>
      </w:r>
      <w:del w:id="940" w:author="DM" w:date="2012-08-18T05:55:00Z">
        <w:r w:rsidR="00182AF7" w:rsidDel="00FE3340">
          <w:delText>F</w:delText>
        </w:r>
      </w:del>
      <w:ins w:id="941" w:author="DM" w:date="2012-08-18T05:55:00Z">
        <w:r w:rsidR="00FE3340">
          <w:t>f</w:t>
        </w:r>
      </w:ins>
      <w:r w:rsidR="00182AF7">
        <w:t xml:space="preserve">inish date of the </w:t>
      </w:r>
      <w:del w:id="942" w:author="DM" w:date="2012-08-18T05:55:00Z">
        <w:r w:rsidR="00182AF7" w:rsidDel="00FE3340">
          <w:delText>P</w:delText>
        </w:r>
      </w:del>
      <w:ins w:id="943" w:author="DM" w:date="2012-08-18T05:55:00Z">
        <w:r w:rsidR="00FE3340">
          <w:t>p</w:t>
        </w:r>
      </w:ins>
      <w:r w:rsidR="00182AF7">
        <w:t>roject.</w:t>
      </w:r>
    </w:p>
    <w:p w:rsidR="00841729" w:rsidRDefault="00841729" w:rsidP="002E09C3">
      <w:pPr>
        <w:pStyle w:val="Slug"/>
        <w:rPr>
          <w:ins w:id="944" w:author="DM" w:date="2012-08-17T21:38:00Z"/>
        </w:rPr>
      </w:pPr>
      <w:r>
        <w:t>Figure 5.20</w:t>
      </w:r>
      <w:del w:id="945" w:author="DM" w:date="2012-08-18T05:55:00Z">
        <w:r w:rsidDel="00FE3340">
          <w:delText>:</w:delText>
        </w:r>
      </w:del>
      <w:r>
        <w:t xml:space="preserve"> Schedule with </w:t>
      </w:r>
      <w:ins w:id="946" w:author="DM" w:date="2012-08-18T05:55:00Z">
        <w:r w:rsidR="00FE3340">
          <w:t>N</w:t>
        </w:r>
      </w:ins>
      <w:del w:id="947" w:author="DM" w:date="2012-08-18T05:55:00Z">
        <w:r w:rsidDel="00FE3340">
          <w:delText>n</w:delText>
        </w:r>
      </w:del>
      <w:r>
        <w:t>o Calendar Exceptions</w:t>
      </w:r>
      <w:r w:rsidR="00A34BE9">
        <w:t xml:space="preserve"> </w:t>
      </w:r>
      <w:del w:id="948" w:author="DM" w:date="2012-08-17T21:43:00Z">
        <w:r w:rsidR="00A34BE9" w:rsidDel="00B65D7D">
          <w:rPr>
            <w:b w:val="0"/>
          </w:rPr>
          <w:delText>(Source: Advisicon)</w:delText>
        </w:r>
      </w:del>
      <w:ins w:id="949" w:author="DM" w:date="2012-08-17T21:43:00Z">
        <w:r w:rsidR="00B65D7D">
          <w:rPr>
            <w:b w:val="0"/>
          </w:rPr>
          <w:t xml:space="preserve"> </w:t>
        </w:r>
      </w:ins>
      <w:r>
        <w:tab/>
        <w:t>[</w:t>
      </w:r>
      <w:r w:rsidR="003460B6">
        <w:t>05-20-</w:t>
      </w:r>
      <w:r w:rsidR="006055F2">
        <w:t>noCalendarException</w:t>
      </w:r>
      <w:r>
        <w:t>.</w:t>
      </w:r>
      <w:r w:rsidR="004736D1">
        <w:t>tif</w:t>
      </w:r>
      <w:r>
        <w:t>]</w:t>
      </w:r>
    </w:p>
    <w:p w:rsidR="00842073" w:rsidRDefault="004974A4">
      <w:pPr>
        <w:pStyle w:val="FigureSource"/>
        <w:pPrChange w:id="950" w:author="DM" w:date="2012-08-17T21:38:00Z">
          <w:pPr>
            <w:pStyle w:val="Slug"/>
          </w:pPr>
        </w:pPrChange>
      </w:pPr>
      <w:ins w:id="951" w:author="DM" w:date="2012-08-17T21:38:00Z">
        <w:r>
          <w:t>Source: Advisicon</w:t>
        </w:r>
      </w:ins>
    </w:p>
    <w:p w:rsidR="00841729" w:rsidRDefault="00841729" w:rsidP="002E09C3">
      <w:pPr>
        <w:pStyle w:val="Slug"/>
        <w:rPr>
          <w:ins w:id="952" w:author="DM" w:date="2012-08-17T21:38:00Z"/>
        </w:rPr>
      </w:pPr>
      <w:r>
        <w:t>Figure 5.21</w:t>
      </w:r>
      <w:del w:id="953" w:author="DM" w:date="2012-08-18T05:55:00Z">
        <w:r w:rsidDel="00FE3340">
          <w:delText>:</w:delText>
        </w:r>
      </w:del>
      <w:r>
        <w:t xml:space="preserve"> Schedule </w:t>
      </w:r>
      <w:r w:rsidR="004974A4">
        <w:t xml:space="preserve">Impact </w:t>
      </w:r>
      <w:r>
        <w:t>due to Calendar Exceptions</w:t>
      </w:r>
      <w:r w:rsidR="00E23C68">
        <w:t xml:space="preserve"> </w:t>
      </w:r>
      <w:del w:id="954" w:author="DM" w:date="2012-08-17T21:43:00Z">
        <w:r w:rsidR="00E23C68" w:rsidDel="00B65D7D">
          <w:rPr>
            <w:b w:val="0"/>
          </w:rPr>
          <w:delText>(Source: Advisicon)</w:delText>
        </w:r>
      </w:del>
      <w:ins w:id="955" w:author="DM" w:date="2012-08-17T21:43:00Z">
        <w:r w:rsidR="00B65D7D">
          <w:rPr>
            <w:b w:val="0"/>
          </w:rPr>
          <w:t xml:space="preserve"> </w:t>
        </w:r>
      </w:ins>
      <w:r>
        <w:tab/>
        <w:t>[</w:t>
      </w:r>
      <w:r w:rsidR="003460B6">
        <w:t>05-21-</w:t>
      </w:r>
      <w:r w:rsidR="00622F23">
        <w:t>withCalendarException</w:t>
      </w:r>
      <w:r>
        <w:t>.</w:t>
      </w:r>
      <w:r w:rsidR="004736D1">
        <w:t>tif</w:t>
      </w:r>
      <w:r>
        <w:t>]</w:t>
      </w:r>
    </w:p>
    <w:p w:rsidR="00842073" w:rsidRDefault="004974A4">
      <w:pPr>
        <w:pStyle w:val="FigureSource"/>
        <w:pPrChange w:id="956" w:author="DM" w:date="2012-08-17T21:38:00Z">
          <w:pPr>
            <w:pStyle w:val="Slug"/>
          </w:pPr>
        </w:pPrChange>
      </w:pPr>
      <w:ins w:id="957" w:author="DM" w:date="2012-08-17T21:38:00Z">
        <w:r>
          <w:t>Source: Advisicon</w:t>
        </w:r>
      </w:ins>
    </w:p>
    <w:p w:rsidR="006C7C46" w:rsidRDefault="00CB1358" w:rsidP="00C740CD">
      <w:pPr>
        <w:pStyle w:val="Para"/>
      </w:pPr>
      <w:r>
        <w:t xml:space="preserve">Project supports calendars at the </w:t>
      </w:r>
      <w:ins w:id="958" w:author="DM" w:date="2012-08-18T05:55:00Z">
        <w:r w:rsidR="00FE3340">
          <w:t>p</w:t>
        </w:r>
      </w:ins>
      <w:del w:id="959" w:author="DM" w:date="2012-08-18T05:55:00Z">
        <w:r w:rsidDel="00FE3340">
          <w:delText>P</w:delText>
        </w:r>
      </w:del>
      <w:r>
        <w:t xml:space="preserve">roject, </w:t>
      </w:r>
      <w:del w:id="960" w:author="DM" w:date="2012-08-18T05:55:00Z">
        <w:r w:rsidDel="00FE3340">
          <w:delText>T</w:delText>
        </w:r>
      </w:del>
      <w:ins w:id="961" w:author="DM" w:date="2012-08-18T05:55:00Z">
        <w:r w:rsidR="00FE3340">
          <w:t>t</w:t>
        </w:r>
      </w:ins>
      <w:r>
        <w:t xml:space="preserve">ask, and </w:t>
      </w:r>
      <w:del w:id="962" w:author="DM" w:date="2012-08-18T05:55:00Z">
        <w:r w:rsidDel="00FE3340">
          <w:delText>R</w:delText>
        </w:r>
      </w:del>
      <w:ins w:id="963" w:author="DM" w:date="2012-08-18T05:55:00Z">
        <w:r w:rsidR="00FE3340">
          <w:t>r</w:t>
        </w:r>
      </w:ins>
      <w:r>
        <w:t>esource level.</w:t>
      </w:r>
    </w:p>
    <w:p w:rsidR="00C740CD" w:rsidRPr="00AF207A" w:rsidRDefault="00C740CD" w:rsidP="004520EC">
      <w:pPr>
        <w:pStyle w:val="H2"/>
      </w:pPr>
      <w:r w:rsidRPr="00AF207A">
        <w:t>Collaborative Work Management: Integrating</w:t>
      </w:r>
      <w:r w:rsidR="00AF207A" w:rsidRPr="00AF207A">
        <w:t xml:space="preserve"> </w:t>
      </w:r>
      <w:r w:rsidRPr="00AF207A">
        <w:t>to SharePoint</w:t>
      </w:r>
    </w:p>
    <w:p w:rsidR="004E6D04" w:rsidRDefault="004E6D04" w:rsidP="004E6D04">
      <w:pPr>
        <w:pStyle w:val="Para"/>
        <w:spacing w:after="240"/>
      </w:pPr>
      <w:r w:rsidRPr="009F624A">
        <w:t xml:space="preserve">Microsoft SharePoint </w:t>
      </w:r>
      <w:r>
        <w:t>makes it easier for teams</w:t>
      </w:r>
      <w:r w:rsidRPr="009F624A">
        <w:t xml:space="preserve"> to </w:t>
      </w:r>
      <w:r>
        <w:t>collaborate on projects</w:t>
      </w:r>
      <w:r w:rsidRPr="009F624A">
        <w:t xml:space="preserve">. Using SharePoint </w:t>
      </w:r>
      <w:r>
        <w:t>you</w:t>
      </w:r>
      <w:r w:rsidRPr="009F624A">
        <w:t xml:space="preserve"> can</w:t>
      </w:r>
      <w:r>
        <w:t xml:space="preserve"> set up </w:t>
      </w:r>
      <w:r w:rsidRPr="009F624A">
        <w:t xml:space="preserve">sites to share information with others, manage documents, and publish reports to help everyone </w:t>
      </w:r>
      <w:r>
        <w:t>on the team work better together</w:t>
      </w:r>
      <w:r w:rsidRPr="009F624A">
        <w:t>.</w:t>
      </w:r>
      <w:r>
        <w:t xml:space="preserve"> </w:t>
      </w:r>
      <w:r w:rsidR="000737BE">
        <w:t xml:space="preserve">Figure 5.22 </w:t>
      </w:r>
      <w:r>
        <w:t xml:space="preserve">illustrates a SharePoint </w:t>
      </w:r>
      <w:del w:id="964" w:author="DM" w:date="2012-08-18T05:57:00Z">
        <w:r w:rsidDel="00C15958">
          <w:delText>T</w:delText>
        </w:r>
      </w:del>
      <w:ins w:id="965" w:author="DM" w:date="2012-08-18T05:57:00Z">
        <w:r w:rsidR="00C15958">
          <w:t>t</w:t>
        </w:r>
      </w:ins>
      <w:r>
        <w:t xml:space="preserve">eam </w:t>
      </w:r>
      <w:del w:id="966" w:author="DM" w:date="2012-08-18T05:57:00Z">
        <w:r w:rsidDel="00C15958">
          <w:delText>S</w:delText>
        </w:r>
      </w:del>
      <w:ins w:id="967" w:author="DM" w:date="2012-08-18T05:57:00Z">
        <w:r w:rsidR="00C15958">
          <w:t>s</w:t>
        </w:r>
      </w:ins>
      <w:r>
        <w:t>ite.</w:t>
      </w:r>
    </w:p>
    <w:p w:rsidR="000737BE" w:rsidRDefault="000737BE" w:rsidP="00906F63">
      <w:pPr>
        <w:pStyle w:val="Slug"/>
        <w:rPr>
          <w:ins w:id="968" w:author="DM" w:date="2012-08-17T21:39:00Z"/>
        </w:rPr>
      </w:pPr>
      <w:r>
        <w:t>Figure 5.22</w:t>
      </w:r>
      <w:del w:id="969" w:author="DM" w:date="2012-08-18T05:57:00Z">
        <w:r w:rsidDel="00C15958">
          <w:delText>:</w:delText>
        </w:r>
      </w:del>
      <w:r>
        <w:t xml:space="preserve"> SharePoint Team Site</w:t>
      </w:r>
      <w:r w:rsidR="004A3DBC">
        <w:t xml:space="preserve"> </w:t>
      </w:r>
      <w:del w:id="970" w:author="DM" w:date="2012-08-17T21:43:00Z">
        <w:r w:rsidR="004A3DBC" w:rsidDel="00B65D7D">
          <w:rPr>
            <w:b w:val="0"/>
          </w:rPr>
          <w:delText>(Source: Advisicon)</w:delText>
        </w:r>
      </w:del>
      <w:ins w:id="971" w:author="DM" w:date="2012-08-17T21:43:00Z">
        <w:r w:rsidR="00B65D7D">
          <w:rPr>
            <w:b w:val="0"/>
          </w:rPr>
          <w:t xml:space="preserve"> </w:t>
        </w:r>
      </w:ins>
      <w:r>
        <w:tab/>
        <w:t>[</w:t>
      </w:r>
      <w:r w:rsidR="001F70B6">
        <w:t>05-22-</w:t>
      </w:r>
      <w:r w:rsidRPr="000737BE">
        <w:t>sharePointTeamSite</w:t>
      </w:r>
      <w:r>
        <w:t>.</w:t>
      </w:r>
      <w:r w:rsidR="004736D1">
        <w:t>tif</w:t>
      </w:r>
      <w:r>
        <w:t>]</w:t>
      </w:r>
    </w:p>
    <w:p w:rsidR="00842073" w:rsidRDefault="003A6A5E">
      <w:pPr>
        <w:pStyle w:val="FigureSource"/>
        <w:pPrChange w:id="972" w:author="DM" w:date="2012-08-17T21:39:00Z">
          <w:pPr>
            <w:pStyle w:val="Slug"/>
          </w:pPr>
        </w:pPrChange>
      </w:pPr>
      <w:ins w:id="973" w:author="DM" w:date="2012-08-17T21:39:00Z">
        <w:r>
          <w:t>Source: Advisicon</w:t>
        </w:r>
      </w:ins>
    </w:p>
    <w:p w:rsidR="004E6D04" w:rsidRDefault="004E6D04" w:rsidP="004E6D04">
      <w:pPr>
        <w:pStyle w:val="Para"/>
        <w:spacing w:after="240"/>
      </w:pPr>
      <w:r w:rsidRPr="00423158">
        <w:t>SharePoint</w:t>
      </w:r>
      <w:r w:rsidR="00CB1358">
        <w:t xml:space="preserve"> supports</w:t>
      </w:r>
      <w:r w:rsidRPr="00423158">
        <w:t xml:space="preserve"> task lists</w:t>
      </w:r>
      <w:r w:rsidR="00CB1358">
        <w:t xml:space="preserve"> to</w:t>
      </w:r>
      <w:r w:rsidRPr="00423158">
        <w:t xml:space="preserve"> offer those unfamiliar with formal </w:t>
      </w:r>
      <w:del w:id="974" w:author="DM" w:date="2012-08-18T05:30:00Z">
        <w:r w:rsidRPr="00423158" w:rsidDel="003C439F">
          <w:delText>project management</w:delText>
        </w:r>
        <w:r w:rsidR="00CB1358" w:rsidDel="003C439F">
          <w:delText xml:space="preserve"> </w:delText>
        </w:r>
      </w:del>
      <w:ins w:id="975" w:author="DM" w:date="2012-08-18T05:30:00Z">
        <w:r w:rsidR="003C439F">
          <w:t xml:space="preserve">PM </w:t>
        </w:r>
      </w:ins>
      <w:r w:rsidR="00CB1358">
        <w:t>with</w:t>
      </w:r>
      <w:r w:rsidRPr="00423158">
        <w:t xml:space="preserve"> </w:t>
      </w:r>
      <w:r w:rsidR="00CE1E03">
        <w:t>simple</w:t>
      </w:r>
      <w:r w:rsidR="00CB1358">
        <w:t xml:space="preserve"> </w:t>
      </w:r>
      <w:r>
        <w:t>yet sufficient capability to provide a powerful</w:t>
      </w:r>
      <w:r w:rsidRPr="00423158">
        <w:t xml:space="preserve"> </w:t>
      </w:r>
      <w:del w:id="976" w:author="DM" w:date="2012-08-18T05:30:00Z">
        <w:r w:rsidRPr="00423158" w:rsidDel="003C439F">
          <w:delText>project management</w:delText>
        </w:r>
        <w:r w:rsidDel="003C439F">
          <w:delText xml:space="preserve"> </w:delText>
        </w:r>
      </w:del>
      <w:ins w:id="977" w:author="DM" w:date="2012-08-18T05:30:00Z">
        <w:r w:rsidR="003C439F">
          <w:t xml:space="preserve">PM </w:t>
        </w:r>
      </w:ins>
      <w:r w:rsidR="00CB1358">
        <w:t>solution</w:t>
      </w:r>
      <w:r>
        <w:t xml:space="preserve">. </w:t>
      </w:r>
      <w:r w:rsidR="00CE1E03">
        <w:t xml:space="preserve">Figure 5.23 </w:t>
      </w:r>
      <w:r>
        <w:t xml:space="preserve">illustrates the use of the SharePoint </w:t>
      </w:r>
      <w:r w:rsidR="00292643">
        <w:t>project t</w:t>
      </w:r>
      <w:r>
        <w:t>ask list, which</w:t>
      </w:r>
      <w:ins w:id="978" w:author="DM" w:date="2012-08-18T05:58:00Z">
        <w:r w:rsidR="00C15958">
          <w:t>,</w:t>
        </w:r>
      </w:ins>
      <w:r>
        <w:t xml:space="preserve"> once set</w:t>
      </w:r>
      <w:ins w:id="979" w:author="DM" w:date="2012-08-18T05:58:00Z">
        <w:r w:rsidR="00C15958">
          <w:t xml:space="preserve"> </w:t>
        </w:r>
      </w:ins>
      <w:r>
        <w:t>up, can be easily synchronized with the Microsoft Project Desktop schedule shown previously.</w:t>
      </w:r>
    </w:p>
    <w:p w:rsidR="00CE1E03" w:rsidRDefault="00CE1E03" w:rsidP="00906F63">
      <w:pPr>
        <w:pStyle w:val="Slug"/>
        <w:rPr>
          <w:ins w:id="980" w:author="DM" w:date="2012-08-17T21:39:00Z"/>
        </w:rPr>
      </w:pPr>
      <w:r>
        <w:t>Figure 5.23</w:t>
      </w:r>
      <w:del w:id="981" w:author="DM" w:date="2012-08-18T05:58:00Z">
        <w:r w:rsidDel="00C15958">
          <w:delText>:</w:delText>
        </w:r>
      </w:del>
      <w:r>
        <w:t xml:space="preserve"> SharePoint Project Task list</w:t>
      </w:r>
      <w:r w:rsidR="007A1EE9">
        <w:t xml:space="preserve"> </w:t>
      </w:r>
      <w:del w:id="982" w:author="DM" w:date="2012-08-17T21:43:00Z">
        <w:r w:rsidR="007A1EE9" w:rsidDel="00B65D7D">
          <w:rPr>
            <w:b w:val="0"/>
          </w:rPr>
          <w:delText>(Source: Advisicon)</w:delText>
        </w:r>
      </w:del>
      <w:ins w:id="983" w:author="DM" w:date="2012-08-17T21:43:00Z">
        <w:r w:rsidR="00B65D7D">
          <w:rPr>
            <w:b w:val="0"/>
          </w:rPr>
          <w:t xml:space="preserve"> </w:t>
        </w:r>
      </w:ins>
      <w:r>
        <w:tab/>
        <w:t>[</w:t>
      </w:r>
      <w:r w:rsidR="001F70B6">
        <w:t>05-23-</w:t>
      </w:r>
      <w:r w:rsidRPr="00CE1E03">
        <w:t>sharePointProjectTaskList</w:t>
      </w:r>
      <w:r>
        <w:t>.</w:t>
      </w:r>
      <w:r w:rsidR="004736D1">
        <w:t>tif</w:t>
      </w:r>
      <w:r>
        <w:t>]</w:t>
      </w:r>
    </w:p>
    <w:p w:rsidR="00842073" w:rsidRDefault="003A6A5E">
      <w:pPr>
        <w:pStyle w:val="FigureSource"/>
        <w:pPrChange w:id="984" w:author="DM" w:date="2012-08-17T21:39:00Z">
          <w:pPr>
            <w:pStyle w:val="Slug"/>
          </w:pPr>
        </w:pPrChange>
      </w:pPr>
      <w:ins w:id="985" w:author="DM" w:date="2012-08-17T21:39:00Z">
        <w:r>
          <w:t>Source: Advisicon</w:t>
        </w:r>
      </w:ins>
    </w:p>
    <w:p w:rsidR="004E6D04" w:rsidRPr="00423158" w:rsidRDefault="004E6D04" w:rsidP="004520EC">
      <w:pPr>
        <w:pStyle w:val="Para"/>
      </w:pPr>
      <w:r w:rsidRPr="00423158">
        <w:t>The power of SharePoint task lists lie in their simplicity</w:t>
      </w:r>
      <w:del w:id="986" w:author="DM" w:date="2012-08-18T05:58:00Z">
        <w:r w:rsidRPr="00423158" w:rsidDel="00C15958">
          <w:delText>,</w:delText>
        </w:r>
      </w:del>
      <w:r w:rsidRPr="00423158">
        <w:t xml:space="preserve"> as well as the</w:t>
      </w:r>
      <w:r w:rsidR="00737BD4">
        <w:t>ir</w:t>
      </w:r>
      <w:r w:rsidRPr="00423158">
        <w:t xml:space="preserve"> ability to share and edit them via SharePoint or Outlook. This means that </w:t>
      </w:r>
      <w:r>
        <w:t>team</w:t>
      </w:r>
      <w:r w:rsidRPr="00423158">
        <w:t xml:space="preserve"> </w:t>
      </w:r>
      <w:r>
        <w:t>members and can view</w:t>
      </w:r>
      <w:r w:rsidR="00737BD4">
        <w:t xml:space="preserve"> and </w:t>
      </w:r>
      <w:r>
        <w:t xml:space="preserve">contribute project </w:t>
      </w:r>
      <w:r w:rsidRPr="00423158">
        <w:t xml:space="preserve">status </w:t>
      </w:r>
      <w:r>
        <w:t>information.</w:t>
      </w:r>
    </w:p>
    <w:p w:rsidR="004E6D04" w:rsidRDefault="004E6D04" w:rsidP="004520EC">
      <w:pPr>
        <w:pStyle w:val="Para"/>
      </w:pPr>
      <w:r>
        <w:t xml:space="preserve">A </w:t>
      </w:r>
      <w:del w:id="987" w:author="DM" w:date="2012-08-18T05:58:00Z">
        <w:r w:rsidDel="00C15958">
          <w:delText>Project Manager</w:delText>
        </w:r>
        <w:r w:rsidRPr="00F40E80" w:rsidDel="00C15958">
          <w:delText xml:space="preserve"> </w:delText>
        </w:r>
      </w:del>
      <w:ins w:id="988" w:author="DM" w:date="2012-08-18T05:58:00Z">
        <w:r w:rsidR="00C15958">
          <w:t xml:space="preserve">project manager </w:t>
        </w:r>
      </w:ins>
      <w:r w:rsidRPr="00F40E80">
        <w:t>can</w:t>
      </w:r>
      <w:r>
        <w:t xml:space="preserve"> now</w:t>
      </w:r>
      <w:r w:rsidRPr="00F40E80">
        <w:t xml:space="preserve"> use all the scheduling capabilities</w:t>
      </w:r>
      <w:r>
        <w:t xml:space="preserve"> of</w:t>
      </w:r>
      <w:r w:rsidRPr="00F40E80">
        <w:t xml:space="preserve"> Project Professional </w:t>
      </w:r>
      <w:r>
        <w:t xml:space="preserve">in conjunction with the </w:t>
      </w:r>
      <w:r w:rsidRPr="00F40E80">
        <w:t xml:space="preserve">collaborative capabilities </w:t>
      </w:r>
      <w:r>
        <w:t>of SharePoint. P</w:t>
      </w:r>
      <w:r w:rsidRPr="00220655">
        <w:t>roject plan</w:t>
      </w:r>
      <w:r>
        <w:t>s can be synchronized</w:t>
      </w:r>
      <w:r w:rsidRPr="00220655">
        <w:t xml:space="preserve"> from Project to SharePoint and vice versa. Any changes made in Project </w:t>
      </w:r>
      <w:r w:rsidR="00461B1B">
        <w:t>or</w:t>
      </w:r>
      <w:r w:rsidR="00461B1B" w:rsidRPr="00220655">
        <w:t xml:space="preserve"> </w:t>
      </w:r>
      <w:r w:rsidRPr="00220655">
        <w:t>SharePoint can be easily updated in</w:t>
      </w:r>
      <w:r>
        <w:t xml:space="preserve">to </w:t>
      </w:r>
      <w:r w:rsidR="00461B1B">
        <w:t>the other</w:t>
      </w:r>
      <w:r>
        <w:t xml:space="preserve"> with </w:t>
      </w:r>
      <w:r w:rsidR="00461B1B">
        <w:t>the</w:t>
      </w:r>
      <w:r w:rsidR="00461B1B" w:rsidRPr="00220655">
        <w:t xml:space="preserve"> </w:t>
      </w:r>
      <w:r>
        <w:t>click of a button. To use this new capability, simply:</w:t>
      </w:r>
    </w:p>
    <w:p w:rsidR="004E6D04" w:rsidRDefault="00461B1B" w:rsidP="004520EC">
      <w:pPr>
        <w:pStyle w:val="ListNumbered"/>
      </w:pPr>
      <w:r>
        <w:t>1.</w:t>
      </w:r>
      <w:r>
        <w:tab/>
      </w:r>
      <w:r w:rsidR="004E6D04">
        <w:t>Create a Project task list in the SharePoint site that you have authority to access (or ask your IT support team to assist you). Copy this URL.</w:t>
      </w:r>
    </w:p>
    <w:p w:rsidR="004E6D04" w:rsidRDefault="00461B1B" w:rsidP="004520EC">
      <w:pPr>
        <w:pStyle w:val="ListNumbered"/>
      </w:pPr>
      <w:r>
        <w:t>2.</w:t>
      </w:r>
      <w:r>
        <w:tab/>
      </w:r>
      <w:r w:rsidR="004E6D04">
        <w:t xml:space="preserve">Enter your schedule into MS Project desktop and then select the </w:t>
      </w:r>
      <w:r w:rsidR="004E6D04" w:rsidRPr="002E09C3">
        <w:t>File</w:t>
      </w:r>
      <w:r w:rsidR="004E6D04">
        <w:t xml:space="preserve"> menu, click on </w:t>
      </w:r>
      <w:r w:rsidR="004E6D04" w:rsidRPr="002E09C3">
        <w:t xml:space="preserve">Save </w:t>
      </w:r>
      <w:del w:id="989" w:author="DM" w:date="2012-08-17T21:44:00Z">
        <w:r w:rsidR="004E6D04" w:rsidRPr="002E09C3" w:rsidDel="00B65D7D">
          <w:delText>&amp;</w:delText>
        </w:r>
      </w:del>
      <w:ins w:id="990" w:author="DM" w:date="2012-08-17T21:44:00Z">
        <w:r w:rsidR="00B65D7D">
          <w:t>and</w:t>
        </w:r>
      </w:ins>
      <w:r w:rsidR="004E6D04" w:rsidRPr="002E09C3">
        <w:t xml:space="preserve"> Send</w:t>
      </w:r>
      <w:r w:rsidR="004E6D04">
        <w:t xml:space="preserve">, and select </w:t>
      </w:r>
      <w:r>
        <w:t>“</w:t>
      </w:r>
      <w:r w:rsidR="004E6D04" w:rsidRPr="002E09C3">
        <w:t>Sync with Task Lists</w:t>
      </w:r>
      <w:r w:rsidR="004E6D04">
        <w:t>.</w:t>
      </w:r>
      <w:r>
        <w:t>”</w:t>
      </w:r>
    </w:p>
    <w:p w:rsidR="004E6D04" w:rsidRDefault="000B4AFE" w:rsidP="004520EC">
      <w:pPr>
        <w:pStyle w:val="ListNumbered"/>
      </w:pPr>
      <w:r>
        <w:t>3.</w:t>
      </w:r>
      <w:r>
        <w:tab/>
      </w:r>
      <w:r w:rsidR="004E6D04">
        <w:t xml:space="preserve">Paste the URL saved in step 1 into the </w:t>
      </w:r>
      <w:del w:id="991" w:author="DM" w:date="2012-08-18T05:59:00Z">
        <w:r w:rsidR="00461B1B" w:rsidDel="006C2B0B">
          <w:delText>“</w:delText>
        </w:r>
      </w:del>
      <w:r w:rsidR="004E6D04" w:rsidRPr="002E09C3">
        <w:t>Site URL</w:t>
      </w:r>
      <w:del w:id="992" w:author="DM" w:date="2012-08-18T05:59:00Z">
        <w:r w:rsidR="00461B1B" w:rsidDel="006C2B0B">
          <w:delText>”</w:delText>
        </w:r>
      </w:del>
      <w:r w:rsidR="004E6D04" w:rsidRPr="00461B1B">
        <w:t xml:space="preserve"> </w:t>
      </w:r>
      <w:r w:rsidR="004E6D04">
        <w:t xml:space="preserve">field and </w:t>
      </w:r>
      <w:proofErr w:type="gramStart"/>
      <w:r w:rsidR="004E6D04">
        <w:t>click</w:t>
      </w:r>
      <w:proofErr w:type="gramEnd"/>
      <w:r w:rsidR="004E6D04">
        <w:t xml:space="preserve"> the </w:t>
      </w:r>
      <w:del w:id="993" w:author="DM" w:date="2012-08-18T05:59:00Z">
        <w:r w:rsidR="00461B1B" w:rsidDel="006C2B0B">
          <w:delText>“</w:delText>
        </w:r>
      </w:del>
      <w:r w:rsidR="004E6D04">
        <w:t>Validate</w:t>
      </w:r>
      <w:r w:rsidR="004E6D04" w:rsidRPr="00333C6B">
        <w:rPr>
          <w:i/>
        </w:rPr>
        <w:t xml:space="preserve"> </w:t>
      </w:r>
      <w:r w:rsidR="004E6D04" w:rsidRPr="002E09C3">
        <w:t>URL</w:t>
      </w:r>
      <w:del w:id="994" w:author="DM" w:date="2012-08-18T05:59:00Z">
        <w:r w:rsidR="00461B1B" w:rsidDel="006C2B0B">
          <w:delText>”</w:delText>
        </w:r>
      </w:del>
      <w:r w:rsidR="004E6D04">
        <w:t xml:space="preserve"> button.</w:t>
      </w:r>
    </w:p>
    <w:p w:rsidR="004E6D04" w:rsidRDefault="000B4AFE" w:rsidP="004520EC">
      <w:pPr>
        <w:pStyle w:val="ListNumbered"/>
      </w:pPr>
      <w:r>
        <w:t>4.</w:t>
      </w:r>
      <w:r>
        <w:tab/>
      </w:r>
      <w:r w:rsidR="004E6D04">
        <w:t xml:space="preserve">Select an existing task list or enter a new name. You can also click on the </w:t>
      </w:r>
      <w:r w:rsidR="004E6D04" w:rsidRPr="002E09C3">
        <w:t>Manage Fields</w:t>
      </w:r>
      <w:r w:rsidR="004E6D04">
        <w:t xml:space="preserve"> button to select fields to be synchronized between the project plan and the SharePoint server task list.</w:t>
      </w:r>
    </w:p>
    <w:p w:rsidR="004E6D04" w:rsidRDefault="000B4AFE" w:rsidP="004520EC">
      <w:pPr>
        <w:pStyle w:val="ListNumbered"/>
      </w:pPr>
      <w:r>
        <w:t>5.</w:t>
      </w:r>
      <w:r>
        <w:tab/>
      </w:r>
      <w:r w:rsidR="004E6D04">
        <w:t xml:space="preserve">Click the </w:t>
      </w:r>
      <w:r w:rsidR="004E6D04" w:rsidRPr="002E09C3">
        <w:t>Sync</w:t>
      </w:r>
      <w:r w:rsidR="004E6D04">
        <w:t xml:space="preserve"> button</w:t>
      </w:r>
      <w:ins w:id="995" w:author="DM" w:date="2012-08-18T05:59:00Z">
        <w:r w:rsidR="006C2B0B">
          <w:t>,</w:t>
        </w:r>
      </w:ins>
      <w:r w:rsidR="004E6D04">
        <w:t xml:space="preserve"> </w:t>
      </w:r>
      <w:r w:rsidR="004E6D04" w:rsidRPr="00875932">
        <w:t xml:space="preserve">and </w:t>
      </w:r>
      <w:r w:rsidR="004E6D04">
        <w:t>the project plan will be</w:t>
      </w:r>
      <w:r w:rsidR="004E6D04" w:rsidRPr="00875932">
        <w:t xml:space="preserve"> published to SharePoint.</w:t>
      </w:r>
    </w:p>
    <w:p w:rsidR="004E6D04" w:rsidRDefault="004E6D04" w:rsidP="004E6D04">
      <w:pPr>
        <w:pStyle w:val="Para"/>
        <w:spacing w:after="240"/>
      </w:pPr>
      <w:r>
        <w:t xml:space="preserve">SharePoint tasks </w:t>
      </w:r>
      <w:r w:rsidRPr="009F624A">
        <w:t xml:space="preserve">can </w:t>
      </w:r>
      <w:r>
        <w:t xml:space="preserve">now be </w:t>
      </w:r>
      <w:r w:rsidRPr="009F624A">
        <w:t>view</w:t>
      </w:r>
      <w:r>
        <w:t>ed and updated by the project team in SharePoint</w:t>
      </w:r>
      <w:ins w:id="996" w:author="DM" w:date="2012-08-18T05:59:00Z">
        <w:r w:rsidR="006C2B0B">
          <w:t>,</w:t>
        </w:r>
      </w:ins>
      <w:r w:rsidRPr="009F624A">
        <w:t xml:space="preserve"> and the </w:t>
      </w:r>
      <w:del w:id="997" w:author="DM" w:date="2012-08-18T05:58:00Z">
        <w:r w:rsidRPr="009F624A" w:rsidDel="00C15958">
          <w:delText>P</w:delText>
        </w:r>
        <w:r w:rsidDel="00C15958">
          <w:delText xml:space="preserve">roject </w:delText>
        </w:r>
        <w:r w:rsidRPr="009F624A" w:rsidDel="00C15958">
          <w:delText>M</w:delText>
        </w:r>
        <w:r w:rsidDel="00C15958">
          <w:delText>anager</w:delText>
        </w:r>
        <w:r w:rsidRPr="009F624A" w:rsidDel="00C15958">
          <w:delText xml:space="preserve"> </w:delText>
        </w:r>
      </w:del>
      <w:ins w:id="998" w:author="DM" w:date="2012-08-18T05:58:00Z">
        <w:r w:rsidR="00C15958">
          <w:t>project manager</w:t>
        </w:r>
      </w:ins>
      <w:ins w:id="999" w:author="DM" w:date="2012-08-18T05:59:00Z">
        <w:r w:rsidR="006C2B0B">
          <w:t xml:space="preserve"> </w:t>
        </w:r>
      </w:ins>
      <w:r w:rsidRPr="009F624A">
        <w:t xml:space="preserve">can synchronize the updates </w:t>
      </w:r>
      <w:r>
        <w:t>to the Project Plan</w:t>
      </w:r>
      <w:r w:rsidRPr="009F624A">
        <w:t>.</w:t>
      </w:r>
      <w:r>
        <w:t xml:space="preserve"> </w:t>
      </w:r>
      <w:r w:rsidR="00C21D65">
        <w:t xml:space="preserve">Figure 5.24 </w:t>
      </w:r>
      <w:r>
        <w:t xml:space="preserve">illustrates the MS Project </w:t>
      </w:r>
      <w:r w:rsidRPr="002E09C3">
        <w:t>File</w:t>
      </w:r>
      <w:r w:rsidRPr="00485562">
        <w:rPr>
          <w:i/>
        </w:rPr>
        <w:t xml:space="preserve"> </w:t>
      </w:r>
      <w:r>
        <w:t>tab (backstage) where these steps are performed.</w:t>
      </w:r>
    </w:p>
    <w:p w:rsidR="00C21D65" w:rsidRDefault="00C21D65" w:rsidP="002E09C3">
      <w:pPr>
        <w:pStyle w:val="Slug"/>
      </w:pPr>
      <w:r>
        <w:t>Figure 5.24</w:t>
      </w:r>
      <w:del w:id="1000" w:author="DM" w:date="2012-08-18T05:59:00Z">
        <w:r w:rsidDel="006C2B0B">
          <w:delText>:</w:delText>
        </w:r>
      </w:del>
      <w:r>
        <w:t xml:space="preserve"> MS Project Sync with SharePoint Task Lists</w:t>
      </w:r>
      <w:r w:rsidR="007A1EE9">
        <w:t xml:space="preserve"> </w:t>
      </w:r>
      <w:del w:id="1001" w:author="DM" w:date="2012-08-17T21:43:00Z">
        <w:r w:rsidR="007A1EE9" w:rsidDel="00B65D7D">
          <w:rPr>
            <w:b w:val="0"/>
          </w:rPr>
          <w:delText>(Source: Advisicon)</w:delText>
        </w:r>
      </w:del>
      <w:ins w:id="1002" w:author="DM" w:date="2012-08-17T21:43:00Z">
        <w:r w:rsidR="00B65D7D">
          <w:rPr>
            <w:b w:val="0"/>
          </w:rPr>
          <w:t xml:space="preserve"> </w:t>
        </w:r>
      </w:ins>
      <w:r>
        <w:tab/>
        <w:t>[</w:t>
      </w:r>
      <w:r w:rsidR="00A20DE5">
        <w:t>05-24-</w:t>
      </w:r>
      <w:r w:rsidRPr="00C21D65">
        <w:t>microsoftProjectSyncWithSharePointTaskLists</w:t>
      </w:r>
      <w:r>
        <w:t>.</w:t>
      </w:r>
      <w:r w:rsidR="004736D1">
        <w:t>tif</w:t>
      </w:r>
      <w:r>
        <w:t>]</w:t>
      </w:r>
    </w:p>
    <w:p w:rsidR="00842073" w:rsidRDefault="003A6A5E">
      <w:pPr>
        <w:pStyle w:val="FigureSource"/>
        <w:rPr>
          <w:ins w:id="1003" w:author="DM" w:date="2012-08-17T21:39:00Z"/>
        </w:rPr>
        <w:pPrChange w:id="1004" w:author="DM" w:date="2012-08-17T21:39:00Z">
          <w:pPr>
            <w:pStyle w:val="Para"/>
          </w:pPr>
        </w:pPrChange>
      </w:pPr>
      <w:ins w:id="1005" w:author="DM" w:date="2012-08-17T21:39:00Z">
        <w:r>
          <w:t>Source: Advisicon</w:t>
        </w:r>
      </w:ins>
    </w:p>
    <w:p w:rsidR="00BA6CE0" w:rsidRDefault="00292643" w:rsidP="00C740CD">
      <w:pPr>
        <w:pStyle w:val="Para"/>
      </w:pPr>
      <w:r>
        <w:t xml:space="preserve">In the next section, we </w:t>
      </w:r>
      <w:del w:id="1006" w:author="DM" w:date="2012-08-18T05:59:00Z">
        <w:r w:rsidDel="006C2B0B">
          <w:delText xml:space="preserve">will </w:delText>
        </w:r>
      </w:del>
      <w:r>
        <w:t>see how Project Server</w:t>
      </w:r>
      <w:ins w:id="1007" w:author="DM" w:date="2012-08-18T06:00:00Z">
        <w:r w:rsidR="006C2B0B">
          <w:t>—</w:t>
        </w:r>
      </w:ins>
      <w:del w:id="1008" w:author="DM" w:date="2012-08-18T06:00:00Z">
        <w:r w:rsidDel="006C2B0B">
          <w:delText xml:space="preserve"> </w:delText>
        </w:r>
        <w:r w:rsidR="00CF598C" w:rsidDel="006C2B0B">
          <w:delText xml:space="preserve">– </w:delText>
        </w:r>
      </w:del>
      <w:r>
        <w:t>in concert with SharePoint</w:t>
      </w:r>
      <w:ins w:id="1009" w:author="DM" w:date="2012-08-18T06:00:00Z">
        <w:r w:rsidR="006C2B0B">
          <w:t>—</w:t>
        </w:r>
      </w:ins>
      <w:del w:id="1010" w:author="DM" w:date="2012-08-18T06:00:00Z">
        <w:r w:rsidDel="006C2B0B">
          <w:delText xml:space="preserve"> </w:delText>
        </w:r>
        <w:r w:rsidR="00CF598C" w:rsidDel="006C2B0B">
          <w:delText xml:space="preserve">– </w:delText>
        </w:r>
      </w:del>
      <w:r>
        <w:t>can extend the capabilities of the Project desktop tool and provide a fully integrated enterprise</w:t>
      </w:r>
      <w:ins w:id="1011" w:author="DM" w:date="2012-08-18T06:00:00Z">
        <w:r w:rsidR="006C2B0B">
          <w:t>-</w:t>
        </w:r>
      </w:ins>
      <w:del w:id="1012" w:author="DM" w:date="2012-08-18T06:00:00Z">
        <w:r w:rsidDel="006C2B0B">
          <w:delText xml:space="preserve"> </w:delText>
        </w:r>
      </w:del>
      <w:r>
        <w:t xml:space="preserve">level </w:t>
      </w:r>
      <w:del w:id="1013" w:author="DM" w:date="2012-08-17T19:52:00Z">
        <w:r w:rsidR="00C261BA" w:rsidDel="001A0D8B">
          <w:delText>Project</w:delText>
        </w:r>
        <w:r w:rsidDel="001A0D8B">
          <w:delText xml:space="preserve"> Management </w:delText>
        </w:r>
      </w:del>
      <w:ins w:id="1014" w:author="DM" w:date="2012-08-17T19:52:00Z">
        <w:r w:rsidR="001A0D8B">
          <w:t xml:space="preserve">PM </w:t>
        </w:r>
      </w:ins>
      <w:r>
        <w:t>solution.</w:t>
      </w:r>
    </w:p>
    <w:p w:rsidR="00AA6952" w:rsidRPr="00BA6CE0" w:rsidRDefault="00AA6952" w:rsidP="00DD3C8F">
      <w:pPr>
        <w:pStyle w:val="H2"/>
      </w:pPr>
      <w:r w:rsidRPr="00DD3C8F">
        <w:t>Visual Rep</w:t>
      </w:r>
      <w:r w:rsidRPr="004520EC">
        <w:t>ortin</w:t>
      </w:r>
      <w:r w:rsidRPr="00DD3C8F">
        <w:t>g from Project to Excel for Charting, Graphing</w:t>
      </w:r>
      <w:ins w:id="1015" w:author="DM" w:date="2012-08-18T06:00:00Z">
        <w:r w:rsidR="006C2B0B">
          <w:t>,</w:t>
        </w:r>
      </w:ins>
      <w:r w:rsidRPr="00DD3C8F">
        <w:t xml:space="preserve"> </w:t>
      </w:r>
      <w:r w:rsidR="00B3407A" w:rsidRPr="00BA6CE0">
        <w:t>and</w:t>
      </w:r>
      <w:r w:rsidRPr="00BA6CE0">
        <w:t xml:space="preserve"> Pivot Analysis</w:t>
      </w:r>
    </w:p>
    <w:p w:rsidR="00412B85" w:rsidRDefault="00412B85" w:rsidP="004520EC">
      <w:pPr>
        <w:pStyle w:val="Para"/>
      </w:pPr>
      <w:r w:rsidRPr="00412B85">
        <w:t xml:space="preserve">Visual Reports is a </w:t>
      </w:r>
      <w:r w:rsidR="00B5115B">
        <w:t xml:space="preserve">new </w:t>
      </w:r>
      <w:r>
        <w:t xml:space="preserve">feature in </w:t>
      </w:r>
      <w:r w:rsidRPr="00412B85">
        <w:t xml:space="preserve">Project Standard and Professional </w:t>
      </w:r>
      <w:r>
        <w:t>2</w:t>
      </w:r>
      <w:r w:rsidR="008F652F">
        <w:t>0</w:t>
      </w:r>
      <w:r>
        <w:t xml:space="preserve">10 </w:t>
      </w:r>
      <w:r w:rsidR="00B5115B">
        <w:t>(</w:t>
      </w:r>
      <w:proofErr w:type="spellStart"/>
      <w:r w:rsidR="00B5115B">
        <w:t>O’Cull</w:t>
      </w:r>
      <w:proofErr w:type="spellEnd"/>
      <w:ins w:id="1016" w:author="DM" w:date="2012-08-18T06:00:00Z">
        <w:r w:rsidR="006C2B0B">
          <w:t>,</w:t>
        </w:r>
      </w:ins>
      <w:r w:rsidR="00B5115B">
        <w:t xml:space="preserve"> 2006) </w:t>
      </w:r>
      <w:r w:rsidRPr="00412B85">
        <w:t xml:space="preserve">that </w:t>
      </w:r>
      <w:r w:rsidR="000D1312">
        <w:t>lets</w:t>
      </w:r>
      <w:r>
        <w:t xml:space="preserve"> you</w:t>
      </w:r>
      <w:r w:rsidRPr="00412B85">
        <w:t xml:space="preserve"> report on your project’s data in Excel using PivotTables and </w:t>
      </w:r>
      <w:proofErr w:type="spellStart"/>
      <w:r w:rsidRPr="00412B85">
        <w:t>PivotCharts</w:t>
      </w:r>
      <w:proofErr w:type="spellEnd"/>
      <w:del w:id="1017" w:author="DM" w:date="2012-08-18T06:00:00Z">
        <w:r w:rsidRPr="00412B85" w:rsidDel="006C2B0B">
          <w:delText>,</w:delText>
        </w:r>
      </w:del>
      <w:r w:rsidRPr="00412B85">
        <w:t xml:space="preserve"> and in Visio using a new feature called </w:t>
      </w:r>
      <w:proofErr w:type="spellStart"/>
      <w:r w:rsidRPr="00412B85">
        <w:t>PivotDiagrams</w:t>
      </w:r>
      <w:proofErr w:type="spellEnd"/>
      <w:r w:rsidRPr="00412B85">
        <w:t>.</w:t>
      </w:r>
    </w:p>
    <w:p w:rsidR="00B65C49" w:rsidRPr="00F05EAF" w:rsidRDefault="004763F6" w:rsidP="004520EC">
      <w:pPr>
        <w:pStyle w:val="Para"/>
      </w:pPr>
      <w:r>
        <w:t>The out</w:t>
      </w:r>
      <w:ins w:id="1018" w:author="DM" w:date="2012-08-18T06:00:00Z">
        <w:r w:rsidR="006C2B0B">
          <w:t>-</w:t>
        </w:r>
      </w:ins>
      <w:del w:id="1019" w:author="DM" w:date="2012-08-18T06:00:00Z">
        <w:r w:rsidDel="006C2B0B">
          <w:delText xml:space="preserve"> </w:delText>
        </w:r>
      </w:del>
      <w:r>
        <w:t>of</w:t>
      </w:r>
      <w:ins w:id="1020" w:author="DM" w:date="2012-08-18T06:00:00Z">
        <w:r w:rsidR="006C2B0B">
          <w:t>-</w:t>
        </w:r>
      </w:ins>
      <w:del w:id="1021" w:author="DM" w:date="2012-08-18T06:00:00Z">
        <w:r w:rsidDel="006C2B0B">
          <w:delText xml:space="preserve"> </w:delText>
        </w:r>
      </w:del>
      <w:r>
        <w:t>the</w:t>
      </w:r>
      <w:ins w:id="1022" w:author="DM" w:date="2012-08-18T06:00:00Z">
        <w:r w:rsidR="006C2B0B">
          <w:t>-</w:t>
        </w:r>
      </w:ins>
      <w:del w:id="1023" w:author="DM" w:date="2012-08-18T06:00:00Z">
        <w:r w:rsidDel="006C2B0B">
          <w:delText xml:space="preserve"> </w:delText>
        </w:r>
      </w:del>
      <w:r>
        <w:t xml:space="preserve">box </w:t>
      </w:r>
      <w:r w:rsidR="00412B85">
        <w:t xml:space="preserve">Project desktop </w:t>
      </w:r>
      <w:r>
        <w:t xml:space="preserve">installation </w:t>
      </w:r>
      <w:r w:rsidR="00412B85">
        <w:t xml:space="preserve">comes complete with a number of </w:t>
      </w:r>
      <w:r w:rsidR="00076288">
        <w:t xml:space="preserve">prebuilt </w:t>
      </w:r>
      <w:r w:rsidR="00412B85" w:rsidRPr="00412B85">
        <w:t>Excel and Visio templates. You can also create your own templates</w:t>
      </w:r>
      <w:ins w:id="1024" w:author="DM" w:date="2012-08-18T06:00:00Z">
        <w:r w:rsidR="006C2B0B">
          <w:t>,</w:t>
        </w:r>
      </w:ins>
      <w:r w:rsidR="00412B85">
        <w:t xml:space="preserve"> which you can share with others in your organization</w:t>
      </w:r>
      <w:r w:rsidR="00412B85" w:rsidRPr="00412B85">
        <w:t>.</w:t>
      </w:r>
      <w:r w:rsidR="00412B85">
        <w:t xml:space="preserve"> </w:t>
      </w:r>
      <w:r w:rsidR="00A61C82">
        <w:t>Figure 5.25</w:t>
      </w:r>
      <w:r w:rsidR="00722CE4">
        <w:t xml:space="preserve"> </w:t>
      </w:r>
      <w:r w:rsidR="00076288">
        <w:t>shows those Visual Reports that are included with Project.</w:t>
      </w:r>
      <w:r w:rsidR="00B65C49">
        <w:t xml:space="preserve"> </w:t>
      </w:r>
    </w:p>
    <w:p w:rsidR="00A61C82" w:rsidRDefault="00A61C82" w:rsidP="00906F63">
      <w:pPr>
        <w:pStyle w:val="Slug"/>
        <w:rPr>
          <w:ins w:id="1025" w:author="DM" w:date="2012-08-17T21:39:00Z"/>
        </w:rPr>
      </w:pPr>
      <w:proofErr w:type="spellStart"/>
      <w:r>
        <w:t>Figgure</w:t>
      </w:r>
      <w:proofErr w:type="spellEnd"/>
      <w:r>
        <w:t xml:space="preserve"> 5.25</w:t>
      </w:r>
      <w:del w:id="1026" w:author="DM" w:date="2012-08-18T06:00:00Z">
        <w:r w:rsidDel="006C2B0B">
          <w:delText>:</w:delText>
        </w:r>
      </w:del>
      <w:r>
        <w:t xml:space="preserve"> Project Visual Reports</w:t>
      </w:r>
      <w:r w:rsidR="007634DF">
        <w:t xml:space="preserve"> </w:t>
      </w:r>
      <w:del w:id="1027" w:author="DM" w:date="2012-08-17T21:43:00Z">
        <w:r w:rsidR="007634DF" w:rsidDel="00B65D7D">
          <w:rPr>
            <w:b w:val="0"/>
          </w:rPr>
          <w:delText>(Source: Advisicon)</w:delText>
        </w:r>
      </w:del>
      <w:ins w:id="1028" w:author="DM" w:date="2012-08-17T21:43:00Z">
        <w:r w:rsidR="00B65D7D">
          <w:rPr>
            <w:b w:val="0"/>
          </w:rPr>
          <w:t xml:space="preserve"> </w:t>
        </w:r>
      </w:ins>
      <w:r>
        <w:tab/>
        <w:t>[</w:t>
      </w:r>
      <w:r w:rsidR="007D535C">
        <w:t>05-25-</w:t>
      </w:r>
      <w:r w:rsidRPr="00A61C82">
        <w:t>projectVisualReports</w:t>
      </w:r>
      <w:r>
        <w:t>.</w:t>
      </w:r>
      <w:r w:rsidR="004736D1">
        <w:t>tif</w:t>
      </w:r>
      <w:r>
        <w:t>]</w:t>
      </w:r>
    </w:p>
    <w:p w:rsidR="00842073" w:rsidRDefault="003A6A5E">
      <w:pPr>
        <w:pStyle w:val="FigureSource"/>
        <w:pPrChange w:id="1029" w:author="DM" w:date="2012-08-17T21:39:00Z">
          <w:pPr>
            <w:pStyle w:val="Slug"/>
          </w:pPr>
        </w:pPrChange>
      </w:pPr>
      <w:ins w:id="1030" w:author="DM" w:date="2012-08-17T21:39:00Z">
        <w:r>
          <w:t>Source: Advisicon</w:t>
        </w:r>
      </w:ins>
    </w:p>
    <w:p w:rsidR="00115171" w:rsidRDefault="00412B85" w:rsidP="004520EC">
      <w:pPr>
        <w:pStyle w:val="Para"/>
      </w:pPr>
      <w:r w:rsidRPr="00412B85">
        <w:t>Using Visual Reports</w:t>
      </w:r>
      <w:ins w:id="1031" w:author="DM" w:date="2012-08-18T06:01:00Z">
        <w:r w:rsidR="006C2B0B">
          <w:t>,</w:t>
        </w:r>
      </w:ins>
      <w:r w:rsidRPr="00412B85">
        <w:t xml:space="preserve"> you can easily create </w:t>
      </w:r>
      <w:r>
        <w:t xml:space="preserve">reports </w:t>
      </w:r>
      <w:del w:id="1032" w:author="DM" w:date="2012-08-18T06:01:00Z">
        <w:r w:rsidDel="006C2B0B">
          <w:delText>that are</w:delText>
        </w:r>
        <w:r w:rsidRPr="00412B85" w:rsidDel="006C2B0B">
          <w:delText xml:space="preserve"> </w:delText>
        </w:r>
      </w:del>
      <w:r>
        <w:t xml:space="preserve">based on data </w:t>
      </w:r>
      <w:r w:rsidRPr="00412B85">
        <w:t xml:space="preserve">from </w:t>
      </w:r>
      <w:r>
        <w:t xml:space="preserve">your </w:t>
      </w:r>
      <w:r w:rsidRPr="00412B85">
        <w:t>project</w:t>
      </w:r>
      <w:r>
        <w:t>s</w:t>
      </w:r>
      <w:r w:rsidRPr="00412B85">
        <w:t xml:space="preserve"> </w:t>
      </w:r>
      <w:r>
        <w:t>using familiar Excel and Visio formats that are already in common use by</w:t>
      </w:r>
      <w:r w:rsidRPr="00412B85">
        <w:t xml:space="preserve"> your</w:t>
      </w:r>
      <w:r>
        <w:t xml:space="preserve"> team</w:t>
      </w:r>
      <w:r w:rsidR="00115171">
        <w:t xml:space="preserve">. </w:t>
      </w:r>
      <w:r w:rsidR="00707333" w:rsidRPr="00707333">
        <w:t xml:space="preserve">You can </w:t>
      </w:r>
      <w:r w:rsidR="00BC6A6C">
        <w:t xml:space="preserve">also </w:t>
      </w:r>
      <w:r w:rsidR="00707333" w:rsidRPr="00707333">
        <w:t xml:space="preserve">include templates from </w:t>
      </w:r>
      <w:r w:rsidR="00BC6A6C">
        <w:t>other</w:t>
      </w:r>
      <w:r w:rsidR="00707333" w:rsidRPr="00707333">
        <w:t xml:space="preserve"> location</w:t>
      </w:r>
      <w:r w:rsidR="00BC6A6C">
        <w:t>s</w:t>
      </w:r>
      <w:ins w:id="1033" w:author="DM" w:date="2012-08-18T06:01:00Z">
        <w:r w:rsidR="006C2B0B">
          <w:t>, such as</w:t>
        </w:r>
      </w:ins>
      <w:del w:id="1034" w:author="DM" w:date="2012-08-18T06:01:00Z">
        <w:r w:rsidR="00BC6A6C" w:rsidDel="006C2B0B">
          <w:delText xml:space="preserve"> </w:delText>
        </w:r>
        <w:r w:rsidR="009624E4" w:rsidDel="006C2B0B">
          <w:delText>like</w:delText>
        </w:r>
      </w:del>
      <w:r w:rsidR="00BC6A6C">
        <w:t xml:space="preserve"> a public share. </w:t>
      </w:r>
      <w:r w:rsidR="00707333" w:rsidRPr="00707333">
        <w:t>When you create or edit a template</w:t>
      </w:r>
      <w:ins w:id="1035" w:author="DM" w:date="2012-08-18T06:01:00Z">
        <w:r w:rsidR="006C2B0B">
          <w:t>,</w:t>
        </w:r>
      </w:ins>
      <w:r w:rsidR="00707333" w:rsidRPr="00707333">
        <w:t xml:space="preserve"> you can specify which project fields and custom fields to include in the template</w:t>
      </w:r>
      <w:r w:rsidR="00BC6A6C">
        <w:t>.</w:t>
      </w:r>
    </w:p>
    <w:p w:rsidR="004035FF" w:rsidRDefault="00157363" w:rsidP="004520EC">
      <w:pPr>
        <w:pStyle w:val="Para"/>
      </w:pPr>
      <w:r w:rsidRPr="00157363">
        <w:t>Visual Reports works by fi</w:t>
      </w:r>
      <w:r>
        <w:t xml:space="preserve">rst creating a database </w:t>
      </w:r>
      <w:r w:rsidR="004035FF">
        <w:t xml:space="preserve">on the </w:t>
      </w:r>
      <w:ins w:id="1036" w:author="DM" w:date="2012-08-18T06:01:00Z">
        <w:r w:rsidR="006C2B0B">
          <w:t>computer</w:t>
        </w:r>
      </w:ins>
      <w:del w:id="1037" w:author="DM" w:date="2012-08-18T06:01:00Z">
        <w:r w:rsidR="004035FF" w:rsidDel="006C2B0B">
          <w:delText>PC</w:delText>
        </w:r>
      </w:del>
      <w:r w:rsidR="004035FF">
        <w:t xml:space="preserve"> </w:t>
      </w:r>
      <w:r>
        <w:t>that contains data for</w:t>
      </w:r>
      <w:r w:rsidR="004035FF">
        <w:t xml:space="preserve"> a specified</w:t>
      </w:r>
      <w:r w:rsidRPr="00157363">
        <w:t xml:space="preserve"> project. </w:t>
      </w:r>
      <w:r w:rsidR="004035FF">
        <w:t>A</w:t>
      </w:r>
      <w:r>
        <w:t xml:space="preserve"> </w:t>
      </w:r>
      <w:r w:rsidRPr="00157363">
        <w:t xml:space="preserve">local cube </w:t>
      </w:r>
      <w:r>
        <w:t>is built</w:t>
      </w:r>
      <w:ins w:id="1038" w:author="DM" w:date="2012-08-18T06:01:00Z">
        <w:r w:rsidR="006C2B0B">
          <w:t>,</w:t>
        </w:r>
      </w:ins>
      <w:r>
        <w:t xml:space="preserve"> </w:t>
      </w:r>
      <w:del w:id="1039" w:author="DM" w:date="2012-08-18T06:01:00Z">
        <w:r w:rsidRPr="00157363" w:rsidDel="006C2B0B">
          <w:delText xml:space="preserve">and </w:delText>
        </w:r>
      </w:del>
      <w:proofErr w:type="gramStart"/>
      <w:r w:rsidR="004035FF">
        <w:t>then</w:t>
      </w:r>
      <w:proofErr w:type="gramEnd"/>
      <w:r w:rsidR="004035FF">
        <w:t xml:space="preserve"> Project</w:t>
      </w:r>
      <w:r w:rsidRPr="00157363">
        <w:t xml:space="preserve"> </w:t>
      </w:r>
      <w:r>
        <w:t>connect</w:t>
      </w:r>
      <w:r w:rsidR="004035FF">
        <w:t>s</w:t>
      </w:r>
      <w:r>
        <w:t xml:space="preserve"> the cube </w:t>
      </w:r>
      <w:r w:rsidRPr="00157363">
        <w:t xml:space="preserve">to a PivotChart in Excel or a </w:t>
      </w:r>
      <w:proofErr w:type="spellStart"/>
      <w:r w:rsidRPr="00157363">
        <w:t>PivotDiagram</w:t>
      </w:r>
      <w:proofErr w:type="spellEnd"/>
      <w:r w:rsidRPr="00157363">
        <w:t xml:space="preserve"> in Visio.</w:t>
      </w:r>
      <w:r w:rsidR="004035FF">
        <w:t xml:space="preserve"> </w:t>
      </w:r>
    </w:p>
    <w:p w:rsidR="004035FF" w:rsidRDefault="004035FF" w:rsidP="004520EC">
      <w:pPr>
        <w:pStyle w:val="Para"/>
      </w:pPr>
      <w:r w:rsidRPr="004035FF">
        <w:t>There are six differe</w:t>
      </w:r>
      <w:r>
        <w:t>nt cubes to create reports from</w:t>
      </w:r>
      <w:r w:rsidR="0024754E">
        <w:t>:</w:t>
      </w:r>
      <w:r w:rsidRPr="004035FF">
        <w:t xml:space="preserve"> resource, task, and assignment in both summary and usage (time</w:t>
      </w:r>
      <w:ins w:id="1040" w:author="DM" w:date="2012-08-18T06:03:00Z">
        <w:r w:rsidR="00551524">
          <w:t>-</w:t>
        </w:r>
      </w:ins>
      <w:del w:id="1041" w:author="DM" w:date="2012-08-18T06:03:00Z">
        <w:r w:rsidRPr="004035FF" w:rsidDel="00551524">
          <w:delText xml:space="preserve"> </w:delText>
        </w:r>
      </w:del>
      <w:r w:rsidRPr="004035FF">
        <w:t xml:space="preserve">phased) </w:t>
      </w:r>
      <w:r>
        <w:t>versions</w:t>
      </w:r>
      <w:r w:rsidR="0024754E">
        <w:t>.</w:t>
      </w:r>
      <w:r>
        <w:t xml:space="preserve"> </w:t>
      </w:r>
      <w:r w:rsidRPr="004035FF">
        <w:t xml:space="preserve">These cubes are completely separate from the </w:t>
      </w:r>
      <w:r>
        <w:t xml:space="preserve">Project </w:t>
      </w:r>
      <w:r w:rsidRPr="004035FF">
        <w:t>server cubes.</w:t>
      </w:r>
    </w:p>
    <w:p w:rsidR="00842073" w:rsidRDefault="0024754E">
      <w:pPr>
        <w:pStyle w:val="FigureSource"/>
        <w:rPr>
          <w:del w:id="1042" w:author="DM" w:date="2012-08-18T06:02:00Z"/>
        </w:rPr>
        <w:pPrChange w:id="1043" w:author="DM" w:date="2012-08-17T21:39:00Z">
          <w:pPr>
            <w:pStyle w:val="Slug"/>
          </w:pPr>
        </w:pPrChange>
      </w:pPr>
      <w:del w:id="1044" w:author="DM" w:date="2012-08-18T06:02:00Z">
        <w:r w:rsidDel="00551524">
          <w:delText>Figure 5.26</w:delText>
        </w:r>
        <w:r w:rsidDel="006C2B0B">
          <w:delText>:</w:delText>
        </w:r>
        <w:r w:rsidDel="00551524">
          <w:delText xml:space="preserve"> Project/Excel Visual Report</w:delText>
        </w:r>
        <w:r w:rsidR="00DC5D09" w:rsidDel="00551524">
          <w:delText xml:space="preserve"> </w:delText>
        </w:r>
      </w:del>
      <w:del w:id="1045" w:author="DM" w:date="2012-08-17T21:43:00Z">
        <w:r w:rsidR="00DC5D09" w:rsidDel="00B65D7D">
          <w:rPr>
            <w:b/>
          </w:rPr>
          <w:delText>(Source: Advisicon)</w:delText>
        </w:r>
      </w:del>
      <w:del w:id="1046" w:author="DM" w:date="2012-08-18T06:02:00Z">
        <w:r w:rsidDel="00551524">
          <w:tab/>
          <w:delText>[</w:delText>
        </w:r>
        <w:r w:rsidR="0083693C" w:rsidDel="00551524">
          <w:delText>05-26-</w:delText>
        </w:r>
        <w:r w:rsidRPr="0024754E" w:rsidDel="00551524">
          <w:delText>projectExcelVisualReport</w:delText>
        </w:r>
        <w:r w:rsidDel="00551524">
          <w:delText>.</w:delText>
        </w:r>
        <w:r w:rsidR="004736D1" w:rsidDel="00551524">
          <w:delText>tif</w:delText>
        </w:r>
        <w:r w:rsidDel="00551524">
          <w:delText>]</w:delText>
        </w:r>
      </w:del>
    </w:p>
    <w:p w:rsidR="00842073" w:rsidRDefault="007064FD">
      <w:pPr>
        <w:pStyle w:val="Para"/>
        <w:rPr>
          <w:ins w:id="1047" w:author="DM" w:date="2012-08-18T06:02:00Z"/>
        </w:rPr>
        <w:pPrChange w:id="1048" w:author="DM" w:date="2012-08-18T06:02:00Z">
          <w:pPr>
            <w:pStyle w:val="Slug"/>
          </w:pPr>
        </w:pPrChange>
      </w:pPr>
      <w:r>
        <w:t>Figure 5.26</w:t>
      </w:r>
      <w:r w:rsidR="004035FF">
        <w:t xml:space="preserve"> presents an example of an Excel report that is</w:t>
      </w:r>
      <w:r>
        <w:t xml:space="preserve"> essentially</w:t>
      </w:r>
      <w:r w:rsidR="004035FF">
        <w:t xml:space="preserve"> a simple pivot table representing </w:t>
      </w:r>
      <w:del w:id="1049" w:author="DM" w:date="2012-08-18T06:03:00Z">
        <w:r w:rsidR="004035FF" w:rsidDel="00551524">
          <w:delText>B</w:delText>
        </w:r>
      </w:del>
      <w:ins w:id="1050" w:author="DM" w:date="2012-08-18T06:03:00Z">
        <w:r w:rsidR="00551524">
          <w:t>b</w:t>
        </w:r>
      </w:ins>
      <w:r w:rsidR="004035FF">
        <w:t xml:space="preserve">udget </w:t>
      </w:r>
      <w:del w:id="1051" w:author="DM" w:date="2012-08-18T06:03:00Z">
        <w:r w:rsidR="004035FF" w:rsidDel="00551524">
          <w:delText>C</w:delText>
        </w:r>
      </w:del>
      <w:ins w:id="1052" w:author="DM" w:date="2012-08-18T06:03:00Z">
        <w:r w:rsidR="00551524">
          <w:t>c</w:t>
        </w:r>
      </w:ins>
      <w:r w:rsidR="004035FF">
        <w:t>ost for a specific project.</w:t>
      </w:r>
      <w:r w:rsidR="00CC2419">
        <w:t xml:space="preserve"> </w:t>
      </w:r>
      <w:r>
        <w:t>Figure 5.27</w:t>
      </w:r>
      <w:r w:rsidR="00CC2419">
        <w:t xml:space="preserve"> provides an example of a Vis</w:t>
      </w:r>
      <w:r w:rsidR="000D1312">
        <w:t>i</w:t>
      </w:r>
      <w:r w:rsidR="00CC2419">
        <w:t xml:space="preserve">o chart depicting the </w:t>
      </w:r>
      <w:del w:id="1053" w:author="DM" w:date="2012-08-18T06:03:00Z">
        <w:r w:rsidR="00CC2419" w:rsidDel="00551524">
          <w:delText>C</w:delText>
        </w:r>
      </w:del>
      <w:ins w:id="1054" w:author="DM" w:date="2012-08-18T06:03:00Z">
        <w:r w:rsidR="00551524">
          <w:t>c</w:t>
        </w:r>
      </w:ins>
      <w:r w:rsidR="00CC2419">
        <w:t xml:space="preserve">ritical </w:t>
      </w:r>
      <w:del w:id="1055" w:author="DM" w:date="2012-08-18T06:03:00Z">
        <w:r w:rsidR="00CC2419" w:rsidDel="00551524">
          <w:delText>T</w:delText>
        </w:r>
      </w:del>
      <w:ins w:id="1056" w:author="DM" w:date="2012-08-18T06:03:00Z">
        <w:r w:rsidR="00551524">
          <w:t>t</w:t>
        </w:r>
      </w:ins>
      <w:r w:rsidR="00CC2419">
        <w:t>asks for a specific project.</w:t>
      </w:r>
      <w:ins w:id="1057" w:author="DM" w:date="2012-08-18T06:02:00Z">
        <w:r w:rsidR="00551524" w:rsidRPr="00551524">
          <w:t xml:space="preserve"> </w:t>
        </w:r>
      </w:ins>
    </w:p>
    <w:p w:rsidR="00551524" w:rsidRDefault="00551524" w:rsidP="00551524">
      <w:pPr>
        <w:pStyle w:val="Slug"/>
        <w:rPr>
          <w:ins w:id="1058" w:author="DM" w:date="2012-08-18T06:02:00Z"/>
        </w:rPr>
      </w:pPr>
      <w:ins w:id="1059" w:author="DM" w:date="2012-08-18T06:02:00Z">
        <w:r>
          <w:t xml:space="preserve">Figure 5.26 Project/Excel Visual Report </w:t>
        </w:r>
        <w:r>
          <w:rPr>
            <w:b w:val="0"/>
          </w:rPr>
          <w:t xml:space="preserve"> </w:t>
        </w:r>
        <w:r>
          <w:tab/>
          <w:t>[05-26-</w:t>
        </w:r>
        <w:r w:rsidRPr="0024754E">
          <w:t>projectExcelVisualReport</w:t>
        </w:r>
        <w:r>
          <w:t xml:space="preserve">.tif] </w:t>
        </w:r>
      </w:ins>
    </w:p>
    <w:p w:rsidR="00551524" w:rsidRPr="003A6A5E" w:rsidRDefault="00551524" w:rsidP="00551524">
      <w:pPr>
        <w:pStyle w:val="FigureSource"/>
        <w:rPr>
          <w:ins w:id="1060" w:author="DM" w:date="2012-08-18T06:02:00Z"/>
        </w:rPr>
      </w:pPr>
      <w:ins w:id="1061" w:author="DM" w:date="2012-08-18T06:02:00Z">
        <w:r>
          <w:t>Source: Advisicon</w:t>
        </w:r>
      </w:ins>
    </w:p>
    <w:p w:rsidR="005E0C3D" w:rsidRPr="005E0C3D" w:rsidDel="00551524" w:rsidRDefault="005E0C3D" w:rsidP="00CC2419">
      <w:pPr>
        <w:pStyle w:val="Para"/>
        <w:rPr>
          <w:del w:id="1062" w:author="DM" w:date="2012-08-18T06:03:00Z"/>
        </w:rPr>
      </w:pPr>
    </w:p>
    <w:p w:rsidR="002C6BC9" w:rsidRDefault="002C6BC9" w:rsidP="00906F63">
      <w:pPr>
        <w:pStyle w:val="Slug"/>
        <w:rPr>
          <w:ins w:id="1063" w:author="DM" w:date="2012-08-17T21:39:00Z"/>
        </w:rPr>
      </w:pPr>
      <w:r>
        <w:t>Figure 5.27</w:t>
      </w:r>
      <w:del w:id="1064" w:author="DM" w:date="2012-08-18T06:03:00Z">
        <w:r w:rsidDel="00551524">
          <w:delText>:</w:delText>
        </w:r>
      </w:del>
      <w:r>
        <w:t xml:space="preserve"> Project/Visio Critical Tasks Visual </w:t>
      </w:r>
      <w:r w:rsidR="00551524">
        <w:t xml:space="preserve">Report </w:t>
      </w:r>
      <w:del w:id="1065" w:author="DM" w:date="2012-08-17T21:43:00Z">
        <w:r w:rsidR="00741E24" w:rsidDel="00B65D7D">
          <w:rPr>
            <w:b w:val="0"/>
          </w:rPr>
          <w:delText>(Source: Advisicon)</w:delText>
        </w:r>
      </w:del>
      <w:ins w:id="1066" w:author="DM" w:date="2012-08-17T21:43:00Z">
        <w:r w:rsidR="00B65D7D">
          <w:rPr>
            <w:b w:val="0"/>
          </w:rPr>
          <w:t xml:space="preserve"> </w:t>
        </w:r>
      </w:ins>
      <w:r>
        <w:tab/>
        <w:t>[</w:t>
      </w:r>
      <w:r w:rsidR="00CB31F9">
        <w:t>05-27-</w:t>
      </w:r>
      <w:r w:rsidRPr="002C6BC9">
        <w:t>projectVisioCriticalTasksVisualReport</w:t>
      </w:r>
      <w:r>
        <w:t>.</w:t>
      </w:r>
      <w:r w:rsidR="004736D1">
        <w:t>tif</w:t>
      </w:r>
      <w:r>
        <w:t>]</w:t>
      </w:r>
    </w:p>
    <w:p w:rsidR="00842073" w:rsidRDefault="003A6A5E">
      <w:pPr>
        <w:pStyle w:val="FigureSource"/>
        <w:pPrChange w:id="1067" w:author="DM" w:date="2012-08-17T21:39:00Z">
          <w:pPr>
            <w:pStyle w:val="Slug"/>
          </w:pPr>
        </w:pPrChange>
      </w:pPr>
      <w:ins w:id="1068" w:author="DM" w:date="2012-08-17T21:39:00Z">
        <w:r>
          <w:t>Source: Advisicon</w:t>
        </w:r>
      </w:ins>
    </w:p>
    <w:p w:rsidR="001D4BE5" w:rsidRPr="00AF207A" w:rsidRDefault="001D4BE5" w:rsidP="001D4BE5">
      <w:pPr>
        <w:pStyle w:val="H2"/>
      </w:pPr>
      <w:r w:rsidRPr="00AF207A">
        <w:t>Project 2010 Moving Closer to Agile Planning</w:t>
      </w:r>
    </w:p>
    <w:p w:rsidR="001D4BE5" w:rsidRPr="00BF7826" w:rsidRDefault="00551524" w:rsidP="004520EC">
      <w:pPr>
        <w:pStyle w:val="Para"/>
      </w:pPr>
      <w:ins w:id="1069" w:author="DM" w:date="2012-08-18T06:03:00Z">
        <w:r>
          <w:t>W</w:t>
        </w:r>
        <w:r w:rsidRPr="00BF7826">
          <w:t>e would love to clarify</w:t>
        </w:r>
        <w:r>
          <w:t xml:space="preserve"> </w:t>
        </w:r>
      </w:ins>
      <w:del w:id="1070" w:author="DM" w:date="2012-08-18T06:03:00Z">
        <w:r w:rsidR="00B66589" w:rsidDel="00551524">
          <w:delText xml:space="preserve">There </w:delText>
        </w:r>
      </w:del>
      <w:del w:id="1071" w:author="DM" w:date="2012-08-18T06:04:00Z">
        <w:r w:rsidR="00B66589" w:rsidDel="00551524">
          <w:delText xml:space="preserve">is </w:delText>
        </w:r>
      </w:del>
      <w:r w:rsidR="00B66589">
        <w:t xml:space="preserve">a </w:t>
      </w:r>
      <w:r w:rsidR="001D4BE5" w:rsidRPr="00BF7826">
        <w:t xml:space="preserve">common myth about </w:t>
      </w:r>
      <w:del w:id="1072" w:author="DM" w:date="2012-08-18T06:03:00Z">
        <w:r w:rsidR="001D4BE5" w:rsidRPr="00BF7826" w:rsidDel="00551524">
          <w:delText>A</w:delText>
        </w:r>
      </w:del>
      <w:ins w:id="1073" w:author="DM" w:date="2012-08-18T06:03:00Z">
        <w:r>
          <w:t>a</w:t>
        </w:r>
      </w:ins>
      <w:r w:rsidR="001D4BE5" w:rsidRPr="00BF7826">
        <w:t xml:space="preserve">gile </w:t>
      </w:r>
      <w:ins w:id="1074" w:author="DM" w:date="2012-08-18T06:04:00Z">
        <w:r>
          <w:t xml:space="preserve">that </w:t>
        </w:r>
      </w:ins>
      <w:r w:rsidR="001D4BE5" w:rsidRPr="00BF7826">
        <w:t xml:space="preserve">centers on </w:t>
      </w:r>
      <w:del w:id="1075" w:author="DM" w:date="2012-08-18T06:03:00Z">
        <w:r w:rsidR="001D4BE5" w:rsidRPr="00BF7826" w:rsidDel="00551524">
          <w:delText>P</w:delText>
        </w:r>
      </w:del>
      <w:ins w:id="1076" w:author="DM" w:date="2012-08-18T06:03:00Z">
        <w:r>
          <w:t>p</w:t>
        </w:r>
      </w:ins>
      <w:r w:rsidR="001D4BE5" w:rsidRPr="00BF7826">
        <w:t>lanning</w:t>
      </w:r>
      <w:r w:rsidR="00235671">
        <w:t xml:space="preserve"> (</w:t>
      </w:r>
      <w:r w:rsidR="00235671" w:rsidRPr="00235671">
        <w:t>Bjork</w:t>
      </w:r>
      <w:ins w:id="1077" w:author="DM" w:date="2012-08-18T06:04:00Z">
        <w:r>
          <w:t>,</w:t>
        </w:r>
      </w:ins>
      <w:r w:rsidR="00235671">
        <w:t xml:space="preserve"> 2011)</w:t>
      </w:r>
      <w:del w:id="1078" w:author="DM" w:date="2012-08-18T06:04:00Z">
        <w:r w:rsidR="001D4BE5" w:rsidRPr="00BF7826" w:rsidDel="00551524">
          <w:delText xml:space="preserve"> which</w:delText>
        </w:r>
      </w:del>
      <w:del w:id="1079" w:author="DM" w:date="2012-08-18T06:03:00Z">
        <w:r w:rsidR="001D4BE5" w:rsidRPr="00BF7826" w:rsidDel="00551524">
          <w:delText xml:space="preserve"> we would love to clarify</w:delText>
        </w:r>
      </w:del>
      <w:r w:rsidR="001D4BE5" w:rsidRPr="00BF7826">
        <w:t>.</w:t>
      </w:r>
      <w:r w:rsidR="00B66589">
        <w:t xml:space="preserve"> </w:t>
      </w:r>
      <w:r w:rsidR="001D4BE5" w:rsidRPr="00BF7826">
        <w:t xml:space="preserve">Agile is a </w:t>
      </w:r>
      <w:del w:id="1080" w:author="DM" w:date="2012-08-18T06:04:00Z">
        <w:r w:rsidR="001D4BE5" w:rsidRPr="00BF7826" w:rsidDel="00551524">
          <w:delText xml:space="preserve">development </w:delText>
        </w:r>
      </w:del>
      <w:r w:rsidR="001D4BE5" w:rsidRPr="00BF7826">
        <w:t xml:space="preserve">methodology that utilizes an incremental and iterative approach to software development. Requirements and solutions evolve through collaboration between self-organizing and cross-functional teams. A software release results from multiple iterations (or </w:t>
      </w:r>
      <w:del w:id="1081" w:author="DM" w:date="2012-08-18T06:04:00Z">
        <w:r w:rsidR="00011ABB" w:rsidDel="00551524">
          <w:delText>“</w:delText>
        </w:r>
        <w:r w:rsidR="00011ABB" w:rsidRPr="00BF7826" w:rsidDel="00551524">
          <w:delText>S</w:delText>
        </w:r>
      </w:del>
      <w:ins w:id="1082" w:author="DM" w:date="2012-08-18T06:04:00Z">
        <w:r>
          <w:t>s</w:t>
        </w:r>
      </w:ins>
      <w:r w:rsidR="00011ABB" w:rsidRPr="00BF7826">
        <w:t>prints</w:t>
      </w:r>
      <w:del w:id="1083" w:author="DM" w:date="2012-08-18T06:04:00Z">
        <w:r w:rsidR="00011ABB" w:rsidDel="00551524">
          <w:delText>”</w:delText>
        </w:r>
      </w:del>
      <w:r w:rsidR="001D4BE5" w:rsidRPr="00BF7826">
        <w:t>)</w:t>
      </w:r>
      <w:r w:rsidR="001D4BE5">
        <w:t>.</w:t>
      </w:r>
      <w:r w:rsidR="001D4BE5" w:rsidRPr="00BF7826">
        <w:t xml:space="preserve"> </w:t>
      </w:r>
    </w:p>
    <w:p w:rsidR="001D4BE5" w:rsidRPr="00BF7826" w:rsidRDefault="001D4BE5" w:rsidP="004520EC">
      <w:pPr>
        <w:pStyle w:val="Para"/>
      </w:pPr>
      <w:r w:rsidRPr="00BF7826">
        <w:t>Agile</w:t>
      </w:r>
      <w:ins w:id="1084" w:author="DM" w:date="2012-08-18T06:04:00Z">
        <w:r w:rsidR="00551524">
          <w:t>, however,</w:t>
        </w:r>
      </w:ins>
      <w:r w:rsidRPr="00BF7826">
        <w:t xml:space="preserve"> is not a method </w:t>
      </w:r>
      <w:del w:id="1085" w:author="DM" w:date="2012-08-18T06:04:00Z">
        <w:r w:rsidRPr="00BF7826" w:rsidDel="00551524">
          <w:delText xml:space="preserve">however </w:delText>
        </w:r>
      </w:del>
      <w:r w:rsidRPr="00BF7826">
        <w:t>that avoids planning</w:t>
      </w:r>
      <w:r w:rsidR="003A2B7D">
        <w:t xml:space="preserve">; </w:t>
      </w:r>
      <w:r w:rsidRPr="00BF7826">
        <w:t>an agile team does just as much planning as a team that subscribes to a more traditional software development methodology (</w:t>
      </w:r>
      <w:del w:id="1086" w:author="DM" w:date="2012-08-17T21:45:00Z">
        <w:r w:rsidRPr="00BF7826" w:rsidDel="00B65D7D">
          <w:delText xml:space="preserve">i.e. </w:delText>
        </w:r>
      </w:del>
      <w:ins w:id="1087" w:author="DM" w:date="2012-08-17T21:45:00Z">
        <w:r w:rsidR="00B65D7D">
          <w:t xml:space="preserve">i.e., </w:t>
        </w:r>
      </w:ins>
      <w:del w:id="1088" w:author="DM" w:date="2012-08-18T06:04:00Z">
        <w:r w:rsidRPr="00BF7826" w:rsidDel="00551524">
          <w:delText>W</w:delText>
        </w:r>
      </w:del>
      <w:ins w:id="1089" w:author="DM" w:date="2012-08-18T06:04:00Z">
        <w:r w:rsidR="00551524">
          <w:t>w</w:t>
        </w:r>
      </w:ins>
      <w:r w:rsidRPr="00BF7826">
        <w:t xml:space="preserve">aterfall). </w:t>
      </w:r>
      <w:ins w:id="1090" w:author="DM" w:date="2012-08-18T06:04:00Z">
        <w:r w:rsidR="00551524">
          <w:t>Nevertheless, t</w:t>
        </w:r>
      </w:ins>
      <w:del w:id="1091" w:author="DM" w:date="2012-08-18T06:04:00Z">
        <w:r w:rsidRPr="00BF7826" w:rsidDel="00551524">
          <w:delText>T</w:delText>
        </w:r>
      </w:del>
      <w:r w:rsidRPr="00BF7826">
        <w:t xml:space="preserve">here </w:t>
      </w:r>
      <w:proofErr w:type="gramStart"/>
      <w:r w:rsidRPr="00BF7826">
        <w:t>are</w:t>
      </w:r>
      <w:proofErr w:type="gramEnd"/>
      <w:r w:rsidRPr="00BF7826">
        <w:t xml:space="preserve"> </w:t>
      </w:r>
      <w:del w:id="1092" w:author="DM" w:date="2012-08-18T06:04:00Z">
        <w:r w:rsidRPr="00BF7826" w:rsidDel="00551524">
          <w:delText xml:space="preserve">however </w:delText>
        </w:r>
      </w:del>
      <w:r w:rsidRPr="00BF7826">
        <w:t>some key differences between planning on an agile team and traditional planning:</w:t>
      </w:r>
    </w:p>
    <w:p w:rsidR="001D4BE5" w:rsidRDefault="001D4BE5" w:rsidP="004520EC">
      <w:pPr>
        <w:pStyle w:val="ListBulleted"/>
      </w:pPr>
      <w:r w:rsidRPr="004A55D0">
        <w:t xml:space="preserve">A traditional approach to planning requires you to </w:t>
      </w:r>
      <w:r>
        <w:t>gather</w:t>
      </w:r>
      <w:r w:rsidRPr="004A55D0">
        <w:t xml:space="preserve"> requirements, </w:t>
      </w:r>
      <w:r>
        <w:t xml:space="preserve">review </w:t>
      </w:r>
      <w:r w:rsidRPr="004A55D0">
        <w:t>architecture and design options</w:t>
      </w:r>
      <w:r>
        <w:t>, and develop a project lifecycle plan that</w:t>
      </w:r>
      <w:r w:rsidRPr="004A55D0">
        <w:t xml:space="preserve"> guide</w:t>
      </w:r>
      <w:r>
        <w:t>s the development team</w:t>
      </w:r>
      <w:r w:rsidRPr="004A55D0">
        <w:t xml:space="preserve"> to</w:t>
      </w:r>
      <w:r>
        <w:t xml:space="preserve"> a</w:t>
      </w:r>
      <w:r w:rsidRPr="004A55D0">
        <w:t xml:space="preserve"> </w:t>
      </w:r>
      <w:r>
        <w:t>successful outcome.</w:t>
      </w:r>
    </w:p>
    <w:p w:rsidR="001D4BE5" w:rsidRDefault="001D4BE5" w:rsidP="004520EC">
      <w:pPr>
        <w:pStyle w:val="ListBulleted"/>
      </w:pPr>
      <w:r w:rsidRPr="004A55D0">
        <w:t xml:space="preserve">An agile planning </w:t>
      </w:r>
      <w:r>
        <w:t xml:space="preserve">approach </w:t>
      </w:r>
      <w:r w:rsidRPr="004A55D0">
        <w:t>also involves studying requirement</w:t>
      </w:r>
      <w:r>
        <w:t>s, architecture, and design</w:t>
      </w:r>
      <w:r w:rsidR="003A2B7D">
        <w:t>.</w:t>
      </w:r>
      <w:r>
        <w:t xml:space="preserve"> </w:t>
      </w:r>
      <w:r w:rsidR="003A2B7D">
        <w:t xml:space="preserve">However, </w:t>
      </w:r>
      <w:r>
        <w:t xml:space="preserve">an agile approach puts an </w:t>
      </w:r>
      <w:r w:rsidRPr="004A55D0">
        <w:t>emphasis on getting started on the well-known and w</w:t>
      </w:r>
      <w:r>
        <w:t>ell-understood requirements versus performing a full lifecycle plan.</w:t>
      </w:r>
      <w:r w:rsidRPr="004A55D0">
        <w:t xml:space="preserve"> The </w:t>
      </w:r>
      <w:r>
        <w:t xml:space="preserve">idea </w:t>
      </w:r>
      <w:r w:rsidR="003A2B7D">
        <w:t>is</w:t>
      </w:r>
      <w:r w:rsidR="003A2B7D" w:rsidRPr="004A55D0">
        <w:t xml:space="preserve"> </w:t>
      </w:r>
      <w:r w:rsidRPr="004A55D0">
        <w:t xml:space="preserve">that the team will derive greater value from starting on the known requirements than it </w:t>
      </w:r>
      <w:r>
        <w:t>will</w:t>
      </w:r>
      <w:r w:rsidRPr="004A55D0">
        <w:t xml:space="preserve"> from </w:t>
      </w:r>
      <w:r>
        <w:t>developing an exhaustive end-to-end plan</w:t>
      </w:r>
      <w:r w:rsidRPr="004A55D0">
        <w:t>.</w:t>
      </w:r>
    </w:p>
    <w:p w:rsidR="001D4BE5" w:rsidRDefault="00B97A7F" w:rsidP="001D4BE5">
      <w:pPr>
        <w:pStyle w:val="Para"/>
      </w:pPr>
      <w:ins w:id="1093" w:author="DM" w:date="2012-08-18T06:07:00Z">
        <w:r>
          <w:t>As shown in Figure 5.28, t</w:t>
        </w:r>
      </w:ins>
      <w:del w:id="1094" w:author="DM" w:date="2012-08-18T06:07:00Z">
        <w:r w:rsidR="001D4BE5" w:rsidDel="00B97A7F">
          <w:delText>T</w:delText>
        </w:r>
      </w:del>
      <w:r w:rsidR="001D4BE5">
        <w:t xml:space="preserve">he </w:t>
      </w:r>
      <w:ins w:id="1095" w:author="DM" w:date="2012-08-18T06:06:00Z">
        <w:r w:rsidR="00551524">
          <w:t>“</w:t>
        </w:r>
      </w:ins>
      <w:r w:rsidR="001D4BE5">
        <w:t xml:space="preserve">Manifesto for Agile Software </w:t>
      </w:r>
      <w:del w:id="1096" w:author="DM" w:date="2012-08-18T06:06:00Z">
        <w:r w:rsidR="001D4BE5" w:rsidDel="00B97A7F">
          <w:delText>d</w:delText>
        </w:r>
      </w:del>
      <w:ins w:id="1097" w:author="DM" w:date="2012-08-18T06:06:00Z">
        <w:r>
          <w:t>D</w:t>
        </w:r>
      </w:ins>
      <w:r w:rsidR="001D4BE5">
        <w:t>evelopment</w:t>
      </w:r>
      <w:ins w:id="1098" w:author="DM" w:date="2012-08-18T06:06:00Z">
        <w:r>
          <w:t>”</w:t>
        </w:r>
      </w:ins>
      <w:r w:rsidR="00474664">
        <w:t xml:space="preserve"> (</w:t>
      </w:r>
      <w:r w:rsidR="005E7CC8">
        <w:t>Agile</w:t>
      </w:r>
      <w:ins w:id="1099" w:author="DM" w:date="2012-08-21T05:12:00Z">
        <w:r w:rsidR="00A1532A">
          <w:t xml:space="preserve"> Manifesto Authors</w:t>
        </w:r>
      </w:ins>
      <w:ins w:id="1100" w:author="DM" w:date="2012-08-18T06:06:00Z">
        <w:r>
          <w:t>,</w:t>
        </w:r>
      </w:ins>
      <w:r w:rsidR="005E7CC8">
        <w:t xml:space="preserve"> </w:t>
      </w:r>
      <w:r w:rsidR="00474664">
        <w:t>2001)</w:t>
      </w:r>
      <w:r w:rsidR="001D4BE5">
        <w:t xml:space="preserve"> places a higher priority on </w:t>
      </w:r>
      <w:del w:id="1101" w:author="DM" w:date="2012-08-18T06:06:00Z">
        <w:r w:rsidR="001D4BE5" w:rsidDel="00B97A7F">
          <w:delText>“</w:delText>
        </w:r>
        <w:r w:rsidR="001D4BE5" w:rsidRPr="002E09C3" w:rsidDel="00B97A7F">
          <w:delText>R</w:delText>
        </w:r>
      </w:del>
      <w:ins w:id="1102" w:author="DM" w:date="2012-08-18T06:06:00Z">
        <w:r>
          <w:t>r</w:t>
        </w:r>
      </w:ins>
      <w:r w:rsidR="001D4BE5" w:rsidRPr="002E09C3">
        <w:t>esponding to change</w:t>
      </w:r>
      <w:r w:rsidR="001D4BE5">
        <w:t xml:space="preserve"> </w:t>
      </w:r>
      <w:ins w:id="1103" w:author="DM" w:date="2012-08-18T06:06:00Z">
        <w:r>
          <w:t>than on</w:t>
        </w:r>
      </w:ins>
      <w:del w:id="1104" w:author="DM" w:date="2012-08-18T06:06:00Z">
        <w:r w:rsidR="001D4BE5" w:rsidDel="00B97A7F">
          <w:delText>over</w:delText>
        </w:r>
      </w:del>
      <w:r w:rsidR="001D4BE5">
        <w:t xml:space="preserve"> following a plan</w:t>
      </w:r>
      <w:r w:rsidR="00CC51F4">
        <w:t>.</w:t>
      </w:r>
      <w:del w:id="1105" w:author="DM" w:date="2012-08-18T06:07:00Z">
        <w:r w:rsidR="001D4BE5" w:rsidDel="00B97A7F">
          <w:delText>”</w:delText>
        </w:r>
      </w:del>
      <w:r w:rsidR="001D4BE5" w:rsidRPr="00D87621">
        <w:t xml:space="preserve"> </w:t>
      </w:r>
      <w:r w:rsidR="001D4BE5">
        <w:t xml:space="preserve"> </w:t>
      </w:r>
    </w:p>
    <w:p w:rsidR="00CC51F4" w:rsidRDefault="00CC51F4" w:rsidP="00906F63">
      <w:pPr>
        <w:pStyle w:val="Slug"/>
        <w:rPr>
          <w:ins w:id="1106" w:author="DM" w:date="2012-08-17T21:39:00Z"/>
        </w:rPr>
      </w:pPr>
      <w:r>
        <w:t>Figure 5.28</w:t>
      </w:r>
      <w:del w:id="1107" w:author="DM" w:date="2012-08-18T06:07:00Z">
        <w:r w:rsidDel="00B97A7F">
          <w:delText>:</w:delText>
        </w:r>
      </w:del>
      <w:r>
        <w:t xml:space="preserve"> Manifesto for Agile Software Development </w:t>
      </w:r>
      <w:del w:id="1108" w:author="DM" w:date="2012-08-18T06:07:00Z">
        <w:r w:rsidDel="00B97A7F">
          <w:rPr>
            <w:b w:val="0"/>
          </w:rPr>
          <w:delText xml:space="preserve">(Source: </w:delText>
        </w:r>
        <w:r w:rsidR="00BC4609" w:rsidDel="00B97A7F">
          <w:rPr>
            <w:b w:val="0"/>
          </w:rPr>
          <w:delText>agilemanifesto.org</w:delText>
        </w:r>
        <w:r w:rsidDel="00B97A7F">
          <w:rPr>
            <w:b w:val="0"/>
          </w:rPr>
          <w:delText>)</w:delText>
        </w:r>
      </w:del>
      <w:r>
        <w:tab/>
        <w:t>[</w:t>
      </w:r>
      <w:r w:rsidR="00332C1C">
        <w:t>05-28-</w:t>
      </w:r>
      <w:r w:rsidRPr="00CC51F4">
        <w:t>manifestoForAgileSoftwareDevelopment</w:t>
      </w:r>
      <w:r>
        <w:t>.</w:t>
      </w:r>
      <w:r w:rsidR="004736D1">
        <w:t>tif</w:t>
      </w:r>
      <w:r>
        <w:t>]</w:t>
      </w:r>
    </w:p>
    <w:p w:rsidR="00842073" w:rsidRDefault="003A6A5E">
      <w:pPr>
        <w:pStyle w:val="FigureSource"/>
        <w:pPrChange w:id="1109" w:author="DM" w:date="2012-08-17T21:39:00Z">
          <w:pPr>
            <w:pStyle w:val="Slug"/>
          </w:pPr>
        </w:pPrChange>
      </w:pPr>
      <w:ins w:id="1110" w:author="DM" w:date="2012-08-17T21:39:00Z">
        <w:r>
          <w:t>Source:</w:t>
        </w:r>
      </w:ins>
      <w:ins w:id="1111" w:author="DM" w:date="2012-08-18T06:07:00Z">
        <w:r w:rsidR="00B97A7F">
          <w:rPr>
            <w:b/>
          </w:rPr>
          <w:t xml:space="preserve"> </w:t>
        </w:r>
        <w:r w:rsidR="00B97A7F" w:rsidRPr="00B97A7F">
          <w:t>agilemanifesto.org</w:t>
        </w:r>
        <w:r w:rsidR="00B97A7F">
          <w:t xml:space="preserve"> </w:t>
        </w:r>
      </w:ins>
    </w:p>
    <w:p w:rsidR="001D4BE5" w:rsidRDefault="001D4BE5" w:rsidP="004520EC">
      <w:pPr>
        <w:pStyle w:val="Para"/>
      </w:pPr>
      <w:r>
        <w:t>The key point is that a</w:t>
      </w:r>
      <w:r w:rsidRPr="00D87621">
        <w:t>n agile team expects that</w:t>
      </w:r>
      <w:ins w:id="1112" w:author="DM" w:date="2012-08-18T06:08:00Z">
        <w:r w:rsidR="00B97A7F">
          <w:t>,</w:t>
        </w:r>
      </w:ins>
      <w:r w:rsidRPr="00D87621">
        <w:t xml:space="preserve"> once it gets started, executing the plan is more than likely to change based on what the team </w:t>
      </w:r>
      <w:r>
        <w:t>learns along the way. Based on its iterative and incremental approach</w:t>
      </w:r>
      <w:ins w:id="1113" w:author="DM" w:date="2012-08-18T06:08:00Z">
        <w:r w:rsidR="00B97A7F">
          <w:t>,</w:t>
        </w:r>
      </w:ins>
      <w:r>
        <w:t xml:space="preserve"> the team </w:t>
      </w:r>
      <w:del w:id="1114" w:author="DM" w:date="2012-08-18T06:08:00Z">
        <w:r w:rsidDel="00B97A7F">
          <w:delText xml:space="preserve">basically </w:delText>
        </w:r>
      </w:del>
      <w:r>
        <w:t>wants to</w:t>
      </w:r>
      <w:r w:rsidRPr="00BF7826">
        <w:t xml:space="preserve"> have flexibil</w:t>
      </w:r>
      <w:r>
        <w:t>ity to adjust and react to changes as they occur.</w:t>
      </w:r>
    </w:p>
    <w:p w:rsidR="001D4BE5" w:rsidRDefault="001D4BE5" w:rsidP="004520EC">
      <w:pPr>
        <w:pStyle w:val="Para"/>
      </w:pPr>
      <w:r>
        <w:t xml:space="preserve">This is a common and understandable stance by practitioners who have not yet had the opportunity to work with both methods. Those </w:t>
      </w:r>
      <w:ins w:id="1115" w:author="DM" w:date="2012-08-18T06:08:00Z">
        <w:r w:rsidR="00B97A7F">
          <w:t>who</w:t>
        </w:r>
      </w:ins>
      <w:del w:id="1116" w:author="DM" w:date="2012-08-18T06:08:00Z">
        <w:r w:rsidDel="00B97A7F">
          <w:delText>that</w:delText>
        </w:r>
      </w:del>
      <w:r>
        <w:t xml:space="preserve"> have worked with both will tell you the first steps of </w:t>
      </w:r>
      <w:del w:id="1117" w:author="DM" w:date="2012-08-18T06:08:00Z">
        <w:r w:rsidR="0086374F" w:rsidDel="00B97A7F">
          <w:delText>S</w:delText>
        </w:r>
      </w:del>
      <w:ins w:id="1118" w:author="DM" w:date="2012-08-18T06:08:00Z">
        <w:r w:rsidR="00B97A7F">
          <w:t>s</w:t>
        </w:r>
      </w:ins>
      <w:r>
        <w:t>crum</w:t>
      </w:r>
      <w:ins w:id="1119" w:author="DM" w:date="2012-08-18T06:08:00Z">
        <w:r w:rsidR="00B97A7F">
          <w:t>—</w:t>
        </w:r>
      </w:ins>
      <w:del w:id="1120" w:author="DM" w:date="2012-08-18T06:08:00Z">
        <w:r w:rsidR="00811FAB" w:rsidDel="00B97A7F">
          <w:delText xml:space="preserve"> – </w:delText>
        </w:r>
      </w:del>
      <w:r>
        <w:t>particularly for large, complex projects</w:t>
      </w:r>
      <w:ins w:id="1121" w:author="DM" w:date="2012-08-18T06:08:00Z">
        <w:r w:rsidR="00B97A7F">
          <w:t>—</w:t>
        </w:r>
      </w:ins>
      <w:del w:id="1122" w:author="DM" w:date="2012-08-18T06:08:00Z">
        <w:r w:rsidDel="00B97A7F">
          <w:delText xml:space="preserve"> </w:delText>
        </w:r>
        <w:r w:rsidR="00811FAB" w:rsidDel="00B97A7F">
          <w:delText xml:space="preserve">– </w:delText>
        </w:r>
      </w:del>
      <w:r>
        <w:t>are to define high</w:t>
      </w:r>
      <w:ins w:id="1123" w:author="DM" w:date="2012-08-18T06:08:00Z">
        <w:r w:rsidR="00B97A7F">
          <w:t>-</w:t>
        </w:r>
      </w:ins>
      <w:del w:id="1124" w:author="DM" w:date="2012-08-18T06:08:00Z">
        <w:r w:rsidDel="00B97A7F">
          <w:delText xml:space="preserve"> </w:delText>
        </w:r>
      </w:del>
      <w:r>
        <w:t>level requirements for the entire project and prioritize them</w:t>
      </w:r>
      <w:r w:rsidR="003D68BF">
        <w:t xml:space="preserve"> (</w:t>
      </w:r>
      <w:proofErr w:type="spellStart"/>
      <w:r w:rsidR="003D68BF" w:rsidRPr="00FD0103">
        <w:t>Perera</w:t>
      </w:r>
      <w:proofErr w:type="spellEnd"/>
      <w:ins w:id="1125" w:author="DM" w:date="2012-08-18T06:07:00Z">
        <w:r w:rsidR="00B97A7F">
          <w:t>,</w:t>
        </w:r>
      </w:ins>
      <w:r w:rsidR="003D68BF">
        <w:t xml:space="preserve"> 2011)</w:t>
      </w:r>
      <w:r>
        <w:t>.</w:t>
      </w:r>
    </w:p>
    <w:p w:rsidR="001D4BE5" w:rsidRDefault="001D4BE5" w:rsidP="001D4BE5">
      <w:pPr>
        <w:pStyle w:val="H3"/>
      </w:pPr>
      <w:r>
        <w:t>Agile and Project Desktop</w:t>
      </w:r>
    </w:p>
    <w:p w:rsidR="001D4BE5" w:rsidRDefault="001D4BE5" w:rsidP="004520EC">
      <w:pPr>
        <w:pStyle w:val="Para"/>
      </w:pPr>
      <w:r>
        <w:t xml:space="preserve">The next most common myth about </w:t>
      </w:r>
      <w:del w:id="1126" w:author="DM" w:date="2012-08-18T06:08:00Z">
        <w:r w:rsidDel="00B97A7F">
          <w:delText>A</w:delText>
        </w:r>
      </w:del>
      <w:ins w:id="1127" w:author="DM" w:date="2012-08-18T06:08:00Z">
        <w:r w:rsidR="00B97A7F">
          <w:t>a</w:t>
        </w:r>
      </w:ins>
      <w:r>
        <w:t xml:space="preserve">gile </w:t>
      </w:r>
      <w:ins w:id="1128" w:author="DM" w:date="2012-08-18T06:08:00Z">
        <w:r w:rsidR="00B97A7F">
          <w:t xml:space="preserve">that we would like to dispel </w:t>
        </w:r>
      </w:ins>
      <w:r>
        <w:t xml:space="preserve">is that you cannot use Microsoft Project to develop plans </w:t>
      </w:r>
      <w:r w:rsidR="00924421">
        <w:t xml:space="preserve">or </w:t>
      </w:r>
      <w:r>
        <w:t>schedules</w:t>
      </w:r>
      <w:del w:id="1129" w:author="DM" w:date="2012-08-18T06:08:00Z">
        <w:r w:rsidDel="00B97A7F">
          <w:delText>, which I would also like to dispel</w:delText>
        </w:r>
      </w:del>
      <w:r>
        <w:t>.</w:t>
      </w:r>
    </w:p>
    <w:p w:rsidR="001D4BE5" w:rsidRDefault="001D4BE5" w:rsidP="004520EC">
      <w:pPr>
        <w:pStyle w:val="Para"/>
      </w:pPr>
      <w:r w:rsidRPr="00661DA6">
        <w:t xml:space="preserve">Agile project planning </w:t>
      </w:r>
      <w:del w:id="1130" w:author="DM" w:date="2012-08-18T06:09:00Z">
        <w:r w:rsidRPr="00661DA6" w:rsidDel="00B97A7F">
          <w:delText xml:space="preserve">is </w:delText>
        </w:r>
      </w:del>
      <w:r>
        <w:t>typically</w:t>
      </w:r>
      <w:r w:rsidRPr="00661DA6">
        <w:t xml:space="preserve"> </w:t>
      </w:r>
      <w:ins w:id="1131" w:author="DM" w:date="2012-08-18T06:09:00Z">
        <w:r w:rsidR="00B97A7F">
          <w:t xml:space="preserve">is </w:t>
        </w:r>
      </w:ins>
      <w:r w:rsidRPr="00661DA6">
        <w:t xml:space="preserve">referred to as </w:t>
      </w:r>
      <w:del w:id="1132" w:author="DM" w:date="2012-08-18T06:09:00Z">
        <w:r w:rsidR="00924421" w:rsidDel="00B97A7F">
          <w:delText>“</w:delText>
        </w:r>
      </w:del>
      <w:r w:rsidRPr="00661DA6">
        <w:t>release planning.</w:t>
      </w:r>
      <w:del w:id="1133" w:author="DM" w:date="2012-08-18T06:09:00Z">
        <w:r w:rsidR="00924421" w:rsidDel="00B97A7F">
          <w:delText>”</w:delText>
        </w:r>
      </w:del>
      <w:r w:rsidRPr="00661DA6">
        <w:t xml:space="preserve"> </w:t>
      </w:r>
      <w:del w:id="1134" w:author="DM" w:date="2012-08-18T06:09:00Z">
        <w:r w:rsidRPr="00661DA6" w:rsidDel="00B97A7F">
          <w:delText>The concept of an a</w:delText>
        </w:r>
      </w:del>
      <w:ins w:id="1135" w:author="DM" w:date="2012-08-18T06:09:00Z">
        <w:r w:rsidR="00B97A7F">
          <w:t>An a</w:t>
        </w:r>
      </w:ins>
      <w:r w:rsidRPr="00661DA6">
        <w:t>gile release plan</w:t>
      </w:r>
      <w:ins w:id="1136" w:author="Tim Runcie" w:date="2012-09-13T07:53:00Z">
        <w:r w:rsidR="007B6BAC">
          <w:t xml:space="preserve"> </w:t>
        </w:r>
      </w:ins>
      <w:ins w:id="1137" w:author="Jeff Jacobson" w:date="2012-09-13T12:17:00Z">
        <w:r w:rsidR="00A811D0">
          <w:t>(</w:t>
        </w:r>
      </w:ins>
      <w:ins w:id="1138" w:author="Tim Runcie" w:date="2012-09-13T07:53:00Z">
        <w:r w:rsidR="007B6BAC">
          <w:t>or schedule of work activities</w:t>
        </w:r>
        <w:del w:id="1139" w:author="Jeff Jacobson" w:date="2012-09-13T12:17:00Z">
          <w:r w:rsidR="007B6BAC" w:rsidDel="00A811D0">
            <w:delText>,</w:delText>
          </w:r>
        </w:del>
      </w:ins>
      <w:ins w:id="1140" w:author="Jeff Jacobson" w:date="2012-09-13T12:17:00Z">
        <w:r w:rsidR="00A811D0">
          <w:t>)</w:t>
        </w:r>
      </w:ins>
      <w:r w:rsidRPr="00661DA6">
        <w:t xml:space="preserve"> </w:t>
      </w:r>
      <w:del w:id="1141" w:author="DM" w:date="2012-08-18T06:09:00Z">
        <w:r w:rsidRPr="00661DA6" w:rsidDel="00B97A7F">
          <w:delText xml:space="preserve">is about </w:delText>
        </w:r>
      </w:del>
      <w:r w:rsidRPr="00661DA6">
        <w:t>plan</w:t>
      </w:r>
      <w:ins w:id="1142" w:author="DM" w:date="2012-08-18T06:09:00Z">
        <w:r w:rsidR="00B97A7F">
          <w:t>s</w:t>
        </w:r>
      </w:ins>
      <w:del w:id="1143" w:author="DM" w:date="2012-08-18T06:09:00Z">
        <w:r w:rsidRPr="00661DA6" w:rsidDel="00B97A7F">
          <w:delText>ning</w:delText>
        </w:r>
      </w:del>
      <w:r w:rsidRPr="00661DA6">
        <w:t xml:space="preserve"> multiple </w:t>
      </w:r>
      <w:r w:rsidR="00924421">
        <w:t>s</w:t>
      </w:r>
      <w:r w:rsidRPr="00661DA6">
        <w:t xml:space="preserve">prints that </w:t>
      </w:r>
      <w:r>
        <w:t xml:space="preserve">form a release of </w:t>
      </w:r>
      <w:r w:rsidR="00924421">
        <w:t xml:space="preserve">a </w:t>
      </w:r>
      <w:r>
        <w:t>particular</w:t>
      </w:r>
      <w:r w:rsidRPr="00661DA6">
        <w:t xml:space="preserve"> </w:t>
      </w:r>
      <w:r>
        <w:t xml:space="preserve">solution or </w:t>
      </w:r>
      <w:r w:rsidR="00924421">
        <w:t xml:space="preserve">a </w:t>
      </w:r>
      <w:r>
        <w:t>product</w:t>
      </w:r>
      <w:r w:rsidRPr="00661DA6">
        <w:t xml:space="preserve">. </w:t>
      </w:r>
      <w:del w:id="1144" w:author="Jeff Jacobson" w:date="2012-09-13T12:18:00Z">
        <w:r w:rsidRPr="00661DA6" w:rsidDel="00A811D0">
          <w:delText>It</w:delText>
        </w:r>
      </w:del>
      <w:ins w:id="1145" w:author="Jeff Jacobson" w:date="2012-09-13T12:18:00Z">
        <w:r w:rsidR="00A811D0">
          <w:t>The plan</w:t>
        </w:r>
      </w:ins>
      <w:ins w:id="1146" w:author="DM" w:date="2012-08-18T06:09:00Z">
        <w:del w:id="1147" w:author="Jeff Jacobson" w:date="2012-09-13T12:17:00Z">
          <w:r w:rsidR="00AB4C92" w:rsidDel="00A811D0">
            <w:rPr>
              <w:rStyle w:val="QueryInline"/>
            </w:rPr>
            <w:delText>[</w:delText>
          </w:r>
          <w:commentRangeStart w:id="1148"/>
          <w:r w:rsidR="00AB4C92" w:rsidDel="00A811D0">
            <w:rPr>
              <w:rStyle w:val="QueryInline"/>
            </w:rPr>
            <w:delText>AU: the plan? clarify]</w:delText>
          </w:r>
        </w:del>
      </w:ins>
      <w:commentRangeEnd w:id="1148"/>
      <w:r w:rsidR="007B6BAC">
        <w:rPr>
          <w:rStyle w:val="CommentReference"/>
          <w:rFonts w:asciiTheme="minorHAnsi" w:eastAsiaTheme="minorHAnsi" w:hAnsiTheme="minorHAnsi" w:cstheme="minorBidi"/>
          <w:snapToGrid/>
        </w:rPr>
        <w:commentReference w:id="1148"/>
      </w:r>
      <w:r w:rsidRPr="00661DA6">
        <w:t xml:space="preserve"> is not necessarily project</w:t>
      </w:r>
      <w:del w:id="1149" w:author="DM" w:date="2012-08-18T06:09:00Z">
        <w:r w:rsidRPr="00661DA6" w:rsidDel="00AB4C92">
          <w:delText>-</w:delText>
        </w:r>
      </w:del>
      <w:ins w:id="1150" w:author="DM" w:date="2012-08-18T06:09:00Z">
        <w:r w:rsidR="00AB4C92">
          <w:t xml:space="preserve"> </w:t>
        </w:r>
      </w:ins>
      <w:r w:rsidRPr="00661DA6">
        <w:t>oriented</w:t>
      </w:r>
      <w:r w:rsidR="00742EA2">
        <w:t>;</w:t>
      </w:r>
      <w:r w:rsidR="00742EA2" w:rsidRPr="00661DA6">
        <w:t xml:space="preserve"> </w:t>
      </w:r>
      <w:r w:rsidRPr="00661DA6">
        <w:t>however</w:t>
      </w:r>
      <w:r w:rsidR="00742EA2">
        <w:t>,</w:t>
      </w:r>
      <w:r w:rsidRPr="00661DA6">
        <w:t xml:space="preserve"> the concept for projects is </w:t>
      </w:r>
      <w:r>
        <w:t>very similar</w:t>
      </w:r>
      <w:r w:rsidRPr="00661DA6">
        <w:t>.</w:t>
      </w:r>
    </w:p>
    <w:p w:rsidR="001D4BE5" w:rsidRDefault="001D4BE5" w:rsidP="004520EC">
      <w:pPr>
        <w:pStyle w:val="Para"/>
      </w:pPr>
      <w:r>
        <w:t xml:space="preserve">Microsoft </w:t>
      </w:r>
      <w:r w:rsidR="00E06BFB">
        <w:t>has</w:t>
      </w:r>
      <w:r>
        <w:t xml:space="preserve"> developed </w:t>
      </w:r>
      <w:r w:rsidR="00BE46FA">
        <w:t xml:space="preserve">a </w:t>
      </w:r>
      <w:r w:rsidRPr="00FE66A8">
        <w:t>Scrum Solution Starter</w:t>
      </w:r>
      <w:r w:rsidR="00E06BFB">
        <w:t xml:space="preserve"> </w:t>
      </w:r>
      <w:del w:id="1151" w:author="DM" w:date="2012-08-18T06:09:00Z">
        <w:r w:rsidDel="00AB4C92">
          <w:delText xml:space="preserve">that </w:delText>
        </w:r>
      </w:del>
      <w:del w:id="1152" w:author="DM" w:date="2012-08-18T06:10:00Z">
        <w:r w:rsidDel="00AB4C92">
          <w:delText xml:space="preserve">was </w:delText>
        </w:r>
      </w:del>
      <w:r>
        <w:t xml:space="preserve">designed to provide guidance on using Microsoft Project 2010 to manage </w:t>
      </w:r>
      <w:del w:id="1153" w:author="DM" w:date="2012-08-18T06:09:00Z">
        <w:r w:rsidDel="00AB4C92">
          <w:delText>S</w:delText>
        </w:r>
      </w:del>
      <w:ins w:id="1154" w:author="DM" w:date="2012-08-18T06:09:00Z">
        <w:r w:rsidR="00AB4C92">
          <w:t>s</w:t>
        </w:r>
      </w:ins>
      <w:r>
        <w:t xml:space="preserve">crum projects, aiming to help individual </w:t>
      </w:r>
      <w:del w:id="1155" w:author="DM" w:date="2012-08-18T06:10:00Z">
        <w:r w:rsidDel="00AB4C92">
          <w:delText>S</w:delText>
        </w:r>
      </w:del>
      <w:ins w:id="1156" w:author="DM" w:date="2012-08-18T06:10:00Z">
        <w:r w:rsidR="00AB4C92">
          <w:t>s</w:t>
        </w:r>
      </w:ins>
      <w:r>
        <w:t>crum teams to start using Project to:</w:t>
      </w:r>
    </w:p>
    <w:p w:rsidR="001D4BE5" w:rsidRDefault="00D1504F" w:rsidP="004520EC">
      <w:pPr>
        <w:pStyle w:val="ListNumbered"/>
      </w:pPr>
      <w:r>
        <w:t>1.</w:t>
      </w:r>
      <w:r>
        <w:tab/>
      </w:r>
      <w:r w:rsidR="001D4BE5">
        <w:t xml:space="preserve">Manage </w:t>
      </w:r>
      <w:ins w:id="1157" w:author="DM" w:date="2012-08-18T06:10:00Z">
        <w:r w:rsidR="00AB4C92">
          <w:t>p</w:t>
        </w:r>
      </w:ins>
      <w:del w:id="1158" w:author="DM" w:date="2012-08-18T06:10:00Z">
        <w:r w:rsidR="001D4BE5" w:rsidDel="00AB4C92">
          <w:delText>P</w:delText>
        </w:r>
      </w:del>
      <w:r w:rsidR="001D4BE5">
        <w:t>roduct backlog</w:t>
      </w:r>
    </w:p>
    <w:p w:rsidR="001D4BE5" w:rsidRDefault="00D1504F" w:rsidP="004520EC">
      <w:pPr>
        <w:pStyle w:val="ListNumbered"/>
      </w:pPr>
      <w:r>
        <w:t>2,</w:t>
      </w:r>
      <w:r>
        <w:tab/>
      </w:r>
      <w:r w:rsidR="001D4BE5">
        <w:t xml:space="preserve">Manage </w:t>
      </w:r>
      <w:del w:id="1159" w:author="DM" w:date="2012-08-18T06:10:00Z">
        <w:r w:rsidR="001D4BE5" w:rsidDel="00AB4C92">
          <w:delText>S</w:delText>
        </w:r>
      </w:del>
      <w:ins w:id="1160" w:author="DM" w:date="2012-08-18T06:10:00Z">
        <w:r w:rsidR="00AB4C92">
          <w:t>s</w:t>
        </w:r>
      </w:ins>
      <w:r w:rsidR="001D4BE5">
        <w:t>crum backlog</w:t>
      </w:r>
    </w:p>
    <w:p w:rsidR="001D4BE5" w:rsidRDefault="00D1504F" w:rsidP="004520EC">
      <w:pPr>
        <w:pStyle w:val="ListNumbered"/>
      </w:pPr>
      <w:r>
        <w:t>3.</w:t>
      </w:r>
      <w:r>
        <w:tab/>
      </w:r>
      <w:r w:rsidR="001D4BE5">
        <w:t xml:space="preserve">Track progress and generate </w:t>
      </w:r>
      <w:del w:id="1161" w:author="DM" w:date="2012-08-18T06:10:00Z">
        <w:r w:rsidR="001D4BE5" w:rsidDel="00AB4C92">
          <w:delText>B</w:delText>
        </w:r>
      </w:del>
      <w:proofErr w:type="spellStart"/>
      <w:ins w:id="1162" w:author="DM" w:date="2012-08-18T06:10:00Z">
        <w:r w:rsidR="00AB4C92">
          <w:t>b</w:t>
        </w:r>
      </w:ins>
      <w:r w:rsidR="001D4BE5">
        <w:t>urndown</w:t>
      </w:r>
      <w:proofErr w:type="spellEnd"/>
      <w:r w:rsidR="001D4BE5">
        <w:t xml:space="preserve"> charts</w:t>
      </w:r>
    </w:p>
    <w:p w:rsidR="001D4BE5" w:rsidRDefault="001D4BE5" w:rsidP="004520EC">
      <w:pPr>
        <w:pStyle w:val="Para"/>
      </w:pPr>
      <w:r>
        <w:t xml:space="preserve">The Microsoft </w:t>
      </w:r>
      <w:del w:id="1163" w:author="DM" w:date="2012-08-18T06:10:00Z">
        <w:r w:rsidDel="00AB4C92">
          <w:delText>s</w:delText>
        </w:r>
      </w:del>
      <w:ins w:id="1164" w:author="DM" w:date="2012-08-18T06:10:00Z">
        <w:r w:rsidR="00AB4C92">
          <w:t>S</w:t>
        </w:r>
      </w:ins>
      <w:r>
        <w:t xml:space="preserve">olution </w:t>
      </w:r>
      <w:del w:id="1165" w:author="DM" w:date="2012-08-18T06:10:00Z">
        <w:r w:rsidDel="00AB4C92">
          <w:delText>s</w:delText>
        </w:r>
      </w:del>
      <w:ins w:id="1166" w:author="DM" w:date="2012-08-18T06:10:00Z">
        <w:r w:rsidR="00AB4C92">
          <w:t>S</w:t>
        </w:r>
      </w:ins>
      <w:r>
        <w:t>tarter focuses on the Project 2010 desktop client</w:t>
      </w:r>
      <w:del w:id="1167" w:author="DM" w:date="2012-08-18T06:10:00Z">
        <w:r w:rsidDel="00AB4C92">
          <w:delText>,</w:delText>
        </w:r>
      </w:del>
      <w:r>
        <w:t xml:space="preserve"> and on the individual </w:t>
      </w:r>
      <w:del w:id="1168" w:author="DM" w:date="2012-08-18T06:10:00Z">
        <w:r w:rsidDel="00AB4C92">
          <w:delText>S</w:delText>
        </w:r>
      </w:del>
      <w:ins w:id="1169" w:author="DM" w:date="2012-08-18T06:10:00Z">
        <w:r w:rsidR="00AB4C92">
          <w:t>s</w:t>
        </w:r>
      </w:ins>
      <w:r>
        <w:t>crum team experience.</w:t>
      </w:r>
    </w:p>
    <w:p w:rsidR="001D4BE5" w:rsidRPr="001D4BE5" w:rsidRDefault="001D4BE5" w:rsidP="004520EC">
      <w:pPr>
        <w:pStyle w:val="Para"/>
      </w:pPr>
      <w:r>
        <w:t xml:space="preserve">Scrum is an iterative, incremental methodology for </w:t>
      </w:r>
      <w:del w:id="1170" w:author="DM" w:date="2012-08-18T05:30:00Z">
        <w:r w:rsidDel="003C439F">
          <w:delText xml:space="preserve">project management </w:delText>
        </w:r>
      </w:del>
      <w:ins w:id="1171" w:author="DM" w:date="2012-08-18T05:30:00Z">
        <w:r w:rsidR="003C439F">
          <w:t xml:space="preserve">PM </w:t>
        </w:r>
      </w:ins>
      <w:r>
        <w:t xml:space="preserve">often seen in </w:t>
      </w:r>
      <w:del w:id="1172" w:author="DM" w:date="2012-08-18T06:10:00Z">
        <w:r w:rsidR="007561AB" w:rsidDel="00AB4C92">
          <w:delText>A</w:delText>
        </w:r>
      </w:del>
      <w:ins w:id="1173" w:author="DM" w:date="2012-08-18T06:10:00Z">
        <w:r w:rsidR="00AB4C92">
          <w:t>a</w:t>
        </w:r>
      </w:ins>
      <w:r>
        <w:t xml:space="preserve">gile software development. Although </w:t>
      </w:r>
      <w:del w:id="1174" w:author="DM" w:date="2012-08-18T06:10:00Z">
        <w:r w:rsidDel="00AB4C92">
          <w:delText>S</w:delText>
        </w:r>
      </w:del>
      <w:ins w:id="1175" w:author="DM" w:date="2012-08-18T06:10:00Z">
        <w:r w:rsidR="00AB4C92">
          <w:t>s</w:t>
        </w:r>
      </w:ins>
      <w:r>
        <w:t>crum was intended for management of software development projects, it can be used to run software maintenance teams</w:t>
      </w:r>
      <w:del w:id="1176" w:author="DM" w:date="2012-08-18T06:10:00Z">
        <w:r w:rsidDel="00AB4C92">
          <w:delText>,</w:delText>
        </w:r>
      </w:del>
      <w:r>
        <w:t xml:space="preserve"> or as a general project/program management approach. </w:t>
      </w:r>
    </w:p>
    <w:p w:rsidR="001D4BE5" w:rsidRPr="00851967" w:rsidRDefault="00DA5D94" w:rsidP="004520EC">
      <w:pPr>
        <w:pStyle w:val="Para"/>
      </w:pPr>
      <w:r>
        <w:t xml:space="preserve">Figure 5.29 </w:t>
      </w:r>
      <w:r w:rsidR="001D4BE5">
        <w:t xml:space="preserve">illustrates the </w:t>
      </w:r>
      <w:del w:id="1177" w:author="DM" w:date="2012-08-18T06:10:00Z">
        <w:r w:rsidR="001D4BE5" w:rsidDel="00AB4C92">
          <w:delText>“</w:delText>
        </w:r>
      </w:del>
      <w:r w:rsidR="001D4BE5">
        <w:t>New Scrum Project</w:t>
      </w:r>
      <w:del w:id="1178" w:author="DM" w:date="2012-08-18T06:11:00Z">
        <w:r w:rsidR="001D4BE5" w:rsidDel="00AB4C92">
          <w:delText>”</w:delText>
        </w:r>
      </w:del>
      <w:r w:rsidR="001D4BE5">
        <w:t xml:space="preserve"> button that is installed in the Project Backstage tab when the Scrum Solution Starter</w:t>
      </w:r>
      <w:r w:rsidR="00DA0846">
        <w:t xml:space="preserve"> </w:t>
      </w:r>
      <w:commentRangeStart w:id="1179"/>
      <w:commentRangeStart w:id="1180"/>
      <w:del w:id="1181" w:author="DM" w:date="2012-08-18T06:11:00Z">
        <w:r w:rsidR="00DA0846" w:rsidDel="00AB4C92">
          <w:delText>(Microsoft 2010</w:delText>
        </w:r>
      </w:del>
      <w:proofErr w:type="spellStart"/>
      <w:ins w:id="1182" w:author="Jeff Jacobson" w:date="2012-09-13T13:24:00Z">
        <w:r w:rsidR="005C7C29">
          <w:t>b</w:t>
        </w:r>
      </w:ins>
      <w:del w:id="1183" w:author="DM" w:date="2012-08-18T06:11:00Z">
        <w:r w:rsidR="00DA0846" w:rsidDel="00AB4C92">
          <w:delText>)</w:delText>
        </w:r>
      </w:del>
      <w:commentRangeEnd w:id="1179"/>
      <w:r w:rsidR="00B920E4">
        <w:rPr>
          <w:rStyle w:val="CommentReference"/>
          <w:rFonts w:asciiTheme="minorHAnsi" w:eastAsiaTheme="minorHAnsi" w:hAnsiTheme="minorHAnsi" w:cstheme="minorBidi"/>
          <w:snapToGrid/>
        </w:rPr>
        <w:commentReference w:id="1179"/>
      </w:r>
      <w:del w:id="1184" w:author="DM" w:date="2012-08-18T06:11:00Z">
        <w:r w:rsidR="001D4BE5" w:rsidDel="00AB4C92">
          <w:delText xml:space="preserve"> </w:delText>
        </w:r>
      </w:del>
      <w:commentRangeEnd w:id="1180"/>
      <w:r w:rsidR="00B30F8B">
        <w:rPr>
          <w:rStyle w:val="CommentReference"/>
          <w:rFonts w:asciiTheme="minorHAnsi" w:eastAsiaTheme="minorHAnsi" w:hAnsiTheme="minorHAnsi" w:cstheme="minorBidi"/>
          <w:snapToGrid/>
        </w:rPr>
        <w:commentReference w:id="1180"/>
      </w:r>
      <w:r w:rsidR="001D4BE5">
        <w:t>is</w:t>
      </w:r>
      <w:proofErr w:type="spellEnd"/>
      <w:r w:rsidR="001D4BE5">
        <w:t xml:space="preserve"> installed. </w:t>
      </w:r>
    </w:p>
    <w:p w:rsidR="00DA5D94" w:rsidRDefault="004837B4" w:rsidP="002E09C3">
      <w:pPr>
        <w:pStyle w:val="Slug"/>
        <w:rPr>
          <w:ins w:id="1185" w:author="DM" w:date="2012-08-17T21:39:00Z"/>
        </w:rPr>
      </w:pPr>
      <w:r>
        <w:t>Figure 5</w:t>
      </w:r>
      <w:r w:rsidR="00DA5D94">
        <w:t>.29</w:t>
      </w:r>
      <w:del w:id="1186" w:author="DM" w:date="2012-08-18T06:11:00Z">
        <w:r w:rsidR="00DA5D94" w:rsidDel="00AB4C92">
          <w:delText>:</w:delText>
        </w:r>
      </w:del>
      <w:r w:rsidR="00DA5D94">
        <w:t xml:space="preserve"> Microsoft Scrum Solution Starter for Project</w:t>
      </w:r>
      <w:r w:rsidR="002F0E8B">
        <w:t xml:space="preserve"> </w:t>
      </w:r>
      <w:del w:id="1187" w:author="DM" w:date="2012-08-17T21:43:00Z">
        <w:r w:rsidR="002F0E8B" w:rsidDel="00B65D7D">
          <w:rPr>
            <w:b w:val="0"/>
          </w:rPr>
          <w:delText>(Source: Advisicon)</w:delText>
        </w:r>
      </w:del>
      <w:ins w:id="1188" w:author="DM" w:date="2012-08-17T21:43:00Z">
        <w:r w:rsidR="00B65D7D">
          <w:rPr>
            <w:b w:val="0"/>
          </w:rPr>
          <w:t xml:space="preserve"> </w:t>
        </w:r>
      </w:ins>
      <w:r w:rsidR="00DA5D94">
        <w:tab/>
        <w:t>[</w:t>
      </w:r>
      <w:r w:rsidR="00850B80">
        <w:t>05-29-</w:t>
      </w:r>
      <w:r w:rsidR="00DA5D94" w:rsidRPr="00DA5D94">
        <w:t>microsoftScrumSolutionStarterForProject</w:t>
      </w:r>
      <w:r w:rsidR="00DA5D94">
        <w:t>.</w:t>
      </w:r>
      <w:r w:rsidR="004736D1">
        <w:t>tif</w:t>
      </w:r>
      <w:r w:rsidR="00DA5D94">
        <w:t>]</w:t>
      </w:r>
    </w:p>
    <w:p w:rsidR="00842073" w:rsidRDefault="003A6A5E">
      <w:pPr>
        <w:pStyle w:val="FigureSource"/>
        <w:pPrChange w:id="1189" w:author="DM" w:date="2012-08-17T21:39:00Z">
          <w:pPr>
            <w:pStyle w:val="Slug"/>
          </w:pPr>
        </w:pPrChange>
      </w:pPr>
      <w:ins w:id="1190" w:author="DM" w:date="2012-08-17T21:39:00Z">
        <w:r>
          <w:t>Source: Advisicon</w:t>
        </w:r>
      </w:ins>
    </w:p>
    <w:p w:rsidR="001D4BE5" w:rsidRDefault="001D4BE5" w:rsidP="004520EC">
      <w:pPr>
        <w:pStyle w:val="Para"/>
      </w:pPr>
      <w:r>
        <w:t>The Project 2010 Scrum Solution Starter comes complete with installation files and documentation</w:t>
      </w:r>
      <w:ins w:id="1191" w:author="DM" w:date="2012-08-18T06:11:00Z">
        <w:r w:rsidR="00AB4C92">
          <w:t>;</w:t>
        </w:r>
      </w:ins>
      <w:r>
        <w:t xml:space="preserve"> </w:t>
      </w:r>
      <w:del w:id="1192" w:author="DM" w:date="2012-08-18T06:11:00Z">
        <w:r w:rsidDel="00AB4C92">
          <w:delText xml:space="preserve">so </w:delText>
        </w:r>
      </w:del>
      <w:r>
        <w:t xml:space="preserve">we will not repeat </w:t>
      </w:r>
      <w:ins w:id="1193" w:author="DM" w:date="2012-08-18T06:11:00Z">
        <w:r w:rsidR="00AB4C92">
          <w:t>that discussion</w:t>
        </w:r>
      </w:ins>
      <w:del w:id="1194" w:author="DM" w:date="2012-08-18T06:11:00Z">
        <w:r w:rsidDel="00AB4C92">
          <w:delText>the very well written 9 page guide</w:delText>
        </w:r>
      </w:del>
      <w:r>
        <w:t xml:space="preserve"> here. We will</w:t>
      </w:r>
      <w:ins w:id="1195" w:author="DM" w:date="2012-08-18T06:11:00Z">
        <w:r w:rsidR="00AB4C92">
          <w:t>,</w:t>
        </w:r>
      </w:ins>
      <w:r>
        <w:t xml:space="preserve"> however</w:t>
      </w:r>
      <w:ins w:id="1196" w:author="DM" w:date="2012-08-18T06:11:00Z">
        <w:r w:rsidR="00AB4C92">
          <w:t>,</w:t>
        </w:r>
      </w:ins>
      <w:r>
        <w:t xml:space="preserve"> highlight some of the key functions of the Scrum Solution Starter.</w:t>
      </w:r>
    </w:p>
    <w:p w:rsidR="001D4BE5" w:rsidRDefault="001D4BE5" w:rsidP="004520EC">
      <w:pPr>
        <w:pStyle w:val="Para"/>
      </w:pPr>
      <w:r>
        <w:t>When a new scrum project is created</w:t>
      </w:r>
      <w:r w:rsidR="00916424">
        <w:t>,</w:t>
      </w:r>
      <w:r>
        <w:t xml:space="preserve"> the</w:t>
      </w:r>
      <w:r w:rsidRPr="009C7CF4">
        <w:t xml:space="preserve"> Scrum ribbon tab</w:t>
      </w:r>
      <w:r>
        <w:t xml:space="preserve"> is presented </w:t>
      </w:r>
      <w:ins w:id="1197" w:author="Jeff Jacobson" w:date="2012-09-13T12:24:00Z">
        <w:r w:rsidR="00A811D0">
          <w:t xml:space="preserve">(see Figure 5.30) </w:t>
        </w:r>
      </w:ins>
      <w:ins w:id="1198" w:author="DM" w:date="2012-08-18T06:12:00Z">
        <w:r w:rsidR="00AB4C92">
          <w:t>from which</w:t>
        </w:r>
      </w:ins>
      <w:del w:id="1199" w:author="DM" w:date="2012-08-18T06:12:00Z">
        <w:r w:rsidDel="00AB4C92">
          <w:delText>where</w:delText>
        </w:r>
      </w:del>
      <w:r>
        <w:t xml:space="preserve"> you can select from the various views (</w:t>
      </w:r>
      <w:del w:id="1200" w:author="DM" w:date="2012-08-17T21:46:00Z">
        <w:r w:rsidDel="00B65D7D">
          <w:delText xml:space="preserve">e.g. </w:delText>
        </w:r>
      </w:del>
      <w:ins w:id="1201" w:author="DM" w:date="2012-08-17T21:46:00Z">
        <w:r w:rsidR="00B65D7D">
          <w:t xml:space="preserve">e.g., </w:t>
        </w:r>
      </w:ins>
      <w:r>
        <w:t>Product Backlog, Key Dates and Milestones, and Add New Sprint</w:t>
      </w:r>
      <w:ins w:id="1202" w:author="Jeff Jacobson" w:date="2012-09-13T12:25:00Z">
        <w:r w:rsidR="00A811D0">
          <w:t xml:space="preserve"> (see Figure 5.31)</w:t>
        </w:r>
      </w:ins>
      <w:r>
        <w:t xml:space="preserve">). </w:t>
      </w:r>
      <w:ins w:id="1203" w:author="DM" w:date="2012-08-18T06:12:00Z">
        <w:del w:id="1204" w:author="Jeff Jacobson" w:date="2012-09-13T12:24:00Z">
          <w:r w:rsidR="00AB4C92" w:rsidDel="00A811D0">
            <w:delText>(See Figure 5.30.)</w:delText>
          </w:r>
        </w:del>
      </w:ins>
    </w:p>
    <w:p w:rsidR="004837B4" w:rsidRDefault="004837B4" w:rsidP="00BF4244">
      <w:pPr>
        <w:pStyle w:val="Slug"/>
        <w:rPr>
          <w:ins w:id="1205" w:author="DM" w:date="2012-08-17T21:39:00Z"/>
        </w:rPr>
      </w:pPr>
      <w:r>
        <w:t>Figure 5.30</w:t>
      </w:r>
      <w:del w:id="1206" w:author="DM" w:date="2012-08-18T06:12:00Z">
        <w:r w:rsidDel="00AB4C92">
          <w:delText>:</w:delText>
        </w:r>
      </w:del>
      <w:r>
        <w:t xml:space="preserve"> Project Scrum Ribbon </w:t>
      </w:r>
      <w:del w:id="1207" w:author="DM" w:date="2012-08-18T06:12:00Z">
        <w:r w:rsidDel="00AB4C92">
          <w:delText>t</w:delText>
        </w:r>
      </w:del>
      <w:ins w:id="1208" w:author="DM" w:date="2012-08-18T06:12:00Z">
        <w:r w:rsidR="00AB4C92">
          <w:t>T</w:t>
        </w:r>
      </w:ins>
      <w:r>
        <w:t>ab</w:t>
      </w:r>
      <w:r w:rsidR="00761AEC">
        <w:t xml:space="preserve"> </w:t>
      </w:r>
      <w:del w:id="1209" w:author="DM" w:date="2012-08-17T21:43:00Z">
        <w:r w:rsidR="00761AEC" w:rsidDel="00B65D7D">
          <w:rPr>
            <w:b w:val="0"/>
          </w:rPr>
          <w:delText>(Source: Advisicon)</w:delText>
        </w:r>
      </w:del>
      <w:ins w:id="1210" w:author="DM" w:date="2012-08-17T21:43:00Z">
        <w:r w:rsidR="00B65D7D">
          <w:rPr>
            <w:b w:val="0"/>
          </w:rPr>
          <w:t xml:space="preserve"> </w:t>
        </w:r>
      </w:ins>
      <w:r>
        <w:tab/>
        <w:t>[</w:t>
      </w:r>
      <w:r w:rsidR="005864FF">
        <w:t>05-30-</w:t>
      </w:r>
      <w:r w:rsidRPr="004837B4">
        <w:t>projectScrumRibbonTab</w:t>
      </w:r>
      <w:r>
        <w:t>.</w:t>
      </w:r>
      <w:r w:rsidR="004736D1">
        <w:t>tif</w:t>
      </w:r>
      <w:r>
        <w:t>]</w:t>
      </w:r>
    </w:p>
    <w:p w:rsidR="00842073" w:rsidRDefault="003A6A5E">
      <w:pPr>
        <w:pStyle w:val="FigureSource"/>
        <w:pPrChange w:id="1211" w:author="DM" w:date="2012-08-17T21:39:00Z">
          <w:pPr>
            <w:pStyle w:val="Slug"/>
          </w:pPr>
        </w:pPrChange>
      </w:pPr>
      <w:ins w:id="1212" w:author="DM" w:date="2012-08-17T21:39:00Z">
        <w:r>
          <w:t>Source: Advisicon</w:t>
        </w:r>
      </w:ins>
    </w:p>
    <w:p w:rsidR="004837B4" w:rsidRPr="003060A8" w:rsidRDefault="004837B4" w:rsidP="00BF4244">
      <w:pPr>
        <w:pStyle w:val="Slug"/>
        <w:rPr>
          <w:ins w:id="1213" w:author="DM" w:date="2012-08-17T21:39:00Z"/>
          <w:rStyle w:val="QueryInline"/>
          <w:rPrChange w:id="1214" w:author="DM" w:date="2012-08-18T06:12:00Z">
            <w:rPr>
              <w:ins w:id="1215" w:author="DM" w:date="2012-08-17T21:39:00Z"/>
            </w:rPr>
          </w:rPrChange>
        </w:rPr>
      </w:pPr>
      <w:r>
        <w:t>Figure 5.31</w:t>
      </w:r>
      <w:del w:id="1216" w:author="DM" w:date="2012-08-18T06:12:00Z">
        <w:r w:rsidDel="00AB4C92">
          <w:delText>:</w:delText>
        </w:r>
      </w:del>
      <w:r>
        <w:t xml:space="preserve"> Project Sprint View</w:t>
      </w:r>
      <w:r w:rsidR="00761AEC">
        <w:t xml:space="preserve"> </w:t>
      </w:r>
      <w:del w:id="1217" w:author="DM" w:date="2012-08-17T21:43:00Z">
        <w:r w:rsidR="00761AEC" w:rsidDel="00B65D7D">
          <w:rPr>
            <w:b w:val="0"/>
          </w:rPr>
          <w:delText>(Source: Advisicon)</w:delText>
        </w:r>
      </w:del>
      <w:ins w:id="1218" w:author="DM" w:date="2012-08-17T21:43:00Z">
        <w:r w:rsidR="00B65D7D">
          <w:rPr>
            <w:b w:val="0"/>
          </w:rPr>
          <w:t xml:space="preserve"> </w:t>
        </w:r>
      </w:ins>
      <w:r>
        <w:tab/>
        <w:t>[</w:t>
      </w:r>
      <w:r w:rsidR="00D91364">
        <w:t>05-31-</w:t>
      </w:r>
      <w:r w:rsidRPr="004837B4">
        <w:t>projectSprintView</w:t>
      </w:r>
      <w:r>
        <w:t>.</w:t>
      </w:r>
      <w:r w:rsidR="004736D1">
        <w:t>tif</w:t>
      </w:r>
      <w:r>
        <w:t>]</w:t>
      </w:r>
      <w:ins w:id="1219" w:author="DM" w:date="2012-08-18T06:12:00Z">
        <w:del w:id="1220" w:author="Jeff Jacobson" w:date="2012-09-13T12:25:00Z">
          <w:r w:rsidR="003060A8" w:rsidDel="00A811D0">
            <w:rPr>
              <w:rStyle w:val="QueryInline"/>
            </w:rPr>
            <w:delText>[AU: insert text ref. to this figure]</w:delText>
          </w:r>
        </w:del>
      </w:ins>
    </w:p>
    <w:p w:rsidR="00842073" w:rsidRDefault="003A6A5E">
      <w:pPr>
        <w:pStyle w:val="FigureSource"/>
        <w:pPrChange w:id="1221" w:author="DM" w:date="2012-08-17T21:40:00Z">
          <w:pPr>
            <w:pStyle w:val="Slug"/>
          </w:pPr>
        </w:pPrChange>
      </w:pPr>
      <w:ins w:id="1222" w:author="DM" w:date="2012-08-17T21:39:00Z">
        <w:r>
          <w:t>Source: Advisicon</w:t>
        </w:r>
      </w:ins>
    </w:p>
    <w:p w:rsidR="001D4BE5" w:rsidRDefault="001D4BE5" w:rsidP="001D4BE5">
      <w:pPr>
        <w:pStyle w:val="Para"/>
      </w:pPr>
      <w:r w:rsidRPr="009C7CF4">
        <w:t>The Key Dates view allows user</w:t>
      </w:r>
      <w:r>
        <w:t>s</w:t>
      </w:r>
      <w:r w:rsidRPr="009C7CF4">
        <w:t xml:space="preserve"> to track </w:t>
      </w:r>
      <w:proofErr w:type="spellStart"/>
      <w:r w:rsidRPr="009C7CF4">
        <w:t>non</w:t>
      </w:r>
      <w:del w:id="1223" w:author="DM" w:date="2012-08-18T06:12:00Z">
        <w:r w:rsidRPr="009C7CF4" w:rsidDel="003060A8">
          <w:delText>-</w:delText>
        </w:r>
      </w:del>
      <w:r w:rsidRPr="009C7CF4">
        <w:t>work</w:t>
      </w:r>
      <w:proofErr w:type="spellEnd"/>
      <w:r w:rsidRPr="009C7CF4">
        <w:t xml:space="preserve"> item dates, and visualize them using the timeline view, </w:t>
      </w:r>
      <w:ins w:id="1224" w:author="DM" w:date="2012-08-18T06:12:00Z">
        <w:r w:rsidR="003060A8">
          <w:t>as</w:t>
        </w:r>
      </w:ins>
      <w:del w:id="1225" w:author="DM" w:date="2012-08-18T06:12:00Z">
        <w:r w:rsidRPr="009C7CF4" w:rsidDel="003060A8">
          <w:delText>like</w:delText>
        </w:r>
      </w:del>
      <w:r w:rsidRPr="009C7CF4">
        <w:t xml:space="preserve"> shown in </w:t>
      </w:r>
      <w:r w:rsidR="004837B4">
        <w:t>Figure 5.32</w:t>
      </w:r>
      <w:r>
        <w:t>.</w:t>
      </w:r>
      <w:r w:rsidRPr="009C7CF4">
        <w:t xml:space="preserve"> </w:t>
      </w:r>
    </w:p>
    <w:p w:rsidR="004837B4" w:rsidRDefault="004837B4" w:rsidP="002E09C3">
      <w:pPr>
        <w:pStyle w:val="Slug"/>
        <w:rPr>
          <w:ins w:id="1226" w:author="DM" w:date="2012-08-17T21:40:00Z"/>
        </w:rPr>
      </w:pPr>
      <w:r>
        <w:t>Figure 5.32</w:t>
      </w:r>
      <w:del w:id="1227" w:author="DM" w:date="2012-08-18T06:12:00Z">
        <w:r w:rsidDel="003060A8">
          <w:delText>:</w:delText>
        </w:r>
      </w:del>
      <w:r>
        <w:t xml:space="preserve"> Sprint Timeline View</w:t>
      </w:r>
      <w:r w:rsidR="00833498">
        <w:t xml:space="preserve"> </w:t>
      </w:r>
      <w:del w:id="1228" w:author="DM" w:date="2012-08-17T21:43:00Z">
        <w:r w:rsidR="00833498" w:rsidDel="00B65D7D">
          <w:rPr>
            <w:b w:val="0"/>
          </w:rPr>
          <w:delText>(Source: Advisicon)</w:delText>
        </w:r>
      </w:del>
      <w:ins w:id="1229" w:author="DM" w:date="2012-08-17T21:43:00Z">
        <w:r w:rsidR="00B65D7D">
          <w:rPr>
            <w:b w:val="0"/>
          </w:rPr>
          <w:t xml:space="preserve"> </w:t>
        </w:r>
      </w:ins>
      <w:r>
        <w:tab/>
        <w:t>[</w:t>
      </w:r>
      <w:r w:rsidR="002F1CE7">
        <w:t>05-32-</w:t>
      </w:r>
      <w:r w:rsidRPr="004837B4">
        <w:t>sprintTimelineView</w:t>
      </w:r>
      <w:r>
        <w:t>.</w:t>
      </w:r>
      <w:r w:rsidR="004736D1">
        <w:t>tif</w:t>
      </w:r>
      <w:r>
        <w:t>]</w:t>
      </w:r>
    </w:p>
    <w:p w:rsidR="00842073" w:rsidRDefault="003A6A5E">
      <w:pPr>
        <w:pStyle w:val="FigureSource"/>
        <w:pPrChange w:id="1230" w:author="DM" w:date="2012-08-17T21:40:00Z">
          <w:pPr>
            <w:pStyle w:val="Slug"/>
          </w:pPr>
        </w:pPrChange>
      </w:pPr>
      <w:ins w:id="1231" w:author="DM" w:date="2012-08-17T21:40:00Z">
        <w:r>
          <w:t>Source: Advisicon</w:t>
        </w:r>
      </w:ins>
    </w:p>
    <w:p w:rsidR="00F27914" w:rsidRDefault="00F27914" w:rsidP="00F27914">
      <w:pPr>
        <w:pStyle w:val="Para"/>
      </w:pPr>
      <w:r>
        <w:t xml:space="preserve">Microsoft Project can </w:t>
      </w:r>
      <w:r w:rsidR="00B543A9">
        <w:t xml:space="preserve">also </w:t>
      </w:r>
      <w:r>
        <w:t xml:space="preserve">be used to assign scope to </w:t>
      </w:r>
      <w:ins w:id="1232" w:author="DM" w:date="2012-08-18T06:13:00Z">
        <w:r w:rsidR="003060A8">
          <w:t>i</w:t>
        </w:r>
      </w:ins>
      <w:del w:id="1233" w:author="DM" w:date="2012-08-18T06:13:00Z">
        <w:r w:rsidDel="003060A8">
          <w:delText>I</w:delText>
        </w:r>
      </w:del>
      <w:r>
        <w:t xml:space="preserve">terations </w:t>
      </w:r>
      <w:r w:rsidR="000344C9">
        <w:t>(</w:t>
      </w:r>
      <w:proofErr w:type="spellStart"/>
      <w:r w:rsidR="00B543A9" w:rsidRPr="00B543A9">
        <w:t>Aguanno</w:t>
      </w:r>
      <w:proofErr w:type="spellEnd"/>
      <w:ins w:id="1234" w:author="DM" w:date="2012-08-18T06:13:00Z">
        <w:r w:rsidR="003060A8">
          <w:t>,</w:t>
        </w:r>
      </w:ins>
      <w:r w:rsidR="00B543A9">
        <w:t xml:space="preserve"> </w:t>
      </w:r>
      <w:r w:rsidR="000344C9">
        <w:t>2011)</w:t>
      </w:r>
      <w:ins w:id="1235" w:author="DM" w:date="2012-08-18T06:13:00Z">
        <w:r w:rsidR="003060A8">
          <w:t>,</w:t>
        </w:r>
      </w:ins>
      <w:r>
        <w:t xml:space="preserve"> providing a flexible yet dynamic way of managing the work of a project. Figure </w:t>
      </w:r>
      <w:r w:rsidR="00AD48D0">
        <w:t>5.33</w:t>
      </w:r>
      <w:r>
        <w:t xml:space="preserve"> illustrates this approach.</w:t>
      </w:r>
    </w:p>
    <w:p w:rsidR="00F27914" w:rsidRDefault="00F27914" w:rsidP="0023197E">
      <w:pPr>
        <w:pStyle w:val="Slug"/>
        <w:rPr>
          <w:ins w:id="1236" w:author="DM" w:date="2012-08-17T21:40:00Z"/>
        </w:rPr>
      </w:pPr>
      <w:r>
        <w:t>Figure 5.3</w:t>
      </w:r>
      <w:r w:rsidR="00AD48D0">
        <w:t>3</w:t>
      </w:r>
      <w:del w:id="1237" w:author="DM" w:date="2012-08-18T06:13:00Z">
        <w:r w:rsidRPr="00B10716" w:rsidDel="003060A8">
          <w:delText>:</w:delText>
        </w:r>
      </w:del>
      <w:r w:rsidRPr="00B10716">
        <w:t xml:space="preserve"> Assign Scope to Iterations in Project</w:t>
      </w:r>
      <w:r w:rsidR="00833498">
        <w:t xml:space="preserve"> </w:t>
      </w:r>
      <w:del w:id="1238" w:author="DM" w:date="2012-08-17T21:43:00Z">
        <w:r w:rsidR="00833498" w:rsidDel="00B65D7D">
          <w:rPr>
            <w:b w:val="0"/>
          </w:rPr>
          <w:delText>(Source: Advisicon)</w:delText>
        </w:r>
      </w:del>
      <w:ins w:id="1239" w:author="DM" w:date="2012-08-17T21:43:00Z">
        <w:r w:rsidR="00B65D7D">
          <w:rPr>
            <w:b w:val="0"/>
          </w:rPr>
          <w:t xml:space="preserve"> </w:t>
        </w:r>
      </w:ins>
      <w:r w:rsidRPr="00B10716">
        <w:tab/>
      </w:r>
      <w:r w:rsidRPr="0023197E">
        <w:rPr>
          <w:snapToGrid w:val="0"/>
        </w:rPr>
        <w:t>[</w:t>
      </w:r>
      <w:r w:rsidR="00492399">
        <w:rPr>
          <w:snapToGrid w:val="0"/>
        </w:rPr>
        <w:t>05-33-</w:t>
      </w:r>
      <w:r w:rsidR="00AD48D0" w:rsidRPr="0023197E">
        <w:rPr>
          <w:snapToGrid w:val="0"/>
        </w:rPr>
        <w:t>a</w:t>
      </w:r>
      <w:r w:rsidRPr="0023197E">
        <w:rPr>
          <w:snapToGrid w:val="0"/>
        </w:rPr>
        <w:t>ssignScope</w:t>
      </w:r>
      <w:r w:rsidR="00AD48D0" w:rsidRPr="0023197E">
        <w:rPr>
          <w:snapToGrid w:val="0"/>
        </w:rPr>
        <w:t>T</w:t>
      </w:r>
      <w:r w:rsidRPr="0023197E">
        <w:rPr>
          <w:snapToGrid w:val="0"/>
        </w:rPr>
        <w:t>oIterations</w:t>
      </w:r>
      <w:r w:rsidR="00AD48D0" w:rsidRPr="0023197E">
        <w:rPr>
          <w:snapToGrid w:val="0"/>
        </w:rPr>
        <w:t>I</w:t>
      </w:r>
      <w:r w:rsidRPr="0023197E">
        <w:rPr>
          <w:snapToGrid w:val="0"/>
        </w:rPr>
        <w:t>nProject.tif</w:t>
      </w:r>
      <w:r w:rsidRPr="00B10716">
        <w:t>]</w:t>
      </w:r>
    </w:p>
    <w:p w:rsidR="00842073" w:rsidRDefault="003A6A5E">
      <w:pPr>
        <w:pStyle w:val="FigureSource"/>
        <w:pPrChange w:id="1240" w:author="DM" w:date="2012-08-17T21:40:00Z">
          <w:pPr>
            <w:pStyle w:val="Slug"/>
          </w:pPr>
        </w:pPrChange>
      </w:pPr>
      <w:ins w:id="1241" w:author="DM" w:date="2012-08-17T21:40:00Z">
        <w:r>
          <w:t>Source: Advisicon</w:t>
        </w:r>
      </w:ins>
    </w:p>
    <w:p w:rsidR="001D4BE5" w:rsidRDefault="001D4BE5" w:rsidP="00716258">
      <w:pPr>
        <w:pStyle w:val="Para"/>
      </w:pPr>
      <w:r w:rsidRPr="00482C9F">
        <w:t>The</w:t>
      </w:r>
      <w:del w:id="1242" w:author="DM" w:date="2012-08-18T06:13:00Z">
        <w:r w:rsidRPr="00482C9F" w:rsidDel="003060A8">
          <w:delText>re</w:delText>
        </w:r>
      </w:del>
      <w:r w:rsidRPr="00482C9F">
        <w:t xml:space="preserve"> </w:t>
      </w:r>
      <w:del w:id="1243" w:author="DM" w:date="2012-08-18T06:13:00Z">
        <w:r w:rsidRPr="00482C9F" w:rsidDel="003060A8">
          <w:delText>is</w:delText>
        </w:r>
        <w:r w:rsidDel="003060A8">
          <w:delText xml:space="preserve"> also a</w:delText>
        </w:r>
      </w:del>
      <w:r>
        <w:t xml:space="preserve"> </w:t>
      </w:r>
      <w:del w:id="1244" w:author="DM" w:date="2012-08-18T06:13:00Z">
        <w:r w:rsidRPr="00482C9F" w:rsidDel="003060A8">
          <w:delText>“</w:delText>
        </w:r>
      </w:del>
      <w:r w:rsidRPr="00482C9F">
        <w:t xml:space="preserve">Sprint </w:t>
      </w:r>
      <w:proofErr w:type="spellStart"/>
      <w:r w:rsidRPr="00482C9F">
        <w:t>Burndown</w:t>
      </w:r>
      <w:proofErr w:type="spellEnd"/>
      <w:r w:rsidRPr="00482C9F">
        <w:t xml:space="preserve"> Chart</w:t>
      </w:r>
      <w:del w:id="1245" w:author="DM" w:date="2012-08-18T06:13:00Z">
        <w:r w:rsidRPr="00482C9F" w:rsidDel="003060A8">
          <w:delText>”</w:delText>
        </w:r>
      </w:del>
      <w:r w:rsidRPr="00482C9F">
        <w:t xml:space="preserve"> button on </w:t>
      </w:r>
      <w:r w:rsidR="003F047A">
        <w:t xml:space="preserve">the </w:t>
      </w:r>
      <w:r w:rsidRPr="00482C9F">
        <w:t>Scrum ribbon tab</w:t>
      </w:r>
      <w:del w:id="1246" w:author="DM" w:date="2012-08-18T06:13:00Z">
        <w:r w:rsidRPr="00482C9F" w:rsidDel="003060A8">
          <w:delText>,</w:delText>
        </w:r>
      </w:del>
      <w:r w:rsidRPr="00482C9F">
        <w:t xml:space="preserve"> </w:t>
      </w:r>
      <w:del w:id="1247" w:author="DM" w:date="2012-08-18T06:13:00Z">
        <w:r w:rsidDel="003060A8">
          <w:delText xml:space="preserve">which will </w:delText>
        </w:r>
      </w:del>
      <w:r>
        <w:t>display</w:t>
      </w:r>
      <w:ins w:id="1248" w:author="DM" w:date="2012-08-18T06:13:00Z">
        <w:r w:rsidR="003060A8">
          <w:t>s</w:t>
        </w:r>
      </w:ins>
      <w:r>
        <w:t xml:space="preserve"> </w:t>
      </w:r>
      <w:r w:rsidRPr="00482C9F">
        <w:t xml:space="preserve">the current sprint data from start to end of </w:t>
      </w:r>
      <w:r>
        <w:t xml:space="preserve">a </w:t>
      </w:r>
      <w:r w:rsidRPr="00482C9F">
        <w:t xml:space="preserve">sprint. </w:t>
      </w:r>
      <w:r w:rsidR="003F047A">
        <w:t>Figure 5.3</w:t>
      </w:r>
      <w:r w:rsidR="001F7CDB">
        <w:t>4</w:t>
      </w:r>
      <w:r>
        <w:t xml:space="preserve"> illustrates a </w:t>
      </w:r>
      <w:del w:id="1249" w:author="DM" w:date="2012-08-18T06:13:00Z">
        <w:r w:rsidDel="003060A8">
          <w:delText>B</w:delText>
        </w:r>
      </w:del>
      <w:proofErr w:type="spellStart"/>
      <w:ins w:id="1250" w:author="DM" w:date="2012-08-18T06:13:00Z">
        <w:r w:rsidR="003060A8">
          <w:t>b</w:t>
        </w:r>
      </w:ins>
      <w:r>
        <w:t>urndown</w:t>
      </w:r>
      <w:proofErr w:type="spellEnd"/>
      <w:r>
        <w:t xml:space="preserve"> chart that</w:t>
      </w:r>
      <w:r w:rsidRPr="00482C9F">
        <w:t xml:space="preserve"> show</w:t>
      </w:r>
      <w:r>
        <w:t>s</w:t>
      </w:r>
      <w:r w:rsidRPr="00482C9F">
        <w:t xml:space="preserve"> progress/trends in the current </w:t>
      </w:r>
      <w:del w:id="1251" w:author="DM" w:date="2012-08-18T06:13:00Z">
        <w:r w:rsidRPr="00482C9F" w:rsidDel="003060A8">
          <w:delText>S</w:delText>
        </w:r>
      </w:del>
      <w:ins w:id="1252" w:author="DM" w:date="2012-08-18T06:13:00Z">
        <w:r w:rsidR="003060A8">
          <w:t>s</w:t>
        </w:r>
      </w:ins>
      <w:r w:rsidRPr="00482C9F">
        <w:t>print</w:t>
      </w:r>
      <w:r>
        <w:t>.</w:t>
      </w:r>
    </w:p>
    <w:p w:rsidR="003F047A" w:rsidRDefault="003F047A" w:rsidP="001F7CDB">
      <w:pPr>
        <w:pStyle w:val="Slug"/>
        <w:rPr>
          <w:ins w:id="1253" w:author="DM" w:date="2012-08-17T21:40:00Z"/>
        </w:rPr>
      </w:pPr>
      <w:r>
        <w:t>Figure 5.3</w:t>
      </w:r>
      <w:r w:rsidR="001F7CDB">
        <w:t>4</w:t>
      </w:r>
      <w:del w:id="1254" w:author="DM" w:date="2012-08-18T06:13:00Z">
        <w:r w:rsidDel="003060A8">
          <w:delText>:</w:delText>
        </w:r>
      </w:del>
      <w:r>
        <w:t xml:space="preserve"> Sprint </w:t>
      </w:r>
      <w:proofErr w:type="spellStart"/>
      <w:r>
        <w:t>Burn</w:t>
      </w:r>
      <w:del w:id="1255" w:author="DM" w:date="2012-08-18T06:13:00Z">
        <w:r w:rsidDel="003060A8">
          <w:delText xml:space="preserve"> </w:delText>
        </w:r>
      </w:del>
      <w:r>
        <w:t>down</w:t>
      </w:r>
      <w:proofErr w:type="spellEnd"/>
      <w:r>
        <w:t xml:space="preserve"> </w:t>
      </w:r>
      <w:del w:id="1256" w:author="DM" w:date="2012-08-18T06:13:00Z">
        <w:r w:rsidDel="003060A8">
          <w:delText>c</w:delText>
        </w:r>
      </w:del>
      <w:ins w:id="1257" w:author="DM" w:date="2012-08-18T06:13:00Z">
        <w:r w:rsidR="003060A8">
          <w:t>C</w:t>
        </w:r>
      </w:ins>
      <w:r>
        <w:t>hart</w:t>
      </w:r>
      <w:r w:rsidR="00BE4DC5">
        <w:t xml:space="preserve"> </w:t>
      </w:r>
      <w:del w:id="1258" w:author="DM" w:date="2012-08-17T21:43:00Z">
        <w:r w:rsidR="00BE4DC5" w:rsidDel="00B65D7D">
          <w:rPr>
            <w:b w:val="0"/>
          </w:rPr>
          <w:delText>(Source: Advisicon)</w:delText>
        </w:r>
      </w:del>
      <w:ins w:id="1259" w:author="DM" w:date="2012-08-17T21:43:00Z">
        <w:r w:rsidR="00B65D7D">
          <w:rPr>
            <w:b w:val="0"/>
          </w:rPr>
          <w:t xml:space="preserve"> </w:t>
        </w:r>
      </w:ins>
      <w:r>
        <w:tab/>
        <w:t>[</w:t>
      </w:r>
      <w:r w:rsidR="00C97F82">
        <w:t>05-34-</w:t>
      </w:r>
      <w:r w:rsidRPr="003F047A">
        <w:t>sprintBurnDownChart</w:t>
      </w:r>
      <w:r>
        <w:t>.</w:t>
      </w:r>
      <w:r w:rsidR="004736D1">
        <w:t>tif</w:t>
      </w:r>
      <w:r>
        <w:t>]</w:t>
      </w:r>
    </w:p>
    <w:p w:rsidR="00842073" w:rsidRDefault="003A6A5E">
      <w:pPr>
        <w:pStyle w:val="FigureSource"/>
        <w:pPrChange w:id="1260" w:author="DM" w:date="2012-08-17T21:40:00Z">
          <w:pPr>
            <w:pStyle w:val="Slug"/>
          </w:pPr>
        </w:pPrChange>
      </w:pPr>
      <w:ins w:id="1261" w:author="DM" w:date="2012-08-17T21:40:00Z">
        <w:r>
          <w:t>Source: Advisicon</w:t>
        </w:r>
      </w:ins>
    </w:p>
    <w:p w:rsidR="00224F0B" w:rsidRDefault="003060A8" w:rsidP="001F7CDB">
      <w:pPr>
        <w:pStyle w:val="Para"/>
      </w:pPr>
      <w:ins w:id="1262" w:author="DM" w:date="2012-08-18T06:14:00Z">
        <w:r>
          <w:t xml:space="preserve">As </w:t>
        </w:r>
      </w:ins>
      <w:del w:id="1263" w:author="DM" w:date="2012-08-18T06:14:00Z">
        <w:r w:rsidR="00224F0B" w:rsidDel="003060A8">
          <w:delText>T</w:delText>
        </w:r>
      </w:del>
      <w:ins w:id="1264" w:author="DM" w:date="2012-08-18T06:14:00Z">
        <w:r>
          <w:t>t</w:t>
        </w:r>
      </w:ins>
      <w:r w:rsidR="00224F0B">
        <w:t xml:space="preserve">here is a tremendous amount of reference material on the </w:t>
      </w:r>
      <w:del w:id="1265" w:author="DM" w:date="2012-08-18T06:13:00Z">
        <w:r w:rsidR="00224F0B" w:rsidDel="003060A8">
          <w:delText>w</w:delText>
        </w:r>
      </w:del>
      <w:ins w:id="1266" w:author="DM" w:date="2012-08-18T06:13:00Z">
        <w:r>
          <w:t>W</w:t>
        </w:r>
      </w:ins>
      <w:r w:rsidR="00224F0B">
        <w:t xml:space="preserve">eb </w:t>
      </w:r>
      <w:del w:id="1267" w:author="DM" w:date="2012-08-18T06:14:00Z">
        <w:r w:rsidR="00224F0B" w:rsidDel="003060A8">
          <w:delText xml:space="preserve">that </w:delText>
        </w:r>
      </w:del>
      <w:r w:rsidR="00224F0B">
        <w:t>describ</w:t>
      </w:r>
      <w:ins w:id="1268" w:author="DM" w:date="2012-08-18T06:14:00Z">
        <w:r>
          <w:t>ing</w:t>
        </w:r>
      </w:ins>
      <w:del w:id="1269" w:author="DM" w:date="2012-08-18T06:14:00Z">
        <w:r w:rsidR="00224F0B" w:rsidDel="003060A8">
          <w:delText>es</w:delText>
        </w:r>
      </w:del>
      <w:r w:rsidR="00224F0B">
        <w:t xml:space="preserve"> how to use Microsoft Project to </w:t>
      </w:r>
      <w:ins w:id="1270" w:author="DM" w:date="2012-08-18T06:14:00Z">
        <w:r>
          <w:t>p</w:t>
        </w:r>
      </w:ins>
      <w:del w:id="1271" w:author="DM" w:date="2012-08-18T06:14:00Z">
        <w:r w:rsidR="00224F0B" w:rsidDel="003060A8">
          <w:delText>P</w:delText>
        </w:r>
      </w:del>
      <w:proofErr w:type="gramStart"/>
      <w:r w:rsidR="00224F0B">
        <w:t>lan</w:t>
      </w:r>
      <w:proofErr w:type="gramEnd"/>
      <w:r w:rsidR="00224F0B">
        <w:t xml:space="preserve"> an</w:t>
      </w:r>
      <w:del w:id="1272" w:author="DM" w:date="2012-08-18T06:14:00Z">
        <w:r w:rsidR="00224F0B" w:rsidDel="003060A8">
          <w:delText>d</w:delText>
        </w:r>
      </w:del>
      <w:r w:rsidR="00224F0B">
        <w:t xml:space="preserve"> </w:t>
      </w:r>
      <w:del w:id="1273" w:author="DM" w:date="2012-08-18T06:14:00Z">
        <w:r w:rsidR="00224F0B" w:rsidDel="003060A8">
          <w:delText>A</w:delText>
        </w:r>
      </w:del>
      <w:ins w:id="1274" w:author="DM" w:date="2012-08-18T06:14:00Z">
        <w:r>
          <w:t>a</w:t>
        </w:r>
      </w:ins>
      <w:r w:rsidR="00224F0B">
        <w:t>gile project (Absolut Agile</w:t>
      </w:r>
      <w:ins w:id="1275" w:author="DM" w:date="2012-08-21T05:11:00Z">
        <w:r w:rsidR="00A1532A">
          <w:t>,</w:t>
        </w:r>
      </w:ins>
      <w:r w:rsidR="00224F0B">
        <w:t xml:space="preserve"> 2009)</w:t>
      </w:r>
      <w:ins w:id="1276" w:author="DM" w:date="2012-08-18T06:14:00Z">
        <w:r>
          <w:t>, we will not go into specifics here</w:t>
        </w:r>
      </w:ins>
      <w:r w:rsidR="00224F0B">
        <w:t>.</w:t>
      </w:r>
    </w:p>
    <w:p w:rsidR="00F36E7D" w:rsidRDefault="00F36E7D" w:rsidP="00F36E7D">
      <w:pPr>
        <w:pStyle w:val="H3"/>
      </w:pPr>
      <w:r>
        <w:t>Critical Success Factors</w:t>
      </w:r>
      <w:r w:rsidR="00AA6952">
        <w:t xml:space="preserve"> </w:t>
      </w:r>
    </w:p>
    <w:p w:rsidR="00F36E7D" w:rsidRDefault="00F36E7D" w:rsidP="00F36E7D">
      <w:pPr>
        <w:pStyle w:val="Para"/>
      </w:pPr>
      <w:r>
        <w:t xml:space="preserve">Here are the </w:t>
      </w:r>
      <w:r w:rsidR="003F0806">
        <w:t>CSFs that we have learned so far about</w:t>
      </w:r>
      <w:r w:rsidR="00AA6952" w:rsidRPr="00AA6952">
        <w:t xml:space="preserve"> </w:t>
      </w:r>
      <w:ins w:id="1277" w:author="DM" w:date="2012-08-18T06:14:00Z">
        <w:r w:rsidR="003060A8">
          <w:t>i</w:t>
        </w:r>
      </w:ins>
      <w:del w:id="1278" w:author="DM" w:date="2012-08-18T06:14:00Z">
        <w:r w:rsidR="00AA6952" w:rsidRPr="00AA6952" w:rsidDel="003060A8">
          <w:delText>I</w:delText>
        </w:r>
      </w:del>
      <w:r w:rsidR="00AA6952" w:rsidRPr="00AA6952">
        <w:t xml:space="preserve">nitiating and </w:t>
      </w:r>
      <w:ins w:id="1279" w:author="DM" w:date="2012-08-18T06:14:00Z">
        <w:r w:rsidR="003060A8">
          <w:t>m</w:t>
        </w:r>
      </w:ins>
      <w:del w:id="1280" w:author="DM" w:date="2012-08-18T06:14:00Z">
        <w:r w:rsidR="00AA6952" w:rsidRPr="00AA6952" w:rsidDel="003060A8">
          <w:delText>M</w:delText>
        </w:r>
      </w:del>
      <w:r w:rsidR="00AA6952" w:rsidRPr="00AA6952">
        <w:t xml:space="preserve">anaging </w:t>
      </w:r>
      <w:del w:id="1281" w:author="DM" w:date="2012-08-18T06:14:00Z">
        <w:r w:rsidR="00AA6952" w:rsidRPr="00AA6952" w:rsidDel="003060A8">
          <w:delText>P</w:delText>
        </w:r>
      </w:del>
      <w:ins w:id="1282" w:author="DM" w:date="2012-08-18T06:14:00Z">
        <w:r w:rsidR="003060A8">
          <w:t>p</w:t>
        </w:r>
      </w:ins>
      <w:r w:rsidR="00AA6952" w:rsidRPr="00AA6952">
        <w:t xml:space="preserve">rojects </w:t>
      </w:r>
      <w:ins w:id="1283" w:author="DM" w:date="2012-08-18T06:14:00Z">
        <w:r w:rsidR="003060A8">
          <w:t>u</w:t>
        </w:r>
      </w:ins>
      <w:del w:id="1284" w:author="DM" w:date="2012-08-18T06:14:00Z">
        <w:r w:rsidR="00AA6952" w:rsidRPr="00AA6952" w:rsidDel="003060A8">
          <w:delText>U</w:delText>
        </w:r>
      </w:del>
      <w:r w:rsidR="00AA6952" w:rsidRPr="00AA6952">
        <w:t xml:space="preserve">sing the Microsoft Project Desktop </w:t>
      </w:r>
      <w:del w:id="1285" w:author="DM" w:date="2012-08-18T06:14:00Z">
        <w:r w:rsidR="00AA6952" w:rsidRPr="00AA6952" w:rsidDel="003060A8">
          <w:delText>C</w:delText>
        </w:r>
      </w:del>
      <w:ins w:id="1286" w:author="DM" w:date="2012-08-18T06:14:00Z">
        <w:r w:rsidR="003060A8">
          <w:t>c</w:t>
        </w:r>
      </w:ins>
      <w:r w:rsidR="00AA6952" w:rsidRPr="00AA6952">
        <w:t>lient</w:t>
      </w:r>
      <w:r w:rsidR="00AA6952">
        <w:t>:</w:t>
      </w:r>
    </w:p>
    <w:p w:rsidR="005423C1" w:rsidRDefault="00C80DF5" w:rsidP="004520EC">
      <w:pPr>
        <w:pStyle w:val="ListNumbered"/>
      </w:pPr>
      <w:r>
        <w:t>1.</w:t>
      </w:r>
      <w:r>
        <w:tab/>
      </w:r>
      <w:ins w:id="1287" w:author="DM" w:date="2012-08-18T06:15:00Z">
        <w:r w:rsidR="003060A8">
          <w:t>A</w:t>
        </w:r>
      </w:ins>
      <w:ins w:id="1288" w:author="DM" w:date="2012-08-18T06:14:00Z">
        <w:r w:rsidR="003060A8">
          <w:t xml:space="preserve">dd-ins available for Project through </w:t>
        </w:r>
      </w:ins>
      <w:ins w:id="1289" w:author="DM" w:date="2012-08-18T06:15:00Z">
        <w:r w:rsidR="003060A8">
          <w:t>third-</w:t>
        </w:r>
      </w:ins>
      <w:ins w:id="1290" w:author="DM" w:date="2012-08-18T06:14:00Z">
        <w:r w:rsidR="003060A8">
          <w:t xml:space="preserve">party providers </w:t>
        </w:r>
      </w:ins>
      <w:del w:id="1291" w:author="DM" w:date="2012-08-18T06:15:00Z">
        <w:r w:rsidR="00C247A7" w:rsidDel="003060A8">
          <w:delText>T</w:delText>
        </w:r>
      </w:del>
      <w:ins w:id="1292" w:author="DM" w:date="2012-08-18T06:15:00Z">
        <w:r w:rsidR="003060A8">
          <w:t>t</w:t>
        </w:r>
      </w:ins>
      <w:r w:rsidR="00C247A7">
        <w:t xml:space="preserve">o </w:t>
      </w:r>
      <w:r w:rsidR="000D1312">
        <w:t>accurately</w:t>
      </w:r>
      <w:r w:rsidR="00C247A7">
        <w:t xml:space="preserve"> reflect the work breakdown of the </w:t>
      </w:r>
      <w:r w:rsidR="000D1312">
        <w:t>schedule</w:t>
      </w:r>
      <w:del w:id="1293" w:author="DM" w:date="2012-08-18T06:15:00Z">
        <w:r w:rsidR="00C247A7" w:rsidDel="003060A8">
          <w:delText>,</w:delText>
        </w:r>
      </w:del>
      <w:r w:rsidR="00C247A7">
        <w:t xml:space="preserve"> and make data entry </w:t>
      </w:r>
      <w:r>
        <w:t xml:space="preserve">and </w:t>
      </w:r>
      <w:r w:rsidR="00C247A7">
        <w:t>reporting easier</w:t>
      </w:r>
      <w:ins w:id="1294" w:author="DM" w:date="2012-08-18T06:15:00Z">
        <w:r w:rsidR="003060A8">
          <w:t>.</w:t>
        </w:r>
      </w:ins>
      <w:del w:id="1295" w:author="DM" w:date="2012-08-18T06:15:00Z">
        <w:r w:rsidR="00C247A7" w:rsidDel="003060A8">
          <w:delText>, there are</w:delText>
        </w:r>
      </w:del>
      <w:del w:id="1296" w:author="DM" w:date="2012-08-18T06:14:00Z">
        <w:r w:rsidR="00C247A7" w:rsidDel="003060A8">
          <w:delText xml:space="preserve"> add-ins available for </w:delText>
        </w:r>
        <w:r w:rsidDel="003060A8">
          <w:delText xml:space="preserve">Project </w:delText>
        </w:r>
        <w:r w:rsidR="00C247A7" w:rsidDel="003060A8">
          <w:delText>which are available through 3</w:delText>
        </w:r>
        <w:r w:rsidR="00C247A7" w:rsidRPr="00C247A7" w:rsidDel="003060A8">
          <w:rPr>
            <w:vertAlign w:val="superscript"/>
          </w:rPr>
          <w:delText>rd</w:delText>
        </w:r>
        <w:r w:rsidR="00C247A7" w:rsidDel="003060A8">
          <w:delText xml:space="preserve"> party providers</w:delText>
        </w:r>
      </w:del>
      <w:del w:id="1297" w:author="DM" w:date="2012-08-18T06:15:00Z">
        <w:r w:rsidR="00C247A7" w:rsidDel="003060A8">
          <w:delText>.</w:delText>
        </w:r>
      </w:del>
    </w:p>
    <w:p w:rsidR="005423C1" w:rsidRDefault="00C80DF5" w:rsidP="004520EC">
      <w:pPr>
        <w:pStyle w:val="ListNumbered"/>
      </w:pPr>
      <w:r>
        <w:t>2.</w:t>
      </w:r>
      <w:r>
        <w:tab/>
      </w:r>
      <w:r w:rsidR="00A942B7">
        <w:t xml:space="preserve">To assist the </w:t>
      </w:r>
      <w:ins w:id="1298" w:author="DM" w:date="2012-08-18T06:15:00Z">
        <w:r w:rsidR="003060A8">
          <w:t>p</w:t>
        </w:r>
      </w:ins>
      <w:del w:id="1299" w:author="DM" w:date="2012-08-18T06:15:00Z">
        <w:r w:rsidR="00A942B7" w:rsidDel="003060A8">
          <w:delText>P</w:delText>
        </w:r>
      </w:del>
      <w:r w:rsidR="00A942B7">
        <w:t xml:space="preserve">roject </w:t>
      </w:r>
      <w:del w:id="1300" w:author="DM" w:date="2012-08-18T06:15:00Z">
        <w:r w:rsidR="00A942B7" w:rsidDel="003060A8">
          <w:delText>M</w:delText>
        </w:r>
      </w:del>
      <w:ins w:id="1301" w:author="DM" w:date="2012-08-18T06:15:00Z">
        <w:r w:rsidR="003060A8">
          <w:t>m</w:t>
        </w:r>
      </w:ins>
      <w:r w:rsidR="00A942B7">
        <w:t>anager</w:t>
      </w:r>
      <w:del w:id="1302" w:author="DM" w:date="2012-08-18T06:15:00Z">
        <w:r w:rsidR="00A942B7" w:rsidDel="003060A8">
          <w:delText>,</w:delText>
        </w:r>
      </w:del>
      <w:r w:rsidR="00A942B7">
        <w:t xml:space="preserve"> and other </w:t>
      </w:r>
      <w:ins w:id="1303" w:author="DM" w:date="2012-08-18T06:15:00Z">
        <w:r w:rsidR="003060A8">
          <w:t xml:space="preserve">project </w:t>
        </w:r>
      </w:ins>
      <w:r w:rsidR="00A942B7">
        <w:t>stakeholders</w:t>
      </w:r>
      <w:ins w:id="1304" w:author="DM" w:date="2012-08-18T06:15:00Z">
        <w:r w:rsidR="003060A8">
          <w:t>,</w:t>
        </w:r>
      </w:ins>
      <w:r w:rsidR="00A942B7">
        <w:t xml:space="preserve"> </w:t>
      </w:r>
      <w:del w:id="1305" w:author="DM" w:date="2012-08-18T06:15:00Z">
        <w:r w:rsidR="00A942B7" w:rsidDel="003060A8">
          <w:delText>of the project,</w:delText>
        </w:r>
      </w:del>
      <w:r w:rsidR="00A942B7">
        <w:t xml:space="preserve"> a properly defined </w:t>
      </w:r>
      <w:r>
        <w:t xml:space="preserve">and </w:t>
      </w:r>
      <w:r w:rsidR="00A942B7">
        <w:t>maintained schedule can be used as an effective “forecast”</w:t>
      </w:r>
      <w:r w:rsidR="00D85D5C">
        <w:t xml:space="preserve"> tool</w:t>
      </w:r>
      <w:r w:rsidR="00A942B7">
        <w:t>.</w:t>
      </w:r>
    </w:p>
    <w:p w:rsidR="005423C1" w:rsidRDefault="00C80DF5" w:rsidP="004520EC">
      <w:pPr>
        <w:pStyle w:val="ListNumbered"/>
      </w:pPr>
      <w:r>
        <w:t>3.</w:t>
      </w:r>
      <w:r>
        <w:tab/>
      </w:r>
      <w:r w:rsidR="00D0354E">
        <w:t xml:space="preserve">To accurately reflect the true </w:t>
      </w:r>
      <w:del w:id="1306" w:author="DM" w:date="2012-08-18T06:15:00Z">
        <w:r w:rsidR="00D0354E" w:rsidDel="003060A8">
          <w:delText>F</w:delText>
        </w:r>
      </w:del>
      <w:ins w:id="1307" w:author="DM" w:date="2012-08-18T06:15:00Z">
        <w:r w:rsidR="003060A8">
          <w:t>f</w:t>
        </w:r>
      </w:ins>
      <w:r w:rsidR="00D0354E">
        <w:t xml:space="preserve">inish date of a project, </w:t>
      </w:r>
      <w:ins w:id="1308" w:author="DM" w:date="2012-08-18T06:15:00Z">
        <w:r w:rsidR="003060A8">
          <w:t xml:space="preserve">not only does </w:t>
        </w:r>
      </w:ins>
      <w:r w:rsidR="00D0354E">
        <w:t xml:space="preserve">the critical path </w:t>
      </w:r>
      <w:del w:id="1309" w:author="DM" w:date="2012-08-18T06:15:00Z">
        <w:r w:rsidR="00D0354E" w:rsidDel="003060A8">
          <w:delText xml:space="preserve">not </w:delText>
        </w:r>
      </w:del>
      <w:del w:id="1310" w:author="DM" w:date="2012-08-18T06:16:00Z">
        <w:r w:rsidR="00D0354E" w:rsidDel="003060A8">
          <w:delText xml:space="preserve">only </w:delText>
        </w:r>
      </w:del>
      <w:r w:rsidR="00D0354E">
        <w:t>need</w:t>
      </w:r>
      <w:del w:id="1311" w:author="DM" w:date="2012-08-18T06:16:00Z">
        <w:r w:rsidR="00D0354E" w:rsidDel="003060A8">
          <w:delText>s</w:delText>
        </w:r>
      </w:del>
      <w:r w:rsidR="00D0354E">
        <w:t xml:space="preserve"> to be represented using a task activity network, but the tasks also need to have </w:t>
      </w:r>
      <w:r w:rsidR="000D1312">
        <w:t>resources</w:t>
      </w:r>
      <w:r w:rsidR="00D0354E">
        <w:t xml:space="preserve"> assigned to </w:t>
      </w:r>
      <w:r w:rsidR="008F652F">
        <w:t xml:space="preserve">them to </w:t>
      </w:r>
      <w:r w:rsidR="00D0354E">
        <w:t>ensure that the critical resources will be available at the scheduled times.</w:t>
      </w:r>
    </w:p>
    <w:p w:rsidR="008F652F" w:rsidRDefault="00C80DF5" w:rsidP="004520EC">
      <w:pPr>
        <w:pStyle w:val="ListNumbered"/>
      </w:pPr>
      <w:r>
        <w:t>4.</w:t>
      </w:r>
      <w:r>
        <w:tab/>
      </w:r>
      <w:r w:rsidR="005423C1">
        <w:t>T</w:t>
      </w:r>
      <w:r w:rsidR="005024C4">
        <w:t xml:space="preserve">o accurately reflect working times and resource availability, </w:t>
      </w:r>
      <w:del w:id="1312" w:author="DM" w:date="2012-08-18T06:16:00Z">
        <w:r w:rsidR="005024C4" w:rsidDel="004E7D76">
          <w:delText>the P</w:delText>
        </w:r>
      </w:del>
      <w:ins w:id="1313" w:author="DM" w:date="2012-08-18T06:16:00Z">
        <w:r w:rsidR="004E7D76">
          <w:t>p</w:t>
        </w:r>
      </w:ins>
      <w:r w:rsidR="005024C4">
        <w:t xml:space="preserve">roject </w:t>
      </w:r>
      <w:del w:id="1314" w:author="DM" w:date="2012-08-18T06:16:00Z">
        <w:r w:rsidR="005024C4" w:rsidDel="004E7D76">
          <w:delText>C</w:delText>
        </w:r>
      </w:del>
      <w:ins w:id="1315" w:author="DM" w:date="2012-08-18T06:16:00Z">
        <w:r w:rsidR="004E7D76">
          <w:t>c</w:t>
        </w:r>
      </w:ins>
      <w:r w:rsidR="005024C4">
        <w:t>alendars need to reflect any exceptions to the work</w:t>
      </w:r>
      <w:del w:id="1316" w:author="DM" w:date="2012-08-18T06:16:00Z">
        <w:r w:rsidR="005024C4" w:rsidDel="004E7D76">
          <w:delText xml:space="preserve"> </w:delText>
        </w:r>
      </w:del>
      <w:r w:rsidR="005024C4">
        <w:t xml:space="preserve">week. </w:t>
      </w:r>
    </w:p>
    <w:p w:rsidR="008F652F" w:rsidRDefault="00C80DF5" w:rsidP="004520EC">
      <w:pPr>
        <w:pStyle w:val="ListNumbered"/>
      </w:pPr>
      <w:r>
        <w:t>5.</w:t>
      </w:r>
      <w:r>
        <w:tab/>
      </w:r>
      <w:r w:rsidR="008F652F">
        <w:t xml:space="preserve">To </w:t>
      </w:r>
      <w:r w:rsidR="008F652F" w:rsidRPr="008F652F">
        <w:t>make it easier for teams to collaborate on projects</w:t>
      </w:r>
      <w:ins w:id="1317" w:author="DM" w:date="2012-08-18T06:16:00Z">
        <w:r w:rsidR="004E7D76">
          <w:t>,</w:t>
        </w:r>
      </w:ins>
      <w:r w:rsidR="008F652F">
        <w:t xml:space="preserve"> you can use SharePoint to</w:t>
      </w:r>
      <w:r w:rsidR="008F652F" w:rsidRPr="008F652F">
        <w:t xml:space="preserve"> share information with others, manage d</w:t>
      </w:r>
      <w:r w:rsidR="008F652F">
        <w:t>ocuments, and publish reports</w:t>
      </w:r>
      <w:r>
        <w:t>. This</w:t>
      </w:r>
      <w:r w:rsidR="008F652F" w:rsidRPr="008F652F">
        <w:t xml:space="preserve"> help</w:t>
      </w:r>
      <w:r>
        <w:t>s</w:t>
      </w:r>
      <w:r w:rsidR="008F652F" w:rsidRPr="008F652F">
        <w:t xml:space="preserve"> everyone on the team work better together.</w:t>
      </w:r>
    </w:p>
    <w:p w:rsidR="001D4BE5" w:rsidRDefault="00C80DF5" w:rsidP="004520EC">
      <w:pPr>
        <w:pStyle w:val="ListNumbered"/>
      </w:pPr>
      <w:r>
        <w:t>6.</w:t>
      </w:r>
      <w:r>
        <w:tab/>
      </w:r>
      <w:r w:rsidR="008F652F">
        <w:t xml:space="preserve">To provide </w:t>
      </w:r>
      <w:r w:rsidR="008F652F" w:rsidRPr="008F652F">
        <w:t>eye-catching repor</w:t>
      </w:r>
      <w:r w:rsidR="008F652F">
        <w:t xml:space="preserve">ts that are also informative, </w:t>
      </w:r>
      <w:r w:rsidR="008F652F" w:rsidRPr="008F652F">
        <w:t>using formats that are familiar to your target audience</w:t>
      </w:r>
      <w:r w:rsidR="008F652F">
        <w:t xml:space="preserve">, </w:t>
      </w:r>
      <w:r w:rsidR="008F652F" w:rsidRPr="008F652F">
        <w:t>Visual Reports is a feature in Project Standard and Professional 2010</w:t>
      </w:r>
      <w:r w:rsidR="008F652F">
        <w:t>.</w:t>
      </w:r>
    </w:p>
    <w:p w:rsidR="001D4BE5" w:rsidRDefault="00C80DF5" w:rsidP="004520EC">
      <w:pPr>
        <w:pStyle w:val="ListNumbered"/>
      </w:pPr>
      <w:r>
        <w:t>7.</w:t>
      </w:r>
      <w:r>
        <w:tab/>
      </w:r>
      <w:r w:rsidR="001D4BE5">
        <w:t>To provide guidance on using the Project 2010</w:t>
      </w:r>
      <w:r w:rsidR="00542715">
        <w:t xml:space="preserve"> desktop</w:t>
      </w:r>
      <w:r w:rsidR="001D4BE5">
        <w:t xml:space="preserve"> to manage </w:t>
      </w:r>
      <w:del w:id="1318" w:author="DM" w:date="2012-08-18T06:16:00Z">
        <w:r w:rsidR="001D4BE5" w:rsidDel="004E7D76">
          <w:delText>S</w:delText>
        </w:r>
      </w:del>
      <w:ins w:id="1319" w:author="DM" w:date="2012-08-18T06:16:00Z">
        <w:r w:rsidR="004E7D76">
          <w:t>s</w:t>
        </w:r>
      </w:ins>
      <w:r w:rsidR="001D4BE5">
        <w:t xml:space="preserve">crum projects, Microsoft has developed a </w:t>
      </w:r>
      <w:r w:rsidR="001D4BE5" w:rsidRPr="00FE66A8">
        <w:t>Scrum Solution Starter</w:t>
      </w:r>
      <w:r w:rsidR="001D4BE5">
        <w:t xml:space="preserve">, </w:t>
      </w:r>
      <w:ins w:id="1320" w:author="DM" w:date="2012-08-18T06:16:00Z">
        <w:r w:rsidR="004E7D76">
          <w:t>which</w:t>
        </w:r>
      </w:ins>
      <w:del w:id="1321" w:author="DM" w:date="2012-08-18T06:16:00Z">
        <w:r w:rsidR="001D4BE5" w:rsidDel="004E7D76">
          <w:delText>aiming to</w:delText>
        </w:r>
      </w:del>
      <w:r w:rsidR="001D4BE5">
        <w:t xml:space="preserve"> help</w:t>
      </w:r>
      <w:ins w:id="1322" w:author="DM" w:date="2012-08-18T06:17:00Z">
        <w:r w:rsidR="004E7D76">
          <w:t>s</w:t>
        </w:r>
      </w:ins>
      <w:r w:rsidR="001D4BE5">
        <w:t xml:space="preserve"> individual </w:t>
      </w:r>
      <w:del w:id="1323" w:author="DM" w:date="2012-08-18T06:17:00Z">
        <w:r w:rsidR="001D4BE5" w:rsidDel="004E7D76">
          <w:delText>S</w:delText>
        </w:r>
      </w:del>
      <w:ins w:id="1324" w:author="DM" w:date="2012-08-18T06:17:00Z">
        <w:r w:rsidR="004E7D76">
          <w:t>s</w:t>
        </w:r>
      </w:ins>
      <w:r w:rsidR="001D4BE5">
        <w:t>crum teams to start using Project to:</w:t>
      </w:r>
    </w:p>
    <w:p w:rsidR="001D4BE5" w:rsidRDefault="001D4BE5" w:rsidP="004520EC">
      <w:pPr>
        <w:pStyle w:val="ListBulletedSub"/>
      </w:pPr>
      <w:r>
        <w:t xml:space="preserve">Manage </w:t>
      </w:r>
      <w:ins w:id="1325" w:author="DM" w:date="2012-08-18T06:17:00Z">
        <w:r w:rsidR="004E7D76">
          <w:t>p</w:t>
        </w:r>
      </w:ins>
      <w:del w:id="1326" w:author="DM" w:date="2012-08-18T06:17:00Z">
        <w:r w:rsidDel="004E7D76">
          <w:delText>P</w:delText>
        </w:r>
      </w:del>
      <w:r>
        <w:t>roduct backlog</w:t>
      </w:r>
    </w:p>
    <w:p w:rsidR="001D4BE5" w:rsidRDefault="001D4BE5" w:rsidP="004520EC">
      <w:pPr>
        <w:pStyle w:val="ListBulletedSub"/>
      </w:pPr>
      <w:r>
        <w:t xml:space="preserve">Manage </w:t>
      </w:r>
      <w:del w:id="1327" w:author="DM" w:date="2012-08-18T06:17:00Z">
        <w:r w:rsidDel="004E7D76">
          <w:delText>S</w:delText>
        </w:r>
      </w:del>
      <w:ins w:id="1328" w:author="DM" w:date="2012-08-18T06:17:00Z">
        <w:r w:rsidR="004E7D76">
          <w:t>s</w:t>
        </w:r>
      </w:ins>
      <w:r>
        <w:t>crum backlog</w:t>
      </w:r>
    </w:p>
    <w:p w:rsidR="001D4BE5" w:rsidRDefault="001D4BE5" w:rsidP="004520EC">
      <w:pPr>
        <w:pStyle w:val="ListBulletedSub"/>
      </w:pPr>
      <w:r>
        <w:t xml:space="preserve">Track progress and generate </w:t>
      </w:r>
      <w:del w:id="1329" w:author="DM" w:date="2012-08-18T06:17:00Z">
        <w:r w:rsidDel="004E7D76">
          <w:delText>B</w:delText>
        </w:r>
      </w:del>
      <w:proofErr w:type="spellStart"/>
      <w:ins w:id="1330" w:author="DM" w:date="2012-08-18T06:17:00Z">
        <w:r w:rsidR="004E7D76">
          <w:t>b</w:t>
        </w:r>
      </w:ins>
      <w:r>
        <w:t>urndown</w:t>
      </w:r>
      <w:proofErr w:type="spellEnd"/>
      <w:r>
        <w:t xml:space="preserve"> charts</w:t>
      </w:r>
    </w:p>
    <w:p w:rsidR="00C740CD" w:rsidRDefault="00C740CD" w:rsidP="004520EC">
      <w:pPr>
        <w:pStyle w:val="H1"/>
      </w:pPr>
      <w:r>
        <w:t>Being an Effective Enterprise Project Manager Using Microsoft Project Server</w:t>
      </w:r>
    </w:p>
    <w:p w:rsidR="00C740CD" w:rsidRDefault="00523E6B" w:rsidP="004520EC">
      <w:pPr>
        <w:pStyle w:val="Para"/>
      </w:pPr>
      <w:r>
        <w:t xml:space="preserve">In this section we </w:t>
      </w:r>
      <w:ins w:id="1331" w:author="DM" w:date="2012-08-18T06:17:00Z">
        <w:r w:rsidR="004E7D76">
          <w:t>discuss</w:t>
        </w:r>
      </w:ins>
      <w:del w:id="1332" w:author="DM" w:date="2012-08-18T06:17:00Z">
        <w:r w:rsidDel="004E7D76">
          <w:delText>will learn</w:delText>
        </w:r>
      </w:del>
      <w:r>
        <w:t xml:space="preserve"> the k</w:t>
      </w:r>
      <w:r w:rsidRPr="00EB4CEF">
        <w:t>ey steps</w:t>
      </w:r>
      <w:r>
        <w:t xml:space="preserve"> </w:t>
      </w:r>
      <w:del w:id="1333" w:author="DM" w:date="2012-08-18T06:17:00Z">
        <w:r w:rsidDel="004E7D76">
          <w:delText xml:space="preserve">that are </w:delText>
        </w:r>
      </w:del>
      <w:r>
        <w:t>required</w:t>
      </w:r>
      <w:r w:rsidRPr="00EB4CEF">
        <w:t xml:space="preserve"> to do effective </w:t>
      </w:r>
      <w:r w:rsidR="000052AA">
        <w:t xml:space="preserve">enterprise </w:t>
      </w:r>
      <w:del w:id="1334" w:author="DM" w:date="2012-08-18T05:30:00Z">
        <w:r w:rsidR="000052AA" w:rsidDel="003C439F">
          <w:delText>project management</w:delText>
        </w:r>
        <w:r w:rsidDel="003C439F">
          <w:delText xml:space="preserve"> </w:delText>
        </w:r>
      </w:del>
      <w:ins w:id="1335" w:author="DM" w:date="2012-08-18T05:30:00Z">
        <w:r w:rsidR="003C439F">
          <w:t xml:space="preserve">PM </w:t>
        </w:r>
      </w:ins>
      <w:r>
        <w:t>using Microsoft</w:t>
      </w:r>
      <w:r w:rsidRPr="00EB4CEF">
        <w:t xml:space="preserve"> Project </w:t>
      </w:r>
      <w:r>
        <w:t>Server 2010.</w:t>
      </w:r>
    </w:p>
    <w:p w:rsidR="004559D7" w:rsidRPr="00187884" w:rsidRDefault="004559D7" w:rsidP="004520EC">
      <w:pPr>
        <w:pStyle w:val="H2"/>
      </w:pPr>
      <w:r w:rsidRPr="00187884">
        <w:t>Initiating and Managing Projects</w:t>
      </w:r>
    </w:p>
    <w:p w:rsidR="006257B6" w:rsidRPr="004E7D76" w:rsidRDefault="006257B6" w:rsidP="004520EC">
      <w:pPr>
        <w:pStyle w:val="Para"/>
        <w:rPr>
          <w:rStyle w:val="QueryInline"/>
          <w:rPrChange w:id="1336" w:author="DM" w:date="2012-08-18T06:17:00Z">
            <w:rPr/>
          </w:rPrChange>
        </w:rPr>
      </w:pPr>
      <w:r>
        <w:t xml:space="preserve">The </w:t>
      </w:r>
      <w:del w:id="1337" w:author="DM" w:date="2012-08-17T19:52:00Z">
        <w:r w:rsidR="00B03CC8" w:rsidDel="001A0D8B">
          <w:delText>Project Manageme</w:delText>
        </w:r>
        <w:r w:rsidR="00795027" w:rsidDel="001A0D8B">
          <w:delText>n</w:delText>
        </w:r>
        <w:r w:rsidR="00B03CC8" w:rsidDel="001A0D8B">
          <w:delText>t</w:delText>
        </w:r>
        <w:r w:rsidDel="001A0D8B">
          <w:delText xml:space="preserve"> </w:delText>
        </w:r>
      </w:del>
      <w:ins w:id="1338" w:author="DM" w:date="2012-08-17T19:52:00Z">
        <w:r w:rsidR="001A0D8B">
          <w:t xml:space="preserve">PM </w:t>
        </w:r>
      </w:ins>
      <w:proofErr w:type="gramStart"/>
      <w:r>
        <w:t>lifecycle</w:t>
      </w:r>
      <w:proofErr w:type="gramEnd"/>
      <w:r>
        <w:t xml:space="preserve"> follows a project from the initial concept</w:t>
      </w:r>
      <w:r w:rsidR="00A73F7B">
        <w:t>,</w:t>
      </w:r>
      <w:r>
        <w:t xml:space="preserve"> through business case analysis and project initiation, then </w:t>
      </w:r>
      <w:r w:rsidR="00A73F7B">
        <w:t xml:space="preserve">to </w:t>
      </w:r>
      <w:r>
        <w:t xml:space="preserve">using workflow to track the project through various </w:t>
      </w:r>
      <w:ins w:id="1339" w:author="Jeff Jacobson" w:date="2012-08-31T16:15:00Z">
        <w:del w:id="1340" w:author="Tim Runcie" w:date="2012-09-13T07:54:00Z">
          <w:r w:rsidR="00066DBF" w:rsidRPr="00066DBF" w:rsidDel="003F16A6">
            <w:delText>Stage-Gate®</w:delText>
          </w:r>
        </w:del>
      </w:ins>
      <w:ins w:id="1341" w:author="Tim Runcie" w:date="2012-09-13T07:54:00Z">
        <w:r w:rsidR="003F16A6">
          <w:t>stage gates</w:t>
        </w:r>
      </w:ins>
      <w:ins w:id="1342" w:author="Jeff Jacobson" w:date="2012-08-31T16:15:00Z">
        <w:r w:rsidR="00066DBF" w:rsidRPr="00066DBF" w:rsidDel="00066DBF">
          <w:t xml:space="preserve"> </w:t>
        </w:r>
      </w:ins>
      <w:del w:id="1343" w:author="Jeff Jacobson" w:date="2012-08-31T16:15:00Z">
        <w:r w:rsidDel="00066DBF">
          <w:delText>stage gates</w:delText>
        </w:r>
      </w:del>
      <w:ins w:id="1344" w:author="DM" w:date="2012-08-18T09:35:00Z">
        <w:del w:id="1345" w:author="Jeff Jacobson" w:date="2012-08-31T16:15:00Z">
          <w:r w:rsidR="00F70EC3" w:rsidDel="00066DBF">
            <w:rPr>
              <w:rStyle w:val="QueryInline"/>
            </w:rPr>
            <w:delText>[AU: verify style for term; in next chapter Stage-Gate</w:delText>
          </w:r>
        </w:del>
      </w:ins>
      <w:ins w:id="1346" w:author="DM" w:date="2012-08-18T09:36:00Z">
        <w:del w:id="1347" w:author="Jeff Jacobson" w:date="2012-08-31T16:15:00Z">
          <w:r w:rsidR="00F70EC3" w:rsidRPr="00F70EC3" w:rsidDel="00066DBF">
            <w:rPr>
              <w:rStyle w:val="QueryInline"/>
            </w:rPr>
            <w:delText>®</w:delText>
          </w:r>
          <w:r w:rsidR="00F70EC3" w:rsidDel="00066DBF">
            <w:rPr>
              <w:rStyle w:val="QueryInline"/>
            </w:rPr>
            <w:delText xml:space="preserve"> is used; use one form consistently throughout</w:delText>
          </w:r>
        </w:del>
      </w:ins>
      <w:ins w:id="1348" w:author="DM" w:date="2012-08-18T09:35:00Z">
        <w:del w:id="1349" w:author="Jeff Jacobson" w:date="2012-08-31T16:15:00Z">
          <w:r w:rsidR="00F70EC3" w:rsidDel="00066DBF">
            <w:rPr>
              <w:rStyle w:val="QueryInline"/>
            </w:rPr>
            <w:delText>]</w:delText>
          </w:r>
        </w:del>
      </w:ins>
      <w:r>
        <w:t xml:space="preserve"> of </w:t>
      </w:r>
      <w:ins w:id="1350" w:author="Tim Runcie" w:date="2012-09-13T07:55:00Z">
        <w:r w:rsidR="003F16A6">
          <w:t xml:space="preserve">the project as it </w:t>
        </w:r>
      </w:ins>
      <w:r>
        <w:t>progress</w:t>
      </w:r>
      <w:ins w:id="1351" w:author="Tim Runcie" w:date="2012-09-13T07:55:00Z">
        <w:r w:rsidR="003F16A6">
          <w:t xml:space="preserve">es. </w:t>
        </w:r>
        <w:del w:id="1352" w:author="Jeff Jacobson" w:date="2012-09-13T12:30:00Z">
          <w:r w:rsidR="003F16A6" w:rsidDel="00AA5109">
            <w:delText xml:space="preserve"> </w:delText>
          </w:r>
        </w:del>
        <w:r w:rsidR="003F16A6">
          <w:t xml:space="preserve">The PM </w:t>
        </w:r>
        <w:proofErr w:type="spellStart"/>
        <w:proofErr w:type="gramStart"/>
        <w:r w:rsidR="003F16A6">
          <w:t>lifecycle</w:t>
        </w:r>
      </w:ins>
      <w:proofErr w:type="gramEnd"/>
      <w:del w:id="1353" w:author="Tim Runcie" w:date="2012-09-13T07:55:00Z">
        <w:r w:rsidDel="003F16A6">
          <w:delText xml:space="preserve">, and </w:delText>
        </w:r>
        <w:r w:rsidR="00A73F7B" w:rsidDel="003F16A6">
          <w:delText xml:space="preserve">finally </w:delText>
        </w:r>
      </w:del>
      <w:ins w:id="1354" w:author="Tim Runcie" w:date="2012-09-13T07:55:00Z">
        <w:r w:rsidR="003F16A6">
          <w:t>uses</w:t>
        </w:r>
        <w:proofErr w:type="spellEnd"/>
        <w:r w:rsidR="003F16A6">
          <w:t xml:space="preserve"> these phases </w:t>
        </w:r>
      </w:ins>
      <w:r w:rsidR="00A73F7B">
        <w:t>a</w:t>
      </w:r>
      <w:ins w:id="1355" w:author="Tim Runcie" w:date="2012-09-13T07:55:00Z">
        <w:r w:rsidR="003F16A6">
          <w:t>s</w:t>
        </w:r>
      </w:ins>
      <w:r>
        <w:t xml:space="preserve"> </w:t>
      </w:r>
      <w:ins w:id="1356" w:author="Jeff Jacobson" w:date="2012-09-13T12:30:00Z">
        <w:r w:rsidR="00AA5109">
          <w:t xml:space="preserve">a </w:t>
        </w:r>
      </w:ins>
      <w:r>
        <w:t>measurement of success</w:t>
      </w:r>
      <w:ins w:id="1357" w:author="Jeff Jacobson" w:date="2012-09-13T12:30:00Z">
        <w:r w:rsidR="00AA5109">
          <w:t>.</w:t>
        </w:r>
      </w:ins>
      <w:r>
        <w:t xml:space="preserve"> </w:t>
      </w:r>
      <w:ins w:id="1358" w:author="Tim Runcie" w:date="2012-09-13T07:56:00Z">
        <w:r w:rsidR="003F16A6">
          <w:t xml:space="preserve">PPM technologies </w:t>
        </w:r>
      </w:ins>
      <w:del w:id="1359" w:author="Tim Runcie" w:date="2012-09-13T07:56:00Z">
        <w:r w:rsidDel="003F16A6">
          <w:delText>using</w:delText>
        </w:r>
      </w:del>
      <w:r>
        <w:t xml:space="preserve"> </w:t>
      </w:r>
      <w:ins w:id="1360" w:author="Tim Runcie" w:date="2012-09-13T07:56:00Z">
        <w:r w:rsidR="003F16A6">
          <w:t xml:space="preserve">provide electronic </w:t>
        </w:r>
      </w:ins>
      <w:del w:id="1361" w:author="Tim Runcie" w:date="2012-09-13T07:56:00Z">
        <w:r w:rsidDel="003F16A6">
          <w:delText xml:space="preserve">the </w:delText>
        </w:r>
      </w:del>
      <w:r>
        <w:t xml:space="preserve">tools to </w:t>
      </w:r>
      <w:del w:id="1362" w:author="Jeff Jacobson" w:date="2012-09-13T12:31:00Z">
        <w:r w:rsidDel="00AA5109">
          <w:delText xml:space="preserve">provide </w:delText>
        </w:r>
      </w:del>
      <w:ins w:id="1363" w:author="Jeff Jacobson" w:date="2012-09-13T12:31:00Z">
        <w:r w:rsidR="00AA5109">
          <w:t xml:space="preserve">produce </w:t>
        </w:r>
      </w:ins>
      <w:r>
        <w:t>accurate and timely reporting of project and portfolio results.</w:t>
      </w:r>
      <w:ins w:id="1364" w:author="DM" w:date="2012-08-18T06:17:00Z">
        <w:del w:id="1365" w:author="Jeff Jacobson" w:date="2012-09-13T12:30:00Z">
          <w:r w:rsidR="004E7D76" w:rsidDel="00AA5109">
            <w:rPr>
              <w:rStyle w:val="QueryInline"/>
            </w:rPr>
            <w:delText>[</w:delText>
          </w:r>
          <w:commentRangeStart w:id="1366"/>
          <w:r w:rsidR="004E7D76" w:rsidDel="00AA5109">
            <w:rPr>
              <w:rStyle w:val="QueryInline"/>
            </w:rPr>
            <w:delText>AU: clarify sentence</w:delText>
          </w:r>
        </w:del>
      </w:ins>
      <w:commentRangeEnd w:id="1366"/>
      <w:del w:id="1367" w:author="Jeff Jacobson" w:date="2012-09-13T12:30:00Z">
        <w:r w:rsidR="003F16A6" w:rsidDel="00AA5109">
          <w:rPr>
            <w:rStyle w:val="CommentReference"/>
            <w:rFonts w:asciiTheme="minorHAnsi" w:eastAsiaTheme="minorHAnsi" w:hAnsiTheme="minorHAnsi" w:cstheme="minorBidi"/>
            <w:snapToGrid/>
          </w:rPr>
          <w:commentReference w:id="1366"/>
        </w:r>
      </w:del>
      <w:ins w:id="1368" w:author="DM" w:date="2012-08-18T06:17:00Z">
        <w:del w:id="1369" w:author="Jeff Jacobson" w:date="2012-09-13T12:30:00Z">
          <w:r w:rsidR="004E7D76" w:rsidDel="00AA5109">
            <w:rPr>
              <w:rStyle w:val="QueryInline"/>
            </w:rPr>
            <w:delText>]</w:delText>
          </w:r>
        </w:del>
      </w:ins>
    </w:p>
    <w:p w:rsidR="006257B6" w:rsidRDefault="000D7D4E" w:rsidP="004520EC">
      <w:pPr>
        <w:pStyle w:val="Para"/>
      </w:pPr>
      <w:r>
        <w:t>Figure 5.3</w:t>
      </w:r>
      <w:r w:rsidR="008F0EF0">
        <w:t>5</w:t>
      </w:r>
      <w:r w:rsidR="006257B6">
        <w:t xml:space="preserve"> is an example </w:t>
      </w:r>
      <w:ins w:id="1370" w:author="DM" w:date="2012-08-18T06:17:00Z">
        <w:r w:rsidR="004E7D76">
          <w:t>p</w:t>
        </w:r>
      </w:ins>
      <w:del w:id="1371" w:author="DM" w:date="2012-08-18T06:17:00Z">
        <w:r w:rsidR="006257B6" w:rsidDel="004E7D76">
          <w:delText>P</w:delText>
        </w:r>
      </w:del>
      <w:r w:rsidR="006257B6">
        <w:t>ortfolio lifecycle that illustrates four key phases (</w:t>
      </w:r>
      <w:del w:id="1372" w:author="DM" w:date="2012-08-17T21:45:00Z">
        <w:r w:rsidR="006257B6" w:rsidDel="00B65D7D">
          <w:delText xml:space="preserve">i.e. </w:delText>
        </w:r>
      </w:del>
      <w:ins w:id="1373" w:author="DM" w:date="2012-08-17T21:45:00Z">
        <w:r w:rsidR="00B65D7D">
          <w:t xml:space="preserve">i.e., </w:t>
        </w:r>
      </w:ins>
      <w:del w:id="1374" w:author="DM" w:date="2012-08-18T06:18:00Z">
        <w:r w:rsidR="006257B6" w:rsidDel="004E7D76">
          <w:delText>C</w:delText>
        </w:r>
      </w:del>
      <w:ins w:id="1375" w:author="DM" w:date="2012-08-18T06:18:00Z">
        <w:r w:rsidR="004E7D76">
          <w:t>c</w:t>
        </w:r>
      </w:ins>
      <w:r w:rsidR="006257B6">
        <w:t xml:space="preserve">reate, </w:t>
      </w:r>
      <w:del w:id="1376" w:author="DM" w:date="2012-08-18T06:18:00Z">
        <w:r w:rsidR="006257B6" w:rsidDel="004E7D76">
          <w:delText>S</w:delText>
        </w:r>
      </w:del>
      <w:ins w:id="1377" w:author="DM" w:date="2012-08-18T06:18:00Z">
        <w:r w:rsidR="004E7D76">
          <w:t>s</w:t>
        </w:r>
      </w:ins>
      <w:r w:rsidR="006257B6">
        <w:t xml:space="preserve">elect, </w:t>
      </w:r>
      <w:del w:id="1378" w:author="DM" w:date="2012-08-18T06:18:00Z">
        <w:r w:rsidR="006257B6" w:rsidDel="004E7D76">
          <w:delText>P</w:delText>
        </w:r>
      </w:del>
      <w:ins w:id="1379" w:author="DM" w:date="2012-08-18T06:18:00Z">
        <w:r w:rsidR="004E7D76">
          <w:t>p</w:t>
        </w:r>
      </w:ins>
      <w:r w:rsidR="006257B6">
        <w:t xml:space="preserve">lan, and </w:t>
      </w:r>
      <w:del w:id="1380" w:author="DM" w:date="2012-08-18T06:18:00Z">
        <w:r w:rsidR="006257B6" w:rsidDel="004E7D76">
          <w:delText>M</w:delText>
        </w:r>
      </w:del>
      <w:ins w:id="1381" w:author="DM" w:date="2012-08-18T06:18:00Z">
        <w:r w:rsidR="004E7D76">
          <w:t>m</w:t>
        </w:r>
      </w:ins>
      <w:r w:rsidR="006257B6">
        <w:t xml:space="preserve">anage). A phase represents a collection of </w:t>
      </w:r>
      <w:del w:id="1382" w:author="DM" w:date="2012-08-18T06:18:00Z">
        <w:r w:rsidR="006257B6" w:rsidDel="004E7D76">
          <w:delText>S</w:delText>
        </w:r>
      </w:del>
      <w:ins w:id="1383" w:author="DM" w:date="2012-08-18T06:18:00Z">
        <w:r w:rsidR="004E7D76">
          <w:t>s</w:t>
        </w:r>
      </w:ins>
      <w:r w:rsidR="006257B6">
        <w:t>tages grouped to identify a common set of activities in the project life</w:t>
      </w:r>
      <w:del w:id="1384" w:author="DM" w:date="2012-08-18T06:18:00Z">
        <w:r w:rsidR="006257B6" w:rsidDel="004E7D76">
          <w:delText xml:space="preserve"> </w:delText>
        </w:r>
      </w:del>
      <w:r w:rsidR="006257B6">
        <w:t xml:space="preserve">cycle. A </w:t>
      </w:r>
      <w:del w:id="1385" w:author="DM" w:date="2012-08-18T06:18:00Z">
        <w:r w:rsidR="006257B6" w:rsidDel="004E7D76">
          <w:delText>S</w:delText>
        </w:r>
      </w:del>
      <w:ins w:id="1386" w:author="DM" w:date="2012-08-18T06:18:00Z">
        <w:r w:rsidR="004E7D76">
          <w:t>s</w:t>
        </w:r>
      </w:ins>
      <w:r w:rsidR="006257B6">
        <w:t xml:space="preserve">tage represents one step within a project life cycle </w:t>
      </w:r>
      <w:del w:id="1387" w:author="DM" w:date="2012-08-18T06:18:00Z">
        <w:r w:rsidR="006257B6" w:rsidDel="004E7D76">
          <w:br/>
        </w:r>
      </w:del>
      <w:r w:rsidR="006257B6">
        <w:t>(</w:t>
      </w:r>
      <w:del w:id="1388" w:author="DM" w:date="2012-08-17T21:46:00Z">
        <w:r w:rsidR="006257B6" w:rsidDel="00B65D7D">
          <w:delText xml:space="preserve">e.g. </w:delText>
        </w:r>
      </w:del>
      <w:ins w:id="1389" w:author="DM" w:date="2012-08-17T21:46:00Z">
        <w:r w:rsidR="00B65D7D">
          <w:t xml:space="preserve">e.g., </w:t>
        </w:r>
      </w:ins>
      <w:ins w:id="1390" w:author="DM" w:date="2012-08-18T06:18:00Z">
        <w:r w:rsidR="004E7D76">
          <w:t>p</w:t>
        </w:r>
      </w:ins>
      <w:del w:id="1391" w:author="DM" w:date="2012-08-18T06:18:00Z">
        <w:r w:rsidR="006257B6" w:rsidDel="004E7D76">
          <w:delText>P</w:delText>
        </w:r>
      </w:del>
      <w:r w:rsidR="006257B6">
        <w:t>ropose idea,</w:t>
      </w:r>
      <w:r w:rsidR="00A27F96">
        <w:t xml:space="preserve"> </w:t>
      </w:r>
      <w:r w:rsidR="004E7D76">
        <w:t>request review, full business case, or deliver project)</w:t>
      </w:r>
      <w:r w:rsidR="006257B6">
        <w:t>.</w:t>
      </w:r>
    </w:p>
    <w:p w:rsidR="00A9784C" w:rsidRDefault="00A9784C" w:rsidP="009F1931">
      <w:pPr>
        <w:pStyle w:val="Slug"/>
        <w:rPr>
          <w:ins w:id="1392" w:author="DM" w:date="2012-08-17T21:40:00Z"/>
        </w:rPr>
      </w:pPr>
      <w:r>
        <w:t>Figure 5.3</w:t>
      </w:r>
      <w:r w:rsidR="008F0EF0">
        <w:t>5</w:t>
      </w:r>
      <w:del w:id="1393" w:author="DM" w:date="2012-08-18T06:18:00Z">
        <w:r w:rsidDel="004E7D76">
          <w:delText>:</w:delText>
        </w:r>
      </w:del>
      <w:r>
        <w:t xml:space="preserve"> Project Management Lifecycle</w:t>
      </w:r>
      <w:r w:rsidR="001C41BD">
        <w:t xml:space="preserve"> </w:t>
      </w:r>
      <w:del w:id="1394" w:author="DM" w:date="2012-08-17T21:40:00Z">
        <w:r w:rsidR="001C41BD" w:rsidDel="003A6A5E">
          <w:rPr>
            <w:b w:val="0"/>
          </w:rPr>
          <w:delText>(Source: O’Cull)</w:delText>
        </w:r>
      </w:del>
      <w:r>
        <w:tab/>
        <w:t>[</w:t>
      </w:r>
      <w:r w:rsidR="00FD1554">
        <w:t>05-35-</w:t>
      </w:r>
      <w:r w:rsidRPr="00A9784C">
        <w:t>projectManagementLifecycle</w:t>
      </w:r>
      <w:r>
        <w:t>.</w:t>
      </w:r>
      <w:r w:rsidR="00475B0C">
        <w:t>vsd</w:t>
      </w:r>
      <w:r>
        <w:t>]</w:t>
      </w:r>
    </w:p>
    <w:p w:rsidR="00842073" w:rsidRPr="00D60735" w:rsidRDefault="003A6A5E">
      <w:pPr>
        <w:pStyle w:val="FigureSource"/>
        <w:rPr>
          <w:rStyle w:val="QueryInline"/>
          <w:rPrChange w:id="1395" w:author="DM" w:date="2012-08-20T16:38:00Z">
            <w:rPr/>
          </w:rPrChange>
        </w:rPr>
        <w:pPrChange w:id="1396" w:author="DM" w:date="2012-08-17T21:40:00Z">
          <w:pPr>
            <w:pStyle w:val="Slug"/>
          </w:pPr>
        </w:pPrChange>
      </w:pPr>
      <w:ins w:id="1397" w:author="DM" w:date="2012-08-17T21:40:00Z">
        <w:r>
          <w:t xml:space="preserve">Source: </w:t>
        </w:r>
        <w:proofErr w:type="spellStart"/>
        <w:r>
          <w:t>O’Cull</w:t>
        </w:r>
      </w:ins>
      <w:proofErr w:type="spellEnd"/>
      <w:ins w:id="1398" w:author="Jeff Jacobson" w:date="2012-08-31T16:22:00Z">
        <w:r w:rsidR="009E4D4F">
          <w:t xml:space="preserve"> 2009</w:t>
        </w:r>
      </w:ins>
      <w:ins w:id="1399" w:author="DM" w:date="2012-08-20T16:38:00Z">
        <w:del w:id="1400" w:author="Jeff Jacobson" w:date="2012-08-31T16:22:00Z">
          <w:r w:rsidR="00D60735" w:rsidDel="009E4D4F">
            <w:rPr>
              <w:rStyle w:val="QueryInline"/>
            </w:rPr>
            <w:delText>[AU: which date for O’Cull?</w:delText>
          </w:r>
        </w:del>
        <w:r w:rsidR="00D60735">
          <w:rPr>
            <w:rStyle w:val="QueryInline"/>
          </w:rPr>
          <w:t>]</w:t>
        </w:r>
      </w:ins>
    </w:p>
    <w:p w:rsidR="00795027" w:rsidRDefault="00795027" w:rsidP="004520EC">
      <w:pPr>
        <w:pStyle w:val="Para"/>
      </w:pPr>
      <w:r>
        <w:t xml:space="preserve">Phases and </w:t>
      </w:r>
      <w:del w:id="1401" w:author="DM" w:date="2012-08-18T06:18:00Z">
        <w:r w:rsidDel="004E7D76">
          <w:delText>S</w:delText>
        </w:r>
      </w:del>
      <w:ins w:id="1402" w:author="DM" w:date="2012-08-18T06:18:00Z">
        <w:r w:rsidR="004E7D76">
          <w:t>s</w:t>
        </w:r>
      </w:ins>
      <w:r>
        <w:t xml:space="preserve">tages are managed in Project Server 2010 through each stage </w:t>
      </w:r>
      <w:r w:rsidR="0070336A">
        <w:t xml:space="preserve">by </w:t>
      </w:r>
      <w:r>
        <w:t xml:space="preserve">the use of </w:t>
      </w:r>
      <w:del w:id="1403" w:author="DM" w:date="2012-08-18T06:18:00Z">
        <w:r w:rsidDel="004E7D76">
          <w:delText>E</w:delText>
        </w:r>
      </w:del>
      <w:ins w:id="1404" w:author="DM" w:date="2012-08-18T06:18:00Z">
        <w:r w:rsidR="004E7D76">
          <w:t>e</w:t>
        </w:r>
      </w:ins>
      <w:r>
        <w:t xml:space="preserve">nterprise </w:t>
      </w:r>
      <w:del w:id="1405" w:author="DM" w:date="2012-08-18T06:18:00Z">
        <w:r w:rsidDel="004E7D76">
          <w:delText>P</w:delText>
        </w:r>
      </w:del>
      <w:ins w:id="1406" w:author="DM" w:date="2012-08-18T06:18:00Z">
        <w:r w:rsidR="004E7D76">
          <w:t>p</w:t>
        </w:r>
      </w:ins>
      <w:r>
        <w:t xml:space="preserve">roject </w:t>
      </w:r>
      <w:del w:id="1407" w:author="DM" w:date="2012-08-18T06:18:00Z">
        <w:r w:rsidDel="004E7D76">
          <w:delText>T</w:delText>
        </w:r>
      </w:del>
      <w:ins w:id="1408" w:author="DM" w:date="2012-08-18T06:18:00Z">
        <w:r w:rsidR="004E7D76">
          <w:t>t</w:t>
        </w:r>
      </w:ins>
      <w:r>
        <w:t xml:space="preserve">ypes </w:t>
      </w:r>
      <w:del w:id="1409" w:author="DM" w:date="2012-08-18T06:18:00Z">
        <w:r w:rsidDel="004E7D76">
          <w:delText xml:space="preserve">(EPTs) </w:delText>
        </w:r>
      </w:del>
      <w:r>
        <w:t xml:space="preserve">and workflows. </w:t>
      </w:r>
    </w:p>
    <w:p w:rsidR="0033683B" w:rsidRDefault="00463E8F" w:rsidP="0033683B">
      <w:pPr>
        <w:pStyle w:val="H3"/>
        <w:keepNext w:val="0"/>
      </w:pPr>
      <w:r>
        <w:t xml:space="preserve">Enterprise </w:t>
      </w:r>
      <w:r w:rsidR="0033683B">
        <w:t>Project Scheduling</w:t>
      </w:r>
    </w:p>
    <w:p w:rsidR="0033683B" w:rsidRDefault="0033683B" w:rsidP="004520EC">
      <w:pPr>
        <w:pStyle w:val="Para"/>
      </w:pPr>
      <w:r>
        <w:t xml:space="preserve">This section </w:t>
      </w:r>
      <w:del w:id="1410" w:author="DM" w:date="2012-08-18T06:19:00Z">
        <w:r w:rsidDel="004E7D76">
          <w:delText xml:space="preserve">will </w:delText>
        </w:r>
      </w:del>
      <w:r>
        <w:t>focus</w:t>
      </w:r>
      <w:ins w:id="1411" w:author="DM" w:date="2012-08-18T06:19:00Z">
        <w:r w:rsidR="004E7D76">
          <w:t>es</w:t>
        </w:r>
      </w:ins>
      <w:r>
        <w:t xml:space="preserve"> on the Plan and Manage phase of the </w:t>
      </w:r>
      <w:del w:id="1412" w:author="DM" w:date="2012-08-17T19:53:00Z">
        <w:r w:rsidDel="001A0D8B">
          <w:delText xml:space="preserve">Project Management </w:delText>
        </w:r>
      </w:del>
      <w:ins w:id="1413" w:author="DM" w:date="2012-08-17T19:53:00Z">
        <w:r w:rsidR="001A0D8B">
          <w:t xml:space="preserve">PM </w:t>
        </w:r>
      </w:ins>
      <w:ins w:id="1414" w:author="DM" w:date="2012-08-18T06:19:00Z">
        <w:r w:rsidR="004E7D76">
          <w:t>l</w:t>
        </w:r>
      </w:ins>
      <w:del w:id="1415" w:author="DM" w:date="2012-08-18T06:19:00Z">
        <w:r w:rsidDel="004E7D76">
          <w:delText>L</w:delText>
        </w:r>
      </w:del>
      <w:r>
        <w:t xml:space="preserve">ifecycle illustrated in </w:t>
      </w:r>
      <w:r w:rsidR="002575EB">
        <w:t>Figure 5.3</w:t>
      </w:r>
      <w:r w:rsidR="008F0EF0">
        <w:t>5</w:t>
      </w:r>
      <w:r>
        <w:t xml:space="preserve">. </w:t>
      </w:r>
      <w:ins w:id="1416" w:author="DM" w:date="2012-08-18T06:19:00Z">
        <w:r w:rsidR="004E7D76">
          <w:t>In t</w:t>
        </w:r>
      </w:ins>
      <w:del w:id="1417" w:author="DM" w:date="2012-08-18T06:19:00Z">
        <w:r w:rsidDel="004E7D76">
          <w:delText>T</w:delText>
        </w:r>
      </w:del>
      <w:r>
        <w:t>his phase</w:t>
      </w:r>
      <w:ins w:id="1418" w:author="DM" w:date="2012-08-18T06:19:00Z">
        <w:r w:rsidR="004E7D76">
          <w:t>,</w:t>
        </w:r>
      </w:ins>
      <w:r>
        <w:t xml:space="preserve"> </w:t>
      </w:r>
      <w:del w:id="1419" w:author="DM" w:date="2012-08-18T06:19:00Z">
        <w:r w:rsidDel="004E7D76">
          <w:delText xml:space="preserve">is where </w:delText>
        </w:r>
      </w:del>
      <w:r>
        <w:t>detailed planning and scheduling are performed.</w:t>
      </w:r>
    </w:p>
    <w:p w:rsidR="00DB5931" w:rsidRDefault="000F4FE3" w:rsidP="004520EC">
      <w:pPr>
        <w:pStyle w:val="Para"/>
      </w:pPr>
      <w:r>
        <w:t xml:space="preserve">Saving and </w:t>
      </w:r>
      <w:ins w:id="1420" w:author="DM" w:date="2012-08-18T06:19:00Z">
        <w:r w:rsidR="004E7D76">
          <w:t>p</w:t>
        </w:r>
      </w:ins>
      <w:del w:id="1421" w:author="DM" w:date="2012-08-18T06:19:00Z">
        <w:r w:rsidDel="004E7D76">
          <w:delText>P</w:delText>
        </w:r>
      </w:del>
      <w:r>
        <w:t>ublishing</w:t>
      </w:r>
      <w:r w:rsidR="00795027">
        <w:t xml:space="preserve"> the </w:t>
      </w:r>
      <w:del w:id="1422" w:author="DM" w:date="2012-08-18T06:19:00Z">
        <w:r w:rsidR="00795027" w:rsidDel="004E7D76">
          <w:delText>S</w:delText>
        </w:r>
      </w:del>
      <w:ins w:id="1423" w:author="DM" w:date="2012-08-18T06:19:00Z">
        <w:r w:rsidR="004E7D76">
          <w:t>s</w:t>
        </w:r>
      </w:ins>
      <w:r w:rsidR="00795027">
        <w:t>chedule are two key steps with Project Server to manage and share the schedule with other stakeholders.</w:t>
      </w:r>
    </w:p>
    <w:p w:rsidR="00011237" w:rsidRDefault="0092164F" w:rsidP="004520EC">
      <w:pPr>
        <w:pStyle w:val="Para"/>
      </w:pPr>
      <w:r>
        <w:t xml:space="preserve">Once the schedule has been developed in the Project desktop tool </w:t>
      </w:r>
      <w:r w:rsidR="00133094">
        <w:t>Figure 5.3</w:t>
      </w:r>
      <w:r w:rsidR="008F0EF0">
        <w:t>6</w:t>
      </w:r>
      <w:r w:rsidR="00133094">
        <w:t xml:space="preserve"> </w:t>
      </w:r>
      <w:r>
        <w:t>illustrates how the plan</w:t>
      </w:r>
      <w:r w:rsidR="00011237">
        <w:t xml:space="preserve"> is saved to the Project Server. The key difference between the stand</w:t>
      </w:r>
      <w:ins w:id="1424" w:author="DM" w:date="2012-08-18T06:19:00Z">
        <w:r w:rsidR="004E7D76">
          <w:t>-</w:t>
        </w:r>
      </w:ins>
      <w:r w:rsidR="00011237">
        <w:t xml:space="preserve">alone and enterprise versions is that the schedule is not saved to an </w:t>
      </w:r>
      <w:r w:rsidR="00232250">
        <w:t>.</w:t>
      </w:r>
      <w:proofErr w:type="spellStart"/>
      <w:r w:rsidR="00011237">
        <w:t>mpp</w:t>
      </w:r>
      <w:proofErr w:type="spellEnd"/>
      <w:r w:rsidR="00011237">
        <w:t xml:space="preserve"> file. When Project is connected to Project Server, the Save Project command causes the Project Server dialog box </w:t>
      </w:r>
      <w:r w:rsidR="00232250">
        <w:t xml:space="preserve">to </w:t>
      </w:r>
      <w:r w:rsidR="00011237">
        <w:t>open</w:t>
      </w:r>
      <w:r>
        <w:t>, where a project name and other attributes can be entered. The Save button then signals Project Server to save</w:t>
      </w:r>
      <w:r w:rsidR="00232250">
        <w:t xml:space="preserve"> the</w:t>
      </w:r>
      <w:r>
        <w:t xml:space="preserve"> project schedule to a database.</w:t>
      </w:r>
    </w:p>
    <w:p w:rsidR="001330BF" w:rsidRDefault="001330BF" w:rsidP="009F1931">
      <w:pPr>
        <w:pStyle w:val="Slug"/>
      </w:pPr>
      <w:r>
        <w:t>Figure 5.3</w:t>
      </w:r>
      <w:r w:rsidR="008F0EF0">
        <w:t>6</w:t>
      </w:r>
      <w:del w:id="1425" w:author="DM" w:date="2012-08-18T06:19:00Z">
        <w:r w:rsidDel="004E7D76">
          <w:delText>:</w:delText>
        </w:r>
      </w:del>
      <w:r>
        <w:t xml:space="preserve"> Project Server Saving a Project Plan</w:t>
      </w:r>
      <w:r w:rsidR="002F1FE2">
        <w:t xml:space="preserve"> </w:t>
      </w:r>
      <w:del w:id="1426" w:author="DM" w:date="2012-08-17T21:40:00Z">
        <w:r w:rsidR="002F1FE2" w:rsidRPr="002F1FE2" w:rsidDel="003A6A5E">
          <w:rPr>
            <w:b w:val="0"/>
          </w:rPr>
          <w:delText>(</w:delText>
        </w:r>
        <w:r w:rsidR="002F1FE2" w:rsidDel="003A6A5E">
          <w:rPr>
            <w:b w:val="0"/>
          </w:rPr>
          <w:delText>Source: Advisicon</w:delText>
        </w:r>
        <w:r w:rsidR="002F1FE2" w:rsidRPr="002F1FE2" w:rsidDel="003A6A5E">
          <w:rPr>
            <w:b w:val="0"/>
          </w:rPr>
          <w:delText>)</w:delText>
        </w:r>
      </w:del>
      <w:ins w:id="1427" w:author="DM" w:date="2012-08-17T21:43:00Z">
        <w:r w:rsidR="00B65D7D">
          <w:rPr>
            <w:b w:val="0"/>
          </w:rPr>
          <w:t xml:space="preserve"> </w:t>
        </w:r>
      </w:ins>
      <w:r>
        <w:tab/>
        <w:t>[</w:t>
      </w:r>
      <w:r w:rsidR="006D42B2">
        <w:t>05-36-</w:t>
      </w:r>
      <w:r w:rsidRPr="001330BF">
        <w:t>projectServerSavingAProjectPlan</w:t>
      </w:r>
      <w:r>
        <w:t>.</w:t>
      </w:r>
      <w:r w:rsidR="004736D1">
        <w:t>tif</w:t>
      </w:r>
      <w:r>
        <w:t>]</w:t>
      </w:r>
    </w:p>
    <w:p w:rsidR="00842073" w:rsidRDefault="003A6A5E">
      <w:pPr>
        <w:pStyle w:val="FigureSource"/>
        <w:rPr>
          <w:ins w:id="1428" w:author="DM" w:date="2012-08-17T21:40:00Z"/>
        </w:rPr>
        <w:pPrChange w:id="1429" w:author="DM" w:date="2012-08-17T21:40:00Z">
          <w:pPr>
            <w:pStyle w:val="Para"/>
          </w:pPr>
        </w:pPrChange>
      </w:pPr>
      <w:ins w:id="1430" w:author="DM" w:date="2012-08-17T21:40:00Z">
        <w:r>
          <w:t>Source: Advisicon</w:t>
        </w:r>
      </w:ins>
    </w:p>
    <w:p w:rsidR="00C77B02" w:rsidRDefault="0092164F" w:rsidP="004520EC">
      <w:pPr>
        <w:pStyle w:val="Para"/>
      </w:pPr>
      <w:r>
        <w:t xml:space="preserve">One of the most significant reasons that organizations move to enterprise </w:t>
      </w:r>
      <w:del w:id="1431" w:author="DM" w:date="2012-08-18T05:30:00Z">
        <w:r w:rsidDel="003C439F">
          <w:delText xml:space="preserve">project management </w:delText>
        </w:r>
      </w:del>
      <w:ins w:id="1432" w:author="DM" w:date="2012-08-18T05:30:00Z">
        <w:r w:rsidR="003C439F">
          <w:t xml:space="preserve">PM </w:t>
        </w:r>
      </w:ins>
      <w:r>
        <w:t xml:space="preserve">is to better manage their valuable resources. As we </w:t>
      </w:r>
      <w:ins w:id="1433" w:author="DM" w:date="2012-08-18T06:20:00Z">
        <w:r w:rsidR="00386E4F">
          <w:t xml:space="preserve">mentioned </w:t>
        </w:r>
      </w:ins>
      <w:del w:id="1434" w:author="DM" w:date="2012-08-18T06:20:00Z">
        <w:r w:rsidDel="00386E4F">
          <w:delText xml:space="preserve">have stated </w:delText>
        </w:r>
      </w:del>
      <w:r w:rsidR="00A83541">
        <w:t>earlier</w:t>
      </w:r>
      <w:ins w:id="1435" w:author="DM" w:date="2012-08-18T06:20:00Z">
        <w:r w:rsidR="00386E4F">
          <w:t>,</w:t>
        </w:r>
      </w:ins>
      <w:r w:rsidR="00A83541">
        <w:t xml:space="preserve"> </w:t>
      </w:r>
      <w:del w:id="1436" w:author="DM" w:date="2012-08-18T06:20:00Z">
        <w:r w:rsidDel="00386E4F">
          <w:delText xml:space="preserve">in </w:delText>
        </w:r>
        <w:r w:rsidR="00A83541" w:rsidDel="00386E4F">
          <w:delText xml:space="preserve">the section on </w:delText>
        </w:r>
        <w:r w:rsidR="00A83541" w:rsidRPr="00A83541" w:rsidDel="00386E4F">
          <w:delText>Enterprise Project Portfolio Management with Project Server on SharePoint</w:delText>
        </w:r>
        <w:r w:rsidDel="00386E4F">
          <w:delText>,</w:delText>
        </w:r>
      </w:del>
      <w:r>
        <w:t xml:space="preserve"> </w:t>
      </w:r>
      <w:ins w:id="1437" w:author="DM" w:date="2012-08-18T06:20:00Z">
        <w:del w:id="1438" w:author="Jeff Jacobson" w:date="2012-08-31T16:24:00Z">
          <w:r w:rsidR="00386E4F" w:rsidDel="00C9647A">
            <w:delText xml:space="preserve">doing </w:delText>
          </w:r>
        </w:del>
      </w:ins>
      <w:del w:id="1439" w:author="Jeff Jacobson" w:date="2012-08-31T16:24:00Z">
        <w:r w:rsidDel="00C9647A">
          <w:delText>this</w:delText>
        </w:r>
      </w:del>
      <w:ins w:id="1440" w:author="DM" w:date="2012-08-18T06:20:00Z">
        <w:del w:id="1441" w:author="Jeff Jacobson" w:date="2012-08-31T16:24:00Z">
          <w:r w:rsidR="00386E4F" w:rsidDel="00C9647A">
            <w:rPr>
              <w:rStyle w:val="QueryInline"/>
            </w:rPr>
            <w:delText>[AU: doing what?]</w:delText>
          </w:r>
        </w:del>
      </w:ins>
      <w:ins w:id="1442" w:author="Jeff Jacobson" w:date="2012-08-31T16:24:00Z">
        <w:r w:rsidR="00C9647A">
          <w:t>managing resources</w:t>
        </w:r>
      </w:ins>
      <w:r>
        <w:t xml:space="preserve"> is very challenging </w:t>
      </w:r>
      <w:del w:id="1443" w:author="DM" w:date="2012-08-18T06:20:00Z">
        <w:r w:rsidDel="00386E4F">
          <w:delText xml:space="preserve">to do </w:delText>
        </w:r>
      </w:del>
      <w:r>
        <w:t>using the desktop tool, as there is no visibility into the other projects</w:t>
      </w:r>
      <w:r w:rsidR="007D05B1">
        <w:t>’</w:t>
      </w:r>
      <w:r>
        <w:t xml:space="preserve"> utilization of resources. </w:t>
      </w:r>
    </w:p>
    <w:p w:rsidR="00DB5931" w:rsidRDefault="00294C1D" w:rsidP="004520EC">
      <w:pPr>
        <w:pStyle w:val="Para"/>
      </w:pPr>
      <w:r>
        <w:t xml:space="preserve">Project Sever manages </w:t>
      </w:r>
      <w:r w:rsidR="00C77B02">
        <w:t>all resources through a</w:t>
      </w:r>
      <w:r w:rsidR="00187918">
        <w:t xml:space="preserve"> centralized</w:t>
      </w:r>
      <w:r w:rsidR="00C77B02" w:rsidRPr="00C77B02">
        <w:t xml:space="preserve"> </w:t>
      </w:r>
      <w:del w:id="1444" w:author="DM" w:date="2012-08-18T06:21:00Z">
        <w:r w:rsidR="00C77B02" w:rsidRPr="00C77B02" w:rsidDel="00386E4F">
          <w:delText>E</w:delText>
        </w:r>
      </w:del>
      <w:ins w:id="1445" w:author="DM" w:date="2012-08-18T06:21:00Z">
        <w:r w:rsidR="00386E4F">
          <w:t>e</w:t>
        </w:r>
      </w:ins>
      <w:r w:rsidR="00C77B02" w:rsidRPr="00C77B02">
        <w:t xml:space="preserve">nterprise </w:t>
      </w:r>
      <w:del w:id="1446" w:author="DM" w:date="2012-08-18T06:21:00Z">
        <w:r w:rsidR="00C77B02" w:rsidRPr="00C77B02" w:rsidDel="00386E4F">
          <w:delText>R</w:delText>
        </w:r>
      </w:del>
      <w:ins w:id="1447" w:author="DM" w:date="2012-08-18T06:21:00Z">
        <w:r w:rsidR="00386E4F">
          <w:t>r</w:t>
        </w:r>
      </w:ins>
      <w:r w:rsidR="00C77B02" w:rsidRPr="00C77B02">
        <w:t xml:space="preserve">esource </w:t>
      </w:r>
      <w:del w:id="1448" w:author="DM" w:date="2012-08-18T06:21:00Z">
        <w:r w:rsidR="00C77B02" w:rsidRPr="00C77B02" w:rsidDel="00386E4F">
          <w:delText>P</w:delText>
        </w:r>
      </w:del>
      <w:ins w:id="1449" w:author="DM" w:date="2012-08-18T06:21:00Z">
        <w:r w:rsidR="00386E4F">
          <w:t>p</w:t>
        </w:r>
      </w:ins>
      <w:r w:rsidR="00C77B02" w:rsidRPr="00C77B02">
        <w:t>ool</w:t>
      </w:r>
      <w:r w:rsidR="00C77B02">
        <w:t xml:space="preserve"> </w:t>
      </w:r>
      <w:ins w:id="1450" w:author="DM" w:date="2012-08-18T06:21:00Z">
        <w:r w:rsidR="00386E4F">
          <w:t>that</w:t>
        </w:r>
      </w:ins>
      <w:del w:id="1451" w:author="DM" w:date="2012-08-18T06:21:00Z">
        <w:r w:rsidR="00C77B02" w:rsidDel="00386E4F">
          <w:delText>which</w:delText>
        </w:r>
      </w:del>
      <w:r w:rsidR="00C77B02" w:rsidRPr="00C77B02">
        <w:t xml:space="preserve"> contains all of the enterprise resources needed</w:t>
      </w:r>
      <w:r w:rsidR="00C77B02">
        <w:t xml:space="preserve"> to perform project work in the</w:t>
      </w:r>
      <w:r w:rsidR="00C77B02" w:rsidRPr="00C77B02">
        <w:t xml:space="preserve"> organization</w:t>
      </w:r>
      <w:r w:rsidR="00C77B02">
        <w:t xml:space="preserve"> (people, costs, and materials</w:t>
      </w:r>
      <w:r w:rsidR="00C77B02" w:rsidRPr="00C77B02">
        <w:t xml:space="preserve"> required to execute a project</w:t>
      </w:r>
      <w:r w:rsidR="00C77B02">
        <w:t>)</w:t>
      </w:r>
      <w:r w:rsidR="00C77B02" w:rsidRPr="00C77B02">
        <w:t xml:space="preserve">. </w:t>
      </w:r>
      <w:r w:rsidR="00C77B02">
        <w:t>R</w:t>
      </w:r>
      <w:r w:rsidR="00C77B02" w:rsidRPr="00C77B02">
        <w:t xml:space="preserve">esource pool attribution drives the ability to track activity-based project costs as well as material consumption. Project cost drives meaningful performance measures, </w:t>
      </w:r>
      <w:r w:rsidR="00C77B02">
        <w:t>providing cost data that can help make better</w:t>
      </w:r>
      <w:r w:rsidR="00C77B02" w:rsidRPr="00C77B02">
        <w:t xml:space="preserve"> business decisions.</w:t>
      </w:r>
    </w:p>
    <w:p w:rsidR="00133B97" w:rsidRDefault="00133B97" w:rsidP="004520EC">
      <w:pPr>
        <w:pStyle w:val="Para"/>
      </w:pPr>
      <w:r>
        <w:t xml:space="preserve">Project </w:t>
      </w:r>
      <w:ins w:id="1452" w:author="DM" w:date="2012-08-18T06:21:00Z">
        <w:r w:rsidR="00386E4F">
          <w:t>m</w:t>
        </w:r>
      </w:ins>
      <w:del w:id="1453" w:author="DM" w:date="2012-08-18T06:21:00Z">
        <w:r w:rsidDel="00386E4F">
          <w:delText>M</w:delText>
        </w:r>
      </w:del>
      <w:r>
        <w:t xml:space="preserve">anagers use the Project desktop </w:t>
      </w:r>
      <w:del w:id="1454" w:author="DM" w:date="2012-08-18T06:21:00Z">
        <w:r w:rsidR="00C7406F" w:rsidDel="00386E4F">
          <w:delText>“</w:delText>
        </w:r>
      </w:del>
      <w:r w:rsidRPr="009F1931">
        <w:t xml:space="preserve">Build Team </w:t>
      </w:r>
      <w:r w:rsidR="004F5F66">
        <w:t>f</w:t>
      </w:r>
      <w:r w:rsidRPr="009F1931">
        <w:t>rom Enterprise</w:t>
      </w:r>
      <w:del w:id="1455" w:author="DM" w:date="2012-08-18T06:21:00Z">
        <w:r w:rsidR="00C7406F" w:rsidDel="00386E4F">
          <w:delText>”</w:delText>
        </w:r>
      </w:del>
      <w:r>
        <w:t xml:space="preserve"> tool to allocate resources to project plans</w:t>
      </w:r>
      <w:ins w:id="1456" w:author="Jeff Jacobson" w:date="2012-09-13T12:34:00Z">
        <w:r w:rsidR="00166387">
          <w:t xml:space="preserve"> (see Figure 5.37)</w:t>
        </w:r>
      </w:ins>
      <w:r>
        <w:t xml:space="preserve">. Note: </w:t>
      </w:r>
      <w:del w:id="1457" w:author="DM" w:date="2012-08-18T06:22:00Z">
        <w:r w:rsidDel="00386E4F">
          <w:delText>t</w:delText>
        </w:r>
      </w:del>
      <w:ins w:id="1458" w:author="DM" w:date="2012-08-18T06:22:00Z">
        <w:r w:rsidR="00386E4F">
          <w:t>T</w:t>
        </w:r>
      </w:ins>
      <w:r>
        <w:t xml:space="preserve">his capability is also available using the </w:t>
      </w:r>
      <w:del w:id="1459" w:author="DM" w:date="2012-08-18T06:22:00Z">
        <w:r w:rsidDel="00386E4F">
          <w:delText>Project Web Application (</w:delText>
        </w:r>
      </w:del>
      <w:r>
        <w:t>PWA</w:t>
      </w:r>
      <w:del w:id="1460" w:author="DM" w:date="2012-08-18T06:22:00Z">
        <w:r w:rsidDel="00386E4F">
          <w:delText>)</w:delText>
        </w:r>
      </w:del>
      <w:r>
        <w:t xml:space="preserve"> in Project Server.</w:t>
      </w:r>
    </w:p>
    <w:p w:rsidR="002A76BE" w:rsidRDefault="002A76BE" w:rsidP="009F1931">
      <w:pPr>
        <w:pStyle w:val="Slug"/>
        <w:rPr>
          <w:ins w:id="1461" w:author="DM" w:date="2012-08-17T21:41:00Z"/>
        </w:rPr>
      </w:pPr>
      <w:r>
        <w:t>Figure 5.3</w:t>
      </w:r>
      <w:r w:rsidR="008F0EF0">
        <w:t>7</w:t>
      </w:r>
      <w:del w:id="1462" w:author="DM" w:date="2012-08-18T06:23:00Z">
        <w:r w:rsidDel="00386E4F">
          <w:delText>:</w:delText>
        </w:r>
      </w:del>
      <w:r>
        <w:t xml:space="preserve"> Project Server Build Team from Enterprise Resource Pool</w:t>
      </w:r>
      <w:r w:rsidR="0003288C">
        <w:t xml:space="preserve"> </w:t>
      </w:r>
      <w:del w:id="1463" w:author="DM" w:date="2012-08-17T21:43:00Z">
        <w:r w:rsidR="0003288C" w:rsidDel="00B65D7D">
          <w:rPr>
            <w:b w:val="0"/>
          </w:rPr>
          <w:delText>(Source: Advisicon)</w:delText>
        </w:r>
      </w:del>
      <w:ins w:id="1464" w:author="DM" w:date="2012-08-17T21:43:00Z">
        <w:r w:rsidR="00B65D7D">
          <w:rPr>
            <w:b w:val="0"/>
          </w:rPr>
          <w:t xml:space="preserve"> </w:t>
        </w:r>
      </w:ins>
      <w:r>
        <w:tab/>
        <w:t>[</w:t>
      </w:r>
      <w:r w:rsidR="00FC525A">
        <w:t>05-37-</w:t>
      </w:r>
      <w:r w:rsidRPr="002A76BE">
        <w:t>projectServerBuildTeamFromEnterpriseResourcePool</w:t>
      </w:r>
      <w:r>
        <w:t>.</w:t>
      </w:r>
      <w:r w:rsidR="004736D1">
        <w:t>tif</w:t>
      </w:r>
      <w:r>
        <w:t>]</w:t>
      </w:r>
    </w:p>
    <w:p w:rsidR="00842073" w:rsidRDefault="003A6A5E">
      <w:pPr>
        <w:pStyle w:val="FigureSource"/>
        <w:rPr>
          <w:rStyle w:val="QueryInline"/>
          <w:rPrChange w:id="1465" w:author="DM" w:date="2012-08-18T06:23:00Z">
            <w:rPr/>
          </w:rPrChange>
        </w:rPr>
        <w:pPrChange w:id="1466" w:author="DM" w:date="2012-08-17T21:41:00Z">
          <w:pPr>
            <w:pStyle w:val="Slug"/>
          </w:pPr>
        </w:pPrChange>
      </w:pPr>
      <w:ins w:id="1467" w:author="DM" w:date="2012-08-17T21:41:00Z">
        <w:r>
          <w:t>Source: Advisicon</w:t>
        </w:r>
      </w:ins>
      <w:ins w:id="1468" w:author="DM" w:date="2012-08-18T06:23:00Z">
        <w:del w:id="1469" w:author="Jeff Jacobson" w:date="2012-09-13T12:34:00Z">
          <w:r w:rsidR="005151E8" w:rsidDel="00166387">
            <w:rPr>
              <w:rStyle w:val="QueryInline"/>
            </w:rPr>
            <w:delText>[AU: insert text ref. to this figure]</w:delText>
          </w:r>
        </w:del>
      </w:ins>
    </w:p>
    <w:p w:rsidR="00F05EAF" w:rsidRPr="00F05EAF" w:rsidRDefault="00802C4A" w:rsidP="00F05EAF">
      <w:pPr>
        <w:pStyle w:val="Para"/>
      </w:pPr>
      <w:r>
        <w:t>Figure 5.3</w:t>
      </w:r>
      <w:r w:rsidR="008F0EF0">
        <w:t>8</w:t>
      </w:r>
      <w:r w:rsidR="00AA0318">
        <w:t xml:space="preserve"> illustrates how</w:t>
      </w:r>
      <w:r w:rsidR="00244B7A">
        <w:t xml:space="preserve"> the </w:t>
      </w:r>
      <w:del w:id="1470" w:author="DM" w:date="2012-08-18T06:23:00Z">
        <w:r w:rsidDel="005151E8">
          <w:delText>“</w:delText>
        </w:r>
      </w:del>
      <w:r w:rsidR="00F05EAF" w:rsidRPr="009F1931">
        <w:t>Build Team from Enterprise</w:t>
      </w:r>
      <w:del w:id="1471" w:author="DM" w:date="2012-08-18T06:23:00Z">
        <w:r w:rsidDel="005151E8">
          <w:delText>”</w:delText>
        </w:r>
      </w:del>
      <w:r w:rsidR="00F05EAF">
        <w:t xml:space="preserve"> </w:t>
      </w:r>
      <w:r w:rsidR="00244B7A">
        <w:t xml:space="preserve">menu </w:t>
      </w:r>
      <w:r w:rsidR="00F05EAF">
        <w:t xml:space="preserve">is used to </w:t>
      </w:r>
      <w:ins w:id="1472" w:author="DM" w:date="2012-08-18T06:23:00Z">
        <w:r w:rsidR="005151E8">
          <w:t>m</w:t>
        </w:r>
      </w:ins>
      <w:del w:id="1473" w:author="DM" w:date="2012-08-18T06:23:00Z">
        <w:r w:rsidR="00F05EAF" w:rsidRPr="009F1931" w:rsidDel="005151E8">
          <w:delText>M</w:delText>
        </w:r>
      </w:del>
      <w:r w:rsidR="00F05EAF" w:rsidRPr="009F1931">
        <w:t>atch</w:t>
      </w:r>
      <w:r w:rsidR="00F05EAF">
        <w:t xml:space="preserve"> and </w:t>
      </w:r>
      <w:del w:id="1474" w:author="DM" w:date="2012-08-18T06:23:00Z">
        <w:r w:rsidR="00F05EAF" w:rsidRPr="009F1931" w:rsidDel="005151E8">
          <w:delText>R</w:delText>
        </w:r>
      </w:del>
      <w:proofErr w:type="gramStart"/>
      <w:ins w:id="1475" w:author="DM" w:date="2012-08-18T06:23:00Z">
        <w:r w:rsidR="005151E8">
          <w:t>r</w:t>
        </w:r>
      </w:ins>
      <w:r w:rsidR="00F05EAF" w:rsidRPr="009F1931">
        <w:t>eplace</w:t>
      </w:r>
      <w:proofErr w:type="gramEnd"/>
      <w:r w:rsidR="00F05EAF">
        <w:t xml:space="preserve"> the generic resource </w:t>
      </w:r>
      <w:del w:id="1476" w:author="DM" w:date="2012-08-18T05:58:00Z">
        <w:r w:rsidR="00F05EAF" w:rsidRPr="009F1931" w:rsidDel="00C15958">
          <w:delText>Project Manager</w:delText>
        </w:r>
        <w:r w:rsidR="00F05EAF" w:rsidDel="00C15958">
          <w:delText xml:space="preserve"> </w:delText>
        </w:r>
      </w:del>
      <w:ins w:id="1477" w:author="DM" w:date="2012-08-18T05:58:00Z">
        <w:r w:rsidR="00C15958">
          <w:t>project manager</w:t>
        </w:r>
      </w:ins>
      <w:ins w:id="1478" w:author="DM" w:date="2012-08-18T06:23:00Z">
        <w:r w:rsidR="005151E8">
          <w:t xml:space="preserve"> </w:t>
        </w:r>
      </w:ins>
      <w:r w:rsidR="00F05EAF">
        <w:t>with a named resource that has the required skills for a given role.</w:t>
      </w:r>
    </w:p>
    <w:p w:rsidR="00424D9E" w:rsidRDefault="00BA39FE" w:rsidP="009F1931">
      <w:pPr>
        <w:pStyle w:val="Slug"/>
        <w:rPr>
          <w:ins w:id="1479" w:author="DM" w:date="2012-08-17T21:41:00Z"/>
        </w:rPr>
      </w:pPr>
      <w:r>
        <w:t>Figure 5.3</w:t>
      </w:r>
      <w:r w:rsidR="008F0EF0">
        <w:t>8</w:t>
      </w:r>
      <w:del w:id="1480" w:author="DM" w:date="2012-08-18T06:23:00Z">
        <w:r w:rsidDel="005151E8">
          <w:delText>:</w:delText>
        </w:r>
      </w:del>
      <w:r>
        <w:t xml:space="preserve"> Project Server Build Team </w:t>
      </w:r>
      <w:ins w:id="1481" w:author="DM" w:date="2012-08-18T06:23:00Z">
        <w:r w:rsidR="005151E8">
          <w:t>M</w:t>
        </w:r>
      </w:ins>
      <w:del w:id="1482" w:author="DM" w:date="2012-08-18T06:23:00Z">
        <w:r w:rsidDel="005151E8">
          <w:delText>m</w:delText>
        </w:r>
      </w:del>
      <w:r>
        <w:t>enu</w:t>
      </w:r>
      <w:r w:rsidR="001A0508">
        <w:t xml:space="preserve"> </w:t>
      </w:r>
      <w:del w:id="1483" w:author="DM" w:date="2012-08-17T21:43:00Z">
        <w:r w:rsidR="001A0508" w:rsidDel="00B65D7D">
          <w:rPr>
            <w:b w:val="0"/>
          </w:rPr>
          <w:delText>(Source: Advisicon)</w:delText>
        </w:r>
      </w:del>
      <w:ins w:id="1484" w:author="DM" w:date="2012-08-17T21:43:00Z">
        <w:r w:rsidR="00B65D7D">
          <w:rPr>
            <w:b w:val="0"/>
          </w:rPr>
          <w:t xml:space="preserve"> </w:t>
        </w:r>
      </w:ins>
      <w:r>
        <w:tab/>
        <w:t>[</w:t>
      </w:r>
      <w:r w:rsidR="001B6C6B">
        <w:t>05-38-</w:t>
      </w:r>
      <w:r w:rsidRPr="00BA39FE">
        <w:t>projectServerBuildTeamMenu</w:t>
      </w:r>
      <w:r>
        <w:t>.</w:t>
      </w:r>
      <w:r w:rsidR="004736D1">
        <w:t>tif</w:t>
      </w:r>
      <w:r>
        <w:t>]</w:t>
      </w:r>
    </w:p>
    <w:p w:rsidR="00842073" w:rsidRDefault="003A6A5E">
      <w:pPr>
        <w:pStyle w:val="FigureSource"/>
        <w:pPrChange w:id="1485" w:author="DM" w:date="2012-08-17T21:41:00Z">
          <w:pPr>
            <w:pStyle w:val="Slug"/>
          </w:pPr>
        </w:pPrChange>
      </w:pPr>
      <w:ins w:id="1486" w:author="DM" w:date="2012-08-17T21:41:00Z">
        <w:r>
          <w:t>Source: Advisicon</w:t>
        </w:r>
      </w:ins>
    </w:p>
    <w:p w:rsidR="00470B66" w:rsidRDefault="00463E8F" w:rsidP="004520EC">
      <w:pPr>
        <w:pStyle w:val="H3"/>
      </w:pPr>
      <w:r>
        <w:t xml:space="preserve">Enterprise </w:t>
      </w:r>
      <w:r w:rsidR="00470B66">
        <w:t xml:space="preserve">Resource </w:t>
      </w:r>
      <w:r w:rsidR="00CB7935">
        <w:t>Planning</w:t>
      </w:r>
    </w:p>
    <w:p w:rsidR="00FF0916" w:rsidRDefault="00FE0B6E" w:rsidP="00FF0916">
      <w:pPr>
        <w:pStyle w:val="Para"/>
        <w:spacing w:after="240"/>
      </w:pPr>
      <w:r w:rsidRPr="00FE0B6E">
        <w:t xml:space="preserve">Project Server 2010 </w:t>
      </w:r>
      <w:r>
        <w:t xml:space="preserve">provides the </w:t>
      </w:r>
      <w:r w:rsidR="000D1312">
        <w:t>ability</w:t>
      </w:r>
      <w:r>
        <w:t xml:space="preserve"> to manage</w:t>
      </w:r>
      <w:r w:rsidRPr="00FE0B6E">
        <w:t xml:space="preserve"> three basic resource types: </w:t>
      </w:r>
      <w:del w:id="1487" w:author="DM" w:date="2012-08-18T06:23:00Z">
        <w:r w:rsidRPr="00FE0B6E" w:rsidDel="005151E8">
          <w:delText>W</w:delText>
        </w:r>
      </w:del>
      <w:ins w:id="1488" w:author="DM" w:date="2012-08-18T06:23:00Z">
        <w:r w:rsidR="005151E8">
          <w:t>w</w:t>
        </w:r>
      </w:ins>
      <w:r w:rsidRPr="00FE0B6E">
        <w:t>o</w:t>
      </w:r>
      <w:r>
        <w:t xml:space="preserve">rk, </w:t>
      </w:r>
      <w:del w:id="1489" w:author="DM" w:date="2012-08-18T06:23:00Z">
        <w:r w:rsidDel="005151E8">
          <w:delText>M</w:delText>
        </w:r>
      </w:del>
      <w:ins w:id="1490" w:author="DM" w:date="2012-08-18T06:23:00Z">
        <w:r w:rsidR="005151E8">
          <w:t>m</w:t>
        </w:r>
      </w:ins>
      <w:r>
        <w:t xml:space="preserve">aterial, and </w:t>
      </w:r>
      <w:del w:id="1491" w:author="DM" w:date="2012-08-18T06:23:00Z">
        <w:r w:rsidDel="005151E8">
          <w:delText>C</w:delText>
        </w:r>
      </w:del>
      <w:ins w:id="1492" w:author="DM" w:date="2012-08-18T06:23:00Z">
        <w:r w:rsidR="005151E8">
          <w:t>c</w:t>
        </w:r>
      </w:ins>
      <w:r>
        <w:t xml:space="preserve">ost. </w:t>
      </w:r>
      <w:r w:rsidRPr="00FE0B6E">
        <w:t>Work resources</w:t>
      </w:r>
      <w:r w:rsidR="007E077A">
        <w:t xml:space="preserve"> can be used</w:t>
      </w:r>
      <w:r w:rsidRPr="00FE0B6E">
        <w:t xml:space="preserve"> to model people and equipment</w:t>
      </w:r>
      <w:ins w:id="1493" w:author="DM" w:date="2012-08-18T06:24:00Z">
        <w:r w:rsidR="005151E8">
          <w:t>.</w:t>
        </w:r>
      </w:ins>
      <w:r w:rsidRPr="00FE0B6E">
        <w:t xml:space="preserve"> </w:t>
      </w:r>
      <w:del w:id="1494" w:author="DM" w:date="2012-08-18T06:24:00Z">
        <w:r w:rsidRPr="00FE0B6E" w:rsidDel="005151E8">
          <w:delText xml:space="preserve">while you use </w:delText>
        </w:r>
      </w:del>
      <w:proofErr w:type="gramStart"/>
      <w:r w:rsidRPr="00FE0B6E">
        <w:t xml:space="preserve">Material resources </w:t>
      </w:r>
      <w:ins w:id="1495" w:author="DM" w:date="2012-08-18T06:24:00Z">
        <w:r w:rsidR="005151E8">
          <w:t>is</w:t>
        </w:r>
        <w:proofErr w:type="gramEnd"/>
        <w:r w:rsidR="005151E8">
          <w:t xml:space="preserve"> used </w:t>
        </w:r>
      </w:ins>
      <w:r w:rsidRPr="00FE0B6E">
        <w:t>to represent the supplies consumed dur</w:t>
      </w:r>
      <w:r w:rsidR="007E077A">
        <w:t xml:space="preserve">ing a project’s </w:t>
      </w:r>
      <w:r w:rsidRPr="00FE0B6E">
        <w:t>lifecycle. Cost resources</w:t>
      </w:r>
      <w:r w:rsidR="007E077A">
        <w:t xml:space="preserve"> can be used</w:t>
      </w:r>
      <w:r w:rsidRPr="00FE0B6E">
        <w:t xml:space="preserve"> to track budget costs and budget expenses </w:t>
      </w:r>
      <w:r w:rsidR="007E077A">
        <w:t>separate</w:t>
      </w:r>
      <w:r w:rsidRPr="00FE0B6E">
        <w:t xml:space="preserve"> </w:t>
      </w:r>
      <w:ins w:id="1496" w:author="DM" w:date="2012-08-18T06:24:00Z">
        <w:r w:rsidR="005151E8">
          <w:t>from</w:t>
        </w:r>
      </w:ins>
      <w:del w:id="1497" w:author="DM" w:date="2012-08-18T06:24:00Z">
        <w:r w:rsidRPr="00FE0B6E" w:rsidDel="005151E8">
          <w:delText>to</w:delText>
        </w:r>
      </w:del>
      <w:r w:rsidRPr="00FE0B6E">
        <w:t xml:space="preserve"> the </w:t>
      </w:r>
      <w:del w:id="1498" w:author="DM" w:date="2012-08-18T06:24:00Z">
        <w:r w:rsidRPr="00FE0B6E" w:rsidDel="005151E8">
          <w:delText>W</w:delText>
        </w:r>
      </w:del>
      <w:ins w:id="1499" w:author="DM" w:date="2012-08-18T06:24:00Z">
        <w:r w:rsidR="005151E8">
          <w:t>w</w:t>
        </w:r>
      </w:ins>
      <w:r w:rsidRPr="00FE0B6E">
        <w:t xml:space="preserve">ork resources </w:t>
      </w:r>
      <w:r w:rsidR="007E077A">
        <w:t xml:space="preserve">that are </w:t>
      </w:r>
      <w:r w:rsidRPr="00FE0B6E">
        <w:t xml:space="preserve">assigned to tasks. Work resources </w:t>
      </w:r>
      <w:r w:rsidR="007E077A">
        <w:t xml:space="preserve">can </w:t>
      </w:r>
      <w:r w:rsidRPr="00FE0B6E">
        <w:t xml:space="preserve">affect both the schedule and the cost of the project, while </w:t>
      </w:r>
      <w:ins w:id="1500" w:author="DM" w:date="2012-08-18T06:24:00Z">
        <w:r w:rsidR="005151E8">
          <w:t>m</w:t>
        </w:r>
      </w:ins>
      <w:del w:id="1501" w:author="DM" w:date="2012-08-18T06:24:00Z">
        <w:r w:rsidRPr="00FE0B6E" w:rsidDel="005151E8">
          <w:delText>M</w:delText>
        </w:r>
      </w:del>
      <w:r w:rsidRPr="00FE0B6E">
        <w:t xml:space="preserve">aterial and </w:t>
      </w:r>
      <w:del w:id="1502" w:author="DM" w:date="2012-08-18T06:24:00Z">
        <w:r w:rsidRPr="00FE0B6E" w:rsidDel="005151E8">
          <w:delText>C</w:delText>
        </w:r>
      </w:del>
      <w:ins w:id="1503" w:author="DM" w:date="2012-08-18T06:24:00Z">
        <w:r w:rsidR="005151E8">
          <w:t>c</w:t>
        </w:r>
      </w:ins>
      <w:r w:rsidRPr="00FE0B6E">
        <w:t>ost resources affect only the project cost.</w:t>
      </w:r>
    </w:p>
    <w:p w:rsidR="007E077A" w:rsidRPr="005151E8" w:rsidRDefault="00351E53" w:rsidP="00FF0916">
      <w:pPr>
        <w:pStyle w:val="Para"/>
        <w:spacing w:after="240"/>
        <w:rPr>
          <w:rStyle w:val="QueryInline"/>
          <w:rPrChange w:id="1504" w:author="DM" w:date="2012-08-18T06:24:00Z">
            <w:rPr/>
          </w:rPrChange>
        </w:rPr>
      </w:pPr>
      <w:r>
        <w:t>The Resource Center provide</w:t>
      </w:r>
      <w:r w:rsidR="00946F38">
        <w:t>s</w:t>
      </w:r>
      <w:r>
        <w:t xml:space="preserve"> graphical </w:t>
      </w:r>
      <w:r w:rsidR="00946F38">
        <w:t xml:space="preserve">and textual views to assess the level of work </w:t>
      </w:r>
      <w:r w:rsidR="0029151F">
        <w:t>by resources (</w:t>
      </w:r>
      <w:r w:rsidR="00946F38">
        <w:t>demand</w:t>
      </w:r>
      <w:r w:rsidR="0029151F">
        <w:t>)</w:t>
      </w:r>
      <w:r w:rsidR="00946F38">
        <w:t xml:space="preserve"> against </w:t>
      </w:r>
      <w:r w:rsidR="00463E8F">
        <w:t xml:space="preserve">the </w:t>
      </w:r>
      <w:r w:rsidR="00693B1F">
        <w:t xml:space="preserve">actual </w:t>
      </w:r>
      <w:r w:rsidR="00946F38">
        <w:t>availability</w:t>
      </w:r>
      <w:r w:rsidR="00463E8F">
        <w:t xml:space="preserve"> of enterprise resource</w:t>
      </w:r>
      <w:r w:rsidR="0029151F">
        <w:t>s (availability)</w:t>
      </w:r>
      <w:r w:rsidR="00946F38">
        <w:t xml:space="preserve">. </w:t>
      </w:r>
      <w:ins w:id="1505" w:author="Jeff Jacobson" w:date="2012-08-31T16:25:00Z">
        <w:r w:rsidR="00B4063F">
          <w:t>(See figure 5.39.)</w:t>
        </w:r>
      </w:ins>
      <w:ins w:id="1506" w:author="DM" w:date="2012-08-18T06:24:00Z">
        <w:del w:id="1507" w:author="Jeff Jacobson" w:date="2012-08-31T16:25:00Z">
          <w:r w:rsidR="005151E8" w:rsidDel="00B4063F">
            <w:rPr>
              <w:rStyle w:val="QueryInline"/>
            </w:rPr>
            <w:delText>[AU: See Figure 5.39.)]</w:delText>
          </w:r>
        </w:del>
      </w:ins>
    </w:p>
    <w:p w:rsidR="00846256" w:rsidRDefault="00846256" w:rsidP="009F1931">
      <w:pPr>
        <w:pStyle w:val="Slug"/>
        <w:rPr>
          <w:ins w:id="1508" w:author="DM" w:date="2012-08-17T21:41:00Z"/>
        </w:rPr>
      </w:pPr>
      <w:r>
        <w:t>Figure</w:t>
      </w:r>
      <w:ins w:id="1509" w:author="DM" w:date="2012-08-18T06:24:00Z">
        <w:r w:rsidR="005151E8">
          <w:t xml:space="preserve"> </w:t>
        </w:r>
      </w:ins>
      <w:r>
        <w:t>5.3</w:t>
      </w:r>
      <w:r w:rsidR="008F0EF0">
        <w:t>9</w:t>
      </w:r>
      <w:del w:id="1510" w:author="DM" w:date="2012-08-18T06:24:00Z">
        <w:r w:rsidDel="005151E8">
          <w:delText>:</w:delText>
        </w:r>
      </w:del>
      <w:r>
        <w:t xml:space="preserve"> Project Server Assignments by Resource </w:t>
      </w:r>
      <w:del w:id="1511" w:author="DM" w:date="2012-08-18T06:24:00Z">
        <w:r w:rsidDel="005151E8">
          <w:delText>v</w:delText>
        </w:r>
      </w:del>
      <w:ins w:id="1512" w:author="DM" w:date="2012-08-18T06:24:00Z">
        <w:r w:rsidR="005151E8">
          <w:t>V</w:t>
        </w:r>
      </w:ins>
      <w:r>
        <w:t>iew</w:t>
      </w:r>
      <w:r w:rsidR="00F1344B">
        <w:t xml:space="preserve"> </w:t>
      </w:r>
      <w:del w:id="1513" w:author="DM" w:date="2012-08-17T21:43:00Z">
        <w:r w:rsidR="00F1344B" w:rsidRPr="00F1344B" w:rsidDel="00B65D7D">
          <w:rPr>
            <w:b w:val="0"/>
          </w:rPr>
          <w:delText>(</w:delText>
        </w:r>
        <w:r w:rsidR="00F1344B" w:rsidDel="00B65D7D">
          <w:rPr>
            <w:b w:val="0"/>
          </w:rPr>
          <w:delText>Source: Advisicon</w:delText>
        </w:r>
        <w:r w:rsidR="00F1344B" w:rsidRPr="00F1344B" w:rsidDel="00B65D7D">
          <w:rPr>
            <w:b w:val="0"/>
          </w:rPr>
          <w:delText>)</w:delText>
        </w:r>
      </w:del>
      <w:ins w:id="1514" w:author="DM" w:date="2012-08-17T21:43:00Z">
        <w:r w:rsidR="00B65D7D">
          <w:rPr>
            <w:b w:val="0"/>
          </w:rPr>
          <w:t xml:space="preserve"> </w:t>
        </w:r>
      </w:ins>
      <w:r>
        <w:tab/>
        <w:t>[</w:t>
      </w:r>
      <w:r w:rsidR="00FC7FEE">
        <w:t>05-39-</w:t>
      </w:r>
      <w:r w:rsidRPr="00846256">
        <w:t>projectServerAssignmentsByResourceView</w:t>
      </w:r>
      <w:r>
        <w:t>.</w:t>
      </w:r>
      <w:r w:rsidR="00AF13BC">
        <w:t>tif</w:t>
      </w:r>
    </w:p>
    <w:p w:rsidR="00842073" w:rsidRDefault="003A6A5E">
      <w:pPr>
        <w:pStyle w:val="FigureSource"/>
        <w:pPrChange w:id="1515" w:author="DM" w:date="2012-08-17T21:41:00Z">
          <w:pPr>
            <w:pStyle w:val="Slug"/>
          </w:pPr>
        </w:pPrChange>
      </w:pPr>
      <w:ins w:id="1516" w:author="DM" w:date="2012-08-17T21:41:00Z">
        <w:r>
          <w:t>Source: Advisicon</w:t>
        </w:r>
      </w:ins>
    </w:p>
    <w:p w:rsidR="00FF0916" w:rsidRDefault="00FF0916" w:rsidP="00FF0916">
      <w:pPr>
        <w:pStyle w:val="Para"/>
        <w:spacing w:after="240"/>
      </w:pPr>
      <w:r>
        <w:t>Resource</w:t>
      </w:r>
      <w:r w:rsidR="00A37AAE">
        <w:t>s</w:t>
      </w:r>
      <w:r>
        <w:t xml:space="preserve"> can</w:t>
      </w:r>
      <w:r w:rsidR="00A37AAE">
        <w:t xml:space="preserve"> also</w:t>
      </w:r>
      <w:r>
        <w:t xml:space="preserve"> be pivoted to view assignments </w:t>
      </w:r>
      <w:r w:rsidR="00693B1F">
        <w:t>by P</w:t>
      </w:r>
      <w:r>
        <w:t>roject</w:t>
      </w:r>
      <w:ins w:id="1517" w:author="DM" w:date="2012-08-18T06:24:00Z">
        <w:r w:rsidR="005151E8">
          <w:t>, as shown in Figure 5.40</w:t>
        </w:r>
      </w:ins>
      <w:r w:rsidR="00693B1F">
        <w:t>.</w:t>
      </w:r>
    </w:p>
    <w:p w:rsidR="00846256" w:rsidRDefault="00846256" w:rsidP="009F1931">
      <w:pPr>
        <w:pStyle w:val="Slug"/>
        <w:rPr>
          <w:ins w:id="1518" w:author="DM" w:date="2012-08-17T21:41:00Z"/>
        </w:rPr>
      </w:pPr>
      <w:r>
        <w:t>Figure 5.</w:t>
      </w:r>
      <w:r w:rsidR="008F0EF0">
        <w:t>40</w:t>
      </w:r>
      <w:del w:id="1519" w:author="DM" w:date="2012-08-18T06:25:00Z">
        <w:r w:rsidDel="005151E8">
          <w:delText>:</w:delText>
        </w:r>
      </w:del>
      <w:r>
        <w:t xml:space="preserve"> Project Server Assignments by Project </w:t>
      </w:r>
      <w:del w:id="1520" w:author="DM" w:date="2012-08-18T06:25:00Z">
        <w:r w:rsidDel="005151E8">
          <w:delText>v</w:delText>
        </w:r>
      </w:del>
      <w:ins w:id="1521" w:author="DM" w:date="2012-08-18T06:25:00Z">
        <w:r w:rsidR="005151E8">
          <w:t>V</w:t>
        </w:r>
      </w:ins>
      <w:r>
        <w:t>iew</w:t>
      </w:r>
      <w:r w:rsidR="00F1344B">
        <w:t xml:space="preserve"> </w:t>
      </w:r>
      <w:del w:id="1522" w:author="DM" w:date="2012-08-17T21:43:00Z">
        <w:r w:rsidR="00F1344B" w:rsidRPr="00F1344B" w:rsidDel="00B65D7D">
          <w:rPr>
            <w:b w:val="0"/>
          </w:rPr>
          <w:delText>(</w:delText>
        </w:r>
        <w:r w:rsidR="00F1344B" w:rsidDel="00B65D7D">
          <w:rPr>
            <w:b w:val="0"/>
          </w:rPr>
          <w:delText>Source: Advisicon</w:delText>
        </w:r>
        <w:r w:rsidR="00F1344B" w:rsidRPr="00F1344B" w:rsidDel="00B65D7D">
          <w:rPr>
            <w:b w:val="0"/>
          </w:rPr>
          <w:delText>)</w:delText>
        </w:r>
      </w:del>
      <w:ins w:id="1523" w:author="DM" w:date="2012-08-17T21:43:00Z">
        <w:r w:rsidR="00B65D7D">
          <w:rPr>
            <w:b w:val="0"/>
          </w:rPr>
          <w:t xml:space="preserve"> </w:t>
        </w:r>
      </w:ins>
      <w:r>
        <w:tab/>
        <w:t>[</w:t>
      </w:r>
      <w:r w:rsidR="00F55016">
        <w:t>05-40-</w:t>
      </w:r>
      <w:r w:rsidRPr="00846256">
        <w:t>projectServerAssignmentsByProjectView</w:t>
      </w:r>
      <w:r>
        <w:t>.</w:t>
      </w:r>
      <w:r w:rsidR="004736D1">
        <w:t>tif</w:t>
      </w:r>
      <w:r>
        <w:t>]</w:t>
      </w:r>
    </w:p>
    <w:p w:rsidR="00842073" w:rsidRDefault="003A6A5E">
      <w:pPr>
        <w:pStyle w:val="FigureSource"/>
        <w:pPrChange w:id="1524" w:author="DM" w:date="2012-08-17T21:41:00Z">
          <w:pPr>
            <w:pStyle w:val="Slug"/>
          </w:pPr>
        </w:pPrChange>
      </w:pPr>
      <w:ins w:id="1525" w:author="DM" w:date="2012-08-17T21:41:00Z">
        <w:r>
          <w:t>Source: Advisicon</w:t>
        </w:r>
      </w:ins>
    </w:p>
    <w:p w:rsidR="002151DB" w:rsidRDefault="00946F38" w:rsidP="00442860">
      <w:pPr>
        <w:pStyle w:val="Para"/>
      </w:pPr>
      <w:r>
        <w:t xml:space="preserve">Project Server does not </w:t>
      </w:r>
      <w:r w:rsidR="00442860">
        <w:t xml:space="preserve">restrict you from allocating work to resources and instead provides a capability to </w:t>
      </w:r>
      <w:ins w:id="1526" w:author="DM" w:date="2012-08-18T06:26:00Z">
        <w:r w:rsidR="00C25A6C">
          <w:t>p</w:t>
        </w:r>
      </w:ins>
      <w:del w:id="1527" w:author="DM" w:date="2012-08-18T06:26:00Z">
        <w:r w:rsidR="00442860" w:rsidRPr="009F1931" w:rsidDel="00C25A6C">
          <w:delText>P</w:delText>
        </w:r>
      </w:del>
      <w:r w:rsidR="00442860" w:rsidRPr="009F1931">
        <w:t>ropose</w:t>
      </w:r>
      <w:r w:rsidR="00442860">
        <w:t xml:space="preserve"> and then </w:t>
      </w:r>
      <w:del w:id="1528" w:author="DM" w:date="2012-08-18T06:26:00Z">
        <w:r w:rsidR="00442860" w:rsidRPr="009F1931" w:rsidDel="00C25A6C">
          <w:delText>C</w:delText>
        </w:r>
      </w:del>
      <w:ins w:id="1529" w:author="DM" w:date="2012-08-18T06:26:00Z">
        <w:r w:rsidR="00C25A6C">
          <w:t>c</w:t>
        </w:r>
      </w:ins>
      <w:r w:rsidR="00442860" w:rsidRPr="009F1931">
        <w:t>ommit</w:t>
      </w:r>
      <w:r w:rsidR="00442860" w:rsidRPr="00442860">
        <w:t xml:space="preserve"> </w:t>
      </w:r>
      <w:r w:rsidR="00442860">
        <w:t xml:space="preserve">resources to a </w:t>
      </w:r>
      <w:ins w:id="1530" w:author="DM" w:date="2012-08-18T06:26:00Z">
        <w:r w:rsidR="00C25A6C">
          <w:t>p</w:t>
        </w:r>
      </w:ins>
      <w:del w:id="1531" w:author="DM" w:date="2012-08-18T06:26:00Z">
        <w:r w:rsidR="00442860" w:rsidDel="00C25A6C">
          <w:delText>P</w:delText>
        </w:r>
      </w:del>
      <w:r w:rsidR="00442860">
        <w:t xml:space="preserve">roject. </w:t>
      </w:r>
      <w:r w:rsidR="00F83B83">
        <w:t>Figure 5.4</w:t>
      </w:r>
      <w:r w:rsidR="008F0EF0">
        <w:t>1</w:t>
      </w:r>
      <w:r w:rsidR="00F83B83">
        <w:t xml:space="preserve"> </w:t>
      </w:r>
      <w:r w:rsidR="00442860">
        <w:t>ill</w:t>
      </w:r>
      <w:r w:rsidR="002F730E">
        <w:t xml:space="preserve">ustrates </w:t>
      </w:r>
      <w:r w:rsidR="00F83B83">
        <w:t xml:space="preserve">how </w:t>
      </w:r>
      <w:r w:rsidR="002F730E">
        <w:t>the</w:t>
      </w:r>
      <w:r w:rsidR="00442860">
        <w:t xml:space="preserve"> </w:t>
      </w:r>
      <w:r w:rsidR="00442860" w:rsidRPr="009F1931">
        <w:t>Booking Type</w:t>
      </w:r>
      <w:r w:rsidR="00442860" w:rsidRPr="00F83B83">
        <w:t xml:space="preserve"> </w:t>
      </w:r>
      <w:r w:rsidR="00442860">
        <w:t xml:space="preserve">field </w:t>
      </w:r>
      <w:r w:rsidR="002F730E">
        <w:t xml:space="preserve">works </w:t>
      </w:r>
      <w:r w:rsidR="00442860">
        <w:t xml:space="preserve">in context with the Project </w:t>
      </w:r>
      <w:r w:rsidR="00442860" w:rsidRPr="009F1931">
        <w:t>Resource Usage</w:t>
      </w:r>
      <w:r w:rsidR="00442860">
        <w:t xml:space="preserve"> view.</w:t>
      </w:r>
    </w:p>
    <w:p w:rsidR="003076EA" w:rsidRDefault="003076EA" w:rsidP="009F1931">
      <w:pPr>
        <w:pStyle w:val="Slug"/>
        <w:rPr>
          <w:ins w:id="1532" w:author="DM" w:date="2012-08-17T21:41:00Z"/>
        </w:rPr>
      </w:pPr>
      <w:r>
        <w:t>Figure 5.4</w:t>
      </w:r>
      <w:r w:rsidR="008F0EF0">
        <w:t>1</w:t>
      </w:r>
      <w:del w:id="1533" w:author="DM" w:date="2012-08-18T06:26:00Z">
        <w:r w:rsidDel="00C25A6C">
          <w:delText>:</w:delText>
        </w:r>
      </w:del>
      <w:r>
        <w:t xml:space="preserve"> Project Resource Booking Type</w:t>
      </w:r>
      <w:r w:rsidR="00B23724">
        <w:t xml:space="preserve"> </w:t>
      </w:r>
      <w:del w:id="1534" w:author="DM" w:date="2012-08-17T21:43:00Z">
        <w:r w:rsidR="00B23724" w:rsidDel="00B65D7D">
          <w:rPr>
            <w:b w:val="0"/>
          </w:rPr>
          <w:delText>(Source: Advisicon)</w:delText>
        </w:r>
      </w:del>
      <w:ins w:id="1535" w:author="DM" w:date="2012-08-17T21:43:00Z">
        <w:r w:rsidR="00B65D7D">
          <w:rPr>
            <w:b w:val="0"/>
          </w:rPr>
          <w:t xml:space="preserve"> </w:t>
        </w:r>
      </w:ins>
      <w:r>
        <w:tab/>
        <w:t>[</w:t>
      </w:r>
      <w:r w:rsidR="00587CD2">
        <w:t>05-41-</w:t>
      </w:r>
      <w:r w:rsidRPr="003076EA">
        <w:t>projectResourceBookingType</w:t>
      </w:r>
      <w:r>
        <w:t>.</w:t>
      </w:r>
      <w:r w:rsidR="004736D1">
        <w:t>tif</w:t>
      </w:r>
      <w:r>
        <w:t>]</w:t>
      </w:r>
    </w:p>
    <w:p w:rsidR="00842073" w:rsidRDefault="003A6A5E">
      <w:pPr>
        <w:pStyle w:val="FigureSource"/>
        <w:pPrChange w:id="1536" w:author="DM" w:date="2012-08-17T21:41:00Z">
          <w:pPr>
            <w:pStyle w:val="Slug"/>
          </w:pPr>
        </w:pPrChange>
      </w:pPr>
      <w:ins w:id="1537" w:author="DM" w:date="2012-08-17T21:41:00Z">
        <w:r>
          <w:t>Source: Advisicon</w:t>
        </w:r>
      </w:ins>
    </w:p>
    <w:p w:rsidR="00BF6D7D" w:rsidRPr="00BF6D7D" w:rsidRDefault="00BF6D7D" w:rsidP="00197A7C">
      <w:pPr>
        <w:pStyle w:val="Para"/>
      </w:pPr>
      <w:r>
        <w:t xml:space="preserve">Proposed resources can also be viewed from </w:t>
      </w:r>
      <w:ins w:id="1538" w:author="DM" w:date="2012-08-18T06:26:00Z">
        <w:r w:rsidR="00C25A6C">
          <w:t>the</w:t>
        </w:r>
      </w:ins>
      <w:del w:id="1539" w:author="DM" w:date="2012-08-18T06:26:00Z">
        <w:r w:rsidDel="00C25A6C">
          <w:delText>our</w:delText>
        </w:r>
      </w:del>
      <w:r>
        <w:t xml:space="preserve"> now</w:t>
      </w:r>
      <w:ins w:id="1540" w:author="DM" w:date="2012-08-18T06:26:00Z">
        <w:r w:rsidR="00C25A6C">
          <w:t>-</w:t>
        </w:r>
      </w:ins>
      <w:del w:id="1541" w:author="DM" w:date="2012-08-18T06:26:00Z">
        <w:r w:rsidDel="00C25A6C">
          <w:delText xml:space="preserve"> </w:delText>
        </w:r>
      </w:del>
      <w:r>
        <w:t>familiar Gantt chart/Resour</w:t>
      </w:r>
      <w:r w:rsidR="00197A7C">
        <w:t xml:space="preserve">ce Graph split view as illustrated </w:t>
      </w:r>
      <w:proofErr w:type="spellStart"/>
      <w:r w:rsidR="00197A7C">
        <w:t>in</w:t>
      </w:r>
      <w:r w:rsidR="006C1B0E">
        <w:t>Figure</w:t>
      </w:r>
      <w:proofErr w:type="spellEnd"/>
      <w:r w:rsidR="006C1B0E">
        <w:t xml:space="preserve"> 5.4</w:t>
      </w:r>
      <w:r w:rsidR="008F0EF0">
        <w:t>2</w:t>
      </w:r>
      <w:r w:rsidR="00CF1BE0">
        <w:t>.</w:t>
      </w:r>
    </w:p>
    <w:p w:rsidR="00E02575" w:rsidRDefault="00E02575" w:rsidP="009F1931">
      <w:pPr>
        <w:pStyle w:val="Slug"/>
        <w:rPr>
          <w:ins w:id="1542" w:author="DM" w:date="2012-08-17T21:41:00Z"/>
        </w:rPr>
      </w:pPr>
      <w:r>
        <w:t>Figure 5.4</w:t>
      </w:r>
      <w:r w:rsidR="008F0EF0">
        <w:t>2</w:t>
      </w:r>
      <w:del w:id="1543" w:author="DM" w:date="2012-08-18T06:27:00Z">
        <w:r w:rsidDel="00C25A6C">
          <w:delText>:</w:delText>
        </w:r>
      </w:del>
      <w:r>
        <w:t xml:space="preserve"> Project Proposed Resources</w:t>
      </w:r>
      <w:r w:rsidR="0091589F">
        <w:t xml:space="preserve"> </w:t>
      </w:r>
      <w:del w:id="1544" w:author="DM" w:date="2012-08-17T21:43:00Z">
        <w:r w:rsidR="0091589F" w:rsidRPr="0091589F" w:rsidDel="00B65D7D">
          <w:rPr>
            <w:b w:val="0"/>
          </w:rPr>
          <w:delText>(</w:delText>
        </w:r>
        <w:r w:rsidR="0091589F" w:rsidDel="00B65D7D">
          <w:rPr>
            <w:b w:val="0"/>
          </w:rPr>
          <w:delText>Source: Advisicon</w:delText>
        </w:r>
        <w:r w:rsidR="0091589F" w:rsidRPr="0091589F" w:rsidDel="00B65D7D">
          <w:rPr>
            <w:b w:val="0"/>
          </w:rPr>
          <w:delText>)</w:delText>
        </w:r>
      </w:del>
      <w:ins w:id="1545" w:author="DM" w:date="2012-08-17T21:43:00Z">
        <w:r w:rsidR="00B65D7D">
          <w:rPr>
            <w:b w:val="0"/>
          </w:rPr>
          <w:t xml:space="preserve"> </w:t>
        </w:r>
      </w:ins>
      <w:r>
        <w:tab/>
        <w:t>[</w:t>
      </w:r>
      <w:r w:rsidR="00C448BC">
        <w:t>05-42-</w:t>
      </w:r>
      <w:r w:rsidRPr="00E02575">
        <w:t>projectProposedResources</w:t>
      </w:r>
      <w:r>
        <w:t>.</w:t>
      </w:r>
      <w:r w:rsidR="004736D1">
        <w:t>tif</w:t>
      </w:r>
      <w:r>
        <w:t>]</w:t>
      </w:r>
    </w:p>
    <w:p w:rsidR="00842073" w:rsidRDefault="003A6A5E">
      <w:pPr>
        <w:pStyle w:val="FigureSource"/>
        <w:pPrChange w:id="1546" w:author="DM" w:date="2012-08-17T21:41:00Z">
          <w:pPr>
            <w:pStyle w:val="Slug"/>
          </w:pPr>
        </w:pPrChange>
      </w:pPr>
      <w:ins w:id="1547" w:author="DM" w:date="2012-08-17T21:41:00Z">
        <w:r>
          <w:t>Source: Advisicon</w:t>
        </w:r>
      </w:ins>
    </w:p>
    <w:p w:rsidR="00126F13" w:rsidRDefault="003B77D7" w:rsidP="003B77D7">
      <w:pPr>
        <w:pStyle w:val="Para"/>
      </w:pPr>
      <w:r>
        <w:t>In addition, Project Server supports</w:t>
      </w:r>
      <w:r w:rsidR="00AE5F20">
        <w:t xml:space="preserve"> a</w:t>
      </w:r>
      <w:r w:rsidR="00126F13">
        <w:t xml:space="preserve"> </w:t>
      </w:r>
      <w:del w:id="1548" w:author="DM" w:date="2012-08-18T06:27:00Z">
        <w:r w:rsidR="00126F13" w:rsidRPr="009F1931" w:rsidDel="00C25A6C">
          <w:delText>R</w:delText>
        </w:r>
      </w:del>
      <w:ins w:id="1549" w:author="DM" w:date="2012-08-18T06:27:00Z">
        <w:r w:rsidR="00C25A6C">
          <w:t>r</w:t>
        </w:r>
      </w:ins>
      <w:r w:rsidR="008A4689" w:rsidRPr="009F1931">
        <w:t xml:space="preserve">esource </w:t>
      </w:r>
      <w:ins w:id="1550" w:author="DM" w:date="2012-08-18T06:27:00Z">
        <w:r w:rsidR="00C25A6C">
          <w:t>p</w:t>
        </w:r>
      </w:ins>
      <w:del w:id="1551" w:author="DM" w:date="2012-08-18T06:27:00Z">
        <w:r w:rsidR="008A4689" w:rsidRPr="009F1931" w:rsidDel="00C25A6C">
          <w:delText>P</w:delText>
        </w:r>
      </w:del>
      <w:proofErr w:type="gramStart"/>
      <w:r w:rsidR="008A4689" w:rsidRPr="009F1931">
        <w:t>lan</w:t>
      </w:r>
      <w:proofErr w:type="gramEnd"/>
      <w:r w:rsidR="008A4689">
        <w:t xml:space="preserve"> that can be used for capacity plan</w:t>
      </w:r>
      <w:r w:rsidR="00AE5F20">
        <w:t xml:space="preserve">ning. </w:t>
      </w:r>
      <w:proofErr w:type="gramStart"/>
      <w:ins w:id="1552" w:author="DM" w:date="2012-08-18T06:27:00Z">
        <w:r w:rsidR="00C25A6C">
          <w:t>(See Figure 5.43.)</w:t>
        </w:r>
        <w:proofErr w:type="gramEnd"/>
        <w:r w:rsidR="00C25A6C">
          <w:t xml:space="preserve"> </w:t>
        </w:r>
      </w:ins>
      <w:r w:rsidR="00AE5F20" w:rsidRPr="009F1931">
        <w:t xml:space="preserve">Resource </w:t>
      </w:r>
      <w:ins w:id="1553" w:author="DM" w:date="2012-08-18T06:27:00Z">
        <w:r w:rsidR="00C25A6C">
          <w:t>p</w:t>
        </w:r>
      </w:ins>
      <w:del w:id="1554" w:author="DM" w:date="2012-08-18T06:27:00Z">
        <w:r w:rsidR="00AE5F20" w:rsidRPr="009F1931" w:rsidDel="00C25A6C">
          <w:delText>P</w:delText>
        </w:r>
      </w:del>
      <w:proofErr w:type="gramStart"/>
      <w:r w:rsidR="008A4689" w:rsidRPr="009F1931">
        <w:t>lans</w:t>
      </w:r>
      <w:proofErr w:type="gramEnd"/>
      <w:r w:rsidR="008A4689">
        <w:t xml:space="preserve"> are </w:t>
      </w:r>
      <w:del w:id="1555" w:author="DM" w:date="2012-08-18T06:27:00Z">
        <w:r w:rsidR="008A4689" w:rsidDel="00C25A6C">
          <w:delText xml:space="preserve">a </w:delText>
        </w:r>
      </w:del>
      <w:r w:rsidR="008A4689">
        <w:t>great way</w:t>
      </w:r>
      <w:ins w:id="1556" w:author="DM" w:date="2012-08-18T06:27:00Z">
        <w:r w:rsidR="00C25A6C">
          <w:t>s</w:t>
        </w:r>
      </w:ins>
      <w:r w:rsidR="008A4689">
        <w:t xml:space="preserve"> to perform </w:t>
      </w:r>
      <w:del w:id="1557" w:author="DM" w:date="2012-08-18T06:27:00Z">
        <w:r w:rsidR="008A4689" w:rsidDel="00C25A6C">
          <w:delText>R</w:delText>
        </w:r>
      </w:del>
      <w:ins w:id="1558" w:author="DM" w:date="2012-08-18T06:27:00Z">
        <w:r w:rsidR="00C25A6C">
          <w:t>r</w:t>
        </w:r>
      </w:ins>
      <w:r w:rsidR="008A4689">
        <w:t xml:space="preserve">olling </w:t>
      </w:r>
      <w:del w:id="1559" w:author="DM" w:date="2012-08-18T06:27:00Z">
        <w:r w:rsidR="008A4689" w:rsidDel="00C25A6C">
          <w:delText>W</w:delText>
        </w:r>
      </w:del>
      <w:ins w:id="1560" w:author="DM" w:date="2012-08-18T06:27:00Z">
        <w:r w:rsidR="00C25A6C">
          <w:t>w</w:t>
        </w:r>
      </w:ins>
      <w:r w:rsidR="008A4689">
        <w:t>ave planning prior to detailed schedule development.</w:t>
      </w:r>
    </w:p>
    <w:p w:rsidR="00E677E3" w:rsidRDefault="00E677E3" w:rsidP="009F1931">
      <w:pPr>
        <w:pStyle w:val="Slug"/>
        <w:rPr>
          <w:ins w:id="1561" w:author="DM" w:date="2012-08-17T21:41:00Z"/>
        </w:rPr>
      </w:pPr>
      <w:r>
        <w:t>Figure 5.4</w:t>
      </w:r>
      <w:r w:rsidR="008F0EF0">
        <w:t>3</w:t>
      </w:r>
      <w:del w:id="1562" w:author="DM" w:date="2012-08-18T06:27:00Z">
        <w:r w:rsidDel="00C25A6C">
          <w:delText>:</w:delText>
        </w:r>
      </w:del>
      <w:r>
        <w:t xml:space="preserve"> Project Server Resource Plan</w:t>
      </w:r>
      <w:r w:rsidR="0091589F">
        <w:t xml:space="preserve"> </w:t>
      </w:r>
      <w:del w:id="1563" w:author="DM" w:date="2012-08-17T21:43:00Z">
        <w:r w:rsidR="0091589F" w:rsidDel="00B65D7D">
          <w:rPr>
            <w:b w:val="0"/>
          </w:rPr>
          <w:delText>(Source: Advisicon)</w:delText>
        </w:r>
      </w:del>
      <w:ins w:id="1564" w:author="DM" w:date="2012-08-17T21:43:00Z">
        <w:r w:rsidR="00B65D7D">
          <w:rPr>
            <w:b w:val="0"/>
          </w:rPr>
          <w:t xml:space="preserve"> </w:t>
        </w:r>
      </w:ins>
      <w:r>
        <w:tab/>
        <w:t>[</w:t>
      </w:r>
      <w:r w:rsidR="00FE172A">
        <w:t>05-43-</w:t>
      </w:r>
      <w:r w:rsidRPr="00E677E3">
        <w:t>projectServerResourcePlan</w:t>
      </w:r>
      <w:r>
        <w:t>.</w:t>
      </w:r>
      <w:r w:rsidR="004736D1">
        <w:t>tif</w:t>
      </w:r>
      <w:r>
        <w:t>]</w:t>
      </w:r>
    </w:p>
    <w:p w:rsidR="00842073" w:rsidRDefault="003A6A5E">
      <w:pPr>
        <w:pStyle w:val="FigureSource"/>
        <w:pPrChange w:id="1565" w:author="DM" w:date="2012-08-17T21:41:00Z">
          <w:pPr>
            <w:pStyle w:val="Slug"/>
          </w:pPr>
        </w:pPrChange>
      </w:pPr>
      <w:ins w:id="1566" w:author="DM" w:date="2012-08-17T21:41:00Z">
        <w:r>
          <w:t>Source: Advisicon</w:t>
        </w:r>
      </w:ins>
    </w:p>
    <w:p w:rsidR="00BB0BE1" w:rsidRDefault="00BB0BE1" w:rsidP="00BB0BE1">
      <w:pPr>
        <w:pStyle w:val="Para"/>
      </w:pPr>
      <w:r>
        <w:t xml:space="preserve">It is important to understand that </w:t>
      </w:r>
      <w:ins w:id="1567" w:author="DM" w:date="2012-08-18T06:27:00Z">
        <w:r w:rsidR="00C25A6C">
          <w:t>r</w:t>
        </w:r>
      </w:ins>
      <w:del w:id="1568" w:author="DM" w:date="2012-08-18T06:27:00Z">
        <w:r w:rsidDel="00C25A6C">
          <w:delText>R</w:delText>
        </w:r>
      </w:del>
      <w:r>
        <w:t xml:space="preserve">esource </w:t>
      </w:r>
      <w:del w:id="1569" w:author="DM" w:date="2012-08-18T06:27:00Z">
        <w:r w:rsidDel="00C25A6C">
          <w:delText>P</w:delText>
        </w:r>
      </w:del>
      <w:ins w:id="1570" w:author="DM" w:date="2012-08-18T06:27:00Z">
        <w:r w:rsidR="00C25A6C">
          <w:t>p</w:t>
        </w:r>
      </w:ins>
      <w:r>
        <w:t xml:space="preserve">lans do not integrate with the Project desktop client. They are Project Server side only. </w:t>
      </w:r>
      <w:r w:rsidR="00C32182">
        <w:t>T</w:t>
      </w:r>
      <w:r w:rsidR="00C32182" w:rsidRPr="00C32182">
        <w:t>he hours booked to the resource plan will</w:t>
      </w:r>
      <w:ins w:id="1571" w:author="DM" w:date="2012-08-18T06:27:00Z">
        <w:r w:rsidR="00C25A6C">
          <w:t>,</w:t>
        </w:r>
      </w:ins>
      <w:r w:rsidR="00C32182">
        <w:t xml:space="preserve"> however</w:t>
      </w:r>
      <w:ins w:id="1572" w:author="DM" w:date="2012-08-18T06:27:00Z">
        <w:r w:rsidR="00C25A6C">
          <w:t xml:space="preserve">, </w:t>
        </w:r>
        <w:proofErr w:type="gramStart"/>
        <w:r w:rsidR="00C25A6C">
          <w:t>be</w:t>
        </w:r>
      </w:ins>
      <w:proofErr w:type="gramEnd"/>
      <w:r w:rsidR="00C32182" w:rsidRPr="00C32182">
        <w:t xml:space="preserve"> deduct</w:t>
      </w:r>
      <w:ins w:id="1573" w:author="DM" w:date="2012-08-18T06:27:00Z">
        <w:r w:rsidR="00C25A6C">
          <w:t>ed</w:t>
        </w:r>
      </w:ins>
      <w:r w:rsidR="00C32182" w:rsidRPr="00C32182">
        <w:t xml:space="preserve"> from the availability of the resource.</w:t>
      </w:r>
    </w:p>
    <w:p w:rsidR="00BB0BE1" w:rsidRDefault="00C32182" w:rsidP="00BB0BE1">
      <w:pPr>
        <w:pStyle w:val="Para"/>
      </w:pPr>
      <w:r>
        <w:t xml:space="preserve">Here are some key factors that should be </w:t>
      </w:r>
      <w:del w:id="1574" w:author="DM" w:date="2012-08-18T06:28:00Z">
        <w:r w:rsidDel="00C25A6C">
          <w:delText xml:space="preserve">taken into </w:delText>
        </w:r>
      </w:del>
      <w:proofErr w:type="spellStart"/>
      <w:r>
        <w:t>considerat</w:t>
      </w:r>
      <w:ins w:id="1575" w:author="DM" w:date="2012-08-18T06:28:00Z">
        <w:r w:rsidR="00C25A6C">
          <w:t>ed</w:t>
        </w:r>
      </w:ins>
      <w:proofErr w:type="spellEnd"/>
      <w:del w:id="1576" w:author="DM" w:date="2012-08-18T06:28:00Z">
        <w:r w:rsidDel="00C25A6C">
          <w:delText>ion</w:delText>
        </w:r>
      </w:del>
      <w:r>
        <w:t xml:space="preserve"> </w:t>
      </w:r>
      <w:r w:rsidR="00AE5F20">
        <w:t>if you</w:t>
      </w:r>
      <w:r>
        <w:t xml:space="preserve"> are going to use </w:t>
      </w:r>
      <w:del w:id="1577" w:author="DM" w:date="2012-08-18T06:28:00Z">
        <w:r w:rsidDel="00C25A6C">
          <w:delText>R</w:delText>
        </w:r>
      </w:del>
      <w:ins w:id="1578" w:author="DM" w:date="2012-08-18T06:28:00Z">
        <w:r w:rsidR="00C25A6C">
          <w:t>r</w:t>
        </w:r>
      </w:ins>
      <w:r>
        <w:t xml:space="preserve">esource </w:t>
      </w:r>
      <w:del w:id="1579" w:author="DM" w:date="2012-08-18T06:28:00Z">
        <w:r w:rsidDel="00C25A6C">
          <w:delText>P</w:delText>
        </w:r>
      </w:del>
      <w:ins w:id="1580" w:author="DM" w:date="2012-08-18T06:28:00Z">
        <w:r w:rsidR="00C25A6C">
          <w:t>p</w:t>
        </w:r>
      </w:ins>
      <w:r>
        <w:t>lans:</w:t>
      </w:r>
    </w:p>
    <w:p w:rsidR="00BB0BE1" w:rsidRDefault="00AA1C92" w:rsidP="009F1931">
      <w:pPr>
        <w:pStyle w:val="ListNumbered"/>
      </w:pPr>
      <w:r>
        <w:t>1.</w:t>
      </w:r>
      <w:r>
        <w:tab/>
      </w:r>
      <w:r w:rsidR="00BB0BE1">
        <w:t xml:space="preserve">The resource plan </w:t>
      </w:r>
      <w:r w:rsidR="00C32182">
        <w:t>greatly simplifies the assignment of resources as</w:t>
      </w:r>
      <w:r w:rsidR="00BB0BE1">
        <w:t xml:space="preserve"> </w:t>
      </w:r>
      <w:r w:rsidR="00C32182">
        <w:t xml:space="preserve">there are </w:t>
      </w:r>
      <w:r w:rsidR="00BB0BE1">
        <w:t>no task</w:t>
      </w:r>
      <w:ins w:id="1581" w:author="DM" w:date="2012-08-18T06:28:00Z">
        <w:r w:rsidR="00C25A6C">
          <w:t>-</w:t>
        </w:r>
      </w:ins>
      <w:del w:id="1582" w:author="DM" w:date="2012-08-18T06:28:00Z">
        <w:r w:rsidR="00BB0BE1" w:rsidDel="00C25A6C">
          <w:delText xml:space="preserve"> </w:delText>
        </w:r>
      </w:del>
      <w:r w:rsidR="00BB0BE1">
        <w:t>level assignments.</w:t>
      </w:r>
    </w:p>
    <w:p w:rsidR="00BB0BE1" w:rsidRDefault="00AA1C92" w:rsidP="009F1931">
      <w:pPr>
        <w:pStyle w:val="ListNumbered"/>
      </w:pPr>
      <w:r>
        <w:t>2.</w:t>
      </w:r>
      <w:r>
        <w:tab/>
      </w:r>
      <w:r w:rsidR="00C32182">
        <w:t xml:space="preserve">Resource plans are a great way </w:t>
      </w:r>
      <w:r w:rsidR="00BB0BE1">
        <w:t>to</w:t>
      </w:r>
      <w:r w:rsidR="00C32182">
        <w:t xml:space="preserve"> estimate resource usage (</w:t>
      </w:r>
      <w:del w:id="1583" w:author="DM" w:date="2012-08-17T21:45:00Z">
        <w:r w:rsidR="00C32182" w:rsidDel="00B65D7D">
          <w:delText xml:space="preserve">i.e. </w:delText>
        </w:r>
      </w:del>
      <w:ins w:id="1584" w:author="DM" w:date="2012-08-17T21:45:00Z">
        <w:r w:rsidR="00B65D7D">
          <w:t xml:space="preserve">i.e., </w:t>
        </w:r>
      </w:ins>
      <w:r w:rsidR="00C32182">
        <w:t>as a placeholder only).</w:t>
      </w:r>
    </w:p>
    <w:p w:rsidR="00C32182" w:rsidRDefault="00AA1C92" w:rsidP="009F1931">
      <w:pPr>
        <w:pStyle w:val="ListNumbered"/>
      </w:pPr>
      <w:r>
        <w:t>3.</w:t>
      </w:r>
      <w:r>
        <w:tab/>
      </w:r>
      <w:r w:rsidR="00C32182">
        <w:t xml:space="preserve">Tasks should be used to commit actual resources, with assignments </w:t>
      </w:r>
      <w:del w:id="1585" w:author="DM" w:date="2012-08-18T06:28:00Z">
        <w:r w:rsidR="00C32182" w:rsidDel="00C25A6C">
          <w:delText xml:space="preserve">being </w:delText>
        </w:r>
      </w:del>
      <w:r w:rsidR="00C32182">
        <w:t xml:space="preserve">eventually </w:t>
      </w:r>
      <w:ins w:id="1586" w:author="DM" w:date="2012-08-18T06:28:00Z">
        <w:r w:rsidR="00C25A6C">
          <w:t xml:space="preserve">being </w:t>
        </w:r>
      </w:ins>
      <w:r w:rsidR="00C32182">
        <w:t>planned and tracked within the schedule.</w:t>
      </w:r>
    </w:p>
    <w:p w:rsidR="00C32182" w:rsidRDefault="00AA1C92" w:rsidP="009F1931">
      <w:pPr>
        <w:pStyle w:val="ListNumbered"/>
      </w:pPr>
      <w:r>
        <w:t>4.</w:t>
      </w:r>
      <w:r>
        <w:tab/>
      </w:r>
      <w:r w:rsidR="00AE5F20">
        <w:t>A</w:t>
      </w:r>
      <w:r w:rsidR="00AE5F20" w:rsidRPr="00AE5F20">
        <w:t>ssignment data</w:t>
      </w:r>
      <w:r w:rsidR="00AE5F20">
        <w:t xml:space="preserve"> can be pulled</w:t>
      </w:r>
      <w:r w:rsidR="00AE5F20" w:rsidRPr="00AE5F20">
        <w:t xml:space="preserve"> from project task assignments up through a </w:t>
      </w:r>
      <w:r w:rsidR="006312F0">
        <w:t xml:space="preserve">specified </w:t>
      </w:r>
      <w:r w:rsidR="00AE5F20" w:rsidRPr="00AE5F20">
        <w:t>date</w:t>
      </w:r>
      <w:ins w:id="1587" w:author="DM" w:date="2012-08-18T06:28:00Z">
        <w:r w:rsidR="00C25A6C">
          <w:t>.</w:t>
        </w:r>
      </w:ins>
      <w:r w:rsidR="00AE5F20" w:rsidRPr="00AE5F20">
        <w:t xml:space="preserve"> </w:t>
      </w:r>
      <w:ins w:id="1588" w:author="DM" w:date="2012-08-18T06:28:00Z">
        <w:r w:rsidR="00C25A6C">
          <w:t>There</w:t>
        </w:r>
      </w:ins>
      <w:r w:rsidR="00AE5F20" w:rsidRPr="00AE5F20">
        <w:t>after</w:t>
      </w:r>
      <w:ins w:id="1589" w:author="DM" w:date="2012-08-18T06:28:00Z">
        <w:r w:rsidR="00C25A6C">
          <w:t>,</w:t>
        </w:r>
      </w:ins>
      <w:r w:rsidR="00AE5F20" w:rsidRPr="00AE5F20">
        <w:t xml:space="preserve"> </w:t>
      </w:r>
      <w:del w:id="1590" w:author="DM" w:date="2012-08-18T06:28:00Z">
        <w:r w:rsidR="00AE5F20" w:rsidRPr="00AE5F20" w:rsidDel="00C25A6C">
          <w:delText xml:space="preserve">which </w:delText>
        </w:r>
      </w:del>
      <w:r w:rsidR="00AE5F20" w:rsidRPr="00AE5F20">
        <w:t>the resource plan assignment data</w:t>
      </w:r>
      <w:r w:rsidR="00AE5F20">
        <w:t xml:space="preserve"> can be used</w:t>
      </w:r>
      <w:r w:rsidR="00AE5F20" w:rsidRPr="00AE5F20">
        <w:t>.</w:t>
      </w:r>
    </w:p>
    <w:p w:rsidR="00AE5F20" w:rsidRPr="00BB0BE1" w:rsidRDefault="00AE5F20" w:rsidP="00AE5F20">
      <w:pPr>
        <w:pStyle w:val="Para"/>
      </w:pPr>
      <w:r w:rsidRPr="00AE5F20">
        <w:t xml:space="preserve">Resource </w:t>
      </w:r>
      <w:ins w:id="1591" w:author="DM" w:date="2012-08-18T06:28:00Z">
        <w:r w:rsidR="00C25A6C">
          <w:t>p</w:t>
        </w:r>
      </w:ins>
      <w:del w:id="1592" w:author="DM" w:date="2012-08-18T06:28:00Z">
        <w:r w:rsidRPr="00AE5F20" w:rsidDel="00C25A6C">
          <w:delText>P</w:delText>
        </w:r>
      </w:del>
      <w:r w:rsidRPr="00AE5F20">
        <w:t xml:space="preserve">lans were developed </w:t>
      </w:r>
      <w:r>
        <w:t>to provide</w:t>
      </w:r>
      <w:r w:rsidRPr="00AE5F20">
        <w:t xml:space="preserve"> a way to estimate corporate resource capacity </w:t>
      </w:r>
      <w:r>
        <w:t>while a number of</w:t>
      </w:r>
      <w:r w:rsidRPr="00AE5F20">
        <w:t xml:space="preserve"> projects are in full execution and others are still in the planning phase</w:t>
      </w:r>
      <w:r w:rsidR="00243A70">
        <w:t xml:space="preserve"> (</w:t>
      </w:r>
      <w:proofErr w:type="spellStart"/>
      <w:r w:rsidR="00243A70">
        <w:t>Ducolon</w:t>
      </w:r>
      <w:proofErr w:type="spellEnd"/>
      <w:ins w:id="1593" w:author="DM" w:date="2012-08-18T06:28:00Z">
        <w:r w:rsidR="00C25A6C">
          <w:t>,</w:t>
        </w:r>
      </w:ins>
      <w:r w:rsidR="00243A70">
        <w:t xml:space="preserve"> 2007)</w:t>
      </w:r>
      <w:r w:rsidRPr="00AE5F20">
        <w:t>.</w:t>
      </w:r>
      <w:r>
        <w:t xml:space="preserve"> They are therefore ideal for </w:t>
      </w:r>
      <w:r w:rsidRPr="00AE5F20">
        <w:t>the</w:t>
      </w:r>
      <w:r>
        <w:t xml:space="preserve"> early phases of a</w:t>
      </w:r>
      <w:r w:rsidRPr="00AE5F20">
        <w:t xml:space="preserve"> project lifecycle</w:t>
      </w:r>
      <w:ins w:id="1594" w:author="DM" w:date="2012-08-18T06:28:00Z">
        <w:r w:rsidR="00C25A6C">
          <w:t>,</w:t>
        </w:r>
      </w:ins>
      <w:r w:rsidRPr="00AE5F20">
        <w:t xml:space="preserve"> whe</w:t>
      </w:r>
      <w:r>
        <w:t xml:space="preserve">re the project is still just a concept or opportunity and </w:t>
      </w:r>
      <w:r w:rsidRPr="00AE5F20">
        <w:t>not yet a</w:t>
      </w:r>
      <w:r>
        <w:t xml:space="preserve"> committed and fully detailed</w:t>
      </w:r>
      <w:r w:rsidRPr="00AE5F20">
        <w:t xml:space="preserve"> project.</w:t>
      </w:r>
    </w:p>
    <w:p w:rsidR="00535365" w:rsidRDefault="00535365" w:rsidP="00535365">
      <w:pPr>
        <w:pStyle w:val="H3"/>
      </w:pPr>
      <w:r>
        <w:t>Managing Enterprise Projects</w:t>
      </w:r>
    </w:p>
    <w:p w:rsidR="00520E16" w:rsidRPr="00BF6D7D" w:rsidRDefault="00D357F9" w:rsidP="00520E16">
      <w:pPr>
        <w:pStyle w:val="Para"/>
      </w:pPr>
      <w:r>
        <w:t xml:space="preserve">The </w:t>
      </w:r>
      <w:r w:rsidR="00535365" w:rsidRPr="00FE0B6E">
        <w:t>Project</w:t>
      </w:r>
      <w:r>
        <w:t xml:space="preserve"> Center provides a centralized view of all projects in Project Server.</w:t>
      </w:r>
      <w:r w:rsidR="006B506B">
        <w:t xml:space="preserve"> </w:t>
      </w:r>
      <w:r w:rsidR="00E52B47">
        <w:t xml:space="preserve">Filters and views provide the ability to filter, group, and display key </w:t>
      </w:r>
      <w:r w:rsidR="006B506B">
        <w:t xml:space="preserve">fields. </w:t>
      </w:r>
      <w:r w:rsidR="002923E3">
        <w:t>Figure 5.4</w:t>
      </w:r>
      <w:r w:rsidR="008F0EF0">
        <w:t>4</w:t>
      </w:r>
      <w:r w:rsidR="002923E3">
        <w:t xml:space="preserve"> </w:t>
      </w:r>
      <w:r w:rsidR="006B506B">
        <w:t>lists all projects currently in the Manage phase.</w:t>
      </w:r>
    </w:p>
    <w:p w:rsidR="001C0DBF" w:rsidRDefault="001C0DBF" w:rsidP="009F1931">
      <w:pPr>
        <w:pStyle w:val="Slug"/>
        <w:rPr>
          <w:ins w:id="1595" w:author="DM" w:date="2012-08-17T21:41:00Z"/>
        </w:rPr>
      </w:pPr>
      <w:r>
        <w:t>Figure 5</w:t>
      </w:r>
      <w:r w:rsidR="008F0EF0">
        <w:t>.44</w:t>
      </w:r>
      <w:del w:id="1596" w:author="DM" w:date="2012-08-18T06:29:00Z">
        <w:r w:rsidDel="00C25A6C">
          <w:delText>:</w:delText>
        </w:r>
      </w:del>
      <w:r>
        <w:t xml:space="preserve"> Project Server Project Center </w:t>
      </w:r>
      <w:del w:id="1597" w:author="DM" w:date="2012-08-18T06:29:00Z">
        <w:r w:rsidDel="00C25A6C">
          <w:delText>v</w:delText>
        </w:r>
      </w:del>
      <w:ins w:id="1598" w:author="DM" w:date="2012-08-18T06:29:00Z">
        <w:r w:rsidR="00C25A6C">
          <w:t>V</w:t>
        </w:r>
      </w:ins>
      <w:r>
        <w:t>iew</w:t>
      </w:r>
      <w:r w:rsidR="00C51143">
        <w:t xml:space="preserve"> </w:t>
      </w:r>
      <w:del w:id="1599" w:author="DM" w:date="2012-08-17T21:43:00Z">
        <w:r w:rsidR="00C51143" w:rsidDel="00B65D7D">
          <w:rPr>
            <w:b w:val="0"/>
          </w:rPr>
          <w:delText>(Source: Advisicon)</w:delText>
        </w:r>
      </w:del>
      <w:ins w:id="1600" w:author="DM" w:date="2012-08-17T21:43:00Z">
        <w:r w:rsidR="00B65D7D">
          <w:rPr>
            <w:b w:val="0"/>
          </w:rPr>
          <w:t xml:space="preserve"> </w:t>
        </w:r>
      </w:ins>
      <w:r>
        <w:tab/>
        <w:t>[</w:t>
      </w:r>
      <w:r w:rsidR="00E44951">
        <w:t>05-44-</w:t>
      </w:r>
      <w:r w:rsidRPr="001C0DBF">
        <w:t>projectServerProjectCenterView</w:t>
      </w:r>
      <w:r w:rsidR="00C16B7C">
        <w:t>2</w:t>
      </w:r>
      <w:r>
        <w:t>.</w:t>
      </w:r>
      <w:r w:rsidR="00C16B7C">
        <w:t>tif</w:t>
      </w:r>
      <w:r>
        <w:t>]</w:t>
      </w:r>
    </w:p>
    <w:p w:rsidR="00842073" w:rsidRDefault="003A6A5E">
      <w:pPr>
        <w:pStyle w:val="FigureSource"/>
        <w:pPrChange w:id="1601" w:author="DM" w:date="2012-08-17T21:41:00Z">
          <w:pPr>
            <w:pStyle w:val="Slug"/>
          </w:pPr>
        </w:pPrChange>
      </w:pPr>
      <w:ins w:id="1602" w:author="DM" w:date="2012-08-17T21:41:00Z">
        <w:r>
          <w:t>Source: Advisicon</w:t>
        </w:r>
      </w:ins>
    </w:p>
    <w:p w:rsidR="004F44A7" w:rsidRPr="00BF6D7D" w:rsidRDefault="004F44A7" w:rsidP="004F44A7">
      <w:pPr>
        <w:pStyle w:val="Para"/>
      </w:pPr>
      <w:r>
        <w:t xml:space="preserve">Team </w:t>
      </w:r>
      <w:ins w:id="1603" w:author="DM" w:date="2012-08-18T06:29:00Z">
        <w:r w:rsidR="00C25A6C">
          <w:t>m</w:t>
        </w:r>
      </w:ins>
      <w:del w:id="1604" w:author="DM" w:date="2012-08-18T06:29:00Z">
        <w:r w:rsidDel="00C25A6C">
          <w:delText>M</w:delText>
        </w:r>
      </w:del>
      <w:r>
        <w:t xml:space="preserve">embers update their work assignments through the </w:t>
      </w:r>
      <w:r w:rsidR="00E548E5">
        <w:t>“</w:t>
      </w:r>
      <w:r w:rsidRPr="009F1931">
        <w:t>My Work</w:t>
      </w:r>
      <w:r w:rsidR="00E548E5">
        <w:t>”</w:t>
      </w:r>
      <w:r>
        <w:t xml:space="preserve"> view illustrated in </w:t>
      </w:r>
      <w:r w:rsidR="00D7634A">
        <w:t>Figure 5.4</w:t>
      </w:r>
      <w:r w:rsidR="008F0EF0">
        <w:t>5</w:t>
      </w:r>
      <w:r>
        <w:t xml:space="preserve">. In this example, </w:t>
      </w:r>
      <w:r w:rsidR="00387E67">
        <w:t xml:space="preserve">actual </w:t>
      </w:r>
      <w:r>
        <w:t>hours working on a specific activity</w:t>
      </w:r>
      <w:r w:rsidR="00387E67">
        <w:t xml:space="preserve"> are captured</w:t>
      </w:r>
      <w:r>
        <w:t xml:space="preserve">, including any adjustments to </w:t>
      </w:r>
      <w:del w:id="1605" w:author="DM" w:date="2012-08-18T06:29:00Z">
        <w:r w:rsidDel="00C25A6C">
          <w:delText>R</w:delText>
        </w:r>
      </w:del>
      <w:ins w:id="1606" w:author="DM" w:date="2012-08-18T06:29:00Z">
        <w:r w:rsidR="00C25A6C">
          <w:t>r</w:t>
        </w:r>
      </w:ins>
      <w:r>
        <w:t>emaining</w:t>
      </w:r>
      <w:r w:rsidR="00387E67">
        <w:t xml:space="preserve"> </w:t>
      </w:r>
      <w:del w:id="1607" w:author="DM" w:date="2012-08-18T06:29:00Z">
        <w:r w:rsidR="00387E67" w:rsidDel="00C25A6C">
          <w:delText>W</w:delText>
        </w:r>
      </w:del>
      <w:ins w:id="1608" w:author="DM" w:date="2012-08-18T06:29:00Z">
        <w:r w:rsidR="00C25A6C">
          <w:t>w</w:t>
        </w:r>
      </w:ins>
      <w:r w:rsidR="00387E67">
        <w:t>ork</w:t>
      </w:r>
      <w:r>
        <w:t xml:space="preserve"> or </w:t>
      </w:r>
      <w:del w:id="1609" w:author="DM" w:date="2012-08-18T06:29:00Z">
        <w:r w:rsidDel="00C25A6C">
          <w:delText>F</w:delText>
        </w:r>
      </w:del>
      <w:ins w:id="1610" w:author="DM" w:date="2012-08-18T06:29:00Z">
        <w:r w:rsidR="00C25A6C">
          <w:t>f</w:t>
        </w:r>
      </w:ins>
      <w:r>
        <w:t xml:space="preserve">inish </w:t>
      </w:r>
      <w:del w:id="1611" w:author="DM" w:date="2012-08-18T06:29:00Z">
        <w:r w:rsidDel="00C25A6C">
          <w:delText>D</w:delText>
        </w:r>
      </w:del>
      <w:ins w:id="1612" w:author="DM" w:date="2012-08-18T06:29:00Z">
        <w:r w:rsidR="00C25A6C">
          <w:t>d</w:t>
        </w:r>
      </w:ins>
      <w:r>
        <w:t xml:space="preserve">ate, </w:t>
      </w:r>
      <w:r w:rsidR="00387E67">
        <w:t>when the activity will be</w:t>
      </w:r>
      <w:r>
        <w:t xml:space="preserve"> complete</w:t>
      </w:r>
      <w:r w:rsidR="00387E67">
        <w:t>d</w:t>
      </w:r>
      <w:r>
        <w:t>.</w:t>
      </w:r>
      <w:r w:rsidR="00387E67">
        <w:t xml:space="preserve"> These updates are then forwarded to the </w:t>
      </w:r>
      <w:del w:id="1613" w:author="DM" w:date="2012-08-18T05:58:00Z">
        <w:r w:rsidR="00387E67" w:rsidDel="00C15958">
          <w:delText xml:space="preserve">Project Manager </w:delText>
        </w:r>
      </w:del>
      <w:ins w:id="1614" w:author="DM" w:date="2012-08-18T05:58:00Z">
        <w:r w:rsidR="00C15958">
          <w:t>project manager</w:t>
        </w:r>
      </w:ins>
      <w:ins w:id="1615" w:author="DM" w:date="2012-08-18T06:29:00Z">
        <w:r w:rsidR="00C25A6C">
          <w:t xml:space="preserve"> </w:t>
        </w:r>
      </w:ins>
      <w:r w:rsidR="00387E67">
        <w:t>for inclusion into the schedule.</w:t>
      </w:r>
    </w:p>
    <w:p w:rsidR="00FE1069" w:rsidRDefault="00FE1069" w:rsidP="009F1931">
      <w:pPr>
        <w:pStyle w:val="Slug"/>
        <w:rPr>
          <w:ins w:id="1616" w:author="DM" w:date="2012-08-17T21:41:00Z"/>
        </w:rPr>
      </w:pPr>
      <w:r>
        <w:t>Figure 5.4</w:t>
      </w:r>
      <w:r w:rsidR="008F0EF0">
        <w:t>5</w:t>
      </w:r>
      <w:del w:id="1617" w:author="DM" w:date="2012-08-18T06:29:00Z">
        <w:r w:rsidDel="00C25A6C">
          <w:delText>:</w:delText>
        </w:r>
      </w:del>
      <w:r>
        <w:t xml:space="preserve"> Project Server My Tasks </w:t>
      </w:r>
      <w:del w:id="1618" w:author="DM" w:date="2012-08-18T06:29:00Z">
        <w:r w:rsidDel="00C25A6C">
          <w:delText>v</w:delText>
        </w:r>
      </w:del>
      <w:ins w:id="1619" w:author="DM" w:date="2012-08-18T06:29:00Z">
        <w:r w:rsidR="00C25A6C">
          <w:t>V</w:t>
        </w:r>
      </w:ins>
      <w:r>
        <w:t>iew</w:t>
      </w:r>
      <w:r w:rsidR="001817FB">
        <w:t xml:space="preserve"> </w:t>
      </w:r>
      <w:del w:id="1620" w:author="DM" w:date="2012-08-17T21:43:00Z">
        <w:r w:rsidR="001817FB" w:rsidDel="00B65D7D">
          <w:rPr>
            <w:b w:val="0"/>
          </w:rPr>
          <w:delText>(Source: Advisicon)</w:delText>
        </w:r>
      </w:del>
      <w:ins w:id="1621" w:author="DM" w:date="2012-08-17T21:43:00Z">
        <w:r w:rsidR="00B65D7D">
          <w:rPr>
            <w:b w:val="0"/>
          </w:rPr>
          <w:t xml:space="preserve"> </w:t>
        </w:r>
      </w:ins>
      <w:r w:rsidR="001817FB">
        <w:rPr>
          <w:b w:val="0"/>
        </w:rPr>
        <w:tab/>
      </w:r>
      <w:r w:rsidR="005B4554">
        <w:t>[</w:t>
      </w:r>
      <w:r w:rsidR="00607A76">
        <w:t>05-45-</w:t>
      </w:r>
      <w:r w:rsidR="005B4554">
        <w:t>projectServerMyTasksView</w:t>
      </w:r>
      <w:r w:rsidR="00E20FDC">
        <w:t>.tif</w:t>
      </w:r>
      <w:r w:rsidR="005B4554">
        <w:t>]</w:t>
      </w:r>
    </w:p>
    <w:p w:rsidR="00842073" w:rsidRDefault="003A6A5E">
      <w:pPr>
        <w:pStyle w:val="FigureSource"/>
        <w:pPrChange w:id="1622" w:author="DM" w:date="2012-08-17T21:41:00Z">
          <w:pPr>
            <w:pStyle w:val="Slug"/>
          </w:pPr>
        </w:pPrChange>
      </w:pPr>
      <w:ins w:id="1623" w:author="DM" w:date="2012-08-17T21:41:00Z">
        <w:r>
          <w:t>Source: Advisicon</w:t>
        </w:r>
      </w:ins>
    </w:p>
    <w:p w:rsidR="00A06893" w:rsidRPr="00BF6D7D" w:rsidRDefault="00E559C7" w:rsidP="00E559C7">
      <w:pPr>
        <w:pStyle w:val="Para"/>
      </w:pPr>
      <w:r>
        <w:t xml:space="preserve">Remember the </w:t>
      </w:r>
      <w:r w:rsidRPr="009F1931">
        <w:t>dynamic</w:t>
      </w:r>
      <w:r>
        <w:t xml:space="preserve"> Project Schedule that we introduced earlier</w:t>
      </w:r>
      <w:del w:id="1624" w:author="DM" w:date="2012-08-18T06:29:00Z">
        <w:r w:rsidDel="00C25A6C">
          <w:delText xml:space="preserve"> in this chapter</w:delText>
        </w:r>
      </w:del>
      <w:r>
        <w:t xml:space="preserve">? The view shown in </w:t>
      </w:r>
      <w:r w:rsidR="00FE1069">
        <w:t>Figure 5.4</w:t>
      </w:r>
      <w:r w:rsidR="008F0EF0">
        <w:t>6</w:t>
      </w:r>
      <w:r>
        <w:t xml:space="preserve"> illustrates the </w:t>
      </w:r>
      <w:r w:rsidRPr="009F1931">
        <w:t>actual</w:t>
      </w:r>
      <w:r>
        <w:t xml:space="preserve"> work and cost information against the original </w:t>
      </w:r>
      <w:r w:rsidRPr="009F1931">
        <w:t>plan</w:t>
      </w:r>
      <w:r>
        <w:t xml:space="preserve">. This </w:t>
      </w:r>
      <w:r w:rsidRPr="009F1931">
        <w:t>baseline</w:t>
      </w:r>
      <w:r>
        <w:t xml:space="preserve"> approach is used by </w:t>
      </w:r>
      <w:ins w:id="1625" w:author="DM" w:date="2012-08-18T06:29:00Z">
        <w:r w:rsidR="00C25A6C">
          <w:t>p</w:t>
        </w:r>
      </w:ins>
      <w:del w:id="1626" w:author="DM" w:date="2012-08-18T06:29:00Z">
        <w:r w:rsidDel="00C25A6C">
          <w:delText>P</w:delText>
        </w:r>
      </w:del>
      <w:r>
        <w:t xml:space="preserve">roject </w:t>
      </w:r>
      <w:del w:id="1627" w:author="DM" w:date="2012-08-18T06:29:00Z">
        <w:r w:rsidDel="00C25A6C">
          <w:delText>M</w:delText>
        </w:r>
      </w:del>
      <w:ins w:id="1628" w:author="DM" w:date="2012-08-18T06:29:00Z">
        <w:r w:rsidR="00C25A6C">
          <w:t>m</w:t>
        </w:r>
      </w:ins>
      <w:r>
        <w:t>anagers</w:t>
      </w:r>
      <w:r w:rsidR="006B506B">
        <w:t>,</w:t>
      </w:r>
      <w:r>
        <w:t xml:space="preserve"> as it aids them du</w:t>
      </w:r>
      <w:r w:rsidR="006B506B">
        <w:t>ring schedule-</w:t>
      </w:r>
      <w:r w:rsidR="009A6EDA">
        <w:t xml:space="preserve">analysis </w:t>
      </w:r>
      <w:r w:rsidR="001E2800">
        <w:t xml:space="preserve">to </w:t>
      </w:r>
      <w:r>
        <w:t xml:space="preserve">take corrective </w:t>
      </w:r>
      <w:r w:rsidR="0015367F">
        <w:t>action</w:t>
      </w:r>
      <w:del w:id="1629" w:author="DM" w:date="2012-08-18T06:30:00Z">
        <w:r w:rsidR="001E2800" w:rsidDel="00C55952">
          <w:delText>,</w:delText>
        </w:r>
      </w:del>
      <w:ins w:id="1630" w:author="DM" w:date="2012-08-18T06:30:00Z">
        <w:r w:rsidR="00C55952">
          <w:t xml:space="preserve"> by</w:t>
        </w:r>
      </w:ins>
      <w:del w:id="1631" w:author="DM" w:date="2012-08-18T06:30:00Z">
        <w:r w:rsidR="001E2800" w:rsidDel="00C55952">
          <w:delText xml:space="preserve"> to</w:delText>
        </w:r>
      </w:del>
      <w:r>
        <w:t xml:space="preserve"> pull</w:t>
      </w:r>
      <w:ins w:id="1632" w:author="DM" w:date="2012-08-18T06:30:00Z">
        <w:r w:rsidR="00C55952">
          <w:t>ing</w:t>
        </w:r>
      </w:ins>
      <w:r>
        <w:t xml:space="preserve"> the</w:t>
      </w:r>
      <w:r w:rsidR="001E2800">
        <w:t xml:space="preserve"> project</w:t>
      </w:r>
      <w:r>
        <w:t xml:space="preserve"> end date back into compliance.</w:t>
      </w:r>
    </w:p>
    <w:p w:rsidR="00D26543" w:rsidRDefault="00D26543" w:rsidP="009F1931">
      <w:pPr>
        <w:pStyle w:val="Slug"/>
        <w:rPr>
          <w:ins w:id="1633" w:author="DM" w:date="2012-08-17T21:41:00Z"/>
        </w:rPr>
      </w:pPr>
      <w:r>
        <w:t>Figure 5.4</w:t>
      </w:r>
      <w:r w:rsidR="008F0EF0">
        <w:t>6</w:t>
      </w:r>
      <w:del w:id="1634" w:author="DM" w:date="2012-08-18T06:30:00Z">
        <w:r w:rsidDel="00C55952">
          <w:delText>:</w:delText>
        </w:r>
      </w:del>
      <w:r>
        <w:t xml:space="preserve"> Project Desktop Schedule Updates</w:t>
      </w:r>
      <w:r w:rsidR="00F233CF">
        <w:t xml:space="preserve"> </w:t>
      </w:r>
      <w:del w:id="1635" w:author="DM" w:date="2012-08-17T21:43:00Z">
        <w:r w:rsidR="00F233CF" w:rsidDel="00B65D7D">
          <w:rPr>
            <w:b w:val="0"/>
          </w:rPr>
          <w:delText>(Source: Advisicon)</w:delText>
        </w:r>
      </w:del>
      <w:ins w:id="1636" w:author="DM" w:date="2012-08-17T21:43:00Z">
        <w:r w:rsidR="00B65D7D">
          <w:rPr>
            <w:b w:val="0"/>
          </w:rPr>
          <w:t xml:space="preserve"> </w:t>
        </w:r>
      </w:ins>
      <w:r>
        <w:tab/>
        <w:t>[</w:t>
      </w:r>
      <w:r w:rsidR="00A01CFC">
        <w:t>05-46-</w:t>
      </w:r>
      <w:r w:rsidRPr="00D26543">
        <w:t>projectDesktopScheduleUpdates</w:t>
      </w:r>
      <w:r>
        <w:t>.</w:t>
      </w:r>
      <w:r w:rsidR="004736D1">
        <w:t>tif</w:t>
      </w:r>
      <w:r>
        <w:t>]</w:t>
      </w:r>
    </w:p>
    <w:p w:rsidR="00842073" w:rsidRDefault="003A6A5E">
      <w:pPr>
        <w:pStyle w:val="FigureSource"/>
        <w:pPrChange w:id="1637" w:author="DM" w:date="2012-08-17T21:41:00Z">
          <w:pPr>
            <w:pStyle w:val="Slug"/>
          </w:pPr>
        </w:pPrChange>
      </w:pPr>
      <w:ins w:id="1638" w:author="DM" w:date="2012-08-17T21:41:00Z">
        <w:r>
          <w:t>Source: Advisicon</w:t>
        </w:r>
      </w:ins>
    </w:p>
    <w:p w:rsidR="00450BD8" w:rsidRDefault="00450BD8" w:rsidP="00450BD8">
      <w:pPr>
        <w:pStyle w:val="Para"/>
      </w:pPr>
      <w:r>
        <w:t xml:space="preserve">Due to the </w:t>
      </w:r>
      <w:del w:id="1639" w:author="DM" w:date="2012-08-18T06:30:00Z">
        <w:r w:rsidDel="00C55952">
          <w:delText>w</w:delText>
        </w:r>
      </w:del>
      <w:ins w:id="1640" w:author="DM" w:date="2012-08-18T06:30:00Z">
        <w:r w:rsidR="00C55952">
          <w:t>W</w:t>
        </w:r>
      </w:ins>
      <w:r>
        <w:t>eb</w:t>
      </w:r>
      <w:ins w:id="1641" w:author="DM" w:date="2012-08-18T06:30:00Z">
        <w:r w:rsidR="00C55952">
          <w:t>-</w:t>
        </w:r>
      </w:ins>
      <w:del w:id="1642" w:author="DM" w:date="2012-08-18T06:30:00Z">
        <w:r w:rsidDel="00C55952">
          <w:delText xml:space="preserve"> </w:delText>
        </w:r>
      </w:del>
      <w:r>
        <w:t xml:space="preserve">enabled connectivity of Project desktop and Project Server, </w:t>
      </w:r>
      <w:del w:id="1643" w:author="DM" w:date="2012-08-18T05:30:00Z">
        <w:r w:rsidDel="003C439F">
          <w:delText xml:space="preserve">project management </w:delText>
        </w:r>
      </w:del>
      <w:ins w:id="1644" w:author="DM" w:date="2012-08-18T05:30:00Z">
        <w:r w:rsidR="003C439F">
          <w:t xml:space="preserve">PM </w:t>
        </w:r>
      </w:ins>
      <w:r>
        <w:t xml:space="preserve">has never been easier or more functional than in the 2010 release. </w:t>
      </w:r>
    </w:p>
    <w:p w:rsidR="00450BD8" w:rsidRDefault="00450BD8" w:rsidP="00450BD8">
      <w:pPr>
        <w:pStyle w:val="Para"/>
      </w:pPr>
      <w:r>
        <w:t xml:space="preserve">Enterprise </w:t>
      </w:r>
      <w:ins w:id="1645" w:author="DM" w:date="2012-08-18T06:31:00Z">
        <w:r w:rsidR="00C55952">
          <w:t>p</w:t>
        </w:r>
      </w:ins>
      <w:del w:id="1646" w:author="DM" w:date="2012-08-18T06:31:00Z">
        <w:r w:rsidDel="00C55952">
          <w:delText>P</w:delText>
        </w:r>
      </w:del>
      <w:r>
        <w:t xml:space="preserve">roject </w:t>
      </w:r>
      <w:del w:id="1647" w:author="DM" w:date="2012-08-18T06:31:00Z">
        <w:r w:rsidDel="00C55952">
          <w:delText>M</w:delText>
        </w:r>
      </w:del>
      <w:ins w:id="1648" w:author="DM" w:date="2012-08-18T06:31:00Z">
        <w:r w:rsidR="00C55952">
          <w:t>m</w:t>
        </w:r>
      </w:ins>
      <w:r>
        <w:t>anagement (EPM) solutions are now being hosted in the cloud</w:t>
      </w:r>
      <w:r w:rsidR="00184490">
        <w:t xml:space="preserve"> </w:t>
      </w:r>
      <w:commentRangeStart w:id="1649"/>
      <w:commentRangeStart w:id="1650"/>
      <w:r w:rsidR="00184490">
        <w:t>(Microsoft Pinpoint</w:t>
      </w:r>
      <w:ins w:id="1651" w:author="DM" w:date="2012-08-18T06:31:00Z">
        <w:r w:rsidR="00C55952">
          <w:t>,</w:t>
        </w:r>
      </w:ins>
      <w:r w:rsidR="00184490">
        <w:t xml:space="preserve"> 2011)</w:t>
      </w:r>
      <w:commentRangeEnd w:id="1649"/>
      <w:r w:rsidR="00993668">
        <w:rPr>
          <w:rStyle w:val="CommentReference"/>
          <w:rFonts w:asciiTheme="minorHAnsi" w:eastAsiaTheme="minorHAnsi" w:hAnsiTheme="minorHAnsi" w:cstheme="minorBidi"/>
          <w:snapToGrid/>
        </w:rPr>
        <w:commentReference w:id="1649"/>
      </w:r>
      <w:commentRangeEnd w:id="1650"/>
      <w:r w:rsidR="00B30F8B">
        <w:rPr>
          <w:rStyle w:val="CommentReference"/>
          <w:rFonts w:asciiTheme="minorHAnsi" w:eastAsiaTheme="minorHAnsi" w:hAnsiTheme="minorHAnsi" w:cstheme="minorBidi"/>
          <w:snapToGrid/>
        </w:rPr>
        <w:commentReference w:id="1650"/>
      </w:r>
      <w:r w:rsidR="00CE4AD9">
        <w:t>,</w:t>
      </w:r>
      <w:r w:rsidR="00184490">
        <w:t xml:space="preserve"> </w:t>
      </w:r>
      <w:r>
        <w:t xml:space="preserve">making onboarding fast and economical for all </w:t>
      </w:r>
      <w:r w:rsidR="0011413B">
        <w:t xml:space="preserve">sizes </w:t>
      </w:r>
      <w:r>
        <w:t xml:space="preserve">of organizations. </w:t>
      </w:r>
    </w:p>
    <w:p w:rsidR="00450BD8" w:rsidRPr="00450BD8" w:rsidRDefault="00450BD8" w:rsidP="00450BD8">
      <w:pPr>
        <w:pStyle w:val="Para"/>
      </w:pPr>
      <w:r w:rsidRPr="00450BD8">
        <w:t xml:space="preserve">Business </w:t>
      </w:r>
      <w:ins w:id="1652" w:author="DM" w:date="2012-08-18T06:31:00Z">
        <w:r w:rsidR="00C55952">
          <w:t>l</w:t>
        </w:r>
      </w:ins>
      <w:del w:id="1653" w:author="DM" w:date="2012-08-18T06:31:00Z">
        <w:r w:rsidRPr="00450BD8" w:rsidDel="00C55952">
          <w:delText>L</w:delText>
        </w:r>
      </w:del>
      <w:r w:rsidRPr="00450BD8">
        <w:t xml:space="preserve">eaders are now seeking </w:t>
      </w:r>
      <w:r>
        <w:t>work</w:t>
      </w:r>
      <w:r w:rsidRPr="00450BD8">
        <w:t xml:space="preserve"> and </w:t>
      </w:r>
      <w:r>
        <w:t>resource</w:t>
      </w:r>
      <w:r w:rsidRPr="00450BD8">
        <w:t xml:space="preserve"> management, business intelligence, and analytic capabilities that are far beyond the current capabilities of their IT infrastructure. Success or failure will depend on the ability of an organization to select and implement the</w:t>
      </w:r>
      <w:r>
        <w:t xml:space="preserve"> proper </w:t>
      </w:r>
      <w:del w:id="1654" w:author="DM" w:date="2012-08-18T05:31:00Z">
        <w:r w:rsidDel="003C439F">
          <w:delText xml:space="preserve">project management </w:delText>
        </w:r>
      </w:del>
      <w:ins w:id="1655" w:author="DM" w:date="2012-08-18T05:31:00Z">
        <w:r w:rsidR="003C439F">
          <w:t xml:space="preserve">PM </w:t>
        </w:r>
      </w:ins>
      <w:r>
        <w:t>and c</w:t>
      </w:r>
      <w:r w:rsidRPr="00450BD8">
        <w:t xml:space="preserve">ollaboration tools while on </w:t>
      </w:r>
      <w:del w:id="1656" w:author="DM" w:date="2012-08-18T06:32:00Z">
        <w:r w:rsidRPr="00450BD8" w:rsidDel="00C55952">
          <w:delText xml:space="preserve">their </w:delText>
        </w:r>
      </w:del>
      <w:ins w:id="1657" w:author="DM" w:date="2012-08-18T06:32:00Z">
        <w:r w:rsidR="00C55952">
          <w:t>its</w:t>
        </w:r>
        <w:r w:rsidR="00C55952" w:rsidRPr="00450BD8">
          <w:t xml:space="preserve"> </w:t>
        </w:r>
      </w:ins>
      <w:r w:rsidRPr="00450BD8">
        <w:t>journey upward toward high levels of</w:t>
      </w:r>
      <w:r>
        <w:t xml:space="preserve"> </w:t>
      </w:r>
      <w:del w:id="1658" w:author="DM" w:date="2012-08-18T06:31:00Z">
        <w:r w:rsidDel="00C55952">
          <w:delText>Enterprise Project Management (</w:delText>
        </w:r>
      </w:del>
      <w:r>
        <w:t>E</w:t>
      </w:r>
      <w:r w:rsidRPr="00450BD8">
        <w:t>PM</w:t>
      </w:r>
      <w:del w:id="1659" w:author="DM" w:date="2012-08-18T06:31:00Z">
        <w:r w:rsidRPr="00450BD8" w:rsidDel="00C55952">
          <w:delText>)</w:delText>
        </w:r>
      </w:del>
      <w:r w:rsidRPr="00450BD8">
        <w:t xml:space="preserve"> maturity.</w:t>
      </w:r>
    </w:p>
    <w:p w:rsidR="004559D7" w:rsidRPr="00187884" w:rsidRDefault="006C7C46" w:rsidP="004559D7">
      <w:pPr>
        <w:pStyle w:val="H2"/>
      </w:pPr>
      <w:r w:rsidRPr="00187884">
        <w:t xml:space="preserve">Enabling Cultural Adoption and Ease of </w:t>
      </w:r>
      <w:ins w:id="1660" w:author="DM" w:date="2012-08-18T06:32:00Z">
        <w:r w:rsidR="00C55952">
          <w:t>U</w:t>
        </w:r>
      </w:ins>
      <w:del w:id="1661" w:author="DM" w:date="2012-08-18T06:32:00Z">
        <w:r w:rsidRPr="00187884" w:rsidDel="00C55952">
          <w:delText>u</w:delText>
        </w:r>
      </w:del>
      <w:r w:rsidRPr="00187884">
        <w:t xml:space="preserve">se for </w:t>
      </w:r>
      <w:del w:id="1662" w:author="DM" w:date="2012-08-18T06:32:00Z">
        <w:r w:rsidRPr="00187884" w:rsidDel="00C55952">
          <w:delText xml:space="preserve">the </w:delText>
        </w:r>
      </w:del>
      <w:r w:rsidR="005C7BDA">
        <w:t>End U</w:t>
      </w:r>
      <w:r w:rsidRPr="00187884">
        <w:t>ser</w:t>
      </w:r>
      <w:ins w:id="1663" w:author="DM" w:date="2012-08-18T06:32:00Z">
        <w:r w:rsidR="00C55952">
          <w:t>s</w:t>
        </w:r>
      </w:ins>
    </w:p>
    <w:p w:rsidR="005C7BDA" w:rsidRDefault="005C7BDA" w:rsidP="004559D7">
      <w:pPr>
        <w:pStyle w:val="Para"/>
      </w:pPr>
      <w:r>
        <w:t xml:space="preserve">Implementing an </w:t>
      </w:r>
      <w:r w:rsidR="00AA1E0D">
        <w:t>E</w:t>
      </w:r>
      <w:ins w:id="1664" w:author="DM" w:date="2012-08-17T19:53:00Z">
        <w:r w:rsidR="001A0D8B">
          <w:t>PM</w:t>
        </w:r>
      </w:ins>
      <w:del w:id="1665" w:author="DM" w:date="2012-08-17T19:53:00Z">
        <w:r w:rsidRPr="005C7BDA" w:rsidDel="001A0D8B">
          <w:delText>nterprise</w:delText>
        </w:r>
        <w:r w:rsidDel="001A0D8B">
          <w:delText xml:space="preserve"> Project Management</w:delText>
        </w:r>
      </w:del>
      <w:r>
        <w:t xml:space="preserve"> solution</w:t>
      </w:r>
      <w:r w:rsidRPr="005C7BDA">
        <w:t xml:space="preserve"> is not going to happen by </w:t>
      </w:r>
      <w:r>
        <w:t>accident or luck</w:t>
      </w:r>
      <w:r w:rsidRPr="005C7BDA">
        <w:t xml:space="preserve">. </w:t>
      </w:r>
      <w:r>
        <w:t>S</w:t>
      </w:r>
      <w:r w:rsidR="00E26126">
        <w:t xml:space="preserve">uccess </w:t>
      </w:r>
      <w:del w:id="1666" w:author="DM" w:date="2012-08-18T06:32:00Z">
        <w:r w:rsidR="00E26126" w:rsidDel="00C55952">
          <w:delText xml:space="preserve">will </w:delText>
        </w:r>
        <w:r w:rsidDel="00C55952">
          <w:delText>highly</w:delText>
        </w:r>
        <w:r w:rsidR="00E26126" w:rsidDel="00C55952">
          <w:delText xml:space="preserve"> </w:delText>
        </w:r>
      </w:del>
      <w:r w:rsidR="00E26126">
        <w:t>depend</w:t>
      </w:r>
      <w:ins w:id="1667" w:author="DM" w:date="2012-08-18T06:32:00Z">
        <w:r w:rsidR="00C55952">
          <w:t>s</w:t>
        </w:r>
      </w:ins>
      <w:r w:rsidRPr="005C7BDA">
        <w:t xml:space="preserve"> on</w:t>
      </w:r>
      <w:r>
        <w:t xml:space="preserve"> </w:t>
      </w:r>
      <w:del w:id="1668" w:author="DM" w:date="2012-08-17T21:45:00Z">
        <w:r w:rsidR="00E26126" w:rsidDel="00B65D7D">
          <w:delText>end-</w:delText>
        </w:r>
        <w:r w:rsidRPr="005C7BDA" w:rsidDel="00B65D7D">
          <w:delText xml:space="preserve">user </w:delText>
        </w:r>
      </w:del>
      <w:ins w:id="1669" w:author="DM" w:date="2012-08-17T21:45:00Z">
        <w:r w:rsidR="00B65D7D">
          <w:t xml:space="preserve">end user </w:t>
        </w:r>
      </w:ins>
      <w:r w:rsidRPr="005C7BDA">
        <w:t>adoption</w:t>
      </w:r>
      <w:r w:rsidR="00E26126">
        <w:t xml:space="preserve"> </w:t>
      </w:r>
      <w:r w:rsidR="00B76475">
        <w:t xml:space="preserve">of </w:t>
      </w:r>
      <w:r w:rsidR="00E26126">
        <w:t>the new solution</w:t>
      </w:r>
      <w:r w:rsidRPr="005C7BDA">
        <w:t xml:space="preserve">, which </w:t>
      </w:r>
      <w:r>
        <w:t>must be</w:t>
      </w:r>
      <w:r w:rsidRPr="005C7BDA">
        <w:t xml:space="preserve"> based on </w:t>
      </w:r>
      <w:r>
        <w:t>careful</w:t>
      </w:r>
      <w:r w:rsidRPr="005C7BDA">
        <w:t xml:space="preserve"> design and forward-thinking enterprise processes.</w:t>
      </w:r>
    </w:p>
    <w:p w:rsidR="005C7BDA" w:rsidRDefault="005C7BDA" w:rsidP="005C7BDA">
      <w:pPr>
        <w:pStyle w:val="Para"/>
      </w:pPr>
      <w:r>
        <w:t>Successful and</w:t>
      </w:r>
      <w:r w:rsidRPr="005C7BDA">
        <w:t xml:space="preserve"> sustainable collaborative strategies must be designed</w:t>
      </w:r>
      <w:r>
        <w:t xml:space="preserve"> </w:t>
      </w:r>
      <w:r w:rsidRPr="005C7BDA">
        <w:t>around</w:t>
      </w:r>
      <w:r>
        <w:t xml:space="preserve"> </w:t>
      </w:r>
      <w:r w:rsidRPr="005C7BDA">
        <w:t xml:space="preserve">three major factors: </w:t>
      </w:r>
    </w:p>
    <w:p w:rsidR="005C7BDA" w:rsidRDefault="00B76475" w:rsidP="009F1931">
      <w:pPr>
        <w:pStyle w:val="ListNumbered"/>
      </w:pPr>
      <w:r>
        <w:t>1.</w:t>
      </w:r>
      <w:r>
        <w:tab/>
      </w:r>
      <w:r w:rsidR="00DD3AB3" w:rsidRPr="00DD3AB3">
        <w:rPr>
          <w:b/>
          <w:rPrChange w:id="1670" w:author="DM" w:date="2012-08-18T06:32:00Z">
            <w:rPr/>
          </w:rPrChange>
        </w:rPr>
        <w:t>Usability,</w:t>
      </w:r>
      <w:r>
        <w:t xml:space="preserve"> </w:t>
      </w:r>
      <w:r w:rsidR="00AA1E0D">
        <w:t xml:space="preserve">which directly </w:t>
      </w:r>
      <w:r w:rsidR="00B668AE">
        <w:t>relates to</w:t>
      </w:r>
      <w:r w:rsidR="00075362">
        <w:t xml:space="preserve"> </w:t>
      </w:r>
      <w:r w:rsidR="00075362" w:rsidRPr="00075362">
        <w:t>the ease of use and learnability of a</w:t>
      </w:r>
      <w:r w:rsidR="00B668AE">
        <w:t xml:space="preserve"> solution. </w:t>
      </w:r>
      <w:r w:rsidR="00075362">
        <w:t xml:space="preserve">A </w:t>
      </w:r>
      <w:r w:rsidR="00075362" w:rsidRPr="00075362">
        <w:t xml:space="preserve">compelling </w:t>
      </w:r>
      <w:r w:rsidR="00075362">
        <w:t>experi</w:t>
      </w:r>
      <w:r w:rsidR="00075362" w:rsidRPr="00075362">
        <w:t>ence</w:t>
      </w:r>
      <w:r w:rsidR="00075362">
        <w:t xml:space="preserve"> </w:t>
      </w:r>
      <w:r w:rsidR="00075362" w:rsidRPr="00075362">
        <w:t xml:space="preserve">is an important part of </w:t>
      </w:r>
      <w:r w:rsidR="00075362">
        <w:t xml:space="preserve">engaging the </w:t>
      </w:r>
      <w:del w:id="1671" w:author="DM" w:date="2012-08-17T21:45:00Z">
        <w:r w:rsidR="00AA1E0D" w:rsidDel="00B65D7D">
          <w:delText>end</w:delText>
        </w:r>
        <w:r w:rsidR="00B668AE" w:rsidDel="00B65D7D">
          <w:delText>-</w:delText>
        </w:r>
        <w:r w:rsidR="00075362" w:rsidDel="00B65D7D">
          <w:delText>user</w:delText>
        </w:r>
        <w:r w:rsidR="00AA1E0D" w:rsidDel="00B65D7D">
          <w:delText xml:space="preserve"> </w:delText>
        </w:r>
      </w:del>
      <w:ins w:id="1672" w:author="DM" w:date="2012-08-17T21:45:00Z">
        <w:r w:rsidR="00B65D7D">
          <w:t xml:space="preserve">end user </w:t>
        </w:r>
      </w:ins>
      <w:r w:rsidR="00AA1E0D">
        <w:t>toward adoption of</w:t>
      </w:r>
      <w:r w:rsidR="00075362">
        <w:t xml:space="preserve"> </w:t>
      </w:r>
      <w:r w:rsidR="00E26126">
        <w:t>a</w:t>
      </w:r>
      <w:r w:rsidR="00075362">
        <w:t xml:space="preserve"> new enterprise solution.</w:t>
      </w:r>
    </w:p>
    <w:p w:rsidR="005C7BDA" w:rsidRDefault="00B76475" w:rsidP="009F1931">
      <w:pPr>
        <w:pStyle w:val="ListNumbered"/>
      </w:pPr>
      <w:r>
        <w:t>2.</w:t>
      </w:r>
      <w:r>
        <w:tab/>
      </w:r>
      <w:r w:rsidR="00DD3AB3" w:rsidRPr="00DD3AB3">
        <w:rPr>
          <w:b/>
          <w:rPrChange w:id="1673" w:author="DM" w:date="2012-08-18T06:32:00Z">
            <w:rPr/>
          </w:rPrChange>
        </w:rPr>
        <w:t>Impact</w:t>
      </w:r>
      <w:ins w:id="1674" w:author="DM" w:date="2012-08-18T06:32:00Z">
        <w:r w:rsidR="00C55952">
          <w:rPr>
            <w:b/>
          </w:rPr>
          <w:t>.</w:t>
        </w:r>
      </w:ins>
      <w:del w:id="1675" w:author="DM" w:date="2012-08-18T06:32:00Z">
        <w:r w:rsidR="00DD3AB3" w:rsidRPr="00DD3AB3">
          <w:rPr>
            <w:b/>
            <w:rPrChange w:id="1676" w:author="DM" w:date="2012-08-18T06:32:00Z">
              <w:rPr/>
            </w:rPrChange>
          </w:rPr>
          <w:delText>,</w:delText>
        </w:r>
      </w:del>
      <w:r w:rsidR="00075362">
        <w:t xml:space="preserve"> </w:t>
      </w:r>
      <w:del w:id="1677" w:author="DM" w:date="2012-08-18T06:32:00Z">
        <w:r w:rsidR="00075362" w:rsidDel="00C55952">
          <w:delText>a</w:delText>
        </w:r>
      </w:del>
      <w:ins w:id="1678" w:author="DM" w:date="2012-08-18T06:32:00Z">
        <w:r w:rsidR="00C55952">
          <w:t>A</w:t>
        </w:r>
      </w:ins>
      <w:r w:rsidR="00075362" w:rsidRPr="00075362">
        <w:t>n attractive</w:t>
      </w:r>
      <w:r w:rsidR="00AA1E0D">
        <w:t>, easy</w:t>
      </w:r>
      <w:ins w:id="1679" w:author="DM" w:date="2012-08-18T06:32:00Z">
        <w:r w:rsidR="00C55952">
          <w:t>-</w:t>
        </w:r>
      </w:ins>
      <w:del w:id="1680" w:author="DM" w:date="2012-08-18T06:32:00Z">
        <w:r w:rsidR="00AA1E0D" w:rsidDel="00C55952">
          <w:delText xml:space="preserve"> </w:delText>
        </w:r>
      </w:del>
      <w:r w:rsidR="00AA1E0D">
        <w:t>to</w:t>
      </w:r>
      <w:ins w:id="1681" w:author="DM" w:date="2012-08-18T06:32:00Z">
        <w:r w:rsidR="00C55952">
          <w:t>-</w:t>
        </w:r>
      </w:ins>
      <w:del w:id="1682" w:author="DM" w:date="2012-08-18T06:32:00Z">
        <w:r w:rsidR="00AA1E0D" w:rsidDel="00C55952">
          <w:delText xml:space="preserve"> </w:delText>
        </w:r>
      </w:del>
      <w:r w:rsidR="00AA1E0D">
        <w:t>use</w:t>
      </w:r>
      <w:del w:id="1683" w:author="DM" w:date="2012-08-18T06:32:00Z">
        <w:r w:rsidR="00AA1E0D" w:rsidDel="00C55952">
          <w:delText>,</w:delText>
        </w:r>
      </w:del>
      <w:r w:rsidR="00AA1E0D">
        <w:t xml:space="preserve"> </w:t>
      </w:r>
      <w:r w:rsidR="00075362" w:rsidRPr="00075362">
        <w:t xml:space="preserve">interface will help draw </w:t>
      </w:r>
      <w:r w:rsidR="00AA1E0D">
        <w:t>end</w:t>
      </w:r>
      <w:del w:id="1684" w:author="DM" w:date="2012-08-18T06:33:00Z">
        <w:r w:rsidR="00AA1E0D" w:rsidDel="00C55952">
          <w:delText>-</w:delText>
        </w:r>
      </w:del>
      <w:ins w:id="1685" w:author="DM" w:date="2012-08-18T06:33:00Z">
        <w:r w:rsidR="00C55952">
          <w:t xml:space="preserve"> </w:t>
        </w:r>
      </w:ins>
      <w:r w:rsidR="00075362" w:rsidRPr="00075362">
        <w:t>users to the</w:t>
      </w:r>
      <w:r w:rsidR="00075362">
        <w:t xml:space="preserve"> new solution</w:t>
      </w:r>
      <w:r w:rsidR="008A657B">
        <w:t>.</w:t>
      </w:r>
      <w:r w:rsidR="00075362" w:rsidRPr="00075362">
        <w:t xml:space="preserve"> </w:t>
      </w:r>
      <w:r w:rsidR="008A657B">
        <w:t xml:space="preserve">However, </w:t>
      </w:r>
      <w:r w:rsidR="00E26126">
        <w:t>sustained</w:t>
      </w:r>
      <w:r w:rsidR="008A657B">
        <w:t xml:space="preserve"> </w:t>
      </w:r>
      <w:r w:rsidR="00075362" w:rsidRPr="00075362">
        <w:t xml:space="preserve">use will come from access to </w:t>
      </w:r>
      <w:r w:rsidR="00075362">
        <w:t xml:space="preserve">valuable </w:t>
      </w:r>
      <w:r w:rsidR="00E26126">
        <w:t>content</w:t>
      </w:r>
      <w:r w:rsidR="008A657B">
        <w:t>,</w:t>
      </w:r>
      <w:r w:rsidR="00075362" w:rsidRPr="00075362">
        <w:t xml:space="preserve"> the ability to connect and communicate with</w:t>
      </w:r>
      <w:r w:rsidR="00075362">
        <w:t xml:space="preserve"> other </w:t>
      </w:r>
      <w:r w:rsidR="00E26126">
        <w:t>stakeholders more efficiently</w:t>
      </w:r>
      <w:r w:rsidR="008A657B">
        <w:t>,</w:t>
      </w:r>
      <w:r w:rsidR="00075362" w:rsidRPr="00075362">
        <w:t xml:space="preserve"> and incentives that align with</w:t>
      </w:r>
      <w:r w:rsidR="00075362">
        <w:t xml:space="preserve"> </w:t>
      </w:r>
      <w:r w:rsidR="00075362" w:rsidRPr="00075362">
        <w:t>knowledge</w:t>
      </w:r>
      <w:del w:id="1686" w:author="DM" w:date="2012-08-18T06:33:00Z">
        <w:r w:rsidR="00075362" w:rsidRPr="00075362" w:rsidDel="00C55952">
          <w:delText>-</w:delText>
        </w:r>
      </w:del>
      <w:ins w:id="1687" w:author="DM" w:date="2012-08-18T06:33:00Z">
        <w:r w:rsidR="00C55952">
          <w:t xml:space="preserve"> </w:t>
        </w:r>
      </w:ins>
      <w:r w:rsidR="00075362" w:rsidRPr="00075362">
        <w:t>sharing and</w:t>
      </w:r>
      <w:r w:rsidR="00075362">
        <w:t xml:space="preserve"> the new</w:t>
      </w:r>
      <w:r w:rsidR="00075362" w:rsidRPr="00075362">
        <w:t xml:space="preserve"> </w:t>
      </w:r>
      <w:r w:rsidR="00075362">
        <w:t xml:space="preserve">enterprise approach to </w:t>
      </w:r>
      <w:r w:rsidR="00213D9F">
        <w:t>managing</w:t>
      </w:r>
      <w:r w:rsidR="00075362">
        <w:t xml:space="preserve"> work and resources.</w:t>
      </w:r>
    </w:p>
    <w:p w:rsidR="005C7BDA" w:rsidRPr="004A77F4" w:rsidRDefault="008A657B" w:rsidP="009F1931">
      <w:pPr>
        <w:pStyle w:val="ListNumbered"/>
        <w:rPr>
          <w:rStyle w:val="QueryInline"/>
          <w:rPrChange w:id="1688" w:author="DM" w:date="2012-08-18T06:33:00Z">
            <w:rPr/>
          </w:rPrChange>
        </w:rPr>
      </w:pPr>
      <w:r>
        <w:t>3.</w:t>
      </w:r>
      <w:r>
        <w:tab/>
      </w:r>
      <w:r w:rsidR="00DD3AB3" w:rsidRPr="00DD3AB3">
        <w:rPr>
          <w:b/>
          <w:rPrChange w:id="1689" w:author="DM" w:date="2012-08-18T06:33:00Z">
            <w:rPr/>
          </w:rPrChange>
        </w:rPr>
        <w:t>Organizational readiness,</w:t>
      </w:r>
      <w:r w:rsidR="005C7BDA">
        <w:t xml:space="preserve"> </w:t>
      </w:r>
      <w:ins w:id="1690" w:author="DM" w:date="2012-08-18T06:33:00Z">
        <w:r w:rsidR="004A77F4">
          <w:t xml:space="preserve">which </w:t>
        </w:r>
      </w:ins>
      <w:r w:rsidR="00075362" w:rsidRPr="00075362">
        <w:t>highlight</w:t>
      </w:r>
      <w:ins w:id="1691" w:author="DM" w:date="2012-08-18T06:33:00Z">
        <w:r w:rsidR="004A77F4">
          <w:t>s</w:t>
        </w:r>
      </w:ins>
      <w:del w:id="1692" w:author="DM" w:date="2012-08-18T06:33:00Z">
        <w:r w:rsidR="00075362" w:rsidRPr="00075362" w:rsidDel="004A77F4">
          <w:delText>ing</w:delText>
        </w:r>
      </w:del>
      <w:r w:rsidR="00075362" w:rsidRPr="00075362">
        <w:t xml:space="preserve"> the discrepa</w:t>
      </w:r>
      <w:r w:rsidR="00075362">
        <w:t>ncy between current and target environment</w:t>
      </w:r>
      <w:ins w:id="1693" w:author="DM" w:date="2012-08-18T06:33:00Z">
        <w:r w:rsidR="004A77F4">
          <w:t>s</w:t>
        </w:r>
      </w:ins>
      <w:r w:rsidR="00A46552">
        <w:t>.</w:t>
      </w:r>
      <w:ins w:id="1694" w:author="Odum, Amy - Hoboken" w:date="2012-08-27T13:15:00Z">
        <w:r w:rsidR="0074510F">
          <w:t xml:space="preserve"> </w:t>
        </w:r>
      </w:ins>
      <w:del w:id="1695" w:author="Tim Runcie" w:date="2012-09-13T07:57:00Z">
        <w:r w:rsidR="00A46552" w:rsidDel="003F16A6">
          <w:delText>S</w:delText>
        </w:r>
        <w:r w:rsidR="00075362" w:rsidDel="003F16A6">
          <w:delText>timulating</w:delText>
        </w:r>
        <w:r w:rsidR="00075362" w:rsidRPr="00075362" w:rsidDel="003F16A6">
          <w:delText xml:space="preserve"> </w:delText>
        </w:r>
      </w:del>
      <w:ins w:id="1696" w:author="Jeff Jacobson" w:date="2012-09-13T12:37:00Z">
        <w:r w:rsidR="0096193E">
          <w:t xml:space="preserve">Organizational readiness </w:t>
        </w:r>
      </w:ins>
      <w:ins w:id="1697" w:author="Tim Runcie" w:date="2012-09-13T07:57:00Z">
        <w:r w:rsidR="003F16A6">
          <w:t>showcas</w:t>
        </w:r>
      </w:ins>
      <w:ins w:id="1698" w:author="Jeff Jacobson" w:date="2012-09-13T12:38:00Z">
        <w:r w:rsidR="0096193E">
          <w:t>es</w:t>
        </w:r>
      </w:ins>
      <w:ins w:id="1699" w:author="Tim Runcie" w:date="2012-09-13T07:57:00Z">
        <w:del w:id="1700" w:author="Jeff Jacobson" w:date="2012-09-13T12:38:00Z">
          <w:r w:rsidR="003F16A6" w:rsidDel="0096193E">
            <w:delText>ing</w:delText>
          </w:r>
        </w:del>
        <w:r w:rsidR="003F16A6">
          <w:t xml:space="preserve"> any</w:t>
        </w:r>
        <w:r w:rsidR="003F16A6" w:rsidRPr="00075362">
          <w:t xml:space="preserve"> </w:t>
        </w:r>
      </w:ins>
      <w:r w:rsidR="00075362" w:rsidRPr="00075362">
        <w:t>dissatisfaction with the status quo</w:t>
      </w:r>
      <w:r w:rsidR="00A46552">
        <w:t xml:space="preserve"> </w:t>
      </w:r>
      <w:ins w:id="1701" w:author="Tim Runcie" w:date="2012-09-13T07:57:00Z">
        <w:r w:rsidR="003F16A6">
          <w:t>of the existing proje</w:t>
        </w:r>
      </w:ins>
      <w:ins w:id="1702" w:author="Tim Runcie" w:date="2012-09-13T07:58:00Z">
        <w:r w:rsidR="003F16A6">
          <w:t xml:space="preserve">ct, program or portfolio process </w:t>
        </w:r>
      </w:ins>
      <w:r w:rsidR="00A46552">
        <w:t>and</w:t>
      </w:r>
      <w:r w:rsidR="00075362" w:rsidRPr="00075362">
        <w:t xml:space="preserve"> creat</w:t>
      </w:r>
      <w:del w:id="1703" w:author="Jeff Jacobson" w:date="2012-09-13T12:38:00Z">
        <w:r w:rsidR="00075362" w:rsidRPr="00075362" w:rsidDel="0096193E">
          <w:delText>ing</w:delText>
        </w:r>
      </w:del>
      <w:ins w:id="1704" w:author="Jeff Jacobson" w:date="2012-09-13T12:38:00Z">
        <w:r w:rsidR="0096193E">
          <w:t>es</w:t>
        </w:r>
      </w:ins>
      <w:r w:rsidR="00075362" w:rsidRPr="00075362">
        <w:t xml:space="preserve"> </w:t>
      </w:r>
      <w:r w:rsidR="00E26126">
        <w:t>a</w:t>
      </w:r>
      <w:r w:rsidR="00E26126" w:rsidRPr="00E26126">
        <w:t xml:space="preserve"> </w:t>
      </w:r>
      <w:r w:rsidR="00E26126">
        <w:t xml:space="preserve">compelling </w:t>
      </w:r>
      <w:ins w:id="1705" w:author="Odum, Amy - Hoboken" w:date="2012-08-27T13:16:00Z">
        <w:del w:id="1706" w:author="Jeff Jacobson" w:date="2012-09-13T12:38:00Z">
          <w:r w:rsidR="0074510F" w:rsidDel="0096193E">
            <w:rPr>
              <w:rStyle w:val="QueryInline"/>
            </w:rPr>
            <w:delText>[</w:delText>
          </w:r>
          <w:commentRangeStart w:id="1707"/>
          <w:r w:rsidR="0074510F" w:rsidDel="0096193E">
            <w:rPr>
              <w:rStyle w:val="QueryInline"/>
            </w:rPr>
            <w:delText>AU: Not sure who/what is doing the “stim</w:delText>
          </w:r>
        </w:del>
      </w:ins>
      <w:ins w:id="1708" w:author="Odum, Amy - Hoboken" w:date="2012-08-27T13:17:00Z">
        <w:del w:id="1709" w:author="Jeff Jacobson" w:date="2012-09-13T12:38:00Z">
          <w:r w:rsidR="0074510F" w:rsidDel="0096193E">
            <w:rPr>
              <w:rStyle w:val="QueryInline"/>
            </w:rPr>
            <w:delText>ulating” and “creating” here….</w:delText>
          </w:r>
        </w:del>
      </w:ins>
      <w:ins w:id="1710" w:author="Odum, Amy - Hoboken" w:date="2012-08-27T13:16:00Z">
        <w:del w:id="1711" w:author="Jeff Jacobson" w:date="2012-09-13T12:38:00Z">
          <w:r w:rsidR="0074510F" w:rsidDel="0096193E">
            <w:rPr>
              <w:rStyle w:val="QueryInline"/>
            </w:rPr>
            <w:delText>]</w:delText>
          </w:r>
        </w:del>
      </w:ins>
      <w:commentRangeEnd w:id="1707"/>
      <w:r w:rsidR="003F16A6">
        <w:rPr>
          <w:rStyle w:val="CommentReference"/>
          <w:rFonts w:asciiTheme="minorHAnsi" w:eastAsiaTheme="minorHAnsi" w:hAnsiTheme="minorHAnsi" w:cstheme="minorBidi"/>
          <w:snapToGrid/>
        </w:rPr>
        <w:commentReference w:id="1707"/>
      </w:r>
      <w:r w:rsidR="00E26126">
        <w:t>vision of the</w:t>
      </w:r>
      <w:r w:rsidR="00075362" w:rsidRPr="00075362">
        <w:t xml:space="preserve"> future </w:t>
      </w:r>
      <w:r w:rsidR="00075362">
        <w:t>state</w:t>
      </w:r>
      <w:ins w:id="1712" w:author="Tim Runcie" w:date="2012-09-13T07:58:00Z">
        <w:r w:rsidR="0029568E">
          <w:t xml:space="preserve">.  This </w:t>
        </w:r>
      </w:ins>
      <w:del w:id="1713" w:author="Tim Runcie" w:date="2012-09-13T07:58:00Z">
        <w:r w:rsidR="00075362" w:rsidRPr="00075362" w:rsidDel="0029568E">
          <w:delText xml:space="preserve"> </w:delText>
        </w:r>
        <w:r w:rsidR="00E26126" w:rsidDel="0029568E">
          <w:delText>while</w:delText>
        </w:r>
      </w:del>
      <w:r w:rsidR="00075362" w:rsidRPr="00075362">
        <w:t xml:space="preserve"> increas</w:t>
      </w:r>
      <w:ins w:id="1714" w:author="Tim Runcie" w:date="2012-09-13T07:58:00Z">
        <w:r w:rsidR="0029568E">
          <w:t>es</w:t>
        </w:r>
      </w:ins>
      <w:del w:id="1715" w:author="Tim Runcie" w:date="2012-09-13T07:58:00Z">
        <w:r w:rsidR="00075362" w:rsidRPr="00075362" w:rsidDel="0029568E">
          <w:delText>ing</w:delText>
        </w:r>
      </w:del>
      <w:r w:rsidR="00075362" w:rsidRPr="00075362">
        <w:t xml:space="preserve"> the degree to which organizational members perceive the</w:t>
      </w:r>
      <w:r w:rsidR="00E26126">
        <w:t xml:space="preserve"> change as needed, important, and</w:t>
      </w:r>
      <w:r w:rsidR="00075362" w:rsidRPr="00075362">
        <w:t xml:space="preserve"> worthwhile</w:t>
      </w:r>
      <w:r w:rsidR="00075362">
        <w:t>.</w:t>
      </w:r>
    </w:p>
    <w:p w:rsidR="005C7BDA" w:rsidRDefault="005C7BDA" w:rsidP="005C7BDA">
      <w:pPr>
        <w:pStyle w:val="Para"/>
      </w:pPr>
      <w:r>
        <w:t xml:space="preserve">By paying close attention to </w:t>
      </w:r>
      <w:r w:rsidRPr="005C7BDA">
        <w:t>these</w:t>
      </w:r>
      <w:r>
        <w:t xml:space="preserve"> f</w:t>
      </w:r>
      <w:r w:rsidRPr="005C7BDA">
        <w:t xml:space="preserve">actors, organizations can position themselves to harness the power of </w:t>
      </w:r>
      <w:r w:rsidR="00AA1E0D">
        <w:t xml:space="preserve">a </w:t>
      </w:r>
      <w:r w:rsidRPr="005C7BDA">
        <w:t xml:space="preserve">collaborative </w:t>
      </w:r>
      <w:r>
        <w:t>solution to support the</w:t>
      </w:r>
      <w:r w:rsidR="00AA1E0D">
        <w:t xml:space="preserve"> overall</w:t>
      </w:r>
      <w:r w:rsidRPr="005C7BDA">
        <w:t xml:space="preserve"> business objectives</w:t>
      </w:r>
      <w:r>
        <w:t xml:space="preserve"> of the enterprise</w:t>
      </w:r>
      <w:r w:rsidRPr="005C7BDA">
        <w:t xml:space="preserve">, </w:t>
      </w:r>
      <w:del w:id="1716" w:author="DM" w:date="2012-08-18T06:33:00Z">
        <w:r w:rsidR="00AA1E0D" w:rsidDel="004A77F4">
          <w:delText xml:space="preserve">and </w:delText>
        </w:r>
      </w:del>
      <w:r w:rsidR="00AA1E0D">
        <w:t xml:space="preserve">not just the priorities of </w:t>
      </w:r>
      <w:r w:rsidR="00E26126">
        <w:t>a</w:t>
      </w:r>
      <w:r w:rsidR="00AA1E0D">
        <w:t xml:space="preserve"> specific business unit</w:t>
      </w:r>
      <w:ins w:id="1717" w:author="DM" w:date="2012-08-18T06:33:00Z">
        <w:r w:rsidR="004A77F4">
          <w:t>.</w:t>
        </w:r>
      </w:ins>
      <w:del w:id="1718" w:author="DM" w:date="2012-08-18T06:33:00Z">
        <w:r w:rsidR="005E678C" w:rsidDel="004A77F4">
          <w:delText>,</w:delText>
        </w:r>
      </w:del>
      <w:r w:rsidR="00AA1E0D">
        <w:t xml:space="preserve"> </w:t>
      </w:r>
      <w:ins w:id="1719" w:author="DM" w:date="2012-08-18T06:34:00Z">
        <w:r w:rsidR="004A77F4">
          <w:t xml:space="preserve">By doing so, </w:t>
        </w:r>
      </w:ins>
      <w:r>
        <w:t xml:space="preserve">ultimately </w:t>
      </w:r>
      <w:ins w:id="1720" w:author="DM" w:date="2012-08-18T06:34:00Z">
        <w:r w:rsidR="004A77F4">
          <w:t xml:space="preserve">organizations will </w:t>
        </w:r>
      </w:ins>
      <w:r w:rsidR="00AA1E0D">
        <w:t>driv</w:t>
      </w:r>
      <w:ins w:id="1721" w:author="DM" w:date="2012-08-18T06:34:00Z">
        <w:r w:rsidR="004A77F4">
          <w:t>e</w:t>
        </w:r>
      </w:ins>
      <w:del w:id="1722" w:author="DM" w:date="2012-08-18T06:34:00Z">
        <w:r w:rsidR="00AA1E0D" w:rsidDel="004A77F4">
          <w:delText>ing</w:delText>
        </w:r>
      </w:del>
      <w:r w:rsidRPr="005C7BDA">
        <w:t xml:space="preserve"> both top</w:t>
      </w:r>
      <w:ins w:id="1723" w:author="DM" w:date="2012-08-18T06:34:00Z">
        <w:r w:rsidR="004A77F4">
          <w:t>-</w:t>
        </w:r>
      </w:ins>
      <w:r w:rsidRPr="005C7BDA">
        <w:t xml:space="preserve"> and bottom</w:t>
      </w:r>
      <w:ins w:id="1724" w:author="DM" w:date="2012-08-18T06:34:00Z">
        <w:r w:rsidR="004A77F4">
          <w:t>-</w:t>
        </w:r>
      </w:ins>
      <w:del w:id="1725" w:author="DM" w:date="2012-08-18T06:34:00Z">
        <w:r w:rsidRPr="005C7BDA" w:rsidDel="004A77F4">
          <w:delText xml:space="preserve"> </w:delText>
        </w:r>
      </w:del>
      <w:r w:rsidRPr="005C7BDA">
        <w:t>line growth</w:t>
      </w:r>
      <w:r w:rsidR="00AA1E0D">
        <w:t xml:space="preserve"> for the business as a whole</w:t>
      </w:r>
      <w:r w:rsidRPr="005C7BDA">
        <w:t>.</w:t>
      </w:r>
    </w:p>
    <w:p w:rsidR="005C7BDA" w:rsidRDefault="005C7BDA" w:rsidP="004559D7">
      <w:pPr>
        <w:pStyle w:val="Para"/>
      </w:pPr>
      <w:r>
        <w:t>A</w:t>
      </w:r>
      <w:r w:rsidRPr="005C7BDA">
        <w:t xml:space="preserve"> </w:t>
      </w:r>
      <w:r>
        <w:t>well-designed and sustainable collaboration</w:t>
      </w:r>
      <w:r w:rsidRPr="005C7BDA">
        <w:t xml:space="preserve"> platform</w:t>
      </w:r>
      <w:r>
        <w:t xml:space="preserve"> </w:t>
      </w:r>
      <w:r w:rsidRPr="005C7BDA">
        <w:t>needs to fulfill two</w:t>
      </w:r>
      <w:r>
        <w:t xml:space="preserve"> key objectives:</w:t>
      </w:r>
    </w:p>
    <w:p w:rsidR="005C7BDA" w:rsidRDefault="00A528F8" w:rsidP="009F1931">
      <w:pPr>
        <w:pStyle w:val="ListNumbered"/>
      </w:pPr>
      <w:r>
        <w:t>1.</w:t>
      </w:r>
      <w:r>
        <w:tab/>
        <w:t>I</w:t>
      </w:r>
      <w:r w:rsidR="005C7BDA" w:rsidRPr="005C7BDA">
        <w:t>t has to be so intuitive to use that there is</w:t>
      </w:r>
      <w:r w:rsidR="005C7BDA">
        <w:t xml:space="preserve"> </w:t>
      </w:r>
      <w:r w:rsidR="004E50EF">
        <w:t xml:space="preserve">no </w:t>
      </w:r>
      <w:r w:rsidR="005C7BDA">
        <w:t>appreciable</w:t>
      </w:r>
      <w:r w:rsidR="00E26126">
        <w:t xml:space="preserve"> learning curve</w:t>
      </w:r>
      <w:r>
        <w:t>.</w:t>
      </w:r>
    </w:p>
    <w:p w:rsidR="00F239DD" w:rsidRDefault="00A528F8" w:rsidP="009F1931">
      <w:pPr>
        <w:pStyle w:val="ListNumbered"/>
      </w:pPr>
      <w:r>
        <w:t>2.</w:t>
      </w:r>
      <w:r>
        <w:tab/>
        <w:t>I</w:t>
      </w:r>
      <w:r w:rsidR="005C7BDA" w:rsidRPr="005C7BDA">
        <w:t>t has to be</w:t>
      </w:r>
      <w:r w:rsidR="005C7BDA">
        <w:t xml:space="preserve"> configurable and extensible so</w:t>
      </w:r>
      <w:r w:rsidR="005C7BDA" w:rsidRPr="005C7BDA">
        <w:t xml:space="preserve"> that more advanced</w:t>
      </w:r>
      <w:r w:rsidR="005C7BDA">
        <w:t xml:space="preserve"> </w:t>
      </w:r>
      <w:r w:rsidR="005C7BDA" w:rsidRPr="005C7BDA">
        <w:t>users can adapt it to</w:t>
      </w:r>
      <w:r w:rsidR="005C7BDA">
        <w:t xml:space="preserve"> </w:t>
      </w:r>
      <w:r w:rsidR="00E26126">
        <w:t>their specific needs</w:t>
      </w:r>
      <w:r>
        <w:t>.</w:t>
      </w:r>
    </w:p>
    <w:p w:rsidR="00E26126" w:rsidRPr="00E26126" w:rsidDel="004A77F4" w:rsidRDefault="00E26126" w:rsidP="00E26126">
      <w:pPr>
        <w:pStyle w:val="Para"/>
        <w:rPr>
          <w:del w:id="1726" w:author="DM" w:date="2012-08-18T06:34:00Z"/>
        </w:rPr>
      </w:pPr>
      <w:r>
        <w:t xml:space="preserve">Project and Project Server 2010 </w:t>
      </w:r>
      <w:r w:rsidR="001E4C79">
        <w:t>fulfill</w:t>
      </w:r>
      <w:r>
        <w:t xml:space="preserve"> these two key objectives offering</w:t>
      </w:r>
      <w:r w:rsidR="004E50EF" w:rsidRPr="004E50EF">
        <w:t xml:space="preserve"> best-in-class capabilities enabled by the extensibility of </w:t>
      </w:r>
      <w:r w:rsidR="004E50EF">
        <w:t>the</w:t>
      </w:r>
      <w:r w:rsidR="004E50EF" w:rsidRPr="004E50EF">
        <w:t xml:space="preserve"> platform architecture</w:t>
      </w:r>
      <w:r w:rsidR="004E50EF">
        <w:t>.</w:t>
      </w:r>
    </w:p>
    <w:p w:rsidR="00842073" w:rsidRDefault="00842073">
      <w:pPr>
        <w:pStyle w:val="Para"/>
        <w:pPrChange w:id="1727" w:author="DM" w:date="2012-08-18T06:34:00Z">
          <w:pPr>
            <w:pStyle w:val="Para"/>
            <w:ind w:left="1800" w:firstLine="0"/>
          </w:pPr>
        </w:pPrChange>
      </w:pPr>
    </w:p>
    <w:p w:rsidR="00AA1E0D" w:rsidRDefault="00AA1E0D" w:rsidP="00AA1E0D">
      <w:pPr>
        <w:pStyle w:val="H3"/>
      </w:pPr>
      <w:r>
        <w:t>Role Based</w:t>
      </w:r>
    </w:p>
    <w:p w:rsidR="00E26126" w:rsidRDefault="00E26126" w:rsidP="004559D7">
      <w:pPr>
        <w:pStyle w:val="Para"/>
      </w:pPr>
      <w:r>
        <w:t>T</w:t>
      </w:r>
      <w:r w:rsidRPr="00E26126">
        <w:t>here are multiple audiences</w:t>
      </w:r>
      <w:r>
        <w:t xml:space="preserve"> in organizations</w:t>
      </w:r>
      <w:r w:rsidR="00004721">
        <w:t xml:space="preserve">: </w:t>
      </w:r>
      <w:r w:rsidRPr="00E26126">
        <w:t>from IT professionals</w:t>
      </w:r>
      <w:r w:rsidR="00004721">
        <w:t>,</w:t>
      </w:r>
      <w:r w:rsidRPr="00E26126">
        <w:t xml:space="preserve"> to project managers</w:t>
      </w:r>
      <w:r w:rsidR="00004721">
        <w:t>,</w:t>
      </w:r>
      <w:r w:rsidRPr="00E26126">
        <w:t xml:space="preserve"> to end users. Each audience cares about different aspects and has specific concerns.</w:t>
      </w:r>
    </w:p>
    <w:p w:rsidR="00E26126" w:rsidRDefault="00AA1E0D" w:rsidP="004559D7">
      <w:pPr>
        <w:pStyle w:val="Para"/>
      </w:pPr>
      <w:r>
        <w:t>E</w:t>
      </w:r>
      <w:r w:rsidR="006C7C46">
        <w:t>nd user</w:t>
      </w:r>
      <w:r>
        <w:t>s</w:t>
      </w:r>
      <w:ins w:id="1728" w:author="DM" w:date="2012-08-18T06:34:00Z">
        <w:r w:rsidR="004A77F4">
          <w:t>,</w:t>
        </w:r>
      </w:ins>
      <w:r w:rsidR="00E26126">
        <w:t xml:space="preserve"> for example</w:t>
      </w:r>
      <w:ins w:id="1729" w:author="DM" w:date="2012-08-18T06:34:00Z">
        <w:r w:rsidR="004A77F4">
          <w:t>,</w:t>
        </w:r>
      </w:ins>
      <w:r>
        <w:t xml:space="preserve"> don’t</w:t>
      </w:r>
      <w:r w:rsidR="006C7C46">
        <w:t xml:space="preserve"> need to know all the details of </w:t>
      </w:r>
      <w:r>
        <w:t xml:space="preserve">Project desktop, </w:t>
      </w:r>
      <w:r w:rsidR="006C7C46">
        <w:t xml:space="preserve">Project </w:t>
      </w:r>
      <w:r>
        <w:t>Server, and Sh</w:t>
      </w:r>
      <w:r w:rsidR="00E26126">
        <w:t>arePoint. They might be:</w:t>
      </w:r>
    </w:p>
    <w:p w:rsidR="00E26126" w:rsidRDefault="002D192D" w:rsidP="009F1931">
      <w:pPr>
        <w:pStyle w:val="ListBulleted"/>
      </w:pPr>
      <w:r>
        <w:t>E</w:t>
      </w:r>
      <w:r w:rsidR="006C7C46">
        <w:t>xecutive</w:t>
      </w:r>
      <w:r w:rsidR="00E26126">
        <w:t>s</w:t>
      </w:r>
      <w:r w:rsidR="006C7C46">
        <w:t xml:space="preserve"> who want to see</w:t>
      </w:r>
      <w:r w:rsidR="00AA1E0D">
        <w:t xml:space="preserve"> </w:t>
      </w:r>
      <w:ins w:id="1730" w:author="DM" w:date="2012-08-18T06:34:00Z">
        <w:r w:rsidR="004A77F4">
          <w:t>p</w:t>
        </w:r>
      </w:ins>
      <w:del w:id="1731" w:author="DM" w:date="2012-08-18T06:34:00Z">
        <w:r w:rsidR="00AA1E0D" w:rsidDel="004A77F4">
          <w:delText>P</w:delText>
        </w:r>
      </w:del>
      <w:r w:rsidR="00AA1E0D">
        <w:t xml:space="preserve">roject or </w:t>
      </w:r>
      <w:del w:id="1732" w:author="DM" w:date="2012-08-18T06:34:00Z">
        <w:r w:rsidR="00AA1E0D" w:rsidDel="004A77F4">
          <w:delText>R</w:delText>
        </w:r>
      </w:del>
      <w:ins w:id="1733" w:author="DM" w:date="2012-08-18T06:34:00Z">
        <w:r w:rsidR="004A77F4">
          <w:t>r</w:t>
        </w:r>
      </w:ins>
      <w:r w:rsidR="00AA1E0D">
        <w:t>esource</w:t>
      </w:r>
      <w:r w:rsidR="006C7C46">
        <w:t xml:space="preserve"> status and reporting (</w:t>
      </w:r>
      <w:del w:id="1734" w:author="DM" w:date="2012-08-17T21:45:00Z">
        <w:r w:rsidR="00AA1E0D" w:rsidDel="00B65D7D">
          <w:delText xml:space="preserve">i.e. </w:delText>
        </w:r>
      </w:del>
      <w:ins w:id="1735" w:author="DM" w:date="2012-08-17T21:45:00Z">
        <w:r w:rsidR="00B65D7D">
          <w:t xml:space="preserve">i.e., </w:t>
        </w:r>
      </w:ins>
      <w:del w:id="1736" w:author="DM" w:date="2012-08-18T06:35:00Z">
        <w:r w:rsidR="00AA1E0D" w:rsidDel="004A77F4">
          <w:delText>D</w:delText>
        </w:r>
      </w:del>
      <w:ins w:id="1737" w:author="DM" w:date="2012-08-18T06:35:00Z">
        <w:r w:rsidR="004A77F4">
          <w:t>d</w:t>
        </w:r>
      </w:ins>
      <w:r w:rsidR="00AA1E0D">
        <w:t xml:space="preserve">ashboards </w:t>
      </w:r>
      <w:r w:rsidR="001E4C79">
        <w:t>incorporating</w:t>
      </w:r>
      <w:r w:rsidR="00AA1E0D">
        <w:t xml:space="preserve"> </w:t>
      </w:r>
      <w:r w:rsidR="006C7C46">
        <w:t xml:space="preserve">KPIs, </w:t>
      </w:r>
      <w:r w:rsidR="00AA1E0D">
        <w:t xml:space="preserve">graphical views, and other </w:t>
      </w:r>
      <w:del w:id="1738" w:author="DM" w:date="2012-08-18T06:35:00Z">
        <w:r w:rsidR="006C7C46" w:rsidDel="004A77F4">
          <w:delText>w</w:delText>
        </w:r>
      </w:del>
      <w:ins w:id="1739" w:author="DM" w:date="2012-08-18T06:35:00Z">
        <w:r w:rsidR="004A77F4">
          <w:t>W</w:t>
        </w:r>
      </w:ins>
      <w:r w:rsidR="006C7C46">
        <w:t>eb</w:t>
      </w:r>
      <w:ins w:id="1740" w:author="DM" w:date="2012-08-18T06:35:00Z">
        <w:r w:rsidR="004A77F4">
          <w:t xml:space="preserve"> P</w:t>
        </w:r>
      </w:ins>
      <w:del w:id="1741" w:author="DM" w:date="2012-08-18T06:35:00Z">
        <w:r w:rsidR="006C7C46" w:rsidDel="004A77F4">
          <w:delText>p</w:delText>
        </w:r>
      </w:del>
      <w:r w:rsidR="006C7C46">
        <w:t>arts</w:t>
      </w:r>
      <w:r w:rsidR="00AA1E0D">
        <w:t>)</w:t>
      </w:r>
      <w:r w:rsidR="00E26126">
        <w:t>.</w:t>
      </w:r>
    </w:p>
    <w:p w:rsidR="00E26126" w:rsidRDefault="002D192D" w:rsidP="009F1931">
      <w:pPr>
        <w:pStyle w:val="ListBulleted"/>
      </w:pPr>
      <w:r>
        <w:t xml:space="preserve">A </w:t>
      </w:r>
      <w:r w:rsidR="00AA1E0D">
        <w:t>team member who only needs</w:t>
      </w:r>
      <w:r w:rsidR="00E26126">
        <w:t xml:space="preserve"> </w:t>
      </w:r>
      <w:r w:rsidR="006C7C46">
        <w:t xml:space="preserve">to see </w:t>
      </w:r>
      <w:ins w:id="1742" w:author="DM" w:date="2012-08-18T06:35:00Z">
        <w:r w:rsidR="004A77F4">
          <w:t>his or her</w:t>
        </w:r>
      </w:ins>
      <w:del w:id="1743" w:author="DM" w:date="2012-08-18T06:35:00Z">
        <w:r w:rsidR="006C7C46" w:rsidDel="004A77F4">
          <w:delText>their</w:delText>
        </w:r>
      </w:del>
      <w:r w:rsidR="006C7C46">
        <w:t xml:space="preserve"> My Tasks information and the details online (</w:t>
      </w:r>
      <w:r w:rsidR="00E26126">
        <w:t>through PWA)</w:t>
      </w:r>
      <w:r>
        <w:t>.</w:t>
      </w:r>
    </w:p>
    <w:p w:rsidR="004559D7" w:rsidRDefault="002D192D" w:rsidP="009F1931">
      <w:pPr>
        <w:pStyle w:val="ListBulleted"/>
      </w:pPr>
      <w:r>
        <w:t>T</w:t>
      </w:r>
      <w:r w:rsidR="006C7C46">
        <w:t xml:space="preserve">eam leads </w:t>
      </w:r>
      <w:ins w:id="1744" w:author="DM" w:date="2012-08-18T06:35:00Z">
        <w:r w:rsidR="004A77F4">
          <w:t>who</w:t>
        </w:r>
      </w:ins>
      <w:del w:id="1745" w:author="DM" w:date="2012-08-18T06:35:00Z">
        <w:r w:rsidR="00E26126" w:rsidDel="004A77F4">
          <w:delText>that</w:delText>
        </w:r>
      </w:del>
      <w:r w:rsidR="00E26126">
        <w:t xml:space="preserve"> need to</w:t>
      </w:r>
      <w:r w:rsidR="006C7C46">
        <w:t xml:space="preserve"> edit</w:t>
      </w:r>
      <w:r>
        <w:t xml:space="preserve">, </w:t>
      </w:r>
      <w:r w:rsidR="006C7C46">
        <w:t>update, review</w:t>
      </w:r>
      <w:ins w:id="1746" w:author="DM" w:date="2012-08-18T06:35:00Z">
        <w:r w:rsidR="004A77F4">
          <w:t>,</w:t>
        </w:r>
      </w:ins>
      <w:r w:rsidR="006C7C46">
        <w:t xml:space="preserve"> and approve tasks right in PWA versus n</w:t>
      </w:r>
      <w:r w:rsidR="00E26126">
        <w:t>eeding Project client installed.</w:t>
      </w:r>
    </w:p>
    <w:p w:rsidR="002E10B3" w:rsidRPr="00E26126" w:rsidRDefault="00E26126" w:rsidP="002E10B3">
      <w:pPr>
        <w:pStyle w:val="Para"/>
      </w:pPr>
      <w:r>
        <w:t xml:space="preserve">Project </w:t>
      </w:r>
      <w:ins w:id="1747" w:author="DM" w:date="2012-08-18T06:35:00Z">
        <w:r w:rsidR="004A77F4">
          <w:t>m</w:t>
        </w:r>
      </w:ins>
      <w:del w:id="1748" w:author="DM" w:date="2012-08-18T06:35:00Z">
        <w:r w:rsidDel="004A77F4">
          <w:delText>M</w:delText>
        </w:r>
      </w:del>
      <w:r>
        <w:t>anagers</w:t>
      </w:r>
      <w:ins w:id="1749" w:author="DM" w:date="2012-08-18T06:35:00Z">
        <w:r w:rsidR="004A77F4">
          <w:t>, however,</w:t>
        </w:r>
      </w:ins>
      <w:del w:id="1750" w:author="DM" w:date="2012-08-18T06:35:00Z">
        <w:r w:rsidDel="004A77F4">
          <w:delText xml:space="preserve"> on the other hand</w:delText>
        </w:r>
      </w:del>
      <w:r>
        <w:t xml:space="preserve"> require t</w:t>
      </w:r>
      <w:r w:rsidR="00EE7C6B">
        <w:t>he</w:t>
      </w:r>
      <w:r>
        <w:t xml:space="preserve"> power and flexibility of a desktop tool </w:t>
      </w:r>
      <w:r w:rsidR="00F609C9">
        <w:t xml:space="preserve">like </w:t>
      </w:r>
      <w:r>
        <w:t xml:space="preserve">Project </w:t>
      </w:r>
      <w:r w:rsidR="00F609C9">
        <w:t>to design and manage projects of any size or complexity. PMs tend to be more mobile and therefore need access to a checked-out version of the schedule</w:t>
      </w:r>
      <w:del w:id="1751" w:author="DM" w:date="2012-08-18T06:35:00Z">
        <w:r w:rsidR="00F609C9" w:rsidDel="004A77F4">
          <w:delText>,</w:delText>
        </w:r>
      </w:del>
      <w:r w:rsidR="00F609C9">
        <w:t xml:space="preserve"> and </w:t>
      </w:r>
      <w:ins w:id="1752" w:author="DM" w:date="2012-08-18T06:35:00Z">
        <w:r w:rsidR="004A77F4">
          <w:t>the ability</w:t>
        </w:r>
      </w:ins>
      <w:del w:id="1753" w:author="DM" w:date="2012-08-18T06:35:00Z">
        <w:r w:rsidR="00F609C9" w:rsidDel="004A77F4">
          <w:delText>be able</w:delText>
        </w:r>
      </w:del>
      <w:r w:rsidR="00F609C9">
        <w:t xml:space="preserve"> to connect with Project Server to share schedule changes and updates with the team.</w:t>
      </w:r>
    </w:p>
    <w:p w:rsidR="002C3A98" w:rsidRDefault="002C3A98" w:rsidP="002C3A98">
      <w:pPr>
        <w:pStyle w:val="H3"/>
      </w:pPr>
      <w:r>
        <w:t>Agile and Project Server</w:t>
      </w:r>
    </w:p>
    <w:p w:rsidR="00097323" w:rsidRDefault="00807D19" w:rsidP="002C3A98">
      <w:pPr>
        <w:pStyle w:val="Para"/>
      </w:pPr>
      <w:r>
        <w:t xml:space="preserve">For software development, </w:t>
      </w:r>
      <w:r w:rsidRPr="00807D19">
        <w:t>Team Foundation Server (TFS) is Microsoft’s software Application Lifecycle Management</w:t>
      </w:r>
      <w:r>
        <w:t xml:space="preserve"> (ALM)</w:t>
      </w:r>
      <w:r w:rsidRPr="00807D19">
        <w:t xml:space="preserve"> tool. </w:t>
      </w:r>
      <w:r>
        <w:t>TFS provides</w:t>
      </w:r>
      <w:r w:rsidRPr="00807D19">
        <w:t xml:space="preserve"> a range of ALM functionality </w:t>
      </w:r>
      <w:r>
        <w:t>including</w:t>
      </w:r>
      <w:r w:rsidRPr="00807D19">
        <w:t xml:space="preserve"> work item tracking, </w:t>
      </w:r>
      <w:r w:rsidR="0010031A">
        <w:t xml:space="preserve">and </w:t>
      </w:r>
      <w:r w:rsidRPr="00807D19">
        <w:t xml:space="preserve">planning tools and reports, </w:t>
      </w:r>
      <w:r>
        <w:t>along with other functionality in the areas of Configuration Management and Team Collaboration.</w:t>
      </w:r>
    </w:p>
    <w:p w:rsidR="00C52A18" w:rsidRDefault="00C52A18" w:rsidP="00C52A18">
      <w:pPr>
        <w:pStyle w:val="Para"/>
      </w:pPr>
      <w:r>
        <w:t xml:space="preserve">Integration between Project Server 2010 and Team Foundation Server 2010 is significant for organizations that want to bridge the gap between </w:t>
      </w:r>
      <w:del w:id="1754" w:author="DM" w:date="2012-08-17T19:53:00Z">
        <w:r w:rsidDel="001A0D8B">
          <w:delText xml:space="preserve">Project Management </w:delText>
        </w:r>
      </w:del>
      <w:ins w:id="1755" w:author="DM" w:date="2012-08-17T19:53:00Z">
        <w:r w:rsidR="001A0D8B">
          <w:t xml:space="preserve">PM </w:t>
        </w:r>
      </w:ins>
      <w:r>
        <w:t xml:space="preserve">and </w:t>
      </w:r>
      <w:del w:id="1756" w:author="DM" w:date="2012-08-18T06:42:00Z">
        <w:r w:rsidDel="009548F5">
          <w:delText>S</w:delText>
        </w:r>
      </w:del>
      <w:ins w:id="1757" w:author="DM" w:date="2012-08-18T06:42:00Z">
        <w:r w:rsidR="009548F5">
          <w:t>s</w:t>
        </w:r>
      </w:ins>
      <w:r>
        <w:t xml:space="preserve">oftware </w:t>
      </w:r>
      <w:del w:id="1758" w:author="DM" w:date="2012-08-18T06:42:00Z">
        <w:r w:rsidDel="009548F5">
          <w:delText>D</w:delText>
        </w:r>
      </w:del>
      <w:ins w:id="1759" w:author="DM" w:date="2012-08-18T06:42:00Z">
        <w:r w:rsidR="009548F5">
          <w:t>d</w:t>
        </w:r>
      </w:ins>
      <w:r>
        <w:t>evelopment</w:t>
      </w:r>
      <w:r w:rsidR="007C49CB">
        <w:t xml:space="preserve"> (</w:t>
      </w:r>
      <w:proofErr w:type="spellStart"/>
      <w:r w:rsidR="007C49CB">
        <w:t>Feissinger</w:t>
      </w:r>
      <w:proofErr w:type="spellEnd"/>
      <w:r w:rsidR="007C49CB">
        <w:t xml:space="preserve"> 2010)</w:t>
      </w:r>
      <w:r>
        <w:t>. This capability further strengthens Microsoft’s A</w:t>
      </w:r>
      <w:ins w:id="1760" w:author="DM" w:date="2012-08-18T06:42:00Z">
        <w:r w:rsidR="009548F5">
          <w:t>LM</w:t>
        </w:r>
      </w:ins>
      <w:del w:id="1761" w:author="DM" w:date="2012-08-18T06:42:00Z">
        <w:r w:rsidDel="009548F5">
          <w:delText>pplication Lifecycle Management</w:delText>
        </w:r>
      </w:del>
      <w:r>
        <w:t xml:space="preserve"> solution by enabling PMs and </w:t>
      </w:r>
      <w:del w:id="1762" w:author="DM" w:date="2012-08-18T06:42:00Z">
        <w:r w:rsidDel="009548F5">
          <w:delText>D</w:delText>
        </w:r>
      </w:del>
      <w:ins w:id="1763" w:author="DM" w:date="2012-08-18T06:42:00Z">
        <w:r w:rsidR="009548F5">
          <w:t>d</w:t>
        </w:r>
      </w:ins>
      <w:r>
        <w:t xml:space="preserve">evelopment teams to work together more effectively </w:t>
      </w:r>
      <w:r w:rsidR="00C70142">
        <w:t>(Channel 19</w:t>
      </w:r>
      <w:ins w:id="1764" w:author="DM" w:date="2012-08-18T06:42:00Z">
        <w:r w:rsidR="009548F5">
          <w:t>,</w:t>
        </w:r>
      </w:ins>
      <w:r w:rsidR="00C70142">
        <w:t xml:space="preserve"> 2010) </w:t>
      </w:r>
      <w:r>
        <w:t xml:space="preserve">while not getting distracted or overwhelmed by </w:t>
      </w:r>
      <w:r w:rsidR="001E4C79">
        <w:t>each other’s</w:t>
      </w:r>
      <w:r>
        <w:t xml:space="preserve"> processes or data. It enables teams to work together more effectively by:</w:t>
      </w:r>
    </w:p>
    <w:p w:rsidR="00C52A18" w:rsidRDefault="00C52A18" w:rsidP="009F1931">
      <w:pPr>
        <w:pStyle w:val="ListBulleted"/>
      </w:pPr>
      <w:r>
        <w:t xml:space="preserve">Providing executives with insight into project portfolio execution, alignment with enterprise strategic objectives, and resource </w:t>
      </w:r>
      <w:proofErr w:type="spellStart"/>
      <w:r>
        <w:t>utilization</w:t>
      </w:r>
      <w:del w:id="1765" w:author="DM" w:date="2012-08-18T06:42:00Z">
        <w:r w:rsidDel="009548F5">
          <w:delText xml:space="preserve">, </w:delText>
        </w:r>
      </w:del>
      <w:r>
        <w:t>by</w:t>
      </w:r>
      <w:proofErr w:type="spellEnd"/>
      <w:r>
        <w:t xml:space="preserve"> leveraging the data stored in different systems. </w:t>
      </w:r>
    </w:p>
    <w:p w:rsidR="00C52A18" w:rsidRDefault="00C52A18" w:rsidP="009F1931">
      <w:pPr>
        <w:pStyle w:val="ListBulleted"/>
      </w:pPr>
      <w:r>
        <w:t xml:space="preserve">Bridging the </w:t>
      </w:r>
      <w:r w:rsidR="001E4C79">
        <w:t>collaboration</w:t>
      </w:r>
      <w:r>
        <w:t xml:space="preserve"> between the </w:t>
      </w:r>
      <w:del w:id="1766" w:author="DM" w:date="2012-08-17T19:53:00Z">
        <w:r w:rsidDel="001A0D8B">
          <w:delText xml:space="preserve">Project Management </w:delText>
        </w:r>
      </w:del>
      <w:ins w:id="1767" w:author="DM" w:date="2012-08-17T19:53:00Z">
        <w:r w:rsidR="001A0D8B">
          <w:t xml:space="preserve">PM </w:t>
        </w:r>
      </w:ins>
      <w:ins w:id="1768" w:author="DM" w:date="2012-08-18T06:42:00Z">
        <w:r w:rsidR="009548F5">
          <w:t>o</w:t>
        </w:r>
      </w:ins>
      <w:del w:id="1769" w:author="DM" w:date="2012-08-18T06:42:00Z">
        <w:r w:rsidDel="009548F5">
          <w:delText>O</w:delText>
        </w:r>
      </w:del>
      <w:r>
        <w:t xml:space="preserve">ffice and </w:t>
      </w:r>
      <w:del w:id="1770" w:author="DM" w:date="2012-08-18T06:42:00Z">
        <w:r w:rsidDel="009548F5">
          <w:delText>A</w:delText>
        </w:r>
      </w:del>
      <w:ins w:id="1771" w:author="DM" w:date="2012-08-18T06:42:00Z">
        <w:r w:rsidR="009548F5">
          <w:t>a</w:t>
        </w:r>
      </w:ins>
      <w:r>
        <w:t xml:space="preserve">pplication </w:t>
      </w:r>
      <w:del w:id="1772" w:author="DM" w:date="2012-08-18T06:42:00Z">
        <w:r w:rsidDel="009548F5">
          <w:delText>D</w:delText>
        </w:r>
      </w:del>
      <w:ins w:id="1773" w:author="DM" w:date="2012-08-18T06:42:00Z">
        <w:r w:rsidR="009548F5">
          <w:t>d</w:t>
        </w:r>
      </w:ins>
      <w:r>
        <w:t>evelopment by</w:t>
      </w:r>
      <w:r w:rsidR="00536639">
        <w:t xml:space="preserve"> </w:t>
      </w:r>
      <w:r w:rsidR="001E4C79">
        <w:t>utilizing</w:t>
      </w:r>
      <w:r w:rsidR="00536639" w:rsidRPr="00536639">
        <w:t xml:space="preserve"> </w:t>
      </w:r>
      <w:r w:rsidR="00536639">
        <w:t>common information and agreed</w:t>
      </w:r>
      <w:ins w:id="1774" w:author="DM" w:date="2012-08-18T06:43:00Z">
        <w:r w:rsidR="009548F5">
          <w:t>-</w:t>
        </w:r>
      </w:ins>
      <w:del w:id="1775" w:author="DM" w:date="2012-08-18T06:43:00Z">
        <w:r w:rsidR="00536639" w:rsidDel="009548F5">
          <w:delText xml:space="preserve"> up</w:delText>
        </w:r>
      </w:del>
      <w:r w:rsidR="00536639">
        <w:t>on metrics</w:t>
      </w:r>
      <w:r>
        <w:t xml:space="preserve"> </w:t>
      </w:r>
      <w:r w:rsidR="00536639">
        <w:t>to facilitate</w:t>
      </w:r>
      <w:r>
        <w:t xml:space="preserve"> better coordination between teams using disparate methodologies, </w:t>
      </w:r>
      <w:r w:rsidR="00536639">
        <w:t xml:space="preserve">such as waterfall and agile. </w:t>
      </w:r>
    </w:p>
    <w:p w:rsidR="00C52A18" w:rsidRDefault="00C52A18" w:rsidP="009F1931">
      <w:pPr>
        <w:pStyle w:val="ListBulleted"/>
      </w:pPr>
      <w:r>
        <w:t xml:space="preserve">Enabling development and </w:t>
      </w:r>
      <w:del w:id="1776" w:author="DM" w:date="2012-08-18T05:31:00Z">
        <w:r w:rsidDel="003C439F">
          <w:delText xml:space="preserve">project management </w:delText>
        </w:r>
      </w:del>
      <w:ins w:id="1777" w:author="DM" w:date="2012-08-18T05:31:00Z">
        <w:r w:rsidR="003C439F">
          <w:t xml:space="preserve">PM </w:t>
        </w:r>
      </w:ins>
      <w:r>
        <w:t xml:space="preserve">teams to use </w:t>
      </w:r>
      <w:r w:rsidR="00536639">
        <w:t>popular</w:t>
      </w:r>
      <w:r w:rsidR="00A66034">
        <w:t>,</w:t>
      </w:r>
      <w:r w:rsidR="00536639">
        <w:t xml:space="preserve"> easy</w:t>
      </w:r>
      <w:ins w:id="1778" w:author="DM" w:date="2012-08-18T06:43:00Z">
        <w:r w:rsidR="009548F5">
          <w:t>-</w:t>
        </w:r>
      </w:ins>
      <w:del w:id="1779" w:author="DM" w:date="2012-08-18T06:43:00Z">
        <w:r w:rsidR="00536639" w:rsidDel="009548F5">
          <w:delText xml:space="preserve"> </w:delText>
        </w:r>
      </w:del>
      <w:r w:rsidR="00536639">
        <w:t>to</w:t>
      </w:r>
      <w:ins w:id="1780" w:author="DM" w:date="2012-08-18T06:43:00Z">
        <w:r w:rsidR="009548F5">
          <w:t>-</w:t>
        </w:r>
      </w:ins>
      <w:del w:id="1781" w:author="DM" w:date="2012-08-18T06:43:00Z">
        <w:r w:rsidR="00536639" w:rsidDel="009548F5">
          <w:delText xml:space="preserve"> </w:delText>
        </w:r>
      </w:del>
      <w:r w:rsidR="00536639">
        <w:t>use</w:t>
      </w:r>
      <w:r>
        <w:t xml:space="preserve"> tools such as Microsoft Project, Project Server, SharePoint</w:t>
      </w:r>
      <w:r w:rsidR="00536639">
        <w:t>, Office, and Visual Studio,</w:t>
      </w:r>
      <w:r w:rsidR="00536639" w:rsidRPr="00536639">
        <w:t xml:space="preserve"> </w:t>
      </w:r>
      <w:r w:rsidR="00536639">
        <w:t xml:space="preserve">to work better together to communicate </w:t>
      </w:r>
      <w:ins w:id="1782" w:author="DM" w:date="2012-08-18T06:43:00Z">
        <w:r w:rsidR="009548F5">
          <w:t>p</w:t>
        </w:r>
      </w:ins>
      <w:del w:id="1783" w:author="DM" w:date="2012-08-18T06:43:00Z">
        <w:r w:rsidR="00536639" w:rsidDel="009548F5">
          <w:delText>P</w:delText>
        </w:r>
      </w:del>
      <w:r w:rsidR="00536639">
        <w:t xml:space="preserve">roject </w:t>
      </w:r>
      <w:del w:id="1784" w:author="DM" w:date="2012-08-18T06:43:00Z">
        <w:r w:rsidR="00536639" w:rsidDel="009548F5">
          <w:delText>S</w:delText>
        </w:r>
      </w:del>
      <w:ins w:id="1785" w:author="DM" w:date="2012-08-18T06:43:00Z">
        <w:r w:rsidR="009548F5">
          <w:t>s</w:t>
        </w:r>
      </w:ins>
      <w:r w:rsidR="00536639">
        <w:t xml:space="preserve">chedules and </w:t>
      </w:r>
      <w:del w:id="1786" w:author="DM" w:date="2012-08-18T06:43:00Z">
        <w:r w:rsidR="00536639" w:rsidDel="009548F5">
          <w:delText>P</w:delText>
        </w:r>
      </w:del>
      <w:ins w:id="1787" w:author="DM" w:date="2012-08-18T06:43:00Z">
        <w:r w:rsidR="009548F5">
          <w:t>p</w:t>
        </w:r>
      </w:ins>
      <w:r w:rsidR="00536639">
        <w:t xml:space="preserve">roduct </w:t>
      </w:r>
      <w:del w:id="1788" w:author="DM" w:date="2012-08-18T06:43:00Z">
        <w:r w:rsidR="00536639" w:rsidDel="009548F5">
          <w:delText>B</w:delText>
        </w:r>
      </w:del>
      <w:ins w:id="1789" w:author="DM" w:date="2012-08-18T06:43:00Z">
        <w:r w:rsidR="009548F5">
          <w:t>b</w:t>
        </w:r>
      </w:ins>
      <w:r w:rsidR="00536639">
        <w:t>acklogs.</w:t>
      </w:r>
    </w:p>
    <w:p w:rsidR="00FA5B3C" w:rsidRPr="00FA5B3C" w:rsidRDefault="00FA5B3C" w:rsidP="00FA5B3C">
      <w:pPr>
        <w:pStyle w:val="Para"/>
      </w:pPr>
      <w:r w:rsidRPr="00FA5B3C">
        <w:t xml:space="preserve">Integrating </w:t>
      </w:r>
      <w:ins w:id="1790" w:author="DM" w:date="2012-08-18T06:43:00Z">
        <w:r w:rsidR="009548F5">
          <w:t>ALM</w:t>
        </w:r>
      </w:ins>
      <w:del w:id="1791" w:author="DM" w:date="2012-08-18T06:43:00Z">
        <w:r w:rsidRPr="00FA5B3C" w:rsidDel="009548F5">
          <w:delText>Application Lifecycle Management</w:delText>
        </w:r>
      </w:del>
      <w:r w:rsidRPr="00FA5B3C">
        <w:t xml:space="preserve"> and </w:t>
      </w:r>
      <w:del w:id="1792" w:author="DM" w:date="2012-08-18T06:43:00Z">
        <w:r w:rsidRPr="00FA5B3C" w:rsidDel="009548F5">
          <w:delText>Project Portfolio Management (</w:delText>
        </w:r>
      </w:del>
      <w:r w:rsidRPr="00FA5B3C">
        <w:t>PPM</w:t>
      </w:r>
      <w:del w:id="1793" w:author="DM" w:date="2012-08-18T06:43:00Z">
        <w:r w:rsidRPr="00FA5B3C" w:rsidDel="009548F5">
          <w:delText>)</w:delText>
        </w:r>
      </w:del>
      <w:r w:rsidRPr="00FA5B3C">
        <w:t xml:space="preserve"> improve</w:t>
      </w:r>
      <w:r>
        <w:t>s</w:t>
      </w:r>
      <w:r w:rsidRPr="00FA5B3C">
        <w:t xml:space="preserve"> visibility across the entire application development lifecycle, e</w:t>
      </w:r>
      <w:r>
        <w:t>nabling</w:t>
      </w:r>
      <w:r w:rsidRPr="00FA5B3C">
        <w:t xml:space="preserve"> project managers and developers to </w:t>
      </w:r>
      <w:r>
        <w:t>manage their work according to their own</w:t>
      </w:r>
      <w:r w:rsidRPr="00FA5B3C">
        <w:t xml:space="preserve"> methodologies yet </w:t>
      </w:r>
      <w:ins w:id="1794" w:author="DM" w:date="2012-08-18T06:43:00Z">
        <w:r w:rsidR="00D10D62">
          <w:t>have</w:t>
        </w:r>
      </w:ins>
      <w:del w:id="1795" w:author="DM" w:date="2012-08-18T06:43:00Z">
        <w:r w:rsidDel="00D10D62">
          <w:delText>provide</w:delText>
        </w:r>
      </w:del>
      <w:r>
        <w:t xml:space="preserve"> seamless connection</w:t>
      </w:r>
      <w:r w:rsidRPr="00FA5B3C">
        <w:t xml:space="preserve"> with each other</w:t>
      </w:r>
      <w:r>
        <w:t>.</w:t>
      </w:r>
    </w:p>
    <w:p w:rsidR="00470B66" w:rsidRDefault="00470B66" w:rsidP="00470B66">
      <w:pPr>
        <w:pStyle w:val="H3"/>
      </w:pPr>
      <w:r>
        <w:t>Critical Success Factors</w:t>
      </w:r>
    </w:p>
    <w:p w:rsidR="00470B66" w:rsidRDefault="00112469" w:rsidP="00470B66">
      <w:pPr>
        <w:pStyle w:val="Para"/>
      </w:pPr>
      <w:del w:id="1796" w:author="DM" w:date="2012-08-18T06:44:00Z">
        <w:r w:rsidDel="00D10D62">
          <w:delText xml:space="preserve">Following </w:delText>
        </w:r>
        <w:r w:rsidR="00470B66" w:rsidDel="00D10D62">
          <w:delText>are t</w:delText>
        </w:r>
      </w:del>
      <w:ins w:id="1797" w:author="DM" w:date="2012-08-18T06:44:00Z">
        <w:r w:rsidR="00D10D62">
          <w:t>T</w:t>
        </w:r>
      </w:ins>
      <w:r w:rsidR="00470B66">
        <w:t xml:space="preserve">he CSFs </w:t>
      </w:r>
      <w:del w:id="1798" w:author="DM" w:date="2012-08-18T06:44:00Z">
        <w:r w:rsidR="00470B66" w:rsidDel="00D10D62">
          <w:delText xml:space="preserve">that we have learned about </w:delText>
        </w:r>
      </w:del>
      <w:r w:rsidR="00622711">
        <w:t xml:space="preserve">for </w:t>
      </w:r>
      <w:r>
        <w:t>b</w:t>
      </w:r>
      <w:r w:rsidR="00622711" w:rsidRPr="00622711">
        <w:t xml:space="preserve">eing an </w:t>
      </w:r>
      <w:r>
        <w:t>e</w:t>
      </w:r>
      <w:r w:rsidR="00622711" w:rsidRPr="00622711">
        <w:t xml:space="preserve">ffective </w:t>
      </w:r>
      <w:r>
        <w:t>e</w:t>
      </w:r>
      <w:r w:rsidR="00622711" w:rsidRPr="00622711">
        <w:t xml:space="preserve">nterprise </w:t>
      </w:r>
      <w:r>
        <w:t>p</w:t>
      </w:r>
      <w:r w:rsidR="00622711" w:rsidRPr="00622711">
        <w:t xml:space="preserve">roject </w:t>
      </w:r>
      <w:r>
        <w:t>m</w:t>
      </w:r>
      <w:r w:rsidR="00622711" w:rsidRPr="00622711">
        <w:t xml:space="preserve">anager </w:t>
      </w:r>
      <w:r>
        <w:t>u</w:t>
      </w:r>
      <w:r w:rsidR="00622711" w:rsidRPr="00622711">
        <w:t>sing Microsoft Project Server</w:t>
      </w:r>
      <w:ins w:id="1799" w:author="DM" w:date="2012-08-18T06:44:00Z">
        <w:r w:rsidR="00D10D62">
          <w:t xml:space="preserve"> are listed next.</w:t>
        </w:r>
      </w:ins>
      <w:del w:id="1800" w:author="DM" w:date="2012-08-18T06:44:00Z">
        <w:r w:rsidR="00622711" w:rsidDel="00D10D62">
          <w:delText>:</w:delText>
        </w:r>
      </w:del>
    </w:p>
    <w:p w:rsidR="00FE14DB" w:rsidRDefault="00180FE2" w:rsidP="009F1931">
      <w:pPr>
        <w:pStyle w:val="ListNumbered"/>
      </w:pPr>
      <w:r>
        <w:t>1.</w:t>
      </w:r>
      <w:r>
        <w:tab/>
      </w:r>
      <w:r w:rsidR="00FE14DB">
        <w:t>To provide accurate and timely reporting of project and portfolio results</w:t>
      </w:r>
      <w:r>
        <w:t>,</w:t>
      </w:r>
      <w:r w:rsidR="00FE14DB">
        <w:t xml:space="preserve"> a </w:t>
      </w:r>
      <w:del w:id="1801" w:author="DM" w:date="2012-08-17T19:53:00Z">
        <w:r w:rsidR="00FE14DB" w:rsidDel="001A0D8B">
          <w:delText xml:space="preserve">Project Management </w:delText>
        </w:r>
      </w:del>
      <w:ins w:id="1802" w:author="DM" w:date="2012-08-17T19:53:00Z">
        <w:r w:rsidR="001A0D8B">
          <w:t xml:space="preserve">PM </w:t>
        </w:r>
      </w:ins>
      <w:proofErr w:type="gramStart"/>
      <w:r w:rsidR="00FE14DB">
        <w:t>lifecycle</w:t>
      </w:r>
      <w:proofErr w:type="gramEnd"/>
      <w:r w:rsidR="00FE14DB">
        <w:t xml:space="preserve"> is used to track projects through various stage gates of progress and final measurement of success.</w:t>
      </w:r>
    </w:p>
    <w:p w:rsidR="00470B66" w:rsidRDefault="00180FE2" w:rsidP="009F1931">
      <w:pPr>
        <w:pStyle w:val="ListNumbered"/>
      </w:pPr>
      <w:r>
        <w:t>2.</w:t>
      </w:r>
      <w:r>
        <w:tab/>
      </w:r>
      <w:r w:rsidR="00E616A6">
        <w:t xml:space="preserve">To </w:t>
      </w:r>
      <w:r w:rsidR="00E616A6" w:rsidRPr="00E616A6">
        <w:t xml:space="preserve">better </w:t>
      </w:r>
      <w:r w:rsidR="00E616A6">
        <w:t>manage valuable resources</w:t>
      </w:r>
      <w:r>
        <w:t>,</w:t>
      </w:r>
      <w:r w:rsidR="00E616A6" w:rsidRPr="00E616A6">
        <w:t xml:space="preserve"> organizations </w:t>
      </w:r>
      <w:r w:rsidR="00E616A6">
        <w:t>need to move</w:t>
      </w:r>
      <w:r w:rsidR="00E616A6" w:rsidRPr="00E616A6">
        <w:t xml:space="preserve"> to ent</w:t>
      </w:r>
      <w:r w:rsidR="00E616A6">
        <w:t xml:space="preserve">erprise </w:t>
      </w:r>
      <w:del w:id="1803" w:author="DM" w:date="2012-08-18T05:31:00Z">
        <w:r w:rsidR="00E616A6" w:rsidDel="003C439F">
          <w:delText xml:space="preserve">project management </w:delText>
        </w:r>
      </w:del>
      <w:ins w:id="1804" w:author="DM" w:date="2012-08-18T05:31:00Z">
        <w:r w:rsidR="003C439F">
          <w:t>PM</w:t>
        </w:r>
      </w:ins>
      <w:ins w:id="1805" w:author="DM" w:date="2012-08-18T06:44:00Z">
        <w:r w:rsidR="00D10D62">
          <w:t>,</w:t>
        </w:r>
      </w:ins>
      <w:ins w:id="1806" w:author="DM" w:date="2012-08-18T05:31:00Z">
        <w:r w:rsidR="003C439F">
          <w:t xml:space="preserve"> </w:t>
        </w:r>
      </w:ins>
      <w:r w:rsidR="00E616A6">
        <w:t>which supports management of all resources through a centralized</w:t>
      </w:r>
      <w:r w:rsidR="00E616A6" w:rsidRPr="00C77B02">
        <w:t xml:space="preserve"> </w:t>
      </w:r>
      <w:del w:id="1807" w:author="DM" w:date="2012-08-18T06:44:00Z">
        <w:r w:rsidR="00E616A6" w:rsidRPr="00C77B02" w:rsidDel="00D10D62">
          <w:delText>R</w:delText>
        </w:r>
      </w:del>
      <w:ins w:id="1808" w:author="DM" w:date="2012-08-18T06:44:00Z">
        <w:r w:rsidR="00D10D62">
          <w:t>r</w:t>
        </w:r>
      </w:ins>
      <w:r w:rsidR="00E616A6" w:rsidRPr="00C77B02">
        <w:t xml:space="preserve">esource </w:t>
      </w:r>
      <w:del w:id="1809" w:author="DM" w:date="2012-08-18T06:44:00Z">
        <w:r w:rsidR="00E616A6" w:rsidRPr="00C77B02" w:rsidDel="00D10D62">
          <w:delText>P</w:delText>
        </w:r>
      </w:del>
      <w:ins w:id="1810" w:author="DM" w:date="2012-08-18T06:44:00Z">
        <w:r w:rsidR="00D10D62">
          <w:t>p</w:t>
        </w:r>
      </w:ins>
      <w:r w:rsidR="00E616A6" w:rsidRPr="00C77B02">
        <w:t>ool</w:t>
      </w:r>
      <w:r w:rsidR="00E616A6">
        <w:t>.</w:t>
      </w:r>
    </w:p>
    <w:p w:rsidR="00FE14DB" w:rsidRDefault="00180FE2" w:rsidP="009F1931">
      <w:pPr>
        <w:pStyle w:val="ListNumbered"/>
      </w:pPr>
      <w:r>
        <w:t>3.</w:t>
      </w:r>
      <w:r>
        <w:tab/>
      </w:r>
      <w:r w:rsidR="00E50028">
        <w:t xml:space="preserve">To </w:t>
      </w:r>
      <w:r w:rsidR="005423C1">
        <w:t xml:space="preserve">properly </w:t>
      </w:r>
      <w:r w:rsidR="00E50028">
        <w:t>track labor,</w:t>
      </w:r>
      <w:r w:rsidR="00E50028" w:rsidRPr="00FE0B6E">
        <w:t xml:space="preserve"> </w:t>
      </w:r>
      <w:r w:rsidR="00E50028">
        <w:t xml:space="preserve">materials, and </w:t>
      </w:r>
      <w:r w:rsidR="00E50028" w:rsidRPr="00FE0B6E">
        <w:t>costs</w:t>
      </w:r>
      <w:r w:rsidR="00E50028">
        <w:t>,</w:t>
      </w:r>
      <w:r w:rsidR="00E50028" w:rsidRPr="00FE0B6E">
        <w:t xml:space="preserve"> three basic resource types </w:t>
      </w:r>
      <w:r>
        <w:t>(</w:t>
      </w:r>
      <w:del w:id="1811" w:author="DM" w:date="2012-08-18T06:44:00Z">
        <w:r w:rsidR="00E50028" w:rsidRPr="00FE0B6E" w:rsidDel="00D10D62">
          <w:delText>W</w:delText>
        </w:r>
      </w:del>
      <w:ins w:id="1812" w:author="DM" w:date="2012-08-18T06:44:00Z">
        <w:r w:rsidR="00D10D62">
          <w:t>w</w:t>
        </w:r>
      </w:ins>
      <w:r w:rsidR="00E50028" w:rsidRPr="00FE0B6E">
        <w:t>o</w:t>
      </w:r>
      <w:r w:rsidR="00E50028">
        <w:t xml:space="preserve">rk, </w:t>
      </w:r>
      <w:del w:id="1813" w:author="DM" w:date="2012-08-18T06:44:00Z">
        <w:r w:rsidR="00E50028" w:rsidDel="00D10D62">
          <w:delText>M</w:delText>
        </w:r>
      </w:del>
      <w:ins w:id="1814" w:author="DM" w:date="2012-08-18T06:44:00Z">
        <w:r w:rsidR="00D10D62">
          <w:t>m</w:t>
        </w:r>
      </w:ins>
      <w:r w:rsidR="00E50028">
        <w:t xml:space="preserve">aterial, and </w:t>
      </w:r>
      <w:del w:id="1815" w:author="DM" w:date="2012-08-18T06:44:00Z">
        <w:r w:rsidR="00E50028" w:rsidDel="00D10D62">
          <w:delText>C</w:delText>
        </w:r>
      </w:del>
      <w:ins w:id="1816" w:author="DM" w:date="2012-08-18T06:44:00Z">
        <w:r w:rsidR="00D10D62">
          <w:t>c</w:t>
        </w:r>
      </w:ins>
      <w:r w:rsidR="00E50028">
        <w:t>ost</w:t>
      </w:r>
      <w:r>
        <w:t>)</w:t>
      </w:r>
      <w:r w:rsidR="00E50028">
        <w:t xml:space="preserve"> </w:t>
      </w:r>
      <w:r w:rsidR="00155FC9">
        <w:t>need to</w:t>
      </w:r>
      <w:r w:rsidR="00E50028">
        <w:t xml:space="preserve"> be </w:t>
      </w:r>
      <w:r w:rsidR="00155FC9">
        <w:t>defined and updated for every</w:t>
      </w:r>
      <w:r w:rsidR="00E50028">
        <w:t xml:space="preserve"> project.</w:t>
      </w:r>
    </w:p>
    <w:p w:rsidR="00955907" w:rsidRDefault="00180FE2" w:rsidP="009F1931">
      <w:pPr>
        <w:pStyle w:val="ListNumbered"/>
      </w:pPr>
      <w:r>
        <w:t>4.</w:t>
      </w:r>
      <w:r>
        <w:tab/>
      </w:r>
      <w:r w:rsidR="00955907">
        <w:t>To implement</w:t>
      </w:r>
      <w:r w:rsidR="00D528AC">
        <w:t xml:space="preserve"> successful</w:t>
      </w:r>
      <w:r w:rsidR="00955907">
        <w:t xml:space="preserve"> </w:t>
      </w:r>
      <w:del w:id="1817" w:author="DM" w:date="2012-08-18T06:45:00Z">
        <w:r w:rsidR="00955907" w:rsidDel="00D10D62">
          <w:delText>Enterprise Project Management</w:delText>
        </w:r>
      </w:del>
      <w:ins w:id="1818" w:author="DM" w:date="2012-08-18T06:45:00Z">
        <w:r w:rsidR="00D10D62">
          <w:t>EPM</w:t>
        </w:r>
      </w:ins>
      <w:r w:rsidR="00955907">
        <w:t xml:space="preserve">, sustainable collaborative </w:t>
      </w:r>
      <w:r w:rsidR="00955907" w:rsidRPr="00955907">
        <w:t>strategies must be</w:t>
      </w:r>
      <w:r w:rsidR="00955907">
        <w:t xml:space="preserve"> </w:t>
      </w:r>
      <w:r w:rsidR="001E4C79">
        <w:t>focused</w:t>
      </w:r>
      <w:r w:rsidR="00955907" w:rsidRPr="00955907">
        <w:t xml:space="preserve"> around three </w:t>
      </w:r>
      <w:r w:rsidR="00955907">
        <w:t>key</w:t>
      </w:r>
      <w:r w:rsidR="00EA567F">
        <w:t xml:space="preserve"> factors</w:t>
      </w:r>
      <w:ins w:id="1819" w:author="DM" w:date="2012-08-18T06:46:00Z">
        <w:r w:rsidR="00D10D62">
          <w:t>:</w:t>
        </w:r>
      </w:ins>
      <w:r>
        <w:t xml:space="preserve"> </w:t>
      </w:r>
      <w:del w:id="1820" w:author="DM" w:date="2012-08-18T06:46:00Z">
        <w:r w:rsidDel="00D10D62">
          <w:delText>(</w:delText>
        </w:r>
      </w:del>
      <w:r w:rsidR="00EA567F">
        <w:t>usability, impact, and organizational readiness</w:t>
      </w:r>
      <w:del w:id="1821" w:author="DM" w:date="2012-08-18T06:46:00Z">
        <w:r w:rsidR="008775C7" w:rsidDel="00D10D62">
          <w:delText>)</w:delText>
        </w:r>
      </w:del>
      <w:r w:rsidR="00EA567F">
        <w:t>.</w:t>
      </w:r>
    </w:p>
    <w:p w:rsidR="00EA567F" w:rsidRDefault="00BD669C" w:rsidP="009F1931">
      <w:pPr>
        <w:pStyle w:val="ListNumbered"/>
      </w:pPr>
      <w:r>
        <w:t>5.</w:t>
      </w:r>
      <w:r>
        <w:tab/>
      </w:r>
      <w:r w:rsidR="00EA567F">
        <w:t xml:space="preserve">To </w:t>
      </w:r>
      <w:del w:id="1822" w:author="DM" w:date="2012-08-18T06:46:00Z">
        <w:r w:rsidR="00EA567F" w:rsidDel="00D10D62">
          <w:delText>B</w:delText>
        </w:r>
      </w:del>
      <w:ins w:id="1823" w:author="DM" w:date="2012-08-18T06:46:00Z">
        <w:r w:rsidR="00D10D62">
          <w:t>b</w:t>
        </w:r>
      </w:ins>
      <w:r w:rsidR="00EA567F">
        <w:t>ridge</w:t>
      </w:r>
      <w:r w:rsidR="00EA567F" w:rsidRPr="00EA567F">
        <w:t xml:space="preserve"> the collaboration </w:t>
      </w:r>
      <w:r w:rsidR="00EA567F">
        <w:t xml:space="preserve">gap </w:t>
      </w:r>
      <w:r w:rsidR="00EA567F" w:rsidRPr="00EA567F">
        <w:t xml:space="preserve">between the </w:t>
      </w:r>
      <w:del w:id="1824" w:author="DM" w:date="2012-08-17T19:53:00Z">
        <w:r w:rsidR="00EA567F" w:rsidRPr="00EA567F" w:rsidDel="001A0D8B">
          <w:delText xml:space="preserve">Project Management </w:delText>
        </w:r>
      </w:del>
      <w:ins w:id="1825" w:author="DM" w:date="2012-08-17T19:53:00Z">
        <w:r w:rsidR="001A0D8B">
          <w:t xml:space="preserve">PM </w:t>
        </w:r>
      </w:ins>
      <w:ins w:id="1826" w:author="DM" w:date="2012-08-18T06:46:00Z">
        <w:r w:rsidR="00D10D62">
          <w:t>o</w:t>
        </w:r>
      </w:ins>
      <w:del w:id="1827" w:author="DM" w:date="2012-08-18T06:46:00Z">
        <w:r w:rsidR="00EA567F" w:rsidRPr="00EA567F" w:rsidDel="00D10D62">
          <w:delText>O</w:delText>
        </w:r>
      </w:del>
      <w:r w:rsidR="00EA567F" w:rsidRPr="00EA567F">
        <w:t>ffic</w:t>
      </w:r>
      <w:r w:rsidR="00EA567F">
        <w:t xml:space="preserve">e and </w:t>
      </w:r>
      <w:del w:id="1828" w:author="DM" w:date="2012-08-18T06:46:00Z">
        <w:r w:rsidR="00EA567F" w:rsidDel="00D10D62">
          <w:delText>A</w:delText>
        </w:r>
      </w:del>
      <w:ins w:id="1829" w:author="DM" w:date="2012-08-18T06:46:00Z">
        <w:r w:rsidR="00D10D62">
          <w:t>a</w:t>
        </w:r>
      </w:ins>
      <w:r w:rsidR="00EA567F">
        <w:t xml:space="preserve">pplication </w:t>
      </w:r>
      <w:del w:id="1830" w:author="DM" w:date="2012-08-18T06:46:00Z">
        <w:r w:rsidR="00EA567F" w:rsidDel="00D10D62">
          <w:delText>D</w:delText>
        </w:r>
      </w:del>
      <w:ins w:id="1831" w:author="DM" w:date="2012-08-18T06:46:00Z">
        <w:r w:rsidR="00D10D62">
          <w:t>d</w:t>
        </w:r>
      </w:ins>
      <w:r w:rsidR="00EA567F">
        <w:t>evelopment teams,</w:t>
      </w:r>
      <w:r w:rsidR="00EA567F" w:rsidRPr="00EA567F">
        <w:t xml:space="preserve"> common information and agreed upon metrics</w:t>
      </w:r>
      <w:r w:rsidR="00EA567F">
        <w:t xml:space="preserve"> are required.</w:t>
      </w:r>
    </w:p>
    <w:p w:rsidR="004559D7" w:rsidRDefault="004559D7" w:rsidP="004559D7">
      <w:pPr>
        <w:pStyle w:val="H1"/>
      </w:pPr>
      <w:r>
        <w:t>Fluent Project Management Using the Fluent UI: Introducing the Ribbon</w:t>
      </w:r>
    </w:p>
    <w:p w:rsidR="00D9618E" w:rsidRDefault="009D75D6" w:rsidP="008919B8">
      <w:pPr>
        <w:pStyle w:val="Para"/>
      </w:pPr>
      <w:r>
        <w:t>In t</w:t>
      </w:r>
      <w:r w:rsidR="00D9618E">
        <w:t>his section</w:t>
      </w:r>
      <w:r>
        <w:t>,</w:t>
      </w:r>
      <w:r w:rsidR="00D9618E">
        <w:t xml:space="preserve"> we </w:t>
      </w:r>
      <w:del w:id="1832" w:author="DM" w:date="2012-08-18T06:46:00Z">
        <w:r w:rsidR="00D9618E" w:rsidDel="00D10D62">
          <w:delText xml:space="preserve">will </w:delText>
        </w:r>
      </w:del>
      <w:r w:rsidR="00D9618E">
        <w:t>examine the new Fluent User Inte</w:t>
      </w:r>
      <w:r w:rsidR="006A5ABB">
        <w:t>rface (UI) that Microsoft intro</w:t>
      </w:r>
      <w:r w:rsidR="00D9618E">
        <w:t>du</w:t>
      </w:r>
      <w:r w:rsidR="006A5ABB">
        <w:t>ced</w:t>
      </w:r>
      <w:r w:rsidR="00D9618E">
        <w:t xml:space="preserve"> with the </w:t>
      </w:r>
      <w:r>
        <w:t>release</w:t>
      </w:r>
      <w:r w:rsidR="00D9618E">
        <w:t xml:space="preserve"> of </w:t>
      </w:r>
      <w:r w:rsidR="001E4C79">
        <w:t>Office</w:t>
      </w:r>
      <w:r w:rsidR="00D9618E">
        <w:t xml:space="preserve"> 2010.</w:t>
      </w:r>
      <w:r w:rsidR="00B10489">
        <w:t xml:space="preserve"> </w:t>
      </w:r>
      <w:r w:rsidR="00B10489" w:rsidRPr="00B10489">
        <w:t>In this</w:t>
      </w:r>
      <w:r w:rsidR="00B10489">
        <w:t xml:space="preserve"> new</w:t>
      </w:r>
      <w:r w:rsidR="00B10489" w:rsidRPr="00B10489">
        <w:t xml:space="preserve"> version of Office</w:t>
      </w:r>
      <w:r w:rsidR="00B10489">
        <w:t xml:space="preserve">, all applications </w:t>
      </w:r>
      <w:del w:id="1833" w:author="DM" w:date="2012-08-18T06:46:00Z">
        <w:r w:rsidR="00B10489" w:rsidDel="00E85E3B">
          <w:delText xml:space="preserve">now </w:delText>
        </w:r>
      </w:del>
      <w:r w:rsidR="00B10489">
        <w:t>share a</w:t>
      </w:r>
      <w:r w:rsidR="00B10489" w:rsidRPr="00B10489">
        <w:t xml:space="preserve"> common Ribbon interface, including </w:t>
      </w:r>
      <w:r w:rsidR="00B10489">
        <w:t xml:space="preserve">all </w:t>
      </w:r>
      <w:r w:rsidR="00B10489" w:rsidRPr="00B10489">
        <w:t>Offic</w:t>
      </w:r>
      <w:r w:rsidR="00B10489">
        <w:t>e applications, Visio, Project, Project Server</w:t>
      </w:r>
      <w:ins w:id="1834" w:author="DM" w:date="2012-08-18T06:47:00Z">
        <w:r w:rsidR="00E85E3B">
          <w:t>,</w:t>
        </w:r>
      </w:ins>
      <w:r w:rsidR="00B10489">
        <w:t xml:space="preserve"> and SharePoint.</w:t>
      </w:r>
    </w:p>
    <w:p w:rsidR="006C7C46" w:rsidRDefault="00D9618E" w:rsidP="004C1D83">
      <w:pPr>
        <w:pStyle w:val="Para"/>
      </w:pPr>
      <w:r>
        <w:t>Microsoft has</w:t>
      </w:r>
      <w:r w:rsidR="008919B8">
        <w:t xml:space="preserve"> </w:t>
      </w:r>
      <w:r w:rsidR="008919B8" w:rsidRPr="008919B8">
        <w:t>completely revamped</w:t>
      </w:r>
      <w:r w:rsidR="008919B8">
        <w:t xml:space="preserve"> </w:t>
      </w:r>
      <w:r w:rsidR="008919B8" w:rsidRPr="008919B8">
        <w:t>the Office Fluent U</w:t>
      </w:r>
      <w:ins w:id="1835" w:author="DM" w:date="2012-08-18T06:47:00Z">
        <w:r w:rsidR="00E85E3B">
          <w:t>I</w:t>
        </w:r>
      </w:ins>
      <w:del w:id="1836" w:author="DM" w:date="2012-08-18T06:47:00Z">
        <w:r w:rsidR="008919B8" w:rsidDel="00E85E3B">
          <w:delText xml:space="preserve">ser </w:delText>
        </w:r>
        <w:r w:rsidR="008919B8" w:rsidRPr="008919B8" w:rsidDel="00E85E3B">
          <w:delText>I</w:delText>
        </w:r>
        <w:r w:rsidR="008919B8" w:rsidDel="00E85E3B">
          <w:delText>nterface</w:delText>
        </w:r>
      </w:del>
      <w:ins w:id="1837" w:author="DM" w:date="2012-08-18T06:47:00Z">
        <w:r w:rsidR="00E85E3B">
          <w:t>,</w:t>
        </w:r>
      </w:ins>
      <w:r w:rsidR="006A5ABB">
        <w:t xml:space="preserve"> </w:t>
      </w:r>
      <w:r w:rsidR="009D75D6" w:rsidRPr="008919B8">
        <w:t xml:space="preserve">or </w:t>
      </w:r>
      <w:del w:id="1838" w:author="DM" w:date="2012-08-18T06:47:00Z">
        <w:r w:rsidR="009D75D6" w:rsidRPr="008919B8" w:rsidDel="00E85E3B">
          <w:delText>“R</w:delText>
        </w:r>
      </w:del>
      <w:ins w:id="1839" w:author="DM" w:date="2012-08-18T06:47:00Z">
        <w:r w:rsidR="00E85E3B">
          <w:t>r</w:t>
        </w:r>
      </w:ins>
      <w:r w:rsidR="009D75D6" w:rsidRPr="008919B8">
        <w:t>ibbon</w:t>
      </w:r>
      <w:r w:rsidR="0014107C">
        <w:t>.</w:t>
      </w:r>
      <w:del w:id="1840" w:author="DM" w:date="2012-08-18T06:47:00Z">
        <w:r w:rsidR="009D75D6" w:rsidRPr="008919B8" w:rsidDel="00E85E3B">
          <w:delText>”</w:delText>
        </w:r>
      </w:del>
      <w:r w:rsidR="008919B8" w:rsidRPr="008919B8">
        <w:t xml:space="preserve"> The </w:t>
      </w:r>
      <w:r w:rsidR="006A5ABB">
        <w:t>new</w:t>
      </w:r>
      <w:r w:rsidR="008919B8" w:rsidRPr="008919B8">
        <w:t xml:space="preserve"> user interface</w:t>
      </w:r>
      <w:r w:rsidR="006A5ABB">
        <w:t xml:space="preserve"> design</w:t>
      </w:r>
      <w:r w:rsidR="002E6FB2">
        <w:t xml:space="preserve"> </w:t>
      </w:r>
      <w:commentRangeStart w:id="1841"/>
      <w:commentRangeStart w:id="1842"/>
      <w:del w:id="1843" w:author="DM" w:date="2012-08-18T06:47:00Z">
        <w:r w:rsidR="002E6FB2" w:rsidDel="00E85E3B">
          <w:delText>(Microsoft 2010</w:delText>
        </w:r>
      </w:del>
      <w:proofErr w:type="spellStart"/>
      <w:ins w:id="1844" w:author="Jeff Jacobson" w:date="2012-09-13T13:18:00Z">
        <w:r w:rsidR="00993668">
          <w:t>a</w:t>
        </w:r>
      </w:ins>
      <w:commentRangeEnd w:id="1842"/>
      <w:r w:rsidR="00911DE4">
        <w:rPr>
          <w:rStyle w:val="CommentReference"/>
          <w:rFonts w:asciiTheme="minorHAnsi" w:eastAsiaTheme="minorHAnsi" w:hAnsiTheme="minorHAnsi" w:cstheme="minorBidi"/>
          <w:snapToGrid/>
        </w:rPr>
        <w:commentReference w:id="1842"/>
      </w:r>
      <w:del w:id="1845" w:author="DM" w:date="2012-08-18T06:47:00Z">
        <w:r w:rsidR="002E6FB2" w:rsidDel="00E85E3B">
          <w:delText>)</w:delText>
        </w:r>
      </w:del>
      <w:commentRangeEnd w:id="1841"/>
      <w:r w:rsidR="00993668">
        <w:rPr>
          <w:rStyle w:val="CommentReference"/>
          <w:rFonts w:asciiTheme="minorHAnsi" w:eastAsiaTheme="minorHAnsi" w:hAnsiTheme="minorHAnsi" w:cstheme="minorBidi"/>
          <w:snapToGrid/>
        </w:rPr>
        <w:commentReference w:id="1841"/>
      </w:r>
      <w:del w:id="1846" w:author="DM" w:date="2012-08-18T06:47:00Z">
        <w:r w:rsidR="008919B8" w:rsidRPr="008919B8" w:rsidDel="00E85E3B">
          <w:delText xml:space="preserve"> </w:delText>
        </w:r>
      </w:del>
      <w:r w:rsidR="008919B8" w:rsidRPr="008919B8">
        <w:t>represents</w:t>
      </w:r>
      <w:proofErr w:type="spellEnd"/>
      <w:r w:rsidR="008919B8" w:rsidRPr="008919B8">
        <w:t xml:space="preserve"> a dramatic departure from the overloaded menu and toolbar d</w:t>
      </w:r>
      <w:r w:rsidR="008919B8">
        <w:t xml:space="preserve">esign model of previous </w:t>
      </w:r>
      <w:r w:rsidR="008919B8" w:rsidRPr="008919B8">
        <w:t>releases.</w:t>
      </w:r>
      <w:r>
        <w:t xml:space="preserve"> </w:t>
      </w:r>
      <w:r w:rsidR="008919B8" w:rsidRPr="008919B8">
        <w:t>Project’s extensive capabilities are now organized into logical, easy</w:t>
      </w:r>
      <w:ins w:id="1847" w:author="DM" w:date="2012-08-18T06:47:00Z">
        <w:r w:rsidR="00E85E3B">
          <w:t>-</w:t>
        </w:r>
      </w:ins>
      <w:del w:id="1848" w:author="DM" w:date="2012-08-18T06:47:00Z">
        <w:r w:rsidR="008919B8" w:rsidRPr="008919B8" w:rsidDel="00E85E3B">
          <w:delText xml:space="preserve"> </w:delText>
        </w:r>
      </w:del>
      <w:r w:rsidR="008919B8" w:rsidRPr="008919B8">
        <w:t>to</w:t>
      </w:r>
      <w:ins w:id="1849" w:author="DM" w:date="2012-08-18T06:47:00Z">
        <w:r w:rsidR="00E85E3B">
          <w:t>-</w:t>
        </w:r>
      </w:ins>
      <w:del w:id="1850" w:author="DM" w:date="2012-08-18T06:47:00Z">
        <w:r w:rsidR="008919B8" w:rsidRPr="008919B8" w:rsidDel="00E85E3B">
          <w:delText xml:space="preserve"> </w:delText>
        </w:r>
      </w:del>
      <w:r w:rsidR="008919B8" w:rsidRPr="008919B8">
        <w:t xml:space="preserve">find groups that help you accomplish actions </w:t>
      </w:r>
      <w:r w:rsidR="008919B8">
        <w:t>efficiently rather than searching for specific functions.</w:t>
      </w:r>
    </w:p>
    <w:p w:rsidR="00D97C0A" w:rsidRDefault="00D97C0A" w:rsidP="004C1D83">
      <w:pPr>
        <w:pStyle w:val="Para"/>
      </w:pPr>
      <w:r>
        <w:t>These new capabilities are being driven by end</w:t>
      </w:r>
      <w:del w:id="1851" w:author="DM" w:date="2012-08-18T06:47:00Z">
        <w:r w:rsidDel="00E85E3B">
          <w:delText>-</w:delText>
        </w:r>
      </w:del>
      <w:ins w:id="1852" w:author="DM" w:date="2012-08-18T06:47:00Z">
        <w:r w:rsidR="00E85E3B">
          <w:t xml:space="preserve"> </w:t>
        </w:r>
      </w:ins>
      <w:r>
        <w:t>users</w:t>
      </w:r>
      <w:r w:rsidR="0015308A">
        <w:t>’</w:t>
      </w:r>
      <w:r>
        <w:t xml:space="preserve"> need for a simple yet powerful</w:t>
      </w:r>
      <w:r w:rsidRPr="00423158">
        <w:t xml:space="preserve"> </w:t>
      </w:r>
      <w:del w:id="1853" w:author="DM" w:date="2012-08-18T05:31:00Z">
        <w:r w:rsidRPr="00423158" w:rsidDel="003C439F">
          <w:delText>project management</w:delText>
        </w:r>
        <w:r w:rsidDel="003C439F">
          <w:delText xml:space="preserve"> </w:delText>
        </w:r>
      </w:del>
      <w:ins w:id="1854" w:author="DM" w:date="2012-08-18T05:31:00Z">
        <w:r w:rsidR="003C439F">
          <w:t xml:space="preserve">PM </w:t>
        </w:r>
      </w:ins>
      <w:r>
        <w:t>solution. U</w:t>
      </w:r>
      <w:r w:rsidRPr="00D97C0A">
        <w:t>ser feedback</w:t>
      </w:r>
      <w:r>
        <w:t xml:space="preserve"> clearly indicated that people </w:t>
      </w:r>
      <w:ins w:id="1855" w:author="DM" w:date="2012-08-18T06:47:00Z">
        <w:r w:rsidR="00E85E3B">
          <w:t>had</w:t>
        </w:r>
      </w:ins>
      <w:del w:id="1856" w:author="DM" w:date="2012-08-18T06:47:00Z">
        <w:r w:rsidDel="00E85E3B">
          <w:delText>were encountering a</w:delText>
        </w:r>
      </w:del>
      <w:r>
        <w:t xml:space="preserve"> great </w:t>
      </w:r>
      <w:del w:id="1857" w:author="DM" w:date="2012-08-18T06:47:00Z">
        <w:r w:rsidDel="00E85E3B">
          <w:delText>deal</w:delText>
        </w:r>
        <w:r w:rsidRPr="00D97C0A" w:rsidDel="00E85E3B">
          <w:delText xml:space="preserve"> of </w:delText>
        </w:r>
      </w:del>
      <w:r w:rsidRPr="00D97C0A">
        <w:t>difficulty finding, using, and understanding the vast feature set in Office</w:t>
      </w:r>
      <w:r>
        <w:t>.</w:t>
      </w:r>
    </w:p>
    <w:p w:rsidR="004559D7" w:rsidRPr="004C0389" w:rsidRDefault="00F768BE" w:rsidP="004559D7">
      <w:pPr>
        <w:pStyle w:val="H2"/>
      </w:pPr>
      <w:proofErr w:type="spellStart"/>
      <w:r>
        <w:t>Front</w:t>
      </w:r>
      <w:r w:rsidR="00213D9F" w:rsidRPr="004C0389">
        <w:t>stage</w:t>
      </w:r>
      <w:proofErr w:type="spellEnd"/>
      <w:r w:rsidR="004559D7" w:rsidRPr="004C0389">
        <w:t xml:space="preserve"> </w:t>
      </w:r>
      <w:r w:rsidR="000E6F30">
        <w:t>and</w:t>
      </w:r>
      <w:r w:rsidR="000E6F30" w:rsidRPr="004C0389">
        <w:t xml:space="preserve"> </w:t>
      </w:r>
      <w:r w:rsidR="004559D7" w:rsidRPr="004C0389">
        <w:t>Backstage to Create the Optimal Work Management Tool</w:t>
      </w:r>
    </w:p>
    <w:p w:rsidR="00571991" w:rsidRDefault="006A3CE8" w:rsidP="006A3CE8">
      <w:pPr>
        <w:pStyle w:val="Para"/>
      </w:pPr>
      <w:r>
        <w:t>End</w:t>
      </w:r>
      <w:del w:id="1858" w:author="DM" w:date="2012-08-18T06:47:00Z">
        <w:r w:rsidDel="00E85E3B">
          <w:delText>-</w:delText>
        </w:r>
      </w:del>
      <w:ins w:id="1859" w:author="DM" w:date="2012-08-18T06:47:00Z">
        <w:r w:rsidR="00E85E3B">
          <w:t xml:space="preserve"> </w:t>
        </w:r>
      </w:ins>
      <w:r>
        <w:t>users were introduced to a whole new interface</w:t>
      </w:r>
      <w:r w:rsidRPr="00F94283">
        <w:t xml:space="preserve"> </w:t>
      </w:r>
      <w:r>
        <w:t>with the release of Project Desktop 2010</w:t>
      </w:r>
      <w:ins w:id="1860" w:author="DM" w:date="2012-08-18T06:48:00Z">
        <w:r w:rsidR="00E85E3B">
          <w:t>,</w:t>
        </w:r>
      </w:ins>
      <w:r>
        <w:t xml:space="preserve"> including </w:t>
      </w:r>
      <w:r w:rsidRPr="00790DDC">
        <w:t>the ribbon, the Quick Access Toolbar, and the built-in context menus</w:t>
      </w:r>
      <w:r>
        <w:t xml:space="preserve">. </w:t>
      </w:r>
      <w:r w:rsidR="00571991" w:rsidRPr="00571991">
        <w:t xml:space="preserve">Microsoft </w:t>
      </w:r>
      <w:r w:rsidR="00571991">
        <w:t xml:space="preserve">originally </w:t>
      </w:r>
      <w:r w:rsidR="00571991" w:rsidRPr="00571991">
        <w:t>introduced the ribbon extensibility model in the 2007 Microsoft Office system as part of the Office Fluent UI. This was a new way to customize the user interface and create custom tabs and groups that were specific to users’ needs</w:t>
      </w:r>
      <w:r w:rsidR="0019454D">
        <w:t xml:space="preserve"> (</w:t>
      </w:r>
      <w:commentRangeStart w:id="1861"/>
      <w:commentRangeStart w:id="1862"/>
      <w:r w:rsidR="0019454D">
        <w:t>Microsoft 2010</w:t>
      </w:r>
      <w:ins w:id="1863" w:author="Jeff Jacobson" w:date="2012-09-13T13:19:00Z">
        <w:r w:rsidR="00993668">
          <w:t>a</w:t>
        </w:r>
        <w:commentRangeEnd w:id="1861"/>
        <w:r w:rsidR="00993668">
          <w:rPr>
            <w:rStyle w:val="CommentReference"/>
            <w:rFonts w:asciiTheme="minorHAnsi" w:eastAsiaTheme="minorHAnsi" w:hAnsiTheme="minorHAnsi" w:cstheme="minorBidi"/>
            <w:snapToGrid/>
          </w:rPr>
          <w:commentReference w:id="1861"/>
        </w:r>
      </w:ins>
      <w:commentRangeEnd w:id="1862"/>
      <w:r w:rsidR="00911DE4">
        <w:rPr>
          <w:rStyle w:val="CommentReference"/>
          <w:rFonts w:asciiTheme="minorHAnsi" w:eastAsiaTheme="minorHAnsi" w:hAnsiTheme="minorHAnsi" w:cstheme="minorBidi"/>
          <w:snapToGrid/>
        </w:rPr>
        <w:commentReference w:id="1862"/>
      </w:r>
      <w:r w:rsidR="0019454D">
        <w:t>)</w:t>
      </w:r>
      <w:r w:rsidR="00571991" w:rsidRPr="00571991">
        <w:t xml:space="preserve">. </w:t>
      </w:r>
      <w:r>
        <w:t xml:space="preserve"> </w:t>
      </w:r>
    </w:p>
    <w:p w:rsidR="00F54319" w:rsidRDefault="00571991" w:rsidP="00571991">
      <w:pPr>
        <w:pStyle w:val="Para"/>
      </w:pPr>
      <w:r w:rsidRPr="00571991">
        <w:t>Office 2010 extends the span of the UI extensibility platform by prov</w:t>
      </w:r>
      <w:r>
        <w:t>iding support for customization of</w:t>
      </w:r>
      <w:r w:rsidR="00877CE6">
        <w:t xml:space="preserve"> the new </w:t>
      </w:r>
      <w:r w:rsidR="00CD1CE6">
        <w:t>B</w:t>
      </w:r>
      <w:r w:rsidRPr="00571991">
        <w:t>ackstage</w:t>
      </w:r>
      <w:r w:rsidR="00834F68" w:rsidRPr="00834F68">
        <w:t xml:space="preserve"> </w:t>
      </w:r>
      <w:r w:rsidR="00834F68" w:rsidRPr="00571991">
        <w:t>view</w:t>
      </w:r>
      <w:del w:id="1864" w:author="Jeff Jacobson" w:date="2012-09-13T13:21:00Z">
        <w:r w:rsidR="003014BB" w:rsidDel="005C7C29">
          <w:delText xml:space="preserve"> (Microsoft</w:delText>
        </w:r>
      </w:del>
      <w:ins w:id="1865" w:author="DM" w:date="2012-08-18T06:48:00Z">
        <w:del w:id="1866" w:author="Jeff Jacobson" w:date="2012-09-13T13:21:00Z">
          <w:r w:rsidR="00E85E3B" w:rsidDel="005C7C29">
            <w:delText>,</w:delText>
          </w:r>
        </w:del>
      </w:ins>
      <w:del w:id="1867" w:author="Jeff Jacobson" w:date="2012-09-13T13:21:00Z">
        <w:r w:rsidR="003014BB" w:rsidDel="005C7C29">
          <w:delText xml:space="preserve"> 2009)</w:delText>
        </w:r>
      </w:del>
      <w:r w:rsidRPr="00571991">
        <w:t xml:space="preserve">, </w:t>
      </w:r>
      <w:r>
        <w:t xml:space="preserve">along with </w:t>
      </w:r>
      <w:r w:rsidRPr="00571991">
        <w:t>the ribbon, the Quick Ac</w:t>
      </w:r>
      <w:r>
        <w:t>cess Toolbar, and context menus—</w:t>
      </w:r>
      <w:r w:rsidR="00877CE6">
        <w:t xml:space="preserve">referred to </w:t>
      </w:r>
      <w:r w:rsidR="009B63B2">
        <w:t>herein</w:t>
      </w:r>
      <w:r w:rsidR="00877CE6">
        <w:t xml:space="preserve"> as the </w:t>
      </w:r>
      <w:proofErr w:type="spellStart"/>
      <w:r w:rsidR="00877CE6">
        <w:t>Fr</w:t>
      </w:r>
      <w:r w:rsidR="00F768BE">
        <w:t>onts</w:t>
      </w:r>
      <w:r w:rsidR="004C1D83">
        <w:t>tage</w:t>
      </w:r>
      <w:proofErr w:type="spellEnd"/>
      <w:r>
        <w:t>.</w:t>
      </w:r>
    </w:p>
    <w:p w:rsidR="00CD1CE6" w:rsidRDefault="00CD1CE6" w:rsidP="00571991">
      <w:pPr>
        <w:pStyle w:val="Para"/>
      </w:pPr>
      <w:r>
        <w:t xml:space="preserve">The Microsoft design team </w:t>
      </w:r>
      <w:r w:rsidR="006A3CE8">
        <w:t>identified that there were</w:t>
      </w:r>
      <w:r w:rsidRPr="00CD1CE6">
        <w:t xml:space="preserve"> two distinct types of </w:t>
      </w:r>
      <w:r w:rsidR="00512915">
        <w:t>functions</w:t>
      </w:r>
      <w:r w:rsidRPr="00CD1CE6">
        <w:t xml:space="preserve"> within the</w:t>
      </w:r>
      <w:r w:rsidR="006A3CE8">
        <w:t xml:space="preserve"> Office applications</w:t>
      </w:r>
      <w:r w:rsidR="00B53AFC">
        <w:t>—</w:t>
      </w:r>
      <w:r w:rsidR="00512915">
        <w:t>IN and OUT functions</w:t>
      </w:r>
      <w:r>
        <w:t>:</w:t>
      </w:r>
    </w:p>
    <w:p w:rsidR="00CD1CE6" w:rsidRDefault="00B53AFC" w:rsidP="009F1931">
      <w:pPr>
        <w:pStyle w:val="ListNumbered"/>
      </w:pPr>
      <w:r>
        <w:t>1.</w:t>
      </w:r>
      <w:r>
        <w:tab/>
      </w:r>
      <w:r w:rsidR="00CD1CE6" w:rsidRPr="00CD1CE6">
        <w:t xml:space="preserve">The IN </w:t>
      </w:r>
      <w:r w:rsidR="002A34C8">
        <w:t>functions</w:t>
      </w:r>
      <w:r w:rsidR="00CD1CE6" w:rsidRPr="00CD1CE6">
        <w:t xml:space="preserve"> are the ones </w:t>
      </w:r>
      <w:r>
        <w:t xml:space="preserve">that </w:t>
      </w:r>
      <w:r w:rsidR="00CD1CE6" w:rsidRPr="00CD1CE6">
        <w:t xml:space="preserve">most people are more familiar with. These are the </w:t>
      </w:r>
      <w:r w:rsidR="002A34C8">
        <w:t>functions</w:t>
      </w:r>
      <w:r w:rsidR="00CD1CE6" w:rsidRPr="00CD1CE6">
        <w:t xml:space="preserve"> that act on the content of the document and show up on the page. Examples include commands like bold, margins, spelling, and styles. These </w:t>
      </w:r>
      <w:del w:id="1868" w:author="DM" w:date="2012-08-18T06:48:00Z">
        <w:r w:rsidR="00CD1CE6" w:rsidRPr="00CD1CE6" w:rsidDel="00E85E3B">
          <w:delText xml:space="preserve">are the </w:delText>
        </w:r>
      </w:del>
      <w:r w:rsidR="00512915">
        <w:t>functions</w:t>
      </w:r>
      <w:r w:rsidR="00CD1CE6" w:rsidRPr="00CD1CE6">
        <w:t xml:space="preserve"> </w:t>
      </w:r>
      <w:del w:id="1869" w:author="DM" w:date="2012-08-18T06:48:00Z">
        <w:r w:rsidR="00CD1CE6" w:rsidRPr="00CD1CE6" w:rsidDel="00E85E3B">
          <w:delText xml:space="preserve">that </w:delText>
        </w:r>
      </w:del>
      <w:r w:rsidR="00CD1CE6" w:rsidRPr="00CD1CE6">
        <w:t>make up the heart of the application.</w:t>
      </w:r>
    </w:p>
    <w:p w:rsidR="002A34C8" w:rsidRDefault="00112469" w:rsidP="009F1931">
      <w:pPr>
        <w:pStyle w:val="ListNumbered"/>
      </w:pPr>
      <w:r>
        <w:t>2.</w:t>
      </w:r>
      <w:r>
        <w:tab/>
      </w:r>
      <w:r w:rsidR="002A34C8">
        <w:t>The OUT</w:t>
      </w:r>
      <w:r w:rsidR="002A34C8" w:rsidRPr="002A34C8">
        <w:t xml:space="preserve"> f</w:t>
      </w:r>
      <w:r w:rsidR="002A34C8">
        <w:t>unctions</w:t>
      </w:r>
      <w:r w:rsidR="002A34C8" w:rsidRPr="002A34C8">
        <w:t xml:space="preserve"> help people do something with the content they create. Examples include Saving, Printing, Permissions, Versioning, Collaboration, Document</w:t>
      </w:r>
      <w:r w:rsidR="002A34C8">
        <w:t xml:space="preserve"> Inspector, Workflows, </w:t>
      </w:r>
      <w:ins w:id="1870" w:author="DM" w:date="2012-08-18T06:48:00Z">
        <w:r w:rsidR="00E85E3B">
          <w:t>and the like</w:t>
        </w:r>
      </w:ins>
      <w:del w:id="1871" w:author="DM" w:date="2012-08-18T06:49:00Z">
        <w:r w:rsidR="002A34C8" w:rsidDel="00E85E3B">
          <w:delText>etc</w:delText>
        </w:r>
      </w:del>
      <w:r w:rsidR="002A34C8">
        <w:t xml:space="preserve">. </w:t>
      </w:r>
      <w:r w:rsidR="002A34C8" w:rsidRPr="002A34C8">
        <w:t>The pri</w:t>
      </w:r>
      <w:r w:rsidR="002A34C8">
        <w:t>mary characteristic is that the OUT functions</w:t>
      </w:r>
      <w:r w:rsidR="002A34C8" w:rsidRPr="002A34C8">
        <w:t xml:space="preserve"> don’t act on a specific point in the document</w:t>
      </w:r>
      <w:del w:id="1872" w:author="DM" w:date="2012-08-18T06:49:00Z">
        <w:r w:rsidR="002A34C8" w:rsidRPr="002A34C8" w:rsidDel="00E85E3B">
          <w:delText>,</w:delText>
        </w:r>
      </w:del>
      <w:r w:rsidR="002A34C8" w:rsidRPr="002A34C8">
        <w:t xml:space="preserve"> and their eff</w:t>
      </w:r>
      <w:r w:rsidR="002A34C8">
        <w:t xml:space="preserve">ects don’t appear on the page. </w:t>
      </w:r>
    </w:p>
    <w:p w:rsidR="00F94283" w:rsidRDefault="00B734DD" w:rsidP="006A3CE8">
      <w:pPr>
        <w:pStyle w:val="H3"/>
      </w:pPr>
      <w:r>
        <w:t xml:space="preserve">Project </w:t>
      </w:r>
      <w:proofErr w:type="spellStart"/>
      <w:r w:rsidR="00F768BE">
        <w:t>Fronts</w:t>
      </w:r>
      <w:r w:rsidR="00131870">
        <w:t>tage</w:t>
      </w:r>
      <w:proofErr w:type="spellEnd"/>
      <w:r w:rsidR="002A34C8">
        <w:t xml:space="preserve"> (the IN </w:t>
      </w:r>
      <w:del w:id="1873" w:author="DM" w:date="2012-08-18T06:49:00Z">
        <w:r w:rsidR="002A34C8" w:rsidDel="00E85E3B">
          <w:delText>f</w:delText>
        </w:r>
      </w:del>
      <w:ins w:id="1874" w:author="DM" w:date="2012-08-18T06:49:00Z">
        <w:r w:rsidR="00E85E3B">
          <w:t>F</w:t>
        </w:r>
      </w:ins>
      <w:r w:rsidR="002A34C8">
        <w:t>unctions)</w:t>
      </w:r>
    </w:p>
    <w:p w:rsidR="00571991" w:rsidRPr="00571991" w:rsidRDefault="00F94283" w:rsidP="00571991">
      <w:pPr>
        <w:pStyle w:val="Para"/>
      </w:pPr>
      <w:r>
        <w:t>Let’s take a high-level look at the Project ribbon (</w:t>
      </w:r>
      <w:del w:id="1875" w:author="DM" w:date="2012-08-17T21:45:00Z">
        <w:r w:rsidDel="00B65D7D">
          <w:delText xml:space="preserve">i.e. </w:delText>
        </w:r>
      </w:del>
      <w:ins w:id="1876" w:author="DM" w:date="2012-08-17T21:45:00Z">
        <w:r w:rsidR="00B65D7D">
          <w:t xml:space="preserve">i.e., </w:t>
        </w:r>
      </w:ins>
      <w:r>
        <w:t>Task, Resource, Project, View, and the special contextual tab Format)</w:t>
      </w:r>
      <w:ins w:id="1877" w:author="DM" w:date="2012-08-18T06:49:00Z">
        <w:r w:rsidR="00E85E3B">
          <w:t>.</w:t>
        </w:r>
      </w:ins>
      <w:del w:id="1878" w:author="DM" w:date="2012-08-18T06:49:00Z">
        <w:r w:rsidDel="00E85E3B">
          <w:delText>:</w:delText>
        </w:r>
      </w:del>
    </w:p>
    <w:p w:rsidR="00616931" w:rsidRDefault="00F94283" w:rsidP="00616931">
      <w:pPr>
        <w:pStyle w:val="Para"/>
      </w:pPr>
      <w:r>
        <w:t xml:space="preserve">The </w:t>
      </w:r>
      <w:r w:rsidR="00083FA2" w:rsidRPr="009F1931">
        <w:t>Task</w:t>
      </w:r>
      <w:r w:rsidR="00083FA2">
        <w:t xml:space="preserve"> tab includes</w:t>
      </w:r>
      <w:r w:rsidR="00616931" w:rsidRPr="00272022">
        <w:t xml:space="preserve"> </w:t>
      </w:r>
      <w:r w:rsidR="00616931">
        <w:t>functions</w:t>
      </w:r>
      <w:r w:rsidR="00616931" w:rsidRPr="00272022">
        <w:t xml:space="preserve"> associated with tasks in addition to commands that are </w:t>
      </w:r>
      <w:r w:rsidR="00616931">
        <w:t>also on the first tab of</w:t>
      </w:r>
      <w:r w:rsidR="00616931" w:rsidRPr="00272022">
        <w:t xml:space="preserve"> other Office applications</w:t>
      </w:r>
      <w:r w:rsidR="00616931">
        <w:t xml:space="preserve"> (</w:t>
      </w:r>
      <w:del w:id="1879" w:author="DM" w:date="2012-08-17T21:46:00Z">
        <w:r w:rsidR="00616931" w:rsidDel="00B65D7D">
          <w:delText xml:space="preserve">e.g. </w:delText>
        </w:r>
      </w:del>
      <w:ins w:id="1880" w:author="DM" w:date="2012-08-17T21:46:00Z">
        <w:r w:rsidR="00B65D7D">
          <w:t xml:space="preserve">e.g., </w:t>
        </w:r>
      </w:ins>
      <w:r w:rsidR="00616931">
        <w:t>cut, copy, paste)</w:t>
      </w:r>
      <w:r w:rsidR="00616931" w:rsidRPr="00272022">
        <w:t xml:space="preserve">. You can think of the Task tab as </w:t>
      </w:r>
      <w:r w:rsidR="00616931">
        <w:t xml:space="preserve">the </w:t>
      </w:r>
      <w:r w:rsidR="00083FA2">
        <w:t>Project d</w:t>
      </w:r>
      <w:r w:rsidR="00616931">
        <w:t>esktop</w:t>
      </w:r>
      <w:r w:rsidR="00616931" w:rsidRPr="00272022">
        <w:t xml:space="preserve"> home tab.</w:t>
      </w:r>
      <w:ins w:id="1881" w:author="DM" w:date="2012-08-18T06:50:00Z">
        <w:r w:rsidR="00AF5D3E">
          <w:t xml:space="preserve"> (See Figure 5.47.)</w:t>
        </w:r>
      </w:ins>
    </w:p>
    <w:p w:rsidR="008F176F" w:rsidRDefault="008F176F" w:rsidP="009F1931">
      <w:pPr>
        <w:pStyle w:val="Slug"/>
        <w:rPr>
          <w:ins w:id="1882" w:author="DM" w:date="2012-08-17T21:42:00Z"/>
        </w:rPr>
      </w:pPr>
      <w:r>
        <w:t>Figure 5.4</w:t>
      </w:r>
      <w:r w:rsidR="008F0EF0">
        <w:t>7</w:t>
      </w:r>
      <w:del w:id="1883" w:author="DM" w:date="2012-08-18T06:50:00Z">
        <w:r w:rsidDel="00AF5D3E">
          <w:delText>:</w:delText>
        </w:r>
      </w:del>
      <w:r>
        <w:t xml:space="preserve"> Project </w:t>
      </w:r>
      <w:del w:id="1884" w:author="DM" w:date="2012-08-18T06:50:00Z">
        <w:r w:rsidDel="00AF5D3E">
          <w:delText>d</w:delText>
        </w:r>
      </w:del>
      <w:ins w:id="1885" w:author="DM" w:date="2012-08-18T06:50:00Z">
        <w:r w:rsidR="00AF5D3E">
          <w:t>D</w:t>
        </w:r>
      </w:ins>
      <w:r>
        <w:t xml:space="preserve">esktop Task </w:t>
      </w:r>
      <w:del w:id="1886" w:author="DM" w:date="2012-08-18T06:50:00Z">
        <w:r w:rsidDel="00AF5D3E">
          <w:delText>t</w:delText>
        </w:r>
      </w:del>
      <w:ins w:id="1887" w:author="DM" w:date="2012-08-18T06:50:00Z">
        <w:r w:rsidR="00AF5D3E">
          <w:t>T</w:t>
        </w:r>
      </w:ins>
      <w:r>
        <w:t>ab</w:t>
      </w:r>
      <w:r w:rsidR="00E44735">
        <w:t xml:space="preserve"> </w:t>
      </w:r>
      <w:del w:id="1888" w:author="DM" w:date="2012-08-17T21:43:00Z">
        <w:r w:rsidR="00E44735" w:rsidRPr="00E44735" w:rsidDel="00B65D7D">
          <w:rPr>
            <w:b w:val="0"/>
          </w:rPr>
          <w:delText>(</w:delText>
        </w:r>
        <w:r w:rsidR="00E44735" w:rsidDel="00B65D7D">
          <w:rPr>
            <w:b w:val="0"/>
          </w:rPr>
          <w:delText>Source: Advisicon</w:delText>
        </w:r>
        <w:r w:rsidR="00E44735" w:rsidRPr="00E44735" w:rsidDel="00B65D7D">
          <w:rPr>
            <w:b w:val="0"/>
          </w:rPr>
          <w:delText>)</w:delText>
        </w:r>
      </w:del>
      <w:ins w:id="1889" w:author="DM" w:date="2012-08-17T21:43:00Z">
        <w:r w:rsidR="00B65D7D">
          <w:rPr>
            <w:b w:val="0"/>
          </w:rPr>
          <w:t xml:space="preserve"> </w:t>
        </w:r>
      </w:ins>
      <w:r>
        <w:tab/>
        <w:t>[</w:t>
      </w:r>
      <w:r w:rsidR="00C517FB">
        <w:t>05-47-</w:t>
      </w:r>
      <w:r w:rsidRPr="008F176F">
        <w:t>projectDesktopTaskTab</w:t>
      </w:r>
      <w:r>
        <w:t>.</w:t>
      </w:r>
      <w:r w:rsidR="004736D1">
        <w:t>tif</w:t>
      </w:r>
      <w:r>
        <w:t>]</w:t>
      </w:r>
    </w:p>
    <w:p w:rsidR="00842073" w:rsidRDefault="003A6A5E">
      <w:pPr>
        <w:pStyle w:val="FigureSource"/>
        <w:pPrChange w:id="1890" w:author="DM" w:date="2012-08-17T21:42:00Z">
          <w:pPr>
            <w:pStyle w:val="Slug"/>
          </w:pPr>
        </w:pPrChange>
      </w:pPr>
      <w:ins w:id="1891" w:author="DM" w:date="2012-08-17T21:42:00Z">
        <w:r>
          <w:t>Source: Advisicon</w:t>
        </w:r>
      </w:ins>
    </w:p>
    <w:p w:rsidR="002A2204" w:rsidRDefault="0017607A" w:rsidP="002A2204">
      <w:pPr>
        <w:pStyle w:val="Para"/>
      </w:pPr>
      <w:r w:rsidRPr="0017607A">
        <w:t xml:space="preserve">The </w:t>
      </w:r>
      <w:r w:rsidRPr="009F1931">
        <w:t>Project</w:t>
      </w:r>
      <w:r w:rsidRPr="0017607A">
        <w:t xml:space="preserve"> tab includes </w:t>
      </w:r>
      <w:r>
        <w:t>functions</w:t>
      </w:r>
      <w:r w:rsidRPr="0017607A">
        <w:t xml:space="preserve"> that affect the entire project</w:t>
      </w:r>
      <w:r>
        <w:t>. Notice that in addition to the standard project functions, subprojects and linkage to other projects are included here</w:t>
      </w:r>
      <w:r w:rsidR="001B5474">
        <w:t>.</w:t>
      </w:r>
      <w:del w:id="1892" w:author="DM" w:date="2012-08-18T06:50:00Z">
        <w:r w:rsidR="001B5474" w:rsidDel="00AF5D3E">
          <w:delText xml:space="preserve"> A</w:delText>
        </w:r>
        <w:r w:rsidDel="00AF5D3E">
          <w:delText>lso</w:delText>
        </w:r>
        <w:r w:rsidR="001B5474" w:rsidDel="00AF5D3E">
          <w:delText>,</w:delText>
        </w:r>
      </w:del>
      <w:r>
        <w:t xml:space="preserve"> </w:t>
      </w:r>
      <w:del w:id="1893" w:author="DM" w:date="2012-08-18T06:50:00Z">
        <w:r w:rsidDel="00AF5D3E">
          <w:delText>t</w:delText>
        </w:r>
      </w:del>
      <w:ins w:id="1894" w:author="DM" w:date="2012-08-18T06:50:00Z">
        <w:r w:rsidR="00AF5D3E">
          <w:t>T</w:t>
        </w:r>
      </w:ins>
      <w:r>
        <w:t>he ability to compare projects</w:t>
      </w:r>
      <w:r w:rsidR="001B5474">
        <w:t xml:space="preserve"> </w:t>
      </w:r>
      <w:ins w:id="1895" w:author="DM" w:date="2012-08-18T06:50:00Z">
        <w:r w:rsidR="00AF5D3E">
          <w:t xml:space="preserve">also </w:t>
        </w:r>
      </w:ins>
      <w:r w:rsidR="001B5474">
        <w:t>is included</w:t>
      </w:r>
      <w:r>
        <w:t>.</w:t>
      </w:r>
      <w:ins w:id="1896" w:author="DM" w:date="2012-08-18T06:50:00Z">
        <w:r w:rsidR="00AF5D3E">
          <w:t xml:space="preserve"> </w:t>
        </w:r>
        <w:proofErr w:type="gramStart"/>
        <w:r w:rsidR="00AF5D3E">
          <w:t>(See Figure 5.48.)</w:t>
        </w:r>
      </w:ins>
      <w:proofErr w:type="gramEnd"/>
    </w:p>
    <w:p w:rsidR="008F176F" w:rsidRDefault="008F0EF0" w:rsidP="009F1931">
      <w:pPr>
        <w:pStyle w:val="Slug"/>
        <w:rPr>
          <w:ins w:id="1897" w:author="DM" w:date="2012-08-17T21:42:00Z"/>
        </w:rPr>
      </w:pPr>
      <w:r>
        <w:t>Figure 5.48</w:t>
      </w:r>
      <w:del w:id="1898" w:author="DM" w:date="2012-08-18T06:51:00Z">
        <w:r w:rsidR="008F176F" w:rsidDel="00AF5D3E">
          <w:delText>:</w:delText>
        </w:r>
      </w:del>
      <w:r w:rsidR="008F176F">
        <w:t xml:space="preserve"> Project </w:t>
      </w:r>
      <w:del w:id="1899" w:author="DM" w:date="2012-08-18T06:51:00Z">
        <w:r w:rsidR="008F176F" w:rsidDel="00AF5D3E">
          <w:delText>d</w:delText>
        </w:r>
      </w:del>
      <w:ins w:id="1900" w:author="DM" w:date="2012-08-18T06:51:00Z">
        <w:r w:rsidR="00AF5D3E">
          <w:t>D</w:t>
        </w:r>
      </w:ins>
      <w:r w:rsidR="008F176F">
        <w:t xml:space="preserve">esktop Project </w:t>
      </w:r>
      <w:del w:id="1901" w:author="DM" w:date="2012-08-18T06:51:00Z">
        <w:r w:rsidR="008F176F" w:rsidDel="00AF5D3E">
          <w:delText>t</w:delText>
        </w:r>
      </w:del>
      <w:ins w:id="1902" w:author="DM" w:date="2012-08-18T06:51:00Z">
        <w:r w:rsidR="00AF5D3E">
          <w:t>T</w:t>
        </w:r>
      </w:ins>
      <w:r w:rsidR="008F176F">
        <w:t>ab</w:t>
      </w:r>
      <w:r w:rsidR="00E44735">
        <w:t xml:space="preserve"> </w:t>
      </w:r>
      <w:del w:id="1903" w:author="DM" w:date="2012-08-17T21:43:00Z">
        <w:r w:rsidR="00E44735" w:rsidRPr="00E44735" w:rsidDel="00B65D7D">
          <w:rPr>
            <w:b w:val="0"/>
          </w:rPr>
          <w:delText>(</w:delText>
        </w:r>
        <w:r w:rsidR="00E44735" w:rsidDel="00B65D7D">
          <w:rPr>
            <w:b w:val="0"/>
          </w:rPr>
          <w:delText>Source: Advisicon</w:delText>
        </w:r>
        <w:r w:rsidR="00E44735" w:rsidRPr="00E44735" w:rsidDel="00B65D7D">
          <w:rPr>
            <w:b w:val="0"/>
          </w:rPr>
          <w:delText>)</w:delText>
        </w:r>
      </w:del>
      <w:ins w:id="1904" w:author="DM" w:date="2012-08-17T21:43:00Z">
        <w:r w:rsidR="00B65D7D">
          <w:rPr>
            <w:b w:val="0"/>
          </w:rPr>
          <w:t xml:space="preserve"> </w:t>
        </w:r>
      </w:ins>
      <w:r w:rsidR="008F176F">
        <w:tab/>
        <w:t>[</w:t>
      </w:r>
      <w:r w:rsidR="00C517FB">
        <w:t>05-48-</w:t>
      </w:r>
      <w:r w:rsidR="008F176F" w:rsidRPr="008F176F">
        <w:t>projectDesktopProjectTab</w:t>
      </w:r>
      <w:r w:rsidR="008F176F">
        <w:t>.</w:t>
      </w:r>
      <w:r w:rsidR="004736D1">
        <w:t>tif</w:t>
      </w:r>
      <w:r w:rsidR="008F176F">
        <w:t>]</w:t>
      </w:r>
    </w:p>
    <w:p w:rsidR="00842073" w:rsidRDefault="003A6A5E">
      <w:pPr>
        <w:pStyle w:val="FigureSource"/>
        <w:pPrChange w:id="1905" w:author="DM" w:date="2012-08-17T21:42:00Z">
          <w:pPr>
            <w:pStyle w:val="Slug"/>
          </w:pPr>
        </w:pPrChange>
      </w:pPr>
      <w:ins w:id="1906" w:author="DM" w:date="2012-08-17T21:42:00Z">
        <w:r>
          <w:t>Source: Advisicon</w:t>
        </w:r>
      </w:ins>
    </w:p>
    <w:p w:rsidR="00B734DD" w:rsidRDefault="0017607A" w:rsidP="00B734DD">
      <w:pPr>
        <w:pStyle w:val="Para"/>
      </w:pPr>
      <w:r w:rsidRPr="0017607A">
        <w:t xml:space="preserve">The </w:t>
      </w:r>
      <w:r w:rsidRPr="009F1931">
        <w:t>Resource</w:t>
      </w:r>
      <w:r w:rsidRPr="0017607A">
        <w:t xml:space="preserve"> tab is where you access </w:t>
      </w:r>
      <w:r>
        <w:t xml:space="preserve">functions associated with resource </w:t>
      </w:r>
      <w:r w:rsidR="00213D9F">
        <w:t>management</w:t>
      </w:r>
      <w:r w:rsidRPr="0017607A">
        <w:t>.</w:t>
      </w:r>
      <w:r w:rsidR="001D4178">
        <w:t xml:space="preserve"> </w:t>
      </w:r>
      <w:proofErr w:type="gramStart"/>
      <w:ins w:id="1907" w:author="DM" w:date="2012-08-18T06:51:00Z">
        <w:r w:rsidR="00AF5D3E">
          <w:t>(See Figure 5.49.)</w:t>
        </w:r>
        <w:proofErr w:type="gramEnd"/>
        <w:r w:rsidR="00AF5D3E">
          <w:t xml:space="preserve"> </w:t>
        </w:r>
      </w:ins>
      <w:r w:rsidR="001D4178">
        <w:t xml:space="preserve">The new Team Planner view is accessible from this page (see </w:t>
      </w:r>
      <w:r w:rsidR="006A0886">
        <w:t xml:space="preserve">Figure 5.18 </w:t>
      </w:r>
      <w:r w:rsidR="001D4178">
        <w:t>earlier in this chapter).</w:t>
      </w:r>
    </w:p>
    <w:p w:rsidR="006A0886" w:rsidRDefault="006A0886" w:rsidP="009F1931">
      <w:pPr>
        <w:pStyle w:val="Slug"/>
        <w:rPr>
          <w:ins w:id="1908" w:author="DM" w:date="2012-08-17T21:42:00Z"/>
        </w:rPr>
      </w:pPr>
      <w:r>
        <w:t>Figure 5.4</w:t>
      </w:r>
      <w:r w:rsidR="00DB12BC">
        <w:t>9</w:t>
      </w:r>
      <w:del w:id="1909" w:author="DM" w:date="2012-08-18T06:51:00Z">
        <w:r w:rsidDel="00AF5D3E">
          <w:delText>:</w:delText>
        </w:r>
      </w:del>
      <w:r>
        <w:t xml:space="preserve"> Project </w:t>
      </w:r>
      <w:del w:id="1910" w:author="DM" w:date="2012-08-18T06:51:00Z">
        <w:r w:rsidDel="00AF5D3E">
          <w:delText>d</w:delText>
        </w:r>
      </w:del>
      <w:ins w:id="1911" w:author="DM" w:date="2012-08-18T06:51:00Z">
        <w:r w:rsidR="00AF5D3E">
          <w:t>D</w:t>
        </w:r>
      </w:ins>
      <w:r>
        <w:t xml:space="preserve">esktop Resource </w:t>
      </w:r>
      <w:del w:id="1912" w:author="DM" w:date="2012-08-18T06:51:00Z">
        <w:r w:rsidDel="00AF5D3E">
          <w:delText>t</w:delText>
        </w:r>
      </w:del>
      <w:ins w:id="1913" w:author="DM" w:date="2012-08-18T06:51:00Z">
        <w:r w:rsidR="00AF5D3E">
          <w:t>T</w:t>
        </w:r>
      </w:ins>
      <w:r>
        <w:t>ab</w:t>
      </w:r>
      <w:r w:rsidR="00F80F76">
        <w:t xml:space="preserve"> </w:t>
      </w:r>
      <w:del w:id="1914" w:author="DM" w:date="2012-08-17T21:43:00Z">
        <w:r w:rsidR="00F80F76" w:rsidDel="00B65D7D">
          <w:rPr>
            <w:b w:val="0"/>
          </w:rPr>
          <w:delText>(Source: Advisicon)</w:delText>
        </w:r>
      </w:del>
      <w:ins w:id="1915" w:author="DM" w:date="2012-08-17T21:43:00Z">
        <w:r w:rsidR="00B65D7D">
          <w:rPr>
            <w:b w:val="0"/>
          </w:rPr>
          <w:t xml:space="preserve"> </w:t>
        </w:r>
      </w:ins>
      <w:r>
        <w:tab/>
        <w:t>[</w:t>
      </w:r>
      <w:r w:rsidR="0026744C">
        <w:t>05-49-</w:t>
      </w:r>
      <w:r w:rsidR="00266066">
        <w:t>projectDesktopResourceTab.tif</w:t>
      </w:r>
      <w:r>
        <w:t>]</w:t>
      </w:r>
    </w:p>
    <w:p w:rsidR="00842073" w:rsidRDefault="003A6A5E">
      <w:pPr>
        <w:pStyle w:val="FigureSource"/>
        <w:pPrChange w:id="1916" w:author="DM" w:date="2012-08-17T21:42:00Z">
          <w:pPr>
            <w:pStyle w:val="Slug"/>
          </w:pPr>
        </w:pPrChange>
      </w:pPr>
      <w:ins w:id="1917" w:author="DM" w:date="2012-08-17T21:42:00Z">
        <w:r>
          <w:t>Source: Advisicon</w:t>
        </w:r>
      </w:ins>
    </w:p>
    <w:p w:rsidR="00B734DD" w:rsidRDefault="00C626A0" w:rsidP="00B734DD">
      <w:pPr>
        <w:pStyle w:val="Para"/>
      </w:pPr>
      <w:r w:rsidRPr="00C626A0">
        <w:t xml:space="preserve">The </w:t>
      </w:r>
      <w:r w:rsidRPr="009F1931">
        <w:t>View</w:t>
      </w:r>
      <w:r w:rsidRPr="00C626A0">
        <w:t xml:space="preserve"> tab is wh</w:t>
      </w:r>
      <w:r>
        <w:t xml:space="preserve">ere you select the </w:t>
      </w:r>
      <w:r w:rsidRPr="00C626A0">
        <w:t>view</w:t>
      </w:r>
      <w:r w:rsidR="001A1589">
        <w:t>,</w:t>
      </w:r>
      <w:r>
        <w:t xml:space="preserve"> filter</w:t>
      </w:r>
      <w:r w:rsidRPr="00C626A0">
        <w:t xml:space="preserve"> what data you</w:t>
      </w:r>
      <w:r>
        <w:t xml:space="preserve"> wish to see and how it is arranged</w:t>
      </w:r>
      <w:r w:rsidR="001A1589">
        <w:t>,</w:t>
      </w:r>
      <w:r w:rsidRPr="00C626A0">
        <w:t xml:space="preserve"> set</w:t>
      </w:r>
      <w:ins w:id="1918" w:author="DM" w:date="2012-08-18T06:51:00Z">
        <w:r w:rsidR="00AF5D3E">
          <w:t xml:space="preserve"> </w:t>
        </w:r>
      </w:ins>
      <w:r w:rsidRPr="00C626A0">
        <w:t>up combination views</w:t>
      </w:r>
      <w:r w:rsidR="001A1589">
        <w:t>,</w:t>
      </w:r>
      <w:r>
        <w:t xml:space="preserve"> and run Project macros.</w:t>
      </w:r>
      <w:ins w:id="1919" w:author="DM" w:date="2012-08-18T06:51:00Z">
        <w:r w:rsidR="00AF5D3E">
          <w:t xml:space="preserve"> </w:t>
        </w:r>
        <w:proofErr w:type="gramStart"/>
        <w:r w:rsidR="00AF5D3E">
          <w:t>(See Figure 5.50.)</w:t>
        </w:r>
      </w:ins>
      <w:proofErr w:type="gramEnd"/>
    </w:p>
    <w:p w:rsidR="001A1589" w:rsidRDefault="001A1589" w:rsidP="009F1931">
      <w:pPr>
        <w:pStyle w:val="Slug"/>
        <w:rPr>
          <w:ins w:id="1920" w:author="DM" w:date="2012-08-17T21:42:00Z"/>
        </w:rPr>
      </w:pPr>
      <w:r>
        <w:t>Figure 5.</w:t>
      </w:r>
      <w:r w:rsidR="00DB12BC">
        <w:t>50</w:t>
      </w:r>
      <w:del w:id="1921" w:author="DM" w:date="2012-08-18T06:51:00Z">
        <w:r w:rsidDel="00AF5D3E">
          <w:delText>:</w:delText>
        </w:r>
      </w:del>
      <w:r>
        <w:tab/>
        <w:t xml:space="preserve">Project </w:t>
      </w:r>
      <w:del w:id="1922" w:author="DM" w:date="2012-08-18T06:51:00Z">
        <w:r w:rsidDel="00AF5D3E">
          <w:delText>d</w:delText>
        </w:r>
      </w:del>
      <w:ins w:id="1923" w:author="DM" w:date="2012-08-18T06:51:00Z">
        <w:r w:rsidR="00AF5D3E">
          <w:t>D</w:t>
        </w:r>
      </w:ins>
      <w:r>
        <w:t xml:space="preserve">esktop View </w:t>
      </w:r>
      <w:del w:id="1924" w:author="DM" w:date="2012-08-18T06:51:00Z">
        <w:r w:rsidDel="00AF5D3E">
          <w:delText>t</w:delText>
        </w:r>
      </w:del>
      <w:ins w:id="1925" w:author="DM" w:date="2012-08-18T06:51:00Z">
        <w:r w:rsidR="00AF5D3E">
          <w:t>T</w:t>
        </w:r>
      </w:ins>
      <w:r>
        <w:t>ab</w:t>
      </w:r>
      <w:r w:rsidR="00D932AE">
        <w:t xml:space="preserve"> </w:t>
      </w:r>
      <w:del w:id="1926" w:author="DM" w:date="2012-08-17T21:43:00Z">
        <w:r w:rsidR="00D932AE" w:rsidDel="00B65D7D">
          <w:rPr>
            <w:b w:val="0"/>
          </w:rPr>
          <w:delText>(Source: Advisicon)</w:delText>
        </w:r>
      </w:del>
      <w:ins w:id="1927" w:author="DM" w:date="2012-08-17T21:43:00Z">
        <w:r w:rsidR="00B65D7D">
          <w:rPr>
            <w:b w:val="0"/>
          </w:rPr>
          <w:t xml:space="preserve"> </w:t>
        </w:r>
      </w:ins>
      <w:r>
        <w:tab/>
        <w:t>[</w:t>
      </w:r>
      <w:r w:rsidR="00E66963">
        <w:t>05-50-</w:t>
      </w:r>
      <w:r w:rsidRPr="001A1589">
        <w:t>projectDesktopViewTab</w:t>
      </w:r>
      <w:r>
        <w:t>.</w:t>
      </w:r>
      <w:r w:rsidR="004736D1">
        <w:t>tif</w:t>
      </w:r>
      <w:r>
        <w:t>]</w:t>
      </w:r>
    </w:p>
    <w:p w:rsidR="00842073" w:rsidRDefault="003A6A5E">
      <w:pPr>
        <w:pStyle w:val="FigureSource"/>
        <w:pPrChange w:id="1928" w:author="DM" w:date="2012-08-17T21:42:00Z">
          <w:pPr>
            <w:pStyle w:val="Slug"/>
          </w:pPr>
        </w:pPrChange>
      </w:pPr>
      <w:ins w:id="1929" w:author="DM" w:date="2012-08-17T21:42:00Z">
        <w:r>
          <w:t>Source: Advisicon</w:t>
        </w:r>
      </w:ins>
    </w:p>
    <w:p w:rsidR="0037357D" w:rsidRDefault="00732613" w:rsidP="00B734DD">
      <w:pPr>
        <w:pStyle w:val="Para"/>
      </w:pPr>
      <w:r>
        <w:t>Additionally, each view has it</w:t>
      </w:r>
      <w:r w:rsidRPr="00DB6088">
        <w:t xml:space="preserve">s own contextual tab, </w:t>
      </w:r>
      <w:r w:rsidR="00213D9F">
        <w:t>labeled</w:t>
      </w:r>
      <w:r w:rsidR="00F94283">
        <w:t xml:space="preserve"> </w:t>
      </w:r>
      <w:r w:rsidRPr="009F1931">
        <w:t>Format</w:t>
      </w:r>
      <w:r>
        <w:t xml:space="preserve">. </w:t>
      </w:r>
      <w:proofErr w:type="gramStart"/>
      <w:ins w:id="1930" w:author="DM" w:date="2012-08-18T07:52:00Z">
        <w:r w:rsidR="00303578">
          <w:t>(See Figure 5.51.)</w:t>
        </w:r>
        <w:proofErr w:type="gramEnd"/>
        <w:r w:rsidR="00303578">
          <w:t xml:space="preserve"> </w:t>
        </w:r>
      </w:ins>
      <w:r>
        <w:t>This tab</w:t>
      </w:r>
      <w:r w:rsidRPr="00DB6088">
        <w:t xml:space="preserve"> contains </w:t>
      </w:r>
      <w:r>
        <w:t xml:space="preserve">functions </w:t>
      </w:r>
      <w:r w:rsidR="00F94283">
        <w:t xml:space="preserve">that are </w:t>
      </w:r>
      <w:r>
        <w:t>used to format the content of a particular view</w:t>
      </w:r>
      <w:r w:rsidRPr="00DB6088">
        <w:t>.</w:t>
      </w:r>
      <w:r>
        <w:t xml:space="preserve"> </w:t>
      </w:r>
      <w:r w:rsidR="0039771D">
        <w:t xml:space="preserve">The Format tab provides incredible control over the presentation of </w:t>
      </w:r>
      <w:del w:id="1931" w:author="DM" w:date="2012-08-18T07:52:00Z">
        <w:r w:rsidR="0039771D" w:rsidDel="00303578">
          <w:delText xml:space="preserve">the </w:delText>
        </w:r>
      </w:del>
      <w:r w:rsidR="0039771D">
        <w:t>tabular and graphical information. You can adjust styles here, select text and chart styles, and even invoke Drawing tools.</w:t>
      </w:r>
    </w:p>
    <w:p w:rsidR="0018777A" w:rsidRDefault="0018777A" w:rsidP="009F1931">
      <w:pPr>
        <w:pStyle w:val="Slug"/>
        <w:rPr>
          <w:ins w:id="1932" w:author="DM" w:date="2012-08-17T21:42:00Z"/>
        </w:rPr>
      </w:pPr>
      <w:r>
        <w:t>Figure 5.</w:t>
      </w:r>
      <w:r w:rsidR="00DB12BC">
        <w:t>51</w:t>
      </w:r>
      <w:del w:id="1933" w:author="DM" w:date="2012-08-18T07:52:00Z">
        <w:r w:rsidDel="00303578">
          <w:delText>:</w:delText>
        </w:r>
      </w:del>
      <w:r>
        <w:t xml:space="preserve"> Project </w:t>
      </w:r>
      <w:del w:id="1934" w:author="DM" w:date="2012-08-18T07:52:00Z">
        <w:r w:rsidDel="00303578">
          <w:delText>d</w:delText>
        </w:r>
      </w:del>
      <w:ins w:id="1935" w:author="DM" w:date="2012-08-18T07:52:00Z">
        <w:r w:rsidR="00303578">
          <w:t>D</w:t>
        </w:r>
      </w:ins>
      <w:r>
        <w:t>esktop Format tab</w:t>
      </w:r>
      <w:r w:rsidR="00D932AE">
        <w:t xml:space="preserve"> </w:t>
      </w:r>
      <w:del w:id="1936" w:author="DM" w:date="2012-08-17T21:43:00Z">
        <w:r w:rsidR="00D932AE" w:rsidDel="00B65D7D">
          <w:rPr>
            <w:b w:val="0"/>
          </w:rPr>
          <w:delText>(Source: Advisicon)</w:delText>
        </w:r>
      </w:del>
      <w:ins w:id="1937" w:author="DM" w:date="2012-08-17T21:43:00Z">
        <w:r w:rsidR="00B65D7D">
          <w:rPr>
            <w:b w:val="0"/>
          </w:rPr>
          <w:t xml:space="preserve"> </w:t>
        </w:r>
      </w:ins>
      <w:r>
        <w:tab/>
        <w:t>[</w:t>
      </w:r>
      <w:r w:rsidR="00496D86">
        <w:t>05-51-</w:t>
      </w:r>
      <w:r w:rsidRPr="0018777A">
        <w:t>projectDesktopFormatTab</w:t>
      </w:r>
      <w:r>
        <w:t>.</w:t>
      </w:r>
      <w:r w:rsidR="004736D1">
        <w:t>tif</w:t>
      </w:r>
      <w:r>
        <w:t>]</w:t>
      </w:r>
    </w:p>
    <w:p w:rsidR="00842073" w:rsidRDefault="003A6A5E">
      <w:pPr>
        <w:pStyle w:val="FigureSource"/>
        <w:pPrChange w:id="1938" w:author="DM" w:date="2012-08-17T21:42:00Z">
          <w:pPr>
            <w:pStyle w:val="Slug"/>
          </w:pPr>
        </w:pPrChange>
      </w:pPr>
      <w:ins w:id="1939" w:author="DM" w:date="2012-08-17T21:42:00Z">
        <w:r>
          <w:t>Source: Advisicon</w:t>
        </w:r>
      </w:ins>
    </w:p>
    <w:p w:rsidR="00F94283" w:rsidRDefault="00F94283" w:rsidP="00F94283">
      <w:pPr>
        <w:pStyle w:val="H3"/>
        <w:keepNext w:val="0"/>
      </w:pPr>
      <w:r>
        <w:t xml:space="preserve">Project </w:t>
      </w:r>
      <w:proofErr w:type="gramStart"/>
      <w:r>
        <w:t>Backstage</w:t>
      </w:r>
      <w:proofErr w:type="gramEnd"/>
      <w:r>
        <w:t xml:space="preserve"> (the OUT functions)</w:t>
      </w:r>
    </w:p>
    <w:p w:rsidR="00E618D4" w:rsidRDefault="004F5930" w:rsidP="00F94283">
      <w:pPr>
        <w:pStyle w:val="Para"/>
      </w:pPr>
      <w:r w:rsidRPr="004F5930">
        <w:t xml:space="preserve">The Backstage view is the new </w:t>
      </w:r>
      <w:r>
        <w:t xml:space="preserve">end user interface </w:t>
      </w:r>
      <w:r w:rsidRPr="004F5930">
        <w:t>experience seen when you click</w:t>
      </w:r>
      <w:r>
        <w:t xml:space="preserve"> on the File tab in any of the Office 2010 applications (</w:t>
      </w:r>
      <w:del w:id="1940" w:author="DM" w:date="2012-08-17T21:45:00Z">
        <w:r w:rsidDel="00B65D7D">
          <w:delText xml:space="preserve">i.e. </w:delText>
        </w:r>
      </w:del>
      <w:ins w:id="1941" w:author="DM" w:date="2012-08-17T21:45:00Z">
        <w:r w:rsidR="00B65D7D">
          <w:t xml:space="preserve">i.e., </w:t>
        </w:r>
      </w:ins>
      <w:r>
        <w:t>Word, Excel, PowerPoint, Outlook).</w:t>
      </w:r>
      <w:r w:rsidRPr="004F5930">
        <w:t xml:space="preserve"> While the other ribbon tabs focus on things you do </w:t>
      </w:r>
      <w:r>
        <w:t>when you are working with</w:t>
      </w:r>
      <w:r w:rsidRPr="004F5930">
        <w:t xml:space="preserve"> your project (add tasks, edit resources, change formatting</w:t>
      </w:r>
      <w:r>
        <w:t>, etc.)</w:t>
      </w:r>
      <w:ins w:id="1942" w:author="DM" w:date="2012-08-18T07:54:00Z">
        <w:r w:rsidR="00303578">
          <w:t>,</w:t>
        </w:r>
      </w:ins>
      <w:r w:rsidRPr="004F5930">
        <w:t xml:space="preserve"> the Backstage</w:t>
      </w:r>
      <w:r w:rsidR="00CE0F11">
        <w:t xml:space="preserve"> </w:t>
      </w:r>
      <w:r w:rsidRPr="004F5930">
        <w:t xml:space="preserve">view </w:t>
      </w:r>
      <w:del w:id="1943" w:author="DM" w:date="2012-08-18T07:54:00Z">
        <w:r w:rsidRPr="004F5930" w:rsidDel="00303578">
          <w:delText xml:space="preserve">is </w:delText>
        </w:r>
      </w:del>
      <w:r w:rsidRPr="004F5930">
        <w:t>focuse</w:t>
      </w:r>
      <w:ins w:id="1944" w:author="DM" w:date="2012-08-18T07:54:00Z">
        <w:r w:rsidR="00303578">
          <w:t>s</w:t>
        </w:r>
      </w:ins>
      <w:del w:id="1945" w:author="DM" w:date="2012-08-18T07:54:00Z">
        <w:r w:rsidRPr="004F5930" w:rsidDel="00303578">
          <w:delText>d</w:delText>
        </w:r>
      </w:del>
      <w:r w:rsidRPr="004F5930">
        <w:t xml:space="preserve"> on things you do to your pro</w:t>
      </w:r>
      <w:r>
        <w:t>ject as overall</w:t>
      </w:r>
      <w:r w:rsidRPr="004F5930">
        <w:t xml:space="preserve">—for example, </w:t>
      </w:r>
      <w:r>
        <w:t xml:space="preserve">open, </w:t>
      </w:r>
      <w:r w:rsidRPr="004F5930">
        <w:t xml:space="preserve">save, </w:t>
      </w:r>
      <w:r>
        <w:t xml:space="preserve">publish </w:t>
      </w:r>
      <w:r w:rsidRPr="004F5930">
        <w:t>print, and share</w:t>
      </w:r>
      <w:r w:rsidR="002A3FF6" w:rsidRPr="004F5930">
        <w:t xml:space="preserve"> </w:t>
      </w:r>
      <w:r w:rsidR="002A3FF6">
        <w:t>(</w:t>
      </w:r>
      <w:proofErr w:type="spellStart"/>
      <w:del w:id="1946" w:author="DM" w:date="2012-08-18T07:54:00Z">
        <w:r w:rsidR="002A3FF6" w:rsidDel="00303578">
          <w:delText xml:space="preserve">2009 </w:delText>
        </w:r>
      </w:del>
      <w:r w:rsidR="002A3FF6" w:rsidRPr="0057385E">
        <w:t>ReedShaff</w:t>
      </w:r>
      <w:proofErr w:type="spellEnd"/>
      <w:ins w:id="1947" w:author="DM" w:date="2012-08-18T07:54:00Z">
        <w:r w:rsidR="00303578">
          <w:t>, 2009</w:t>
        </w:r>
      </w:ins>
      <w:r w:rsidR="002A3FF6">
        <w:t>)</w:t>
      </w:r>
      <w:r w:rsidRPr="004F5930">
        <w:t>.</w:t>
      </w:r>
    </w:p>
    <w:p w:rsidR="00112E96" w:rsidRDefault="00B5261E" w:rsidP="00F94283">
      <w:pPr>
        <w:pStyle w:val="Para"/>
      </w:pPr>
      <w:r>
        <w:t>Figure 5.5</w:t>
      </w:r>
      <w:r w:rsidR="00420C4A">
        <w:t>2</w:t>
      </w:r>
      <w:r>
        <w:t xml:space="preserve"> </w:t>
      </w:r>
      <w:r w:rsidR="00112E96">
        <w:t xml:space="preserve">illustrates the Project desktop </w:t>
      </w:r>
      <w:proofErr w:type="gramStart"/>
      <w:r w:rsidR="00112E96">
        <w:t>Backstage</w:t>
      </w:r>
      <w:proofErr w:type="gramEnd"/>
      <w:r w:rsidR="00112E96">
        <w:t xml:space="preserve">. The key functions of </w:t>
      </w:r>
      <w:del w:id="1948" w:author="DM" w:date="2012-08-18T07:55:00Z">
        <w:r w:rsidR="00112E96" w:rsidDel="00735E8C">
          <w:delText xml:space="preserve">the </w:delText>
        </w:r>
      </w:del>
      <w:r w:rsidR="00112E96">
        <w:t>Backstage</w:t>
      </w:r>
      <w:r w:rsidR="004169A6">
        <w:t xml:space="preserve"> (</w:t>
      </w:r>
      <w:proofErr w:type="spellStart"/>
      <w:r w:rsidR="004169A6" w:rsidRPr="004169A6">
        <w:t>Kaufthal</w:t>
      </w:r>
      <w:proofErr w:type="spellEnd"/>
      <w:r w:rsidR="004169A6" w:rsidRPr="004169A6">
        <w:t>,</w:t>
      </w:r>
      <w:del w:id="1949" w:author="DM" w:date="2012-08-18T07:55:00Z">
        <w:r w:rsidR="004169A6" w:rsidRPr="004169A6" w:rsidDel="00735E8C">
          <w:delText xml:space="preserve"> Jon.</w:delText>
        </w:r>
      </w:del>
      <w:r w:rsidR="004169A6" w:rsidRPr="004169A6">
        <w:t xml:space="preserve"> 2010</w:t>
      </w:r>
      <w:r w:rsidR="004169A6">
        <w:t>)</w:t>
      </w:r>
      <w:r w:rsidR="00112E96">
        <w:t xml:space="preserve"> include the: </w:t>
      </w:r>
    </w:p>
    <w:p w:rsidR="00112E96" w:rsidRDefault="00DD3AB3" w:rsidP="009F1931">
      <w:pPr>
        <w:pStyle w:val="ListBulleted"/>
      </w:pPr>
      <w:r w:rsidRPr="00DD3AB3">
        <w:rPr>
          <w:b/>
          <w:rPrChange w:id="1950" w:author="DM" w:date="2012-08-18T07:55:00Z">
            <w:rPr/>
          </w:rPrChange>
        </w:rPr>
        <w:t>Info tab,</w:t>
      </w:r>
      <w:r w:rsidR="00112E96" w:rsidRPr="00112E96">
        <w:t xml:space="preserve"> where you can get high-level status about </w:t>
      </w:r>
      <w:r w:rsidR="00112E96">
        <w:t>the</w:t>
      </w:r>
      <w:r w:rsidR="00112E96" w:rsidRPr="00112E96">
        <w:t xml:space="preserve"> pr</w:t>
      </w:r>
      <w:r w:rsidR="00112E96">
        <w:t>oject and make related changes</w:t>
      </w:r>
      <w:r w:rsidR="00DD3C8F">
        <w:t>.</w:t>
      </w:r>
    </w:p>
    <w:p w:rsidR="00112E96" w:rsidRDefault="00DD3AB3" w:rsidP="009F1931">
      <w:pPr>
        <w:pStyle w:val="ListBulleted"/>
      </w:pPr>
      <w:r w:rsidRPr="00DD3AB3">
        <w:rPr>
          <w:b/>
          <w:rPrChange w:id="1951" w:author="DM" w:date="2012-08-18T07:55:00Z">
            <w:rPr/>
          </w:rPrChange>
        </w:rPr>
        <w:t>Recent tab,</w:t>
      </w:r>
      <w:r w:rsidR="00112E96">
        <w:t xml:space="preserve"> which provides quick access to </w:t>
      </w:r>
      <w:r w:rsidR="00025DA3">
        <w:t>recently opened projects and also allows</w:t>
      </w:r>
      <w:r w:rsidR="00112E96" w:rsidRPr="00112E96">
        <w:t xml:space="preserve"> you pin the projects you want to always keep on the </w:t>
      </w:r>
      <w:r w:rsidR="00025DA3">
        <w:t xml:space="preserve">recent </w:t>
      </w:r>
      <w:r w:rsidR="00112E96" w:rsidRPr="00112E96">
        <w:t>list</w:t>
      </w:r>
      <w:r w:rsidR="00DD3C8F">
        <w:t>.</w:t>
      </w:r>
    </w:p>
    <w:p w:rsidR="00112E96" w:rsidRDefault="00DD3AB3" w:rsidP="009F1931">
      <w:pPr>
        <w:pStyle w:val="ListBulleted"/>
      </w:pPr>
      <w:r w:rsidRPr="00DD3AB3">
        <w:rPr>
          <w:b/>
          <w:rPrChange w:id="1952" w:author="DM" w:date="2012-08-18T07:55:00Z">
            <w:rPr/>
          </w:rPrChange>
        </w:rPr>
        <w:t>New tab</w:t>
      </w:r>
      <w:r w:rsidR="00112E96" w:rsidRPr="00112E96">
        <w:t xml:space="preserve"> </w:t>
      </w:r>
      <w:del w:id="1953" w:author="Odum, Amy - Hoboken" w:date="2012-08-27T13:17:00Z">
        <w:r w:rsidR="009B63B2" w:rsidDel="0074510F">
          <w:delText>centralized</w:delText>
        </w:r>
      </w:del>
      <w:ins w:id="1954" w:author="Odum, Amy - Hoboken" w:date="2012-08-27T13:17:00Z">
        <w:r w:rsidR="0074510F">
          <w:t>centralizes</w:t>
        </w:r>
      </w:ins>
      <w:r w:rsidR="00025DA3">
        <w:t xml:space="preserve"> a </w:t>
      </w:r>
      <w:r w:rsidR="00112E96" w:rsidRPr="00112E96">
        <w:t>number of way</w:t>
      </w:r>
      <w:r w:rsidR="00112E96">
        <w:t>s to start a project</w:t>
      </w:r>
      <w:r w:rsidR="00025DA3">
        <w:t xml:space="preserve"> (</w:t>
      </w:r>
      <w:del w:id="1955" w:author="DM" w:date="2012-08-17T21:46:00Z">
        <w:r w:rsidR="00025DA3" w:rsidDel="00B65D7D">
          <w:delText xml:space="preserve">e.g. </w:delText>
        </w:r>
      </w:del>
      <w:ins w:id="1956" w:author="DM" w:date="2012-08-17T21:46:00Z">
        <w:r w:rsidR="00B65D7D">
          <w:t xml:space="preserve">e.g., </w:t>
        </w:r>
      </w:ins>
      <w:r w:rsidR="00025DA3">
        <w:t>blank project, templates, from existing projects, etc.)</w:t>
      </w:r>
      <w:r w:rsidR="00DD3C8F">
        <w:t>.</w:t>
      </w:r>
    </w:p>
    <w:p w:rsidR="00AC445A" w:rsidRDefault="00DD3AB3" w:rsidP="009F1931">
      <w:pPr>
        <w:pStyle w:val="ListBulleted"/>
      </w:pPr>
      <w:r w:rsidRPr="00DD3AB3">
        <w:rPr>
          <w:b/>
          <w:rPrChange w:id="1957" w:author="DM" w:date="2012-08-18T07:55:00Z">
            <w:rPr/>
          </w:rPrChange>
        </w:rPr>
        <w:t>Print tab</w:t>
      </w:r>
      <w:ins w:id="1958" w:author="DM" w:date="2012-08-18T07:56:00Z">
        <w:r w:rsidR="00735E8C">
          <w:rPr>
            <w:b/>
          </w:rPr>
          <w:t>,</w:t>
        </w:r>
      </w:ins>
      <w:r w:rsidR="00025DA3" w:rsidRPr="00025DA3">
        <w:t xml:space="preserve"> </w:t>
      </w:r>
      <w:ins w:id="1959" w:author="DM" w:date="2012-08-18T07:56:00Z">
        <w:r w:rsidR="00735E8C">
          <w:t xml:space="preserve">which </w:t>
        </w:r>
      </w:ins>
      <w:r w:rsidR="00025DA3" w:rsidRPr="00025DA3">
        <w:t>combines print preview with common print settings, providing a</w:t>
      </w:r>
      <w:r w:rsidR="00025DA3">
        <w:t xml:space="preserve">n </w:t>
      </w:r>
      <w:r w:rsidR="00025DA3" w:rsidRPr="00025DA3">
        <w:t>all-in-o</w:t>
      </w:r>
      <w:r w:rsidR="00025DA3">
        <w:t>ne interface for printing.</w:t>
      </w:r>
    </w:p>
    <w:p w:rsidR="00025DA3" w:rsidRDefault="00DD3AB3" w:rsidP="009F1931">
      <w:pPr>
        <w:pStyle w:val="ListBulleted"/>
      </w:pPr>
      <w:r w:rsidRPr="00DD3AB3">
        <w:rPr>
          <w:b/>
          <w:rPrChange w:id="1960" w:author="DM" w:date="2012-08-18T07:55:00Z">
            <w:rPr/>
          </w:rPrChange>
        </w:rPr>
        <w:t>Help tab,</w:t>
      </w:r>
      <w:r w:rsidR="00025DA3">
        <w:t xml:space="preserve"> which</w:t>
      </w:r>
      <w:r w:rsidR="00025DA3" w:rsidRPr="00025DA3">
        <w:t xml:space="preserve"> is similar to that of the other Office apps</w:t>
      </w:r>
      <w:ins w:id="1961" w:author="DM" w:date="2012-08-18T07:56:00Z">
        <w:r w:rsidR="00735E8C">
          <w:t>.</w:t>
        </w:r>
      </w:ins>
    </w:p>
    <w:p w:rsidR="00112E96" w:rsidRDefault="00DD3AB3" w:rsidP="009F1931">
      <w:pPr>
        <w:pStyle w:val="ListBulleted"/>
      </w:pPr>
      <w:r w:rsidRPr="00DD3AB3">
        <w:rPr>
          <w:b/>
          <w:rPrChange w:id="1962" w:author="DM" w:date="2012-08-18T07:56:00Z">
            <w:rPr/>
          </w:rPrChange>
        </w:rPr>
        <w:t>Options</w:t>
      </w:r>
      <w:ins w:id="1963" w:author="DM" w:date="2012-08-18T07:56:00Z">
        <w:r w:rsidR="00735E8C">
          <w:rPr>
            <w:b/>
          </w:rPr>
          <w:t>,</w:t>
        </w:r>
      </w:ins>
      <w:r w:rsidR="00025DA3" w:rsidRPr="00025DA3">
        <w:t xml:space="preserve"> </w:t>
      </w:r>
      <w:ins w:id="1964" w:author="DM" w:date="2012-08-18T07:56:00Z">
        <w:r w:rsidR="00735E8C">
          <w:t xml:space="preserve">which </w:t>
        </w:r>
      </w:ins>
      <w:r w:rsidR="00025DA3">
        <w:t xml:space="preserve">includes the </w:t>
      </w:r>
      <w:r w:rsidR="009B63B2">
        <w:t>redesigned</w:t>
      </w:r>
      <w:r w:rsidR="00025DA3">
        <w:t xml:space="preserve"> </w:t>
      </w:r>
      <w:r w:rsidR="00025DA3" w:rsidRPr="00025DA3">
        <w:t>options interface</w:t>
      </w:r>
      <w:r w:rsidR="00025DA3">
        <w:t xml:space="preserve"> f</w:t>
      </w:r>
      <w:r w:rsidR="00025DA3" w:rsidRPr="00025DA3">
        <w:t xml:space="preserve">or </w:t>
      </w:r>
      <w:r w:rsidR="00025DA3">
        <w:t xml:space="preserve">Project </w:t>
      </w:r>
      <w:r w:rsidR="00025DA3" w:rsidRPr="00025DA3">
        <w:t>2010</w:t>
      </w:r>
      <w:r w:rsidR="00DD3C8F">
        <w:t>.</w:t>
      </w:r>
    </w:p>
    <w:p w:rsidR="00B5261E" w:rsidRDefault="00B5261E" w:rsidP="009F1931">
      <w:pPr>
        <w:pStyle w:val="Slug"/>
        <w:rPr>
          <w:ins w:id="1965" w:author="DM" w:date="2012-08-17T21:42:00Z"/>
        </w:rPr>
      </w:pPr>
      <w:r>
        <w:t>Figure 5.</w:t>
      </w:r>
      <w:r w:rsidR="00DB12BC">
        <w:t>52</w:t>
      </w:r>
      <w:del w:id="1966" w:author="DM" w:date="2012-08-18T07:55:00Z">
        <w:r w:rsidDel="00303578">
          <w:delText>:</w:delText>
        </w:r>
      </w:del>
      <w:r>
        <w:t xml:space="preserve"> Project </w:t>
      </w:r>
      <w:del w:id="1967" w:author="DM" w:date="2012-08-18T07:55:00Z">
        <w:r w:rsidDel="00303578">
          <w:delText>d</w:delText>
        </w:r>
      </w:del>
      <w:ins w:id="1968" w:author="DM" w:date="2012-08-18T07:55:00Z">
        <w:r w:rsidR="00303578">
          <w:t>D</w:t>
        </w:r>
      </w:ins>
      <w:r>
        <w:t>esktop Backstage</w:t>
      </w:r>
      <w:r w:rsidR="009F0EF9">
        <w:t xml:space="preserve"> </w:t>
      </w:r>
      <w:del w:id="1969" w:author="DM" w:date="2012-08-17T21:43:00Z">
        <w:r w:rsidR="009F0EF9" w:rsidDel="00B65D7D">
          <w:rPr>
            <w:b w:val="0"/>
          </w:rPr>
          <w:delText>(Source: Advisicon)</w:delText>
        </w:r>
      </w:del>
      <w:ins w:id="1970" w:author="DM" w:date="2012-08-17T21:43:00Z">
        <w:r w:rsidR="00B65D7D">
          <w:rPr>
            <w:b w:val="0"/>
          </w:rPr>
          <w:t xml:space="preserve"> </w:t>
        </w:r>
      </w:ins>
      <w:r>
        <w:tab/>
        <w:t>[</w:t>
      </w:r>
      <w:r w:rsidR="00B46F45">
        <w:t>05-52-</w:t>
      </w:r>
      <w:r w:rsidRPr="00B5261E">
        <w:t>projectDesktopBackstage</w:t>
      </w:r>
      <w:r>
        <w:t>.</w:t>
      </w:r>
      <w:r w:rsidR="004736D1">
        <w:t>tif</w:t>
      </w:r>
      <w:r>
        <w:t>]</w:t>
      </w:r>
    </w:p>
    <w:p w:rsidR="00842073" w:rsidRDefault="003A6A5E">
      <w:pPr>
        <w:pStyle w:val="FigureSource"/>
        <w:pPrChange w:id="1971" w:author="DM" w:date="2012-08-17T21:42:00Z">
          <w:pPr>
            <w:pStyle w:val="Slug"/>
          </w:pPr>
        </w:pPrChange>
      </w:pPr>
      <w:ins w:id="1972" w:author="DM" w:date="2012-08-17T21:42:00Z">
        <w:r>
          <w:t>Source: Advisicon</w:t>
        </w:r>
      </w:ins>
    </w:p>
    <w:p w:rsidR="00755F8C" w:rsidRDefault="00D9618E" w:rsidP="00755F8C">
      <w:pPr>
        <w:pStyle w:val="Para"/>
      </w:pPr>
      <w:r w:rsidRPr="00D9618E">
        <w:t xml:space="preserve">Making </w:t>
      </w:r>
      <w:r w:rsidR="00832666">
        <w:t xml:space="preserve">the Project </w:t>
      </w:r>
      <w:r w:rsidRPr="00D9618E">
        <w:t>Backstag</w:t>
      </w:r>
      <w:r>
        <w:t xml:space="preserve">e </w:t>
      </w:r>
      <w:r w:rsidR="00AC445A">
        <w:t>even</w:t>
      </w:r>
      <w:r>
        <w:t xml:space="preserve"> more useful </w:t>
      </w:r>
      <w:r w:rsidR="00911E0A">
        <w:t xml:space="preserve">is </w:t>
      </w:r>
      <w:r w:rsidRPr="00D9618E">
        <w:t>its extensibility</w:t>
      </w:r>
      <w:r>
        <w:t xml:space="preserve"> capability</w:t>
      </w:r>
      <w:r w:rsidR="00911E0A">
        <w:t>.</w:t>
      </w:r>
      <w:r w:rsidRPr="00D9618E">
        <w:t xml:space="preserve"> </w:t>
      </w:r>
      <w:r w:rsidR="00911E0A">
        <w:t>O</w:t>
      </w:r>
      <w:r>
        <w:t>rganizations</w:t>
      </w:r>
      <w:r w:rsidRPr="00D9618E">
        <w:t xml:space="preserve"> can build </w:t>
      </w:r>
      <w:proofErr w:type="gramStart"/>
      <w:r w:rsidRPr="00D9618E">
        <w:t>Backstage</w:t>
      </w:r>
      <w:proofErr w:type="gramEnd"/>
      <w:r w:rsidRPr="00D9618E">
        <w:t xml:space="preserve"> add-ins for their own employees, </w:t>
      </w:r>
      <w:del w:id="1973" w:author="DM" w:date="2012-08-18T07:56:00Z">
        <w:r w:rsidRPr="00D9618E" w:rsidDel="00735E8C">
          <w:delText xml:space="preserve">for their </w:delText>
        </w:r>
      </w:del>
      <w:r w:rsidRPr="00D9618E">
        <w:t>customers</w:t>
      </w:r>
      <w:ins w:id="1974" w:author="DM" w:date="2012-08-18T07:56:00Z">
        <w:r w:rsidR="00735E8C">
          <w:t>,</w:t>
        </w:r>
      </w:ins>
      <w:r w:rsidRPr="00D9618E">
        <w:t xml:space="preserve"> or </w:t>
      </w:r>
      <w:del w:id="1975" w:author="DM" w:date="2012-08-18T07:56:00Z">
        <w:r w:rsidRPr="00D9618E" w:rsidDel="00735E8C">
          <w:delText xml:space="preserve">for </w:delText>
        </w:r>
      </w:del>
      <w:r w:rsidRPr="00D9618E">
        <w:t>others. For example, an enterprise could build bu</w:t>
      </w:r>
      <w:r>
        <w:t>ttons into its version of Project</w:t>
      </w:r>
      <w:r w:rsidRPr="00D9618E">
        <w:t xml:space="preserve"> that integrate with th</w:t>
      </w:r>
      <w:ins w:id="1976" w:author="DM" w:date="2012-08-18T07:56:00Z">
        <w:r w:rsidR="00735E8C">
          <w:t>e</w:t>
        </w:r>
      </w:ins>
      <w:del w:id="1977" w:author="DM" w:date="2012-08-18T07:56:00Z">
        <w:r w:rsidRPr="00D9618E" w:rsidDel="00735E8C">
          <w:delText>at</w:delText>
        </w:r>
      </w:del>
      <w:r w:rsidRPr="00D9618E">
        <w:t xml:space="preserve"> company</w:t>
      </w:r>
      <w:r w:rsidR="008B7395">
        <w:t>’</w:t>
      </w:r>
      <w:r w:rsidRPr="00D9618E">
        <w:t xml:space="preserve">s business processes </w:t>
      </w:r>
      <w:r w:rsidR="008B7395">
        <w:t>(</w:t>
      </w:r>
      <w:r w:rsidRPr="00D9618E">
        <w:t>sending a file to a manager for review, exporting</w:t>
      </w:r>
      <w:r>
        <w:t xml:space="preserve"> data into a database, etc</w:t>
      </w:r>
      <w:r w:rsidRPr="00D9618E">
        <w:t>.</w:t>
      </w:r>
      <w:r w:rsidR="008B7395">
        <w:t>).</w:t>
      </w:r>
    </w:p>
    <w:p w:rsidR="00D9618E" w:rsidRDefault="00D9618E" w:rsidP="00755F8C">
      <w:pPr>
        <w:pStyle w:val="Para"/>
      </w:pPr>
      <w:r>
        <w:t xml:space="preserve">When </w:t>
      </w:r>
      <w:r w:rsidR="009E07D9">
        <w:t xml:space="preserve">the </w:t>
      </w:r>
      <w:r w:rsidR="00FA11D3">
        <w:t>Project</w:t>
      </w:r>
      <w:r w:rsidR="009E07D9">
        <w:t xml:space="preserve"> desktop client</w:t>
      </w:r>
      <w:r w:rsidR="00FA11D3">
        <w:t xml:space="preserve"> is</w:t>
      </w:r>
      <w:r>
        <w:t xml:space="preserve"> connected to Project Server</w:t>
      </w:r>
      <w:r w:rsidR="009E07D9">
        <w:t>,</w:t>
      </w:r>
      <w:r w:rsidRPr="00A1386E">
        <w:t xml:space="preserve"> a number of new Info tab o</w:t>
      </w:r>
      <w:r>
        <w:t xml:space="preserve">ptions </w:t>
      </w:r>
      <w:del w:id="1978" w:author="DM" w:date="2012-08-18T07:57:00Z">
        <w:r w:rsidDel="00735E8C">
          <w:delText>will “</w:delText>
        </w:r>
      </w:del>
      <w:r>
        <w:t>light up</w:t>
      </w:r>
      <w:del w:id="1979" w:author="DM" w:date="2012-08-18T07:57:00Z">
        <w:r w:rsidDel="00735E8C">
          <w:delText>”</w:delText>
        </w:r>
      </w:del>
      <w:r w:rsidR="004C6458">
        <w:t xml:space="preserve"> on the Backstage</w:t>
      </w:r>
      <w:ins w:id="1980" w:author="DM" w:date="2012-08-18T07:57:00Z">
        <w:r w:rsidR="00735E8C">
          <w:t>,</w:t>
        </w:r>
      </w:ins>
      <w:r>
        <w:t xml:space="preserve"> as shown in </w:t>
      </w:r>
      <w:r w:rsidR="00D05DF1">
        <w:t>Figure 5.5</w:t>
      </w:r>
      <w:r w:rsidR="00DB12BC">
        <w:t>3</w:t>
      </w:r>
      <w:r>
        <w:t xml:space="preserve">. </w:t>
      </w:r>
      <w:r w:rsidR="000D5062">
        <w:t>A</w:t>
      </w:r>
      <w:r>
        <w:t xml:space="preserve"> number of Project Server</w:t>
      </w:r>
      <w:ins w:id="1981" w:author="DM" w:date="2012-08-18T07:57:00Z">
        <w:r w:rsidR="00735E8C">
          <w:t>–</w:t>
        </w:r>
      </w:ins>
      <w:del w:id="1982" w:author="DM" w:date="2012-08-18T07:57:00Z">
        <w:r w:rsidDel="00735E8C">
          <w:delText>-</w:delText>
        </w:r>
      </w:del>
      <w:r>
        <w:t xml:space="preserve">dependent </w:t>
      </w:r>
      <w:r w:rsidR="00512915">
        <w:t>functions</w:t>
      </w:r>
      <w:r>
        <w:t xml:space="preserve"> are now </w:t>
      </w:r>
      <w:r w:rsidR="000D5062">
        <w:t>included there</w:t>
      </w:r>
      <w:r>
        <w:t>, such as:</w:t>
      </w:r>
    </w:p>
    <w:p w:rsidR="00D9618E" w:rsidRDefault="00D9618E" w:rsidP="009F1931">
      <w:pPr>
        <w:pStyle w:val="ListBulleted"/>
      </w:pPr>
      <w:r>
        <w:t xml:space="preserve">The link to </w:t>
      </w:r>
      <w:r w:rsidR="004C6458">
        <w:t>the</w:t>
      </w:r>
      <w:r>
        <w:t xml:space="preserve"> Project Web App home page </w:t>
      </w:r>
    </w:p>
    <w:p w:rsidR="00D9618E" w:rsidRDefault="00D9618E" w:rsidP="009F1931">
      <w:pPr>
        <w:pStyle w:val="ListBulleted"/>
      </w:pPr>
      <w:r>
        <w:t>Status of last publish to PWA and a button to publish again</w:t>
      </w:r>
    </w:p>
    <w:p w:rsidR="00D9618E" w:rsidRPr="00D9618E" w:rsidRDefault="00D9618E" w:rsidP="009F1931">
      <w:pPr>
        <w:pStyle w:val="ListBulleted"/>
      </w:pPr>
      <w:r>
        <w:t>Buttons to check for updates, manage permissions, and work with the enterprise global</w:t>
      </w:r>
      <w:ins w:id="1983" w:author="Tim Runcie" w:date="2012-09-13T07:59:00Z">
        <w:r w:rsidR="009E1D36">
          <w:t xml:space="preserve"> template and enterprise resource pool. </w:t>
        </w:r>
      </w:ins>
      <w:commentRangeStart w:id="1984"/>
      <w:ins w:id="1985" w:author="DM" w:date="2012-08-18T07:57:00Z">
        <w:del w:id="1986" w:author="Jeff Jacobson" w:date="2012-09-13T12:39:00Z">
          <w:r w:rsidR="00735E8C" w:rsidDel="00EB2490">
            <w:rPr>
              <w:rStyle w:val="QueryInline"/>
            </w:rPr>
            <w:delText>[</w:delText>
          </w:r>
          <w:commentRangeStart w:id="1987"/>
          <w:r w:rsidR="00735E8C" w:rsidDel="00EB2490">
            <w:rPr>
              <w:rStyle w:val="QueryInline"/>
            </w:rPr>
            <w:delText>AU: is a word missing?]</w:delText>
          </w:r>
        </w:del>
      </w:ins>
      <w:commentRangeEnd w:id="1984"/>
      <w:del w:id="1988" w:author="Jeff Jacobson" w:date="2012-09-13T12:39:00Z">
        <w:r w:rsidR="000B2D2C" w:rsidDel="00EB2490">
          <w:rPr>
            <w:rStyle w:val="CommentReference"/>
            <w:rFonts w:asciiTheme="minorHAnsi" w:eastAsiaTheme="minorHAnsi" w:hAnsiTheme="minorHAnsi" w:cstheme="minorBidi"/>
            <w:snapToGrid/>
          </w:rPr>
          <w:commentReference w:id="1984"/>
        </w:r>
        <w:r w:rsidDel="00EB2490">
          <w:delText xml:space="preserve"> </w:delText>
        </w:r>
      </w:del>
      <w:commentRangeEnd w:id="1987"/>
      <w:r w:rsidR="009E1D36">
        <w:rPr>
          <w:rStyle w:val="CommentReference"/>
          <w:rFonts w:asciiTheme="minorHAnsi" w:eastAsiaTheme="minorHAnsi" w:hAnsiTheme="minorHAnsi" w:cstheme="minorBidi"/>
          <w:snapToGrid/>
        </w:rPr>
        <w:commentReference w:id="1987"/>
      </w:r>
    </w:p>
    <w:p w:rsidR="00A1386E" w:rsidRDefault="00F15051" w:rsidP="00755F8C">
      <w:pPr>
        <w:pStyle w:val="Para"/>
      </w:pPr>
      <w:r>
        <w:t>The right-side pane now also lets you control t</w:t>
      </w:r>
      <w:r w:rsidR="00BD3D70">
        <w:t>he tracking method, edit custom-field</w:t>
      </w:r>
      <w:r>
        <w:t xml:space="preserve"> values, and link to related information</w:t>
      </w:r>
      <w:ins w:id="1989" w:author="DM" w:date="2012-08-18T07:57:00Z">
        <w:r w:rsidR="00735E8C">
          <w:t>,</w:t>
        </w:r>
      </w:ins>
      <w:r>
        <w:t xml:space="preserve"> </w:t>
      </w:r>
      <w:r w:rsidR="00BD3D70">
        <w:t>such as</w:t>
      </w:r>
      <w:r w:rsidR="004C6458">
        <w:t xml:space="preserve"> documents, issues, </w:t>
      </w:r>
      <w:r>
        <w:t>risks</w:t>
      </w:r>
      <w:r w:rsidR="004C6458">
        <w:t>, and the project site</w:t>
      </w:r>
      <w:r>
        <w:t>.</w:t>
      </w:r>
    </w:p>
    <w:p w:rsidR="00D05DF1" w:rsidRDefault="00D05DF1" w:rsidP="009F1931">
      <w:pPr>
        <w:pStyle w:val="Slug"/>
        <w:rPr>
          <w:ins w:id="1990" w:author="DM" w:date="2012-08-17T21:42:00Z"/>
        </w:rPr>
      </w:pPr>
      <w:r>
        <w:t>Figure 5.5</w:t>
      </w:r>
      <w:r w:rsidR="00DB12BC">
        <w:t>3</w:t>
      </w:r>
      <w:del w:id="1991" w:author="DM" w:date="2012-08-18T07:57:00Z">
        <w:r w:rsidDel="00735E8C">
          <w:delText>:</w:delText>
        </w:r>
      </w:del>
      <w:r>
        <w:t xml:space="preserve"> Project Backstage when </w:t>
      </w:r>
      <w:del w:id="1992" w:author="DM" w:date="2012-08-18T07:57:00Z">
        <w:r w:rsidDel="00735E8C">
          <w:delText>c</w:delText>
        </w:r>
      </w:del>
      <w:ins w:id="1993" w:author="DM" w:date="2012-08-18T07:57:00Z">
        <w:r w:rsidR="00735E8C">
          <w:t>C</w:t>
        </w:r>
      </w:ins>
      <w:r>
        <w:t>onnected to Project Server</w:t>
      </w:r>
      <w:r w:rsidR="001A6FA0">
        <w:t xml:space="preserve"> </w:t>
      </w:r>
      <w:del w:id="1994" w:author="DM" w:date="2012-08-17T21:43:00Z">
        <w:r w:rsidR="001A6FA0" w:rsidDel="00B65D7D">
          <w:rPr>
            <w:b w:val="0"/>
          </w:rPr>
          <w:delText>(Source: Advisicon)</w:delText>
        </w:r>
      </w:del>
      <w:ins w:id="1995" w:author="DM" w:date="2012-08-17T21:43:00Z">
        <w:r w:rsidR="00B65D7D">
          <w:rPr>
            <w:b w:val="0"/>
          </w:rPr>
          <w:t xml:space="preserve"> </w:t>
        </w:r>
      </w:ins>
      <w:r>
        <w:tab/>
        <w:t>[</w:t>
      </w:r>
      <w:r w:rsidR="00C342EE">
        <w:t>05-53-</w:t>
      </w:r>
      <w:r w:rsidRPr="00D05DF1">
        <w:t>projectBackstageWhenConnectedToProjectServer</w:t>
      </w:r>
      <w:r>
        <w:t>.</w:t>
      </w:r>
      <w:r w:rsidR="004736D1">
        <w:t>tif</w:t>
      </w:r>
      <w:r>
        <w:t>]</w:t>
      </w:r>
    </w:p>
    <w:p w:rsidR="00842073" w:rsidRDefault="003A6A5E">
      <w:pPr>
        <w:pStyle w:val="FigureSource"/>
        <w:pPrChange w:id="1996" w:author="DM" w:date="2012-08-17T21:42:00Z">
          <w:pPr>
            <w:pStyle w:val="Slug"/>
          </w:pPr>
        </w:pPrChange>
      </w:pPr>
      <w:ins w:id="1997" w:author="DM" w:date="2012-08-17T21:42:00Z">
        <w:r>
          <w:t>Source: Advisicon</w:t>
        </w:r>
      </w:ins>
    </w:p>
    <w:p w:rsidR="00755F8C" w:rsidRDefault="00755F8C" w:rsidP="00755F8C">
      <w:pPr>
        <w:pStyle w:val="H3"/>
      </w:pPr>
      <w:r>
        <w:t xml:space="preserve">Project </w:t>
      </w:r>
      <w:r w:rsidR="00930A89">
        <w:t>Web Application</w:t>
      </w:r>
    </w:p>
    <w:p w:rsidR="004C1D83" w:rsidRDefault="00755F8C" w:rsidP="00755F8C">
      <w:pPr>
        <w:pStyle w:val="Para"/>
      </w:pPr>
      <w:r w:rsidRPr="008801A7">
        <w:t>SharePoint Foundation 2010, SharePoint Server 2010, and Project Server 2010</w:t>
      </w:r>
      <w:r w:rsidR="004C1D83">
        <w:t xml:space="preserve"> </w:t>
      </w:r>
      <w:del w:id="1998" w:author="DM" w:date="2012-08-18T06:22:00Z">
        <w:r w:rsidR="004C1D83" w:rsidRPr="008801A7" w:rsidDel="00386E4F">
          <w:delText>Project Web App</w:delText>
        </w:r>
        <w:r w:rsidR="004C1D83" w:rsidDel="00386E4F">
          <w:delText>lication (</w:delText>
        </w:r>
      </w:del>
      <w:r w:rsidR="004C1D83">
        <w:t>PWA</w:t>
      </w:r>
      <w:del w:id="1999" w:author="DM" w:date="2012-08-18T06:22:00Z">
        <w:r w:rsidR="004C1D83" w:rsidDel="00386E4F">
          <w:delText>)</w:delText>
        </w:r>
      </w:del>
      <w:r w:rsidRPr="008801A7">
        <w:t xml:space="preserve"> are </w:t>
      </w:r>
      <w:r>
        <w:t xml:space="preserve">all </w:t>
      </w:r>
      <w:r w:rsidRPr="008801A7">
        <w:t>adopting the ribbon user interfac</w:t>
      </w:r>
      <w:r>
        <w:t>e com</w:t>
      </w:r>
      <w:r w:rsidR="004C1D83">
        <w:t xml:space="preserve">ponent. </w:t>
      </w:r>
      <w:r>
        <w:t>The PWA</w:t>
      </w:r>
      <w:r w:rsidRPr="008801A7">
        <w:t xml:space="preserve"> experience will be more consistent with the Project Professional 2010</w:t>
      </w:r>
      <w:r>
        <w:t xml:space="preserve"> desktop</w:t>
      </w:r>
      <w:r w:rsidRPr="008801A7">
        <w:t xml:space="preserve"> user experience, so project managers can work in similar ways within both</w:t>
      </w:r>
      <w:r>
        <w:t xml:space="preserve"> </w:t>
      </w:r>
      <w:del w:id="2000" w:author="DM" w:date="2012-08-18T07:57:00Z">
        <w:r w:rsidDel="00735E8C">
          <w:delText xml:space="preserve">the </w:delText>
        </w:r>
      </w:del>
      <w:r>
        <w:t>desktop</w:t>
      </w:r>
      <w:r w:rsidRPr="008801A7">
        <w:t xml:space="preserve"> </w:t>
      </w:r>
      <w:r>
        <w:t xml:space="preserve">and server </w:t>
      </w:r>
      <w:r w:rsidRPr="008801A7">
        <w:t xml:space="preserve">applications. </w:t>
      </w:r>
    </w:p>
    <w:p w:rsidR="00755F8C" w:rsidRDefault="00755F8C" w:rsidP="00755F8C">
      <w:pPr>
        <w:pStyle w:val="Para"/>
      </w:pPr>
      <w:r w:rsidRPr="008801A7">
        <w:t xml:space="preserve">The ribbon interface also makes it easier for users </w:t>
      </w:r>
      <w:ins w:id="2001" w:author="DM" w:date="2012-08-18T07:57:00Z">
        <w:r w:rsidR="00735E8C">
          <w:t>who</w:t>
        </w:r>
      </w:ins>
      <w:del w:id="2002" w:author="DM" w:date="2012-08-18T07:57:00Z">
        <w:r w:rsidR="004C1D83" w:rsidDel="00735E8C">
          <w:delText>that</w:delText>
        </w:r>
      </w:del>
      <w:r w:rsidR="004C1D83">
        <w:t xml:space="preserve"> are </w:t>
      </w:r>
      <w:r w:rsidRPr="008801A7">
        <w:t>familiar with other SharePoint Server appl</w:t>
      </w:r>
      <w:r>
        <w:t>ications to move to Project Server PWA</w:t>
      </w:r>
      <w:r w:rsidRPr="008801A7">
        <w:t>.</w:t>
      </w:r>
    </w:p>
    <w:p w:rsidR="004C1D83" w:rsidRPr="003A30A4" w:rsidRDefault="009E07D9" w:rsidP="004C1D83">
      <w:pPr>
        <w:pStyle w:val="Para"/>
      </w:pPr>
      <w:r>
        <w:t>Pages in</w:t>
      </w:r>
      <w:r w:rsidR="004C1D83">
        <w:t xml:space="preserve"> Project Server </w:t>
      </w:r>
      <w:r w:rsidRPr="009E07D9">
        <w:t xml:space="preserve">that are frequently used by the </w:t>
      </w:r>
      <w:ins w:id="2003" w:author="DM" w:date="2012-08-18T07:58:00Z">
        <w:r w:rsidR="00735E8C">
          <w:t>p</w:t>
        </w:r>
      </w:ins>
      <w:del w:id="2004" w:author="DM" w:date="2012-08-18T07:58:00Z">
        <w:r w:rsidRPr="009E07D9" w:rsidDel="00735E8C">
          <w:delText>P</w:delText>
        </w:r>
      </w:del>
      <w:r w:rsidRPr="009E07D9">
        <w:t xml:space="preserve">roject </w:t>
      </w:r>
      <w:del w:id="2005" w:author="DM" w:date="2012-08-18T07:58:00Z">
        <w:r w:rsidRPr="009E07D9" w:rsidDel="00735E8C">
          <w:delText>M</w:delText>
        </w:r>
      </w:del>
      <w:ins w:id="2006" w:author="DM" w:date="2012-08-18T07:58:00Z">
        <w:r w:rsidR="00735E8C">
          <w:t>m</w:t>
        </w:r>
      </w:ins>
      <w:r w:rsidRPr="009E07D9">
        <w:t xml:space="preserve">anagement </w:t>
      </w:r>
      <w:ins w:id="2007" w:author="DM" w:date="2012-08-18T07:58:00Z">
        <w:r w:rsidR="00735E8C">
          <w:t>o</w:t>
        </w:r>
      </w:ins>
      <w:del w:id="2008" w:author="DM" w:date="2012-08-18T07:58:00Z">
        <w:r w:rsidRPr="009E07D9" w:rsidDel="00735E8C">
          <w:delText>O</w:delText>
        </w:r>
      </w:del>
      <w:r w:rsidRPr="009E07D9">
        <w:t>ffice (PMO), project managers, resource managers, and team members use the Server Ribbon interface</w:t>
      </w:r>
      <w:r>
        <w:t>.</w:t>
      </w:r>
      <w:r w:rsidR="004C1D83">
        <w:t xml:space="preserve"> </w:t>
      </w:r>
      <w:r w:rsidR="009C0092">
        <w:t>Figures 5.5</w:t>
      </w:r>
      <w:r w:rsidR="00DB12BC">
        <w:t>4</w:t>
      </w:r>
      <w:r w:rsidR="009C0092">
        <w:t>, 5.5</w:t>
      </w:r>
      <w:r w:rsidR="00DB12BC">
        <w:t>5</w:t>
      </w:r>
      <w:ins w:id="2009" w:author="DM" w:date="2012-08-18T07:58:00Z">
        <w:r w:rsidR="00735E8C">
          <w:t>,</w:t>
        </w:r>
      </w:ins>
      <w:r w:rsidR="009C0092">
        <w:t xml:space="preserve"> and 5.5</w:t>
      </w:r>
      <w:r w:rsidR="00DB12BC">
        <w:t>6</w:t>
      </w:r>
      <w:r>
        <w:t xml:space="preserve"> show the</w:t>
      </w:r>
      <w:r w:rsidR="004C1D83">
        <w:t xml:space="preserve"> </w:t>
      </w:r>
      <w:r>
        <w:t xml:space="preserve">ribbons that </w:t>
      </w:r>
      <w:ins w:id="2010" w:author="DM" w:date="2012-08-18T07:58:00Z">
        <w:r w:rsidR="00E511D8">
          <w:t>p</w:t>
        </w:r>
      </w:ins>
      <w:del w:id="2011" w:author="DM" w:date="2012-08-18T07:58:00Z">
        <w:r w:rsidDel="00E511D8">
          <w:delText>P</w:delText>
        </w:r>
      </w:del>
      <w:r>
        <w:t xml:space="preserve">roject </w:t>
      </w:r>
      <w:del w:id="2012" w:author="DM" w:date="2012-08-18T07:58:00Z">
        <w:r w:rsidDel="00E511D8">
          <w:delText>M</w:delText>
        </w:r>
      </w:del>
      <w:ins w:id="2013" w:author="DM" w:date="2012-08-18T07:58:00Z">
        <w:r w:rsidR="00E511D8">
          <w:t>m</w:t>
        </w:r>
      </w:ins>
      <w:r>
        <w:t xml:space="preserve">anagers and </w:t>
      </w:r>
      <w:del w:id="2014" w:author="DM" w:date="2012-08-18T07:58:00Z">
        <w:r w:rsidDel="00E511D8">
          <w:delText>T</w:delText>
        </w:r>
      </w:del>
      <w:ins w:id="2015" w:author="DM" w:date="2012-08-18T07:58:00Z">
        <w:r w:rsidR="00E511D8">
          <w:t>t</w:t>
        </w:r>
      </w:ins>
      <w:r>
        <w:t xml:space="preserve">eam </w:t>
      </w:r>
      <w:del w:id="2016" w:author="DM" w:date="2012-08-18T07:58:00Z">
        <w:r w:rsidDel="00E511D8">
          <w:delText>M</w:delText>
        </w:r>
      </w:del>
      <w:ins w:id="2017" w:author="DM" w:date="2012-08-18T07:58:00Z">
        <w:r w:rsidR="00E511D8">
          <w:t>m</w:t>
        </w:r>
      </w:ins>
      <w:r>
        <w:t>embers use to access Project Resource</w:t>
      </w:r>
      <w:del w:id="2018" w:author="DM" w:date="2012-08-18T07:58:00Z">
        <w:r w:rsidDel="00E511D8">
          <w:delText>,</w:delText>
        </w:r>
      </w:del>
      <w:r>
        <w:t xml:space="preserve"> and </w:t>
      </w:r>
      <w:del w:id="2019" w:author="DM" w:date="2012-08-18T07:58:00Z">
        <w:r w:rsidDel="00E511D8">
          <w:delText>T</w:delText>
        </w:r>
      </w:del>
      <w:ins w:id="2020" w:author="DM" w:date="2012-08-18T07:58:00Z">
        <w:r w:rsidR="00E511D8">
          <w:t>t</w:t>
        </w:r>
      </w:ins>
      <w:r>
        <w:t xml:space="preserve">ask </w:t>
      </w:r>
      <w:r w:rsidR="004C1D83">
        <w:t>information</w:t>
      </w:r>
      <w:del w:id="2021" w:author="DM" w:date="2012-08-18T07:58:00Z">
        <w:r w:rsidR="004C1D83" w:rsidDel="00E511D8">
          <w:delText>,</w:delText>
        </w:r>
      </w:del>
      <w:r w:rsidR="004C1D83">
        <w:t xml:space="preserve"> when working with PWA.</w:t>
      </w:r>
    </w:p>
    <w:p w:rsidR="009C0092" w:rsidRDefault="009C0092" w:rsidP="009F1931">
      <w:pPr>
        <w:pStyle w:val="Slug"/>
        <w:rPr>
          <w:ins w:id="2022" w:author="DM" w:date="2012-08-17T21:42:00Z"/>
        </w:rPr>
      </w:pPr>
      <w:r>
        <w:t>Figure 5.5</w:t>
      </w:r>
      <w:r w:rsidR="00DB12BC">
        <w:t>4</w:t>
      </w:r>
      <w:del w:id="2023" w:author="DM" w:date="2012-08-18T07:58:00Z">
        <w:r w:rsidDel="00E511D8">
          <w:delText>:</w:delText>
        </w:r>
      </w:del>
      <w:r>
        <w:t xml:space="preserve"> Project Server Project Center </w:t>
      </w:r>
      <w:del w:id="2024" w:author="DM" w:date="2012-08-18T07:58:00Z">
        <w:r w:rsidDel="00E511D8">
          <w:delText>r</w:delText>
        </w:r>
      </w:del>
      <w:ins w:id="2025" w:author="DM" w:date="2012-08-18T07:58:00Z">
        <w:r w:rsidR="00E511D8">
          <w:t>R</w:t>
        </w:r>
      </w:ins>
      <w:r>
        <w:t>ibbon</w:t>
      </w:r>
      <w:r w:rsidR="00BA45F7">
        <w:t xml:space="preserve"> </w:t>
      </w:r>
      <w:del w:id="2026" w:author="DM" w:date="2012-08-17T21:43:00Z">
        <w:r w:rsidR="00BA45F7" w:rsidDel="00B65D7D">
          <w:rPr>
            <w:b w:val="0"/>
          </w:rPr>
          <w:delText>(Source: Advisicon)</w:delText>
        </w:r>
      </w:del>
      <w:ins w:id="2027" w:author="DM" w:date="2012-08-17T21:43:00Z">
        <w:r w:rsidR="00B65D7D">
          <w:rPr>
            <w:b w:val="0"/>
          </w:rPr>
          <w:t xml:space="preserve"> </w:t>
        </w:r>
      </w:ins>
      <w:r>
        <w:tab/>
        <w:t>[</w:t>
      </w:r>
      <w:r w:rsidR="00F11B89">
        <w:t>05-54-</w:t>
      </w:r>
      <w:r w:rsidRPr="009C0092">
        <w:t>projectServerProjectCenterRibbon</w:t>
      </w:r>
      <w:r>
        <w:t>.</w:t>
      </w:r>
      <w:r w:rsidR="004736D1">
        <w:t>tif</w:t>
      </w:r>
      <w:r>
        <w:t>]</w:t>
      </w:r>
    </w:p>
    <w:p w:rsidR="00842073" w:rsidRDefault="003A6A5E">
      <w:pPr>
        <w:pStyle w:val="FigureSource"/>
        <w:pPrChange w:id="2028" w:author="DM" w:date="2012-08-17T21:42:00Z">
          <w:pPr>
            <w:pStyle w:val="Slug"/>
          </w:pPr>
        </w:pPrChange>
      </w:pPr>
      <w:ins w:id="2029" w:author="DM" w:date="2012-08-17T21:42:00Z">
        <w:r>
          <w:t>Source: Advisicon</w:t>
        </w:r>
      </w:ins>
    </w:p>
    <w:p w:rsidR="003D35D7" w:rsidRDefault="003D35D7" w:rsidP="009F1931">
      <w:pPr>
        <w:pStyle w:val="Slug"/>
        <w:rPr>
          <w:ins w:id="2030" w:author="DM" w:date="2012-08-17T21:42:00Z"/>
        </w:rPr>
      </w:pPr>
      <w:r>
        <w:t>Figure 5.5</w:t>
      </w:r>
      <w:r w:rsidR="00DB12BC">
        <w:t>5</w:t>
      </w:r>
      <w:del w:id="2031" w:author="DM" w:date="2012-08-18T07:59:00Z">
        <w:r w:rsidDel="00E511D8">
          <w:delText>:</w:delText>
        </w:r>
      </w:del>
      <w:r>
        <w:t xml:space="preserve"> Project Server Resource Center </w:t>
      </w:r>
      <w:del w:id="2032" w:author="DM" w:date="2012-08-18T07:58:00Z">
        <w:r w:rsidDel="00E511D8">
          <w:delText>r</w:delText>
        </w:r>
      </w:del>
      <w:ins w:id="2033" w:author="DM" w:date="2012-08-18T07:58:00Z">
        <w:r w:rsidR="00E511D8">
          <w:t>R</w:t>
        </w:r>
      </w:ins>
      <w:r>
        <w:t>ibbon</w:t>
      </w:r>
      <w:r w:rsidR="009C5AF3">
        <w:t xml:space="preserve"> </w:t>
      </w:r>
      <w:del w:id="2034" w:author="DM" w:date="2012-08-17T21:43:00Z">
        <w:r w:rsidR="009C5AF3" w:rsidDel="00B65D7D">
          <w:rPr>
            <w:b w:val="0"/>
          </w:rPr>
          <w:delText>(Source: Advisicon)</w:delText>
        </w:r>
      </w:del>
      <w:ins w:id="2035" w:author="DM" w:date="2012-08-17T21:43:00Z">
        <w:r w:rsidR="00B65D7D">
          <w:rPr>
            <w:b w:val="0"/>
          </w:rPr>
          <w:t xml:space="preserve"> </w:t>
        </w:r>
      </w:ins>
      <w:r>
        <w:tab/>
        <w:t>[</w:t>
      </w:r>
      <w:r w:rsidR="00F163DA">
        <w:t>05-55-</w:t>
      </w:r>
      <w:r w:rsidRPr="003D35D7">
        <w:t>projectServerResourceCenterRibbon</w:t>
      </w:r>
      <w:r>
        <w:t>.</w:t>
      </w:r>
      <w:r w:rsidR="004736D1">
        <w:t>tif</w:t>
      </w:r>
      <w:r>
        <w:t>]</w:t>
      </w:r>
    </w:p>
    <w:p w:rsidR="00842073" w:rsidRDefault="003A6A5E">
      <w:pPr>
        <w:pStyle w:val="FigureSource"/>
        <w:pPrChange w:id="2036" w:author="DM" w:date="2012-08-17T21:42:00Z">
          <w:pPr>
            <w:pStyle w:val="Slug"/>
          </w:pPr>
        </w:pPrChange>
      </w:pPr>
      <w:ins w:id="2037" w:author="DM" w:date="2012-08-17T21:42:00Z">
        <w:r>
          <w:t>Source: Advisicon</w:t>
        </w:r>
      </w:ins>
    </w:p>
    <w:p w:rsidR="00510E44" w:rsidRDefault="00510E44" w:rsidP="009F1931">
      <w:pPr>
        <w:pStyle w:val="Slug"/>
        <w:rPr>
          <w:ins w:id="2038" w:author="DM" w:date="2012-08-17T21:42:00Z"/>
        </w:rPr>
      </w:pPr>
      <w:r>
        <w:t>Figure 5.5</w:t>
      </w:r>
      <w:r w:rsidR="00DB12BC">
        <w:t>6</w:t>
      </w:r>
      <w:del w:id="2039" w:author="DM" w:date="2012-08-18T07:59:00Z">
        <w:r w:rsidDel="00E511D8">
          <w:delText>:</w:delText>
        </w:r>
      </w:del>
      <w:r>
        <w:t xml:space="preserve"> Project Server My Tasks </w:t>
      </w:r>
      <w:del w:id="2040" w:author="DM" w:date="2012-08-18T07:59:00Z">
        <w:r w:rsidDel="00E511D8">
          <w:delText>r</w:delText>
        </w:r>
      </w:del>
      <w:ins w:id="2041" w:author="DM" w:date="2012-08-18T07:59:00Z">
        <w:r w:rsidR="00E511D8">
          <w:t>R</w:t>
        </w:r>
      </w:ins>
      <w:r>
        <w:t>ibbon</w:t>
      </w:r>
      <w:r w:rsidR="009C5AF3">
        <w:t xml:space="preserve"> </w:t>
      </w:r>
      <w:del w:id="2042" w:author="DM" w:date="2012-08-17T21:43:00Z">
        <w:r w:rsidR="009C5AF3" w:rsidDel="00B65D7D">
          <w:rPr>
            <w:b w:val="0"/>
          </w:rPr>
          <w:delText>(Source: Advisicon)</w:delText>
        </w:r>
      </w:del>
      <w:ins w:id="2043" w:author="DM" w:date="2012-08-17T21:43:00Z">
        <w:r w:rsidR="00B65D7D">
          <w:rPr>
            <w:b w:val="0"/>
          </w:rPr>
          <w:t xml:space="preserve"> </w:t>
        </w:r>
      </w:ins>
      <w:r>
        <w:tab/>
        <w:t>[</w:t>
      </w:r>
      <w:r w:rsidR="00E952B5">
        <w:t>05-56-</w:t>
      </w:r>
      <w:r w:rsidRPr="00510E44">
        <w:t>projectServerMyTasksRibbon</w:t>
      </w:r>
      <w:r>
        <w:t>.</w:t>
      </w:r>
      <w:r w:rsidR="004736D1">
        <w:t>tif</w:t>
      </w:r>
      <w:r>
        <w:t>]</w:t>
      </w:r>
    </w:p>
    <w:p w:rsidR="00842073" w:rsidRDefault="003A6A5E">
      <w:pPr>
        <w:pStyle w:val="FigureSource"/>
        <w:pPrChange w:id="2044" w:author="DM" w:date="2012-08-17T21:42:00Z">
          <w:pPr>
            <w:pStyle w:val="Slug"/>
          </w:pPr>
        </w:pPrChange>
      </w:pPr>
      <w:ins w:id="2045" w:author="DM" w:date="2012-08-17T21:42:00Z">
        <w:r>
          <w:t>Source: Advisicon</w:t>
        </w:r>
      </w:ins>
    </w:p>
    <w:p w:rsidR="004559D7" w:rsidRPr="004C0389" w:rsidRDefault="004559D7" w:rsidP="004559D7">
      <w:pPr>
        <w:pStyle w:val="H2"/>
      </w:pPr>
      <w:r w:rsidRPr="004C0389">
        <w:t xml:space="preserve">Customizing </w:t>
      </w:r>
      <w:ins w:id="2046" w:author="DM" w:date="2012-08-18T07:59:00Z">
        <w:r w:rsidR="00E511D8">
          <w:t>I</w:t>
        </w:r>
      </w:ins>
      <w:del w:id="2047" w:author="DM" w:date="2012-08-18T07:59:00Z">
        <w:r w:rsidRPr="004C0389" w:rsidDel="00E511D8">
          <w:delText>i</w:delText>
        </w:r>
      </w:del>
      <w:r w:rsidRPr="004C0389">
        <w:t>s as Easy as Right Click/Left Click</w:t>
      </w:r>
    </w:p>
    <w:p w:rsidR="001A3CDE" w:rsidRDefault="001A3CDE" w:rsidP="001A3CDE">
      <w:pPr>
        <w:pStyle w:val="Para"/>
      </w:pPr>
      <w:r>
        <w:t>T</w:t>
      </w:r>
      <w:r w:rsidRPr="001A3CDE">
        <w:t xml:space="preserve">he </w:t>
      </w:r>
      <w:r>
        <w:t>Project</w:t>
      </w:r>
      <w:r w:rsidRPr="001A3CDE">
        <w:t xml:space="preserve"> Fluent U</w:t>
      </w:r>
      <w:r>
        <w:t xml:space="preserve">ser </w:t>
      </w:r>
      <w:r w:rsidRPr="001A3CDE">
        <w:t>I</w:t>
      </w:r>
      <w:r>
        <w:t>nterface</w:t>
      </w:r>
      <w:r w:rsidRPr="001A3CDE">
        <w:t xml:space="preserve"> is fully customizable. This includes the ribbon</w:t>
      </w:r>
      <w:r w:rsidR="00447850">
        <w:t xml:space="preserve"> (</w:t>
      </w:r>
      <w:proofErr w:type="spellStart"/>
      <w:r w:rsidR="00447850" w:rsidRPr="00C33787">
        <w:t>O'</w:t>
      </w:r>
      <w:del w:id="2048" w:author="DM" w:date="2012-08-20T16:38:00Z">
        <w:r w:rsidR="00447850" w:rsidRPr="00C33787" w:rsidDel="00D60735">
          <w:delText>c</w:delText>
        </w:r>
      </w:del>
      <w:ins w:id="2049" w:author="DM" w:date="2012-08-20T16:38:00Z">
        <w:r w:rsidR="00D60735">
          <w:t>C</w:t>
        </w:r>
      </w:ins>
      <w:r w:rsidR="00447850" w:rsidRPr="00C33787">
        <w:t>ull</w:t>
      </w:r>
      <w:proofErr w:type="spellEnd"/>
      <w:ins w:id="2050" w:author="DM" w:date="2012-08-20T16:38:00Z">
        <w:r w:rsidR="00D60735">
          <w:t>,</w:t>
        </w:r>
      </w:ins>
      <w:del w:id="2051" w:author="DM" w:date="2012-08-20T16:38:00Z">
        <w:r w:rsidR="00447850" w:rsidDel="00D60735">
          <w:delText>.</w:delText>
        </w:r>
      </w:del>
      <w:r w:rsidR="00447850">
        <w:t xml:space="preserve"> 2009)</w:t>
      </w:r>
      <w:r w:rsidRPr="001A3CDE">
        <w:t>, the Quick Access Toolbar, and the built-in context menus.</w:t>
      </w:r>
      <w:r>
        <w:t xml:space="preserve"> C</w:t>
      </w:r>
      <w:r w:rsidRPr="001A3CDE">
        <w:t>ustomizations</w:t>
      </w:r>
      <w:r>
        <w:t xml:space="preserve"> allow you</w:t>
      </w:r>
      <w:r w:rsidRPr="001A3CDE">
        <w:t xml:space="preserve"> to personalize the </w:t>
      </w:r>
      <w:r>
        <w:t xml:space="preserve">ribbon the way </w:t>
      </w:r>
      <w:ins w:id="2052" w:author="DM" w:date="2012-08-18T07:59:00Z">
        <w:r w:rsidR="00E511D8">
          <w:t xml:space="preserve">as </w:t>
        </w:r>
      </w:ins>
      <w:del w:id="2053" w:author="DM" w:date="2012-08-18T07:59:00Z">
        <w:r w:rsidDel="00E511D8">
          <w:delText xml:space="preserve">that </w:delText>
        </w:r>
      </w:del>
      <w:r>
        <w:t>you want it (</w:t>
      </w:r>
      <w:del w:id="2054" w:author="DM" w:date="2012-08-17T21:46:00Z">
        <w:r w:rsidDel="00B65D7D">
          <w:delText>e.g.</w:delText>
        </w:r>
        <w:r w:rsidRPr="001A3CDE" w:rsidDel="00B65D7D">
          <w:delText xml:space="preserve"> </w:delText>
        </w:r>
      </w:del>
      <w:ins w:id="2055" w:author="DM" w:date="2012-08-17T21:46:00Z">
        <w:r w:rsidR="00B65D7D">
          <w:t xml:space="preserve">e.g., </w:t>
        </w:r>
      </w:ins>
      <w:r w:rsidR="0066700A" w:rsidRPr="001A3CDE">
        <w:t>create</w:t>
      </w:r>
      <w:r w:rsidRPr="001A3CDE">
        <w:t xml:space="preserve"> custom tabs an</w:t>
      </w:r>
      <w:r>
        <w:t xml:space="preserve">d custom groups to contain frequently used commands). </w:t>
      </w:r>
    </w:p>
    <w:p w:rsidR="00486F8F" w:rsidRDefault="00284469" w:rsidP="00284469">
      <w:pPr>
        <w:pStyle w:val="H3"/>
      </w:pPr>
      <w:r>
        <w:t>Project</w:t>
      </w:r>
      <w:r w:rsidR="004B7CAC">
        <w:t xml:space="preserve"> Desktop Ribbon</w:t>
      </w:r>
    </w:p>
    <w:p w:rsidR="00AD1181" w:rsidRDefault="00386C3C" w:rsidP="00AD1181">
      <w:pPr>
        <w:pStyle w:val="Para"/>
      </w:pPr>
      <w:r>
        <w:t xml:space="preserve">To customize the Project </w:t>
      </w:r>
      <w:r w:rsidR="00AD1181">
        <w:t>desktop</w:t>
      </w:r>
      <w:r>
        <w:t xml:space="preserve"> ribbon</w:t>
      </w:r>
      <w:ins w:id="2056" w:author="DM" w:date="2012-08-18T07:59:00Z">
        <w:r w:rsidR="00E511D8">
          <w:t>,</w:t>
        </w:r>
      </w:ins>
      <w:r w:rsidR="00AD1181">
        <w:t xml:space="preserve"> you </w:t>
      </w:r>
      <w:r>
        <w:t>simply</w:t>
      </w:r>
      <w:r w:rsidR="00AD1181">
        <w:t xml:space="preserve"> </w:t>
      </w:r>
      <w:r w:rsidR="0066700A">
        <w:t>right</w:t>
      </w:r>
      <w:r w:rsidR="00AD1181">
        <w:t xml:space="preserve">-click on any menu and </w:t>
      </w:r>
      <w:r>
        <w:t>select</w:t>
      </w:r>
      <w:r w:rsidR="00AD1181">
        <w:t xml:space="preserve"> the </w:t>
      </w:r>
      <w:del w:id="2057" w:author="DM" w:date="2012-08-18T07:59:00Z">
        <w:r w:rsidR="00A501F1" w:rsidDel="00E511D8">
          <w:delText>“</w:delText>
        </w:r>
      </w:del>
      <w:r w:rsidR="00AD1181" w:rsidRPr="009F1931">
        <w:t>Customize the Ri</w:t>
      </w:r>
      <w:r w:rsidR="00C4274D" w:rsidRPr="009F1931">
        <w:t>b</w:t>
      </w:r>
      <w:r w:rsidR="00AD1181" w:rsidRPr="009F1931">
        <w:t>bon…</w:t>
      </w:r>
      <w:del w:id="2058" w:author="DM" w:date="2012-08-18T08:00:00Z">
        <w:r w:rsidR="00A501F1" w:rsidDel="00E511D8">
          <w:delText>”</w:delText>
        </w:r>
      </w:del>
      <w:r w:rsidR="00AD1181" w:rsidRPr="009F1931">
        <w:t xml:space="preserve"> item</w:t>
      </w:r>
      <w:r w:rsidR="00AD1181">
        <w:t xml:space="preserve">. The menu illustrated in </w:t>
      </w:r>
      <w:r w:rsidR="00A77514">
        <w:t>Figure 5.5</w:t>
      </w:r>
      <w:r w:rsidR="00DB12BC">
        <w:t>7</w:t>
      </w:r>
      <w:r w:rsidR="00A77514">
        <w:t xml:space="preserve"> </w:t>
      </w:r>
      <w:r w:rsidR="00AD1181">
        <w:t>is displayed. Here you can create or alter tabs, add or remove commands and groups, or rename stuff.</w:t>
      </w:r>
    </w:p>
    <w:p w:rsidR="00E511D8" w:rsidRDefault="00E511D8" w:rsidP="00E511D8">
      <w:pPr>
        <w:pStyle w:val="Slug"/>
        <w:rPr>
          <w:ins w:id="2059" w:author="DM" w:date="2012-08-18T08:00:00Z"/>
        </w:rPr>
      </w:pPr>
      <w:ins w:id="2060" w:author="DM" w:date="2012-08-18T08:00:00Z">
        <w:r>
          <w:t>Figure 5.57: Customize Ribbon menu</w:t>
        </w:r>
        <w:r>
          <w:rPr>
            <w:b w:val="0"/>
          </w:rPr>
          <w:t xml:space="preserve">  </w:t>
        </w:r>
        <w:r>
          <w:tab/>
          <w:t>[05-57-</w:t>
        </w:r>
        <w:r w:rsidRPr="00A501F1">
          <w:t>customizeRibbonMenu</w:t>
        </w:r>
        <w:r>
          <w:t>.tif]</w:t>
        </w:r>
      </w:ins>
    </w:p>
    <w:p w:rsidR="00E511D8" w:rsidRPr="003A6A5E" w:rsidRDefault="00E511D8" w:rsidP="00E511D8">
      <w:pPr>
        <w:pStyle w:val="FigureSource"/>
        <w:rPr>
          <w:ins w:id="2061" w:author="DM" w:date="2012-08-18T08:00:00Z"/>
        </w:rPr>
      </w:pPr>
      <w:ins w:id="2062" w:author="DM" w:date="2012-08-18T08:00:00Z">
        <w:r>
          <w:t>Source: Advisicon</w:t>
        </w:r>
      </w:ins>
    </w:p>
    <w:p w:rsidR="00AD1181" w:rsidRPr="003A30A4" w:rsidRDefault="00C4274D" w:rsidP="00AD1181">
      <w:pPr>
        <w:pStyle w:val="Para"/>
      </w:pPr>
      <w:r>
        <w:t xml:space="preserve">Keep in mind that these changes are specific to your workstation and that each </w:t>
      </w:r>
      <w:ins w:id="2063" w:author="DM" w:date="2012-08-18T08:00:00Z">
        <w:r w:rsidR="00E511D8">
          <w:t>O</w:t>
        </w:r>
      </w:ins>
      <w:del w:id="2064" w:author="DM" w:date="2012-08-18T08:00:00Z">
        <w:r w:rsidDel="00E511D8">
          <w:delText>o</w:delText>
        </w:r>
      </w:del>
      <w:r>
        <w:t xml:space="preserve">ffice application has its own </w:t>
      </w:r>
      <w:del w:id="2065" w:author="DM" w:date="2012-08-18T08:00:00Z">
        <w:r w:rsidDel="00E511D8">
          <w:delText>R</w:delText>
        </w:r>
      </w:del>
      <w:ins w:id="2066" w:author="DM" w:date="2012-08-18T08:00:00Z">
        <w:r w:rsidR="00E511D8">
          <w:t>r</w:t>
        </w:r>
      </w:ins>
      <w:r>
        <w:t>ibbon. Also note that there are main tabs as well as tool tabs</w:t>
      </w:r>
      <w:ins w:id="2067" w:author="DM" w:date="2012-08-18T08:00:00Z">
        <w:r w:rsidR="00E511D8">
          <w:t>.</w:t>
        </w:r>
      </w:ins>
      <w:r>
        <w:t xml:space="preserve"> (</w:t>
      </w:r>
      <w:del w:id="2068" w:author="DM" w:date="2012-08-18T08:00:00Z">
        <w:r w:rsidDel="00E511D8">
          <w:delText>r</w:delText>
        </w:r>
      </w:del>
      <w:ins w:id="2069" w:author="DM" w:date="2012-08-18T08:00:00Z">
        <w:r w:rsidR="00E511D8">
          <w:t>R</w:t>
        </w:r>
      </w:ins>
      <w:r>
        <w:t xml:space="preserve">ecall the Format tab illustrated in </w:t>
      </w:r>
      <w:r w:rsidR="00DB12BC">
        <w:t>Figure 5.51</w:t>
      </w:r>
      <w:ins w:id="2070" w:author="DM" w:date="2012-08-18T08:00:00Z">
        <w:r w:rsidR="00E511D8">
          <w:t>.</w:t>
        </w:r>
      </w:ins>
      <w:r>
        <w:t>)</w:t>
      </w:r>
      <w:del w:id="2071" w:author="DM" w:date="2012-08-18T08:00:00Z">
        <w:r w:rsidDel="00E511D8">
          <w:delText>.</w:delText>
        </w:r>
      </w:del>
    </w:p>
    <w:p w:rsidR="00842073" w:rsidRDefault="00A501F1">
      <w:pPr>
        <w:pStyle w:val="FigureSource"/>
        <w:rPr>
          <w:del w:id="2072" w:author="DM" w:date="2012-08-18T08:00:00Z"/>
        </w:rPr>
        <w:pPrChange w:id="2073" w:author="DM" w:date="2012-08-17T21:43:00Z">
          <w:pPr>
            <w:pStyle w:val="Slug"/>
          </w:pPr>
        </w:pPrChange>
      </w:pPr>
      <w:bookmarkStart w:id="2074" w:name="OLE_LINK8"/>
      <w:bookmarkStart w:id="2075" w:name="OLE_LINK9"/>
      <w:del w:id="2076" w:author="DM" w:date="2012-08-18T08:00:00Z">
        <w:r w:rsidDel="00E511D8">
          <w:delText>Figure 5.5</w:delText>
        </w:r>
        <w:r w:rsidR="00DB12BC" w:rsidDel="00E511D8">
          <w:delText>7</w:delText>
        </w:r>
        <w:r w:rsidDel="00E511D8">
          <w:delText>: Customize Ribbon menu</w:delText>
        </w:r>
        <w:r w:rsidR="00AD06B8" w:rsidDel="00E511D8">
          <w:rPr>
            <w:b/>
          </w:rPr>
          <w:delText xml:space="preserve"> </w:delText>
        </w:r>
      </w:del>
      <w:del w:id="2077" w:author="DM" w:date="2012-08-17T21:43:00Z">
        <w:r w:rsidR="00AD06B8" w:rsidDel="00B65D7D">
          <w:rPr>
            <w:b/>
          </w:rPr>
          <w:delText>(Source: Advisicon)</w:delText>
        </w:r>
      </w:del>
      <w:del w:id="2078" w:author="DM" w:date="2012-08-18T08:00:00Z">
        <w:r w:rsidDel="00E511D8">
          <w:tab/>
          <w:delText>[</w:delText>
        </w:r>
        <w:r w:rsidR="00423D83" w:rsidDel="00E511D8">
          <w:delText>05-57-</w:delText>
        </w:r>
        <w:r w:rsidRPr="00A501F1" w:rsidDel="00E511D8">
          <w:delText>customizeRibbonMenu</w:delText>
        </w:r>
        <w:r w:rsidDel="00E511D8">
          <w:delText>.</w:delText>
        </w:r>
        <w:r w:rsidR="004736D1" w:rsidDel="00E511D8">
          <w:delText>tif</w:delText>
        </w:r>
        <w:r w:rsidDel="00E511D8">
          <w:delText>]</w:delText>
        </w:r>
      </w:del>
    </w:p>
    <w:bookmarkEnd w:id="2074"/>
    <w:bookmarkEnd w:id="2075"/>
    <w:p w:rsidR="00386C3C" w:rsidRDefault="00386C3C" w:rsidP="00386C3C">
      <w:pPr>
        <w:pStyle w:val="H3"/>
      </w:pPr>
      <w:r>
        <w:t>Project Server Ribbon</w:t>
      </w:r>
    </w:p>
    <w:p w:rsidR="00386C3C" w:rsidRDefault="00AD1181" w:rsidP="00386C3C">
      <w:pPr>
        <w:pStyle w:val="Para"/>
      </w:pPr>
      <w:r>
        <w:t>Although the toolbars are implemented differently for Project desktop and Project Server</w:t>
      </w:r>
      <w:ins w:id="2079" w:author="DM" w:date="2012-08-18T08:00:00Z">
        <w:r w:rsidR="00E511D8">
          <w:t>,</w:t>
        </w:r>
      </w:ins>
      <w:r>
        <w:t xml:space="preserve"> </w:t>
      </w:r>
      <w:r w:rsidR="00386C3C">
        <w:t>the functionality is the same. The ribbon is (and will continue to be) more consistent from Project Desktop to Project Server.</w:t>
      </w:r>
    </w:p>
    <w:p w:rsidR="00AD1181" w:rsidRPr="006B7FB0" w:rsidRDefault="00386C3C" w:rsidP="00386C3C">
      <w:pPr>
        <w:pStyle w:val="Para"/>
      </w:pPr>
      <w:r>
        <w:t xml:space="preserve">Clicking any </w:t>
      </w:r>
      <w:del w:id="2080" w:author="DM" w:date="2012-08-18T08:00:00Z">
        <w:r w:rsidDel="00E511D8">
          <w:delText>w</w:delText>
        </w:r>
      </w:del>
      <w:ins w:id="2081" w:author="DM" w:date="2012-08-18T08:00:00Z">
        <w:r w:rsidR="00E511D8">
          <w:t>W</w:t>
        </w:r>
      </w:ins>
      <w:r>
        <w:t>eb</w:t>
      </w:r>
      <w:ins w:id="2082" w:author="DM" w:date="2012-08-18T08:00:00Z">
        <w:r w:rsidR="00E511D8">
          <w:t xml:space="preserve"> P</w:t>
        </w:r>
      </w:ins>
      <w:del w:id="2083" w:author="DM" w:date="2012-08-18T08:00:00Z">
        <w:r w:rsidDel="00E511D8">
          <w:delText>p</w:delText>
        </w:r>
      </w:del>
      <w:r>
        <w:t>art in a SharePoint site</w:t>
      </w:r>
      <w:ins w:id="2084" w:author="DM" w:date="2012-08-18T08:00:00Z">
        <w:r w:rsidR="00E511D8">
          <w:t>,</w:t>
        </w:r>
      </w:ins>
      <w:r>
        <w:t xml:space="preserve"> for example</w:t>
      </w:r>
      <w:ins w:id="2085" w:author="DM" w:date="2012-08-18T08:00:00Z">
        <w:r w:rsidR="00E511D8">
          <w:t>,</w:t>
        </w:r>
      </w:ins>
      <w:r>
        <w:t xml:space="preserve"> also enables the ribbon keeping the same look and feel for every environment. This is true for Project Server, SharePoint</w:t>
      </w:r>
      <w:ins w:id="2086" w:author="DM" w:date="2012-08-18T08:00:00Z">
        <w:r w:rsidR="00E511D8">
          <w:t>,</w:t>
        </w:r>
      </w:ins>
      <w:r>
        <w:t xml:space="preserve"> and Project Professional 2010 and will also be the standard for future releases of Project and Project Server.</w:t>
      </w:r>
    </w:p>
    <w:p w:rsidR="00877CE6" w:rsidRDefault="00386C3C" w:rsidP="00284469">
      <w:pPr>
        <w:pStyle w:val="Para"/>
      </w:pPr>
      <w:r>
        <w:t xml:space="preserve">Project Server </w:t>
      </w:r>
      <w:r w:rsidR="00486F8F">
        <w:t>PWA</w:t>
      </w:r>
      <w:r w:rsidR="00486F8F" w:rsidRPr="00755F8C">
        <w:t xml:space="preserve"> uses the core ribbon API of SharePoint Foundation 2010. Because most </w:t>
      </w:r>
      <w:r w:rsidR="00486F8F">
        <w:t>PWA</w:t>
      </w:r>
      <w:r w:rsidR="00486F8F" w:rsidRPr="00755F8C">
        <w:t xml:space="preserve"> pages in Project Server 2010 use the ribbon and Web Parts, and many of the pages use the customizable </w:t>
      </w:r>
      <w:del w:id="2087" w:author="Tim Runcie" w:date="2012-09-13T08:00:00Z">
        <w:r w:rsidR="00486F8F" w:rsidRPr="00755F8C" w:rsidDel="00CE6FA1">
          <w:delText>JS</w:delText>
        </w:r>
      </w:del>
      <w:ins w:id="2088" w:author="Tim Runcie" w:date="2012-09-13T08:00:00Z">
        <w:r w:rsidR="00CE6FA1">
          <w:t>JavaScript</w:t>
        </w:r>
      </w:ins>
      <w:commentRangeStart w:id="2089"/>
      <w:ins w:id="2090" w:author="DM" w:date="2012-08-18T08:01:00Z">
        <w:del w:id="2091" w:author="Jeff Jacobson" w:date="2012-09-13T12:40:00Z">
          <w:r w:rsidR="00E511D8" w:rsidDel="00E07431">
            <w:rPr>
              <w:rStyle w:val="QueryInline"/>
            </w:rPr>
            <w:delText>[</w:delText>
          </w:r>
          <w:commentRangeStart w:id="2092"/>
          <w:r w:rsidR="00E511D8" w:rsidDel="00E07431">
            <w:rPr>
              <w:rStyle w:val="QueryInline"/>
            </w:rPr>
            <w:delText>AU: spell out?]</w:delText>
          </w:r>
        </w:del>
      </w:ins>
      <w:commentRangeEnd w:id="2089"/>
      <w:r w:rsidR="000B2D2C">
        <w:rPr>
          <w:rStyle w:val="CommentReference"/>
          <w:rFonts w:asciiTheme="minorHAnsi" w:eastAsiaTheme="minorHAnsi" w:hAnsiTheme="minorHAnsi" w:cstheme="minorBidi"/>
          <w:snapToGrid/>
        </w:rPr>
        <w:commentReference w:id="2089"/>
      </w:r>
      <w:r w:rsidR="00486F8F" w:rsidRPr="00755F8C">
        <w:t xml:space="preserve"> </w:t>
      </w:r>
      <w:commentRangeEnd w:id="2092"/>
      <w:r w:rsidR="00CE6FA1">
        <w:rPr>
          <w:rStyle w:val="CommentReference"/>
          <w:rFonts w:asciiTheme="minorHAnsi" w:eastAsiaTheme="minorHAnsi" w:hAnsiTheme="minorHAnsi" w:cstheme="minorBidi"/>
          <w:snapToGrid/>
        </w:rPr>
        <w:commentReference w:id="2092"/>
      </w:r>
      <w:r w:rsidR="00486F8F" w:rsidRPr="00755F8C">
        <w:t xml:space="preserve">Grid </w:t>
      </w:r>
      <w:r w:rsidR="00486F8F">
        <w:t>control, PWA</w:t>
      </w:r>
      <w:r w:rsidR="00486F8F" w:rsidRPr="00755F8C">
        <w:t xml:space="preserve"> is much easier </w:t>
      </w:r>
      <w:del w:id="2093" w:author="DM" w:date="2012-08-18T08:01:00Z">
        <w:r w:rsidR="00486F8F" w:rsidRPr="00755F8C" w:rsidDel="00E511D8">
          <w:delText xml:space="preserve">than previous versions </w:delText>
        </w:r>
      </w:del>
      <w:r w:rsidR="00486F8F" w:rsidRPr="00755F8C">
        <w:t>to customize and extend</w:t>
      </w:r>
      <w:ins w:id="2094" w:author="DM" w:date="2012-08-18T08:01:00Z">
        <w:r w:rsidR="00E511D8" w:rsidRPr="00E511D8">
          <w:t xml:space="preserve"> </w:t>
        </w:r>
        <w:r w:rsidR="00E511D8" w:rsidRPr="00755F8C">
          <w:t>than previous versions</w:t>
        </w:r>
      </w:ins>
      <w:r w:rsidR="00486F8F" w:rsidRPr="00755F8C">
        <w:t>.</w:t>
      </w:r>
    </w:p>
    <w:p w:rsidR="00284469" w:rsidRDefault="00284469" w:rsidP="00284469">
      <w:pPr>
        <w:pStyle w:val="Para"/>
      </w:pPr>
      <w:r>
        <w:t xml:space="preserve">Some potential customization </w:t>
      </w:r>
      <w:r w:rsidR="00F10C43">
        <w:t>and</w:t>
      </w:r>
      <w:r>
        <w:t xml:space="preserve"> development scenarios</w:t>
      </w:r>
      <w:r w:rsidR="007407BB">
        <w:t xml:space="preserve"> </w:t>
      </w:r>
      <w:del w:id="2095" w:author="Jeff Jacobson" w:date="2012-08-31T16:38:00Z">
        <w:r w:rsidR="007407BB" w:rsidDel="00CB1FDE">
          <w:delText>(Microsoft</w:delText>
        </w:r>
      </w:del>
      <w:ins w:id="2096" w:author="DM" w:date="2012-08-21T05:09:00Z">
        <w:del w:id="2097" w:author="Jeff Jacobson" w:date="2012-08-31T16:38:00Z">
          <w:r w:rsidR="00A1532A" w:rsidDel="00CB1FDE">
            <w:delText>,</w:delText>
          </w:r>
        </w:del>
      </w:ins>
      <w:del w:id="2098" w:author="Jeff Jacobson" w:date="2012-08-31T16:38:00Z">
        <w:r w:rsidR="007407BB" w:rsidDel="00CB1FDE">
          <w:delText xml:space="preserve"> 2010)</w:delText>
        </w:r>
      </w:del>
      <w:ins w:id="2099" w:author="DM" w:date="2012-08-21T05:09:00Z">
        <w:del w:id="2100" w:author="Jeff Jacobson" w:date="2012-08-31T16:38:00Z">
          <w:r w:rsidR="00A1532A" w:rsidDel="00CB1FDE">
            <w:rPr>
              <w:rStyle w:val="QueryInline"/>
            </w:rPr>
            <w:delText>[AU: is it necessary to have a cite here?</w:delText>
          </w:r>
        </w:del>
      </w:ins>
      <w:ins w:id="2101" w:author="DM" w:date="2012-08-21T05:10:00Z">
        <w:del w:id="2102" w:author="Jeff Jacobson" w:date="2012-08-31T16:38:00Z">
          <w:r w:rsidR="00A1532A" w:rsidDel="00CB1FDE">
            <w:rPr>
              <w:rStyle w:val="QueryInline"/>
            </w:rPr>
            <w:delText xml:space="preserve"> date isn’t in refs.</w:delText>
          </w:r>
        </w:del>
      </w:ins>
      <w:ins w:id="2103" w:author="DM" w:date="2012-08-21T05:09:00Z">
        <w:del w:id="2104" w:author="Jeff Jacobson" w:date="2012-08-31T16:38:00Z">
          <w:r w:rsidR="00A1532A" w:rsidDel="00CB1FDE">
            <w:rPr>
              <w:rStyle w:val="QueryInline"/>
            </w:rPr>
            <w:delText>]</w:delText>
          </w:r>
        </w:del>
      </w:ins>
      <w:r>
        <w:t xml:space="preserve"> include:</w:t>
      </w:r>
    </w:p>
    <w:p w:rsidR="00284469" w:rsidRDefault="00284469" w:rsidP="009F1931">
      <w:pPr>
        <w:pStyle w:val="ListBulleted"/>
      </w:pPr>
      <w:r w:rsidRPr="00284469">
        <w:t xml:space="preserve">Add the </w:t>
      </w:r>
      <w:del w:id="2105" w:author="DM" w:date="2012-08-18T08:01:00Z">
        <w:r w:rsidRPr="00284469" w:rsidDel="00E511D8">
          <w:delText>R</w:delText>
        </w:r>
      </w:del>
      <w:ins w:id="2106" w:author="DM" w:date="2012-08-18T08:01:00Z">
        <w:r w:rsidR="00E511D8">
          <w:t>r</w:t>
        </w:r>
      </w:ins>
      <w:r w:rsidRPr="00284469">
        <w:t xml:space="preserve">ibbon to your </w:t>
      </w:r>
      <w:r>
        <w:t>own Web pages in PWA</w:t>
      </w:r>
      <w:r w:rsidRPr="00284469">
        <w:t xml:space="preserve"> or to any other page or Web Part in SharePoint Foundation 2010 or SharePoint Server 2010.</w:t>
      </w:r>
    </w:p>
    <w:p w:rsidR="004F3DA1" w:rsidRDefault="004F3DA1" w:rsidP="009F1931">
      <w:pPr>
        <w:pStyle w:val="ListBulleted"/>
      </w:pPr>
      <w:r w:rsidRPr="004F3DA1">
        <w:t xml:space="preserve">Design a new </w:t>
      </w:r>
      <w:del w:id="2107" w:author="DM" w:date="2012-08-18T08:01:00Z">
        <w:r w:rsidRPr="004F3DA1" w:rsidDel="00E511D8">
          <w:delText>R</w:delText>
        </w:r>
      </w:del>
      <w:ins w:id="2108" w:author="DM" w:date="2012-08-18T08:01:00Z">
        <w:r w:rsidR="00E511D8">
          <w:t>r</w:t>
        </w:r>
      </w:ins>
      <w:r w:rsidRPr="004F3DA1">
        <w:t>ibbon tab by using pre</w:t>
      </w:r>
      <w:del w:id="2109" w:author="DM" w:date="2012-08-18T08:01:00Z">
        <w:r w:rsidRPr="004F3DA1" w:rsidDel="00E511D8">
          <w:delText>-</w:delText>
        </w:r>
      </w:del>
      <w:r w:rsidRPr="004F3DA1">
        <w:t>existing controls</w:t>
      </w:r>
      <w:r w:rsidR="00692629">
        <w:t>.</w:t>
      </w:r>
    </w:p>
    <w:p w:rsidR="004F3DA1" w:rsidRDefault="004F3DA1" w:rsidP="009F1931">
      <w:pPr>
        <w:pStyle w:val="ListBulleted"/>
      </w:pPr>
      <w:r w:rsidRPr="004F3DA1">
        <w:t xml:space="preserve">Replace </w:t>
      </w:r>
      <w:r>
        <w:t xml:space="preserve">a </w:t>
      </w:r>
      <w:r w:rsidRPr="004F3DA1">
        <w:t xml:space="preserve">command </w:t>
      </w:r>
      <w:r>
        <w:t xml:space="preserve">on </w:t>
      </w:r>
      <w:r w:rsidRPr="004F3DA1">
        <w:t xml:space="preserve">an existing </w:t>
      </w:r>
      <w:del w:id="2110" w:author="DM" w:date="2012-08-18T08:01:00Z">
        <w:r w:rsidRPr="004F3DA1" w:rsidDel="00E511D8">
          <w:delText>R</w:delText>
        </w:r>
      </w:del>
      <w:ins w:id="2111" w:author="DM" w:date="2012-08-18T08:01:00Z">
        <w:r w:rsidR="00E511D8">
          <w:t>r</w:t>
        </w:r>
      </w:ins>
      <w:r w:rsidRPr="004F3DA1">
        <w:t>ibbon</w:t>
      </w:r>
      <w:r w:rsidR="00692629">
        <w:t>.</w:t>
      </w:r>
    </w:p>
    <w:p w:rsidR="004F3DA1" w:rsidRDefault="004F3DA1" w:rsidP="009F1931">
      <w:pPr>
        <w:pStyle w:val="ListBulleted"/>
      </w:pPr>
      <w:r w:rsidRPr="004F3DA1">
        <w:t xml:space="preserve">Add a command to the </w:t>
      </w:r>
      <w:del w:id="2112" w:author="DM" w:date="2012-08-18T08:01:00Z">
        <w:r w:rsidRPr="004F3DA1" w:rsidDel="00E511D8">
          <w:delText>R</w:delText>
        </w:r>
      </w:del>
      <w:ins w:id="2113" w:author="DM" w:date="2012-08-18T08:01:00Z">
        <w:r w:rsidR="00E511D8">
          <w:t>r</w:t>
        </w:r>
      </w:ins>
      <w:r w:rsidRPr="004F3DA1">
        <w:t>ibbon on a specific</w:t>
      </w:r>
      <w:r>
        <w:t xml:space="preserve"> </w:t>
      </w:r>
      <w:del w:id="2114" w:author="DM" w:date="2012-08-18T08:01:00Z">
        <w:r w:rsidDel="00E511D8">
          <w:delText>w</w:delText>
        </w:r>
      </w:del>
      <w:ins w:id="2115" w:author="DM" w:date="2012-08-18T08:01:00Z">
        <w:r w:rsidR="00E511D8">
          <w:t>W</w:t>
        </w:r>
      </w:ins>
      <w:r>
        <w:t>eb</w:t>
      </w:r>
      <w:r w:rsidRPr="004F3DA1">
        <w:t xml:space="preserve"> page</w:t>
      </w:r>
      <w:r w:rsidR="00692629">
        <w:t>.</w:t>
      </w:r>
    </w:p>
    <w:p w:rsidR="00231717" w:rsidRPr="00906F63" w:rsidRDefault="00CB1FDE" w:rsidP="009F1931">
      <w:pPr>
        <w:pStyle w:val="ListBulleted"/>
      </w:pPr>
      <w:ins w:id="2116" w:author="Jeff Jacobson" w:date="2012-08-31T16:41:00Z">
        <w:r>
          <w:t xml:space="preserve">Product </w:t>
        </w:r>
      </w:ins>
      <w:ins w:id="2117" w:author="Jeff Jacobson" w:date="2012-08-31T16:42:00Z">
        <w:r w:rsidR="00131819">
          <w:t>D</w:t>
        </w:r>
      </w:ins>
      <w:ins w:id="2118" w:author="Jeff Jacobson" w:date="2012-08-31T16:41:00Z">
        <w:r>
          <w:t xml:space="preserve">etail </w:t>
        </w:r>
      </w:ins>
      <w:ins w:id="2119" w:author="Jeff Jacobson" w:date="2012-08-31T16:42:00Z">
        <w:r w:rsidR="00131819">
          <w:t>P</w:t>
        </w:r>
      </w:ins>
      <w:ins w:id="2120" w:author="Jeff Jacobson" w:date="2012-08-31T16:41:00Z">
        <w:r>
          <w:t>ages (</w:t>
        </w:r>
      </w:ins>
      <w:r w:rsidR="00231717" w:rsidRPr="00906F63">
        <w:t>PDPs</w:t>
      </w:r>
      <w:ins w:id="2121" w:author="Jeff Jacobson" w:date="2012-08-31T16:41:00Z">
        <w:r>
          <w:t>)</w:t>
        </w:r>
      </w:ins>
      <w:ins w:id="2122" w:author="DM" w:date="2012-08-18T08:02:00Z">
        <w:del w:id="2123" w:author="Jeff Jacobson" w:date="2012-08-31T16:41:00Z">
          <w:r w:rsidR="00D56D4E" w:rsidDel="00CB1FDE">
            <w:rPr>
              <w:rStyle w:val="QueryInline"/>
            </w:rPr>
            <w:delText>[AU: spell out here with acronym in parens.]</w:delText>
          </w:r>
        </w:del>
      </w:ins>
      <w:r w:rsidR="00231717" w:rsidRPr="00906F63">
        <w:t xml:space="preserve"> provide a highly customizable project-creation experience. They can integrate with the </w:t>
      </w:r>
      <w:del w:id="2124" w:author="DM" w:date="2012-08-18T08:03:00Z">
        <w:r w:rsidR="00231717" w:rsidRPr="00906F63" w:rsidDel="00D56D4E">
          <w:delText>R</w:delText>
        </w:r>
      </w:del>
      <w:ins w:id="2125" w:author="DM" w:date="2012-08-18T08:03:00Z">
        <w:r w:rsidR="00D56D4E">
          <w:t>r</w:t>
        </w:r>
      </w:ins>
      <w:r w:rsidR="00231717" w:rsidRPr="00906F63">
        <w:t xml:space="preserve">ibbon user interface in Project Web </w:t>
      </w:r>
      <w:del w:id="2126" w:author="DM" w:date="2012-08-18T08:02:00Z">
        <w:r w:rsidR="00231717" w:rsidRPr="00906F63" w:rsidDel="00D56D4E">
          <w:delText>A</w:delText>
        </w:r>
      </w:del>
      <w:ins w:id="2127" w:author="DM" w:date="2012-08-18T08:02:00Z">
        <w:r w:rsidR="00D56D4E">
          <w:t>a</w:t>
        </w:r>
      </w:ins>
      <w:r w:rsidR="00231717" w:rsidRPr="00906F63">
        <w:t>pp, provide Quick Launch navigation elements specific to individual pieces of project data, and dynamically filter custom fields by departmental association.</w:t>
      </w:r>
    </w:p>
    <w:p w:rsidR="00231717" w:rsidRDefault="00231717" w:rsidP="00231717">
      <w:pPr>
        <w:pStyle w:val="Para"/>
      </w:pPr>
      <w:r>
        <w:t>You can customize PWA Project Detail Pages by using Web Parts and a ribbon interface. Project Server 2010 includes the</w:t>
      </w:r>
      <w:ins w:id="2128" w:author="DM" w:date="2012-08-18T08:03:00Z">
        <w:r w:rsidR="00D56D4E">
          <w:t>se</w:t>
        </w:r>
      </w:ins>
      <w:del w:id="2129" w:author="DM" w:date="2012-08-18T08:03:00Z">
        <w:r w:rsidDel="00D56D4E">
          <w:delText xml:space="preserve"> following</w:delText>
        </w:r>
      </w:del>
      <w:r>
        <w:t xml:space="preserve"> new Web Parts for PDPs:</w:t>
      </w:r>
    </w:p>
    <w:p w:rsidR="00231717" w:rsidRDefault="00DD3AB3" w:rsidP="009F1931">
      <w:pPr>
        <w:pStyle w:val="ListBulleted"/>
      </w:pPr>
      <w:r w:rsidRPr="00DD3AB3">
        <w:rPr>
          <w:b/>
          <w:rPrChange w:id="2130" w:author="DM" w:date="2012-08-18T08:03:00Z">
            <w:rPr/>
          </w:rPrChange>
        </w:rPr>
        <w:t>Buttons Web Part.</w:t>
      </w:r>
      <w:r w:rsidR="00231717">
        <w:t xml:space="preserve"> Enables users to edit, save, publish, or close a project detail page</w:t>
      </w:r>
      <w:del w:id="2131" w:author="DM" w:date="2012-08-18T08:03:00Z">
        <w:r w:rsidR="00231717" w:rsidDel="00D56D4E">
          <w:delText>,</w:delText>
        </w:r>
      </w:del>
      <w:r w:rsidR="00231717">
        <w:t xml:space="preserve"> or to move to the next stage in a workflow. A long page can include multiple Buttons Web Parts.</w:t>
      </w:r>
    </w:p>
    <w:p w:rsidR="00231717" w:rsidRDefault="00DD3AB3" w:rsidP="009F1931">
      <w:pPr>
        <w:pStyle w:val="ListBulleted"/>
      </w:pPr>
      <w:r w:rsidRPr="00DD3AB3">
        <w:rPr>
          <w:b/>
          <w:rPrChange w:id="2132" w:author="DM" w:date="2012-08-18T08:03:00Z">
            <w:rPr/>
          </w:rPrChange>
        </w:rPr>
        <w:t>Workflow Status Web Part.</w:t>
      </w:r>
      <w:r w:rsidR="00231717">
        <w:t xml:space="preserve"> Enables users to check the status of Project Server workflows.</w:t>
      </w:r>
    </w:p>
    <w:p w:rsidR="00231717" w:rsidRDefault="00DD3AB3" w:rsidP="009F1931">
      <w:pPr>
        <w:pStyle w:val="ListBulleted"/>
      </w:pPr>
      <w:r w:rsidRPr="00DD3AB3">
        <w:rPr>
          <w:b/>
          <w:rPrChange w:id="2133" w:author="DM" w:date="2012-08-18T08:03:00Z">
            <w:rPr/>
          </w:rPrChange>
        </w:rPr>
        <w:t>Project Fields Web Part.</w:t>
      </w:r>
      <w:r w:rsidR="00231717">
        <w:t xml:space="preserve"> Enables users to select or edit project custom fields for the PDP. Project summary task fields such as cost and actual work are read-only. Custom fields such as the project name, department, workflow management, start date, and owner are read/write.</w:t>
      </w:r>
    </w:p>
    <w:p w:rsidR="00231717" w:rsidRDefault="00DD3AB3" w:rsidP="009F1931">
      <w:pPr>
        <w:pStyle w:val="ListBulleted"/>
      </w:pPr>
      <w:r w:rsidRPr="00DD3AB3">
        <w:rPr>
          <w:b/>
          <w:rPrChange w:id="2134" w:author="DM" w:date="2012-08-18T08:04:00Z">
            <w:rPr/>
          </w:rPrChange>
        </w:rPr>
        <w:t>Strategic Impact Web Part.</w:t>
      </w:r>
      <w:r w:rsidR="00231717">
        <w:t xml:space="preserve"> Includes all business driver definitions filtered by one or more departments. This Web Part enables users to rate the project impact on each driver.</w:t>
      </w:r>
    </w:p>
    <w:p w:rsidR="00231717" w:rsidRDefault="00DD3AB3" w:rsidP="009F1931">
      <w:pPr>
        <w:pStyle w:val="ListBulleted"/>
      </w:pPr>
      <w:r w:rsidRPr="00DD3AB3">
        <w:rPr>
          <w:b/>
          <w:rPrChange w:id="2135" w:author="DM" w:date="2012-08-18T08:04:00Z">
            <w:rPr/>
          </w:rPrChange>
        </w:rPr>
        <w:t>Dependencies Web Part.</w:t>
      </w:r>
      <w:r w:rsidR="00231717">
        <w:t xml:space="preserve"> Enables users to define dependencies between projects.</w:t>
      </w:r>
    </w:p>
    <w:p w:rsidR="009A69E5" w:rsidRPr="004C0389" w:rsidRDefault="009A69E5" w:rsidP="009A69E5">
      <w:pPr>
        <w:pStyle w:val="H2"/>
      </w:pPr>
      <w:r w:rsidRPr="004C0389">
        <w:t xml:space="preserve">Tabs that </w:t>
      </w:r>
      <w:r w:rsidR="00B24254">
        <w:t>Empower</w:t>
      </w:r>
      <w:r w:rsidR="00B24254" w:rsidRPr="004C0389">
        <w:t xml:space="preserve"> </w:t>
      </w:r>
      <w:r w:rsidRPr="004C0389">
        <w:t>the Business User</w:t>
      </w:r>
    </w:p>
    <w:p w:rsidR="009A69E5" w:rsidRDefault="00E40273" w:rsidP="009A69E5">
      <w:pPr>
        <w:pStyle w:val="Para"/>
      </w:pPr>
      <w:r>
        <w:t xml:space="preserve">A </w:t>
      </w:r>
      <w:r w:rsidR="004C620A">
        <w:t>good way to help</w:t>
      </w:r>
      <w:r>
        <w:t xml:space="preserve"> the business user quickly adapt and maximize the use of the ribbon is </w:t>
      </w:r>
      <w:r w:rsidR="00466B62">
        <w:t xml:space="preserve">to </w:t>
      </w:r>
      <w:r w:rsidR="004C620A">
        <w:t xml:space="preserve">customize the ribbon by </w:t>
      </w:r>
      <w:r w:rsidR="009A69E5">
        <w:t>creat</w:t>
      </w:r>
      <w:r w:rsidR="004C620A">
        <w:t>ing</w:t>
      </w:r>
      <w:r w:rsidR="009A69E5">
        <w:t xml:space="preserve"> </w:t>
      </w:r>
      <w:del w:id="2136" w:author="Tim Runcie" w:date="2012-09-13T08:01:00Z">
        <w:r w:rsidR="004C620A" w:rsidDel="00CE6FA1">
          <w:delText>your</w:delText>
        </w:r>
      </w:del>
      <w:ins w:id="2137" w:author="Tim Runcie" w:date="2012-09-13T08:01:00Z">
        <w:r w:rsidR="00CE6FA1">
          <w:t xml:space="preserve">personalized </w:t>
        </w:r>
      </w:ins>
      <w:commentRangeStart w:id="2138"/>
      <w:ins w:id="2139" w:author="DM" w:date="2012-08-18T08:04:00Z">
        <w:del w:id="2140" w:author="Jeff Jacobson" w:date="2012-09-13T12:41:00Z">
          <w:r w:rsidR="00D56D4E" w:rsidDel="00C7474E">
            <w:rPr>
              <w:rStyle w:val="QueryInline"/>
            </w:rPr>
            <w:delText>[</w:delText>
          </w:r>
          <w:commentRangeStart w:id="2141"/>
          <w:r w:rsidR="00D56D4E" w:rsidDel="00C7474E">
            <w:rPr>
              <w:rStyle w:val="QueryInline"/>
            </w:rPr>
            <w:delText>AU: who is “you” here, not the business user?]</w:delText>
          </w:r>
        </w:del>
      </w:ins>
      <w:commentRangeEnd w:id="2138"/>
      <w:del w:id="2142" w:author="Jeff Jacobson" w:date="2012-09-13T12:41:00Z">
        <w:r w:rsidR="00C129FE" w:rsidDel="00C7474E">
          <w:rPr>
            <w:rStyle w:val="CommentReference"/>
            <w:rFonts w:asciiTheme="minorHAnsi" w:eastAsiaTheme="minorHAnsi" w:hAnsiTheme="minorHAnsi" w:cstheme="minorBidi"/>
            <w:snapToGrid/>
          </w:rPr>
          <w:commentReference w:id="2138"/>
        </w:r>
        <w:r w:rsidR="004C620A" w:rsidDel="00C7474E">
          <w:delText xml:space="preserve"> </w:delText>
        </w:r>
      </w:del>
      <w:commentRangeEnd w:id="2141"/>
      <w:r w:rsidR="00CE6FA1">
        <w:rPr>
          <w:rStyle w:val="CommentReference"/>
          <w:rFonts w:asciiTheme="minorHAnsi" w:eastAsiaTheme="minorHAnsi" w:hAnsiTheme="minorHAnsi" w:cstheme="minorBidi"/>
          <w:snapToGrid/>
        </w:rPr>
        <w:commentReference w:id="2141"/>
      </w:r>
      <w:del w:id="2143" w:author="Tim Runcie" w:date="2012-09-13T08:01:00Z">
        <w:r w:rsidR="004C620A" w:rsidDel="00CE6FA1">
          <w:delText xml:space="preserve">own </w:delText>
        </w:r>
      </w:del>
      <w:r w:rsidR="004C620A">
        <w:t>modifications and tabs</w:t>
      </w:r>
      <w:ins w:id="2144" w:author="Tim Runcie" w:date="2012-09-13T08:01:00Z">
        <w:r w:rsidR="00CE6FA1">
          <w:t xml:space="preserve"> for the end user</w:t>
        </w:r>
      </w:ins>
      <w:r w:rsidR="004C620A">
        <w:t xml:space="preserve">. You can </w:t>
      </w:r>
      <w:r w:rsidR="00466B62">
        <w:t>place key actions, commands</w:t>
      </w:r>
      <w:r w:rsidR="004C620A">
        <w:t>, macro</w:t>
      </w:r>
      <w:r w:rsidR="00466B62">
        <w:t xml:space="preserve">s and other commonly used features on the </w:t>
      </w:r>
      <w:del w:id="2145" w:author="DM" w:date="2012-08-18T08:04:00Z">
        <w:r w:rsidR="00466B62" w:rsidDel="00D56D4E">
          <w:delText>R</w:delText>
        </w:r>
      </w:del>
      <w:ins w:id="2146" w:author="DM" w:date="2012-08-18T08:04:00Z">
        <w:r w:rsidR="00D56D4E">
          <w:t>r</w:t>
        </w:r>
      </w:ins>
      <w:r w:rsidR="00466B62">
        <w:t>ibbon</w:t>
      </w:r>
      <w:r>
        <w:t xml:space="preserve"> or </w:t>
      </w:r>
      <w:r w:rsidR="00466B62">
        <w:t xml:space="preserve">on </w:t>
      </w:r>
      <w:r>
        <w:t>the quick launch bar.</w:t>
      </w:r>
      <w:ins w:id="2147" w:author="DM" w:date="2012-08-18T08:04:00Z">
        <w:r w:rsidR="00D56D4E">
          <w:t xml:space="preserve"> </w:t>
        </w:r>
        <w:proofErr w:type="gramStart"/>
        <w:r w:rsidR="00D56D4E">
          <w:t>(See Figure 5.58.)</w:t>
        </w:r>
      </w:ins>
      <w:proofErr w:type="gramEnd"/>
    </w:p>
    <w:p w:rsidR="00466B62" w:rsidRDefault="00466B62" w:rsidP="00466B62">
      <w:pPr>
        <w:pStyle w:val="Slug"/>
        <w:rPr>
          <w:ins w:id="2148" w:author="DM" w:date="2012-08-17T21:43:00Z"/>
        </w:rPr>
      </w:pPr>
      <w:r>
        <w:t>Figure 5.58</w:t>
      </w:r>
      <w:del w:id="2149" w:author="DM" w:date="2012-08-18T08:04:00Z">
        <w:r w:rsidDel="00D56D4E">
          <w:delText>:</w:delText>
        </w:r>
      </w:del>
      <w:r>
        <w:t xml:space="preserve"> Customizing the Ribbon and Tabs</w:t>
      </w:r>
      <w:r w:rsidR="009F29B3">
        <w:t xml:space="preserve"> </w:t>
      </w:r>
      <w:del w:id="2150" w:author="DM" w:date="2012-08-17T21:43:00Z">
        <w:r w:rsidR="009F29B3" w:rsidDel="00B65D7D">
          <w:rPr>
            <w:b w:val="0"/>
          </w:rPr>
          <w:delText>(Source: Advisicon)</w:delText>
        </w:r>
      </w:del>
      <w:ins w:id="2151" w:author="DM" w:date="2012-08-17T21:43:00Z">
        <w:r w:rsidR="00B65D7D">
          <w:rPr>
            <w:b w:val="0"/>
          </w:rPr>
          <w:t xml:space="preserve"> </w:t>
        </w:r>
      </w:ins>
      <w:r>
        <w:tab/>
        <w:t>[</w:t>
      </w:r>
      <w:r w:rsidR="002C6247">
        <w:t>05-58-</w:t>
      </w:r>
      <w:r w:rsidRPr="00A501F1">
        <w:t>customiz</w:t>
      </w:r>
      <w:r>
        <w:t>ing</w:t>
      </w:r>
      <w:r w:rsidR="004C620A">
        <w:t>T</w:t>
      </w:r>
      <w:r>
        <w:t>he</w:t>
      </w:r>
      <w:r w:rsidRPr="00A501F1">
        <w:t>Ribbon</w:t>
      </w:r>
      <w:r>
        <w:t>Example.tif]</w:t>
      </w:r>
    </w:p>
    <w:p w:rsidR="00842073" w:rsidRDefault="003A6A5E">
      <w:pPr>
        <w:pStyle w:val="FigureSource"/>
        <w:pPrChange w:id="2152" w:author="DM" w:date="2012-08-17T21:43:00Z">
          <w:pPr>
            <w:pStyle w:val="Slug"/>
          </w:pPr>
        </w:pPrChange>
      </w:pPr>
      <w:ins w:id="2153" w:author="DM" w:date="2012-08-17T21:43:00Z">
        <w:r>
          <w:t>Source: Advisicon</w:t>
        </w:r>
      </w:ins>
    </w:p>
    <w:p w:rsidR="00466B62" w:rsidRDefault="00466B62" w:rsidP="009A69E5">
      <w:pPr>
        <w:pStyle w:val="Para"/>
      </w:pPr>
      <w:r>
        <w:t xml:space="preserve">This </w:t>
      </w:r>
      <w:ins w:id="2154" w:author="DM" w:date="2012-08-18T08:05:00Z">
        <w:r w:rsidR="00D56D4E">
          <w:t xml:space="preserve">customization </w:t>
        </w:r>
      </w:ins>
      <w:r>
        <w:t>help</w:t>
      </w:r>
      <w:r w:rsidR="009D1C18">
        <w:t>s</w:t>
      </w:r>
      <w:r>
        <w:t xml:space="preserve"> </w:t>
      </w:r>
      <w:r w:rsidR="009D1C18">
        <w:t xml:space="preserve">to </w:t>
      </w:r>
      <w:r>
        <w:t>personalize the use of the rib</w:t>
      </w:r>
      <w:r w:rsidR="009D1C18">
        <w:t xml:space="preserve">bon </w:t>
      </w:r>
      <w:del w:id="2155" w:author="Jeff Jacobson" w:date="2012-08-31T16:45:00Z">
        <w:r w:rsidR="009D1C18" w:rsidDel="00811FB8">
          <w:delText xml:space="preserve">in </w:delText>
        </w:r>
      </w:del>
      <w:ins w:id="2156" w:author="Tim Runcie" w:date="2012-09-13T08:02:00Z">
        <w:r w:rsidR="00CE6FA1">
          <w:t xml:space="preserve">and simplifies and streamlines key functions or tasks needed, </w:t>
        </w:r>
      </w:ins>
      <w:r w:rsidR="009D1C18">
        <w:t>better than all of the toolbar</w:t>
      </w:r>
      <w:r>
        <w:t xml:space="preserve">s, buttons, </w:t>
      </w:r>
      <w:r w:rsidR="009D1C18">
        <w:t xml:space="preserve">and </w:t>
      </w:r>
      <w:r>
        <w:t xml:space="preserve">menus that were </w:t>
      </w:r>
      <w:del w:id="2157" w:author="Jeff Jacobson" w:date="2012-08-31T16:45:00Z">
        <w:r w:rsidDel="00811FB8">
          <w:delText xml:space="preserve">there </w:delText>
        </w:r>
      </w:del>
      <w:r>
        <w:t>in older versions</w:t>
      </w:r>
      <w:ins w:id="2158" w:author="Tim Runcie" w:date="2012-09-13T08:02:00Z">
        <w:r w:rsidR="00CE6FA1">
          <w:t xml:space="preserve"> of Project. </w:t>
        </w:r>
      </w:ins>
      <w:ins w:id="2159" w:author="DM" w:date="2012-08-18T08:05:00Z">
        <w:del w:id="2160" w:author="Jeff Jacobson" w:date="2012-09-13T12:42:00Z">
          <w:r w:rsidR="00DE4BFF" w:rsidDel="00C7474E">
            <w:rPr>
              <w:rStyle w:val="QueryInline"/>
            </w:rPr>
            <w:delText>[</w:delText>
          </w:r>
          <w:commentRangeStart w:id="2161"/>
          <w:r w:rsidR="00DE4BFF" w:rsidDel="00C7474E">
            <w:rPr>
              <w:rStyle w:val="QueryInline"/>
            </w:rPr>
            <w:delText>AU: clarify meaning]</w:delText>
          </w:r>
        </w:del>
      </w:ins>
      <w:commentRangeEnd w:id="2161"/>
      <w:r w:rsidR="00CE6FA1">
        <w:rPr>
          <w:rStyle w:val="CommentReference"/>
          <w:rFonts w:asciiTheme="minorHAnsi" w:eastAsiaTheme="minorHAnsi" w:hAnsiTheme="minorHAnsi" w:cstheme="minorBidi"/>
          <w:snapToGrid/>
        </w:rPr>
        <w:commentReference w:id="2161"/>
      </w:r>
      <w:r>
        <w:t xml:space="preserve">. </w:t>
      </w:r>
      <w:ins w:id="2162" w:author="DM" w:date="2012-08-18T08:05:00Z">
        <w:r w:rsidR="00DE4BFF">
          <w:t xml:space="preserve">The fact that </w:t>
        </w:r>
      </w:ins>
      <w:del w:id="2163" w:author="DM" w:date="2012-08-18T08:05:00Z">
        <w:r w:rsidDel="00DE4BFF">
          <w:delText xml:space="preserve">By making </w:delText>
        </w:r>
      </w:del>
      <w:r>
        <w:t xml:space="preserve">the ribbon </w:t>
      </w:r>
      <w:ins w:id="2164" w:author="DM" w:date="2012-08-18T08:05:00Z">
        <w:r w:rsidR="00DE4BFF">
          <w:t xml:space="preserve">is </w:t>
        </w:r>
      </w:ins>
      <w:r>
        <w:t>easily changed or customized</w:t>
      </w:r>
      <w:del w:id="2165" w:author="DM" w:date="2012-08-18T08:05:00Z">
        <w:r w:rsidDel="00DE4BFF">
          <w:delText>,</w:delText>
        </w:r>
      </w:del>
      <w:r>
        <w:t xml:space="preserve"> </w:t>
      </w:r>
      <w:del w:id="2166" w:author="DM" w:date="2012-08-18T08:05:00Z">
        <w:r w:rsidDel="00DE4BFF">
          <w:delText xml:space="preserve">it </w:delText>
        </w:r>
      </w:del>
      <w:r>
        <w:t xml:space="preserve">helps to promote </w:t>
      </w:r>
      <w:del w:id="2167" w:author="DM" w:date="2012-08-18T08:05:00Z">
        <w:r w:rsidDel="00DE4BFF">
          <w:delText xml:space="preserve">the </w:delText>
        </w:r>
      </w:del>
      <w:r>
        <w:t>personalization and use of key featu</w:t>
      </w:r>
      <w:del w:id="2168" w:author="DM" w:date="2012-08-18T08:05:00Z">
        <w:r w:rsidDel="00DE4BFF">
          <w:delText>e</w:delText>
        </w:r>
      </w:del>
      <w:r>
        <w:t>r</w:t>
      </w:r>
      <w:ins w:id="2169" w:author="DM" w:date="2012-08-18T08:05:00Z">
        <w:r w:rsidR="00DE4BFF">
          <w:t>e</w:t>
        </w:r>
      </w:ins>
      <w:r>
        <w:t>s.</w:t>
      </w:r>
    </w:p>
    <w:p w:rsidR="00466B62" w:rsidRDefault="00466B62" w:rsidP="009A69E5">
      <w:pPr>
        <w:pStyle w:val="Para"/>
      </w:pPr>
      <w:r>
        <w:t>The authors of this book all have their own personal preferences</w:t>
      </w:r>
      <w:ins w:id="2170" w:author="DM" w:date="2012-08-18T08:05:00Z">
        <w:r w:rsidR="00DE4BFF">
          <w:t>.</w:t>
        </w:r>
      </w:ins>
      <w:r>
        <w:t xml:space="preserve"> </w:t>
      </w:r>
      <w:del w:id="2171" w:author="DM" w:date="2012-08-18T08:05:00Z">
        <w:r w:rsidDel="00DE4BFF">
          <w:delText>and w</w:delText>
        </w:r>
      </w:del>
      <w:ins w:id="2172" w:author="DM" w:date="2012-08-18T08:05:00Z">
        <w:r w:rsidR="00DE4BFF">
          <w:t>W</w:t>
        </w:r>
      </w:ins>
      <w:r>
        <w:t xml:space="preserve">e customize </w:t>
      </w:r>
      <w:r w:rsidR="00D2241E">
        <w:t xml:space="preserve">existing tabs, </w:t>
      </w:r>
      <w:r>
        <w:t xml:space="preserve">create </w:t>
      </w:r>
      <w:r w:rsidR="00D2241E">
        <w:t xml:space="preserve">new ones, and </w:t>
      </w:r>
      <w:r>
        <w:t xml:space="preserve">embed key features </w:t>
      </w:r>
      <w:r w:rsidR="00D2241E">
        <w:t>and</w:t>
      </w:r>
      <w:r>
        <w:t xml:space="preserve"> automated functions (created with macros) </w:t>
      </w:r>
      <w:r w:rsidR="00D2241E">
        <w:t xml:space="preserve">to </w:t>
      </w:r>
      <w:r>
        <w:t xml:space="preserve">help us </w:t>
      </w:r>
      <w:del w:id="2173" w:author="DM" w:date="2012-08-18T08:06:00Z">
        <w:r w:rsidDel="00DE4BFF">
          <w:delText xml:space="preserve">rapidly </w:delText>
        </w:r>
      </w:del>
      <w:r>
        <w:t>maximize our use of the product.</w:t>
      </w:r>
    </w:p>
    <w:p w:rsidR="00713804" w:rsidRDefault="00713804" w:rsidP="009A69E5">
      <w:pPr>
        <w:pStyle w:val="Para"/>
      </w:pPr>
      <w:del w:id="2174" w:author="DM" w:date="2012-08-18T08:06:00Z">
        <w:r w:rsidDel="00DE4BFF">
          <w:delText>You will find that p</w:delText>
        </w:r>
      </w:del>
      <w:ins w:id="2175" w:author="DM" w:date="2012-08-18T08:06:00Z">
        <w:r w:rsidR="00DE4BFF">
          <w:t>P</w:t>
        </w:r>
      </w:ins>
      <w:r>
        <w:t>ersonalization of the ribbon, command</w:t>
      </w:r>
      <w:r w:rsidR="00D2241E">
        <w:t>s</w:t>
      </w:r>
      <w:ins w:id="2176" w:author="DM" w:date="2012-08-18T08:06:00Z">
        <w:r w:rsidR="00DE4BFF">
          <w:t>,</w:t>
        </w:r>
      </w:ins>
      <w:r>
        <w:t xml:space="preserve"> and buttons </w:t>
      </w:r>
      <w:del w:id="2177" w:author="DM" w:date="2012-08-18T08:06:00Z">
        <w:r w:rsidDel="00DE4BFF">
          <w:delText xml:space="preserve">will </w:delText>
        </w:r>
      </w:del>
      <w:r>
        <w:t>help</w:t>
      </w:r>
      <w:ins w:id="2178" w:author="DM" w:date="2012-08-18T08:06:00Z">
        <w:r w:rsidR="00DE4BFF">
          <w:t>s</w:t>
        </w:r>
      </w:ins>
      <w:r>
        <w:t xml:space="preserve"> expedite </w:t>
      </w:r>
      <w:ins w:id="2179" w:author="DM" w:date="2012-08-18T08:06:00Z">
        <w:r w:rsidR="00DE4BFF">
          <w:t>end user</w:t>
        </w:r>
      </w:ins>
      <w:del w:id="2180" w:author="DM" w:date="2012-08-18T08:06:00Z">
        <w:r w:rsidDel="00DE4BFF">
          <w:delText>the</w:delText>
        </w:r>
      </w:del>
      <w:r>
        <w:t xml:space="preserve"> util</w:t>
      </w:r>
      <w:r w:rsidR="00D2241E">
        <w:t>ization of new functions, macro</w:t>
      </w:r>
      <w:r>
        <w:t>s</w:t>
      </w:r>
      <w:ins w:id="2181" w:author="DM" w:date="2012-08-18T08:06:00Z">
        <w:r w:rsidR="00DE4BFF">
          <w:t>,</w:t>
        </w:r>
      </w:ins>
      <w:r>
        <w:t xml:space="preserve"> and features</w:t>
      </w:r>
      <w:del w:id="2182" w:author="DM" w:date="2012-08-18T08:06:00Z">
        <w:r w:rsidDel="00DE4BFF">
          <w:delText xml:space="preserve"> for end users</w:delText>
        </w:r>
      </w:del>
      <w:r w:rsidR="00D2241E">
        <w:t xml:space="preserve">. </w:t>
      </w:r>
      <w:del w:id="2183" w:author="DM" w:date="2012-08-18T08:06:00Z">
        <w:r w:rsidR="00D2241E" w:rsidDel="00DE4BFF">
          <w:delText xml:space="preserve">It will save </w:delText>
        </w:r>
        <w:r w:rsidDel="00DE4BFF">
          <w:delText>time for them by p</w:delText>
        </w:r>
      </w:del>
      <w:ins w:id="2184" w:author="DM" w:date="2012-08-18T08:06:00Z">
        <w:r w:rsidR="00DE4BFF">
          <w:t>P</w:t>
        </w:r>
      </w:ins>
      <w:r>
        <w:t>lacing the featu</w:t>
      </w:r>
      <w:r w:rsidR="00D2241E">
        <w:t>r</w:t>
      </w:r>
      <w:r>
        <w:t>es they want most or</w:t>
      </w:r>
      <w:del w:id="2185" w:author="DM" w:date="2012-08-18T08:06:00Z">
        <w:r w:rsidDel="00DE4BFF">
          <w:delText xml:space="preserve"> </w:delText>
        </w:r>
        <w:r w:rsidR="00D2241E" w:rsidDel="00DE4BFF">
          <w:delText>by</w:delText>
        </w:r>
      </w:del>
      <w:r w:rsidR="00D2241E">
        <w:t xml:space="preserve"> </w:t>
      </w:r>
      <w:r>
        <w:t>standardizing key approaches and functions designed for a P</w:t>
      </w:r>
      <w:ins w:id="2186" w:author="DM" w:date="2012-08-17T19:53:00Z">
        <w:r w:rsidR="001A0D8B">
          <w:t>MO</w:t>
        </w:r>
      </w:ins>
      <w:del w:id="2187" w:author="DM" w:date="2012-08-17T19:53:00Z">
        <w:r w:rsidDel="001A0D8B">
          <w:delText>roject Management Office</w:delText>
        </w:r>
      </w:del>
      <w:r>
        <w:t xml:space="preserve"> within a single tab</w:t>
      </w:r>
      <w:ins w:id="2188" w:author="DM" w:date="2012-08-18T08:06:00Z">
        <w:r w:rsidR="00DE4BFF">
          <w:t xml:space="preserve"> will save users time</w:t>
        </w:r>
      </w:ins>
      <w:r>
        <w:t>.</w:t>
      </w:r>
      <w:r w:rsidR="00D2241E">
        <w:t xml:space="preserve"> </w:t>
      </w:r>
    </w:p>
    <w:p w:rsidR="004559D7" w:rsidRPr="004C0389" w:rsidRDefault="00D66917" w:rsidP="004559D7">
      <w:pPr>
        <w:pStyle w:val="H2"/>
      </w:pPr>
      <w:r>
        <w:t>Quickly Find and Present Information</w:t>
      </w:r>
    </w:p>
    <w:p w:rsidR="00466B62" w:rsidRDefault="00B24254" w:rsidP="00B24254">
      <w:pPr>
        <w:pStyle w:val="Para"/>
      </w:pPr>
      <w:r>
        <w:t>Within Project Professional, a</w:t>
      </w:r>
      <w:r w:rsidR="006C7C46">
        <w:t xml:space="preserve">ll the columns are available, including </w:t>
      </w:r>
      <w:r>
        <w:t xml:space="preserve">the </w:t>
      </w:r>
      <w:r w:rsidR="006C7C46">
        <w:t>enterprise</w:t>
      </w:r>
      <w:r>
        <w:t xml:space="preserve"> fields</w:t>
      </w:r>
      <w:r w:rsidR="006C7C46">
        <w:t xml:space="preserve">. </w:t>
      </w:r>
      <w:r w:rsidR="00D0076D">
        <w:t>I</w:t>
      </w:r>
      <w:r>
        <w:t>n many cases</w:t>
      </w:r>
      <w:ins w:id="2189" w:author="DM" w:date="2012-08-18T08:07:00Z">
        <w:r w:rsidR="00DE4BFF">
          <w:t>,</w:t>
        </w:r>
      </w:ins>
      <w:r>
        <w:t xml:space="preserve"> </w:t>
      </w:r>
      <w:r w:rsidR="00D0076D">
        <w:t xml:space="preserve">end users </w:t>
      </w:r>
      <w:del w:id="2190" w:author="DM" w:date="2012-08-18T08:07:00Z">
        <w:r w:rsidDel="00DE4BFF">
          <w:delText xml:space="preserve">find themselves </w:delText>
        </w:r>
      </w:del>
      <w:r>
        <w:t>hav</w:t>
      </w:r>
      <w:ins w:id="2191" w:author="DM" w:date="2012-08-18T08:07:00Z">
        <w:r w:rsidR="00DE4BFF">
          <w:t>e</w:t>
        </w:r>
      </w:ins>
      <w:del w:id="2192" w:author="DM" w:date="2012-08-18T08:07:00Z">
        <w:r w:rsidDel="00DE4BFF">
          <w:delText>ing</w:delText>
        </w:r>
      </w:del>
      <w:r>
        <w:t xml:space="preserve"> to insert columns, resize</w:t>
      </w:r>
      <w:ins w:id="2193" w:author="DM" w:date="2012-08-18T08:07:00Z">
        <w:r w:rsidR="00DE4BFF">
          <w:t>,</w:t>
        </w:r>
      </w:ins>
      <w:r>
        <w:t xml:space="preserve"> and then remo</w:t>
      </w:r>
      <w:r w:rsidR="00F42022">
        <w:t xml:space="preserve">ve them from a view when done. </w:t>
      </w:r>
      <w:r w:rsidR="00466B62">
        <w:t xml:space="preserve">In Project Professional 2010, </w:t>
      </w:r>
      <w:ins w:id="2194" w:author="DM" w:date="2012-08-18T08:07:00Z">
        <w:r w:rsidR="00DE4BFF">
          <w:t>users can</w:t>
        </w:r>
      </w:ins>
      <w:del w:id="2195" w:author="DM" w:date="2012-08-18T08:07:00Z">
        <w:r w:rsidR="00466B62" w:rsidDel="00DE4BFF">
          <w:delText>we are able to</w:delText>
        </w:r>
      </w:del>
      <w:r w:rsidR="00466B62">
        <w:t xml:space="preserve"> easily add, change</w:t>
      </w:r>
      <w:ins w:id="2196" w:author="DM" w:date="2012-08-18T08:07:00Z">
        <w:r w:rsidR="00DE4BFF">
          <w:t>,</w:t>
        </w:r>
      </w:ins>
      <w:r w:rsidR="00466B62">
        <w:t xml:space="preserve"> or remove columns. In fact</w:t>
      </w:r>
      <w:ins w:id="2197" w:author="DM" w:date="2012-08-18T08:07:00Z">
        <w:r w:rsidR="00DE4BFF">
          <w:t>,</w:t>
        </w:r>
      </w:ins>
      <w:r w:rsidR="00466B62">
        <w:t xml:space="preserve"> at the end of any table (the last column) is the placeholder to add a column. Not only can you adjust </w:t>
      </w:r>
      <w:del w:id="2198" w:author="DM" w:date="2012-08-18T08:07:00Z">
        <w:r w:rsidR="00466B62" w:rsidDel="00DE4BFF">
          <w:delText xml:space="preserve">your </w:delText>
        </w:r>
      </w:del>
      <w:r w:rsidR="00466B62">
        <w:t xml:space="preserve">columns, but </w:t>
      </w:r>
      <w:r w:rsidR="00F42022">
        <w:t xml:space="preserve">you </w:t>
      </w:r>
      <w:r w:rsidR="00466B62">
        <w:t>also do not have to request a change from an administrator</w:t>
      </w:r>
      <w:r w:rsidR="00F42022">
        <w:t xml:space="preserve"> in Project Server; as the end user, you </w:t>
      </w:r>
      <w:r w:rsidR="00466B62">
        <w:t>can personalize the view by moving, hiding</w:t>
      </w:r>
      <w:ins w:id="2199" w:author="DM" w:date="2012-08-18T08:07:00Z">
        <w:r w:rsidR="00DE4BFF">
          <w:t>,</w:t>
        </w:r>
      </w:ins>
      <w:r w:rsidR="00466B62">
        <w:t xml:space="preserve"> and changing the columns in the </w:t>
      </w:r>
      <w:ins w:id="2200" w:author="DM" w:date="2012-08-18T06:23:00Z">
        <w:r w:rsidR="00386E4F">
          <w:t>PWA</w:t>
        </w:r>
      </w:ins>
      <w:del w:id="2201" w:author="DM" w:date="2012-08-18T06:23:00Z">
        <w:r w:rsidR="00466B62" w:rsidDel="00386E4F">
          <w:delText>Project Web Application</w:delText>
        </w:r>
      </w:del>
      <w:r w:rsidR="00466B62">
        <w:t xml:space="preserve"> view to your liking.</w:t>
      </w:r>
    </w:p>
    <w:p w:rsidR="00466B62" w:rsidRPr="007D1550" w:rsidRDefault="00466B62" w:rsidP="00B24254">
      <w:pPr>
        <w:pStyle w:val="Para"/>
        <w:rPr>
          <w:rStyle w:val="QueryInline"/>
          <w:rPrChange w:id="2202" w:author="DM" w:date="2012-08-18T08:08:00Z">
            <w:rPr/>
          </w:rPrChange>
        </w:rPr>
      </w:pPr>
      <w:r>
        <w:t>In fact</w:t>
      </w:r>
      <w:ins w:id="2203" w:author="DM" w:date="2012-08-18T08:07:00Z">
        <w:r w:rsidR="00DE4BFF">
          <w:t>,</w:t>
        </w:r>
      </w:ins>
      <w:r>
        <w:t xml:space="preserve"> </w:t>
      </w:r>
      <w:del w:id="2204" w:author="DM" w:date="2012-08-18T08:07:00Z">
        <w:r w:rsidDel="00DE4BFF">
          <w:delText xml:space="preserve">not just </w:delText>
        </w:r>
        <w:r w:rsidR="00F42022" w:rsidDel="00DE4BFF">
          <w:delText>some</w:delText>
        </w:r>
        <w:r w:rsidDel="00DE4BFF">
          <w:delText xml:space="preserve"> users, but </w:delText>
        </w:r>
      </w:del>
      <w:r>
        <w:t>all users can personalize a screen to their liking. This new feature allows individuals to quickly find, arrange</w:t>
      </w:r>
      <w:ins w:id="2205" w:author="DM" w:date="2012-08-18T08:08:00Z">
        <w:r w:rsidR="00DE4BFF">
          <w:t>,</w:t>
        </w:r>
      </w:ins>
      <w:r>
        <w:t xml:space="preserve"> and present information that is pertinent </w:t>
      </w:r>
      <w:r w:rsidR="00F42022">
        <w:t>to</w:t>
      </w:r>
      <w:r>
        <w:t xml:space="preserve"> them</w:t>
      </w:r>
      <w:r w:rsidR="00F42022">
        <w:t>.</w:t>
      </w:r>
      <w:r>
        <w:t xml:space="preserve"> </w:t>
      </w:r>
      <w:del w:id="2206" w:author="DM" w:date="2012-08-18T08:08:00Z">
        <w:r w:rsidR="00F42022" w:rsidDel="00DE4BFF">
          <w:delText>H</w:delText>
        </w:r>
        <w:r w:rsidDel="00DE4BFF">
          <w:delText>ere is t</w:delText>
        </w:r>
      </w:del>
      <w:ins w:id="2207" w:author="DM" w:date="2012-08-18T08:08:00Z">
        <w:r w:rsidR="00DE4BFF">
          <w:t>T</w:t>
        </w:r>
      </w:ins>
      <w:r>
        <w:t>he best part of this new feature</w:t>
      </w:r>
      <w:ins w:id="2208" w:author="DM" w:date="2012-08-18T08:08:00Z">
        <w:r w:rsidR="00DE4BFF">
          <w:t xml:space="preserve"> is that</w:t>
        </w:r>
      </w:ins>
      <w:del w:id="2209" w:author="DM" w:date="2012-08-18T08:08:00Z">
        <w:r w:rsidR="00F42022" w:rsidDel="00DE4BFF">
          <w:delText>:</w:delText>
        </w:r>
      </w:del>
      <w:r>
        <w:t xml:space="preserve"> </w:t>
      </w:r>
      <w:r w:rsidR="00F42022">
        <w:t>the field</w:t>
      </w:r>
      <w:r>
        <w:t>/column arrangements</w:t>
      </w:r>
      <w:ins w:id="2210" w:author="Odum, Amy - Hoboken" w:date="2012-08-27T13:39:00Z">
        <w:r w:rsidR="00365563">
          <w:t>—</w:t>
        </w:r>
      </w:ins>
      <w:del w:id="2211" w:author="Odum, Amy - Hoboken" w:date="2012-08-27T13:39:00Z">
        <w:r w:rsidDel="00365563">
          <w:delText>,</w:delText>
        </w:r>
      </w:del>
      <w:r>
        <w:t xml:space="preserve"> h</w:t>
      </w:r>
      <w:r w:rsidR="00F42022">
        <w:t>iding or rearranging</w:t>
      </w:r>
      <w:ins w:id="2212" w:author="Odum, Amy - Hoboken" w:date="2012-08-27T13:39:00Z">
        <w:r w:rsidR="00365563">
          <w:t>—</w:t>
        </w:r>
      </w:ins>
      <w:del w:id="2213" w:author="Odum, Amy - Hoboken" w:date="2012-08-27T13:39:00Z">
        <w:r w:rsidR="00F42022" w:rsidDel="00365563">
          <w:delText xml:space="preserve"> </w:delText>
        </w:r>
      </w:del>
      <w:r w:rsidR="00F42022">
        <w:t>persists</w:t>
      </w:r>
      <w:ins w:id="2214" w:author="Odum, Amy - Hoboken" w:date="2012-08-27T13:39:00Z">
        <w:r w:rsidR="00365563">
          <w:t>, meaning that</w:t>
        </w:r>
      </w:ins>
      <w:ins w:id="2215" w:author="Odum, Amy - Hoboken" w:date="2012-08-27T13:40:00Z">
        <w:r w:rsidR="00365563">
          <w:t xml:space="preserve"> when </w:t>
        </w:r>
      </w:ins>
      <w:del w:id="2216" w:author="Odum, Amy - Hoboken" w:date="2012-08-27T13:39:00Z">
        <w:r w:rsidR="00F42022" w:rsidDel="00365563">
          <w:delText xml:space="preserve">. </w:delText>
        </w:r>
        <w:r w:rsidDel="00365563">
          <w:delText>Essentially</w:delText>
        </w:r>
        <w:r w:rsidR="00F42022" w:rsidDel="00365563">
          <w:delText>,</w:delText>
        </w:r>
      </w:del>
      <w:del w:id="2217" w:author="Odum, Amy - Hoboken" w:date="2012-08-27T13:40:00Z">
        <w:r w:rsidDel="00365563">
          <w:delText xml:space="preserve"> every</w:delText>
        </w:r>
        <w:r w:rsidR="00F42022" w:rsidDel="00365563">
          <w:delText xml:space="preserve"> </w:delText>
        </w:r>
        <w:r w:rsidDel="00365563">
          <w:delText>time</w:delText>
        </w:r>
      </w:del>
      <w:r>
        <w:t xml:space="preserve"> any user personalizes a view in Project Server, </w:t>
      </w:r>
      <w:ins w:id="2218" w:author="DM" w:date="2012-08-18T08:08:00Z">
        <w:r w:rsidR="007D1550">
          <w:t xml:space="preserve">the program </w:t>
        </w:r>
      </w:ins>
      <w:del w:id="2219" w:author="DM" w:date="2012-08-18T08:08:00Z">
        <w:r w:rsidDel="007D1550">
          <w:delText xml:space="preserve">it </w:delText>
        </w:r>
      </w:del>
      <w:r>
        <w:t xml:space="preserve">remembers </w:t>
      </w:r>
      <w:ins w:id="2220" w:author="DM" w:date="2012-08-18T08:08:00Z">
        <w:r w:rsidR="007D1550">
          <w:t xml:space="preserve">the settings </w:t>
        </w:r>
      </w:ins>
      <w:r>
        <w:t xml:space="preserve">and </w:t>
      </w:r>
      <w:del w:id="2221" w:author="Odum, Amy - Hoboken" w:date="2012-08-27T13:40:00Z">
        <w:r w:rsidDel="00365563">
          <w:delText>will be that way</w:delText>
        </w:r>
      </w:del>
      <w:ins w:id="2222" w:author="Odum, Amy - Hoboken" w:date="2012-08-27T13:40:00Z">
        <w:r w:rsidR="00365563">
          <w:t>they will be the same</w:t>
        </w:r>
      </w:ins>
      <w:r>
        <w:t xml:space="preserve"> when that </w:t>
      </w:r>
      <w:del w:id="2223" w:author="Odum, Amy - Hoboken" w:date="2012-08-27T13:40:00Z">
        <w:r w:rsidR="00F42022" w:rsidDel="00365563">
          <w:delText xml:space="preserve">same </w:delText>
        </w:r>
      </w:del>
      <w:r>
        <w:t>user returns.</w:t>
      </w:r>
      <w:r w:rsidR="00F42022">
        <w:t xml:space="preserve"> </w:t>
      </w:r>
    </w:p>
    <w:p w:rsidR="00466B62" w:rsidRPr="007D1550" w:rsidRDefault="00466B62" w:rsidP="00B24254">
      <w:pPr>
        <w:pStyle w:val="Para"/>
        <w:rPr>
          <w:rStyle w:val="QueryInline"/>
          <w:rPrChange w:id="2224" w:author="DM" w:date="2012-08-18T08:09:00Z">
            <w:rPr/>
          </w:rPrChange>
        </w:rPr>
      </w:pPr>
      <w:r>
        <w:t>In Project Professional, instead of adding and removing columns</w:t>
      </w:r>
      <w:ins w:id="2225" w:author="DM" w:date="2012-08-18T08:08:00Z">
        <w:r w:rsidR="007D1550">
          <w:t>,</w:t>
        </w:r>
      </w:ins>
      <w:r>
        <w:t xml:space="preserve"> we </w:t>
      </w:r>
      <w:del w:id="2226" w:author="DM" w:date="2012-08-18T08:08:00Z">
        <w:r w:rsidDel="007D1550">
          <w:delText xml:space="preserve">have </w:delText>
        </w:r>
      </w:del>
      <w:del w:id="2227" w:author="DM" w:date="2012-08-18T08:09:00Z">
        <w:r w:rsidDel="007D1550">
          <w:delText xml:space="preserve">the ability to </w:delText>
        </w:r>
      </w:del>
      <w:ins w:id="2228" w:author="DM" w:date="2012-08-18T08:09:00Z">
        <w:r w:rsidR="007D1550">
          <w:t xml:space="preserve">can </w:t>
        </w:r>
      </w:ins>
      <w:r>
        <w:t xml:space="preserve">to </w:t>
      </w:r>
      <w:r w:rsidR="006C7C46">
        <w:t xml:space="preserve">double click to </w:t>
      </w:r>
      <w:r w:rsidR="00B24254">
        <w:t>drill down to task, graphical</w:t>
      </w:r>
      <w:ins w:id="2229" w:author="Tim Runcie" w:date="2012-09-13T08:03:00Z">
        <w:r w:rsidR="008A136D">
          <w:t xml:space="preserve"> views </w:t>
        </w:r>
      </w:ins>
      <w:r w:rsidR="00B24254">
        <w:t xml:space="preserve"> </w:t>
      </w:r>
      <w:ins w:id="2230" w:author="Odum, Amy - Hoboken" w:date="2012-08-27T13:18:00Z">
        <w:del w:id="2231" w:author="Jeff Jacobson" w:date="2012-09-13T12:42:00Z">
          <w:r w:rsidR="0074510F" w:rsidDel="000E700B">
            <w:rPr>
              <w:rStyle w:val="QueryInline"/>
            </w:rPr>
            <w:delText xml:space="preserve">[AU: </w:delText>
          </w:r>
        </w:del>
      </w:ins>
      <w:ins w:id="2232" w:author="Odum, Amy - Hoboken" w:date="2012-08-27T13:19:00Z">
        <w:del w:id="2233" w:author="Jeff Jacobson" w:date="2012-09-13T12:42:00Z">
          <w:r w:rsidR="0074510F" w:rsidDel="000E700B">
            <w:rPr>
              <w:rStyle w:val="QueryInline"/>
            </w:rPr>
            <w:delText>“graphical” what?</w:delText>
          </w:r>
        </w:del>
      </w:ins>
      <w:ins w:id="2234" w:author="Odum, Amy - Hoboken" w:date="2012-08-27T13:18:00Z">
        <w:del w:id="2235" w:author="Jeff Jacobson" w:date="2012-09-13T12:42:00Z">
          <w:r w:rsidR="0074510F" w:rsidDel="000E700B">
            <w:rPr>
              <w:rStyle w:val="QueryInline"/>
            </w:rPr>
            <w:delText>]</w:delText>
          </w:r>
        </w:del>
      </w:ins>
      <w:r w:rsidR="00B24254">
        <w:t xml:space="preserve">and </w:t>
      </w:r>
      <w:r w:rsidR="006C7C46">
        <w:t>get to the data</w:t>
      </w:r>
      <w:ins w:id="2236" w:author="DM" w:date="2012-08-18T08:09:00Z">
        <w:r w:rsidR="007D1550">
          <w:t>,</w:t>
        </w:r>
      </w:ins>
      <w:r w:rsidR="006C7C46">
        <w:t xml:space="preserve"> or we can modify a </w:t>
      </w:r>
      <w:del w:id="2237" w:author="Odum, Amy - Hoboken" w:date="2012-08-27T13:20:00Z">
        <w:r w:rsidR="006C7C46" w:rsidDel="0074510F">
          <w:delText>T</w:delText>
        </w:r>
      </w:del>
      <w:ins w:id="2238" w:author="Odum, Amy - Hoboken" w:date="2012-08-27T13:20:00Z">
        <w:r w:rsidR="0074510F">
          <w:t>t</w:t>
        </w:r>
      </w:ins>
      <w:r w:rsidR="006C7C46">
        <w:t>able (right click in the upper right</w:t>
      </w:r>
      <w:ins w:id="2239" w:author="DM" w:date="2012-08-18T08:09:00Z">
        <w:r w:rsidR="007D1550">
          <w:t>-</w:t>
        </w:r>
      </w:ins>
      <w:del w:id="2240" w:author="DM" w:date="2012-08-18T08:09:00Z">
        <w:r w:rsidR="006C7C46" w:rsidDel="007D1550">
          <w:delText xml:space="preserve"> </w:delText>
        </w:r>
      </w:del>
      <w:r w:rsidR="006C7C46">
        <w:t>hand corner or choose the table drop</w:t>
      </w:r>
      <w:del w:id="2241" w:author="DM" w:date="2012-08-18T08:09:00Z">
        <w:r w:rsidR="006C7C46" w:rsidDel="007D1550">
          <w:delText xml:space="preserve"> </w:delText>
        </w:r>
      </w:del>
      <w:r w:rsidR="006C7C46">
        <w:t>down on the ribbon)</w:t>
      </w:r>
      <w:ins w:id="2242" w:author="Odum, Amy - Hoboken" w:date="2012-08-27T13:21:00Z">
        <w:r w:rsidR="0074510F">
          <w:t>;</w:t>
        </w:r>
      </w:ins>
      <w:del w:id="2243" w:author="Odum, Amy - Hoboken" w:date="2012-08-27T13:21:00Z">
        <w:r w:rsidR="006C7C46" w:rsidDel="0074510F">
          <w:delText>,</w:delText>
        </w:r>
      </w:del>
      <w:r w:rsidR="006C7C46">
        <w:t xml:space="preserve"> </w:t>
      </w:r>
      <w:del w:id="2244" w:author="Odum, Amy - Hoboken" w:date="2012-08-27T13:21:00Z">
        <w:r w:rsidR="006C7C46" w:rsidDel="0074510F">
          <w:delText>but</w:delText>
        </w:r>
      </w:del>
      <w:r w:rsidR="006C7C46">
        <w:t xml:space="preserve"> no more inserting columns, then deleting them.</w:t>
      </w:r>
      <w:ins w:id="2245" w:author="DM" w:date="2012-08-18T08:09:00Z">
        <w:r w:rsidR="007D1550">
          <w:rPr>
            <w:rStyle w:val="QueryInline"/>
          </w:rPr>
          <w:t>(See Figure 5.59.)</w:t>
        </w:r>
      </w:ins>
    </w:p>
    <w:p w:rsidR="003329E1" w:rsidRDefault="003329E1" w:rsidP="003329E1">
      <w:pPr>
        <w:pStyle w:val="Slug"/>
        <w:rPr>
          <w:ins w:id="2246" w:author="DM" w:date="2012-08-17T21:43:00Z"/>
        </w:rPr>
      </w:pPr>
      <w:r>
        <w:t>Figure 5.59</w:t>
      </w:r>
      <w:del w:id="2247" w:author="DM" w:date="2012-08-18T08:09:00Z">
        <w:r w:rsidDel="007D1550">
          <w:delText>:</w:delText>
        </w:r>
      </w:del>
      <w:r>
        <w:t xml:space="preserve"> Quickly Changing Columns</w:t>
      </w:r>
      <w:r w:rsidR="001F02D8">
        <w:t xml:space="preserve"> </w:t>
      </w:r>
      <w:del w:id="2248" w:author="DM" w:date="2012-08-17T21:43:00Z">
        <w:r w:rsidR="001F02D8" w:rsidDel="00B65D7D">
          <w:rPr>
            <w:b w:val="0"/>
          </w:rPr>
          <w:delText>(Source: Advisicon)</w:delText>
        </w:r>
      </w:del>
      <w:ins w:id="2249" w:author="DM" w:date="2012-08-17T21:43:00Z">
        <w:r w:rsidR="00B65D7D">
          <w:rPr>
            <w:b w:val="0"/>
          </w:rPr>
          <w:t xml:space="preserve"> </w:t>
        </w:r>
      </w:ins>
      <w:r w:rsidR="00734AC1">
        <w:tab/>
      </w:r>
      <w:r>
        <w:t>[</w:t>
      </w:r>
      <w:r w:rsidR="009043ED">
        <w:t>05-59-</w:t>
      </w:r>
      <w:r w:rsidR="00734AC1">
        <w:t>quickChangeTableExample</w:t>
      </w:r>
      <w:r>
        <w:t>.tif]</w:t>
      </w:r>
    </w:p>
    <w:p w:rsidR="00842073" w:rsidRDefault="003A6A5E">
      <w:pPr>
        <w:pStyle w:val="FigureSource"/>
        <w:pPrChange w:id="2250" w:author="DM" w:date="2012-08-17T21:43:00Z">
          <w:pPr>
            <w:pStyle w:val="Slug"/>
          </w:pPr>
        </w:pPrChange>
      </w:pPr>
      <w:ins w:id="2251" w:author="DM" w:date="2012-08-17T21:43:00Z">
        <w:r>
          <w:t>Source: Advisicon</w:t>
        </w:r>
      </w:ins>
    </w:p>
    <w:p w:rsidR="004559D7" w:rsidRDefault="00B24254" w:rsidP="00B24254">
      <w:pPr>
        <w:pStyle w:val="Para"/>
      </w:pPr>
      <w:r>
        <w:t xml:space="preserve">This is a </w:t>
      </w:r>
      <w:r w:rsidR="00AE5AE1">
        <w:t xml:space="preserve">quicker, </w:t>
      </w:r>
      <w:r>
        <w:t xml:space="preserve">more effective way for any </w:t>
      </w:r>
      <w:ins w:id="2252" w:author="DM" w:date="2012-08-18T08:09:00Z">
        <w:r w:rsidR="007D1550">
          <w:t>p</w:t>
        </w:r>
      </w:ins>
      <w:del w:id="2253" w:author="DM" w:date="2012-08-18T08:09:00Z">
        <w:r w:rsidDel="007D1550">
          <w:delText>P</w:delText>
        </w:r>
      </w:del>
      <w:r>
        <w:t xml:space="preserve">roject </w:t>
      </w:r>
      <w:del w:id="2254" w:author="DM" w:date="2012-08-18T08:09:00Z">
        <w:r w:rsidDel="007D1550">
          <w:delText>M</w:delText>
        </w:r>
      </w:del>
      <w:ins w:id="2255" w:author="DM" w:date="2012-08-18T08:09:00Z">
        <w:r w:rsidR="007D1550">
          <w:t>m</w:t>
        </w:r>
      </w:ins>
      <w:r>
        <w:t xml:space="preserve">anager, </w:t>
      </w:r>
      <w:del w:id="2256" w:author="DM" w:date="2012-08-18T08:09:00Z">
        <w:r w:rsidDel="007D1550">
          <w:delText>S</w:delText>
        </w:r>
      </w:del>
      <w:ins w:id="2257" w:author="DM" w:date="2012-08-18T08:09:00Z">
        <w:r w:rsidR="007D1550">
          <w:t>s</w:t>
        </w:r>
      </w:ins>
      <w:r>
        <w:t>chedule</w:t>
      </w:r>
      <w:ins w:id="2258" w:author="DM" w:date="2012-08-18T08:10:00Z">
        <w:r w:rsidR="007D1550">
          <w:t>r,</w:t>
        </w:r>
      </w:ins>
      <w:r>
        <w:t xml:space="preserve"> or person using Project Professional to quickly get to the views, information, change </w:t>
      </w:r>
      <w:del w:id="2259" w:author="DM" w:date="2012-08-18T08:10:00Z">
        <w:r w:rsidDel="007D1550">
          <w:delText xml:space="preserve">their </w:delText>
        </w:r>
      </w:del>
      <w:r>
        <w:t>data, reset the</w:t>
      </w:r>
      <w:del w:id="2260" w:author="DM" w:date="2012-08-18T08:10:00Z">
        <w:r w:rsidDel="007D1550">
          <w:delText>ir</w:delText>
        </w:r>
      </w:del>
      <w:r>
        <w:t xml:space="preserve"> view to something more pertinent</w:t>
      </w:r>
      <w:ins w:id="2261" w:author="DM" w:date="2012-08-18T08:10:00Z">
        <w:r w:rsidR="007D1550">
          <w:t>,</w:t>
        </w:r>
      </w:ins>
      <w:r>
        <w:t xml:space="preserve"> and get back to work.</w:t>
      </w:r>
    </w:p>
    <w:p w:rsidR="00B24254" w:rsidRDefault="00B24254" w:rsidP="00B24254">
      <w:pPr>
        <w:pStyle w:val="Para"/>
      </w:pPr>
      <w:del w:id="2262" w:author="DM" w:date="2012-08-18T08:10:00Z">
        <w:r w:rsidDel="007D1550">
          <w:delText>In teaching for the last 20 years with MS Project, t</w:delText>
        </w:r>
      </w:del>
      <w:ins w:id="2263" w:author="DM" w:date="2012-08-18T08:10:00Z">
        <w:r w:rsidR="007D1550">
          <w:t>T</w:t>
        </w:r>
      </w:ins>
      <w:r>
        <w:t>his little t</w:t>
      </w:r>
      <w:ins w:id="2264" w:author="DM" w:date="2012-08-18T08:10:00Z">
        <w:r w:rsidR="007D1550">
          <w:t>ip</w:t>
        </w:r>
      </w:ins>
      <w:del w:id="2265" w:author="DM" w:date="2012-08-18T08:10:00Z">
        <w:r w:rsidDel="007D1550">
          <w:delText>idbit</w:delText>
        </w:r>
      </w:del>
      <w:r>
        <w:t xml:space="preserve"> </w:t>
      </w:r>
      <w:ins w:id="2266" w:author="DM" w:date="2012-08-18T08:10:00Z">
        <w:r w:rsidR="007D1550">
          <w:t xml:space="preserve">always impresses </w:t>
        </w:r>
      </w:ins>
      <w:del w:id="2267" w:author="DM" w:date="2012-08-18T08:10:00Z">
        <w:r w:rsidDel="007D1550">
          <w:delText xml:space="preserve">has garnered oooh’s and ahhh’s from </w:delText>
        </w:r>
      </w:del>
      <w:r>
        <w:t>students</w:t>
      </w:r>
      <w:ins w:id="2268" w:author="DM" w:date="2012-08-18T08:10:00Z">
        <w:r w:rsidR="007D1550">
          <w:t>.</w:t>
        </w:r>
      </w:ins>
      <w:del w:id="2269" w:author="DM" w:date="2012-08-18T08:10:00Z">
        <w:r w:rsidDel="007D1550">
          <w:delText xml:space="preserve"> who,</w:delText>
        </w:r>
      </w:del>
      <w:r>
        <w:t xml:space="preserve"> </w:t>
      </w:r>
      <w:ins w:id="2270" w:author="DM" w:date="2012-08-18T08:10:00Z">
        <w:r w:rsidR="007D1550">
          <w:t>It</w:t>
        </w:r>
      </w:ins>
      <w:del w:id="2271" w:author="DM" w:date="2012-08-18T08:10:00Z">
        <w:r w:rsidDel="007D1550">
          <w:delText>having worked with project found that this</w:delText>
        </w:r>
      </w:del>
      <w:r>
        <w:t xml:space="preserve"> saves them </w:t>
      </w:r>
      <w:r w:rsidR="00AE5AE1">
        <w:t xml:space="preserve">time and </w:t>
      </w:r>
      <w:r>
        <w:t>countless mouse</w:t>
      </w:r>
      <w:r w:rsidR="00AE5AE1">
        <w:t xml:space="preserve"> clicks. </w:t>
      </w:r>
      <w:r>
        <w:t xml:space="preserve">In Project Professional and Project Server 2010, the addition of tables, views, and grouping to the ribbon helps to expedite </w:t>
      </w:r>
      <w:del w:id="2272" w:author="Jeff Jacobson" w:date="2012-08-31T17:30:00Z">
        <w:r w:rsidRPr="00365563" w:rsidDel="00302EF4">
          <w:rPr>
            <w:highlight w:val="yellow"/>
            <w:rPrChange w:id="2273" w:author="Odum, Amy - Hoboken" w:date="2012-08-27T13:42:00Z">
              <w:rPr/>
            </w:rPrChange>
          </w:rPr>
          <w:delText>this</w:delText>
        </w:r>
        <w:r w:rsidDel="00302EF4">
          <w:delText xml:space="preserve"> </w:delText>
        </w:r>
      </w:del>
      <w:ins w:id="2274" w:author="Odum, Amy - Hoboken" w:date="2012-08-27T13:42:00Z">
        <w:del w:id="2275" w:author="Jeff Jacobson" w:date="2012-08-31T17:30:00Z">
          <w:r w:rsidR="00365563" w:rsidDel="00302EF4">
            <w:rPr>
              <w:rStyle w:val="QueryInline"/>
            </w:rPr>
            <w:delText>[AU: Expedite what exactly? Please add noun for clarity]</w:delText>
          </w:r>
        </w:del>
      </w:ins>
      <w:ins w:id="2276" w:author="Jeff Jacobson" w:date="2012-08-31T17:30:00Z">
        <w:r w:rsidR="00302EF4">
          <w:t xml:space="preserve">the Microsoft Project workflow </w:t>
        </w:r>
      </w:ins>
      <w:r>
        <w:t xml:space="preserve">and simplify </w:t>
      </w:r>
      <w:del w:id="2277" w:author="DM" w:date="2012-08-18T08:11:00Z">
        <w:r w:rsidDel="007D1550">
          <w:delText xml:space="preserve">the </w:delText>
        </w:r>
      </w:del>
      <w:r>
        <w:t>end users</w:t>
      </w:r>
      <w:r w:rsidR="00AE5AE1">
        <w:t>’</w:t>
      </w:r>
      <w:r>
        <w:t xml:space="preserve"> experience</w:t>
      </w:r>
      <w:ins w:id="2278" w:author="DM" w:date="2012-08-18T08:11:00Z">
        <w:r w:rsidR="007D1550">
          <w:t>s</w:t>
        </w:r>
      </w:ins>
      <w:r>
        <w:t xml:space="preserve"> in working with </w:t>
      </w:r>
      <w:r w:rsidR="00DB75FA">
        <w:t>the entire</w:t>
      </w:r>
      <w:r>
        <w:t xml:space="preserve"> project</w:t>
      </w:r>
      <w:ins w:id="2279" w:author="DM" w:date="2012-08-18T08:11:00Z">
        <w:r w:rsidR="007D1550">
          <w:t>-</w:t>
        </w:r>
      </w:ins>
      <w:del w:id="2280" w:author="DM" w:date="2012-08-18T08:11:00Z">
        <w:r w:rsidDel="007D1550">
          <w:delText xml:space="preserve"> </w:delText>
        </w:r>
      </w:del>
      <w:r>
        <w:t>related data.</w:t>
      </w:r>
    </w:p>
    <w:p w:rsidR="004559D7" w:rsidRPr="004C0389" w:rsidRDefault="004559D7" w:rsidP="004559D7">
      <w:pPr>
        <w:pStyle w:val="H2"/>
      </w:pPr>
      <w:r w:rsidRPr="004C0389">
        <w:t xml:space="preserve">More Effective Options to Update and Share </w:t>
      </w:r>
      <w:r w:rsidR="009F1931">
        <w:t xml:space="preserve">and Connect </w:t>
      </w:r>
      <w:r w:rsidRPr="004C0389">
        <w:t>Information</w:t>
      </w:r>
    </w:p>
    <w:p w:rsidR="004559D7" w:rsidRPr="007D1550" w:rsidRDefault="008A136D" w:rsidP="00380EA1">
      <w:pPr>
        <w:pStyle w:val="Para"/>
        <w:rPr>
          <w:rStyle w:val="QueryInline"/>
          <w:rPrChange w:id="2281" w:author="DM" w:date="2012-08-18T08:11:00Z">
            <w:rPr/>
          </w:rPrChange>
        </w:rPr>
      </w:pPr>
      <w:ins w:id="2282" w:author="Tim Runcie" w:date="2012-09-13T08:03:00Z">
        <w:r>
          <w:t>Project pr</w:t>
        </w:r>
      </w:ins>
      <w:ins w:id="2283" w:author="Tim Runcie" w:date="2012-09-13T08:04:00Z">
        <w:r>
          <w:t xml:space="preserve">ovides many different options for enabling the end user to quickly access information. </w:t>
        </w:r>
        <w:del w:id="2284" w:author="Jeff Jacobson" w:date="2012-09-13T12:43:00Z">
          <w:r w:rsidDel="00044265">
            <w:delText xml:space="preserve"> </w:delText>
          </w:r>
        </w:del>
        <w:r>
          <w:t>Some of these are:</w:t>
        </w:r>
        <w:del w:id="2285" w:author="Jeff Jacobson" w:date="2012-09-13T12:43:00Z">
          <w:r w:rsidDel="00044265">
            <w:delText xml:space="preserve"> </w:delText>
          </w:r>
        </w:del>
        <w:r>
          <w:t xml:space="preserve"> </w:t>
        </w:r>
      </w:ins>
      <w:del w:id="2286" w:author="Jeff Jacobson" w:date="2012-09-13T12:43:00Z">
        <w:r w:rsidR="006C7C46" w:rsidDel="00044265">
          <w:delText>L</w:delText>
        </w:r>
      </w:del>
      <w:ins w:id="2287" w:author="Jeff Jacobson" w:date="2012-09-13T12:43:00Z">
        <w:r w:rsidR="00044265">
          <w:t>l</w:t>
        </w:r>
      </w:ins>
      <w:r w:rsidR="006C7C46">
        <w:t xml:space="preserve">inks, </w:t>
      </w:r>
      <w:r w:rsidR="00117188">
        <w:t>hyperlinks</w:t>
      </w:r>
      <w:r w:rsidR="006C7C46">
        <w:t>, deliverables (items flagged and posted to a SharePoint site for anyone to link</w:t>
      </w:r>
      <w:r w:rsidR="006877F9">
        <w:t>,</w:t>
      </w:r>
      <w:r w:rsidR="006C7C46">
        <w:t xml:space="preserve"> review</w:t>
      </w:r>
      <w:ins w:id="2288" w:author="DM" w:date="2012-08-18T08:11:00Z">
        <w:r w:rsidR="007D1550">
          <w:t>,</w:t>
        </w:r>
      </w:ins>
      <w:r w:rsidR="006C7C46">
        <w:t xml:space="preserve"> and consume in their schedule).</w:t>
      </w:r>
      <w:ins w:id="2289" w:author="Tim Runcie" w:date="2012-09-13T08:04:00Z">
        <w:r>
          <w:t xml:space="preserve"> </w:t>
        </w:r>
        <w:del w:id="2290" w:author="Jeff Jacobson" w:date="2012-09-13T12:44:00Z">
          <w:r w:rsidDel="00044265">
            <w:delText xml:space="preserve"> </w:delText>
          </w:r>
        </w:del>
        <w:r>
          <w:t xml:space="preserve">All of these rapidly connect </w:t>
        </w:r>
        <w:del w:id="2291" w:author="Jeff Jacobson" w:date="2012-09-13T12:44:00Z">
          <w:r w:rsidDel="00044265">
            <w:delText xml:space="preserve">in a single web page the ability to be connected to </w:delText>
          </w:r>
        </w:del>
        <w:r>
          <w:t>key data, files and updates</w:t>
        </w:r>
      </w:ins>
      <w:ins w:id="2292" w:author="Jeff Jacobson" w:date="2012-09-13T12:44:00Z">
        <w:r w:rsidR="00044265">
          <w:t xml:space="preserve"> into a single web page</w:t>
        </w:r>
      </w:ins>
      <w:ins w:id="2293" w:author="Tim Runcie" w:date="2012-09-13T08:04:00Z">
        <w:r>
          <w:t>.</w:t>
        </w:r>
      </w:ins>
      <w:ins w:id="2294" w:author="Tim Runcie" w:date="2012-09-13T08:05:00Z">
        <w:r>
          <w:t xml:space="preserve"> </w:t>
        </w:r>
      </w:ins>
      <w:ins w:id="2295" w:author="DM" w:date="2012-08-18T08:11:00Z">
        <w:del w:id="2296" w:author="Jeff Jacobson" w:date="2012-09-13T12:44:00Z">
          <w:r w:rsidR="007D1550" w:rsidDel="00044265">
            <w:rPr>
              <w:rStyle w:val="QueryInline"/>
            </w:rPr>
            <w:delText>[</w:delText>
          </w:r>
          <w:commentRangeStart w:id="2297"/>
          <w:r w:rsidR="007D1550" w:rsidDel="00044265">
            <w:rPr>
              <w:rStyle w:val="QueryInline"/>
            </w:rPr>
            <w:delText>AU: reword to full sentence</w:delText>
          </w:r>
        </w:del>
      </w:ins>
      <w:commentRangeEnd w:id="2297"/>
      <w:del w:id="2298" w:author="Jeff Jacobson" w:date="2012-09-13T12:44:00Z">
        <w:r w:rsidDel="00044265">
          <w:rPr>
            <w:rStyle w:val="CommentReference"/>
            <w:rFonts w:asciiTheme="minorHAnsi" w:eastAsiaTheme="minorHAnsi" w:hAnsiTheme="minorHAnsi" w:cstheme="minorBidi"/>
            <w:snapToGrid/>
          </w:rPr>
          <w:commentReference w:id="2297"/>
        </w:r>
      </w:del>
      <w:ins w:id="2299" w:author="DM" w:date="2012-08-18T08:11:00Z">
        <w:del w:id="2300" w:author="Jeff Jacobson" w:date="2012-09-13T12:44:00Z">
          <w:r w:rsidR="007D1550" w:rsidDel="00044265">
            <w:rPr>
              <w:rStyle w:val="QueryInline"/>
            </w:rPr>
            <w:delText>]</w:delText>
          </w:r>
        </w:del>
      </w:ins>
    </w:p>
    <w:p w:rsidR="00371CB9" w:rsidRDefault="006C7C46" w:rsidP="007B49A9">
      <w:pPr>
        <w:pStyle w:val="Para"/>
      </w:pPr>
      <w:r>
        <w:t>Updating can be done in Project Client, PWA Time</w:t>
      </w:r>
      <w:ins w:id="2301" w:author="DM" w:date="2012-08-18T08:11:00Z">
        <w:r w:rsidR="005E7F54">
          <w:t>,</w:t>
        </w:r>
      </w:ins>
      <w:r>
        <w:t xml:space="preserve"> and Task Sheet views</w:t>
      </w:r>
      <w:ins w:id="2302" w:author="DM" w:date="2012-08-18T08:11:00Z">
        <w:r w:rsidR="005E7F54">
          <w:t>;</w:t>
        </w:r>
      </w:ins>
      <w:del w:id="2303" w:author="DM" w:date="2012-08-18T08:11:00Z">
        <w:r w:rsidDel="005E7F54">
          <w:delText>,</w:delText>
        </w:r>
      </w:del>
      <w:r>
        <w:t xml:space="preserve"> directly in the PWA project details view</w:t>
      </w:r>
      <w:ins w:id="2304" w:author="DM" w:date="2012-08-18T08:11:00Z">
        <w:r w:rsidR="005E7F54">
          <w:t>;</w:t>
        </w:r>
      </w:ins>
      <w:r>
        <w:t xml:space="preserve"> and in SharePoint if Project Professional isn’t linked to Se</w:t>
      </w:r>
      <w:r w:rsidR="007B49A9">
        <w:t>rver</w:t>
      </w:r>
      <w:del w:id="2305" w:author="DM" w:date="2012-08-18T08:11:00Z">
        <w:r w:rsidR="007B49A9" w:rsidDel="005E7F54">
          <w:delText>,</w:delText>
        </w:r>
      </w:del>
      <w:r w:rsidR="007B49A9">
        <w:t xml:space="preserve"> but to a SharePoint page.</w:t>
      </w:r>
    </w:p>
    <w:p w:rsidR="00470B66" w:rsidRDefault="00470B66" w:rsidP="00470B66">
      <w:pPr>
        <w:pStyle w:val="H3"/>
      </w:pPr>
      <w:r>
        <w:t>Critical Success Factors</w:t>
      </w:r>
    </w:p>
    <w:p w:rsidR="00470B66" w:rsidRDefault="00DD3C8F" w:rsidP="00470B66">
      <w:pPr>
        <w:pStyle w:val="Para"/>
      </w:pPr>
      <w:r>
        <w:t xml:space="preserve">Here </w:t>
      </w:r>
      <w:r w:rsidR="00470B66">
        <w:t xml:space="preserve">are the CSFs that we have learned </w:t>
      </w:r>
      <w:del w:id="2306" w:author="DM" w:date="2012-08-18T08:12:00Z">
        <w:r w:rsidR="00470B66" w:rsidDel="005E7F54">
          <w:delText xml:space="preserve">about </w:delText>
        </w:r>
      </w:del>
      <w:r w:rsidR="00553678">
        <w:t>regarding</w:t>
      </w:r>
      <w:r w:rsidR="00622711">
        <w:t xml:space="preserve"> </w:t>
      </w:r>
      <w:r w:rsidR="00622711" w:rsidRPr="00622711">
        <w:t xml:space="preserve">Fluent </w:t>
      </w:r>
      <w:del w:id="2307" w:author="DM" w:date="2012-08-17T19:53:00Z">
        <w:r w:rsidR="00622711" w:rsidRPr="00622711" w:rsidDel="001A0D8B">
          <w:delText xml:space="preserve">Project Management </w:delText>
        </w:r>
      </w:del>
      <w:ins w:id="2308" w:author="DM" w:date="2012-08-17T19:53:00Z">
        <w:r w:rsidR="001A0D8B">
          <w:t xml:space="preserve">PM </w:t>
        </w:r>
      </w:ins>
      <w:r w:rsidR="00622711" w:rsidRPr="00622711">
        <w:t>Using the Fluent UI</w:t>
      </w:r>
      <w:ins w:id="2309" w:author="DM" w:date="2012-08-18T08:12:00Z">
        <w:r w:rsidR="005E7F54">
          <w:t>.</w:t>
        </w:r>
      </w:ins>
      <w:del w:id="2310" w:author="DM" w:date="2012-08-18T08:12:00Z">
        <w:r w:rsidR="00622711" w:rsidRPr="00622711" w:rsidDel="005E7F54">
          <w:delText>: Introducing the Ribbon</w:delText>
        </w:r>
        <w:r w:rsidR="00622711" w:rsidDel="005E7F54">
          <w:delText>:</w:delText>
        </w:r>
      </w:del>
    </w:p>
    <w:p w:rsidR="00470B66" w:rsidRDefault="00E86D3C" w:rsidP="009F1931">
      <w:pPr>
        <w:pStyle w:val="ListNumbered"/>
      </w:pPr>
      <w:r>
        <w:t>1.</w:t>
      </w:r>
      <w:r>
        <w:tab/>
      </w:r>
      <w:r w:rsidR="00877CE6">
        <w:t xml:space="preserve">To </w:t>
      </w:r>
      <w:r w:rsidR="00877CE6" w:rsidRPr="008919B8">
        <w:t xml:space="preserve">accomplish actions </w:t>
      </w:r>
      <w:r w:rsidR="00877CE6">
        <w:t xml:space="preserve">efficiently rather than searching for specific functions, </w:t>
      </w:r>
      <w:r w:rsidR="00877CE6" w:rsidRPr="008919B8">
        <w:t>Project’s extensive capabilities are now organized into logical, e</w:t>
      </w:r>
      <w:r w:rsidR="00877CE6">
        <w:t>asy</w:t>
      </w:r>
      <w:ins w:id="2311" w:author="DM" w:date="2012-08-18T08:12:00Z">
        <w:r w:rsidR="005E7F54">
          <w:t>-</w:t>
        </w:r>
      </w:ins>
      <w:del w:id="2312" w:author="DM" w:date="2012-08-18T08:12:00Z">
        <w:r w:rsidR="00877CE6" w:rsidDel="005E7F54">
          <w:delText xml:space="preserve"> </w:delText>
        </w:r>
      </w:del>
      <w:r w:rsidR="00877CE6">
        <w:t>to</w:t>
      </w:r>
      <w:ins w:id="2313" w:author="DM" w:date="2012-08-18T08:12:00Z">
        <w:r w:rsidR="005E7F54">
          <w:t>-</w:t>
        </w:r>
      </w:ins>
      <w:del w:id="2314" w:author="DM" w:date="2012-08-18T08:12:00Z">
        <w:r w:rsidR="00877CE6" w:rsidDel="005E7F54">
          <w:delText xml:space="preserve"> </w:delText>
        </w:r>
      </w:del>
      <w:r w:rsidR="00877CE6">
        <w:t>find grou</w:t>
      </w:r>
      <w:r w:rsidR="007538F3">
        <w:t>ps</w:t>
      </w:r>
      <w:r w:rsidR="002B67F1">
        <w:t xml:space="preserve"> on a </w:t>
      </w:r>
      <w:del w:id="2315" w:author="DM" w:date="2012-08-18T08:12:00Z">
        <w:r w:rsidR="002B67F1" w:rsidDel="005E7F54">
          <w:delText>R</w:delText>
        </w:r>
      </w:del>
      <w:ins w:id="2316" w:author="DM" w:date="2012-08-18T08:12:00Z">
        <w:r w:rsidR="005E7F54">
          <w:t>r</w:t>
        </w:r>
      </w:ins>
      <w:r w:rsidR="002B67F1">
        <w:t>ibbon.</w:t>
      </w:r>
    </w:p>
    <w:p w:rsidR="008F4012" w:rsidRDefault="00E86D3C" w:rsidP="009F1931">
      <w:pPr>
        <w:pStyle w:val="ListNumbered"/>
      </w:pPr>
      <w:r>
        <w:t>2.</w:t>
      </w:r>
      <w:r>
        <w:tab/>
      </w:r>
      <w:r w:rsidR="008F4012">
        <w:t xml:space="preserve">To make </w:t>
      </w:r>
      <w:r w:rsidR="008F4012" w:rsidRPr="008F4012">
        <w:t>the vast</w:t>
      </w:r>
      <w:r w:rsidR="002B67F1">
        <w:t xml:space="preserve"> set of utility</w:t>
      </w:r>
      <w:r w:rsidR="008F4012" w:rsidRPr="008F4012">
        <w:t xml:space="preserve"> </w:t>
      </w:r>
      <w:r w:rsidR="002B67F1">
        <w:t>functions</w:t>
      </w:r>
      <w:r w:rsidR="008F4012" w:rsidRPr="008F4012">
        <w:t xml:space="preserve"> in </w:t>
      </w:r>
      <w:r w:rsidR="00FA11D3">
        <w:t>Project</w:t>
      </w:r>
      <w:r w:rsidR="008F4012">
        <w:t xml:space="preserve"> easier to find, use, and understand</w:t>
      </w:r>
      <w:r w:rsidR="00FA11D3">
        <w:t>,</w:t>
      </w:r>
      <w:r w:rsidR="008F4012" w:rsidRPr="008F4012">
        <w:t xml:space="preserve"> </w:t>
      </w:r>
      <w:r w:rsidR="008F4012">
        <w:t xml:space="preserve">Microsoft introduced the Backstage with the release of Office 2010. </w:t>
      </w:r>
    </w:p>
    <w:p w:rsidR="007538F3" w:rsidRDefault="00E86D3C" w:rsidP="009F1931">
      <w:pPr>
        <w:pStyle w:val="ListNumbered"/>
      </w:pPr>
      <w:r>
        <w:t>3.</w:t>
      </w:r>
      <w:r>
        <w:tab/>
      </w:r>
      <w:r w:rsidR="002B67F1">
        <w:t>To make the new Office 2010 User Interface more valuable to end</w:t>
      </w:r>
      <w:del w:id="2317" w:author="DM" w:date="2012-08-18T08:12:00Z">
        <w:r w:rsidR="002B67F1" w:rsidDel="005E7F54">
          <w:delText>-</w:delText>
        </w:r>
      </w:del>
      <w:ins w:id="2318" w:author="DM" w:date="2012-08-18T08:12:00Z">
        <w:r w:rsidR="005E7F54">
          <w:t xml:space="preserve"> </w:t>
        </w:r>
      </w:ins>
      <w:r w:rsidR="002B67F1">
        <w:t xml:space="preserve">users, Microsoft provided the ability to customize the </w:t>
      </w:r>
      <w:r w:rsidR="002B67F1" w:rsidRPr="002B67F1">
        <w:t xml:space="preserve">new </w:t>
      </w:r>
      <w:proofErr w:type="gramStart"/>
      <w:r w:rsidR="002B67F1" w:rsidRPr="002B67F1">
        <w:t>Backstage</w:t>
      </w:r>
      <w:proofErr w:type="gramEnd"/>
      <w:r w:rsidR="002B67F1" w:rsidRPr="002B67F1">
        <w:t xml:space="preserve"> view, the ribbon, the Quick Access Toolbar, and context m</w:t>
      </w:r>
      <w:r w:rsidR="002B67F1">
        <w:t>enus.</w:t>
      </w:r>
    </w:p>
    <w:p w:rsidR="00C740CD" w:rsidRDefault="000C7109" w:rsidP="00C740CD">
      <w:pPr>
        <w:pStyle w:val="H1"/>
      </w:pPr>
      <w:r>
        <w:t xml:space="preserve">Important Concepts Covered in </w:t>
      </w:r>
      <w:r w:rsidR="00C740CD">
        <w:t>This Chapter</w:t>
      </w:r>
    </w:p>
    <w:p w:rsidR="00CE172A" w:rsidRDefault="00D21E7D" w:rsidP="00C740CD">
      <w:pPr>
        <w:pStyle w:val="Para"/>
      </w:pPr>
      <w:r>
        <w:t>In this chapter</w:t>
      </w:r>
      <w:ins w:id="2319" w:author="DM" w:date="2012-08-18T08:12:00Z">
        <w:r w:rsidR="005E7F54">
          <w:t>,</w:t>
        </w:r>
      </w:ins>
      <w:r>
        <w:t xml:space="preserve"> w</w:t>
      </w:r>
      <w:r w:rsidR="00F4604D">
        <w:t xml:space="preserve">e </w:t>
      </w:r>
      <w:r w:rsidR="00CE172A">
        <w:t>saw</w:t>
      </w:r>
      <w:r w:rsidR="00F4604D">
        <w:t xml:space="preserve"> how</w:t>
      </w:r>
      <w:r w:rsidR="00F4604D" w:rsidRPr="00F4604D">
        <w:t xml:space="preserve"> </w:t>
      </w:r>
      <w:r w:rsidR="00F4604D">
        <w:t xml:space="preserve">the blending </w:t>
      </w:r>
      <w:r w:rsidR="00F4604D" w:rsidRPr="00F4604D">
        <w:t>of specific processes, technological capabilities</w:t>
      </w:r>
      <w:ins w:id="2320" w:author="DM" w:date="2012-08-18T08:12:00Z">
        <w:r w:rsidR="005E7F54">
          <w:t>,</w:t>
        </w:r>
      </w:ins>
      <w:r w:rsidR="00F4604D" w:rsidRPr="00F4604D">
        <w:t xml:space="preserve"> and </w:t>
      </w:r>
      <w:del w:id="2321" w:author="DM" w:date="2012-08-17T21:45:00Z">
        <w:r w:rsidR="00F4604D" w:rsidRPr="00F4604D" w:rsidDel="00B65D7D">
          <w:delText xml:space="preserve">end-user </w:delText>
        </w:r>
      </w:del>
      <w:ins w:id="2322" w:author="DM" w:date="2012-08-17T21:45:00Z">
        <w:r w:rsidR="00B65D7D">
          <w:t xml:space="preserve">end user </w:t>
        </w:r>
      </w:ins>
      <w:r w:rsidR="00F4604D" w:rsidRPr="00F4604D">
        <w:t>competencies</w:t>
      </w:r>
      <w:r w:rsidR="00F4604D">
        <w:t xml:space="preserve"> will allow</w:t>
      </w:r>
      <w:r w:rsidR="00F4604D" w:rsidRPr="00F4604D">
        <w:t xml:space="preserve"> business users to </w:t>
      </w:r>
      <w:r w:rsidR="00F4604D">
        <w:t xml:space="preserve">address </w:t>
      </w:r>
      <w:del w:id="2323" w:author="DM" w:date="2012-08-18T08:12:00Z">
        <w:r w:rsidR="00CE172A" w:rsidDel="005E7F54">
          <w:delText>C</w:delText>
        </w:r>
      </w:del>
      <w:ins w:id="2324" w:author="DM" w:date="2012-08-18T08:12:00Z">
        <w:r w:rsidR="005E7F54">
          <w:t>c</w:t>
        </w:r>
      </w:ins>
      <w:r w:rsidR="00CE172A">
        <w:t xml:space="preserve">ritical </w:t>
      </w:r>
      <w:del w:id="2325" w:author="DM" w:date="2012-08-18T08:12:00Z">
        <w:r w:rsidR="00CE172A" w:rsidDel="005E7F54">
          <w:delText>S</w:delText>
        </w:r>
      </w:del>
      <w:ins w:id="2326" w:author="DM" w:date="2012-08-18T08:12:00Z">
        <w:r w:rsidR="005E7F54">
          <w:t>s</w:t>
        </w:r>
      </w:ins>
      <w:r w:rsidR="00CE172A">
        <w:t xml:space="preserve">uccess </w:t>
      </w:r>
      <w:del w:id="2327" w:author="DM" w:date="2012-08-18T08:12:00Z">
        <w:r w:rsidR="00CE172A" w:rsidDel="005E7F54">
          <w:delText>F</w:delText>
        </w:r>
      </w:del>
      <w:ins w:id="2328" w:author="DM" w:date="2012-08-18T08:12:00Z">
        <w:r w:rsidR="005E7F54">
          <w:t>f</w:t>
        </w:r>
      </w:ins>
      <w:r w:rsidR="00CE172A">
        <w:t>actors, using Project 2010</w:t>
      </w:r>
      <w:r w:rsidR="00E87824">
        <w:t xml:space="preserve"> </w:t>
      </w:r>
      <w:r w:rsidR="00CE172A">
        <w:t>for:</w:t>
      </w:r>
    </w:p>
    <w:p w:rsidR="00CE172A" w:rsidRDefault="00E86D3C" w:rsidP="009F1931">
      <w:pPr>
        <w:pStyle w:val="ListBulleted"/>
      </w:pPr>
      <w:r>
        <w:t>P</w:t>
      </w:r>
      <w:r w:rsidR="00E87824">
        <w:t xml:space="preserve">roject </w:t>
      </w:r>
      <w:r w:rsidR="00CE172A">
        <w:t>m</w:t>
      </w:r>
      <w:r w:rsidR="00E87824">
        <w:t>anagemen</w:t>
      </w:r>
      <w:r w:rsidR="00CE172A">
        <w:t xml:space="preserve">t </w:t>
      </w:r>
      <w:r w:rsidR="00E87824">
        <w:t>in smal</w:t>
      </w:r>
      <w:r w:rsidR="00CE172A">
        <w:t>l business and the enterprise</w:t>
      </w:r>
      <w:del w:id="2329" w:author="Odum, Amy - Hoboken" w:date="2012-08-27T13:43:00Z">
        <w:r w:rsidDel="00365563">
          <w:delText>.</w:delText>
        </w:r>
      </w:del>
    </w:p>
    <w:p w:rsidR="00CE172A" w:rsidRDefault="00E86D3C" w:rsidP="009F1931">
      <w:pPr>
        <w:pStyle w:val="ListBulleted"/>
      </w:pPr>
      <w:r>
        <w:t>I</w:t>
      </w:r>
      <w:r w:rsidR="00E87824">
        <w:t>nitiating and managing project with the P</w:t>
      </w:r>
      <w:r w:rsidR="00CE172A">
        <w:t>roject desktop</w:t>
      </w:r>
      <w:del w:id="2330" w:author="Odum, Amy - Hoboken" w:date="2012-08-27T13:43:00Z">
        <w:r w:rsidDel="00365563">
          <w:delText>.</w:delText>
        </w:r>
      </w:del>
    </w:p>
    <w:p w:rsidR="00CE172A" w:rsidRDefault="00E86D3C" w:rsidP="009F1931">
      <w:pPr>
        <w:pStyle w:val="ListBulleted"/>
      </w:pPr>
      <w:r>
        <w:t>E</w:t>
      </w:r>
      <w:r w:rsidR="00E87824" w:rsidRPr="00E87824">
        <w:t>ffe</w:t>
      </w:r>
      <w:r w:rsidR="00CE172A">
        <w:t xml:space="preserve">ctive </w:t>
      </w:r>
      <w:del w:id="2331" w:author="DM" w:date="2012-08-18T06:45:00Z">
        <w:r w:rsidR="00CE172A" w:rsidDel="00D10D62">
          <w:delText xml:space="preserve">Enterprise </w:delText>
        </w:r>
      </w:del>
      <w:del w:id="2332" w:author="DM" w:date="2012-08-17T19:53:00Z">
        <w:r w:rsidR="00CE172A" w:rsidDel="001A0D8B">
          <w:delText>Project Management</w:delText>
        </w:r>
      </w:del>
      <w:ins w:id="2333" w:author="DM" w:date="2012-08-18T06:45:00Z">
        <w:r w:rsidR="00D10D62">
          <w:t>EPM</w:t>
        </w:r>
      </w:ins>
      <w:del w:id="2334" w:author="DM" w:date="2012-08-17T19:53:00Z">
        <w:r w:rsidR="00E87824" w:rsidRPr="00E87824" w:rsidDel="001A0D8B">
          <w:delText xml:space="preserve"> </w:delText>
        </w:r>
      </w:del>
      <w:ins w:id="2335" w:author="DM" w:date="2012-08-17T19:53:00Z">
        <w:r w:rsidR="001A0D8B">
          <w:t xml:space="preserve"> </w:t>
        </w:r>
      </w:ins>
      <w:r w:rsidR="00E87824" w:rsidRPr="00E87824">
        <w:t>using Project Server</w:t>
      </w:r>
      <w:r>
        <w:t>.</w:t>
      </w:r>
    </w:p>
    <w:p w:rsidR="00E87824" w:rsidRDefault="00E86D3C" w:rsidP="009F1931">
      <w:pPr>
        <w:pStyle w:val="ListBulleted"/>
      </w:pPr>
      <w:del w:id="2336" w:author="Odum, Amy - Hoboken" w:date="2012-08-27T13:44:00Z">
        <w:r w:rsidDel="002B341A">
          <w:delText>H</w:delText>
        </w:r>
        <w:r w:rsidR="00E87824" w:rsidDel="002B341A">
          <w:delText xml:space="preserve">ow </w:delText>
        </w:r>
      </w:del>
      <w:ins w:id="2337" w:author="Odum, Amy - Hoboken" w:date="2012-08-27T13:44:00Z">
        <w:r w:rsidR="002B341A">
          <w:t xml:space="preserve">Using </w:t>
        </w:r>
      </w:ins>
      <w:r w:rsidR="00E87824">
        <w:t xml:space="preserve">fluent </w:t>
      </w:r>
      <w:del w:id="2338" w:author="DM" w:date="2012-08-18T05:31:00Z">
        <w:r w:rsidR="00E87824" w:rsidDel="003C439F">
          <w:delText xml:space="preserve">project management </w:delText>
        </w:r>
      </w:del>
      <w:ins w:id="2339" w:author="DM" w:date="2012-08-18T05:31:00Z">
        <w:r w:rsidR="003C439F">
          <w:t xml:space="preserve">PM </w:t>
        </w:r>
      </w:ins>
      <w:del w:id="2340" w:author="Odum, Amy - Hoboken" w:date="2012-08-27T13:44:00Z">
        <w:r w:rsidR="00E87824" w:rsidDel="002B341A">
          <w:delText>is enabled using</w:delText>
        </w:r>
      </w:del>
      <w:ins w:id="2341" w:author="Odum, Amy - Hoboken" w:date="2012-08-27T13:44:00Z">
        <w:r w:rsidR="002B341A">
          <w:t xml:space="preserve"> with</w:t>
        </w:r>
      </w:ins>
      <w:r w:rsidR="00E87824">
        <w:t xml:space="preserve"> the</w:t>
      </w:r>
      <w:r w:rsidR="00CE172A">
        <w:t xml:space="preserve"> new Office Fluent User Interface</w:t>
      </w:r>
      <w:r>
        <w:t>.</w:t>
      </w:r>
      <w:ins w:id="2342" w:author="DM" w:date="2012-08-18T08:13:00Z">
        <w:del w:id="2343" w:author="Jeff Jacobson" w:date="2012-08-31T17:32:00Z">
          <w:r w:rsidR="005E7F54" w:rsidDel="003853C1">
            <w:rPr>
              <w:rStyle w:val="QueryInline"/>
            </w:rPr>
            <w:delText>[AU: reword</w:delText>
          </w:r>
        </w:del>
      </w:ins>
      <w:ins w:id="2344" w:author="Odum, Amy - Hoboken" w:date="2012-08-27T13:44:00Z">
        <w:del w:id="2345" w:author="Jeff Jacobson" w:date="2012-08-31T17:32:00Z">
          <w:r w:rsidR="002B341A" w:rsidDel="003853C1">
            <w:rPr>
              <w:rStyle w:val="QueryInline"/>
            </w:rPr>
            <w:delText>ed</w:delText>
          </w:r>
        </w:del>
      </w:ins>
      <w:ins w:id="2346" w:author="DM" w:date="2012-08-18T08:13:00Z">
        <w:del w:id="2347" w:author="Jeff Jacobson" w:date="2012-08-31T17:32:00Z">
          <w:r w:rsidR="005E7F54" w:rsidDel="003853C1">
            <w:rPr>
              <w:rStyle w:val="QueryInline"/>
            </w:rPr>
            <w:delText xml:space="preserve"> so this follows pattern of other items in list]</w:delText>
          </w:r>
        </w:del>
      </w:ins>
    </w:p>
    <w:p w:rsidR="00922777" w:rsidRDefault="002A4695" w:rsidP="00DB721B">
      <w:pPr>
        <w:pStyle w:val="Para"/>
        <w:spacing w:after="0"/>
      </w:pPr>
      <w:r>
        <w:t>T</w:t>
      </w:r>
      <w:r w:rsidR="00DB721B">
        <w:t xml:space="preserve">here is a critical </w:t>
      </w:r>
      <w:r w:rsidR="001B300E">
        <w:t>demand</w:t>
      </w:r>
      <w:r w:rsidR="00DB721B">
        <w:t xml:space="preserve"> for a simple yet powerful </w:t>
      </w:r>
      <w:del w:id="2348" w:author="DM" w:date="2012-08-18T05:31:00Z">
        <w:r w:rsidR="00DB721B" w:rsidDel="003C439F">
          <w:delText xml:space="preserve">project management </w:delText>
        </w:r>
      </w:del>
      <w:ins w:id="2349" w:author="DM" w:date="2012-08-18T05:31:00Z">
        <w:r w:rsidR="003C439F">
          <w:t xml:space="preserve">PM </w:t>
        </w:r>
      </w:ins>
      <w:r w:rsidR="00DB721B">
        <w:t xml:space="preserve">solution. </w:t>
      </w:r>
      <w:r w:rsidR="002773F1">
        <w:t xml:space="preserve">The fully integrated </w:t>
      </w:r>
      <w:del w:id="2350" w:author="DM" w:date="2012-08-17T19:54:00Z">
        <w:r w:rsidR="00D5216F" w:rsidDel="001A0D8B">
          <w:delText xml:space="preserve">Project Management </w:delText>
        </w:r>
      </w:del>
      <w:ins w:id="2351" w:author="DM" w:date="2012-08-17T19:54:00Z">
        <w:r w:rsidR="001A0D8B">
          <w:t xml:space="preserve">PM </w:t>
        </w:r>
      </w:ins>
      <w:r w:rsidR="00D5216F">
        <w:t xml:space="preserve">solution comprised of </w:t>
      </w:r>
      <w:r w:rsidR="00DB721B">
        <w:t>Microsoft Project</w:t>
      </w:r>
      <w:r w:rsidR="002855F7">
        <w:t xml:space="preserve"> 2010</w:t>
      </w:r>
      <w:r w:rsidR="00D5216F">
        <w:t xml:space="preserve">, </w:t>
      </w:r>
      <w:r w:rsidR="00DB721B">
        <w:t>Project Server 2010</w:t>
      </w:r>
      <w:r w:rsidR="00D5216F">
        <w:t xml:space="preserve">, and </w:t>
      </w:r>
      <w:r w:rsidR="00B32BB7">
        <w:t>SharePoint</w:t>
      </w:r>
      <w:r w:rsidR="00D5216F">
        <w:t xml:space="preserve"> 2010</w:t>
      </w:r>
      <w:del w:id="2352" w:author="DM" w:date="2012-08-18T08:13:00Z">
        <w:r w:rsidR="00F3594E" w:rsidDel="005E7F54">
          <w:delText>,</w:delText>
        </w:r>
      </w:del>
      <w:r w:rsidR="00DB721B">
        <w:t xml:space="preserve"> </w:t>
      </w:r>
      <w:r w:rsidR="006609EA">
        <w:t>is</w:t>
      </w:r>
      <w:r w:rsidR="00DB721B">
        <w:t xml:space="preserve"> clearly </w:t>
      </w:r>
      <w:r w:rsidR="00EE55FE">
        <w:t xml:space="preserve">capable of </w:t>
      </w:r>
      <w:r w:rsidR="00F3594E">
        <w:t>meeting</w:t>
      </w:r>
      <w:r w:rsidR="002855F7">
        <w:t xml:space="preserve"> that </w:t>
      </w:r>
      <w:r w:rsidR="001B300E">
        <w:t>need</w:t>
      </w:r>
      <w:r w:rsidR="002855F7">
        <w:t>.</w:t>
      </w:r>
    </w:p>
    <w:p w:rsidR="00A36B53" w:rsidRDefault="00A36B53" w:rsidP="00A36B53">
      <w:pPr>
        <w:pStyle w:val="H2"/>
      </w:pPr>
      <w:r>
        <w:t>Key Summary Points</w:t>
      </w:r>
    </w:p>
    <w:p w:rsidR="00DA7ABD" w:rsidRPr="00DA7ABD" w:rsidRDefault="00DA7ABD" w:rsidP="00DA7ABD">
      <w:pPr>
        <w:pStyle w:val="Para"/>
      </w:pPr>
      <w:r>
        <w:t>Key summary points are highlighted here to remind the reader of some of the vital points covered in this chapter.</w:t>
      </w:r>
    </w:p>
    <w:p w:rsidR="009E25F9" w:rsidRDefault="002757BB" w:rsidP="009E25F9">
      <w:pPr>
        <w:pStyle w:val="ListBulleted"/>
      </w:pPr>
      <w:r>
        <w:t>Organizations of all size</w:t>
      </w:r>
      <w:ins w:id="2353" w:author="DM" w:date="2012-08-18T08:13:00Z">
        <w:r w:rsidR="005E7F54">
          <w:t>s</w:t>
        </w:r>
      </w:ins>
      <w:r>
        <w:t xml:space="preserve"> utilize some form of work, resource, or </w:t>
      </w:r>
      <w:del w:id="2354" w:author="DM" w:date="2012-08-18T05:31:00Z">
        <w:r w:rsidDel="003C439F">
          <w:delText xml:space="preserve">project management </w:delText>
        </w:r>
      </w:del>
      <w:ins w:id="2355" w:author="DM" w:date="2012-08-18T05:31:00Z">
        <w:r w:rsidR="003C439F">
          <w:t xml:space="preserve">PM </w:t>
        </w:r>
      </w:ins>
      <w:r>
        <w:t>methodology and tool</w:t>
      </w:r>
      <w:ins w:id="2356" w:author="DM" w:date="2012-08-18T08:13:00Z">
        <w:r w:rsidR="005E7F54">
          <w:t xml:space="preserve"> </w:t>
        </w:r>
      </w:ins>
      <w:r>
        <w:t>set.</w:t>
      </w:r>
    </w:p>
    <w:p w:rsidR="00B461B4" w:rsidRDefault="00B461B4" w:rsidP="00B461B4">
      <w:pPr>
        <w:pStyle w:val="ListBulleted"/>
      </w:pPr>
      <w:r>
        <w:t xml:space="preserve">Organizations are outgrowing their basic tools, methods, and processes for managing work and resources. There will be a need for a more sophisticated </w:t>
      </w:r>
      <w:del w:id="2357" w:author="DM" w:date="2012-08-18T05:31:00Z">
        <w:r w:rsidRPr="00AF46F1" w:rsidDel="003C439F">
          <w:delText>project management</w:delText>
        </w:r>
        <w:r w:rsidDel="003C439F">
          <w:delText xml:space="preserve"> </w:delText>
        </w:r>
      </w:del>
      <w:ins w:id="2358" w:author="DM" w:date="2012-08-18T05:31:00Z">
        <w:r w:rsidR="003C439F">
          <w:t xml:space="preserve">PM </w:t>
        </w:r>
      </w:ins>
      <w:r>
        <w:t xml:space="preserve">method and set of tools as </w:t>
      </w:r>
      <w:ins w:id="2359" w:author="DM" w:date="2012-08-18T08:13:00Z">
        <w:r w:rsidR="005E7F54">
          <w:t xml:space="preserve">organizations </w:t>
        </w:r>
      </w:ins>
      <w:del w:id="2360" w:author="DM" w:date="2012-08-18T08:13:00Z">
        <w:r w:rsidRPr="0012739E" w:rsidDel="005E7F54">
          <w:delText xml:space="preserve">the </w:delText>
        </w:r>
      </w:del>
      <w:r w:rsidRPr="0012739E">
        <w:t>move toward</w:t>
      </w:r>
      <w:r>
        <w:t xml:space="preserve"> a more mature</w:t>
      </w:r>
      <w:r w:rsidRPr="0012739E">
        <w:t xml:space="preserve"> </w:t>
      </w:r>
      <w:del w:id="2361" w:author="DM" w:date="2012-08-18T05:31:00Z">
        <w:r w:rsidRPr="0012739E" w:rsidDel="003C439F">
          <w:delText>project management</w:delText>
        </w:r>
        <w:r w:rsidDel="003C439F">
          <w:delText xml:space="preserve"> </w:delText>
        </w:r>
      </w:del>
      <w:ins w:id="2362" w:author="DM" w:date="2012-08-18T05:31:00Z">
        <w:r w:rsidR="003C439F">
          <w:t xml:space="preserve">PM </w:t>
        </w:r>
      </w:ins>
      <w:r>
        <w:t>approach</w:t>
      </w:r>
      <w:del w:id="2363" w:author="DM" w:date="2012-08-18T08:13:00Z">
        <w:r w:rsidRPr="0012739E" w:rsidDel="005E7F54">
          <w:delText xml:space="preserve"> becomes increasingly</w:delText>
        </w:r>
        <w:r w:rsidDel="005E7F54">
          <w:delText xml:space="preserve"> more</w:delText>
        </w:r>
        <w:r w:rsidRPr="0012739E" w:rsidDel="005E7F54">
          <w:delText xml:space="preserve"> apparent</w:delText>
        </w:r>
      </w:del>
      <w:r w:rsidRPr="0012739E">
        <w:t>.</w:t>
      </w:r>
      <w:r w:rsidRPr="00D21E7D">
        <w:t xml:space="preserve"> </w:t>
      </w:r>
    </w:p>
    <w:p w:rsidR="00C740CD" w:rsidRDefault="00C31CBF" w:rsidP="00C31CBF">
      <w:pPr>
        <w:pStyle w:val="ListBulleted"/>
      </w:pPr>
      <w:r>
        <w:t xml:space="preserve">There are </w:t>
      </w:r>
      <w:r w:rsidRPr="00C31CBF">
        <w:t>effective</w:t>
      </w:r>
      <w:r>
        <w:t xml:space="preserve"> ways </w:t>
      </w:r>
      <w:r w:rsidR="008A5AE1">
        <w:t>to</w:t>
      </w:r>
      <w:r w:rsidRPr="00C31CBF">
        <w:t xml:space="preserve"> use </w:t>
      </w:r>
      <w:del w:id="2364" w:author="DM" w:date="2012-08-18T05:31:00Z">
        <w:r w:rsidRPr="00C31CBF" w:rsidDel="003C439F">
          <w:delText xml:space="preserve">project management </w:delText>
        </w:r>
      </w:del>
      <w:ins w:id="2365" w:author="DM" w:date="2012-08-18T05:31:00Z">
        <w:r w:rsidR="003C439F">
          <w:t xml:space="preserve">PM </w:t>
        </w:r>
      </w:ins>
      <w:r w:rsidRPr="00C31CBF">
        <w:t xml:space="preserve">tools in </w:t>
      </w:r>
      <w:r>
        <w:t xml:space="preserve">both </w:t>
      </w:r>
      <w:r w:rsidRPr="00C31CBF">
        <w:t>small businesses and large enterprise</w:t>
      </w:r>
      <w:r>
        <w:t>s</w:t>
      </w:r>
      <w:r w:rsidRPr="00C31CBF">
        <w:t>, from the individual desktop</w:t>
      </w:r>
      <w:r w:rsidR="00484E45">
        <w:t xml:space="preserve"> </w:t>
      </w:r>
      <w:r w:rsidRPr="00C31CBF">
        <w:t>client to the departmental or enterprise server.</w:t>
      </w:r>
    </w:p>
    <w:p w:rsidR="00484E45" w:rsidRDefault="00A24127" w:rsidP="00A24127">
      <w:pPr>
        <w:pStyle w:val="ListBulleted"/>
      </w:pPr>
      <w:r>
        <w:t>The five key factors that can</w:t>
      </w:r>
      <w:r w:rsidRPr="00A24127">
        <w:t xml:space="preserve"> </w:t>
      </w:r>
      <w:r w:rsidR="008A5AE1" w:rsidRPr="00A24127">
        <w:t>positively</w:t>
      </w:r>
      <w:r w:rsidRPr="00A24127">
        <w:t xml:space="preserve"> impact organizational </w:t>
      </w:r>
      <w:r w:rsidR="008A5AE1" w:rsidRPr="00A24127">
        <w:t>effecti</w:t>
      </w:r>
      <w:r w:rsidR="008A5AE1">
        <w:t>veness</w:t>
      </w:r>
      <w:r>
        <w:t xml:space="preserve"> and </w:t>
      </w:r>
      <w:del w:id="2366" w:author="DM" w:date="2012-08-17T21:45:00Z">
        <w:r w:rsidDel="00B65D7D">
          <w:delText xml:space="preserve">end-user </w:delText>
        </w:r>
      </w:del>
      <w:ins w:id="2367" w:author="DM" w:date="2012-08-17T21:45:00Z">
        <w:r w:rsidR="00B65D7D">
          <w:t xml:space="preserve">end user </w:t>
        </w:r>
      </w:ins>
      <w:r>
        <w:t xml:space="preserve">satisfaction are: </w:t>
      </w:r>
    </w:p>
    <w:p w:rsidR="00484E45" w:rsidRDefault="007C710A" w:rsidP="00F21CF1">
      <w:pPr>
        <w:pStyle w:val="ListNumberedSub"/>
      </w:pPr>
      <w:r>
        <w:t>1</w:t>
      </w:r>
      <w:r w:rsidR="00484E45">
        <w:t>.</w:t>
      </w:r>
      <w:r w:rsidR="00484E45">
        <w:tab/>
        <w:t>S</w:t>
      </w:r>
      <w:r w:rsidR="00484E45" w:rsidRPr="00A24127">
        <w:t>calability</w:t>
      </w:r>
    </w:p>
    <w:p w:rsidR="00484E45" w:rsidRDefault="00A24127" w:rsidP="00F21CF1">
      <w:pPr>
        <w:pStyle w:val="ListNumberedSub"/>
      </w:pPr>
      <w:r>
        <w:t>2</w:t>
      </w:r>
      <w:r w:rsidR="00484E45">
        <w:t>.</w:t>
      </w:r>
      <w:r w:rsidR="00484E45">
        <w:tab/>
        <w:t>C</w:t>
      </w:r>
      <w:r w:rsidR="008A5AE1" w:rsidRPr="00A24127">
        <w:t>onfigurability</w:t>
      </w:r>
    </w:p>
    <w:p w:rsidR="00484E45" w:rsidRDefault="00A24127" w:rsidP="00F21CF1">
      <w:pPr>
        <w:pStyle w:val="ListNumberedSub"/>
      </w:pPr>
      <w:r>
        <w:t>3</w:t>
      </w:r>
      <w:r w:rsidR="00484E45">
        <w:t>.</w:t>
      </w:r>
      <w:r w:rsidR="00484E45">
        <w:tab/>
        <w:t>E</w:t>
      </w:r>
      <w:r w:rsidR="00484E45" w:rsidRPr="00A24127">
        <w:t xml:space="preserve">ase </w:t>
      </w:r>
      <w:r w:rsidRPr="00A24127">
        <w:t>of use</w:t>
      </w:r>
    </w:p>
    <w:p w:rsidR="00484E45" w:rsidRDefault="00A24127" w:rsidP="00F21CF1">
      <w:pPr>
        <w:pStyle w:val="ListNumberedSub"/>
      </w:pPr>
      <w:r>
        <w:t>4</w:t>
      </w:r>
      <w:r w:rsidR="00484E45">
        <w:t>.</w:t>
      </w:r>
      <w:r w:rsidR="00484E45">
        <w:tab/>
        <w:t>I</w:t>
      </w:r>
      <w:r w:rsidRPr="00A24127">
        <w:t>ntegration</w:t>
      </w:r>
    </w:p>
    <w:p w:rsidR="00C740CD" w:rsidRDefault="00A24127" w:rsidP="00F21CF1">
      <w:pPr>
        <w:pStyle w:val="ListNumberedSub"/>
      </w:pPr>
      <w:r>
        <w:t>5</w:t>
      </w:r>
      <w:r w:rsidR="00484E45">
        <w:t>.</w:t>
      </w:r>
      <w:r w:rsidR="00484E45">
        <w:tab/>
        <w:t>C</w:t>
      </w:r>
      <w:r w:rsidRPr="00A24127">
        <w:t>ollaboration</w:t>
      </w:r>
    </w:p>
    <w:p w:rsidR="00F57EFC" w:rsidRDefault="00F57EFC" w:rsidP="00C740CD">
      <w:pPr>
        <w:pStyle w:val="ListBulleted"/>
      </w:pPr>
      <w:r w:rsidRPr="00C57C29">
        <w:t xml:space="preserve">As organizations gain in their understanding of how to get things done, an effective set of processes, tools, and technologies </w:t>
      </w:r>
      <w:ins w:id="2368" w:author="DM" w:date="2012-08-18T08:14:00Z">
        <w:r w:rsidR="005E7F54">
          <w:t>is</w:t>
        </w:r>
      </w:ins>
      <w:del w:id="2369" w:author="DM" w:date="2012-08-18T08:14:00Z">
        <w:r w:rsidRPr="00C57C29" w:rsidDel="005E7F54">
          <w:delText>are</w:delText>
        </w:r>
      </w:del>
      <w:r>
        <w:t xml:space="preserve"> typically</w:t>
      </w:r>
      <w:r w:rsidRPr="00C57C29">
        <w:t xml:space="preserve"> implemented, usually resulting in improved organizational efficiency.</w:t>
      </w:r>
    </w:p>
    <w:p w:rsidR="00522028" w:rsidRDefault="009E25F9" w:rsidP="00B053C5">
      <w:pPr>
        <w:pStyle w:val="ListBulleted"/>
      </w:pPr>
      <w:r>
        <w:t xml:space="preserve">A </w:t>
      </w:r>
      <w:r w:rsidR="000502DD">
        <w:t>properly</w:t>
      </w:r>
      <w:r>
        <w:t xml:space="preserve"> defined </w:t>
      </w:r>
      <w:r w:rsidR="005A7C61">
        <w:t>and</w:t>
      </w:r>
      <w:r>
        <w:t xml:space="preserve"> maintained schedule (</w:t>
      </w:r>
      <w:del w:id="2370" w:author="DM" w:date="2012-08-17T21:45:00Z">
        <w:r w:rsidDel="00B65D7D">
          <w:delText xml:space="preserve">i.e. </w:delText>
        </w:r>
      </w:del>
      <w:ins w:id="2371" w:author="DM" w:date="2012-08-17T21:45:00Z">
        <w:r w:rsidR="00B65D7D">
          <w:t xml:space="preserve">i.e., </w:t>
        </w:r>
      </w:ins>
      <w:r>
        <w:t xml:space="preserve">all tasks </w:t>
      </w:r>
      <w:r w:rsidR="005A7C61">
        <w:t xml:space="preserve">are </w:t>
      </w:r>
      <w:r w:rsidR="000502DD">
        <w:t>connected</w:t>
      </w:r>
      <w:r>
        <w:t xml:space="preserve"> </w:t>
      </w:r>
      <w:r w:rsidR="005A7C61">
        <w:t xml:space="preserve">to </w:t>
      </w:r>
      <w:r>
        <w:t xml:space="preserve">a network, </w:t>
      </w:r>
      <w:r w:rsidR="005A7C61">
        <w:t xml:space="preserve">a </w:t>
      </w:r>
      <w:r>
        <w:t xml:space="preserve">minimal use of </w:t>
      </w:r>
      <w:r w:rsidR="000502DD">
        <w:t>constraints</w:t>
      </w:r>
      <w:r>
        <w:t xml:space="preserve">, deliverable milestones </w:t>
      </w:r>
      <w:r w:rsidR="005A7C61">
        <w:t xml:space="preserve">have been </w:t>
      </w:r>
      <w:r>
        <w:t>defined,</w:t>
      </w:r>
      <w:r w:rsidR="000502DD">
        <w:t xml:space="preserve"> </w:t>
      </w:r>
      <w:r>
        <w:t xml:space="preserve">etc.) can be used as an effective </w:t>
      </w:r>
      <w:del w:id="2372" w:author="DM" w:date="2012-08-18T08:14:00Z">
        <w:r w:rsidDel="005E7F54">
          <w:delText>F</w:delText>
        </w:r>
      </w:del>
      <w:ins w:id="2373" w:author="DM" w:date="2012-08-18T08:14:00Z">
        <w:r w:rsidR="005E7F54">
          <w:t>f</w:t>
        </w:r>
      </w:ins>
      <w:r>
        <w:t xml:space="preserve">orecast to assist the </w:t>
      </w:r>
      <w:del w:id="2374" w:author="DM" w:date="2012-08-18T05:58:00Z">
        <w:r w:rsidDel="00C15958">
          <w:delText xml:space="preserve">Project Manager </w:delText>
        </w:r>
      </w:del>
      <w:ins w:id="2375" w:author="DM" w:date="2012-08-18T05:58:00Z">
        <w:r w:rsidR="00C15958">
          <w:t>project manager</w:t>
        </w:r>
      </w:ins>
      <w:ins w:id="2376" w:author="DM" w:date="2012-08-18T08:14:00Z">
        <w:r w:rsidR="005E7F54">
          <w:t xml:space="preserve"> </w:t>
        </w:r>
      </w:ins>
      <w:r>
        <w:t xml:space="preserve">and other </w:t>
      </w:r>
      <w:ins w:id="2377" w:author="DM" w:date="2012-08-18T08:14:00Z">
        <w:r w:rsidR="005E7F54">
          <w:t xml:space="preserve">project </w:t>
        </w:r>
      </w:ins>
      <w:r>
        <w:t>stakeholders</w:t>
      </w:r>
      <w:del w:id="2378" w:author="DM" w:date="2012-08-18T08:14:00Z">
        <w:r w:rsidDel="005E7F54">
          <w:delText xml:space="preserve"> of the project</w:delText>
        </w:r>
      </w:del>
      <w:r>
        <w:t>.</w:t>
      </w:r>
    </w:p>
    <w:p w:rsidR="00233A27" w:rsidRDefault="003534E0" w:rsidP="00233A27">
      <w:pPr>
        <w:pStyle w:val="ListBulleted"/>
      </w:pPr>
      <w:r>
        <w:t>End</w:t>
      </w:r>
      <w:del w:id="2379" w:author="DM" w:date="2012-08-18T08:14:00Z">
        <w:r w:rsidDel="005E7F54">
          <w:delText>-</w:delText>
        </w:r>
      </w:del>
      <w:ins w:id="2380" w:author="DM" w:date="2012-08-18T08:14:00Z">
        <w:r w:rsidR="005E7F54">
          <w:t xml:space="preserve"> </w:t>
        </w:r>
      </w:ins>
      <w:r>
        <w:t>users are looking for a powerful yet easy-to-use solution for managing their work, resources, and critical timelines.</w:t>
      </w:r>
    </w:p>
    <w:p w:rsidR="00B461B4" w:rsidRDefault="00B461B4" w:rsidP="00B461B4">
      <w:pPr>
        <w:pStyle w:val="ListBulleted"/>
      </w:pPr>
      <w:r w:rsidRPr="00B461B4">
        <w:t xml:space="preserve">Microsoft has completely revamped the Office Fluent User Interface </w:t>
      </w:r>
      <w:del w:id="2381" w:author="DM" w:date="2012-08-18T08:14:00Z">
        <w:r w:rsidRPr="00B461B4" w:rsidDel="005E7F54">
          <w:delText>(UI) or “</w:delText>
        </w:r>
        <w:r w:rsidR="00B32BB7" w:rsidRPr="00B461B4" w:rsidDel="005E7F54">
          <w:delText>Ribbon</w:delText>
        </w:r>
        <w:r w:rsidR="005A7C61" w:rsidDel="005E7F54">
          <w:delText xml:space="preserve">” </w:delText>
        </w:r>
      </w:del>
      <w:r w:rsidR="00B32BB7" w:rsidRPr="00B461B4">
        <w:t>based</w:t>
      </w:r>
      <w:r w:rsidRPr="00B461B4">
        <w:t xml:space="preserve"> on feedback clearly indicating that users </w:t>
      </w:r>
      <w:ins w:id="2382" w:author="DM" w:date="2012-08-18T08:14:00Z">
        <w:r w:rsidR="000D17E5">
          <w:t>had</w:t>
        </w:r>
      </w:ins>
      <w:del w:id="2383" w:author="DM" w:date="2012-08-18T08:14:00Z">
        <w:r w:rsidRPr="00B461B4" w:rsidDel="000D17E5">
          <w:delText>were encountering</w:delText>
        </w:r>
      </w:del>
      <w:r w:rsidRPr="00B461B4">
        <w:t xml:space="preserve"> a great deal of difficulty finding, using, and understanding the vast feature set of Office.</w:t>
      </w:r>
    </w:p>
    <w:p w:rsidR="00233A27" w:rsidRDefault="00233A27" w:rsidP="00233A27">
      <w:pPr>
        <w:pStyle w:val="ListBulleted"/>
      </w:pPr>
      <w:r>
        <w:t>The right technology can</w:t>
      </w:r>
      <w:r w:rsidRPr="00233A27">
        <w:t xml:space="preserve"> shorten the distances</w:t>
      </w:r>
      <w:r>
        <w:t xml:space="preserve"> between different teams</w:t>
      </w:r>
      <w:r w:rsidRPr="00233A27">
        <w:t xml:space="preserve"> and make collaboration possible</w:t>
      </w:r>
      <w:r>
        <w:t>.</w:t>
      </w:r>
      <w:r w:rsidR="004D2B1F">
        <w:t xml:space="preserve"> The </w:t>
      </w:r>
      <w:proofErr w:type="gramStart"/>
      <w:r w:rsidR="004D2B1F">
        <w:t>end</w:t>
      </w:r>
      <w:del w:id="2384" w:author="DM" w:date="2012-08-18T08:15:00Z">
        <w:r w:rsidR="004D2B1F" w:rsidDel="000D17E5">
          <w:delText>-</w:delText>
        </w:r>
      </w:del>
      <w:ins w:id="2385" w:author="DM" w:date="2012-08-18T08:15:00Z">
        <w:r w:rsidR="000D17E5">
          <w:t xml:space="preserve"> </w:t>
        </w:r>
      </w:ins>
      <w:r w:rsidR="004D2B1F">
        <w:t>user</w:t>
      </w:r>
      <w:r w:rsidR="00307FDA">
        <w:t>s</w:t>
      </w:r>
      <w:del w:id="2386" w:author="DM" w:date="2012-08-18T08:15:00Z">
        <w:r w:rsidR="00307FDA" w:rsidDel="000D17E5">
          <w:delText>’</w:delText>
        </w:r>
      </w:del>
      <w:r w:rsidR="004D2B1F">
        <w:t xml:space="preserve"> adoption of the technology is critical</w:t>
      </w:r>
      <w:ins w:id="2387" w:author="DM" w:date="2012-08-18T08:15:00Z">
        <w:r w:rsidR="000D17E5">
          <w:t>,</w:t>
        </w:r>
      </w:ins>
      <w:r w:rsidR="00307FDA">
        <w:t xml:space="preserve"> however</w:t>
      </w:r>
      <w:r w:rsidR="004D2B1F">
        <w:t>—choose</w:t>
      </w:r>
      <w:proofErr w:type="gramEnd"/>
      <w:r w:rsidR="004D2B1F">
        <w:t xml:space="preserve"> wisely as you may not get a </w:t>
      </w:r>
      <w:del w:id="2388" w:author="Odum, Amy - Hoboken" w:date="2012-07-24T15:47:00Z">
        <w:r w:rsidR="004D2B1F" w:rsidDel="00E72F87">
          <w:delText>2</w:delText>
        </w:r>
        <w:r w:rsidR="004D2B1F" w:rsidRPr="004D2B1F" w:rsidDel="00E72F87">
          <w:rPr>
            <w:vertAlign w:val="superscript"/>
          </w:rPr>
          <w:delText>nd</w:delText>
        </w:r>
        <w:r w:rsidR="004D2B1F" w:rsidDel="00E72F87">
          <w:delText xml:space="preserve"> </w:delText>
        </w:r>
      </w:del>
      <w:ins w:id="2389" w:author="Odum, Amy - Hoboken" w:date="2012-07-24T15:47:00Z">
        <w:r w:rsidR="00E72F87">
          <w:t xml:space="preserve">second </w:t>
        </w:r>
      </w:ins>
      <w:r w:rsidR="004D2B1F">
        <w:t>chance</w:t>
      </w:r>
      <w:ins w:id="2390" w:author="DM" w:date="2012-08-18T08:15:00Z">
        <w:r w:rsidR="000D17E5">
          <w:t>.</w:t>
        </w:r>
      </w:ins>
      <w:del w:id="2391" w:author="DM" w:date="2012-08-18T08:15:00Z">
        <w:r w:rsidR="004D2B1F" w:rsidDel="000D17E5">
          <w:delText>!</w:delText>
        </w:r>
      </w:del>
    </w:p>
    <w:p w:rsidR="00DA7ABD" w:rsidRDefault="00DA7ABD" w:rsidP="00DA7ABD">
      <w:pPr>
        <w:pStyle w:val="H1"/>
      </w:pPr>
      <w:r>
        <w:t>References</w:t>
      </w:r>
    </w:p>
    <w:p w:rsidR="00565999" w:rsidRPr="006B2745" w:rsidRDefault="00565999" w:rsidP="006B2745">
      <w:pPr>
        <w:pStyle w:val="Reference"/>
      </w:pPr>
      <w:proofErr w:type="gramStart"/>
      <w:r w:rsidRPr="006B2745">
        <w:t>Absolut Agile.</w:t>
      </w:r>
      <w:proofErr w:type="gramEnd"/>
      <w:r w:rsidRPr="006B2745">
        <w:t xml:space="preserve"> </w:t>
      </w:r>
      <w:moveFromRangeStart w:id="2392" w:author="DM" w:date="2012-08-20T16:16:00Z" w:name="move333242701"/>
      <w:moveFrom w:id="2393" w:author="DM" w:date="2012-08-20T16:16:00Z">
        <w:r w:rsidRPr="006B2745" w:rsidDel="00842073">
          <w:t xml:space="preserve">2009. </w:t>
        </w:r>
      </w:moveFrom>
      <w:moveFromRangeEnd w:id="2392"/>
      <w:r w:rsidRPr="006B2745">
        <w:t>“Microsoft Project Tutorial Part 22</w:t>
      </w:r>
      <w:ins w:id="2394" w:author="DM" w:date="2012-08-20T16:50:00Z">
        <w:r w:rsidR="0036040D">
          <w:t>—</w:t>
        </w:r>
      </w:ins>
      <w:del w:id="2395" w:author="DM" w:date="2012-08-20T16:50:00Z">
        <w:r w:rsidRPr="006B2745" w:rsidDel="0036040D">
          <w:delText xml:space="preserve"> – </w:delText>
        </w:r>
      </w:del>
      <w:r w:rsidRPr="006B2745">
        <w:t xml:space="preserve">Planning an </w:t>
      </w:r>
      <w:r w:rsidR="00842073" w:rsidRPr="006B2745">
        <w:t>Agile Project</w:t>
      </w:r>
      <w:ins w:id="2396" w:author="DM" w:date="2012-08-20T16:16:00Z">
        <w:r w:rsidR="00842073">
          <w:t>,</w:t>
        </w:r>
      </w:ins>
      <w:del w:id="2397" w:author="DM" w:date="2012-08-20T16:16:00Z">
        <w:r w:rsidRPr="006B2745" w:rsidDel="00842073">
          <w:delText>.</w:delText>
        </w:r>
      </w:del>
      <w:proofErr w:type="gramStart"/>
      <w:r w:rsidRPr="006B2745">
        <w:t>”</w:t>
      </w:r>
      <w:ins w:id="2398" w:author="DM" w:date="2012-08-20T16:16:00Z">
        <w:r w:rsidR="00842073">
          <w:t xml:space="preserve"> </w:t>
        </w:r>
      </w:ins>
      <w:r w:rsidRPr="006B2745">
        <w:t xml:space="preserve"> </w:t>
      </w:r>
      <w:moveToRangeStart w:id="2399" w:author="DM" w:date="2012-08-20T16:16:00Z" w:name="move333242701"/>
      <w:moveTo w:id="2400" w:author="DM" w:date="2012-08-20T16:16:00Z">
        <w:r w:rsidR="00842073" w:rsidRPr="006B2745">
          <w:t>2009</w:t>
        </w:r>
        <w:proofErr w:type="gramEnd"/>
        <w:r w:rsidR="00842073" w:rsidRPr="006B2745">
          <w:t>.</w:t>
        </w:r>
      </w:moveTo>
      <w:moveToRangeEnd w:id="2399"/>
      <w:ins w:id="2401" w:author="DM" w:date="2012-08-20T16:16:00Z">
        <w:r w:rsidR="00842073">
          <w:t xml:space="preserve"> </w:t>
        </w:r>
      </w:ins>
      <w:del w:id="2402" w:author="DM" w:date="2012-08-20T09:15:00Z">
        <w:r w:rsidRPr="006B2745" w:rsidDel="001A7C5D">
          <w:delText>Retrieved on</w:delText>
        </w:r>
      </w:del>
      <w:proofErr w:type="gramStart"/>
      <w:ins w:id="2403" w:author="DM" w:date="2012-08-20T09:15:00Z">
        <w:r w:rsidR="001A7C5D">
          <w:t>Accessed</w:t>
        </w:r>
      </w:ins>
      <w:r w:rsidRPr="006B2745">
        <w:t xml:space="preserve"> December 28</w:t>
      </w:r>
      <w:ins w:id="2404" w:author="DM" w:date="2012-08-20T16:16:00Z">
        <w:r w:rsidR="00842073">
          <w:t>,</w:t>
        </w:r>
      </w:ins>
      <w:r w:rsidRPr="006B2745">
        <w:t xml:space="preserve"> 2011</w:t>
      </w:r>
      <w:ins w:id="2405" w:author="DM" w:date="2012-08-20T16:22:00Z">
        <w:r w:rsidR="00AD7DD8">
          <w:t>.</w:t>
        </w:r>
      </w:ins>
      <w:proofErr w:type="gramEnd"/>
      <w:del w:id="2406" w:author="DM" w:date="2012-08-20T16:22:00Z">
        <w:r w:rsidRPr="006B2745" w:rsidDel="00AD7DD8">
          <w:delText>,</w:delText>
        </w:r>
      </w:del>
      <w:r w:rsidRPr="006B2745">
        <w:t xml:space="preserve"> </w:t>
      </w:r>
      <w:del w:id="2407" w:author="DM" w:date="2012-08-20T16:22:00Z">
        <w:r w:rsidRPr="006B2745" w:rsidDel="00AD7DD8">
          <w:delText xml:space="preserve">from </w:delText>
        </w:r>
      </w:del>
      <w:r w:rsidR="00DD3AB3" w:rsidRPr="00DD3AB3">
        <w:rPr>
          <w:rStyle w:val="InlineURL"/>
          <w:rPrChange w:id="2408" w:author="DM" w:date="2012-08-20T09:16:00Z">
            <w:rPr>
              <w:color w:val="0000FF"/>
              <w:u w:val="single"/>
            </w:rPr>
          </w:rPrChange>
        </w:rPr>
        <w:fldChar w:fldCharType="begin"/>
      </w:r>
      <w:r w:rsidR="00DD3AB3" w:rsidRPr="00DD3AB3">
        <w:rPr>
          <w:rStyle w:val="InlineURL"/>
          <w:rPrChange w:id="2409" w:author="DM" w:date="2012-08-20T09:16:00Z">
            <w:rPr/>
          </w:rPrChange>
        </w:rPr>
        <w:instrText>HYPERLINK "http://annaforss.wordpress.com/2009/05/11/microsoft-project-tutorial-part-22-planning-an-agile-project/"</w:instrText>
      </w:r>
      <w:r w:rsidR="00DD3AB3" w:rsidRPr="00DD3AB3">
        <w:rPr>
          <w:rStyle w:val="InlineURL"/>
          <w:rPrChange w:id="2410" w:author="DM" w:date="2012-08-20T09:16:00Z">
            <w:rPr>
              <w:color w:val="0000FF"/>
              <w:u w:val="single"/>
            </w:rPr>
          </w:rPrChange>
        </w:rPr>
        <w:fldChar w:fldCharType="separate"/>
      </w:r>
      <w:r w:rsidR="00DD3AB3" w:rsidRPr="00DD3AB3">
        <w:rPr>
          <w:rStyle w:val="InlineURL"/>
          <w:rPrChange w:id="2411" w:author="DM" w:date="2012-08-20T09:16:00Z">
            <w:rPr>
              <w:rStyle w:val="Hyperlink"/>
              <w:color w:val="auto"/>
              <w:u w:val="none"/>
            </w:rPr>
          </w:rPrChange>
        </w:rPr>
        <w:t>http://annaforss.wordpress.com/2009/05/11/microsoft-project-tutorial-part-22-planning-an-agile-project/</w:t>
      </w:r>
      <w:r w:rsidR="00DD3AB3" w:rsidRPr="00DD3AB3">
        <w:rPr>
          <w:rStyle w:val="InlineURL"/>
          <w:rPrChange w:id="2412" w:author="DM" w:date="2012-08-20T09:16:00Z">
            <w:rPr>
              <w:color w:val="0000FF"/>
              <w:u w:val="single"/>
            </w:rPr>
          </w:rPrChange>
        </w:rPr>
        <w:fldChar w:fldCharType="end"/>
      </w:r>
    </w:p>
    <w:p w:rsidR="003063A0" w:rsidRPr="006B2745" w:rsidRDefault="003063A0" w:rsidP="006B2745">
      <w:pPr>
        <w:pStyle w:val="Reference"/>
      </w:pPr>
      <w:proofErr w:type="gramStart"/>
      <w:r w:rsidRPr="006B2745">
        <w:t>Agile</w:t>
      </w:r>
      <w:ins w:id="2413" w:author="DM" w:date="2012-08-20T16:17:00Z">
        <w:r w:rsidR="00842073">
          <w:t xml:space="preserve"> Manifesto Authors</w:t>
        </w:r>
      </w:ins>
      <w:r w:rsidRPr="006B2745">
        <w:t>.</w:t>
      </w:r>
      <w:proofErr w:type="gramEnd"/>
      <w:del w:id="2414" w:author="DM" w:date="2012-08-20T16:17:00Z">
        <w:r w:rsidRPr="006B2745" w:rsidDel="00842073">
          <w:delText xml:space="preserve"> 2001.</w:delText>
        </w:r>
      </w:del>
      <w:r w:rsidRPr="006B2745">
        <w:t xml:space="preserve"> </w:t>
      </w:r>
      <w:proofErr w:type="gramStart"/>
      <w:r w:rsidRPr="006B2745">
        <w:t>“Manifesto for Agile Software Development</w:t>
      </w:r>
      <w:ins w:id="2415" w:author="DM" w:date="2012-08-20T16:17:00Z">
        <w:r w:rsidR="00842073">
          <w:t>,</w:t>
        </w:r>
      </w:ins>
      <w:del w:id="2416" w:author="DM" w:date="2012-08-20T16:17:00Z">
        <w:r w:rsidRPr="006B2745" w:rsidDel="00842073">
          <w:delText>.</w:delText>
        </w:r>
      </w:del>
      <w:r w:rsidRPr="006B2745">
        <w:t>”</w:t>
      </w:r>
      <w:ins w:id="2417" w:author="DM" w:date="2012-08-20T16:17:00Z">
        <w:r w:rsidR="00842073">
          <w:t xml:space="preserve"> 2001.</w:t>
        </w:r>
      </w:ins>
      <w:proofErr w:type="gramEnd"/>
      <w:r w:rsidRPr="006B2745">
        <w:t xml:space="preserve"> </w:t>
      </w:r>
      <w:del w:id="2418" w:author="DM" w:date="2012-08-20T16:17:00Z">
        <w:r w:rsidRPr="006B2745" w:rsidDel="00842073">
          <w:delText xml:space="preserve"> </w:delText>
        </w:r>
      </w:del>
      <w:del w:id="2419" w:author="DM" w:date="2012-08-20T09:15:00Z">
        <w:r w:rsidRPr="006B2745" w:rsidDel="001A7C5D">
          <w:delText>Retrieved on</w:delText>
        </w:r>
      </w:del>
      <w:proofErr w:type="gramStart"/>
      <w:ins w:id="2420" w:author="DM" w:date="2012-08-20T09:15:00Z">
        <w:r w:rsidR="001A7C5D">
          <w:t>Accessed</w:t>
        </w:r>
      </w:ins>
      <w:r w:rsidRPr="006B2745">
        <w:t xml:space="preserve"> December 28</w:t>
      </w:r>
      <w:ins w:id="2421" w:author="DM" w:date="2012-08-20T16:23:00Z">
        <w:r w:rsidR="00AD7DD8">
          <w:t>,</w:t>
        </w:r>
      </w:ins>
      <w:r w:rsidRPr="006B2745">
        <w:t xml:space="preserve"> 2011</w:t>
      </w:r>
      <w:ins w:id="2422" w:author="DM" w:date="2012-08-20T16:23:00Z">
        <w:r w:rsidR="00AD7DD8">
          <w:t>.</w:t>
        </w:r>
      </w:ins>
      <w:proofErr w:type="gramEnd"/>
      <w:del w:id="2423" w:author="DM" w:date="2012-08-20T16:23:00Z">
        <w:r w:rsidRPr="006B2745" w:rsidDel="00AD7DD8">
          <w:delText>,</w:delText>
        </w:r>
      </w:del>
      <w:r w:rsidRPr="006B2745">
        <w:t xml:space="preserve"> </w:t>
      </w:r>
      <w:del w:id="2424" w:author="DM" w:date="2012-08-20T16:23:00Z">
        <w:r w:rsidRPr="006B2745" w:rsidDel="00AD7DD8">
          <w:delText xml:space="preserve">from </w:delText>
        </w:r>
      </w:del>
      <w:r w:rsidR="00DD3AB3" w:rsidRPr="00DD3AB3">
        <w:rPr>
          <w:rStyle w:val="InlineURL"/>
          <w:rPrChange w:id="2425" w:author="DM" w:date="2012-08-20T09:16:00Z">
            <w:rPr>
              <w:color w:val="0000FF"/>
              <w:u w:val="single"/>
            </w:rPr>
          </w:rPrChange>
        </w:rPr>
        <w:fldChar w:fldCharType="begin"/>
      </w:r>
      <w:r w:rsidR="00DD3AB3" w:rsidRPr="00DD3AB3">
        <w:rPr>
          <w:rStyle w:val="InlineURL"/>
          <w:rPrChange w:id="2426" w:author="DM" w:date="2012-08-20T09:16:00Z">
            <w:rPr>
              <w:color w:val="0000FF"/>
              <w:u w:val="single"/>
            </w:rPr>
          </w:rPrChange>
        </w:rPr>
        <w:instrText>HYPERLINK "http://agilemanifesto.org/"</w:instrText>
      </w:r>
      <w:r w:rsidR="00DD3AB3" w:rsidRPr="00DD3AB3">
        <w:rPr>
          <w:rStyle w:val="InlineURL"/>
          <w:rPrChange w:id="2427" w:author="DM" w:date="2012-08-20T09:16:00Z">
            <w:rPr>
              <w:color w:val="0000FF"/>
              <w:u w:val="single"/>
            </w:rPr>
          </w:rPrChange>
        </w:rPr>
        <w:fldChar w:fldCharType="separate"/>
      </w:r>
      <w:r w:rsidR="00DD3AB3" w:rsidRPr="00DD3AB3">
        <w:rPr>
          <w:rStyle w:val="InlineURL"/>
          <w:rPrChange w:id="2428" w:author="DM" w:date="2012-08-20T09:16:00Z">
            <w:rPr>
              <w:rStyle w:val="Hyperlink"/>
              <w:color w:val="auto"/>
              <w:u w:val="none"/>
            </w:rPr>
          </w:rPrChange>
        </w:rPr>
        <w:t>http://agilemanifesto.org/</w:t>
      </w:r>
      <w:r w:rsidR="00DD3AB3" w:rsidRPr="00DD3AB3">
        <w:rPr>
          <w:rStyle w:val="InlineURL"/>
          <w:rPrChange w:id="2429" w:author="DM" w:date="2012-08-20T09:16:00Z">
            <w:rPr>
              <w:color w:val="0000FF"/>
              <w:u w:val="single"/>
            </w:rPr>
          </w:rPrChange>
        </w:rPr>
        <w:fldChar w:fldCharType="end"/>
      </w:r>
    </w:p>
    <w:p w:rsidR="00842073" w:rsidRDefault="00D9574C" w:rsidP="006B2745">
      <w:pPr>
        <w:pStyle w:val="Reference"/>
        <w:rPr>
          <w:ins w:id="2430" w:author="DM" w:date="2012-08-20T16:18:00Z"/>
        </w:rPr>
      </w:pPr>
      <w:bookmarkStart w:id="2431" w:name="OLE_LINK6"/>
      <w:bookmarkStart w:id="2432" w:name="OLE_LINK7"/>
      <w:proofErr w:type="spellStart"/>
      <w:r w:rsidRPr="006B2745">
        <w:t>Aguanno</w:t>
      </w:r>
      <w:proofErr w:type="spellEnd"/>
      <w:r w:rsidRPr="006B2745">
        <w:t xml:space="preserve">, Kevin. </w:t>
      </w:r>
      <w:moveFromRangeStart w:id="2433" w:author="DM" w:date="2012-08-20T16:17:00Z" w:name="move333242799"/>
      <w:moveFrom w:id="2434" w:author="DM" w:date="2012-08-20T16:17:00Z">
        <w:r w:rsidRPr="006B2745" w:rsidDel="00842073">
          <w:t xml:space="preserve">2011. </w:t>
        </w:r>
      </w:moveFrom>
      <w:moveFromRangeEnd w:id="2433"/>
      <w:r w:rsidRPr="006B2745">
        <w:t xml:space="preserve">“Building an Agile Release </w:t>
      </w:r>
      <w:r w:rsidR="0036040D" w:rsidRPr="006B2745">
        <w:t xml:space="preserve">Using </w:t>
      </w:r>
      <w:r w:rsidRPr="006B2745">
        <w:t>Microsoft Project</w:t>
      </w:r>
      <w:ins w:id="2435" w:author="DM" w:date="2012-08-20T16:17:00Z">
        <w:r w:rsidR="00842073">
          <w:t>,</w:t>
        </w:r>
      </w:ins>
      <w:del w:id="2436" w:author="DM" w:date="2012-08-20T16:17:00Z">
        <w:r w:rsidRPr="006B2745" w:rsidDel="00842073">
          <w:delText>.</w:delText>
        </w:r>
      </w:del>
      <w:r w:rsidRPr="006B2745">
        <w:t xml:space="preserve">” </w:t>
      </w:r>
      <w:moveToRangeStart w:id="2437" w:author="DM" w:date="2012-08-20T16:17:00Z" w:name="move333242799"/>
      <w:moveTo w:id="2438" w:author="DM" w:date="2012-08-20T16:17:00Z">
        <w:r w:rsidR="00842073" w:rsidRPr="006B2745">
          <w:t xml:space="preserve">2011. </w:t>
        </w:r>
      </w:moveTo>
      <w:moveToRangeEnd w:id="2437"/>
      <w:del w:id="2439" w:author="DM" w:date="2012-08-20T09:15:00Z">
        <w:r w:rsidRPr="006B2745" w:rsidDel="001A7C5D">
          <w:delText>Retrieved on</w:delText>
        </w:r>
      </w:del>
      <w:proofErr w:type="gramStart"/>
      <w:ins w:id="2440" w:author="DM" w:date="2012-08-20T09:15:00Z">
        <w:r w:rsidR="001A7C5D">
          <w:t>Accessed</w:t>
        </w:r>
      </w:ins>
      <w:r w:rsidRPr="006B2745">
        <w:t xml:space="preserve"> January 11</w:t>
      </w:r>
      <w:ins w:id="2441" w:author="DM" w:date="2012-08-20T16:17:00Z">
        <w:r w:rsidR="00842073">
          <w:t>,</w:t>
        </w:r>
      </w:ins>
      <w:r w:rsidRPr="006B2745">
        <w:t xml:space="preserve"> 2012</w:t>
      </w:r>
      <w:ins w:id="2442" w:author="DM" w:date="2012-08-20T16:23:00Z">
        <w:r w:rsidR="00AD7DD8">
          <w:t>.</w:t>
        </w:r>
      </w:ins>
      <w:proofErr w:type="gramEnd"/>
      <w:del w:id="2443" w:author="DM" w:date="2012-08-20T16:23:00Z">
        <w:r w:rsidRPr="006B2745" w:rsidDel="00AD7DD8">
          <w:delText>,</w:delText>
        </w:r>
      </w:del>
      <w:r w:rsidRPr="006B2745">
        <w:t xml:space="preserve"> </w:t>
      </w:r>
      <w:del w:id="2444" w:author="DM" w:date="2012-08-20T16:23:00Z">
        <w:r w:rsidRPr="006B2745" w:rsidDel="00AD7DD8">
          <w:delText xml:space="preserve">from </w:delText>
        </w:r>
      </w:del>
      <w:del w:id="2445" w:author="DM" w:date="2012-08-20T16:18:00Z">
        <w:r w:rsidR="00DD3AB3" w:rsidRPr="00DD3AB3" w:rsidDel="00842073">
          <w:rPr>
            <w:rStyle w:val="InlineURL"/>
            <w:rPrChange w:id="2446" w:author="DM" w:date="2012-08-20T09:16:00Z">
              <w:rPr>
                <w:color w:val="0000FF"/>
                <w:u w:val="single"/>
              </w:rPr>
            </w:rPrChange>
          </w:rPr>
          <w:delText>http://</w:delText>
        </w:r>
      </w:del>
      <w:r w:rsidR="00DD3AB3" w:rsidRPr="00DD3AB3">
        <w:rPr>
          <w:rStyle w:val="InlineURL"/>
          <w:rPrChange w:id="2447" w:author="DM" w:date="2012-08-20T09:16:00Z">
            <w:rPr>
              <w:color w:val="0000FF"/>
              <w:u w:val="single"/>
            </w:rPr>
          </w:rPrChange>
        </w:rPr>
        <w:t>www.agilepm.com/</w:t>
      </w:r>
      <w:r w:rsidR="00A83541" w:rsidRPr="006B2745" w:rsidDel="00A83541">
        <w:t xml:space="preserve"> </w:t>
      </w:r>
      <w:bookmarkEnd w:id="2431"/>
      <w:bookmarkEnd w:id="2432"/>
    </w:p>
    <w:p w:rsidR="00921F5A" w:rsidRPr="006B2745" w:rsidRDefault="00921F5A" w:rsidP="006B2745">
      <w:pPr>
        <w:pStyle w:val="Reference"/>
      </w:pPr>
      <w:r w:rsidRPr="006B2745">
        <w:t>Bjork, Aaron.</w:t>
      </w:r>
      <w:del w:id="2448" w:author="DM" w:date="2012-08-20T16:18:00Z">
        <w:r w:rsidRPr="006B2745" w:rsidDel="00842073">
          <w:delText xml:space="preserve"> 2011.</w:delText>
        </w:r>
      </w:del>
      <w:r w:rsidRPr="006B2745">
        <w:t xml:space="preserve"> </w:t>
      </w:r>
      <w:proofErr w:type="gramStart"/>
      <w:r w:rsidRPr="006B2745">
        <w:t>“Agile Planning Benefits.”</w:t>
      </w:r>
      <w:proofErr w:type="gramEnd"/>
      <w:r w:rsidRPr="006B2745">
        <w:t xml:space="preserve"> </w:t>
      </w:r>
      <w:r w:rsidRPr="00842073">
        <w:rPr>
          <w:i/>
          <w:rPrChange w:id="2449" w:author="DM" w:date="2012-08-20T16:18:00Z">
            <w:rPr/>
          </w:rPrChange>
        </w:rPr>
        <w:t>Visual Studio Magazine</w:t>
      </w:r>
      <w:ins w:id="2450" w:author="DM" w:date="2012-08-20T16:18:00Z">
        <w:r w:rsidR="00842073">
          <w:t xml:space="preserve">, </w:t>
        </w:r>
      </w:ins>
      <w:ins w:id="2451" w:author="DM" w:date="2012-08-20T16:19:00Z">
        <w:r w:rsidR="00AD7DD8">
          <w:t xml:space="preserve">September 20, </w:t>
        </w:r>
      </w:ins>
      <w:ins w:id="2452" w:author="DM" w:date="2012-08-20T16:18:00Z">
        <w:r w:rsidR="00842073">
          <w:t>2011</w:t>
        </w:r>
      </w:ins>
      <w:r w:rsidRPr="006B2745">
        <w:t xml:space="preserve">. </w:t>
      </w:r>
      <w:del w:id="2453" w:author="DM" w:date="2012-08-20T09:15:00Z">
        <w:r w:rsidRPr="006B2745" w:rsidDel="001A7C5D">
          <w:delText>Retrieved on</w:delText>
        </w:r>
      </w:del>
      <w:proofErr w:type="gramStart"/>
      <w:ins w:id="2454" w:author="DM" w:date="2012-08-20T09:15:00Z">
        <w:r w:rsidR="001A7C5D">
          <w:t>Accessed</w:t>
        </w:r>
      </w:ins>
      <w:r w:rsidRPr="006B2745">
        <w:t xml:space="preserve"> December 28</w:t>
      </w:r>
      <w:ins w:id="2455" w:author="DM" w:date="2012-08-20T16:18:00Z">
        <w:r w:rsidR="00AD7DD8">
          <w:t>,</w:t>
        </w:r>
      </w:ins>
      <w:r w:rsidRPr="006B2745">
        <w:t xml:space="preserve"> 2011</w:t>
      </w:r>
      <w:ins w:id="2456" w:author="DM" w:date="2012-08-20T16:23:00Z">
        <w:r w:rsidR="00AD7DD8">
          <w:t>.</w:t>
        </w:r>
      </w:ins>
      <w:proofErr w:type="gramEnd"/>
      <w:del w:id="2457" w:author="DM" w:date="2012-08-20T16:23:00Z">
        <w:r w:rsidRPr="006B2745" w:rsidDel="00AD7DD8">
          <w:delText>,</w:delText>
        </w:r>
      </w:del>
      <w:r w:rsidRPr="006B2745">
        <w:t xml:space="preserve"> </w:t>
      </w:r>
      <w:del w:id="2458" w:author="DM" w:date="2012-08-20T16:23:00Z">
        <w:r w:rsidRPr="006B2745" w:rsidDel="00AD7DD8">
          <w:delText xml:space="preserve">from </w:delText>
        </w:r>
      </w:del>
      <w:r w:rsidR="00DD3AB3" w:rsidRPr="00DD3AB3">
        <w:rPr>
          <w:rStyle w:val="InlineURL"/>
          <w:rPrChange w:id="2459" w:author="DM" w:date="2012-08-20T09:16:00Z">
            <w:rPr>
              <w:color w:val="0000FF"/>
              <w:u w:val="single"/>
            </w:rPr>
          </w:rPrChange>
        </w:rPr>
        <w:fldChar w:fldCharType="begin"/>
      </w:r>
      <w:r w:rsidR="00DD3AB3" w:rsidRPr="00DD3AB3">
        <w:rPr>
          <w:rStyle w:val="InlineURL"/>
          <w:rPrChange w:id="2460" w:author="DM" w:date="2012-08-20T09:16:00Z">
            <w:rPr>
              <w:color w:val="0000FF"/>
              <w:u w:val="single"/>
            </w:rPr>
          </w:rPrChange>
        </w:rPr>
        <w:instrText>HYPERLINK "http://visualstudiomagazine.com/articles/2011/09/20/agile-planning-benefits.aspx"</w:instrText>
      </w:r>
      <w:r w:rsidR="00DD3AB3" w:rsidRPr="00DD3AB3">
        <w:rPr>
          <w:rStyle w:val="InlineURL"/>
          <w:rPrChange w:id="2461" w:author="DM" w:date="2012-08-20T09:16:00Z">
            <w:rPr>
              <w:color w:val="0000FF"/>
              <w:u w:val="single"/>
            </w:rPr>
          </w:rPrChange>
        </w:rPr>
        <w:fldChar w:fldCharType="separate"/>
      </w:r>
      <w:r w:rsidR="00DD3AB3" w:rsidRPr="00DD3AB3">
        <w:rPr>
          <w:rStyle w:val="InlineURL"/>
          <w:rPrChange w:id="2462" w:author="DM" w:date="2012-08-20T09:16:00Z">
            <w:rPr>
              <w:rStyle w:val="Hyperlink"/>
              <w:color w:val="auto"/>
              <w:u w:val="none"/>
            </w:rPr>
          </w:rPrChange>
        </w:rPr>
        <w:t>http://visualstudiomagazine.com/articles/2011/09/20/agile-planning-benefits.aspx</w:t>
      </w:r>
      <w:r w:rsidR="00DD3AB3" w:rsidRPr="00DD3AB3">
        <w:rPr>
          <w:rStyle w:val="InlineURL"/>
          <w:rPrChange w:id="2463" w:author="DM" w:date="2012-08-20T09:16:00Z">
            <w:rPr>
              <w:color w:val="0000FF"/>
              <w:u w:val="single"/>
            </w:rPr>
          </w:rPrChange>
        </w:rPr>
        <w:fldChar w:fldCharType="end"/>
      </w:r>
    </w:p>
    <w:p w:rsidR="007D6C1D" w:rsidRPr="006B2745" w:rsidRDefault="00FE4C63" w:rsidP="006B2745">
      <w:pPr>
        <w:pStyle w:val="Reference"/>
        <w:rPr>
          <w:rStyle w:val="Hyperlink"/>
          <w:color w:val="auto"/>
          <w:u w:val="none"/>
        </w:rPr>
      </w:pPr>
      <w:proofErr w:type="gramStart"/>
      <w:r w:rsidRPr="006B2745">
        <w:t>Channel 19</w:t>
      </w:r>
      <w:r w:rsidR="00C70142" w:rsidRPr="006B2745">
        <w:t>.</w:t>
      </w:r>
      <w:proofErr w:type="gramEnd"/>
      <w:del w:id="2464" w:author="DM" w:date="2012-08-20T16:19:00Z">
        <w:r w:rsidR="00C70142" w:rsidRPr="006B2745" w:rsidDel="00AD7DD8">
          <w:delText xml:space="preserve"> 2010.</w:delText>
        </w:r>
      </w:del>
      <w:r w:rsidRPr="006B2745">
        <w:t xml:space="preserve"> </w:t>
      </w:r>
      <w:r w:rsidR="00C70142" w:rsidRPr="006B2745">
        <w:t>“</w:t>
      </w:r>
      <w:r w:rsidRPr="006B2745">
        <w:t>Application Lifecycle Management</w:t>
      </w:r>
      <w:ins w:id="2465" w:author="DM" w:date="2012-08-20T16:19:00Z">
        <w:r w:rsidR="00AD7DD8">
          <w:t>:</w:t>
        </w:r>
      </w:ins>
      <w:del w:id="2466" w:author="DM" w:date="2012-08-20T16:19:00Z">
        <w:r w:rsidRPr="006B2745" w:rsidDel="00AD7DD8">
          <w:delText xml:space="preserve"> -</w:delText>
        </w:r>
      </w:del>
      <w:r w:rsidRPr="006B2745">
        <w:t xml:space="preserve"> Microsoft Project 2010 and Team Foundation Server 2010, Better Together</w:t>
      </w:r>
      <w:ins w:id="2467" w:author="DM" w:date="2012-08-20T16:23:00Z">
        <w:r w:rsidR="008F0436">
          <w:t>.</w:t>
        </w:r>
      </w:ins>
      <w:del w:id="2468" w:author="DM" w:date="2012-08-20T16:19:00Z">
        <w:r w:rsidR="00C70142" w:rsidRPr="006B2745" w:rsidDel="00AD7DD8">
          <w:delText>.</w:delText>
        </w:r>
      </w:del>
      <w:r w:rsidR="00C70142" w:rsidRPr="006B2745">
        <w:t>”</w:t>
      </w:r>
      <w:del w:id="2469" w:author="DM" w:date="2012-08-20T16:23:00Z">
        <w:r w:rsidRPr="006B2745" w:rsidDel="008F0436">
          <w:delText xml:space="preserve"> </w:delText>
        </w:r>
      </w:del>
      <w:ins w:id="2470" w:author="DM" w:date="2012-08-20T16:19:00Z">
        <w:r w:rsidR="00AD7DD8">
          <w:t xml:space="preserve"> </w:t>
        </w:r>
      </w:ins>
      <w:del w:id="2471" w:author="DM" w:date="2012-08-20T09:15:00Z">
        <w:r w:rsidRPr="006B2745" w:rsidDel="001A7C5D">
          <w:delText>Retrieved on</w:delText>
        </w:r>
      </w:del>
      <w:ins w:id="2472" w:author="DM" w:date="2012-08-20T09:15:00Z">
        <w:r w:rsidR="001A7C5D">
          <w:t>Accessed</w:t>
        </w:r>
      </w:ins>
      <w:r w:rsidRPr="006B2745">
        <w:t xml:space="preserve"> December 29</w:t>
      </w:r>
      <w:ins w:id="2473" w:author="DM" w:date="2012-08-20T16:19:00Z">
        <w:r w:rsidR="00AD7DD8">
          <w:t>,</w:t>
        </w:r>
      </w:ins>
      <w:r w:rsidRPr="006B2745">
        <w:t xml:space="preserve"> 2011, from </w:t>
      </w:r>
      <w:r w:rsidR="00DD3AB3" w:rsidRPr="00DD3AB3">
        <w:rPr>
          <w:rStyle w:val="InlineURL"/>
          <w:rPrChange w:id="2474" w:author="DM" w:date="2012-08-20T09:16:00Z">
            <w:rPr>
              <w:color w:val="0000FF"/>
              <w:u w:val="single"/>
            </w:rPr>
          </w:rPrChange>
        </w:rPr>
        <w:fldChar w:fldCharType="begin"/>
      </w:r>
      <w:r w:rsidR="00DD3AB3" w:rsidRPr="00DD3AB3">
        <w:rPr>
          <w:rStyle w:val="InlineURL"/>
          <w:rPrChange w:id="2475" w:author="DM" w:date="2012-08-20T09:16:00Z">
            <w:rPr>
              <w:color w:val="0000FF"/>
              <w:u w:val="single"/>
            </w:rPr>
          </w:rPrChange>
        </w:rPr>
        <w:instrText>HYPERLINK "http://channel9.msdn.com/Events/TechEd/Europe/2010/OFS201"</w:instrText>
      </w:r>
      <w:r w:rsidR="00DD3AB3" w:rsidRPr="00DD3AB3">
        <w:rPr>
          <w:rStyle w:val="InlineURL"/>
          <w:rPrChange w:id="2476" w:author="DM" w:date="2012-08-20T09:16:00Z">
            <w:rPr>
              <w:color w:val="0000FF"/>
              <w:u w:val="single"/>
            </w:rPr>
          </w:rPrChange>
        </w:rPr>
        <w:fldChar w:fldCharType="separate"/>
      </w:r>
      <w:r w:rsidR="00DD3AB3" w:rsidRPr="00DD3AB3">
        <w:rPr>
          <w:rStyle w:val="InlineURL"/>
          <w:rPrChange w:id="2477" w:author="DM" w:date="2012-08-20T09:16:00Z">
            <w:rPr>
              <w:rStyle w:val="Hyperlink"/>
              <w:color w:val="auto"/>
              <w:u w:val="none"/>
            </w:rPr>
          </w:rPrChange>
        </w:rPr>
        <w:t>http://channel9.msdn.com/Events/TechEd/Europe/2010/OFS201</w:t>
      </w:r>
      <w:r w:rsidR="00DD3AB3" w:rsidRPr="00DD3AB3">
        <w:rPr>
          <w:rStyle w:val="InlineURL"/>
          <w:rPrChange w:id="2478" w:author="DM" w:date="2012-08-20T09:16:00Z">
            <w:rPr>
              <w:color w:val="0000FF"/>
              <w:u w:val="single"/>
            </w:rPr>
          </w:rPrChange>
        </w:rPr>
        <w:fldChar w:fldCharType="end"/>
      </w:r>
    </w:p>
    <w:p w:rsidR="00FE4C63" w:rsidRPr="006B2745" w:rsidRDefault="007D6C1D" w:rsidP="006B2745">
      <w:pPr>
        <w:pStyle w:val="Reference"/>
      </w:pPr>
      <w:proofErr w:type="gramStart"/>
      <w:r w:rsidRPr="006B2745">
        <w:t>Cooper, Robert G</w:t>
      </w:r>
      <w:ins w:id="2479" w:author="DM" w:date="2012-08-20T16:19:00Z">
        <w:r w:rsidR="00AD7DD8">
          <w:t>.</w:t>
        </w:r>
      </w:ins>
      <w:r w:rsidRPr="006B2745">
        <w:t xml:space="preserve">, </w:t>
      </w:r>
      <w:ins w:id="2480" w:author="DM" w:date="2012-08-20T16:20:00Z">
        <w:r w:rsidR="00AD7DD8">
          <w:t xml:space="preserve">Scott </w:t>
        </w:r>
      </w:ins>
      <w:proofErr w:type="spellStart"/>
      <w:r w:rsidRPr="006B2745">
        <w:t>Edgett</w:t>
      </w:r>
      <w:proofErr w:type="spellEnd"/>
      <w:r w:rsidRPr="006B2745">
        <w:t xml:space="preserve">, </w:t>
      </w:r>
      <w:del w:id="2481" w:author="DM" w:date="2012-08-20T16:20:00Z">
        <w:r w:rsidRPr="006B2745" w:rsidDel="00AD7DD8">
          <w:delText>Scott,</w:delText>
        </w:r>
      </w:del>
      <w:ins w:id="2482" w:author="DM" w:date="2012-08-20T16:20:00Z">
        <w:r w:rsidR="00AD7DD8">
          <w:t>and Elko J.</w:t>
        </w:r>
      </w:ins>
      <w:r w:rsidRPr="006B2745">
        <w:t xml:space="preserve"> </w:t>
      </w:r>
      <w:proofErr w:type="spellStart"/>
      <w:r w:rsidRPr="006B2745">
        <w:t>Kleinschmidt</w:t>
      </w:r>
      <w:proofErr w:type="spellEnd"/>
      <w:del w:id="2483" w:author="DM" w:date="2012-08-20T16:20:00Z">
        <w:r w:rsidRPr="006B2745" w:rsidDel="00AD7DD8">
          <w:delText>, Elko J</w:delText>
        </w:r>
      </w:del>
      <w:r w:rsidR="00620659" w:rsidRPr="006B2745">
        <w:t>.</w:t>
      </w:r>
      <w:proofErr w:type="gramEnd"/>
      <w:del w:id="2484" w:author="DM" w:date="2012-08-20T16:20:00Z">
        <w:r w:rsidR="00620659" w:rsidRPr="006B2745" w:rsidDel="00AD7DD8">
          <w:delText xml:space="preserve"> 1998.</w:delText>
        </w:r>
      </w:del>
      <w:r w:rsidRPr="006B2745">
        <w:t xml:space="preserve"> </w:t>
      </w:r>
      <w:del w:id="2485" w:author="DM" w:date="2012-08-20T16:20:00Z">
        <w:r w:rsidRPr="00AD7DD8" w:rsidDel="00AD7DD8">
          <w:rPr>
            <w:i/>
            <w:rPrChange w:id="2486" w:author="DM" w:date="2012-08-20T16:20:00Z">
              <w:rPr/>
            </w:rPrChange>
          </w:rPr>
          <w:delText>“</w:delText>
        </w:r>
      </w:del>
      <w:r w:rsidRPr="00AD7DD8">
        <w:rPr>
          <w:i/>
          <w:rPrChange w:id="2487" w:author="DM" w:date="2012-08-20T16:20:00Z">
            <w:rPr/>
          </w:rPrChange>
        </w:rPr>
        <w:t>Portfolio Management for New Products</w:t>
      </w:r>
      <w:ins w:id="2488" w:author="DM" w:date="2012-08-20T16:20:00Z">
        <w:r w:rsidR="00AD7DD8">
          <w:t>, 2nd ed.</w:t>
        </w:r>
      </w:ins>
      <w:del w:id="2489" w:author="DM" w:date="2012-08-20T16:20:00Z">
        <w:r w:rsidRPr="006B2745" w:rsidDel="00AD7DD8">
          <w:delText>”</w:delText>
        </w:r>
      </w:del>
      <w:r w:rsidRPr="006B2745">
        <w:t xml:space="preserve"> </w:t>
      </w:r>
      <w:ins w:id="2490" w:author="DM" w:date="2012-08-20T16:20:00Z">
        <w:r w:rsidR="00AD7DD8">
          <w:t>New York:</w:t>
        </w:r>
      </w:ins>
      <w:del w:id="2491" w:author="DM" w:date="2012-08-20T16:20:00Z">
        <w:r w:rsidRPr="006B2745" w:rsidDel="00AD7DD8">
          <w:delText>Publ</w:delText>
        </w:r>
        <w:r w:rsidR="00620659" w:rsidRPr="006B2745" w:rsidDel="00AD7DD8">
          <w:delText>isher:</w:delText>
        </w:r>
      </w:del>
      <w:r w:rsidR="00620659" w:rsidRPr="006B2745">
        <w:t xml:space="preserve"> Basic Books</w:t>
      </w:r>
      <w:ins w:id="2492" w:author="DM" w:date="2012-08-20T16:20:00Z">
        <w:r w:rsidR="00AD7DD8">
          <w:t>,</w:t>
        </w:r>
      </w:ins>
      <w:del w:id="2493" w:author="DM" w:date="2012-08-20T16:20:00Z">
        <w:r w:rsidR="00620659" w:rsidRPr="006B2745" w:rsidDel="00AD7DD8">
          <w:delText>;</w:delText>
        </w:r>
      </w:del>
      <w:r w:rsidR="00620659" w:rsidRPr="006B2745">
        <w:t xml:space="preserve"> </w:t>
      </w:r>
      <w:del w:id="2494" w:author="DM" w:date="2012-08-20T16:20:00Z">
        <w:r w:rsidR="00620659" w:rsidRPr="006B2745" w:rsidDel="00AD7DD8">
          <w:delText>2nd edition</w:delText>
        </w:r>
      </w:del>
      <w:ins w:id="2495" w:author="DM" w:date="2012-08-20T16:20:00Z">
        <w:r w:rsidR="00AD7DD8">
          <w:t>1998.</w:t>
        </w:r>
      </w:ins>
    </w:p>
    <w:p w:rsidR="003B2818" w:rsidRPr="006B2745" w:rsidRDefault="003B2818" w:rsidP="006B2745">
      <w:pPr>
        <w:pStyle w:val="Reference"/>
      </w:pPr>
      <w:proofErr w:type="gramStart"/>
      <w:r w:rsidRPr="006B2745">
        <w:t>Critical Tools</w:t>
      </w:r>
      <w:del w:id="2496" w:author="DM" w:date="2012-08-20T16:21:00Z">
        <w:r w:rsidR="001D74A4" w:rsidRPr="006B2745" w:rsidDel="00AD7DD8">
          <w:delText>. 2011</w:delText>
        </w:r>
      </w:del>
      <w:r w:rsidR="001D74A4" w:rsidRPr="006B2745">
        <w:t>.</w:t>
      </w:r>
      <w:proofErr w:type="gramEnd"/>
      <w:r w:rsidRPr="006B2745">
        <w:t xml:space="preserve"> </w:t>
      </w:r>
      <w:proofErr w:type="gramStart"/>
      <w:r w:rsidR="001D74A4" w:rsidRPr="006B2745">
        <w:t xml:space="preserve">“Project Planning and </w:t>
      </w:r>
      <w:r w:rsidR="0010381D" w:rsidRPr="006B2745">
        <w:t>Graphing</w:t>
      </w:r>
      <w:r w:rsidR="001D74A4" w:rsidRPr="006B2745">
        <w:t xml:space="preserve"> Software</w:t>
      </w:r>
      <w:ins w:id="2497" w:author="DM" w:date="2012-08-20T16:21:00Z">
        <w:r w:rsidR="00AD7DD8">
          <w:t>,</w:t>
        </w:r>
      </w:ins>
      <w:del w:id="2498" w:author="DM" w:date="2012-08-20T16:21:00Z">
        <w:r w:rsidR="00DF5CA3" w:rsidRPr="006B2745" w:rsidDel="00AD7DD8">
          <w:delText>.</w:delText>
        </w:r>
      </w:del>
      <w:r w:rsidR="001D74A4" w:rsidRPr="006B2745">
        <w:t>”</w:t>
      </w:r>
      <w:r w:rsidRPr="006B2745">
        <w:t xml:space="preserve"> </w:t>
      </w:r>
      <w:ins w:id="2499" w:author="DM" w:date="2012-08-20T16:21:00Z">
        <w:r w:rsidR="00AD7DD8" w:rsidRPr="006B2745">
          <w:t>2011</w:t>
        </w:r>
        <w:r w:rsidR="00AD7DD8">
          <w:t>.</w:t>
        </w:r>
        <w:proofErr w:type="gramEnd"/>
        <w:r w:rsidR="00AD7DD8">
          <w:t xml:space="preserve"> </w:t>
        </w:r>
      </w:ins>
      <w:del w:id="2500" w:author="DM" w:date="2012-08-20T09:15:00Z">
        <w:r w:rsidRPr="006B2745" w:rsidDel="001A7C5D">
          <w:delText>Retrieved on</w:delText>
        </w:r>
      </w:del>
      <w:proofErr w:type="gramStart"/>
      <w:ins w:id="2501" w:author="DM" w:date="2012-08-20T09:15:00Z">
        <w:r w:rsidR="001A7C5D">
          <w:t>Accessed</w:t>
        </w:r>
      </w:ins>
      <w:r w:rsidRPr="006B2745">
        <w:t xml:space="preserve"> December 23 2011</w:t>
      </w:r>
      <w:ins w:id="2502" w:author="DM" w:date="2012-08-20T16:23:00Z">
        <w:r w:rsidR="008F0436">
          <w:t>.</w:t>
        </w:r>
      </w:ins>
      <w:proofErr w:type="gramEnd"/>
      <w:del w:id="2503" w:author="DM" w:date="2012-08-20T16:23:00Z">
        <w:r w:rsidRPr="006B2745" w:rsidDel="008F0436">
          <w:delText>,</w:delText>
        </w:r>
      </w:del>
      <w:r w:rsidRPr="006B2745">
        <w:t xml:space="preserve"> </w:t>
      </w:r>
      <w:del w:id="2504" w:author="DM" w:date="2012-08-20T16:23:00Z">
        <w:r w:rsidRPr="006B2745" w:rsidDel="008F0436">
          <w:delText xml:space="preserve">from </w:delText>
        </w:r>
      </w:del>
      <w:r w:rsidR="00DD3AB3" w:rsidRPr="00DD3AB3">
        <w:rPr>
          <w:rStyle w:val="InlineURL"/>
          <w:rPrChange w:id="2505" w:author="DM" w:date="2012-08-20T09:16:00Z">
            <w:rPr>
              <w:color w:val="0000FF"/>
              <w:u w:val="single"/>
            </w:rPr>
          </w:rPrChange>
        </w:rPr>
        <w:fldChar w:fldCharType="begin"/>
      </w:r>
      <w:r w:rsidR="00DD3AB3" w:rsidRPr="00DD3AB3">
        <w:rPr>
          <w:rStyle w:val="InlineURL"/>
          <w:rPrChange w:id="2506" w:author="DM" w:date="2012-08-20T09:16:00Z">
            <w:rPr>
              <w:color w:val="0000FF"/>
              <w:u w:val="single"/>
            </w:rPr>
          </w:rPrChange>
        </w:rPr>
        <w:instrText>HYPERLINK "http://www.criticaltools.com/"</w:instrText>
      </w:r>
      <w:r w:rsidR="00DD3AB3" w:rsidRPr="00DD3AB3">
        <w:rPr>
          <w:rStyle w:val="InlineURL"/>
          <w:rPrChange w:id="2507" w:author="DM" w:date="2012-08-20T09:16:00Z">
            <w:rPr>
              <w:color w:val="0000FF"/>
              <w:u w:val="single"/>
            </w:rPr>
          </w:rPrChange>
        </w:rPr>
        <w:fldChar w:fldCharType="separate"/>
      </w:r>
      <w:r w:rsidR="00DD3AB3" w:rsidRPr="00DD3AB3">
        <w:rPr>
          <w:rStyle w:val="InlineURL"/>
          <w:rPrChange w:id="2508" w:author="DM" w:date="2012-08-20T09:16:00Z">
            <w:rPr>
              <w:rStyle w:val="Hyperlink"/>
              <w:color w:val="auto"/>
              <w:u w:val="none"/>
            </w:rPr>
          </w:rPrChange>
        </w:rPr>
        <w:t>http://www.criticaltools.com/</w:t>
      </w:r>
      <w:r w:rsidR="00DD3AB3" w:rsidRPr="00DD3AB3">
        <w:rPr>
          <w:rStyle w:val="InlineURL"/>
          <w:rPrChange w:id="2509" w:author="DM" w:date="2012-08-20T09:16:00Z">
            <w:rPr>
              <w:color w:val="0000FF"/>
              <w:u w:val="single"/>
            </w:rPr>
          </w:rPrChange>
        </w:rPr>
        <w:fldChar w:fldCharType="end"/>
      </w:r>
    </w:p>
    <w:p w:rsidR="00447850" w:rsidRPr="006B2745" w:rsidRDefault="00447850" w:rsidP="006B2745">
      <w:pPr>
        <w:pStyle w:val="Reference"/>
      </w:pPr>
      <w:proofErr w:type="spellStart"/>
      <w:r w:rsidRPr="006B2745">
        <w:t>Ducolon</w:t>
      </w:r>
      <w:proofErr w:type="spellEnd"/>
      <w:r w:rsidRPr="006B2745">
        <w:t>, David.</w:t>
      </w:r>
      <w:del w:id="2510" w:author="DM" w:date="2012-08-20T16:21:00Z">
        <w:r w:rsidRPr="006B2745" w:rsidDel="00AD7DD8">
          <w:delText xml:space="preserve"> 2007.</w:delText>
        </w:r>
      </w:del>
      <w:r w:rsidRPr="006B2745">
        <w:t xml:space="preserve"> “Resource Plans Explained.” </w:t>
      </w:r>
      <w:del w:id="2511" w:author="DM" w:date="2012-08-20T16:21:00Z">
        <w:r w:rsidRPr="006B2745" w:rsidDel="00AD7DD8">
          <w:delText>The o</w:delText>
        </w:r>
      </w:del>
      <w:proofErr w:type="gramStart"/>
      <w:ins w:id="2512" w:author="DM" w:date="2012-08-20T16:21:00Z">
        <w:r w:rsidR="00AD7DD8">
          <w:t>O</w:t>
        </w:r>
      </w:ins>
      <w:r w:rsidRPr="006B2745">
        <w:t>fficial blog of the Microsoft Project product team</w:t>
      </w:r>
      <w:ins w:id="2513" w:author="DM" w:date="2012-08-20T16:21:00Z">
        <w:r w:rsidR="00AD7DD8">
          <w:t>,</w:t>
        </w:r>
      </w:ins>
      <w:del w:id="2514" w:author="DM" w:date="2012-08-20T16:21:00Z">
        <w:r w:rsidRPr="006B2745" w:rsidDel="00AD7DD8">
          <w:delText>.</w:delText>
        </w:r>
      </w:del>
      <w:r w:rsidRPr="006B2745">
        <w:t xml:space="preserve"> </w:t>
      </w:r>
      <w:ins w:id="2515" w:author="DM" w:date="2012-08-20T16:21:00Z">
        <w:r w:rsidR="00AD7DD8" w:rsidRPr="006B2745">
          <w:t>2007</w:t>
        </w:r>
        <w:r w:rsidR="00AD7DD8">
          <w:t>.</w:t>
        </w:r>
        <w:proofErr w:type="gramEnd"/>
        <w:r w:rsidR="00AD7DD8">
          <w:t xml:space="preserve"> </w:t>
        </w:r>
      </w:ins>
      <w:del w:id="2516" w:author="DM" w:date="2012-08-20T09:15:00Z">
        <w:r w:rsidRPr="006B2745" w:rsidDel="001A7C5D">
          <w:delText>Retrieved on</w:delText>
        </w:r>
      </w:del>
      <w:proofErr w:type="gramStart"/>
      <w:ins w:id="2517" w:author="DM" w:date="2012-08-20T09:15:00Z">
        <w:r w:rsidR="001A7C5D">
          <w:t>Accessed</w:t>
        </w:r>
      </w:ins>
      <w:r w:rsidRPr="006B2745">
        <w:t xml:space="preserve"> December 27</w:t>
      </w:r>
      <w:ins w:id="2518" w:author="DM" w:date="2012-08-20T16:21:00Z">
        <w:r w:rsidR="00AD7DD8">
          <w:t>,</w:t>
        </w:r>
      </w:ins>
      <w:r w:rsidRPr="006B2745">
        <w:t xml:space="preserve"> 2011</w:t>
      </w:r>
      <w:ins w:id="2519" w:author="DM" w:date="2012-08-20T16:23:00Z">
        <w:r w:rsidR="008F0436">
          <w:t>.</w:t>
        </w:r>
      </w:ins>
      <w:proofErr w:type="gramEnd"/>
      <w:del w:id="2520" w:author="DM" w:date="2012-08-20T16:23:00Z">
        <w:r w:rsidRPr="006B2745" w:rsidDel="008F0436">
          <w:delText>,</w:delText>
        </w:r>
      </w:del>
      <w:r w:rsidRPr="006B2745">
        <w:t xml:space="preserve"> </w:t>
      </w:r>
      <w:del w:id="2521" w:author="DM" w:date="2012-08-20T16:23:00Z">
        <w:r w:rsidRPr="006B2745" w:rsidDel="008F0436">
          <w:delText xml:space="preserve">from </w:delText>
        </w:r>
      </w:del>
      <w:r w:rsidR="00DD3AB3" w:rsidRPr="00DD3AB3">
        <w:rPr>
          <w:rStyle w:val="InlineURL"/>
          <w:rPrChange w:id="2522" w:author="DM" w:date="2012-08-20T09:16:00Z">
            <w:rPr>
              <w:color w:val="0000FF"/>
              <w:u w:val="single"/>
            </w:rPr>
          </w:rPrChange>
        </w:rPr>
        <w:fldChar w:fldCharType="begin"/>
      </w:r>
      <w:r w:rsidR="00DD3AB3" w:rsidRPr="00DD3AB3">
        <w:rPr>
          <w:rStyle w:val="InlineURL"/>
          <w:rPrChange w:id="2523" w:author="DM" w:date="2012-08-20T09:16:00Z">
            <w:rPr>
              <w:color w:val="0000FF"/>
              <w:u w:val="single"/>
            </w:rPr>
          </w:rPrChange>
        </w:rPr>
        <w:instrText>HYPERLINK "http://blogs.msdn.com/b/project/archive/2007/02/21/resource-plans-explained-i-hope.aspx"</w:instrText>
      </w:r>
      <w:r w:rsidR="00DD3AB3" w:rsidRPr="00DD3AB3">
        <w:rPr>
          <w:rStyle w:val="InlineURL"/>
          <w:rPrChange w:id="2524" w:author="DM" w:date="2012-08-20T09:16:00Z">
            <w:rPr>
              <w:color w:val="0000FF"/>
              <w:u w:val="single"/>
            </w:rPr>
          </w:rPrChange>
        </w:rPr>
        <w:fldChar w:fldCharType="separate"/>
      </w:r>
      <w:r w:rsidR="00DD3AB3" w:rsidRPr="00DD3AB3">
        <w:rPr>
          <w:rStyle w:val="InlineURL"/>
          <w:rPrChange w:id="2525" w:author="DM" w:date="2012-08-20T09:16:00Z">
            <w:rPr>
              <w:rStyle w:val="Hyperlink"/>
              <w:color w:val="auto"/>
              <w:u w:val="none"/>
            </w:rPr>
          </w:rPrChange>
        </w:rPr>
        <w:t>http://blogs.msdn.com/b/project/archive/2007/02/21/resource-plans-explained-i-hope.aspx</w:t>
      </w:r>
      <w:r w:rsidR="00DD3AB3" w:rsidRPr="00DD3AB3">
        <w:rPr>
          <w:rStyle w:val="InlineURL"/>
          <w:rPrChange w:id="2526" w:author="DM" w:date="2012-08-20T09:16:00Z">
            <w:rPr>
              <w:color w:val="0000FF"/>
              <w:u w:val="single"/>
            </w:rPr>
          </w:rPrChange>
        </w:rPr>
        <w:fldChar w:fldCharType="end"/>
      </w:r>
    </w:p>
    <w:p w:rsidR="00C20451" w:rsidRPr="006B2745" w:rsidRDefault="00C20451" w:rsidP="006B2745">
      <w:pPr>
        <w:pStyle w:val="Reference"/>
      </w:pPr>
      <w:proofErr w:type="gramStart"/>
      <w:r w:rsidRPr="006B2745">
        <w:t>Executive Office of the President Office of Management and Budget.</w:t>
      </w:r>
      <w:proofErr w:type="gramEnd"/>
      <w:del w:id="2527" w:author="DM" w:date="2012-08-20T16:23:00Z">
        <w:r w:rsidRPr="006B2745" w:rsidDel="008F0436">
          <w:delText xml:space="preserve"> 2011.</w:delText>
        </w:r>
      </w:del>
      <w:r w:rsidRPr="006B2745">
        <w:t xml:space="preserve"> </w:t>
      </w:r>
      <w:proofErr w:type="gramStart"/>
      <w:r w:rsidRPr="006B2745">
        <w:t>Circular No.</w:t>
      </w:r>
      <w:proofErr w:type="gramEnd"/>
      <w:r w:rsidRPr="006B2745">
        <w:t xml:space="preserve"> </w:t>
      </w:r>
      <w:proofErr w:type="gramStart"/>
      <w:r w:rsidRPr="006B2745">
        <w:t>A-11 Preparation, Submission, and Execution of the Budget</w:t>
      </w:r>
      <w:ins w:id="2528" w:author="DM" w:date="2012-08-20T16:23:00Z">
        <w:r w:rsidR="008F0436">
          <w:t>, 2011</w:t>
        </w:r>
      </w:ins>
      <w:r w:rsidRPr="006B2745">
        <w:t>.</w:t>
      </w:r>
      <w:proofErr w:type="gramEnd"/>
      <w:r w:rsidRPr="006B2745">
        <w:t xml:space="preserve"> </w:t>
      </w:r>
      <w:del w:id="2529" w:author="DM" w:date="2012-08-20T09:15:00Z">
        <w:r w:rsidRPr="006B2745" w:rsidDel="001A7C5D">
          <w:delText>Retrieved on</w:delText>
        </w:r>
      </w:del>
      <w:proofErr w:type="gramStart"/>
      <w:ins w:id="2530" w:author="DM" w:date="2012-08-20T09:15:00Z">
        <w:r w:rsidR="001A7C5D">
          <w:t>Accessed</w:t>
        </w:r>
      </w:ins>
      <w:r w:rsidRPr="006B2745">
        <w:t xml:space="preserve"> December 23</w:t>
      </w:r>
      <w:ins w:id="2531" w:author="DM" w:date="2012-08-20T16:24:00Z">
        <w:r w:rsidR="008F0436">
          <w:t>,</w:t>
        </w:r>
      </w:ins>
      <w:r w:rsidRPr="006B2745">
        <w:t xml:space="preserve"> 2011</w:t>
      </w:r>
      <w:ins w:id="2532" w:author="DM" w:date="2012-08-20T16:24:00Z">
        <w:r w:rsidR="008F0436">
          <w:t>.</w:t>
        </w:r>
      </w:ins>
      <w:proofErr w:type="gramEnd"/>
      <w:del w:id="2533" w:author="DM" w:date="2012-08-20T16:24:00Z">
        <w:r w:rsidRPr="006B2745" w:rsidDel="008F0436">
          <w:delText>,</w:delText>
        </w:r>
      </w:del>
      <w:r w:rsidRPr="006B2745">
        <w:t xml:space="preserve"> </w:t>
      </w:r>
      <w:del w:id="2534" w:author="DM" w:date="2012-08-20T16:24:00Z">
        <w:r w:rsidRPr="006B2745" w:rsidDel="008F0436">
          <w:delText xml:space="preserve">from </w:delText>
        </w:r>
      </w:del>
      <w:r w:rsidR="00DD3AB3" w:rsidRPr="00DD3AB3">
        <w:rPr>
          <w:rStyle w:val="InlineURL"/>
          <w:rPrChange w:id="2535" w:author="DM" w:date="2012-08-20T09:16:00Z">
            <w:rPr>
              <w:color w:val="0000FF"/>
              <w:u w:val="single"/>
            </w:rPr>
          </w:rPrChange>
        </w:rPr>
        <w:fldChar w:fldCharType="begin"/>
      </w:r>
      <w:r w:rsidR="00DD3AB3" w:rsidRPr="00DD3AB3">
        <w:rPr>
          <w:rStyle w:val="InlineURL"/>
          <w:rPrChange w:id="2536" w:author="DM" w:date="2012-08-20T09:16:00Z">
            <w:rPr>
              <w:color w:val="0000FF"/>
              <w:u w:val="single"/>
            </w:rPr>
          </w:rPrChange>
        </w:rPr>
        <w:instrText>HYPERLINK "http://www.whitehouse.gov/sites/default/files/omb/assets/a11_current_year/a_11_2011.pdf"</w:instrText>
      </w:r>
      <w:r w:rsidR="00DD3AB3" w:rsidRPr="00DD3AB3">
        <w:rPr>
          <w:rStyle w:val="InlineURL"/>
          <w:rPrChange w:id="2537" w:author="DM" w:date="2012-08-20T09:16:00Z">
            <w:rPr>
              <w:color w:val="0000FF"/>
              <w:u w:val="single"/>
            </w:rPr>
          </w:rPrChange>
        </w:rPr>
        <w:fldChar w:fldCharType="separate"/>
      </w:r>
      <w:r w:rsidR="00DD3AB3" w:rsidRPr="00DD3AB3">
        <w:rPr>
          <w:rStyle w:val="InlineURL"/>
          <w:rPrChange w:id="2538" w:author="DM" w:date="2012-08-20T09:16:00Z">
            <w:rPr>
              <w:rStyle w:val="Hyperlink"/>
              <w:color w:val="auto"/>
              <w:u w:val="none"/>
            </w:rPr>
          </w:rPrChange>
        </w:rPr>
        <w:t>http</w:t>
      </w:r>
      <w:del w:id="2539" w:author="DM" w:date="2012-08-20T16:24:00Z">
        <w:r w:rsidR="00DD3AB3" w:rsidRPr="00DD3AB3" w:rsidDel="008F0436">
          <w:rPr>
            <w:rStyle w:val="InlineURL"/>
            <w:rPrChange w:id="2540" w:author="DM" w:date="2012-08-20T09:16:00Z">
              <w:rPr>
                <w:rStyle w:val="Hyperlink"/>
                <w:color w:val="auto"/>
                <w:u w:val="none"/>
              </w:rPr>
            </w:rPrChange>
          </w:rPr>
          <w:delText>://</w:delText>
        </w:r>
      </w:del>
      <w:r w:rsidR="00DD3AB3" w:rsidRPr="00DD3AB3">
        <w:rPr>
          <w:rStyle w:val="InlineURL"/>
          <w:rPrChange w:id="2541" w:author="DM" w:date="2012-08-20T09:16:00Z">
            <w:rPr>
              <w:rStyle w:val="Hyperlink"/>
              <w:color w:val="auto"/>
              <w:u w:val="none"/>
            </w:rPr>
          </w:rPrChange>
        </w:rPr>
        <w:t>www.whitehouse.gov/sites/default/files/omb/assets/a11_current_year/a_11_2011.pdf</w:t>
      </w:r>
      <w:r w:rsidR="00DD3AB3" w:rsidRPr="00DD3AB3">
        <w:rPr>
          <w:rStyle w:val="InlineURL"/>
          <w:rPrChange w:id="2542" w:author="DM" w:date="2012-08-20T09:16:00Z">
            <w:rPr>
              <w:color w:val="0000FF"/>
              <w:u w:val="single"/>
            </w:rPr>
          </w:rPrChange>
        </w:rPr>
        <w:fldChar w:fldCharType="end"/>
      </w:r>
      <w:r w:rsidRPr="006B2745">
        <w:t xml:space="preserve"> </w:t>
      </w:r>
    </w:p>
    <w:p w:rsidR="00A042BD" w:rsidRPr="006B2745" w:rsidRDefault="00A042BD" w:rsidP="006B2745">
      <w:pPr>
        <w:pStyle w:val="Reference"/>
      </w:pPr>
      <w:proofErr w:type="gramStart"/>
      <w:r w:rsidRPr="008F0436">
        <w:rPr>
          <w:i/>
          <w:rPrChange w:id="2543" w:author="DM" w:date="2012-08-20T16:24:00Z">
            <w:rPr/>
          </w:rPrChange>
        </w:rPr>
        <w:t>Federal Register</w:t>
      </w:r>
      <w:r w:rsidRPr="006B2745">
        <w:t>.</w:t>
      </w:r>
      <w:proofErr w:type="gramEnd"/>
      <w:del w:id="2544" w:author="DM" w:date="2012-08-20T16:24:00Z">
        <w:r w:rsidRPr="006B2745" w:rsidDel="008F0436">
          <w:delText xml:space="preserve"> 2011.</w:delText>
        </w:r>
      </w:del>
      <w:r w:rsidRPr="006B2745">
        <w:t xml:space="preserve"> “Major System Acquisition; Earned Value Managemen</w:t>
      </w:r>
      <w:r w:rsidR="00F971F4" w:rsidRPr="006B2745">
        <w:t>t.</w:t>
      </w:r>
      <w:r w:rsidRPr="006B2745">
        <w:t xml:space="preserve"> A Proposed Rule by the National Aeronautics and Space Administration on 02/10/2011.” </w:t>
      </w:r>
      <w:del w:id="2545" w:author="DM" w:date="2012-08-20T09:15:00Z">
        <w:r w:rsidRPr="006B2745" w:rsidDel="001A7C5D">
          <w:delText>Retrieved on</w:delText>
        </w:r>
      </w:del>
      <w:proofErr w:type="gramStart"/>
      <w:ins w:id="2546" w:author="DM" w:date="2012-08-20T09:15:00Z">
        <w:r w:rsidR="001A7C5D">
          <w:t>Accessed</w:t>
        </w:r>
      </w:ins>
      <w:r w:rsidRPr="006B2745">
        <w:t xml:space="preserve"> December 23</w:t>
      </w:r>
      <w:ins w:id="2547" w:author="DM" w:date="2012-08-20T16:24:00Z">
        <w:r w:rsidR="008F0436">
          <w:t>,</w:t>
        </w:r>
      </w:ins>
      <w:r w:rsidRPr="006B2745">
        <w:t xml:space="preserve"> 2011</w:t>
      </w:r>
      <w:ins w:id="2548" w:author="DM" w:date="2012-08-20T16:24:00Z">
        <w:r w:rsidR="008F0436">
          <w:t>.</w:t>
        </w:r>
      </w:ins>
      <w:proofErr w:type="gramEnd"/>
      <w:del w:id="2549" w:author="DM" w:date="2012-08-20T16:24:00Z">
        <w:r w:rsidRPr="006B2745" w:rsidDel="008F0436">
          <w:delText>,</w:delText>
        </w:r>
      </w:del>
      <w:r w:rsidRPr="006B2745">
        <w:t xml:space="preserve"> </w:t>
      </w:r>
      <w:ins w:id="2550" w:author="DM" w:date="2012-08-20T16:25:00Z">
        <w:r w:rsidR="008F0436">
          <w:t xml:space="preserve"> </w:t>
        </w:r>
      </w:ins>
      <w:del w:id="2551" w:author="DM" w:date="2012-08-20T16:24:00Z">
        <w:r w:rsidRPr="006B2745" w:rsidDel="008F0436">
          <w:delText xml:space="preserve">from </w:delText>
        </w:r>
      </w:del>
      <w:r w:rsidR="00DD3AB3" w:rsidRPr="00DD3AB3">
        <w:rPr>
          <w:rStyle w:val="InlineURL"/>
          <w:rPrChange w:id="2552" w:author="DM" w:date="2012-08-20T09:16:00Z">
            <w:rPr>
              <w:color w:val="0000FF"/>
              <w:u w:val="single"/>
            </w:rPr>
          </w:rPrChange>
        </w:rPr>
        <w:fldChar w:fldCharType="begin"/>
      </w:r>
      <w:r w:rsidR="00DD3AB3" w:rsidRPr="00DD3AB3">
        <w:rPr>
          <w:rStyle w:val="InlineURL"/>
          <w:rPrChange w:id="2553" w:author="DM" w:date="2012-08-20T09:16:00Z">
            <w:rPr>
              <w:color w:val="0000FF"/>
              <w:u w:val="single"/>
            </w:rPr>
          </w:rPrChange>
        </w:rPr>
        <w:instrText>HYPERLINK "http://www.federalregister.gov/articles/2011/02/10/2011-2756/major-system-acquisition-earned-value-management"</w:instrText>
      </w:r>
      <w:r w:rsidR="00DD3AB3" w:rsidRPr="00DD3AB3">
        <w:rPr>
          <w:rStyle w:val="InlineURL"/>
          <w:rPrChange w:id="2554" w:author="DM" w:date="2012-08-20T09:16:00Z">
            <w:rPr>
              <w:color w:val="0000FF"/>
              <w:u w:val="single"/>
            </w:rPr>
          </w:rPrChange>
        </w:rPr>
        <w:fldChar w:fldCharType="separate"/>
      </w:r>
      <w:del w:id="2555" w:author="DM" w:date="2012-08-20T16:25:00Z">
        <w:r w:rsidR="00DD3AB3" w:rsidRPr="00DD3AB3" w:rsidDel="008F0436">
          <w:rPr>
            <w:rStyle w:val="InlineURL"/>
            <w:rPrChange w:id="2556" w:author="DM" w:date="2012-08-20T09:16:00Z">
              <w:rPr>
                <w:rStyle w:val="Hyperlink"/>
                <w:color w:val="auto"/>
                <w:u w:val="none"/>
              </w:rPr>
            </w:rPrChange>
          </w:rPr>
          <w:delText>http://</w:delText>
        </w:r>
      </w:del>
      <w:r w:rsidR="00DD3AB3" w:rsidRPr="00DD3AB3">
        <w:rPr>
          <w:rStyle w:val="InlineURL"/>
          <w:rPrChange w:id="2557" w:author="DM" w:date="2012-08-20T09:16:00Z">
            <w:rPr>
              <w:rStyle w:val="Hyperlink"/>
              <w:color w:val="auto"/>
              <w:u w:val="none"/>
            </w:rPr>
          </w:rPrChange>
        </w:rPr>
        <w:t>www.federalregister.gov/articles/2011/02/10/2011-2756/major-system-acquisition-earned-value-management</w:t>
      </w:r>
      <w:r w:rsidR="00DD3AB3" w:rsidRPr="00DD3AB3">
        <w:rPr>
          <w:rStyle w:val="InlineURL"/>
          <w:rPrChange w:id="2558" w:author="DM" w:date="2012-08-20T09:16:00Z">
            <w:rPr>
              <w:color w:val="0000FF"/>
              <w:u w:val="single"/>
            </w:rPr>
          </w:rPrChange>
        </w:rPr>
        <w:fldChar w:fldCharType="end"/>
      </w:r>
    </w:p>
    <w:p w:rsidR="00DE5691" w:rsidRPr="006B2745" w:rsidRDefault="00DE5691" w:rsidP="006B2745">
      <w:pPr>
        <w:pStyle w:val="Reference"/>
      </w:pPr>
      <w:proofErr w:type="spellStart"/>
      <w:r w:rsidRPr="006B2745">
        <w:t>Fiessinger</w:t>
      </w:r>
      <w:proofErr w:type="spellEnd"/>
      <w:r w:rsidRPr="006B2745">
        <w:t>, Christophe.</w:t>
      </w:r>
      <w:del w:id="2559" w:author="DM" w:date="2012-08-20T16:25:00Z">
        <w:r w:rsidRPr="006B2745" w:rsidDel="008F0436">
          <w:delText xml:space="preserve"> 2010.</w:delText>
        </w:r>
      </w:del>
      <w:r w:rsidRPr="006B2745">
        <w:t xml:space="preserve"> </w:t>
      </w:r>
      <w:proofErr w:type="gramStart"/>
      <w:r w:rsidRPr="006B2745">
        <w:t>“Announcing Visual Studio Team Foundation Server 2010 and Project Server Integration Feature Pack Beta</w:t>
      </w:r>
      <w:ins w:id="2560" w:author="DM" w:date="2012-08-20T16:25:00Z">
        <w:r w:rsidR="008F0436">
          <w:t>,</w:t>
        </w:r>
      </w:ins>
      <w:del w:id="2561" w:author="DM" w:date="2012-08-20T16:25:00Z">
        <w:r w:rsidRPr="006B2745" w:rsidDel="008F0436">
          <w:delText>.</w:delText>
        </w:r>
      </w:del>
      <w:r w:rsidRPr="006B2745">
        <w:t xml:space="preserve">” </w:t>
      </w:r>
      <w:ins w:id="2562" w:author="DM" w:date="2012-08-20T16:25:00Z">
        <w:r w:rsidR="008F0436" w:rsidRPr="006B2745">
          <w:t>2010</w:t>
        </w:r>
        <w:r w:rsidR="008F0436">
          <w:t xml:space="preserve"> (</w:t>
        </w:r>
      </w:ins>
      <w:del w:id="2563" w:author="DM" w:date="2012-08-20T16:25:00Z">
        <w:r w:rsidRPr="006B2745" w:rsidDel="008F0436">
          <w:delText xml:space="preserve">A </w:delText>
        </w:r>
      </w:del>
      <w:r w:rsidRPr="006B2745">
        <w:t>collection of excellent Project Server posts</w:t>
      </w:r>
      <w:ins w:id="2564" w:author="DM" w:date="2012-08-20T16:25:00Z">
        <w:r w:rsidR="008F0436">
          <w:t>)</w:t>
        </w:r>
      </w:ins>
      <w:r w:rsidRPr="006B2745">
        <w:t>.</w:t>
      </w:r>
      <w:proofErr w:type="gramEnd"/>
      <w:r w:rsidRPr="006B2745">
        <w:t xml:space="preserve"> </w:t>
      </w:r>
      <w:del w:id="2565" w:author="DM" w:date="2012-08-20T09:15:00Z">
        <w:r w:rsidRPr="006B2745" w:rsidDel="001A7C5D">
          <w:delText>Retrieved on</w:delText>
        </w:r>
      </w:del>
      <w:proofErr w:type="gramStart"/>
      <w:ins w:id="2566" w:author="DM" w:date="2012-08-20T09:15:00Z">
        <w:r w:rsidR="001A7C5D">
          <w:t>Accessed</w:t>
        </w:r>
      </w:ins>
      <w:r w:rsidRPr="006B2745">
        <w:t xml:space="preserve"> December 28</w:t>
      </w:r>
      <w:ins w:id="2567" w:author="DM" w:date="2012-08-20T16:25:00Z">
        <w:r w:rsidR="008F0436">
          <w:t>,</w:t>
        </w:r>
      </w:ins>
      <w:r w:rsidRPr="006B2745">
        <w:t xml:space="preserve"> 2011</w:t>
      </w:r>
      <w:ins w:id="2568" w:author="DM" w:date="2012-08-20T16:25:00Z">
        <w:r w:rsidR="008F0436">
          <w:t>.</w:t>
        </w:r>
      </w:ins>
      <w:proofErr w:type="gramEnd"/>
      <w:del w:id="2569" w:author="DM" w:date="2012-08-20T16:25:00Z">
        <w:r w:rsidRPr="006B2745" w:rsidDel="008F0436">
          <w:delText>,</w:delText>
        </w:r>
      </w:del>
      <w:r w:rsidRPr="006B2745">
        <w:t xml:space="preserve"> </w:t>
      </w:r>
      <w:del w:id="2570" w:author="DM" w:date="2012-08-20T16:25:00Z">
        <w:r w:rsidRPr="006B2745" w:rsidDel="008F0436">
          <w:delText xml:space="preserve">from </w:delText>
        </w:r>
      </w:del>
      <w:r w:rsidR="00DD3AB3" w:rsidRPr="00DD3AB3">
        <w:rPr>
          <w:rStyle w:val="InlineURL"/>
          <w:rPrChange w:id="2571" w:author="DM" w:date="2012-08-20T09:16:00Z">
            <w:rPr>
              <w:color w:val="0000FF"/>
              <w:u w:val="single"/>
            </w:rPr>
          </w:rPrChange>
        </w:rPr>
        <w:fldChar w:fldCharType="begin"/>
      </w:r>
      <w:r w:rsidR="00DD3AB3" w:rsidRPr="00DD3AB3">
        <w:rPr>
          <w:rStyle w:val="InlineURL"/>
          <w:rPrChange w:id="2572" w:author="DM" w:date="2012-08-20T09:16:00Z">
            <w:rPr>
              <w:color w:val="0000FF"/>
              <w:u w:val="single"/>
            </w:rPr>
          </w:rPrChange>
        </w:rPr>
        <w:instrText>HYPERLINK "http://projectserverblogs.com/index.php?s=agile&amp;paged=4"</w:instrText>
      </w:r>
      <w:r w:rsidR="00DD3AB3" w:rsidRPr="00DD3AB3">
        <w:rPr>
          <w:rStyle w:val="InlineURL"/>
          <w:rPrChange w:id="2573" w:author="DM" w:date="2012-08-20T09:16:00Z">
            <w:rPr>
              <w:color w:val="0000FF"/>
              <w:u w:val="single"/>
            </w:rPr>
          </w:rPrChange>
        </w:rPr>
        <w:fldChar w:fldCharType="separate"/>
      </w:r>
      <w:r w:rsidR="00DD3AB3" w:rsidRPr="00DD3AB3">
        <w:rPr>
          <w:rStyle w:val="InlineURL"/>
          <w:rPrChange w:id="2574" w:author="DM" w:date="2012-08-20T09:16:00Z">
            <w:rPr>
              <w:rStyle w:val="Hyperlink"/>
              <w:color w:val="auto"/>
              <w:u w:val="none"/>
            </w:rPr>
          </w:rPrChange>
        </w:rPr>
        <w:t>http://projectserverblogs.com/index.php?s=agile</w:t>
      </w:r>
      <w:del w:id="2575" w:author="DM" w:date="2012-08-17T21:44:00Z">
        <w:r w:rsidR="00DD3AB3" w:rsidRPr="00DD3AB3">
          <w:rPr>
            <w:rStyle w:val="InlineURL"/>
            <w:rPrChange w:id="2576" w:author="DM" w:date="2012-08-20T09:16:00Z">
              <w:rPr>
                <w:rStyle w:val="Hyperlink"/>
                <w:color w:val="auto"/>
                <w:u w:val="none"/>
              </w:rPr>
            </w:rPrChange>
          </w:rPr>
          <w:delText>&amp;</w:delText>
        </w:r>
      </w:del>
      <w:ins w:id="2577" w:author="DM" w:date="2012-08-17T21:44:00Z">
        <w:r w:rsidR="00DD3AB3" w:rsidRPr="00DD3AB3">
          <w:rPr>
            <w:rStyle w:val="InlineURL"/>
            <w:rPrChange w:id="2578" w:author="DM" w:date="2012-08-20T09:16:00Z">
              <w:rPr>
                <w:rStyle w:val="Hyperlink"/>
                <w:color w:val="auto"/>
                <w:u w:val="none"/>
              </w:rPr>
            </w:rPrChange>
          </w:rPr>
          <w:t>and</w:t>
        </w:r>
      </w:ins>
      <w:r w:rsidR="00DD3AB3" w:rsidRPr="00DD3AB3">
        <w:rPr>
          <w:rStyle w:val="InlineURL"/>
          <w:rPrChange w:id="2579" w:author="DM" w:date="2012-08-20T09:16:00Z">
            <w:rPr>
              <w:rStyle w:val="Hyperlink"/>
              <w:color w:val="auto"/>
              <w:u w:val="none"/>
            </w:rPr>
          </w:rPrChange>
        </w:rPr>
        <w:t>paged=4</w:t>
      </w:r>
      <w:r w:rsidR="00DD3AB3" w:rsidRPr="00DD3AB3">
        <w:rPr>
          <w:rStyle w:val="InlineURL"/>
          <w:rPrChange w:id="2580" w:author="DM" w:date="2012-08-20T09:16:00Z">
            <w:rPr>
              <w:color w:val="0000FF"/>
              <w:u w:val="single"/>
            </w:rPr>
          </w:rPrChange>
        </w:rPr>
        <w:fldChar w:fldCharType="end"/>
      </w:r>
    </w:p>
    <w:p w:rsidR="00A042BD" w:rsidRPr="006B2745" w:rsidRDefault="00834F68" w:rsidP="006B2745">
      <w:pPr>
        <w:pStyle w:val="Reference"/>
      </w:pPr>
      <w:proofErr w:type="spellStart"/>
      <w:r w:rsidRPr="006B2745">
        <w:t>Kaufthal</w:t>
      </w:r>
      <w:proofErr w:type="spellEnd"/>
      <w:r w:rsidRPr="006B2745">
        <w:t>, Jon.</w:t>
      </w:r>
      <w:del w:id="2581" w:author="DM" w:date="2012-08-20T16:25:00Z">
        <w:r w:rsidRPr="006B2745" w:rsidDel="008F0436">
          <w:delText xml:space="preserve"> 2010.</w:delText>
        </w:r>
      </w:del>
      <w:r w:rsidRPr="006B2745">
        <w:t xml:space="preserve"> “Introducing the Backstage </w:t>
      </w:r>
      <w:del w:id="2582" w:author="DM" w:date="2012-08-20T16:25:00Z">
        <w:r w:rsidRPr="006B2745" w:rsidDel="008F0436">
          <w:delText>v</w:delText>
        </w:r>
      </w:del>
      <w:ins w:id="2583" w:author="DM" w:date="2012-08-20T16:25:00Z">
        <w:r w:rsidR="008F0436">
          <w:t>V</w:t>
        </w:r>
      </w:ins>
      <w:r w:rsidRPr="006B2745">
        <w:t>iew</w:t>
      </w:r>
      <w:ins w:id="2584" w:author="DM" w:date="2012-08-20T16:25:00Z">
        <w:r w:rsidR="008F0436">
          <w:t>,</w:t>
        </w:r>
      </w:ins>
      <w:del w:id="2585" w:author="DM" w:date="2012-08-20T16:25:00Z">
        <w:r w:rsidRPr="006B2745" w:rsidDel="008F0436">
          <w:delText>.</w:delText>
        </w:r>
      </w:del>
      <w:r w:rsidRPr="006B2745">
        <w:t>”</w:t>
      </w:r>
      <w:ins w:id="2586" w:author="DM" w:date="2012-08-20T16:25:00Z">
        <w:r w:rsidR="008F0436">
          <w:t xml:space="preserve"> 2010.</w:t>
        </w:r>
      </w:ins>
      <w:r w:rsidRPr="006B2745">
        <w:t xml:space="preserve"> </w:t>
      </w:r>
      <w:del w:id="2587" w:author="DM" w:date="2012-08-20T16:25:00Z">
        <w:r w:rsidRPr="006B2745" w:rsidDel="008F0436">
          <w:delText xml:space="preserve">The </w:delText>
        </w:r>
      </w:del>
      <w:ins w:id="2588" w:author="DM" w:date="2012-08-20T16:25:00Z">
        <w:r w:rsidR="008F0436">
          <w:t>O</w:t>
        </w:r>
      </w:ins>
      <w:del w:id="2589" w:author="DM" w:date="2012-08-20T16:25:00Z">
        <w:r w:rsidRPr="006B2745" w:rsidDel="008F0436">
          <w:delText>o</w:delText>
        </w:r>
      </w:del>
      <w:r w:rsidRPr="006B2745">
        <w:t xml:space="preserve">fficial blog of the Microsoft Project product team. </w:t>
      </w:r>
      <w:del w:id="2590" w:author="DM" w:date="2012-08-20T09:15:00Z">
        <w:r w:rsidRPr="006B2745" w:rsidDel="001A7C5D">
          <w:delText>Retrieved on</w:delText>
        </w:r>
      </w:del>
      <w:proofErr w:type="gramStart"/>
      <w:ins w:id="2591" w:author="DM" w:date="2012-08-20T09:15:00Z">
        <w:r w:rsidR="001A7C5D">
          <w:t>Accessed</w:t>
        </w:r>
      </w:ins>
      <w:r w:rsidRPr="006B2745">
        <w:t xml:space="preserve"> December 28</w:t>
      </w:r>
      <w:ins w:id="2592" w:author="DM" w:date="2012-08-20T16:26:00Z">
        <w:r w:rsidR="008F0436">
          <w:t>,</w:t>
        </w:r>
      </w:ins>
      <w:r w:rsidRPr="006B2745">
        <w:t xml:space="preserve"> 2011</w:t>
      </w:r>
      <w:ins w:id="2593" w:author="DM" w:date="2012-08-20T16:26:00Z">
        <w:r w:rsidR="008F0436">
          <w:t>.</w:t>
        </w:r>
      </w:ins>
      <w:proofErr w:type="gramEnd"/>
      <w:del w:id="2594" w:author="DM" w:date="2012-08-20T16:26:00Z">
        <w:r w:rsidRPr="006B2745" w:rsidDel="008F0436">
          <w:delText>,</w:delText>
        </w:r>
      </w:del>
      <w:r w:rsidRPr="006B2745">
        <w:t xml:space="preserve"> </w:t>
      </w:r>
      <w:del w:id="2595" w:author="DM" w:date="2012-08-20T16:26:00Z">
        <w:r w:rsidRPr="006B2745" w:rsidDel="008F0436">
          <w:delText xml:space="preserve">from </w:delText>
        </w:r>
      </w:del>
      <w:r w:rsidR="00DD3AB3" w:rsidRPr="00DD3AB3">
        <w:rPr>
          <w:rStyle w:val="InlineURL"/>
          <w:rPrChange w:id="2596" w:author="DM" w:date="2012-08-20T09:16:00Z">
            <w:rPr>
              <w:color w:val="0000FF"/>
              <w:u w:val="single"/>
            </w:rPr>
          </w:rPrChange>
        </w:rPr>
        <w:fldChar w:fldCharType="begin"/>
      </w:r>
      <w:r w:rsidR="00DD3AB3" w:rsidRPr="00DD3AB3">
        <w:rPr>
          <w:rStyle w:val="InlineURL"/>
          <w:rPrChange w:id="2597" w:author="DM" w:date="2012-08-20T09:16:00Z">
            <w:rPr>
              <w:color w:val="0000FF"/>
              <w:u w:val="single"/>
            </w:rPr>
          </w:rPrChange>
        </w:rPr>
        <w:instrText>HYPERLINK "http://blogs.msdn.com/b/project/archive/2010/01/20/project-2010-introducing-the-backstage-view.aspx"</w:instrText>
      </w:r>
      <w:r w:rsidR="00DD3AB3" w:rsidRPr="00DD3AB3">
        <w:rPr>
          <w:rStyle w:val="InlineURL"/>
          <w:rPrChange w:id="2598" w:author="DM" w:date="2012-08-20T09:16:00Z">
            <w:rPr>
              <w:color w:val="0000FF"/>
              <w:u w:val="single"/>
            </w:rPr>
          </w:rPrChange>
        </w:rPr>
        <w:fldChar w:fldCharType="separate"/>
      </w:r>
      <w:r w:rsidR="00DD3AB3" w:rsidRPr="00DD3AB3">
        <w:rPr>
          <w:rStyle w:val="InlineURL"/>
          <w:rPrChange w:id="2599" w:author="DM" w:date="2012-08-20T09:16:00Z">
            <w:rPr>
              <w:rStyle w:val="Hyperlink"/>
              <w:color w:val="auto"/>
              <w:u w:val="none"/>
            </w:rPr>
          </w:rPrChange>
        </w:rPr>
        <w:t>http://blogs.msdn.com/b/project/archive/2010/01/20/project-2010-introducing-the-backstage-view.aspx</w:t>
      </w:r>
      <w:r w:rsidR="00DD3AB3" w:rsidRPr="00DD3AB3">
        <w:rPr>
          <w:rStyle w:val="InlineURL"/>
          <w:rPrChange w:id="2600" w:author="DM" w:date="2012-08-20T09:16:00Z">
            <w:rPr>
              <w:color w:val="0000FF"/>
              <w:u w:val="single"/>
            </w:rPr>
          </w:rPrChange>
        </w:rPr>
        <w:fldChar w:fldCharType="end"/>
      </w:r>
    </w:p>
    <w:p w:rsidR="00006CB3" w:rsidRPr="00372392" w:rsidDel="003853C1" w:rsidRDefault="00006CB3" w:rsidP="006B2745">
      <w:pPr>
        <w:pStyle w:val="Reference"/>
        <w:rPr>
          <w:del w:id="2601" w:author="Jeff Jacobson" w:date="2012-08-31T17:32:00Z"/>
          <w:rStyle w:val="QueryInline"/>
          <w:rPrChange w:id="2602" w:author="DM" w:date="2012-08-21T05:15:00Z">
            <w:rPr>
              <w:del w:id="2603" w:author="Jeff Jacobson" w:date="2012-08-31T17:32:00Z"/>
            </w:rPr>
          </w:rPrChange>
        </w:rPr>
      </w:pPr>
      <w:del w:id="2604" w:author="Jeff Jacobson" w:date="2012-08-31T17:32:00Z">
        <w:r w:rsidRPr="006B2745" w:rsidDel="003853C1">
          <w:delText xml:space="preserve">Lawrence, Mark. 2010. </w:delText>
        </w:r>
      </w:del>
      <w:ins w:id="2605" w:author="DM" w:date="2012-08-20T16:26:00Z">
        <w:del w:id="2606" w:author="Jeff Jacobson" w:date="2012-08-31T17:32:00Z">
          <w:r w:rsidR="008F0436" w:rsidDel="003853C1">
            <w:delText>“</w:delText>
          </w:r>
        </w:del>
      </w:ins>
      <w:del w:id="2607" w:author="Jeff Jacobson" w:date="2012-08-31T17:32:00Z">
        <w:r w:rsidRPr="006B2745" w:rsidDel="003853C1">
          <w:delText>Planning an Agile Project with Team Foundation Server 2010.</w:delText>
        </w:r>
      </w:del>
      <w:ins w:id="2608" w:author="DM" w:date="2012-08-20T16:27:00Z">
        <w:del w:id="2609" w:author="Jeff Jacobson" w:date="2012-08-31T17:32:00Z">
          <w:r w:rsidR="008F0436" w:rsidDel="003853C1">
            <w:delText>” 2010.</w:delText>
          </w:r>
        </w:del>
      </w:ins>
      <w:del w:id="2610" w:author="Jeff Jacobson" w:date="2012-08-31T17:32:00Z">
        <w:r w:rsidRPr="006B2745" w:rsidDel="003853C1">
          <w:delText xml:space="preserve"> Retrieved on</w:delText>
        </w:r>
      </w:del>
      <w:ins w:id="2611" w:author="DM" w:date="2012-08-20T09:15:00Z">
        <w:del w:id="2612" w:author="Jeff Jacobson" w:date="2012-08-31T17:32:00Z">
          <w:r w:rsidR="001A7C5D" w:rsidDel="003853C1">
            <w:delText>Accessed</w:delText>
          </w:r>
        </w:del>
      </w:ins>
      <w:del w:id="2613" w:author="Jeff Jacobson" w:date="2012-08-31T17:32:00Z">
        <w:r w:rsidRPr="006B2745" w:rsidDel="003853C1">
          <w:delText xml:space="preserve"> December 28</w:delText>
        </w:r>
      </w:del>
      <w:ins w:id="2614" w:author="DM" w:date="2012-08-20T16:27:00Z">
        <w:del w:id="2615" w:author="Jeff Jacobson" w:date="2012-08-31T17:32:00Z">
          <w:r w:rsidR="008F0436" w:rsidDel="003853C1">
            <w:delText>,</w:delText>
          </w:r>
        </w:del>
      </w:ins>
      <w:del w:id="2616" w:author="Jeff Jacobson" w:date="2012-08-31T17:32:00Z">
        <w:r w:rsidRPr="006B2745" w:rsidDel="003853C1">
          <w:delText xml:space="preserve"> 2011</w:delText>
        </w:r>
      </w:del>
      <w:ins w:id="2617" w:author="DM" w:date="2012-08-20T16:27:00Z">
        <w:del w:id="2618" w:author="Jeff Jacobson" w:date="2012-08-31T17:32:00Z">
          <w:r w:rsidR="006730A7" w:rsidDel="003853C1">
            <w:delText>.</w:delText>
          </w:r>
        </w:del>
      </w:ins>
      <w:del w:id="2619" w:author="Jeff Jacobson" w:date="2012-08-31T17:32:00Z">
        <w:r w:rsidRPr="006B2745" w:rsidDel="003853C1">
          <w:delText xml:space="preserve">, from </w:delText>
        </w:r>
        <w:r w:rsidR="00DD3AB3" w:rsidRPr="00DD3AB3" w:rsidDel="003853C1">
          <w:rPr>
            <w:rStyle w:val="InlineURL"/>
            <w:rPrChange w:id="2620" w:author="DM" w:date="2012-08-20T09:16:00Z">
              <w:rPr>
                <w:color w:val="0000FF"/>
                <w:u w:val="single"/>
              </w:rPr>
            </w:rPrChange>
          </w:rPr>
          <w:fldChar w:fldCharType="begin"/>
        </w:r>
        <w:r w:rsidR="00DD3AB3" w:rsidRPr="00DD3AB3" w:rsidDel="003853C1">
          <w:rPr>
            <w:rStyle w:val="InlineURL"/>
            <w:rPrChange w:id="2621" w:author="DM" w:date="2012-08-20T09:16:00Z">
              <w:rPr>
                <w:color w:val="0000FF"/>
                <w:u w:val="single"/>
              </w:rPr>
            </w:rPrChange>
          </w:rPr>
          <w:delInstrText>HYPERLINK "http://www.optimation.co.nz/assets/Resources/Optimation-ResourceAgile-projects-using-MS-Team-Foundation-Server.pdf"</w:delInstrText>
        </w:r>
        <w:r w:rsidR="00DD3AB3" w:rsidRPr="00DD3AB3" w:rsidDel="003853C1">
          <w:rPr>
            <w:rStyle w:val="InlineURL"/>
            <w:rPrChange w:id="2622" w:author="DM" w:date="2012-08-20T09:16:00Z">
              <w:rPr>
                <w:color w:val="0000FF"/>
                <w:u w:val="single"/>
              </w:rPr>
            </w:rPrChange>
          </w:rPr>
          <w:fldChar w:fldCharType="separate"/>
        </w:r>
        <w:r w:rsidR="00DD3AB3" w:rsidRPr="00DD3AB3" w:rsidDel="003853C1">
          <w:rPr>
            <w:rStyle w:val="InlineURL"/>
            <w:rPrChange w:id="2623" w:author="DM" w:date="2012-08-20T09:16:00Z">
              <w:rPr>
                <w:rStyle w:val="Hyperlink"/>
                <w:color w:val="auto"/>
                <w:u w:val="none"/>
              </w:rPr>
            </w:rPrChange>
          </w:rPr>
          <w:delText>http://www.optimation.co.nz/assets/Resources/Optimation-ResourceAgile-projects-using-MS-Team-Foundation-Server.pdf</w:delText>
        </w:r>
        <w:r w:rsidR="00DD3AB3" w:rsidRPr="00DD3AB3" w:rsidDel="003853C1">
          <w:rPr>
            <w:rStyle w:val="InlineURL"/>
            <w:rPrChange w:id="2624" w:author="DM" w:date="2012-08-20T09:16:00Z">
              <w:rPr>
                <w:color w:val="0000FF"/>
                <w:u w:val="single"/>
              </w:rPr>
            </w:rPrChange>
          </w:rPr>
          <w:fldChar w:fldCharType="end"/>
        </w:r>
      </w:del>
      <w:commentRangeStart w:id="2625"/>
      <w:ins w:id="2626" w:author="DM" w:date="2012-08-21T05:15:00Z">
        <w:del w:id="2627" w:author="Jeff Jacobson" w:date="2012-08-31T17:32:00Z">
          <w:r w:rsidR="00372392" w:rsidDel="003853C1">
            <w:rPr>
              <w:rStyle w:val="QueryInline"/>
            </w:rPr>
            <w:delText>[AU: where is this cited in text?]</w:delText>
          </w:r>
        </w:del>
      </w:ins>
      <w:commentRangeEnd w:id="2625"/>
      <w:del w:id="2628" w:author="Jeff Jacobson" w:date="2012-08-31T17:32:00Z">
        <w:r w:rsidR="003853C1" w:rsidDel="003853C1">
          <w:rPr>
            <w:rStyle w:val="CommentReference"/>
            <w:rFonts w:asciiTheme="minorHAnsi" w:eastAsiaTheme="minorHAnsi" w:hAnsiTheme="minorHAnsi" w:cstheme="minorBidi"/>
          </w:rPr>
          <w:commentReference w:id="2625"/>
        </w:r>
      </w:del>
    </w:p>
    <w:p w:rsidR="00B339EB" w:rsidRPr="006B2745" w:rsidDel="003853C1" w:rsidRDefault="003853C1" w:rsidP="006B2745">
      <w:pPr>
        <w:pStyle w:val="Reference"/>
        <w:rPr>
          <w:del w:id="2629" w:author="Jeff Jacobson" w:date="2012-08-31T17:32:00Z"/>
        </w:rPr>
      </w:pPr>
      <w:ins w:id="2630" w:author="Jeff Jacobson" w:date="2012-08-31T17:33:00Z">
        <w:r w:rsidRPr="006B2745" w:rsidDel="003853C1">
          <w:t xml:space="preserve"> </w:t>
        </w:r>
      </w:ins>
      <w:del w:id="2631" w:author="Jeff Jacobson" w:date="2012-08-31T17:32:00Z">
        <w:r w:rsidR="00B339EB" w:rsidRPr="006B2745" w:rsidDel="003853C1">
          <w:delText xml:space="preserve">Levine, Harvey A. 2005. </w:delText>
        </w:r>
        <w:r w:rsidR="00B339EB" w:rsidRPr="006730A7" w:rsidDel="003853C1">
          <w:rPr>
            <w:i/>
            <w:rPrChange w:id="2632" w:author="DM" w:date="2012-08-20T16:27:00Z">
              <w:rPr/>
            </w:rPrChange>
          </w:rPr>
          <w:delText>“Project Portfolio Management</w:delText>
        </w:r>
      </w:del>
      <w:ins w:id="2633" w:author="DM" w:date="2012-08-20T16:27:00Z">
        <w:del w:id="2634" w:author="Jeff Jacobson" w:date="2012-08-31T17:32:00Z">
          <w:r w:rsidR="006730A7" w:rsidDel="003853C1">
            <w:rPr>
              <w:i/>
            </w:rPr>
            <w:delText>:</w:delText>
          </w:r>
        </w:del>
      </w:ins>
      <w:del w:id="2635" w:author="Jeff Jacobson" w:date="2012-08-31T17:32:00Z">
        <w:r w:rsidR="00B339EB" w:rsidRPr="006730A7" w:rsidDel="003853C1">
          <w:rPr>
            <w:i/>
            <w:rPrChange w:id="2636" w:author="DM" w:date="2012-08-20T16:27:00Z">
              <w:rPr/>
            </w:rPrChange>
          </w:rPr>
          <w:delText>, A Practical Guide to Selecting Projects, Managing Portfolios, and Maximizing Benefits</w:delText>
        </w:r>
        <w:r w:rsidR="00B339EB" w:rsidRPr="006B2745" w:rsidDel="003853C1">
          <w:delText>.” Publisher</w:delText>
        </w:r>
      </w:del>
      <w:ins w:id="2637" w:author="DM" w:date="2012-08-20T16:27:00Z">
        <w:del w:id="2638" w:author="Jeff Jacobson" w:date="2012-08-31T17:32:00Z">
          <w:r w:rsidR="006730A7" w:rsidDel="003853C1">
            <w:delText xml:space="preserve"> San Francisco</w:delText>
          </w:r>
        </w:del>
      </w:ins>
      <w:del w:id="2639" w:author="Jeff Jacobson" w:date="2012-08-31T17:32:00Z">
        <w:r w:rsidR="00B339EB" w:rsidRPr="006B2745" w:rsidDel="003853C1">
          <w:delText>: Jossey-Bass</w:delText>
        </w:r>
      </w:del>
      <w:ins w:id="2640" w:author="DM" w:date="2012-08-20T16:27:00Z">
        <w:del w:id="2641" w:author="Jeff Jacobson" w:date="2012-08-31T17:32:00Z">
          <w:r w:rsidR="006730A7" w:rsidDel="003853C1">
            <w:delText>, 2005.</w:delText>
          </w:r>
        </w:del>
      </w:ins>
      <w:ins w:id="2642" w:author="DM" w:date="2012-08-21T05:16:00Z">
        <w:del w:id="2643" w:author="Jeff Jacobson" w:date="2012-08-31T17:32:00Z">
          <w:r w:rsidR="00372392" w:rsidDel="003853C1">
            <w:rPr>
              <w:rStyle w:val="QueryInline"/>
            </w:rPr>
            <w:delText>[AU: cited where in text?]</w:delText>
          </w:r>
        </w:del>
      </w:ins>
      <w:del w:id="2644" w:author="Jeff Jacobson" w:date="2012-08-31T17:32:00Z">
        <w:r w:rsidR="00B339EB" w:rsidRPr="006B2745" w:rsidDel="003853C1">
          <w:delText>; 1</w:delText>
        </w:r>
        <w:r w:rsidR="00802221" w:rsidRPr="006B2745" w:rsidDel="003853C1">
          <w:delText>st</w:delText>
        </w:r>
        <w:r w:rsidR="00B339EB" w:rsidRPr="006B2745" w:rsidDel="003853C1">
          <w:delText xml:space="preserve"> edition</w:delText>
        </w:r>
      </w:del>
    </w:p>
    <w:p w:rsidR="003648FD" w:rsidDel="005C7C29" w:rsidRDefault="003648FD">
      <w:pPr>
        <w:pStyle w:val="QueryPara"/>
        <w:rPr>
          <w:ins w:id="2645" w:author="DM" w:date="2012-08-20T16:32:00Z"/>
          <w:del w:id="2646" w:author="Jeff Jacobson" w:date="2012-09-13T13:23:00Z"/>
        </w:rPr>
        <w:pPrChange w:id="2647" w:author="DM" w:date="2012-08-20T16:32:00Z">
          <w:pPr>
            <w:pStyle w:val="Reference"/>
          </w:pPr>
        </w:pPrChange>
      </w:pPr>
      <w:ins w:id="2648" w:author="DM" w:date="2012-08-20T16:32:00Z">
        <w:del w:id="2649" w:author="Jeff Jacobson" w:date="2012-09-13T13:23:00Z">
          <w:r w:rsidDel="005C7C29">
            <w:delText>[AU</w:delText>
          </w:r>
          <w:commentRangeStart w:id="2650"/>
          <w:commentRangeStart w:id="2651"/>
          <w:r w:rsidDel="005C7C29">
            <w:delText xml:space="preserve">: </w:delText>
          </w:r>
          <w:commentRangeStart w:id="2652"/>
          <w:r w:rsidDel="005C7C29">
            <w:delText>either insert clear cites to all MS citations in text, or cut references here</w:delText>
          </w:r>
        </w:del>
      </w:ins>
      <w:commentRangeEnd w:id="2652"/>
      <w:r w:rsidR="004A176A">
        <w:rPr>
          <w:rStyle w:val="CommentReference"/>
          <w:rFonts w:asciiTheme="minorHAnsi" w:eastAsiaTheme="minorHAnsi" w:hAnsiTheme="minorHAnsi" w:cstheme="minorBidi"/>
          <w:snapToGrid/>
        </w:rPr>
        <w:commentReference w:id="2652"/>
      </w:r>
      <w:ins w:id="2653" w:author="DM" w:date="2012-08-20T16:32:00Z">
        <w:del w:id="2654" w:author="Jeff Jacobson" w:date="2012-09-13T13:23:00Z">
          <w:r w:rsidDel="005C7C29">
            <w:delText>]</w:delText>
          </w:r>
        </w:del>
      </w:ins>
      <w:commentRangeEnd w:id="2650"/>
      <w:del w:id="2655" w:author="Jeff Jacobson" w:date="2012-09-13T13:23:00Z">
        <w:r w:rsidR="005F3611" w:rsidDel="005C7C29">
          <w:rPr>
            <w:rStyle w:val="CommentReference"/>
            <w:rFonts w:asciiTheme="minorHAnsi" w:eastAsiaTheme="minorHAnsi" w:hAnsiTheme="minorHAnsi" w:cstheme="minorBidi"/>
            <w:snapToGrid/>
          </w:rPr>
          <w:commentReference w:id="2650"/>
        </w:r>
      </w:del>
      <w:commentRangeEnd w:id="2651"/>
      <w:r w:rsidR="00276038">
        <w:rPr>
          <w:rStyle w:val="CommentReference"/>
          <w:rFonts w:asciiTheme="minorHAnsi" w:eastAsiaTheme="minorHAnsi" w:hAnsiTheme="minorHAnsi" w:cstheme="minorBidi"/>
          <w:snapToGrid/>
        </w:rPr>
        <w:commentReference w:id="2651"/>
      </w:r>
    </w:p>
    <w:p w:rsidR="000D17E5" w:rsidRPr="006B2745" w:rsidRDefault="000D17E5" w:rsidP="000D17E5">
      <w:pPr>
        <w:pStyle w:val="Reference"/>
        <w:rPr>
          <w:ins w:id="2656" w:author="DM" w:date="2012-08-18T08:16:00Z"/>
        </w:rPr>
      </w:pPr>
      <w:proofErr w:type="gramStart"/>
      <w:ins w:id="2657" w:author="DM" w:date="2012-08-18T08:16:00Z">
        <w:r w:rsidRPr="006B2745">
          <w:t>Microsoft.</w:t>
        </w:r>
        <w:proofErr w:type="gramEnd"/>
        <w:r w:rsidRPr="006B2745">
          <w:t xml:space="preserve"> </w:t>
        </w:r>
        <w:proofErr w:type="gramStart"/>
        <w:r w:rsidRPr="006B2745">
          <w:t>“Microsoft Office® User Interface Design Guidelines, Guidelines for Licensing the Microsoft Office User Interface</w:t>
        </w:r>
      </w:ins>
      <w:ins w:id="2658" w:author="DM" w:date="2012-08-20T16:33:00Z">
        <w:r w:rsidR="003648FD">
          <w:t>,</w:t>
        </w:r>
      </w:ins>
      <w:ins w:id="2659" w:author="DM" w:date="2012-08-18T08:16:00Z">
        <w:r w:rsidRPr="006B2745">
          <w:t>”</w:t>
        </w:r>
      </w:ins>
      <w:ins w:id="2660" w:author="DM" w:date="2012-08-20T16:33:00Z">
        <w:r w:rsidR="003648FD">
          <w:t xml:space="preserve"> 2010</w:t>
        </w:r>
      </w:ins>
      <w:ins w:id="2661" w:author="Jeff Jacobson" w:date="2012-09-13T13:17:00Z">
        <w:r w:rsidR="00993668">
          <w:t>a</w:t>
        </w:r>
      </w:ins>
      <w:ins w:id="2662" w:author="DM" w:date="2012-08-20T16:33:00Z">
        <w:r w:rsidR="003648FD">
          <w:t>.</w:t>
        </w:r>
      </w:ins>
      <w:proofErr w:type="gramEnd"/>
      <w:ins w:id="2663" w:author="DM" w:date="2012-08-18T08:16:00Z">
        <w:r w:rsidRPr="006B2745">
          <w:t xml:space="preserve"> </w:t>
        </w:r>
      </w:ins>
      <w:proofErr w:type="gramStart"/>
      <w:ins w:id="2664" w:author="DM" w:date="2012-08-20T09:15:00Z">
        <w:r w:rsidR="001A7C5D">
          <w:t>Accessed</w:t>
        </w:r>
      </w:ins>
      <w:ins w:id="2665" w:author="DM" w:date="2012-08-18T08:16:00Z">
        <w:r w:rsidRPr="006B2745">
          <w:t xml:space="preserve"> December 28</w:t>
        </w:r>
      </w:ins>
      <w:ins w:id="2666" w:author="DM" w:date="2012-08-20T16:33:00Z">
        <w:r w:rsidR="003648FD">
          <w:t>,</w:t>
        </w:r>
      </w:ins>
      <w:ins w:id="2667" w:author="DM" w:date="2012-08-18T08:16:00Z">
        <w:r w:rsidRPr="006B2745">
          <w:t xml:space="preserve"> 2011</w:t>
        </w:r>
      </w:ins>
      <w:ins w:id="2668" w:author="DM" w:date="2012-08-20T16:33:00Z">
        <w:r w:rsidR="003648FD">
          <w:t>.</w:t>
        </w:r>
      </w:ins>
      <w:proofErr w:type="gramEnd"/>
      <w:ins w:id="2669" w:author="DM" w:date="2012-08-18T08:16:00Z">
        <w:r w:rsidRPr="006B2745">
          <w:t xml:space="preserve"> </w:t>
        </w:r>
        <w:r w:rsidR="00DD3AB3" w:rsidRPr="00DD3AB3">
          <w:rPr>
            <w:rStyle w:val="InlineURL"/>
            <w:rPrChange w:id="2670" w:author="DM" w:date="2012-08-20T09:16:00Z">
              <w:rPr>
                <w:color w:val="0000FF"/>
                <w:u w:val="single"/>
              </w:rPr>
            </w:rPrChange>
          </w:rPr>
          <w:fldChar w:fldCharType="begin"/>
        </w:r>
        <w:r w:rsidR="00DD3AB3" w:rsidRPr="00DD3AB3">
          <w:rPr>
            <w:rStyle w:val="InlineURL"/>
            <w:rPrChange w:id="2671" w:author="DM" w:date="2012-08-20T09:16:00Z">
              <w:rPr>
                <w:color w:val="0000FF"/>
                <w:u w:val="single"/>
              </w:rPr>
            </w:rPrChange>
          </w:rPr>
          <w:instrText>HYPERLINK "http://www.msassetsupport.com/officeUI/license/2010_Microsoft_Office_Fluent_UI_Design_Guidelines_-_License.pdf"</w:instrText>
        </w:r>
        <w:r w:rsidR="00DD3AB3" w:rsidRPr="00DD3AB3">
          <w:rPr>
            <w:rStyle w:val="InlineURL"/>
            <w:rPrChange w:id="2672" w:author="DM" w:date="2012-08-20T09:16:00Z">
              <w:rPr>
                <w:color w:val="0000FF"/>
                <w:u w:val="single"/>
              </w:rPr>
            </w:rPrChange>
          </w:rPr>
          <w:fldChar w:fldCharType="separate"/>
        </w:r>
        <w:r w:rsidR="00DD3AB3" w:rsidRPr="00DD3AB3">
          <w:rPr>
            <w:rStyle w:val="InlineURL"/>
            <w:rPrChange w:id="2673" w:author="DM" w:date="2012-08-20T09:16:00Z">
              <w:rPr>
                <w:rStyle w:val="Hyperlink"/>
                <w:color w:val="auto"/>
                <w:u w:val="none"/>
              </w:rPr>
            </w:rPrChange>
          </w:rPr>
          <w:t>www.msassetsupport.com/officeUI/license/2010_Microsoft_Office_Fluent_UI_Design_Guidelines_-_License.pdf</w:t>
        </w:r>
        <w:r w:rsidR="00DD3AB3" w:rsidRPr="00DD3AB3">
          <w:rPr>
            <w:rStyle w:val="InlineURL"/>
            <w:rPrChange w:id="2674" w:author="DM" w:date="2012-08-20T09:16:00Z">
              <w:rPr>
                <w:color w:val="0000FF"/>
                <w:u w:val="single"/>
              </w:rPr>
            </w:rPrChange>
          </w:rPr>
          <w:fldChar w:fldCharType="end"/>
        </w:r>
      </w:ins>
    </w:p>
    <w:p w:rsidR="00617AB1" w:rsidDel="005C7C29" w:rsidRDefault="003648FD" w:rsidP="000D17E5">
      <w:pPr>
        <w:pStyle w:val="Reference"/>
        <w:rPr>
          <w:ins w:id="2675" w:author="DM" w:date="2012-08-20T16:34:00Z"/>
          <w:del w:id="2676" w:author="Jeff Jacobson" w:date="2012-09-13T13:22:00Z"/>
          <w:rStyle w:val="InlineURL"/>
        </w:rPr>
      </w:pPr>
      <w:ins w:id="2677" w:author="DM" w:date="2012-08-20T16:32:00Z">
        <w:del w:id="2678" w:author="Jeff Jacobson" w:date="2012-09-13T13:22:00Z">
          <w:r w:rsidRPr="006B2745" w:rsidDel="005C7C29">
            <w:delText>Microsoft. “Earned Value Management (EVM)</w:delText>
          </w:r>
        </w:del>
      </w:ins>
      <w:ins w:id="2679" w:author="DM" w:date="2012-08-20T16:33:00Z">
        <w:del w:id="2680" w:author="Jeff Jacobson" w:date="2012-09-13T13:22:00Z">
          <w:r w:rsidDel="005C7C29">
            <w:delText>,</w:delText>
          </w:r>
        </w:del>
      </w:ins>
      <w:ins w:id="2681" w:author="DM" w:date="2012-08-20T16:32:00Z">
        <w:del w:id="2682" w:author="Jeff Jacobson" w:date="2012-09-13T13:22:00Z">
          <w:r w:rsidRPr="006B2745" w:rsidDel="005C7C29">
            <w:delText>”</w:delText>
          </w:r>
        </w:del>
      </w:ins>
      <w:ins w:id="2683" w:author="DM" w:date="2012-08-20T16:33:00Z">
        <w:del w:id="2684" w:author="Jeff Jacobson" w:date="2012-09-13T13:22:00Z">
          <w:r w:rsidDel="005C7C29">
            <w:delText xml:space="preserve"> 2010.</w:delText>
          </w:r>
        </w:del>
      </w:ins>
      <w:ins w:id="2685" w:author="DM" w:date="2012-08-20T16:32:00Z">
        <w:del w:id="2686" w:author="Jeff Jacobson" w:date="2012-09-13T13:22:00Z">
          <w:r w:rsidRPr="006B2745" w:rsidDel="005C7C29">
            <w:delText xml:space="preserve"> Microsoft Solution Center for Government</w:delText>
          </w:r>
        </w:del>
      </w:ins>
      <w:ins w:id="2687" w:author="DM" w:date="2012-08-20T16:34:00Z">
        <w:del w:id="2688" w:author="Jeff Jacobson" w:date="2012-09-13T13:22:00Z">
          <w:r w:rsidR="00617AB1" w:rsidDel="005C7C29">
            <w:delText>.</w:delText>
          </w:r>
        </w:del>
      </w:ins>
      <w:ins w:id="2689" w:author="DM" w:date="2012-08-20T16:32:00Z">
        <w:del w:id="2690" w:author="Jeff Jacobson" w:date="2012-09-13T13:22:00Z">
          <w:r w:rsidRPr="006B2745" w:rsidDel="005C7C29">
            <w:delText xml:space="preserve"> </w:delText>
          </w:r>
          <w:r w:rsidDel="005C7C29">
            <w:delText>Accessed</w:delText>
          </w:r>
          <w:r w:rsidRPr="006B2745" w:rsidDel="005C7C29">
            <w:delText xml:space="preserve"> December 23</w:delText>
          </w:r>
        </w:del>
      </w:ins>
      <w:ins w:id="2691" w:author="DM" w:date="2012-08-20T16:34:00Z">
        <w:del w:id="2692" w:author="Jeff Jacobson" w:date="2012-09-13T13:22:00Z">
          <w:r w:rsidR="00617AB1" w:rsidDel="005C7C29">
            <w:delText>,</w:delText>
          </w:r>
        </w:del>
      </w:ins>
      <w:ins w:id="2693" w:author="DM" w:date="2012-08-20T16:32:00Z">
        <w:del w:id="2694" w:author="Jeff Jacobson" w:date="2012-09-13T13:22:00Z">
          <w:r w:rsidRPr="006B2745" w:rsidDel="005C7C29">
            <w:delText xml:space="preserve"> 2011</w:delText>
          </w:r>
        </w:del>
      </w:ins>
      <w:ins w:id="2695" w:author="DM" w:date="2012-08-20T16:34:00Z">
        <w:del w:id="2696" w:author="Jeff Jacobson" w:date="2012-09-13T13:22:00Z">
          <w:r w:rsidR="00617AB1" w:rsidDel="005C7C29">
            <w:delText>.</w:delText>
          </w:r>
        </w:del>
      </w:ins>
      <w:ins w:id="2697" w:author="DM" w:date="2012-08-20T16:32:00Z">
        <w:del w:id="2698" w:author="Jeff Jacobson" w:date="2012-09-13T13:22:00Z">
          <w:r w:rsidRPr="006B2745" w:rsidDel="005C7C29">
            <w:delText xml:space="preserve"> </w:delText>
          </w:r>
          <w:r w:rsidRPr="00DD3AB3" w:rsidDel="005C7C29">
            <w:rPr>
              <w:rStyle w:val="InlineURL"/>
            </w:rPr>
            <w:fldChar w:fldCharType="begin"/>
          </w:r>
          <w:r w:rsidRPr="00DD3AB3" w:rsidDel="005C7C29">
            <w:rPr>
              <w:rStyle w:val="InlineURL"/>
            </w:rPr>
            <w:delInstrText>HYPERLINK "http://www.microsoft.com/industry/government/solutions/EarnedValueManagement/default.aspx"</w:delInstrText>
          </w:r>
          <w:r w:rsidRPr="00DD3AB3" w:rsidDel="005C7C29">
            <w:rPr>
              <w:rStyle w:val="InlineURL"/>
            </w:rPr>
            <w:fldChar w:fldCharType="separate"/>
          </w:r>
          <w:r w:rsidRPr="00DD3AB3" w:rsidDel="005C7C29">
            <w:rPr>
              <w:rStyle w:val="InlineURL"/>
            </w:rPr>
            <w:delText>www.microsoft.com/industry/government/solutions/EarnedValueManagement/default.aspx</w:delText>
          </w:r>
          <w:r w:rsidRPr="00DD3AB3" w:rsidDel="005C7C29">
            <w:rPr>
              <w:rStyle w:val="InlineURL"/>
            </w:rPr>
            <w:fldChar w:fldCharType="end"/>
          </w:r>
        </w:del>
      </w:ins>
    </w:p>
    <w:p w:rsidR="000D17E5" w:rsidRPr="006B2745" w:rsidRDefault="000D17E5" w:rsidP="000D17E5">
      <w:pPr>
        <w:pStyle w:val="Reference"/>
        <w:rPr>
          <w:ins w:id="2699" w:author="DM" w:date="2012-08-18T08:17:00Z"/>
        </w:rPr>
      </w:pPr>
      <w:ins w:id="2700" w:author="DM" w:date="2012-08-18T08:17:00Z">
        <w:r w:rsidRPr="006B2745">
          <w:t xml:space="preserve">Microsoft MSDN. </w:t>
        </w:r>
        <w:proofErr w:type="gramStart"/>
        <w:r w:rsidRPr="006B2745">
          <w:t xml:space="preserve">“Microsoft Project 2010 Scrum Solution </w:t>
        </w:r>
        <w:r w:rsidR="00617AB1" w:rsidRPr="006B2745">
          <w:t>Starter</w:t>
        </w:r>
      </w:ins>
      <w:ins w:id="2701" w:author="DM" w:date="2012-08-20T16:34:00Z">
        <w:r w:rsidR="00617AB1">
          <w:t>,</w:t>
        </w:r>
      </w:ins>
      <w:ins w:id="2702" w:author="DM" w:date="2012-08-18T08:17:00Z">
        <w:r w:rsidRPr="006B2745">
          <w:t xml:space="preserve">” </w:t>
        </w:r>
      </w:ins>
      <w:ins w:id="2703" w:author="DM" w:date="2012-08-20T16:34:00Z">
        <w:r w:rsidR="00617AB1" w:rsidRPr="006B2745">
          <w:t>2010</w:t>
        </w:r>
      </w:ins>
      <w:ins w:id="2704" w:author="Jeff Jacobson" w:date="2012-09-13T13:24:00Z">
        <w:r w:rsidR="005C7C29">
          <w:t>b</w:t>
        </w:r>
      </w:ins>
      <w:ins w:id="2705" w:author="DM" w:date="2012-08-20T16:34:00Z">
        <w:r w:rsidR="00617AB1">
          <w:t>.</w:t>
        </w:r>
        <w:proofErr w:type="gramEnd"/>
        <w:r w:rsidR="00617AB1">
          <w:t xml:space="preserve"> </w:t>
        </w:r>
      </w:ins>
      <w:proofErr w:type="gramStart"/>
      <w:ins w:id="2706" w:author="DM" w:date="2012-08-20T09:15:00Z">
        <w:r w:rsidR="001A7C5D">
          <w:t>Accessed</w:t>
        </w:r>
      </w:ins>
      <w:ins w:id="2707" w:author="DM" w:date="2012-08-18T08:17:00Z">
        <w:r w:rsidRPr="006B2745">
          <w:t xml:space="preserve"> December 23</w:t>
        </w:r>
      </w:ins>
      <w:ins w:id="2708" w:author="DM" w:date="2012-08-20T16:35:00Z">
        <w:r w:rsidR="00617AB1">
          <w:t>,</w:t>
        </w:r>
      </w:ins>
      <w:ins w:id="2709" w:author="DM" w:date="2012-08-18T08:17:00Z">
        <w:r w:rsidRPr="006B2745">
          <w:t xml:space="preserve"> 2011</w:t>
        </w:r>
      </w:ins>
      <w:ins w:id="2710" w:author="DM" w:date="2012-08-20T16:35:00Z">
        <w:r w:rsidR="00617AB1">
          <w:t>.</w:t>
        </w:r>
        <w:proofErr w:type="gramEnd"/>
        <w:r w:rsidR="00617AB1">
          <w:t xml:space="preserve"> </w:t>
        </w:r>
      </w:ins>
      <w:ins w:id="2711" w:author="DM" w:date="2012-08-18T08:17:00Z">
        <w:r w:rsidRPr="006B2745">
          <w:t xml:space="preserve"> </w:t>
        </w:r>
        <w:r w:rsidR="00DD3AB3" w:rsidRPr="00DD3AB3">
          <w:rPr>
            <w:rStyle w:val="InlineURL"/>
            <w:rPrChange w:id="2712" w:author="DM" w:date="2012-08-20T09:16:00Z">
              <w:rPr>
                <w:color w:val="0000FF"/>
                <w:u w:val="single"/>
              </w:rPr>
            </w:rPrChange>
          </w:rPr>
          <w:fldChar w:fldCharType="begin"/>
        </w:r>
        <w:r w:rsidR="00DD3AB3" w:rsidRPr="00DD3AB3">
          <w:rPr>
            <w:rStyle w:val="InlineURL"/>
            <w:rPrChange w:id="2713" w:author="DM" w:date="2012-08-20T09:16:00Z">
              <w:rPr>
                <w:color w:val="0000FF"/>
                <w:u w:val="single"/>
              </w:rPr>
            </w:rPrChange>
          </w:rPr>
          <w:instrText>HYPERLINK "http://archive.msdn.microsoft.com/P2010Scrum"</w:instrText>
        </w:r>
        <w:r w:rsidR="00DD3AB3" w:rsidRPr="00DD3AB3">
          <w:rPr>
            <w:rStyle w:val="InlineURL"/>
            <w:rPrChange w:id="2714" w:author="DM" w:date="2012-08-20T09:16:00Z">
              <w:rPr>
                <w:color w:val="0000FF"/>
                <w:u w:val="single"/>
              </w:rPr>
            </w:rPrChange>
          </w:rPr>
          <w:fldChar w:fldCharType="separate"/>
        </w:r>
        <w:r w:rsidR="00DD3AB3" w:rsidRPr="00DD3AB3">
          <w:rPr>
            <w:rStyle w:val="InlineURL"/>
            <w:rPrChange w:id="2715" w:author="DM" w:date="2012-08-20T09:16:00Z">
              <w:rPr>
                <w:rStyle w:val="Hyperlink"/>
                <w:color w:val="auto"/>
                <w:u w:val="none"/>
              </w:rPr>
            </w:rPrChange>
          </w:rPr>
          <w:t>http://archive.msdn.microsoft.com/P2010Scrum</w:t>
        </w:r>
        <w:r w:rsidR="00DD3AB3" w:rsidRPr="00DD3AB3">
          <w:rPr>
            <w:rStyle w:val="InlineURL"/>
            <w:rPrChange w:id="2716" w:author="DM" w:date="2012-08-20T09:16:00Z">
              <w:rPr>
                <w:color w:val="0000FF"/>
                <w:u w:val="single"/>
              </w:rPr>
            </w:rPrChange>
          </w:rPr>
          <w:fldChar w:fldCharType="end"/>
        </w:r>
      </w:ins>
    </w:p>
    <w:p w:rsidR="009E07D9" w:rsidRPr="006B2745" w:rsidDel="005C7C29" w:rsidRDefault="009E07D9" w:rsidP="006B2745">
      <w:pPr>
        <w:pStyle w:val="Reference"/>
        <w:rPr>
          <w:del w:id="2717" w:author="Jeff Jacobson" w:date="2012-09-13T13:22:00Z"/>
        </w:rPr>
      </w:pPr>
      <w:del w:id="2718" w:author="Jeff Jacobson" w:date="2012-09-13T13:22:00Z">
        <w:r w:rsidRPr="006B2745" w:rsidDel="005C7C29">
          <w:delText>Microsoft</w:delText>
        </w:r>
        <w:r w:rsidR="007407BB" w:rsidRPr="006B2745" w:rsidDel="005C7C29">
          <w:delText xml:space="preserve"> MSDN</w:delText>
        </w:r>
        <w:r w:rsidR="003856FF" w:rsidRPr="006B2745" w:rsidDel="005C7C29">
          <w:delText>.</w:delText>
        </w:r>
        <w:r w:rsidRPr="006B2745" w:rsidDel="005C7C29">
          <w:delText xml:space="preserve"> </w:delText>
        </w:r>
        <w:r w:rsidR="003856FF" w:rsidRPr="006B2745" w:rsidDel="005C7C29">
          <w:delText>2010. “</w:delText>
        </w:r>
        <w:r w:rsidRPr="006B2745" w:rsidDel="005C7C29">
          <w:delText>Scenarios for Project Server Development</w:delText>
        </w:r>
      </w:del>
      <w:ins w:id="2719" w:author="DM" w:date="2012-08-20T16:35:00Z">
        <w:del w:id="2720" w:author="Jeff Jacobson" w:date="2012-09-13T13:22:00Z">
          <w:r w:rsidR="00617AB1" w:rsidDel="005C7C29">
            <w:delText>,” 2010</w:delText>
          </w:r>
        </w:del>
      </w:ins>
      <w:del w:id="2721" w:author="Jeff Jacobson" w:date="2012-09-13T13:22:00Z">
        <w:r w:rsidRPr="006B2745" w:rsidDel="005C7C29">
          <w:delText>.</w:delText>
        </w:r>
        <w:r w:rsidR="003856FF" w:rsidRPr="006B2745" w:rsidDel="005C7C29">
          <w:delText>”</w:delText>
        </w:r>
        <w:r w:rsidRPr="006B2745" w:rsidDel="005C7C29">
          <w:delText xml:space="preserve"> Retrieved on</w:delText>
        </w:r>
      </w:del>
      <w:ins w:id="2722" w:author="DM" w:date="2012-08-20T09:15:00Z">
        <w:del w:id="2723" w:author="Jeff Jacobson" w:date="2012-09-13T13:22:00Z">
          <w:r w:rsidR="001A7C5D" w:rsidDel="005C7C29">
            <w:delText>Accessed</w:delText>
          </w:r>
        </w:del>
      </w:ins>
      <w:del w:id="2724" w:author="Jeff Jacobson" w:date="2012-09-13T13:22:00Z">
        <w:r w:rsidRPr="006B2745" w:rsidDel="005C7C29">
          <w:delText xml:space="preserve"> December 28</w:delText>
        </w:r>
      </w:del>
      <w:ins w:id="2725" w:author="DM" w:date="2012-08-20T16:35:00Z">
        <w:del w:id="2726" w:author="Jeff Jacobson" w:date="2012-09-13T13:22:00Z">
          <w:r w:rsidR="00617AB1" w:rsidDel="005C7C29">
            <w:delText>,</w:delText>
          </w:r>
        </w:del>
      </w:ins>
      <w:del w:id="2727" w:author="Jeff Jacobson" w:date="2012-09-13T13:22:00Z">
        <w:r w:rsidRPr="006B2745" w:rsidDel="005C7C29">
          <w:delText xml:space="preserve"> 2011</w:delText>
        </w:r>
      </w:del>
      <w:ins w:id="2728" w:author="DM" w:date="2012-08-20T16:35:00Z">
        <w:del w:id="2729" w:author="Jeff Jacobson" w:date="2012-09-13T13:22:00Z">
          <w:r w:rsidR="00617AB1" w:rsidDel="005C7C29">
            <w:delText>.</w:delText>
          </w:r>
        </w:del>
      </w:ins>
      <w:del w:id="2730" w:author="Jeff Jacobson" w:date="2012-09-13T13:22:00Z">
        <w:r w:rsidRPr="006B2745" w:rsidDel="005C7C29">
          <w:delText xml:space="preserve">, from </w:delText>
        </w:r>
        <w:r w:rsidR="00DD3AB3" w:rsidRPr="00DD3AB3" w:rsidDel="005C7C29">
          <w:rPr>
            <w:rStyle w:val="InlineURL"/>
            <w:rPrChange w:id="2731" w:author="DM" w:date="2012-08-20T09:16:00Z">
              <w:rPr>
                <w:color w:val="0000FF"/>
                <w:u w:val="single"/>
              </w:rPr>
            </w:rPrChange>
          </w:rPr>
          <w:fldChar w:fldCharType="begin"/>
        </w:r>
        <w:r w:rsidR="00DD3AB3" w:rsidRPr="00DD3AB3" w:rsidDel="005C7C29">
          <w:rPr>
            <w:rStyle w:val="InlineURL"/>
            <w:rPrChange w:id="2732" w:author="DM" w:date="2012-08-20T09:16:00Z">
              <w:rPr>
                <w:color w:val="0000FF"/>
                <w:u w:val="single"/>
              </w:rPr>
            </w:rPrChange>
          </w:rPr>
          <w:delInstrText>HYPERLINK "http://msdn.microsoft.com/library/ee767682(office.14).aspx"</w:delInstrText>
        </w:r>
        <w:r w:rsidR="00DD3AB3" w:rsidRPr="00DD3AB3" w:rsidDel="005C7C29">
          <w:rPr>
            <w:rStyle w:val="InlineURL"/>
            <w:rPrChange w:id="2733" w:author="DM" w:date="2012-08-20T09:16:00Z">
              <w:rPr>
                <w:color w:val="0000FF"/>
                <w:u w:val="single"/>
              </w:rPr>
            </w:rPrChange>
          </w:rPr>
          <w:fldChar w:fldCharType="separate"/>
        </w:r>
        <w:r w:rsidR="00DD3AB3" w:rsidRPr="00DD3AB3" w:rsidDel="005C7C29">
          <w:rPr>
            <w:rStyle w:val="InlineURL"/>
            <w:rPrChange w:id="2734" w:author="DM" w:date="2012-08-20T09:16:00Z">
              <w:rPr>
                <w:rStyle w:val="Hyperlink"/>
                <w:color w:val="auto"/>
                <w:u w:val="none"/>
              </w:rPr>
            </w:rPrChange>
          </w:rPr>
          <w:delText>http://msdn.microsoft.com/library/ee767682(office.14).aspx</w:delText>
        </w:r>
        <w:r w:rsidR="00DD3AB3" w:rsidRPr="00DD3AB3" w:rsidDel="005C7C29">
          <w:rPr>
            <w:rStyle w:val="InlineURL"/>
            <w:rPrChange w:id="2735" w:author="DM" w:date="2012-08-20T09:16:00Z">
              <w:rPr>
                <w:color w:val="0000FF"/>
                <w:u w:val="single"/>
              </w:rPr>
            </w:rPrChange>
          </w:rPr>
          <w:fldChar w:fldCharType="end"/>
        </w:r>
      </w:del>
    </w:p>
    <w:p w:rsidR="00197E5E" w:rsidRPr="006B2745" w:rsidDel="000D17E5" w:rsidRDefault="00197E5E" w:rsidP="006B2745">
      <w:pPr>
        <w:pStyle w:val="Reference"/>
        <w:rPr>
          <w:del w:id="2736" w:author="DM" w:date="2012-08-18T08:17:00Z"/>
        </w:rPr>
      </w:pPr>
      <w:del w:id="2737" w:author="DM" w:date="2012-08-18T08:17:00Z">
        <w:r w:rsidRPr="006B2745" w:rsidDel="000D17E5">
          <w:delText xml:space="preserve">Microsoft MSDN. 2010. “Microsoft Project 2010 Scrum Solution starter.” Retrieved on December 23 2011, from </w:delText>
        </w:r>
        <w:r w:rsidR="00DD3AB3" w:rsidRPr="00DD3AB3" w:rsidDel="000D17E5">
          <w:rPr>
            <w:rStyle w:val="InlineURL"/>
            <w:rPrChange w:id="2738" w:author="DM" w:date="2012-08-20T09:16:00Z">
              <w:rPr>
                <w:color w:val="0000FF"/>
                <w:u w:val="single"/>
              </w:rPr>
            </w:rPrChange>
          </w:rPr>
          <w:fldChar w:fldCharType="begin"/>
        </w:r>
        <w:r w:rsidR="00DD3AB3" w:rsidRPr="00DD3AB3">
          <w:rPr>
            <w:rStyle w:val="InlineURL"/>
            <w:rPrChange w:id="2739" w:author="DM" w:date="2012-08-20T09:16:00Z">
              <w:rPr>
                <w:color w:val="0000FF"/>
                <w:u w:val="single"/>
              </w:rPr>
            </w:rPrChange>
          </w:rPr>
          <w:delInstrText>HYPERLINK "http://archive.msdn.microsoft.com/P2010Scrum"</w:delInstrText>
        </w:r>
        <w:r w:rsidR="00DD3AB3" w:rsidRPr="00DD3AB3" w:rsidDel="000D17E5">
          <w:rPr>
            <w:rStyle w:val="InlineURL"/>
            <w:rPrChange w:id="2740" w:author="DM" w:date="2012-08-20T09:16:00Z">
              <w:rPr>
                <w:color w:val="0000FF"/>
                <w:u w:val="single"/>
              </w:rPr>
            </w:rPrChange>
          </w:rPr>
          <w:fldChar w:fldCharType="separate"/>
        </w:r>
        <w:r w:rsidR="00DD3AB3" w:rsidRPr="00DD3AB3">
          <w:rPr>
            <w:rStyle w:val="InlineURL"/>
            <w:rPrChange w:id="2741" w:author="DM" w:date="2012-08-20T09:16:00Z">
              <w:rPr>
                <w:rStyle w:val="Hyperlink"/>
                <w:color w:val="auto"/>
                <w:u w:val="none"/>
              </w:rPr>
            </w:rPrChange>
          </w:rPr>
          <w:delText>http://archive.msdn.microsoft.com/P2010Scrum</w:delText>
        </w:r>
        <w:r w:rsidR="00DD3AB3" w:rsidRPr="00DD3AB3" w:rsidDel="000D17E5">
          <w:rPr>
            <w:rStyle w:val="InlineURL"/>
            <w:rPrChange w:id="2742" w:author="DM" w:date="2012-08-20T09:16:00Z">
              <w:rPr>
                <w:color w:val="0000FF"/>
                <w:u w:val="single"/>
              </w:rPr>
            </w:rPrChange>
          </w:rPr>
          <w:fldChar w:fldCharType="end"/>
        </w:r>
      </w:del>
    </w:p>
    <w:p w:rsidR="00184490" w:rsidRPr="006B2745" w:rsidRDefault="00184490" w:rsidP="006B2745">
      <w:pPr>
        <w:pStyle w:val="Reference"/>
      </w:pPr>
      <w:r w:rsidRPr="006B2745">
        <w:t>Microsoft Pinpoint. “</w:t>
      </w:r>
      <w:proofErr w:type="spellStart"/>
      <w:r w:rsidRPr="006B2745">
        <w:t>BeMo</w:t>
      </w:r>
      <w:proofErr w:type="spellEnd"/>
      <w:ins w:id="2743" w:author="DM" w:date="2012-08-20T16:35:00Z">
        <w:r w:rsidR="00617AB1">
          <w:t>,</w:t>
        </w:r>
      </w:ins>
      <w:r w:rsidRPr="006B2745">
        <w:t>”</w:t>
      </w:r>
      <w:ins w:id="2744" w:author="DM" w:date="2012-08-20T16:35:00Z">
        <w:r w:rsidR="00617AB1">
          <w:t xml:space="preserve"> </w:t>
        </w:r>
        <w:proofErr w:type="spellStart"/>
        <w:r w:rsidR="00617AB1">
          <w:t>n.d.</w:t>
        </w:r>
      </w:ins>
      <w:proofErr w:type="spellEnd"/>
      <w:r w:rsidRPr="006B2745">
        <w:t xml:space="preserve"> </w:t>
      </w:r>
      <w:del w:id="2745" w:author="DM" w:date="2012-08-20T09:15:00Z">
        <w:r w:rsidRPr="006B2745" w:rsidDel="001A7C5D">
          <w:delText>Retrieved on</w:delText>
        </w:r>
      </w:del>
      <w:ins w:id="2746" w:author="DM" w:date="2012-08-20T09:15:00Z">
        <w:r w:rsidR="001A7C5D">
          <w:t>Accessed</w:t>
        </w:r>
      </w:ins>
      <w:r w:rsidRPr="006B2745">
        <w:t xml:space="preserve"> January 11</w:t>
      </w:r>
      <w:ins w:id="2747" w:author="DM" w:date="2012-08-20T16:35:00Z">
        <w:r w:rsidR="00617AB1">
          <w:t>,</w:t>
        </w:r>
      </w:ins>
      <w:r w:rsidRPr="006B2745">
        <w:t xml:space="preserve"> 2012</w:t>
      </w:r>
      <w:ins w:id="2748" w:author="DM" w:date="2012-08-20T16:35:00Z">
        <w:r w:rsidR="00617AB1">
          <w:t>.</w:t>
        </w:r>
      </w:ins>
      <w:del w:id="2749" w:author="DM" w:date="2012-08-20T16:35:00Z">
        <w:r w:rsidRPr="006B2745" w:rsidDel="00617AB1">
          <w:delText xml:space="preserve"> from</w:delText>
        </w:r>
      </w:del>
      <w:r w:rsidRPr="006B2745">
        <w:t xml:space="preserve"> </w:t>
      </w:r>
      <w:r w:rsidR="00DD3AB3" w:rsidRPr="00DD3AB3">
        <w:rPr>
          <w:rStyle w:val="InlineURL"/>
          <w:rPrChange w:id="2750" w:author="DM" w:date="2012-08-20T09:16:00Z">
            <w:rPr>
              <w:color w:val="0000FF"/>
              <w:u w:val="single"/>
            </w:rPr>
          </w:rPrChange>
        </w:rPr>
        <w:fldChar w:fldCharType="begin"/>
      </w:r>
      <w:r w:rsidR="00DD3AB3" w:rsidRPr="00DD3AB3">
        <w:rPr>
          <w:rStyle w:val="InlineURL"/>
          <w:rPrChange w:id="2751" w:author="DM" w:date="2012-08-20T09:16:00Z">
            <w:rPr>
              <w:color w:val="0000FF"/>
              <w:u w:val="single"/>
            </w:rPr>
          </w:rPrChange>
        </w:rPr>
        <w:instrText>HYPERLINK "http://pinpoint.microsoft.com/en-US/PartnerDetails.aspx?PartnerId=4298082124"</w:instrText>
      </w:r>
      <w:r w:rsidR="00DD3AB3" w:rsidRPr="00DD3AB3">
        <w:rPr>
          <w:rStyle w:val="InlineURL"/>
          <w:rPrChange w:id="2752" w:author="DM" w:date="2012-08-20T09:16:00Z">
            <w:rPr>
              <w:color w:val="0000FF"/>
              <w:u w:val="single"/>
            </w:rPr>
          </w:rPrChange>
        </w:rPr>
        <w:fldChar w:fldCharType="separate"/>
      </w:r>
      <w:r w:rsidR="00DD3AB3" w:rsidRPr="00DD3AB3">
        <w:rPr>
          <w:rStyle w:val="InlineURL"/>
          <w:rPrChange w:id="2753" w:author="DM" w:date="2012-08-20T09:16:00Z">
            <w:rPr>
              <w:rStyle w:val="Hyperlink"/>
              <w:color w:val="auto"/>
              <w:u w:val="none"/>
            </w:rPr>
          </w:rPrChange>
        </w:rPr>
        <w:t>http://pinpoint.microsoft.com/en-US/PartnerDetails.aspx?PartnerId=4298082124</w:t>
      </w:r>
      <w:r w:rsidR="00DD3AB3" w:rsidRPr="00DD3AB3">
        <w:rPr>
          <w:rStyle w:val="InlineURL"/>
          <w:rPrChange w:id="2754" w:author="DM" w:date="2012-08-20T09:16:00Z">
            <w:rPr>
              <w:color w:val="0000FF"/>
              <w:u w:val="single"/>
            </w:rPr>
          </w:rPrChange>
        </w:rPr>
        <w:fldChar w:fldCharType="end"/>
      </w:r>
      <w:r w:rsidRPr="006B2745">
        <w:t xml:space="preserve"> </w:t>
      </w:r>
    </w:p>
    <w:p w:rsidR="00F239DD" w:rsidRPr="006B2745" w:rsidDel="005C7C29" w:rsidRDefault="003648FD" w:rsidP="006B2745">
      <w:pPr>
        <w:pStyle w:val="Reference"/>
        <w:rPr>
          <w:del w:id="2755" w:author="Jeff Jacobson" w:date="2012-09-13T13:23:00Z"/>
        </w:rPr>
      </w:pPr>
      <w:ins w:id="2756" w:author="DM" w:date="2012-08-20T16:32:00Z">
        <w:del w:id="2757" w:author="Jeff Jacobson" w:date="2012-09-13T13:23:00Z">
          <w:r w:rsidRPr="006B2745" w:rsidDel="005C7C29">
            <w:delText xml:space="preserve">Microsoft TechNet.  “Customize the Office User Interface in Office 2010.” </w:delText>
          </w:r>
          <w:r w:rsidDel="005C7C29">
            <w:delText>Accessed</w:delText>
          </w:r>
          <w:r w:rsidRPr="006B2745" w:rsidDel="005C7C29">
            <w:delText xml:space="preserve"> December 28</w:delText>
          </w:r>
        </w:del>
      </w:ins>
      <w:ins w:id="2758" w:author="DM" w:date="2012-08-20T16:36:00Z">
        <w:del w:id="2759" w:author="Jeff Jacobson" w:date="2012-09-13T13:23:00Z">
          <w:r w:rsidR="00617AB1" w:rsidDel="005C7C29">
            <w:delText>,</w:delText>
          </w:r>
        </w:del>
      </w:ins>
      <w:ins w:id="2760" w:author="DM" w:date="2012-08-20T16:32:00Z">
        <w:del w:id="2761" w:author="Jeff Jacobson" w:date="2012-09-13T13:23:00Z">
          <w:r w:rsidRPr="006B2745" w:rsidDel="005C7C29">
            <w:delText xml:space="preserve"> 2011</w:delText>
          </w:r>
        </w:del>
      </w:ins>
      <w:ins w:id="2762" w:author="DM" w:date="2012-08-20T16:36:00Z">
        <w:del w:id="2763" w:author="Jeff Jacobson" w:date="2012-09-13T13:23:00Z">
          <w:r w:rsidR="00617AB1" w:rsidDel="005C7C29">
            <w:delText>.</w:delText>
          </w:r>
        </w:del>
      </w:ins>
      <w:ins w:id="2764" w:author="DM" w:date="2012-08-20T16:32:00Z">
        <w:del w:id="2765" w:author="Jeff Jacobson" w:date="2012-09-13T13:23:00Z">
          <w:r w:rsidRPr="006B2745" w:rsidDel="005C7C29">
            <w:delText xml:space="preserve"> </w:delText>
          </w:r>
          <w:r w:rsidRPr="00DD3AB3" w:rsidDel="005C7C29">
            <w:rPr>
              <w:rStyle w:val="InlineURL"/>
            </w:rPr>
            <w:fldChar w:fldCharType="begin"/>
          </w:r>
          <w:r w:rsidRPr="00DD3AB3" w:rsidDel="005C7C29">
            <w:rPr>
              <w:rStyle w:val="InlineURL"/>
            </w:rPr>
            <w:delInstrText>HYPERLINK "http://technet.microsoft.com/en-us/library/ff468686.aspx"</w:delInstrText>
          </w:r>
          <w:r w:rsidRPr="00DD3AB3" w:rsidDel="005C7C29">
            <w:rPr>
              <w:rStyle w:val="InlineURL"/>
            </w:rPr>
            <w:fldChar w:fldCharType="separate"/>
          </w:r>
          <w:r w:rsidRPr="00DD3AB3" w:rsidDel="005C7C29">
            <w:rPr>
              <w:rStyle w:val="InlineURL"/>
            </w:rPr>
            <w:delText>http://technet.microsoft.com/en-us/library/ff468686.aspx</w:delText>
          </w:r>
          <w:r w:rsidRPr="00DD3AB3" w:rsidDel="005C7C29">
            <w:rPr>
              <w:rStyle w:val="InlineURL"/>
            </w:rPr>
            <w:fldChar w:fldCharType="end"/>
          </w:r>
        </w:del>
      </w:ins>
      <w:del w:id="2766" w:author="Jeff Jacobson" w:date="2012-09-13T13:23:00Z">
        <w:r w:rsidR="000D2D2C" w:rsidRPr="006B2745" w:rsidDel="005C7C29">
          <w:delText>Microsoft. 2010. “</w:delText>
        </w:r>
        <w:r w:rsidR="006B4944" w:rsidRPr="006B2745" w:rsidDel="005C7C29">
          <w:delText>Microsoft Office</w:delText>
        </w:r>
        <w:r w:rsidR="000D2D2C" w:rsidRPr="006B2745" w:rsidDel="005C7C29">
          <w:delText>®</w:delText>
        </w:r>
        <w:r w:rsidR="006B4944" w:rsidRPr="006B2745" w:rsidDel="005C7C29">
          <w:delText xml:space="preserve"> User Interface Design Guidelines, Guidelines for Licensing the Microsoft Office User Interface</w:delText>
        </w:r>
        <w:r w:rsidR="00A47791" w:rsidRPr="006B2745" w:rsidDel="005C7C29">
          <w:delText>.”</w:delText>
        </w:r>
        <w:r w:rsidR="006B4944" w:rsidRPr="006B2745" w:rsidDel="005C7C29">
          <w:delText xml:space="preserve"> Retrieved on December 28 2011, from </w:delText>
        </w:r>
        <w:r w:rsidR="00DD3AB3" w:rsidRPr="00DD3AB3" w:rsidDel="005C7C29">
          <w:rPr>
            <w:rStyle w:val="InlineURL"/>
            <w:rPrChange w:id="2767" w:author="DM" w:date="2012-08-20T09:16:00Z">
              <w:rPr>
                <w:color w:val="0000FF"/>
                <w:u w:val="single"/>
              </w:rPr>
            </w:rPrChange>
          </w:rPr>
          <w:fldChar w:fldCharType="begin"/>
        </w:r>
        <w:r w:rsidR="00DD3AB3" w:rsidRPr="00DD3AB3" w:rsidDel="005C7C29">
          <w:rPr>
            <w:rStyle w:val="InlineURL"/>
            <w:rPrChange w:id="2768" w:author="DM" w:date="2012-08-20T09:16:00Z">
              <w:rPr>
                <w:color w:val="0000FF"/>
                <w:u w:val="single"/>
              </w:rPr>
            </w:rPrChange>
          </w:rPr>
          <w:delInstrText>HYPERLINK "http://www.msassetsupport.com/officeUI/license/2010_Microsoft_Office_Fluent_UI_Design_Guidelines_-_License.pdf"</w:delInstrText>
        </w:r>
        <w:r w:rsidR="00DD3AB3" w:rsidRPr="00DD3AB3" w:rsidDel="005C7C29">
          <w:rPr>
            <w:rStyle w:val="InlineURL"/>
            <w:rPrChange w:id="2769" w:author="DM" w:date="2012-08-20T09:16:00Z">
              <w:rPr>
                <w:color w:val="0000FF"/>
                <w:u w:val="single"/>
              </w:rPr>
            </w:rPrChange>
          </w:rPr>
          <w:fldChar w:fldCharType="separate"/>
        </w:r>
        <w:r w:rsidR="00DD3AB3" w:rsidRPr="00DD3AB3" w:rsidDel="005C7C29">
          <w:rPr>
            <w:rStyle w:val="InlineURL"/>
            <w:rPrChange w:id="2770" w:author="DM" w:date="2012-08-20T09:16:00Z">
              <w:rPr>
                <w:rStyle w:val="Hyperlink"/>
                <w:color w:val="auto"/>
                <w:u w:val="none"/>
              </w:rPr>
            </w:rPrChange>
          </w:rPr>
          <w:delText>http://www.msassetsupport.com/officeUI/license/2010_Microsoft_Office_Fluent_UI_Design_Guidelines_-_License.pdf</w:delText>
        </w:r>
        <w:r w:rsidR="00DD3AB3" w:rsidRPr="00DD3AB3" w:rsidDel="005C7C29">
          <w:rPr>
            <w:rStyle w:val="InlineURL"/>
            <w:rPrChange w:id="2771" w:author="DM" w:date="2012-08-20T09:16:00Z">
              <w:rPr>
                <w:color w:val="0000FF"/>
                <w:u w:val="single"/>
              </w:rPr>
            </w:rPrChange>
          </w:rPr>
          <w:fldChar w:fldCharType="end"/>
        </w:r>
      </w:del>
    </w:p>
    <w:p w:rsidR="00082278" w:rsidRPr="006B2745" w:rsidDel="000D17E5" w:rsidRDefault="00082278" w:rsidP="006B2745">
      <w:pPr>
        <w:pStyle w:val="Reference"/>
        <w:rPr>
          <w:del w:id="2772" w:author="DM" w:date="2012-08-18T08:16:00Z"/>
        </w:rPr>
      </w:pPr>
      <w:del w:id="2773" w:author="DM" w:date="2012-08-18T08:16:00Z">
        <w:r w:rsidRPr="006B2745" w:rsidDel="000D17E5">
          <w:delText xml:space="preserve">Microsoft. 2010. “Customize the Office User Interface in Office 2010.” Microsoft TechNet. Retrieved on December 28 2011, from </w:delText>
        </w:r>
        <w:r w:rsidR="00DD3AB3" w:rsidRPr="00DD3AB3" w:rsidDel="000D17E5">
          <w:rPr>
            <w:rStyle w:val="InlineURL"/>
            <w:rPrChange w:id="2774" w:author="DM" w:date="2012-08-20T09:16:00Z">
              <w:rPr>
                <w:color w:val="0000FF"/>
                <w:u w:val="single"/>
              </w:rPr>
            </w:rPrChange>
          </w:rPr>
          <w:fldChar w:fldCharType="begin"/>
        </w:r>
        <w:r w:rsidR="00DD3AB3" w:rsidRPr="00DD3AB3">
          <w:rPr>
            <w:rStyle w:val="InlineURL"/>
            <w:rPrChange w:id="2775" w:author="DM" w:date="2012-08-20T09:16:00Z">
              <w:rPr>
                <w:color w:val="0000FF"/>
                <w:u w:val="single"/>
              </w:rPr>
            </w:rPrChange>
          </w:rPr>
          <w:delInstrText>HYPERLINK "http://technet.microsoft.com/en-us/library/ff468686.aspx"</w:delInstrText>
        </w:r>
        <w:r w:rsidR="00DD3AB3" w:rsidRPr="00DD3AB3" w:rsidDel="000D17E5">
          <w:rPr>
            <w:rStyle w:val="InlineURL"/>
            <w:rPrChange w:id="2776" w:author="DM" w:date="2012-08-20T09:16:00Z">
              <w:rPr>
                <w:color w:val="0000FF"/>
                <w:u w:val="single"/>
              </w:rPr>
            </w:rPrChange>
          </w:rPr>
          <w:fldChar w:fldCharType="separate"/>
        </w:r>
        <w:r w:rsidR="00DD3AB3" w:rsidRPr="00DD3AB3">
          <w:rPr>
            <w:rStyle w:val="InlineURL"/>
            <w:rPrChange w:id="2777" w:author="DM" w:date="2012-08-20T09:16:00Z">
              <w:rPr>
                <w:rStyle w:val="Hyperlink"/>
                <w:color w:val="auto"/>
                <w:u w:val="none"/>
              </w:rPr>
            </w:rPrChange>
          </w:rPr>
          <w:delText>http://technet.microsoft.com/en-us/library/ff468686.aspx</w:delText>
        </w:r>
        <w:r w:rsidR="00DD3AB3" w:rsidRPr="00DD3AB3" w:rsidDel="000D17E5">
          <w:rPr>
            <w:rStyle w:val="InlineURL"/>
            <w:rPrChange w:id="2778" w:author="DM" w:date="2012-08-20T09:16:00Z">
              <w:rPr>
                <w:color w:val="0000FF"/>
                <w:u w:val="single"/>
              </w:rPr>
            </w:rPrChange>
          </w:rPr>
          <w:fldChar w:fldCharType="end"/>
        </w:r>
      </w:del>
    </w:p>
    <w:p w:rsidR="004B6AE4" w:rsidRPr="006B2745" w:rsidRDefault="004B6AE4" w:rsidP="006B2745">
      <w:pPr>
        <w:pStyle w:val="Reference"/>
      </w:pPr>
      <w:del w:id="2779" w:author="DM" w:date="2012-08-20T16:32:00Z">
        <w:r w:rsidRPr="006B2745" w:rsidDel="003648FD">
          <w:delText>Microsoft</w:delText>
        </w:r>
        <w:r w:rsidR="00A91E48" w:rsidRPr="006B2745" w:rsidDel="003648FD">
          <w:delText>. 2011.</w:delText>
        </w:r>
        <w:r w:rsidRPr="006B2745" w:rsidDel="003648FD">
          <w:delText xml:space="preserve"> </w:delText>
        </w:r>
        <w:r w:rsidR="00A91E48" w:rsidRPr="006B2745" w:rsidDel="003648FD">
          <w:delText>“</w:delText>
        </w:r>
        <w:r w:rsidRPr="006B2745" w:rsidDel="003648FD">
          <w:delText>Earned Value Management (EVM)</w:delText>
        </w:r>
        <w:r w:rsidR="00A91E48" w:rsidRPr="006B2745" w:rsidDel="003648FD">
          <w:delText>”</w:delText>
        </w:r>
        <w:r w:rsidRPr="006B2745" w:rsidDel="003648FD">
          <w:delText xml:space="preserve"> </w:delText>
        </w:r>
        <w:r w:rsidR="008E640F" w:rsidRPr="006B2745" w:rsidDel="003648FD">
          <w:delText xml:space="preserve">Microsoft Solution Center for Government </w:delText>
        </w:r>
      </w:del>
      <w:del w:id="2780" w:author="DM" w:date="2012-08-20T09:15:00Z">
        <w:r w:rsidRPr="006B2745" w:rsidDel="001A7C5D">
          <w:delText>Retrieved on</w:delText>
        </w:r>
      </w:del>
      <w:del w:id="2781" w:author="DM" w:date="2012-08-20T16:32:00Z">
        <w:r w:rsidRPr="006B2745" w:rsidDel="003648FD">
          <w:delText xml:space="preserve"> December 23 2011, from </w:delText>
        </w:r>
        <w:r w:rsidR="00DD3AB3" w:rsidRPr="00DD3AB3" w:rsidDel="003648FD">
          <w:rPr>
            <w:rStyle w:val="InlineURL"/>
            <w:rPrChange w:id="2782" w:author="DM" w:date="2012-08-20T09:16:00Z">
              <w:rPr>
                <w:color w:val="0000FF"/>
                <w:u w:val="single"/>
              </w:rPr>
            </w:rPrChange>
          </w:rPr>
          <w:fldChar w:fldCharType="begin"/>
        </w:r>
        <w:r w:rsidR="00DD3AB3" w:rsidRPr="00DD3AB3" w:rsidDel="003648FD">
          <w:rPr>
            <w:rStyle w:val="InlineURL"/>
            <w:rPrChange w:id="2783" w:author="DM" w:date="2012-08-20T09:16:00Z">
              <w:rPr>
                <w:color w:val="0000FF"/>
                <w:u w:val="single"/>
              </w:rPr>
            </w:rPrChange>
          </w:rPr>
          <w:delInstrText>HYPERLINK "http://www.microsoft.com/industry/government/solutions/EarnedValueManagement/default.aspx"</w:delInstrText>
        </w:r>
        <w:r w:rsidR="00DD3AB3" w:rsidRPr="00DD3AB3" w:rsidDel="003648FD">
          <w:rPr>
            <w:rStyle w:val="InlineURL"/>
            <w:rPrChange w:id="2784" w:author="DM" w:date="2012-08-20T09:16:00Z">
              <w:rPr>
                <w:color w:val="0000FF"/>
                <w:u w:val="single"/>
              </w:rPr>
            </w:rPrChange>
          </w:rPr>
          <w:fldChar w:fldCharType="separate"/>
        </w:r>
        <w:r w:rsidR="00DD3AB3" w:rsidRPr="00DD3AB3" w:rsidDel="003648FD">
          <w:rPr>
            <w:rStyle w:val="InlineURL"/>
            <w:rPrChange w:id="2785" w:author="DM" w:date="2012-08-20T09:16:00Z">
              <w:rPr>
                <w:rStyle w:val="Hyperlink"/>
                <w:color w:val="auto"/>
                <w:u w:val="none"/>
              </w:rPr>
            </w:rPrChange>
          </w:rPr>
          <w:delText>http://www.microsoft.com/industry/government/solutions/EarnedValueManagement/default.aspx</w:delText>
        </w:r>
        <w:r w:rsidR="00DD3AB3" w:rsidRPr="00DD3AB3" w:rsidDel="003648FD">
          <w:rPr>
            <w:rStyle w:val="InlineURL"/>
            <w:rPrChange w:id="2786" w:author="DM" w:date="2012-08-20T09:16:00Z">
              <w:rPr>
                <w:color w:val="0000FF"/>
                <w:u w:val="single"/>
              </w:rPr>
            </w:rPrChange>
          </w:rPr>
          <w:fldChar w:fldCharType="end"/>
        </w:r>
      </w:del>
    </w:p>
    <w:p w:rsidR="00CD6C6B" w:rsidRPr="006B2745" w:rsidRDefault="00617AB1" w:rsidP="006B2745">
      <w:pPr>
        <w:pStyle w:val="Reference"/>
      </w:pPr>
      <w:proofErr w:type="gramStart"/>
      <w:ins w:id="2787" w:author="DM" w:date="2012-08-20T16:36:00Z">
        <w:r w:rsidRPr="006B2745">
          <w:t>National Defense Industrial Association</w:t>
        </w:r>
        <w:r>
          <w:t>.</w:t>
        </w:r>
      </w:ins>
      <w:proofErr w:type="gramEnd"/>
      <w:del w:id="2788" w:author="DM" w:date="2012-08-20T16:36:00Z">
        <w:r w:rsidR="00506593" w:rsidRPr="006B2745" w:rsidDel="00617AB1">
          <w:delText>NDIA.</w:delText>
        </w:r>
      </w:del>
      <w:r w:rsidR="00506593" w:rsidRPr="006B2745">
        <w:t xml:space="preserve"> 2005. “</w:t>
      </w:r>
      <w:r w:rsidR="00CD6C6B" w:rsidRPr="006B2745">
        <w:t>National Defense Industrial Association (NDIA) Program Management Systems Committee (PMSC) ANSI/EIA-748-A Standard for Earned Value Management Systems Intent Guide.</w:t>
      </w:r>
      <w:r w:rsidR="00506593" w:rsidRPr="006B2745">
        <w:t>”</w:t>
      </w:r>
      <w:r w:rsidR="00CD6C6B" w:rsidRPr="006B2745">
        <w:t xml:space="preserve"> </w:t>
      </w:r>
      <w:del w:id="2789" w:author="DM" w:date="2012-08-20T09:15:00Z">
        <w:r w:rsidR="00CD6C6B" w:rsidRPr="006B2745" w:rsidDel="001A7C5D">
          <w:delText>Retrieved on</w:delText>
        </w:r>
      </w:del>
      <w:proofErr w:type="gramStart"/>
      <w:ins w:id="2790" w:author="DM" w:date="2012-08-20T09:15:00Z">
        <w:r w:rsidR="001A7C5D">
          <w:t>Accessed</w:t>
        </w:r>
      </w:ins>
      <w:r w:rsidR="00CD6C6B" w:rsidRPr="006B2745">
        <w:t xml:space="preserve"> January 10</w:t>
      </w:r>
      <w:ins w:id="2791" w:author="DM" w:date="2012-08-20T16:37:00Z">
        <w:r w:rsidR="00D60735">
          <w:t>,</w:t>
        </w:r>
      </w:ins>
      <w:r w:rsidR="00CD6C6B" w:rsidRPr="006B2745">
        <w:t xml:space="preserve"> 2012</w:t>
      </w:r>
      <w:ins w:id="2792" w:author="DM" w:date="2012-08-20T16:37:00Z">
        <w:r w:rsidR="00D60735">
          <w:t>.</w:t>
        </w:r>
      </w:ins>
      <w:proofErr w:type="gramEnd"/>
      <w:r w:rsidR="00CD6C6B" w:rsidRPr="006B2745">
        <w:t xml:space="preserve"> </w:t>
      </w:r>
      <w:del w:id="2793" w:author="DM" w:date="2012-08-20T16:37:00Z">
        <w:r w:rsidR="00CD6C6B" w:rsidRPr="006B2745" w:rsidDel="00D60735">
          <w:delText xml:space="preserve">from </w:delText>
        </w:r>
      </w:del>
      <w:r w:rsidR="00DD3AB3" w:rsidRPr="00DD3AB3">
        <w:rPr>
          <w:rStyle w:val="InlineURL"/>
          <w:rPrChange w:id="2794" w:author="DM" w:date="2012-08-20T09:16:00Z">
            <w:rPr>
              <w:color w:val="0000FF"/>
              <w:u w:val="single"/>
            </w:rPr>
          </w:rPrChange>
        </w:rPr>
        <w:fldChar w:fldCharType="begin"/>
      </w:r>
      <w:r w:rsidR="00DD3AB3" w:rsidRPr="00DD3AB3">
        <w:rPr>
          <w:rStyle w:val="InlineURL"/>
          <w:rPrChange w:id="2795" w:author="DM" w:date="2012-08-20T09:16:00Z">
            <w:rPr>
              <w:color w:val="0000FF"/>
              <w:u w:val="single"/>
            </w:rPr>
          </w:rPrChange>
        </w:rPr>
        <w:instrText>HYPERLINK "http://www.srs.gov/general/EFCOG/02GovtReferences/03NDIAANSI/NDIAIntentGuide.pdf"</w:instrText>
      </w:r>
      <w:r w:rsidR="00DD3AB3" w:rsidRPr="00DD3AB3">
        <w:rPr>
          <w:rStyle w:val="InlineURL"/>
          <w:rPrChange w:id="2796" w:author="DM" w:date="2012-08-20T09:16:00Z">
            <w:rPr>
              <w:color w:val="0000FF"/>
              <w:u w:val="single"/>
            </w:rPr>
          </w:rPrChange>
        </w:rPr>
        <w:fldChar w:fldCharType="separate"/>
      </w:r>
      <w:del w:id="2797" w:author="DM" w:date="2012-08-20T16:37:00Z">
        <w:r w:rsidR="00DD3AB3" w:rsidRPr="00DD3AB3" w:rsidDel="00D60735">
          <w:rPr>
            <w:rStyle w:val="InlineURL"/>
            <w:rPrChange w:id="2798" w:author="DM" w:date="2012-08-20T09:16:00Z">
              <w:rPr>
                <w:rStyle w:val="Hyperlink"/>
                <w:color w:val="auto"/>
                <w:u w:val="none"/>
              </w:rPr>
            </w:rPrChange>
          </w:rPr>
          <w:delText>http://</w:delText>
        </w:r>
      </w:del>
      <w:r w:rsidR="00DD3AB3" w:rsidRPr="00DD3AB3">
        <w:rPr>
          <w:rStyle w:val="InlineURL"/>
          <w:rPrChange w:id="2799" w:author="DM" w:date="2012-08-20T09:16:00Z">
            <w:rPr>
              <w:rStyle w:val="Hyperlink"/>
              <w:color w:val="auto"/>
              <w:u w:val="none"/>
            </w:rPr>
          </w:rPrChange>
        </w:rPr>
        <w:t>www.srs.gov/general/EFCOG/02GovtReferences/03NDIAANSI/NDIAIntentGuide.pdf</w:t>
      </w:r>
      <w:r w:rsidR="00DD3AB3" w:rsidRPr="00DD3AB3">
        <w:rPr>
          <w:rStyle w:val="InlineURL"/>
          <w:rPrChange w:id="2800" w:author="DM" w:date="2012-08-20T09:16:00Z">
            <w:rPr>
              <w:color w:val="0000FF"/>
              <w:u w:val="single"/>
            </w:rPr>
          </w:rPrChange>
        </w:rPr>
        <w:fldChar w:fldCharType="end"/>
      </w:r>
    </w:p>
    <w:p w:rsidR="003F7626" w:rsidRPr="006B2745" w:rsidRDefault="003F7626" w:rsidP="006B2745">
      <w:pPr>
        <w:pStyle w:val="Reference"/>
      </w:pPr>
      <w:proofErr w:type="spellStart"/>
      <w:r w:rsidRPr="006B2745">
        <w:t>O'</w:t>
      </w:r>
      <w:r w:rsidR="00466E85" w:rsidRPr="006B2745">
        <w:t>C</w:t>
      </w:r>
      <w:r w:rsidRPr="006B2745">
        <w:t>ull</w:t>
      </w:r>
      <w:proofErr w:type="spellEnd"/>
      <w:r w:rsidRPr="006B2745">
        <w:t>, Heather.</w:t>
      </w:r>
      <w:del w:id="2801" w:author="DM" w:date="2012-08-20T16:39:00Z">
        <w:r w:rsidRPr="006B2745" w:rsidDel="00D60735">
          <w:delText xml:space="preserve"> 2006.</w:delText>
        </w:r>
      </w:del>
      <w:r w:rsidRPr="006B2745">
        <w:t xml:space="preserve"> </w:t>
      </w:r>
      <w:proofErr w:type="gramStart"/>
      <w:r w:rsidRPr="006B2745">
        <w:t xml:space="preserve">“Visual </w:t>
      </w:r>
      <w:ins w:id="2802" w:author="DM" w:date="2012-08-20T16:39:00Z">
        <w:r w:rsidR="00D60735">
          <w:t>R</w:t>
        </w:r>
      </w:ins>
      <w:del w:id="2803" w:author="DM" w:date="2012-08-20T16:39:00Z">
        <w:r w:rsidRPr="006B2745" w:rsidDel="00D60735">
          <w:delText>r</w:delText>
        </w:r>
      </w:del>
      <w:r w:rsidRPr="006B2745">
        <w:t>eports</w:t>
      </w:r>
      <w:ins w:id="2804" w:author="DM" w:date="2012-08-20T16:39:00Z">
        <w:r w:rsidR="00D60735">
          <w:t>,</w:t>
        </w:r>
      </w:ins>
      <w:del w:id="2805" w:author="DM" w:date="2012-08-20T16:39:00Z">
        <w:r w:rsidRPr="006B2745" w:rsidDel="00D60735">
          <w:delText>.</w:delText>
        </w:r>
      </w:del>
      <w:r w:rsidRPr="006B2745">
        <w:t xml:space="preserve">” </w:t>
      </w:r>
      <w:del w:id="2806" w:author="DM" w:date="2012-08-20T16:39:00Z">
        <w:r w:rsidRPr="006B2745" w:rsidDel="00D60735">
          <w:delText xml:space="preserve">The </w:delText>
        </w:r>
      </w:del>
      <w:r w:rsidRPr="006B2745">
        <w:t xml:space="preserve">official blog of the Microsoft Project </w:t>
      </w:r>
      <w:ins w:id="2807" w:author="DM" w:date="2012-08-20T16:39:00Z">
        <w:r w:rsidR="00D60735">
          <w:t>P</w:t>
        </w:r>
      </w:ins>
      <w:del w:id="2808" w:author="DM" w:date="2012-08-20T16:39:00Z">
        <w:r w:rsidRPr="006B2745" w:rsidDel="00D60735">
          <w:delText>p</w:delText>
        </w:r>
      </w:del>
      <w:r w:rsidRPr="006B2745">
        <w:t xml:space="preserve">roduct </w:t>
      </w:r>
      <w:del w:id="2809" w:author="DM" w:date="2012-08-20T16:39:00Z">
        <w:r w:rsidRPr="006B2745" w:rsidDel="00D60735">
          <w:delText>t</w:delText>
        </w:r>
      </w:del>
      <w:ins w:id="2810" w:author="DM" w:date="2012-08-20T16:39:00Z">
        <w:r w:rsidR="00D60735">
          <w:t>T</w:t>
        </w:r>
      </w:ins>
      <w:r w:rsidRPr="006B2745">
        <w:t>eam</w:t>
      </w:r>
      <w:ins w:id="2811" w:author="DM" w:date="2012-08-20T16:39:00Z">
        <w:r w:rsidR="00D60735">
          <w:t>,</w:t>
        </w:r>
      </w:ins>
      <w:del w:id="2812" w:author="DM" w:date="2012-08-20T16:39:00Z">
        <w:r w:rsidRPr="006B2745" w:rsidDel="00D60735">
          <w:delText>.</w:delText>
        </w:r>
      </w:del>
      <w:r w:rsidRPr="006B2745">
        <w:t xml:space="preserve"> </w:t>
      </w:r>
      <w:ins w:id="2813" w:author="DM" w:date="2012-08-20T16:39:00Z">
        <w:r w:rsidR="00D60735" w:rsidRPr="006B2745">
          <w:t>2006</w:t>
        </w:r>
        <w:r w:rsidR="00D60735">
          <w:t>.</w:t>
        </w:r>
        <w:proofErr w:type="gramEnd"/>
        <w:r w:rsidR="00D60735">
          <w:t xml:space="preserve"> </w:t>
        </w:r>
      </w:ins>
      <w:del w:id="2814" w:author="DM" w:date="2012-08-20T09:15:00Z">
        <w:r w:rsidRPr="006B2745" w:rsidDel="001A7C5D">
          <w:delText>Retrieved on</w:delText>
        </w:r>
      </w:del>
      <w:proofErr w:type="gramStart"/>
      <w:ins w:id="2815" w:author="DM" w:date="2012-08-20T09:15:00Z">
        <w:r w:rsidR="001A7C5D">
          <w:t>Accessed</w:t>
        </w:r>
      </w:ins>
      <w:r w:rsidRPr="006B2745">
        <w:t xml:space="preserve"> December 28</w:t>
      </w:r>
      <w:ins w:id="2816" w:author="DM" w:date="2012-08-20T16:40:00Z">
        <w:r w:rsidR="00D60735">
          <w:t>,</w:t>
        </w:r>
      </w:ins>
      <w:r w:rsidRPr="006B2745">
        <w:t xml:space="preserve"> 2011</w:t>
      </w:r>
      <w:ins w:id="2817" w:author="DM" w:date="2012-08-20T16:40:00Z">
        <w:r w:rsidR="00D60735">
          <w:t>.</w:t>
        </w:r>
        <w:proofErr w:type="gramEnd"/>
        <w:r w:rsidR="00D60735">
          <w:t xml:space="preserve"> </w:t>
        </w:r>
      </w:ins>
      <w:del w:id="2818" w:author="DM" w:date="2012-08-20T16:40:00Z">
        <w:r w:rsidRPr="006B2745" w:rsidDel="00D60735">
          <w:delText xml:space="preserve">, from </w:delText>
        </w:r>
      </w:del>
      <w:r w:rsidR="00DD3AB3" w:rsidRPr="00DD3AB3">
        <w:rPr>
          <w:rStyle w:val="InlineURL"/>
          <w:rPrChange w:id="2819" w:author="DM" w:date="2012-08-20T09:16:00Z">
            <w:rPr>
              <w:color w:val="0000FF"/>
              <w:u w:val="single"/>
            </w:rPr>
          </w:rPrChange>
        </w:rPr>
        <w:fldChar w:fldCharType="begin"/>
      </w:r>
      <w:r w:rsidR="00DD3AB3" w:rsidRPr="00DD3AB3">
        <w:rPr>
          <w:rStyle w:val="InlineURL"/>
          <w:rPrChange w:id="2820" w:author="DM" w:date="2012-08-20T09:16:00Z">
            <w:rPr>
              <w:color w:val="0000FF"/>
              <w:u w:val="single"/>
            </w:rPr>
          </w:rPrChange>
        </w:rPr>
        <w:instrText>HYPERLINK "http://blogs.msdn.com/b/project/archive/2006/05/08/visual-reports.aspx"</w:instrText>
      </w:r>
      <w:r w:rsidR="00DD3AB3" w:rsidRPr="00DD3AB3">
        <w:rPr>
          <w:rStyle w:val="InlineURL"/>
          <w:rPrChange w:id="2821" w:author="DM" w:date="2012-08-20T09:16:00Z">
            <w:rPr>
              <w:color w:val="0000FF"/>
              <w:u w:val="single"/>
            </w:rPr>
          </w:rPrChange>
        </w:rPr>
        <w:fldChar w:fldCharType="separate"/>
      </w:r>
      <w:r w:rsidR="00DD3AB3" w:rsidRPr="00DD3AB3">
        <w:rPr>
          <w:rStyle w:val="InlineURL"/>
          <w:rPrChange w:id="2822" w:author="DM" w:date="2012-08-20T09:16:00Z">
            <w:rPr>
              <w:rStyle w:val="Hyperlink"/>
              <w:color w:val="auto"/>
              <w:u w:val="none"/>
            </w:rPr>
          </w:rPrChange>
        </w:rPr>
        <w:t>http://blogs.msdn.com/b/project/archive/2006/05/08/visual-reports.aspx</w:t>
      </w:r>
      <w:r w:rsidR="00DD3AB3" w:rsidRPr="00DD3AB3">
        <w:rPr>
          <w:rStyle w:val="InlineURL"/>
          <w:rPrChange w:id="2823" w:author="DM" w:date="2012-08-20T09:16:00Z">
            <w:rPr>
              <w:color w:val="0000FF"/>
              <w:u w:val="single"/>
            </w:rPr>
          </w:rPrChange>
        </w:rPr>
        <w:fldChar w:fldCharType="end"/>
      </w:r>
    </w:p>
    <w:p w:rsidR="00556021" w:rsidRPr="006B2745" w:rsidRDefault="00466E85" w:rsidP="006B2745">
      <w:pPr>
        <w:pStyle w:val="Reference"/>
        <w:rPr>
          <w:rStyle w:val="Hyperlink"/>
          <w:color w:val="auto"/>
          <w:u w:val="none"/>
        </w:rPr>
      </w:pPr>
      <w:proofErr w:type="spellStart"/>
      <w:r w:rsidRPr="006B2745">
        <w:t>O'C</w:t>
      </w:r>
      <w:r w:rsidR="00556021" w:rsidRPr="006B2745">
        <w:t>ull</w:t>
      </w:r>
      <w:proofErr w:type="spellEnd"/>
      <w:r w:rsidR="00556021" w:rsidRPr="006B2745">
        <w:t>, Heather.</w:t>
      </w:r>
      <w:del w:id="2824" w:author="DM" w:date="2012-08-20T16:38:00Z">
        <w:r w:rsidR="00556021" w:rsidRPr="006B2745" w:rsidDel="00D60735">
          <w:delText xml:space="preserve"> 2009</w:delText>
        </w:r>
      </w:del>
      <w:del w:id="2825" w:author="DM" w:date="2012-08-20T16:40:00Z">
        <w:r w:rsidR="00556021" w:rsidRPr="006B2745" w:rsidDel="00D60735">
          <w:delText>.</w:delText>
        </w:r>
      </w:del>
      <w:r w:rsidR="00556021" w:rsidRPr="006B2745">
        <w:t xml:space="preserve"> “Project 2010: Introducing the Ribbon</w:t>
      </w:r>
      <w:ins w:id="2826" w:author="DM" w:date="2012-08-20T16:38:00Z">
        <w:r w:rsidR="00D60735">
          <w:t>,</w:t>
        </w:r>
      </w:ins>
      <w:del w:id="2827" w:author="DM" w:date="2012-08-20T16:38:00Z">
        <w:r w:rsidR="00556021" w:rsidRPr="006B2745" w:rsidDel="00D60735">
          <w:delText>.</w:delText>
        </w:r>
      </w:del>
      <w:r w:rsidR="00556021" w:rsidRPr="006B2745">
        <w:t>”</w:t>
      </w:r>
      <w:del w:id="2828" w:author="DM" w:date="2012-08-20T16:38:00Z">
        <w:r w:rsidR="00556021" w:rsidRPr="006B2745" w:rsidDel="00D60735">
          <w:delText xml:space="preserve"> </w:delText>
        </w:r>
      </w:del>
      <w:ins w:id="2829" w:author="DM" w:date="2012-08-20T16:38:00Z">
        <w:r w:rsidR="00D60735">
          <w:t xml:space="preserve"> </w:t>
        </w:r>
      </w:ins>
      <w:del w:id="2830" w:author="DM" w:date="2012-08-20T16:38:00Z">
        <w:r w:rsidR="00556021" w:rsidRPr="006B2745" w:rsidDel="00D60735">
          <w:delText xml:space="preserve">The </w:delText>
        </w:r>
      </w:del>
      <w:ins w:id="2831" w:author="DM" w:date="2012-08-20T16:38:00Z">
        <w:r w:rsidR="00D60735">
          <w:t>O</w:t>
        </w:r>
      </w:ins>
      <w:del w:id="2832" w:author="DM" w:date="2012-08-20T16:38:00Z">
        <w:r w:rsidR="00556021" w:rsidRPr="006B2745" w:rsidDel="00D60735">
          <w:delText>o</w:delText>
        </w:r>
      </w:del>
      <w:r w:rsidR="00556021" w:rsidRPr="006B2745">
        <w:t xml:space="preserve">fficial blog of the Microsoft Project </w:t>
      </w:r>
      <w:r w:rsidR="00D60735" w:rsidRPr="006B2745">
        <w:t>Product Team</w:t>
      </w:r>
      <w:ins w:id="2833" w:author="DM" w:date="2012-08-20T16:39:00Z">
        <w:r w:rsidR="00D60735">
          <w:t>,</w:t>
        </w:r>
      </w:ins>
      <w:del w:id="2834" w:author="DM" w:date="2012-08-20T16:39:00Z">
        <w:r w:rsidR="00556021" w:rsidRPr="006B2745" w:rsidDel="00D60735">
          <w:delText>.</w:delText>
        </w:r>
      </w:del>
      <w:r w:rsidR="00556021" w:rsidRPr="006B2745">
        <w:t xml:space="preserve"> </w:t>
      </w:r>
      <w:ins w:id="2835" w:author="DM" w:date="2012-08-20T16:38:00Z">
        <w:r w:rsidR="00D60735" w:rsidRPr="006B2745">
          <w:t>2009</w:t>
        </w:r>
      </w:ins>
      <w:ins w:id="2836" w:author="DM" w:date="2012-08-20T16:39:00Z">
        <w:r w:rsidR="00D60735">
          <w:t>.</w:t>
        </w:r>
      </w:ins>
      <w:ins w:id="2837" w:author="DM" w:date="2012-08-20T16:40:00Z">
        <w:r w:rsidR="00D60735">
          <w:t xml:space="preserve"> </w:t>
        </w:r>
      </w:ins>
      <w:del w:id="2838" w:author="DM" w:date="2012-08-20T09:15:00Z">
        <w:r w:rsidR="00556021" w:rsidRPr="006B2745" w:rsidDel="001A7C5D">
          <w:delText>Retrieved on</w:delText>
        </w:r>
      </w:del>
      <w:ins w:id="2839" w:author="DM" w:date="2012-08-20T09:15:00Z">
        <w:r w:rsidR="001A7C5D">
          <w:t>Accessed</w:t>
        </w:r>
      </w:ins>
      <w:r w:rsidR="00556021" w:rsidRPr="006B2745">
        <w:t xml:space="preserve"> December 28</w:t>
      </w:r>
      <w:proofErr w:type="gramStart"/>
      <w:ins w:id="2840" w:author="DM" w:date="2012-08-20T16:39:00Z">
        <w:r w:rsidR="00D60735">
          <w:t xml:space="preserve">, </w:t>
        </w:r>
      </w:ins>
      <w:r w:rsidR="00556021" w:rsidRPr="006B2745">
        <w:t xml:space="preserve"> 2011</w:t>
      </w:r>
      <w:proofErr w:type="gramEnd"/>
      <w:ins w:id="2841" w:author="DM" w:date="2012-08-20T16:39:00Z">
        <w:r w:rsidR="00D60735">
          <w:t>.</w:t>
        </w:r>
      </w:ins>
      <w:del w:id="2842" w:author="DM" w:date="2012-08-20T16:39:00Z">
        <w:r w:rsidR="00556021" w:rsidRPr="006B2745" w:rsidDel="00D60735">
          <w:delText xml:space="preserve"> from</w:delText>
        </w:r>
      </w:del>
      <w:r w:rsidR="00556021" w:rsidRPr="006B2745">
        <w:t xml:space="preserve"> </w:t>
      </w:r>
      <w:r w:rsidR="00DD3AB3" w:rsidRPr="00DD3AB3">
        <w:rPr>
          <w:rStyle w:val="InlineURL"/>
          <w:rPrChange w:id="2843" w:author="DM" w:date="2012-08-20T09:16:00Z">
            <w:rPr>
              <w:color w:val="0000FF"/>
              <w:u w:val="single"/>
            </w:rPr>
          </w:rPrChange>
        </w:rPr>
        <w:fldChar w:fldCharType="begin"/>
      </w:r>
      <w:r w:rsidR="00DD3AB3" w:rsidRPr="00DD3AB3">
        <w:rPr>
          <w:rStyle w:val="InlineURL"/>
          <w:rPrChange w:id="2844" w:author="DM" w:date="2012-08-20T09:16:00Z">
            <w:rPr>
              <w:color w:val="0000FF"/>
              <w:u w:val="single"/>
            </w:rPr>
          </w:rPrChange>
        </w:rPr>
        <w:instrText>HYPERLINK "http://blogs.msdn.com/b/project/archive/2009/09/24/project-2010-introducing-the-ribbon.aspx"</w:instrText>
      </w:r>
      <w:r w:rsidR="00DD3AB3" w:rsidRPr="00DD3AB3">
        <w:rPr>
          <w:rStyle w:val="InlineURL"/>
          <w:rPrChange w:id="2845" w:author="DM" w:date="2012-08-20T09:16:00Z">
            <w:rPr>
              <w:color w:val="0000FF"/>
              <w:u w:val="single"/>
            </w:rPr>
          </w:rPrChange>
        </w:rPr>
        <w:fldChar w:fldCharType="separate"/>
      </w:r>
      <w:r w:rsidR="00DD3AB3" w:rsidRPr="00DD3AB3">
        <w:rPr>
          <w:rStyle w:val="InlineURL"/>
          <w:rPrChange w:id="2846" w:author="DM" w:date="2012-08-20T09:16:00Z">
            <w:rPr>
              <w:rStyle w:val="Hyperlink"/>
              <w:color w:val="auto"/>
              <w:u w:val="none"/>
            </w:rPr>
          </w:rPrChange>
        </w:rPr>
        <w:t>http://blogs.msdn.com/b/project/archive/2009/09/24/project-2010-introducing-the-ribbon.aspx</w:t>
      </w:r>
      <w:r w:rsidR="00DD3AB3" w:rsidRPr="00DD3AB3">
        <w:rPr>
          <w:rStyle w:val="InlineURL"/>
          <w:rPrChange w:id="2847" w:author="DM" w:date="2012-08-20T09:16:00Z">
            <w:rPr>
              <w:color w:val="0000FF"/>
              <w:u w:val="single"/>
            </w:rPr>
          </w:rPrChange>
        </w:rPr>
        <w:fldChar w:fldCharType="end"/>
      </w:r>
    </w:p>
    <w:p w:rsidR="00FD0103" w:rsidRPr="006B2745" w:rsidRDefault="00FD0103" w:rsidP="006B2745">
      <w:pPr>
        <w:pStyle w:val="Reference"/>
      </w:pPr>
      <w:proofErr w:type="spellStart"/>
      <w:r w:rsidRPr="006B2745">
        <w:t>Perera</w:t>
      </w:r>
      <w:proofErr w:type="spellEnd"/>
      <w:r w:rsidRPr="006B2745">
        <w:t>, David.</w:t>
      </w:r>
      <w:del w:id="2848" w:author="DM" w:date="2012-08-20T16:40:00Z">
        <w:r w:rsidR="003D68BF" w:rsidRPr="006B2745" w:rsidDel="00D60735">
          <w:delText xml:space="preserve"> 2011</w:delText>
        </w:r>
      </w:del>
      <w:del w:id="2849" w:author="DM" w:date="2012-08-20T16:41:00Z">
        <w:r w:rsidR="003D68BF" w:rsidRPr="006B2745" w:rsidDel="0046597B">
          <w:delText>.</w:delText>
        </w:r>
      </w:del>
      <w:r w:rsidRPr="006B2745">
        <w:t xml:space="preserve"> “Agile </w:t>
      </w:r>
      <w:r w:rsidR="0046597B" w:rsidRPr="006B2745">
        <w:t>Doesn't Mean No Long-Term Planning</w:t>
      </w:r>
      <w:r w:rsidRPr="006B2745">
        <w:t xml:space="preserve">, </w:t>
      </w:r>
      <w:r w:rsidR="0046597B" w:rsidRPr="006B2745">
        <w:t xml:space="preserve">Auditors Tell </w:t>
      </w:r>
      <w:r w:rsidRPr="006B2745">
        <w:t>PTO</w:t>
      </w:r>
      <w:ins w:id="2850" w:author="DM" w:date="2012-08-20T16:41:00Z">
        <w:r w:rsidR="0046597B">
          <w:t>,</w:t>
        </w:r>
      </w:ins>
      <w:del w:id="2851" w:author="DM" w:date="2012-08-20T16:41:00Z">
        <w:r w:rsidRPr="006B2745" w:rsidDel="0046597B">
          <w:delText>.</w:delText>
        </w:r>
      </w:del>
      <w:r w:rsidRPr="006B2745">
        <w:t xml:space="preserve">” </w:t>
      </w:r>
      <w:proofErr w:type="spellStart"/>
      <w:r w:rsidRPr="006B2745">
        <w:t>FierceGovernmentIT</w:t>
      </w:r>
      <w:proofErr w:type="spellEnd"/>
      <w:r w:rsidRPr="006B2745">
        <w:t xml:space="preserve"> </w:t>
      </w:r>
      <w:del w:id="2852" w:author="DM" w:date="2012-08-20T16:41:00Z">
        <w:r w:rsidRPr="006B2745" w:rsidDel="0046597B">
          <w:delText xml:space="preserve">The </w:delText>
        </w:r>
      </w:del>
      <w:r w:rsidRPr="006B2745">
        <w:t>Government IT News Briefing</w:t>
      </w:r>
      <w:ins w:id="2853" w:author="DM" w:date="2012-08-20T16:41:00Z">
        <w:r w:rsidR="0046597B">
          <w:t>,</w:t>
        </w:r>
      </w:ins>
      <w:del w:id="2854" w:author="DM" w:date="2012-08-20T16:41:00Z">
        <w:r w:rsidRPr="006B2745" w:rsidDel="0046597B">
          <w:delText>.</w:delText>
        </w:r>
      </w:del>
      <w:r w:rsidRPr="006B2745">
        <w:t xml:space="preserve"> </w:t>
      </w:r>
      <w:ins w:id="2855" w:author="DM" w:date="2012-08-20T16:40:00Z">
        <w:r w:rsidR="0046597B">
          <w:t xml:space="preserve">October 22, </w:t>
        </w:r>
        <w:r w:rsidR="00D60735" w:rsidRPr="006B2745">
          <w:t>2011</w:t>
        </w:r>
      </w:ins>
      <w:ins w:id="2856" w:author="DM" w:date="2012-08-20T16:41:00Z">
        <w:r w:rsidR="0046597B">
          <w:t xml:space="preserve">. </w:t>
        </w:r>
      </w:ins>
      <w:del w:id="2857" w:author="DM" w:date="2012-08-20T09:15:00Z">
        <w:r w:rsidRPr="006B2745" w:rsidDel="001A7C5D">
          <w:delText>Retrieved on</w:delText>
        </w:r>
      </w:del>
      <w:proofErr w:type="gramStart"/>
      <w:ins w:id="2858" w:author="DM" w:date="2012-08-20T09:15:00Z">
        <w:r w:rsidR="001A7C5D">
          <w:t>Accessed</w:t>
        </w:r>
      </w:ins>
      <w:r w:rsidRPr="006B2745">
        <w:t xml:space="preserve"> January 17</w:t>
      </w:r>
      <w:ins w:id="2859" w:author="DM" w:date="2012-08-20T16:41:00Z">
        <w:r w:rsidR="0046597B">
          <w:t>,</w:t>
        </w:r>
      </w:ins>
      <w:r w:rsidRPr="006B2745">
        <w:t xml:space="preserve"> 2012</w:t>
      </w:r>
      <w:del w:id="2860" w:author="DM" w:date="2012-08-20T16:41:00Z">
        <w:r w:rsidRPr="006B2745" w:rsidDel="0046597B">
          <w:delText xml:space="preserve"> from</w:delText>
        </w:r>
      </w:del>
      <w:ins w:id="2861" w:author="DM" w:date="2012-08-20T16:41:00Z">
        <w:r w:rsidR="0046597B">
          <w:t>.</w:t>
        </w:r>
      </w:ins>
      <w:proofErr w:type="gramEnd"/>
      <w:r w:rsidRPr="006B2745">
        <w:t xml:space="preserve"> </w:t>
      </w:r>
      <w:ins w:id="2862" w:author="DM" w:date="2012-08-20T16:41:00Z">
        <w:r w:rsidR="0046597B">
          <w:t xml:space="preserve"> </w:t>
        </w:r>
      </w:ins>
      <w:r w:rsidR="00DD3AB3" w:rsidRPr="00DD3AB3">
        <w:rPr>
          <w:rStyle w:val="InlineURL"/>
          <w:rPrChange w:id="2863" w:author="DM" w:date="2012-08-20T09:16:00Z">
            <w:rPr>
              <w:color w:val="0000FF"/>
              <w:u w:val="single"/>
            </w:rPr>
          </w:rPrChange>
        </w:rPr>
        <w:fldChar w:fldCharType="begin"/>
      </w:r>
      <w:r w:rsidR="00DD3AB3" w:rsidRPr="00DD3AB3">
        <w:rPr>
          <w:rStyle w:val="InlineURL"/>
          <w:rPrChange w:id="2864" w:author="DM" w:date="2012-08-20T09:16:00Z">
            <w:rPr>
              <w:color w:val="0000FF"/>
              <w:u w:val="single"/>
            </w:rPr>
          </w:rPrChange>
        </w:rPr>
        <w:instrText>HYPERLINK "http://www.fiercegovernmentit.com/story/agile-doesnt-mean-no-long-term-planning-auditors-tell-pto/2011-10-22"</w:instrText>
      </w:r>
      <w:r w:rsidR="00DD3AB3" w:rsidRPr="00DD3AB3">
        <w:rPr>
          <w:rStyle w:val="InlineURL"/>
          <w:rPrChange w:id="2865" w:author="DM" w:date="2012-08-20T09:16:00Z">
            <w:rPr>
              <w:color w:val="0000FF"/>
              <w:u w:val="single"/>
            </w:rPr>
          </w:rPrChange>
        </w:rPr>
        <w:fldChar w:fldCharType="separate"/>
      </w:r>
      <w:del w:id="2866" w:author="DM" w:date="2012-08-20T16:41:00Z">
        <w:r w:rsidR="00DD3AB3" w:rsidRPr="00DD3AB3" w:rsidDel="0046597B">
          <w:rPr>
            <w:rStyle w:val="InlineURL"/>
            <w:rPrChange w:id="2867" w:author="DM" w:date="2012-08-20T09:16:00Z">
              <w:rPr>
                <w:rStyle w:val="Hyperlink"/>
                <w:color w:val="auto"/>
                <w:u w:val="none"/>
              </w:rPr>
            </w:rPrChange>
          </w:rPr>
          <w:delText>http://</w:delText>
        </w:r>
      </w:del>
      <w:r w:rsidR="00DD3AB3" w:rsidRPr="00DD3AB3">
        <w:rPr>
          <w:rStyle w:val="InlineURL"/>
          <w:rPrChange w:id="2868" w:author="DM" w:date="2012-08-20T09:16:00Z">
            <w:rPr>
              <w:rStyle w:val="Hyperlink"/>
              <w:color w:val="auto"/>
              <w:u w:val="none"/>
            </w:rPr>
          </w:rPrChange>
        </w:rPr>
        <w:t>www.fiercegovernmentit.com/story/agile-doesnt-mean-no-long-term-planning-auditors-tell-pto/2011-10-22</w:t>
      </w:r>
      <w:r w:rsidR="00DD3AB3" w:rsidRPr="00DD3AB3">
        <w:rPr>
          <w:rStyle w:val="InlineURL"/>
          <w:rPrChange w:id="2869" w:author="DM" w:date="2012-08-20T09:16:00Z">
            <w:rPr>
              <w:color w:val="0000FF"/>
              <w:u w:val="single"/>
            </w:rPr>
          </w:rPrChange>
        </w:rPr>
        <w:fldChar w:fldCharType="end"/>
      </w:r>
      <w:r w:rsidRPr="006B2745">
        <w:t xml:space="preserve"> </w:t>
      </w:r>
    </w:p>
    <w:p w:rsidR="00E36E31" w:rsidRPr="006B2745" w:rsidRDefault="006730A7" w:rsidP="006B2745">
      <w:pPr>
        <w:pStyle w:val="Reference"/>
      </w:pPr>
      <w:ins w:id="2870" w:author="DM" w:date="2012-08-20T16:30:00Z">
        <w:r w:rsidRPr="006B2745">
          <w:t>Project Management Institute</w:t>
        </w:r>
      </w:ins>
      <w:del w:id="2871" w:author="DM" w:date="2012-08-20T16:30:00Z">
        <w:r w:rsidR="004472AD" w:rsidRPr="006B2745" w:rsidDel="006730A7">
          <w:delText>PMI</w:delText>
        </w:r>
      </w:del>
      <w:r w:rsidR="002B0AC3" w:rsidRPr="006B2745">
        <w:t>.</w:t>
      </w:r>
      <w:del w:id="2872" w:author="DM" w:date="2012-08-20T16:42:00Z">
        <w:r w:rsidR="002B0AC3" w:rsidRPr="006B2745" w:rsidDel="0046597B">
          <w:delText xml:space="preserve"> </w:delText>
        </w:r>
        <w:r w:rsidR="00C954D4" w:rsidRPr="006B2745" w:rsidDel="0046597B">
          <w:delText>2008.</w:delText>
        </w:r>
      </w:del>
      <w:r w:rsidR="00E36E31" w:rsidRPr="006B2745">
        <w:t xml:space="preserve"> </w:t>
      </w:r>
      <w:del w:id="2873" w:author="DM" w:date="2012-08-20T16:42:00Z">
        <w:r w:rsidR="00C954D4" w:rsidRPr="0046597B" w:rsidDel="0046597B">
          <w:rPr>
            <w:i/>
            <w:rPrChange w:id="2874" w:author="DM" w:date="2012-08-20T16:42:00Z">
              <w:rPr/>
            </w:rPrChange>
          </w:rPr>
          <w:delText>“</w:delText>
        </w:r>
      </w:del>
      <w:r w:rsidR="00E36E31" w:rsidRPr="0046597B">
        <w:rPr>
          <w:i/>
          <w:rPrChange w:id="2875" w:author="DM" w:date="2012-08-20T16:42:00Z">
            <w:rPr/>
          </w:rPrChange>
        </w:rPr>
        <w:t>A Guide to the Project Management Body of Knowledge (PMBOK® Guide)</w:t>
      </w:r>
      <w:ins w:id="2876" w:author="DM" w:date="2012-08-20T16:42:00Z">
        <w:r w:rsidR="0046597B">
          <w:t>,</w:t>
        </w:r>
      </w:ins>
      <w:del w:id="2877" w:author="DM" w:date="2012-08-20T16:42:00Z">
        <w:r w:rsidR="00C954D4" w:rsidRPr="006B2745" w:rsidDel="0046597B">
          <w:delText xml:space="preserve"> </w:delText>
        </w:r>
        <w:r w:rsidR="00E36E31" w:rsidRPr="006B2745" w:rsidDel="0046597B">
          <w:delText>-</w:delText>
        </w:r>
      </w:del>
      <w:ins w:id="2878" w:author="DM" w:date="2012-08-20T16:42:00Z">
        <w:r w:rsidR="0046597B">
          <w:t xml:space="preserve"> 4th </w:t>
        </w:r>
        <w:proofErr w:type="spellStart"/>
        <w:r w:rsidR="0046597B">
          <w:t>ed.</w:t>
        </w:r>
      </w:ins>
      <w:del w:id="2879" w:author="DM" w:date="2012-08-20T16:42:00Z">
        <w:r w:rsidR="00E36E31" w:rsidRPr="006B2745" w:rsidDel="0046597B">
          <w:delText xml:space="preserve"> Fourth Edition</w:delText>
        </w:r>
        <w:r w:rsidR="002B0AC3" w:rsidRPr="006B2745" w:rsidDel="0046597B">
          <w:delText>.</w:delText>
        </w:r>
        <w:r w:rsidR="00C954D4" w:rsidRPr="006B2745" w:rsidDel="0046597B">
          <w:delText>”</w:delText>
        </w:r>
      </w:del>
      <w:ins w:id="2880" w:author="DM" w:date="2012-08-20T16:42:00Z">
        <w:del w:id="2881" w:author="Jeff Jacobson" w:date="2012-08-31T17:36:00Z">
          <w:r w:rsidR="0046597B" w:rsidDel="0010415E">
            <w:delText xml:space="preserve"> </w:delText>
          </w:r>
        </w:del>
      </w:ins>
      <w:ins w:id="2882" w:author="Jeff Jacobson" w:date="2012-08-31T17:36:00Z">
        <w:r w:rsidR="0010415E">
          <w:t>Newtown</w:t>
        </w:r>
        <w:proofErr w:type="spellEnd"/>
        <w:r w:rsidR="0010415E">
          <w:t xml:space="preserve"> Square, </w:t>
        </w:r>
      </w:ins>
      <w:ins w:id="2883" w:author="Jeff Jacobson" w:date="2012-08-31T17:37:00Z">
        <w:r w:rsidR="0010415E">
          <w:t>PA</w:t>
        </w:r>
      </w:ins>
      <w:ins w:id="2884" w:author="DM" w:date="2012-08-20T16:42:00Z">
        <w:del w:id="2885" w:author="Jeff Jacobson" w:date="2012-08-31T17:36:00Z">
          <w:r w:rsidR="0046597B" w:rsidDel="0010415E">
            <w:rPr>
              <w:rStyle w:val="QueryInline"/>
            </w:rPr>
            <w:delText>[AU: supply city]</w:delText>
          </w:r>
        </w:del>
        <w:r w:rsidR="0046597B">
          <w:rPr>
            <w:rStyle w:val="QueryInline"/>
          </w:rPr>
          <w:t>: PMI,</w:t>
        </w:r>
      </w:ins>
      <w:r w:rsidR="002B0AC3" w:rsidRPr="006B2745">
        <w:t xml:space="preserve"> </w:t>
      </w:r>
      <w:ins w:id="2886" w:author="DM" w:date="2012-08-20T16:42:00Z">
        <w:r w:rsidR="0046597B" w:rsidRPr="006B2745">
          <w:t>2008</w:t>
        </w:r>
      </w:ins>
      <w:del w:id="2887" w:author="DM" w:date="2012-08-20T16:30:00Z">
        <w:r w:rsidR="002B0AC3" w:rsidRPr="006B2745" w:rsidDel="006730A7">
          <w:delText xml:space="preserve">Project Management Institute </w:delText>
        </w:r>
      </w:del>
      <w:del w:id="2888" w:author="DM" w:date="2012-08-20T16:43:00Z">
        <w:r w:rsidR="002B0AC3" w:rsidRPr="006B2745" w:rsidDel="0046597B">
          <w:delText>(PMI)</w:delText>
        </w:r>
      </w:del>
      <w:r w:rsidR="002B0AC3" w:rsidRPr="006B2745">
        <w:t>.</w:t>
      </w:r>
    </w:p>
    <w:p w:rsidR="00632320" w:rsidRPr="006B2745" w:rsidRDefault="00632320" w:rsidP="006B2745">
      <w:pPr>
        <w:pStyle w:val="Reference"/>
      </w:pPr>
      <w:proofErr w:type="spellStart"/>
      <w:proofErr w:type="gramStart"/>
      <w:r w:rsidRPr="006B2745">
        <w:t>ReedShaff</w:t>
      </w:r>
      <w:commentRangeStart w:id="2889"/>
      <w:proofErr w:type="spellEnd"/>
      <w:ins w:id="2890" w:author="DM" w:date="2012-08-20T16:44:00Z">
        <w:del w:id="2891" w:author="Jeff Jacobson" w:date="2012-08-31T17:39:00Z">
          <w:r w:rsidR="006166E1" w:rsidDel="0010415E">
            <w:rPr>
              <w:rStyle w:val="QueryInline"/>
            </w:rPr>
            <w:delText>[AU: where is this word on the Web site?</w:delText>
          </w:r>
        </w:del>
      </w:ins>
      <w:ins w:id="2892" w:author="DM" w:date="2012-08-20T16:45:00Z">
        <w:del w:id="2893" w:author="Jeff Jacobson" w:date="2012-08-31T17:39:00Z">
          <w:r w:rsidR="006166E1" w:rsidDel="0010415E">
            <w:rPr>
              <w:rStyle w:val="QueryInline"/>
            </w:rPr>
            <w:delText xml:space="preserve"> Clarify here and in text</w:delText>
          </w:r>
        </w:del>
      </w:ins>
      <w:ins w:id="2894" w:author="DM" w:date="2012-08-20T16:44:00Z">
        <w:r w:rsidR="006166E1">
          <w:rPr>
            <w:rStyle w:val="QueryInline"/>
          </w:rPr>
          <w:t>]</w:t>
        </w:r>
      </w:ins>
      <w:commentRangeEnd w:id="2889"/>
      <w:r w:rsidR="0010415E">
        <w:rPr>
          <w:rStyle w:val="CommentReference"/>
          <w:rFonts w:asciiTheme="minorHAnsi" w:eastAsiaTheme="minorHAnsi" w:hAnsiTheme="minorHAnsi" w:cstheme="minorBidi"/>
        </w:rPr>
        <w:commentReference w:id="2889"/>
      </w:r>
      <w:r w:rsidRPr="006B2745">
        <w:t>.</w:t>
      </w:r>
      <w:proofErr w:type="gramEnd"/>
      <w:del w:id="2895" w:author="DM" w:date="2012-08-20T16:44:00Z">
        <w:r w:rsidRPr="006B2745" w:rsidDel="006166E1">
          <w:delText xml:space="preserve"> 2009. Microsoft. 2009.</w:delText>
        </w:r>
      </w:del>
      <w:r w:rsidRPr="006B2745">
        <w:t xml:space="preserve"> </w:t>
      </w:r>
      <w:proofErr w:type="gramStart"/>
      <w:r w:rsidRPr="006B2745">
        <w:t>“Microsoft Office Backstage (Part 1</w:t>
      </w:r>
      <w:ins w:id="2896" w:author="DM" w:date="2012-08-20T16:45:00Z">
        <w:r w:rsidR="006166E1">
          <w:t>—</w:t>
        </w:r>
      </w:ins>
      <w:del w:id="2897" w:author="DM" w:date="2012-08-20T16:45:00Z">
        <w:r w:rsidRPr="006B2745" w:rsidDel="006166E1">
          <w:delText xml:space="preserve"> - </w:delText>
        </w:r>
      </w:del>
      <w:r w:rsidRPr="006B2745">
        <w:t>Backstory)</w:t>
      </w:r>
      <w:ins w:id="2898" w:author="DM" w:date="2012-08-20T16:45:00Z">
        <w:r w:rsidR="006166E1">
          <w:t>,</w:t>
        </w:r>
      </w:ins>
      <w:del w:id="2899" w:author="DM" w:date="2012-08-20T16:45:00Z">
        <w:r w:rsidRPr="006B2745" w:rsidDel="006166E1">
          <w:delText>.</w:delText>
        </w:r>
      </w:del>
      <w:r w:rsidRPr="006B2745">
        <w:t xml:space="preserve">” </w:t>
      </w:r>
      <w:del w:id="2900" w:author="DM" w:date="2012-08-20T16:45:00Z">
        <w:r w:rsidRPr="006B2745" w:rsidDel="006166E1">
          <w:delText xml:space="preserve">The </w:delText>
        </w:r>
      </w:del>
      <w:r w:rsidR="006166E1" w:rsidRPr="006B2745">
        <w:t>Official B</w:t>
      </w:r>
      <w:r w:rsidRPr="006B2745">
        <w:t xml:space="preserve">log of the Microsoft Office </w:t>
      </w:r>
      <w:r w:rsidR="006166E1" w:rsidRPr="006B2745">
        <w:t>Product Development Group</w:t>
      </w:r>
      <w:ins w:id="2901" w:author="DM" w:date="2012-08-20T16:46:00Z">
        <w:r w:rsidR="006166E1">
          <w:t>, 2009</w:t>
        </w:r>
      </w:ins>
      <w:r w:rsidRPr="006B2745">
        <w:t>.</w:t>
      </w:r>
      <w:proofErr w:type="gramEnd"/>
      <w:r w:rsidRPr="006B2745">
        <w:t xml:space="preserve"> </w:t>
      </w:r>
      <w:del w:id="2902" w:author="DM" w:date="2012-08-20T09:15:00Z">
        <w:r w:rsidRPr="006B2745" w:rsidDel="001A7C5D">
          <w:delText>Retrieved on</w:delText>
        </w:r>
      </w:del>
      <w:proofErr w:type="gramStart"/>
      <w:ins w:id="2903" w:author="DM" w:date="2012-08-20T09:15:00Z">
        <w:r w:rsidR="001A7C5D">
          <w:t>Accessed</w:t>
        </w:r>
      </w:ins>
      <w:r w:rsidRPr="006B2745">
        <w:t xml:space="preserve"> December 29</w:t>
      </w:r>
      <w:ins w:id="2904" w:author="DM" w:date="2012-08-20T16:45:00Z">
        <w:r w:rsidR="006166E1">
          <w:t>,</w:t>
        </w:r>
      </w:ins>
      <w:r w:rsidRPr="006B2745">
        <w:t xml:space="preserve"> 2011</w:t>
      </w:r>
      <w:ins w:id="2905" w:author="DM" w:date="2012-08-20T16:45:00Z">
        <w:r w:rsidR="006166E1">
          <w:t>.</w:t>
        </w:r>
      </w:ins>
      <w:proofErr w:type="gramEnd"/>
      <w:del w:id="2906" w:author="DM" w:date="2012-08-20T16:45:00Z">
        <w:r w:rsidRPr="006B2745" w:rsidDel="006166E1">
          <w:delText>,</w:delText>
        </w:r>
      </w:del>
      <w:r w:rsidRPr="006B2745">
        <w:t xml:space="preserve"> </w:t>
      </w:r>
      <w:del w:id="2907" w:author="DM" w:date="2012-08-20T16:45:00Z">
        <w:r w:rsidRPr="006B2745" w:rsidDel="006166E1">
          <w:delText xml:space="preserve">from </w:delText>
        </w:r>
      </w:del>
      <w:r w:rsidR="00DD3AB3" w:rsidRPr="00DD3AB3">
        <w:rPr>
          <w:rStyle w:val="InlineURL"/>
          <w:rPrChange w:id="2908" w:author="DM" w:date="2012-08-20T09:16:00Z">
            <w:rPr>
              <w:color w:val="0000FF"/>
              <w:u w:val="single"/>
            </w:rPr>
          </w:rPrChange>
        </w:rPr>
        <w:fldChar w:fldCharType="begin"/>
      </w:r>
      <w:r w:rsidR="00DD3AB3" w:rsidRPr="00DD3AB3">
        <w:rPr>
          <w:rStyle w:val="InlineURL"/>
          <w:rPrChange w:id="2909" w:author="DM" w:date="2012-08-20T09:16:00Z">
            <w:rPr>
              <w:color w:val="0000FF"/>
              <w:u w:val="single"/>
            </w:rPr>
          </w:rPrChange>
        </w:rPr>
        <w:instrText>HYPERLINK "http://blogs.technet.com/b/office2010/archive/2009/07/15/microsoft-office-backstage-part-1-backstory.aspx"</w:instrText>
      </w:r>
      <w:r w:rsidR="00DD3AB3" w:rsidRPr="00DD3AB3">
        <w:rPr>
          <w:rStyle w:val="InlineURL"/>
          <w:rPrChange w:id="2910" w:author="DM" w:date="2012-08-20T09:16:00Z">
            <w:rPr>
              <w:color w:val="0000FF"/>
              <w:u w:val="single"/>
            </w:rPr>
          </w:rPrChange>
        </w:rPr>
        <w:fldChar w:fldCharType="separate"/>
      </w:r>
      <w:r w:rsidR="00DD3AB3" w:rsidRPr="00DD3AB3">
        <w:rPr>
          <w:rStyle w:val="InlineURL"/>
          <w:rPrChange w:id="2911" w:author="DM" w:date="2012-08-20T09:16:00Z">
            <w:rPr>
              <w:rStyle w:val="Hyperlink"/>
              <w:color w:val="auto"/>
              <w:u w:val="none"/>
            </w:rPr>
          </w:rPrChange>
        </w:rPr>
        <w:t>http://blogs.technet.com/b/office2010/archive/2009/07/15/microsoft-office-backstage-part-1-backstory.aspx</w:t>
      </w:r>
      <w:r w:rsidR="00DD3AB3" w:rsidRPr="00DD3AB3">
        <w:rPr>
          <w:rStyle w:val="InlineURL"/>
          <w:rPrChange w:id="2912" w:author="DM" w:date="2012-08-20T09:16:00Z">
            <w:rPr>
              <w:color w:val="0000FF"/>
              <w:u w:val="single"/>
            </w:rPr>
          </w:rPrChange>
        </w:rPr>
        <w:fldChar w:fldCharType="end"/>
      </w:r>
      <w:r w:rsidRPr="006B2745">
        <w:t xml:space="preserve"> </w:t>
      </w:r>
    </w:p>
    <w:p w:rsidR="00DF5CA3" w:rsidRPr="006B2745" w:rsidRDefault="001B229B" w:rsidP="006B2745">
      <w:pPr>
        <w:pStyle w:val="Reference"/>
      </w:pPr>
      <w:proofErr w:type="spellStart"/>
      <w:r w:rsidRPr="006B2745">
        <w:t>Uyttewaal</w:t>
      </w:r>
      <w:proofErr w:type="spellEnd"/>
      <w:r w:rsidRPr="006B2745">
        <w:t>, Eric.</w:t>
      </w:r>
      <w:del w:id="2913" w:author="DM" w:date="2012-08-20T16:46:00Z">
        <w:r w:rsidRPr="006B2745" w:rsidDel="006166E1">
          <w:delText xml:space="preserve"> 2010.</w:delText>
        </w:r>
      </w:del>
      <w:r w:rsidRPr="006B2745">
        <w:t xml:space="preserve"> </w:t>
      </w:r>
      <w:r w:rsidRPr="0036040D">
        <w:rPr>
          <w:i/>
          <w:rPrChange w:id="2914" w:author="DM" w:date="2012-08-20T16:47:00Z">
            <w:rPr/>
          </w:rPrChange>
        </w:rPr>
        <w:t>Forecast Scheduling with Microsoft Project 2010</w:t>
      </w:r>
      <w:ins w:id="2915" w:author="DM" w:date="2012-08-20T16:47:00Z">
        <w:r w:rsidR="0036040D">
          <w:t>.</w:t>
        </w:r>
      </w:ins>
      <w:del w:id="2916" w:author="DM" w:date="2012-08-20T16:47:00Z">
        <w:r w:rsidRPr="006B2745" w:rsidDel="0036040D">
          <w:delText>:</w:delText>
        </w:r>
      </w:del>
      <w:ins w:id="2917" w:author="Tim Runcie" w:date="2012-09-13T08:08:00Z">
        <w:r w:rsidR="00D86531">
          <w:t>Ottawa Canada</w:t>
        </w:r>
      </w:ins>
      <w:r w:rsidRPr="006B2745">
        <w:t xml:space="preserve"> </w:t>
      </w:r>
      <w:ins w:id="2918" w:author="DM" w:date="2012-08-20T16:47:00Z">
        <w:r w:rsidR="0036040D">
          <w:rPr>
            <w:rStyle w:val="QueryInline"/>
          </w:rPr>
          <w:t>[</w:t>
        </w:r>
        <w:commentRangeStart w:id="2919"/>
        <w:commentRangeStart w:id="2920"/>
        <w:r w:rsidR="0036040D">
          <w:rPr>
            <w:rStyle w:val="QueryInline"/>
          </w:rPr>
          <w:t xml:space="preserve">AU: give city]: </w:t>
        </w:r>
      </w:ins>
      <w:commentRangeEnd w:id="2919"/>
      <w:r w:rsidR="00D86531">
        <w:rPr>
          <w:rStyle w:val="CommentReference"/>
          <w:rFonts w:asciiTheme="minorHAnsi" w:eastAsiaTheme="minorHAnsi" w:hAnsiTheme="minorHAnsi" w:cstheme="minorBidi"/>
        </w:rPr>
        <w:commentReference w:id="2919"/>
      </w:r>
      <w:commentRangeEnd w:id="2920"/>
      <w:r w:rsidR="00E16FD6">
        <w:rPr>
          <w:rStyle w:val="CommentReference"/>
          <w:rFonts w:asciiTheme="minorHAnsi" w:eastAsiaTheme="minorHAnsi" w:hAnsiTheme="minorHAnsi" w:cstheme="minorBidi"/>
        </w:rPr>
        <w:commentReference w:id="2920"/>
      </w:r>
      <w:proofErr w:type="spellStart"/>
      <w:r w:rsidRPr="006B2745">
        <w:t>ProjectPro</w:t>
      </w:r>
      <w:proofErr w:type="spellEnd"/>
      <w:ins w:id="2921" w:author="DM" w:date="2012-08-20T16:47:00Z">
        <w:r w:rsidR="0036040D">
          <w:t>,</w:t>
        </w:r>
      </w:ins>
      <w:del w:id="2922" w:author="DM" w:date="2012-08-20T16:47:00Z">
        <w:r w:rsidRPr="006B2745" w:rsidDel="0036040D">
          <w:delText xml:space="preserve"> Corporation; first edition</w:delText>
        </w:r>
      </w:del>
      <w:r w:rsidRPr="006B2745">
        <w:t xml:space="preserve"> </w:t>
      </w:r>
      <w:del w:id="2923" w:author="DM" w:date="2012-08-20T16:47:00Z">
        <w:r w:rsidRPr="006B2745" w:rsidDel="0036040D">
          <w:delText>(December 11,</w:delText>
        </w:r>
      </w:del>
      <w:r w:rsidRPr="006B2745">
        <w:t xml:space="preserve"> 2010</w:t>
      </w:r>
      <w:del w:id="2924" w:author="DM" w:date="2012-08-20T16:47:00Z">
        <w:r w:rsidRPr="006B2745" w:rsidDel="0036040D">
          <w:delText>)</w:delText>
        </w:r>
      </w:del>
      <w:r w:rsidRPr="006B2745">
        <w:t>.</w:t>
      </w:r>
    </w:p>
    <w:sectPr w:rsidR="00DF5CA3" w:rsidRPr="006B2745" w:rsidSect="00D75F00">
      <w:headerReference w:type="even" r:id="rId15"/>
      <w:headerReference w:type="default" r:id="rId16"/>
      <w:footerReference w:type="even" r:id="rId17"/>
      <w:footerReference w:type="default" r:id="rId18"/>
      <w:headerReference w:type="first" r:id="rId19"/>
      <w:footerReference w:type="first" r:id="rId20"/>
      <w:pgSz w:w="12240" w:h="15840"/>
      <w:pgMar w:top="1440" w:right="1800" w:bottom="1440" w:left="1800" w:header="720" w:footer="720" w:gutter="0"/>
      <w:pgNumType w:start="132"/>
      <w:cols w:space="72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comment w:id="8" w:author="Tim Runcie" w:date="2012-09-13T13:19:00Z" w:initials="TR">
    <w:p w:rsidR="005C7C29" w:rsidRDefault="005C7C29">
      <w:pPr>
        <w:pStyle w:val="CommentText"/>
      </w:pPr>
      <w:r>
        <w:rPr>
          <w:rStyle w:val="CommentReference"/>
        </w:rPr>
        <w:annotationRef/>
      </w:r>
      <w:r>
        <w:t>I am not following.  What reference list.</w:t>
      </w:r>
    </w:p>
  </w:comment>
  <w:comment w:id="5" w:author="Jeff Jacobson" w:date="2012-09-13T13:19:00Z" w:initials="JJ">
    <w:p w:rsidR="005C7C29" w:rsidRDefault="005C7C29">
      <w:pPr>
        <w:pStyle w:val="CommentText"/>
      </w:pPr>
      <w:r w:rsidRPr="00D8125A">
        <w:rPr>
          <w:rStyle w:val="CommentReference"/>
          <w:b/>
        </w:rPr>
        <w:annotationRef/>
      </w:r>
      <w:r w:rsidRPr="00D8125A">
        <w:rPr>
          <w:b/>
        </w:rPr>
        <w:t>Tim</w:t>
      </w:r>
      <w:r>
        <w:t>.</w:t>
      </w:r>
    </w:p>
  </w:comment>
  <w:comment w:id="740" w:author="Jeff Jacobson" w:date="2012-09-13T13:19:00Z" w:initials="JJ">
    <w:p w:rsidR="005C7C29" w:rsidRDefault="005C7C29">
      <w:pPr>
        <w:pStyle w:val="CommentText"/>
      </w:pPr>
      <w:r>
        <w:rPr>
          <w:rStyle w:val="CommentReference"/>
        </w:rPr>
        <w:annotationRef/>
      </w:r>
      <w:r w:rsidRPr="00777DA0">
        <w:rPr>
          <w:b/>
        </w:rPr>
        <w:t>Tim</w:t>
      </w:r>
      <w:r>
        <w:t>.</w:t>
      </w:r>
    </w:p>
  </w:comment>
  <w:comment w:id="741" w:author="Tim Runcie" w:date="2012-09-14T11:28:00Z" w:initials="TR">
    <w:p w:rsidR="004D09B0" w:rsidRDefault="004D09B0">
      <w:pPr>
        <w:pStyle w:val="CommentText"/>
      </w:pPr>
      <w:r>
        <w:rPr>
          <w:rStyle w:val="CommentReference"/>
        </w:rPr>
        <w:annotationRef/>
      </w:r>
      <w:r>
        <w:t>Added reference Text for this.</w:t>
      </w:r>
    </w:p>
  </w:comment>
  <w:comment w:id="802" w:author="Tim Runcie" w:date="2012-09-14T11:30:00Z" w:initials="TR">
    <w:p w:rsidR="00712F80" w:rsidRDefault="00712F80">
      <w:pPr>
        <w:pStyle w:val="CommentText"/>
      </w:pPr>
      <w:r>
        <w:rPr>
          <w:rStyle w:val="CommentReference"/>
        </w:rPr>
        <w:annotationRef/>
      </w:r>
      <w:proofErr w:type="spellStart"/>
      <w:r>
        <w:t>Insterted</w:t>
      </w:r>
      <w:proofErr w:type="spellEnd"/>
      <w:r>
        <w:t xml:space="preserve"> reference text.</w:t>
      </w:r>
    </w:p>
  </w:comment>
  <w:comment w:id="801" w:author="Jeff Jacobson" w:date="2012-09-13T13:19:00Z" w:initials="JJ">
    <w:p w:rsidR="005C7C29" w:rsidRDefault="005C7C29">
      <w:pPr>
        <w:pStyle w:val="CommentText"/>
      </w:pPr>
      <w:r>
        <w:rPr>
          <w:rStyle w:val="CommentReference"/>
        </w:rPr>
        <w:annotationRef/>
      </w:r>
      <w:r w:rsidRPr="00CD233B">
        <w:rPr>
          <w:b/>
        </w:rPr>
        <w:t>Tim</w:t>
      </w:r>
      <w:r>
        <w:t>.</w:t>
      </w:r>
    </w:p>
  </w:comment>
  <w:comment w:id="1148" w:author="Tim Runcie" w:date="2012-09-13T13:19:00Z" w:initials="TR">
    <w:p w:rsidR="005C7C29" w:rsidRDefault="005C7C29">
      <w:pPr>
        <w:pStyle w:val="CommentText"/>
      </w:pPr>
      <w:r>
        <w:rPr>
          <w:rStyle w:val="CommentReference"/>
        </w:rPr>
        <w:annotationRef/>
      </w:r>
      <w:r>
        <w:t>Added text to clarify “plan”</w:t>
      </w:r>
    </w:p>
  </w:comment>
  <w:comment w:id="1179" w:author="Jeff Jacobson" w:date="2012-09-13T14:27:00Z" w:initials="JJ">
    <w:p w:rsidR="005C7C29" w:rsidRDefault="005C7C29">
      <w:pPr>
        <w:pStyle w:val="CommentText"/>
      </w:pPr>
      <w:r>
        <w:rPr>
          <w:rStyle w:val="CommentReference"/>
        </w:rPr>
        <w:annotationRef/>
      </w:r>
      <w:r>
        <w:t xml:space="preserve">Amy wants us to be more clear about why </w:t>
      </w:r>
      <w:r w:rsidR="00276038">
        <w:t>we are providing this citation. Is this a direct quote? Is this paraphrasing something Microsoft states?</w:t>
      </w:r>
    </w:p>
  </w:comment>
  <w:comment w:id="1180" w:author="Tim Runcie" w:date="2012-09-14T11:37:00Z" w:initials="TR">
    <w:p w:rsidR="00B30F8B" w:rsidRDefault="00B30F8B">
      <w:pPr>
        <w:pStyle w:val="CommentText"/>
      </w:pPr>
      <w:r>
        <w:rPr>
          <w:rStyle w:val="CommentReference"/>
        </w:rPr>
        <w:annotationRef/>
      </w:r>
      <w:r>
        <w:t>No this isn’t a quote from Microsoft, it just is a fact.</w:t>
      </w:r>
    </w:p>
  </w:comment>
  <w:comment w:id="1366" w:author="Tim Runcie" w:date="2012-09-13T13:19:00Z" w:initials="TR">
    <w:p w:rsidR="005C7C29" w:rsidRDefault="005C7C29">
      <w:pPr>
        <w:pStyle w:val="CommentText"/>
      </w:pPr>
      <w:r>
        <w:rPr>
          <w:rStyle w:val="CommentReference"/>
        </w:rPr>
        <w:annotationRef/>
      </w:r>
      <w:r>
        <w:t>Clarified.</w:t>
      </w:r>
    </w:p>
  </w:comment>
  <w:comment w:id="1649" w:author="Jeff Jacobson" w:date="2012-09-13T14:28:00Z" w:initials="JJ">
    <w:p w:rsidR="005C7C29" w:rsidRDefault="005C7C29">
      <w:pPr>
        <w:pStyle w:val="CommentText"/>
      </w:pPr>
      <w:r>
        <w:rPr>
          <w:rStyle w:val="CommentReference"/>
        </w:rPr>
        <w:annotationRef/>
      </w:r>
      <w:r w:rsidR="00276038" w:rsidRPr="00276038">
        <w:t>Amy wants us to be more clear about why we are providing this citation. Is this a direct quote? Is this paraphrasing something Microsoft states?</w:t>
      </w:r>
    </w:p>
  </w:comment>
  <w:comment w:id="1650" w:author="Tim Runcie" w:date="2012-09-14T11:38:00Z" w:initials="TR">
    <w:p w:rsidR="00B30F8B" w:rsidRDefault="00B30F8B">
      <w:pPr>
        <w:pStyle w:val="CommentText"/>
      </w:pPr>
      <w:r>
        <w:rPr>
          <w:rStyle w:val="CommentReference"/>
        </w:rPr>
        <w:annotationRef/>
      </w:r>
      <w:r>
        <w:t xml:space="preserve">There is no citation from Microsoft, we are just </w:t>
      </w:r>
      <w:proofErr w:type="spellStart"/>
      <w:r>
        <w:t>stating</w:t>
      </w:r>
      <w:proofErr w:type="spellEnd"/>
      <w:r>
        <w:t xml:space="preserve"> a fact.  We can lose any reference to </w:t>
      </w:r>
      <w:proofErr w:type="spellStart"/>
      <w:r>
        <w:t>Mirosoft</w:t>
      </w:r>
      <w:proofErr w:type="spellEnd"/>
      <w:r>
        <w:t>.</w:t>
      </w:r>
    </w:p>
  </w:comment>
  <w:comment w:id="1707" w:author="Tim Runcie" w:date="2012-09-13T13:19:00Z" w:initials="TR">
    <w:p w:rsidR="005C7C29" w:rsidRDefault="005C7C29">
      <w:pPr>
        <w:pStyle w:val="CommentText"/>
      </w:pPr>
      <w:r>
        <w:rPr>
          <w:rStyle w:val="CommentReference"/>
        </w:rPr>
        <w:annotationRef/>
      </w:r>
      <w:r>
        <w:t>Clarified with additional text.</w:t>
      </w:r>
    </w:p>
  </w:comment>
  <w:comment w:id="1842" w:author="Tim Runcie" w:date="2012-09-14T11:38:00Z" w:initials="TR">
    <w:p w:rsidR="00911DE4" w:rsidRDefault="00911DE4">
      <w:pPr>
        <w:pStyle w:val="CommentText"/>
      </w:pPr>
      <w:r>
        <w:rPr>
          <w:rStyle w:val="CommentReference"/>
        </w:rPr>
        <w:annotationRef/>
      </w:r>
      <w:r>
        <w:t>Again, no reference to Microsoft, we are stating what we as partners have been teaching, consulting and showcasing.  It is a fact.</w:t>
      </w:r>
    </w:p>
  </w:comment>
  <w:comment w:id="1841" w:author="Jeff Jacobson" w:date="2012-09-13T14:28:00Z" w:initials="JJ">
    <w:p w:rsidR="005C7C29" w:rsidRDefault="005C7C29">
      <w:pPr>
        <w:pStyle w:val="CommentText"/>
      </w:pPr>
      <w:r>
        <w:rPr>
          <w:rStyle w:val="CommentReference"/>
        </w:rPr>
        <w:annotationRef/>
      </w:r>
      <w:r w:rsidR="00276038" w:rsidRPr="00276038">
        <w:t>Amy wants us to be more clear about why we are providing this citation. Is this a direct quote? Is this paraphrasing something Microsoft states?</w:t>
      </w:r>
    </w:p>
  </w:comment>
  <w:comment w:id="1861" w:author="Jeff Jacobson" w:date="2012-09-13T14:28:00Z" w:initials="JJ">
    <w:p w:rsidR="005C7C29" w:rsidRDefault="005C7C29">
      <w:pPr>
        <w:pStyle w:val="CommentText"/>
      </w:pPr>
      <w:r>
        <w:rPr>
          <w:rStyle w:val="CommentReference"/>
        </w:rPr>
        <w:annotationRef/>
      </w:r>
      <w:r w:rsidR="00276038" w:rsidRPr="00276038">
        <w:t>Amy wants us to be more clear about why we are providing this citation. Is this a direct quote? Is this paraphrasing something Microsoft states?</w:t>
      </w:r>
    </w:p>
  </w:comment>
  <w:comment w:id="1862" w:author="Tim Runcie" w:date="2012-09-14T11:39:00Z" w:initials="TR">
    <w:p w:rsidR="00911DE4" w:rsidRDefault="00911DE4">
      <w:pPr>
        <w:pStyle w:val="CommentText"/>
      </w:pPr>
      <w:r>
        <w:rPr>
          <w:rStyle w:val="CommentReference"/>
        </w:rPr>
        <w:annotationRef/>
      </w:r>
      <w:r>
        <w:t xml:space="preserve">Again, no citation from Microsoft, we are just </w:t>
      </w:r>
      <w:proofErr w:type="spellStart"/>
      <w:r>
        <w:t>stating</w:t>
      </w:r>
      <w:proofErr w:type="spellEnd"/>
      <w:r>
        <w:t xml:space="preserve"> a fact.</w:t>
      </w:r>
    </w:p>
  </w:comment>
  <w:comment w:id="1984" w:author="Jeff Jacobson" w:date="2012-09-13T13:19:00Z" w:initials="JJ">
    <w:p w:rsidR="005C7C29" w:rsidRDefault="005C7C29">
      <w:pPr>
        <w:pStyle w:val="CommentText"/>
      </w:pPr>
      <w:r>
        <w:rPr>
          <w:rStyle w:val="CommentReference"/>
        </w:rPr>
        <w:annotationRef/>
      </w:r>
      <w:r>
        <w:t xml:space="preserve">Sounds like </w:t>
      </w:r>
      <w:proofErr w:type="gramStart"/>
      <w:r>
        <w:t>it ,</w:t>
      </w:r>
      <w:proofErr w:type="gramEnd"/>
      <w:r>
        <w:t xml:space="preserve"> doesn’t it? </w:t>
      </w:r>
      <w:r w:rsidRPr="000B2D2C">
        <w:rPr>
          <w:b/>
        </w:rPr>
        <w:t>Tim</w:t>
      </w:r>
      <w:r>
        <w:t xml:space="preserve">, could you </w:t>
      </w:r>
      <w:proofErr w:type="spellStart"/>
      <w:r>
        <w:t>comelete</w:t>
      </w:r>
      <w:proofErr w:type="spellEnd"/>
      <w:r>
        <w:t xml:space="preserve"> this sentence?</w:t>
      </w:r>
    </w:p>
  </w:comment>
  <w:comment w:id="1987" w:author="Tim Runcie" w:date="2012-09-13T13:19:00Z" w:initials="TR">
    <w:p w:rsidR="005C7C29" w:rsidRDefault="005C7C29">
      <w:pPr>
        <w:pStyle w:val="CommentText"/>
      </w:pPr>
      <w:r>
        <w:rPr>
          <w:rStyle w:val="CommentReference"/>
        </w:rPr>
        <w:annotationRef/>
      </w:r>
      <w:r>
        <w:t>Added more text to clarify.</w:t>
      </w:r>
    </w:p>
  </w:comment>
  <w:comment w:id="2089" w:author="Jeff Jacobson" w:date="2012-09-13T13:19:00Z" w:initials="JJ">
    <w:p w:rsidR="005C7C29" w:rsidRDefault="005C7C29">
      <w:pPr>
        <w:pStyle w:val="CommentText"/>
      </w:pPr>
      <w:r>
        <w:rPr>
          <w:rStyle w:val="CommentReference"/>
        </w:rPr>
        <w:annotationRef/>
      </w:r>
      <w:r w:rsidRPr="000B2D2C">
        <w:rPr>
          <w:b/>
        </w:rPr>
        <w:t>Tim</w:t>
      </w:r>
      <w:r>
        <w:t>: Is this JavaScript? Or something else?</w:t>
      </w:r>
    </w:p>
  </w:comment>
  <w:comment w:id="2092" w:author="Tim Runcie" w:date="2012-09-13T13:19:00Z" w:initials="TR">
    <w:p w:rsidR="005C7C29" w:rsidRDefault="005C7C29">
      <w:pPr>
        <w:pStyle w:val="CommentText"/>
      </w:pPr>
      <w:r>
        <w:rPr>
          <w:rStyle w:val="CommentReference"/>
        </w:rPr>
        <w:annotationRef/>
      </w:r>
      <w:r>
        <w:t>Yes, thanks, good catch.</w:t>
      </w:r>
    </w:p>
  </w:comment>
  <w:comment w:id="2138" w:author="Jeff Jacobson" w:date="2012-09-13T13:19:00Z" w:initials="JJ">
    <w:p w:rsidR="005C7C29" w:rsidRDefault="005C7C29">
      <w:pPr>
        <w:pStyle w:val="CommentText"/>
      </w:pPr>
      <w:r>
        <w:rPr>
          <w:rStyle w:val="CommentReference"/>
        </w:rPr>
        <w:annotationRef/>
      </w:r>
      <w:r>
        <w:t xml:space="preserve">I think “you” is an administrator here. </w:t>
      </w:r>
      <w:r w:rsidRPr="00C129FE">
        <w:rPr>
          <w:b/>
        </w:rPr>
        <w:t>Tim</w:t>
      </w:r>
      <w:r>
        <w:t>, can you verify?</w:t>
      </w:r>
    </w:p>
  </w:comment>
  <w:comment w:id="2141" w:author="Tim Runcie" w:date="2012-09-13T13:19:00Z" w:initials="TR">
    <w:p w:rsidR="005C7C29" w:rsidRDefault="005C7C29">
      <w:pPr>
        <w:pStyle w:val="CommentText"/>
      </w:pPr>
      <w:r>
        <w:rPr>
          <w:rStyle w:val="CommentReference"/>
        </w:rPr>
        <w:annotationRef/>
      </w:r>
      <w:r>
        <w:t>Clarified.</w:t>
      </w:r>
    </w:p>
  </w:comment>
  <w:comment w:id="2161" w:author="Tim Runcie" w:date="2012-09-14T11:39:00Z" w:initials="TR">
    <w:p w:rsidR="005C7C29" w:rsidRDefault="005C7C29">
      <w:pPr>
        <w:pStyle w:val="CommentText"/>
      </w:pPr>
      <w:r>
        <w:rPr>
          <w:rStyle w:val="CommentReference"/>
        </w:rPr>
        <w:annotationRef/>
      </w:r>
      <w:r w:rsidR="004A176A">
        <w:t>Clarified</w:t>
      </w:r>
    </w:p>
  </w:comment>
  <w:comment w:id="2297" w:author="Tim Runcie" w:date="2012-09-13T13:19:00Z" w:initials="TR">
    <w:p w:rsidR="005C7C29" w:rsidRDefault="005C7C29">
      <w:pPr>
        <w:pStyle w:val="CommentText"/>
      </w:pPr>
      <w:r>
        <w:rPr>
          <w:rStyle w:val="CommentReference"/>
        </w:rPr>
        <w:annotationRef/>
      </w:r>
      <w:r>
        <w:t>Added text to clarify.</w:t>
      </w:r>
    </w:p>
  </w:comment>
  <w:comment w:id="2625" w:author="Jeff Jacobson" w:date="2012-09-13T13:19:00Z" w:initials="JJ">
    <w:p w:rsidR="005C7C29" w:rsidRDefault="005C7C29">
      <w:pPr>
        <w:pStyle w:val="CommentText"/>
      </w:pPr>
      <w:r>
        <w:rPr>
          <w:rStyle w:val="CommentReference"/>
        </w:rPr>
        <w:annotationRef/>
      </w:r>
      <w:r>
        <w:t>Artifact from previous draft.</w:t>
      </w:r>
    </w:p>
  </w:comment>
  <w:comment w:id="2652" w:author="Tim Runcie" w:date="2012-09-14T11:40:00Z" w:initials="TR">
    <w:p w:rsidR="004A176A" w:rsidRDefault="004A176A">
      <w:pPr>
        <w:pStyle w:val="CommentText"/>
      </w:pPr>
      <w:r>
        <w:rPr>
          <w:rStyle w:val="CommentReference"/>
        </w:rPr>
        <w:annotationRef/>
      </w:r>
      <w:r>
        <w:t xml:space="preserve">There are no references to Microsoft citations.  </w:t>
      </w:r>
      <w:r>
        <w:t>May just have been what we put in MS 2010.</w:t>
      </w:r>
    </w:p>
  </w:comment>
  <w:comment w:id="2650" w:author="Tim Runcie" w:date="2012-09-13T13:19:00Z" w:initials="TR">
    <w:p w:rsidR="005C7C29" w:rsidRDefault="005C7C29">
      <w:pPr>
        <w:pStyle w:val="CommentText"/>
      </w:pPr>
      <w:r>
        <w:rPr>
          <w:rStyle w:val="CommentReference"/>
        </w:rPr>
        <w:annotationRef/>
      </w:r>
      <w:r>
        <w:t>Again, I’m not following this request.  I don’t think I missed any external references and all of the screenshots were from our own environment.</w:t>
      </w:r>
    </w:p>
    <w:p w:rsidR="005C7C29" w:rsidRDefault="005C7C29">
      <w:pPr>
        <w:pStyle w:val="CommentText"/>
      </w:pPr>
    </w:p>
    <w:p w:rsidR="005C7C29" w:rsidRDefault="005C7C29">
      <w:pPr>
        <w:pStyle w:val="CommentText"/>
      </w:pPr>
      <w:r>
        <w:t>Will someone clarify this request.</w:t>
      </w:r>
    </w:p>
  </w:comment>
  <w:comment w:id="2651" w:author="Jeff Jacobson" w:date="2012-09-13T14:31:00Z" w:initials="JJ">
    <w:p w:rsidR="00276038" w:rsidRDefault="00276038">
      <w:pPr>
        <w:pStyle w:val="CommentText"/>
      </w:pPr>
      <w:r>
        <w:rPr>
          <w:rStyle w:val="CommentReference"/>
        </w:rPr>
        <w:annotationRef/>
      </w:r>
      <w:r>
        <w:t>I’ve removed references from this list that aren’t referenced in this chapter. The ones that are left are referenced, but it is unclear why they are referenced.</w:t>
      </w:r>
    </w:p>
    <w:p w:rsidR="00276038" w:rsidRDefault="00276038">
      <w:pPr>
        <w:pStyle w:val="CommentText"/>
      </w:pPr>
    </w:p>
    <w:p w:rsidR="00276038" w:rsidRDefault="00276038">
      <w:pPr>
        <w:pStyle w:val="CommentText"/>
      </w:pPr>
      <w:r>
        <w:t>She wants us to make the reason for the citation clear (by quoting Microsoft, stating that we are paraphrasing Microsoft, etc.).</w:t>
      </w:r>
    </w:p>
  </w:comment>
  <w:comment w:id="2889" w:author="Jeff Jacobson" w:date="2012-09-13T13:19:00Z" w:initials="JJ">
    <w:p w:rsidR="005C7C29" w:rsidRDefault="005C7C29">
      <w:pPr>
        <w:pStyle w:val="CommentText"/>
      </w:pPr>
      <w:r>
        <w:rPr>
          <w:rStyle w:val="CommentReference"/>
        </w:rPr>
        <w:annotationRef/>
      </w:r>
      <w:r>
        <w:t xml:space="preserve">This is the listed post author. Profile here: </w:t>
      </w:r>
      <w:hyperlink r:id="rId1" w:history="1">
        <w:r w:rsidRPr="0010415E">
          <w:rPr>
            <w:color w:val="0000FF"/>
            <w:sz w:val="22"/>
            <w:u w:val="single"/>
          </w:rPr>
          <w:t>http://social.technet.microsoft.com/profile/reedshaff/</w:t>
        </w:r>
      </w:hyperlink>
    </w:p>
  </w:comment>
  <w:comment w:id="2919" w:author="Tim Runcie" w:date="2012-09-13T13:19:00Z" w:initials="TR">
    <w:p w:rsidR="005C7C29" w:rsidRDefault="005C7C29">
      <w:pPr>
        <w:pStyle w:val="CommentText"/>
      </w:pPr>
      <w:r>
        <w:rPr>
          <w:rStyle w:val="CommentReference"/>
        </w:rPr>
        <w:annotationRef/>
      </w:r>
      <w:r>
        <w:t>City given, not sure why that is needed.</w:t>
      </w:r>
    </w:p>
  </w:comment>
  <w:comment w:id="2920" w:author="Jeff Jacobson" w:date="2012-09-13T14:33:00Z" w:initials="JJ">
    <w:p w:rsidR="00E16FD6" w:rsidRDefault="00E16FD6">
      <w:pPr>
        <w:pStyle w:val="CommentText"/>
      </w:pPr>
      <w:r>
        <w:rPr>
          <w:rStyle w:val="CommentReference"/>
        </w:rPr>
        <w:annotationRef/>
      </w:r>
      <w:r>
        <w:t>It is standard Chicago style citation format. Necessary in order to specify the exact printing the citation refers to.</w:t>
      </w:r>
    </w:p>
  </w:comment>
</w:comments>
</file>

<file path=word/customizations.xml><?xml version="1.0" encoding="utf-8"?>
<wne:tcg xmlns:r="http://schemas.openxmlformats.org/officeDocument/2006/relationships" xmlns:wne="http://schemas.microsoft.com/office/word/2006/wordml">
  <wne:keymaps>
    <wne:keymap wne:kcmPrimary="0428">
      <wne:fci wne:fciName="ParaDown" wne:swArg="0000"/>
    </wne:keymap>
    <wne:keymap wne:kcmPrimary="0431">
      <wne:acd wne:acdName="acd0"/>
    </wne:keymap>
    <wne:keymap wne:kcmPrimary="0432">
      <wne:acd wne:acdName="acd1"/>
    </wne:keymap>
    <wne:keymap wne:kcmPrimary="0433">
      <wne:acd wne:acdName="acd2"/>
    </wne:keymap>
    <wne:keymap wne:kcmPrimary="0434">
      <wne:acd wne:acdName="acd3"/>
    </wne:keymap>
    <wne:keymap wne:kcmPrimary="0435">
      <wne:acd wne:acdName="acd4"/>
    </wne:keymap>
    <wne:keymap wne:kcmPrimary="0436">
      <wne:acd wne:acdName="acd5"/>
    </wne:keymap>
    <wne:keymap wne:kcmPrimary="0442">
      <wne:acd wne:acdName="acd7"/>
    </wne:keymap>
    <wne:keymap wne:kcmPrimary="0443">
      <wne:acd wne:acdName="acd10"/>
    </wne:keymap>
    <wne:keymap wne:kcmPrimary="0444">
      <wne:macro wne:macroName="WILEYSD2007.INSERT_QUERY_INTO_TEXT.DIRECTIVE_PARAGRAPH"/>
    </wne:keymap>
    <wne:keymap wne:kcmPrimary="0446">
      <wne:macro wne:macroName="WILEYSD2007.FEATURES.FEATURESHORTCUT"/>
    </wne:keymap>
    <wne:keymap wne:kcmPrimary="0449">
      <wne:macro wne:macroName="WILEYSD2007.INSERT_QUERY_INTO_TEXT.QUERY_INLINE"/>
    </wne:keymap>
    <wne:keymap wne:kcmPrimary="044E">
      <wne:acd wne:acdName="acd8"/>
    </wne:keymap>
    <wne:keymap wne:kcmPrimary="0450">
      <wne:acd wne:acdName="acd6"/>
    </wne:keymap>
    <wne:keymap wne:kcmPrimary="0451">
      <wne:macro wne:macroName="WILEYSD2007.INSERT_QUERY_INTO_TEXT.QUERY_PARAGRAPH"/>
    </wne:keymap>
    <wne:keymap wne:kcmPrimary="0453">
      <wne:acd wne:acdName="acd11"/>
    </wne:keymap>
    <wne:keymap wne:kcmPrimary="0454">
      <wne:macro wne:macroName="WILEYSD2007.FEATURES.FEATURESHORTCUT"/>
    </wne:keymap>
    <wne:keymap wne:kcmPrimary="0455">
      <wne:acd wne:acdName="acd9"/>
    </wne:keymap>
  </wne:keymaps>
  <wne:toolbars>
    <wne:acdManifest>
      <wne:acdEntry wne:acdName="acd0"/>
      <wne:acdEntry wne:acdName="acd1"/>
      <wne:acdEntry wne:acdName="acd2"/>
      <wne:acdEntry wne:acdName="acd3"/>
      <wne:acdEntry wne:acdName="acd4"/>
      <wne:acdEntry wne:acdName="acd5"/>
      <wne:acdEntry wne:acdName="acd6"/>
      <wne:acdEntry wne:acdName="acd7"/>
      <wne:acdEntry wne:acdName="acd8"/>
      <wne:acdEntry wne:acdName="acd9"/>
      <wne:acdEntry wne:acdName="acd10"/>
      <wne:acdEntry wne:acdName="acd11"/>
    </wne:acdManifest>
  </wne:toolbars>
  <wne:acds>
    <wne:acd wne:argValue="AgBIADEA" wne:acdName="acd0" wne:fciIndexBasedOn="0065"/>
    <wne:acd wne:argValue="AgBIADIA" wne:acdName="acd1" wne:fciIndexBasedOn="0065"/>
    <wne:acd wne:argValue="AgBIADMA" wne:acdName="acd2" wne:fciIndexBasedOn="0065"/>
    <wne:acd wne:argValue="AgBIADQA" wne:acdName="acd3" wne:fciIndexBasedOn="0065"/>
    <wne:acd wne:argValue="AgBIADUA" wne:acdName="acd4" wne:fciIndexBasedOn="0065"/>
    <wne:acd wne:argValue="AgBIADYA" wne:acdName="acd5" wne:fciIndexBasedOn="0065"/>
    <wne:acd wne:argValue="AgBQAGEAcgBhAA==" wne:acdName="acd6" wne:fciIndexBasedOn="0065"/>
    <wne:acd wne:argValue="AgBMAGkAcwB0AEIAdQBsAGwAZQB0AGUAZAA=" wne:acdName="acd7" wne:fciIndexBasedOn="0065"/>
    <wne:acd wne:argValue="AgBMAGkAcwB0AE4AdQBtAGIAZQByAGUAZAA=" wne:acdName="acd8" wne:fciIndexBasedOn="0065"/>
    <wne:acd wne:argValue="AgBMAGkAcwB0AFUAbgBtAGEAcgBrAGUAZAA=" wne:acdName="acd9" wne:fciIndexBasedOn="0065"/>
    <wne:acd wne:argValue="AgBUAGEAYgBsAGUAQwBhAHAAdABpAG8AbgA=" wne:acdName="acd10" wne:fciIndexBasedOn="0065"/>
    <wne:acd wne:argValue="AgBTAGwAdQBnAA==" wne:acdName="acd11" wne:fciIndexBasedOn="0065"/>
  </wne:acds>
</wne:tcg>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6322D6" w:rsidRDefault="006322D6" w:rsidP="007041DC">
      <w:pPr>
        <w:spacing w:after="0" w:line="240" w:lineRule="auto"/>
      </w:pPr>
      <w:r>
        <w:separator/>
      </w:r>
    </w:p>
  </w:endnote>
  <w:endnote w:type="continuationSeparator" w:id="0">
    <w:p w:rsidR="006322D6" w:rsidRDefault="006322D6" w:rsidP="007041DC">
      <w:pPr>
        <w:spacing w:after="0" w:line="240" w:lineRule="auto"/>
      </w:pPr>
      <w:r>
        <w:continuationSeparator/>
      </w:r>
    </w:p>
  </w:endnote>
  <w:endnote w:type="continuationNotice" w:id="1">
    <w:p w:rsidR="006322D6" w:rsidRDefault="006322D6">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AGaramond Bold">
    <w:altName w:val="Times New Roman"/>
    <w:charset w:val="00"/>
    <w:family w:val="auto"/>
    <w:pitch w:val="variable"/>
    <w:sig w:usb0="03000000" w:usb1="00000000" w:usb2="00000000" w:usb3="00000000" w:csb0="00000001" w:csb1="00000000"/>
  </w:font>
  <w:font w:name="Consolas">
    <w:panose1 w:val="020B0609020204030204"/>
    <w:charset w:val="00"/>
    <w:family w:val="modern"/>
    <w:pitch w:val="fixed"/>
    <w:sig w:usb0="E10002FF" w:usb1="4000FCFF" w:usb2="00000009" w:usb3="00000000" w:csb0="0000019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C29" w:rsidRDefault="005C7C29">
    <w:pPr>
      <w:pStyle w:val="Foo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C29" w:rsidRDefault="005C7C29">
    <w:pPr>
      <w:pStyle w:val="Foo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C29" w:rsidRDefault="005C7C29">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6322D6" w:rsidRDefault="006322D6" w:rsidP="007041DC">
      <w:pPr>
        <w:spacing w:after="0" w:line="240" w:lineRule="auto"/>
      </w:pPr>
      <w:r>
        <w:separator/>
      </w:r>
    </w:p>
  </w:footnote>
  <w:footnote w:type="continuationSeparator" w:id="0">
    <w:p w:rsidR="006322D6" w:rsidRDefault="006322D6" w:rsidP="007041DC">
      <w:pPr>
        <w:spacing w:after="0" w:line="240" w:lineRule="auto"/>
      </w:pPr>
      <w:r>
        <w:continuationSeparator/>
      </w:r>
    </w:p>
  </w:footnote>
  <w:footnote w:type="continuationNotice" w:id="1">
    <w:p w:rsidR="006322D6" w:rsidRDefault="006322D6">
      <w:pPr>
        <w:spacing w:after="0" w:line="240" w:lineRule="auto"/>
      </w:pP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C29" w:rsidRDefault="005C7C29" w:rsidP="001A0D8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rsidR="005C7C29" w:rsidRDefault="005C7C29" w:rsidP="00D75F00">
    <w:pPr>
      <w:pStyle w:val="Header"/>
      <w:ind w:right="360"/>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C29" w:rsidRDefault="005C7C29" w:rsidP="001A0D8B">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sidR="004A176A">
      <w:rPr>
        <w:rStyle w:val="PageNumber"/>
        <w:noProof/>
      </w:rPr>
      <w:t>176</w:t>
    </w:r>
    <w:r>
      <w:rPr>
        <w:rStyle w:val="PageNumber"/>
      </w:rPr>
      <w:fldChar w:fldCharType="end"/>
    </w:r>
  </w:p>
  <w:p w:rsidR="005C7C29" w:rsidRDefault="005C7C29" w:rsidP="00D75F00">
    <w:pPr>
      <w:pStyle w:val="Header"/>
      <w:ind w:right="360"/>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C7C29" w:rsidRDefault="005C7C29">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910E5764"/>
    <w:lvl w:ilvl="0">
      <w:start w:val="1"/>
      <w:numFmt w:val="decimal"/>
      <w:pStyle w:val="ListNumber5"/>
      <w:lvlText w:val="%1."/>
      <w:lvlJc w:val="left"/>
      <w:pPr>
        <w:tabs>
          <w:tab w:val="num" w:pos="1800"/>
        </w:tabs>
        <w:ind w:left="1800" w:hanging="360"/>
      </w:pPr>
    </w:lvl>
  </w:abstractNum>
  <w:abstractNum w:abstractNumId="1">
    <w:nsid w:val="FFFFFF7D"/>
    <w:multiLevelType w:val="singleLevel"/>
    <w:tmpl w:val="BAF6E986"/>
    <w:lvl w:ilvl="0">
      <w:start w:val="1"/>
      <w:numFmt w:val="decimal"/>
      <w:pStyle w:val="ListNumber4"/>
      <w:lvlText w:val="%1."/>
      <w:lvlJc w:val="left"/>
      <w:pPr>
        <w:tabs>
          <w:tab w:val="num" w:pos="1440"/>
        </w:tabs>
        <w:ind w:left="1440" w:hanging="360"/>
      </w:pPr>
    </w:lvl>
  </w:abstractNum>
  <w:abstractNum w:abstractNumId="2">
    <w:nsid w:val="FFFFFF7E"/>
    <w:multiLevelType w:val="singleLevel"/>
    <w:tmpl w:val="19064CA2"/>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24F41240"/>
    <w:lvl w:ilvl="0">
      <w:start w:val="1"/>
      <w:numFmt w:val="decimal"/>
      <w:pStyle w:val="ListNumber2"/>
      <w:lvlText w:val="%1."/>
      <w:lvlJc w:val="left"/>
      <w:pPr>
        <w:tabs>
          <w:tab w:val="num" w:pos="720"/>
        </w:tabs>
        <w:ind w:left="720" w:hanging="360"/>
      </w:pPr>
    </w:lvl>
  </w:abstractNum>
  <w:abstractNum w:abstractNumId="4">
    <w:nsid w:val="FFFFFF80"/>
    <w:multiLevelType w:val="singleLevel"/>
    <w:tmpl w:val="7DDA8D5E"/>
    <w:lvl w:ilvl="0">
      <w:start w:val="1"/>
      <w:numFmt w:val="bullet"/>
      <w:pStyle w:val="ListBullet5"/>
      <w:lvlText w:val=""/>
      <w:lvlJc w:val="left"/>
      <w:pPr>
        <w:tabs>
          <w:tab w:val="num" w:pos="1800"/>
        </w:tabs>
        <w:ind w:left="1800" w:hanging="360"/>
      </w:pPr>
      <w:rPr>
        <w:rFonts w:ascii="Symbol" w:hAnsi="Symbol" w:hint="default"/>
      </w:rPr>
    </w:lvl>
  </w:abstractNum>
  <w:abstractNum w:abstractNumId="5">
    <w:nsid w:val="FFFFFF81"/>
    <w:multiLevelType w:val="singleLevel"/>
    <w:tmpl w:val="0DB2BD10"/>
    <w:lvl w:ilvl="0">
      <w:start w:val="1"/>
      <w:numFmt w:val="bullet"/>
      <w:pStyle w:val="ListBullet4"/>
      <w:lvlText w:val=""/>
      <w:lvlJc w:val="left"/>
      <w:pPr>
        <w:tabs>
          <w:tab w:val="num" w:pos="1440"/>
        </w:tabs>
        <w:ind w:left="1440" w:hanging="360"/>
      </w:pPr>
      <w:rPr>
        <w:rFonts w:ascii="Symbol" w:hAnsi="Symbol" w:hint="default"/>
      </w:rPr>
    </w:lvl>
  </w:abstractNum>
  <w:abstractNum w:abstractNumId="6">
    <w:nsid w:val="FFFFFF82"/>
    <w:multiLevelType w:val="singleLevel"/>
    <w:tmpl w:val="DD64D118"/>
    <w:lvl w:ilvl="0">
      <w:start w:val="1"/>
      <w:numFmt w:val="bullet"/>
      <w:pStyle w:val="ListBullet3"/>
      <w:lvlText w:val=""/>
      <w:lvlJc w:val="left"/>
      <w:pPr>
        <w:tabs>
          <w:tab w:val="num" w:pos="1080"/>
        </w:tabs>
        <w:ind w:left="1080" w:hanging="360"/>
      </w:pPr>
      <w:rPr>
        <w:rFonts w:ascii="Symbol" w:hAnsi="Symbol" w:hint="default"/>
      </w:rPr>
    </w:lvl>
  </w:abstractNum>
  <w:abstractNum w:abstractNumId="7">
    <w:nsid w:val="FFFFFF83"/>
    <w:multiLevelType w:val="singleLevel"/>
    <w:tmpl w:val="EC16BB82"/>
    <w:lvl w:ilvl="0">
      <w:start w:val="1"/>
      <w:numFmt w:val="bullet"/>
      <w:pStyle w:val="ListBullet2"/>
      <w:lvlText w:val=""/>
      <w:lvlJc w:val="left"/>
      <w:pPr>
        <w:tabs>
          <w:tab w:val="num" w:pos="720"/>
        </w:tabs>
        <w:ind w:left="720" w:hanging="360"/>
      </w:pPr>
      <w:rPr>
        <w:rFonts w:ascii="Symbol" w:hAnsi="Symbol" w:hint="default"/>
      </w:rPr>
    </w:lvl>
  </w:abstractNum>
  <w:abstractNum w:abstractNumId="8">
    <w:nsid w:val="FFFFFF88"/>
    <w:multiLevelType w:val="singleLevel"/>
    <w:tmpl w:val="EA7C584E"/>
    <w:lvl w:ilvl="0">
      <w:start w:val="1"/>
      <w:numFmt w:val="decimal"/>
      <w:pStyle w:val="ListNumber"/>
      <w:lvlText w:val="%1."/>
      <w:lvlJc w:val="left"/>
      <w:pPr>
        <w:tabs>
          <w:tab w:val="num" w:pos="360"/>
        </w:tabs>
        <w:ind w:left="360" w:hanging="360"/>
      </w:pPr>
    </w:lvl>
  </w:abstractNum>
  <w:abstractNum w:abstractNumId="9">
    <w:nsid w:val="FFFFFF89"/>
    <w:multiLevelType w:val="singleLevel"/>
    <w:tmpl w:val="1A78F594"/>
    <w:lvl w:ilvl="0">
      <w:start w:val="1"/>
      <w:numFmt w:val="bullet"/>
      <w:lvlText w:val=""/>
      <w:lvlJc w:val="left"/>
      <w:pPr>
        <w:tabs>
          <w:tab w:val="num" w:pos="360"/>
        </w:tabs>
        <w:ind w:left="360" w:hanging="360"/>
      </w:pPr>
      <w:rPr>
        <w:rFonts w:ascii="Symbol" w:hAnsi="Symbol" w:hint="default"/>
      </w:rPr>
    </w:lvl>
  </w:abstractNum>
  <w:abstractNum w:abstractNumId="10">
    <w:nsid w:val="02214D4A"/>
    <w:multiLevelType w:val="multilevel"/>
    <w:tmpl w:val="0409001F"/>
    <w:styleLink w:val="111111"/>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03EB0AC6"/>
    <w:multiLevelType w:val="hybridMultilevel"/>
    <w:tmpl w:val="1242DAD8"/>
    <w:lvl w:ilvl="0" w:tplc="71289664">
      <w:start w:val="1"/>
      <w:numFmt w:val="bullet"/>
      <w:pStyle w:val="FeatureListBulletedSub"/>
      <w:lvlText w:val=""/>
      <w:lvlJc w:val="left"/>
      <w:pPr>
        <w:tabs>
          <w:tab w:val="num" w:pos="360"/>
        </w:tabs>
        <w:ind w:left="360" w:firstLine="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nsid w:val="04741415"/>
    <w:multiLevelType w:val="hybridMultilevel"/>
    <w:tmpl w:val="3EACD4EC"/>
    <w:lvl w:ilvl="0" w:tplc="0409000F">
      <w:start w:val="1"/>
      <w:numFmt w:val="decimal"/>
      <w:lvlText w:val="%1."/>
      <w:lvlJc w:val="left"/>
      <w:pPr>
        <w:ind w:left="720" w:hanging="360"/>
      </w:pPr>
      <w:rPr>
        <w:rFonts w:cs="Times New Roman"/>
      </w:rPr>
    </w:lvl>
    <w:lvl w:ilvl="1" w:tplc="04090019" w:tentative="1">
      <w:start w:val="1"/>
      <w:numFmt w:val="lowerLetter"/>
      <w:lvlText w:val="%2."/>
      <w:lvlJc w:val="left"/>
      <w:pPr>
        <w:ind w:left="1440" w:hanging="360"/>
      </w:pPr>
      <w:rPr>
        <w:rFonts w:cs="Times New Roman"/>
      </w:rPr>
    </w:lvl>
    <w:lvl w:ilvl="2" w:tplc="0409001B" w:tentative="1">
      <w:start w:val="1"/>
      <w:numFmt w:val="lowerRoman"/>
      <w:lvlText w:val="%3."/>
      <w:lvlJc w:val="right"/>
      <w:pPr>
        <w:ind w:left="2160" w:hanging="180"/>
      </w:pPr>
      <w:rPr>
        <w:rFonts w:cs="Times New Roman"/>
      </w:rPr>
    </w:lvl>
    <w:lvl w:ilvl="3" w:tplc="0409000F" w:tentative="1">
      <w:start w:val="1"/>
      <w:numFmt w:val="decimal"/>
      <w:lvlText w:val="%4."/>
      <w:lvlJc w:val="left"/>
      <w:pPr>
        <w:ind w:left="2880" w:hanging="360"/>
      </w:pPr>
      <w:rPr>
        <w:rFonts w:cs="Times New Roman"/>
      </w:rPr>
    </w:lvl>
    <w:lvl w:ilvl="4" w:tplc="04090019" w:tentative="1">
      <w:start w:val="1"/>
      <w:numFmt w:val="lowerLetter"/>
      <w:lvlText w:val="%5."/>
      <w:lvlJc w:val="left"/>
      <w:pPr>
        <w:ind w:left="3600" w:hanging="360"/>
      </w:pPr>
      <w:rPr>
        <w:rFonts w:cs="Times New Roman"/>
      </w:rPr>
    </w:lvl>
    <w:lvl w:ilvl="5" w:tplc="0409001B" w:tentative="1">
      <w:start w:val="1"/>
      <w:numFmt w:val="lowerRoman"/>
      <w:lvlText w:val="%6."/>
      <w:lvlJc w:val="right"/>
      <w:pPr>
        <w:ind w:left="4320" w:hanging="180"/>
      </w:pPr>
      <w:rPr>
        <w:rFonts w:cs="Times New Roman"/>
      </w:rPr>
    </w:lvl>
    <w:lvl w:ilvl="6" w:tplc="0409000F" w:tentative="1">
      <w:start w:val="1"/>
      <w:numFmt w:val="decimal"/>
      <w:lvlText w:val="%7."/>
      <w:lvlJc w:val="left"/>
      <w:pPr>
        <w:ind w:left="5040" w:hanging="360"/>
      </w:pPr>
      <w:rPr>
        <w:rFonts w:cs="Times New Roman"/>
      </w:rPr>
    </w:lvl>
    <w:lvl w:ilvl="7" w:tplc="04090019" w:tentative="1">
      <w:start w:val="1"/>
      <w:numFmt w:val="lowerLetter"/>
      <w:lvlText w:val="%8."/>
      <w:lvlJc w:val="left"/>
      <w:pPr>
        <w:ind w:left="5760" w:hanging="360"/>
      </w:pPr>
      <w:rPr>
        <w:rFonts w:cs="Times New Roman"/>
      </w:rPr>
    </w:lvl>
    <w:lvl w:ilvl="8" w:tplc="0409001B" w:tentative="1">
      <w:start w:val="1"/>
      <w:numFmt w:val="lowerRoman"/>
      <w:lvlText w:val="%9."/>
      <w:lvlJc w:val="right"/>
      <w:pPr>
        <w:ind w:left="6480" w:hanging="180"/>
      </w:pPr>
      <w:rPr>
        <w:rFonts w:cs="Times New Roman"/>
      </w:rPr>
    </w:lvl>
  </w:abstractNum>
  <w:abstractNum w:abstractNumId="13">
    <w:nsid w:val="12EF1D50"/>
    <w:multiLevelType w:val="hybridMultilevel"/>
    <w:tmpl w:val="8C703902"/>
    <w:lvl w:ilvl="0" w:tplc="7E34308E">
      <w:start w:val="1"/>
      <w:numFmt w:val="bullet"/>
      <w:lvlText w:val=""/>
      <w:lvlJc w:val="left"/>
      <w:pPr>
        <w:tabs>
          <w:tab w:val="num" w:pos="720"/>
        </w:tabs>
        <w:ind w:left="720" w:hanging="72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4">
    <w:nsid w:val="14970618"/>
    <w:multiLevelType w:val="hybridMultilevel"/>
    <w:tmpl w:val="D382E0A4"/>
    <w:lvl w:ilvl="0" w:tplc="E7BCDF88">
      <w:start w:val="1"/>
      <w:numFmt w:val="bullet"/>
      <w:pStyle w:val="ListCheckSub"/>
      <w:lvlText w:val=""/>
      <w:lvlJc w:val="left"/>
      <w:pPr>
        <w:ind w:left="2880" w:hanging="360"/>
      </w:pPr>
      <w:rPr>
        <w:rFonts w:ascii="Wingdings" w:hAnsi="Wingdings" w:hint="default"/>
      </w:rPr>
    </w:lvl>
    <w:lvl w:ilvl="1" w:tplc="04090003" w:tentative="1">
      <w:start w:val="1"/>
      <w:numFmt w:val="bullet"/>
      <w:lvlText w:val="o"/>
      <w:lvlJc w:val="left"/>
      <w:pPr>
        <w:ind w:left="3600" w:hanging="360"/>
      </w:pPr>
      <w:rPr>
        <w:rFonts w:ascii="Courier New" w:hAnsi="Courier New" w:cs="Courier New" w:hint="default"/>
      </w:rPr>
    </w:lvl>
    <w:lvl w:ilvl="2" w:tplc="04090005" w:tentative="1">
      <w:start w:val="1"/>
      <w:numFmt w:val="bullet"/>
      <w:lvlText w:val=""/>
      <w:lvlJc w:val="left"/>
      <w:pPr>
        <w:ind w:left="4320" w:hanging="360"/>
      </w:pPr>
      <w:rPr>
        <w:rFonts w:ascii="Wingdings" w:hAnsi="Wingdings" w:hint="default"/>
      </w:rPr>
    </w:lvl>
    <w:lvl w:ilvl="3" w:tplc="04090001" w:tentative="1">
      <w:start w:val="1"/>
      <w:numFmt w:val="bullet"/>
      <w:lvlText w:val=""/>
      <w:lvlJc w:val="left"/>
      <w:pPr>
        <w:ind w:left="5040" w:hanging="360"/>
      </w:pPr>
      <w:rPr>
        <w:rFonts w:ascii="Symbol" w:hAnsi="Symbol" w:hint="default"/>
      </w:rPr>
    </w:lvl>
    <w:lvl w:ilvl="4" w:tplc="04090003" w:tentative="1">
      <w:start w:val="1"/>
      <w:numFmt w:val="bullet"/>
      <w:lvlText w:val="o"/>
      <w:lvlJc w:val="left"/>
      <w:pPr>
        <w:ind w:left="5760" w:hanging="360"/>
      </w:pPr>
      <w:rPr>
        <w:rFonts w:ascii="Courier New" w:hAnsi="Courier New" w:cs="Courier New" w:hint="default"/>
      </w:rPr>
    </w:lvl>
    <w:lvl w:ilvl="5" w:tplc="04090005" w:tentative="1">
      <w:start w:val="1"/>
      <w:numFmt w:val="bullet"/>
      <w:lvlText w:val=""/>
      <w:lvlJc w:val="left"/>
      <w:pPr>
        <w:ind w:left="6480" w:hanging="360"/>
      </w:pPr>
      <w:rPr>
        <w:rFonts w:ascii="Wingdings" w:hAnsi="Wingdings" w:hint="default"/>
      </w:rPr>
    </w:lvl>
    <w:lvl w:ilvl="6" w:tplc="04090001" w:tentative="1">
      <w:start w:val="1"/>
      <w:numFmt w:val="bullet"/>
      <w:lvlText w:val=""/>
      <w:lvlJc w:val="left"/>
      <w:pPr>
        <w:ind w:left="7200" w:hanging="360"/>
      </w:pPr>
      <w:rPr>
        <w:rFonts w:ascii="Symbol" w:hAnsi="Symbol" w:hint="default"/>
      </w:rPr>
    </w:lvl>
    <w:lvl w:ilvl="7" w:tplc="04090003" w:tentative="1">
      <w:start w:val="1"/>
      <w:numFmt w:val="bullet"/>
      <w:lvlText w:val="o"/>
      <w:lvlJc w:val="left"/>
      <w:pPr>
        <w:ind w:left="7920" w:hanging="360"/>
      </w:pPr>
      <w:rPr>
        <w:rFonts w:ascii="Courier New" w:hAnsi="Courier New" w:cs="Courier New" w:hint="default"/>
      </w:rPr>
    </w:lvl>
    <w:lvl w:ilvl="8" w:tplc="04090005" w:tentative="1">
      <w:start w:val="1"/>
      <w:numFmt w:val="bullet"/>
      <w:lvlText w:val=""/>
      <w:lvlJc w:val="left"/>
      <w:pPr>
        <w:ind w:left="8640" w:hanging="360"/>
      </w:pPr>
      <w:rPr>
        <w:rFonts w:ascii="Wingdings" w:hAnsi="Wingdings" w:hint="default"/>
      </w:rPr>
    </w:lvl>
  </w:abstractNum>
  <w:abstractNum w:abstractNumId="15">
    <w:nsid w:val="166256D6"/>
    <w:multiLevelType w:val="hybridMultilevel"/>
    <w:tmpl w:val="1C4CD3C2"/>
    <w:lvl w:ilvl="0" w:tplc="754A2FA4">
      <w:start w:val="1"/>
      <w:numFmt w:val="bullet"/>
      <w:pStyle w:val="wsListBulletedB"/>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6">
    <w:nsid w:val="198B15B5"/>
    <w:multiLevelType w:val="multilevel"/>
    <w:tmpl w:val="04090023"/>
    <w:styleLink w:val="ArticleSection"/>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pStyle w:val="Heading6"/>
      <w:lvlText w:val="%6)"/>
      <w:lvlJc w:val="left"/>
      <w:pPr>
        <w:ind w:left="1152" w:hanging="432"/>
      </w:pPr>
    </w:lvl>
    <w:lvl w:ilvl="6">
      <w:start w:val="1"/>
      <w:numFmt w:val="lowerRoman"/>
      <w:pStyle w:val="Heading7"/>
      <w:lvlText w:val="%7)"/>
      <w:lvlJc w:val="right"/>
      <w:pPr>
        <w:ind w:left="1296" w:hanging="288"/>
      </w:pPr>
    </w:lvl>
    <w:lvl w:ilvl="7">
      <w:start w:val="1"/>
      <w:numFmt w:val="lowerLetter"/>
      <w:pStyle w:val="Heading8"/>
      <w:lvlText w:val="%8."/>
      <w:lvlJc w:val="left"/>
      <w:pPr>
        <w:ind w:left="1440" w:hanging="432"/>
      </w:pPr>
    </w:lvl>
    <w:lvl w:ilvl="8">
      <w:start w:val="1"/>
      <w:numFmt w:val="lowerRoman"/>
      <w:pStyle w:val="Heading9"/>
      <w:lvlText w:val="%9."/>
      <w:lvlJc w:val="right"/>
      <w:pPr>
        <w:ind w:left="1584" w:hanging="144"/>
      </w:pPr>
    </w:lvl>
  </w:abstractNum>
  <w:abstractNum w:abstractNumId="17">
    <w:nsid w:val="19C560CB"/>
    <w:multiLevelType w:val="hybridMultilevel"/>
    <w:tmpl w:val="2CC87AF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1D5E604C"/>
    <w:multiLevelType w:val="hybridMultilevel"/>
    <w:tmpl w:val="388CBF4E"/>
    <w:lvl w:ilvl="0" w:tplc="4FE2FD20">
      <w:start w:val="1"/>
      <w:numFmt w:val="bullet"/>
      <w:pStyle w:val="wsListBulletedA"/>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9">
    <w:nsid w:val="1DF6280D"/>
    <w:multiLevelType w:val="hybridMultilevel"/>
    <w:tmpl w:val="6C2E7894"/>
    <w:lvl w:ilvl="0" w:tplc="AF8658D4">
      <w:start w:val="1"/>
      <w:numFmt w:val="bullet"/>
      <w:lvlText w:val=""/>
      <w:lvlJc w:val="left"/>
      <w:pPr>
        <w:tabs>
          <w:tab w:val="num" w:pos="1200"/>
        </w:tabs>
        <w:ind w:left="1200" w:hanging="360"/>
      </w:pPr>
      <w:rPr>
        <w:rFonts w:ascii="Wingdings" w:hAnsi="Wingdings" w:hint="default"/>
        <w:sz w:val="32"/>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20">
    <w:nsid w:val="1E015101"/>
    <w:multiLevelType w:val="multilevel"/>
    <w:tmpl w:val="CB48089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2BEE08A3"/>
    <w:multiLevelType w:val="hybridMultilevel"/>
    <w:tmpl w:val="76A4CE1A"/>
    <w:lvl w:ilvl="0" w:tplc="4FA8371C">
      <w:start w:val="1"/>
      <w:numFmt w:val="decimal"/>
      <w:lvlText w:val="%1."/>
      <w:lvlJc w:val="left"/>
      <w:pPr>
        <w:ind w:left="840" w:hanging="36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22">
    <w:nsid w:val="2C4A4F94"/>
    <w:multiLevelType w:val="hybridMultilevel"/>
    <w:tmpl w:val="46C41D02"/>
    <w:lvl w:ilvl="0" w:tplc="461276E2">
      <w:start w:val="1"/>
      <w:numFmt w:val="bullet"/>
      <w:pStyle w:val="wsListBulletedC"/>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3">
    <w:nsid w:val="2CC54626"/>
    <w:multiLevelType w:val="hybridMultilevel"/>
    <w:tmpl w:val="B70A74F6"/>
    <w:lvl w:ilvl="0" w:tplc="8168E56A">
      <w:start w:val="1"/>
      <w:numFmt w:val="bullet"/>
      <w:pStyle w:val="ListBulletedSub"/>
      <w:lvlText w:val=""/>
      <w:lvlJc w:val="left"/>
      <w:pPr>
        <w:tabs>
          <w:tab w:val="num" w:pos="2160"/>
        </w:tabs>
        <w:ind w:left="2434" w:hanging="274"/>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nsid w:val="2F340E72"/>
    <w:multiLevelType w:val="hybridMultilevel"/>
    <w:tmpl w:val="CCBCF716"/>
    <w:lvl w:ilvl="0" w:tplc="A53EC5F8">
      <w:start w:val="1"/>
      <w:numFmt w:val="bullet"/>
      <w:pStyle w:val="TableListBulleted"/>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383C0861"/>
    <w:multiLevelType w:val="hybridMultilevel"/>
    <w:tmpl w:val="C3CC15BA"/>
    <w:lvl w:ilvl="0" w:tplc="3E0E1FEA">
      <w:start w:val="1"/>
      <w:numFmt w:val="bullet"/>
      <w:pStyle w:val="ListCheck"/>
      <w:lvlText w:val=""/>
      <w:lvlJc w:val="left"/>
      <w:pPr>
        <w:tabs>
          <w:tab w:val="num" w:pos="360"/>
        </w:tabs>
        <w:ind w:left="1800" w:hanging="360"/>
      </w:pPr>
      <w:rPr>
        <w:rFonts w:ascii="Wingdings" w:hAnsi="Wingdings" w:hint="default"/>
        <w:sz w:val="26"/>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nsid w:val="38FC69AB"/>
    <w:multiLevelType w:val="hybridMultilevel"/>
    <w:tmpl w:val="2CBC7C12"/>
    <w:lvl w:ilvl="0" w:tplc="7A4C4EB8">
      <w:numFmt w:val="bullet"/>
      <w:lvlText w:val=""/>
      <w:lvlJc w:val="left"/>
      <w:pPr>
        <w:tabs>
          <w:tab w:val="num" w:pos="360"/>
        </w:tabs>
        <w:ind w:left="360" w:hanging="360"/>
      </w:pPr>
      <w:rPr>
        <w:rFonts w:ascii="Wingdings" w:eastAsia="Times New Roman" w:hAnsi="Wingdings"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7">
    <w:nsid w:val="3CA07EDF"/>
    <w:multiLevelType w:val="hybridMultilevel"/>
    <w:tmpl w:val="A5D0CF6A"/>
    <w:lvl w:ilvl="0" w:tplc="8AB6D42E">
      <w:start w:val="1"/>
      <w:numFmt w:val="decimal"/>
      <w:lvlText w:val="%1."/>
      <w:lvlJc w:val="left"/>
      <w:pPr>
        <w:ind w:left="840" w:hanging="360"/>
      </w:pPr>
      <w:rPr>
        <w:rFonts w:cs="Times New Roman" w:hint="default"/>
      </w:rPr>
    </w:lvl>
    <w:lvl w:ilvl="1" w:tplc="04090019" w:tentative="1">
      <w:start w:val="1"/>
      <w:numFmt w:val="lowerLetter"/>
      <w:lvlText w:val="%2."/>
      <w:lvlJc w:val="left"/>
      <w:pPr>
        <w:ind w:left="1560" w:hanging="360"/>
      </w:pPr>
      <w:rPr>
        <w:rFonts w:cs="Times New Roman"/>
      </w:rPr>
    </w:lvl>
    <w:lvl w:ilvl="2" w:tplc="0409001B" w:tentative="1">
      <w:start w:val="1"/>
      <w:numFmt w:val="lowerRoman"/>
      <w:lvlText w:val="%3."/>
      <w:lvlJc w:val="right"/>
      <w:pPr>
        <w:ind w:left="2280" w:hanging="180"/>
      </w:pPr>
      <w:rPr>
        <w:rFonts w:cs="Times New Roman"/>
      </w:rPr>
    </w:lvl>
    <w:lvl w:ilvl="3" w:tplc="0409000F" w:tentative="1">
      <w:start w:val="1"/>
      <w:numFmt w:val="decimal"/>
      <w:lvlText w:val="%4."/>
      <w:lvlJc w:val="left"/>
      <w:pPr>
        <w:ind w:left="3000" w:hanging="360"/>
      </w:pPr>
      <w:rPr>
        <w:rFonts w:cs="Times New Roman"/>
      </w:rPr>
    </w:lvl>
    <w:lvl w:ilvl="4" w:tplc="04090019" w:tentative="1">
      <w:start w:val="1"/>
      <w:numFmt w:val="lowerLetter"/>
      <w:lvlText w:val="%5."/>
      <w:lvlJc w:val="left"/>
      <w:pPr>
        <w:ind w:left="3720" w:hanging="360"/>
      </w:pPr>
      <w:rPr>
        <w:rFonts w:cs="Times New Roman"/>
      </w:rPr>
    </w:lvl>
    <w:lvl w:ilvl="5" w:tplc="0409001B" w:tentative="1">
      <w:start w:val="1"/>
      <w:numFmt w:val="lowerRoman"/>
      <w:lvlText w:val="%6."/>
      <w:lvlJc w:val="right"/>
      <w:pPr>
        <w:ind w:left="4440" w:hanging="180"/>
      </w:pPr>
      <w:rPr>
        <w:rFonts w:cs="Times New Roman"/>
      </w:rPr>
    </w:lvl>
    <w:lvl w:ilvl="6" w:tplc="0409000F" w:tentative="1">
      <w:start w:val="1"/>
      <w:numFmt w:val="decimal"/>
      <w:lvlText w:val="%7."/>
      <w:lvlJc w:val="left"/>
      <w:pPr>
        <w:ind w:left="5160" w:hanging="360"/>
      </w:pPr>
      <w:rPr>
        <w:rFonts w:cs="Times New Roman"/>
      </w:rPr>
    </w:lvl>
    <w:lvl w:ilvl="7" w:tplc="04090019" w:tentative="1">
      <w:start w:val="1"/>
      <w:numFmt w:val="lowerLetter"/>
      <w:lvlText w:val="%8."/>
      <w:lvlJc w:val="left"/>
      <w:pPr>
        <w:ind w:left="5880" w:hanging="360"/>
      </w:pPr>
      <w:rPr>
        <w:rFonts w:cs="Times New Roman"/>
      </w:rPr>
    </w:lvl>
    <w:lvl w:ilvl="8" w:tplc="0409001B" w:tentative="1">
      <w:start w:val="1"/>
      <w:numFmt w:val="lowerRoman"/>
      <w:lvlText w:val="%9."/>
      <w:lvlJc w:val="right"/>
      <w:pPr>
        <w:ind w:left="6600" w:hanging="180"/>
      </w:pPr>
      <w:rPr>
        <w:rFonts w:cs="Times New Roman"/>
      </w:rPr>
    </w:lvl>
  </w:abstractNum>
  <w:abstractNum w:abstractNumId="28">
    <w:nsid w:val="3F8E6B35"/>
    <w:multiLevelType w:val="hybridMultilevel"/>
    <w:tmpl w:val="3E6ABDA8"/>
    <w:lvl w:ilvl="0" w:tplc="84FAFF44">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nsid w:val="41A04F5C"/>
    <w:multiLevelType w:val="hybridMultilevel"/>
    <w:tmpl w:val="920E9AF6"/>
    <w:lvl w:ilvl="0" w:tplc="BBE61ED0">
      <w:start w:val="1"/>
      <w:numFmt w:val="bullet"/>
      <w:pStyle w:val="ListBulleted"/>
      <w:lvlText w:val=""/>
      <w:lvlJc w:val="left"/>
      <w:pPr>
        <w:tabs>
          <w:tab w:val="num" w:pos="1800"/>
        </w:tabs>
        <w:ind w:left="180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nsid w:val="440B2163"/>
    <w:multiLevelType w:val="hybridMultilevel"/>
    <w:tmpl w:val="07C6AEB2"/>
    <w:lvl w:ilvl="0" w:tplc="BF5EFF8E">
      <w:start w:val="1"/>
      <w:numFmt w:val="bullet"/>
      <w:lvlText w:val=""/>
      <w:lvlJc w:val="left"/>
      <w:pPr>
        <w:tabs>
          <w:tab w:val="num" w:pos="1920"/>
        </w:tabs>
        <w:ind w:left="3520" w:hanging="280"/>
      </w:pPr>
      <w:rPr>
        <w:rFonts w:ascii="Wingdings" w:hAnsi="Wingdings"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abstractNum w:abstractNumId="31">
    <w:nsid w:val="4B9434E2"/>
    <w:multiLevelType w:val="hybridMultilevel"/>
    <w:tmpl w:val="08BC7384"/>
    <w:lvl w:ilvl="0" w:tplc="B6A8E580">
      <w:start w:val="1"/>
      <w:numFmt w:val="bullet"/>
      <w:pStyle w:val="CodeLabel"/>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2">
    <w:nsid w:val="500E7EB3"/>
    <w:multiLevelType w:val="hybridMultilevel"/>
    <w:tmpl w:val="EA1615F8"/>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3">
    <w:nsid w:val="55170A88"/>
    <w:multiLevelType w:val="hybridMultilevel"/>
    <w:tmpl w:val="68A874F8"/>
    <w:lvl w:ilvl="0" w:tplc="1A963DF8">
      <w:start w:val="1"/>
      <w:numFmt w:val="bullet"/>
      <w:lvlText w:val=""/>
      <w:lvlJc w:val="left"/>
      <w:pPr>
        <w:ind w:left="3240" w:hanging="360"/>
      </w:pPr>
      <w:rPr>
        <w:rFonts w:ascii="Wingdings" w:hAnsi="Wingdings" w:hint="default"/>
      </w:rPr>
    </w:lvl>
    <w:lvl w:ilvl="1" w:tplc="04090003" w:tentative="1">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abstractNum w:abstractNumId="34">
    <w:nsid w:val="55BA0834"/>
    <w:multiLevelType w:val="hybridMultilevel"/>
    <w:tmpl w:val="B8E2632E"/>
    <w:lvl w:ilvl="0" w:tplc="04090001">
      <w:start w:val="1"/>
      <w:numFmt w:val="bullet"/>
      <w:lvlText w:val=""/>
      <w:lvlJc w:val="left"/>
      <w:pPr>
        <w:tabs>
          <w:tab w:val="num" w:pos="1200"/>
        </w:tabs>
        <w:ind w:left="1200" w:hanging="360"/>
      </w:pPr>
      <w:rPr>
        <w:rFonts w:ascii="Symbol" w:hAnsi="Symbol" w:hint="default"/>
        <w:sz w:val="32"/>
      </w:rPr>
    </w:lvl>
    <w:lvl w:ilvl="1" w:tplc="04090003" w:tentative="1">
      <w:start w:val="1"/>
      <w:numFmt w:val="bullet"/>
      <w:lvlText w:val="o"/>
      <w:lvlJc w:val="left"/>
      <w:pPr>
        <w:tabs>
          <w:tab w:val="num" w:pos="1920"/>
        </w:tabs>
        <w:ind w:left="1920" w:hanging="360"/>
      </w:pPr>
      <w:rPr>
        <w:rFonts w:ascii="Courier New" w:hAnsi="Courier New" w:hint="default"/>
      </w:rPr>
    </w:lvl>
    <w:lvl w:ilvl="2" w:tplc="04090005" w:tentative="1">
      <w:start w:val="1"/>
      <w:numFmt w:val="bullet"/>
      <w:lvlText w:val=""/>
      <w:lvlJc w:val="left"/>
      <w:pPr>
        <w:tabs>
          <w:tab w:val="num" w:pos="2640"/>
        </w:tabs>
        <w:ind w:left="2640" w:hanging="360"/>
      </w:pPr>
      <w:rPr>
        <w:rFonts w:ascii="Wingdings" w:hAnsi="Wingdings" w:hint="default"/>
      </w:rPr>
    </w:lvl>
    <w:lvl w:ilvl="3" w:tplc="04090001" w:tentative="1">
      <w:start w:val="1"/>
      <w:numFmt w:val="bullet"/>
      <w:lvlText w:val=""/>
      <w:lvlJc w:val="left"/>
      <w:pPr>
        <w:tabs>
          <w:tab w:val="num" w:pos="3360"/>
        </w:tabs>
        <w:ind w:left="3360" w:hanging="360"/>
      </w:pPr>
      <w:rPr>
        <w:rFonts w:ascii="Symbol" w:hAnsi="Symbol" w:hint="default"/>
      </w:rPr>
    </w:lvl>
    <w:lvl w:ilvl="4" w:tplc="04090003" w:tentative="1">
      <w:start w:val="1"/>
      <w:numFmt w:val="bullet"/>
      <w:lvlText w:val="o"/>
      <w:lvlJc w:val="left"/>
      <w:pPr>
        <w:tabs>
          <w:tab w:val="num" w:pos="4080"/>
        </w:tabs>
        <w:ind w:left="4080" w:hanging="360"/>
      </w:pPr>
      <w:rPr>
        <w:rFonts w:ascii="Courier New" w:hAnsi="Courier New" w:hint="default"/>
      </w:rPr>
    </w:lvl>
    <w:lvl w:ilvl="5" w:tplc="04090005" w:tentative="1">
      <w:start w:val="1"/>
      <w:numFmt w:val="bullet"/>
      <w:lvlText w:val=""/>
      <w:lvlJc w:val="left"/>
      <w:pPr>
        <w:tabs>
          <w:tab w:val="num" w:pos="4800"/>
        </w:tabs>
        <w:ind w:left="4800" w:hanging="360"/>
      </w:pPr>
      <w:rPr>
        <w:rFonts w:ascii="Wingdings" w:hAnsi="Wingdings" w:hint="default"/>
      </w:rPr>
    </w:lvl>
    <w:lvl w:ilvl="6" w:tplc="04090001" w:tentative="1">
      <w:start w:val="1"/>
      <w:numFmt w:val="bullet"/>
      <w:lvlText w:val=""/>
      <w:lvlJc w:val="left"/>
      <w:pPr>
        <w:tabs>
          <w:tab w:val="num" w:pos="5520"/>
        </w:tabs>
        <w:ind w:left="5520" w:hanging="360"/>
      </w:pPr>
      <w:rPr>
        <w:rFonts w:ascii="Symbol" w:hAnsi="Symbol" w:hint="default"/>
      </w:rPr>
    </w:lvl>
    <w:lvl w:ilvl="7" w:tplc="04090003" w:tentative="1">
      <w:start w:val="1"/>
      <w:numFmt w:val="bullet"/>
      <w:lvlText w:val="o"/>
      <w:lvlJc w:val="left"/>
      <w:pPr>
        <w:tabs>
          <w:tab w:val="num" w:pos="6240"/>
        </w:tabs>
        <w:ind w:left="6240" w:hanging="360"/>
      </w:pPr>
      <w:rPr>
        <w:rFonts w:ascii="Courier New" w:hAnsi="Courier New" w:hint="default"/>
      </w:rPr>
    </w:lvl>
    <w:lvl w:ilvl="8" w:tplc="04090005" w:tentative="1">
      <w:start w:val="1"/>
      <w:numFmt w:val="bullet"/>
      <w:lvlText w:val=""/>
      <w:lvlJc w:val="left"/>
      <w:pPr>
        <w:tabs>
          <w:tab w:val="num" w:pos="6960"/>
        </w:tabs>
        <w:ind w:left="6960" w:hanging="360"/>
      </w:pPr>
      <w:rPr>
        <w:rFonts w:ascii="Wingdings" w:hAnsi="Wingdings" w:hint="default"/>
      </w:rPr>
    </w:lvl>
  </w:abstractNum>
  <w:abstractNum w:abstractNumId="35">
    <w:nsid w:val="56A11C56"/>
    <w:multiLevelType w:val="multilevel"/>
    <w:tmpl w:val="96D85B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6">
    <w:nsid w:val="59710F66"/>
    <w:multiLevelType w:val="hybridMultilevel"/>
    <w:tmpl w:val="D4B02372"/>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C283E0B"/>
    <w:multiLevelType w:val="hybridMultilevel"/>
    <w:tmpl w:val="CC1E2208"/>
    <w:lvl w:ilvl="0" w:tplc="EF8A0BF2">
      <w:start w:val="1"/>
      <w:numFmt w:val="bullet"/>
      <w:pStyle w:val="ListBulletedSub2"/>
      <w:lvlText w:val=""/>
      <w:lvlJc w:val="left"/>
      <w:pPr>
        <w:ind w:left="3600" w:hanging="360"/>
      </w:pPr>
      <w:rPr>
        <w:rFonts w:ascii="Wingdings" w:hAnsi="Wingdings" w:hint="default"/>
      </w:rPr>
    </w:lvl>
    <w:lvl w:ilvl="1" w:tplc="04090003" w:tentative="1">
      <w:start w:val="1"/>
      <w:numFmt w:val="bullet"/>
      <w:lvlText w:val="o"/>
      <w:lvlJc w:val="left"/>
      <w:pPr>
        <w:ind w:left="4320" w:hanging="360"/>
      </w:pPr>
      <w:rPr>
        <w:rFonts w:ascii="Courier New" w:hAnsi="Courier New" w:cs="Courier New" w:hint="default"/>
      </w:rPr>
    </w:lvl>
    <w:lvl w:ilvl="2" w:tplc="04090005" w:tentative="1">
      <w:start w:val="1"/>
      <w:numFmt w:val="bullet"/>
      <w:lvlText w:val=""/>
      <w:lvlJc w:val="left"/>
      <w:pPr>
        <w:ind w:left="5040" w:hanging="360"/>
      </w:pPr>
      <w:rPr>
        <w:rFonts w:ascii="Wingdings" w:hAnsi="Wingdings" w:hint="default"/>
      </w:rPr>
    </w:lvl>
    <w:lvl w:ilvl="3" w:tplc="04090001" w:tentative="1">
      <w:start w:val="1"/>
      <w:numFmt w:val="bullet"/>
      <w:lvlText w:val=""/>
      <w:lvlJc w:val="left"/>
      <w:pPr>
        <w:ind w:left="5760" w:hanging="360"/>
      </w:pPr>
      <w:rPr>
        <w:rFonts w:ascii="Symbol" w:hAnsi="Symbol" w:hint="default"/>
      </w:rPr>
    </w:lvl>
    <w:lvl w:ilvl="4" w:tplc="04090003" w:tentative="1">
      <w:start w:val="1"/>
      <w:numFmt w:val="bullet"/>
      <w:lvlText w:val="o"/>
      <w:lvlJc w:val="left"/>
      <w:pPr>
        <w:ind w:left="6480" w:hanging="360"/>
      </w:pPr>
      <w:rPr>
        <w:rFonts w:ascii="Courier New" w:hAnsi="Courier New" w:cs="Courier New" w:hint="default"/>
      </w:rPr>
    </w:lvl>
    <w:lvl w:ilvl="5" w:tplc="04090005" w:tentative="1">
      <w:start w:val="1"/>
      <w:numFmt w:val="bullet"/>
      <w:lvlText w:val=""/>
      <w:lvlJc w:val="left"/>
      <w:pPr>
        <w:ind w:left="7200" w:hanging="360"/>
      </w:pPr>
      <w:rPr>
        <w:rFonts w:ascii="Wingdings" w:hAnsi="Wingdings" w:hint="default"/>
      </w:rPr>
    </w:lvl>
    <w:lvl w:ilvl="6" w:tplc="04090001" w:tentative="1">
      <w:start w:val="1"/>
      <w:numFmt w:val="bullet"/>
      <w:lvlText w:val=""/>
      <w:lvlJc w:val="left"/>
      <w:pPr>
        <w:ind w:left="7920" w:hanging="360"/>
      </w:pPr>
      <w:rPr>
        <w:rFonts w:ascii="Symbol" w:hAnsi="Symbol" w:hint="default"/>
      </w:rPr>
    </w:lvl>
    <w:lvl w:ilvl="7" w:tplc="04090003" w:tentative="1">
      <w:start w:val="1"/>
      <w:numFmt w:val="bullet"/>
      <w:lvlText w:val="o"/>
      <w:lvlJc w:val="left"/>
      <w:pPr>
        <w:ind w:left="8640" w:hanging="360"/>
      </w:pPr>
      <w:rPr>
        <w:rFonts w:ascii="Courier New" w:hAnsi="Courier New" w:cs="Courier New" w:hint="default"/>
      </w:rPr>
    </w:lvl>
    <w:lvl w:ilvl="8" w:tplc="04090005" w:tentative="1">
      <w:start w:val="1"/>
      <w:numFmt w:val="bullet"/>
      <w:lvlText w:val=""/>
      <w:lvlJc w:val="left"/>
      <w:pPr>
        <w:ind w:left="9360" w:hanging="360"/>
      </w:pPr>
      <w:rPr>
        <w:rFonts w:ascii="Wingdings" w:hAnsi="Wingdings" w:hint="default"/>
      </w:rPr>
    </w:lvl>
  </w:abstractNum>
  <w:abstractNum w:abstractNumId="38">
    <w:nsid w:val="5FD40A05"/>
    <w:multiLevelType w:val="multilevel"/>
    <w:tmpl w:val="0409001D"/>
    <w:styleLink w:val="1ai"/>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9">
    <w:nsid w:val="62C27922"/>
    <w:multiLevelType w:val="hybridMultilevel"/>
    <w:tmpl w:val="686EB40C"/>
    <w:lvl w:ilvl="0" w:tplc="D032C29C">
      <w:start w:val="1"/>
      <w:numFmt w:val="bullet"/>
      <w:pStyle w:val="FeatureListBulleted"/>
      <w:lvlText w:val=""/>
      <w:lvlJc w:val="left"/>
      <w:pPr>
        <w:tabs>
          <w:tab w:val="num" w:pos="274"/>
        </w:tabs>
        <w:ind w:left="108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40">
    <w:nsid w:val="67964293"/>
    <w:multiLevelType w:val="hybridMultilevel"/>
    <w:tmpl w:val="A2A89422"/>
    <w:lvl w:ilvl="0" w:tplc="00784D32">
      <w:start w:val="1"/>
      <w:numFmt w:val="bullet"/>
      <w:pStyle w:val="ParaBulleted"/>
      <w:lvlText w:val="o"/>
      <w:lvlJc w:val="left"/>
      <w:pPr>
        <w:ind w:left="2160" w:hanging="360"/>
      </w:pPr>
      <w:rPr>
        <w:rFonts w:ascii="Courier New" w:hAnsi="Courier New" w:cs="Courier New"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1">
    <w:nsid w:val="682B1672"/>
    <w:multiLevelType w:val="multilevel"/>
    <w:tmpl w:val="6C2E7894"/>
    <w:lvl w:ilvl="0">
      <w:start w:val="1"/>
      <w:numFmt w:val="bullet"/>
      <w:lvlText w:val=""/>
      <w:lvlJc w:val="left"/>
      <w:pPr>
        <w:tabs>
          <w:tab w:val="num" w:pos="1200"/>
        </w:tabs>
        <w:ind w:left="1200" w:hanging="360"/>
      </w:pPr>
      <w:rPr>
        <w:rFonts w:ascii="Wingdings" w:hAnsi="Wingdings" w:hint="default"/>
        <w:sz w:val="32"/>
      </w:rPr>
    </w:lvl>
    <w:lvl w:ilvl="1">
      <w:start w:val="1"/>
      <w:numFmt w:val="bullet"/>
      <w:lvlText w:val="o"/>
      <w:lvlJc w:val="left"/>
      <w:pPr>
        <w:tabs>
          <w:tab w:val="num" w:pos="1920"/>
        </w:tabs>
        <w:ind w:left="1920" w:hanging="360"/>
      </w:pPr>
      <w:rPr>
        <w:rFonts w:ascii="Courier New" w:hAnsi="Courier New" w:hint="default"/>
      </w:rPr>
    </w:lvl>
    <w:lvl w:ilvl="2">
      <w:start w:val="1"/>
      <w:numFmt w:val="bullet"/>
      <w:lvlText w:val=""/>
      <w:lvlJc w:val="left"/>
      <w:pPr>
        <w:tabs>
          <w:tab w:val="num" w:pos="2640"/>
        </w:tabs>
        <w:ind w:left="2640" w:hanging="360"/>
      </w:pPr>
      <w:rPr>
        <w:rFonts w:ascii="Wingdings" w:hAnsi="Wingdings" w:hint="default"/>
      </w:rPr>
    </w:lvl>
    <w:lvl w:ilvl="3">
      <w:start w:val="1"/>
      <w:numFmt w:val="bullet"/>
      <w:lvlText w:val=""/>
      <w:lvlJc w:val="left"/>
      <w:pPr>
        <w:tabs>
          <w:tab w:val="num" w:pos="3360"/>
        </w:tabs>
        <w:ind w:left="3360" w:hanging="360"/>
      </w:pPr>
      <w:rPr>
        <w:rFonts w:ascii="Symbol" w:hAnsi="Symbol" w:hint="default"/>
      </w:rPr>
    </w:lvl>
    <w:lvl w:ilvl="4">
      <w:start w:val="1"/>
      <w:numFmt w:val="bullet"/>
      <w:lvlText w:val="o"/>
      <w:lvlJc w:val="left"/>
      <w:pPr>
        <w:tabs>
          <w:tab w:val="num" w:pos="4080"/>
        </w:tabs>
        <w:ind w:left="4080" w:hanging="360"/>
      </w:pPr>
      <w:rPr>
        <w:rFonts w:ascii="Courier New" w:hAnsi="Courier New" w:hint="default"/>
      </w:rPr>
    </w:lvl>
    <w:lvl w:ilvl="5">
      <w:start w:val="1"/>
      <w:numFmt w:val="bullet"/>
      <w:lvlText w:val=""/>
      <w:lvlJc w:val="left"/>
      <w:pPr>
        <w:tabs>
          <w:tab w:val="num" w:pos="4800"/>
        </w:tabs>
        <w:ind w:left="4800" w:hanging="360"/>
      </w:pPr>
      <w:rPr>
        <w:rFonts w:ascii="Wingdings" w:hAnsi="Wingdings" w:hint="default"/>
      </w:rPr>
    </w:lvl>
    <w:lvl w:ilvl="6">
      <w:start w:val="1"/>
      <w:numFmt w:val="bullet"/>
      <w:lvlText w:val=""/>
      <w:lvlJc w:val="left"/>
      <w:pPr>
        <w:tabs>
          <w:tab w:val="num" w:pos="5520"/>
        </w:tabs>
        <w:ind w:left="5520" w:hanging="360"/>
      </w:pPr>
      <w:rPr>
        <w:rFonts w:ascii="Symbol" w:hAnsi="Symbol" w:hint="default"/>
      </w:rPr>
    </w:lvl>
    <w:lvl w:ilvl="7">
      <w:start w:val="1"/>
      <w:numFmt w:val="bullet"/>
      <w:lvlText w:val="o"/>
      <w:lvlJc w:val="left"/>
      <w:pPr>
        <w:tabs>
          <w:tab w:val="num" w:pos="6240"/>
        </w:tabs>
        <w:ind w:left="6240" w:hanging="360"/>
      </w:pPr>
      <w:rPr>
        <w:rFonts w:ascii="Courier New" w:hAnsi="Courier New" w:hint="default"/>
      </w:rPr>
    </w:lvl>
    <w:lvl w:ilvl="8">
      <w:start w:val="1"/>
      <w:numFmt w:val="bullet"/>
      <w:lvlText w:val=""/>
      <w:lvlJc w:val="left"/>
      <w:pPr>
        <w:tabs>
          <w:tab w:val="num" w:pos="6960"/>
        </w:tabs>
        <w:ind w:left="6960" w:hanging="360"/>
      </w:pPr>
      <w:rPr>
        <w:rFonts w:ascii="Wingdings" w:hAnsi="Wingdings" w:hint="default"/>
      </w:rPr>
    </w:lvl>
  </w:abstractNum>
  <w:abstractNum w:abstractNumId="42">
    <w:nsid w:val="6D2F0157"/>
    <w:multiLevelType w:val="hybridMultilevel"/>
    <w:tmpl w:val="38F81488"/>
    <w:lvl w:ilvl="0" w:tplc="48E02894">
      <w:start w:val="1"/>
      <w:numFmt w:val="bullet"/>
      <w:lvlText w:val="o"/>
      <w:lvlJc w:val="left"/>
      <w:pPr>
        <w:tabs>
          <w:tab w:val="num" w:pos="1440"/>
        </w:tabs>
        <w:ind w:left="720" w:firstLine="0"/>
      </w:pPr>
      <w:rPr>
        <w:rFonts w:ascii="Courier New" w:hAnsi="Courier New" w:hint="default"/>
      </w:rPr>
    </w:lvl>
    <w:lvl w:ilvl="1" w:tplc="04090003" w:tentative="1">
      <w:start w:val="1"/>
      <w:numFmt w:val="bullet"/>
      <w:lvlText w:val="o"/>
      <w:lvlJc w:val="left"/>
      <w:pPr>
        <w:tabs>
          <w:tab w:val="num" w:pos="3240"/>
        </w:tabs>
        <w:ind w:left="3240" w:hanging="360"/>
      </w:pPr>
      <w:rPr>
        <w:rFonts w:ascii="Courier New" w:hAnsi="Courier New" w:cs="Courier New" w:hint="default"/>
      </w:rPr>
    </w:lvl>
    <w:lvl w:ilvl="2" w:tplc="04090005" w:tentative="1">
      <w:start w:val="1"/>
      <w:numFmt w:val="bullet"/>
      <w:lvlText w:val=""/>
      <w:lvlJc w:val="left"/>
      <w:pPr>
        <w:tabs>
          <w:tab w:val="num" w:pos="3960"/>
        </w:tabs>
        <w:ind w:left="3960" w:hanging="360"/>
      </w:pPr>
      <w:rPr>
        <w:rFonts w:ascii="Wingdings" w:hAnsi="Wingdings" w:hint="default"/>
      </w:rPr>
    </w:lvl>
    <w:lvl w:ilvl="3" w:tplc="04090001" w:tentative="1">
      <w:start w:val="1"/>
      <w:numFmt w:val="bullet"/>
      <w:lvlText w:val=""/>
      <w:lvlJc w:val="left"/>
      <w:pPr>
        <w:tabs>
          <w:tab w:val="num" w:pos="4680"/>
        </w:tabs>
        <w:ind w:left="4680" w:hanging="360"/>
      </w:pPr>
      <w:rPr>
        <w:rFonts w:ascii="Symbol" w:hAnsi="Symbol" w:hint="default"/>
      </w:rPr>
    </w:lvl>
    <w:lvl w:ilvl="4" w:tplc="04090003" w:tentative="1">
      <w:start w:val="1"/>
      <w:numFmt w:val="bullet"/>
      <w:lvlText w:val="o"/>
      <w:lvlJc w:val="left"/>
      <w:pPr>
        <w:tabs>
          <w:tab w:val="num" w:pos="5400"/>
        </w:tabs>
        <w:ind w:left="5400" w:hanging="360"/>
      </w:pPr>
      <w:rPr>
        <w:rFonts w:ascii="Courier New" w:hAnsi="Courier New" w:cs="Courier New" w:hint="default"/>
      </w:rPr>
    </w:lvl>
    <w:lvl w:ilvl="5" w:tplc="04090005" w:tentative="1">
      <w:start w:val="1"/>
      <w:numFmt w:val="bullet"/>
      <w:lvlText w:val=""/>
      <w:lvlJc w:val="left"/>
      <w:pPr>
        <w:tabs>
          <w:tab w:val="num" w:pos="6120"/>
        </w:tabs>
        <w:ind w:left="6120" w:hanging="360"/>
      </w:pPr>
      <w:rPr>
        <w:rFonts w:ascii="Wingdings" w:hAnsi="Wingdings" w:hint="default"/>
      </w:rPr>
    </w:lvl>
    <w:lvl w:ilvl="6" w:tplc="04090001" w:tentative="1">
      <w:start w:val="1"/>
      <w:numFmt w:val="bullet"/>
      <w:lvlText w:val=""/>
      <w:lvlJc w:val="left"/>
      <w:pPr>
        <w:tabs>
          <w:tab w:val="num" w:pos="6840"/>
        </w:tabs>
        <w:ind w:left="6840" w:hanging="360"/>
      </w:pPr>
      <w:rPr>
        <w:rFonts w:ascii="Symbol" w:hAnsi="Symbol" w:hint="default"/>
      </w:rPr>
    </w:lvl>
    <w:lvl w:ilvl="7" w:tplc="04090003" w:tentative="1">
      <w:start w:val="1"/>
      <w:numFmt w:val="bullet"/>
      <w:lvlText w:val="o"/>
      <w:lvlJc w:val="left"/>
      <w:pPr>
        <w:tabs>
          <w:tab w:val="num" w:pos="7560"/>
        </w:tabs>
        <w:ind w:left="7560" w:hanging="360"/>
      </w:pPr>
      <w:rPr>
        <w:rFonts w:ascii="Courier New" w:hAnsi="Courier New" w:cs="Courier New" w:hint="default"/>
      </w:rPr>
    </w:lvl>
    <w:lvl w:ilvl="8" w:tplc="04090005" w:tentative="1">
      <w:start w:val="1"/>
      <w:numFmt w:val="bullet"/>
      <w:lvlText w:val=""/>
      <w:lvlJc w:val="left"/>
      <w:pPr>
        <w:tabs>
          <w:tab w:val="num" w:pos="8280"/>
        </w:tabs>
        <w:ind w:left="8280" w:hanging="360"/>
      </w:pPr>
      <w:rPr>
        <w:rFonts w:ascii="Wingdings" w:hAnsi="Wingdings" w:hint="default"/>
      </w:rPr>
    </w:lvl>
  </w:abstractNum>
  <w:num w:numId="1">
    <w:abstractNumId w:val="39"/>
  </w:num>
  <w:num w:numId="2">
    <w:abstractNumId w:val="25"/>
  </w:num>
  <w:num w:numId="3">
    <w:abstractNumId w:val="29"/>
  </w:num>
  <w:num w:numId="4">
    <w:abstractNumId w:val="23"/>
  </w:num>
  <w:num w:numId="5">
    <w:abstractNumId w:val="11"/>
  </w:num>
  <w:num w:numId="6">
    <w:abstractNumId w:val="37"/>
  </w:num>
  <w:num w:numId="7">
    <w:abstractNumId w:val="14"/>
  </w:num>
  <w:num w:numId="8">
    <w:abstractNumId w:val="40"/>
  </w:num>
  <w:num w:numId="9">
    <w:abstractNumId w:val="31"/>
  </w:num>
  <w:num w:numId="10">
    <w:abstractNumId w:val="18"/>
  </w:num>
  <w:num w:numId="11">
    <w:abstractNumId w:val="15"/>
  </w:num>
  <w:num w:numId="12">
    <w:abstractNumId w:val="22"/>
  </w:num>
  <w:num w:numId="13">
    <w:abstractNumId w:val="33"/>
  </w:num>
  <w:num w:numId="14">
    <w:abstractNumId w:val="24"/>
  </w:num>
  <w:num w:numId="15">
    <w:abstractNumId w:val="20"/>
  </w:num>
  <w:num w:numId="16">
    <w:abstractNumId w:val="10"/>
  </w:num>
  <w:num w:numId="17">
    <w:abstractNumId w:val="38"/>
  </w:num>
  <w:num w:numId="18">
    <w:abstractNumId w:val="16"/>
  </w:num>
  <w:num w:numId="19">
    <w:abstractNumId w:val="7"/>
  </w:num>
  <w:num w:numId="20">
    <w:abstractNumId w:val="6"/>
  </w:num>
  <w:num w:numId="21">
    <w:abstractNumId w:val="5"/>
  </w:num>
  <w:num w:numId="22">
    <w:abstractNumId w:val="4"/>
  </w:num>
  <w:num w:numId="23">
    <w:abstractNumId w:val="8"/>
  </w:num>
  <w:num w:numId="24">
    <w:abstractNumId w:val="3"/>
  </w:num>
  <w:num w:numId="25">
    <w:abstractNumId w:val="2"/>
  </w:num>
  <w:num w:numId="26">
    <w:abstractNumId w:val="1"/>
  </w:num>
  <w:num w:numId="27">
    <w:abstractNumId w:val="0"/>
  </w:num>
  <w:num w:numId="28">
    <w:abstractNumId w:val="9"/>
  </w:num>
  <w:num w:numId="29">
    <w:abstractNumId w:val="35"/>
  </w:num>
  <w:num w:numId="30">
    <w:abstractNumId w:val="28"/>
  </w:num>
  <w:num w:numId="31">
    <w:abstractNumId w:val="13"/>
  </w:num>
  <w:num w:numId="32">
    <w:abstractNumId w:val="30"/>
  </w:num>
  <w:num w:numId="33">
    <w:abstractNumId w:val="42"/>
  </w:num>
  <w:num w:numId="34">
    <w:abstractNumId w:val="26"/>
  </w:num>
  <w:num w:numId="35">
    <w:abstractNumId w:val="32"/>
  </w:num>
  <w:num w:numId="36">
    <w:abstractNumId w:val="17"/>
  </w:num>
  <w:num w:numId="37">
    <w:abstractNumId w:val="36"/>
  </w:num>
  <w:num w:numId="38">
    <w:abstractNumId w:val="12"/>
  </w:num>
  <w:num w:numId="39">
    <w:abstractNumId w:val="27"/>
  </w:num>
  <w:num w:numId="40">
    <w:abstractNumId w:val="21"/>
  </w:num>
  <w:num w:numId="41">
    <w:abstractNumId w:val="19"/>
  </w:num>
  <w:num w:numId="42">
    <w:abstractNumId w:val="41"/>
  </w:num>
  <w:num w:numId="43">
    <w:abstractNumId w:val="34"/>
  </w:num>
  <w:numIdMacAtCleanup w:val="1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hideSpellingErrors/>
  <w:proofState w:spelling="clean" w:grammar="clean"/>
  <w:attachedTemplate r:id="rId1"/>
  <w:linkStyles/>
  <w:stylePaneFormatFilter w:val="D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1"/>
  <w:stylePaneSortMethod w:val="0000"/>
  <w:trackRevisions/>
  <w:documentProtection w:edit="trackedChanges" w:enforcement="1" w:cryptProviderType="rsaFull" w:cryptAlgorithmClass="hash" w:cryptAlgorithmType="typeAny" w:cryptAlgorithmSid="4" w:cryptSpinCount="100000" w:hash="GvCACvVvuERxF6AwF9IAX2sTXO0=" w:salt="vnk2DAkE/4DkYSzCrqDu0A=="/>
  <w:styleLockTheme/>
  <w:styleLockQFSet/>
  <w:defaultTabStop w:val="720"/>
  <w:characterSpacingControl w:val="doNotCompress"/>
  <w:footnotePr>
    <w:footnote w:id="-1"/>
    <w:footnote w:id="0"/>
    <w:footnote w:id="1"/>
  </w:footnotePr>
  <w:endnotePr>
    <w:endnote w:id="-1"/>
    <w:endnote w:id="0"/>
    <w:endnote w:id="1"/>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6961C9"/>
    <w:rsid w:val="000000CC"/>
    <w:rsid w:val="00002C92"/>
    <w:rsid w:val="00003C47"/>
    <w:rsid w:val="0000469A"/>
    <w:rsid w:val="00004721"/>
    <w:rsid w:val="000052AA"/>
    <w:rsid w:val="0000583B"/>
    <w:rsid w:val="00006CB3"/>
    <w:rsid w:val="000079E8"/>
    <w:rsid w:val="00007C08"/>
    <w:rsid w:val="00011237"/>
    <w:rsid w:val="00011ABB"/>
    <w:rsid w:val="00012E02"/>
    <w:rsid w:val="00012F86"/>
    <w:rsid w:val="0001338C"/>
    <w:rsid w:val="000139C0"/>
    <w:rsid w:val="00014E82"/>
    <w:rsid w:val="00015007"/>
    <w:rsid w:val="000157BB"/>
    <w:rsid w:val="00016341"/>
    <w:rsid w:val="000203AF"/>
    <w:rsid w:val="00021DF9"/>
    <w:rsid w:val="0002363B"/>
    <w:rsid w:val="00024BAE"/>
    <w:rsid w:val="00025DA3"/>
    <w:rsid w:val="0002715D"/>
    <w:rsid w:val="00030425"/>
    <w:rsid w:val="00031533"/>
    <w:rsid w:val="0003288C"/>
    <w:rsid w:val="00033FAC"/>
    <w:rsid w:val="000340F7"/>
    <w:rsid w:val="000344C9"/>
    <w:rsid w:val="00036AFD"/>
    <w:rsid w:val="00037114"/>
    <w:rsid w:val="000378EE"/>
    <w:rsid w:val="0004025A"/>
    <w:rsid w:val="00040926"/>
    <w:rsid w:val="00040C65"/>
    <w:rsid w:val="00044265"/>
    <w:rsid w:val="00044856"/>
    <w:rsid w:val="0004525E"/>
    <w:rsid w:val="0004670A"/>
    <w:rsid w:val="000502DD"/>
    <w:rsid w:val="00050754"/>
    <w:rsid w:val="00051570"/>
    <w:rsid w:val="0005354E"/>
    <w:rsid w:val="00053E01"/>
    <w:rsid w:val="00055F63"/>
    <w:rsid w:val="000560EA"/>
    <w:rsid w:val="00056B8C"/>
    <w:rsid w:val="000570B5"/>
    <w:rsid w:val="000573B9"/>
    <w:rsid w:val="00061C3D"/>
    <w:rsid w:val="00062A76"/>
    <w:rsid w:val="00063462"/>
    <w:rsid w:val="00064CC1"/>
    <w:rsid w:val="0006550A"/>
    <w:rsid w:val="00066DBF"/>
    <w:rsid w:val="000672F7"/>
    <w:rsid w:val="00072E7B"/>
    <w:rsid w:val="000737BE"/>
    <w:rsid w:val="000741E5"/>
    <w:rsid w:val="0007470C"/>
    <w:rsid w:val="00074C35"/>
    <w:rsid w:val="00075362"/>
    <w:rsid w:val="00076288"/>
    <w:rsid w:val="00076835"/>
    <w:rsid w:val="00080363"/>
    <w:rsid w:val="00082278"/>
    <w:rsid w:val="000826BD"/>
    <w:rsid w:val="00083977"/>
    <w:rsid w:val="000839EC"/>
    <w:rsid w:val="00083DB1"/>
    <w:rsid w:val="00083FA2"/>
    <w:rsid w:val="00090F33"/>
    <w:rsid w:val="00091C78"/>
    <w:rsid w:val="0009724D"/>
    <w:rsid w:val="00097323"/>
    <w:rsid w:val="00097FEB"/>
    <w:rsid w:val="000A22D6"/>
    <w:rsid w:val="000A284C"/>
    <w:rsid w:val="000A4019"/>
    <w:rsid w:val="000A411A"/>
    <w:rsid w:val="000A44C6"/>
    <w:rsid w:val="000A6A56"/>
    <w:rsid w:val="000B0B11"/>
    <w:rsid w:val="000B20EF"/>
    <w:rsid w:val="000B2226"/>
    <w:rsid w:val="000B2D2C"/>
    <w:rsid w:val="000B4AFE"/>
    <w:rsid w:val="000B7894"/>
    <w:rsid w:val="000B7E20"/>
    <w:rsid w:val="000C0912"/>
    <w:rsid w:val="000C1C35"/>
    <w:rsid w:val="000C1ED5"/>
    <w:rsid w:val="000C24AA"/>
    <w:rsid w:val="000C3543"/>
    <w:rsid w:val="000C3889"/>
    <w:rsid w:val="000C5887"/>
    <w:rsid w:val="000C7109"/>
    <w:rsid w:val="000C7C36"/>
    <w:rsid w:val="000D0231"/>
    <w:rsid w:val="000D0A2A"/>
    <w:rsid w:val="000D1312"/>
    <w:rsid w:val="000D17E5"/>
    <w:rsid w:val="000D2D2C"/>
    <w:rsid w:val="000D46AB"/>
    <w:rsid w:val="000D47DD"/>
    <w:rsid w:val="000D5062"/>
    <w:rsid w:val="000D57F1"/>
    <w:rsid w:val="000D6459"/>
    <w:rsid w:val="000D7A8A"/>
    <w:rsid w:val="000D7D4E"/>
    <w:rsid w:val="000D7D97"/>
    <w:rsid w:val="000E0A7A"/>
    <w:rsid w:val="000E159E"/>
    <w:rsid w:val="000E193D"/>
    <w:rsid w:val="000E26D8"/>
    <w:rsid w:val="000E2AFD"/>
    <w:rsid w:val="000E68A3"/>
    <w:rsid w:val="000E6F30"/>
    <w:rsid w:val="000E700B"/>
    <w:rsid w:val="000E712E"/>
    <w:rsid w:val="000E7F86"/>
    <w:rsid w:val="000F0B3D"/>
    <w:rsid w:val="000F1224"/>
    <w:rsid w:val="000F2610"/>
    <w:rsid w:val="000F32A5"/>
    <w:rsid w:val="000F4FE3"/>
    <w:rsid w:val="000F6467"/>
    <w:rsid w:val="000F664A"/>
    <w:rsid w:val="000F6C66"/>
    <w:rsid w:val="0010031A"/>
    <w:rsid w:val="00101202"/>
    <w:rsid w:val="0010296F"/>
    <w:rsid w:val="0010381D"/>
    <w:rsid w:val="0010415E"/>
    <w:rsid w:val="00105409"/>
    <w:rsid w:val="00105A95"/>
    <w:rsid w:val="00110857"/>
    <w:rsid w:val="00111A23"/>
    <w:rsid w:val="00112469"/>
    <w:rsid w:val="00112567"/>
    <w:rsid w:val="001125DE"/>
    <w:rsid w:val="0011286C"/>
    <w:rsid w:val="00112E12"/>
    <w:rsid w:val="00112E96"/>
    <w:rsid w:val="00113618"/>
    <w:rsid w:val="00113659"/>
    <w:rsid w:val="0011413B"/>
    <w:rsid w:val="00115171"/>
    <w:rsid w:val="00117121"/>
    <w:rsid w:val="00117188"/>
    <w:rsid w:val="00117AD4"/>
    <w:rsid w:val="00120BD1"/>
    <w:rsid w:val="00120E7B"/>
    <w:rsid w:val="00122D89"/>
    <w:rsid w:val="001259E8"/>
    <w:rsid w:val="0012659B"/>
    <w:rsid w:val="00126F13"/>
    <w:rsid w:val="0012739E"/>
    <w:rsid w:val="00127B4B"/>
    <w:rsid w:val="001300B5"/>
    <w:rsid w:val="00131028"/>
    <w:rsid w:val="00131819"/>
    <w:rsid w:val="00131870"/>
    <w:rsid w:val="0013206A"/>
    <w:rsid w:val="00133094"/>
    <w:rsid w:val="001330BF"/>
    <w:rsid w:val="00133169"/>
    <w:rsid w:val="00133B97"/>
    <w:rsid w:val="00134592"/>
    <w:rsid w:val="00135D60"/>
    <w:rsid w:val="001367AB"/>
    <w:rsid w:val="0013732A"/>
    <w:rsid w:val="00140BD4"/>
    <w:rsid w:val="0014107C"/>
    <w:rsid w:val="00143D2D"/>
    <w:rsid w:val="0014402B"/>
    <w:rsid w:val="00147709"/>
    <w:rsid w:val="0015308A"/>
    <w:rsid w:val="0015337E"/>
    <w:rsid w:val="0015367F"/>
    <w:rsid w:val="001550F9"/>
    <w:rsid w:val="00155FC9"/>
    <w:rsid w:val="0015684A"/>
    <w:rsid w:val="00157363"/>
    <w:rsid w:val="00162833"/>
    <w:rsid w:val="0016303C"/>
    <w:rsid w:val="00163A7A"/>
    <w:rsid w:val="001643DC"/>
    <w:rsid w:val="00165021"/>
    <w:rsid w:val="00166387"/>
    <w:rsid w:val="00167323"/>
    <w:rsid w:val="001679AB"/>
    <w:rsid w:val="00167A87"/>
    <w:rsid w:val="00170D06"/>
    <w:rsid w:val="00172D43"/>
    <w:rsid w:val="0017607A"/>
    <w:rsid w:val="0017790B"/>
    <w:rsid w:val="00180FE2"/>
    <w:rsid w:val="001817FB"/>
    <w:rsid w:val="00181ED2"/>
    <w:rsid w:val="00182AF7"/>
    <w:rsid w:val="00184490"/>
    <w:rsid w:val="0018488B"/>
    <w:rsid w:val="00184C8B"/>
    <w:rsid w:val="0018777A"/>
    <w:rsid w:val="00187884"/>
    <w:rsid w:val="00187918"/>
    <w:rsid w:val="00190FBF"/>
    <w:rsid w:val="00191AD9"/>
    <w:rsid w:val="00193A87"/>
    <w:rsid w:val="0019454D"/>
    <w:rsid w:val="00197A7C"/>
    <w:rsid w:val="00197E5E"/>
    <w:rsid w:val="001A0508"/>
    <w:rsid w:val="001A0610"/>
    <w:rsid w:val="001A083C"/>
    <w:rsid w:val="001A0D8B"/>
    <w:rsid w:val="001A1216"/>
    <w:rsid w:val="001A1589"/>
    <w:rsid w:val="001A3CDE"/>
    <w:rsid w:val="001A5B6B"/>
    <w:rsid w:val="001A6FA0"/>
    <w:rsid w:val="001A7670"/>
    <w:rsid w:val="001A7C5D"/>
    <w:rsid w:val="001B044F"/>
    <w:rsid w:val="001B229B"/>
    <w:rsid w:val="001B300E"/>
    <w:rsid w:val="001B53F5"/>
    <w:rsid w:val="001B5474"/>
    <w:rsid w:val="001B5AE9"/>
    <w:rsid w:val="001B6496"/>
    <w:rsid w:val="001B68FF"/>
    <w:rsid w:val="001B6AE9"/>
    <w:rsid w:val="001B6C6B"/>
    <w:rsid w:val="001C01A1"/>
    <w:rsid w:val="001C0DBF"/>
    <w:rsid w:val="001C1EAF"/>
    <w:rsid w:val="001C3071"/>
    <w:rsid w:val="001C3341"/>
    <w:rsid w:val="001C41BD"/>
    <w:rsid w:val="001C46B6"/>
    <w:rsid w:val="001C4B45"/>
    <w:rsid w:val="001C53A7"/>
    <w:rsid w:val="001C5EE2"/>
    <w:rsid w:val="001C7300"/>
    <w:rsid w:val="001C74B4"/>
    <w:rsid w:val="001C761E"/>
    <w:rsid w:val="001C796D"/>
    <w:rsid w:val="001D0B9A"/>
    <w:rsid w:val="001D1684"/>
    <w:rsid w:val="001D3F96"/>
    <w:rsid w:val="001D4178"/>
    <w:rsid w:val="001D44D2"/>
    <w:rsid w:val="001D4BE5"/>
    <w:rsid w:val="001D581A"/>
    <w:rsid w:val="001D71D7"/>
    <w:rsid w:val="001D74A4"/>
    <w:rsid w:val="001E18E1"/>
    <w:rsid w:val="001E2800"/>
    <w:rsid w:val="001E2DB0"/>
    <w:rsid w:val="001E46B1"/>
    <w:rsid w:val="001E4C79"/>
    <w:rsid w:val="001F02D8"/>
    <w:rsid w:val="001F14F8"/>
    <w:rsid w:val="001F22A9"/>
    <w:rsid w:val="001F3C99"/>
    <w:rsid w:val="001F400D"/>
    <w:rsid w:val="001F5F61"/>
    <w:rsid w:val="001F62E8"/>
    <w:rsid w:val="001F70B6"/>
    <w:rsid w:val="001F7CDB"/>
    <w:rsid w:val="00202BAE"/>
    <w:rsid w:val="00203597"/>
    <w:rsid w:val="00206C38"/>
    <w:rsid w:val="00206CE1"/>
    <w:rsid w:val="002073E1"/>
    <w:rsid w:val="00213D9F"/>
    <w:rsid w:val="00213DF5"/>
    <w:rsid w:val="002140BF"/>
    <w:rsid w:val="0021477C"/>
    <w:rsid w:val="002147F6"/>
    <w:rsid w:val="002151DB"/>
    <w:rsid w:val="0021543D"/>
    <w:rsid w:val="00216F3C"/>
    <w:rsid w:val="00217CBC"/>
    <w:rsid w:val="00220321"/>
    <w:rsid w:val="00220655"/>
    <w:rsid w:val="00220C29"/>
    <w:rsid w:val="002222F8"/>
    <w:rsid w:val="0022318F"/>
    <w:rsid w:val="00224B19"/>
    <w:rsid w:val="00224F0B"/>
    <w:rsid w:val="002258CD"/>
    <w:rsid w:val="00227AE4"/>
    <w:rsid w:val="0023155A"/>
    <w:rsid w:val="00231717"/>
    <w:rsid w:val="0023197E"/>
    <w:rsid w:val="002319D5"/>
    <w:rsid w:val="00232250"/>
    <w:rsid w:val="00232D4A"/>
    <w:rsid w:val="00233A27"/>
    <w:rsid w:val="00233A61"/>
    <w:rsid w:val="00233DF4"/>
    <w:rsid w:val="00235671"/>
    <w:rsid w:val="00235D00"/>
    <w:rsid w:val="00236126"/>
    <w:rsid w:val="00237C73"/>
    <w:rsid w:val="0024166C"/>
    <w:rsid w:val="00241A0B"/>
    <w:rsid w:val="00243A70"/>
    <w:rsid w:val="00243BC2"/>
    <w:rsid w:val="00244B7A"/>
    <w:rsid w:val="002453DA"/>
    <w:rsid w:val="00245784"/>
    <w:rsid w:val="002467A4"/>
    <w:rsid w:val="00246C54"/>
    <w:rsid w:val="0024754E"/>
    <w:rsid w:val="00250B8E"/>
    <w:rsid w:val="002512A8"/>
    <w:rsid w:val="00251414"/>
    <w:rsid w:val="0025154B"/>
    <w:rsid w:val="00251DB2"/>
    <w:rsid w:val="002520C3"/>
    <w:rsid w:val="00252D40"/>
    <w:rsid w:val="00253EAF"/>
    <w:rsid w:val="002546F3"/>
    <w:rsid w:val="0025719D"/>
    <w:rsid w:val="002575EB"/>
    <w:rsid w:val="002622FE"/>
    <w:rsid w:val="00262953"/>
    <w:rsid w:val="00266066"/>
    <w:rsid w:val="0026744C"/>
    <w:rsid w:val="00270079"/>
    <w:rsid w:val="0027086E"/>
    <w:rsid w:val="00271AF0"/>
    <w:rsid w:val="00272022"/>
    <w:rsid w:val="00272402"/>
    <w:rsid w:val="00274B2D"/>
    <w:rsid w:val="002757BB"/>
    <w:rsid w:val="00275AAD"/>
    <w:rsid w:val="00275AB0"/>
    <w:rsid w:val="00276038"/>
    <w:rsid w:val="002773F1"/>
    <w:rsid w:val="00283CE9"/>
    <w:rsid w:val="00284469"/>
    <w:rsid w:val="002855F7"/>
    <w:rsid w:val="00285A7A"/>
    <w:rsid w:val="00286192"/>
    <w:rsid w:val="00286B79"/>
    <w:rsid w:val="00286BEC"/>
    <w:rsid w:val="00286EB0"/>
    <w:rsid w:val="0029142D"/>
    <w:rsid w:val="0029151F"/>
    <w:rsid w:val="002923E3"/>
    <w:rsid w:val="00292643"/>
    <w:rsid w:val="002941E2"/>
    <w:rsid w:val="00294C1D"/>
    <w:rsid w:val="0029568E"/>
    <w:rsid w:val="002A12D2"/>
    <w:rsid w:val="002A2204"/>
    <w:rsid w:val="002A2C4B"/>
    <w:rsid w:val="002A2D6E"/>
    <w:rsid w:val="002A34C8"/>
    <w:rsid w:val="002A3819"/>
    <w:rsid w:val="002A3FF6"/>
    <w:rsid w:val="002A4695"/>
    <w:rsid w:val="002A5871"/>
    <w:rsid w:val="002A74D5"/>
    <w:rsid w:val="002A76BE"/>
    <w:rsid w:val="002B0AC3"/>
    <w:rsid w:val="002B0DE3"/>
    <w:rsid w:val="002B2682"/>
    <w:rsid w:val="002B341A"/>
    <w:rsid w:val="002B439E"/>
    <w:rsid w:val="002B452D"/>
    <w:rsid w:val="002B4A96"/>
    <w:rsid w:val="002B5C44"/>
    <w:rsid w:val="002B67F1"/>
    <w:rsid w:val="002C2F2C"/>
    <w:rsid w:val="002C31AB"/>
    <w:rsid w:val="002C3A98"/>
    <w:rsid w:val="002C3DBF"/>
    <w:rsid w:val="002C5DEC"/>
    <w:rsid w:val="002C6247"/>
    <w:rsid w:val="002C6BC9"/>
    <w:rsid w:val="002C70A9"/>
    <w:rsid w:val="002D1172"/>
    <w:rsid w:val="002D181A"/>
    <w:rsid w:val="002D192D"/>
    <w:rsid w:val="002D5AF9"/>
    <w:rsid w:val="002D628A"/>
    <w:rsid w:val="002D68AA"/>
    <w:rsid w:val="002D69CE"/>
    <w:rsid w:val="002E0419"/>
    <w:rsid w:val="002E09C3"/>
    <w:rsid w:val="002E10B3"/>
    <w:rsid w:val="002E44D9"/>
    <w:rsid w:val="002E4CE4"/>
    <w:rsid w:val="002E4F23"/>
    <w:rsid w:val="002E55BB"/>
    <w:rsid w:val="002E583B"/>
    <w:rsid w:val="002E6E32"/>
    <w:rsid w:val="002E6FB2"/>
    <w:rsid w:val="002E7168"/>
    <w:rsid w:val="002E7532"/>
    <w:rsid w:val="002F06A4"/>
    <w:rsid w:val="002F0E8B"/>
    <w:rsid w:val="002F1CE7"/>
    <w:rsid w:val="002F1FE2"/>
    <w:rsid w:val="002F46F7"/>
    <w:rsid w:val="002F6F96"/>
    <w:rsid w:val="002F730E"/>
    <w:rsid w:val="002F75F8"/>
    <w:rsid w:val="0030054D"/>
    <w:rsid w:val="00300BA1"/>
    <w:rsid w:val="003014BB"/>
    <w:rsid w:val="00302014"/>
    <w:rsid w:val="0030207F"/>
    <w:rsid w:val="00302EF4"/>
    <w:rsid w:val="00303508"/>
    <w:rsid w:val="00303578"/>
    <w:rsid w:val="00304366"/>
    <w:rsid w:val="003060A8"/>
    <w:rsid w:val="003063A0"/>
    <w:rsid w:val="003076EA"/>
    <w:rsid w:val="00307FDA"/>
    <w:rsid w:val="0031122E"/>
    <w:rsid w:val="0031208C"/>
    <w:rsid w:val="00314FEA"/>
    <w:rsid w:val="0031517D"/>
    <w:rsid w:val="003153D2"/>
    <w:rsid w:val="003163FE"/>
    <w:rsid w:val="0031727F"/>
    <w:rsid w:val="0032171C"/>
    <w:rsid w:val="00323062"/>
    <w:rsid w:val="00323828"/>
    <w:rsid w:val="003264B6"/>
    <w:rsid w:val="00330821"/>
    <w:rsid w:val="00330CB6"/>
    <w:rsid w:val="003329E1"/>
    <w:rsid w:val="00332C1C"/>
    <w:rsid w:val="003339D6"/>
    <w:rsid w:val="00333C6B"/>
    <w:rsid w:val="00334347"/>
    <w:rsid w:val="00334E89"/>
    <w:rsid w:val="00335CA3"/>
    <w:rsid w:val="0033602D"/>
    <w:rsid w:val="0033683B"/>
    <w:rsid w:val="00336FA4"/>
    <w:rsid w:val="00340CF2"/>
    <w:rsid w:val="00342DBC"/>
    <w:rsid w:val="00343326"/>
    <w:rsid w:val="00343896"/>
    <w:rsid w:val="00344399"/>
    <w:rsid w:val="00344572"/>
    <w:rsid w:val="003452E8"/>
    <w:rsid w:val="0034579A"/>
    <w:rsid w:val="003460B6"/>
    <w:rsid w:val="003473DF"/>
    <w:rsid w:val="00347AAA"/>
    <w:rsid w:val="00351106"/>
    <w:rsid w:val="00351887"/>
    <w:rsid w:val="00351E53"/>
    <w:rsid w:val="003534E0"/>
    <w:rsid w:val="00353E0F"/>
    <w:rsid w:val="00354E9D"/>
    <w:rsid w:val="003555D0"/>
    <w:rsid w:val="003564A2"/>
    <w:rsid w:val="00356A68"/>
    <w:rsid w:val="003570EB"/>
    <w:rsid w:val="003578EC"/>
    <w:rsid w:val="0036015B"/>
    <w:rsid w:val="0036040D"/>
    <w:rsid w:val="003606A6"/>
    <w:rsid w:val="003648FD"/>
    <w:rsid w:val="00365563"/>
    <w:rsid w:val="00365C49"/>
    <w:rsid w:val="00365C8B"/>
    <w:rsid w:val="00370D94"/>
    <w:rsid w:val="00371CB9"/>
    <w:rsid w:val="00372392"/>
    <w:rsid w:val="0037357D"/>
    <w:rsid w:val="00373888"/>
    <w:rsid w:val="00376FA3"/>
    <w:rsid w:val="00377FD5"/>
    <w:rsid w:val="00380A55"/>
    <w:rsid w:val="00380EA1"/>
    <w:rsid w:val="00380EE9"/>
    <w:rsid w:val="00384EC6"/>
    <w:rsid w:val="0038526B"/>
    <w:rsid w:val="003853C1"/>
    <w:rsid w:val="003856FF"/>
    <w:rsid w:val="00385D2F"/>
    <w:rsid w:val="00386C3C"/>
    <w:rsid w:val="00386E4F"/>
    <w:rsid w:val="00387E67"/>
    <w:rsid w:val="00394501"/>
    <w:rsid w:val="00394E35"/>
    <w:rsid w:val="003952C2"/>
    <w:rsid w:val="00395DD1"/>
    <w:rsid w:val="00397554"/>
    <w:rsid w:val="0039771D"/>
    <w:rsid w:val="0039799E"/>
    <w:rsid w:val="003A01EA"/>
    <w:rsid w:val="003A0C46"/>
    <w:rsid w:val="003A1122"/>
    <w:rsid w:val="003A134A"/>
    <w:rsid w:val="003A222A"/>
    <w:rsid w:val="003A2471"/>
    <w:rsid w:val="003A2B7D"/>
    <w:rsid w:val="003A30A4"/>
    <w:rsid w:val="003A3295"/>
    <w:rsid w:val="003A350E"/>
    <w:rsid w:val="003A465C"/>
    <w:rsid w:val="003A5381"/>
    <w:rsid w:val="003A5A6C"/>
    <w:rsid w:val="003A64BA"/>
    <w:rsid w:val="003A6A5E"/>
    <w:rsid w:val="003A7D51"/>
    <w:rsid w:val="003B1437"/>
    <w:rsid w:val="003B2818"/>
    <w:rsid w:val="003B2D65"/>
    <w:rsid w:val="003B4B3E"/>
    <w:rsid w:val="003B77D7"/>
    <w:rsid w:val="003C2473"/>
    <w:rsid w:val="003C439F"/>
    <w:rsid w:val="003C6105"/>
    <w:rsid w:val="003C65FE"/>
    <w:rsid w:val="003C796C"/>
    <w:rsid w:val="003C7E93"/>
    <w:rsid w:val="003D0227"/>
    <w:rsid w:val="003D05BC"/>
    <w:rsid w:val="003D1EC3"/>
    <w:rsid w:val="003D2A84"/>
    <w:rsid w:val="003D35D7"/>
    <w:rsid w:val="003D45B2"/>
    <w:rsid w:val="003D5621"/>
    <w:rsid w:val="003D61C8"/>
    <w:rsid w:val="003D68BF"/>
    <w:rsid w:val="003D725B"/>
    <w:rsid w:val="003E1453"/>
    <w:rsid w:val="003E1CA3"/>
    <w:rsid w:val="003E2180"/>
    <w:rsid w:val="003E2940"/>
    <w:rsid w:val="003E4640"/>
    <w:rsid w:val="003E5958"/>
    <w:rsid w:val="003E5FFD"/>
    <w:rsid w:val="003F00C1"/>
    <w:rsid w:val="003F047A"/>
    <w:rsid w:val="003F04E6"/>
    <w:rsid w:val="003F0760"/>
    <w:rsid w:val="003F0806"/>
    <w:rsid w:val="003F16A6"/>
    <w:rsid w:val="003F1A13"/>
    <w:rsid w:val="003F1CB3"/>
    <w:rsid w:val="003F4444"/>
    <w:rsid w:val="003F5859"/>
    <w:rsid w:val="003F7626"/>
    <w:rsid w:val="003F796B"/>
    <w:rsid w:val="003F7E54"/>
    <w:rsid w:val="00401FB8"/>
    <w:rsid w:val="004035FF"/>
    <w:rsid w:val="004059E4"/>
    <w:rsid w:val="00405D47"/>
    <w:rsid w:val="00412989"/>
    <w:rsid w:val="00412B85"/>
    <w:rsid w:val="0041509C"/>
    <w:rsid w:val="0041571C"/>
    <w:rsid w:val="00415A7E"/>
    <w:rsid w:val="004169A6"/>
    <w:rsid w:val="004177C4"/>
    <w:rsid w:val="00420213"/>
    <w:rsid w:val="00420C4A"/>
    <w:rsid w:val="00420C6C"/>
    <w:rsid w:val="00421FC7"/>
    <w:rsid w:val="00423158"/>
    <w:rsid w:val="00423D83"/>
    <w:rsid w:val="004247B0"/>
    <w:rsid w:val="00424D9E"/>
    <w:rsid w:val="00425729"/>
    <w:rsid w:val="00425845"/>
    <w:rsid w:val="00425A07"/>
    <w:rsid w:val="00426DC4"/>
    <w:rsid w:val="00432127"/>
    <w:rsid w:val="00432445"/>
    <w:rsid w:val="00433CBE"/>
    <w:rsid w:val="0043420C"/>
    <w:rsid w:val="00437CC8"/>
    <w:rsid w:val="0044046F"/>
    <w:rsid w:val="00440C8F"/>
    <w:rsid w:val="004414C9"/>
    <w:rsid w:val="00442016"/>
    <w:rsid w:val="00442860"/>
    <w:rsid w:val="00442FCE"/>
    <w:rsid w:val="0044394C"/>
    <w:rsid w:val="0044414F"/>
    <w:rsid w:val="0044620C"/>
    <w:rsid w:val="0044659C"/>
    <w:rsid w:val="004472AD"/>
    <w:rsid w:val="00447850"/>
    <w:rsid w:val="00450BD8"/>
    <w:rsid w:val="0045153C"/>
    <w:rsid w:val="004520EC"/>
    <w:rsid w:val="00455253"/>
    <w:rsid w:val="004559D7"/>
    <w:rsid w:val="00456045"/>
    <w:rsid w:val="004575C4"/>
    <w:rsid w:val="00460EC5"/>
    <w:rsid w:val="00461B1B"/>
    <w:rsid w:val="00463D0A"/>
    <w:rsid w:val="00463E8F"/>
    <w:rsid w:val="00464106"/>
    <w:rsid w:val="004641DD"/>
    <w:rsid w:val="004651C8"/>
    <w:rsid w:val="0046597B"/>
    <w:rsid w:val="004666E9"/>
    <w:rsid w:val="00466B62"/>
    <w:rsid w:val="00466E85"/>
    <w:rsid w:val="00467BDD"/>
    <w:rsid w:val="004702E1"/>
    <w:rsid w:val="00470B66"/>
    <w:rsid w:val="00472637"/>
    <w:rsid w:val="00472A67"/>
    <w:rsid w:val="004736D1"/>
    <w:rsid w:val="00474664"/>
    <w:rsid w:val="004755D1"/>
    <w:rsid w:val="00475B0C"/>
    <w:rsid w:val="004763F6"/>
    <w:rsid w:val="0047649E"/>
    <w:rsid w:val="004772A9"/>
    <w:rsid w:val="004772FA"/>
    <w:rsid w:val="00480012"/>
    <w:rsid w:val="004803A3"/>
    <w:rsid w:val="00482C9F"/>
    <w:rsid w:val="004837B4"/>
    <w:rsid w:val="004839B9"/>
    <w:rsid w:val="00484C88"/>
    <w:rsid w:val="00484E45"/>
    <w:rsid w:val="00485562"/>
    <w:rsid w:val="00486F8F"/>
    <w:rsid w:val="00486FAA"/>
    <w:rsid w:val="004879B0"/>
    <w:rsid w:val="0049035E"/>
    <w:rsid w:val="00490F7B"/>
    <w:rsid w:val="00492399"/>
    <w:rsid w:val="00493F44"/>
    <w:rsid w:val="00494667"/>
    <w:rsid w:val="0049482F"/>
    <w:rsid w:val="00496D86"/>
    <w:rsid w:val="004974A4"/>
    <w:rsid w:val="004A0C65"/>
    <w:rsid w:val="004A176A"/>
    <w:rsid w:val="004A26CC"/>
    <w:rsid w:val="004A2980"/>
    <w:rsid w:val="004A2BB3"/>
    <w:rsid w:val="004A3DBC"/>
    <w:rsid w:val="004A4B99"/>
    <w:rsid w:val="004A55D0"/>
    <w:rsid w:val="004A77F4"/>
    <w:rsid w:val="004B0854"/>
    <w:rsid w:val="004B08F8"/>
    <w:rsid w:val="004B133F"/>
    <w:rsid w:val="004B3C31"/>
    <w:rsid w:val="004B5601"/>
    <w:rsid w:val="004B6063"/>
    <w:rsid w:val="004B6AE4"/>
    <w:rsid w:val="004B7A05"/>
    <w:rsid w:val="004B7CAC"/>
    <w:rsid w:val="004C0389"/>
    <w:rsid w:val="004C15C7"/>
    <w:rsid w:val="004C1B02"/>
    <w:rsid w:val="004C1D83"/>
    <w:rsid w:val="004C4418"/>
    <w:rsid w:val="004C620A"/>
    <w:rsid w:val="004C6458"/>
    <w:rsid w:val="004D09B0"/>
    <w:rsid w:val="004D2B1F"/>
    <w:rsid w:val="004D531F"/>
    <w:rsid w:val="004D53C1"/>
    <w:rsid w:val="004D58B3"/>
    <w:rsid w:val="004D5D9C"/>
    <w:rsid w:val="004E03B4"/>
    <w:rsid w:val="004E19B7"/>
    <w:rsid w:val="004E3989"/>
    <w:rsid w:val="004E50EF"/>
    <w:rsid w:val="004E529C"/>
    <w:rsid w:val="004E5642"/>
    <w:rsid w:val="004E58C5"/>
    <w:rsid w:val="004E699D"/>
    <w:rsid w:val="004E6D04"/>
    <w:rsid w:val="004E728B"/>
    <w:rsid w:val="004E7D76"/>
    <w:rsid w:val="004F061D"/>
    <w:rsid w:val="004F1F9A"/>
    <w:rsid w:val="004F22C0"/>
    <w:rsid w:val="004F3DA1"/>
    <w:rsid w:val="004F44A7"/>
    <w:rsid w:val="004F47CD"/>
    <w:rsid w:val="004F5930"/>
    <w:rsid w:val="004F5F66"/>
    <w:rsid w:val="005009DB"/>
    <w:rsid w:val="00501285"/>
    <w:rsid w:val="00501D9E"/>
    <w:rsid w:val="005024C4"/>
    <w:rsid w:val="00502A0B"/>
    <w:rsid w:val="00503B2A"/>
    <w:rsid w:val="00504469"/>
    <w:rsid w:val="00504A2C"/>
    <w:rsid w:val="00506246"/>
    <w:rsid w:val="00506593"/>
    <w:rsid w:val="00507BC7"/>
    <w:rsid w:val="005100AC"/>
    <w:rsid w:val="00510E44"/>
    <w:rsid w:val="0051191E"/>
    <w:rsid w:val="00512915"/>
    <w:rsid w:val="00512ED8"/>
    <w:rsid w:val="00513236"/>
    <w:rsid w:val="00514C17"/>
    <w:rsid w:val="005151E8"/>
    <w:rsid w:val="00515373"/>
    <w:rsid w:val="005153AD"/>
    <w:rsid w:val="00516745"/>
    <w:rsid w:val="005167C2"/>
    <w:rsid w:val="005172FC"/>
    <w:rsid w:val="00520E16"/>
    <w:rsid w:val="00522028"/>
    <w:rsid w:val="00523262"/>
    <w:rsid w:val="00523E6B"/>
    <w:rsid w:val="00524355"/>
    <w:rsid w:val="0053074F"/>
    <w:rsid w:val="0053261F"/>
    <w:rsid w:val="00535365"/>
    <w:rsid w:val="005363D0"/>
    <w:rsid w:val="00536639"/>
    <w:rsid w:val="00537AAF"/>
    <w:rsid w:val="00537D59"/>
    <w:rsid w:val="00541874"/>
    <w:rsid w:val="00542212"/>
    <w:rsid w:val="005423C1"/>
    <w:rsid w:val="00542715"/>
    <w:rsid w:val="0054339F"/>
    <w:rsid w:val="005446EE"/>
    <w:rsid w:val="0054541A"/>
    <w:rsid w:val="00550BBC"/>
    <w:rsid w:val="00550CE6"/>
    <w:rsid w:val="00551310"/>
    <w:rsid w:val="00551524"/>
    <w:rsid w:val="005528FC"/>
    <w:rsid w:val="00553678"/>
    <w:rsid w:val="00555A6C"/>
    <w:rsid w:val="00556021"/>
    <w:rsid w:val="00560772"/>
    <w:rsid w:val="0056103A"/>
    <w:rsid w:val="005646C3"/>
    <w:rsid w:val="00564CD4"/>
    <w:rsid w:val="00565999"/>
    <w:rsid w:val="005710D0"/>
    <w:rsid w:val="00571991"/>
    <w:rsid w:val="0057385E"/>
    <w:rsid w:val="00574C9A"/>
    <w:rsid w:val="00580BFD"/>
    <w:rsid w:val="005839E6"/>
    <w:rsid w:val="005864FF"/>
    <w:rsid w:val="00586D6B"/>
    <w:rsid w:val="00587CD2"/>
    <w:rsid w:val="005906DE"/>
    <w:rsid w:val="005908F2"/>
    <w:rsid w:val="00592F1B"/>
    <w:rsid w:val="005936D7"/>
    <w:rsid w:val="00593C65"/>
    <w:rsid w:val="0059691B"/>
    <w:rsid w:val="005A2170"/>
    <w:rsid w:val="005A22CD"/>
    <w:rsid w:val="005A4043"/>
    <w:rsid w:val="005A4551"/>
    <w:rsid w:val="005A4878"/>
    <w:rsid w:val="005A6B57"/>
    <w:rsid w:val="005A7C61"/>
    <w:rsid w:val="005B20B0"/>
    <w:rsid w:val="005B2DB4"/>
    <w:rsid w:val="005B4554"/>
    <w:rsid w:val="005B560E"/>
    <w:rsid w:val="005B6157"/>
    <w:rsid w:val="005B6AFC"/>
    <w:rsid w:val="005C0C86"/>
    <w:rsid w:val="005C4447"/>
    <w:rsid w:val="005C47F7"/>
    <w:rsid w:val="005C4A26"/>
    <w:rsid w:val="005C532F"/>
    <w:rsid w:val="005C73D6"/>
    <w:rsid w:val="005C7BDA"/>
    <w:rsid w:val="005C7C29"/>
    <w:rsid w:val="005D1690"/>
    <w:rsid w:val="005D1753"/>
    <w:rsid w:val="005D236F"/>
    <w:rsid w:val="005D5034"/>
    <w:rsid w:val="005D58D6"/>
    <w:rsid w:val="005D5A83"/>
    <w:rsid w:val="005D70C5"/>
    <w:rsid w:val="005D77C1"/>
    <w:rsid w:val="005E0B8C"/>
    <w:rsid w:val="005E0C3D"/>
    <w:rsid w:val="005E1180"/>
    <w:rsid w:val="005E2755"/>
    <w:rsid w:val="005E307F"/>
    <w:rsid w:val="005E3475"/>
    <w:rsid w:val="005E678C"/>
    <w:rsid w:val="005E67BA"/>
    <w:rsid w:val="005E7BAE"/>
    <w:rsid w:val="005E7CC8"/>
    <w:rsid w:val="005E7F54"/>
    <w:rsid w:val="005F12F1"/>
    <w:rsid w:val="005F28F1"/>
    <w:rsid w:val="005F2BA4"/>
    <w:rsid w:val="005F3611"/>
    <w:rsid w:val="005F47D5"/>
    <w:rsid w:val="005F4B1F"/>
    <w:rsid w:val="005F4B84"/>
    <w:rsid w:val="005F5ACB"/>
    <w:rsid w:val="005F6B39"/>
    <w:rsid w:val="005F6D70"/>
    <w:rsid w:val="00600DB8"/>
    <w:rsid w:val="006035E8"/>
    <w:rsid w:val="0060382E"/>
    <w:rsid w:val="0060497D"/>
    <w:rsid w:val="006053BB"/>
    <w:rsid w:val="006055F2"/>
    <w:rsid w:val="00607A76"/>
    <w:rsid w:val="00610AE2"/>
    <w:rsid w:val="006112D8"/>
    <w:rsid w:val="00611486"/>
    <w:rsid w:val="00611B75"/>
    <w:rsid w:val="00611FF6"/>
    <w:rsid w:val="00613A43"/>
    <w:rsid w:val="0061412A"/>
    <w:rsid w:val="006153D4"/>
    <w:rsid w:val="006166E1"/>
    <w:rsid w:val="00616931"/>
    <w:rsid w:val="00617AB1"/>
    <w:rsid w:val="00620659"/>
    <w:rsid w:val="00622711"/>
    <w:rsid w:val="00622F23"/>
    <w:rsid w:val="0062324A"/>
    <w:rsid w:val="00623950"/>
    <w:rsid w:val="00623A91"/>
    <w:rsid w:val="0062400F"/>
    <w:rsid w:val="00624A91"/>
    <w:rsid w:val="006257B6"/>
    <w:rsid w:val="00625869"/>
    <w:rsid w:val="00625F4E"/>
    <w:rsid w:val="00626A1C"/>
    <w:rsid w:val="00627609"/>
    <w:rsid w:val="00630227"/>
    <w:rsid w:val="006307E5"/>
    <w:rsid w:val="006312F0"/>
    <w:rsid w:val="0063191D"/>
    <w:rsid w:val="006322D6"/>
    <w:rsid w:val="00632320"/>
    <w:rsid w:val="00634897"/>
    <w:rsid w:val="006349FD"/>
    <w:rsid w:val="006361CD"/>
    <w:rsid w:val="006364E4"/>
    <w:rsid w:val="00636A3F"/>
    <w:rsid w:val="00637993"/>
    <w:rsid w:val="00642668"/>
    <w:rsid w:val="00643079"/>
    <w:rsid w:val="0064520B"/>
    <w:rsid w:val="0064604B"/>
    <w:rsid w:val="00651A05"/>
    <w:rsid w:val="006533B9"/>
    <w:rsid w:val="00653665"/>
    <w:rsid w:val="00654115"/>
    <w:rsid w:val="006572D7"/>
    <w:rsid w:val="006609EA"/>
    <w:rsid w:val="00661C5D"/>
    <w:rsid w:val="00661DA6"/>
    <w:rsid w:val="00663BD6"/>
    <w:rsid w:val="006645C2"/>
    <w:rsid w:val="00664EF5"/>
    <w:rsid w:val="00666F7C"/>
    <w:rsid w:val="0066700A"/>
    <w:rsid w:val="00667274"/>
    <w:rsid w:val="006729D6"/>
    <w:rsid w:val="006730A7"/>
    <w:rsid w:val="0067336E"/>
    <w:rsid w:val="00673ACA"/>
    <w:rsid w:val="006742C5"/>
    <w:rsid w:val="006744EA"/>
    <w:rsid w:val="0067575D"/>
    <w:rsid w:val="006764C2"/>
    <w:rsid w:val="006803E2"/>
    <w:rsid w:val="00680B3F"/>
    <w:rsid w:val="00681067"/>
    <w:rsid w:val="0068311F"/>
    <w:rsid w:val="00683530"/>
    <w:rsid w:val="00685473"/>
    <w:rsid w:val="00685B1B"/>
    <w:rsid w:val="00686277"/>
    <w:rsid w:val="006863F5"/>
    <w:rsid w:val="00686A62"/>
    <w:rsid w:val="006877F9"/>
    <w:rsid w:val="00690559"/>
    <w:rsid w:val="00690B46"/>
    <w:rsid w:val="00692629"/>
    <w:rsid w:val="00693B1F"/>
    <w:rsid w:val="006944B5"/>
    <w:rsid w:val="00695955"/>
    <w:rsid w:val="00695A78"/>
    <w:rsid w:val="006961C9"/>
    <w:rsid w:val="006A0886"/>
    <w:rsid w:val="006A1B31"/>
    <w:rsid w:val="006A3CE8"/>
    <w:rsid w:val="006A3D32"/>
    <w:rsid w:val="006A5ABB"/>
    <w:rsid w:val="006B2745"/>
    <w:rsid w:val="006B2D77"/>
    <w:rsid w:val="006B38A9"/>
    <w:rsid w:val="006B3AD0"/>
    <w:rsid w:val="006B3D26"/>
    <w:rsid w:val="006B4886"/>
    <w:rsid w:val="006B4944"/>
    <w:rsid w:val="006B506B"/>
    <w:rsid w:val="006B5E00"/>
    <w:rsid w:val="006B6E8D"/>
    <w:rsid w:val="006B6F17"/>
    <w:rsid w:val="006B7FB0"/>
    <w:rsid w:val="006C0CC4"/>
    <w:rsid w:val="006C1B0E"/>
    <w:rsid w:val="006C2B0B"/>
    <w:rsid w:val="006C608E"/>
    <w:rsid w:val="006C7C46"/>
    <w:rsid w:val="006D01D5"/>
    <w:rsid w:val="006D082F"/>
    <w:rsid w:val="006D146F"/>
    <w:rsid w:val="006D40EC"/>
    <w:rsid w:val="006D42B2"/>
    <w:rsid w:val="006D4486"/>
    <w:rsid w:val="006D5EA6"/>
    <w:rsid w:val="006D6965"/>
    <w:rsid w:val="006E1015"/>
    <w:rsid w:val="006E1BF7"/>
    <w:rsid w:val="006E26BA"/>
    <w:rsid w:val="006E5207"/>
    <w:rsid w:val="006E52C7"/>
    <w:rsid w:val="006E55B5"/>
    <w:rsid w:val="006E7EB8"/>
    <w:rsid w:val="006F3492"/>
    <w:rsid w:val="006F3E02"/>
    <w:rsid w:val="006F6A4B"/>
    <w:rsid w:val="006F7410"/>
    <w:rsid w:val="006F79AE"/>
    <w:rsid w:val="00700378"/>
    <w:rsid w:val="00700EF2"/>
    <w:rsid w:val="007022AA"/>
    <w:rsid w:val="007026F0"/>
    <w:rsid w:val="0070336A"/>
    <w:rsid w:val="00703E7D"/>
    <w:rsid w:val="007041DC"/>
    <w:rsid w:val="0070444F"/>
    <w:rsid w:val="007051D8"/>
    <w:rsid w:val="00706175"/>
    <w:rsid w:val="007064FB"/>
    <w:rsid w:val="007064FD"/>
    <w:rsid w:val="00707333"/>
    <w:rsid w:val="00711604"/>
    <w:rsid w:val="00711FBF"/>
    <w:rsid w:val="00712F80"/>
    <w:rsid w:val="00713102"/>
    <w:rsid w:val="0071320B"/>
    <w:rsid w:val="00713804"/>
    <w:rsid w:val="00716258"/>
    <w:rsid w:val="00716FB9"/>
    <w:rsid w:val="0071727B"/>
    <w:rsid w:val="00717317"/>
    <w:rsid w:val="00717CA9"/>
    <w:rsid w:val="00722164"/>
    <w:rsid w:val="00722CE4"/>
    <w:rsid w:val="007248F3"/>
    <w:rsid w:val="00725E97"/>
    <w:rsid w:val="007276F0"/>
    <w:rsid w:val="00727C1A"/>
    <w:rsid w:val="00732613"/>
    <w:rsid w:val="0073299A"/>
    <w:rsid w:val="00734AC1"/>
    <w:rsid w:val="00735E8C"/>
    <w:rsid w:val="00736012"/>
    <w:rsid w:val="00736E72"/>
    <w:rsid w:val="00737907"/>
    <w:rsid w:val="00737ADD"/>
    <w:rsid w:val="00737BD4"/>
    <w:rsid w:val="007407BB"/>
    <w:rsid w:val="00740A3D"/>
    <w:rsid w:val="00741254"/>
    <w:rsid w:val="00741E24"/>
    <w:rsid w:val="00742EA2"/>
    <w:rsid w:val="00743788"/>
    <w:rsid w:val="0074510F"/>
    <w:rsid w:val="00745930"/>
    <w:rsid w:val="007511E7"/>
    <w:rsid w:val="00752C88"/>
    <w:rsid w:val="007538F3"/>
    <w:rsid w:val="00755904"/>
    <w:rsid w:val="00755F8C"/>
    <w:rsid w:val="007561AB"/>
    <w:rsid w:val="00756B8B"/>
    <w:rsid w:val="00756C8C"/>
    <w:rsid w:val="007601BD"/>
    <w:rsid w:val="00761A2F"/>
    <w:rsid w:val="00761AEC"/>
    <w:rsid w:val="007629C4"/>
    <w:rsid w:val="007634DF"/>
    <w:rsid w:val="00772618"/>
    <w:rsid w:val="00776496"/>
    <w:rsid w:val="00777367"/>
    <w:rsid w:val="0077748F"/>
    <w:rsid w:val="0077760C"/>
    <w:rsid w:val="007779F6"/>
    <w:rsid w:val="00777DA0"/>
    <w:rsid w:val="007819C7"/>
    <w:rsid w:val="00781AAE"/>
    <w:rsid w:val="00786D46"/>
    <w:rsid w:val="0079049A"/>
    <w:rsid w:val="00790DDC"/>
    <w:rsid w:val="00791921"/>
    <w:rsid w:val="007919EE"/>
    <w:rsid w:val="00793A7A"/>
    <w:rsid w:val="00793E93"/>
    <w:rsid w:val="00793FFC"/>
    <w:rsid w:val="00795027"/>
    <w:rsid w:val="0079792E"/>
    <w:rsid w:val="007A05C8"/>
    <w:rsid w:val="007A11B1"/>
    <w:rsid w:val="007A1EE9"/>
    <w:rsid w:val="007A2480"/>
    <w:rsid w:val="007A3E26"/>
    <w:rsid w:val="007A494A"/>
    <w:rsid w:val="007A6084"/>
    <w:rsid w:val="007A7528"/>
    <w:rsid w:val="007A7788"/>
    <w:rsid w:val="007B25E9"/>
    <w:rsid w:val="007B3960"/>
    <w:rsid w:val="007B3CD0"/>
    <w:rsid w:val="007B4271"/>
    <w:rsid w:val="007B49A9"/>
    <w:rsid w:val="007B6462"/>
    <w:rsid w:val="007B6BAC"/>
    <w:rsid w:val="007B6CB9"/>
    <w:rsid w:val="007B6EF5"/>
    <w:rsid w:val="007B6FF2"/>
    <w:rsid w:val="007B79EF"/>
    <w:rsid w:val="007C04D0"/>
    <w:rsid w:val="007C102D"/>
    <w:rsid w:val="007C1C2B"/>
    <w:rsid w:val="007C2950"/>
    <w:rsid w:val="007C301F"/>
    <w:rsid w:val="007C3023"/>
    <w:rsid w:val="007C49CB"/>
    <w:rsid w:val="007C4B42"/>
    <w:rsid w:val="007C5377"/>
    <w:rsid w:val="007C5536"/>
    <w:rsid w:val="007C6B9A"/>
    <w:rsid w:val="007C6E58"/>
    <w:rsid w:val="007C710A"/>
    <w:rsid w:val="007C72EE"/>
    <w:rsid w:val="007C7BA4"/>
    <w:rsid w:val="007C7E92"/>
    <w:rsid w:val="007D056C"/>
    <w:rsid w:val="007D05B1"/>
    <w:rsid w:val="007D0733"/>
    <w:rsid w:val="007D0A83"/>
    <w:rsid w:val="007D1550"/>
    <w:rsid w:val="007D3F05"/>
    <w:rsid w:val="007D40EE"/>
    <w:rsid w:val="007D535C"/>
    <w:rsid w:val="007D56A1"/>
    <w:rsid w:val="007D6C1D"/>
    <w:rsid w:val="007D7672"/>
    <w:rsid w:val="007E02DC"/>
    <w:rsid w:val="007E077A"/>
    <w:rsid w:val="007E22D4"/>
    <w:rsid w:val="007E2487"/>
    <w:rsid w:val="007E3064"/>
    <w:rsid w:val="007E3A8C"/>
    <w:rsid w:val="007E4653"/>
    <w:rsid w:val="007E71C5"/>
    <w:rsid w:val="007F0218"/>
    <w:rsid w:val="007F05CE"/>
    <w:rsid w:val="007F1145"/>
    <w:rsid w:val="007F1691"/>
    <w:rsid w:val="007F1850"/>
    <w:rsid w:val="007F1B8B"/>
    <w:rsid w:val="007F1C69"/>
    <w:rsid w:val="007F2B4F"/>
    <w:rsid w:val="007F43DE"/>
    <w:rsid w:val="007F6FE3"/>
    <w:rsid w:val="007F7434"/>
    <w:rsid w:val="00802221"/>
    <w:rsid w:val="008025A5"/>
    <w:rsid w:val="00802C4A"/>
    <w:rsid w:val="00803D89"/>
    <w:rsid w:val="00806DFA"/>
    <w:rsid w:val="00807D19"/>
    <w:rsid w:val="00811FAB"/>
    <w:rsid w:val="00811FB8"/>
    <w:rsid w:val="008121E8"/>
    <w:rsid w:val="008136A6"/>
    <w:rsid w:val="00813D70"/>
    <w:rsid w:val="00816E1D"/>
    <w:rsid w:val="0082002F"/>
    <w:rsid w:val="008223FA"/>
    <w:rsid w:val="00822E83"/>
    <w:rsid w:val="00824B7B"/>
    <w:rsid w:val="00826D6A"/>
    <w:rsid w:val="008306C2"/>
    <w:rsid w:val="00832666"/>
    <w:rsid w:val="0083295D"/>
    <w:rsid w:val="00833498"/>
    <w:rsid w:val="008339DD"/>
    <w:rsid w:val="0083422A"/>
    <w:rsid w:val="00834F68"/>
    <w:rsid w:val="00835B25"/>
    <w:rsid w:val="0083693C"/>
    <w:rsid w:val="0084000A"/>
    <w:rsid w:val="008401D9"/>
    <w:rsid w:val="00840681"/>
    <w:rsid w:val="00841729"/>
    <w:rsid w:val="00842073"/>
    <w:rsid w:val="0084261A"/>
    <w:rsid w:val="00844E1A"/>
    <w:rsid w:val="00845F21"/>
    <w:rsid w:val="00846256"/>
    <w:rsid w:val="00850B80"/>
    <w:rsid w:val="00850FD9"/>
    <w:rsid w:val="00851967"/>
    <w:rsid w:val="00852282"/>
    <w:rsid w:val="008528EE"/>
    <w:rsid w:val="00852E4F"/>
    <w:rsid w:val="0085597F"/>
    <w:rsid w:val="00855E3D"/>
    <w:rsid w:val="00861893"/>
    <w:rsid w:val="00862AE1"/>
    <w:rsid w:val="0086374F"/>
    <w:rsid w:val="00865259"/>
    <w:rsid w:val="00865748"/>
    <w:rsid w:val="00865D8A"/>
    <w:rsid w:val="00867CB6"/>
    <w:rsid w:val="00867FC1"/>
    <w:rsid w:val="0087110F"/>
    <w:rsid w:val="008712E2"/>
    <w:rsid w:val="008716CF"/>
    <w:rsid w:val="00871F3D"/>
    <w:rsid w:val="00871FEF"/>
    <w:rsid w:val="0087200E"/>
    <w:rsid w:val="008726D9"/>
    <w:rsid w:val="00874DB5"/>
    <w:rsid w:val="008757FE"/>
    <w:rsid w:val="00875932"/>
    <w:rsid w:val="00876CE1"/>
    <w:rsid w:val="008774C2"/>
    <w:rsid w:val="008775C7"/>
    <w:rsid w:val="00877CE6"/>
    <w:rsid w:val="008801A7"/>
    <w:rsid w:val="00883036"/>
    <w:rsid w:val="00884270"/>
    <w:rsid w:val="00886D90"/>
    <w:rsid w:val="008919B8"/>
    <w:rsid w:val="00892BD8"/>
    <w:rsid w:val="00893240"/>
    <w:rsid w:val="00893A72"/>
    <w:rsid w:val="00894D27"/>
    <w:rsid w:val="0089596E"/>
    <w:rsid w:val="008979D9"/>
    <w:rsid w:val="008A136D"/>
    <w:rsid w:val="008A32CD"/>
    <w:rsid w:val="008A4689"/>
    <w:rsid w:val="008A5AE1"/>
    <w:rsid w:val="008A657B"/>
    <w:rsid w:val="008B1FF1"/>
    <w:rsid w:val="008B5A7A"/>
    <w:rsid w:val="008B7395"/>
    <w:rsid w:val="008B77D1"/>
    <w:rsid w:val="008C05F5"/>
    <w:rsid w:val="008C0BD8"/>
    <w:rsid w:val="008C0D2C"/>
    <w:rsid w:val="008C20E1"/>
    <w:rsid w:val="008C253E"/>
    <w:rsid w:val="008C26F5"/>
    <w:rsid w:val="008C5405"/>
    <w:rsid w:val="008C5E67"/>
    <w:rsid w:val="008C7A6C"/>
    <w:rsid w:val="008C7BA3"/>
    <w:rsid w:val="008D014A"/>
    <w:rsid w:val="008D31DF"/>
    <w:rsid w:val="008D4050"/>
    <w:rsid w:val="008D41D5"/>
    <w:rsid w:val="008E00A7"/>
    <w:rsid w:val="008E0C75"/>
    <w:rsid w:val="008E33F7"/>
    <w:rsid w:val="008E3D74"/>
    <w:rsid w:val="008E4819"/>
    <w:rsid w:val="008E5CDB"/>
    <w:rsid w:val="008E5EE2"/>
    <w:rsid w:val="008E640F"/>
    <w:rsid w:val="008F0436"/>
    <w:rsid w:val="008F0BD1"/>
    <w:rsid w:val="008F0D21"/>
    <w:rsid w:val="008F0EF0"/>
    <w:rsid w:val="008F176F"/>
    <w:rsid w:val="008F22A3"/>
    <w:rsid w:val="008F3CA6"/>
    <w:rsid w:val="008F4012"/>
    <w:rsid w:val="008F52DF"/>
    <w:rsid w:val="008F57DA"/>
    <w:rsid w:val="008F652F"/>
    <w:rsid w:val="008F79CB"/>
    <w:rsid w:val="00901BF7"/>
    <w:rsid w:val="00902835"/>
    <w:rsid w:val="00902BD5"/>
    <w:rsid w:val="00903D81"/>
    <w:rsid w:val="009040A3"/>
    <w:rsid w:val="009043ED"/>
    <w:rsid w:val="00904407"/>
    <w:rsid w:val="00906F63"/>
    <w:rsid w:val="009105B5"/>
    <w:rsid w:val="00911DE4"/>
    <w:rsid w:val="00911E0A"/>
    <w:rsid w:val="00912419"/>
    <w:rsid w:val="00912AE8"/>
    <w:rsid w:val="00912B7B"/>
    <w:rsid w:val="009152A5"/>
    <w:rsid w:val="0091589F"/>
    <w:rsid w:val="00916424"/>
    <w:rsid w:val="0092119F"/>
    <w:rsid w:val="0092164F"/>
    <w:rsid w:val="00921F5A"/>
    <w:rsid w:val="00922777"/>
    <w:rsid w:val="00922EAC"/>
    <w:rsid w:val="00923A33"/>
    <w:rsid w:val="00924421"/>
    <w:rsid w:val="009247BE"/>
    <w:rsid w:val="00925EDB"/>
    <w:rsid w:val="00925EF4"/>
    <w:rsid w:val="00926B2A"/>
    <w:rsid w:val="009301C8"/>
    <w:rsid w:val="00930A89"/>
    <w:rsid w:val="00931A87"/>
    <w:rsid w:val="0093327C"/>
    <w:rsid w:val="009365FE"/>
    <w:rsid w:val="009366E6"/>
    <w:rsid w:val="00937D4C"/>
    <w:rsid w:val="009402E4"/>
    <w:rsid w:val="00940447"/>
    <w:rsid w:val="00941196"/>
    <w:rsid w:val="009420EA"/>
    <w:rsid w:val="00943505"/>
    <w:rsid w:val="00944E2F"/>
    <w:rsid w:val="00944FC2"/>
    <w:rsid w:val="00945B78"/>
    <w:rsid w:val="00946419"/>
    <w:rsid w:val="00946F38"/>
    <w:rsid w:val="00947C88"/>
    <w:rsid w:val="009548E8"/>
    <w:rsid w:val="009548F5"/>
    <w:rsid w:val="00955907"/>
    <w:rsid w:val="00956DCA"/>
    <w:rsid w:val="009578C9"/>
    <w:rsid w:val="0096036E"/>
    <w:rsid w:val="0096049B"/>
    <w:rsid w:val="009609BA"/>
    <w:rsid w:val="0096193E"/>
    <w:rsid w:val="009624E4"/>
    <w:rsid w:val="009627C9"/>
    <w:rsid w:val="00965AB0"/>
    <w:rsid w:val="00966360"/>
    <w:rsid w:val="00966F26"/>
    <w:rsid w:val="0096737D"/>
    <w:rsid w:val="009726C4"/>
    <w:rsid w:val="0097286C"/>
    <w:rsid w:val="00974B32"/>
    <w:rsid w:val="00976374"/>
    <w:rsid w:val="00976EE1"/>
    <w:rsid w:val="00977107"/>
    <w:rsid w:val="00977770"/>
    <w:rsid w:val="00977986"/>
    <w:rsid w:val="009812E2"/>
    <w:rsid w:val="00982067"/>
    <w:rsid w:val="009823C4"/>
    <w:rsid w:val="00982720"/>
    <w:rsid w:val="0098427F"/>
    <w:rsid w:val="00984E86"/>
    <w:rsid w:val="00990BF5"/>
    <w:rsid w:val="00991B7B"/>
    <w:rsid w:val="00993668"/>
    <w:rsid w:val="00993CDC"/>
    <w:rsid w:val="0099496B"/>
    <w:rsid w:val="00995274"/>
    <w:rsid w:val="009A229C"/>
    <w:rsid w:val="009A2C2E"/>
    <w:rsid w:val="009A3AE2"/>
    <w:rsid w:val="009A3D99"/>
    <w:rsid w:val="009A5B86"/>
    <w:rsid w:val="009A69E5"/>
    <w:rsid w:val="009A6ED1"/>
    <w:rsid w:val="009A6EDA"/>
    <w:rsid w:val="009B0557"/>
    <w:rsid w:val="009B07AB"/>
    <w:rsid w:val="009B0A54"/>
    <w:rsid w:val="009B3B96"/>
    <w:rsid w:val="009B63B2"/>
    <w:rsid w:val="009B7D28"/>
    <w:rsid w:val="009C0092"/>
    <w:rsid w:val="009C0918"/>
    <w:rsid w:val="009C18C5"/>
    <w:rsid w:val="009C1F69"/>
    <w:rsid w:val="009C23D6"/>
    <w:rsid w:val="009C46BA"/>
    <w:rsid w:val="009C54AC"/>
    <w:rsid w:val="009C5AF3"/>
    <w:rsid w:val="009C65A2"/>
    <w:rsid w:val="009C7CF4"/>
    <w:rsid w:val="009D0376"/>
    <w:rsid w:val="009D1C18"/>
    <w:rsid w:val="009D1F94"/>
    <w:rsid w:val="009D2BD5"/>
    <w:rsid w:val="009D5A56"/>
    <w:rsid w:val="009D5E75"/>
    <w:rsid w:val="009D7330"/>
    <w:rsid w:val="009D75D6"/>
    <w:rsid w:val="009D77F6"/>
    <w:rsid w:val="009E07D9"/>
    <w:rsid w:val="009E1751"/>
    <w:rsid w:val="009E1D36"/>
    <w:rsid w:val="009E25F9"/>
    <w:rsid w:val="009E2D08"/>
    <w:rsid w:val="009E3072"/>
    <w:rsid w:val="009E4D4F"/>
    <w:rsid w:val="009E4EED"/>
    <w:rsid w:val="009E6908"/>
    <w:rsid w:val="009E7756"/>
    <w:rsid w:val="009F0A6C"/>
    <w:rsid w:val="009F0EF9"/>
    <w:rsid w:val="009F1931"/>
    <w:rsid w:val="009F1A85"/>
    <w:rsid w:val="009F29B3"/>
    <w:rsid w:val="009F2ADE"/>
    <w:rsid w:val="009F452D"/>
    <w:rsid w:val="009F624A"/>
    <w:rsid w:val="009F6C63"/>
    <w:rsid w:val="009F73DF"/>
    <w:rsid w:val="009F7F4D"/>
    <w:rsid w:val="00A017DD"/>
    <w:rsid w:val="00A01CFC"/>
    <w:rsid w:val="00A039D1"/>
    <w:rsid w:val="00A042BD"/>
    <w:rsid w:val="00A046C8"/>
    <w:rsid w:val="00A06893"/>
    <w:rsid w:val="00A06CD8"/>
    <w:rsid w:val="00A12276"/>
    <w:rsid w:val="00A13101"/>
    <w:rsid w:val="00A136D1"/>
    <w:rsid w:val="00A1386E"/>
    <w:rsid w:val="00A14C69"/>
    <w:rsid w:val="00A1532A"/>
    <w:rsid w:val="00A15357"/>
    <w:rsid w:val="00A15625"/>
    <w:rsid w:val="00A161CA"/>
    <w:rsid w:val="00A1633C"/>
    <w:rsid w:val="00A165B7"/>
    <w:rsid w:val="00A201AF"/>
    <w:rsid w:val="00A20518"/>
    <w:rsid w:val="00A207AE"/>
    <w:rsid w:val="00A20DE5"/>
    <w:rsid w:val="00A2361F"/>
    <w:rsid w:val="00A24127"/>
    <w:rsid w:val="00A24AC4"/>
    <w:rsid w:val="00A250E5"/>
    <w:rsid w:val="00A27F96"/>
    <w:rsid w:val="00A32E2D"/>
    <w:rsid w:val="00A34BE9"/>
    <w:rsid w:val="00A35EF3"/>
    <w:rsid w:val="00A36431"/>
    <w:rsid w:val="00A36B53"/>
    <w:rsid w:val="00A37AAE"/>
    <w:rsid w:val="00A40647"/>
    <w:rsid w:val="00A4172F"/>
    <w:rsid w:val="00A41DBB"/>
    <w:rsid w:val="00A42B64"/>
    <w:rsid w:val="00A43897"/>
    <w:rsid w:val="00A4417B"/>
    <w:rsid w:val="00A449EB"/>
    <w:rsid w:val="00A46552"/>
    <w:rsid w:val="00A4698B"/>
    <w:rsid w:val="00A469FF"/>
    <w:rsid w:val="00A47791"/>
    <w:rsid w:val="00A501F1"/>
    <w:rsid w:val="00A51627"/>
    <w:rsid w:val="00A528F8"/>
    <w:rsid w:val="00A54FB9"/>
    <w:rsid w:val="00A550F7"/>
    <w:rsid w:val="00A565CA"/>
    <w:rsid w:val="00A5698D"/>
    <w:rsid w:val="00A6139F"/>
    <w:rsid w:val="00A61C82"/>
    <w:rsid w:val="00A62C61"/>
    <w:rsid w:val="00A63B5A"/>
    <w:rsid w:val="00A65F56"/>
    <w:rsid w:val="00A66034"/>
    <w:rsid w:val="00A67545"/>
    <w:rsid w:val="00A715CE"/>
    <w:rsid w:val="00A72BB5"/>
    <w:rsid w:val="00A73F7B"/>
    <w:rsid w:val="00A74F9B"/>
    <w:rsid w:val="00A75C05"/>
    <w:rsid w:val="00A77514"/>
    <w:rsid w:val="00A777BB"/>
    <w:rsid w:val="00A811D0"/>
    <w:rsid w:val="00A82994"/>
    <w:rsid w:val="00A83194"/>
    <w:rsid w:val="00A83541"/>
    <w:rsid w:val="00A838F1"/>
    <w:rsid w:val="00A84581"/>
    <w:rsid w:val="00A85652"/>
    <w:rsid w:val="00A8625C"/>
    <w:rsid w:val="00A86B37"/>
    <w:rsid w:val="00A91E48"/>
    <w:rsid w:val="00A93D66"/>
    <w:rsid w:val="00A942B7"/>
    <w:rsid w:val="00A94585"/>
    <w:rsid w:val="00A94A4D"/>
    <w:rsid w:val="00A95E0A"/>
    <w:rsid w:val="00A9784C"/>
    <w:rsid w:val="00AA0318"/>
    <w:rsid w:val="00AA0D43"/>
    <w:rsid w:val="00AA1C92"/>
    <w:rsid w:val="00AA1E0D"/>
    <w:rsid w:val="00AA5109"/>
    <w:rsid w:val="00AA52D1"/>
    <w:rsid w:val="00AA576E"/>
    <w:rsid w:val="00AA670B"/>
    <w:rsid w:val="00AA681D"/>
    <w:rsid w:val="00AA6899"/>
    <w:rsid w:val="00AA6952"/>
    <w:rsid w:val="00AA708C"/>
    <w:rsid w:val="00AB042B"/>
    <w:rsid w:val="00AB060A"/>
    <w:rsid w:val="00AB087C"/>
    <w:rsid w:val="00AB0A6E"/>
    <w:rsid w:val="00AB1967"/>
    <w:rsid w:val="00AB209E"/>
    <w:rsid w:val="00AB42FC"/>
    <w:rsid w:val="00AB473A"/>
    <w:rsid w:val="00AB48A7"/>
    <w:rsid w:val="00AB4C92"/>
    <w:rsid w:val="00AB7865"/>
    <w:rsid w:val="00AB7B92"/>
    <w:rsid w:val="00AC3D82"/>
    <w:rsid w:val="00AC40A9"/>
    <w:rsid w:val="00AC445A"/>
    <w:rsid w:val="00AC4E4E"/>
    <w:rsid w:val="00AC4F7B"/>
    <w:rsid w:val="00AC4F90"/>
    <w:rsid w:val="00AC5BDB"/>
    <w:rsid w:val="00AC6BD4"/>
    <w:rsid w:val="00AD06B8"/>
    <w:rsid w:val="00AD0FA2"/>
    <w:rsid w:val="00AD1181"/>
    <w:rsid w:val="00AD140F"/>
    <w:rsid w:val="00AD3A34"/>
    <w:rsid w:val="00AD3C49"/>
    <w:rsid w:val="00AD48D0"/>
    <w:rsid w:val="00AD5EE4"/>
    <w:rsid w:val="00AD63D9"/>
    <w:rsid w:val="00AD7BD7"/>
    <w:rsid w:val="00AD7DD8"/>
    <w:rsid w:val="00AE11C5"/>
    <w:rsid w:val="00AE3775"/>
    <w:rsid w:val="00AE5AE1"/>
    <w:rsid w:val="00AE5B4E"/>
    <w:rsid w:val="00AE5E60"/>
    <w:rsid w:val="00AE5F20"/>
    <w:rsid w:val="00AE7967"/>
    <w:rsid w:val="00AF0B0D"/>
    <w:rsid w:val="00AF13BC"/>
    <w:rsid w:val="00AF1401"/>
    <w:rsid w:val="00AF207A"/>
    <w:rsid w:val="00AF329E"/>
    <w:rsid w:val="00AF4447"/>
    <w:rsid w:val="00AF460E"/>
    <w:rsid w:val="00AF46F1"/>
    <w:rsid w:val="00AF47D9"/>
    <w:rsid w:val="00AF4EBE"/>
    <w:rsid w:val="00AF5C66"/>
    <w:rsid w:val="00AF5D3E"/>
    <w:rsid w:val="00B008B1"/>
    <w:rsid w:val="00B00A2E"/>
    <w:rsid w:val="00B01F7F"/>
    <w:rsid w:val="00B03567"/>
    <w:rsid w:val="00B03CC8"/>
    <w:rsid w:val="00B03FBB"/>
    <w:rsid w:val="00B0492D"/>
    <w:rsid w:val="00B053C5"/>
    <w:rsid w:val="00B07B36"/>
    <w:rsid w:val="00B07F39"/>
    <w:rsid w:val="00B10020"/>
    <w:rsid w:val="00B10489"/>
    <w:rsid w:val="00B1060A"/>
    <w:rsid w:val="00B10D4F"/>
    <w:rsid w:val="00B12E6E"/>
    <w:rsid w:val="00B143F0"/>
    <w:rsid w:val="00B1489B"/>
    <w:rsid w:val="00B15675"/>
    <w:rsid w:val="00B15E79"/>
    <w:rsid w:val="00B1659B"/>
    <w:rsid w:val="00B16A49"/>
    <w:rsid w:val="00B16AB9"/>
    <w:rsid w:val="00B16DC9"/>
    <w:rsid w:val="00B17F8D"/>
    <w:rsid w:val="00B2063C"/>
    <w:rsid w:val="00B221AA"/>
    <w:rsid w:val="00B22394"/>
    <w:rsid w:val="00B23724"/>
    <w:rsid w:val="00B24254"/>
    <w:rsid w:val="00B247DF"/>
    <w:rsid w:val="00B25EB1"/>
    <w:rsid w:val="00B26671"/>
    <w:rsid w:val="00B27684"/>
    <w:rsid w:val="00B3086B"/>
    <w:rsid w:val="00B30F8B"/>
    <w:rsid w:val="00B320A9"/>
    <w:rsid w:val="00B321E7"/>
    <w:rsid w:val="00B32BB7"/>
    <w:rsid w:val="00B339EB"/>
    <w:rsid w:val="00B3407A"/>
    <w:rsid w:val="00B3430D"/>
    <w:rsid w:val="00B359C4"/>
    <w:rsid w:val="00B4063F"/>
    <w:rsid w:val="00B40CF9"/>
    <w:rsid w:val="00B414D7"/>
    <w:rsid w:val="00B415BB"/>
    <w:rsid w:val="00B42C54"/>
    <w:rsid w:val="00B45745"/>
    <w:rsid w:val="00B461B4"/>
    <w:rsid w:val="00B46F45"/>
    <w:rsid w:val="00B47146"/>
    <w:rsid w:val="00B4755F"/>
    <w:rsid w:val="00B47C24"/>
    <w:rsid w:val="00B5115B"/>
    <w:rsid w:val="00B51587"/>
    <w:rsid w:val="00B522E7"/>
    <w:rsid w:val="00B5261E"/>
    <w:rsid w:val="00B52D03"/>
    <w:rsid w:val="00B53276"/>
    <w:rsid w:val="00B534C0"/>
    <w:rsid w:val="00B53AFC"/>
    <w:rsid w:val="00B543A9"/>
    <w:rsid w:val="00B55B05"/>
    <w:rsid w:val="00B57089"/>
    <w:rsid w:val="00B62A0F"/>
    <w:rsid w:val="00B653B4"/>
    <w:rsid w:val="00B65C49"/>
    <w:rsid w:val="00B65D7D"/>
    <w:rsid w:val="00B66589"/>
    <w:rsid w:val="00B668AE"/>
    <w:rsid w:val="00B70591"/>
    <w:rsid w:val="00B7118C"/>
    <w:rsid w:val="00B71FD0"/>
    <w:rsid w:val="00B734DD"/>
    <w:rsid w:val="00B74CB8"/>
    <w:rsid w:val="00B763F9"/>
    <w:rsid w:val="00B7642B"/>
    <w:rsid w:val="00B76475"/>
    <w:rsid w:val="00B7677B"/>
    <w:rsid w:val="00B814C3"/>
    <w:rsid w:val="00B83BCC"/>
    <w:rsid w:val="00B85F48"/>
    <w:rsid w:val="00B904BC"/>
    <w:rsid w:val="00B90700"/>
    <w:rsid w:val="00B920E4"/>
    <w:rsid w:val="00B9252D"/>
    <w:rsid w:val="00B92A23"/>
    <w:rsid w:val="00B95BE7"/>
    <w:rsid w:val="00B95F9B"/>
    <w:rsid w:val="00B95FD2"/>
    <w:rsid w:val="00B96C79"/>
    <w:rsid w:val="00B97A7F"/>
    <w:rsid w:val="00BA29DE"/>
    <w:rsid w:val="00BA39FE"/>
    <w:rsid w:val="00BA45F7"/>
    <w:rsid w:val="00BA5005"/>
    <w:rsid w:val="00BA6CE0"/>
    <w:rsid w:val="00BA796C"/>
    <w:rsid w:val="00BB00BA"/>
    <w:rsid w:val="00BB0BE1"/>
    <w:rsid w:val="00BB0D77"/>
    <w:rsid w:val="00BB1DD7"/>
    <w:rsid w:val="00BB2DFE"/>
    <w:rsid w:val="00BB43B6"/>
    <w:rsid w:val="00BB603D"/>
    <w:rsid w:val="00BB6325"/>
    <w:rsid w:val="00BB6985"/>
    <w:rsid w:val="00BB77BD"/>
    <w:rsid w:val="00BC1D73"/>
    <w:rsid w:val="00BC2694"/>
    <w:rsid w:val="00BC4609"/>
    <w:rsid w:val="00BC46EA"/>
    <w:rsid w:val="00BC4A99"/>
    <w:rsid w:val="00BC4B9F"/>
    <w:rsid w:val="00BC6A6C"/>
    <w:rsid w:val="00BD066A"/>
    <w:rsid w:val="00BD09E8"/>
    <w:rsid w:val="00BD12D8"/>
    <w:rsid w:val="00BD2BF2"/>
    <w:rsid w:val="00BD3D70"/>
    <w:rsid w:val="00BD43B3"/>
    <w:rsid w:val="00BD4EDE"/>
    <w:rsid w:val="00BD63FF"/>
    <w:rsid w:val="00BD669C"/>
    <w:rsid w:val="00BE2847"/>
    <w:rsid w:val="00BE2952"/>
    <w:rsid w:val="00BE3950"/>
    <w:rsid w:val="00BE46FA"/>
    <w:rsid w:val="00BE4DC5"/>
    <w:rsid w:val="00BE59FA"/>
    <w:rsid w:val="00BE5E95"/>
    <w:rsid w:val="00BE626B"/>
    <w:rsid w:val="00BF039B"/>
    <w:rsid w:val="00BF09B3"/>
    <w:rsid w:val="00BF4244"/>
    <w:rsid w:val="00BF58B6"/>
    <w:rsid w:val="00BF6D7D"/>
    <w:rsid w:val="00BF7826"/>
    <w:rsid w:val="00C05222"/>
    <w:rsid w:val="00C1014A"/>
    <w:rsid w:val="00C10689"/>
    <w:rsid w:val="00C124AB"/>
    <w:rsid w:val="00C129FE"/>
    <w:rsid w:val="00C133BD"/>
    <w:rsid w:val="00C138E9"/>
    <w:rsid w:val="00C14838"/>
    <w:rsid w:val="00C14AE4"/>
    <w:rsid w:val="00C14ED8"/>
    <w:rsid w:val="00C15958"/>
    <w:rsid w:val="00C16B7C"/>
    <w:rsid w:val="00C20451"/>
    <w:rsid w:val="00C21BFE"/>
    <w:rsid w:val="00C21D65"/>
    <w:rsid w:val="00C2328E"/>
    <w:rsid w:val="00C23606"/>
    <w:rsid w:val="00C23EA5"/>
    <w:rsid w:val="00C245A5"/>
    <w:rsid w:val="00C247A7"/>
    <w:rsid w:val="00C248F8"/>
    <w:rsid w:val="00C25A6C"/>
    <w:rsid w:val="00C261BA"/>
    <w:rsid w:val="00C26FD5"/>
    <w:rsid w:val="00C27242"/>
    <w:rsid w:val="00C27784"/>
    <w:rsid w:val="00C31CBF"/>
    <w:rsid w:val="00C32182"/>
    <w:rsid w:val="00C33787"/>
    <w:rsid w:val="00C34263"/>
    <w:rsid w:val="00C342EE"/>
    <w:rsid w:val="00C344DE"/>
    <w:rsid w:val="00C35341"/>
    <w:rsid w:val="00C36E0D"/>
    <w:rsid w:val="00C403D6"/>
    <w:rsid w:val="00C40864"/>
    <w:rsid w:val="00C41C8E"/>
    <w:rsid w:val="00C41E7C"/>
    <w:rsid w:val="00C4274D"/>
    <w:rsid w:val="00C444C4"/>
    <w:rsid w:val="00C448BC"/>
    <w:rsid w:val="00C46E43"/>
    <w:rsid w:val="00C47B8B"/>
    <w:rsid w:val="00C47E43"/>
    <w:rsid w:val="00C51143"/>
    <w:rsid w:val="00C517FB"/>
    <w:rsid w:val="00C51C22"/>
    <w:rsid w:val="00C52A18"/>
    <w:rsid w:val="00C55952"/>
    <w:rsid w:val="00C55CF0"/>
    <w:rsid w:val="00C57C29"/>
    <w:rsid w:val="00C626A0"/>
    <w:rsid w:val="00C639D2"/>
    <w:rsid w:val="00C645A9"/>
    <w:rsid w:val="00C64B76"/>
    <w:rsid w:val="00C65E4F"/>
    <w:rsid w:val="00C65F2E"/>
    <w:rsid w:val="00C66535"/>
    <w:rsid w:val="00C67967"/>
    <w:rsid w:val="00C67E03"/>
    <w:rsid w:val="00C70142"/>
    <w:rsid w:val="00C70311"/>
    <w:rsid w:val="00C70DCB"/>
    <w:rsid w:val="00C725A7"/>
    <w:rsid w:val="00C72655"/>
    <w:rsid w:val="00C7406F"/>
    <w:rsid w:val="00C740CD"/>
    <w:rsid w:val="00C7474E"/>
    <w:rsid w:val="00C75979"/>
    <w:rsid w:val="00C760F0"/>
    <w:rsid w:val="00C764C5"/>
    <w:rsid w:val="00C77B02"/>
    <w:rsid w:val="00C80DF5"/>
    <w:rsid w:val="00C83BBC"/>
    <w:rsid w:val="00C83C41"/>
    <w:rsid w:val="00C86828"/>
    <w:rsid w:val="00C86B7A"/>
    <w:rsid w:val="00C86D96"/>
    <w:rsid w:val="00C86FEF"/>
    <w:rsid w:val="00C87299"/>
    <w:rsid w:val="00C91C99"/>
    <w:rsid w:val="00C928D9"/>
    <w:rsid w:val="00C947A5"/>
    <w:rsid w:val="00C94992"/>
    <w:rsid w:val="00C94DEF"/>
    <w:rsid w:val="00C954D4"/>
    <w:rsid w:val="00C9647A"/>
    <w:rsid w:val="00C97DC5"/>
    <w:rsid w:val="00C97F82"/>
    <w:rsid w:val="00CA48F1"/>
    <w:rsid w:val="00CA6CA3"/>
    <w:rsid w:val="00CB09C4"/>
    <w:rsid w:val="00CB1358"/>
    <w:rsid w:val="00CB1C4D"/>
    <w:rsid w:val="00CB1FDE"/>
    <w:rsid w:val="00CB2DD9"/>
    <w:rsid w:val="00CB31F9"/>
    <w:rsid w:val="00CB4605"/>
    <w:rsid w:val="00CB636F"/>
    <w:rsid w:val="00CB6E0E"/>
    <w:rsid w:val="00CB7935"/>
    <w:rsid w:val="00CC2419"/>
    <w:rsid w:val="00CC3B3C"/>
    <w:rsid w:val="00CC4028"/>
    <w:rsid w:val="00CC51F4"/>
    <w:rsid w:val="00CC609D"/>
    <w:rsid w:val="00CC6AA1"/>
    <w:rsid w:val="00CC7610"/>
    <w:rsid w:val="00CD026D"/>
    <w:rsid w:val="00CD1CE6"/>
    <w:rsid w:val="00CD233B"/>
    <w:rsid w:val="00CD266B"/>
    <w:rsid w:val="00CD3783"/>
    <w:rsid w:val="00CD5C2C"/>
    <w:rsid w:val="00CD6C6B"/>
    <w:rsid w:val="00CE0F11"/>
    <w:rsid w:val="00CE0FAA"/>
    <w:rsid w:val="00CE1422"/>
    <w:rsid w:val="00CE172A"/>
    <w:rsid w:val="00CE1E03"/>
    <w:rsid w:val="00CE2619"/>
    <w:rsid w:val="00CE3688"/>
    <w:rsid w:val="00CE4AD9"/>
    <w:rsid w:val="00CE5CF5"/>
    <w:rsid w:val="00CE635F"/>
    <w:rsid w:val="00CE6902"/>
    <w:rsid w:val="00CE6FA1"/>
    <w:rsid w:val="00CE7FDC"/>
    <w:rsid w:val="00CF1BE0"/>
    <w:rsid w:val="00CF2FA7"/>
    <w:rsid w:val="00CF478B"/>
    <w:rsid w:val="00CF4C75"/>
    <w:rsid w:val="00CF598C"/>
    <w:rsid w:val="00CF7550"/>
    <w:rsid w:val="00CF7F84"/>
    <w:rsid w:val="00D0076D"/>
    <w:rsid w:val="00D007C2"/>
    <w:rsid w:val="00D01307"/>
    <w:rsid w:val="00D0159D"/>
    <w:rsid w:val="00D0354E"/>
    <w:rsid w:val="00D03771"/>
    <w:rsid w:val="00D03EF7"/>
    <w:rsid w:val="00D05DF1"/>
    <w:rsid w:val="00D06039"/>
    <w:rsid w:val="00D102CD"/>
    <w:rsid w:val="00D10D62"/>
    <w:rsid w:val="00D10FFB"/>
    <w:rsid w:val="00D11FBB"/>
    <w:rsid w:val="00D12A90"/>
    <w:rsid w:val="00D13422"/>
    <w:rsid w:val="00D136FC"/>
    <w:rsid w:val="00D13F40"/>
    <w:rsid w:val="00D14938"/>
    <w:rsid w:val="00D1504F"/>
    <w:rsid w:val="00D20466"/>
    <w:rsid w:val="00D21A7B"/>
    <w:rsid w:val="00D21E7D"/>
    <w:rsid w:val="00D2241E"/>
    <w:rsid w:val="00D23056"/>
    <w:rsid w:val="00D25C92"/>
    <w:rsid w:val="00D25F2A"/>
    <w:rsid w:val="00D26543"/>
    <w:rsid w:val="00D27ACB"/>
    <w:rsid w:val="00D3031E"/>
    <w:rsid w:val="00D304B1"/>
    <w:rsid w:val="00D313AE"/>
    <w:rsid w:val="00D317B7"/>
    <w:rsid w:val="00D32FAC"/>
    <w:rsid w:val="00D33F01"/>
    <w:rsid w:val="00D344E1"/>
    <w:rsid w:val="00D35194"/>
    <w:rsid w:val="00D351D1"/>
    <w:rsid w:val="00D357F9"/>
    <w:rsid w:val="00D3596E"/>
    <w:rsid w:val="00D364A2"/>
    <w:rsid w:val="00D36D9A"/>
    <w:rsid w:val="00D37FFA"/>
    <w:rsid w:val="00D42D4E"/>
    <w:rsid w:val="00D44596"/>
    <w:rsid w:val="00D44A5A"/>
    <w:rsid w:val="00D45DBA"/>
    <w:rsid w:val="00D46B52"/>
    <w:rsid w:val="00D46D1B"/>
    <w:rsid w:val="00D47074"/>
    <w:rsid w:val="00D473FF"/>
    <w:rsid w:val="00D5216F"/>
    <w:rsid w:val="00D5223B"/>
    <w:rsid w:val="00D52359"/>
    <w:rsid w:val="00D528AC"/>
    <w:rsid w:val="00D542CD"/>
    <w:rsid w:val="00D55721"/>
    <w:rsid w:val="00D55F51"/>
    <w:rsid w:val="00D56D4E"/>
    <w:rsid w:val="00D60735"/>
    <w:rsid w:val="00D6349B"/>
    <w:rsid w:val="00D6407E"/>
    <w:rsid w:val="00D64556"/>
    <w:rsid w:val="00D66449"/>
    <w:rsid w:val="00D66917"/>
    <w:rsid w:val="00D706BB"/>
    <w:rsid w:val="00D715E9"/>
    <w:rsid w:val="00D7206E"/>
    <w:rsid w:val="00D72AE5"/>
    <w:rsid w:val="00D7476D"/>
    <w:rsid w:val="00D75F00"/>
    <w:rsid w:val="00D7634A"/>
    <w:rsid w:val="00D77744"/>
    <w:rsid w:val="00D80A74"/>
    <w:rsid w:val="00D8125A"/>
    <w:rsid w:val="00D8192E"/>
    <w:rsid w:val="00D82A26"/>
    <w:rsid w:val="00D82C50"/>
    <w:rsid w:val="00D84AD5"/>
    <w:rsid w:val="00D85A55"/>
    <w:rsid w:val="00D85D5C"/>
    <w:rsid w:val="00D85FE9"/>
    <w:rsid w:val="00D861B8"/>
    <w:rsid w:val="00D86531"/>
    <w:rsid w:val="00D87621"/>
    <w:rsid w:val="00D87654"/>
    <w:rsid w:val="00D9008F"/>
    <w:rsid w:val="00D91364"/>
    <w:rsid w:val="00D923E7"/>
    <w:rsid w:val="00D927D4"/>
    <w:rsid w:val="00D932AE"/>
    <w:rsid w:val="00D9574C"/>
    <w:rsid w:val="00D9618E"/>
    <w:rsid w:val="00D96F97"/>
    <w:rsid w:val="00D97C0A"/>
    <w:rsid w:val="00DA06B1"/>
    <w:rsid w:val="00DA0846"/>
    <w:rsid w:val="00DA231A"/>
    <w:rsid w:val="00DA296D"/>
    <w:rsid w:val="00DA4E15"/>
    <w:rsid w:val="00DA5D94"/>
    <w:rsid w:val="00DA7ABD"/>
    <w:rsid w:val="00DB12BC"/>
    <w:rsid w:val="00DB16FD"/>
    <w:rsid w:val="00DB2F28"/>
    <w:rsid w:val="00DB3188"/>
    <w:rsid w:val="00DB4EA9"/>
    <w:rsid w:val="00DB5931"/>
    <w:rsid w:val="00DB6088"/>
    <w:rsid w:val="00DB6CF0"/>
    <w:rsid w:val="00DB721B"/>
    <w:rsid w:val="00DB7474"/>
    <w:rsid w:val="00DB75FA"/>
    <w:rsid w:val="00DC0DF7"/>
    <w:rsid w:val="00DC1A4B"/>
    <w:rsid w:val="00DC580B"/>
    <w:rsid w:val="00DC5D09"/>
    <w:rsid w:val="00DC6BB9"/>
    <w:rsid w:val="00DC7AE2"/>
    <w:rsid w:val="00DD18F5"/>
    <w:rsid w:val="00DD3AB3"/>
    <w:rsid w:val="00DD3C8F"/>
    <w:rsid w:val="00DD476B"/>
    <w:rsid w:val="00DD4E5B"/>
    <w:rsid w:val="00DD55AE"/>
    <w:rsid w:val="00DD63E0"/>
    <w:rsid w:val="00DD76F9"/>
    <w:rsid w:val="00DE09BC"/>
    <w:rsid w:val="00DE17CA"/>
    <w:rsid w:val="00DE1F43"/>
    <w:rsid w:val="00DE42E5"/>
    <w:rsid w:val="00DE4958"/>
    <w:rsid w:val="00DE4BFF"/>
    <w:rsid w:val="00DE5691"/>
    <w:rsid w:val="00DE6113"/>
    <w:rsid w:val="00DE6BDE"/>
    <w:rsid w:val="00DE72F4"/>
    <w:rsid w:val="00DE749B"/>
    <w:rsid w:val="00DE7691"/>
    <w:rsid w:val="00DE79D3"/>
    <w:rsid w:val="00DE7A4F"/>
    <w:rsid w:val="00DF188D"/>
    <w:rsid w:val="00DF3D17"/>
    <w:rsid w:val="00DF3EC1"/>
    <w:rsid w:val="00DF4A7A"/>
    <w:rsid w:val="00DF4DE8"/>
    <w:rsid w:val="00DF5CA3"/>
    <w:rsid w:val="00E013BA"/>
    <w:rsid w:val="00E02575"/>
    <w:rsid w:val="00E06BFB"/>
    <w:rsid w:val="00E07431"/>
    <w:rsid w:val="00E13FCF"/>
    <w:rsid w:val="00E1468C"/>
    <w:rsid w:val="00E1678C"/>
    <w:rsid w:val="00E16DB0"/>
    <w:rsid w:val="00E16FD6"/>
    <w:rsid w:val="00E17442"/>
    <w:rsid w:val="00E17BB2"/>
    <w:rsid w:val="00E20FDC"/>
    <w:rsid w:val="00E226A9"/>
    <w:rsid w:val="00E23A5C"/>
    <w:rsid w:val="00E23C68"/>
    <w:rsid w:val="00E25548"/>
    <w:rsid w:val="00E26126"/>
    <w:rsid w:val="00E27239"/>
    <w:rsid w:val="00E309DC"/>
    <w:rsid w:val="00E33947"/>
    <w:rsid w:val="00E33E4A"/>
    <w:rsid w:val="00E343B2"/>
    <w:rsid w:val="00E352FF"/>
    <w:rsid w:val="00E36924"/>
    <w:rsid w:val="00E36CA7"/>
    <w:rsid w:val="00E36E31"/>
    <w:rsid w:val="00E37C91"/>
    <w:rsid w:val="00E40273"/>
    <w:rsid w:val="00E4131C"/>
    <w:rsid w:val="00E419E0"/>
    <w:rsid w:val="00E42779"/>
    <w:rsid w:val="00E4289A"/>
    <w:rsid w:val="00E42C94"/>
    <w:rsid w:val="00E4371D"/>
    <w:rsid w:val="00E43AB2"/>
    <w:rsid w:val="00E44735"/>
    <w:rsid w:val="00E44951"/>
    <w:rsid w:val="00E44FDC"/>
    <w:rsid w:val="00E455FC"/>
    <w:rsid w:val="00E456A3"/>
    <w:rsid w:val="00E50028"/>
    <w:rsid w:val="00E50BE5"/>
    <w:rsid w:val="00E511D8"/>
    <w:rsid w:val="00E51FB9"/>
    <w:rsid w:val="00E5225D"/>
    <w:rsid w:val="00E524FB"/>
    <w:rsid w:val="00E52B47"/>
    <w:rsid w:val="00E53979"/>
    <w:rsid w:val="00E548E5"/>
    <w:rsid w:val="00E55088"/>
    <w:rsid w:val="00E5570F"/>
    <w:rsid w:val="00E559C7"/>
    <w:rsid w:val="00E56A00"/>
    <w:rsid w:val="00E57631"/>
    <w:rsid w:val="00E57D97"/>
    <w:rsid w:val="00E6067D"/>
    <w:rsid w:val="00E611D9"/>
    <w:rsid w:val="00E616A6"/>
    <w:rsid w:val="00E618D4"/>
    <w:rsid w:val="00E61B67"/>
    <w:rsid w:val="00E62D02"/>
    <w:rsid w:val="00E631C6"/>
    <w:rsid w:val="00E66963"/>
    <w:rsid w:val="00E677E3"/>
    <w:rsid w:val="00E701F7"/>
    <w:rsid w:val="00E708DD"/>
    <w:rsid w:val="00E71C84"/>
    <w:rsid w:val="00E72717"/>
    <w:rsid w:val="00E7276D"/>
    <w:rsid w:val="00E72F87"/>
    <w:rsid w:val="00E73D71"/>
    <w:rsid w:val="00E75D3E"/>
    <w:rsid w:val="00E75FCF"/>
    <w:rsid w:val="00E83515"/>
    <w:rsid w:val="00E8507A"/>
    <w:rsid w:val="00E85E3B"/>
    <w:rsid w:val="00E86D3C"/>
    <w:rsid w:val="00E872CB"/>
    <w:rsid w:val="00E87824"/>
    <w:rsid w:val="00E90347"/>
    <w:rsid w:val="00E90A4A"/>
    <w:rsid w:val="00E90B69"/>
    <w:rsid w:val="00E9116E"/>
    <w:rsid w:val="00E9196A"/>
    <w:rsid w:val="00E93339"/>
    <w:rsid w:val="00E93801"/>
    <w:rsid w:val="00E952B5"/>
    <w:rsid w:val="00E9730C"/>
    <w:rsid w:val="00E974DE"/>
    <w:rsid w:val="00E97F8F"/>
    <w:rsid w:val="00EA134D"/>
    <w:rsid w:val="00EA3493"/>
    <w:rsid w:val="00EA3CEB"/>
    <w:rsid w:val="00EA50B2"/>
    <w:rsid w:val="00EA567F"/>
    <w:rsid w:val="00EB01B3"/>
    <w:rsid w:val="00EB086B"/>
    <w:rsid w:val="00EB14E2"/>
    <w:rsid w:val="00EB2335"/>
    <w:rsid w:val="00EB2490"/>
    <w:rsid w:val="00EB3D5F"/>
    <w:rsid w:val="00EB4928"/>
    <w:rsid w:val="00EB4CEF"/>
    <w:rsid w:val="00EB609E"/>
    <w:rsid w:val="00EB74D3"/>
    <w:rsid w:val="00EB7C7E"/>
    <w:rsid w:val="00EC0D60"/>
    <w:rsid w:val="00EC406B"/>
    <w:rsid w:val="00EC60A4"/>
    <w:rsid w:val="00EC6EA8"/>
    <w:rsid w:val="00EC7127"/>
    <w:rsid w:val="00EC7A0D"/>
    <w:rsid w:val="00ED2B07"/>
    <w:rsid w:val="00ED302C"/>
    <w:rsid w:val="00ED3328"/>
    <w:rsid w:val="00ED3AC4"/>
    <w:rsid w:val="00ED66F8"/>
    <w:rsid w:val="00EE04CD"/>
    <w:rsid w:val="00EE0E17"/>
    <w:rsid w:val="00EE0EEE"/>
    <w:rsid w:val="00EE31A3"/>
    <w:rsid w:val="00EE3561"/>
    <w:rsid w:val="00EE3A19"/>
    <w:rsid w:val="00EE42FE"/>
    <w:rsid w:val="00EE55FE"/>
    <w:rsid w:val="00EE58A1"/>
    <w:rsid w:val="00EE5988"/>
    <w:rsid w:val="00EE5B46"/>
    <w:rsid w:val="00EE7536"/>
    <w:rsid w:val="00EE7C6B"/>
    <w:rsid w:val="00EF0996"/>
    <w:rsid w:val="00EF3F98"/>
    <w:rsid w:val="00EF5696"/>
    <w:rsid w:val="00EF61AF"/>
    <w:rsid w:val="00EF6EC5"/>
    <w:rsid w:val="00EF6FB2"/>
    <w:rsid w:val="00F00B16"/>
    <w:rsid w:val="00F04B80"/>
    <w:rsid w:val="00F05A14"/>
    <w:rsid w:val="00F05EAF"/>
    <w:rsid w:val="00F05F9A"/>
    <w:rsid w:val="00F10672"/>
    <w:rsid w:val="00F10C43"/>
    <w:rsid w:val="00F11B89"/>
    <w:rsid w:val="00F12333"/>
    <w:rsid w:val="00F12FBE"/>
    <w:rsid w:val="00F1344B"/>
    <w:rsid w:val="00F13816"/>
    <w:rsid w:val="00F15051"/>
    <w:rsid w:val="00F16041"/>
    <w:rsid w:val="00F163DA"/>
    <w:rsid w:val="00F2111D"/>
    <w:rsid w:val="00F21CF1"/>
    <w:rsid w:val="00F22199"/>
    <w:rsid w:val="00F233CF"/>
    <w:rsid w:val="00F239DD"/>
    <w:rsid w:val="00F25918"/>
    <w:rsid w:val="00F25FF8"/>
    <w:rsid w:val="00F26D0E"/>
    <w:rsid w:val="00F27914"/>
    <w:rsid w:val="00F30385"/>
    <w:rsid w:val="00F306B5"/>
    <w:rsid w:val="00F31CA3"/>
    <w:rsid w:val="00F32156"/>
    <w:rsid w:val="00F3346A"/>
    <w:rsid w:val="00F33526"/>
    <w:rsid w:val="00F35122"/>
    <w:rsid w:val="00F3594E"/>
    <w:rsid w:val="00F35FE0"/>
    <w:rsid w:val="00F366F5"/>
    <w:rsid w:val="00F36E7D"/>
    <w:rsid w:val="00F40563"/>
    <w:rsid w:val="00F407B2"/>
    <w:rsid w:val="00F40E80"/>
    <w:rsid w:val="00F41790"/>
    <w:rsid w:val="00F42022"/>
    <w:rsid w:val="00F4604D"/>
    <w:rsid w:val="00F479AA"/>
    <w:rsid w:val="00F47AAC"/>
    <w:rsid w:val="00F47D06"/>
    <w:rsid w:val="00F525A1"/>
    <w:rsid w:val="00F54319"/>
    <w:rsid w:val="00F54EAE"/>
    <w:rsid w:val="00F54F05"/>
    <w:rsid w:val="00F55016"/>
    <w:rsid w:val="00F56135"/>
    <w:rsid w:val="00F567DF"/>
    <w:rsid w:val="00F56DEE"/>
    <w:rsid w:val="00F57DD4"/>
    <w:rsid w:val="00F57E82"/>
    <w:rsid w:val="00F57EFC"/>
    <w:rsid w:val="00F60245"/>
    <w:rsid w:val="00F609C9"/>
    <w:rsid w:val="00F635D0"/>
    <w:rsid w:val="00F639F6"/>
    <w:rsid w:val="00F652D0"/>
    <w:rsid w:val="00F660D9"/>
    <w:rsid w:val="00F661EB"/>
    <w:rsid w:val="00F66A99"/>
    <w:rsid w:val="00F67AC4"/>
    <w:rsid w:val="00F67D71"/>
    <w:rsid w:val="00F70EC3"/>
    <w:rsid w:val="00F718E3"/>
    <w:rsid w:val="00F7230A"/>
    <w:rsid w:val="00F73FAC"/>
    <w:rsid w:val="00F74659"/>
    <w:rsid w:val="00F753BD"/>
    <w:rsid w:val="00F768BE"/>
    <w:rsid w:val="00F772B7"/>
    <w:rsid w:val="00F80F76"/>
    <w:rsid w:val="00F83B83"/>
    <w:rsid w:val="00F84813"/>
    <w:rsid w:val="00F914C8"/>
    <w:rsid w:val="00F91C99"/>
    <w:rsid w:val="00F927CD"/>
    <w:rsid w:val="00F94283"/>
    <w:rsid w:val="00F96AF8"/>
    <w:rsid w:val="00F97069"/>
    <w:rsid w:val="00F971F4"/>
    <w:rsid w:val="00F97454"/>
    <w:rsid w:val="00F97513"/>
    <w:rsid w:val="00FA018C"/>
    <w:rsid w:val="00FA11D3"/>
    <w:rsid w:val="00FA5446"/>
    <w:rsid w:val="00FA5B3C"/>
    <w:rsid w:val="00FA6072"/>
    <w:rsid w:val="00FA64BD"/>
    <w:rsid w:val="00FA64CD"/>
    <w:rsid w:val="00FA6FD2"/>
    <w:rsid w:val="00FA75E4"/>
    <w:rsid w:val="00FA7BBB"/>
    <w:rsid w:val="00FB21F9"/>
    <w:rsid w:val="00FB537B"/>
    <w:rsid w:val="00FB59D5"/>
    <w:rsid w:val="00FB62C4"/>
    <w:rsid w:val="00FB6494"/>
    <w:rsid w:val="00FB7346"/>
    <w:rsid w:val="00FC1693"/>
    <w:rsid w:val="00FC43A4"/>
    <w:rsid w:val="00FC43BE"/>
    <w:rsid w:val="00FC525A"/>
    <w:rsid w:val="00FC5A88"/>
    <w:rsid w:val="00FC7FEE"/>
    <w:rsid w:val="00FD0103"/>
    <w:rsid w:val="00FD0CEB"/>
    <w:rsid w:val="00FD115A"/>
    <w:rsid w:val="00FD139E"/>
    <w:rsid w:val="00FD1554"/>
    <w:rsid w:val="00FD1AC9"/>
    <w:rsid w:val="00FD4CE8"/>
    <w:rsid w:val="00FD5012"/>
    <w:rsid w:val="00FD6265"/>
    <w:rsid w:val="00FD7AB5"/>
    <w:rsid w:val="00FD7B94"/>
    <w:rsid w:val="00FE0B6E"/>
    <w:rsid w:val="00FE1069"/>
    <w:rsid w:val="00FE12E0"/>
    <w:rsid w:val="00FE12FE"/>
    <w:rsid w:val="00FE14DB"/>
    <w:rsid w:val="00FE172A"/>
    <w:rsid w:val="00FE190D"/>
    <w:rsid w:val="00FE1AB2"/>
    <w:rsid w:val="00FE1E27"/>
    <w:rsid w:val="00FE27E2"/>
    <w:rsid w:val="00FE3340"/>
    <w:rsid w:val="00FE4C63"/>
    <w:rsid w:val="00FE66A8"/>
    <w:rsid w:val="00FE7DED"/>
    <w:rsid w:val="00FF0916"/>
    <w:rsid w:val="00FF0A0E"/>
    <w:rsid w:val="00FF24E2"/>
    <w:rsid w:val="00FF2C20"/>
    <w:rsid w:val="00FF32A5"/>
    <w:rsid w:val="00FF3B40"/>
    <w:rsid w:val="00FF50EA"/>
    <w:rsid w:val="00FF5D00"/>
    <w:rsid w:val="00FF63E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A23BD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unhideWhenUsed="1" w:qFormat="1"/>
    <w:lsdException w:name="toc 2" w:unhideWhenUsed="1" w:qFormat="1"/>
    <w:lsdException w:name="toc 3"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iPriority="0"/>
    <w:lsdException w:name="annotation text" w:uiPriority="0"/>
    <w:lsdException w:name="header" w:unhideWhenUsed="1"/>
    <w:lsdException w:name="footer" w:unhideWhenUsed="1"/>
    <w:lsdException w:name="caption" w:uiPriority="35" w:qFormat="1"/>
    <w:lsdException w:name="footnote reference" w:uiPriority="0"/>
    <w:lsdException w:name="List Bullet" w:uiPriority="0"/>
    <w:lsdException w:name="Title" w:qFormat="1"/>
    <w:lsdException w:name="Default Paragraph Font" w:uiPriority="1" w:unhideWhenUsed="1"/>
    <w:lsdException w:name="Body Text" w:uiPriority="0"/>
    <w:lsdException w:name="Subtitle" w:uiPriority="0" w:qFormat="1"/>
    <w:lsdException w:name="Salutation" w:uiPriority="0"/>
    <w:lsdException w:name="Block Text" w:uiPriority="0"/>
    <w:lsdException w:name="Plain Text" w:uiPriority="0"/>
    <w:lsdException w:name="HTML Top of Form" w:unhideWhenUsed="1"/>
    <w:lsdException w:name="HTML Bottom of Form" w:unhideWhenUsed="1"/>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qFormat="1"/>
    <w:lsdException w:name="Quote" w:uiPriority="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Reference" w:qFormat="1"/>
    <w:lsdException w:name="Book Title" w:qFormat="1"/>
    <w:lsdException w:name="Bibliography" w:unhideWhenUsed="1"/>
    <w:lsdException w:name="TOC Heading" w:qFormat="1"/>
  </w:latentStyles>
  <w:style w:type="paragraph" w:default="1" w:styleId="Normal">
    <w:name w:val="Normal"/>
    <w:qFormat/>
    <w:rsid w:val="000C3889"/>
    <w:rPr>
      <w:rFonts w:eastAsiaTheme="minorHAnsi"/>
    </w:rPr>
  </w:style>
  <w:style w:type="paragraph" w:styleId="Heading1">
    <w:name w:val="heading 1"/>
    <w:next w:val="Normal"/>
    <w:link w:val="Heading1Char"/>
    <w:uiPriority w:val="99"/>
    <w:qFormat/>
    <w:rsid w:val="000C3889"/>
    <w:pPr>
      <w:keepNext/>
      <w:spacing w:before="240" w:after="0" w:line="240" w:lineRule="auto"/>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uiPriority w:val="99"/>
    <w:qFormat/>
    <w:rsid w:val="000C38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0C388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0C3889"/>
    <w:pPr>
      <w:keepNext/>
      <w:spacing w:before="40" w:after="40" w:line="240" w:lineRule="exact"/>
      <w:ind w:right="480"/>
      <w:outlineLvl w:val="3"/>
    </w:pPr>
    <w:rPr>
      <w:rFonts w:ascii="Arial" w:eastAsia="Times New Roman" w:hAnsi="Arial" w:cs="Times New Roman"/>
      <w:b/>
      <w:szCs w:val="20"/>
    </w:rPr>
  </w:style>
  <w:style w:type="paragraph" w:styleId="Heading5">
    <w:name w:val="heading 5"/>
    <w:basedOn w:val="Normal"/>
    <w:next w:val="Normal"/>
    <w:link w:val="Heading5Char"/>
    <w:uiPriority w:val="99"/>
    <w:qFormat/>
    <w:rsid w:val="000C3889"/>
    <w:pPr>
      <w:spacing w:before="80" w:after="80" w:line="240" w:lineRule="exact"/>
      <w:ind w:right="480"/>
      <w:outlineLvl w:val="4"/>
    </w:pPr>
    <w:rPr>
      <w:rFonts w:ascii="Arial" w:eastAsia="Times New Roman" w:hAnsi="Arial" w:cs="Times New Roman"/>
      <w:b/>
      <w:sz w:val="20"/>
      <w:szCs w:val="20"/>
    </w:rPr>
  </w:style>
  <w:style w:type="paragraph" w:styleId="Heading6">
    <w:name w:val="heading 6"/>
    <w:basedOn w:val="Normal"/>
    <w:next w:val="Normal"/>
    <w:link w:val="Heading6Char"/>
    <w:qFormat/>
    <w:rsid w:val="00BA29DE"/>
    <w:pPr>
      <w:numPr>
        <w:ilvl w:val="5"/>
        <w:numId w:val="18"/>
      </w:numPr>
      <w:outlineLvl w:val="5"/>
    </w:pPr>
  </w:style>
  <w:style w:type="paragraph" w:styleId="Heading7">
    <w:name w:val="heading 7"/>
    <w:basedOn w:val="Normal"/>
    <w:next w:val="Normal"/>
    <w:link w:val="Heading7Char"/>
    <w:qFormat/>
    <w:rsid w:val="00BA29DE"/>
    <w:pPr>
      <w:numPr>
        <w:ilvl w:val="6"/>
        <w:numId w:val="18"/>
      </w:numPr>
      <w:outlineLvl w:val="6"/>
    </w:pPr>
  </w:style>
  <w:style w:type="paragraph" w:styleId="Heading8">
    <w:name w:val="heading 8"/>
    <w:basedOn w:val="Normal"/>
    <w:next w:val="Normal"/>
    <w:link w:val="Heading8Char"/>
    <w:qFormat/>
    <w:rsid w:val="00BA29DE"/>
    <w:pPr>
      <w:numPr>
        <w:ilvl w:val="7"/>
        <w:numId w:val="18"/>
      </w:numPr>
      <w:outlineLvl w:val="7"/>
    </w:pPr>
  </w:style>
  <w:style w:type="paragraph" w:styleId="Heading9">
    <w:name w:val="heading 9"/>
    <w:basedOn w:val="Normal"/>
    <w:next w:val="Normal"/>
    <w:link w:val="Heading9Char"/>
    <w:qFormat/>
    <w:rsid w:val="00BA29DE"/>
    <w:pPr>
      <w:numPr>
        <w:ilvl w:val="8"/>
        <w:numId w:val="1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C3889"/>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uiPriority w:val="99"/>
    <w:rsid w:val="000C388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0C388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9"/>
    <w:rsid w:val="000C3889"/>
    <w:rPr>
      <w:rFonts w:ascii="Arial" w:eastAsia="Times New Roman" w:hAnsi="Arial" w:cs="Times New Roman"/>
      <w:b/>
      <w:szCs w:val="20"/>
    </w:rPr>
  </w:style>
  <w:style w:type="character" w:customStyle="1" w:styleId="Heading5Char">
    <w:name w:val="Heading 5 Char"/>
    <w:basedOn w:val="DefaultParagraphFont"/>
    <w:link w:val="Heading5"/>
    <w:uiPriority w:val="99"/>
    <w:rsid w:val="000C3889"/>
    <w:rPr>
      <w:rFonts w:ascii="Arial" w:eastAsia="Times New Roman" w:hAnsi="Arial" w:cs="Times New Roman"/>
      <w:b/>
      <w:sz w:val="20"/>
      <w:szCs w:val="20"/>
    </w:rPr>
  </w:style>
  <w:style w:type="paragraph" w:customStyle="1" w:styleId="ParaContinued">
    <w:name w:val="ParaContinued"/>
    <w:basedOn w:val="Normal"/>
    <w:next w:val="Para"/>
    <w:rsid w:val="000C3889"/>
    <w:pPr>
      <w:spacing w:after="120" w:line="240" w:lineRule="auto"/>
      <w:ind w:left="720"/>
    </w:pPr>
    <w:rPr>
      <w:rFonts w:ascii="Times New Roman" w:eastAsia="Times New Roman" w:hAnsi="Times New Roman" w:cs="Times New Roman"/>
      <w:snapToGrid w:val="0"/>
      <w:sz w:val="26"/>
      <w:szCs w:val="20"/>
    </w:rPr>
  </w:style>
  <w:style w:type="paragraph" w:customStyle="1" w:styleId="Para">
    <w:name w:val="Para"/>
    <w:qFormat/>
    <w:rsid w:val="000C3889"/>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Answer">
    <w:name w:val="Answer"/>
    <w:basedOn w:val="Option"/>
    <w:next w:val="Explanation"/>
    <w:rsid w:val="000C3889"/>
    <w:pPr>
      <w:widowControl w:val="0"/>
    </w:pPr>
    <w:rPr>
      <w:snapToGrid w:val="0"/>
    </w:rPr>
  </w:style>
  <w:style w:type="paragraph" w:customStyle="1" w:styleId="Option">
    <w:name w:val="Option"/>
    <w:basedOn w:val="Question"/>
    <w:rsid w:val="000C3889"/>
    <w:pPr>
      <w:ind w:left="2880"/>
    </w:pPr>
  </w:style>
  <w:style w:type="paragraph" w:customStyle="1" w:styleId="Question">
    <w:name w:val="Question"/>
    <w:next w:val="Option"/>
    <w:rsid w:val="000C3889"/>
    <w:pPr>
      <w:spacing w:after="120" w:line="240" w:lineRule="auto"/>
      <w:ind w:left="2160" w:hanging="720"/>
    </w:pPr>
    <w:rPr>
      <w:rFonts w:ascii="Times New Roman" w:eastAsia="Times New Roman" w:hAnsi="Times New Roman" w:cs="Times New Roman"/>
      <w:sz w:val="26"/>
      <w:szCs w:val="20"/>
    </w:rPr>
  </w:style>
  <w:style w:type="paragraph" w:customStyle="1" w:styleId="Explanation">
    <w:name w:val="Explanation"/>
    <w:basedOn w:val="Answer"/>
    <w:next w:val="Question"/>
    <w:rsid w:val="000C3889"/>
    <w:pPr>
      <w:ind w:left="2160" w:firstLine="0"/>
    </w:pPr>
  </w:style>
  <w:style w:type="paragraph" w:customStyle="1" w:styleId="Objective">
    <w:name w:val="Objective"/>
    <w:rsid w:val="000C3889"/>
    <w:pPr>
      <w:widowControl w:val="0"/>
      <w:spacing w:after="120" w:line="240" w:lineRule="auto"/>
      <w:ind w:left="2520" w:hanging="360"/>
    </w:pPr>
    <w:rPr>
      <w:rFonts w:ascii="Arial" w:eastAsia="Times New Roman" w:hAnsi="Arial" w:cs="Times New Roman"/>
      <w:b/>
      <w:i/>
      <w:snapToGrid w:val="0"/>
      <w:sz w:val="24"/>
      <w:szCs w:val="20"/>
      <w:u w:val="single"/>
    </w:rPr>
  </w:style>
  <w:style w:type="paragraph" w:customStyle="1" w:styleId="CodeTitle">
    <w:name w:val="CodeTitle"/>
    <w:basedOn w:val="H5"/>
    <w:next w:val="CodeListing"/>
    <w:rsid w:val="000C3889"/>
    <w:pPr>
      <w:pBdr>
        <w:top w:val="single" w:sz="4" w:space="4" w:color="auto"/>
      </w:pBdr>
      <w:outlineLvl w:val="6"/>
    </w:pPr>
    <w:rPr>
      <w:i/>
      <w:noProof/>
    </w:rPr>
  </w:style>
  <w:style w:type="paragraph" w:customStyle="1" w:styleId="H5">
    <w:name w:val="H5"/>
    <w:next w:val="Para"/>
    <w:rsid w:val="000C3889"/>
    <w:pPr>
      <w:keepNext/>
      <w:widowControl w:val="0"/>
      <w:spacing w:before="240" w:after="120" w:line="240" w:lineRule="auto"/>
      <w:outlineLvl w:val="5"/>
    </w:pPr>
    <w:rPr>
      <w:rFonts w:ascii="Arial" w:eastAsia="Times New Roman" w:hAnsi="Arial" w:cs="Times New Roman"/>
      <w:b/>
      <w:snapToGrid w:val="0"/>
      <w:u w:val="double"/>
    </w:rPr>
  </w:style>
  <w:style w:type="paragraph" w:customStyle="1" w:styleId="CodeListing">
    <w:name w:val="CodeListing"/>
    <w:rsid w:val="000C3889"/>
    <w:pPr>
      <w:widowControl w:val="0"/>
      <w:spacing w:before="120" w:after="120" w:line="240" w:lineRule="auto"/>
      <w:contextualSpacing/>
    </w:pPr>
    <w:rPr>
      <w:rFonts w:ascii="Courier New" w:eastAsia="Times New Roman" w:hAnsi="Courier New" w:cs="Times New Roman"/>
      <w:noProof/>
      <w:snapToGrid w:val="0"/>
      <w:sz w:val="20"/>
      <w:szCs w:val="20"/>
    </w:rPr>
  </w:style>
  <w:style w:type="paragraph" w:customStyle="1" w:styleId="ChapterObjective">
    <w:name w:val="ChapterObjective"/>
    <w:basedOn w:val="Objective"/>
    <w:rsid w:val="000C3889"/>
    <w:rPr>
      <w:i w:val="0"/>
    </w:rPr>
  </w:style>
  <w:style w:type="paragraph" w:customStyle="1" w:styleId="H4">
    <w:name w:val="H4"/>
    <w:next w:val="Para"/>
    <w:rsid w:val="000C3889"/>
    <w:pPr>
      <w:keepNext/>
      <w:widowControl w:val="0"/>
      <w:spacing w:before="240" w:after="120" w:line="240" w:lineRule="auto"/>
      <w:outlineLvl w:val="4"/>
    </w:pPr>
    <w:rPr>
      <w:rFonts w:ascii="Times New Roman" w:eastAsia="Times New Roman" w:hAnsi="Times New Roman" w:cs="Times New Roman"/>
      <w:b/>
      <w:snapToGrid w:val="0"/>
      <w:sz w:val="26"/>
      <w:szCs w:val="20"/>
      <w:u w:val="single"/>
    </w:rPr>
  </w:style>
  <w:style w:type="paragraph" w:customStyle="1" w:styleId="ChapterSubobjective">
    <w:name w:val="ChapterSubobjective"/>
    <w:basedOn w:val="Subobjective"/>
    <w:rsid w:val="000C3889"/>
    <w:pPr>
      <w:keepNext w:val="0"/>
    </w:pPr>
    <w:rPr>
      <w:i w:val="0"/>
    </w:rPr>
  </w:style>
  <w:style w:type="paragraph" w:customStyle="1" w:styleId="Subobjective">
    <w:name w:val="Subobjective"/>
    <w:basedOn w:val="Objective"/>
    <w:rsid w:val="000C3889"/>
    <w:pPr>
      <w:keepNext/>
      <w:spacing w:before="180"/>
      <w:ind w:left="2880"/>
    </w:pPr>
  </w:style>
  <w:style w:type="paragraph" w:customStyle="1" w:styleId="ChapterTitle">
    <w:name w:val="ChapterTitle"/>
    <w:next w:val="Para"/>
    <w:qFormat/>
    <w:rsid w:val="000C3889"/>
    <w:pPr>
      <w:spacing w:after="360" w:line="240" w:lineRule="auto"/>
      <w:outlineLvl w:val="0"/>
    </w:pPr>
    <w:rPr>
      <w:rFonts w:ascii="Arial" w:eastAsia="Times New Roman" w:hAnsi="Arial" w:cs="Times New Roman"/>
      <w:b/>
      <w:smallCaps/>
      <w:snapToGrid w:val="0"/>
      <w:sz w:val="60"/>
      <w:szCs w:val="20"/>
    </w:rPr>
  </w:style>
  <w:style w:type="character" w:customStyle="1" w:styleId="InlineCode">
    <w:name w:val="InlineCode"/>
    <w:basedOn w:val="DefaultParagraphFont"/>
    <w:rsid w:val="000C3889"/>
    <w:rPr>
      <w:rFonts w:ascii="Courier New" w:hAnsi="Courier New"/>
      <w:noProof/>
      <w:color w:val="auto"/>
    </w:rPr>
  </w:style>
  <w:style w:type="paragraph" w:customStyle="1" w:styleId="QuotePara">
    <w:name w:val="QuotePara"/>
    <w:basedOn w:val="QuoteSource"/>
    <w:qFormat/>
    <w:rsid w:val="000C3889"/>
    <w:rPr>
      <w:i w:val="0"/>
      <w:sz w:val="24"/>
    </w:rPr>
  </w:style>
  <w:style w:type="paragraph" w:customStyle="1" w:styleId="QuoteSource">
    <w:name w:val="QuoteSource"/>
    <w:basedOn w:val="Normal"/>
    <w:rsid w:val="000C3889"/>
    <w:pPr>
      <w:pBdr>
        <w:top w:val="single" w:sz="4" w:space="6" w:color="auto"/>
        <w:bottom w:val="single" w:sz="4" w:space="6" w:color="auto"/>
      </w:pBdr>
      <w:spacing w:after="240" w:line="240" w:lineRule="auto"/>
      <w:ind w:left="1440" w:right="1440" w:firstLine="720"/>
      <w:contextualSpacing/>
    </w:pPr>
    <w:rPr>
      <w:rFonts w:ascii="Times New Roman" w:eastAsia="Times New Roman" w:hAnsi="Times New Roman" w:cs="Times New Roman"/>
      <w:i/>
      <w:snapToGrid w:val="0"/>
      <w:sz w:val="20"/>
      <w:szCs w:val="20"/>
    </w:rPr>
  </w:style>
  <w:style w:type="paragraph" w:customStyle="1" w:styleId="ChapterIntroductionPara">
    <w:name w:val="ChapterIntroductionPara"/>
    <w:next w:val="Para"/>
    <w:rsid w:val="000C3889"/>
    <w:pPr>
      <w:spacing w:after="0" w:line="240" w:lineRule="auto"/>
      <w:ind w:left="1440"/>
    </w:pPr>
    <w:rPr>
      <w:rFonts w:ascii="Arial" w:eastAsia="Times New Roman" w:hAnsi="Arial" w:cs="Times New Roman"/>
      <w:snapToGrid w:val="0"/>
      <w:sz w:val="26"/>
      <w:szCs w:val="20"/>
    </w:rPr>
  </w:style>
  <w:style w:type="paragraph" w:customStyle="1" w:styleId="ListBulleted">
    <w:name w:val="ListBulleted"/>
    <w:qFormat/>
    <w:rsid w:val="000C3889"/>
    <w:pPr>
      <w:numPr>
        <w:numId w:val="3"/>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ListBulletedSub">
    <w:name w:val="ListBulletedSub"/>
    <w:rsid w:val="000C3889"/>
    <w:pPr>
      <w:numPr>
        <w:numId w:val="4"/>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ListNumbered">
    <w:name w:val="ListNumbered"/>
    <w:qFormat/>
    <w:rsid w:val="000C3889"/>
    <w:pPr>
      <w:widowControl w:val="0"/>
      <w:spacing w:before="120" w:after="120" w:line="240" w:lineRule="auto"/>
      <w:ind w:left="1800" w:hanging="360"/>
      <w:contextualSpacing/>
    </w:pPr>
    <w:rPr>
      <w:rFonts w:ascii="Times New Roman" w:eastAsia="Times New Roman" w:hAnsi="Times New Roman" w:cs="Times New Roman"/>
      <w:snapToGrid w:val="0"/>
      <w:sz w:val="26"/>
      <w:szCs w:val="20"/>
    </w:rPr>
  </w:style>
  <w:style w:type="character" w:customStyle="1" w:styleId="KeyTerm">
    <w:name w:val="KeyTerm"/>
    <w:basedOn w:val="DefaultParagraphFont"/>
    <w:rsid w:val="000C3889"/>
    <w:rPr>
      <w:i/>
      <w:color w:val="auto"/>
    </w:rPr>
  </w:style>
  <w:style w:type="paragraph" w:customStyle="1" w:styleId="Slug">
    <w:name w:val="Slug"/>
    <w:basedOn w:val="Normal"/>
    <w:next w:val="Para"/>
    <w:rsid w:val="000C3889"/>
    <w:pPr>
      <w:spacing w:before="360" w:after="360" w:line="240" w:lineRule="auto"/>
      <w:ind w:left="1440"/>
    </w:pPr>
    <w:rPr>
      <w:rFonts w:ascii="Arial" w:eastAsia="Times New Roman" w:hAnsi="Arial" w:cs="Times New Roman"/>
      <w:b/>
      <w:sz w:val="24"/>
      <w:szCs w:val="20"/>
    </w:rPr>
  </w:style>
  <w:style w:type="paragraph" w:customStyle="1" w:styleId="GlossaryDefinition">
    <w:name w:val="GlossaryDefinition"/>
    <w:basedOn w:val="Normal"/>
    <w:rsid w:val="000C3889"/>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GlossaryLetter">
    <w:name w:val="GlossaryLetter"/>
    <w:basedOn w:val="H3"/>
    <w:next w:val="GlossaryTerm"/>
    <w:rsid w:val="000C3889"/>
    <w:pPr>
      <w:spacing w:before="240"/>
      <w:outlineLvl w:val="9"/>
    </w:pPr>
  </w:style>
  <w:style w:type="paragraph" w:customStyle="1" w:styleId="H3">
    <w:name w:val="H3"/>
    <w:next w:val="Para"/>
    <w:qFormat/>
    <w:rsid w:val="000C3889"/>
    <w:pPr>
      <w:keepNext/>
      <w:spacing w:before="360" w:after="240" w:line="240" w:lineRule="auto"/>
      <w:outlineLvl w:val="3"/>
    </w:pPr>
    <w:rPr>
      <w:rFonts w:ascii="Arial" w:eastAsia="Times New Roman" w:hAnsi="Arial" w:cs="Times New Roman"/>
      <w:b/>
      <w:snapToGrid w:val="0"/>
      <w:sz w:val="32"/>
      <w:szCs w:val="20"/>
    </w:rPr>
  </w:style>
  <w:style w:type="paragraph" w:customStyle="1" w:styleId="GlossaryTerm">
    <w:name w:val="GlossaryTerm"/>
    <w:basedOn w:val="H4"/>
    <w:next w:val="GlossaryDefinition"/>
    <w:rsid w:val="000C3889"/>
  </w:style>
  <w:style w:type="paragraph" w:customStyle="1" w:styleId="PartIntroductionPara">
    <w:name w:val="PartIntroductionPara"/>
    <w:rsid w:val="000C3889"/>
    <w:pPr>
      <w:spacing w:after="120" w:line="240" w:lineRule="auto"/>
      <w:ind w:left="720" w:firstLine="720"/>
    </w:pPr>
    <w:rPr>
      <w:rFonts w:ascii="Times New Roman" w:eastAsia="Times New Roman" w:hAnsi="Times New Roman" w:cs="Times New Roman"/>
      <w:sz w:val="26"/>
      <w:szCs w:val="20"/>
    </w:rPr>
  </w:style>
  <w:style w:type="paragraph" w:customStyle="1" w:styleId="H2">
    <w:name w:val="H2"/>
    <w:next w:val="Para"/>
    <w:qFormat/>
    <w:rsid w:val="000C3889"/>
    <w:pPr>
      <w:keepNext/>
      <w:widowControl w:val="0"/>
      <w:spacing w:before="360" w:after="240" w:line="240" w:lineRule="auto"/>
      <w:outlineLvl w:val="2"/>
    </w:pPr>
    <w:rPr>
      <w:rFonts w:ascii="Arial" w:eastAsia="Times New Roman" w:hAnsi="Arial" w:cs="Times New Roman"/>
      <w:b/>
      <w:snapToGrid w:val="0"/>
      <w:sz w:val="40"/>
      <w:szCs w:val="20"/>
      <w:u w:val="single"/>
    </w:rPr>
  </w:style>
  <w:style w:type="paragraph" w:customStyle="1" w:styleId="RunInHead">
    <w:name w:val="RunInHead"/>
    <w:next w:val="RunInPara"/>
    <w:rsid w:val="000C3889"/>
    <w:pPr>
      <w:spacing w:before="240" w:after="0" w:line="240" w:lineRule="auto"/>
      <w:ind w:left="1440"/>
    </w:pPr>
    <w:rPr>
      <w:rFonts w:ascii="Arial" w:eastAsia="Times New Roman" w:hAnsi="Arial" w:cs="Times New Roman"/>
      <w:b/>
      <w:sz w:val="26"/>
      <w:szCs w:val="20"/>
    </w:rPr>
  </w:style>
  <w:style w:type="paragraph" w:customStyle="1" w:styleId="RunInPara">
    <w:name w:val="RunInPara"/>
    <w:basedOn w:val="Normal"/>
    <w:rsid w:val="000C3889"/>
    <w:pPr>
      <w:widowControl w:val="0"/>
      <w:spacing w:after="120" w:line="240" w:lineRule="auto"/>
      <w:ind w:left="1440"/>
    </w:pPr>
    <w:rPr>
      <w:rFonts w:ascii="Times New Roman" w:eastAsia="Times New Roman" w:hAnsi="Times New Roman" w:cs="Times New Roman"/>
      <w:snapToGrid w:val="0"/>
      <w:sz w:val="24"/>
      <w:szCs w:val="20"/>
    </w:rPr>
  </w:style>
  <w:style w:type="paragraph" w:customStyle="1" w:styleId="ListNumberedSub">
    <w:name w:val="ListNumberedSub"/>
    <w:basedOn w:val="ListNumbered"/>
    <w:rsid w:val="000C3889"/>
    <w:pPr>
      <w:ind w:left="2520"/>
    </w:pPr>
  </w:style>
  <w:style w:type="paragraph" w:customStyle="1" w:styleId="ListPara">
    <w:name w:val="ListPara"/>
    <w:basedOn w:val="Normal"/>
    <w:rsid w:val="000C3889"/>
    <w:pPr>
      <w:widowControl w:val="0"/>
      <w:spacing w:after="0" w:line="240" w:lineRule="auto"/>
      <w:ind w:left="1800" w:firstLine="360"/>
    </w:pPr>
    <w:rPr>
      <w:rFonts w:ascii="Times New Roman" w:eastAsia="Times New Roman" w:hAnsi="Times New Roman" w:cs="Times New Roman"/>
      <w:snapToGrid w:val="0"/>
      <w:sz w:val="26"/>
      <w:szCs w:val="20"/>
    </w:rPr>
  </w:style>
  <w:style w:type="paragraph" w:customStyle="1" w:styleId="ListParaSub">
    <w:name w:val="ListParaSub"/>
    <w:basedOn w:val="ListPara"/>
    <w:rsid w:val="000C3889"/>
    <w:pPr>
      <w:spacing w:line="260" w:lineRule="exact"/>
      <w:ind w:left="2520"/>
    </w:pPr>
  </w:style>
  <w:style w:type="paragraph" w:customStyle="1" w:styleId="PartTitle">
    <w:name w:val="PartTitle"/>
    <w:basedOn w:val="ChapterTitle"/>
    <w:rsid w:val="000C3889"/>
    <w:pPr>
      <w:widowControl w:val="0"/>
    </w:pPr>
  </w:style>
  <w:style w:type="paragraph" w:customStyle="1" w:styleId="CodeSnippet">
    <w:name w:val="CodeSnippet"/>
    <w:rsid w:val="000C3889"/>
    <w:pPr>
      <w:spacing w:before="120" w:after="120" w:line="240" w:lineRule="auto"/>
      <w:contextualSpacing/>
    </w:pPr>
    <w:rPr>
      <w:rFonts w:ascii="Courier New" w:eastAsia="Times New Roman" w:hAnsi="Courier New" w:cs="Times New Roman"/>
      <w:noProof/>
      <w:snapToGrid w:val="0"/>
      <w:sz w:val="16"/>
      <w:szCs w:val="20"/>
    </w:rPr>
  </w:style>
  <w:style w:type="paragraph" w:customStyle="1" w:styleId="RunInHeadSub">
    <w:name w:val="RunInHeadSub"/>
    <w:basedOn w:val="RunInHead"/>
    <w:next w:val="RunInParaSub"/>
    <w:rsid w:val="000C3889"/>
    <w:pPr>
      <w:ind w:left="2160"/>
    </w:pPr>
    <w:rPr>
      <w:snapToGrid w:val="0"/>
    </w:rPr>
  </w:style>
  <w:style w:type="paragraph" w:customStyle="1" w:styleId="RunInParaSub">
    <w:name w:val="RunInParaSub"/>
    <w:basedOn w:val="RunInPara"/>
    <w:rsid w:val="000C3889"/>
    <w:pPr>
      <w:ind w:left="2160"/>
    </w:pPr>
  </w:style>
  <w:style w:type="paragraph" w:customStyle="1" w:styleId="URLPara">
    <w:name w:val="URLPara"/>
    <w:rsid w:val="000C3889"/>
    <w:pPr>
      <w:widowControl w:val="0"/>
      <w:spacing w:after="120" w:line="240" w:lineRule="auto"/>
      <w:ind w:left="1800" w:hanging="360"/>
    </w:pPr>
    <w:rPr>
      <w:rFonts w:ascii="Courier New" w:eastAsia="Times New Roman" w:hAnsi="Courier New" w:cs="Times New Roman"/>
      <w:snapToGrid w:val="0"/>
      <w:sz w:val="20"/>
      <w:szCs w:val="20"/>
      <w:u w:val="single"/>
    </w:rPr>
  </w:style>
  <w:style w:type="paragraph" w:customStyle="1" w:styleId="ObjectiveTitle">
    <w:name w:val="ObjectiveTitle"/>
    <w:basedOn w:val="Objective"/>
    <w:next w:val="Objective"/>
    <w:rsid w:val="000C3889"/>
    <w:pPr>
      <w:spacing w:before="240"/>
      <w:ind w:left="1800"/>
    </w:pPr>
    <w:rPr>
      <w:u w:val="none"/>
    </w:rPr>
  </w:style>
  <w:style w:type="character" w:customStyle="1" w:styleId="CodeHighlight">
    <w:name w:val="CodeHighlight"/>
    <w:rsid w:val="000C3889"/>
    <w:rPr>
      <w:u w:val="wave"/>
    </w:rPr>
  </w:style>
  <w:style w:type="paragraph" w:customStyle="1" w:styleId="TableCaption">
    <w:name w:val="TableCaption"/>
    <w:basedOn w:val="Slug"/>
    <w:qFormat/>
    <w:rsid w:val="000C3889"/>
    <w:pPr>
      <w:keepNext/>
      <w:widowControl w:val="0"/>
      <w:spacing w:before="240" w:after="120"/>
      <w:ind w:left="0"/>
    </w:pPr>
    <w:rPr>
      <w:snapToGrid w:val="0"/>
    </w:rPr>
  </w:style>
  <w:style w:type="paragraph" w:customStyle="1" w:styleId="TabularEntry">
    <w:name w:val="TabularEntry"/>
    <w:rsid w:val="000C3889"/>
    <w:pPr>
      <w:widowControl w:val="0"/>
      <w:spacing w:after="0" w:line="240" w:lineRule="auto"/>
    </w:pPr>
    <w:rPr>
      <w:rFonts w:ascii="Times New Roman" w:eastAsia="Times New Roman" w:hAnsi="Times New Roman" w:cs="Times New Roman"/>
      <w:snapToGrid w:val="0"/>
      <w:sz w:val="26"/>
      <w:szCs w:val="20"/>
    </w:rPr>
  </w:style>
  <w:style w:type="paragraph" w:customStyle="1" w:styleId="TableEntry">
    <w:name w:val="TableEntry"/>
    <w:qFormat/>
    <w:rsid w:val="000C3889"/>
    <w:pPr>
      <w:spacing w:after="60" w:line="240" w:lineRule="auto"/>
    </w:pPr>
    <w:rPr>
      <w:rFonts w:ascii="Arial" w:eastAsia="Times New Roman" w:hAnsi="Arial" w:cs="Times New Roman"/>
      <w:szCs w:val="20"/>
    </w:rPr>
  </w:style>
  <w:style w:type="paragraph" w:customStyle="1" w:styleId="TableHead">
    <w:name w:val="TableHead"/>
    <w:qFormat/>
    <w:rsid w:val="000C3889"/>
    <w:pPr>
      <w:keepNext/>
      <w:spacing w:after="0" w:line="240" w:lineRule="auto"/>
    </w:pPr>
    <w:rPr>
      <w:rFonts w:ascii="Arial" w:eastAsia="Times New Roman" w:hAnsi="Arial" w:cs="Times New Roman"/>
      <w:b/>
      <w:smallCaps/>
      <w:szCs w:val="20"/>
    </w:rPr>
  </w:style>
  <w:style w:type="paragraph" w:customStyle="1" w:styleId="CodeSnippetSub">
    <w:name w:val="CodeSnippetSub"/>
    <w:rsid w:val="000C3889"/>
    <w:pPr>
      <w:spacing w:after="0" w:line="240" w:lineRule="auto"/>
      <w:ind w:left="720"/>
    </w:pPr>
    <w:rPr>
      <w:rFonts w:ascii="Courier New" w:eastAsia="Times New Roman" w:hAnsi="Courier New" w:cs="Times New Roman"/>
      <w:noProof/>
      <w:snapToGrid w:val="0"/>
      <w:sz w:val="16"/>
      <w:szCs w:val="20"/>
    </w:rPr>
  </w:style>
  <w:style w:type="paragraph" w:customStyle="1" w:styleId="H1">
    <w:name w:val="H1"/>
    <w:next w:val="Para"/>
    <w:qFormat/>
    <w:rsid w:val="000C3889"/>
    <w:pPr>
      <w:keepNext/>
      <w:widowControl w:val="0"/>
      <w:pBdr>
        <w:top w:val="single" w:sz="4" w:space="1" w:color="auto"/>
      </w:pBdr>
      <w:spacing w:before="480" w:after="360" w:line="240" w:lineRule="auto"/>
      <w:outlineLvl w:val="1"/>
    </w:pPr>
    <w:rPr>
      <w:rFonts w:ascii="Arial" w:eastAsia="Times New Roman" w:hAnsi="Arial" w:cs="Times New Roman"/>
      <w:b/>
      <w:sz w:val="52"/>
      <w:szCs w:val="20"/>
    </w:rPr>
  </w:style>
  <w:style w:type="paragraph" w:customStyle="1" w:styleId="TableFootnote">
    <w:name w:val="TableFootnote"/>
    <w:rsid w:val="000C3889"/>
    <w:pPr>
      <w:spacing w:after="240" w:line="240" w:lineRule="auto"/>
      <w:ind w:left="1440"/>
      <w:contextualSpacing/>
    </w:pPr>
    <w:rPr>
      <w:rFonts w:ascii="Arial" w:eastAsia="Times New Roman" w:hAnsi="Arial" w:cs="Times New Roman"/>
      <w:sz w:val="18"/>
      <w:szCs w:val="20"/>
    </w:rPr>
  </w:style>
  <w:style w:type="character" w:customStyle="1" w:styleId="InlineURL">
    <w:name w:val="InlineURL"/>
    <w:basedOn w:val="DefaultParagraphFont"/>
    <w:rsid w:val="000C3889"/>
    <w:rPr>
      <w:rFonts w:ascii="Courier New" w:hAnsi="Courier New"/>
      <w:noProof/>
      <w:color w:val="auto"/>
      <w:u w:val="single"/>
    </w:rPr>
  </w:style>
  <w:style w:type="character" w:customStyle="1" w:styleId="Superscript">
    <w:name w:val="Superscript"/>
    <w:basedOn w:val="DefaultParagraphFont"/>
    <w:rsid w:val="000C3889"/>
    <w:rPr>
      <w:vertAlign w:val="superscript"/>
    </w:rPr>
  </w:style>
  <w:style w:type="character" w:customStyle="1" w:styleId="Subscript">
    <w:name w:val="Subscript"/>
    <w:basedOn w:val="DefaultParagraphFont"/>
    <w:rsid w:val="000C3889"/>
    <w:rPr>
      <w:vertAlign w:val="subscript"/>
    </w:rPr>
  </w:style>
  <w:style w:type="paragraph" w:customStyle="1" w:styleId="ChapterObjectiveTitle">
    <w:name w:val="ChapterObjectiveTitle"/>
    <w:basedOn w:val="ObjectiveTitle"/>
    <w:next w:val="ChapterObjective"/>
    <w:rsid w:val="000C3889"/>
    <w:pPr>
      <w:ind w:left="1440" w:firstLine="0"/>
    </w:pPr>
    <w:rPr>
      <w:i w:val="0"/>
    </w:rPr>
  </w:style>
  <w:style w:type="paragraph" w:customStyle="1" w:styleId="FigureSource">
    <w:name w:val="FigureSource"/>
    <w:next w:val="Para"/>
    <w:rsid w:val="000C3889"/>
    <w:pPr>
      <w:spacing w:after="240" w:line="240" w:lineRule="auto"/>
      <w:ind w:left="1440"/>
    </w:pPr>
    <w:rPr>
      <w:rFonts w:ascii="Arial" w:eastAsia="Times New Roman" w:hAnsi="Arial" w:cs="Times New Roman"/>
      <w:szCs w:val="20"/>
    </w:rPr>
  </w:style>
  <w:style w:type="paragraph" w:customStyle="1" w:styleId="ChapterFeaturingList">
    <w:name w:val="ChapterFeaturingList"/>
    <w:basedOn w:val="ChapterObjective"/>
    <w:rsid w:val="000C3889"/>
    <w:rPr>
      <w:b w:val="0"/>
      <w:sz w:val="26"/>
      <w:u w:val="none"/>
    </w:rPr>
  </w:style>
  <w:style w:type="paragraph" w:customStyle="1" w:styleId="PartFeaturingList">
    <w:name w:val="PartFeaturingList"/>
    <w:basedOn w:val="ChapterFeaturingList"/>
    <w:rsid w:val="000C3889"/>
  </w:style>
  <w:style w:type="character" w:customStyle="1" w:styleId="InlineCodeVariable">
    <w:name w:val="InlineCodeVariable"/>
    <w:basedOn w:val="InlineCode"/>
    <w:rsid w:val="000C3889"/>
    <w:rPr>
      <w:rFonts w:ascii="Courier New" w:hAnsi="Courier New"/>
      <w:i/>
      <w:noProof/>
      <w:color w:val="auto"/>
    </w:rPr>
  </w:style>
  <w:style w:type="character" w:customStyle="1" w:styleId="InlineCodeUserInput">
    <w:name w:val="InlineCodeUserInput"/>
    <w:basedOn w:val="InlineCode"/>
    <w:rsid w:val="000C3889"/>
    <w:rPr>
      <w:rFonts w:ascii="Courier New" w:hAnsi="Courier New"/>
      <w:b/>
      <w:noProof/>
      <w:color w:val="auto"/>
    </w:rPr>
  </w:style>
  <w:style w:type="character" w:customStyle="1" w:styleId="InlineCodeUserInputVariable">
    <w:name w:val="InlineCodeUserInputVariable"/>
    <w:basedOn w:val="InlineCode"/>
    <w:rsid w:val="000C3889"/>
    <w:rPr>
      <w:rFonts w:ascii="Courier New" w:hAnsi="Courier New"/>
      <w:b/>
      <w:i/>
      <w:noProof/>
      <w:color w:val="auto"/>
    </w:rPr>
  </w:style>
  <w:style w:type="character" w:customStyle="1" w:styleId="Variable">
    <w:name w:val="Variable"/>
    <w:basedOn w:val="DefaultParagraphFont"/>
    <w:rsid w:val="000C3889"/>
    <w:rPr>
      <w:i/>
    </w:rPr>
  </w:style>
  <w:style w:type="paragraph" w:customStyle="1" w:styleId="AppendixTitle">
    <w:name w:val="AppendixTitle"/>
    <w:basedOn w:val="ChapterTitle"/>
    <w:next w:val="Para"/>
    <w:rsid w:val="000C3889"/>
    <w:pPr>
      <w:spacing w:before="120" w:after="120"/>
    </w:pPr>
  </w:style>
  <w:style w:type="paragraph" w:customStyle="1" w:styleId="GlossaryTitle">
    <w:name w:val="GlossaryTitle"/>
    <w:basedOn w:val="ChapterTitle"/>
    <w:next w:val="Normal"/>
    <w:rsid w:val="000C3889"/>
    <w:pPr>
      <w:spacing w:before="120" w:after="120"/>
    </w:pPr>
  </w:style>
  <w:style w:type="paragraph" w:customStyle="1" w:styleId="IntroductionTitle">
    <w:name w:val="IntroductionTitle"/>
    <w:basedOn w:val="ChapterTitle"/>
    <w:next w:val="Para"/>
    <w:rsid w:val="000C3889"/>
    <w:pPr>
      <w:spacing w:before="120" w:after="120"/>
    </w:pPr>
  </w:style>
  <w:style w:type="paragraph" w:customStyle="1" w:styleId="ChapterSubtitle">
    <w:name w:val="ChapterSubtitle"/>
    <w:basedOn w:val="ChapterTitle"/>
    <w:next w:val="Para"/>
    <w:rsid w:val="000C3889"/>
    <w:rPr>
      <w:sz w:val="44"/>
    </w:rPr>
  </w:style>
  <w:style w:type="paragraph" w:customStyle="1" w:styleId="ChapterAuthor">
    <w:name w:val="ChapterAuthor"/>
    <w:basedOn w:val="ChapterSubtitle"/>
    <w:next w:val="ChapterAuthorAffiliation"/>
    <w:rsid w:val="000C3889"/>
    <w:pPr>
      <w:spacing w:after="120"/>
      <w:outlineLvl w:val="9"/>
    </w:pPr>
    <w:rPr>
      <w:i/>
      <w:sz w:val="36"/>
    </w:rPr>
  </w:style>
  <w:style w:type="paragraph" w:customStyle="1" w:styleId="ChapterAuthorAffiliation">
    <w:name w:val="ChapterAuthorAffiliation"/>
    <w:next w:val="Para"/>
    <w:rsid w:val="000C3889"/>
    <w:pPr>
      <w:spacing w:after="120" w:line="240" w:lineRule="auto"/>
    </w:pPr>
    <w:rPr>
      <w:rFonts w:ascii="Arial" w:eastAsia="Times New Roman" w:hAnsi="Arial" w:cs="Times New Roman"/>
      <w:i/>
      <w:smallCaps/>
      <w:snapToGrid w:val="0"/>
      <w:sz w:val="36"/>
      <w:szCs w:val="20"/>
    </w:rPr>
  </w:style>
  <w:style w:type="paragraph" w:customStyle="1" w:styleId="Epigraph">
    <w:name w:val="Epigraph"/>
    <w:next w:val="EpigraphSource"/>
    <w:rsid w:val="000C3889"/>
    <w:pPr>
      <w:spacing w:before="120" w:after="120" w:line="240" w:lineRule="auto"/>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0C3889"/>
    <w:pPr>
      <w:contextualSpacing/>
    </w:pPr>
    <w:rPr>
      <w:sz w:val="24"/>
    </w:rPr>
  </w:style>
  <w:style w:type="paragraph" w:customStyle="1" w:styleId="SectionTitle">
    <w:name w:val="SectionTitle"/>
    <w:basedOn w:val="ChapterTitle"/>
    <w:next w:val="ChapterTitle"/>
    <w:rsid w:val="000C3889"/>
    <w:pPr>
      <w:pBdr>
        <w:bottom w:val="single" w:sz="4" w:space="1" w:color="auto"/>
      </w:pBdr>
    </w:pPr>
  </w:style>
  <w:style w:type="paragraph" w:customStyle="1" w:styleId="ExtractPara">
    <w:name w:val="ExtractPara"/>
    <w:rsid w:val="000C3889"/>
    <w:pPr>
      <w:spacing w:before="120" w:after="120" w:line="240" w:lineRule="auto"/>
      <w:ind w:left="2160" w:right="720"/>
    </w:pPr>
    <w:rPr>
      <w:rFonts w:ascii="Times New Roman" w:eastAsia="Times New Roman" w:hAnsi="Times New Roman" w:cs="Times New Roman"/>
      <w:snapToGrid w:val="0"/>
      <w:sz w:val="24"/>
      <w:szCs w:val="20"/>
    </w:rPr>
  </w:style>
  <w:style w:type="paragraph" w:customStyle="1" w:styleId="ListCheck">
    <w:name w:val="ListCheck"/>
    <w:rsid w:val="000C3889"/>
    <w:pPr>
      <w:numPr>
        <w:numId w:val="2"/>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Equation">
    <w:name w:val="Equation"/>
    <w:rsid w:val="000C3889"/>
    <w:pPr>
      <w:spacing w:before="120" w:after="120" w:line="240" w:lineRule="auto"/>
      <w:ind w:left="1440"/>
    </w:pPr>
    <w:rPr>
      <w:rFonts w:ascii="Times New Roman" w:eastAsia="Times New Roman" w:hAnsi="Times New Roman" w:cs="Times New Roman"/>
      <w:snapToGrid w:val="0"/>
      <w:sz w:val="26"/>
      <w:szCs w:val="20"/>
    </w:rPr>
  </w:style>
  <w:style w:type="paragraph" w:customStyle="1" w:styleId="FootnoteEntry">
    <w:name w:val="FootnoteEntry"/>
    <w:rsid w:val="000C3889"/>
    <w:pPr>
      <w:spacing w:after="0" w:line="240" w:lineRule="auto"/>
      <w:ind w:left="1440" w:hanging="720"/>
    </w:pPr>
    <w:rPr>
      <w:rFonts w:ascii="Times New Roman" w:eastAsia="Times New Roman" w:hAnsi="Times New Roman" w:cs="Times New Roman"/>
      <w:snapToGrid w:val="0"/>
      <w:sz w:val="20"/>
      <w:szCs w:val="20"/>
    </w:rPr>
  </w:style>
  <w:style w:type="paragraph" w:customStyle="1" w:styleId="Reference">
    <w:name w:val="Reference"/>
    <w:basedOn w:val="Normal"/>
    <w:rsid w:val="000C3889"/>
    <w:pPr>
      <w:spacing w:before="120" w:after="120" w:line="240" w:lineRule="auto"/>
      <w:ind w:left="720" w:hanging="720"/>
    </w:pPr>
    <w:rPr>
      <w:rFonts w:ascii="Times New Roman" w:eastAsia="Times New Roman" w:hAnsi="Times New Roman" w:cs="Times New Roman"/>
      <w:sz w:val="24"/>
      <w:szCs w:val="20"/>
    </w:rPr>
  </w:style>
  <w:style w:type="paragraph" w:customStyle="1" w:styleId="EndnoteEntry">
    <w:name w:val="EndnoteEntry"/>
    <w:rsid w:val="000C3889"/>
    <w:pPr>
      <w:spacing w:after="120" w:line="240" w:lineRule="auto"/>
      <w:ind w:left="720" w:hanging="720"/>
    </w:pPr>
    <w:rPr>
      <w:rFonts w:ascii="Times New Roman" w:eastAsia="Times New Roman" w:hAnsi="Times New Roman" w:cs="Times New Roman"/>
      <w:sz w:val="24"/>
      <w:szCs w:val="20"/>
    </w:rPr>
  </w:style>
  <w:style w:type="paragraph" w:customStyle="1" w:styleId="EndnoteTitle">
    <w:name w:val="EndnoteTitle"/>
    <w:next w:val="EndnoteEntry"/>
    <w:rsid w:val="000C3889"/>
    <w:pPr>
      <w:spacing w:after="120" w:line="240" w:lineRule="auto"/>
    </w:pPr>
    <w:rPr>
      <w:rFonts w:ascii="Arial" w:eastAsia="Times New Roman" w:hAnsi="Arial" w:cs="Times New Roman"/>
      <w:b/>
      <w:smallCaps/>
      <w:snapToGrid w:val="0"/>
      <w:color w:val="000000"/>
      <w:sz w:val="60"/>
      <w:szCs w:val="60"/>
    </w:rPr>
  </w:style>
  <w:style w:type="paragraph" w:customStyle="1" w:styleId="ListUnmarked">
    <w:name w:val="ListUnmarked"/>
    <w:qFormat/>
    <w:rsid w:val="000C3889"/>
    <w:pPr>
      <w:spacing w:before="60" w:after="60" w:line="240" w:lineRule="auto"/>
      <w:ind w:left="1728"/>
    </w:pPr>
    <w:rPr>
      <w:rFonts w:ascii="Times New Roman" w:eastAsia="Times New Roman" w:hAnsi="Times New Roman" w:cs="Times New Roman"/>
      <w:sz w:val="26"/>
      <w:szCs w:val="20"/>
    </w:rPr>
  </w:style>
  <w:style w:type="paragraph" w:customStyle="1" w:styleId="ListUnmarkedSub">
    <w:name w:val="ListUnmarkedSub"/>
    <w:rsid w:val="000C3889"/>
    <w:pPr>
      <w:spacing w:before="60" w:after="60" w:line="240" w:lineRule="auto"/>
      <w:ind w:left="2160"/>
    </w:pPr>
    <w:rPr>
      <w:rFonts w:ascii="Times New Roman" w:eastAsia="Times New Roman" w:hAnsi="Times New Roman" w:cs="Times New Roman"/>
      <w:sz w:val="26"/>
      <w:szCs w:val="20"/>
    </w:rPr>
  </w:style>
  <w:style w:type="paragraph" w:customStyle="1" w:styleId="PrefaceTitle">
    <w:name w:val="PrefaceTitle"/>
    <w:next w:val="Para"/>
    <w:rsid w:val="000C3889"/>
    <w:pPr>
      <w:spacing w:before="120" w:after="120" w:line="240" w:lineRule="auto"/>
    </w:pPr>
    <w:rPr>
      <w:rFonts w:ascii="Arial" w:eastAsia="Times New Roman" w:hAnsi="Arial" w:cs="Times New Roman"/>
      <w:b/>
      <w:smallCaps/>
      <w:snapToGrid w:val="0"/>
      <w:color w:val="000000"/>
      <w:sz w:val="60"/>
      <w:szCs w:val="60"/>
    </w:rPr>
  </w:style>
  <w:style w:type="paragraph" w:customStyle="1" w:styleId="TOCTitle">
    <w:name w:val="TOCTitle"/>
    <w:next w:val="Para"/>
    <w:rsid w:val="000C3889"/>
    <w:pPr>
      <w:spacing w:before="120" w:after="120" w:line="240" w:lineRule="auto"/>
    </w:pPr>
    <w:rPr>
      <w:rFonts w:ascii="Arial" w:eastAsia="Times New Roman" w:hAnsi="Arial" w:cs="Times New Roman"/>
      <w:b/>
      <w:smallCaps/>
      <w:snapToGrid w:val="0"/>
      <w:color w:val="000000"/>
      <w:sz w:val="60"/>
      <w:szCs w:val="60"/>
    </w:rPr>
  </w:style>
  <w:style w:type="paragraph" w:customStyle="1" w:styleId="TableSource">
    <w:name w:val="TableSource"/>
    <w:next w:val="Normal"/>
    <w:rsid w:val="000C3889"/>
    <w:pPr>
      <w:pBdr>
        <w:top w:val="single" w:sz="4" w:space="1" w:color="auto"/>
      </w:pBdr>
      <w:spacing w:after="240" w:line="240" w:lineRule="auto"/>
      <w:ind w:left="1440"/>
      <w:contextualSpacing/>
    </w:pPr>
    <w:rPr>
      <w:rFonts w:ascii="Arial" w:eastAsia="Times New Roman" w:hAnsi="Arial" w:cs="Times New Roman"/>
      <w:snapToGrid w:val="0"/>
      <w:sz w:val="20"/>
      <w:szCs w:val="20"/>
    </w:rPr>
  </w:style>
  <w:style w:type="paragraph" w:customStyle="1" w:styleId="MatterTitle">
    <w:name w:val="MatterTitle"/>
    <w:next w:val="Para"/>
    <w:rsid w:val="000C3889"/>
    <w:pPr>
      <w:spacing w:before="120" w:after="120" w:line="240" w:lineRule="auto"/>
    </w:pPr>
    <w:rPr>
      <w:rFonts w:ascii="Arial" w:eastAsia="Times New Roman" w:hAnsi="Arial" w:cs="Times New Roman"/>
      <w:b/>
      <w:smallCaps/>
      <w:snapToGrid w:val="0"/>
      <w:color w:val="000000"/>
      <w:sz w:val="60"/>
      <w:szCs w:val="60"/>
    </w:rPr>
  </w:style>
  <w:style w:type="paragraph" w:customStyle="1" w:styleId="TextBreak">
    <w:name w:val="TextBreak"/>
    <w:next w:val="Para"/>
    <w:rsid w:val="000C3889"/>
    <w:pPr>
      <w:spacing w:after="0" w:line="240" w:lineRule="auto"/>
      <w:jc w:val="center"/>
    </w:pPr>
    <w:rPr>
      <w:rFonts w:ascii="Arial" w:eastAsia="Times New Roman" w:hAnsi="Arial" w:cs="Times New Roman"/>
      <w:b/>
      <w:snapToGrid w:val="0"/>
      <w:sz w:val="24"/>
      <w:szCs w:val="20"/>
    </w:rPr>
  </w:style>
  <w:style w:type="paragraph" w:customStyle="1" w:styleId="CodeScreen">
    <w:name w:val="CodeScreen"/>
    <w:rsid w:val="000C3889"/>
    <w:pPr>
      <w:shd w:val="clear" w:color="auto" w:fill="D9D9D9"/>
      <w:spacing w:after="0" w:line="240" w:lineRule="auto"/>
    </w:pPr>
    <w:rPr>
      <w:rFonts w:ascii="Courier New" w:eastAsia="Times New Roman" w:hAnsi="Courier New" w:cs="Times New Roman"/>
      <w:noProof/>
      <w:snapToGrid w:val="0"/>
      <w:sz w:val="16"/>
      <w:szCs w:val="20"/>
    </w:rPr>
  </w:style>
  <w:style w:type="paragraph" w:customStyle="1" w:styleId="ChapterIntroductionHead">
    <w:name w:val="ChapterIntroductionHead"/>
    <w:next w:val="ChapterIntroductionPara"/>
    <w:rsid w:val="000C3889"/>
    <w:pPr>
      <w:spacing w:after="0" w:line="240" w:lineRule="auto"/>
      <w:ind w:left="1440"/>
      <w:outlineLvl w:val="0"/>
    </w:pPr>
    <w:rPr>
      <w:rFonts w:ascii="Arial" w:eastAsia="Times New Roman" w:hAnsi="Arial" w:cs="Times New Roman"/>
      <w:b/>
      <w:snapToGrid w:val="0"/>
      <w:sz w:val="26"/>
      <w:szCs w:val="20"/>
    </w:rPr>
  </w:style>
  <w:style w:type="paragraph" w:customStyle="1" w:styleId="ChapterFeaturingListSub">
    <w:name w:val="ChapterFeaturingListSub"/>
    <w:rsid w:val="000C3889"/>
    <w:pPr>
      <w:spacing w:after="120" w:line="240" w:lineRule="auto"/>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0C3889"/>
    <w:pPr>
      <w:spacing w:after="120" w:line="240" w:lineRule="auto"/>
      <w:ind w:left="3600"/>
    </w:pPr>
    <w:rPr>
      <w:rFonts w:ascii="Arial" w:eastAsia="Times New Roman" w:hAnsi="Arial" w:cs="Times New Roman"/>
      <w:snapToGrid w:val="0"/>
      <w:sz w:val="26"/>
      <w:szCs w:val="20"/>
    </w:rPr>
  </w:style>
  <w:style w:type="paragraph" w:customStyle="1" w:styleId="BibliographyTitle">
    <w:name w:val="BibliographyTitle"/>
    <w:next w:val="BibliographyEntry"/>
    <w:rsid w:val="000C3889"/>
    <w:pPr>
      <w:spacing w:after="0" w:line="240" w:lineRule="auto"/>
    </w:pPr>
    <w:rPr>
      <w:rFonts w:ascii="Arial" w:eastAsia="Times New Roman" w:hAnsi="Arial" w:cs="Times New Roman"/>
      <w:b/>
      <w:smallCaps/>
      <w:sz w:val="60"/>
      <w:szCs w:val="60"/>
    </w:rPr>
  </w:style>
  <w:style w:type="paragraph" w:customStyle="1" w:styleId="BibliographyEntry">
    <w:name w:val="BibliographyEntry"/>
    <w:rsid w:val="000C3889"/>
    <w:pPr>
      <w:spacing w:after="0" w:line="240" w:lineRule="auto"/>
      <w:ind w:left="1440" w:hanging="720"/>
    </w:pPr>
    <w:rPr>
      <w:rFonts w:ascii="Arial" w:eastAsia="Times New Roman" w:hAnsi="Arial" w:cs="Tahoma"/>
      <w:sz w:val="26"/>
      <w:szCs w:val="16"/>
    </w:rPr>
  </w:style>
  <w:style w:type="paragraph" w:customStyle="1" w:styleId="SupplementInstruction">
    <w:name w:val="SupplementInstruction"/>
    <w:rsid w:val="000C3889"/>
    <w:pPr>
      <w:spacing w:before="120" w:after="120" w:line="240" w:lineRule="auto"/>
      <w:ind w:left="720"/>
    </w:pPr>
    <w:rPr>
      <w:rFonts w:ascii="Times New Roman" w:eastAsia="Times New Roman" w:hAnsi="Times New Roman" w:cs="Times New Roman"/>
      <w:i/>
      <w:sz w:val="26"/>
      <w:szCs w:val="20"/>
    </w:rPr>
  </w:style>
  <w:style w:type="paragraph" w:customStyle="1" w:styleId="FloatingHead">
    <w:name w:val="FloatingHead"/>
    <w:next w:val="Para"/>
    <w:rsid w:val="000C3889"/>
    <w:pPr>
      <w:spacing w:before="240" w:after="120" w:line="240" w:lineRule="auto"/>
      <w:contextualSpacing/>
      <w:outlineLvl w:val="0"/>
    </w:pPr>
    <w:rPr>
      <w:rFonts w:ascii="Arial" w:eastAsia="Times New Roman" w:hAnsi="Arial" w:cs="Times New Roman"/>
      <w:b/>
      <w:smallCaps/>
      <w:snapToGrid w:val="0"/>
      <w:sz w:val="36"/>
      <w:szCs w:val="36"/>
    </w:rPr>
  </w:style>
  <w:style w:type="paragraph" w:customStyle="1" w:styleId="ListBulletedSub2">
    <w:name w:val="ListBulletedSub2"/>
    <w:basedOn w:val="ListBulletedSub"/>
    <w:rsid w:val="000C3889"/>
    <w:pPr>
      <w:numPr>
        <w:numId w:val="6"/>
      </w:numPr>
    </w:pPr>
  </w:style>
  <w:style w:type="paragraph" w:customStyle="1" w:styleId="ListNumberedSub2">
    <w:name w:val="ListNumberedSub2"/>
    <w:basedOn w:val="ListNumberedSub"/>
    <w:rsid w:val="000C3889"/>
    <w:pPr>
      <w:ind w:left="3240"/>
    </w:pPr>
  </w:style>
  <w:style w:type="paragraph" w:customStyle="1" w:styleId="ListUnmarkedSub2">
    <w:name w:val="ListUnmarkedSub2"/>
    <w:basedOn w:val="ListUnmarkedSub"/>
    <w:rsid w:val="000C3889"/>
    <w:pPr>
      <w:ind w:left="2880"/>
    </w:pPr>
  </w:style>
  <w:style w:type="paragraph" w:customStyle="1" w:styleId="ListParaSub2">
    <w:name w:val="ListParaSub2"/>
    <w:basedOn w:val="ListParaSub"/>
    <w:rsid w:val="000C3889"/>
    <w:pPr>
      <w:ind w:left="3240"/>
    </w:pPr>
  </w:style>
  <w:style w:type="paragraph" w:customStyle="1" w:styleId="ListCheckSub">
    <w:name w:val="ListCheckSub"/>
    <w:basedOn w:val="ListCheck"/>
    <w:rsid w:val="000C3889"/>
    <w:pPr>
      <w:numPr>
        <w:numId w:val="7"/>
      </w:numPr>
    </w:pPr>
  </w:style>
  <w:style w:type="paragraph" w:customStyle="1" w:styleId="ExtractListBulleted">
    <w:name w:val="ExtractListBulleted"/>
    <w:rsid w:val="000C3889"/>
    <w:pPr>
      <w:tabs>
        <w:tab w:val="num" w:pos="1920"/>
      </w:tabs>
      <w:spacing w:before="120" w:after="120" w:line="240" w:lineRule="auto"/>
      <w:ind w:left="2794" w:right="864" w:hanging="274"/>
      <w:contextualSpacing/>
    </w:pPr>
    <w:rPr>
      <w:rFonts w:ascii="Times New Roman" w:eastAsia="Times New Roman" w:hAnsi="Times New Roman" w:cs="Times New Roman"/>
      <w:snapToGrid w:val="0"/>
      <w:sz w:val="24"/>
      <w:szCs w:val="26"/>
    </w:rPr>
  </w:style>
  <w:style w:type="paragraph" w:customStyle="1" w:styleId="ExtractListNumbered">
    <w:name w:val="ExtractListNumbered"/>
    <w:rsid w:val="000C3889"/>
    <w:pPr>
      <w:spacing w:before="120" w:after="120" w:line="240" w:lineRule="auto"/>
      <w:ind w:left="2794" w:right="864" w:hanging="274"/>
      <w:contextualSpacing/>
    </w:pPr>
    <w:rPr>
      <w:rFonts w:ascii="Times New Roman" w:eastAsia="Times New Roman" w:hAnsi="Times New Roman" w:cs="Times New Roman"/>
      <w:snapToGrid w:val="0"/>
      <w:sz w:val="24"/>
      <w:szCs w:val="26"/>
    </w:rPr>
  </w:style>
  <w:style w:type="paragraph" w:customStyle="1" w:styleId="ExtractAttribution">
    <w:name w:val="ExtractAttribution"/>
    <w:next w:val="Para"/>
    <w:rsid w:val="000C3889"/>
    <w:pPr>
      <w:spacing w:after="120" w:line="240" w:lineRule="auto"/>
      <w:ind w:left="3240"/>
    </w:pPr>
    <w:rPr>
      <w:rFonts w:ascii="Times New Roman" w:eastAsia="Times New Roman" w:hAnsi="Times New Roman" w:cs="Times New Roman"/>
      <w:b/>
      <w:sz w:val="24"/>
      <w:szCs w:val="20"/>
    </w:rPr>
  </w:style>
  <w:style w:type="paragraph" w:customStyle="1" w:styleId="ListHead">
    <w:name w:val="ListHead"/>
    <w:rsid w:val="000C3889"/>
    <w:pPr>
      <w:spacing w:after="0" w:line="240" w:lineRule="auto"/>
      <w:ind w:left="1440"/>
    </w:pPr>
    <w:rPr>
      <w:rFonts w:ascii="Times New Roman" w:eastAsia="Times New Roman" w:hAnsi="Times New Roman" w:cs="Times New Roman"/>
      <w:b/>
      <w:sz w:val="26"/>
      <w:szCs w:val="20"/>
    </w:rPr>
  </w:style>
  <w:style w:type="paragraph" w:customStyle="1" w:styleId="ListWhere">
    <w:name w:val="ListWhere"/>
    <w:rsid w:val="000C3889"/>
    <w:pPr>
      <w:spacing w:before="120" w:after="120" w:line="240" w:lineRule="auto"/>
      <w:ind w:left="2160"/>
      <w:contextualSpacing/>
    </w:pPr>
    <w:rPr>
      <w:rFonts w:ascii="Times New Roman" w:eastAsia="Times New Roman" w:hAnsi="Times New Roman" w:cs="Times New Roman"/>
      <w:snapToGrid w:val="0"/>
      <w:sz w:val="26"/>
      <w:szCs w:val="20"/>
    </w:rPr>
  </w:style>
  <w:style w:type="paragraph" w:customStyle="1" w:styleId="RecipeFootnote">
    <w:name w:val="RecipeFootnote"/>
    <w:basedOn w:val="Normal"/>
    <w:rsid w:val="000C3889"/>
    <w:pPr>
      <w:spacing w:before="240" w:after="120" w:line="240" w:lineRule="auto"/>
      <w:ind w:left="720"/>
      <w:contextualSpacing/>
    </w:pPr>
    <w:rPr>
      <w:rFonts w:ascii="Arial" w:eastAsia="Times New Roman" w:hAnsi="Arial" w:cs="Times New Roman"/>
      <w:snapToGrid w:val="0"/>
      <w:sz w:val="20"/>
      <w:szCs w:val="20"/>
    </w:rPr>
  </w:style>
  <w:style w:type="paragraph" w:customStyle="1" w:styleId="H6">
    <w:name w:val="H6"/>
    <w:next w:val="Para"/>
    <w:rsid w:val="000C3889"/>
    <w:pPr>
      <w:spacing w:before="240" w:after="120" w:line="240" w:lineRule="auto"/>
    </w:pPr>
    <w:rPr>
      <w:rFonts w:ascii="Arial" w:eastAsia="Times New Roman" w:hAnsi="Arial" w:cs="Times New Roman"/>
      <w:snapToGrid w:val="0"/>
      <w:sz w:val="20"/>
      <w:szCs w:val="20"/>
      <w:u w:val="single"/>
    </w:rPr>
  </w:style>
  <w:style w:type="paragraph" w:customStyle="1" w:styleId="ChapterCredit">
    <w:name w:val="ChapterCredit"/>
    <w:basedOn w:val="FootnoteEntry"/>
    <w:next w:val="Para"/>
    <w:rsid w:val="000C3889"/>
    <w:pPr>
      <w:spacing w:before="120" w:after="120"/>
      <w:ind w:left="0" w:firstLine="0"/>
    </w:pPr>
  </w:style>
  <w:style w:type="paragraph" w:customStyle="1" w:styleId="Dialog">
    <w:name w:val="Dialog"/>
    <w:rsid w:val="000C3889"/>
    <w:pPr>
      <w:spacing w:before="120" w:after="120" w:line="240" w:lineRule="auto"/>
      <w:ind w:left="1440" w:hanging="720"/>
      <w:contextualSpacing/>
    </w:pPr>
    <w:rPr>
      <w:rFonts w:ascii="Times New Roman" w:eastAsia="Times New Roman" w:hAnsi="Times New Roman" w:cs="Times New Roman"/>
      <w:snapToGrid w:val="0"/>
      <w:sz w:val="26"/>
      <w:szCs w:val="26"/>
    </w:rPr>
  </w:style>
  <w:style w:type="paragraph" w:customStyle="1" w:styleId="ReferenceTitle">
    <w:name w:val="ReferenceTitle"/>
    <w:basedOn w:val="MatterTitle"/>
    <w:next w:val="Reference"/>
    <w:rsid w:val="000C3889"/>
  </w:style>
  <w:style w:type="paragraph" w:customStyle="1" w:styleId="RecipeIngredientHead">
    <w:name w:val="RecipeIngredientHead"/>
    <w:next w:val="RecipeIngredientList"/>
    <w:rsid w:val="000C3889"/>
    <w:pPr>
      <w:spacing w:before="240" w:after="0" w:line="240" w:lineRule="auto"/>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0C3889"/>
    <w:pPr>
      <w:spacing w:before="120" w:after="120" w:line="240" w:lineRule="auto"/>
      <w:ind w:left="720"/>
      <w:contextualSpacing/>
    </w:pPr>
    <w:rPr>
      <w:rFonts w:ascii="Arial" w:eastAsia="Times New Roman" w:hAnsi="Arial" w:cs="Times New Roman"/>
      <w:snapToGrid w:val="0"/>
      <w:sz w:val="26"/>
      <w:szCs w:val="20"/>
    </w:rPr>
  </w:style>
  <w:style w:type="paragraph" w:customStyle="1" w:styleId="RecipeIntro">
    <w:name w:val="RecipeIntro"/>
    <w:next w:val="RecipeIngredientList"/>
    <w:rsid w:val="000C3889"/>
    <w:pPr>
      <w:spacing w:before="120" w:after="120" w:line="240" w:lineRule="auto"/>
      <w:ind w:left="1440" w:firstLine="360"/>
      <w:contextualSpacing/>
    </w:pPr>
    <w:rPr>
      <w:rFonts w:ascii="Arial" w:eastAsia="Times New Roman" w:hAnsi="Arial" w:cs="Times New Roman"/>
      <w:snapToGrid w:val="0"/>
      <w:sz w:val="26"/>
      <w:szCs w:val="20"/>
    </w:rPr>
  </w:style>
  <w:style w:type="paragraph" w:customStyle="1" w:styleId="RecipeNutritionInfo">
    <w:name w:val="RecipeNutritionInfo"/>
    <w:basedOn w:val="Normal"/>
    <w:rsid w:val="000C3889"/>
    <w:pPr>
      <w:spacing w:before="120" w:after="120" w:line="240" w:lineRule="auto"/>
      <w:ind w:left="720"/>
      <w:contextualSpacing/>
    </w:pPr>
    <w:rPr>
      <w:rFonts w:ascii="Arial" w:eastAsia="Times New Roman" w:hAnsi="Arial" w:cs="Times New Roman"/>
      <w:snapToGrid w:val="0"/>
      <w:szCs w:val="20"/>
    </w:rPr>
  </w:style>
  <w:style w:type="paragraph" w:customStyle="1" w:styleId="RecipeTime">
    <w:name w:val="RecipeTime"/>
    <w:rsid w:val="000C3889"/>
    <w:pPr>
      <w:spacing w:before="120" w:after="120" w:line="240" w:lineRule="auto"/>
      <w:ind w:left="720"/>
      <w:contextualSpacing/>
    </w:pPr>
    <w:rPr>
      <w:rFonts w:ascii="Arial" w:eastAsia="Times New Roman" w:hAnsi="Arial" w:cs="Times New Roman"/>
      <w:i/>
      <w:snapToGrid w:val="0"/>
      <w:sz w:val="26"/>
      <w:szCs w:val="20"/>
    </w:rPr>
  </w:style>
  <w:style w:type="paragraph" w:customStyle="1" w:styleId="RecipeProcedure">
    <w:name w:val="RecipeProcedure"/>
    <w:rsid w:val="000C3889"/>
    <w:pPr>
      <w:spacing w:before="120" w:after="120" w:line="240" w:lineRule="auto"/>
      <w:ind w:left="1800" w:hanging="720"/>
    </w:pPr>
    <w:rPr>
      <w:rFonts w:ascii="Arial" w:eastAsia="Times New Roman" w:hAnsi="Arial" w:cs="Times New Roman"/>
      <w:snapToGrid w:val="0"/>
      <w:sz w:val="26"/>
      <w:szCs w:val="20"/>
    </w:rPr>
  </w:style>
  <w:style w:type="paragraph" w:customStyle="1" w:styleId="RecipeTitle">
    <w:name w:val="RecipeTitle"/>
    <w:next w:val="RecipeIngredientList"/>
    <w:rsid w:val="000C3889"/>
    <w:pPr>
      <w:pBdr>
        <w:top w:val="triple" w:sz="4" w:space="1" w:color="auto"/>
      </w:pBdr>
      <w:spacing w:before="240" w:after="0" w:line="240" w:lineRule="auto"/>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0C3889"/>
    <w:pPr>
      <w:spacing w:after="0" w:line="240" w:lineRule="auto"/>
      <w:ind w:left="720"/>
    </w:pPr>
    <w:rPr>
      <w:rFonts w:ascii="Arial" w:eastAsia="Times New Roman" w:hAnsi="Arial" w:cs="Times New Roman"/>
      <w:b/>
      <w:i/>
      <w:smallCaps/>
      <w:snapToGrid w:val="0"/>
      <w:sz w:val="36"/>
      <w:szCs w:val="40"/>
    </w:rPr>
  </w:style>
  <w:style w:type="paragraph" w:customStyle="1" w:styleId="RecipeVariationPreparation">
    <w:name w:val="RecipeVariationPreparation"/>
    <w:basedOn w:val="RecipeTime"/>
    <w:rsid w:val="000C3889"/>
    <w:rPr>
      <w:i w:val="0"/>
      <w:sz w:val="24"/>
      <w:u w:val="single"/>
    </w:rPr>
  </w:style>
  <w:style w:type="paragraph" w:customStyle="1" w:styleId="RecipeVariationFlavor">
    <w:name w:val="RecipeVariationFlavor"/>
    <w:basedOn w:val="RecipeTime"/>
    <w:rsid w:val="000C3889"/>
    <w:rPr>
      <w:i w:val="0"/>
      <w:sz w:val="24"/>
      <w:u w:val="single"/>
    </w:rPr>
  </w:style>
  <w:style w:type="paragraph" w:customStyle="1" w:styleId="RecipeYield">
    <w:name w:val="RecipeYield"/>
    <w:rsid w:val="000C3889"/>
    <w:pPr>
      <w:spacing w:after="0" w:line="240" w:lineRule="auto"/>
      <w:ind w:left="720"/>
    </w:pPr>
    <w:rPr>
      <w:rFonts w:ascii="Arial" w:eastAsia="Times New Roman" w:hAnsi="Arial" w:cs="Times New Roman"/>
      <w:snapToGrid w:val="0"/>
      <w:sz w:val="20"/>
      <w:szCs w:val="20"/>
    </w:rPr>
  </w:style>
  <w:style w:type="paragraph" w:customStyle="1" w:styleId="KeyTermsHead">
    <w:name w:val="KeyTermsHead"/>
    <w:basedOn w:val="Normal"/>
    <w:next w:val="ListUnmarked"/>
    <w:rsid w:val="000C3889"/>
    <w:pPr>
      <w:pBdr>
        <w:top w:val="single" w:sz="18" w:space="1" w:color="auto"/>
        <w:bottom w:val="single" w:sz="18" w:space="1" w:color="auto"/>
      </w:pBdr>
      <w:spacing w:before="240" w:after="120" w:line="240" w:lineRule="auto"/>
    </w:pPr>
    <w:rPr>
      <w:rFonts w:ascii="Arial" w:eastAsia="Times New Roman" w:hAnsi="Arial" w:cs="Times New Roman"/>
      <w:b/>
      <w:snapToGrid w:val="0"/>
      <w:color w:val="000000"/>
      <w:sz w:val="52"/>
      <w:szCs w:val="52"/>
    </w:rPr>
  </w:style>
  <w:style w:type="paragraph" w:customStyle="1" w:styleId="RecipeSubrecipeTitle">
    <w:name w:val="RecipeSubrecipeTitle"/>
    <w:next w:val="RecipeIngredientList"/>
    <w:rsid w:val="000C3889"/>
    <w:pPr>
      <w:spacing w:after="0" w:line="240" w:lineRule="auto"/>
      <w:ind w:left="720"/>
    </w:pPr>
    <w:rPr>
      <w:rFonts w:ascii="Arial" w:eastAsia="Times New Roman" w:hAnsi="Arial" w:cs="Times New Roman"/>
      <w:b/>
      <w:smallCaps/>
      <w:snapToGrid w:val="0"/>
      <w:sz w:val="32"/>
      <w:szCs w:val="20"/>
      <w:u w:val="single"/>
    </w:rPr>
  </w:style>
  <w:style w:type="paragraph" w:customStyle="1" w:styleId="ParaBulleted">
    <w:name w:val="ParaBulleted"/>
    <w:rsid w:val="000C3889"/>
    <w:pPr>
      <w:numPr>
        <w:numId w:val="8"/>
      </w:numPr>
      <w:spacing w:before="120" w:after="120" w:line="240" w:lineRule="auto"/>
      <w:ind w:left="720" w:firstLine="360"/>
      <w:contextualSpacing/>
    </w:pPr>
    <w:rPr>
      <w:rFonts w:ascii="Times New Roman" w:eastAsia="Times New Roman" w:hAnsi="Times New Roman" w:cs="Times New Roman"/>
      <w:snapToGrid w:val="0"/>
      <w:sz w:val="26"/>
      <w:szCs w:val="20"/>
    </w:rPr>
  </w:style>
  <w:style w:type="paragraph" w:customStyle="1" w:styleId="ParaNumbered">
    <w:name w:val="ParaNumbered"/>
    <w:rsid w:val="000C3889"/>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RecipePercentage">
    <w:name w:val="RecipePercentage"/>
    <w:rsid w:val="000C3889"/>
    <w:pPr>
      <w:spacing w:after="0" w:line="240" w:lineRule="auto"/>
    </w:pPr>
    <w:rPr>
      <w:rFonts w:ascii="Arial" w:eastAsia="Times New Roman" w:hAnsi="Arial" w:cs="Times New Roman"/>
      <w:snapToGrid w:val="0"/>
      <w:sz w:val="26"/>
      <w:szCs w:val="20"/>
    </w:rPr>
  </w:style>
  <w:style w:type="paragraph" w:customStyle="1" w:styleId="RecipeUSMeasure">
    <w:name w:val="RecipeUSMeasure"/>
    <w:rsid w:val="000C3889"/>
    <w:pPr>
      <w:spacing w:after="0" w:line="240" w:lineRule="auto"/>
    </w:pPr>
    <w:rPr>
      <w:rFonts w:ascii="Arial" w:eastAsia="Times New Roman" w:hAnsi="Arial" w:cs="Times New Roman"/>
      <w:snapToGrid w:val="0"/>
      <w:sz w:val="26"/>
      <w:szCs w:val="20"/>
    </w:rPr>
  </w:style>
  <w:style w:type="paragraph" w:customStyle="1" w:styleId="RecipeMetricMeasure">
    <w:name w:val="RecipeMetricMeasure"/>
    <w:rsid w:val="000C3889"/>
    <w:pPr>
      <w:spacing w:after="0" w:line="240" w:lineRule="auto"/>
    </w:pPr>
    <w:rPr>
      <w:rFonts w:ascii="Arial" w:eastAsia="Times New Roman" w:hAnsi="Arial" w:cs="Times New Roman"/>
      <w:snapToGrid w:val="0"/>
      <w:sz w:val="26"/>
      <w:szCs w:val="20"/>
    </w:rPr>
  </w:style>
  <w:style w:type="paragraph" w:customStyle="1" w:styleId="RecipeTableHead">
    <w:name w:val="RecipeTableHead"/>
    <w:rsid w:val="000C3889"/>
    <w:pPr>
      <w:spacing w:after="0" w:line="240" w:lineRule="auto"/>
    </w:pPr>
    <w:rPr>
      <w:rFonts w:ascii="Arial" w:eastAsia="Times New Roman" w:hAnsi="Arial" w:cs="Times New Roman"/>
      <w:b/>
      <w:smallCaps/>
      <w:snapToGrid w:val="0"/>
      <w:sz w:val="26"/>
      <w:szCs w:val="20"/>
    </w:rPr>
  </w:style>
  <w:style w:type="paragraph" w:customStyle="1" w:styleId="ListNumberedSub3">
    <w:name w:val="ListNumberedSub3"/>
    <w:rsid w:val="000C3889"/>
    <w:pPr>
      <w:spacing w:before="120" w:after="120" w:line="240" w:lineRule="auto"/>
      <w:ind w:left="3960" w:hanging="360"/>
      <w:contextualSpacing/>
    </w:pPr>
    <w:rPr>
      <w:rFonts w:ascii="Times New Roman" w:eastAsia="Times New Roman" w:hAnsi="Times New Roman" w:cs="Times New Roman"/>
      <w:sz w:val="26"/>
      <w:szCs w:val="20"/>
    </w:rPr>
  </w:style>
  <w:style w:type="paragraph" w:customStyle="1" w:styleId="Code80">
    <w:name w:val="Code80"/>
    <w:rsid w:val="000C3889"/>
    <w:pPr>
      <w:spacing w:before="120" w:after="120" w:line="240" w:lineRule="auto"/>
      <w:contextualSpacing/>
    </w:pPr>
    <w:rPr>
      <w:rFonts w:ascii="Courier New" w:eastAsia="Times New Roman" w:hAnsi="Courier New" w:cs="Times New Roman"/>
      <w:noProof/>
      <w:snapToGrid w:val="0"/>
      <w:sz w:val="16"/>
      <w:szCs w:val="20"/>
    </w:rPr>
  </w:style>
  <w:style w:type="paragraph" w:customStyle="1" w:styleId="Code80Sub">
    <w:name w:val="Code80Sub"/>
    <w:rsid w:val="000C3889"/>
    <w:pPr>
      <w:spacing w:after="0" w:line="240" w:lineRule="auto"/>
      <w:ind w:left="1440"/>
    </w:pPr>
    <w:rPr>
      <w:rFonts w:ascii="Courier New" w:eastAsia="Times New Roman" w:hAnsi="Courier New" w:cs="Times New Roman"/>
      <w:noProof/>
      <w:snapToGrid w:val="0"/>
      <w:sz w:val="16"/>
      <w:szCs w:val="20"/>
      <w:lang w:val="de-DE"/>
    </w:rPr>
  </w:style>
  <w:style w:type="paragraph" w:styleId="TOC1">
    <w:name w:val="toc 1"/>
    <w:basedOn w:val="Normal"/>
    <w:next w:val="Normal"/>
    <w:autoRedefine/>
    <w:uiPriority w:val="99"/>
    <w:rsid w:val="000C3889"/>
    <w:pPr>
      <w:spacing w:after="100"/>
    </w:pPr>
  </w:style>
  <w:style w:type="paragraph" w:styleId="TOC2">
    <w:name w:val="toc 2"/>
    <w:basedOn w:val="Normal"/>
    <w:next w:val="Normal"/>
    <w:autoRedefine/>
    <w:uiPriority w:val="99"/>
    <w:rsid w:val="000C3889"/>
    <w:pPr>
      <w:spacing w:after="100"/>
      <w:ind w:left="220"/>
    </w:pPr>
  </w:style>
  <w:style w:type="paragraph" w:styleId="TOC3">
    <w:name w:val="toc 3"/>
    <w:basedOn w:val="Normal"/>
    <w:next w:val="Normal"/>
    <w:autoRedefine/>
    <w:uiPriority w:val="99"/>
    <w:rsid w:val="000C3889"/>
    <w:pPr>
      <w:spacing w:after="100"/>
      <w:ind w:left="440"/>
    </w:pPr>
  </w:style>
  <w:style w:type="paragraph" w:styleId="TOC4">
    <w:name w:val="toc 4"/>
    <w:basedOn w:val="Normal"/>
    <w:next w:val="Normal"/>
    <w:autoRedefine/>
    <w:uiPriority w:val="39"/>
    <w:rsid w:val="000C3889"/>
    <w:pPr>
      <w:spacing w:after="100"/>
      <w:ind w:left="660"/>
    </w:pPr>
  </w:style>
  <w:style w:type="paragraph" w:styleId="TOC5">
    <w:name w:val="toc 5"/>
    <w:basedOn w:val="Normal"/>
    <w:next w:val="Normal"/>
    <w:autoRedefine/>
    <w:uiPriority w:val="39"/>
    <w:rsid w:val="000C3889"/>
    <w:pPr>
      <w:spacing w:after="100"/>
      <w:ind w:left="880"/>
    </w:pPr>
  </w:style>
  <w:style w:type="paragraph" w:styleId="TOC6">
    <w:name w:val="toc 6"/>
    <w:basedOn w:val="Normal"/>
    <w:next w:val="Normal"/>
    <w:autoRedefine/>
    <w:uiPriority w:val="39"/>
    <w:rsid w:val="000C3889"/>
    <w:pPr>
      <w:spacing w:after="100"/>
      <w:ind w:left="1100"/>
    </w:pPr>
  </w:style>
  <w:style w:type="paragraph" w:styleId="TOC7">
    <w:name w:val="toc 7"/>
    <w:basedOn w:val="Normal"/>
    <w:next w:val="Normal"/>
    <w:autoRedefine/>
    <w:uiPriority w:val="39"/>
    <w:semiHidden/>
    <w:rsid w:val="000C3889"/>
    <w:pPr>
      <w:spacing w:after="100"/>
      <w:ind w:left="1320"/>
    </w:pPr>
  </w:style>
  <w:style w:type="paragraph" w:styleId="TOC8">
    <w:name w:val="toc 8"/>
    <w:basedOn w:val="Normal"/>
    <w:next w:val="Normal"/>
    <w:autoRedefine/>
    <w:uiPriority w:val="39"/>
    <w:semiHidden/>
    <w:rsid w:val="000C3889"/>
    <w:pPr>
      <w:spacing w:after="100"/>
      <w:ind w:left="1540"/>
    </w:pPr>
  </w:style>
  <w:style w:type="paragraph" w:styleId="TOC9">
    <w:name w:val="toc 9"/>
    <w:basedOn w:val="Normal"/>
    <w:next w:val="Normal"/>
    <w:autoRedefine/>
    <w:uiPriority w:val="39"/>
    <w:semiHidden/>
    <w:rsid w:val="000C3889"/>
    <w:pPr>
      <w:spacing w:after="100"/>
      <w:ind w:left="1760"/>
    </w:pPr>
  </w:style>
  <w:style w:type="paragraph" w:styleId="Header">
    <w:name w:val="header"/>
    <w:basedOn w:val="Normal"/>
    <w:link w:val="HeaderChar"/>
    <w:uiPriority w:val="99"/>
    <w:semiHidden/>
    <w:rsid w:val="000C38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3889"/>
    <w:rPr>
      <w:rFonts w:eastAsiaTheme="minorHAnsi"/>
    </w:rPr>
  </w:style>
  <w:style w:type="paragraph" w:styleId="Footer">
    <w:name w:val="footer"/>
    <w:basedOn w:val="Normal"/>
    <w:link w:val="FooterChar"/>
    <w:uiPriority w:val="99"/>
    <w:semiHidden/>
    <w:rsid w:val="000C388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C3889"/>
    <w:rPr>
      <w:rFonts w:eastAsiaTheme="minorHAnsi"/>
    </w:rPr>
  </w:style>
  <w:style w:type="paragraph" w:customStyle="1" w:styleId="CustomChapterOpener">
    <w:name w:val="CustomChapterOpener"/>
    <w:basedOn w:val="Normal"/>
    <w:next w:val="Para"/>
    <w:rsid w:val="000C3889"/>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CustomHead">
    <w:name w:val="CustomHead"/>
    <w:basedOn w:val="ParaContinued"/>
    <w:next w:val="Normal"/>
    <w:rsid w:val="000C3889"/>
    <w:rPr>
      <w:b/>
    </w:rPr>
  </w:style>
  <w:style w:type="paragraph" w:customStyle="1" w:styleId="CustomList">
    <w:name w:val="CustomList"/>
    <w:basedOn w:val="Normal"/>
    <w:rsid w:val="000C3889"/>
    <w:pPr>
      <w:widowControl w:val="0"/>
      <w:spacing w:before="120" w:after="120" w:line="240" w:lineRule="auto"/>
      <w:ind w:left="1440"/>
    </w:pPr>
    <w:rPr>
      <w:rFonts w:ascii="Times New Roman" w:eastAsia="Times New Roman" w:hAnsi="Times New Roman" w:cs="Times New Roman"/>
      <w:snapToGrid w:val="0"/>
      <w:sz w:val="24"/>
      <w:szCs w:val="20"/>
    </w:rPr>
  </w:style>
  <w:style w:type="paragraph" w:customStyle="1" w:styleId="CustomStyle1">
    <w:name w:val="CustomStyle1"/>
    <w:basedOn w:val="Normal"/>
    <w:rsid w:val="000C3889"/>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CustomStyle2">
    <w:name w:val="CustomStyle2"/>
    <w:basedOn w:val="Normal"/>
    <w:rsid w:val="000C3889"/>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EndnotesHead">
    <w:name w:val="EndnotesHead"/>
    <w:basedOn w:val="BibliographyHead"/>
    <w:next w:val="EndnoteEntry"/>
    <w:rsid w:val="000C3889"/>
  </w:style>
  <w:style w:type="paragraph" w:customStyle="1" w:styleId="BibliographyHead">
    <w:name w:val="BibliographyHead"/>
    <w:next w:val="BibliographyEntry"/>
    <w:rsid w:val="000C3889"/>
    <w:pPr>
      <w:pBdr>
        <w:top w:val="single" w:sz="18" w:space="1" w:color="auto"/>
        <w:bottom w:val="single" w:sz="18" w:space="1" w:color="auto"/>
      </w:pBdr>
      <w:spacing w:before="240" w:after="120" w:line="240" w:lineRule="auto"/>
    </w:pPr>
    <w:rPr>
      <w:rFonts w:ascii="Arial" w:eastAsia="Times New Roman" w:hAnsi="Arial" w:cs="Times New Roman"/>
      <w:b/>
      <w:sz w:val="52"/>
      <w:szCs w:val="52"/>
    </w:rPr>
  </w:style>
  <w:style w:type="paragraph" w:customStyle="1" w:styleId="AddressName">
    <w:name w:val="AddressName"/>
    <w:basedOn w:val="Normal"/>
    <w:next w:val="Normal"/>
    <w:rsid w:val="000C3889"/>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AnswersHead">
    <w:name w:val="AnswersHead"/>
    <w:basedOn w:val="Normal"/>
    <w:next w:val="Para"/>
    <w:rsid w:val="000C3889"/>
    <w:pPr>
      <w:pBdr>
        <w:top w:val="single" w:sz="18" w:space="1" w:color="auto"/>
        <w:bottom w:val="single" w:sz="18" w:space="1" w:color="auto"/>
      </w:pBdr>
      <w:spacing w:before="240" w:after="120" w:line="240" w:lineRule="auto"/>
    </w:pPr>
    <w:rPr>
      <w:rFonts w:ascii="Arial" w:eastAsia="Times New Roman" w:hAnsi="Arial" w:cs="Times New Roman"/>
      <w:b/>
      <w:sz w:val="52"/>
      <w:szCs w:val="52"/>
    </w:rPr>
  </w:style>
  <w:style w:type="paragraph" w:customStyle="1" w:styleId="DiscussionHead">
    <w:name w:val="DiscussionHead"/>
    <w:basedOn w:val="BibliographyHead"/>
    <w:next w:val="Para"/>
    <w:rsid w:val="000C3889"/>
  </w:style>
  <w:style w:type="paragraph" w:customStyle="1" w:styleId="ExercisesHead">
    <w:name w:val="ExercisesHead"/>
    <w:basedOn w:val="Normal"/>
    <w:next w:val="Para"/>
    <w:rsid w:val="000C3889"/>
    <w:pPr>
      <w:pBdr>
        <w:top w:val="single" w:sz="18" w:space="1" w:color="auto"/>
        <w:bottom w:val="single" w:sz="18" w:space="1" w:color="auto"/>
      </w:pBdr>
      <w:spacing w:after="0" w:line="240" w:lineRule="auto"/>
    </w:pPr>
    <w:rPr>
      <w:rFonts w:ascii="Arial" w:eastAsia="Times New Roman" w:hAnsi="Arial" w:cs="Times New Roman"/>
      <w:b/>
      <w:sz w:val="52"/>
      <w:szCs w:val="52"/>
    </w:rPr>
  </w:style>
  <w:style w:type="paragraph" w:customStyle="1" w:styleId="KeyConceptsHead">
    <w:name w:val="KeyConceptsHead"/>
    <w:basedOn w:val="BibliographyHead"/>
    <w:next w:val="Para"/>
    <w:rsid w:val="000C3889"/>
  </w:style>
  <w:style w:type="paragraph" w:customStyle="1" w:styleId="ProblemsHead">
    <w:name w:val="ProblemsHead"/>
    <w:basedOn w:val="BibliographyHead"/>
    <w:next w:val="Para"/>
    <w:rsid w:val="000C3889"/>
  </w:style>
  <w:style w:type="paragraph" w:customStyle="1" w:styleId="QuestionData">
    <w:name w:val="QuestionData"/>
    <w:basedOn w:val="Explanation"/>
    <w:rsid w:val="000C3889"/>
  </w:style>
  <w:style w:type="paragraph" w:customStyle="1" w:styleId="QuestionsHead">
    <w:name w:val="QuestionsHead"/>
    <w:basedOn w:val="BibliographyHead"/>
    <w:next w:val="Para"/>
    <w:rsid w:val="000C3889"/>
  </w:style>
  <w:style w:type="paragraph" w:customStyle="1" w:styleId="ReferencesHead">
    <w:name w:val="ReferencesHead"/>
    <w:basedOn w:val="BibliographyHead"/>
    <w:next w:val="Reference"/>
    <w:rsid w:val="000C3889"/>
  </w:style>
  <w:style w:type="paragraph" w:customStyle="1" w:styleId="ReviewHead">
    <w:name w:val="ReviewHead"/>
    <w:basedOn w:val="BibliographyHead"/>
    <w:next w:val="Para"/>
    <w:rsid w:val="000C3889"/>
  </w:style>
  <w:style w:type="paragraph" w:customStyle="1" w:styleId="SummaryHead">
    <w:name w:val="SummaryHead"/>
    <w:basedOn w:val="BibliographyHead"/>
    <w:next w:val="Para"/>
    <w:rsid w:val="000C3889"/>
  </w:style>
  <w:style w:type="character" w:customStyle="1" w:styleId="WileySymbol">
    <w:name w:val="WileySymbol"/>
    <w:rsid w:val="000C3889"/>
    <w:rPr>
      <w:rFonts w:ascii="Symbol" w:hAnsi="Symbol"/>
    </w:rPr>
  </w:style>
  <w:style w:type="character" w:customStyle="1" w:styleId="MenuArrow">
    <w:name w:val="MenuArrow"/>
    <w:basedOn w:val="DefaultParagraphFont"/>
    <w:rsid w:val="000C3889"/>
    <w:rPr>
      <w:rFonts w:ascii="Wingdings" w:hAnsi="Wingdings"/>
    </w:rPr>
  </w:style>
  <w:style w:type="paragraph" w:customStyle="1" w:styleId="BookTitle">
    <w:name w:val="BookTitle"/>
    <w:basedOn w:val="Normal"/>
    <w:next w:val="Normal"/>
    <w:rsid w:val="000C3889"/>
    <w:pPr>
      <w:pageBreakBefore/>
      <w:spacing w:before="4800" w:after="480" w:line="240" w:lineRule="auto"/>
      <w:ind w:left="720" w:firstLine="720"/>
      <w:jc w:val="center"/>
    </w:pPr>
    <w:rPr>
      <w:rFonts w:ascii="Arial" w:eastAsia="Times New Roman" w:hAnsi="Arial" w:cs="Times New Roman"/>
      <w:b/>
      <w:snapToGrid w:val="0"/>
      <w:sz w:val="52"/>
      <w:szCs w:val="20"/>
    </w:rPr>
  </w:style>
  <w:style w:type="paragraph" w:customStyle="1" w:styleId="BookSubtitle">
    <w:name w:val="BookSubtitle"/>
    <w:basedOn w:val="BookTitle"/>
    <w:next w:val="Normal"/>
    <w:rsid w:val="000C3889"/>
    <w:pPr>
      <w:pageBreakBefore w:val="0"/>
      <w:spacing w:before="480"/>
    </w:pPr>
    <w:rPr>
      <w:sz w:val="36"/>
    </w:rPr>
  </w:style>
  <w:style w:type="paragraph" w:customStyle="1" w:styleId="BookAuthor">
    <w:name w:val="BookAuthor"/>
    <w:basedOn w:val="Normal"/>
    <w:rsid w:val="000C3889"/>
    <w:pPr>
      <w:spacing w:before="120" w:after="3000" w:line="240" w:lineRule="auto"/>
      <w:ind w:left="720" w:firstLine="720"/>
      <w:jc w:val="center"/>
    </w:pPr>
    <w:rPr>
      <w:rFonts w:ascii="Times New Roman" w:eastAsia="Times New Roman" w:hAnsi="Times New Roman" w:cs="Times New Roman"/>
      <w:sz w:val="32"/>
      <w:szCs w:val="20"/>
    </w:rPr>
  </w:style>
  <w:style w:type="paragraph" w:customStyle="1" w:styleId="Dedication">
    <w:name w:val="Dedication"/>
    <w:basedOn w:val="ParaContinued"/>
    <w:rsid w:val="000C3889"/>
    <w:rPr>
      <w:i/>
    </w:rPr>
  </w:style>
  <w:style w:type="paragraph" w:customStyle="1" w:styleId="Index1">
    <w:name w:val="Index1"/>
    <w:rsid w:val="000C3889"/>
    <w:pPr>
      <w:widowControl w:val="0"/>
      <w:spacing w:after="0" w:line="240" w:lineRule="auto"/>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0C3889"/>
    <w:pPr>
      <w:ind w:left="2520"/>
    </w:pPr>
  </w:style>
  <w:style w:type="paragraph" w:customStyle="1" w:styleId="Index3">
    <w:name w:val="Index3"/>
    <w:basedOn w:val="Index1"/>
    <w:rsid w:val="000C3889"/>
    <w:pPr>
      <w:ind w:left="3240"/>
    </w:pPr>
  </w:style>
  <w:style w:type="paragraph" w:customStyle="1" w:styleId="IndexLetter">
    <w:name w:val="IndexLetter"/>
    <w:basedOn w:val="H3"/>
    <w:next w:val="Index1"/>
    <w:rsid w:val="000C3889"/>
  </w:style>
  <w:style w:type="paragraph" w:customStyle="1" w:styleId="IndexNote">
    <w:name w:val="IndexNote"/>
    <w:basedOn w:val="Normal"/>
    <w:rsid w:val="000C3889"/>
    <w:pPr>
      <w:widowControl w:val="0"/>
      <w:spacing w:before="120" w:after="120" w:line="240" w:lineRule="auto"/>
      <w:ind w:left="720" w:firstLine="720"/>
    </w:pPr>
    <w:rPr>
      <w:rFonts w:ascii="Times New Roman" w:eastAsia="Times New Roman" w:hAnsi="Times New Roman" w:cs="Times New Roman"/>
      <w:snapToGrid w:val="0"/>
      <w:sz w:val="26"/>
      <w:szCs w:val="20"/>
    </w:rPr>
  </w:style>
  <w:style w:type="paragraph" w:customStyle="1" w:styleId="IndexTitle">
    <w:name w:val="IndexTitle"/>
    <w:basedOn w:val="H2"/>
    <w:next w:val="IndexNote"/>
    <w:rsid w:val="000C3889"/>
    <w:pPr>
      <w:spacing w:line="540" w:lineRule="exact"/>
    </w:pPr>
  </w:style>
  <w:style w:type="paragraph" w:customStyle="1" w:styleId="FurtherReadingHead">
    <w:name w:val="FurtherReadingHead"/>
    <w:basedOn w:val="BibliographyHead"/>
    <w:next w:val="Para"/>
    <w:rsid w:val="000C3889"/>
  </w:style>
  <w:style w:type="paragraph" w:customStyle="1" w:styleId="Address">
    <w:name w:val="Address"/>
    <w:basedOn w:val="Normal"/>
    <w:rsid w:val="000C3889"/>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AddressDescription">
    <w:name w:val="AddressDescription"/>
    <w:basedOn w:val="Normal"/>
    <w:next w:val="Normal"/>
    <w:rsid w:val="000C3889"/>
    <w:pPr>
      <w:widowControl w:val="0"/>
      <w:spacing w:before="120" w:after="120" w:line="240" w:lineRule="auto"/>
      <w:ind w:left="2160"/>
    </w:pPr>
    <w:rPr>
      <w:rFonts w:ascii="Times New Roman" w:eastAsia="Times New Roman" w:hAnsi="Times New Roman" w:cs="Times New Roman"/>
      <w:snapToGrid w:val="0"/>
      <w:sz w:val="24"/>
      <w:szCs w:val="20"/>
    </w:rPr>
  </w:style>
  <w:style w:type="paragraph" w:customStyle="1" w:styleId="TabularEntrySub">
    <w:name w:val="TabularEntrySub"/>
    <w:basedOn w:val="TabularEntry"/>
    <w:rsid w:val="000C3889"/>
    <w:pPr>
      <w:ind w:left="360"/>
    </w:pPr>
  </w:style>
  <w:style w:type="paragraph" w:customStyle="1" w:styleId="EquationNumbered">
    <w:name w:val="EquationNumbered"/>
    <w:rsid w:val="000C3889"/>
    <w:pPr>
      <w:spacing w:before="120" w:after="120" w:line="240" w:lineRule="auto"/>
      <w:ind w:left="1440"/>
    </w:pPr>
    <w:rPr>
      <w:rFonts w:ascii="Times New Roman" w:eastAsia="Times New Roman" w:hAnsi="Times New Roman" w:cs="Times New Roman"/>
      <w:snapToGrid w:val="0"/>
      <w:sz w:val="26"/>
      <w:szCs w:val="20"/>
    </w:rPr>
  </w:style>
  <w:style w:type="paragraph" w:customStyle="1" w:styleId="FigureLabel">
    <w:name w:val="FigureLabel"/>
    <w:rsid w:val="000C3889"/>
    <w:pPr>
      <w:spacing w:after="0" w:line="240" w:lineRule="auto"/>
      <w:ind w:left="1440"/>
    </w:pPr>
    <w:rPr>
      <w:rFonts w:ascii="Arial" w:eastAsia="Times New Roman" w:hAnsi="Arial" w:cs="Times New Roman"/>
      <w:sz w:val="20"/>
      <w:szCs w:val="20"/>
    </w:rPr>
  </w:style>
  <w:style w:type="character" w:customStyle="1" w:styleId="UserInput">
    <w:name w:val="UserInput"/>
    <w:basedOn w:val="DefaultParagraphFont"/>
    <w:rsid w:val="000C3889"/>
    <w:rPr>
      <w:b/>
    </w:rPr>
  </w:style>
  <w:style w:type="character" w:customStyle="1" w:styleId="UserInputVariable">
    <w:name w:val="UserInputVariable"/>
    <w:basedOn w:val="DefaultParagraphFont"/>
    <w:rsid w:val="000C3889"/>
    <w:rPr>
      <w:b/>
      <w:i/>
    </w:rPr>
  </w:style>
  <w:style w:type="paragraph" w:styleId="Bibliography">
    <w:name w:val="Bibliography"/>
    <w:basedOn w:val="Normal"/>
    <w:next w:val="Normal"/>
    <w:uiPriority w:val="99"/>
    <w:semiHidden/>
    <w:rsid w:val="000C3889"/>
  </w:style>
  <w:style w:type="paragraph" w:customStyle="1" w:styleId="FeaturePara">
    <w:name w:val="FeaturePara"/>
    <w:rsid w:val="000C3889"/>
    <w:pPr>
      <w:pBdr>
        <w:left w:val="single" w:sz="36" w:space="6" w:color="C0C0C0"/>
      </w:pBdr>
      <w:spacing w:after="120" w:line="240" w:lineRule="auto"/>
      <w:ind w:firstLine="144"/>
    </w:pPr>
    <w:rPr>
      <w:rFonts w:ascii="Arial" w:eastAsia="Times New Roman" w:hAnsi="Arial" w:cs="Times New Roman"/>
      <w:sz w:val="26"/>
      <w:szCs w:val="20"/>
    </w:rPr>
  </w:style>
  <w:style w:type="paragraph" w:customStyle="1" w:styleId="FeatureCodeSnippet">
    <w:name w:val="FeatureCodeSnippet"/>
    <w:rsid w:val="000C3889"/>
    <w:pPr>
      <w:keepNext/>
      <w:pBdr>
        <w:left w:val="single" w:sz="36" w:space="17" w:color="C0C0C0"/>
      </w:pBdr>
      <w:spacing w:before="120" w:after="0" w:line="240" w:lineRule="auto"/>
      <w:ind w:left="576" w:hanging="360"/>
      <w:contextualSpacing/>
    </w:pPr>
    <w:rPr>
      <w:rFonts w:ascii="Courier New" w:eastAsia="Times New Roman" w:hAnsi="Courier New" w:cs="Times New Roman"/>
      <w:noProof/>
      <w:sz w:val="16"/>
      <w:szCs w:val="20"/>
    </w:rPr>
  </w:style>
  <w:style w:type="paragraph" w:customStyle="1" w:styleId="FeatureCode80">
    <w:name w:val="FeatureCode80"/>
    <w:rsid w:val="000C3889"/>
    <w:pPr>
      <w:pBdr>
        <w:left w:val="single" w:sz="36" w:space="17" w:color="C0C0C0"/>
      </w:pBdr>
      <w:spacing w:after="0" w:line="240" w:lineRule="auto"/>
      <w:ind w:left="216"/>
    </w:pPr>
    <w:rPr>
      <w:rFonts w:ascii="Courier New" w:eastAsia="Times New Roman" w:hAnsi="Courier New" w:cs="Times New Roman"/>
      <w:noProof/>
      <w:sz w:val="16"/>
      <w:szCs w:val="20"/>
    </w:rPr>
  </w:style>
  <w:style w:type="paragraph" w:customStyle="1" w:styleId="FeatureCodeSnippetSub">
    <w:name w:val="FeatureCodeSnippetSub"/>
    <w:rsid w:val="000C3889"/>
    <w:pPr>
      <w:pBdr>
        <w:left w:val="single" w:sz="36" w:space="30" w:color="C0C0C0"/>
      </w:pBdr>
      <w:spacing w:after="0" w:line="240" w:lineRule="auto"/>
      <w:ind w:left="475"/>
    </w:pPr>
    <w:rPr>
      <w:rFonts w:ascii="Courier New" w:eastAsia="Times New Roman" w:hAnsi="Courier New" w:cs="Times New Roman"/>
      <w:noProof/>
      <w:sz w:val="16"/>
      <w:szCs w:val="20"/>
    </w:rPr>
  </w:style>
  <w:style w:type="paragraph" w:customStyle="1" w:styleId="FeatureCode80Sub">
    <w:name w:val="FeatureCode80Sub"/>
    <w:rsid w:val="000C3889"/>
    <w:pPr>
      <w:pBdr>
        <w:left w:val="single" w:sz="36" w:space="30" w:color="C0C0C0"/>
      </w:pBdr>
      <w:spacing w:after="0" w:line="240" w:lineRule="auto"/>
      <w:ind w:left="475"/>
    </w:pPr>
    <w:rPr>
      <w:rFonts w:ascii="Courier New" w:eastAsia="Times New Roman" w:hAnsi="Courier New" w:cs="Times New Roman"/>
      <w:noProof/>
      <w:sz w:val="16"/>
      <w:szCs w:val="20"/>
    </w:rPr>
  </w:style>
  <w:style w:type="paragraph" w:customStyle="1" w:styleId="FeatureCodeScreen">
    <w:name w:val="FeatureCodeScreen"/>
    <w:rsid w:val="000C3889"/>
    <w:pPr>
      <w:pBdr>
        <w:left w:val="single" w:sz="36" w:space="17" w:color="C0C0C0"/>
      </w:pBdr>
      <w:shd w:val="clear" w:color="auto" w:fill="C0C0C0"/>
      <w:spacing w:after="0" w:line="240" w:lineRule="auto"/>
      <w:ind w:left="216"/>
    </w:pPr>
    <w:rPr>
      <w:rFonts w:ascii="Courier New" w:eastAsia="Times New Roman" w:hAnsi="Courier New" w:cs="Times New Roman"/>
      <w:noProof/>
      <w:sz w:val="16"/>
      <w:szCs w:val="20"/>
    </w:rPr>
  </w:style>
  <w:style w:type="paragraph" w:customStyle="1" w:styleId="FeatureEquation">
    <w:name w:val="FeatureEquation"/>
    <w:rsid w:val="000C3889"/>
    <w:pPr>
      <w:pBdr>
        <w:left w:val="single" w:sz="36" w:space="31" w:color="C0C0C0"/>
      </w:pBdr>
      <w:spacing w:before="120" w:after="120" w:line="240" w:lineRule="auto"/>
      <w:ind w:left="490"/>
    </w:pPr>
    <w:rPr>
      <w:rFonts w:ascii="Arial" w:eastAsia="Times New Roman" w:hAnsi="Arial" w:cs="Times New Roman"/>
      <w:snapToGrid w:val="0"/>
      <w:sz w:val="26"/>
      <w:szCs w:val="20"/>
    </w:rPr>
  </w:style>
  <w:style w:type="paragraph" w:customStyle="1" w:styleId="FeatureExtract">
    <w:name w:val="FeatureExtract"/>
    <w:rsid w:val="000C3889"/>
    <w:pPr>
      <w:pBdr>
        <w:left w:val="single" w:sz="36" w:space="24" w:color="C0C0C0"/>
      </w:pBdr>
      <w:spacing w:before="120" w:after="120" w:line="240" w:lineRule="auto"/>
      <w:ind w:left="360" w:right="1440"/>
      <w:contextualSpacing/>
    </w:pPr>
    <w:rPr>
      <w:rFonts w:ascii="Times New Roman" w:eastAsia="Times New Roman" w:hAnsi="Times New Roman" w:cs="Times New Roman"/>
      <w:sz w:val="24"/>
      <w:szCs w:val="24"/>
    </w:rPr>
  </w:style>
  <w:style w:type="paragraph" w:customStyle="1" w:styleId="FeatureSource">
    <w:name w:val="FeatureSource"/>
    <w:next w:val="Para"/>
    <w:rsid w:val="000C3889"/>
    <w:pPr>
      <w:pBdr>
        <w:left w:val="single" w:sz="36" w:space="6" w:color="C0C0C0"/>
      </w:pBdr>
      <w:spacing w:after="240" w:line="240" w:lineRule="auto"/>
    </w:pPr>
    <w:rPr>
      <w:rFonts w:ascii="Arial" w:eastAsia="Times New Roman" w:hAnsi="Arial" w:cs="Times New Roman"/>
      <w:sz w:val="20"/>
      <w:szCs w:val="20"/>
      <w:u w:val="single"/>
    </w:rPr>
  </w:style>
  <w:style w:type="paragraph" w:customStyle="1" w:styleId="FeatureFootnote">
    <w:name w:val="FeatureFootnote"/>
    <w:basedOn w:val="FeatureSource"/>
    <w:rsid w:val="000C3889"/>
    <w:pPr>
      <w:spacing w:before="120" w:after="120"/>
      <w:ind w:left="720" w:hanging="720"/>
      <w:contextualSpacing/>
    </w:pPr>
    <w:rPr>
      <w:sz w:val="22"/>
      <w:u w:val="none"/>
    </w:rPr>
  </w:style>
  <w:style w:type="paragraph" w:customStyle="1" w:styleId="FeatureH1">
    <w:name w:val="FeatureH1"/>
    <w:next w:val="FeaturePara"/>
    <w:rsid w:val="000C3889"/>
    <w:pPr>
      <w:pBdr>
        <w:left w:val="single" w:sz="36" w:space="6" w:color="C0C0C0"/>
      </w:pBdr>
      <w:spacing w:before="120" w:after="120" w:line="240" w:lineRule="auto"/>
      <w:contextualSpacing/>
    </w:pPr>
    <w:rPr>
      <w:rFonts w:ascii="Arial" w:eastAsia="Times New Roman" w:hAnsi="Arial" w:cs="Times New Roman"/>
      <w:b/>
      <w:smallCaps/>
      <w:snapToGrid w:val="0"/>
      <w:sz w:val="26"/>
      <w:szCs w:val="20"/>
      <w:u w:val="single"/>
    </w:rPr>
  </w:style>
  <w:style w:type="paragraph" w:customStyle="1" w:styleId="FeatureH1alt">
    <w:name w:val="FeatureH1alt"/>
    <w:basedOn w:val="FeatureH1"/>
    <w:next w:val="FeaturePara"/>
    <w:rsid w:val="000C3889"/>
    <w:pPr>
      <w:contextualSpacing w:val="0"/>
    </w:pPr>
    <w:rPr>
      <w:rFonts w:ascii="Times New Roman" w:hAnsi="Times New Roman"/>
      <w:smallCaps w:val="0"/>
    </w:rPr>
  </w:style>
  <w:style w:type="paragraph" w:customStyle="1" w:styleId="FeatureH2">
    <w:name w:val="FeatureH2"/>
    <w:next w:val="FeaturePara"/>
    <w:rsid w:val="000C3889"/>
    <w:pPr>
      <w:pBdr>
        <w:left w:val="single" w:sz="36" w:space="6" w:color="C0C0C0"/>
      </w:pBdr>
      <w:spacing w:after="120" w:line="240" w:lineRule="auto"/>
    </w:pPr>
    <w:rPr>
      <w:rFonts w:ascii="Times New Roman" w:eastAsia="Times New Roman" w:hAnsi="Times New Roman" w:cs="Times New Roman"/>
      <w:b/>
      <w:smallCaps/>
      <w:snapToGrid w:val="0"/>
      <w:sz w:val="24"/>
      <w:szCs w:val="26"/>
      <w:u w:val="double"/>
    </w:rPr>
  </w:style>
  <w:style w:type="paragraph" w:customStyle="1" w:styleId="FeatureH2alt">
    <w:name w:val="FeatureH2alt"/>
    <w:basedOn w:val="FeatureH2"/>
    <w:next w:val="FeaturePara"/>
    <w:rsid w:val="000C3889"/>
    <w:pPr>
      <w:spacing w:before="120"/>
    </w:pPr>
    <w:rPr>
      <w:smallCaps w:val="0"/>
      <w:u w:val="single"/>
    </w:rPr>
  </w:style>
  <w:style w:type="paragraph" w:customStyle="1" w:styleId="FeatureH3">
    <w:name w:val="FeatureH3"/>
    <w:next w:val="FeaturePara"/>
    <w:rsid w:val="000C3889"/>
    <w:pPr>
      <w:pBdr>
        <w:left w:val="single" w:sz="36" w:space="6" w:color="C0C0C0"/>
      </w:pBdr>
      <w:spacing w:after="0" w:line="240" w:lineRule="auto"/>
    </w:pPr>
    <w:rPr>
      <w:rFonts w:ascii="Arial" w:eastAsia="Times New Roman" w:hAnsi="Arial" w:cs="Times New Roman"/>
      <w:b/>
      <w:smallCaps/>
      <w:snapToGrid w:val="0"/>
      <w:sz w:val="26"/>
      <w:szCs w:val="26"/>
    </w:rPr>
  </w:style>
  <w:style w:type="paragraph" w:customStyle="1" w:styleId="FeatureH4">
    <w:name w:val="FeatureH4"/>
    <w:next w:val="FeaturePara"/>
    <w:rsid w:val="000C3889"/>
    <w:pPr>
      <w:pBdr>
        <w:left w:val="single" w:sz="36" w:space="6" w:color="C0C0C0"/>
      </w:pBdr>
      <w:spacing w:after="0" w:line="240" w:lineRule="auto"/>
    </w:pPr>
    <w:rPr>
      <w:rFonts w:ascii="Arial" w:eastAsia="Times New Roman" w:hAnsi="Arial" w:cs="Times New Roman"/>
      <w:smallCaps/>
      <w:snapToGrid w:val="0"/>
      <w:sz w:val="24"/>
      <w:szCs w:val="24"/>
      <w:u w:val="single"/>
    </w:rPr>
  </w:style>
  <w:style w:type="paragraph" w:customStyle="1" w:styleId="FeatureListBulleted">
    <w:name w:val="FeatureListBulleted"/>
    <w:rsid w:val="000C3889"/>
    <w:pPr>
      <w:widowControl w:val="0"/>
      <w:numPr>
        <w:numId w:val="1"/>
      </w:numPr>
      <w:pBdr>
        <w:left w:val="single" w:sz="36" w:space="6" w:color="C0C0C0"/>
      </w:pBdr>
      <w:spacing w:before="120" w:after="120" w:line="240" w:lineRule="auto"/>
      <w:ind w:left="274" w:hanging="274"/>
      <w:contextualSpacing/>
    </w:pPr>
    <w:rPr>
      <w:rFonts w:ascii="Arial" w:eastAsia="Times New Roman" w:hAnsi="Arial" w:cs="Times New Roman"/>
      <w:snapToGrid w:val="0"/>
      <w:sz w:val="26"/>
      <w:szCs w:val="20"/>
    </w:rPr>
  </w:style>
  <w:style w:type="paragraph" w:customStyle="1" w:styleId="FeatureListBulletedSub">
    <w:name w:val="FeatureListBulletedSub"/>
    <w:rsid w:val="000C3889"/>
    <w:pPr>
      <w:numPr>
        <w:numId w:val="5"/>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0C3889"/>
    <w:pPr>
      <w:pBdr>
        <w:left w:val="single" w:sz="36" w:space="6" w:color="C0C0C0"/>
      </w:pBdr>
      <w:tabs>
        <w:tab w:val="num" w:pos="360"/>
      </w:tabs>
      <w:spacing w:before="120" w:after="120" w:line="240" w:lineRule="auto"/>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0C3889"/>
    <w:pPr>
      <w:pBdr>
        <w:left w:val="single" w:sz="36" w:space="6" w:color="C0C0C0"/>
      </w:pBdr>
      <w:spacing w:after="0" w:line="240" w:lineRule="auto"/>
    </w:pPr>
    <w:rPr>
      <w:rFonts w:ascii="Arial" w:eastAsia="Times New Roman" w:hAnsi="Arial" w:cs="Times New Roman"/>
      <w:b/>
      <w:snapToGrid w:val="0"/>
      <w:sz w:val="26"/>
      <w:szCs w:val="20"/>
    </w:rPr>
  </w:style>
  <w:style w:type="paragraph" w:customStyle="1" w:styleId="FeatureListNumbered">
    <w:name w:val="FeatureListNumbered"/>
    <w:rsid w:val="000C3889"/>
    <w:pPr>
      <w:pBdr>
        <w:left w:val="single" w:sz="36" w:space="6" w:color="C0C0C0"/>
      </w:pBdr>
      <w:spacing w:before="120" w:after="120" w:line="240" w:lineRule="auto"/>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0C3889"/>
    <w:pPr>
      <w:pBdr>
        <w:left w:val="single" w:sz="36" w:space="24" w:color="C0C0C0"/>
      </w:pBdr>
      <w:spacing w:before="120" w:after="120" w:line="240" w:lineRule="auto"/>
      <w:ind w:left="634" w:hanging="274"/>
      <w:contextualSpacing/>
    </w:pPr>
    <w:rPr>
      <w:rFonts w:ascii="Arial" w:eastAsia="Times New Roman" w:hAnsi="Arial" w:cs="Times New Roman"/>
      <w:sz w:val="26"/>
      <w:szCs w:val="20"/>
    </w:rPr>
  </w:style>
  <w:style w:type="paragraph" w:customStyle="1" w:styleId="FeatureListPara">
    <w:name w:val="FeatureListPara"/>
    <w:rsid w:val="000C3889"/>
    <w:pPr>
      <w:pBdr>
        <w:left w:val="single" w:sz="36" w:space="20" w:color="C0C0C0"/>
      </w:pBdr>
      <w:spacing w:after="0" w:line="240" w:lineRule="auto"/>
      <w:ind w:left="274" w:firstLine="432"/>
    </w:pPr>
    <w:rPr>
      <w:rFonts w:ascii="Arial" w:eastAsia="Times New Roman" w:hAnsi="Arial" w:cs="Times New Roman"/>
      <w:snapToGrid w:val="0"/>
      <w:sz w:val="26"/>
      <w:szCs w:val="20"/>
    </w:rPr>
  </w:style>
  <w:style w:type="paragraph" w:customStyle="1" w:styleId="FeatureListParaSub">
    <w:name w:val="FeatureListParaSub"/>
    <w:rsid w:val="000C3889"/>
    <w:pPr>
      <w:pBdr>
        <w:left w:val="single" w:sz="36" w:space="30" w:color="C0C0C0"/>
      </w:pBdr>
      <w:spacing w:before="120" w:after="120" w:line="240" w:lineRule="auto"/>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0C3889"/>
    <w:pPr>
      <w:widowControl w:val="0"/>
      <w:pBdr>
        <w:left w:val="single" w:sz="36" w:space="17" w:color="C0C0C0"/>
      </w:pBdr>
      <w:spacing w:before="120" w:after="120" w:line="240" w:lineRule="auto"/>
      <w:ind w:left="216"/>
    </w:pPr>
    <w:rPr>
      <w:rFonts w:ascii="Arial" w:eastAsia="Times New Roman" w:hAnsi="Arial" w:cs="Times New Roman"/>
      <w:snapToGrid w:val="0"/>
      <w:sz w:val="26"/>
      <w:szCs w:val="20"/>
    </w:rPr>
  </w:style>
  <w:style w:type="paragraph" w:customStyle="1" w:styleId="FeatureListUnmarkedSub">
    <w:name w:val="FeatureListUnmarkedSub"/>
    <w:rsid w:val="000C3889"/>
    <w:pPr>
      <w:widowControl w:val="0"/>
      <w:pBdr>
        <w:left w:val="single" w:sz="36" w:space="31" w:color="C0C0C0"/>
      </w:pBdr>
      <w:spacing w:before="120" w:after="120" w:line="240" w:lineRule="auto"/>
      <w:ind w:left="490"/>
    </w:pPr>
    <w:rPr>
      <w:rFonts w:ascii="Arial" w:eastAsia="Times New Roman" w:hAnsi="Arial" w:cs="Times New Roman"/>
      <w:snapToGrid w:val="0"/>
      <w:sz w:val="26"/>
      <w:szCs w:val="20"/>
    </w:rPr>
  </w:style>
  <w:style w:type="paragraph" w:customStyle="1" w:styleId="FeatureParaContinued">
    <w:name w:val="FeatureParaContinued"/>
    <w:next w:val="FeaturePara"/>
    <w:rsid w:val="000C3889"/>
    <w:pPr>
      <w:pBdr>
        <w:left w:val="single" w:sz="36" w:space="6" w:color="C0C0C0"/>
      </w:pBdr>
      <w:spacing w:after="120" w:line="240" w:lineRule="auto"/>
    </w:pPr>
    <w:rPr>
      <w:rFonts w:ascii="Arial" w:eastAsia="Times New Roman" w:hAnsi="Arial" w:cs="Times New Roman"/>
      <w:sz w:val="26"/>
      <w:szCs w:val="20"/>
    </w:rPr>
  </w:style>
  <w:style w:type="paragraph" w:customStyle="1" w:styleId="FeatureRecipeProcedure">
    <w:name w:val="FeatureRecipeProcedure"/>
    <w:rsid w:val="000C3889"/>
    <w:pPr>
      <w:pBdr>
        <w:left w:val="single" w:sz="36" w:space="28" w:color="C0C0C0"/>
      </w:pBdr>
      <w:spacing w:before="180" w:after="120" w:line="240" w:lineRule="auto"/>
      <w:ind w:left="432" w:firstLine="288"/>
      <w:contextualSpacing/>
    </w:pPr>
    <w:rPr>
      <w:rFonts w:ascii="Arial" w:eastAsia="Times New Roman" w:hAnsi="Arial" w:cs="Times New Roman"/>
      <w:sz w:val="20"/>
      <w:szCs w:val="20"/>
    </w:rPr>
  </w:style>
  <w:style w:type="paragraph" w:customStyle="1" w:styleId="FeatureRecipeTitle">
    <w:name w:val="FeatureRecipeTitle"/>
    <w:rsid w:val="000C3889"/>
    <w:pPr>
      <w:pBdr>
        <w:left w:val="single" w:sz="36" w:space="6" w:color="C0C0C0"/>
      </w:pBdr>
      <w:spacing w:after="0" w:line="240" w:lineRule="auto"/>
    </w:pPr>
    <w:rPr>
      <w:rFonts w:ascii="Arial" w:eastAsia="Times New Roman" w:hAnsi="Arial" w:cs="Times New Roman"/>
      <w:b/>
      <w:sz w:val="20"/>
      <w:szCs w:val="20"/>
      <w:u w:val="single"/>
    </w:rPr>
  </w:style>
  <w:style w:type="paragraph" w:customStyle="1" w:styleId="FeatureRecipeYield">
    <w:name w:val="FeatureRecipeYield"/>
    <w:rsid w:val="000C3889"/>
    <w:pPr>
      <w:pBdr>
        <w:left w:val="single" w:sz="36" w:space="14" w:color="C0C0C0"/>
      </w:pBdr>
      <w:spacing w:after="0" w:line="240" w:lineRule="auto"/>
      <w:ind w:left="144"/>
    </w:pPr>
    <w:rPr>
      <w:rFonts w:ascii="Arial" w:eastAsia="Times New Roman" w:hAnsi="Arial" w:cs="Times New Roman"/>
      <w:sz w:val="16"/>
      <w:szCs w:val="20"/>
    </w:rPr>
  </w:style>
  <w:style w:type="paragraph" w:customStyle="1" w:styleId="FeatureRunInHead">
    <w:name w:val="FeatureRunInHead"/>
    <w:next w:val="Normal"/>
    <w:rsid w:val="000C3889"/>
    <w:pPr>
      <w:pBdr>
        <w:left w:val="single" w:sz="36" w:space="6" w:color="C0C0C0"/>
      </w:pBdr>
      <w:spacing w:before="120" w:after="0" w:line="240" w:lineRule="auto"/>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0C3889"/>
    <w:pPr>
      <w:pBdr>
        <w:left w:val="single" w:sz="36" w:space="17" w:color="C0C0C0"/>
      </w:pBdr>
      <w:ind w:left="216"/>
    </w:pPr>
  </w:style>
  <w:style w:type="paragraph" w:customStyle="1" w:styleId="FeatureRunInPara">
    <w:name w:val="FeatureRunInPara"/>
    <w:basedOn w:val="FeatureListUnmarked"/>
    <w:next w:val="FeatureRunInHead"/>
    <w:rsid w:val="000C3889"/>
    <w:pPr>
      <w:pBdr>
        <w:left w:val="single" w:sz="36" w:space="6" w:color="C0C0C0"/>
      </w:pBdr>
      <w:spacing w:before="0"/>
      <w:ind w:left="0"/>
    </w:pPr>
  </w:style>
  <w:style w:type="paragraph" w:customStyle="1" w:styleId="FeatureRunInParaSub">
    <w:name w:val="FeatureRunInParaSub"/>
    <w:basedOn w:val="FeatureRunInPara"/>
    <w:next w:val="FeatureRunInHeadSub"/>
    <w:rsid w:val="000C3889"/>
    <w:pPr>
      <w:pBdr>
        <w:left w:val="single" w:sz="36" w:space="17" w:color="C0C0C0"/>
      </w:pBdr>
      <w:ind w:left="216"/>
      <w:contextualSpacing/>
    </w:pPr>
  </w:style>
  <w:style w:type="paragraph" w:customStyle="1" w:styleId="FeatureSubFeatureType">
    <w:name w:val="FeatureSubFeatureType"/>
    <w:rsid w:val="000C3889"/>
    <w:pPr>
      <w:pBdr>
        <w:top w:val="single" w:sz="36" w:space="1" w:color="008000"/>
        <w:left w:val="single" w:sz="36" w:space="31" w:color="C0C0C0"/>
        <w:bottom w:val="single" w:sz="36" w:space="1" w:color="008000"/>
      </w:pBdr>
      <w:spacing w:after="0" w:line="240" w:lineRule="auto"/>
      <w:ind w:left="490"/>
    </w:pPr>
    <w:rPr>
      <w:rFonts w:ascii="Arial" w:eastAsia="Times New Roman" w:hAnsi="Arial" w:cs="Times New Roman"/>
      <w:color w:val="008000"/>
      <w:szCs w:val="24"/>
    </w:rPr>
  </w:style>
  <w:style w:type="paragraph" w:customStyle="1" w:styleId="FeatureSubFeaturePara">
    <w:name w:val="FeatureSubFeaturePara"/>
    <w:next w:val="FeaturePara"/>
    <w:rsid w:val="000C3889"/>
    <w:pPr>
      <w:pBdr>
        <w:left w:val="single" w:sz="36" w:space="14" w:color="C0C0C0"/>
      </w:pBdr>
      <w:spacing w:after="240" w:line="240" w:lineRule="auto"/>
      <w:ind w:left="144"/>
      <w:contextualSpacing/>
    </w:pPr>
    <w:rPr>
      <w:rFonts w:ascii="Arial" w:eastAsia="Times New Roman" w:hAnsi="Arial" w:cs="Times New Roman"/>
      <w:szCs w:val="24"/>
    </w:rPr>
  </w:style>
  <w:style w:type="paragraph" w:customStyle="1" w:styleId="FeatureTitle">
    <w:name w:val="FeatureTitle"/>
    <w:next w:val="FeaturePara"/>
    <w:rsid w:val="000C3889"/>
    <w:pPr>
      <w:keepNext/>
      <w:pBdr>
        <w:left w:val="single" w:sz="36" w:space="6" w:color="C0C0C0"/>
      </w:pBdr>
      <w:spacing w:after="120" w:line="240" w:lineRule="auto"/>
      <w:outlineLvl w:val="8"/>
    </w:pPr>
    <w:rPr>
      <w:rFonts w:ascii="Arial" w:eastAsia="Times New Roman" w:hAnsi="Arial" w:cs="Times New Roman"/>
      <w:b/>
      <w:sz w:val="28"/>
      <w:szCs w:val="26"/>
    </w:rPr>
  </w:style>
  <w:style w:type="paragraph" w:customStyle="1" w:styleId="FeatureTitleSub">
    <w:name w:val="FeatureTitleSub"/>
    <w:next w:val="FeaturePara"/>
    <w:rsid w:val="000C3889"/>
    <w:pPr>
      <w:keepNext/>
      <w:pBdr>
        <w:left w:val="single" w:sz="36" w:space="6" w:color="C0C0C0"/>
      </w:pBdr>
      <w:spacing w:before="240" w:after="120" w:line="240" w:lineRule="auto"/>
    </w:pPr>
    <w:rPr>
      <w:rFonts w:ascii="Arial" w:eastAsia="Times New Roman" w:hAnsi="Arial" w:cs="Times New Roman"/>
      <w:b/>
      <w:i/>
      <w:sz w:val="26"/>
      <w:szCs w:val="20"/>
    </w:rPr>
  </w:style>
  <w:style w:type="paragraph" w:customStyle="1" w:styleId="FeatureType">
    <w:name w:val="FeatureType"/>
    <w:next w:val="FeaturePara"/>
    <w:rsid w:val="000C3889"/>
    <w:pPr>
      <w:pBdr>
        <w:top w:val="single" w:sz="36" w:space="1" w:color="008000"/>
        <w:bottom w:val="single" w:sz="2" w:space="1" w:color="auto"/>
      </w:pBdr>
      <w:spacing w:after="0" w:line="240" w:lineRule="auto"/>
      <w:jc w:val="center"/>
    </w:pPr>
    <w:rPr>
      <w:rFonts w:ascii="Courier New" w:eastAsia="Times New Roman" w:hAnsi="Courier New" w:cs="Times New Roman"/>
      <w:color w:val="008000"/>
      <w:sz w:val="24"/>
      <w:szCs w:val="26"/>
    </w:rPr>
  </w:style>
  <w:style w:type="paragraph" w:customStyle="1" w:styleId="FeatureURLPara">
    <w:name w:val="FeatureURLPara"/>
    <w:basedOn w:val="URLPara"/>
    <w:next w:val="FeaturePara"/>
    <w:rsid w:val="000C3889"/>
    <w:pPr>
      <w:pBdr>
        <w:left w:val="single" w:sz="36" w:space="6" w:color="C0C0C0"/>
      </w:pBdr>
      <w:spacing w:before="120"/>
      <w:ind w:left="0" w:firstLine="0"/>
    </w:pPr>
  </w:style>
  <w:style w:type="paragraph" w:customStyle="1" w:styleId="ReferenceAnnotation">
    <w:name w:val="ReferenceAnnotation"/>
    <w:basedOn w:val="Reference"/>
    <w:rsid w:val="000C3889"/>
    <w:pPr>
      <w:spacing w:before="0" w:after="0"/>
      <w:ind w:firstLine="0"/>
    </w:pPr>
    <w:rPr>
      <w:snapToGrid w:val="0"/>
    </w:rPr>
  </w:style>
  <w:style w:type="paragraph" w:customStyle="1" w:styleId="RecipeVariationH1">
    <w:name w:val="RecipeVariationH1"/>
    <w:rsid w:val="000C3889"/>
    <w:pPr>
      <w:spacing w:before="60" w:after="60" w:line="240" w:lineRule="auto"/>
      <w:ind w:left="720"/>
    </w:pPr>
    <w:rPr>
      <w:rFonts w:ascii="Arial" w:eastAsia="Times New Roman" w:hAnsi="Arial" w:cs="Times New Roman"/>
      <w:b/>
      <w:snapToGrid w:val="0"/>
      <w:szCs w:val="20"/>
      <w:u w:val="single"/>
    </w:rPr>
  </w:style>
  <w:style w:type="paragraph" w:customStyle="1" w:styleId="RecipeVariationH2">
    <w:name w:val="RecipeVariationH2"/>
    <w:rsid w:val="000C3889"/>
    <w:pPr>
      <w:spacing w:before="60" w:after="60" w:line="240" w:lineRule="auto"/>
      <w:ind w:left="720"/>
    </w:pPr>
    <w:rPr>
      <w:rFonts w:ascii="Arial" w:eastAsia="Times New Roman" w:hAnsi="Arial" w:cs="Times New Roman"/>
      <w:b/>
      <w:snapToGrid w:val="0"/>
      <w:sz w:val="20"/>
      <w:szCs w:val="20"/>
    </w:rPr>
  </w:style>
  <w:style w:type="paragraph" w:customStyle="1" w:styleId="RecipeProcedureHead">
    <w:name w:val="RecipeProcedureHead"/>
    <w:rsid w:val="000C3889"/>
    <w:pPr>
      <w:shd w:val="clear" w:color="auto" w:fill="FFFFFF"/>
      <w:spacing w:before="100" w:beforeAutospacing="1" w:after="100" w:afterAutospacing="1" w:line="240" w:lineRule="auto"/>
      <w:ind w:left="720"/>
      <w:outlineLvl w:val="1"/>
    </w:pPr>
    <w:rPr>
      <w:rFonts w:ascii="Arial" w:eastAsia="Times New Roman" w:hAnsi="Arial" w:cs="Times New Roman"/>
      <w:b/>
      <w:bCs/>
      <w:sz w:val="24"/>
      <w:szCs w:val="36"/>
    </w:rPr>
  </w:style>
  <w:style w:type="paragraph" w:customStyle="1" w:styleId="CrossRefPara">
    <w:name w:val="CrossRefPara"/>
    <w:next w:val="Para"/>
    <w:rsid w:val="000C3889"/>
    <w:pPr>
      <w:spacing w:after="0" w:line="240" w:lineRule="auto"/>
      <w:ind w:left="1440" w:right="1440"/>
    </w:pPr>
    <w:rPr>
      <w:rFonts w:ascii="Arial" w:eastAsia="Times New Roman" w:hAnsi="Arial" w:cs="AGaramond Bold"/>
      <w:color w:val="000000"/>
      <w:sz w:val="18"/>
      <w:szCs w:val="17"/>
    </w:rPr>
  </w:style>
  <w:style w:type="character" w:customStyle="1" w:styleId="InlineEmail">
    <w:name w:val="InlineEmail"/>
    <w:basedOn w:val="InlineURL"/>
    <w:rsid w:val="000C3889"/>
    <w:rPr>
      <w:rFonts w:ascii="Courier New" w:hAnsi="Courier New"/>
      <w:noProof/>
      <w:color w:val="auto"/>
      <w:u w:val="double"/>
    </w:rPr>
  </w:style>
  <w:style w:type="character" w:customStyle="1" w:styleId="CrossRefTerm">
    <w:name w:val="CrossRefTerm"/>
    <w:basedOn w:val="DefaultParagraphFont"/>
    <w:rsid w:val="000C3889"/>
    <w:rPr>
      <w:i/>
    </w:rPr>
  </w:style>
  <w:style w:type="character" w:customStyle="1" w:styleId="GenusSpecies">
    <w:name w:val="GenusSpecies"/>
    <w:basedOn w:val="DefaultParagraphFont"/>
    <w:rsid w:val="000C3889"/>
    <w:rPr>
      <w:rFonts w:ascii="AGaramond Bold" w:hAnsi="AGaramond Bold" w:cs="AGaramond Bold"/>
      <w:i/>
      <w:dstrike w:val="0"/>
      <w:color w:val="auto"/>
      <w:sz w:val="17"/>
      <w:szCs w:val="17"/>
      <w:vertAlign w:val="baseline"/>
      <w:lang w:val="en-US" w:eastAsia="en-US" w:bidi="ar-SA"/>
    </w:rPr>
  </w:style>
  <w:style w:type="character" w:customStyle="1" w:styleId="CustomCharStyle">
    <w:name w:val="CustomCharStyle"/>
    <w:basedOn w:val="DefaultParagraphFont"/>
    <w:rsid w:val="000C3889"/>
    <w:rPr>
      <w:b/>
      <w:i/>
    </w:rPr>
  </w:style>
  <w:style w:type="paragraph" w:customStyle="1" w:styleId="FeatureRecipeIngredientList">
    <w:name w:val="FeatureRecipeIngredientList"/>
    <w:basedOn w:val="FeatureRecipeProcedure"/>
    <w:rsid w:val="000C3889"/>
    <w:pPr>
      <w:ind w:left="720" w:hanging="288"/>
    </w:pPr>
  </w:style>
  <w:style w:type="paragraph" w:customStyle="1" w:styleId="CodeHead">
    <w:name w:val="CodeHead"/>
    <w:next w:val="CodeListing"/>
    <w:rsid w:val="000C3889"/>
    <w:pPr>
      <w:spacing w:before="120" w:after="120" w:line="240" w:lineRule="auto"/>
    </w:pPr>
    <w:rPr>
      <w:rFonts w:ascii="Arial" w:eastAsia="Times New Roman" w:hAnsi="Arial" w:cs="Times New Roman"/>
      <w:b/>
      <w:snapToGrid w:val="0"/>
      <w:szCs w:val="20"/>
    </w:rPr>
  </w:style>
  <w:style w:type="paragraph" w:customStyle="1" w:styleId="PoetryPara">
    <w:name w:val="PoetryPara"/>
    <w:rsid w:val="000C3889"/>
    <w:pPr>
      <w:spacing w:before="120" w:after="120" w:line="240" w:lineRule="auto"/>
      <w:ind w:left="2160"/>
      <w:contextualSpacing/>
    </w:pPr>
    <w:rPr>
      <w:rFonts w:ascii="Times New Roman" w:eastAsia="Times New Roman" w:hAnsi="Times New Roman" w:cs="Times New Roman"/>
      <w:snapToGrid w:val="0"/>
      <w:szCs w:val="20"/>
    </w:rPr>
  </w:style>
  <w:style w:type="paragraph" w:customStyle="1" w:styleId="PoetryTitle">
    <w:name w:val="PoetryTitle"/>
    <w:basedOn w:val="PoetryPara"/>
    <w:next w:val="PoetryPara"/>
    <w:rsid w:val="000C3889"/>
    <w:pPr>
      <w:spacing w:after="0"/>
    </w:pPr>
    <w:rPr>
      <w:b/>
      <w:sz w:val="24"/>
    </w:rPr>
  </w:style>
  <w:style w:type="character" w:customStyle="1" w:styleId="QueryInline">
    <w:name w:val="QueryInline"/>
    <w:basedOn w:val="DefaultParagraphFont"/>
    <w:rsid w:val="000C3889"/>
    <w:rPr>
      <w:bdr w:val="none" w:sz="0" w:space="0" w:color="auto"/>
      <w:shd w:val="clear" w:color="auto" w:fill="FFCC99"/>
    </w:rPr>
  </w:style>
  <w:style w:type="paragraph" w:customStyle="1" w:styleId="QueryPara">
    <w:name w:val="QueryPara"/>
    <w:rsid w:val="000C3889"/>
    <w:pPr>
      <w:pBdr>
        <w:top w:val="single" w:sz="4" w:space="1" w:color="auto"/>
        <w:bottom w:val="single" w:sz="4" w:space="1" w:color="auto"/>
      </w:pBdr>
      <w:shd w:val="clear" w:color="auto" w:fill="FFCC99"/>
      <w:spacing w:after="0" w:line="240" w:lineRule="auto"/>
    </w:pPr>
    <w:rPr>
      <w:rFonts w:ascii="Times New Roman" w:eastAsia="Times New Roman" w:hAnsi="Times New Roman" w:cs="Times New Roman"/>
      <w:snapToGrid w:val="0"/>
      <w:sz w:val="26"/>
      <w:szCs w:val="20"/>
    </w:rPr>
  </w:style>
  <w:style w:type="paragraph" w:customStyle="1" w:styleId="Directive">
    <w:name w:val="Directive"/>
    <w:next w:val="Normal"/>
    <w:rsid w:val="000C3889"/>
    <w:pPr>
      <w:pBdr>
        <w:top w:val="single" w:sz="18" w:space="1" w:color="auto"/>
        <w:bottom w:val="single" w:sz="18" w:space="1" w:color="auto"/>
      </w:pBdr>
      <w:spacing w:before="120" w:after="120" w:line="240" w:lineRule="auto"/>
    </w:pPr>
    <w:rPr>
      <w:rFonts w:ascii="Times New Roman" w:eastAsia="Times New Roman" w:hAnsi="Times New Roman" w:cs="Times New Roman"/>
      <w:noProof/>
      <w:color w:val="0000FF"/>
      <w:sz w:val="28"/>
      <w:szCs w:val="20"/>
    </w:rPr>
  </w:style>
  <w:style w:type="paragraph" w:customStyle="1" w:styleId="CodeListing80">
    <w:name w:val="CodeListing80"/>
    <w:rsid w:val="000C3889"/>
    <w:pPr>
      <w:spacing w:after="0" w:line="240" w:lineRule="auto"/>
    </w:pPr>
    <w:rPr>
      <w:rFonts w:ascii="Courier New" w:eastAsia="Times New Roman" w:hAnsi="Courier New" w:cs="Times New Roman"/>
      <w:noProof/>
      <w:snapToGrid w:val="0"/>
      <w:sz w:val="16"/>
      <w:szCs w:val="20"/>
    </w:rPr>
  </w:style>
  <w:style w:type="character" w:customStyle="1" w:styleId="wileyTemp">
    <w:name w:val="wileyTemp"/>
    <w:rsid w:val="000C3889"/>
  </w:style>
  <w:style w:type="character" w:customStyle="1" w:styleId="WileyItalic">
    <w:name w:val="WileyItalic"/>
    <w:basedOn w:val="DefaultParagraphFont"/>
    <w:rsid w:val="000C3889"/>
    <w:rPr>
      <w:i/>
    </w:rPr>
  </w:style>
  <w:style w:type="character" w:customStyle="1" w:styleId="WileyBoldItalic">
    <w:name w:val="WileyBoldItalic"/>
    <w:basedOn w:val="DefaultParagraphFont"/>
    <w:rsid w:val="000C3889"/>
    <w:rPr>
      <w:b/>
      <w:i/>
    </w:rPr>
  </w:style>
  <w:style w:type="character" w:customStyle="1" w:styleId="WileyBold">
    <w:name w:val="WileyBold"/>
    <w:basedOn w:val="DefaultParagraphFont"/>
    <w:rsid w:val="000C3889"/>
    <w:rPr>
      <w:b/>
    </w:rPr>
  </w:style>
  <w:style w:type="paragraph" w:customStyle="1" w:styleId="ContentsPartTitle">
    <w:name w:val="ContentsPartTitle"/>
    <w:next w:val="ContentsChapterTitle"/>
    <w:rsid w:val="000C3889"/>
    <w:pPr>
      <w:spacing w:after="0" w:line="240" w:lineRule="auto"/>
    </w:pPr>
    <w:rPr>
      <w:rFonts w:ascii="Times New Roman" w:eastAsia="Times New Roman" w:hAnsi="Times New Roman" w:cs="Times New Roman"/>
      <w:b/>
      <w:sz w:val="28"/>
      <w:szCs w:val="20"/>
    </w:rPr>
  </w:style>
  <w:style w:type="paragraph" w:customStyle="1" w:styleId="ContentsChapterTitle">
    <w:name w:val="ContentsChapterTitle"/>
    <w:basedOn w:val="ContentsPartTitle"/>
    <w:next w:val="ContentsH1"/>
    <w:rsid w:val="000C3889"/>
    <w:pPr>
      <w:ind w:left="288"/>
    </w:pPr>
    <w:rPr>
      <w:sz w:val="26"/>
    </w:rPr>
  </w:style>
  <w:style w:type="paragraph" w:customStyle="1" w:styleId="ContentsH1">
    <w:name w:val="ContentsH1"/>
    <w:basedOn w:val="ContentsPartTitle"/>
    <w:rsid w:val="000C3889"/>
    <w:pPr>
      <w:ind w:left="576"/>
    </w:pPr>
    <w:rPr>
      <w:b w:val="0"/>
      <w:sz w:val="24"/>
    </w:rPr>
  </w:style>
  <w:style w:type="paragraph" w:customStyle="1" w:styleId="ContentsH2">
    <w:name w:val="ContentsH2"/>
    <w:basedOn w:val="ContentsPartTitle"/>
    <w:rsid w:val="000C3889"/>
    <w:pPr>
      <w:ind w:left="864"/>
    </w:pPr>
    <w:rPr>
      <w:b w:val="0"/>
      <w:sz w:val="22"/>
    </w:rPr>
  </w:style>
  <w:style w:type="paragraph" w:customStyle="1" w:styleId="Copyright">
    <w:name w:val="Copyright"/>
    <w:rsid w:val="000C3889"/>
    <w:pPr>
      <w:widowControl w:val="0"/>
      <w:spacing w:before="280" w:after="0" w:line="240" w:lineRule="auto"/>
      <w:ind w:left="720"/>
    </w:pPr>
    <w:rPr>
      <w:rFonts w:ascii="Times New Roman" w:eastAsia="Times New Roman" w:hAnsi="Times New Roman" w:cs="Times New Roman"/>
      <w:snapToGrid w:val="0"/>
      <w:color w:val="000000"/>
      <w:sz w:val="26"/>
      <w:szCs w:val="20"/>
    </w:rPr>
  </w:style>
  <w:style w:type="paragraph" w:customStyle="1" w:styleId="AbstractPara">
    <w:name w:val="AbstractPara"/>
    <w:qFormat/>
    <w:rsid w:val="000C3889"/>
    <w:pPr>
      <w:pBdr>
        <w:top w:val="single" w:sz="4" w:space="1" w:color="auto"/>
        <w:left w:val="single" w:sz="4" w:space="4" w:color="auto"/>
        <w:bottom w:val="single" w:sz="4" w:space="1" w:color="auto"/>
        <w:right w:val="single" w:sz="4" w:space="4" w:color="auto"/>
      </w:pBdr>
      <w:ind w:left="720"/>
    </w:pPr>
    <w:rPr>
      <w:rFonts w:ascii="Arial" w:eastAsia="Times New Roman" w:hAnsi="Arial" w:cs="Times New Roman"/>
      <w:snapToGrid w:val="0"/>
      <w:sz w:val="24"/>
      <w:szCs w:val="20"/>
    </w:rPr>
  </w:style>
  <w:style w:type="paragraph" w:customStyle="1" w:styleId="DOI">
    <w:name w:val="DOI"/>
    <w:rsid w:val="000C3889"/>
    <w:pPr>
      <w:spacing w:after="0" w:line="240" w:lineRule="auto"/>
    </w:pPr>
    <w:rPr>
      <w:rFonts w:ascii="Courier New" w:eastAsia="Times New Roman" w:hAnsi="Courier New" w:cs="Times New Roman"/>
      <w:snapToGrid w:val="0"/>
      <w:sz w:val="20"/>
      <w:szCs w:val="20"/>
    </w:rPr>
  </w:style>
  <w:style w:type="paragraph" w:customStyle="1" w:styleId="AuthorBio">
    <w:name w:val="AuthorBio"/>
    <w:rsid w:val="000C3889"/>
    <w:pPr>
      <w:spacing w:before="240" w:after="240" w:line="240" w:lineRule="auto"/>
      <w:ind w:firstLine="720"/>
    </w:pPr>
    <w:rPr>
      <w:rFonts w:ascii="Arial" w:eastAsia="Times New Roman" w:hAnsi="Arial" w:cs="Times New Roman"/>
      <w:sz w:val="20"/>
      <w:szCs w:val="20"/>
    </w:rPr>
  </w:style>
  <w:style w:type="paragraph" w:customStyle="1" w:styleId="AbstractHead">
    <w:name w:val="AbstractHead"/>
    <w:basedOn w:val="Para"/>
    <w:next w:val="AbstractPara"/>
    <w:rsid w:val="000C3889"/>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KeywordsPara">
    <w:name w:val="KeywordsPara"/>
    <w:next w:val="Para"/>
    <w:rsid w:val="000C3889"/>
    <w:pPr>
      <w:spacing w:before="240" w:after="240" w:line="240" w:lineRule="auto"/>
      <w:ind w:left="1440" w:right="720" w:hanging="720"/>
    </w:pPr>
    <w:rPr>
      <w:rFonts w:ascii="Times New Roman" w:eastAsia="Times New Roman" w:hAnsi="Times New Roman" w:cs="Times New Roman"/>
      <w:sz w:val="24"/>
      <w:szCs w:val="20"/>
    </w:rPr>
  </w:style>
  <w:style w:type="paragraph" w:customStyle="1" w:styleId="BookReviewItem">
    <w:name w:val="BookReviewItem"/>
    <w:rsid w:val="000C3889"/>
    <w:pPr>
      <w:spacing w:before="240" w:after="240" w:line="240" w:lineRule="auto"/>
      <w:ind w:left="3600" w:right="1440" w:hanging="720"/>
    </w:pPr>
    <w:rPr>
      <w:rFonts w:ascii="Times New Roman" w:eastAsia="Times New Roman" w:hAnsi="Times New Roman" w:cs="Times New Roman"/>
      <w:sz w:val="28"/>
      <w:szCs w:val="20"/>
    </w:rPr>
  </w:style>
  <w:style w:type="paragraph" w:customStyle="1" w:styleId="CodeScreenSub">
    <w:name w:val="CodeScreenSub"/>
    <w:basedOn w:val="CodeScreen"/>
    <w:qFormat/>
    <w:rsid w:val="000C3889"/>
    <w:pPr>
      <w:ind w:left="720"/>
    </w:pPr>
  </w:style>
  <w:style w:type="paragraph" w:customStyle="1" w:styleId="BookEdition">
    <w:name w:val="BookEdition"/>
    <w:qFormat/>
    <w:rsid w:val="000C3889"/>
    <w:pPr>
      <w:pBdr>
        <w:top w:val="single" w:sz="4" w:space="1" w:color="auto"/>
        <w:bottom w:val="single" w:sz="4" w:space="1" w:color="auto"/>
      </w:pBdr>
      <w:spacing w:line="240" w:lineRule="auto"/>
      <w:jc w:val="center"/>
    </w:pPr>
    <w:rPr>
      <w:rFonts w:ascii="Arial" w:eastAsia="Times New Roman" w:hAnsi="Arial" w:cs="Times New Roman"/>
      <w:b/>
      <w:snapToGrid w:val="0"/>
      <w:sz w:val="36"/>
      <w:szCs w:val="20"/>
    </w:rPr>
  </w:style>
  <w:style w:type="character" w:customStyle="1" w:styleId="CodeColorBlue">
    <w:name w:val="CodeColorBlue"/>
    <w:rsid w:val="000C3889"/>
    <w:rPr>
      <w:rFonts w:cs="Arial"/>
      <w:color w:val="0000FF"/>
    </w:rPr>
  </w:style>
  <w:style w:type="character" w:customStyle="1" w:styleId="CodeColorBlue2">
    <w:name w:val="CodeColorBlue2"/>
    <w:rsid w:val="000C3889"/>
    <w:rPr>
      <w:rFonts w:cs="Arial"/>
      <w:color w:val="0000A5"/>
    </w:rPr>
  </w:style>
  <w:style w:type="character" w:customStyle="1" w:styleId="CodeColorBlue3">
    <w:name w:val="CodeColorBlue3"/>
    <w:rsid w:val="000C3889"/>
    <w:rPr>
      <w:rFonts w:cs="Arial"/>
      <w:color w:val="6464B9"/>
    </w:rPr>
  </w:style>
  <w:style w:type="character" w:customStyle="1" w:styleId="CodeColorBluegreen">
    <w:name w:val="CodeColorBluegreen"/>
    <w:rsid w:val="000C3889"/>
    <w:rPr>
      <w:rFonts w:cs="Arial"/>
      <w:color w:val="2B91AF"/>
    </w:rPr>
  </w:style>
  <w:style w:type="character" w:customStyle="1" w:styleId="CodeColorBrown">
    <w:name w:val="CodeColorBrown"/>
    <w:rsid w:val="000C3889"/>
    <w:rPr>
      <w:rFonts w:cs="Arial"/>
      <w:color w:val="A31515"/>
    </w:rPr>
  </w:style>
  <w:style w:type="character" w:customStyle="1" w:styleId="CodeColorDkBlue">
    <w:name w:val="CodeColorDkBlue"/>
    <w:rsid w:val="000C3889"/>
    <w:rPr>
      <w:rFonts w:cs="Times New Roman"/>
      <w:color w:val="000080"/>
      <w:szCs w:val="22"/>
    </w:rPr>
  </w:style>
  <w:style w:type="character" w:customStyle="1" w:styleId="CodeColorGreen">
    <w:name w:val="CodeColorGreen"/>
    <w:rsid w:val="000C3889"/>
    <w:rPr>
      <w:rFonts w:cs="Arial"/>
      <w:color w:val="008000"/>
    </w:rPr>
  </w:style>
  <w:style w:type="character" w:customStyle="1" w:styleId="CodeColorGreen2">
    <w:name w:val="CodeColorGreen2"/>
    <w:rsid w:val="000C3889"/>
    <w:rPr>
      <w:rFonts w:cs="Arial"/>
      <w:color w:val="629755"/>
    </w:rPr>
  </w:style>
  <w:style w:type="character" w:customStyle="1" w:styleId="CodeColorGrey30">
    <w:name w:val="CodeColorGrey30"/>
    <w:rsid w:val="000C3889"/>
    <w:rPr>
      <w:rFonts w:cs="Arial"/>
      <w:color w:val="808080"/>
    </w:rPr>
  </w:style>
  <w:style w:type="character" w:customStyle="1" w:styleId="CodeColorGrey55">
    <w:name w:val="CodeColorGrey55"/>
    <w:rsid w:val="000C3889"/>
    <w:rPr>
      <w:rFonts w:cs="Arial"/>
      <w:color w:val="C0C0C0"/>
    </w:rPr>
  </w:style>
  <w:style w:type="character" w:customStyle="1" w:styleId="CodeColorGrey80">
    <w:name w:val="CodeColorGrey80"/>
    <w:rsid w:val="000C3889"/>
    <w:rPr>
      <w:rFonts w:cs="Arial"/>
      <w:color w:val="555555"/>
    </w:rPr>
  </w:style>
  <w:style w:type="character" w:customStyle="1" w:styleId="CodeColorHotPink">
    <w:name w:val="CodeColorHotPink"/>
    <w:rsid w:val="000C3889"/>
    <w:rPr>
      <w:rFonts w:cs="Times New Roman"/>
      <w:color w:val="DF36FA"/>
      <w:szCs w:val="18"/>
    </w:rPr>
  </w:style>
  <w:style w:type="character" w:customStyle="1" w:styleId="CodeColorMagenta">
    <w:name w:val="CodeColorMagenta"/>
    <w:rsid w:val="000C3889"/>
    <w:rPr>
      <w:rFonts w:cs="Arial"/>
      <w:color w:val="A31515"/>
    </w:rPr>
  </w:style>
  <w:style w:type="character" w:customStyle="1" w:styleId="CodeColorOrange">
    <w:name w:val="CodeColorOrange"/>
    <w:rsid w:val="000C3889"/>
    <w:rPr>
      <w:rFonts w:cs="Arial"/>
      <w:color w:val="B96464"/>
    </w:rPr>
  </w:style>
  <w:style w:type="character" w:customStyle="1" w:styleId="CodeColorPeach">
    <w:name w:val="CodeColorPeach"/>
    <w:rsid w:val="000C3889"/>
    <w:rPr>
      <w:rFonts w:cs="Arial"/>
      <w:color w:val="FFDBA3"/>
    </w:rPr>
  </w:style>
  <w:style w:type="character" w:customStyle="1" w:styleId="CodeColorPurple">
    <w:name w:val="CodeColorPurple"/>
    <w:rsid w:val="000C3889"/>
    <w:rPr>
      <w:rFonts w:cs="Arial"/>
      <w:color w:val="951795"/>
    </w:rPr>
  </w:style>
  <w:style w:type="character" w:customStyle="1" w:styleId="CodeColorRed">
    <w:name w:val="CodeColorRed"/>
    <w:rsid w:val="000C3889"/>
    <w:rPr>
      <w:rFonts w:cs="Arial"/>
      <w:color w:val="FF0000"/>
    </w:rPr>
  </w:style>
  <w:style w:type="character" w:customStyle="1" w:styleId="CodeColorRed2">
    <w:name w:val="CodeColorRed2"/>
    <w:rsid w:val="000C3889"/>
    <w:rPr>
      <w:rFonts w:cs="Arial"/>
      <w:color w:val="800000"/>
    </w:rPr>
  </w:style>
  <w:style w:type="character" w:customStyle="1" w:styleId="CodeColorRed3">
    <w:name w:val="CodeColorRed3"/>
    <w:rsid w:val="000C3889"/>
    <w:rPr>
      <w:rFonts w:cs="Arial"/>
      <w:color w:val="A31515"/>
    </w:rPr>
  </w:style>
  <w:style w:type="character" w:customStyle="1" w:styleId="CodeColorTealBlue">
    <w:name w:val="CodeColorTealBlue"/>
    <w:rsid w:val="000C3889"/>
    <w:rPr>
      <w:rFonts w:cs="Times New Roman"/>
      <w:color w:val="008080"/>
      <w:szCs w:val="22"/>
    </w:rPr>
  </w:style>
  <w:style w:type="character" w:customStyle="1" w:styleId="CodeColorWhite">
    <w:name w:val="CodeColorWhite"/>
    <w:rsid w:val="000C3889"/>
    <w:rPr>
      <w:rFonts w:cs="Arial"/>
      <w:color w:val="FFFFFF"/>
      <w:bdr w:val="none" w:sz="0" w:space="0" w:color="auto"/>
    </w:rPr>
  </w:style>
  <w:style w:type="character" w:customStyle="1" w:styleId="CodeColorPurple2">
    <w:name w:val="CodeColorPurple2"/>
    <w:rsid w:val="000C3889"/>
    <w:rPr>
      <w:rFonts w:cs="Arial"/>
      <w:color w:val="800080"/>
    </w:rPr>
  </w:style>
  <w:style w:type="paragraph" w:styleId="ListParagraph">
    <w:name w:val="List Paragraph"/>
    <w:basedOn w:val="Normal"/>
    <w:uiPriority w:val="99"/>
    <w:qFormat/>
    <w:rsid w:val="000C3889"/>
    <w:pPr>
      <w:ind w:left="720"/>
      <w:contextualSpacing/>
    </w:pPr>
    <w:rPr>
      <w:rFonts w:ascii="Calibri" w:eastAsia="Times New Roman" w:hAnsi="Calibri" w:cs="Times New Roman"/>
      <w:color w:val="FF0000"/>
    </w:rPr>
  </w:style>
  <w:style w:type="character" w:styleId="Hyperlink">
    <w:name w:val="Hyperlink"/>
    <w:basedOn w:val="DefaultParagraphFont"/>
    <w:uiPriority w:val="99"/>
    <w:rsid w:val="000C3889"/>
    <w:rPr>
      <w:rFonts w:cs="Times New Roman"/>
      <w:color w:val="0000FF"/>
      <w:u w:val="single"/>
    </w:rPr>
  </w:style>
  <w:style w:type="paragraph" w:styleId="Revision">
    <w:name w:val="Revision"/>
    <w:hidden/>
    <w:uiPriority w:val="99"/>
    <w:semiHidden/>
    <w:rsid w:val="000C3889"/>
    <w:pPr>
      <w:spacing w:after="0" w:line="240" w:lineRule="auto"/>
    </w:pPr>
    <w:rPr>
      <w:rFonts w:ascii="Times New Roman" w:eastAsia="Times New Roman" w:hAnsi="Times New Roman" w:cs="Times New Roman"/>
      <w:color w:val="FF0000"/>
      <w:sz w:val="40"/>
      <w:szCs w:val="20"/>
    </w:rPr>
  </w:style>
  <w:style w:type="character" w:customStyle="1" w:styleId="Callout">
    <w:name w:val="Callout"/>
    <w:basedOn w:val="DefaultParagraphFont"/>
    <w:rsid w:val="000C3889"/>
    <w:rPr>
      <w:bdr w:val="none" w:sz="0" w:space="0" w:color="auto"/>
      <w:shd w:val="clear" w:color="auto" w:fill="B2A1C7" w:themeFill="accent4" w:themeFillTint="99"/>
    </w:rPr>
  </w:style>
  <w:style w:type="paragraph" w:customStyle="1" w:styleId="ContentsH3">
    <w:name w:val="ContentsH3"/>
    <w:qFormat/>
    <w:rsid w:val="000C3889"/>
    <w:pPr>
      <w:spacing w:after="0" w:line="240" w:lineRule="auto"/>
      <w:ind w:left="1440"/>
    </w:pPr>
    <w:rPr>
      <w:rFonts w:ascii="Times New Roman" w:eastAsia="Times New Roman" w:hAnsi="Times New Roman" w:cs="Times New Roman"/>
      <w:snapToGrid w:val="0"/>
      <w:color w:val="000000"/>
      <w:szCs w:val="60"/>
    </w:rPr>
  </w:style>
  <w:style w:type="paragraph" w:customStyle="1" w:styleId="FeatureSlug">
    <w:name w:val="FeatureSlug"/>
    <w:next w:val="FeaturePara"/>
    <w:qFormat/>
    <w:rsid w:val="000C3889"/>
    <w:pPr>
      <w:pBdr>
        <w:left w:val="single" w:sz="36" w:space="6" w:color="BFBFBF" w:themeColor="background1" w:themeShade="BF"/>
      </w:pBdr>
      <w:spacing w:before="200" w:line="240" w:lineRule="auto"/>
    </w:pPr>
    <w:rPr>
      <w:rFonts w:ascii="Arial" w:eastAsia="Times New Roman" w:hAnsi="Arial" w:cs="Times New Roman"/>
      <w:b/>
      <w:sz w:val="24"/>
      <w:szCs w:val="20"/>
    </w:rPr>
  </w:style>
  <w:style w:type="paragraph" w:customStyle="1" w:styleId="FeatureReference">
    <w:name w:val="FeatureReference"/>
    <w:qFormat/>
    <w:rsid w:val="000C3889"/>
    <w:pPr>
      <w:pBdr>
        <w:left w:val="single" w:sz="36" w:space="6" w:color="BFBFBF" w:themeColor="background1" w:themeShade="BF"/>
      </w:pBdr>
      <w:spacing w:before="120" w:after="120" w:line="240" w:lineRule="auto"/>
      <w:ind w:left="720" w:hanging="720"/>
      <w:contextualSpacing/>
    </w:pPr>
    <w:rPr>
      <w:rFonts w:ascii="Arial" w:eastAsia="Times New Roman" w:hAnsi="Arial" w:cs="Times New Roman"/>
      <w:snapToGrid w:val="0"/>
      <w:sz w:val="20"/>
      <w:szCs w:val="20"/>
    </w:rPr>
  </w:style>
  <w:style w:type="paragraph" w:customStyle="1" w:styleId="FeatureTableCaption">
    <w:name w:val="FeatureTableCaption"/>
    <w:next w:val="FeaturePara"/>
    <w:qFormat/>
    <w:rsid w:val="000C3889"/>
    <w:pPr>
      <w:pBdr>
        <w:left w:val="single" w:sz="36" w:space="6" w:color="BFBFBF" w:themeColor="background1" w:themeShade="BF"/>
      </w:pBdr>
      <w:spacing w:before="200"/>
    </w:pPr>
    <w:rPr>
      <w:rFonts w:ascii="Arial" w:eastAsia="Times New Roman" w:hAnsi="Arial" w:cs="Times New Roman"/>
      <w:b/>
      <w:snapToGrid w:val="0"/>
      <w:sz w:val="24"/>
      <w:szCs w:val="20"/>
    </w:rPr>
  </w:style>
  <w:style w:type="paragraph" w:customStyle="1" w:styleId="FeatureFigureSource">
    <w:name w:val="FeatureFigureSource"/>
    <w:rsid w:val="000C3889"/>
    <w:pPr>
      <w:pBdr>
        <w:left w:val="single" w:sz="36" w:space="6" w:color="BFBFBF" w:themeColor="background1" w:themeShade="BF"/>
      </w:pBdr>
      <w:spacing w:after="240" w:line="240" w:lineRule="auto"/>
      <w:contextualSpacing/>
    </w:pPr>
    <w:rPr>
      <w:rFonts w:ascii="Times New Roman" w:eastAsia="Times New Roman" w:hAnsi="Times New Roman" w:cs="Times New Roman"/>
      <w:snapToGrid w:val="0"/>
      <w:sz w:val="20"/>
      <w:szCs w:val="20"/>
    </w:rPr>
  </w:style>
  <w:style w:type="paragraph" w:customStyle="1" w:styleId="FeatureExtractSource">
    <w:name w:val="FeatureExtractSource"/>
    <w:rsid w:val="000C3889"/>
    <w:pPr>
      <w:pBdr>
        <w:left w:val="single" w:sz="36" w:space="24" w:color="C0C0C0"/>
      </w:pBdr>
      <w:spacing w:after="0" w:line="240" w:lineRule="auto"/>
      <w:ind w:left="360"/>
    </w:pPr>
    <w:rPr>
      <w:rFonts w:ascii="Times New Roman" w:eastAsia="Times New Roman" w:hAnsi="Times New Roman" w:cs="Times New Roman"/>
      <w:snapToGrid w:val="0"/>
      <w:sz w:val="16"/>
      <w:szCs w:val="20"/>
    </w:rPr>
  </w:style>
  <w:style w:type="paragraph" w:customStyle="1" w:styleId="BookReviewAuthor">
    <w:name w:val="BookReviewAuthor"/>
    <w:rsid w:val="000C3889"/>
    <w:pPr>
      <w:spacing w:after="0" w:line="240" w:lineRule="auto"/>
      <w:ind w:left="4320"/>
    </w:pPr>
    <w:rPr>
      <w:rFonts w:ascii="Times New Roman" w:eastAsia="Times New Roman" w:hAnsi="Times New Roman" w:cs="Times New Roman"/>
      <w:snapToGrid w:val="0"/>
      <w:sz w:val="20"/>
      <w:szCs w:val="20"/>
    </w:rPr>
  </w:style>
  <w:style w:type="paragraph" w:customStyle="1" w:styleId="BookHalfTitle">
    <w:name w:val="BookHalfTitle"/>
    <w:basedOn w:val="Normal"/>
    <w:next w:val="H2"/>
    <w:rsid w:val="000C3889"/>
    <w:pPr>
      <w:spacing w:before="480" w:after="480" w:line="240" w:lineRule="auto"/>
      <w:ind w:left="720" w:firstLine="720"/>
      <w:jc w:val="center"/>
    </w:pPr>
    <w:rPr>
      <w:rFonts w:ascii="Arial" w:eastAsia="Times New Roman" w:hAnsi="Arial" w:cs="Times New Roman"/>
      <w:b/>
      <w:snapToGrid w:val="0"/>
      <w:sz w:val="52"/>
      <w:szCs w:val="20"/>
    </w:rPr>
  </w:style>
  <w:style w:type="paragraph" w:customStyle="1" w:styleId="PoetrySource">
    <w:name w:val="PoetrySource"/>
    <w:rsid w:val="000C3889"/>
    <w:pPr>
      <w:spacing w:after="0" w:line="240" w:lineRule="auto"/>
      <w:ind w:left="2880"/>
    </w:pPr>
    <w:rPr>
      <w:rFonts w:ascii="Times New Roman" w:eastAsia="Times New Roman" w:hAnsi="Times New Roman" w:cs="Times New Roman"/>
      <w:snapToGrid w:val="0"/>
      <w:sz w:val="18"/>
      <w:szCs w:val="20"/>
    </w:rPr>
  </w:style>
  <w:style w:type="character" w:styleId="BookTitle0">
    <w:name w:val="Book Title"/>
    <w:basedOn w:val="DefaultParagraphFont"/>
    <w:uiPriority w:val="99"/>
    <w:qFormat/>
    <w:rsid w:val="000C3889"/>
    <w:rPr>
      <w:b/>
      <w:bCs/>
      <w:smallCaps/>
      <w:spacing w:val="5"/>
    </w:rPr>
  </w:style>
  <w:style w:type="character" w:styleId="CommentReference">
    <w:name w:val="annotation reference"/>
    <w:basedOn w:val="DefaultParagraphFont"/>
    <w:uiPriority w:val="99"/>
    <w:semiHidden/>
    <w:rsid w:val="000C3889"/>
    <w:rPr>
      <w:sz w:val="16"/>
      <w:szCs w:val="16"/>
    </w:rPr>
  </w:style>
  <w:style w:type="character" w:styleId="Emphasis">
    <w:name w:val="Emphasis"/>
    <w:basedOn w:val="DefaultParagraphFont"/>
    <w:uiPriority w:val="99"/>
    <w:rsid w:val="000C3889"/>
    <w:rPr>
      <w:i/>
      <w:iCs/>
    </w:rPr>
  </w:style>
  <w:style w:type="character" w:styleId="FollowedHyperlink">
    <w:name w:val="FollowedHyperlink"/>
    <w:basedOn w:val="DefaultParagraphFont"/>
    <w:uiPriority w:val="99"/>
    <w:semiHidden/>
    <w:rsid w:val="000C3889"/>
    <w:rPr>
      <w:color w:val="800080" w:themeColor="followedHyperlink"/>
      <w:u w:val="single"/>
    </w:rPr>
  </w:style>
  <w:style w:type="character" w:styleId="HTMLAcronym">
    <w:name w:val="HTML Acronym"/>
    <w:basedOn w:val="DefaultParagraphFont"/>
    <w:uiPriority w:val="99"/>
    <w:semiHidden/>
    <w:rsid w:val="000C3889"/>
  </w:style>
  <w:style w:type="character" w:styleId="HTMLCite">
    <w:name w:val="HTML Cite"/>
    <w:basedOn w:val="DefaultParagraphFont"/>
    <w:uiPriority w:val="99"/>
    <w:semiHidden/>
    <w:rsid w:val="000C3889"/>
    <w:rPr>
      <w:i/>
      <w:iCs/>
    </w:rPr>
  </w:style>
  <w:style w:type="character" w:styleId="HTMLCode">
    <w:name w:val="HTML Code"/>
    <w:basedOn w:val="DefaultParagraphFont"/>
    <w:uiPriority w:val="99"/>
    <w:semiHidden/>
    <w:rsid w:val="000C3889"/>
    <w:rPr>
      <w:rFonts w:ascii="Consolas" w:hAnsi="Consolas"/>
      <w:sz w:val="20"/>
      <w:szCs w:val="20"/>
    </w:rPr>
  </w:style>
  <w:style w:type="character" w:styleId="HTMLDefinition">
    <w:name w:val="HTML Definition"/>
    <w:basedOn w:val="DefaultParagraphFont"/>
    <w:uiPriority w:val="99"/>
    <w:semiHidden/>
    <w:rsid w:val="000C3889"/>
    <w:rPr>
      <w:i/>
      <w:iCs/>
    </w:rPr>
  </w:style>
  <w:style w:type="character" w:styleId="HTMLKeyboard">
    <w:name w:val="HTML Keyboard"/>
    <w:basedOn w:val="DefaultParagraphFont"/>
    <w:uiPriority w:val="99"/>
    <w:semiHidden/>
    <w:rsid w:val="000C3889"/>
    <w:rPr>
      <w:rFonts w:ascii="Consolas" w:hAnsi="Consolas"/>
      <w:sz w:val="20"/>
      <w:szCs w:val="20"/>
    </w:rPr>
  </w:style>
  <w:style w:type="character" w:styleId="HTMLSample">
    <w:name w:val="HTML Sample"/>
    <w:basedOn w:val="DefaultParagraphFont"/>
    <w:uiPriority w:val="99"/>
    <w:semiHidden/>
    <w:rsid w:val="000C3889"/>
    <w:rPr>
      <w:rFonts w:ascii="Consolas" w:hAnsi="Consolas"/>
      <w:sz w:val="24"/>
      <w:szCs w:val="24"/>
    </w:rPr>
  </w:style>
  <w:style w:type="character" w:styleId="HTMLTypewriter">
    <w:name w:val="HTML Typewriter"/>
    <w:basedOn w:val="DefaultParagraphFont"/>
    <w:uiPriority w:val="99"/>
    <w:semiHidden/>
    <w:rsid w:val="000C3889"/>
    <w:rPr>
      <w:rFonts w:ascii="Consolas" w:hAnsi="Consolas"/>
      <w:sz w:val="20"/>
      <w:szCs w:val="20"/>
    </w:rPr>
  </w:style>
  <w:style w:type="character" w:styleId="HTMLVariable">
    <w:name w:val="HTML Variable"/>
    <w:basedOn w:val="DefaultParagraphFont"/>
    <w:uiPriority w:val="99"/>
    <w:semiHidden/>
    <w:rsid w:val="000C3889"/>
    <w:rPr>
      <w:i/>
      <w:iCs/>
    </w:rPr>
  </w:style>
  <w:style w:type="character" w:styleId="IntenseEmphasis">
    <w:name w:val="Intense Emphasis"/>
    <w:basedOn w:val="DefaultParagraphFont"/>
    <w:uiPriority w:val="99"/>
    <w:rsid w:val="000C3889"/>
    <w:rPr>
      <w:b/>
      <w:bCs/>
      <w:i/>
      <w:iCs/>
      <w:color w:val="4F81BD" w:themeColor="accent1"/>
    </w:rPr>
  </w:style>
  <w:style w:type="character" w:styleId="IntenseReference">
    <w:name w:val="Intense Reference"/>
    <w:basedOn w:val="DefaultParagraphFont"/>
    <w:uiPriority w:val="99"/>
    <w:rsid w:val="000C3889"/>
    <w:rPr>
      <w:b/>
      <w:bCs/>
      <w:smallCaps/>
      <w:color w:val="C0504D" w:themeColor="accent2"/>
      <w:spacing w:val="5"/>
      <w:u w:val="single"/>
    </w:rPr>
  </w:style>
  <w:style w:type="character" w:styleId="LineNumber">
    <w:name w:val="line number"/>
    <w:basedOn w:val="DefaultParagraphFont"/>
    <w:uiPriority w:val="99"/>
    <w:semiHidden/>
    <w:rsid w:val="000C3889"/>
  </w:style>
  <w:style w:type="character" w:styleId="PageNumber">
    <w:name w:val="page number"/>
    <w:basedOn w:val="DefaultParagraphFont"/>
    <w:uiPriority w:val="99"/>
    <w:semiHidden/>
    <w:rsid w:val="000C3889"/>
  </w:style>
  <w:style w:type="character" w:styleId="PlaceholderText">
    <w:name w:val="Placeholder Text"/>
    <w:basedOn w:val="DefaultParagraphFont"/>
    <w:uiPriority w:val="99"/>
    <w:semiHidden/>
    <w:rsid w:val="000C3889"/>
    <w:rPr>
      <w:color w:val="808080"/>
    </w:rPr>
  </w:style>
  <w:style w:type="character" w:styleId="Strong">
    <w:name w:val="Strong"/>
    <w:basedOn w:val="DefaultParagraphFont"/>
    <w:uiPriority w:val="99"/>
    <w:rsid w:val="000C3889"/>
    <w:rPr>
      <w:b/>
      <w:bCs/>
    </w:rPr>
  </w:style>
  <w:style w:type="character" w:styleId="SubtleEmphasis">
    <w:name w:val="Subtle Emphasis"/>
    <w:basedOn w:val="DefaultParagraphFont"/>
    <w:uiPriority w:val="99"/>
    <w:rsid w:val="000C3889"/>
    <w:rPr>
      <w:i/>
      <w:iCs/>
      <w:color w:val="808080" w:themeColor="text1" w:themeTint="7F"/>
    </w:rPr>
  </w:style>
  <w:style w:type="character" w:styleId="SubtleReference">
    <w:name w:val="Subtle Reference"/>
    <w:basedOn w:val="DefaultParagraphFont"/>
    <w:uiPriority w:val="99"/>
    <w:qFormat/>
    <w:rsid w:val="000C3889"/>
    <w:rPr>
      <w:smallCaps/>
      <w:color w:val="C0504D" w:themeColor="accent2"/>
      <w:u w:val="single"/>
    </w:rPr>
  </w:style>
  <w:style w:type="table" w:styleId="LightShading-Accent5">
    <w:name w:val="Light Shading Accent 5"/>
    <w:basedOn w:val="TableNormal"/>
    <w:uiPriority w:val="60"/>
    <w:rsid w:val="000C388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ContentsAbstract">
    <w:name w:val="ContentsAbstract"/>
    <w:qFormat/>
    <w:rsid w:val="000C3889"/>
    <w:pPr>
      <w:spacing w:before="120" w:after="120" w:line="240" w:lineRule="auto"/>
      <w:ind w:left="1008"/>
      <w:contextualSpacing/>
    </w:pPr>
    <w:rPr>
      <w:rFonts w:ascii="Arial" w:eastAsia="Times New Roman" w:hAnsi="Arial" w:cs="Times New Roman"/>
      <w:snapToGrid w:val="0"/>
      <w:sz w:val="18"/>
      <w:szCs w:val="20"/>
    </w:rPr>
  </w:style>
  <w:style w:type="paragraph" w:customStyle="1" w:styleId="SignatureLine">
    <w:name w:val="SignatureLine"/>
    <w:qFormat/>
    <w:rsid w:val="000C3889"/>
    <w:pPr>
      <w:spacing w:before="240" w:after="240" w:line="240" w:lineRule="auto"/>
      <w:ind w:left="4320"/>
      <w:contextualSpacing/>
      <w:jc w:val="right"/>
    </w:pPr>
    <w:rPr>
      <w:rFonts w:ascii="Arial" w:eastAsia="Times New Roman" w:hAnsi="Arial" w:cs="Times New Roman"/>
      <w:snapToGrid w:val="0"/>
      <w:sz w:val="18"/>
      <w:szCs w:val="20"/>
    </w:rPr>
  </w:style>
  <w:style w:type="character" w:customStyle="1" w:styleId="Definition">
    <w:name w:val="Definition"/>
    <w:basedOn w:val="DefaultParagraphFont"/>
    <w:uiPriority w:val="1"/>
    <w:qFormat/>
    <w:rsid w:val="00AA6899"/>
    <w:rPr>
      <w:i/>
    </w:rPr>
  </w:style>
  <w:style w:type="character" w:customStyle="1" w:styleId="DefinitionTerm">
    <w:name w:val="DefinitionTerm"/>
    <w:basedOn w:val="DefaultParagraphFont"/>
    <w:uiPriority w:val="1"/>
    <w:qFormat/>
    <w:rsid w:val="00AA6899"/>
    <w:rPr>
      <w:i/>
    </w:rPr>
  </w:style>
  <w:style w:type="paragraph" w:styleId="Caption">
    <w:name w:val="caption"/>
    <w:basedOn w:val="Normal"/>
    <w:next w:val="Normal"/>
    <w:uiPriority w:val="35"/>
    <w:qFormat/>
    <w:rsid w:val="00BA29DE"/>
    <w:pPr>
      <w:spacing w:line="240" w:lineRule="auto"/>
    </w:pPr>
    <w:rPr>
      <w:b/>
      <w:bCs/>
      <w:color w:val="4F81BD" w:themeColor="accent1"/>
      <w:sz w:val="18"/>
      <w:szCs w:val="18"/>
    </w:rPr>
  </w:style>
  <w:style w:type="paragraph" w:styleId="CommentText">
    <w:name w:val="annotation text"/>
    <w:basedOn w:val="Normal"/>
    <w:link w:val="CommentTextChar"/>
    <w:semiHidden/>
    <w:rsid w:val="00BA29DE"/>
    <w:rPr>
      <w:sz w:val="20"/>
    </w:rPr>
  </w:style>
  <w:style w:type="character" w:customStyle="1" w:styleId="CommentTextChar">
    <w:name w:val="Comment Text Char"/>
    <w:basedOn w:val="DefaultParagraphFont"/>
    <w:link w:val="CommentText"/>
    <w:semiHidden/>
    <w:rsid w:val="00BA29DE"/>
    <w:rPr>
      <w:rFonts w:eastAsiaTheme="minorHAnsi"/>
      <w:sz w:val="20"/>
    </w:rPr>
  </w:style>
  <w:style w:type="paragraph" w:styleId="BalloonText">
    <w:name w:val="Balloon Text"/>
    <w:basedOn w:val="Normal"/>
    <w:link w:val="BalloonTextChar"/>
    <w:semiHidden/>
    <w:rsid w:val="00BA29DE"/>
    <w:rPr>
      <w:rFonts w:ascii="Tahoma" w:hAnsi="Tahoma"/>
      <w:sz w:val="16"/>
    </w:rPr>
  </w:style>
  <w:style w:type="character" w:customStyle="1" w:styleId="BalloonTextChar">
    <w:name w:val="Balloon Text Char"/>
    <w:basedOn w:val="DefaultParagraphFont"/>
    <w:link w:val="BalloonText"/>
    <w:semiHidden/>
    <w:rsid w:val="00BA29DE"/>
    <w:rPr>
      <w:rFonts w:ascii="Tahoma" w:eastAsiaTheme="minorHAnsi" w:hAnsi="Tahoma"/>
      <w:sz w:val="16"/>
    </w:rPr>
  </w:style>
  <w:style w:type="paragraph" w:styleId="CommentSubject">
    <w:name w:val="annotation subject"/>
    <w:basedOn w:val="CommentText"/>
    <w:next w:val="CommentText"/>
    <w:link w:val="CommentSubjectChar"/>
    <w:semiHidden/>
    <w:rsid w:val="00BA29DE"/>
    <w:rPr>
      <w:b/>
    </w:rPr>
  </w:style>
  <w:style w:type="character" w:customStyle="1" w:styleId="CommentSubjectChar">
    <w:name w:val="Comment Subject Char"/>
    <w:basedOn w:val="CommentTextChar"/>
    <w:link w:val="CommentSubject"/>
    <w:semiHidden/>
    <w:rsid w:val="00BA29DE"/>
    <w:rPr>
      <w:rFonts w:eastAsiaTheme="minorHAnsi"/>
      <w:b/>
      <w:sz w:val="20"/>
    </w:rPr>
  </w:style>
  <w:style w:type="paragraph" w:styleId="NormalWeb">
    <w:name w:val="Normal (Web)"/>
    <w:basedOn w:val="Normal"/>
    <w:uiPriority w:val="99"/>
    <w:semiHidden/>
    <w:rsid w:val="00BA29DE"/>
    <w:rPr>
      <w:rFonts w:ascii="Times New Roman" w:hAnsi="Times New Roman" w:cs="Times New Roman"/>
      <w:sz w:val="24"/>
      <w:szCs w:val="24"/>
    </w:rPr>
  </w:style>
  <w:style w:type="table" w:styleId="TableGrid">
    <w:name w:val="Table Grid"/>
    <w:basedOn w:val="TableNormal"/>
    <w:uiPriority w:val="99"/>
    <w:rsid w:val="00BA29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99"/>
    <w:semiHidden/>
    <w:qFormat/>
    <w:rsid w:val="00BA29DE"/>
    <w:pPr>
      <w:keepLines/>
      <w:spacing w:before="480" w:line="276" w:lineRule="auto"/>
      <w:outlineLvl w:val="9"/>
    </w:pPr>
    <w:rPr>
      <w:rFonts w:asciiTheme="majorHAnsi" w:eastAsiaTheme="majorEastAsia" w:hAnsiTheme="majorHAnsi" w:cstheme="majorBidi"/>
      <w:bCs/>
      <w:caps w:val="0"/>
      <w:color w:val="365F91" w:themeColor="accent1" w:themeShade="BF"/>
    </w:rPr>
  </w:style>
  <w:style w:type="character" w:customStyle="1" w:styleId="Heading6Char">
    <w:name w:val="Heading 6 Char"/>
    <w:basedOn w:val="DefaultParagraphFont"/>
    <w:link w:val="Heading6"/>
    <w:rsid w:val="00BA29DE"/>
    <w:rPr>
      <w:rFonts w:eastAsiaTheme="minorHAnsi"/>
    </w:rPr>
  </w:style>
  <w:style w:type="character" w:customStyle="1" w:styleId="Heading7Char">
    <w:name w:val="Heading 7 Char"/>
    <w:basedOn w:val="DefaultParagraphFont"/>
    <w:link w:val="Heading7"/>
    <w:rsid w:val="00BA29DE"/>
    <w:rPr>
      <w:rFonts w:eastAsiaTheme="minorHAnsi"/>
    </w:rPr>
  </w:style>
  <w:style w:type="character" w:customStyle="1" w:styleId="Heading8Char">
    <w:name w:val="Heading 8 Char"/>
    <w:basedOn w:val="DefaultParagraphFont"/>
    <w:link w:val="Heading8"/>
    <w:rsid w:val="00BA29DE"/>
    <w:rPr>
      <w:rFonts w:eastAsiaTheme="minorHAnsi"/>
    </w:rPr>
  </w:style>
  <w:style w:type="character" w:customStyle="1" w:styleId="Heading9Char">
    <w:name w:val="Heading 9 Char"/>
    <w:basedOn w:val="DefaultParagraphFont"/>
    <w:link w:val="Heading9"/>
    <w:rsid w:val="00BA29DE"/>
    <w:rPr>
      <w:rFonts w:eastAsiaTheme="minorHAnsi"/>
    </w:rPr>
  </w:style>
  <w:style w:type="paragraph" w:customStyle="1" w:styleId="wsBlockA">
    <w:name w:val="wsBlockA"/>
    <w:basedOn w:val="Normal"/>
    <w:qFormat/>
    <w:rsid w:val="00BA29DE"/>
    <w:pPr>
      <w:spacing w:before="120" w:after="120" w:line="240" w:lineRule="auto"/>
      <w:ind w:left="2160" w:right="1440"/>
    </w:pPr>
    <w:rPr>
      <w:rFonts w:ascii="Arial" w:hAnsi="Arial" w:cs="Times New Roman"/>
      <w:sz w:val="20"/>
    </w:rPr>
  </w:style>
  <w:style w:type="paragraph" w:customStyle="1" w:styleId="CodeScreen80">
    <w:name w:val="CodeScreen80"/>
    <w:qFormat/>
    <w:rsid w:val="00BA29DE"/>
    <w:pPr>
      <w:shd w:val="pct20" w:color="auto" w:fill="auto"/>
      <w:spacing w:after="0" w:line="240" w:lineRule="auto"/>
      <w:contextualSpacing/>
    </w:pPr>
    <w:rPr>
      <w:rFonts w:ascii="Courier New" w:eastAsia="Times New Roman" w:hAnsi="Courier New" w:cs="Times New Roman"/>
      <w:noProof/>
      <w:snapToGrid w:val="0"/>
      <w:sz w:val="16"/>
      <w:szCs w:val="20"/>
    </w:rPr>
  </w:style>
  <w:style w:type="paragraph" w:customStyle="1" w:styleId="FeatureCodeScreenSub">
    <w:name w:val="FeatureCodeScreenSub"/>
    <w:basedOn w:val="FeatureCodeSnippetSub"/>
    <w:qFormat/>
    <w:rsid w:val="00BA29DE"/>
    <w:pPr>
      <w:shd w:val="pct25" w:color="auto" w:fill="auto"/>
    </w:pPr>
  </w:style>
  <w:style w:type="paragraph" w:styleId="HTMLPreformatted">
    <w:name w:val="HTML Preformatted"/>
    <w:basedOn w:val="Normal"/>
    <w:link w:val="HTMLPreformattedChar"/>
    <w:uiPriority w:val="99"/>
    <w:semiHidden/>
    <w:rsid w:val="00BA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sz w:val="18"/>
      <w:szCs w:val="18"/>
    </w:rPr>
  </w:style>
  <w:style w:type="character" w:customStyle="1" w:styleId="HTMLPreformattedChar">
    <w:name w:val="HTML Preformatted Char"/>
    <w:basedOn w:val="DefaultParagraphFont"/>
    <w:link w:val="HTMLPreformatted"/>
    <w:uiPriority w:val="99"/>
    <w:semiHidden/>
    <w:rsid w:val="00BA29DE"/>
    <w:rPr>
      <w:rFonts w:ascii="Verdana" w:eastAsia="Times New Roman" w:hAnsi="Verdana" w:cs="Courier New"/>
      <w:sz w:val="18"/>
      <w:szCs w:val="18"/>
    </w:rPr>
  </w:style>
  <w:style w:type="paragraph" w:customStyle="1" w:styleId="CodeLabel">
    <w:name w:val="CodeLabel"/>
    <w:qFormat/>
    <w:rsid w:val="00BA29DE"/>
    <w:pPr>
      <w:numPr>
        <w:numId w:val="9"/>
      </w:numPr>
      <w:pBdr>
        <w:top w:val="single" w:sz="4" w:space="1" w:color="auto"/>
        <w:left w:val="single" w:sz="4" w:space="4" w:color="auto"/>
        <w:bottom w:val="single" w:sz="4" w:space="1" w:color="auto"/>
        <w:right w:val="single" w:sz="4" w:space="4" w:color="auto"/>
      </w:pBdr>
      <w:spacing w:before="120" w:after="120" w:line="240" w:lineRule="auto"/>
    </w:pPr>
    <w:rPr>
      <w:rFonts w:ascii="Arial" w:eastAsia="Times New Roman" w:hAnsi="Arial" w:cs="Times New Roman"/>
      <w:snapToGrid w:val="0"/>
      <w:sz w:val="20"/>
      <w:szCs w:val="20"/>
    </w:rPr>
  </w:style>
  <w:style w:type="paragraph" w:customStyle="1" w:styleId="CodeNote">
    <w:name w:val="CodeNote"/>
    <w:qFormat/>
    <w:rsid w:val="00BA29DE"/>
    <w:pPr>
      <w:pBdr>
        <w:top w:val="single" w:sz="4" w:space="1" w:color="auto"/>
        <w:bottom w:val="single" w:sz="4" w:space="1" w:color="auto"/>
      </w:pBdr>
      <w:spacing w:before="120" w:after="120" w:line="240" w:lineRule="auto"/>
      <w:ind w:left="1440"/>
    </w:pPr>
    <w:rPr>
      <w:rFonts w:ascii="Times New Roman" w:eastAsia="Times New Roman" w:hAnsi="Times New Roman" w:cs="Times New Roman"/>
      <w:snapToGrid w:val="0"/>
      <w:sz w:val="16"/>
      <w:szCs w:val="20"/>
    </w:rPr>
  </w:style>
  <w:style w:type="paragraph" w:customStyle="1" w:styleId="TabularHead">
    <w:name w:val="TabularHead"/>
    <w:qFormat/>
    <w:rsid w:val="00BA29DE"/>
    <w:pPr>
      <w:spacing w:after="0"/>
    </w:pPr>
    <w:rPr>
      <w:rFonts w:ascii="Times New Roman" w:eastAsia="Times New Roman" w:hAnsi="Times New Roman" w:cs="Times New Roman"/>
      <w:b/>
      <w:snapToGrid w:val="0"/>
      <w:sz w:val="26"/>
      <w:szCs w:val="20"/>
    </w:rPr>
  </w:style>
  <w:style w:type="paragraph" w:customStyle="1" w:styleId="PoetryContinued">
    <w:name w:val="PoetryContinued"/>
    <w:basedOn w:val="PoetryPara"/>
    <w:qFormat/>
    <w:rsid w:val="00BA29DE"/>
    <w:pPr>
      <w:spacing w:before="0"/>
      <w:contextualSpacing w:val="0"/>
    </w:pPr>
  </w:style>
  <w:style w:type="paragraph" w:customStyle="1" w:styleId="ExtractContinued">
    <w:name w:val="ExtractContinued"/>
    <w:basedOn w:val="ExtractPara"/>
    <w:qFormat/>
    <w:rsid w:val="00BA29DE"/>
    <w:pPr>
      <w:spacing w:before="0"/>
      <w:ind w:firstLine="720"/>
    </w:pPr>
  </w:style>
  <w:style w:type="paragraph" w:customStyle="1" w:styleId="OnlineReference">
    <w:name w:val="OnlineReference"/>
    <w:qFormat/>
    <w:rsid w:val="00BA29DE"/>
    <w:pPr>
      <w:pBdr>
        <w:top w:val="double" w:sz="4" w:space="1" w:color="auto"/>
        <w:bottom w:val="double" w:sz="4" w:space="1" w:color="auto"/>
      </w:pBdr>
      <w:spacing w:before="120" w:after="120" w:line="240" w:lineRule="auto"/>
      <w:jc w:val="center"/>
    </w:pPr>
    <w:rPr>
      <w:rFonts w:ascii="Arial" w:eastAsia="Times New Roman" w:hAnsi="Arial" w:cs="Times New Roman"/>
      <w:noProof/>
      <w:snapToGrid w:val="0"/>
      <w:sz w:val="28"/>
      <w:szCs w:val="20"/>
    </w:rPr>
  </w:style>
  <w:style w:type="paragraph" w:customStyle="1" w:styleId="OnlineReference2">
    <w:name w:val="OnlineReference2"/>
    <w:qFormat/>
    <w:rsid w:val="00BA29DE"/>
    <w:pPr>
      <w:pBdr>
        <w:top w:val="thinThickSmallGap" w:sz="24" w:space="1" w:color="auto"/>
        <w:bottom w:val="thickThinSmallGap" w:sz="24" w:space="1" w:color="auto"/>
      </w:pBdr>
      <w:spacing w:before="120" w:after="120" w:line="240" w:lineRule="auto"/>
      <w:jc w:val="center"/>
    </w:pPr>
    <w:rPr>
      <w:rFonts w:ascii="Arial" w:eastAsia="Times New Roman" w:hAnsi="Arial" w:cs="Times New Roman"/>
      <w:noProof/>
      <w:snapToGrid w:val="0"/>
      <w:sz w:val="28"/>
      <w:szCs w:val="20"/>
    </w:rPr>
  </w:style>
  <w:style w:type="paragraph" w:customStyle="1" w:styleId="wsBlockB">
    <w:name w:val="wsBlockB"/>
    <w:basedOn w:val="Normal"/>
    <w:qFormat/>
    <w:rsid w:val="00BA29DE"/>
    <w:pPr>
      <w:spacing w:before="120" w:after="120" w:line="240" w:lineRule="auto"/>
      <w:ind w:left="2160" w:right="1440"/>
    </w:pPr>
    <w:rPr>
      <w:rFonts w:ascii="Times New Roman" w:hAnsi="Times New Roman" w:cs="Times New Roman"/>
      <w:sz w:val="20"/>
    </w:rPr>
  </w:style>
  <w:style w:type="paragraph" w:customStyle="1" w:styleId="wsBlockC">
    <w:name w:val="wsBlockC"/>
    <w:basedOn w:val="Normal"/>
    <w:qFormat/>
    <w:rsid w:val="00BA29DE"/>
    <w:pPr>
      <w:spacing w:before="120" w:after="120" w:line="240" w:lineRule="auto"/>
      <w:ind w:left="2160" w:right="1440"/>
    </w:pPr>
    <w:rPr>
      <w:rFonts w:ascii="Verdana" w:hAnsi="Verdana" w:cs="Times New Roman"/>
      <w:sz w:val="20"/>
    </w:rPr>
  </w:style>
  <w:style w:type="paragraph" w:customStyle="1" w:styleId="wsHeadStyleA">
    <w:name w:val="wsHeadStyleA"/>
    <w:basedOn w:val="Normal"/>
    <w:qFormat/>
    <w:rsid w:val="00BA29DE"/>
    <w:pPr>
      <w:spacing w:before="120" w:after="120" w:line="240" w:lineRule="auto"/>
      <w:ind w:left="720"/>
    </w:pPr>
    <w:rPr>
      <w:rFonts w:ascii="Arial" w:hAnsi="Arial" w:cs="Times New Roman"/>
      <w:b/>
      <w:sz w:val="28"/>
      <w:u w:val="single"/>
    </w:rPr>
  </w:style>
  <w:style w:type="paragraph" w:customStyle="1" w:styleId="wsHeadStyleB">
    <w:name w:val="wsHeadStyleB"/>
    <w:basedOn w:val="Normal"/>
    <w:qFormat/>
    <w:rsid w:val="00BA29DE"/>
    <w:pPr>
      <w:spacing w:before="120" w:after="120" w:line="240" w:lineRule="auto"/>
      <w:ind w:left="720"/>
    </w:pPr>
    <w:rPr>
      <w:rFonts w:ascii="Times New Roman" w:hAnsi="Times New Roman" w:cs="Times New Roman"/>
      <w:b/>
      <w:sz w:val="28"/>
      <w:u w:val="wave"/>
    </w:rPr>
  </w:style>
  <w:style w:type="paragraph" w:customStyle="1" w:styleId="wsHeadStyleC">
    <w:name w:val="wsHeadStyleC"/>
    <w:basedOn w:val="Normal"/>
    <w:qFormat/>
    <w:rsid w:val="00BA29DE"/>
    <w:pPr>
      <w:spacing w:before="120" w:after="120" w:line="240" w:lineRule="auto"/>
      <w:ind w:left="720"/>
    </w:pPr>
    <w:rPr>
      <w:rFonts w:ascii="Verdana" w:hAnsi="Verdana" w:cs="Times New Roman"/>
      <w:b/>
      <w:sz w:val="28"/>
      <w:u w:val="dash"/>
    </w:rPr>
  </w:style>
  <w:style w:type="paragraph" w:customStyle="1" w:styleId="wsListBulletedA">
    <w:name w:val="wsListBulletedA"/>
    <w:basedOn w:val="Normal"/>
    <w:qFormat/>
    <w:rsid w:val="00BA29DE"/>
    <w:pPr>
      <w:numPr>
        <w:numId w:val="10"/>
      </w:numPr>
      <w:spacing w:before="120" w:after="120" w:line="240" w:lineRule="auto"/>
    </w:pPr>
    <w:rPr>
      <w:rFonts w:ascii="Arial" w:hAnsi="Arial" w:cs="Times New Roman"/>
      <w:sz w:val="26"/>
    </w:rPr>
  </w:style>
  <w:style w:type="paragraph" w:customStyle="1" w:styleId="wsListBulletedB">
    <w:name w:val="wsListBulletedB"/>
    <w:basedOn w:val="Normal"/>
    <w:qFormat/>
    <w:rsid w:val="00BA29DE"/>
    <w:pPr>
      <w:numPr>
        <w:numId w:val="11"/>
      </w:numPr>
      <w:spacing w:before="120" w:after="120" w:line="240" w:lineRule="auto"/>
    </w:pPr>
    <w:rPr>
      <w:rFonts w:ascii="Times New Roman" w:hAnsi="Times New Roman" w:cs="Times New Roman"/>
      <w:sz w:val="26"/>
    </w:rPr>
  </w:style>
  <w:style w:type="paragraph" w:customStyle="1" w:styleId="wsListBulletedC">
    <w:name w:val="wsListBulletedC"/>
    <w:basedOn w:val="Normal"/>
    <w:qFormat/>
    <w:rsid w:val="00BA29DE"/>
    <w:pPr>
      <w:numPr>
        <w:numId w:val="12"/>
      </w:numPr>
      <w:spacing w:before="120" w:after="120" w:line="240" w:lineRule="auto"/>
    </w:pPr>
    <w:rPr>
      <w:rFonts w:ascii="Verdana" w:hAnsi="Verdana" w:cs="Times New Roman"/>
      <w:sz w:val="26"/>
    </w:rPr>
  </w:style>
  <w:style w:type="paragraph" w:customStyle="1" w:styleId="wsListNumberedA">
    <w:name w:val="wsListNumberedA"/>
    <w:basedOn w:val="Normal"/>
    <w:qFormat/>
    <w:rsid w:val="00BA29DE"/>
    <w:pPr>
      <w:spacing w:before="120" w:after="120" w:line="240" w:lineRule="auto"/>
      <w:ind w:left="2160" w:hanging="720"/>
    </w:pPr>
    <w:rPr>
      <w:rFonts w:ascii="Arial" w:hAnsi="Arial" w:cs="Times New Roman"/>
      <w:sz w:val="26"/>
    </w:rPr>
  </w:style>
  <w:style w:type="paragraph" w:customStyle="1" w:styleId="wsListNumberedB">
    <w:name w:val="wsListNumberedB"/>
    <w:basedOn w:val="Normal"/>
    <w:qFormat/>
    <w:rsid w:val="00BA29DE"/>
    <w:pPr>
      <w:spacing w:before="120" w:after="120" w:line="240" w:lineRule="auto"/>
      <w:ind w:left="2160" w:hanging="720"/>
    </w:pPr>
    <w:rPr>
      <w:rFonts w:ascii="Times New Roman" w:hAnsi="Times New Roman" w:cs="Times New Roman"/>
      <w:sz w:val="26"/>
    </w:rPr>
  </w:style>
  <w:style w:type="paragraph" w:customStyle="1" w:styleId="wsListNumberedC">
    <w:name w:val="wsListNumberedC"/>
    <w:basedOn w:val="Normal"/>
    <w:qFormat/>
    <w:rsid w:val="00BA29DE"/>
    <w:pPr>
      <w:spacing w:before="120" w:after="120" w:line="240" w:lineRule="auto"/>
      <w:ind w:left="2160" w:hanging="720"/>
    </w:pPr>
    <w:rPr>
      <w:rFonts w:ascii="Verdana" w:hAnsi="Verdana" w:cs="Times New Roman"/>
      <w:sz w:val="26"/>
    </w:rPr>
  </w:style>
  <w:style w:type="paragraph" w:customStyle="1" w:styleId="wsListUnmarkedA">
    <w:name w:val="wsListUnmarkedA"/>
    <w:basedOn w:val="Normal"/>
    <w:qFormat/>
    <w:rsid w:val="00BA29DE"/>
    <w:pPr>
      <w:spacing w:before="120" w:after="120" w:line="240" w:lineRule="auto"/>
      <w:ind w:left="1440"/>
    </w:pPr>
    <w:rPr>
      <w:rFonts w:ascii="Arial" w:hAnsi="Arial" w:cs="Times New Roman"/>
      <w:sz w:val="26"/>
    </w:rPr>
  </w:style>
  <w:style w:type="paragraph" w:customStyle="1" w:styleId="wsListUnmarkedB">
    <w:name w:val="wsListUnmarkedB"/>
    <w:basedOn w:val="Normal"/>
    <w:qFormat/>
    <w:rsid w:val="00BA29DE"/>
    <w:pPr>
      <w:spacing w:before="120" w:after="120" w:line="240" w:lineRule="auto"/>
      <w:ind w:left="1440"/>
    </w:pPr>
    <w:rPr>
      <w:rFonts w:ascii="Times New Roman" w:hAnsi="Times New Roman" w:cs="Times New Roman"/>
      <w:sz w:val="26"/>
    </w:rPr>
  </w:style>
  <w:style w:type="paragraph" w:customStyle="1" w:styleId="wsListUnmarkedC">
    <w:name w:val="wsListUnmarkedC"/>
    <w:basedOn w:val="Normal"/>
    <w:qFormat/>
    <w:rsid w:val="00BA29DE"/>
    <w:pPr>
      <w:spacing w:before="120" w:after="120" w:line="240" w:lineRule="auto"/>
      <w:ind w:left="1440"/>
    </w:pPr>
    <w:rPr>
      <w:rFonts w:ascii="Verdana" w:hAnsi="Verdana" w:cs="Times New Roman"/>
      <w:sz w:val="26"/>
    </w:rPr>
  </w:style>
  <w:style w:type="paragraph" w:customStyle="1" w:styleId="wsNameDate">
    <w:name w:val="wsNameDate"/>
    <w:qFormat/>
    <w:rsid w:val="00BA29DE"/>
    <w:pPr>
      <w:spacing w:before="240" w:after="240" w:line="240" w:lineRule="auto"/>
    </w:pPr>
    <w:rPr>
      <w:rFonts w:ascii="Arial" w:eastAsiaTheme="minorHAnsi" w:hAnsi="Arial" w:cs="Times New Roman"/>
      <w:b/>
      <w:sz w:val="28"/>
    </w:rPr>
  </w:style>
  <w:style w:type="paragraph" w:customStyle="1" w:styleId="wsParaA">
    <w:name w:val="wsParaA"/>
    <w:basedOn w:val="Normal"/>
    <w:qFormat/>
    <w:rsid w:val="00BA29DE"/>
    <w:pPr>
      <w:spacing w:before="120" w:after="120" w:line="240" w:lineRule="auto"/>
      <w:ind w:left="720" w:firstLine="720"/>
      <w:contextualSpacing/>
    </w:pPr>
    <w:rPr>
      <w:rFonts w:ascii="Arial" w:hAnsi="Arial" w:cs="Times New Roman"/>
      <w:sz w:val="26"/>
    </w:rPr>
  </w:style>
  <w:style w:type="paragraph" w:customStyle="1" w:styleId="wsParaB">
    <w:name w:val="wsParaB"/>
    <w:basedOn w:val="Normal"/>
    <w:qFormat/>
    <w:rsid w:val="00BA29DE"/>
    <w:pPr>
      <w:spacing w:before="120" w:after="120" w:line="240" w:lineRule="auto"/>
      <w:ind w:left="720" w:firstLine="720"/>
      <w:contextualSpacing/>
    </w:pPr>
    <w:rPr>
      <w:rFonts w:ascii="Times New Roman" w:hAnsi="Times New Roman" w:cs="Times New Roman"/>
      <w:sz w:val="26"/>
    </w:rPr>
  </w:style>
  <w:style w:type="paragraph" w:customStyle="1" w:styleId="wsParaC">
    <w:name w:val="wsParaC"/>
    <w:basedOn w:val="Normal"/>
    <w:qFormat/>
    <w:rsid w:val="00BA29DE"/>
    <w:pPr>
      <w:spacing w:before="120" w:after="120" w:line="240" w:lineRule="auto"/>
      <w:ind w:left="720" w:firstLine="720"/>
      <w:contextualSpacing/>
    </w:pPr>
    <w:rPr>
      <w:rFonts w:ascii="Verdana" w:hAnsi="Verdana" w:cs="Times New Roman"/>
      <w:sz w:val="26"/>
    </w:rPr>
  </w:style>
  <w:style w:type="paragraph" w:customStyle="1" w:styleId="wsTitle">
    <w:name w:val="wsTitle"/>
    <w:qFormat/>
    <w:rsid w:val="00BA29DE"/>
    <w:pPr>
      <w:spacing w:after="0" w:line="240" w:lineRule="auto"/>
    </w:pPr>
    <w:rPr>
      <w:rFonts w:ascii="Arial" w:eastAsiaTheme="minorHAnsi" w:hAnsi="Arial" w:cs="Times New Roman"/>
      <w:b/>
      <w:sz w:val="36"/>
      <w:szCs w:val="32"/>
    </w:rPr>
  </w:style>
  <w:style w:type="paragraph" w:customStyle="1" w:styleId="RecipeTool">
    <w:name w:val="RecipeTool"/>
    <w:qFormat/>
    <w:rsid w:val="00BA29DE"/>
    <w:pPr>
      <w:spacing w:before="240" w:after="240" w:line="240" w:lineRule="auto"/>
      <w:ind w:left="1440"/>
      <w:contextualSpacing/>
    </w:pPr>
    <w:rPr>
      <w:rFonts w:ascii="Arial" w:eastAsia="Times New Roman" w:hAnsi="Arial" w:cs="Times New Roman"/>
      <w:b/>
      <w:snapToGrid w:val="0"/>
      <w:sz w:val="24"/>
      <w:szCs w:val="20"/>
    </w:rPr>
  </w:style>
  <w:style w:type="character" w:customStyle="1" w:styleId="TextHighlighted">
    <w:name w:val="TextHighlighted"/>
    <w:basedOn w:val="DefaultParagraphFont"/>
    <w:qFormat/>
    <w:rsid w:val="00BA29DE"/>
    <w:rPr>
      <w:bdr w:val="none" w:sz="0" w:space="0" w:color="auto"/>
      <w:shd w:val="clear" w:color="auto" w:fill="92D050"/>
    </w:rPr>
  </w:style>
  <w:style w:type="character" w:customStyle="1" w:styleId="TextCircled">
    <w:name w:val="TextCircled"/>
    <w:basedOn w:val="DefaultParagraphFont"/>
    <w:qFormat/>
    <w:rsid w:val="00BA29DE"/>
    <w:rPr>
      <w:bdr w:val="single" w:sz="18" w:space="0" w:color="92D050"/>
    </w:rPr>
  </w:style>
  <w:style w:type="paragraph" w:customStyle="1" w:styleId="ChapterObjectives">
    <w:name w:val="ChapterObjectives"/>
    <w:next w:val="Normal"/>
    <w:rsid w:val="00BA29DE"/>
    <w:pPr>
      <w:spacing w:after="0" w:line="240" w:lineRule="auto"/>
    </w:pPr>
    <w:rPr>
      <w:rFonts w:ascii="Helvetica" w:eastAsia="Times New Roman" w:hAnsi="Helvetica" w:cs="Times New Roman"/>
      <w:sz w:val="24"/>
      <w:szCs w:val="20"/>
    </w:rPr>
  </w:style>
  <w:style w:type="paragraph" w:customStyle="1" w:styleId="ListNumberedExercises">
    <w:name w:val="ListNumberedExercises"/>
    <w:next w:val="Normal"/>
    <w:rsid w:val="00BA29DE"/>
    <w:pPr>
      <w:spacing w:after="0" w:line="240" w:lineRule="auto"/>
    </w:pPr>
    <w:rPr>
      <w:rFonts w:ascii="Helvetica" w:eastAsia="Times New Roman" w:hAnsi="Helvetica" w:cs="Times New Roman"/>
      <w:sz w:val="24"/>
      <w:szCs w:val="20"/>
    </w:rPr>
  </w:style>
  <w:style w:type="paragraph" w:customStyle="1" w:styleId="Acknowledgments">
    <w:name w:val="Acknowledgments"/>
    <w:basedOn w:val="Normal"/>
    <w:rsid w:val="00BA29DE"/>
    <w:pPr>
      <w:spacing w:after="120"/>
      <w:ind w:left="720" w:firstLine="720"/>
    </w:pPr>
    <w:rPr>
      <w:snapToGrid w:val="0"/>
      <w:sz w:val="26"/>
    </w:rPr>
  </w:style>
  <w:style w:type="paragraph" w:styleId="Quote">
    <w:name w:val="Quote"/>
    <w:link w:val="QuoteChar"/>
    <w:qFormat/>
    <w:rsid w:val="00BA29DE"/>
    <w:pPr>
      <w:pBdr>
        <w:top w:val="single" w:sz="4" w:space="6" w:color="auto"/>
        <w:bottom w:val="single" w:sz="4" w:space="6" w:color="auto"/>
      </w:pBdr>
      <w:spacing w:before="240" w:after="240" w:line="240" w:lineRule="auto"/>
      <w:ind w:left="1440" w:right="1440" w:firstLine="360"/>
    </w:pPr>
    <w:rPr>
      <w:rFonts w:ascii="Times New Roman" w:eastAsia="Times New Roman" w:hAnsi="Times New Roman" w:cs="Times New Roman"/>
      <w:snapToGrid w:val="0"/>
      <w:sz w:val="26"/>
      <w:szCs w:val="20"/>
    </w:rPr>
  </w:style>
  <w:style w:type="character" w:customStyle="1" w:styleId="QuoteChar">
    <w:name w:val="Quote Char"/>
    <w:basedOn w:val="DefaultParagraphFont"/>
    <w:link w:val="Quote"/>
    <w:rsid w:val="00BA29DE"/>
    <w:rPr>
      <w:rFonts w:ascii="Times New Roman" w:eastAsia="Times New Roman" w:hAnsi="Times New Roman" w:cs="Times New Roman"/>
      <w:snapToGrid w:val="0"/>
      <w:sz w:val="26"/>
      <w:szCs w:val="20"/>
    </w:rPr>
  </w:style>
  <w:style w:type="paragraph" w:styleId="BodyText">
    <w:name w:val="Body Text"/>
    <w:basedOn w:val="Normal"/>
    <w:link w:val="BodyTextChar"/>
    <w:semiHidden/>
    <w:rsid w:val="00BA29DE"/>
    <w:pPr>
      <w:spacing w:after="120"/>
    </w:pPr>
  </w:style>
  <w:style w:type="character" w:customStyle="1" w:styleId="BodyTextChar">
    <w:name w:val="Body Text Char"/>
    <w:basedOn w:val="DefaultParagraphFont"/>
    <w:link w:val="BodyText"/>
    <w:semiHidden/>
    <w:rsid w:val="00BA29DE"/>
    <w:rPr>
      <w:rFonts w:eastAsiaTheme="minorHAnsi"/>
    </w:rPr>
  </w:style>
  <w:style w:type="paragraph" w:customStyle="1" w:styleId="Comment">
    <w:name w:val="Comment"/>
    <w:next w:val="Normal"/>
    <w:rsid w:val="00BA29DE"/>
    <w:pPr>
      <w:pBdr>
        <w:top w:val="single" w:sz="18" w:space="1" w:color="auto"/>
        <w:bottom w:val="single" w:sz="18" w:space="1" w:color="auto"/>
      </w:pBdr>
      <w:spacing w:before="120" w:after="120" w:line="240" w:lineRule="auto"/>
    </w:pPr>
    <w:rPr>
      <w:rFonts w:ascii="Times New Roman" w:eastAsia="Times New Roman" w:hAnsi="Times New Roman" w:cs="Times New Roman"/>
      <w:b/>
      <w:i/>
      <w:noProof/>
      <w:color w:val="0000FF"/>
      <w:sz w:val="28"/>
      <w:szCs w:val="20"/>
    </w:rPr>
  </w:style>
  <w:style w:type="character" w:customStyle="1" w:styleId="Italic">
    <w:name w:val="Italic"/>
    <w:basedOn w:val="DefaultParagraphFont"/>
    <w:rsid w:val="00BA29DE"/>
    <w:rPr>
      <w:i/>
    </w:rPr>
  </w:style>
  <w:style w:type="character" w:customStyle="1" w:styleId="DigitalOnlyText">
    <w:name w:val="DigitalOnlyText"/>
    <w:rsid w:val="00BA29DE"/>
    <w:rPr>
      <w:bdr w:val="single" w:sz="2" w:space="0" w:color="002060"/>
      <w:shd w:val="clear" w:color="auto" w:fill="auto"/>
    </w:rPr>
  </w:style>
  <w:style w:type="paragraph" w:styleId="Subtitle">
    <w:name w:val="Subtitle"/>
    <w:basedOn w:val="Normal"/>
    <w:link w:val="SubtitleChar"/>
    <w:qFormat/>
    <w:rsid w:val="00BA29DE"/>
    <w:pPr>
      <w:spacing w:after="60"/>
      <w:jc w:val="center"/>
      <w:outlineLvl w:val="1"/>
    </w:pPr>
    <w:rPr>
      <w:rFonts w:ascii="Arial" w:hAnsi="Arial"/>
    </w:rPr>
  </w:style>
  <w:style w:type="character" w:customStyle="1" w:styleId="SubtitleChar">
    <w:name w:val="Subtitle Char"/>
    <w:basedOn w:val="DefaultParagraphFont"/>
    <w:link w:val="Subtitle"/>
    <w:rsid w:val="00BA29DE"/>
    <w:rPr>
      <w:rFonts w:ascii="Arial" w:eastAsiaTheme="minorHAnsi" w:hAnsi="Arial"/>
    </w:rPr>
  </w:style>
  <w:style w:type="paragraph" w:styleId="Salutation">
    <w:name w:val="Salutation"/>
    <w:basedOn w:val="Normal"/>
    <w:next w:val="Normal"/>
    <w:link w:val="SalutationChar"/>
    <w:semiHidden/>
    <w:rsid w:val="00BA29DE"/>
  </w:style>
  <w:style w:type="character" w:customStyle="1" w:styleId="SalutationChar">
    <w:name w:val="Salutation Char"/>
    <w:basedOn w:val="DefaultParagraphFont"/>
    <w:link w:val="Salutation"/>
    <w:semiHidden/>
    <w:rsid w:val="00BA29DE"/>
    <w:rPr>
      <w:rFonts w:eastAsiaTheme="minorHAnsi"/>
    </w:rPr>
  </w:style>
  <w:style w:type="paragraph" w:styleId="ListBullet">
    <w:name w:val="List Bullet"/>
    <w:basedOn w:val="Normal"/>
    <w:autoRedefine/>
    <w:semiHidden/>
    <w:rsid w:val="00BA29DE"/>
  </w:style>
  <w:style w:type="paragraph" w:styleId="FootnoteText">
    <w:name w:val="footnote text"/>
    <w:basedOn w:val="Normal"/>
    <w:link w:val="FootnoteTextChar"/>
    <w:semiHidden/>
    <w:rsid w:val="00BA29DE"/>
    <w:rPr>
      <w:sz w:val="20"/>
    </w:rPr>
  </w:style>
  <w:style w:type="character" w:customStyle="1" w:styleId="FootnoteTextChar">
    <w:name w:val="Footnote Text Char"/>
    <w:basedOn w:val="DefaultParagraphFont"/>
    <w:link w:val="FootnoteText"/>
    <w:semiHidden/>
    <w:rsid w:val="00BA29DE"/>
    <w:rPr>
      <w:rFonts w:eastAsiaTheme="minorHAnsi"/>
      <w:sz w:val="20"/>
    </w:rPr>
  </w:style>
  <w:style w:type="character" w:styleId="FootnoteReference">
    <w:name w:val="footnote reference"/>
    <w:basedOn w:val="DefaultParagraphFont"/>
    <w:semiHidden/>
    <w:rsid w:val="00BA29DE"/>
    <w:rPr>
      <w:vertAlign w:val="superscript"/>
    </w:rPr>
  </w:style>
  <w:style w:type="paragraph" w:customStyle="1" w:styleId="Series">
    <w:name w:val="Series"/>
    <w:rsid w:val="00BA29DE"/>
    <w:pPr>
      <w:spacing w:after="0" w:line="240" w:lineRule="auto"/>
      <w:ind w:left="720"/>
    </w:pPr>
    <w:rPr>
      <w:rFonts w:ascii="Times New Roman" w:eastAsia="Times New Roman" w:hAnsi="Times New Roman" w:cs="Times New Roman"/>
      <w:sz w:val="24"/>
      <w:szCs w:val="20"/>
    </w:rPr>
  </w:style>
  <w:style w:type="paragraph" w:styleId="BlockText">
    <w:name w:val="Block Text"/>
    <w:basedOn w:val="Normal"/>
    <w:semiHidden/>
    <w:rsid w:val="00BA29DE"/>
    <w:pPr>
      <w:spacing w:after="120"/>
      <w:ind w:left="1440" w:right="1440"/>
    </w:pPr>
  </w:style>
  <w:style w:type="paragraph" w:customStyle="1" w:styleId="PullQuotePara">
    <w:name w:val="PullQuotePara"/>
    <w:basedOn w:val="Normal"/>
    <w:qFormat/>
    <w:rsid w:val="00BA29DE"/>
    <w:pPr>
      <w:adjustRightInd w:val="0"/>
      <w:snapToGrid w:val="0"/>
      <w:spacing w:before="240" w:after="120" w:line="240" w:lineRule="auto"/>
      <w:ind w:left="1440" w:right="1440"/>
    </w:pPr>
    <w:rPr>
      <w:rFonts w:ascii="Arial" w:hAnsi="Arial"/>
      <w:sz w:val="28"/>
    </w:rPr>
  </w:style>
  <w:style w:type="paragraph" w:customStyle="1" w:styleId="PullQuoteAttribution">
    <w:name w:val="PullQuoteAttribution"/>
    <w:next w:val="Para"/>
    <w:qFormat/>
    <w:rsid w:val="00BA29DE"/>
    <w:pPr>
      <w:adjustRightInd w:val="0"/>
      <w:snapToGrid w:val="0"/>
      <w:spacing w:after="120" w:line="240" w:lineRule="auto"/>
      <w:ind w:left="2880" w:right="1440"/>
    </w:pPr>
    <w:rPr>
      <w:rFonts w:ascii="Arial" w:eastAsia="Times New Roman" w:hAnsi="Arial" w:cs="Times New Roman"/>
      <w:snapToGrid w:val="0"/>
      <w:sz w:val="26"/>
      <w:szCs w:val="20"/>
    </w:rPr>
  </w:style>
  <w:style w:type="paragraph" w:customStyle="1" w:styleId="ParaListUnmarked">
    <w:name w:val="ParaListUnmarked"/>
    <w:qFormat/>
    <w:rsid w:val="00BA29DE"/>
    <w:pPr>
      <w:spacing w:before="240" w:after="0" w:line="240" w:lineRule="auto"/>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BA29DE"/>
    <w:pPr>
      <w:spacing w:before="120" w:after="120" w:line="240" w:lineRule="auto"/>
      <w:ind w:left="1440"/>
    </w:pPr>
    <w:rPr>
      <w:rFonts w:ascii="Arial" w:eastAsia="Times New Roman" w:hAnsi="Arial" w:cs="Times New Roman"/>
      <w:snapToGrid w:val="0"/>
      <w:sz w:val="24"/>
      <w:szCs w:val="20"/>
    </w:rPr>
  </w:style>
  <w:style w:type="paragraph" w:customStyle="1" w:styleId="RecipeIngredientSubhead">
    <w:name w:val="RecipeIngredientSubhead"/>
    <w:next w:val="RecipeIngredientList"/>
    <w:qFormat/>
    <w:rsid w:val="00BA29DE"/>
    <w:pPr>
      <w:adjustRightInd w:val="0"/>
      <w:snapToGrid w:val="0"/>
      <w:spacing w:before="120" w:after="120" w:line="240" w:lineRule="auto"/>
      <w:ind w:left="720"/>
    </w:pPr>
    <w:rPr>
      <w:rFonts w:ascii="Arial" w:eastAsia="Times New Roman" w:hAnsi="Arial" w:cs="Times New Roman"/>
      <w:i/>
      <w:snapToGrid w:val="0"/>
      <w:sz w:val="24"/>
      <w:szCs w:val="20"/>
    </w:rPr>
  </w:style>
  <w:style w:type="paragraph" w:customStyle="1" w:styleId="RecipeIntroHead">
    <w:name w:val="RecipeIntroHead"/>
    <w:basedOn w:val="RecipeIntro"/>
    <w:next w:val="RecipeIntro"/>
    <w:qFormat/>
    <w:rsid w:val="00BA29DE"/>
    <w:rPr>
      <w:b/>
    </w:rPr>
  </w:style>
  <w:style w:type="paragraph" w:customStyle="1" w:styleId="RecipeNutritionHead">
    <w:name w:val="RecipeNutritionHead"/>
    <w:basedOn w:val="RecipeNutritionInfo"/>
    <w:next w:val="RecipeNutritionInfo"/>
    <w:qFormat/>
    <w:rsid w:val="00BA29DE"/>
    <w:pPr>
      <w:spacing w:after="0"/>
    </w:pPr>
    <w:rPr>
      <w:b/>
    </w:rPr>
  </w:style>
  <w:style w:type="character" w:customStyle="1" w:styleId="DigitalLinkText">
    <w:name w:val="DigitalLinkText"/>
    <w:rsid w:val="00BA29DE"/>
    <w:rPr>
      <w:bdr w:val="none" w:sz="0" w:space="0" w:color="auto"/>
      <w:shd w:val="clear" w:color="auto" w:fill="D6E3BC"/>
    </w:rPr>
  </w:style>
  <w:style w:type="character" w:customStyle="1" w:styleId="DigitalLinkURL">
    <w:name w:val="DigitalLinkURL"/>
    <w:rsid w:val="00BA29DE"/>
    <w:rPr>
      <w:bdr w:val="none" w:sz="0" w:space="0" w:color="auto"/>
      <w:shd w:val="clear" w:color="auto" w:fill="EAF1DD"/>
    </w:rPr>
  </w:style>
  <w:style w:type="character" w:customStyle="1" w:styleId="KeyTermDefinition">
    <w:name w:val="KeyTermDefinition"/>
    <w:basedOn w:val="DefaultParagraphFont"/>
    <w:rsid w:val="00BA29DE"/>
    <w:rPr>
      <w:bdr w:val="none" w:sz="0" w:space="0" w:color="auto"/>
      <w:shd w:val="clear" w:color="auto" w:fill="92CDDC"/>
    </w:rPr>
  </w:style>
  <w:style w:type="paragraph" w:customStyle="1" w:styleId="ContentsAuthor">
    <w:name w:val="ContentsAuthor"/>
    <w:next w:val="ContentsH1"/>
    <w:qFormat/>
    <w:rsid w:val="00BA29DE"/>
    <w:pPr>
      <w:spacing w:after="0" w:line="240" w:lineRule="auto"/>
      <w:ind w:left="576"/>
    </w:pPr>
    <w:rPr>
      <w:rFonts w:ascii="Times New Roman" w:eastAsia="Times New Roman" w:hAnsi="Times New Roman" w:cs="Times New Roman"/>
      <w:b/>
      <w:i/>
      <w:sz w:val="24"/>
      <w:szCs w:val="20"/>
    </w:rPr>
  </w:style>
  <w:style w:type="paragraph" w:customStyle="1" w:styleId="RecipeVariationTitle">
    <w:name w:val="RecipeVariationTitle"/>
    <w:next w:val="RecipeIngredientList"/>
    <w:qFormat/>
    <w:rsid w:val="00BA29DE"/>
    <w:pPr>
      <w:ind w:left="1008"/>
      <w:outlineLvl w:val="8"/>
    </w:pPr>
    <w:rPr>
      <w:rFonts w:ascii="Arial" w:eastAsia="Times New Roman" w:hAnsi="Arial" w:cs="Times New Roman"/>
      <w:b/>
      <w:snapToGrid w:val="0"/>
      <w:sz w:val="24"/>
      <w:szCs w:val="20"/>
    </w:rPr>
  </w:style>
  <w:style w:type="paragraph" w:customStyle="1" w:styleId="Style1">
    <w:name w:val="Style1"/>
    <w:basedOn w:val="ChapterTitle"/>
    <w:qFormat/>
    <w:rsid w:val="00BA29DE"/>
  </w:style>
  <w:style w:type="character" w:customStyle="1" w:styleId="TwitterLink">
    <w:name w:val="TwitterLink"/>
    <w:basedOn w:val="DefaultParagraphFont"/>
    <w:rsid w:val="00BA29DE"/>
    <w:rPr>
      <w:rFonts w:ascii="Courier New" w:hAnsi="Courier New"/>
      <w:u w:val="dash"/>
    </w:rPr>
  </w:style>
  <w:style w:type="paragraph" w:customStyle="1" w:styleId="Style2">
    <w:name w:val="Style2"/>
    <w:basedOn w:val="ChapterTitle"/>
    <w:qFormat/>
    <w:rsid w:val="00BA29DE"/>
  </w:style>
  <w:style w:type="paragraph" w:customStyle="1" w:styleId="DialogSource">
    <w:name w:val="DialogSource"/>
    <w:rsid w:val="00BA29DE"/>
    <w:pPr>
      <w:spacing w:after="240" w:line="240" w:lineRule="auto"/>
      <w:ind w:left="2160"/>
    </w:pPr>
    <w:rPr>
      <w:rFonts w:ascii="Arial" w:eastAsia="Times New Roman" w:hAnsi="Arial" w:cs="Times New Roman"/>
      <w:i/>
      <w:snapToGrid w:val="0"/>
      <w:szCs w:val="20"/>
    </w:rPr>
  </w:style>
  <w:style w:type="character" w:customStyle="1" w:styleId="DigitalLinkID">
    <w:name w:val="DigitalLinkID"/>
    <w:basedOn w:val="DefaultParagraphFont"/>
    <w:rsid w:val="00BA29DE"/>
    <w:rPr>
      <w:rFonts w:cs="Courier New"/>
      <w:color w:val="FF0000"/>
      <w:sz w:val="16"/>
      <w:szCs w:val="16"/>
      <w:bdr w:val="none" w:sz="0" w:space="0" w:color="auto"/>
      <w:shd w:val="clear" w:color="auto" w:fill="FFFFFF" w:themeFill="background1"/>
    </w:rPr>
  </w:style>
  <w:style w:type="character" w:customStyle="1" w:styleId="PrintOnlyText">
    <w:name w:val="PrintOnlyText"/>
    <w:rsid w:val="00BA29DE"/>
    <w:rPr>
      <w:bdr w:val="single" w:sz="2" w:space="0" w:color="FF0000"/>
    </w:rPr>
  </w:style>
  <w:style w:type="character" w:customStyle="1" w:styleId="CodeColorBlueBold">
    <w:name w:val="CodeColorBlueBold"/>
    <w:basedOn w:val="CodeColorBlue"/>
    <w:rsid w:val="00BA29DE"/>
    <w:rPr>
      <w:rFonts w:cs="Arial"/>
      <w:b/>
      <w:color w:val="0000FF"/>
    </w:rPr>
  </w:style>
  <w:style w:type="character" w:customStyle="1" w:styleId="CodeColorBlue2Bold">
    <w:name w:val="CodeColorBlue2Bold"/>
    <w:basedOn w:val="CodeColorBlue2"/>
    <w:rsid w:val="00BA29DE"/>
    <w:rPr>
      <w:rFonts w:cs="Arial"/>
      <w:b/>
      <w:color w:val="0000A5"/>
    </w:rPr>
  </w:style>
  <w:style w:type="character" w:customStyle="1" w:styleId="CodeColorBlue3Bold">
    <w:name w:val="CodeColorBlue3Bold"/>
    <w:basedOn w:val="CodeColorBlue3"/>
    <w:rsid w:val="00BA29DE"/>
    <w:rPr>
      <w:rFonts w:cs="Arial"/>
      <w:b/>
      <w:color w:val="6464B9"/>
    </w:rPr>
  </w:style>
  <w:style w:type="character" w:customStyle="1" w:styleId="CodeColorBluegreenBold">
    <w:name w:val="CodeColorBluegreenBold"/>
    <w:basedOn w:val="CodeColorBluegreen"/>
    <w:rsid w:val="00BA29DE"/>
    <w:rPr>
      <w:rFonts w:cs="Arial"/>
      <w:b/>
      <w:color w:val="2B91AF"/>
    </w:rPr>
  </w:style>
  <w:style w:type="character" w:customStyle="1" w:styleId="CodeColorBrownBold">
    <w:name w:val="CodeColorBrownBold"/>
    <w:basedOn w:val="CodeColorBrown"/>
    <w:rsid w:val="00BA29DE"/>
    <w:rPr>
      <w:rFonts w:cs="Arial"/>
      <w:b/>
      <w:color w:val="A31515"/>
    </w:rPr>
  </w:style>
  <w:style w:type="character" w:customStyle="1" w:styleId="CodeColorDkBlueBold">
    <w:name w:val="CodeColorDkBlueBold"/>
    <w:basedOn w:val="CodeColorDkBlue"/>
    <w:rsid w:val="00BA29DE"/>
    <w:rPr>
      <w:rFonts w:cs="Times New Roman"/>
      <w:b/>
      <w:color w:val="000080"/>
      <w:szCs w:val="22"/>
    </w:rPr>
  </w:style>
  <w:style w:type="character" w:customStyle="1" w:styleId="CodeColorGreenBold">
    <w:name w:val="CodeColorGreenBold"/>
    <w:basedOn w:val="CodeColorGreen"/>
    <w:rsid w:val="00BA29DE"/>
    <w:rPr>
      <w:rFonts w:cs="Arial"/>
      <w:b/>
      <w:color w:val="008000"/>
    </w:rPr>
  </w:style>
  <w:style w:type="character" w:customStyle="1" w:styleId="CodeColorGrey30Bold">
    <w:name w:val="CodeColorGrey30Bold"/>
    <w:basedOn w:val="CodeColorGrey30"/>
    <w:rsid w:val="00BA29DE"/>
    <w:rPr>
      <w:rFonts w:cs="Arial"/>
      <w:b/>
      <w:color w:val="808080"/>
    </w:rPr>
  </w:style>
  <w:style w:type="character" w:customStyle="1" w:styleId="CodeColorGrey55Bold">
    <w:name w:val="CodeColorGrey55Bold"/>
    <w:basedOn w:val="CodeColorGrey55"/>
    <w:rsid w:val="00BA29DE"/>
    <w:rPr>
      <w:rFonts w:cs="Arial"/>
      <w:b/>
      <w:color w:val="C0C0C0"/>
    </w:rPr>
  </w:style>
  <w:style w:type="character" w:customStyle="1" w:styleId="CodeColorGrey80Bold">
    <w:name w:val="CodeColorGrey80Bold"/>
    <w:basedOn w:val="CodeColorGrey80"/>
    <w:rsid w:val="00BA29DE"/>
    <w:rPr>
      <w:rFonts w:cs="Arial"/>
      <w:b/>
      <w:color w:val="555555"/>
    </w:rPr>
  </w:style>
  <w:style w:type="character" w:customStyle="1" w:styleId="CodeColorHotPinkBold">
    <w:name w:val="CodeColorHotPinkBold"/>
    <w:basedOn w:val="CodeColorHotPink"/>
    <w:rsid w:val="00BA29DE"/>
    <w:rPr>
      <w:rFonts w:cs="Times New Roman"/>
      <w:b/>
      <w:color w:val="DF36FA"/>
      <w:szCs w:val="18"/>
    </w:rPr>
  </w:style>
  <w:style w:type="character" w:customStyle="1" w:styleId="CodeColorMagentaBold">
    <w:name w:val="CodeColorMagentaBold"/>
    <w:basedOn w:val="CodeColorMagenta"/>
    <w:rsid w:val="00BA29DE"/>
    <w:rPr>
      <w:rFonts w:cs="Arial"/>
      <w:b/>
      <w:color w:val="844646"/>
    </w:rPr>
  </w:style>
  <w:style w:type="character" w:customStyle="1" w:styleId="CodeColorOrangeBold">
    <w:name w:val="CodeColorOrangeBold"/>
    <w:basedOn w:val="CodeColorOrange"/>
    <w:rsid w:val="00BA29DE"/>
    <w:rPr>
      <w:rFonts w:cs="Arial"/>
      <w:b/>
      <w:color w:val="B96464"/>
    </w:rPr>
  </w:style>
  <w:style w:type="character" w:customStyle="1" w:styleId="CodeColorPeachBold">
    <w:name w:val="CodeColorPeachBold"/>
    <w:basedOn w:val="CodeColorPeach"/>
    <w:rsid w:val="00BA29DE"/>
    <w:rPr>
      <w:rFonts w:cs="Arial"/>
      <w:b/>
      <w:color w:val="FFDBA3"/>
    </w:rPr>
  </w:style>
  <w:style w:type="character" w:customStyle="1" w:styleId="CodeColorPurpleBold">
    <w:name w:val="CodeColorPurpleBold"/>
    <w:basedOn w:val="CodeColorPurple"/>
    <w:rsid w:val="00BA29DE"/>
    <w:rPr>
      <w:rFonts w:cs="Arial"/>
      <w:b/>
      <w:color w:val="951795"/>
    </w:rPr>
  </w:style>
  <w:style w:type="character" w:customStyle="1" w:styleId="CodeColorPurple2Bold">
    <w:name w:val="CodeColorPurple2Bold"/>
    <w:basedOn w:val="CodeColorPurple2"/>
    <w:rsid w:val="00BA29DE"/>
    <w:rPr>
      <w:rFonts w:cs="Arial"/>
      <w:b/>
      <w:color w:val="800080"/>
    </w:rPr>
  </w:style>
  <w:style w:type="character" w:customStyle="1" w:styleId="CodeColorRedBold">
    <w:name w:val="CodeColorRedBold"/>
    <w:basedOn w:val="CodeColorRed"/>
    <w:rsid w:val="00BA29DE"/>
    <w:rPr>
      <w:rFonts w:cs="Arial"/>
      <w:b/>
      <w:color w:val="FF0000"/>
    </w:rPr>
  </w:style>
  <w:style w:type="character" w:customStyle="1" w:styleId="CodeColorRed2Bold">
    <w:name w:val="CodeColorRed2Bold"/>
    <w:basedOn w:val="CodeColorRed2"/>
    <w:rsid w:val="00BA29DE"/>
    <w:rPr>
      <w:rFonts w:cs="Arial"/>
      <w:b/>
      <w:color w:val="800000"/>
    </w:rPr>
  </w:style>
  <w:style w:type="character" w:customStyle="1" w:styleId="CodeColorRed3Bold">
    <w:name w:val="CodeColorRed3Bold"/>
    <w:basedOn w:val="CodeColorRed3"/>
    <w:rsid w:val="00BA29DE"/>
    <w:rPr>
      <w:rFonts w:cs="Arial"/>
      <w:b/>
      <w:color w:val="A31515"/>
    </w:rPr>
  </w:style>
  <w:style w:type="character" w:customStyle="1" w:styleId="CodeColorTealBlueBold">
    <w:name w:val="CodeColorTealBlueBold"/>
    <w:basedOn w:val="CodeColorTealBlue"/>
    <w:rsid w:val="00BA29DE"/>
    <w:rPr>
      <w:rFonts w:cs="Times New Roman"/>
      <w:b/>
      <w:color w:val="008080"/>
      <w:szCs w:val="22"/>
    </w:rPr>
  </w:style>
  <w:style w:type="character" w:customStyle="1" w:styleId="CodeColorWhiteBold">
    <w:name w:val="CodeColorWhiteBold"/>
    <w:basedOn w:val="CodeColorWhite"/>
    <w:rsid w:val="00BA29DE"/>
    <w:rPr>
      <w:rFonts w:cs="Arial"/>
      <w:b/>
      <w:color w:val="FFFFFF"/>
      <w:bdr w:val="none" w:sz="0" w:space="0" w:color="auto"/>
    </w:rPr>
  </w:style>
  <w:style w:type="paragraph" w:customStyle="1" w:styleId="RecipeVariationHead">
    <w:name w:val="RecipeVariationHead"/>
    <w:rsid w:val="00BA29DE"/>
    <w:pPr>
      <w:spacing w:before="60" w:after="60" w:line="240" w:lineRule="auto"/>
      <w:ind w:left="720"/>
    </w:pPr>
    <w:rPr>
      <w:rFonts w:ascii="Arial" w:eastAsia="Times New Roman" w:hAnsi="Arial" w:cs="Times New Roman"/>
      <w:b/>
      <w:snapToGrid w:val="0"/>
      <w:szCs w:val="20"/>
      <w:u w:val="single"/>
    </w:rPr>
  </w:style>
  <w:style w:type="character" w:customStyle="1" w:styleId="DigitalLinkAnchorText">
    <w:name w:val="DigitalLinkAnchorText"/>
    <w:basedOn w:val="DefaultParagraphFont"/>
    <w:rsid w:val="00BA29DE"/>
    <w:rPr>
      <w:bdr w:val="none" w:sz="0" w:space="0" w:color="auto"/>
      <w:shd w:val="clear" w:color="auto" w:fill="D6E3BC"/>
    </w:rPr>
  </w:style>
  <w:style w:type="character" w:customStyle="1" w:styleId="DigitalLinkDestination">
    <w:name w:val="DigitalLinkDestination"/>
    <w:rsid w:val="00BA29DE"/>
    <w:rPr>
      <w:bdr w:val="none" w:sz="0" w:space="0" w:color="auto"/>
      <w:shd w:val="clear" w:color="auto" w:fill="EAF1DD"/>
    </w:rPr>
  </w:style>
  <w:style w:type="paragraph" w:customStyle="1" w:styleId="TableListBulleted">
    <w:name w:val="TableListBulleted"/>
    <w:qFormat/>
    <w:rsid w:val="00BA29DE"/>
    <w:pPr>
      <w:numPr>
        <w:numId w:val="14"/>
      </w:numPr>
      <w:spacing w:before="120" w:after="120" w:line="240" w:lineRule="auto"/>
      <w:ind w:left="288" w:hanging="288"/>
    </w:pPr>
    <w:rPr>
      <w:rFonts w:ascii="Arial" w:eastAsia="Times New Roman" w:hAnsi="Arial" w:cs="Times New Roman"/>
      <w:snapToGrid w:val="0"/>
      <w:szCs w:val="20"/>
    </w:rPr>
  </w:style>
  <w:style w:type="paragraph" w:customStyle="1" w:styleId="TableListNumbered">
    <w:name w:val="TableListNumbered"/>
    <w:qFormat/>
    <w:rsid w:val="00BA29DE"/>
    <w:pPr>
      <w:spacing w:before="120" w:after="120" w:line="240" w:lineRule="auto"/>
      <w:ind w:left="288" w:hanging="288"/>
    </w:pPr>
    <w:rPr>
      <w:rFonts w:ascii="Arial" w:eastAsia="Times New Roman" w:hAnsi="Arial" w:cs="Times New Roman"/>
      <w:snapToGrid w:val="0"/>
      <w:szCs w:val="20"/>
    </w:rPr>
  </w:style>
  <w:style w:type="paragraph" w:customStyle="1" w:styleId="TableListUnmarked">
    <w:name w:val="TableListUnmarked"/>
    <w:qFormat/>
    <w:rsid w:val="00BA29DE"/>
    <w:pPr>
      <w:spacing w:before="120" w:after="120" w:line="240" w:lineRule="auto"/>
      <w:ind w:left="288"/>
    </w:pPr>
    <w:rPr>
      <w:rFonts w:ascii="Arial" w:eastAsia="Times New Roman" w:hAnsi="Arial" w:cs="Times New Roman"/>
      <w:snapToGrid w:val="0"/>
      <w:szCs w:val="20"/>
    </w:rPr>
  </w:style>
  <w:style w:type="paragraph" w:customStyle="1" w:styleId="TableSubhead">
    <w:name w:val="TableSubhead"/>
    <w:qFormat/>
    <w:rsid w:val="00BA29DE"/>
    <w:pPr>
      <w:spacing w:after="0" w:line="240" w:lineRule="auto"/>
      <w:ind w:left="144"/>
    </w:pPr>
    <w:rPr>
      <w:rFonts w:ascii="Arial" w:eastAsia="Times New Roman" w:hAnsi="Arial" w:cs="Times New Roman"/>
      <w:b/>
      <w:snapToGrid w:val="0"/>
      <w:szCs w:val="20"/>
    </w:rPr>
  </w:style>
  <w:style w:type="paragraph" w:customStyle="1" w:styleId="ExtractListUnmarked">
    <w:name w:val="ExtractListUnmarked"/>
    <w:qFormat/>
    <w:rsid w:val="00BA29DE"/>
    <w:pPr>
      <w:spacing w:before="120" w:after="120" w:line="240" w:lineRule="auto"/>
      <w:ind w:left="2880"/>
    </w:pPr>
    <w:rPr>
      <w:rFonts w:ascii="Times New Roman" w:eastAsia="Times New Roman" w:hAnsi="Times New Roman" w:cs="Times New Roman"/>
      <w:noProof/>
      <w:sz w:val="24"/>
      <w:szCs w:val="20"/>
    </w:rPr>
  </w:style>
  <w:style w:type="paragraph" w:customStyle="1" w:styleId="ParaListContinued">
    <w:name w:val="ParaListContinued"/>
    <w:qFormat/>
    <w:rsid w:val="00BA29DE"/>
    <w:pPr>
      <w:spacing w:after="240" w:line="240" w:lineRule="auto"/>
      <w:ind w:left="720" w:firstLine="720"/>
      <w:contextualSpacing/>
    </w:pPr>
    <w:rPr>
      <w:rFonts w:ascii="Times New Roman" w:eastAsia="Times New Roman" w:hAnsi="Times New Roman" w:cs="Times New Roman"/>
      <w:snapToGrid w:val="0"/>
      <w:sz w:val="26"/>
      <w:szCs w:val="20"/>
    </w:rPr>
  </w:style>
  <w:style w:type="numbering" w:styleId="111111">
    <w:name w:val="Outline List 2"/>
    <w:basedOn w:val="NoList"/>
    <w:uiPriority w:val="99"/>
    <w:semiHidden/>
    <w:unhideWhenUsed/>
    <w:rsid w:val="00BA29DE"/>
    <w:pPr>
      <w:numPr>
        <w:numId w:val="16"/>
      </w:numPr>
    </w:pPr>
  </w:style>
  <w:style w:type="numbering" w:styleId="1ai">
    <w:name w:val="Outline List 1"/>
    <w:basedOn w:val="NoList"/>
    <w:uiPriority w:val="99"/>
    <w:semiHidden/>
    <w:unhideWhenUsed/>
    <w:rsid w:val="00BA29DE"/>
    <w:pPr>
      <w:numPr>
        <w:numId w:val="17"/>
      </w:numPr>
    </w:pPr>
  </w:style>
  <w:style w:type="numbering" w:styleId="ArticleSection">
    <w:name w:val="Outline List 3"/>
    <w:basedOn w:val="NoList"/>
    <w:uiPriority w:val="99"/>
    <w:semiHidden/>
    <w:unhideWhenUsed/>
    <w:rsid w:val="00BA29DE"/>
    <w:pPr>
      <w:numPr>
        <w:numId w:val="18"/>
      </w:numPr>
    </w:pPr>
  </w:style>
  <w:style w:type="paragraph" w:styleId="BodyText2">
    <w:name w:val="Body Text 2"/>
    <w:basedOn w:val="Normal"/>
    <w:link w:val="BodyText2Char"/>
    <w:uiPriority w:val="99"/>
    <w:semiHidden/>
    <w:rsid w:val="00BA29DE"/>
    <w:pPr>
      <w:spacing w:after="120" w:line="480" w:lineRule="auto"/>
    </w:pPr>
  </w:style>
  <w:style w:type="character" w:customStyle="1" w:styleId="BodyText2Char">
    <w:name w:val="Body Text 2 Char"/>
    <w:basedOn w:val="DefaultParagraphFont"/>
    <w:link w:val="BodyText2"/>
    <w:uiPriority w:val="99"/>
    <w:semiHidden/>
    <w:rsid w:val="00BA29DE"/>
    <w:rPr>
      <w:rFonts w:eastAsiaTheme="minorHAnsi"/>
    </w:rPr>
  </w:style>
  <w:style w:type="paragraph" w:styleId="BodyText3">
    <w:name w:val="Body Text 3"/>
    <w:basedOn w:val="Normal"/>
    <w:link w:val="BodyText3Char"/>
    <w:uiPriority w:val="99"/>
    <w:semiHidden/>
    <w:rsid w:val="00BA29DE"/>
    <w:pPr>
      <w:spacing w:after="120"/>
    </w:pPr>
    <w:rPr>
      <w:sz w:val="16"/>
      <w:szCs w:val="16"/>
    </w:rPr>
  </w:style>
  <w:style w:type="character" w:customStyle="1" w:styleId="BodyText3Char">
    <w:name w:val="Body Text 3 Char"/>
    <w:basedOn w:val="DefaultParagraphFont"/>
    <w:link w:val="BodyText3"/>
    <w:uiPriority w:val="99"/>
    <w:semiHidden/>
    <w:rsid w:val="00BA29DE"/>
    <w:rPr>
      <w:rFonts w:eastAsiaTheme="minorHAnsi"/>
      <w:sz w:val="16"/>
      <w:szCs w:val="16"/>
    </w:rPr>
  </w:style>
  <w:style w:type="paragraph" w:styleId="BodyTextFirstIndent">
    <w:name w:val="Body Text First Indent"/>
    <w:basedOn w:val="BodyText"/>
    <w:link w:val="BodyTextFirstIndentChar"/>
    <w:uiPriority w:val="99"/>
    <w:semiHidden/>
    <w:rsid w:val="00BA29DE"/>
    <w:pPr>
      <w:spacing w:after="200"/>
      <w:ind w:firstLine="360"/>
    </w:pPr>
  </w:style>
  <w:style w:type="character" w:customStyle="1" w:styleId="BodyTextFirstIndentChar">
    <w:name w:val="Body Text First Indent Char"/>
    <w:basedOn w:val="BodyTextChar"/>
    <w:link w:val="BodyTextFirstIndent"/>
    <w:uiPriority w:val="99"/>
    <w:semiHidden/>
    <w:rsid w:val="00BA29DE"/>
    <w:rPr>
      <w:rFonts w:eastAsiaTheme="minorHAnsi"/>
    </w:rPr>
  </w:style>
  <w:style w:type="paragraph" w:styleId="BodyTextIndent">
    <w:name w:val="Body Text Indent"/>
    <w:basedOn w:val="Normal"/>
    <w:link w:val="BodyTextIndentChar"/>
    <w:uiPriority w:val="99"/>
    <w:semiHidden/>
    <w:rsid w:val="00BA29DE"/>
    <w:pPr>
      <w:spacing w:after="120"/>
      <w:ind w:left="360"/>
    </w:pPr>
  </w:style>
  <w:style w:type="character" w:customStyle="1" w:styleId="BodyTextIndentChar">
    <w:name w:val="Body Text Indent Char"/>
    <w:basedOn w:val="DefaultParagraphFont"/>
    <w:link w:val="BodyTextIndent"/>
    <w:uiPriority w:val="99"/>
    <w:semiHidden/>
    <w:rsid w:val="00BA29DE"/>
    <w:rPr>
      <w:rFonts w:eastAsiaTheme="minorHAnsi"/>
    </w:rPr>
  </w:style>
  <w:style w:type="paragraph" w:styleId="BodyTextFirstIndent2">
    <w:name w:val="Body Text First Indent 2"/>
    <w:basedOn w:val="BodyTextIndent"/>
    <w:link w:val="BodyTextFirstIndent2Char"/>
    <w:uiPriority w:val="99"/>
    <w:semiHidden/>
    <w:rsid w:val="00BA29DE"/>
    <w:pPr>
      <w:spacing w:after="200"/>
      <w:ind w:firstLine="360"/>
    </w:pPr>
  </w:style>
  <w:style w:type="character" w:customStyle="1" w:styleId="BodyTextFirstIndent2Char">
    <w:name w:val="Body Text First Indent 2 Char"/>
    <w:basedOn w:val="BodyTextIndentChar"/>
    <w:link w:val="BodyTextFirstIndent2"/>
    <w:uiPriority w:val="99"/>
    <w:semiHidden/>
    <w:rsid w:val="00BA29DE"/>
    <w:rPr>
      <w:rFonts w:eastAsiaTheme="minorHAnsi"/>
    </w:rPr>
  </w:style>
  <w:style w:type="paragraph" w:styleId="BodyTextIndent2">
    <w:name w:val="Body Text Indent 2"/>
    <w:basedOn w:val="Normal"/>
    <w:link w:val="BodyTextIndent2Char"/>
    <w:uiPriority w:val="99"/>
    <w:semiHidden/>
    <w:rsid w:val="00BA29DE"/>
    <w:pPr>
      <w:spacing w:after="120" w:line="480" w:lineRule="auto"/>
      <w:ind w:left="360"/>
    </w:pPr>
  </w:style>
  <w:style w:type="character" w:customStyle="1" w:styleId="BodyTextIndent2Char">
    <w:name w:val="Body Text Indent 2 Char"/>
    <w:basedOn w:val="DefaultParagraphFont"/>
    <w:link w:val="BodyTextIndent2"/>
    <w:uiPriority w:val="99"/>
    <w:semiHidden/>
    <w:rsid w:val="00BA29DE"/>
    <w:rPr>
      <w:rFonts w:eastAsiaTheme="minorHAnsi"/>
    </w:rPr>
  </w:style>
  <w:style w:type="paragraph" w:styleId="BodyTextIndent3">
    <w:name w:val="Body Text Indent 3"/>
    <w:basedOn w:val="Normal"/>
    <w:link w:val="BodyTextIndent3Char"/>
    <w:uiPriority w:val="99"/>
    <w:semiHidden/>
    <w:rsid w:val="00BA29D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A29DE"/>
    <w:rPr>
      <w:rFonts w:eastAsiaTheme="minorHAnsi"/>
      <w:sz w:val="16"/>
      <w:szCs w:val="16"/>
    </w:rPr>
  </w:style>
  <w:style w:type="paragraph" w:styleId="Closing">
    <w:name w:val="Closing"/>
    <w:basedOn w:val="Normal"/>
    <w:link w:val="ClosingChar"/>
    <w:uiPriority w:val="99"/>
    <w:semiHidden/>
    <w:rsid w:val="00BA29DE"/>
    <w:pPr>
      <w:spacing w:after="0" w:line="240" w:lineRule="auto"/>
      <w:ind w:left="4320"/>
    </w:pPr>
  </w:style>
  <w:style w:type="character" w:customStyle="1" w:styleId="ClosingChar">
    <w:name w:val="Closing Char"/>
    <w:basedOn w:val="DefaultParagraphFont"/>
    <w:link w:val="Closing"/>
    <w:uiPriority w:val="99"/>
    <w:semiHidden/>
    <w:rsid w:val="00BA29DE"/>
    <w:rPr>
      <w:rFonts w:eastAsiaTheme="minorHAnsi"/>
    </w:rPr>
  </w:style>
  <w:style w:type="table" w:customStyle="1" w:styleId="ColorfulGrid1">
    <w:name w:val="Colorful Grid1"/>
    <w:basedOn w:val="TableNormal"/>
    <w:uiPriority w:val="73"/>
    <w:rsid w:val="00BA29D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BA29D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BA29D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BA29D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BA29D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BA29D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BA29D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BA29D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BA29D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BA29D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BA29D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BA29D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BA29D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BA29D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BA29D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BA29D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BA29D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BA29D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BA29D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BA29D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BA29D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BA29D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BA29D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BA29D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BA29D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BA29D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BA29D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BA29D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rsid w:val="00BA29DE"/>
  </w:style>
  <w:style w:type="character" w:customStyle="1" w:styleId="DateChar">
    <w:name w:val="Date Char"/>
    <w:basedOn w:val="DefaultParagraphFont"/>
    <w:link w:val="Date"/>
    <w:uiPriority w:val="99"/>
    <w:semiHidden/>
    <w:rsid w:val="00BA29DE"/>
    <w:rPr>
      <w:rFonts w:eastAsiaTheme="minorHAnsi"/>
    </w:rPr>
  </w:style>
  <w:style w:type="paragraph" w:styleId="DocumentMap">
    <w:name w:val="Document Map"/>
    <w:basedOn w:val="Normal"/>
    <w:link w:val="DocumentMapChar"/>
    <w:uiPriority w:val="99"/>
    <w:semiHidden/>
    <w:rsid w:val="00BA29D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A29DE"/>
    <w:rPr>
      <w:rFonts w:ascii="Tahoma" w:eastAsiaTheme="minorHAnsi" w:hAnsi="Tahoma" w:cs="Tahoma"/>
      <w:sz w:val="16"/>
      <w:szCs w:val="16"/>
    </w:rPr>
  </w:style>
  <w:style w:type="paragraph" w:styleId="E-mailSignature">
    <w:name w:val="E-mail Signature"/>
    <w:basedOn w:val="Normal"/>
    <w:link w:val="E-mailSignatureChar"/>
    <w:uiPriority w:val="99"/>
    <w:semiHidden/>
    <w:rsid w:val="00BA29DE"/>
    <w:pPr>
      <w:spacing w:after="0" w:line="240" w:lineRule="auto"/>
    </w:pPr>
  </w:style>
  <w:style w:type="character" w:customStyle="1" w:styleId="E-mailSignatureChar">
    <w:name w:val="E-mail Signature Char"/>
    <w:basedOn w:val="DefaultParagraphFont"/>
    <w:link w:val="E-mailSignature"/>
    <w:uiPriority w:val="99"/>
    <w:semiHidden/>
    <w:rsid w:val="00BA29DE"/>
    <w:rPr>
      <w:rFonts w:eastAsiaTheme="minorHAnsi"/>
    </w:rPr>
  </w:style>
  <w:style w:type="character" w:styleId="EndnoteReference">
    <w:name w:val="endnote reference"/>
    <w:basedOn w:val="DefaultParagraphFont"/>
    <w:uiPriority w:val="99"/>
    <w:semiHidden/>
    <w:rsid w:val="00BA29DE"/>
    <w:rPr>
      <w:vertAlign w:val="superscript"/>
    </w:rPr>
  </w:style>
  <w:style w:type="paragraph" w:styleId="EndnoteText">
    <w:name w:val="endnote text"/>
    <w:basedOn w:val="Normal"/>
    <w:link w:val="EndnoteTextChar"/>
    <w:uiPriority w:val="99"/>
    <w:semiHidden/>
    <w:rsid w:val="00BA29D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A29DE"/>
    <w:rPr>
      <w:rFonts w:eastAsiaTheme="minorHAnsi"/>
      <w:sz w:val="20"/>
      <w:szCs w:val="20"/>
    </w:rPr>
  </w:style>
  <w:style w:type="paragraph" w:styleId="EnvelopeAddress">
    <w:name w:val="envelope address"/>
    <w:basedOn w:val="Normal"/>
    <w:uiPriority w:val="99"/>
    <w:semiHidden/>
    <w:rsid w:val="00BA29DE"/>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BA29DE"/>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BA29DE"/>
    <w:pPr>
      <w:spacing w:after="0" w:line="240" w:lineRule="auto"/>
    </w:pPr>
    <w:rPr>
      <w:i/>
      <w:iCs/>
    </w:rPr>
  </w:style>
  <w:style w:type="character" w:customStyle="1" w:styleId="HTMLAddressChar">
    <w:name w:val="HTML Address Char"/>
    <w:basedOn w:val="DefaultParagraphFont"/>
    <w:link w:val="HTMLAddress"/>
    <w:uiPriority w:val="99"/>
    <w:semiHidden/>
    <w:rsid w:val="00BA29DE"/>
    <w:rPr>
      <w:rFonts w:eastAsiaTheme="minorHAnsi"/>
      <w:i/>
      <w:iCs/>
    </w:rPr>
  </w:style>
  <w:style w:type="paragraph" w:styleId="Index10">
    <w:name w:val="index 1"/>
    <w:basedOn w:val="Normal"/>
    <w:next w:val="Normal"/>
    <w:autoRedefine/>
    <w:uiPriority w:val="99"/>
    <w:semiHidden/>
    <w:rsid w:val="00BA29DE"/>
    <w:pPr>
      <w:spacing w:after="0" w:line="240" w:lineRule="auto"/>
      <w:ind w:left="220" w:hanging="220"/>
    </w:pPr>
  </w:style>
  <w:style w:type="paragraph" w:styleId="Index20">
    <w:name w:val="index 2"/>
    <w:basedOn w:val="Normal"/>
    <w:next w:val="Normal"/>
    <w:autoRedefine/>
    <w:uiPriority w:val="99"/>
    <w:semiHidden/>
    <w:rsid w:val="00BA29DE"/>
    <w:pPr>
      <w:spacing w:after="0" w:line="240" w:lineRule="auto"/>
      <w:ind w:left="440" w:hanging="220"/>
    </w:pPr>
  </w:style>
  <w:style w:type="paragraph" w:styleId="Index30">
    <w:name w:val="index 3"/>
    <w:basedOn w:val="Normal"/>
    <w:next w:val="Normal"/>
    <w:autoRedefine/>
    <w:uiPriority w:val="99"/>
    <w:semiHidden/>
    <w:rsid w:val="00BA29DE"/>
    <w:pPr>
      <w:spacing w:after="0" w:line="240" w:lineRule="auto"/>
      <w:ind w:left="660" w:hanging="220"/>
    </w:pPr>
  </w:style>
  <w:style w:type="paragraph" w:styleId="Index4">
    <w:name w:val="index 4"/>
    <w:basedOn w:val="Normal"/>
    <w:next w:val="Normal"/>
    <w:autoRedefine/>
    <w:uiPriority w:val="99"/>
    <w:semiHidden/>
    <w:rsid w:val="00BA29DE"/>
    <w:pPr>
      <w:spacing w:after="0" w:line="240" w:lineRule="auto"/>
      <w:ind w:left="880" w:hanging="220"/>
    </w:pPr>
  </w:style>
  <w:style w:type="paragraph" w:styleId="Index5">
    <w:name w:val="index 5"/>
    <w:basedOn w:val="Normal"/>
    <w:next w:val="Normal"/>
    <w:autoRedefine/>
    <w:uiPriority w:val="99"/>
    <w:semiHidden/>
    <w:rsid w:val="00BA29DE"/>
    <w:pPr>
      <w:spacing w:after="0" w:line="240" w:lineRule="auto"/>
      <w:ind w:left="1100" w:hanging="220"/>
    </w:pPr>
  </w:style>
  <w:style w:type="paragraph" w:styleId="Index6">
    <w:name w:val="index 6"/>
    <w:basedOn w:val="Normal"/>
    <w:next w:val="Normal"/>
    <w:autoRedefine/>
    <w:uiPriority w:val="99"/>
    <w:semiHidden/>
    <w:rsid w:val="00BA29DE"/>
    <w:pPr>
      <w:spacing w:after="0" w:line="240" w:lineRule="auto"/>
      <w:ind w:left="1320" w:hanging="220"/>
    </w:pPr>
  </w:style>
  <w:style w:type="paragraph" w:styleId="Index7">
    <w:name w:val="index 7"/>
    <w:basedOn w:val="Normal"/>
    <w:next w:val="Normal"/>
    <w:autoRedefine/>
    <w:uiPriority w:val="99"/>
    <w:semiHidden/>
    <w:rsid w:val="00BA29DE"/>
    <w:pPr>
      <w:spacing w:after="0" w:line="240" w:lineRule="auto"/>
      <w:ind w:left="1540" w:hanging="220"/>
    </w:pPr>
  </w:style>
  <w:style w:type="paragraph" w:styleId="Index8">
    <w:name w:val="index 8"/>
    <w:basedOn w:val="Normal"/>
    <w:next w:val="Normal"/>
    <w:autoRedefine/>
    <w:uiPriority w:val="99"/>
    <w:semiHidden/>
    <w:rsid w:val="00BA29DE"/>
    <w:pPr>
      <w:spacing w:after="0" w:line="240" w:lineRule="auto"/>
      <w:ind w:left="1760" w:hanging="220"/>
    </w:pPr>
  </w:style>
  <w:style w:type="paragraph" w:styleId="Index9">
    <w:name w:val="index 9"/>
    <w:basedOn w:val="Normal"/>
    <w:next w:val="Normal"/>
    <w:autoRedefine/>
    <w:uiPriority w:val="99"/>
    <w:semiHidden/>
    <w:rsid w:val="00BA29DE"/>
    <w:pPr>
      <w:spacing w:after="0" w:line="240" w:lineRule="auto"/>
      <w:ind w:left="1980" w:hanging="220"/>
    </w:pPr>
  </w:style>
  <w:style w:type="paragraph" w:styleId="IndexHeading">
    <w:name w:val="index heading"/>
    <w:basedOn w:val="Normal"/>
    <w:next w:val="Index10"/>
    <w:uiPriority w:val="99"/>
    <w:semiHidden/>
    <w:rsid w:val="00BA29DE"/>
    <w:rPr>
      <w:rFonts w:asciiTheme="majorHAnsi" w:eastAsiaTheme="majorEastAsia" w:hAnsiTheme="majorHAnsi" w:cstheme="majorBidi"/>
      <w:b/>
      <w:bCs/>
    </w:rPr>
  </w:style>
  <w:style w:type="paragraph" w:styleId="IntenseQuote">
    <w:name w:val="Intense Quote"/>
    <w:basedOn w:val="Normal"/>
    <w:next w:val="Normal"/>
    <w:link w:val="IntenseQuoteChar"/>
    <w:uiPriority w:val="99"/>
    <w:rsid w:val="00BA29D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BA29DE"/>
    <w:rPr>
      <w:rFonts w:eastAsiaTheme="minorHAnsi"/>
      <w:b/>
      <w:bCs/>
      <w:i/>
      <w:iCs/>
      <w:color w:val="4F81BD" w:themeColor="accent1"/>
    </w:rPr>
  </w:style>
  <w:style w:type="table" w:customStyle="1" w:styleId="LightGrid1">
    <w:name w:val="Light Grid1"/>
    <w:basedOn w:val="TableNormal"/>
    <w:uiPriority w:val="62"/>
    <w:rsid w:val="00BA29D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BA29D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BA29DE"/>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BA29D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BA29D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BA29D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BA29D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BA29D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BA29D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BA29DE"/>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BA29D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BA29D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BA29D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BA29D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BA29D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BA29D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BA29D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A29D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A29D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BA29DE"/>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
    <w:name w:val="List"/>
    <w:basedOn w:val="Normal"/>
    <w:uiPriority w:val="99"/>
    <w:semiHidden/>
    <w:rsid w:val="00BA29DE"/>
    <w:pPr>
      <w:ind w:left="360" w:hanging="360"/>
      <w:contextualSpacing/>
    </w:pPr>
  </w:style>
  <w:style w:type="paragraph" w:styleId="List2">
    <w:name w:val="List 2"/>
    <w:basedOn w:val="Normal"/>
    <w:uiPriority w:val="99"/>
    <w:semiHidden/>
    <w:rsid w:val="00BA29DE"/>
    <w:pPr>
      <w:ind w:left="720" w:hanging="360"/>
      <w:contextualSpacing/>
    </w:pPr>
  </w:style>
  <w:style w:type="paragraph" w:styleId="List3">
    <w:name w:val="List 3"/>
    <w:basedOn w:val="Normal"/>
    <w:uiPriority w:val="99"/>
    <w:semiHidden/>
    <w:rsid w:val="00BA29DE"/>
    <w:pPr>
      <w:ind w:left="1080" w:hanging="360"/>
      <w:contextualSpacing/>
    </w:pPr>
  </w:style>
  <w:style w:type="paragraph" w:styleId="List4">
    <w:name w:val="List 4"/>
    <w:basedOn w:val="Normal"/>
    <w:uiPriority w:val="99"/>
    <w:semiHidden/>
    <w:rsid w:val="00BA29DE"/>
    <w:pPr>
      <w:ind w:left="1440" w:hanging="360"/>
      <w:contextualSpacing/>
    </w:pPr>
  </w:style>
  <w:style w:type="paragraph" w:styleId="List5">
    <w:name w:val="List 5"/>
    <w:basedOn w:val="Normal"/>
    <w:uiPriority w:val="99"/>
    <w:semiHidden/>
    <w:rsid w:val="00BA29DE"/>
    <w:pPr>
      <w:ind w:left="1800" w:hanging="360"/>
      <w:contextualSpacing/>
    </w:pPr>
  </w:style>
  <w:style w:type="paragraph" w:styleId="ListBullet2">
    <w:name w:val="List Bullet 2"/>
    <w:basedOn w:val="Normal"/>
    <w:uiPriority w:val="99"/>
    <w:semiHidden/>
    <w:rsid w:val="00BA29DE"/>
    <w:pPr>
      <w:numPr>
        <w:numId w:val="19"/>
      </w:numPr>
      <w:contextualSpacing/>
    </w:pPr>
  </w:style>
  <w:style w:type="paragraph" w:styleId="ListBullet3">
    <w:name w:val="List Bullet 3"/>
    <w:basedOn w:val="Normal"/>
    <w:uiPriority w:val="99"/>
    <w:semiHidden/>
    <w:rsid w:val="00BA29DE"/>
    <w:pPr>
      <w:numPr>
        <w:numId w:val="20"/>
      </w:numPr>
      <w:contextualSpacing/>
    </w:pPr>
  </w:style>
  <w:style w:type="paragraph" w:styleId="ListBullet4">
    <w:name w:val="List Bullet 4"/>
    <w:basedOn w:val="Normal"/>
    <w:uiPriority w:val="99"/>
    <w:semiHidden/>
    <w:rsid w:val="00BA29DE"/>
    <w:pPr>
      <w:numPr>
        <w:numId w:val="21"/>
      </w:numPr>
      <w:contextualSpacing/>
    </w:pPr>
  </w:style>
  <w:style w:type="paragraph" w:styleId="ListBullet5">
    <w:name w:val="List Bullet 5"/>
    <w:basedOn w:val="Normal"/>
    <w:uiPriority w:val="99"/>
    <w:semiHidden/>
    <w:rsid w:val="00BA29DE"/>
    <w:pPr>
      <w:numPr>
        <w:numId w:val="22"/>
      </w:numPr>
      <w:contextualSpacing/>
    </w:pPr>
  </w:style>
  <w:style w:type="paragraph" w:styleId="ListContinue">
    <w:name w:val="List Continue"/>
    <w:basedOn w:val="Normal"/>
    <w:uiPriority w:val="99"/>
    <w:semiHidden/>
    <w:rsid w:val="00BA29DE"/>
    <w:pPr>
      <w:spacing w:after="120"/>
      <w:ind w:left="360"/>
      <w:contextualSpacing/>
    </w:pPr>
  </w:style>
  <w:style w:type="paragraph" w:styleId="ListContinue2">
    <w:name w:val="List Continue 2"/>
    <w:basedOn w:val="Normal"/>
    <w:uiPriority w:val="99"/>
    <w:semiHidden/>
    <w:rsid w:val="00BA29DE"/>
    <w:pPr>
      <w:spacing w:after="120"/>
      <w:ind w:left="720"/>
      <w:contextualSpacing/>
    </w:pPr>
  </w:style>
  <w:style w:type="paragraph" w:styleId="ListContinue3">
    <w:name w:val="List Continue 3"/>
    <w:basedOn w:val="Normal"/>
    <w:uiPriority w:val="99"/>
    <w:semiHidden/>
    <w:rsid w:val="00BA29DE"/>
    <w:pPr>
      <w:spacing w:after="120"/>
      <w:ind w:left="1080"/>
      <w:contextualSpacing/>
    </w:pPr>
  </w:style>
  <w:style w:type="paragraph" w:styleId="ListContinue4">
    <w:name w:val="List Continue 4"/>
    <w:basedOn w:val="Normal"/>
    <w:uiPriority w:val="99"/>
    <w:semiHidden/>
    <w:rsid w:val="00BA29DE"/>
    <w:pPr>
      <w:spacing w:after="120"/>
      <w:ind w:left="1440"/>
      <w:contextualSpacing/>
    </w:pPr>
  </w:style>
  <w:style w:type="paragraph" w:styleId="ListContinue5">
    <w:name w:val="List Continue 5"/>
    <w:basedOn w:val="Normal"/>
    <w:uiPriority w:val="99"/>
    <w:semiHidden/>
    <w:rsid w:val="00BA29DE"/>
    <w:pPr>
      <w:spacing w:after="120"/>
      <w:ind w:left="1800"/>
      <w:contextualSpacing/>
    </w:pPr>
  </w:style>
  <w:style w:type="paragraph" w:styleId="ListNumber">
    <w:name w:val="List Number"/>
    <w:basedOn w:val="Normal"/>
    <w:uiPriority w:val="99"/>
    <w:semiHidden/>
    <w:rsid w:val="00BA29DE"/>
    <w:pPr>
      <w:numPr>
        <w:numId w:val="23"/>
      </w:numPr>
      <w:contextualSpacing/>
    </w:pPr>
  </w:style>
  <w:style w:type="paragraph" w:styleId="ListNumber2">
    <w:name w:val="List Number 2"/>
    <w:basedOn w:val="Normal"/>
    <w:uiPriority w:val="99"/>
    <w:semiHidden/>
    <w:rsid w:val="00BA29DE"/>
    <w:pPr>
      <w:numPr>
        <w:numId w:val="24"/>
      </w:numPr>
      <w:contextualSpacing/>
    </w:pPr>
  </w:style>
  <w:style w:type="paragraph" w:styleId="ListNumber3">
    <w:name w:val="List Number 3"/>
    <w:basedOn w:val="Normal"/>
    <w:uiPriority w:val="99"/>
    <w:semiHidden/>
    <w:rsid w:val="00BA29DE"/>
    <w:pPr>
      <w:numPr>
        <w:numId w:val="25"/>
      </w:numPr>
      <w:contextualSpacing/>
    </w:pPr>
  </w:style>
  <w:style w:type="paragraph" w:styleId="ListNumber4">
    <w:name w:val="List Number 4"/>
    <w:basedOn w:val="Normal"/>
    <w:uiPriority w:val="99"/>
    <w:semiHidden/>
    <w:rsid w:val="00BA29DE"/>
    <w:pPr>
      <w:numPr>
        <w:numId w:val="26"/>
      </w:numPr>
      <w:contextualSpacing/>
    </w:pPr>
  </w:style>
  <w:style w:type="paragraph" w:styleId="ListNumber5">
    <w:name w:val="List Number 5"/>
    <w:basedOn w:val="Normal"/>
    <w:uiPriority w:val="99"/>
    <w:semiHidden/>
    <w:rsid w:val="00BA29DE"/>
    <w:pPr>
      <w:numPr>
        <w:numId w:val="27"/>
      </w:numPr>
      <w:contextualSpacing/>
    </w:pPr>
  </w:style>
  <w:style w:type="paragraph" w:styleId="MacroText">
    <w:name w:val="macro"/>
    <w:link w:val="MacroTextChar"/>
    <w:uiPriority w:val="99"/>
    <w:semiHidden/>
    <w:rsid w:val="00BA29DE"/>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Theme="minorHAnsi" w:hAnsi="Consolas" w:cs="Consolas"/>
      <w:sz w:val="20"/>
      <w:szCs w:val="20"/>
    </w:rPr>
  </w:style>
  <w:style w:type="character" w:customStyle="1" w:styleId="MacroTextChar">
    <w:name w:val="Macro Text Char"/>
    <w:basedOn w:val="DefaultParagraphFont"/>
    <w:link w:val="MacroText"/>
    <w:uiPriority w:val="99"/>
    <w:semiHidden/>
    <w:rsid w:val="00BA29DE"/>
    <w:rPr>
      <w:rFonts w:ascii="Consolas" w:eastAsiaTheme="minorHAnsi" w:hAnsi="Consolas" w:cs="Consolas"/>
      <w:sz w:val="20"/>
      <w:szCs w:val="20"/>
    </w:rPr>
  </w:style>
  <w:style w:type="table" w:customStyle="1" w:styleId="MediumGrid11">
    <w:name w:val="Medium Grid 11"/>
    <w:basedOn w:val="TableNormal"/>
    <w:uiPriority w:val="67"/>
    <w:rsid w:val="00BA29D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BA29D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BA29DE"/>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BA29DE"/>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BA29DE"/>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BA29DE"/>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BA29DE"/>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BA29D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A29D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BA29D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BA29D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BA29D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BA29D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BA29D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BA29D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BA29D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BA29D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BA29D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BA29D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BA29D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BA29D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BA29DE"/>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BA29DE"/>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BA29DE"/>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BA29DE"/>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BA29DE"/>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BA29DE"/>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BA29DE"/>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BA29D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BA29D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BA29D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BA29D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BA29D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BA29D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BA29D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BA29D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BA29D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A29DE"/>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A29DE"/>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A29DE"/>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A29DE"/>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BA29DE"/>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BA29D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BA29D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A29D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A29D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BA29D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BA29D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BA29D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BA29DE"/>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BA29DE"/>
    <w:rPr>
      <w:rFonts w:asciiTheme="majorHAnsi" w:eastAsiaTheme="majorEastAsia" w:hAnsiTheme="majorHAnsi" w:cstheme="majorBidi"/>
      <w:sz w:val="24"/>
      <w:szCs w:val="24"/>
      <w:shd w:val="pct20" w:color="auto" w:fill="auto"/>
    </w:rPr>
  </w:style>
  <w:style w:type="paragraph" w:styleId="NoSpacing">
    <w:name w:val="No Spacing"/>
    <w:uiPriority w:val="99"/>
    <w:qFormat/>
    <w:rsid w:val="00BA29DE"/>
    <w:pPr>
      <w:spacing w:after="0" w:line="240" w:lineRule="auto"/>
    </w:pPr>
    <w:rPr>
      <w:rFonts w:eastAsiaTheme="minorHAnsi"/>
    </w:rPr>
  </w:style>
  <w:style w:type="paragraph" w:styleId="NormalIndent">
    <w:name w:val="Normal Indent"/>
    <w:basedOn w:val="Normal"/>
    <w:uiPriority w:val="99"/>
    <w:semiHidden/>
    <w:rsid w:val="00BA29DE"/>
    <w:pPr>
      <w:ind w:left="720"/>
    </w:pPr>
  </w:style>
  <w:style w:type="paragraph" w:styleId="NoteHeading">
    <w:name w:val="Note Heading"/>
    <w:basedOn w:val="Normal"/>
    <w:next w:val="Normal"/>
    <w:link w:val="NoteHeadingChar"/>
    <w:uiPriority w:val="99"/>
    <w:semiHidden/>
    <w:rsid w:val="00BA29DE"/>
    <w:pPr>
      <w:spacing w:after="0" w:line="240" w:lineRule="auto"/>
    </w:pPr>
  </w:style>
  <w:style w:type="character" w:customStyle="1" w:styleId="NoteHeadingChar">
    <w:name w:val="Note Heading Char"/>
    <w:basedOn w:val="DefaultParagraphFont"/>
    <w:link w:val="NoteHeading"/>
    <w:uiPriority w:val="99"/>
    <w:semiHidden/>
    <w:rsid w:val="00BA29DE"/>
    <w:rPr>
      <w:rFonts w:eastAsiaTheme="minorHAnsi"/>
    </w:rPr>
  </w:style>
  <w:style w:type="paragraph" w:styleId="PlainText">
    <w:name w:val="Plain Text"/>
    <w:basedOn w:val="Normal"/>
    <w:link w:val="PlainTextChar"/>
    <w:semiHidden/>
    <w:rsid w:val="00BA29D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semiHidden/>
    <w:rsid w:val="00BA29DE"/>
    <w:rPr>
      <w:rFonts w:ascii="Consolas" w:eastAsiaTheme="minorHAnsi" w:hAnsi="Consolas" w:cs="Consolas"/>
      <w:sz w:val="21"/>
      <w:szCs w:val="21"/>
    </w:rPr>
  </w:style>
  <w:style w:type="paragraph" w:styleId="Signature">
    <w:name w:val="Signature"/>
    <w:basedOn w:val="Normal"/>
    <w:link w:val="SignatureChar"/>
    <w:uiPriority w:val="99"/>
    <w:semiHidden/>
    <w:rsid w:val="00BA29DE"/>
    <w:pPr>
      <w:spacing w:after="0" w:line="240" w:lineRule="auto"/>
      <w:ind w:left="4320"/>
    </w:pPr>
  </w:style>
  <w:style w:type="character" w:customStyle="1" w:styleId="SignatureChar">
    <w:name w:val="Signature Char"/>
    <w:basedOn w:val="DefaultParagraphFont"/>
    <w:link w:val="Signature"/>
    <w:uiPriority w:val="99"/>
    <w:semiHidden/>
    <w:rsid w:val="00BA29DE"/>
    <w:rPr>
      <w:rFonts w:eastAsiaTheme="minorHAnsi"/>
    </w:rPr>
  </w:style>
  <w:style w:type="table" w:styleId="Table3Deffects1">
    <w:name w:val="Table 3D effects 1"/>
    <w:basedOn w:val="TableNormal"/>
    <w:uiPriority w:val="99"/>
    <w:semiHidden/>
    <w:unhideWhenUsed/>
    <w:rsid w:val="00BA29D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BA29D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BA29D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BA29D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BA29D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BA29D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BA29D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BA29D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BA29D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BA29D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BA29D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BA29D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BA29D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BA29DE"/>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BA29D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BA29D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BA29D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BA29D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BA29DE"/>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BA29DE"/>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BA29DE"/>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BA29D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BA29DE"/>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BA29DE"/>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BA29D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BA29D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BA29D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BA29D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BA29D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BA29D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BA29D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BA29D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BA29D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BA29DE"/>
    <w:pPr>
      <w:spacing w:after="0"/>
      <w:ind w:left="220" w:hanging="220"/>
    </w:pPr>
  </w:style>
  <w:style w:type="paragraph" w:styleId="TableofFigures">
    <w:name w:val="table of figures"/>
    <w:basedOn w:val="Normal"/>
    <w:next w:val="Normal"/>
    <w:uiPriority w:val="99"/>
    <w:semiHidden/>
    <w:rsid w:val="00BA29DE"/>
    <w:pPr>
      <w:spacing w:after="0"/>
    </w:pPr>
  </w:style>
  <w:style w:type="table" w:styleId="TableProfessional">
    <w:name w:val="Table Professional"/>
    <w:basedOn w:val="TableNormal"/>
    <w:uiPriority w:val="99"/>
    <w:semiHidden/>
    <w:unhideWhenUsed/>
    <w:rsid w:val="00BA29D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BA29D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BA29D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BA29D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BA29D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BA29D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BA29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BA29D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BA29D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BA29D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rsid w:val="00BA29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BA29DE"/>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rsid w:val="00BA29DE"/>
    <w:pPr>
      <w:spacing w:before="120"/>
    </w:pPr>
    <w:rPr>
      <w:rFonts w:asciiTheme="majorHAnsi" w:eastAsiaTheme="majorEastAsia" w:hAnsiTheme="majorHAnsi" w:cstheme="majorBidi"/>
      <w:b/>
      <w:bCs/>
      <w:sz w:val="24"/>
      <w:szCs w:val="24"/>
    </w:rPr>
  </w:style>
  <w:style w:type="paragraph" w:customStyle="1" w:styleId="TabularSource">
    <w:name w:val="TabularSource"/>
    <w:basedOn w:val="TabularEntry"/>
    <w:qFormat/>
    <w:rsid w:val="00BA29DE"/>
    <w:pPr>
      <w:spacing w:before="120" w:after="120"/>
      <w:ind w:left="1440"/>
    </w:pPr>
    <w:rPr>
      <w:sz w:val="20"/>
    </w:rPr>
  </w:style>
  <w:style w:type="paragraph" w:customStyle="1" w:styleId="DialogContinued">
    <w:name w:val="DialogContinued"/>
    <w:basedOn w:val="Dialog"/>
    <w:qFormat/>
    <w:rsid w:val="00BA29DE"/>
    <w:pPr>
      <w:ind w:firstLine="0"/>
    </w:pPr>
  </w:style>
  <w:style w:type="paragraph" w:customStyle="1" w:styleId="FeatureRecipeTitleAlternative">
    <w:name w:val="FeatureRecipeTitleAlternative"/>
    <w:basedOn w:val="RecipeTitleAlternative"/>
    <w:qFormat/>
    <w:rsid w:val="00BA29DE"/>
    <w:pPr>
      <w:shd w:val="clear" w:color="auto" w:fill="BFBFBF" w:themeFill="background1" w:themeFillShade="BF"/>
    </w:pPr>
  </w:style>
  <w:style w:type="paragraph" w:customStyle="1" w:styleId="FeatureRecipeIntro">
    <w:name w:val="FeatureRecipeIntro"/>
    <w:basedOn w:val="RecipeIntro"/>
    <w:qFormat/>
    <w:rsid w:val="00BA29DE"/>
    <w:pPr>
      <w:shd w:val="clear" w:color="auto" w:fill="BFBFBF" w:themeFill="background1" w:themeFillShade="BF"/>
    </w:pPr>
  </w:style>
  <w:style w:type="paragraph" w:customStyle="1" w:styleId="FeatureRecipeSubRecipeTitle">
    <w:name w:val="FeatureRecipeSubRecipeTitle"/>
    <w:basedOn w:val="RecipeSubrecipeTitle"/>
    <w:qFormat/>
    <w:rsid w:val="00BA29DE"/>
    <w:pPr>
      <w:shd w:val="clear" w:color="auto" w:fill="BFBFBF" w:themeFill="background1" w:themeFillShade="BF"/>
    </w:pPr>
  </w:style>
  <w:style w:type="paragraph" w:customStyle="1" w:styleId="FeatureRecipeIngredientHead">
    <w:name w:val="FeatureRecipeIngredientHead"/>
    <w:basedOn w:val="RecipeIngredientHead"/>
    <w:qFormat/>
    <w:rsid w:val="00BA29DE"/>
    <w:pPr>
      <w:shd w:val="clear" w:color="auto" w:fill="BFBFBF" w:themeFill="background1" w:themeFillShade="BF"/>
    </w:pPr>
  </w:style>
  <w:style w:type="paragraph" w:customStyle="1" w:styleId="FeatureRecipeTime">
    <w:name w:val="FeatureRecipeTime"/>
    <w:basedOn w:val="RecipeTime"/>
    <w:qFormat/>
    <w:rsid w:val="00BA29DE"/>
    <w:pPr>
      <w:shd w:val="clear" w:color="auto" w:fill="BFBFBF" w:themeFill="background1" w:themeFillShade="BF"/>
    </w:pPr>
  </w:style>
  <w:style w:type="paragraph" w:customStyle="1" w:styleId="RecipeVariationPara">
    <w:name w:val="RecipeVariationPara"/>
    <w:basedOn w:val="RecipeVariationHead"/>
    <w:qFormat/>
    <w:rsid w:val="00BA29DE"/>
    <w:rPr>
      <w:i/>
      <w:u w:val="none"/>
    </w:rPr>
  </w:style>
  <w:style w:type="paragraph" w:customStyle="1" w:styleId="FeatureRecipeVariationPara">
    <w:name w:val="FeatureRecipeVariationPara"/>
    <w:basedOn w:val="RecipeVariationPara"/>
    <w:qFormat/>
    <w:rsid w:val="00BA29DE"/>
    <w:pPr>
      <w:shd w:val="clear" w:color="auto" w:fill="BFBFBF" w:themeFill="background1" w:themeFillShade="BF"/>
    </w:pPr>
  </w:style>
  <w:style w:type="paragraph" w:customStyle="1" w:styleId="RecipeVariation2">
    <w:name w:val="RecipeVariation2"/>
    <w:basedOn w:val="RecipeVariationH2"/>
    <w:qFormat/>
    <w:rsid w:val="00BA29DE"/>
    <w:rPr>
      <w:i/>
    </w:rPr>
  </w:style>
  <w:style w:type="paragraph" w:customStyle="1" w:styleId="FeatureRecipeVariation2">
    <w:name w:val="FeatureRecipeVariation2"/>
    <w:basedOn w:val="RecipeVariation2"/>
    <w:qFormat/>
    <w:rsid w:val="00BA29DE"/>
    <w:pPr>
      <w:shd w:val="clear" w:color="auto" w:fill="BFBFBF" w:themeFill="background1" w:themeFillShade="BF"/>
    </w:pPr>
  </w:style>
  <w:style w:type="paragraph" w:customStyle="1" w:styleId="FeatureRecipeNutritionInfo">
    <w:name w:val="FeatureRecipeNutritionInfo"/>
    <w:basedOn w:val="RecipeNutritionInfo"/>
    <w:qFormat/>
    <w:rsid w:val="00BA29DE"/>
    <w:pPr>
      <w:shd w:val="clear" w:color="auto" w:fill="BFBFBF" w:themeFill="background1" w:themeFillShade="BF"/>
    </w:pPr>
  </w:style>
  <w:style w:type="paragraph" w:customStyle="1" w:styleId="FeatureRecipeFootnote">
    <w:name w:val="FeatureRecipeFootnote"/>
    <w:basedOn w:val="RecipeFootnote"/>
    <w:qFormat/>
    <w:rsid w:val="00BA29DE"/>
    <w:pPr>
      <w:shd w:val="clear" w:color="auto" w:fill="BFBFBF" w:themeFill="background1" w:themeFillShade="BF"/>
    </w:pPr>
  </w:style>
  <w:style w:type="paragraph" w:customStyle="1" w:styleId="FeatureRecipeUSMeasure">
    <w:name w:val="FeatureRecipeUSMeasure"/>
    <w:basedOn w:val="RecipeUSMeasure"/>
    <w:qFormat/>
    <w:rsid w:val="00BA29DE"/>
    <w:pPr>
      <w:shd w:val="clear" w:color="auto" w:fill="BFBFBF" w:themeFill="background1" w:themeFillShade="BF"/>
    </w:pPr>
  </w:style>
  <w:style w:type="paragraph" w:customStyle="1" w:styleId="FeatureRecipeMetricMeasure">
    <w:name w:val="FeatureRecipeMetricMeasure"/>
    <w:basedOn w:val="RecipeMetricMeasure"/>
    <w:qFormat/>
    <w:rsid w:val="00BA29DE"/>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BA29DE"/>
    <w:pPr>
      <w:shd w:val="clear" w:color="auto" w:fill="BFBFBF" w:themeFill="background1" w:themeFillShade="BF"/>
    </w:pPr>
  </w:style>
  <w:style w:type="paragraph" w:customStyle="1" w:styleId="FeatureRecipeTableHead">
    <w:name w:val="FeatureRecipeTableHead"/>
    <w:basedOn w:val="RecipeTableHead"/>
    <w:qFormat/>
    <w:rsid w:val="00BA29DE"/>
    <w:pPr>
      <w:shd w:val="clear" w:color="auto" w:fill="BFBFBF" w:themeFill="background1" w:themeFillShade="BF"/>
    </w:pPr>
  </w:style>
  <w:style w:type="paragraph" w:customStyle="1" w:styleId="FeatureRecipeVariationHead">
    <w:name w:val="FeatureRecipeVariationHead"/>
    <w:basedOn w:val="RecipeVariationHead"/>
    <w:qFormat/>
    <w:rsid w:val="00BA29DE"/>
    <w:pPr>
      <w:shd w:val="clear" w:color="auto" w:fill="BFBFBF" w:themeFill="background1" w:themeFillShade="BF"/>
    </w:pPr>
  </w:style>
  <w:style w:type="paragraph" w:customStyle="1" w:styleId="FeatureRecipeVariationH2">
    <w:name w:val="FeatureRecipeVariationH2"/>
    <w:basedOn w:val="RecipeVariationH2"/>
    <w:qFormat/>
    <w:rsid w:val="00BA29DE"/>
    <w:pPr>
      <w:shd w:val="clear" w:color="auto" w:fill="BFBFBF" w:themeFill="background1" w:themeFillShade="BF"/>
    </w:pPr>
  </w:style>
  <w:style w:type="paragraph" w:customStyle="1" w:styleId="FeatureRecipeProcedureHead">
    <w:name w:val="FeatureRecipeProcedureHead"/>
    <w:basedOn w:val="RecipeProcedureHead"/>
    <w:qFormat/>
    <w:rsid w:val="00BA29DE"/>
    <w:pPr>
      <w:shd w:val="clear" w:color="auto" w:fill="BFBFBF" w:themeFill="background1" w:themeFillShade="BF"/>
    </w:pPr>
  </w:style>
  <w:style w:type="paragraph" w:customStyle="1" w:styleId="RecipeNoteHead">
    <w:name w:val="RecipeNoteHead"/>
    <w:basedOn w:val="RecipeFootnote"/>
    <w:qFormat/>
    <w:rsid w:val="00BA29DE"/>
    <w:rPr>
      <w:b/>
      <w:i/>
    </w:rPr>
  </w:style>
  <w:style w:type="paragraph" w:customStyle="1" w:styleId="FeatureRecipeNoteHead">
    <w:name w:val="FeatureRecipeNoteHead"/>
    <w:basedOn w:val="RecipeNoteHead"/>
    <w:qFormat/>
    <w:rsid w:val="00BA29DE"/>
    <w:pPr>
      <w:shd w:val="clear" w:color="auto" w:fill="BFBFBF" w:themeFill="background1" w:themeFillShade="BF"/>
    </w:pPr>
  </w:style>
  <w:style w:type="paragraph" w:customStyle="1" w:styleId="FeatureRecipeNotePara">
    <w:name w:val="FeatureRecipeNotePara"/>
    <w:basedOn w:val="FeatureRecipeNoteHead"/>
    <w:qFormat/>
    <w:rsid w:val="00BA29DE"/>
    <w:rPr>
      <w:b w:val="0"/>
      <w:i w:val="0"/>
      <w:sz w:val="18"/>
    </w:rPr>
  </w:style>
  <w:style w:type="paragraph" w:customStyle="1" w:styleId="RecipeNotePara">
    <w:name w:val="RecipeNotePara"/>
    <w:basedOn w:val="FeatureRecipeNotePara"/>
    <w:rsid w:val="00BA29DE"/>
    <w:pPr>
      <w:shd w:val="clear" w:color="auto" w:fill="FFFFFF" w:themeFill="background1"/>
    </w:pPr>
  </w:style>
  <w:style w:type="paragraph" w:customStyle="1" w:styleId="RecipeNoteHead3">
    <w:name w:val="RecipeNoteHead3"/>
    <w:basedOn w:val="RecipeNotePara"/>
    <w:qFormat/>
    <w:rsid w:val="00BA29DE"/>
    <w:rPr>
      <w:i/>
    </w:rPr>
  </w:style>
  <w:style w:type="paragraph" w:customStyle="1" w:styleId="FeatureRecipeNoteHead3">
    <w:name w:val="FeatureRecipeNoteHead3"/>
    <w:basedOn w:val="RecipeNoteHead3"/>
    <w:qFormat/>
    <w:rsid w:val="00BA29DE"/>
    <w:pPr>
      <w:shd w:val="clear" w:color="auto" w:fill="BFBFBF" w:themeFill="background1" w:themeFillShade="BF"/>
    </w:pPr>
  </w:style>
  <w:style w:type="paragraph" w:customStyle="1" w:styleId="FeatureRecipeNoteHead4">
    <w:name w:val="FeatureRecipeNoteHead4"/>
    <w:basedOn w:val="FeatureRecipeNoteHead3"/>
    <w:qFormat/>
    <w:rsid w:val="00BA29DE"/>
    <w:rPr>
      <w:b/>
    </w:rPr>
  </w:style>
  <w:style w:type="paragraph" w:customStyle="1" w:styleId="RecipeNoteHead4">
    <w:name w:val="RecipeNoteHead4"/>
    <w:basedOn w:val="FeatureRecipeNoteHead4"/>
    <w:qFormat/>
    <w:rsid w:val="00BA29DE"/>
    <w:pPr>
      <w:shd w:val="clear" w:color="auto" w:fill="FFFFFF" w:themeFill="background1"/>
    </w:pPr>
  </w:style>
  <w:style w:type="character" w:customStyle="1" w:styleId="BoldItalic">
    <w:name w:val="BoldItalic"/>
    <w:rsid w:val="00BA29DE"/>
    <w:rPr>
      <w:b/>
      <w:i/>
    </w:rPr>
  </w:style>
  <w:style w:type="character" w:customStyle="1" w:styleId="Bold">
    <w:name w:val="Bold"/>
    <w:rsid w:val="00BA29DE"/>
    <w:rPr>
      <w:b/>
    </w:rPr>
  </w:style>
  <w:style w:type="character" w:customStyle="1" w:styleId="boldred">
    <w:name w:val="bold red"/>
    <w:rsid w:val="00BA29DE"/>
  </w:style>
  <w:style w:type="table" w:customStyle="1" w:styleId="ColorfulGrid2">
    <w:name w:val="Colorful Grid2"/>
    <w:basedOn w:val="TableNormal"/>
    <w:uiPriority w:val="73"/>
    <w:rsid w:val="00922EAC"/>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2">
    <w:name w:val="Colorful List2"/>
    <w:basedOn w:val="TableNormal"/>
    <w:uiPriority w:val="72"/>
    <w:rsid w:val="00922EAC"/>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2">
    <w:name w:val="Colorful Shading2"/>
    <w:basedOn w:val="TableNormal"/>
    <w:uiPriority w:val="71"/>
    <w:rsid w:val="00922EAC"/>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2">
    <w:name w:val="Dark List2"/>
    <w:basedOn w:val="TableNormal"/>
    <w:uiPriority w:val="70"/>
    <w:rsid w:val="00922EAC"/>
    <w:pPr>
      <w:spacing w:after="0" w:line="240" w:lineRule="auto"/>
    </w:pPr>
    <w:rPr>
      <w:rFonts w:ascii="Times New Roman" w:eastAsia="Times New Roman" w:hAnsi="Times New Roman" w:cs="Times New Roman"/>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LightGrid2">
    <w:name w:val="Light Grid2"/>
    <w:basedOn w:val="TableNormal"/>
    <w:uiPriority w:val="62"/>
    <w:rsid w:val="00922EA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2">
    <w:name w:val="Light Grid - Accent 12"/>
    <w:basedOn w:val="TableNormal"/>
    <w:uiPriority w:val="62"/>
    <w:rsid w:val="00922EA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List2">
    <w:name w:val="Light List2"/>
    <w:basedOn w:val="TableNormal"/>
    <w:uiPriority w:val="61"/>
    <w:rsid w:val="00922EA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2">
    <w:name w:val="Light List - Accent 12"/>
    <w:basedOn w:val="TableNormal"/>
    <w:uiPriority w:val="61"/>
    <w:rsid w:val="00922EA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2">
    <w:name w:val="Light Shading2"/>
    <w:basedOn w:val="TableNormal"/>
    <w:uiPriority w:val="60"/>
    <w:rsid w:val="00922EAC"/>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2">
    <w:name w:val="Light Shading - Accent 12"/>
    <w:basedOn w:val="TableNormal"/>
    <w:uiPriority w:val="60"/>
    <w:rsid w:val="00922EAC"/>
    <w:pPr>
      <w:spacing w:after="0" w:line="240" w:lineRule="auto"/>
    </w:pPr>
    <w:rPr>
      <w:rFonts w:ascii="Times New Roman" w:eastAsia="Times New Roman" w:hAnsi="Times New Roma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Grid12">
    <w:name w:val="Medium Grid 12"/>
    <w:basedOn w:val="TableNormal"/>
    <w:uiPriority w:val="67"/>
    <w:rsid w:val="00922EA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22">
    <w:name w:val="Medium Grid 22"/>
    <w:basedOn w:val="TableNormal"/>
    <w:uiPriority w:val="68"/>
    <w:rsid w:val="00922EAC"/>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32">
    <w:name w:val="Medium Grid 32"/>
    <w:basedOn w:val="TableNormal"/>
    <w:uiPriority w:val="69"/>
    <w:rsid w:val="00922EA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List12">
    <w:name w:val="Medium List 12"/>
    <w:basedOn w:val="TableNormal"/>
    <w:uiPriority w:val="65"/>
    <w:rsid w:val="00922EAC"/>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2">
    <w:name w:val="Medium List 1 - Accent 12"/>
    <w:basedOn w:val="TableNormal"/>
    <w:uiPriority w:val="65"/>
    <w:rsid w:val="00922EAC"/>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22">
    <w:name w:val="Medium List 22"/>
    <w:basedOn w:val="TableNormal"/>
    <w:uiPriority w:val="66"/>
    <w:rsid w:val="00922EAC"/>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Shading12">
    <w:name w:val="Medium Shading 12"/>
    <w:basedOn w:val="TableNormal"/>
    <w:uiPriority w:val="63"/>
    <w:rsid w:val="00922EA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922EA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22">
    <w:name w:val="Medium Shading 22"/>
    <w:basedOn w:val="TableNormal"/>
    <w:uiPriority w:val="64"/>
    <w:rsid w:val="00922EA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uiPriority w:val="64"/>
    <w:rsid w:val="00922EA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BA29DE"/>
    <w:rPr>
      <w:rFonts w:ascii="Arial" w:eastAsia="Times New Roman" w:hAnsi="Arial" w:cs="Times New Roman"/>
      <w:b/>
      <w:snapToGrid w:val="0"/>
      <w:sz w:val="60"/>
      <w:szCs w:val="20"/>
    </w:rPr>
  </w:style>
  <w:style w:type="table" w:styleId="ColorfulGrid">
    <w:name w:val="Colorful Grid"/>
    <w:basedOn w:val="TableNormal"/>
    <w:uiPriority w:val="73"/>
    <w:rsid w:val="00BA29DE"/>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BA29DE"/>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BA29DE"/>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BA29DE"/>
    <w:pPr>
      <w:spacing w:after="0" w:line="240" w:lineRule="auto"/>
    </w:pPr>
    <w:rPr>
      <w:rFonts w:ascii="Times New Roman" w:eastAsia="Times New Roman" w:hAnsi="Times New Roman" w:cs="Times New Roman"/>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BA29D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BA29D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rsid w:val="00BA29D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BA29D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rsid w:val="00BA29DE"/>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BA29DE"/>
    <w:pPr>
      <w:spacing w:after="0" w:line="240" w:lineRule="auto"/>
    </w:pPr>
    <w:rPr>
      <w:rFonts w:ascii="Times New Roman" w:eastAsia="Times New Roman" w:hAnsi="Times New Roma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rsid w:val="00BA29D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BA29DE"/>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BA29D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rsid w:val="00BA29DE"/>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BA29DE"/>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rsid w:val="00BA29DE"/>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BA29D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BA29D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rsid w:val="00BA29D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BA29D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0" w:defQFormat="0" w:count="267">
    <w:lsdException w:name="Normal" w:semiHidden="0" w:uiPriority="0" w:qFormat="1"/>
    <w:lsdException w:name="heading 1" w:semiHidden="0" w:qFormat="1"/>
    <w:lsdException w:name="heading 2" w:qFormat="1"/>
    <w:lsdException w:name="heading 3" w:qFormat="1"/>
    <w:lsdException w:name="heading 4" w:qFormat="1"/>
    <w:lsdException w:name="heading 5" w:qFormat="1"/>
    <w:lsdException w:name="heading 6" w:uiPriority="0" w:qFormat="1"/>
    <w:lsdException w:name="heading 7" w:uiPriority="0" w:qFormat="1"/>
    <w:lsdException w:name="heading 8" w:uiPriority="0" w:qFormat="1"/>
    <w:lsdException w:name="heading 9" w:uiPriority="0" w:qFormat="1"/>
    <w:lsdException w:name="toc 1" w:unhideWhenUsed="1" w:qFormat="1"/>
    <w:lsdException w:name="toc 2" w:unhideWhenUsed="1" w:qFormat="1"/>
    <w:lsdException w:name="toc 3" w:unhideWhenUsed="1" w:qFormat="1"/>
    <w:lsdException w:name="toc 4" w:uiPriority="39" w:unhideWhenUsed="1"/>
    <w:lsdException w:name="toc 5" w:uiPriority="39" w:unhideWhenUsed="1"/>
    <w:lsdException w:name="toc 6" w:uiPriority="39" w:unhideWhenUsed="1"/>
    <w:lsdException w:name="toc 7" w:uiPriority="39" w:unhideWhenUsed="1"/>
    <w:lsdException w:name="toc 8" w:uiPriority="39" w:unhideWhenUsed="1"/>
    <w:lsdException w:name="toc 9" w:uiPriority="39" w:unhideWhenUsed="1"/>
    <w:lsdException w:name="footnote text" w:uiPriority="0"/>
    <w:lsdException w:name="annotation text" w:uiPriority="0"/>
    <w:lsdException w:name="header" w:unhideWhenUsed="1"/>
    <w:lsdException w:name="footer" w:unhideWhenUsed="1"/>
    <w:lsdException w:name="caption" w:uiPriority="35" w:qFormat="1"/>
    <w:lsdException w:name="footnote reference" w:uiPriority="0"/>
    <w:lsdException w:name="List Bullet" w:uiPriority="0"/>
    <w:lsdException w:name="Title" w:qFormat="1"/>
    <w:lsdException w:name="Default Paragraph Font" w:uiPriority="1" w:unhideWhenUsed="1"/>
    <w:lsdException w:name="Body Text" w:uiPriority="0"/>
    <w:lsdException w:name="Subtitle" w:uiPriority="0" w:qFormat="1"/>
    <w:lsdException w:name="Salutation" w:uiPriority="0"/>
    <w:lsdException w:name="Block Text" w:uiPriority="0"/>
    <w:lsdException w:name="Plain Text" w:uiPriority="0"/>
    <w:lsdException w:name="HTML Top of Form" w:unhideWhenUsed="1"/>
    <w:lsdException w:name="HTML Bottom of Form" w:unhideWhenUsed="1"/>
    <w:lsdException w:name="Normal Table" w:unhideWhenUsed="1"/>
    <w:lsdException w:name="annotation subject" w:uiPriority="0"/>
    <w:lsdException w:name="No List" w:unhideWhenUsed="1"/>
    <w:lsdException w:name="Outline List 1" w:unhideWhenUsed="1"/>
    <w:lsdException w:name="Outline List 2" w:unhideWhenUsed="1"/>
    <w:lsdException w:name="Outline List 3" w:unhideWhenUsed="1"/>
    <w:lsdException w:name="Table Simple 1" w:unhideWhenUsed="1"/>
    <w:lsdException w:name="Table Simple 2" w:unhideWhenUsed="1"/>
    <w:lsdException w:name="Table Simple 3" w:unhideWhenUsed="1"/>
    <w:lsdException w:name="Table Classic 1" w:unhideWhenUsed="1"/>
    <w:lsdException w:name="Table Classic 2" w:unhideWhenUsed="1"/>
    <w:lsdException w:name="Table Classic 3" w:unhideWhenUsed="1"/>
    <w:lsdException w:name="Table Classic 4" w:unhideWhenUsed="1"/>
    <w:lsdException w:name="Table Colorful 1" w:unhideWhenUsed="1"/>
    <w:lsdException w:name="Table Colorful 2" w:unhideWhenUsed="1"/>
    <w:lsdException w:name="Table Colorful 3" w:unhideWhenUsed="1"/>
    <w:lsdException w:name="Table Columns 1" w:unhideWhenUsed="1"/>
    <w:lsdException w:name="Table Columns 2" w:unhideWhenUsed="1"/>
    <w:lsdException w:name="Table Columns 3" w:unhideWhenUsed="1"/>
    <w:lsdException w:name="Table Columns 4" w:unhideWhenUsed="1"/>
    <w:lsdException w:name="Table Columns 5" w:unhideWhenUsed="1"/>
    <w:lsdException w:name="Table Grid 1" w:unhideWhenUsed="1"/>
    <w:lsdException w:name="Table Grid 2" w:unhideWhenUsed="1"/>
    <w:lsdException w:name="Table Grid 3" w:unhideWhenUsed="1"/>
    <w:lsdException w:name="Table Grid 4" w:unhideWhenUsed="1"/>
    <w:lsdException w:name="Table Grid 5" w:unhideWhenUsed="1"/>
    <w:lsdException w:name="Table Grid 6" w:unhideWhenUsed="1"/>
    <w:lsdException w:name="Table Grid 7" w:unhideWhenUsed="1"/>
    <w:lsdException w:name="Table Grid 8" w:unhideWhenUsed="1"/>
    <w:lsdException w:name="Table List 1" w:unhideWhenUsed="1"/>
    <w:lsdException w:name="Table List 2" w:unhideWhenUsed="1"/>
    <w:lsdException w:name="Table List 3" w:unhideWhenUsed="1"/>
    <w:lsdException w:name="Table List 4" w:unhideWhenUsed="1"/>
    <w:lsdException w:name="Table List 5" w:unhideWhenUsed="1"/>
    <w:lsdException w:name="Table List 6" w:unhideWhenUsed="1"/>
    <w:lsdException w:name="Table List 7" w:unhideWhenUsed="1"/>
    <w:lsdException w:name="Table List 8" w:unhideWhenUsed="1"/>
    <w:lsdException w:name="Table 3D effects 1" w:unhideWhenUsed="1"/>
    <w:lsdException w:name="Table 3D effects 2" w:unhideWhenUsed="1"/>
    <w:lsdException w:name="Table 3D effects 3" w:unhideWhenUsed="1"/>
    <w:lsdException w:name="Table Contemporary" w:unhideWhenUsed="1"/>
    <w:lsdException w:name="Table Elegant" w:unhideWhenUsed="1"/>
    <w:lsdException w:name="Table Professional" w:unhideWhenUsed="1"/>
    <w:lsdException w:name="Table Subtle 1" w:unhideWhenUsed="1"/>
    <w:lsdException w:name="Table Subtle 2" w:unhideWhenUsed="1"/>
    <w:lsdException w:name="Table Web 1" w:unhideWhenUsed="1"/>
    <w:lsdException w:name="Table Web 2" w:unhideWhenUsed="1"/>
    <w:lsdException w:name="Table Web 3" w:unhideWhenUsed="1"/>
    <w:lsdException w:name="Balloon Text" w:uiPriority="0"/>
    <w:lsdException w:name="Table Grid" w:semiHidden="0"/>
    <w:lsdException w:name="Table Theme" w:unhideWhenUsed="1"/>
    <w:lsdException w:name="No Spacing" w:qFormat="1"/>
    <w:lsdException w:name="Light Shading" w:semiHidden="0" w:uiPriority="60"/>
    <w:lsdException w:name="Light List" w:semiHidden="0" w:uiPriority="61"/>
    <w:lsdException w:name="Light Grid" w:semiHidden="0" w:uiPriority="62"/>
    <w:lsdException w:name="Medium Shading 1" w:semiHidden="0" w:uiPriority="63"/>
    <w:lsdException w:name="Medium Shading 2" w:semiHidden="0" w:uiPriority="64"/>
    <w:lsdException w:name="Medium List 1" w:semiHidden="0" w:uiPriority="65"/>
    <w:lsdException w:name="Medium List 2" w:semiHidden="0" w:uiPriority="66"/>
    <w:lsdException w:name="Medium Grid 1" w:semiHidden="0" w:uiPriority="67"/>
    <w:lsdException w:name="Medium Grid 2" w:semiHidden="0" w:uiPriority="68"/>
    <w:lsdException w:name="Medium Grid 3" w:semiHidden="0" w:uiPriority="69"/>
    <w:lsdException w:name="Dark List" w:semiHidden="0" w:uiPriority="70"/>
    <w:lsdException w:name="Colorful Shading" w:semiHidden="0" w:uiPriority="71"/>
    <w:lsdException w:name="Colorful List" w:semiHidden="0" w:uiPriority="72"/>
    <w:lsdException w:name="Colorful Grid" w:semiHidden="0" w:uiPriority="73"/>
    <w:lsdException w:name="Light Shading Accent 1" w:semiHidden="0" w:uiPriority="60"/>
    <w:lsdException w:name="Light List Accent 1" w:semiHidden="0" w:uiPriority="61"/>
    <w:lsdException w:name="Light Grid Accent 1" w:semiHidden="0" w:uiPriority="62"/>
    <w:lsdException w:name="Medium Shading 1 Accent 1" w:semiHidden="0" w:uiPriority="63"/>
    <w:lsdException w:name="Medium Shading 2 Accent 1" w:semiHidden="0" w:uiPriority="64"/>
    <w:lsdException w:name="Medium List 1 Accent 1" w:semiHidden="0" w:uiPriority="65"/>
    <w:lsdException w:name="List Paragraph" w:qFormat="1"/>
    <w:lsdException w:name="Quote" w:uiPriority="0" w:qFormat="1"/>
    <w:lsdException w:name="Medium List 2 Accent 1" w:semiHidden="0" w:uiPriority="66"/>
    <w:lsdException w:name="Medium Grid 1 Accent 1" w:semiHidden="0" w:uiPriority="67"/>
    <w:lsdException w:name="Medium Grid 2 Accent 1" w:semiHidden="0" w:uiPriority="68"/>
    <w:lsdException w:name="Medium Grid 3 Accent 1" w:semiHidden="0" w:uiPriority="69"/>
    <w:lsdException w:name="Dark List Accent 1" w:semiHidden="0" w:uiPriority="70"/>
    <w:lsdException w:name="Colorful Shading Accent 1" w:semiHidden="0" w:uiPriority="71"/>
    <w:lsdException w:name="Colorful List Accent 1" w:semiHidden="0" w:uiPriority="72"/>
    <w:lsdException w:name="Colorful Grid Accent 1" w:semiHidden="0" w:uiPriority="73"/>
    <w:lsdException w:name="Light Shading Accent 2" w:semiHidden="0" w:uiPriority="60"/>
    <w:lsdException w:name="Light List Accent 2" w:semiHidden="0" w:uiPriority="61"/>
    <w:lsdException w:name="Light Grid Accent 2" w:semiHidden="0" w:uiPriority="62"/>
    <w:lsdException w:name="Medium Shading 1 Accent 2" w:semiHidden="0" w:uiPriority="63"/>
    <w:lsdException w:name="Medium Shading 2 Accent 2" w:semiHidden="0" w:uiPriority="64"/>
    <w:lsdException w:name="Medium List 1 Accent 2" w:semiHidden="0" w:uiPriority="65"/>
    <w:lsdException w:name="Medium List 2 Accent 2" w:semiHidden="0" w:uiPriority="66"/>
    <w:lsdException w:name="Medium Grid 1 Accent 2" w:semiHidden="0" w:uiPriority="67"/>
    <w:lsdException w:name="Medium Grid 2 Accent 2" w:semiHidden="0" w:uiPriority="68"/>
    <w:lsdException w:name="Medium Grid 3 Accent 2" w:semiHidden="0" w:uiPriority="69"/>
    <w:lsdException w:name="Dark List Accent 2" w:semiHidden="0" w:uiPriority="70"/>
    <w:lsdException w:name="Colorful Shading Accent 2" w:semiHidden="0" w:uiPriority="71"/>
    <w:lsdException w:name="Colorful List Accent 2" w:semiHidden="0" w:uiPriority="72"/>
    <w:lsdException w:name="Colorful Grid Accent 2" w:semiHidden="0" w:uiPriority="73"/>
    <w:lsdException w:name="Light Shading Accent 3" w:semiHidden="0" w:uiPriority="60"/>
    <w:lsdException w:name="Light List Accent 3" w:semiHidden="0" w:uiPriority="61"/>
    <w:lsdException w:name="Light Grid Accent 3" w:semiHidden="0" w:uiPriority="62"/>
    <w:lsdException w:name="Medium Shading 1 Accent 3" w:semiHidden="0" w:uiPriority="63"/>
    <w:lsdException w:name="Medium Shading 2 Accent 3" w:semiHidden="0" w:uiPriority="64"/>
    <w:lsdException w:name="Medium List 1 Accent 3" w:semiHidden="0" w:uiPriority="65"/>
    <w:lsdException w:name="Medium List 2 Accent 3" w:semiHidden="0" w:uiPriority="66"/>
    <w:lsdException w:name="Medium Grid 1 Accent 3" w:semiHidden="0" w:uiPriority="67"/>
    <w:lsdException w:name="Medium Grid 2 Accent 3" w:semiHidden="0" w:uiPriority="68"/>
    <w:lsdException w:name="Medium Grid 3 Accent 3" w:semiHidden="0" w:uiPriority="69"/>
    <w:lsdException w:name="Dark List Accent 3" w:semiHidden="0" w:uiPriority="70"/>
    <w:lsdException w:name="Colorful Shading Accent 3" w:semiHidden="0" w:uiPriority="71"/>
    <w:lsdException w:name="Colorful List Accent 3" w:semiHidden="0" w:uiPriority="72"/>
    <w:lsdException w:name="Colorful Grid Accent 3" w:semiHidden="0" w:uiPriority="73"/>
    <w:lsdException w:name="Light Shading Accent 4" w:semiHidden="0" w:uiPriority="60"/>
    <w:lsdException w:name="Light List Accent 4" w:semiHidden="0" w:uiPriority="61"/>
    <w:lsdException w:name="Light Grid Accent 4" w:semiHidden="0" w:uiPriority="62"/>
    <w:lsdException w:name="Medium Shading 1 Accent 4" w:semiHidden="0" w:uiPriority="63"/>
    <w:lsdException w:name="Medium Shading 2 Accent 4" w:semiHidden="0" w:uiPriority="64"/>
    <w:lsdException w:name="Medium List 1 Accent 4" w:semiHidden="0" w:uiPriority="65"/>
    <w:lsdException w:name="Medium List 2 Accent 4" w:semiHidden="0" w:uiPriority="66"/>
    <w:lsdException w:name="Medium Grid 1 Accent 4" w:semiHidden="0" w:uiPriority="67"/>
    <w:lsdException w:name="Medium Grid 2 Accent 4" w:semiHidden="0" w:uiPriority="68"/>
    <w:lsdException w:name="Medium Grid 3 Accent 4" w:semiHidden="0" w:uiPriority="69"/>
    <w:lsdException w:name="Dark List Accent 4" w:semiHidden="0" w:uiPriority="70"/>
    <w:lsdException w:name="Colorful Shading Accent 4" w:semiHidden="0" w:uiPriority="71"/>
    <w:lsdException w:name="Colorful List Accent 4" w:semiHidden="0" w:uiPriority="72"/>
    <w:lsdException w:name="Colorful Grid Accent 4" w:semiHidden="0" w:uiPriority="73"/>
    <w:lsdException w:name="Light Shading Accent 5" w:semiHidden="0" w:uiPriority="60"/>
    <w:lsdException w:name="Light List Accent 5" w:semiHidden="0" w:uiPriority="61"/>
    <w:lsdException w:name="Light Grid Accent 5" w:semiHidden="0" w:uiPriority="62"/>
    <w:lsdException w:name="Medium Shading 1 Accent 5" w:semiHidden="0" w:uiPriority="63"/>
    <w:lsdException w:name="Medium Shading 2 Accent 5" w:semiHidden="0" w:uiPriority="64"/>
    <w:lsdException w:name="Medium List 1 Accent 5" w:semiHidden="0" w:uiPriority="65"/>
    <w:lsdException w:name="Medium List 2 Accent 5" w:semiHidden="0" w:uiPriority="66"/>
    <w:lsdException w:name="Medium Grid 1 Accent 5" w:semiHidden="0" w:uiPriority="67"/>
    <w:lsdException w:name="Medium Grid 2 Accent 5" w:semiHidden="0" w:uiPriority="68"/>
    <w:lsdException w:name="Medium Grid 3 Accent 5" w:semiHidden="0" w:uiPriority="69"/>
    <w:lsdException w:name="Dark List Accent 5" w:semiHidden="0" w:uiPriority="70"/>
    <w:lsdException w:name="Colorful Shading Accent 5" w:semiHidden="0" w:uiPriority="71"/>
    <w:lsdException w:name="Colorful List Accent 5" w:semiHidden="0" w:uiPriority="72"/>
    <w:lsdException w:name="Colorful Grid Accent 5" w:semiHidden="0" w:uiPriority="73"/>
    <w:lsdException w:name="Light Shading Accent 6" w:semiHidden="0" w:uiPriority="60"/>
    <w:lsdException w:name="Light List Accent 6" w:semiHidden="0" w:uiPriority="61"/>
    <w:lsdException w:name="Light Grid Accent 6" w:semiHidden="0" w:uiPriority="62"/>
    <w:lsdException w:name="Medium Shading 1 Accent 6" w:semiHidden="0" w:uiPriority="63"/>
    <w:lsdException w:name="Medium Shading 2 Accent 6" w:semiHidden="0" w:uiPriority="64"/>
    <w:lsdException w:name="Medium List 1 Accent 6" w:semiHidden="0" w:uiPriority="65"/>
    <w:lsdException w:name="Medium List 2 Accent 6" w:semiHidden="0" w:uiPriority="66"/>
    <w:lsdException w:name="Medium Grid 1 Accent 6" w:semiHidden="0" w:uiPriority="67"/>
    <w:lsdException w:name="Medium Grid 2 Accent 6" w:semiHidden="0" w:uiPriority="68"/>
    <w:lsdException w:name="Medium Grid 3 Accent 6" w:semiHidden="0" w:uiPriority="69"/>
    <w:lsdException w:name="Dark List Accent 6" w:semiHidden="0" w:uiPriority="70"/>
    <w:lsdException w:name="Colorful Shading Accent 6" w:semiHidden="0" w:uiPriority="71"/>
    <w:lsdException w:name="Colorful List Accent 6" w:semiHidden="0" w:uiPriority="72"/>
    <w:lsdException w:name="Colorful Grid Accent 6" w:semiHidden="0" w:uiPriority="73"/>
    <w:lsdException w:name="Subtle Reference" w:qFormat="1"/>
    <w:lsdException w:name="Book Title" w:qFormat="1"/>
    <w:lsdException w:name="Bibliography" w:unhideWhenUsed="1"/>
    <w:lsdException w:name="TOC Heading" w:qFormat="1"/>
  </w:latentStyles>
  <w:style w:type="paragraph" w:default="1" w:styleId="Normal">
    <w:name w:val="Normal"/>
    <w:qFormat/>
    <w:rsid w:val="000C3889"/>
    <w:rPr>
      <w:rFonts w:eastAsiaTheme="minorHAnsi"/>
    </w:rPr>
  </w:style>
  <w:style w:type="paragraph" w:styleId="Heading1">
    <w:name w:val="heading 1"/>
    <w:next w:val="Normal"/>
    <w:link w:val="Heading1Char"/>
    <w:uiPriority w:val="99"/>
    <w:qFormat/>
    <w:rsid w:val="000C3889"/>
    <w:pPr>
      <w:keepNext/>
      <w:spacing w:before="240" w:after="0" w:line="240" w:lineRule="auto"/>
      <w:outlineLvl w:val="0"/>
    </w:pPr>
    <w:rPr>
      <w:rFonts w:ascii="Times New Roman" w:eastAsia="Times New Roman" w:hAnsi="Times New Roman" w:cs="Times New Roman"/>
      <w:b/>
      <w:caps/>
      <w:sz w:val="28"/>
      <w:szCs w:val="28"/>
    </w:rPr>
  </w:style>
  <w:style w:type="paragraph" w:styleId="Heading2">
    <w:name w:val="heading 2"/>
    <w:basedOn w:val="Normal"/>
    <w:next w:val="Normal"/>
    <w:link w:val="Heading2Char"/>
    <w:uiPriority w:val="99"/>
    <w:qFormat/>
    <w:rsid w:val="000C3889"/>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9"/>
    <w:qFormat/>
    <w:rsid w:val="000C3889"/>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9"/>
    <w:qFormat/>
    <w:rsid w:val="000C3889"/>
    <w:pPr>
      <w:keepNext/>
      <w:spacing w:before="40" w:after="40" w:line="240" w:lineRule="exact"/>
      <w:ind w:right="480"/>
      <w:outlineLvl w:val="3"/>
    </w:pPr>
    <w:rPr>
      <w:rFonts w:ascii="Arial" w:eastAsia="Times New Roman" w:hAnsi="Arial" w:cs="Times New Roman"/>
      <w:b/>
      <w:szCs w:val="20"/>
    </w:rPr>
  </w:style>
  <w:style w:type="paragraph" w:styleId="Heading5">
    <w:name w:val="heading 5"/>
    <w:basedOn w:val="Normal"/>
    <w:next w:val="Normal"/>
    <w:link w:val="Heading5Char"/>
    <w:uiPriority w:val="99"/>
    <w:qFormat/>
    <w:rsid w:val="000C3889"/>
    <w:pPr>
      <w:spacing w:before="80" w:after="80" w:line="240" w:lineRule="exact"/>
      <w:ind w:right="480"/>
      <w:outlineLvl w:val="4"/>
    </w:pPr>
    <w:rPr>
      <w:rFonts w:ascii="Arial" w:eastAsia="Times New Roman" w:hAnsi="Arial" w:cs="Times New Roman"/>
      <w:b/>
      <w:sz w:val="20"/>
      <w:szCs w:val="20"/>
    </w:rPr>
  </w:style>
  <w:style w:type="paragraph" w:styleId="Heading6">
    <w:name w:val="heading 6"/>
    <w:basedOn w:val="Normal"/>
    <w:next w:val="Normal"/>
    <w:link w:val="Heading6Char"/>
    <w:qFormat/>
    <w:rsid w:val="00BA29DE"/>
    <w:pPr>
      <w:numPr>
        <w:ilvl w:val="5"/>
        <w:numId w:val="18"/>
      </w:numPr>
      <w:outlineLvl w:val="5"/>
    </w:pPr>
  </w:style>
  <w:style w:type="paragraph" w:styleId="Heading7">
    <w:name w:val="heading 7"/>
    <w:basedOn w:val="Normal"/>
    <w:next w:val="Normal"/>
    <w:link w:val="Heading7Char"/>
    <w:qFormat/>
    <w:rsid w:val="00BA29DE"/>
    <w:pPr>
      <w:numPr>
        <w:ilvl w:val="6"/>
        <w:numId w:val="18"/>
      </w:numPr>
      <w:outlineLvl w:val="6"/>
    </w:pPr>
  </w:style>
  <w:style w:type="paragraph" w:styleId="Heading8">
    <w:name w:val="heading 8"/>
    <w:basedOn w:val="Normal"/>
    <w:next w:val="Normal"/>
    <w:link w:val="Heading8Char"/>
    <w:qFormat/>
    <w:rsid w:val="00BA29DE"/>
    <w:pPr>
      <w:numPr>
        <w:ilvl w:val="7"/>
        <w:numId w:val="18"/>
      </w:numPr>
      <w:outlineLvl w:val="7"/>
    </w:pPr>
  </w:style>
  <w:style w:type="paragraph" w:styleId="Heading9">
    <w:name w:val="heading 9"/>
    <w:basedOn w:val="Normal"/>
    <w:next w:val="Normal"/>
    <w:link w:val="Heading9Char"/>
    <w:qFormat/>
    <w:rsid w:val="00BA29DE"/>
    <w:pPr>
      <w:numPr>
        <w:ilvl w:val="8"/>
        <w:numId w:val="18"/>
      </w:numPr>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9"/>
    <w:rsid w:val="000C3889"/>
    <w:rPr>
      <w:rFonts w:ascii="Times New Roman" w:eastAsia="Times New Roman" w:hAnsi="Times New Roman" w:cs="Times New Roman"/>
      <w:b/>
      <w:caps/>
      <w:sz w:val="28"/>
      <w:szCs w:val="28"/>
    </w:rPr>
  </w:style>
  <w:style w:type="character" w:customStyle="1" w:styleId="Heading2Char">
    <w:name w:val="Heading 2 Char"/>
    <w:basedOn w:val="DefaultParagraphFont"/>
    <w:link w:val="Heading2"/>
    <w:uiPriority w:val="99"/>
    <w:rsid w:val="000C3889"/>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9"/>
    <w:rsid w:val="000C3889"/>
    <w:rPr>
      <w:rFonts w:asciiTheme="majorHAnsi" w:eastAsiaTheme="majorEastAsia" w:hAnsiTheme="majorHAnsi" w:cstheme="majorBidi"/>
      <w:b/>
      <w:bCs/>
      <w:color w:val="4F81BD" w:themeColor="accent1"/>
    </w:rPr>
  </w:style>
  <w:style w:type="character" w:customStyle="1" w:styleId="Heading4Char">
    <w:name w:val="Heading 4 Char"/>
    <w:basedOn w:val="DefaultParagraphFont"/>
    <w:link w:val="Heading4"/>
    <w:uiPriority w:val="99"/>
    <w:rsid w:val="000C3889"/>
    <w:rPr>
      <w:rFonts w:ascii="Arial" w:eastAsia="Times New Roman" w:hAnsi="Arial" w:cs="Times New Roman"/>
      <w:b/>
      <w:szCs w:val="20"/>
    </w:rPr>
  </w:style>
  <w:style w:type="character" w:customStyle="1" w:styleId="Heading5Char">
    <w:name w:val="Heading 5 Char"/>
    <w:basedOn w:val="DefaultParagraphFont"/>
    <w:link w:val="Heading5"/>
    <w:uiPriority w:val="99"/>
    <w:rsid w:val="000C3889"/>
    <w:rPr>
      <w:rFonts w:ascii="Arial" w:eastAsia="Times New Roman" w:hAnsi="Arial" w:cs="Times New Roman"/>
      <w:b/>
      <w:sz w:val="20"/>
      <w:szCs w:val="20"/>
    </w:rPr>
  </w:style>
  <w:style w:type="paragraph" w:customStyle="1" w:styleId="ParaContinued">
    <w:name w:val="ParaContinued"/>
    <w:basedOn w:val="Normal"/>
    <w:next w:val="Para"/>
    <w:rsid w:val="000C3889"/>
    <w:pPr>
      <w:spacing w:after="120" w:line="240" w:lineRule="auto"/>
      <w:ind w:left="720"/>
    </w:pPr>
    <w:rPr>
      <w:rFonts w:ascii="Times New Roman" w:eastAsia="Times New Roman" w:hAnsi="Times New Roman" w:cs="Times New Roman"/>
      <w:snapToGrid w:val="0"/>
      <w:sz w:val="26"/>
      <w:szCs w:val="20"/>
    </w:rPr>
  </w:style>
  <w:style w:type="paragraph" w:customStyle="1" w:styleId="Para">
    <w:name w:val="Para"/>
    <w:qFormat/>
    <w:rsid w:val="000C3889"/>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Answer">
    <w:name w:val="Answer"/>
    <w:basedOn w:val="Option"/>
    <w:next w:val="Explanation"/>
    <w:rsid w:val="000C3889"/>
    <w:pPr>
      <w:widowControl w:val="0"/>
    </w:pPr>
    <w:rPr>
      <w:snapToGrid w:val="0"/>
    </w:rPr>
  </w:style>
  <w:style w:type="paragraph" w:customStyle="1" w:styleId="Option">
    <w:name w:val="Option"/>
    <w:basedOn w:val="Question"/>
    <w:rsid w:val="000C3889"/>
    <w:pPr>
      <w:ind w:left="2880"/>
    </w:pPr>
  </w:style>
  <w:style w:type="paragraph" w:customStyle="1" w:styleId="Question">
    <w:name w:val="Question"/>
    <w:next w:val="Option"/>
    <w:rsid w:val="000C3889"/>
    <w:pPr>
      <w:spacing w:after="120" w:line="240" w:lineRule="auto"/>
      <w:ind w:left="2160" w:hanging="720"/>
    </w:pPr>
    <w:rPr>
      <w:rFonts w:ascii="Times New Roman" w:eastAsia="Times New Roman" w:hAnsi="Times New Roman" w:cs="Times New Roman"/>
      <w:sz w:val="26"/>
      <w:szCs w:val="20"/>
    </w:rPr>
  </w:style>
  <w:style w:type="paragraph" w:customStyle="1" w:styleId="Explanation">
    <w:name w:val="Explanation"/>
    <w:basedOn w:val="Answer"/>
    <w:next w:val="Question"/>
    <w:rsid w:val="000C3889"/>
    <w:pPr>
      <w:ind w:left="2160" w:firstLine="0"/>
    </w:pPr>
  </w:style>
  <w:style w:type="paragraph" w:customStyle="1" w:styleId="Objective">
    <w:name w:val="Objective"/>
    <w:rsid w:val="000C3889"/>
    <w:pPr>
      <w:widowControl w:val="0"/>
      <w:spacing w:after="120" w:line="240" w:lineRule="auto"/>
      <w:ind w:left="2520" w:hanging="360"/>
    </w:pPr>
    <w:rPr>
      <w:rFonts w:ascii="Arial" w:eastAsia="Times New Roman" w:hAnsi="Arial" w:cs="Times New Roman"/>
      <w:b/>
      <w:i/>
      <w:snapToGrid w:val="0"/>
      <w:sz w:val="24"/>
      <w:szCs w:val="20"/>
      <w:u w:val="single"/>
    </w:rPr>
  </w:style>
  <w:style w:type="paragraph" w:customStyle="1" w:styleId="CodeTitle">
    <w:name w:val="CodeTitle"/>
    <w:basedOn w:val="H5"/>
    <w:next w:val="CodeListing"/>
    <w:rsid w:val="000C3889"/>
    <w:pPr>
      <w:pBdr>
        <w:top w:val="single" w:sz="4" w:space="4" w:color="auto"/>
      </w:pBdr>
      <w:outlineLvl w:val="6"/>
    </w:pPr>
    <w:rPr>
      <w:i/>
      <w:noProof/>
    </w:rPr>
  </w:style>
  <w:style w:type="paragraph" w:customStyle="1" w:styleId="H5">
    <w:name w:val="H5"/>
    <w:next w:val="Para"/>
    <w:rsid w:val="000C3889"/>
    <w:pPr>
      <w:keepNext/>
      <w:widowControl w:val="0"/>
      <w:spacing w:before="240" w:after="120" w:line="240" w:lineRule="auto"/>
      <w:outlineLvl w:val="5"/>
    </w:pPr>
    <w:rPr>
      <w:rFonts w:ascii="Arial" w:eastAsia="Times New Roman" w:hAnsi="Arial" w:cs="Times New Roman"/>
      <w:b/>
      <w:snapToGrid w:val="0"/>
      <w:u w:val="double"/>
    </w:rPr>
  </w:style>
  <w:style w:type="paragraph" w:customStyle="1" w:styleId="CodeListing">
    <w:name w:val="CodeListing"/>
    <w:rsid w:val="000C3889"/>
    <w:pPr>
      <w:widowControl w:val="0"/>
      <w:spacing w:before="120" w:after="120" w:line="240" w:lineRule="auto"/>
      <w:contextualSpacing/>
    </w:pPr>
    <w:rPr>
      <w:rFonts w:ascii="Courier New" w:eastAsia="Times New Roman" w:hAnsi="Courier New" w:cs="Times New Roman"/>
      <w:noProof/>
      <w:snapToGrid w:val="0"/>
      <w:sz w:val="20"/>
      <w:szCs w:val="20"/>
    </w:rPr>
  </w:style>
  <w:style w:type="paragraph" w:customStyle="1" w:styleId="ChapterObjective">
    <w:name w:val="ChapterObjective"/>
    <w:basedOn w:val="Objective"/>
    <w:rsid w:val="000C3889"/>
    <w:rPr>
      <w:i w:val="0"/>
    </w:rPr>
  </w:style>
  <w:style w:type="paragraph" w:customStyle="1" w:styleId="H4">
    <w:name w:val="H4"/>
    <w:next w:val="Para"/>
    <w:rsid w:val="000C3889"/>
    <w:pPr>
      <w:keepNext/>
      <w:widowControl w:val="0"/>
      <w:spacing w:before="240" w:after="120" w:line="240" w:lineRule="auto"/>
      <w:outlineLvl w:val="4"/>
    </w:pPr>
    <w:rPr>
      <w:rFonts w:ascii="Times New Roman" w:eastAsia="Times New Roman" w:hAnsi="Times New Roman" w:cs="Times New Roman"/>
      <w:b/>
      <w:snapToGrid w:val="0"/>
      <w:sz w:val="26"/>
      <w:szCs w:val="20"/>
      <w:u w:val="single"/>
    </w:rPr>
  </w:style>
  <w:style w:type="paragraph" w:customStyle="1" w:styleId="ChapterSubobjective">
    <w:name w:val="ChapterSubobjective"/>
    <w:basedOn w:val="Subobjective"/>
    <w:rsid w:val="000C3889"/>
    <w:pPr>
      <w:keepNext w:val="0"/>
    </w:pPr>
    <w:rPr>
      <w:i w:val="0"/>
    </w:rPr>
  </w:style>
  <w:style w:type="paragraph" w:customStyle="1" w:styleId="Subobjective">
    <w:name w:val="Subobjective"/>
    <w:basedOn w:val="Objective"/>
    <w:rsid w:val="000C3889"/>
    <w:pPr>
      <w:keepNext/>
      <w:spacing w:before="180"/>
      <w:ind w:left="2880"/>
    </w:pPr>
  </w:style>
  <w:style w:type="paragraph" w:customStyle="1" w:styleId="ChapterTitle">
    <w:name w:val="ChapterTitle"/>
    <w:next w:val="Para"/>
    <w:qFormat/>
    <w:rsid w:val="000C3889"/>
    <w:pPr>
      <w:spacing w:after="360" w:line="240" w:lineRule="auto"/>
      <w:outlineLvl w:val="0"/>
    </w:pPr>
    <w:rPr>
      <w:rFonts w:ascii="Arial" w:eastAsia="Times New Roman" w:hAnsi="Arial" w:cs="Times New Roman"/>
      <w:b/>
      <w:smallCaps/>
      <w:snapToGrid w:val="0"/>
      <w:sz w:val="60"/>
      <w:szCs w:val="20"/>
    </w:rPr>
  </w:style>
  <w:style w:type="character" w:customStyle="1" w:styleId="InlineCode">
    <w:name w:val="InlineCode"/>
    <w:basedOn w:val="DefaultParagraphFont"/>
    <w:rsid w:val="000C3889"/>
    <w:rPr>
      <w:rFonts w:ascii="Courier New" w:hAnsi="Courier New"/>
      <w:noProof/>
      <w:color w:val="auto"/>
    </w:rPr>
  </w:style>
  <w:style w:type="paragraph" w:customStyle="1" w:styleId="QuotePara">
    <w:name w:val="QuotePara"/>
    <w:basedOn w:val="QuoteSource"/>
    <w:qFormat/>
    <w:rsid w:val="000C3889"/>
    <w:rPr>
      <w:i w:val="0"/>
      <w:sz w:val="24"/>
    </w:rPr>
  </w:style>
  <w:style w:type="paragraph" w:customStyle="1" w:styleId="QuoteSource">
    <w:name w:val="QuoteSource"/>
    <w:basedOn w:val="Normal"/>
    <w:rsid w:val="000C3889"/>
    <w:pPr>
      <w:pBdr>
        <w:top w:val="single" w:sz="4" w:space="6" w:color="auto"/>
        <w:bottom w:val="single" w:sz="4" w:space="6" w:color="auto"/>
      </w:pBdr>
      <w:spacing w:after="240" w:line="240" w:lineRule="auto"/>
      <w:ind w:left="1440" w:right="1440" w:firstLine="720"/>
      <w:contextualSpacing/>
    </w:pPr>
    <w:rPr>
      <w:rFonts w:ascii="Times New Roman" w:eastAsia="Times New Roman" w:hAnsi="Times New Roman" w:cs="Times New Roman"/>
      <w:i/>
      <w:snapToGrid w:val="0"/>
      <w:sz w:val="20"/>
      <w:szCs w:val="20"/>
    </w:rPr>
  </w:style>
  <w:style w:type="paragraph" w:customStyle="1" w:styleId="ChapterIntroductionPara">
    <w:name w:val="ChapterIntroductionPara"/>
    <w:next w:val="Para"/>
    <w:rsid w:val="000C3889"/>
    <w:pPr>
      <w:spacing w:after="0" w:line="240" w:lineRule="auto"/>
      <w:ind w:left="1440"/>
    </w:pPr>
    <w:rPr>
      <w:rFonts w:ascii="Arial" w:eastAsia="Times New Roman" w:hAnsi="Arial" w:cs="Times New Roman"/>
      <w:snapToGrid w:val="0"/>
      <w:sz w:val="26"/>
      <w:szCs w:val="20"/>
    </w:rPr>
  </w:style>
  <w:style w:type="paragraph" w:customStyle="1" w:styleId="ListBulleted">
    <w:name w:val="ListBulleted"/>
    <w:qFormat/>
    <w:rsid w:val="000C3889"/>
    <w:pPr>
      <w:numPr>
        <w:numId w:val="3"/>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ListBulletedSub">
    <w:name w:val="ListBulletedSub"/>
    <w:rsid w:val="000C3889"/>
    <w:pPr>
      <w:numPr>
        <w:numId w:val="4"/>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ListNumbered">
    <w:name w:val="ListNumbered"/>
    <w:qFormat/>
    <w:rsid w:val="000C3889"/>
    <w:pPr>
      <w:widowControl w:val="0"/>
      <w:spacing w:before="120" w:after="120" w:line="240" w:lineRule="auto"/>
      <w:ind w:left="1800" w:hanging="360"/>
      <w:contextualSpacing/>
    </w:pPr>
    <w:rPr>
      <w:rFonts w:ascii="Times New Roman" w:eastAsia="Times New Roman" w:hAnsi="Times New Roman" w:cs="Times New Roman"/>
      <w:snapToGrid w:val="0"/>
      <w:sz w:val="26"/>
      <w:szCs w:val="20"/>
    </w:rPr>
  </w:style>
  <w:style w:type="character" w:customStyle="1" w:styleId="KeyTerm">
    <w:name w:val="KeyTerm"/>
    <w:basedOn w:val="DefaultParagraphFont"/>
    <w:rsid w:val="000C3889"/>
    <w:rPr>
      <w:i/>
      <w:color w:val="auto"/>
    </w:rPr>
  </w:style>
  <w:style w:type="paragraph" w:customStyle="1" w:styleId="Slug">
    <w:name w:val="Slug"/>
    <w:basedOn w:val="Normal"/>
    <w:next w:val="Para"/>
    <w:rsid w:val="000C3889"/>
    <w:pPr>
      <w:spacing w:before="360" w:after="360" w:line="240" w:lineRule="auto"/>
      <w:ind w:left="1440"/>
    </w:pPr>
    <w:rPr>
      <w:rFonts w:ascii="Arial" w:eastAsia="Times New Roman" w:hAnsi="Arial" w:cs="Times New Roman"/>
      <w:b/>
      <w:sz w:val="24"/>
      <w:szCs w:val="20"/>
    </w:rPr>
  </w:style>
  <w:style w:type="paragraph" w:customStyle="1" w:styleId="GlossaryDefinition">
    <w:name w:val="GlossaryDefinition"/>
    <w:basedOn w:val="Normal"/>
    <w:rsid w:val="000C3889"/>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GlossaryLetter">
    <w:name w:val="GlossaryLetter"/>
    <w:basedOn w:val="H3"/>
    <w:next w:val="GlossaryTerm"/>
    <w:rsid w:val="000C3889"/>
    <w:pPr>
      <w:spacing w:before="240"/>
      <w:outlineLvl w:val="9"/>
    </w:pPr>
  </w:style>
  <w:style w:type="paragraph" w:customStyle="1" w:styleId="H3">
    <w:name w:val="H3"/>
    <w:next w:val="Para"/>
    <w:qFormat/>
    <w:rsid w:val="000C3889"/>
    <w:pPr>
      <w:keepNext/>
      <w:spacing w:before="360" w:after="240" w:line="240" w:lineRule="auto"/>
      <w:outlineLvl w:val="3"/>
    </w:pPr>
    <w:rPr>
      <w:rFonts w:ascii="Arial" w:eastAsia="Times New Roman" w:hAnsi="Arial" w:cs="Times New Roman"/>
      <w:b/>
      <w:snapToGrid w:val="0"/>
      <w:sz w:val="32"/>
      <w:szCs w:val="20"/>
    </w:rPr>
  </w:style>
  <w:style w:type="paragraph" w:customStyle="1" w:styleId="GlossaryTerm">
    <w:name w:val="GlossaryTerm"/>
    <w:basedOn w:val="H4"/>
    <w:next w:val="GlossaryDefinition"/>
    <w:rsid w:val="000C3889"/>
  </w:style>
  <w:style w:type="paragraph" w:customStyle="1" w:styleId="PartIntroductionPara">
    <w:name w:val="PartIntroductionPara"/>
    <w:rsid w:val="000C3889"/>
    <w:pPr>
      <w:spacing w:after="120" w:line="240" w:lineRule="auto"/>
      <w:ind w:left="720" w:firstLine="720"/>
    </w:pPr>
    <w:rPr>
      <w:rFonts w:ascii="Times New Roman" w:eastAsia="Times New Roman" w:hAnsi="Times New Roman" w:cs="Times New Roman"/>
      <w:sz w:val="26"/>
      <w:szCs w:val="20"/>
    </w:rPr>
  </w:style>
  <w:style w:type="paragraph" w:customStyle="1" w:styleId="H2">
    <w:name w:val="H2"/>
    <w:next w:val="Para"/>
    <w:qFormat/>
    <w:rsid w:val="000C3889"/>
    <w:pPr>
      <w:keepNext/>
      <w:widowControl w:val="0"/>
      <w:spacing w:before="360" w:after="240" w:line="240" w:lineRule="auto"/>
      <w:outlineLvl w:val="2"/>
    </w:pPr>
    <w:rPr>
      <w:rFonts w:ascii="Arial" w:eastAsia="Times New Roman" w:hAnsi="Arial" w:cs="Times New Roman"/>
      <w:b/>
      <w:snapToGrid w:val="0"/>
      <w:sz w:val="40"/>
      <w:szCs w:val="20"/>
      <w:u w:val="single"/>
    </w:rPr>
  </w:style>
  <w:style w:type="paragraph" w:customStyle="1" w:styleId="RunInHead">
    <w:name w:val="RunInHead"/>
    <w:next w:val="RunInPara"/>
    <w:rsid w:val="000C3889"/>
    <w:pPr>
      <w:spacing w:before="240" w:after="0" w:line="240" w:lineRule="auto"/>
      <w:ind w:left="1440"/>
    </w:pPr>
    <w:rPr>
      <w:rFonts w:ascii="Arial" w:eastAsia="Times New Roman" w:hAnsi="Arial" w:cs="Times New Roman"/>
      <w:b/>
      <w:sz w:val="26"/>
      <w:szCs w:val="20"/>
    </w:rPr>
  </w:style>
  <w:style w:type="paragraph" w:customStyle="1" w:styleId="RunInPara">
    <w:name w:val="RunInPara"/>
    <w:basedOn w:val="Normal"/>
    <w:rsid w:val="000C3889"/>
    <w:pPr>
      <w:widowControl w:val="0"/>
      <w:spacing w:after="120" w:line="240" w:lineRule="auto"/>
      <w:ind w:left="1440"/>
    </w:pPr>
    <w:rPr>
      <w:rFonts w:ascii="Times New Roman" w:eastAsia="Times New Roman" w:hAnsi="Times New Roman" w:cs="Times New Roman"/>
      <w:snapToGrid w:val="0"/>
      <w:sz w:val="24"/>
      <w:szCs w:val="20"/>
    </w:rPr>
  </w:style>
  <w:style w:type="paragraph" w:customStyle="1" w:styleId="ListNumberedSub">
    <w:name w:val="ListNumberedSub"/>
    <w:basedOn w:val="ListNumbered"/>
    <w:rsid w:val="000C3889"/>
    <w:pPr>
      <w:ind w:left="2520"/>
    </w:pPr>
  </w:style>
  <w:style w:type="paragraph" w:customStyle="1" w:styleId="ListPara">
    <w:name w:val="ListPara"/>
    <w:basedOn w:val="Normal"/>
    <w:rsid w:val="000C3889"/>
    <w:pPr>
      <w:widowControl w:val="0"/>
      <w:spacing w:after="0" w:line="240" w:lineRule="auto"/>
      <w:ind w:left="1800" w:firstLine="360"/>
    </w:pPr>
    <w:rPr>
      <w:rFonts w:ascii="Times New Roman" w:eastAsia="Times New Roman" w:hAnsi="Times New Roman" w:cs="Times New Roman"/>
      <w:snapToGrid w:val="0"/>
      <w:sz w:val="26"/>
      <w:szCs w:val="20"/>
    </w:rPr>
  </w:style>
  <w:style w:type="paragraph" w:customStyle="1" w:styleId="ListParaSub">
    <w:name w:val="ListParaSub"/>
    <w:basedOn w:val="ListPara"/>
    <w:rsid w:val="000C3889"/>
    <w:pPr>
      <w:spacing w:line="260" w:lineRule="exact"/>
      <w:ind w:left="2520"/>
    </w:pPr>
  </w:style>
  <w:style w:type="paragraph" w:customStyle="1" w:styleId="PartTitle">
    <w:name w:val="PartTitle"/>
    <w:basedOn w:val="ChapterTitle"/>
    <w:rsid w:val="000C3889"/>
    <w:pPr>
      <w:widowControl w:val="0"/>
    </w:pPr>
  </w:style>
  <w:style w:type="paragraph" w:customStyle="1" w:styleId="CodeSnippet">
    <w:name w:val="CodeSnippet"/>
    <w:rsid w:val="000C3889"/>
    <w:pPr>
      <w:spacing w:before="120" w:after="120" w:line="240" w:lineRule="auto"/>
      <w:contextualSpacing/>
    </w:pPr>
    <w:rPr>
      <w:rFonts w:ascii="Courier New" w:eastAsia="Times New Roman" w:hAnsi="Courier New" w:cs="Times New Roman"/>
      <w:noProof/>
      <w:snapToGrid w:val="0"/>
      <w:sz w:val="16"/>
      <w:szCs w:val="20"/>
    </w:rPr>
  </w:style>
  <w:style w:type="paragraph" w:customStyle="1" w:styleId="RunInHeadSub">
    <w:name w:val="RunInHeadSub"/>
    <w:basedOn w:val="RunInHead"/>
    <w:next w:val="RunInParaSub"/>
    <w:rsid w:val="000C3889"/>
    <w:pPr>
      <w:ind w:left="2160"/>
    </w:pPr>
    <w:rPr>
      <w:snapToGrid w:val="0"/>
    </w:rPr>
  </w:style>
  <w:style w:type="paragraph" w:customStyle="1" w:styleId="RunInParaSub">
    <w:name w:val="RunInParaSub"/>
    <w:basedOn w:val="RunInPara"/>
    <w:rsid w:val="000C3889"/>
    <w:pPr>
      <w:ind w:left="2160"/>
    </w:pPr>
  </w:style>
  <w:style w:type="paragraph" w:customStyle="1" w:styleId="URLPara">
    <w:name w:val="URLPara"/>
    <w:rsid w:val="000C3889"/>
    <w:pPr>
      <w:widowControl w:val="0"/>
      <w:spacing w:after="120" w:line="240" w:lineRule="auto"/>
      <w:ind w:left="1800" w:hanging="360"/>
    </w:pPr>
    <w:rPr>
      <w:rFonts w:ascii="Courier New" w:eastAsia="Times New Roman" w:hAnsi="Courier New" w:cs="Times New Roman"/>
      <w:snapToGrid w:val="0"/>
      <w:sz w:val="20"/>
      <w:szCs w:val="20"/>
      <w:u w:val="single"/>
    </w:rPr>
  </w:style>
  <w:style w:type="paragraph" w:customStyle="1" w:styleId="ObjectiveTitle">
    <w:name w:val="ObjectiveTitle"/>
    <w:basedOn w:val="Objective"/>
    <w:next w:val="Objective"/>
    <w:rsid w:val="000C3889"/>
    <w:pPr>
      <w:spacing w:before="240"/>
      <w:ind w:left="1800"/>
    </w:pPr>
    <w:rPr>
      <w:u w:val="none"/>
    </w:rPr>
  </w:style>
  <w:style w:type="character" w:customStyle="1" w:styleId="CodeHighlight">
    <w:name w:val="CodeHighlight"/>
    <w:rsid w:val="000C3889"/>
    <w:rPr>
      <w:u w:val="wave"/>
    </w:rPr>
  </w:style>
  <w:style w:type="paragraph" w:customStyle="1" w:styleId="TableCaption">
    <w:name w:val="TableCaption"/>
    <w:basedOn w:val="Slug"/>
    <w:qFormat/>
    <w:rsid w:val="000C3889"/>
    <w:pPr>
      <w:keepNext/>
      <w:widowControl w:val="0"/>
      <w:spacing w:before="240" w:after="120"/>
      <w:ind w:left="0"/>
    </w:pPr>
    <w:rPr>
      <w:snapToGrid w:val="0"/>
    </w:rPr>
  </w:style>
  <w:style w:type="paragraph" w:customStyle="1" w:styleId="TabularEntry">
    <w:name w:val="TabularEntry"/>
    <w:rsid w:val="000C3889"/>
    <w:pPr>
      <w:widowControl w:val="0"/>
      <w:spacing w:after="0" w:line="240" w:lineRule="auto"/>
    </w:pPr>
    <w:rPr>
      <w:rFonts w:ascii="Times New Roman" w:eastAsia="Times New Roman" w:hAnsi="Times New Roman" w:cs="Times New Roman"/>
      <w:snapToGrid w:val="0"/>
      <w:sz w:val="26"/>
      <w:szCs w:val="20"/>
    </w:rPr>
  </w:style>
  <w:style w:type="paragraph" w:customStyle="1" w:styleId="TableEntry">
    <w:name w:val="TableEntry"/>
    <w:qFormat/>
    <w:rsid w:val="000C3889"/>
    <w:pPr>
      <w:spacing w:after="60" w:line="240" w:lineRule="auto"/>
    </w:pPr>
    <w:rPr>
      <w:rFonts w:ascii="Arial" w:eastAsia="Times New Roman" w:hAnsi="Arial" w:cs="Times New Roman"/>
      <w:szCs w:val="20"/>
    </w:rPr>
  </w:style>
  <w:style w:type="paragraph" w:customStyle="1" w:styleId="TableHead">
    <w:name w:val="TableHead"/>
    <w:qFormat/>
    <w:rsid w:val="000C3889"/>
    <w:pPr>
      <w:keepNext/>
      <w:spacing w:after="0" w:line="240" w:lineRule="auto"/>
    </w:pPr>
    <w:rPr>
      <w:rFonts w:ascii="Arial" w:eastAsia="Times New Roman" w:hAnsi="Arial" w:cs="Times New Roman"/>
      <w:b/>
      <w:smallCaps/>
      <w:szCs w:val="20"/>
    </w:rPr>
  </w:style>
  <w:style w:type="paragraph" w:customStyle="1" w:styleId="CodeSnippetSub">
    <w:name w:val="CodeSnippetSub"/>
    <w:rsid w:val="000C3889"/>
    <w:pPr>
      <w:spacing w:after="0" w:line="240" w:lineRule="auto"/>
      <w:ind w:left="720"/>
    </w:pPr>
    <w:rPr>
      <w:rFonts w:ascii="Courier New" w:eastAsia="Times New Roman" w:hAnsi="Courier New" w:cs="Times New Roman"/>
      <w:noProof/>
      <w:snapToGrid w:val="0"/>
      <w:sz w:val="16"/>
      <w:szCs w:val="20"/>
    </w:rPr>
  </w:style>
  <w:style w:type="paragraph" w:customStyle="1" w:styleId="H1">
    <w:name w:val="H1"/>
    <w:next w:val="Para"/>
    <w:qFormat/>
    <w:rsid w:val="000C3889"/>
    <w:pPr>
      <w:keepNext/>
      <w:widowControl w:val="0"/>
      <w:pBdr>
        <w:top w:val="single" w:sz="4" w:space="1" w:color="auto"/>
      </w:pBdr>
      <w:spacing w:before="480" w:after="360" w:line="240" w:lineRule="auto"/>
      <w:outlineLvl w:val="1"/>
    </w:pPr>
    <w:rPr>
      <w:rFonts w:ascii="Arial" w:eastAsia="Times New Roman" w:hAnsi="Arial" w:cs="Times New Roman"/>
      <w:b/>
      <w:sz w:val="52"/>
      <w:szCs w:val="20"/>
    </w:rPr>
  </w:style>
  <w:style w:type="paragraph" w:customStyle="1" w:styleId="TableFootnote">
    <w:name w:val="TableFootnote"/>
    <w:rsid w:val="000C3889"/>
    <w:pPr>
      <w:spacing w:after="240" w:line="240" w:lineRule="auto"/>
      <w:ind w:left="1440"/>
      <w:contextualSpacing/>
    </w:pPr>
    <w:rPr>
      <w:rFonts w:ascii="Arial" w:eastAsia="Times New Roman" w:hAnsi="Arial" w:cs="Times New Roman"/>
      <w:sz w:val="18"/>
      <w:szCs w:val="20"/>
    </w:rPr>
  </w:style>
  <w:style w:type="character" w:customStyle="1" w:styleId="InlineURL">
    <w:name w:val="InlineURL"/>
    <w:basedOn w:val="DefaultParagraphFont"/>
    <w:rsid w:val="000C3889"/>
    <w:rPr>
      <w:rFonts w:ascii="Courier New" w:hAnsi="Courier New"/>
      <w:noProof/>
      <w:color w:val="auto"/>
      <w:u w:val="single"/>
    </w:rPr>
  </w:style>
  <w:style w:type="character" w:customStyle="1" w:styleId="Superscript">
    <w:name w:val="Superscript"/>
    <w:basedOn w:val="DefaultParagraphFont"/>
    <w:rsid w:val="000C3889"/>
    <w:rPr>
      <w:vertAlign w:val="superscript"/>
    </w:rPr>
  </w:style>
  <w:style w:type="character" w:customStyle="1" w:styleId="Subscript">
    <w:name w:val="Subscript"/>
    <w:basedOn w:val="DefaultParagraphFont"/>
    <w:rsid w:val="000C3889"/>
    <w:rPr>
      <w:vertAlign w:val="subscript"/>
    </w:rPr>
  </w:style>
  <w:style w:type="paragraph" w:customStyle="1" w:styleId="ChapterObjectiveTitle">
    <w:name w:val="ChapterObjectiveTitle"/>
    <w:basedOn w:val="ObjectiveTitle"/>
    <w:next w:val="ChapterObjective"/>
    <w:rsid w:val="000C3889"/>
    <w:pPr>
      <w:ind w:left="1440" w:firstLine="0"/>
    </w:pPr>
    <w:rPr>
      <w:i w:val="0"/>
    </w:rPr>
  </w:style>
  <w:style w:type="paragraph" w:customStyle="1" w:styleId="FigureSource">
    <w:name w:val="FigureSource"/>
    <w:next w:val="Para"/>
    <w:rsid w:val="000C3889"/>
    <w:pPr>
      <w:spacing w:after="240" w:line="240" w:lineRule="auto"/>
      <w:ind w:left="1440"/>
    </w:pPr>
    <w:rPr>
      <w:rFonts w:ascii="Arial" w:eastAsia="Times New Roman" w:hAnsi="Arial" w:cs="Times New Roman"/>
      <w:szCs w:val="20"/>
    </w:rPr>
  </w:style>
  <w:style w:type="paragraph" w:customStyle="1" w:styleId="ChapterFeaturingList">
    <w:name w:val="ChapterFeaturingList"/>
    <w:basedOn w:val="ChapterObjective"/>
    <w:rsid w:val="000C3889"/>
    <w:rPr>
      <w:b w:val="0"/>
      <w:sz w:val="26"/>
      <w:u w:val="none"/>
    </w:rPr>
  </w:style>
  <w:style w:type="paragraph" w:customStyle="1" w:styleId="PartFeaturingList">
    <w:name w:val="PartFeaturingList"/>
    <w:basedOn w:val="ChapterFeaturingList"/>
    <w:rsid w:val="000C3889"/>
  </w:style>
  <w:style w:type="character" w:customStyle="1" w:styleId="InlineCodeVariable">
    <w:name w:val="InlineCodeVariable"/>
    <w:basedOn w:val="InlineCode"/>
    <w:rsid w:val="000C3889"/>
    <w:rPr>
      <w:rFonts w:ascii="Courier New" w:hAnsi="Courier New"/>
      <w:i/>
      <w:noProof/>
      <w:color w:val="auto"/>
    </w:rPr>
  </w:style>
  <w:style w:type="character" w:customStyle="1" w:styleId="InlineCodeUserInput">
    <w:name w:val="InlineCodeUserInput"/>
    <w:basedOn w:val="InlineCode"/>
    <w:rsid w:val="000C3889"/>
    <w:rPr>
      <w:rFonts w:ascii="Courier New" w:hAnsi="Courier New"/>
      <w:b/>
      <w:noProof/>
      <w:color w:val="auto"/>
    </w:rPr>
  </w:style>
  <w:style w:type="character" w:customStyle="1" w:styleId="InlineCodeUserInputVariable">
    <w:name w:val="InlineCodeUserInputVariable"/>
    <w:basedOn w:val="InlineCode"/>
    <w:rsid w:val="000C3889"/>
    <w:rPr>
      <w:rFonts w:ascii="Courier New" w:hAnsi="Courier New"/>
      <w:b/>
      <w:i/>
      <w:noProof/>
      <w:color w:val="auto"/>
    </w:rPr>
  </w:style>
  <w:style w:type="character" w:customStyle="1" w:styleId="Variable">
    <w:name w:val="Variable"/>
    <w:basedOn w:val="DefaultParagraphFont"/>
    <w:rsid w:val="000C3889"/>
    <w:rPr>
      <w:i/>
    </w:rPr>
  </w:style>
  <w:style w:type="paragraph" w:customStyle="1" w:styleId="AppendixTitle">
    <w:name w:val="AppendixTitle"/>
    <w:basedOn w:val="ChapterTitle"/>
    <w:next w:val="Para"/>
    <w:rsid w:val="000C3889"/>
    <w:pPr>
      <w:spacing w:before="120" w:after="120"/>
    </w:pPr>
  </w:style>
  <w:style w:type="paragraph" w:customStyle="1" w:styleId="GlossaryTitle">
    <w:name w:val="GlossaryTitle"/>
    <w:basedOn w:val="ChapterTitle"/>
    <w:next w:val="Normal"/>
    <w:rsid w:val="000C3889"/>
    <w:pPr>
      <w:spacing w:before="120" w:after="120"/>
    </w:pPr>
  </w:style>
  <w:style w:type="paragraph" w:customStyle="1" w:styleId="IntroductionTitle">
    <w:name w:val="IntroductionTitle"/>
    <w:basedOn w:val="ChapterTitle"/>
    <w:next w:val="Para"/>
    <w:rsid w:val="000C3889"/>
    <w:pPr>
      <w:spacing w:before="120" w:after="120"/>
    </w:pPr>
  </w:style>
  <w:style w:type="paragraph" w:customStyle="1" w:styleId="ChapterSubtitle">
    <w:name w:val="ChapterSubtitle"/>
    <w:basedOn w:val="ChapterTitle"/>
    <w:next w:val="Para"/>
    <w:rsid w:val="000C3889"/>
    <w:rPr>
      <w:sz w:val="44"/>
    </w:rPr>
  </w:style>
  <w:style w:type="paragraph" w:customStyle="1" w:styleId="ChapterAuthor">
    <w:name w:val="ChapterAuthor"/>
    <w:basedOn w:val="ChapterSubtitle"/>
    <w:next w:val="ChapterAuthorAffiliation"/>
    <w:rsid w:val="000C3889"/>
    <w:pPr>
      <w:spacing w:after="120"/>
      <w:outlineLvl w:val="9"/>
    </w:pPr>
    <w:rPr>
      <w:i/>
      <w:sz w:val="36"/>
    </w:rPr>
  </w:style>
  <w:style w:type="paragraph" w:customStyle="1" w:styleId="ChapterAuthorAffiliation">
    <w:name w:val="ChapterAuthorAffiliation"/>
    <w:next w:val="Para"/>
    <w:rsid w:val="000C3889"/>
    <w:pPr>
      <w:spacing w:after="120" w:line="240" w:lineRule="auto"/>
    </w:pPr>
    <w:rPr>
      <w:rFonts w:ascii="Arial" w:eastAsia="Times New Roman" w:hAnsi="Arial" w:cs="Times New Roman"/>
      <w:i/>
      <w:smallCaps/>
      <w:snapToGrid w:val="0"/>
      <w:sz w:val="36"/>
      <w:szCs w:val="20"/>
    </w:rPr>
  </w:style>
  <w:style w:type="paragraph" w:customStyle="1" w:styleId="Epigraph">
    <w:name w:val="Epigraph"/>
    <w:next w:val="EpigraphSource"/>
    <w:rsid w:val="000C3889"/>
    <w:pPr>
      <w:spacing w:before="120" w:after="120" w:line="240" w:lineRule="auto"/>
      <w:ind w:left="2880"/>
    </w:pPr>
    <w:rPr>
      <w:rFonts w:ascii="Arial" w:eastAsia="Times New Roman" w:hAnsi="Arial" w:cs="Times New Roman"/>
      <w:snapToGrid w:val="0"/>
      <w:color w:val="000000"/>
      <w:sz w:val="28"/>
      <w:szCs w:val="28"/>
    </w:rPr>
  </w:style>
  <w:style w:type="paragraph" w:customStyle="1" w:styleId="EpigraphSource">
    <w:name w:val="EpigraphSource"/>
    <w:basedOn w:val="Epigraph"/>
    <w:next w:val="Para"/>
    <w:rsid w:val="000C3889"/>
    <w:pPr>
      <w:contextualSpacing/>
    </w:pPr>
    <w:rPr>
      <w:sz w:val="24"/>
    </w:rPr>
  </w:style>
  <w:style w:type="paragraph" w:customStyle="1" w:styleId="SectionTitle">
    <w:name w:val="SectionTitle"/>
    <w:basedOn w:val="ChapterTitle"/>
    <w:next w:val="ChapterTitle"/>
    <w:rsid w:val="000C3889"/>
    <w:pPr>
      <w:pBdr>
        <w:bottom w:val="single" w:sz="4" w:space="1" w:color="auto"/>
      </w:pBdr>
    </w:pPr>
  </w:style>
  <w:style w:type="paragraph" w:customStyle="1" w:styleId="ExtractPara">
    <w:name w:val="ExtractPara"/>
    <w:rsid w:val="000C3889"/>
    <w:pPr>
      <w:spacing w:before="120" w:after="120" w:line="240" w:lineRule="auto"/>
      <w:ind w:left="2160" w:right="720"/>
    </w:pPr>
    <w:rPr>
      <w:rFonts w:ascii="Times New Roman" w:eastAsia="Times New Roman" w:hAnsi="Times New Roman" w:cs="Times New Roman"/>
      <w:snapToGrid w:val="0"/>
      <w:sz w:val="24"/>
      <w:szCs w:val="20"/>
    </w:rPr>
  </w:style>
  <w:style w:type="paragraph" w:customStyle="1" w:styleId="ListCheck">
    <w:name w:val="ListCheck"/>
    <w:rsid w:val="000C3889"/>
    <w:pPr>
      <w:numPr>
        <w:numId w:val="2"/>
      </w:numPr>
      <w:spacing w:before="120" w:after="120" w:line="240" w:lineRule="auto"/>
      <w:contextualSpacing/>
    </w:pPr>
    <w:rPr>
      <w:rFonts w:ascii="Times New Roman" w:eastAsia="Times New Roman" w:hAnsi="Times New Roman" w:cs="Times New Roman"/>
      <w:snapToGrid w:val="0"/>
      <w:sz w:val="26"/>
      <w:szCs w:val="20"/>
    </w:rPr>
  </w:style>
  <w:style w:type="paragraph" w:customStyle="1" w:styleId="Equation">
    <w:name w:val="Equation"/>
    <w:rsid w:val="000C3889"/>
    <w:pPr>
      <w:spacing w:before="120" w:after="120" w:line="240" w:lineRule="auto"/>
      <w:ind w:left="1440"/>
    </w:pPr>
    <w:rPr>
      <w:rFonts w:ascii="Times New Roman" w:eastAsia="Times New Roman" w:hAnsi="Times New Roman" w:cs="Times New Roman"/>
      <w:snapToGrid w:val="0"/>
      <w:sz w:val="26"/>
      <w:szCs w:val="20"/>
    </w:rPr>
  </w:style>
  <w:style w:type="paragraph" w:customStyle="1" w:styleId="FootnoteEntry">
    <w:name w:val="FootnoteEntry"/>
    <w:rsid w:val="000C3889"/>
    <w:pPr>
      <w:spacing w:after="0" w:line="240" w:lineRule="auto"/>
      <w:ind w:left="1440" w:hanging="720"/>
    </w:pPr>
    <w:rPr>
      <w:rFonts w:ascii="Times New Roman" w:eastAsia="Times New Roman" w:hAnsi="Times New Roman" w:cs="Times New Roman"/>
      <w:snapToGrid w:val="0"/>
      <w:sz w:val="20"/>
      <w:szCs w:val="20"/>
    </w:rPr>
  </w:style>
  <w:style w:type="paragraph" w:customStyle="1" w:styleId="Reference">
    <w:name w:val="Reference"/>
    <w:basedOn w:val="Normal"/>
    <w:rsid w:val="000C3889"/>
    <w:pPr>
      <w:spacing w:before="120" w:after="120" w:line="240" w:lineRule="auto"/>
      <w:ind w:left="720" w:hanging="720"/>
    </w:pPr>
    <w:rPr>
      <w:rFonts w:ascii="Times New Roman" w:eastAsia="Times New Roman" w:hAnsi="Times New Roman" w:cs="Times New Roman"/>
      <w:sz w:val="24"/>
      <w:szCs w:val="20"/>
    </w:rPr>
  </w:style>
  <w:style w:type="paragraph" w:customStyle="1" w:styleId="EndnoteEntry">
    <w:name w:val="EndnoteEntry"/>
    <w:rsid w:val="000C3889"/>
    <w:pPr>
      <w:spacing w:after="120" w:line="240" w:lineRule="auto"/>
      <w:ind w:left="720" w:hanging="720"/>
    </w:pPr>
    <w:rPr>
      <w:rFonts w:ascii="Times New Roman" w:eastAsia="Times New Roman" w:hAnsi="Times New Roman" w:cs="Times New Roman"/>
      <w:sz w:val="24"/>
      <w:szCs w:val="20"/>
    </w:rPr>
  </w:style>
  <w:style w:type="paragraph" w:customStyle="1" w:styleId="EndnoteTitle">
    <w:name w:val="EndnoteTitle"/>
    <w:next w:val="EndnoteEntry"/>
    <w:rsid w:val="000C3889"/>
    <w:pPr>
      <w:spacing w:after="120" w:line="240" w:lineRule="auto"/>
    </w:pPr>
    <w:rPr>
      <w:rFonts w:ascii="Arial" w:eastAsia="Times New Roman" w:hAnsi="Arial" w:cs="Times New Roman"/>
      <w:b/>
      <w:smallCaps/>
      <w:snapToGrid w:val="0"/>
      <w:color w:val="000000"/>
      <w:sz w:val="60"/>
      <w:szCs w:val="60"/>
    </w:rPr>
  </w:style>
  <w:style w:type="paragraph" w:customStyle="1" w:styleId="ListUnmarked">
    <w:name w:val="ListUnmarked"/>
    <w:qFormat/>
    <w:rsid w:val="000C3889"/>
    <w:pPr>
      <w:spacing w:before="60" w:after="60" w:line="240" w:lineRule="auto"/>
      <w:ind w:left="1728"/>
    </w:pPr>
    <w:rPr>
      <w:rFonts w:ascii="Times New Roman" w:eastAsia="Times New Roman" w:hAnsi="Times New Roman" w:cs="Times New Roman"/>
      <w:sz w:val="26"/>
      <w:szCs w:val="20"/>
    </w:rPr>
  </w:style>
  <w:style w:type="paragraph" w:customStyle="1" w:styleId="ListUnmarkedSub">
    <w:name w:val="ListUnmarkedSub"/>
    <w:rsid w:val="000C3889"/>
    <w:pPr>
      <w:spacing w:before="60" w:after="60" w:line="240" w:lineRule="auto"/>
      <w:ind w:left="2160"/>
    </w:pPr>
    <w:rPr>
      <w:rFonts w:ascii="Times New Roman" w:eastAsia="Times New Roman" w:hAnsi="Times New Roman" w:cs="Times New Roman"/>
      <w:sz w:val="26"/>
      <w:szCs w:val="20"/>
    </w:rPr>
  </w:style>
  <w:style w:type="paragraph" w:customStyle="1" w:styleId="PrefaceTitle">
    <w:name w:val="PrefaceTitle"/>
    <w:next w:val="Para"/>
    <w:rsid w:val="000C3889"/>
    <w:pPr>
      <w:spacing w:before="120" w:after="120" w:line="240" w:lineRule="auto"/>
    </w:pPr>
    <w:rPr>
      <w:rFonts w:ascii="Arial" w:eastAsia="Times New Roman" w:hAnsi="Arial" w:cs="Times New Roman"/>
      <w:b/>
      <w:smallCaps/>
      <w:snapToGrid w:val="0"/>
      <w:color w:val="000000"/>
      <w:sz w:val="60"/>
      <w:szCs w:val="60"/>
    </w:rPr>
  </w:style>
  <w:style w:type="paragraph" w:customStyle="1" w:styleId="TOCTitle">
    <w:name w:val="TOCTitle"/>
    <w:next w:val="Para"/>
    <w:rsid w:val="000C3889"/>
    <w:pPr>
      <w:spacing w:before="120" w:after="120" w:line="240" w:lineRule="auto"/>
    </w:pPr>
    <w:rPr>
      <w:rFonts w:ascii="Arial" w:eastAsia="Times New Roman" w:hAnsi="Arial" w:cs="Times New Roman"/>
      <w:b/>
      <w:smallCaps/>
      <w:snapToGrid w:val="0"/>
      <w:color w:val="000000"/>
      <w:sz w:val="60"/>
      <w:szCs w:val="60"/>
    </w:rPr>
  </w:style>
  <w:style w:type="paragraph" w:customStyle="1" w:styleId="TableSource">
    <w:name w:val="TableSource"/>
    <w:next w:val="Normal"/>
    <w:rsid w:val="000C3889"/>
    <w:pPr>
      <w:pBdr>
        <w:top w:val="single" w:sz="4" w:space="1" w:color="auto"/>
      </w:pBdr>
      <w:spacing w:after="240" w:line="240" w:lineRule="auto"/>
      <w:ind w:left="1440"/>
      <w:contextualSpacing/>
    </w:pPr>
    <w:rPr>
      <w:rFonts w:ascii="Arial" w:eastAsia="Times New Roman" w:hAnsi="Arial" w:cs="Times New Roman"/>
      <w:snapToGrid w:val="0"/>
      <w:sz w:val="20"/>
      <w:szCs w:val="20"/>
    </w:rPr>
  </w:style>
  <w:style w:type="paragraph" w:customStyle="1" w:styleId="MatterTitle">
    <w:name w:val="MatterTitle"/>
    <w:next w:val="Para"/>
    <w:rsid w:val="000C3889"/>
    <w:pPr>
      <w:spacing w:before="120" w:after="120" w:line="240" w:lineRule="auto"/>
    </w:pPr>
    <w:rPr>
      <w:rFonts w:ascii="Arial" w:eastAsia="Times New Roman" w:hAnsi="Arial" w:cs="Times New Roman"/>
      <w:b/>
      <w:smallCaps/>
      <w:snapToGrid w:val="0"/>
      <w:color w:val="000000"/>
      <w:sz w:val="60"/>
      <w:szCs w:val="60"/>
    </w:rPr>
  </w:style>
  <w:style w:type="paragraph" w:customStyle="1" w:styleId="TextBreak">
    <w:name w:val="TextBreak"/>
    <w:next w:val="Para"/>
    <w:rsid w:val="000C3889"/>
    <w:pPr>
      <w:spacing w:after="0" w:line="240" w:lineRule="auto"/>
      <w:jc w:val="center"/>
    </w:pPr>
    <w:rPr>
      <w:rFonts w:ascii="Arial" w:eastAsia="Times New Roman" w:hAnsi="Arial" w:cs="Times New Roman"/>
      <w:b/>
      <w:snapToGrid w:val="0"/>
      <w:sz w:val="24"/>
      <w:szCs w:val="20"/>
    </w:rPr>
  </w:style>
  <w:style w:type="paragraph" w:customStyle="1" w:styleId="CodeScreen">
    <w:name w:val="CodeScreen"/>
    <w:rsid w:val="000C3889"/>
    <w:pPr>
      <w:shd w:val="clear" w:color="auto" w:fill="D9D9D9"/>
      <w:spacing w:after="0" w:line="240" w:lineRule="auto"/>
    </w:pPr>
    <w:rPr>
      <w:rFonts w:ascii="Courier New" w:eastAsia="Times New Roman" w:hAnsi="Courier New" w:cs="Times New Roman"/>
      <w:noProof/>
      <w:snapToGrid w:val="0"/>
      <w:sz w:val="16"/>
      <w:szCs w:val="20"/>
    </w:rPr>
  </w:style>
  <w:style w:type="paragraph" w:customStyle="1" w:styleId="ChapterIntroductionHead">
    <w:name w:val="ChapterIntroductionHead"/>
    <w:next w:val="ChapterIntroductionPara"/>
    <w:rsid w:val="000C3889"/>
    <w:pPr>
      <w:spacing w:after="0" w:line="240" w:lineRule="auto"/>
      <w:ind w:left="1440"/>
      <w:outlineLvl w:val="0"/>
    </w:pPr>
    <w:rPr>
      <w:rFonts w:ascii="Arial" w:eastAsia="Times New Roman" w:hAnsi="Arial" w:cs="Times New Roman"/>
      <w:b/>
      <w:snapToGrid w:val="0"/>
      <w:sz w:val="26"/>
      <w:szCs w:val="20"/>
    </w:rPr>
  </w:style>
  <w:style w:type="paragraph" w:customStyle="1" w:styleId="ChapterFeaturingListSub">
    <w:name w:val="ChapterFeaturingListSub"/>
    <w:rsid w:val="000C3889"/>
    <w:pPr>
      <w:spacing w:after="120" w:line="240" w:lineRule="auto"/>
      <w:ind w:left="2880"/>
      <w:contextualSpacing/>
    </w:pPr>
    <w:rPr>
      <w:rFonts w:ascii="Arial" w:eastAsia="Times New Roman" w:hAnsi="Arial" w:cs="Times New Roman"/>
      <w:snapToGrid w:val="0"/>
      <w:sz w:val="26"/>
      <w:szCs w:val="20"/>
    </w:rPr>
  </w:style>
  <w:style w:type="paragraph" w:customStyle="1" w:styleId="ChapterFeaturingListSub2">
    <w:name w:val="ChapterFeaturingListSub2"/>
    <w:rsid w:val="000C3889"/>
    <w:pPr>
      <w:spacing w:after="120" w:line="240" w:lineRule="auto"/>
      <w:ind w:left="3600"/>
    </w:pPr>
    <w:rPr>
      <w:rFonts w:ascii="Arial" w:eastAsia="Times New Roman" w:hAnsi="Arial" w:cs="Times New Roman"/>
      <w:snapToGrid w:val="0"/>
      <w:sz w:val="26"/>
      <w:szCs w:val="20"/>
    </w:rPr>
  </w:style>
  <w:style w:type="paragraph" w:customStyle="1" w:styleId="BibliographyTitle">
    <w:name w:val="BibliographyTitle"/>
    <w:next w:val="BibliographyEntry"/>
    <w:rsid w:val="000C3889"/>
    <w:pPr>
      <w:spacing w:after="0" w:line="240" w:lineRule="auto"/>
    </w:pPr>
    <w:rPr>
      <w:rFonts w:ascii="Arial" w:eastAsia="Times New Roman" w:hAnsi="Arial" w:cs="Times New Roman"/>
      <w:b/>
      <w:smallCaps/>
      <w:sz w:val="60"/>
      <w:szCs w:val="60"/>
    </w:rPr>
  </w:style>
  <w:style w:type="paragraph" w:customStyle="1" w:styleId="BibliographyEntry">
    <w:name w:val="BibliographyEntry"/>
    <w:rsid w:val="000C3889"/>
    <w:pPr>
      <w:spacing w:after="0" w:line="240" w:lineRule="auto"/>
      <w:ind w:left="1440" w:hanging="720"/>
    </w:pPr>
    <w:rPr>
      <w:rFonts w:ascii="Arial" w:eastAsia="Times New Roman" w:hAnsi="Arial" w:cs="Tahoma"/>
      <w:sz w:val="26"/>
      <w:szCs w:val="16"/>
    </w:rPr>
  </w:style>
  <w:style w:type="paragraph" w:customStyle="1" w:styleId="SupplementInstruction">
    <w:name w:val="SupplementInstruction"/>
    <w:rsid w:val="000C3889"/>
    <w:pPr>
      <w:spacing w:before="120" w:after="120" w:line="240" w:lineRule="auto"/>
      <w:ind w:left="720"/>
    </w:pPr>
    <w:rPr>
      <w:rFonts w:ascii="Times New Roman" w:eastAsia="Times New Roman" w:hAnsi="Times New Roman" w:cs="Times New Roman"/>
      <w:i/>
      <w:sz w:val="26"/>
      <w:szCs w:val="20"/>
    </w:rPr>
  </w:style>
  <w:style w:type="paragraph" w:customStyle="1" w:styleId="FloatingHead">
    <w:name w:val="FloatingHead"/>
    <w:next w:val="Para"/>
    <w:rsid w:val="000C3889"/>
    <w:pPr>
      <w:spacing w:before="240" w:after="120" w:line="240" w:lineRule="auto"/>
      <w:contextualSpacing/>
      <w:outlineLvl w:val="0"/>
    </w:pPr>
    <w:rPr>
      <w:rFonts w:ascii="Arial" w:eastAsia="Times New Roman" w:hAnsi="Arial" w:cs="Times New Roman"/>
      <w:b/>
      <w:smallCaps/>
      <w:snapToGrid w:val="0"/>
      <w:sz w:val="36"/>
      <w:szCs w:val="36"/>
    </w:rPr>
  </w:style>
  <w:style w:type="paragraph" w:customStyle="1" w:styleId="ListBulletedSub2">
    <w:name w:val="ListBulletedSub2"/>
    <w:basedOn w:val="ListBulletedSub"/>
    <w:rsid w:val="000C3889"/>
    <w:pPr>
      <w:numPr>
        <w:numId w:val="6"/>
      </w:numPr>
    </w:pPr>
  </w:style>
  <w:style w:type="paragraph" w:customStyle="1" w:styleId="ListNumberedSub2">
    <w:name w:val="ListNumberedSub2"/>
    <w:basedOn w:val="ListNumberedSub"/>
    <w:rsid w:val="000C3889"/>
    <w:pPr>
      <w:ind w:left="3240"/>
    </w:pPr>
  </w:style>
  <w:style w:type="paragraph" w:customStyle="1" w:styleId="ListUnmarkedSub2">
    <w:name w:val="ListUnmarkedSub2"/>
    <w:basedOn w:val="ListUnmarkedSub"/>
    <w:rsid w:val="000C3889"/>
    <w:pPr>
      <w:ind w:left="2880"/>
    </w:pPr>
  </w:style>
  <w:style w:type="paragraph" w:customStyle="1" w:styleId="ListParaSub2">
    <w:name w:val="ListParaSub2"/>
    <w:basedOn w:val="ListParaSub"/>
    <w:rsid w:val="000C3889"/>
    <w:pPr>
      <w:ind w:left="3240"/>
    </w:pPr>
  </w:style>
  <w:style w:type="paragraph" w:customStyle="1" w:styleId="ListCheckSub">
    <w:name w:val="ListCheckSub"/>
    <w:basedOn w:val="ListCheck"/>
    <w:rsid w:val="000C3889"/>
    <w:pPr>
      <w:numPr>
        <w:numId w:val="7"/>
      </w:numPr>
    </w:pPr>
  </w:style>
  <w:style w:type="paragraph" w:customStyle="1" w:styleId="ExtractListBulleted">
    <w:name w:val="ExtractListBulleted"/>
    <w:rsid w:val="000C3889"/>
    <w:pPr>
      <w:tabs>
        <w:tab w:val="num" w:pos="1920"/>
      </w:tabs>
      <w:spacing w:before="120" w:after="120" w:line="240" w:lineRule="auto"/>
      <w:ind w:left="2794" w:right="864" w:hanging="274"/>
      <w:contextualSpacing/>
    </w:pPr>
    <w:rPr>
      <w:rFonts w:ascii="Times New Roman" w:eastAsia="Times New Roman" w:hAnsi="Times New Roman" w:cs="Times New Roman"/>
      <w:snapToGrid w:val="0"/>
      <w:sz w:val="24"/>
      <w:szCs w:val="26"/>
    </w:rPr>
  </w:style>
  <w:style w:type="paragraph" w:customStyle="1" w:styleId="ExtractListNumbered">
    <w:name w:val="ExtractListNumbered"/>
    <w:rsid w:val="000C3889"/>
    <w:pPr>
      <w:spacing w:before="120" w:after="120" w:line="240" w:lineRule="auto"/>
      <w:ind w:left="2794" w:right="864" w:hanging="274"/>
      <w:contextualSpacing/>
    </w:pPr>
    <w:rPr>
      <w:rFonts w:ascii="Times New Roman" w:eastAsia="Times New Roman" w:hAnsi="Times New Roman" w:cs="Times New Roman"/>
      <w:snapToGrid w:val="0"/>
      <w:sz w:val="24"/>
      <w:szCs w:val="26"/>
    </w:rPr>
  </w:style>
  <w:style w:type="paragraph" w:customStyle="1" w:styleId="ExtractAttribution">
    <w:name w:val="ExtractAttribution"/>
    <w:next w:val="Para"/>
    <w:rsid w:val="000C3889"/>
    <w:pPr>
      <w:spacing w:after="120" w:line="240" w:lineRule="auto"/>
      <w:ind w:left="3240"/>
    </w:pPr>
    <w:rPr>
      <w:rFonts w:ascii="Times New Roman" w:eastAsia="Times New Roman" w:hAnsi="Times New Roman" w:cs="Times New Roman"/>
      <w:b/>
      <w:sz w:val="24"/>
      <w:szCs w:val="20"/>
    </w:rPr>
  </w:style>
  <w:style w:type="paragraph" w:customStyle="1" w:styleId="ListHead">
    <w:name w:val="ListHead"/>
    <w:rsid w:val="000C3889"/>
    <w:pPr>
      <w:spacing w:after="0" w:line="240" w:lineRule="auto"/>
      <w:ind w:left="1440"/>
    </w:pPr>
    <w:rPr>
      <w:rFonts w:ascii="Times New Roman" w:eastAsia="Times New Roman" w:hAnsi="Times New Roman" w:cs="Times New Roman"/>
      <w:b/>
      <w:sz w:val="26"/>
      <w:szCs w:val="20"/>
    </w:rPr>
  </w:style>
  <w:style w:type="paragraph" w:customStyle="1" w:styleId="ListWhere">
    <w:name w:val="ListWhere"/>
    <w:rsid w:val="000C3889"/>
    <w:pPr>
      <w:spacing w:before="120" w:after="120" w:line="240" w:lineRule="auto"/>
      <w:ind w:left="2160"/>
      <w:contextualSpacing/>
    </w:pPr>
    <w:rPr>
      <w:rFonts w:ascii="Times New Roman" w:eastAsia="Times New Roman" w:hAnsi="Times New Roman" w:cs="Times New Roman"/>
      <w:snapToGrid w:val="0"/>
      <w:sz w:val="26"/>
      <w:szCs w:val="20"/>
    </w:rPr>
  </w:style>
  <w:style w:type="paragraph" w:customStyle="1" w:styleId="RecipeFootnote">
    <w:name w:val="RecipeFootnote"/>
    <w:basedOn w:val="Normal"/>
    <w:rsid w:val="000C3889"/>
    <w:pPr>
      <w:spacing w:before="240" w:after="120" w:line="240" w:lineRule="auto"/>
      <w:ind w:left="720"/>
      <w:contextualSpacing/>
    </w:pPr>
    <w:rPr>
      <w:rFonts w:ascii="Arial" w:eastAsia="Times New Roman" w:hAnsi="Arial" w:cs="Times New Roman"/>
      <w:snapToGrid w:val="0"/>
      <w:sz w:val="20"/>
      <w:szCs w:val="20"/>
    </w:rPr>
  </w:style>
  <w:style w:type="paragraph" w:customStyle="1" w:styleId="H6">
    <w:name w:val="H6"/>
    <w:next w:val="Para"/>
    <w:rsid w:val="000C3889"/>
    <w:pPr>
      <w:spacing w:before="240" w:after="120" w:line="240" w:lineRule="auto"/>
    </w:pPr>
    <w:rPr>
      <w:rFonts w:ascii="Arial" w:eastAsia="Times New Roman" w:hAnsi="Arial" w:cs="Times New Roman"/>
      <w:snapToGrid w:val="0"/>
      <w:sz w:val="20"/>
      <w:szCs w:val="20"/>
      <w:u w:val="single"/>
    </w:rPr>
  </w:style>
  <w:style w:type="paragraph" w:customStyle="1" w:styleId="ChapterCredit">
    <w:name w:val="ChapterCredit"/>
    <w:basedOn w:val="FootnoteEntry"/>
    <w:next w:val="Para"/>
    <w:rsid w:val="000C3889"/>
    <w:pPr>
      <w:spacing w:before="120" w:after="120"/>
      <w:ind w:left="0" w:firstLine="0"/>
    </w:pPr>
  </w:style>
  <w:style w:type="paragraph" w:customStyle="1" w:styleId="Dialog">
    <w:name w:val="Dialog"/>
    <w:rsid w:val="000C3889"/>
    <w:pPr>
      <w:spacing w:before="120" w:after="120" w:line="240" w:lineRule="auto"/>
      <w:ind w:left="1440" w:hanging="720"/>
      <w:contextualSpacing/>
    </w:pPr>
    <w:rPr>
      <w:rFonts w:ascii="Times New Roman" w:eastAsia="Times New Roman" w:hAnsi="Times New Roman" w:cs="Times New Roman"/>
      <w:snapToGrid w:val="0"/>
      <w:sz w:val="26"/>
      <w:szCs w:val="26"/>
    </w:rPr>
  </w:style>
  <w:style w:type="paragraph" w:customStyle="1" w:styleId="ReferenceTitle">
    <w:name w:val="ReferenceTitle"/>
    <w:basedOn w:val="MatterTitle"/>
    <w:next w:val="Reference"/>
    <w:rsid w:val="000C3889"/>
  </w:style>
  <w:style w:type="paragraph" w:customStyle="1" w:styleId="RecipeIngredientHead">
    <w:name w:val="RecipeIngredientHead"/>
    <w:next w:val="RecipeIngredientList"/>
    <w:rsid w:val="000C3889"/>
    <w:pPr>
      <w:spacing w:before="240" w:after="0" w:line="240" w:lineRule="auto"/>
      <w:ind w:left="720"/>
    </w:pPr>
    <w:rPr>
      <w:rFonts w:ascii="Arial" w:eastAsia="Times New Roman" w:hAnsi="Arial" w:cs="Times New Roman"/>
      <w:b/>
      <w:snapToGrid w:val="0"/>
      <w:sz w:val="26"/>
      <w:szCs w:val="20"/>
    </w:rPr>
  </w:style>
  <w:style w:type="paragraph" w:customStyle="1" w:styleId="RecipeIngredientList">
    <w:name w:val="RecipeIngredientList"/>
    <w:basedOn w:val="Normal"/>
    <w:rsid w:val="000C3889"/>
    <w:pPr>
      <w:spacing w:before="120" w:after="120" w:line="240" w:lineRule="auto"/>
      <w:ind w:left="720"/>
      <w:contextualSpacing/>
    </w:pPr>
    <w:rPr>
      <w:rFonts w:ascii="Arial" w:eastAsia="Times New Roman" w:hAnsi="Arial" w:cs="Times New Roman"/>
      <w:snapToGrid w:val="0"/>
      <w:sz w:val="26"/>
      <w:szCs w:val="20"/>
    </w:rPr>
  </w:style>
  <w:style w:type="paragraph" w:customStyle="1" w:styleId="RecipeIntro">
    <w:name w:val="RecipeIntro"/>
    <w:next w:val="RecipeIngredientList"/>
    <w:rsid w:val="000C3889"/>
    <w:pPr>
      <w:spacing w:before="120" w:after="120" w:line="240" w:lineRule="auto"/>
      <w:ind w:left="1440" w:firstLine="360"/>
      <w:contextualSpacing/>
    </w:pPr>
    <w:rPr>
      <w:rFonts w:ascii="Arial" w:eastAsia="Times New Roman" w:hAnsi="Arial" w:cs="Times New Roman"/>
      <w:snapToGrid w:val="0"/>
      <w:sz w:val="26"/>
      <w:szCs w:val="20"/>
    </w:rPr>
  </w:style>
  <w:style w:type="paragraph" w:customStyle="1" w:styleId="RecipeNutritionInfo">
    <w:name w:val="RecipeNutritionInfo"/>
    <w:basedOn w:val="Normal"/>
    <w:rsid w:val="000C3889"/>
    <w:pPr>
      <w:spacing w:before="120" w:after="120" w:line="240" w:lineRule="auto"/>
      <w:ind w:left="720"/>
      <w:contextualSpacing/>
    </w:pPr>
    <w:rPr>
      <w:rFonts w:ascii="Arial" w:eastAsia="Times New Roman" w:hAnsi="Arial" w:cs="Times New Roman"/>
      <w:snapToGrid w:val="0"/>
      <w:szCs w:val="20"/>
    </w:rPr>
  </w:style>
  <w:style w:type="paragraph" w:customStyle="1" w:styleId="RecipeTime">
    <w:name w:val="RecipeTime"/>
    <w:rsid w:val="000C3889"/>
    <w:pPr>
      <w:spacing w:before="120" w:after="120" w:line="240" w:lineRule="auto"/>
      <w:ind w:left="720"/>
      <w:contextualSpacing/>
    </w:pPr>
    <w:rPr>
      <w:rFonts w:ascii="Arial" w:eastAsia="Times New Roman" w:hAnsi="Arial" w:cs="Times New Roman"/>
      <w:i/>
      <w:snapToGrid w:val="0"/>
      <w:sz w:val="26"/>
      <w:szCs w:val="20"/>
    </w:rPr>
  </w:style>
  <w:style w:type="paragraph" w:customStyle="1" w:styleId="RecipeProcedure">
    <w:name w:val="RecipeProcedure"/>
    <w:rsid w:val="000C3889"/>
    <w:pPr>
      <w:spacing w:before="120" w:after="120" w:line="240" w:lineRule="auto"/>
      <w:ind w:left="1800" w:hanging="720"/>
    </w:pPr>
    <w:rPr>
      <w:rFonts w:ascii="Arial" w:eastAsia="Times New Roman" w:hAnsi="Arial" w:cs="Times New Roman"/>
      <w:snapToGrid w:val="0"/>
      <w:sz w:val="26"/>
      <w:szCs w:val="20"/>
    </w:rPr>
  </w:style>
  <w:style w:type="paragraph" w:customStyle="1" w:styleId="RecipeTitle">
    <w:name w:val="RecipeTitle"/>
    <w:next w:val="RecipeIngredientList"/>
    <w:rsid w:val="000C3889"/>
    <w:pPr>
      <w:pBdr>
        <w:top w:val="triple" w:sz="4" w:space="1" w:color="auto"/>
      </w:pBdr>
      <w:spacing w:before="240" w:after="0" w:line="240" w:lineRule="auto"/>
      <w:ind w:left="720"/>
    </w:pPr>
    <w:rPr>
      <w:rFonts w:ascii="Arial" w:eastAsia="Times New Roman" w:hAnsi="Arial" w:cs="Times New Roman"/>
      <w:b/>
      <w:smallCaps/>
      <w:snapToGrid w:val="0"/>
      <w:sz w:val="48"/>
      <w:szCs w:val="40"/>
    </w:rPr>
  </w:style>
  <w:style w:type="paragraph" w:customStyle="1" w:styleId="RecipeTitleAlternative">
    <w:name w:val="RecipeTitleAlternative"/>
    <w:next w:val="RecipeIngredientList"/>
    <w:rsid w:val="000C3889"/>
    <w:pPr>
      <w:spacing w:after="0" w:line="240" w:lineRule="auto"/>
      <w:ind w:left="720"/>
    </w:pPr>
    <w:rPr>
      <w:rFonts w:ascii="Arial" w:eastAsia="Times New Roman" w:hAnsi="Arial" w:cs="Times New Roman"/>
      <w:b/>
      <w:i/>
      <w:smallCaps/>
      <w:snapToGrid w:val="0"/>
      <w:sz w:val="36"/>
      <w:szCs w:val="40"/>
    </w:rPr>
  </w:style>
  <w:style w:type="paragraph" w:customStyle="1" w:styleId="RecipeVariationPreparation">
    <w:name w:val="RecipeVariationPreparation"/>
    <w:basedOn w:val="RecipeTime"/>
    <w:rsid w:val="000C3889"/>
    <w:rPr>
      <w:i w:val="0"/>
      <w:sz w:val="24"/>
      <w:u w:val="single"/>
    </w:rPr>
  </w:style>
  <w:style w:type="paragraph" w:customStyle="1" w:styleId="RecipeVariationFlavor">
    <w:name w:val="RecipeVariationFlavor"/>
    <w:basedOn w:val="RecipeTime"/>
    <w:rsid w:val="000C3889"/>
    <w:rPr>
      <w:i w:val="0"/>
      <w:sz w:val="24"/>
      <w:u w:val="single"/>
    </w:rPr>
  </w:style>
  <w:style w:type="paragraph" w:customStyle="1" w:styleId="RecipeYield">
    <w:name w:val="RecipeYield"/>
    <w:rsid w:val="000C3889"/>
    <w:pPr>
      <w:spacing w:after="0" w:line="240" w:lineRule="auto"/>
      <w:ind w:left="720"/>
    </w:pPr>
    <w:rPr>
      <w:rFonts w:ascii="Arial" w:eastAsia="Times New Roman" w:hAnsi="Arial" w:cs="Times New Roman"/>
      <w:snapToGrid w:val="0"/>
      <w:sz w:val="20"/>
      <w:szCs w:val="20"/>
    </w:rPr>
  </w:style>
  <w:style w:type="paragraph" w:customStyle="1" w:styleId="KeyTermsHead">
    <w:name w:val="KeyTermsHead"/>
    <w:basedOn w:val="Normal"/>
    <w:next w:val="ListUnmarked"/>
    <w:rsid w:val="000C3889"/>
    <w:pPr>
      <w:pBdr>
        <w:top w:val="single" w:sz="18" w:space="1" w:color="auto"/>
        <w:bottom w:val="single" w:sz="18" w:space="1" w:color="auto"/>
      </w:pBdr>
      <w:spacing w:before="240" w:after="120" w:line="240" w:lineRule="auto"/>
    </w:pPr>
    <w:rPr>
      <w:rFonts w:ascii="Arial" w:eastAsia="Times New Roman" w:hAnsi="Arial" w:cs="Times New Roman"/>
      <w:b/>
      <w:snapToGrid w:val="0"/>
      <w:color w:val="000000"/>
      <w:sz w:val="52"/>
      <w:szCs w:val="52"/>
    </w:rPr>
  </w:style>
  <w:style w:type="paragraph" w:customStyle="1" w:styleId="RecipeSubrecipeTitle">
    <w:name w:val="RecipeSubrecipeTitle"/>
    <w:next w:val="RecipeIngredientList"/>
    <w:rsid w:val="000C3889"/>
    <w:pPr>
      <w:spacing w:after="0" w:line="240" w:lineRule="auto"/>
      <w:ind w:left="720"/>
    </w:pPr>
    <w:rPr>
      <w:rFonts w:ascii="Arial" w:eastAsia="Times New Roman" w:hAnsi="Arial" w:cs="Times New Roman"/>
      <w:b/>
      <w:smallCaps/>
      <w:snapToGrid w:val="0"/>
      <w:sz w:val="32"/>
      <w:szCs w:val="20"/>
      <w:u w:val="single"/>
    </w:rPr>
  </w:style>
  <w:style w:type="paragraph" w:customStyle="1" w:styleId="ParaBulleted">
    <w:name w:val="ParaBulleted"/>
    <w:rsid w:val="000C3889"/>
    <w:pPr>
      <w:numPr>
        <w:numId w:val="8"/>
      </w:numPr>
      <w:spacing w:before="120" w:after="120" w:line="240" w:lineRule="auto"/>
      <w:ind w:left="720" w:firstLine="360"/>
      <w:contextualSpacing/>
    </w:pPr>
    <w:rPr>
      <w:rFonts w:ascii="Times New Roman" w:eastAsia="Times New Roman" w:hAnsi="Times New Roman" w:cs="Times New Roman"/>
      <w:snapToGrid w:val="0"/>
      <w:sz w:val="26"/>
      <w:szCs w:val="20"/>
    </w:rPr>
  </w:style>
  <w:style w:type="paragraph" w:customStyle="1" w:styleId="ParaNumbered">
    <w:name w:val="ParaNumbered"/>
    <w:rsid w:val="000C3889"/>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RecipePercentage">
    <w:name w:val="RecipePercentage"/>
    <w:rsid w:val="000C3889"/>
    <w:pPr>
      <w:spacing w:after="0" w:line="240" w:lineRule="auto"/>
    </w:pPr>
    <w:rPr>
      <w:rFonts w:ascii="Arial" w:eastAsia="Times New Roman" w:hAnsi="Arial" w:cs="Times New Roman"/>
      <w:snapToGrid w:val="0"/>
      <w:sz w:val="26"/>
      <w:szCs w:val="20"/>
    </w:rPr>
  </w:style>
  <w:style w:type="paragraph" w:customStyle="1" w:styleId="RecipeUSMeasure">
    <w:name w:val="RecipeUSMeasure"/>
    <w:rsid w:val="000C3889"/>
    <w:pPr>
      <w:spacing w:after="0" w:line="240" w:lineRule="auto"/>
    </w:pPr>
    <w:rPr>
      <w:rFonts w:ascii="Arial" w:eastAsia="Times New Roman" w:hAnsi="Arial" w:cs="Times New Roman"/>
      <w:snapToGrid w:val="0"/>
      <w:sz w:val="26"/>
      <w:szCs w:val="20"/>
    </w:rPr>
  </w:style>
  <w:style w:type="paragraph" w:customStyle="1" w:styleId="RecipeMetricMeasure">
    <w:name w:val="RecipeMetricMeasure"/>
    <w:rsid w:val="000C3889"/>
    <w:pPr>
      <w:spacing w:after="0" w:line="240" w:lineRule="auto"/>
    </w:pPr>
    <w:rPr>
      <w:rFonts w:ascii="Arial" w:eastAsia="Times New Roman" w:hAnsi="Arial" w:cs="Times New Roman"/>
      <w:snapToGrid w:val="0"/>
      <w:sz w:val="26"/>
      <w:szCs w:val="20"/>
    </w:rPr>
  </w:style>
  <w:style w:type="paragraph" w:customStyle="1" w:styleId="RecipeTableHead">
    <w:name w:val="RecipeTableHead"/>
    <w:rsid w:val="000C3889"/>
    <w:pPr>
      <w:spacing w:after="0" w:line="240" w:lineRule="auto"/>
    </w:pPr>
    <w:rPr>
      <w:rFonts w:ascii="Arial" w:eastAsia="Times New Roman" w:hAnsi="Arial" w:cs="Times New Roman"/>
      <w:b/>
      <w:smallCaps/>
      <w:snapToGrid w:val="0"/>
      <w:sz w:val="26"/>
      <w:szCs w:val="20"/>
    </w:rPr>
  </w:style>
  <w:style w:type="paragraph" w:customStyle="1" w:styleId="ListNumberedSub3">
    <w:name w:val="ListNumberedSub3"/>
    <w:rsid w:val="000C3889"/>
    <w:pPr>
      <w:spacing w:before="120" w:after="120" w:line="240" w:lineRule="auto"/>
      <w:ind w:left="3960" w:hanging="360"/>
      <w:contextualSpacing/>
    </w:pPr>
    <w:rPr>
      <w:rFonts w:ascii="Times New Roman" w:eastAsia="Times New Roman" w:hAnsi="Times New Roman" w:cs="Times New Roman"/>
      <w:sz w:val="26"/>
      <w:szCs w:val="20"/>
    </w:rPr>
  </w:style>
  <w:style w:type="paragraph" w:customStyle="1" w:styleId="Code80">
    <w:name w:val="Code80"/>
    <w:rsid w:val="000C3889"/>
    <w:pPr>
      <w:spacing w:before="120" w:after="120" w:line="240" w:lineRule="auto"/>
      <w:contextualSpacing/>
    </w:pPr>
    <w:rPr>
      <w:rFonts w:ascii="Courier New" w:eastAsia="Times New Roman" w:hAnsi="Courier New" w:cs="Times New Roman"/>
      <w:noProof/>
      <w:snapToGrid w:val="0"/>
      <w:sz w:val="16"/>
      <w:szCs w:val="20"/>
    </w:rPr>
  </w:style>
  <w:style w:type="paragraph" w:customStyle="1" w:styleId="Code80Sub">
    <w:name w:val="Code80Sub"/>
    <w:rsid w:val="000C3889"/>
    <w:pPr>
      <w:spacing w:after="0" w:line="240" w:lineRule="auto"/>
      <w:ind w:left="1440"/>
    </w:pPr>
    <w:rPr>
      <w:rFonts w:ascii="Courier New" w:eastAsia="Times New Roman" w:hAnsi="Courier New" w:cs="Times New Roman"/>
      <w:noProof/>
      <w:snapToGrid w:val="0"/>
      <w:sz w:val="16"/>
      <w:szCs w:val="20"/>
      <w:lang w:val="de-DE"/>
    </w:rPr>
  </w:style>
  <w:style w:type="paragraph" w:styleId="TOC1">
    <w:name w:val="toc 1"/>
    <w:basedOn w:val="Normal"/>
    <w:next w:val="Normal"/>
    <w:autoRedefine/>
    <w:uiPriority w:val="99"/>
    <w:rsid w:val="000C3889"/>
    <w:pPr>
      <w:spacing w:after="100"/>
    </w:pPr>
  </w:style>
  <w:style w:type="paragraph" w:styleId="TOC2">
    <w:name w:val="toc 2"/>
    <w:basedOn w:val="Normal"/>
    <w:next w:val="Normal"/>
    <w:autoRedefine/>
    <w:uiPriority w:val="99"/>
    <w:rsid w:val="000C3889"/>
    <w:pPr>
      <w:spacing w:after="100"/>
      <w:ind w:left="220"/>
    </w:pPr>
  </w:style>
  <w:style w:type="paragraph" w:styleId="TOC3">
    <w:name w:val="toc 3"/>
    <w:basedOn w:val="Normal"/>
    <w:next w:val="Normal"/>
    <w:autoRedefine/>
    <w:uiPriority w:val="99"/>
    <w:rsid w:val="000C3889"/>
    <w:pPr>
      <w:spacing w:after="100"/>
      <w:ind w:left="440"/>
    </w:pPr>
  </w:style>
  <w:style w:type="paragraph" w:styleId="TOC4">
    <w:name w:val="toc 4"/>
    <w:basedOn w:val="Normal"/>
    <w:next w:val="Normal"/>
    <w:autoRedefine/>
    <w:uiPriority w:val="39"/>
    <w:rsid w:val="000C3889"/>
    <w:pPr>
      <w:spacing w:after="100"/>
      <w:ind w:left="660"/>
    </w:pPr>
  </w:style>
  <w:style w:type="paragraph" w:styleId="TOC5">
    <w:name w:val="toc 5"/>
    <w:basedOn w:val="Normal"/>
    <w:next w:val="Normal"/>
    <w:autoRedefine/>
    <w:uiPriority w:val="39"/>
    <w:rsid w:val="000C3889"/>
    <w:pPr>
      <w:spacing w:after="100"/>
      <w:ind w:left="880"/>
    </w:pPr>
  </w:style>
  <w:style w:type="paragraph" w:styleId="TOC6">
    <w:name w:val="toc 6"/>
    <w:basedOn w:val="Normal"/>
    <w:next w:val="Normal"/>
    <w:autoRedefine/>
    <w:uiPriority w:val="39"/>
    <w:rsid w:val="000C3889"/>
    <w:pPr>
      <w:spacing w:after="100"/>
      <w:ind w:left="1100"/>
    </w:pPr>
  </w:style>
  <w:style w:type="paragraph" w:styleId="TOC7">
    <w:name w:val="toc 7"/>
    <w:basedOn w:val="Normal"/>
    <w:next w:val="Normal"/>
    <w:autoRedefine/>
    <w:uiPriority w:val="39"/>
    <w:semiHidden/>
    <w:rsid w:val="000C3889"/>
    <w:pPr>
      <w:spacing w:after="100"/>
      <w:ind w:left="1320"/>
    </w:pPr>
  </w:style>
  <w:style w:type="paragraph" w:styleId="TOC8">
    <w:name w:val="toc 8"/>
    <w:basedOn w:val="Normal"/>
    <w:next w:val="Normal"/>
    <w:autoRedefine/>
    <w:uiPriority w:val="39"/>
    <w:semiHidden/>
    <w:rsid w:val="000C3889"/>
    <w:pPr>
      <w:spacing w:after="100"/>
      <w:ind w:left="1540"/>
    </w:pPr>
  </w:style>
  <w:style w:type="paragraph" w:styleId="TOC9">
    <w:name w:val="toc 9"/>
    <w:basedOn w:val="Normal"/>
    <w:next w:val="Normal"/>
    <w:autoRedefine/>
    <w:uiPriority w:val="39"/>
    <w:semiHidden/>
    <w:rsid w:val="000C3889"/>
    <w:pPr>
      <w:spacing w:after="100"/>
      <w:ind w:left="1760"/>
    </w:pPr>
  </w:style>
  <w:style w:type="paragraph" w:styleId="Header">
    <w:name w:val="header"/>
    <w:basedOn w:val="Normal"/>
    <w:link w:val="HeaderChar"/>
    <w:uiPriority w:val="99"/>
    <w:semiHidden/>
    <w:rsid w:val="000C3889"/>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0C3889"/>
    <w:rPr>
      <w:rFonts w:eastAsiaTheme="minorHAnsi"/>
    </w:rPr>
  </w:style>
  <w:style w:type="paragraph" w:styleId="Footer">
    <w:name w:val="footer"/>
    <w:basedOn w:val="Normal"/>
    <w:link w:val="FooterChar"/>
    <w:uiPriority w:val="99"/>
    <w:semiHidden/>
    <w:rsid w:val="000C3889"/>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0C3889"/>
    <w:rPr>
      <w:rFonts w:eastAsiaTheme="minorHAnsi"/>
    </w:rPr>
  </w:style>
  <w:style w:type="paragraph" w:customStyle="1" w:styleId="CustomChapterOpener">
    <w:name w:val="CustomChapterOpener"/>
    <w:basedOn w:val="Normal"/>
    <w:next w:val="Para"/>
    <w:rsid w:val="000C3889"/>
    <w:pPr>
      <w:spacing w:after="120" w:line="240" w:lineRule="auto"/>
      <w:ind w:left="720" w:firstLine="720"/>
    </w:pPr>
    <w:rPr>
      <w:rFonts w:ascii="Times New Roman" w:eastAsia="Times New Roman" w:hAnsi="Times New Roman" w:cs="Times New Roman"/>
      <w:snapToGrid w:val="0"/>
      <w:sz w:val="26"/>
      <w:szCs w:val="20"/>
    </w:rPr>
  </w:style>
  <w:style w:type="paragraph" w:customStyle="1" w:styleId="CustomHead">
    <w:name w:val="CustomHead"/>
    <w:basedOn w:val="ParaContinued"/>
    <w:next w:val="Normal"/>
    <w:rsid w:val="000C3889"/>
    <w:rPr>
      <w:b/>
    </w:rPr>
  </w:style>
  <w:style w:type="paragraph" w:customStyle="1" w:styleId="CustomList">
    <w:name w:val="CustomList"/>
    <w:basedOn w:val="Normal"/>
    <w:rsid w:val="000C3889"/>
    <w:pPr>
      <w:widowControl w:val="0"/>
      <w:spacing w:before="120" w:after="120" w:line="240" w:lineRule="auto"/>
      <w:ind w:left="1440"/>
    </w:pPr>
    <w:rPr>
      <w:rFonts w:ascii="Times New Roman" w:eastAsia="Times New Roman" w:hAnsi="Times New Roman" w:cs="Times New Roman"/>
      <w:snapToGrid w:val="0"/>
      <w:sz w:val="24"/>
      <w:szCs w:val="20"/>
    </w:rPr>
  </w:style>
  <w:style w:type="paragraph" w:customStyle="1" w:styleId="CustomStyle1">
    <w:name w:val="CustomStyle1"/>
    <w:basedOn w:val="Normal"/>
    <w:rsid w:val="000C3889"/>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CustomStyle2">
    <w:name w:val="CustomStyle2"/>
    <w:basedOn w:val="Normal"/>
    <w:rsid w:val="000C3889"/>
    <w:pPr>
      <w:widowControl w:val="0"/>
      <w:tabs>
        <w:tab w:val="num" w:pos="360"/>
      </w:tabs>
      <w:spacing w:after="0" w:line="240" w:lineRule="auto"/>
      <w:ind w:left="1800" w:hanging="360"/>
    </w:pPr>
    <w:rPr>
      <w:rFonts w:ascii="Arial" w:eastAsia="Times New Roman" w:hAnsi="Arial" w:cs="Times New Roman"/>
      <w:snapToGrid w:val="0"/>
      <w:sz w:val="26"/>
      <w:szCs w:val="20"/>
    </w:rPr>
  </w:style>
  <w:style w:type="paragraph" w:customStyle="1" w:styleId="EndnotesHead">
    <w:name w:val="EndnotesHead"/>
    <w:basedOn w:val="BibliographyHead"/>
    <w:next w:val="EndnoteEntry"/>
    <w:rsid w:val="000C3889"/>
  </w:style>
  <w:style w:type="paragraph" w:customStyle="1" w:styleId="BibliographyHead">
    <w:name w:val="BibliographyHead"/>
    <w:next w:val="BibliographyEntry"/>
    <w:rsid w:val="000C3889"/>
    <w:pPr>
      <w:pBdr>
        <w:top w:val="single" w:sz="18" w:space="1" w:color="auto"/>
        <w:bottom w:val="single" w:sz="18" w:space="1" w:color="auto"/>
      </w:pBdr>
      <w:spacing w:before="240" w:after="120" w:line="240" w:lineRule="auto"/>
    </w:pPr>
    <w:rPr>
      <w:rFonts w:ascii="Arial" w:eastAsia="Times New Roman" w:hAnsi="Arial" w:cs="Times New Roman"/>
      <w:b/>
      <w:sz w:val="52"/>
      <w:szCs w:val="52"/>
    </w:rPr>
  </w:style>
  <w:style w:type="paragraph" w:customStyle="1" w:styleId="AddressName">
    <w:name w:val="AddressName"/>
    <w:basedOn w:val="Normal"/>
    <w:next w:val="Normal"/>
    <w:rsid w:val="000C3889"/>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AnswersHead">
    <w:name w:val="AnswersHead"/>
    <w:basedOn w:val="Normal"/>
    <w:next w:val="Para"/>
    <w:rsid w:val="000C3889"/>
    <w:pPr>
      <w:pBdr>
        <w:top w:val="single" w:sz="18" w:space="1" w:color="auto"/>
        <w:bottom w:val="single" w:sz="18" w:space="1" w:color="auto"/>
      </w:pBdr>
      <w:spacing w:before="240" w:after="120" w:line="240" w:lineRule="auto"/>
    </w:pPr>
    <w:rPr>
      <w:rFonts w:ascii="Arial" w:eastAsia="Times New Roman" w:hAnsi="Arial" w:cs="Times New Roman"/>
      <w:b/>
      <w:sz w:val="52"/>
      <w:szCs w:val="52"/>
    </w:rPr>
  </w:style>
  <w:style w:type="paragraph" w:customStyle="1" w:styleId="DiscussionHead">
    <w:name w:val="DiscussionHead"/>
    <w:basedOn w:val="BibliographyHead"/>
    <w:next w:val="Para"/>
    <w:rsid w:val="000C3889"/>
  </w:style>
  <w:style w:type="paragraph" w:customStyle="1" w:styleId="ExercisesHead">
    <w:name w:val="ExercisesHead"/>
    <w:basedOn w:val="Normal"/>
    <w:next w:val="Para"/>
    <w:rsid w:val="000C3889"/>
    <w:pPr>
      <w:pBdr>
        <w:top w:val="single" w:sz="18" w:space="1" w:color="auto"/>
        <w:bottom w:val="single" w:sz="18" w:space="1" w:color="auto"/>
      </w:pBdr>
      <w:spacing w:after="0" w:line="240" w:lineRule="auto"/>
    </w:pPr>
    <w:rPr>
      <w:rFonts w:ascii="Arial" w:eastAsia="Times New Roman" w:hAnsi="Arial" w:cs="Times New Roman"/>
      <w:b/>
      <w:sz w:val="52"/>
      <w:szCs w:val="52"/>
    </w:rPr>
  </w:style>
  <w:style w:type="paragraph" w:customStyle="1" w:styleId="KeyConceptsHead">
    <w:name w:val="KeyConceptsHead"/>
    <w:basedOn w:val="BibliographyHead"/>
    <w:next w:val="Para"/>
    <w:rsid w:val="000C3889"/>
  </w:style>
  <w:style w:type="paragraph" w:customStyle="1" w:styleId="ProblemsHead">
    <w:name w:val="ProblemsHead"/>
    <w:basedOn w:val="BibliographyHead"/>
    <w:next w:val="Para"/>
    <w:rsid w:val="000C3889"/>
  </w:style>
  <w:style w:type="paragraph" w:customStyle="1" w:styleId="QuestionData">
    <w:name w:val="QuestionData"/>
    <w:basedOn w:val="Explanation"/>
    <w:rsid w:val="000C3889"/>
  </w:style>
  <w:style w:type="paragraph" w:customStyle="1" w:styleId="QuestionsHead">
    <w:name w:val="QuestionsHead"/>
    <w:basedOn w:val="BibliographyHead"/>
    <w:next w:val="Para"/>
    <w:rsid w:val="000C3889"/>
  </w:style>
  <w:style w:type="paragraph" w:customStyle="1" w:styleId="ReferencesHead">
    <w:name w:val="ReferencesHead"/>
    <w:basedOn w:val="BibliographyHead"/>
    <w:next w:val="Reference"/>
    <w:rsid w:val="000C3889"/>
  </w:style>
  <w:style w:type="paragraph" w:customStyle="1" w:styleId="ReviewHead">
    <w:name w:val="ReviewHead"/>
    <w:basedOn w:val="BibliographyHead"/>
    <w:next w:val="Para"/>
    <w:rsid w:val="000C3889"/>
  </w:style>
  <w:style w:type="paragraph" w:customStyle="1" w:styleId="SummaryHead">
    <w:name w:val="SummaryHead"/>
    <w:basedOn w:val="BibliographyHead"/>
    <w:next w:val="Para"/>
    <w:rsid w:val="000C3889"/>
  </w:style>
  <w:style w:type="character" w:customStyle="1" w:styleId="WileySymbol">
    <w:name w:val="WileySymbol"/>
    <w:rsid w:val="000C3889"/>
    <w:rPr>
      <w:rFonts w:ascii="Symbol" w:hAnsi="Symbol"/>
    </w:rPr>
  </w:style>
  <w:style w:type="character" w:customStyle="1" w:styleId="MenuArrow">
    <w:name w:val="MenuArrow"/>
    <w:basedOn w:val="DefaultParagraphFont"/>
    <w:rsid w:val="000C3889"/>
    <w:rPr>
      <w:rFonts w:ascii="Wingdings" w:hAnsi="Wingdings"/>
    </w:rPr>
  </w:style>
  <w:style w:type="paragraph" w:customStyle="1" w:styleId="BookTitle">
    <w:name w:val="BookTitle"/>
    <w:basedOn w:val="Normal"/>
    <w:next w:val="Normal"/>
    <w:rsid w:val="000C3889"/>
    <w:pPr>
      <w:pageBreakBefore/>
      <w:spacing w:before="4800" w:after="480" w:line="240" w:lineRule="auto"/>
      <w:ind w:left="720" w:firstLine="720"/>
      <w:jc w:val="center"/>
    </w:pPr>
    <w:rPr>
      <w:rFonts w:ascii="Arial" w:eastAsia="Times New Roman" w:hAnsi="Arial" w:cs="Times New Roman"/>
      <w:b/>
      <w:snapToGrid w:val="0"/>
      <w:sz w:val="52"/>
      <w:szCs w:val="20"/>
    </w:rPr>
  </w:style>
  <w:style w:type="paragraph" w:customStyle="1" w:styleId="BookSubtitle">
    <w:name w:val="BookSubtitle"/>
    <w:basedOn w:val="BookTitle"/>
    <w:next w:val="Normal"/>
    <w:rsid w:val="000C3889"/>
    <w:pPr>
      <w:pageBreakBefore w:val="0"/>
      <w:spacing w:before="480"/>
    </w:pPr>
    <w:rPr>
      <w:sz w:val="36"/>
    </w:rPr>
  </w:style>
  <w:style w:type="paragraph" w:customStyle="1" w:styleId="BookAuthor">
    <w:name w:val="BookAuthor"/>
    <w:basedOn w:val="Normal"/>
    <w:rsid w:val="000C3889"/>
    <w:pPr>
      <w:spacing w:before="120" w:after="3000" w:line="240" w:lineRule="auto"/>
      <w:ind w:left="720" w:firstLine="720"/>
      <w:jc w:val="center"/>
    </w:pPr>
    <w:rPr>
      <w:rFonts w:ascii="Times New Roman" w:eastAsia="Times New Roman" w:hAnsi="Times New Roman" w:cs="Times New Roman"/>
      <w:sz w:val="32"/>
      <w:szCs w:val="20"/>
    </w:rPr>
  </w:style>
  <w:style w:type="paragraph" w:customStyle="1" w:styleId="Dedication">
    <w:name w:val="Dedication"/>
    <w:basedOn w:val="ParaContinued"/>
    <w:rsid w:val="000C3889"/>
    <w:rPr>
      <w:i/>
    </w:rPr>
  </w:style>
  <w:style w:type="paragraph" w:customStyle="1" w:styleId="Index1">
    <w:name w:val="Index1"/>
    <w:rsid w:val="000C3889"/>
    <w:pPr>
      <w:widowControl w:val="0"/>
      <w:spacing w:after="0" w:line="240" w:lineRule="auto"/>
      <w:ind w:left="1800" w:hanging="360"/>
    </w:pPr>
    <w:rPr>
      <w:rFonts w:ascii="Times New Roman" w:eastAsia="Times New Roman" w:hAnsi="Times New Roman" w:cs="Times New Roman"/>
      <w:snapToGrid w:val="0"/>
      <w:sz w:val="26"/>
      <w:szCs w:val="20"/>
    </w:rPr>
  </w:style>
  <w:style w:type="paragraph" w:customStyle="1" w:styleId="Index2">
    <w:name w:val="Index2"/>
    <w:basedOn w:val="Index1"/>
    <w:next w:val="Index1"/>
    <w:rsid w:val="000C3889"/>
    <w:pPr>
      <w:ind w:left="2520"/>
    </w:pPr>
  </w:style>
  <w:style w:type="paragraph" w:customStyle="1" w:styleId="Index3">
    <w:name w:val="Index3"/>
    <w:basedOn w:val="Index1"/>
    <w:rsid w:val="000C3889"/>
    <w:pPr>
      <w:ind w:left="3240"/>
    </w:pPr>
  </w:style>
  <w:style w:type="paragraph" w:customStyle="1" w:styleId="IndexLetter">
    <w:name w:val="IndexLetter"/>
    <w:basedOn w:val="H3"/>
    <w:next w:val="Index1"/>
    <w:rsid w:val="000C3889"/>
  </w:style>
  <w:style w:type="paragraph" w:customStyle="1" w:styleId="IndexNote">
    <w:name w:val="IndexNote"/>
    <w:basedOn w:val="Normal"/>
    <w:rsid w:val="000C3889"/>
    <w:pPr>
      <w:widowControl w:val="0"/>
      <w:spacing w:before="120" w:after="120" w:line="240" w:lineRule="auto"/>
      <w:ind w:left="720" w:firstLine="720"/>
    </w:pPr>
    <w:rPr>
      <w:rFonts w:ascii="Times New Roman" w:eastAsia="Times New Roman" w:hAnsi="Times New Roman" w:cs="Times New Roman"/>
      <w:snapToGrid w:val="0"/>
      <w:sz w:val="26"/>
      <w:szCs w:val="20"/>
    </w:rPr>
  </w:style>
  <w:style w:type="paragraph" w:customStyle="1" w:styleId="IndexTitle">
    <w:name w:val="IndexTitle"/>
    <w:basedOn w:val="H2"/>
    <w:next w:val="IndexNote"/>
    <w:rsid w:val="000C3889"/>
    <w:pPr>
      <w:spacing w:line="540" w:lineRule="exact"/>
    </w:pPr>
  </w:style>
  <w:style w:type="paragraph" w:customStyle="1" w:styleId="FurtherReadingHead">
    <w:name w:val="FurtherReadingHead"/>
    <w:basedOn w:val="BibliographyHead"/>
    <w:next w:val="Para"/>
    <w:rsid w:val="000C3889"/>
  </w:style>
  <w:style w:type="paragraph" w:customStyle="1" w:styleId="Address">
    <w:name w:val="Address"/>
    <w:basedOn w:val="Normal"/>
    <w:rsid w:val="000C3889"/>
    <w:pPr>
      <w:widowControl w:val="0"/>
      <w:spacing w:before="120" w:after="0" w:line="240" w:lineRule="auto"/>
      <w:ind w:left="2160"/>
    </w:pPr>
    <w:rPr>
      <w:rFonts w:ascii="Times New Roman" w:eastAsia="Times New Roman" w:hAnsi="Times New Roman" w:cs="Times New Roman"/>
      <w:snapToGrid w:val="0"/>
      <w:sz w:val="24"/>
      <w:szCs w:val="20"/>
    </w:rPr>
  </w:style>
  <w:style w:type="paragraph" w:customStyle="1" w:styleId="AddressDescription">
    <w:name w:val="AddressDescription"/>
    <w:basedOn w:val="Normal"/>
    <w:next w:val="Normal"/>
    <w:rsid w:val="000C3889"/>
    <w:pPr>
      <w:widowControl w:val="0"/>
      <w:spacing w:before="120" w:after="120" w:line="240" w:lineRule="auto"/>
      <w:ind w:left="2160"/>
    </w:pPr>
    <w:rPr>
      <w:rFonts w:ascii="Times New Roman" w:eastAsia="Times New Roman" w:hAnsi="Times New Roman" w:cs="Times New Roman"/>
      <w:snapToGrid w:val="0"/>
      <w:sz w:val="24"/>
      <w:szCs w:val="20"/>
    </w:rPr>
  </w:style>
  <w:style w:type="paragraph" w:customStyle="1" w:styleId="TabularEntrySub">
    <w:name w:val="TabularEntrySub"/>
    <w:basedOn w:val="TabularEntry"/>
    <w:rsid w:val="000C3889"/>
    <w:pPr>
      <w:ind w:left="360"/>
    </w:pPr>
  </w:style>
  <w:style w:type="paragraph" w:customStyle="1" w:styleId="EquationNumbered">
    <w:name w:val="EquationNumbered"/>
    <w:rsid w:val="000C3889"/>
    <w:pPr>
      <w:spacing w:before="120" w:after="120" w:line="240" w:lineRule="auto"/>
      <w:ind w:left="1440"/>
    </w:pPr>
    <w:rPr>
      <w:rFonts w:ascii="Times New Roman" w:eastAsia="Times New Roman" w:hAnsi="Times New Roman" w:cs="Times New Roman"/>
      <w:snapToGrid w:val="0"/>
      <w:sz w:val="26"/>
      <w:szCs w:val="20"/>
    </w:rPr>
  </w:style>
  <w:style w:type="paragraph" w:customStyle="1" w:styleId="FigureLabel">
    <w:name w:val="FigureLabel"/>
    <w:rsid w:val="000C3889"/>
    <w:pPr>
      <w:spacing w:after="0" w:line="240" w:lineRule="auto"/>
      <w:ind w:left="1440"/>
    </w:pPr>
    <w:rPr>
      <w:rFonts w:ascii="Arial" w:eastAsia="Times New Roman" w:hAnsi="Arial" w:cs="Times New Roman"/>
      <w:sz w:val="20"/>
      <w:szCs w:val="20"/>
    </w:rPr>
  </w:style>
  <w:style w:type="character" w:customStyle="1" w:styleId="UserInput">
    <w:name w:val="UserInput"/>
    <w:basedOn w:val="DefaultParagraphFont"/>
    <w:rsid w:val="000C3889"/>
    <w:rPr>
      <w:b/>
    </w:rPr>
  </w:style>
  <w:style w:type="character" w:customStyle="1" w:styleId="UserInputVariable">
    <w:name w:val="UserInputVariable"/>
    <w:basedOn w:val="DefaultParagraphFont"/>
    <w:rsid w:val="000C3889"/>
    <w:rPr>
      <w:b/>
      <w:i/>
    </w:rPr>
  </w:style>
  <w:style w:type="paragraph" w:styleId="Bibliography">
    <w:name w:val="Bibliography"/>
    <w:basedOn w:val="Normal"/>
    <w:next w:val="Normal"/>
    <w:uiPriority w:val="99"/>
    <w:semiHidden/>
    <w:rsid w:val="000C3889"/>
  </w:style>
  <w:style w:type="paragraph" w:customStyle="1" w:styleId="FeaturePara">
    <w:name w:val="FeaturePara"/>
    <w:rsid w:val="000C3889"/>
    <w:pPr>
      <w:pBdr>
        <w:left w:val="single" w:sz="36" w:space="6" w:color="C0C0C0"/>
      </w:pBdr>
      <w:spacing w:after="120" w:line="240" w:lineRule="auto"/>
      <w:ind w:firstLine="144"/>
    </w:pPr>
    <w:rPr>
      <w:rFonts w:ascii="Arial" w:eastAsia="Times New Roman" w:hAnsi="Arial" w:cs="Times New Roman"/>
      <w:sz w:val="26"/>
      <w:szCs w:val="20"/>
    </w:rPr>
  </w:style>
  <w:style w:type="paragraph" w:customStyle="1" w:styleId="FeatureCodeSnippet">
    <w:name w:val="FeatureCodeSnippet"/>
    <w:rsid w:val="000C3889"/>
    <w:pPr>
      <w:keepNext/>
      <w:pBdr>
        <w:left w:val="single" w:sz="36" w:space="17" w:color="C0C0C0"/>
      </w:pBdr>
      <w:spacing w:before="120" w:after="0" w:line="240" w:lineRule="auto"/>
      <w:ind w:left="576" w:hanging="360"/>
      <w:contextualSpacing/>
    </w:pPr>
    <w:rPr>
      <w:rFonts w:ascii="Courier New" w:eastAsia="Times New Roman" w:hAnsi="Courier New" w:cs="Times New Roman"/>
      <w:noProof/>
      <w:sz w:val="16"/>
      <w:szCs w:val="20"/>
    </w:rPr>
  </w:style>
  <w:style w:type="paragraph" w:customStyle="1" w:styleId="FeatureCode80">
    <w:name w:val="FeatureCode80"/>
    <w:rsid w:val="000C3889"/>
    <w:pPr>
      <w:pBdr>
        <w:left w:val="single" w:sz="36" w:space="17" w:color="C0C0C0"/>
      </w:pBdr>
      <w:spacing w:after="0" w:line="240" w:lineRule="auto"/>
      <w:ind w:left="216"/>
    </w:pPr>
    <w:rPr>
      <w:rFonts w:ascii="Courier New" w:eastAsia="Times New Roman" w:hAnsi="Courier New" w:cs="Times New Roman"/>
      <w:noProof/>
      <w:sz w:val="16"/>
      <w:szCs w:val="20"/>
    </w:rPr>
  </w:style>
  <w:style w:type="paragraph" w:customStyle="1" w:styleId="FeatureCodeSnippetSub">
    <w:name w:val="FeatureCodeSnippetSub"/>
    <w:rsid w:val="000C3889"/>
    <w:pPr>
      <w:pBdr>
        <w:left w:val="single" w:sz="36" w:space="30" w:color="C0C0C0"/>
      </w:pBdr>
      <w:spacing w:after="0" w:line="240" w:lineRule="auto"/>
      <w:ind w:left="475"/>
    </w:pPr>
    <w:rPr>
      <w:rFonts w:ascii="Courier New" w:eastAsia="Times New Roman" w:hAnsi="Courier New" w:cs="Times New Roman"/>
      <w:noProof/>
      <w:sz w:val="16"/>
      <w:szCs w:val="20"/>
    </w:rPr>
  </w:style>
  <w:style w:type="paragraph" w:customStyle="1" w:styleId="FeatureCode80Sub">
    <w:name w:val="FeatureCode80Sub"/>
    <w:rsid w:val="000C3889"/>
    <w:pPr>
      <w:pBdr>
        <w:left w:val="single" w:sz="36" w:space="30" w:color="C0C0C0"/>
      </w:pBdr>
      <w:spacing w:after="0" w:line="240" w:lineRule="auto"/>
      <w:ind w:left="475"/>
    </w:pPr>
    <w:rPr>
      <w:rFonts w:ascii="Courier New" w:eastAsia="Times New Roman" w:hAnsi="Courier New" w:cs="Times New Roman"/>
      <w:noProof/>
      <w:sz w:val="16"/>
      <w:szCs w:val="20"/>
    </w:rPr>
  </w:style>
  <w:style w:type="paragraph" w:customStyle="1" w:styleId="FeatureCodeScreen">
    <w:name w:val="FeatureCodeScreen"/>
    <w:rsid w:val="000C3889"/>
    <w:pPr>
      <w:pBdr>
        <w:left w:val="single" w:sz="36" w:space="17" w:color="C0C0C0"/>
      </w:pBdr>
      <w:shd w:val="clear" w:color="auto" w:fill="C0C0C0"/>
      <w:spacing w:after="0" w:line="240" w:lineRule="auto"/>
      <w:ind w:left="216"/>
    </w:pPr>
    <w:rPr>
      <w:rFonts w:ascii="Courier New" w:eastAsia="Times New Roman" w:hAnsi="Courier New" w:cs="Times New Roman"/>
      <w:noProof/>
      <w:sz w:val="16"/>
      <w:szCs w:val="20"/>
    </w:rPr>
  </w:style>
  <w:style w:type="paragraph" w:customStyle="1" w:styleId="FeatureEquation">
    <w:name w:val="FeatureEquation"/>
    <w:rsid w:val="000C3889"/>
    <w:pPr>
      <w:pBdr>
        <w:left w:val="single" w:sz="36" w:space="31" w:color="C0C0C0"/>
      </w:pBdr>
      <w:spacing w:before="120" w:after="120" w:line="240" w:lineRule="auto"/>
      <w:ind w:left="490"/>
    </w:pPr>
    <w:rPr>
      <w:rFonts w:ascii="Arial" w:eastAsia="Times New Roman" w:hAnsi="Arial" w:cs="Times New Roman"/>
      <w:snapToGrid w:val="0"/>
      <w:sz w:val="26"/>
      <w:szCs w:val="20"/>
    </w:rPr>
  </w:style>
  <w:style w:type="paragraph" w:customStyle="1" w:styleId="FeatureExtract">
    <w:name w:val="FeatureExtract"/>
    <w:rsid w:val="000C3889"/>
    <w:pPr>
      <w:pBdr>
        <w:left w:val="single" w:sz="36" w:space="24" w:color="C0C0C0"/>
      </w:pBdr>
      <w:spacing w:before="120" w:after="120" w:line="240" w:lineRule="auto"/>
      <w:ind w:left="360" w:right="1440"/>
      <w:contextualSpacing/>
    </w:pPr>
    <w:rPr>
      <w:rFonts w:ascii="Times New Roman" w:eastAsia="Times New Roman" w:hAnsi="Times New Roman" w:cs="Times New Roman"/>
      <w:sz w:val="24"/>
      <w:szCs w:val="24"/>
    </w:rPr>
  </w:style>
  <w:style w:type="paragraph" w:customStyle="1" w:styleId="FeatureSource">
    <w:name w:val="FeatureSource"/>
    <w:next w:val="Para"/>
    <w:rsid w:val="000C3889"/>
    <w:pPr>
      <w:pBdr>
        <w:left w:val="single" w:sz="36" w:space="6" w:color="C0C0C0"/>
      </w:pBdr>
      <w:spacing w:after="240" w:line="240" w:lineRule="auto"/>
    </w:pPr>
    <w:rPr>
      <w:rFonts w:ascii="Arial" w:eastAsia="Times New Roman" w:hAnsi="Arial" w:cs="Times New Roman"/>
      <w:sz w:val="20"/>
      <w:szCs w:val="20"/>
      <w:u w:val="single"/>
    </w:rPr>
  </w:style>
  <w:style w:type="paragraph" w:customStyle="1" w:styleId="FeatureFootnote">
    <w:name w:val="FeatureFootnote"/>
    <w:basedOn w:val="FeatureSource"/>
    <w:rsid w:val="000C3889"/>
    <w:pPr>
      <w:spacing w:before="120" w:after="120"/>
      <w:ind w:left="720" w:hanging="720"/>
      <w:contextualSpacing/>
    </w:pPr>
    <w:rPr>
      <w:sz w:val="22"/>
      <w:u w:val="none"/>
    </w:rPr>
  </w:style>
  <w:style w:type="paragraph" w:customStyle="1" w:styleId="FeatureH1">
    <w:name w:val="FeatureH1"/>
    <w:next w:val="FeaturePara"/>
    <w:rsid w:val="000C3889"/>
    <w:pPr>
      <w:pBdr>
        <w:left w:val="single" w:sz="36" w:space="6" w:color="C0C0C0"/>
      </w:pBdr>
      <w:spacing w:before="120" w:after="120" w:line="240" w:lineRule="auto"/>
      <w:contextualSpacing/>
    </w:pPr>
    <w:rPr>
      <w:rFonts w:ascii="Arial" w:eastAsia="Times New Roman" w:hAnsi="Arial" w:cs="Times New Roman"/>
      <w:b/>
      <w:smallCaps/>
      <w:snapToGrid w:val="0"/>
      <w:sz w:val="26"/>
      <w:szCs w:val="20"/>
      <w:u w:val="single"/>
    </w:rPr>
  </w:style>
  <w:style w:type="paragraph" w:customStyle="1" w:styleId="FeatureH1alt">
    <w:name w:val="FeatureH1alt"/>
    <w:basedOn w:val="FeatureH1"/>
    <w:next w:val="FeaturePara"/>
    <w:rsid w:val="000C3889"/>
    <w:pPr>
      <w:contextualSpacing w:val="0"/>
    </w:pPr>
    <w:rPr>
      <w:rFonts w:ascii="Times New Roman" w:hAnsi="Times New Roman"/>
      <w:smallCaps w:val="0"/>
    </w:rPr>
  </w:style>
  <w:style w:type="paragraph" w:customStyle="1" w:styleId="FeatureH2">
    <w:name w:val="FeatureH2"/>
    <w:next w:val="FeaturePara"/>
    <w:rsid w:val="000C3889"/>
    <w:pPr>
      <w:pBdr>
        <w:left w:val="single" w:sz="36" w:space="6" w:color="C0C0C0"/>
      </w:pBdr>
      <w:spacing w:after="120" w:line="240" w:lineRule="auto"/>
    </w:pPr>
    <w:rPr>
      <w:rFonts w:ascii="Times New Roman" w:eastAsia="Times New Roman" w:hAnsi="Times New Roman" w:cs="Times New Roman"/>
      <w:b/>
      <w:smallCaps/>
      <w:snapToGrid w:val="0"/>
      <w:sz w:val="24"/>
      <w:szCs w:val="26"/>
      <w:u w:val="double"/>
    </w:rPr>
  </w:style>
  <w:style w:type="paragraph" w:customStyle="1" w:styleId="FeatureH2alt">
    <w:name w:val="FeatureH2alt"/>
    <w:basedOn w:val="FeatureH2"/>
    <w:next w:val="FeaturePara"/>
    <w:rsid w:val="000C3889"/>
    <w:pPr>
      <w:spacing w:before="120"/>
    </w:pPr>
    <w:rPr>
      <w:smallCaps w:val="0"/>
      <w:u w:val="single"/>
    </w:rPr>
  </w:style>
  <w:style w:type="paragraph" w:customStyle="1" w:styleId="FeatureH3">
    <w:name w:val="FeatureH3"/>
    <w:next w:val="FeaturePara"/>
    <w:rsid w:val="000C3889"/>
    <w:pPr>
      <w:pBdr>
        <w:left w:val="single" w:sz="36" w:space="6" w:color="C0C0C0"/>
      </w:pBdr>
      <w:spacing w:after="0" w:line="240" w:lineRule="auto"/>
    </w:pPr>
    <w:rPr>
      <w:rFonts w:ascii="Arial" w:eastAsia="Times New Roman" w:hAnsi="Arial" w:cs="Times New Roman"/>
      <w:b/>
      <w:smallCaps/>
      <w:snapToGrid w:val="0"/>
      <w:sz w:val="26"/>
      <w:szCs w:val="26"/>
    </w:rPr>
  </w:style>
  <w:style w:type="paragraph" w:customStyle="1" w:styleId="FeatureH4">
    <w:name w:val="FeatureH4"/>
    <w:next w:val="FeaturePara"/>
    <w:rsid w:val="000C3889"/>
    <w:pPr>
      <w:pBdr>
        <w:left w:val="single" w:sz="36" w:space="6" w:color="C0C0C0"/>
      </w:pBdr>
      <w:spacing w:after="0" w:line="240" w:lineRule="auto"/>
    </w:pPr>
    <w:rPr>
      <w:rFonts w:ascii="Arial" w:eastAsia="Times New Roman" w:hAnsi="Arial" w:cs="Times New Roman"/>
      <w:smallCaps/>
      <w:snapToGrid w:val="0"/>
      <w:sz w:val="24"/>
      <w:szCs w:val="24"/>
      <w:u w:val="single"/>
    </w:rPr>
  </w:style>
  <w:style w:type="paragraph" w:customStyle="1" w:styleId="FeatureListBulleted">
    <w:name w:val="FeatureListBulleted"/>
    <w:rsid w:val="000C3889"/>
    <w:pPr>
      <w:widowControl w:val="0"/>
      <w:numPr>
        <w:numId w:val="1"/>
      </w:numPr>
      <w:pBdr>
        <w:left w:val="single" w:sz="36" w:space="6" w:color="C0C0C0"/>
      </w:pBdr>
      <w:spacing w:before="120" w:after="120" w:line="240" w:lineRule="auto"/>
      <w:ind w:left="274" w:hanging="274"/>
      <w:contextualSpacing/>
    </w:pPr>
    <w:rPr>
      <w:rFonts w:ascii="Arial" w:eastAsia="Times New Roman" w:hAnsi="Arial" w:cs="Times New Roman"/>
      <w:snapToGrid w:val="0"/>
      <w:sz w:val="26"/>
      <w:szCs w:val="20"/>
    </w:rPr>
  </w:style>
  <w:style w:type="paragraph" w:customStyle="1" w:styleId="FeatureListBulletedSub">
    <w:name w:val="FeatureListBulletedSub"/>
    <w:rsid w:val="000C3889"/>
    <w:pPr>
      <w:numPr>
        <w:numId w:val="5"/>
      </w:numPr>
      <w:pBdr>
        <w:left w:val="single" w:sz="36" w:space="24" w:color="C0C0C0"/>
      </w:pBdr>
      <w:spacing w:before="120" w:after="120" w:line="260" w:lineRule="exact"/>
      <w:contextualSpacing/>
    </w:pPr>
    <w:rPr>
      <w:rFonts w:ascii="Arial" w:eastAsia="Times New Roman" w:hAnsi="Arial" w:cs="Times New Roman"/>
      <w:snapToGrid w:val="0"/>
      <w:sz w:val="26"/>
      <w:szCs w:val="20"/>
    </w:rPr>
  </w:style>
  <w:style w:type="paragraph" w:customStyle="1" w:styleId="FeatureListCheck">
    <w:name w:val="FeatureListCheck"/>
    <w:rsid w:val="000C3889"/>
    <w:pPr>
      <w:pBdr>
        <w:left w:val="single" w:sz="36" w:space="6" w:color="C0C0C0"/>
      </w:pBdr>
      <w:tabs>
        <w:tab w:val="num" w:pos="360"/>
      </w:tabs>
      <w:spacing w:before="120" w:after="120" w:line="240" w:lineRule="auto"/>
      <w:ind w:left="360" w:hanging="360"/>
      <w:contextualSpacing/>
    </w:pPr>
    <w:rPr>
      <w:rFonts w:ascii="Arial" w:eastAsia="Times New Roman" w:hAnsi="Arial" w:cs="Times New Roman"/>
      <w:snapToGrid w:val="0"/>
      <w:sz w:val="26"/>
      <w:szCs w:val="26"/>
    </w:rPr>
  </w:style>
  <w:style w:type="paragraph" w:customStyle="1" w:styleId="FeatureListHead">
    <w:name w:val="FeatureListHead"/>
    <w:rsid w:val="000C3889"/>
    <w:pPr>
      <w:pBdr>
        <w:left w:val="single" w:sz="36" w:space="6" w:color="C0C0C0"/>
      </w:pBdr>
      <w:spacing w:after="0" w:line="240" w:lineRule="auto"/>
    </w:pPr>
    <w:rPr>
      <w:rFonts w:ascii="Arial" w:eastAsia="Times New Roman" w:hAnsi="Arial" w:cs="Times New Roman"/>
      <w:b/>
      <w:snapToGrid w:val="0"/>
      <w:sz w:val="26"/>
      <w:szCs w:val="20"/>
    </w:rPr>
  </w:style>
  <w:style w:type="paragraph" w:customStyle="1" w:styleId="FeatureListNumbered">
    <w:name w:val="FeatureListNumbered"/>
    <w:rsid w:val="000C3889"/>
    <w:pPr>
      <w:pBdr>
        <w:left w:val="single" w:sz="36" w:space="6" w:color="C0C0C0"/>
      </w:pBdr>
      <w:spacing w:before="120" w:after="120" w:line="240" w:lineRule="auto"/>
      <w:ind w:left="274" w:hanging="274"/>
      <w:contextualSpacing/>
    </w:pPr>
    <w:rPr>
      <w:rFonts w:ascii="Arial" w:eastAsia="Times New Roman" w:hAnsi="Arial" w:cs="Times New Roman"/>
      <w:snapToGrid w:val="0"/>
      <w:sz w:val="26"/>
      <w:szCs w:val="20"/>
    </w:rPr>
  </w:style>
  <w:style w:type="paragraph" w:customStyle="1" w:styleId="FeatureListNumberedSub">
    <w:name w:val="FeatureListNumberedSub"/>
    <w:rsid w:val="000C3889"/>
    <w:pPr>
      <w:pBdr>
        <w:left w:val="single" w:sz="36" w:space="24" w:color="C0C0C0"/>
      </w:pBdr>
      <w:spacing w:before="120" w:after="120" w:line="240" w:lineRule="auto"/>
      <w:ind w:left="634" w:hanging="274"/>
      <w:contextualSpacing/>
    </w:pPr>
    <w:rPr>
      <w:rFonts w:ascii="Arial" w:eastAsia="Times New Roman" w:hAnsi="Arial" w:cs="Times New Roman"/>
      <w:sz w:val="26"/>
      <w:szCs w:val="20"/>
    </w:rPr>
  </w:style>
  <w:style w:type="paragraph" w:customStyle="1" w:styleId="FeatureListPara">
    <w:name w:val="FeatureListPara"/>
    <w:rsid w:val="000C3889"/>
    <w:pPr>
      <w:pBdr>
        <w:left w:val="single" w:sz="36" w:space="20" w:color="C0C0C0"/>
      </w:pBdr>
      <w:spacing w:after="0" w:line="240" w:lineRule="auto"/>
      <w:ind w:left="274" w:firstLine="432"/>
    </w:pPr>
    <w:rPr>
      <w:rFonts w:ascii="Arial" w:eastAsia="Times New Roman" w:hAnsi="Arial" w:cs="Times New Roman"/>
      <w:snapToGrid w:val="0"/>
      <w:sz w:val="26"/>
      <w:szCs w:val="20"/>
    </w:rPr>
  </w:style>
  <w:style w:type="paragraph" w:customStyle="1" w:styleId="FeatureListParaSub">
    <w:name w:val="FeatureListParaSub"/>
    <w:rsid w:val="000C3889"/>
    <w:pPr>
      <w:pBdr>
        <w:left w:val="single" w:sz="36" w:space="30" w:color="C0C0C0"/>
      </w:pBdr>
      <w:spacing w:before="120" w:after="120" w:line="240" w:lineRule="auto"/>
      <w:ind w:left="475" w:firstLine="418"/>
      <w:contextualSpacing/>
    </w:pPr>
    <w:rPr>
      <w:rFonts w:ascii="Arial" w:eastAsia="Times New Roman" w:hAnsi="Arial" w:cs="Times New Roman"/>
      <w:snapToGrid w:val="0"/>
      <w:sz w:val="26"/>
      <w:szCs w:val="20"/>
    </w:rPr>
  </w:style>
  <w:style w:type="paragraph" w:customStyle="1" w:styleId="FeatureListUnmarked">
    <w:name w:val="FeatureListUnmarked"/>
    <w:rsid w:val="000C3889"/>
    <w:pPr>
      <w:widowControl w:val="0"/>
      <w:pBdr>
        <w:left w:val="single" w:sz="36" w:space="17" w:color="C0C0C0"/>
      </w:pBdr>
      <w:spacing w:before="120" w:after="120" w:line="240" w:lineRule="auto"/>
      <w:ind w:left="216"/>
    </w:pPr>
    <w:rPr>
      <w:rFonts w:ascii="Arial" w:eastAsia="Times New Roman" w:hAnsi="Arial" w:cs="Times New Roman"/>
      <w:snapToGrid w:val="0"/>
      <w:sz w:val="26"/>
      <w:szCs w:val="20"/>
    </w:rPr>
  </w:style>
  <w:style w:type="paragraph" w:customStyle="1" w:styleId="FeatureListUnmarkedSub">
    <w:name w:val="FeatureListUnmarkedSub"/>
    <w:rsid w:val="000C3889"/>
    <w:pPr>
      <w:widowControl w:val="0"/>
      <w:pBdr>
        <w:left w:val="single" w:sz="36" w:space="31" w:color="C0C0C0"/>
      </w:pBdr>
      <w:spacing w:before="120" w:after="120" w:line="240" w:lineRule="auto"/>
      <w:ind w:left="490"/>
    </w:pPr>
    <w:rPr>
      <w:rFonts w:ascii="Arial" w:eastAsia="Times New Roman" w:hAnsi="Arial" w:cs="Times New Roman"/>
      <w:snapToGrid w:val="0"/>
      <w:sz w:val="26"/>
      <w:szCs w:val="20"/>
    </w:rPr>
  </w:style>
  <w:style w:type="paragraph" w:customStyle="1" w:styleId="FeatureParaContinued">
    <w:name w:val="FeatureParaContinued"/>
    <w:next w:val="FeaturePara"/>
    <w:rsid w:val="000C3889"/>
    <w:pPr>
      <w:pBdr>
        <w:left w:val="single" w:sz="36" w:space="6" w:color="C0C0C0"/>
      </w:pBdr>
      <w:spacing w:after="120" w:line="240" w:lineRule="auto"/>
    </w:pPr>
    <w:rPr>
      <w:rFonts w:ascii="Arial" w:eastAsia="Times New Roman" w:hAnsi="Arial" w:cs="Times New Roman"/>
      <w:sz w:val="26"/>
      <w:szCs w:val="20"/>
    </w:rPr>
  </w:style>
  <w:style w:type="paragraph" w:customStyle="1" w:styleId="FeatureRecipeProcedure">
    <w:name w:val="FeatureRecipeProcedure"/>
    <w:rsid w:val="000C3889"/>
    <w:pPr>
      <w:pBdr>
        <w:left w:val="single" w:sz="36" w:space="28" w:color="C0C0C0"/>
      </w:pBdr>
      <w:spacing w:before="180" w:after="120" w:line="240" w:lineRule="auto"/>
      <w:ind w:left="432" w:firstLine="288"/>
      <w:contextualSpacing/>
    </w:pPr>
    <w:rPr>
      <w:rFonts w:ascii="Arial" w:eastAsia="Times New Roman" w:hAnsi="Arial" w:cs="Times New Roman"/>
      <w:sz w:val="20"/>
      <w:szCs w:val="20"/>
    </w:rPr>
  </w:style>
  <w:style w:type="paragraph" w:customStyle="1" w:styleId="FeatureRecipeTitle">
    <w:name w:val="FeatureRecipeTitle"/>
    <w:rsid w:val="000C3889"/>
    <w:pPr>
      <w:pBdr>
        <w:left w:val="single" w:sz="36" w:space="6" w:color="C0C0C0"/>
      </w:pBdr>
      <w:spacing w:after="0" w:line="240" w:lineRule="auto"/>
    </w:pPr>
    <w:rPr>
      <w:rFonts w:ascii="Arial" w:eastAsia="Times New Roman" w:hAnsi="Arial" w:cs="Times New Roman"/>
      <w:b/>
      <w:sz w:val="20"/>
      <w:szCs w:val="20"/>
      <w:u w:val="single"/>
    </w:rPr>
  </w:style>
  <w:style w:type="paragraph" w:customStyle="1" w:styleId="FeatureRecipeYield">
    <w:name w:val="FeatureRecipeYield"/>
    <w:rsid w:val="000C3889"/>
    <w:pPr>
      <w:pBdr>
        <w:left w:val="single" w:sz="36" w:space="14" w:color="C0C0C0"/>
      </w:pBdr>
      <w:spacing w:after="0" w:line="240" w:lineRule="auto"/>
      <w:ind w:left="144"/>
    </w:pPr>
    <w:rPr>
      <w:rFonts w:ascii="Arial" w:eastAsia="Times New Roman" w:hAnsi="Arial" w:cs="Times New Roman"/>
      <w:sz w:val="16"/>
      <w:szCs w:val="20"/>
    </w:rPr>
  </w:style>
  <w:style w:type="paragraph" w:customStyle="1" w:styleId="FeatureRunInHead">
    <w:name w:val="FeatureRunInHead"/>
    <w:next w:val="Normal"/>
    <w:rsid w:val="000C3889"/>
    <w:pPr>
      <w:pBdr>
        <w:left w:val="single" w:sz="36" w:space="6" w:color="C0C0C0"/>
      </w:pBdr>
      <w:spacing w:before="120" w:after="0" w:line="240" w:lineRule="auto"/>
    </w:pPr>
    <w:rPr>
      <w:rFonts w:ascii="Arial" w:eastAsia="Times New Roman" w:hAnsi="Arial" w:cs="Times New Roman"/>
      <w:b/>
      <w:snapToGrid w:val="0"/>
      <w:sz w:val="26"/>
      <w:szCs w:val="20"/>
    </w:rPr>
  </w:style>
  <w:style w:type="paragraph" w:customStyle="1" w:styleId="FeatureRunInHeadSub">
    <w:name w:val="FeatureRunInHeadSub"/>
    <w:basedOn w:val="FeatureRunInHead"/>
    <w:next w:val="Normal"/>
    <w:rsid w:val="000C3889"/>
    <w:pPr>
      <w:pBdr>
        <w:left w:val="single" w:sz="36" w:space="17" w:color="C0C0C0"/>
      </w:pBdr>
      <w:ind w:left="216"/>
    </w:pPr>
  </w:style>
  <w:style w:type="paragraph" w:customStyle="1" w:styleId="FeatureRunInPara">
    <w:name w:val="FeatureRunInPara"/>
    <w:basedOn w:val="FeatureListUnmarked"/>
    <w:next w:val="FeatureRunInHead"/>
    <w:rsid w:val="000C3889"/>
    <w:pPr>
      <w:pBdr>
        <w:left w:val="single" w:sz="36" w:space="6" w:color="C0C0C0"/>
      </w:pBdr>
      <w:spacing w:before="0"/>
      <w:ind w:left="0"/>
    </w:pPr>
  </w:style>
  <w:style w:type="paragraph" w:customStyle="1" w:styleId="FeatureRunInParaSub">
    <w:name w:val="FeatureRunInParaSub"/>
    <w:basedOn w:val="FeatureRunInPara"/>
    <w:next w:val="FeatureRunInHeadSub"/>
    <w:rsid w:val="000C3889"/>
    <w:pPr>
      <w:pBdr>
        <w:left w:val="single" w:sz="36" w:space="17" w:color="C0C0C0"/>
      </w:pBdr>
      <w:ind w:left="216"/>
      <w:contextualSpacing/>
    </w:pPr>
  </w:style>
  <w:style w:type="paragraph" w:customStyle="1" w:styleId="FeatureSubFeatureType">
    <w:name w:val="FeatureSubFeatureType"/>
    <w:rsid w:val="000C3889"/>
    <w:pPr>
      <w:pBdr>
        <w:top w:val="single" w:sz="36" w:space="1" w:color="008000"/>
        <w:left w:val="single" w:sz="36" w:space="31" w:color="C0C0C0"/>
        <w:bottom w:val="single" w:sz="36" w:space="1" w:color="008000"/>
      </w:pBdr>
      <w:spacing w:after="0" w:line="240" w:lineRule="auto"/>
      <w:ind w:left="490"/>
    </w:pPr>
    <w:rPr>
      <w:rFonts w:ascii="Arial" w:eastAsia="Times New Roman" w:hAnsi="Arial" w:cs="Times New Roman"/>
      <w:color w:val="008000"/>
      <w:szCs w:val="24"/>
    </w:rPr>
  </w:style>
  <w:style w:type="paragraph" w:customStyle="1" w:styleId="FeatureSubFeaturePara">
    <w:name w:val="FeatureSubFeaturePara"/>
    <w:next w:val="FeaturePara"/>
    <w:rsid w:val="000C3889"/>
    <w:pPr>
      <w:pBdr>
        <w:left w:val="single" w:sz="36" w:space="14" w:color="C0C0C0"/>
      </w:pBdr>
      <w:spacing w:after="240" w:line="240" w:lineRule="auto"/>
      <w:ind w:left="144"/>
      <w:contextualSpacing/>
    </w:pPr>
    <w:rPr>
      <w:rFonts w:ascii="Arial" w:eastAsia="Times New Roman" w:hAnsi="Arial" w:cs="Times New Roman"/>
      <w:szCs w:val="24"/>
    </w:rPr>
  </w:style>
  <w:style w:type="paragraph" w:customStyle="1" w:styleId="FeatureTitle">
    <w:name w:val="FeatureTitle"/>
    <w:next w:val="FeaturePara"/>
    <w:rsid w:val="000C3889"/>
    <w:pPr>
      <w:keepNext/>
      <w:pBdr>
        <w:left w:val="single" w:sz="36" w:space="6" w:color="C0C0C0"/>
      </w:pBdr>
      <w:spacing w:after="120" w:line="240" w:lineRule="auto"/>
      <w:outlineLvl w:val="8"/>
    </w:pPr>
    <w:rPr>
      <w:rFonts w:ascii="Arial" w:eastAsia="Times New Roman" w:hAnsi="Arial" w:cs="Times New Roman"/>
      <w:b/>
      <w:sz w:val="28"/>
      <w:szCs w:val="26"/>
    </w:rPr>
  </w:style>
  <w:style w:type="paragraph" w:customStyle="1" w:styleId="FeatureTitleSub">
    <w:name w:val="FeatureTitleSub"/>
    <w:next w:val="FeaturePara"/>
    <w:rsid w:val="000C3889"/>
    <w:pPr>
      <w:keepNext/>
      <w:pBdr>
        <w:left w:val="single" w:sz="36" w:space="6" w:color="C0C0C0"/>
      </w:pBdr>
      <w:spacing w:before="240" w:after="120" w:line="240" w:lineRule="auto"/>
    </w:pPr>
    <w:rPr>
      <w:rFonts w:ascii="Arial" w:eastAsia="Times New Roman" w:hAnsi="Arial" w:cs="Times New Roman"/>
      <w:b/>
      <w:i/>
      <w:sz w:val="26"/>
      <w:szCs w:val="20"/>
    </w:rPr>
  </w:style>
  <w:style w:type="paragraph" w:customStyle="1" w:styleId="FeatureType">
    <w:name w:val="FeatureType"/>
    <w:next w:val="FeaturePara"/>
    <w:rsid w:val="000C3889"/>
    <w:pPr>
      <w:pBdr>
        <w:top w:val="single" w:sz="36" w:space="1" w:color="008000"/>
        <w:bottom w:val="single" w:sz="2" w:space="1" w:color="auto"/>
      </w:pBdr>
      <w:spacing w:after="0" w:line="240" w:lineRule="auto"/>
      <w:jc w:val="center"/>
    </w:pPr>
    <w:rPr>
      <w:rFonts w:ascii="Courier New" w:eastAsia="Times New Roman" w:hAnsi="Courier New" w:cs="Times New Roman"/>
      <w:color w:val="008000"/>
      <w:sz w:val="24"/>
      <w:szCs w:val="26"/>
    </w:rPr>
  </w:style>
  <w:style w:type="paragraph" w:customStyle="1" w:styleId="FeatureURLPara">
    <w:name w:val="FeatureURLPara"/>
    <w:basedOn w:val="URLPara"/>
    <w:next w:val="FeaturePara"/>
    <w:rsid w:val="000C3889"/>
    <w:pPr>
      <w:pBdr>
        <w:left w:val="single" w:sz="36" w:space="6" w:color="C0C0C0"/>
      </w:pBdr>
      <w:spacing w:before="120"/>
      <w:ind w:left="0" w:firstLine="0"/>
    </w:pPr>
  </w:style>
  <w:style w:type="paragraph" w:customStyle="1" w:styleId="ReferenceAnnotation">
    <w:name w:val="ReferenceAnnotation"/>
    <w:basedOn w:val="Reference"/>
    <w:rsid w:val="000C3889"/>
    <w:pPr>
      <w:spacing w:before="0" w:after="0"/>
      <w:ind w:firstLine="0"/>
    </w:pPr>
    <w:rPr>
      <w:snapToGrid w:val="0"/>
    </w:rPr>
  </w:style>
  <w:style w:type="paragraph" w:customStyle="1" w:styleId="RecipeVariationH1">
    <w:name w:val="RecipeVariationH1"/>
    <w:rsid w:val="000C3889"/>
    <w:pPr>
      <w:spacing w:before="60" w:after="60" w:line="240" w:lineRule="auto"/>
      <w:ind w:left="720"/>
    </w:pPr>
    <w:rPr>
      <w:rFonts w:ascii="Arial" w:eastAsia="Times New Roman" w:hAnsi="Arial" w:cs="Times New Roman"/>
      <w:b/>
      <w:snapToGrid w:val="0"/>
      <w:szCs w:val="20"/>
      <w:u w:val="single"/>
    </w:rPr>
  </w:style>
  <w:style w:type="paragraph" w:customStyle="1" w:styleId="RecipeVariationH2">
    <w:name w:val="RecipeVariationH2"/>
    <w:rsid w:val="000C3889"/>
    <w:pPr>
      <w:spacing w:before="60" w:after="60" w:line="240" w:lineRule="auto"/>
      <w:ind w:left="720"/>
    </w:pPr>
    <w:rPr>
      <w:rFonts w:ascii="Arial" w:eastAsia="Times New Roman" w:hAnsi="Arial" w:cs="Times New Roman"/>
      <w:b/>
      <w:snapToGrid w:val="0"/>
      <w:sz w:val="20"/>
      <w:szCs w:val="20"/>
    </w:rPr>
  </w:style>
  <w:style w:type="paragraph" w:customStyle="1" w:styleId="RecipeProcedureHead">
    <w:name w:val="RecipeProcedureHead"/>
    <w:rsid w:val="000C3889"/>
    <w:pPr>
      <w:shd w:val="clear" w:color="auto" w:fill="FFFFFF"/>
      <w:spacing w:before="100" w:beforeAutospacing="1" w:after="100" w:afterAutospacing="1" w:line="240" w:lineRule="auto"/>
      <w:ind w:left="720"/>
      <w:outlineLvl w:val="1"/>
    </w:pPr>
    <w:rPr>
      <w:rFonts w:ascii="Arial" w:eastAsia="Times New Roman" w:hAnsi="Arial" w:cs="Times New Roman"/>
      <w:b/>
      <w:bCs/>
      <w:sz w:val="24"/>
      <w:szCs w:val="36"/>
    </w:rPr>
  </w:style>
  <w:style w:type="paragraph" w:customStyle="1" w:styleId="CrossRefPara">
    <w:name w:val="CrossRefPara"/>
    <w:next w:val="Para"/>
    <w:rsid w:val="000C3889"/>
    <w:pPr>
      <w:spacing w:after="0" w:line="240" w:lineRule="auto"/>
      <w:ind w:left="1440" w:right="1440"/>
    </w:pPr>
    <w:rPr>
      <w:rFonts w:ascii="Arial" w:eastAsia="Times New Roman" w:hAnsi="Arial" w:cs="AGaramond Bold"/>
      <w:color w:val="000000"/>
      <w:sz w:val="18"/>
      <w:szCs w:val="17"/>
    </w:rPr>
  </w:style>
  <w:style w:type="character" w:customStyle="1" w:styleId="InlineEmail">
    <w:name w:val="InlineEmail"/>
    <w:basedOn w:val="InlineURL"/>
    <w:rsid w:val="000C3889"/>
    <w:rPr>
      <w:rFonts w:ascii="Courier New" w:hAnsi="Courier New"/>
      <w:noProof/>
      <w:color w:val="auto"/>
      <w:u w:val="double"/>
    </w:rPr>
  </w:style>
  <w:style w:type="character" w:customStyle="1" w:styleId="CrossRefTerm">
    <w:name w:val="CrossRefTerm"/>
    <w:basedOn w:val="DefaultParagraphFont"/>
    <w:rsid w:val="000C3889"/>
    <w:rPr>
      <w:i/>
    </w:rPr>
  </w:style>
  <w:style w:type="character" w:customStyle="1" w:styleId="GenusSpecies">
    <w:name w:val="GenusSpecies"/>
    <w:basedOn w:val="DefaultParagraphFont"/>
    <w:rsid w:val="000C3889"/>
    <w:rPr>
      <w:rFonts w:ascii="AGaramond Bold" w:hAnsi="AGaramond Bold" w:cs="AGaramond Bold"/>
      <w:i/>
      <w:dstrike w:val="0"/>
      <w:color w:val="auto"/>
      <w:sz w:val="17"/>
      <w:szCs w:val="17"/>
      <w:vertAlign w:val="baseline"/>
      <w:lang w:val="en-US" w:eastAsia="en-US" w:bidi="ar-SA"/>
    </w:rPr>
  </w:style>
  <w:style w:type="character" w:customStyle="1" w:styleId="CustomCharStyle">
    <w:name w:val="CustomCharStyle"/>
    <w:basedOn w:val="DefaultParagraphFont"/>
    <w:rsid w:val="000C3889"/>
    <w:rPr>
      <w:b/>
      <w:i/>
    </w:rPr>
  </w:style>
  <w:style w:type="paragraph" w:customStyle="1" w:styleId="FeatureRecipeIngredientList">
    <w:name w:val="FeatureRecipeIngredientList"/>
    <w:basedOn w:val="FeatureRecipeProcedure"/>
    <w:rsid w:val="000C3889"/>
    <w:pPr>
      <w:ind w:left="720" w:hanging="288"/>
    </w:pPr>
  </w:style>
  <w:style w:type="paragraph" w:customStyle="1" w:styleId="CodeHead">
    <w:name w:val="CodeHead"/>
    <w:next w:val="CodeListing"/>
    <w:rsid w:val="000C3889"/>
    <w:pPr>
      <w:spacing w:before="120" w:after="120" w:line="240" w:lineRule="auto"/>
    </w:pPr>
    <w:rPr>
      <w:rFonts w:ascii="Arial" w:eastAsia="Times New Roman" w:hAnsi="Arial" w:cs="Times New Roman"/>
      <w:b/>
      <w:snapToGrid w:val="0"/>
      <w:szCs w:val="20"/>
    </w:rPr>
  </w:style>
  <w:style w:type="paragraph" w:customStyle="1" w:styleId="PoetryPara">
    <w:name w:val="PoetryPara"/>
    <w:rsid w:val="000C3889"/>
    <w:pPr>
      <w:spacing w:before="120" w:after="120" w:line="240" w:lineRule="auto"/>
      <w:ind w:left="2160"/>
      <w:contextualSpacing/>
    </w:pPr>
    <w:rPr>
      <w:rFonts w:ascii="Times New Roman" w:eastAsia="Times New Roman" w:hAnsi="Times New Roman" w:cs="Times New Roman"/>
      <w:snapToGrid w:val="0"/>
      <w:szCs w:val="20"/>
    </w:rPr>
  </w:style>
  <w:style w:type="paragraph" w:customStyle="1" w:styleId="PoetryTitle">
    <w:name w:val="PoetryTitle"/>
    <w:basedOn w:val="PoetryPara"/>
    <w:next w:val="PoetryPara"/>
    <w:rsid w:val="000C3889"/>
    <w:pPr>
      <w:spacing w:after="0"/>
    </w:pPr>
    <w:rPr>
      <w:b/>
      <w:sz w:val="24"/>
    </w:rPr>
  </w:style>
  <w:style w:type="character" w:customStyle="1" w:styleId="QueryInline">
    <w:name w:val="QueryInline"/>
    <w:basedOn w:val="DefaultParagraphFont"/>
    <w:rsid w:val="000C3889"/>
    <w:rPr>
      <w:bdr w:val="none" w:sz="0" w:space="0" w:color="auto"/>
      <w:shd w:val="clear" w:color="auto" w:fill="FFCC99"/>
    </w:rPr>
  </w:style>
  <w:style w:type="paragraph" w:customStyle="1" w:styleId="QueryPara">
    <w:name w:val="QueryPara"/>
    <w:rsid w:val="000C3889"/>
    <w:pPr>
      <w:pBdr>
        <w:top w:val="single" w:sz="4" w:space="1" w:color="auto"/>
        <w:bottom w:val="single" w:sz="4" w:space="1" w:color="auto"/>
      </w:pBdr>
      <w:shd w:val="clear" w:color="auto" w:fill="FFCC99"/>
      <w:spacing w:after="0" w:line="240" w:lineRule="auto"/>
    </w:pPr>
    <w:rPr>
      <w:rFonts w:ascii="Times New Roman" w:eastAsia="Times New Roman" w:hAnsi="Times New Roman" w:cs="Times New Roman"/>
      <w:snapToGrid w:val="0"/>
      <w:sz w:val="26"/>
      <w:szCs w:val="20"/>
    </w:rPr>
  </w:style>
  <w:style w:type="paragraph" w:customStyle="1" w:styleId="Directive">
    <w:name w:val="Directive"/>
    <w:next w:val="Normal"/>
    <w:rsid w:val="000C3889"/>
    <w:pPr>
      <w:pBdr>
        <w:top w:val="single" w:sz="18" w:space="1" w:color="auto"/>
        <w:bottom w:val="single" w:sz="18" w:space="1" w:color="auto"/>
      </w:pBdr>
      <w:spacing w:before="120" w:after="120" w:line="240" w:lineRule="auto"/>
    </w:pPr>
    <w:rPr>
      <w:rFonts w:ascii="Times New Roman" w:eastAsia="Times New Roman" w:hAnsi="Times New Roman" w:cs="Times New Roman"/>
      <w:noProof/>
      <w:color w:val="0000FF"/>
      <w:sz w:val="28"/>
      <w:szCs w:val="20"/>
    </w:rPr>
  </w:style>
  <w:style w:type="paragraph" w:customStyle="1" w:styleId="CodeListing80">
    <w:name w:val="CodeListing80"/>
    <w:rsid w:val="000C3889"/>
    <w:pPr>
      <w:spacing w:after="0" w:line="240" w:lineRule="auto"/>
    </w:pPr>
    <w:rPr>
      <w:rFonts w:ascii="Courier New" w:eastAsia="Times New Roman" w:hAnsi="Courier New" w:cs="Times New Roman"/>
      <w:noProof/>
      <w:snapToGrid w:val="0"/>
      <w:sz w:val="16"/>
      <w:szCs w:val="20"/>
    </w:rPr>
  </w:style>
  <w:style w:type="character" w:customStyle="1" w:styleId="wileyTemp">
    <w:name w:val="wileyTemp"/>
    <w:rsid w:val="000C3889"/>
  </w:style>
  <w:style w:type="character" w:customStyle="1" w:styleId="WileyItalic">
    <w:name w:val="WileyItalic"/>
    <w:basedOn w:val="DefaultParagraphFont"/>
    <w:rsid w:val="000C3889"/>
    <w:rPr>
      <w:i/>
    </w:rPr>
  </w:style>
  <w:style w:type="character" w:customStyle="1" w:styleId="WileyBoldItalic">
    <w:name w:val="WileyBoldItalic"/>
    <w:basedOn w:val="DefaultParagraphFont"/>
    <w:rsid w:val="000C3889"/>
    <w:rPr>
      <w:b/>
      <w:i/>
    </w:rPr>
  </w:style>
  <w:style w:type="character" w:customStyle="1" w:styleId="WileyBold">
    <w:name w:val="WileyBold"/>
    <w:basedOn w:val="DefaultParagraphFont"/>
    <w:rsid w:val="000C3889"/>
    <w:rPr>
      <w:b/>
    </w:rPr>
  </w:style>
  <w:style w:type="paragraph" w:customStyle="1" w:styleId="ContentsPartTitle">
    <w:name w:val="ContentsPartTitle"/>
    <w:next w:val="ContentsChapterTitle"/>
    <w:rsid w:val="000C3889"/>
    <w:pPr>
      <w:spacing w:after="0" w:line="240" w:lineRule="auto"/>
    </w:pPr>
    <w:rPr>
      <w:rFonts w:ascii="Times New Roman" w:eastAsia="Times New Roman" w:hAnsi="Times New Roman" w:cs="Times New Roman"/>
      <w:b/>
      <w:sz w:val="28"/>
      <w:szCs w:val="20"/>
    </w:rPr>
  </w:style>
  <w:style w:type="paragraph" w:customStyle="1" w:styleId="ContentsChapterTitle">
    <w:name w:val="ContentsChapterTitle"/>
    <w:basedOn w:val="ContentsPartTitle"/>
    <w:next w:val="ContentsH1"/>
    <w:rsid w:val="000C3889"/>
    <w:pPr>
      <w:ind w:left="288"/>
    </w:pPr>
    <w:rPr>
      <w:sz w:val="26"/>
    </w:rPr>
  </w:style>
  <w:style w:type="paragraph" w:customStyle="1" w:styleId="ContentsH1">
    <w:name w:val="ContentsH1"/>
    <w:basedOn w:val="ContentsPartTitle"/>
    <w:rsid w:val="000C3889"/>
    <w:pPr>
      <w:ind w:left="576"/>
    </w:pPr>
    <w:rPr>
      <w:b w:val="0"/>
      <w:sz w:val="24"/>
    </w:rPr>
  </w:style>
  <w:style w:type="paragraph" w:customStyle="1" w:styleId="ContentsH2">
    <w:name w:val="ContentsH2"/>
    <w:basedOn w:val="ContentsPartTitle"/>
    <w:rsid w:val="000C3889"/>
    <w:pPr>
      <w:ind w:left="864"/>
    </w:pPr>
    <w:rPr>
      <w:b w:val="0"/>
      <w:sz w:val="22"/>
    </w:rPr>
  </w:style>
  <w:style w:type="paragraph" w:customStyle="1" w:styleId="Copyright">
    <w:name w:val="Copyright"/>
    <w:rsid w:val="000C3889"/>
    <w:pPr>
      <w:widowControl w:val="0"/>
      <w:spacing w:before="280" w:after="0" w:line="240" w:lineRule="auto"/>
      <w:ind w:left="720"/>
    </w:pPr>
    <w:rPr>
      <w:rFonts w:ascii="Times New Roman" w:eastAsia="Times New Roman" w:hAnsi="Times New Roman" w:cs="Times New Roman"/>
      <w:snapToGrid w:val="0"/>
      <w:color w:val="000000"/>
      <w:sz w:val="26"/>
      <w:szCs w:val="20"/>
    </w:rPr>
  </w:style>
  <w:style w:type="paragraph" w:customStyle="1" w:styleId="AbstractPara">
    <w:name w:val="AbstractPara"/>
    <w:qFormat/>
    <w:rsid w:val="000C3889"/>
    <w:pPr>
      <w:pBdr>
        <w:top w:val="single" w:sz="4" w:space="1" w:color="auto"/>
        <w:left w:val="single" w:sz="4" w:space="4" w:color="auto"/>
        <w:bottom w:val="single" w:sz="4" w:space="1" w:color="auto"/>
        <w:right w:val="single" w:sz="4" w:space="4" w:color="auto"/>
      </w:pBdr>
      <w:ind w:left="720"/>
    </w:pPr>
    <w:rPr>
      <w:rFonts w:ascii="Arial" w:eastAsia="Times New Roman" w:hAnsi="Arial" w:cs="Times New Roman"/>
      <w:snapToGrid w:val="0"/>
      <w:sz w:val="24"/>
      <w:szCs w:val="20"/>
    </w:rPr>
  </w:style>
  <w:style w:type="paragraph" w:customStyle="1" w:styleId="DOI">
    <w:name w:val="DOI"/>
    <w:rsid w:val="000C3889"/>
    <w:pPr>
      <w:spacing w:after="0" w:line="240" w:lineRule="auto"/>
    </w:pPr>
    <w:rPr>
      <w:rFonts w:ascii="Courier New" w:eastAsia="Times New Roman" w:hAnsi="Courier New" w:cs="Times New Roman"/>
      <w:snapToGrid w:val="0"/>
      <w:sz w:val="20"/>
      <w:szCs w:val="20"/>
    </w:rPr>
  </w:style>
  <w:style w:type="paragraph" w:customStyle="1" w:styleId="AuthorBio">
    <w:name w:val="AuthorBio"/>
    <w:rsid w:val="000C3889"/>
    <w:pPr>
      <w:spacing w:before="240" w:after="240" w:line="240" w:lineRule="auto"/>
      <w:ind w:firstLine="720"/>
    </w:pPr>
    <w:rPr>
      <w:rFonts w:ascii="Arial" w:eastAsia="Times New Roman" w:hAnsi="Arial" w:cs="Times New Roman"/>
      <w:sz w:val="20"/>
      <w:szCs w:val="20"/>
    </w:rPr>
  </w:style>
  <w:style w:type="paragraph" w:customStyle="1" w:styleId="AbstractHead">
    <w:name w:val="AbstractHead"/>
    <w:basedOn w:val="Para"/>
    <w:next w:val="AbstractPara"/>
    <w:rsid w:val="000C3889"/>
    <w:pPr>
      <w:pBdr>
        <w:top w:val="single" w:sz="4" w:space="1" w:color="auto"/>
        <w:left w:val="single" w:sz="4" w:space="4" w:color="auto"/>
        <w:bottom w:val="single" w:sz="4" w:space="1" w:color="auto"/>
        <w:right w:val="single" w:sz="4" w:space="4" w:color="auto"/>
      </w:pBdr>
      <w:ind w:firstLine="0"/>
    </w:pPr>
    <w:rPr>
      <w:b/>
      <w:sz w:val="28"/>
    </w:rPr>
  </w:style>
  <w:style w:type="paragraph" w:customStyle="1" w:styleId="KeywordsPara">
    <w:name w:val="KeywordsPara"/>
    <w:next w:val="Para"/>
    <w:rsid w:val="000C3889"/>
    <w:pPr>
      <w:spacing w:before="240" w:after="240" w:line="240" w:lineRule="auto"/>
      <w:ind w:left="1440" w:right="720" w:hanging="720"/>
    </w:pPr>
    <w:rPr>
      <w:rFonts w:ascii="Times New Roman" w:eastAsia="Times New Roman" w:hAnsi="Times New Roman" w:cs="Times New Roman"/>
      <w:sz w:val="24"/>
      <w:szCs w:val="20"/>
    </w:rPr>
  </w:style>
  <w:style w:type="paragraph" w:customStyle="1" w:styleId="BookReviewItem">
    <w:name w:val="BookReviewItem"/>
    <w:rsid w:val="000C3889"/>
    <w:pPr>
      <w:spacing w:before="240" w:after="240" w:line="240" w:lineRule="auto"/>
      <w:ind w:left="3600" w:right="1440" w:hanging="720"/>
    </w:pPr>
    <w:rPr>
      <w:rFonts w:ascii="Times New Roman" w:eastAsia="Times New Roman" w:hAnsi="Times New Roman" w:cs="Times New Roman"/>
      <w:sz w:val="28"/>
      <w:szCs w:val="20"/>
    </w:rPr>
  </w:style>
  <w:style w:type="paragraph" w:customStyle="1" w:styleId="CodeScreenSub">
    <w:name w:val="CodeScreenSub"/>
    <w:basedOn w:val="CodeScreen"/>
    <w:qFormat/>
    <w:rsid w:val="000C3889"/>
    <w:pPr>
      <w:ind w:left="720"/>
    </w:pPr>
  </w:style>
  <w:style w:type="paragraph" w:customStyle="1" w:styleId="BookEdition">
    <w:name w:val="BookEdition"/>
    <w:qFormat/>
    <w:rsid w:val="000C3889"/>
    <w:pPr>
      <w:pBdr>
        <w:top w:val="single" w:sz="4" w:space="1" w:color="auto"/>
        <w:bottom w:val="single" w:sz="4" w:space="1" w:color="auto"/>
      </w:pBdr>
      <w:spacing w:line="240" w:lineRule="auto"/>
      <w:jc w:val="center"/>
    </w:pPr>
    <w:rPr>
      <w:rFonts w:ascii="Arial" w:eastAsia="Times New Roman" w:hAnsi="Arial" w:cs="Times New Roman"/>
      <w:b/>
      <w:snapToGrid w:val="0"/>
      <w:sz w:val="36"/>
      <w:szCs w:val="20"/>
    </w:rPr>
  </w:style>
  <w:style w:type="character" w:customStyle="1" w:styleId="CodeColorBlue">
    <w:name w:val="CodeColorBlue"/>
    <w:rsid w:val="000C3889"/>
    <w:rPr>
      <w:rFonts w:cs="Arial"/>
      <w:color w:val="0000FF"/>
    </w:rPr>
  </w:style>
  <w:style w:type="character" w:customStyle="1" w:styleId="CodeColorBlue2">
    <w:name w:val="CodeColorBlue2"/>
    <w:rsid w:val="000C3889"/>
    <w:rPr>
      <w:rFonts w:cs="Arial"/>
      <w:color w:val="0000A5"/>
    </w:rPr>
  </w:style>
  <w:style w:type="character" w:customStyle="1" w:styleId="CodeColorBlue3">
    <w:name w:val="CodeColorBlue3"/>
    <w:rsid w:val="000C3889"/>
    <w:rPr>
      <w:rFonts w:cs="Arial"/>
      <w:color w:val="6464B9"/>
    </w:rPr>
  </w:style>
  <w:style w:type="character" w:customStyle="1" w:styleId="CodeColorBluegreen">
    <w:name w:val="CodeColorBluegreen"/>
    <w:rsid w:val="000C3889"/>
    <w:rPr>
      <w:rFonts w:cs="Arial"/>
      <w:color w:val="2B91AF"/>
    </w:rPr>
  </w:style>
  <w:style w:type="character" w:customStyle="1" w:styleId="CodeColorBrown">
    <w:name w:val="CodeColorBrown"/>
    <w:rsid w:val="000C3889"/>
    <w:rPr>
      <w:rFonts w:cs="Arial"/>
      <w:color w:val="A31515"/>
    </w:rPr>
  </w:style>
  <w:style w:type="character" w:customStyle="1" w:styleId="CodeColorDkBlue">
    <w:name w:val="CodeColorDkBlue"/>
    <w:rsid w:val="000C3889"/>
    <w:rPr>
      <w:rFonts w:cs="Times New Roman"/>
      <w:color w:val="000080"/>
      <w:szCs w:val="22"/>
    </w:rPr>
  </w:style>
  <w:style w:type="character" w:customStyle="1" w:styleId="CodeColorGreen">
    <w:name w:val="CodeColorGreen"/>
    <w:rsid w:val="000C3889"/>
    <w:rPr>
      <w:rFonts w:cs="Arial"/>
      <w:color w:val="008000"/>
    </w:rPr>
  </w:style>
  <w:style w:type="character" w:customStyle="1" w:styleId="CodeColorGreen2">
    <w:name w:val="CodeColorGreen2"/>
    <w:rsid w:val="000C3889"/>
    <w:rPr>
      <w:rFonts w:cs="Arial"/>
      <w:color w:val="629755"/>
    </w:rPr>
  </w:style>
  <w:style w:type="character" w:customStyle="1" w:styleId="CodeColorGrey30">
    <w:name w:val="CodeColorGrey30"/>
    <w:rsid w:val="000C3889"/>
    <w:rPr>
      <w:rFonts w:cs="Arial"/>
      <w:color w:val="808080"/>
    </w:rPr>
  </w:style>
  <w:style w:type="character" w:customStyle="1" w:styleId="CodeColorGrey55">
    <w:name w:val="CodeColorGrey55"/>
    <w:rsid w:val="000C3889"/>
    <w:rPr>
      <w:rFonts w:cs="Arial"/>
      <w:color w:val="C0C0C0"/>
    </w:rPr>
  </w:style>
  <w:style w:type="character" w:customStyle="1" w:styleId="CodeColorGrey80">
    <w:name w:val="CodeColorGrey80"/>
    <w:rsid w:val="000C3889"/>
    <w:rPr>
      <w:rFonts w:cs="Arial"/>
      <w:color w:val="555555"/>
    </w:rPr>
  </w:style>
  <w:style w:type="character" w:customStyle="1" w:styleId="CodeColorHotPink">
    <w:name w:val="CodeColorHotPink"/>
    <w:rsid w:val="000C3889"/>
    <w:rPr>
      <w:rFonts w:cs="Times New Roman"/>
      <w:color w:val="DF36FA"/>
      <w:szCs w:val="18"/>
    </w:rPr>
  </w:style>
  <w:style w:type="character" w:customStyle="1" w:styleId="CodeColorMagenta">
    <w:name w:val="CodeColorMagenta"/>
    <w:rsid w:val="000C3889"/>
    <w:rPr>
      <w:rFonts w:cs="Arial"/>
      <w:color w:val="A31515"/>
    </w:rPr>
  </w:style>
  <w:style w:type="character" w:customStyle="1" w:styleId="CodeColorOrange">
    <w:name w:val="CodeColorOrange"/>
    <w:rsid w:val="000C3889"/>
    <w:rPr>
      <w:rFonts w:cs="Arial"/>
      <w:color w:val="B96464"/>
    </w:rPr>
  </w:style>
  <w:style w:type="character" w:customStyle="1" w:styleId="CodeColorPeach">
    <w:name w:val="CodeColorPeach"/>
    <w:rsid w:val="000C3889"/>
    <w:rPr>
      <w:rFonts w:cs="Arial"/>
      <w:color w:val="FFDBA3"/>
    </w:rPr>
  </w:style>
  <w:style w:type="character" w:customStyle="1" w:styleId="CodeColorPurple">
    <w:name w:val="CodeColorPurple"/>
    <w:rsid w:val="000C3889"/>
    <w:rPr>
      <w:rFonts w:cs="Arial"/>
      <w:color w:val="951795"/>
    </w:rPr>
  </w:style>
  <w:style w:type="character" w:customStyle="1" w:styleId="CodeColorRed">
    <w:name w:val="CodeColorRed"/>
    <w:rsid w:val="000C3889"/>
    <w:rPr>
      <w:rFonts w:cs="Arial"/>
      <w:color w:val="FF0000"/>
    </w:rPr>
  </w:style>
  <w:style w:type="character" w:customStyle="1" w:styleId="CodeColorRed2">
    <w:name w:val="CodeColorRed2"/>
    <w:rsid w:val="000C3889"/>
    <w:rPr>
      <w:rFonts w:cs="Arial"/>
      <w:color w:val="800000"/>
    </w:rPr>
  </w:style>
  <w:style w:type="character" w:customStyle="1" w:styleId="CodeColorRed3">
    <w:name w:val="CodeColorRed3"/>
    <w:rsid w:val="000C3889"/>
    <w:rPr>
      <w:rFonts w:cs="Arial"/>
      <w:color w:val="A31515"/>
    </w:rPr>
  </w:style>
  <w:style w:type="character" w:customStyle="1" w:styleId="CodeColorTealBlue">
    <w:name w:val="CodeColorTealBlue"/>
    <w:rsid w:val="000C3889"/>
    <w:rPr>
      <w:rFonts w:cs="Times New Roman"/>
      <w:color w:val="008080"/>
      <w:szCs w:val="22"/>
    </w:rPr>
  </w:style>
  <w:style w:type="character" w:customStyle="1" w:styleId="CodeColorWhite">
    <w:name w:val="CodeColorWhite"/>
    <w:rsid w:val="000C3889"/>
    <w:rPr>
      <w:rFonts w:cs="Arial"/>
      <w:color w:val="FFFFFF"/>
      <w:bdr w:val="none" w:sz="0" w:space="0" w:color="auto"/>
    </w:rPr>
  </w:style>
  <w:style w:type="character" w:customStyle="1" w:styleId="CodeColorPurple2">
    <w:name w:val="CodeColorPurple2"/>
    <w:rsid w:val="000C3889"/>
    <w:rPr>
      <w:rFonts w:cs="Arial"/>
      <w:color w:val="800080"/>
    </w:rPr>
  </w:style>
  <w:style w:type="paragraph" w:styleId="ListParagraph">
    <w:name w:val="List Paragraph"/>
    <w:basedOn w:val="Normal"/>
    <w:uiPriority w:val="99"/>
    <w:qFormat/>
    <w:rsid w:val="000C3889"/>
    <w:pPr>
      <w:ind w:left="720"/>
      <w:contextualSpacing/>
    </w:pPr>
    <w:rPr>
      <w:rFonts w:ascii="Calibri" w:eastAsia="Times New Roman" w:hAnsi="Calibri" w:cs="Times New Roman"/>
      <w:color w:val="FF0000"/>
    </w:rPr>
  </w:style>
  <w:style w:type="character" w:styleId="Hyperlink">
    <w:name w:val="Hyperlink"/>
    <w:basedOn w:val="DefaultParagraphFont"/>
    <w:uiPriority w:val="99"/>
    <w:rsid w:val="000C3889"/>
    <w:rPr>
      <w:rFonts w:cs="Times New Roman"/>
      <w:color w:val="0000FF"/>
      <w:u w:val="single"/>
    </w:rPr>
  </w:style>
  <w:style w:type="paragraph" w:styleId="Revision">
    <w:name w:val="Revision"/>
    <w:hidden/>
    <w:uiPriority w:val="99"/>
    <w:semiHidden/>
    <w:rsid w:val="000C3889"/>
    <w:pPr>
      <w:spacing w:after="0" w:line="240" w:lineRule="auto"/>
    </w:pPr>
    <w:rPr>
      <w:rFonts w:ascii="Times New Roman" w:eastAsia="Times New Roman" w:hAnsi="Times New Roman" w:cs="Times New Roman"/>
      <w:color w:val="FF0000"/>
      <w:sz w:val="40"/>
      <w:szCs w:val="20"/>
    </w:rPr>
  </w:style>
  <w:style w:type="character" w:customStyle="1" w:styleId="Callout">
    <w:name w:val="Callout"/>
    <w:basedOn w:val="DefaultParagraphFont"/>
    <w:rsid w:val="000C3889"/>
    <w:rPr>
      <w:bdr w:val="none" w:sz="0" w:space="0" w:color="auto"/>
      <w:shd w:val="clear" w:color="auto" w:fill="B2A1C7" w:themeFill="accent4" w:themeFillTint="99"/>
    </w:rPr>
  </w:style>
  <w:style w:type="paragraph" w:customStyle="1" w:styleId="ContentsH3">
    <w:name w:val="ContentsH3"/>
    <w:qFormat/>
    <w:rsid w:val="000C3889"/>
    <w:pPr>
      <w:spacing w:after="0" w:line="240" w:lineRule="auto"/>
      <w:ind w:left="1440"/>
    </w:pPr>
    <w:rPr>
      <w:rFonts w:ascii="Times New Roman" w:eastAsia="Times New Roman" w:hAnsi="Times New Roman" w:cs="Times New Roman"/>
      <w:snapToGrid w:val="0"/>
      <w:color w:val="000000"/>
      <w:szCs w:val="60"/>
    </w:rPr>
  </w:style>
  <w:style w:type="paragraph" w:customStyle="1" w:styleId="FeatureSlug">
    <w:name w:val="FeatureSlug"/>
    <w:next w:val="FeaturePara"/>
    <w:qFormat/>
    <w:rsid w:val="000C3889"/>
    <w:pPr>
      <w:pBdr>
        <w:left w:val="single" w:sz="36" w:space="6" w:color="BFBFBF" w:themeColor="background1" w:themeShade="BF"/>
      </w:pBdr>
      <w:spacing w:before="200" w:line="240" w:lineRule="auto"/>
    </w:pPr>
    <w:rPr>
      <w:rFonts w:ascii="Arial" w:eastAsia="Times New Roman" w:hAnsi="Arial" w:cs="Times New Roman"/>
      <w:b/>
      <w:sz w:val="24"/>
      <w:szCs w:val="20"/>
    </w:rPr>
  </w:style>
  <w:style w:type="paragraph" w:customStyle="1" w:styleId="FeatureReference">
    <w:name w:val="FeatureReference"/>
    <w:qFormat/>
    <w:rsid w:val="000C3889"/>
    <w:pPr>
      <w:pBdr>
        <w:left w:val="single" w:sz="36" w:space="6" w:color="BFBFBF" w:themeColor="background1" w:themeShade="BF"/>
      </w:pBdr>
      <w:spacing w:before="120" w:after="120" w:line="240" w:lineRule="auto"/>
      <w:ind w:left="720" w:hanging="720"/>
      <w:contextualSpacing/>
    </w:pPr>
    <w:rPr>
      <w:rFonts w:ascii="Arial" w:eastAsia="Times New Roman" w:hAnsi="Arial" w:cs="Times New Roman"/>
      <w:snapToGrid w:val="0"/>
      <w:sz w:val="20"/>
      <w:szCs w:val="20"/>
    </w:rPr>
  </w:style>
  <w:style w:type="paragraph" w:customStyle="1" w:styleId="FeatureTableCaption">
    <w:name w:val="FeatureTableCaption"/>
    <w:next w:val="FeaturePara"/>
    <w:qFormat/>
    <w:rsid w:val="000C3889"/>
    <w:pPr>
      <w:pBdr>
        <w:left w:val="single" w:sz="36" w:space="6" w:color="BFBFBF" w:themeColor="background1" w:themeShade="BF"/>
      </w:pBdr>
      <w:spacing w:before="200"/>
    </w:pPr>
    <w:rPr>
      <w:rFonts w:ascii="Arial" w:eastAsia="Times New Roman" w:hAnsi="Arial" w:cs="Times New Roman"/>
      <w:b/>
      <w:snapToGrid w:val="0"/>
      <w:sz w:val="24"/>
      <w:szCs w:val="20"/>
    </w:rPr>
  </w:style>
  <w:style w:type="paragraph" w:customStyle="1" w:styleId="FeatureFigureSource">
    <w:name w:val="FeatureFigureSource"/>
    <w:rsid w:val="000C3889"/>
    <w:pPr>
      <w:pBdr>
        <w:left w:val="single" w:sz="36" w:space="6" w:color="BFBFBF" w:themeColor="background1" w:themeShade="BF"/>
      </w:pBdr>
      <w:spacing w:after="240" w:line="240" w:lineRule="auto"/>
      <w:contextualSpacing/>
    </w:pPr>
    <w:rPr>
      <w:rFonts w:ascii="Times New Roman" w:eastAsia="Times New Roman" w:hAnsi="Times New Roman" w:cs="Times New Roman"/>
      <w:snapToGrid w:val="0"/>
      <w:sz w:val="20"/>
      <w:szCs w:val="20"/>
    </w:rPr>
  </w:style>
  <w:style w:type="paragraph" w:customStyle="1" w:styleId="FeatureExtractSource">
    <w:name w:val="FeatureExtractSource"/>
    <w:rsid w:val="000C3889"/>
    <w:pPr>
      <w:pBdr>
        <w:left w:val="single" w:sz="36" w:space="24" w:color="C0C0C0"/>
      </w:pBdr>
      <w:spacing w:after="0" w:line="240" w:lineRule="auto"/>
      <w:ind w:left="360"/>
    </w:pPr>
    <w:rPr>
      <w:rFonts w:ascii="Times New Roman" w:eastAsia="Times New Roman" w:hAnsi="Times New Roman" w:cs="Times New Roman"/>
      <w:snapToGrid w:val="0"/>
      <w:sz w:val="16"/>
      <w:szCs w:val="20"/>
    </w:rPr>
  </w:style>
  <w:style w:type="paragraph" w:customStyle="1" w:styleId="BookReviewAuthor">
    <w:name w:val="BookReviewAuthor"/>
    <w:rsid w:val="000C3889"/>
    <w:pPr>
      <w:spacing w:after="0" w:line="240" w:lineRule="auto"/>
      <w:ind w:left="4320"/>
    </w:pPr>
    <w:rPr>
      <w:rFonts w:ascii="Times New Roman" w:eastAsia="Times New Roman" w:hAnsi="Times New Roman" w:cs="Times New Roman"/>
      <w:snapToGrid w:val="0"/>
      <w:sz w:val="20"/>
      <w:szCs w:val="20"/>
    </w:rPr>
  </w:style>
  <w:style w:type="paragraph" w:customStyle="1" w:styleId="BookHalfTitle">
    <w:name w:val="BookHalfTitle"/>
    <w:basedOn w:val="Normal"/>
    <w:next w:val="H2"/>
    <w:rsid w:val="000C3889"/>
    <w:pPr>
      <w:spacing w:before="480" w:after="480" w:line="240" w:lineRule="auto"/>
      <w:ind w:left="720" w:firstLine="720"/>
      <w:jc w:val="center"/>
    </w:pPr>
    <w:rPr>
      <w:rFonts w:ascii="Arial" w:eastAsia="Times New Roman" w:hAnsi="Arial" w:cs="Times New Roman"/>
      <w:b/>
      <w:snapToGrid w:val="0"/>
      <w:sz w:val="52"/>
      <w:szCs w:val="20"/>
    </w:rPr>
  </w:style>
  <w:style w:type="paragraph" w:customStyle="1" w:styleId="PoetrySource">
    <w:name w:val="PoetrySource"/>
    <w:rsid w:val="000C3889"/>
    <w:pPr>
      <w:spacing w:after="0" w:line="240" w:lineRule="auto"/>
      <w:ind w:left="2880"/>
    </w:pPr>
    <w:rPr>
      <w:rFonts w:ascii="Times New Roman" w:eastAsia="Times New Roman" w:hAnsi="Times New Roman" w:cs="Times New Roman"/>
      <w:snapToGrid w:val="0"/>
      <w:sz w:val="18"/>
      <w:szCs w:val="20"/>
    </w:rPr>
  </w:style>
  <w:style w:type="character" w:styleId="BookTitle0">
    <w:name w:val="Book Title"/>
    <w:basedOn w:val="DefaultParagraphFont"/>
    <w:uiPriority w:val="99"/>
    <w:qFormat/>
    <w:rsid w:val="000C3889"/>
    <w:rPr>
      <w:b/>
      <w:bCs/>
      <w:smallCaps/>
      <w:spacing w:val="5"/>
    </w:rPr>
  </w:style>
  <w:style w:type="character" w:styleId="CommentReference">
    <w:name w:val="annotation reference"/>
    <w:basedOn w:val="DefaultParagraphFont"/>
    <w:uiPriority w:val="99"/>
    <w:semiHidden/>
    <w:rsid w:val="000C3889"/>
    <w:rPr>
      <w:sz w:val="16"/>
      <w:szCs w:val="16"/>
    </w:rPr>
  </w:style>
  <w:style w:type="character" w:styleId="Emphasis">
    <w:name w:val="Emphasis"/>
    <w:basedOn w:val="DefaultParagraphFont"/>
    <w:uiPriority w:val="99"/>
    <w:rsid w:val="000C3889"/>
    <w:rPr>
      <w:i/>
      <w:iCs/>
    </w:rPr>
  </w:style>
  <w:style w:type="character" w:styleId="FollowedHyperlink">
    <w:name w:val="FollowedHyperlink"/>
    <w:basedOn w:val="DefaultParagraphFont"/>
    <w:uiPriority w:val="99"/>
    <w:semiHidden/>
    <w:rsid w:val="000C3889"/>
    <w:rPr>
      <w:color w:val="800080" w:themeColor="followedHyperlink"/>
      <w:u w:val="single"/>
    </w:rPr>
  </w:style>
  <w:style w:type="character" w:styleId="HTMLAcronym">
    <w:name w:val="HTML Acronym"/>
    <w:basedOn w:val="DefaultParagraphFont"/>
    <w:uiPriority w:val="99"/>
    <w:semiHidden/>
    <w:rsid w:val="000C3889"/>
  </w:style>
  <w:style w:type="character" w:styleId="HTMLCite">
    <w:name w:val="HTML Cite"/>
    <w:basedOn w:val="DefaultParagraphFont"/>
    <w:uiPriority w:val="99"/>
    <w:semiHidden/>
    <w:rsid w:val="000C3889"/>
    <w:rPr>
      <w:i/>
      <w:iCs/>
    </w:rPr>
  </w:style>
  <w:style w:type="character" w:styleId="HTMLCode">
    <w:name w:val="HTML Code"/>
    <w:basedOn w:val="DefaultParagraphFont"/>
    <w:uiPriority w:val="99"/>
    <w:semiHidden/>
    <w:rsid w:val="000C3889"/>
    <w:rPr>
      <w:rFonts w:ascii="Consolas" w:hAnsi="Consolas"/>
      <w:sz w:val="20"/>
      <w:szCs w:val="20"/>
    </w:rPr>
  </w:style>
  <w:style w:type="character" w:styleId="HTMLDefinition">
    <w:name w:val="HTML Definition"/>
    <w:basedOn w:val="DefaultParagraphFont"/>
    <w:uiPriority w:val="99"/>
    <w:semiHidden/>
    <w:rsid w:val="000C3889"/>
    <w:rPr>
      <w:i/>
      <w:iCs/>
    </w:rPr>
  </w:style>
  <w:style w:type="character" w:styleId="HTMLKeyboard">
    <w:name w:val="HTML Keyboard"/>
    <w:basedOn w:val="DefaultParagraphFont"/>
    <w:uiPriority w:val="99"/>
    <w:semiHidden/>
    <w:rsid w:val="000C3889"/>
    <w:rPr>
      <w:rFonts w:ascii="Consolas" w:hAnsi="Consolas"/>
      <w:sz w:val="20"/>
      <w:szCs w:val="20"/>
    </w:rPr>
  </w:style>
  <w:style w:type="character" w:styleId="HTMLSample">
    <w:name w:val="HTML Sample"/>
    <w:basedOn w:val="DefaultParagraphFont"/>
    <w:uiPriority w:val="99"/>
    <w:semiHidden/>
    <w:rsid w:val="000C3889"/>
    <w:rPr>
      <w:rFonts w:ascii="Consolas" w:hAnsi="Consolas"/>
      <w:sz w:val="24"/>
      <w:szCs w:val="24"/>
    </w:rPr>
  </w:style>
  <w:style w:type="character" w:styleId="HTMLTypewriter">
    <w:name w:val="HTML Typewriter"/>
    <w:basedOn w:val="DefaultParagraphFont"/>
    <w:uiPriority w:val="99"/>
    <w:semiHidden/>
    <w:rsid w:val="000C3889"/>
    <w:rPr>
      <w:rFonts w:ascii="Consolas" w:hAnsi="Consolas"/>
      <w:sz w:val="20"/>
      <w:szCs w:val="20"/>
    </w:rPr>
  </w:style>
  <w:style w:type="character" w:styleId="HTMLVariable">
    <w:name w:val="HTML Variable"/>
    <w:basedOn w:val="DefaultParagraphFont"/>
    <w:uiPriority w:val="99"/>
    <w:semiHidden/>
    <w:rsid w:val="000C3889"/>
    <w:rPr>
      <w:i/>
      <w:iCs/>
    </w:rPr>
  </w:style>
  <w:style w:type="character" w:styleId="IntenseEmphasis">
    <w:name w:val="Intense Emphasis"/>
    <w:basedOn w:val="DefaultParagraphFont"/>
    <w:uiPriority w:val="99"/>
    <w:rsid w:val="000C3889"/>
    <w:rPr>
      <w:b/>
      <w:bCs/>
      <w:i/>
      <w:iCs/>
      <w:color w:val="4F81BD" w:themeColor="accent1"/>
    </w:rPr>
  </w:style>
  <w:style w:type="character" w:styleId="IntenseReference">
    <w:name w:val="Intense Reference"/>
    <w:basedOn w:val="DefaultParagraphFont"/>
    <w:uiPriority w:val="99"/>
    <w:rsid w:val="000C3889"/>
    <w:rPr>
      <w:b/>
      <w:bCs/>
      <w:smallCaps/>
      <w:color w:val="C0504D" w:themeColor="accent2"/>
      <w:spacing w:val="5"/>
      <w:u w:val="single"/>
    </w:rPr>
  </w:style>
  <w:style w:type="character" w:styleId="LineNumber">
    <w:name w:val="line number"/>
    <w:basedOn w:val="DefaultParagraphFont"/>
    <w:uiPriority w:val="99"/>
    <w:semiHidden/>
    <w:rsid w:val="000C3889"/>
  </w:style>
  <w:style w:type="character" w:styleId="PageNumber">
    <w:name w:val="page number"/>
    <w:basedOn w:val="DefaultParagraphFont"/>
    <w:uiPriority w:val="99"/>
    <w:semiHidden/>
    <w:rsid w:val="000C3889"/>
  </w:style>
  <w:style w:type="character" w:styleId="PlaceholderText">
    <w:name w:val="Placeholder Text"/>
    <w:basedOn w:val="DefaultParagraphFont"/>
    <w:uiPriority w:val="99"/>
    <w:semiHidden/>
    <w:rsid w:val="000C3889"/>
    <w:rPr>
      <w:color w:val="808080"/>
    </w:rPr>
  </w:style>
  <w:style w:type="character" w:styleId="Strong">
    <w:name w:val="Strong"/>
    <w:basedOn w:val="DefaultParagraphFont"/>
    <w:uiPriority w:val="99"/>
    <w:rsid w:val="000C3889"/>
    <w:rPr>
      <w:b/>
      <w:bCs/>
    </w:rPr>
  </w:style>
  <w:style w:type="character" w:styleId="SubtleEmphasis">
    <w:name w:val="Subtle Emphasis"/>
    <w:basedOn w:val="DefaultParagraphFont"/>
    <w:uiPriority w:val="99"/>
    <w:rsid w:val="000C3889"/>
    <w:rPr>
      <w:i/>
      <w:iCs/>
      <w:color w:val="808080" w:themeColor="text1" w:themeTint="7F"/>
    </w:rPr>
  </w:style>
  <w:style w:type="character" w:styleId="SubtleReference">
    <w:name w:val="Subtle Reference"/>
    <w:basedOn w:val="DefaultParagraphFont"/>
    <w:uiPriority w:val="99"/>
    <w:qFormat/>
    <w:rsid w:val="000C3889"/>
    <w:rPr>
      <w:smallCaps/>
      <w:color w:val="C0504D" w:themeColor="accent2"/>
      <w:u w:val="single"/>
    </w:rPr>
  </w:style>
  <w:style w:type="table" w:styleId="LightShading-Accent5">
    <w:name w:val="Light Shading Accent 5"/>
    <w:basedOn w:val="TableNormal"/>
    <w:uiPriority w:val="60"/>
    <w:rsid w:val="000C3889"/>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paragraph" w:customStyle="1" w:styleId="ContentsAbstract">
    <w:name w:val="ContentsAbstract"/>
    <w:qFormat/>
    <w:rsid w:val="000C3889"/>
    <w:pPr>
      <w:spacing w:before="120" w:after="120" w:line="240" w:lineRule="auto"/>
      <w:ind w:left="1008"/>
      <w:contextualSpacing/>
    </w:pPr>
    <w:rPr>
      <w:rFonts w:ascii="Arial" w:eastAsia="Times New Roman" w:hAnsi="Arial" w:cs="Times New Roman"/>
      <w:snapToGrid w:val="0"/>
      <w:sz w:val="18"/>
      <w:szCs w:val="20"/>
    </w:rPr>
  </w:style>
  <w:style w:type="paragraph" w:customStyle="1" w:styleId="SignatureLine">
    <w:name w:val="SignatureLine"/>
    <w:qFormat/>
    <w:rsid w:val="000C3889"/>
    <w:pPr>
      <w:spacing w:before="240" w:after="240" w:line="240" w:lineRule="auto"/>
      <w:ind w:left="4320"/>
      <w:contextualSpacing/>
      <w:jc w:val="right"/>
    </w:pPr>
    <w:rPr>
      <w:rFonts w:ascii="Arial" w:eastAsia="Times New Roman" w:hAnsi="Arial" w:cs="Times New Roman"/>
      <w:snapToGrid w:val="0"/>
      <w:sz w:val="18"/>
      <w:szCs w:val="20"/>
    </w:rPr>
  </w:style>
  <w:style w:type="character" w:customStyle="1" w:styleId="Definition">
    <w:name w:val="Definition"/>
    <w:basedOn w:val="DefaultParagraphFont"/>
    <w:uiPriority w:val="1"/>
    <w:qFormat/>
    <w:rsid w:val="00AA6899"/>
    <w:rPr>
      <w:i/>
    </w:rPr>
  </w:style>
  <w:style w:type="character" w:customStyle="1" w:styleId="DefinitionTerm">
    <w:name w:val="DefinitionTerm"/>
    <w:basedOn w:val="DefaultParagraphFont"/>
    <w:uiPriority w:val="1"/>
    <w:qFormat/>
    <w:rsid w:val="00AA6899"/>
    <w:rPr>
      <w:i/>
    </w:rPr>
  </w:style>
  <w:style w:type="paragraph" w:styleId="Caption">
    <w:name w:val="caption"/>
    <w:basedOn w:val="Normal"/>
    <w:next w:val="Normal"/>
    <w:uiPriority w:val="35"/>
    <w:qFormat/>
    <w:rsid w:val="00BA29DE"/>
    <w:pPr>
      <w:spacing w:line="240" w:lineRule="auto"/>
    </w:pPr>
    <w:rPr>
      <w:b/>
      <w:bCs/>
      <w:color w:val="4F81BD" w:themeColor="accent1"/>
      <w:sz w:val="18"/>
      <w:szCs w:val="18"/>
    </w:rPr>
  </w:style>
  <w:style w:type="paragraph" w:styleId="CommentText">
    <w:name w:val="annotation text"/>
    <w:basedOn w:val="Normal"/>
    <w:link w:val="CommentTextChar"/>
    <w:semiHidden/>
    <w:rsid w:val="00BA29DE"/>
    <w:rPr>
      <w:sz w:val="20"/>
    </w:rPr>
  </w:style>
  <w:style w:type="character" w:customStyle="1" w:styleId="CommentTextChar">
    <w:name w:val="Comment Text Char"/>
    <w:basedOn w:val="DefaultParagraphFont"/>
    <w:link w:val="CommentText"/>
    <w:semiHidden/>
    <w:rsid w:val="00BA29DE"/>
    <w:rPr>
      <w:rFonts w:eastAsiaTheme="minorHAnsi"/>
      <w:sz w:val="20"/>
    </w:rPr>
  </w:style>
  <w:style w:type="paragraph" w:styleId="BalloonText">
    <w:name w:val="Balloon Text"/>
    <w:basedOn w:val="Normal"/>
    <w:link w:val="BalloonTextChar"/>
    <w:semiHidden/>
    <w:rsid w:val="00BA29DE"/>
    <w:rPr>
      <w:rFonts w:ascii="Tahoma" w:hAnsi="Tahoma"/>
      <w:sz w:val="16"/>
    </w:rPr>
  </w:style>
  <w:style w:type="character" w:customStyle="1" w:styleId="BalloonTextChar">
    <w:name w:val="Balloon Text Char"/>
    <w:basedOn w:val="DefaultParagraphFont"/>
    <w:link w:val="BalloonText"/>
    <w:semiHidden/>
    <w:rsid w:val="00BA29DE"/>
    <w:rPr>
      <w:rFonts w:ascii="Tahoma" w:eastAsiaTheme="minorHAnsi" w:hAnsi="Tahoma"/>
      <w:sz w:val="16"/>
    </w:rPr>
  </w:style>
  <w:style w:type="paragraph" w:styleId="CommentSubject">
    <w:name w:val="annotation subject"/>
    <w:basedOn w:val="CommentText"/>
    <w:next w:val="CommentText"/>
    <w:link w:val="CommentSubjectChar"/>
    <w:semiHidden/>
    <w:rsid w:val="00BA29DE"/>
    <w:rPr>
      <w:b/>
    </w:rPr>
  </w:style>
  <w:style w:type="character" w:customStyle="1" w:styleId="CommentSubjectChar">
    <w:name w:val="Comment Subject Char"/>
    <w:basedOn w:val="CommentTextChar"/>
    <w:link w:val="CommentSubject"/>
    <w:semiHidden/>
    <w:rsid w:val="00BA29DE"/>
    <w:rPr>
      <w:rFonts w:eastAsiaTheme="minorHAnsi"/>
      <w:b/>
      <w:sz w:val="20"/>
    </w:rPr>
  </w:style>
  <w:style w:type="paragraph" w:styleId="NormalWeb">
    <w:name w:val="Normal (Web)"/>
    <w:basedOn w:val="Normal"/>
    <w:uiPriority w:val="99"/>
    <w:semiHidden/>
    <w:rsid w:val="00BA29DE"/>
    <w:rPr>
      <w:rFonts w:ascii="Times New Roman" w:hAnsi="Times New Roman" w:cs="Times New Roman"/>
      <w:sz w:val="24"/>
      <w:szCs w:val="24"/>
    </w:rPr>
  </w:style>
  <w:style w:type="table" w:styleId="TableGrid">
    <w:name w:val="Table Grid"/>
    <w:basedOn w:val="TableNormal"/>
    <w:uiPriority w:val="99"/>
    <w:rsid w:val="00BA29D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Heading">
    <w:name w:val="TOC Heading"/>
    <w:basedOn w:val="Heading1"/>
    <w:next w:val="Normal"/>
    <w:uiPriority w:val="99"/>
    <w:semiHidden/>
    <w:qFormat/>
    <w:rsid w:val="00BA29DE"/>
    <w:pPr>
      <w:keepLines/>
      <w:spacing w:before="480" w:line="276" w:lineRule="auto"/>
      <w:outlineLvl w:val="9"/>
    </w:pPr>
    <w:rPr>
      <w:rFonts w:asciiTheme="majorHAnsi" w:eastAsiaTheme="majorEastAsia" w:hAnsiTheme="majorHAnsi" w:cstheme="majorBidi"/>
      <w:bCs/>
      <w:caps w:val="0"/>
      <w:color w:val="365F91" w:themeColor="accent1" w:themeShade="BF"/>
    </w:rPr>
  </w:style>
  <w:style w:type="character" w:customStyle="1" w:styleId="Heading6Char">
    <w:name w:val="Heading 6 Char"/>
    <w:basedOn w:val="DefaultParagraphFont"/>
    <w:link w:val="Heading6"/>
    <w:rsid w:val="00BA29DE"/>
    <w:rPr>
      <w:rFonts w:eastAsiaTheme="minorHAnsi"/>
    </w:rPr>
  </w:style>
  <w:style w:type="character" w:customStyle="1" w:styleId="Heading7Char">
    <w:name w:val="Heading 7 Char"/>
    <w:basedOn w:val="DefaultParagraphFont"/>
    <w:link w:val="Heading7"/>
    <w:rsid w:val="00BA29DE"/>
    <w:rPr>
      <w:rFonts w:eastAsiaTheme="minorHAnsi"/>
    </w:rPr>
  </w:style>
  <w:style w:type="character" w:customStyle="1" w:styleId="Heading8Char">
    <w:name w:val="Heading 8 Char"/>
    <w:basedOn w:val="DefaultParagraphFont"/>
    <w:link w:val="Heading8"/>
    <w:rsid w:val="00BA29DE"/>
    <w:rPr>
      <w:rFonts w:eastAsiaTheme="minorHAnsi"/>
    </w:rPr>
  </w:style>
  <w:style w:type="character" w:customStyle="1" w:styleId="Heading9Char">
    <w:name w:val="Heading 9 Char"/>
    <w:basedOn w:val="DefaultParagraphFont"/>
    <w:link w:val="Heading9"/>
    <w:rsid w:val="00BA29DE"/>
    <w:rPr>
      <w:rFonts w:eastAsiaTheme="minorHAnsi"/>
    </w:rPr>
  </w:style>
  <w:style w:type="paragraph" w:customStyle="1" w:styleId="wsBlockA">
    <w:name w:val="wsBlockA"/>
    <w:basedOn w:val="Normal"/>
    <w:qFormat/>
    <w:rsid w:val="00BA29DE"/>
    <w:pPr>
      <w:spacing w:before="120" w:after="120" w:line="240" w:lineRule="auto"/>
      <w:ind w:left="2160" w:right="1440"/>
    </w:pPr>
    <w:rPr>
      <w:rFonts w:ascii="Arial" w:hAnsi="Arial" w:cs="Times New Roman"/>
      <w:sz w:val="20"/>
    </w:rPr>
  </w:style>
  <w:style w:type="paragraph" w:customStyle="1" w:styleId="CodeScreen80">
    <w:name w:val="CodeScreen80"/>
    <w:qFormat/>
    <w:rsid w:val="00BA29DE"/>
    <w:pPr>
      <w:shd w:val="pct20" w:color="auto" w:fill="auto"/>
      <w:spacing w:after="0" w:line="240" w:lineRule="auto"/>
      <w:contextualSpacing/>
    </w:pPr>
    <w:rPr>
      <w:rFonts w:ascii="Courier New" w:eastAsia="Times New Roman" w:hAnsi="Courier New" w:cs="Times New Roman"/>
      <w:noProof/>
      <w:snapToGrid w:val="0"/>
      <w:sz w:val="16"/>
      <w:szCs w:val="20"/>
    </w:rPr>
  </w:style>
  <w:style w:type="paragraph" w:customStyle="1" w:styleId="FeatureCodeScreenSub">
    <w:name w:val="FeatureCodeScreenSub"/>
    <w:basedOn w:val="FeatureCodeSnippetSub"/>
    <w:qFormat/>
    <w:rsid w:val="00BA29DE"/>
    <w:pPr>
      <w:shd w:val="pct25" w:color="auto" w:fill="auto"/>
    </w:pPr>
  </w:style>
  <w:style w:type="paragraph" w:styleId="HTMLPreformatted">
    <w:name w:val="HTML Preformatted"/>
    <w:basedOn w:val="Normal"/>
    <w:link w:val="HTMLPreformattedChar"/>
    <w:uiPriority w:val="99"/>
    <w:semiHidden/>
    <w:rsid w:val="00BA29DE"/>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Verdana" w:eastAsia="Times New Roman" w:hAnsi="Verdana" w:cs="Courier New"/>
      <w:sz w:val="18"/>
      <w:szCs w:val="18"/>
    </w:rPr>
  </w:style>
  <w:style w:type="character" w:customStyle="1" w:styleId="HTMLPreformattedChar">
    <w:name w:val="HTML Preformatted Char"/>
    <w:basedOn w:val="DefaultParagraphFont"/>
    <w:link w:val="HTMLPreformatted"/>
    <w:uiPriority w:val="99"/>
    <w:semiHidden/>
    <w:rsid w:val="00BA29DE"/>
    <w:rPr>
      <w:rFonts w:ascii="Verdana" w:eastAsia="Times New Roman" w:hAnsi="Verdana" w:cs="Courier New"/>
      <w:sz w:val="18"/>
      <w:szCs w:val="18"/>
    </w:rPr>
  </w:style>
  <w:style w:type="paragraph" w:customStyle="1" w:styleId="CodeLabel">
    <w:name w:val="CodeLabel"/>
    <w:qFormat/>
    <w:rsid w:val="00BA29DE"/>
    <w:pPr>
      <w:numPr>
        <w:numId w:val="9"/>
      </w:numPr>
      <w:pBdr>
        <w:top w:val="single" w:sz="4" w:space="1" w:color="auto"/>
        <w:left w:val="single" w:sz="4" w:space="4" w:color="auto"/>
        <w:bottom w:val="single" w:sz="4" w:space="1" w:color="auto"/>
        <w:right w:val="single" w:sz="4" w:space="4" w:color="auto"/>
      </w:pBdr>
      <w:spacing w:before="120" w:after="120" w:line="240" w:lineRule="auto"/>
    </w:pPr>
    <w:rPr>
      <w:rFonts w:ascii="Arial" w:eastAsia="Times New Roman" w:hAnsi="Arial" w:cs="Times New Roman"/>
      <w:snapToGrid w:val="0"/>
      <w:sz w:val="20"/>
      <w:szCs w:val="20"/>
    </w:rPr>
  </w:style>
  <w:style w:type="paragraph" w:customStyle="1" w:styleId="CodeNote">
    <w:name w:val="CodeNote"/>
    <w:qFormat/>
    <w:rsid w:val="00BA29DE"/>
    <w:pPr>
      <w:pBdr>
        <w:top w:val="single" w:sz="4" w:space="1" w:color="auto"/>
        <w:bottom w:val="single" w:sz="4" w:space="1" w:color="auto"/>
      </w:pBdr>
      <w:spacing w:before="120" w:after="120" w:line="240" w:lineRule="auto"/>
      <w:ind w:left="1440"/>
    </w:pPr>
    <w:rPr>
      <w:rFonts w:ascii="Times New Roman" w:eastAsia="Times New Roman" w:hAnsi="Times New Roman" w:cs="Times New Roman"/>
      <w:snapToGrid w:val="0"/>
      <w:sz w:val="16"/>
      <w:szCs w:val="20"/>
    </w:rPr>
  </w:style>
  <w:style w:type="paragraph" w:customStyle="1" w:styleId="TabularHead">
    <w:name w:val="TabularHead"/>
    <w:qFormat/>
    <w:rsid w:val="00BA29DE"/>
    <w:pPr>
      <w:spacing w:after="0"/>
    </w:pPr>
    <w:rPr>
      <w:rFonts w:ascii="Times New Roman" w:eastAsia="Times New Roman" w:hAnsi="Times New Roman" w:cs="Times New Roman"/>
      <w:b/>
      <w:snapToGrid w:val="0"/>
      <w:sz w:val="26"/>
      <w:szCs w:val="20"/>
    </w:rPr>
  </w:style>
  <w:style w:type="paragraph" w:customStyle="1" w:styleId="PoetryContinued">
    <w:name w:val="PoetryContinued"/>
    <w:basedOn w:val="PoetryPara"/>
    <w:qFormat/>
    <w:rsid w:val="00BA29DE"/>
    <w:pPr>
      <w:spacing w:before="0"/>
      <w:contextualSpacing w:val="0"/>
    </w:pPr>
  </w:style>
  <w:style w:type="paragraph" w:customStyle="1" w:styleId="ExtractContinued">
    <w:name w:val="ExtractContinued"/>
    <w:basedOn w:val="ExtractPara"/>
    <w:qFormat/>
    <w:rsid w:val="00BA29DE"/>
    <w:pPr>
      <w:spacing w:before="0"/>
      <w:ind w:firstLine="720"/>
    </w:pPr>
  </w:style>
  <w:style w:type="paragraph" w:customStyle="1" w:styleId="OnlineReference">
    <w:name w:val="OnlineReference"/>
    <w:qFormat/>
    <w:rsid w:val="00BA29DE"/>
    <w:pPr>
      <w:pBdr>
        <w:top w:val="double" w:sz="4" w:space="1" w:color="auto"/>
        <w:bottom w:val="double" w:sz="4" w:space="1" w:color="auto"/>
      </w:pBdr>
      <w:spacing w:before="120" w:after="120" w:line="240" w:lineRule="auto"/>
      <w:jc w:val="center"/>
    </w:pPr>
    <w:rPr>
      <w:rFonts w:ascii="Arial" w:eastAsia="Times New Roman" w:hAnsi="Arial" w:cs="Times New Roman"/>
      <w:noProof/>
      <w:snapToGrid w:val="0"/>
      <w:sz w:val="28"/>
      <w:szCs w:val="20"/>
    </w:rPr>
  </w:style>
  <w:style w:type="paragraph" w:customStyle="1" w:styleId="OnlineReference2">
    <w:name w:val="OnlineReference2"/>
    <w:qFormat/>
    <w:rsid w:val="00BA29DE"/>
    <w:pPr>
      <w:pBdr>
        <w:top w:val="thinThickSmallGap" w:sz="24" w:space="1" w:color="auto"/>
        <w:bottom w:val="thickThinSmallGap" w:sz="24" w:space="1" w:color="auto"/>
      </w:pBdr>
      <w:spacing w:before="120" w:after="120" w:line="240" w:lineRule="auto"/>
      <w:jc w:val="center"/>
    </w:pPr>
    <w:rPr>
      <w:rFonts w:ascii="Arial" w:eastAsia="Times New Roman" w:hAnsi="Arial" w:cs="Times New Roman"/>
      <w:noProof/>
      <w:snapToGrid w:val="0"/>
      <w:sz w:val="28"/>
      <w:szCs w:val="20"/>
    </w:rPr>
  </w:style>
  <w:style w:type="paragraph" w:customStyle="1" w:styleId="wsBlockB">
    <w:name w:val="wsBlockB"/>
    <w:basedOn w:val="Normal"/>
    <w:qFormat/>
    <w:rsid w:val="00BA29DE"/>
    <w:pPr>
      <w:spacing w:before="120" w:after="120" w:line="240" w:lineRule="auto"/>
      <w:ind w:left="2160" w:right="1440"/>
    </w:pPr>
    <w:rPr>
      <w:rFonts w:ascii="Times New Roman" w:hAnsi="Times New Roman" w:cs="Times New Roman"/>
      <w:sz w:val="20"/>
    </w:rPr>
  </w:style>
  <w:style w:type="paragraph" w:customStyle="1" w:styleId="wsBlockC">
    <w:name w:val="wsBlockC"/>
    <w:basedOn w:val="Normal"/>
    <w:qFormat/>
    <w:rsid w:val="00BA29DE"/>
    <w:pPr>
      <w:spacing w:before="120" w:after="120" w:line="240" w:lineRule="auto"/>
      <w:ind w:left="2160" w:right="1440"/>
    </w:pPr>
    <w:rPr>
      <w:rFonts w:ascii="Verdana" w:hAnsi="Verdana" w:cs="Times New Roman"/>
      <w:sz w:val="20"/>
    </w:rPr>
  </w:style>
  <w:style w:type="paragraph" w:customStyle="1" w:styleId="wsHeadStyleA">
    <w:name w:val="wsHeadStyleA"/>
    <w:basedOn w:val="Normal"/>
    <w:qFormat/>
    <w:rsid w:val="00BA29DE"/>
    <w:pPr>
      <w:spacing w:before="120" w:after="120" w:line="240" w:lineRule="auto"/>
      <w:ind w:left="720"/>
    </w:pPr>
    <w:rPr>
      <w:rFonts w:ascii="Arial" w:hAnsi="Arial" w:cs="Times New Roman"/>
      <w:b/>
      <w:sz w:val="28"/>
      <w:u w:val="single"/>
    </w:rPr>
  </w:style>
  <w:style w:type="paragraph" w:customStyle="1" w:styleId="wsHeadStyleB">
    <w:name w:val="wsHeadStyleB"/>
    <w:basedOn w:val="Normal"/>
    <w:qFormat/>
    <w:rsid w:val="00BA29DE"/>
    <w:pPr>
      <w:spacing w:before="120" w:after="120" w:line="240" w:lineRule="auto"/>
      <w:ind w:left="720"/>
    </w:pPr>
    <w:rPr>
      <w:rFonts w:ascii="Times New Roman" w:hAnsi="Times New Roman" w:cs="Times New Roman"/>
      <w:b/>
      <w:sz w:val="28"/>
      <w:u w:val="wave"/>
    </w:rPr>
  </w:style>
  <w:style w:type="paragraph" w:customStyle="1" w:styleId="wsHeadStyleC">
    <w:name w:val="wsHeadStyleC"/>
    <w:basedOn w:val="Normal"/>
    <w:qFormat/>
    <w:rsid w:val="00BA29DE"/>
    <w:pPr>
      <w:spacing w:before="120" w:after="120" w:line="240" w:lineRule="auto"/>
      <w:ind w:left="720"/>
    </w:pPr>
    <w:rPr>
      <w:rFonts w:ascii="Verdana" w:hAnsi="Verdana" w:cs="Times New Roman"/>
      <w:b/>
      <w:sz w:val="28"/>
      <w:u w:val="dash"/>
    </w:rPr>
  </w:style>
  <w:style w:type="paragraph" w:customStyle="1" w:styleId="wsListBulletedA">
    <w:name w:val="wsListBulletedA"/>
    <w:basedOn w:val="Normal"/>
    <w:qFormat/>
    <w:rsid w:val="00BA29DE"/>
    <w:pPr>
      <w:numPr>
        <w:numId w:val="10"/>
      </w:numPr>
      <w:spacing w:before="120" w:after="120" w:line="240" w:lineRule="auto"/>
    </w:pPr>
    <w:rPr>
      <w:rFonts w:ascii="Arial" w:hAnsi="Arial" w:cs="Times New Roman"/>
      <w:sz w:val="26"/>
    </w:rPr>
  </w:style>
  <w:style w:type="paragraph" w:customStyle="1" w:styleId="wsListBulletedB">
    <w:name w:val="wsListBulletedB"/>
    <w:basedOn w:val="Normal"/>
    <w:qFormat/>
    <w:rsid w:val="00BA29DE"/>
    <w:pPr>
      <w:numPr>
        <w:numId w:val="11"/>
      </w:numPr>
      <w:spacing w:before="120" w:after="120" w:line="240" w:lineRule="auto"/>
    </w:pPr>
    <w:rPr>
      <w:rFonts w:ascii="Times New Roman" w:hAnsi="Times New Roman" w:cs="Times New Roman"/>
      <w:sz w:val="26"/>
    </w:rPr>
  </w:style>
  <w:style w:type="paragraph" w:customStyle="1" w:styleId="wsListBulletedC">
    <w:name w:val="wsListBulletedC"/>
    <w:basedOn w:val="Normal"/>
    <w:qFormat/>
    <w:rsid w:val="00BA29DE"/>
    <w:pPr>
      <w:numPr>
        <w:numId w:val="12"/>
      </w:numPr>
      <w:spacing w:before="120" w:after="120" w:line="240" w:lineRule="auto"/>
    </w:pPr>
    <w:rPr>
      <w:rFonts w:ascii="Verdana" w:hAnsi="Verdana" w:cs="Times New Roman"/>
      <w:sz w:val="26"/>
    </w:rPr>
  </w:style>
  <w:style w:type="paragraph" w:customStyle="1" w:styleId="wsListNumberedA">
    <w:name w:val="wsListNumberedA"/>
    <w:basedOn w:val="Normal"/>
    <w:qFormat/>
    <w:rsid w:val="00BA29DE"/>
    <w:pPr>
      <w:spacing w:before="120" w:after="120" w:line="240" w:lineRule="auto"/>
      <w:ind w:left="2160" w:hanging="720"/>
    </w:pPr>
    <w:rPr>
      <w:rFonts w:ascii="Arial" w:hAnsi="Arial" w:cs="Times New Roman"/>
      <w:sz w:val="26"/>
    </w:rPr>
  </w:style>
  <w:style w:type="paragraph" w:customStyle="1" w:styleId="wsListNumberedB">
    <w:name w:val="wsListNumberedB"/>
    <w:basedOn w:val="Normal"/>
    <w:qFormat/>
    <w:rsid w:val="00BA29DE"/>
    <w:pPr>
      <w:spacing w:before="120" w:after="120" w:line="240" w:lineRule="auto"/>
      <w:ind w:left="2160" w:hanging="720"/>
    </w:pPr>
    <w:rPr>
      <w:rFonts w:ascii="Times New Roman" w:hAnsi="Times New Roman" w:cs="Times New Roman"/>
      <w:sz w:val="26"/>
    </w:rPr>
  </w:style>
  <w:style w:type="paragraph" w:customStyle="1" w:styleId="wsListNumberedC">
    <w:name w:val="wsListNumberedC"/>
    <w:basedOn w:val="Normal"/>
    <w:qFormat/>
    <w:rsid w:val="00BA29DE"/>
    <w:pPr>
      <w:spacing w:before="120" w:after="120" w:line="240" w:lineRule="auto"/>
      <w:ind w:left="2160" w:hanging="720"/>
    </w:pPr>
    <w:rPr>
      <w:rFonts w:ascii="Verdana" w:hAnsi="Verdana" w:cs="Times New Roman"/>
      <w:sz w:val="26"/>
    </w:rPr>
  </w:style>
  <w:style w:type="paragraph" w:customStyle="1" w:styleId="wsListUnmarkedA">
    <w:name w:val="wsListUnmarkedA"/>
    <w:basedOn w:val="Normal"/>
    <w:qFormat/>
    <w:rsid w:val="00BA29DE"/>
    <w:pPr>
      <w:spacing w:before="120" w:after="120" w:line="240" w:lineRule="auto"/>
      <w:ind w:left="1440"/>
    </w:pPr>
    <w:rPr>
      <w:rFonts w:ascii="Arial" w:hAnsi="Arial" w:cs="Times New Roman"/>
      <w:sz w:val="26"/>
    </w:rPr>
  </w:style>
  <w:style w:type="paragraph" w:customStyle="1" w:styleId="wsListUnmarkedB">
    <w:name w:val="wsListUnmarkedB"/>
    <w:basedOn w:val="Normal"/>
    <w:qFormat/>
    <w:rsid w:val="00BA29DE"/>
    <w:pPr>
      <w:spacing w:before="120" w:after="120" w:line="240" w:lineRule="auto"/>
      <w:ind w:left="1440"/>
    </w:pPr>
    <w:rPr>
      <w:rFonts w:ascii="Times New Roman" w:hAnsi="Times New Roman" w:cs="Times New Roman"/>
      <w:sz w:val="26"/>
    </w:rPr>
  </w:style>
  <w:style w:type="paragraph" w:customStyle="1" w:styleId="wsListUnmarkedC">
    <w:name w:val="wsListUnmarkedC"/>
    <w:basedOn w:val="Normal"/>
    <w:qFormat/>
    <w:rsid w:val="00BA29DE"/>
    <w:pPr>
      <w:spacing w:before="120" w:after="120" w:line="240" w:lineRule="auto"/>
      <w:ind w:left="1440"/>
    </w:pPr>
    <w:rPr>
      <w:rFonts w:ascii="Verdana" w:hAnsi="Verdana" w:cs="Times New Roman"/>
      <w:sz w:val="26"/>
    </w:rPr>
  </w:style>
  <w:style w:type="paragraph" w:customStyle="1" w:styleId="wsNameDate">
    <w:name w:val="wsNameDate"/>
    <w:qFormat/>
    <w:rsid w:val="00BA29DE"/>
    <w:pPr>
      <w:spacing w:before="240" w:after="240" w:line="240" w:lineRule="auto"/>
    </w:pPr>
    <w:rPr>
      <w:rFonts w:ascii="Arial" w:eastAsiaTheme="minorHAnsi" w:hAnsi="Arial" w:cs="Times New Roman"/>
      <w:b/>
      <w:sz w:val="28"/>
    </w:rPr>
  </w:style>
  <w:style w:type="paragraph" w:customStyle="1" w:styleId="wsParaA">
    <w:name w:val="wsParaA"/>
    <w:basedOn w:val="Normal"/>
    <w:qFormat/>
    <w:rsid w:val="00BA29DE"/>
    <w:pPr>
      <w:spacing w:before="120" w:after="120" w:line="240" w:lineRule="auto"/>
      <w:ind w:left="720" w:firstLine="720"/>
      <w:contextualSpacing/>
    </w:pPr>
    <w:rPr>
      <w:rFonts w:ascii="Arial" w:hAnsi="Arial" w:cs="Times New Roman"/>
      <w:sz w:val="26"/>
    </w:rPr>
  </w:style>
  <w:style w:type="paragraph" w:customStyle="1" w:styleId="wsParaB">
    <w:name w:val="wsParaB"/>
    <w:basedOn w:val="Normal"/>
    <w:qFormat/>
    <w:rsid w:val="00BA29DE"/>
    <w:pPr>
      <w:spacing w:before="120" w:after="120" w:line="240" w:lineRule="auto"/>
      <w:ind w:left="720" w:firstLine="720"/>
      <w:contextualSpacing/>
    </w:pPr>
    <w:rPr>
      <w:rFonts w:ascii="Times New Roman" w:hAnsi="Times New Roman" w:cs="Times New Roman"/>
      <w:sz w:val="26"/>
    </w:rPr>
  </w:style>
  <w:style w:type="paragraph" w:customStyle="1" w:styleId="wsParaC">
    <w:name w:val="wsParaC"/>
    <w:basedOn w:val="Normal"/>
    <w:qFormat/>
    <w:rsid w:val="00BA29DE"/>
    <w:pPr>
      <w:spacing w:before="120" w:after="120" w:line="240" w:lineRule="auto"/>
      <w:ind w:left="720" w:firstLine="720"/>
      <w:contextualSpacing/>
    </w:pPr>
    <w:rPr>
      <w:rFonts w:ascii="Verdana" w:hAnsi="Verdana" w:cs="Times New Roman"/>
      <w:sz w:val="26"/>
    </w:rPr>
  </w:style>
  <w:style w:type="paragraph" w:customStyle="1" w:styleId="wsTitle">
    <w:name w:val="wsTitle"/>
    <w:qFormat/>
    <w:rsid w:val="00BA29DE"/>
    <w:pPr>
      <w:spacing w:after="0" w:line="240" w:lineRule="auto"/>
    </w:pPr>
    <w:rPr>
      <w:rFonts w:ascii="Arial" w:eastAsiaTheme="minorHAnsi" w:hAnsi="Arial" w:cs="Times New Roman"/>
      <w:b/>
      <w:sz w:val="36"/>
      <w:szCs w:val="32"/>
    </w:rPr>
  </w:style>
  <w:style w:type="paragraph" w:customStyle="1" w:styleId="RecipeTool">
    <w:name w:val="RecipeTool"/>
    <w:qFormat/>
    <w:rsid w:val="00BA29DE"/>
    <w:pPr>
      <w:spacing w:before="240" w:after="240" w:line="240" w:lineRule="auto"/>
      <w:ind w:left="1440"/>
      <w:contextualSpacing/>
    </w:pPr>
    <w:rPr>
      <w:rFonts w:ascii="Arial" w:eastAsia="Times New Roman" w:hAnsi="Arial" w:cs="Times New Roman"/>
      <w:b/>
      <w:snapToGrid w:val="0"/>
      <w:sz w:val="24"/>
      <w:szCs w:val="20"/>
    </w:rPr>
  </w:style>
  <w:style w:type="character" w:customStyle="1" w:styleId="TextHighlighted">
    <w:name w:val="TextHighlighted"/>
    <w:basedOn w:val="DefaultParagraphFont"/>
    <w:qFormat/>
    <w:rsid w:val="00BA29DE"/>
    <w:rPr>
      <w:bdr w:val="none" w:sz="0" w:space="0" w:color="auto"/>
      <w:shd w:val="clear" w:color="auto" w:fill="92D050"/>
    </w:rPr>
  </w:style>
  <w:style w:type="character" w:customStyle="1" w:styleId="TextCircled">
    <w:name w:val="TextCircled"/>
    <w:basedOn w:val="DefaultParagraphFont"/>
    <w:qFormat/>
    <w:rsid w:val="00BA29DE"/>
    <w:rPr>
      <w:bdr w:val="single" w:sz="18" w:space="0" w:color="92D050"/>
    </w:rPr>
  </w:style>
  <w:style w:type="paragraph" w:customStyle="1" w:styleId="ChapterObjectives">
    <w:name w:val="ChapterObjectives"/>
    <w:next w:val="Normal"/>
    <w:rsid w:val="00BA29DE"/>
    <w:pPr>
      <w:spacing w:after="0" w:line="240" w:lineRule="auto"/>
    </w:pPr>
    <w:rPr>
      <w:rFonts w:ascii="Helvetica" w:eastAsia="Times New Roman" w:hAnsi="Helvetica" w:cs="Times New Roman"/>
      <w:sz w:val="24"/>
      <w:szCs w:val="20"/>
    </w:rPr>
  </w:style>
  <w:style w:type="paragraph" w:customStyle="1" w:styleId="ListNumberedExercises">
    <w:name w:val="ListNumberedExercises"/>
    <w:next w:val="Normal"/>
    <w:rsid w:val="00BA29DE"/>
    <w:pPr>
      <w:spacing w:after="0" w:line="240" w:lineRule="auto"/>
    </w:pPr>
    <w:rPr>
      <w:rFonts w:ascii="Helvetica" w:eastAsia="Times New Roman" w:hAnsi="Helvetica" w:cs="Times New Roman"/>
      <w:sz w:val="24"/>
      <w:szCs w:val="20"/>
    </w:rPr>
  </w:style>
  <w:style w:type="paragraph" w:customStyle="1" w:styleId="Acknowledgments">
    <w:name w:val="Acknowledgments"/>
    <w:basedOn w:val="Normal"/>
    <w:rsid w:val="00BA29DE"/>
    <w:pPr>
      <w:spacing w:after="120"/>
      <w:ind w:left="720" w:firstLine="720"/>
    </w:pPr>
    <w:rPr>
      <w:snapToGrid w:val="0"/>
      <w:sz w:val="26"/>
    </w:rPr>
  </w:style>
  <w:style w:type="paragraph" w:styleId="Quote">
    <w:name w:val="Quote"/>
    <w:link w:val="QuoteChar"/>
    <w:qFormat/>
    <w:rsid w:val="00BA29DE"/>
    <w:pPr>
      <w:pBdr>
        <w:top w:val="single" w:sz="4" w:space="6" w:color="auto"/>
        <w:bottom w:val="single" w:sz="4" w:space="6" w:color="auto"/>
      </w:pBdr>
      <w:spacing w:before="240" w:after="240" w:line="240" w:lineRule="auto"/>
      <w:ind w:left="1440" w:right="1440" w:firstLine="360"/>
    </w:pPr>
    <w:rPr>
      <w:rFonts w:ascii="Times New Roman" w:eastAsia="Times New Roman" w:hAnsi="Times New Roman" w:cs="Times New Roman"/>
      <w:snapToGrid w:val="0"/>
      <w:sz w:val="26"/>
      <w:szCs w:val="20"/>
    </w:rPr>
  </w:style>
  <w:style w:type="character" w:customStyle="1" w:styleId="QuoteChar">
    <w:name w:val="Quote Char"/>
    <w:basedOn w:val="DefaultParagraphFont"/>
    <w:link w:val="Quote"/>
    <w:rsid w:val="00BA29DE"/>
    <w:rPr>
      <w:rFonts w:ascii="Times New Roman" w:eastAsia="Times New Roman" w:hAnsi="Times New Roman" w:cs="Times New Roman"/>
      <w:snapToGrid w:val="0"/>
      <w:sz w:val="26"/>
      <w:szCs w:val="20"/>
    </w:rPr>
  </w:style>
  <w:style w:type="paragraph" w:styleId="BodyText">
    <w:name w:val="Body Text"/>
    <w:basedOn w:val="Normal"/>
    <w:link w:val="BodyTextChar"/>
    <w:semiHidden/>
    <w:rsid w:val="00BA29DE"/>
    <w:pPr>
      <w:spacing w:after="120"/>
    </w:pPr>
  </w:style>
  <w:style w:type="character" w:customStyle="1" w:styleId="BodyTextChar">
    <w:name w:val="Body Text Char"/>
    <w:basedOn w:val="DefaultParagraphFont"/>
    <w:link w:val="BodyText"/>
    <w:semiHidden/>
    <w:rsid w:val="00BA29DE"/>
    <w:rPr>
      <w:rFonts w:eastAsiaTheme="minorHAnsi"/>
    </w:rPr>
  </w:style>
  <w:style w:type="paragraph" w:customStyle="1" w:styleId="Comment">
    <w:name w:val="Comment"/>
    <w:next w:val="Normal"/>
    <w:rsid w:val="00BA29DE"/>
    <w:pPr>
      <w:pBdr>
        <w:top w:val="single" w:sz="18" w:space="1" w:color="auto"/>
        <w:bottom w:val="single" w:sz="18" w:space="1" w:color="auto"/>
      </w:pBdr>
      <w:spacing w:before="120" w:after="120" w:line="240" w:lineRule="auto"/>
    </w:pPr>
    <w:rPr>
      <w:rFonts w:ascii="Times New Roman" w:eastAsia="Times New Roman" w:hAnsi="Times New Roman" w:cs="Times New Roman"/>
      <w:b/>
      <w:i/>
      <w:noProof/>
      <w:color w:val="0000FF"/>
      <w:sz w:val="28"/>
      <w:szCs w:val="20"/>
    </w:rPr>
  </w:style>
  <w:style w:type="character" w:customStyle="1" w:styleId="Italic">
    <w:name w:val="Italic"/>
    <w:basedOn w:val="DefaultParagraphFont"/>
    <w:rsid w:val="00BA29DE"/>
    <w:rPr>
      <w:i/>
    </w:rPr>
  </w:style>
  <w:style w:type="character" w:customStyle="1" w:styleId="DigitalOnlyText">
    <w:name w:val="DigitalOnlyText"/>
    <w:rsid w:val="00BA29DE"/>
    <w:rPr>
      <w:bdr w:val="single" w:sz="2" w:space="0" w:color="002060"/>
      <w:shd w:val="clear" w:color="auto" w:fill="auto"/>
    </w:rPr>
  </w:style>
  <w:style w:type="paragraph" w:styleId="Subtitle">
    <w:name w:val="Subtitle"/>
    <w:basedOn w:val="Normal"/>
    <w:link w:val="SubtitleChar"/>
    <w:qFormat/>
    <w:rsid w:val="00BA29DE"/>
    <w:pPr>
      <w:spacing w:after="60"/>
      <w:jc w:val="center"/>
      <w:outlineLvl w:val="1"/>
    </w:pPr>
    <w:rPr>
      <w:rFonts w:ascii="Arial" w:hAnsi="Arial"/>
    </w:rPr>
  </w:style>
  <w:style w:type="character" w:customStyle="1" w:styleId="SubtitleChar">
    <w:name w:val="Subtitle Char"/>
    <w:basedOn w:val="DefaultParagraphFont"/>
    <w:link w:val="Subtitle"/>
    <w:rsid w:val="00BA29DE"/>
    <w:rPr>
      <w:rFonts w:ascii="Arial" w:eastAsiaTheme="minorHAnsi" w:hAnsi="Arial"/>
    </w:rPr>
  </w:style>
  <w:style w:type="paragraph" w:styleId="Salutation">
    <w:name w:val="Salutation"/>
    <w:basedOn w:val="Normal"/>
    <w:next w:val="Normal"/>
    <w:link w:val="SalutationChar"/>
    <w:semiHidden/>
    <w:rsid w:val="00BA29DE"/>
  </w:style>
  <w:style w:type="character" w:customStyle="1" w:styleId="SalutationChar">
    <w:name w:val="Salutation Char"/>
    <w:basedOn w:val="DefaultParagraphFont"/>
    <w:link w:val="Salutation"/>
    <w:semiHidden/>
    <w:rsid w:val="00BA29DE"/>
    <w:rPr>
      <w:rFonts w:eastAsiaTheme="minorHAnsi"/>
    </w:rPr>
  </w:style>
  <w:style w:type="paragraph" w:styleId="ListBullet">
    <w:name w:val="List Bullet"/>
    <w:basedOn w:val="Normal"/>
    <w:autoRedefine/>
    <w:semiHidden/>
    <w:rsid w:val="00BA29DE"/>
  </w:style>
  <w:style w:type="paragraph" w:styleId="FootnoteText">
    <w:name w:val="footnote text"/>
    <w:basedOn w:val="Normal"/>
    <w:link w:val="FootnoteTextChar"/>
    <w:semiHidden/>
    <w:rsid w:val="00BA29DE"/>
    <w:rPr>
      <w:sz w:val="20"/>
    </w:rPr>
  </w:style>
  <w:style w:type="character" w:customStyle="1" w:styleId="FootnoteTextChar">
    <w:name w:val="Footnote Text Char"/>
    <w:basedOn w:val="DefaultParagraphFont"/>
    <w:link w:val="FootnoteText"/>
    <w:semiHidden/>
    <w:rsid w:val="00BA29DE"/>
    <w:rPr>
      <w:rFonts w:eastAsiaTheme="minorHAnsi"/>
      <w:sz w:val="20"/>
    </w:rPr>
  </w:style>
  <w:style w:type="character" w:styleId="FootnoteReference">
    <w:name w:val="footnote reference"/>
    <w:basedOn w:val="DefaultParagraphFont"/>
    <w:semiHidden/>
    <w:rsid w:val="00BA29DE"/>
    <w:rPr>
      <w:vertAlign w:val="superscript"/>
    </w:rPr>
  </w:style>
  <w:style w:type="paragraph" w:customStyle="1" w:styleId="Series">
    <w:name w:val="Series"/>
    <w:rsid w:val="00BA29DE"/>
    <w:pPr>
      <w:spacing w:after="0" w:line="240" w:lineRule="auto"/>
      <w:ind w:left="720"/>
    </w:pPr>
    <w:rPr>
      <w:rFonts w:ascii="Times New Roman" w:eastAsia="Times New Roman" w:hAnsi="Times New Roman" w:cs="Times New Roman"/>
      <w:sz w:val="24"/>
      <w:szCs w:val="20"/>
    </w:rPr>
  </w:style>
  <w:style w:type="paragraph" w:styleId="BlockText">
    <w:name w:val="Block Text"/>
    <w:basedOn w:val="Normal"/>
    <w:semiHidden/>
    <w:rsid w:val="00BA29DE"/>
    <w:pPr>
      <w:spacing w:after="120"/>
      <w:ind w:left="1440" w:right="1440"/>
    </w:pPr>
  </w:style>
  <w:style w:type="paragraph" w:customStyle="1" w:styleId="PullQuotePara">
    <w:name w:val="PullQuotePara"/>
    <w:basedOn w:val="Normal"/>
    <w:qFormat/>
    <w:rsid w:val="00BA29DE"/>
    <w:pPr>
      <w:adjustRightInd w:val="0"/>
      <w:snapToGrid w:val="0"/>
      <w:spacing w:before="240" w:after="120" w:line="240" w:lineRule="auto"/>
      <w:ind w:left="1440" w:right="1440"/>
    </w:pPr>
    <w:rPr>
      <w:rFonts w:ascii="Arial" w:hAnsi="Arial"/>
      <w:sz w:val="28"/>
    </w:rPr>
  </w:style>
  <w:style w:type="paragraph" w:customStyle="1" w:styleId="PullQuoteAttribution">
    <w:name w:val="PullQuoteAttribution"/>
    <w:next w:val="Para"/>
    <w:qFormat/>
    <w:rsid w:val="00BA29DE"/>
    <w:pPr>
      <w:adjustRightInd w:val="0"/>
      <w:snapToGrid w:val="0"/>
      <w:spacing w:after="120" w:line="240" w:lineRule="auto"/>
      <w:ind w:left="2880" w:right="1440"/>
    </w:pPr>
    <w:rPr>
      <w:rFonts w:ascii="Arial" w:eastAsia="Times New Roman" w:hAnsi="Arial" w:cs="Times New Roman"/>
      <w:snapToGrid w:val="0"/>
      <w:sz w:val="26"/>
      <w:szCs w:val="20"/>
    </w:rPr>
  </w:style>
  <w:style w:type="paragraph" w:customStyle="1" w:styleId="ParaListUnmarked">
    <w:name w:val="ParaListUnmarked"/>
    <w:qFormat/>
    <w:rsid w:val="00BA29DE"/>
    <w:pPr>
      <w:spacing w:before="240" w:after="0" w:line="240" w:lineRule="auto"/>
      <w:ind w:left="720"/>
    </w:pPr>
    <w:rPr>
      <w:rFonts w:ascii="Times New Roman" w:eastAsia="Times New Roman" w:hAnsi="Times New Roman" w:cs="Times New Roman"/>
      <w:snapToGrid w:val="0"/>
      <w:sz w:val="26"/>
      <w:szCs w:val="20"/>
    </w:rPr>
  </w:style>
  <w:style w:type="paragraph" w:customStyle="1" w:styleId="RecipeContributor">
    <w:name w:val="RecipeContributor"/>
    <w:next w:val="RecipeIngredientList"/>
    <w:qFormat/>
    <w:rsid w:val="00BA29DE"/>
    <w:pPr>
      <w:spacing w:before="120" w:after="120" w:line="240" w:lineRule="auto"/>
      <w:ind w:left="1440"/>
    </w:pPr>
    <w:rPr>
      <w:rFonts w:ascii="Arial" w:eastAsia="Times New Roman" w:hAnsi="Arial" w:cs="Times New Roman"/>
      <w:snapToGrid w:val="0"/>
      <w:sz w:val="24"/>
      <w:szCs w:val="20"/>
    </w:rPr>
  </w:style>
  <w:style w:type="paragraph" w:customStyle="1" w:styleId="RecipeIngredientSubhead">
    <w:name w:val="RecipeIngredientSubhead"/>
    <w:next w:val="RecipeIngredientList"/>
    <w:qFormat/>
    <w:rsid w:val="00BA29DE"/>
    <w:pPr>
      <w:adjustRightInd w:val="0"/>
      <w:snapToGrid w:val="0"/>
      <w:spacing w:before="120" w:after="120" w:line="240" w:lineRule="auto"/>
      <w:ind w:left="720"/>
    </w:pPr>
    <w:rPr>
      <w:rFonts w:ascii="Arial" w:eastAsia="Times New Roman" w:hAnsi="Arial" w:cs="Times New Roman"/>
      <w:i/>
      <w:snapToGrid w:val="0"/>
      <w:sz w:val="24"/>
      <w:szCs w:val="20"/>
    </w:rPr>
  </w:style>
  <w:style w:type="paragraph" w:customStyle="1" w:styleId="RecipeIntroHead">
    <w:name w:val="RecipeIntroHead"/>
    <w:basedOn w:val="RecipeIntro"/>
    <w:next w:val="RecipeIntro"/>
    <w:qFormat/>
    <w:rsid w:val="00BA29DE"/>
    <w:rPr>
      <w:b/>
    </w:rPr>
  </w:style>
  <w:style w:type="paragraph" w:customStyle="1" w:styleId="RecipeNutritionHead">
    <w:name w:val="RecipeNutritionHead"/>
    <w:basedOn w:val="RecipeNutritionInfo"/>
    <w:next w:val="RecipeNutritionInfo"/>
    <w:qFormat/>
    <w:rsid w:val="00BA29DE"/>
    <w:pPr>
      <w:spacing w:after="0"/>
    </w:pPr>
    <w:rPr>
      <w:b/>
    </w:rPr>
  </w:style>
  <w:style w:type="character" w:customStyle="1" w:styleId="DigitalLinkText">
    <w:name w:val="DigitalLinkText"/>
    <w:rsid w:val="00BA29DE"/>
    <w:rPr>
      <w:bdr w:val="none" w:sz="0" w:space="0" w:color="auto"/>
      <w:shd w:val="clear" w:color="auto" w:fill="D6E3BC"/>
    </w:rPr>
  </w:style>
  <w:style w:type="character" w:customStyle="1" w:styleId="DigitalLinkURL">
    <w:name w:val="DigitalLinkURL"/>
    <w:rsid w:val="00BA29DE"/>
    <w:rPr>
      <w:bdr w:val="none" w:sz="0" w:space="0" w:color="auto"/>
      <w:shd w:val="clear" w:color="auto" w:fill="EAF1DD"/>
    </w:rPr>
  </w:style>
  <w:style w:type="character" w:customStyle="1" w:styleId="KeyTermDefinition">
    <w:name w:val="KeyTermDefinition"/>
    <w:basedOn w:val="DefaultParagraphFont"/>
    <w:rsid w:val="00BA29DE"/>
    <w:rPr>
      <w:bdr w:val="none" w:sz="0" w:space="0" w:color="auto"/>
      <w:shd w:val="clear" w:color="auto" w:fill="92CDDC"/>
    </w:rPr>
  </w:style>
  <w:style w:type="paragraph" w:customStyle="1" w:styleId="ContentsAuthor">
    <w:name w:val="ContentsAuthor"/>
    <w:next w:val="ContentsH1"/>
    <w:qFormat/>
    <w:rsid w:val="00BA29DE"/>
    <w:pPr>
      <w:spacing w:after="0" w:line="240" w:lineRule="auto"/>
      <w:ind w:left="576"/>
    </w:pPr>
    <w:rPr>
      <w:rFonts w:ascii="Times New Roman" w:eastAsia="Times New Roman" w:hAnsi="Times New Roman" w:cs="Times New Roman"/>
      <w:b/>
      <w:i/>
      <w:sz w:val="24"/>
      <w:szCs w:val="20"/>
    </w:rPr>
  </w:style>
  <w:style w:type="paragraph" w:customStyle="1" w:styleId="RecipeVariationTitle">
    <w:name w:val="RecipeVariationTitle"/>
    <w:next w:val="RecipeIngredientList"/>
    <w:qFormat/>
    <w:rsid w:val="00BA29DE"/>
    <w:pPr>
      <w:ind w:left="1008"/>
      <w:outlineLvl w:val="8"/>
    </w:pPr>
    <w:rPr>
      <w:rFonts w:ascii="Arial" w:eastAsia="Times New Roman" w:hAnsi="Arial" w:cs="Times New Roman"/>
      <w:b/>
      <w:snapToGrid w:val="0"/>
      <w:sz w:val="24"/>
      <w:szCs w:val="20"/>
    </w:rPr>
  </w:style>
  <w:style w:type="paragraph" w:customStyle="1" w:styleId="Style1">
    <w:name w:val="Style1"/>
    <w:basedOn w:val="ChapterTitle"/>
    <w:qFormat/>
    <w:rsid w:val="00BA29DE"/>
  </w:style>
  <w:style w:type="character" w:customStyle="1" w:styleId="TwitterLink">
    <w:name w:val="TwitterLink"/>
    <w:basedOn w:val="DefaultParagraphFont"/>
    <w:rsid w:val="00BA29DE"/>
    <w:rPr>
      <w:rFonts w:ascii="Courier New" w:hAnsi="Courier New"/>
      <w:u w:val="dash"/>
    </w:rPr>
  </w:style>
  <w:style w:type="paragraph" w:customStyle="1" w:styleId="Style2">
    <w:name w:val="Style2"/>
    <w:basedOn w:val="ChapterTitle"/>
    <w:qFormat/>
    <w:rsid w:val="00BA29DE"/>
  </w:style>
  <w:style w:type="paragraph" w:customStyle="1" w:styleId="DialogSource">
    <w:name w:val="DialogSource"/>
    <w:rsid w:val="00BA29DE"/>
    <w:pPr>
      <w:spacing w:after="240" w:line="240" w:lineRule="auto"/>
      <w:ind w:left="2160"/>
    </w:pPr>
    <w:rPr>
      <w:rFonts w:ascii="Arial" w:eastAsia="Times New Roman" w:hAnsi="Arial" w:cs="Times New Roman"/>
      <w:i/>
      <w:snapToGrid w:val="0"/>
      <w:szCs w:val="20"/>
    </w:rPr>
  </w:style>
  <w:style w:type="character" w:customStyle="1" w:styleId="DigitalLinkID">
    <w:name w:val="DigitalLinkID"/>
    <w:basedOn w:val="DefaultParagraphFont"/>
    <w:rsid w:val="00BA29DE"/>
    <w:rPr>
      <w:rFonts w:cs="Courier New"/>
      <w:color w:val="FF0000"/>
      <w:sz w:val="16"/>
      <w:szCs w:val="16"/>
      <w:bdr w:val="none" w:sz="0" w:space="0" w:color="auto"/>
      <w:shd w:val="clear" w:color="auto" w:fill="FFFFFF" w:themeFill="background1"/>
    </w:rPr>
  </w:style>
  <w:style w:type="character" w:customStyle="1" w:styleId="PrintOnlyText">
    <w:name w:val="PrintOnlyText"/>
    <w:rsid w:val="00BA29DE"/>
    <w:rPr>
      <w:bdr w:val="single" w:sz="2" w:space="0" w:color="FF0000"/>
    </w:rPr>
  </w:style>
  <w:style w:type="character" w:customStyle="1" w:styleId="CodeColorBlueBold">
    <w:name w:val="CodeColorBlueBold"/>
    <w:basedOn w:val="CodeColorBlue"/>
    <w:rsid w:val="00BA29DE"/>
    <w:rPr>
      <w:rFonts w:cs="Arial"/>
      <w:b/>
      <w:color w:val="0000FF"/>
    </w:rPr>
  </w:style>
  <w:style w:type="character" w:customStyle="1" w:styleId="CodeColorBlue2Bold">
    <w:name w:val="CodeColorBlue2Bold"/>
    <w:basedOn w:val="CodeColorBlue2"/>
    <w:rsid w:val="00BA29DE"/>
    <w:rPr>
      <w:rFonts w:cs="Arial"/>
      <w:b/>
      <w:color w:val="0000A5"/>
    </w:rPr>
  </w:style>
  <w:style w:type="character" w:customStyle="1" w:styleId="CodeColorBlue3Bold">
    <w:name w:val="CodeColorBlue3Bold"/>
    <w:basedOn w:val="CodeColorBlue3"/>
    <w:rsid w:val="00BA29DE"/>
    <w:rPr>
      <w:rFonts w:cs="Arial"/>
      <w:b/>
      <w:color w:val="6464B9"/>
    </w:rPr>
  </w:style>
  <w:style w:type="character" w:customStyle="1" w:styleId="CodeColorBluegreenBold">
    <w:name w:val="CodeColorBluegreenBold"/>
    <w:basedOn w:val="CodeColorBluegreen"/>
    <w:rsid w:val="00BA29DE"/>
    <w:rPr>
      <w:rFonts w:cs="Arial"/>
      <w:b/>
      <w:color w:val="2B91AF"/>
    </w:rPr>
  </w:style>
  <w:style w:type="character" w:customStyle="1" w:styleId="CodeColorBrownBold">
    <w:name w:val="CodeColorBrownBold"/>
    <w:basedOn w:val="CodeColorBrown"/>
    <w:rsid w:val="00BA29DE"/>
    <w:rPr>
      <w:rFonts w:cs="Arial"/>
      <w:b/>
      <w:color w:val="A31515"/>
    </w:rPr>
  </w:style>
  <w:style w:type="character" w:customStyle="1" w:styleId="CodeColorDkBlueBold">
    <w:name w:val="CodeColorDkBlueBold"/>
    <w:basedOn w:val="CodeColorDkBlue"/>
    <w:rsid w:val="00BA29DE"/>
    <w:rPr>
      <w:rFonts w:cs="Times New Roman"/>
      <w:b/>
      <w:color w:val="000080"/>
      <w:szCs w:val="22"/>
    </w:rPr>
  </w:style>
  <w:style w:type="character" w:customStyle="1" w:styleId="CodeColorGreenBold">
    <w:name w:val="CodeColorGreenBold"/>
    <w:basedOn w:val="CodeColorGreen"/>
    <w:rsid w:val="00BA29DE"/>
    <w:rPr>
      <w:rFonts w:cs="Arial"/>
      <w:b/>
      <w:color w:val="008000"/>
    </w:rPr>
  </w:style>
  <w:style w:type="character" w:customStyle="1" w:styleId="CodeColorGrey30Bold">
    <w:name w:val="CodeColorGrey30Bold"/>
    <w:basedOn w:val="CodeColorGrey30"/>
    <w:rsid w:val="00BA29DE"/>
    <w:rPr>
      <w:rFonts w:cs="Arial"/>
      <w:b/>
      <w:color w:val="808080"/>
    </w:rPr>
  </w:style>
  <w:style w:type="character" w:customStyle="1" w:styleId="CodeColorGrey55Bold">
    <w:name w:val="CodeColorGrey55Bold"/>
    <w:basedOn w:val="CodeColorGrey55"/>
    <w:rsid w:val="00BA29DE"/>
    <w:rPr>
      <w:rFonts w:cs="Arial"/>
      <w:b/>
      <w:color w:val="C0C0C0"/>
    </w:rPr>
  </w:style>
  <w:style w:type="character" w:customStyle="1" w:styleId="CodeColorGrey80Bold">
    <w:name w:val="CodeColorGrey80Bold"/>
    <w:basedOn w:val="CodeColorGrey80"/>
    <w:rsid w:val="00BA29DE"/>
    <w:rPr>
      <w:rFonts w:cs="Arial"/>
      <w:b/>
      <w:color w:val="555555"/>
    </w:rPr>
  </w:style>
  <w:style w:type="character" w:customStyle="1" w:styleId="CodeColorHotPinkBold">
    <w:name w:val="CodeColorHotPinkBold"/>
    <w:basedOn w:val="CodeColorHotPink"/>
    <w:rsid w:val="00BA29DE"/>
    <w:rPr>
      <w:rFonts w:cs="Times New Roman"/>
      <w:b/>
      <w:color w:val="DF36FA"/>
      <w:szCs w:val="18"/>
    </w:rPr>
  </w:style>
  <w:style w:type="character" w:customStyle="1" w:styleId="CodeColorMagentaBold">
    <w:name w:val="CodeColorMagentaBold"/>
    <w:basedOn w:val="CodeColorMagenta"/>
    <w:rsid w:val="00BA29DE"/>
    <w:rPr>
      <w:rFonts w:cs="Arial"/>
      <w:b/>
      <w:color w:val="844646"/>
    </w:rPr>
  </w:style>
  <w:style w:type="character" w:customStyle="1" w:styleId="CodeColorOrangeBold">
    <w:name w:val="CodeColorOrangeBold"/>
    <w:basedOn w:val="CodeColorOrange"/>
    <w:rsid w:val="00BA29DE"/>
    <w:rPr>
      <w:rFonts w:cs="Arial"/>
      <w:b/>
      <w:color w:val="B96464"/>
    </w:rPr>
  </w:style>
  <w:style w:type="character" w:customStyle="1" w:styleId="CodeColorPeachBold">
    <w:name w:val="CodeColorPeachBold"/>
    <w:basedOn w:val="CodeColorPeach"/>
    <w:rsid w:val="00BA29DE"/>
    <w:rPr>
      <w:rFonts w:cs="Arial"/>
      <w:b/>
      <w:color w:val="FFDBA3"/>
    </w:rPr>
  </w:style>
  <w:style w:type="character" w:customStyle="1" w:styleId="CodeColorPurpleBold">
    <w:name w:val="CodeColorPurpleBold"/>
    <w:basedOn w:val="CodeColorPurple"/>
    <w:rsid w:val="00BA29DE"/>
    <w:rPr>
      <w:rFonts w:cs="Arial"/>
      <w:b/>
      <w:color w:val="951795"/>
    </w:rPr>
  </w:style>
  <w:style w:type="character" w:customStyle="1" w:styleId="CodeColorPurple2Bold">
    <w:name w:val="CodeColorPurple2Bold"/>
    <w:basedOn w:val="CodeColorPurple2"/>
    <w:rsid w:val="00BA29DE"/>
    <w:rPr>
      <w:rFonts w:cs="Arial"/>
      <w:b/>
      <w:color w:val="800080"/>
    </w:rPr>
  </w:style>
  <w:style w:type="character" w:customStyle="1" w:styleId="CodeColorRedBold">
    <w:name w:val="CodeColorRedBold"/>
    <w:basedOn w:val="CodeColorRed"/>
    <w:rsid w:val="00BA29DE"/>
    <w:rPr>
      <w:rFonts w:cs="Arial"/>
      <w:b/>
      <w:color w:val="FF0000"/>
    </w:rPr>
  </w:style>
  <w:style w:type="character" w:customStyle="1" w:styleId="CodeColorRed2Bold">
    <w:name w:val="CodeColorRed2Bold"/>
    <w:basedOn w:val="CodeColorRed2"/>
    <w:rsid w:val="00BA29DE"/>
    <w:rPr>
      <w:rFonts w:cs="Arial"/>
      <w:b/>
      <w:color w:val="800000"/>
    </w:rPr>
  </w:style>
  <w:style w:type="character" w:customStyle="1" w:styleId="CodeColorRed3Bold">
    <w:name w:val="CodeColorRed3Bold"/>
    <w:basedOn w:val="CodeColorRed3"/>
    <w:rsid w:val="00BA29DE"/>
    <w:rPr>
      <w:rFonts w:cs="Arial"/>
      <w:b/>
      <w:color w:val="A31515"/>
    </w:rPr>
  </w:style>
  <w:style w:type="character" w:customStyle="1" w:styleId="CodeColorTealBlueBold">
    <w:name w:val="CodeColorTealBlueBold"/>
    <w:basedOn w:val="CodeColorTealBlue"/>
    <w:rsid w:val="00BA29DE"/>
    <w:rPr>
      <w:rFonts w:cs="Times New Roman"/>
      <w:b/>
      <w:color w:val="008080"/>
      <w:szCs w:val="22"/>
    </w:rPr>
  </w:style>
  <w:style w:type="character" w:customStyle="1" w:styleId="CodeColorWhiteBold">
    <w:name w:val="CodeColorWhiteBold"/>
    <w:basedOn w:val="CodeColorWhite"/>
    <w:rsid w:val="00BA29DE"/>
    <w:rPr>
      <w:rFonts w:cs="Arial"/>
      <w:b/>
      <w:color w:val="FFFFFF"/>
      <w:bdr w:val="none" w:sz="0" w:space="0" w:color="auto"/>
    </w:rPr>
  </w:style>
  <w:style w:type="paragraph" w:customStyle="1" w:styleId="RecipeVariationHead">
    <w:name w:val="RecipeVariationHead"/>
    <w:rsid w:val="00BA29DE"/>
    <w:pPr>
      <w:spacing w:before="60" w:after="60" w:line="240" w:lineRule="auto"/>
      <w:ind w:left="720"/>
    </w:pPr>
    <w:rPr>
      <w:rFonts w:ascii="Arial" w:eastAsia="Times New Roman" w:hAnsi="Arial" w:cs="Times New Roman"/>
      <w:b/>
      <w:snapToGrid w:val="0"/>
      <w:szCs w:val="20"/>
      <w:u w:val="single"/>
    </w:rPr>
  </w:style>
  <w:style w:type="character" w:customStyle="1" w:styleId="DigitalLinkAnchorText">
    <w:name w:val="DigitalLinkAnchorText"/>
    <w:basedOn w:val="DefaultParagraphFont"/>
    <w:rsid w:val="00BA29DE"/>
    <w:rPr>
      <w:bdr w:val="none" w:sz="0" w:space="0" w:color="auto"/>
      <w:shd w:val="clear" w:color="auto" w:fill="D6E3BC"/>
    </w:rPr>
  </w:style>
  <w:style w:type="character" w:customStyle="1" w:styleId="DigitalLinkDestination">
    <w:name w:val="DigitalLinkDestination"/>
    <w:rsid w:val="00BA29DE"/>
    <w:rPr>
      <w:bdr w:val="none" w:sz="0" w:space="0" w:color="auto"/>
      <w:shd w:val="clear" w:color="auto" w:fill="EAF1DD"/>
    </w:rPr>
  </w:style>
  <w:style w:type="paragraph" w:customStyle="1" w:styleId="TableListBulleted">
    <w:name w:val="TableListBulleted"/>
    <w:qFormat/>
    <w:rsid w:val="00BA29DE"/>
    <w:pPr>
      <w:numPr>
        <w:numId w:val="14"/>
      </w:numPr>
      <w:spacing w:before="120" w:after="120" w:line="240" w:lineRule="auto"/>
      <w:ind w:left="288" w:hanging="288"/>
    </w:pPr>
    <w:rPr>
      <w:rFonts w:ascii="Arial" w:eastAsia="Times New Roman" w:hAnsi="Arial" w:cs="Times New Roman"/>
      <w:snapToGrid w:val="0"/>
      <w:szCs w:val="20"/>
    </w:rPr>
  </w:style>
  <w:style w:type="paragraph" w:customStyle="1" w:styleId="TableListNumbered">
    <w:name w:val="TableListNumbered"/>
    <w:qFormat/>
    <w:rsid w:val="00BA29DE"/>
    <w:pPr>
      <w:spacing w:before="120" w:after="120" w:line="240" w:lineRule="auto"/>
      <w:ind w:left="288" w:hanging="288"/>
    </w:pPr>
    <w:rPr>
      <w:rFonts w:ascii="Arial" w:eastAsia="Times New Roman" w:hAnsi="Arial" w:cs="Times New Roman"/>
      <w:snapToGrid w:val="0"/>
      <w:szCs w:val="20"/>
    </w:rPr>
  </w:style>
  <w:style w:type="paragraph" w:customStyle="1" w:styleId="TableListUnmarked">
    <w:name w:val="TableListUnmarked"/>
    <w:qFormat/>
    <w:rsid w:val="00BA29DE"/>
    <w:pPr>
      <w:spacing w:before="120" w:after="120" w:line="240" w:lineRule="auto"/>
      <w:ind w:left="288"/>
    </w:pPr>
    <w:rPr>
      <w:rFonts w:ascii="Arial" w:eastAsia="Times New Roman" w:hAnsi="Arial" w:cs="Times New Roman"/>
      <w:snapToGrid w:val="0"/>
      <w:szCs w:val="20"/>
    </w:rPr>
  </w:style>
  <w:style w:type="paragraph" w:customStyle="1" w:styleId="TableSubhead">
    <w:name w:val="TableSubhead"/>
    <w:qFormat/>
    <w:rsid w:val="00BA29DE"/>
    <w:pPr>
      <w:spacing w:after="0" w:line="240" w:lineRule="auto"/>
      <w:ind w:left="144"/>
    </w:pPr>
    <w:rPr>
      <w:rFonts w:ascii="Arial" w:eastAsia="Times New Roman" w:hAnsi="Arial" w:cs="Times New Roman"/>
      <w:b/>
      <w:snapToGrid w:val="0"/>
      <w:szCs w:val="20"/>
    </w:rPr>
  </w:style>
  <w:style w:type="paragraph" w:customStyle="1" w:styleId="ExtractListUnmarked">
    <w:name w:val="ExtractListUnmarked"/>
    <w:qFormat/>
    <w:rsid w:val="00BA29DE"/>
    <w:pPr>
      <w:spacing w:before="120" w:after="120" w:line="240" w:lineRule="auto"/>
      <w:ind w:left="2880"/>
    </w:pPr>
    <w:rPr>
      <w:rFonts w:ascii="Times New Roman" w:eastAsia="Times New Roman" w:hAnsi="Times New Roman" w:cs="Times New Roman"/>
      <w:noProof/>
      <w:sz w:val="24"/>
      <w:szCs w:val="20"/>
    </w:rPr>
  </w:style>
  <w:style w:type="paragraph" w:customStyle="1" w:styleId="ParaListContinued">
    <w:name w:val="ParaListContinued"/>
    <w:qFormat/>
    <w:rsid w:val="00BA29DE"/>
    <w:pPr>
      <w:spacing w:after="240" w:line="240" w:lineRule="auto"/>
      <w:ind w:left="720" w:firstLine="720"/>
      <w:contextualSpacing/>
    </w:pPr>
    <w:rPr>
      <w:rFonts w:ascii="Times New Roman" w:eastAsia="Times New Roman" w:hAnsi="Times New Roman" w:cs="Times New Roman"/>
      <w:snapToGrid w:val="0"/>
      <w:sz w:val="26"/>
      <w:szCs w:val="20"/>
    </w:rPr>
  </w:style>
  <w:style w:type="numbering" w:styleId="111111">
    <w:name w:val="Outline List 2"/>
    <w:basedOn w:val="NoList"/>
    <w:uiPriority w:val="99"/>
    <w:semiHidden/>
    <w:unhideWhenUsed/>
    <w:rsid w:val="00BA29DE"/>
    <w:pPr>
      <w:numPr>
        <w:numId w:val="16"/>
      </w:numPr>
    </w:pPr>
  </w:style>
  <w:style w:type="numbering" w:styleId="1ai">
    <w:name w:val="Outline List 1"/>
    <w:basedOn w:val="NoList"/>
    <w:uiPriority w:val="99"/>
    <w:semiHidden/>
    <w:unhideWhenUsed/>
    <w:rsid w:val="00BA29DE"/>
    <w:pPr>
      <w:numPr>
        <w:numId w:val="17"/>
      </w:numPr>
    </w:pPr>
  </w:style>
  <w:style w:type="numbering" w:styleId="ArticleSection">
    <w:name w:val="Outline List 3"/>
    <w:basedOn w:val="NoList"/>
    <w:uiPriority w:val="99"/>
    <w:semiHidden/>
    <w:unhideWhenUsed/>
    <w:rsid w:val="00BA29DE"/>
    <w:pPr>
      <w:numPr>
        <w:numId w:val="18"/>
      </w:numPr>
    </w:pPr>
  </w:style>
  <w:style w:type="paragraph" w:styleId="BodyText2">
    <w:name w:val="Body Text 2"/>
    <w:basedOn w:val="Normal"/>
    <w:link w:val="BodyText2Char"/>
    <w:uiPriority w:val="99"/>
    <w:semiHidden/>
    <w:rsid w:val="00BA29DE"/>
    <w:pPr>
      <w:spacing w:after="120" w:line="480" w:lineRule="auto"/>
    </w:pPr>
  </w:style>
  <w:style w:type="character" w:customStyle="1" w:styleId="BodyText2Char">
    <w:name w:val="Body Text 2 Char"/>
    <w:basedOn w:val="DefaultParagraphFont"/>
    <w:link w:val="BodyText2"/>
    <w:uiPriority w:val="99"/>
    <w:semiHidden/>
    <w:rsid w:val="00BA29DE"/>
    <w:rPr>
      <w:rFonts w:eastAsiaTheme="minorHAnsi"/>
    </w:rPr>
  </w:style>
  <w:style w:type="paragraph" w:styleId="BodyText3">
    <w:name w:val="Body Text 3"/>
    <w:basedOn w:val="Normal"/>
    <w:link w:val="BodyText3Char"/>
    <w:uiPriority w:val="99"/>
    <w:semiHidden/>
    <w:rsid w:val="00BA29DE"/>
    <w:pPr>
      <w:spacing w:after="120"/>
    </w:pPr>
    <w:rPr>
      <w:sz w:val="16"/>
      <w:szCs w:val="16"/>
    </w:rPr>
  </w:style>
  <w:style w:type="character" w:customStyle="1" w:styleId="BodyText3Char">
    <w:name w:val="Body Text 3 Char"/>
    <w:basedOn w:val="DefaultParagraphFont"/>
    <w:link w:val="BodyText3"/>
    <w:uiPriority w:val="99"/>
    <w:semiHidden/>
    <w:rsid w:val="00BA29DE"/>
    <w:rPr>
      <w:rFonts w:eastAsiaTheme="minorHAnsi"/>
      <w:sz w:val="16"/>
      <w:szCs w:val="16"/>
    </w:rPr>
  </w:style>
  <w:style w:type="paragraph" w:styleId="BodyTextFirstIndent">
    <w:name w:val="Body Text First Indent"/>
    <w:basedOn w:val="BodyText"/>
    <w:link w:val="BodyTextFirstIndentChar"/>
    <w:uiPriority w:val="99"/>
    <w:semiHidden/>
    <w:rsid w:val="00BA29DE"/>
    <w:pPr>
      <w:spacing w:after="200"/>
      <w:ind w:firstLine="360"/>
    </w:pPr>
  </w:style>
  <w:style w:type="character" w:customStyle="1" w:styleId="BodyTextFirstIndentChar">
    <w:name w:val="Body Text First Indent Char"/>
    <w:basedOn w:val="BodyTextChar"/>
    <w:link w:val="BodyTextFirstIndent"/>
    <w:uiPriority w:val="99"/>
    <w:semiHidden/>
    <w:rsid w:val="00BA29DE"/>
    <w:rPr>
      <w:rFonts w:eastAsiaTheme="minorHAnsi"/>
    </w:rPr>
  </w:style>
  <w:style w:type="paragraph" w:styleId="BodyTextIndent">
    <w:name w:val="Body Text Indent"/>
    <w:basedOn w:val="Normal"/>
    <w:link w:val="BodyTextIndentChar"/>
    <w:uiPriority w:val="99"/>
    <w:semiHidden/>
    <w:rsid w:val="00BA29DE"/>
    <w:pPr>
      <w:spacing w:after="120"/>
      <w:ind w:left="360"/>
    </w:pPr>
  </w:style>
  <w:style w:type="character" w:customStyle="1" w:styleId="BodyTextIndentChar">
    <w:name w:val="Body Text Indent Char"/>
    <w:basedOn w:val="DefaultParagraphFont"/>
    <w:link w:val="BodyTextIndent"/>
    <w:uiPriority w:val="99"/>
    <w:semiHidden/>
    <w:rsid w:val="00BA29DE"/>
    <w:rPr>
      <w:rFonts w:eastAsiaTheme="minorHAnsi"/>
    </w:rPr>
  </w:style>
  <w:style w:type="paragraph" w:styleId="BodyTextFirstIndent2">
    <w:name w:val="Body Text First Indent 2"/>
    <w:basedOn w:val="BodyTextIndent"/>
    <w:link w:val="BodyTextFirstIndent2Char"/>
    <w:uiPriority w:val="99"/>
    <w:semiHidden/>
    <w:rsid w:val="00BA29DE"/>
    <w:pPr>
      <w:spacing w:after="200"/>
      <w:ind w:firstLine="360"/>
    </w:pPr>
  </w:style>
  <w:style w:type="character" w:customStyle="1" w:styleId="BodyTextFirstIndent2Char">
    <w:name w:val="Body Text First Indent 2 Char"/>
    <w:basedOn w:val="BodyTextIndentChar"/>
    <w:link w:val="BodyTextFirstIndent2"/>
    <w:uiPriority w:val="99"/>
    <w:semiHidden/>
    <w:rsid w:val="00BA29DE"/>
    <w:rPr>
      <w:rFonts w:eastAsiaTheme="minorHAnsi"/>
    </w:rPr>
  </w:style>
  <w:style w:type="paragraph" w:styleId="BodyTextIndent2">
    <w:name w:val="Body Text Indent 2"/>
    <w:basedOn w:val="Normal"/>
    <w:link w:val="BodyTextIndent2Char"/>
    <w:uiPriority w:val="99"/>
    <w:semiHidden/>
    <w:rsid w:val="00BA29DE"/>
    <w:pPr>
      <w:spacing w:after="120" w:line="480" w:lineRule="auto"/>
      <w:ind w:left="360"/>
    </w:pPr>
  </w:style>
  <w:style w:type="character" w:customStyle="1" w:styleId="BodyTextIndent2Char">
    <w:name w:val="Body Text Indent 2 Char"/>
    <w:basedOn w:val="DefaultParagraphFont"/>
    <w:link w:val="BodyTextIndent2"/>
    <w:uiPriority w:val="99"/>
    <w:semiHidden/>
    <w:rsid w:val="00BA29DE"/>
    <w:rPr>
      <w:rFonts w:eastAsiaTheme="minorHAnsi"/>
    </w:rPr>
  </w:style>
  <w:style w:type="paragraph" w:styleId="BodyTextIndent3">
    <w:name w:val="Body Text Indent 3"/>
    <w:basedOn w:val="Normal"/>
    <w:link w:val="BodyTextIndent3Char"/>
    <w:uiPriority w:val="99"/>
    <w:semiHidden/>
    <w:rsid w:val="00BA29DE"/>
    <w:pPr>
      <w:spacing w:after="120"/>
      <w:ind w:left="360"/>
    </w:pPr>
    <w:rPr>
      <w:sz w:val="16"/>
      <w:szCs w:val="16"/>
    </w:rPr>
  </w:style>
  <w:style w:type="character" w:customStyle="1" w:styleId="BodyTextIndent3Char">
    <w:name w:val="Body Text Indent 3 Char"/>
    <w:basedOn w:val="DefaultParagraphFont"/>
    <w:link w:val="BodyTextIndent3"/>
    <w:uiPriority w:val="99"/>
    <w:semiHidden/>
    <w:rsid w:val="00BA29DE"/>
    <w:rPr>
      <w:rFonts w:eastAsiaTheme="minorHAnsi"/>
      <w:sz w:val="16"/>
      <w:szCs w:val="16"/>
    </w:rPr>
  </w:style>
  <w:style w:type="paragraph" w:styleId="Closing">
    <w:name w:val="Closing"/>
    <w:basedOn w:val="Normal"/>
    <w:link w:val="ClosingChar"/>
    <w:uiPriority w:val="99"/>
    <w:semiHidden/>
    <w:rsid w:val="00BA29DE"/>
    <w:pPr>
      <w:spacing w:after="0" w:line="240" w:lineRule="auto"/>
      <w:ind w:left="4320"/>
    </w:pPr>
  </w:style>
  <w:style w:type="character" w:customStyle="1" w:styleId="ClosingChar">
    <w:name w:val="Closing Char"/>
    <w:basedOn w:val="DefaultParagraphFont"/>
    <w:link w:val="Closing"/>
    <w:uiPriority w:val="99"/>
    <w:semiHidden/>
    <w:rsid w:val="00BA29DE"/>
    <w:rPr>
      <w:rFonts w:eastAsiaTheme="minorHAnsi"/>
    </w:rPr>
  </w:style>
  <w:style w:type="table" w:customStyle="1" w:styleId="ColorfulGrid1">
    <w:name w:val="Colorful Grid1"/>
    <w:basedOn w:val="TableNormal"/>
    <w:uiPriority w:val="73"/>
    <w:rsid w:val="00BA29D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BA29D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BA29D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BA29D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BA29D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BA29D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BA29DE"/>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ColorfulList1">
    <w:name w:val="Colorful List1"/>
    <w:basedOn w:val="TableNormal"/>
    <w:uiPriority w:val="72"/>
    <w:rsid w:val="00BA29D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BA29D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BA29D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BA29D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BA29D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BA29D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BA29DE"/>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customStyle="1" w:styleId="ColorfulShading1">
    <w:name w:val="Colorful Shading1"/>
    <w:basedOn w:val="TableNormal"/>
    <w:uiPriority w:val="71"/>
    <w:rsid w:val="00BA29D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BA29D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BA29DE"/>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BA29DE"/>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BA29DE"/>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BA29DE"/>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BA29DE"/>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customStyle="1" w:styleId="DarkList1">
    <w:name w:val="Dark List1"/>
    <w:basedOn w:val="TableNormal"/>
    <w:uiPriority w:val="70"/>
    <w:rsid w:val="00BA29D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BA29D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BA29D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BA29D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BA29D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BA29D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BA29DE"/>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Date">
    <w:name w:val="Date"/>
    <w:basedOn w:val="Normal"/>
    <w:next w:val="Normal"/>
    <w:link w:val="DateChar"/>
    <w:uiPriority w:val="99"/>
    <w:semiHidden/>
    <w:rsid w:val="00BA29DE"/>
  </w:style>
  <w:style w:type="character" w:customStyle="1" w:styleId="DateChar">
    <w:name w:val="Date Char"/>
    <w:basedOn w:val="DefaultParagraphFont"/>
    <w:link w:val="Date"/>
    <w:uiPriority w:val="99"/>
    <w:semiHidden/>
    <w:rsid w:val="00BA29DE"/>
    <w:rPr>
      <w:rFonts w:eastAsiaTheme="minorHAnsi"/>
    </w:rPr>
  </w:style>
  <w:style w:type="paragraph" w:styleId="DocumentMap">
    <w:name w:val="Document Map"/>
    <w:basedOn w:val="Normal"/>
    <w:link w:val="DocumentMapChar"/>
    <w:uiPriority w:val="99"/>
    <w:semiHidden/>
    <w:rsid w:val="00BA29DE"/>
    <w:pPr>
      <w:spacing w:after="0" w:line="240" w:lineRule="auto"/>
    </w:pPr>
    <w:rPr>
      <w:rFonts w:ascii="Tahoma" w:hAnsi="Tahoma" w:cs="Tahoma"/>
      <w:sz w:val="16"/>
      <w:szCs w:val="16"/>
    </w:rPr>
  </w:style>
  <w:style w:type="character" w:customStyle="1" w:styleId="DocumentMapChar">
    <w:name w:val="Document Map Char"/>
    <w:basedOn w:val="DefaultParagraphFont"/>
    <w:link w:val="DocumentMap"/>
    <w:uiPriority w:val="99"/>
    <w:semiHidden/>
    <w:rsid w:val="00BA29DE"/>
    <w:rPr>
      <w:rFonts w:ascii="Tahoma" w:eastAsiaTheme="minorHAnsi" w:hAnsi="Tahoma" w:cs="Tahoma"/>
      <w:sz w:val="16"/>
      <w:szCs w:val="16"/>
    </w:rPr>
  </w:style>
  <w:style w:type="paragraph" w:styleId="E-mailSignature">
    <w:name w:val="E-mail Signature"/>
    <w:basedOn w:val="Normal"/>
    <w:link w:val="E-mailSignatureChar"/>
    <w:uiPriority w:val="99"/>
    <w:semiHidden/>
    <w:rsid w:val="00BA29DE"/>
    <w:pPr>
      <w:spacing w:after="0" w:line="240" w:lineRule="auto"/>
    </w:pPr>
  </w:style>
  <w:style w:type="character" w:customStyle="1" w:styleId="E-mailSignatureChar">
    <w:name w:val="E-mail Signature Char"/>
    <w:basedOn w:val="DefaultParagraphFont"/>
    <w:link w:val="E-mailSignature"/>
    <w:uiPriority w:val="99"/>
    <w:semiHidden/>
    <w:rsid w:val="00BA29DE"/>
    <w:rPr>
      <w:rFonts w:eastAsiaTheme="minorHAnsi"/>
    </w:rPr>
  </w:style>
  <w:style w:type="character" w:styleId="EndnoteReference">
    <w:name w:val="endnote reference"/>
    <w:basedOn w:val="DefaultParagraphFont"/>
    <w:uiPriority w:val="99"/>
    <w:semiHidden/>
    <w:rsid w:val="00BA29DE"/>
    <w:rPr>
      <w:vertAlign w:val="superscript"/>
    </w:rPr>
  </w:style>
  <w:style w:type="paragraph" w:styleId="EndnoteText">
    <w:name w:val="endnote text"/>
    <w:basedOn w:val="Normal"/>
    <w:link w:val="EndnoteTextChar"/>
    <w:uiPriority w:val="99"/>
    <w:semiHidden/>
    <w:rsid w:val="00BA29DE"/>
    <w:pPr>
      <w:spacing w:after="0" w:line="240" w:lineRule="auto"/>
    </w:pPr>
    <w:rPr>
      <w:sz w:val="20"/>
      <w:szCs w:val="20"/>
    </w:rPr>
  </w:style>
  <w:style w:type="character" w:customStyle="1" w:styleId="EndnoteTextChar">
    <w:name w:val="Endnote Text Char"/>
    <w:basedOn w:val="DefaultParagraphFont"/>
    <w:link w:val="EndnoteText"/>
    <w:uiPriority w:val="99"/>
    <w:semiHidden/>
    <w:rsid w:val="00BA29DE"/>
    <w:rPr>
      <w:rFonts w:eastAsiaTheme="minorHAnsi"/>
      <w:sz w:val="20"/>
      <w:szCs w:val="20"/>
    </w:rPr>
  </w:style>
  <w:style w:type="paragraph" w:styleId="EnvelopeAddress">
    <w:name w:val="envelope address"/>
    <w:basedOn w:val="Normal"/>
    <w:uiPriority w:val="99"/>
    <w:semiHidden/>
    <w:rsid w:val="00BA29DE"/>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rsid w:val="00BA29DE"/>
    <w:pPr>
      <w:spacing w:after="0" w:line="240" w:lineRule="auto"/>
    </w:pPr>
    <w:rPr>
      <w:rFonts w:asciiTheme="majorHAnsi" w:eastAsiaTheme="majorEastAsia" w:hAnsiTheme="majorHAnsi" w:cstheme="majorBidi"/>
      <w:sz w:val="20"/>
      <w:szCs w:val="20"/>
    </w:rPr>
  </w:style>
  <w:style w:type="paragraph" w:styleId="HTMLAddress">
    <w:name w:val="HTML Address"/>
    <w:basedOn w:val="Normal"/>
    <w:link w:val="HTMLAddressChar"/>
    <w:uiPriority w:val="99"/>
    <w:semiHidden/>
    <w:rsid w:val="00BA29DE"/>
    <w:pPr>
      <w:spacing w:after="0" w:line="240" w:lineRule="auto"/>
    </w:pPr>
    <w:rPr>
      <w:i/>
      <w:iCs/>
    </w:rPr>
  </w:style>
  <w:style w:type="character" w:customStyle="1" w:styleId="HTMLAddressChar">
    <w:name w:val="HTML Address Char"/>
    <w:basedOn w:val="DefaultParagraphFont"/>
    <w:link w:val="HTMLAddress"/>
    <w:uiPriority w:val="99"/>
    <w:semiHidden/>
    <w:rsid w:val="00BA29DE"/>
    <w:rPr>
      <w:rFonts w:eastAsiaTheme="minorHAnsi"/>
      <w:i/>
      <w:iCs/>
    </w:rPr>
  </w:style>
  <w:style w:type="paragraph" w:styleId="Index10">
    <w:name w:val="index 1"/>
    <w:basedOn w:val="Normal"/>
    <w:next w:val="Normal"/>
    <w:autoRedefine/>
    <w:uiPriority w:val="99"/>
    <w:semiHidden/>
    <w:rsid w:val="00BA29DE"/>
    <w:pPr>
      <w:spacing w:after="0" w:line="240" w:lineRule="auto"/>
      <w:ind w:left="220" w:hanging="220"/>
    </w:pPr>
  </w:style>
  <w:style w:type="paragraph" w:styleId="Index20">
    <w:name w:val="index 2"/>
    <w:basedOn w:val="Normal"/>
    <w:next w:val="Normal"/>
    <w:autoRedefine/>
    <w:uiPriority w:val="99"/>
    <w:semiHidden/>
    <w:rsid w:val="00BA29DE"/>
    <w:pPr>
      <w:spacing w:after="0" w:line="240" w:lineRule="auto"/>
      <w:ind w:left="440" w:hanging="220"/>
    </w:pPr>
  </w:style>
  <w:style w:type="paragraph" w:styleId="Index30">
    <w:name w:val="index 3"/>
    <w:basedOn w:val="Normal"/>
    <w:next w:val="Normal"/>
    <w:autoRedefine/>
    <w:uiPriority w:val="99"/>
    <w:semiHidden/>
    <w:rsid w:val="00BA29DE"/>
    <w:pPr>
      <w:spacing w:after="0" w:line="240" w:lineRule="auto"/>
      <w:ind w:left="660" w:hanging="220"/>
    </w:pPr>
  </w:style>
  <w:style w:type="paragraph" w:styleId="Index4">
    <w:name w:val="index 4"/>
    <w:basedOn w:val="Normal"/>
    <w:next w:val="Normal"/>
    <w:autoRedefine/>
    <w:uiPriority w:val="99"/>
    <w:semiHidden/>
    <w:rsid w:val="00BA29DE"/>
    <w:pPr>
      <w:spacing w:after="0" w:line="240" w:lineRule="auto"/>
      <w:ind w:left="880" w:hanging="220"/>
    </w:pPr>
  </w:style>
  <w:style w:type="paragraph" w:styleId="Index5">
    <w:name w:val="index 5"/>
    <w:basedOn w:val="Normal"/>
    <w:next w:val="Normal"/>
    <w:autoRedefine/>
    <w:uiPriority w:val="99"/>
    <w:semiHidden/>
    <w:rsid w:val="00BA29DE"/>
    <w:pPr>
      <w:spacing w:after="0" w:line="240" w:lineRule="auto"/>
      <w:ind w:left="1100" w:hanging="220"/>
    </w:pPr>
  </w:style>
  <w:style w:type="paragraph" w:styleId="Index6">
    <w:name w:val="index 6"/>
    <w:basedOn w:val="Normal"/>
    <w:next w:val="Normal"/>
    <w:autoRedefine/>
    <w:uiPriority w:val="99"/>
    <w:semiHidden/>
    <w:rsid w:val="00BA29DE"/>
    <w:pPr>
      <w:spacing w:after="0" w:line="240" w:lineRule="auto"/>
      <w:ind w:left="1320" w:hanging="220"/>
    </w:pPr>
  </w:style>
  <w:style w:type="paragraph" w:styleId="Index7">
    <w:name w:val="index 7"/>
    <w:basedOn w:val="Normal"/>
    <w:next w:val="Normal"/>
    <w:autoRedefine/>
    <w:uiPriority w:val="99"/>
    <w:semiHidden/>
    <w:rsid w:val="00BA29DE"/>
    <w:pPr>
      <w:spacing w:after="0" w:line="240" w:lineRule="auto"/>
      <w:ind w:left="1540" w:hanging="220"/>
    </w:pPr>
  </w:style>
  <w:style w:type="paragraph" w:styleId="Index8">
    <w:name w:val="index 8"/>
    <w:basedOn w:val="Normal"/>
    <w:next w:val="Normal"/>
    <w:autoRedefine/>
    <w:uiPriority w:val="99"/>
    <w:semiHidden/>
    <w:rsid w:val="00BA29DE"/>
    <w:pPr>
      <w:spacing w:after="0" w:line="240" w:lineRule="auto"/>
      <w:ind w:left="1760" w:hanging="220"/>
    </w:pPr>
  </w:style>
  <w:style w:type="paragraph" w:styleId="Index9">
    <w:name w:val="index 9"/>
    <w:basedOn w:val="Normal"/>
    <w:next w:val="Normal"/>
    <w:autoRedefine/>
    <w:uiPriority w:val="99"/>
    <w:semiHidden/>
    <w:rsid w:val="00BA29DE"/>
    <w:pPr>
      <w:spacing w:after="0" w:line="240" w:lineRule="auto"/>
      <w:ind w:left="1980" w:hanging="220"/>
    </w:pPr>
  </w:style>
  <w:style w:type="paragraph" w:styleId="IndexHeading">
    <w:name w:val="index heading"/>
    <w:basedOn w:val="Normal"/>
    <w:next w:val="Index10"/>
    <w:uiPriority w:val="99"/>
    <w:semiHidden/>
    <w:rsid w:val="00BA29DE"/>
    <w:rPr>
      <w:rFonts w:asciiTheme="majorHAnsi" w:eastAsiaTheme="majorEastAsia" w:hAnsiTheme="majorHAnsi" w:cstheme="majorBidi"/>
      <w:b/>
      <w:bCs/>
    </w:rPr>
  </w:style>
  <w:style w:type="paragraph" w:styleId="IntenseQuote">
    <w:name w:val="Intense Quote"/>
    <w:basedOn w:val="Normal"/>
    <w:next w:val="Normal"/>
    <w:link w:val="IntenseQuoteChar"/>
    <w:uiPriority w:val="99"/>
    <w:rsid w:val="00BA29D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99"/>
    <w:rsid w:val="00BA29DE"/>
    <w:rPr>
      <w:rFonts w:eastAsiaTheme="minorHAnsi"/>
      <w:b/>
      <w:bCs/>
      <w:i/>
      <w:iCs/>
      <w:color w:val="4F81BD" w:themeColor="accent1"/>
    </w:rPr>
  </w:style>
  <w:style w:type="table" w:customStyle="1" w:styleId="LightGrid1">
    <w:name w:val="Light Grid1"/>
    <w:basedOn w:val="TableNormal"/>
    <w:uiPriority w:val="62"/>
    <w:rsid w:val="00BA29D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customStyle="1" w:styleId="LightGrid-Accent11">
    <w:name w:val="Light Grid - Accent 11"/>
    <w:basedOn w:val="TableNormal"/>
    <w:uiPriority w:val="62"/>
    <w:rsid w:val="00BA29D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BA29DE"/>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BA29D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BA29D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BA29D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BA29D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customStyle="1" w:styleId="LightList1">
    <w:name w:val="Light List1"/>
    <w:basedOn w:val="TableNormal"/>
    <w:uiPriority w:val="61"/>
    <w:rsid w:val="00BA29DE"/>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customStyle="1" w:styleId="LightList-Accent11">
    <w:name w:val="Light List - Accent 11"/>
    <w:basedOn w:val="TableNormal"/>
    <w:uiPriority w:val="61"/>
    <w:rsid w:val="00BA29DE"/>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BA29DE"/>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BA29DE"/>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BA29DE"/>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BA29DE"/>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BA29DE"/>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customStyle="1" w:styleId="LightShading1">
    <w:name w:val="Light Shading1"/>
    <w:basedOn w:val="TableNormal"/>
    <w:uiPriority w:val="60"/>
    <w:rsid w:val="00BA29DE"/>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customStyle="1" w:styleId="LightShading-Accent11">
    <w:name w:val="Light Shading - Accent 11"/>
    <w:basedOn w:val="TableNormal"/>
    <w:uiPriority w:val="60"/>
    <w:rsid w:val="00BA29DE"/>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BA29DE"/>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BA29DE"/>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BA29DE"/>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6">
    <w:name w:val="Light Shading Accent 6"/>
    <w:basedOn w:val="TableNormal"/>
    <w:uiPriority w:val="60"/>
    <w:rsid w:val="00BA29DE"/>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paragraph" w:styleId="List">
    <w:name w:val="List"/>
    <w:basedOn w:val="Normal"/>
    <w:uiPriority w:val="99"/>
    <w:semiHidden/>
    <w:rsid w:val="00BA29DE"/>
    <w:pPr>
      <w:ind w:left="360" w:hanging="360"/>
      <w:contextualSpacing/>
    </w:pPr>
  </w:style>
  <w:style w:type="paragraph" w:styleId="List2">
    <w:name w:val="List 2"/>
    <w:basedOn w:val="Normal"/>
    <w:uiPriority w:val="99"/>
    <w:semiHidden/>
    <w:rsid w:val="00BA29DE"/>
    <w:pPr>
      <w:ind w:left="720" w:hanging="360"/>
      <w:contextualSpacing/>
    </w:pPr>
  </w:style>
  <w:style w:type="paragraph" w:styleId="List3">
    <w:name w:val="List 3"/>
    <w:basedOn w:val="Normal"/>
    <w:uiPriority w:val="99"/>
    <w:semiHidden/>
    <w:rsid w:val="00BA29DE"/>
    <w:pPr>
      <w:ind w:left="1080" w:hanging="360"/>
      <w:contextualSpacing/>
    </w:pPr>
  </w:style>
  <w:style w:type="paragraph" w:styleId="List4">
    <w:name w:val="List 4"/>
    <w:basedOn w:val="Normal"/>
    <w:uiPriority w:val="99"/>
    <w:semiHidden/>
    <w:rsid w:val="00BA29DE"/>
    <w:pPr>
      <w:ind w:left="1440" w:hanging="360"/>
      <w:contextualSpacing/>
    </w:pPr>
  </w:style>
  <w:style w:type="paragraph" w:styleId="List5">
    <w:name w:val="List 5"/>
    <w:basedOn w:val="Normal"/>
    <w:uiPriority w:val="99"/>
    <w:semiHidden/>
    <w:rsid w:val="00BA29DE"/>
    <w:pPr>
      <w:ind w:left="1800" w:hanging="360"/>
      <w:contextualSpacing/>
    </w:pPr>
  </w:style>
  <w:style w:type="paragraph" w:styleId="ListBullet2">
    <w:name w:val="List Bullet 2"/>
    <w:basedOn w:val="Normal"/>
    <w:uiPriority w:val="99"/>
    <w:semiHidden/>
    <w:rsid w:val="00BA29DE"/>
    <w:pPr>
      <w:numPr>
        <w:numId w:val="19"/>
      </w:numPr>
      <w:contextualSpacing/>
    </w:pPr>
  </w:style>
  <w:style w:type="paragraph" w:styleId="ListBullet3">
    <w:name w:val="List Bullet 3"/>
    <w:basedOn w:val="Normal"/>
    <w:uiPriority w:val="99"/>
    <w:semiHidden/>
    <w:rsid w:val="00BA29DE"/>
    <w:pPr>
      <w:numPr>
        <w:numId w:val="20"/>
      </w:numPr>
      <w:contextualSpacing/>
    </w:pPr>
  </w:style>
  <w:style w:type="paragraph" w:styleId="ListBullet4">
    <w:name w:val="List Bullet 4"/>
    <w:basedOn w:val="Normal"/>
    <w:uiPriority w:val="99"/>
    <w:semiHidden/>
    <w:rsid w:val="00BA29DE"/>
    <w:pPr>
      <w:numPr>
        <w:numId w:val="21"/>
      </w:numPr>
      <w:contextualSpacing/>
    </w:pPr>
  </w:style>
  <w:style w:type="paragraph" w:styleId="ListBullet5">
    <w:name w:val="List Bullet 5"/>
    <w:basedOn w:val="Normal"/>
    <w:uiPriority w:val="99"/>
    <w:semiHidden/>
    <w:rsid w:val="00BA29DE"/>
    <w:pPr>
      <w:numPr>
        <w:numId w:val="22"/>
      </w:numPr>
      <w:contextualSpacing/>
    </w:pPr>
  </w:style>
  <w:style w:type="paragraph" w:styleId="ListContinue">
    <w:name w:val="List Continue"/>
    <w:basedOn w:val="Normal"/>
    <w:uiPriority w:val="99"/>
    <w:semiHidden/>
    <w:rsid w:val="00BA29DE"/>
    <w:pPr>
      <w:spacing w:after="120"/>
      <w:ind w:left="360"/>
      <w:contextualSpacing/>
    </w:pPr>
  </w:style>
  <w:style w:type="paragraph" w:styleId="ListContinue2">
    <w:name w:val="List Continue 2"/>
    <w:basedOn w:val="Normal"/>
    <w:uiPriority w:val="99"/>
    <w:semiHidden/>
    <w:rsid w:val="00BA29DE"/>
    <w:pPr>
      <w:spacing w:after="120"/>
      <w:ind w:left="720"/>
      <w:contextualSpacing/>
    </w:pPr>
  </w:style>
  <w:style w:type="paragraph" w:styleId="ListContinue3">
    <w:name w:val="List Continue 3"/>
    <w:basedOn w:val="Normal"/>
    <w:uiPriority w:val="99"/>
    <w:semiHidden/>
    <w:rsid w:val="00BA29DE"/>
    <w:pPr>
      <w:spacing w:after="120"/>
      <w:ind w:left="1080"/>
      <w:contextualSpacing/>
    </w:pPr>
  </w:style>
  <w:style w:type="paragraph" w:styleId="ListContinue4">
    <w:name w:val="List Continue 4"/>
    <w:basedOn w:val="Normal"/>
    <w:uiPriority w:val="99"/>
    <w:semiHidden/>
    <w:rsid w:val="00BA29DE"/>
    <w:pPr>
      <w:spacing w:after="120"/>
      <w:ind w:left="1440"/>
      <w:contextualSpacing/>
    </w:pPr>
  </w:style>
  <w:style w:type="paragraph" w:styleId="ListContinue5">
    <w:name w:val="List Continue 5"/>
    <w:basedOn w:val="Normal"/>
    <w:uiPriority w:val="99"/>
    <w:semiHidden/>
    <w:rsid w:val="00BA29DE"/>
    <w:pPr>
      <w:spacing w:after="120"/>
      <w:ind w:left="1800"/>
      <w:contextualSpacing/>
    </w:pPr>
  </w:style>
  <w:style w:type="paragraph" w:styleId="ListNumber">
    <w:name w:val="List Number"/>
    <w:basedOn w:val="Normal"/>
    <w:uiPriority w:val="99"/>
    <w:semiHidden/>
    <w:rsid w:val="00BA29DE"/>
    <w:pPr>
      <w:numPr>
        <w:numId w:val="23"/>
      </w:numPr>
      <w:contextualSpacing/>
    </w:pPr>
  </w:style>
  <w:style w:type="paragraph" w:styleId="ListNumber2">
    <w:name w:val="List Number 2"/>
    <w:basedOn w:val="Normal"/>
    <w:uiPriority w:val="99"/>
    <w:semiHidden/>
    <w:rsid w:val="00BA29DE"/>
    <w:pPr>
      <w:numPr>
        <w:numId w:val="24"/>
      </w:numPr>
      <w:contextualSpacing/>
    </w:pPr>
  </w:style>
  <w:style w:type="paragraph" w:styleId="ListNumber3">
    <w:name w:val="List Number 3"/>
    <w:basedOn w:val="Normal"/>
    <w:uiPriority w:val="99"/>
    <w:semiHidden/>
    <w:rsid w:val="00BA29DE"/>
    <w:pPr>
      <w:numPr>
        <w:numId w:val="25"/>
      </w:numPr>
      <w:contextualSpacing/>
    </w:pPr>
  </w:style>
  <w:style w:type="paragraph" w:styleId="ListNumber4">
    <w:name w:val="List Number 4"/>
    <w:basedOn w:val="Normal"/>
    <w:uiPriority w:val="99"/>
    <w:semiHidden/>
    <w:rsid w:val="00BA29DE"/>
    <w:pPr>
      <w:numPr>
        <w:numId w:val="26"/>
      </w:numPr>
      <w:contextualSpacing/>
    </w:pPr>
  </w:style>
  <w:style w:type="paragraph" w:styleId="ListNumber5">
    <w:name w:val="List Number 5"/>
    <w:basedOn w:val="Normal"/>
    <w:uiPriority w:val="99"/>
    <w:semiHidden/>
    <w:rsid w:val="00BA29DE"/>
    <w:pPr>
      <w:numPr>
        <w:numId w:val="27"/>
      </w:numPr>
      <w:contextualSpacing/>
    </w:pPr>
  </w:style>
  <w:style w:type="paragraph" w:styleId="MacroText">
    <w:name w:val="macro"/>
    <w:link w:val="MacroTextChar"/>
    <w:uiPriority w:val="99"/>
    <w:semiHidden/>
    <w:rsid w:val="00BA29DE"/>
    <w:pPr>
      <w:tabs>
        <w:tab w:val="left" w:pos="480"/>
        <w:tab w:val="left" w:pos="960"/>
        <w:tab w:val="left" w:pos="1440"/>
        <w:tab w:val="left" w:pos="1920"/>
        <w:tab w:val="left" w:pos="2400"/>
        <w:tab w:val="left" w:pos="2880"/>
        <w:tab w:val="left" w:pos="3360"/>
        <w:tab w:val="left" w:pos="3840"/>
        <w:tab w:val="left" w:pos="4320"/>
      </w:tabs>
      <w:spacing w:after="0"/>
    </w:pPr>
    <w:rPr>
      <w:rFonts w:ascii="Consolas" w:eastAsiaTheme="minorHAnsi" w:hAnsi="Consolas" w:cs="Consolas"/>
      <w:sz w:val="20"/>
      <w:szCs w:val="20"/>
    </w:rPr>
  </w:style>
  <w:style w:type="character" w:customStyle="1" w:styleId="MacroTextChar">
    <w:name w:val="Macro Text Char"/>
    <w:basedOn w:val="DefaultParagraphFont"/>
    <w:link w:val="MacroText"/>
    <w:uiPriority w:val="99"/>
    <w:semiHidden/>
    <w:rsid w:val="00BA29DE"/>
    <w:rPr>
      <w:rFonts w:ascii="Consolas" w:eastAsiaTheme="minorHAnsi" w:hAnsi="Consolas" w:cs="Consolas"/>
      <w:sz w:val="20"/>
      <w:szCs w:val="20"/>
    </w:rPr>
  </w:style>
  <w:style w:type="table" w:customStyle="1" w:styleId="MediumGrid11">
    <w:name w:val="Medium Grid 11"/>
    <w:basedOn w:val="TableNormal"/>
    <w:uiPriority w:val="67"/>
    <w:rsid w:val="00BA29D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BA29D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BA29DE"/>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BA29DE"/>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BA29DE"/>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BA29DE"/>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BA29DE"/>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customStyle="1" w:styleId="MediumGrid21">
    <w:name w:val="Medium Grid 21"/>
    <w:basedOn w:val="TableNormal"/>
    <w:uiPriority w:val="68"/>
    <w:rsid w:val="00BA29D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BA29D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BA29D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BA29D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BA29D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BA29D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BA29D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customStyle="1" w:styleId="MediumGrid31">
    <w:name w:val="Medium Grid 31"/>
    <w:basedOn w:val="TableNormal"/>
    <w:uiPriority w:val="69"/>
    <w:rsid w:val="00BA29D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BA29D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BA29D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BA29D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BA29D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BA29D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BA29DE"/>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customStyle="1" w:styleId="MediumList11">
    <w:name w:val="Medium List 11"/>
    <w:basedOn w:val="TableNormal"/>
    <w:uiPriority w:val="65"/>
    <w:rsid w:val="00BA29DE"/>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customStyle="1" w:styleId="MediumList1-Accent11">
    <w:name w:val="Medium List 1 - Accent 11"/>
    <w:basedOn w:val="TableNormal"/>
    <w:uiPriority w:val="65"/>
    <w:rsid w:val="00BA29DE"/>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BA29DE"/>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BA29DE"/>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BA29DE"/>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BA29DE"/>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BA29DE"/>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customStyle="1" w:styleId="MediumList21">
    <w:name w:val="Medium List 21"/>
    <w:basedOn w:val="TableNormal"/>
    <w:uiPriority w:val="66"/>
    <w:rsid w:val="00BA29D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BA29D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BA29D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BA29D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BA29D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BA29D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BA29DE"/>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MediumShading11">
    <w:name w:val="Medium Shading 11"/>
    <w:basedOn w:val="TableNormal"/>
    <w:uiPriority w:val="63"/>
    <w:rsid w:val="00BA29DE"/>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customStyle="1" w:styleId="MediumShading1-Accent11">
    <w:name w:val="Medium Shading 1 - Accent 11"/>
    <w:basedOn w:val="TableNormal"/>
    <w:uiPriority w:val="63"/>
    <w:rsid w:val="00BA29DE"/>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BA29DE"/>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BA29DE"/>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BA29DE"/>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BA29DE"/>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BA29DE"/>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customStyle="1" w:styleId="MediumShading21">
    <w:name w:val="Medium Shading 21"/>
    <w:basedOn w:val="TableNormal"/>
    <w:uiPriority w:val="64"/>
    <w:rsid w:val="00BA29D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customStyle="1" w:styleId="MediumShading2-Accent11">
    <w:name w:val="Medium Shading 2 - Accent 11"/>
    <w:basedOn w:val="TableNormal"/>
    <w:uiPriority w:val="64"/>
    <w:rsid w:val="00BA29D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BA29D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BA29D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BA29D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BA29D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BA29DE"/>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MessageHeader">
    <w:name w:val="Message Header"/>
    <w:basedOn w:val="Normal"/>
    <w:link w:val="MessageHeaderChar"/>
    <w:uiPriority w:val="99"/>
    <w:semiHidden/>
    <w:rsid w:val="00BA29DE"/>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BA29DE"/>
    <w:rPr>
      <w:rFonts w:asciiTheme="majorHAnsi" w:eastAsiaTheme="majorEastAsia" w:hAnsiTheme="majorHAnsi" w:cstheme="majorBidi"/>
      <w:sz w:val="24"/>
      <w:szCs w:val="24"/>
      <w:shd w:val="pct20" w:color="auto" w:fill="auto"/>
    </w:rPr>
  </w:style>
  <w:style w:type="paragraph" w:styleId="NoSpacing">
    <w:name w:val="No Spacing"/>
    <w:uiPriority w:val="99"/>
    <w:qFormat/>
    <w:rsid w:val="00BA29DE"/>
    <w:pPr>
      <w:spacing w:after="0" w:line="240" w:lineRule="auto"/>
    </w:pPr>
    <w:rPr>
      <w:rFonts w:eastAsiaTheme="minorHAnsi"/>
    </w:rPr>
  </w:style>
  <w:style w:type="paragraph" w:styleId="NormalIndent">
    <w:name w:val="Normal Indent"/>
    <w:basedOn w:val="Normal"/>
    <w:uiPriority w:val="99"/>
    <w:semiHidden/>
    <w:rsid w:val="00BA29DE"/>
    <w:pPr>
      <w:ind w:left="720"/>
    </w:pPr>
  </w:style>
  <w:style w:type="paragraph" w:styleId="NoteHeading">
    <w:name w:val="Note Heading"/>
    <w:basedOn w:val="Normal"/>
    <w:next w:val="Normal"/>
    <w:link w:val="NoteHeadingChar"/>
    <w:uiPriority w:val="99"/>
    <w:semiHidden/>
    <w:rsid w:val="00BA29DE"/>
    <w:pPr>
      <w:spacing w:after="0" w:line="240" w:lineRule="auto"/>
    </w:pPr>
  </w:style>
  <w:style w:type="character" w:customStyle="1" w:styleId="NoteHeadingChar">
    <w:name w:val="Note Heading Char"/>
    <w:basedOn w:val="DefaultParagraphFont"/>
    <w:link w:val="NoteHeading"/>
    <w:uiPriority w:val="99"/>
    <w:semiHidden/>
    <w:rsid w:val="00BA29DE"/>
    <w:rPr>
      <w:rFonts w:eastAsiaTheme="minorHAnsi"/>
    </w:rPr>
  </w:style>
  <w:style w:type="paragraph" w:styleId="PlainText">
    <w:name w:val="Plain Text"/>
    <w:basedOn w:val="Normal"/>
    <w:link w:val="PlainTextChar"/>
    <w:semiHidden/>
    <w:rsid w:val="00BA29DE"/>
    <w:pPr>
      <w:spacing w:after="0" w:line="240" w:lineRule="auto"/>
    </w:pPr>
    <w:rPr>
      <w:rFonts w:ascii="Consolas" w:hAnsi="Consolas" w:cs="Consolas"/>
      <w:sz w:val="21"/>
      <w:szCs w:val="21"/>
    </w:rPr>
  </w:style>
  <w:style w:type="character" w:customStyle="1" w:styleId="PlainTextChar">
    <w:name w:val="Plain Text Char"/>
    <w:basedOn w:val="DefaultParagraphFont"/>
    <w:link w:val="PlainText"/>
    <w:semiHidden/>
    <w:rsid w:val="00BA29DE"/>
    <w:rPr>
      <w:rFonts w:ascii="Consolas" w:eastAsiaTheme="minorHAnsi" w:hAnsi="Consolas" w:cs="Consolas"/>
      <w:sz w:val="21"/>
      <w:szCs w:val="21"/>
    </w:rPr>
  </w:style>
  <w:style w:type="paragraph" w:styleId="Signature">
    <w:name w:val="Signature"/>
    <w:basedOn w:val="Normal"/>
    <w:link w:val="SignatureChar"/>
    <w:uiPriority w:val="99"/>
    <w:semiHidden/>
    <w:rsid w:val="00BA29DE"/>
    <w:pPr>
      <w:spacing w:after="0" w:line="240" w:lineRule="auto"/>
      <w:ind w:left="4320"/>
    </w:pPr>
  </w:style>
  <w:style w:type="character" w:customStyle="1" w:styleId="SignatureChar">
    <w:name w:val="Signature Char"/>
    <w:basedOn w:val="DefaultParagraphFont"/>
    <w:link w:val="Signature"/>
    <w:uiPriority w:val="99"/>
    <w:semiHidden/>
    <w:rsid w:val="00BA29DE"/>
    <w:rPr>
      <w:rFonts w:eastAsiaTheme="minorHAnsi"/>
    </w:rPr>
  </w:style>
  <w:style w:type="table" w:styleId="Table3Deffects1">
    <w:name w:val="Table 3D effects 1"/>
    <w:basedOn w:val="TableNormal"/>
    <w:uiPriority w:val="99"/>
    <w:semiHidden/>
    <w:unhideWhenUsed/>
    <w:rsid w:val="00BA29DE"/>
    <w:tblPr>
      <w:tblInd w:w="0" w:type="dxa"/>
      <w:tblCellMar>
        <w:top w:w="0" w:type="dxa"/>
        <w:left w:w="108" w:type="dxa"/>
        <w:bottom w:w="0" w:type="dxa"/>
        <w:right w:w="108" w:type="dxa"/>
      </w:tblCellMa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BA29DE"/>
    <w:tblPr>
      <w:tblStyleRowBandSize w:val="1"/>
      <w:tblInd w:w="0" w:type="dxa"/>
      <w:tblCellMar>
        <w:top w:w="0" w:type="dxa"/>
        <w:left w:w="108" w:type="dxa"/>
        <w:bottom w:w="0" w:type="dxa"/>
        <w:right w:w="108" w:type="dxa"/>
      </w:tblCellMar>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BA29DE"/>
    <w:tblPr>
      <w:tblStyleRowBandSize w:val="1"/>
      <w:tblStyleColBandSize w:val="1"/>
      <w:tblInd w:w="0" w:type="dxa"/>
      <w:tblCellMar>
        <w:top w:w="0" w:type="dxa"/>
        <w:left w:w="108" w:type="dxa"/>
        <w:bottom w:w="0" w:type="dxa"/>
        <w:right w:w="108" w:type="dxa"/>
      </w:tblCellMar>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BA29D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BA29DE"/>
    <w:tblPr>
      <w:tblInd w:w="0" w:type="dxa"/>
      <w:tblBorders>
        <w:top w:val="single" w:sz="12" w:space="0" w:color="000000"/>
        <w:bottom w:val="single" w:sz="12" w:space="0" w:color="000000"/>
      </w:tblBorders>
      <w:tblCellMar>
        <w:top w:w="0" w:type="dxa"/>
        <w:left w:w="108" w:type="dxa"/>
        <w:bottom w:w="0" w:type="dxa"/>
        <w:right w:w="108" w:type="dxa"/>
      </w:tblCellMar>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BA29DE"/>
    <w:rPr>
      <w:color w:val="000080"/>
    </w:rPr>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BA29DE"/>
    <w:tblPr>
      <w:tblInd w:w="0" w:type="dxa"/>
      <w:tblBorders>
        <w:top w:val="single" w:sz="12" w:space="0" w:color="000000"/>
        <w:left w:val="single" w:sz="6" w:space="0" w:color="000000"/>
        <w:bottom w:val="single" w:sz="12" w:space="0" w:color="000000"/>
        <w:right w:val="single" w:sz="6" w:space="0" w:color="000000"/>
      </w:tblBorders>
      <w:tblCellMar>
        <w:top w:w="0" w:type="dxa"/>
        <w:left w:w="108" w:type="dxa"/>
        <w:bottom w:w="0" w:type="dxa"/>
        <w:right w:w="108" w:type="dxa"/>
      </w:tblCellMar>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BA29DE"/>
    <w:rPr>
      <w:color w:val="FFFFFF"/>
    </w:rPr>
    <w:tblPr>
      <w:tblInd w:w="0" w:type="dxa"/>
      <w:tblBorders>
        <w:top w:val="single" w:sz="12" w:space="0" w:color="008080"/>
        <w:left w:val="single" w:sz="12" w:space="0" w:color="008080"/>
        <w:bottom w:val="single" w:sz="12" w:space="0" w:color="008080"/>
        <w:right w:val="single" w:sz="12" w:space="0" w:color="008080"/>
        <w:insideH w:val="single" w:sz="6" w:space="0" w:color="00FFFF"/>
      </w:tblBorders>
      <w:tblCellMar>
        <w:top w:w="0" w:type="dxa"/>
        <w:left w:w="108" w:type="dxa"/>
        <w:bottom w:w="0" w:type="dxa"/>
        <w:right w:w="108" w:type="dxa"/>
      </w:tblCellMar>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BA29DE"/>
    <w:tblPr>
      <w:tblInd w:w="0" w:type="dxa"/>
      <w:tblBorders>
        <w:bottom w:val="single" w:sz="12" w:space="0" w:color="000000"/>
      </w:tblBorders>
      <w:tblCellMar>
        <w:top w:w="0" w:type="dxa"/>
        <w:left w:w="108" w:type="dxa"/>
        <w:bottom w:w="0" w:type="dxa"/>
        <w:right w:w="108" w:type="dxa"/>
      </w:tblCellMar>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BA29DE"/>
    <w:tblPr>
      <w:tblInd w:w="0" w:type="dxa"/>
      <w:tblBorders>
        <w:top w:val="single" w:sz="18" w:space="0" w:color="000000"/>
        <w:left w:val="single" w:sz="18" w:space="0" w:color="000000"/>
        <w:bottom w:val="single" w:sz="18" w:space="0" w:color="000000"/>
        <w:right w:val="single" w:sz="18" w:space="0" w:color="000000"/>
        <w:insideH w:val="single" w:sz="6" w:space="0" w:color="C0C0C0"/>
      </w:tblBorders>
      <w:tblCellMar>
        <w:top w:w="0" w:type="dxa"/>
        <w:left w:w="108" w:type="dxa"/>
        <w:bottom w:w="0" w:type="dxa"/>
        <w:right w:w="108" w:type="dxa"/>
      </w:tblCellMar>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BA29DE"/>
    <w:rPr>
      <w:b/>
      <w:bCs/>
    </w:rPr>
    <w:tblPr>
      <w:tblStyleColBandSize w:val="1"/>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BA29DE"/>
    <w:rPr>
      <w:b/>
      <w:bCs/>
    </w:rPr>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BA29DE"/>
    <w:rPr>
      <w:b/>
      <w:bCs/>
    </w:rPr>
    <w:tblPr>
      <w:tblStyleColBandSize w:val="1"/>
      <w:tblInd w:w="0" w:type="dxa"/>
      <w:tblBorders>
        <w:top w:val="single" w:sz="6" w:space="0" w:color="000080"/>
        <w:left w:val="single" w:sz="6" w:space="0" w:color="000080"/>
        <w:bottom w:val="single" w:sz="6" w:space="0" w:color="000080"/>
        <w:right w:val="single" w:sz="6" w:space="0" w:color="000080"/>
        <w:insideV w:val="single" w:sz="6" w:space="0" w:color="000080"/>
      </w:tblBorders>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BA29DE"/>
    <w:tblPr>
      <w:tblStyleColBandSize w:val="1"/>
      <w:tblInd w:w="0" w:type="dxa"/>
      <w:tblCellMar>
        <w:top w:w="0" w:type="dxa"/>
        <w:left w:w="108" w:type="dxa"/>
        <w:bottom w:w="0" w:type="dxa"/>
        <w:right w:w="108" w:type="dxa"/>
      </w:tblCellMar>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BA29DE"/>
    <w:tblPr>
      <w:tblStyleColBandSize w:val="1"/>
      <w:tblInd w:w="0" w:type="dxa"/>
      <w:tblBorders>
        <w:top w:val="single" w:sz="12" w:space="0" w:color="808080"/>
        <w:left w:val="single" w:sz="12" w:space="0" w:color="808080"/>
        <w:bottom w:val="single" w:sz="12" w:space="0" w:color="808080"/>
        <w:right w:val="single" w:sz="12" w:space="0" w:color="808080"/>
        <w:insideV w:val="single" w:sz="6" w:space="0" w:color="C0C0C0"/>
      </w:tblBorders>
      <w:tblCellMar>
        <w:top w:w="0" w:type="dxa"/>
        <w:left w:w="108" w:type="dxa"/>
        <w:bottom w:w="0" w:type="dxa"/>
        <w:right w:w="108" w:type="dxa"/>
      </w:tblCellMar>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BA29DE"/>
    <w:tblPr>
      <w:tblStyleRowBandSize w:val="1"/>
      <w:tblInd w:w="0" w:type="dxa"/>
      <w:tblBorders>
        <w:insideH w:val="single" w:sz="18" w:space="0" w:color="FFFFFF"/>
        <w:insideV w:val="single" w:sz="18" w:space="0" w:color="FFFFFF"/>
      </w:tblBorders>
      <w:tblCellMar>
        <w:top w:w="0" w:type="dxa"/>
        <w:left w:w="108" w:type="dxa"/>
        <w:bottom w:w="0" w:type="dxa"/>
        <w:right w:w="108" w:type="dxa"/>
      </w:tblCellMar>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BA29DE"/>
    <w:tblPr>
      <w:tblInd w:w="0" w:type="dxa"/>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BA29D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BA29DE"/>
    <w:tblPr>
      <w:tblInd w:w="0" w:type="dxa"/>
      <w:tblBorders>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BA29DE"/>
    <w:tblPr>
      <w:tblInd w:w="0" w:type="dxa"/>
      <w:tblBorders>
        <w:top w:val="single" w:sz="6" w:space="0" w:color="000000"/>
        <w:left w:val="single" w:sz="12" w:space="0" w:color="000000"/>
        <w:bottom w:val="single" w:sz="6"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BA29DE"/>
    <w:tblPr>
      <w:tblInd w:w="0" w:type="dxa"/>
      <w:tblBorders>
        <w:left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BA29DE"/>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BA29DE"/>
    <w:tblPr>
      <w:tblInd w:w="0" w:type="dxa"/>
      <w:tblBorders>
        <w:top w:val="single" w:sz="12" w:space="0" w:color="000000"/>
        <w:left w:val="single" w:sz="12" w:space="0" w:color="000000"/>
        <w:bottom w:val="single" w:sz="12" w:space="0" w:color="000000"/>
        <w:right w:val="single" w:sz="12"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BA29DE"/>
    <w:rPr>
      <w:b/>
      <w:bCs/>
    </w:rPr>
    <w:tblPr>
      <w:tblInd w:w="0" w:type="dxa"/>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BA29DE"/>
    <w:tblPr>
      <w:tblInd w:w="0" w:type="dxa"/>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BA29DE"/>
    <w:tblPr>
      <w:tblStyleRowBandSize w:val="1"/>
      <w:tblInd w:w="0" w:type="dxa"/>
      <w:tblBorders>
        <w:top w:val="single" w:sz="12" w:space="0" w:color="008080"/>
        <w:left w:val="single" w:sz="6" w:space="0" w:color="008080"/>
        <w:bottom w:val="single" w:sz="12" w:space="0" w:color="008080"/>
        <w:right w:val="single" w:sz="6" w:space="0" w:color="008080"/>
      </w:tblBorders>
      <w:tblCellMar>
        <w:top w:w="0" w:type="dxa"/>
        <w:left w:w="108" w:type="dxa"/>
        <w:bottom w:w="0" w:type="dxa"/>
        <w:right w:w="108" w:type="dxa"/>
      </w:tblCellMar>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BA29DE"/>
    <w:tblPr>
      <w:tblStyleRowBandSize w:val="2"/>
      <w:tblInd w:w="0" w:type="dxa"/>
      <w:tblBorders>
        <w:bottom w:val="single" w:sz="12" w:space="0" w:color="808080"/>
      </w:tblBorders>
      <w:tblCellMar>
        <w:top w:w="0" w:type="dxa"/>
        <w:left w:w="108" w:type="dxa"/>
        <w:bottom w:w="0" w:type="dxa"/>
        <w:right w:w="108" w:type="dxa"/>
      </w:tblCellMar>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BA29DE"/>
    <w:tblPr>
      <w:tblInd w:w="0" w:type="dxa"/>
      <w:tblBorders>
        <w:top w:val="single" w:sz="12" w:space="0" w:color="000000"/>
        <w:bottom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BA29DE"/>
    <w:tblPr>
      <w:tblInd w:w="0" w:type="dxa"/>
      <w:tblBorders>
        <w:top w:val="single" w:sz="12" w:space="0" w:color="000000"/>
        <w:left w:val="single" w:sz="12" w:space="0" w:color="000000"/>
        <w:bottom w:val="single" w:sz="12" w:space="0" w:color="000000"/>
        <w:right w:val="single" w:sz="12"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BA29DE"/>
    <w:tblPr>
      <w:tblInd w:w="0" w:type="dxa"/>
      <w:tblBorders>
        <w:top w:val="single" w:sz="6" w:space="0" w:color="000000"/>
        <w:left w:val="single" w:sz="6" w:space="0" w:color="000000"/>
        <w:bottom w:val="single" w:sz="6" w:space="0" w:color="000000"/>
        <w:right w:val="single" w:sz="6" w:space="0" w:color="000000"/>
        <w:insideH w:val="single" w:sz="6" w:space="0" w:color="000000"/>
      </w:tblBorders>
      <w:tblCellMar>
        <w:top w:w="0" w:type="dxa"/>
        <w:left w:w="108" w:type="dxa"/>
        <w:bottom w:w="0" w:type="dxa"/>
        <w:right w:w="108" w:type="dxa"/>
      </w:tblCellMar>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BA29DE"/>
    <w:tblPr>
      <w:tblStyleRowBandSize w:val="1"/>
      <w:tblInd w:w="0" w:type="dxa"/>
      <w:tblBorders>
        <w:top w:val="single" w:sz="6" w:space="0" w:color="000000"/>
        <w:left w:val="single" w:sz="6" w:space="0" w:color="000000"/>
        <w:bottom w:val="single" w:sz="6" w:space="0" w:color="000000"/>
        <w:right w:val="single" w:sz="6" w:space="0" w:color="000000"/>
      </w:tblBorders>
      <w:tblCellMar>
        <w:top w:w="0" w:type="dxa"/>
        <w:left w:w="108" w:type="dxa"/>
        <w:bottom w:w="0" w:type="dxa"/>
        <w:right w:w="108" w:type="dxa"/>
      </w:tblCellMar>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BA29DE"/>
    <w:tblPr>
      <w:tblStyleRowBandSize w:val="1"/>
      <w:tblInd w:w="0" w:type="dxa"/>
      <w:tblBorders>
        <w:top w:val="single" w:sz="12" w:space="0" w:color="008000"/>
        <w:left w:val="single" w:sz="6" w:space="0" w:color="008000"/>
        <w:bottom w:val="single" w:sz="12" w:space="0" w:color="008000"/>
        <w:right w:val="single" w:sz="6" w:space="0" w:color="008000"/>
        <w:insideH w:val="single" w:sz="6" w:space="0" w:color="000000"/>
      </w:tblBorders>
      <w:tblCellMar>
        <w:top w:w="0" w:type="dxa"/>
        <w:left w:w="108" w:type="dxa"/>
        <w:bottom w:w="0" w:type="dxa"/>
        <w:right w:w="108" w:type="dxa"/>
      </w:tblCellMar>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BA29DE"/>
    <w:tblPr>
      <w:tblStyleRowBandSize w:val="1"/>
      <w:tblInd w:w="0" w:type="dxa"/>
      <w:tblBorders>
        <w:top w:val="single" w:sz="6" w:space="0" w:color="000000"/>
        <w:left w:val="single" w:sz="6" w:space="0" w:color="000000"/>
        <w:bottom w:val="single" w:sz="6" w:space="0" w:color="000000"/>
        <w:right w:val="single" w:sz="6" w:space="0" w:color="000000"/>
        <w:insideV w:val="single" w:sz="6" w:space="0" w:color="000000"/>
      </w:tblBorders>
      <w:tblCellMar>
        <w:top w:w="0" w:type="dxa"/>
        <w:left w:w="108" w:type="dxa"/>
        <w:bottom w:w="0" w:type="dxa"/>
        <w:right w:w="108" w:type="dxa"/>
      </w:tblCellMar>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rsid w:val="00BA29DE"/>
    <w:pPr>
      <w:spacing w:after="0"/>
      <w:ind w:left="220" w:hanging="220"/>
    </w:pPr>
  </w:style>
  <w:style w:type="paragraph" w:styleId="TableofFigures">
    <w:name w:val="table of figures"/>
    <w:basedOn w:val="Normal"/>
    <w:next w:val="Normal"/>
    <w:uiPriority w:val="99"/>
    <w:semiHidden/>
    <w:rsid w:val="00BA29DE"/>
    <w:pPr>
      <w:spacing w:after="0"/>
    </w:pPr>
  </w:style>
  <w:style w:type="table" w:styleId="TableProfessional">
    <w:name w:val="Table Professional"/>
    <w:basedOn w:val="TableNormal"/>
    <w:uiPriority w:val="99"/>
    <w:semiHidden/>
    <w:unhideWhenUsed/>
    <w:rsid w:val="00BA29DE"/>
    <w:tblPr>
      <w:tblInd w:w="0" w:type="dxa"/>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CellMar>
        <w:top w:w="0" w:type="dxa"/>
        <w:left w:w="108" w:type="dxa"/>
        <w:bottom w:w="0" w:type="dxa"/>
        <w:right w:w="108" w:type="dxa"/>
      </w:tblCellMar>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BA29DE"/>
    <w:tblPr>
      <w:tblInd w:w="0" w:type="dxa"/>
      <w:tblBorders>
        <w:top w:val="single" w:sz="12" w:space="0" w:color="008000"/>
        <w:bottom w:val="single" w:sz="12" w:space="0" w:color="008000"/>
      </w:tblBorders>
      <w:tblCellMar>
        <w:top w:w="0" w:type="dxa"/>
        <w:left w:w="108" w:type="dxa"/>
        <w:bottom w:w="0" w:type="dxa"/>
        <w:right w:w="108" w:type="dxa"/>
      </w:tblCellMar>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BA29DE"/>
    <w:tblPr>
      <w:tblInd w:w="0" w:type="dxa"/>
      <w:tblCellMar>
        <w:top w:w="0" w:type="dxa"/>
        <w:left w:w="108" w:type="dxa"/>
        <w:bottom w:w="0" w:type="dxa"/>
        <w:right w:w="108" w:type="dxa"/>
      </w:tblCellMa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BA29DE"/>
    <w:tblPr>
      <w:tblInd w:w="0" w:type="dxa"/>
      <w:tblBorders>
        <w:top w:val="single" w:sz="12" w:space="0" w:color="000000"/>
        <w:left w:val="single" w:sz="12" w:space="0" w:color="000000"/>
        <w:bottom w:val="single" w:sz="12" w:space="0" w:color="000000"/>
        <w:right w:val="single" w:sz="12" w:space="0" w:color="000000"/>
      </w:tblBorders>
      <w:tblCellMar>
        <w:top w:w="0" w:type="dxa"/>
        <w:left w:w="108" w:type="dxa"/>
        <w:bottom w:w="0" w:type="dxa"/>
        <w:right w:w="108" w:type="dxa"/>
      </w:tblCellMar>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BA29DE"/>
    <w:tblPr>
      <w:tblStyleRowBandSize w:val="1"/>
      <w:tblInd w:w="0" w:type="dxa"/>
      <w:tblCellMar>
        <w:top w:w="0" w:type="dxa"/>
        <w:left w:w="108" w:type="dxa"/>
        <w:bottom w:w="0" w:type="dxa"/>
        <w:right w:w="108" w:type="dxa"/>
      </w:tblCellMar>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BA29DE"/>
    <w:tblPr>
      <w:tblInd w:w="0" w:type="dxa"/>
      <w:tblBorders>
        <w:left w:val="single" w:sz="6" w:space="0" w:color="000000"/>
        <w:right w:val="single" w:sz="6" w:space="0" w:color="000000"/>
      </w:tblBorders>
      <w:tblCellMar>
        <w:top w:w="0" w:type="dxa"/>
        <w:left w:w="108" w:type="dxa"/>
        <w:bottom w:w="0" w:type="dxa"/>
        <w:right w:w="108" w:type="dxa"/>
      </w:tblCellMar>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BA29DE"/>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TableWeb1">
    <w:name w:val="Table Web 1"/>
    <w:basedOn w:val="TableNormal"/>
    <w:uiPriority w:val="99"/>
    <w:semiHidden/>
    <w:unhideWhenUsed/>
    <w:rsid w:val="00BA29DE"/>
    <w:tblPr>
      <w:tblCellSpacing w:w="20" w:type="dxa"/>
      <w:tblInd w:w="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BA29DE"/>
    <w:tblPr>
      <w:tblCellSpacing w:w="20" w:type="dxa"/>
      <w:tblInd w:w="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BA29DE"/>
    <w:tblPr>
      <w:tblCellSpacing w:w="20" w:type="dxa"/>
      <w:tblInd w:w="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CellMar>
        <w:top w:w="0" w:type="dxa"/>
        <w:left w:w="108" w:type="dxa"/>
        <w:bottom w:w="0" w:type="dxa"/>
        <w:right w:w="108" w:type="dxa"/>
      </w:tblCellMar>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itle">
    <w:name w:val="Title"/>
    <w:basedOn w:val="Normal"/>
    <w:next w:val="Normal"/>
    <w:link w:val="TitleChar"/>
    <w:uiPriority w:val="99"/>
    <w:qFormat/>
    <w:rsid w:val="00BA29D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99"/>
    <w:rsid w:val="00BA29DE"/>
    <w:rPr>
      <w:rFonts w:asciiTheme="majorHAnsi" w:eastAsiaTheme="majorEastAsia" w:hAnsiTheme="majorHAnsi" w:cstheme="majorBidi"/>
      <w:color w:val="17365D" w:themeColor="text2" w:themeShade="BF"/>
      <w:spacing w:val="5"/>
      <w:kern w:val="28"/>
      <w:sz w:val="52"/>
      <w:szCs w:val="52"/>
    </w:rPr>
  </w:style>
  <w:style w:type="paragraph" w:styleId="TOAHeading">
    <w:name w:val="toa heading"/>
    <w:basedOn w:val="Normal"/>
    <w:next w:val="Normal"/>
    <w:uiPriority w:val="99"/>
    <w:semiHidden/>
    <w:rsid w:val="00BA29DE"/>
    <w:pPr>
      <w:spacing w:before="120"/>
    </w:pPr>
    <w:rPr>
      <w:rFonts w:asciiTheme="majorHAnsi" w:eastAsiaTheme="majorEastAsia" w:hAnsiTheme="majorHAnsi" w:cstheme="majorBidi"/>
      <w:b/>
      <w:bCs/>
      <w:sz w:val="24"/>
      <w:szCs w:val="24"/>
    </w:rPr>
  </w:style>
  <w:style w:type="paragraph" w:customStyle="1" w:styleId="TabularSource">
    <w:name w:val="TabularSource"/>
    <w:basedOn w:val="TabularEntry"/>
    <w:qFormat/>
    <w:rsid w:val="00BA29DE"/>
    <w:pPr>
      <w:spacing w:before="120" w:after="120"/>
      <w:ind w:left="1440"/>
    </w:pPr>
    <w:rPr>
      <w:sz w:val="20"/>
    </w:rPr>
  </w:style>
  <w:style w:type="paragraph" w:customStyle="1" w:styleId="DialogContinued">
    <w:name w:val="DialogContinued"/>
    <w:basedOn w:val="Dialog"/>
    <w:qFormat/>
    <w:rsid w:val="00BA29DE"/>
    <w:pPr>
      <w:ind w:firstLine="0"/>
    </w:pPr>
  </w:style>
  <w:style w:type="paragraph" w:customStyle="1" w:styleId="FeatureRecipeTitleAlternative">
    <w:name w:val="FeatureRecipeTitleAlternative"/>
    <w:basedOn w:val="RecipeTitleAlternative"/>
    <w:qFormat/>
    <w:rsid w:val="00BA29DE"/>
    <w:pPr>
      <w:shd w:val="clear" w:color="auto" w:fill="BFBFBF" w:themeFill="background1" w:themeFillShade="BF"/>
    </w:pPr>
  </w:style>
  <w:style w:type="paragraph" w:customStyle="1" w:styleId="FeatureRecipeIntro">
    <w:name w:val="FeatureRecipeIntro"/>
    <w:basedOn w:val="RecipeIntro"/>
    <w:qFormat/>
    <w:rsid w:val="00BA29DE"/>
    <w:pPr>
      <w:shd w:val="clear" w:color="auto" w:fill="BFBFBF" w:themeFill="background1" w:themeFillShade="BF"/>
    </w:pPr>
  </w:style>
  <w:style w:type="paragraph" w:customStyle="1" w:styleId="FeatureRecipeSubRecipeTitle">
    <w:name w:val="FeatureRecipeSubRecipeTitle"/>
    <w:basedOn w:val="RecipeSubrecipeTitle"/>
    <w:qFormat/>
    <w:rsid w:val="00BA29DE"/>
    <w:pPr>
      <w:shd w:val="clear" w:color="auto" w:fill="BFBFBF" w:themeFill="background1" w:themeFillShade="BF"/>
    </w:pPr>
  </w:style>
  <w:style w:type="paragraph" w:customStyle="1" w:styleId="FeatureRecipeIngredientHead">
    <w:name w:val="FeatureRecipeIngredientHead"/>
    <w:basedOn w:val="RecipeIngredientHead"/>
    <w:qFormat/>
    <w:rsid w:val="00BA29DE"/>
    <w:pPr>
      <w:shd w:val="clear" w:color="auto" w:fill="BFBFBF" w:themeFill="background1" w:themeFillShade="BF"/>
    </w:pPr>
  </w:style>
  <w:style w:type="paragraph" w:customStyle="1" w:styleId="FeatureRecipeTime">
    <w:name w:val="FeatureRecipeTime"/>
    <w:basedOn w:val="RecipeTime"/>
    <w:qFormat/>
    <w:rsid w:val="00BA29DE"/>
    <w:pPr>
      <w:shd w:val="clear" w:color="auto" w:fill="BFBFBF" w:themeFill="background1" w:themeFillShade="BF"/>
    </w:pPr>
  </w:style>
  <w:style w:type="paragraph" w:customStyle="1" w:styleId="RecipeVariationPara">
    <w:name w:val="RecipeVariationPara"/>
    <w:basedOn w:val="RecipeVariationHead"/>
    <w:qFormat/>
    <w:rsid w:val="00BA29DE"/>
    <w:rPr>
      <w:i/>
      <w:u w:val="none"/>
    </w:rPr>
  </w:style>
  <w:style w:type="paragraph" w:customStyle="1" w:styleId="FeatureRecipeVariationPara">
    <w:name w:val="FeatureRecipeVariationPara"/>
    <w:basedOn w:val="RecipeVariationPara"/>
    <w:qFormat/>
    <w:rsid w:val="00BA29DE"/>
    <w:pPr>
      <w:shd w:val="clear" w:color="auto" w:fill="BFBFBF" w:themeFill="background1" w:themeFillShade="BF"/>
    </w:pPr>
  </w:style>
  <w:style w:type="paragraph" w:customStyle="1" w:styleId="RecipeVariation2">
    <w:name w:val="RecipeVariation2"/>
    <w:basedOn w:val="RecipeVariationH2"/>
    <w:qFormat/>
    <w:rsid w:val="00BA29DE"/>
    <w:rPr>
      <w:i/>
    </w:rPr>
  </w:style>
  <w:style w:type="paragraph" w:customStyle="1" w:styleId="FeatureRecipeVariation2">
    <w:name w:val="FeatureRecipeVariation2"/>
    <w:basedOn w:val="RecipeVariation2"/>
    <w:qFormat/>
    <w:rsid w:val="00BA29DE"/>
    <w:pPr>
      <w:shd w:val="clear" w:color="auto" w:fill="BFBFBF" w:themeFill="background1" w:themeFillShade="BF"/>
    </w:pPr>
  </w:style>
  <w:style w:type="paragraph" w:customStyle="1" w:styleId="FeatureRecipeNutritionInfo">
    <w:name w:val="FeatureRecipeNutritionInfo"/>
    <w:basedOn w:val="RecipeNutritionInfo"/>
    <w:qFormat/>
    <w:rsid w:val="00BA29DE"/>
    <w:pPr>
      <w:shd w:val="clear" w:color="auto" w:fill="BFBFBF" w:themeFill="background1" w:themeFillShade="BF"/>
    </w:pPr>
  </w:style>
  <w:style w:type="paragraph" w:customStyle="1" w:styleId="FeatureRecipeFootnote">
    <w:name w:val="FeatureRecipeFootnote"/>
    <w:basedOn w:val="RecipeFootnote"/>
    <w:qFormat/>
    <w:rsid w:val="00BA29DE"/>
    <w:pPr>
      <w:shd w:val="clear" w:color="auto" w:fill="BFBFBF" w:themeFill="background1" w:themeFillShade="BF"/>
    </w:pPr>
  </w:style>
  <w:style w:type="paragraph" w:customStyle="1" w:styleId="FeatureRecipeUSMeasure">
    <w:name w:val="FeatureRecipeUSMeasure"/>
    <w:basedOn w:val="RecipeUSMeasure"/>
    <w:qFormat/>
    <w:rsid w:val="00BA29DE"/>
    <w:pPr>
      <w:shd w:val="clear" w:color="auto" w:fill="BFBFBF" w:themeFill="background1" w:themeFillShade="BF"/>
    </w:pPr>
  </w:style>
  <w:style w:type="paragraph" w:customStyle="1" w:styleId="FeatureRecipeMetricMeasure">
    <w:name w:val="FeatureRecipeMetricMeasure"/>
    <w:basedOn w:val="RecipeMetricMeasure"/>
    <w:qFormat/>
    <w:rsid w:val="00BA29DE"/>
    <w:pPr>
      <w:shd w:val="clear" w:color="auto" w:fill="BFBFBF" w:themeFill="background1" w:themeFillShade="BF"/>
    </w:pPr>
    <w:rPr>
      <w:rFonts w:ascii="Times New Roman" w:hAnsi="Times New Roman"/>
      <w:sz w:val="22"/>
    </w:rPr>
  </w:style>
  <w:style w:type="paragraph" w:customStyle="1" w:styleId="FeatureRecipePercentage">
    <w:name w:val="FeatureRecipePercentage"/>
    <w:basedOn w:val="RecipePercentage"/>
    <w:qFormat/>
    <w:rsid w:val="00BA29DE"/>
    <w:pPr>
      <w:shd w:val="clear" w:color="auto" w:fill="BFBFBF" w:themeFill="background1" w:themeFillShade="BF"/>
    </w:pPr>
  </w:style>
  <w:style w:type="paragraph" w:customStyle="1" w:styleId="FeatureRecipeTableHead">
    <w:name w:val="FeatureRecipeTableHead"/>
    <w:basedOn w:val="RecipeTableHead"/>
    <w:qFormat/>
    <w:rsid w:val="00BA29DE"/>
    <w:pPr>
      <w:shd w:val="clear" w:color="auto" w:fill="BFBFBF" w:themeFill="background1" w:themeFillShade="BF"/>
    </w:pPr>
  </w:style>
  <w:style w:type="paragraph" w:customStyle="1" w:styleId="FeatureRecipeVariationHead">
    <w:name w:val="FeatureRecipeVariationHead"/>
    <w:basedOn w:val="RecipeVariationHead"/>
    <w:qFormat/>
    <w:rsid w:val="00BA29DE"/>
    <w:pPr>
      <w:shd w:val="clear" w:color="auto" w:fill="BFBFBF" w:themeFill="background1" w:themeFillShade="BF"/>
    </w:pPr>
  </w:style>
  <w:style w:type="paragraph" w:customStyle="1" w:styleId="FeatureRecipeVariationH2">
    <w:name w:val="FeatureRecipeVariationH2"/>
    <w:basedOn w:val="RecipeVariationH2"/>
    <w:qFormat/>
    <w:rsid w:val="00BA29DE"/>
    <w:pPr>
      <w:shd w:val="clear" w:color="auto" w:fill="BFBFBF" w:themeFill="background1" w:themeFillShade="BF"/>
    </w:pPr>
  </w:style>
  <w:style w:type="paragraph" w:customStyle="1" w:styleId="FeatureRecipeProcedureHead">
    <w:name w:val="FeatureRecipeProcedureHead"/>
    <w:basedOn w:val="RecipeProcedureHead"/>
    <w:qFormat/>
    <w:rsid w:val="00BA29DE"/>
    <w:pPr>
      <w:shd w:val="clear" w:color="auto" w:fill="BFBFBF" w:themeFill="background1" w:themeFillShade="BF"/>
    </w:pPr>
  </w:style>
  <w:style w:type="paragraph" w:customStyle="1" w:styleId="RecipeNoteHead">
    <w:name w:val="RecipeNoteHead"/>
    <w:basedOn w:val="RecipeFootnote"/>
    <w:qFormat/>
    <w:rsid w:val="00BA29DE"/>
    <w:rPr>
      <w:b/>
      <w:i/>
    </w:rPr>
  </w:style>
  <w:style w:type="paragraph" w:customStyle="1" w:styleId="FeatureRecipeNoteHead">
    <w:name w:val="FeatureRecipeNoteHead"/>
    <w:basedOn w:val="RecipeNoteHead"/>
    <w:qFormat/>
    <w:rsid w:val="00BA29DE"/>
    <w:pPr>
      <w:shd w:val="clear" w:color="auto" w:fill="BFBFBF" w:themeFill="background1" w:themeFillShade="BF"/>
    </w:pPr>
  </w:style>
  <w:style w:type="paragraph" w:customStyle="1" w:styleId="FeatureRecipeNotePara">
    <w:name w:val="FeatureRecipeNotePara"/>
    <w:basedOn w:val="FeatureRecipeNoteHead"/>
    <w:qFormat/>
    <w:rsid w:val="00BA29DE"/>
    <w:rPr>
      <w:b w:val="0"/>
      <w:i w:val="0"/>
      <w:sz w:val="18"/>
    </w:rPr>
  </w:style>
  <w:style w:type="paragraph" w:customStyle="1" w:styleId="RecipeNotePara">
    <w:name w:val="RecipeNotePara"/>
    <w:basedOn w:val="FeatureRecipeNotePara"/>
    <w:rsid w:val="00BA29DE"/>
    <w:pPr>
      <w:shd w:val="clear" w:color="auto" w:fill="FFFFFF" w:themeFill="background1"/>
    </w:pPr>
  </w:style>
  <w:style w:type="paragraph" w:customStyle="1" w:styleId="RecipeNoteHead3">
    <w:name w:val="RecipeNoteHead3"/>
    <w:basedOn w:val="RecipeNotePara"/>
    <w:qFormat/>
    <w:rsid w:val="00BA29DE"/>
    <w:rPr>
      <w:i/>
    </w:rPr>
  </w:style>
  <w:style w:type="paragraph" w:customStyle="1" w:styleId="FeatureRecipeNoteHead3">
    <w:name w:val="FeatureRecipeNoteHead3"/>
    <w:basedOn w:val="RecipeNoteHead3"/>
    <w:qFormat/>
    <w:rsid w:val="00BA29DE"/>
    <w:pPr>
      <w:shd w:val="clear" w:color="auto" w:fill="BFBFBF" w:themeFill="background1" w:themeFillShade="BF"/>
    </w:pPr>
  </w:style>
  <w:style w:type="paragraph" w:customStyle="1" w:styleId="FeatureRecipeNoteHead4">
    <w:name w:val="FeatureRecipeNoteHead4"/>
    <w:basedOn w:val="FeatureRecipeNoteHead3"/>
    <w:qFormat/>
    <w:rsid w:val="00BA29DE"/>
    <w:rPr>
      <w:b/>
    </w:rPr>
  </w:style>
  <w:style w:type="paragraph" w:customStyle="1" w:styleId="RecipeNoteHead4">
    <w:name w:val="RecipeNoteHead4"/>
    <w:basedOn w:val="FeatureRecipeNoteHead4"/>
    <w:qFormat/>
    <w:rsid w:val="00BA29DE"/>
    <w:pPr>
      <w:shd w:val="clear" w:color="auto" w:fill="FFFFFF" w:themeFill="background1"/>
    </w:pPr>
  </w:style>
  <w:style w:type="character" w:customStyle="1" w:styleId="BoldItalic">
    <w:name w:val="BoldItalic"/>
    <w:rsid w:val="00BA29DE"/>
    <w:rPr>
      <w:b/>
      <w:i/>
    </w:rPr>
  </w:style>
  <w:style w:type="character" w:customStyle="1" w:styleId="Bold">
    <w:name w:val="Bold"/>
    <w:rsid w:val="00BA29DE"/>
    <w:rPr>
      <w:b/>
    </w:rPr>
  </w:style>
  <w:style w:type="character" w:customStyle="1" w:styleId="boldred">
    <w:name w:val="bold red"/>
    <w:rsid w:val="00BA29DE"/>
  </w:style>
  <w:style w:type="table" w:customStyle="1" w:styleId="ColorfulGrid2">
    <w:name w:val="Colorful Grid2"/>
    <w:basedOn w:val="TableNormal"/>
    <w:uiPriority w:val="73"/>
    <w:rsid w:val="00922EAC"/>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customStyle="1" w:styleId="ColorfulList2">
    <w:name w:val="Colorful List2"/>
    <w:basedOn w:val="TableNormal"/>
    <w:uiPriority w:val="72"/>
    <w:rsid w:val="00922EAC"/>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customStyle="1" w:styleId="ColorfulShading2">
    <w:name w:val="Colorful Shading2"/>
    <w:basedOn w:val="TableNormal"/>
    <w:uiPriority w:val="71"/>
    <w:rsid w:val="00922EAC"/>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customStyle="1" w:styleId="DarkList2">
    <w:name w:val="Dark List2"/>
    <w:basedOn w:val="TableNormal"/>
    <w:uiPriority w:val="70"/>
    <w:rsid w:val="00922EAC"/>
    <w:pPr>
      <w:spacing w:after="0" w:line="240" w:lineRule="auto"/>
    </w:pPr>
    <w:rPr>
      <w:rFonts w:ascii="Times New Roman" w:eastAsia="Times New Roman" w:hAnsi="Times New Roman" w:cs="Times New Roman"/>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customStyle="1" w:styleId="LightGrid2">
    <w:name w:val="Light Grid2"/>
    <w:basedOn w:val="TableNormal"/>
    <w:uiPriority w:val="62"/>
    <w:rsid w:val="00922EA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customStyle="1" w:styleId="LightGrid-Accent12">
    <w:name w:val="Light Grid - Accent 12"/>
    <w:basedOn w:val="TableNormal"/>
    <w:uiPriority w:val="62"/>
    <w:rsid w:val="00922EA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customStyle="1" w:styleId="LightList2">
    <w:name w:val="Light List2"/>
    <w:basedOn w:val="TableNormal"/>
    <w:uiPriority w:val="61"/>
    <w:rsid w:val="00922EA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customStyle="1" w:styleId="LightList-Accent12">
    <w:name w:val="Light List - Accent 12"/>
    <w:basedOn w:val="TableNormal"/>
    <w:uiPriority w:val="61"/>
    <w:rsid w:val="00922EA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customStyle="1" w:styleId="LightShading2">
    <w:name w:val="Light Shading2"/>
    <w:basedOn w:val="TableNormal"/>
    <w:uiPriority w:val="60"/>
    <w:rsid w:val="00922EAC"/>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customStyle="1" w:styleId="LightShading-Accent12">
    <w:name w:val="Light Shading - Accent 12"/>
    <w:basedOn w:val="TableNormal"/>
    <w:uiPriority w:val="60"/>
    <w:rsid w:val="00922EAC"/>
    <w:pPr>
      <w:spacing w:after="0" w:line="240" w:lineRule="auto"/>
    </w:pPr>
    <w:rPr>
      <w:rFonts w:ascii="Times New Roman" w:eastAsia="Times New Roman" w:hAnsi="Times New Roma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customStyle="1" w:styleId="MediumGrid12">
    <w:name w:val="Medium Grid 12"/>
    <w:basedOn w:val="TableNormal"/>
    <w:uiPriority w:val="67"/>
    <w:rsid w:val="00922EA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customStyle="1" w:styleId="MediumGrid22">
    <w:name w:val="Medium Grid 22"/>
    <w:basedOn w:val="TableNormal"/>
    <w:uiPriority w:val="68"/>
    <w:rsid w:val="00922EAC"/>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customStyle="1" w:styleId="MediumGrid32">
    <w:name w:val="Medium Grid 32"/>
    <w:basedOn w:val="TableNormal"/>
    <w:uiPriority w:val="69"/>
    <w:rsid w:val="00922EA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customStyle="1" w:styleId="MediumList12">
    <w:name w:val="Medium List 12"/>
    <w:basedOn w:val="TableNormal"/>
    <w:uiPriority w:val="65"/>
    <w:rsid w:val="00922EAC"/>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customStyle="1" w:styleId="MediumList1-Accent12">
    <w:name w:val="Medium List 1 - Accent 12"/>
    <w:basedOn w:val="TableNormal"/>
    <w:uiPriority w:val="65"/>
    <w:rsid w:val="00922EAC"/>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customStyle="1" w:styleId="MediumList22">
    <w:name w:val="Medium List 22"/>
    <w:basedOn w:val="TableNormal"/>
    <w:uiPriority w:val="66"/>
    <w:rsid w:val="00922EAC"/>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customStyle="1" w:styleId="MediumShading12">
    <w:name w:val="Medium Shading 12"/>
    <w:basedOn w:val="TableNormal"/>
    <w:uiPriority w:val="63"/>
    <w:rsid w:val="00922EA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customStyle="1" w:styleId="MediumShading1-Accent12">
    <w:name w:val="Medium Shading 1 - Accent 12"/>
    <w:basedOn w:val="TableNormal"/>
    <w:uiPriority w:val="63"/>
    <w:rsid w:val="00922EA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customStyle="1" w:styleId="MediumShading22">
    <w:name w:val="Medium Shading 22"/>
    <w:basedOn w:val="TableNormal"/>
    <w:uiPriority w:val="64"/>
    <w:rsid w:val="00922EA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customStyle="1" w:styleId="MediumShading2-Accent12">
    <w:name w:val="Medium Shading 2 - Accent 12"/>
    <w:basedOn w:val="TableNormal"/>
    <w:uiPriority w:val="64"/>
    <w:rsid w:val="00922EAC"/>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paragraph" w:customStyle="1" w:styleId="TestStyle">
    <w:name w:val="TestStyle"/>
    <w:qFormat/>
    <w:rsid w:val="00BA29DE"/>
    <w:rPr>
      <w:rFonts w:ascii="Arial" w:eastAsia="Times New Roman" w:hAnsi="Arial" w:cs="Times New Roman"/>
      <w:b/>
      <w:snapToGrid w:val="0"/>
      <w:sz w:val="60"/>
      <w:szCs w:val="20"/>
    </w:rPr>
  </w:style>
  <w:style w:type="table" w:styleId="ColorfulGrid">
    <w:name w:val="Colorful Grid"/>
    <w:basedOn w:val="TableNormal"/>
    <w:uiPriority w:val="73"/>
    <w:rsid w:val="00BA29DE"/>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insideH w:val="single" w:sz="4" w:space="0" w:color="FFFFFF"/>
      </w:tblBorders>
      <w:tblCellMar>
        <w:top w:w="0" w:type="dxa"/>
        <w:left w:w="108" w:type="dxa"/>
        <w:bottom w:w="0" w:type="dxa"/>
        <w:right w:w="108" w:type="dxa"/>
      </w:tblCellMar>
    </w:tblPr>
    <w:tcPr>
      <w:shd w:val="clear" w:color="auto" w:fill="CCCCCC"/>
    </w:tcPr>
    <w:tblStylePr w:type="firstRow">
      <w:rPr>
        <w:b/>
        <w:bCs/>
      </w:rPr>
      <w:tblPr/>
      <w:tcPr>
        <w:shd w:val="clear" w:color="auto" w:fill="999999"/>
      </w:tcPr>
    </w:tblStylePr>
    <w:tblStylePr w:type="lastRow">
      <w:rPr>
        <w:b/>
        <w:bCs/>
        <w:color w:val="000000"/>
      </w:rPr>
      <w:tblPr/>
      <w:tcPr>
        <w:shd w:val="clear" w:color="auto" w:fill="999999"/>
      </w:tcPr>
    </w:tblStylePr>
    <w:tblStylePr w:type="firstCol">
      <w:rPr>
        <w:color w:val="FFFFFF"/>
      </w:rPr>
      <w:tblPr/>
      <w:tcPr>
        <w:shd w:val="clear" w:color="auto" w:fill="000000"/>
      </w:tcPr>
    </w:tblStylePr>
    <w:tblStylePr w:type="lastCol">
      <w:rPr>
        <w:color w:val="FFFFFF"/>
      </w:rPr>
      <w:tblPr/>
      <w:tcPr>
        <w:shd w:val="clear" w:color="auto" w:fill="000000"/>
      </w:tcPr>
    </w:tblStylePr>
    <w:tblStylePr w:type="band1Vert">
      <w:tblPr/>
      <w:tcPr>
        <w:shd w:val="clear" w:color="auto" w:fill="808080"/>
      </w:tcPr>
    </w:tblStylePr>
    <w:tblStylePr w:type="band1Horz">
      <w:tblPr/>
      <w:tcPr>
        <w:shd w:val="clear" w:color="auto" w:fill="808080"/>
      </w:tcPr>
    </w:tblStylePr>
  </w:style>
  <w:style w:type="table" w:styleId="ColorfulList">
    <w:name w:val="Colorful List"/>
    <w:basedOn w:val="TableNormal"/>
    <w:uiPriority w:val="72"/>
    <w:rsid w:val="00BA29DE"/>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CellMar>
        <w:top w:w="0" w:type="dxa"/>
        <w:left w:w="108" w:type="dxa"/>
        <w:bottom w:w="0" w:type="dxa"/>
        <w:right w:w="108" w:type="dxa"/>
      </w:tblCellMar>
    </w:tblPr>
    <w:tcPr>
      <w:shd w:val="clear" w:color="auto" w:fill="E6E6E6"/>
    </w:tcPr>
    <w:tblStylePr w:type="firstRow">
      <w:rPr>
        <w:b/>
        <w:bCs/>
        <w:color w:val="FFFFFF"/>
      </w:rPr>
      <w:tblPr/>
      <w:tcPr>
        <w:tcBorders>
          <w:bottom w:val="single" w:sz="12" w:space="0" w:color="FFFFFF"/>
        </w:tcBorders>
        <w:shd w:val="clear" w:color="auto" w:fill="9E3A38"/>
      </w:tcPr>
    </w:tblStylePr>
    <w:tblStylePr w:type="lastRow">
      <w:rPr>
        <w:b/>
        <w:bCs/>
        <w:color w:val="9E3A38"/>
      </w:rPr>
      <w:tblPr/>
      <w:tcPr>
        <w:tcBorders>
          <w:top w:val="single" w:sz="12" w:space="0" w:color="000000"/>
        </w:tcBorders>
        <w:shd w:val="clear" w:color="auto" w:fill="FFFFFF"/>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cPr>
    </w:tblStylePr>
    <w:tblStylePr w:type="band1Horz">
      <w:tblPr/>
      <w:tcPr>
        <w:shd w:val="clear" w:color="auto" w:fill="CCCCCC"/>
      </w:tcPr>
    </w:tblStylePr>
  </w:style>
  <w:style w:type="table" w:styleId="ColorfulShading">
    <w:name w:val="Colorful Shading"/>
    <w:basedOn w:val="TableNormal"/>
    <w:uiPriority w:val="71"/>
    <w:rsid w:val="00BA29DE"/>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24" w:space="0" w:color="C0504D"/>
        <w:left w:val="single" w:sz="4" w:space="0" w:color="000000"/>
        <w:bottom w:val="single" w:sz="4" w:space="0" w:color="000000"/>
        <w:right w:val="single" w:sz="4" w:space="0" w:color="000000"/>
        <w:insideH w:val="single" w:sz="4" w:space="0" w:color="FFFFFF"/>
        <w:insideV w:val="single" w:sz="4" w:space="0" w:color="FFFFFF"/>
      </w:tblBorders>
      <w:tblCellMar>
        <w:top w:w="0" w:type="dxa"/>
        <w:left w:w="108" w:type="dxa"/>
        <w:bottom w:w="0" w:type="dxa"/>
        <w:right w:w="108" w:type="dxa"/>
      </w:tblCellMar>
    </w:tblPr>
    <w:tcPr>
      <w:shd w:val="clear" w:color="auto" w:fill="E6E6E6"/>
    </w:tcPr>
    <w:tblStylePr w:type="firstRow">
      <w:rPr>
        <w:b/>
        <w:bCs/>
      </w:rPr>
      <w:tblPr/>
      <w:tcPr>
        <w:tcBorders>
          <w:top w:val="nil"/>
          <w:left w:val="nil"/>
          <w:bottom w:val="single" w:sz="24" w:space="0" w:color="C0504D"/>
          <w:right w:val="nil"/>
          <w:insideH w:val="nil"/>
          <w:insideV w:val="nil"/>
        </w:tcBorders>
        <w:shd w:val="clear" w:color="auto" w:fill="FFFFFF"/>
      </w:tcPr>
    </w:tblStylePr>
    <w:tblStylePr w:type="lastRow">
      <w:rPr>
        <w:b/>
        <w:bCs/>
        <w:color w:val="FFFFFF"/>
      </w:rPr>
      <w:tblPr/>
      <w:tcPr>
        <w:tcBorders>
          <w:top w:val="single" w:sz="6" w:space="0" w:color="FFFFFF"/>
        </w:tcBorders>
        <w:shd w:val="clear" w:color="auto" w:fill="000000"/>
      </w:tcPr>
    </w:tblStylePr>
    <w:tblStylePr w:type="firstCol">
      <w:rPr>
        <w:color w:val="FFFFFF"/>
      </w:rPr>
      <w:tblPr/>
      <w:tcPr>
        <w:tcBorders>
          <w:top w:val="nil"/>
          <w:left w:val="nil"/>
          <w:bottom w:val="nil"/>
          <w:right w:val="nil"/>
          <w:insideH w:val="single" w:sz="4" w:space="0" w:color="000000"/>
          <w:insideV w:val="nil"/>
        </w:tcBorders>
        <w:shd w:val="clear" w:color="auto" w:fill="000000"/>
      </w:tcPr>
    </w:tblStylePr>
    <w:tblStylePr w:type="lastCol">
      <w:rPr>
        <w:color w:val="FFFFFF"/>
      </w:rPr>
      <w:tblPr/>
      <w:tcPr>
        <w:tcBorders>
          <w:top w:val="nil"/>
          <w:left w:val="nil"/>
          <w:bottom w:val="nil"/>
          <w:right w:val="nil"/>
          <w:insideH w:val="nil"/>
          <w:insideV w:val="nil"/>
        </w:tcBorders>
        <w:shd w:val="clear" w:color="auto" w:fill="000000"/>
      </w:tcPr>
    </w:tblStylePr>
    <w:tblStylePr w:type="band1Vert">
      <w:tblPr/>
      <w:tcPr>
        <w:shd w:val="clear" w:color="auto" w:fill="999999"/>
      </w:tcPr>
    </w:tblStylePr>
    <w:tblStylePr w:type="band1Horz">
      <w:tblPr/>
      <w:tcPr>
        <w:shd w:val="clear" w:color="auto" w:fill="808080"/>
      </w:tcPr>
    </w:tblStylePr>
    <w:tblStylePr w:type="neCell">
      <w:rPr>
        <w:color w:val="000000"/>
      </w:rPr>
    </w:tblStylePr>
    <w:tblStylePr w:type="nwCell">
      <w:rPr>
        <w:color w:val="000000"/>
      </w:rPr>
    </w:tblStylePr>
  </w:style>
  <w:style w:type="table" w:styleId="DarkList">
    <w:name w:val="Dark List"/>
    <w:basedOn w:val="TableNormal"/>
    <w:uiPriority w:val="70"/>
    <w:rsid w:val="00BA29DE"/>
    <w:pPr>
      <w:spacing w:after="0" w:line="240" w:lineRule="auto"/>
    </w:pPr>
    <w:rPr>
      <w:rFonts w:ascii="Times New Roman" w:eastAsia="Times New Roman" w:hAnsi="Times New Roman" w:cs="Times New Roman"/>
      <w:color w:val="FFFFFF"/>
      <w:sz w:val="20"/>
      <w:szCs w:val="20"/>
    </w:rPr>
    <w:tblPr>
      <w:tblStyleRowBandSize w:val="1"/>
      <w:tblStyleColBandSize w:val="1"/>
      <w:tblInd w:w="0" w:type="dxa"/>
      <w:tblCellMar>
        <w:top w:w="0" w:type="dxa"/>
        <w:left w:w="108" w:type="dxa"/>
        <w:bottom w:w="0" w:type="dxa"/>
        <w:right w:w="108" w:type="dxa"/>
      </w:tblCellMar>
    </w:tblPr>
    <w:tcPr>
      <w:shd w:val="clear" w:color="auto" w:fill="000000"/>
    </w:tcPr>
    <w:tblStylePr w:type="firstRow">
      <w:rPr>
        <w:b/>
        <w:bCs/>
      </w:rPr>
      <w:tblPr/>
      <w:tcPr>
        <w:tcBorders>
          <w:top w:val="nil"/>
          <w:left w:val="nil"/>
          <w:bottom w:val="single" w:sz="18" w:space="0" w:color="FFFFFF"/>
          <w:right w:val="nil"/>
          <w:insideH w:val="nil"/>
          <w:insideV w:val="nil"/>
        </w:tcBorders>
        <w:shd w:val="clear" w:color="auto" w:fill="000000"/>
      </w:tcPr>
    </w:tblStylePr>
    <w:tblStylePr w:type="lastRow">
      <w:tblPr/>
      <w:tcPr>
        <w:tcBorders>
          <w:top w:val="single" w:sz="18" w:space="0" w:color="FFFFFF"/>
          <w:left w:val="nil"/>
          <w:bottom w:val="nil"/>
          <w:right w:val="nil"/>
          <w:insideH w:val="nil"/>
          <w:insideV w:val="nil"/>
        </w:tcBorders>
        <w:shd w:val="clear" w:color="auto" w:fill="000000"/>
      </w:tcPr>
    </w:tblStylePr>
    <w:tblStylePr w:type="firstCol">
      <w:tblPr/>
      <w:tcPr>
        <w:tcBorders>
          <w:top w:val="nil"/>
          <w:left w:val="nil"/>
          <w:bottom w:val="nil"/>
          <w:right w:val="single" w:sz="18" w:space="0" w:color="FFFFFF"/>
          <w:insideH w:val="nil"/>
          <w:insideV w:val="nil"/>
        </w:tcBorders>
        <w:shd w:val="clear" w:color="auto" w:fill="000000"/>
      </w:tcPr>
    </w:tblStylePr>
    <w:tblStylePr w:type="lastCol">
      <w:tblPr/>
      <w:tcPr>
        <w:tcBorders>
          <w:top w:val="nil"/>
          <w:left w:val="single" w:sz="18" w:space="0" w:color="FFFFFF"/>
          <w:bottom w:val="nil"/>
          <w:right w:val="nil"/>
          <w:insideH w:val="nil"/>
          <w:insideV w:val="nil"/>
        </w:tcBorders>
        <w:shd w:val="clear" w:color="auto" w:fill="000000"/>
      </w:tcPr>
    </w:tblStylePr>
    <w:tblStylePr w:type="band1Vert">
      <w:tblPr/>
      <w:tcPr>
        <w:tcBorders>
          <w:top w:val="nil"/>
          <w:left w:val="nil"/>
          <w:bottom w:val="nil"/>
          <w:right w:val="nil"/>
          <w:insideH w:val="nil"/>
          <w:insideV w:val="nil"/>
        </w:tcBorders>
        <w:shd w:val="clear" w:color="auto" w:fill="000000"/>
      </w:tcPr>
    </w:tblStylePr>
    <w:tblStylePr w:type="band1Horz">
      <w:tblPr/>
      <w:tcPr>
        <w:tcBorders>
          <w:top w:val="nil"/>
          <w:left w:val="nil"/>
          <w:bottom w:val="nil"/>
          <w:right w:val="nil"/>
          <w:insideH w:val="nil"/>
          <w:insideV w:val="nil"/>
        </w:tcBorders>
        <w:shd w:val="clear" w:color="auto" w:fill="000000"/>
      </w:tcPr>
    </w:tblStylePr>
  </w:style>
  <w:style w:type="table" w:styleId="LightGrid">
    <w:name w:val="Light Grid"/>
    <w:basedOn w:val="TableNormal"/>
    <w:uiPriority w:val="62"/>
    <w:rsid w:val="00BA29D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000000"/>
          <w:left w:val="single" w:sz="8" w:space="0" w:color="000000"/>
          <w:bottom w:val="single" w:sz="18" w:space="0" w:color="000000"/>
          <w:right w:val="single" w:sz="8" w:space="0" w:color="000000"/>
          <w:insideH w:val="nil"/>
          <w:insideV w:val="single" w:sz="8" w:space="0" w:color="000000"/>
        </w:tcBorders>
      </w:tcPr>
    </w:tblStylePr>
    <w:tblStylePr w:type="lastRow">
      <w:pPr>
        <w:spacing w:before="0" w:after="0" w:line="240" w:lineRule="auto"/>
      </w:pPr>
      <w:rPr>
        <w:rFonts w:ascii="Cambria" w:eastAsia="Times New Roman" w:hAnsi="Cambria" w:cs="Times New Roman"/>
        <w:b/>
        <w:bCs/>
      </w:rPr>
      <w:tblPr/>
      <w:tcPr>
        <w:tcBorders>
          <w:top w:val="double" w:sz="6" w:space="0" w:color="000000"/>
          <w:left w:val="single" w:sz="8" w:space="0" w:color="000000"/>
          <w:bottom w:val="single" w:sz="8" w:space="0" w:color="000000"/>
          <w:right w:val="single" w:sz="8" w:space="0" w:color="000000"/>
          <w:insideH w:val="nil"/>
          <w:insideV w:val="single" w:sz="8" w:space="0" w:color="000000"/>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000000"/>
          <w:left w:val="single" w:sz="8" w:space="0" w:color="000000"/>
          <w:bottom w:val="single" w:sz="8" w:space="0" w:color="000000"/>
          <w:right w:val="single" w:sz="8" w:space="0" w:color="000000"/>
        </w:tcBorders>
      </w:tcPr>
    </w:tblStylePr>
    <w:tblStylePr w:type="band1Vert">
      <w:tblPr/>
      <w:tcPr>
        <w:tcBorders>
          <w:top w:val="single" w:sz="8" w:space="0" w:color="000000"/>
          <w:left w:val="single" w:sz="8" w:space="0" w:color="000000"/>
          <w:bottom w:val="single" w:sz="8" w:space="0" w:color="000000"/>
          <w:right w:val="single" w:sz="8" w:space="0" w:color="000000"/>
        </w:tcBorders>
        <w:shd w:val="clear" w:color="auto" w:fill="C0C0C0"/>
      </w:tcPr>
    </w:tblStylePr>
    <w:tblStylePr w:type="band1Horz">
      <w:tblPr/>
      <w:tcPr>
        <w:tcBorders>
          <w:top w:val="single" w:sz="8" w:space="0" w:color="000000"/>
          <w:left w:val="single" w:sz="8" w:space="0" w:color="000000"/>
          <w:bottom w:val="single" w:sz="8" w:space="0" w:color="000000"/>
          <w:right w:val="single" w:sz="8" w:space="0" w:color="000000"/>
          <w:insideV w:val="single" w:sz="8" w:space="0" w:color="000000"/>
        </w:tcBorders>
        <w:shd w:val="clear" w:color="auto" w:fill="C0C0C0"/>
      </w:tcPr>
    </w:tblStylePr>
    <w:tblStylePr w:type="band2Horz">
      <w:tblPr/>
      <w:tcPr>
        <w:tcBorders>
          <w:top w:val="single" w:sz="8" w:space="0" w:color="000000"/>
          <w:left w:val="single" w:sz="8" w:space="0" w:color="000000"/>
          <w:bottom w:val="single" w:sz="8" w:space="0" w:color="000000"/>
          <w:right w:val="single" w:sz="8" w:space="0" w:color="000000"/>
          <w:insideV w:val="single" w:sz="8" w:space="0" w:color="000000"/>
        </w:tcBorders>
      </w:tcPr>
    </w:tblStylePr>
  </w:style>
  <w:style w:type="table" w:styleId="LightGrid-Accent1">
    <w:name w:val="Light Grid Accent 1"/>
    <w:basedOn w:val="TableNormal"/>
    <w:uiPriority w:val="62"/>
    <w:rsid w:val="00BA29D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insideH w:val="single" w:sz="8" w:space="0" w:color="4F81BD"/>
        <w:insideV w:val="single" w:sz="8" w:space="0" w:color="4F81BD"/>
      </w:tblBorders>
      <w:tblCellMar>
        <w:top w:w="0" w:type="dxa"/>
        <w:left w:w="108" w:type="dxa"/>
        <w:bottom w:w="0" w:type="dxa"/>
        <w:right w:w="108" w:type="dxa"/>
      </w:tblCellMar>
    </w:tblPr>
    <w:tblStylePr w:type="firstRow">
      <w:pPr>
        <w:spacing w:before="0" w:after="0" w:line="240" w:lineRule="auto"/>
      </w:pPr>
      <w:rPr>
        <w:rFonts w:ascii="Cambria" w:eastAsia="Times New Roman" w:hAnsi="Cambria" w:cs="Times New Roman"/>
        <w:b/>
        <w:bCs/>
      </w:rPr>
      <w:tblPr/>
      <w:tcPr>
        <w:tcBorders>
          <w:top w:val="single" w:sz="8" w:space="0" w:color="4F81BD"/>
          <w:left w:val="single" w:sz="8" w:space="0" w:color="4F81BD"/>
          <w:bottom w:val="single" w:sz="18" w:space="0" w:color="4F81BD"/>
          <w:right w:val="single" w:sz="8" w:space="0" w:color="4F81BD"/>
          <w:insideH w:val="nil"/>
          <w:insideV w:val="single" w:sz="8" w:space="0" w:color="4F81BD"/>
        </w:tcBorders>
      </w:tcPr>
    </w:tblStylePr>
    <w:tblStylePr w:type="lastRow">
      <w:pPr>
        <w:spacing w:before="0" w:after="0" w:line="240" w:lineRule="auto"/>
      </w:pPr>
      <w:rPr>
        <w:rFonts w:ascii="Cambria" w:eastAsia="Times New Roman" w:hAnsi="Cambria" w:cs="Times New Roman"/>
        <w:b/>
        <w:bCs/>
      </w:rPr>
      <w:tblPr/>
      <w:tcPr>
        <w:tcBorders>
          <w:top w:val="double" w:sz="6" w:space="0" w:color="4F81BD"/>
          <w:left w:val="single" w:sz="8" w:space="0" w:color="4F81BD"/>
          <w:bottom w:val="single" w:sz="8" w:space="0" w:color="4F81BD"/>
          <w:right w:val="single" w:sz="8" w:space="0" w:color="4F81BD"/>
          <w:insideH w:val="nil"/>
          <w:insideV w:val="single" w:sz="8" w:space="0" w:color="4F81BD"/>
        </w:tcBorders>
      </w:tcPr>
    </w:tblStylePr>
    <w:tblStylePr w:type="firstCol">
      <w:rPr>
        <w:rFonts w:ascii="Cambria" w:eastAsia="Times New Roman" w:hAnsi="Cambria" w:cs="Times New Roman"/>
        <w:b/>
        <w:bCs/>
      </w:rPr>
    </w:tblStylePr>
    <w:tblStylePr w:type="lastCol">
      <w:rPr>
        <w:rFonts w:ascii="Cambria" w:eastAsia="Times New Roman" w:hAnsi="Cambria" w:cs="Times New Roman"/>
        <w:b/>
        <w:bCs/>
      </w:rPr>
      <w:tblPr/>
      <w:tcPr>
        <w:tcBorders>
          <w:top w:val="single" w:sz="8" w:space="0" w:color="4F81BD"/>
          <w:left w:val="single" w:sz="8" w:space="0" w:color="4F81BD"/>
          <w:bottom w:val="single" w:sz="8" w:space="0" w:color="4F81BD"/>
          <w:right w:val="single" w:sz="8" w:space="0" w:color="4F81BD"/>
        </w:tcBorders>
      </w:tcPr>
    </w:tblStylePr>
    <w:tblStylePr w:type="band1Vert">
      <w:tblPr/>
      <w:tcPr>
        <w:tcBorders>
          <w:top w:val="single" w:sz="8" w:space="0" w:color="4F81BD"/>
          <w:left w:val="single" w:sz="8" w:space="0" w:color="4F81BD"/>
          <w:bottom w:val="single" w:sz="8" w:space="0" w:color="4F81BD"/>
          <w:right w:val="single" w:sz="8" w:space="0" w:color="4F81BD"/>
        </w:tcBorders>
        <w:shd w:val="clear" w:color="auto" w:fill="D3DFEE"/>
      </w:tcPr>
    </w:tblStylePr>
    <w:tblStylePr w:type="band1Horz">
      <w:tblPr/>
      <w:tcPr>
        <w:tcBorders>
          <w:top w:val="single" w:sz="8" w:space="0" w:color="4F81BD"/>
          <w:left w:val="single" w:sz="8" w:space="0" w:color="4F81BD"/>
          <w:bottom w:val="single" w:sz="8" w:space="0" w:color="4F81BD"/>
          <w:right w:val="single" w:sz="8" w:space="0" w:color="4F81BD"/>
          <w:insideV w:val="single" w:sz="8" w:space="0" w:color="4F81BD"/>
        </w:tcBorders>
        <w:shd w:val="clear" w:color="auto" w:fill="D3DFEE"/>
      </w:tcPr>
    </w:tblStylePr>
    <w:tblStylePr w:type="band2Horz">
      <w:tblPr/>
      <w:tcPr>
        <w:tcBorders>
          <w:top w:val="single" w:sz="8" w:space="0" w:color="4F81BD"/>
          <w:left w:val="single" w:sz="8" w:space="0" w:color="4F81BD"/>
          <w:bottom w:val="single" w:sz="8" w:space="0" w:color="4F81BD"/>
          <w:right w:val="single" w:sz="8" w:space="0" w:color="4F81BD"/>
          <w:insideV w:val="single" w:sz="8" w:space="0" w:color="4F81BD"/>
        </w:tcBorders>
      </w:tcPr>
    </w:tblStylePr>
  </w:style>
  <w:style w:type="table" w:styleId="LightList">
    <w:name w:val="Light List"/>
    <w:basedOn w:val="TableNormal"/>
    <w:uiPriority w:val="61"/>
    <w:rsid w:val="00BA29D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000000"/>
      </w:tcPr>
    </w:tblStylePr>
    <w:tblStylePr w:type="lastRow">
      <w:pPr>
        <w:spacing w:before="0" w:after="0" w:line="240" w:lineRule="auto"/>
      </w:pPr>
      <w:rPr>
        <w:b/>
        <w:bCs/>
      </w:rPr>
      <w:tblPr/>
      <w:tcPr>
        <w:tcBorders>
          <w:top w:val="double" w:sz="6" w:space="0" w:color="000000"/>
          <w:left w:val="single" w:sz="8" w:space="0" w:color="000000"/>
          <w:bottom w:val="single" w:sz="8" w:space="0" w:color="000000"/>
          <w:right w:val="single" w:sz="8" w:space="0" w:color="000000"/>
        </w:tcBorders>
      </w:tcPr>
    </w:tblStylePr>
    <w:tblStylePr w:type="firstCol">
      <w:rPr>
        <w:b/>
        <w:bCs/>
      </w:rPr>
    </w:tblStylePr>
    <w:tblStylePr w:type="lastCol">
      <w:rPr>
        <w:b/>
        <w:bCs/>
      </w:rPr>
    </w:tblStylePr>
    <w:tblStylePr w:type="band1Vert">
      <w:tblPr/>
      <w:tcPr>
        <w:tcBorders>
          <w:top w:val="single" w:sz="8" w:space="0" w:color="000000"/>
          <w:left w:val="single" w:sz="8" w:space="0" w:color="000000"/>
          <w:bottom w:val="single" w:sz="8" w:space="0" w:color="000000"/>
          <w:right w:val="single" w:sz="8" w:space="0" w:color="000000"/>
        </w:tcBorders>
      </w:tcPr>
    </w:tblStylePr>
    <w:tblStylePr w:type="band1Horz">
      <w:tblPr/>
      <w:tcPr>
        <w:tcBorders>
          <w:top w:val="single" w:sz="8" w:space="0" w:color="000000"/>
          <w:left w:val="single" w:sz="8" w:space="0" w:color="000000"/>
          <w:bottom w:val="single" w:sz="8" w:space="0" w:color="000000"/>
          <w:right w:val="single" w:sz="8" w:space="0" w:color="000000"/>
        </w:tcBorders>
      </w:tcPr>
    </w:tblStylePr>
  </w:style>
  <w:style w:type="table" w:styleId="LightList-Accent1">
    <w:name w:val="Light List Accent 1"/>
    <w:basedOn w:val="TableNormal"/>
    <w:uiPriority w:val="61"/>
    <w:rsid w:val="00BA29D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F81BD"/>
        <w:left w:val="single" w:sz="8" w:space="0" w:color="4F81BD"/>
        <w:bottom w:val="single" w:sz="8" w:space="0" w:color="4F81BD"/>
        <w:right w:val="single" w:sz="8" w:space="0" w:color="4F81BD"/>
      </w:tblBorders>
      <w:tblCellMar>
        <w:top w:w="0" w:type="dxa"/>
        <w:left w:w="108" w:type="dxa"/>
        <w:bottom w:w="0" w:type="dxa"/>
        <w:right w:w="108" w:type="dxa"/>
      </w:tblCellMar>
    </w:tblPr>
    <w:tblStylePr w:type="firstRow">
      <w:pPr>
        <w:spacing w:before="0" w:after="0" w:line="240" w:lineRule="auto"/>
      </w:pPr>
      <w:rPr>
        <w:b/>
        <w:bCs/>
        <w:color w:val="FFFFFF"/>
      </w:rPr>
      <w:tblPr/>
      <w:tcPr>
        <w:shd w:val="clear" w:color="auto" w:fill="4F81BD"/>
      </w:tcPr>
    </w:tblStylePr>
    <w:tblStylePr w:type="lastRow">
      <w:pPr>
        <w:spacing w:before="0" w:after="0" w:line="240" w:lineRule="auto"/>
      </w:pPr>
      <w:rPr>
        <w:b/>
        <w:bCs/>
      </w:rPr>
      <w:tblPr/>
      <w:tcPr>
        <w:tcBorders>
          <w:top w:val="double" w:sz="6" w:space="0" w:color="4F81BD"/>
          <w:left w:val="single" w:sz="8" w:space="0" w:color="4F81BD"/>
          <w:bottom w:val="single" w:sz="8" w:space="0" w:color="4F81BD"/>
          <w:right w:val="single" w:sz="8" w:space="0" w:color="4F81BD"/>
        </w:tcBorders>
      </w:tcPr>
    </w:tblStylePr>
    <w:tblStylePr w:type="firstCol">
      <w:rPr>
        <w:b/>
        <w:bCs/>
      </w:rPr>
    </w:tblStylePr>
    <w:tblStylePr w:type="lastCol">
      <w:rPr>
        <w:b/>
        <w:bCs/>
      </w:rPr>
    </w:tblStylePr>
    <w:tblStylePr w:type="band1Vert">
      <w:tblPr/>
      <w:tcPr>
        <w:tcBorders>
          <w:top w:val="single" w:sz="8" w:space="0" w:color="4F81BD"/>
          <w:left w:val="single" w:sz="8" w:space="0" w:color="4F81BD"/>
          <w:bottom w:val="single" w:sz="8" w:space="0" w:color="4F81BD"/>
          <w:right w:val="single" w:sz="8" w:space="0" w:color="4F81BD"/>
        </w:tcBorders>
      </w:tcPr>
    </w:tblStylePr>
    <w:tblStylePr w:type="band1Horz">
      <w:tblPr/>
      <w:tcPr>
        <w:tcBorders>
          <w:top w:val="single" w:sz="8" w:space="0" w:color="4F81BD"/>
          <w:left w:val="single" w:sz="8" w:space="0" w:color="4F81BD"/>
          <w:bottom w:val="single" w:sz="8" w:space="0" w:color="4F81BD"/>
          <w:right w:val="single" w:sz="8" w:space="0" w:color="4F81BD"/>
        </w:tcBorders>
      </w:tcPr>
    </w:tblStylePr>
  </w:style>
  <w:style w:type="table" w:styleId="LightShading">
    <w:name w:val="Light Shading"/>
    <w:basedOn w:val="TableNormal"/>
    <w:uiPriority w:val="60"/>
    <w:rsid w:val="00BA29DE"/>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lastRow">
      <w:pPr>
        <w:spacing w:before="0" w:after="0" w:line="240" w:lineRule="auto"/>
      </w:pPr>
      <w:rPr>
        <w:b/>
        <w:bCs/>
      </w:rPr>
      <w:tblPr/>
      <w:tcPr>
        <w:tcBorders>
          <w:top w:val="single" w:sz="8" w:space="0" w:color="000000"/>
          <w:left w:val="nil"/>
          <w:bottom w:val="single" w:sz="8" w:space="0" w:color="000000"/>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cPr>
    </w:tblStylePr>
    <w:tblStylePr w:type="band1Horz">
      <w:tblPr/>
      <w:tcPr>
        <w:tcBorders>
          <w:left w:val="nil"/>
          <w:right w:val="nil"/>
          <w:insideH w:val="nil"/>
          <w:insideV w:val="nil"/>
        </w:tcBorders>
        <w:shd w:val="clear" w:color="auto" w:fill="C0C0C0"/>
      </w:tcPr>
    </w:tblStylePr>
  </w:style>
  <w:style w:type="table" w:styleId="LightShading-Accent1">
    <w:name w:val="Light Shading Accent 1"/>
    <w:basedOn w:val="TableNormal"/>
    <w:uiPriority w:val="60"/>
    <w:rsid w:val="00BA29DE"/>
    <w:pPr>
      <w:spacing w:after="0" w:line="240" w:lineRule="auto"/>
    </w:pPr>
    <w:rPr>
      <w:rFonts w:ascii="Times New Roman" w:eastAsia="Times New Roman" w:hAnsi="Times New Roman" w:cs="Times New Roman"/>
      <w:color w:val="365F91"/>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table" w:styleId="MediumGrid1">
    <w:name w:val="Medium Grid 1"/>
    <w:basedOn w:val="TableNormal"/>
    <w:uiPriority w:val="67"/>
    <w:rsid w:val="00BA29D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insideV w:val="single" w:sz="8" w:space="0" w:color="404040"/>
      </w:tblBorders>
      <w:tblCellMar>
        <w:top w:w="0" w:type="dxa"/>
        <w:left w:w="108" w:type="dxa"/>
        <w:bottom w:w="0" w:type="dxa"/>
        <w:right w:w="108" w:type="dxa"/>
      </w:tblCellMar>
    </w:tblPr>
    <w:tcPr>
      <w:shd w:val="clear" w:color="auto" w:fill="C0C0C0"/>
    </w:tcPr>
    <w:tblStylePr w:type="firstRow">
      <w:rPr>
        <w:b/>
        <w:bCs/>
      </w:rPr>
    </w:tblStylePr>
    <w:tblStylePr w:type="lastRow">
      <w:rPr>
        <w:b/>
        <w:bCs/>
      </w:rPr>
      <w:tblPr/>
      <w:tcPr>
        <w:tcBorders>
          <w:top w:val="single" w:sz="18" w:space="0" w:color="404040"/>
        </w:tcBorders>
      </w:tcPr>
    </w:tblStylePr>
    <w:tblStylePr w:type="firstCol">
      <w:rPr>
        <w:b/>
        <w:bCs/>
      </w:rPr>
    </w:tblStylePr>
    <w:tblStylePr w:type="lastCol">
      <w:rPr>
        <w:b/>
        <w:bCs/>
      </w:rPr>
    </w:tblStylePr>
    <w:tblStylePr w:type="band1Vert">
      <w:tblPr/>
      <w:tcPr>
        <w:shd w:val="clear" w:color="auto" w:fill="808080"/>
      </w:tcPr>
    </w:tblStylePr>
    <w:tblStylePr w:type="band1Horz">
      <w:tblPr/>
      <w:tcPr>
        <w:shd w:val="clear" w:color="auto" w:fill="808080"/>
      </w:tcPr>
    </w:tblStylePr>
  </w:style>
  <w:style w:type="table" w:styleId="MediumGrid2">
    <w:name w:val="Medium Grid 2"/>
    <w:basedOn w:val="TableNormal"/>
    <w:uiPriority w:val="68"/>
    <w:rsid w:val="00BA29DE"/>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CellMar>
        <w:top w:w="0" w:type="dxa"/>
        <w:left w:w="108" w:type="dxa"/>
        <w:bottom w:w="0" w:type="dxa"/>
        <w:right w:w="108" w:type="dxa"/>
      </w:tblCellMar>
    </w:tblPr>
    <w:tcPr>
      <w:shd w:val="clear" w:color="auto" w:fill="C0C0C0"/>
    </w:tcPr>
    <w:tblStylePr w:type="firstRow">
      <w:rPr>
        <w:b/>
        <w:bCs/>
        <w:color w:val="000000"/>
      </w:rPr>
      <w:tblPr/>
      <w:tcPr>
        <w:shd w:val="clear" w:color="auto" w:fill="E6E6E6"/>
      </w:tcPr>
    </w:tblStylePr>
    <w:tblStylePr w:type="lastRow">
      <w:rPr>
        <w:b/>
        <w:bCs/>
        <w:color w:val="000000"/>
      </w:rPr>
      <w:tblPr/>
      <w:tcPr>
        <w:tcBorders>
          <w:top w:val="single" w:sz="12" w:space="0" w:color="000000"/>
          <w:left w:val="nil"/>
          <w:bottom w:val="nil"/>
          <w:right w:val="nil"/>
          <w:insideH w:val="nil"/>
          <w:insideV w:val="nil"/>
        </w:tcBorders>
        <w:shd w:val="clear" w:color="auto" w:fill="FFFFFF"/>
      </w:tcPr>
    </w:tblStylePr>
    <w:tblStylePr w:type="firstCol">
      <w:rPr>
        <w:b/>
        <w:bCs/>
        <w:color w:val="000000"/>
      </w:rPr>
      <w:tblPr/>
      <w:tcPr>
        <w:tcBorders>
          <w:top w:val="nil"/>
          <w:left w:val="nil"/>
          <w:bottom w:val="nil"/>
          <w:right w:val="nil"/>
          <w:insideH w:val="nil"/>
          <w:insideV w:val="nil"/>
        </w:tcBorders>
        <w:shd w:val="clear" w:color="auto" w:fill="FFFFFF"/>
      </w:tcPr>
    </w:tblStylePr>
    <w:tblStylePr w:type="lastCol">
      <w:rPr>
        <w:b w:val="0"/>
        <w:bCs w:val="0"/>
        <w:color w:val="000000"/>
      </w:rPr>
      <w:tblPr/>
      <w:tcPr>
        <w:tcBorders>
          <w:top w:val="nil"/>
          <w:left w:val="nil"/>
          <w:bottom w:val="nil"/>
          <w:right w:val="nil"/>
          <w:insideH w:val="nil"/>
          <w:insideV w:val="nil"/>
        </w:tcBorders>
        <w:shd w:val="clear" w:color="auto" w:fill="CCCCCC"/>
      </w:tcPr>
    </w:tblStylePr>
    <w:tblStylePr w:type="band1Vert">
      <w:tblPr/>
      <w:tcPr>
        <w:shd w:val="clear" w:color="auto" w:fill="808080"/>
      </w:tcPr>
    </w:tblStylePr>
    <w:tblStylePr w:type="band1Horz">
      <w:tblPr/>
      <w:tcPr>
        <w:tcBorders>
          <w:insideH w:val="single" w:sz="6" w:space="0" w:color="000000"/>
          <w:insideV w:val="single" w:sz="6" w:space="0" w:color="000000"/>
        </w:tcBorders>
        <w:shd w:val="clear" w:color="auto" w:fill="808080"/>
      </w:tcPr>
    </w:tblStylePr>
    <w:tblStylePr w:type="nwCell">
      <w:tblPr/>
      <w:tcPr>
        <w:shd w:val="clear" w:color="auto" w:fill="FFFFFF"/>
      </w:tcPr>
    </w:tblStylePr>
  </w:style>
  <w:style w:type="table" w:styleId="MediumGrid3">
    <w:name w:val="Medium Grid 3"/>
    <w:basedOn w:val="TableNormal"/>
    <w:uiPriority w:val="69"/>
    <w:rsid w:val="00BA29D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FFFFFF"/>
        <w:left w:val="single" w:sz="8" w:space="0" w:color="FFFFFF"/>
        <w:bottom w:val="single" w:sz="8" w:space="0" w:color="FFFFFF"/>
        <w:right w:val="single" w:sz="8" w:space="0" w:color="FFFFFF"/>
        <w:insideH w:val="single" w:sz="6" w:space="0" w:color="FFFFFF"/>
        <w:insideV w:val="single" w:sz="6" w:space="0" w:color="FFFFFF"/>
      </w:tblBorders>
      <w:tblCellMar>
        <w:top w:w="0" w:type="dxa"/>
        <w:left w:w="108" w:type="dxa"/>
        <w:bottom w:w="0" w:type="dxa"/>
        <w:right w:w="108" w:type="dxa"/>
      </w:tblCellMar>
    </w:tblPr>
    <w:tcPr>
      <w:shd w:val="clear" w:color="auto" w:fill="C0C0C0"/>
    </w:tcPr>
    <w:tblStylePr w:type="firstRow">
      <w:rPr>
        <w:b/>
        <w:bCs/>
        <w:i w:val="0"/>
        <w:iCs w:val="0"/>
        <w:color w:val="FFFFFF"/>
      </w:rPr>
      <w:tblPr/>
      <w:tcPr>
        <w:tcBorders>
          <w:top w:val="single" w:sz="8" w:space="0" w:color="FFFFFF"/>
          <w:left w:val="single" w:sz="8" w:space="0" w:color="FFFFFF"/>
          <w:bottom w:val="single" w:sz="24" w:space="0" w:color="FFFFFF"/>
          <w:right w:val="single" w:sz="8" w:space="0" w:color="FFFFFF"/>
          <w:insideH w:val="nil"/>
          <w:insideV w:val="single" w:sz="8" w:space="0" w:color="FFFFFF"/>
        </w:tcBorders>
        <w:shd w:val="clear" w:color="auto" w:fill="000000"/>
      </w:tcPr>
    </w:tblStylePr>
    <w:tblStylePr w:type="lastRow">
      <w:rPr>
        <w:b/>
        <w:bCs/>
        <w:i w:val="0"/>
        <w:iCs w:val="0"/>
        <w:color w:val="FFFFFF"/>
      </w:rPr>
      <w:tblPr/>
      <w:tcPr>
        <w:tcBorders>
          <w:top w:val="single" w:sz="24" w:space="0" w:color="FFFFFF"/>
          <w:left w:val="single" w:sz="8" w:space="0" w:color="FFFFFF"/>
          <w:bottom w:val="single" w:sz="8" w:space="0" w:color="FFFFFF"/>
          <w:right w:val="single" w:sz="8" w:space="0" w:color="FFFFFF"/>
          <w:insideH w:val="nil"/>
          <w:insideV w:val="single" w:sz="8" w:space="0" w:color="FFFFFF"/>
        </w:tcBorders>
        <w:shd w:val="clear" w:color="auto" w:fill="000000"/>
      </w:tcPr>
    </w:tblStylePr>
    <w:tblStylePr w:type="firstCol">
      <w:rPr>
        <w:b/>
        <w:bCs/>
        <w:i w:val="0"/>
        <w:iCs w:val="0"/>
        <w:color w:val="FFFFFF"/>
      </w:rPr>
      <w:tblPr/>
      <w:tcPr>
        <w:tcBorders>
          <w:left w:val="single" w:sz="8" w:space="0" w:color="FFFFFF"/>
          <w:right w:val="single" w:sz="24" w:space="0" w:color="FFFFFF"/>
          <w:insideH w:val="nil"/>
          <w:insideV w:val="nil"/>
        </w:tcBorders>
        <w:shd w:val="clear" w:color="auto" w:fill="000000"/>
      </w:tcPr>
    </w:tblStylePr>
    <w:tblStylePr w:type="lastCol">
      <w:rPr>
        <w:b/>
        <w:bCs/>
        <w:i w:val="0"/>
        <w:iCs w:val="0"/>
        <w:color w:val="FFFFFF"/>
      </w:rPr>
      <w:tblPr/>
      <w:tcPr>
        <w:tcBorders>
          <w:top w:val="nil"/>
          <w:left w:val="single" w:sz="24" w:space="0" w:color="FFFFFF"/>
          <w:bottom w:val="nil"/>
          <w:right w:val="nil"/>
          <w:insideH w:val="nil"/>
          <w:insideV w:val="nil"/>
        </w:tcBorders>
        <w:shd w:val="clear" w:color="auto" w:fill="000000"/>
      </w:tcPr>
    </w:tblStylePr>
    <w:tblStylePr w:type="band1Vert">
      <w:tblPr/>
      <w:tcPr>
        <w:tcBorders>
          <w:top w:val="single" w:sz="8" w:space="0" w:color="FFFFFF"/>
          <w:left w:val="single" w:sz="8" w:space="0" w:color="FFFFFF"/>
          <w:bottom w:val="single" w:sz="8" w:space="0" w:color="FFFFFF"/>
          <w:right w:val="single" w:sz="8" w:space="0" w:color="FFFFFF"/>
          <w:insideH w:val="nil"/>
          <w:insideV w:val="nil"/>
        </w:tcBorders>
        <w:shd w:val="clear" w:color="auto" w:fill="808080"/>
      </w:tcPr>
    </w:tblStylePr>
    <w:tblStylePr w:type="band1Horz">
      <w:tblPr/>
      <w:tcPr>
        <w:tcBorders>
          <w:top w:val="single" w:sz="8" w:space="0" w:color="FFFFFF"/>
          <w:left w:val="single" w:sz="8" w:space="0" w:color="FFFFFF"/>
          <w:bottom w:val="single" w:sz="8" w:space="0" w:color="FFFFFF"/>
          <w:right w:val="single" w:sz="8" w:space="0" w:color="FFFFFF"/>
          <w:insideH w:val="single" w:sz="8" w:space="0" w:color="FFFFFF"/>
          <w:insideV w:val="single" w:sz="8" w:space="0" w:color="FFFFFF"/>
        </w:tcBorders>
        <w:shd w:val="clear" w:color="auto" w:fill="808080"/>
      </w:tcPr>
    </w:tblStylePr>
  </w:style>
  <w:style w:type="table" w:styleId="MediumList1">
    <w:name w:val="Medium List 1"/>
    <w:basedOn w:val="TableNormal"/>
    <w:uiPriority w:val="65"/>
    <w:rsid w:val="00BA29DE"/>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000000"/>
        <w:bottom w:val="single" w:sz="8" w:space="0" w:color="000000"/>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000000"/>
        </w:tcBorders>
      </w:tcPr>
    </w:tblStylePr>
    <w:tblStylePr w:type="lastRow">
      <w:rPr>
        <w:b/>
        <w:bCs/>
        <w:color w:val="1F497D"/>
      </w:rPr>
      <w:tblPr/>
      <w:tcPr>
        <w:tcBorders>
          <w:top w:val="single" w:sz="8" w:space="0" w:color="000000"/>
          <w:bottom w:val="single" w:sz="8" w:space="0" w:color="000000"/>
        </w:tcBorders>
      </w:tcPr>
    </w:tblStylePr>
    <w:tblStylePr w:type="firstCol">
      <w:rPr>
        <w:b/>
        <w:bCs/>
      </w:rPr>
    </w:tblStylePr>
    <w:tblStylePr w:type="lastCol">
      <w:rPr>
        <w:b/>
        <w:bCs/>
      </w:rPr>
      <w:tblPr/>
      <w:tcPr>
        <w:tcBorders>
          <w:top w:val="single" w:sz="8" w:space="0" w:color="000000"/>
          <w:bottom w:val="single" w:sz="8" w:space="0" w:color="000000"/>
        </w:tcBorders>
      </w:tcPr>
    </w:tblStylePr>
    <w:tblStylePr w:type="band1Vert">
      <w:tblPr/>
      <w:tcPr>
        <w:shd w:val="clear" w:color="auto" w:fill="C0C0C0"/>
      </w:tcPr>
    </w:tblStylePr>
    <w:tblStylePr w:type="band1Horz">
      <w:tblPr/>
      <w:tcPr>
        <w:shd w:val="clear" w:color="auto" w:fill="C0C0C0"/>
      </w:tcPr>
    </w:tblStylePr>
  </w:style>
  <w:style w:type="table" w:styleId="MediumList1-Accent1">
    <w:name w:val="Medium List 1 Accent 1"/>
    <w:basedOn w:val="TableNormal"/>
    <w:uiPriority w:val="65"/>
    <w:rsid w:val="00BA29DE"/>
    <w:pPr>
      <w:spacing w:after="0" w:line="240" w:lineRule="auto"/>
    </w:pPr>
    <w:rPr>
      <w:rFonts w:ascii="Times New Roman" w:eastAsia="Times New Roman" w:hAnsi="Times New Roman" w:cs="Times New Roman"/>
      <w:color w:val="000000"/>
      <w:sz w:val="20"/>
      <w:szCs w:val="20"/>
    </w:rPr>
    <w:tblPr>
      <w:tblStyleRowBandSize w:val="1"/>
      <w:tblStyleColBandSize w:val="1"/>
      <w:tblInd w:w="0" w:type="dxa"/>
      <w:tblBorders>
        <w:top w:val="single" w:sz="8" w:space="0" w:color="4F81BD"/>
        <w:bottom w:val="single" w:sz="8" w:space="0" w:color="4F81BD"/>
      </w:tblBorders>
      <w:tblCellMar>
        <w:top w:w="0" w:type="dxa"/>
        <w:left w:w="108" w:type="dxa"/>
        <w:bottom w:w="0" w:type="dxa"/>
        <w:right w:w="108" w:type="dxa"/>
      </w:tblCellMar>
    </w:tblPr>
    <w:tblStylePr w:type="firstRow">
      <w:rPr>
        <w:rFonts w:ascii="Cambria" w:eastAsia="Times New Roman" w:hAnsi="Cambria" w:cs="Times New Roman"/>
      </w:rPr>
      <w:tblPr/>
      <w:tcPr>
        <w:tcBorders>
          <w:top w:val="nil"/>
          <w:bottom w:val="single" w:sz="8" w:space="0" w:color="4F81BD"/>
        </w:tcBorders>
      </w:tcPr>
    </w:tblStylePr>
    <w:tblStylePr w:type="lastRow">
      <w:rPr>
        <w:b/>
        <w:bCs/>
        <w:color w:val="1F497D"/>
      </w:rPr>
      <w:tblPr/>
      <w:tcPr>
        <w:tcBorders>
          <w:top w:val="single" w:sz="8" w:space="0" w:color="4F81BD"/>
          <w:bottom w:val="single" w:sz="8" w:space="0" w:color="4F81BD"/>
        </w:tcBorders>
      </w:tcPr>
    </w:tblStylePr>
    <w:tblStylePr w:type="firstCol">
      <w:rPr>
        <w:b/>
        <w:bCs/>
      </w:rPr>
    </w:tblStylePr>
    <w:tblStylePr w:type="lastCol">
      <w:rPr>
        <w:b/>
        <w:bCs/>
      </w:rPr>
      <w:tblPr/>
      <w:tcPr>
        <w:tcBorders>
          <w:top w:val="single" w:sz="8" w:space="0" w:color="4F81BD"/>
          <w:bottom w:val="single" w:sz="8" w:space="0" w:color="4F81BD"/>
        </w:tcBorders>
      </w:tcPr>
    </w:tblStylePr>
    <w:tblStylePr w:type="band1Vert">
      <w:tblPr/>
      <w:tcPr>
        <w:shd w:val="clear" w:color="auto" w:fill="D3DFEE"/>
      </w:tcPr>
    </w:tblStylePr>
    <w:tblStylePr w:type="band1Horz">
      <w:tblPr/>
      <w:tcPr>
        <w:shd w:val="clear" w:color="auto" w:fill="D3DFEE"/>
      </w:tcPr>
    </w:tblStylePr>
  </w:style>
  <w:style w:type="table" w:styleId="MediumList2">
    <w:name w:val="Medium List 2"/>
    <w:basedOn w:val="TableNormal"/>
    <w:uiPriority w:val="66"/>
    <w:rsid w:val="00BA29DE"/>
    <w:pPr>
      <w:spacing w:after="0" w:line="240" w:lineRule="auto"/>
    </w:pPr>
    <w:rPr>
      <w:rFonts w:ascii="Cambria" w:eastAsia="Times New Roman" w:hAnsi="Cambria" w:cs="Times New Roman"/>
      <w:color w:val="000000"/>
      <w:sz w:val="20"/>
      <w:szCs w:val="20"/>
    </w:rPr>
    <w:tblPr>
      <w:tblStyleRowBandSize w:val="1"/>
      <w:tblStyleColBandSize w:val="1"/>
      <w:tblInd w:w="0" w:type="dxa"/>
      <w:tblBorders>
        <w:top w:val="single" w:sz="8" w:space="0" w:color="000000"/>
        <w:left w:val="single" w:sz="8" w:space="0" w:color="000000"/>
        <w:bottom w:val="single" w:sz="8" w:space="0" w:color="000000"/>
        <w:right w:val="single" w:sz="8" w:space="0" w:color="000000"/>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right w:val="nil"/>
          <w:insideH w:val="nil"/>
          <w:insideV w:val="nil"/>
        </w:tcBorders>
        <w:shd w:val="clear" w:color="auto" w:fill="FFFFFF"/>
      </w:tcPr>
    </w:tblStylePr>
    <w:tblStylePr w:type="lastRow">
      <w:tblPr/>
      <w:tcPr>
        <w:tcBorders>
          <w:top w:val="single" w:sz="8" w:space="0" w:color="000000"/>
          <w:left w:val="nil"/>
          <w:bottom w:val="nil"/>
          <w:right w:val="nil"/>
          <w:insideH w:val="nil"/>
          <w:insideV w:val="nil"/>
        </w:tcBorders>
        <w:shd w:val="clear" w:color="auto" w:fill="FFFFFF"/>
      </w:tcPr>
    </w:tblStylePr>
    <w:tblStylePr w:type="firstCol">
      <w:tblPr/>
      <w:tcPr>
        <w:tcBorders>
          <w:top w:val="nil"/>
          <w:left w:val="nil"/>
          <w:bottom w:val="nil"/>
          <w:right w:val="single" w:sz="8" w:space="0" w:color="000000"/>
          <w:insideH w:val="nil"/>
          <w:insideV w:val="nil"/>
        </w:tcBorders>
        <w:shd w:val="clear" w:color="auto" w:fill="FFFFFF"/>
      </w:tcPr>
    </w:tblStylePr>
    <w:tblStylePr w:type="lastCol">
      <w:tblPr/>
      <w:tcPr>
        <w:tcBorders>
          <w:top w:val="nil"/>
          <w:left w:val="single" w:sz="8" w:space="0" w:color="000000"/>
          <w:bottom w:val="nil"/>
          <w:right w:val="nil"/>
          <w:insideH w:val="nil"/>
          <w:insideV w:val="nil"/>
        </w:tcBorders>
        <w:shd w:val="clear" w:color="auto" w:fill="FFFFFF"/>
      </w:tcPr>
    </w:tblStylePr>
    <w:tblStylePr w:type="band1Vert">
      <w:tblPr/>
      <w:tcPr>
        <w:tcBorders>
          <w:left w:val="nil"/>
          <w:right w:val="nil"/>
          <w:insideH w:val="nil"/>
          <w:insideV w:val="nil"/>
        </w:tcBorders>
        <w:shd w:val="clear" w:color="auto" w:fill="C0C0C0"/>
      </w:tcPr>
    </w:tblStylePr>
    <w:tblStylePr w:type="band1Horz">
      <w:tblPr/>
      <w:tcPr>
        <w:tcBorders>
          <w:top w:val="nil"/>
          <w:bottom w:val="nil"/>
          <w:insideH w:val="nil"/>
          <w:insideV w:val="nil"/>
        </w:tcBorders>
        <w:shd w:val="clear" w:color="auto" w:fill="C0C0C0"/>
      </w:tcPr>
    </w:tblStylePr>
    <w:tblStylePr w:type="nwCell">
      <w:tblPr/>
      <w:tcPr>
        <w:shd w:val="clear" w:color="auto" w:fill="FFFFFF"/>
      </w:tcPr>
    </w:tblStylePr>
    <w:tblStylePr w:type="swCell">
      <w:tblPr/>
      <w:tcPr>
        <w:tcBorders>
          <w:top w:val="nil"/>
        </w:tcBorders>
      </w:tcPr>
    </w:tblStylePr>
  </w:style>
  <w:style w:type="table" w:styleId="MediumShading1">
    <w:name w:val="Medium Shading 1"/>
    <w:basedOn w:val="TableNormal"/>
    <w:uiPriority w:val="63"/>
    <w:rsid w:val="00BA29D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404040"/>
        <w:left w:val="single" w:sz="8" w:space="0" w:color="404040"/>
        <w:bottom w:val="single" w:sz="8" w:space="0" w:color="404040"/>
        <w:right w:val="single" w:sz="8" w:space="0" w:color="404040"/>
        <w:insideH w:val="single" w:sz="8" w:space="0" w:color="404040"/>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404040"/>
          <w:left w:val="single" w:sz="8" w:space="0" w:color="404040"/>
          <w:bottom w:val="single" w:sz="8" w:space="0" w:color="404040"/>
          <w:right w:val="single" w:sz="8" w:space="0" w:color="404040"/>
          <w:insideH w:val="nil"/>
          <w:insideV w:val="nil"/>
        </w:tcBorders>
        <w:shd w:val="clear" w:color="auto" w:fill="000000"/>
      </w:tcPr>
    </w:tblStylePr>
    <w:tblStylePr w:type="lastRow">
      <w:pPr>
        <w:spacing w:before="0" w:after="0" w:line="240" w:lineRule="auto"/>
      </w:pPr>
      <w:rPr>
        <w:b/>
        <w:bCs/>
      </w:rPr>
      <w:tblPr/>
      <w:tcPr>
        <w:tcBorders>
          <w:top w:val="double" w:sz="6" w:space="0" w:color="404040"/>
          <w:left w:val="single" w:sz="8" w:space="0" w:color="404040"/>
          <w:bottom w:val="single" w:sz="8" w:space="0" w:color="404040"/>
          <w:right w:val="single" w:sz="8" w:space="0" w:color="404040"/>
          <w:insideH w:val="nil"/>
          <w:insideV w:val="nil"/>
        </w:tcBorders>
      </w:tcPr>
    </w:tblStylePr>
    <w:tblStylePr w:type="firstCol">
      <w:rPr>
        <w:b/>
        <w:bCs/>
      </w:rPr>
    </w:tblStylePr>
    <w:tblStylePr w:type="lastCol">
      <w:rPr>
        <w:b/>
        <w:bCs/>
      </w:rPr>
    </w:tblStylePr>
    <w:tblStylePr w:type="band1Vert">
      <w:tblPr/>
      <w:tcPr>
        <w:shd w:val="clear" w:color="auto" w:fill="C0C0C0"/>
      </w:tcPr>
    </w:tblStylePr>
    <w:tblStylePr w:type="band1Horz">
      <w:tblPr/>
      <w:tcPr>
        <w:tcBorders>
          <w:insideH w:val="nil"/>
          <w:insideV w:val="nil"/>
        </w:tcBorders>
        <w:shd w:val="clear" w:color="auto" w:fill="C0C0C0"/>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BA29D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8" w:space="0" w:color="7BA0CD"/>
        <w:left w:val="single" w:sz="8" w:space="0" w:color="7BA0CD"/>
        <w:bottom w:val="single" w:sz="8" w:space="0" w:color="7BA0CD"/>
        <w:right w:val="single" w:sz="8" w:space="0" w:color="7BA0CD"/>
        <w:insideH w:val="single" w:sz="8" w:space="0" w:color="7BA0CD"/>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8" w:space="0" w:color="7BA0CD"/>
          <w:left w:val="single" w:sz="8" w:space="0" w:color="7BA0CD"/>
          <w:bottom w:val="single" w:sz="8" w:space="0" w:color="7BA0CD"/>
          <w:right w:val="single" w:sz="8" w:space="0" w:color="7BA0CD"/>
          <w:insideH w:val="nil"/>
          <w:insideV w:val="nil"/>
        </w:tcBorders>
        <w:shd w:val="clear" w:color="auto" w:fill="4F81BD"/>
      </w:tcPr>
    </w:tblStylePr>
    <w:tblStylePr w:type="lastRow">
      <w:pPr>
        <w:spacing w:before="0" w:after="0" w:line="240" w:lineRule="auto"/>
      </w:pPr>
      <w:rPr>
        <w:b/>
        <w:bCs/>
      </w:rPr>
      <w:tblPr/>
      <w:tcPr>
        <w:tcBorders>
          <w:top w:val="double" w:sz="6" w:space="0" w:color="7BA0CD"/>
          <w:left w:val="single" w:sz="8" w:space="0" w:color="7BA0CD"/>
          <w:bottom w:val="single" w:sz="8" w:space="0" w:color="7BA0CD"/>
          <w:right w:val="single" w:sz="8" w:space="0" w:color="7BA0CD"/>
          <w:insideH w:val="nil"/>
          <w:insideV w:val="nil"/>
        </w:tcBorders>
      </w:tcPr>
    </w:tblStylePr>
    <w:tblStylePr w:type="firstCol">
      <w:rPr>
        <w:b/>
        <w:bCs/>
      </w:rPr>
    </w:tblStylePr>
    <w:tblStylePr w:type="lastCol">
      <w:rPr>
        <w:b/>
        <w:bCs/>
      </w:rPr>
    </w:tblStylePr>
    <w:tblStylePr w:type="band1Vert">
      <w:tblPr/>
      <w:tcPr>
        <w:shd w:val="clear" w:color="auto" w:fill="D3DFEE"/>
      </w:tcPr>
    </w:tblStylePr>
    <w:tblStylePr w:type="band1Horz">
      <w:tblPr/>
      <w:tcPr>
        <w:tcBorders>
          <w:insideH w:val="nil"/>
          <w:insideV w:val="nil"/>
        </w:tcBorders>
        <w:shd w:val="clear" w:color="auto" w:fill="D3DFEE"/>
      </w:tcPr>
    </w:tblStylePr>
    <w:tblStylePr w:type="band2Horz">
      <w:tblPr/>
      <w:tcPr>
        <w:tcBorders>
          <w:insideH w:val="nil"/>
          <w:insideV w:val="nil"/>
        </w:tcBorders>
      </w:tcPr>
    </w:tblStylePr>
  </w:style>
  <w:style w:type="table" w:styleId="MediumShading2">
    <w:name w:val="Medium Shading 2"/>
    <w:basedOn w:val="TableNormal"/>
    <w:uiPriority w:val="64"/>
    <w:rsid w:val="00BA29D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000000"/>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000000"/>
      </w:tcPr>
    </w:tblStylePr>
    <w:tblStylePr w:type="lastCol">
      <w:rPr>
        <w:b/>
        <w:bCs/>
        <w:color w:val="FFFFFF"/>
      </w:rPr>
      <w:tblPr/>
      <w:tcPr>
        <w:tcBorders>
          <w:left w:val="nil"/>
          <w:right w:val="nil"/>
          <w:insideH w:val="nil"/>
          <w:insideV w:val="nil"/>
        </w:tcBorders>
        <w:shd w:val="clear" w:color="auto" w:fill="000000"/>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BA29DE"/>
    <w:pPr>
      <w:spacing w:after="0" w:line="240" w:lineRule="auto"/>
    </w:pPr>
    <w:rPr>
      <w:rFonts w:ascii="Times New Roman" w:eastAsia="Times New Roman" w:hAnsi="Times New Roman" w:cs="Times New Roman"/>
      <w:sz w:val="20"/>
      <w:szCs w:val="20"/>
    </w:r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rPr>
      <w:tblPr/>
      <w:tcPr>
        <w:tcBorders>
          <w:top w:val="single" w:sz="18" w:space="0" w:color="auto"/>
          <w:left w:val="nil"/>
          <w:bottom w:val="single" w:sz="18" w:space="0" w:color="auto"/>
          <w:right w:val="nil"/>
          <w:insideH w:val="nil"/>
          <w:insideV w:val="nil"/>
        </w:tcBorders>
        <w:shd w:val="clear" w:color="auto" w:fill="4F81BD"/>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cPr>
    </w:tblStylePr>
    <w:tblStylePr w:type="firstCol">
      <w:rPr>
        <w:b/>
        <w:bCs/>
        <w:color w:val="FFFFFF"/>
      </w:rPr>
      <w:tblPr/>
      <w:tcPr>
        <w:tcBorders>
          <w:top w:val="nil"/>
          <w:left w:val="nil"/>
          <w:bottom w:val="single" w:sz="18" w:space="0" w:color="auto"/>
          <w:right w:val="nil"/>
          <w:insideH w:val="nil"/>
          <w:insideV w:val="nil"/>
        </w:tcBorders>
        <w:shd w:val="clear" w:color="auto" w:fill="4F81BD"/>
      </w:tcPr>
    </w:tblStylePr>
    <w:tblStylePr w:type="lastCol">
      <w:rPr>
        <w:b/>
        <w:bCs/>
        <w:color w:val="FFFFFF"/>
      </w:rPr>
      <w:tblPr/>
      <w:tcPr>
        <w:tcBorders>
          <w:left w:val="nil"/>
          <w:right w:val="nil"/>
          <w:insideH w:val="nil"/>
          <w:insideV w:val="nil"/>
        </w:tcBorders>
        <w:shd w:val="clear" w:color="auto" w:fill="4F81BD"/>
      </w:tcPr>
    </w:tblStylePr>
    <w:tblStylePr w:type="band1Vert">
      <w:tblPr/>
      <w:tcPr>
        <w:tcBorders>
          <w:left w:val="nil"/>
          <w:right w:val="nil"/>
          <w:insideH w:val="nil"/>
          <w:insideV w:val="nil"/>
        </w:tcBorders>
        <w:shd w:val="clear" w:color="auto" w:fill="D8D8D8"/>
      </w:tcPr>
    </w:tblStylePr>
    <w:tblStylePr w:type="band1Horz">
      <w:tblPr/>
      <w:tcPr>
        <w:shd w:val="clear" w:color="auto" w:fill="D8D8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rPr>
      <w:tblPr/>
      <w:tcPr>
        <w:tcBorders>
          <w:top w:val="single" w:sz="18" w:space="0" w:color="auto"/>
          <w:left w:val="nil"/>
          <w:bottom w:val="single" w:sz="18" w:space="0" w:color="auto"/>
          <w:right w:val="nil"/>
          <w:insideH w:val="nil"/>
          <w:insideV w:val="nil"/>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70551544">
      <w:bodyDiv w:val="1"/>
      <w:marLeft w:val="0"/>
      <w:marRight w:val="0"/>
      <w:marTop w:val="0"/>
      <w:marBottom w:val="0"/>
      <w:divBdr>
        <w:top w:val="none" w:sz="0" w:space="0" w:color="auto"/>
        <w:left w:val="none" w:sz="0" w:space="0" w:color="auto"/>
        <w:bottom w:val="none" w:sz="0" w:space="0" w:color="auto"/>
        <w:right w:val="none" w:sz="0" w:space="0" w:color="auto"/>
      </w:divBdr>
      <w:divsChild>
        <w:div w:id="266667035">
          <w:marLeft w:val="0"/>
          <w:marRight w:val="0"/>
          <w:marTop w:val="0"/>
          <w:marBottom w:val="0"/>
          <w:divBdr>
            <w:top w:val="none" w:sz="0" w:space="0" w:color="auto"/>
            <w:left w:val="none" w:sz="0" w:space="0" w:color="auto"/>
            <w:bottom w:val="none" w:sz="0" w:space="0" w:color="auto"/>
            <w:right w:val="none" w:sz="0" w:space="0" w:color="auto"/>
          </w:divBdr>
          <w:divsChild>
            <w:div w:id="1127161678">
              <w:marLeft w:val="0"/>
              <w:marRight w:val="0"/>
              <w:marTop w:val="100"/>
              <w:marBottom w:val="100"/>
              <w:divBdr>
                <w:top w:val="none" w:sz="0" w:space="0" w:color="auto"/>
                <w:left w:val="none" w:sz="0" w:space="0" w:color="auto"/>
                <w:bottom w:val="none" w:sz="0" w:space="0" w:color="auto"/>
                <w:right w:val="none" w:sz="0" w:space="0" w:color="auto"/>
              </w:divBdr>
              <w:divsChild>
                <w:div w:id="716660521">
                  <w:marLeft w:val="0"/>
                  <w:marRight w:val="0"/>
                  <w:marTop w:val="0"/>
                  <w:marBottom w:val="0"/>
                  <w:divBdr>
                    <w:top w:val="none" w:sz="0" w:space="0" w:color="auto"/>
                    <w:left w:val="none" w:sz="0" w:space="0" w:color="auto"/>
                    <w:bottom w:val="none" w:sz="0" w:space="0" w:color="auto"/>
                    <w:right w:val="none" w:sz="0" w:space="0" w:color="auto"/>
                  </w:divBdr>
                  <w:divsChild>
                    <w:div w:id="725640534">
                      <w:marLeft w:val="0"/>
                      <w:marRight w:val="0"/>
                      <w:marTop w:val="0"/>
                      <w:marBottom w:val="390"/>
                      <w:divBdr>
                        <w:top w:val="none" w:sz="0" w:space="0" w:color="auto"/>
                        <w:left w:val="none" w:sz="0" w:space="0" w:color="auto"/>
                        <w:bottom w:val="none" w:sz="0" w:space="0" w:color="auto"/>
                        <w:right w:val="none" w:sz="0" w:space="0" w:color="auto"/>
                      </w:divBdr>
                      <w:divsChild>
                        <w:div w:id="1555850992">
                          <w:marLeft w:val="0"/>
                          <w:marRight w:val="0"/>
                          <w:marTop w:val="0"/>
                          <w:marBottom w:val="0"/>
                          <w:divBdr>
                            <w:top w:val="single" w:sz="6" w:space="10" w:color="D5D5D3"/>
                            <w:left w:val="single" w:sz="6" w:space="11" w:color="D5D5D3"/>
                            <w:bottom w:val="single" w:sz="6" w:space="10" w:color="D5D5D3"/>
                            <w:right w:val="single" w:sz="6" w:space="11" w:color="D5D5D3"/>
                          </w:divBdr>
                        </w:div>
                      </w:divsChild>
                    </w:div>
                  </w:divsChild>
                </w:div>
              </w:divsChild>
            </w:div>
          </w:divsChild>
        </w:div>
      </w:divsChild>
    </w:div>
    <w:div w:id="327173268">
      <w:bodyDiv w:val="1"/>
      <w:marLeft w:val="0"/>
      <w:marRight w:val="0"/>
      <w:marTop w:val="0"/>
      <w:marBottom w:val="0"/>
      <w:divBdr>
        <w:top w:val="none" w:sz="0" w:space="0" w:color="auto"/>
        <w:left w:val="none" w:sz="0" w:space="0" w:color="auto"/>
        <w:bottom w:val="none" w:sz="0" w:space="0" w:color="auto"/>
        <w:right w:val="none" w:sz="0" w:space="0" w:color="auto"/>
      </w:divBdr>
    </w:div>
    <w:div w:id="426658083">
      <w:bodyDiv w:val="1"/>
      <w:marLeft w:val="0"/>
      <w:marRight w:val="0"/>
      <w:marTop w:val="0"/>
      <w:marBottom w:val="0"/>
      <w:divBdr>
        <w:top w:val="none" w:sz="0" w:space="0" w:color="auto"/>
        <w:left w:val="none" w:sz="0" w:space="0" w:color="auto"/>
        <w:bottom w:val="none" w:sz="0" w:space="0" w:color="auto"/>
        <w:right w:val="none" w:sz="0" w:space="0" w:color="auto"/>
      </w:divBdr>
      <w:divsChild>
        <w:div w:id="2070301909">
          <w:marLeft w:val="0"/>
          <w:marRight w:val="0"/>
          <w:marTop w:val="0"/>
          <w:marBottom w:val="0"/>
          <w:divBdr>
            <w:top w:val="none" w:sz="0" w:space="0" w:color="auto"/>
            <w:left w:val="none" w:sz="0" w:space="0" w:color="auto"/>
            <w:bottom w:val="none" w:sz="0" w:space="0" w:color="auto"/>
            <w:right w:val="none" w:sz="0" w:space="0" w:color="auto"/>
          </w:divBdr>
          <w:divsChild>
            <w:div w:id="1004698496">
              <w:marLeft w:val="0"/>
              <w:marRight w:val="0"/>
              <w:marTop w:val="0"/>
              <w:marBottom w:val="0"/>
              <w:divBdr>
                <w:top w:val="none" w:sz="0" w:space="0" w:color="auto"/>
                <w:left w:val="none" w:sz="0" w:space="0" w:color="auto"/>
                <w:bottom w:val="none" w:sz="0" w:space="0" w:color="auto"/>
                <w:right w:val="none" w:sz="0" w:space="0" w:color="auto"/>
              </w:divBdr>
              <w:divsChild>
                <w:div w:id="48504062">
                  <w:marLeft w:val="2220"/>
                  <w:marRight w:val="2145"/>
                  <w:marTop w:val="0"/>
                  <w:marBottom w:val="0"/>
                  <w:divBdr>
                    <w:top w:val="single" w:sz="2" w:space="0" w:color="FFFFFF"/>
                    <w:left w:val="single" w:sz="2" w:space="0" w:color="FFFFFF"/>
                    <w:bottom w:val="single" w:sz="2" w:space="0" w:color="FFFFFF"/>
                    <w:right w:val="single" w:sz="2" w:space="0" w:color="FFFFFF"/>
                  </w:divBdr>
                  <w:divsChild>
                    <w:div w:id="1422067335">
                      <w:marLeft w:val="0"/>
                      <w:marRight w:val="0"/>
                      <w:marTop w:val="0"/>
                      <w:marBottom w:val="0"/>
                      <w:divBdr>
                        <w:top w:val="none" w:sz="0" w:space="0" w:color="auto"/>
                        <w:left w:val="none" w:sz="0" w:space="0" w:color="auto"/>
                        <w:bottom w:val="none" w:sz="0" w:space="0" w:color="auto"/>
                        <w:right w:val="none" w:sz="0" w:space="0" w:color="auto"/>
                      </w:divBdr>
                      <w:divsChild>
                        <w:div w:id="120849837">
                          <w:marLeft w:val="0"/>
                          <w:marRight w:val="0"/>
                          <w:marTop w:val="120"/>
                          <w:marBottom w:val="120"/>
                          <w:divBdr>
                            <w:top w:val="none" w:sz="0" w:space="0" w:color="auto"/>
                            <w:left w:val="none" w:sz="0" w:space="0" w:color="auto"/>
                            <w:bottom w:val="none" w:sz="0" w:space="0" w:color="auto"/>
                            <w:right w:val="none" w:sz="0" w:space="0" w:color="auto"/>
                          </w:divBdr>
                          <w:divsChild>
                            <w:div w:id="860431943">
                              <w:marLeft w:val="288"/>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106579355">
      <w:bodyDiv w:val="1"/>
      <w:marLeft w:val="0"/>
      <w:marRight w:val="0"/>
      <w:marTop w:val="0"/>
      <w:marBottom w:val="0"/>
      <w:divBdr>
        <w:top w:val="none" w:sz="0" w:space="0" w:color="auto"/>
        <w:left w:val="none" w:sz="0" w:space="0" w:color="auto"/>
        <w:bottom w:val="none" w:sz="0" w:space="0" w:color="auto"/>
        <w:right w:val="none" w:sz="0" w:space="0" w:color="auto"/>
      </w:divBdr>
      <w:divsChild>
        <w:div w:id="306981466">
          <w:marLeft w:val="0"/>
          <w:marRight w:val="0"/>
          <w:marTop w:val="0"/>
          <w:marBottom w:val="0"/>
          <w:divBdr>
            <w:top w:val="none" w:sz="0" w:space="0" w:color="auto"/>
            <w:left w:val="none" w:sz="0" w:space="0" w:color="auto"/>
            <w:bottom w:val="none" w:sz="0" w:space="0" w:color="auto"/>
            <w:right w:val="none" w:sz="0" w:space="0" w:color="auto"/>
          </w:divBdr>
          <w:divsChild>
            <w:div w:id="2086219006">
              <w:marLeft w:val="0"/>
              <w:marRight w:val="0"/>
              <w:marTop w:val="0"/>
              <w:marBottom w:val="0"/>
              <w:divBdr>
                <w:top w:val="none" w:sz="0" w:space="0" w:color="auto"/>
                <w:left w:val="none" w:sz="0" w:space="0" w:color="auto"/>
                <w:bottom w:val="none" w:sz="0" w:space="0" w:color="auto"/>
                <w:right w:val="none" w:sz="0" w:space="0" w:color="auto"/>
              </w:divBdr>
              <w:divsChild>
                <w:div w:id="1293249460">
                  <w:marLeft w:val="0"/>
                  <w:marRight w:val="0"/>
                  <w:marTop w:val="0"/>
                  <w:marBottom w:val="0"/>
                  <w:divBdr>
                    <w:top w:val="none" w:sz="0" w:space="0" w:color="auto"/>
                    <w:left w:val="none" w:sz="0" w:space="0" w:color="auto"/>
                    <w:bottom w:val="none" w:sz="0" w:space="0" w:color="auto"/>
                    <w:right w:val="none" w:sz="0" w:space="0" w:color="auto"/>
                  </w:divBdr>
                  <w:divsChild>
                    <w:div w:id="226959461">
                      <w:marLeft w:val="0"/>
                      <w:marRight w:val="0"/>
                      <w:marTop w:val="0"/>
                      <w:marBottom w:val="0"/>
                      <w:divBdr>
                        <w:top w:val="none" w:sz="0" w:space="0" w:color="auto"/>
                        <w:left w:val="none" w:sz="0" w:space="0" w:color="auto"/>
                        <w:bottom w:val="none" w:sz="0" w:space="0" w:color="auto"/>
                        <w:right w:val="none" w:sz="0" w:space="0" w:color="auto"/>
                      </w:divBdr>
                      <w:divsChild>
                        <w:div w:id="1663702598">
                          <w:marLeft w:val="0"/>
                          <w:marRight w:val="0"/>
                          <w:marTop w:val="0"/>
                          <w:marBottom w:val="0"/>
                          <w:divBdr>
                            <w:top w:val="none" w:sz="0" w:space="0" w:color="auto"/>
                            <w:left w:val="none" w:sz="0" w:space="0" w:color="auto"/>
                            <w:bottom w:val="none" w:sz="0" w:space="0" w:color="auto"/>
                            <w:right w:val="none" w:sz="0" w:space="0" w:color="auto"/>
                          </w:divBdr>
                          <w:divsChild>
                            <w:div w:id="755513230">
                              <w:marLeft w:val="150"/>
                              <w:marRight w:val="150"/>
                              <w:marTop w:val="150"/>
                              <w:marBottom w:val="150"/>
                              <w:divBdr>
                                <w:top w:val="none" w:sz="0" w:space="0" w:color="auto"/>
                                <w:left w:val="none" w:sz="0" w:space="0" w:color="auto"/>
                                <w:bottom w:val="none" w:sz="0" w:space="0" w:color="auto"/>
                                <w:right w:val="none" w:sz="0" w:space="0" w:color="auto"/>
                              </w:divBdr>
                              <w:divsChild>
                                <w:div w:id="548540001">
                                  <w:marLeft w:val="0"/>
                                  <w:marRight w:val="0"/>
                                  <w:marTop w:val="0"/>
                                  <w:marBottom w:val="0"/>
                                  <w:divBdr>
                                    <w:top w:val="none" w:sz="0" w:space="0" w:color="auto"/>
                                    <w:left w:val="none" w:sz="0" w:space="0" w:color="auto"/>
                                    <w:bottom w:val="none" w:sz="0" w:space="0" w:color="auto"/>
                                    <w:right w:val="none" w:sz="0" w:space="0" w:color="auto"/>
                                  </w:divBdr>
                                  <w:divsChild>
                                    <w:div w:id="1807812779">
                                      <w:marLeft w:val="0"/>
                                      <w:marRight w:val="0"/>
                                      <w:marTop w:val="0"/>
                                      <w:marBottom w:val="0"/>
                                      <w:divBdr>
                                        <w:top w:val="none" w:sz="0" w:space="0" w:color="auto"/>
                                        <w:left w:val="none" w:sz="0" w:space="0" w:color="auto"/>
                                        <w:bottom w:val="none" w:sz="0" w:space="0" w:color="auto"/>
                                        <w:right w:val="none" w:sz="0" w:space="0" w:color="auto"/>
                                      </w:divBdr>
                                      <w:divsChild>
                                        <w:div w:id="1387684620">
                                          <w:marLeft w:val="0"/>
                                          <w:marRight w:val="0"/>
                                          <w:marTop w:val="0"/>
                                          <w:marBottom w:val="0"/>
                                          <w:divBdr>
                                            <w:top w:val="none" w:sz="0" w:space="0" w:color="auto"/>
                                            <w:left w:val="none" w:sz="0" w:space="0" w:color="auto"/>
                                            <w:bottom w:val="none" w:sz="0" w:space="0" w:color="auto"/>
                                            <w:right w:val="none" w:sz="0" w:space="0" w:color="auto"/>
                                          </w:divBdr>
                                          <w:divsChild>
                                            <w:div w:id="8226243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162238331">
      <w:bodyDiv w:val="1"/>
      <w:marLeft w:val="0"/>
      <w:marRight w:val="0"/>
      <w:marTop w:val="0"/>
      <w:marBottom w:val="0"/>
      <w:divBdr>
        <w:top w:val="none" w:sz="0" w:space="0" w:color="auto"/>
        <w:left w:val="none" w:sz="0" w:space="0" w:color="auto"/>
        <w:bottom w:val="none" w:sz="0" w:space="0" w:color="auto"/>
        <w:right w:val="none" w:sz="0" w:space="0" w:color="auto"/>
      </w:divBdr>
      <w:divsChild>
        <w:div w:id="2016304753">
          <w:marLeft w:val="0"/>
          <w:marRight w:val="0"/>
          <w:marTop w:val="0"/>
          <w:marBottom w:val="0"/>
          <w:divBdr>
            <w:top w:val="none" w:sz="0" w:space="0" w:color="auto"/>
            <w:left w:val="none" w:sz="0" w:space="0" w:color="auto"/>
            <w:bottom w:val="none" w:sz="0" w:space="0" w:color="auto"/>
            <w:right w:val="none" w:sz="0" w:space="0" w:color="auto"/>
          </w:divBdr>
        </w:div>
      </w:divsChild>
    </w:div>
    <w:div w:id="1670710379">
      <w:bodyDiv w:val="1"/>
      <w:marLeft w:val="0"/>
      <w:marRight w:val="0"/>
      <w:marTop w:val="0"/>
      <w:marBottom w:val="0"/>
      <w:divBdr>
        <w:top w:val="none" w:sz="0" w:space="0" w:color="auto"/>
        <w:left w:val="none" w:sz="0" w:space="0" w:color="auto"/>
        <w:bottom w:val="none" w:sz="0" w:space="0" w:color="auto"/>
        <w:right w:val="none" w:sz="0" w:space="0" w:color="auto"/>
      </w:divBdr>
      <w:divsChild>
        <w:div w:id="1376391158">
          <w:marLeft w:val="0"/>
          <w:marRight w:val="0"/>
          <w:marTop w:val="0"/>
          <w:marBottom w:val="0"/>
          <w:divBdr>
            <w:top w:val="none" w:sz="0" w:space="0" w:color="auto"/>
            <w:left w:val="none" w:sz="0" w:space="0" w:color="auto"/>
            <w:bottom w:val="none" w:sz="0" w:space="0" w:color="auto"/>
            <w:right w:val="none" w:sz="0" w:space="0" w:color="auto"/>
          </w:divBdr>
        </w:div>
      </w:divsChild>
    </w:div>
    <w:div w:id="1835216385">
      <w:bodyDiv w:val="1"/>
      <w:marLeft w:val="0"/>
      <w:marRight w:val="0"/>
      <w:marTop w:val="0"/>
      <w:marBottom w:val="0"/>
      <w:divBdr>
        <w:top w:val="none" w:sz="0" w:space="0" w:color="auto"/>
        <w:left w:val="none" w:sz="0" w:space="0" w:color="auto"/>
        <w:bottom w:val="none" w:sz="0" w:space="0" w:color="auto"/>
        <w:right w:val="none" w:sz="0" w:space="0" w:color="auto"/>
      </w:divBdr>
    </w:div>
    <w:div w:id="1921479828">
      <w:bodyDiv w:val="1"/>
      <w:marLeft w:val="0"/>
      <w:marRight w:val="0"/>
      <w:marTop w:val="0"/>
      <w:marBottom w:val="0"/>
      <w:divBdr>
        <w:top w:val="none" w:sz="0" w:space="0" w:color="auto"/>
        <w:left w:val="none" w:sz="0" w:space="0" w:color="auto"/>
        <w:bottom w:val="none" w:sz="0" w:space="0" w:color="auto"/>
        <w:right w:val="none" w:sz="0" w:space="0" w:color="auto"/>
      </w:divBdr>
    </w:div>
    <w:div w:id="2040622334">
      <w:bodyDiv w:val="1"/>
      <w:marLeft w:val="0"/>
      <w:marRight w:val="0"/>
      <w:marTop w:val="0"/>
      <w:marBottom w:val="0"/>
      <w:divBdr>
        <w:top w:val="none" w:sz="0" w:space="0" w:color="auto"/>
        <w:left w:val="none" w:sz="0" w:space="0" w:color="auto"/>
        <w:bottom w:val="none" w:sz="0" w:space="0" w:color="auto"/>
        <w:right w:val="none" w:sz="0" w:space="0" w:color="auto"/>
      </w:divBdr>
      <w:divsChild>
        <w:div w:id="1614749284">
          <w:marLeft w:val="0"/>
          <w:marRight w:val="0"/>
          <w:marTop w:val="0"/>
          <w:marBottom w:val="0"/>
          <w:divBdr>
            <w:top w:val="none" w:sz="0" w:space="0" w:color="auto"/>
            <w:left w:val="none" w:sz="0" w:space="0" w:color="auto"/>
            <w:bottom w:val="none" w:sz="0" w:space="0" w:color="auto"/>
            <w:right w:val="none" w:sz="0" w:space="0" w:color="auto"/>
          </w:divBdr>
          <w:divsChild>
            <w:div w:id="206530176">
              <w:marLeft w:val="0"/>
              <w:marRight w:val="0"/>
              <w:marTop w:val="0"/>
              <w:marBottom w:val="0"/>
              <w:divBdr>
                <w:top w:val="none" w:sz="0" w:space="0" w:color="auto"/>
                <w:left w:val="none" w:sz="0" w:space="0" w:color="auto"/>
                <w:bottom w:val="none" w:sz="0" w:space="0" w:color="auto"/>
                <w:right w:val="none" w:sz="0" w:space="0" w:color="auto"/>
              </w:divBdr>
              <w:divsChild>
                <w:div w:id="923144934">
                  <w:marLeft w:val="0"/>
                  <w:marRight w:val="0"/>
                  <w:marTop w:val="0"/>
                  <w:marBottom w:val="0"/>
                  <w:divBdr>
                    <w:top w:val="none" w:sz="0" w:space="0" w:color="auto"/>
                    <w:left w:val="none" w:sz="0" w:space="0" w:color="auto"/>
                    <w:bottom w:val="none" w:sz="0" w:space="0" w:color="auto"/>
                    <w:right w:val="none" w:sz="0" w:space="0" w:color="auto"/>
                  </w:divBdr>
                  <w:divsChild>
                    <w:div w:id="95181134">
                      <w:marLeft w:val="0"/>
                      <w:marRight w:val="0"/>
                      <w:marTop w:val="0"/>
                      <w:marBottom w:val="0"/>
                      <w:divBdr>
                        <w:top w:val="none" w:sz="0" w:space="0" w:color="auto"/>
                        <w:left w:val="none" w:sz="0" w:space="0" w:color="auto"/>
                        <w:bottom w:val="none" w:sz="0" w:space="0" w:color="auto"/>
                        <w:right w:val="none" w:sz="0" w:space="0" w:color="auto"/>
                      </w:divBdr>
                      <w:divsChild>
                        <w:div w:id="897135086">
                          <w:marLeft w:val="0"/>
                          <w:marRight w:val="0"/>
                          <w:marTop w:val="0"/>
                          <w:marBottom w:val="0"/>
                          <w:divBdr>
                            <w:top w:val="none" w:sz="0" w:space="0" w:color="auto"/>
                            <w:left w:val="none" w:sz="0" w:space="0" w:color="auto"/>
                            <w:bottom w:val="none" w:sz="0" w:space="0" w:color="auto"/>
                            <w:right w:val="none" w:sz="0" w:space="0" w:color="auto"/>
                          </w:divBdr>
                          <w:divsChild>
                            <w:div w:id="40985408">
                              <w:marLeft w:val="150"/>
                              <w:marRight w:val="150"/>
                              <w:marTop w:val="150"/>
                              <w:marBottom w:val="150"/>
                              <w:divBdr>
                                <w:top w:val="none" w:sz="0" w:space="0" w:color="auto"/>
                                <w:left w:val="none" w:sz="0" w:space="0" w:color="auto"/>
                                <w:bottom w:val="none" w:sz="0" w:space="0" w:color="auto"/>
                                <w:right w:val="none" w:sz="0" w:space="0" w:color="auto"/>
                              </w:divBdr>
                              <w:divsChild>
                                <w:div w:id="1258171528">
                                  <w:marLeft w:val="0"/>
                                  <w:marRight w:val="0"/>
                                  <w:marTop w:val="0"/>
                                  <w:marBottom w:val="0"/>
                                  <w:divBdr>
                                    <w:top w:val="none" w:sz="0" w:space="0" w:color="auto"/>
                                    <w:left w:val="none" w:sz="0" w:space="0" w:color="auto"/>
                                    <w:bottom w:val="none" w:sz="0" w:space="0" w:color="auto"/>
                                    <w:right w:val="none" w:sz="0" w:space="0" w:color="auto"/>
                                  </w:divBdr>
                                  <w:divsChild>
                                    <w:div w:id="1868565193">
                                      <w:marLeft w:val="0"/>
                                      <w:marRight w:val="0"/>
                                      <w:marTop w:val="0"/>
                                      <w:marBottom w:val="0"/>
                                      <w:divBdr>
                                        <w:top w:val="none" w:sz="0" w:space="0" w:color="auto"/>
                                        <w:left w:val="none" w:sz="0" w:space="0" w:color="auto"/>
                                        <w:bottom w:val="none" w:sz="0" w:space="0" w:color="auto"/>
                                        <w:right w:val="none" w:sz="0" w:space="0" w:color="auto"/>
                                      </w:divBdr>
                                      <w:divsChild>
                                        <w:div w:id="1935626132">
                                          <w:marLeft w:val="0"/>
                                          <w:marRight w:val="0"/>
                                          <w:marTop w:val="0"/>
                                          <w:marBottom w:val="0"/>
                                          <w:divBdr>
                                            <w:top w:val="none" w:sz="0" w:space="0" w:color="auto"/>
                                            <w:left w:val="none" w:sz="0" w:space="0" w:color="auto"/>
                                            <w:bottom w:val="none" w:sz="0" w:space="0" w:color="auto"/>
                                            <w:right w:val="none" w:sz="0" w:space="0" w:color="auto"/>
                                          </w:divBdr>
                                          <w:divsChild>
                                            <w:div w:id="9148272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
  <w:optimizeForBrowser/>
  <w:relyOnVML/>
  <w:allowPNG/>
</w:webSettings>
</file>

<file path=word/_rels/comments.xml.rels><?xml version="1.0" encoding="UTF-8" standalone="yes"?>
<Relationships xmlns="http://schemas.openxmlformats.org/package/2006/relationships"><Relationship Id="rId1" Type="http://schemas.openxmlformats.org/officeDocument/2006/relationships/hyperlink" Target="http://social.technet.microsoft.com/profile/reedshaff/" TargetMode="External"/></Relationships>
</file>

<file path=word/_rels/document.xml.rels><?xml version="1.0" encoding="UTF-8" standalone="yes"?>
<Relationships xmlns="http://schemas.openxmlformats.org/package/2006/relationships"><Relationship Id="rId8" Type="http://schemas.openxmlformats.org/officeDocument/2006/relationships/styles" Target="styles.xml"/><Relationship Id="rId13" Type="http://schemas.openxmlformats.org/officeDocument/2006/relationships/endnotes" Target="endnotes.xml"/><Relationship Id="rId18" Type="http://schemas.openxmlformats.org/officeDocument/2006/relationships/footer" Target="footer2.xml"/><Relationship Id="rId3" Type="http://schemas.openxmlformats.org/officeDocument/2006/relationships/customXml" Target="../customXml/item2.xml"/><Relationship Id="rId21" Type="http://schemas.openxmlformats.org/officeDocument/2006/relationships/fontTable" Target="fontTable.xml"/><Relationship Id="rId7" Type="http://schemas.openxmlformats.org/officeDocument/2006/relationships/numbering" Target="numbering.xml"/><Relationship Id="rId12" Type="http://schemas.openxmlformats.org/officeDocument/2006/relationships/footnotes" Target="footnotes.xml"/><Relationship Id="rId17" Type="http://schemas.openxmlformats.org/officeDocument/2006/relationships/footer" Target="footer1.xml"/><Relationship Id="rId2" Type="http://schemas.openxmlformats.org/officeDocument/2006/relationships/customXml" Target="../customXml/item1.xml"/><Relationship Id="rId16" Type="http://schemas.openxmlformats.org/officeDocument/2006/relationships/header" Target="header2.xml"/><Relationship Id="rId20" Type="http://schemas.openxmlformats.org/officeDocument/2006/relationships/footer" Target="footer3.xml"/><Relationship Id="rId1" Type="http://schemas.microsoft.com/office/2006/relationships/keyMapCustomizations" Target="customizations.xml"/><Relationship Id="rId6" Type="http://schemas.openxmlformats.org/officeDocument/2006/relationships/customXml" Target="../customXml/item5.xml"/><Relationship Id="rId11" Type="http://schemas.openxmlformats.org/officeDocument/2006/relationships/webSettings" Target="webSettings.xml"/><Relationship Id="rId5" Type="http://schemas.openxmlformats.org/officeDocument/2006/relationships/customXml" Target="../customXml/item4.xml"/><Relationship Id="rId15" Type="http://schemas.openxmlformats.org/officeDocument/2006/relationships/header" Target="header1.xml"/><Relationship Id="rId10" Type="http://schemas.openxmlformats.org/officeDocument/2006/relationships/settings" Target="settings.xml"/><Relationship Id="rId19" Type="http://schemas.openxmlformats.org/officeDocument/2006/relationships/header" Target="header3.xml"/><Relationship Id="rId4" Type="http://schemas.openxmlformats.org/officeDocument/2006/relationships/customXml" Target="../customXml/item3.xml"/><Relationship Id="rId9" Type="http://schemas.microsoft.com/office/2007/relationships/stylesWithEffects" Target="stylesWithEffects.xml"/><Relationship Id="rId14" Type="http://schemas.openxmlformats.org/officeDocument/2006/relationships/comments" Target="comments.xml"/><Relationship Id="rId22"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Jeff%20Jacobson\AppData\Roaming\Microsoft\Templates\WileySD2007.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UI/_rels/customUI.xml.rels><?xml version="1.0" encoding="UTF-8" standalone="yes"?>
<Relationships xmlns="http://schemas.openxmlformats.org/package/2006/relationships"><Relationship Id="Sad_cry" Type="http://schemas.openxmlformats.org/officeDocument/2006/relationships/image" Target="images/Sad_cry.png"/><Relationship Id="wiley_logo" Type="http://schemas.openxmlformats.org/officeDocument/2006/relationships/image" Target="images/wiley_logo.tif"/><Relationship Id="Love" Type="http://schemas.openxmlformats.org/officeDocument/2006/relationships/image" Target="images/Love.png"/></Relationships>
</file>

<file path=customUI/customUI.xml><?xml version="1.0" encoding="utf-8"?>
<customUI xmlns:xsi="http://www.w3.org/2001/XMLSchema-instance" xmlns="http://schemas.microsoft.com/office/2006/01/customui">
  <ribbon>
    <tabs>
      <tab idMso="TabHome">
        <!-- Hides Paragraph, Font and Styles Groups -->
        <group idMso="GroupParagraph" visible="false"/>
        <group idMso="GroupFont" visible="false"/>
        <group idMso="GroupStyles" visible="false"/>
        <!-- Customizes tools available for Fonts Group -->
        <group id="Fonts" label="Fonts">
          <toggleButton idMso="Bold"/>
          <toggleButton idMso="Italic"/>
          <gallery idMso="TextHighlightColorPicker"/>
        </group>
        <group label="All Styles" id="Styles1">
          <comboBox idMso="StyleGalleryClassic"/>
          <button idMso="StylesPane" size="normal"/>
          <button id="ShowStyleArea" label="Show Style Area" screentip="Switches to Draft view to display names of applied styles in right margin." size="normal" onAction="StyleArea" imageMso="PropertySheet"/>
        </group>
        <!--Display Style Area 
                <group id="StyleArea" label="StyleArea">
                   </group>
                -->
        <!--  Insert Comment or Query -->
        <group id="SDMacros" label="Wiley Macros">
          <button imageMso="D" id="Directive" label="Apply Directive" screentip="Use to insert a Directive paragraph to communicate special instructions within the manuscript. These will be removed at layout." size="normal" onAction="Insert_Directive_Paragraph" keytip="DI"/>
          <menu imageMso="Q" id="Queries" label="Insert Query" itemSize="normal" keytip="QY">
            <button imageMso="Q" id="QueryInline" label="Insert Inline Query" screentip="Use to insert a Query  into a line of text. Best used with Track Changes on." onAction="Insert_Query_into_Text" keytip="QI"/>
            <button imageMso="Q" id="QueryPara" label="Insert Query Paragraph" screentip="Use to insert a Query  as a separate paragraph." onAction="Insert_Query_Paragraph" keytip="QP"/>
          </menu>
          <!-- Wiley Macros   -->
          <menu id="Tools" label="More Tools . . ." screentip="Macros that may be useful for working with your manuscript." itemSize="normal">
            <!-- Title Case -->
            <button id="StyCkS" imageMso="StylesStyleInspector" label="Validate Styles [File]" screentip="Confirms that all styles in the document are valid WileySD; if not, user can select correct style." onAction="RunValidateStylesSingle"/>
            <button id="StyCkB" imageMso="StylesStyleInspector" label="Validate Styles [Batch]" screentip="Confirms that all styles in the a group of files are valid WileySD; if not, user can select correct style." onAction="RunValidateStylesBatch"/>
            <button id="TitleCase2" imageMso="FormControlLabel" label="Title Case Current Selection" screentip="Changes selected text to title case, with proper case for articles and prepositions." onAction="RealTitleCase"/>
            <button id="Artlog" imageMso="PhotoAlbumInsert" label="Art Log [Single File]" screentip="Creates an art inventory log for this file." onAction="ArtLog"/>
            <button id="ArtLogBatch" imageMso="PhotoAlbumEdit" label="Batch Art Log [Word Format]" screentip="Creates an art inventory log, in Word format, for all files in this folder." onAction="RunArtLogBatch"/>
            <button id="ArtLogBatchXL" imageMso="PhotoAlbumEdit" label="Batch Art Log [Excel Format]" screentip="Creates an art inventory log, in Excel format, for all files in this folder." onAction="BatchArtRoutineXL"/>
            <button id="KeyTermsList" imageMso="FieldsUpdate" label="KeyTermsList" screentip="Creates key terms list for this document." onAction="KeyTermsList"/>
            <button id="TableOfContentsSD" label="Create Table of Contents [File]" onAction="RunTOCFile" screentip="Creates an Table of Contents for this file." imageMso="TableOfContentsDialog"/>
            <button id="TableOfContentsSDB" label="Create Table of Contents [Batch]" onAction="RunTOCBatch" screentip="Creates an Table of Contents for multiple files that you select." imageMso="TableOfContentsDialog"/>
            <button id="UnlinkAllFields" label="Convert Fields to Plain Text" onAction="UnlinkAllFields" screentip="Removes all field links from the document." imageMso="FieldsUpdate"/>
            <button id="EdHeaders" label="Insert Header" onAction="EdHeaders" screentip="Inserts an ISBN-specific header." imageMso="HeaderFooterInsert"/>
            <button id="CPNS" label="Insert Consecutive Page Numbers" onAction="RunConsPg" screentip="Renumbers selected documents with consecutive page numbers." imageMso="HeaderFooterInsert"/>
            <button id="AWS" onAction="CalloutChecks" label="Check Callouts" imageMso="OmsSlideInsert" screentip="Checks for art/table callouts in text against art/table placement slugs."/>
            <button id="VersionInfo" label="Version" screentip="Displays WileySD version information." onAction="Version"/>
          </menu>
        </group>
        <group id="Basics" label="Wiley Basics">
          <button id="ParaA" label="Para" size="normal" onAction="Para" keytip="PA"/>
          <button id="ChapterTitleA" label="ChapterTitle" onAction="ChapterTitle" size="normal" keytip="CT"/>
          <button id="ConvertTableA" label="Convert Text to Table" onAction="FormatTable" size="normal" keytip="TB"/>
          <button id="TableCaptionA" label="TableCaption" onAction="TableCaption" size="normal" keytip="TC"/>
          <button id="TableHeadA" label="TableHead" onAction="TableHead" size="normal" keytip="TH"/>
          <button id="TableEntryA" label="TableEntry" onAction="TableEntry" size="normal" keytip="TE"/>
          <button id="InsertTableA" label="Insert Table" screentip="Provides a form to set up a table for auto-insertion." onAction="InsertTable" imageMso="TableDrawTable" size="normal" keytip="IT"/>
          <button label="Insert Figure Slug" onAction="Figure_Slug" screentip="Inserts basic format for a Slug to indicate placement and caption of a figure." id="FigureSlugInsertA" imageMso="GoTo" size="normal" keytip="IS"/>
          <button id="SlugStyle" label="Apply Slug Style" onAction="Slug" size="normal" screentip="Applies Slug style for a figure caption." keytip="SS"/>
          <button id="StartFeature1" screentip="Start a feature section by selecting a feature type." label="Start a Feature" size="large" onAction="runFeature" imageMso="F" keytip="FT"/>
          <button id="H1A" label="H1" onAction="H1" size="normal" keytip="H1"/>
          <button id="H2a" label="H2" onAction="H2" size="normal" keytip="H2"/>
          <button id="H3a" label="H3" onAction="H3" size="normal" keytip="H3"/>
          <button id="ListBulletedA" label="Bullet List" onAction="ListBulleted" size="normal" keytip="BL"/>
          <button id="ListNumberedA" label="Numbered List" onAction="ListNumbered" size="normal" keytip="NL"/>
          <button id="ListUnmarkedA" label="Unmarked List" onAction="ListUnmarked" size="normal" keytip="UL"/>
        </group>
        <!-- Version Info 
                <group id="Version" label="WileySD">
                    </group>-->
      </tab>
      <tab idMso="TabPageLayoutWord" visible="false"/>
      <tab idMso="TabMailings" visible="false"/>
      <tab idMso="TabReviewWord">
        <group id="HappyFaces" label="Accept/Reject Revisions" insertBeforeMso="GroupProofing">
          <button id="AcceptRev" label="Accept" screentip="Accepts highlighted text, or entire current para if nothing is selected, then moves to next para." size="large" onAction="Accept_Changes" image="Love" keytip="RR"/>
          <button id="RejectRev" label="Reject" screentip="Rejects highlighted text, or entire current para if nothing is selected, then moves to next para." size="large" onAction="Reject_Changes" image="Sad_cry" keytip="AA"/>
        </group>
      </tab>
      <!-- Commenting and Author Queries Group -->
      <tab id="SDUnits" label="SD Units" keytip="U">
        <!-- Unit openers -->
        <group id="Parts" label="Parts and Sections">
          <button id="PartTitle" label="PartTitle" screentip="Applies PartTitle style to text." size="normal" onAction="PartTitle"/>
          <button id="PartIntroductionPara" label="PartIntroductionPara" screentip="Use for an introductory paragraph in a part section." size="normal" onAction="PartIntroductionPara"/>
          <button id="PartFeaturingList" label="PartFeaturingList" screentip="Use for a contents list on a part page." size="normal" onAction="PartFeaturingList"/>
          <button id="SectionTitle" label="SectionTitle" screentip="Applies Section Title  style to text." size="normal" onAction="SectionTitle"/>
        </group>
        <group id="Chapter" label="Chapters">
          <button id="ChapterTitle" label="ChapterTitle" screentip="Applies ChapterTitle style to text." size="normal" onAction="ChapterTitle"/>
          <button id="ChapterSubtitle" label="ChapterSubtitle" screentip="Applies chapter subtitle style to text." size="normal" onAction="ChapterSubtitle"/>
          <button id="ChapterAuthor" label="ChapterAuthor" screentip="Applies chapter author style to text." size="normal" onAction="ChapterAuthor"/>
          <button id="ChapterAuthorAffiliation" label="ChapterAuthorAffiliation" screentip="Professional affiliation of the chapter author." size="normal" onAction="ChapterAuthorAffiliation"/>
          <button id="ChapterIntroductionHead" label="ChapterIntroductionHead" screentip="Heading for chapter introductory paragraphs." size="normal" onAction="ChapterIntroductionHead"/>
          <button id="ChapterIntroductionPara" label="ChapterIntroductionPara" screentip="Chapter introductory paragraphs, before the start of main text." size="normal" onAction="ChapterIntroductionPara"/>
          <button id="ChapterFeaturingList" label="ChapterFeaturingList" screentip="First level of a chapter-level contents list." size="normal" onAction="ChapterFeaturingList"/>
          <button id="ChapterFeaturingListSub" label="ChapterFeaturingListSub" screentip="Second level of a chapter-level contents list." size="normal" onAction="ChapterFeaturingListSub"/>
          <button id="ChapterFeaturingListSub2" label="ChapterFeaturingListSub2" screentip="Third level of a chapter-level contents list." size="normal" onAction="ChapterFeaturingListSub2"/>
          <button id="ChapterCredit" label="ChapterCredit" screentip="Usually a footnote on the chapter opener." size="normal" onAction="ChapterCredit"/>
        </group>
        <group id="Epigraphs" label="Epigraphs">
          <button id="Epigraph" label="Epigraph" screentip="A quotation that begins a chapter or a section." size="normal" onAction="Epigraph"/>
          <button id="EpigraphSource" label="EpigraphSource" screentip="Source - author, text, etc. - of an opening quotation." size="normal" onAction="EpigraphSource"/>
        </group>
        <group id="Frontmatter" label="Frontmatter">
          <button id="BookTitle" screentip="Title of book (for title page)" label="BookTitle" size="normal" onAction="BookTitle"/>
          <button id="BookSubtitle" screentip="Subtitle of book (for title page)" label="BookSubtitle" size="normal" onAction="BookSubtitle"/>
          <button id="BookAuthor" screentip="Author of book (for title page)" label="BookAuthor" size="normal" onAction="BookAuthor"/>
          <button id="BookEdition" screentip="Edition of book (for title page)" label="BookEdition" size="normal" onAction="BookEdition"/>
          <button id="CopyrightA" screentip="Copyright page." label="Copyright" size="normal" onAction="CopyrightStyle"/>
          <button id="Dedication" screentip="Dedication line or paragraph" label="Dedication" size="normal" onAction="Dedication"/>
          <button id="IntroductionTitle" screentip="Introduction title" label="IntroductionTitle" size="normal" onAction="IntroductionTitle"/>
          <button id="PrefaceTitle" screentip="Preface title" label="PrefaceTitle" size="normal" onAction="PrefaceTitle"/>
          <button id="SignatureLine" screentip="A signature and perhaps place and date, such as at the end of a letter or preface, often right-aligned." label="SignatureLine" size="normal" onAction="SignatureLine"/>
          <button id="MatterTitle1" screentip="Title for any of the front or back matter component titles that do not already have specific names." label="MatterTitle" size="normal" onAction="MatterTitle"/>
        </group>
        <group id="TOCStyles" label="Table of Contents">
          <button id="TOCTitle" screentip="Table of Contents title" label="TOCTitle" size="normal" onAction="TOCTitle"/>
          <button id="ContentsAbstract" screentip="Brief description of the contents of a chapter or article for the contents page." label="ContentsAbstract" size="normal" onAction="ContentsAbstract"/>
          <button id="ContentsPartTitle" screentip="TOC part title" label="ContentsPartTitle" size="normal" onAction="ContentsPartTitle"/>
          <button id="ContentsChapterTitle" screentip="TOC chapter title" label="ContentsChapterTitle" size="normal" onAction="ContentsChapterTitle"/>
          <button id="ContentsH1" screentip="TOC first level heading" label="ContentsH1" size="normal" onAction="ContentsH1"/>
          <button id="ContentsH2" screentip="TOC second level heading" label="ContentsH2" size="normal" onAction="ContentsH2"/>
          <button id="ContentsH3" screentip="TOC  third level heading" label="ContentsH3" size="normal" onAction="ContentsH3"/>
        </group>
        <!--  Back Matter -->
        <group id="BackMatter" label="Backmatter">
          <button id="EndnoteTitle" screentip="Endnote title (can also be used as title for Endnote at end of a chapter)" label="EndnoteTitle" size="normal" onAction="EndnoteTitle"/>
          <button id="EndnoteEntry2" screentip="An endnote item." label="EndnoteEntry" size="normal" onAction="EndnoteEntry"/>
          <button id="ReferenceTitle" screentip="Reference  title (can also be used as title for Reference section at end of a chapter)" label="ReferenceTitle" size="normal" onAction="ReferenceTitle"/>
          <button id="Reference2" screentip="A bibliographic reference item." label="Reference" size="normal" onAction="Reference"/>
          <button id="ReferenceAnnotation" screentip="Descriptive annotation to a bibliographic reference." label="ReferenceAnnotation" size="normal" onAction="ReferenceAnnotation"/>
          <button id="AppendixTitle" screentip="Appendix title" label="AppendixTitle" size="normal" onAction="AppendixTitle"/>
          <button id="BibliographyTitle" screentip="Bibliography title" label="BibliographyTitle" size="normal" onAction="BibliographyTitle"/>
          <button id="BibliographyEntry2" screentip="A bibliography item." label="BibliographyEntry" size="normal" onAction="BibliographyEntry"/>
          <button id="MatterTitle2" screentip="Title for any of the front or back matter component titles that do not already have specific names." label="MatterTitle" size="normal" onAction="MatterTitle"/>
        </group>
        <!-- Glossary -->
        <group id="Glossary" label="Glossary">
          <button id="GlossaryTitle" screentip="Title of Glossary file, usually contains the text Glossary" label="GlossaryTitle" size="normal" onAction="GlossaryTitle"/>
          <button id="GlossaryDefinition" screentip="Definitions within a glossary." label="GlossaryDefinition" size="normal" onAction="GlossaryDefinition"/>
          <button id="GlossaryLetter" screentip="Letter within a glossary." label="GlossaryLetter" size="normal" onAction="GlossaryLetter"/>
          <button id="GlossaryTerm" screentip="Terms within a glossary." label="GlossaryTerm" size="normal" onAction="GlossaryTerm"/>
        </group>
        <!-- Index -->
        <group id="Index" label="Index">
          <button id="IndexTitle" screentip="Title of Index file, usually contains the text Index" label="IndexTitle" size="normal" onAction="IndexTitle"/>
          <button id="IndexLetter" screentip="Letter heading within an index" label="IndexLetter" size="normal" onAction="IndexLetter"/>
          <button id="IndexNote" screentip="Note to readers" label="IndexNote" size="normal" onAction="IndexNote"/>
          <button id="Index1" screentip="Main-level index entries" label="Index1" size="normal" onAction="Index1"/>
          <button id="Index2" screentip="Second-level index entries" label="Index2" size="normal" onAction="Index2"/>
          <button id="Index3" screentip="Third-level index entries" label="Index3" size="normal" onAction="Index3"/>
        </group>
        <!-- Metadata -->
        <group id="Metadata" label="Meta Data">
          <button id="DOI" screentip="The digital object identifier (DOI) of the current article (mainly used in journals)." label="DOI" size="normal" onAction="DOI"/>
          <button id="AuthorBio" screentip="A biographical paragraph about the author." label="AuthorBio" size="normal" onAction="AuthorBio"/>
          <button id="AbstractHead" screentip="A heading within an abstract section." label="AbstractHead" size="normal" onAction="AbstractHead"/>
          <button id="AbstractPara" screentip="An abstract section summarizing the content of the chapter or article." label="AbstractPara" size="normal" onAction="AbstractPara"/>
          <button id="KeywordsPara" screentip="A list of keywords describing the content of the chapter or article." label="KeywordsPara" size="normal" onAction="KeywordsPara"/>
          <button id="BookReviewItem" screentip="The bibliographic information for a book being reviewed (mainly used in journals)." label="BookReviewItem" size="normal" onAction="BookReviewItem"/>
          <button id="BookReviewAuthor" screentip="The author of a book review (mainly used in journals)." label="BookReviewAuthor" size="normal" onAction="BookReviewAuthor"/>
        </group>
      </tab>
      <!-- Body Text Styles -->
      <tab id="SDBody" label="SD Body" keytip="B">
        <!-- Paragraph styles -->
        <group id="Paragraphs" label="Paragraphs">
          <button id="Para" label="Para" screentip="A regular body text paragraph." size="large" onAction="Para" imageMso="TextDirectionContext"/>
          <button id="ParaContinued" label="ParaContinued" screentip="A paragraph that continues from before a list, graphic, etc." size="normal" onAction="ParaContinued"/>
          <button id="ParaBulleted" label="ParaBulleted" screentip="A regular paragraph that uses a bullet." size="normal" onAction="ParaBulleted"/>
          <button id="ParaNumbered" label="ParaNumbered" screentip="A regular paragraph that uses a number." size="normal" onAction="ParaNumbered"/>
          <button id="CrossRefPara" label="CrossRefPara" screentip="A paragraph that indicates a cross-reference to another section in the book." size="normal" onAction="CrossRefPara"/>
        </group>
        <!-- Heading styles -->
        <group id="Headings" label="Headings">
          <button id="TextBreak" label="TextBreak" screentip="Indicator for a break between sections that uses white space or an ornament in layout." size="large" onAction="Text_Break" imageMso="SmartArtChangeColorsGallery"/>
          <button id="H1" label="H1" screentip="Applies first-level heading style to text." size="normal" onAction="H1"/>
          <button id="H2" label="H2" screentip="Applies second-level heading style to text." size="normal" onAction="H2"/>
          <button id="H3" label="H3" screentip="Applies third-level heading style to text." size="normal" onAction="H3"/>
          <button id="H4" label="H4" screentip="Applies fourth-level heading style to text." size="normal" onAction="H4"/>
          <button id="H5" label="H5" screentip="Applies fifth-level heading style to text." size="normal" onAction="H5"/>
          <button id="H6" label="H6" screentip="Applies sixth-level heading style to text." size="normal" onAction="H6"/>
        </group>
        <!--  Character Styles -->
        <group id="CharacterStyle" label="Character Styles">
          <toggleButton idMso="StylesStyleInspector" label="Style Inspector" description="Indicates paragraph and character styles applied to the selection."/>
          <button idMso="ClearFormatting" description="Clear Formatting" label="Clear Formatting"/>
          <button id="KeyTerm1" screentip="Terms the first time that they are defined in text. Generally appears in print in italic. Used in some designs to generate lists of key terms for the chapter summary section." label="KeyTerm" size="normal" onAction="KeyTerm"/>
          <button id="Variable1" screentip="Placeholder for value that depends on the reader's system setup. Generally appears in print in italic." label="Variable" size="normal" onAction="Variable"/>
          <button id="Superscript1" screentip="Superscripts" label="Superscript" size="normal" onAction="Superscript"/>
          <button id="Subscript1" screentip="Subscripts" label="Subscript" size="normal" onAction="Subscript"/>
          <button id="CrossRefTerm" screentip="Word or words to be tagged as cross-references to another section in the book." label="CrossRefTerm" size="normal" onAction="CrossRefTerm"/>
          <button id="GenusSpecies" label="GenusSpecies" size="normal" onAction="GenusSpecies"/>
          <button id="InlineURLA" label="InlineURL" size="normal" onAction="InlineURL"/>
          <button id="InlineEmail" label="InlineEmail" size="normal" onAction="InlineEmail"/>
          <button id="Callout1" screentip="Style for an in-text callout for a figure, table, or feature." label="Callout" size="normal" onAction="Callout"/>
        </group>
        <!-- Extract Styles -->
        <group id="Extracts" label="Extracts">
          <button id="ExtractHelp" screentip="Instructions for tagging extracts." label="ExtractHelp" size="large" onAction="ExtractHelp" imageMso="HighImportance"/>
          <button id="ExtractPara" screentip="Paragraph(s) extracted from another source." label="ExtractPara" size="normal" onAction="ExtractPara"/>
          <button id="ExtractAttribution" screentip="An attribution such as author or source that may follow an extract." label="ExtractAttribution" size="normal" onAction="ExtractAttribution"/>
          <button id="ExtractListBulleted" screentip="Bulleted list in an extract." label="ExtractListBulleted" size="normal" onAction="ExtractListBulleted"/>
          <button id="ExtractListNumbered" screentip="Numbered list in an extract." label="ExtractListNumbered" size="normal" onAction="ExtractListNumbered"/>
          <button id="QuotePara" screentip="Quoted material, such as pull quotes." label="QuotePara" size="normal" onAction="QuotePara"/>
          <button id="QuoteSource" screentip="The source (author, text) of a quote." label="QuoteSource" size="normal" onAction="QuoteSource"/>
          <button id="PoetryTitle" screentip="The title of a poem." label="PoetryTitle" size="normal" onAction="PoetryTitle"/>
          <button id="PoetryPara" screentip="The text of a poem." label="PoetryPara" size="normal" onAction="PoetryPara"/>
          <button id="PoetrySource" screentip="The source of a poem." label="PoetrySource" size="normal" onAction="PoetrySource"/>
        </group>
        <!-- Special styles -->
        <group id="Special" label="Special">
          <button id="FootnoteEntry" label="FootnoteEntry" screentip="A note that will appear at the bottom of a page." size="normal" onAction="FootnoteEntry"/>
          <button id="Dialog" label="Dialog" screentip="Paragraphs used for a dialog among multiple speakers." size="normal" onAction="Dialog"/>
          <button id="URLPara" label="URLPara" screentip="Standalone paragraph that is only a URL." size="normal" onAction="URLPara"/>
          <button id="FloatingHead" label="FloatingHead" screentip="A heading that is displayed the same throughout a book, regardless of hierarchy." size="normal" onAction="FloatingHead"/>
          <button id="SupplementInstruction" label="SupplementInstruction" screentip="Reader instruction lines for supplements." size="normal" onAction="SupplementInstruction"/>
        </group>
        <group id="Other" label="Other">
          <!-- End of Chapter Styles -->
          <menu id="eoc" label="End of Chapter Headings" itemSize="normal" supertip="Heading styles for end-of-chapter elements.">
            <button id="BibliographyHead" label="BibliographyHead" screentip="Heading for a bibliography section at the end of a chapter." onAction="BibliographyHead"/>
            <button id="BibliographyEntry" label="BibliographyEntry" screentip="A bibliography entry at the end of a chapter." onAction="BibliographyEntry"/>
            <button id="DiscussionHead" label="DiscussionHead" screentip="Heading for a discussion section at the end of a chapter." onAction="DiscussionHead"/>
            <button id="EndnotesHead" label="EndnotesHead" screentip="Heading for an endnotes section at the end of a chapter." onAction="EndnotesHead"/>
            <button id="EndnoteEntry" label="EndnoteEntry" screentip="Endnote entry at the end of a chapter." onAction="EndnoteEntry"/>
            <button id="ExercisesHead" label="ExercisesHead" screentip="Heading for an exercises section at the end of a chapter." onAction="ExercisesHead"/>
            <button id="FurtherReadingHead" label="FurtherReadingHead" screentip="Heading for a further reading section at the end of a chapter." onAction="FurtherReadingHead"/>
            <button id="KeyConceptsHead" label="KeyConceptsHead" screentip="Heading for a key concepts section at the end of a chapter." onAction="KeyConceptsHead"/>
            <button id="KeyTermsHead" label="KeyTermsHead" screentip="Heading for a key terms section at the end of a chapter." onAction="KeyTermsHead"/>
            <button id="ProblemsHead" label="ProblemsHead" screentip="Heading for a problems section at the end of a chapter." onAction="ProblemsHead"/>
            <button id="ReviewHead" label="ReviewHead" screentip="Heading for a review section at the end of a chapter." onAction="ReviewHead"/>
            <button id="SummaryHead" label="SummaryHead" screentip="Heading for a summary section at the end of a chapter." onAction="SummaryHead"/>
            <button id="ReferencesHead" label="ReferencesHead" screentip="Heading for a references section at the end of a chapter." onAction="ReferencesHead"/>
            <button id="Reference" label="Reference" screentip="Reference entry at the end of a chapter." onAction="Reference"/>
            <button id="QuestionsHead" label="QuestionsHead" screentip="Heading for a questions section at the end of a chapter." onAction="QuestionsHead"/>
            <button id="AnswersHead" label="AnswersHead" screentip="Heading for an answers section at the end of a chapter." onAction="AnswersHead"/>
          </menu>
          <!-- Objectives -->
          <menu id="Objectives" label="Objectives" itemSize="normal">
            <button id="ChapterObjectiveTitle" screentip="General Usage: Title of Chapter Objectives for the beginning of chapter. For Sybex: Use for the text Company Name's Exam Objectives Covered in This Chapter." label="ChapterObjectiveTitle" onAction="ChapterObjectiveTitle"/>
            <button id="ChapterObjective" screentip="Objectives listed at the beginning of the chapter" label="ChapterObjective" onAction="ChapterObjective"/>
            <button id="ChapterSubobjective" screentip="Subobjectives listed at the beginning of the chapter" label="ChapterSubobjective" onAction="ChapterSubobjective"/>
            <button id="ObjectiveTitle" screentip="General Usage: Title of objectives listed within chapter at point of discussion. For Sybex: Use for the text Microsoft Exam Objective" label="ObjectiveTitle" onAction="ObjectiveTitle"/>
            <button id="Objective" screentip="Main objectives listed within chapter at point of discussion" label="Objective" onAction="Objective"/>
            <button id="Subobjective" screentip="Subobjectives listed within chapter at the point of discussion" label="Subobjective" onAction="Subobjective"/>
          </menu>
          <!-- Questions and Answers -->
          <menu id="QA" label="Questions and Answers" itemSize="normal">
            <button id="Question" screentip="Questions must be preceded by numbering 1.tab" label="Question" onAction="Question"/>
            <button id="Option" screentip="Option in multiple choice questions; must be preceded by alpha numbering A.tab" label="Option" onAction="OptionStyle"/>
            <button id="Answer" screentip="Answer; must be preceded by text Answer." label="Answer" onAction="Answer"/>
            <button id="Explanation" screentip="Explanation; required after Answer" label="Explanation" onAction="Explanation"/>
            <button id="ShortBlank" screentip="Inserts a short blank line." label="Short blank (insert)" onAction="ShortBlank" imageMso="GoTo"/>
            <button id="LongBlank" screentip="Inserts a long blank line." label="Long blank (insert)" onAction="LongBlank" imageMso="GoTo"/>
          </menu>
          <!-- Sybex Certification Inserts -->
          <menu id="MSExam" label="Sybex Certification" itemSize="normal">
            <button id="AnswerInsert" screentip="Inserts a prestyled Answer section." label="Answer (insert)" onAction="Answer_Insert" imageMso="GoTo"/>
            <button id="QuestionDataInsert" screentip="Inserts Chapter and Objective." label="Chapter/Objective Number Insert" onAction="QuestionDataInsert" imageMso="GoTo"/>
            <button id="ChapterNumberInsert" screentip="Inserts Chapter Number." label="Chapter Number Insert" onAction="ChapterNumberInsert" imageMso="GoTo"/>
            <button id="QuestionData" screentip="Tracks each question's chapter and objective" label="QuestionData" onAction="QuestionData"/>
          </menu>
          <!--  Addresses  -->
          <menu id="Addresses" label="Addresses" itemSize="normal">
            <button id="AddressName" screentip="Name of company or vendor" label="AddressName" onAction="AddressName"/>
            <button id="Address" screentip="Address of company or vendor" label="Address" onAction="Address"/>
            <button id="AddressDescription" screentip="Description of company or vendor" label="AddressDescription" onAction="AddressDescription"/>
          </menu>
          <!-- Custom Styles  -->
          <menu itemSize="normal" id="Custom" label="Custom Styles">
            <button id="CustomChapterOpener" screentip="Custom text on a Chapter Opener." label="CustomChapterOpener" onAction="CustomChapterOpener"/>
            <button id="CustomHead" screentip="Custom heading. Not part of the H1, H2, etc. hierarchy." label="CustomHead" onAction="CustomHead"/>
            <button id="CustomList" screentip="Custom list. Can be bulleted, tab-delimited, etc." label="CustomList" onAction="CustomList"/>
            <button id="CustomStyle1" screentip="Can be used for any style used throughout a book that is not defined in the template. You must establish usage with your editor first." label="CustomStyle1" onAction="CustomStyle1"/>
            <button id="CustomStyle2" screentip="Can be used for any style used throughout a book that is not defined in the template. You must establish usage with your editor first." label="CustomStyle2" onAction="CustomStyle2"/>
            <button id="CustomCharStyle" screentip="Can be used for any character style used throughout a book that is not defined in the template. You must establish usage with your editor first." label="CustomCharStyle" onAction="CustomCharStyle"/>
          </menu>
        </group>
      </tab>
      <!-- List Styles -->
      <tab id="SDLists" label="SD Lists" keytip="P">
        <!-- General styles -->
        <group id="GeneralList" label="Heading">
          <button id="ListHead" screentip="A heading for a bullet, single-column, or numbered list." label="ListHead" size="large" onAction="ListHead" imageMso="PivotTableLayoutShowInOutlineForm"/>
        </group>
        <!-- Bulleted styles -->
        <group id="BulletedList" label="Bulleted">
          <button id="ListBulleted" screentip="Use to list several options or alternative ways of performing a task." label="ListBulleted" size="normal" onAction="ListBulleted"/>
          <button id="ListBulletedSub" screentip="Second-level bulleted list." label="ListBulletedSub" size="normal" onAction="ListBulletedSub"/>
          <button id="ListBulletedSub2" screentip="Third level of a  bulleted list." label="ListBulletedSub2" size="normal" onAction="ListBulletedSub2"/>
        </group>
        <!-- Numbered styles -->
        <group id="NumberedList" label="Numbered or Outline">
          <button id="ListNumbered" screentip="Generally used for steps describing how to perform a procedure." label="ListNumbered" size="normal" onAction="ListNumbered"/>
          <button id="ListNumberedSub" screentip="Second-level numbered list; generally used for substeps within a numbered list." label="ListNumberedSub" size="normal" onAction="ListNumberedSub"/>
          <button id="ListNumberedSub2" screentip="Third-level numbered list." label="ListNumberedSub2" size="normal" onAction="ListNumberedSub2"/>
          <button id="ListNumberedSub3" screentip="Fourth-level numbered list." label="ListNumberedSub3" size="normal" onAction="ListNumberedSub3"/>
        </group>
        <!-- Unmarked styles -->
        <group id="UnmarkedList" label="Unmarked">
          <button id="ListUnmarked" screentip="Single-column list that is not bulleted or numbered." label="ListUnmarked" size="normal" onAction="ListUnmarked"/>
          <button id="ListUnmarkedSub" screentip="Second level unmarked list." label="ListUnmarkedSub" size="normal" onAction="ListUnmarkedSub"/>
          <button id="ListUnmarkedSub2" screentip="Third level unmarked list." label="ListUnmarkedSub2" size="normal" onAction="ListUnmarkedSub2"/>
        </group>
        <!-- ListPara styles -->
        <group id="ListParaStyles" label="Paras in Lists">
          <button id="ListPara" screentip="Continuation paragraph in a numbered, bulleted, or single-column list" label="ListPara" size="normal" onAction="ListPara"/>
          <button id="ListParaSub" screentip="Continuation paragraph in second-level numbered, bulleted, or single-column list" label="ListParaSub" size="normal" onAction="ListParaSub"/>
          <button id="ListParaSub2" screentip="Continuation paragraph at third level." label="ListParaSub2" size="normal" onAction="ListParaSub2"/>
        </group>
        <!-- Tabular styles -->
        <group id="TabularLists" label="Multicolumn or Tabular">
          <button id="ApplyTabular" screentip="Converts selected tab-delimited text to a tabular list." label="Convert Text to Tabular" onAction="ApplyTabularLists" size="normal" imageMso="TableAutoFormat"/>
          <button id="TabularEntry" screentip="Multicolumn lists. Use multicolumn lists for simple lists of tabular data." label="TabularEntry" size="normal" onAction="TabularEntry"/>
          <button id="TabularEntrySub" screentip="Multicolumn nested list." label="TabularEntrySub" size="normal" onAction="TabularEntrySub"/>
          <button id="RemoveTable2" label="Remove Table Format" screentip="Converts a table to tab-delimited text." size="normal" onAction="RemoveTable" imageMso="TableEraser"/>
        </group>
        <!-- Non list styles -->
        <group id="NonList" label="Non List">
          <button id="ParaContinued2" screentip="A paragraph continued from a bullet or numbered item that should not be marked with a bullet or number." label="ParaContinued" size="normal" onAction="ParaContinued"/>
          <button id="ParaBulleted2" screentip="A paragraph-style list marked with a bullet. Note: Use ListBulleted for an indented bullet list." label="ParaBulleted" size="normal" onAction="ParaBulleted"/>
          <button id="ParaNumbered2" screentip="A paragraph-style list marked with a number. Note: Use ListNumbered for an indented numbered list." label="ParaNumbered" size="normal" onAction="ParaNumbered"/>
        </group>
        <!-- Checklist styles -->
        <group id="CheckList" label="Checklist">
          <button id="ListCheck" screentip="A list with ballot boxes." label="ListCheck" size="normal" onAction="ListCheck"/>
          <button id="ListCheckSub" screentip="Second-level ballot boxes." label="ListCheckSub" size="normal" onAction="ListCheckSub"/>
        </group>
        <!-- Run In List styles -->
        <group id="Runin" label="Runin">
          <button id="RunInHead" screentip="Use for lists with run-in heads when the head is a different or has special spacing requirements." label="RunInHead" size="normal" onAction="RunInHead"/>
          <button id="RunInPara" screentip="Regular text in a run-in line. Lines will be run-in during composition." label="RunInPara" size="normal" onAction="RunInPara"/>
          <button id="RunInHeadSub" screentip="Nested versions of RunInHead and RunInPara (see above)." label="RunInHeadSub" size="normal" onAction="RunInHeadSub"/>
          <button id="RunInParaSub" screentip="Regular text in a nested run-in line. Lines will be run-in during composition." label="RunInParaSub" size="normal" onAction="RunInParaSub"/>
        </group>
      </tab>
      <tab id="SDTables" label="SD  Figs+Tables" keytip="G">
        <!-- Figure Styles -->
        <group id="Figures" label="Figures">
          <button size="normal" label="Insert Figure Slug" onAction="Figure_Slug" screentip="Inserts basic format for a Slug to indicate placement and caption of a figure." id="FigureSlugInsert" imageMso="GoTo"/>
          <button size="normal" label="Insert Graphic Slug" onAction="Graphic_Slug" screentip="Inserts basic format for a Slug to indicate placement and caption of a graphic (unnumbered figure)." id="GraphicSlugInsert" imageMso="GoTo"/>
          <button size="normal" label="Insert Margin Icon Slug" onAction="IconMargin_Slug" screentip="Inserts basic format for a Slug to indicate placement and caption of a margin icon." id="MarginIconSlugInsert" imageMso="GoTo"/>
          <button id="Slug" screentip="Applies Slug style to a line of text that Indicates placement of figures, graphic, or IconMargins" label="Slug (style only)" size="normal" onAction="Slug"/>
          <button id="FigureSource" screentip="Source credit for a figure." label="FigureSource" size="normal" onAction="FigureSource"/>
          <button id="FigureLabel" screentip="Figure labels that will be incorporated into a screen capture." label="Figure Label" size="normal" onAction="FigureLabel"/>
        </group>
        <!-- Equation Styles -->
        <group id="Equations" label="Equations">
          <button id="Equation" screentip="Unnumbered equation." label="Equation" size="normal" onAction="Equation"/>
          <button id="EquationNumbered" screentip="Numbered equation" label="EquationNumbered" size="normal" onAction="EquationNumbered"/>
          <button id="ListWhere" screentip="A where list that follows an equation." label="Where List" size="normal" onAction="ListWhere"/>
        </group>
        <!-- Table Styles -->
        <group id="Tables" label="Tables">
          <button id="InsertTable" label="Insert Table" screentip="Provides a form to set up a table for auto-insertion." size="normal" onAction="InsertTable" imageMso="TableDrawTable"/>
          <button id="FormatTable" label="Convert Text to Table" screentip="Coverts tab-delimited text to a WileySD table." size="normal" onAction="FormatTable" imageMso="TableAutoFormat"/>
          <button id="RemoveTable" label="Remove Table Format" screentip="Converts a table to tab-delimited text." size="normal" onAction="RemoveTable" imageMso="TableEraser"/>
          <button id="TableCaption" screentip="Table caption" label="TableCaption" size="normal" onAction="TableCaption"/>
          <button id="TableEntry" screentip="Text within table cells." label="TableEntry" size="normal" onAction="TableEntry"/>
          <button id="TableHead" screentip="Heading row of a table." label="TableHead" size="normal" onAction="TableHead"/>
          <button id="TableFootnote" screentip="Note at the end of a table." label="TableFootnote" size="normal" onAction="TableFootnote"/>
          <button id="TableSource" screentip="Source of a reprinted table." label="TableSource" size="normal" onAction="TableSource"/>
        </group>
      </tab>
      <!--  Features -->
      <tab id="SDFeatures" label="SD Features" keytip="K">
        <!-- Feature Types -->
        <group label="Feature Types" id="BoxTypes">
          <button onAction="DisplayFeaturesInstructions" screentip="Instructions for using Feature styles" label="Instructions" id="FeatInstr" size="large" imageMso="HighImportance"/>
          <button id="StartFeature" screentip="Start a feature section by selecting a feature type." label="Start a Feature" size="large" onAction="runFeature" imageMso="F"/>
        </group>
        <!-- Feature Body Elements -->
        <group id="FeatureBody" label="Feature Body Elements">
          <button id="FeatureType" screentip="Title of a  feature section in the manuscript" label="FeatureType" size="normal" onAction="FeatureType"/>
          <button id="FeatureTitle" screentip="Title of a  feature section in the manuscript" label="FeatureTitle" size="normal" onAction="FeatureTitle"/>
          <button id="FeatureTitleSub" screentip="Subtitle of a  feature section in the manuscript" label="FeatureTitleSub" size="normal" onAction="FeatureTitleSub"/>
          <button id="FeaturePara" screentip="Regular Feature text." label="FeaturePara" size="normal" onAction="FeaturePara"/>
          <button id="FeatureParaContinued" screentip="For a continuing a paragraph that has been interrupted by another style, such as a list." label="FeatureParaContinued" size="normal" onAction="FeatureParaContinued"/>
          <button id="FeatureSource" screentip="A credit line for information contained in a Feature." label="FeatureSource" size="normal" onAction="FeatureSource"/>
          <button id="FeatureH1" screentip="First level heading within a feature." label="FeatureH1" size="normal" onAction="FeatureH1"/>
          <button id="FeatureH2" screentip="Second level heading within a feature." label="FeatureH2" size="normal" onAction="FeatureH2"/>
          <button id="FeatureH3" screentip="Third level heading within a feature." label="FeatureH3" size="normal" onAction="FeatureH3"/>
          <button id="FeatureH1alt" screentip="Alternate first level heading within a feature (for use only with specific products)." label="FeatureH1alt" size="normal" onAction="FeatureH1alt"/>
          <button id="FeatureH2alt" screentip="Alternate second level heading within a feature (for use only with specific products)." label="FeatureH2alt" size="normal" onAction="FeatureH2alt"/>
          <button id="FeatureH4" screentip="Fourth level heading within a feature." label="FeatureH4" size="normal" onAction="FeatureH4"/>
        </group>
        <group id="FeatureSpecial" label="Feature Special Elements">
          <button id="FeatureEquation" screentip="Equation within a feature." label="FeatureEquation" size="normal" onAction="FeatureEquation"/>
          <button id="FeatureExtract" screentip="Extract within a feature." label="FeatureExtract" size="normal" onAction="FeatureExtract"/>
          <button id="FeatureExtractSource" screentip="Credit  line for an extract within a feature." label="FeatureExtractSource" size="normal" onAction="FeatureExtractSource"/>
          <button id="FeatureSlug" screentip="A figure slug contained in a Feature." label="FeatureSlug" size="normal" onAction="FeatureSlug"/>
          <button id="FeatureFigureSource" screentip="A figure source contained in a Feature." label="FeatureFigureSource" size="normal" onAction="FeatureFigureSource"/>
          <button id="FeatureTableCaption" screentip="A table caption contained in a Feature. Use regular table styles for the actual table." label="FeatureTableCaption" size="normal" onAction="FeatureTableCaption"/>
          <button id="FeatureFootnote" screentip="A footnote contained in a Feature." label="FeatureFootnote" size="normal" onAction="FeatureFootnote"/>
          <button id="FeatureReference" screentip="A reference contained in a Feature." label="FeatureReference" size="normal" onAction="FeatureReference"/>
        </group>
        <!-- Feature Lists -->
        <group label="Feature Lists" id="FeatureList">
          <button id="FeatureListHead" screentip="Heading for a list within a feature." label="FeatureListHead" size="normal" onAction="FeatureListHead"/>
          <button id="FeatureListBulleted" screentip="Bulleted list in a feature" label="FeatureListBulleted" size="normal" onAction="FeatureListBulleted"/>
          <button id="FeatureListBulletedSub" screentip="Nested bulleted list in a feature." label="FeatureListBulletedSub" size="normal" onAction="FeatureListBulletedSub"/>
          <button id="FeatureListNumbered" screentip="Numbered lists in a feature." label="FeatureListNumbered" size="normal" onAction="FeatureListNumbered"/>
          <button id="FeatureListNumberedSub" screentip="Nested numbered list in a feature." label="FeatureListNumberedSub" size="normal" onAction="FeatureListNumberedSub"/>
          <button id="FeatureListCheck" screentip="Ballot Feature list in a feature." label="FeatureListCheck" size="normal" onAction="FeatureListCheck"/>
          <button id="FeatureListUnmarked" screentip="Single-column unmarked list in a feature." label="FeatureListUnmarked" size="normal" onAction="FeatureListUnmarked"/>
          <button id="FeatureListUnmarkedSub" screentip="Nested single-column lists within a feature." label="FeatureListUnmarkedSub" size="normal" onAction="FeatureListUnmarkedSub"/>
          <button id="FeatureListPara" screentip="For continuation paragraphs of numbered, bulleted, or single-column lists within a feature." label="FeatureListPara" size="normal" onAction="FeatureListPara"/>
          <button id="FeatureListParaSub" screentip="For nested continuation paragraphs of numbered, bulleted, or single-column lists in Features" label="FeatureListParaSub" size="normal" onAction="FeatureListParaSub"/>
          <button id="FeatureRunInHead" screentip="Used for lists of terms or options defined within the text; use FeatureRunInHead for bolded term or option, and use FeatureRunInPara for definition or explanation" label="FeatureRunInHead" size="normal" onAction="FeatureRunInHead"/>
          <button id="FeatureRunInPara" label="FeatureRunInPara" size="normal" onAction="FeatureRunInPara"/>
          <button id="FeatureRunInHeadSub" screentip="Used for nested lists of terms or options defined within another list; use FeatureRunInHeadSub for bolded term or option, and use FeatureRunInParaSub for definition or explanation" label="FeatureRunInHeadSub" size="normal" onAction="FeatureRunInHeadSub"/>
          <button id="FeatureRunInParaSub" label="FeatureRunInParaSub" size="normal" onAction="FeatureRunInParaSub"/>
        </group>
        <!-- Feature Code -->
        <group id="FeatureCode" label="Feature Code">
          <button id="FeatureCodeSnippet" screentip="Sample program lines in a Feature, separated from text into their own paragraphs" label="FeatureCodeSnippet" size="normal" onAction="FeatureCodeSnippet"/>
          <button id="FeatureCodeSnippetSub" screentip="Nested program lines in a Feature; used within a numbered or bulleted list" label="FeatureCodeSnippetSub" size="normal" onAction="FeatureCodeSnippetSub"/>
          <button id="FeatureCodeScreen" screentip="Highlighted lines of code within a code snippet." label="FeatureCodeScreen" size="normal" onAction="FeatureCodeScreen"/>
          <button id="FeatureCode80" screentip="Sample program lines in a Feature, separated from text into their own paragraphs" label="FeatureCode80" size="normal" onAction="FeatureCode80"/>
          <button id="FeatureCode80Sub" screentip="Nested program lines in a Feature; used within a numbered or bulleted list" label="FeatureCode80Sub" size="normal" onAction="FeatureCode80Sub"/>
          <button id="FeatureURLPara" screentip="URLs separated from main text in Feature into its own paragraph" label="FeatureURLPara" size="normal" onAction="FeatureURLPara"/>
          <button id="FeatureSubFeatureType" screentip="For Wrox series only: A note or tip within a Feature. Because of complications of embedding a feature within a feature, use of this style is discouraged." label="FeatureSubFeatureType" size="normal" onAction="FeatureSubFeatureType"/>
          <button id="FeatureSubFeaturePara" label="FeatureSubFeaturePara" size="normal" onAction="FeatureSubFeaturePara" screentip="For Wrox series only: A note or tip within a Feature. Because of complications of embedding a feature within a feature, use of this style is discouraged."/>
        </group>
        <!-- Feature Recipes -->
        <group id="FeatureRecipes" label="Feature Recipes">
          <button id="FeatureRecipeTitle" label="FeatureRecipeTitle" size="normal" onAction="FeatureRecipeTitle"/>
          <button id="FeatureRecipeYield" label="FeatureRecipeYield" size="normal" onAction="FeatureRecipeYield"/>
          <button id="FeatureRecipeIngredientList" label="FeatureRecipeIngredientList" size="normal" onAction="FeatureRecipeIngredientList"/>
          <button id="FeatureRecipeProcedure" label="FeatureRecipeProcedure" size="normal" onAction="FeatureRecipeProcedure"/>
        </group>
      </tab>
      <!-- Recipes -->
      <tab id="SDRecipes" label="SD Recipes" keytip="J">
        <group id="RegularRecipe" label="Basic">
          <button id="RecipeTitle" screentip="Title of a recipe." label="RecipeTitle" size="normal" onAction="RecipeTitle"/>
          <button id="RecipeTitleAlternative" screentip="Alternative title for a recipe." label="RecipeTitleAlternative" size="normal" onAction="RecipeTitleAlternative"/>
          <button id="RecipeSubRecipeTitle" screentip="Title for a subrecipe within a main recipe." label="RecipeSubRecipeTitle" size="normal" onAction="RecipeSubRecipeTitle"/>
          <button id="RecipeYield" screentip="Yield line in a recipe." label="RecipeYield" size="normal" onAction="RecipeYield"/>
          <button id="RecipeIntro" screentip="Introductory text in a recipe." label="RecipeIntro" size="normal" onAction="RecipeIntro"/>
          <button id="RecipeIngredientHead" screentip="Ingredient heading in a recipe." label="RecipeIngredientHead" size="normal" onAction="RecipeIngredientHead"/>
          <button id="RecipeIngredientList" screentip="Ingredient listing in a recipe." label="RecipeIngredientList" size="normal" onAction="RecipeIngredientList"/>
          <button id="RecipeProcedureHead" screentip="Heading for a  procedure section in a recipe." label="RecipeProcedureHead" size="normal" onAction="RecipeProcedureHead"/>
          <button id="RecipeProcedure" screentip="Preparation procedure or instructions for a recipe." label="RecipeProcedure" size="normal" onAction="RecipeProcedure"/>
          <button id="RecipeTime" screentip="Cooking time line for a recipe." label="RecipeTime" size="normal" onAction="RecipeTime"/>
          <button id="RecipeVariationH1" screentip="First-level heading for a variation section in a recipe." label="RecipeVariationH1" size="normal" onAction="RecipeVariationH1"/>
          <button id="RecipeVariationH2" screentip="Second-level heading for a variation section in a recipe." label="RecipeVariationH2" size="normal" onAction="RecipeVariationH2"/>
          <button id="RecipeVariationFlavor" screentip="Alternate flavor instructions in a recipe." label="RecipeVariationFlavor" size="normal" onAction="RecipeVariationFlavor"/>
          <button id="RecipeVariationPreparation" screentip="Alternate preparation instructions in a recipe." label="RecipeVariationPreparation" size="normal" onAction="RecipeVariationPreparation"/>
          <button id="RecipeNutritionInfo" screentip="Nutritional information for a recipe." label="RecipeNutritionInfo" size="normal" onAction="RecipeNutritionInfo"/>
          <button id="RecipeFootnote" screentip="Footnote in a recipe." label="RecipeFootnote" size="normal" onAction="RecipeFootnote"/>
        </group>
        <!-- Recipe Tables -->
        <group label="Recipe Table" id="RecipeTable">
          <button label="Insert Recipe Table" id="InsertRecipeTable" onAction="InsertRecipeTable" screentip="Setup and insert a recipe table for certain culinary titles." size="large" imageMso="CreateTable"/>
          <button id="RecipeTableHead" screentip="Heading column for a recipe table." label="RecipeTableHead" size="normal" onAction="RecipeTableHead"/>
          <button id="RecipeIngredientList2" screentip="Ingredient listing in a recipe." label="RecipeIngredientList" size="normal" onAction="RecipeIngredientList"/>
          <button id="RecipeProcedure2" screentip="Preparation procedure or instructions for a recipe." label="RecipeProcedure" size="normal" onAction="RecipeProcedure"/>
          <button id="RecipeUSMeasure" screentip="For use in recipe table that details US and metric measurements." label="RecipeUSMeasure" size="normal" onAction="RecipeUSMeasure"/>
          <button id="RecipeMetricMeasure" screentip="For use in recipe table that details US and metric measurements." label="RecipeMetricMeasure" size="normal" onAction="RecipeMetricMeasure"/>
          <button id="RecipePercentage" screentip="For use in recipe table that details ingredient percentage." label="RecipePercentage" size="normal" onAction="RecipePercentage"/>
        </group>
      </tab>
      <!--  and Program Listings -->
      <tab id="SDCode" label="SD Code" keytip="C">
        <group label="Snippets and Listings" id="CodeBody">
          <button id="CodeSnippet" screentip="Partial code listings or sample lines of code standing as separate paragraphs" label="CodeSnippet" size="normal" onAction="CodeSnippet"/>
          <button id="CodeScreen" screentip="Line(s) of code highlighted with a screen. For characters that are highlighted, use the character style CodeHighlight." label="CodeScreen" size="normal" onAction="CodeScreen"/>
          <button id="Code80" screentip="Line(s) of code set in a smaller font to accommodate longer lines." label="Code80" size="normal" onAction="Code80"/>
          <button id="CodeSnippetSub" screentip="Nested partial code listings or sample lines of code separated from text into own paragraphs. DO NOT use for indented code lines within a code snippet. You must use spaces for indented lines within a CodeSnippet." label="CodeSnippetSub" size="normal" onAction="CodeSnippetSub"/>
          <button id="CodeScreenSub" screentip="Highlighted line(s) of  code within a list. For characters that are highlighted, use the character style CodeHighlight. DO NOT use for indented code lines within a code snippet. You must use spaces for indented lines within a CodeSnippet." label="CodeScreenSub" size="normal" onAction="CodeScreenSub"/>
          <button id="Code80Sub" screentip="Nested line(s) of code set in a smaller font to accommodate longer lines." label="Code80Sub" size="normal" onAction="Code80Sub"/>
          <button id="CodeListing" screentip="Complete code/program listings, preceded by a CodeTitle." label="CodeListing" size="normal" onAction="CodeListing"/>
          <button id="CodeTitle" screentip="Required titles of complete code/program listings." label="CodeTitle" size="normal" onAction="CodeTitle"/>
          <button id="CodeHead" screentip="A subhead within a code listing." label="CodeHead" size="normal" onAction="CodeHead"/>
          <button id="URLPara2" screentip="URLs separated from text into their own paragraph" label="URLPara" size="normal" onAction="URLPara"/>
        </group>
        <!-- Code Character Styles -->
        <group id="CharacterCode" label="Character Styles">
          <toggleButton idMso="StylesStyleInspector"/>
          <button idMso="ClearFormatting" label="Clear Formatting"/>
          <button id="InlineURL" screentip="URL within a paragraph of text. Monospace font." label="InlineURL" size="normal" onAction="InlineURL"/>
          <button id="InlineCode" screentip="Program font for code or filenames within a paragraph. Monospace font." label="InlineCode" size="normal" onAction="InlineCode"/>
          <button id="InlineCodeVariable" screentip="Program font variable in a paragraph. Italic monospace font." label="InlineCodeVariable" size="normal" onAction="InlineCodeVariable"/>
          <button id="InlineCodeUserInput" screentip="Program font within a paragraph that the reader should type in. Bold monospace font." label="InlineCodeUserInput" size="normal" onAction="InlineCodeUserInput"/>
          <button id="InlineCodeUserInputVariable" screentip="Program font variable within a paragraph that the reader should type in and replace with their own entry, such as a filename. Bold/italic monospace font." label="InlineCodeUserInputVariable" size="normal" onAction="InlineCodeUserInputVariable"/>
          <button id="CodeHighlight" screentip="To point out a line of code to readers. Apply only to CodeSnippet and CodeListing paragraphs." label="CodeHighlight" size="normal" onAction="CodeHighlight"/>
          <button id="KeyTerm" screentip="Terms the first time that they are defined in text. Generally appears in print in italic. Used in some designs to generate lists of key terms for the chapter summary section." label="KeyTerm" size="normal" onAction="KeyTerm"/>
          <button id="Variable" screentip="Placeholder for value that depends on the reader's system setup. Generally appears in print in italic." label="Variable" size="normal" onAction="Variable"/>
          <button id="Superscript" screentip="Superscripts" label="Superscript" size="normal" onAction="Superscript"/>
          <button id="Subscript" screentip="Subscripts" label="Subscript" size="normal" onAction="Subscript"/>
          <button id="UserInput" screentip="Text the reader should type in. Generally bold in print." label="UserInput" size="normal" onAction="UserInput"/>
          <button id="UserInputVariable" screentip="Variable the reader should type in and replace with their own entry, such as a filename. Generally appears in print as bold/italic." label="UserInputVariable" size="normal" onAction="UserInputVariable"/>
          <button id="MenuArrow" screentip="Symbol used for options the reader chooses from a menu, such as File - Open." label="MenuArrow" size="normal" onAction="MenuArrowInsert"/>
          <button id="Callout2" screentip="Style for an in-text callout for a figure, table, or feature." label="Callout" size="normal" onAction="Callout"/>
          <menu id="codecolordrop" label="Color Styles" size="normal" supertip="Various colors used for code in 4-color titles.">
            <button id="CodeColorBlue" screentip="Applies the style CodeColorBlue" label="CodeColorBlue" onAction="CodeColorBlue"/>
            <button id="CodeColorBlue2" screentip="Applies the style CodeColorBlue2" label="CodeColorBlue2" onAction="CodeColorBlue2"/>
            <button id="CodeColorBlue3" screentip="Applies the style CodeColorBlue3" label="CodeColorBlue3" onAction="CodeColorBlue3"/>
            <button id="CodeColorBlueGreen" screentip="Applies the style CodeColorBlueGreen" label="CodeColorBlueGreen" onAction="CodeColorBlueGreen"/>
            <button id="CodeColorBrown" screentip="Applies the style CodeColorBrown" label="CodeColorBrown" onAction="CodeColorBrown"/>
            <button id="CodeColorDkBlue" screentip="Applies the style CodeColorDkBlue" label="CodeColorDkBlue" onAction="CodeColorDkBlue"/>
            <button id="CodeColorGreen" screentip="Applies the style CodeColorGreen" label="CodeColorGreen" onAction="CodeColorGreen"/>
            <button id="CodeColorGreen2" screentip="Applies the style CodeColorGreen2" label="CodeColorGreen2" onAction="CodeColorGreen2"/>
            <button id="CodeColorGrey30" screentip="Applies the style CodeColorGrey30" label="CodeColorGrey30" onAction="CodeColorGrey30"/>
            <button id="CodeColorGrey55" screentip="Applies the style CodeColorGrey55" label="CodeColorGrey55" onAction="CodeColorGrey55"/>
            <button id="CodeColorGrey80" screentip="Applies the style CodeColorGrey80" label="CodeColorGrey80" onAction="CodeColorGrey80"/>
            <button id="CodeColorHotPink" screentip="Applies the style CodeColorHotPink" label="CodeColorHotPink" onAction="CodeColorHotPink"/>
            <button id="CodeColorMagenta" screentip="Applies the style CodeColorMagenta" label="CodeColorMagenta" onAction="CodeColorMagenta"/>
            <button id="CodeColorOrange" screentip="Applies the style CodeColorOrange" label="CodeColorOrange" onAction="CodeColorOrange"/>
            <button id="CodeColorPeach" screentip="Applies the style CodeColorPeach" label="CodeColorPeach" onAction="CodeColorPeach"/>
            <button id="CodeColorPurple" screentip="Applies the style CodeColorPurple" label="CodeColorPurple" onAction="CodeColorPurple"/>
            <button id="CodeColorPurple2" screentip="Applies the style CodeColorPurple2" label="CodeColorPurple2" onAction="CodeColorPurple2"/>
            <button id="CodeColorRed" screentip="Applies the style CodeColorRed" label="CodeColorRed" onAction="CodeColorRed"/>
            <button id="CodeColorRed2" screentip="Applies the style CodeColorRed2" label="CodeColorRed2" onAction="CodeColorRed2"/>
            <button id="CodeColorRed3" screentip="Applies the style CodeColorRed3" label="CodeColorRed3" onAction="CodeColorRed3"/>
            <button id="CodeColorTealBlue" screentip="Applies the style CodeColorTealBlue" label="CodeColorTealBlue" onAction="CodeColorTealBlue"/>
            <button id="CodeColorWhite" screentip="Applies the style CodeColorWhite" label="CodeColorWhite" onAction="CodeColorWhite"/>
          </menu>
        </group>
        <group label="Color" id="CodeColor">
          <button id="ColorMacro" screentip="Determines color of highlighted text and replaces all text in that color with selected style." label="Convert Color" size="large" onAction="RunTagColor" imageMso="AppointmentColorDialog"/>
        </group>
      </tab>
      <!--  Symbols -->
      <tab id="SDSymbols" label="SD Symbols" keytip="Q">
        <!-- Instructions -->
        <group id="Instructions" label="Instructions">
          <button id="SymbolExplanation" onAction="SymbolExplanation" label="Instructions for Use" size="large" screentip="Instructions for use." imageMso="HighImportance"/>
        </group>
        <!-- Dashes -->
        <group id="Dashes" label="Dashes">
          <button id="EmDash" onAction="EmDash" label="Em Dash" size="normal"/>
          <button id="EnDash" onAction="EnDash" label="En Dash" size="normal"/>
          <button id="EmSpaceSymbol" onAction="EmSpaceSymbol" label="Em Space" size="normal"/>
          <button id="EnSpaceSymbol" onAction="EnSpaceSymbol" label="En Space" size="normal"/>
        </group>
        <group id="SymbolMenus" label="Other Symbols">
          <!-- Arrows -->
          <menu id="Arrows" label="Arrows" itemSize="normal">
            <button id="MenuArrowInsert" onAction="MenuArrowInsert" label="Insert Menu Arrow" imageMso="ShapeRightArrow"/>
            <button id="RightArrow" onAction="RightArrow" label="→" imageMso="RightArrow2"/>
            <button id="LeftArrow" onAction="LeftArrow" label="←" imageMso="LeftArrow2"/>
            <button id="UpArrow" onAction="UpArrow" label="↑" imageMso="OutlineMoveUp"/>
            <button id="DownArrow" onAction="DownArrow" label="↓" imageMso="OutlineMoveDown"/>
            <button id="ContinuationArrowSymbol" onAction="ContinuationArrowSymbol" label="↵ Continuation Arrow"/>
          </menu>
          <!-- Math -->
          <menu id="Math" label="Math" itemSize="normal">
            <button id="TimesSymbol" onAction="TimesSymbol" label="× Multiply"/>
            <button id="Division" onAction="Division" label="÷ Divide"/>
            <button id="PlusMinus" onAction="PlusMinus" label="± Plus-Minus"/>
            <button id="EqLess" onAction="EqLess" label="≤ Equal or Less"/>
            <button id="EqGreater" onAction="EqGreater" label="≥ Equal or Greater"/>
            <button id="EqNot" onAction="EqNot" label="≠ Not Equal"/>
            <button id="AlmostEq" onAction="ApproxEq" label="≈ Almost Equal"/>
            <button id="ApproxEq" onAction="ApproxEq" label="≅ Approx. Equal"/>
            <button id="HalfSymbol" onAction="HalfSymbol" label="½ Case One-Half"/>
            <button id="QuarterSymbol" onAction="QuarterSymbol" label="¼  Case One-Quarter"/>
            <button id="ThreeQuarterSymbol" onAction="ThreeQuarterSymbol" label="¾ Case Three-Quarter"/>
          </menu>
          <!-- Measurements -->
          <menu id="Measurement" label="Measurement" itemSize="normal">
            <button id="Degree" onAction="Degree" label="° Degree"/>
            <button id="Minute" onAction="Minute" label="′ Foot/Minute/Prime"/>
            <button id="Second" onAction="Second" label="″ Inch/Second/Double-Prime"/>
          </menu>
          <!-- Marks -->
          <menu id="Marks" label="Marks" itemSize="normal">
            <button id="Copyright" onAction="Copyright" label="© Copyright"/>
            <button id="AMSymbol" onAction="AMSymbol" label="A.M."/>
            <button id="PMSymbol" onAction="PMSymbol" label="P.M."/>
            <button id="ParaMark" onAction="ParaMark" label="¶ Paragraph"/>
            <button id="SmileySymbol" onAction="SmileySymbol" label="☺ Smiley Face"/>
            <button id="Trademark" onAction="Trademark" label="™ Trademark"/>
            <button id="RegMark" onAction="RegMark" label="® Registered"/>
            <button id="ServiceMarkSymbol" onAction="ServiceMarkSymbol" label="℠ Service Mark"/>
          </menu>
        </group>
      </tab>
    </tabs>
  </ribbon>
</customUI>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CE1131E48F65234EA9A10442461D642F" ma:contentTypeVersion="7" ma:contentTypeDescription="Create a new document." ma:contentTypeScope="" ma:versionID="8b0eb29f1f6033e1113dd35d90ace06c">
  <xsd:schema xmlns:xsd="http://www.w3.org/2001/XMLSchema" xmlns:xs="http://www.w3.org/2001/XMLSchema" xmlns:p="http://schemas.microsoft.com/office/2006/metadata/properties" xmlns:ns2="93c2c0a6-ca45-4a0e-8e57-b246e65d93c6" targetNamespace="http://schemas.microsoft.com/office/2006/metadata/properties" ma:root="true" ma:fieldsID="b48011576403e0536454f52899721de5" ns2:_="">
    <xsd:import namespace="93c2c0a6-ca45-4a0e-8e57-b246e65d93c6"/>
    <xsd:element name="properties">
      <xsd:complexType>
        <xsd:sequence>
          <xsd:element name="documentManagement">
            <xsd:complexType>
              <xsd:all>
                <xsd:element ref="ns2:_dlc_DocId" minOccurs="0"/>
                <xsd:element ref="ns2:_dlc_DocIdUrl" minOccurs="0"/>
                <xsd:element ref="ns2:_dlc_DocIdPersistId"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3c2c0a6-ca45-4a0e-8e57-b246e65d93c6" elementFormDefault="qualified">
    <xsd:import namespace="http://schemas.microsoft.com/office/2006/documentManagement/types"/>
    <xsd:import namespace="http://schemas.microsoft.com/office/infopath/2007/PartnerControls"/>
    <xsd:element name="_dlc_DocId" ma:index="8" nillable="true" ma:displayName="Document ID Value" ma:description="The value of the document ID assigned to this item." ma:internalName="_dlc_DocId" ma:readOnly="true">
      <xsd:simpleType>
        <xsd:restriction base="dms:Text"/>
      </xsd:simpleType>
    </xsd:element>
    <xsd:element name="_dlc_DocIdUrl" ma:index="9" nillable="true" ma:displayName="Document ID" ma:description="Permanent link to this document." ma:hidden="true" ma:internalName="_dlc_DocIdUrl" ma:readOnly="true">
      <xsd:complexType>
        <xsd:complexContent>
          <xsd:extension base="dms:URL">
            <xsd:sequence>
              <xsd:element name="Url" type="dms:ValidUrl" minOccurs="0" nillable="true"/>
              <xsd:element name="Description" type="xsd:string" nillable="true"/>
            </xsd:sequence>
          </xsd:extension>
        </xsd:complexContent>
      </xsd:complexType>
    </xsd:element>
    <xsd:element name="_dlc_DocIdPersistId" ma:index="10" nillable="true" ma:displayName="Persist ID" ma:description="Keep ID on add." ma:hidden="true" ma:internalName="_dlc_DocIdPersistId" ma:readOnly="true">
      <xsd:simpleType>
        <xsd:restriction base="dms:Boolea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mso-contentType ?>
<spe:Receivers xmlns:spe="http://schemas.microsoft.com/sharepoint/events">
  <Receiver>
    <Name>Document ID Generator</Name>
    <Synchronization>Synchronous</Synchronization>
    <Type>10001</Type>
    <SequenceNumber>1000</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10002</Type>
    <SequenceNumber>1001</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10004</Type>
    <SequenceNumber>1002</SequenceNumber>
    <Assembly>Microsoft.Office.DocumentManagement, Version=14.0.0.0, Culture=neutral, PublicKeyToken=71e9bce111e9429c</Assembly>
    <Class>Microsoft.Office.DocumentManagement.Internal.DocIdHandler</Class>
    <Data/>
    <Filter/>
  </Receiver>
  <Receiver>
    <Name>Document ID Generator</Name>
    <Synchronization>Synchronous</Synchronization>
    <Type>10006</Type>
    <SequenceNumber>1003</SequenceNumber>
    <Assembly>Microsoft.Office.DocumentManagement, Version=14.0.0.0, Culture=neutral, PublicKeyToken=71e9bce111e9429c</Assembly>
    <Class>Microsoft.Office.DocumentManagement.Internal.DocIdHandler</Class>
    <Data/>
    <Filter/>
  </Receiver>
</spe:Receivers>
</file>

<file path=customXml/item4.xml><?xml version="1.0" encoding="utf-8"?>
<p:properties xmlns:p="http://schemas.microsoft.com/office/2006/metadata/properties" xmlns:xsi="http://www.w3.org/2001/XMLSchema-instance">
  <documentManagement>
    <_dlc_DocId xmlns="93c2c0a6-ca45-4a0e-8e57-b246e65d93c6">THEVAULT-100-84</_dlc_DocId>
    <_dlc_DocIdUrl xmlns="93c2c0a6-ca45-4a0e-8e57-b246e65d93c6">
      <Url>https://intranet.advisicon.com:447/clients/wiley/_layouts/DocIdRedir.aspx?ID=THEVAULT-100-84</Url>
      <Description>THEVAULT-100-84</Description>
    </_dlc_DocIdUrl>
  </documentManagement>
</p:properties>
</file>

<file path=customXml/item5.xml><?xml version="1.0" encoding="utf-8"?>
<b:Sources xmlns:b="http://schemas.openxmlformats.org/officeDocument/2006/bibliography" xmlns="http://schemas.openxmlformats.org/officeDocument/2006/bibliography" SelectedStyle="\TURABIAN.XSL" StyleName="Turabian">
  <b:Source>
    <b:Tag>Joh10</b:Tag>
    <b:SourceType>Book</b:SourceType>
    <b:Guid>{9F04861E-413D-4923-B151-D808ACC41F11}</b:Guid>
    <b:Author>
      <b:Author>
        <b:NameList>
          <b:Person>
            <b:Last>Atkins</b:Last>
            <b:First>John</b:First>
          </b:Person>
        </b:NameList>
      </b:Author>
    </b:Author>
    <b:Title>Cool Is...</b:Title>
    <b:Year>2010</b:Year>
    <b:City>Atlanta</b:City>
    <b:Publisher>Atlantic Books</b:Publisher>
    <b:RefOrder>1</b:RefOrder>
  </b:Source>
</b:Sources>
</file>

<file path=customXml/itemProps1.xml><?xml version="1.0" encoding="utf-8"?>
<ds:datastoreItem xmlns:ds="http://schemas.openxmlformats.org/officeDocument/2006/customXml" ds:itemID="{31F148CD-DA83-4A6D-BBB1-C716E3FF5C2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3c2c0a6-ca45-4a0e-8e57-b246e65d93c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C8C17633-009F-4BE3-80AD-7C0A56E071A4}">
  <ds:schemaRefs>
    <ds:schemaRef ds:uri="http://schemas.microsoft.com/sharepoint/v3/contenttype/forms"/>
  </ds:schemaRefs>
</ds:datastoreItem>
</file>

<file path=customXml/itemProps3.xml><?xml version="1.0" encoding="utf-8"?>
<ds:datastoreItem xmlns:ds="http://schemas.openxmlformats.org/officeDocument/2006/customXml" ds:itemID="{7A9788C9-A698-459A-BFAD-E007EEED9B5D}">
  <ds:schemaRefs>
    <ds:schemaRef ds:uri="http://schemas.microsoft.com/sharepoint/events"/>
  </ds:schemaRefs>
</ds:datastoreItem>
</file>

<file path=customXml/itemProps4.xml><?xml version="1.0" encoding="utf-8"?>
<ds:datastoreItem xmlns:ds="http://schemas.openxmlformats.org/officeDocument/2006/customXml" ds:itemID="{5C968631-C507-4674-9B50-735136C77B83}">
  <ds:schemaRefs>
    <ds:schemaRef ds:uri="http://schemas.microsoft.com/office/2006/metadata/properties"/>
    <ds:schemaRef ds:uri="93c2c0a6-ca45-4a0e-8e57-b246e65d93c6"/>
  </ds:schemaRefs>
</ds:datastoreItem>
</file>

<file path=customXml/itemProps5.xml><?xml version="1.0" encoding="utf-8"?>
<ds:datastoreItem xmlns:ds="http://schemas.openxmlformats.org/officeDocument/2006/customXml" ds:itemID="{4464E8C6-AF63-41F6-A3B3-6EB78C8603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WileySD2007.dotm</Template>
  <TotalTime>14</TotalTime>
  <Pages>1</Pages>
  <Words>13589</Words>
  <Characters>77458</Characters>
  <Application>Microsoft Office Word</Application>
  <DocSecurity>0</DocSecurity>
  <Lines>645</Lines>
  <Paragraphs>181</Paragraphs>
  <ScaleCrop>false</ScaleCrop>
  <HeadingPairs>
    <vt:vector size="2" baseType="variant">
      <vt:variant>
        <vt:lpstr>Title</vt:lpstr>
      </vt:variant>
      <vt:variant>
        <vt:i4>1</vt:i4>
      </vt:variant>
    </vt:vector>
  </HeadingPairs>
  <TitlesOfParts>
    <vt:vector size="1" baseType="lpstr">
      <vt:lpstr/>
    </vt:vector>
  </TitlesOfParts>
  <Company>Advisicon Inc.</Company>
  <LinksUpToDate>false</LinksUpToDate>
  <CharactersWithSpaces>90866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John Atkins</dc:creator>
  <cp:lastModifiedBy>Tim Runcie</cp:lastModifiedBy>
  <cp:revision>8</cp:revision>
  <dcterms:created xsi:type="dcterms:W3CDTF">2012-09-14T18:27:00Z</dcterms:created>
  <dcterms:modified xsi:type="dcterms:W3CDTF">2012-09-14T18:40:00Z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0x010100CE1131E48F65234EA9A10442461D642F</vt:lpwstr>
  </property>
  <property fmtid="{D5CDD505-2E9C-101B-9397-08002B2CF9AE}" pid="3" name="_dlc_DocIdItemGuid">
    <vt:lpwstr>0b9661ed-99db-4f34-b55d-59d2d87c5417</vt:lpwstr>
  </property>
  <property fmtid="{D5CDD505-2E9C-101B-9397-08002B2CF9AE}" pid="4" name="Depricated?">
    <vt:lpwstr>keep</vt:lpwstr>
  </property>
</Properties>
</file>