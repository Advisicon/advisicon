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230" w:rsidRDefault="00EC4230" w:rsidP="00007A18">
      <w:pPr>
        <w:pStyle w:val="ChapterTitle"/>
        <w:rPr>
          <w:ins w:id="0" w:author="Odum, Amy - Hoboken" w:date="2012-07-24T16:18:00Z"/>
        </w:rPr>
      </w:pPr>
      <w:ins w:id="1" w:author="Odum, Amy - Hoboken" w:date="2012-07-24T16:18:00Z">
        <w:r>
          <w:t>Chapter 9</w:t>
        </w:r>
      </w:ins>
    </w:p>
    <w:p w:rsidR="00A47778" w:rsidRDefault="00A47778" w:rsidP="00007A18">
      <w:pPr>
        <w:pStyle w:val="ChapterTitle"/>
      </w:pPr>
      <w:r>
        <w:t xml:space="preserve">Intelligent </w:t>
      </w:r>
      <w:r w:rsidR="00421F8F">
        <w:t>Business Planning and Controlling Using Microsoft Project 2010</w:t>
      </w:r>
    </w:p>
    <w:p w:rsidR="00AE6FAE" w:rsidRDefault="00AE6FAE" w:rsidP="00AE6FAE">
      <w:pPr>
        <w:pStyle w:val="H1"/>
      </w:pPr>
      <w:r>
        <w:t>In This Chapter</w:t>
      </w:r>
    </w:p>
    <w:p w:rsidR="003757AC" w:rsidRDefault="003757AC" w:rsidP="003757AC">
      <w:pPr>
        <w:pStyle w:val="Para"/>
      </w:pPr>
      <w:r>
        <w:t>In this chapter</w:t>
      </w:r>
      <w:r w:rsidR="00FF1251">
        <w:t>,</w:t>
      </w:r>
      <w:r>
        <w:t xml:space="preserve"> we </w:t>
      </w:r>
      <w:del w:id="2" w:author="DM" w:date="2012-08-19T09:13:00Z">
        <w:r w:rsidDel="00FF1251">
          <w:delText xml:space="preserve">will </w:delText>
        </w:r>
      </w:del>
      <w:r>
        <w:t xml:space="preserve">describe how </w:t>
      </w:r>
      <w:r w:rsidR="009F7F5F">
        <w:t>s</w:t>
      </w:r>
      <w:r>
        <w:t xml:space="preserve">trategic </w:t>
      </w:r>
      <w:r w:rsidR="009F7F5F">
        <w:t>p</w:t>
      </w:r>
      <w:r>
        <w:t xml:space="preserve">lanning with Project Server facilitates the linkage between the </w:t>
      </w:r>
      <w:r w:rsidR="009F7F5F">
        <w:t>s</w:t>
      </w:r>
      <w:r>
        <w:t xml:space="preserve">trategy and </w:t>
      </w:r>
      <w:r w:rsidR="009F7F5F">
        <w:t>p</w:t>
      </w:r>
      <w:r>
        <w:t>rogram</w:t>
      </w:r>
      <w:del w:id="3" w:author="DM" w:date="2012-08-19T09:13:00Z">
        <w:r w:rsidDel="00FF1251">
          <w:delText xml:space="preserve"> </w:delText>
        </w:r>
      </w:del>
      <w:r>
        <w:t>/</w:t>
      </w:r>
      <w:del w:id="4" w:author="DM" w:date="2012-08-19T09:13:00Z">
        <w:r w:rsidDel="00FF1251">
          <w:delText xml:space="preserve"> </w:delText>
        </w:r>
      </w:del>
      <w:r w:rsidR="009F7F5F">
        <w:t>p</w:t>
      </w:r>
      <w:r>
        <w:t xml:space="preserve">roject </w:t>
      </w:r>
      <w:r w:rsidR="009F7F5F">
        <w:t>e</w:t>
      </w:r>
      <w:r>
        <w:t xml:space="preserve">xecution for the organization. </w:t>
      </w:r>
      <w:r w:rsidRPr="0037468C">
        <w:t>Microsoft Project 2010 is one of the best project management</w:t>
      </w:r>
      <w:ins w:id="5" w:author="DM" w:date="2012-08-19T12:25:00Z">
        <w:r w:rsidR="00D14F3F">
          <w:t xml:space="preserve"> (PM)</w:t>
        </w:r>
      </w:ins>
      <w:r w:rsidRPr="0037468C">
        <w:t xml:space="preserve"> </w:t>
      </w:r>
      <w:r>
        <w:t>and</w:t>
      </w:r>
      <w:r w:rsidRPr="0037468C">
        <w:t xml:space="preserve"> collaboration </w:t>
      </w:r>
      <w:r>
        <w:t xml:space="preserve">tools </w:t>
      </w:r>
      <w:ins w:id="6" w:author="DM" w:date="2012-08-19T09:13:00Z">
        <w:r w:rsidR="00FF1251">
          <w:t>that</w:t>
        </w:r>
      </w:ins>
      <w:del w:id="7" w:author="DM" w:date="2012-08-19T09:13:00Z">
        <w:r w:rsidDel="00FF1251">
          <w:delText>which</w:delText>
        </w:r>
      </w:del>
      <w:r>
        <w:t xml:space="preserve"> support</w:t>
      </w:r>
      <w:ins w:id="8" w:author="DM" w:date="2012-08-20T13:48:00Z">
        <w:r w:rsidR="0048105B">
          <w:t>s</w:t>
        </w:r>
      </w:ins>
      <w:r>
        <w:t xml:space="preserve"> organizational linkage between </w:t>
      </w:r>
      <w:r w:rsidR="009F7F5F">
        <w:t>s</w:t>
      </w:r>
      <w:r>
        <w:t xml:space="preserve">trategy and </w:t>
      </w:r>
      <w:r w:rsidR="009F7F5F">
        <w:t>e</w:t>
      </w:r>
      <w:r>
        <w:t>xecution.</w:t>
      </w:r>
    </w:p>
    <w:p w:rsidR="00AE6FAE" w:rsidRDefault="00AE6FAE" w:rsidP="00421F8F">
      <w:pPr>
        <w:pStyle w:val="ListHead"/>
      </w:pPr>
      <w:r>
        <w:t xml:space="preserve">What </w:t>
      </w:r>
      <w:r w:rsidR="009F7F5F">
        <w:t>Y</w:t>
      </w:r>
      <w:r>
        <w:t xml:space="preserve">ou </w:t>
      </w:r>
      <w:r w:rsidR="009F7F5F">
        <w:t>W</w:t>
      </w:r>
      <w:r>
        <w:t xml:space="preserve">ill </w:t>
      </w:r>
      <w:r w:rsidR="009F7F5F">
        <w:t>L</w:t>
      </w:r>
      <w:r>
        <w:t>earn</w:t>
      </w:r>
    </w:p>
    <w:p w:rsidR="00AE6FAE" w:rsidRDefault="009F7F5F" w:rsidP="00AE6FAE">
      <w:pPr>
        <w:pStyle w:val="ListBulleted"/>
      </w:pPr>
      <w:r>
        <w:t>H</w:t>
      </w:r>
      <w:r w:rsidR="001944B2">
        <w:t xml:space="preserve">ow Project Server </w:t>
      </w:r>
      <w:r>
        <w:t>e</w:t>
      </w:r>
      <w:r w:rsidR="001944B2">
        <w:t xml:space="preserve">nables </w:t>
      </w:r>
      <w:r>
        <w:t>s</w:t>
      </w:r>
      <w:r w:rsidR="001944B2">
        <w:t xml:space="preserve">trategic </w:t>
      </w:r>
      <w:r>
        <w:t>p</w:t>
      </w:r>
      <w:r w:rsidR="001944B2">
        <w:t>lanning</w:t>
      </w:r>
      <w:del w:id="9" w:author="DM" w:date="2012-08-19T09:13:00Z">
        <w:r w:rsidDel="00FF1251">
          <w:delText>.</w:delText>
        </w:r>
      </w:del>
    </w:p>
    <w:p w:rsidR="00AE6FAE" w:rsidRDefault="009F7F5F" w:rsidP="00AE6FAE">
      <w:pPr>
        <w:pStyle w:val="ListBulleted"/>
      </w:pPr>
      <w:r>
        <w:t>T</w:t>
      </w:r>
      <w:r w:rsidR="007A0CE5">
        <w:t xml:space="preserve">he </w:t>
      </w:r>
      <w:r>
        <w:t>v</w:t>
      </w:r>
      <w:r w:rsidR="007A0CE5">
        <w:t xml:space="preserve">alue of </w:t>
      </w:r>
      <w:r>
        <w:t>l</w:t>
      </w:r>
      <w:r w:rsidR="007A0CE5">
        <w:t xml:space="preserve">inking </w:t>
      </w:r>
      <w:r>
        <w:t>s</w:t>
      </w:r>
      <w:r w:rsidR="007A0CE5">
        <w:t xml:space="preserve">trategy to </w:t>
      </w:r>
      <w:r>
        <w:t>p</w:t>
      </w:r>
      <w:r w:rsidR="007A0CE5">
        <w:t>erformance</w:t>
      </w:r>
      <w:del w:id="10" w:author="DM" w:date="2012-08-19T09:13:00Z">
        <w:r w:rsidDel="00FF1251">
          <w:delText>.</w:delText>
        </w:r>
      </w:del>
    </w:p>
    <w:p w:rsidR="00AE6FAE" w:rsidRDefault="009F7F5F" w:rsidP="00AE6FAE">
      <w:pPr>
        <w:pStyle w:val="ListBulleted"/>
      </w:pPr>
      <w:r>
        <w:t>T</w:t>
      </w:r>
      <w:r w:rsidR="007A0CE5">
        <w:t xml:space="preserve">he </w:t>
      </w:r>
      <w:r>
        <w:t xml:space="preserve">shape of the </w:t>
      </w:r>
      <w:r w:rsidR="007A0CE5">
        <w:t>Portfolio Lifecycle with Project Server</w:t>
      </w:r>
      <w:del w:id="11" w:author="DM" w:date="2012-08-19T09:13:00Z">
        <w:r w:rsidDel="00FF1251">
          <w:delText>.</w:delText>
        </w:r>
      </w:del>
    </w:p>
    <w:p w:rsidR="00AE6FAE" w:rsidRDefault="009F7F5F" w:rsidP="00AE6FAE">
      <w:pPr>
        <w:pStyle w:val="ListBulleted"/>
      </w:pPr>
      <w:r>
        <w:t>How to l</w:t>
      </w:r>
      <w:r w:rsidR="007A0CE5">
        <w:t>everag</w:t>
      </w:r>
      <w:ins w:id="12" w:author="DM" w:date="2012-08-19T09:13:00Z">
        <w:r w:rsidR="00FF1251">
          <w:t>e</w:t>
        </w:r>
      </w:ins>
      <w:del w:id="13" w:author="DM" w:date="2012-08-19T09:13:00Z">
        <w:r w:rsidR="007A0CE5" w:rsidDel="00FF1251">
          <w:delText>ing</w:delText>
        </w:r>
      </w:del>
      <w:r w:rsidR="007A0CE5">
        <w:t xml:space="preserve"> </w:t>
      </w:r>
      <w:r>
        <w:t>b</w:t>
      </w:r>
      <w:r w:rsidR="007A0CE5">
        <w:t xml:space="preserve">usiness </w:t>
      </w:r>
      <w:r>
        <w:t>d</w:t>
      </w:r>
      <w:r w:rsidR="007A0CE5">
        <w:t xml:space="preserve">rivers for </w:t>
      </w:r>
      <w:r>
        <w:t>s</w:t>
      </w:r>
      <w:r w:rsidR="007A0CE5">
        <w:t xml:space="preserve">uccess in </w:t>
      </w:r>
      <w:r>
        <w:t>p</w:t>
      </w:r>
      <w:r w:rsidR="007A0CE5">
        <w:t>rojects</w:t>
      </w:r>
      <w:del w:id="14" w:author="DM" w:date="2012-08-19T09:13:00Z">
        <w:r w:rsidDel="00FF1251">
          <w:delText>.</w:delText>
        </w:r>
      </w:del>
    </w:p>
    <w:p w:rsidR="00AE6FAE" w:rsidRDefault="009F7F5F" w:rsidP="00AE6FAE">
      <w:pPr>
        <w:pStyle w:val="ListBulleted"/>
      </w:pPr>
      <w:r>
        <w:t>How to u</w:t>
      </w:r>
      <w:r w:rsidR="007A0CE5">
        <w:t>s</w:t>
      </w:r>
      <w:r>
        <w:t>e</w:t>
      </w:r>
      <w:r w:rsidR="007A0CE5">
        <w:t xml:space="preserve"> Project Server to </w:t>
      </w:r>
      <w:r>
        <w:t>m</w:t>
      </w:r>
      <w:r w:rsidR="007A0CE5">
        <w:t xml:space="preserve">aster </w:t>
      </w:r>
      <w:r>
        <w:t>d</w:t>
      </w:r>
      <w:r w:rsidR="007A0CE5">
        <w:t xml:space="preserve">emand </w:t>
      </w:r>
      <w:r>
        <w:t>m</w:t>
      </w:r>
      <w:r w:rsidR="007A0CE5">
        <w:t>anagement</w:t>
      </w:r>
      <w:del w:id="15" w:author="DM" w:date="2012-08-19T09:13:00Z">
        <w:r w:rsidDel="00FF1251">
          <w:delText>.</w:delText>
        </w:r>
      </w:del>
    </w:p>
    <w:p w:rsidR="00AE6FAE" w:rsidRDefault="007A0CE5" w:rsidP="00AE6FAE">
      <w:pPr>
        <w:pStyle w:val="ListBulleted"/>
      </w:pPr>
      <w:r>
        <w:t xml:space="preserve">Best </w:t>
      </w:r>
      <w:r w:rsidR="009F7F5F">
        <w:t>p</w:t>
      </w:r>
      <w:r>
        <w:t xml:space="preserve">ractices for </w:t>
      </w:r>
      <w:r w:rsidR="009F7F5F">
        <w:t>determining p</w:t>
      </w:r>
      <w:r>
        <w:t xml:space="preserve">ortfolio </w:t>
      </w:r>
      <w:r w:rsidR="009F7F5F">
        <w:t>s</w:t>
      </w:r>
      <w:r>
        <w:t xml:space="preserve">election </w:t>
      </w:r>
      <w:r w:rsidR="009F7F5F">
        <w:t>c</w:t>
      </w:r>
      <w:r w:rsidR="001F2DDA">
        <w:t>riteria</w:t>
      </w:r>
      <w:del w:id="16" w:author="DM" w:date="2012-08-19T09:13:00Z">
        <w:r w:rsidR="009F7F5F" w:rsidDel="00FF1251">
          <w:delText>.</w:delText>
        </w:r>
      </w:del>
    </w:p>
    <w:p w:rsidR="007A0CE5" w:rsidRDefault="009F7F5F" w:rsidP="00AE6FAE">
      <w:pPr>
        <w:pStyle w:val="ListBulleted"/>
      </w:pPr>
      <w:r>
        <w:t>H</w:t>
      </w:r>
      <w:r w:rsidR="001F2DDA">
        <w:t xml:space="preserve">ow to </w:t>
      </w:r>
      <w:r>
        <w:t>c</w:t>
      </w:r>
      <w:r w:rsidR="001F2DDA">
        <w:t xml:space="preserve">reate </w:t>
      </w:r>
      <w:r>
        <w:t>p</w:t>
      </w:r>
      <w:r w:rsidR="001F2DDA">
        <w:t xml:space="preserve">ortfolio </w:t>
      </w:r>
      <w:r>
        <w:t>v</w:t>
      </w:r>
      <w:r w:rsidR="001F2DDA">
        <w:t xml:space="preserve">iews and </w:t>
      </w:r>
      <w:r>
        <w:t>l</w:t>
      </w:r>
      <w:r w:rsidR="001F2DDA">
        <w:t xml:space="preserve">ink </w:t>
      </w:r>
      <w:r>
        <w:t>d</w:t>
      </w:r>
      <w:r w:rsidR="001F2DDA">
        <w:t xml:space="preserve">ependent </w:t>
      </w:r>
      <w:r>
        <w:t>p</w:t>
      </w:r>
      <w:r w:rsidR="001F2DDA">
        <w:t>rojects</w:t>
      </w:r>
      <w:del w:id="17" w:author="DM" w:date="2012-08-19T09:13:00Z">
        <w:r w:rsidDel="00FF1251">
          <w:delText>.</w:delText>
        </w:r>
      </w:del>
    </w:p>
    <w:p w:rsidR="001F2DDA" w:rsidRDefault="009F7F5F" w:rsidP="00AE6FAE">
      <w:pPr>
        <w:pStyle w:val="ListBulleted"/>
      </w:pPr>
      <w:r>
        <w:t>H</w:t>
      </w:r>
      <w:r w:rsidR="001F2DDA">
        <w:t xml:space="preserve">ow to </w:t>
      </w:r>
      <w:r>
        <w:t>v</w:t>
      </w:r>
      <w:r w:rsidR="001F2DDA">
        <w:t xml:space="preserve">iew or </w:t>
      </w:r>
      <w:r>
        <w:t>a</w:t>
      </w:r>
      <w:r w:rsidR="001F2DDA">
        <w:t xml:space="preserve">ddress </w:t>
      </w:r>
      <w:r>
        <w:t>c</w:t>
      </w:r>
      <w:r w:rsidR="001F2DDA">
        <w:t xml:space="preserve">onstraints in a </w:t>
      </w:r>
      <w:r>
        <w:t>p</w:t>
      </w:r>
      <w:r w:rsidR="001F2DDA">
        <w:t>ortfolio</w:t>
      </w:r>
      <w:del w:id="18" w:author="DM" w:date="2012-08-19T09:13:00Z">
        <w:r w:rsidDel="00FF1251">
          <w:delText>.</w:delText>
        </w:r>
      </w:del>
    </w:p>
    <w:p w:rsidR="001F2DDA" w:rsidRDefault="009F7F5F" w:rsidP="00AE6FAE">
      <w:pPr>
        <w:pStyle w:val="ListBulleted"/>
      </w:pPr>
      <w:r>
        <w:t>How to c</w:t>
      </w:r>
      <w:r w:rsidR="001F2DDA">
        <w:t xml:space="preserve">reating </w:t>
      </w:r>
      <w:r>
        <w:t>m</w:t>
      </w:r>
      <w:r w:rsidR="001F2DDA">
        <w:t xml:space="preserve">ultiple </w:t>
      </w:r>
      <w:r>
        <w:t>s</w:t>
      </w:r>
      <w:r w:rsidR="001F2DDA">
        <w:t>cenario</w:t>
      </w:r>
      <w:r>
        <w:t>s</w:t>
      </w:r>
      <w:r w:rsidR="001F2DDA">
        <w:t xml:space="preserve"> for </w:t>
      </w:r>
      <w:r>
        <w:t>p</w:t>
      </w:r>
      <w:r w:rsidR="001F2DDA">
        <w:t xml:space="preserve">ortfolio </w:t>
      </w:r>
      <w:r>
        <w:t>p</w:t>
      </w:r>
      <w:r w:rsidR="001F2DDA">
        <w:t>lanning</w:t>
      </w:r>
      <w:del w:id="19" w:author="DM" w:date="2012-08-19T09:13:00Z">
        <w:r w:rsidDel="00FF1251">
          <w:delText>.</w:delText>
        </w:r>
      </w:del>
    </w:p>
    <w:p w:rsidR="001F2DDA" w:rsidRDefault="009F7F5F" w:rsidP="00AE6FAE">
      <w:pPr>
        <w:pStyle w:val="ListBulleted"/>
      </w:pPr>
      <w:r>
        <w:t>H</w:t>
      </w:r>
      <w:r w:rsidR="001F2DDA">
        <w:t xml:space="preserve">ow to </w:t>
      </w:r>
      <w:r>
        <w:t>c</w:t>
      </w:r>
      <w:r w:rsidR="001F2DDA">
        <w:t xml:space="preserve">ommit </w:t>
      </w:r>
      <w:r>
        <w:t>n</w:t>
      </w:r>
      <w:r w:rsidR="001F2DDA">
        <w:t xml:space="preserve">ew </w:t>
      </w:r>
      <w:r>
        <w:t>w</w:t>
      </w:r>
      <w:r w:rsidR="001F2DDA">
        <w:t xml:space="preserve">ork through </w:t>
      </w:r>
      <w:r>
        <w:t>p</w:t>
      </w:r>
      <w:r w:rsidR="001F2DDA">
        <w:t xml:space="preserve">ortfolio </w:t>
      </w:r>
      <w:r>
        <w:t>p</w:t>
      </w:r>
      <w:r w:rsidR="001F2DDA">
        <w:t>lanning</w:t>
      </w:r>
      <w:del w:id="20" w:author="DM" w:date="2012-08-19T09:13:00Z">
        <w:r w:rsidDel="00FF1251">
          <w:delText>.</w:delText>
        </w:r>
      </w:del>
    </w:p>
    <w:p w:rsidR="001F2DDA" w:rsidRDefault="001F2DDA" w:rsidP="00AE6FAE">
      <w:pPr>
        <w:pStyle w:val="ListBulleted"/>
      </w:pPr>
      <w:r>
        <w:t xml:space="preserve">Project Server’s </w:t>
      </w:r>
      <w:r w:rsidR="009F7F5F">
        <w:t>o</w:t>
      </w:r>
      <w:r>
        <w:t xml:space="preserve">ptimization of </w:t>
      </w:r>
      <w:r w:rsidR="009F7F5F">
        <w:t>g</w:t>
      </w:r>
      <w:r>
        <w:t xml:space="preserve">overnance for </w:t>
      </w:r>
      <w:ins w:id="21" w:author="DM" w:date="2012-08-19T09:14:00Z">
        <w:r w:rsidR="00FF1251" w:rsidRPr="0037468C">
          <w:t xml:space="preserve">project management </w:t>
        </w:r>
        <w:r w:rsidR="00FF1251">
          <w:t>offices</w:t>
        </w:r>
      </w:ins>
      <w:ins w:id="22" w:author="DM" w:date="2012-08-19T12:25:00Z">
        <w:r w:rsidR="00D14F3F">
          <w:t xml:space="preserve"> (</w:t>
        </w:r>
      </w:ins>
      <w:r>
        <w:t>PMOs</w:t>
      </w:r>
      <w:ins w:id="23" w:author="DM" w:date="2012-08-19T12:25:00Z">
        <w:r w:rsidR="00D14F3F">
          <w:t>)</w:t>
        </w:r>
      </w:ins>
      <w:r w:rsidR="009F7F5F">
        <w:t>.</w:t>
      </w:r>
    </w:p>
    <w:p w:rsidR="00CF6857" w:rsidRDefault="00CF6857" w:rsidP="00CF6857">
      <w:pPr>
        <w:pStyle w:val="H1"/>
      </w:pPr>
      <w:bookmarkStart w:id="24" w:name="_Toc306545876"/>
      <w:r w:rsidRPr="00AF096C">
        <w:t>Understanding Strategic Planning with Project Server</w:t>
      </w:r>
      <w:bookmarkEnd w:id="24"/>
    </w:p>
    <w:p w:rsidR="003757AC" w:rsidRPr="00533A76" w:rsidRDefault="003757AC" w:rsidP="003757AC">
      <w:pPr>
        <w:pStyle w:val="Para"/>
        <w:rPr>
          <w:rStyle w:val="QueryInline"/>
          <w:rPrChange w:id="25" w:author="DM" w:date="2012-08-19T09:16:00Z">
            <w:rPr/>
          </w:rPrChange>
        </w:rPr>
      </w:pPr>
      <w:r>
        <w:t xml:space="preserve">The content in this section has been structured around </w:t>
      </w:r>
      <w:del w:id="26" w:author="Tim Runcie" w:date="2012-09-13T20:11:00Z">
        <w:r w:rsidDel="008518D2">
          <w:delText>the following</w:delText>
        </w:r>
      </w:del>
      <w:commentRangeStart w:id="27"/>
      <w:ins w:id="28" w:author="DM" w:date="2012-08-19T09:14:00Z">
        <w:r w:rsidR="00FF1251">
          <w:rPr>
            <w:rStyle w:val="QueryInline"/>
          </w:rPr>
          <w:t xml:space="preserve">[AU: </w:t>
        </w:r>
        <w:commentRangeStart w:id="29"/>
        <w:r w:rsidR="00FF1251">
          <w:rPr>
            <w:rStyle w:val="QueryInline"/>
          </w:rPr>
          <w:t>which ones? state clearly in text</w:t>
        </w:r>
      </w:ins>
      <w:commentRangeEnd w:id="29"/>
      <w:r w:rsidR="008518D2">
        <w:rPr>
          <w:rStyle w:val="CommentReference"/>
          <w:rFonts w:asciiTheme="minorHAnsi" w:eastAsiaTheme="minorHAnsi" w:hAnsiTheme="minorHAnsi" w:cstheme="minorBidi"/>
          <w:snapToGrid/>
        </w:rPr>
        <w:commentReference w:id="29"/>
      </w:r>
      <w:ins w:id="30" w:author="DM" w:date="2012-08-19T09:14:00Z">
        <w:r w:rsidR="00FF1251">
          <w:rPr>
            <w:rStyle w:val="QueryInline"/>
          </w:rPr>
          <w:t>]</w:t>
        </w:r>
      </w:ins>
      <w:commentRangeEnd w:id="27"/>
      <w:r w:rsidR="00AC522A">
        <w:rPr>
          <w:rStyle w:val="CommentReference"/>
          <w:rFonts w:asciiTheme="minorHAnsi" w:eastAsiaTheme="minorHAnsi" w:hAnsiTheme="minorHAnsi" w:cstheme="minorBidi"/>
          <w:snapToGrid/>
        </w:rPr>
        <w:commentReference w:id="27"/>
      </w:r>
      <w:r>
        <w:t xml:space="preserve"> key </w:t>
      </w:r>
      <w:del w:id="31" w:author="DM" w:date="2012-08-19T09:16:00Z">
        <w:r w:rsidDel="00533A76">
          <w:delText>P</w:delText>
        </w:r>
      </w:del>
      <w:ins w:id="32" w:author="DM" w:date="2012-08-19T09:16:00Z">
        <w:r w:rsidR="00533A76">
          <w:t>p</w:t>
        </w:r>
      </w:ins>
      <w:r>
        <w:t xml:space="preserve">ortfolio </w:t>
      </w:r>
      <w:ins w:id="33" w:author="DM" w:date="2012-08-19T09:16:00Z">
        <w:r w:rsidR="00533A76">
          <w:t>m</w:t>
        </w:r>
      </w:ins>
      <w:del w:id="34" w:author="DM" w:date="2012-08-19T09:16:00Z">
        <w:r w:rsidDel="00533A76">
          <w:delText>M</w:delText>
        </w:r>
      </w:del>
      <w:r>
        <w:t xml:space="preserve">anagement knowledge constructs </w:t>
      </w:r>
      <w:ins w:id="35" w:author="Tim Runcie" w:date="2012-09-13T20:11:00Z">
        <w:r w:rsidR="008518D2">
          <w:t xml:space="preserve">illustrated in the graphic below, </w:t>
        </w:r>
      </w:ins>
      <w:r>
        <w:t xml:space="preserve">and describes how Project Server 2010 can be used to provide a complete end-to-end integrated solution </w:t>
      </w:r>
      <w:r w:rsidR="00C4319D">
        <w:t xml:space="preserve">to </w:t>
      </w:r>
      <w:r>
        <w:t xml:space="preserve">address the </w:t>
      </w:r>
      <w:ins w:id="36" w:author="DM" w:date="2012-08-19T09:16:00Z">
        <w:r w:rsidR="00533A76">
          <w:t>p</w:t>
        </w:r>
      </w:ins>
      <w:del w:id="37" w:author="DM" w:date="2012-08-19T09:16:00Z">
        <w:r w:rsidDel="00533A76">
          <w:delText>P</w:delText>
        </w:r>
      </w:del>
      <w:r>
        <w:t xml:space="preserve">ortfolio </w:t>
      </w:r>
      <w:del w:id="38" w:author="DM" w:date="2012-08-19T09:16:00Z">
        <w:r w:rsidDel="00533A76">
          <w:delText>M</w:delText>
        </w:r>
      </w:del>
      <w:ins w:id="39" w:author="DM" w:date="2012-08-19T09:16:00Z">
        <w:r w:rsidR="00533A76">
          <w:t>m</w:t>
        </w:r>
      </w:ins>
      <w:r>
        <w:t>anagement needs of a department or enterprise.</w:t>
      </w:r>
      <w:ins w:id="40" w:author="Tim Runcie" w:date="2012-09-13T20:10:00Z">
        <w:r w:rsidR="008518D2">
          <w:t xml:space="preserve"> This next graphic, illustrates the topic map for key knowledge concepts and components.</w:t>
        </w:r>
      </w:ins>
      <w:ins w:id="41" w:author="DM" w:date="2012-08-19T09:16:00Z">
        <w:r w:rsidR="00533A76">
          <w:t xml:space="preserve"> </w:t>
        </w:r>
        <w:commentRangeStart w:id="42"/>
        <w:r w:rsidR="00533A76">
          <w:rPr>
            <w:rStyle w:val="QueryInline"/>
          </w:rPr>
          <w:t>[</w:t>
        </w:r>
        <w:commentRangeStart w:id="43"/>
        <w:r w:rsidR="00533A76">
          <w:rPr>
            <w:rStyle w:val="QueryInline"/>
          </w:rPr>
          <w:t xml:space="preserve">AU: insert text ref. to </w:t>
        </w:r>
      </w:ins>
      <w:ins w:id="44" w:author="DM" w:date="2012-08-19T09:22:00Z">
        <w:r w:rsidR="007B5C02">
          <w:rPr>
            <w:rStyle w:val="QueryInline"/>
          </w:rPr>
          <w:t xml:space="preserve">this and all </w:t>
        </w:r>
      </w:ins>
      <w:ins w:id="45" w:author="DM" w:date="2012-08-19T09:16:00Z">
        <w:r w:rsidR="00533A76">
          <w:rPr>
            <w:rStyle w:val="QueryInline"/>
          </w:rPr>
          <w:t>figure</w:t>
        </w:r>
      </w:ins>
      <w:ins w:id="46" w:author="DM" w:date="2012-08-19T09:22:00Z">
        <w:r w:rsidR="007B5C02">
          <w:rPr>
            <w:rStyle w:val="QueryInline"/>
          </w:rPr>
          <w:t>s;</w:t>
        </w:r>
      </w:ins>
      <w:ins w:id="47" w:author="DM" w:date="2012-08-19T09:16:00Z">
        <w:r w:rsidR="00533A76">
          <w:rPr>
            <w:rStyle w:val="QueryInline"/>
          </w:rPr>
          <w:t>]</w:t>
        </w:r>
      </w:ins>
      <w:commentRangeEnd w:id="42"/>
      <w:r w:rsidR="00AC522A">
        <w:rPr>
          <w:rStyle w:val="CommentReference"/>
          <w:rFonts w:asciiTheme="minorHAnsi" w:eastAsiaTheme="minorHAnsi" w:hAnsiTheme="minorHAnsi" w:cstheme="minorBidi"/>
          <w:snapToGrid/>
        </w:rPr>
        <w:commentReference w:id="42"/>
      </w:r>
      <w:commentRangeEnd w:id="43"/>
      <w:r w:rsidR="008518D2">
        <w:rPr>
          <w:rStyle w:val="CommentReference"/>
          <w:rFonts w:asciiTheme="minorHAnsi" w:eastAsiaTheme="minorHAnsi" w:hAnsiTheme="minorHAnsi" w:cstheme="minorBidi"/>
          <w:snapToGrid/>
        </w:rPr>
        <w:commentReference w:id="43"/>
      </w:r>
    </w:p>
    <w:p w:rsidR="003757AC" w:rsidRDefault="003757AC" w:rsidP="003757AC">
      <w:pPr>
        <w:pStyle w:val="Slug"/>
        <w:rPr>
          <w:ins w:id="48" w:author="DM" w:date="2012-08-19T09:17:00Z"/>
        </w:rPr>
      </w:pPr>
      <w:r>
        <w:t xml:space="preserve">Figure </w:t>
      </w:r>
      <w:r w:rsidR="00AC2B35">
        <w:t>9</w:t>
      </w:r>
      <w:r>
        <w:t>.1</w:t>
      </w:r>
      <w:del w:id="49" w:author="DM" w:date="2012-08-19T09:17:00Z">
        <w:r w:rsidDel="00533A76">
          <w:delText>:</w:delText>
        </w:r>
      </w:del>
      <w:r>
        <w:t xml:space="preserve"> Portfolio Analysis Knowledge Topic Map </w:t>
      </w:r>
      <w:del w:id="50" w:author="DM" w:date="2012-08-20T15:54:00Z">
        <w:r w:rsidRPr="00633162" w:rsidDel="009D2FA2">
          <w:rPr>
            <w:b w:val="0"/>
          </w:rPr>
          <w:delText>(</w:delText>
        </w:r>
      </w:del>
      <w:del w:id="51" w:author="DM" w:date="2012-08-19T09:17:00Z">
        <w:r w:rsidDel="00533A76">
          <w:rPr>
            <w:b w:val="0"/>
          </w:rPr>
          <w:delText xml:space="preserve">Source: </w:delText>
        </w:r>
        <w:r w:rsidR="00AC2B35" w:rsidDel="00533A76">
          <w:rPr>
            <w:b w:val="0"/>
          </w:rPr>
          <w:delText>Advisicon</w:delText>
        </w:r>
      </w:del>
      <w:del w:id="52" w:author="DM" w:date="2012-08-20T15:54:00Z">
        <w:r w:rsidRPr="00633162" w:rsidDel="009D2FA2">
          <w:rPr>
            <w:b w:val="0"/>
          </w:rPr>
          <w:delText>)</w:delText>
        </w:r>
        <w:r w:rsidDel="009D2FA2">
          <w:tab/>
        </w:r>
      </w:del>
      <w:r>
        <w:t>[</w:t>
      </w:r>
      <w:r w:rsidR="004E5DE5">
        <w:t>09-01-</w:t>
      </w:r>
      <w:r w:rsidR="00B41EFF">
        <w:t>portfolioAnalysisKnowledgeTopicMap.tif</w:t>
      </w:r>
      <w:r>
        <w:t>]</w:t>
      </w:r>
    </w:p>
    <w:p w:rsidR="0048105B" w:rsidRDefault="00533A76">
      <w:pPr>
        <w:pStyle w:val="FigureSource"/>
        <w:pPrChange w:id="53" w:author="DM" w:date="2012-08-19T09:17:00Z">
          <w:pPr>
            <w:pStyle w:val="Slug"/>
          </w:pPr>
        </w:pPrChange>
      </w:pPr>
      <w:ins w:id="54" w:author="DM" w:date="2012-08-19T09:17:00Z">
        <w:r>
          <w:t>Source: Advisicon</w:t>
        </w:r>
      </w:ins>
    </w:p>
    <w:p w:rsidR="004459FE" w:rsidRDefault="004459FE" w:rsidP="004459FE">
      <w:pPr>
        <w:pStyle w:val="H2"/>
      </w:pPr>
      <w:bookmarkStart w:id="55" w:name="_Toc306545877"/>
      <w:r>
        <w:t xml:space="preserve">What </w:t>
      </w:r>
      <w:ins w:id="56" w:author="DM" w:date="2012-08-19T09:23:00Z">
        <w:r w:rsidR="007B5C02">
          <w:t>I</w:t>
        </w:r>
      </w:ins>
      <w:del w:id="57" w:author="DM" w:date="2012-08-19T09:23:00Z">
        <w:r w:rsidDel="007B5C02">
          <w:delText>i</w:delText>
        </w:r>
      </w:del>
      <w:r>
        <w:t>s Strategy</w:t>
      </w:r>
      <w:r w:rsidR="00AE292C">
        <w:t xml:space="preserve"> and Strategic Planning</w:t>
      </w:r>
      <w:r>
        <w:t>?</w:t>
      </w:r>
      <w:bookmarkEnd w:id="55"/>
    </w:p>
    <w:p w:rsidR="009B017C" w:rsidRDefault="009F7BF0" w:rsidP="004459FE">
      <w:pPr>
        <w:pStyle w:val="Para"/>
      </w:pPr>
      <w:del w:id="58" w:author="DM" w:date="2012-08-19T09:23:00Z">
        <w:r w:rsidDel="007B5C02">
          <w:delText>As of March 5th, 2012, t</w:delText>
        </w:r>
      </w:del>
      <w:ins w:id="59" w:author="DM" w:date="2012-08-19T09:23:00Z">
        <w:r w:rsidR="007B5C02">
          <w:t>T</w:t>
        </w:r>
      </w:ins>
      <w:r w:rsidR="004459FE">
        <w:t xml:space="preserve">he </w:t>
      </w:r>
      <w:r w:rsidR="008A0FF7">
        <w:t>online Bing.com</w:t>
      </w:r>
      <w:r w:rsidR="00253F0C">
        <w:t xml:space="preserve"> </w:t>
      </w:r>
      <w:r w:rsidR="008A0FF7">
        <w:t xml:space="preserve">dictionary </w:t>
      </w:r>
      <w:r w:rsidR="004459FE">
        <w:t xml:space="preserve">defines </w:t>
      </w:r>
      <w:ins w:id="60" w:author="DM" w:date="2012-08-19T09:23:00Z">
        <w:r w:rsidR="007B5C02">
          <w:t>“</w:t>
        </w:r>
      </w:ins>
      <w:r w:rsidR="00253F0C">
        <w:t>s</w:t>
      </w:r>
      <w:r w:rsidR="004459FE">
        <w:t>trategy</w:t>
      </w:r>
      <w:ins w:id="61" w:author="DM" w:date="2012-08-19T09:23:00Z">
        <w:r w:rsidR="007B5C02">
          <w:t>”</w:t>
        </w:r>
      </w:ins>
      <w:r w:rsidR="004459FE">
        <w:t xml:space="preserve"> as “</w:t>
      </w:r>
      <w:r w:rsidR="004459FE" w:rsidRPr="004459FE">
        <w:t>a carefully devised plan of action to achieve a goal, or the art of developing or carrying out such a plan</w:t>
      </w:r>
      <w:r w:rsidR="00253F0C">
        <w:t>.</w:t>
      </w:r>
      <w:r w:rsidR="004459FE">
        <w:t xml:space="preserve">” </w:t>
      </w:r>
      <w:r w:rsidR="009B017C" w:rsidRPr="004A77A0">
        <w:t xml:space="preserve">Strategic </w:t>
      </w:r>
      <w:r w:rsidR="004459FE" w:rsidRPr="004A77A0">
        <w:t>planning</w:t>
      </w:r>
      <w:r w:rsidR="009B017C" w:rsidRPr="009B017C">
        <w:t xml:space="preserve"> </w:t>
      </w:r>
      <w:r w:rsidR="004A77A0">
        <w:t>is t</w:t>
      </w:r>
      <w:r w:rsidR="009B017C" w:rsidRPr="009B017C">
        <w:t xml:space="preserve">he process by which leaders of an organization determine what </w:t>
      </w:r>
      <w:r w:rsidR="001C6DD1">
        <w:t>the organization</w:t>
      </w:r>
      <w:r w:rsidR="001C6DD1" w:rsidRPr="009B017C">
        <w:t xml:space="preserve"> </w:t>
      </w:r>
      <w:r w:rsidR="009B017C" w:rsidRPr="009B017C">
        <w:t>intends to be in the future and how it will get there.</w:t>
      </w:r>
      <w:r w:rsidR="00DB73CC">
        <w:t xml:space="preserve"> In other words,</w:t>
      </w:r>
      <w:r w:rsidR="00BB7500">
        <w:t xml:space="preserve"> leadership </w:t>
      </w:r>
      <w:r w:rsidR="00DB73CC" w:rsidRPr="00DB73CC">
        <w:t>develop</w:t>
      </w:r>
      <w:r w:rsidR="00DB73CC">
        <w:t>s</w:t>
      </w:r>
      <w:r w:rsidR="00DB73CC" w:rsidRPr="00DB73CC">
        <w:t xml:space="preserve"> a vision for the organization</w:t>
      </w:r>
      <w:r>
        <w:t>’</w:t>
      </w:r>
      <w:r w:rsidR="00DB73CC" w:rsidRPr="00DB73CC">
        <w:t>s future and determine</w:t>
      </w:r>
      <w:r w:rsidR="00DB73CC">
        <w:t>s</w:t>
      </w:r>
      <w:r w:rsidR="00DB73CC" w:rsidRPr="00DB73CC">
        <w:t xml:space="preserve"> the necessary priorities, procedures, and </w:t>
      </w:r>
      <w:r w:rsidR="009500BE">
        <w:t>strategies</w:t>
      </w:r>
      <w:r w:rsidR="00DB73CC" w:rsidRPr="00DB73CC">
        <w:t xml:space="preserve"> to achieve that vision.</w:t>
      </w:r>
    </w:p>
    <w:p w:rsidR="0056393A" w:rsidRDefault="0056393A" w:rsidP="004459FE">
      <w:pPr>
        <w:pStyle w:val="Para"/>
      </w:pPr>
      <w:r>
        <w:t>Although most organizations h</w:t>
      </w:r>
      <w:r w:rsidR="00476D0E">
        <w:t xml:space="preserve">ave </w:t>
      </w:r>
      <w:r w:rsidR="001C6DD1">
        <w:t>a</w:t>
      </w:r>
      <w:r w:rsidR="00476D0E">
        <w:t xml:space="preserve"> </w:t>
      </w:r>
      <w:r w:rsidR="008343E0">
        <w:t>s</w:t>
      </w:r>
      <w:r w:rsidR="00476D0E">
        <w:t xml:space="preserve">trategic </w:t>
      </w:r>
      <w:r w:rsidR="008343E0">
        <w:t>p</w:t>
      </w:r>
      <w:r w:rsidR="00476D0E">
        <w:t>lan</w:t>
      </w:r>
      <w:r w:rsidR="001C6DD1">
        <w:t>,</w:t>
      </w:r>
      <w:r>
        <w:t xml:space="preserve"> </w:t>
      </w:r>
      <w:r w:rsidR="001C6DD1">
        <w:t xml:space="preserve">it is often in the form of </w:t>
      </w:r>
      <w:r>
        <w:t xml:space="preserve">a mission or purpose comprising a set of products and services, a set of quantifiable goals, </w:t>
      </w:r>
      <w:r w:rsidR="001C6DD1">
        <w:t xml:space="preserve">or just </w:t>
      </w:r>
      <w:r>
        <w:t xml:space="preserve">some narrative or spreadsheets describing how the company will achieve </w:t>
      </w:r>
      <w:r w:rsidR="00476D0E">
        <w:t>the</w:t>
      </w:r>
      <w:del w:id="62" w:author="DM" w:date="2012-08-19T09:27:00Z">
        <w:r w:rsidR="00476D0E" w:rsidDel="00B53D71">
          <w:delText>ir</w:delText>
        </w:r>
      </w:del>
      <w:r w:rsidR="00476D0E">
        <w:t xml:space="preserve"> plan</w:t>
      </w:r>
      <w:r w:rsidR="001C6DD1">
        <w:t>.</w:t>
      </w:r>
      <w:r w:rsidR="00483B45">
        <w:t xml:space="preserve"> </w:t>
      </w:r>
      <w:r w:rsidR="001C6DD1">
        <w:t xml:space="preserve">It </w:t>
      </w:r>
      <w:r w:rsidR="00483B45">
        <w:t>is un</w:t>
      </w:r>
      <w:r>
        <w:t xml:space="preserve">common </w:t>
      </w:r>
      <w:r w:rsidR="001C6DD1">
        <w:t xml:space="preserve">for organizations to have </w:t>
      </w:r>
      <w:r>
        <w:t xml:space="preserve">a set of </w:t>
      </w:r>
      <w:r w:rsidR="00483B45">
        <w:t>actionable strategies</w:t>
      </w:r>
      <w:r w:rsidR="00476D0E">
        <w:t xml:space="preserve"> and plans</w:t>
      </w:r>
      <w:r>
        <w:t xml:space="preserve"> that detail how </w:t>
      </w:r>
      <w:ins w:id="63" w:author="DM" w:date="2012-08-19T09:27:00Z">
        <w:r w:rsidR="00B53D71">
          <w:t>organizational</w:t>
        </w:r>
      </w:ins>
      <w:del w:id="64" w:author="DM" w:date="2012-08-19T09:28:00Z">
        <w:r w:rsidDel="00B53D71">
          <w:delText>the</w:delText>
        </w:r>
      </w:del>
      <w:r>
        <w:t xml:space="preserve"> resources </w:t>
      </w:r>
      <w:del w:id="65" w:author="DM" w:date="2012-08-19T09:28:00Z">
        <w:r w:rsidDel="00B53D71">
          <w:delText xml:space="preserve">of the organization </w:delText>
        </w:r>
      </w:del>
      <w:r>
        <w:t xml:space="preserve">will meet </w:t>
      </w:r>
      <w:r w:rsidR="001C6DD1">
        <w:t xml:space="preserve">their </w:t>
      </w:r>
      <w:r>
        <w:t xml:space="preserve">objectives. Even less common is </w:t>
      </w:r>
      <w:r w:rsidR="001C6DD1">
        <w:t xml:space="preserve">the presence of </w:t>
      </w:r>
      <w:r w:rsidR="00483B45">
        <w:t>a</w:t>
      </w:r>
      <w:r>
        <w:t xml:space="preserve"> </w:t>
      </w:r>
      <w:r w:rsidR="00483B45">
        <w:t>corporate</w:t>
      </w:r>
      <w:ins w:id="66" w:author="DM" w:date="2012-08-19T09:28:00Z">
        <w:r w:rsidR="00B53D71">
          <w:t>-</w:t>
        </w:r>
      </w:ins>
      <w:del w:id="67" w:author="DM" w:date="2012-08-19T09:28:00Z">
        <w:r w:rsidR="00483B45" w:rsidDel="00B53D71">
          <w:delText xml:space="preserve"> </w:delText>
        </w:r>
      </w:del>
      <w:r w:rsidR="00483B45">
        <w:t xml:space="preserve">wide </w:t>
      </w:r>
      <w:ins w:id="68" w:author="DM" w:date="2012-08-19T09:28:00Z">
        <w:r w:rsidR="00B53D71">
          <w:t>p</w:t>
        </w:r>
      </w:ins>
      <w:del w:id="69" w:author="DM" w:date="2012-08-19T09:28:00Z">
        <w:r w:rsidDel="00B53D71">
          <w:delText>P</w:delText>
        </w:r>
      </w:del>
      <w:r>
        <w:t xml:space="preserve">roject </w:t>
      </w:r>
      <w:del w:id="70" w:author="DM" w:date="2012-08-19T09:28:00Z">
        <w:r w:rsidDel="00B53D71">
          <w:delText>P</w:delText>
        </w:r>
      </w:del>
      <w:ins w:id="71" w:author="DM" w:date="2012-08-19T09:28:00Z">
        <w:r w:rsidR="00B53D71">
          <w:t>p</w:t>
        </w:r>
      </w:ins>
      <w:r>
        <w:t xml:space="preserve">ortfolio </w:t>
      </w:r>
      <w:del w:id="72" w:author="DM" w:date="2012-08-19T09:28:00Z">
        <w:r w:rsidDel="00B53D71">
          <w:delText>M</w:delText>
        </w:r>
      </w:del>
      <w:ins w:id="73" w:author="DM" w:date="2012-08-19T09:28:00Z">
        <w:r w:rsidR="00B53D71">
          <w:t>m</w:t>
        </w:r>
      </w:ins>
      <w:r>
        <w:t xml:space="preserve">anagement </w:t>
      </w:r>
      <w:r w:rsidR="00476D0E">
        <w:t xml:space="preserve">(PPM) </w:t>
      </w:r>
      <w:r>
        <w:t>s</w:t>
      </w:r>
      <w:r w:rsidR="00483B45">
        <w:t>ystem that</w:t>
      </w:r>
      <w:r>
        <w:t xml:space="preserve"> provide</w:t>
      </w:r>
      <w:r w:rsidR="00483B45">
        <w:t>s</w:t>
      </w:r>
      <w:r>
        <w:t xml:space="preserve"> visibility, insight, and control </w:t>
      </w:r>
      <w:r w:rsidR="00483B45">
        <w:t>into the execution of</w:t>
      </w:r>
      <w:r w:rsidR="007F6323">
        <w:t xml:space="preserve"> the </w:t>
      </w:r>
      <w:r w:rsidR="00476D0E">
        <w:t xml:space="preserve">organization’s </w:t>
      </w:r>
      <w:r w:rsidR="008343E0">
        <w:t>s</w:t>
      </w:r>
      <w:r w:rsidR="007F6323">
        <w:t xml:space="preserve">trategic </w:t>
      </w:r>
      <w:r w:rsidR="008343E0">
        <w:t>p</w:t>
      </w:r>
      <w:r w:rsidR="007F6323">
        <w:t>lan.</w:t>
      </w:r>
      <w:r>
        <w:t xml:space="preserve"> </w:t>
      </w:r>
    </w:p>
    <w:p w:rsidR="0055312E" w:rsidRPr="0055312E" w:rsidRDefault="009E6489" w:rsidP="00DB73CC">
      <w:pPr>
        <w:pStyle w:val="Para"/>
      </w:pPr>
      <w:r>
        <w:t xml:space="preserve">Project Server 2010 facilitates this critical </w:t>
      </w:r>
      <w:r w:rsidR="004A77A0">
        <w:t>linkage by providing a full</w:t>
      </w:r>
      <w:r w:rsidR="00BB7500">
        <w:t>y</w:t>
      </w:r>
      <w:r>
        <w:t xml:space="preserve"> integrated </w:t>
      </w:r>
      <w:del w:id="74" w:author="DM" w:date="2012-08-19T09:28:00Z">
        <w:r w:rsidDel="00B53D71">
          <w:delText xml:space="preserve">Project Portfolio Management </w:delText>
        </w:r>
      </w:del>
      <w:ins w:id="75" w:author="DM" w:date="2012-08-19T09:28:00Z">
        <w:r w:rsidR="00B53D71">
          <w:t xml:space="preserve">PPM </w:t>
        </w:r>
      </w:ins>
      <w:r>
        <w:t>solution that spans the vision of the executives</w:t>
      </w:r>
      <w:r w:rsidR="002A1CB1">
        <w:t xml:space="preserve">: </w:t>
      </w:r>
      <w:r>
        <w:t xml:space="preserve">through project management, through the realization of benefits to the enterprise, </w:t>
      </w:r>
      <w:r w:rsidR="008343E0">
        <w:t xml:space="preserve">and </w:t>
      </w:r>
      <w:r w:rsidR="00302B42">
        <w:t xml:space="preserve">through </w:t>
      </w:r>
      <w:r w:rsidR="008343E0">
        <w:t>the</w:t>
      </w:r>
      <w:r>
        <w:t xml:space="preserve"> successful </w:t>
      </w:r>
      <w:r w:rsidR="00302B42">
        <w:t>delivery of products and services</w:t>
      </w:r>
      <w:r>
        <w:t xml:space="preserve"> in the marketplace.</w:t>
      </w:r>
    </w:p>
    <w:p w:rsidR="009500BE" w:rsidRDefault="000527B9" w:rsidP="009500BE">
      <w:pPr>
        <w:pStyle w:val="H2"/>
      </w:pPr>
      <w:bookmarkStart w:id="76" w:name="_Toc306545878"/>
      <w:del w:id="77" w:author="DM" w:date="2012-08-19T09:29:00Z">
        <w:r w:rsidDel="00B53D71">
          <w:delText xml:space="preserve">The </w:delText>
        </w:r>
      </w:del>
      <w:r>
        <w:t xml:space="preserve">Importance of </w:t>
      </w:r>
      <w:r w:rsidR="009F5BA6">
        <w:t xml:space="preserve">Strategic </w:t>
      </w:r>
      <w:r>
        <w:t>Planning</w:t>
      </w:r>
      <w:bookmarkEnd w:id="76"/>
    </w:p>
    <w:p w:rsidR="000527B9" w:rsidRDefault="009F5BA6" w:rsidP="00CE51FA">
      <w:pPr>
        <w:pStyle w:val="Para"/>
      </w:pPr>
      <w:r>
        <w:t xml:space="preserve">Strategic </w:t>
      </w:r>
      <w:ins w:id="78" w:author="DM" w:date="2012-08-19T09:29:00Z">
        <w:r w:rsidR="00B53D71">
          <w:t>p</w:t>
        </w:r>
      </w:ins>
      <w:del w:id="79" w:author="DM" w:date="2012-08-19T09:29:00Z">
        <w:r w:rsidR="000527B9" w:rsidRPr="000527B9" w:rsidDel="00B53D71">
          <w:delText>P</w:delText>
        </w:r>
      </w:del>
      <w:r w:rsidR="000527B9" w:rsidRPr="000527B9">
        <w:t xml:space="preserve">lanning helps </w:t>
      </w:r>
      <w:ins w:id="80" w:author="DM" w:date="2012-08-19T09:29:00Z">
        <w:r w:rsidR="00B53D71">
          <w:t>en</w:t>
        </w:r>
      </w:ins>
      <w:del w:id="81" w:author="DM" w:date="2012-08-19T09:29:00Z">
        <w:r w:rsidR="000527B9" w:rsidRPr="000527B9" w:rsidDel="00B53D71">
          <w:delText>as</w:delText>
        </w:r>
      </w:del>
      <w:r w:rsidR="000527B9" w:rsidRPr="000527B9">
        <w:t>sure that an organization remains relevant and</w:t>
      </w:r>
      <w:r w:rsidR="00CE51FA">
        <w:t xml:space="preserve"> responsive to the needs of its customers</w:t>
      </w:r>
      <w:r w:rsidR="000527B9" w:rsidRPr="000527B9">
        <w:t xml:space="preserve"> and contributes to organ</w:t>
      </w:r>
      <w:r w:rsidR="000527B9">
        <w:t>izational stability and growth.</w:t>
      </w:r>
      <w:r w:rsidR="00CE51FA">
        <w:t xml:space="preserve"> </w:t>
      </w:r>
      <w:r w:rsidR="000527B9" w:rsidRPr="000527B9">
        <w:t>It</w:t>
      </w:r>
      <w:r w:rsidR="00CE51FA">
        <w:t xml:space="preserve"> </w:t>
      </w:r>
      <w:r w:rsidR="000527B9" w:rsidRPr="000527B9">
        <w:t xml:space="preserve">provides a basis for monitoring progress and </w:t>
      </w:r>
      <w:r w:rsidR="00CE51FA">
        <w:t>for assessing performance</w:t>
      </w:r>
      <w:r w:rsidR="000527B9" w:rsidRPr="000527B9">
        <w:t xml:space="preserve">. It facilitates new program development. It enables an organization to look into the future in an orderly and systematic way. </w:t>
      </w:r>
      <w:ins w:id="82" w:author="Tim Runcie" w:date="2012-09-13T20:12:00Z">
        <w:r w:rsidR="008473B8">
          <w:t xml:space="preserve"> This next picture shows an example of a business plan</w:t>
        </w:r>
      </w:ins>
      <w:ins w:id="83" w:author="Tim Runcie" w:date="2012-09-13T20:13:00Z">
        <w:r w:rsidR="008473B8">
          <w:t>.  In thinking about creating new proposals or projects, addressing the business need is a key element that increases the likelihood of acceptance and selection of a project.</w:t>
        </w:r>
      </w:ins>
    </w:p>
    <w:p w:rsidR="00152A22" w:rsidRPr="00661476" w:rsidRDefault="00152A22" w:rsidP="00A1117A">
      <w:pPr>
        <w:pStyle w:val="Slug"/>
        <w:rPr>
          <w:ins w:id="84" w:author="DM" w:date="2012-08-19T09:29:00Z"/>
          <w:rStyle w:val="QueryInline"/>
          <w:rPrChange w:id="85" w:author="DM" w:date="2012-08-19T09:35:00Z">
            <w:rPr>
              <w:ins w:id="86" w:author="DM" w:date="2012-08-19T09:29:00Z"/>
            </w:rPr>
          </w:rPrChange>
        </w:rPr>
      </w:pPr>
      <w:r>
        <w:t xml:space="preserve">Figure </w:t>
      </w:r>
      <w:r w:rsidR="00AC2B35">
        <w:t>9</w:t>
      </w:r>
      <w:r>
        <w:t>.2</w:t>
      </w:r>
      <w:del w:id="87" w:author="DM" w:date="2012-08-19T09:29:00Z">
        <w:r w:rsidDel="00B53D71">
          <w:delText>:</w:delText>
        </w:r>
      </w:del>
      <w:r>
        <w:t xml:space="preserve"> Business Plan</w:t>
      </w:r>
      <w:del w:id="88" w:author="DM" w:date="2012-08-19T09:29:00Z">
        <w:r w:rsidR="008343E0" w:rsidDel="00B53D71">
          <w:delText xml:space="preserve"> </w:delText>
        </w:r>
        <w:r w:rsidR="008343E0" w:rsidRPr="006E4B1D" w:rsidDel="00B53D71">
          <w:rPr>
            <w:b w:val="0"/>
          </w:rPr>
          <w:delText>(</w:delText>
        </w:r>
        <w:r w:rsidR="002E114B" w:rsidDel="00B53D71">
          <w:rPr>
            <w:b w:val="0"/>
          </w:rPr>
          <w:delText>Source: Advisicon</w:delText>
        </w:r>
        <w:r w:rsidR="008343E0" w:rsidRPr="006E4B1D" w:rsidDel="00B53D71">
          <w:rPr>
            <w:b w:val="0"/>
          </w:rPr>
          <w:delText>)</w:delText>
        </w:r>
      </w:del>
      <w:r>
        <w:tab/>
        <w:t>[</w:t>
      </w:r>
      <w:r w:rsidR="00340B23">
        <w:t>09-02-</w:t>
      </w:r>
      <w:r>
        <w:t>businessPlan.eps]</w:t>
      </w:r>
      <w:ins w:id="89" w:author="DM" w:date="2012-08-19T09:35:00Z">
        <w:r w:rsidR="00661476">
          <w:t xml:space="preserve"> </w:t>
        </w:r>
        <w:commentRangeStart w:id="90"/>
        <w:r w:rsidR="00661476">
          <w:rPr>
            <w:rStyle w:val="QueryInline"/>
          </w:rPr>
          <w:t>[</w:t>
        </w:r>
        <w:commentRangeStart w:id="91"/>
        <w:r w:rsidR="00661476">
          <w:rPr>
            <w:rStyle w:val="QueryInline"/>
          </w:rPr>
          <w:t xml:space="preserve">AU: insert text ref. to </w:t>
        </w:r>
        <w:proofErr w:type="gramStart"/>
        <w:r w:rsidR="00661476">
          <w:rPr>
            <w:rStyle w:val="QueryInline"/>
          </w:rPr>
          <w:t xml:space="preserve">figure </w:t>
        </w:r>
      </w:ins>
      <w:commentRangeEnd w:id="91"/>
      <w:proofErr w:type="gramEnd"/>
      <w:r w:rsidR="008473B8">
        <w:rPr>
          <w:rStyle w:val="CommentReference"/>
          <w:rFonts w:asciiTheme="minorHAnsi" w:eastAsiaTheme="minorHAnsi" w:hAnsiTheme="minorHAnsi" w:cstheme="minorBidi"/>
          <w:b w:val="0"/>
        </w:rPr>
        <w:commentReference w:id="91"/>
      </w:r>
      <w:ins w:id="92" w:author="DM" w:date="2012-08-19T09:35:00Z">
        <w:r w:rsidR="00661476">
          <w:rPr>
            <w:rStyle w:val="QueryInline"/>
          </w:rPr>
          <w:t>]</w:t>
        </w:r>
      </w:ins>
      <w:commentRangeEnd w:id="90"/>
      <w:r w:rsidR="00AC522A">
        <w:rPr>
          <w:rStyle w:val="CommentReference"/>
          <w:rFonts w:asciiTheme="minorHAnsi" w:eastAsiaTheme="minorHAnsi" w:hAnsiTheme="minorHAnsi" w:cstheme="minorBidi"/>
          <w:b w:val="0"/>
        </w:rPr>
        <w:commentReference w:id="90"/>
      </w:r>
    </w:p>
    <w:p w:rsidR="0048105B" w:rsidRDefault="00B53D71">
      <w:pPr>
        <w:pStyle w:val="FigureSource"/>
        <w:pPrChange w:id="93" w:author="DM" w:date="2012-08-19T09:29:00Z">
          <w:pPr>
            <w:pStyle w:val="Slug"/>
          </w:pPr>
        </w:pPrChange>
      </w:pPr>
      <w:ins w:id="94" w:author="DM" w:date="2012-08-19T09:29:00Z">
        <w:r>
          <w:t>Source: Advisicon</w:t>
        </w:r>
      </w:ins>
    </w:p>
    <w:p w:rsidR="006E2F54" w:rsidRDefault="000527B9" w:rsidP="00C93116">
      <w:pPr>
        <w:pStyle w:val="Para"/>
      </w:pPr>
      <w:r w:rsidRPr="000527B9">
        <w:t>From a governa</w:t>
      </w:r>
      <w:r w:rsidR="006E2F54">
        <w:t xml:space="preserve">nce perspective, </w:t>
      </w:r>
      <w:r w:rsidR="008343E0">
        <w:t>s</w:t>
      </w:r>
      <w:r w:rsidR="005D01DC">
        <w:t xml:space="preserve">trategic </w:t>
      </w:r>
      <w:r w:rsidR="008343E0">
        <w:t>p</w:t>
      </w:r>
      <w:r w:rsidR="006E2F54">
        <w:t>lanning</w:t>
      </w:r>
      <w:r>
        <w:t xml:space="preserve"> enables executive management </w:t>
      </w:r>
      <w:r w:rsidRPr="000527B9">
        <w:t xml:space="preserve">to </w:t>
      </w:r>
      <w:r>
        <w:t xml:space="preserve">establish </w:t>
      </w:r>
      <w:r w:rsidRPr="000527B9">
        <w:t xml:space="preserve">goals </w:t>
      </w:r>
      <w:r>
        <w:t xml:space="preserve">and strategies </w:t>
      </w:r>
      <w:r w:rsidRPr="000527B9">
        <w:t>to guide the organization</w:t>
      </w:r>
      <w:del w:id="95" w:author="DM" w:date="2012-08-19T09:31:00Z">
        <w:r w:rsidRPr="000527B9" w:rsidDel="00921D7C">
          <w:delText>,</w:delText>
        </w:r>
      </w:del>
      <w:r w:rsidRPr="000527B9">
        <w:t xml:space="preserve"> and provides a clear focus to the</w:t>
      </w:r>
      <w:r>
        <w:t xml:space="preserve"> managers</w:t>
      </w:r>
      <w:r w:rsidRPr="000527B9">
        <w:t xml:space="preserve"> and staff for p</w:t>
      </w:r>
      <w:r>
        <w:t xml:space="preserve">rogram implementation and </w:t>
      </w:r>
      <w:del w:id="96" w:author="DM" w:date="2012-08-19T09:32:00Z">
        <w:r w:rsidDel="00921D7C">
          <w:delText>project</w:delText>
        </w:r>
        <w:r w:rsidRPr="000527B9" w:rsidDel="00921D7C">
          <w:delText xml:space="preserve"> management</w:delText>
        </w:r>
      </w:del>
      <w:ins w:id="97" w:author="DM" w:date="2012-08-19T09:32:00Z">
        <w:r w:rsidR="00921D7C">
          <w:t>PM</w:t>
        </w:r>
      </w:ins>
      <w:r w:rsidRPr="000527B9">
        <w:t>.</w:t>
      </w:r>
    </w:p>
    <w:p w:rsidR="000A2622" w:rsidRDefault="005D01DC" w:rsidP="00DF1D81">
      <w:pPr>
        <w:pStyle w:val="Para"/>
      </w:pPr>
      <w:r>
        <w:t xml:space="preserve">From a performance perspective, </w:t>
      </w:r>
      <w:del w:id="98" w:author="DM" w:date="2012-08-19T09:32:00Z">
        <w:r w:rsidDel="00921D7C">
          <w:delText>S</w:delText>
        </w:r>
      </w:del>
      <w:ins w:id="99" w:author="DM" w:date="2012-08-19T09:32:00Z">
        <w:r w:rsidR="00921D7C">
          <w:t>s</w:t>
        </w:r>
      </w:ins>
      <w:r>
        <w:t xml:space="preserve">trategic </w:t>
      </w:r>
      <w:del w:id="100" w:author="DM" w:date="2012-08-19T09:32:00Z">
        <w:r w:rsidDel="00921D7C">
          <w:delText>P</w:delText>
        </w:r>
      </w:del>
      <w:ins w:id="101" w:author="DM" w:date="2012-08-19T09:32:00Z">
        <w:r w:rsidR="00921D7C">
          <w:t>p</w:t>
        </w:r>
      </w:ins>
      <w:r>
        <w:t>lanning helps organizations define, prioritize, and deliver those initiatives, program</w:t>
      </w:r>
      <w:ins w:id="102" w:author="DM" w:date="2012-08-19T09:36:00Z">
        <w:r w:rsidR="00661476">
          <w:t>s</w:t>
        </w:r>
      </w:ins>
      <w:r>
        <w:t xml:space="preserve">, and projects that are </w:t>
      </w:r>
      <w:r w:rsidR="00DF1D81">
        <w:t>important to the overall</w:t>
      </w:r>
      <w:r>
        <w:t xml:space="preserve"> success of the business.</w:t>
      </w:r>
      <w:r w:rsidR="000A2622">
        <w:t xml:space="preserve"> </w:t>
      </w:r>
      <w:r w:rsidR="00DF1D81">
        <w:t>Doing the right things</w:t>
      </w:r>
      <w:del w:id="103" w:author="DM" w:date="2012-08-19T09:32:00Z">
        <w:r w:rsidR="00DF1D81" w:rsidDel="00921D7C">
          <w:delText>,</w:delText>
        </w:r>
      </w:del>
      <w:r w:rsidR="00DF1D81">
        <w:t xml:space="preserve"> versus doing things right! </w:t>
      </w:r>
    </w:p>
    <w:p w:rsidR="005D01DC" w:rsidRDefault="00A55BD0" w:rsidP="005D01DC">
      <w:pPr>
        <w:pStyle w:val="H2"/>
      </w:pPr>
      <w:bookmarkStart w:id="104" w:name="_Toc306545879"/>
      <w:r>
        <w:t>Linking Strategy to Performance</w:t>
      </w:r>
      <w:bookmarkEnd w:id="104"/>
    </w:p>
    <w:p w:rsidR="002A7DD8" w:rsidRDefault="002A7DD8" w:rsidP="00B43CE7">
      <w:pPr>
        <w:pStyle w:val="Para"/>
      </w:pPr>
      <w:r>
        <w:t xml:space="preserve">Measuring performance provides </w:t>
      </w:r>
      <w:r w:rsidR="00883BFF">
        <w:t xml:space="preserve">an organization </w:t>
      </w:r>
      <w:r w:rsidR="001E115D">
        <w:t xml:space="preserve">and its </w:t>
      </w:r>
      <w:r w:rsidR="00883BFF">
        <w:t xml:space="preserve">key leadership resources </w:t>
      </w:r>
      <w:del w:id="105" w:author="DM" w:date="2012-08-19T09:32:00Z">
        <w:r w:rsidR="001E115D" w:rsidDel="00921D7C">
          <w:delText xml:space="preserve">with </w:delText>
        </w:r>
        <w:r w:rsidDel="00921D7C">
          <w:delText xml:space="preserve">the ability </w:delText>
        </w:r>
      </w:del>
      <w:r>
        <w:t>to assess the overall health and vitality of the enterprise. Most important</w:t>
      </w:r>
      <w:ins w:id="106" w:author="DM" w:date="2012-08-19T09:32:00Z">
        <w:r w:rsidR="00921D7C">
          <w:t>,</w:t>
        </w:r>
      </w:ins>
      <w:del w:id="107" w:author="DM" w:date="2012-08-19T09:32:00Z">
        <w:r w:rsidDel="00921D7C">
          <w:delText>ly</w:delText>
        </w:r>
      </w:del>
      <w:r>
        <w:t xml:space="preserve"> however, performance measurement</w:t>
      </w:r>
      <w:r w:rsidRPr="002A7DD8">
        <w:t xml:space="preserve"> </w:t>
      </w:r>
      <w:r>
        <w:t>enables an organization to</w:t>
      </w:r>
      <w:r w:rsidRPr="002A7DD8">
        <w:t xml:space="preserve"> assess, monitor</w:t>
      </w:r>
      <w:ins w:id="108" w:author="DM" w:date="2012-08-19T09:32:00Z">
        <w:r w:rsidR="00921D7C">
          <w:t>,</w:t>
        </w:r>
      </w:ins>
      <w:r w:rsidRPr="002A7DD8">
        <w:t xml:space="preserve"> and course-correct performance </w:t>
      </w:r>
      <w:r w:rsidR="003C5CBA">
        <w:t xml:space="preserve">to </w:t>
      </w:r>
      <w:r w:rsidRPr="002A7DD8">
        <w:t xml:space="preserve">align all employees with key </w:t>
      </w:r>
      <w:r>
        <w:t xml:space="preserve">business </w:t>
      </w:r>
      <w:r w:rsidRPr="002A7DD8">
        <w:t xml:space="preserve">objectives. </w:t>
      </w:r>
      <w:r w:rsidR="003C5CBA">
        <w:t>This clears the way for</w:t>
      </w:r>
      <w:r w:rsidR="003C5CBA" w:rsidRPr="002A7DD8">
        <w:t xml:space="preserve"> </w:t>
      </w:r>
      <w:r w:rsidRPr="002A7DD8">
        <w:t xml:space="preserve">the company </w:t>
      </w:r>
      <w:r w:rsidR="003C5CBA">
        <w:t xml:space="preserve">to </w:t>
      </w:r>
      <w:r w:rsidRPr="002A7DD8">
        <w:t>implement its business strategy.</w:t>
      </w:r>
      <w:r>
        <w:t xml:space="preserve"> </w:t>
      </w:r>
    </w:p>
    <w:p w:rsidR="00AD5E1F" w:rsidRDefault="00AD5E1F" w:rsidP="00AD5E1F">
      <w:pPr>
        <w:pStyle w:val="Para"/>
      </w:pPr>
      <w:r>
        <w:t>Key performance</w:t>
      </w:r>
      <w:r w:rsidRPr="00D03863">
        <w:t xml:space="preserve"> </w:t>
      </w:r>
      <w:r>
        <w:t xml:space="preserve">factors </w:t>
      </w:r>
      <w:r w:rsidRPr="00D03863">
        <w:t xml:space="preserve">are quantifiable </w:t>
      </w:r>
      <w:r w:rsidRPr="00714972">
        <w:t>metrics</w:t>
      </w:r>
      <w:r w:rsidRPr="00D03863">
        <w:t xml:space="preserve"> that reflec</w:t>
      </w:r>
      <w:r>
        <w:t xml:space="preserve">t the critical elements </w:t>
      </w:r>
      <w:r w:rsidRPr="00D03863">
        <w:t>of t</w:t>
      </w:r>
      <w:r>
        <w:t xml:space="preserve">he enterprise, department, or project. Some examples of </w:t>
      </w:r>
      <w:r w:rsidR="00E15679">
        <w:t>k</w:t>
      </w:r>
      <w:r>
        <w:t xml:space="preserve">ey </w:t>
      </w:r>
      <w:r w:rsidR="00E15679">
        <w:t>p</w:t>
      </w:r>
      <w:r>
        <w:t>erformance factors include:</w:t>
      </w:r>
    </w:p>
    <w:p w:rsidR="00AD5E1F" w:rsidRDefault="00AD5E1F" w:rsidP="00714972">
      <w:pPr>
        <w:pStyle w:val="ListBulleted"/>
      </w:pPr>
      <w:r>
        <w:t xml:space="preserve">Increased </w:t>
      </w:r>
      <w:r w:rsidR="00E15679">
        <w:t>m</w:t>
      </w:r>
      <w:r>
        <w:t xml:space="preserve">arket </w:t>
      </w:r>
      <w:r w:rsidR="00E15679">
        <w:t>s</w:t>
      </w:r>
      <w:r>
        <w:t>hare</w:t>
      </w:r>
    </w:p>
    <w:p w:rsidR="00AD5E1F" w:rsidRDefault="00AD5E1F" w:rsidP="00714972">
      <w:pPr>
        <w:pStyle w:val="ListBulleted"/>
      </w:pPr>
      <w:r>
        <w:t xml:space="preserve">Improved </w:t>
      </w:r>
      <w:r w:rsidR="00E15679">
        <w:t>e</w:t>
      </w:r>
      <w:r>
        <w:t xml:space="preserve">mployee </w:t>
      </w:r>
      <w:r w:rsidR="00E15679">
        <w:t>p</w:t>
      </w:r>
      <w:r>
        <w:t>erformance</w:t>
      </w:r>
    </w:p>
    <w:p w:rsidR="00AD5E1F" w:rsidRDefault="00AD5E1F" w:rsidP="00714972">
      <w:pPr>
        <w:pStyle w:val="ListBulleted"/>
      </w:pPr>
      <w:r>
        <w:t xml:space="preserve">Increased </w:t>
      </w:r>
      <w:r w:rsidR="00E15679">
        <w:t>r</w:t>
      </w:r>
      <w:r w:rsidRPr="004F2392">
        <w:t xml:space="preserve">eturn on </w:t>
      </w:r>
      <w:r w:rsidR="00E15679">
        <w:t>i</w:t>
      </w:r>
      <w:r w:rsidRPr="004F2392">
        <w:t>nvestment</w:t>
      </w:r>
      <w:ins w:id="109" w:author="DM" w:date="2012-08-19T10:48:00Z">
        <w:r w:rsidR="005738AD">
          <w:t xml:space="preserve"> (ROI)</w:t>
        </w:r>
      </w:ins>
    </w:p>
    <w:p w:rsidR="00AD5E1F" w:rsidRDefault="00AD5E1F" w:rsidP="00714972">
      <w:pPr>
        <w:pStyle w:val="ListBulleted"/>
      </w:pPr>
      <w:r>
        <w:t xml:space="preserve">Reduced </w:t>
      </w:r>
      <w:r w:rsidR="00E15679">
        <w:t>t</w:t>
      </w:r>
      <w:r>
        <w:t xml:space="preserve">ime to </w:t>
      </w:r>
      <w:r w:rsidR="00E15679">
        <w:t>m</w:t>
      </w:r>
      <w:r>
        <w:t>arket</w:t>
      </w:r>
    </w:p>
    <w:p w:rsidR="00AD5E1F" w:rsidRDefault="00AD5E1F" w:rsidP="00B43CE7">
      <w:pPr>
        <w:pStyle w:val="Para"/>
      </w:pPr>
      <w:r>
        <w:t>A metric</w:t>
      </w:r>
      <w:ins w:id="110" w:author="DM" w:date="2012-08-19T09:32:00Z">
        <w:r w:rsidR="00921D7C">
          <w:t>-</w:t>
        </w:r>
      </w:ins>
      <w:del w:id="111" w:author="DM" w:date="2012-08-19T09:32:00Z">
        <w:r w:rsidR="00C93D8E" w:rsidDel="00921D7C">
          <w:delText xml:space="preserve"> </w:delText>
        </w:r>
      </w:del>
      <w:r w:rsidR="00C93D8E">
        <w:t>based</w:t>
      </w:r>
      <w:r>
        <w:t xml:space="preserve"> scorecard approach is certainly one way of measuring performance; however</w:t>
      </w:r>
      <w:ins w:id="112" w:author="DM" w:date="2012-08-19T09:33:00Z">
        <w:r w:rsidR="00921D7C">
          <w:t>,</w:t>
        </w:r>
      </w:ins>
      <w:r>
        <w:t xml:space="preserve"> this approach is akin to flying an airplane </w:t>
      </w:r>
      <w:ins w:id="113" w:author="DM" w:date="2012-08-19T09:33:00Z">
        <w:r w:rsidR="00921D7C">
          <w:t>using</w:t>
        </w:r>
      </w:ins>
      <w:del w:id="114" w:author="DM" w:date="2012-08-19T09:33:00Z">
        <w:r w:rsidDel="00921D7C">
          <w:delText>through</w:delText>
        </w:r>
      </w:del>
      <w:r>
        <w:t xml:space="preserve"> </w:t>
      </w:r>
      <w:ins w:id="115" w:author="DM" w:date="2012-08-19T09:33:00Z">
        <w:r w:rsidR="00921D7C">
          <w:t>a</w:t>
        </w:r>
      </w:ins>
      <w:del w:id="116" w:author="DM" w:date="2012-08-19T09:33:00Z">
        <w:r w:rsidDel="00921D7C">
          <w:delText>the</w:delText>
        </w:r>
      </w:del>
      <w:r>
        <w:t xml:space="preserve"> rear</w:t>
      </w:r>
      <w:del w:id="117" w:author="DM" w:date="2012-08-19T09:33:00Z">
        <w:r w:rsidDel="00921D7C">
          <w:delText xml:space="preserve"> </w:delText>
        </w:r>
      </w:del>
      <w:r>
        <w:t xml:space="preserve">view mirror. </w:t>
      </w:r>
      <w:del w:id="118" w:author="DM" w:date="2012-08-19T09:33:00Z">
        <w:r w:rsidDel="00921D7C">
          <w:delText>The danger</w:delText>
        </w:r>
        <w:r w:rsidR="00AF000C" w:rsidDel="00921D7C">
          <w:delText xml:space="preserve"> with this approach</w:delText>
        </w:r>
        <w:r w:rsidDel="00921D7C">
          <w:delText xml:space="preserve"> </w:delText>
        </w:r>
        <w:r w:rsidR="00884312" w:rsidDel="00921D7C">
          <w:delText xml:space="preserve">is </w:delText>
        </w:r>
        <w:r w:rsidDel="00921D7C">
          <w:delText>that w</w:delText>
        </w:r>
      </w:del>
      <w:ins w:id="119" w:author="DM" w:date="2012-08-19T09:33:00Z">
        <w:r w:rsidR="00921D7C">
          <w:t>W</w:t>
        </w:r>
      </w:ins>
      <w:r>
        <w:t>e need to pay more attention to where we are going</w:t>
      </w:r>
      <w:r w:rsidR="00AF000C">
        <w:t xml:space="preserve"> </w:t>
      </w:r>
      <w:r w:rsidR="004D59F6">
        <w:t>(</w:t>
      </w:r>
      <w:r w:rsidR="00AF000C">
        <w:t xml:space="preserve">so we don’t </w:t>
      </w:r>
      <w:r w:rsidR="00F63158">
        <w:t>fly the aircraft into a mountain</w:t>
      </w:r>
      <w:r w:rsidR="004D59F6">
        <w:t>)</w:t>
      </w:r>
      <w:del w:id="120" w:author="DM" w:date="2012-08-19T09:33:00Z">
        <w:r w:rsidR="00AF000C" w:rsidDel="00921D7C">
          <w:delText>,</w:delText>
        </w:r>
      </w:del>
      <w:r>
        <w:t xml:space="preserve"> and </w:t>
      </w:r>
      <w:r w:rsidR="00AF000C">
        <w:t>pay</w:t>
      </w:r>
      <w:r w:rsidR="004D59F6">
        <w:t xml:space="preserve"> less</w:t>
      </w:r>
      <w:r w:rsidR="00AF000C">
        <w:t xml:space="preserve"> attention to our instruments</w:t>
      </w:r>
      <w:r w:rsidR="004D59F6">
        <w:t xml:space="preserve"> and</w:t>
      </w:r>
      <w:r w:rsidR="003C71A3">
        <w:t xml:space="preserve"> </w:t>
      </w:r>
      <w:r w:rsidR="003C71A3" w:rsidRPr="00714972">
        <w:t>flight</w:t>
      </w:r>
      <w:del w:id="121" w:author="DM" w:date="2012-08-19T09:33:00Z">
        <w:r w:rsidR="003C71A3" w:rsidRPr="00714972" w:rsidDel="00921D7C">
          <w:delText>-</w:delText>
        </w:r>
      </w:del>
      <w:ins w:id="122" w:author="DM" w:date="2012-08-19T09:33:00Z">
        <w:r w:rsidR="00921D7C">
          <w:t xml:space="preserve"> </w:t>
        </w:r>
      </w:ins>
      <w:r w:rsidRPr="00714972">
        <w:t>plan</w:t>
      </w:r>
      <w:r>
        <w:t>.</w:t>
      </w:r>
      <w:r w:rsidR="00883BFF">
        <w:t xml:space="preserve"> </w:t>
      </w:r>
      <w:r w:rsidR="004D59F6">
        <w:t>M</w:t>
      </w:r>
      <w:r w:rsidR="00883BFF">
        <w:t xml:space="preserve">any organizations focus on past trends or metrics of project performance without spending </w:t>
      </w:r>
      <w:r w:rsidR="004D59F6">
        <w:t xml:space="preserve">the </w:t>
      </w:r>
      <w:del w:id="123" w:author="DM" w:date="2012-08-19T09:33:00Z">
        <w:r w:rsidR="00883BFF" w:rsidDel="00921D7C">
          <w:delText xml:space="preserve">time </w:delText>
        </w:r>
      </w:del>
      <w:r w:rsidR="004D59F6">
        <w:t xml:space="preserve">necessary </w:t>
      </w:r>
      <w:ins w:id="124" w:author="DM" w:date="2012-08-19T09:33:00Z">
        <w:r w:rsidR="00921D7C">
          <w:t xml:space="preserve">time </w:t>
        </w:r>
      </w:ins>
      <w:r w:rsidR="00883BFF">
        <w:t xml:space="preserve">to integrate project metrics based on future expectations. By combining future results with existing work, an organization </w:t>
      </w:r>
      <w:r w:rsidR="004D59F6">
        <w:t xml:space="preserve">gains </w:t>
      </w:r>
      <w:r w:rsidR="00883BFF">
        <w:t xml:space="preserve">the ability to see where </w:t>
      </w:r>
      <w:ins w:id="125" w:author="DM" w:date="2012-08-19T09:33:00Z">
        <w:r w:rsidR="00921D7C">
          <w:t>it is</w:t>
        </w:r>
      </w:ins>
      <w:del w:id="126" w:author="DM" w:date="2012-08-19T09:33:00Z">
        <w:r w:rsidR="00883BFF" w:rsidDel="00921D7C">
          <w:delText>they are</w:delText>
        </w:r>
      </w:del>
      <w:r w:rsidR="00883BFF">
        <w:t xml:space="preserve"> going </w:t>
      </w:r>
      <w:del w:id="127" w:author="DM" w:date="2012-08-19T09:33:00Z">
        <w:r w:rsidR="00883BFF" w:rsidDel="00921D7C">
          <w:delText>with</w:delText>
        </w:r>
      </w:del>
      <w:r w:rsidR="004D59F6">
        <w:t>in the context of</w:t>
      </w:r>
      <w:r w:rsidR="00883BFF">
        <w:t xml:space="preserve"> where </w:t>
      </w:r>
      <w:ins w:id="128" w:author="DM" w:date="2012-08-19T09:33:00Z">
        <w:r w:rsidR="00921D7C">
          <w:t>it</w:t>
        </w:r>
      </w:ins>
      <w:del w:id="129" w:author="DM" w:date="2012-08-19T09:33:00Z">
        <w:r w:rsidR="00883BFF" w:rsidDel="00921D7C">
          <w:delText>they</w:delText>
        </w:r>
      </w:del>
      <w:r w:rsidR="00883BFF">
        <w:t xml:space="preserve"> expected to be.</w:t>
      </w:r>
    </w:p>
    <w:p w:rsidR="00AD5E1F" w:rsidRDefault="00C93D8E" w:rsidP="00B43CE7">
      <w:pPr>
        <w:pStyle w:val="Para"/>
      </w:pPr>
      <w:r>
        <w:t xml:space="preserve">Our </w:t>
      </w:r>
      <w:r w:rsidR="003C71A3" w:rsidRPr="00714972">
        <w:t>flight</w:t>
      </w:r>
      <w:del w:id="130" w:author="DM" w:date="2012-08-19T09:34:00Z">
        <w:r w:rsidR="003C71A3" w:rsidRPr="00714972" w:rsidDel="00921D7C">
          <w:delText>-</w:delText>
        </w:r>
      </w:del>
      <w:ins w:id="131" w:author="DM" w:date="2012-08-19T09:34:00Z">
        <w:r w:rsidR="00921D7C">
          <w:t xml:space="preserve"> </w:t>
        </w:r>
      </w:ins>
      <w:r w:rsidRPr="00714972">
        <w:t>plan</w:t>
      </w:r>
      <w:r>
        <w:t xml:space="preserve"> start</w:t>
      </w:r>
      <w:r w:rsidR="003C71A3">
        <w:t xml:space="preserve">s with the </w:t>
      </w:r>
      <w:r>
        <w:t xml:space="preserve">ultimate goal </w:t>
      </w:r>
      <w:r w:rsidR="00C10503">
        <w:t>and</w:t>
      </w:r>
      <w:r>
        <w:t xml:space="preserve"> mission of the organization</w:t>
      </w:r>
      <w:r w:rsidR="003C71A3">
        <w:t xml:space="preserve"> </w:t>
      </w:r>
      <w:ins w:id="132" w:author="DM" w:date="2012-08-19T09:34:00Z">
        <w:r w:rsidR="00921D7C">
          <w:t>that</w:t>
        </w:r>
      </w:ins>
      <w:del w:id="133" w:author="DM" w:date="2012-08-19T09:34:00Z">
        <w:r w:rsidR="003C71A3" w:rsidDel="00921D7C">
          <w:delText>which</w:delText>
        </w:r>
      </w:del>
      <w:r w:rsidR="003C71A3">
        <w:t xml:space="preserve"> </w:t>
      </w:r>
      <w:ins w:id="134" w:author="DM" w:date="2012-08-19T09:34:00Z">
        <w:r w:rsidR="00921D7C">
          <w:t xml:space="preserve">eventually </w:t>
        </w:r>
      </w:ins>
      <w:r w:rsidR="003C71A3">
        <w:t>must</w:t>
      </w:r>
      <w:r w:rsidR="00EE699A">
        <w:t xml:space="preserve"> </w:t>
      </w:r>
      <w:del w:id="135" w:author="DM" w:date="2012-08-19T09:34:00Z">
        <w:r w:rsidDel="00921D7C">
          <w:delText xml:space="preserve">eventually </w:delText>
        </w:r>
      </w:del>
      <w:r>
        <w:t>align w</w:t>
      </w:r>
      <w:r w:rsidR="003C71A3">
        <w:t xml:space="preserve">ith all the business units </w:t>
      </w:r>
      <w:r w:rsidR="00C10503">
        <w:t xml:space="preserve">and </w:t>
      </w:r>
      <w:r>
        <w:t>departments</w:t>
      </w:r>
      <w:r w:rsidR="004D59F6">
        <w:t>.</w:t>
      </w:r>
      <w:r w:rsidR="003C71A3">
        <w:t xml:space="preserve"> </w:t>
      </w:r>
      <w:r w:rsidR="004D59F6">
        <w:t xml:space="preserve">Teams need to align </w:t>
      </w:r>
      <w:r w:rsidR="003C71A3">
        <w:t xml:space="preserve">with the </w:t>
      </w:r>
      <w:r w:rsidR="00847BAD">
        <w:t xml:space="preserve">means </w:t>
      </w:r>
      <w:r w:rsidR="003C71A3">
        <w:t xml:space="preserve">(our methods to achieve </w:t>
      </w:r>
      <w:r w:rsidR="004D59F6">
        <w:t xml:space="preserve">our </w:t>
      </w:r>
      <w:r w:rsidR="003C71A3">
        <w:t xml:space="preserve">desired outcomes). </w:t>
      </w:r>
    </w:p>
    <w:p w:rsidR="00921D7C" w:rsidRDefault="00921D7C" w:rsidP="00921D7C">
      <w:pPr>
        <w:pStyle w:val="Para"/>
      </w:pPr>
      <w:bookmarkStart w:id="136" w:name="_Ref306530144"/>
      <w:moveToRangeStart w:id="137" w:author="DM" w:date="2012-08-19T09:34:00Z" w:name="move333132204"/>
      <w:moveTo w:id="138" w:author="DM" w:date="2012-08-19T09:34:00Z">
        <w:r>
          <w:t xml:space="preserve">Figure 9.3 illustrates how </w:t>
        </w:r>
        <w:r w:rsidRPr="00CC4212">
          <w:t>high-level strategic objectives</w:t>
        </w:r>
        <w:r>
          <w:t xml:space="preserve">, processes, and systems help align business units, departments, teams and individuals. Key metrics are used to assess </w:t>
        </w:r>
        <w:r w:rsidRPr="00CC4212">
          <w:t>performance</w:t>
        </w:r>
        <w:r>
          <w:t xml:space="preserve"> toward the goals and mission of the organization.</w:t>
        </w:r>
      </w:moveTo>
    </w:p>
    <w:moveToRangeEnd w:id="137"/>
    <w:p w:rsidR="00952C24" w:rsidRDefault="00952C24" w:rsidP="00AE6FAE">
      <w:pPr>
        <w:pStyle w:val="Slug"/>
        <w:rPr>
          <w:ins w:id="139" w:author="DM" w:date="2012-08-19T09:17:00Z"/>
        </w:rPr>
      </w:pPr>
      <w:r>
        <w:t xml:space="preserve">Figure </w:t>
      </w:r>
      <w:r w:rsidR="00AC2B35">
        <w:t>9</w:t>
      </w:r>
      <w:r>
        <w:t>.3</w:t>
      </w:r>
      <w:del w:id="140" w:author="DM" w:date="2012-08-19T09:34:00Z">
        <w:r w:rsidDel="00921D7C">
          <w:delText>:</w:delText>
        </w:r>
      </w:del>
      <w:r>
        <w:t xml:space="preserve"> Mapping Strategic Objectives to Organization Performance</w:t>
      </w:r>
      <w:r w:rsidR="004D59F6">
        <w:t xml:space="preserve"> </w:t>
      </w:r>
      <w:del w:id="141" w:author="DM" w:date="2012-08-19T09:34:00Z">
        <w:r w:rsidR="004D59F6" w:rsidDel="00921D7C">
          <w:rPr>
            <w:b w:val="0"/>
          </w:rPr>
          <w:delText>(Source: Advisicon)</w:delText>
        </w:r>
      </w:del>
      <w:r>
        <w:tab/>
        <w:t>[</w:t>
      </w:r>
      <w:r w:rsidR="0080484E">
        <w:t>09-03-</w:t>
      </w:r>
      <w:r>
        <w:t>flowtForWord.eps]</w:t>
      </w:r>
    </w:p>
    <w:p w:rsidR="0048105B" w:rsidDel="009D2FA2" w:rsidRDefault="00533A76">
      <w:pPr>
        <w:pStyle w:val="FigureSource"/>
        <w:rPr>
          <w:del w:id="142" w:author="DM" w:date="2012-08-20T15:54:00Z"/>
        </w:rPr>
        <w:pPrChange w:id="143" w:author="DM" w:date="2012-08-19T09:17:00Z">
          <w:pPr>
            <w:pStyle w:val="Slug"/>
          </w:pPr>
        </w:pPrChange>
      </w:pPr>
      <w:ins w:id="144" w:author="DM" w:date="2012-08-19T09:17:00Z">
        <w:r>
          <w:t>Source: Advisicon</w:t>
        </w:r>
      </w:ins>
    </w:p>
    <w:bookmarkEnd w:id="136"/>
    <w:p w:rsidR="009500BE" w:rsidDel="00921D7C" w:rsidRDefault="00952C24">
      <w:pPr>
        <w:pStyle w:val="FigureSource"/>
        <w:pPrChange w:id="145" w:author="DM" w:date="2012-08-20T15:54:00Z">
          <w:pPr>
            <w:pStyle w:val="Para"/>
          </w:pPr>
        </w:pPrChange>
      </w:pPr>
      <w:moveFromRangeStart w:id="146" w:author="DM" w:date="2012-08-19T09:34:00Z" w:name="move333132204"/>
      <w:moveFrom w:id="147" w:author="DM" w:date="2012-08-19T09:34:00Z">
        <w:r w:rsidDel="00921D7C">
          <w:t xml:space="preserve">Figure </w:t>
        </w:r>
        <w:r w:rsidR="00D51C16" w:rsidDel="00921D7C">
          <w:t>9</w:t>
        </w:r>
        <w:r w:rsidDel="00921D7C">
          <w:t>.3</w:t>
        </w:r>
        <w:r w:rsidR="00EE699A" w:rsidDel="00921D7C">
          <w:t xml:space="preserve"> </w:t>
        </w:r>
        <w:r w:rsidR="00575EDB" w:rsidDel="00921D7C">
          <w:t xml:space="preserve">illustrates how </w:t>
        </w:r>
        <w:r w:rsidR="00575EDB" w:rsidRPr="00CC4212" w:rsidDel="00921D7C">
          <w:t>high-level strategic objectives</w:t>
        </w:r>
        <w:r w:rsidR="00575EDB" w:rsidDel="00921D7C">
          <w:t xml:space="preserve">, processes, and systems help align business units, departments, teams </w:t>
        </w:r>
        <w:r w:rsidR="000F6154" w:rsidDel="00921D7C">
          <w:t xml:space="preserve">and </w:t>
        </w:r>
        <w:r w:rsidR="00575EDB" w:rsidDel="00921D7C">
          <w:t xml:space="preserve">individuals. Key metrics are used to assess </w:t>
        </w:r>
        <w:r w:rsidR="00575EDB" w:rsidRPr="00CC4212" w:rsidDel="00921D7C">
          <w:t>performance</w:t>
        </w:r>
        <w:r w:rsidR="00575EDB" w:rsidDel="00921D7C">
          <w:t xml:space="preserve"> toward the goals and mission of the organization.</w:t>
        </w:r>
      </w:moveFrom>
    </w:p>
    <w:moveFromRangeEnd w:id="146"/>
    <w:p w:rsidR="00994633" w:rsidRDefault="003C71A3" w:rsidP="0004145E">
      <w:pPr>
        <w:pStyle w:val="Para"/>
        <w:rPr>
          <w:snapToGrid/>
        </w:rPr>
      </w:pPr>
      <w:r>
        <w:rPr>
          <w:snapToGrid/>
        </w:rPr>
        <w:t xml:space="preserve">A </w:t>
      </w:r>
      <w:r w:rsidR="0079693A">
        <w:rPr>
          <w:snapToGrid/>
        </w:rPr>
        <w:t>simplified</w:t>
      </w:r>
      <w:r>
        <w:rPr>
          <w:snapToGrid/>
        </w:rPr>
        <w:t xml:space="preserve"> </w:t>
      </w:r>
      <w:r w:rsidR="0079693A">
        <w:rPr>
          <w:snapToGrid/>
        </w:rPr>
        <w:t xml:space="preserve">view depicting the </w:t>
      </w:r>
      <w:r w:rsidR="00C27879">
        <w:rPr>
          <w:snapToGrid/>
        </w:rPr>
        <w:t>s</w:t>
      </w:r>
      <w:r w:rsidR="0079693A">
        <w:rPr>
          <w:snapToGrid/>
        </w:rPr>
        <w:t xml:space="preserve">trategic </w:t>
      </w:r>
      <w:r w:rsidR="00C27879">
        <w:rPr>
          <w:snapToGrid/>
        </w:rPr>
        <w:t>l</w:t>
      </w:r>
      <w:r w:rsidR="0079693A">
        <w:rPr>
          <w:snapToGrid/>
        </w:rPr>
        <w:t xml:space="preserve">inkage in the </w:t>
      </w:r>
      <w:r w:rsidR="00C27879">
        <w:rPr>
          <w:snapToGrid/>
        </w:rPr>
        <w:t>p</w:t>
      </w:r>
      <w:r w:rsidR="0079693A">
        <w:rPr>
          <w:snapToGrid/>
        </w:rPr>
        <w:t xml:space="preserve">roject </w:t>
      </w:r>
      <w:r w:rsidR="00C27879">
        <w:rPr>
          <w:snapToGrid/>
        </w:rPr>
        <w:t>p</w:t>
      </w:r>
      <w:r w:rsidR="0079693A">
        <w:rPr>
          <w:snapToGrid/>
        </w:rPr>
        <w:t>ortfolio</w:t>
      </w:r>
      <w:r w:rsidR="008C2C0E">
        <w:rPr>
          <w:snapToGrid/>
        </w:rPr>
        <w:t xml:space="preserve"> is presented in </w:t>
      </w:r>
      <w:del w:id="148" w:author="DM" w:date="2012-08-19T09:34:00Z">
        <w:r w:rsidR="009F2F5D" w:rsidDel="00661476">
          <w:rPr>
            <w:snapToGrid/>
          </w:rPr>
          <w:delText>f</w:delText>
        </w:r>
      </w:del>
      <w:ins w:id="149" w:author="DM" w:date="2012-08-19T09:34:00Z">
        <w:r w:rsidR="00661476">
          <w:rPr>
            <w:snapToGrid/>
          </w:rPr>
          <w:t>F</w:t>
        </w:r>
      </w:ins>
      <w:r w:rsidR="00C27879">
        <w:rPr>
          <w:snapToGrid/>
        </w:rPr>
        <w:t xml:space="preserve">igure </w:t>
      </w:r>
      <w:r w:rsidR="00D51C16">
        <w:rPr>
          <w:snapToGrid/>
        </w:rPr>
        <w:t>9</w:t>
      </w:r>
      <w:r w:rsidR="00C27879">
        <w:rPr>
          <w:snapToGrid/>
        </w:rPr>
        <w:t>.4</w:t>
      </w:r>
      <w:r>
        <w:rPr>
          <w:snapToGrid/>
        </w:rPr>
        <w:t xml:space="preserve">. Here we can visualize </w:t>
      </w:r>
      <w:r w:rsidR="00F63158">
        <w:rPr>
          <w:snapToGrid/>
        </w:rPr>
        <w:t>how the g</w:t>
      </w:r>
      <w:r>
        <w:rPr>
          <w:snapToGrid/>
        </w:rPr>
        <w:t xml:space="preserve">oals and strategies act in concert to </w:t>
      </w:r>
      <w:r w:rsidR="00F63158">
        <w:rPr>
          <w:snapToGrid/>
        </w:rPr>
        <w:t>help</w:t>
      </w:r>
      <w:r>
        <w:rPr>
          <w:snapToGrid/>
        </w:rPr>
        <w:t xml:space="preserve"> align the work (</w:t>
      </w:r>
      <w:r w:rsidR="004D59F6">
        <w:rPr>
          <w:snapToGrid/>
        </w:rPr>
        <w:t xml:space="preserve">the </w:t>
      </w:r>
      <w:r>
        <w:rPr>
          <w:snapToGrid/>
        </w:rPr>
        <w:t>programs and projects)</w:t>
      </w:r>
      <w:r w:rsidR="00F63158">
        <w:rPr>
          <w:snapToGrid/>
        </w:rPr>
        <w:t xml:space="preserve"> to the </w:t>
      </w:r>
      <w:r w:rsidR="00AF7BC2">
        <w:rPr>
          <w:snapToGrid/>
        </w:rPr>
        <w:t>m</w:t>
      </w:r>
      <w:r w:rsidR="00F63158">
        <w:rPr>
          <w:snapToGrid/>
        </w:rPr>
        <w:t>ission of the organization. Now we are on</w:t>
      </w:r>
      <w:r w:rsidR="00AA5C1A">
        <w:rPr>
          <w:snapToGrid/>
        </w:rPr>
        <w:t xml:space="preserve"> </w:t>
      </w:r>
      <w:r w:rsidR="00F63158">
        <w:rPr>
          <w:snapToGrid/>
        </w:rPr>
        <w:t xml:space="preserve">course with an approach </w:t>
      </w:r>
      <w:ins w:id="150" w:author="DM" w:date="2012-08-19T09:36:00Z">
        <w:r w:rsidR="00661476">
          <w:rPr>
            <w:snapToGrid/>
          </w:rPr>
          <w:t>that</w:t>
        </w:r>
      </w:ins>
      <w:del w:id="151" w:author="DM" w:date="2012-08-19T09:36:00Z">
        <w:r w:rsidR="00D32648" w:rsidDel="00661476">
          <w:rPr>
            <w:snapToGrid/>
          </w:rPr>
          <w:delText>where</w:delText>
        </w:r>
      </w:del>
      <w:r w:rsidR="00D32648">
        <w:rPr>
          <w:snapToGrid/>
        </w:rPr>
        <w:t xml:space="preserve"> we</w:t>
      </w:r>
      <w:r w:rsidR="00F63158">
        <w:rPr>
          <w:snapToGrid/>
        </w:rPr>
        <w:t xml:space="preserve"> can dynamically adjust as strategic intent of th</w:t>
      </w:r>
      <w:r w:rsidR="00AA5C1A">
        <w:rPr>
          <w:snapToGrid/>
        </w:rPr>
        <w:t>e</w:t>
      </w:r>
      <w:r w:rsidR="00F63158">
        <w:rPr>
          <w:snapToGrid/>
        </w:rPr>
        <w:t xml:space="preserve"> organization changes due to </w:t>
      </w:r>
      <w:r w:rsidR="00D32648">
        <w:rPr>
          <w:snapToGrid/>
        </w:rPr>
        <w:t>external and</w:t>
      </w:r>
      <w:r w:rsidR="00F63158">
        <w:rPr>
          <w:snapToGrid/>
        </w:rPr>
        <w:t xml:space="preserve"> internal conditions</w:t>
      </w:r>
      <w:r w:rsidR="00AA5C1A">
        <w:rPr>
          <w:snapToGrid/>
        </w:rPr>
        <w:t>.</w:t>
      </w:r>
      <w:r w:rsidR="00F63158">
        <w:rPr>
          <w:snapToGrid/>
        </w:rPr>
        <w:t xml:space="preserve"> </w:t>
      </w:r>
      <w:r w:rsidR="00AA5C1A">
        <w:rPr>
          <w:snapToGrid/>
        </w:rPr>
        <w:t>W</w:t>
      </w:r>
      <w:r w:rsidR="00F63158">
        <w:rPr>
          <w:snapToGrid/>
        </w:rPr>
        <w:t xml:space="preserve">e are in control of our </w:t>
      </w:r>
      <w:r w:rsidR="006F6BE4" w:rsidRPr="00714972">
        <w:rPr>
          <w:snapToGrid/>
        </w:rPr>
        <w:t>flight</w:t>
      </w:r>
      <w:ins w:id="152" w:author="DM" w:date="2012-08-19T09:37:00Z">
        <w:r w:rsidR="00661476">
          <w:rPr>
            <w:snapToGrid/>
          </w:rPr>
          <w:t>.</w:t>
        </w:r>
      </w:ins>
      <w:del w:id="153" w:author="DM" w:date="2012-08-19T09:37:00Z">
        <w:r w:rsidR="00F63158" w:rsidDel="00661476">
          <w:rPr>
            <w:snapToGrid/>
          </w:rPr>
          <w:delText>!</w:delText>
        </w:r>
      </w:del>
    </w:p>
    <w:p w:rsidR="00661476" w:rsidRDefault="00661476" w:rsidP="00661476">
      <w:pPr>
        <w:pStyle w:val="Slug"/>
        <w:rPr>
          <w:ins w:id="154" w:author="DM" w:date="2012-08-19T09:37:00Z"/>
        </w:rPr>
      </w:pPr>
      <w:moveToRangeStart w:id="155" w:author="DM" w:date="2012-08-19T09:34:00Z" w:name="move333132219"/>
      <w:moveTo w:id="156" w:author="DM" w:date="2012-08-19T09:34:00Z">
        <w:r>
          <w:t>Figure 9.4</w:t>
        </w:r>
        <w:del w:id="157" w:author="DM" w:date="2012-08-19T09:37:00Z">
          <w:r w:rsidDel="00661476">
            <w:delText>:</w:delText>
          </w:r>
        </w:del>
        <w:r>
          <w:t xml:space="preserve"> Strategic Linkage in the Project Portfolio </w:t>
        </w:r>
        <w:del w:id="158" w:author="DM" w:date="2012-08-19T09:37:00Z">
          <w:r w:rsidDel="00661476">
            <w:rPr>
              <w:b w:val="0"/>
            </w:rPr>
            <w:delText>(Source: Advisicon)</w:delText>
          </w:r>
        </w:del>
        <w:r>
          <w:tab/>
          <w:t>[09-04-missionGoalStrategyProject.eps]</w:t>
        </w:r>
      </w:moveTo>
    </w:p>
    <w:p w:rsidR="0048105B" w:rsidRDefault="00661476">
      <w:pPr>
        <w:pStyle w:val="FigureSource"/>
        <w:pPrChange w:id="159" w:author="DM" w:date="2012-08-19T09:37:00Z">
          <w:pPr>
            <w:pStyle w:val="Slug"/>
          </w:pPr>
        </w:pPrChange>
      </w:pPr>
      <w:ins w:id="160" w:author="DM" w:date="2012-08-19T09:37:00Z">
        <w:r>
          <w:t>Source: Advisicon</w:t>
        </w:r>
      </w:ins>
    </w:p>
    <w:moveToRangeEnd w:id="155"/>
    <w:p w:rsidR="003C71A3" w:rsidDel="009D2FA2" w:rsidRDefault="003C71A3" w:rsidP="003C71A3">
      <w:pPr>
        <w:pStyle w:val="Para"/>
        <w:rPr>
          <w:del w:id="161" w:author="DM" w:date="2012-08-20T15:55:00Z"/>
        </w:rPr>
      </w:pPr>
      <w:r>
        <w:t>In</w:t>
      </w:r>
      <w:r w:rsidR="00306AD0">
        <w:t xml:space="preserve"> </w:t>
      </w:r>
      <w:r w:rsidR="00847BAD">
        <w:t xml:space="preserve">the </w:t>
      </w:r>
      <w:ins w:id="162" w:author="DM" w:date="2012-08-19T09:37:00Z">
        <w:r w:rsidR="00661476">
          <w:t xml:space="preserve">next </w:t>
        </w:r>
      </w:ins>
      <w:r w:rsidR="003B2F83">
        <w:t>section</w:t>
      </w:r>
      <w:ins w:id="163" w:author="DM" w:date="2012-08-19T09:37:00Z">
        <w:r w:rsidR="00661476">
          <w:t>,</w:t>
        </w:r>
      </w:ins>
      <w:r w:rsidR="00306AD0">
        <w:t xml:space="preserve"> </w:t>
      </w:r>
      <w:del w:id="164" w:author="DM" w:date="2012-08-19T09:37:00Z">
        <w:r w:rsidR="00904ED7" w:rsidDel="00661476">
          <w:delText>“Creating and Managing Portfolio Lifecycle with Project Server</w:delText>
        </w:r>
        <w:r w:rsidR="00847BAD" w:rsidDel="00661476">
          <w:delText>,</w:delText>
        </w:r>
        <w:r w:rsidR="00904ED7" w:rsidDel="00661476">
          <w:delText>”</w:delText>
        </w:r>
      </w:del>
      <w:r w:rsidR="00904ED7">
        <w:t xml:space="preserve"> </w:t>
      </w:r>
      <w:r w:rsidR="00306AD0">
        <w:t xml:space="preserve">we </w:t>
      </w:r>
      <w:ins w:id="165" w:author="DM" w:date="2012-08-19T09:37:00Z">
        <w:r w:rsidR="00661476">
          <w:t>show</w:t>
        </w:r>
      </w:ins>
      <w:del w:id="166" w:author="DM" w:date="2012-08-19T09:37:00Z">
        <w:r w:rsidR="00306AD0" w:rsidDel="00661476">
          <w:delText>will learn</w:delText>
        </w:r>
      </w:del>
      <w:r>
        <w:t xml:space="preserve"> how mapping organizational strategy to programs and projects is accomplished by defining </w:t>
      </w:r>
      <w:r w:rsidR="00347678">
        <w:t>b</w:t>
      </w:r>
      <w:r>
        <w:t xml:space="preserve">usiness </w:t>
      </w:r>
      <w:r w:rsidR="00347678">
        <w:t>d</w:t>
      </w:r>
      <w:r>
        <w:t>rivers</w:t>
      </w:r>
      <w:r w:rsidR="00847BAD">
        <w:t>.</w:t>
      </w:r>
      <w:r>
        <w:t xml:space="preserve"> </w:t>
      </w:r>
      <w:r w:rsidR="00847BAD">
        <w:t>U</w:t>
      </w:r>
      <w:r>
        <w:t xml:space="preserve">tilizing Project Server </w:t>
      </w:r>
      <w:r w:rsidR="00847BAD">
        <w:t xml:space="preserve">allows us </w:t>
      </w:r>
      <w:r>
        <w:t>to support executive decision making to better understand and manage priorities, resources, and the work of the organization.</w:t>
      </w:r>
      <w:ins w:id="167" w:author="DM" w:date="2012-08-19T09:38:00Z">
        <w:r w:rsidR="00B75D0E" w:rsidRPr="00B75D0E">
          <w:t xml:space="preserve"> </w:t>
        </w:r>
      </w:ins>
      <w:moveToRangeStart w:id="168" w:author="DM" w:date="2012-08-19T09:38:00Z" w:name="move333132419"/>
      <w:moveTo w:id="169" w:author="DM" w:date="2012-08-19T09:38:00Z">
        <w:del w:id="170" w:author="DM" w:date="2012-08-19T09:38:00Z">
          <w:r w:rsidR="00B75D0E" w:rsidDel="00B75D0E">
            <w:delText>w</w:delText>
          </w:r>
        </w:del>
      </w:moveTo>
      <w:ins w:id="171" w:author="DM" w:date="2012-08-19T09:38:00Z">
        <w:r w:rsidR="00B75D0E">
          <w:t>W</w:t>
        </w:r>
      </w:ins>
      <w:moveTo w:id="172" w:author="DM" w:date="2012-08-19T09:38:00Z">
        <w:r w:rsidR="00B75D0E">
          <w:t xml:space="preserve">e </w:t>
        </w:r>
        <w:del w:id="173" w:author="DM" w:date="2012-08-19T09:38:00Z">
          <w:r w:rsidR="00B75D0E" w:rsidDel="00B75D0E">
            <w:delText xml:space="preserve">will </w:delText>
          </w:r>
        </w:del>
        <w:r w:rsidR="00B75D0E">
          <w:t xml:space="preserve">introduce the concept of the Portfolio of Projects (often shortened to </w:t>
        </w:r>
        <w:r w:rsidR="00B75D0E" w:rsidRPr="00714972">
          <w:t>Portfolio</w:t>
        </w:r>
        <w:r w:rsidR="00B75D0E">
          <w:t>). The Portfolio is used to evaluate the priority of one project versus another by determining the total demand of the organization and then evaluating competing project or proposal candidates for the limited resources.</w:t>
        </w:r>
      </w:moveTo>
      <w:moveToRangeEnd w:id="168"/>
    </w:p>
    <w:p w:rsidR="00994633" w:rsidDel="00661476" w:rsidRDefault="007638A5">
      <w:pPr>
        <w:pStyle w:val="Para"/>
        <w:pPrChange w:id="174" w:author="DM" w:date="2012-08-20T15:55:00Z">
          <w:pPr>
            <w:pStyle w:val="Slug"/>
          </w:pPr>
        </w:pPrChange>
      </w:pPr>
      <w:bookmarkStart w:id="175" w:name="_Ref306530162"/>
      <w:moveFromRangeStart w:id="176" w:author="DM" w:date="2012-08-19T09:34:00Z" w:name="move333132219"/>
      <w:moveFrom w:id="177" w:author="DM" w:date="2012-08-19T09:34:00Z">
        <w:r w:rsidDel="00661476">
          <w:t xml:space="preserve">Figure </w:t>
        </w:r>
        <w:bookmarkEnd w:id="175"/>
        <w:r w:rsidR="00D51C16" w:rsidDel="00661476">
          <w:t>9</w:t>
        </w:r>
        <w:r w:rsidR="00C27879" w:rsidDel="00661476">
          <w:t xml:space="preserve">.4: </w:t>
        </w:r>
        <w:r w:rsidDel="00661476">
          <w:t>Strategic Linkage in the Project Portfolio</w:t>
        </w:r>
        <w:r w:rsidR="005E7D53" w:rsidDel="00661476">
          <w:t xml:space="preserve"> </w:t>
        </w:r>
        <w:r w:rsidR="002E114B" w:rsidDel="00661476">
          <w:rPr>
            <w:b/>
          </w:rPr>
          <w:t>(Source: Advisicon</w:t>
        </w:r>
        <w:r w:rsidR="005E7D53" w:rsidDel="00661476">
          <w:rPr>
            <w:b/>
          </w:rPr>
          <w:t>)</w:t>
        </w:r>
        <w:r w:rsidR="00C27879" w:rsidDel="00661476">
          <w:tab/>
          <w:t>[</w:t>
        </w:r>
        <w:r w:rsidR="00691A42" w:rsidDel="00661476">
          <w:t>09-04-</w:t>
        </w:r>
        <w:r w:rsidR="00C27879" w:rsidDel="00661476">
          <w:t>missionGoalStrategyProject.eps]</w:t>
        </w:r>
      </w:moveFrom>
    </w:p>
    <w:moveFromRangeEnd w:id="176"/>
    <w:p w:rsidR="00A90FE0" w:rsidDel="009D2FA2" w:rsidRDefault="00BA0CE9" w:rsidP="00994633">
      <w:pPr>
        <w:pStyle w:val="Para"/>
        <w:rPr>
          <w:del w:id="178" w:author="DM" w:date="2012-08-20T15:55:00Z"/>
        </w:rPr>
      </w:pPr>
      <w:del w:id="179" w:author="DM" w:date="2012-08-19T09:38:00Z">
        <w:r w:rsidDel="00B75D0E">
          <w:delText xml:space="preserve">In our next section, </w:delText>
        </w:r>
      </w:del>
      <w:moveFromRangeStart w:id="180" w:author="DM" w:date="2012-08-19T09:38:00Z" w:name="move333132419"/>
      <w:moveFrom w:id="181" w:author="DM" w:date="2012-08-19T09:38:00Z">
        <w:r w:rsidR="00A90FE0" w:rsidDel="00B75D0E">
          <w:t>we will introduce the concept of the Portfolio of Projects</w:t>
        </w:r>
        <w:r w:rsidR="006F6BE4" w:rsidDel="00B75D0E">
          <w:t xml:space="preserve"> (</w:t>
        </w:r>
        <w:r w:rsidR="00DC513A" w:rsidDel="00B75D0E">
          <w:t xml:space="preserve">often shortened to </w:t>
        </w:r>
        <w:r w:rsidR="006F6BE4" w:rsidRPr="00714972" w:rsidDel="00B75D0E">
          <w:t>Portfolio</w:t>
        </w:r>
        <w:r w:rsidR="006F6BE4" w:rsidDel="00B75D0E">
          <w:t>)</w:t>
        </w:r>
        <w:r w:rsidR="00DC513A" w:rsidDel="00B75D0E">
          <w:t>.</w:t>
        </w:r>
        <w:r w:rsidR="00A90FE0" w:rsidDel="00B75D0E">
          <w:t xml:space="preserve"> </w:t>
        </w:r>
        <w:r w:rsidR="00DC513A" w:rsidDel="00B75D0E">
          <w:t xml:space="preserve">The Portfolio </w:t>
        </w:r>
        <w:r w:rsidR="0016224B" w:rsidDel="00B75D0E">
          <w:t>is used</w:t>
        </w:r>
        <w:r w:rsidR="00A90FE0" w:rsidDel="00B75D0E">
          <w:t xml:space="preserve"> to evaluate the priority of one project </w:t>
        </w:r>
        <w:r w:rsidR="006F6BE4" w:rsidDel="00B75D0E">
          <w:t>versus</w:t>
        </w:r>
        <w:r w:rsidR="00A90FE0" w:rsidDel="00B75D0E">
          <w:t xml:space="preserve"> another by </w:t>
        </w:r>
        <w:r w:rsidR="0016224B" w:rsidDel="00B75D0E">
          <w:t>determining</w:t>
        </w:r>
        <w:r w:rsidR="00A90FE0" w:rsidDel="00B75D0E">
          <w:t xml:space="preserve"> the total demand of the organization and then evaluating competing </w:t>
        </w:r>
        <w:r w:rsidDel="00B75D0E">
          <w:t>project</w:t>
        </w:r>
        <w:r w:rsidR="00DC513A" w:rsidDel="00B75D0E">
          <w:t xml:space="preserve"> or </w:t>
        </w:r>
        <w:r w:rsidDel="00B75D0E">
          <w:t xml:space="preserve">proposal </w:t>
        </w:r>
        <w:r w:rsidR="00A90FE0" w:rsidDel="00B75D0E">
          <w:t>candidates for the limited resources.</w:t>
        </w:r>
      </w:moveFrom>
      <w:moveFromRangeEnd w:id="180"/>
    </w:p>
    <w:p w:rsidR="005D01DC" w:rsidRDefault="009E5608" w:rsidP="00994633">
      <w:pPr>
        <w:pStyle w:val="Para"/>
      </w:pPr>
      <w:r>
        <w:t xml:space="preserve">The </w:t>
      </w:r>
      <w:r w:rsidRPr="00714972">
        <w:t>Portfolio</w:t>
      </w:r>
      <w:r>
        <w:t xml:space="preserve"> is the critical control point in the enterprise</w:t>
      </w:r>
      <w:ins w:id="182" w:author="DM" w:date="2012-08-19T09:38:00Z">
        <w:r w:rsidR="00B75D0E">
          <w:t>.</w:t>
        </w:r>
      </w:ins>
      <w:del w:id="183" w:author="DM" w:date="2012-08-19T09:38:00Z">
        <w:r w:rsidDel="00B75D0E">
          <w:delText>,</w:delText>
        </w:r>
      </w:del>
      <w:r>
        <w:t xml:space="preserve"> </w:t>
      </w:r>
      <w:del w:id="184" w:author="DM" w:date="2012-08-19T09:38:00Z">
        <w:r w:rsidDel="00B75D0E">
          <w:delText xml:space="preserve">and </w:delText>
        </w:r>
      </w:del>
      <w:ins w:id="185" w:author="DM" w:date="2012-08-19T09:38:00Z">
        <w:r w:rsidR="00B75D0E">
          <w:t>I</w:t>
        </w:r>
      </w:ins>
      <w:del w:id="186" w:author="DM" w:date="2012-08-19T09:39:00Z">
        <w:r w:rsidDel="00B75D0E">
          <w:delText>i</w:delText>
        </w:r>
      </w:del>
      <w:r>
        <w:t>f properly implemented</w:t>
      </w:r>
      <w:ins w:id="187" w:author="DM" w:date="2012-08-19T09:39:00Z">
        <w:r w:rsidR="00B75D0E">
          <w:t>,</w:t>
        </w:r>
      </w:ins>
      <w:r>
        <w:t xml:space="preserve"> </w:t>
      </w:r>
      <w:r w:rsidR="0016224B">
        <w:t xml:space="preserve">it </w:t>
      </w:r>
      <w:r>
        <w:t>can become the single source of truth</w:t>
      </w:r>
      <w:r w:rsidR="007C4EB4">
        <w:t xml:space="preserve"> for all work demand and </w:t>
      </w:r>
      <w:r w:rsidR="009D2B10">
        <w:t>resource utilization</w:t>
      </w:r>
      <w:r w:rsidR="007C4EB4">
        <w:t xml:space="preserve">. </w:t>
      </w:r>
      <w:r w:rsidR="004B71BB">
        <w:t xml:space="preserve">However, </w:t>
      </w:r>
      <w:r w:rsidR="00A500CE">
        <w:t>w</w:t>
      </w:r>
      <w:r w:rsidR="007C4EB4">
        <w:t xml:space="preserve">ork managed outside the </w:t>
      </w:r>
      <w:r w:rsidR="007C4EB4" w:rsidRPr="00714972">
        <w:t>Portfolio</w:t>
      </w:r>
      <w:r w:rsidR="007C4EB4">
        <w:t xml:space="preserve"> </w:t>
      </w:r>
      <w:r w:rsidR="00BD1FA5">
        <w:t>result</w:t>
      </w:r>
      <w:r w:rsidR="006D5E7B">
        <w:t>s</w:t>
      </w:r>
      <w:r w:rsidR="00BD1FA5">
        <w:t xml:space="preserve"> in </w:t>
      </w:r>
      <w:r w:rsidR="004B71BB">
        <w:t xml:space="preserve">an </w:t>
      </w:r>
      <w:proofErr w:type="spellStart"/>
      <w:r w:rsidR="00BD1FA5">
        <w:t>over</w:t>
      </w:r>
      <w:del w:id="188" w:author="DM" w:date="2012-08-19T09:39:00Z">
        <w:r w:rsidR="004B71BB" w:rsidDel="00B75D0E">
          <w:delText xml:space="preserve"> </w:delText>
        </w:r>
      </w:del>
      <w:r w:rsidR="00BD1FA5">
        <w:t>allocation</w:t>
      </w:r>
      <w:proofErr w:type="spellEnd"/>
      <w:r w:rsidR="00BD1FA5">
        <w:t xml:space="preserve"> of resources</w:t>
      </w:r>
      <w:r w:rsidR="006D5E7B">
        <w:t xml:space="preserve"> </w:t>
      </w:r>
      <w:r w:rsidR="004B71BB">
        <w:t xml:space="preserve">because </w:t>
      </w:r>
      <w:r w:rsidR="006D5E7B">
        <w:t xml:space="preserve">their actual availability will not be </w:t>
      </w:r>
      <w:ins w:id="189" w:author="DM" w:date="2012-08-19T09:39:00Z">
        <w:r w:rsidR="00B75D0E">
          <w:t xml:space="preserve">accounted for </w:t>
        </w:r>
      </w:ins>
      <w:r w:rsidR="006D5E7B">
        <w:t>accurately</w:t>
      </w:r>
      <w:del w:id="190" w:author="DM" w:date="2012-08-19T09:39:00Z">
        <w:r w:rsidR="006D5E7B" w:rsidDel="00B75D0E">
          <w:delText xml:space="preserve"> accounted for</w:delText>
        </w:r>
      </w:del>
      <w:r w:rsidR="006D5E7B">
        <w:t xml:space="preserve">. </w:t>
      </w:r>
      <w:r w:rsidR="00636ED0">
        <w:t>When this happens</w:t>
      </w:r>
      <w:ins w:id="191" w:author="DM" w:date="2012-08-19T09:39:00Z">
        <w:r w:rsidR="00B75D0E">
          <w:t>,</w:t>
        </w:r>
      </w:ins>
      <w:r w:rsidR="00636ED0">
        <w:t xml:space="preserve"> i</w:t>
      </w:r>
      <w:r w:rsidR="006D5E7B">
        <w:t>t</w:t>
      </w:r>
      <w:r w:rsidR="00BD1FA5">
        <w:t xml:space="preserve"> </w:t>
      </w:r>
      <w:ins w:id="192" w:author="DM" w:date="2012-08-19T09:39:00Z">
        <w:r w:rsidR="00B75D0E">
          <w:t>is</w:t>
        </w:r>
      </w:ins>
      <w:del w:id="193" w:author="DM" w:date="2012-08-19T09:39:00Z">
        <w:r w:rsidR="005C4835" w:rsidDel="00B75D0E">
          <w:delText>be</w:delText>
        </w:r>
        <w:r w:rsidR="006D5E7B" w:rsidDel="00B75D0E">
          <w:delText>come</w:delText>
        </w:r>
        <w:r w:rsidR="00636ED0" w:rsidDel="00B75D0E">
          <w:delText>s</w:delText>
        </w:r>
      </w:del>
      <w:r w:rsidR="006D5E7B">
        <w:t xml:space="preserve"> extremely</w:t>
      </w:r>
      <w:r w:rsidR="005C4835">
        <w:t xml:space="preserve"> difficult (if not impossible)</w:t>
      </w:r>
      <w:r w:rsidR="006D5E7B">
        <w:t xml:space="preserve"> to reflect true demand </w:t>
      </w:r>
      <w:ins w:id="194" w:author="DM" w:date="2012-08-19T09:39:00Z">
        <w:r w:rsidR="00B75D0E">
          <w:t>versus</w:t>
        </w:r>
      </w:ins>
      <w:del w:id="195" w:author="DM" w:date="2012-08-19T09:39:00Z">
        <w:r w:rsidR="006D5E7B" w:rsidDel="00B75D0E">
          <w:delText>vs</w:delText>
        </w:r>
      </w:del>
      <w:r w:rsidR="006D5E7B">
        <w:t xml:space="preserve">. </w:t>
      </w:r>
      <w:proofErr w:type="gramStart"/>
      <w:r w:rsidR="006D5E7B">
        <w:t>capacity</w:t>
      </w:r>
      <w:proofErr w:type="gramEnd"/>
      <w:r w:rsidR="006D5E7B">
        <w:t xml:space="preserve"> in</w:t>
      </w:r>
      <w:r w:rsidR="005C4835">
        <w:t xml:space="preserve"> the rollup </w:t>
      </w:r>
      <w:r w:rsidR="00263D67">
        <w:t xml:space="preserve">reporting </w:t>
      </w:r>
      <w:r w:rsidR="005C4835">
        <w:t xml:space="preserve">to </w:t>
      </w:r>
      <w:r w:rsidR="006D5E7B">
        <w:t>management</w:t>
      </w:r>
      <w:r w:rsidR="00636ED0">
        <w:t>.</w:t>
      </w:r>
      <w:r w:rsidR="006D5E7B">
        <w:t xml:space="preserve"> </w:t>
      </w:r>
      <w:r w:rsidR="00636ED0">
        <w:t>Without an accurate depiction of this relationship</w:t>
      </w:r>
      <w:r w:rsidR="00DC513A">
        <w:t>,</w:t>
      </w:r>
      <w:r w:rsidR="00636ED0">
        <w:t xml:space="preserve"> management cannot </w:t>
      </w:r>
      <w:r w:rsidR="006D5E7B">
        <w:t xml:space="preserve">make informed decisions about work priority </w:t>
      </w:r>
      <w:r w:rsidR="00DC513A">
        <w:t xml:space="preserve">or </w:t>
      </w:r>
      <w:r w:rsidR="006D5E7B">
        <w:t>assignment</w:t>
      </w:r>
      <w:r w:rsidR="004A784C">
        <w:t>.</w:t>
      </w:r>
      <w:r w:rsidR="006D5E7B">
        <w:t xml:space="preserve"> </w:t>
      </w:r>
      <w:r w:rsidR="004A784C">
        <w:t xml:space="preserve">This is </w:t>
      </w:r>
      <w:r w:rsidR="00191951">
        <w:t xml:space="preserve">a common problem </w:t>
      </w:r>
      <w:r w:rsidR="004A784C">
        <w:t xml:space="preserve">in </w:t>
      </w:r>
      <w:ins w:id="196" w:author="DM" w:date="2012-08-19T09:39:00Z">
        <w:r w:rsidR="00B75D0E">
          <w:t>most</w:t>
        </w:r>
      </w:ins>
      <w:del w:id="197" w:author="DM" w:date="2012-08-19T09:39:00Z">
        <w:r w:rsidR="006D5E7B" w:rsidDel="00B75D0E">
          <w:delText>the majority of</w:delText>
        </w:r>
      </w:del>
      <w:r w:rsidR="006D5E7B">
        <w:t xml:space="preserve"> enterprises</w:t>
      </w:r>
      <w:ins w:id="198" w:author="DM" w:date="2012-08-19T09:39:00Z">
        <w:r w:rsidR="00B75D0E">
          <w:t>;</w:t>
        </w:r>
      </w:ins>
      <w:r w:rsidR="006D5E7B">
        <w:t xml:space="preserve"> </w:t>
      </w:r>
      <w:del w:id="199" w:author="DM" w:date="2012-08-19T09:39:00Z">
        <w:r w:rsidR="006D5E7B" w:rsidDel="00B75D0E">
          <w:delText xml:space="preserve">that </w:delText>
        </w:r>
      </w:del>
      <w:r w:rsidR="006D5E7B">
        <w:t xml:space="preserve">often </w:t>
      </w:r>
      <w:ins w:id="200" w:author="DM" w:date="2012-08-19T09:39:00Z">
        <w:r w:rsidR="00B75D0E">
          <w:t xml:space="preserve">it is considered </w:t>
        </w:r>
      </w:ins>
      <w:del w:id="201" w:author="DM" w:date="2012-08-19T09:39:00Z">
        <w:r w:rsidR="006D5E7B" w:rsidDel="00B75D0E">
          <w:delText xml:space="preserve">gets </w:delText>
        </w:r>
        <w:r w:rsidR="004A784C" w:rsidDel="00B75D0E">
          <w:delText>labeled</w:delText>
        </w:r>
        <w:r w:rsidR="006D5E7B" w:rsidDel="00B75D0E">
          <w:delText xml:space="preserve"> </w:delText>
        </w:r>
      </w:del>
      <w:r w:rsidR="006D5E7B">
        <w:t xml:space="preserve">a </w:t>
      </w:r>
      <w:del w:id="202" w:author="DM" w:date="2012-08-19T09:39:00Z">
        <w:r w:rsidR="006D5E7B" w:rsidDel="00B75D0E">
          <w:delText>R</w:delText>
        </w:r>
      </w:del>
      <w:ins w:id="203" w:author="DM" w:date="2012-08-19T09:39:00Z">
        <w:r w:rsidR="00B75D0E">
          <w:t>r</w:t>
        </w:r>
      </w:ins>
      <w:r w:rsidR="006D5E7B">
        <w:t xml:space="preserve">esource </w:t>
      </w:r>
      <w:del w:id="204" w:author="DM" w:date="2012-08-19T09:39:00Z">
        <w:r w:rsidR="006D5E7B" w:rsidDel="00B75D0E">
          <w:delText>M</w:delText>
        </w:r>
      </w:del>
      <w:ins w:id="205" w:author="DM" w:date="2012-08-19T09:39:00Z">
        <w:r w:rsidR="00B75D0E">
          <w:t>m</w:t>
        </w:r>
      </w:ins>
      <w:r w:rsidR="006D5E7B">
        <w:t xml:space="preserve">anagement </w:t>
      </w:r>
      <w:r w:rsidR="00DC5D9D">
        <w:t>problem</w:t>
      </w:r>
      <w:r w:rsidR="006D5E7B">
        <w:t>.</w:t>
      </w:r>
    </w:p>
    <w:p w:rsidR="003C05BF" w:rsidRDefault="003C05BF" w:rsidP="003C05BF">
      <w:pPr>
        <w:pStyle w:val="H1"/>
      </w:pPr>
      <w:bookmarkStart w:id="206" w:name="_Toc306545880"/>
      <w:r>
        <w:t>Creating and Managing Portfolio Lifecycle for Project Server</w:t>
      </w:r>
      <w:bookmarkEnd w:id="206"/>
    </w:p>
    <w:p w:rsidR="002B2DA0" w:rsidRDefault="001B0331" w:rsidP="002B2DA0">
      <w:pPr>
        <w:pStyle w:val="Para"/>
      </w:pPr>
      <w:r>
        <w:t xml:space="preserve">Portfolio </w:t>
      </w:r>
      <w:ins w:id="207" w:author="DM" w:date="2012-08-19T09:39:00Z">
        <w:r w:rsidR="00B75D0E">
          <w:t>m</w:t>
        </w:r>
      </w:ins>
      <w:del w:id="208" w:author="DM" w:date="2012-08-19T09:39:00Z">
        <w:r w:rsidDel="00B75D0E">
          <w:delText>M</w:delText>
        </w:r>
      </w:del>
      <w:r>
        <w:t>anagement</w:t>
      </w:r>
      <w:r w:rsidR="002B2DA0">
        <w:t xml:space="preserve"> is the art and science of balancing an organization’s </w:t>
      </w:r>
      <w:del w:id="209" w:author="DM" w:date="2012-08-19T09:41:00Z">
        <w:r w:rsidR="002B2DA0" w:rsidDel="003404E4">
          <w:delText xml:space="preserve">product management </w:delText>
        </w:r>
      </w:del>
      <w:ins w:id="210" w:author="DM" w:date="2012-08-19T09:41:00Z">
        <w:r w:rsidR="003404E4">
          <w:t xml:space="preserve">PM </w:t>
        </w:r>
      </w:ins>
      <w:r w:rsidR="002B2DA0">
        <w:t xml:space="preserve">skills and resources to achieve optimum strategic, financial, and operational impact across all product lines in all </w:t>
      </w:r>
      <w:r w:rsidR="00DC513A">
        <w:t>lifecycle</w:t>
      </w:r>
      <w:r w:rsidR="002B2DA0">
        <w:t xml:space="preserve"> phases.</w:t>
      </w:r>
    </w:p>
    <w:p w:rsidR="003C05BF" w:rsidRDefault="003C05BF" w:rsidP="00092546">
      <w:pPr>
        <w:pStyle w:val="Para"/>
      </w:pPr>
      <w:r>
        <w:t>Project Server 2010 enhances the overall support of the</w:t>
      </w:r>
      <w:r w:rsidR="002B2DA0">
        <w:t xml:space="preserve"> </w:t>
      </w:r>
      <w:r w:rsidR="00F723F4">
        <w:t xml:space="preserve">Portfolio </w:t>
      </w:r>
      <w:r w:rsidR="00DC513A">
        <w:t>lifecycle</w:t>
      </w:r>
      <w:r>
        <w:t xml:space="preserve"> by streamlining </w:t>
      </w:r>
      <w:del w:id="211" w:author="DM" w:date="2012-08-20T15:58:00Z">
        <w:r w:rsidDel="00234889">
          <w:delText xml:space="preserve">demand management </w:delText>
        </w:r>
      </w:del>
      <w:ins w:id="212" w:author="DM" w:date="2012-08-20T15:58:00Z">
        <w:r w:rsidR="00234889">
          <w:t xml:space="preserve">DM </w:t>
        </w:r>
      </w:ins>
      <w:r>
        <w:t xml:space="preserve">from idea creation </w:t>
      </w:r>
      <w:r w:rsidR="00DC513A">
        <w:t xml:space="preserve">to </w:t>
      </w:r>
      <w:r>
        <w:t>succe</w:t>
      </w:r>
      <w:r w:rsidR="00092546">
        <w:t>ssful execution and close-out. T</w:t>
      </w:r>
      <w:r>
        <w:t>he best</w:t>
      </w:r>
      <w:ins w:id="213" w:author="DM" w:date="2012-08-19T09:41:00Z">
        <w:r w:rsidR="003404E4">
          <w:t>-</w:t>
        </w:r>
      </w:ins>
      <w:del w:id="214" w:author="DM" w:date="2012-08-19T09:41:00Z">
        <w:r w:rsidDel="003404E4">
          <w:delText xml:space="preserve"> </w:delText>
        </w:r>
      </w:del>
      <w:r>
        <w:t>of</w:t>
      </w:r>
      <w:ins w:id="215" w:author="DM" w:date="2012-08-19T09:41:00Z">
        <w:r w:rsidR="003404E4">
          <w:t>-</w:t>
        </w:r>
      </w:ins>
      <w:del w:id="216" w:author="DM" w:date="2012-08-19T09:41:00Z">
        <w:r w:rsidDel="003404E4">
          <w:delText xml:space="preserve"> </w:delText>
        </w:r>
      </w:del>
      <w:r>
        <w:t>breed portfolio management techniques are included in Microsoft Project Server 2010, providing a single serv</w:t>
      </w:r>
      <w:r w:rsidR="00924CB7">
        <w:t>er with end</w:t>
      </w:r>
      <w:ins w:id="217" w:author="DM" w:date="2012-08-19T09:41:00Z">
        <w:r w:rsidR="003404E4">
          <w:t>-</w:t>
        </w:r>
      </w:ins>
      <w:del w:id="218" w:author="DM" w:date="2012-08-19T09:41:00Z">
        <w:r w:rsidR="00924CB7" w:rsidDel="003404E4">
          <w:delText xml:space="preserve"> </w:delText>
        </w:r>
      </w:del>
      <w:r w:rsidR="00924CB7">
        <w:t>to</w:t>
      </w:r>
      <w:ins w:id="219" w:author="DM" w:date="2012-08-19T09:41:00Z">
        <w:r w:rsidR="003404E4">
          <w:t>-</w:t>
        </w:r>
      </w:ins>
      <w:del w:id="220" w:author="DM" w:date="2012-08-19T09:41:00Z">
        <w:r w:rsidR="00924CB7" w:rsidDel="003404E4">
          <w:delText xml:space="preserve"> </w:delText>
        </w:r>
      </w:del>
      <w:r w:rsidR="00924CB7">
        <w:t xml:space="preserve">end </w:t>
      </w:r>
      <w:del w:id="221" w:author="DM" w:date="2012-08-19T09:41:00Z">
        <w:r w:rsidR="00924CB7" w:rsidDel="003404E4">
          <w:delText>Project and P</w:delText>
        </w:r>
        <w:r w:rsidDel="003404E4">
          <w:delText xml:space="preserve">ortfolio </w:delText>
        </w:r>
        <w:r w:rsidR="0003119E" w:rsidDel="003404E4">
          <w:delText>M</w:delText>
        </w:r>
        <w:r w:rsidDel="003404E4">
          <w:delText>anagement (</w:delText>
        </w:r>
      </w:del>
      <w:r>
        <w:t>PPM</w:t>
      </w:r>
      <w:del w:id="222" w:author="DM" w:date="2012-08-19T09:41:00Z">
        <w:r w:rsidDel="003404E4">
          <w:delText>)</w:delText>
        </w:r>
      </w:del>
      <w:r>
        <w:t xml:space="preserve"> capabilities.</w:t>
      </w:r>
    </w:p>
    <w:p w:rsidR="00092546" w:rsidRDefault="002A4328" w:rsidP="00092546">
      <w:pPr>
        <w:pStyle w:val="Para"/>
      </w:pPr>
      <w:del w:id="223" w:author="DM" w:date="2012-08-19T09:42:00Z">
        <w:r w:rsidRPr="002A4328" w:rsidDel="003404E4">
          <w:delText xml:space="preserve">The </w:delText>
        </w:r>
        <w:r w:rsidDel="003404E4">
          <w:delText>intent of t</w:delText>
        </w:r>
      </w:del>
      <w:ins w:id="224" w:author="DM" w:date="2012-08-19T09:42:00Z">
        <w:r w:rsidR="003404E4">
          <w:t>T</w:t>
        </w:r>
      </w:ins>
      <w:r>
        <w:t xml:space="preserve">his section </w:t>
      </w:r>
      <w:del w:id="225" w:author="DM" w:date="2012-08-19T09:42:00Z">
        <w:r w:rsidDel="003404E4">
          <w:delText xml:space="preserve">is to </w:delText>
        </w:r>
      </w:del>
      <w:r>
        <w:t>describe</w:t>
      </w:r>
      <w:ins w:id="226" w:author="DM" w:date="2012-08-19T09:42:00Z">
        <w:r w:rsidR="003404E4">
          <w:t>s</w:t>
        </w:r>
      </w:ins>
      <w:r>
        <w:t xml:space="preserve"> how Project Server supports</w:t>
      </w:r>
      <w:r w:rsidRPr="002A4328">
        <w:t xml:space="preserve"> the entire </w:t>
      </w:r>
      <w:r w:rsidR="00DC513A">
        <w:t>lifecycle</w:t>
      </w:r>
      <w:r w:rsidRPr="002A4328">
        <w:t xml:space="preserve"> of projects in an organization. </w:t>
      </w:r>
    </w:p>
    <w:p w:rsidR="003C05BF" w:rsidRDefault="00F75C08" w:rsidP="003C05BF">
      <w:pPr>
        <w:pStyle w:val="H2"/>
      </w:pPr>
      <w:bookmarkStart w:id="227" w:name="_Toc306545881"/>
      <w:del w:id="228" w:author="DM" w:date="2012-08-19T09:42:00Z">
        <w:r w:rsidDel="003404E4">
          <w:delText xml:space="preserve">The </w:delText>
        </w:r>
      </w:del>
      <w:r>
        <w:t>Portfolio</w:t>
      </w:r>
      <w:r w:rsidR="00FB69B9">
        <w:t xml:space="preserve"> Lifecycle</w:t>
      </w:r>
      <w:bookmarkEnd w:id="227"/>
    </w:p>
    <w:p w:rsidR="003C05BF" w:rsidRDefault="006F17B6" w:rsidP="003C05BF">
      <w:pPr>
        <w:pStyle w:val="Para"/>
      </w:pPr>
      <w:r w:rsidRPr="006F17B6">
        <w:t xml:space="preserve">The Portfolio lifecycle follows a project from the initial concept </w:t>
      </w:r>
      <w:r w:rsidR="00D37E0F">
        <w:t>to</w:t>
      </w:r>
      <w:r w:rsidR="00D37E0F" w:rsidRPr="006F17B6">
        <w:t xml:space="preserve"> </w:t>
      </w:r>
      <w:r w:rsidRPr="006F17B6">
        <w:t>business case analysis and project initiation to track</w:t>
      </w:r>
      <w:r w:rsidR="0002294D">
        <w:t>ing</w:t>
      </w:r>
      <w:r w:rsidRPr="006F17B6">
        <w:t xml:space="preserve"> the project through various stage gates of progress</w:t>
      </w:r>
      <w:r w:rsidR="0002294D">
        <w:t xml:space="preserve"> with workflow</w:t>
      </w:r>
      <w:r w:rsidRPr="006F17B6">
        <w:t xml:space="preserve"> </w:t>
      </w:r>
      <w:r w:rsidR="0002294D">
        <w:t>to the</w:t>
      </w:r>
      <w:r w:rsidR="0002294D" w:rsidRPr="006F17B6">
        <w:t xml:space="preserve"> </w:t>
      </w:r>
      <w:r w:rsidRPr="006F17B6">
        <w:t xml:space="preserve">final measurement of success using tools </w:t>
      </w:r>
      <w:r w:rsidR="0002294D">
        <w:t xml:space="preserve">that </w:t>
      </w:r>
      <w:r w:rsidRPr="006F17B6">
        <w:t>provide accurate and timely reporting of project and portfolio results.</w:t>
      </w:r>
    </w:p>
    <w:p w:rsidR="00C625C5" w:rsidRDefault="0002294D" w:rsidP="00425440">
      <w:pPr>
        <w:pStyle w:val="Para"/>
      </w:pPr>
      <w:r>
        <w:t xml:space="preserve">Figure </w:t>
      </w:r>
      <w:r w:rsidR="00D51C16">
        <w:t>9</w:t>
      </w:r>
      <w:r>
        <w:t>.5</w:t>
      </w:r>
      <w:r w:rsidR="00101A30">
        <w:t xml:space="preserve"> </w:t>
      </w:r>
      <w:r w:rsidR="00AD12FA">
        <w:t>is</w:t>
      </w:r>
      <w:r w:rsidR="00101A30">
        <w:t xml:space="preserve"> a</w:t>
      </w:r>
      <w:r w:rsidR="002014EF">
        <w:t>n example</w:t>
      </w:r>
      <w:r w:rsidR="00101A30">
        <w:t xml:space="preserve"> Portfolio </w:t>
      </w:r>
      <w:r w:rsidR="002014EF">
        <w:t xml:space="preserve">lifecycle that illustrates four </w:t>
      </w:r>
      <w:r w:rsidR="00AD12FA">
        <w:t xml:space="preserve">key </w:t>
      </w:r>
      <w:r w:rsidR="002014EF">
        <w:t>phases</w:t>
      </w:r>
      <w:ins w:id="229" w:author="DM" w:date="2012-08-19T10:38:00Z">
        <w:r w:rsidR="00BB1591">
          <w:t>:</w:t>
        </w:r>
      </w:ins>
      <w:del w:id="230" w:author="DM" w:date="2012-08-19T10:38:00Z">
        <w:r w:rsidR="00D37E0F" w:rsidDel="00BB1591">
          <w:delText>,</w:delText>
        </w:r>
      </w:del>
      <w:r w:rsidR="002014EF">
        <w:t xml:space="preserve"> </w:t>
      </w:r>
      <w:del w:id="231" w:author="DM" w:date="2012-08-19T10:38:00Z">
        <w:r w:rsidR="002014EF" w:rsidRPr="002014EF" w:rsidDel="00BB1591">
          <w:delText>C</w:delText>
        </w:r>
      </w:del>
      <w:ins w:id="232" w:author="DM" w:date="2012-08-19T10:38:00Z">
        <w:r w:rsidR="00BB1591">
          <w:t>c</w:t>
        </w:r>
      </w:ins>
      <w:r w:rsidR="002014EF" w:rsidRPr="002014EF">
        <w:t xml:space="preserve">reate, </w:t>
      </w:r>
      <w:del w:id="233" w:author="DM" w:date="2012-08-19T10:38:00Z">
        <w:r w:rsidR="002014EF" w:rsidRPr="002014EF" w:rsidDel="00BB1591">
          <w:delText>S</w:delText>
        </w:r>
      </w:del>
      <w:ins w:id="234" w:author="DM" w:date="2012-08-19T10:38:00Z">
        <w:r w:rsidR="00BB1591">
          <w:t>s</w:t>
        </w:r>
      </w:ins>
      <w:r w:rsidR="002014EF" w:rsidRPr="002014EF">
        <w:t xml:space="preserve">elect, </w:t>
      </w:r>
      <w:del w:id="235" w:author="DM" w:date="2012-08-19T10:38:00Z">
        <w:r w:rsidR="002014EF" w:rsidRPr="002014EF" w:rsidDel="00BB1591">
          <w:delText>P</w:delText>
        </w:r>
      </w:del>
      <w:ins w:id="236" w:author="DM" w:date="2012-08-19T10:38:00Z">
        <w:r w:rsidR="00BB1591">
          <w:t>p</w:t>
        </w:r>
      </w:ins>
      <w:r w:rsidR="002014EF" w:rsidRPr="002014EF">
        <w:t xml:space="preserve">lan, and </w:t>
      </w:r>
      <w:del w:id="237" w:author="DM" w:date="2012-08-19T10:38:00Z">
        <w:r w:rsidR="002014EF" w:rsidRPr="002014EF" w:rsidDel="00BB1591">
          <w:delText>M</w:delText>
        </w:r>
      </w:del>
      <w:ins w:id="238" w:author="DM" w:date="2012-08-19T10:38:00Z">
        <w:r w:rsidR="00BB1591">
          <w:t>m</w:t>
        </w:r>
      </w:ins>
      <w:r w:rsidR="002014EF" w:rsidRPr="002014EF">
        <w:t>anage.</w:t>
      </w:r>
      <w:r w:rsidR="002014EF">
        <w:t xml:space="preserve"> </w:t>
      </w:r>
      <w:r w:rsidR="002014EF" w:rsidRPr="002014EF">
        <w:t xml:space="preserve">A phase represents a collection of </w:t>
      </w:r>
      <w:del w:id="239" w:author="DM" w:date="2012-08-19T10:38:00Z">
        <w:r w:rsidR="009E0605" w:rsidDel="00BB1591">
          <w:delText>S</w:delText>
        </w:r>
      </w:del>
      <w:ins w:id="240" w:author="DM" w:date="2012-08-19T10:38:00Z">
        <w:r w:rsidR="00BB1591">
          <w:t>s</w:t>
        </w:r>
      </w:ins>
      <w:r w:rsidR="002014EF" w:rsidRPr="002014EF">
        <w:t>tages grouped to identify a common set of activ</w:t>
      </w:r>
      <w:r w:rsidR="002014EF">
        <w:t xml:space="preserve">ities in the project </w:t>
      </w:r>
      <w:r w:rsidR="00DC513A">
        <w:t>lifecycle</w:t>
      </w:r>
      <w:r w:rsidR="002014EF">
        <w:t xml:space="preserve">. </w:t>
      </w:r>
      <w:r w:rsidR="009E0605">
        <w:t xml:space="preserve">A </w:t>
      </w:r>
      <w:del w:id="241" w:author="DM" w:date="2012-08-19T10:38:00Z">
        <w:r w:rsidR="009E0605" w:rsidDel="00BB1591">
          <w:delText>S</w:delText>
        </w:r>
      </w:del>
      <w:ins w:id="242" w:author="DM" w:date="2012-08-19T10:38:00Z">
        <w:r w:rsidR="00BB1591">
          <w:t>s</w:t>
        </w:r>
      </w:ins>
      <w:r w:rsidR="002014EF" w:rsidRPr="00A53C25">
        <w:t>tage represents one s</w:t>
      </w:r>
      <w:r w:rsidR="002014EF">
        <w:t xml:space="preserve">tep within a project </w:t>
      </w:r>
      <w:r w:rsidR="00DC513A">
        <w:t>lifecycle</w:t>
      </w:r>
      <w:r w:rsidR="002014EF">
        <w:t xml:space="preserve"> (e.g.</w:t>
      </w:r>
      <w:ins w:id="243" w:author="DM" w:date="2012-08-19T10:38:00Z">
        <w:r w:rsidR="00305FFD">
          <w:t>,</w:t>
        </w:r>
      </w:ins>
      <w:r w:rsidR="002014EF">
        <w:t xml:space="preserve"> </w:t>
      </w:r>
      <w:r w:rsidR="00FB077F">
        <w:t xml:space="preserve">propose </w:t>
      </w:r>
      <w:r w:rsidR="002014EF">
        <w:t xml:space="preserve">idea, </w:t>
      </w:r>
      <w:r w:rsidR="00FB077F">
        <w:t>deliver project</w:t>
      </w:r>
      <w:r w:rsidR="002014EF">
        <w:t>).</w:t>
      </w:r>
    </w:p>
    <w:p w:rsidR="00101A30" w:rsidRDefault="00C625C5" w:rsidP="00714972">
      <w:pPr>
        <w:pStyle w:val="Slug"/>
        <w:rPr>
          <w:ins w:id="244" w:author="DM" w:date="2012-08-19T09:17:00Z"/>
        </w:rPr>
      </w:pPr>
      <w:bookmarkStart w:id="245" w:name="_Ref306530219"/>
      <w:r>
        <w:t xml:space="preserve">Figure </w:t>
      </w:r>
      <w:bookmarkEnd w:id="245"/>
      <w:r w:rsidR="00D51C16">
        <w:t>9</w:t>
      </w:r>
      <w:r w:rsidR="0002294D">
        <w:t>.5</w:t>
      </w:r>
      <w:del w:id="246" w:author="DM" w:date="2012-08-19T10:38:00Z">
        <w:r w:rsidR="0002294D" w:rsidDel="00305FFD">
          <w:delText>:</w:delText>
        </w:r>
      </w:del>
      <w:r w:rsidR="0002294D">
        <w:t xml:space="preserve"> </w:t>
      </w:r>
      <w:r>
        <w:t>Example Portfolio Lifecycle</w:t>
      </w:r>
      <w:r w:rsidR="002B537F">
        <w:t xml:space="preserve"> </w:t>
      </w:r>
      <w:del w:id="247" w:author="DM" w:date="2012-08-20T15:55:00Z">
        <w:r w:rsidR="002B537F" w:rsidRPr="006E4B1D" w:rsidDel="009D2FA2">
          <w:rPr>
            <w:b w:val="0"/>
          </w:rPr>
          <w:delText>(</w:delText>
        </w:r>
      </w:del>
      <w:del w:id="248" w:author="DM" w:date="2012-08-19T09:17:00Z">
        <w:r w:rsidR="002B537F" w:rsidRPr="006E4B1D" w:rsidDel="00533A76">
          <w:rPr>
            <w:b w:val="0"/>
          </w:rPr>
          <w:delText>Source: O’Cull 2009</w:delText>
        </w:r>
      </w:del>
      <w:del w:id="249" w:author="DM" w:date="2012-08-20T15:55:00Z">
        <w:r w:rsidR="002B537F" w:rsidRPr="006E4B1D" w:rsidDel="009D2FA2">
          <w:rPr>
            <w:b w:val="0"/>
          </w:rPr>
          <w:delText>)</w:delText>
        </w:r>
        <w:r w:rsidR="0002294D" w:rsidDel="009D2FA2">
          <w:tab/>
        </w:r>
      </w:del>
      <w:r w:rsidR="0002294D">
        <w:t>[</w:t>
      </w:r>
      <w:r w:rsidR="007B39D0">
        <w:t>09-05-</w:t>
      </w:r>
      <w:r w:rsidR="002C1995">
        <w:t>projectManagementLifecycle.vsd</w:t>
      </w:r>
      <w:r w:rsidR="0002294D">
        <w:t>]</w:t>
      </w:r>
    </w:p>
    <w:p w:rsidR="0048105B" w:rsidRDefault="00533A76">
      <w:pPr>
        <w:pStyle w:val="FigureSource"/>
        <w:pPrChange w:id="250" w:author="DM" w:date="2012-08-19T10:39:00Z">
          <w:pPr>
            <w:pStyle w:val="Slug"/>
          </w:pPr>
        </w:pPrChange>
      </w:pPr>
      <w:ins w:id="251" w:author="DM" w:date="2012-08-19T09:17:00Z">
        <w:r w:rsidRPr="006E4B1D">
          <w:t xml:space="preserve">Source: </w:t>
        </w:r>
        <w:proofErr w:type="spellStart"/>
        <w:r w:rsidRPr="006E4B1D">
          <w:t>O’Cull</w:t>
        </w:r>
      </w:ins>
      <w:proofErr w:type="spellEnd"/>
      <w:ins w:id="252" w:author="DM" w:date="2012-08-20T15:55:00Z">
        <w:r w:rsidR="009D2FA2">
          <w:t>,</w:t>
        </w:r>
      </w:ins>
      <w:ins w:id="253" w:author="DM" w:date="2012-08-19T09:17:00Z">
        <w:r w:rsidRPr="006E4B1D">
          <w:t xml:space="preserve"> 2009</w:t>
        </w:r>
      </w:ins>
    </w:p>
    <w:p w:rsidR="006076B4" w:rsidRDefault="006076B4" w:rsidP="006076B4">
      <w:pPr>
        <w:pStyle w:val="Para"/>
      </w:pPr>
      <w:r>
        <w:t xml:space="preserve">Phases and </w:t>
      </w:r>
      <w:del w:id="254" w:author="DM" w:date="2012-08-19T10:39:00Z">
        <w:r w:rsidDel="00305FFD">
          <w:delText>S</w:delText>
        </w:r>
      </w:del>
      <w:ins w:id="255" w:author="DM" w:date="2012-08-19T10:39:00Z">
        <w:r w:rsidR="00305FFD">
          <w:t>s</w:t>
        </w:r>
      </w:ins>
      <w:r>
        <w:t xml:space="preserve">tages are managed in Project Server 2010 through the use of </w:t>
      </w:r>
      <w:del w:id="256" w:author="DM" w:date="2012-08-19T10:39:00Z">
        <w:r w:rsidDel="00305FFD">
          <w:delText>E</w:delText>
        </w:r>
      </w:del>
      <w:ins w:id="257" w:author="DM" w:date="2012-08-19T10:39:00Z">
        <w:r w:rsidR="00305FFD">
          <w:t>e</w:t>
        </w:r>
      </w:ins>
      <w:r>
        <w:t xml:space="preserve">nterprise </w:t>
      </w:r>
      <w:del w:id="258" w:author="DM" w:date="2012-08-19T10:39:00Z">
        <w:r w:rsidDel="00305FFD">
          <w:delText>P</w:delText>
        </w:r>
      </w:del>
      <w:ins w:id="259" w:author="DM" w:date="2012-08-19T10:39:00Z">
        <w:r w:rsidR="00305FFD">
          <w:t>p</w:t>
        </w:r>
      </w:ins>
      <w:r>
        <w:t xml:space="preserve">roject </w:t>
      </w:r>
      <w:del w:id="260" w:author="DM" w:date="2012-08-19T10:39:00Z">
        <w:r w:rsidDel="00305FFD">
          <w:delText>T</w:delText>
        </w:r>
      </w:del>
      <w:ins w:id="261" w:author="DM" w:date="2012-08-19T10:39:00Z">
        <w:r w:rsidR="00305FFD">
          <w:t>t</w:t>
        </w:r>
      </w:ins>
      <w:r>
        <w:t xml:space="preserve">emplates (EPTs) </w:t>
      </w:r>
      <w:r w:rsidR="009E0605">
        <w:t xml:space="preserve">that help guide projects through each stage through the use of workflows. </w:t>
      </w:r>
    </w:p>
    <w:p w:rsidR="0001137D" w:rsidRDefault="0076498A" w:rsidP="0001137D">
      <w:pPr>
        <w:pStyle w:val="H2"/>
      </w:pPr>
      <w:bookmarkStart w:id="262" w:name="_Toc306545882"/>
      <w:r>
        <w:t xml:space="preserve">Portfolio Lifecycle </w:t>
      </w:r>
      <w:r w:rsidR="0001137D">
        <w:t>Governance and Workflow</w:t>
      </w:r>
      <w:bookmarkEnd w:id="262"/>
    </w:p>
    <w:p w:rsidR="005E314C" w:rsidRDefault="005E314C" w:rsidP="005E314C">
      <w:pPr>
        <w:pStyle w:val="Para"/>
      </w:pPr>
      <w:r>
        <w:t>Portfolio</w:t>
      </w:r>
      <w:r w:rsidRPr="00CB46D7">
        <w:t xml:space="preserve"> </w:t>
      </w:r>
      <w:r w:rsidR="00CA665A">
        <w:t>g</w:t>
      </w:r>
      <w:r>
        <w:t xml:space="preserve">overnance and </w:t>
      </w:r>
      <w:r w:rsidR="00CA665A">
        <w:t>l</w:t>
      </w:r>
      <w:r>
        <w:t xml:space="preserve">ifecycle </w:t>
      </w:r>
      <w:r w:rsidR="00CA665A">
        <w:t>m</w:t>
      </w:r>
      <w:r>
        <w:t>anagement enable organizations to define processes that</w:t>
      </w:r>
      <w:r w:rsidRPr="00CB46D7">
        <w:t xml:space="preserve"> synchronize the efforts of distributed teams to consistently create the best possible products, capture greater market share</w:t>
      </w:r>
      <w:r>
        <w:t>,</w:t>
      </w:r>
      <w:r w:rsidRPr="00CB46D7">
        <w:t xml:space="preserve"> and increase customer satisfaction</w:t>
      </w:r>
      <w:r>
        <w:t xml:space="preserve">. </w:t>
      </w:r>
    </w:p>
    <w:p w:rsidR="0001137D" w:rsidRDefault="0062517E" w:rsidP="0001137D">
      <w:pPr>
        <w:pStyle w:val="Para"/>
      </w:pPr>
      <w:r>
        <w:t>The project w</w:t>
      </w:r>
      <w:r w:rsidR="0001137D" w:rsidRPr="0001137D">
        <w:t xml:space="preserve">orkflow models the </w:t>
      </w:r>
      <w:r w:rsidR="0001137D">
        <w:t xml:space="preserve">organizational </w:t>
      </w:r>
      <w:r w:rsidR="005E314C">
        <w:t xml:space="preserve">governance processes </w:t>
      </w:r>
      <w:r>
        <w:t xml:space="preserve">to </w:t>
      </w:r>
      <w:r w:rsidR="005E314C">
        <w:t>provide</w:t>
      </w:r>
      <w:r w:rsidR="0001137D" w:rsidRPr="0001137D">
        <w:t xml:space="preserve"> a structured way for projects to proceed through the various </w:t>
      </w:r>
      <w:r w:rsidR="0001137D">
        <w:t xml:space="preserve">Portfolio </w:t>
      </w:r>
      <w:r>
        <w:t>p</w:t>
      </w:r>
      <w:r w:rsidR="0001137D" w:rsidRPr="0001137D">
        <w:t>hases</w:t>
      </w:r>
      <w:r w:rsidR="0001137D">
        <w:t xml:space="preserve"> </w:t>
      </w:r>
      <w:r w:rsidR="009E0605">
        <w:t xml:space="preserve">and </w:t>
      </w:r>
      <w:r>
        <w:t>s</w:t>
      </w:r>
      <w:r w:rsidR="009E0605">
        <w:t>tages</w:t>
      </w:r>
      <w:r w:rsidR="0001137D" w:rsidRPr="0001137D">
        <w:t>. Workflows, along with other</w:t>
      </w:r>
      <w:r w:rsidR="009E0605">
        <w:t xml:space="preserve"> project attribute</w:t>
      </w:r>
      <w:r w:rsidR="0001137D" w:rsidRPr="0001137D">
        <w:t xml:space="preserve"> data in </w:t>
      </w:r>
      <w:ins w:id="263" w:author="DM" w:date="2012-08-19T10:40:00Z">
        <w:r w:rsidR="00305FFD">
          <w:t>p</w:t>
        </w:r>
      </w:ins>
      <w:del w:id="264" w:author="DM" w:date="2012-08-19T10:40:00Z">
        <w:r w:rsidR="009E0605" w:rsidDel="00305FFD">
          <w:delText>P</w:delText>
        </w:r>
      </w:del>
      <w:r w:rsidR="009E0605">
        <w:t xml:space="preserve">roject </w:t>
      </w:r>
      <w:del w:id="265" w:author="DM" w:date="2012-08-19T10:40:00Z">
        <w:r w:rsidR="009E0605" w:rsidDel="00305FFD">
          <w:delText>D</w:delText>
        </w:r>
      </w:del>
      <w:ins w:id="266" w:author="DM" w:date="2012-08-19T10:40:00Z">
        <w:r w:rsidR="00305FFD">
          <w:t>d</w:t>
        </w:r>
      </w:ins>
      <w:r w:rsidR="009E0605">
        <w:t xml:space="preserve">etail </w:t>
      </w:r>
      <w:del w:id="267" w:author="DM" w:date="2012-08-19T10:40:00Z">
        <w:r w:rsidR="009E0605" w:rsidDel="00305FFD">
          <w:delText>P</w:delText>
        </w:r>
      </w:del>
      <w:ins w:id="268" w:author="DM" w:date="2012-08-19T10:40:00Z">
        <w:r w:rsidR="00305FFD">
          <w:t>p</w:t>
        </w:r>
      </w:ins>
      <w:r w:rsidR="0001137D" w:rsidRPr="0001137D">
        <w:t>ages (PDPs), are captured and integrated within Project Server 2010.</w:t>
      </w:r>
    </w:p>
    <w:p w:rsidR="0001137D" w:rsidRDefault="0001137D" w:rsidP="00FB59AD">
      <w:pPr>
        <w:pStyle w:val="Para"/>
      </w:pPr>
      <w:r w:rsidRPr="0001137D">
        <w:t xml:space="preserve">To better understand </w:t>
      </w:r>
      <w:r w:rsidR="00CA665A">
        <w:t>w</w:t>
      </w:r>
      <w:r w:rsidRPr="0001137D">
        <w:t>orkflows</w:t>
      </w:r>
      <w:ins w:id="269" w:author="DM" w:date="2012-08-19T10:40:00Z">
        <w:r w:rsidR="00305FFD">
          <w:t>,</w:t>
        </w:r>
      </w:ins>
      <w:r w:rsidRPr="0001137D">
        <w:t xml:space="preserve"> it is important to understand </w:t>
      </w:r>
      <w:del w:id="270" w:author="DM" w:date="2012-08-19T10:40:00Z">
        <w:r w:rsidRPr="0001137D" w:rsidDel="00305FFD">
          <w:delText xml:space="preserve">what </w:delText>
        </w:r>
      </w:del>
      <w:r w:rsidRPr="0001137D">
        <w:t>the relationship</w:t>
      </w:r>
      <w:ins w:id="271" w:author="DM" w:date="2012-08-19T10:40:00Z">
        <w:r w:rsidR="00305FFD">
          <w:t>s</w:t>
        </w:r>
      </w:ins>
      <w:r w:rsidRPr="0001137D">
        <w:t xml:space="preserve"> </w:t>
      </w:r>
      <w:r w:rsidR="0062517E">
        <w:t>and role</w:t>
      </w:r>
      <w:ins w:id="272" w:author="DM" w:date="2012-08-19T10:40:00Z">
        <w:r w:rsidR="00305FFD">
          <w:t>s</w:t>
        </w:r>
      </w:ins>
      <w:r w:rsidR="0062517E">
        <w:t xml:space="preserve"> </w:t>
      </w:r>
      <w:r w:rsidRPr="0001137D">
        <w:t xml:space="preserve">of the key Project Server 2010 </w:t>
      </w:r>
      <w:r>
        <w:t>components</w:t>
      </w:r>
      <w:del w:id="273" w:author="DM" w:date="2012-08-19T10:40:00Z">
        <w:r w:rsidRPr="0001137D" w:rsidDel="00305FFD">
          <w:delText xml:space="preserve"> are</w:delText>
        </w:r>
      </w:del>
      <w:r w:rsidRPr="0001137D">
        <w:t xml:space="preserve">. These </w:t>
      </w:r>
      <w:r w:rsidR="0062517E">
        <w:t xml:space="preserve">components </w:t>
      </w:r>
      <w:r w:rsidRPr="0001137D">
        <w:t>are illustrated in</w:t>
      </w:r>
      <w:r>
        <w:t xml:space="preserve"> </w:t>
      </w:r>
      <w:del w:id="274" w:author="DM" w:date="2012-08-19T10:40:00Z">
        <w:r w:rsidR="0062517E" w:rsidDel="00305FFD">
          <w:delText>f</w:delText>
        </w:r>
      </w:del>
      <w:ins w:id="275" w:author="DM" w:date="2012-08-19T10:40:00Z">
        <w:r w:rsidR="00305FFD">
          <w:t>F</w:t>
        </w:r>
      </w:ins>
      <w:r w:rsidR="0062517E">
        <w:t xml:space="preserve">igure </w:t>
      </w:r>
      <w:r w:rsidR="00D51C16">
        <w:t>9</w:t>
      </w:r>
      <w:r w:rsidR="0062517E">
        <w:t>.6</w:t>
      </w:r>
      <w:r w:rsidR="00FB59AD">
        <w:t>.</w:t>
      </w:r>
    </w:p>
    <w:p w:rsidR="00AD5E75" w:rsidRDefault="0001137D" w:rsidP="00714972">
      <w:pPr>
        <w:pStyle w:val="Slug"/>
        <w:rPr>
          <w:ins w:id="276" w:author="DM" w:date="2012-08-19T09:17:00Z"/>
        </w:rPr>
      </w:pPr>
      <w:bookmarkStart w:id="277" w:name="_Ref306532147"/>
      <w:r>
        <w:t xml:space="preserve">Figure </w:t>
      </w:r>
      <w:r w:rsidR="00D51C16">
        <w:t>9</w:t>
      </w:r>
      <w:r w:rsidR="00A74A62">
        <w:t>.6</w:t>
      </w:r>
      <w:del w:id="278" w:author="DM" w:date="2012-08-19T10:40:00Z">
        <w:r w:rsidR="0033521A" w:rsidDel="00305FFD">
          <w:delText>:</w:delText>
        </w:r>
      </w:del>
      <w:r w:rsidR="0033521A">
        <w:t xml:space="preserve"> </w:t>
      </w:r>
      <w:r>
        <w:t xml:space="preserve">Components of a </w:t>
      </w:r>
      <w:r w:rsidR="003870B7">
        <w:t xml:space="preserve">Project Server 2010 </w:t>
      </w:r>
      <w:r>
        <w:t>Workflow</w:t>
      </w:r>
      <w:bookmarkEnd w:id="277"/>
      <w:r w:rsidR="00CA665A">
        <w:t xml:space="preserve"> </w:t>
      </w:r>
      <w:del w:id="279" w:author="DM" w:date="2012-08-19T10:40:00Z">
        <w:r w:rsidR="00CA665A" w:rsidDel="00305FFD">
          <w:rPr>
            <w:b w:val="0"/>
          </w:rPr>
          <w:delText>(Source: Advisicon)</w:delText>
        </w:r>
      </w:del>
      <w:r w:rsidR="0033521A">
        <w:tab/>
        <w:t>[</w:t>
      </w:r>
      <w:r w:rsidR="0078544B">
        <w:t>09-06-</w:t>
      </w:r>
      <w:r w:rsidR="009E23AA">
        <w:t>relationshipProjectServer2010Elements.tif</w:t>
      </w:r>
      <w:r w:rsidR="0033521A">
        <w:t>]</w:t>
      </w:r>
    </w:p>
    <w:p w:rsidR="0048105B" w:rsidRDefault="00533A76">
      <w:pPr>
        <w:pStyle w:val="FigureSource"/>
        <w:rPr>
          <w:rPrChange w:id="280" w:author="DM" w:date="2012-08-19T09:17:00Z">
            <w:rPr>
              <w:sz w:val="52"/>
            </w:rPr>
          </w:rPrChange>
        </w:rPr>
        <w:pPrChange w:id="281" w:author="DM" w:date="2012-08-19T09:17:00Z">
          <w:pPr>
            <w:pStyle w:val="Slug"/>
          </w:pPr>
        </w:pPrChange>
      </w:pPr>
      <w:ins w:id="282" w:author="DM" w:date="2012-08-19T09:17:00Z">
        <w:r>
          <w:t>Source: Advisicon</w:t>
        </w:r>
      </w:ins>
    </w:p>
    <w:p w:rsidR="00FC07DF" w:rsidRDefault="00FC07DF" w:rsidP="00FB59AD">
      <w:pPr>
        <w:pStyle w:val="Para"/>
      </w:pPr>
      <w:r>
        <w:t xml:space="preserve">Every project is associated with an </w:t>
      </w:r>
      <w:del w:id="283" w:author="DM" w:date="2012-08-19T10:41:00Z">
        <w:r w:rsidDel="00305FFD">
          <w:delText>Enterprise Project Template (</w:delText>
        </w:r>
      </w:del>
      <w:r>
        <w:t>EPT</w:t>
      </w:r>
      <w:del w:id="284" w:author="DM" w:date="2012-08-19T10:41:00Z">
        <w:r w:rsidDel="00305FFD">
          <w:delText>)</w:delText>
        </w:r>
      </w:del>
      <w:ins w:id="285" w:author="DM" w:date="2012-08-19T10:41:00Z">
        <w:r w:rsidR="00305FFD">
          <w:t>,</w:t>
        </w:r>
      </w:ins>
      <w:r w:rsidR="0032687E">
        <w:t xml:space="preserve"> which</w:t>
      </w:r>
      <w:r>
        <w:t xml:space="preserve"> governs it through the Portfolio </w:t>
      </w:r>
      <w:ins w:id="286" w:author="DM" w:date="2012-08-19T10:42:00Z">
        <w:r w:rsidR="00A62923">
          <w:t>l</w:t>
        </w:r>
      </w:ins>
      <w:del w:id="287" w:author="DM" w:date="2012-08-19T10:42:00Z">
        <w:r w:rsidDel="00A62923">
          <w:delText>L</w:delText>
        </w:r>
      </w:del>
      <w:r>
        <w:t xml:space="preserve">ifecycle. </w:t>
      </w:r>
    </w:p>
    <w:p w:rsidR="00432026" w:rsidRDefault="00432026" w:rsidP="00432026">
      <w:pPr>
        <w:pStyle w:val="H2"/>
      </w:pPr>
      <w:bookmarkStart w:id="288" w:name="_Toc306545883"/>
      <w:r>
        <w:t xml:space="preserve">Planning </w:t>
      </w:r>
      <w:r w:rsidR="00F42675">
        <w:t xml:space="preserve">for </w:t>
      </w:r>
      <w:r>
        <w:t>the Portfolio Lifecycle</w:t>
      </w:r>
      <w:bookmarkEnd w:id="288"/>
    </w:p>
    <w:p w:rsidR="0041192C" w:rsidRDefault="0087101A" w:rsidP="00D0531C">
      <w:pPr>
        <w:pStyle w:val="Para"/>
      </w:pPr>
      <w:r>
        <w:t xml:space="preserve">Portfolio </w:t>
      </w:r>
      <w:del w:id="289" w:author="DM" w:date="2012-08-19T10:42:00Z">
        <w:r w:rsidDel="00A62923">
          <w:delText>M</w:delText>
        </w:r>
      </w:del>
      <w:ins w:id="290" w:author="DM" w:date="2012-08-19T10:42:00Z">
        <w:r w:rsidR="00A62923">
          <w:t>m</w:t>
        </w:r>
      </w:ins>
      <w:r>
        <w:t>anagement</w:t>
      </w:r>
      <w:r w:rsidR="00D0531C">
        <w:t xml:space="preserve"> is </w:t>
      </w:r>
      <w:ins w:id="291" w:author="DM" w:date="2012-08-19T10:42:00Z">
        <w:r w:rsidR="00A62923">
          <w:t xml:space="preserve">focused </w:t>
        </w:r>
      </w:ins>
      <w:r w:rsidR="00D0531C">
        <w:t xml:space="preserve">primarily </w:t>
      </w:r>
      <w:del w:id="292" w:author="DM" w:date="2012-08-19T10:42:00Z">
        <w:r w:rsidR="00D0531C" w:rsidDel="00A62923">
          <w:delText xml:space="preserve">focused </w:delText>
        </w:r>
      </w:del>
      <w:r w:rsidR="00D0531C">
        <w:t>on</w:t>
      </w:r>
      <w:r w:rsidR="00960C38">
        <w:t xml:space="preserve"> </w:t>
      </w:r>
      <w:r w:rsidR="00D0531C">
        <w:t xml:space="preserve">defining the </w:t>
      </w:r>
      <w:r w:rsidR="00960C38">
        <w:t xml:space="preserve">needs of the </w:t>
      </w:r>
      <w:r w:rsidR="00C90798">
        <w:t>b</w:t>
      </w:r>
      <w:r w:rsidR="00960C38">
        <w:t>usiness</w:t>
      </w:r>
      <w:r w:rsidR="00C90798">
        <w:t xml:space="preserve">: </w:t>
      </w:r>
      <w:r w:rsidR="00D0531C">
        <w:t>capturing total demand, aligning to the prioriti</w:t>
      </w:r>
      <w:r w:rsidR="00305233">
        <w:t>es of the business</w:t>
      </w:r>
      <w:r w:rsidR="00D0531C">
        <w:t>, and then selecting projects</w:t>
      </w:r>
      <w:r w:rsidR="00960C38">
        <w:t xml:space="preserve"> for detailed planning and execution</w:t>
      </w:r>
      <w:ins w:id="293" w:author="DM" w:date="2012-08-19T10:42:00Z">
        <w:r w:rsidR="00A62923">
          <w:t>—</w:t>
        </w:r>
      </w:ins>
      <w:del w:id="294" w:author="DM" w:date="2012-08-19T10:42:00Z">
        <w:r w:rsidR="00245FE5" w:rsidDel="00A62923">
          <w:delText xml:space="preserve">; </w:delText>
        </w:r>
      </w:del>
      <w:r w:rsidR="00F42675">
        <w:t xml:space="preserve">essentially ensuring that the organization is focusing on the </w:t>
      </w:r>
      <w:r w:rsidR="00245FE5">
        <w:t>r</w:t>
      </w:r>
      <w:r w:rsidR="00F42675">
        <w:t xml:space="preserve">ight </w:t>
      </w:r>
      <w:r w:rsidR="00245FE5">
        <w:t>p</w:t>
      </w:r>
      <w:r w:rsidR="00F42675">
        <w:t>rojects.</w:t>
      </w:r>
    </w:p>
    <w:p w:rsidR="00305233" w:rsidRDefault="00F42675" w:rsidP="00D0531C">
      <w:pPr>
        <w:pStyle w:val="Para"/>
      </w:pPr>
      <w:del w:id="295" w:author="DM" w:date="2012-08-19T12:24:00Z">
        <w:r w:rsidDel="00D14F3F">
          <w:delText xml:space="preserve">Project </w:delText>
        </w:r>
        <w:r w:rsidR="00C90798" w:rsidDel="00D14F3F">
          <w:delText>m</w:delText>
        </w:r>
        <w:r w:rsidDel="00D14F3F">
          <w:delText xml:space="preserve">anagement </w:delText>
        </w:r>
      </w:del>
      <w:ins w:id="296" w:author="DM" w:date="2012-08-19T12:24:00Z">
        <w:r w:rsidR="00D14F3F">
          <w:t xml:space="preserve">PM </w:t>
        </w:r>
      </w:ins>
      <w:r>
        <w:t>then entails the detailed planning, execution, monitoring</w:t>
      </w:r>
      <w:r w:rsidR="00C90798">
        <w:t>,</w:t>
      </w:r>
      <w:r>
        <w:t xml:space="preserve"> reporting, and final closure at the completion </w:t>
      </w:r>
      <w:r w:rsidR="00010537">
        <w:t xml:space="preserve">of the project </w:t>
      </w:r>
      <w:r w:rsidR="004458FB">
        <w:t>(</w:t>
      </w:r>
      <w:r w:rsidR="00010537">
        <w:t>in other words</w:t>
      </w:r>
      <w:r w:rsidR="00C90798">
        <w:t>,</w:t>
      </w:r>
      <w:r w:rsidR="00010537">
        <w:t xml:space="preserve"> doing </w:t>
      </w:r>
      <w:r w:rsidR="004458FB">
        <w:t>p</w:t>
      </w:r>
      <w:r w:rsidR="00010537">
        <w:t xml:space="preserve">rojects </w:t>
      </w:r>
      <w:r w:rsidR="004458FB">
        <w:t>r</w:t>
      </w:r>
      <w:r w:rsidR="00010537">
        <w:t>ight</w:t>
      </w:r>
      <w:r w:rsidR="004458FB">
        <w:t>).</w:t>
      </w:r>
    </w:p>
    <w:p w:rsidR="00010537" w:rsidRDefault="00763B96" w:rsidP="00D0531C">
      <w:pPr>
        <w:pStyle w:val="Para"/>
      </w:pPr>
      <w:r>
        <w:t xml:space="preserve">Figure </w:t>
      </w:r>
      <w:r w:rsidR="00D51C16">
        <w:t>9</w:t>
      </w:r>
      <w:r>
        <w:t>.7</w:t>
      </w:r>
      <w:r w:rsidR="00010537">
        <w:t xml:space="preserve"> provides an </w:t>
      </w:r>
      <w:r w:rsidR="00367BB8">
        <w:fldChar w:fldCharType="begin"/>
      </w:r>
      <w:r w:rsidR="00010537">
        <w:instrText xml:space="preserve"> REF _Ref306538381 \h </w:instrText>
      </w:r>
      <w:r w:rsidR="00367BB8">
        <w:fldChar w:fldCharType="separate"/>
      </w:r>
      <w:r w:rsidR="00010537">
        <w:t>overview of the Portfol</w:t>
      </w:r>
      <w:r>
        <w:t>i</w:t>
      </w:r>
      <w:r w:rsidR="00010537">
        <w:t xml:space="preserve">o Project </w:t>
      </w:r>
      <w:ins w:id="297" w:author="DM" w:date="2012-08-19T10:42:00Z">
        <w:r w:rsidR="00A62923">
          <w:t>l</w:t>
        </w:r>
      </w:ins>
      <w:del w:id="298" w:author="DM" w:date="2012-08-19T10:42:00Z">
        <w:r w:rsidR="00010537" w:rsidDel="00A62923">
          <w:delText>L</w:delText>
        </w:r>
      </w:del>
      <w:r w:rsidR="00010537">
        <w:t>ifecycle</w:t>
      </w:r>
      <w:r w:rsidR="00367BB8">
        <w:fldChar w:fldCharType="end"/>
      </w:r>
      <w:r w:rsidR="00010537">
        <w:t xml:space="preserve">. </w:t>
      </w:r>
    </w:p>
    <w:p w:rsidR="00960C38" w:rsidRDefault="00D45389" w:rsidP="00714972">
      <w:pPr>
        <w:pStyle w:val="Slug"/>
        <w:rPr>
          <w:ins w:id="299" w:author="DM" w:date="2012-08-19T09:18:00Z"/>
        </w:rPr>
      </w:pPr>
      <w:bookmarkStart w:id="300" w:name="_Ref306538352"/>
      <w:r>
        <w:t xml:space="preserve">Figure </w:t>
      </w:r>
      <w:bookmarkStart w:id="301" w:name="_Ref306538381"/>
      <w:bookmarkEnd w:id="300"/>
      <w:r w:rsidR="00D51C16">
        <w:t>9</w:t>
      </w:r>
      <w:r w:rsidR="00763B96">
        <w:t>.7</w:t>
      </w:r>
      <w:del w:id="302" w:author="DM" w:date="2012-08-19T10:42:00Z">
        <w:r w:rsidR="00763B96" w:rsidDel="00A62923">
          <w:delText>:</w:delText>
        </w:r>
      </w:del>
      <w:r w:rsidR="00763B96">
        <w:t xml:space="preserve"> O</w:t>
      </w:r>
      <w:r>
        <w:t xml:space="preserve">verview of </w:t>
      </w:r>
      <w:r w:rsidR="0041192C">
        <w:t xml:space="preserve">the </w:t>
      </w:r>
      <w:r>
        <w:t>Portfol</w:t>
      </w:r>
      <w:r w:rsidR="00763B96">
        <w:t>i</w:t>
      </w:r>
      <w:r>
        <w:t>o Project Lifecycle</w:t>
      </w:r>
      <w:bookmarkEnd w:id="301"/>
      <w:r w:rsidR="004305D4">
        <w:t xml:space="preserve"> </w:t>
      </w:r>
      <w:del w:id="303" w:author="DM" w:date="2012-08-19T10:42:00Z">
        <w:r w:rsidR="004305D4" w:rsidRPr="009C47B3" w:rsidDel="00A62923">
          <w:rPr>
            <w:b w:val="0"/>
          </w:rPr>
          <w:delText>(</w:delText>
        </w:r>
        <w:r w:rsidR="002E114B" w:rsidDel="00A62923">
          <w:rPr>
            <w:b w:val="0"/>
          </w:rPr>
          <w:delText>Source: Advisicon</w:delText>
        </w:r>
        <w:r w:rsidR="004305D4" w:rsidRPr="009C47B3" w:rsidDel="00A62923">
          <w:rPr>
            <w:b w:val="0"/>
          </w:rPr>
          <w:delText>)</w:delText>
        </w:r>
      </w:del>
      <w:r w:rsidR="00763B96">
        <w:rPr>
          <w:b w:val="0"/>
        </w:rPr>
        <w:tab/>
      </w:r>
      <w:r w:rsidR="00763B96">
        <w:t>[</w:t>
      </w:r>
      <w:r w:rsidR="008842E4">
        <w:t>09-07-</w:t>
      </w:r>
      <w:r w:rsidR="00D23391">
        <w:t>overviewProjectPortfolioLifecycle.tif</w:t>
      </w:r>
      <w:r w:rsidR="00763B96">
        <w:t>]</w:t>
      </w:r>
    </w:p>
    <w:p w:rsidR="0048105B" w:rsidRDefault="00533A76">
      <w:pPr>
        <w:pStyle w:val="FigureSource"/>
        <w:pPrChange w:id="304" w:author="DM" w:date="2012-08-19T09:18:00Z">
          <w:pPr>
            <w:pStyle w:val="Slug"/>
          </w:pPr>
        </w:pPrChange>
      </w:pPr>
      <w:ins w:id="305" w:author="DM" w:date="2012-08-19T09:18:00Z">
        <w:r>
          <w:t>Source: Advisicon</w:t>
        </w:r>
      </w:ins>
    </w:p>
    <w:p w:rsidR="00252F9D" w:rsidRDefault="001E6320" w:rsidP="001E6320">
      <w:pPr>
        <w:pStyle w:val="Para"/>
      </w:pPr>
      <w:r>
        <w:t xml:space="preserve">The remainder of this chapter </w:t>
      </w:r>
      <w:del w:id="306" w:author="DM" w:date="2012-08-19T10:43:00Z">
        <w:r w:rsidDel="00A62923">
          <w:delText xml:space="preserve">will </w:delText>
        </w:r>
      </w:del>
      <w:r>
        <w:t>address</w:t>
      </w:r>
      <w:ins w:id="307" w:author="DM" w:date="2012-08-19T10:43:00Z">
        <w:r w:rsidR="00A62923">
          <w:t>es</w:t>
        </w:r>
      </w:ins>
      <w:r>
        <w:t xml:space="preserve"> how Project Server 2010 supports each of the </w:t>
      </w:r>
      <w:ins w:id="308" w:author="DM" w:date="2012-08-19T10:43:00Z">
        <w:r w:rsidR="00A62923">
          <w:t>next</w:t>
        </w:r>
      </w:ins>
      <w:del w:id="309" w:author="DM" w:date="2012-08-19T10:43:00Z">
        <w:r w:rsidDel="00A62923">
          <w:delText>following</w:delText>
        </w:r>
      </w:del>
      <w:r>
        <w:t xml:space="preserve"> key </w:t>
      </w:r>
      <w:r w:rsidR="007E3AB3">
        <w:t>aspects</w:t>
      </w:r>
      <w:r>
        <w:t xml:space="preserve"> of the </w:t>
      </w:r>
      <w:ins w:id="310" w:author="DM" w:date="2012-08-19T10:43:00Z">
        <w:r w:rsidR="00A62923">
          <w:t>p</w:t>
        </w:r>
      </w:ins>
      <w:del w:id="311" w:author="DM" w:date="2012-08-19T10:43:00Z">
        <w:r w:rsidDel="00A62923">
          <w:delText>P</w:delText>
        </w:r>
      </w:del>
      <w:r>
        <w:t xml:space="preserve">ortfolio </w:t>
      </w:r>
      <w:del w:id="312" w:author="DM" w:date="2012-08-19T10:43:00Z">
        <w:r w:rsidDel="00A62923">
          <w:delText>M</w:delText>
        </w:r>
      </w:del>
      <w:ins w:id="313" w:author="DM" w:date="2012-08-19T10:43:00Z">
        <w:r w:rsidR="00A62923">
          <w:t>m</w:t>
        </w:r>
      </w:ins>
      <w:r>
        <w:t xml:space="preserve">anagement </w:t>
      </w:r>
      <w:ins w:id="314" w:author="DM" w:date="2012-08-19T10:43:00Z">
        <w:r w:rsidR="00A62923">
          <w:t>l</w:t>
        </w:r>
      </w:ins>
      <w:del w:id="315" w:author="DM" w:date="2012-08-19T10:43:00Z">
        <w:r w:rsidDel="00A62923">
          <w:delText>L</w:delText>
        </w:r>
      </w:del>
      <w:r>
        <w:t xml:space="preserve">ifecycle: </w:t>
      </w:r>
    </w:p>
    <w:p w:rsidR="001E6320" w:rsidRDefault="00367BB8" w:rsidP="00714972">
      <w:pPr>
        <w:pStyle w:val="ListBulleted"/>
      </w:pPr>
      <w:r w:rsidRPr="00367BB8">
        <w:rPr>
          <w:b/>
          <w:rPrChange w:id="316" w:author="DM" w:date="2012-08-19T10:44:00Z">
            <w:rPr/>
          </w:rPrChange>
        </w:rPr>
        <w:t xml:space="preserve">Defining </w:t>
      </w:r>
      <w:del w:id="317" w:author="DM" w:date="2012-08-19T10:43:00Z">
        <w:r w:rsidRPr="00367BB8">
          <w:rPr>
            <w:b/>
            <w:rPrChange w:id="318" w:author="DM" w:date="2012-08-19T10:44:00Z">
              <w:rPr/>
            </w:rPrChange>
          </w:rPr>
          <w:delText>B</w:delText>
        </w:r>
      </w:del>
      <w:ins w:id="319" w:author="DM" w:date="2012-08-19T10:43:00Z">
        <w:r w:rsidRPr="00367BB8">
          <w:rPr>
            <w:b/>
            <w:rPrChange w:id="320" w:author="DM" w:date="2012-08-19T10:44:00Z">
              <w:rPr/>
            </w:rPrChange>
          </w:rPr>
          <w:t>b</w:t>
        </w:r>
      </w:ins>
      <w:r w:rsidRPr="00367BB8">
        <w:rPr>
          <w:b/>
          <w:rPrChange w:id="321" w:author="DM" w:date="2012-08-19T10:44:00Z">
            <w:rPr/>
          </w:rPrChange>
        </w:rPr>
        <w:t xml:space="preserve">usiness </w:t>
      </w:r>
      <w:del w:id="322" w:author="DM" w:date="2012-08-19T10:43:00Z">
        <w:r w:rsidRPr="00367BB8">
          <w:rPr>
            <w:b/>
            <w:rPrChange w:id="323" w:author="DM" w:date="2012-08-19T10:44:00Z">
              <w:rPr/>
            </w:rPrChange>
          </w:rPr>
          <w:delText>D</w:delText>
        </w:r>
      </w:del>
      <w:ins w:id="324" w:author="DM" w:date="2012-08-19T10:43:00Z">
        <w:r w:rsidRPr="00367BB8">
          <w:rPr>
            <w:b/>
            <w:rPrChange w:id="325" w:author="DM" w:date="2012-08-19T10:44:00Z">
              <w:rPr/>
            </w:rPrChange>
          </w:rPr>
          <w:t>d</w:t>
        </w:r>
      </w:ins>
      <w:r w:rsidRPr="00367BB8">
        <w:rPr>
          <w:b/>
          <w:rPrChange w:id="326" w:author="DM" w:date="2012-08-19T10:44:00Z">
            <w:rPr/>
          </w:rPrChange>
        </w:rPr>
        <w:t>rivers,</w:t>
      </w:r>
      <w:r w:rsidR="006032D7">
        <w:t xml:space="preserve"> </w:t>
      </w:r>
      <w:r w:rsidR="001E6320" w:rsidRPr="001E6320">
        <w:t xml:space="preserve">the interface between the </w:t>
      </w:r>
      <w:del w:id="327" w:author="DM" w:date="2012-08-19T10:43:00Z">
        <w:r w:rsidR="001E6320" w:rsidRPr="001E6320" w:rsidDel="00A62923">
          <w:delText>B</w:delText>
        </w:r>
      </w:del>
      <w:ins w:id="328" w:author="DM" w:date="2012-08-19T10:43:00Z">
        <w:r w:rsidR="00A62923">
          <w:t>b</w:t>
        </w:r>
      </w:ins>
      <w:r w:rsidR="001E6320" w:rsidRPr="001E6320">
        <w:t xml:space="preserve">usiness </w:t>
      </w:r>
      <w:del w:id="329" w:author="DM" w:date="2012-08-19T10:43:00Z">
        <w:r w:rsidR="001E6320" w:rsidRPr="001E6320" w:rsidDel="00A62923">
          <w:delText>S</w:delText>
        </w:r>
      </w:del>
      <w:ins w:id="330" w:author="DM" w:date="2012-08-19T10:43:00Z">
        <w:r w:rsidR="00A62923">
          <w:t>s</w:t>
        </w:r>
      </w:ins>
      <w:r w:rsidR="001E6320" w:rsidRPr="001E6320">
        <w:t>trategy and the Portfolio of Projects</w:t>
      </w:r>
      <w:r w:rsidR="00763B96">
        <w:t>.</w:t>
      </w:r>
    </w:p>
    <w:p w:rsidR="001E6320" w:rsidRDefault="00367BB8" w:rsidP="00714972">
      <w:pPr>
        <w:pStyle w:val="ListBulleted"/>
      </w:pPr>
      <w:r w:rsidRPr="00367BB8">
        <w:rPr>
          <w:b/>
          <w:rPrChange w:id="331" w:author="DM" w:date="2012-08-19T10:44:00Z">
            <w:rPr/>
          </w:rPrChange>
        </w:rPr>
        <w:t xml:space="preserve">Capturing </w:t>
      </w:r>
      <w:del w:id="332" w:author="DM" w:date="2012-08-19T10:44:00Z">
        <w:r w:rsidRPr="00367BB8">
          <w:rPr>
            <w:b/>
            <w:rPrChange w:id="333" w:author="DM" w:date="2012-08-19T10:44:00Z">
              <w:rPr/>
            </w:rPrChange>
          </w:rPr>
          <w:delText>D</w:delText>
        </w:r>
      </w:del>
      <w:ins w:id="334" w:author="DM" w:date="2012-08-19T10:44:00Z">
        <w:r w:rsidRPr="00367BB8">
          <w:rPr>
            <w:b/>
            <w:rPrChange w:id="335" w:author="DM" w:date="2012-08-19T10:44:00Z">
              <w:rPr/>
            </w:rPrChange>
          </w:rPr>
          <w:t>d</w:t>
        </w:r>
      </w:ins>
      <w:r w:rsidRPr="00367BB8">
        <w:rPr>
          <w:b/>
          <w:rPrChange w:id="336" w:author="DM" w:date="2012-08-19T10:44:00Z">
            <w:rPr/>
          </w:rPrChange>
        </w:rPr>
        <w:t>emand</w:t>
      </w:r>
      <w:r w:rsidR="001E6320">
        <w:t xml:space="preserve"> </w:t>
      </w:r>
      <w:r w:rsidR="00B809FE">
        <w:t>to provide a</w:t>
      </w:r>
      <w:r w:rsidR="00B809FE" w:rsidRPr="00B809FE">
        <w:t xml:space="preserve"> detailed understanding of the entire work and resource demand</w:t>
      </w:r>
      <w:r w:rsidR="00A8173B">
        <w:t>s</w:t>
      </w:r>
      <w:r w:rsidR="00763B96">
        <w:t>.</w:t>
      </w:r>
      <w:r w:rsidR="00B809FE" w:rsidRPr="00B809FE">
        <w:t xml:space="preserve"> </w:t>
      </w:r>
      <w:ins w:id="337" w:author="DM" w:date="2012-08-19T10:44:00Z">
        <w:r w:rsidR="00A62923">
          <w:t xml:space="preserve">Doing </w:t>
        </w:r>
      </w:ins>
      <w:del w:id="338" w:author="DM" w:date="2012-08-19T10:44:00Z">
        <w:r w:rsidR="00763B96" w:rsidDel="00A62923">
          <w:delText>T</w:delText>
        </w:r>
      </w:del>
      <w:ins w:id="339" w:author="DM" w:date="2012-08-19T10:44:00Z">
        <w:r w:rsidR="00A62923">
          <w:t>t</w:t>
        </w:r>
      </w:ins>
      <w:r w:rsidR="00763B96">
        <w:t xml:space="preserve">his </w:t>
      </w:r>
      <w:r w:rsidR="00B809FE" w:rsidRPr="00B809FE">
        <w:t>help</w:t>
      </w:r>
      <w:r w:rsidR="00763B96">
        <w:t>s to</w:t>
      </w:r>
      <w:r w:rsidR="00B809FE" w:rsidRPr="00B809FE">
        <w:t xml:space="preserve"> align all of the requests for work and resources to the business priorities and capabilities of the organization</w:t>
      </w:r>
      <w:r w:rsidR="00763B96">
        <w:t>.</w:t>
      </w:r>
      <w:r w:rsidR="00B809FE" w:rsidRPr="00B809FE">
        <w:t xml:space="preserve"> </w:t>
      </w:r>
      <w:r w:rsidR="00763B96">
        <w:t xml:space="preserve">We </w:t>
      </w:r>
      <w:del w:id="340" w:author="DM" w:date="2012-08-19T10:44:00Z">
        <w:r w:rsidR="00763B96" w:rsidDel="00A62923">
          <w:delText xml:space="preserve">will </w:delText>
        </w:r>
      </w:del>
      <w:r w:rsidR="00B809FE" w:rsidRPr="00B809FE">
        <w:t>us</w:t>
      </w:r>
      <w:r w:rsidR="00763B96">
        <w:t>e</w:t>
      </w:r>
      <w:r w:rsidR="00B809FE" w:rsidRPr="00B809FE">
        <w:t xml:space="preserve"> </w:t>
      </w:r>
      <w:ins w:id="341" w:author="DM" w:date="2012-08-19T10:44:00Z">
        <w:r w:rsidR="00A62923">
          <w:t>p</w:t>
        </w:r>
      </w:ins>
      <w:del w:id="342" w:author="DM" w:date="2012-08-19T10:44:00Z">
        <w:r w:rsidR="0087101A" w:rsidDel="00A62923">
          <w:delText>P</w:delText>
        </w:r>
      </w:del>
      <w:r w:rsidR="0087101A">
        <w:t xml:space="preserve">ortfolio </w:t>
      </w:r>
      <w:del w:id="343" w:author="DM" w:date="2012-08-19T10:44:00Z">
        <w:r w:rsidR="0087101A" w:rsidDel="00A62923">
          <w:delText>M</w:delText>
        </w:r>
      </w:del>
      <w:ins w:id="344" w:author="DM" w:date="2012-08-19T10:44:00Z">
        <w:r w:rsidR="00A62923">
          <w:t>m</w:t>
        </w:r>
      </w:ins>
      <w:r w:rsidR="0087101A">
        <w:t>anagement</w:t>
      </w:r>
      <w:r w:rsidR="00B809FE" w:rsidRPr="00B809FE">
        <w:t xml:space="preserve"> methods, techniques, and analytics</w:t>
      </w:r>
      <w:r w:rsidR="00763B96">
        <w:t>.</w:t>
      </w:r>
    </w:p>
    <w:p w:rsidR="001E6320" w:rsidRDefault="00367BB8" w:rsidP="00714972">
      <w:pPr>
        <w:pStyle w:val="ListBulleted"/>
      </w:pPr>
      <w:r w:rsidRPr="00367BB8">
        <w:rPr>
          <w:b/>
          <w:rPrChange w:id="345" w:author="DM" w:date="2012-08-19T10:44:00Z">
            <w:rPr/>
          </w:rPrChange>
        </w:rPr>
        <w:t xml:space="preserve">Aligning to </w:t>
      </w:r>
      <w:ins w:id="346" w:author="DM" w:date="2012-08-19T10:44:00Z">
        <w:r w:rsidR="00A62923">
          <w:rPr>
            <w:b/>
          </w:rPr>
          <w:t>b</w:t>
        </w:r>
      </w:ins>
      <w:del w:id="347" w:author="DM" w:date="2012-08-19T10:44:00Z">
        <w:r w:rsidRPr="00367BB8">
          <w:rPr>
            <w:b/>
            <w:rPrChange w:id="348" w:author="DM" w:date="2012-08-19T10:44:00Z">
              <w:rPr/>
            </w:rPrChange>
          </w:rPr>
          <w:delText>B</w:delText>
        </w:r>
      </w:del>
      <w:r w:rsidRPr="00367BB8">
        <w:rPr>
          <w:b/>
          <w:rPrChange w:id="349" w:author="DM" w:date="2012-08-19T10:44:00Z">
            <w:rPr/>
          </w:rPrChange>
        </w:rPr>
        <w:t xml:space="preserve">usiness </w:t>
      </w:r>
      <w:del w:id="350" w:author="DM" w:date="2012-08-19T10:44:00Z">
        <w:r w:rsidRPr="00367BB8">
          <w:rPr>
            <w:b/>
            <w:rPrChange w:id="351" w:author="DM" w:date="2012-08-19T10:44:00Z">
              <w:rPr/>
            </w:rPrChange>
          </w:rPr>
          <w:delText>P</w:delText>
        </w:r>
      </w:del>
      <w:ins w:id="352" w:author="DM" w:date="2012-08-19T10:44:00Z">
        <w:r w:rsidR="00A62923">
          <w:rPr>
            <w:b/>
          </w:rPr>
          <w:t>p</w:t>
        </w:r>
      </w:ins>
      <w:r w:rsidRPr="00367BB8">
        <w:rPr>
          <w:b/>
          <w:rPrChange w:id="353" w:author="DM" w:date="2012-08-19T10:44:00Z">
            <w:rPr/>
          </w:rPrChange>
        </w:rPr>
        <w:t>riorities.</w:t>
      </w:r>
      <w:r w:rsidR="00BA6708">
        <w:t xml:space="preserve"> </w:t>
      </w:r>
      <w:r w:rsidR="00763B96">
        <w:t xml:space="preserve">How </w:t>
      </w:r>
      <w:r w:rsidR="00BA6708" w:rsidRPr="00BA6708">
        <w:t xml:space="preserve">work (programs and projects) </w:t>
      </w:r>
      <w:r w:rsidR="006032D7">
        <w:t xml:space="preserve">aligns </w:t>
      </w:r>
      <w:r w:rsidR="00BA6708" w:rsidRPr="00BA6708">
        <w:t xml:space="preserve">to the </w:t>
      </w:r>
      <w:r w:rsidR="00763B96">
        <w:t>m</w:t>
      </w:r>
      <w:r w:rsidR="00BA6708" w:rsidRPr="00BA6708">
        <w:t xml:space="preserve">ission (or </w:t>
      </w:r>
      <w:r w:rsidR="00763B96">
        <w:t>p</w:t>
      </w:r>
      <w:r w:rsidR="00BA6708" w:rsidRPr="00BA6708">
        <w:t>urpose) of the organization.</w:t>
      </w:r>
    </w:p>
    <w:p w:rsidR="00094890" w:rsidRDefault="00367BB8" w:rsidP="00714972">
      <w:pPr>
        <w:pStyle w:val="ListBulleted"/>
      </w:pPr>
      <w:r w:rsidRPr="00367BB8">
        <w:rPr>
          <w:b/>
          <w:rPrChange w:id="354" w:author="DM" w:date="2012-08-19T10:44:00Z">
            <w:rPr/>
          </w:rPrChange>
        </w:rPr>
        <w:t xml:space="preserve">Performing </w:t>
      </w:r>
      <w:del w:id="355" w:author="DM" w:date="2012-08-19T10:44:00Z">
        <w:r w:rsidRPr="00367BB8">
          <w:rPr>
            <w:b/>
            <w:rPrChange w:id="356" w:author="DM" w:date="2012-08-19T10:44:00Z">
              <w:rPr/>
            </w:rPrChange>
          </w:rPr>
          <w:delText>C</w:delText>
        </w:r>
      </w:del>
      <w:ins w:id="357" w:author="DM" w:date="2012-08-19T10:44:00Z">
        <w:r w:rsidR="00A62923">
          <w:rPr>
            <w:b/>
          </w:rPr>
          <w:t>c</w:t>
        </w:r>
      </w:ins>
      <w:r w:rsidRPr="00367BB8">
        <w:rPr>
          <w:b/>
          <w:rPrChange w:id="358" w:author="DM" w:date="2012-08-19T10:44:00Z">
            <w:rPr/>
          </w:rPrChange>
        </w:rPr>
        <w:t xml:space="preserve">onstraint </w:t>
      </w:r>
      <w:del w:id="359" w:author="DM" w:date="2012-08-19T10:44:00Z">
        <w:r w:rsidRPr="00367BB8">
          <w:rPr>
            <w:b/>
            <w:rPrChange w:id="360" w:author="DM" w:date="2012-08-19T10:44:00Z">
              <w:rPr/>
            </w:rPrChange>
          </w:rPr>
          <w:delText>A</w:delText>
        </w:r>
      </w:del>
      <w:ins w:id="361" w:author="DM" w:date="2012-08-19T10:44:00Z">
        <w:r w:rsidR="00A62923">
          <w:rPr>
            <w:b/>
          </w:rPr>
          <w:t>a</w:t>
        </w:r>
      </w:ins>
      <w:r w:rsidRPr="00367BB8">
        <w:rPr>
          <w:b/>
          <w:rPrChange w:id="362" w:author="DM" w:date="2012-08-19T10:44:00Z">
            <w:rPr/>
          </w:rPrChange>
        </w:rPr>
        <w:t>nalysis</w:t>
      </w:r>
      <w:ins w:id="363" w:author="DM" w:date="2012-08-19T10:44:00Z">
        <w:r w:rsidR="00A62923">
          <w:rPr>
            <w:b/>
          </w:rPr>
          <w:t>.</w:t>
        </w:r>
      </w:ins>
      <w:del w:id="364" w:author="DM" w:date="2012-08-19T10:44:00Z">
        <w:r w:rsidRPr="00367BB8">
          <w:rPr>
            <w:b/>
            <w:rPrChange w:id="365" w:author="DM" w:date="2012-08-19T10:44:00Z">
              <w:rPr/>
            </w:rPrChange>
          </w:rPr>
          <w:delText>,</w:delText>
        </w:r>
      </w:del>
      <w:r w:rsidR="00630DE0">
        <w:t xml:space="preserve"> </w:t>
      </w:r>
      <w:del w:id="366" w:author="DM" w:date="2012-08-19T10:44:00Z">
        <w:r w:rsidR="00630DE0" w:rsidDel="00A62923">
          <w:delText>t</w:delText>
        </w:r>
      </w:del>
      <w:ins w:id="367" w:author="DM" w:date="2012-08-19T10:44:00Z">
        <w:r w:rsidR="00A62923">
          <w:t>T</w:t>
        </w:r>
      </w:ins>
      <w:r w:rsidR="00630DE0">
        <w:t>he review of restrictions of resources, budget</w:t>
      </w:r>
      <w:ins w:id="368" w:author="DM" w:date="2012-08-19T10:45:00Z">
        <w:r w:rsidR="00A62923">
          <w:t>,</w:t>
        </w:r>
      </w:ins>
      <w:r w:rsidR="00630DE0">
        <w:t xml:space="preserve"> or proposals </w:t>
      </w:r>
      <w:proofErr w:type="gramStart"/>
      <w:r w:rsidR="00630DE0">
        <w:t>that are</w:t>
      </w:r>
      <w:proofErr w:type="gramEnd"/>
      <w:r w:rsidR="00630DE0">
        <w:t xml:space="preserve"> dependent on each other</w:t>
      </w:r>
      <w:r w:rsidR="00A8173B">
        <w:t>.</w:t>
      </w:r>
      <w:r w:rsidR="00094890">
        <w:t xml:space="preserve"> </w:t>
      </w:r>
    </w:p>
    <w:p w:rsidR="00094890" w:rsidRDefault="00367BB8" w:rsidP="00714972">
      <w:pPr>
        <w:pStyle w:val="ListBulleted"/>
      </w:pPr>
      <w:r w:rsidRPr="00367BB8">
        <w:rPr>
          <w:b/>
          <w:rPrChange w:id="369" w:author="DM" w:date="2012-08-19T10:44:00Z">
            <w:rPr/>
          </w:rPrChange>
        </w:rPr>
        <w:t xml:space="preserve">Selecting an optimal mix of </w:t>
      </w:r>
      <w:ins w:id="370" w:author="DM" w:date="2012-08-19T10:45:00Z">
        <w:r w:rsidR="00A62923">
          <w:rPr>
            <w:b/>
          </w:rPr>
          <w:t>p</w:t>
        </w:r>
      </w:ins>
      <w:del w:id="371" w:author="DM" w:date="2012-08-19T10:45:00Z">
        <w:r w:rsidRPr="00367BB8">
          <w:rPr>
            <w:b/>
            <w:rPrChange w:id="372" w:author="DM" w:date="2012-08-19T10:44:00Z">
              <w:rPr/>
            </w:rPrChange>
          </w:rPr>
          <w:delText>P</w:delText>
        </w:r>
      </w:del>
      <w:r w:rsidRPr="00367BB8">
        <w:rPr>
          <w:b/>
          <w:rPrChange w:id="373" w:author="DM" w:date="2012-08-19T10:44:00Z">
            <w:rPr/>
          </w:rPrChange>
        </w:rPr>
        <w:t xml:space="preserve">rojects, </w:t>
      </w:r>
      <w:r w:rsidR="00630DE0">
        <w:t>by applying strategic portfolio analysis and selection criteria to a group of proposed projects.</w:t>
      </w:r>
    </w:p>
    <w:p w:rsidR="00094890" w:rsidRPr="001E6320" w:rsidRDefault="00354257" w:rsidP="00354257">
      <w:pPr>
        <w:pStyle w:val="Para"/>
      </w:pPr>
      <w:r>
        <w:t>The</w:t>
      </w:r>
      <w:r w:rsidR="006032D7">
        <w:t>se key</w:t>
      </w:r>
      <w:r>
        <w:t xml:space="preserve"> </w:t>
      </w:r>
      <w:ins w:id="374" w:author="DM" w:date="2012-08-19T10:44:00Z">
        <w:r w:rsidR="00A62923">
          <w:t>p</w:t>
        </w:r>
      </w:ins>
      <w:del w:id="375" w:author="DM" w:date="2012-08-19T10:44:00Z">
        <w:r w:rsidDel="00A62923">
          <w:delText>P</w:delText>
        </w:r>
      </w:del>
      <w:r>
        <w:t xml:space="preserve">roject </w:t>
      </w:r>
      <w:del w:id="376" w:author="DM" w:date="2012-08-19T10:44:00Z">
        <w:r w:rsidDel="00A62923">
          <w:delText>M</w:delText>
        </w:r>
      </w:del>
      <w:ins w:id="377" w:author="DM" w:date="2012-08-19T10:44:00Z">
        <w:r w:rsidR="00A62923">
          <w:t>m</w:t>
        </w:r>
      </w:ins>
      <w:r>
        <w:t xml:space="preserve">anagement aspects </w:t>
      </w:r>
      <w:del w:id="378" w:author="DM" w:date="2012-08-19T10:45:00Z">
        <w:r w:rsidDel="005738AD">
          <w:delText>a</w:delText>
        </w:r>
        <w:r w:rsidR="00630DE0" w:rsidDel="005738AD">
          <w:delText>re</w:delText>
        </w:r>
        <w:r w:rsidDel="005738AD">
          <w:delText xml:space="preserve"> and </w:delText>
        </w:r>
      </w:del>
      <w:r>
        <w:t>are shown here to provide a complete picture of the integrated PPM lifecycle.</w:t>
      </w:r>
    </w:p>
    <w:p w:rsidR="003E0C01" w:rsidRDefault="003E0C01" w:rsidP="003E0C01">
      <w:pPr>
        <w:pStyle w:val="H1"/>
      </w:pPr>
      <w:bookmarkStart w:id="379" w:name="_Toc306545884"/>
      <w:r>
        <w:t xml:space="preserve">Understanding and </w:t>
      </w:r>
      <w:r w:rsidR="00A31E28">
        <w:t xml:space="preserve">Building </w:t>
      </w:r>
      <w:r>
        <w:t>Business Drivers</w:t>
      </w:r>
      <w:bookmarkEnd w:id="379"/>
    </w:p>
    <w:p w:rsidR="003E0C01" w:rsidRDefault="003E0C01" w:rsidP="003E0C01">
      <w:pPr>
        <w:pStyle w:val="Para"/>
      </w:pPr>
      <w:r>
        <w:t xml:space="preserve">What are </w:t>
      </w:r>
      <w:del w:id="380" w:author="DM" w:date="2012-08-19T10:45:00Z">
        <w:r w:rsidDel="005738AD">
          <w:delText>B</w:delText>
        </w:r>
      </w:del>
      <w:ins w:id="381" w:author="DM" w:date="2012-08-19T10:45:00Z">
        <w:r w:rsidR="005738AD">
          <w:t>b</w:t>
        </w:r>
      </w:ins>
      <w:r>
        <w:t xml:space="preserve">usiness </w:t>
      </w:r>
      <w:del w:id="382" w:author="DM" w:date="2012-08-19T10:45:00Z">
        <w:r w:rsidDel="005738AD">
          <w:delText>D</w:delText>
        </w:r>
      </w:del>
      <w:ins w:id="383" w:author="DM" w:date="2012-08-19T10:45:00Z">
        <w:r w:rsidR="005738AD">
          <w:t>d</w:t>
        </w:r>
      </w:ins>
      <w:r>
        <w:t xml:space="preserve">rivers? </w:t>
      </w:r>
      <w:r w:rsidR="00620734">
        <w:t xml:space="preserve">They </w:t>
      </w:r>
      <w:r>
        <w:t xml:space="preserve">are </w:t>
      </w:r>
      <w:r w:rsidRPr="00BD186C">
        <w:t xml:space="preserve">the main factors and resources </w:t>
      </w:r>
      <w:ins w:id="384" w:author="DM" w:date="2012-08-19T10:45:00Z">
        <w:r w:rsidR="005738AD">
          <w:t>that</w:t>
        </w:r>
      </w:ins>
      <w:del w:id="385" w:author="DM" w:date="2012-08-19T10:45:00Z">
        <w:r w:rsidRPr="00BD186C" w:rsidDel="005738AD">
          <w:delText>which</w:delText>
        </w:r>
      </w:del>
      <w:r w:rsidRPr="00BD186C">
        <w:t xml:space="preserve"> provide the essential</w:t>
      </w:r>
      <w:r>
        <w:t xml:space="preserve"> products</w:t>
      </w:r>
      <w:r w:rsidR="006032D7">
        <w:t>,</w:t>
      </w:r>
      <w:r>
        <w:t xml:space="preserve"> services, marketing</w:t>
      </w:r>
      <w:r w:rsidR="006032D7">
        <w:t>,</w:t>
      </w:r>
      <w:r>
        <w:t xml:space="preserve"> </w:t>
      </w:r>
      <w:r w:rsidRPr="00BD186C">
        <w:t>sales, and opera</w:t>
      </w:r>
      <w:r>
        <w:t xml:space="preserve">tional functions of a business. Stated another way, </w:t>
      </w:r>
      <w:r w:rsidR="001F580A">
        <w:t>b</w:t>
      </w:r>
      <w:r>
        <w:t xml:space="preserve">usiness </w:t>
      </w:r>
      <w:r w:rsidR="001F580A">
        <w:t>d</w:t>
      </w:r>
      <w:r>
        <w:t>rivers are t</w:t>
      </w:r>
      <w:r w:rsidRPr="00AB458C">
        <w:t>he people, information, and tasks that support the fulfillment of a business objective</w:t>
      </w:r>
      <w:r>
        <w:t xml:space="preserve">. </w:t>
      </w:r>
      <w:del w:id="386" w:author="DM" w:date="2012-08-19T10:45:00Z">
        <w:r w:rsidR="001F580A" w:rsidDel="005738AD">
          <w:delText>b</w:delText>
        </w:r>
      </w:del>
      <w:ins w:id="387" w:author="DM" w:date="2012-08-19T10:45:00Z">
        <w:r w:rsidR="005738AD">
          <w:t>B</w:t>
        </w:r>
      </w:ins>
      <w:r w:rsidR="006032D7">
        <w:t xml:space="preserve">usiness </w:t>
      </w:r>
      <w:r w:rsidR="001F580A">
        <w:t>d</w:t>
      </w:r>
      <w:r w:rsidR="006032D7">
        <w:t xml:space="preserve">rivers </w:t>
      </w:r>
      <w:r>
        <w:t>include the p</w:t>
      </w:r>
      <w:r w:rsidRPr="00BD186C">
        <w:t>eople, knowledge, and conditions (</w:t>
      </w:r>
      <w:del w:id="388" w:author="DM" w:date="2012-08-19T10:45:00Z">
        <w:r w:rsidDel="005738AD">
          <w:delText>e.g.</w:delText>
        </w:r>
        <w:r w:rsidRPr="00BD186C" w:rsidDel="005738AD">
          <w:delText xml:space="preserve"> </w:delText>
        </w:r>
      </w:del>
      <w:ins w:id="389" w:author="DM" w:date="2012-08-19T10:45:00Z">
        <w:r w:rsidR="005738AD">
          <w:t xml:space="preserve">e.g., </w:t>
        </w:r>
      </w:ins>
      <w:r w:rsidRPr="00BD186C">
        <w:t xml:space="preserve">market forces) that initiate and support activities for which the business was designed. </w:t>
      </w:r>
    </w:p>
    <w:p w:rsidR="003E0C01" w:rsidRDefault="003E0C01" w:rsidP="003E0C01">
      <w:pPr>
        <w:pStyle w:val="Para"/>
      </w:pPr>
      <w:r>
        <w:t xml:space="preserve">Common key </w:t>
      </w:r>
      <w:r w:rsidR="001F580A">
        <w:t>b</w:t>
      </w:r>
      <w:r>
        <w:t xml:space="preserve">usiness </w:t>
      </w:r>
      <w:r w:rsidR="001F580A">
        <w:t>d</w:t>
      </w:r>
      <w:r>
        <w:t xml:space="preserve">rivers </w:t>
      </w:r>
      <w:ins w:id="390" w:author="DM" w:date="2012-08-19T10:46:00Z">
        <w:r w:rsidR="005738AD">
          <w:t>are listed next.</w:t>
        </w:r>
      </w:ins>
      <w:del w:id="391" w:author="DM" w:date="2012-08-19T10:46:00Z">
        <w:r w:rsidDel="005738AD">
          <w:delText>include:</w:delText>
        </w:r>
      </w:del>
    </w:p>
    <w:p w:rsidR="003E0C01" w:rsidRDefault="00367BB8" w:rsidP="00714972">
      <w:pPr>
        <w:pStyle w:val="ListBulleted"/>
      </w:pPr>
      <w:r w:rsidRPr="00367BB8">
        <w:rPr>
          <w:b/>
          <w:rPrChange w:id="392" w:author="DM" w:date="2012-08-19T10:46:00Z">
            <w:rPr/>
          </w:rPrChange>
        </w:rPr>
        <w:t>People and their competencies</w:t>
      </w:r>
      <w:r w:rsidR="003E0C01">
        <w:t xml:space="preserve"> help define </w:t>
      </w:r>
      <w:r w:rsidR="003E0C01" w:rsidRPr="00AB458C">
        <w:t>the</w:t>
      </w:r>
      <w:r w:rsidR="003E0C01">
        <w:t xml:space="preserve"> long</w:t>
      </w:r>
      <w:ins w:id="393" w:author="DM" w:date="2012-08-19T10:46:00Z">
        <w:r w:rsidR="005738AD">
          <w:t>-</w:t>
        </w:r>
      </w:ins>
      <w:del w:id="394" w:author="DM" w:date="2012-08-19T10:46:00Z">
        <w:r w:rsidR="003E0C01" w:rsidDel="005738AD">
          <w:delText xml:space="preserve"> </w:delText>
        </w:r>
      </w:del>
      <w:r w:rsidR="003E0C01">
        <w:t>term intent,</w:t>
      </w:r>
      <w:r w:rsidR="003E0C01" w:rsidRPr="00AB458C">
        <w:t xml:space="preserve"> objectives,</w:t>
      </w:r>
      <w:r w:rsidR="003E0C01">
        <w:t xml:space="preserve"> </w:t>
      </w:r>
      <w:r w:rsidR="00F12307">
        <w:t xml:space="preserve">and </w:t>
      </w:r>
      <w:r w:rsidR="003E0C01">
        <w:t>strategies</w:t>
      </w:r>
      <w:r w:rsidR="00F12307">
        <w:t xml:space="preserve"> of an organization.</w:t>
      </w:r>
      <w:r w:rsidR="00A500CE">
        <w:t xml:space="preserve">  </w:t>
      </w:r>
      <w:r w:rsidR="00F12307">
        <w:t>They</w:t>
      </w:r>
      <w:r w:rsidR="003E0C01" w:rsidRPr="00AB458C">
        <w:t xml:space="preserve"> </w:t>
      </w:r>
      <w:r w:rsidR="003E0C01">
        <w:t xml:space="preserve">manage </w:t>
      </w:r>
      <w:r w:rsidR="00F12307">
        <w:t xml:space="preserve">the </w:t>
      </w:r>
      <w:r w:rsidR="003E0C01" w:rsidRPr="00AB458C">
        <w:t xml:space="preserve">execution of critical decisions and </w:t>
      </w:r>
      <w:r w:rsidR="00F12307">
        <w:t xml:space="preserve">provide </w:t>
      </w:r>
      <w:r w:rsidR="003E0C01" w:rsidRPr="00AB458C">
        <w:t>constant innovation to move the business forward</w:t>
      </w:r>
      <w:r w:rsidR="003E0C01">
        <w:t>.</w:t>
      </w:r>
    </w:p>
    <w:p w:rsidR="003E0C01" w:rsidRDefault="00367BB8" w:rsidP="00714972">
      <w:pPr>
        <w:pStyle w:val="ListBulleted"/>
      </w:pPr>
      <w:r w:rsidRPr="00367BB8">
        <w:rPr>
          <w:b/>
          <w:rPrChange w:id="395" w:author="DM" w:date="2012-08-19T10:46:00Z">
            <w:rPr/>
          </w:rPrChange>
        </w:rPr>
        <w:t>Products and services</w:t>
      </w:r>
      <w:r w:rsidR="003E0C01">
        <w:t xml:space="preserve"> are developed and delivered by the organization in response to critical customer pains</w:t>
      </w:r>
      <w:r w:rsidR="00784E7A">
        <w:t xml:space="preserve">. These pains result from changing </w:t>
      </w:r>
      <w:r w:rsidR="003E0C01">
        <w:t>market forces</w:t>
      </w:r>
      <w:r w:rsidR="00784E7A">
        <w:t xml:space="preserve"> and </w:t>
      </w:r>
      <w:del w:id="396" w:author="DM" w:date="2012-08-19T10:46:00Z">
        <w:r w:rsidR="00784E7A" w:rsidDel="005738AD">
          <w:delText xml:space="preserve">the </w:delText>
        </w:r>
      </w:del>
      <w:r w:rsidR="00784E7A">
        <w:t>customers’</w:t>
      </w:r>
      <w:r w:rsidR="003E0C01">
        <w:t xml:space="preserve"> ability to assimilate </w:t>
      </w:r>
      <w:r w:rsidR="00784E7A">
        <w:t>new methodologies</w:t>
      </w:r>
      <w:r w:rsidR="003E0C01">
        <w:t>.</w:t>
      </w:r>
    </w:p>
    <w:p w:rsidR="003E0C01" w:rsidRDefault="00367BB8" w:rsidP="00714972">
      <w:pPr>
        <w:pStyle w:val="ListBulleted"/>
      </w:pPr>
      <w:r w:rsidRPr="00367BB8">
        <w:rPr>
          <w:b/>
          <w:rPrChange w:id="397" w:author="DM" w:date="2012-08-19T10:46:00Z">
            <w:rPr/>
          </w:rPrChange>
        </w:rPr>
        <w:t>Technology and innovation</w:t>
      </w:r>
      <w:r w:rsidR="003E0C01">
        <w:t xml:space="preserve"> </w:t>
      </w:r>
      <w:r w:rsidR="00784E7A">
        <w:t>are</w:t>
      </w:r>
      <w:r w:rsidR="003E0C01">
        <w:t xml:space="preserve"> also key differentiator</w:t>
      </w:r>
      <w:r w:rsidR="00784E7A">
        <w:t>s</w:t>
      </w:r>
      <w:r w:rsidR="003E0C01">
        <w:t xml:space="preserve"> in today’s competitive business environment. Innovative technology is a key enabler that can assist </w:t>
      </w:r>
      <w:r w:rsidR="00784E7A">
        <w:t xml:space="preserve">businesses </w:t>
      </w:r>
      <w:r w:rsidR="003E0C01">
        <w:t xml:space="preserve">with everything from managing large volumes of data, to analysis of trends, </w:t>
      </w:r>
      <w:r w:rsidR="00E13F5A">
        <w:t xml:space="preserve">to </w:t>
      </w:r>
      <w:r w:rsidR="003E0C01">
        <w:t>the support of organizational planning through the use of decision support systems.</w:t>
      </w:r>
    </w:p>
    <w:p w:rsidR="003E0C01" w:rsidRDefault="003E0C01" w:rsidP="003E0C01">
      <w:pPr>
        <w:pStyle w:val="Para"/>
      </w:pPr>
      <w:r>
        <w:t xml:space="preserve">Most </w:t>
      </w:r>
      <w:r w:rsidR="001F580A">
        <w:t>b</w:t>
      </w:r>
      <w:r>
        <w:t xml:space="preserve">usiness </w:t>
      </w:r>
      <w:r w:rsidR="001F580A">
        <w:t>d</w:t>
      </w:r>
      <w:r>
        <w:t xml:space="preserve">rivers are </w:t>
      </w:r>
      <w:ins w:id="398" w:author="DM" w:date="2012-08-19T10:47:00Z">
        <w:r w:rsidR="005738AD">
          <w:t>specific</w:t>
        </w:r>
      </w:ins>
      <w:del w:id="399" w:author="DM" w:date="2012-08-19T10:47:00Z">
        <w:r w:rsidDel="005738AD">
          <w:delText>germane</w:delText>
        </w:r>
      </w:del>
      <w:r>
        <w:t xml:space="preserve"> to a particular industry or aspect of an organization (</w:t>
      </w:r>
      <w:del w:id="400" w:author="DM" w:date="2012-08-19T10:45:00Z">
        <w:r w:rsidDel="005738AD">
          <w:delText xml:space="preserve">e.g. </w:delText>
        </w:r>
      </w:del>
      <w:ins w:id="401" w:author="DM" w:date="2012-08-19T10:45:00Z">
        <w:r w:rsidR="005738AD">
          <w:t xml:space="preserve">e.g., </w:t>
        </w:r>
      </w:ins>
      <w:r w:rsidR="001F580A">
        <w:t>construction, aerospace</w:t>
      </w:r>
      <w:r>
        <w:t xml:space="preserve">, </w:t>
      </w:r>
      <w:r w:rsidR="001F580A">
        <w:t>c</w:t>
      </w:r>
      <w:r>
        <w:t xml:space="preserve">onsumer </w:t>
      </w:r>
      <w:r w:rsidR="001F580A">
        <w:t>p</w:t>
      </w:r>
      <w:r>
        <w:t xml:space="preserve">ackaged </w:t>
      </w:r>
      <w:r w:rsidR="001F580A">
        <w:t>g</w:t>
      </w:r>
      <w:r>
        <w:t>oods, or</w:t>
      </w:r>
      <w:ins w:id="402" w:author="DM" w:date="2012-08-19T10:47:00Z">
        <w:r w:rsidR="005738AD">
          <w:t xml:space="preserve"> information technology</w:t>
        </w:r>
      </w:ins>
      <w:r>
        <w:t xml:space="preserve"> </w:t>
      </w:r>
      <w:ins w:id="403" w:author="DM" w:date="2012-08-19T10:47:00Z">
        <w:r w:rsidR="005738AD">
          <w:t>[</w:t>
        </w:r>
      </w:ins>
      <w:r>
        <w:t>IT</w:t>
      </w:r>
      <w:ins w:id="404" w:author="DM" w:date="2012-08-19T10:47:00Z">
        <w:r w:rsidR="005738AD">
          <w:t>]</w:t>
        </w:r>
      </w:ins>
      <w:r>
        <w:t xml:space="preserve">). </w:t>
      </w:r>
      <w:del w:id="405" w:author="DM" w:date="2012-08-19T10:47:00Z">
        <w:r w:rsidDel="005738AD">
          <w:delText>On the other hand, s</w:delText>
        </w:r>
      </w:del>
      <w:ins w:id="406" w:author="DM" w:date="2012-08-19T10:47:00Z">
        <w:r w:rsidR="005738AD">
          <w:t>S</w:t>
        </w:r>
      </w:ins>
      <w:r>
        <w:t xml:space="preserve">ome </w:t>
      </w:r>
      <w:r w:rsidR="001F580A">
        <w:t>b</w:t>
      </w:r>
      <w:r>
        <w:t xml:space="preserve">usiness </w:t>
      </w:r>
      <w:r w:rsidR="001F580A">
        <w:t>d</w:t>
      </w:r>
      <w:r>
        <w:t>rivers</w:t>
      </w:r>
      <w:ins w:id="407" w:author="DM" w:date="2012-08-19T10:47:00Z">
        <w:r w:rsidR="005738AD">
          <w:t>, however,</w:t>
        </w:r>
      </w:ins>
      <w:r>
        <w:t xml:space="preserve"> are common to all organizations in one respect or another (</w:t>
      </w:r>
      <w:del w:id="408" w:author="DM" w:date="2012-08-19T10:45:00Z">
        <w:r w:rsidDel="005738AD">
          <w:delText xml:space="preserve">e.g. </w:delText>
        </w:r>
      </w:del>
      <w:ins w:id="409" w:author="DM" w:date="2012-08-19T10:45:00Z">
        <w:r w:rsidR="005738AD">
          <w:t xml:space="preserve">e.g., </w:t>
        </w:r>
      </w:ins>
      <w:r w:rsidR="001F580A">
        <w:t>c</w:t>
      </w:r>
      <w:r>
        <w:t xml:space="preserve">ustomer </w:t>
      </w:r>
      <w:r w:rsidR="001F580A">
        <w:t>e</w:t>
      </w:r>
      <w:r>
        <w:t xml:space="preserve">xperience </w:t>
      </w:r>
      <w:r w:rsidR="00E13F5A">
        <w:t xml:space="preserve">and </w:t>
      </w:r>
      <w:r w:rsidR="001F580A">
        <w:t>s</w:t>
      </w:r>
      <w:r>
        <w:t xml:space="preserve">atisfaction, </w:t>
      </w:r>
      <w:r w:rsidR="001F580A">
        <w:t>q</w:t>
      </w:r>
      <w:r>
        <w:t xml:space="preserve">uality of </w:t>
      </w:r>
      <w:r w:rsidR="001F580A">
        <w:t>g</w:t>
      </w:r>
      <w:r>
        <w:t xml:space="preserve">oods and </w:t>
      </w:r>
      <w:r w:rsidR="001F580A">
        <w:t>s</w:t>
      </w:r>
      <w:r>
        <w:t xml:space="preserve">ervices, </w:t>
      </w:r>
      <w:r w:rsidR="00E13F5A">
        <w:t xml:space="preserve">and </w:t>
      </w:r>
      <w:ins w:id="410" w:author="DM" w:date="2012-08-19T10:48:00Z">
        <w:r w:rsidR="005738AD">
          <w:t>ROI</w:t>
        </w:r>
      </w:ins>
      <w:del w:id="411" w:author="DM" w:date="2012-08-19T10:48:00Z">
        <w:r w:rsidR="001F580A" w:rsidDel="005738AD">
          <w:delText>r</w:delText>
        </w:r>
        <w:r w:rsidDel="005738AD">
          <w:delText xml:space="preserve">eturn on </w:delText>
        </w:r>
        <w:r w:rsidR="001F580A" w:rsidDel="005738AD">
          <w:delText>i</w:delText>
        </w:r>
        <w:r w:rsidDel="005738AD">
          <w:delText>nvestment</w:delText>
        </w:r>
      </w:del>
      <w:r>
        <w:t>).</w:t>
      </w:r>
    </w:p>
    <w:p w:rsidR="003E0C01" w:rsidRDefault="003E0C01" w:rsidP="003E0C01">
      <w:pPr>
        <w:pStyle w:val="H2"/>
      </w:pPr>
      <w:bookmarkStart w:id="412" w:name="_Toc306545885"/>
      <w:r>
        <w:t>Value of Using Business Drivers</w:t>
      </w:r>
      <w:bookmarkEnd w:id="412"/>
    </w:p>
    <w:p w:rsidR="003E0C01" w:rsidRDefault="00A234D3" w:rsidP="003E0C01">
      <w:pPr>
        <w:pStyle w:val="Para"/>
      </w:pPr>
      <w:ins w:id="413" w:author="DM" w:date="2012-08-19T10:49:00Z">
        <w:r>
          <w:t>The intended purpose of</w:t>
        </w:r>
      </w:ins>
      <w:del w:id="414" w:author="DM" w:date="2012-08-19T10:49:00Z">
        <w:r w:rsidR="003E0C01" w:rsidDel="00A234D3">
          <w:delText>The key behind understanding and defining</w:delText>
        </w:r>
      </w:del>
      <w:r w:rsidR="003E0C01">
        <w:t xml:space="preserve"> </w:t>
      </w:r>
      <w:r w:rsidR="00BA36B8">
        <w:t>b</w:t>
      </w:r>
      <w:r w:rsidR="003E0C01">
        <w:t xml:space="preserve">usiness </w:t>
      </w:r>
      <w:r w:rsidR="00BA36B8">
        <w:t>d</w:t>
      </w:r>
      <w:r w:rsidR="003E0C01">
        <w:t xml:space="preserve">rivers </w:t>
      </w:r>
      <w:del w:id="415" w:author="DM" w:date="2012-08-19T10:49:00Z">
        <w:r w:rsidR="003E0C01" w:rsidDel="00A234D3">
          <w:delText xml:space="preserve">is that their intended purpose </w:delText>
        </w:r>
      </w:del>
      <w:r w:rsidR="003E0C01">
        <w:t xml:space="preserve">is to help us define the priorities of the business. They are derived by having a clear definition of the </w:t>
      </w:r>
      <w:ins w:id="416" w:author="DM" w:date="2012-08-19T10:49:00Z">
        <w:r>
          <w:t>m</w:t>
        </w:r>
      </w:ins>
      <w:del w:id="417" w:author="DM" w:date="2012-08-19T10:49:00Z">
        <w:r w:rsidR="003E0C01" w:rsidDel="00A234D3">
          <w:delText>M</w:delText>
        </w:r>
      </w:del>
      <w:r w:rsidR="003E0C01">
        <w:t xml:space="preserve">ission, </w:t>
      </w:r>
      <w:del w:id="418" w:author="DM" w:date="2012-08-19T10:49:00Z">
        <w:r w:rsidR="003E0C01" w:rsidDel="00A234D3">
          <w:delText>V</w:delText>
        </w:r>
      </w:del>
      <w:ins w:id="419" w:author="DM" w:date="2012-08-19T10:49:00Z">
        <w:r>
          <w:t>v</w:t>
        </w:r>
      </w:ins>
      <w:r w:rsidR="003E0C01">
        <w:t xml:space="preserve">ision, </w:t>
      </w:r>
      <w:del w:id="420" w:author="DM" w:date="2012-08-19T10:49:00Z">
        <w:r w:rsidR="003E0C01" w:rsidDel="00A234D3">
          <w:delText>G</w:delText>
        </w:r>
      </w:del>
      <w:ins w:id="421" w:author="DM" w:date="2012-08-19T10:49:00Z">
        <w:r>
          <w:t>g</w:t>
        </w:r>
      </w:ins>
      <w:r w:rsidR="003E0C01">
        <w:t xml:space="preserve">oals, </w:t>
      </w:r>
      <w:del w:id="422" w:author="DM" w:date="2012-08-19T10:49:00Z">
        <w:r w:rsidR="003E0C01" w:rsidDel="00A234D3">
          <w:delText>M</w:delText>
        </w:r>
      </w:del>
      <w:ins w:id="423" w:author="DM" w:date="2012-08-19T10:49:00Z">
        <w:r>
          <w:t>m</w:t>
        </w:r>
      </w:ins>
      <w:r w:rsidR="003E0C01">
        <w:t xml:space="preserve">etrics, and </w:t>
      </w:r>
      <w:del w:id="424" w:author="DM" w:date="2012-08-19T10:50:00Z">
        <w:r w:rsidR="003E0C01" w:rsidDel="00A234D3">
          <w:delText>S</w:delText>
        </w:r>
      </w:del>
      <w:ins w:id="425" w:author="DM" w:date="2012-08-19T10:50:00Z">
        <w:r>
          <w:t>s</w:t>
        </w:r>
      </w:ins>
      <w:r w:rsidR="003E0C01">
        <w:t>trategi</w:t>
      </w:r>
      <w:r w:rsidR="00845200">
        <w:t xml:space="preserve">es of the </w:t>
      </w:r>
      <w:r w:rsidR="00857FE6">
        <w:t>o</w:t>
      </w:r>
      <w:r w:rsidR="00845200">
        <w:t xml:space="preserve">rganization. </w:t>
      </w:r>
      <w:r w:rsidR="00857FE6">
        <w:t xml:space="preserve">Figure </w:t>
      </w:r>
      <w:r w:rsidR="00D51C16">
        <w:t>9</w:t>
      </w:r>
      <w:r w:rsidR="00857FE6">
        <w:t xml:space="preserve">.8 </w:t>
      </w:r>
      <w:r w:rsidR="003E0C01">
        <w:t>illustrates this relationship.</w:t>
      </w:r>
    </w:p>
    <w:p w:rsidR="003E0C01" w:rsidRDefault="003E0C01" w:rsidP="00714972">
      <w:pPr>
        <w:pStyle w:val="Slug"/>
        <w:rPr>
          <w:ins w:id="426" w:author="DM" w:date="2012-08-19T09:18:00Z"/>
        </w:rPr>
      </w:pPr>
      <w:bookmarkStart w:id="427" w:name="_Ref306529828"/>
      <w:r>
        <w:t xml:space="preserve">Figure </w:t>
      </w:r>
      <w:bookmarkEnd w:id="427"/>
      <w:r w:rsidR="00D51C16">
        <w:t>9</w:t>
      </w:r>
      <w:r w:rsidR="00857FE6">
        <w:t>.8</w:t>
      </w:r>
      <w:del w:id="428" w:author="DM" w:date="2012-08-19T10:50:00Z">
        <w:r w:rsidR="00857FE6" w:rsidDel="00A234D3">
          <w:delText>:</w:delText>
        </w:r>
      </w:del>
      <w:r w:rsidR="00857FE6">
        <w:t xml:space="preserve"> </w:t>
      </w:r>
      <w:del w:id="429" w:author="DM" w:date="2012-08-19T10:50:00Z">
        <w:r w:rsidR="00857FE6" w:rsidDel="00A234D3">
          <w:delText xml:space="preserve">The </w:delText>
        </w:r>
        <w:r w:rsidR="00EF2186" w:rsidDel="00A234D3">
          <w:delText>i</w:delText>
        </w:r>
      </w:del>
      <w:ins w:id="430" w:author="DM" w:date="2012-08-19T10:50:00Z">
        <w:r w:rsidR="00A234D3">
          <w:t>I</w:t>
        </w:r>
      </w:ins>
      <w:r>
        <w:t xml:space="preserve">nterface </w:t>
      </w:r>
      <w:del w:id="431" w:author="DM" w:date="2012-08-19T10:50:00Z">
        <w:r w:rsidDel="00A234D3">
          <w:delText>b</w:delText>
        </w:r>
      </w:del>
      <w:proofErr w:type="gramStart"/>
      <w:ins w:id="432" w:author="DM" w:date="2012-08-19T10:50:00Z">
        <w:r w:rsidR="00A234D3">
          <w:t>B</w:t>
        </w:r>
      </w:ins>
      <w:r>
        <w:t>etween</w:t>
      </w:r>
      <w:proofErr w:type="gramEnd"/>
      <w:r>
        <w:t xml:space="preserve"> the Business Strategy and the Portfolio</w:t>
      </w:r>
      <w:r w:rsidR="00C1398D">
        <w:t xml:space="preserve"> </w:t>
      </w:r>
      <w:del w:id="433" w:author="DM" w:date="2012-08-19T10:50:00Z">
        <w:r w:rsidR="00C1398D" w:rsidRPr="009C47B3" w:rsidDel="00A234D3">
          <w:rPr>
            <w:b w:val="0"/>
          </w:rPr>
          <w:delText>(</w:delText>
        </w:r>
        <w:r w:rsidR="002E114B" w:rsidDel="00A234D3">
          <w:rPr>
            <w:b w:val="0"/>
          </w:rPr>
          <w:delText>Source: Advisicon</w:delText>
        </w:r>
        <w:r w:rsidR="00C1398D" w:rsidRPr="009C47B3" w:rsidDel="00A234D3">
          <w:rPr>
            <w:b w:val="0"/>
          </w:rPr>
          <w:delText>)</w:delText>
        </w:r>
      </w:del>
      <w:r w:rsidR="00857FE6">
        <w:rPr>
          <w:b w:val="0"/>
        </w:rPr>
        <w:tab/>
      </w:r>
      <w:r w:rsidR="00857FE6" w:rsidRPr="00714972">
        <w:t>[</w:t>
      </w:r>
      <w:r w:rsidR="008E3590">
        <w:t>09-08-</w:t>
      </w:r>
      <w:r w:rsidR="00276FE5" w:rsidRPr="00276FE5">
        <w:t>interfaceBetweenBusinessStrategyAndPortfolio.eps</w:t>
      </w:r>
      <w:r w:rsidR="00857FE6" w:rsidRPr="00714972">
        <w:t>]</w:t>
      </w:r>
    </w:p>
    <w:p w:rsidR="0048105B" w:rsidRDefault="00533A76">
      <w:pPr>
        <w:pStyle w:val="FigureSource"/>
        <w:pPrChange w:id="434" w:author="DM" w:date="2012-08-19T09:18:00Z">
          <w:pPr>
            <w:pStyle w:val="Slug"/>
          </w:pPr>
        </w:pPrChange>
      </w:pPr>
      <w:ins w:id="435" w:author="DM" w:date="2012-08-19T09:18:00Z">
        <w:r>
          <w:t>Source: Advisicon</w:t>
        </w:r>
      </w:ins>
    </w:p>
    <w:p w:rsidR="003E0C01" w:rsidRDefault="003E0C01" w:rsidP="003E0C01">
      <w:pPr>
        <w:pStyle w:val="Para"/>
      </w:pPr>
      <w:r>
        <w:t xml:space="preserve">Business </w:t>
      </w:r>
      <w:r w:rsidR="00BA36B8">
        <w:t>d</w:t>
      </w:r>
      <w:r>
        <w:t xml:space="preserve">rivers act as the interface between the </w:t>
      </w:r>
      <w:r w:rsidR="00BA36B8">
        <w:t>b</w:t>
      </w:r>
      <w:r>
        <w:t xml:space="preserve">usiness </w:t>
      </w:r>
      <w:r w:rsidR="00BA36B8">
        <w:t>s</w:t>
      </w:r>
      <w:r>
        <w:t>trategy and the Portfolio of Projects</w:t>
      </w:r>
      <w:r w:rsidR="005A7570">
        <w:t xml:space="preserve"> to define </w:t>
      </w:r>
      <w:r>
        <w:t xml:space="preserve">key </w:t>
      </w:r>
      <w:ins w:id="436" w:author="DM" w:date="2012-08-19T10:50:00Z">
        <w:r w:rsidR="00A234D3">
          <w:t xml:space="preserve">business </w:t>
        </w:r>
      </w:ins>
      <w:r>
        <w:t xml:space="preserve">priorities </w:t>
      </w:r>
      <w:del w:id="437" w:author="DM" w:date="2012-08-19T10:50:00Z">
        <w:r w:rsidDel="00A234D3">
          <w:delText>of the business</w:delText>
        </w:r>
        <w:r w:rsidR="005A7570" w:rsidDel="00A234D3">
          <w:delText xml:space="preserve"> </w:delText>
        </w:r>
      </w:del>
      <w:r w:rsidR="005A7570">
        <w:t xml:space="preserve">and </w:t>
      </w:r>
      <w:r>
        <w:t xml:space="preserve">to assist with the prioritization and </w:t>
      </w:r>
      <w:r w:rsidR="005A7570">
        <w:t>s</w:t>
      </w:r>
      <w:r>
        <w:t xml:space="preserve">cheduling of </w:t>
      </w:r>
      <w:r w:rsidR="005A7570">
        <w:t>w</w:t>
      </w:r>
      <w:r>
        <w:t xml:space="preserve">ork and </w:t>
      </w:r>
      <w:r w:rsidR="005A7570">
        <w:t>r</w:t>
      </w:r>
      <w:r>
        <w:t>esources.</w:t>
      </w:r>
    </w:p>
    <w:p w:rsidR="003E0C01" w:rsidRDefault="003E0C01" w:rsidP="003E0C01">
      <w:pPr>
        <w:pStyle w:val="Para"/>
      </w:pPr>
      <w:r w:rsidRPr="00035946">
        <w:t xml:space="preserve">Too many tools and too many organizations fail to </w:t>
      </w:r>
      <w:r w:rsidR="005A7570">
        <w:t>combine</w:t>
      </w:r>
      <w:r w:rsidR="005A7570" w:rsidRPr="00035946">
        <w:t xml:space="preserve"> </w:t>
      </w:r>
      <w:r w:rsidRPr="00035946">
        <w:t>their po</w:t>
      </w:r>
      <w:r>
        <w:t>rtfolio and work planning with</w:t>
      </w:r>
      <w:r w:rsidRPr="00035946">
        <w:t xml:space="preserve"> </w:t>
      </w:r>
      <w:r>
        <w:t>the</w:t>
      </w:r>
      <w:r w:rsidRPr="00035946">
        <w:t xml:space="preserve"> existing </w:t>
      </w:r>
      <w:r>
        <w:t xml:space="preserve">set of </w:t>
      </w:r>
      <w:r w:rsidRPr="00035946">
        <w:t>approved projects</w:t>
      </w:r>
      <w:r>
        <w:t xml:space="preserve">, </w:t>
      </w:r>
      <w:ins w:id="438" w:author="DM" w:date="2012-08-19T10:50:00Z">
        <w:r w:rsidR="00A234D3">
          <w:t xml:space="preserve">which </w:t>
        </w:r>
      </w:ins>
      <w:r>
        <w:t>result</w:t>
      </w:r>
      <w:ins w:id="439" w:author="DM" w:date="2012-08-19T10:50:00Z">
        <w:r w:rsidR="00A234D3">
          <w:t>s</w:t>
        </w:r>
      </w:ins>
      <w:del w:id="440" w:author="DM" w:date="2012-08-19T10:50:00Z">
        <w:r w:rsidDel="00A234D3">
          <w:delText>ing</w:delText>
        </w:r>
      </w:del>
      <w:r>
        <w:t xml:space="preserve"> in an incomplete and inaccurate understanding of the </w:t>
      </w:r>
      <w:ins w:id="441" w:author="DM" w:date="2012-08-19T10:51:00Z">
        <w:r w:rsidR="00A234D3">
          <w:t xml:space="preserve">organization’s </w:t>
        </w:r>
      </w:ins>
      <w:r>
        <w:t>total work demand and capacity</w:t>
      </w:r>
      <w:del w:id="442" w:author="DM" w:date="2012-08-19T10:51:00Z">
        <w:r w:rsidDel="00A234D3">
          <w:delText xml:space="preserve"> of the organization</w:delText>
        </w:r>
      </w:del>
      <w:r>
        <w:t xml:space="preserve">. </w:t>
      </w:r>
    </w:p>
    <w:p w:rsidR="003E0C01" w:rsidRDefault="005A7570" w:rsidP="003E0C01">
      <w:pPr>
        <w:pStyle w:val="Para"/>
      </w:pPr>
      <w:r>
        <w:t>U</w:t>
      </w:r>
      <w:r w:rsidR="003E0C01">
        <w:t xml:space="preserve">nderstanding and properly defining </w:t>
      </w:r>
      <w:r w:rsidR="00BA36B8">
        <w:t>b</w:t>
      </w:r>
      <w:r w:rsidR="003E0C01">
        <w:t xml:space="preserve">usiness </w:t>
      </w:r>
      <w:r w:rsidR="00BA36B8">
        <w:t>d</w:t>
      </w:r>
      <w:r w:rsidR="003E0C01">
        <w:t xml:space="preserve">rivers is a key step in ensuring the success of a </w:t>
      </w:r>
      <w:ins w:id="443" w:author="DM" w:date="2012-08-19T10:51:00Z">
        <w:r w:rsidR="00A234D3">
          <w:t>p</w:t>
        </w:r>
      </w:ins>
      <w:del w:id="444" w:author="DM" w:date="2012-08-19T10:51:00Z">
        <w:r w:rsidR="003E0C01" w:rsidDel="00A234D3">
          <w:delText>P</w:delText>
        </w:r>
      </w:del>
      <w:r w:rsidR="003E0C01">
        <w:t xml:space="preserve">ortfolio </w:t>
      </w:r>
      <w:del w:id="445" w:author="DM" w:date="2012-08-19T10:51:00Z">
        <w:r w:rsidR="003E0C01" w:rsidDel="00A234D3">
          <w:delText>M</w:delText>
        </w:r>
      </w:del>
      <w:ins w:id="446" w:author="DM" w:date="2012-08-19T10:51:00Z">
        <w:r w:rsidR="00A234D3">
          <w:t>m</w:t>
        </w:r>
      </w:ins>
      <w:r w:rsidR="003E0C01">
        <w:t xml:space="preserve">anagement system. Business </w:t>
      </w:r>
      <w:r w:rsidR="00BA36B8">
        <w:t>d</w:t>
      </w:r>
      <w:r w:rsidR="003E0C01">
        <w:t xml:space="preserve">rivers are an effective way to ensure alignment between </w:t>
      </w:r>
      <w:del w:id="447" w:author="DM" w:date="2012-08-19T10:51:00Z">
        <w:r w:rsidR="003E0C01" w:rsidDel="00A234D3">
          <w:delText>S</w:delText>
        </w:r>
      </w:del>
      <w:ins w:id="448" w:author="DM" w:date="2012-08-19T10:51:00Z">
        <w:r w:rsidR="00A234D3">
          <w:t>s</w:t>
        </w:r>
      </w:ins>
      <w:r w:rsidR="003E0C01">
        <w:t xml:space="preserve">trategy and </w:t>
      </w:r>
      <w:del w:id="449" w:author="DM" w:date="2012-08-19T10:51:00Z">
        <w:r w:rsidR="003E0C01" w:rsidDel="00A234D3">
          <w:delText>E</w:delText>
        </w:r>
      </w:del>
      <w:ins w:id="450" w:author="DM" w:date="2012-08-19T10:51:00Z">
        <w:r w:rsidR="00A234D3">
          <w:t>e</w:t>
        </w:r>
      </w:ins>
      <w:r w:rsidR="003E0C01">
        <w:t>xecution as they:</w:t>
      </w:r>
    </w:p>
    <w:p w:rsidR="003E0C01" w:rsidRDefault="00A234D3" w:rsidP="00714972">
      <w:pPr>
        <w:pStyle w:val="ListBulleted"/>
      </w:pPr>
      <w:ins w:id="451" w:author="DM" w:date="2012-08-19T10:51:00Z">
        <w:r>
          <w:t>P</w:t>
        </w:r>
      </w:ins>
      <w:del w:id="452" w:author="DM" w:date="2012-08-19T10:51:00Z">
        <w:r w:rsidR="003E0C01" w:rsidDel="00A234D3">
          <w:delText>p</w:delText>
        </w:r>
      </w:del>
      <w:r w:rsidR="003E0C01">
        <w:t xml:space="preserve">rovide the linkage between the </w:t>
      </w:r>
      <w:r w:rsidR="00BA36B8">
        <w:t>b</w:t>
      </w:r>
      <w:r w:rsidR="003E0C01">
        <w:t xml:space="preserve">usiness </w:t>
      </w:r>
      <w:r w:rsidR="00BA36B8">
        <w:t>s</w:t>
      </w:r>
      <w:r w:rsidR="003E0C01">
        <w:t>trategy and the Portfolio of Projects</w:t>
      </w:r>
      <w:ins w:id="453" w:author="DM" w:date="2012-08-19T10:51:00Z">
        <w:r>
          <w:t>.</w:t>
        </w:r>
      </w:ins>
    </w:p>
    <w:p w:rsidR="003E0C01" w:rsidRDefault="003E0C01" w:rsidP="00714972">
      <w:pPr>
        <w:pStyle w:val="ListBulleted"/>
      </w:pPr>
      <w:del w:id="454" w:author="DM" w:date="2012-08-19T10:51:00Z">
        <w:r w:rsidDel="00A234D3">
          <w:delText>e</w:delText>
        </w:r>
      </w:del>
      <w:ins w:id="455" w:author="DM" w:date="2012-08-19T10:51:00Z">
        <w:r w:rsidR="00A234D3">
          <w:t>E</w:t>
        </w:r>
      </w:ins>
      <w:r>
        <w:t>nsure a consistent way for key stakeholders to agree on cross-organization business objectives</w:t>
      </w:r>
      <w:ins w:id="456" w:author="DM" w:date="2012-08-19T10:51:00Z">
        <w:r w:rsidR="00A234D3">
          <w:t>.</w:t>
        </w:r>
      </w:ins>
    </w:p>
    <w:p w:rsidR="003E0C01" w:rsidRDefault="003E0C01" w:rsidP="00714972">
      <w:pPr>
        <w:pStyle w:val="ListBulleted"/>
      </w:pPr>
      <w:del w:id="457" w:author="DM" w:date="2012-08-19T10:51:00Z">
        <w:r w:rsidDel="00A234D3">
          <w:delText>h</w:delText>
        </w:r>
      </w:del>
      <w:ins w:id="458" w:author="DM" w:date="2012-08-19T10:51:00Z">
        <w:r w:rsidR="00A234D3">
          <w:t>H</w:t>
        </w:r>
      </w:ins>
      <w:r>
        <w:t>elp establish a basis for mapping projects back to business priorities</w:t>
      </w:r>
      <w:ins w:id="459" w:author="DM" w:date="2012-08-19T10:51:00Z">
        <w:r w:rsidR="00A234D3">
          <w:t>.</w:t>
        </w:r>
      </w:ins>
    </w:p>
    <w:p w:rsidR="003E0C01" w:rsidRDefault="00A234D3" w:rsidP="00714972">
      <w:pPr>
        <w:pStyle w:val="ListBulleted"/>
      </w:pPr>
      <w:ins w:id="460" w:author="DM" w:date="2012-08-19T10:51:00Z">
        <w:r>
          <w:t>O</w:t>
        </w:r>
      </w:ins>
      <w:del w:id="461" w:author="DM" w:date="2012-08-19T10:51:00Z">
        <w:r w:rsidR="003E0C01" w:rsidDel="00A234D3">
          <w:delText>o</w:delText>
        </w:r>
      </w:del>
      <w:r w:rsidR="003E0C01">
        <w:t xml:space="preserve">ffer a central single source of truth for all ongoing and planned work so that prioritization can be properly </w:t>
      </w:r>
      <w:r w:rsidR="005A7570">
        <w:t>performed</w:t>
      </w:r>
      <w:ins w:id="462" w:author="DM" w:date="2012-08-19T10:52:00Z">
        <w:r>
          <w:t>.</w:t>
        </w:r>
      </w:ins>
    </w:p>
    <w:p w:rsidR="003E0C01" w:rsidRDefault="003E0C01" w:rsidP="003E0C01">
      <w:pPr>
        <w:pStyle w:val="H2"/>
      </w:pPr>
      <w:bookmarkStart w:id="463" w:name="_Toc306545886"/>
      <w:r>
        <w:t>Defining Business Drivers</w:t>
      </w:r>
      <w:bookmarkEnd w:id="463"/>
    </w:p>
    <w:p w:rsidR="003E0C01" w:rsidRDefault="003E0C01" w:rsidP="001E6320">
      <w:pPr>
        <w:pStyle w:val="Para"/>
      </w:pPr>
      <w:r>
        <w:t xml:space="preserve">Here is where we </w:t>
      </w:r>
      <w:del w:id="464" w:author="DM" w:date="2012-08-19T10:52:00Z">
        <w:r w:rsidDel="00A234D3">
          <w:delText xml:space="preserve">will </w:delText>
        </w:r>
      </w:del>
      <w:r>
        <w:t xml:space="preserve">separate the </w:t>
      </w:r>
      <w:r w:rsidR="007F0170">
        <w:t xml:space="preserve">approach of defining </w:t>
      </w:r>
      <w:r w:rsidR="00BA36B8">
        <w:t>b</w:t>
      </w:r>
      <w:r w:rsidR="00EF2186">
        <w:t xml:space="preserve">usiness </w:t>
      </w:r>
      <w:r w:rsidR="00BA36B8">
        <w:t>d</w:t>
      </w:r>
      <w:r w:rsidR="00EF2186">
        <w:t xml:space="preserve">rivers </w:t>
      </w:r>
      <w:r w:rsidR="00086D84">
        <w:t xml:space="preserve">from </w:t>
      </w:r>
      <w:r w:rsidR="007F0170">
        <w:t xml:space="preserve">creating the </w:t>
      </w:r>
      <w:r>
        <w:t xml:space="preserve">business and technical aspects </w:t>
      </w:r>
      <w:r w:rsidR="001E641B">
        <w:t>(</w:t>
      </w:r>
      <w:r>
        <w:t>keeping in mind they are both necessary elements</w:t>
      </w:r>
      <w:r w:rsidR="001E641B">
        <w:t>)</w:t>
      </w:r>
      <w:r>
        <w:t xml:space="preserve">. The </w:t>
      </w:r>
      <w:r w:rsidR="001E641B">
        <w:t xml:space="preserve">business </w:t>
      </w:r>
      <w:r>
        <w:t xml:space="preserve">approach to deriving </w:t>
      </w:r>
      <w:ins w:id="465" w:author="DM" w:date="2012-08-19T10:52:00Z">
        <w:r w:rsidR="0080682C">
          <w:t xml:space="preserve">business drivers </w:t>
        </w:r>
      </w:ins>
      <w:del w:id="466" w:author="DM" w:date="2012-08-19T10:52:00Z">
        <w:r w:rsidDel="0080682C">
          <w:delText xml:space="preserve">them </w:delText>
        </w:r>
      </w:del>
      <w:r>
        <w:t>is usually done in a facilitated workshop</w:t>
      </w:r>
      <w:r w:rsidR="00EF2186">
        <w:t>.</w:t>
      </w:r>
      <w:r>
        <w:t xml:space="preserve"> </w:t>
      </w:r>
      <w:r w:rsidR="00EF2186">
        <w:t>D</w:t>
      </w:r>
      <w:r>
        <w:t xml:space="preserve">efining </w:t>
      </w:r>
      <w:ins w:id="467" w:author="DM" w:date="2012-08-19T10:52:00Z">
        <w:r w:rsidR="0080682C">
          <w:t xml:space="preserve">business drivers </w:t>
        </w:r>
      </w:ins>
      <w:del w:id="468" w:author="DM" w:date="2012-08-19T10:52:00Z">
        <w:r w:rsidDel="0080682C">
          <w:delText xml:space="preserve">them </w:delText>
        </w:r>
      </w:del>
      <w:r>
        <w:t xml:space="preserve">in Project Server </w:t>
      </w:r>
      <w:r w:rsidR="00EF2186">
        <w:t xml:space="preserve">involves </w:t>
      </w:r>
      <w:r>
        <w:t xml:space="preserve">succinct steps in the definition process </w:t>
      </w:r>
      <w:r w:rsidR="007F0170">
        <w:t xml:space="preserve">with the goal </w:t>
      </w:r>
      <w:r w:rsidR="00EF2186">
        <w:t xml:space="preserve">of </w:t>
      </w:r>
      <w:r w:rsidR="007F0170">
        <w:t>build</w:t>
      </w:r>
      <w:r w:rsidR="00EF2186">
        <w:t>ing</w:t>
      </w:r>
      <w:r w:rsidR="007F0170">
        <w:t xml:space="preserve"> a </w:t>
      </w:r>
      <w:r w:rsidR="00BA36B8">
        <w:t>b</w:t>
      </w:r>
      <w:r w:rsidR="007F0170">
        <w:t xml:space="preserve">usiness </w:t>
      </w:r>
      <w:r w:rsidR="00BA36B8">
        <w:t>d</w:t>
      </w:r>
      <w:r w:rsidR="007F0170">
        <w:t xml:space="preserve">river </w:t>
      </w:r>
      <w:r w:rsidR="00EF2186">
        <w:t>with</w:t>
      </w:r>
      <w:r w:rsidR="007F0170">
        <w:t xml:space="preserve"> a quantifiable metric </w:t>
      </w:r>
      <w:r w:rsidR="00EF2186">
        <w:t>(</w:t>
      </w:r>
      <w:r w:rsidR="00D51C16">
        <w:t>enabling</w:t>
      </w:r>
      <w:r w:rsidR="007F0170">
        <w:t xml:space="preserve"> specific and measurable information</w:t>
      </w:r>
      <w:r w:rsidR="00EF2186">
        <w:t xml:space="preserve"> gathering</w:t>
      </w:r>
      <w:r w:rsidR="007F0170">
        <w:t xml:space="preserve"> for business intelligence </w:t>
      </w:r>
      <w:ins w:id="469" w:author="DM" w:date="2012-08-19T10:53:00Z">
        <w:r w:rsidR="0080682C">
          <w:t xml:space="preserve">(BI) </w:t>
        </w:r>
      </w:ins>
      <w:r w:rsidR="007F0170">
        <w:t>analysis</w:t>
      </w:r>
      <w:r w:rsidR="00EF2186">
        <w:t xml:space="preserve"> both before and after the project)</w:t>
      </w:r>
      <w:r w:rsidR="007F0170">
        <w:t>.</w:t>
      </w:r>
    </w:p>
    <w:p w:rsidR="003E0C01" w:rsidRPr="00714972" w:rsidRDefault="003E0C01" w:rsidP="00714972">
      <w:pPr>
        <w:pStyle w:val="H3"/>
      </w:pPr>
      <w:del w:id="470" w:author="DM" w:date="2012-08-19T10:53:00Z">
        <w:r w:rsidRPr="00714972" w:rsidDel="0080682C">
          <w:delText xml:space="preserve">The </w:delText>
        </w:r>
      </w:del>
      <w:r w:rsidRPr="00714972">
        <w:t>Art of Defining Business Drivers</w:t>
      </w:r>
    </w:p>
    <w:p w:rsidR="003E0C01" w:rsidRDefault="001E641B" w:rsidP="003E0C01">
      <w:pPr>
        <w:pStyle w:val="Para"/>
      </w:pPr>
      <w:r>
        <w:t>A</w:t>
      </w:r>
      <w:r w:rsidR="003E0C01">
        <w:t xml:space="preserve"> facilitated-workshop approach can be used to determine </w:t>
      </w:r>
      <w:del w:id="471" w:author="DM" w:date="2012-08-19T10:54:00Z">
        <w:r w:rsidR="003E0C01" w:rsidDel="0080682C">
          <w:delText xml:space="preserve">what </w:delText>
        </w:r>
      </w:del>
      <w:r w:rsidR="003E0C01">
        <w:t>the key priorities of the business</w:t>
      </w:r>
      <w:del w:id="472" w:author="DM" w:date="2012-08-19T10:54:00Z">
        <w:r w:rsidR="003E0C01" w:rsidDel="0080682C">
          <w:delText xml:space="preserve"> are</w:delText>
        </w:r>
      </w:del>
      <w:r w:rsidR="003E0C01">
        <w:t xml:space="preserve">. This approach is an important first step, as it solicits key input from the </w:t>
      </w:r>
      <w:r>
        <w:t>b</w:t>
      </w:r>
      <w:r w:rsidR="003E0C01">
        <w:t xml:space="preserve">usiness </w:t>
      </w:r>
      <w:r>
        <w:t>l</w:t>
      </w:r>
      <w:r w:rsidR="003E0C01">
        <w:t xml:space="preserve">eaders, knowledgeable </w:t>
      </w:r>
      <w:r>
        <w:t>s</w:t>
      </w:r>
      <w:r w:rsidR="003E0C01">
        <w:t xml:space="preserve">ubject </w:t>
      </w:r>
      <w:r>
        <w:t>m</w:t>
      </w:r>
      <w:r w:rsidR="003E0C01">
        <w:t xml:space="preserve">atter </w:t>
      </w:r>
      <w:r>
        <w:t>e</w:t>
      </w:r>
      <w:r w:rsidR="003E0C01">
        <w:t>xperts, and other key stakeholders in the organization to obtain strategic</w:t>
      </w:r>
      <w:ins w:id="473" w:author="DM" w:date="2012-08-19T10:54:00Z">
        <w:r w:rsidR="0080682C">
          <w:t>-</w:t>
        </w:r>
      </w:ins>
      <w:del w:id="474" w:author="DM" w:date="2012-08-19T10:54:00Z">
        <w:r w:rsidR="003E0C01" w:rsidDel="0080682C">
          <w:delText xml:space="preserve"> </w:delText>
        </w:r>
      </w:del>
      <w:r w:rsidR="003E0C01">
        <w:t xml:space="preserve">level and goal-oriented input that will be used </w:t>
      </w:r>
      <w:ins w:id="475" w:author="DM" w:date="2012-08-19T10:54:00Z">
        <w:r w:rsidR="0080682C">
          <w:t>in defining</w:t>
        </w:r>
      </w:ins>
      <w:del w:id="476" w:author="DM" w:date="2012-08-19T10:54:00Z">
        <w:r w:rsidR="003E0C01" w:rsidDel="0080682C">
          <w:delText>toward the definition of</w:delText>
        </w:r>
      </w:del>
      <w:r w:rsidR="003E0C01">
        <w:t xml:space="preserve"> the </w:t>
      </w:r>
      <w:r w:rsidR="00BA36B8">
        <w:t>b</w:t>
      </w:r>
      <w:r w:rsidR="003E0C01">
        <w:t xml:space="preserve">usiness </w:t>
      </w:r>
      <w:r w:rsidR="00BA36B8">
        <w:t>d</w:t>
      </w:r>
      <w:r w:rsidR="003E0C01">
        <w:t xml:space="preserve">rivers. </w:t>
      </w:r>
    </w:p>
    <w:p w:rsidR="003E0C01" w:rsidRDefault="003E0C01" w:rsidP="003E0C01">
      <w:pPr>
        <w:pStyle w:val="Para"/>
      </w:pPr>
      <w:r>
        <w:t xml:space="preserve">It is important to focus on the definition of the business drivers without putting too much emphasis on how to configure the Project Server environment. The initial focus should be on the key business aspects, including the long-term strategic intent of the organization, its </w:t>
      </w:r>
      <w:del w:id="477" w:author="DM" w:date="2012-08-19T10:54:00Z">
        <w:r w:rsidDel="0080682C">
          <w:delText>V</w:delText>
        </w:r>
      </w:del>
      <w:ins w:id="478" w:author="DM" w:date="2012-08-19T10:54:00Z">
        <w:r w:rsidR="0080682C">
          <w:t>v</w:t>
        </w:r>
      </w:ins>
      <w:r>
        <w:t xml:space="preserve">ision, </w:t>
      </w:r>
      <w:del w:id="479" w:author="DM" w:date="2012-08-19T10:54:00Z">
        <w:r w:rsidDel="0080682C">
          <w:delText>M</w:delText>
        </w:r>
      </w:del>
      <w:ins w:id="480" w:author="DM" w:date="2012-08-19T10:54:00Z">
        <w:r w:rsidR="0080682C">
          <w:t>m</w:t>
        </w:r>
      </w:ins>
      <w:r>
        <w:t xml:space="preserve">ission, </w:t>
      </w:r>
      <w:del w:id="481" w:author="DM" w:date="2012-08-19T10:54:00Z">
        <w:r w:rsidDel="0080682C">
          <w:delText>G</w:delText>
        </w:r>
      </w:del>
      <w:ins w:id="482" w:author="DM" w:date="2012-08-19T10:54:00Z">
        <w:r w:rsidR="0080682C">
          <w:t>g</w:t>
        </w:r>
      </w:ins>
      <w:r>
        <w:t xml:space="preserve">oals, </w:t>
      </w:r>
      <w:del w:id="483" w:author="DM" w:date="2012-08-19T10:54:00Z">
        <w:r w:rsidDel="0080682C">
          <w:delText>M</w:delText>
        </w:r>
      </w:del>
      <w:ins w:id="484" w:author="DM" w:date="2012-08-19T10:54:00Z">
        <w:r w:rsidR="0080682C">
          <w:t>m</w:t>
        </w:r>
      </w:ins>
      <w:r>
        <w:t xml:space="preserve">etrics, and </w:t>
      </w:r>
      <w:ins w:id="485" w:author="DM" w:date="2012-08-19T10:54:00Z">
        <w:r w:rsidR="0080682C">
          <w:t>p</w:t>
        </w:r>
      </w:ins>
      <w:del w:id="486" w:author="DM" w:date="2012-08-19T10:54:00Z">
        <w:r w:rsidDel="0080682C">
          <w:delText>P</w:delText>
        </w:r>
      </w:del>
      <w:r>
        <w:t xml:space="preserve">roposed </w:t>
      </w:r>
      <w:del w:id="487" w:author="DM" w:date="2012-08-19T10:54:00Z">
        <w:r w:rsidDel="0080682C">
          <w:delText>S</w:delText>
        </w:r>
      </w:del>
      <w:ins w:id="488" w:author="DM" w:date="2012-08-19T10:54:00Z">
        <w:r w:rsidR="0080682C">
          <w:t>s</w:t>
        </w:r>
      </w:ins>
      <w:r>
        <w:t xml:space="preserve">trategies. </w:t>
      </w:r>
    </w:p>
    <w:p w:rsidR="003E0C01" w:rsidRDefault="003E0C01" w:rsidP="003E0C01">
      <w:pPr>
        <w:pStyle w:val="Para"/>
      </w:pPr>
      <w:r>
        <w:t xml:space="preserve">As stated earlier, </w:t>
      </w:r>
      <w:r w:rsidR="00BA36B8">
        <w:t>b</w:t>
      </w:r>
      <w:r>
        <w:t xml:space="preserve">usiness </w:t>
      </w:r>
      <w:r w:rsidR="00BA36B8">
        <w:t>d</w:t>
      </w:r>
      <w:r>
        <w:t xml:space="preserve">rivers are somewhat </w:t>
      </w:r>
      <w:ins w:id="489" w:author="DM" w:date="2012-08-19T10:54:00Z">
        <w:r w:rsidR="0080682C">
          <w:t>specific</w:t>
        </w:r>
      </w:ins>
      <w:del w:id="490" w:author="DM" w:date="2012-08-19T10:55:00Z">
        <w:r w:rsidDel="0080682C">
          <w:delText>germane</w:delText>
        </w:r>
      </w:del>
      <w:r>
        <w:t xml:space="preserve"> to </w:t>
      </w:r>
      <w:del w:id="491" w:author="DM" w:date="2012-08-19T10:55:00Z">
        <w:r w:rsidDel="0080682C">
          <w:delText xml:space="preserve">a </w:delText>
        </w:r>
      </w:del>
      <w:r>
        <w:t>particular industr</w:t>
      </w:r>
      <w:ins w:id="492" w:author="DM" w:date="2012-08-19T10:55:00Z">
        <w:r w:rsidR="0080682C">
          <w:t>ies</w:t>
        </w:r>
      </w:ins>
      <w:del w:id="493" w:author="DM" w:date="2012-08-19T10:55:00Z">
        <w:r w:rsidDel="0080682C">
          <w:delText>y</w:delText>
        </w:r>
      </w:del>
      <w:r>
        <w:t xml:space="preserve"> or aspect</w:t>
      </w:r>
      <w:ins w:id="494" w:author="DM" w:date="2012-08-19T10:55:00Z">
        <w:r w:rsidR="0080682C">
          <w:t>s</w:t>
        </w:r>
      </w:ins>
      <w:r>
        <w:t xml:space="preserve"> of an organization, so it is difficult to list a complete set as the</w:t>
      </w:r>
      <w:ins w:id="495" w:author="DM" w:date="2012-08-19T10:55:00Z">
        <w:r w:rsidR="00A72639">
          <w:t>y</w:t>
        </w:r>
      </w:ins>
      <w:del w:id="496" w:author="DM" w:date="2012-08-19T10:55:00Z">
        <w:r w:rsidDel="00A72639">
          <w:delText>se</w:delText>
        </w:r>
      </w:del>
      <w:r>
        <w:t xml:space="preserve"> will in turn be heavily influenced by the </w:t>
      </w:r>
      <w:del w:id="497" w:author="DM" w:date="2012-08-19T10:55:00Z">
        <w:r w:rsidDel="00A72639">
          <w:delText>G</w:delText>
        </w:r>
      </w:del>
      <w:ins w:id="498" w:author="DM" w:date="2012-08-19T10:55:00Z">
        <w:r w:rsidR="00A72639">
          <w:t>g</w:t>
        </w:r>
      </w:ins>
      <w:r>
        <w:t xml:space="preserve">oal </w:t>
      </w:r>
      <w:del w:id="499" w:author="DM" w:date="2012-08-19T10:55:00Z">
        <w:r w:rsidDel="00A72639">
          <w:delText>S</w:delText>
        </w:r>
      </w:del>
      <w:ins w:id="500" w:author="DM" w:date="2012-08-19T10:55:00Z">
        <w:r w:rsidR="00A72639">
          <w:t>s</w:t>
        </w:r>
      </w:ins>
      <w:r>
        <w:t xml:space="preserve">et, </w:t>
      </w:r>
      <w:del w:id="501" w:author="DM" w:date="2012-08-19T10:55:00Z">
        <w:r w:rsidDel="00A72639">
          <w:delText>M</w:delText>
        </w:r>
      </w:del>
      <w:ins w:id="502" w:author="DM" w:date="2012-08-19T10:55:00Z">
        <w:r w:rsidR="00A72639">
          <w:t>m</w:t>
        </w:r>
      </w:ins>
      <w:r>
        <w:t xml:space="preserve">etrics, and </w:t>
      </w:r>
      <w:del w:id="503" w:author="DM" w:date="2012-08-19T10:55:00Z">
        <w:r w:rsidDel="00A72639">
          <w:delText>S</w:delText>
        </w:r>
      </w:del>
      <w:ins w:id="504" w:author="DM" w:date="2012-08-19T10:55:00Z">
        <w:r w:rsidR="00A72639">
          <w:t>s</w:t>
        </w:r>
      </w:ins>
      <w:r>
        <w:t xml:space="preserve">trategies of the organization’s </w:t>
      </w:r>
      <w:r w:rsidR="00BA36B8">
        <w:t>b</w:t>
      </w:r>
      <w:r>
        <w:t xml:space="preserve">usiness </w:t>
      </w:r>
      <w:r w:rsidR="00BA36B8">
        <w:t>s</w:t>
      </w:r>
      <w:r>
        <w:t>trategy.</w:t>
      </w:r>
    </w:p>
    <w:p w:rsidR="003E0C01" w:rsidRPr="00714972" w:rsidRDefault="003E0C01" w:rsidP="00714972">
      <w:pPr>
        <w:pStyle w:val="H3"/>
      </w:pPr>
      <w:del w:id="505" w:author="DM" w:date="2012-08-19T10:55:00Z">
        <w:r w:rsidRPr="00714972" w:rsidDel="00A72639">
          <w:delText xml:space="preserve">The </w:delText>
        </w:r>
      </w:del>
      <w:r w:rsidRPr="00714972">
        <w:t>Technology of Business Drivers</w:t>
      </w:r>
    </w:p>
    <w:p w:rsidR="003E0C01" w:rsidRDefault="003E0C01" w:rsidP="003E0C01">
      <w:pPr>
        <w:pStyle w:val="Para"/>
        <w:keepNext/>
      </w:pPr>
      <w:r>
        <w:t xml:space="preserve">Project Server 2010 provides an integrated </w:t>
      </w:r>
      <w:del w:id="506" w:author="DM" w:date="2012-08-19T09:29:00Z">
        <w:r w:rsidDel="00B53D71">
          <w:delText xml:space="preserve">Project Portfolio Management </w:delText>
        </w:r>
      </w:del>
      <w:ins w:id="507" w:author="DM" w:date="2012-08-19T09:29:00Z">
        <w:r w:rsidR="00B53D71">
          <w:t xml:space="preserve">PPM </w:t>
        </w:r>
      </w:ins>
      <w:r>
        <w:t xml:space="preserve">platform </w:t>
      </w:r>
      <w:r w:rsidR="00FB60B8">
        <w:t xml:space="preserve">to </w:t>
      </w:r>
      <w:r>
        <w:t>help organization</w:t>
      </w:r>
      <w:r w:rsidR="001F5E95">
        <w:t>s</w:t>
      </w:r>
      <w:r>
        <w:t xml:space="preserve"> break down their strategy into actionable, measurable, and discrete </w:t>
      </w:r>
      <w:r w:rsidR="003A0EE2">
        <w:t>b</w:t>
      </w:r>
      <w:r>
        <w:t xml:space="preserve">usiness </w:t>
      </w:r>
      <w:r w:rsidR="003A0EE2">
        <w:t>d</w:t>
      </w:r>
      <w:r>
        <w:t>rivers. Th</w:t>
      </w:r>
      <w:r w:rsidR="001F5E95">
        <w:t>is</w:t>
      </w:r>
      <w:r>
        <w:t xml:space="preserve"> solution helps define and effectively communicate the business strategy in actionable terms </w:t>
      </w:r>
      <w:r w:rsidR="001F5E95">
        <w:t xml:space="preserve">to </w:t>
      </w:r>
      <w:r>
        <w:t>provide a blueprint that can be understood and implemented by departments throughout the organization.</w:t>
      </w:r>
    </w:p>
    <w:p w:rsidR="003E0C01" w:rsidRDefault="003E0C01" w:rsidP="003E0C01">
      <w:pPr>
        <w:pStyle w:val="Para"/>
      </w:pPr>
      <w:r>
        <w:t xml:space="preserve">Now that </w:t>
      </w:r>
      <w:r w:rsidR="00762946">
        <w:t xml:space="preserve">you </w:t>
      </w:r>
      <w:r>
        <w:t xml:space="preserve">have derived </w:t>
      </w:r>
      <w:r w:rsidR="00762946">
        <w:t xml:space="preserve">your </w:t>
      </w:r>
      <w:r w:rsidR="003A0EE2">
        <w:t>b</w:t>
      </w:r>
      <w:r>
        <w:t xml:space="preserve">usiness </w:t>
      </w:r>
      <w:r w:rsidR="003A0EE2">
        <w:t>d</w:t>
      </w:r>
      <w:r>
        <w:t xml:space="preserve">rivers, </w:t>
      </w:r>
      <w:r w:rsidR="00762946">
        <w:t xml:space="preserve">you </w:t>
      </w:r>
      <w:r>
        <w:t xml:space="preserve">can start to consider how </w:t>
      </w:r>
      <w:r w:rsidR="00762946">
        <w:t xml:space="preserve">you </w:t>
      </w:r>
      <w:r>
        <w:t xml:space="preserve">are going to define them in Project Server. This </w:t>
      </w:r>
      <w:r w:rsidR="001F5E95">
        <w:t xml:space="preserve">process </w:t>
      </w:r>
      <w:del w:id="508" w:author="DM" w:date="2012-08-20T15:56:00Z">
        <w:r w:rsidDel="009D2FA2">
          <w:delText xml:space="preserve">will </w:delText>
        </w:r>
      </w:del>
      <w:r>
        <w:t>include</w:t>
      </w:r>
      <w:ins w:id="509" w:author="DM" w:date="2012-08-20T15:56:00Z">
        <w:r w:rsidR="009D2FA2">
          <w:t>s</w:t>
        </w:r>
      </w:ins>
      <w:r>
        <w:t>:</w:t>
      </w:r>
    </w:p>
    <w:p w:rsidR="003E0C01" w:rsidRDefault="003E0C01" w:rsidP="00714972">
      <w:pPr>
        <w:pStyle w:val="ListBulleted"/>
      </w:pPr>
      <w:del w:id="510" w:author="DM" w:date="2012-08-19T10:55:00Z">
        <w:r w:rsidDel="00A72639">
          <w:delText>the c</w:delText>
        </w:r>
      </w:del>
      <w:ins w:id="511" w:author="DM" w:date="2012-08-19T10:55:00Z">
        <w:r w:rsidR="00A72639">
          <w:t>C</w:t>
        </w:r>
      </w:ins>
      <w:r>
        <w:t>reati</w:t>
      </w:r>
      <w:ins w:id="512" w:author="DM" w:date="2012-08-19T10:55:00Z">
        <w:r w:rsidR="00A72639">
          <w:t>ng</w:t>
        </w:r>
      </w:ins>
      <w:del w:id="513" w:author="DM" w:date="2012-08-19T10:55:00Z">
        <w:r w:rsidDel="00A72639">
          <w:delText>on</w:delText>
        </w:r>
      </w:del>
      <w:r>
        <w:t xml:space="preserve"> </w:t>
      </w:r>
      <w:del w:id="514" w:author="DM" w:date="2012-08-19T10:55:00Z">
        <w:r w:rsidDel="00A72639">
          <w:delText xml:space="preserve">of the </w:delText>
        </w:r>
      </w:del>
      <w:r w:rsidR="003A0EE2">
        <w:t>b</w:t>
      </w:r>
      <w:r>
        <w:t xml:space="preserve">usiness </w:t>
      </w:r>
      <w:r w:rsidR="003A0EE2">
        <w:t>d</w:t>
      </w:r>
      <w:r>
        <w:t xml:space="preserve">rivers in the </w:t>
      </w:r>
      <w:r w:rsidR="003A0EE2">
        <w:t>d</w:t>
      </w:r>
      <w:r>
        <w:t xml:space="preserve">river </w:t>
      </w:r>
      <w:r w:rsidR="003A0EE2">
        <w:t>l</w:t>
      </w:r>
      <w:r>
        <w:t>ibrary</w:t>
      </w:r>
      <w:ins w:id="515" w:author="DM" w:date="2012-08-20T15:56:00Z">
        <w:r w:rsidR="009D2FA2">
          <w:t>.</w:t>
        </w:r>
      </w:ins>
    </w:p>
    <w:p w:rsidR="003E0C01" w:rsidRDefault="003E0C01" w:rsidP="00714972">
      <w:pPr>
        <w:pStyle w:val="ListBulleted"/>
      </w:pPr>
      <w:del w:id="516" w:author="DM" w:date="2012-08-19T10:55:00Z">
        <w:r w:rsidDel="00A72639">
          <w:delText>s</w:delText>
        </w:r>
      </w:del>
      <w:ins w:id="517" w:author="DM" w:date="2012-08-19T10:55:00Z">
        <w:r w:rsidR="00A72639">
          <w:t>S</w:t>
        </w:r>
      </w:ins>
      <w:r w:rsidRPr="00FE2E1E">
        <w:t>elect</w:t>
      </w:r>
      <w:r>
        <w:t>ing</w:t>
      </w:r>
      <w:r w:rsidRPr="00FE2E1E">
        <w:t xml:space="preserve"> </w:t>
      </w:r>
      <w:r>
        <w:t>those</w:t>
      </w:r>
      <w:r w:rsidRPr="00FE2E1E">
        <w:t xml:space="preserve"> departments containing projects that</w:t>
      </w:r>
      <w:r>
        <w:t xml:space="preserve"> will be measured against a given </w:t>
      </w:r>
      <w:r w:rsidR="003A0EE2">
        <w:t>b</w:t>
      </w:r>
      <w:r>
        <w:t xml:space="preserve">usiness </w:t>
      </w:r>
      <w:r w:rsidR="003A0EE2">
        <w:t>d</w:t>
      </w:r>
      <w:r w:rsidRPr="00FE2E1E">
        <w:t>river</w:t>
      </w:r>
      <w:ins w:id="518" w:author="DM" w:date="2012-08-20T15:56:00Z">
        <w:r w:rsidR="009D2FA2">
          <w:t>.</w:t>
        </w:r>
      </w:ins>
    </w:p>
    <w:p w:rsidR="003E0C01" w:rsidRDefault="003E0C01" w:rsidP="00714972">
      <w:pPr>
        <w:pStyle w:val="ListBulleted"/>
      </w:pPr>
      <w:del w:id="519" w:author="DM" w:date="2012-08-19T10:56:00Z">
        <w:r w:rsidDel="00A72639">
          <w:delText>e</w:delText>
        </w:r>
      </w:del>
      <w:ins w:id="520" w:author="DM" w:date="2012-08-19T10:56:00Z">
        <w:r w:rsidR="00A72639">
          <w:t>E</w:t>
        </w:r>
      </w:ins>
      <w:r>
        <w:t xml:space="preserve">stablishing </w:t>
      </w:r>
      <w:r w:rsidR="003A0EE2">
        <w:t>d</w:t>
      </w:r>
      <w:r>
        <w:t xml:space="preserve">river </w:t>
      </w:r>
      <w:r w:rsidR="003A0EE2">
        <w:t>i</w:t>
      </w:r>
      <w:r>
        <w:t xml:space="preserve">mpact </w:t>
      </w:r>
      <w:del w:id="521" w:author="DM" w:date="2012-08-19T10:56:00Z">
        <w:r w:rsidDel="00A72639">
          <w:delText>S</w:delText>
        </w:r>
      </w:del>
      <w:ins w:id="522" w:author="DM" w:date="2012-08-19T10:56:00Z">
        <w:r w:rsidR="00A72639">
          <w:t>s</w:t>
        </w:r>
      </w:ins>
      <w:r>
        <w:t xml:space="preserve">tatements that describe how specific </w:t>
      </w:r>
      <w:r w:rsidRPr="00FE2E1E">
        <w:t>project</w:t>
      </w:r>
      <w:r>
        <w:t>s</w:t>
      </w:r>
      <w:r w:rsidRPr="00FE2E1E">
        <w:t xml:space="preserve"> </w:t>
      </w:r>
      <w:r>
        <w:t>support a given</w:t>
      </w:r>
      <w:r w:rsidRPr="00FE2E1E">
        <w:t xml:space="preserve"> </w:t>
      </w:r>
      <w:r w:rsidR="003A0EE2">
        <w:t>b</w:t>
      </w:r>
      <w:r w:rsidRPr="00FE2E1E">
        <w:t xml:space="preserve">usiness </w:t>
      </w:r>
      <w:r w:rsidR="003A0EE2">
        <w:t>d</w:t>
      </w:r>
      <w:r w:rsidRPr="00FE2E1E">
        <w:t>riv</w:t>
      </w:r>
      <w:r>
        <w:t>er</w:t>
      </w:r>
      <w:ins w:id="523" w:author="DM" w:date="2012-08-20T15:56:00Z">
        <w:r w:rsidR="009D2FA2">
          <w:t>.</w:t>
        </w:r>
      </w:ins>
    </w:p>
    <w:p w:rsidR="000B25D2" w:rsidRDefault="003E0C01" w:rsidP="00714972">
      <w:pPr>
        <w:pStyle w:val="ListBulleted"/>
      </w:pPr>
      <w:del w:id="524" w:author="DM" w:date="2012-08-19T10:56:00Z">
        <w:r w:rsidDel="00A72639">
          <w:delText>o</w:delText>
        </w:r>
      </w:del>
      <w:ins w:id="525" w:author="DM" w:date="2012-08-19T10:56:00Z">
        <w:r w:rsidR="00A72639">
          <w:t>O</w:t>
        </w:r>
      </w:ins>
      <w:r>
        <w:t xml:space="preserve">bjectively prioritizing </w:t>
      </w:r>
      <w:del w:id="526" w:author="DM" w:date="2012-08-19T10:56:00Z">
        <w:r w:rsidDel="00A72639">
          <w:delText xml:space="preserve">the </w:delText>
        </w:r>
      </w:del>
      <w:r>
        <w:t>business drivers to drive consensus within the executive team</w:t>
      </w:r>
      <w:ins w:id="527" w:author="DM" w:date="2012-08-20T15:56:00Z">
        <w:r w:rsidR="009D2FA2">
          <w:t>.</w:t>
        </w:r>
      </w:ins>
    </w:p>
    <w:p w:rsidR="00762946" w:rsidRDefault="00762946" w:rsidP="00FE32BA">
      <w:pPr>
        <w:pStyle w:val="H3"/>
      </w:pPr>
      <w:r>
        <w:t>Creating New Drivers</w:t>
      </w:r>
    </w:p>
    <w:p w:rsidR="00E10FEB" w:rsidRDefault="00073058" w:rsidP="00E10FEB">
      <w:pPr>
        <w:pStyle w:val="Para"/>
      </w:pPr>
      <w:r>
        <w:t xml:space="preserve">The </w:t>
      </w:r>
      <w:r w:rsidR="00666F73">
        <w:t>steps for creating or removing business drivers are</w:t>
      </w:r>
      <w:r>
        <w:t xml:space="preserve"> fairly straight</w:t>
      </w:r>
      <w:del w:id="528" w:author="DM" w:date="2012-08-19T10:56:00Z">
        <w:r w:rsidDel="00A72639">
          <w:delText xml:space="preserve"> </w:delText>
        </w:r>
      </w:del>
      <w:r>
        <w:t>forward and easy to manage from Project S</w:t>
      </w:r>
      <w:ins w:id="529" w:author="DM" w:date="2012-08-19T10:56:00Z">
        <w:r w:rsidR="00A72639">
          <w:t>erver’s</w:t>
        </w:r>
      </w:ins>
      <w:del w:id="530" w:author="DM" w:date="2012-08-19T10:56:00Z">
        <w:r w:rsidDel="00A72639">
          <w:delText>evers’</w:delText>
        </w:r>
      </w:del>
      <w:r>
        <w:t xml:space="preserve"> interface.</w:t>
      </w:r>
    </w:p>
    <w:p w:rsidR="00762946" w:rsidRDefault="00E10FEB" w:rsidP="00FE32BA">
      <w:pPr>
        <w:pStyle w:val="Para"/>
      </w:pPr>
      <w:r>
        <w:t>Typically, a</w:t>
      </w:r>
      <w:r w:rsidR="00762946">
        <w:t xml:space="preserve">fter you have worked with your executive team and subdivided your strategic goals and objectives into succinct business drivers, you will need to enter each driver into PWA in the </w:t>
      </w:r>
      <w:r w:rsidR="00040604">
        <w:t>d</w:t>
      </w:r>
      <w:r w:rsidR="00762946">
        <w:t xml:space="preserve">river </w:t>
      </w:r>
      <w:r w:rsidR="00040604">
        <w:t>l</w:t>
      </w:r>
      <w:r w:rsidR="00762946">
        <w:t xml:space="preserve">ibrary. </w:t>
      </w:r>
    </w:p>
    <w:p w:rsidR="00762946" w:rsidRDefault="00762946" w:rsidP="00FE32BA">
      <w:pPr>
        <w:pStyle w:val="Para"/>
      </w:pPr>
      <w:r>
        <w:t xml:space="preserve">To get started with drivers, it is recommended that you first enter the driver name and description. The description </w:t>
      </w:r>
      <w:del w:id="531" w:author="DM" w:date="2012-08-19T10:56:00Z">
        <w:r w:rsidDel="00A72639">
          <w:delText xml:space="preserve">will </w:delText>
        </w:r>
      </w:del>
      <w:r>
        <w:t>provide</w:t>
      </w:r>
      <w:ins w:id="532" w:author="DM" w:date="2012-08-19T10:56:00Z">
        <w:r w:rsidR="00A72639">
          <w:t>s</w:t>
        </w:r>
      </w:ins>
      <w:r>
        <w:t xml:space="preserve"> a more detailed explanation of the driver</w:t>
      </w:r>
      <w:ins w:id="533" w:author="DM" w:date="2012-08-19T10:56:00Z">
        <w:r w:rsidR="00A72639">
          <w:t>,</w:t>
        </w:r>
      </w:ins>
      <w:r>
        <w:t xml:space="preserve"> which </w:t>
      </w:r>
      <w:r w:rsidR="001E72FB">
        <w:t xml:space="preserve">includes </w:t>
      </w:r>
      <w:r>
        <w:t xml:space="preserve">how it maps to strategic goals. It </w:t>
      </w:r>
      <w:r w:rsidR="00E10FEB">
        <w:t>should</w:t>
      </w:r>
      <w:r>
        <w:t xml:space="preserve"> also provide an overall goal for the driver, such an increase in repeat business.</w:t>
      </w:r>
    </w:p>
    <w:p w:rsidR="00E10FEB" w:rsidRPr="00A72639" w:rsidRDefault="001E72FB" w:rsidP="001E72FB">
      <w:pPr>
        <w:pStyle w:val="Para"/>
        <w:rPr>
          <w:rStyle w:val="QueryInline"/>
          <w:rPrChange w:id="534" w:author="DM" w:date="2012-08-19T10:57:00Z">
            <w:rPr/>
          </w:rPrChange>
        </w:rPr>
      </w:pPr>
      <w:r>
        <w:t>A</w:t>
      </w:r>
      <w:r w:rsidR="00E10FEB">
        <w:t xml:space="preserve">n organization </w:t>
      </w:r>
      <w:r>
        <w:t xml:space="preserve">can </w:t>
      </w:r>
      <w:del w:id="535" w:author="DM" w:date="2012-08-19T10:56:00Z">
        <w:r w:rsidR="00E10FEB" w:rsidDel="00A72639">
          <w:delText xml:space="preserve">periodically </w:delText>
        </w:r>
      </w:del>
      <w:r w:rsidR="00E10FEB">
        <w:t xml:space="preserve">review the business drivers </w:t>
      </w:r>
      <w:ins w:id="536" w:author="DM" w:date="2012-08-19T10:56:00Z">
        <w:r w:rsidR="00A72639">
          <w:t xml:space="preserve">periodically </w:t>
        </w:r>
      </w:ins>
      <w:r w:rsidR="00E10FEB">
        <w:t xml:space="preserve">and respond to changes in industry trends or business directional changes. The referential information will help </w:t>
      </w:r>
      <w:ins w:id="537" w:author="Jeff Jacobson" w:date="2012-09-05T16:03:00Z">
        <w:r w:rsidR="00AC522A">
          <w:t xml:space="preserve">to </w:t>
        </w:r>
      </w:ins>
      <w:r w:rsidR="00E10FEB">
        <w:t xml:space="preserve">link the original drivers and </w:t>
      </w:r>
      <w:ins w:id="538" w:author="Jeff Jacobson" w:date="2012-09-05T16:04:00Z">
        <w:r w:rsidR="008E21BE">
          <w:t xml:space="preserve">what </w:t>
        </w:r>
      </w:ins>
      <w:r w:rsidR="00E10FEB">
        <w:t>their focus or intent was at the time of their creation.</w:t>
      </w:r>
      <w:ins w:id="539" w:author="DM" w:date="2012-08-19T10:57:00Z">
        <w:del w:id="540" w:author="Jeff Jacobson" w:date="2012-09-05T16:03:00Z">
          <w:r w:rsidR="00A72639" w:rsidDel="00AC522A">
            <w:rPr>
              <w:rStyle w:val="QueryInline"/>
            </w:rPr>
            <w:delText>[AU: word missing? link revised and original drivers?]</w:delText>
          </w:r>
        </w:del>
      </w:ins>
    </w:p>
    <w:p w:rsidR="00762946" w:rsidRPr="000407D2" w:rsidRDefault="001E72FB" w:rsidP="001E72FB">
      <w:pPr>
        <w:pStyle w:val="Para"/>
      </w:pPr>
      <w:r>
        <w:t xml:space="preserve">It is </w:t>
      </w:r>
      <w:r w:rsidR="000407D2">
        <w:t xml:space="preserve">best practice to keep the </w:t>
      </w:r>
      <w:r w:rsidR="00762946" w:rsidRPr="000407D2">
        <w:t xml:space="preserve">name for your business driver somewhere between </w:t>
      </w:r>
      <w:ins w:id="541" w:author="DM" w:date="2012-08-19T10:57:00Z">
        <w:r w:rsidR="00A72639">
          <w:t>two and six</w:t>
        </w:r>
      </w:ins>
      <w:del w:id="542" w:author="DM" w:date="2012-08-19T10:57:00Z">
        <w:r w:rsidR="00762946" w:rsidRPr="000407D2" w:rsidDel="00A72639">
          <w:delText>2</w:delText>
        </w:r>
        <w:r w:rsidDel="00A72639">
          <w:delText>–</w:delText>
        </w:r>
        <w:r w:rsidR="00762946" w:rsidRPr="000407D2" w:rsidDel="00A72639">
          <w:delText xml:space="preserve">6 </w:delText>
        </w:r>
      </w:del>
      <w:ins w:id="543" w:author="DM" w:date="2012-08-19T10:57:00Z">
        <w:r w:rsidR="00A72639">
          <w:t xml:space="preserve"> </w:t>
        </w:r>
      </w:ins>
      <w:r w:rsidR="00762946" w:rsidRPr="000407D2">
        <w:t>words on average</w:t>
      </w:r>
      <w:ins w:id="544" w:author="DM" w:date="2012-08-19T10:57:00Z">
        <w:r w:rsidR="00A72639">
          <w:t>; doing so makes the name</w:t>
        </w:r>
      </w:ins>
      <w:del w:id="545" w:author="DM" w:date="2012-08-19T10:57:00Z">
        <w:r w:rsidR="000407D2" w:rsidDel="00A72639">
          <w:delText xml:space="preserve"> as it is</w:delText>
        </w:r>
      </w:del>
      <w:r w:rsidR="000407D2">
        <w:t xml:space="preserve"> easier to read in the views and </w:t>
      </w:r>
      <w:del w:id="546" w:author="DM" w:date="2012-08-19T10:58:00Z">
        <w:r w:rsidDel="00A72639">
          <w:delText xml:space="preserve">the </w:delText>
        </w:r>
      </w:del>
      <w:r w:rsidR="000407D2">
        <w:t>rating and ranking screens provided by Project Server.</w:t>
      </w:r>
    </w:p>
    <w:p w:rsidR="00762946" w:rsidRDefault="00762946" w:rsidP="00762946">
      <w:pPr>
        <w:pStyle w:val="Para"/>
        <w:spacing w:after="0"/>
      </w:pPr>
      <w:r>
        <w:t>To create a new driver</w:t>
      </w:r>
      <w:ins w:id="547" w:author="DM" w:date="2012-08-19T11:01:00Z">
        <w:r w:rsidR="00025FBD">
          <w:t xml:space="preserve"> (see Figure 9.9)</w:t>
        </w:r>
      </w:ins>
      <w:r>
        <w:t>:</w:t>
      </w:r>
    </w:p>
    <w:p w:rsidR="00762946" w:rsidRDefault="00762946" w:rsidP="00714972">
      <w:pPr>
        <w:pStyle w:val="ListNumbered"/>
      </w:pPr>
      <w:r>
        <w:t>1.</w:t>
      </w:r>
      <w:r>
        <w:tab/>
        <w:t>From the Quick Launch, click Driver Library.</w:t>
      </w:r>
    </w:p>
    <w:p w:rsidR="00762946" w:rsidRDefault="00762946" w:rsidP="00714972">
      <w:pPr>
        <w:pStyle w:val="ListNumbered"/>
      </w:pPr>
      <w:r>
        <w:t>2.</w:t>
      </w:r>
      <w:r>
        <w:tab/>
        <w:t xml:space="preserve">On the </w:t>
      </w:r>
      <w:del w:id="548" w:author="DM" w:date="2012-08-19T10:58:00Z">
        <w:r w:rsidDel="00A72639">
          <w:delText>R</w:delText>
        </w:r>
      </w:del>
      <w:ins w:id="549" w:author="DM" w:date="2012-08-19T10:58:00Z">
        <w:r w:rsidR="00A72639">
          <w:t>r</w:t>
        </w:r>
      </w:ins>
      <w:r>
        <w:t>ibbon in the Driver group, click New.</w:t>
      </w:r>
    </w:p>
    <w:p w:rsidR="00762946" w:rsidRDefault="00762946" w:rsidP="00714972">
      <w:pPr>
        <w:pStyle w:val="ListNumbered"/>
      </w:pPr>
      <w:r>
        <w:t>3.</w:t>
      </w:r>
      <w:r>
        <w:tab/>
        <w:t>In the Name and Description section, enter the Name and Description.</w:t>
      </w:r>
    </w:p>
    <w:p w:rsidR="00762946" w:rsidRDefault="00762946" w:rsidP="00714972">
      <w:pPr>
        <w:pStyle w:val="ListNumbered"/>
      </w:pPr>
      <w:r>
        <w:t>4.</w:t>
      </w:r>
      <w:r>
        <w:tab/>
        <w:t xml:space="preserve">On the </w:t>
      </w:r>
      <w:del w:id="550" w:author="DM" w:date="2012-08-19T10:59:00Z">
        <w:r w:rsidDel="00025FBD">
          <w:delText>R</w:delText>
        </w:r>
      </w:del>
      <w:ins w:id="551" w:author="DM" w:date="2012-08-19T10:59:00Z">
        <w:r w:rsidR="00025FBD">
          <w:t>r</w:t>
        </w:r>
      </w:ins>
      <w:r>
        <w:t>ibbon</w:t>
      </w:r>
      <w:ins w:id="552" w:author="DM" w:date="2012-08-19T10:59:00Z">
        <w:r w:rsidR="00025FBD">
          <w:t>,</w:t>
        </w:r>
      </w:ins>
      <w:r>
        <w:t xml:space="preserve"> click Save &amp; Close. </w:t>
      </w:r>
    </w:p>
    <w:p w:rsidR="00961306" w:rsidRPr="00025FBD" w:rsidRDefault="00961306" w:rsidP="006E4B1D">
      <w:pPr>
        <w:pStyle w:val="Slug"/>
        <w:rPr>
          <w:ins w:id="553" w:author="DM" w:date="2012-08-19T09:18:00Z"/>
          <w:rStyle w:val="QueryInline"/>
          <w:rPrChange w:id="554" w:author="DM" w:date="2012-08-19T11:00:00Z">
            <w:rPr>
              <w:ins w:id="555" w:author="DM" w:date="2012-08-19T09:18:00Z"/>
            </w:rPr>
          </w:rPrChange>
        </w:rPr>
      </w:pPr>
      <w:r>
        <w:t>Figure</w:t>
      </w:r>
      <w:r w:rsidR="00745CEA">
        <w:t xml:space="preserve"> 9</w:t>
      </w:r>
      <w:r>
        <w:t>.9</w:t>
      </w:r>
      <w:del w:id="556" w:author="DM" w:date="2012-08-19T10:59:00Z">
        <w:r w:rsidDel="00025FBD">
          <w:delText>:</w:delText>
        </w:r>
      </w:del>
      <w:r>
        <w:t xml:space="preserve"> </w:t>
      </w:r>
      <w:r w:rsidR="006F0339">
        <w:t xml:space="preserve">Creating a </w:t>
      </w:r>
      <w:ins w:id="557" w:author="DM" w:date="2012-08-19T11:00:00Z">
        <w:r w:rsidR="00025FBD">
          <w:t>N</w:t>
        </w:r>
      </w:ins>
      <w:del w:id="558" w:author="DM" w:date="2012-08-19T11:00:00Z">
        <w:r w:rsidR="006F0339" w:rsidDel="00025FBD">
          <w:delText>n</w:delText>
        </w:r>
      </w:del>
      <w:proofErr w:type="gramStart"/>
      <w:r w:rsidR="006F0339">
        <w:t>ew</w:t>
      </w:r>
      <w:proofErr w:type="gramEnd"/>
      <w:r w:rsidR="006F0339">
        <w:t xml:space="preserve"> </w:t>
      </w:r>
      <w:del w:id="559" w:author="DM" w:date="2012-08-19T11:00:00Z">
        <w:r w:rsidR="006F0339" w:rsidDel="00025FBD">
          <w:delText>d</w:delText>
        </w:r>
      </w:del>
      <w:ins w:id="560" w:author="DM" w:date="2012-08-19T11:00:00Z">
        <w:r w:rsidR="00025FBD">
          <w:t>D</w:t>
        </w:r>
      </w:ins>
      <w:r w:rsidR="006F0339">
        <w:t>river</w:t>
      </w:r>
      <w:r w:rsidR="00C106A9">
        <w:t xml:space="preserve"> </w:t>
      </w:r>
      <w:del w:id="561" w:author="DM" w:date="2012-08-19T11:00:00Z">
        <w:r w:rsidR="00C106A9" w:rsidDel="00025FBD">
          <w:rPr>
            <w:b w:val="0"/>
          </w:rPr>
          <w:delText>(Source: Advisicon)</w:delText>
        </w:r>
      </w:del>
      <w:r w:rsidR="00546D7B">
        <w:tab/>
        <w:t>[</w:t>
      </w:r>
      <w:r w:rsidR="008E4766">
        <w:t>09-09-</w:t>
      </w:r>
      <w:r w:rsidR="006F0339">
        <w:t>creatingANewDriver.tif</w:t>
      </w:r>
      <w:r w:rsidR="00546D7B">
        <w:t>]</w:t>
      </w:r>
    </w:p>
    <w:p w:rsidR="0048105B" w:rsidRDefault="00533A76">
      <w:pPr>
        <w:pStyle w:val="FigureSource"/>
        <w:pPrChange w:id="562" w:author="DM" w:date="2012-08-19T09:18:00Z">
          <w:pPr>
            <w:pStyle w:val="Slug"/>
          </w:pPr>
        </w:pPrChange>
      </w:pPr>
      <w:ins w:id="563" w:author="DM" w:date="2012-08-19T09:18:00Z">
        <w:r>
          <w:t>Source: Advisicon</w:t>
        </w:r>
      </w:ins>
    </w:p>
    <w:p w:rsidR="00762946" w:rsidRDefault="00762946" w:rsidP="00666F73">
      <w:pPr>
        <w:pStyle w:val="H3"/>
      </w:pPr>
      <w:r>
        <w:t>Deleting Drivers</w:t>
      </w:r>
    </w:p>
    <w:p w:rsidR="00762946" w:rsidRDefault="00762946" w:rsidP="00200628">
      <w:pPr>
        <w:pStyle w:val="Para"/>
      </w:pPr>
      <w:r>
        <w:t>Drivers that are no longer used or needed should be deleted.</w:t>
      </w:r>
      <w:ins w:id="564" w:author="DM" w:date="2012-08-19T11:00:00Z">
        <w:r w:rsidR="00025FBD">
          <w:t xml:space="preserve"> Doing so</w:t>
        </w:r>
      </w:ins>
      <w:del w:id="565" w:author="DM" w:date="2012-08-19T11:00:00Z">
        <w:r w:rsidDel="00025FBD">
          <w:delText xml:space="preserve"> This</w:delText>
        </w:r>
      </w:del>
      <w:r>
        <w:t xml:space="preserve"> will reduce the list of drivers that you have to pick from and may help simplify the creation of a new driver prioritization. </w:t>
      </w:r>
    </w:p>
    <w:p w:rsidR="000A21C1" w:rsidRDefault="000A21C1" w:rsidP="006E4B1D">
      <w:pPr>
        <w:pStyle w:val="Para"/>
      </w:pPr>
      <w:r>
        <w:t xml:space="preserve">Be careful in removing or deleting drivers. </w:t>
      </w:r>
      <w:del w:id="566" w:author="DM" w:date="2012-08-19T11:00:00Z">
        <w:r w:rsidDel="00025FBD">
          <w:delText>Note that d</w:delText>
        </w:r>
      </w:del>
      <w:ins w:id="567" w:author="DM" w:date="2012-08-19T11:00:00Z">
        <w:r w:rsidR="00025FBD">
          <w:t>D</w:t>
        </w:r>
      </w:ins>
      <w:r>
        <w:t>eleting a driver is permanent and cannot be undone. You do have an option to make a driver inactive, which we will address later in this chapter.</w:t>
      </w:r>
    </w:p>
    <w:p w:rsidR="00762946" w:rsidRDefault="00762946" w:rsidP="006E4B1D">
      <w:pPr>
        <w:pStyle w:val="Para"/>
      </w:pPr>
      <w:r>
        <w:t>To delete a driver</w:t>
      </w:r>
      <w:ins w:id="568" w:author="DM" w:date="2012-08-19T11:01:00Z">
        <w:r w:rsidR="00025FBD">
          <w:t xml:space="preserve"> (see Figure 9.10)</w:t>
        </w:r>
      </w:ins>
      <w:r>
        <w:t>:</w:t>
      </w:r>
    </w:p>
    <w:p w:rsidR="00762946" w:rsidRDefault="00762946" w:rsidP="00200628">
      <w:pPr>
        <w:pStyle w:val="ListNumbered"/>
      </w:pPr>
      <w:r>
        <w:t>1.</w:t>
      </w:r>
      <w:r>
        <w:tab/>
        <w:t>From the Quick Launch, click Driver Library.</w:t>
      </w:r>
    </w:p>
    <w:p w:rsidR="00762946" w:rsidRDefault="00762946" w:rsidP="001B0331">
      <w:pPr>
        <w:pStyle w:val="ListNumbered"/>
      </w:pPr>
      <w:r>
        <w:t>2.</w:t>
      </w:r>
      <w:r>
        <w:tab/>
        <w:t>Select the driver you want to delete by clicking on any portion of the row that does not have hyperlinked text.</w:t>
      </w:r>
    </w:p>
    <w:p w:rsidR="00762946" w:rsidRDefault="00762946" w:rsidP="001B0331">
      <w:pPr>
        <w:pStyle w:val="ListNumbered"/>
      </w:pPr>
      <w:r>
        <w:t>3.</w:t>
      </w:r>
      <w:r>
        <w:tab/>
        <w:t xml:space="preserve">On the </w:t>
      </w:r>
      <w:del w:id="569" w:author="DM" w:date="2012-08-19T11:00:00Z">
        <w:r w:rsidDel="00025FBD">
          <w:delText>R</w:delText>
        </w:r>
      </w:del>
      <w:ins w:id="570" w:author="DM" w:date="2012-08-19T11:00:00Z">
        <w:r w:rsidR="00025FBD">
          <w:t>r</w:t>
        </w:r>
      </w:ins>
      <w:r>
        <w:t>ibbon on the Driver tab in the Driver group, click Delete.</w:t>
      </w:r>
    </w:p>
    <w:p w:rsidR="009165B7" w:rsidRDefault="00762946">
      <w:pPr>
        <w:pStyle w:val="ListNumbered"/>
      </w:pPr>
      <w:r>
        <w:t>4.</w:t>
      </w:r>
      <w:r>
        <w:tab/>
        <w:t>In the Message from webpage dialog box, click OK to complete the deletion process.</w:t>
      </w:r>
    </w:p>
    <w:p w:rsidR="00086D84" w:rsidRDefault="00961306" w:rsidP="00CB704C">
      <w:pPr>
        <w:pStyle w:val="Slug"/>
        <w:rPr>
          <w:ins w:id="571" w:author="DM" w:date="2012-08-19T09:18:00Z"/>
        </w:rPr>
      </w:pPr>
      <w:r>
        <w:t>Figure</w:t>
      </w:r>
      <w:r w:rsidR="00086D84">
        <w:t xml:space="preserve"> 9</w:t>
      </w:r>
      <w:r>
        <w:t>.10</w:t>
      </w:r>
      <w:del w:id="572" w:author="DM" w:date="2012-08-19T11:01:00Z">
        <w:r w:rsidRPr="00961306" w:rsidDel="00025FBD">
          <w:delText>:</w:delText>
        </w:r>
      </w:del>
      <w:r w:rsidRPr="00961306">
        <w:t xml:space="preserve"> </w:t>
      </w:r>
      <w:r w:rsidR="005C6458">
        <w:t xml:space="preserve">Click OK in the Message from </w:t>
      </w:r>
      <w:del w:id="573" w:author="DM" w:date="2012-08-19T11:01:00Z">
        <w:r w:rsidR="005C6458" w:rsidDel="00025FBD">
          <w:delText>w</w:delText>
        </w:r>
      </w:del>
      <w:ins w:id="574" w:author="DM" w:date="2012-08-19T11:01:00Z">
        <w:r w:rsidR="00025FBD">
          <w:t>W</w:t>
        </w:r>
      </w:ins>
      <w:r w:rsidR="005C6458">
        <w:t xml:space="preserve">ebpage </w:t>
      </w:r>
      <w:del w:id="575" w:author="DM" w:date="2012-08-19T11:01:00Z">
        <w:r w:rsidR="005C6458" w:rsidDel="00025FBD">
          <w:delText>d</w:delText>
        </w:r>
      </w:del>
      <w:ins w:id="576" w:author="DM" w:date="2012-08-19T11:01:00Z">
        <w:r w:rsidR="00025FBD">
          <w:t>D</w:t>
        </w:r>
      </w:ins>
      <w:r w:rsidR="005C6458">
        <w:t xml:space="preserve">ialog </w:t>
      </w:r>
      <w:del w:id="577" w:author="DM" w:date="2012-08-19T11:01:00Z">
        <w:r w:rsidR="005C6458" w:rsidDel="00025FBD">
          <w:delText>b</w:delText>
        </w:r>
      </w:del>
      <w:ins w:id="578" w:author="DM" w:date="2012-08-19T11:01:00Z">
        <w:r w:rsidR="00025FBD">
          <w:t>B</w:t>
        </w:r>
      </w:ins>
      <w:r w:rsidR="005C6458">
        <w:t>ox</w:t>
      </w:r>
      <w:r w:rsidR="002E114B">
        <w:t xml:space="preserve"> </w:t>
      </w:r>
      <w:del w:id="579" w:author="DM" w:date="2012-08-19T11:01:00Z">
        <w:r w:rsidR="002E114B" w:rsidDel="00025FBD">
          <w:rPr>
            <w:b w:val="0"/>
          </w:rPr>
          <w:delText>(Source: Advisicon)</w:delText>
        </w:r>
      </w:del>
      <w:ins w:id="580" w:author="DM" w:date="2012-08-19T11:01:00Z">
        <w:r w:rsidR="00025FBD" w:rsidRPr="00961306" w:rsidDel="00025FBD">
          <w:t xml:space="preserve"> </w:t>
        </w:r>
      </w:ins>
      <w:del w:id="581" w:author="DM" w:date="2012-08-19T11:01:00Z">
        <w:r w:rsidRPr="00961306" w:rsidDel="00025FBD">
          <w:tab/>
        </w:r>
      </w:del>
      <w:r w:rsidRPr="00961306">
        <w:t>(</w:t>
      </w:r>
      <w:r w:rsidR="00065196">
        <w:t>09-10-</w:t>
      </w:r>
      <w:r w:rsidR="00F0279E">
        <w:t>clickOkInTheMessageFromWebpageDialogBox.tif</w:t>
      </w:r>
      <w:r w:rsidRPr="00961306">
        <w:t>)</w:t>
      </w:r>
    </w:p>
    <w:p w:rsidR="0048105B" w:rsidRDefault="00533A76">
      <w:pPr>
        <w:pStyle w:val="FigureSource"/>
        <w:pPrChange w:id="582" w:author="DM" w:date="2012-08-19T09:18:00Z">
          <w:pPr>
            <w:pStyle w:val="Slug"/>
          </w:pPr>
        </w:pPrChange>
      </w:pPr>
      <w:ins w:id="583" w:author="DM" w:date="2012-08-19T09:18:00Z">
        <w:r>
          <w:t>Source: Advisicon</w:t>
        </w:r>
      </w:ins>
    </w:p>
    <w:p w:rsidR="003C0978" w:rsidRDefault="00625BDD" w:rsidP="00086D84">
      <w:pPr>
        <w:pStyle w:val="H3"/>
      </w:pPr>
      <w:r>
        <w:t xml:space="preserve">Understanding </w:t>
      </w:r>
      <w:r w:rsidR="003C0978">
        <w:t>Project Impact Statements</w:t>
      </w:r>
    </w:p>
    <w:p w:rsidR="003C0978" w:rsidRDefault="009804FD" w:rsidP="003C0978">
      <w:pPr>
        <w:pStyle w:val="Para"/>
      </w:pPr>
      <w:r>
        <w:t xml:space="preserve">It is important to establish a Project </w:t>
      </w:r>
      <w:ins w:id="584" w:author="DM" w:date="2012-08-19T11:01:00Z">
        <w:r w:rsidR="00025FBD">
          <w:t>i</w:t>
        </w:r>
      </w:ins>
      <w:del w:id="585" w:author="DM" w:date="2012-08-19T11:01:00Z">
        <w:r w:rsidDel="00025FBD">
          <w:delText>I</w:delText>
        </w:r>
      </w:del>
      <w:r>
        <w:t xml:space="preserve">mpact statement for every proposal or project being evaluated in the Portfolio Management module. </w:t>
      </w:r>
      <w:r w:rsidR="003C0978">
        <w:t xml:space="preserve">Without a project impact rating scale, each project that affects a business driver would be given the exact same rating against that driver. </w:t>
      </w:r>
      <w:del w:id="586" w:author="DM" w:date="2012-08-19T11:02:00Z">
        <w:r w:rsidR="003C0978" w:rsidDel="008B5CBE">
          <w:delText>This makes i</w:delText>
        </w:r>
      </w:del>
      <w:ins w:id="587" w:author="DM" w:date="2012-08-19T11:02:00Z">
        <w:r w:rsidR="008B5CBE">
          <w:t>If so, i</w:t>
        </w:r>
      </w:ins>
      <w:r w:rsidR="003C0978">
        <w:t xml:space="preserve">t </w:t>
      </w:r>
      <w:ins w:id="588" w:author="DM" w:date="2012-08-19T11:02:00Z">
        <w:r w:rsidR="008B5CBE">
          <w:t xml:space="preserve">would be </w:t>
        </w:r>
      </w:ins>
      <w:r w:rsidR="003C0978">
        <w:t xml:space="preserve">virtually impossible to </w:t>
      </w:r>
      <w:del w:id="589" w:author="DM" w:date="2012-08-19T11:02:00Z">
        <w:r w:rsidR="003C0978" w:rsidDel="008B5CBE">
          <w:delText xml:space="preserve">do an </w:delText>
        </w:r>
      </w:del>
      <w:r w:rsidR="003C0978">
        <w:t>assess</w:t>
      </w:r>
      <w:del w:id="590" w:author="DM" w:date="2012-08-19T11:02:00Z">
        <w:r w:rsidR="003C0978" w:rsidDel="008B5CBE">
          <w:delText>ment</w:delText>
        </w:r>
      </w:del>
      <w:r w:rsidR="003C0978">
        <w:t xml:space="preserve"> </w:t>
      </w:r>
      <w:del w:id="591" w:author="DM" w:date="2012-08-19T11:02:00Z">
        <w:r w:rsidR="003C0978" w:rsidDel="008B5CBE">
          <w:delText xml:space="preserve">about </w:delText>
        </w:r>
      </w:del>
      <w:r w:rsidR="003C0978">
        <w:t>which project might be better to select over another</w:t>
      </w:r>
      <w:ins w:id="592" w:author="DM" w:date="2012-08-19T11:02:00Z">
        <w:r w:rsidR="008B5CBE">
          <w:t>,</w:t>
        </w:r>
      </w:ins>
      <w:r w:rsidR="003C0978">
        <w:t xml:space="preserve"> especially if multiple projects are connected with the same business driver. </w:t>
      </w:r>
    </w:p>
    <w:p w:rsidR="003C0978" w:rsidRDefault="003C0978" w:rsidP="003C0978">
      <w:pPr>
        <w:pStyle w:val="Para"/>
      </w:pPr>
      <w:r>
        <w:t xml:space="preserve">The advantage of the business driver feature in </w:t>
      </w:r>
      <w:r w:rsidR="009804FD">
        <w:t>Project Server</w:t>
      </w:r>
      <w:r>
        <w:t xml:space="preserve"> is </w:t>
      </w:r>
      <w:r w:rsidR="00B95CEE">
        <w:t xml:space="preserve">that </w:t>
      </w:r>
      <w:r>
        <w:t xml:space="preserve">each driver is affiliated with both an impact rating scale and an affiliated impact statement. This ensures </w:t>
      </w:r>
      <w:ins w:id="593" w:author="DM" w:date="2012-08-19T11:03:00Z">
        <w:r w:rsidR="008B5CBE">
          <w:t xml:space="preserve">that </w:t>
        </w:r>
      </w:ins>
      <w:r>
        <w:t>you can differentiate between projects of various impacts against a strategic objective. Also, a very important reason for completing the impact statement is it identifies a standard for each level that everyone must follow so there is common understanding of what it means</w:t>
      </w:r>
      <w:ins w:id="594" w:author="DM" w:date="2012-08-19T11:03:00Z">
        <w:r w:rsidR="008B5CBE">
          <w:t>, for example,</w:t>
        </w:r>
      </w:ins>
      <w:r>
        <w:t xml:space="preserve"> to </w:t>
      </w:r>
      <w:del w:id="595" w:author="Tim Runcie" w:date="2012-09-13T20:14:00Z">
        <w:r w:rsidDel="00C32DEB">
          <w:delText xml:space="preserve">place </w:delText>
        </w:r>
      </w:del>
      <w:ins w:id="596" w:author="Tim Runcie" w:date="2012-09-13T20:14:00Z">
        <w:r w:rsidR="00C32DEB">
          <w:t xml:space="preserve">rank </w:t>
        </w:r>
      </w:ins>
      <w:r>
        <w:t>a project in low or moderate</w:t>
      </w:r>
      <w:ins w:id="597" w:author="Tim Runcie" w:date="2012-09-13T20:15:00Z">
        <w:r w:rsidR="00C32DEB">
          <w:t xml:space="preserve"> value, there should be a definition that is understandable for the person creating the project/proposal.</w:t>
        </w:r>
      </w:ins>
      <w:commentRangeStart w:id="598"/>
      <w:ins w:id="599" w:author="DM" w:date="2012-08-19T11:03:00Z">
        <w:r w:rsidR="008B5CBE">
          <w:rPr>
            <w:rStyle w:val="QueryInline"/>
          </w:rPr>
          <w:t>[</w:t>
        </w:r>
        <w:commentRangeStart w:id="600"/>
        <w:r w:rsidR="008B5CBE">
          <w:rPr>
            <w:rStyle w:val="QueryInline"/>
          </w:rPr>
          <w:t>AU: moderate what?]</w:t>
        </w:r>
      </w:ins>
      <w:commentRangeEnd w:id="598"/>
      <w:r w:rsidR="00E2268A">
        <w:rPr>
          <w:rStyle w:val="CommentReference"/>
          <w:rFonts w:asciiTheme="minorHAnsi" w:eastAsiaTheme="minorHAnsi" w:hAnsiTheme="minorHAnsi" w:cstheme="minorBidi"/>
          <w:snapToGrid/>
        </w:rPr>
        <w:commentReference w:id="598"/>
      </w:r>
      <w:del w:id="601" w:author="DM" w:date="2012-08-19T11:03:00Z">
        <w:r w:rsidDel="008B5CBE">
          <w:delText xml:space="preserve"> </w:delText>
        </w:r>
      </w:del>
      <w:commentRangeEnd w:id="600"/>
      <w:r w:rsidR="00664B94">
        <w:rPr>
          <w:rStyle w:val="CommentReference"/>
          <w:rFonts w:asciiTheme="minorHAnsi" w:eastAsiaTheme="minorHAnsi" w:hAnsiTheme="minorHAnsi" w:cstheme="minorBidi"/>
          <w:snapToGrid/>
        </w:rPr>
        <w:commentReference w:id="600"/>
      </w:r>
      <w:del w:id="602" w:author="DM" w:date="2012-08-19T11:03:00Z">
        <w:r w:rsidDel="008B5CBE">
          <w:delText>(as an example)</w:delText>
        </w:r>
      </w:del>
      <w:r>
        <w:t xml:space="preserve">. Failure to fill in the project impact statement leaves a lot of room for individual interpretation and reduces consistency between project and portfolio managers.  </w:t>
      </w:r>
    </w:p>
    <w:p w:rsidR="003C0978" w:rsidRDefault="003C0978" w:rsidP="003C0978">
      <w:pPr>
        <w:pStyle w:val="Para"/>
      </w:pPr>
      <w:r>
        <w:t>To enter a project impact statement:</w:t>
      </w:r>
    </w:p>
    <w:p w:rsidR="003C0978" w:rsidRDefault="003C0978" w:rsidP="00714972">
      <w:pPr>
        <w:pStyle w:val="ListNumbered"/>
      </w:pPr>
      <w:r>
        <w:t>1.</w:t>
      </w:r>
      <w:r>
        <w:tab/>
        <w:t>From the Quick Launch, click Driver Library.</w:t>
      </w:r>
    </w:p>
    <w:p w:rsidR="003C0978" w:rsidRDefault="003C0978" w:rsidP="00714972">
      <w:pPr>
        <w:pStyle w:val="ListNumbered"/>
      </w:pPr>
      <w:r>
        <w:t>2.</w:t>
      </w:r>
      <w:r>
        <w:tab/>
        <w:t xml:space="preserve">Click the name of the driver you want to edit. </w:t>
      </w:r>
    </w:p>
    <w:p w:rsidR="003C0978" w:rsidRDefault="003C0978" w:rsidP="00714972">
      <w:pPr>
        <w:pStyle w:val="ListNumbered"/>
      </w:pPr>
      <w:r>
        <w:t>3.</w:t>
      </w:r>
      <w:r>
        <w:tab/>
        <w:t xml:space="preserve">On the Edit Business Driver: name page, in the Project Impact Statements section, enter </w:t>
      </w:r>
      <w:del w:id="603" w:author="DM" w:date="2012-08-19T11:04:00Z">
        <w:r w:rsidDel="008B5CBE">
          <w:delText xml:space="preserve">the </w:delText>
        </w:r>
      </w:del>
      <w:r>
        <w:t xml:space="preserve">information that will clearly describe each level. </w:t>
      </w:r>
    </w:p>
    <w:p w:rsidR="003C0978" w:rsidRDefault="003C0978" w:rsidP="00714972">
      <w:pPr>
        <w:pStyle w:val="ListNumbered"/>
      </w:pPr>
      <w:r>
        <w:t>4.</w:t>
      </w:r>
      <w:r>
        <w:tab/>
        <w:t xml:space="preserve">On the </w:t>
      </w:r>
      <w:del w:id="604" w:author="DM" w:date="2012-08-19T11:04:00Z">
        <w:r w:rsidDel="008B5CBE">
          <w:delText>R</w:delText>
        </w:r>
      </w:del>
      <w:ins w:id="605" w:author="DM" w:date="2012-08-19T11:04:00Z">
        <w:r w:rsidR="008B5CBE">
          <w:t>r</w:t>
        </w:r>
      </w:ins>
      <w:r>
        <w:t>ibbon</w:t>
      </w:r>
      <w:ins w:id="606" w:author="DM" w:date="2012-08-19T11:04:00Z">
        <w:r w:rsidR="008B5CBE">
          <w:t>,</w:t>
        </w:r>
      </w:ins>
      <w:r>
        <w:t xml:space="preserve"> click Save &amp; Close.</w:t>
      </w:r>
    </w:p>
    <w:p w:rsidR="00E70ECB" w:rsidRDefault="00E70ECB" w:rsidP="00625BDD">
      <w:pPr>
        <w:pStyle w:val="H3"/>
      </w:pPr>
      <w:r>
        <w:t>Types of Driver Prioritization</w:t>
      </w:r>
    </w:p>
    <w:p w:rsidR="00E34E88" w:rsidRDefault="00E70ECB" w:rsidP="00E70ECB">
      <w:pPr>
        <w:pStyle w:val="Para"/>
      </w:pPr>
      <w:r>
        <w:t xml:space="preserve">Since </w:t>
      </w:r>
      <w:r w:rsidR="00B94846">
        <w:t xml:space="preserve">not </w:t>
      </w:r>
      <w:r>
        <w:t xml:space="preserve">all organizational objectives have equal importance, you will need to complete driver prioritization so Project Server can make appropriate suggestions when doing a portfolio analysis. There are two types of driver prioritizations: calculated and manual. </w:t>
      </w:r>
    </w:p>
    <w:p w:rsidR="00E70ECB" w:rsidRDefault="00BC56CB" w:rsidP="001F629E">
      <w:pPr>
        <w:pStyle w:val="Para"/>
      </w:pPr>
      <w:del w:id="607" w:author="DM" w:date="2012-08-19T11:04:00Z">
        <w:r w:rsidDel="008B5CBE">
          <w:delText>Y</w:delText>
        </w:r>
        <w:r w:rsidR="00E70ECB" w:rsidDel="008B5CBE">
          <w:delText>ou need t</w:delText>
        </w:r>
      </w:del>
      <w:ins w:id="608" w:author="DM" w:date="2012-08-19T11:04:00Z">
        <w:r w:rsidR="008B5CBE">
          <w:t>T</w:t>
        </w:r>
      </w:ins>
      <w:r w:rsidR="00E70ECB">
        <w:t xml:space="preserve">wo different types of driver prioritizations </w:t>
      </w:r>
      <w:ins w:id="609" w:author="DM" w:date="2012-08-19T11:04:00Z">
        <w:r w:rsidR="008B5CBE">
          <w:t xml:space="preserve">are necessary </w:t>
        </w:r>
      </w:ins>
      <w:r w:rsidR="00E70ECB">
        <w:t xml:space="preserve">because in some cases you </w:t>
      </w:r>
      <w:r>
        <w:t xml:space="preserve">will </w:t>
      </w:r>
      <w:r w:rsidR="00E70ECB">
        <w:t>want to compare driver to driver and let the software calculate a scale of importance. In other cases you may want to enforce an executive preference. Should you choose to enforce an executive preference, you will need to use the manual driver prioritization type. Both of these types are explained further in upcoming topics</w:t>
      </w:r>
      <w:commentRangeStart w:id="610"/>
      <w:ins w:id="611" w:author="DM" w:date="2012-08-19T11:05:00Z">
        <w:del w:id="612" w:author="Jeff Jacobson" w:date="2012-09-05T16:06:00Z">
          <w:r w:rsidR="008B5CBE" w:rsidDel="00E2268A">
            <w:rPr>
              <w:rStyle w:val="QueryInline"/>
            </w:rPr>
            <w:delText>[AU: phrased correctly?]</w:delText>
          </w:r>
        </w:del>
      </w:ins>
      <w:commentRangeEnd w:id="610"/>
      <w:r w:rsidR="00E2268A">
        <w:rPr>
          <w:rStyle w:val="CommentReference"/>
          <w:rFonts w:asciiTheme="minorHAnsi" w:eastAsiaTheme="minorHAnsi" w:hAnsiTheme="minorHAnsi" w:cstheme="minorBidi"/>
          <w:snapToGrid/>
        </w:rPr>
        <w:commentReference w:id="610"/>
      </w:r>
      <w:r w:rsidR="00E70ECB">
        <w:t xml:space="preserve">. </w:t>
      </w:r>
    </w:p>
    <w:p w:rsidR="00E70ECB" w:rsidRDefault="00E70ECB" w:rsidP="006201A0">
      <w:pPr>
        <w:pStyle w:val="H3"/>
      </w:pPr>
      <w:r>
        <w:t>Creating New Manual Prioritization</w:t>
      </w:r>
    </w:p>
    <w:p w:rsidR="00E70ECB" w:rsidRDefault="00E34E88" w:rsidP="003A513B">
      <w:pPr>
        <w:pStyle w:val="Para"/>
      </w:pPr>
      <w:r>
        <w:t xml:space="preserve">Project Server allows you to establish your own unique process for prioritizing business drivers </w:t>
      </w:r>
      <w:r w:rsidR="008A54A0">
        <w:t xml:space="preserve">by </w:t>
      </w:r>
      <w:r>
        <w:t xml:space="preserve">creating a manual process. </w:t>
      </w:r>
      <w:r w:rsidR="00E70ECB">
        <w:t xml:space="preserve">When you create a manual prioritization, you specify a priority value for each driver. </w:t>
      </w:r>
      <w:ins w:id="613" w:author="DM" w:date="2012-08-19T11:05:00Z">
        <w:r w:rsidR="009F7802">
          <w:t>Doing t</w:t>
        </w:r>
      </w:ins>
      <w:del w:id="614" w:author="DM" w:date="2012-08-19T11:05:00Z">
        <w:r w:rsidR="00E70ECB" w:rsidDel="009F7802">
          <w:delText>T</w:delText>
        </w:r>
      </w:del>
      <w:r w:rsidR="00E70ECB">
        <w:t>his allows you to create a prioritization that meets the needs of an executive, team</w:t>
      </w:r>
      <w:ins w:id="615" w:author="DM" w:date="2012-08-19T11:05:00Z">
        <w:r w:rsidR="009F7802">
          <w:t>,</w:t>
        </w:r>
      </w:ins>
      <w:r w:rsidR="00E70ECB">
        <w:t xml:space="preserve"> or department. Be sure that whatever driver you give the highest value to is actually the most important business driver in relation</w:t>
      </w:r>
      <w:del w:id="616" w:author="DM" w:date="2012-08-19T11:05:00Z">
        <w:r w:rsidR="00E70ECB" w:rsidDel="009F7802">
          <w:delText>ship</w:delText>
        </w:r>
      </w:del>
      <w:r w:rsidR="00E70ECB">
        <w:t xml:space="preserve"> to the other drivers selected for the prioritization. </w:t>
      </w:r>
    </w:p>
    <w:p w:rsidR="00E70ECB" w:rsidRDefault="00E70ECB" w:rsidP="003A513B">
      <w:pPr>
        <w:pStyle w:val="Para"/>
      </w:pPr>
      <w:r w:rsidRPr="00C07926">
        <w:t>Priority values must total 100</w:t>
      </w:r>
      <w:del w:id="617" w:author="DM" w:date="2012-08-19T11:05:00Z">
        <w:r w:rsidRPr="00C07926" w:rsidDel="009F7802">
          <w:delText>%</w:delText>
        </w:r>
      </w:del>
      <w:ins w:id="618" w:author="DM" w:date="2012-08-19T11:05:00Z">
        <w:r w:rsidR="009F7802">
          <w:t xml:space="preserve"> percent</w:t>
        </w:r>
      </w:ins>
      <w:r w:rsidRPr="00C07926">
        <w:t>. If you fail to achieve 100</w:t>
      </w:r>
      <w:del w:id="619" w:author="DM" w:date="2012-08-19T11:05:00Z">
        <w:r w:rsidRPr="00C07926" w:rsidDel="009F7802">
          <w:delText>%</w:delText>
        </w:r>
      </w:del>
      <w:ins w:id="620" w:author="DM" w:date="2012-08-19T11:05:00Z">
        <w:r w:rsidR="009F7802">
          <w:t xml:space="preserve"> percent</w:t>
        </w:r>
      </w:ins>
      <w:r w:rsidRPr="00C07926">
        <w:t>, the system will make adjustments to result in a total of 100</w:t>
      </w:r>
      <w:del w:id="621" w:author="DM" w:date="2012-08-19T11:05:00Z">
        <w:r w:rsidRPr="00C07926" w:rsidDel="009F7802">
          <w:delText>%</w:delText>
        </w:r>
      </w:del>
      <w:ins w:id="622" w:author="DM" w:date="2012-08-19T11:05:00Z">
        <w:r w:rsidR="009F7802">
          <w:t xml:space="preserve"> percent</w:t>
        </w:r>
      </w:ins>
      <w:r w:rsidRPr="00C07926">
        <w:t xml:space="preserve">. </w:t>
      </w:r>
      <w:r w:rsidR="00D75BE2">
        <w:t>The overall concept is very simple</w:t>
      </w:r>
      <w:r w:rsidR="00B34DC1">
        <w:t xml:space="preserve">: </w:t>
      </w:r>
      <w:del w:id="623" w:author="DM" w:date="2012-08-19T11:06:00Z">
        <w:r w:rsidR="00D75BE2" w:rsidDel="009F7802">
          <w:delText>e</w:delText>
        </w:r>
      </w:del>
      <w:ins w:id="624" w:author="DM" w:date="2012-08-19T11:06:00Z">
        <w:r w:rsidR="009F7802">
          <w:t>E</w:t>
        </w:r>
      </w:ins>
      <w:r w:rsidR="00D75BE2">
        <w:t>ach driver prioritization is compiled to score up to 100</w:t>
      </w:r>
      <w:del w:id="625" w:author="DM" w:date="2012-08-19T11:05:00Z">
        <w:r w:rsidR="00D75BE2" w:rsidDel="009F7802">
          <w:delText>%</w:delText>
        </w:r>
      </w:del>
      <w:ins w:id="626" w:author="DM" w:date="2012-08-19T11:05:00Z">
        <w:r w:rsidR="009F7802">
          <w:t xml:space="preserve"> percent</w:t>
        </w:r>
      </w:ins>
      <w:r w:rsidR="00D75BE2">
        <w:t>. This gives an overall ranking for all drivers that equal the maxim</w:t>
      </w:r>
      <w:r w:rsidR="00B34DC1">
        <w:t>um</w:t>
      </w:r>
      <w:r w:rsidR="00D75BE2">
        <w:t xml:space="preserve"> rating</w:t>
      </w:r>
      <w:r w:rsidR="00B34DC1">
        <w:t xml:space="preserve"> or </w:t>
      </w:r>
      <w:r w:rsidR="00D75BE2">
        <w:t>ranking.</w:t>
      </w:r>
    </w:p>
    <w:p w:rsidR="00D75BE2" w:rsidRDefault="00D75BE2" w:rsidP="003A513B">
      <w:pPr>
        <w:pStyle w:val="Para"/>
      </w:pPr>
      <w:r>
        <w:t>In many cases</w:t>
      </w:r>
      <w:ins w:id="627" w:author="DM" w:date="2012-08-19T11:06:00Z">
        <w:r w:rsidR="009F7802">
          <w:t>,</w:t>
        </w:r>
      </w:ins>
      <w:r>
        <w:t xml:space="preserve"> organizations will return and fine</w:t>
      </w:r>
      <w:ins w:id="628" w:author="DM" w:date="2012-08-19T11:06:00Z">
        <w:r w:rsidR="009F7802">
          <w:t>-</w:t>
        </w:r>
      </w:ins>
      <w:del w:id="629" w:author="DM" w:date="2012-08-19T11:06:00Z">
        <w:r w:rsidDel="009F7802">
          <w:delText xml:space="preserve"> </w:delText>
        </w:r>
      </w:del>
      <w:r>
        <w:t xml:space="preserve">tune the percentages either up or down </w:t>
      </w:r>
      <w:r w:rsidR="00B34DC1">
        <w:t xml:space="preserve">as the portfolio of work is evaluated in order </w:t>
      </w:r>
      <w:r>
        <w:t>to achieve a more realistic ranking system for new project proposals.</w:t>
      </w:r>
      <w:ins w:id="630" w:author="Tim Runcie" w:date="2012-09-13T20:16:00Z">
        <w:r w:rsidR="00C36193">
          <w:t xml:space="preserve">  </w:t>
        </w:r>
      </w:ins>
      <w:ins w:id="631" w:author="Tim Runcie" w:date="2012-09-13T20:19:00Z">
        <w:r w:rsidR="00D26221">
          <w:t xml:space="preserve">This next </w:t>
        </w:r>
        <w:proofErr w:type="gramStart"/>
        <w:r w:rsidR="00D26221">
          <w:t>image,</w:t>
        </w:r>
        <w:proofErr w:type="gramEnd"/>
        <w:r w:rsidR="00D26221">
          <w:t xml:space="preserve"> shows the prioritization of drivers.  It is good to note that as the Portfolio rating and ranking process is going on, that many organizations come back in and tune these over and over again until each scenario and driver is giving good overall ranking of projects.</w:t>
        </w:r>
      </w:ins>
    </w:p>
    <w:p w:rsidR="00C22417" w:rsidRPr="009F7802" w:rsidRDefault="00961306" w:rsidP="00CB704C">
      <w:pPr>
        <w:pStyle w:val="Slug"/>
        <w:rPr>
          <w:ins w:id="632" w:author="DM" w:date="2012-08-19T09:18:00Z"/>
          <w:rStyle w:val="QueryInline"/>
          <w:rPrChange w:id="633" w:author="DM" w:date="2012-08-19T11:06:00Z">
            <w:rPr>
              <w:ins w:id="634" w:author="DM" w:date="2012-08-19T09:18:00Z"/>
            </w:rPr>
          </w:rPrChange>
        </w:rPr>
      </w:pPr>
      <w:r w:rsidRPr="00961306">
        <w:t>Figure</w:t>
      </w:r>
      <w:r w:rsidR="00C22417">
        <w:t xml:space="preserve"> 9</w:t>
      </w:r>
      <w:r w:rsidRPr="00961306">
        <w:t>.</w:t>
      </w:r>
      <w:r>
        <w:t>11</w:t>
      </w:r>
      <w:del w:id="635" w:author="DM" w:date="2012-08-19T11:06:00Z">
        <w:r w:rsidRPr="00961306" w:rsidDel="009F7802">
          <w:delText>:</w:delText>
        </w:r>
      </w:del>
      <w:r w:rsidRPr="00961306">
        <w:t xml:space="preserve"> </w:t>
      </w:r>
      <w:r w:rsidR="00147B4F">
        <w:t xml:space="preserve">Prioritizing </w:t>
      </w:r>
      <w:del w:id="636" w:author="DM" w:date="2012-08-19T11:06:00Z">
        <w:r w:rsidR="00147B4F" w:rsidDel="009F7802">
          <w:delText>d</w:delText>
        </w:r>
      </w:del>
      <w:ins w:id="637" w:author="DM" w:date="2012-08-19T11:06:00Z">
        <w:r w:rsidR="009F7802">
          <w:t>D</w:t>
        </w:r>
      </w:ins>
      <w:r w:rsidR="00147B4F">
        <w:t>rivers</w:t>
      </w:r>
      <w:r w:rsidR="005842D7">
        <w:t xml:space="preserve"> </w:t>
      </w:r>
      <w:del w:id="638" w:author="DM" w:date="2012-08-19T11:06:00Z">
        <w:r w:rsidR="005842D7" w:rsidDel="009F7802">
          <w:rPr>
            <w:b w:val="0"/>
          </w:rPr>
          <w:delText>(Source: Advisicon)</w:delText>
        </w:r>
      </w:del>
      <w:r w:rsidRPr="00961306">
        <w:tab/>
        <w:t>(</w:t>
      </w:r>
      <w:r w:rsidR="0049547E">
        <w:t>09-11-</w:t>
      </w:r>
      <w:r w:rsidR="00147B4F">
        <w:t>prioritizingDrivers.tif</w:t>
      </w:r>
      <w:proofErr w:type="gramStart"/>
      <w:r w:rsidRPr="00961306">
        <w:t>)</w:t>
      </w:r>
      <w:commentRangeStart w:id="639"/>
      <w:ins w:id="640" w:author="DM" w:date="2012-08-19T11:06:00Z">
        <w:r w:rsidR="009F7802">
          <w:rPr>
            <w:rStyle w:val="QueryInline"/>
          </w:rPr>
          <w:t>[</w:t>
        </w:r>
        <w:commentRangeStart w:id="641"/>
        <w:proofErr w:type="gramEnd"/>
        <w:r w:rsidR="009F7802">
          <w:rPr>
            <w:rStyle w:val="QueryInline"/>
          </w:rPr>
          <w:t>AU: insert text ref. to figure]</w:t>
        </w:r>
      </w:ins>
      <w:commentRangeEnd w:id="639"/>
      <w:r w:rsidR="00E2268A">
        <w:rPr>
          <w:rStyle w:val="CommentReference"/>
          <w:rFonts w:asciiTheme="minorHAnsi" w:eastAsiaTheme="minorHAnsi" w:hAnsiTheme="minorHAnsi" w:cstheme="minorBidi"/>
          <w:b w:val="0"/>
        </w:rPr>
        <w:commentReference w:id="639"/>
      </w:r>
      <w:commentRangeEnd w:id="641"/>
      <w:r w:rsidR="00C36193">
        <w:rPr>
          <w:rStyle w:val="CommentReference"/>
          <w:rFonts w:asciiTheme="minorHAnsi" w:eastAsiaTheme="minorHAnsi" w:hAnsiTheme="minorHAnsi" w:cstheme="minorBidi"/>
          <w:b w:val="0"/>
        </w:rPr>
        <w:commentReference w:id="641"/>
      </w:r>
    </w:p>
    <w:p w:rsidR="0048105B" w:rsidRDefault="00533A76">
      <w:pPr>
        <w:pStyle w:val="FigureSource"/>
        <w:pPrChange w:id="642" w:author="DM" w:date="2012-08-19T09:18:00Z">
          <w:pPr>
            <w:pStyle w:val="Slug"/>
          </w:pPr>
        </w:pPrChange>
      </w:pPr>
      <w:ins w:id="643" w:author="DM" w:date="2012-08-19T09:18:00Z">
        <w:r>
          <w:t>Source: Advisicon</w:t>
        </w:r>
      </w:ins>
    </w:p>
    <w:p w:rsidR="00E70ECB" w:rsidRDefault="00E70ECB" w:rsidP="001B0331">
      <w:pPr>
        <w:pStyle w:val="Para"/>
      </w:pPr>
      <w:r>
        <w:t>To create a new manual prioritization:</w:t>
      </w:r>
    </w:p>
    <w:p w:rsidR="00E70ECB" w:rsidRDefault="00E70ECB" w:rsidP="00714972">
      <w:pPr>
        <w:pStyle w:val="ListNumbered"/>
      </w:pPr>
      <w:r>
        <w:t>1.</w:t>
      </w:r>
      <w:r>
        <w:tab/>
        <w:t>On the Quick Launch</w:t>
      </w:r>
      <w:ins w:id="644" w:author="DM" w:date="2012-08-19T11:06:00Z">
        <w:r w:rsidR="009F7802">
          <w:t>,</w:t>
        </w:r>
      </w:ins>
      <w:r>
        <w:t xml:space="preserve"> click Driver Prioritization.</w:t>
      </w:r>
    </w:p>
    <w:p w:rsidR="00E70ECB" w:rsidRDefault="00E70ECB" w:rsidP="00714972">
      <w:pPr>
        <w:pStyle w:val="ListNumbered"/>
      </w:pPr>
      <w:r>
        <w:t>2.</w:t>
      </w:r>
      <w:r>
        <w:tab/>
        <w:t xml:space="preserve">On the </w:t>
      </w:r>
      <w:del w:id="645" w:author="DM" w:date="2012-08-19T11:06:00Z">
        <w:r w:rsidDel="009F7802">
          <w:delText>R</w:delText>
        </w:r>
      </w:del>
      <w:ins w:id="646" w:author="DM" w:date="2012-08-19T11:06:00Z">
        <w:r w:rsidR="009F7802">
          <w:t>r</w:t>
        </w:r>
      </w:ins>
      <w:r>
        <w:t>ibbon, in the Prioritizations group</w:t>
      </w:r>
      <w:ins w:id="647" w:author="DM" w:date="2012-08-19T11:06:00Z">
        <w:r w:rsidR="009F7802">
          <w:t>,</w:t>
        </w:r>
      </w:ins>
      <w:r>
        <w:t xml:space="preserve"> click New.</w:t>
      </w:r>
    </w:p>
    <w:p w:rsidR="00E70ECB" w:rsidRDefault="00E70ECB" w:rsidP="00714972">
      <w:pPr>
        <w:pStyle w:val="ListNumbered"/>
      </w:pPr>
      <w:r>
        <w:t>3.</w:t>
      </w:r>
      <w:r>
        <w:tab/>
        <w:t xml:space="preserve">In the Name and Description section, enter the </w:t>
      </w:r>
      <w:del w:id="648" w:author="DM" w:date="2012-08-19T11:06:00Z">
        <w:r w:rsidDel="009F7802">
          <w:delText>N</w:delText>
        </w:r>
      </w:del>
      <w:ins w:id="649" w:author="DM" w:date="2012-08-19T11:06:00Z">
        <w:r w:rsidR="009F7802">
          <w:t>n</w:t>
        </w:r>
      </w:ins>
      <w:r>
        <w:t xml:space="preserve">ame and </w:t>
      </w:r>
      <w:del w:id="650" w:author="DM" w:date="2012-08-19T11:06:00Z">
        <w:r w:rsidDel="009F7802">
          <w:delText>D</w:delText>
        </w:r>
      </w:del>
      <w:ins w:id="651" w:author="DM" w:date="2012-08-19T11:06:00Z">
        <w:r w:rsidR="009F7802">
          <w:t>d</w:t>
        </w:r>
      </w:ins>
      <w:r>
        <w:t>escription.</w:t>
      </w:r>
    </w:p>
    <w:p w:rsidR="00E70ECB" w:rsidRDefault="00E70ECB" w:rsidP="00714972">
      <w:pPr>
        <w:pStyle w:val="ListNumbered"/>
      </w:pPr>
      <w:r>
        <w:t>4.</w:t>
      </w:r>
      <w:r>
        <w:tab/>
        <w:t>Optional</w:t>
      </w:r>
      <w:ins w:id="652" w:author="DM" w:date="2012-08-19T11:06:00Z">
        <w:r w:rsidR="009F7802">
          <w:t>:</w:t>
        </w:r>
      </w:ins>
      <w:del w:id="653" w:author="DM" w:date="2012-08-19T11:06:00Z">
        <w:r w:rsidDel="009F7802">
          <w:delText xml:space="preserve"> –</w:delText>
        </w:r>
      </w:del>
      <w:r>
        <w:t xml:space="preserve"> </w:t>
      </w:r>
      <w:ins w:id="654" w:author="DM" w:date="2012-08-19T11:06:00Z">
        <w:r w:rsidR="009F7802">
          <w:t>I</w:t>
        </w:r>
      </w:ins>
      <w:del w:id="655" w:author="DM" w:date="2012-08-19T11:07:00Z">
        <w:r w:rsidDel="009F7802">
          <w:delText>i</w:delText>
        </w:r>
      </w:del>
      <w:r>
        <w:t>n the Department section, select a Department from the Select Value button.</w:t>
      </w:r>
    </w:p>
    <w:p w:rsidR="00E70ECB" w:rsidRDefault="00E70ECB" w:rsidP="00714972">
      <w:pPr>
        <w:pStyle w:val="ListNumbered"/>
      </w:pPr>
      <w:r>
        <w:t>5.</w:t>
      </w:r>
      <w:r>
        <w:tab/>
        <w:t xml:space="preserve">In the Prioritization Type section, select Manual. </w:t>
      </w:r>
    </w:p>
    <w:p w:rsidR="00E70ECB" w:rsidRDefault="00E70ECB" w:rsidP="00714972">
      <w:pPr>
        <w:pStyle w:val="ListNumbered"/>
      </w:pPr>
      <w:r>
        <w:t>6.</w:t>
      </w:r>
      <w:r>
        <w:tab/>
        <w:t>In the Prioritize the Following Drivers section, select each driver and click Add</w:t>
      </w:r>
      <w:r w:rsidR="006201A0">
        <w:t>.</w:t>
      </w:r>
      <w:r>
        <w:t xml:space="preserve"> </w:t>
      </w:r>
      <w:r w:rsidR="006201A0">
        <w:t xml:space="preserve">Alternately, you can </w:t>
      </w:r>
      <w:r>
        <w:t xml:space="preserve">click Add All to choose all the drivers. </w:t>
      </w:r>
    </w:p>
    <w:p w:rsidR="00E70ECB" w:rsidRDefault="00E70ECB" w:rsidP="00714972">
      <w:pPr>
        <w:pStyle w:val="ListNumbered"/>
      </w:pPr>
      <w:r>
        <w:t>7.</w:t>
      </w:r>
      <w:r>
        <w:tab/>
        <w:t xml:space="preserve">On the </w:t>
      </w:r>
      <w:del w:id="656" w:author="DM" w:date="2012-08-19T11:07:00Z">
        <w:r w:rsidDel="009F7802">
          <w:delText>R</w:delText>
        </w:r>
      </w:del>
      <w:ins w:id="657" w:author="DM" w:date="2012-08-19T11:07:00Z">
        <w:r w:rsidR="009F7802">
          <w:t>r</w:t>
        </w:r>
      </w:ins>
      <w:r>
        <w:t>ibbon in the Prioritization group</w:t>
      </w:r>
      <w:ins w:id="658" w:author="DM" w:date="2012-08-19T11:09:00Z">
        <w:r w:rsidR="00CD4B00">
          <w:t>,</w:t>
        </w:r>
      </w:ins>
      <w:r>
        <w:t xml:space="preserve"> click Save</w:t>
      </w:r>
      <w:ins w:id="659" w:author="DM" w:date="2012-08-19T11:07:00Z">
        <w:r w:rsidR="009F7802">
          <w:t>.</w:t>
        </w:r>
      </w:ins>
      <w:r>
        <w:t xml:space="preserve"> </w:t>
      </w:r>
      <w:del w:id="660" w:author="DM" w:date="2012-08-19T11:07:00Z">
        <w:r w:rsidDel="009F7802">
          <w:delText>and w</w:delText>
        </w:r>
      </w:del>
      <w:ins w:id="661" w:author="DM" w:date="2012-08-19T11:07:00Z">
        <w:r w:rsidR="009F7802">
          <w:t>W</w:t>
        </w:r>
      </w:ins>
      <w:r>
        <w:t>hen complete</w:t>
      </w:r>
      <w:ins w:id="662" w:author="DM" w:date="2012-08-19T11:07:00Z">
        <w:r w:rsidR="009F7802">
          <w:t>,</w:t>
        </w:r>
      </w:ins>
      <w:r>
        <w:t xml:space="preserve"> click Close. </w:t>
      </w:r>
    </w:p>
    <w:p w:rsidR="00E70ECB" w:rsidRDefault="00E70ECB" w:rsidP="006201A0">
      <w:pPr>
        <w:pStyle w:val="H3"/>
      </w:pPr>
      <w:r>
        <w:t>Creating New Calculated Prioritization</w:t>
      </w:r>
    </w:p>
    <w:p w:rsidR="00E70ECB" w:rsidRDefault="00E34E88" w:rsidP="00E70ECB">
      <w:pPr>
        <w:pStyle w:val="Para"/>
      </w:pPr>
      <w:r>
        <w:t xml:space="preserve">The default process is to utilize Project Server’s prioritization engine. This fits most organizations that are using the </w:t>
      </w:r>
      <w:del w:id="663" w:author="DM" w:date="2012-08-19T11:07:00Z">
        <w:r w:rsidDel="009F7802">
          <w:delText>“</w:delText>
        </w:r>
      </w:del>
      <w:r>
        <w:t>out</w:t>
      </w:r>
      <w:ins w:id="664" w:author="DM" w:date="2012-08-19T11:07:00Z">
        <w:r w:rsidR="009F7802">
          <w:t>-</w:t>
        </w:r>
      </w:ins>
      <w:del w:id="665" w:author="DM" w:date="2012-08-19T11:07:00Z">
        <w:r w:rsidDel="009F7802">
          <w:delText xml:space="preserve"> </w:delText>
        </w:r>
      </w:del>
      <w:r>
        <w:t>of</w:t>
      </w:r>
      <w:ins w:id="666" w:author="DM" w:date="2012-08-19T11:07:00Z">
        <w:r w:rsidR="009F7802">
          <w:t>-</w:t>
        </w:r>
      </w:ins>
      <w:del w:id="667" w:author="DM" w:date="2012-08-19T11:07:00Z">
        <w:r w:rsidDel="009F7802">
          <w:delText xml:space="preserve"> </w:delText>
        </w:r>
      </w:del>
      <w:r>
        <w:t>the</w:t>
      </w:r>
      <w:ins w:id="668" w:author="DM" w:date="2012-08-19T11:07:00Z">
        <w:r w:rsidR="009F7802">
          <w:t>-</w:t>
        </w:r>
      </w:ins>
      <w:del w:id="669" w:author="DM" w:date="2012-08-19T11:07:00Z">
        <w:r w:rsidDel="009F7802">
          <w:delText xml:space="preserve"> </w:delText>
        </w:r>
      </w:del>
      <w:r>
        <w:t>box</w:t>
      </w:r>
      <w:del w:id="670" w:author="DM" w:date="2012-08-19T11:07:00Z">
        <w:r w:rsidDel="009F7802">
          <w:delText>”</w:delText>
        </w:r>
      </w:del>
      <w:r>
        <w:t xml:space="preserve"> features. </w:t>
      </w:r>
      <w:r w:rsidR="00E70ECB">
        <w:t xml:space="preserve">When you choose to do a calculated prioritization, you compare each driver to every other driver that was selected for the prioritization. The comparison is based on </w:t>
      </w:r>
      <w:ins w:id="671" w:author="DM" w:date="2012-08-19T11:07:00Z">
        <w:r w:rsidR="009F7802">
          <w:t>this</w:t>
        </w:r>
      </w:ins>
      <w:del w:id="672" w:author="DM" w:date="2012-08-19T11:07:00Z">
        <w:r w:rsidR="00E70ECB" w:rsidDel="009F7802">
          <w:delText>a</w:delText>
        </w:r>
      </w:del>
      <w:r w:rsidR="00E70ECB">
        <w:t xml:space="preserve"> fixed seven-point scale</w:t>
      </w:r>
      <w:del w:id="673" w:author="DM" w:date="2012-08-19T11:07:00Z">
        <w:r w:rsidR="00E70ECB" w:rsidDel="009F7802">
          <w:delText xml:space="preserve"> which is listed below</w:delText>
        </w:r>
      </w:del>
      <w:r w:rsidR="00E70ECB">
        <w:t>:</w:t>
      </w:r>
    </w:p>
    <w:p w:rsidR="0048105B" w:rsidRDefault="00CD4B00">
      <w:pPr>
        <w:pStyle w:val="ListNumbered"/>
        <w:pPrChange w:id="674" w:author="DM" w:date="2012-08-19T11:08:00Z">
          <w:pPr>
            <w:pStyle w:val="ListNumbered"/>
            <w:numPr>
              <w:numId w:val="22"/>
            </w:numPr>
            <w:tabs>
              <w:tab w:val="num" w:pos="1440"/>
            </w:tabs>
            <w:ind w:left="1440"/>
          </w:pPr>
        </w:pPrChange>
      </w:pPr>
      <w:ins w:id="675" w:author="DM" w:date="2012-08-19T11:08:00Z">
        <w:r>
          <w:t xml:space="preserve">7. </w:t>
        </w:r>
      </w:ins>
      <w:proofErr w:type="gramStart"/>
      <w:r w:rsidR="00E70ECB">
        <w:t>Is</w:t>
      </w:r>
      <w:proofErr w:type="gramEnd"/>
      <w:r w:rsidR="00E70ECB">
        <w:t xml:space="preserve"> extremely more important than</w:t>
      </w:r>
    </w:p>
    <w:p w:rsidR="0048105B" w:rsidRDefault="00CD4B00">
      <w:pPr>
        <w:pStyle w:val="ListNumbered"/>
        <w:pPrChange w:id="676" w:author="DM" w:date="2012-08-19T11:08:00Z">
          <w:pPr>
            <w:pStyle w:val="ListNumbered"/>
            <w:numPr>
              <w:numId w:val="22"/>
            </w:numPr>
            <w:tabs>
              <w:tab w:val="num" w:pos="1440"/>
            </w:tabs>
            <w:ind w:left="1440"/>
          </w:pPr>
        </w:pPrChange>
      </w:pPr>
      <w:ins w:id="677" w:author="DM" w:date="2012-08-19T11:08:00Z">
        <w:r>
          <w:t xml:space="preserve">6. </w:t>
        </w:r>
      </w:ins>
      <w:proofErr w:type="gramStart"/>
      <w:r w:rsidR="00E70ECB">
        <w:t>Is</w:t>
      </w:r>
      <w:proofErr w:type="gramEnd"/>
      <w:r w:rsidR="00E70ECB">
        <w:t xml:space="preserve"> much more important than</w:t>
      </w:r>
    </w:p>
    <w:p w:rsidR="0048105B" w:rsidRDefault="00CD4B00">
      <w:pPr>
        <w:pStyle w:val="ListNumbered"/>
        <w:pPrChange w:id="678" w:author="DM" w:date="2012-08-19T11:08:00Z">
          <w:pPr>
            <w:pStyle w:val="ListNumbered"/>
            <w:numPr>
              <w:numId w:val="22"/>
            </w:numPr>
            <w:tabs>
              <w:tab w:val="num" w:pos="1440"/>
            </w:tabs>
            <w:ind w:left="1440"/>
          </w:pPr>
        </w:pPrChange>
      </w:pPr>
      <w:ins w:id="679" w:author="DM" w:date="2012-08-19T11:08:00Z">
        <w:r>
          <w:t xml:space="preserve">5. </w:t>
        </w:r>
      </w:ins>
      <w:proofErr w:type="gramStart"/>
      <w:r w:rsidR="00E70ECB">
        <w:t>Is</w:t>
      </w:r>
      <w:proofErr w:type="gramEnd"/>
      <w:r w:rsidR="00E70ECB">
        <w:t xml:space="preserve"> more important than</w:t>
      </w:r>
    </w:p>
    <w:p w:rsidR="0048105B" w:rsidRDefault="00CD4B00">
      <w:pPr>
        <w:pStyle w:val="ListNumbered"/>
        <w:pPrChange w:id="680" w:author="DM" w:date="2012-08-19T11:08:00Z">
          <w:pPr>
            <w:pStyle w:val="ListNumbered"/>
            <w:numPr>
              <w:numId w:val="22"/>
            </w:numPr>
            <w:tabs>
              <w:tab w:val="num" w:pos="1440"/>
            </w:tabs>
            <w:ind w:left="1440"/>
          </w:pPr>
        </w:pPrChange>
      </w:pPr>
      <w:ins w:id="681" w:author="DM" w:date="2012-08-19T11:08:00Z">
        <w:r>
          <w:t xml:space="preserve">4. </w:t>
        </w:r>
      </w:ins>
      <w:proofErr w:type="gramStart"/>
      <w:r w:rsidR="00E70ECB">
        <w:t>Is</w:t>
      </w:r>
      <w:proofErr w:type="gramEnd"/>
      <w:r w:rsidR="00E70ECB">
        <w:t xml:space="preserve"> as important as</w:t>
      </w:r>
    </w:p>
    <w:p w:rsidR="0048105B" w:rsidRDefault="00CD4B00">
      <w:pPr>
        <w:pStyle w:val="ListNumbered"/>
        <w:pPrChange w:id="682" w:author="DM" w:date="2012-08-19T11:08:00Z">
          <w:pPr>
            <w:pStyle w:val="ListNumbered"/>
            <w:numPr>
              <w:numId w:val="22"/>
            </w:numPr>
            <w:tabs>
              <w:tab w:val="num" w:pos="1440"/>
            </w:tabs>
            <w:ind w:left="1440"/>
          </w:pPr>
        </w:pPrChange>
      </w:pPr>
      <w:ins w:id="683" w:author="DM" w:date="2012-08-19T11:08:00Z">
        <w:r>
          <w:t xml:space="preserve">3. </w:t>
        </w:r>
      </w:ins>
      <w:proofErr w:type="gramStart"/>
      <w:r w:rsidR="00E70ECB">
        <w:t>Is</w:t>
      </w:r>
      <w:proofErr w:type="gramEnd"/>
      <w:r w:rsidR="00E70ECB">
        <w:t xml:space="preserve"> less important than</w:t>
      </w:r>
    </w:p>
    <w:p w:rsidR="0048105B" w:rsidRDefault="00CD4B00">
      <w:pPr>
        <w:pStyle w:val="ListNumbered"/>
        <w:pPrChange w:id="684" w:author="DM" w:date="2012-08-19T11:08:00Z">
          <w:pPr>
            <w:pStyle w:val="ListNumbered"/>
            <w:numPr>
              <w:numId w:val="22"/>
            </w:numPr>
            <w:tabs>
              <w:tab w:val="num" w:pos="1440"/>
            </w:tabs>
            <w:ind w:left="1440"/>
          </w:pPr>
        </w:pPrChange>
      </w:pPr>
      <w:ins w:id="685" w:author="DM" w:date="2012-08-19T11:08:00Z">
        <w:r>
          <w:t xml:space="preserve">2. </w:t>
        </w:r>
      </w:ins>
      <w:proofErr w:type="gramStart"/>
      <w:r w:rsidR="00E70ECB">
        <w:t>Is</w:t>
      </w:r>
      <w:proofErr w:type="gramEnd"/>
      <w:r w:rsidR="00E70ECB">
        <w:t xml:space="preserve"> much less important than</w:t>
      </w:r>
    </w:p>
    <w:p w:rsidR="0048105B" w:rsidRPr="00173661" w:rsidRDefault="00CD4B00">
      <w:pPr>
        <w:pStyle w:val="ListNumbered"/>
        <w:rPr>
          <w:rStyle w:val="QueryInline"/>
          <w:rPrChange w:id="686" w:author="Odum, Amy - Hoboken" w:date="2012-08-27T16:16:00Z">
            <w:rPr/>
          </w:rPrChange>
        </w:rPr>
        <w:pPrChange w:id="687" w:author="DM" w:date="2012-08-19T11:08:00Z">
          <w:pPr>
            <w:pStyle w:val="ListNumbered"/>
            <w:numPr>
              <w:numId w:val="22"/>
            </w:numPr>
            <w:tabs>
              <w:tab w:val="num" w:pos="1440"/>
            </w:tabs>
            <w:ind w:left="1440"/>
          </w:pPr>
        </w:pPrChange>
      </w:pPr>
      <w:ins w:id="688" w:author="DM" w:date="2012-08-19T11:08:00Z">
        <w:r>
          <w:t xml:space="preserve">1. </w:t>
        </w:r>
      </w:ins>
      <w:r w:rsidR="00E70ECB">
        <w:t xml:space="preserve">Is extremely less important </w:t>
      </w:r>
      <w:proofErr w:type="gramStart"/>
      <w:r w:rsidR="00E70ECB">
        <w:t>than</w:t>
      </w:r>
      <w:commentRangeStart w:id="689"/>
      <w:ins w:id="690" w:author="DM" w:date="2012-08-19T11:08:00Z">
        <w:r>
          <w:rPr>
            <w:rStyle w:val="QueryInline"/>
          </w:rPr>
          <w:t>[</w:t>
        </w:r>
        <w:commentRangeStart w:id="691"/>
        <w:proofErr w:type="gramEnd"/>
        <w:r>
          <w:rPr>
            <w:rStyle w:val="QueryInline"/>
          </w:rPr>
          <w:t>AU: verify that order of numbering is correct]</w:t>
        </w:r>
      </w:ins>
      <w:commentRangeEnd w:id="691"/>
      <w:r w:rsidR="006631DA">
        <w:rPr>
          <w:rStyle w:val="CommentReference"/>
          <w:rFonts w:asciiTheme="minorHAnsi" w:eastAsiaTheme="minorHAnsi" w:hAnsiTheme="minorHAnsi" w:cstheme="minorBidi"/>
          <w:snapToGrid/>
        </w:rPr>
        <w:commentReference w:id="691"/>
      </w:r>
      <w:ins w:id="692" w:author="Odum, Amy - Hoboken" w:date="2012-08-27T16:16:00Z">
        <w:r w:rsidR="00173661">
          <w:rPr>
            <w:rStyle w:val="QueryInline"/>
          </w:rPr>
          <w:t xml:space="preserve">[AU: clearly the CE has assumed we will </w:t>
        </w:r>
      </w:ins>
      <w:ins w:id="693" w:author="Odum, Amy - Hoboken" w:date="2012-08-27T16:17:00Z">
        <w:r w:rsidR="00173661">
          <w:rPr>
            <w:rStyle w:val="QueryInline"/>
          </w:rPr>
          <w:t>change</w:t>
        </w:r>
      </w:ins>
      <w:ins w:id="694" w:author="Odum, Amy - Hoboken" w:date="2012-08-27T16:16:00Z">
        <w:r w:rsidR="00173661">
          <w:rPr>
            <w:rStyle w:val="QueryInline"/>
          </w:rPr>
          <w:t xml:space="preserve"> </w:t>
        </w:r>
      </w:ins>
      <w:ins w:id="695" w:author="Odum, Amy - Hoboken" w:date="2012-08-27T16:17:00Z">
        <w:r w:rsidR="00173661">
          <w:rPr>
            <w:rStyle w:val="QueryInline"/>
          </w:rPr>
          <w:t xml:space="preserve">to </w:t>
        </w:r>
      </w:ins>
      <w:ins w:id="696" w:author="Odum, Amy - Hoboken" w:date="2012-08-27T16:16:00Z">
        <w:r w:rsidR="00173661">
          <w:rPr>
            <w:rStyle w:val="QueryInline"/>
          </w:rPr>
          <w:t>ascending order--OK?]</w:t>
        </w:r>
      </w:ins>
      <w:commentRangeEnd w:id="689"/>
      <w:r w:rsidR="00E2268A">
        <w:rPr>
          <w:rStyle w:val="CommentReference"/>
          <w:rFonts w:asciiTheme="minorHAnsi" w:eastAsiaTheme="minorHAnsi" w:hAnsiTheme="minorHAnsi" w:cstheme="minorBidi"/>
          <w:snapToGrid/>
        </w:rPr>
        <w:commentReference w:id="689"/>
      </w:r>
    </w:p>
    <w:p w:rsidR="00E70ECB" w:rsidRDefault="00E70ECB" w:rsidP="00E70ECB">
      <w:pPr>
        <w:pStyle w:val="Para"/>
      </w:pPr>
      <w:r>
        <w:t xml:space="preserve">This process is also called a pair-wise comparison and will yield driver priority values that will total 100%. </w:t>
      </w:r>
    </w:p>
    <w:p w:rsidR="00E70ECB" w:rsidRDefault="00E70ECB" w:rsidP="00E70ECB">
      <w:pPr>
        <w:pStyle w:val="Para"/>
      </w:pPr>
      <w:r>
        <w:t>To create a new calculated prioritization:</w:t>
      </w:r>
    </w:p>
    <w:p w:rsidR="00E70ECB" w:rsidRDefault="00E70ECB" w:rsidP="00714972">
      <w:pPr>
        <w:pStyle w:val="ListNumbered"/>
      </w:pPr>
      <w:r>
        <w:t>1.</w:t>
      </w:r>
      <w:r>
        <w:tab/>
        <w:t>On the Quick Launch</w:t>
      </w:r>
      <w:ins w:id="697" w:author="DM" w:date="2012-08-19T11:09:00Z">
        <w:r w:rsidR="00CD4B00">
          <w:t>,</w:t>
        </w:r>
      </w:ins>
      <w:r>
        <w:t xml:space="preserve"> click Driver Prioritization.</w:t>
      </w:r>
    </w:p>
    <w:p w:rsidR="00E70ECB" w:rsidRDefault="00E70ECB" w:rsidP="00714972">
      <w:pPr>
        <w:pStyle w:val="ListNumbered"/>
      </w:pPr>
      <w:r>
        <w:t>2.</w:t>
      </w:r>
      <w:r>
        <w:tab/>
        <w:t xml:space="preserve">On the </w:t>
      </w:r>
      <w:del w:id="698" w:author="DM" w:date="2012-08-19T11:09:00Z">
        <w:r w:rsidDel="00CD4B00">
          <w:delText>R</w:delText>
        </w:r>
      </w:del>
      <w:ins w:id="699" w:author="DM" w:date="2012-08-19T11:09:00Z">
        <w:r w:rsidR="00CD4B00">
          <w:t>r</w:t>
        </w:r>
      </w:ins>
      <w:r>
        <w:t>ibbon</w:t>
      </w:r>
      <w:del w:id="700" w:author="DM" w:date="2012-08-19T11:09:00Z">
        <w:r w:rsidDel="00CD4B00">
          <w:delText>,</w:delText>
        </w:r>
      </w:del>
      <w:r>
        <w:t xml:space="preserve"> in the Prioritizations group</w:t>
      </w:r>
      <w:ins w:id="701" w:author="DM" w:date="2012-08-19T11:09:00Z">
        <w:r w:rsidR="00CD4B00">
          <w:t>,</w:t>
        </w:r>
      </w:ins>
      <w:r>
        <w:t xml:space="preserve"> click New.</w:t>
      </w:r>
    </w:p>
    <w:p w:rsidR="00E70ECB" w:rsidRDefault="00E70ECB" w:rsidP="00714972">
      <w:pPr>
        <w:pStyle w:val="ListNumbered"/>
      </w:pPr>
      <w:r>
        <w:t>3.</w:t>
      </w:r>
      <w:r>
        <w:tab/>
        <w:t xml:space="preserve">In the Name and Description section, enter the </w:t>
      </w:r>
      <w:del w:id="702" w:author="DM" w:date="2012-08-19T11:09:00Z">
        <w:r w:rsidDel="00CD4B00">
          <w:delText>N</w:delText>
        </w:r>
      </w:del>
      <w:ins w:id="703" w:author="DM" w:date="2012-08-19T11:09:00Z">
        <w:r w:rsidR="00CD4B00">
          <w:t>n</w:t>
        </w:r>
      </w:ins>
      <w:r>
        <w:t xml:space="preserve">ame and </w:t>
      </w:r>
      <w:del w:id="704" w:author="DM" w:date="2012-08-19T11:09:00Z">
        <w:r w:rsidDel="00CD4B00">
          <w:delText>D</w:delText>
        </w:r>
      </w:del>
      <w:ins w:id="705" w:author="DM" w:date="2012-08-19T11:09:00Z">
        <w:r w:rsidR="00CD4B00">
          <w:t>d</w:t>
        </w:r>
      </w:ins>
      <w:r>
        <w:t>escription.</w:t>
      </w:r>
    </w:p>
    <w:p w:rsidR="00E70ECB" w:rsidRDefault="00E70ECB" w:rsidP="00714972">
      <w:pPr>
        <w:pStyle w:val="ListNumbered"/>
      </w:pPr>
      <w:r>
        <w:t>4.</w:t>
      </w:r>
      <w:r>
        <w:tab/>
        <w:t>Optional</w:t>
      </w:r>
      <w:ins w:id="706" w:author="DM" w:date="2012-08-19T11:09:00Z">
        <w:r w:rsidR="00CD4B00">
          <w:t>:</w:t>
        </w:r>
      </w:ins>
      <w:del w:id="707" w:author="DM" w:date="2012-08-19T11:09:00Z">
        <w:r w:rsidDel="00CD4B00">
          <w:delText xml:space="preserve"> –</w:delText>
        </w:r>
      </w:del>
      <w:r>
        <w:t xml:space="preserve"> </w:t>
      </w:r>
      <w:ins w:id="708" w:author="DM" w:date="2012-08-19T11:09:00Z">
        <w:r w:rsidR="00CD4B00">
          <w:t>I</w:t>
        </w:r>
      </w:ins>
      <w:del w:id="709" w:author="DM" w:date="2012-08-19T11:09:00Z">
        <w:r w:rsidDel="00CD4B00">
          <w:delText>i</w:delText>
        </w:r>
      </w:del>
      <w:r>
        <w:t xml:space="preserve">n the Department section, select a </w:t>
      </w:r>
      <w:del w:id="710" w:author="DM" w:date="2012-08-19T11:09:00Z">
        <w:r w:rsidDel="00CD4B00">
          <w:delText>D</w:delText>
        </w:r>
      </w:del>
      <w:ins w:id="711" w:author="DM" w:date="2012-08-19T11:09:00Z">
        <w:r w:rsidR="00CD4B00">
          <w:t>d</w:t>
        </w:r>
      </w:ins>
      <w:r>
        <w:t>epartment from the Select Value button.</w:t>
      </w:r>
    </w:p>
    <w:p w:rsidR="00E70ECB" w:rsidRDefault="00E70ECB" w:rsidP="00714972">
      <w:pPr>
        <w:pStyle w:val="ListNumbered"/>
      </w:pPr>
      <w:r>
        <w:t>5.</w:t>
      </w:r>
      <w:r>
        <w:tab/>
        <w:t xml:space="preserve">In the Prioritization Type section, select Calculated. </w:t>
      </w:r>
    </w:p>
    <w:p w:rsidR="00E70ECB" w:rsidRDefault="00E70ECB" w:rsidP="00714972">
      <w:pPr>
        <w:pStyle w:val="ListNumbered"/>
      </w:pPr>
      <w:r>
        <w:t>6.</w:t>
      </w:r>
      <w:r>
        <w:tab/>
        <w:t>In the Prioritize the Following Drivers section, select each driver and click Add</w:t>
      </w:r>
      <w:r w:rsidR="008B79DF">
        <w:t>.</w:t>
      </w:r>
      <w:r>
        <w:t xml:space="preserve"> </w:t>
      </w:r>
      <w:r w:rsidR="008B79DF">
        <w:t xml:space="preserve">Alternatively, </w:t>
      </w:r>
      <w:r>
        <w:t xml:space="preserve">click Add All to choose all the drivers. </w:t>
      </w:r>
    </w:p>
    <w:p w:rsidR="00E70ECB" w:rsidRDefault="00E70ECB" w:rsidP="00714972">
      <w:pPr>
        <w:pStyle w:val="ListNumbered"/>
      </w:pPr>
      <w:r>
        <w:t>7.</w:t>
      </w:r>
      <w:r>
        <w:tab/>
        <w:t xml:space="preserve">Click the button </w:t>
      </w:r>
      <w:proofErr w:type="gramStart"/>
      <w:r>
        <w:t>Next</w:t>
      </w:r>
      <w:proofErr w:type="gramEnd"/>
      <w:r>
        <w:t>: Prioritize Drivers</w:t>
      </w:r>
      <w:ins w:id="712" w:author="DM" w:date="2012-08-19T11:10:00Z">
        <w:r w:rsidR="00CD4B00">
          <w:t>.</w:t>
        </w:r>
      </w:ins>
    </w:p>
    <w:p w:rsidR="00E70ECB" w:rsidRDefault="00E70ECB" w:rsidP="00714972">
      <w:pPr>
        <w:pStyle w:val="ListNumbered"/>
      </w:pPr>
      <w:r>
        <w:t>8.</w:t>
      </w:r>
      <w:r>
        <w:tab/>
      </w:r>
      <w:proofErr w:type="gramStart"/>
      <w:r>
        <w:t>Using</w:t>
      </w:r>
      <w:proofErr w:type="gramEnd"/>
      <w:r>
        <w:t xml:space="preserve"> the Select a Rating list, choose the appropriate scale when presented with each driver comparison. </w:t>
      </w:r>
    </w:p>
    <w:p w:rsidR="00E70ECB" w:rsidRDefault="00E70ECB" w:rsidP="00714972">
      <w:pPr>
        <w:pStyle w:val="ListNumbered"/>
      </w:pPr>
      <w:r>
        <w:t>9.</w:t>
      </w:r>
      <w:r>
        <w:tab/>
        <w:t xml:space="preserve">Click the Next Driver button to complete the next series of comparisons. Repeat until finished. </w:t>
      </w:r>
    </w:p>
    <w:p w:rsidR="00E70ECB" w:rsidRDefault="00E70ECB" w:rsidP="00625BDD">
      <w:pPr>
        <w:pStyle w:val="H3"/>
      </w:pPr>
      <w:r>
        <w:t>Reviewing Driver Priorities</w:t>
      </w:r>
    </w:p>
    <w:p w:rsidR="00E34E88" w:rsidRDefault="00E34E88" w:rsidP="00E70ECB">
      <w:pPr>
        <w:pStyle w:val="Para"/>
      </w:pPr>
      <w:r>
        <w:t>After creating business drivers, it is best practice to review them and their weighted prioritization ranking. In many organizations</w:t>
      </w:r>
      <w:ins w:id="713" w:author="DM" w:date="2012-08-19T11:10:00Z">
        <w:r w:rsidR="00CD4B00">
          <w:t>,</w:t>
        </w:r>
      </w:ins>
      <w:r>
        <w:t xml:space="preserve"> fine</w:t>
      </w:r>
      <w:ins w:id="714" w:author="DM" w:date="2012-08-19T11:10:00Z">
        <w:r w:rsidR="00CD4B00">
          <w:t>-</w:t>
        </w:r>
      </w:ins>
      <w:del w:id="715" w:author="DM" w:date="2012-08-19T11:10:00Z">
        <w:r w:rsidDel="00CD4B00">
          <w:delText xml:space="preserve"> </w:delText>
        </w:r>
      </w:del>
      <w:r>
        <w:t>tuning the ranking process occurs even during the portfolio evaluation process as the results sometimes don’t match expectations.</w:t>
      </w:r>
    </w:p>
    <w:p w:rsidR="00E70ECB" w:rsidRDefault="00E70ECB" w:rsidP="00E70ECB">
      <w:pPr>
        <w:pStyle w:val="Para"/>
      </w:pPr>
      <w:r>
        <w:t xml:space="preserve">Following completion of a new driver prioritization, you will have the opportunity to review the list of driver priorities. This list </w:t>
      </w:r>
      <w:ins w:id="716" w:author="DM" w:date="2012-08-19T11:10:00Z">
        <w:r w:rsidR="00CD4B00">
          <w:t>is</w:t>
        </w:r>
      </w:ins>
      <w:del w:id="717" w:author="DM" w:date="2012-08-19T11:10:00Z">
        <w:r w:rsidDel="00CD4B00">
          <w:delText>will be</w:delText>
        </w:r>
      </w:del>
      <w:r>
        <w:t xml:space="preserve"> in order of highest priority at the top and lowest priority at the bottom. </w:t>
      </w:r>
      <w:proofErr w:type="gramStart"/>
      <w:ins w:id="718" w:author="DM" w:date="2012-08-19T11:10:00Z">
        <w:r w:rsidR="00CD4B00">
          <w:t>(See Figure 9.12.)</w:t>
        </w:r>
      </w:ins>
      <w:proofErr w:type="gramEnd"/>
    </w:p>
    <w:p w:rsidR="00E7328B" w:rsidRDefault="00961306" w:rsidP="00CB704C">
      <w:pPr>
        <w:pStyle w:val="Slug"/>
        <w:rPr>
          <w:ins w:id="719" w:author="DM" w:date="2012-08-19T09:18:00Z"/>
        </w:rPr>
      </w:pPr>
      <w:r w:rsidRPr="00961306">
        <w:t>Figure</w:t>
      </w:r>
      <w:r w:rsidR="00A43E60">
        <w:t xml:space="preserve"> 9</w:t>
      </w:r>
      <w:r w:rsidRPr="00961306">
        <w:t>.</w:t>
      </w:r>
      <w:r>
        <w:t>12</w:t>
      </w:r>
      <w:del w:id="720" w:author="DM" w:date="2012-08-19T11:10:00Z">
        <w:r w:rsidRPr="00961306" w:rsidDel="00CD4B00">
          <w:delText>:</w:delText>
        </w:r>
      </w:del>
      <w:r w:rsidRPr="00961306">
        <w:t xml:space="preserve"> </w:t>
      </w:r>
      <w:del w:id="721" w:author="DM" w:date="2012-08-19T11:10:00Z">
        <w:r w:rsidR="00443D7E" w:rsidDel="00CD4B00">
          <w:delText>The d</w:delText>
        </w:r>
      </w:del>
      <w:ins w:id="722" w:author="DM" w:date="2012-08-19T11:10:00Z">
        <w:r w:rsidR="00CD4B00">
          <w:t>D</w:t>
        </w:r>
      </w:ins>
      <w:r w:rsidR="00443D7E">
        <w:t xml:space="preserve">rivers </w:t>
      </w:r>
      <w:del w:id="723" w:author="DM" w:date="2012-08-19T11:10:00Z">
        <w:r w:rsidR="00443D7E" w:rsidDel="00CD4B00">
          <w:delText>are a</w:delText>
        </w:r>
      </w:del>
      <w:ins w:id="724" w:author="DM" w:date="2012-08-19T11:10:00Z">
        <w:r w:rsidR="00CD4B00">
          <w:t>A</w:t>
        </w:r>
      </w:ins>
      <w:r w:rsidR="00443D7E">
        <w:t xml:space="preserve">rranged in </w:t>
      </w:r>
      <w:del w:id="725" w:author="DM" w:date="2012-08-19T11:10:00Z">
        <w:r w:rsidR="00443D7E" w:rsidDel="00CD4B00">
          <w:delText>a l</w:delText>
        </w:r>
      </w:del>
      <w:ins w:id="726" w:author="DM" w:date="2012-08-19T11:11:00Z">
        <w:r w:rsidR="00CD4B00">
          <w:t>L</w:t>
        </w:r>
      </w:ins>
      <w:r w:rsidR="00443D7E">
        <w:t xml:space="preserve">ist of </w:t>
      </w:r>
      <w:del w:id="727" w:author="DM" w:date="2012-08-19T11:11:00Z">
        <w:r w:rsidR="00443D7E" w:rsidDel="00CD4B00">
          <w:delText>d</w:delText>
        </w:r>
      </w:del>
      <w:ins w:id="728" w:author="DM" w:date="2012-08-19T11:11:00Z">
        <w:r w:rsidR="00CD4B00">
          <w:t>D</w:t>
        </w:r>
      </w:ins>
      <w:r w:rsidR="00443D7E">
        <w:t xml:space="preserve">escending </w:t>
      </w:r>
      <w:del w:id="729" w:author="DM" w:date="2012-08-19T11:11:00Z">
        <w:r w:rsidR="00443D7E" w:rsidDel="00CD4B00">
          <w:delText>p</w:delText>
        </w:r>
      </w:del>
      <w:ins w:id="730" w:author="DM" w:date="2012-08-19T11:11:00Z">
        <w:r w:rsidR="00CD4B00">
          <w:t>P</w:t>
        </w:r>
      </w:ins>
      <w:r w:rsidR="00443D7E">
        <w:t>riority</w:t>
      </w:r>
      <w:r w:rsidR="005842D7">
        <w:t xml:space="preserve"> </w:t>
      </w:r>
      <w:del w:id="731" w:author="DM" w:date="2012-08-19T11:11:00Z">
        <w:r w:rsidR="005842D7" w:rsidDel="00CD4B00">
          <w:rPr>
            <w:b w:val="0"/>
          </w:rPr>
          <w:delText>(Source: Advisicon)</w:delText>
        </w:r>
      </w:del>
      <w:r w:rsidRPr="00961306">
        <w:tab/>
        <w:t>(</w:t>
      </w:r>
      <w:r w:rsidR="00577CEC">
        <w:t>09-12-</w:t>
      </w:r>
      <w:r w:rsidR="00443D7E">
        <w:t>theDriversAreArrangedInAListOfDescendingPriority.tif</w:t>
      </w:r>
      <w:r w:rsidRPr="00961306">
        <w:t>)</w:t>
      </w:r>
    </w:p>
    <w:p w:rsidR="0048105B" w:rsidRDefault="00533A76">
      <w:pPr>
        <w:pStyle w:val="FigureSource"/>
        <w:pPrChange w:id="732" w:author="DM" w:date="2012-08-19T09:18:00Z">
          <w:pPr>
            <w:pStyle w:val="Slug"/>
          </w:pPr>
        </w:pPrChange>
      </w:pPr>
      <w:ins w:id="733" w:author="DM" w:date="2012-08-19T09:18:00Z">
        <w:r>
          <w:t>Source: Advisicon</w:t>
        </w:r>
      </w:ins>
    </w:p>
    <w:p w:rsidR="00E70ECB" w:rsidRDefault="00E70ECB" w:rsidP="00E70ECB">
      <w:pPr>
        <w:pStyle w:val="Para"/>
      </w:pPr>
      <w:r>
        <w:t xml:space="preserve">If you have selected manual prioritization, you </w:t>
      </w:r>
      <w:ins w:id="734" w:author="DM" w:date="2012-08-19T11:11:00Z">
        <w:r w:rsidR="00CD4B00">
          <w:t>are</w:t>
        </w:r>
      </w:ins>
      <w:del w:id="735" w:author="DM" w:date="2012-08-19T11:11:00Z">
        <w:r w:rsidDel="00CD4B00">
          <w:delText>can feel</w:delText>
        </w:r>
      </w:del>
      <w:r>
        <w:t xml:space="preserve"> free to make additional changes to the priority values until you are satisfied with the results. You can use the normalize feature to adjust the values to total 100</w:t>
      </w:r>
      <w:del w:id="736" w:author="DM" w:date="2012-08-19T11:05:00Z">
        <w:r w:rsidDel="009F7802">
          <w:delText>%</w:delText>
        </w:r>
      </w:del>
      <w:ins w:id="737" w:author="DM" w:date="2012-08-19T11:05:00Z">
        <w:r w:rsidR="009F7802">
          <w:t xml:space="preserve"> percent</w:t>
        </w:r>
      </w:ins>
      <w:ins w:id="738" w:author="DM" w:date="2012-08-19T11:11:00Z">
        <w:r w:rsidR="00CD4B00">
          <w:t>,</w:t>
        </w:r>
      </w:ins>
      <w:r>
        <w:t xml:space="preserve"> or you can manually make adjustments to reach that total. </w:t>
      </w:r>
    </w:p>
    <w:p w:rsidR="00E70ECB" w:rsidRDefault="00E70ECB" w:rsidP="00E70ECB">
      <w:pPr>
        <w:pStyle w:val="Para"/>
      </w:pPr>
      <w:r>
        <w:t xml:space="preserve">If you have selected calculated prioritization, it is recommended that you go back and review your pair-wise comparison if the priority values seem to be unexpected. </w:t>
      </w:r>
    </w:p>
    <w:p w:rsidR="00E70ECB" w:rsidRDefault="00E70ECB" w:rsidP="00E70ECB">
      <w:pPr>
        <w:pStyle w:val="Para"/>
      </w:pPr>
      <w:r>
        <w:t>To normalize a manual prioritization:</w:t>
      </w:r>
    </w:p>
    <w:p w:rsidR="00E70ECB" w:rsidRDefault="00E70ECB" w:rsidP="00714972">
      <w:pPr>
        <w:pStyle w:val="ListNumbered"/>
      </w:pPr>
      <w:r>
        <w:t>1.</w:t>
      </w:r>
      <w:r>
        <w:tab/>
        <w:t>On the Driver Priorities page, review the priority values entered and make changes as desired.</w:t>
      </w:r>
    </w:p>
    <w:p w:rsidR="00E70ECB" w:rsidRDefault="00E70ECB" w:rsidP="00714972">
      <w:pPr>
        <w:pStyle w:val="ListNumbered"/>
      </w:pPr>
      <w:r>
        <w:t>2.</w:t>
      </w:r>
      <w:r>
        <w:tab/>
        <w:t xml:space="preserve">On the </w:t>
      </w:r>
      <w:del w:id="739" w:author="DM" w:date="2012-08-19T11:11:00Z">
        <w:r w:rsidDel="00115DF8">
          <w:delText>R</w:delText>
        </w:r>
      </w:del>
      <w:ins w:id="740" w:author="DM" w:date="2012-08-19T11:11:00Z">
        <w:r w:rsidR="00115DF8">
          <w:t>r</w:t>
        </w:r>
      </w:ins>
      <w:r>
        <w:t xml:space="preserve">ibbon in the Values group, click Normalize. Notice the values will be recalculated to total 100. </w:t>
      </w:r>
    </w:p>
    <w:p w:rsidR="00E70ECB" w:rsidRDefault="00E70ECB" w:rsidP="00625BDD">
      <w:pPr>
        <w:pStyle w:val="H3"/>
      </w:pPr>
      <w:r>
        <w:t>Significance of Consistency Ratio</w:t>
      </w:r>
    </w:p>
    <w:p w:rsidR="00E70ECB" w:rsidRDefault="00FF477B" w:rsidP="00E70ECB">
      <w:pPr>
        <w:pStyle w:val="Para"/>
      </w:pPr>
      <w:r>
        <w:t xml:space="preserve">Just below the </w:t>
      </w:r>
      <w:r w:rsidR="005D54D8">
        <w:t>view showing</w:t>
      </w:r>
      <w:r>
        <w:t xml:space="preserve"> the </w:t>
      </w:r>
      <w:r w:rsidR="00A43E60">
        <w:t xml:space="preserve">prioritization </w:t>
      </w:r>
      <w:r>
        <w:t xml:space="preserve">list is a consistency ratio rating scale graphic. </w:t>
      </w:r>
      <w:proofErr w:type="gramStart"/>
      <w:ins w:id="741" w:author="DM" w:date="2012-08-19T11:12:00Z">
        <w:r w:rsidR="00115DF8">
          <w:t>(See Figure 9.13.)</w:t>
        </w:r>
        <w:proofErr w:type="gramEnd"/>
        <w:r w:rsidR="00115DF8">
          <w:t xml:space="preserve"> </w:t>
        </w:r>
      </w:ins>
      <w:r w:rsidR="00BC416F">
        <w:t>I</w:t>
      </w:r>
      <w:r w:rsidR="00E70ECB">
        <w:t xml:space="preserve">t measures how many logical conflicts occur in the driver prioritization. </w:t>
      </w:r>
      <w:r w:rsidR="00BC416F">
        <w:t>I</w:t>
      </w:r>
      <w:r w:rsidR="00E70ECB">
        <w:t>f one driver is less important than all the other drivers in one instance, it should not be marked as the most important driver when compared again against the same drivers. This would be a logical conflict.</w:t>
      </w:r>
    </w:p>
    <w:p w:rsidR="00A43E60" w:rsidRDefault="00961306" w:rsidP="00CB704C">
      <w:pPr>
        <w:pStyle w:val="Slug"/>
        <w:rPr>
          <w:ins w:id="742" w:author="DM" w:date="2012-08-19T09:18:00Z"/>
        </w:rPr>
      </w:pPr>
      <w:r w:rsidRPr="00961306">
        <w:t>Figure</w:t>
      </w:r>
      <w:r w:rsidR="00A43E60">
        <w:t xml:space="preserve"> 9</w:t>
      </w:r>
      <w:r w:rsidRPr="00961306">
        <w:t>.</w:t>
      </w:r>
      <w:r>
        <w:t>13</w:t>
      </w:r>
      <w:del w:id="743" w:author="DM" w:date="2012-08-19T11:11:00Z">
        <w:r w:rsidRPr="00961306" w:rsidDel="00115DF8">
          <w:delText>:</w:delText>
        </w:r>
      </w:del>
      <w:r w:rsidRPr="00961306">
        <w:t xml:space="preserve"> </w:t>
      </w:r>
      <w:del w:id="744" w:author="DM" w:date="2012-08-19T11:11:00Z">
        <w:r w:rsidR="00F4726F" w:rsidDel="00115DF8">
          <w:delText xml:space="preserve">The </w:delText>
        </w:r>
      </w:del>
      <w:r w:rsidR="00F4726F">
        <w:t>Consistency Ratio</w:t>
      </w:r>
      <w:r w:rsidR="005842D7">
        <w:t xml:space="preserve"> </w:t>
      </w:r>
      <w:del w:id="745" w:author="DM" w:date="2012-08-19T11:12:00Z">
        <w:r w:rsidR="005842D7" w:rsidDel="00115DF8">
          <w:rPr>
            <w:b w:val="0"/>
          </w:rPr>
          <w:delText>(Source: Advisicon)</w:delText>
        </w:r>
      </w:del>
      <w:r w:rsidRPr="00961306">
        <w:tab/>
        <w:t>(</w:t>
      </w:r>
      <w:r w:rsidR="008A0607">
        <w:t>09-13-</w:t>
      </w:r>
      <w:r w:rsidR="00F4726F">
        <w:t>theConsistencyRatio.tif</w:t>
      </w:r>
      <w:r w:rsidRPr="00961306">
        <w:t>)</w:t>
      </w:r>
    </w:p>
    <w:p w:rsidR="0048105B" w:rsidRDefault="00533A76">
      <w:pPr>
        <w:pStyle w:val="FigureSource"/>
        <w:pPrChange w:id="746" w:author="DM" w:date="2012-08-19T09:18:00Z">
          <w:pPr>
            <w:pStyle w:val="Slug"/>
          </w:pPr>
        </w:pPrChange>
      </w:pPr>
      <w:ins w:id="747" w:author="DM" w:date="2012-08-19T09:18:00Z">
        <w:r>
          <w:t>Source: Advisicon</w:t>
        </w:r>
      </w:ins>
    </w:p>
    <w:p w:rsidR="00E70ECB" w:rsidRDefault="00E70ECB" w:rsidP="00714972">
      <w:pPr>
        <w:pStyle w:val="Para"/>
      </w:pPr>
      <w:r>
        <w:t xml:space="preserve">Normally the consistency ratio </w:t>
      </w:r>
      <w:ins w:id="748" w:author="DM" w:date="2012-08-19T11:12:00Z">
        <w:r w:rsidR="00115DF8">
          <w:t>is</w:t>
        </w:r>
      </w:ins>
      <w:del w:id="749" w:author="DM" w:date="2012-08-19T11:12:00Z">
        <w:r w:rsidDel="00115DF8">
          <w:delText>will be</w:delText>
        </w:r>
      </w:del>
      <w:r>
        <w:t xml:space="preserve"> less than 100</w:t>
      </w:r>
      <w:del w:id="750" w:author="DM" w:date="2012-08-19T11:05:00Z">
        <w:r w:rsidDel="009F7802">
          <w:delText>%</w:delText>
        </w:r>
      </w:del>
      <w:ins w:id="751" w:author="DM" w:date="2012-08-19T11:05:00Z">
        <w:r w:rsidR="009F7802">
          <w:t xml:space="preserve"> percent</w:t>
        </w:r>
      </w:ins>
      <w:ins w:id="752" w:author="DM" w:date="2012-08-19T11:12:00Z">
        <w:r w:rsidR="00115DF8">
          <w:t>;</w:t>
        </w:r>
      </w:ins>
      <w:r>
        <w:t xml:space="preserve"> </w:t>
      </w:r>
      <w:del w:id="753" w:author="DM" w:date="2012-08-19T11:12:00Z">
        <w:r w:rsidDel="00115DF8">
          <w:delText xml:space="preserve">with </w:delText>
        </w:r>
      </w:del>
      <w:r>
        <w:t>a number around 75</w:t>
      </w:r>
      <w:del w:id="754" w:author="DM" w:date="2012-08-19T11:05:00Z">
        <w:r w:rsidDel="009F7802">
          <w:delText>%</w:delText>
        </w:r>
      </w:del>
      <w:ins w:id="755" w:author="DM" w:date="2012-08-19T11:05:00Z">
        <w:r w:rsidR="009F7802">
          <w:t xml:space="preserve"> percent</w:t>
        </w:r>
      </w:ins>
      <w:r>
        <w:t xml:space="preserve"> or higher </w:t>
      </w:r>
      <w:ins w:id="756" w:author="DM" w:date="2012-08-19T11:12:00Z">
        <w:r w:rsidR="00115DF8">
          <w:t xml:space="preserve">is </w:t>
        </w:r>
      </w:ins>
      <w:r>
        <w:t>considered to be a good ratio. Very low numbers typically indicate mistakes or inaccuracies</w:t>
      </w:r>
      <w:ins w:id="757" w:author="DM" w:date="2012-08-19T11:12:00Z">
        <w:r w:rsidR="00115DF8">
          <w:t>;</w:t>
        </w:r>
      </w:ins>
      <w:r>
        <w:t xml:space="preserve"> </w:t>
      </w:r>
      <w:del w:id="758" w:author="DM" w:date="2012-08-19T11:12:00Z">
        <w:r w:rsidDel="00115DF8">
          <w:delText xml:space="preserve">and </w:delText>
        </w:r>
      </w:del>
      <w:r>
        <w:t>you may want to consider completing a new driver prioritization before accepting a low ratio.</w:t>
      </w:r>
    </w:p>
    <w:p w:rsidR="00472DED" w:rsidRDefault="00472DED" w:rsidP="00472DED">
      <w:pPr>
        <w:pStyle w:val="H1"/>
      </w:pPr>
      <w:bookmarkStart w:id="759" w:name="_Toc306545887"/>
      <w:r w:rsidRPr="001D461F">
        <w:t>Using Project Server to Master Demand Management</w:t>
      </w:r>
      <w:bookmarkEnd w:id="759"/>
    </w:p>
    <w:p w:rsidR="00472DED" w:rsidRDefault="00115DF8" w:rsidP="00472DED">
      <w:pPr>
        <w:pStyle w:val="Para"/>
      </w:pPr>
      <w:ins w:id="760" w:author="DM" w:date="2012-08-19T11:13:00Z">
        <w:r>
          <w:t xml:space="preserve">The overall aim of </w:t>
        </w:r>
      </w:ins>
      <w:r w:rsidR="00472DED">
        <w:t>Portfolio Management</w:t>
      </w:r>
      <w:del w:id="761" w:author="DM" w:date="2012-08-19T11:13:00Z">
        <w:r w:rsidR="00472DED" w:rsidDel="00115DF8">
          <w:delText>’s</w:delText>
        </w:r>
      </w:del>
      <w:commentRangeStart w:id="762"/>
      <w:ins w:id="763" w:author="DM" w:date="2012-08-19T11:13:00Z">
        <w:r>
          <w:rPr>
            <w:rStyle w:val="QueryInline"/>
          </w:rPr>
          <w:t>[</w:t>
        </w:r>
        <w:commentRangeStart w:id="764"/>
        <w:r>
          <w:rPr>
            <w:rStyle w:val="QueryInline"/>
          </w:rPr>
          <w:t>AU: this is the module, right?</w:t>
        </w:r>
      </w:ins>
      <w:ins w:id="765" w:author="DM" w:date="2012-08-20T16:00:00Z">
        <w:r w:rsidR="00EA17C0">
          <w:rPr>
            <w:rStyle w:val="QueryInline"/>
          </w:rPr>
          <w:t xml:space="preserve"> otherwise term should be lowercase</w:t>
        </w:r>
      </w:ins>
      <w:ins w:id="766" w:author="DM" w:date="2012-08-19T11:13:00Z">
        <w:r>
          <w:rPr>
            <w:rStyle w:val="QueryInline"/>
          </w:rPr>
          <w:t>]</w:t>
        </w:r>
      </w:ins>
      <w:commentRangeEnd w:id="762"/>
      <w:r w:rsidR="00E11FE9">
        <w:rPr>
          <w:rStyle w:val="CommentReference"/>
          <w:rFonts w:asciiTheme="minorHAnsi" w:eastAsiaTheme="minorHAnsi" w:hAnsiTheme="minorHAnsi" w:cstheme="minorBidi"/>
          <w:snapToGrid/>
        </w:rPr>
        <w:commentReference w:id="762"/>
      </w:r>
      <w:commentRangeEnd w:id="764"/>
      <w:r w:rsidR="007155BA">
        <w:rPr>
          <w:rStyle w:val="CommentReference"/>
          <w:rFonts w:asciiTheme="minorHAnsi" w:eastAsiaTheme="minorHAnsi" w:hAnsiTheme="minorHAnsi" w:cstheme="minorBidi"/>
          <w:snapToGrid/>
        </w:rPr>
        <w:commentReference w:id="764"/>
      </w:r>
      <w:r w:rsidR="00472DED">
        <w:t xml:space="preserve"> </w:t>
      </w:r>
      <w:del w:id="767" w:author="DM" w:date="2012-08-19T11:13:00Z">
        <w:r w:rsidR="00472DED" w:rsidDel="00115DF8">
          <w:delText xml:space="preserve">overall aim </w:delText>
        </w:r>
      </w:del>
      <w:r w:rsidR="00472DED">
        <w:t>is to provide an organization with the ability and flexibility to quickly adapt to changing market conditions,</w:t>
      </w:r>
      <w:r w:rsidR="00472DED" w:rsidRPr="00192A50">
        <w:t xml:space="preserve"> </w:t>
      </w:r>
      <w:r w:rsidR="00472DED">
        <w:t xml:space="preserve">make better investment choices for projects and initiatives, and in general </w:t>
      </w:r>
      <w:del w:id="768" w:author="DM" w:date="2012-08-19T11:13:00Z">
        <w:r w:rsidR="00472DED" w:rsidDel="00115DF8">
          <w:delText xml:space="preserve">allow us to </w:delText>
        </w:r>
      </w:del>
      <w:r w:rsidR="00472DED">
        <w:t>make better</w:t>
      </w:r>
      <w:ins w:id="769" w:author="DM" w:date="2012-08-19T11:13:00Z">
        <w:r>
          <w:t>-</w:t>
        </w:r>
      </w:ins>
      <w:del w:id="770" w:author="DM" w:date="2012-08-19T11:13:00Z">
        <w:r w:rsidR="00472DED" w:rsidDel="00115DF8">
          <w:delText xml:space="preserve"> </w:delText>
        </w:r>
      </w:del>
      <w:r w:rsidR="00472DED">
        <w:t>informed decisions. In order to do that, we need to centrally manage requests for all work and account for the planned and in-flight allocation of all resources.</w:t>
      </w:r>
    </w:p>
    <w:p w:rsidR="00472DED" w:rsidRDefault="00472DED" w:rsidP="00472DED">
      <w:pPr>
        <w:pStyle w:val="Para"/>
      </w:pPr>
      <w:r>
        <w:t xml:space="preserve">In most situations, demand generally exceeds the ability of an organization’s resources to deliver. As </w:t>
      </w:r>
      <w:del w:id="771" w:author="DM" w:date="2012-08-19T11:13:00Z">
        <w:r w:rsidDel="00115DF8">
          <w:delText xml:space="preserve">we </w:delText>
        </w:r>
      </w:del>
      <w:r>
        <w:t xml:space="preserve">discussed in the introduction </w:t>
      </w:r>
      <w:ins w:id="772" w:author="DM" w:date="2012-08-19T11:13:00Z">
        <w:r w:rsidR="00115DF8">
          <w:t>to</w:t>
        </w:r>
      </w:ins>
      <w:del w:id="773" w:author="DM" w:date="2012-08-19T11:13:00Z">
        <w:r w:rsidDel="00115DF8">
          <w:delText>of</w:delText>
        </w:r>
      </w:del>
      <w:r>
        <w:t xml:space="preserve"> this chapter, there are many strategies and priorities for the different business units </w:t>
      </w:r>
      <w:r w:rsidR="00A64B8A">
        <w:t>and</w:t>
      </w:r>
      <w:r>
        <w:t xml:space="preserve"> departments of the enterprise. These requirements eventually result in project requests that need to be reflected in a total demand picture. We need an agreed</w:t>
      </w:r>
      <w:ins w:id="774" w:author="DM" w:date="2012-08-19T11:14:00Z">
        <w:r w:rsidR="00115DF8">
          <w:t>-</w:t>
        </w:r>
      </w:ins>
      <w:del w:id="775" w:author="DM" w:date="2012-08-19T11:14:00Z">
        <w:r w:rsidDel="00115DF8">
          <w:delText xml:space="preserve"> up</w:delText>
        </w:r>
      </w:del>
      <w:r>
        <w:t>on mechanism by which we can objectively track and manage demand.</w:t>
      </w:r>
    </w:p>
    <w:p w:rsidR="00472DED" w:rsidRDefault="00472DED" w:rsidP="00472DED">
      <w:pPr>
        <w:pStyle w:val="H2"/>
      </w:pPr>
      <w:bookmarkStart w:id="776" w:name="_Toc306545888"/>
      <w:r>
        <w:t>Value of Demand Management</w:t>
      </w:r>
      <w:bookmarkEnd w:id="776"/>
    </w:p>
    <w:p w:rsidR="00472DED" w:rsidRDefault="00472DED" w:rsidP="00472DED">
      <w:pPr>
        <w:pStyle w:val="Para"/>
      </w:pPr>
      <w:r>
        <w:t xml:space="preserve">The starting point to good governance and planning is to have a clear and complete understanding of the total work picture and demand for resources in an organization, including both new and in-progress projects. Demand </w:t>
      </w:r>
      <w:ins w:id="777" w:author="DM" w:date="2012-08-19T11:14:00Z">
        <w:r w:rsidR="00115DF8">
          <w:t>m</w:t>
        </w:r>
      </w:ins>
      <w:del w:id="778" w:author="DM" w:date="2012-08-19T11:14:00Z">
        <w:r w:rsidDel="00115DF8">
          <w:delText>M</w:delText>
        </w:r>
      </w:del>
      <w:proofErr w:type="gramStart"/>
      <w:r>
        <w:t>anagement</w:t>
      </w:r>
      <w:commentRangeStart w:id="779"/>
      <w:ins w:id="780" w:author="DM" w:date="2012-08-19T11:14:00Z">
        <w:r w:rsidR="00115DF8">
          <w:rPr>
            <w:rStyle w:val="QueryInline"/>
          </w:rPr>
          <w:t>[</w:t>
        </w:r>
        <w:commentRangeStart w:id="781"/>
        <w:proofErr w:type="gramEnd"/>
        <w:r w:rsidR="00115DF8">
          <w:rPr>
            <w:rStyle w:val="QueryInline"/>
          </w:rPr>
          <w:t>AU: verify that lowercase is ok throughout</w:t>
        </w:r>
      </w:ins>
      <w:commentRangeEnd w:id="781"/>
      <w:r w:rsidR="007155BA">
        <w:rPr>
          <w:rStyle w:val="CommentReference"/>
          <w:rFonts w:asciiTheme="minorHAnsi" w:eastAsiaTheme="minorHAnsi" w:hAnsiTheme="minorHAnsi" w:cstheme="minorBidi"/>
          <w:snapToGrid/>
        </w:rPr>
        <w:commentReference w:id="781"/>
      </w:r>
      <w:ins w:id="782" w:author="DM" w:date="2012-08-19T11:14:00Z">
        <w:r w:rsidR="00115DF8">
          <w:rPr>
            <w:rStyle w:val="QueryInline"/>
          </w:rPr>
          <w:t>]</w:t>
        </w:r>
      </w:ins>
      <w:commentRangeEnd w:id="779"/>
      <w:r w:rsidR="00E11FE9">
        <w:rPr>
          <w:rStyle w:val="CommentReference"/>
          <w:rFonts w:asciiTheme="minorHAnsi" w:eastAsiaTheme="minorHAnsi" w:hAnsiTheme="minorHAnsi" w:cstheme="minorBidi"/>
          <w:snapToGrid/>
        </w:rPr>
        <w:commentReference w:id="779"/>
      </w:r>
      <w:r>
        <w:t xml:space="preserve"> provides a consolidated view of the total work and resource demand picture across the entire organization. </w:t>
      </w:r>
    </w:p>
    <w:p w:rsidR="00472DED" w:rsidRDefault="00472DED" w:rsidP="00472DED">
      <w:pPr>
        <w:pStyle w:val="Para"/>
      </w:pPr>
      <w:r>
        <w:t xml:space="preserve">Demand </w:t>
      </w:r>
      <w:ins w:id="783" w:author="DM" w:date="2012-08-19T11:14:00Z">
        <w:r w:rsidR="00115DF8">
          <w:t>m</w:t>
        </w:r>
      </w:ins>
      <w:del w:id="784" w:author="DM" w:date="2012-08-19T11:14:00Z">
        <w:r w:rsidDel="00115DF8">
          <w:delText>M</w:delText>
        </w:r>
      </w:del>
      <w:r>
        <w:t xml:space="preserve">anagement </w:t>
      </w:r>
      <w:ins w:id="785" w:author="DM" w:date="2012-08-20T15:58:00Z">
        <w:r w:rsidR="00234889">
          <w:t xml:space="preserve">(DM) </w:t>
        </w:r>
      </w:ins>
      <w:r>
        <w:t xml:space="preserve">provides us with </w:t>
      </w:r>
      <w:r w:rsidR="001B0331">
        <w:t xml:space="preserve">a </w:t>
      </w:r>
      <w:r>
        <w:t xml:space="preserve">detailed understanding of the entire work and resource demand to help align all of the requests for work and resources to the business priorities and capabilities of the organization, using </w:t>
      </w:r>
      <w:del w:id="786" w:author="Jeff Jacobson" w:date="2012-09-05T17:41:00Z">
        <w:r w:rsidDel="00E11FE9">
          <w:delText>P</w:delText>
        </w:r>
      </w:del>
      <w:ins w:id="787" w:author="Jeff Jacobson" w:date="2012-09-05T17:42:00Z">
        <w:r w:rsidR="00E11FE9">
          <w:t>p</w:t>
        </w:r>
      </w:ins>
      <w:r>
        <w:t xml:space="preserve">ortfolio </w:t>
      </w:r>
      <w:del w:id="788" w:author="Jeff Jacobson" w:date="2012-09-05T17:42:00Z">
        <w:r w:rsidDel="00E11FE9">
          <w:delText>M</w:delText>
        </w:r>
      </w:del>
      <w:ins w:id="789" w:author="Jeff Jacobson" w:date="2012-09-05T17:42:00Z">
        <w:r w:rsidR="00E11FE9">
          <w:t>m</w:t>
        </w:r>
      </w:ins>
      <w:r>
        <w:t>anagement</w:t>
      </w:r>
      <w:ins w:id="790" w:author="DM" w:date="2012-08-20T16:00:00Z">
        <w:del w:id="791" w:author="Jeff Jacobson" w:date="2012-09-05T17:42:00Z">
          <w:r w:rsidR="00234889" w:rsidDel="00E11FE9">
            <w:rPr>
              <w:rStyle w:val="QueryInline"/>
            </w:rPr>
            <w:delText>[AU: cap OK?]</w:delText>
          </w:r>
        </w:del>
      </w:ins>
      <w:r>
        <w:t xml:space="preserve"> methods, techniques, and analytics. </w:t>
      </w:r>
    </w:p>
    <w:p w:rsidR="00472DED" w:rsidRDefault="00472DED" w:rsidP="00472DED">
      <w:pPr>
        <w:pStyle w:val="Para"/>
      </w:pPr>
      <w:r>
        <w:t>D</w:t>
      </w:r>
      <w:ins w:id="792" w:author="DM" w:date="2012-08-20T15:58:00Z">
        <w:r w:rsidR="00234889">
          <w:t>M</w:t>
        </w:r>
      </w:ins>
      <w:del w:id="793" w:author="DM" w:date="2012-08-20T15:58:00Z">
        <w:r w:rsidDel="00234889">
          <w:delText xml:space="preserve">emand </w:delText>
        </w:r>
      </w:del>
      <w:del w:id="794" w:author="DM" w:date="2012-08-19T11:14:00Z">
        <w:r w:rsidDel="00CC6A0F">
          <w:delText>M</w:delText>
        </w:r>
      </w:del>
      <w:del w:id="795" w:author="DM" w:date="2012-08-20T15:58:00Z">
        <w:r w:rsidDel="00234889">
          <w:delText>anagement</w:delText>
        </w:r>
      </w:del>
      <w:r>
        <w:t xml:space="preserve"> provides the ability to:</w:t>
      </w:r>
    </w:p>
    <w:p w:rsidR="00472DED" w:rsidRDefault="00CC6A0F" w:rsidP="001B0331">
      <w:pPr>
        <w:pStyle w:val="ListBulleted"/>
      </w:pPr>
      <w:ins w:id="796" w:author="DM" w:date="2012-08-19T11:14:00Z">
        <w:r>
          <w:t>H</w:t>
        </w:r>
      </w:ins>
      <w:del w:id="797" w:author="DM" w:date="2012-08-19T11:14:00Z">
        <w:r w:rsidR="00472DED" w:rsidDel="00CC6A0F">
          <w:delText>h</w:delText>
        </w:r>
      </w:del>
      <w:r w:rsidR="00472DED">
        <w:t xml:space="preserve">ave a single collection point for the capture of work </w:t>
      </w:r>
      <w:r w:rsidR="006A003E">
        <w:t>and</w:t>
      </w:r>
      <w:r w:rsidR="00472DED">
        <w:t xml:space="preserve"> resource requests</w:t>
      </w:r>
      <w:ins w:id="798" w:author="DM" w:date="2012-08-19T11:14:00Z">
        <w:r>
          <w:t>.</w:t>
        </w:r>
      </w:ins>
    </w:p>
    <w:p w:rsidR="00472DED" w:rsidRDefault="00CC6A0F">
      <w:pPr>
        <w:pStyle w:val="ListBulleted"/>
      </w:pPr>
      <w:ins w:id="799" w:author="DM" w:date="2012-08-19T11:14:00Z">
        <w:del w:id="800" w:author="Jeff Jacobson" w:date="2012-09-05T17:43:00Z">
          <w:r w:rsidDel="00E11FE9">
            <w:delText>P</w:delText>
          </w:r>
        </w:del>
      </w:ins>
      <w:del w:id="801" w:author="Jeff Jacobson" w:date="2012-09-05T17:43:00Z">
        <w:r w:rsidR="00472DED" w:rsidDel="00E11FE9">
          <w:delText xml:space="preserve">provide </w:delText>
        </w:r>
      </w:del>
      <w:ins w:id="802" w:author="DM" w:date="2012-08-19T11:15:00Z">
        <w:del w:id="803" w:author="Jeff Jacobson" w:date="2012-09-05T17:43:00Z">
          <w:r w:rsidDel="00E11FE9">
            <w:rPr>
              <w:rStyle w:val="QueryInline"/>
            </w:rPr>
            <w:delText>[AU: reword so sentence doesn’t read provides…provide]</w:delText>
          </w:r>
        </w:del>
      </w:ins>
      <w:ins w:id="804" w:author="Jeff Jacobson" w:date="2012-09-05T17:44:00Z">
        <w:r w:rsidR="00E11FE9">
          <w:t>H</w:t>
        </w:r>
      </w:ins>
      <w:ins w:id="805" w:author="Jeff Jacobson" w:date="2012-09-05T17:43:00Z">
        <w:r w:rsidR="00E11FE9">
          <w:t xml:space="preserve">ave </w:t>
        </w:r>
      </w:ins>
      <w:r w:rsidR="00472DED">
        <w:t>a starting point for end-to-end insight for stakeholders, eliminating the black hole of requests</w:t>
      </w:r>
      <w:ins w:id="806" w:author="DM" w:date="2012-08-19T11:15:00Z">
        <w:r>
          <w:t>.</w:t>
        </w:r>
      </w:ins>
    </w:p>
    <w:p w:rsidR="00472DED" w:rsidRDefault="00CC6A0F">
      <w:pPr>
        <w:pStyle w:val="ListBulleted"/>
      </w:pPr>
      <w:ins w:id="807" w:author="DM" w:date="2012-08-19T11:15:00Z">
        <w:r>
          <w:t>M</w:t>
        </w:r>
      </w:ins>
      <w:del w:id="808" w:author="DM" w:date="2012-08-19T11:15:00Z">
        <w:r w:rsidR="00472DED" w:rsidDel="00CC6A0F">
          <w:delText>m</w:delText>
        </w:r>
      </w:del>
      <w:r w:rsidR="00472DED">
        <w:t xml:space="preserve">ake smarter decisions faster </w:t>
      </w:r>
      <w:r w:rsidR="006A003E">
        <w:t>(</w:t>
      </w:r>
      <w:r w:rsidR="00472DED">
        <w:t>based on the latest demand</w:t>
      </w:r>
      <w:r w:rsidR="006A003E">
        <w:t>)</w:t>
      </w:r>
      <w:r w:rsidR="00472DED">
        <w:t xml:space="preserve">, collaborating better, and attain optimal </w:t>
      </w:r>
      <w:del w:id="809" w:author="DM" w:date="2012-08-19T10:48:00Z">
        <w:r w:rsidR="00472DED" w:rsidDel="005738AD">
          <w:delText>return on investment</w:delText>
        </w:r>
      </w:del>
      <w:ins w:id="810" w:author="DM" w:date="2012-08-19T10:48:00Z">
        <w:r w:rsidR="005738AD">
          <w:t>ROI</w:t>
        </w:r>
      </w:ins>
      <w:ins w:id="811" w:author="DM" w:date="2012-08-19T11:15:00Z">
        <w:r>
          <w:t>.</w:t>
        </w:r>
      </w:ins>
    </w:p>
    <w:p w:rsidR="00472DED" w:rsidRDefault="00472DED">
      <w:pPr>
        <w:pStyle w:val="ListBulleted"/>
      </w:pPr>
      <w:del w:id="812" w:author="DM" w:date="2012-08-19T11:15:00Z">
        <w:r w:rsidDel="00CC6A0F">
          <w:delText>a</w:delText>
        </w:r>
      </w:del>
      <w:ins w:id="813" w:author="DM" w:date="2012-08-19T11:15:00Z">
        <w:r w:rsidR="00CC6A0F">
          <w:t>A</w:t>
        </w:r>
      </w:ins>
      <w:r>
        <w:t>lign investment decisions across the organization by having a total view of all work requests</w:t>
      </w:r>
      <w:ins w:id="814" w:author="DM" w:date="2012-08-19T11:15:00Z">
        <w:r w:rsidR="00CC6A0F">
          <w:t>.</w:t>
        </w:r>
      </w:ins>
    </w:p>
    <w:p w:rsidR="00E55B85" w:rsidRPr="006718BE" w:rsidRDefault="00E55B85" w:rsidP="001B0331">
      <w:pPr>
        <w:pStyle w:val="H3"/>
      </w:pPr>
      <w:r w:rsidRPr="006718BE">
        <w:t>Role of Demand Management in an Organization</w:t>
      </w:r>
    </w:p>
    <w:p w:rsidR="00E55B85" w:rsidRPr="006718BE" w:rsidRDefault="00E55B85" w:rsidP="00E55B85">
      <w:pPr>
        <w:pStyle w:val="Para"/>
      </w:pPr>
      <w:r w:rsidRPr="006718BE">
        <w:t xml:space="preserve">Often there may seem to be an opaque ceiling blocking </w:t>
      </w:r>
      <w:r w:rsidR="001B0331">
        <w:t xml:space="preserve">your </w:t>
      </w:r>
      <w:r w:rsidRPr="006718BE">
        <w:t>view into items result</w:t>
      </w:r>
      <w:r w:rsidR="001B0331">
        <w:t>ing</w:t>
      </w:r>
      <w:r w:rsidRPr="006718BE">
        <w:t xml:space="preserve"> in </w:t>
      </w:r>
      <w:r w:rsidR="001B0331">
        <w:t>limited</w:t>
      </w:r>
      <w:r w:rsidRPr="006718BE">
        <w:t xml:space="preserve"> organization’s success in regard to project execution. Or worse yet, there is no opaqueness as the organization chooses to not keep limitations in sight at all.</w:t>
      </w:r>
    </w:p>
    <w:p w:rsidR="00E55B85" w:rsidRPr="006718BE" w:rsidRDefault="00E55B85" w:rsidP="00E55B85">
      <w:pPr>
        <w:pStyle w:val="Para"/>
      </w:pPr>
      <w:r w:rsidRPr="006718BE">
        <w:t xml:space="preserve">Successful </w:t>
      </w:r>
      <w:ins w:id="815" w:author="DM" w:date="2012-08-20T15:58:00Z">
        <w:r w:rsidR="00234889">
          <w:t>DM</w:t>
        </w:r>
      </w:ins>
      <w:del w:id="816" w:author="DM" w:date="2012-08-20T15:58:00Z">
        <w:r w:rsidRPr="006718BE" w:rsidDel="00234889">
          <w:delText>demand management</w:delText>
        </w:r>
      </w:del>
      <w:r w:rsidRPr="006718BE">
        <w:t xml:space="preserve"> often requires organizational change. Executives and senior management must incorporate the balance of projects (demand) and constraints (supply) to make the best project decisions for the organization. </w:t>
      </w:r>
      <w:ins w:id="817" w:author="DM" w:date="2012-08-19T11:21:00Z">
        <w:r w:rsidR="00872AA5">
          <w:t>Doing t</w:t>
        </w:r>
      </w:ins>
      <w:del w:id="818" w:author="DM" w:date="2012-08-19T11:21:00Z">
        <w:r w:rsidRPr="006718BE" w:rsidDel="00872AA5">
          <w:delText>T</w:delText>
        </w:r>
      </w:del>
      <w:r w:rsidRPr="006718BE">
        <w:t>his requires clear identification of business goals and objectives</w:t>
      </w:r>
      <w:del w:id="819" w:author="DM" w:date="2012-08-19T11:21:00Z">
        <w:r w:rsidRPr="006718BE" w:rsidDel="00872AA5">
          <w:delText>,</w:delText>
        </w:r>
      </w:del>
      <w:r w:rsidRPr="006718BE">
        <w:t xml:space="preserve"> as well as </w:t>
      </w:r>
      <w:ins w:id="820" w:author="DM" w:date="2012-08-19T11:21:00Z">
        <w:r w:rsidR="00872AA5">
          <w:t xml:space="preserve">a </w:t>
        </w:r>
      </w:ins>
      <w:r w:rsidRPr="006718BE">
        <w:t>transparent definition of organizational constraints. Streamlined communication is required from the team member to the chief executive officer.</w:t>
      </w:r>
    </w:p>
    <w:p w:rsidR="00E55B85" w:rsidRPr="006718BE" w:rsidRDefault="00E55B85" w:rsidP="00E55B85">
      <w:pPr>
        <w:pStyle w:val="Para"/>
      </w:pPr>
      <w:r w:rsidRPr="006718BE">
        <w:t>Through openly visible criteria defined for project selection and measurement, paired with consistent governance and thorough analysis of project data and requests, organizations will have created the best internal environment to have the support of the entire team in driving project success.</w:t>
      </w:r>
    </w:p>
    <w:p w:rsidR="00472DED" w:rsidRDefault="00472DED" w:rsidP="00472DED">
      <w:pPr>
        <w:pStyle w:val="H2"/>
      </w:pPr>
      <w:bookmarkStart w:id="821" w:name="_Toc306545889"/>
      <w:r>
        <w:t>Planning for Demand Management</w:t>
      </w:r>
      <w:bookmarkEnd w:id="821"/>
    </w:p>
    <w:p w:rsidR="00472DED" w:rsidRDefault="00362828" w:rsidP="00472DED">
      <w:pPr>
        <w:pStyle w:val="Para"/>
      </w:pPr>
      <w:r>
        <w:t>It is important to leverage the key pieces in Project Server to get the most out of establishing a good demand and work forecasting and management system.</w:t>
      </w:r>
    </w:p>
    <w:p w:rsidR="00362828" w:rsidRDefault="00362828" w:rsidP="00472DED">
      <w:pPr>
        <w:pStyle w:val="Para"/>
      </w:pPr>
      <w:r>
        <w:t>Some of those elements are:</w:t>
      </w:r>
    </w:p>
    <w:p w:rsidR="0048105B" w:rsidRDefault="00362828">
      <w:pPr>
        <w:pStyle w:val="ListBulleted"/>
        <w:pPrChange w:id="822" w:author="DM" w:date="2012-08-20T16:01:00Z">
          <w:pPr>
            <w:pStyle w:val="Para"/>
            <w:numPr>
              <w:numId w:val="23"/>
            </w:numPr>
            <w:tabs>
              <w:tab w:val="num" w:pos="1800"/>
            </w:tabs>
            <w:ind w:left="1800" w:hanging="360"/>
          </w:pPr>
        </w:pPrChange>
      </w:pPr>
      <w:r>
        <w:t xml:space="preserve">Enterprise </w:t>
      </w:r>
      <w:ins w:id="823" w:author="DM" w:date="2012-08-19T11:22:00Z">
        <w:r w:rsidR="00872AA5">
          <w:t>p</w:t>
        </w:r>
      </w:ins>
      <w:del w:id="824" w:author="DM" w:date="2012-08-19T11:22:00Z">
        <w:r w:rsidDel="00872AA5">
          <w:delText>P</w:delText>
        </w:r>
      </w:del>
      <w:r>
        <w:t xml:space="preserve">roject </w:t>
      </w:r>
      <w:del w:id="825" w:author="DM" w:date="2012-08-19T11:22:00Z">
        <w:r w:rsidDel="00872AA5">
          <w:delText>T</w:delText>
        </w:r>
      </w:del>
      <w:ins w:id="826" w:author="DM" w:date="2012-08-19T11:22:00Z">
        <w:r w:rsidR="00872AA5">
          <w:t>t</w:t>
        </w:r>
      </w:ins>
      <w:r>
        <w:t>ypes</w:t>
      </w:r>
    </w:p>
    <w:p w:rsidR="0048105B" w:rsidRDefault="00362828">
      <w:pPr>
        <w:pStyle w:val="ListBulleted"/>
        <w:pPrChange w:id="827" w:author="DM" w:date="2012-08-20T16:01:00Z">
          <w:pPr>
            <w:pStyle w:val="Para"/>
            <w:numPr>
              <w:numId w:val="23"/>
            </w:numPr>
            <w:tabs>
              <w:tab w:val="num" w:pos="1800"/>
            </w:tabs>
            <w:ind w:left="1800" w:hanging="360"/>
          </w:pPr>
        </w:pPrChange>
      </w:pPr>
      <w:r>
        <w:t xml:space="preserve">Custom </w:t>
      </w:r>
      <w:del w:id="828" w:author="DM" w:date="2012-08-19T11:22:00Z">
        <w:r w:rsidDel="00872AA5">
          <w:delText>F</w:delText>
        </w:r>
      </w:del>
      <w:ins w:id="829" w:author="DM" w:date="2012-08-19T11:22:00Z">
        <w:r w:rsidR="00872AA5">
          <w:t>f</w:t>
        </w:r>
      </w:ins>
      <w:r>
        <w:t xml:space="preserve">ields </w:t>
      </w:r>
      <w:ins w:id="830" w:author="DM" w:date="2012-08-19T11:22:00Z">
        <w:r w:rsidR="00872AA5">
          <w:t>and</w:t>
        </w:r>
      </w:ins>
      <w:del w:id="831" w:author="DM" w:date="2012-08-19T11:22:00Z">
        <w:r w:rsidDel="00872AA5">
          <w:delText>&amp;</w:delText>
        </w:r>
      </w:del>
      <w:r>
        <w:t xml:space="preserve"> </w:t>
      </w:r>
      <w:ins w:id="832" w:author="DM" w:date="2012-08-19T11:22:00Z">
        <w:r w:rsidR="00872AA5">
          <w:t>l</w:t>
        </w:r>
      </w:ins>
      <w:del w:id="833" w:author="DM" w:date="2012-08-19T11:22:00Z">
        <w:r w:rsidDel="00872AA5">
          <w:delText>L</w:delText>
        </w:r>
      </w:del>
      <w:r>
        <w:t>ook</w:t>
      </w:r>
      <w:del w:id="834" w:author="DM" w:date="2012-08-19T11:22:00Z">
        <w:r w:rsidDel="00872AA5">
          <w:delText xml:space="preserve"> </w:delText>
        </w:r>
      </w:del>
      <w:r>
        <w:t xml:space="preserve">up </w:t>
      </w:r>
      <w:del w:id="835" w:author="DM" w:date="2012-08-19T11:22:00Z">
        <w:r w:rsidDel="00872AA5">
          <w:delText>T</w:delText>
        </w:r>
      </w:del>
      <w:ins w:id="836" w:author="DM" w:date="2012-08-19T11:22:00Z">
        <w:r w:rsidR="00872AA5">
          <w:t>t</w:t>
        </w:r>
      </w:ins>
      <w:r>
        <w:t>ables</w:t>
      </w:r>
    </w:p>
    <w:p w:rsidR="0048105B" w:rsidRDefault="00362828">
      <w:pPr>
        <w:pStyle w:val="ListBulleted"/>
        <w:pPrChange w:id="837" w:author="DM" w:date="2012-08-20T16:01:00Z">
          <w:pPr>
            <w:pStyle w:val="Para"/>
            <w:numPr>
              <w:numId w:val="23"/>
            </w:numPr>
            <w:tabs>
              <w:tab w:val="num" w:pos="1800"/>
            </w:tabs>
            <w:ind w:left="1800" w:hanging="360"/>
          </w:pPr>
        </w:pPrChange>
      </w:pPr>
      <w:r>
        <w:t xml:space="preserve">Project </w:t>
      </w:r>
      <w:del w:id="838" w:author="DM" w:date="2012-08-19T11:22:00Z">
        <w:r w:rsidDel="00872AA5">
          <w:delText>D</w:delText>
        </w:r>
      </w:del>
      <w:ins w:id="839" w:author="DM" w:date="2012-08-19T11:22:00Z">
        <w:r w:rsidR="00872AA5">
          <w:t>d</w:t>
        </w:r>
      </w:ins>
      <w:r>
        <w:t xml:space="preserve">etail </w:t>
      </w:r>
      <w:del w:id="840" w:author="DM" w:date="2012-08-19T11:22:00Z">
        <w:r w:rsidDel="00872AA5">
          <w:delText>P</w:delText>
        </w:r>
      </w:del>
      <w:ins w:id="841" w:author="DM" w:date="2012-08-19T11:22:00Z">
        <w:r w:rsidR="00872AA5">
          <w:t>p</w:t>
        </w:r>
      </w:ins>
      <w:r>
        <w:t>ages</w:t>
      </w:r>
    </w:p>
    <w:p w:rsidR="0048105B" w:rsidRDefault="00362828">
      <w:pPr>
        <w:pStyle w:val="ListBulleted"/>
        <w:pPrChange w:id="842" w:author="DM" w:date="2012-08-20T16:01:00Z">
          <w:pPr>
            <w:pStyle w:val="Para"/>
            <w:numPr>
              <w:numId w:val="23"/>
            </w:numPr>
            <w:tabs>
              <w:tab w:val="num" w:pos="1800"/>
            </w:tabs>
            <w:ind w:left="1800" w:hanging="360"/>
          </w:pPr>
        </w:pPrChange>
      </w:pPr>
      <w:r>
        <w:t xml:space="preserve">Project </w:t>
      </w:r>
      <w:ins w:id="843" w:author="DM" w:date="2012-08-19T11:22:00Z">
        <w:r w:rsidR="00872AA5">
          <w:t>p</w:t>
        </w:r>
      </w:ins>
      <w:del w:id="844" w:author="DM" w:date="2012-08-19T11:22:00Z">
        <w:r w:rsidDel="00872AA5">
          <w:delText>P</w:delText>
        </w:r>
      </w:del>
      <w:r>
        <w:t>hases</w:t>
      </w:r>
    </w:p>
    <w:p w:rsidR="0048105B" w:rsidRDefault="00362828">
      <w:pPr>
        <w:pStyle w:val="ListBulleted"/>
        <w:pPrChange w:id="845" w:author="DM" w:date="2012-08-20T16:01:00Z">
          <w:pPr>
            <w:pStyle w:val="Para"/>
            <w:numPr>
              <w:numId w:val="23"/>
            </w:numPr>
            <w:tabs>
              <w:tab w:val="num" w:pos="1800"/>
            </w:tabs>
            <w:ind w:left="1800" w:hanging="360"/>
          </w:pPr>
        </w:pPrChange>
      </w:pPr>
      <w:r>
        <w:t xml:space="preserve">Project </w:t>
      </w:r>
      <w:del w:id="846" w:author="DM" w:date="2012-08-19T11:22:00Z">
        <w:r w:rsidDel="00872AA5">
          <w:delText>S</w:delText>
        </w:r>
      </w:del>
      <w:ins w:id="847" w:author="DM" w:date="2012-08-19T11:22:00Z">
        <w:r w:rsidR="00872AA5">
          <w:t>s</w:t>
        </w:r>
      </w:ins>
      <w:r>
        <w:t>tages</w:t>
      </w:r>
    </w:p>
    <w:p w:rsidR="00673C97" w:rsidRDefault="00362828" w:rsidP="00472DED">
      <w:pPr>
        <w:pStyle w:val="Para"/>
      </w:pPr>
      <w:r>
        <w:t xml:space="preserve">In this section, we </w:t>
      </w:r>
      <w:ins w:id="848" w:author="DM" w:date="2012-08-19T11:22:00Z">
        <w:r w:rsidR="00872AA5">
          <w:t>provide</w:t>
        </w:r>
      </w:ins>
      <w:del w:id="849" w:author="DM" w:date="2012-08-19T11:22:00Z">
        <w:r w:rsidDel="00872AA5">
          <w:delText>want to give you</w:delText>
        </w:r>
      </w:del>
      <w:r>
        <w:t xml:space="preserve"> some straight</w:t>
      </w:r>
      <w:del w:id="850" w:author="DM" w:date="2012-08-19T11:22:00Z">
        <w:r w:rsidDel="00872AA5">
          <w:delText xml:space="preserve"> </w:delText>
        </w:r>
      </w:del>
      <w:r>
        <w:t>forward tips, tricks</w:t>
      </w:r>
      <w:ins w:id="851" w:author="DM" w:date="2012-08-19T11:22:00Z">
        <w:r w:rsidR="00872AA5">
          <w:t>,</w:t>
        </w:r>
      </w:ins>
      <w:r>
        <w:t xml:space="preserve"> and building techniques for creating these Project Server entities. </w:t>
      </w:r>
      <w:del w:id="852" w:author="DM" w:date="2012-08-19T11:22:00Z">
        <w:r w:rsidDel="00872AA5">
          <w:delText>By b</w:delText>
        </w:r>
      </w:del>
      <w:ins w:id="853" w:author="DM" w:date="2012-08-19T11:22:00Z">
        <w:r w:rsidR="00872AA5">
          <w:t>B</w:t>
        </w:r>
      </w:ins>
      <w:r>
        <w:t>uilding some or all of these objects</w:t>
      </w:r>
      <w:del w:id="854" w:author="DM" w:date="2012-08-19T11:22:00Z">
        <w:r w:rsidDel="00872AA5">
          <w:delText xml:space="preserve">, it </w:delText>
        </w:r>
      </w:del>
      <w:ins w:id="855" w:author="DM" w:date="2012-08-19T11:22:00Z">
        <w:r w:rsidR="00872AA5">
          <w:t xml:space="preserve"> </w:t>
        </w:r>
      </w:ins>
      <w:r>
        <w:t>rapidly increases the adoption, simplification</w:t>
      </w:r>
      <w:ins w:id="856" w:author="DM" w:date="2012-08-19T11:23:00Z">
        <w:r w:rsidR="00872AA5">
          <w:t>,</w:t>
        </w:r>
      </w:ins>
      <w:r>
        <w:t xml:space="preserve"> and ease of use for project creation, management</w:t>
      </w:r>
      <w:ins w:id="857" w:author="DM" w:date="2012-08-19T11:23:00Z">
        <w:r w:rsidR="00872AA5">
          <w:t>,</w:t>
        </w:r>
      </w:ins>
      <w:r>
        <w:t xml:space="preserve"> and reporting around demand management.</w:t>
      </w:r>
    </w:p>
    <w:p w:rsidR="008C2DFA" w:rsidRDefault="008C2DFA" w:rsidP="00E74C84">
      <w:pPr>
        <w:pStyle w:val="H3"/>
      </w:pPr>
      <w:r>
        <w:t>Enterprise Project Types</w:t>
      </w:r>
    </w:p>
    <w:p w:rsidR="00D60021" w:rsidRDefault="008C2DFA" w:rsidP="008C2DFA">
      <w:pPr>
        <w:pStyle w:val="Para"/>
      </w:pPr>
      <w:r>
        <w:t xml:space="preserve">Every project or proposal that is placed in Project Server is started with an </w:t>
      </w:r>
      <w:del w:id="858" w:author="DM" w:date="2012-08-19T11:24:00Z">
        <w:r w:rsidR="00F025E7" w:rsidDel="00872AA5">
          <w:delText>E</w:delText>
        </w:r>
      </w:del>
      <w:ins w:id="859" w:author="DM" w:date="2012-08-19T11:24:00Z">
        <w:r w:rsidR="00872AA5">
          <w:t>e</w:t>
        </w:r>
      </w:ins>
      <w:r w:rsidR="00D60021">
        <w:t xml:space="preserve">nterprise </w:t>
      </w:r>
      <w:del w:id="860" w:author="DM" w:date="2012-08-19T11:24:00Z">
        <w:r w:rsidR="00D60021" w:rsidDel="00872AA5">
          <w:delText>P</w:delText>
        </w:r>
      </w:del>
      <w:ins w:id="861" w:author="DM" w:date="2012-08-19T11:24:00Z">
        <w:r w:rsidR="00872AA5">
          <w:t>p</w:t>
        </w:r>
      </w:ins>
      <w:r w:rsidR="00D60021">
        <w:t xml:space="preserve">roject </w:t>
      </w:r>
      <w:del w:id="862" w:author="DM" w:date="2012-08-19T11:24:00Z">
        <w:r w:rsidR="00F025E7" w:rsidDel="00872AA5">
          <w:delText>T</w:delText>
        </w:r>
      </w:del>
      <w:ins w:id="863" w:author="DM" w:date="2012-08-19T11:24:00Z">
        <w:r w:rsidR="00872AA5">
          <w:t>t</w:t>
        </w:r>
      </w:ins>
      <w:r w:rsidR="00D60021">
        <w:t>ype (</w:t>
      </w:r>
      <w:r>
        <w:t>EPT</w:t>
      </w:r>
      <w:commentRangeStart w:id="864"/>
      <w:proofErr w:type="gramStart"/>
      <w:r w:rsidR="00D60021">
        <w:t>)</w:t>
      </w:r>
      <w:commentRangeStart w:id="865"/>
      <w:ins w:id="866" w:author="DM" w:date="2012-08-19T11:23:00Z">
        <w:r w:rsidR="00872AA5">
          <w:rPr>
            <w:rStyle w:val="QueryInline"/>
          </w:rPr>
          <w:t>[</w:t>
        </w:r>
        <w:proofErr w:type="gramEnd"/>
        <w:r w:rsidR="00872AA5">
          <w:rPr>
            <w:rStyle w:val="QueryInline"/>
          </w:rPr>
          <w:t xml:space="preserve">AU: same acronym was used for </w:t>
        </w:r>
        <w:r w:rsidR="00872AA5" w:rsidRPr="00872AA5">
          <w:rPr>
            <w:rStyle w:val="QueryInline"/>
          </w:rPr>
          <w:t>enterprise project templates</w:t>
        </w:r>
        <w:r w:rsidR="00872AA5">
          <w:rPr>
            <w:rStyle w:val="QueryInline"/>
          </w:rPr>
          <w:t>; please adjust</w:t>
        </w:r>
      </w:ins>
      <w:ins w:id="867" w:author="DM" w:date="2012-08-20T16:01:00Z">
        <w:r w:rsidR="00EA17C0">
          <w:rPr>
            <w:rStyle w:val="QueryInline"/>
          </w:rPr>
          <w:t xml:space="preserve"> throughout volume </w:t>
        </w:r>
      </w:ins>
      <w:ins w:id="868" w:author="DM" w:date="2012-08-19T11:23:00Z">
        <w:r w:rsidR="00872AA5">
          <w:rPr>
            <w:rStyle w:val="QueryInline"/>
          </w:rPr>
          <w:t xml:space="preserve"> as needed]</w:t>
        </w:r>
      </w:ins>
      <w:commentRangeEnd w:id="865"/>
      <w:r w:rsidR="009C4106">
        <w:rPr>
          <w:rStyle w:val="CommentReference"/>
          <w:rFonts w:asciiTheme="minorHAnsi" w:eastAsiaTheme="minorHAnsi" w:hAnsiTheme="minorHAnsi" w:cstheme="minorBidi"/>
          <w:snapToGrid/>
        </w:rPr>
        <w:commentReference w:id="865"/>
      </w:r>
      <w:commentRangeEnd w:id="864"/>
      <w:r w:rsidR="007155BA">
        <w:rPr>
          <w:rStyle w:val="CommentReference"/>
          <w:rFonts w:asciiTheme="minorHAnsi" w:eastAsiaTheme="minorHAnsi" w:hAnsiTheme="minorHAnsi" w:cstheme="minorBidi"/>
          <w:snapToGrid/>
        </w:rPr>
        <w:commentReference w:id="864"/>
      </w:r>
      <w:r>
        <w:t>. EPTs are associated with specific types of projects</w:t>
      </w:r>
      <w:ins w:id="869" w:author="DM" w:date="2012-08-19T11:24:00Z">
        <w:r w:rsidR="00872AA5">
          <w:t>,</w:t>
        </w:r>
      </w:ins>
      <w:r>
        <w:t xml:space="preserve"> such as </w:t>
      </w:r>
      <w:ins w:id="870" w:author="DM" w:date="2012-08-19T11:24:00Z">
        <w:r w:rsidR="00872AA5">
          <w:t>n</w:t>
        </w:r>
      </w:ins>
      <w:del w:id="871" w:author="DM" w:date="2012-08-19T11:24:00Z">
        <w:r w:rsidDel="00872AA5">
          <w:delText>N</w:delText>
        </w:r>
      </w:del>
      <w:proofErr w:type="gramStart"/>
      <w:r>
        <w:t>ew</w:t>
      </w:r>
      <w:proofErr w:type="gramEnd"/>
      <w:r>
        <w:t xml:space="preserve"> </w:t>
      </w:r>
      <w:del w:id="872" w:author="DM" w:date="2012-08-19T11:24:00Z">
        <w:r w:rsidDel="00872AA5">
          <w:delText>P</w:delText>
        </w:r>
      </w:del>
      <w:ins w:id="873" w:author="DM" w:date="2012-08-19T11:24:00Z">
        <w:r w:rsidR="00872AA5">
          <w:t>p</w:t>
        </w:r>
      </w:ins>
      <w:r>
        <w:t xml:space="preserve">roduct </w:t>
      </w:r>
      <w:del w:id="874" w:author="DM" w:date="2012-08-19T11:24:00Z">
        <w:r w:rsidDel="00872AA5">
          <w:delText>D</w:delText>
        </w:r>
      </w:del>
      <w:ins w:id="875" w:author="DM" w:date="2012-08-19T11:24:00Z">
        <w:r w:rsidR="00872AA5">
          <w:t>d</w:t>
        </w:r>
      </w:ins>
      <w:r>
        <w:t xml:space="preserve">evelopment or </w:t>
      </w:r>
      <w:del w:id="876" w:author="DM" w:date="2012-08-19T11:24:00Z">
        <w:r w:rsidDel="00872AA5">
          <w:delText>S</w:delText>
        </w:r>
      </w:del>
      <w:ins w:id="877" w:author="DM" w:date="2012-08-19T11:24:00Z">
        <w:r w:rsidR="00872AA5">
          <w:t>s</w:t>
        </w:r>
      </w:ins>
      <w:r>
        <w:t xml:space="preserve">oftware </w:t>
      </w:r>
      <w:del w:id="878" w:author="DM" w:date="2012-08-19T11:24:00Z">
        <w:r w:rsidDel="00872AA5">
          <w:delText>U</w:delText>
        </w:r>
      </w:del>
      <w:ins w:id="879" w:author="DM" w:date="2012-08-19T11:24:00Z">
        <w:r w:rsidR="00872AA5">
          <w:t>u</w:t>
        </w:r>
      </w:ins>
      <w:r>
        <w:t xml:space="preserve">pgrade. Different EPTs may be needed for various departments </w:t>
      </w:r>
      <w:ins w:id="880" w:author="DM" w:date="2012-08-19T11:27:00Z">
        <w:r w:rsidR="00535440">
          <w:t>that</w:t>
        </w:r>
      </w:ins>
      <w:del w:id="881" w:author="DM" w:date="2012-08-19T11:28:00Z">
        <w:r w:rsidDel="00535440">
          <w:delText>which</w:delText>
        </w:r>
      </w:del>
      <w:r>
        <w:t xml:space="preserve"> may have stages or processes that do not follow the organization’s typical stages or phases.</w:t>
      </w:r>
    </w:p>
    <w:p w:rsidR="008C2DFA" w:rsidRDefault="00D60021" w:rsidP="008C2DFA">
      <w:pPr>
        <w:pStyle w:val="Para"/>
      </w:pPr>
      <w:r>
        <w:t xml:space="preserve">One of the best ways to automate the creation of projects and help speed up the process of getting </w:t>
      </w:r>
      <w:r w:rsidR="00F025E7">
        <w:t xml:space="preserve">an </w:t>
      </w:r>
      <w:r>
        <w:t xml:space="preserve">accurate and consistent schedule is to leverage EPTs. </w:t>
      </w:r>
      <w:ins w:id="882" w:author="DM" w:date="2012-08-19T11:28:00Z">
        <w:r w:rsidR="00535440">
          <w:t>Doing so</w:t>
        </w:r>
      </w:ins>
      <w:del w:id="883" w:author="DM" w:date="2012-08-19T11:28:00Z">
        <w:r w:rsidDel="00535440">
          <w:delText>This</w:delText>
        </w:r>
      </w:del>
      <w:r>
        <w:t xml:space="preserve"> sets the stage for decreasing time for project managers or planners to create schedules and to see the upcoming or new demand of work in the existing or future work portfolio.</w:t>
      </w:r>
    </w:p>
    <w:p w:rsidR="008C2DFA" w:rsidRDefault="008C2DFA" w:rsidP="00E74C84">
      <w:pPr>
        <w:pStyle w:val="H3"/>
      </w:pPr>
      <w:r>
        <w:t xml:space="preserve">What </w:t>
      </w:r>
      <w:r w:rsidR="008E25A5">
        <w:t xml:space="preserve">Makes </w:t>
      </w:r>
      <w:ins w:id="884" w:author="DM" w:date="2012-08-19T11:28:00Z">
        <w:r w:rsidR="00535440">
          <w:t>U</w:t>
        </w:r>
      </w:ins>
      <w:del w:id="885" w:author="DM" w:date="2012-08-19T11:28:00Z">
        <w:r w:rsidR="008E25A5" w:rsidDel="00535440">
          <w:delText>u</w:delText>
        </w:r>
      </w:del>
      <w:r w:rsidR="008E25A5">
        <w:t xml:space="preserve">p </w:t>
      </w:r>
      <w:r>
        <w:t>Enterprise Project Types?</w:t>
      </w:r>
    </w:p>
    <w:p w:rsidR="008C2DFA" w:rsidRDefault="008C2DFA" w:rsidP="008C2DFA">
      <w:pPr>
        <w:pStyle w:val="Para"/>
      </w:pPr>
      <w:r>
        <w:t xml:space="preserve">Every project that is created </w:t>
      </w:r>
      <w:r w:rsidR="00D60021">
        <w:t xml:space="preserve">in Project Server from the </w:t>
      </w:r>
      <w:r w:rsidR="0087101A">
        <w:t>r</w:t>
      </w:r>
      <w:r w:rsidR="00D60021">
        <w:t xml:space="preserve">ibbon </w:t>
      </w:r>
      <w:r>
        <w:t>begins with an E</w:t>
      </w:r>
      <w:ins w:id="886" w:author="DM" w:date="2012-08-19T11:28:00Z">
        <w:r w:rsidR="00535440">
          <w:t>PT</w:t>
        </w:r>
      </w:ins>
      <w:del w:id="887" w:author="DM" w:date="2012-08-19T11:28:00Z">
        <w:r w:rsidDel="00535440">
          <w:delText>nterprise Project Type</w:delText>
        </w:r>
      </w:del>
      <w:r>
        <w:t xml:space="preserve">. An EPT is a template for a specific kind of project </w:t>
      </w:r>
      <w:ins w:id="888" w:author="DM" w:date="2012-08-19T11:28:00Z">
        <w:r w:rsidR="00535440">
          <w:t>that</w:t>
        </w:r>
      </w:ins>
      <w:del w:id="889" w:author="DM" w:date="2012-08-19T11:28:00Z">
        <w:r w:rsidDel="00535440">
          <w:delText>which</w:delText>
        </w:r>
      </w:del>
      <w:r>
        <w:t xml:space="preserve"> may or may not be associated with a workflow. Some areas where you may need different EPTs include internal versus external projects, departmental</w:t>
      </w:r>
      <w:ins w:id="890" w:author="DM" w:date="2012-08-19T11:28:00Z">
        <w:r w:rsidR="00535440">
          <w:t>-</w:t>
        </w:r>
      </w:ins>
      <w:r>
        <w:t xml:space="preserve"> versus enterprise</w:t>
      </w:r>
      <w:ins w:id="891" w:author="DM" w:date="2012-08-19T11:28:00Z">
        <w:r w:rsidR="00535440">
          <w:t>-</w:t>
        </w:r>
      </w:ins>
      <w:del w:id="892" w:author="DM" w:date="2012-08-19T11:28:00Z">
        <w:r w:rsidDel="00535440">
          <w:delText xml:space="preserve"> </w:delText>
        </w:r>
      </w:del>
      <w:r>
        <w:t>level projects, or for</w:t>
      </w:r>
      <w:ins w:id="893" w:author="DM" w:date="2012-08-19T11:28:00Z">
        <w:r w:rsidR="00535440">
          <w:t>-</w:t>
        </w:r>
      </w:ins>
      <w:del w:id="894" w:author="DM" w:date="2012-08-19T11:28:00Z">
        <w:r w:rsidDel="00535440">
          <w:delText xml:space="preserve"> </w:delText>
        </w:r>
      </w:del>
      <w:r>
        <w:t>profit versus non</w:t>
      </w:r>
      <w:del w:id="895" w:author="DM" w:date="2012-08-19T11:28:00Z">
        <w:r w:rsidDel="00535440">
          <w:delText>-</w:delText>
        </w:r>
      </w:del>
      <w:r>
        <w:t xml:space="preserve">profit projects. An EPT </w:t>
      </w:r>
      <w:r w:rsidR="00D60021">
        <w:t>can include all or some of the</w:t>
      </w:r>
      <w:ins w:id="896" w:author="DM" w:date="2012-08-19T11:28:00Z">
        <w:r w:rsidR="00535440">
          <w:t>se</w:t>
        </w:r>
      </w:ins>
      <w:del w:id="897" w:author="DM" w:date="2012-08-19T11:28:00Z">
        <w:r w:rsidR="00D60021" w:rsidDel="00535440">
          <w:delText xml:space="preserve"> </w:delText>
        </w:r>
        <w:r w:rsidDel="00535440">
          <w:delText>following</w:delText>
        </w:r>
      </w:del>
      <w:r>
        <w:t xml:space="preserve"> components:</w:t>
      </w:r>
    </w:p>
    <w:p w:rsidR="008C2DFA" w:rsidRDefault="008C2DFA" w:rsidP="00714972">
      <w:pPr>
        <w:pStyle w:val="ListBulleted"/>
      </w:pPr>
      <w:r>
        <w:t>Phases</w:t>
      </w:r>
    </w:p>
    <w:p w:rsidR="008C2DFA" w:rsidRDefault="008C2DFA" w:rsidP="00714972">
      <w:pPr>
        <w:pStyle w:val="ListBulleted"/>
      </w:pPr>
      <w:r>
        <w:t>Stages</w:t>
      </w:r>
    </w:p>
    <w:p w:rsidR="008C2DFA" w:rsidRDefault="008C2DFA" w:rsidP="00714972">
      <w:pPr>
        <w:pStyle w:val="ListBulleted"/>
      </w:pPr>
      <w:del w:id="898" w:author="DM" w:date="2012-08-19T11:28:00Z">
        <w:r w:rsidDel="00535440">
          <w:delText xml:space="preserve">A </w:delText>
        </w:r>
      </w:del>
      <w:r>
        <w:t>Workflow</w:t>
      </w:r>
    </w:p>
    <w:p w:rsidR="008C2DFA" w:rsidRDefault="008C2DFA" w:rsidP="00714972">
      <w:pPr>
        <w:pStyle w:val="ListBulleted"/>
      </w:pPr>
      <w:r>
        <w:t xml:space="preserve">Project </w:t>
      </w:r>
      <w:del w:id="899" w:author="DM" w:date="2012-08-19T11:28:00Z">
        <w:r w:rsidDel="00535440">
          <w:delText>D</w:delText>
        </w:r>
      </w:del>
      <w:ins w:id="900" w:author="DM" w:date="2012-08-19T11:28:00Z">
        <w:r w:rsidR="00535440">
          <w:t>d</w:t>
        </w:r>
      </w:ins>
      <w:r>
        <w:t xml:space="preserve">etail </w:t>
      </w:r>
      <w:del w:id="901" w:author="DM" w:date="2012-08-19T11:29:00Z">
        <w:r w:rsidDel="00535440">
          <w:delText>P</w:delText>
        </w:r>
      </w:del>
      <w:ins w:id="902" w:author="DM" w:date="2012-08-19T11:29:00Z">
        <w:r w:rsidR="00535440">
          <w:t>p</w:t>
        </w:r>
      </w:ins>
      <w:r>
        <w:t>ages</w:t>
      </w:r>
    </w:p>
    <w:p w:rsidR="008C2DFA" w:rsidRDefault="008C2DFA" w:rsidP="00714972">
      <w:pPr>
        <w:pStyle w:val="ListBulleted"/>
      </w:pPr>
      <w:r>
        <w:t>Project</w:t>
      </w:r>
      <w:r w:rsidR="0087101A">
        <w:t xml:space="preserve">, </w:t>
      </w:r>
      <w:del w:id="903" w:author="DM" w:date="2012-08-19T11:29:00Z">
        <w:r w:rsidDel="00535440">
          <w:delText>T</w:delText>
        </w:r>
      </w:del>
      <w:ins w:id="904" w:author="DM" w:date="2012-08-19T11:29:00Z">
        <w:r w:rsidR="00535440">
          <w:t>t</w:t>
        </w:r>
      </w:ins>
      <w:r>
        <w:t>ask</w:t>
      </w:r>
      <w:r w:rsidR="0087101A">
        <w:t xml:space="preserve">, </w:t>
      </w:r>
      <w:del w:id="905" w:author="DM" w:date="2012-08-19T11:29:00Z">
        <w:r w:rsidDel="00535440">
          <w:delText>R</w:delText>
        </w:r>
      </w:del>
      <w:ins w:id="906" w:author="DM" w:date="2012-08-19T11:29:00Z">
        <w:r w:rsidR="00535440">
          <w:t>r</w:t>
        </w:r>
      </w:ins>
      <w:r>
        <w:t xml:space="preserve">esource </w:t>
      </w:r>
      <w:del w:id="907" w:author="DM" w:date="2012-08-19T11:29:00Z">
        <w:r w:rsidDel="00535440">
          <w:delText>R</w:delText>
        </w:r>
      </w:del>
      <w:ins w:id="908" w:author="DM" w:date="2012-08-19T11:29:00Z">
        <w:r w:rsidR="00535440">
          <w:t>r</w:t>
        </w:r>
      </w:ins>
      <w:r>
        <w:t>egular</w:t>
      </w:r>
      <w:r w:rsidR="0087101A">
        <w:t>,</w:t>
      </w:r>
      <w:r>
        <w:t xml:space="preserve"> and </w:t>
      </w:r>
      <w:del w:id="909" w:author="DM" w:date="2012-08-19T11:29:00Z">
        <w:r w:rsidDel="00535440">
          <w:delText>C</w:delText>
        </w:r>
      </w:del>
      <w:ins w:id="910" w:author="DM" w:date="2012-08-19T11:29:00Z">
        <w:r w:rsidR="00535440">
          <w:t>c</w:t>
        </w:r>
      </w:ins>
      <w:r>
        <w:t xml:space="preserve">ustom </w:t>
      </w:r>
      <w:del w:id="911" w:author="DM" w:date="2012-08-19T11:29:00Z">
        <w:r w:rsidDel="00535440">
          <w:delText>F</w:delText>
        </w:r>
      </w:del>
      <w:ins w:id="912" w:author="DM" w:date="2012-08-19T11:29:00Z">
        <w:r w:rsidR="00535440">
          <w:t>f</w:t>
        </w:r>
      </w:ins>
      <w:r>
        <w:t>ields</w:t>
      </w:r>
    </w:p>
    <w:p w:rsidR="008C2DFA" w:rsidRDefault="008C2DFA" w:rsidP="00E74C84">
      <w:pPr>
        <w:pStyle w:val="H3"/>
      </w:pPr>
      <w:r>
        <w:t>Default Project Server Enterprise Project Type</w:t>
      </w:r>
    </w:p>
    <w:p w:rsidR="008C2DFA" w:rsidRDefault="008C2DFA" w:rsidP="008C2DFA">
      <w:pPr>
        <w:pStyle w:val="Para"/>
      </w:pPr>
      <w:r>
        <w:t>Since the EPT is a building block to project creation, it is important to begin with a selection of initial EPTs. Default EPTs provide a great place to get started</w:t>
      </w:r>
      <w:r w:rsidR="0087101A">
        <w:t xml:space="preserve">. However, </w:t>
      </w:r>
      <w:r w:rsidR="00D60021">
        <w:t>creating schedules that have the same building blocks of tasks will rapidly expedite the schedule creation process</w:t>
      </w:r>
      <w:r w:rsidR="0087101A">
        <w:t xml:space="preserve"> </w:t>
      </w:r>
      <w:r w:rsidR="0087101A" w:rsidRPr="0087101A">
        <w:t xml:space="preserve">for organizations looking to streamline </w:t>
      </w:r>
      <w:ins w:id="913" w:author="DM" w:date="2012-08-19T11:29:00Z">
        <w:r w:rsidR="00535440">
          <w:t xml:space="preserve">project </w:t>
        </w:r>
      </w:ins>
      <w:del w:id="914" w:author="DM" w:date="2012-08-19T11:29:00Z">
        <w:r w:rsidR="0087101A" w:rsidRPr="0087101A" w:rsidDel="00535440">
          <w:delText xml:space="preserve">the </w:delText>
        </w:r>
      </w:del>
      <w:r w:rsidR="0087101A" w:rsidRPr="0087101A">
        <w:t>types</w:t>
      </w:r>
      <w:del w:id="915" w:author="DM" w:date="2012-08-19T11:29:00Z">
        <w:r w:rsidR="0087101A" w:rsidRPr="0087101A" w:rsidDel="00535440">
          <w:delText xml:space="preserve"> of project</w:delText>
        </w:r>
      </w:del>
      <w:r w:rsidR="00D60021">
        <w:t>.</w:t>
      </w:r>
    </w:p>
    <w:p w:rsidR="00D60021" w:rsidRDefault="00D60021" w:rsidP="008C2DFA">
      <w:pPr>
        <w:pStyle w:val="Para"/>
      </w:pPr>
      <w:r>
        <w:t xml:space="preserve">New projects are not </w:t>
      </w:r>
      <w:r w:rsidR="0087101A">
        <w:t xml:space="preserve">necessarily </w:t>
      </w:r>
      <w:r>
        <w:t>just project schedules</w:t>
      </w:r>
      <w:r w:rsidR="0087101A">
        <w:t>. They</w:t>
      </w:r>
      <w:r>
        <w:t xml:space="preserve"> may </w:t>
      </w:r>
      <w:r w:rsidR="0087101A">
        <w:t xml:space="preserve">include </w:t>
      </w:r>
      <w:r>
        <w:t>a series of enterprise fields necessary for keeping information about a proposal or a project through is project lifecycle.</w:t>
      </w:r>
    </w:p>
    <w:p w:rsidR="008C2DFA" w:rsidRDefault="00D60021" w:rsidP="008C2DFA">
      <w:pPr>
        <w:pStyle w:val="Para"/>
      </w:pPr>
      <w:r>
        <w:t xml:space="preserve">Microsoft has created some sample default EPTs for every deployment. These </w:t>
      </w:r>
      <w:r w:rsidR="008C2DFA">
        <w:t xml:space="preserve">are the ones that appear in the Project Center when you click on the </w:t>
      </w:r>
      <w:proofErr w:type="gramStart"/>
      <w:r w:rsidR="008C2DFA">
        <w:t>New</w:t>
      </w:r>
      <w:proofErr w:type="gramEnd"/>
      <w:r w:rsidR="008C2DFA">
        <w:t xml:space="preserve"> button on the Projects tab on the </w:t>
      </w:r>
      <w:del w:id="916" w:author="DM" w:date="2012-08-19T11:29:00Z">
        <w:r w:rsidR="008C2DFA" w:rsidDel="00535440">
          <w:delText>R</w:delText>
        </w:r>
      </w:del>
      <w:ins w:id="917" w:author="DM" w:date="2012-08-19T11:29:00Z">
        <w:r w:rsidR="00535440">
          <w:t>r</w:t>
        </w:r>
      </w:ins>
      <w:r w:rsidR="008C2DFA">
        <w:t xml:space="preserve">ibbon. Clicking the New button displays the EPTs in a list format. Only two default EPTs are provided initially: </w:t>
      </w:r>
    </w:p>
    <w:p w:rsidR="0048105B" w:rsidRDefault="00535440">
      <w:pPr>
        <w:pStyle w:val="ListNumbered"/>
        <w:pPrChange w:id="918" w:author="DM" w:date="2012-08-19T11:29:00Z">
          <w:pPr>
            <w:pStyle w:val="ListBulleted"/>
          </w:pPr>
        </w:pPrChange>
      </w:pPr>
      <w:ins w:id="919" w:author="DM" w:date="2012-08-19T11:29:00Z">
        <w:r>
          <w:t xml:space="preserve">1. </w:t>
        </w:r>
      </w:ins>
      <w:r w:rsidR="00367BB8" w:rsidRPr="00367BB8">
        <w:rPr>
          <w:b/>
          <w:rPrChange w:id="920" w:author="DM" w:date="2012-08-19T11:29:00Z">
            <w:rPr/>
          </w:rPrChange>
        </w:rPr>
        <w:t>Sample Proposal</w:t>
      </w:r>
      <w:ins w:id="921" w:author="DM" w:date="2012-08-19T11:29:00Z">
        <w:r>
          <w:rPr>
            <w:b/>
          </w:rPr>
          <w:t>.</w:t>
        </w:r>
      </w:ins>
      <w:r w:rsidR="008C2DFA">
        <w:t xml:space="preserve"> </w:t>
      </w:r>
      <w:del w:id="922" w:author="DM" w:date="2012-08-19T11:29:00Z">
        <w:r w:rsidR="008C2DFA" w:rsidDel="00535440">
          <w:delText>–</w:delText>
        </w:r>
      </w:del>
      <w:del w:id="923" w:author="DM" w:date="2012-08-20T16:01:00Z">
        <w:r w:rsidR="008C2DFA" w:rsidDel="00EA17C0">
          <w:delText xml:space="preserve"> </w:delText>
        </w:r>
      </w:del>
      <w:r w:rsidR="008C2DFA">
        <w:t xml:space="preserve">This is affiliated with the </w:t>
      </w:r>
      <w:r w:rsidR="00B21CC4">
        <w:t>s</w:t>
      </w:r>
      <w:r w:rsidR="008C2DFA">
        <w:t xml:space="preserve">ample </w:t>
      </w:r>
      <w:r w:rsidR="00B21CC4">
        <w:t>p</w:t>
      </w:r>
      <w:r w:rsidR="008C2DFA">
        <w:t xml:space="preserve">roposal </w:t>
      </w:r>
      <w:r w:rsidR="00B21CC4">
        <w:t>w</w:t>
      </w:r>
      <w:r w:rsidR="008C2DFA">
        <w:t>orkflow and is located right above the Basic Project Plan in the list of EPTs.</w:t>
      </w:r>
    </w:p>
    <w:p w:rsidR="0048105B" w:rsidRDefault="00535440">
      <w:pPr>
        <w:pStyle w:val="ListNumbered"/>
        <w:pPrChange w:id="924" w:author="DM" w:date="2012-08-19T11:29:00Z">
          <w:pPr>
            <w:pStyle w:val="ListBulleted"/>
          </w:pPr>
        </w:pPrChange>
      </w:pPr>
      <w:ins w:id="925" w:author="DM" w:date="2012-08-19T11:30:00Z">
        <w:r>
          <w:t xml:space="preserve">2. </w:t>
        </w:r>
      </w:ins>
      <w:r w:rsidR="00367BB8" w:rsidRPr="00367BB8">
        <w:rPr>
          <w:b/>
          <w:rPrChange w:id="926" w:author="DM" w:date="2012-08-19T11:30:00Z">
            <w:rPr/>
          </w:rPrChange>
        </w:rPr>
        <w:t>Basic Project Plan</w:t>
      </w:r>
      <w:ins w:id="927" w:author="DM" w:date="2012-08-19T11:30:00Z">
        <w:r>
          <w:rPr>
            <w:b/>
          </w:rPr>
          <w:t>.</w:t>
        </w:r>
      </w:ins>
      <w:r w:rsidR="008C2DFA">
        <w:t xml:space="preserve"> </w:t>
      </w:r>
      <w:del w:id="928" w:author="DM" w:date="2012-08-19T11:30:00Z">
        <w:r w:rsidR="008C2DFA" w:rsidDel="00535440">
          <w:delText>–</w:delText>
        </w:r>
      </w:del>
      <w:del w:id="929" w:author="DM" w:date="2012-08-20T16:01:00Z">
        <w:r w:rsidR="008C2DFA" w:rsidDel="00EA17C0">
          <w:delText xml:space="preserve"> </w:delText>
        </w:r>
      </w:del>
      <w:r w:rsidR="008C2DFA">
        <w:t>No workflow is associated with this EPT</w:t>
      </w:r>
      <w:ins w:id="930" w:author="DM" w:date="2012-08-19T11:30:00Z">
        <w:r>
          <w:t>.</w:t>
        </w:r>
      </w:ins>
      <w:del w:id="931" w:author="DM" w:date="2012-08-19T11:30:00Z">
        <w:r w:rsidR="008C2DFA" w:rsidDel="00535440">
          <w:delText>,</w:delText>
        </w:r>
      </w:del>
      <w:r w:rsidR="008C2DFA">
        <w:t xml:space="preserve"> </w:t>
      </w:r>
      <w:del w:id="932" w:author="DM" w:date="2012-08-19T11:30:00Z">
        <w:r w:rsidR="008C2DFA" w:rsidDel="00535440">
          <w:delText>i</w:delText>
        </w:r>
      </w:del>
      <w:ins w:id="933" w:author="DM" w:date="2012-08-19T11:30:00Z">
        <w:r>
          <w:t>I</w:t>
        </w:r>
      </w:ins>
      <w:r w:rsidR="008C2DFA">
        <w:t xml:space="preserve">t contains only the </w:t>
      </w:r>
      <w:r w:rsidR="00B21CC4">
        <w:t>s</w:t>
      </w:r>
      <w:r w:rsidR="008C2DFA">
        <w:t xml:space="preserve">chedule and Project </w:t>
      </w:r>
      <w:r w:rsidR="00B21CC4">
        <w:t>i</w:t>
      </w:r>
      <w:r w:rsidR="008C2DFA">
        <w:t xml:space="preserve">nformation </w:t>
      </w:r>
      <w:r w:rsidR="00B21CC4">
        <w:t>d</w:t>
      </w:r>
      <w:r w:rsidR="008C2DFA">
        <w:t xml:space="preserve">etail </w:t>
      </w:r>
      <w:r w:rsidR="00B21CC4">
        <w:t>p</w:t>
      </w:r>
      <w:r w:rsidR="008C2DFA">
        <w:t xml:space="preserve">ages. It is the default EPT during project creation. </w:t>
      </w:r>
    </w:p>
    <w:p w:rsidR="008C2DFA" w:rsidRPr="00D60021" w:rsidRDefault="00D60021" w:rsidP="00D60021">
      <w:pPr>
        <w:pStyle w:val="Para"/>
      </w:pPr>
      <w:r>
        <w:t xml:space="preserve">A nice feature is that </w:t>
      </w:r>
      <w:r w:rsidR="008C2DFA" w:rsidRPr="00D60021">
        <w:t xml:space="preserve">EPTs without a workflow have a schedule icon next to the name, while EPTs with a workflow display an icon with a curved arrow on them. </w:t>
      </w:r>
    </w:p>
    <w:p w:rsidR="008C2DFA" w:rsidRDefault="008C2DFA" w:rsidP="008C2DFA">
      <w:pPr>
        <w:pStyle w:val="Para"/>
      </w:pPr>
      <w:r>
        <w:t>To display the default EPTs:</w:t>
      </w:r>
    </w:p>
    <w:p w:rsidR="008C2DFA" w:rsidRDefault="008C2DFA" w:rsidP="00714972">
      <w:pPr>
        <w:pStyle w:val="ListNumbered"/>
      </w:pPr>
      <w:r>
        <w:t>1.</w:t>
      </w:r>
      <w:r>
        <w:tab/>
        <w:t>On the Quick Launch, click Project Center</w:t>
      </w:r>
      <w:ins w:id="934" w:author="DM" w:date="2012-08-19T11:30:00Z">
        <w:r w:rsidR="00766143">
          <w:t>.</w:t>
        </w:r>
      </w:ins>
    </w:p>
    <w:p w:rsidR="008C2DFA" w:rsidRDefault="008C2DFA" w:rsidP="00714972">
      <w:pPr>
        <w:pStyle w:val="ListNumbered"/>
      </w:pPr>
      <w:r>
        <w:t>2.</w:t>
      </w:r>
      <w:r>
        <w:tab/>
        <w:t xml:space="preserve">In the </w:t>
      </w:r>
      <w:del w:id="935" w:author="DM" w:date="2012-08-19T11:30:00Z">
        <w:r w:rsidDel="00766143">
          <w:delText>R</w:delText>
        </w:r>
      </w:del>
      <w:ins w:id="936" w:author="DM" w:date="2012-08-19T11:30:00Z">
        <w:r w:rsidR="00766143">
          <w:t>r</w:t>
        </w:r>
      </w:ins>
      <w:r>
        <w:t>ibbon</w:t>
      </w:r>
      <w:del w:id="937" w:author="DM" w:date="2012-08-19T11:30:00Z">
        <w:r w:rsidDel="00766143">
          <w:delText>,</w:delText>
        </w:r>
      </w:del>
      <w:r>
        <w:t xml:space="preserve"> on the Projects tab, click New to display the list of default EPTs.</w:t>
      </w:r>
    </w:p>
    <w:p w:rsidR="008C2DFA" w:rsidRDefault="008C2DFA" w:rsidP="00E74C84">
      <w:pPr>
        <w:pStyle w:val="H3"/>
      </w:pPr>
      <w:r>
        <w:t xml:space="preserve">Creating an Enterprise </w:t>
      </w:r>
      <w:r w:rsidR="005D2B40">
        <w:t>Project</w:t>
      </w:r>
      <w:r>
        <w:t xml:space="preserve"> Type</w:t>
      </w:r>
    </w:p>
    <w:p w:rsidR="005D2B40" w:rsidRDefault="005D2B40" w:rsidP="00B21CC4">
      <w:pPr>
        <w:pStyle w:val="Para"/>
      </w:pPr>
      <w:r>
        <w:t xml:space="preserve">Project Server allows you to create Project </w:t>
      </w:r>
      <w:del w:id="938" w:author="DM" w:date="2012-08-19T11:30:00Z">
        <w:r w:rsidDel="00766143">
          <w:delText>T</w:delText>
        </w:r>
      </w:del>
      <w:ins w:id="939" w:author="DM" w:date="2012-08-19T11:30:00Z">
        <w:r w:rsidR="00766143">
          <w:t>t</w:t>
        </w:r>
      </w:ins>
      <w:r>
        <w:t>ypes</w:t>
      </w:r>
      <w:r w:rsidR="00B21CC4">
        <w:t xml:space="preserve"> and </w:t>
      </w:r>
      <w:r>
        <w:t xml:space="preserve">link them to specific </w:t>
      </w:r>
      <w:del w:id="940" w:author="DM" w:date="2012-08-19T11:30:00Z">
        <w:r w:rsidDel="00766143">
          <w:delText>D</w:delText>
        </w:r>
      </w:del>
      <w:ins w:id="941" w:author="DM" w:date="2012-08-19T11:30:00Z">
        <w:r w:rsidR="00766143">
          <w:t>d</w:t>
        </w:r>
      </w:ins>
      <w:r>
        <w:t xml:space="preserve">epartments. This </w:t>
      </w:r>
      <w:ins w:id="942" w:author="DM" w:date="2012-08-19T11:31:00Z">
        <w:r w:rsidR="00766143">
          <w:t xml:space="preserve">method </w:t>
        </w:r>
      </w:ins>
      <w:r>
        <w:t>enables a multiple</w:t>
      </w:r>
      <w:ins w:id="943" w:author="DM" w:date="2012-08-19T11:31:00Z">
        <w:r w:rsidR="00766143">
          <w:t>-</w:t>
        </w:r>
      </w:ins>
      <w:del w:id="944" w:author="DM" w:date="2012-08-19T11:31:00Z">
        <w:r w:rsidDel="00766143">
          <w:delText xml:space="preserve"> </w:delText>
        </w:r>
      </w:del>
      <w:r>
        <w:t>use scenario for different parts of an organization to use Project Server, without having to wade through a large list of choices.</w:t>
      </w:r>
    </w:p>
    <w:p w:rsidR="008C2DFA" w:rsidRDefault="008C2DFA" w:rsidP="00961306">
      <w:pPr>
        <w:pStyle w:val="Para"/>
      </w:pPr>
      <w:r>
        <w:t>To satisfy the needs of different departments</w:t>
      </w:r>
      <w:del w:id="945" w:author="DM" w:date="2012-08-19T11:31:00Z">
        <w:r w:rsidDel="00766143">
          <w:delText>,</w:delText>
        </w:r>
      </w:del>
      <w:r>
        <w:t xml:space="preserve"> or to account for differen</w:t>
      </w:r>
      <w:ins w:id="946" w:author="DM" w:date="2012-08-19T11:31:00Z">
        <w:r w:rsidR="00766143">
          <w:t>ces</w:t>
        </w:r>
      </w:ins>
      <w:del w:id="947" w:author="DM" w:date="2012-08-19T11:31:00Z">
        <w:r w:rsidDel="00766143">
          <w:delText>tiation</w:delText>
        </w:r>
      </w:del>
      <w:r>
        <w:t xml:space="preserve"> between various types of projects that your organization creates, you will need to create new EPTs. </w:t>
      </w:r>
    </w:p>
    <w:p w:rsidR="008C2DFA" w:rsidRDefault="008C2DFA" w:rsidP="008C2DFA">
      <w:pPr>
        <w:pStyle w:val="Para"/>
      </w:pPr>
      <w:r>
        <w:t>To create an EPT</w:t>
      </w:r>
      <w:ins w:id="948" w:author="DM" w:date="2012-08-19T11:31:00Z">
        <w:r w:rsidR="00766143">
          <w:t xml:space="preserve"> (see Figure </w:t>
        </w:r>
      </w:ins>
      <w:ins w:id="949" w:author="DM" w:date="2012-08-20T16:02:00Z">
        <w:r w:rsidR="00EA17C0">
          <w:t>9</w:t>
        </w:r>
      </w:ins>
      <w:ins w:id="950" w:author="DM" w:date="2012-08-19T11:31:00Z">
        <w:r w:rsidR="00766143">
          <w:t>.14)</w:t>
        </w:r>
      </w:ins>
      <w:r>
        <w:t>:</w:t>
      </w:r>
    </w:p>
    <w:p w:rsidR="008C2DFA" w:rsidRDefault="008C2DFA" w:rsidP="00B21CC4">
      <w:pPr>
        <w:pStyle w:val="ListNumbered"/>
      </w:pPr>
      <w:r>
        <w:t>1.</w:t>
      </w:r>
      <w:r>
        <w:tab/>
        <w:t>On the Quick Launch, click Server Settings.</w:t>
      </w:r>
    </w:p>
    <w:p w:rsidR="008C2DFA" w:rsidRDefault="008C2DFA" w:rsidP="00961306">
      <w:pPr>
        <w:pStyle w:val="ListNumbered"/>
      </w:pPr>
      <w:r>
        <w:t>2.</w:t>
      </w:r>
      <w:r>
        <w:tab/>
        <w:t>In Workflow and Project Detail Pages, click Enterprise Project Types.</w:t>
      </w:r>
    </w:p>
    <w:p w:rsidR="008C2DFA" w:rsidRDefault="008C2DFA" w:rsidP="00961306">
      <w:pPr>
        <w:pStyle w:val="ListNumbered"/>
      </w:pPr>
      <w:r>
        <w:t>3.</w:t>
      </w:r>
      <w:r>
        <w:tab/>
        <w:t>On the Enterprise Project Types page, click New Enterprise Project Type.</w:t>
      </w:r>
    </w:p>
    <w:p w:rsidR="008C2DFA" w:rsidRDefault="008C2DFA" w:rsidP="00961306">
      <w:pPr>
        <w:pStyle w:val="ListNumbered"/>
      </w:pPr>
      <w:r>
        <w:t>4.</w:t>
      </w:r>
      <w:r>
        <w:tab/>
        <w:t>In the Name section, type a name for this EPT.</w:t>
      </w:r>
    </w:p>
    <w:p w:rsidR="008C2DFA" w:rsidRDefault="008C2DFA" w:rsidP="00961306">
      <w:pPr>
        <w:pStyle w:val="ListNumbered"/>
      </w:pPr>
      <w:r>
        <w:t>5.</w:t>
      </w:r>
      <w:r>
        <w:tab/>
        <w:t>In the Description section, type a description (optional).</w:t>
      </w:r>
    </w:p>
    <w:p w:rsidR="008C2DFA" w:rsidRDefault="008C2DFA" w:rsidP="00961306">
      <w:pPr>
        <w:pStyle w:val="ListNumbered"/>
      </w:pPr>
      <w:r>
        <w:t>6.</w:t>
      </w:r>
      <w:r>
        <w:tab/>
        <w:t xml:space="preserve">In the Site Workflow Association section, in the list, click the desired </w:t>
      </w:r>
      <w:del w:id="951" w:author="DM" w:date="2012-08-19T11:31:00Z">
        <w:r w:rsidDel="00766143">
          <w:delText>S</w:delText>
        </w:r>
      </w:del>
      <w:ins w:id="952" w:author="DM" w:date="2012-08-19T11:31:00Z">
        <w:r w:rsidR="00766143">
          <w:t>s</w:t>
        </w:r>
      </w:ins>
      <w:r>
        <w:t xml:space="preserve">ite </w:t>
      </w:r>
      <w:del w:id="953" w:author="DM" w:date="2012-08-19T11:31:00Z">
        <w:r w:rsidDel="00766143">
          <w:delText>W</w:delText>
        </w:r>
      </w:del>
      <w:ins w:id="954" w:author="DM" w:date="2012-08-19T11:31:00Z">
        <w:r w:rsidR="00766143">
          <w:t>w</w:t>
        </w:r>
      </w:ins>
      <w:r>
        <w:t xml:space="preserve">orkflow </w:t>
      </w:r>
      <w:del w:id="955" w:author="DM" w:date="2012-08-19T11:31:00Z">
        <w:r w:rsidDel="00766143">
          <w:delText>A</w:delText>
        </w:r>
      </w:del>
      <w:ins w:id="956" w:author="DM" w:date="2012-08-19T11:31:00Z">
        <w:r w:rsidR="00766143">
          <w:t>a</w:t>
        </w:r>
      </w:ins>
      <w:r>
        <w:t>ssociation.</w:t>
      </w:r>
    </w:p>
    <w:p w:rsidR="00897A00" w:rsidRDefault="00961306" w:rsidP="00CB704C">
      <w:pPr>
        <w:pStyle w:val="Slug"/>
        <w:rPr>
          <w:ins w:id="957" w:author="DM" w:date="2012-08-19T09:18:00Z"/>
        </w:rPr>
      </w:pPr>
      <w:r w:rsidRPr="00961306">
        <w:t>Figure</w:t>
      </w:r>
      <w:r w:rsidR="00897A00">
        <w:t xml:space="preserve"> 9</w:t>
      </w:r>
      <w:r w:rsidRPr="00961306">
        <w:t>.</w:t>
      </w:r>
      <w:r>
        <w:t>14</w:t>
      </w:r>
      <w:del w:id="958" w:author="DM" w:date="2012-08-19T11:31:00Z">
        <w:r w:rsidRPr="00961306" w:rsidDel="00766143">
          <w:delText>:</w:delText>
        </w:r>
      </w:del>
      <w:r w:rsidRPr="00961306">
        <w:t xml:space="preserve"> </w:t>
      </w:r>
      <w:ins w:id="959" w:author="DM" w:date="2012-08-20T16:01:00Z">
        <w:r w:rsidR="00EA17C0">
          <w:t xml:space="preserve"> </w:t>
        </w:r>
      </w:ins>
      <w:r w:rsidR="003D73C0">
        <w:t>Adding an Enterprise Project Type</w:t>
      </w:r>
      <w:r w:rsidR="00883C30">
        <w:t xml:space="preserve"> </w:t>
      </w:r>
      <w:del w:id="960" w:author="DM" w:date="2012-08-19T11:32:00Z">
        <w:r w:rsidR="00883C30" w:rsidDel="00766143">
          <w:rPr>
            <w:b w:val="0"/>
          </w:rPr>
          <w:delText>(Source: Advisicon)</w:delText>
        </w:r>
      </w:del>
      <w:r w:rsidRPr="00961306">
        <w:tab/>
        <w:t>(</w:t>
      </w:r>
      <w:r w:rsidR="006D39C5">
        <w:t>09-14-</w:t>
      </w:r>
      <w:r w:rsidR="003D73C0">
        <w:t>addingAnEnterpriseProjectType.tif</w:t>
      </w:r>
      <w:r w:rsidRPr="00961306">
        <w:t>)</w:t>
      </w:r>
    </w:p>
    <w:p w:rsidR="0048105B" w:rsidRDefault="00533A76">
      <w:pPr>
        <w:pStyle w:val="FigureSource"/>
        <w:pPrChange w:id="961" w:author="DM" w:date="2012-08-19T09:19:00Z">
          <w:pPr>
            <w:pStyle w:val="Slug"/>
          </w:pPr>
        </w:pPrChange>
      </w:pPr>
      <w:ins w:id="962" w:author="DM" w:date="2012-08-19T09:18:00Z">
        <w:r>
          <w:t>Source: Advisicon</w:t>
        </w:r>
      </w:ins>
    </w:p>
    <w:p w:rsidR="008C2DFA" w:rsidRPr="00B47962" w:rsidRDefault="008C2DFA" w:rsidP="001A7E81">
      <w:pPr>
        <w:pStyle w:val="ListPara"/>
      </w:pPr>
      <w:r w:rsidRPr="00B47962">
        <w:t xml:space="preserve">If you click No Workflow, the options in the </w:t>
      </w:r>
      <w:ins w:id="963" w:author="DM" w:date="2012-08-19T11:32:00Z">
        <w:r w:rsidR="00766143">
          <w:t>next</w:t>
        </w:r>
      </w:ins>
      <w:del w:id="964" w:author="DM" w:date="2012-08-19T11:32:00Z">
        <w:r w:rsidRPr="00B47962" w:rsidDel="00766143">
          <w:delText>following</w:delText>
        </w:r>
      </w:del>
      <w:r w:rsidRPr="00B47962">
        <w:t xml:space="preserve"> section will change.</w:t>
      </w:r>
    </w:p>
    <w:p w:rsidR="008C2DFA" w:rsidRDefault="008C2DFA" w:rsidP="00714972">
      <w:pPr>
        <w:pStyle w:val="ListNumbered"/>
      </w:pPr>
      <w:r>
        <w:t>7.</w:t>
      </w:r>
      <w:r>
        <w:tab/>
        <w:t>In the New Project Page/Project Detail Pages section, click the desired New Project Page.</w:t>
      </w:r>
    </w:p>
    <w:p w:rsidR="008C2DFA" w:rsidRDefault="008C2DFA" w:rsidP="00714972">
      <w:pPr>
        <w:pStyle w:val="ListNumbered"/>
      </w:pPr>
      <w:r>
        <w:t>8.</w:t>
      </w:r>
      <w:r>
        <w:tab/>
        <w:t xml:space="preserve">In the Default section, check the box </w:t>
      </w:r>
      <w:r w:rsidR="00B21CC4">
        <w:t>“</w:t>
      </w:r>
      <w:r>
        <w:t>Use this as the default Enterprise Project Type during Project Creation</w:t>
      </w:r>
      <w:r w:rsidR="00B21CC4">
        <w:t>”</w:t>
      </w:r>
      <w:r>
        <w:t xml:space="preserve"> if you want this to replace the existing default EPT (optional).</w:t>
      </w:r>
    </w:p>
    <w:p w:rsidR="008C2DFA" w:rsidRDefault="008C2DFA" w:rsidP="00714972">
      <w:pPr>
        <w:pStyle w:val="ListNumbered"/>
      </w:pPr>
      <w:r>
        <w:t>9.</w:t>
      </w:r>
      <w:r>
        <w:tab/>
        <w:t>In the Departments section, select the desired department from the Select Value button (optional).</w:t>
      </w:r>
    </w:p>
    <w:p w:rsidR="008C2DFA" w:rsidRDefault="008C2DFA" w:rsidP="00714972">
      <w:pPr>
        <w:pStyle w:val="ListNumbered"/>
      </w:pPr>
      <w:r>
        <w:t>10.</w:t>
      </w:r>
      <w:r>
        <w:tab/>
        <w:t>In the Image section, type the URL for the desired image (optional).</w:t>
      </w:r>
    </w:p>
    <w:p w:rsidR="008C2DFA" w:rsidRDefault="008C2DFA" w:rsidP="00714972">
      <w:pPr>
        <w:pStyle w:val="ListNumbered"/>
      </w:pPr>
      <w:r>
        <w:t>11.</w:t>
      </w:r>
      <w:r>
        <w:tab/>
        <w:t>In the Order section, check the option to Position this type at the end (if desired) or click the EPT item in the list that you want to appear before your new EPT.</w:t>
      </w:r>
    </w:p>
    <w:p w:rsidR="008C2DFA" w:rsidRDefault="008C2DFA" w:rsidP="00714972">
      <w:pPr>
        <w:pStyle w:val="ListNumbered"/>
      </w:pPr>
      <w:r>
        <w:t>12.</w:t>
      </w:r>
      <w:r>
        <w:tab/>
        <w:t>In the Project Plan Template section, click the desired Project Plan Template (optional).</w:t>
      </w:r>
    </w:p>
    <w:p w:rsidR="008C2DFA" w:rsidRDefault="008C2DFA" w:rsidP="00714972">
      <w:pPr>
        <w:pStyle w:val="ListNumbered"/>
      </w:pPr>
      <w:r>
        <w:t>13.</w:t>
      </w:r>
      <w:r>
        <w:tab/>
        <w:t>In the Project Site Template section, click the desired Project Site Template.</w:t>
      </w:r>
    </w:p>
    <w:p w:rsidR="008C2DFA" w:rsidRDefault="008C2DFA" w:rsidP="00714972">
      <w:pPr>
        <w:pStyle w:val="ListNumbered"/>
      </w:pPr>
      <w:r>
        <w:t>14.</w:t>
      </w:r>
      <w:r>
        <w:tab/>
        <w:t>Click Save.</w:t>
      </w:r>
    </w:p>
    <w:p w:rsidR="00D60021" w:rsidRDefault="00653FDA" w:rsidP="00D60021">
      <w:pPr>
        <w:pStyle w:val="Para"/>
      </w:pPr>
      <w:r>
        <w:t>An important step in building a</w:t>
      </w:r>
      <w:r w:rsidR="002B1D13">
        <w:t>n</w:t>
      </w:r>
      <w:r>
        <w:t xml:space="preserve"> EPT is </w:t>
      </w:r>
      <w:r w:rsidR="002B1D13">
        <w:t xml:space="preserve">the </w:t>
      </w:r>
      <w:r>
        <w:t>taking time to map and plan out exactly what you are looking for</w:t>
      </w:r>
      <w:r w:rsidR="002B1D13">
        <w:t>. Doing so</w:t>
      </w:r>
      <w:r>
        <w:t xml:space="preserve"> saves time and rework later</w:t>
      </w:r>
      <w:r w:rsidR="00D60021">
        <w:t>.</w:t>
      </w:r>
    </w:p>
    <w:p w:rsidR="008C2DFA" w:rsidRDefault="008C2DFA" w:rsidP="00E74C84">
      <w:pPr>
        <w:pStyle w:val="H3"/>
      </w:pPr>
      <w:r>
        <w:t>Modifying or Deleting Enterprise Project Types</w:t>
      </w:r>
    </w:p>
    <w:p w:rsidR="00A55861" w:rsidRDefault="00A55861" w:rsidP="008C2DFA">
      <w:pPr>
        <w:pStyle w:val="Para"/>
      </w:pPr>
      <w:r>
        <w:t>E</w:t>
      </w:r>
      <w:ins w:id="965" w:author="DM" w:date="2012-08-19T11:32:00Z">
        <w:r w:rsidR="00766143">
          <w:t>PTs</w:t>
        </w:r>
      </w:ins>
      <w:del w:id="966" w:author="DM" w:date="2012-08-19T11:32:00Z">
        <w:r w:rsidDel="00766143">
          <w:delText>nterprise Project types</w:delText>
        </w:r>
      </w:del>
      <w:r>
        <w:t xml:space="preserve"> allow you to organize the fields and what is displayed for an end user. Essentially</w:t>
      </w:r>
      <w:r w:rsidR="00B21CC4">
        <w:t>, they are for</w:t>
      </w:r>
      <w:r>
        <w:t xml:space="preserve"> organizing and presenting the metadata associated with a project to a specific page. Thes</w:t>
      </w:r>
      <w:r w:rsidR="00B21CC4">
        <w:t>e</w:t>
      </w:r>
      <w:r>
        <w:t xml:space="preserve"> PDP pages are SharePoint pages tied to the project they are created with.</w:t>
      </w:r>
    </w:p>
    <w:p w:rsidR="008C2DFA" w:rsidRDefault="00B21CC4" w:rsidP="008C2DFA">
      <w:pPr>
        <w:pStyle w:val="Para"/>
      </w:pPr>
      <w:r>
        <w:t>T</w:t>
      </w:r>
      <w:r w:rsidR="00A55861">
        <w:t>he creation, modification</w:t>
      </w:r>
      <w:ins w:id="967" w:author="DM" w:date="2012-08-19T11:33:00Z">
        <w:r w:rsidR="00766143">
          <w:t>,</w:t>
        </w:r>
      </w:ins>
      <w:r w:rsidR="00A55861">
        <w:t xml:space="preserve"> and </w:t>
      </w:r>
      <w:del w:id="968" w:author="DM" w:date="2012-08-19T11:33:00Z">
        <w:r w:rsidR="00A55861" w:rsidDel="00766143">
          <w:delText xml:space="preserve">the </w:delText>
        </w:r>
      </w:del>
      <w:r w:rsidR="00A55861">
        <w:t xml:space="preserve">removal of </w:t>
      </w:r>
      <w:r w:rsidR="008C2DFA">
        <w:t xml:space="preserve">EPTs are relatively simple processes. </w:t>
      </w:r>
    </w:p>
    <w:p w:rsidR="008C2DFA" w:rsidRDefault="008C2DFA" w:rsidP="008C2DFA">
      <w:pPr>
        <w:pStyle w:val="Para"/>
      </w:pPr>
      <w:r>
        <w:t>To modify an EPT:</w:t>
      </w:r>
    </w:p>
    <w:p w:rsidR="008C2DFA" w:rsidRDefault="008C2DFA" w:rsidP="00714972">
      <w:pPr>
        <w:pStyle w:val="ListNumbered"/>
      </w:pPr>
      <w:r>
        <w:t>1.</w:t>
      </w:r>
      <w:r>
        <w:tab/>
        <w:t>On the Quick Launch, click Server Settings.</w:t>
      </w:r>
    </w:p>
    <w:p w:rsidR="008C2DFA" w:rsidRDefault="008C2DFA" w:rsidP="00714972">
      <w:pPr>
        <w:pStyle w:val="ListNumbered"/>
      </w:pPr>
      <w:r>
        <w:t>2.</w:t>
      </w:r>
      <w:r>
        <w:tab/>
        <w:t>In Workflow and Project Detail Page, click Enterprise Project Types.</w:t>
      </w:r>
    </w:p>
    <w:p w:rsidR="008C2DFA" w:rsidRDefault="008C2DFA" w:rsidP="00714972">
      <w:pPr>
        <w:pStyle w:val="ListNumbered"/>
      </w:pPr>
      <w:r>
        <w:t>3.</w:t>
      </w:r>
      <w:r>
        <w:tab/>
        <w:t>Click the name of the EPT you want to modify.</w:t>
      </w:r>
    </w:p>
    <w:p w:rsidR="008C2DFA" w:rsidRDefault="008C2DFA" w:rsidP="00714972">
      <w:pPr>
        <w:pStyle w:val="ListNumbered"/>
      </w:pPr>
      <w:r>
        <w:t>4.</w:t>
      </w:r>
      <w:r>
        <w:tab/>
        <w:t>Make the desired changes and click Save.</w:t>
      </w:r>
    </w:p>
    <w:p w:rsidR="008C2DFA" w:rsidRDefault="008C2DFA" w:rsidP="008C2DFA">
      <w:pPr>
        <w:pStyle w:val="Para"/>
      </w:pPr>
      <w:r>
        <w:t>To delete an EPT:</w:t>
      </w:r>
    </w:p>
    <w:p w:rsidR="008C2DFA" w:rsidRDefault="008C2DFA" w:rsidP="00714972">
      <w:pPr>
        <w:pStyle w:val="ListNumbered"/>
      </w:pPr>
      <w:r>
        <w:t>1.</w:t>
      </w:r>
      <w:r>
        <w:tab/>
        <w:t>On the Quick Launch, click Server Settings.</w:t>
      </w:r>
    </w:p>
    <w:p w:rsidR="008C2DFA" w:rsidRDefault="008C2DFA" w:rsidP="00714972">
      <w:pPr>
        <w:pStyle w:val="ListNumbered"/>
      </w:pPr>
      <w:r>
        <w:t>2.</w:t>
      </w:r>
      <w:r>
        <w:tab/>
        <w:t>In Workflow and Project Detail Page, click Enterprise Project Types.</w:t>
      </w:r>
    </w:p>
    <w:p w:rsidR="008C2DFA" w:rsidRDefault="008C2DFA" w:rsidP="00714972">
      <w:pPr>
        <w:pStyle w:val="ListNumbered"/>
      </w:pPr>
      <w:r>
        <w:t>3.</w:t>
      </w:r>
      <w:r>
        <w:tab/>
        <w:t>Select the EPT(s) you want to remove and click Delete Enterprise Project Type.</w:t>
      </w:r>
    </w:p>
    <w:p w:rsidR="008C2DFA" w:rsidRDefault="008C2DFA" w:rsidP="00714972">
      <w:pPr>
        <w:pStyle w:val="ListNumbered"/>
      </w:pPr>
      <w:r>
        <w:t>4.</w:t>
      </w:r>
      <w:r>
        <w:tab/>
        <w:t>When you receive the message: Are you sure that you want to delete the selected enterprise project type(s), click OK.</w:t>
      </w:r>
    </w:p>
    <w:p w:rsidR="008C2DFA" w:rsidRDefault="008C2DFA" w:rsidP="00E74C84">
      <w:pPr>
        <w:pStyle w:val="Para"/>
      </w:pPr>
      <w:r>
        <w:t xml:space="preserve">If possible, plan your custom fields out in advance of creating projects to reduce or eliminate the need to open and modify existing projects. </w:t>
      </w:r>
    </w:p>
    <w:p w:rsidR="008C2DFA" w:rsidRDefault="008C2DFA" w:rsidP="008C2DFA">
      <w:pPr>
        <w:pStyle w:val="Para"/>
      </w:pPr>
      <w:r>
        <w:t xml:space="preserve">When you create a custom field, you will have to </w:t>
      </w:r>
      <w:r w:rsidR="00291A1C">
        <w:t>fill in key informational fields</w:t>
      </w:r>
      <w:r>
        <w:t xml:space="preserve"> as described </w:t>
      </w:r>
      <w:ins w:id="969" w:author="DM" w:date="2012-08-19T11:36:00Z">
        <w:r w:rsidR="000C6BF3">
          <w:t>later</w:t>
        </w:r>
      </w:ins>
      <w:del w:id="970" w:author="DM" w:date="2012-08-19T11:36:00Z">
        <w:r w:rsidDel="000C6BF3">
          <w:delText>below</w:delText>
        </w:r>
      </w:del>
      <w:r>
        <w:t xml:space="preserve"> the Entity and Type</w:t>
      </w:r>
      <w:r w:rsidR="00291A1C">
        <w:t xml:space="preserve"> field selections</w:t>
      </w:r>
      <w:r>
        <w:t xml:space="preserve">. Proper selection of the Entity and Type </w:t>
      </w:r>
      <w:ins w:id="971" w:author="DM" w:date="2012-08-19T11:36:00Z">
        <w:r w:rsidR="000C6BF3">
          <w:t>is</w:t>
        </w:r>
      </w:ins>
      <w:del w:id="972" w:author="DM" w:date="2012-08-19T11:36:00Z">
        <w:r w:rsidDel="000C6BF3">
          <w:delText>are</w:delText>
        </w:r>
      </w:del>
      <w:r>
        <w:t xml:space="preserve"> required to ensure </w:t>
      </w:r>
      <w:r w:rsidR="00B21CC4">
        <w:t xml:space="preserve">your </w:t>
      </w:r>
      <w:r>
        <w:t>ability to report on these fields and enter desired information</w:t>
      </w:r>
      <w:r w:rsidR="00B21CC4">
        <w:t xml:space="preserve"> later on</w:t>
      </w:r>
      <w:r>
        <w:t xml:space="preserve">. </w:t>
      </w:r>
    </w:p>
    <w:p w:rsidR="008C2DFA" w:rsidRDefault="008C2DFA" w:rsidP="00E74C84">
      <w:pPr>
        <w:pStyle w:val="H2"/>
      </w:pPr>
      <w:r>
        <w:t>Enterprise Custom Field Entities</w:t>
      </w:r>
    </w:p>
    <w:p w:rsidR="00EE0E14" w:rsidRDefault="00EE0E14" w:rsidP="000350E6">
      <w:pPr>
        <w:pStyle w:val="Para"/>
      </w:pPr>
      <w:r>
        <w:t xml:space="preserve">Project </w:t>
      </w:r>
      <w:del w:id="973" w:author="DM" w:date="2012-08-19T11:36:00Z">
        <w:r w:rsidDel="000C6BF3">
          <w:delText>s</w:delText>
        </w:r>
      </w:del>
      <w:ins w:id="974" w:author="DM" w:date="2012-08-19T11:36:00Z">
        <w:r w:rsidR="000C6BF3">
          <w:t>S</w:t>
        </w:r>
      </w:ins>
      <w:r>
        <w:t xml:space="preserve">erver allows you to quickly and efficiently create additional fields to help enable </w:t>
      </w:r>
      <w:del w:id="975" w:author="DM" w:date="2012-08-19T10:53:00Z">
        <w:r w:rsidDel="0080682C">
          <w:delText xml:space="preserve">business intelligence </w:delText>
        </w:r>
      </w:del>
      <w:ins w:id="976" w:author="DM" w:date="2012-08-19T10:53:00Z">
        <w:r w:rsidR="0080682C">
          <w:t xml:space="preserve">BI </w:t>
        </w:r>
      </w:ins>
      <w:r>
        <w:t>reporting, viewing, sorting, filtering</w:t>
      </w:r>
      <w:ins w:id="977" w:author="DM" w:date="2012-08-19T10:53:00Z">
        <w:r w:rsidR="0080682C">
          <w:t>,</w:t>
        </w:r>
      </w:ins>
      <w:r>
        <w:t xml:space="preserve"> and comparison analysis</w:t>
      </w:r>
      <w:r w:rsidR="000350E6">
        <w:t>.</w:t>
      </w:r>
    </w:p>
    <w:p w:rsidR="000350E6" w:rsidRDefault="000350E6" w:rsidP="000350E6">
      <w:pPr>
        <w:pStyle w:val="Para"/>
      </w:pPr>
      <w:r>
        <w:t xml:space="preserve">In </w:t>
      </w:r>
      <w:del w:id="978" w:author="DM" w:date="2012-08-20T16:02:00Z">
        <w:r w:rsidDel="00EA17C0">
          <w:delText xml:space="preserve">the </w:delText>
        </w:r>
      </w:del>
      <w:r>
        <w:t>demand and strategic analysis</w:t>
      </w:r>
      <w:ins w:id="979" w:author="DM" w:date="2012-08-20T16:02:00Z">
        <w:r w:rsidR="00EA17C0">
          <w:t>,</w:t>
        </w:r>
      </w:ins>
      <w:r>
        <w:t xml:space="preserve"> these field entities are broken into different categories related to the major databases behind the scenes. </w:t>
      </w:r>
    </w:p>
    <w:p w:rsidR="008C2DFA" w:rsidRDefault="00367BB8" w:rsidP="00C361A9">
      <w:pPr>
        <w:pStyle w:val="ListBulleted"/>
      </w:pPr>
      <w:r w:rsidRPr="00367BB8">
        <w:rPr>
          <w:b/>
          <w:rPrChange w:id="980" w:author="DM" w:date="2012-08-19T11:37:00Z">
            <w:rPr/>
          </w:rPrChange>
        </w:rPr>
        <w:t>Project</w:t>
      </w:r>
      <w:ins w:id="981" w:author="DM" w:date="2012-08-19T11:37:00Z">
        <w:r w:rsidR="000C6BF3">
          <w:rPr>
            <w:b/>
          </w:rPr>
          <w:t>.</w:t>
        </w:r>
      </w:ins>
      <w:r w:rsidR="008C2DFA">
        <w:t xml:space="preserve"> </w:t>
      </w:r>
      <w:ins w:id="982" w:author="DM" w:date="2012-08-20T16:02:00Z">
        <w:r w:rsidR="00EA17C0">
          <w:t>U</w:t>
        </w:r>
      </w:ins>
      <w:del w:id="983" w:author="DM" w:date="2012-08-19T11:37:00Z">
        <w:r w:rsidR="008C2DFA" w:rsidDel="000C6BF3">
          <w:delText>–</w:delText>
        </w:r>
        <w:r w:rsidR="008A3947" w:rsidDel="000C6BF3">
          <w:delText xml:space="preserve"> </w:delText>
        </w:r>
        <w:r w:rsidR="008C2DFA" w:rsidDel="000C6BF3">
          <w:delText>u</w:delText>
        </w:r>
      </w:del>
      <w:r w:rsidR="008C2DFA">
        <w:t>sed for a field that will be applied at the overall project level (</w:t>
      </w:r>
      <w:del w:id="984" w:author="DM" w:date="2012-08-19T10:45:00Z">
        <w:r w:rsidR="008C2DFA" w:rsidDel="005738AD">
          <w:delText xml:space="preserve">e.g. </w:delText>
        </w:r>
      </w:del>
      <w:ins w:id="985" w:author="DM" w:date="2012-08-19T10:45:00Z">
        <w:r w:rsidR="005738AD">
          <w:t xml:space="preserve">e.g., </w:t>
        </w:r>
      </w:ins>
      <w:r w:rsidR="008C2DFA">
        <w:t>project sponsor, or project industry type)</w:t>
      </w:r>
      <w:r w:rsidR="008A3947">
        <w:t>.</w:t>
      </w:r>
    </w:p>
    <w:p w:rsidR="008C2DFA" w:rsidRDefault="00367BB8" w:rsidP="00961306">
      <w:pPr>
        <w:pStyle w:val="ListBulleted"/>
      </w:pPr>
      <w:r w:rsidRPr="00367BB8">
        <w:rPr>
          <w:b/>
          <w:rPrChange w:id="986" w:author="DM" w:date="2012-08-19T11:37:00Z">
            <w:rPr/>
          </w:rPrChange>
        </w:rPr>
        <w:t>Resource</w:t>
      </w:r>
      <w:ins w:id="987" w:author="DM" w:date="2012-08-19T11:37:00Z">
        <w:r w:rsidR="000C6BF3">
          <w:t>.</w:t>
        </w:r>
      </w:ins>
      <w:r w:rsidR="008C2DFA">
        <w:t xml:space="preserve"> </w:t>
      </w:r>
      <w:del w:id="988" w:author="DM" w:date="2012-08-19T11:37:00Z">
        <w:r w:rsidR="008C2DFA" w:rsidDel="000C6BF3">
          <w:delText>–</w:delText>
        </w:r>
        <w:r w:rsidR="008A3947" w:rsidDel="000C6BF3">
          <w:delText xml:space="preserve"> </w:delText>
        </w:r>
        <w:r w:rsidR="008C2DFA" w:rsidDel="000C6BF3">
          <w:delText>u</w:delText>
        </w:r>
      </w:del>
      <w:ins w:id="989" w:author="DM" w:date="2012-08-19T11:37:00Z">
        <w:r w:rsidR="000C6BF3">
          <w:t>U</w:t>
        </w:r>
      </w:ins>
      <w:r w:rsidR="008C2DFA">
        <w:t>sed for a field that further describe</w:t>
      </w:r>
      <w:r w:rsidR="008A3947">
        <w:t>s</w:t>
      </w:r>
      <w:r w:rsidR="008C2DFA">
        <w:t xml:space="preserve"> a resource (</w:t>
      </w:r>
      <w:del w:id="990" w:author="DM" w:date="2012-08-19T10:45:00Z">
        <w:r w:rsidR="008C2DFA" w:rsidDel="005738AD">
          <w:delText xml:space="preserve">e.g. </w:delText>
        </w:r>
      </w:del>
      <w:ins w:id="991" w:author="DM" w:date="2012-08-19T10:45:00Z">
        <w:r w:rsidR="005738AD">
          <w:t xml:space="preserve">e.g., </w:t>
        </w:r>
      </w:ins>
      <w:r w:rsidR="008C2DFA">
        <w:t>level of college, or speaks Russian)</w:t>
      </w:r>
      <w:r w:rsidR="008A3947">
        <w:t>.</w:t>
      </w:r>
    </w:p>
    <w:p w:rsidR="008C2DFA" w:rsidRDefault="00367BB8" w:rsidP="00961306">
      <w:pPr>
        <w:pStyle w:val="ListBulleted"/>
      </w:pPr>
      <w:r w:rsidRPr="00367BB8">
        <w:rPr>
          <w:b/>
          <w:rPrChange w:id="992" w:author="DM" w:date="2012-08-19T11:37:00Z">
            <w:rPr/>
          </w:rPrChange>
        </w:rPr>
        <w:t>Task</w:t>
      </w:r>
      <w:ins w:id="993" w:author="DM" w:date="2012-08-19T11:37:00Z">
        <w:r w:rsidR="000B27BD">
          <w:rPr>
            <w:b/>
          </w:rPr>
          <w:t>.</w:t>
        </w:r>
      </w:ins>
      <w:r w:rsidR="008C2DFA">
        <w:t xml:space="preserve"> </w:t>
      </w:r>
      <w:del w:id="994" w:author="DM" w:date="2012-08-19T11:37:00Z">
        <w:r w:rsidR="008C2DFA" w:rsidDel="000B27BD">
          <w:delText>–u</w:delText>
        </w:r>
      </w:del>
      <w:ins w:id="995" w:author="DM" w:date="2012-08-19T11:37:00Z">
        <w:r w:rsidR="000B27BD">
          <w:t>U</w:t>
        </w:r>
      </w:ins>
      <w:r w:rsidR="008C2DFA">
        <w:t>sed for a field that will be applied at the task level (</w:t>
      </w:r>
      <w:del w:id="996" w:author="DM" w:date="2012-08-19T10:45:00Z">
        <w:r w:rsidR="008C2DFA" w:rsidDel="005738AD">
          <w:delText xml:space="preserve">e.g. </w:delText>
        </w:r>
      </w:del>
      <w:ins w:id="997" w:author="DM" w:date="2012-08-19T10:45:00Z">
        <w:r w:rsidR="005738AD">
          <w:t>e.g.</w:t>
        </w:r>
        <w:proofErr w:type="gramStart"/>
        <w:r w:rsidR="005738AD">
          <w:t xml:space="preserve">,  </w:t>
        </w:r>
      </w:ins>
      <w:r w:rsidR="008C2DFA">
        <w:t>accounting</w:t>
      </w:r>
      <w:proofErr w:type="gramEnd"/>
      <w:r w:rsidR="008C2DFA">
        <w:t xml:space="preserve"> code, task priority level)</w:t>
      </w:r>
      <w:r w:rsidR="008A3947">
        <w:t>.</w:t>
      </w:r>
    </w:p>
    <w:p w:rsidR="008C2DFA" w:rsidRDefault="008C2DFA" w:rsidP="00E74C84">
      <w:pPr>
        <w:pStyle w:val="H3"/>
      </w:pPr>
      <w:r>
        <w:t>Enterprise Custom Field Types</w:t>
      </w:r>
    </w:p>
    <w:p w:rsidR="000350E6" w:rsidRDefault="000350E6" w:rsidP="000350E6">
      <w:pPr>
        <w:pStyle w:val="Para"/>
      </w:pPr>
      <w:r>
        <w:t xml:space="preserve">There are different custom field types to choose from. Listed </w:t>
      </w:r>
      <w:ins w:id="998" w:author="DM" w:date="2012-08-19T11:37:00Z">
        <w:r w:rsidR="000B27BD">
          <w:t>next</w:t>
        </w:r>
      </w:ins>
      <w:del w:id="999" w:author="DM" w:date="2012-08-19T11:37:00Z">
        <w:r w:rsidDel="000B27BD">
          <w:delText>below</w:delText>
        </w:r>
      </w:del>
      <w:r>
        <w:t xml:space="preserve"> </w:t>
      </w:r>
      <w:r w:rsidR="00C361A9">
        <w:t xml:space="preserve">is </w:t>
      </w:r>
      <w:r>
        <w:t xml:space="preserve">a breakdown of what you can leverage for project to portfolio usage. Remember that if you are going to do manual portfolio evaluation, you will definitely want to leverage </w:t>
      </w:r>
      <w:ins w:id="1000" w:author="DM" w:date="2012-08-19T11:38:00Z">
        <w:r w:rsidR="000B27BD">
          <w:t xml:space="preserve">these </w:t>
        </w:r>
      </w:ins>
      <w:r>
        <w:t>different custom field types</w:t>
      </w:r>
      <w:del w:id="1001" w:author="DM" w:date="2012-08-19T11:38:00Z">
        <w:r w:rsidDel="000B27BD">
          <w:delText xml:space="preserve"> below</w:delText>
        </w:r>
      </w:del>
      <w:r>
        <w:t>.</w:t>
      </w:r>
    </w:p>
    <w:p w:rsidR="008C2DFA" w:rsidRDefault="00367BB8" w:rsidP="00C361A9">
      <w:pPr>
        <w:pStyle w:val="ListBulleted"/>
      </w:pPr>
      <w:r w:rsidRPr="00367BB8">
        <w:rPr>
          <w:b/>
          <w:rPrChange w:id="1002" w:author="DM" w:date="2012-08-19T11:38:00Z">
            <w:rPr/>
          </w:rPrChange>
        </w:rPr>
        <w:t>Cost</w:t>
      </w:r>
      <w:ins w:id="1003" w:author="DM" w:date="2012-08-19T11:38:00Z">
        <w:r w:rsidR="000B27BD">
          <w:rPr>
            <w:b/>
          </w:rPr>
          <w:t>.</w:t>
        </w:r>
      </w:ins>
      <w:r w:rsidR="008C2DFA">
        <w:t xml:space="preserve"> </w:t>
      </w:r>
      <w:del w:id="1004" w:author="DM" w:date="2012-08-19T11:38:00Z">
        <w:r w:rsidR="008C2DFA" w:rsidDel="000B27BD">
          <w:delText>–a</w:delText>
        </w:r>
      </w:del>
      <w:ins w:id="1005" w:author="DM" w:date="2012-08-19T11:38:00Z">
        <w:r w:rsidR="000B27BD">
          <w:t>A</w:t>
        </w:r>
      </w:ins>
      <w:r w:rsidR="008C2DFA">
        <w:t>ccept</w:t>
      </w:r>
      <w:r w:rsidR="00C361A9">
        <w:t>s</w:t>
      </w:r>
      <w:r w:rsidR="008C2DFA">
        <w:t xml:space="preserve"> numbers and </w:t>
      </w:r>
      <w:r w:rsidR="00C361A9">
        <w:t xml:space="preserve">is </w:t>
      </w:r>
      <w:r w:rsidR="008C2DFA">
        <w:t>formatted using the currency settings configured for Project Web App</w:t>
      </w:r>
      <w:r w:rsidR="00C361A9">
        <w:t>.</w:t>
      </w:r>
    </w:p>
    <w:p w:rsidR="008C2DFA" w:rsidRDefault="00367BB8" w:rsidP="00C361A9">
      <w:pPr>
        <w:pStyle w:val="ListBulleted"/>
      </w:pPr>
      <w:r w:rsidRPr="00367BB8">
        <w:rPr>
          <w:b/>
          <w:rPrChange w:id="1006" w:author="DM" w:date="2012-08-19T11:38:00Z">
            <w:rPr/>
          </w:rPrChange>
        </w:rPr>
        <w:t>Date</w:t>
      </w:r>
      <w:ins w:id="1007" w:author="DM" w:date="2012-08-19T11:38:00Z">
        <w:r w:rsidR="000B27BD">
          <w:rPr>
            <w:b/>
          </w:rPr>
          <w:t>.</w:t>
        </w:r>
      </w:ins>
      <w:r w:rsidR="008C2DFA">
        <w:t xml:space="preserve"> </w:t>
      </w:r>
      <w:del w:id="1008" w:author="DM" w:date="2012-08-19T11:38:00Z">
        <w:r w:rsidR="008C2DFA" w:rsidDel="000B27BD">
          <w:delText>–a</w:delText>
        </w:r>
      </w:del>
      <w:ins w:id="1009" w:author="DM" w:date="2012-08-19T11:38:00Z">
        <w:r w:rsidR="000B27BD">
          <w:t>A</w:t>
        </w:r>
      </w:ins>
      <w:r w:rsidR="008C2DFA">
        <w:t>ccept</w:t>
      </w:r>
      <w:r w:rsidR="00C361A9">
        <w:t>s</w:t>
      </w:r>
      <w:r w:rsidR="008C2DFA">
        <w:t xml:space="preserve"> only a date</w:t>
      </w:r>
      <w:r w:rsidR="00C361A9">
        <w:t>.</w:t>
      </w:r>
    </w:p>
    <w:p w:rsidR="008C2DFA" w:rsidRDefault="00367BB8" w:rsidP="00C361A9">
      <w:pPr>
        <w:pStyle w:val="ListBulleted"/>
      </w:pPr>
      <w:r w:rsidRPr="00367BB8">
        <w:rPr>
          <w:b/>
          <w:rPrChange w:id="1010" w:author="DM" w:date="2012-08-19T11:38:00Z">
            <w:rPr/>
          </w:rPrChange>
        </w:rPr>
        <w:t>Duration</w:t>
      </w:r>
      <w:ins w:id="1011" w:author="DM" w:date="2012-08-19T11:38:00Z">
        <w:r w:rsidR="000B27BD">
          <w:rPr>
            <w:b/>
          </w:rPr>
          <w:t>.</w:t>
        </w:r>
      </w:ins>
      <w:r w:rsidR="008C2DFA">
        <w:t xml:space="preserve"> </w:t>
      </w:r>
      <w:del w:id="1012" w:author="DM" w:date="2012-08-19T11:38:00Z">
        <w:r w:rsidR="008C2DFA" w:rsidDel="000B27BD">
          <w:delText>–a</w:delText>
        </w:r>
      </w:del>
      <w:ins w:id="1013" w:author="DM" w:date="2012-08-19T11:38:00Z">
        <w:r w:rsidR="000B27BD">
          <w:t>A</w:t>
        </w:r>
      </w:ins>
      <w:r w:rsidR="008C2DFA">
        <w:t>ccept</w:t>
      </w:r>
      <w:r w:rsidR="00C361A9">
        <w:t>s</w:t>
      </w:r>
      <w:r w:rsidR="008C2DFA">
        <w:t xml:space="preserve"> a numeric value that represents a </w:t>
      </w:r>
      <w:r w:rsidR="00B36EF7">
        <w:t>time span</w:t>
      </w:r>
      <w:r w:rsidR="00C361A9">
        <w:t>.</w:t>
      </w:r>
    </w:p>
    <w:p w:rsidR="008C2DFA" w:rsidRDefault="00367BB8" w:rsidP="00C361A9">
      <w:pPr>
        <w:pStyle w:val="ListBulleted"/>
      </w:pPr>
      <w:r w:rsidRPr="00367BB8">
        <w:rPr>
          <w:b/>
          <w:rPrChange w:id="1014" w:author="DM" w:date="2012-08-19T11:38:00Z">
            <w:rPr/>
          </w:rPrChange>
        </w:rPr>
        <w:t>Flag</w:t>
      </w:r>
      <w:ins w:id="1015" w:author="DM" w:date="2012-08-19T11:38:00Z">
        <w:r w:rsidR="000B27BD">
          <w:rPr>
            <w:b/>
          </w:rPr>
          <w:t>.</w:t>
        </w:r>
      </w:ins>
      <w:r w:rsidR="008C2DFA">
        <w:t xml:space="preserve"> </w:t>
      </w:r>
      <w:del w:id="1016" w:author="DM" w:date="2012-08-19T11:38:00Z">
        <w:r w:rsidR="008C2DFA" w:rsidDel="000B27BD">
          <w:delText>–a</w:delText>
        </w:r>
      </w:del>
      <w:ins w:id="1017" w:author="DM" w:date="2012-08-19T11:38:00Z">
        <w:r w:rsidR="000B27BD">
          <w:t>A</w:t>
        </w:r>
      </w:ins>
      <w:r w:rsidR="008C2DFA">
        <w:t>ccept</w:t>
      </w:r>
      <w:r w:rsidR="00C361A9">
        <w:t>s</w:t>
      </w:r>
      <w:r w:rsidR="008C2DFA">
        <w:t xml:space="preserve"> only two options</w:t>
      </w:r>
      <w:r w:rsidR="00C361A9">
        <w:t>,</w:t>
      </w:r>
      <w:r w:rsidR="008C2DFA">
        <w:t xml:space="preserve"> yes</w:t>
      </w:r>
      <w:r w:rsidR="00C361A9">
        <w:t xml:space="preserve"> or </w:t>
      </w:r>
      <w:r w:rsidR="008C2DFA">
        <w:t>no</w:t>
      </w:r>
      <w:r w:rsidR="00C361A9">
        <w:t>.</w:t>
      </w:r>
    </w:p>
    <w:p w:rsidR="008C2DFA" w:rsidRDefault="00367BB8" w:rsidP="00C361A9">
      <w:pPr>
        <w:pStyle w:val="ListBulleted"/>
      </w:pPr>
      <w:r w:rsidRPr="00367BB8">
        <w:rPr>
          <w:b/>
          <w:rPrChange w:id="1018" w:author="DM" w:date="2012-08-19T11:38:00Z">
            <w:rPr/>
          </w:rPrChange>
        </w:rPr>
        <w:t>Number</w:t>
      </w:r>
      <w:ins w:id="1019" w:author="DM" w:date="2012-08-19T11:38:00Z">
        <w:r w:rsidR="000B27BD">
          <w:rPr>
            <w:b/>
          </w:rPr>
          <w:t>.</w:t>
        </w:r>
      </w:ins>
      <w:r w:rsidR="008C2DFA">
        <w:t xml:space="preserve"> </w:t>
      </w:r>
      <w:del w:id="1020" w:author="DM" w:date="2012-08-19T11:38:00Z">
        <w:r w:rsidR="008C2DFA" w:rsidDel="000B27BD">
          <w:delText>–a</w:delText>
        </w:r>
      </w:del>
      <w:ins w:id="1021" w:author="DM" w:date="2012-08-19T11:38:00Z">
        <w:r w:rsidR="000B27BD">
          <w:t>A</w:t>
        </w:r>
      </w:ins>
      <w:r w:rsidR="008C2DFA">
        <w:t>ccept</w:t>
      </w:r>
      <w:r w:rsidR="00C361A9">
        <w:t>s</w:t>
      </w:r>
      <w:r w:rsidR="008C2DFA">
        <w:t xml:space="preserve"> only numbers</w:t>
      </w:r>
      <w:r w:rsidR="00C361A9">
        <w:t>.</w:t>
      </w:r>
    </w:p>
    <w:p w:rsidR="008C2DFA" w:rsidRDefault="00367BB8" w:rsidP="00C361A9">
      <w:pPr>
        <w:pStyle w:val="ListBulleted"/>
      </w:pPr>
      <w:r w:rsidRPr="00367BB8">
        <w:rPr>
          <w:b/>
          <w:rPrChange w:id="1022" w:author="DM" w:date="2012-08-19T11:38:00Z">
            <w:rPr/>
          </w:rPrChange>
        </w:rPr>
        <w:t>Text</w:t>
      </w:r>
      <w:ins w:id="1023" w:author="DM" w:date="2012-08-19T11:38:00Z">
        <w:r w:rsidR="000B27BD">
          <w:rPr>
            <w:b/>
          </w:rPr>
          <w:t>.</w:t>
        </w:r>
      </w:ins>
      <w:r w:rsidR="008C2DFA">
        <w:t xml:space="preserve"> </w:t>
      </w:r>
      <w:del w:id="1024" w:author="DM" w:date="2012-08-19T11:38:00Z">
        <w:r w:rsidR="008C2DFA" w:rsidDel="000B27BD">
          <w:delText>–a</w:delText>
        </w:r>
      </w:del>
      <w:ins w:id="1025" w:author="DM" w:date="2012-08-19T11:38:00Z">
        <w:r w:rsidR="000B27BD">
          <w:t>A</w:t>
        </w:r>
      </w:ins>
      <w:r w:rsidR="008C2DFA">
        <w:t>ccept</w:t>
      </w:r>
      <w:r w:rsidR="00C361A9">
        <w:t>s</w:t>
      </w:r>
      <w:r w:rsidR="008C2DFA">
        <w:t xml:space="preserve"> any combination of letters and numbers </w:t>
      </w:r>
      <w:r w:rsidR="00C361A9">
        <w:t xml:space="preserve">as well as </w:t>
      </w:r>
      <w:r w:rsidR="008C2DFA">
        <w:t>some symbols</w:t>
      </w:r>
      <w:r w:rsidR="00C361A9">
        <w:t xml:space="preserve"> and </w:t>
      </w:r>
      <w:r w:rsidR="008C2DFA">
        <w:t>special characters</w:t>
      </w:r>
      <w:r w:rsidR="00C361A9">
        <w:t>.</w:t>
      </w:r>
    </w:p>
    <w:p w:rsidR="008C2DFA" w:rsidRDefault="008C2DFA" w:rsidP="008C2DFA">
      <w:pPr>
        <w:pStyle w:val="Para"/>
      </w:pPr>
      <w:r>
        <w:t>Some other important options when creating a field include:</w:t>
      </w:r>
    </w:p>
    <w:p w:rsidR="008C2DFA" w:rsidRDefault="00367BB8" w:rsidP="00C361A9">
      <w:pPr>
        <w:pStyle w:val="ListBulleted"/>
      </w:pPr>
      <w:r w:rsidRPr="00367BB8">
        <w:rPr>
          <w:b/>
          <w:rPrChange w:id="1026" w:author="DM" w:date="2012-08-19T11:39:00Z">
            <w:rPr/>
          </w:rPrChange>
        </w:rPr>
        <w:t xml:space="preserve">Custom </w:t>
      </w:r>
      <w:del w:id="1027" w:author="DM" w:date="2012-08-19T11:39:00Z">
        <w:r w:rsidRPr="00367BB8">
          <w:rPr>
            <w:b/>
            <w:rPrChange w:id="1028" w:author="DM" w:date="2012-08-19T11:39:00Z">
              <w:rPr/>
            </w:rPrChange>
          </w:rPr>
          <w:delText>A</w:delText>
        </w:r>
      </w:del>
      <w:ins w:id="1029" w:author="DM" w:date="2012-08-19T11:39:00Z">
        <w:r w:rsidR="000B27BD">
          <w:rPr>
            <w:b/>
          </w:rPr>
          <w:t>a</w:t>
        </w:r>
      </w:ins>
      <w:r w:rsidRPr="00367BB8">
        <w:rPr>
          <w:b/>
          <w:rPrChange w:id="1030" w:author="DM" w:date="2012-08-19T11:39:00Z">
            <w:rPr/>
          </w:rPrChange>
        </w:rPr>
        <w:t>ttributes</w:t>
      </w:r>
      <w:ins w:id="1031" w:author="DM" w:date="2012-08-19T11:39:00Z">
        <w:r w:rsidR="000B27BD">
          <w:rPr>
            <w:b/>
          </w:rPr>
          <w:t>.</w:t>
        </w:r>
      </w:ins>
      <w:r w:rsidR="008C2DFA">
        <w:t xml:space="preserve"> </w:t>
      </w:r>
      <w:del w:id="1032" w:author="DM" w:date="2012-08-19T11:39:00Z">
        <w:r w:rsidR="008C2DFA" w:rsidDel="000B27BD">
          <w:delText>–</w:delText>
        </w:r>
      </w:del>
      <w:del w:id="1033" w:author="DM" w:date="2012-08-20T16:02:00Z">
        <w:r w:rsidR="008C2DFA" w:rsidDel="00EA17C0">
          <w:delText xml:space="preserve"> </w:delText>
        </w:r>
      </w:del>
      <w:r w:rsidR="00C361A9">
        <w:t>“</w:t>
      </w:r>
      <w:r w:rsidR="008C2DFA">
        <w:t>Single line of text</w:t>
      </w:r>
      <w:r w:rsidR="00C361A9">
        <w:t>”</w:t>
      </w:r>
      <w:r w:rsidR="008C2DFA">
        <w:t xml:space="preserve"> is recommended</w:t>
      </w:r>
      <w:r w:rsidR="000350E6">
        <w:t>.</w:t>
      </w:r>
    </w:p>
    <w:p w:rsidR="000350E6" w:rsidRDefault="00367BB8" w:rsidP="00C361A9">
      <w:pPr>
        <w:pStyle w:val="ListBulleted"/>
      </w:pPr>
      <w:r w:rsidRPr="00367BB8">
        <w:rPr>
          <w:b/>
          <w:rPrChange w:id="1034" w:author="DM" w:date="2012-08-19T11:39:00Z">
            <w:rPr/>
          </w:rPrChange>
        </w:rPr>
        <w:t>Department</w:t>
      </w:r>
      <w:ins w:id="1035" w:author="DM" w:date="2012-08-19T11:39:00Z">
        <w:r w:rsidR="000B27BD">
          <w:rPr>
            <w:b/>
          </w:rPr>
          <w:t>.</w:t>
        </w:r>
      </w:ins>
      <w:r w:rsidR="008C2DFA">
        <w:t xml:space="preserve"> </w:t>
      </w:r>
      <w:del w:id="1036" w:author="DM" w:date="2012-08-19T11:39:00Z">
        <w:r w:rsidR="008C2DFA" w:rsidDel="000B27BD">
          <w:delText>–</w:delText>
        </w:r>
      </w:del>
      <w:del w:id="1037" w:author="DM" w:date="2012-08-20T16:02:00Z">
        <w:r w:rsidR="008C2DFA" w:rsidDel="00EA17C0">
          <w:delText xml:space="preserve"> </w:delText>
        </w:r>
      </w:del>
      <w:del w:id="1038" w:author="DM" w:date="2012-08-19T11:39:00Z">
        <w:r w:rsidR="008C2DFA" w:rsidDel="000B27BD">
          <w:delText>c</w:delText>
        </w:r>
      </w:del>
      <w:ins w:id="1039" w:author="DM" w:date="2012-08-19T11:39:00Z">
        <w:r w:rsidR="000B27BD">
          <w:t>C</w:t>
        </w:r>
      </w:ins>
      <w:r w:rsidR="008C2DFA">
        <w:t xml:space="preserve">hoose a department only if this field </w:t>
      </w:r>
      <w:r w:rsidR="00C361A9">
        <w:t xml:space="preserve">will </w:t>
      </w:r>
      <w:r w:rsidR="008C2DFA">
        <w:t xml:space="preserve">be </w:t>
      </w:r>
      <w:r w:rsidR="00C361A9">
        <w:t xml:space="preserve">limited </w:t>
      </w:r>
      <w:r w:rsidR="008C2DFA">
        <w:t xml:space="preserve">to individuals in </w:t>
      </w:r>
      <w:r w:rsidR="00C361A9">
        <w:t xml:space="preserve">a specific </w:t>
      </w:r>
      <w:r w:rsidR="008C2DFA">
        <w:t>department</w:t>
      </w:r>
      <w:r w:rsidR="000350E6">
        <w:t>.</w:t>
      </w:r>
    </w:p>
    <w:p w:rsidR="008C2DFA" w:rsidRDefault="00367BB8" w:rsidP="00C361A9">
      <w:pPr>
        <w:pStyle w:val="ListBulleted"/>
      </w:pPr>
      <w:r w:rsidRPr="00367BB8">
        <w:rPr>
          <w:b/>
          <w:rPrChange w:id="1040" w:author="DM" w:date="2012-08-19T11:39:00Z">
            <w:rPr/>
          </w:rPrChange>
        </w:rPr>
        <w:t>Values to display</w:t>
      </w:r>
      <w:ins w:id="1041" w:author="DM" w:date="2012-08-19T11:39:00Z">
        <w:r w:rsidR="000B27BD">
          <w:rPr>
            <w:b/>
          </w:rPr>
          <w:t>.</w:t>
        </w:r>
      </w:ins>
      <w:r w:rsidR="008C2DFA">
        <w:t xml:space="preserve"> </w:t>
      </w:r>
      <w:del w:id="1042" w:author="DM" w:date="2012-08-19T11:39:00Z">
        <w:r w:rsidR="008C2DFA" w:rsidDel="000B27BD">
          <w:delText xml:space="preserve">– </w:delText>
        </w:r>
      </w:del>
      <w:r w:rsidR="00C361A9">
        <w:t>“</w:t>
      </w:r>
      <w:r w:rsidR="008C2DFA">
        <w:t>Data</w:t>
      </w:r>
      <w:r w:rsidR="00C361A9">
        <w:t>”</w:t>
      </w:r>
      <w:r w:rsidR="008C2DFA">
        <w:t xml:space="preserve"> is recommended</w:t>
      </w:r>
      <w:r w:rsidR="00C361A9">
        <w:t>.</w:t>
      </w:r>
    </w:p>
    <w:p w:rsidR="00646E29" w:rsidRDefault="00646E29" w:rsidP="00646E29">
      <w:pPr>
        <w:pStyle w:val="Para"/>
        <w:rPr>
          <w:ins w:id="1043" w:author="Tim Runcie" w:date="2012-09-14T08:50:00Z"/>
        </w:rPr>
        <w:pPrChange w:id="1044" w:author="Tim Runcie" w:date="2012-09-14T08:50:00Z">
          <w:pPr>
            <w:pStyle w:val="Slug"/>
          </w:pPr>
        </w:pPrChange>
      </w:pPr>
    </w:p>
    <w:p w:rsidR="00646E29" w:rsidRDefault="00646E29" w:rsidP="00646E29">
      <w:pPr>
        <w:pStyle w:val="Para"/>
        <w:rPr>
          <w:ins w:id="1045" w:author="Tim Runcie" w:date="2012-09-14T08:50:00Z"/>
        </w:rPr>
        <w:pPrChange w:id="1046" w:author="Tim Runcie" w:date="2012-09-14T08:50:00Z">
          <w:pPr>
            <w:pStyle w:val="Slug"/>
          </w:pPr>
        </w:pPrChange>
      </w:pPr>
      <w:ins w:id="1047" w:author="Tim Runcie" w:date="2012-09-14T08:50:00Z">
        <w:r>
          <w:t xml:space="preserve">This next figure illustrates the additional options that are important to </w:t>
        </w:r>
      </w:ins>
      <w:ins w:id="1048" w:author="Tim Runcie" w:date="2012-09-14T08:51:00Z">
        <w:r>
          <w:t>enabling customization or different types of portfolio rating raking and dashboards.</w:t>
        </w:r>
      </w:ins>
    </w:p>
    <w:p w:rsidR="00B36EF7" w:rsidRPr="000B27BD" w:rsidRDefault="00961306" w:rsidP="00CB704C">
      <w:pPr>
        <w:pStyle w:val="Slug"/>
        <w:rPr>
          <w:ins w:id="1049" w:author="DM" w:date="2012-08-19T09:19:00Z"/>
          <w:rStyle w:val="QueryInline"/>
          <w:rPrChange w:id="1050" w:author="DM" w:date="2012-08-19T11:39:00Z">
            <w:rPr>
              <w:ins w:id="1051" w:author="DM" w:date="2012-08-19T09:19:00Z"/>
            </w:rPr>
          </w:rPrChange>
        </w:rPr>
      </w:pPr>
      <w:r w:rsidRPr="00961306">
        <w:t>Figure</w:t>
      </w:r>
      <w:r w:rsidR="00B36EF7">
        <w:t xml:space="preserve"> 9</w:t>
      </w:r>
      <w:r w:rsidRPr="00961306">
        <w:t>.</w:t>
      </w:r>
      <w:r>
        <w:t>15</w:t>
      </w:r>
      <w:del w:id="1052" w:author="DM" w:date="2012-08-19T11:39:00Z">
        <w:r w:rsidRPr="00961306" w:rsidDel="000B27BD">
          <w:delText>:</w:delText>
        </w:r>
      </w:del>
      <w:r w:rsidRPr="00961306">
        <w:t xml:space="preserve"> </w:t>
      </w:r>
      <w:r w:rsidR="00E80123">
        <w:t xml:space="preserve">Examples of </w:t>
      </w:r>
      <w:r w:rsidR="000B27BD">
        <w:t xml:space="preserve">Other Important Field Options </w:t>
      </w:r>
      <w:del w:id="1053" w:author="DM" w:date="2012-08-19T11:39:00Z">
        <w:r w:rsidR="00883C30" w:rsidDel="000B27BD">
          <w:rPr>
            <w:b w:val="0"/>
          </w:rPr>
          <w:delText>(Source: Advisicon)</w:delText>
        </w:r>
      </w:del>
      <w:r w:rsidRPr="00961306">
        <w:tab/>
        <w:t>(</w:t>
      </w:r>
      <w:r w:rsidR="000448EB">
        <w:t>09-15-</w:t>
      </w:r>
      <w:r w:rsidR="00FE2A0A">
        <w:t>examplesOfOtherImportantFieldOptions.tif</w:t>
      </w:r>
      <w:commentRangeStart w:id="1054"/>
      <w:proofErr w:type="gramStart"/>
      <w:r w:rsidRPr="00961306">
        <w:t>)</w:t>
      </w:r>
      <w:commentRangeStart w:id="1055"/>
      <w:ins w:id="1056" w:author="DM" w:date="2012-08-19T11:39:00Z">
        <w:r w:rsidR="000B27BD">
          <w:rPr>
            <w:rStyle w:val="QueryInline"/>
          </w:rPr>
          <w:t>[</w:t>
        </w:r>
        <w:proofErr w:type="gramEnd"/>
        <w:r w:rsidR="000B27BD">
          <w:rPr>
            <w:rStyle w:val="QueryInline"/>
          </w:rPr>
          <w:t>AU: insert text ref. to figure]</w:t>
        </w:r>
      </w:ins>
      <w:commentRangeEnd w:id="1055"/>
      <w:r w:rsidR="006B79BC">
        <w:rPr>
          <w:rStyle w:val="CommentReference"/>
          <w:rFonts w:asciiTheme="minorHAnsi" w:eastAsiaTheme="minorHAnsi" w:hAnsiTheme="minorHAnsi" w:cstheme="minorBidi"/>
          <w:b w:val="0"/>
        </w:rPr>
        <w:commentReference w:id="1055"/>
      </w:r>
      <w:commentRangeEnd w:id="1054"/>
      <w:r w:rsidR="00725A9C">
        <w:rPr>
          <w:rStyle w:val="CommentReference"/>
          <w:rFonts w:asciiTheme="minorHAnsi" w:eastAsiaTheme="minorHAnsi" w:hAnsiTheme="minorHAnsi" w:cstheme="minorBidi"/>
          <w:b w:val="0"/>
        </w:rPr>
        <w:commentReference w:id="1054"/>
      </w:r>
    </w:p>
    <w:p w:rsidR="0048105B" w:rsidRDefault="00533A76">
      <w:pPr>
        <w:pStyle w:val="FigureSource"/>
        <w:pPrChange w:id="1057" w:author="DM" w:date="2012-08-19T09:19:00Z">
          <w:pPr>
            <w:pStyle w:val="Slug"/>
          </w:pPr>
        </w:pPrChange>
      </w:pPr>
      <w:ins w:id="1058" w:author="DM" w:date="2012-08-19T09:19:00Z">
        <w:r>
          <w:t>Source: Advisicon</w:t>
        </w:r>
      </w:ins>
    </w:p>
    <w:p w:rsidR="008C2DFA" w:rsidRDefault="008C2DFA" w:rsidP="008C2DFA">
      <w:pPr>
        <w:pStyle w:val="Para"/>
      </w:pPr>
      <w:r>
        <w:t>To create a new custom field:</w:t>
      </w:r>
    </w:p>
    <w:p w:rsidR="008C2DFA" w:rsidRDefault="008C2DFA" w:rsidP="00A500CE">
      <w:pPr>
        <w:pStyle w:val="ListNumbered"/>
      </w:pPr>
      <w:r>
        <w:t>1.</w:t>
      </w:r>
      <w:r>
        <w:tab/>
        <w:t>From the Quick Launch, click Server Settings</w:t>
      </w:r>
      <w:r w:rsidR="00942F1F">
        <w:t>.</w:t>
      </w:r>
    </w:p>
    <w:p w:rsidR="008C2DFA" w:rsidRDefault="008C2DFA" w:rsidP="00A500CE">
      <w:pPr>
        <w:pStyle w:val="ListNumbered"/>
      </w:pPr>
      <w:r>
        <w:t>2.</w:t>
      </w:r>
      <w:r>
        <w:tab/>
        <w:t>Under the Enterprise Data heading, click Enterprise Custom Fields and Lookup Tables</w:t>
      </w:r>
      <w:r w:rsidR="00942F1F">
        <w:t>.</w:t>
      </w:r>
    </w:p>
    <w:p w:rsidR="008C2DFA" w:rsidRDefault="008C2DFA" w:rsidP="00A500CE">
      <w:pPr>
        <w:pStyle w:val="ListNumbered"/>
      </w:pPr>
      <w:r>
        <w:t>3.</w:t>
      </w:r>
      <w:r>
        <w:tab/>
        <w:t>In the Enterprise Custom Fields section, click New Field.</w:t>
      </w:r>
    </w:p>
    <w:p w:rsidR="008C2DFA" w:rsidRDefault="008C2DFA" w:rsidP="00A500CE">
      <w:pPr>
        <w:pStyle w:val="ListNumbered"/>
      </w:pPr>
      <w:r>
        <w:t>4.</w:t>
      </w:r>
      <w:r>
        <w:tab/>
        <w:t xml:space="preserve">Complete the fields as desired. </w:t>
      </w:r>
    </w:p>
    <w:p w:rsidR="008C2DFA" w:rsidRPr="00E74C84" w:rsidRDefault="008C2DFA" w:rsidP="001A7E81">
      <w:pPr>
        <w:pStyle w:val="ListPara"/>
      </w:pPr>
      <w:r w:rsidRPr="00E74C84">
        <w:t>Any field with an asterisk symbol is required.</w:t>
      </w:r>
    </w:p>
    <w:p w:rsidR="008C2DFA" w:rsidRDefault="008C2DFA" w:rsidP="00A500CE">
      <w:pPr>
        <w:pStyle w:val="ListNumbered"/>
      </w:pPr>
      <w:r>
        <w:t>5.</w:t>
      </w:r>
      <w:r>
        <w:tab/>
        <w:t xml:space="preserve">Click Save. </w:t>
      </w:r>
    </w:p>
    <w:p w:rsidR="00E74C84" w:rsidRDefault="00E74C84" w:rsidP="00E74C84">
      <w:pPr>
        <w:pStyle w:val="H3"/>
      </w:pPr>
      <w:r>
        <w:t>Custom Fields and Lookup Tables</w:t>
      </w:r>
    </w:p>
    <w:p w:rsidR="000350E6" w:rsidRDefault="00E74C84" w:rsidP="00E74C84">
      <w:pPr>
        <w:pStyle w:val="Para"/>
      </w:pPr>
      <w:r>
        <w:t xml:space="preserve">Project Server offers flexibility and customization so organizations can incorporate their own way of doing business </w:t>
      </w:r>
      <w:del w:id="1059" w:author="DM" w:date="2012-08-19T11:40:00Z">
        <w:r w:rsidDel="000B27BD">
          <w:delText xml:space="preserve">with </w:delText>
        </w:r>
      </w:del>
      <w:ins w:id="1060" w:author="DM" w:date="2012-08-19T11:40:00Z">
        <w:r w:rsidR="000B27BD">
          <w:t xml:space="preserve">into </w:t>
        </w:r>
      </w:ins>
      <w:r>
        <w:t xml:space="preserve">the software. </w:t>
      </w:r>
      <w:ins w:id="1061" w:author="DM" w:date="2012-08-19T11:40:00Z">
        <w:r w:rsidR="000B27BD">
          <w:t xml:space="preserve">Most organizations </w:t>
        </w:r>
      </w:ins>
      <w:del w:id="1062" w:author="DM" w:date="2012-08-19T11:40:00Z">
        <w:r w:rsidDel="000B27BD">
          <w:delText xml:space="preserve">A popular </w:delText>
        </w:r>
      </w:del>
      <w:r>
        <w:t xml:space="preserve">need </w:t>
      </w:r>
      <w:del w:id="1063" w:author="DM" w:date="2012-08-19T11:40:00Z">
        <w:r w:rsidDel="000B27BD">
          <w:delText xml:space="preserve">for most organizations is the ability </w:delText>
        </w:r>
      </w:del>
      <w:r>
        <w:t xml:space="preserve">to add information that does not currently match with an existing Project Server field. </w:t>
      </w:r>
    </w:p>
    <w:p w:rsidR="000350E6" w:rsidRDefault="00F63E34" w:rsidP="00E74C84">
      <w:pPr>
        <w:pStyle w:val="Para"/>
      </w:pPr>
      <w:r>
        <w:t>T</w:t>
      </w:r>
      <w:r w:rsidR="00E74C84">
        <w:t>he use of custom fields and optional lookup tables is a very simple way to capture that information. There are many advantages to using custom fields</w:t>
      </w:r>
      <w:ins w:id="1064" w:author="DM" w:date="2012-08-19T11:40:00Z">
        <w:r w:rsidR="000B27BD">
          <w:t>,</w:t>
        </w:r>
      </w:ins>
      <w:r w:rsidR="00E74C84">
        <w:t xml:space="preserve"> such as the ability to create views and reports tailed to the information in the fields. It is possible to use custom fields to integrate with third-party applications. </w:t>
      </w:r>
    </w:p>
    <w:p w:rsidR="00E74C84" w:rsidRDefault="000350E6" w:rsidP="00E74C84">
      <w:pPr>
        <w:pStyle w:val="Para"/>
      </w:pPr>
      <w:r>
        <w:t xml:space="preserve">In this section, we </w:t>
      </w:r>
      <w:del w:id="1065" w:author="DM" w:date="2012-08-19T11:40:00Z">
        <w:r w:rsidR="00E74C84" w:rsidDel="0058720F">
          <w:delText xml:space="preserve">will </w:delText>
        </w:r>
      </w:del>
      <w:r w:rsidR="00E74C84">
        <w:t xml:space="preserve">walk </w:t>
      </w:r>
      <w:del w:id="1066" w:author="DM" w:date="2012-08-19T11:40:00Z">
        <w:r w:rsidR="00E74C84" w:rsidDel="0058720F">
          <w:delText xml:space="preserve">you </w:delText>
        </w:r>
      </w:del>
      <w:r w:rsidR="00E74C84">
        <w:t>through the process of creating custom fields for the three different entities in Project Server</w:t>
      </w:r>
      <w:r w:rsidR="00F63E34">
        <w:t>.</w:t>
      </w:r>
      <w:r w:rsidR="00E74C84">
        <w:t xml:space="preserve"> </w:t>
      </w:r>
      <w:ins w:id="1067" w:author="DM" w:date="2012-08-19T11:41:00Z">
        <w:r w:rsidR="0058720F">
          <w:t>We</w:t>
        </w:r>
      </w:ins>
      <w:del w:id="1068" w:author="DM" w:date="2012-08-19T11:41:00Z">
        <w:r w:rsidR="00F63E34" w:rsidDel="0058720F">
          <w:delText>I</w:delText>
        </w:r>
        <w:r w:rsidR="00E74C84" w:rsidDel="0058720F">
          <w:delText>t will</w:delText>
        </w:r>
      </w:del>
      <w:r w:rsidR="00E74C84">
        <w:t xml:space="preserve"> show </w:t>
      </w:r>
      <w:del w:id="1069" w:author="DM" w:date="2012-08-19T11:41:00Z">
        <w:r w:rsidR="00E74C84" w:rsidDel="0058720F">
          <w:delText xml:space="preserve">you </w:delText>
        </w:r>
      </w:del>
      <w:r w:rsidR="00E74C84">
        <w:t>how to create a lookup table that can be attached to a custom field to provide a pick</w:t>
      </w:r>
      <w:del w:id="1070" w:author="DM" w:date="2012-08-19T11:41:00Z">
        <w:r w:rsidR="00E74C84" w:rsidDel="0058720F">
          <w:delText>-</w:delText>
        </w:r>
      </w:del>
      <w:ins w:id="1071" w:author="DM" w:date="2012-08-19T11:41:00Z">
        <w:r w:rsidR="0058720F">
          <w:t xml:space="preserve"> </w:t>
        </w:r>
      </w:ins>
      <w:r w:rsidR="00E74C84">
        <w:t>list and</w:t>
      </w:r>
      <w:del w:id="1072" w:author="DM" w:date="2012-08-19T11:41:00Z">
        <w:r w:rsidR="00E74C84" w:rsidDel="0058720F">
          <w:delText xml:space="preserve"> finally, it will </w:delText>
        </w:r>
      </w:del>
      <w:ins w:id="1073" w:author="DM" w:date="2012-08-19T11:41:00Z">
        <w:r w:rsidR="0058720F">
          <w:t xml:space="preserve"> </w:t>
        </w:r>
      </w:ins>
      <w:r w:rsidR="00E74C84">
        <w:t xml:space="preserve">discuss how </w:t>
      </w:r>
      <w:ins w:id="1074" w:author="DM" w:date="2012-08-19T11:41:00Z">
        <w:r w:rsidR="0058720F">
          <w:t>to</w:t>
        </w:r>
      </w:ins>
      <w:del w:id="1075" w:author="DM" w:date="2012-08-19T11:41:00Z">
        <w:r w:rsidR="00E74C84" w:rsidDel="0058720F">
          <w:delText>you can</w:delText>
        </w:r>
      </w:del>
      <w:r w:rsidR="00E74C84">
        <w:t xml:space="preserve"> control user behavior with various custom field options. </w:t>
      </w:r>
    </w:p>
    <w:p w:rsidR="00E74C84" w:rsidRDefault="00E74C84" w:rsidP="00E74C84">
      <w:pPr>
        <w:pStyle w:val="H3"/>
      </w:pPr>
      <w:r>
        <w:t>Creating New Custom Fields</w:t>
      </w:r>
    </w:p>
    <w:p w:rsidR="00E74C84" w:rsidRDefault="00E74C84" w:rsidP="00E74C84">
      <w:pPr>
        <w:pStyle w:val="Para"/>
      </w:pPr>
      <w:r>
        <w:t xml:space="preserve">Each custom field is a designated space you are adding to the </w:t>
      </w:r>
      <w:r w:rsidR="00F63E34">
        <w:t>P</w:t>
      </w:r>
      <w:r>
        <w:t xml:space="preserve">roject </w:t>
      </w:r>
      <w:r w:rsidR="00F63E34">
        <w:t>S</w:t>
      </w:r>
      <w:r>
        <w:t xml:space="preserve">erver database for capturing additional information. Custom fields are needed when your organization wants to include information in each project that existing fields do not account for. These fields </w:t>
      </w:r>
      <w:del w:id="1076" w:author="DM" w:date="2012-08-19T11:41:00Z">
        <w:r w:rsidDel="0058720F">
          <w:delText xml:space="preserve">are </w:delText>
        </w:r>
      </w:del>
      <w:r>
        <w:t xml:space="preserve">typically </w:t>
      </w:r>
      <w:ins w:id="1077" w:author="DM" w:date="2012-08-19T11:41:00Z">
        <w:r w:rsidR="0058720F">
          <w:t xml:space="preserve">are </w:t>
        </w:r>
      </w:ins>
      <w:r>
        <w:t xml:space="preserve">created to facilitate custom views online or to facilitate reports. </w:t>
      </w:r>
    </w:p>
    <w:p w:rsidR="008C2DFA" w:rsidRDefault="008C2DFA" w:rsidP="00E74C84">
      <w:pPr>
        <w:pStyle w:val="H3"/>
      </w:pPr>
      <w:r>
        <w:t>Creating New Lookup Tables</w:t>
      </w:r>
    </w:p>
    <w:p w:rsidR="008C2DFA" w:rsidRDefault="008C2DFA" w:rsidP="008C2DFA">
      <w:pPr>
        <w:pStyle w:val="Para"/>
      </w:pPr>
      <w:r>
        <w:t xml:space="preserve">A lookup table contains a list of values. Lookup tables can be assigned to custom fields so an individual can select an option from the list instead of having to type in a value. </w:t>
      </w:r>
      <w:del w:id="1078" w:author="DM" w:date="2012-08-19T11:41:00Z">
        <w:r w:rsidDel="0058720F">
          <w:delText>Attaching a</w:delText>
        </w:r>
      </w:del>
      <w:ins w:id="1079" w:author="DM" w:date="2012-08-19T11:41:00Z">
        <w:r w:rsidR="0058720F">
          <w:t>A</w:t>
        </w:r>
      </w:ins>
      <w:r>
        <w:t xml:space="preserve"> lookup table </w:t>
      </w:r>
      <w:ins w:id="1080" w:author="DM" w:date="2012-08-19T11:41:00Z">
        <w:r w:rsidR="0058720F">
          <w:t xml:space="preserve">can be attached </w:t>
        </w:r>
      </w:ins>
      <w:r>
        <w:t xml:space="preserve">to a field </w:t>
      </w:r>
      <w:del w:id="1081" w:author="DM" w:date="2012-08-19T11:41:00Z">
        <w:r w:rsidDel="0058720F">
          <w:delText xml:space="preserve">can be </w:delText>
        </w:r>
      </w:del>
      <w:del w:id="1082" w:author="DM" w:date="2012-08-19T11:42:00Z">
        <w:r w:rsidDel="0058720F">
          <w:delText xml:space="preserve">used </w:delText>
        </w:r>
      </w:del>
      <w:r>
        <w:t xml:space="preserve">to ensure </w:t>
      </w:r>
      <w:ins w:id="1083" w:author="DM" w:date="2012-08-19T11:42:00Z">
        <w:r w:rsidR="0058720F">
          <w:t xml:space="preserve">that </w:t>
        </w:r>
      </w:ins>
      <w:r>
        <w:t xml:space="preserve">individuals always pick from a limited list of choices. This </w:t>
      </w:r>
      <w:ins w:id="1084" w:author="DM" w:date="2012-08-19T11:42:00Z">
        <w:r w:rsidR="0058720F">
          <w:t xml:space="preserve">attribute </w:t>
        </w:r>
      </w:ins>
      <w:del w:id="1085" w:author="DM" w:date="2012-08-19T11:42:00Z">
        <w:r w:rsidDel="0058720F">
          <w:delText xml:space="preserve">will </w:delText>
        </w:r>
      </w:del>
      <w:r>
        <w:t>simplif</w:t>
      </w:r>
      <w:ins w:id="1086" w:author="DM" w:date="2012-08-19T11:42:00Z">
        <w:r w:rsidR="0058720F">
          <w:t>ies</w:t>
        </w:r>
      </w:ins>
      <w:del w:id="1087" w:author="DM" w:date="2012-08-19T11:42:00Z">
        <w:r w:rsidDel="0058720F">
          <w:delText>y</w:delText>
        </w:r>
      </w:del>
      <w:r>
        <w:t xml:space="preserve"> data entry and </w:t>
      </w:r>
      <w:del w:id="1088" w:author="DM" w:date="2012-08-19T11:42:00Z">
        <w:r w:rsidDel="0058720F">
          <w:delText xml:space="preserve">it will also simplify </w:delText>
        </w:r>
      </w:del>
      <w:r>
        <w:t xml:space="preserve">the options when this field is used for reporting purposes. </w:t>
      </w:r>
    </w:p>
    <w:p w:rsidR="008C2DFA" w:rsidRDefault="008C2DFA" w:rsidP="008C2DFA">
      <w:pPr>
        <w:pStyle w:val="Para"/>
      </w:pPr>
      <w:r>
        <w:t>When creating a lookup table</w:t>
      </w:r>
      <w:ins w:id="1089" w:author="DM" w:date="2012-08-19T11:42:00Z">
        <w:r w:rsidR="0058720F">
          <w:t>,</w:t>
        </w:r>
      </w:ins>
      <w:r>
        <w:t xml:space="preserve"> you </w:t>
      </w:r>
      <w:ins w:id="1090" w:author="DM" w:date="2012-08-19T11:42:00Z">
        <w:r w:rsidR="0058720F">
          <w:t>must</w:t>
        </w:r>
      </w:ins>
      <w:del w:id="1091" w:author="DM" w:date="2012-08-19T11:42:00Z">
        <w:r w:rsidDel="0058720F">
          <w:delText>will have to</w:delText>
        </w:r>
      </w:del>
      <w:r>
        <w:t xml:space="preserve"> differentiate between </w:t>
      </w:r>
      <w:del w:id="1092" w:author="DM" w:date="2012-08-19T11:42:00Z">
        <w:r w:rsidDel="0058720F">
          <w:delText xml:space="preserve">the following </w:delText>
        </w:r>
      </w:del>
      <w:r>
        <w:t>two choices:</w:t>
      </w:r>
    </w:p>
    <w:p w:rsidR="0048105B" w:rsidRDefault="0058720F">
      <w:pPr>
        <w:pStyle w:val="ListNumbered"/>
        <w:pPrChange w:id="1093" w:author="DM" w:date="2012-08-19T11:43:00Z">
          <w:pPr>
            <w:pStyle w:val="ListBulleted"/>
          </w:pPr>
        </w:pPrChange>
      </w:pPr>
      <w:ins w:id="1094" w:author="DM" w:date="2012-08-19T11:43:00Z">
        <w:r>
          <w:rPr>
            <w:b/>
          </w:rPr>
          <w:t xml:space="preserve">1. </w:t>
        </w:r>
      </w:ins>
      <w:r w:rsidR="00367BB8" w:rsidRPr="00367BB8">
        <w:rPr>
          <w:b/>
          <w:rPrChange w:id="1095" w:author="DM" w:date="2012-08-19T11:42:00Z">
            <w:rPr/>
          </w:rPrChange>
        </w:rPr>
        <w:t xml:space="preserve">Code </w:t>
      </w:r>
      <w:ins w:id="1096" w:author="DM" w:date="2012-08-19T11:42:00Z">
        <w:r>
          <w:rPr>
            <w:b/>
          </w:rPr>
          <w:t>m</w:t>
        </w:r>
      </w:ins>
      <w:del w:id="1097" w:author="DM" w:date="2012-08-19T11:42:00Z">
        <w:r w:rsidR="00367BB8" w:rsidRPr="00367BB8">
          <w:rPr>
            <w:b/>
            <w:rPrChange w:id="1098" w:author="DM" w:date="2012-08-19T11:42:00Z">
              <w:rPr/>
            </w:rPrChange>
          </w:rPr>
          <w:delText>M</w:delText>
        </w:r>
      </w:del>
      <w:proofErr w:type="gramStart"/>
      <w:r w:rsidR="00367BB8" w:rsidRPr="00367BB8">
        <w:rPr>
          <w:b/>
          <w:rPrChange w:id="1099" w:author="DM" w:date="2012-08-19T11:42:00Z">
            <w:rPr/>
          </w:rPrChange>
        </w:rPr>
        <w:t>ask</w:t>
      </w:r>
      <w:proofErr w:type="gramEnd"/>
      <w:ins w:id="1100" w:author="DM" w:date="2012-08-19T11:42:00Z">
        <w:r w:rsidR="00367BB8" w:rsidRPr="00367BB8">
          <w:rPr>
            <w:b/>
            <w:rPrChange w:id="1101" w:author="DM" w:date="2012-08-19T11:42:00Z">
              <w:rPr/>
            </w:rPrChange>
          </w:rPr>
          <w:t>.</w:t>
        </w:r>
      </w:ins>
      <w:del w:id="1102" w:author="DM" w:date="2012-08-19T11:42:00Z">
        <w:r w:rsidR="008C2DFA" w:rsidDel="0058720F">
          <w:delText xml:space="preserve"> –</w:delText>
        </w:r>
      </w:del>
      <w:r w:rsidR="008C2DFA">
        <w:t xml:space="preserve"> </w:t>
      </w:r>
      <w:del w:id="1103" w:author="DM" w:date="2012-08-19T11:42:00Z">
        <w:r w:rsidR="008C2DFA" w:rsidDel="0058720F">
          <w:delText>t</w:delText>
        </w:r>
      </w:del>
      <w:ins w:id="1104" w:author="DM" w:date="2012-08-19T11:42:00Z">
        <w:r>
          <w:t>T</w:t>
        </w:r>
      </w:ins>
      <w:r w:rsidR="008C2DFA">
        <w:t>his is used to define the structure of the lookup table</w:t>
      </w:r>
      <w:ins w:id="1105" w:author="DM" w:date="2012-08-19T11:42:00Z">
        <w:r>
          <w:t>.</w:t>
        </w:r>
      </w:ins>
      <w:r w:rsidR="008C2DFA">
        <w:t xml:space="preserve"> </w:t>
      </w:r>
      <w:del w:id="1106" w:author="DM" w:date="2012-08-19T11:42:00Z">
        <w:r w:rsidR="008C2DFA" w:rsidDel="0058720F">
          <w:delText>and a</w:delText>
        </w:r>
      </w:del>
      <w:ins w:id="1107" w:author="DM" w:date="2012-08-19T11:42:00Z">
        <w:r>
          <w:t>A</w:t>
        </w:r>
      </w:ins>
      <w:r w:rsidR="008C2DFA">
        <w:t xml:space="preserve"> different line is created in the code mask for each level you desire. Levels can contain information that matches one of four types: </w:t>
      </w:r>
      <w:r w:rsidR="00FF177B">
        <w:t>n</w:t>
      </w:r>
      <w:r w:rsidR="008C2DFA">
        <w:t xml:space="preserve">umbers, </w:t>
      </w:r>
      <w:r w:rsidR="00FF177B">
        <w:t>c</w:t>
      </w:r>
      <w:r w:rsidR="008C2DFA">
        <w:t xml:space="preserve">haracters, </w:t>
      </w:r>
      <w:r w:rsidR="00FF177B">
        <w:t>u</w:t>
      </w:r>
      <w:r w:rsidR="008C2DFA">
        <w:t xml:space="preserve">ppercase </w:t>
      </w:r>
      <w:r w:rsidR="00FF177B">
        <w:t>letters,</w:t>
      </w:r>
      <w:r w:rsidR="000124F1">
        <w:t xml:space="preserve"> </w:t>
      </w:r>
      <w:r w:rsidR="008C2DFA">
        <w:t xml:space="preserve">or </w:t>
      </w:r>
      <w:r w:rsidR="00FF177B">
        <w:t>l</w:t>
      </w:r>
      <w:r w:rsidR="008C2DFA">
        <w:t xml:space="preserve">owercase </w:t>
      </w:r>
      <w:r w:rsidR="00FF177B">
        <w:t>l</w:t>
      </w:r>
      <w:r w:rsidR="008C2DFA">
        <w:t>etters</w:t>
      </w:r>
      <w:r w:rsidR="000124F1">
        <w:t>.</w:t>
      </w:r>
    </w:p>
    <w:p w:rsidR="0048105B" w:rsidRDefault="0058720F">
      <w:pPr>
        <w:pStyle w:val="ListNumbered"/>
        <w:pPrChange w:id="1108" w:author="DM" w:date="2012-08-19T11:43:00Z">
          <w:pPr>
            <w:pStyle w:val="ListBulleted"/>
          </w:pPr>
        </w:pPrChange>
      </w:pPr>
      <w:ins w:id="1109" w:author="DM" w:date="2012-08-19T11:43:00Z">
        <w:r>
          <w:rPr>
            <w:b/>
          </w:rPr>
          <w:t xml:space="preserve">2. </w:t>
        </w:r>
      </w:ins>
      <w:r w:rsidR="00367BB8" w:rsidRPr="00367BB8">
        <w:rPr>
          <w:b/>
          <w:rPrChange w:id="1110" w:author="DM" w:date="2012-08-19T11:43:00Z">
            <w:rPr/>
          </w:rPrChange>
        </w:rPr>
        <w:t xml:space="preserve">Lookup </w:t>
      </w:r>
      <w:del w:id="1111" w:author="DM" w:date="2012-08-19T11:43:00Z">
        <w:r w:rsidR="00367BB8" w:rsidRPr="00367BB8">
          <w:rPr>
            <w:b/>
            <w:rPrChange w:id="1112" w:author="DM" w:date="2012-08-19T11:43:00Z">
              <w:rPr/>
            </w:rPrChange>
          </w:rPr>
          <w:delText>T</w:delText>
        </w:r>
      </w:del>
      <w:ins w:id="1113" w:author="DM" w:date="2012-08-19T11:43:00Z">
        <w:r w:rsidR="00367BB8" w:rsidRPr="00367BB8">
          <w:rPr>
            <w:b/>
            <w:rPrChange w:id="1114" w:author="DM" w:date="2012-08-19T11:43:00Z">
              <w:rPr/>
            </w:rPrChange>
          </w:rPr>
          <w:t>t</w:t>
        </w:r>
      </w:ins>
      <w:r w:rsidR="00367BB8" w:rsidRPr="00367BB8">
        <w:rPr>
          <w:b/>
          <w:rPrChange w:id="1115" w:author="DM" w:date="2012-08-19T11:43:00Z">
            <w:rPr/>
          </w:rPrChange>
        </w:rPr>
        <w:t>able</w:t>
      </w:r>
      <w:ins w:id="1116" w:author="DM" w:date="2012-08-19T11:43:00Z">
        <w:r w:rsidR="00367BB8" w:rsidRPr="00367BB8">
          <w:rPr>
            <w:b/>
            <w:rPrChange w:id="1117" w:author="DM" w:date="2012-08-19T11:43:00Z">
              <w:rPr/>
            </w:rPrChange>
          </w:rPr>
          <w:t>.</w:t>
        </w:r>
      </w:ins>
      <w:r w:rsidR="008C2DFA">
        <w:t xml:space="preserve"> </w:t>
      </w:r>
      <w:del w:id="1118" w:author="DM" w:date="2012-08-19T11:43:00Z">
        <w:r w:rsidR="008C2DFA" w:rsidDel="0058720F">
          <w:delText>– t</w:delText>
        </w:r>
      </w:del>
      <w:ins w:id="1119" w:author="DM" w:date="2012-08-19T11:43:00Z">
        <w:r>
          <w:t>T</w:t>
        </w:r>
      </w:ins>
      <w:r w:rsidR="008C2DFA">
        <w:t xml:space="preserve">his is where you enter the actual values that will be displayed in the field. You also designate the level </w:t>
      </w:r>
      <w:r w:rsidR="007C592A">
        <w:t xml:space="preserve">at which </w:t>
      </w:r>
      <w:r w:rsidR="008C2DFA">
        <w:t>each item belongs.</w:t>
      </w:r>
    </w:p>
    <w:p w:rsidR="008C2DFA" w:rsidRPr="00E74C84" w:rsidRDefault="008C2DFA" w:rsidP="00E74C84">
      <w:pPr>
        <w:pStyle w:val="Para"/>
      </w:pPr>
      <w:r w:rsidRPr="00E74C84">
        <w:t>You do not change levels by typing the level; instead</w:t>
      </w:r>
      <w:ins w:id="1120" w:author="DM" w:date="2012-08-19T11:43:00Z">
        <w:r w:rsidR="002C73C3">
          <w:t>,</w:t>
        </w:r>
      </w:ins>
      <w:r w:rsidRPr="00E74C84">
        <w:t xml:space="preserve"> you indent the item that you want to move to the next level. </w:t>
      </w:r>
      <w:ins w:id="1121" w:author="DM" w:date="2012-08-19T11:43:00Z">
        <w:r w:rsidR="002C73C3">
          <w:t>Doing t</w:t>
        </w:r>
      </w:ins>
      <w:del w:id="1122" w:author="DM" w:date="2012-08-19T11:44:00Z">
        <w:r w:rsidRPr="00E74C84" w:rsidDel="002C73C3">
          <w:delText>T</w:delText>
        </w:r>
      </w:del>
      <w:r w:rsidRPr="00E74C84">
        <w:t xml:space="preserve">his </w:t>
      </w:r>
      <w:del w:id="1123" w:author="DM" w:date="2012-08-19T11:44:00Z">
        <w:r w:rsidRPr="00E74C84" w:rsidDel="002C73C3">
          <w:delText xml:space="preserve">will </w:delText>
        </w:r>
      </w:del>
      <w:r w:rsidRPr="00E74C84">
        <w:t>automatically change</w:t>
      </w:r>
      <w:ins w:id="1124" w:author="DM" w:date="2012-08-19T11:44:00Z">
        <w:r w:rsidR="002C73C3">
          <w:t>s</w:t>
        </w:r>
      </w:ins>
      <w:r w:rsidRPr="00E74C84">
        <w:t xml:space="preserve"> the level number.</w:t>
      </w:r>
    </w:p>
    <w:p w:rsidR="008C2DFA" w:rsidRDefault="008C2DFA" w:rsidP="008C2DFA">
      <w:pPr>
        <w:pStyle w:val="Para"/>
      </w:pPr>
      <w:r>
        <w:t>To create a new lookup table:</w:t>
      </w:r>
    </w:p>
    <w:p w:rsidR="008C2DFA" w:rsidRDefault="008C2DFA" w:rsidP="00FF177B">
      <w:pPr>
        <w:pStyle w:val="ListNumbered"/>
      </w:pPr>
      <w:r>
        <w:t>1.</w:t>
      </w:r>
      <w:r>
        <w:tab/>
        <w:t>From the Quick Launch, click Server Settings</w:t>
      </w:r>
      <w:r w:rsidR="00FF177B">
        <w:t>.</w:t>
      </w:r>
    </w:p>
    <w:p w:rsidR="008C2DFA" w:rsidRDefault="008C2DFA" w:rsidP="00961306">
      <w:pPr>
        <w:pStyle w:val="ListNumbered"/>
      </w:pPr>
      <w:r>
        <w:t>2.</w:t>
      </w:r>
      <w:r>
        <w:tab/>
        <w:t>Under the Enterprise Data heading, click Enterprise Custom Fields and Lookup Tables</w:t>
      </w:r>
      <w:r w:rsidR="00FF177B">
        <w:t>.</w:t>
      </w:r>
    </w:p>
    <w:p w:rsidR="008C2DFA" w:rsidRDefault="008C2DFA" w:rsidP="00961306">
      <w:pPr>
        <w:pStyle w:val="ListNumbered"/>
      </w:pPr>
      <w:r>
        <w:t>3.</w:t>
      </w:r>
      <w:r>
        <w:tab/>
        <w:t>In the Lookup Tables for Custom Fields section, click New Lookup Table.</w:t>
      </w:r>
    </w:p>
    <w:p w:rsidR="008C2DFA" w:rsidRDefault="008C2DFA" w:rsidP="00961306">
      <w:pPr>
        <w:pStyle w:val="ListNumbered"/>
      </w:pPr>
      <w:r>
        <w:t>4.</w:t>
      </w:r>
      <w:r>
        <w:tab/>
        <w:t xml:space="preserve">Complete the fields as desired. </w:t>
      </w:r>
    </w:p>
    <w:p w:rsidR="008C2DFA" w:rsidRDefault="008C2DFA" w:rsidP="001A7E81">
      <w:pPr>
        <w:pStyle w:val="ListPara"/>
      </w:pPr>
      <w:r>
        <w:t>Any field with an asterisk symbol is required.</w:t>
      </w:r>
      <w:ins w:id="1125" w:author="Tim Runcie" w:date="2012-09-14T08:52:00Z">
        <w:r w:rsidR="00023A5D">
          <w:t xml:space="preserve">  The example below illustrates the required field.  Remember if you make a field required</w:t>
        </w:r>
        <w:proofErr w:type="gramStart"/>
        <w:r w:rsidR="00023A5D">
          <w:t>,</w:t>
        </w:r>
        <w:proofErr w:type="gramEnd"/>
        <w:r w:rsidR="00023A5D">
          <w:t xml:space="preserve"> it will have to be filled out.  In many instances, especially early on, the information may not be known, so take that into consideration.</w:t>
        </w:r>
      </w:ins>
    </w:p>
    <w:p w:rsidR="00D9115B" w:rsidRPr="002C73C3" w:rsidRDefault="00961306" w:rsidP="00CB704C">
      <w:pPr>
        <w:pStyle w:val="Slug"/>
        <w:rPr>
          <w:ins w:id="1126" w:author="DM" w:date="2012-08-19T09:19:00Z"/>
          <w:rStyle w:val="QueryInline"/>
          <w:rPrChange w:id="1127" w:author="DM" w:date="2012-08-19T11:44:00Z">
            <w:rPr>
              <w:ins w:id="1128" w:author="DM" w:date="2012-08-19T09:19:00Z"/>
            </w:rPr>
          </w:rPrChange>
        </w:rPr>
      </w:pPr>
      <w:r w:rsidRPr="00961306">
        <w:t>Figure</w:t>
      </w:r>
      <w:r w:rsidR="00D9115B">
        <w:t xml:space="preserve"> 9</w:t>
      </w:r>
      <w:r w:rsidRPr="00961306">
        <w:t>.</w:t>
      </w:r>
      <w:r>
        <w:t>16</w:t>
      </w:r>
      <w:del w:id="1129" w:author="DM" w:date="2012-08-19T11:44:00Z">
        <w:r w:rsidRPr="00961306" w:rsidDel="002C73C3">
          <w:delText>:</w:delText>
        </w:r>
      </w:del>
      <w:r w:rsidRPr="00961306">
        <w:t xml:space="preserve"> </w:t>
      </w:r>
      <w:del w:id="1130" w:author="DM" w:date="2012-08-19T11:44:00Z">
        <w:r w:rsidR="002B7457" w:rsidDel="002C73C3">
          <w:delText xml:space="preserve">The </w:delText>
        </w:r>
      </w:del>
      <w:r w:rsidR="002B7457">
        <w:t xml:space="preserve">Name </w:t>
      </w:r>
      <w:del w:id="1131" w:author="DM" w:date="2012-08-19T11:44:00Z">
        <w:r w:rsidR="002B7457" w:rsidDel="002C73C3">
          <w:delText>f</w:delText>
        </w:r>
      </w:del>
      <w:ins w:id="1132" w:author="DM" w:date="2012-08-19T11:44:00Z">
        <w:r w:rsidR="002C73C3">
          <w:t>F</w:t>
        </w:r>
      </w:ins>
      <w:r w:rsidR="002B7457">
        <w:t xml:space="preserve">ield </w:t>
      </w:r>
      <w:del w:id="1133" w:author="DM" w:date="2012-08-19T11:44:00Z">
        <w:r w:rsidR="002B7457" w:rsidDel="002C73C3">
          <w:delText>i</w:delText>
        </w:r>
      </w:del>
      <w:ins w:id="1134" w:author="DM" w:date="2012-08-19T11:44:00Z">
        <w:r w:rsidR="002C73C3">
          <w:t>I</w:t>
        </w:r>
      </w:ins>
      <w:r w:rsidR="002B7457">
        <w:t xml:space="preserve">s the </w:t>
      </w:r>
      <w:ins w:id="1135" w:author="DM" w:date="2012-08-19T11:44:00Z">
        <w:r w:rsidR="002C73C3">
          <w:t>O</w:t>
        </w:r>
      </w:ins>
      <w:del w:id="1136" w:author="DM" w:date="2012-08-19T11:44:00Z">
        <w:r w:rsidR="002B7457" w:rsidDel="002C73C3">
          <w:delText>o</w:delText>
        </w:r>
      </w:del>
      <w:r w:rsidR="002B7457">
        <w:t xml:space="preserve">nly </w:t>
      </w:r>
      <w:del w:id="1137" w:author="DM" w:date="2012-08-19T11:44:00Z">
        <w:r w:rsidR="002B7457" w:rsidDel="002C73C3">
          <w:delText>r</w:delText>
        </w:r>
      </w:del>
      <w:ins w:id="1138" w:author="DM" w:date="2012-08-19T11:44:00Z">
        <w:r w:rsidR="002C73C3">
          <w:t>R</w:t>
        </w:r>
      </w:ins>
      <w:r w:rsidR="002B7457">
        <w:t xml:space="preserve">equired </w:t>
      </w:r>
      <w:del w:id="1139" w:author="DM" w:date="2012-08-19T11:44:00Z">
        <w:r w:rsidR="002B7457" w:rsidDel="002C73C3">
          <w:delText>f</w:delText>
        </w:r>
      </w:del>
      <w:ins w:id="1140" w:author="DM" w:date="2012-08-19T11:44:00Z">
        <w:r w:rsidR="002C73C3">
          <w:t>F</w:t>
        </w:r>
      </w:ins>
      <w:r w:rsidR="002B7457">
        <w:t>ield</w:t>
      </w:r>
      <w:r w:rsidR="00883C30">
        <w:t xml:space="preserve"> </w:t>
      </w:r>
      <w:del w:id="1141" w:author="DM" w:date="2012-08-19T11:44:00Z">
        <w:r w:rsidR="00883C30" w:rsidDel="002C73C3">
          <w:rPr>
            <w:b w:val="0"/>
          </w:rPr>
          <w:delText>(Source: Advisicon)</w:delText>
        </w:r>
      </w:del>
      <w:r w:rsidRPr="00961306">
        <w:tab/>
        <w:t>(</w:t>
      </w:r>
      <w:r w:rsidR="00211265">
        <w:t>09-16-</w:t>
      </w:r>
      <w:r w:rsidR="002B7457">
        <w:t>nameFieldIsTheOnlyRequiredFieldHere.tif</w:t>
      </w:r>
      <w:commentRangeStart w:id="1142"/>
      <w:proofErr w:type="gramStart"/>
      <w:r w:rsidRPr="00961306">
        <w:t>)</w:t>
      </w:r>
      <w:commentRangeStart w:id="1143"/>
      <w:ins w:id="1144" w:author="DM" w:date="2012-08-19T11:44:00Z">
        <w:r w:rsidR="002C73C3">
          <w:rPr>
            <w:rStyle w:val="QueryInline"/>
          </w:rPr>
          <w:t>[</w:t>
        </w:r>
        <w:proofErr w:type="gramEnd"/>
        <w:r w:rsidR="002C73C3">
          <w:rPr>
            <w:rStyle w:val="QueryInline"/>
          </w:rPr>
          <w:t>AU: insert text ref. to figure]</w:t>
        </w:r>
      </w:ins>
      <w:commentRangeEnd w:id="1143"/>
      <w:r w:rsidR="00A3470D">
        <w:rPr>
          <w:rStyle w:val="CommentReference"/>
          <w:rFonts w:asciiTheme="minorHAnsi" w:eastAsiaTheme="minorHAnsi" w:hAnsiTheme="minorHAnsi" w:cstheme="minorBidi"/>
          <w:b w:val="0"/>
        </w:rPr>
        <w:commentReference w:id="1143"/>
      </w:r>
      <w:commentRangeEnd w:id="1142"/>
      <w:r w:rsidR="00023A5D">
        <w:rPr>
          <w:rStyle w:val="CommentReference"/>
          <w:rFonts w:asciiTheme="minorHAnsi" w:eastAsiaTheme="minorHAnsi" w:hAnsiTheme="minorHAnsi" w:cstheme="minorBidi"/>
          <w:b w:val="0"/>
        </w:rPr>
        <w:commentReference w:id="1142"/>
      </w:r>
    </w:p>
    <w:p w:rsidR="0048105B" w:rsidRDefault="00533A76">
      <w:pPr>
        <w:pStyle w:val="FigureSource"/>
        <w:pPrChange w:id="1145" w:author="DM" w:date="2012-08-19T09:19:00Z">
          <w:pPr>
            <w:pStyle w:val="Slug"/>
          </w:pPr>
        </w:pPrChange>
      </w:pPr>
      <w:ins w:id="1146" w:author="DM" w:date="2012-08-19T09:19:00Z">
        <w:r>
          <w:t>Source: Advisicon</w:t>
        </w:r>
      </w:ins>
    </w:p>
    <w:p w:rsidR="008C2DFA" w:rsidRDefault="008C2DFA" w:rsidP="00A500CE">
      <w:pPr>
        <w:pStyle w:val="ListNumbered"/>
      </w:pPr>
      <w:r>
        <w:t>5.</w:t>
      </w:r>
      <w:r>
        <w:tab/>
        <w:t xml:space="preserve">Click Save. </w:t>
      </w:r>
    </w:p>
    <w:p w:rsidR="008C2DFA" w:rsidRDefault="008C2DFA">
      <w:pPr>
        <w:pStyle w:val="Para"/>
      </w:pPr>
      <w:r>
        <w:t>To assign a lookup table to a custom field:</w:t>
      </w:r>
    </w:p>
    <w:p w:rsidR="008C2DFA" w:rsidRDefault="008C2DFA" w:rsidP="00A500CE">
      <w:pPr>
        <w:pStyle w:val="ListNumbered"/>
      </w:pPr>
      <w:r>
        <w:t>1.</w:t>
      </w:r>
      <w:r>
        <w:tab/>
        <w:t>From the Quick Launch, click Server Settings</w:t>
      </w:r>
      <w:r w:rsidR="00B741BF">
        <w:t>.</w:t>
      </w:r>
    </w:p>
    <w:p w:rsidR="008C2DFA" w:rsidRDefault="008C2DFA" w:rsidP="00A500CE">
      <w:pPr>
        <w:pStyle w:val="ListNumbered"/>
      </w:pPr>
      <w:r>
        <w:t>2.</w:t>
      </w:r>
      <w:r>
        <w:tab/>
        <w:t>Under the Enterprise Data heading, click Enterprise Custom Fields and Lookup Tables</w:t>
      </w:r>
      <w:r w:rsidR="00B741BF">
        <w:t>.</w:t>
      </w:r>
    </w:p>
    <w:p w:rsidR="008C2DFA" w:rsidRDefault="008C2DFA" w:rsidP="00A500CE">
      <w:pPr>
        <w:pStyle w:val="ListNumbered"/>
      </w:pPr>
      <w:r>
        <w:t>3.</w:t>
      </w:r>
      <w:r>
        <w:tab/>
        <w:t xml:space="preserve">In the Enterprise Custom Fields section, click the name of the field you want to assign a lookup table to. </w:t>
      </w:r>
    </w:p>
    <w:p w:rsidR="008C2DFA" w:rsidRDefault="008C2DFA" w:rsidP="00A500CE">
      <w:pPr>
        <w:pStyle w:val="ListNumbered"/>
      </w:pPr>
      <w:r>
        <w:t>4.</w:t>
      </w:r>
      <w:r>
        <w:tab/>
        <w:t xml:space="preserve">In the Custom Attributes section, select Lookup Table and choose the name of the lookup table you created in the list. </w:t>
      </w:r>
    </w:p>
    <w:p w:rsidR="008C2DFA" w:rsidRDefault="008C2DFA" w:rsidP="00A500CE">
      <w:pPr>
        <w:pStyle w:val="ListNumbered"/>
      </w:pPr>
      <w:r>
        <w:t>5.</w:t>
      </w:r>
      <w:r>
        <w:tab/>
        <w:t xml:space="preserve">Choose any additional options as desired with the Custom Attributes section. </w:t>
      </w:r>
    </w:p>
    <w:p w:rsidR="008C2DFA" w:rsidRDefault="008C2DFA" w:rsidP="00A500CE">
      <w:pPr>
        <w:pStyle w:val="ListNumbered"/>
      </w:pPr>
      <w:r>
        <w:t>6.</w:t>
      </w:r>
      <w:r>
        <w:tab/>
        <w:t xml:space="preserve">Click Save. </w:t>
      </w:r>
    </w:p>
    <w:p w:rsidR="008C2DFA" w:rsidRDefault="008C2DFA" w:rsidP="00E74C84">
      <w:pPr>
        <w:pStyle w:val="H3"/>
      </w:pPr>
      <w:r>
        <w:t>Determining Behavior of Custom Fields</w:t>
      </w:r>
    </w:p>
    <w:p w:rsidR="000350E6" w:rsidRDefault="002C73C3" w:rsidP="008C2DFA">
      <w:pPr>
        <w:pStyle w:val="Para"/>
      </w:pPr>
      <w:ins w:id="1147" w:author="DM" w:date="2012-08-19T11:45:00Z">
        <w:r>
          <w:t>The organization may further tailor c</w:t>
        </w:r>
      </w:ins>
      <w:del w:id="1148" w:author="DM" w:date="2012-08-19T11:45:00Z">
        <w:r w:rsidR="008C2DFA" w:rsidDel="002C73C3">
          <w:delText>C</w:delText>
        </w:r>
      </w:del>
      <w:r w:rsidR="008C2DFA">
        <w:t xml:space="preserve">ustom fields </w:t>
      </w:r>
      <w:del w:id="1149" w:author="DM" w:date="2012-08-19T11:45:00Z">
        <w:r w:rsidR="008C2DFA" w:rsidDel="002C73C3">
          <w:delText xml:space="preserve">may be further tailored by the organization </w:delText>
        </w:r>
      </w:del>
      <w:r w:rsidR="008C2DFA">
        <w:t xml:space="preserve">so the use of that field </w:t>
      </w:r>
      <w:r w:rsidR="00417D24">
        <w:t xml:space="preserve">is </w:t>
      </w:r>
      <w:r w:rsidR="008C2DFA">
        <w:t xml:space="preserve">mandatory during specific phases of the project. Requiring a field during a workflow stage or before information can be saved means the individual is forced </w:t>
      </w:r>
      <w:del w:id="1150" w:author="DM" w:date="2012-08-19T11:45:00Z">
        <w:r w:rsidR="008C2DFA" w:rsidDel="002C73C3">
          <w:delText xml:space="preserve">to </w:delText>
        </w:r>
      </w:del>
      <w:r w:rsidR="008C2DFA">
        <w:t xml:space="preserve">either </w:t>
      </w:r>
      <w:ins w:id="1151" w:author="DM" w:date="2012-08-19T11:45:00Z">
        <w:r>
          <w:t xml:space="preserve">to </w:t>
        </w:r>
      </w:ins>
      <w:r w:rsidR="008C2DFA">
        <w:t xml:space="preserve">enter a value or </w:t>
      </w:r>
      <w:ins w:id="1152" w:author="DM" w:date="2012-08-19T11:45:00Z">
        <w:r>
          <w:t xml:space="preserve">to </w:t>
        </w:r>
      </w:ins>
      <w:r w:rsidR="008C2DFA">
        <w:t xml:space="preserve">choose from the field list (if available). This is a way for an organization to enforce a corporate standard and to ensure that specific types of reports are able to be run because the information was required. </w:t>
      </w:r>
    </w:p>
    <w:p w:rsidR="008C2DFA" w:rsidRDefault="008C2DFA" w:rsidP="008C2DFA">
      <w:pPr>
        <w:pStyle w:val="Para"/>
      </w:pPr>
      <w:r>
        <w:t xml:space="preserve">A drawback to requiring fields to be filled out is that individuals may cancel their work on a specific page when they don’t know what information goes in that field. </w:t>
      </w:r>
      <w:del w:id="1153" w:author="DM" w:date="2012-08-19T11:45:00Z">
        <w:r w:rsidDel="002C73C3">
          <w:delText>So i</w:delText>
        </w:r>
      </w:del>
      <w:ins w:id="1154" w:author="DM" w:date="2012-08-19T11:45:00Z">
        <w:r w:rsidR="002C73C3">
          <w:t>I</w:t>
        </w:r>
      </w:ins>
      <w:r>
        <w:t xml:space="preserve">nstead of having a project with some partial information, you may end up with a project with even less information provided due to the restriction of the required custom field. </w:t>
      </w:r>
    </w:p>
    <w:p w:rsidR="008C2DFA" w:rsidRDefault="008C2DFA" w:rsidP="008C2DFA">
      <w:pPr>
        <w:pStyle w:val="Para"/>
      </w:pPr>
      <w:r>
        <w:t>The behavior of a custom field can be controlled in the</w:t>
      </w:r>
      <w:ins w:id="1155" w:author="DM" w:date="2012-08-19T11:46:00Z">
        <w:r w:rsidR="002C73C3">
          <w:t>se</w:t>
        </w:r>
      </w:ins>
      <w:del w:id="1156" w:author="DM" w:date="2012-08-19T11:46:00Z">
        <w:r w:rsidDel="002C73C3">
          <w:delText xml:space="preserve"> following</w:delText>
        </w:r>
      </w:del>
      <w:r>
        <w:t xml:space="preserve"> ways:</w:t>
      </w:r>
    </w:p>
    <w:p w:rsidR="008C2DFA" w:rsidRDefault="00367BB8" w:rsidP="00A500CE">
      <w:pPr>
        <w:pStyle w:val="ListBulleted"/>
      </w:pPr>
      <w:r w:rsidRPr="00367BB8">
        <w:rPr>
          <w:b/>
          <w:rPrChange w:id="1157" w:author="DM" w:date="2012-08-19T11:46:00Z">
            <w:rPr/>
          </w:rPrChange>
        </w:rPr>
        <w:t>Behavior controlled by workflow</w:t>
      </w:r>
      <w:ins w:id="1158" w:author="DM" w:date="2012-08-19T11:46:00Z">
        <w:r w:rsidRPr="00367BB8">
          <w:rPr>
            <w:b/>
            <w:rPrChange w:id="1159" w:author="DM" w:date="2012-08-19T11:46:00Z">
              <w:rPr/>
            </w:rPrChange>
          </w:rPr>
          <w:t>.</w:t>
        </w:r>
      </w:ins>
      <w:r w:rsidR="008C2DFA">
        <w:t xml:space="preserve"> </w:t>
      </w:r>
      <w:del w:id="1160" w:author="DM" w:date="2012-08-19T11:46:00Z">
        <w:r w:rsidR="008C2DFA" w:rsidDel="002C73C3">
          <w:delText>–</w:delText>
        </w:r>
      </w:del>
      <w:del w:id="1161" w:author="DM" w:date="2012-08-20T16:03:00Z">
        <w:r w:rsidR="008C2DFA" w:rsidDel="00EA17C0">
          <w:delText xml:space="preserve"> </w:delText>
        </w:r>
      </w:del>
      <w:del w:id="1162" w:author="DM" w:date="2012-08-19T11:46:00Z">
        <w:r w:rsidR="008C2DFA" w:rsidDel="002C73C3">
          <w:delText>c</w:delText>
        </w:r>
      </w:del>
      <w:ins w:id="1163" w:author="DM" w:date="2012-08-19T11:46:00Z">
        <w:r w:rsidR="002C73C3">
          <w:t>C</w:t>
        </w:r>
      </w:ins>
      <w:r w:rsidR="008C2DFA">
        <w:t>hoose this option if you want a specific stage of the workflow to require this field to be filled in before moving to the next stage</w:t>
      </w:r>
      <w:r w:rsidR="00417D24">
        <w:t>.</w:t>
      </w:r>
    </w:p>
    <w:p w:rsidR="008C2DFA" w:rsidRDefault="00367BB8" w:rsidP="00A500CE">
      <w:pPr>
        <w:pStyle w:val="ListBulleted"/>
      </w:pPr>
      <w:r w:rsidRPr="00367BB8">
        <w:rPr>
          <w:b/>
          <w:rPrChange w:id="1164" w:author="DM" w:date="2012-08-19T11:46:00Z">
            <w:rPr/>
          </w:rPrChange>
        </w:rPr>
        <w:t>Require that this field has information</w:t>
      </w:r>
      <w:ins w:id="1165" w:author="DM" w:date="2012-08-19T11:46:00Z">
        <w:r w:rsidR="002C73C3">
          <w:t>.</w:t>
        </w:r>
      </w:ins>
      <w:r w:rsidR="008C2DFA">
        <w:t xml:space="preserve"> </w:t>
      </w:r>
      <w:del w:id="1166" w:author="DM" w:date="2012-08-20T16:03:00Z">
        <w:r w:rsidR="008C2DFA" w:rsidDel="00EA17C0">
          <w:delText>–</w:delText>
        </w:r>
      </w:del>
      <w:del w:id="1167" w:author="DM" w:date="2012-08-19T11:46:00Z">
        <w:r w:rsidR="008C2DFA" w:rsidDel="002C73C3">
          <w:delText xml:space="preserve"> only s</w:delText>
        </w:r>
      </w:del>
      <w:ins w:id="1168" w:author="DM" w:date="2012-08-19T11:46:00Z">
        <w:r w:rsidR="002C73C3">
          <w:t>S</w:t>
        </w:r>
      </w:ins>
      <w:r w:rsidR="008C2DFA">
        <w:t xml:space="preserve">elect </w:t>
      </w:r>
      <w:r w:rsidR="00417D24">
        <w:t>“</w:t>
      </w:r>
      <w:r w:rsidR="008C2DFA">
        <w:t>Yes</w:t>
      </w:r>
      <w:r w:rsidR="00417D24">
        <w:t>”</w:t>
      </w:r>
      <w:r w:rsidR="008C2DFA">
        <w:t xml:space="preserve"> on this option </w:t>
      </w:r>
      <w:ins w:id="1169" w:author="DM" w:date="2012-08-19T11:46:00Z">
        <w:r w:rsidR="002C73C3">
          <w:t xml:space="preserve">only </w:t>
        </w:r>
      </w:ins>
      <w:r w:rsidR="008C2DFA">
        <w:t>if you want to prevent information on a specific page from being saved until that field is filled in</w:t>
      </w:r>
      <w:r w:rsidR="00417D24">
        <w:t>.</w:t>
      </w:r>
    </w:p>
    <w:p w:rsidR="008C2DFA" w:rsidRPr="000350E6" w:rsidRDefault="008C2DFA" w:rsidP="000350E6">
      <w:pPr>
        <w:pStyle w:val="Para"/>
      </w:pPr>
      <w:r w:rsidRPr="000350E6">
        <w:t xml:space="preserve">When the behavior is controlled by a workflow, you do not have the option to choose whether or </w:t>
      </w:r>
      <w:del w:id="1170" w:author="DM" w:date="2012-08-19T11:46:00Z">
        <w:r w:rsidRPr="000350E6" w:rsidDel="002C73C3">
          <w:delText xml:space="preserve">not the </w:delText>
        </w:r>
      </w:del>
      <w:r w:rsidRPr="000350E6">
        <w:t xml:space="preserve">field has information. </w:t>
      </w:r>
    </w:p>
    <w:p w:rsidR="008C2DFA" w:rsidRDefault="008C2DFA" w:rsidP="008C2DFA">
      <w:pPr>
        <w:pStyle w:val="Para"/>
      </w:pPr>
      <w:r>
        <w:t>To modify the behavior of a custom field:</w:t>
      </w:r>
    </w:p>
    <w:p w:rsidR="008C2DFA" w:rsidRDefault="008C2DFA" w:rsidP="00A500CE">
      <w:pPr>
        <w:pStyle w:val="ListNumbered"/>
      </w:pPr>
      <w:r>
        <w:t>1.</w:t>
      </w:r>
      <w:r>
        <w:tab/>
        <w:t>From the Quick Launch, click Server Settings</w:t>
      </w:r>
      <w:r w:rsidR="00AA0E1F">
        <w:t>.</w:t>
      </w:r>
    </w:p>
    <w:p w:rsidR="008C2DFA" w:rsidRDefault="008C2DFA" w:rsidP="00A500CE">
      <w:pPr>
        <w:pStyle w:val="ListNumbered"/>
      </w:pPr>
      <w:r>
        <w:t>2.</w:t>
      </w:r>
      <w:r>
        <w:tab/>
        <w:t>Under the Enterprise Data heading, click Enterprise Custom Fields and Lookup Tables</w:t>
      </w:r>
      <w:r w:rsidR="00AA0E1F">
        <w:t>.</w:t>
      </w:r>
    </w:p>
    <w:p w:rsidR="008C2DFA" w:rsidRDefault="008C2DFA" w:rsidP="00A500CE">
      <w:pPr>
        <w:pStyle w:val="ListNumbered"/>
      </w:pPr>
      <w:r>
        <w:t>3.</w:t>
      </w:r>
      <w:r>
        <w:tab/>
        <w:t>In the Enterprise Custom Fields section, click the name of the field you want to change the behavior of.</w:t>
      </w:r>
    </w:p>
    <w:p w:rsidR="008C2DFA" w:rsidRDefault="008C2DFA" w:rsidP="00A500CE">
      <w:pPr>
        <w:pStyle w:val="ListNumbered"/>
      </w:pPr>
      <w:r>
        <w:t>4.</w:t>
      </w:r>
      <w:r>
        <w:tab/>
        <w:t xml:space="preserve">In the Behavior section, choose the options you desire. </w:t>
      </w:r>
    </w:p>
    <w:p w:rsidR="008C2DFA" w:rsidRDefault="008C2DFA" w:rsidP="00A500CE">
      <w:pPr>
        <w:pStyle w:val="ListNumbered"/>
      </w:pPr>
      <w:r>
        <w:t>5.</w:t>
      </w:r>
      <w:r>
        <w:tab/>
        <w:t xml:space="preserve">Click Save. </w:t>
      </w:r>
    </w:p>
    <w:p w:rsidR="008C2DFA" w:rsidRDefault="008C2DFA" w:rsidP="00E74C84">
      <w:pPr>
        <w:pStyle w:val="H2"/>
      </w:pPr>
      <w:r>
        <w:t>Project Detail Pages</w:t>
      </w:r>
    </w:p>
    <w:p w:rsidR="00E454ED" w:rsidRDefault="008C2DFA" w:rsidP="008C2DFA">
      <w:pPr>
        <w:pStyle w:val="Para"/>
      </w:pPr>
      <w:r>
        <w:t xml:space="preserve">When you work with Project Web App, you may not realize that you are using a series of </w:t>
      </w:r>
      <w:del w:id="1171" w:author="DM" w:date="2012-08-19T11:46:00Z">
        <w:r w:rsidDel="002C73C3">
          <w:delText>Project Detail Pages (</w:delText>
        </w:r>
      </w:del>
      <w:r>
        <w:t>PDPs</w:t>
      </w:r>
      <w:del w:id="1172" w:author="DM" w:date="2012-08-19T11:46:00Z">
        <w:r w:rsidDel="002C73C3">
          <w:delText>)</w:delText>
        </w:r>
      </w:del>
      <w:r>
        <w:t xml:space="preserve"> presenting a collection of </w:t>
      </w:r>
      <w:del w:id="1173" w:author="DM" w:date="2012-08-19T11:46:00Z">
        <w:r w:rsidDel="002C73C3">
          <w:delText>w</w:delText>
        </w:r>
      </w:del>
      <w:ins w:id="1174" w:author="DM" w:date="2012-08-19T11:46:00Z">
        <w:r w:rsidR="002C73C3">
          <w:t>W</w:t>
        </w:r>
      </w:ins>
      <w:r>
        <w:t>eb parts. With the functionality available in Project Server 2010, it is possible to create, customize</w:t>
      </w:r>
      <w:ins w:id="1175" w:author="DM" w:date="2012-08-19T11:47:00Z">
        <w:r w:rsidR="009130D4">
          <w:t>,</w:t>
        </w:r>
      </w:ins>
      <w:r>
        <w:t xml:space="preserve"> and even trigger these PDPs based on actions in Project Web App. Since </w:t>
      </w:r>
      <w:del w:id="1176" w:author="DM" w:date="2012-08-19T11:47:00Z">
        <w:r w:rsidDel="009130D4">
          <w:delText xml:space="preserve">there is </w:delText>
        </w:r>
      </w:del>
      <w:r>
        <w:t xml:space="preserve">so much functionality </w:t>
      </w:r>
      <w:ins w:id="1177" w:author="DM" w:date="2012-08-19T11:47:00Z">
        <w:r w:rsidR="009130D4">
          <w:t xml:space="preserve">is </w:t>
        </w:r>
      </w:ins>
      <w:r>
        <w:t xml:space="preserve">available, it is important that you understand the PDP. </w:t>
      </w:r>
    </w:p>
    <w:p w:rsidR="008C2DFA" w:rsidRDefault="008C2DFA" w:rsidP="008C2DFA">
      <w:pPr>
        <w:pStyle w:val="Para"/>
      </w:pPr>
      <w:r>
        <w:t xml:space="preserve">Throughout this </w:t>
      </w:r>
      <w:r w:rsidR="00E454ED">
        <w:t xml:space="preserve">section, we want to </w:t>
      </w:r>
      <w:r>
        <w:t xml:space="preserve">explore </w:t>
      </w:r>
      <w:r w:rsidR="00E454ED">
        <w:t xml:space="preserve">the use of </w:t>
      </w:r>
      <w:r>
        <w:t>PDP pages and how they are integrated with features in Project Web App</w:t>
      </w:r>
      <w:r w:rsidR="00E454ED">
        <w:t>.</w:t>
      </w:r>
    </w:p>
    <w:p w:rsidR="008C2DFA" w:rsidRDefault="008C2DFA" w:rsidP="00E74C84">
      <w:pPr>
        <w:pStyle w:val="H3"/>
      </w:pPr>
      <w:r>
        <w:t xml:space="preserve">What </w:t>
      </w:r>
      <w:ins w:id="1178" w:author="DM" w:date="2012-08-19T11:47:00Z">
        <w:r w:rsidR="009130D4">
          <w:t>I</w:t>
        </w:r>
      </w:ins>
      <w:del w:id="1179" w:author="DM" w:date="2012-08-19T11:47:00Z">
        <w:r w:rsidDel="009130D4">
          <w:delText>i</w:delText>
        </w:r>
      </w:del>
      <w:r>
        <w:t>s a Project Detail Page?</w:t>
      </w:r>
    </w:p>
    <w:p w:rsidR="008C2DFA" w:rsidRDefault="008C2DFA" w:rsidP="008C2DFA">
      <w:pPr>
        <w:pStyle w:val="Para"/>
      </w:pPr>
      <w:r>
        <w:t xml:space="preserve">A project detail page is another way of describing a </w:t>
      </w:r>
      <w:del w:id="1180" w:author="DM" w:date="2012-08-19T11:47:00Z">
        <w:r w:rsidDel="009130D4">
          <w:delText>w</w:delText>
        </w:r>
      </w:del>
      <w:ins w:id="1181" w:author="DM" w:date="2012-08-19T11:47:00Z">
        <w:r w:rsidR="009130D4">
          <w:t>W</w:t>
        </w:r>
      </w:ins>
      <w:r>
        <w:t xml:space="preserve">eb page available in Project Web App. These pages consist of </w:t>
      </w:r>
      <w:del w:id="1182" w:author="DM" w:date="2012-08-19T11:47:00Z">
        <w:r w:rsidDel="009130D4">
          <w:delText>w</w:delText>
        </w:r>
      </w:del>
      <w:ins w:id="1183" w:author="DM" w:date="2012-08-19T11:47:00Z">
        <w:r w:rsidR="009130D4">
          <w:t>W</w:t>
        </w:r>
      </w:ins>
      <w:r>
        <w:t>eb parts</w:t>
      </w:r>
      <w:ins w:id="1184" w:author="DM" w:date="2012-08-19T11:47:00Z">
        <w:r w:rsidR="009130D4">
          <w:t>,</w:t>
        </w:r>
      </w:ins>
      <w:r>
        <w:t xml:space="preserve"> and each PDP page can be used for either collecting information or displaying information. Many PDP pages are already available, but you can create additional ones as the need arise</w:t>
      </w:r>
      <w:ins w:id="1185" w:author="DM" w:date="2012-08-19T11:48:00Z">
        <w:r w:rsidR="009130D4">
          <w:t>s</w:t>
        </w:r>
      </w:ins>
      <w:r>
        <w:t>. Furthermore, PDPs can be associated with stages in a workflow</w:t>
      </w:r>
      <w:r w:rsidR="00BD461B">
        <w:t>.</w:t>
      </w:r>
    </w:p>
    <w:p w:rsidR="008C2DFA" w:rsidRDefault="008C2DFA" w:rsidP="00E74C84">
      <w:pPr>
        <w:pStyle w:val="H3"/>
      </w:pPr>
      <w:r>
        <w:t xml:space="preserve">Default </w:t>
      </w:r>
      <w:r w:rsidR="002360EC">
        <w:t xml:space="preserve">Project Detail Pages </w:t>
      </w:r>
      <w:r>
        <w:t>Available in Project Server</w:t>
      </w:r>
    </w:p>
    <w:p w:rsidR="008C2DFA" w:rsidRDefault="008C2DFA" w:rsidP="008C2DFA">
      <w:pPr>
        <w:pStyle w:val="Para"/>
      </w:pPr>
      <w:r>
        <w:t xml:space="preserve">Before making any modifications to PDPs, it is useful to have an understanding of what pages are already available and how they are integrated in Project Web App. </w:t>
      </w:r>
    </w:p>
    <w:p w:rsidR="008C2DFA" w:rsidRDefault="008C2DFA" w:rsidP="00BD461B">
      <w:pPr>
        <w:pStyle w:val="Para"/>
      </w:pPr>
      <w:r>
        <w:t xml:space="preserve">If your organization does not use all of the features of Project Web App, some PDPs will not be needed. </w:t>
      </w:r>
    </w:p>
    <w:p w:rsidR="008C2DFA" w:rsidRDefault="008C2DFA" w:rsidP="008C2DFA">
      <w:pPr>
        <w:pStyle w:val="Para"/>
      </w:pPr>
      <w:del w:id="1186" w:author="DM" w:date="2012-08-19T11:48:00Z">
        <w:r w:rsidDel="009130D4">
          <w:delText>Following are t</w:delText>
        </w:r>
      </w:del>
      <w:ins w:id="1187" w:author="DM" w:date="2012-08-19T11:48:00Z">
        <w:r w:rsidR="009130D4">
          <w:t>T</w:t>
        </w:r>
      </w:ins>
      <w:r>
        <w:t>he titles for the default PDPs</w:t>
      </w:r>
      <w:ins w:id="1188" w:author="DM" w:date="2012-08-19T11:48:00Z">
        <w:r w:rsidR="009130D4">
          <w:t xml:space="preserve"> are listed next</w:t>
        </w:r>
      </w:ins>
      <w:r>
        <w:t xml:space="preserve">. You can review the description for these items on the same page as the PDP list to </w:t>
      </w:r>
      <w:ins w:id="1189" w:author="DM" w:date="2012-08-19T11:48:00Z">
        <w:r w:rsidR="009130D4">
          <w:t>gain</w:t>
        </w:r>
      </w:ins>
      <w:del w:id="1190" w:author="DM" w:date="2012-08-19T11:48:00Z">
        <w:r w:rsidDel="009130D4">
          <w:delText>have</w:delText>
        </w:r>
      </w:del>
      <w:r>
        <w:t xml:space="preserve"> a general understanding of how each page integrates with Project Web App. </w:t>
      </w:r>
    </w:p>
    <w:p w:rsidR="008C2DFA" w:rsidRDefault="008C2DFA" w:rsidP="00A500CE">
      <w:pPr>
        <w:pStyle w:val="ListBulleted"/>
      </w:pPr>
      <w:r>
        <w:t>Post Implementation Review</w:t>
      </w:r>
    </w:p>
    <w:p w:rsidR="008C2DFA" w:rsidRDefault="008C2DFA" w:rsidP="00A500CE">
      <w:pPr>
        <w:pStyle w:val="ListBulleted"/>
      </w:pPr>
      <w:r>
        <w:t>Project Details</w:t>
      </w:r>
    </w:p>
    <w:p w:rsidR="008C2DFA" w:rsidRDefault="008C2DFA" w:rsidP="00A500CE">
      <w:pPr>
        <w:pStyle w:val="ListBulleted"/>
      </w:pPr>
      <w:r>
        <w:t>Project Information</w:t>
      </w:r>
    </w:p>
    <w:p w:rsidR="008C2DFA" w:rsidRDefault="008C2DFA" w:rsidP="00A500CE">
      <w:pPr>
        <w:pStyle w:val="ListBulleted"/>
      </w:pPr>
      <w:r>
        <w:t>Proposal Details</w:t>
      </w:r>
    </w:p>
    <w:p w:rsidR="008C2DFA" w:rsidRDefault="008C2DFA" w:rsidP="00A500CE">
      <w:pPr>
        <w:pStyle w:val="ListBulleted"/>
      </w:pPr>
      <w:r>
        <w:t>Proposal Start and End Dates</w:t>
      </w:r>
    </w:p>
    <w:p w:rsidR="008C2DFA" w:rsidRDefault="008C2DFA" w:rsidP="00A500CE">
      <w:pPr>
        <w:pStyle w:val="ListBulleted"/>
      </w:pPr>
      <w:r>
        <w:t>Proposal Stage Status</w:t>
      </w:r>
    </w:p>
    <w:p w:rsidR="008C2DFA" w:rsidRDefault="008C2DFA" w:rsidP="00A500CE">
      <w:pPr>
        <w:pStyle w:val="ListBulleted"/>
      </w:pPr>
      <w:r>
        <w:t>Proposal Summary</w:t>
      </w:r>
    </w:p>
    <w:p w:rsidR="008C2DFA" w:rsidRDefault="008C2DFA" w:rsidP="00A500CE">
      <w:pPr>
        <w:pStyle w:val="ListBulleted"/>
      </w:pPr>
      <w:r>
        <w:t>Schedule</w:t>
      </w:r>
    </w:p>
    <w:p w:rsidR="008C2DFA" w:rsidRDefault="008C2DFA" w:rsidP="00A500CE">
      <w:pPr>
        <w:pStyle w:val="ListBulleted"/>
      </w:pPr>
      <w:r>
        <w:t>Strategic Impact</w:t>
      </w:r>
    </w:p>
    <w:p w:rsidR="008C2DFA" w:rsidRDefault="008C2DFA" w:rsidP="008C2DFA">
      <w:pPr>
        <w:pStyle w:val="Para"/>
      </w:pPr>
      <w:r>
        <w:t xml:space="preserve">Each PDP has a page type associated with it. </w:t>
      </w:r>
      <w:del w:id="1191" w:author="DM" w:date="2012-08-19T11:48:00Z">
        <w:r w:rsidDel="009130D4">
          <w:delText>There are t</w:delText>
        </w:r>
      </w:del>
      <w:ins w:id="1192" w:author="DM" w:date="2012-08-19T11:48:00Z">
        <w:r w:rsidR="009130D4">
          <w:t>T</w:t>
        </w:r>
      </w:ins>
      <w:r>
        <w:t xml:space="preserve">hree page types </w:t>
      </w:r>
      <w:ins w:id="1193" w:author="DM" w:date="2012-08-19T11:48:00Z">
        <w:r w:rsidR="009130D4">
          <w:t xml:space="preserve">are </w:t>
        </w:r>
      </w:ins>
      <w:r>
        <w:t xml:space="preserve">available within the PDPs. You can see the page type next to the display name of the PDP page when you review the PDP list. </w:t>
      </w:r>
    </w:p>
    <w:p w:rsidR="0048105B" w:rsidRDefault="009130D4">
      <w:pPr>
        <w:pStyle w:val="ListNumbered"/>
        <w:pPrChange w:id="1194" w:author="DM" w:date="2012-08-19T11:49:00Z">
          <w:pPr>
            <w:pStyle w:val="ListBulleted"/>
          </w:pPr>
        </w:pPrChange>
      </w:pPr>
      <w:ins w:id="1195" w:author="DM" w:date="2012-08-19T11:49:00Z">
        <w:r>
          <w:t xml:space="preserve">1. </w:t>
        </w:r>
      </w:ins>
      <w:r w:rsidR="00367BB8" w:rsidRPr="00367BB8">
        <w:rPr>
          <w:b/>
          <w:rPrChange w:id="1196" w:author="DM" w:date="2012-08-19T11:49:00Z">
            <w:rPr/>
          </w:rPrChange>
        </w:rPr>
        <w:t>Project</w:t>
      </w:r>
      <w:ins w:id="1197" w:author="DM" w:date="2012-08-19T11:49:00Z">
        <w:r>
          <w:rPr>
            <w:b/>
          </w:rPr>
          <w:t>.</w:t>
        </w:r>
      </w:ins>
      <w:del w:id="1198" w:author="DM" w:date="2012-08-19T11:48:00Z">
        <w:r w:rsidR="008C2DFA" w:rsidDel="009130D4">
          <w:delText xml:space="preserve"> –</w:delText>
        </w:r>
      </w:del>
      <w:r w:rsidR="008C2DFA">
        <w:t xml:space="preserve"> This type is used when working with an existing project.</w:t>
      </w:r>
    </w:p>
    <w:p w:rsidR="0048105B" w:rsidRDefault="009130D4">
      <w:pPr>
        <w:pStyle w:val="ListNumbered"/>
        <w:pPrChange w:id="1199" w:author="DM" w:date="2012-08-19T11:49:00Z">
          <w:pPr>
            <w:pStyle w:val="ListBulleted"/>
          </w:pPr>
        </w:pPrChange>
      </w:pPr>
      <w:ins w:id="1200" w:author="DM" w:date="2012-08-19T11:49:00Z">
        <w:r>
          <w:t xml:space="preserve">2. </w:t>
        </w:r>
      </w:ins>
      <w:r w:rsidR="00367BB8" w:rsidRPr="00367BB8">
        <w:rPr>
          <w:b/>
          <w:rPrChange w:id="1201" w:author="DM" w:date="2012-08-19T11:49:00Z">
            <w:rPr/>
          </w:rPrChange>
        </w:rPr>
        <w:t>Workflow Status</w:t>
      </w:r>
      <w:ins w:id="1202" w:author="DM" w:date="2012-08-19T11:49:00Z">
        <w:r>
          <w:rPr>
            <w:b/>
          </w:rPr>
          <w:t>.</w:t>
        </w:r>
      </w:ins>
      <w:del w:id="1203" w:author="DM" w:date="2012-08-19T11:49:00Z">
        <w:r w:rsidR="008C2DFA" w:rsidDel="009130D4">
          <w:delText xml:space="preserve"> –</w:delText>
        </w:r>
      </w:del>
      <w:r w:rsidR="008C2DFA">
        <w:t xml:space="preserve"> This type is used to display the status and stage of a project. </w:t>
      </w:r>
    </w:p>
    <w:p w:rsidR="0048105B" w:rsidRDefault="00367BB8">
      <w:pPr>
        <w:pStyle w:val="ListNumbered"/>
        <w:pPrChange w:id="1204" w:author="DM" w:date="2012-08-19T11:49:00Z">
          <w:pPr>
            <w:pStyle w:val="ListBulleted"/>
          </w:pPr>
        </w:pPrChange>
      </w:pPr>
      <w:ins w:id="1205" w:author="DM" w:date="2012-08-19T11:49:00Z">
        <w:r w:rsidRPr="00367BB8">
          <w:rPr>
            <w:rPrChange w:id="1206" w:author="DM" w:date="2012-08-19T11:49:00Z">
              <w:rPr>
                <w:b/>
              </w:rPr>
            </w:rPrChange>
          </w:rPr>
          <w:t xml:space="preserve">3. </w:t>
        </w:r>
      </w:ins>
      <w:r w:rsidRPr="00367BB8">
        <w:rPr>
          <w:b/>
          <w:rPrChange w:id="1207" w:author="DM" w:date="2012-08-19T11:49:00Z">
            <w:rPr/>
          </w:rPrChange>
        </w:rPr>
        <w:t>New Project</w:t>
      </w:r>
      <w:ins w:id="1208" w:author="DM" w:date="2012-08-19T11:49:00Z">
        <w:r w:rsidR="009130D4">
          <w:rPr>
            <w:b/>
          </w:rPr>
          <w:t>.</w:t>
        </w:r>
      </w:ins>
      <w:r w:rsidR="008C2DFA">
        <w:t xml:space="preserve"> </w:t>
      </w:r>
      <w:del w:id="1209" w:author="DM" w:date="2012-08-19T11:49:00Z">
        <w:r w:rsidR="008C2DFA" w:rsidDel="009130D4">
          <w:delText xml:space="preserve">– </w:delText>
        </w:r>
      </w:del>
      <w:r w:rsidR="008C2DFA">
        <w:t xml:space="preserve">This type is used when creating a new project and </w:t>
      </w:r>
      <w:ins w:id="1210" w:author="DM" w:date="2012-08-19T11:49:00Z">
        <w:r w:rsidR="009130D4">
          <w:t xml:space="preserve">typically </w:t>
        </w:r>
      </w:ins>
      <w:r w:rsidR="008C2DFA">
        <w:t xml:space="preserve">is </w:t>
      </w:r>
      <w:del w:id="1211" w:author="DM" w:date="2012-08-19T11:49:00Z">
        <w:r w:rsidR="008C2DFA" w:rsidDel="009130D4">
          <w:delText xml:space="preserve">typically </w:delText>
        </w:r>
      </w:del>
      <w:r w:rsidR="008C2DFA">
        <w:t>connected with an enterprise template.</w:t>
      </w:r>
    </w:p>
    <w:p w:rsidR="008C2DFA" w:rsidRDefault="008C2DFA" w:rsidP="000350E6">
      <w:pPr>
        <w:pStyle w:val="Para"/>
      </w:pPr>
      <w:r>
        <w:t>Not all PDPs will display information when you click on them</w:t>
      </w:r>
      <w:ins w:id="1212" w:author="DM" w:date="2012-08-19T11:49:00Z">
        <w:r w:rsidR="009130D4">
          <w:t>;</w:t>
        </w:r>
      </w:ins>
      <w:del w:id="1213" w:author="DM" w:date="2012-08-19T11:49:00Z">
        <w:r w:rsidR="003E5895" w:rsidDel="009130D4">
          <w:delText>,</w:delText>
        </w:r>
      </w:del>
      <w:r>
        <w:t xml:space="preserve"> some require specific project information. The ones that do display will look like an online form. </w:t>
      </w:r>
    </w:p>
    <w:p w:rsidR="008C2DFA" w:rsidRDefault="008C2DFA" w:rsidP="008C2DFA">
      <w:pPr>
        <w:pStyle w:val="Para"/>
      </w:pPr>
      <w:r>
        <w:t>To review the list of PDP pages:</w:t>
      </w:r>
    </w:p>
    <w:p w:rsidR="008C2DFA" w:rsidRDefault="008C2DFA" w:rsidP="00A500CE">
      <w:pPr>
        <w:pStyle w:val="ListNumbered"/>
      </w:pPr>
      <w:r>
        <w:t>1.</w:t>
      </w:r>
      <w:r>
        <w:tab/>
        <w:t>On the Quick Launch, click Server Settings.</w:t>
      </w:r>
    </w:p>
    <w:p w:rsidR="008C2DFA" w:rsidRDefault="008C2DFA" w:rsidP="00A500CE">
      <w:pPr>
        <w:pStyle w:val="ListNumbered"/>
      </w:pPr>
      <w:r>
        <w:t>2.</w:t>
      </w:r>
      <w:r>
        <w:tab/>
        <w:t>Under Workflow and Project Detail Pages, click Project Detail Pages.</w:t>
      </w:r>
    </w:p>
    <w:p w:rsidR="008C2DFA" w:rsidRDefault="008C2DFA" w:rsidP="00E74C84">
      <w:pPr>
        <w:pStyle w:val="H3"/>
      </w:pPr>
      <w:r>
        <w:t>Components of PDPs</w:t>
      </w:r>
    </w:p>
    <w:p w:rsidR="00BD461B" w:rsidRDefault="008C2DFA" w:rsidP="008C2DFA">
      <w:pPr>
        <w:pStyle w:val="Para"/>
      </w:pPr>
      <w:r>
        <w:t xml:space="preserve">A PDP </w:t>
      </w:r>
      <w:del w:id="1214" w:author="DM" w:date="2012-08-19T12:02:00Z">
        <w:r w:rsidDel="00443681">
          <w:delText xml:space="preserve">page </w:delText>
        </w:r>
      </w:del>
      <w:r>
        <w:t xml:space="preserve">is made up of one or multiple </w:t>
      </w:r>
      <w:del w:id="1215" w:author="DM" w:date="2012-08-19T12:02:00Z">
        <w:r w:rsidDel="00443681">
          <w:delText>w</w:delText>
        </w:r>
      </w:del>
      <w:ins w:id="1216" w:author="DM" w:date="2012-08-19T12:02:00Z">
        <w:r w:rsidR="00443681">
          <w:t>W</w:t>
        </w:r>
      </w:ins>
      <w:r>
        <w:t xml:space="preserve">eb parts. Some </w:t>
      </w:r>
      <w:del w:id="1217" w:author="DM" w:date="2012-08-19T12:02:00Z">
        <w:r w:rsidDel="00443681">
          <w:delText xml:space="preserve">of the </w:delText>
        </w:r>
      </w:del>
      <w:r>
        <w:t xml:space="preserve">PDP default pages include </w:t>
      </w:r>
      <w:del w:id="1218" w:author="DM" w:date="2012-08-19T12:02:00Z">
        <w:r w:rsidDel="00443681">
          <w:delText>w</w:delText>
        </w:r>
      </w:del>
      <w:ins w:id="1219" w:author="DM" w:date="2012-08-19T12:02:00Z">
        <w:r w:rsidR="00443681">
          <w:t>W</w:t>
        </w:r>
      </w:ins>
      <w:r>
        <w:t xml:space="preserve">eb parts specifically designed for that page. </w:t>
      </w:r>
    </w:p>
    <w:p w:rsidR="008C2DFA" w:rsidRDefault="008C2DFA" w:rsidP="008C2DFA">
      <w:pPr>
        <w:pStyle w:val="Para"/>
      </w:pPr>
      <w:r>
        <w:t xml:space="preserve">It is possible to combine multiple </w:t>
      </w:r>
      <w:ins w:id="1220" w:author="DM" w:date="2012-08-19T12:02:00Z">
        <w:r w:rsidR="00443681">
          <w:t>W</w:t>
        </w:r>
      </w:ins>
      <w:del w:id="1221" w:author="DM" w:date="2012-08-19T12:02:00Z">
        <w:r w:rsidDel="00443681">
          <w:delText>w</w:delText>
        </w:r>
      </w:del>
      <w:r>
        <w:t xml:space="preserve">eb </w:t>
      </w:r>
      <w:ins w:id="1222" w:author="DM" w:date="2012-08-19T12:02:00Z">
        <w:r w:rsidR="00443681">
          <w:t>P</w:t>
        </w:r>
      </w:ins>
      <w:del w:id="1223" w:author="DM" w:date="2012-08-19T12:02:00Z">
        <w:r w:rsidDel="00443681">
          <w:delText>p</w:delText>
        </w:r>
      </w:del>
      <w:r>
        <w:t xml:space="preserve">arts from various categories to make a more complex PDP page. Web </w:t>
      </w:r>
      <w:ins w:id="1224" w:author="DM" w:date="2012-08-19T12:02:00Z">
        <w:r w:rsidR="00443681">
          <w:t>P</w:t>
        </w:r>
      </w:ins>
      <w:del w:id="1225" w:author="DM" w:date="2012-08-19T12:02:00Z">
        <w:r w:rsidDel="00443681">
          <w:delText>p</w:delText>
        </w:r>
      </w:del>
      <w:r>
        <w:t xml:space="preserve">arts can be from both Project Server and SharePoint Server. </w:t>
      </w:r>
    </w:p>
    <w:p w:rsidR="008C2DFA" w:rsidRDefault="008C2DFA" w:rsidP="008C2DFA">
      <w:pPr>
        <w:pStyle w:val="Para"/>
      </w:pPr>
      <w:r>
        <w:t xml:space="preserve">This is a list of </w:t>
      </w:r>
      <w:proofErr w:type="gramStart"/>
      <w:r>
        <w:t xml:space="preserve">all the </w:t>
      </w:r>
      <w:del w:id="1226" w:author="DM" w:date="2012-08-19T12:02:00Z">
        <w:r w:rsidDel="00443681">
          <w:delText>w</w:delText>
        </w:r>
      </w:del>
      <w:ins w:id="1227" w:author="DM" w:date="2012-08-19T12:02:00Z">
        <w:r w:rsidR="00443681">
          <w:t>W</w:t>
        </w:r>
      </w:ins>
      <w:r>
        <w:t>eb</w:t>
      </w:r>
      <w:proofErr w:type="gramEnd"/>
      <w:r>
        <w:t xml:space="preserve"> </w:t>
      </w:r>
      <w:ins w:id="1228" w:author="DM" w:date="2012-08-19T12:03:00Z">
        <w:r w:rsidR="00443681">
          <w:t>P</w:t>
        </w:r>
      </w:ins>
      <w:del w:id="1229" w:author="DM" w:date="2012-08-19T12:03:00Z">
        <w:r w:rsidDel="00443681">
          <w:delText>p</w:delText>
        </w:r>
      </w:del>
      <w:r>
        <w:t>art categories for reference:</w:t>
      </w:r>
    </w:p>
    <w:p w:rsidR="008C2DFA" w:rsidRDefault="008C2DFA" w:rsidP="00A500CE">
      <w:pPr>
        <w:pStyle w:val="ListBulleted"/>
      </w:pPr>
      <w:r>
        <w:t>Lists and Libraries</w:t>
      </w:r>
    </w:p>
    <w:p w:rsidR="008C2DFA" w:rsidRDefault="008C2DFA" w:rsidP="00A500CE">
      <w:pPr>
        <w:pStyle w:val="ListBulleted"/>
      </w:pPr>
      <w:r>
        <w:t>Business Data</w:t>
      </w:r>
    </w:p>
    <w:p w:rsidR="008C2DFA" w:rsidRDefault="008C2DFA" w:rsidP="00A500CE">
      <w:pPr>
        <w:pStyle w:val="ListBulleted"/>
      </w:pPr>
      <w:r>
        <w:t>Content Rollup</w:t>
      </w:r>
    </w:p>
    <w:p w:rsidR="008C2DFA" w:rsidRDefault="008C2DFA" w:rsidP="00A500CE">
      <w:pPr>
        <w:pStyle w:val="ListBulleted"/>
      </w:pPr>
      <w:r>
        <w:t>Filters</w:t>
      </w:r>
    </w:p>
    <w:p w:rsidR="008C2DFA" w:rsidRDefault="008C2DFA" w:rsidP="00A500CE">
      <w:pPr>
        <w:pStyle w:val="ListBulleted"/>
      </w:pPr>
      <w:r>
        <w:t>Forms</w:t>
      </w:r>
    </w:p>
    <w:p w:rsidR="008C2DFA" w:rsidRDefault="008C2DFA" w:rsidP="00A500CE">
      <w:pPr>
        <w:pStyle w:val="ListBulleted"/>
      </w:pPr>
      <w:r>
        <w:t>Media and Content</w:t>
      </w:r>
    </w:p>
    <w:p w:rsidR="008C2DFA" w:rsidRDefault="008C2DFA" w:rsidP="00A500CE">
      <w:pPr>
        <w:pStyle w:val="ListBulleted"/>
      </w:pPr>
      <w:r>
        <w:t>Outlook Web App</w:t>
      </w:r>
    </w:p>
    <w:p w:rsidR="008C2DFA" w:rsidRDefault="008C2DFA" w:rsidP="00A500CE">
      <w:pPr>
        <w:pStyle w:val="ListBulleted"/>
      </w:pPr>
      <w:r>
        <w:t>PerformancePoint</w:t>
      </w:r>
    </w:p>
    <w:p w:rsidR="008C2DFA" w:rsidRDefault="008C2DFA" w:rsidP="00A500CE">
      <w:pPr>
        <w:pStyle w:val="ListBulleted"/>
      </w:pPr>
      <w:r>
        <w:t>Project Web App</w:t>
      </w:r>
    </w:p>
    <w:p w:rsidR="008C2DFA" w:rsidRDefault="008C2DFA" w:rsidP="00A500CE">
      <w:pPr>
        <w:pStyle w:val="ListBulleted"/>
      </w:pPr>
      <w:r>
        <w:t xml:space="preserve">Search </w:t>
      </w:r>
    </w:p>
    <w:p w:rsidR="008C2DFA" w:rsidRDefault="008C2DFA" w:rsidP="00A500CE">
      <w:pPr>
        <w:pStyle w:val="ListBulleted"/>
      </w:pPr>
      <w:r>
        <w:t xml:space="preserve">Social </w:t>
      </w:r>
      <w:del w:id="1230" w:author="DM" w:date="2012-08-19T12:03:00Z">
        <w:r w:rsidDel="00443681">
          <w:delText>c</w:delText>
        </w:r>
      </w:del>
      <w:ins w:id="1231" w:author="DM" w:date="2012-08-19T12:03:00Z">
        <w:r w:rsidR="00443681">
          <w:t>C</w:t>
        </w:r>
      </w:ins>
      <w:r>
        <w:t>ollaboration</w:t>
      </w:r>
    </w:p>
    <w:p w:rsidR="008C2DFA" w:rsidRDefault="008C2DFA" w:rsidP="00A500CE">
      <w:pPr>
        <w:pStyle w:val="ListBulleted"/>
      </w:pPr>
      <w:r>
        <w:t>SQL Server Reporting</w:t>
      </w:r>
    </w:p>
    <w:p w:rsidR="008C2DFA" w:rsidRDefault="008C2DFA" w:rsidP="00E74C84">
      <w:pPr>
        <w:pStyle w:val="H3"/>
      </w:pPr>
      <w:r>
        <w:t>Creating a PDP</w:t>
      </w:r>
    </w:p>
    <w:p w:rsidR="008C2DFA" w:rsidRDefault="00E454ED" w:rsidP="008C2DFA">
      <w:pPr>
        <w:pStyle w:val="Para"/>
      </w:pPr>
      <w:r>
        <w:t>In working with PDP</w:t>
      </w:r>
      <w:ins w:id="1232" w:author="DM" w:date="2012-08-19T12:03:00Z">
        <w:r w:rsidR="00443681">
          <w:t>s</w:t>
        </w:r>
      </w:ins>
      <w:del w:id="1233" w:author="DM" w:date="2012-08-19T12:03:00Z">
        <w:r w:rsidDel="00443681">
          <w:delText xml:space="preserve"> pages</w:delText>
        </w:r>
      </w:del>
      <w:r>
        <w:t>, y</w:t>
      </w:r>
      <w:r w:rsidR="008C2DFA">
        <w:t xml:space="preserve">ou may discover that the available </w:t>
      </w:r>
      <w:ins w:id="1234" w:author="DM" w:date="2012-08-19T12:03:00Z">
        <w:r w:rsidR="00443681">
          <w:t>ones</w:t>
        </w:r>
      </w:ins>
      <w:del w:id="1235" w:author="DM" w:date="2012-08-19T12:03:00Z">
        <w:r w:rsidR="008C2DFA" w:rsidDel="00443681">
          <w:delText>PDP pages</w:delText>
        </w:r>
      </w:del>
      <w:r w:rsidR="008C2DFA">
        <w:t xml:space="preserve"> do not meet your needs</w:t>
      </w:r>
      <w:ins w:id="1236" w:author="DM" w:date="2012-08-19T12:03:00Z">
        <w:r w:rsidR="00443681">
          <w:t>,</w:t>
        </w:r>
      </w:ins>
      <w:r w:rsidR="008C2DFA">
        <w:t xml:space="preserve"> and you may want to create a new one. Building a new PDP is a way to fully customize a piece of Project Web App without requiring a developer</w:t>
      </w:r>
      <w:ins w:id="1237" w:author="DM" w:date="2012-08-19T12:03:00Z">
        <w:r w:rsidR="0017727E">
          <w:t>.</w:t>
        </w:r>
      </w:ins>
      <w:r w:rsidR="008C2DFA">
        <w:t xml:space="preserve"> </w:t>
      </w:r>
      <w:del w:id="1238" w:author="DM" w:date="2012-08-19T12:04:00Z">
        <w:r w:rsidR="008C2DFA" w:rsidDel="0017727E">
          <w:delText>and i</w:delText>
        </w:r>
      </w:del>
      <w:ins w:id="1239" w:author="DM" w:date="2012-08-19T12:04:00Z">
        <w:r w:rsidR="0017727E">
          <w:t>I</w:t>
        </w:r>
      </w:ins>
      <w:r w:rsidR="008C2DFA">
        <w:t xml:space="preserve">t is also a way to help enforce organizational processes or data entry requirements. </w:t>
      </w:r>
    </w:p>
    <w:p w:rsidR="008C2DFA" w:rsidRDefault="0017727E" w:rsidP="008C2DFA">
      <w:pPr>
        <w:pStyle w:val="Para"/>
      </w:pPr>
      <w:ins w:id="1240" w:author="DM" w:date="2012-08-19T12:04:00Z">
        <w:r>
          <w:t xml:space="preserve">To </w:t>
        </w:r>
      </w:ins>
      <w:del w:id="1241" w:author="DM" w:date="2012-08-19T12:04:00Z">
        <w:r w:rsidR="008C2DFA" w:rsidDel="0017727E">
          <w:delText>C</w:delText>
        </w:r>
      </w:del>
      <w:ins w:id="1242" w:author="DM" w:date="2012-08-19T12:04:00Z">
        <w:r>
          <w:t>c</w:t>
        </w:r>
      </w:ins>
      <w:r w:rsidR="008C2DFA">
        <w:t>reat</w:t>
      </w:r>
      <w:ins w:id="1243" w:author="DM" w:date="2012-08-19T12:04:00Z">
        <w:r>
          <w:t>e</w:t>
        </w:r>
      </w:ins>
      <w:del w:id="1244" w:author="DM" w:date="2012-08-19T12:04:00Z">
        <w:r w:rsidR="008C2DFA" w:rsidDel="0017727E">
          <w:delText>ing</w:delText>
        </w:r>
      </w:del>
      <w:r w:rsidR="008C2DFA">
        <w:t xml:space="preserve"> a </w:t>
      </w:r>
      <w:del w:id="1245" w:author="DM" w:date="2012-08-19T12:04:00Z">
        <w:r w:rsidR="008C2DFA" w:rsidDel="0017727E">
          <w:delText>N</w:delText>
        </w:r>
      </w:del>
      <w:ins w:id="1246" w:author="DM" w:date="2012-08-19T12:04:00Z">
        <w:r>
          <w:t>n</w:t>
        </w:r>
      </w:ins>
      <w:r w:rsidR="008C2DFA">
        <w:t xml:space="preserve">ew </w:t>
      </w:r>
      <w:ins w:id="1247" w:author="DM" w:date="2012-08-19T12:04:00Z">
        <w:r>
          <w:t>PDP</w:t>
        </w:r>
      </w:ins>
      <w:del w:id="1248" w:author="DM" w:date="2012-08-19T12:04:00Z">
        <w:r w:rsidR="008C2DFA" w:rsidDel="0017727E">
          <w:delText>Project Detail Page</w:delText>
        </w:r>
      </w:del>
      <w:r w:rsidR="008C2DFA">
        <w:t>:</w:t>
      </w:r>
    </w:p>
    <w:p w:rsidR="008C2DFA" w:rsidRDefault="008C2DFA" w:rsidP="00A500CE">
      <w:pPr>
        <w:pStyle w:val="ListNumbered"/>
      </w:pPr>
      <w:r>
        <w:t>1.</w:t>
      </w:r>
      <w:r>
        <w:tab/>
        <w:t>On the Quick Launch, click Server Settings.</w:t>
      </w:r>
    </w:p>
    <w:p w:rsidR="008C2DFA" w:rsidRDefault="008C2DFA" w:rsidP="00A500CE">
      <w:pPr>
        <w:pStyle w:val="ListNumbered"/>
      </w:pPr>
      <w:r>
        <w:t>2.</w:t>
      </w:r>
      <w:r>
        <w:tab/>
        <w:t>Under Workflow and Project Detail Pages, click Project Detail Pages.</w:t>
      </w:r>
    </w:p>
    <w:p w:rsidR="008C2DFA" w:rsidRDefault="008C2DFA" w:rsidP="00A500CE">
      <w:pPr>
        <w:pStyle w:val="ListNumbered"/>
      </w:pPr>
      <w:r>
        <w:t>3.</w:t>
      </w:r>
      <w:r>
        <w:tab/>
        <w:t xml:space="preserve">Click the Documents tab on the </w:t>
      </w:r>
      <w:del w:id="1249" w:author="DM" w:date="2012-08-19T12:04:00Z">
        <w:r w:rsidDel="0017727E">
          <w:delText>R</w:delText>
        </w:r>
      </w:del>
      <w:ins w:id="1250" w:author="DM" w:date="2012-08-19T12:04:00Z">
        <w:r w:rsidR="0017727E">
          <w:t>r</w:t>
        </w:r>
      </w:ins>
      <w:r>
        <w:t>ibbon</w:t>
      </w:r>
      <w:r w:rsidR="004C0711">
        <w:t>.</w:t>
      </w:r>
    </w:p>
    <w:p w:rsidR="008C2DFA" w:rsidRDefault="008C2DFA" w:rsidP="00A500CE">
      <w:pPr>
        <w:pStyle w:val="ListNumbered"/>
      </w:pPr>
      <w:r>
        <w:t>4.</w:t>
      </w:r>
      <w:r>
        <w:tab/>
        <w:t>Click New Document.</w:t>
      </w:r>
    </w:p>
    <w:p w:rsidR="008C2DFA" w:rsidRDefault="008C2DFA" w:rsidP="00A500CE">
      <w:pPr>
        <w:pStyle w:val="ListNumbered"/>
      </w:pPr>
      <w:r>
        <w:t>5.</w:t>
      </w:r>
      <w:r>
        <w:tab/>
        <w:t>Enter a Name for your new PDP</w:t>
      </w:r>
      <w:del w:id="1251" w:author="DM" w:date="2012-08-19T12:04:00Z">
        <w:r w:rsidDel="0017727E">
          <w:delText xml:space="preserve"> </w:delText>
        </w:r>
      </w:del>
      <w:ins w:id="1252" w:author="DM" w:date="2012-08-19T12:04:00Z">
        <w:r w:rsidR="0017727E">
          <w:t>,</w:t>
        </w:r>
      </w:ins>
      <w:del w:id="1253" w:author="DM" w:date="2012-08-19T12:04:00Z">
        <w:r w:rsidDel="0017727E">
          <w:delText>and</w:delText>
        </w:r>
      </w:del>
      <w:r>
        <w:t xml:space="preserve"> then choose the desired layout</w:t>
      </w:r>
      <w:del w:id="1254" w:author="DM" w:date="2012-08-19T12:04:00Z">
        <w:r w:rsidDel="0017727E">
          <w:delText>,</w:delText>
        </w:r>
      </w:del>
      <w:ins w:id="1255" w:author="DM" w:date="2012-08-19T12:04:00Z">
        <w:r w:rsidR="0017727E">
          <w:t xml:space="preserve"> and</w:t>
        </w:r>
      </w:ins>
      <w:r>
        <w:t xml:space="preserve"> click Create.</w:t>
      </w:r>
    </w:p>
    <w:p w:rsidR="008C2DFA" w:rsidRDefault="008C2DFA" w:rsidP="00A500CE">
      <w:pPr>
        <w:pStyle w:val="ListNumbered"/>
      </w:pPr>
      <w:r>
        <w:t>6.</w:t>
      </w:r>
      <w:r>
        <w:tab/>
        <w:t>In each portion of your PDP</w:t>
      </w:r>
      <w:del w:id="1256" w:author="DM" w:date="2012-08-19T12:04:00Z">
        <w:r w:rsidDel="0017727E">
          <w:delText xml:space="preserve"> page</w:delText>
        </w:r>
      </w:del>
      <w:r>
        <w:t xml:space="preserve">, you can choose the desired </w:t>
      </w:r>
      <w:del w:id="1257" w:author="DM" w:date="2012-08-19T12:04:00Z">
        <w:r w:rsidDel="0017727E">
          <w:delText>w</w:delText>
        </w:r>
      </w:del>
      <w:ins w:id="1258" w:author="DM" w:date="2012-08-19T12:04:00Z">
        <w:r w:rsidR="0017727E">
          <w:t>W</w:t>
        </w:r>
      </w:ins>
      <w:r>
        <w:t xml:space="preserve">eb </w:t>
      </w:r>
      <w:del w:id="1259" w:author="DM" w:date="2012-08-19T12:04:00Z">
        <w:r w:rsidDel="0017727E">
          <w:delText>p</w:delText>
        </w:r>
      </w:del>
      <w:ins w:id="1260" w:author="DM" w:date="2012-08-19T12:04:00Z">
        <w:r w:rsidR="0017727E">
          <w:t>P</w:t>
        </w:r>
      </w:ins>
      <w:r>
        <w:t>art. Click one of the Add a Web Part hyperlinks.</w:t>
      </w:r>
    </w:p>
    <w:p w:rsidR="008C2DFA" w:rsidRDefault="008C2DFA" w:rsidP="00A500CE">
      <w:pPr>
        <w:pStyle w:val="ListNumbered"/>
      </w:pPr>
      <w:r>
        <w:t>7.</w:t>
      </w:r>
      <w:r>
        <w:tab/>
        <w:t>Click the desired Category, click the desired Web Part, click the desired Field and click Add.</w:t>
      </w:r>
    </w:p>
    <w:p w:rsidR="008C2DFA" w:rsidRDefault="008C2DFA" w:rsidP="00800FC2">
      <w:pPr>
        <w:pStyle w:val="Para"/>
      </w:pPr>
      <w:r>
        <w:t>The Project Web App category is a popular place to start when building PDP</w:t>
      </w:r>
      <w:ins w:id="1261" w:author="DM" w:date="2012-08-19T12:10:00Z">
        <w:r w:rsidR="00453CE2">
          <w:t>s</w:t>
        </w:r>
      </w:ins>
      <w:del w:id="1262" w:author="DM" w:date="2012-08-19T12:10:00Z">
        <w:r w:rsidDel="00453CE2">
          <w:delText xml:space="preserve"> pages</w:delText>
        </w:r>
      </w:del>
      <w:r>
        <w:t xml:space="preserve">. </w:t>
      </w:r>
    </w:p>
    <w:p w:rsidR="008C2DFA" w:rsidRDefault="004C0711" w:rsidP="00A500CE">
      <w:pPr>
        <w:pStyle w:val="ListNumbered"/>
      </w:pPr>
      <w:r>
        <w:t>1</w:t>
      </w:r>
      <w:r w:rsidR="008C2DFA">
        <w:t>.</w:t>
      </w:r>
      <w:r w:rsidR="008C2DFA">
        <w:tab/>
        <w:t xml:space="preserve">Your </w:t>
      </w:r>
      <w:del w:id="1263" w:author="DM" w:date="2012-08-19T12:10:00Z">
        <w:r w:rsidR="008C2DFA" w:rsidDel="00453CE2">
          <w:delText>w</w:delText>
        </w:r>
      </w:del>
      <w:ins w:id="1264" w:author="DM" w:date="2012-08-19T12:10:00Z">
        <w:r w:rsidR="00453CE2">
          <w:t>W</w:t>
        </w:r>
      </w:ins>
      <w:r w:rsidR="008C2DFA">
        <w:t xml:space="preserve">eb </w:t>
      </w:r>
      <w:del w:id="1265" w:author="DM" w:date="2012-08-19T12:10:00Z">
        <w:r w:rsidR="008C2DFA" w:rsidDel="00453CE2">
          <w:delText>p</w:delText>
        </w:r>
      </w:del>
      <w:ins w:id="1266" w:author="DM" w:date="2012-08-19T12:10:00Z">
        <w:r w:rsidR="00453CE2">
          <w:t>P</w:t>
        </w:r>
      </w:ins>
      <w:r w:rsidR="008C2DFA">
        <w:t>art will be previewed in the area you previously selected.</w:t>
      </w:r>
    </w:p>
    <w:p w:rsidR="008C2DFA" w:rsidRDefault="004C0711" w:rsidP="00A500CE">
      <w:pPr>
        <w:pStyle w:val="ListNumbered"/>
      </w:pPr>
      <w:r>
        <w:t>2</w:t>
      </w:r>
      <w:r w:rsidR="008C2DFA">
        <w:t>.</w:t>
      </w:r>
      <w:r w:rsidR="008C2DFA">
        <w:tab/>
        <w:t xml:space="preserve">Click another Add a Web Part hyperlink and repeat step 7 until all the </w:t>
      </w:r>
      <w:ins w:id="1267" w:author="DM" w:date="2012-08-19T12:10:00Z">
        <w:r w:rsidR="00453CE2">
          <w:t>W</w:t>
        </w:r>
      </w:ins>
      <w:del w:id="1268" w:author="DM" w:date="2012-08-19T12:10:00Z">
        <w:r w:rsidR="008C2DFA" w:rsidDel="00453CE2">
          <w:delText>w</w:delText>
        </w:r>
      </w:del>
      <w:r w:rsidR="008C2DFA">
        <w:t xml:space="preserve">eb </w:t>
      </w:r>
      <w:del w:id="1269" w:author="DM" w:date="2012-08-19T12:10:00Z">
        <w:r w:rsidR="008C2DFA" w:rsidDel="00453CE2">
          <w:delText>p</w:delText>
        </w:r>
      </w:del>
      <w:ins w:id="1270" w:author="DM" w:date="2012-08-19T12:10:00Z">
        <w:r w:rsidR="00453CE2">
          <w:t>P</w:t>
        </w:r>
      </w:ins>
      <w:r w:rsidR="008C2DFA">
        <w:t>arts are filled in.</w:t>
      </w:r>
    </w:p>
    <w:p w:rsidR="008C2DFA" w:rsidRDefault="004C0711" w:rsidP="00A500CE">
      <w:pPr>
        <w:pStyle w:val="ListNumbered"/>
      </w:pPr>
      <w:r>
        <w:t>3</w:t>
      </w:r>
      <w:r w:rsidR="008C2DFA">
        <w:t>.</w:t>
      </w:r>
      <w:r w:rsidR="008C2DFA">
        <w:tab/>
        <w:t>On the Page tab, click Stop Editing to finish the PDP</w:t>
      </w:r>
      <w:del w:id="1271" w:author="DM" w:date="2012-08-19T12:10:00Z">
        <w:r w:rsidR="008C2DFA" w:rsidDel="00453CE2">
          <w:delText xml:space="preserve"> page</w:delText>
        </w:r>
      </w:del>
      <w:r w:rsidR="008C2DFA">
        <w:t xml:space="preserve">. </w:t>
      </w:r>
    </w:p>
    <w:p w:rsidR="008C2DFA" w:rsidRDefault="004C0711" w:rsidP="00A500CE">
      <w:pPr>
        <w:pStyle w:val="ListNumbered"/>
      </w:pPr>
      <w:r>
        <w:t>4</w:t>
      </w:r>
      <w:r w:rsidR="008C2DFA">
        <w:t>.</w:t>
      </w:r>
      <w:r w:rsidR="008C2DFA">
        <w:tab/>
        <w:t xml:space="preserve">On the Navigate up Arrow, click Project Detail Pages and </w:t>
      </w:r>
      <w:ins w:id="1272" w:author="DM" w:date="2012-08-19T12:11:00Z">
        <w:r w:rsidR="00453CE2">
          <w:t>see</w:t>
        </w:r>
      </w:ins>
      <w:del w:id="1273" w:author="DM" w:date="2012-08-19T12:11:00Z">
        <w:r w:rsidR="008C2DFA" w:rsidDel="00453CE2">
          <w:delText>notice</w:delText>
        </w:r>
      </w:del>
      <w:r w:rsidR="008C2DFA">
        <w:t xml:space="preserve"> your new page </w:t>
      </w:r>
      <w:del w:id="1274" w:author="DM" w:date="2012-08-19T12:11:00Z">
        <w:r w:rsidR="008C2DFA" w:rsidDel="00453CE2">
          <w:delText xml:space="preserve">is </w:delText>
        </w:r>
      </w:del>
      <w:r w:rsidR="008C2DFA">
        <w:t xml:space="preserve">listed. </w:t>
      </w:r>
    </w:p>
    <w:p w:rsidR="008C2DFA" w:rsidRDefault="008C2DFA" w:rsidP="00800FC2">
      <w:pPr>
        <w:pStyle w:val="Para"/>
      </w:pPr>
      <w:r>
        <w:t>New PDPs are automatically assigned the Project type. You can change this by editing the properties of the PDP</w:t>
      </w:r>
      <w:del w:id="1275" w:author="DM" w:date="2012-08-19T12:11:00Z">
        <w:r w:rsidDel="00453CE2">
          <w:delText xml:space="preserve"> page</w:delText>
        </w:r>
      </w:del>
      <w:r>
        <w:t xml:space="preserve">. </w:t>
      </w:r>
    </w:p>
    <w:p w:rsidR="008C2DFA" w:rsidRDefault="008C2DFA" w:rsidP="00E74C84">
      <w:pPr>
        <w:pStyle w:val="H3"/>
      </w:pPr>
      <w:r>
        <w:t>Modifying and Deleting PDPs</w:t>
      </w:r>
    </w:p>
    <w:p w:rsidR="008C2DFA" w:rsidRDefault="008C2DFA" w:rsidP="008C2DFA">
      <w:pPr>
        <w:pStyle w:val="Para"/>
      </w:pPr>
      <w:r>
        <w:t xml:space="preserve">As your organization’s use of Project Server evolves, you </w:t>
      </w:r>
      <w:del w:id="1276" w:author="DM" w:date="2012-08-19T12:11:00Z">
        <w:r w:rsidDel="00453CE2">
          <w:delText xml:space="preserve">will </w:delText>
        </w:r>
      </w:del>
      <w:r>
        <w:t xml:space="preserve">probably </w:t>
      </w:r>
      <w:ins w:id="1277" w:author="DM" w:date="2012-08-19T12:11:00Z">
        <w:r w:rsidR="00453CE2">
          <w:t xml:space="preserve">will </w:t>
        </w:r>
      </w:ins>
      <w:r>
        <w:t>discover a need to further refine your PDP</w:t>
      </w:r>
      <w:ins w:id="1278" w:author="DM" w:date="2012-08-19T12:11:00Z">
        <w:r w:rsidR="00453CE2">
          <w:t>s</w:t>
        </w:r>
      </w:ins>
      <w:del w:id="1279" w:author="DM" w:date="2012-08-19T12:11:00Z">
        <w:r w:rsidDel="00453CE2">
          <w:delText xml:space="preserve"> pages</w:delText>
        </w:r>
      </w:del>
      <w:r>
        <w:t xml:space="preserve">. This could involve modifying a page or deleting </w:t>
      </w:r>
      <w:ins w:id="1280" w:author="DM" w:date="2012-08-19T12:11:00Z">
        <w:r w:rsidR="00453CE2">
          <w:t>one</w:t>
        </w:r>
      </w:ins>
      <w:del w:id="1281" w:author="DM" w:date="2012-08-19T12:11:00Z">
        <w:r w:rsidDel="00453CE2">
          <w:delText>a page</w:delText>
        </w:r>
      </w:del>
      <w:r>
        <w:t xml:space="preserve"> that is no longer needed. Becoming skill</w:t>
      </w:r>
      <w:r w:rsidR="00F574BE">
        <w:t>ed in</w:t>
      </w:r>
      <w:r>
        <w:t xml:space="preserve"> both of these areas will allow </w:t>
      </w:r>
      <w:r w:rsidR="00F574BE">
        <w:t xml:space="preserve">you to make </w:t>
      </w:r>
      <w:r>
        <w:t xml:space="preserve">changes relatively quickly and </w:t>
      </w:r>
      <w:ins w:id="1282" w:author="DM" w:date="2012-08-19T12:11:00Z">
        <w:r w:rsidR="00453CE2">
          <w:t xml:space="preserve">will free up </w:t>
        </w:r>
      </w:ins>
      <w:r>
        <w:t xml:space="preserve">your Project Server administrator </w:t>
      </w:r>
      <w:del w:id="1283" w:author="DM" w:date="2012-08-19T12:11:00Z">
        <w:r w:rsidDel="00453CE2">
          <w:delText xml:space="preserve">will be freed up </w:delText>
        </w:r>
      </w:del>
      <w:r>
        <w:t xml:space="preserve">to perform other tasks. </w:t>
      </w:r>
    </w:p>
    <w:p w:rsidR="008C2DFA" w:rsidRDefault="008C2DFA" w:rsidP="008C2DFA">
      <w:pPr>
        <w:pStyle w:val="Para"/>
      </w:pPr>
      <w:r>
        <w:t xml:space="preserve">To </w:t>
      </w:r>
      <w:ins w:id="1284" w:author="DM" w:date="2012-08-19T12:11:00Z">
        <w:r w:rsidR="00453CE2">
          <w:t>m</w:t>
        </w:r>
      </w:ins>
      <w:del w:id="1285" w:author="DM" w:date="2012-08-19T12:11:00Z">
        <w:r w:rsidDel="00453CE2">
          <w:delText>M</w:delText>
        </w:r>
      </w:del>
      <w:r>
        <w:t>odify a PDP</w:t>
      </w:r>
      <w:del w:id="1286" w:author="DM" w:date="2012-08-19T12:11:00Z">
        <w:r w:rsidDel="00453CE2">
          <w:delText xml:space="preserve"> page</w:delText>
        </w:r>
      </w:del>
      <w:r>
        <w:t>:</w:t>
      </w:r>
    </w:p>
    <w:p w:rsidR="008C2DFA" w:rsidRDefault="008C2DFA" w:rsidP="00A500CE">
      <w:pPr>
        <w:pStyle w:val="ListNumbered"/>
      </w:pPr>
      <w:r>
        <w:t>1.</w:t>
      </w:r>
      <w:r>
        <w:tab/>
        <w:t>On the Quick Launch, click Server Settings.</w:t>
      </w:r>
    </w:p>
    <w:p w:rsidR="008C2DFA" w:rsidRDefault="008C2DFA" w:rsidP="00A500CE">
      <w:pPr>
        <w:pStyle w:val="ListNumbered"/>
      </w:pPr>
      <w:r>
        <w:t>2.</w:t>
      </w:r>
      <w:r>
        <w:tab/>
        <w:t>Under Workflow and Project Detail Pages, click Project Detail Pages.</w:t>
      </w:r>
    </w:p>
    <w:p w:rsidR="008C2DFA" w:rsidRDefault="008C2DFA" w:rsidP="00A500CE">
      <w:pPr>
        <w:pStyle w:val="ListNumbered"/>
      </w:pPr>
      <w:r>
        <w:t>3.</w:t>
      </w:r>
      <w:r>
        <w:tab/>
        <w:t xml:space="preserve">Click the Documents tab on the </w:t>
      </w:r>
      <w:del w:id="1287" w:author="DM" w:date="2012-08-19T12:11:00Z">
        <w:r w:rsidDel="00453CE2">
          <w:delText>R</w:delText>
        </w:r>
      </w:del>
      <w:ins w:id="1288" w:author="DM" w:date="2012-08-19T12:11:00Z">
        <w:r w:rsidR="00453CE2">
          <w:t>r</w:t>
        </w:r>
      </w:ins>
      <w:r>
        <w:t>ibbon</w:t>
      </w:r>
      <w:r w:rsidR="00F574BE">
        <w:t>.</w:t>
      </w:r>
    </w:p>
    <w:p w:rsidR="008C2DFA" w:rsidRDefault="008C2DFA" w:rsidP="00A500CE">
      <w:pPr>
        <w:pStyle w:val="ListNumbered"/>
      </w:pPr>
      <w:r>
        <w:t>4.</w:t>
      </w:r>
      <w:r>
        <w:tab/>
        <w:t xml:space="preserve">Select the check box next to the PDP </w:t>
      </w:r>
      <w:del w:id="1289" w:author="DM" w:date="2012-08-19T12:12:00Z">
        <w:r w:rsidDel="00453CE2">
          <w:delText xml:space="preserve">page </w:delText>
        </w:r>
      </w:del>
      <w:r>
        <w:t>you want to modify</w:t>
      </w:r>
      <w:ins w:id="1290" w:author="DM" w:date="2012-08-19T12:12:00Z">
        <w:r w:rsidR="00453CE2">
          <w:t>,</w:t>
        </w:r>
      </w:ins>
      <w:r>
        <w:t xml:space="preserve"> and on the Document tab, click Edit Document.</w:t>
      </w:r>
    </w:p>
    <w:p w:rsidR="008C2DFA" w:rsidRDefault="008C2DFA" w:rsidP="008C2DFA">
      <w:pPr>
        <w:pStyle w:val="Para"/>
      </w:pPr>
      <w:r>
        <w:t xml:space="preserve">To </w:t>
      </w:r>
      <w:del w:id="1291" w:author="DM" w:date="2012-08-19T12:12:00Z">
        <w:r w:rsidDel="00453CE2">
          <w:delText>D</w:delText>
        </w:r>
      </w:del>
      <w:ins w:id="1292" w:author="DM" w:date="2012-08-19T12:12:00Z">
        <w:r w:rsidR="00453CE2">
          <w:t>d</w:t>
        </w:r>
      </w:ins>
      <w:r>
        <w:t>elete a PDP</w:t>
      </w:r>
      <w:del w:id="1293" w:author="DM" w:date="2012-08-19T12:12:00Z">
        <w:r w:rsidDel="00453CE2">
          <w:delText xml:space="preserve"> page</w:delText>
        </w:r>
      </w:del>
      <w:r>
        <w:t>:</w:t>
      </w:r>
    </w:p>
    <w:p w:rsidR="008C2DFA" w:rsidRDefault="008C2DFA" w:rsidP="00A500CE">
      <w:pPr>
        <w:pStyle w:val="ListNumbered"/>
      </w:pPr>
      <w:r>
        <w:t>1.</w:t>
      </w:r>
      <w:r>
        <w:tab/>
        <w:t>On the Quick Launch, click Server Settings.</w:t>
      </w:r>
    </w:p>
    <w:p w:rsidR="008C2DFA" w:rsidRDefault="008C2DFA" w:rsidP="00A500CE">
      <w:pPr>
        <w:pStyle w:val="ListNumbered"/>
      </w:pPr>
      <w:r>
        <w:t>2.</w:t>
      </w:r>
      <w:r>
        <w:tab/>
        <w:t>Under Workflow and Project Detail Pages, click Project Detail Pages.</w:t>
      </w:r>
    </w:p>
    <w:p w:rsidR="008C2DFA" w:rsidRDefault="008C2DFA" w:rsidP="00A500CE">
      <w:pPr>
        <w:pStyle w:val="ListNumbered"/>
      </w:pPr>
      <w:r>
        <w:t>3.</w:t>
      </w:r>
      <w:r>
        <w:tab/>
        <w:t xml:space="preserve">Click the Documents tab on the </w:t>
      </w:r>
      <w:del w:id="1294" w:author="DM" w:date="2012-08-19T12:12:00Z">
        <w:r w:rsidDel="00453CE2">
          <w:delText>R</w:delText>
        </w:r>
      </w:del>
      <w:ins w:id="1295" w:author="DM" w:date="2012-08-19T12:12:00Z">
        <w:r w:rsidR="00453CE2">
          <w:t>r</w:t>
        </w:r>
      </w:ins>
      <w:r>
        <w:t>ibbon</w:t>
      </w:r>
      <w:r w:rsidR="00F574BE">
        <w:t>.</w:t>
      </w:r>
    </w:p>
    <w:p w:rsidR="008C2DFA" w:rsidRDefault="008C2DFA" w:rsidP="00A500CE">
      <w:pPr>
        <w:pStyle w:val="ListNumbered"/>
      </w:pPr>
      <w:r>
        <w:t>4.</w:t>
      </w:r>
      <w:r>
        <w:tab/>
        <w:t xml:space="preserve">Select the check box next to the PDP </w:t>
      </w:r>
      <w:del w:id="1296" w:author="DM" w:date="2012-08-19T12:12:00Z">
        <w:r w:rsidDel="00453CE2">
          <w:delText xml:space="preserve">page </w:delText>
        </w:r>
      </w:del>
      <w:r>
        <w:t>you want to modify</w:t>
      </w:r>
      <w:ins w:id="1297" w:author="DM" w:date="2012-08-19T12:12:00Z">
        <w:r w:rsidR="00453CE2">
          <w:t>,</w:t>
        </w:r>
      </w:ins>
      <w:r>
        <w:t xml:space="preserve"> and on the Document tab, click Delete Document.</w:t>
      </w:r>
    </w:p>
    <w:p w:rsidR="008C2DFA" w:rsidRDefault="008C2DFA" w:rsidP="00A500CE">
      <w:pPr>
        <w:pStyle w:val="ListNumbered"/>
      </w:pPr>
      <w:r>
        <w:t>5.</w:t>
      </w:r>
      <w:r>
        <w:tab/>
        <w:t>When prompted to confirm this action, click OK.</w:t>
      </w:r>
    </w:p>
    <w:p w:rsidR="008C2DFA" w:rsidRPr="003D61F3" w:rsidRDefault="008C2DFA" w:rsidP="003D61F3">
      <w:pPr>
        <w:pStyle w:val="Para"/>
      </w:pPr>
      <w:r w:rsidRPr="003D61F3">
        <w:t>Deleted PDPs go to the recycle bin on the main PDP</w:t>
      </w:r>
      <w:del w:id="1298" w:author="DM" w:date="2012-08-19T12:12:00Z">
        <w:r w:rsidRPr="003D61F3" w:rsidDel="00453CE2">
          <w:delText xml:space="preserve"> page</w:delText>
        </w:r>
      </w:del>
      <w:r w:rsidRPr="003D61F3">
        <w:t xml:space="preserve">. Your administrator determines how long items are available in the </w:t>
      </w:r>
      <w:del w:id="1299" w:author="DM" w:date="2012-08-19T12:12:00Z">
        <w:r w:rsidRPr="003D61F3" w:rsidDel="00453CE2">
          <w:delText>R</w:delText>
        </w:r>
      </w:del>
      <w:ins w:id="1300" w:author="DM" w:date="2012-08-19T12:12:00Z">
        <w:r w:rsidR="00453CE2">
          <w:t>r</w:t>
        </w:r>
      </w:ins>
      <w:r w:rsidRPr="003D61F3">
        <w:t xml:space="preserve">ecycle </w:t>
      </w:r>
      <w:del w:id="1301" w:author="DM" w:date="2012-08-19T12:12:00Z">
        <w:r w:rsidRPr="003D61F3" w:rsidDel="00453CE2">
          <w:delText>B</w:delText>
        </w:r>
      </w:del>
      <w:ins w:id="1302" w:author="DM" w:date="2012-08-19T12:12:00Z">
        <w:r w:rsidR="00453CE2">
          <w:t>b</w:t>
        </w:r>
      </w:ins>
      <w:r w:rsidRPr="003D61F3">
        <w:t xml:space="preserve">in. </w:t>
      </w:r>
    </w:p>
    <w:p w:rsidR="008C2DFA" w:rsidRDefault="008C2DFA" w:rsidP="00E74C84">
      <w:pPr>
        <w:pStyle w:val="H2"/>
      </w:pPr>
      <w:r>
        <w:t xml:space="preserve">Workflow Stages </w:t>
      </w:r>
    </w:p>
    <w:p w:rsidR="008C2DFA" w:rsidRDefault="00BD461B" w:rsidP="008C2DFA">
      <w:pPr>
        <w:pStyle w:val="Para"/>
      </w:pPr>
      <w:r>
        <w:t xml:space="preserve">This section </w:t>
      </w:r>
      <w:ins w:id="1303" w:author="DM" w:date="2012-08-19T12:12:00Z">
        <w:r w:rsidR="00453CE2">
          <w:t>will</w:t>
        </w:r>
      </w:ins>
      <w:del w:id="1304" w:author="DM" w:date="2012-08-19T12:12:00Z">
        <w:r w:rsidDel="00453CE2">
          <w:delText>is written to</w:delText>
        </w:r>
      </w:del>
      <w:r>
        <w:t xml:space="preserve"> help </w:t>
      </w:r>
      <w:r w:rsidR="008C2DFA">
        <w:t xml:space="preserve">you </w:t>
      </w:r>
      <w:del w:id="1305" w:author="DM" w:date="2012-08-19T12:12:00Z">
        <w:r w:rsidR="008C2DFA" w:rsidDel="00453CE2">
          <w:delText xml:space="preserve">will </w:delText>
        </w:r>
      </w:del>
      <w:r w:rsidR="008C2DFA">
        <w:t xml:space="preserve">learn how to create and modify stages and phases as part of a </w:t>
      </w:r>
      <w:ins w:id="1306" w:author="DM" w:date="2012-08-19T12:13:00Z">
        <w:r w:rsidR="00453CE2">
          <w:t xml:space="preserve">preinstalled </w:t>
        </w:r>
      </w:ins>
      <w:r w:rsidR="008C2DFA">
        <w:t>Project Server workflow</w:t>
      </w:r>
      <w:del w:id="1307" w:author="DM" w:date="2012-08-19T12:13:00Z">
        <w:r w:rsidR="008C2DFA" w:rsidDel="00453CE2">
          <w:delText xml:space="preserve"> which has been preinstalled</w:delText>
        </w:r>
      </w:del>
      <w:r w:rsidR="008C2DFA">
        <w:t>. A workflow is simply a process for achieving a goal. In terms of Project Server, a workflow is used to support your project lifecycle.</w:t>
      </w:r>
    </w:p>
    <w:p w:rsidR="008C2DFA" w:rsidRDefault="008C2DFA" w:rsidP="003D61F3">
      <w:pPr>
        <w:pStyle w:val="Para"/>
      </w:pPr>
      <w:r>
        <w:t xml:space="preserve">If you have difficulty completing these steps in your own environment, you will need to contact your Project Server administrator. </w:t>
      </w:r>
    </w:p>
    <w:p w:rsidR="008C2DFA" w:rsidRDefault="008C2DFA" w:rsidP="003D61F3">
      <w:pPr>
        <w:pStyle w:val="Para"/>
      </w:pPr>
      <w:r>
        <w:t xml:space="preserve">Developing a custom workflow is best supported by your </w:t>
      </w:r>
      <w:ins w:id="1308" w:author="DM" w:date="2012-08-19T12:13:00Z">
        <w:r w:rsidR="00453CE2">
          <w:t xml:space="preserve">Project Server </w:t>
        </w:r>
      </w:ins>
      <w:del w:id="1309" w:author="DM" w:date="2012-08-19T12:13:00Z">
        <w:r w:rsidDel="00453CE2">
          <w:delText xml:space="preserve">server </w:delText>
        </w:r>
      </w:del>
      <w:r>
        <w:t xml:space="preserve">administrator and is beyond the scope of this </w:t>
      </w:r>
      <w:r w:rsidR="00CB12CB">
        <w:t>book</w:t>
      </w:r>
      <w:r>
        <w:t xml:space="preserve">. </w:t>
      </w:r>
    </w:p>
    <w:p w:rsidR="008C2DFA" w:rsidRDefault="008C2DFA" w:rsidP="008C2DFA">
      <w:pPr>
        <w:pStyle w:val="Para"/>
      </w:pPr>
      <w:r>
        <w:t xml:space="preserve">Within each workflow, </w:t>
      </w:r>
      <w:ins w:id="1310" w:author="DM" w:date="2012-08-19T12:13:00Z">
        <w:r w:rsidR="00453CE2">
          <w:t xml:space="preserve">individuals must go through </w:t>
        </w:r>
      </w:ins>
      <w:del w:id="1311" w:author="DM" w:date="2012-08-19T12:13:00Z">
        <w:r w:rsidDel="00453CE2">
          <w:delText xml:space="preserve">there are </w:delText>
        </w:r>
      </w:del>
      <w:r>
        <w:t xml:space="preserve">a number of steps </w:t>
      </w:r>
      <w:r w:rsidR="00CB12CB">
        <w:t>(</w:t>
      </w:r>
      <w:r>
        <w:t>also called stages</w:t>
      </w:r>
      <w:r w:rsidR="00CB12CB">
        <w:t>)</w:t>
      </w:r>
      <w:r>
        <w:t xml:space="preserve"> </w:t>
      </w:r>
      <w:del w:id="1312" w:author="DM" w:date="2012-08-19T12:13:00Z">
        <w:r w:rsidDel="00453CE2">
          <w:delText xml:space="preserve">that individuals must go through </w:delText>
        </w:r>
      </w:del>
      <w:r>
        <w:t xml:space="preserve">to complete each phase. Project Server supports a sequential series of stages to ensure </w:t>
      </w:r>
      <w:ins w:id="1313" w:author="DM" w:date="2012-08-19T12:13:00Z">
        <w:r w:rsidR="000A690F">
          <w:t xml:space="preserve">that </w:t>
        </w:r>
      </w:ins>
      <w:r>
        <w:t>every project is created in the same way and important business information is captured at the exact time it is needed. Since stages are building blocks toward</w:t>
      </w:r>
      <w:del w:id="1314" w:author="DM" w:date="2012-08-19T12:13:00Z">
        <w:r w:rsidDel="000A690F">
          <w:delText>s</w:delText>
        </w:r>
      </w:del>
      <w:r>
        <w:t xml:space="preserve"> a phase, they are </w:t>
      </w:r>
      <w:del w:id="1315" w:author="DM" w:date="2012-08-19T12:13:00Z">
        <w:r w:rsidDel="000A690F">
          <w:delText xml:space="preserve">being </w:delText>
        </w:r>
      </w:del>
      <w:r>
        <w:t xml:space="preserve">addressed first. Throughout this </w:t>
      </w:r>
      <w:r w:rsidR="00E454ED">
        <w:t>section</w:t>
      </w:r>
      <w:r>
        <w:t xml:space="preserve">, </w:t>
      </w:r>
      <w:ins w:id="1316" w:author="DM" w:date="2012-08-19T12:14:00Z">
        <w:r w:rsidR="000A690F">
          <w:t>we</w:t>
        </w:r>
      </w:ins>
      <w:del w:id="1317" w:author="DM" w:date="2012-08-19T12:14:00Z">
        <w:r w:rsidDel="000A690F">
          <w:delText>you will</w:delText>
        </w:r>
      </w:del>
      <w:r>
        <w:t xml:space="preserve"> explore the existing concept of stages and how they relate to PDP</w:t>
      </w:r>
      <w:r w:rsidR="00CB12CB">
        <w:t>s</w:t>
      </w:r>
      <w:r>
        <w:t xml:space="preserve"> to address a business need. While working with stages</w:t>
      </w:r>
      <w:ins w:id="1318" w:author="DM" w:date="2012-08-19T12:14:00Z">
        <w:r w:rsidR="000A690F">
          <w:t>,</w:t>
        </w:r>
      </w:ins>
      <w:r>
        <w:t xml:space="preserve"> you will create, modify</w:t>
      </w:r>
      <w:ins w:id="1319" w:author="DM" w:date="2012-08-19T12:14:00Z">
        <w:r w:rsidR="000A690F">
          <w:t>,</w:t>
        </w:r>
      </w:ins>
      <w:r>
        <w:t xml:space="preserve"> and </w:t>
      </w:r>
      <w:proofErr w:type="spellStart"/>
      <w:r>
        <w:t>delete</w:t>
      </w:r>
      <w:del w:id="1320" w:author="Jeff Jacobson" w:date="2012-09-06T09:30:00Z">
        <w:r w:rsidDel="00A3470D">
          <w:delText xml:space="preserve"> them</w:delText>
        </w:r>
      </w:del>
      <w:ins w:id="1321" w:author="DM" w:date="2012-08-19T12:14:00Z">
        <w:del w:id="1322" w:author="Jeff Jacobson" w:date="2012-09-06T09:30:00Z">
          <w:r w:rsidR="000A690F" w:rsidDel="00A3470D">
            <w:rPr>
              <w:rStyle w:val="QueryInline"/>
            </w:rPr>
            <w:delText>[AU: PDPs?]</w:delText>
          </w:r>
        </w:del>
      </w:ins>
      <w:ins w:id="1323" w:author="Jeff Jacobson" w:date="2012-09-06T09:30:00Z">
        <w:r w:rsidR="00A3470D">
          <w:t>PDPs</w:t>
        </w:r>
      </w:ins>
      <w:proofErr w:type="spellEnd"/>
      <w:r>
        <w:t xml:space="preserve">. </w:t>
      </w:r>
    </w:p>
    <w:p w:rsidR="008C2DFA" w:rsidRDefault="008C2DFA" w:rsidP="00E74C84">
      <w:pPr>
        <w:pStyle w:val="H3"/>
      </w:pPr>
      <w:r>
        <w:t xml:space="preserve">What </w:t>
      </w:r>
      <w:ins w:id="1324" w:author="DM" w:date="2012-08-19T12:15:00Z">
        <w:r w:rsidR="000A690F">
          <w:t>I</w:t>
        </w:r>
      </w:ins>
      <w:del w:id="1325" w:author="DM" w:date="2012-08-19T12:15:00Z">
        <w:r w:rsidDel="000A690F">
          <w:delText>i</w:delText>
        </w:r>
      </w:del>
      <w:r>
        <w:t>s a Stage?</w:t>
      </w:r>
    </w:p>
    <w:p w:rsidR="00BD461B" w:rsidRDefault="008C2DFA" w:rsidP="008C2DFA">
      <w:pPr>
        <w:pStyle w:val="Para"/>
      </w:pPr>
      <w:r>
        <w:t xml:space="preserve">A stage is a step within a project lifecycle or project workflow. Stages are subcomponents </w:t>
      </w:r>
      <w:ins w:id="1326" w:author="DM" w:date="2012-08-19T12:15:00Z">
        <w:r w:rsidR="000A690F">
          <w:t>of</w:t>
        </w:r>
      </w:ins>
      <w:del w:id="1327" w:author="DM" w:date="2012-08-19T12:15:00Z">
        <w:r w:rsidDel="000A690F">
          <w:delText>to a</w:delText>
        </w:r>
      </w:del>
      <w:r>
        <w:t xml:space="preserve"> phase</w:t>
      </w:r>
      <w:ins w:id="1328" w:author="DM" w:date="2012-08-19T12:15:00Z">
        <w:r w:rsidR="000A690F">
          <w:t>s</w:t>
        </w:r>
      </w:ins>
      <w:r>
        <w:t>.</w:t>
      </w:r>
      <w:r w:rsidR="00BD461B">
        <w:t xml:space="preserve"> </w:t>
      </w:r>
      <w:r>
        <w:t xml:space="preserve">Each stage has a minimum of one </w:t>
      </w:r>
      <w:r w:rsidR="00CB12CB">
        <w:t>p</w:t>
      </w:r>
      <w:r>
        <w:t xml:space="preserve">roject </w:t>
      </w:r>
      <w:r w:rsidR="00CB12CB">
        <w:t>d</w:t>
      </w:r>
      <w:r>
        <w:t xml:space="preserve">etail </w:t>
      </w:r>
      <w:r w:rsidR="00CB12CB">
        <w:t>p</w:t>
      </w:r>
      <w:r>
        <w:t xml:space="preserve">age associated with it. Using multiple stages can enforce a business process. Some things that can be controlled on the PDP include being required to enter information in certain fields and submit the page before you can continue. Some stages require another party to approve your submission before moving to the next stage. </w:t>
      </w:r>
    </w:p>
    <w:p w:rsidR="008C2DFA" w:rsidRDefault="008C2DFA" w:rsidP="008C2DFA">
      <w:pPr>
        <w:pStyle w:val="Para"/>
      </w:pPr>
      <w:r>
        <w:t xml:space="preserve">As you move from stage to stage, additional PDPs can be shown while other PDPs can be hidden to prevent changes to submitted information. </w:t>
      </w:r>
      <w:del w:id="1329" w:author="Jeff Jacobson" w:date="2012-09-06T09:31:00Z">
        <w:r w:rsidDel="00E6327C">
          <w:delText>It</w:delText>
        </w:r>
      </w:del>
      <w:ins w:id="1330" w:author="DM" w:date="2012-08-19T12:15:00Z">
        <w:del w:id="1331" w:author="Jeff Jacobson" w:date="2012-09-06T09:31:00Z">
          <w:r w:rsidR="000A690F" w:rsidDel="00E6327C">
            <w:rPr>
              <w:rStyle w:val="QueryInline"/>
            </w:rPr>
            <w:delText>[AU: add noun for clarity]</w:delText>
          </w:r>
        </w:del>
      </w:ins>
      <w:ins w:id="1332" w:author="Jeff Jacobson" w:date="2012-09-06T09:31:00Z">
        <w:r w:rsidR="00E6327C">
          <w:t>Hiding select PDPs</w:t>
        </w:r>
      </w:ins>
      <w:r>
        <w:t xml:space="preserve"> also prevents individuals from jumping ahead and creating a schedule when the high-level proposal for the project has not been approved yet. </w:t>
      </w:r>
    </w:p>
    <w:p w:rsidR="008C2DFA" w:rsidRDefault="008C2DFA" w:rsidP="00E74C84">
      <w:pPr>
        <w:pStyle w:val="H3"/>
      </w:pPr>
      <w:r>
        <w:t>Default Stages Available in Project Server</w:t>
      </w:r>
    </w:p>
    <w:p w:rsidR="008C2DFA" w:rsidRDefault="008C2DFA" w:rsidP="008C2DFA">
      <w:pPr>
        <w:pStyle w:val="Para"/>
      </w:pPr>
      <w:r>
        <w:t xml:space="preserve">To get started with a workflow in Project Server, Microsoft has </w:t>
      </w:r>
      <w:del w:id="1333" w:author="DM" w:date="2012-08-19T12:15:00Z">
        <w:r w:rsidDel="000A690F">
          <w:delText xml:space="preserve">already </w:delText>
        </w:r>
      </w:del>
      <w:r>
        <w:t>provided a five</w:t>
      </w:r>
      <w:ins w:id="1334" w:author="DM" w:date="2012-08-19T12:15:00Z">
        <w:r w:rsidR="000A690F">
          <w:t>-</w:t>
        </w:r>
      </w:ins>
      <w:del w:id="1335" w:author="DM" w:date="2012-08-19T12:15:00Z">
        <w:r w:rsidDel="000A690F">
          <w:delText xml:space="preserve"> </w:delText>
        </w:r>
      </w:del>
      <w:r>
        <w:t>phase workflow containing multiple stages. You can choose to accept the stages provided, modify them, or delete them as desired. Since each stage represents a step in the workflow, you can compare your current business process with the listed stages and look for the delta</w:t>
      </w:r>
      <w:r w:rsidR="007D3AB5">
        <w:t>s</w:t>
      </w:r>
      <w:r>
        <w:t xml:space="preserve">. Pending internal discussion, you can then make modifications as needed. The rest of this </w:t>
      </w:r>
      <w:r w:rsidR="00BD461B">
        <w:t>section</w:t>
      </w:r>
      <w:r>
        <w:t xml:space="preserve"> focuses on changes to stages</w:t>
      </w:r>
      <w:ins w:id="1336" w:author="DM" w:date="2012-08-19T12:16:00Z">
        <w:r w:rsidR="000A690F">
          <w:t>;</w:t>
        </w:r>
      </w:ins>
      <w:del w:id="1337" w:author="DM" w:date="2012-08-19T12:16:00Z">
        <w:r w:rsidDel="000A690F">
          <w:delText>,</w:delText>
        </w:r>
      </w:del>
      <w:r>
        <w:t xml:space="preserve"> </w:t>
      </w:r>
      <w:del w:id="1338" w:author="DM" w:date="2012-08-19T12:16:00Z">
        <w:r w:rsidDel="000A690F">
          <w:delText xml:space="preserve">while </w:delText>
        </w:r>
      </w:del>
      <w:r>
        <w:t xml:space="preserve">the </w:t>
      </w:r>
      <w:del w:id="1339" w:author="DM" w:date="2012-08-20T16:04:00Z">
        <w:r w:rsidDel="005E1ADE">
          <w:delText xml:space="preserve">following </w:delText>
        </w:r>
      </w:del>
      <w:ins w:id="1340" w:author="DM" w:date="2012-08-20T16:04:00Z">
        <w:r w:rsidR="005E1ADE">
          <w:t xml:space="preserve">next </w:t>
        </w:r>
      </w:ins>
      <w:r w:rsidR="00BD461B">
        <w:t>section</w:t>
      </w:r>
      <w:r>
        <w:t xml:space="preserve"> focuses on changes to phases. </w:t>
      </w:r>
    </w:p>
    <w:p w:rsidR="008C2DFA" w:rsidRPr="007E06AA" w:rsidRDefault="008C2DFA" w:rsidP="008C2DFA">
      <w:pPr>
        <w:pStyle w:val="Para"/>
        <w:rPr>
          <w:rStyle w:val="QueryInline"/>
          <w:rPrChange w:id="1341" w:author="DM" w:date="2012-08-19T12:17:00Z">
            <w:rPr/>
          </w:rPrChange>
        </w:rPr>
      </w:pPr>
      <w:del w:id="1342" w:author="DM" w:date="2012-08-19T12:16:00Z">
        <w:r w:rsidDel="000A690F">
          <w:delText>Below is a</w:delText>
        </w:r>
      </w:del>
      <w:ins w:id="1343" w:author="DM" w:date="2012-08-19T12:16:00Z">
        <w:r w:rsidR="000A690F">
          <w:t xml:space="preserve">The next list presents the default phases with </w:t>
        </w:r>
        <w:r w:rsidR="007E06AA">
          <w:t>their associated</w:t>
        </w:r>
      </w:ins>
      <w:del w:id="1344" w:author="DM" w:date="2012-08-19T12:16:00Z">
        <w:r w:rsidDel="000A690F">
          <w:delText xml:space="preserve"> </w:delText>
        </w:r>
      </w:del>
      <w:ins w:id="1345" w:author="DM" w:date="2012-08-19T12:20:00Z">
        <w:r w:rsidR="00587B25">
          <w:t xml:space="preserve"> </w:t>
        </w:r>
      </w:ins>
      <w:del w:id="1346" w:author="DM" w:date="2012-08-19T12:16:00Z">
        <w:r w:rsidDel="000A690F">
          <w:delText xml:space="preserve">list of the </w:delText>
        </w:r>
      </w:del>
      <w:r>
        <w:t>default stages</w:t>
      </w:r>
      <w:ins w:id="1347" w:author="DM" w:date="2012-08-19T12:17:00Z">
        <w:r w:rsidR="007E06AA">
          <w:t>.</w:t>
        </w:r>
      </w:ins>
      <w:del w:id="1348" w:author="DM" w:date="2012-08-19T12:17:00Z">
        <w:r w:rsidDel="007E06AA">
          <w:delText xml:space="preserve"> </w:delText>
        </w:r>
      </w:del>
      <w:del w:id="1349" w:author="DM" w:date="2012-08-19T12:16:00Z">
        <w:r w:rsidDel="007E06AA">
          <w:delText xml:space="preserve">available </w:delText>
        </w:r>
      </w:del>
      <w:del w:id="1350" w:author="DM" w:date="2012-08-19T12:17:00Z">
        <w:r w:rsidDel="007E06AA">
          <w:delText xml:space="preserve">underneath </w:delText>
        </w:r>
      </w:del>
      <w:del w:id="1351" w:author="DM" w:date="2012-08-19T12:16:00Z">
        <w:r w:rsidDel="000A690F">
          <w:delText xml:space="preserve">the default phases </w:delText>
        </w:r>
      </w:del>
      <w:del w:id="1352" w:author="DM" w:date="2012-08-19T12:17:00Z">
        <w:r w:rsidDel="007E06AA">
          <w:delText>they are affiliated with:</w:delText>
        </w:r>
      </w:del>
      <w:ins w:id="1353" w:author="Jeff Jacobson" w:date="2012-09-06T09:32:00Z">
        <w:r w:rsidR="00E6327C">
          <w:t>+</w:t>
        </w:r>
      </w:ins>
      <w:commentRangeStart w:id="1354"/>
      <w:ins w:id="1355" w:author="DM" w:date="2012-08-19T12:17:00Z">
        <w:del w:id="1356" w:author="Jeff Jacobson" w:date="2012-09-06T09:32:00Z">
          <w:r w:rsidR="007E06AA" w:rsidDel="00E6327C">
            <w:rPr>
              <w:rStyle w:val="QueryInline"/>
            </w:rPr>
            <w:delText>[AU: OK?]</w:delText>
          </w:r>
        </w:del>
      </w:ins>
      <w:commentRangeEnd w:id="1354"/>
      <w:r w:rsidR="00E6327C">
        <w:rPr>
          <w:rStyle w:val="CommentReference"/>
          <w:rFonts w:asciiTheme="minorHAnsi" w:eastAsiaTheme="minorHAnsi" w:hAnsiTheme="minorHAnsi" w:cstheme="minorBidi"/>
          <w:snapToGrid/>
        </w:rPr>
        <w:commentReference w:id="1354"/>
      </w:r>
    </w:p>
    <w:p w:rsidR="008C2DFA" w:rsidRDefault="008C2DFA" w:rsidP="001A7E81">
      <w:pPr>
        <w:pStyle w:val="ListBulleted"/>
      </w:pPr>
      <w:r>
        <w:t>Phase</w:t>
      </w:r>
      <w:ins w:id="1357" w:author="DM" w:date="2012-08-19T12:17:00Z">
        <w:r w:rsidR="007E06AA">
          <w:t>—</w:t>
        </w:r>
      </w:ins>
      <w:del w:id="1358" w:author="DM" w:date="2012-08-19T12:17:00Z">
        <w:r w:rsidDel="007E06AA">
          <w:delText xml:space="preserve"> </w:delText>
        </w:r>
        <w:r w:rsidR="007D3AB5" w:rsidDel="007E06AA">
          <w:delText xml:space="preserve">– </w:delText>
        </w:r>
      </w:del>
      <w:r>
        <w:t>Create</w:t>
      </w:r>
    </w:p>
    <w:p w:rsidR="008C2DFA" w:rsidRDefault="008C2DFA" w:rsidP="001A7E81">
      <w:pPr>
        <w:pStyle w:val="ListBulletedSub"/>
      </w:pPr>
      <w:r>
        <w:t>Automated Rejection</w:t>
      </w:r>
    </w:p>
    <w:p w:rsidR="008C2DFA" w:rsidRDefault="008C2DFA" w:rsidP="001A7E81">
      <w:pPr>
        <w:pStyle w:val="ListBulletedSub"/>
      </w:pPr>
      <w:r>
        <w:t>Initial Proposal Details</w:t>
      </w:r>
    </w:p>
    <w:p w:rsidR="008C2DFA" w:rsidRDefault="008C2DFA" w:rsidP="001A7E81">
      <w:pPr>
        <w:pStyle w:val="ListBulletedSub"/>
      </w:pPr>
      <w:r>
        <w:t>Initial Review</w:t>
      </w:r>
    </w:p>
    <w:p w:rsidR="008C2DFA" w:rsidRDefault="008C2DFA" w:rsidP="001A7E81">
      <w:pPr>
        <w:pStyle w:val="ListBulletedSub"/>
      </w:pPr>
      <w:r>
        <w:t>Proposal Details</w:t>
      </w:r>
    </w:p>
    <w:p w:rsidR="008C2DFA" w:rsidRDefault="008C2DFA" w:rsidP="001A7E81">
      <w:pPr>
        <w:pStyle w:val="ListBulletedSub"/>
      </w:pPr>
      <w:r>
        <w:t>Rejected</w:t>
      </w:r>
    </w:p>
    <w:p w:rsidR="008C2DFA" w:rsidRDefault="008C2DFA" w:rsidP="001A7E81">
      <w:pPr>
        <w:pStyle w:val="ListBulletedSub"/>
      </w:pPr>
      <w:r>
        <w:t>Selection Review</w:t>
      </w:r>
    </w:p>
    <w:p w:rsidR="008C2DFA" w:rsidRDefault="008C2DFA" w:rsidP="001A7E81">
      <w:pPr>
        <w:pStyle w:val="ListBulleted"/>
      </w:pPr>
      <w:r>
        <w:t>Phase</w:t>
      </w:r>
      <w:ins w:id="1359" w:author="DM" w:date="2012-08-19T12:17:00Z">
        <w:r w:rsidR="007E06AA">
          <w:t>—</w:t>
        </w:r>
      </w:ins>
      <w:del w:id="1360" w:author="DM" w:date="2012-08-19T12:17:00Z">
        <w:r w:rsidDel="007E06AA">
          <w:delText xml:space="preserve"> </w:delText>
        </w:r>
        <w:r w:rsidR="007D3AB5" w:rsidDel="007E06AA">
          <w:delText xml:space="preserve">– </w:delText>
        </w:r>
      </w:del>
      <w:r>
        <w:t>Select</w:t>
      </w:r>
    </w:p>
    <w:p w:rsidR="008C2DFA" w:rsidRDefault="008C2DFA" w:rsidP="001A7E81">
      <w:pPr>
        <w:pStyle w:val="ListBulletedSub"/>
      </w:pPr>
      <w:r>
        <w:t>Not Selected</w:t>
      </w:r>
    </w:p>
    <w:p w:rsidR="008C2DFA" w:rsidRDefault="008C2DFA" w:rsidP="001A7E81">
      <w:pPr>
        <w:pStyle w:val="ListBulletedSub"/>
      </w:pPr>
      <w:r>
        <w:t>Proposal Selection</w:t>
      </w:r>
    </w:p>
    <w:p w:rsidR="008C2DFA" w:rsidRDefault="008C2DFA" w:rsidP="001A7E81">
      <w:pPr>
        <w:pStyle w:val="ListBulleted"/>
      </w:pPr>
      <w:r>
        <w:t>Phase</w:t>
      </w:r>
      <w:ins w:id="1361" w:author="DM" w:date="2012-08-19T12:17:00Z">
        <w:r w:rsidR="007E06AA">
          <w:t>—</w:t>
        </w:r>
      </w:ins>
      <w:del w:id="1362" w:author="DM" w:date="2012-08-19T12:17:00Z">
        <w:r w:rsidDel="007E06AA">
          <w:delText xml:space="preserve"> </w:delText>
        </w:r>
        <w:r w:rsidR="007D3AB5" w:rsidDel="007E06AA">
          <w:delText xml:space="preserve">– </w:delText>
        </w:r>
      </w:del>
      <w:r>
        <w:t>Plan</w:t>
      </w:r>
    </w:p>
    <w:p w:rsidR="008C2DFA" w:rsidRDefault="008C2DFA" w:rsidP="001A7E81">
      <w:pPr>
        <w:pStyle w:val="ListBulletedSub"/>
      </w:pPr>
      <w:r>
        <w:t>Cance</w:t>
      </w:r>
      <w:del w:id="1363" w:author="DM" w:date="2012-08-19T12:17:00Z">
        <w:r w:rsidDel="007E06AA">
          <w:delText>l</w:delText>
        </w:r>
      </w:del>
      <w:r>
        <w:t>led</w:t>
      </w:r>
    </w:p>
    <w:p w:rsidR="008C2DFA" w:rsidRDefault="008C2DFA" w:rsidP="001A7E81">
      <w:pPr>
        <w:pStyle w:val="ListBulletedSub"/>
      </w:pPr>
      <w:r>
        <w:t>Resource Planning</w:t>
      </w:r>
    </w:p>
    <w:p w:rsidR="008C2DFA" w:rsidRDefault="008C2DFA" w:rsidP="001A7E81">
      <w:pPr>
        <w:pStyle w:val="ListBulletedSub"/>
      </w:pPr>
      <w:r>
        <w:t>Scheduling</w:t>
      </w:r>
    </w:p>
    <w:p w:rsidR="008C2DFA" w:rsidRDefault="008C2DFA" w:rsidP="001A7E81">
      <w:pPr>
        <w:pStyle w:val="ListBulleted"/>
      </w:pPr>
      <w:r>
        <w:t>Phase</w:t>
      </w:r>
      <w:ins w:id="1364" w:author="DM" w:date="2012-08-19T12:17:00Z">
        <w:r w:rsidR="007E06AA">
          <w:t>—</w:t>
        </w:r>
      </w:ins>
      <w:del w:id="1365" w:author="DM" w:date="2012-08-19T12:17:00Z">
        <w:r w:rsidDel="007E06AA">
          <w:delText xml:space="preserve"> </w:delText>
        </w:r>
        <w:r w:rsidR="007D3AB5" w:rsidDel="007E06AA">
          <w:delText xml:space="preserve">– </w:delText>
        </w:r>
      </w:del>
      <w:r>
        <w:t>Manage</w:t>
      </w:r>
    </w:p>
    <w:p w:rsidR="008C2DFA" w:rsidRDefault="008C2DFA" w:rsidP="001A7E81">
      <w:pPr>
        <w:pStyle w:val="ListBulletedSub"/>
      </w:pPr>
      <w:r>
        <w:t>Execution</w:t>
      </w:r>
    </w:p>
    <w:p w:rsidR="008C2DFA" w:rsidRDefault="008C2DFA" w:rsidP="001A7E81">
      <w:pPr>
        <w:pStyle w:val="ListBulleted"/>
      </w:pPr>
      <w:r>
        <w:t>Phase</w:t>
      </w:r>
      <w:ins w:id="1366" w:author="DM" w:date="2012-08-19T12:17:00Z">
        <w:r w:rsidR="007E06AA">
          <w:t>—</w:t>
        </w:r>
      </w:ins>
      <w:del w:id="1367" w:author="DM" w:date="2012-08-19T12:17:00Z">
        <w:r w:rsidDel="007E06AA">
          <w:delText xml:space="preserve"> </w:delText>
        </w:r>
        <w:r w:rsidR="007D3AB5" w:rsidDel="007E06AA">
          <w:delText xml:space="preserve">– </w:delText>
        </w:r>
      </w:del>
      <w:r>
        <w:t>Finished</w:t>
      </w:r>
    </w:p>
    <w:p w:rsidR="008C2DFA" w:rsidRDefault="008C2DFA" w:rsidP="001A7E81">
      <w:pPr>
        <w:pStyle w:val="ListBulletedSub"/>
      </w:pPr>
      <w:r>
        <w:t>Completed</w:t>
      </w:r>
    </w:p>
    <w:p w:rsidR="008C2DFA" w:rsidRDefault="008C2DFA" w:rsidP="001A7E81">
      <w:pPr>
        <w:pStyle w:val="ListBulletedSub"/>
      </w:pPr>
      <w:r>
        <w:t>Final Assessment</w:t>
      </w:r>
    </w:p>
    <w:p w:rsidR="008C2DFA" w:rsidRDefault="008C2DFA" w:rsidP="006C77AB">
      <w:pPr>
        <w:pStyle w:val="Para"/>
      </w:pPr>
      <w:r>
        <w:t xml:space="preserve">You can review affiliated PDPs and a description of each stage on the Workflow Stages page. </w:t>
      </w:r>
    </w:p>
    <w:p w:rsidR="008C2DFA" w:rsidRDefault="008C2DFA" w:rsidP="00E74C84">
      <w:pPr>
        <w:pStyle w:val="H3"/>
      </w:pPr>
      <w:r>
        <w:t>Creating a New Stage</w:t>
      </w:r>
    </w:p>
    <w:p w:rsidR="008C2DFA" w:rsidRDefault="008C2DFA" w:rsidP="008C2DFA">
      <w:pPr>
        <w:pStyle w:val="Para"/>
      </w:pPr>
      <w:r>
        <w:t xml:space="preserve">After reviewing a stage, you may notice that </w:t>
      </w:r>
      <w:ins w:id="1368" w:author="DM" w:date="2012-08-19T12:17:00Z">
        <w:r w:rsidR="007E06AA">
          <w:t>it</w:t>
        </w:r>
      </w:ins>
      <w:del w:id="1369" w:author="DM" w:date="2012-08-19T12:17:00Z">
        <w:r w:rsidDel="007E06AA">
          <w:delText>the stage</w:delText>
        </w:r>
      </w:del>
      <w:r>
        <w:t xml:space="preserve"> needs to be divided into two steps to facilitate different approvals</w:t>
      </w:r>
      <w:ins w:id="1370" w:author="DM" w:date="2012-08-19T12:17:00Z">
        <w:r w:rsidR="007E06AA">
          <w:t>,</w:t>
        </w:r>
      </w:ins>
      <w:r>
        <w:t xml:space="preserve"> or you may notice </w:t>
      </w:r>
      <w:ins w:id="1371" w:author="DM" w:date="2012-08-19T12:17:00Z">
        <w:r w:rsidR="007E06AA">
          <w:t xml:space="preserve">that </w:t>
        </w:r>
      </w:ins>
      <w:r>
        <w:t xml:space="preserve">a step in a particular phase is missing. In both of these cases, you will need to create a new stage. </w:t>
      </w:r>
    </w:p>
    <w:p w:rsidR="008C2DFA" w:rsidRDefault="008C2DFA" w:rsidP="008C2DFA">
      <w:pPr>
        <w:pStyle w:val="Para"/>
      </w:pPr>
      <w:r>
        <w:t>Here is a checklist of things you will need to have available before creating a new stage:</w:t>
      </w:r>
    </w:p>
    <w:p w:rsidR="0048105B" w:rsidRDefault="008C2DFA">
      <w:pPr>
        <w:pStyle w:val="ListHead"/>
        <w:pPrChange w:id="1372" w:author="DM" w:date="2012-08-19T12:18:00Z">
          <w:pPr>
            <w:pStyle w:val="Para"/>
          </w:pPr>
        </w:pPrChange>
      </w:pPr>
      <w:r>
        <w:t>Information to Obtain</w:t>
      </w:r>
    </w:p>
    <w:p w:rsidR="008C2DFA" w:rsidRDefault="008C2DFA" w:rsidP="00A500CE">
      <w:pPr>
        <w:pStyle w:val="ListBulleted"/>
      </w:pPr>
      <w:r>
        <w:t>Name for the stage</w:t>
      </w:r>
    </w:p>
    <w:p w:rsidR="008C2DFA" w:rsidRDefault="008C2DFA" w:rsidP="00A500CE">
      <w:pPr>
        <w:pStyle w:val="ListBulleted"/>
      </w:pPr>
      <w:r>
        <w:t>Description (optional)</w:t>
      </w:r>
    </w:p>
    <w:p w:rsidR="008C2DFA" w:rsidRDefault="008C2DFA" w:rsidP="00A500CE">
      <w:pPr>
        <w:pStyle w:val="ListBulleted"/>
      </w:pPr>
      <w:r>
        <w:t>Description/tool tip for the individual (optional)</w:t>
      </w:r>
    </w:p>
    <w:p w:rsidR="008C2DFA" w:rsidRDefault="008C2DFA" w:rsidP="00A500CE">
      <w:pPr>
        <w:pStyle w:val="ListBulleted"/>
      </w:pPr>
      <w:r>
        <w:t>Phase the stage belongs in</w:t>
      </w:r>
    </w:p>
    <w:p w:rsidR="008C2DFA" w:rsidRDefault="008C2DFA" w:rsidP="00A500CE">
      <w:pPr>
        <w:pStyle w:val="ListBulleted"/>
      </w:pPr>
      <w:r>
        <w:t>Introduction PDP</w:t>
      </w:r>
      <w:ins w:id="1373" w:author="DM" w:date="2012-08-19T12:18:00Z">
        <w:r w:rsidR="007E06AA">
          <w:t>—</w:t>
        </w:r>
      </w:ins>
      <w:del w:id="1374" w:author="DM" w:date="2012-08-19T12:18:00Z">
        <w:r w:rsidDel="007E06AA">
          <w:delText xml:space="preserve"> – </w:delText>
        </w:r>
      </w:del>
      <w:r>
        <w:t xml:space="preserve">typically Project </w:t>
      </w:r>
      <w:del w:id="1375" w:author="DM" w:date="2012-08-19T12:18:00Z">
        <w:r w:rsidDel="007E06AA">
          <w:delText>S</w:delText>
        </w:r>
      </w:del>
      <w:ins w:id="1376" w:author="DM" w:date="2012-08-19T12:18:00Z">
        <w:r w:rsidR="007E06AA">
          <w:t>s</w:t>
        </w:r>
      </w:ins>
      <w:r>
        <w:t xml:space="preserve">tage </w:t>
      </w:r>
      <w:del w:id="1377" w:author="DM" w:date="2012-08-19T12:18:00Z">
        <w:r w:rsidDel="007E06AA">
          <w:delText>S</w:delText>
        </w:r>
      </w:del>
      <w:ins w:id="1378" w:author="DM" w:date="2012-08-19T12:18:00Z">
        <w:r w:rsidR="007E06AA">
          <w:t>s</w:t>
        </w:r>
      </w:ins>
      <w:r>
        <w:t>tatus</w:t>
      </w:r>
    </w:p>
    <w:p w:rsidR="008C2DFA" w:rsidRDefault="008C2DFA" w:rsidP="00A500CE">
      <w:pPr>
        <w:pStyle w:val="ListBulleted"/>
      </w:pPr>
      <w:r>
        <w:t>List of additional PDPs individuals should be able to see at this stage (will be displayed on the quick launch)</w:t>
      </w:r>
    </w:p>
    <w:p w:rsidR="008C2DFA" w:rsidRDefault="008C2DFA" w:rsidP="00A500CE">
      <w:pPr>
        <w:pStyle w:val="ListBulleted"/>
      </w:pPr>
      <w:r>
        <w:t>Additional descriptions for the visible PDPs</w:t>
      </w:r>
      <w:ins w:id="1379" w:author="DM" w:date="2012-08-19T12:18:00Z">
        <w:r w:rsidR="007E06AA">
          <w:t>—</w:t>
        </w:r>
      </w:ins>
      <w:del w:id="1380" w:author="DM" w:date="2012-08-19T12:18:00Z">
        <w:r w:rsidDel="007E06AA">
          <w:delText xml:space="preserve"> – </w:delText>
        </w:r>
      </w:del>
      <w:r>
        <w:t>may be used to help remind an individual about the purpose of each page during this stage (optional)</w:t>
      </w:r>
    </w:p>
    <w:p w:rsidR="008C2DFA" w:rsidRDefault="008C2DFA" w:rsidP="00A500CE">
      <w:pPr>
        <w:pStyle w:val="ListBulleted"/>
      </w:pPr>
      <w:r>
        <w:t>Required custom fields</w:t>
      </w:r>
      <w:ins w:id="1381" w:author="DM" w:date="2012-08-19T12:18:00Z">
        <w:r w:rsidR="007E06AA">
          <w:t>—</w:t>
        </w:r>
      </w:ins>
      <w:del w:id="1382" w:author="DM" w:date="2012-08-19T12:18:00Z">
        <w:r w:rsidDel="007E06AA">
          <w:delText xml:space="preserve"> – </w:delText>
        </w:r>
      </w:del>
      <w:r>
        <w:t>fields that were required before entering this stage</w:t>
      </w:r>
      <w:del w:id="1383" w:author="DM" w:date="2012-08-19T12:18:00Z">
        <w:r w:rsidDel="007E06AA">
          <w:delText>.</w:delText>
        </w:r>
      </w:del>
      <w:r>
        <w:t xml:space="preserve"> </w:t>
      </w:r>
      <w:ins w:id="1384" w:author="DM" w:date="2012-08-19T12:18:00Z">
        <w:r w:rsidR="007E06AA">
          <w:t>(</w:t>
        </w:r>
      </w:ins>
      <w:r>
        <w:t>Note</w:t>
      </w:r>
      <w:ins w:id="1385" w:author="DM" w:date="2012-08-19T12:18:00Z">
        <w:r w:rsidR="007E06AA">
          <w:t>:</w:t>
        </w:r>
      </w:ins>
      <w:del w:id="1386" w:author="DM" w:date="2012-08-19T12:18:00Z">
        <w:r w:rsidR="00045153" w:rsidDel="007E06AA">
          <w:delText>,</w:delText>
        </w:r>
      </w:del>
      <w:r>
        <w:t xml:space="preserve"> </w:t>
      </w:r>
      <w:del w:id="1387" w:author="DM" w:date="2012-08-19T12:18:00Z">
        <w:r w:rsidDel="007E06AA">
          <w:delText>t</w:delText>
        </w:r>
      </w:del>
      <w:ins w:id="1388" w:author="DM" w:date="2012-08-19T12:18:00Z">
        <w:r w:rsidR="007E06AA">
          <w:t>T</w:t>
        </w:r>
      </w:ins>
      <w:r>
        <w:t xml:space="preserve">hese fields must have </w:t>
      </w:r>
      <w:del w:id="1389" w:author="DM" w:date="2012-08-19T12:18:00Z">
        <w:r w:rsidDel="007E06AA">
          <w:delText xml:space="preserve">previously </w:delText>
        </w:r>
      </w:del>
      <w:r>
        <w:t xml:space="preserve">been added </w:t>
      </w:r>
      <w:ins w:id="1390" w:author="DM" w:date="2012-08-19T12:18:00Z">
        <w:r w:rsidR="007E06AA">
          <w:t xml:space="preserve">previously </w:t>
        </w:r>
      </w:ins>
      <w:r>
        <w:t>to a PDP</w:t>
      </w:r>
      <w:ins w:id="1391" w:author="DM" w:date="2012-08-19T12:18:00Z">
        <w:r w:rsidR="007E06AA">
          <w:t>.)</w:t>
        </w:r>
      </w:ins>
      <w:r>
        <w:t xml:space="preserve"> (optional) </w:t>
      </w:r>
    </w:p>
    <w:p w:rsidR="008C2DFA" w:rsidRDefault="008C2DFA" w:rsidP="00A500CE">
      <w:pPr>
        <w:pStyle w:val="ListBulleted"/>
      </w:pPr>
      <w:r>
        <w:t>Read</w:t>
      </w:r>
      <w:ins w:id="1392" w:author="DM" w:date="2012-08-19T12:18:00Z">
        <w:r w:rsidR="007E06AA">
          <w:t>-</w:t>
        </w:r>
      </w:ins>
      <w:del w:id="1393" w:author="DM" w:date="2012-08-19T12:18:00Z">
        <w:r w:rsidDel="007E06AA">
          <w:delText xml:space="preserve"> </w:delText>
        </w:r>
      </w:del>
      <w:r>
        <w:t>only custom fields</w:t>
      </w:r>
      <w:ins w:id="1394" w:author="DM" w:date="2012-08-19T12:18:00Z">
        <w:r w:rsidR="007E06AA">
          <w:t>—</w:t>
        </w:r>
      </w:ins>
      <w:del w:id="1395" w:author="DM" w:date="2012-08-19T12:18:00Z">
        <w:r w:rsidDel="007E06AA">
          <w:delText xml:space="preserve"> – </w:delText>
        </w:r>
      </w:del>
      <w:r>
        <w:t>fields you want individuals to see but not change, such as budget (optional)</w:t>
      </w:r>
    </w:p>
    <w:p w:rsidR="008C2DFA" w:rsidRDefault="008C2DFA" w:rsidP="00A500CE">
      <w:pPr>
        <w:pStyle w:val="ListBulleted"/>
      </w:pPr>
      <w:r>
        <w:t xml:space="preserve">Strategic </w:t>
      </w:r>
      <w:ins w:id="1396" w:author="DM" w:date="2012-08-19T12:19:00Z">
        <w:r w:rsidR="007E06AA">
          <w:t>i</w:t>
        </w:r>
      </w:ins>
      <w:del w:id="1397" w:author="DM" w:date="2012-08-19T12:19:00Z">
        <w:r w:rsidDel="007E06AA">
          <w:delText>I</w:delText>
        </w:r>
      </w:del>
      <w:r>
        <w:t xml:space="preserve">mpact </w:t>
      </w:r>
      <w:del w:id="1398" w:author="DM" w:date="2012-08-19T12:19:00Z">
        <w:r w:rsidDel="007E06AA">
          <w:delText>B</w:delText>
        </w:r>
      </w:del>
      <w:ins w:id="1399" w:author="DM" w:date="2012-08-19T12:19:00Z">
        <w:r w:rsidR="007E06AA">
          <w:t>b</w:t>
        </w:r>
      </w:ins>
      <w:r>
        <w:t>ehavior</w:t>
      </w:r>
      <w:ins w:id="1400" w:author="DM" w:date="2012-08-19T12:19:00Z">
        <w:r w:rsidR="007E06AA">
          <w:t>—</w:t>
        </w:r>
      </w:ins>
      <w:del w:id="1401" w:author="DM" w:date="2012-08-19T12:19:00Z">
        <w:r w:rsidDel="007E06AA">
          <w:delText xml:space="preserve"> </w:delText>
        </w:r>
        <w:r w:rsidR="00045153" w:rsidDel="007E06AA">
          <w:delText>–</w:delText>
        </w:r>
        <w:r w:rsidDel="007E06AA">
          <w:delText xml:space="preserve"> </w:delText>
        </w:r>
      </w:del>
      <w:r>
        <w:t>if required, you will need to determine a strategic impact value for every business driver (for portfolio analysis)</w:t>
      </w:r>
    </w:p>
    <w:p w:rsidR="008C2DFA" w:rsidRDefault="008C2DFA" w:rsidP="00A500CE">
      <w:pPr>
        <w:pStyle w:val="ListBulleted"/>
      </w:pPr>
      <w:r>
        <w:t>Project check-in required</w:t>
      </w:r>
      <w:ins w:id="1402" w:author="DM" w:date="2012-08-19T12:19:00Z">
        <w:r w:rsidR="007E06AA">
          <w:t>—</w:t>
        </w:r>
      </w:ins>
      <w:del w:id="1403" w:author="DM" w:date="2012-08-19T12:19:00Z">
        <w:r w:rsidDel="007E06AA">
          <w:delText xml:space="preserve"> – </w:delText>
        </w:r>
      </w:del>
      <w:r w:rsidR="00045153">
        <w:t xml:space="preserve">if required, the </w:t>
      </w:r>
      <w:r>
        <w:t xml:space="preserve">project </w:t>
      </w:r>
      <w:r w:rsidR="00045153">
        <w:t xml:space="preserve">will </w:t>
      </w:r>
      <w:r>
        <w:t>need to be checked in before completing this stage and submitting it to advance the project to the next stage (optional)</w:t>
      </w:r>
    </w:p>
    <w:p w:rsidR="008C2DFA" w:rsidRDefault="008C2DFA" w:rsidP="008C2DFA">
      <w:pPr>
        <w:pStyle w:val="Para"/>
      </w:pPr>
      <w:r>
        <w:t>To create a new stage:</w:t>
      </w:r>
    </w:p>
    <w:p w:rsidR="008C2DFA" w:rsidRDefault="008C2DFA" w:rsidP="00A500CE">
      <w:pPr>
        <w:pStyle w:val="ListNumbered"/>
      </w:pPr>
      <w:r>
        <w:t>1.</w:t>
      </w:r>
      <w:r>
        <w:tab/>
        <w:t>On the Quick Launch, click Server Settings.</w:t>
      </w:r>
    </w:p>
    <w:p w:rsidR="008C2DFA" w:rsidRDefault="008C2DFA" w:rsidP="00A500CE">
      <w:pPr>
        <w:pStyle w:val="ListNumbered"/>
      </w:pPr>
      <w:r>
        <w:t>2.</w:t>
      </w:r>
      <w:r>
        <w:tab/>
        <w:t>Under Workflow and Project Detail Pages, click Workflow Stages</w:t>
      </w:r>
      <w:r w:rsidR="00E35BF3">
        <w:t>.</w:t>
      </w:r>
    </w:p>
    <w:p w:rsidR="008C2DFA" w:rsidRDefault="008C2DFA" w:rsidP="00A500CE">
      <w:pPr>
        <w:pStyle w:val="ListNumbered"/>
      </w:pPr>
      <w:r>
        <w:t>3.</w:t>
      </w:r>
      <w:r>
        <w:tab/>
        <w:t>On the Workflow Stages Page, click New Workflow Stage</w:t>
      </w:r>
      <w:r w:rsidR="00E35BF3">
        <w:t>.</w:t>
      </w:r>
    </w:p>
    <w:p w:rsidR="008C2DFA" w:rsidRDefault="008C2DFA" w:rsidP="00A500CE">
      <w:pPr>
        <w:pStyle w:val="ListNumbered"/>
      </w:pPr>
      <w:r>
        <w:t>4.</w:t>
      </w:r>
      <w:r>
        <w:tab/>
        <w:t xml:space="preserve">On the New Workflow Stage Page, enter or complete the information as needed and click Save. </w:t>
      </w:r>
    </w:p>
    <w:p w:rsidR="008C2DFA" w:rsidRDefault="008C2DFA" w:rsidP="00E74C84">
      <w:pPr>
        <w:pStyle w:val="H3"/>
      </w:pPr>
      <w:r>
        <w:t>Modifying and Deleting Stages</w:t>
      </w:r>
    </w:p>
    <w:p w:rsidR="008C2DFA" w:rsidRDefault="008C2DFA" w:rsidP="008C2DFA">
      <w:pPr>
        <w:pStyle w:val="Para"/>
      </w:pPr>
      <w:r>
        <w:t xml:space="preserve">As your business processes evolve, you may choose to modify steps in the workflow or even delete outdated steps. This is done by either modifying or deleting stages. </w:t>
      </w:r>
    </w:p>
    <w:p w:rsidR="008C2DFA" w:rsidRDefault="008C2DFA" w:rsidP="008C2DFA">
      <w:pPr>
        <w:pStyle w:val="Para"/>
      </w:pPr>
      <w:r>
        <w:t xml:space="preserve">To </w:t>
      </w:r>
      <w:r w:rsidR="00C4498F">
        <w:t xml:space="preserve">modify or </w:t>
      </w:r>
      <w:r>
        <w:t>delete a stage:</w:t>
      </w:r>
    </w:p>
    <w:p w:rsidR="008C2DFA" w:rsidRDefault="008C2DFA" w:rsidP="00A500CE">
      <w:pPr>
        <w:pStyle w:val="ListNumbered"/>
      </w:pPr>
      <w:r>
        <w:t>1.</w:t>
      </w:r>
      <w:r>
        <w:tab/>
        <w:t>On the Quick Launch, click Server Settings.</w:t>
      </w:r>
    </w:p>
    <w:p w:rsidR="008C2DFA" w:rsidRDefault="008C2DFA" w:rsidP="00A500CE">
      <w:pPr>
        <w:pStyle w:val="ListNumbered"/>
      </w:pPr>
      <w:r>
        <w:t>2.</w:t>
      </w:r>
      <w:r>
        <w:tab/>
        <w:t>Under Workflow and Project Detail Pages, click Workflow Stages</w:t>
      </w:r>
      <w:ins w:id="1404" w:author="DM" w:date="2012-08-19T12:27:00Z">
        <w:r w:rsidR="009204F9">
          <w:t>.</w:t>
        </w:r>
      </w:ins>
    </w:p>
    <w:p w:rsidR="008C2DFA" w:rsidRDefault="008C2DFA" w:rsidP="00A500CE">
      <w:pPr>
        <w:pStyle w:val="ListNumbered"/>
      </w:pPr>
      <w:r>
        <w:t>3.</w:t>
      </w:r>
      <w:r>
        <w:tab/>
        <w:t>On the Workflow Stages Page, click the name of the stage you want to modify.</w:t>
      </w:r>
    </w:p>
    <w:p w:rsidR="008C2DFA" w:rsidRDefault="008C2DFA" w:rsidP="00A500CE">
      <w:pPr>
        <w:pStyle w:val="ListNumbered"/>
      </w:pPr>
      <w:r>
        <w:t>4.</w:t>
      </w:r>
      <w:r>
        <w:tab/>
      </w:r>
      <w:r w:rsidR="00E35BF3">
        <w:t>M</w:t>
      </w:r>
      <w:r>
        <w:t>ake any necessary modifications</w:t>
      </w:r>
      <w:r w:rsidR="00E35BF3">
        <w:t xml:space="preserve"> o</w:t>
      </w:r>
      <w:r w:rsidR="00E35BF3" w:rsidRPr="00E35BF3">
        <w:t>n the stage name details page</w:t>
      </w:r>
      <w:r>
        <w:t xml:space="preserve"> and click </w:t>
      </w:r>
      <w:proofErr w:type="gramStart"/>
      <w:r>
        <w:t>Save</w:t>
      </w:r>
      <w:proofErr w:type="gramEnd"/>
      <w:r>
        <w:t xml:space="preserve">. </w:t>
      </w:r>
    </w:p>
    <w:p w:rsidR="008C2DFA" w:rsidRDefault="008C2DFA" w:rsidP="008C2DFA">
      <w:pPr>
        <w:pStyle w:val="Para"/>
      </w:pPr>
      <w:r>
        <w:t>To delete a stage:</w:t>
      </w:r>
    </w:p>
    <w:p w:rsidR="008C2DFA" w:rsidRDefault="00E35BF3" w:rsidP="00A500CE">
      <w:pPr>
        <w:pStyle w:val="ListNumbered"/>
      </w:pPr>
      <w:r>
        <w:t>1</w:t>
      </w:r>
      <w:r w:rsidR="008C2DFA">
        <w:t>.</w:t>
      </w:r>
      <w:r w:rsidR="008C2DFA">
        <w:tab/>
        <w:t>On the Quick Launch, click Server Settings.</w:t>
      </w:r>
    </w:p>
    <w:p w:rsidR="008C2DFA" w:rsidRDefault="00E35BF3" w:rsidP="00A500CE">
      <w:pPr>
        <w:pStyle w:val="ListNumbered"/>
      </w:pPr>
      <w:r>
        <w:t>2</w:t>
      </w:r>
      <w:r w:rsidR="008C2DFA">
        <w:t>.</w:t>
      </w:r>
      <w:r w:rsidR="008C2DFA">
        <w:tab/>
        <w:t>Under Workflow and Project Detail Pages, click Workflow Stages</w:t>
      </w:r>
      <w:r>
        <w:t>.</w:t>
      </w:r>
    </w:p>
    <w:p w:rsidR="008C2DFA" w:rsidRDefault="00E35BF3" w:rsidP="00A500CE">
      <w:pPr>
        <w:pStyle w:val="ListNumbered"/>
      </w:pPr>
      <w:r>
        <w:t>3</w:t>
      </w:r>
      <w:r w:rsidR="008C2DFA">
        <w:t>.</w:t>
      </w:r>
      <w:r w:rsidR="008C2DFA">
        <w:tab/>
        <w:t>On the Workflow Stages Page, select the row of the item you want to delete</w:t>
      </w:r>
      <w:r>
        <w:t>.</w:t>
      </w:r>
    </w:p>
    <w:p w:rsidR="008C2DFA" w:rsidRDefault="008C2DFA" w:rsidP="001A7E81">
      <w:pPr>
        <w:pStyle w:val="ListPara"/>
      </w:pPr>
      <w:r>
        <w:t xml:space="preserve">To select the row, click the gray box to the left of the phase name or click anywhere on the row that does not have hyperlinked text. </w:t>
      </w:r>
    </w:p>
    <w:p w:rsidR="008C2DFA" w:rsidRDefault="00E35BF3" w:rsidP="00A500CE">
      <w:pPr>
        <w:pStyle w:val="ListNumbered"/>
      </w:pPr>
      <w:r>
        <w:t>4</w:t>
      </w:r>
      <w:r w:rsidR="008C2DFA">
        <w:t>.</w:t>
      </w:r>
      <w:r w:rsidR="008C2DFA">
        <w:tab/>
        <w:t>Click Delete Workflow Stages</w:t>
      </w:r>
      <w:ins w:id="1405" w:author="DM" w:date="2012-08-19T12:27:00Z">
        <w:r w:rsidR="009204F9">
          <w:t>.</w:t>
        </w:r>
      </w:ins>
    </w:p>
    <w:p w:rsidR="008C2DFA" w:rsidRDefault="008C2DFA" w:rsidP="00E74C84">
      <w:pPr>
        <w:pStyle w:val="H2"/>
      </w:pPr>
      <w:r>
        <w:t>Workflow Phases</w:t>
      </w:r>
    </w:p>
    <w:p w:rsidR="008C2DFA" w:rsidRDefault="008C2DFA" w:rsidP="008C2DFA">
      <w:pPr>
        <w:pStyle w:val="Para"/>
      </w:pPr>
      <w:r>
        <w:t xml:space="preserve">An important next step to managing stages is managing phases, which are a higher level </w:t>
      </w:r>
      <w:ins w:id="1406" w:author="DM" w:date="2012-08-19T12:20:00Z">
        <w:r w:rsidR="00587B25">
          <w:t xml:space="preserve">than stages </w:t>
        </w:r>
        <w:commentRangeStart w:id="1407"/>
        <w:del w:id="1408" w:author="Jeff Jacobson" w:date="2012-09-06T09:34:00Z">
          <w:r w:rsidR="00587B25" w:rsidDel="00F16AFC">
            <w:rPr>
              <w:rStyle w:val="QueryInline"/>
            </w:rPr>
            <w:delText>[AU: OK?]</w:delText>
          </w:r>
        </w:del>
      </w:ins>
      <w:commentRangeEnd w:id="1407"/>
      <w:r w:rsidR="00F16AFC">
        <w:rPr>
          <w:rStyle w:val="CommentReference"/>
          <w:rFonts w:asciiTheme="minorHAnsi" w:eastAsiaTheme="minorHAnsi" w:hAnsiTheme="minorHAnsi" w:cstheme="minorBidi"/>
          <w:snapToGrid/>
        </w:rPr>
        <w:commentReference w:id="1407"/>
      </w:r>
      <w:r>
        <w:t xml:space="preserve">in the </w:t>
      </w:r>
      <w:ins w:id="1409" w:author="DM" w:date="2012-08-19T12:20:00Z">
        <w:r w:rsidR="00587B25">
          <w:t>PM</w:t>
        </w:r>
      </w:ins>
      <w:del w:id="1410" w:author="DM" w:date="2012-08-19T12:20:00Z">
        <w:r w:rsidDel="00587B25">
          <w:delText>project management</w:delText>
        </w:r>
      </w:del>
      <w:r>
        <w:t xml:space="preserve"> </w:t>
      </w:r>
      <w:proofErr w:type="gramStart"/>
      <w:r>
        <w:t>lifecycle</w:t>
      </w:r>
      <w:proofErr w:type="gramEnd"/>
      <w:r>
        <w:t>.</w:t>
      </w:r>
    </w:p>
    <w:p w:rsidR="008C2DFA" w:rsidRPr="00B47962" w:rsidRDefault="008C2DFA" w:rsidP="00B47962">
      <w:pPr>
        <w:pStyle w:val="Para"/>
      </w:pPr>
      <w:r w:rsidRPr="00B47962">
        <w:t xml:space="preserve">If you have difficulty completing these steps in your own environment, you will need to contact your Project Server administrator. </w:t>
      </w:r>
    </w:p>
    <w:p w:rsidR="008C2DFA" w:rsidRDefault="00587B25" w:rsidP="008C2DFA">
      <w:pPr>
        <w:pStyle w:val="Para"/>
      </w:pPr>
      <w:ins w:id="1411" w:author="DM" w:date="2012-08-19T12:21:00Z">
        <w:r>
          <w:t xml:space="preserve">Throughout this section, we explore the concept of </w:t>
        </w:r>
      </w:ins>
      <w:del w:id="1412" w:author="DM" w:date="2012-08-19T12:21:00Z">
        <w:r w:rsidR="008C2DFA" w:rsidDel="00587B25">
          <w:delText xml:space="preserve">Throughout this </w:delText>
        </w:r>
        <w:r w:rsidR="00BD461B" w:rsidDel="00587B25">
          <w:delText>Section</w:delText>
        </w:r>
        <w:r w:rsidR="008C2DFA" w:rsidDel="00587B25">
          <w:delText xml:space="preserve"> you will explore </w:delText>
        </w:r>
      </w:del>
      <w:del w:id="1413" w:author="DM" w:date="2012-08-19T12:22:00Z">
        <w:r w:rsidR="008C2DFA" w:rsidDel="00587B25">
          <w:delText xml:space="preserve">the concept of </w:delText>
        </w:r>
      </w:del>
      <w:r w:rsidR="008C2DFA">
        <w:t>phases</w:t>
      </w:r>
      <w:ins w:id="1414" w:author="DM" w:date="2012-08-19T12:22:00Z">
        <w:r>
          <w:t>,</w:t>
        </w:r>
      </w:ins>
      <w:r w:rsidR="008C2DFA">
        <w:t xml:space="preserve"> including the phases available instantly when Project Server is fully installed. You will </w:t>
      </w:r>
      <w:del w:id="1415" w:author="DM" w:date="2012-08-19T12:22:00Z">
        <w:r w:rsidR="008C2DFA" w:rsidDel="00587B25">
          <w:delText xml:space="preserve">also </w:delText>
        </w:r>
      </w:del>
      <w:r w:rsidR="008C2DFA">
        <w:t>make a series of changes to phases</w:t>
      </w:r>
      <w:ins w:id="1416" w:author="DM" w:date="2012-08-19T12:22:00Z">
        <w:r>
          <w:t>,</w:t>
        </w:r>
      </w:ins>
      <w:r w:rsidR="008C2DFA">
        <w:t xml:space="preserve"> which include creation, modification, and deletion. As part of the discussion in this </w:t>
      </w:r>
      <w:r w:rsidR="00BD461B">
        <w:t>section</w:t>
      </w:r>
      <w:r w:rsidR="008C2DFA">
        <w:t xml:space="preserve">, you will explore the benefits of using a naming convention when working with phases. </w:t>
      </w:r>
    </w:p>
    <w:p w:rsidR="008C2DFA" w:rsidRDefault="008C2DFA" w:rsidP="00E74C84">
      <w:pPr>
        <w:pStyle w:val="H3"/>
      </w:pPr>
      <w:r>
        <w:t xml:space="preserve">What </w:t>
      </w:r>
      <w:ins w:id="1417" w:author="DM" w:date="2012-08-19T12:22:00Z">
        <w:r w:rsidR="00587B25">
          <w:t>I</w:t>
        </w:r>
      </w:ins>
      <w:del w:id="1418" w:author="DM" w:date="2012-08-19T12:22:00Z">
        <w:r w:rsidDel="00587B25">
          <w:delText>i</w:delText>
        </w:r>
      </w:del>
      <w:r>
        <w:t>s a Phase?</w:t>
      </w:r>
    </w:p>
    <w:p w:rsidR="00AB32B5" w:rsidRDefault="008C2DFA" w:rsidP="008C2DFA">
      <w:pPr>
        <w:pStyle w:val="Para"/>
      </w:pPr>
      <w:r>
        <w:t xml:space="preserve">A phase is a collection of stages that are grouped </w:t>
      </w:r>
      <w:r w:rsidR="00E65C11">
        <w:t xml:space="preserve">together </w:t>
      </w:r>
      <w:r>
        <w:t xml:space="preserve">for a common purpose, such as project selection or project scheduling. By grouping your entire enterprise list of projects into phases, you can easily identify trends and make decisions based on where the majority of projects fall. </w:t>
      </w:r>
    </w:p>
    <w:p w:rsidR="008C2DFA" w:rsidRDefault="008C2DFA" w:rsidP="008C2DFA">
      <w:pPr>
        <w:pStyle w:val="Para"/>
      </w:pPr>
      <w:r>
        <w:t xml:space="preserve">For example, </w:t>
      </w:r>
      <w:r w:rsidR="00E65C11">
        <w:t xml:space="preserve">a </w:t>
      </w:r>
      <w:r>
        <w:t xml:space="preserve">majority of projects still in </w:t>
      </w:r>
      <w:r w:rsidR="00E65C11">
        <w:t xml:space="preserve">the </w:t>
      </w:r>
      <w:r>
        <w:t xml:space="preserve">project selection phase might indicate a backlog with the individuals or teams responsible for approving projects or assigning projects to a project manager. In the next few </w:t>
      </w:r>
      <w:del w:id="1419" w:author="Jeff Jacobson" w:date="2012-09-06T09:36:00Z">
        <w:r w:rsidDel="00B13678">
          <w:delText>topics</w:delText>
        </w:r>
      </w:del>
      <w:ins w:id="1420" w:author="DM" w:date="2012-08-19T12:23:00Z">
        <w:del w:id="1421" w:author="Jeff Jacobson" w:date="2012-09-06T09:36:00Z">
          <w:r w:rsidR="00D14F3F" w:rsidDel="00B13678">
            <w:rPr>
              <w:rStyle w:val="QueryInline"/>
            </w:rPr>
            <w:delText>[AU: term OK?]</w:delText>
          </w:r>
        </w:del>
      </w:ins>
      <w:ins w:id="1422" w:author="Jeff Jacobson" w:date="2012-09-06T09:36:00Z">
        <w:r w:rsidR="00B13678">
          <w:t>sections</w:t>
        </w:r>
      </w:ins>
      <w:r>
        <w:t xml:space="preserve">, we </w:t>
      </w:r>
      <w:del w:id="1423" w:author="DM" w:date="2012-08-19T12:23:00Z">
        <w:r w:rsidDel="00D14F3F">
          <w:delText xml:space="preserve">will </w:delText>
        </w:r>
      </w:del>
      <w:r>
        <w:t>cover creating, modifying, and deleting phases</w:t>
      </w:r>
      <w:del w:id="1424" w:author="DM" w:date="2012-08-19T12:23:00Z">
        <w:r w:rsidDel="00D14F3F">
          <w:delText>,</w:delText>
        </w:r>
      </w:del>
      <w:r>
        <w:t xml:space="preserve"> and the importance of naming conventions. </w:t>
      </w:r>
    </w:p>
    <w:p w:rsidR="008C2DFA" w:rsidRDefault="008C2DFA" w:rsidP="00E74C84">
      <w:pPr>
        <w:pStyle w:val="H3"/>
      </w:pPr>
      <w:r>
        <w:t>Default Phases Available in Project Server</w:t>
      </w:r>
    </w:p>
    <w:p w:rsidR="008C2DFA" w:rsidDel="005E1ADE" w:rsidRDefault="008C2DFA" w:rsidP="008C2DFA">
      <w:pPr>
        <w:pStyle w:val="Para"/>
        <w:rPr>
          <w:del w:id="1425" w:author="DM" w:date="2012-08-20T16:05:00Z"/>
        </w:rPr>
      </w:pPr>
      <w:r>
        <w:t xml:space="preserve">There are five default phases in Project Server. These phases support many </w:t>
      </w:r>
      <w:ins w:id="1426" w:author="DM" w:date="2012-08-19T12:23:00Z">
        <w:r w:rsidR="00D14F3F">
          <w:t>PM</w:t>
        </w:r>
      </w:ins>
      <w:del w:id="1427" w:author="DM" w:date="2012-08-19T12:23:00Z">
        <w:r w:rsidDel="00D14F3F">
          <w:delText>project management</w:delText>
        </w:r>
      </w:del>
      <w:r>
        <w:t xml:space="preserve"> </w:t>
      </w:r>
      <w:proofErr w:type="gramStart"/>
      <w:r>
        <w:t>lifecycles</w:t>
      </w:r>
      <w:proofErr w:type="gramEnd"/>
      <w:r>
        <w:t xml:space="preserve"> and business processes but can be easily tailored to your organization’s needs</w:t>
      </w:r>
      <w:del w:id="1428" w:author="DM" w:date="2012-08-19T12:23:00Z">
        <w:r w:rsidDel="00D14F3F">
          <w:delText xml:space="preserve"> as discussed in the next few topics</w:delText>
        </w:r>
      </w:del>
      <w:r>
        <w:t xml:space="preserve">. The available default phases are listed </w:t>
      </w:r>
      <w:ins w:id="1429" w:author="DM" w:date="2012-08-19T12:23:00Z">
        <w:r w:rsidR="00D14F3F">
          <w:t>next</w:t>
        </w:r>
      </w:ins>
      <w:ins w:id="1430" w:author="DM" w:date="2012-08-20T16:05:00Z">
        <w:r w:rsidR="005E1ADE">
          <w:t xml:space="preserve">, </w:t>
        </w:r>
      </w:ins>
      <w:del w:id="1431" w:author="DM" w:date="2012-08-19T12:23:00Z">
        <w:r w:rsidDel="00D14F3F">
          <w:delText>below</w:delText>
        </w:r>
      </w:del>
      <w:del w:id="1432" w:author="DM" w:date="2012-08-20T16:05:00Z">
        <w:r w:rsidDel="005E1ADE">
          <w:delText>.</w:delText>
        </w:r>
      </w:del>
    </w:p>
    <w:p w:rsidR="008C2DFA" w:rsidRDefault="008C2DFA" w:rsidP="008C2DFA">
      <w:pPr>
        <w:pStyle w:val="Para"/>
      </w:pPr>
      <w:del w:id="1433" w:author="DM" w:date="2012-08-20T16:05:00Z">
        <w:r w:rsidDel="005E1ADE">
          <w:delText xml:space="preserve">Phases </w:delText>
        </w:r>
      </w:del>
      <w:proofErr w:type="gramStart"/>
      <w:r>
        <w:t>in</w:t>
      </w:r>
      <w:proofErr w:type="gramEnd"/>
      <w:r>
        <w:t xml:space="preserve"> workflow order:</w:t>
      </w:r>
    </w:p>
    <w:p w:rsidR="008C2DFA" w:rsidRDefault="008C2DFA" w:rsidP="00A500CE">
      <w:pPr>
        <w:pStyle w:val="ListNumbered"/>
      </w:pPr>
      <w:r>
        <w:t>1.</w:t>
      </w:r>
      <w:r>
        <w:tab/>
        <w:t>Create</w:t>
      </w:r>
    </w:p>
    <w:p w:rsidR="008C2DFA" w:rsidRDefault="008C2DFA" w:rsidP="00A500CE">
      <w:pPr>
        <w:pStyle w:val="ListNumbered"/>
      </w:pPr>
      <w:r>
        <w:t>2.</w:t>
      </w:r>
      <w:r>
        <w:tab/>
        <w:t>Select</w:t>
      </w:r>
    </w:p>
    <w:p w:rsidR="008C2DFA" w:rsidRDefault="008C2DFA" w:rsidP="00A500CE">
      <w:pPr>
        <w:pStyle w:val="ListNumbered"/>
      </w:pPr>
      <w:r>
        <w:t>3.</w:t>
      </w:r>
      <w:r>
        <w:tab/>
        <w:t>Plan</w:t>
      </w:r>
    </w:p>
    <w:p w:rsidR="008C2DFA" w:rsidRDefault="008C2DFA" w:rsidP="00A500CE">
      <w:pPr>
        <w:pStyle w:val="ListNumbered"/>
      </w:pPr>
      <w:r>
        <w:t>4.</w:t>
      </w:r>
      <w:r>
        <w:tab/>
        <w:t>Manage</w:t>
      </w:r>
    </w:p>
    <w:p w:rsidR="008C2DFA" w:rsidRDefault="008C2DFA" w:rsidP="00A500CE">
      <w:pPr>
        <w:pStyle w:val="ListNumbered"/>
      </w:pPr>
      <w:r>
        <w:t>5.</w:t>
      </w:r>
      <w:r>
        <w:tab/>
        <w:t>Finish</w:t>
      </w:r>
    </w:p>
    <w:p w:rsidR="008C2DFA" w:rsidRDefault="008C2DFA" w:rsidP="00E74C84">
      <w:pPr>
        <w:pStyle w:val="H3"/>
      </w:pPr>
      <w:r>
        <w:t>Creating a New Phase</w:t>
      </w:r>
    </w:p>
    <w:p w:rsidR="008C2DFA" w:rsidRDefault="008C2DFA" w:rsidP="008C2DFA">
      <w:pPr>
        <w:pStyle w:val="Para"/>
      </w:pPr>
      <w:r>
        <w:t xml:space="preserve">The existing phases available from Project Server may not completely cover your organization’s </w:t>
      </w:r>
      <w:del w:id="1434" w:author="DM" w:date="2012-08-19T12:24:00Z">
        <w:r w:rsidDel="00D14F3F">
          <w:delText xml:space="preserve">project management </w:delText>
        </w:r>
      </w:del>
      <w:ins w:id="1435" w:author="DM" w:date="2012-08-19T12:24:00Z">
        <w:r w:rsidR="00D14F3F">
          <w:t xml:space="preserve">PM </w:t>
        </w:r>
      </w:ins>
      <w:proofErr w:type="gramStart"/>
      <w:r>
        <w:t>lifecycle</w:t>
      </w:r>
      <w:proofErr w:type="gramEnd"/>
      <w:r>
        <w:t>. It is relatively simple to create a new phase</w:t>
      </w:r>
      <w:ins w:id="1436" w:author="DM" w:date="2012-08-19T12:26:00Z">
        <w:r w:rsidR="00D14F3F">
          <w:t>.</w:t>
        </w:r>
      </w:ins>
      <w:r>
        <w:t xml:space="preserve"> </w:t>
      </w:r>
      <w:del w:id="1437" w:author="DM" w:date="2012-08-19T12:26:00Z">
        <w:r w:rsidDel="00D14F3F">
          <w:delText>and a</w:delText>
        </w:r>
      </w:del>
      <w:ins w:id="1438" w:author="DM" w:date="2012-08-19T12:26:00Z">
        <w:r w:rsidR="00D14F3F">
          <w:t>A</w:t>
        </w:r>
      </w:ins>
      <w:r>
        <w:t xml:space="preserve">fter that phase is created, you can either create new stages or modify stages so they become part of the new phase. </w:t>
      </w:r>
      <w:ins w:id="1439" w:author="DM" w:date="2012-08-19T12:26:00Z">
        <w:r w:rsidR="009204F9">
          <w:t>Doing t</w:t>
        </w:r>
      </w:ins>
      <w:del w:id="1440" w:author="DM" w:date="2012-08-19T12:26:00Z">
        <w:r w:rsidDel="009204F9">
          <w:delText>T</w:delText>
        </w:r>
      </w:del>
      <w:r>
        <w:t xml:space="preserve">his will support your project management lifecycle. </w:t>
      </w:r>
    </w:p>
    <w:p w:rsidR="008C2DFA" w:rsidRDefault="008C2DFA" w:rsidP="008C2DFA">
      <w:pPr>
        <w:pStyle w:val="Para"/>
      </w:pPr>
      <w:r>
        <w:t>To create a new phase:</w:t>
      </w:r>
    </w:p>
    <w:p w:rsidR="008C2DFA" w:rsidRDefault="008C2DFA" w:rsidP="00A500CE">
      <w:pPr>
        <w:pStyle w:val="ListNumbered"/>
      </w:pPr>
      <w:r>
        <w:t>1.</w:t>
      </w:r>
      <w:r>
        <w:tab/>
        <w:t>On the Quick Launch, click Server Settings.</w:t>
      </w:r>
    </w:p>
    <w:p w:rsidR="008C2DFA" w:rsidRDefault="008C2DFA" w:rsidP="00A500CE">
      <w:pPr>
        <w:pStyle w:val="ListNumbered"/>
      </w:pPr>
      <w:r>
        <w:t>2.</w:t>
      </w:r>
      <w:r>
        <w:tab/>
        <w:t>Under Workflow and Project Detail Pages, click Workflow Phases</w:t>
      </w:r>
      <w:ins w:id="1441" w:author="DM" w:date="2012-08-19T12:26:00Z">
        <w:r w:rsidR="009204F9">
          <w:t>.</w:t>
        </w:r>
      </w:ins>
    </w:p>
    <w:p w:rsidR="008C2DFA" w:rsidRDefault="008C2DFA" w:rsidP="00A500CE">
      <w:pPr>
        <w:pStyle w:val="ListNumbered"/>
      </w:pPr>
      <w:r>
        <w:t>3.</w:t>
      </w:r>
      <w:r>
        <w:tab/>
        <w:t>On the Workflow Phases Page, click New Workflow Phase</w:t>
      </w:r>
      <w:ins w:id="1442" w:author="DM" w:date="2012-08-19T12:26:00Z">
        <w:r w:rsidR="009204F9">
          <w:t>.</w:t>
        </w:r>
      </w:ins>
    </w:p>
    <w:p w:rsidR="008C2DFA" w:rsidRDefault="008C2DFA" w:rsidP="00A500CE">
      <w:pPr>
        <w:pStyle w:val="ListNumbered"/>
      </w:pPr>
      <w:r>
        <w:t>4.</w:t>
      </w:r>
      <w:r>
        <w:tab/>
        <w:t xml:space="preserve">On the New Workflow Phase Page, enter the name and description of the new phase and click Save. </w:t>
      </w:r>
    </w:p>
    <w:p w:rsidR="008C2DFA" w:rsidRDefault="008C2DFA" w:rsidP="00E74C84">
      <w:pPr>
        <w:pStyle w:val="H3"/>
      </w:pPr>
      <w:r>
        <w:t>Modifying and Deleting Phases</w:t>
      </w:r>
    </w:p>
    <w:p w:rsidR="008C2DFA" w:rsidRDefault="008C2DFA" w:rsidP="008C2DFA">
      <w:pPr>
        <w:pStyle w:val="Para"/>
      </w:pPr>
      <w:r>
        <w:t xml:space="preserve">As your business lifecycle evolves, you may choose to make changes to phases in the workflow or remove outdated phases. This is done by either modifying or deleting phases and </w:t>
      </w:r>
      <w:del w:id="1443" w:author="DM" w:date="2012-08-19T12:27:00Z">
        <w:r w:rsidDel="009204F9">
          <w:delText xml:space="preserve">will </w:delText>
        </w:r>
      </w:del>
      <w:r>
        <w:t>take</w:t>
      </w:r>
      <w:ins w:id="1444" w:author="DM" w:date="2012-08-19T12:27:00Z">
        <w:r w:rsidR="009204F9">
          <w:t>s</w:t>
        </w:r>
      </w:ins>
      <w:r>
        <w:t xml:space="preserve"> place after you have already modified the related stages that may be affected. </w:t>
      </w:r>
    </w:p>
    <w:p w:rsidR="008C2DFA" w:rsidRDefault="008C2DFA" w:rsidP="008C2DFA">
      <w:pPr>
        <w:pStyle w:val="Para"/>
      </w:pPr>
      <w:r>
        <w:t>To modify an existing phase:</w:t>
      </w:r>
    </w:p>
    <w:p w:rsidR="008C2DFA" w:rsidRDefault="008C2DFA" w:rsidP="00A500CE">
      <w:pPr>
        <w:pStyle w:val="ListNumbered"/>
      </w:pPr>
      <w:r>
        <w:t>1.</w:t>
      </w:r>
      <w:r>
        <w:tab/>
        <w:t>On the Quick Launch, click Server Settings.</w:t>
      </w:r>
    </w:p>
    <w:p w:rsidR="008C2DFA" w:rsidRDefault="008C2DFA" w:rsidP="00A500CE">
      <w:pPr>
        <w:pStyle w:val="ListNumbered"/>
      </w:pPr>
      <w:r>
        <w:t>2.</w:t>
      </w:r>
      <w:r>
        <w:tab/>
        <w:t>Under Workflow and Project Detail Pages, click Workflow Phases</w:t>
      </w:r>
      <w:ins w:id="1445" w:author="DM" w:date="2012-08-19T12:27:00Z">
        <w:r w:rsidR="009204F9">
          <w:t>.</w:t>
        </w:r>
      </w:ins>
    </w:p>
    <w:p w:rsidR="008C2DFA" w:rsidRDefault="008C2DFA" w:rsidP="00A500CE">
      <w:pPr>
        <w:pStyle w:val="ListNumbered"/>
      </w:pPr>
      <w:r>
        <w:t>3.</w:t>
      </w:r>
      <w:r>
        <w:tab/>
        <w:t xml:space="preserve">On the Workflow Phases Page, click the name of the </w:t>
      </w:r>
      <w:ins w:id="1446" w:author="DM" w:date="2012-08-19T12:27:00Z">
        <w:r w:rsidR="009204F9">
          <w:t>p</w:t>
        </w:r>
      </w:ins>
      <w:del w:id="1447" w:author="DM" w:date="2012-08-19T12:27:00Z">
        <w:r w:rsidDel="009204F9">
          <w:delText>P</w:delText>
        </w:r>
      </w:del>
      <w:r>
        <w:t>hase you want to modify</w:t>
      </w:r>
      <w:ins w:id="1448" w:author="DM" w:date="2012-08-19T12:27:00Z">
        <w:r w:rsidR="009204F9">
          <w:t>.</w:t>
        </w:r>
      </w:ins>
    </w:p>
    <w:p w:rsidR="008C2DFA" w:rsidRDefault="008C2DFA" w:rsidP="00A500CE">
      <w:pPr>
        <w:pStyle w:val="ListNumbered"/>
      </w:pPr>
      <w:r>
        <w:t>4.</w:t>
      </w:r>
      <w:r>
        <w:tab/>
        <w:t xml:space="preserve">Make the changes as desired and click Save. </w:t>
      </w:r>
    </w:p>
    <w:p w:rsidR="008C2DFA" w:rsidRDefault="008C2DFA" w:rsidP="008C2DFA">
      <w:pPr>
        <w:pStyle w:val="Para"/>
      </w:pPr>
      <w:r>
        <w:t>To delete an existing phase:</w:t>
      </w:r>
    </w:p>
    <w:p w:rsidR="008C2DFA" w:rsidRDefault="008C2DFA" w:rsidP="00A500CE">
      <w:pPr>
        <w:pStyle w:val="ListNumbered"/>
      </w:pPr>
      <w:r>
        <w:t>1.</w:t>
      </w:r>
      <w:r>
        <w:tab/>
        <w:t>On the Quick Launch, click Server Settings.</w:t>
      </w:r>
    </w:p>
    <w:p w:rsidR="008C2DFA" w:rsidRDefault="008C2DFA" w:rsidP="00A500CE">
      <w:pPr>
        <w:pStyle w:val="ListNumbered"/>
      </w:pPr>
      <w:r>
        <w:t>2.</w:t>
      </w:r>
      <w:r>
        <w:tab/>
        <w:t>Under Workflow and Project Detail Pages, click Workflow Phases</w:t>
      </w:r>
      <w:ins w:id="1449" w:author="DM" w:date="2012-08-19T12:27:00Z">
        <w:r w:rsidR="009204F9">
          <w:t>.</w:t>
        </w:r>
      </w:ins>
    </w:p>
    <w:p w:rsidR="008C2DFA" w:rsidRDefault="008C2DFA" w:rsidP="00A500CE">
      <w:pPr>
        <w:pStyle w:val="ListNumbered"/>
      </w:pPr>
      <w:r>
        <w:t>3.</w:t>
      </w:r>
      <w:r>
        <w:tab/>
        <w:t>On the Workflow Phases Page, select the row of the phase you want to modify</w:t>
      </w:r>
      <w:ins w:id="1450" w:author="DM" w:date="2012-08-19T12:27:00Z">
        <w:r w:rsidR="009204F9">
          <w:t>.</w:t>
        </w:r>
      </w:ins>
    </w:p>
    <w:p w:rsidR="008C2DFA" w:rsidRDefault="008C2DFA" w:rsidP="001A7E81">
      <w:pPr>
        <w:pStyle w:val="ListPara"/>
      </w:pPr>
      <w:r>
        <w:t xml:space="preserve">To select the row, click the gray box to the left of the phase name or click anywhere on the row that does not have hyperlinked text. </w:t>
      </w:r>
    </w:p>
    <w:p w:rsidR="008C2DFA" w:rsidRDefault="008C2DFA" w:rsidP="00A500CE">
      <w:pPr>
        <w:pStyle w:val="ListNumbered"/>
      </w:pPr>
      <w:r>
        <w:t>4.</w:t>
      </w:r>
      <w:r>
        <w:tab/>
        <w:t>Click Delete Workflow Phases</w:t>
      </w:r>
      <w:ins w:id="1451" w:author="DM" w:date="2012-08-19T12:27:00Z">
        <w:r w:rsidR="009204F9">
          <w:t>.</w:t>
        </w:r>
      </w:ins>
    </w:p>
    <w:p w:rsidR="008C2DFA" w:rsidRDefault="008C2DFA" w:rsidP="00A500CE">
      <w:pPr>
        <w:pStyle w:val="ListNumbered"/>
      </w:pPr>
      <w:r>
        <w:t>5.</w:t>
      </w:r>
      <w:r>
        <w:tab/>
        <w:t>When prompted to confirm the action, click OK.</w:t>
      </w:r>
    </w:p>
    <w:p w:rsidR="008C2DFA" w:rsidRDefault="008C2DFA" w:rsidP="00580C5D">
      <w:pPr>
        <w:pStyle w:val="Para"/>
      </w:pPr>
      <w:r>
        <w:t xml:space="preserve">Before deleting a phase, it is a good idea to verify that no stages are connected to </w:t>
      </w:r>
      <w:del w:id="1452" w:author="DM" w:date="2012-08-19T12:28:00Z">
        <w:r w:rsidDel="009204F9">
          <w:delText xml:space="preserve">this </w:delText>
        </w:r>
      </w:del>
      <w:ins w:id="1453" w:author="DM" w:date="2012-08-19T12:28:00Z">
        <w:r w:rsidR="009204F9">
          <w:t xml:space="preserve">the </w:t>
        </w:r>
      </w:ins>
      <w:r>
        <w:t xml:space="preserve">phase to avoid problems with your workflow. </w:t>
      </w:r>
    </w:p>
    <w:p w:rsidR="008C2DFA" w:rsidRDefault="008C2DFA" w:rsidP="00E74C84">
      <w:pPr>
        <w:pStyle w:val="H3"/>
      </w:pPr>
      <w:r>
        <w:t>Deciding Naming Convention for Phases</w:t>
      </w:r>
    </w:p>
    <w:p w:rsidR="009204F9" w:rsidRDefault="008C2DFA" w:rsidP="008C2DFA">
      <w:pPr>
        <w:pStyle w:val="Para"/>
        <w:rPr>
          <w:ins w:id="1454" w:author="DM" w:date="2012-08-19T12:28:00Z"/>
        </w:rPr>
      </w:pPr>
      <w:r>
        <w:t xml:space="preserve">A naming convention is a standard that you create to apply structure to your phases. There are </w:t>
      </w:r>
      <w:del w:id="1455" w:author="DM" w:date="2012-08-19T12:28:00Z">
        <w:r w:rsidDel="009204F9">
          <w:delText xml:space="preserve">several </w:delText>
        </w:r>
      </w:del>
      <w:ins w:id="1456" w:author="DM" w:date="2012-08-19T12:28:00Z">
        <w:r w:rsidR="009204F9">
          <w:t xml:space="preserve">three </w:t>
        </w:r>
      </w:ins>
      <w:r>
        <w:t xml:space="preserve">reasons why you might want to consider a naming convention for phases. </w:t>
      </w:r>
    </w:p>
    <w:p w:rsidR="0048105B" w:rsidRDefault="009204F9">
      <w:pPr>
        <w:pStyle w:val="ListNumbered"/>
        <w:rPr>
          <w:ins w:id="1457" w:author="DM" w:date="2012-08-19T12:28:00Z"/>
        </w:rPr>
        <w:pPrChange w:id="1458" w:author="DM" w:date="2012-08-19T12:28:00Z">
          <w:pPr>
            <w:pStyle w:val="Para"/>
          </w:pPr>
        </w:pPrChange>
      </w:pPr>
      <w:ins w:id="1459" w:author="DM" w:date="2012-08-19T12:28:00Z">
        <w:r>
          <w:t>1.</w:t>
        </w:r>
      </w:ins>
      <w:del w:id="1460" w:author="DM" w:date="2012-08-19T12:28:00Z">
        <w:r w:rsidR="008C2DFA" w:rsidDel="009204F9">
          <w:delText>First,</w:delText>
        </w:r>
      </w:del>
      <w:r w:rsidR="008C2DFA">
        <w:t xml:space="preserve"> </w:t>
      </w:r>
      <w:ins w:id="1461" w:author="DM" w:date="2012-08-19T12:28:00Z">
        <w:r>
          <w:t>Y</w:t>
        </w:r>
      </w:ins>
      <w:del w:id="1462" w:author="DM" w:date="2012-08-19T12:28:00Z">
        <w:r w:rsidR="008C2DFA" w:rsidDel="009204F9">
          <w:delText>y</w:delText>
        </w:r>
      </w:del>
      <w:r w:rsidR="008C2DFA">
        <w:t xml:space="preserve">ou may want to differentiate between organizational phases and those provided by Project Server. </w:t>
      </w:r>
    </w:p>
    <w:p w:rsidR="0048105B" w:rsidRDefault="009204F9">
      <w:pPr>
        <w:pStyle w:val="ListNumbered"/>
        <w:rPr>
          <w:ins w:id="1463" w:author="DM" w:date="2012-08-19T12:28:00Z"/>
        </w:rPr>
        <w:pPrChange w:id="1464" w:author="DM" w:date="2012-08-19T12:28:00Z">
          <w:pPr>
            <w:pStyle w:val="Para"/>
          </w:pPr>
        </w:pPrChange>
      </w:pPr>
      <w:ins w:id="1465" w:author="DM" w:date="2012-08-19T12:28:00Z">
        <w:r>
          <w:t>2.</w:t>
        </w:r>
      </w:ins>
      <w:del w:id="1466" w:author="DM" w:date="2012-08-19T12:28:00Z">
        <w:r w:rsidR="008C2DFA" w:rsidDel="009204F9">
          <w:delText>Second,</w:delText>
        </w:r>
      </w:del>
      <w:r w:rsidR="008C2DFA">
        <w:t xml:space="preserve"> </w:t>
      </w:r>
      <w:del w:id="1467" w:author="DM" w:date="2012-08-19T12:28:00Z">
        <w:r w:rsidR="008C2DFA" w:rsidDel="009204F9">
          <w:delText>y</w:delText>
        </w:r>
      </w:del>
      <w:ins w:id="1468" w:author="DM" w:date="2012-08-19T12:28:00Z">
        <w:r>
          <w:t>Y</w:t>
        </w:r>
      </w:ins>
      <w:r w:rsidR="008C2DFA">
        <w:t xml:space="preserve">ou may want the phases to be listed in a particular order when you sort by phase. </w:t>
      </w:r>
    </w:p>
    <w:p w:rsidR="0048105B" w:rsidRDefault="009204F9">
      <w:pPr>
        <w:pStyle w:val="ListNumbered"/>
        <w:rPr>
          <w:ins w:id="1469" w:author="DM" w:date="2012-08-19T12:28:00Z"/>
        </w:rPr>
        <w:pPrChange w:id="1470" w:author="DM" w:date="2012-08-19T12:28:00Z">
          <w:pPr>
            <w:pStyle w:val="Para"/>
          </w:pPr>
        </w:pPrChange>
      </w:pPr>
      <w:ins w:id="1471" w:author="DM" w:date="2012-08-19T12:28:00Z">
        <w:r>
          <w:t>3.</w:t>
        </w:r>
      </w:ins>
      <w:del w:id="1472" w:author="DM" w:date="2012-08-19T12:28:00Z">
        <w:r w:rsidR="008C2DFA" w:rsidDel="009204F9">
          <w:delText>Finally,</w:delText>
        </w:r>
      </w:del>
      <w:r w:rsidR="008C2DFA">
        <w:t xml:space="preserve"> </w:t>
      </w:r>
      <w:ins w:id="1473" w:author="DM" w:date="2012-08-19T12:28:00Z">
        <w:r>
          <w:t>Y</w:t>
        </w:r>
      </w:ins>
      <w:del w:id="1474" w:author="DM" w:date="2012-08-19T12:28:00Z">
        <w:r w:rsidR="008C2DFA" w:rsidDel="009204F9">
          <w:delText>y</w:delText>
        </w:r>
      </w:del>
      <w:r w:rsidR="008C2DFA">
        <w:t xml:space="preserve">ou may want to differentiate which phases belong to which workflow. </w:t>
      </w:r>
    </w:p>
    <w:p w:rsidR="0048105B" w:rsidDel="00705E6F" w:rsidRDefault="008C2DFA">
      <w:pPr>
        <w:pStyle w:val="ParaContinued"/>
        <w:rPr>
          <w:del w:id="1475" w:author="Jeff Jacobson" w:date="2012-09-06T09:39:00Z"/>
          <w:rStyle w:val="QueryInline"/>
          <w:rPrChange w:id="1476" w:author="DM" w:date="2012-08-19T12:29:00Z">
            <w:rPr>
              <w:del w:id="1477" w:author="Jeff Jacobson" w:date="2012-09-06T09:39:00Z"/>
            </w:rPr>
          </w:rPrChange>
        </w:rPr>
        <w:pPrChange w:id="1478" w:author="DM" w:date="2012-08-19T12:28:00Z">
          <w:pPr>
            <w:pStyle w:val="Para"/>
          </w:pPr>
        </w:pPrChange>
      </w:pPr>
      <w:del w:id="1479" w:author="Jeff Jacobson" w:date="2012-09-06T09:39:00Z">
        <w:r w:rsidDel="00705E6F">
          <w:delText>Below are s</w:delText>
        </w:r>
      </w:del>
      <w:ins w:id="1480" w:author="DM" w:date="2012-08-19T12:28:00Z">
        <w:del w:id="1481" w:author="Jeff Jacobson" w:date="2012-09-06T09:39:00Z">
          <w:r w:rsidR="009204F9" w:rsidDel="00705E6F">
            <w:delText>S</w:delText>
          </w:r>
        </w:del>
      </w:ins>
      <w:del w:id="1482" w:author="Jeff Jacobson" w:date="2012-09-06T09:39:00Z">
        <w:r w:rsidDel="00705E6F">
          <w:delText>ome examples for you to review</w:delText>
        </w:r>
      </w:del>
      <w:ins w:id="1483" w:author="DM" w:date="2012-08-19T12:28:00Z">
        <w:del w:id="1484" w:author="Jeff Jacobson" w:date="2012-09-06T09:39:00Z">
          <w:r w:rsidR="009204F9" w:rsidDel="00705E6F">
            <w:delText xml:space="preserve"> are listed next</w:delText>
          </w:r>
        </w:del>
      </w:ins>
      <w:del w:id="1485" w:author="Jeff Jacobson" w:date="2012-09-06T09:39:00Z">
        <w:r w:rsidDel="00705E6F">
          <w:delText>.</w:delText>
        </w:r>
      </w:del>
      <w:ins w:id="1486" w:author="DM" w:date="2012-08-19T12:29:00Z">
        <w:del w:id="1487" w:author="Jeff Jacobson" w:date="2012-09-06T09:39:00Z">
          <w:r w:rsidR="009204F9" w:rsidDel="00705E6F">
            <w:rPr>
              <w:rStyle w:val="QueryInline"/>
            </w:rPr>
            <w:delText>[AU: is a section missing?]</w:delText>
          </w:r>
        </w:del>
      </w:ins>
    </w:p>
    <w:p w:rsidR="008C2DFA" w:rsidRDefault="008C2DFA" w:rsidP="00B47962">
      <w:pPr>
        <w:pStyle w:val="Para"/>
      </w:pPr>
      <w:r>
        <w:t>It is recommended that you plan out your naming convention structure and</w:t>
      </w:r>
      <w:ins w:id="1488" w:author="DM" w:date="2012-08-19T12:29:00Z">
        <w:r w:rsidR="009204F9">
          <w:t>,</w:t>
        </w:r>
      </w:ins>
      <w:r>
        <w:t xml:space="preserve"> if necessary, explain it to </w:t>
      </w:r>
      <w:del w:id="1489" w:author="DM" w:date="2012-08-19T12:29:00Z">
        <w:r w:rsidDel="009204F9">
          <w:delText xml:space="preserve">your </w:delText>
        </w:r>
      </w:del>
      <w:r>
        <w:t>Project Server users to ensure complete understanding of how these phases will illustrate your organizational lifecycle.</w:t>
      </w:r>
    </w:p>
    <w:p w:rsidR="00CE48CC" w:rsidRDefault="00CE48CC" w:rsidP="00CE48CC">
      <w:pPr>
        <w:pStyle w:val="H1"/>
      </w:pPr>
      <w:bookmarkStart w:id="1490" w:name="_Toc306545890"/>
      <w:r w:rsidRPr="00D6665A">
        <w:t>Building Project Selection Criteria</w:t>
      </w:r>
      <w:bookmarkEnd w:id="1490"/>
    </w:p>
    <w:p w:rsidR="00234E4A" w:rsidRPr="009204F9" w:rsidRDefault="00234E4A" w:rsidP="00234E4A">
      <w:pPr>
        <w:pStyle w:val="Para"/>
        <w:rPr>
          <w:rStyle w:val="QueryInline"/>
          <w:rPrChange w:id="1491" w:author="DM" w:date="2012-08-19T12:29:00Z">
            <w:rPr/>
          </w:rPrChange>
        </w:rPr>
      </w:pPr>
      <w:r>
        <w:t xml:space="preserve">In order to help manage the new work being evaluated with an organization or a PMO, Project Server has </w:t>
      </w:r>
      <w:r w:rsidR="001433B2">
        <w:t>an</w:t>
      </w:r>
      <w:r>
        <w:t xml:space="preserve"> opportunity to create selection criteria options that will help an organization to rate, rank</w:t>
      </w:r>
      <w:ins w:id="1492" w:author="DM" w:date="2012-08-19T12:30:00Z">
        <w:r w:rsidR="009E2ABF">
          <w:t>,</w:t>
        </w:r>
      </w:ins>
      <w:r>
        <w:t xml:space="preserve"> and select the right projects</w:t>
      </w:r>
      <w:del w:id="1493" w:author="DM" w:date="2012-08-19T12:30:00Z">
        <w:r w:rsidDel="009E2ABF">
          <w:delText>,</w:delText>
        </w:r>
      </w:del>
      <w:r>
        <w:t xml:space="preserve"> </w:t>
      </w:r>
      <w:ins w:id="1494" w:author="DM" w:date="2012-08-19T12:30:00Z">
        <w:r w:rsidR="009E2ABF">
          <w:t>rather than</w:t>
        </w:r>
      </w:ins>
      <w:del w:id="1495" w:author="DM" w:date="2012-08-19T12:30:00Z">
        <w:r w:rsidDel="009E2ABF">
          <w:delText>versus</w:delText>
        </w:r>
      </w:del>
      <w:r>
        <w:t xml:space="preserve"> just selecting based on discussion</w:t>
      </w:r>
      <w:commentRangeStart w:id="1496"/>
      <w:r>
        <w:t>.</w:t>
      </w:r>
      <w:ins w:id="1497" w:author="Tim Runcie" w:date="2012-09-14T08:54:00Z">
        <w:r w:rsidR="00592C98">
          <w:t xml:space="preserve">  By allowing the user to rate, rank and score a project, it helps to provide better selection criteria when evaluating and choosing projects over each other.</w:t>
        </w:r>
      </w:ins>
      <w:commentRangeStart w:id="1498"/>
      <w:ins w:id="1499" w:author="DM" w:date="2012-08-19T12:29:00Z">
        <w:r w:rsidR="009204F9">
          <w:rPr>
            <w:rStyle w:val="QueryInline"/>
          </w:rPr>
          <w:t>[AU: clarify: users of Project Server can create selection criteria options?]</w:t>
        </w:r>
      </w:ins>
      <w:commentRangeEnd w:id="1498"/>
      <w:r w:rsidR="00705E6F">
        <w:rPr>
          <w:rStyle w:val="CommentReference"/>
          <w:rFonts w:asciiTheme="minorHAnsi" w:eastAsiaTheme="minorHAnsi" w:hAnsiTheme="minorHAnsi" w:cstheme="minorBidi"/>
          <w:snapToGrid/>
        </w:rPr>
        <w:commentReference w:id="1498"/>
      </w:r>
      <w:commentRangeEnd w:id="1496"/>
      <w:r w:rsidR="00592C98">
        <w:rPr>
          <w:rStyle w:val="CommentReference"/>
          <w:rFonts w:asciiTheme="minorHAnsi" w:eastAsiaTheme="minorHAnsi" w:hAnsiTheme="minorHAnsi" w:cstheme="minorBidi"/>
          <w:snapToGrid/>
        </w:rPr>
        <w:commentReference w:id="1496"/>
      </w:r>
    </w:p>
    <w:p w:rsidR="00234E4A" w:rsidRDefault="00234E4A" w:rsidP="00234E4A">
      <w:pPr>
        <w:pStyle w:val="Para"/>
      </w:pPr>
      <w:r>
        <w:t>It is important to have a weighted or metrics</w:t>
      </w:r>
      <w:ins w:id="1500" w:author="DM" w:date="2012-08-19T12:30:00Z">
        <w:r w:rsidR="009E2ABF">
          <w:t>-</w:t>
        </w:r>
      </w:ins>
      <w:del w:id="1501" w:author="DM" w:date="2012-08-19T12:30:00Z">
        <w:r w:rsidDel="009E2ABF">
          <w:delText xml:space="preserve"> </w:delText>
        </w:r>
      </w:del>
      <w:r>
        <w:t xml:space="preserve">driven selection or ranking criteria as it helps to drive </w:t>
      </w:r>
      <w:ins w:id="1502" w:author="Tim Runcie" w:date="2012-09-14T08:55:00Z">
        <w:r w:rsidR="00370326">
          <w:t xml:space="preserve">out </w:t>
        </w:r>
      </w:ins>
      <w:r>
        <w:t>the emotion of project prioritization and lend</w:t>
      </w:r>
      <w:r w:rsidR="001433B2">
        <w:t>s</w:t>
      </w:r>
      <w:r>
        <w:t xml:space="preserve"> a system </w:t>
      </w:r>
      <w:r w:rsidR="001433B2">
        <w:t>of balanced scoring</w:t>
      </w:r>
      <w:ins w:id="1503" w:author="Tim Runcie" w:date="2012-09-14T08:55:00Z">
        <w:r w:rsidR="00370326">
          <w:t xml:space="preserve"> based on quantifiable metrics.</w:t>
        </w:r>
      </w:ins>
      <w:commentRangeStart w:id="1504"/>
      <w:ins w:id="1505" w:author="DM" w:date="2012-08-19T12:31:00Z">
        <w:r w:rsidR="009E2ABF">
          <w:rPr>
            <w:rStyle w:val="QueryInline"/>
          </w:rPr>
          <w:t>[</w:t>
        </w:r>
        <w:commentRangeStart w:id="1506"/>
        <w:r w:rsidR="009E2ABF">
          <w:rPr>
            <w:rStyle w:val="QueryInline"/>
          </w:rPr>
          <w:t>AU: clarify meaning</w:t>
        </w:r>
      </w:ins>
      <w:commentRangeEnd w:id="1506"/>
      <w:r w:rsidR="00370326">
        <w:rPr>
          <w:rStyle w:val="CommentReference"/>
          <w:rFonts w:asciiTheme="minorHAnsi" w:eastAsiaTheme="minorHAnsi" w:hAnsiTheme="minorHAnsi" w:cstheme="minorBidi"/>
          <w:snapToGrid/>
        </w:rPr>
        <w:commentReference w:id="1506"/>
      </w:r>
      <w:ins w:id="1507" w:author="DM" w:date="2012-08-19T12:31:00Z">
        <w:r w:rsidR="009E2ABF">
          <w:rPr>
            <w:rStyle w:val="QueryInline"/>
          </w:rPr>
          <w:t>]</w:t>
        </w:r>
      </w:ins>
      <w:commentRangeEnd w:id="1504"/>
      <w:r w:rsidR="00A954BF">
        <w:rPr>
          <w:rStyle w:val="CommentReference"/>
          <w:rFonts w:asciiTheme="minorHAnsi" w:eastAsiaTheme="minorHAnsi" w:hAnsiTheme="minorHAnsi" w:cstheme="minorBidi"/>
          <w:snapToGrid/>
        </w:rPr>
        <w:commentReference w:id="1504"/>
      </w:r>
      <w:r w:rsidR="001433B2">
        <w:t xml:space="preserve">. </w:t>
      </w:r>
      <w:r>
        <w:t xml:space="preserve">Of course, in </w:t>
      </w:r>
      <w:r w:rsidR="001433B2">
        <w:t xml:space="preserve">most </w:t>
      </w:r>
      <w:r>
        <w:t>organizations</w:t>
      </w:r>
      <w:ins w:id="1508" w:author="DM" w:date="2012-08-19T12:31:00Z">
        <w:r w:rsidR="009E2ABF">
          <w:t>,</w:t>
        </w:r>
      </w:ins>
      <w:r>
        <w:t xml:space="preserve"> there will be selection of projects</w:t>
      </w:r>
      <w:ins w:id="1509" w:author="DM" w:date="2012-08-19T12:31:00Z">
        <w:r w:rsidR="009E2ABF">
          <w:t>,</w:t>
        </w:r>
      </w:ins>
      <w:r>
        <w:t xml:space="preserve"> regardless of whether </w:t>
      </w:r>
      <w:r w:rsidR="001433B2">
        <w:t>they</w:t>
      </w:r>
      <w:r>
        <w:t xml:space="preserve"> score</w:t>
      </w:r>
      <w:r w:rsidR="001433B2">
        <w:t xml:space="preserve"> higher or lower. </w:t>
      </w:r>
      <w:r>
        <w:t xml:space="preserve">These may be </w:t>
      </w:r>
      <w:del w:id="1510" w:author="DM" w:date="2012-08-19T12:31:00Z">
        <w:r w:rsidDel="009E2ABF">
          <w:delText>“</w:delText>
        </w:r>
      </w:del>
      <w:r>
        <w:t>pet projects</w:t>
      </w:r>
      <w:del w:id="1511" w:author="DM" w:date="2012-08-19T12:31:00Z">
        <w:r w:rsidR="001433B2" w:rsidDel="009E2ABF">
          <w:delText>,</w:delText>
        </w:r>
        <w:r w:rsidDel="009E2ABF">
          <w:delText>”</w:delText>
        </w:r>
      </w:del>
      <w:r>
        <w:t xml:space="preserve"> or projects that </w:t>
      </w:r>
      <w:del w:id="1512" w:author="DM" w:date="2012-08-19T12:31:00Z">
        <w:r w:rsidDel="009E2ABF">
          <w:delText xml:space="preserve">may </w:delText>
        </w:r>
      </w:del>
      <w:r>
        <w:t>have a relationship with an alread</w:t>
      </w:r>
      <w:r w:rsidR="001433B2">
        <w:t xml:space="preserve">y started or approved project. </w:t>
      </w:r>
      <w:r>
        <w:t>In this case</w:t>
      </w:r>
      <w:ins w:id="1513" w:author="DM" w:date="2012-08-19T12:31:00Z">
        <w:r w:rsidR="009E2ABF">
          <w:t>,</w:t>
        </w:r>
      </w:ins>
      <w:r>
        <w:t xml:space="preserve"> Project Server </w:t>
      </w:r>
      <w:ins w:id="1514" w:author="DM" w:date="2012-08-19T12:31:00Z">
        <w:r w:rsidR="009E2ABF">
          <w:t xml:space="preserve">enables users </w:t>
        </w:r>
      </w:ins>
      <w:del w:id="1515" w:author="DM" w:date="2012-08-19T12:31:00Z">
        <w:r w:rsidDel="009E2ABF">
          <w:delText xml:space="preserve">provides the opportunity </w:delText>
        </w:r>
      </w:del>
      <w:r>
        <w:t>to create dependencies between projects or during the selection process to force a project in.</w:t>
      </w:r>
      <w:commentRangeStart w:id="1516"/>
      <w:ins w:id="1517" w:author="DM" w:date="2012-08-19T12:31:00Z">
        <w:del w:id="1518" w:author="Jeff Jacobson" w:date="2012-09-06T09:43:00Z">
          <w:r w:rsidR="009E2ABF" w:rsidDel="00F93AD4">
            <w:rPr>
              <w:rStyle w:val="QueryInline"/>
            </w:rPr>
            <w:delText>[AU: OK?]</w:delText>
          </w:r>
        </w:del>
      </w:ins>
      <w:r w:rsidR="001433B2">
        <w:t xml:space="preserve"> </w:t>
      </w:r>
      <w:commentRangeEnd w:id="1516"/>
      <w:r w:rsidR="00F93AD4">
        <w:rPr>
          <w:rStyle w:val="CommentReference"/>
          <w:rFonts w:asciiTheme="minorHAnsi" w:eastAsiaTheme="minorHAnsi" w:hAnsiTheme="minorHAnsi" w:cstheme="minorBidi"/>
          <w:snapToGrid/>
        </w:rPr>
        <w:commentReference w:id="1516"/>
      </w:r>
    </w:p>
    <w:p w:rsidR="00234E4A" w:rsidRDefault="00234E4A" w:rsidP="00234E4A">
      <w:pPr>
        <w:pStyle w:val="Para"/>
      </w:pPr>
      <w:r>
        <w:t>If a project is forced in</w:t>
      </w:r>
      <w:ins w:id="1519" w:author="DM" w:date="2012-08-19T12:31:00Z">
        <w:r w:rsidR="009E2ABF">
          <w:t>,</w:t>
        </w:r>
      </w:ins>
      <w:r>
        <w:t xml:space="preserve"> other higher</w:t>
      </w:r>
      <w:ins w:id="1520" w:author="DM" w:date="2012-08-19T12:31:00Z">
        <w:r w:rsidR="009E2ABF">
          <w:t>-</w:t>
        </w:r>
      </w:ins>
      <w:del w:id="1521" w:author="DM" w:date="2012-08-19T12:31:00Z">
        <w:r w:rsidDel="009E2ABF">
          <w:delText xml:space="preserve"> </w:delText>
        </w:r>
      </w:del>
      <w:r>
        <w:t xml:space="preserve">rated projects </w:t>
      </w:r>
      <w:r w:rsidR="001433B2">
        <w:t xml:space="preserve">may be forced </w:t>
      </w:r>
      <w:r>
        <w:t>out, but it</w:t>
      </w:r>
      <w:ins w:id="1522" w:author="DM" w:date="2012-08-19T12:31:00Z">
        <w:del w:id="1523" w:author="Jeff Jacobson" w:date="2012-09-06T09:44:00Z">
          <w:r w:rsidR="009E2ABF" w:rsidDel="00F93AD4">
            <w:rPr>
              <w:rStyle w:val="QueryInline"/>
            </w:rPr>
            <w:delText>[AU: what is?]</w:delText>
          </w:r>
        </w:del>
      </w:ins>
      <w:r>
        <w:t xml:space="preserve"> </w:t>
      </w:r>
      <w:ins w:id="1524" w:author="Jeff Jacobson" w:date="2012-09-06T09:44:00Z">
        <w:r w:rsidR="00F93AD4">
          <w:t xml:space="preserve">the status of each project </w:t>
        </w:r>
      </w:ins>
      <w:r>
        <w:t xml:space="preserve">is shown within the tool so that those who are in the review and selection process can see the impact of </w:t>
      </w:r>
      <w:r w:rsidR="001433B2">
        <w:t xml:space="preserve">their </w:t>
      </w:r>
      <w:r>
        <w:t>choices.</w:t>
      </w:r>
      <w:r w:rsidR="001433B2">
        <w:t xml:space="preserve"> </w:t>
      </w:r>
    </w:p>
    <w:p w:rsidR="00CE48CC" w:rsidRDefault="00234E4A" w:rsidP="00CE48CC">
      <w:pPr>
        <w:pStyle w:val="Para"/>
      </w:pPr>
      <w:r>
        <w:t xml:space="preserve">In Project Server, </w:t>
      </w:r>
      <w:del w:id="1525" w:author="DM" w:date="2012-08-19T12:32:00Z">
        <w:r w:rsidDel="009E2ABF">
          <w:delText xml:space="preserve">you have </w:delText>
        </w:r>
      </w:del>
      <w:r>
        <w:t xml:space="preserve">different selection criteria </w:t>
      </w:r>
      <w:del w:id="1526" w:author="DM" w:date="2012-08-19T12:32:00Z">
        <w:r w:rsidDel="009E2ABF">
          <w:delText xml:space="preserve">that </w:delText>
        </w:r>
      </w:del>
      <w:r>
        <w:t>can be specified to help prioritiz</w:t>
      </w:r>
      <w:r w:rsidR="001433B2">
        <w:t xml:space="preserve">e the new work being reviewed. </w:t>
      </w:r>
      <w:r>
        <w:t xml:space="preserve">These selection criteria are made up of elements within the Project Portfolio Server module within </w:t>
      </w:r>
      <w:r w:rsidR="001433B2">
        <w:t>P</w:t>
      </w:r>
      <w:r>
        <w:t xml:space="preserve">roject </w:t>
      </w:r>
      <w:r w:rsidR="001433B2">
        <w:t>S</w:t>
      </w:r>
      <w:r>
        <w:t xml:space="preserve">erver </w:t>
      </w:r>
      <w:ins w:id="1527" w:author="DM" w:date="2012-08-19T12:32:00Z">
        <w:r w:rsidR="009E2ABF">
          <w:t>and include</w:t>
        </w:r>
      </w:ins>
      <w:del w:id="1528" w:author="DM" w:date="2012-08-19T12:32:00Z">
        <w:r w:rsidDel="009E2ABF">
          <w:delText>such as</w:delText>
        </w:r>
      </w:del>
      <w:r>
        <w:t xml:space="preserve"> </w:t>
      </w:r>
      <w:r w:rsidR="001433B2">
        <w:t>b</w:t>
      </w:r>
      <w:r>
        <w:t xml:space="preserve">usiness </w:t>
      </w:r>
      <w:r w:rsidR="001433B2">
        <w:t>d</w:t>
      </w:r>
      <w:r>
        <w:t xml:space="preserve">rivers (associated to a project), </w:t>
      </w:r>
      <w:r w:rsidR="001433B2">
        <w:t>i</w:t>
      </w:r>
      <w:r>
        <w:t xml:space="preserve">mpact </w:t>
      </w:r>
      <w:r w:rsidR="001433B2">
        <w:t>s</w:t>
      </w:r>
      <w:r>
        <w:t>tatements</w:t>
      </w:r>
      <w:r w:rsidR="001433B2">
        <w:t xml:space="preserve">, </w:t>
      </w:r>
      <w:r>
        <w:t xml:space="preserve">and the </w:t>
      </w:r>
      <w:r w:rsidR="001433B2">
        <w:t>r</w:t>
      </w:r>
      <w:r>
        <w:t xml:space="preserve">isk </w:t>
      </w:r>
      <w:r w:rsidR="001433B2">
        <w:t>s</w:t>
      </w:r>
      <w:r>
        <w:t>core</w:t>
      </w:r>
      <w:r w:rsidR="001433B2">
        <w:t>.</w:t>
      </w:r>
      <w:r>
        <w:t xml:space="preserve"> </w:t>
      </w:r>
      <w:ins w:id="1529" w:author="Tim Runcie" w:date="2012-09-14T08:56:00Z">
        <w:r w:rsidR="00370326">
          <w:t xml:space="preserve">Later in this chapter, </w:t>
        </w:r>
      </w:ins>
      <w:del w:id="1530" w:author="Tim Runcie" w:date="2012-09-14T08:56:00Z">
        <w:r w:rsidR="001433B2" w:rsidDel="00370326">
          <w:delText>W</w:delText>
        </w:r>
      </w:del>
      <w:ins w:id="1531" w:author="Tim Runcie" w:date="2012-09-14T08:56:00Z">
        <w:r w:rsidR="00370326">
          <w:t>w</w:t>
        </w:r>
      </w:ins>
      <w:r>
        <w:t xml:space="preserve">e </w:t>
      </w:r>
      <w:del w:id="1532" w:author="DM" w:date="2012-08-19T12:32:00Z">
        <w:r w:rsidDel="009E2ABF">
          <w:delText xml:space="preserve">will be </w:delText>
        </w:r>
      </w:del>
      <w:r>
        <w:t>detail</w:t>
      </w:r>
      <w:del w:id="1533" w:author="DM" w:date="2012-08-19T12:32:00Z">
        <w:r w:rsidDel="009E2ABF">
          <w:delText>ing</w:delText>
        </w:r>
      </w:del>
      <w:r>
        <w:t xml:space="preserve"> these </w:t>
      </w:r>
      <w:del w:id="1534" w:author="DM" w:date="2012-08-19T12:32:00Z">
        <w:r w:rsidDel="009E2ABF">
          <w:delText xml:space="preserve">out </w:delText>
        </w:r>
      </w:del>
      <w:proofErr w:type="gramStart"/>
      <w:r>
        <w:t>further</w:t>
      </w:r>
      <w:commentRangeStart w:id="1535"/>
      <w:ins w:id="1536" w:author="DM" w:date="2012-08-19T12:32:00Z">
        <w:r w:rsidR="009E2ABF">
          <w:rPr>
            <w:rStyle w:val="QueryInline"/>
          </w:rPr>
          <w:t>[</w:t>
        </w:r>
        <w:commentRangeStart w:id="1537"/>
        <w:proofErr w:type="gramEnd"/>
        <w:r w:rsidR="009E2ABF">
          <w:rPr>
            <w:rStyle w:val="QueryInline"/>
          </w:rPr>
          <w:t>AU: where?]</w:t>
        </w:r>
      </w:ins>
      <w:commentRangeEnd w:id="1535"/>
      <w:r w:rsidR="005635EC">
        <w:rPr>
          <w:rStyle w:val="CommentReference"/>
          <w:rFonts w:asciiTheme="minorHAnsi" w:eastAsiaTheme="minorHAnsi" w:hAnsiTheme="minorHAnsi" w:cstheme="minorBidi"/>
          <w:snapToGrid/>
        </w:rPr>
        <w:commentReference w:id="1535"/>
      </w:r>
      <w:r>
        <w:t>.</w:t>
      </w:r>
      <w:r w:rsidR="001433B2">
        <w:t xml:space="preserve"> </w:t>
      </w:r>
      <w:commentRangeEnd w:id="1537"/>
      <w:r w:rsidR="00370326">
        <w:rPr>
          <w:rStyle w:val="CommentReference"/>
          <w:rFonts w:asciiTheme="minorHAnsi" w:eastAsiaTheme="minorHAnsi" w:hAnsiTheme="minorHAnsi" w:cstheme="minorBidi"/>
          <w:snapToGrid/>
        </w:rPr>
        <w:commentReference w:id="1537"/>
      </w:r>
    </w:p>
    <w:p w:rsidR="00234E4A" w:rsidRDefault="00234E4A" w:rsidP="00CE48CC">
      <w:pPr>
        <w:pStyle w:val="Para"/>
      </w:pPr>
      <w:r>
        <w:t xml:space="preserve">Our intent is to showcase the fact that if an organization is interested in leveraging Project Server as a scalable solution, these </w:t>
      </w:r>
      <w:del w:id="1538" w:author="Tim Runcie" w:date="2012-09-14T08:57:00Z">
        <w:r w:rsidDel="00370326">
          <w:delText>features</w:delText>
        </w:r>
      </w:del>
      <w:ins w:id="1539" w:author="Tim Runcie" w:date="2012-09-14T08:57:00Z">
        <w:r w:rsidR="00370326">
          <w:t>prioritization</w:t>
        </w:r>
        <w:r w:rsidR="00923EAC">
          <w:t xml:space="preserve"> and ranking features</w:t>
        </w:r>
        <w:r w:rsidR="00370326">
          <w:t xml:space="preserve"> </w:t>
        </w:r>
      </w:ins>
      <w:commentRangeStart w:id="1540"/>
      <w:ins w:id="1541" w:author="DM" w:date="2012-08-19T12:32:00Z">
        <w:r w:rsidR="009E2ABF">
          <w:rPr>
            <w:rStyle w:val="QueryInline"/>
          </w:rPr>
          <w:t>[</w:t>
        </w:r>
        <w:commentRangeStart w:id="1542"/>
        <w:r w:rsidR="009E2ABF">
          <w:rPr>
            <w:rStyle w:val="QueryInline"/>
          </w:rPr>
          <w:t>AU: which ones?]</w:t>
        </w:r>
      </w:ins>
      <w:commentRangeEnd w:id="1540"/>
      <w:r w:rsidR="00FB5472">
        <w:rPr>
          <w:rStyle w:val="CommentReference"/>
          <w:rFonts w:asciiTheme="minorHAnsi" w:eastAsiaTheme="minorHAnsi" w:hAnsiTheme="minorHAnsi" w:cstheme="minorBidi"/>
          <w:snapToGrid/>
        </w:rPr>
        <w:commentReference w:id="1540"/>
      </w:r>
      <w:r>
        <w:t xml:space="preserve"> </w:t>
      </w:r>
      <w:commentRangeEnd w:id="1542"/>
      <w:r w:rsidR="00923EAC">
        <w:rPr>
          <w:rStyle w:val="CommentReference"/>
          <w:rFonts w:asciiTheme="minorHAnsi" w:eastAsiaTheme="minorHAnsi" w:hAnsiTheme="minorHAnsi" w:cstheme="minorBidi"/>
          <w:snapToGrid/>
        </w:rPr>
        <w:commentReference w:id="1542"/>
      </w:r>
      <w:r>
        <w:t xml:space="preserve">do not require you to have all of the local details or tactical activities built in </w:t>
      </w:r>
      <w:r w:rsidR="001433B2">
        <w:t>P</w:t>
      </w:r>
      <w:r>
        <w:t xml:space="preserve">roject </w:t>
      </w:r>
      <w:r w:rsidR="001433B2">
        <w:t>Server</w:t>
      </w:r>
      <w:ins w:id="1543" w:author="Tim Runcie" w:date="2012-09-14T08:58:00Z">
        <w:r w:rsidR="00923EAC">
          <w:t>, for example a fully built schedule, in fact the idea is to put proposals on the table that after selections are made can be further detailed out</w:t>
        </w:r>
      </w:ins>
      <w:r w:rsidR="001433B2">
        <w:t xml:space="preserve">. </w:t>
      </w:r>
      <w:r>
        <w:t>Some organizations use this</w:t>
      </w:r>
      <w:ins w:id="1544" w:author="DM" w:date="2012-08-19T12:32:00Z">
        <w:del w:id="1545" w:author="Jeff Jacobson" w:date="2012-09-06T09:48:00Z">
          <w:r w:rsidR="009E2ABF" w:rsidDel="00FB5472">
            <w:rPr>
              <w:rStyle w:val="QueryInline"/>
            </w:rPr>
            <w:delText>[AU: add noun for clarity]</w:delText>
          </w:r>
        </w:del>
      </w:ins>
      <w:r>
        <w:t xml:space="preserve"> </w:t>
      </w:r>
      <w:ins w:id="1546" w:author="Jeff Jacobson" w:date="2012-09-06T09:48:00Z">
        <w:r w:rsidR="00FB5472">
          <w:t xml:space="preserve">flexibility </w:t>
        </w:r>
      </w:ins>
      <w:r>
        <w:t xml:space="preserve">to help map and plan the work that will be approved and then managed either in or </w:t>
      </w:r>
      <w:r w:rsidR="001433B2">
        <w:t xml:space="preserve">outside of Project Server. </w:t>
      </w:r>
      <w:r>
        <w:t xml:space="preserve">The key here is that you don’t have to do </w:t>
      </w:r>
      <w:proofErr w:type="gramStart"/>
      <w:r>
        <w:t>both</w:t>
      </w:r>
      <w:ins w:id="1547" w:author="Tim Runcie" w:date="2012-09-14T08:59:00Z">
        <w:r w:rsidR="008807F1">
          <w:t xml:space="preserve"> rating</w:t>
        </w:r>
        <w:proofErr w:type="gramEnd"/>
        <w:r w:rsidR="008807F1">
          <w:t>, ranking and prioritizing and building detailed schedules.  You can start with a portfolio approach and then grow up your detailed schedule and resource planning capabilities</w:t>
        </w:r>
        <w:proofErr w:type="gramStart"/>
        <w:r w:rsidR="008807F1">
          <w:t>.</w:t>
        </w:r>
      </w:ins>
      <w:commentRangeStart w:id="1548"/>
      <w:ins w:id="1549" w:author="DM" w:date="2012-08-19T12:33:00Z">
        <w:r w:rsidR="00726890">
          <w:rPr>
            <w:rStyle w:val="QueryInline"/>
          </w:rPr>
          <w:t>[</w:t>
        </w:r>
        <w:commentRangeStart w:id="1550"/>
        <w:proofErr w:type="gramEnd"/>
        <w:r w:rsidR="00726890">
          <w:rPr>
            <w:rStyle w:val="QueryInline"/>
          </w:rPr>
          <w:t>AU: both what?].</w:t>
        </w:r>
      </w:ins>
      <w:commentRangeEnd w:id="1548"/>
      <w:r w:rsidR="00B669BB">
        <w:rPr>
          <w:rStyle w:val="CommentReference"/>
          <w:rFonts w:asciiTheme="minorHAnsi" w:eastAsiaTheme="minorHAnsi" w:hAnsiTheme="minorHAnsi" w:cstheme="minorBidi"/>
          <w:snapToGrid/>
        </w:rPr>
        <w:commentReference w:id="1548"/>
      </w:r>
      <w:r>
        <w:t xml:space="preserve"> </w:t>
      </w:r>
      <w:commentRangeEnd w:id="1550"/>
      <w:r w:rsidR="004E2C86">
        <w:rPr>
          <w:rStyle w:val="CommentReference"/>
          <w:rFonts w:asciiTheme="minorHAnsi" w:eastAsiaTheme="minorHAnsi" w:hAnsiTheme="minorHAnsi" w:cstheme="minorBidi"/>
          <w:snapToGrid/>
        </w:rPr>
        <w:commentReference w:id="1550"/>
      </w:r>
      <w:del w:id="1551" w:author="DM" w:date="2012-08-19T12:33:00Z">
        <w:r w:rsidDel="00726890">
          <w:delText xml:space="preserve">and the intent is that </w:delText>
        </w:r>
      </w:del>
      <w:r>
        <w:t>Project Server can act as a scalable top</w:t>
      </w:r>
      <w:ins w:id="1552" w:author="DM" w:date="2012-08-19T12:33:00Z">
        <w:r w:rsidR="00726890">
          <w:t>-</w:t>
        </w:r>
      </w:ins>
      <w:del w:id="1553" w:author="DM" w:date="2012-08-19T12:33:00Z">
        <w:r w:rsidDel="00726890">
          <w:delText xml:space="preserve"> </w:delText>
        </w:r>
      </w:del>
      <w:r>
        <w:t>down planning tool as well as a bottom</w:t>
      </w:r>
      <w:ins w:id="1554" w:author="DM" w:date="2012-08-19T12:33:00Z">
        <w:r w:rsidR="00726890">
          <w:t>-</w:t>
        </w:r>
      </w:ins>
      <w:del w:id="1555" w:author="DM" w:date="2012-08-19T12:33:00Z">
        <w:r w:rsidDel="00726890">
          <w:delText xml:space="preserve"> </w:delText>
        </w:r>
      </w:del>
      <w:r>
        <w:t>up detailed scheduling solution.</w:t>
      </w:r>
    </w:p>
    <w:p w:rsidR="00FE61EB" w:rsidRDefault="00FE61EB" w:rsidP="00FE61EB">
      <w:pPr>
        <w:pStyle w:val="H2"/>
      </w:pPr>
      <w:bookmarkStart w:id="1556" w:name="_Toc306545892"/>
      <w:r>
        <w:t>Project Dependencies</w:t>
      </w:r>
      <w:bookmarkEnd w:id="1556"/>
    </w:p>
    <w:p w:rsidR="00FE61EB" w:rsidRDefault="005262CA" w:rsidP="00FE61EB">
      <w:pPr>
        <w:pStyle w:val="Para"/>
      </w:pPr>
      <w:r>
        <w:t xml:space="preserve">Figure 9.17 </w:t>
      </w:r>
      <w:r w:rsidR="00875C8D">
        <w:t xml:space="preserve">outlines the impact that </w:t>
      </w:r>
      <w:ins w:id="1557" w:author="DM" w:date="2012-08-19T12:33:00Z">
        <w:r w:rsidR="00726890">
          <w:t>p</w:t>
        </w:r>
      </w:ins>
      <w:del w:id="1558" w:author="DM" w:date="2012-08-19T12:33:00Z">
        <w:r w:rsidR="00875C8D" w:rsidDel="00726890">
          <w:delText>P</w:delText>
        </w:r>
      </w:del>
      <w:r w:rsidR="00875C8D">
        <w:t xml:space="preserve">roject </w:t>
      </w:r>
      <w:del w:id="1559" w:author="DM" w:date="2012-08-19T12:33:00Z">
        <w:r w:rsidR="00875C8D" w:rsidDel="00726890">
          <w:delText>D</w:delText>
        </w:r>
      </w:del>
      <w:ins w:id="1560" w:author="DM" w:date="2012-08-19T12:33:00Z">
        <w:r w:rsidR="00726890">
          <w:t>d</w:t>
        </w:r>
      </w:ins>
      <w:r w:rsidR="00875C8D">
        <w:t xml:space="preserve">ependencies have on the </w:t>
      </w:r>
      <w:del w:id="1561" w:author="DM" w:date="2012-08-19T12:33:00Z">
        <w:r w:rsidR="00875C8D" w:rsidDel="00726890">
          <w:delText>P</w:delText>
        </w:r>
      </w:del>
      <w:ins w:id="1562" w:author="DM" w:date="2012-08-19T12:33:00Z">
        <w:r w:rsidR="00726890">
          <w:t>p</w:t>
        </w:r>
      </w:ins>
      <w:r w:rsidR="00875C8D">
        <w:t xml:space="preserve">ortfolio </w:t>
      </w:r>
      <w:del w:id="1563" w:author="DM" w:date="2012-08-19T12:33:00Z">
        <w:r w:rsidR="00875C8D" w:rsidDel="00726890">
          <w:delText>S</w:delText>
        </w:r>
      </w:del>
      <w:ins w:id="1564" w:author="DM" w:date="2012-08-19T12:33:00Z">
        <w:r w:rsidR="00726890">
          <w:t>s</w:t>
        </w:r>
      </w:ins>
      <w:r w:rsidR="00875C8D">
        <w:t xml:space="preserve">election </w:t>
      </w:r>
      <w:del w:id="1565" w:author="DM" w:date="2012-08-19T12:33:00Z">
        <w:r w:rsidR="00875C8D" w:rsidDel="00726890">
          <w:delText>C</w:delText>
        </w:r>
      </w:del>
      <w:ins w:id="1566" w:author="DM" w:date="2012-08-19T12:33:00Z">
        <w:r w:rsidR="00726890">
          <w:t>c</w:t>
        </w:r>
      </w:ins>
      <w:r w:rsidR="00875C8D">
        <w:t>riteria</w:t>
      </w:r>
      <w:ins w:id="1567" w:author="Tim Runcie" w:date="2012-09-14T09:00:00Z">
        <w:r w:rsidR="00077422">
          <w:t xml:space="preserve"> and Figure 9.18 showcases the dependencies drop down that allows you to link projects together.  Note some projects are dependent upon other projects, so if one is cancelled the other should not be undertaken</w:t>
        </w:r>
      </w:ins>
      <w:del w:id="1568" w:author="Tim Runcie" w:date="2012-09-14T09:00:00Z">
        <w:r w:rsidR="00875C8D" w:rsidDel="00077422">
          <w:delText>.</w:delText>
        </w:r>
      </w:del>
    </w:p>
    <w:p w:rsidR="00FE61EB" w:rsidRDefault="00FE61EB" w:rsidP="00A500CE">
      <w:pPr>
        <w:pStyle w:val="Slug"/>
      </w:pPr>
      <w:bookmarkStart w:id="1569" w:name="_Ref306544318"/>
      <w:r>
        <w:t xml:space="preserve">Figure </w:t>
      </w:r>
      <w:bookmarkEnd w:id="1569"/>
      <w:r w:rsidR="005262CA">
        <w:t>9</w:t>
      </w:r>
      <w:r w:rsidR="00A42DFE">
        <w:t>.1</w:t>
      </w:r>
      <w:r w:rsidR="00D53FB6">
        <w:t>7</w:t>
      </w:r>
      <w:del w:id="1570" w:author="DM" w:date="2012-08-19T12:33:00Z">
        <w:r w:rsidR="00A42DFE" w:rsidDel="00726890">
          <w:delText>:</w:delText>
        </w:r>
      </w:del>
      <w:r w:rsidR="00A42DFE">
        <w:t xml:space="preserve"> </w:t>
      </w:r>
      <w:r>
        <w:t xml:space="preserve">Project </w:t>
      </w:r>
      <w:r w:rsidR="00263B5A">
        <w:t>Dependencies</w:t>
      </w:r>
      <w:r w:rsidR="00263B5A" w:rsidRPr="00A500CE">
        <w:rPr>
          <w:b w:val="0"/>
        </w:rPr>
        <w:t xml:space="preserve"> </w:t>
      </w:r>
      <w:del w:id="1571" w:author="DM" w:date="2012-08-19T12:33:00Z">
        <w:r w:rsidR="00263B5A" w:rsidRPr="00A500CE" w:rsidDel="00726890">
          <w:rPr>
            <w:b w:val="0"/>
          </w:rPr>
          <w:delText>(</w:delText>
        </w:r>
        <w:r w:rsidR="00A42DFE" w:rsidDel="00726890">
          <w:rPr>
            <w:b w:val="0"/>
          </w:rPr>
          <w:delText xml:space="preserve">Source: </w:delText>
        </w:r>
        <w:r w:rsidR="007E07B7" w:rsidDel="00726890">
          <w:rPr>
            <w:b w:val="0"/>
          </w:rPr>
          <w:delText>Advisicon</w:delText>
        </w:r>
        <w:r w:rsidR="00A42DFE" w:rsidRPr="00A500CE" w:rsidDel="00726890">
          <w:rPr>
            <w:b w:val="0"/>
          </w:rPr>
          <w:delText>)</w:delText>
        </w:r>
      </w:del>
      <w:r w:rsidR="00A42DFE">
        <w:rPr>
          <w:b w:val="0"/>
        </w:rPr>
        <w:tab/>
      </w:r>
      <w:r w:rsidR="00A42DFE">
        <w:t>[</w:t>
      </w:r>
      <w:r w:rsidR="00012D2A">
        <w:t>09-17-</w:t>
      </w:r>
      <w:r w:rsidR="004C6E07">
        <w:t>projectDependencies</w:t>
      </w:r>
      <w:r w:rsidR="00A42DFE">
        <w:t>.</w:t>
      </w:r>
      <w:r w:rsidR="00C12A89">
        <w:t>tif</w:t>
      </w:r>
      <w:r w:rsidR="00A42DFE">
        <w:t>]</w:t>
      </w:r>
    </w:p>
    <w:p w:rsidR="0003774A" w:rsidRPr="00726890" w:rsidRDefault="0003774A" w:rsidP="0003774A">
      <w:pPr>
        <w:pStyle w:val="Slug"/>
        <w:rPr>
          <w:ins w:id="1572" w:author="DM" w:date="2012-08-19T09:19:00Z"/>
          <w:rStyle w:val="QueryInline"/>
          <w:rPrChange w:id="1573" w:author="DM" w:date="2012-08-19T12:34:00Z">
            <w:rPr>
              <w:ins w:id="1574" w:author="DM" w:date="2012-08-19T09:19:00Z"/>
            </w:rPr>
          </w:rPrChange>
        </w:rPr>
      </w:pPr>
      <w:r>
        <w:t>Figure 9.18</w:t>
      </w:r>
      <w:del w:id="1575" w:author="DM" w:date="2012-08-19T12:33:00Z">
        <w:r w:rsidDel="00726890">
          <w:delText>:</w:delText>
        </w:r>
      </w:del>
      <w:r>
        <w:t xml:space="preserve"> Project Dependencies Drop</w:t>
      </w:r>
      <w:del w:id="1576" w:author="DM" w:date="2012-08-19T12:34:00Z">
        <w:r w:rsidDel="00726890">
          <w:delText xml:space="preserve"> D</w:delText>
        </w:r>
      </w:del>
      <w:ins w:id="1577" w:author="DM" w:date="2012-08-19T12:34:00Z">
        <w:r w:rsidR="00726890">
          <w:t>d</w:t>
        </w:r>
      </w:ins>
      <w:r>
        <w:t xml:space="preserve">own </w:t>
      </w:r>
      <w:del w:id="1578" w:author="DM" w:date="2012-08-19T12:33:00Z">
        <w:r w:rsidRPr="0003774A" w:rsidDel="00726890">
          <w:rPr>
            <w:b w:val="0"/>
          </w:rPr>
          <w:delText>(Source: Advisicon)</w:delText>
        </w:r>
      </w:del>
      <w:r>
        <w:tab/>
        <w:t>[</w:t>
      </w:r>
      <w:r w:rsidR="00676075">
        <w:t>09-18-</w:t>
      </w:r>
      <w:r>
        <w:t>projectDependenciesDropDown.tif</w:t>
      </w:r>
      <w:proofErr w:type="gramStart"/>
      <w:r>
        <w:t>]</w:t>
      </w:r>
      <w:commentRangeStart w:id="1579"/>
      <w:ins w:id="1580" w:author="DM" w:date="2012-08-19T12:34:00Z">
        <w:r w:rsidR="00726890">
          <w:rPr>
            <w:rStyle w:val="QueryInline"/>
          </w:rPr>
          <w:t>[</w:t>
        </w:r>
        <w:commentRangeStart w:id="1581"/>
        <w:proofErr w:type="gramEnd"/>
        <w:r w:rsidR="00726890">
          <w:rPr>
            <w:rStyle w:val="QueryInline"/>
          </w:rPr>
          <w:t>AU: insert text ref. to figure]</w:t>
        </w:r>
      </w:ins>
      <w:commentRangeEnd w:id="1579"/>
      <w:r w:rsidR="00B92FAC">
        <w:rPr>
          <w:rStyle w:val="CommentReference"/>
          <w:rFonts w:asciiTheme="minorHAnsi" w:eastAsiaTheme="minorHAnsi" w:hAnsiTheme="minorHAnsi" w:cstheme="minorBidi"/>
          <w:b w:val="0"/>
        </w:rPr>
        <w:commentReference w:id="1579"/>
      </w:r>
      <w:commentRangeEnd w:id="1581"/>
      <w:r w:rsidR="007B63F8">
        <w:rPr>
          <w:rStyle w:val="CommentReference"/>
          <w:rFonts w:asciiTheme="minorHAnsi" w:eastAsiaTheme="minorHAnsi" w:hAnsiTheme="minorHAnsi" w:cstheme="minorBidi"/>
          <w:b w:val="0"/>
        </w:rPr>
        <w:commentReference w:id="1581"/>
      </w:r>
    </w:p>
    <w:p w:rsidR="0048105B" w:rsidRDefault="00533A76">
      <w:pPr>
        <w:pStyle w:val="FigureSource"/>
        <w:pPrChange w:id="1582" w:author="DM" w:date="2012-08-19T09:19:00Z">
          <w:pPr>
            <w:pStyle w:val="Slug"/>
          </w:pPr>
        </w:pPrChange>
      </w:pPr>
      <w:ins w:id="1583" w:author="DM" w:date="2012-08-19T09:19:00Z">
        <w:r>
          <w:t>Source: Advisicon</w:t>
        </w:r>
      </w:ins>
    </w:p>
    <w:p w:rsidR="00D86AB6" w:rsidRDefault="00D86AB6" w:rsidP="001A7E81">
      <w:pPr>
        <w:pStyle w:val="H3"/>
      </w:pPr>
      <w:r>
        <w:t>Creating New Portfolio Analysis Views</w:t>
      </w:r>
    </w:p>
    <w:p w:rsidR="00D86AB6" w:rsidRDefault="00D86AB6" w:rsidP="00D86AB6">
      <w:pPr>
        <w:pStyle w:val="Para"/>
      </w:pPr>
      <w:r>
        <w:t xml:space="preserve">The power of a portfolio </w:t>
      </w:r>
      <w:proofErr w:type="gramStart"/>
      <w:r>
        <w:t>analysis</w:t>
      </w:r>
      <w:commentRangeStart w:id="1584"/>
      <w:ins w:id="1585" w:author="DM" w:date="2012-08-19T15:03:00Z">
        <w:r w:rsidR="00E33E84">
          <w:rPr>
            <w:rStyle w:val="QueryInline"/>
          </w:rPr>
          <w:t>[</w:t>
        </w:r>
        <w:commentRangeStart w:id="1586"/>
        <w:proofErr w:type="gramEnd"/>
        <w:r w:rsidR="00E33E84">
          <w:rPr>
            <w:rStyle w:val="QueryInline"/>
          </w:rPr>
          <w:t>AU: here and throughout: verify that this term doesn’t need to be capped]</w:t>
        </w:r>
      </w:ins>
      <w:commentRangeEnd w:id="1584"/>
      <w:r w:rsidR="004657FC">
        <w:rPr>
          <w:rStyle w:val="CommentReference"/>
          <w:rFonts w:asciiTheme="minorHAnsi" w:eastAsiaTheme="minorHAnsi" w:hAnsiTheme="minorHAnsi" w:cstheme="minorBidi"/>
          <w:snapToGrid/>
        </w:rPr>
        <w:commentReference w:id="1584"/>
      </w:r>
      <w:commentRangeEnd w:id="1586"/>
      <w:r w:rsidR="00D9222B">
        <w:rPr>
          <w:rStyle w:val="CommentReference"/>
          <w:rFonts w:asciiTheme="minorHAnsi" w:eastAsiaTheme="minorHAnsi" w:hAnsiTheme="minorHAnsi" w:cstheme="minorBidi"/>
          <w:snapToGrid/>
        </w:rPr>
        <w:commentReference w:id="1586"/>
      </w:r>
      <w:r>
        <w:t xml:space="preserve"> view is the ability to control the information you see across the enterprise list of projects selected for a specific portfolio. Creating a new view is a way to display fields of information that would meet the needs of specific departments or could be mapped to specific executive needs, such as the </w:t>
      </w:r>
      <w:ins w:id="1587" w:author="DM" w:date="2012-08-19T12:34:00Z">
        <w:r w:rsidR="00726890">
          <w:t>chief information officer</w:t>
        </w:r>
      </w:ins>
      <w:del w:id="1588" w:author="DM" w:date="2012-08-19T12:34:00Z">
        <w:r w:rsidDel="00726890">
          <w:delText>CIO</w:delText>
        </w:r>
      </w:del>
      <w:r>
        <w:t xml:space="preserve">. It is easier to switch between existing views than to configure the fields of information displayed. </w:t>
      </w:r>
    </w:p>
    <w:p w:rsidR="00D86AB6" w:rsidRDefault="00D86AB6" w:rsidP="00D86AB6">
      <w:pPr>
        <w:pStyle w:val="Para"/>
      </w:pPr>
      <w:r>
        <w:t>To create a new portfolio analysis view:</w:t>
      </w:r>
    </w:p>
    <w:p w:rsidR="00D86AB6" w:rsidRDefault="00D86AB6" w:rsidP="00A500CE">
      <w:pPr>
        <w:pStyle w:val="ListNumbered"/>
      </w:pPr>
      <w:r>
        <w:t>1.</w:t>
      </w:r>
      <w:r>
        <w:tab/>
        <w:t>On the Quick Launch, click Server Settings.</w:t>
      </w:r>
    </w:p>
    <w:p w:rsidR="00D86AB6" w:rsidRDefault="00D86AB6" w:rsidP="00A500CE">
      <w:pPr>
        <w:pStyle w:val="ListNumbered"/>
      </w:pPr>
      <w:r>
        <w:t>2.</w:t>
      </w:r>
      <w:r>
        <w:tab/>
        <w:t>In Look and Feel, click Manage Views.</w:t>
      </w:r>
    </w:p>
    <w:p w:rsidR="00D86AB6" w:rsidRDefault="00D86AB6" w:rsidP="00A500CE">
      <w:pPr>
        <w:pStyle w:val="ListNumbered"/>
      </w:pPr>
      <w:r>
        <w:t>3.</w:t>
      </w:r>
      <w:r>
        <w:tab/>
        <w:t>On the Manage Views page, click New View.</w:t>
      </w:r>
    </w:p>
    <w:p w:rsidR="00D86AB6" w:rsidRDefault="00D86AB6" w:rsidP="00A500CE">
      <w:pPr>
        <w:pStyle w:val="ListNumbered"/>
      </w:pPr>
      <w:r>
        <w:t>4.</w:t>
      </w:r>
      <w:r>
        <w:tab/>
        <w:t>On the New View page, in the Name and Type section in the View Type list, click Portfolio Analyses</w:t>
      </w:r>
      <w:r w:rsidR="00AB2CCC">
        <w:t>.</w:t>
      </w:r>
      <w:r>
        <w:t xml:space="preserve"> </w:t>
      </w:r>
    </w:p>
    <w:p w:rsidR="00D86AB6" w:rsidRDefault="00D86AB6" w:rsidP="00A500CE">
      <w:pPr>
        <w:pStyle w:val="ListNumbered"/>
      </w:pPr>
      <w:r>
        <w:t>5.</w:t>
      </w:r>
      <w:r>
        <w:tab/>
        <w:t>In the Name box, enter a name for the new view.</w:t>
      </w:r>
    </w:p>
    <w:p w:rsidR="00D86AB6" w:rsidRDefault="00D86AB6" w:rsidP="00A500CE">
      <w:pPr>
        <w:pStyle w:val="ListNumbered"/>
      </w:pPr>
      <w:r>
        <w:t>6.</w:t>
      </w:r>
      <w:r>
        <w:tab/>
        <w:t xml:space="preserve">In the Table and Fields section, click the desired table(s) and field(s) and click </w:t>
      </w:r>
      <w:proofErr w:type="gramStart"/>
      <w:r>
        <w:t>Add</w:t>
      </w:r>
      <w:proofErr w:type="gramEnd"/>
      <w:r>
        <w:t>. Use CTRL to select more than one field at a time.</w:t>
      </w:r>
    </w:p>
    <w:p w:rsidR="00D86AB6" w:rsidRDefault="00D86AB6" w:rsidP="00A500CE">
      <w:pPr>
        <w:pStyle w:val="ListNumbered"/>
      </w:pPr>
      <w:r>
        <w:t>7.</w:t>
      </w:r>
      <w:r>
        <w:tab/>
        <w:t>In the Security Categories section, click the desired category</w:t>
      </w:r>
      <w:r w:rsidR="0093367A">
        <w:t xml:space="preserve"> </w:t>
      </w:r>
      <w:r>
        <w:t>(</w:t>
      </w:r>
      <w:r w:rsidR="0093367A">
        <w:t>or categor</w:t>
      </w:r>
      <w:r>
        <w:t>ies) and click Add</w:t>
      </w:r>
      <w:r w:rsidR="00AB2CCC">
        <w:t>.</w:t>
      </w:r>
    </w:p>
    <w:p w:rsidR="00CE48CC" w:rsidRDefault="00D86AB6" w:rsidP="00A500CE">
      <w:pPr>
        <w:pStyle w:val="ListNumbered"/>
      </w:pPr>
      <w:r>
        <w:t>8.</w:t>
      </w:r>
      <w:r>
        <w:tab/>
        <w:t>Click Save to save your new view.</w:t>
      </w:r>
    </w:p>
    <w:p w:rsidR="00D86AB6" w:rsidRDefault="00D86AB6" w:rsidP="001A7E81">
      <w:pPr>
        <w:pStyle w:val="H3"/>
      </w:pPr>
      <w:r>
        <w:t>Working with Driver Prioritizations</w:t>
      </w:r>
    </w:p>
    <w:p w:rsidR="00D86AB6" w:rsidRDefault="00D86AB6" w:rsidP="00D86AB6">
      <w:pPr>
        <w:pStyle w:val="Para"/>
      </w:pPr>
      <w:r>
        <w:t>Working with business drivers as independent entities does not represent how an organization typically operates. There are relationships between drivers</w:t>
      </w:r>
      <w:r w:rsidR="007278E4">
        <w:t>,</w:t>
      </w:r>
      <w:r>
        <w:t xml:space="preserve"> and these relationships help </w:t>
      </w:r>
      <w:del w:id="1589" w:author="Jeff Jacobson" w:date="2012-09-06T09:53:00Z">
        <w:r w:rsidDel="00EF52A9">
          <w:delText>drive</w:delText>
        </w:r>
      </w:del>
      <w:ins w:id="1590" w:author="DM" w:date="2012-08-19T12:35:00Z">
        <w:del w:id="1591" w:author="Jeff Jacobson" w:date="2012-09-06T09:53:00Z">
          <w:r w:rsidR="00726890" w:rsidDel="00EF52A9">
            <w:rPr>
              <w:rStyle w:val="QueryInline"/>
            </w:rPr>
            <w:delText>[AU: drivers…drive repetition ok?]</w:delText>
          </w:r>
        </w:del>
      </w:ins>
      <w:ins w:id="1592" w:author="Jeff Jacobson" w:date="2012-09-06T09:53:00Z">
        <w:r w:rsidR="00EF52A9">
          <w:t>influence</w:t>
        </w:r>
      </w:ins>
      <w:r>
        <w:t xml:space="preserve"> decisions in an organization. As the preferences of executives vary and as the needs of different areas of the business vary, it is possible that the priorities and collection of related drivers will vary too. This </w:t>
      </w:r>
      <w:r w:rsidR="00BD461B">
        <w:t>section</w:t>
      </w:r>
      <w:r>
        <w:t xml:space="preserve"> focuses on setting up two types of driver prioritiz</w:t>
      </w:r>
      <w:ins w:id="1593" w:author="DM" w:date="2012-08-19T12:36:00Z">
        <w:r w:rsidR="004712A0">
          <w:t>ations</w:t>
        </w:r>
      </w:ins>
      <w:ins w:id="1594" w:author="Tim Runcie" w:date="2012-09-14T09:02:00Z">
        <w:r w:rsidR="00D6694E">
          <w:t xml:space="preserve">, essentially allowing for multiple scoring and ranking criteria to be used based upon different business priorities. </w:t>
        </w:r>
      </w:ins>
      <w:ins w:id="1595" w:author="Tim Runcie" w:date="2012-09-14T09:03:00Z">
        <w:r w:rsidR="00D6694E">
          <w:t xml:space="preserve"> This allows the PMO or the portfolio team to be able to </w:t>
        </w:r>
      </w:ins>
      <w:del w:id="1596" w:author="DM" w:date="2012-08-19T12:36:00Z">
        <w:r w:rsidDel="004712A0">
          <w:delText>es</w:delText>
        </w:r>
      </w:del>
      <w:commentRangeStart w:id="1597"/>
      <w:ins w:id="1598" w:author="DM" w:date="2012-08-19T12:35:00Z">
        <w:r w:rsidR="00726890">
          <w:rPr>
            <w:rStyle w:val="QueryInline"/>
          </w:rPr>
          <w:t>[</w:t>
        </w:r>
        <w:commentRangeStart w:id="1599"/>
        <w:r w:rsidR="00726890">
          <w:rPr>
            <w:rStyle w:val="QueryInline"/>
          </w:rPr>
          <w:t>AU: clarify]</w:t>
        </w:r>
      </w:ins>
      <w:commentRangeEnd w:id="1597"/>
      <w:r w:rsidR="00841D68">
        <w:rPr>
          <w:rStyle w:val="CommentReference"/>
          <w:rFonts w:asciiTheme="minorHAnsi" w:eastAsiaTheme="minorHAnsi" w:hAnsiTheme="minorHAnsi" w:cstheme="minorBidi"/>
          <w:snapToGrid/>
        </w:rPr>
        <w:commentReference w:id="1597"/>
      </w:r>
      <w:r>
        <w:t xml:space="preserve"> </w:t>
      </w:r>
      <w:commentRangeEnd w:id="1599"/>
      <w:r w:rsidR="00C958D8">
        <w:rPr>
          <w:rStyle w:val="CommentReference"/>
          <w:rFonts w:asciiTheme="minorHAnsi" w:eastAsiaTheme="minorHAnsi" w:hAnsiTheme="minorHAnsi" w:cstheme="minorBidi"/>
          <w:snapToGrid/>
        </w:rPr>
        <w:commentReference w:id="1599"/>
      </w:r>
      <w:del w:id="1600" w:author="Tim Runcie" w:date="2012-09-14T09:03:00Z">
        <w:r w:rsidDel="00D6694E">
          <w:delText xml:space="preserve">and then </w:delText>
        </w:r>
      </w:del>
      <w:r>
        <w:t>evaluat</w:t>
      </w:r>
      <w:ins w:id="1601" w:author="Tim Runcie" w:date="2012-09-14T09:03:00Z">
        <w:r w:rsidR="00D6694E">
          <w:t>e</w:t>
        </w:r>
      </w:ins>
      <w:del w:id="1602" w:author="Tim Runcie" w:date="2012-09-14T09:03:00Z">
        <w:r w:rsidDel="00D6694E">
          <w:delText>ing</w:delText>
        </w:r>
      </w:del>
      <w:r>
        <w:t xml:space="preserve"> and adjusting the results until the consistency ratio is acceptable</w:t>
      </w:r>
      <w:ins w:id="1603" w:author="Tim Runcie" w:date="2012-09-14T09:04:00Z">
        <w:r w:rsidR="00D6694E">
          <w:t xml:space="preserve"> in the business driver planning scenario</w:t>
        </w:r>
      </w:ins>
      <w:r>
        <w:t xml:space="preserve">. </w:t>
      </w:r>
    </w:p>
    <w:p w:rsidR="00D86AB6" w:rsidRDefault="002A39E0" w:rsidP="00A725AF">
      <w:pPr>
        <w:pStyle w:val="Para"/>
      </w:pPr>
      <w:r>
        <w:t xml:space="preserve">As in building business drivers, the driver prioritization, whether automatic or manual, </w:t>
      </w:r>
      <w:r w:rsidR="00D86AB6">
        <w:t xml:space="preserve">values must </w:t>
      </w:r>
      <w:r>
        <w:t xml:space="preserve">always </w:t>
      </w:r>
      <w:r w:rsidR="00D86AB6">
        <w:t>total 100</w:t>
      </w:r>
      <w:del w:id="1604" w:author="DM" w:date="2012-08-19T11:05:00Z">
        <w:r w:rsidR="00D86AB6" w:rsidDel="009F7802">
          <w:delText>%</w:delText>
        </w:r>
      </w:del>
      <w:ins w:id="1605" w:author="DM" w:date="2012-08-19T11:05:00Z">
        <w:r w:rsidR="009F7802">
          <w:t xml:space="preserve"> percent</w:t>
        </w:r>
      </w:ins>
      <w:r w:rsidR="00D86AB6">
        <w:t>. If you fail to achieve 100</w:t>
      </w:r>
      <w:del w:id="1606" w:author="DM" w:date="2012-08-19T11:05:00Z">
        <w:r w:rsidR="00D86AB6" w:rsidDel="009F7802">
          <w:delText>%</w:delText>
        </w:r>
      </w:del>
      <w:ins w:id="1607" w:author="DM" w:date="2012-08-19T11:05:00Z">
        <w:r w:rsidR="009F7802">
          <w:t xml:space="preserve"> percent</w:t>
        </w:r>
      </w:ins>
      <w:r w:rsidR="00D86AB6">
        <w:t>, the system will make adjustments to result in a total of 100</w:t>
      </w:r>
      <w:del w:id="1608" w:author="DM" w:date="2012-08-19T11:05:00Z">
        <w:r w:rsidR="00D86AB6" w:rsidDel="009F7802">
          <w:delText>%</w:delText>
        </w:r>
      </w:del>
      <w:ins w:id="1609" w:author="DM" w:date="2012-08-19T11:05:00Z">
        <w:r w:rsidR="009F7802">
          <w:t xml:space="preserve"> percent</w:t>
        </w:r>
      </w:ins>
      <w:r w:rsidR="00D86AB6">
        <w:t xml:space="preserve">. </w:t>
      </w:r>
    </w:p>
    <w:p w:rsidR="00D86AB6" w:rsidRDefault="002A39E0" w:rsidP="00D86AB6">
      <w:pPr>
        <w:pStyle w:val="Para"/>
      </w:pPr>
      <w:r>
        <w:t xml:space="preserve">If you decide to </w:t>
      </w:r>
      <w:r w:rsidR="00D86AB6">
        <w:t>create a new manual prioritization</w:t>
      </w:r>
      <w:r>
        <w:t>, follow these steps:</w:t>
      </w:r>
    </w:p>
    <w:p w:rsidR="00D86AB6" w:rsidRDefault="00D86AB6" w:rsidP="00A500CE">
      <w:pPr>
        <w:pStyle w:val="ListNumbered"/>
      </w:pPr>
      <w:r>
        <w:t>1.</w:t>
      </w:r>
      <w:r>
        <w:tab/>
        <w:t>On the Quick Launch click Driver Prioritization.</w:t>
      </w:r>
    </w:p>
    <w:p w:rsidR="00D86AB6" w:rsidRDefault="00D86AB6" w:rsidP="00A500CE">
      <w:pPr>
        <w:pStyle w:val="ListNumbered"/>
      </w:pPr>
      <w:r>
        <w:t>2.</w:t>
      </w:r>
      <w:r>
        <w:tab/>
        <w:t>On the Ribbon, in the Prioritizations group click New.</w:t>
      </w:r>
    </w:p>
    <w:p w:rsidR="00D86AB6" w:rsidRDefault="00D86AB6" w:rsidP="00A500CE">
      <w:pPr>
        <w:pStyle w:val="ListNumbered"/>
      </w:pPr>
      <w:r>
        <w:t>3.</w:t>
      </w:r>
      <w:r>
        <w:tab/>
        <w:t>In the Name and Description section, enter the Name and Description.</w:t>
      </w:r>
    </w:p>
    <w:p w:rsidR="00D86AB6" w:rsidRDefault="00D86AB6" w:rsidP="00A500CE">
      <w:pPr>
        <w:pStyle w:val="ListNumbered"/>
      </w:pPr>
      <w:r>
        <w:t>4.</w:t>
      </w:r>
      <w:r>
        <w:tab/>
      </w:r>
      <w:ins w:id="1610" w:author="DM" w:date="2012-08-19T12:36:00Z">
        <w:r w:rsidR="004712A0">
          <w:t>(</w:t>
        </w:r>
      </w:ins>
      <w:r>
        <w:t>Optional</w:t>
      </w:r>
      <w:ins w:id="1611" w:author="DM" w:date="2012-08-19T12:36:00Z">
        <w:r w:rsidR="004712A0">
          <w:t>)</w:t>
        </w:r>
      </w:ins>
      <w:del w:id="1612" w:author="DM" w:date="2012-08-19T12:36:00Z">
        <w:r w:rsidDel="004712A0">
          <w:delText xml:space="preserve"> –</w:delText>
        </w:r>
      </w:del>
      <w:r>
        <w:t xml:space="preserve"> </w:t>
      </w:r>
      <w:del w:id="1613" w:author="DM" w:date="2012-08-19T12:36:00Z">
        <w:r w:rsidDel="004712A0">
          <w:delText>i</w:delText>
        </w:r>
      </w:del>
      <w:ins w:id="1614" w:author="DM" w:date="2012-08-19T12:36:00Z">
        <w:r w:rsidR="004712A0">
          <w:t>I</w:t>
        </w:r>
      </w:ins>
      <w:r>
        <w:t>n the Department section, select a Department from the Select Value button.</w:t>
      </w:r>
    </w:p>
    <w:p w:rsidR="00D86AB6" w:rsidRDefault="00D86AB6" w:rsidP="00A500CE">
      <w:pPr>
        <w:pStyle w:val="ListNumbered"/>
      </w:pPr>
      <w:r>
        <w:t>5.</w:t>
      </w:r>
      <w:r>
        <w:tab/>
        <w:t xml:space="preserve">In the Prioritization Type section, select Manual. </w:t>
      </w:r>
    </w:p>
    <w:p w:rsidR="00D86AB6" w:rsidRDefault="00D86AB6" w:rsidP="00A500CE">
      <w:pPr>
        <w:pStyle w:val="ListNumbered"/>
      </w:pPr>
      <w:r>
        <w:t>6.</w:t>
      </w:r>
      <w:r>
        <w:tab/>
        <w:t xml:space="preserve">In the Prioritize the Following Drivers section, select each driver and click Add or click Add All to choose all the drivers. </w:t>
      </w:r>
    </w:p>
    <w:p w:rsidR="00D86AB6" w:rsidRDefault="00D86AB6" w:rsidP="00A500CE">
      <w:pPr>
        <w:pStyle w:val="ListNumbered"/>
      </w:pPr>
      <w:r>
        <w:t>7.</w:t>
      </w:r>
      <w:r>
        <w:tab/>
        <w:t xml:space="preserve">On the </w:t>
      </w:r>
      <w:del w:id="1615" w:author="DM" w:date="2012-08-19T12:36:00Z">
        <w:r w:rsidDel="004712A0">
          <w:delText>R</w:delText>
        </w:r>
      </w:del>
      <w:ins w:id="1616" w:author="DM" w:date="2012-08-19T12:36:00Z">
        <w:r w:rsidR="004712A0">
          <w:t>r</w:t>
        </w:r>
      </w:ins>
      <w:r>
        <w:t>ibbon in the Prioritization group click Save</w:t>
      </w:r>
      <w:ins w:id="1617" w:author="DM" w:date="2012-08-19T12:36:00Z">
        <w:r w:rsidR="004712A0">
          <w:t>,</w:t>
        </w:r>
      </w:ins>
      <w:r>
        <w:t xml:space="preserve"> and when complete</w:t>
      </w:r>
      <w:ins w:id="1618" w:author="DM" w:date="2012-08-19T12:36:00Z">
        <w:r w:rsidR="004712A0">
          <w:t>,</w:t>
        </w:r>
      </w:ins>
      <w:r>
        <w:t xml:space="preserve"> click Close. </w:t>
      </w:r>
    </w:p>
    <w:p w:rsidR="002321D8" w:rsidRDefault="002321D8" w:rsidP="001A7E81">
      <w:pPr>
        <w:pStyle w:val="H3"/>
      </w:pPr>
      <w:r>
        <w:t>Defining Portfolio Analysis Properties</w:t>
      </w:r>
    </w:p>
    <w:p w:rsidR="00577FAB" w:rsidRDefault="002321D8" w:rsidP="002321D8">
      <w:pPr>
        <w:pStyle w:val="Para"/>
      </w:pPr>
      <w:r>
        <w:t xml:space="preserve">When creating a new portfolio analysis, there are several decisions you need to make that will affect options available during the analysis and will affect how the portfolio analysis behaves. </w:t>
      </w:r>
      <w:del w:id="1619" w:author="DM" w:date="2012-08-19T12:37:00Z">
        <w:r w:rsidDel="004712A0">
          <w:delText>Some of the things that you may achieve a</w:delText>
        </w:r>
      </w:del>
      <w:ins w:id="1620" w:author="DM" w:date="2012-08-19T12:37:00Z">
        <w:r w:rsidR="004712A0">
          <w:t>A</w:t>
        </w:r>
      </w:ins>
      <w:r>
        <w:t>fter you apply these options</w:t>
      </w:r>
      <w:ins w:id="1621" w:author="DM" w:date="2012-08-19T12:37:00Z">
        <w:r w:rsidR="004712A0">
          <w:t>,</w:t>
        </w:r>
      </w:ins>
      <w:del w:id="1622" w:author="DM" w:date="2012-08-19T12:37:00Z">
        <w:r w:rsidDel="004712A0">
          <w:delText xml:space="preserve"> </w:delText>
        </w:r>
        <w:r w:rsidR="00577FAB" w:rsidDel="004712A0">
          <w:delText>are</w:delText>
        </w:r>
        <w:r w:rsidDel="004712A0">
          <w:delText>:</w:delText>
        </w:r>
      </w:del>
      <w:ins w:id="1623" w:author="DM" w:date="2012-08-19T12:37:00Z">
        <w:r w:rsidR="004712A0">
          <w:t xml:space="preserve"> </w:t>
        </w:r>
        <w:del w:id="1624" w:author="Jeff Jacobson" w:date="2012-09-06T09:55:00Z">
          <w:r w:rsidR="004712A0" w:rsidDel="00F074C8">
            <w:delText>there may be:</w:delText>
          </w:r>
          <w:r w:rsidR="004712A0" w:rsidDel="00F074C8">
            <w:rPr>
              <w:rStyle w:val="QueryInline"/>
            </w:rPr>
            <w:delText>[AU: verify changes]</w:delText>
          </w:r>
        </w:del>
      </w:ins>
      <w:ins w:id="1625" w:author="Jeff Jacobson" w:date="2012-09-06T09:55:00Z">
        <w:r w:rsidR="00F074C8">
          <w:t>you can enable:</w:t>
        </w:r>
      </w:ins>
      <w:r>
        <w:t xml:space="preserve"> </w:t>
      </w:r>
    </w:p>
    <w:p w:rsidR="00577FAB" w:rsidRDefault="00577FAB" w:rsidP="001A7E81">
      <w:pPr>
        <w:pStyle w:val="ListBulleted"/>
      </w:pPr>
      <w:del w:id="1626" w:author="DM" w:date="2012-08-19T12:37:00Z">
        <w:r w:rsidDel="004712A0">
          <w:delText>T</w:delText>
        </w:r>
        <w:r w:rsidR="002321D8" w:rsidDel="004712A0">
          <w:delText>here may be a</w:delText>
        </w:r>
      </w:del>
      <w:ins w:id="1627" w:author="DM" w:date="2012-08-19T12:37:00Z">
        <w:r w:rsidR="004712A0">
          <w:t>A</w:t>
        </w:r>
      </w:ins>
      <w:r w:rsidR="002321D8">
        <w:t xml:space="preserve"> portfolio analysis for a specific department</w:t>
      </w:r>
      <w:r>
        <w:t>.</w:t>
      </w:r>
    </w:p>
    <w:p w:rsidR="00577FAB" w:rsidRDefault="00577FAB" w:rsidP="001A7E81">
      <w:pPr>
        <w:pStyle w:val="ListBulleted"/>
      </w:pPr>
      <w:del w:id="1628" w:author="DM" w:date="2012-08-19T12:37:00Z">
        <w:r w:rsidDel="004712A0">
          <w:delText>T</w:delText>
        </w:r>
        <w:r w:rsidR="002321D8" w:rsidDel="004712A0">
          <w:delText>here may be a</w:delText>
        </w:r>
      </w:del>
      <w:ins w:id="1629" w:author="DM" w:date="2012-08-19T12:37:00Z">
        <w:r w:rsidR="004712A0">
          <w:t>A</w:t>
        </w:r>
      </w:ins>
      <w:r w:rsidR="002321D8">
        <w:t xml:space="preserve"> portfolio analysis that maps to a driver prioritization</w:t>
      </w:r>
      <w:r>
        <w:t>.</w:t>
      </w:r>
    </w:p>
    <w:p w:rsidR="00577FAB" w:rsidRDefault="00577FAB" w:rsidP="001A7E81">
      <w:pPr>
        <w:pStyle w:val="ListBulleted"/>
      </w:pPr>
      <w:del w:id="1630" w:author="DM" w:date="2012-08-19T12:37:00Z">
        <w:r w:rsidDel="004712A0">
          <w:delText>T</w:delText>
        </w:r>
        <w:r w:rsidR="002321D8" w:rsidDel="004712A0">
          <w:delText>here may be a</w:delText>
        </w:r>
      </w:del>
      <w:ins w:id="1631" w:author="DM" w:date="2012-08-19T12:37:00Z">
        <w:r w:rsidR="004712A0">
          <w:t>A</w:t>
        </w:r>
      </w:ins>
      <w:r w:rsidR="002321D8">
        <w:t xml:space="preserve"> designated value that can be used for the total portfolio budget</w:t>
      </w:r>
      <w:r>
        <w:t>.</w:t>
      </w:r>
    </w:p>
    <w:p w:rsidR="00577FAB" w:rsidRDefault="00577FAB" w:rsidP="001A7E81">
      <w:pPr>
        <w:pStyle w:val="ListBulleted"/>
      </w:pPr>
      <w:del w:id="1632" w:author="DM" w:date="2012-08-19T12:37:00Z">
        <w:r w:rsidDel="004712A0">
          <w:delText>T</w:delText>
        </w:r>
        <w:r w:rsidR="002321D8" w:rsidDel="004712A0">
          <w:delText>here may be an</w:delText>
        </w:r>
      </w:del>
      <w:ins w:id="1633" w:author="DM" w:date="2012-08-19T12:37:00Z">
        <w:r w:rsidR="004712A0">
          <w:t>An</w:t>
        </w:r>
      </w:ins>
      <w:r w:rsidR="002321D8">
        <w:t xml:space="preserve"> identified value that resources will be categorized on</w:t>
      </w:r>
      <w:r>
        <w:t>.</w:t>
      </w:r>
    </w:p>
    <w:p w:rsidR="00577FAB" w:rsidRDefault="00577FAB" w:rsidP="001A7E81">
      <w:pPr>
        <w:pStyle w:val="ListBulleted"/>
      </w:pPr>
      <w:del w:id="1634" w:author="DM" w:date="2012-08-19T12:37:00Z">
        <w:r w:rsidDel="004712A0">
          <w:delText>T</w:delText>
        </w:r>
        <w:r w:rsidR="002321D8" w:rsidDel="004712A0">
          <w:delText>here may be d</w:delText>
        </w:r>
      </w:del>
      <w:ins w:id="1635" w:author="DM" w:date="2012-08-19T12:37:00Z">
        <w:r w:rsidR="004712A0">
          <w:t>D</w:t>
        </w:r>
      </w:ins>
      <w:r w:rsidR="002321D8">
        <w:t>esignated reasons to include and exclude projects</w:t>
      </w:r>
      <w:r>
        <w:t>.</w:t>
      </w:r>
    </w:p>
    <w:p w:rsidR="002321D8" w:rsidRDefault="00577FAB" w:rsidP="001A7E81">
      <w:pPr>
        <w:pStyle w:val="ListBulleted"/>
      </w:pPr>
      <w:del w:id="1636" w:author="DM" w:date="2012-08-19T12:37:00Z">
        <w:r w:rsidDel="004712A0">
          <w:delText>T</w:delText>
        </w:r>
        <w:r w:rsidR="002321D8" w:rsidDel="004712A0">
          <w:delText>here may be n</w:delText>
        </w:r>
      </w:del>
      <w:ins w:id="1637" w:author="DM" w:date="2012-08-19T12:37:00Z">
        <w:r w:rsidR="004712A0">
          <w:t>N</w:t>
        </w:r>
      </w:ins>
      <w:r w:rsidR="002321D8">
        <w:t xml:space="preserve">ecessary project relationships. </w:t>
      </w:r>
    </w:p>
    <w:p w:rsidR="002321D8" w:rsidRDefault="002321D8" w:rsidP="002321D8">
      <w:pPr>
        <w:pStyle w:val="Para"/>
      </w:pPr>
      <w:r>
        <w:t xml:space="preserve">Complete understanding of how and when to apply these options is critical since most of these options </w:t>
      </w:r>
      <w:ins w:id="1638" w:author="DM" w:date="2012-08-19T12:37:00Z">
        <w:r w:rsidR="004712A0">
          <w:t>cannot</w:t>
        </w:r>
      </w:ins>
      <w:del w:id="1639" w:author="DM" w:date="2012-08-19T12:38:00Z">
        <w:r w:rsidDel="004712A0">
          <w:delText>are unable to</w:delText>
        </w:r>
      </w:del>
      <w:r>
        <w:t xml:space="preserve"> be changed after the portfolio analysis is saved</w:t>
      </w:r>
      <w:ins w:id="1640" w:author="DM" w:date="2012-08-19T12:38:00Z">
        <w:r w:rsidR="004712A0">
          <w:t>,</w:t>
        </w:r>
      </w:ins>
      <w:r>
        <w:t xml:space="preserve"> and </w:t>
      </w:r>
      <w:del w:id="1641" w:author="Jeff Jacobson" w:date="2012-09-06T09:56:00Z">
        <w:r w:rsidDel="00C07F6B">
          <w:delText>it</w:delText>
        </w:r>
      </w:del>
      <w:ins w:id="1642" w:author="DM" w:date="2012-08-19T12:38:00Z">
        <w:del w:id="1643" w:author="Jeff Jacobson" w:date="2012-09-06T09:56:00Z">
          <w:r w:rsidR="004712A0" w:rsidDel="00C07F6B">
            <w:rPr>
              <w:rStyle w:val="QueryInline"/>
            </w:rPr>
            <w:delText>[AU: what will]</w:delText>
          </w:r>
        </w:del>
      </w:ins>
      <w:ins w:id="1644" w:author="Jeff Jacobson" w:date="2012-09-06T09:56:00Z">
        <w:r w:rsidR="00C07F6B">
          <w:t>the setup of these options</w:t>
        </w:r>
      </w:ins>
      <w:r>
        <w:t xml:space="preserve"> will impact how you are able to work with an existing portfolio analysis</w:t>
      </w:r>
      <w:r w:rsidR="00BD461B">
        <w:t>.</w:t>
      </w:r>
    </w:p>
    <w:p w:rsidR="002321D8" w:rsidRDefault="002321D8" w:rsidP="001A7E81">
      <w:pPr>
        <w:pStyle w:val="H3"/>
      </w:pPr>
      <w:r>
        <w:t>Prioritization Types</w:t>
      </w:r>
    </w:p>
    <w:p w:rsidR="002321D8" w:rsidRDefault="002321D8" w:rsidP="002321D8">
      <w:pPr>
        <w:pStyle w:val="Para"/>
      </w:pPr>
      <w:r>
        <w:t xml:space="preserve">There are two prioritization types you can pick from when doing a portfolio analysis. If your organization has already subdivided your strategic objectives into business drivers and </w:t>
      </w:r>
      <w:ins w:id="1645" w:author="DM" w:date="2012-08-19T12:38:00Z">
        <w:r w:rsidR="004712A0">
          <w:t>also</w:t>
        </w:r>
      </w:ins>
      <w:del w:id="1646" w:author="DM" w:date="2012-08-19T12:38:00Z">
        <w:r w:rsidDel="004712A0">
          <w:delText>additionally</w:delText>
        </w:r>
      </w:del>
      <w:r>
        <w:t xml:space="preserve"> created a driver prioritization, </w:t>
      </w:r>
      <w:del w:id="1647" w:author="DM" w:date="2012-08-19T12:38:00Z">
        <w:r w:rsidDel="004712A0">
          <w:delText xml:space="preserve">then </w:delText>
        </w:r>
      </w:del>
      <w:r>
        <w:t>you should select the first type</w:t>
      </w:r>
      <w:r w:rsidR="008C5AF1">
        <w:t>,</w:t>
      </w:r>
      <w:r>
        <w:t xml:space="preserve"> </w:t>
      </w:r>
      <w:r w:rsidR="008C5AF1">
        <w:t>“</w:t>
      </w:r>
      <w:r>
        <w:t>Prioritize projects using business drivers.</w:t>
      </w:r>
      <w:r w:rsidR="008C5AF1">
        <w:t>”</w:t>
      </w:r>
      <w:r>
        <w:t xml:space="preserve"> If instead your organization has not created business drivers or is still evaluating the capabilities of Project Server, you should choose the second type</w:t>
      </w:r>
      <w:r w:rsidR="008C5AF1">
        <w:t>,</w:t>
      </w:r>
      <w:r>
        <w:t xml:space="preserve"> </w:t>
      </w:r>
      <w:r w:rsidR="008C5AF1">
        <w:t>“</w:t>
      </w:r>
      <w:r>
        <w:t>Prioritize using custom fields.</w:t>
      </w:r>
      <w:r w:rsidR="008C5AF1">
        <w:t>”</w:t>
      </w:r>
      <w:r>
        <w:t xml:space="preserve"> This </w:t>
      </w:r>
      <w:del w:id="1648" w:author="DM" w:date="2012-08-19T12:38:00Z">
        <w:r w:rsidDel="004712A0">
          <w:delText xml:space="preserve">section </w:delText>
        </w:r>
      </w:del>
      <w:r>
        <w:t xml:space="preserve">option </w:t>
      </w:r>
      <w:del w:id="1649" w:author="DM" w:date="2012-08-19T12:38:00Z">
        <w:r w:rsidDel="004712A0">
          <w:delText xml:space="preserve">will </w:delText>
        </w:r>
      </w:del>
      <w:r>
        <w:t>generate</w:t>
      </w:r>
      <w:ins w:id="1650" w:author="DM" w:date="2012-08-19T12:38:00Z">
        <w:r w:rsidR="004712A0">
          <w:t>s</w:t>
        </w:r>
      </w:ins>
      <w:r>
        <w:t xml:space="preserve"> an additional step during the portfolio analysis that </w:t>
      </w:r>
      <w:ins w:id="1651" w:author="DM" w:date="2012-08-19T12:38:00Z">
        <w:r w:rsidR="004712A0">
          <w:t xml:space="preserve">enables </w:t>
        </w:r>
      </w:ins>
      <w:del w:id="1652" w:author="DM" w:date="2012-08-19T12:38:00Z">
        <w:r w:rsidDel="004712A0">
          <w:delText xml:space="preserve">provides </w:delText>
        </w:r>
      </w:del>
      <w:r>
        <w:t xml:space="preserve">you </w:t>
      </w:r>
      <w:del w:id="1653" w:author="DM" w:date="2012-08-19T12:38:00Z">
        <w:r w:rsidDel="004712A0">
          <w:delText xml:space="preserve">the option </w:delText>
        </w:r>
      </w:del>
      <w:r>
        <w:t xml:space="preserve">to select the custom fields and their weights. </w:t>
      </w:r>
    </w:p>
    <w:p w:rsidR="002321D8" w:rsidRDefault="002321D8" w:rsidP="002321D8">
      <w:pPr>
        <w:pStyle w:val="Para"/>
      </w:pPr>
      <w:r>
        <w:t xml:space="preserve">The only way the software can create a recommendation on which projects to include or exclude from your portfolio is to have some basis for prioritization. That is why this option is important. The first option is recommended since </w:t>
      </w:r>
      <w:ins w:id="1654" w:author="DM" w:date="2012-08-19T12:39:00Z">
        <w:r w:rsidR="004712A0">
          <w:t>it</w:t>
        </w:r>
      </w:ins>
      <w:del w:id="1655" w:author="DM" w:date="2012-08-19T12:39:00Z">
        <w:r w:rsidDel="004712A0">
          <w:delText>that option</w:delText>
        </w:r>
      </w:del>
      <w:r>
        <w:t xml:space="preserve"> can be </w:t>
      </w:r>
      <w:del w:id="1656" w:author="DM" w:date="2012-08-19T12:39:00Z">
        <w:r w:rsidDel="004712A0">
          <w:delText xml:space="preserve">easily </w:delText>
        </w:r>
      </w:del>
      <w:r>
        <w:t xml:space="preserve">applied </w:t>
      </w:r>
      <w:ins w:id="1657" w:author="DM" w:date="2012-08-19T12:39:00Z">
        <w:r w:rsidR="004712A0">
          <w:t xml:space="preserve">easily </w:t>
        </w:r>
      </w:ins>
      <w:r>
        <w:t>to other portfolios</w:t>
      </w:r>
      <w:ins w:id="1658" w:author="DM" w:date="2012-08-19T12:39:00Z">
        <w:r w:rsidR="00AB319A">
          <w:t>,</w:t>
        </w:r>
      </w:ins>
      <w:r>
        <w:t xml:space="preserve"> and th</w:t>
      </w:r>
      <w:ins w:id="1659" w:author="DM" w:date="2012-08-19T12:39:00Z">
        <w:r w:rsidR="00AB319A">
          <w:t>e</w:t>
        </w:r>
      </w:ins>
      <w:del w:id="1660" w:author="DM" w:date="2012-08-19T12:39:00Z">
        <w:r w:rsidDel="00AB319A">
          <w:delText>at</w:delText>
        </w:r>
      </w:del>
      <w:r>
        <w:t xml:space="preserve"> option represents work by your executive team in figuring out what key variables projects must be measured on</w:t>
      </w:r>
      <w:ins w:id="1661" w:author="DM" w:date="2012-08-19T12:39:00Z">
        <w:r w:rsidR="00AB319A">
          <w:t>.</w:t>
        </w:r>
      </w:ins>
      <w:r>
        <w:t xml:space="preserve"> </w:t>
      </w:r>
      <w:del w:id="1662" w:author="DM" w:date="2012-08-19T12:39:00Z">
        <w:r w:rsidDel="00AB319A">
          <w:delText>versus t</w:delText>
        </w:r>
      </w:del>
      <w:ins w:id="1663" w:author="DM" w:date="2012-08-19T12:39:00Z">
        <w:r w:rsidR="00AB319A">
          <w:t>T</w:t>
        </w:r>
      </w:ins>
      <w:r>
        <w:t xml:space="preserve">he custom </w:t>
      </w:r>
      <w:proofErr w:type="gramStart"/>
      <w:r>
        <w:t>fields</w:t>
      </w:r>
      <w:proofErr w:type="gramEnd"/>
      <w:r>
        <w:t xml:space="preserve"> option </w:t>
      </w:r>
      <w:del w:id="1664" w:author="DM" w:date="2012-08-19T12:39:00Z">
        <w:r w:rsidDel="00AB319A">
          <w:delText xml:space="preserve">which </w:delText>
        </w:r>
      </w:del>
      <w:r>
        <w:t xml:space="preserve">is more of an on-the-fly prioritization </w:t>
      </w:r>
      <w:ins w:id="1665" w:author="DM" w:date="2012-08-19T12:39:00Z">
        <w:r w:rsidR="00AB319A">
          <w:t>that</w:t>
        </w:r>
      </w:ins>
      <w:del w:id="1666" w:author="DM" w:date="2012-08-19T12:39:00Z">
        <w:r w:rsidDel="00AB319A">
          <w:delText>and</w:delText>
        </w:r>
      </w:del>
      <w:r>
        <w:t xml:space="preserve"> may not be </w:t>
      </w:r>
      <w:del w:id="1667" w:author="DM" w:date="2012-08-19T12:39:00Z">
        <w:r w:rsidDel="00AB319A">
          <w:delText xml:space="preserve">easily </w:delText>
        </w:r>
      </w:del>
      <w:r>
        <w:t xml:space="preserve">replicated </w:t>
      </w:r>
      <w:ins w:id="1668" w:author="DM" w:date="2012-08-19T12:39:00Z">
        <w:r w:rsidR="00AB319A">
          <w:t xml:space="preserve">easily </w:t>
        </w:r>
      </w:ins>
      <w:r>
        <w:t xml:space="preserve">and may not be fully tied to strategic objectives. </w:t>
      </w:r>
    </w:p>
    <w:p w:rsidR="002321D8" w:rsidRDefault="002321D8" w:rsidP="002321D8">
      <w:pPr>
        <w:pStyle w:val="Para"/>
      </w:pPr>
      <w:r>
        <w:t>To specify the prioritization type:</w:t>
      </w:r>
    </w:p>
    <w:p w:rsidR="002321D8" w:rsidRDefault="002321D8" w:rsidP="00A500CE">
      <w:pPr>
        <w:pStyle w:val="ListNumbered"/>
      </w:pPr>
      <w:r>
        <w:t>1.</w:t>
      </w:r>
      <w:r>
        <w:tab/>
        <w:t>On the Quick Launch, click Portfolio Analyses.</w:t>
      </w:r>
    </w:p>
    <w:p w:rsidR="002321D8" w:rsidRDefault="002321D8" w:rsidP="00A500CE">
      <w:pPr>
        <w:pStyle w:val="ListNumbered"/>
      </w:pPr>
      <w:r>
        <w:t>2.</w:t>
      </w:r>
      <w:r>
        <w:tab/>
        <w:t xml:space="preserve">On the </w:t>
      </w:r>
      <w:del w:id="1669" w:author="DM" w:date="2012-08-19T12:39:00Z">
        <w:r w:rsidDel="00AB319A">
          <w:delText>R</w:delText>
        </w:r>
      </w:del>
      <w:ins w:id="1670" w:author="DM" w:date="2012-08-19T12:39:00Z">
        <w:r w:rsidR="00AB319A">
          <w:t>r</w:t>
        </w:r>
      </w:ins>
      <w:r>
        <w:t>ibbon in the Analysis group, click New.</w:t>
      </w:r>
    </w:p>
    <w:p w:rsidR="002321D8" w:rsidRDefault="002321D8" w:rsidP="00A500CE">
      <w:pPr>
        <w:pStyle w:val="ListNumbered"/>
      </w:pPr>
      <w:r>
        <w:t>3.</w:t>
      </w:r>
      <w:r>
        <w:tab/>
        <w:t>In the Prioritization Type section, select Prioritize projects using business drivers.</w:t>
      </w:r>
    </w:p>
    <w:p w:rsidR="002321D8" w:rsidRDefault="002321D8" w:rsidP="00A500CE">
      <w:pPr>
        <w:pStyle w:val="ListNumbered"/>
      </w:pPr>
      <w:r>
        <w:t>4.</w:t>
      </w:r>
      <w:r>
        <w:tab/>
        <w:t>In the Driver Prioritization list, select the desired option.</w:t>
      </w:r>
    </w:p>
    <w:p w:rsidR="002321D8" w:rsidRDefault="002321D8" w:rsidP="00A500CE">
      <w:pPr>
        <w:pStyle w:val="ListNumbered"/>
      </w:pPr>
      <w:r>
        <w:t>5.</w:t>
      </w:r>
      <w:r>
        <w:tab/>
        <w:t xml:space="preserve">Continue with the Portfolio Analyses. </w:t>
      </w:r>
    </w:p>
    <w:p w:rsidR="002321D8" w:rsidRDefault="002321D8" w:rsidP="001A7E81">
      <w:pPr>
        <w:pStyle w:val="H3"/>
      </w:pPr>
      <w:r>
        <w:t>Configuring Force-</w:t>
      </w:r>
      <w:ins w:id="1671" w:author="DM" w:date="2012-08-19T12:39:00Z">
        <w:r w:rsidR="00AB319A">
          <w:t>i</w:t>
        </w:r>
      </w:ins>
      <w:del w:id="1672" w:author="DM" w:date="2012-08-19T12:39:00Z">
        <w:r w:rsidDel="00AB319A">
          <w:delText>I</w:delText>
        </w:r>
      </w:del>
      <w:r>
        <w:t>n and Force-</w:t>
      </w:r>
      <w:ins w:id="1673" w:author="DM" w:date="2012-08-19T12:40:00Z">
        <w:r w:rsidR="00AB319A">
          <w:t>o</w:t>
        </w:r>
      </w:ins>
      <w:del w:id="1674" w:author="DM" w:date="2012-08-19T12:40:00Z">
        <w:r w:rsidDel="00AB319A">
          <w:delText>O</w:delText>
        </w:r>
      </w:del>
      <w:r>
        <w:t>ut Options</w:t>
      </w:r>
    </w:p>
    <w:p w:rsidR="002321D8" w:rsidRDefault="002321D8" w:rsidP="002321D8">
      <w:pPr>
        <w:pStyle w:val="Para"/>
      </w:pPr>
      <w:r>
        <w:t xml:space="preserve">The force-in and force-out feature of portfolio analysis gives you the option </w:t>
      </w:r>
      <w:ins w:id="1675" w:author="DM" w:date="2012-08-19T12:40:00Z">
        <w:r w:rsidR="00AB319A">
          <w:t>of</w:t>
        </w:r>
      </w:ins>
      <w:del w:id="1676" w:author="DM" w:date="2012-08-19T12:40:00Z">
        <w:r w:rsidDel="00AB319A">
          <w:delText>to</w:delText>
        </w:r>
      </w:del>
      <w:r>
        <w:t xml:space="preserve"> manually designat</w:t>
      </w:r>
      <w:ins w:id="1677" w:author="DM" w:date="2012-08-19T12:40:00Z">
        <w:r w:rsidR="00AB319A">
          <w:t>ing</w:t>
        </w:r>
      </w:ins>
      <w:del w:id="1678" w:author="DM" w:date="2012-08-19T12:40:00Z">
        <w:r w:rsidDel="00AB319A">
          <w:delText>e</w:delText>
        </w:r>
      </w:del>
      <w:r>
        <w:t xml:space="preserve"> a project that must be included or excluded from the portfolio, ignoring </w:t>
      </w:r>
      <w:ins w:id="1679" w:author="DM" w:date="2012-08-19T12:40:00Z">
        <w:r w:rsidR="00AB319A">
          <w:t>Project Server</w:t>
        </w:r>
      </w:ins>
      <w:del w:id="1680" w:author="DM" w:date="2012-08-19T12:40:00Z">
        <w:r w:rsidDel="00AB319A">
          <w:delText>the</w:delText>
        </w:r>
      </w:del>
      <w:r>
        <w:t xml:space="preserve"> recommendation</w:t>
      </w:r>
      <w:del w:id="1681" w:author="DM" w:date="2012-08-19T12:40:00Z">
        <w:r w:rsidDel="00AB319A">
          <w:delText xml:space="preserve"> by Project Server</w:delText>
        </w:r>
      </w:del>
      <w:r>
        <w:t xml:space="preserve">. If you choose to use the default settings for these options, the software </w:t>
      </w:r>
      <w:del w:id="1682" w:author="DM" w:date="2012-08-19T12:40:00Z">
        <w:r w:rsidDel="00AB319A">
          <w:delText xml:space="preserve">will </w:delText>
        </w:r>
      </w:del>
      <w:r>
        <w:t>simply display</w:t>
      </w:r>
      <w:ins w:id="1683" w:author="DM" w:date="2012-08-19T12:40:00Z">
        <w:r w:rsidR="00AB319A">
          <w:t>s</w:t>
        </w:r>
      </w:ins>
      <w:r>
        <w:t xml:space="preserve"> force-in or force-out. Instead, you could choose a custom look</w:t>
      </w:r>
      <w:del w:id="1684" w:author="DM" w:date="2012-08-19T12:41:00Z">
        <w:r w:rsidDel="00AB319A">
          <w:delText>-</w:delText>
        </w:r>
      </w:del>
      <w:r>
        <w:t>up field for force-in and another custom look</w:t>
      </w:r>
      <w:del w:id="1685" w:author="DM" w:date="2012-08-19T12:41:00Z">
        <w:r w:rsidDel="00AB319A">
          <w:delText>-</w:delText>
        </w:r>
      </w:del>
      <w:r>
        <w:t>up field for force</w:t>
      </w:r>
      <w:ins w:id="1686" w:author="DM" w:date="2012-08-19T12:41:00Z">
        <w:r w:rsidR="00AB319A">
          <w:t>-</w:t>
        </w:r>
      </w:ins>
      <w:del w:id="1687" w:author="DM" w:date="2012-08-19T12:41:00Z">
        <w:r w:rsidDel="00AB319A">
          <w:delText xml:space="preserve"> </w:delText>
        </w:r>
      </w:del>
      <w:r>
        <w:t xml:space="preserve">out. If you do this, you can choose from a list of reasons why a project must be included or excluded. For example, you could indicate </w:t>
      </w:r>
      <w:r w:rsidR="00D808FB">
        <w:t>“</w:t>
      </w:r>
      <w:r>
        <w:t xml:space="preserve">executive </w:t>
      </w:r>
      <w:r w:rsidR="00D808FB">
        <w:t xml:space="preserve">preference” </w:t>
      </w:r>
      <w:r>
        <w:t xml:space="preserve">as a force-in reason and </w:t>
      </w:r>
      <w:r w:rsidR="00D808FB">
        <w:t xml:space="preserve">“postponed” </w:t>
      </w:r>
      <w:r>
        <w:t xml:space="preserve">as a force-out reason. </w:t>
      </w:r>
    </w:p>
    <w:p w:rsidR="002321D8" w:rsidRDefault="002321D8" w:rsidP="002321D8">
      <w:pPr>
        <w:pStyle w:val="Para"/>
      </w:pPr>
      <w:r>
        <w:t>To configure force-in and force-out options:</w:t>
      </w:r>
    </w:p>
    <w:p w:rsidR="002321D8" w:rsidRDefault="002321D8" w:rsidP="00A500CE">
      <w:pPr>
        <w:pStyle w:val="ListNumbered"/>
      </w:pPr>
      <w:r>
        <w:t>1.</w:t>
      </w:r>
      <w:r>
        <w:tab/>
        <w:t>On the Quick Launch, click Server Settings.</w:t>
      </w:r>
    </w:p>
    <w:p w:rsidR="002321D8" w:rsidRDefault="002321D8" w:rsidP="00A500CE">
      <w:pPr>
        <w:pStyle w:val="ListNumbered"/>
      </w:pPr>
      <w:r>
        <w:t>2.</w:t>
      </w:r>
      <w:r>
        <w:tab/>
        <w:t>In Enterprise Data, click Enterprise Custom Fields and Lookup Tables.</w:t>
      </w:r>
    </w:p>
    <w:p w:rsidR="002321D8" w:rsidRDefault="002321D8" w:rsidP="00A500CE">
      <w:pPr>
        <w:pStyle w:val="ListNumbered"/>
      </w:pPr>
      <w:r>
        <w:t>3.</w:t>
      </w:r>
      <w:r>
        <w:tab/>
        <w:t>In Lookup Tables for Custom Fields, click New Lookup Table.</w:t>
      </w:r>
    </w:p>
    <w:p w:rsidR="002321D8" w:rsidRDefault="002321D8" w:rsidP="00A500CE">
      <w:pPr>
        <w:pStyle w:val="ListNumbered"/>
      </w:pPr>
      <w:r>
        <w:t>4.</w:t>
      </w:r>
      <w:r>
        <w:tab/>
        <w:t>In the Name section, enter Force-in.</w:t>
      </w:r>
    </w:p>
    <w:p w:rsidR="002321D8" w:rsidRDefault="002321D8" w:rsidP="00A500CE">
      <w:pPr>
        <w:pStyle w:val="ListNumbered"/>
      </w:pPr>
      <w:r>
        <w:t>5.</w:t>
      </w:r>
      <w:r>
        <w:tab/>
      </w:r>
      <w:ins w:id="1688" w:author="DM" w:date="2012-08-19T12:41:00Z">
        <w:r w:rsidR="00AB319A">
          <w:t>(</w:t>
        </w:r>
      </w:ins>
      <w:r>
        <w:t>Optional</w:t>
      </w:r>
      <w:ins w:id="1689" w:author="DM" w:date="2012-08-19T12:41:00Z">
        <w:r w:rsidR="00AB319A">
          <w:t>)</w:t>
        </w:r>
      </w:ins>
      <w:r>
        <w:t xml:space="preserve"> </w:t>
      </w:r>
      <w:del w:id="1690" w:author="DM" w:date="2012-08-19T12:41:00Z">
        <w:r w:rsidDel="00AB319A">
          <w:delText xml:space="preserve">– </w:delText>
        </w:r>
      </w:del>
      <w:r>
        <w:t>Modify the Code Mask section.</w:t>
      </w:r>
    </w:p>
    <w:p w:rsidR="002321D8" w:rsidRDefault="002321D8" w:rsidP="00A500CE">
      <w:pPr>
        <w:pStyle w:val="ListNumbered"/>
      </w:pPr>
      <w:r>
        <w:t>6.</w:t>
      </w:r>
      <w:r>
        <w:tab/>
        <w:t>In the Lookup Table section, enter the reasons for forcing in a project.</w:t>
      </w:r>
    </w:p>
    <w:p w:rsidR="002321D8" w:rsidRDefault="002321D8" w:rsidP="00A500CE">
      <w:pPr>
        <w:pStyle w:val="ListNumbered"/>
      </w:pPr>
      <w:r>
        <w:t>7.</w:t>
      </w:r>
      <w:r>
        <w:tab/>
        <w:t>Click Save.</w:t>
      </w:r>
    </w:p>
    <w:p w:rsidR="002321D8" w:rsidRDefault="002321D8" w:rsidP="002321D8">
      <w:pPr>
        <w:pStyle w:val="Para"/>
      </w:pPr>
      <w:r>
        <w:t>To use the lookup tables during a portfolio analysis:</w:t>
      </w:r>
    </w:p>
    <w:p w:rsidR="002321D8" w:rsidRDefault="002321D8" w:rsidP="00A500CE">
      <w:pPr>
        <w:pStyle w:val="ListNumbered"/>
      </w:pPr>
      <w:r>
        <w:t>1.</w:t>
      </w:r>
      <w:r>
        <w:tab/>
        <w:t>On the Quick Launch, click Portfolio Analyses.</w:t>
      </w:r>
    </w:p>
    <w:p w:rsidR="002321D8" w:rsidRDefault="002321D8" w:rsidP="00A500CE">
      <w:pPr>
        <w:pStyle w:val="ListNumbered"/>
      </w:pPr>
      <w:r>
        <w:t>2.</w:t>
      </w:r>
      <w:r>
        <w:tab/>
        <w:t xml:space="preserve">On the </w:t>
      </w:r>
      <w:del w:id="1691" w:author="DM" w:date="2012-08-19T12:41:00Z">
        <w:r w:rsidDel="00AB319A">
          <w:delText>R</w:delText>
        </w:r>
      </w:del>
      <w:ins w:id="1692" w:author="DM" w:date="2012-08-19T12:41:00Z">
        <w:r w:rsidR="00AB319A">
          <w:t>r</w:t>
        </w:r>
      </w:ins>
      <w:r>
        <w:t>ibbon in the Analysis group, click New.</w:t>
      </w:r>
    </w:p>
    <w:p w:rsidR="002321D8" w:rsidRDefault="002321D8" w:rsidP="00A500CE">
      <w:pPr>
        <w:pStyle w:val="ListNumbered"/>
      </w:pPr>
      <w:r>
        <w:t>3.</w:t>
      </w:r>
      <w:r>
        <w:tab/>
        <w:t>Expand the Alias project Force-in and Force-out options section.</w:t>
      </w:r>
    </w:p>
    <w:p w:rsidR="002321D8" w:rsidRDefault="002321D8" w:rsidP="00A500CE">
      <w:pPr>
        <w:pStyle w:val="ListNumbered"/>
      </w:pPr>
      <w:r>
        <w:t>4.</w:t>
      </w:r>
      <w:r>
        <w:tab/>
        <w:t>Check the Alias Force-in option</w:t>
      </w:r>
      <w:ins w:id="1693" w:author="DM" w:date="2012-08-19T12:41:00Z">
        <w:r w:rsidR="00AB319A">
          <w:t>,</w:t>
        </w:r>
      </w:ins>
      <w:r>
        <w:t xml:space="preserve"> and select the Force-in lookup table from the list. </w:t>
      </w:r>
    </w:p>
    <w:p w:rsidR="002321D8" w:rsidRDefault="002321D8" w:rsidP="00A500CE">
      <w:pPr>
        <w:pStyle w:val="ListNumbered"/>
      </w:pPr>
      <w:r>
        <w:t>5.</w:t>
      </w:r>
      <w:r>
        <w:tab/>
      </w:r>
      <w:ins w:id="1694" w:author="DM" w:date="2012-08-19T12:41:00Z">
        <w:r w:rsidR="00AB319A">
          <w:t>(</w:t>
        </w:r>
      </w:ins>
      <w:r>
        <w:t>Optional</w:t>
      </w:r>
      <w:ins w:id="1695" w:author="DM" w:date="2012-08-19T12:41:00Z">
        <w:r w:rsidR="00AB319A">
          <w:t>)</w:t>
        </w:r>
      </w:ins>
      <w:del w:id="1696" w:author="DM" w:date="2012-08-19T12:41:00Z">
        <w:r w:rsidDel="00AB319A">
          <w:delText>:</w:delText>
        </w:r>
      </w:del>
      <w:r>
        <w:t xml:space="preserve"> Repeat this for the Force-out option.</w:t>
      </w:r>
    </w:p>
    <w:p w:rsidR="002321D8" w:rsidRDefault="002321D8" w:rsidP="00A500CE">
      <w:pPr>
        <w:pStyle w:val="ListNumbered"/>
      </w:pPr>
      <w:r>
        <w:t>6.</w:t>
      </w:r>
      <w:r>
        <w:tab/>
        <w:t xml:space="preserve">Continue with the Portfolio Analyses. </w:t>
      </w:r>
    </w:p>
    <w:p w:rsidR="002321D8" w:rsidRDefault="002321D8" w:rsidP="001A7E81">
      <w:pPr>
        <w:pStyle w:val="H3"/>
      </w:pPr>
      <w:r>
        <w:t>Configuring Project Dependencies</w:t>
      </w:r>
    </w:p>
    <w:p w:rsidR="002321D8" w:rsidRDefault="002321D8" w:rsidP="002321D8">
      <w:pPr>
        <w:pStyle w:val="Para"/>
      </w:pPr>
      <w:r>
        <w:t xml:space="preserve">After a portfolio analysis is created and listed on the Portfolio Analyses page, you will be able to set </w:t>
      </w:r>
      <w:r w:rsidR="00D808FB">
        <w:t>P</w:t>
      </w:r>
      <w:r>
        <w:t xml:space="preserve">roject </w:t>
      </w:r>
      <w:r w:rsidR="00D808FB">
        <w:t>D</w:t>
      </w:r>
      <w:r>
        <w:t>ependencies. A project dependency is a relationship you want to include between projects that will influence the portfolio. This</w:t>
      </w:r>
      <w:ins w:id="1697" w:author="DM" w:date="2012-08-19T12:42:00Z">
        <w:del w:id="1698" w:author="Jeff Jacobson" w:date="2012-09-06T09:57:00Z">
          <w:r w:rsidR="00AB319A" w:rsidDel="005C6FB9">
            <w:rPr>
              <w:rStyle w:val="QueryInline"/>
            </w:rPr>
            <w:delText>[AU: add noun for clarity]</w:delText>
          </w:r>
        </w:del>
      </w:ins>
      <w:r>
        <w:t xml:space="preserve"> </w:t>
      </w:r>
      <w:ins w:id="1699" w:author="Jeff Jacobson" w:date="2012-09-06T09:57:00Z">
        <w:r w:rsidR="005C6FB9">
          <w:t xml:space="preserve">relationship </w:t>
        </w:r>
      </w:ins>
      <w:r>
        <w:t xml:space="preserve">may result in additional projects moving during a force-in or force-out situation or moving as the portfolio changes. </w:t>
      </w:r>
      <w:del w:id="1700" w:author="DM" w:date="2012-08-19T12:42:00Z">
        <w:r w:rsidDel="00AB319A">
          <w:delText>Following are the list of a</w:delText>
        </w:r>
      </w:del>
      <w:ins w:id="1701" w:author="DM" w:date="2012-08-19T12:42:00Z">
        <w:r w:rsidR="00AB319A">
          <w:t>A</w:t>
        </w:r>
      </w:ins>
      <w:r>
        <w:t>vailable dependencies</w:t>
      </w:r>
      <w:ins w:id="1702" w:author="DM" w:date="2012-08-19T12:42:00Z">
        <w:r w:rsidR="00AB319A">
          <w:t xml:space="preserve"> are listed next</w:t>
        </w:r>
      </w:ins>
      <w:r>
        <w:t xml:space="preserve">. </w:t>
      </w:r>
    </w:p>
    <w:p w:rsidR="002321D8" w:rsidRDefault="00367BB8" w:rsidP="00A500CE">
      <w:pPr>
        <w:pStyle w:val="ListBulleted"/>
      </w:pPr>
      <w:r w:rsidRPr="00367BB8">
        <w:rPr>
          <w:b/>
          <w:rPrChange w:id="1703" w:author="DM" w:date="2012-08-19T12:46:00Z">
            <w:rPr/>
          </w:rPrChange>
        </w:rPr>
        <w:t>Dependency</w:t>
      </w:r>
      <w:ins w:id="1704" w:author="DM" w:date="2012-08-19T12:46:00Z">
        <w:r w:rsidR="004C010F">
          <w:rPr>
            <w:b/>
          </w:rPr>
          <w:t>.</w:t>
        </w:r>
      </w:ins>
      <w:r w:rsidR="002321D8">
        <w:t xml:space="preserve"> </w:t>
      </w:r>
      <w:del w:id="1705" w:author="DM" w:date="2012-08-19T12:46:00Z">
        <w:r w:rsidR="002321D8" w:rsidDel="004C010F">
          <w:delText xml:space="preserve">– </w:delText>
        </w:r>
      </w:del>
      <w:r w:rsidR="002321D8">
        <w:t xml:space="preserve">Unless a specific list of dependent projects are included in the portfolio, this specific project will not be selected. </w:t>
      </w:r>
    </w:p>
    <w:p w:rsidR="002321D8" w:rsidRDefault="00367BB8" w:rsidP="00A500CE">
      <w:pPr>
        <w:pStyle w:val="ListBulleted"/>
      </w:pPr>
      <w:r w:rsidRPr="00367BB8">
        <w:rPr>
          <w:b/>
          <w:rPrChange w:id="1706" w:author="DM" w:date="2012-08-19T12:47:00Z">
            <w:rPr/>
          </w:rPrChange>
        </w:rPr>
        <w:t>Mutual Inclusion</w:t>
      </w:r>
      <w:ins w:id="1707" w:author="DM" w:date="2012-08-19T12:47:00Z">
        <w:r w:rsidR="004C010F">
          <w:t>.</w:t>
        </w:r>
      </w:ins>
      <w:r w:rsidR="002321D8">
        <w:t xml:space="preserve"> </w:t>
      </w:r>
      <w:del w:id="1708" w:author="DM" w:date="2012-08-19T12:47:00Z">
        <w:r w:rsidR="002321D8" w:rsidDel="004C010F">
          <w:delText xml:space="preserve">– </w:delText>
        </w:r>
      </w:del>
      <w:r w:rsidR="002321D8">
        <w:t xml:space="preserve">All or nothing. Either all of these projects are selected or none </w:t>
      </w:r>
      <w:del w:id="1709" w:author="DM" w:date="2012-08-19T12:47:00Z">
        <w:r w:rsidR="002321D8" w:rsidDel="004C010F">
          <w:delText>are</w:delText>
        </w:r>
      </w:del>
      <w:ins w:id="1710" w:author="DM" w:date="2012-08-19T12:47:00Z">
        <w:r w:rsidR="004C010F">
          <w:t>is</w:t>
        </w:r>
      </w:ins>
      <w:r w:rsidR="002321D8">
        <w:t xml:space="preserve">. </w:t>
      </w:r>
    </w:p>
    <w:p w:rsidR="002321D8" w:rsidRDefault="00367BB8" w:rsidP="00A500CE">
      <w:pPr>
        <w:pStyle w:val="ListBulleted"/>
      </w:pPr>
      <w:r w:rsidRPr="00367BB8">
        <w:rPr>
          <w:b/>
          <w:rPrChange w:id="1711" w:author="DM" w:date="2012-08-19T12:47:00Z">
            <w:rPr/>
          </w:rPrChange>
        </w:rPr>
        <w:t>Mutual Exclusion</w:t>
      </w:r>
      <w:ins w:id="1712" w:author="DM" w:date="2012-08-19T12:47:00Z">
        <w:r w:rsidR="004C010F">
          <w:t>.</w:t>
        </w:r>
      </w:ins>
      <w:r w:rsidR="002321D8">
        <w:t xml:space="preserve"> </w:t>
      </w:r>
      <w:del w:id="1713" w:author="DM" w:date="2012-08-19T12:47:00Z">
        <w:r w:rsidR="002321D8" w:rsidDel="004C010F">
          <w:delText xml:space="preserve">– </w:delText>
        </w:r>
      </w:del>
      <w:r w:rsidR="002321D8">
        <w:t>Alternative projects. Selecting one project will exclude another project.</w:t>
      </w:r>
    </w:p>
    <w:p w:rsidR="002321D8" w:rsidRDefault="00367BB8" w:rsidP="00A500CE">
      <w:pPr>
        <w:pStyle w:val="ListBulleted"/>
      </w:pPr>
      <w:r w:rsidRPr="00367BB8">
        <w:rPr>
          <w:b/>
          <w:rPrChange w:id="1714" w:author="DM" w:date="2012-08-19T12:47:00Z">
            <w:rPr/>
          </w:rPrChange>
        </w:rPr>
        <w:t xml:space="preserve">Finish </w:t>
      </w:r>
      <w:proofErr w:type="gramStart"/>
      <w:r w:rsidRPr="00367BB8">
        <w:rPr>
          <w:b/>
          <w:rPrChange w:id="1715" w:author="DM" w:date="2012-08-19T12:47:00Z">
            <w:rPr/>
          </w:rPrChange>
        </w:rPr>
        <w:t>to Start</w:t>
      </w:r>
      <w:proofErr w:type="gramEnd"/>
      <w:ins w:id="1716" w:author="DM" w:date="2012-08-19T12:47:00Z">
        <w:r w:rsidR="004C010F">
          <w:rPr>
            <w:b/>
          </w:rPr>
          <w:t>.</w:t>
        </w:r>
      </w:ins>
      <w:del w:id="1717" w:author="DM" w:date="2012-08-19T12:47:00Z">
        <w:r w:rsidR="002321D8" w:rsidDel="004C010F">
          <w:delText xml:space="preserve"> –</w:delText>
        </w:r>
      </w:del>
      <w:r w:rsidR="002321D8">
        <w:t xml:space="preserve"> Designates a priority of projects. In other words, one project must finish before another project starts. Note: </w:t>
      </w:r>
      <w:del w:id="1718" w:author="DM" w:date="2012-08-19T12:47:00Z">
        <w:r w:rsidR="00D808FB" w:rsidDel="004C010F">
          <w:delText>t</w:delText>
        </w:r>
      </w:del>
      <w:ins w:id="1719" w:author="DM" w:date="2012-08-19T12:47:00Z">
        <w:r w:rsidR="004C010F">
          <w:t>T</w:t>
        </w:r>
      </w:ins>
      <w:r w:rsidR="002321D8">
        <w:t xml:space="preserve">his does not guarantee </w:t>
      </w:r>
      <w:ins w:id="1720" w:author="DM" w:date="2012-08-19T12:47:00Z">
        <w:r w:rsidR="004C010F">
          <w:t xml:space="preserve">that </w:t>
        </w:r>
      </w:ins>
      <w:r w:rsidR="002321D8">
        <w:t xml:space="preserve">the successor project will be in the portfolio. </w:t>
      </w:r>
    </w:p>
    <w:p w:rsidR="002321D8" w:rsidRDefault="002321D8" w:rsidP="002321D8">
      <w:pPr>
        <w:pStyle w:val="Para"/>
      </w:pPr>
      <w:r>
        <w:t>To create project dependencies:</w:t>
      </w:r>
    </w:p>
    <w:p w:rsidR="002321D8" w:rsidRDefault="002321D8" w:rsidP="00A500CE">
      <w:pPr>
        <w:pStyle w:val="ListNumbered"/>
      </w:pPr>
      <w:r>
        <w:t>1.</w:t>
      </w:r>
      <w:r>
        <w:tab/>
        <w:t>On the Quick Launch, click Portfolio Analyses.</w:t>
      </w:r>
    </w:p>
    <w:p w:rsidR="002321D8" w:rsidRDefault="002321D8" w:rsidP="00A500CE">
      <w:pPr>
        <w:pStyle w:val="ListNumbered"/>
      </w:pPr>
      <w:r>
        <w:t>2.</w:t>
      </w:r>
      <w:r>
        <w:tab/>
        <w:t xml:space="preserve">On the </w:t>
      </w:r>
      <w:del w:id="1721" w:author="DM" w:date="2012-08-19T12:47:00Z">
        <w:r w:rsidDel="004C010F">
          <w:delText>R</w:delText>
        </w:r>
      </w:del>
      <w:ins w:id="1722" w:author="DM" w:date="2012-08-19T12:47:00Z">
        <w:r w:rsidR="004C010F">
          <w:t>r</w:t>
        </w:r>
      </w:ins>
      <w:r>
        <w:t xml:space="preserve">ibbon in the Navigate group, click Project Dependencies. </w:t>
      </w:r>
    </w:p>
    <w:p w:rsidR="002321D8" w:rsidRDefault="002321D8" w:rsidP="00A500CE">
      <w:pPr>
        <w:pStyle w:val="ListNumbered"/>
      </w:pPr>
      <w:r>
        <w:t>3.</w:t>
      </w:r>
      <w:r>
        <w:tab/>
        <w:t>On the Project Dependencies page in the Dependencies group, click New and choose the desired dependency option.</w:t>
      </w:r>
    </w:p>
    <w:p w:rsidR="002321D8" w:rsidRDefault="002321D8" w:rsidP="00A500CE">
      <w:pPr>
        <w:pStyle w:val="ListNumbered"/>
      </w:pPr>
      <w:r>
        <w:t>4.</w:t>
      </w:r>
      <w:r>
        <w:tab/>
        <w:t>In the Name section, type the Name for the dependency.</w:t>
      </w:r>
    </w:p>
    <w:p w:rsidR="002321D8" w:rsidRDefault="002321D8" w:rsidP="00A500CE">
      <w:pPr>
        <w:pStyle w:val="ListNumbered"/>
      </w:pPr>
      <w:r>
        <w:t>5.</w:t>
      </w:r>
      <w:r>
        <w:tab/>
        <w:t>Following the options provided with each dependency type, complete</w:t>
      </w:r>
      <w:del w:id="1723" w:author="DM" w:date="2012-08-19T12:48:00Z">
        <w:r w:rsidDel="004C010F">
          <w:delText>d</w:delText>
        </w:r>
      </w:del>
      <w:r>
        <w:t xml:space="preserve"> the requested information including the selected projects.</w:t>
      </w:r>
    </w:p>
    <w:p w:rsidR="002321D8" w:rsidRDefault="002321D8" w:rsidP="00A500CE">
      <w:pPr>
        <w:pStyle w:val="ListNumbered"/>
      </w:pPr>
      <w:r>
        <w:t>6.</w:t>
      </w:r>
      <w:r>
        <w:tab/>
        <w:t xml:space="preserve">On the </w:t>
      </w:r>
      <w:del w:id="1724" w:author="DM" w:date="2012-08-19T12:48:00Z">
        <w:r w:rsidDel="004C010F">
          <w:delText>R</w:delText>
        </w:r>
      </w:del>
      <w:ins w:id="1725" w:author="DM" w:date="2012-08-19T12:48:00Z">
        <w:r w:rsidR="004C010F">
          <w:t>r</w:t>
        </w:r>
      </w:ins>
      <w:r>
        <w:t>ibbon in the Dependency group, click Save</w:t>
      </w:r>
      <w:ins w:id="1726" w:author="DM" w:date="2012-08-19T12:48:00Z">
        <w:r w:rsidR="004C010F">
          <w:t>,</w:t>
        </w:r>
      </w:ins>
      <w:r>
        <w:t xml:space="preserve"> and when complete, click Close. </w:t>
      </w:r>
    </w:p>
    <w:p w:rsidR="002321D8" w:rsidRDefault="002321D8" w:rsidP="001A7E81">
      <w:pPr>
        <w:pStyle w:val="H2"/>
      </w:pPr>
      <w:r>
        <w:t>Prioritizing Projects and Reviewing Priorities</w:t>
      </w:r>
    </w:p>
    <w:p w:rsidR="002321D8" w:rsidRDefault="002321D8" w:rsidP="002321D8">
      <w:pPr>
        <w:pStyle w:val="Para"/>
      </w:pPr>
      <w:r>
        <w:t xml:space="preserve">An important next step </w:t>
      </w:r>
      <w:r w:rsidR="007557DF">
        <w:t xml:space="preserve">in </w:t>
      </w:r>
      <w:r>
        <w:t xml:space="preserve">defining the properties for a portfolio analysis is mapping each project and its relative importance to each business driver. </w:t>
      </w:r>
      <w:ins w:id="1727" w:author="DM" w:date="2012-08-19T12:48:00Z">
        <w:r w:rsidR="004C010F">
          <w:t>Doing t</w:t>
        </w:r>
      </w:ins>
      <w:del w:id="1728" w:author="DM" w:date="2012-08-19T12:48:00Z">
        <w:r w:rsidDel="004C010F">
          <w:delText>T</w:delText>
        </w:r>
      </w:del>
      <w:r>
        <w:t xml:space="preserve">his will result in a highest to lowest priority listing of projects. </w:t>
      </w:r>
      <w:r w:rsidR="00541FF1">
        <w:t xml:space="preserve">Project Server has enabled a </w:t>
      </w:r>
      <w:ins w:id="1729" w:author="DM" w:date="2012-08-19T12:48:00Z">
        <w:r w:rsidR="004C010F">
          <w:t>six-</w:t>
        </w:r>
      </w:ins>
      <w:del w:id="1730" w:author="DM" w:date="2012-08-19T12:48:00Z">
        <w:r w:rsidDel="004C010F">
          <w:delText xml:space="preserve">6 </w:delText>
        </w:r>
      </w:del>
      <w:r>
        <w:t>point prioritization scale,</w:t>
      </w:r>
      <w:r w:rsidR="00541FF1">
        <w:t xml:space="preserve"> for </w:t>
      </w:r>
      <w:r>
        <w:t xml:space="preserve">review and </w:t>
      </w:r>
      <w:r w:rsidR="00541FF1">
        <w:t xml:space="preserve">to allow the planner to </w:t>
      </w:r>
      <w:r>
        <w:t>adjust factors that drive project priorities</w:t>
      </w:r>
      <w:r w:rsidR="00A76C5D">
        <w:t xml:space="preserve">. </w:t>
      </w:r>
      <w:r w:rsidR="00541FF1">
        <w:t>For further analysis</w:t>
      </w:r>
      <w:ins w:id="1731" w:author="DM" w:date="2012-08-19T12:48:00Z">
        <w:r w:rsidR="004C010F">
          <w:t>,</w:t>
        </w:r>
      </w:ins>
      <w:r w:rsidR="00541FF1">
        <w:t xml:space="preserve"> Project Server allows you to export </w:t>
      </w:r>
      <w:r>
        <w:t xml:space="preserve">the information from these areas to Excel. </w:t>
      </w:r>
      <w:r w:rsidR="00541FF1">
        <w:t xml:space="preserve">Many organizations </w:t>
      </w:r>
      <w:del w:id="1732" w:author="DM" w:date="2012-08-19T12:48:00Z">
        <w:r w:rsidR="00541FF1" w:rsidDel="004C010F">
          <w:delText xml:space="preserve">will </w:delText>
        </w:r>
      </w:del>
      <w:r w:rsidR="00541FF1">
        <w:t>use this</w:t>
      </w:r>
      <w:ins w:id="1733" w:author="DM" w:date="2012-08-19T12:48:00Z">
        <w:del w:id="1734" w:author="Jeff Jacobson" w:date="2012-09-06T09:59:00Z">
          <w:r w:rsidR="004C010F" w:rsidDel="00CF258E">
            <w:rPr>
              <w:rStyle w:val="QueryInline"/>
            </w:rPr>
            <w:delText>[AU: add noun for clarity]</w:delText>
          </w:r>
        </w:del>
      </w:ins>
      <w:r w:rsidR="00541FF1">
        <w:t xml:space="preserve"> </w:t>
      </w:r>
      <w:ins w:id="1735" w:author="Jeff Jacobson" w:date="2012-09-06T09:59:00Z">
        <w:r w:rsidR="00CF258E">
          <w:t xml:space="preserve">Excel document </w:t>
        </w:r>
      </w:ins>
      <w:r w:rsidR="00541FF1">
        <w:t>to further test and adjust prioritization between drivers before coming back and making adjustments in Project Server.</w:t>
      </w:r>
    </w:p>
    <w:p w:rsidR="005469DF" w:rsidRDefault="005469DF" w:rsidP="002321D8">
      <w:pPr>
        <w:pStyle w:val="Para"/>
      </w:pPr>
      <w:r>
        <w:t xml:space="preserve">The </w:t>
      </w:r>
      <w:del w:id="1736" w:author="Tim Runcie" w:date="2012-09-14T09:05:00Z">
        <w:r w:rsidDel="006B3E51">
          <w:delText>six</w:delText>
        </w:r>
      </w:del>
      <w:ins w:id="1737" w:author="Tim Runcie" w:date="2012-09-14T09:05:00Z">
        <w:r w:rsidR="006B3E51">
          <w:t>seven</w:t>
        </w:r>
      </w:ins>
      <w:ins w:id="1738" w:author="DM" w:date="2012-08-19T12:48:00Z">
        <w:r w:rsidR="004C010F">
          <w:t>-</w:t>
        </w:r>
      </w:ins>
      <w:del w:id="1739" w:author="DM" w:date="2012-08-19T12:48:00Z">
        <w:r w:rsidDel="004C010F">
          <w:delText xml:space="preserve"> </w:delText>
        </w:r>
      </w:del>
      <w:r>
        <w:t xml:space="preserve">point </w:t>
      </w:r>
      <w:proofErr w:type="gramStart"/>
      <w:r>
        <w:t>scale</w:t>
      </w:r>
      <w:commentRangeStart w:id="1740"/>
      <w:ins w:id="1741" w:author="DM" w:date="2012-08-19T12:50:00Z">
        <w:r w:rsidR="00F1223F">
          <w:rPr>
            <w:rStyle w:val="QueryInline"/>
          </w:rPr>
          <w:t>[</w:t>
        </w:r>
        <w:commentRangeStart w:id="1742"/>
        <w:proofErr w:type="gramEnd"/>
        <w:r w:rsidR="00F1223F">
          <w:rPr>
            <w:rStyle w:val="QueryInline"/>
          </w:rPr>
          <w:t xml:space="preserve">AU: why are 7 choices listed? compare with text on p. 7 and adjust. Verify </w:t>
        </w:r>
      </w:ins>
      <w:ins w:id="1743" w:author="DM" w:date="2012-08-19T12:51:00Z">
        <w:r w:rsidR="00F1223F">
          <w:rPr>
            <w:rStyle w:val="QueryInline"/>
          </w:rPr>
          <w:t>order</w:t>
        </w:r>
      </w:ins>
      <w:ins w:id="1744" w:author="DM" w:date="2012-08-19T12:50:00Z">
        <w:r w:rsidR="00F1223F">
          <w:rPr>
            <w:rStyle w:val="QueryInline"/>
          </w:rPr>
          <w:t xml:space="preserve"> of numbering</w:t>
        </w:r>
      </w:ins>
      <w:commentRangeEnd w:id="1742"/>
      <w:r w:rsidR="006B3E51">
        <w:rPr>
          <w:rStyle w:val="CommentReference"/>
          <w:rFonts w:asciiTheme="minorHAnsi" w:eastAsiaTheme="minorHAnsi" w:hAnsiTheme="minorHAnsi" w:cstheme="minorBidi"/>
          <w:snapToGrid/>
        </w:rPr>
        <w:commentReference w:id="1742"/>
      </w:r>
      <w:ins w:id="1745" w:author="DM" w:date="2012-08-19T12:50:00Z">
        <w:r w:rsidR="00F1223F">
          <w:rPr>
            <w:rStyle w:val="QueryInline"/>
          </w:rPr>
          <w:t>]</w:t>
        </w:r>
      </w:ins>
      <w:commentRangeEnd w:id="1740"/>
      <w:r w:rsidR="00117D51">
        <w:rPr>
          <w:rStyle w:val="CommentReference"/>
          <w:rFonts w:asciiTheme="minorHAnsi" w:eastAsiaTheme="minorHAnsi" w:hAnsiTheme="minorHAnsi" w:cstheme="minorBidi"/>
          <w:snapToGrid/>
        </w:rPr>
        <w:commentReference w:id="1740"/>
      </w:r>
      <w:r>
        <w:t xml:space="preserve"> </w:t>
      </w:r>
      <w:del w:id="1746" w:author="DM" w:date="2012-08-19T12:48:00Z">
        <w:r w:rsidDel="004C010F">
          <w:delText xml:space="preserve">is one that </w:delText>
        </w:r>
      </w:del>
      <w:r>
        <w:t>comes out o</w:t>
      </w:r>
      <w:r w:rsidR="00A76C5D">
        <w:t xml:space="preserve">f the box with </w:t>
      </w:r>
      <w:del w:id="1747" w:author="DM" w:date="2012-08-19T12:48:00Z">
        <w:r w:rsidR="00A76C5D" w:rsidDel="004C010F">
          <w:delText>p</w:delText>
        </w:r>
      </w:del>
      <w:ins w:id="1748" w:author="DM" w:date="2012-08-19T12:49:00Z">
        <w:r w:rsidR="004C010F">
          <w:t>P</w:t>
        </w:r>
      </w:ins>
      <w:r w:rsidR="00A76C5D">
        <w:t xml:space="preserve">roject </w:t>
      </w:r>
      <w:del w:id="1749" w:author="DM" w:date="2012-08-19T12:49:00Z">
        <w:r w:rsidR="00A76C5D" w:rsidDel="004C010F">
          <w:delText>s</w:delText>
        </w:r>
      </w:del>
      <w:ins w:id="1750" w:author="DM" w:date="2012-08-19T12:49:00Z">
        <w:r w:rsidR="004C010F">
          <w:t>S</w:t>
        </w:r>
      </w:ins>
      <w:r w:rsidR="00A76C5D">
        <w:t xml:space="preserve">erver. </w:t>
      </w:r>
      <w:r>
        <w:t>Each driver can have the</w:t>
      </w:r>
      <w:ins w:id="1751" w:author="DM" w:date="2012-08-19T12:49:00Z">
        <w:r w:rsidR="004C010F">
          <w:t>se</w:t>
        </w:r>
      </w:ins>
      <w:del w:id="1752" w:author="DM" w:date="2012-08-19T12:49:00Z">
        <w:r w:rsidDel="004C010F">
          <w:delText xml:space="preserve"> following</w:delText>
        </w:r>
      </w:del>
      <w:r>
        <w:t xml:space="preserve"> ranking</w:t>
      </w:r>
      <w:ins w:id="1753" w:author="DM" w:date="2012-08-19T12:49:00Z">
        <w:r w:rsidR="004C010F">
          <w:t>s</w:t>
        </w:r>
      </w:ins>
      <w:r>
        <w:t xml:space="preserve"> against other drive</w:t>
      </w:r>
      <w:ins w:id="1754" w:author="DM" w:date="2012-08-19T12:49:00Z">
        <w:r w:rsidR="004C010F">
          <w:t>r</w:t>
        </w:r>
      </w:ins>
      <w:r>
        <w:t>s</w:t>
      </w:r>
      <w:ins w:id="1755" w:author="DM" w:date="2012-08-19T12:49:00Z">
        <w:r w:rsidR="004C010F">
          <w:t>:</w:t>
        </w:r>
      </w:ins>
      <w:del w:id="1756" w:author="DM" w:date="2012-08-19T12:49:00Z">
        <w:r w:rsidDel="004C010F">
          <w:delText>.</w:delText>
        </w:r>
      </w:del>
    </w:p>
    <w:p w:rsidR="0048105B" w:rsidRDefault="00F1223F">
      <w:pPr>
        <w:pStyle w:val="ListNumbered"/>
        <w:pPrChange w:id="1757" w:author="DM" w:date="2012-08-19T12:49:00Z">
          <w:pPr>
            <w:pStyle w:val="ListBulleted"/>
          </w:pPr>
        </w:pPrChange>
      </w:pPr>
      <w:ins w:id="1758" w:author="DM" w:date="2012-08-19T12:51:00Z">
        <w:r>
          <w:t xml:space="preserve">7. </w:t>
        </w:r>
      </w:ins>
      <w:r w:rsidR="005469DF">
        <w:t>Is Extremely More Important Than</w:t>
      </w:r>
    </w:p>
    <w:p w:rsidR="0048105B" w:rsidRDefault="00F1223F">
      <w:pPr>
        <w:pStyle w:val="ListNumbered"/>
        <w:pPrChange w:id="1759" w:author="DM" w:date="2012-08-19T12:49:00Z">
          <w:pPr>
            <w:pStyle w:val="ListBulleted"/>
          </w:pPr>
        </w:pPrChange>
      </w:pPr>
      <w:ins w:id="1760" w:author="DM" w:date="2012-08-19T12:51:00Z">
        <w:r>
          <w:t xml:space="preserve">6. </w:t>
        </w:r>
      </w:ins>
      <w:r w:rsidR="005469DF">
        <w:t>Is Much More Important Than</w:t>
      </w:r>
    </w:p>
    <w:p w:rsidR="0048105B" w:rsidRDefault="00F1223F">
      <w:pPr>
        <w:pStyle w:val="ListNumbered"/>
        <w:pPrChange w:id="1761" w:author="DM" w:date="2012-08-19T12:49:00Z">
          <w:pPr>
            <w:pStyle w:val="ListBulleted"/>
          </w:pPr>
        </w:pPrChange>
      </w:pPr>
      <w:ins w:id="1762" w:author="DM" w:date="2012-08-19T12:51:00Z">
        <w:r>
          <w:t xml:space="preserve">5. </w:t>
        </w:r>
      </w:ins>
      <w:r w:rsidR="005469DF">
        <w:t>Is More Important Than</w:t>
      </w:r>
    </w:p>
    <w:p w:rsidR="0048105B" w:rsidRDefault="00F1223F">
      <w:pPr>
        <w:pStyle w:val="ListNumbered"/>
        <w:pPrChange w:id="1763" w:author="DM" w:date="2012-08-19T12:49:00Z">
          <w:pPr>
            <w:pStyle w:val="ListBulleted"/>
          </w:pPr>
        </w:pPrChange>
      </w:pPr>
      <w:ins w:id="1764" w:author="DM" w:date="2012-08-19T12:51:00Z">
        <w:r>
          <w:t xml:space="preserve">4. </w:t>
        </w:r>
      </w:ins>
      <w:r w:rsidR="005469DF">
        <w:t>Is Important As</w:t>
      </w:r>
    </w:p>
    <w:p w:rsidR="0048105B" w:rsidRDefault="00F1223F">
      <w:pPr>
        <w:pStyle w:val="ListNumbered"/>
        <w:pPrChange w:id="1765" w:author="DM" w:date="2012-08-19T12:49:00Z">
          <w:pPr>
            <w:pStyle w:val="ListBulleted"/>
          </w:pPr>
        </w:pPrChange>
      </w:pPr>
      <w:ins w:id="1766" w:author="DM" w:date="2012-08-19T12:51:00Z">
        <w:r>
          <w:t xml:space="preserve">3. </w:t>
        </w:r>
      </w:ins>
      <w:r w:rsidR="005469DF">
        <w:t>Is Less Important Than</w:t>
      </w:r>
    </w:p>
    <w:p w:rsidR="0048105B" w:rsidRDefault="00F1223F">
      <w:pPr>
        <w:pStyle w:val="ListNumbered"/>
        <w:pPrChange w:id="1767" w:author="DM" w:date="2012-08-19T12:49:00Z">
          <w:pPr>
            <w:pStyle w:val="ListBulleted"/>
          </w:pPr>
        </w:pPrChange>
      </w:pPr>
      <w:ins w:id="1768" w:author="DM" w:date="2012-08-19T12:51:00Z">
        <w:r>
          <w:t xml:space="preserve">2. </w:t>
        </w:r>
      </w:ins>
      <w:r w:rsidR="005469DF">
        <w:t>Is Much Less Important Than</w:t>
      </w:r>
    </w:p>
    <w:p w:rsidR="0048105B" w:rsidRDefault="00F1223F">
      <w:pPr>
        <w:pStyle w:val="ListNumbered"/>
        <w:pPrChange w:id="1769" w:author="DM" w:date="2012-08-19T12:49:00Z">
          <w:pPr>
            <w:pStyle w:val="ListBulleted"/>
          </w:pPr>
        </w:pPrChange>
      </w:pPr>
      <w:ins w:id="1770" w:author="DM" w:date="2012-08-19T12:51:00Z">
        <w:r>
          <w:t xml:space="preserve">1. </w:t>
        </w:r>
      </w:ins>
      <w:r w:rsidR="005469DF">
        <w:t>Is Extremely Less Important Than</w:t>
      </w:r>
    </w:p>
    <w:p w:rsidR="002321D8" w:rsidRDefault="002321D8" w:rsidP="001A7E81">
      <w:pPr>
        <w:pStyle w:val="H3"/>
      </w:pPr>
      <w:r>
        <w:t xml:space="preserve">Exporting Data to Excel </w:t>
      </w:r>
    </w:p>
    <w:p w:rsidR="002321D8" w:rsidRDefault="002321D8" w:rsidP="002321D8">
      <w:pPr>
        <w:pStyle w:val="Para"/>
      </w:pPr>
      <w:r>
        <w:t xml:space="preserve">If you decide that you want to share your project to driver prioritizations and </w:t>
      </w:r>
      <w:r w:rsidR="007557DF">
        <w:t xml:space="preserve">the </w:t>
      </w:r>
      <w:r>
        <w:t xml:space="preserve">resulting levels with individuals </w:t>
      </w:r>
      <w:ins w:id="1771" w:author="DM" w:date="2012-08-19T12:51:00Z">
        <w:r w:rsidR="00F1223F">
          <w:t>who</w:t>
        </w:r>
      </w:ins>
      <w:del w:id="1772" w:author="DM" w:date="2012-08-19T12:51:00Z">
        <w:r w:rsidDel="00F1223F">
          <w:delText>that</w:delText>
        </w:r>
      </w:del>
      <w:r>
        <w:t xml:space="preserve"> may not have access to Project Server, you can </w:t>
      </w:r>
      <w:del w:id="1773" w:author="DM" w:date="2012-08-19T12:51:00Z">
        <w:r w:rsidDel="00F1223F">
          <w:delText xml:space="preserve">choose to </w:delText>
        </w:r>
      </w:del>
      <w:r>
        <w:t xml:space="preserve">export this information to Excel. </w:t>
      </w:r>
      <w:ins w:id="1774" w:author="DM" w:date="2012-08-19T12:52:00Z">
        <w:r w:rsidR="00F1223F">
          <w:t xml:space="preserve">You will have this option </w:t>
        </w:r>
      </w:ins>
      <w:del w:id="1775" w:author="DM" w:date="2012-08-19T12:52:00Z">
        <w:r w:rsidDel="00F1223F">
          <w:delText>D</w:delText>
        </w:r>
      </w:del>
      <w:ins w:id="1776" w:author="DM" w:date="2012-08-19T12:52:00Z">
        <w:r w:rsidR="00F1223F">
          <w:t>d</w:t>
        </w:r>
      </w:ins>
      <w:r>
        <w:t>uring the Prioritize Projects step or the Review Priorities step</w:t>
      </w:r>
      <w:del w:id="1777" w:author="DM" w:date="2012-08-20T16:06:00Z">
        <w:r w:rsidDel="005E1ADE">
          <w:delText>,</w:delText>
        </w:r>
      </w:del>
      <w:del w:id="1778" w:author="DM" w:date="2012-08-19T12:52:00Z">
        <w:r w:rsidDel="00F1223F">
          <w:delText xml:space="preserve"> you will have this option</w:delText>
        </w:r>
      </w:del>
      <w:r>
        <w:t>.</w:t>
      </w:r>
    </w:p>
    <w:p w:rsidR="002321D8" w:rsidRDefault="002321D8" w:rsidP="002321D8">
      <w:pPr>
        <w:pStyle w:val="Para"/>
      </w:pPr>
      <w:r>
        <w:t>To export data to Excel:</w:t>
      </w:r>
    </w:p>
    <w:p w:rsidR="002321D8" w:rsidRDefault="002321D8" w:rsidP="00A500CE">
      <w:pPr>
        <w:pStyle w:val="ListNumbered"/>
      </w:pPr>
      <w:r>
        <w:t>1.</w:t>
      </w:r>
      <w:r>
        <w:tab/>
        <w:t>Complete the prioritization of projects and review the resulting priorities.</w:t>
      </w:r>
    </w:p>
    <w:p w:rsidR="002321D8" w:rsidRDefault="002321D8" w:rsidP="00A500CE">
      <w:pPr>
        <w:pStyle w:val="ListNumbered"/>
      </w:pPr>
      <w:r>
        <w:t>2.</w:t>
      </w:r>
      <w:r>
        <w:tab/>
        <w:t xml:space="preserve">On the </w:t>
      </w:r>
      <w:del w:id="1779" w:author="DM" w:date="2012-08-19T12:52:00Z">
        <w:r w:rsidDel="00F1223F">
          <w:delText>R</w:delText>
        </w:r>
      </w:del>
      <w:ins w:id="1780" w:author="DM" w:date="2012-08-19T12:52:00Z">
        <w:r w:rsidR="00F1223F">
          <w:t>r</w:t>
        </w:r>
      </w:ins>
      <w:r>
        <w:t>ibbon in the Share group, click Export to Excel.</w:t>
      </w:r>
    </w:p>
    <w:p w:rsidR="005938E7" w:rsidRDefault="005938E7" w:rsidP="005938E7">
      <w:pPr>
        <w:pStyle w:val="H1"/>
      </w:pPr>
      <w:bookmarkStart w:id="1781" w:name="_Toc306545893"/>
      <w:r w:rsidRPr="0059691B">
        <w:t xml:space="preserve">What the Efficient Frontier </w:t>
      </w:r>
      <w:ins w:id="1782" w:author="DM" w:date="2012-08-19T12:52:00Z">
        <w:r w:rsidR="00F1223F">
          <w:t>I</w:t>
        </w:r>
      </w:ins>
      <w:del w:id="1783" w:author="DM" w:date="2012-08-19T12:52:00Z">
        <w:r w:rsidR="00AB2E24" w:rsidDel="00F1223F">
          <w:delText>i</w:delText>
        </w:r>
      </w:del>
      <w:r w:rsidR="00AB2E24">
        <w:t xml:space="preserve">s </w:t>
      </w:r>
      <w:r w:rsidRPr="0059691B">
        <w:t xml:space="preserve">and How to Use </w:t>
      </w:r>
      <w:ins w:id="1784" w:author="DM" w:date="2012-08-19T12:52:00Z">
        <w:r w:rsidR="00F1223F">
          <w:t>I</w:t>
        </w:r>
      </w:ins>
      <w:del w:id="1785" w:author="DM" w:date="2012-08-19T12:52:00Z">
        <w:r w:rsidRPr="0059691B" w:rsidDel="00F1223F">
          <w:delText>i</w:delText>
        </w:r>
      </w:del>
      <w:r w:rsidRPr="0059691B">
        <w:t>t</w:t>
      </w:r>
      <w:bookmarkEnd w:id="1781"/>
    </w:p>
    <w:p w:rsidR="005938E7" w:rsidRDefault="005938E7" w:rsidP="005938E7">
      <w:pPr>
        <w:pStyle w:val="Para"/>
      </w:pPr>
      <w:r w:rsidRPr="006E05F7">
        <w:t xml:space="preserve">Efficient </w:t>
      </w:r>
      <w:ins w:id="1786" w:author="DM" w:date="2012-08-19T12:53:00Z">
        <w:r w:rsidR="00F1223F">
          <w:t>f</w:t>
        </w:r>
      </w:ins>
      <w:del w:id="1787" w:author="DM" w:date="2012-08-19T12:53:00Z">
        <w:r w:rsidRPr="006E05F7" w:rsidDel="00F1223F">
          <w:delText>F</w:delText>
        </w:r>
      </w:del>
      <w:r w:rsidRPr="006E05F7">
        <w:t>rontier analysis was originally popularized by Dr</w:t>
      </w:r>
      <w:r w:rsidR="0030672B">
        <w:t>.</w:t>
      </w:r>
      <w:r w:rsidRPr="006E05F7">
        <w:t xml:space="preserve"> Harry Markowitz</w:t>
      </w:r>
      <w:r>
        <w:t xml:space="preserve">, </w:t>
      </w:r>
      <w:r w:rsidRPr="006E05F7">
        <w:t xml:space="preserve">a professor of finance at the </w:t>
      </w:r>
      <w:proofErr w:type="spellStart"/>
      <w:r w:rsidRPr="006E05F7">
        <w:t>Rady</w:t>
      </w:r>
      <w:proofErr w:type="spellEnd"/>
      <w:r w:rsidRPr="006E05F7">
        <w:t xml:space="preserve"> School of Management at the University of California, San Diego</w:t>
      </w:r>
      <w:r>
        <w:t xml:space="preserve">. He won the </w:t>
      </w:r>
      <w:r w:rsidRPr="006E05F7">
        <w:t>Nobel Memorial Prize in Economic Sciences in 1990</w:t>
      </w:r>
      <w:r>
        <w:t xml:space="preserve"> for his work on </w:t>
      </w:r>
      <w:r w:rsidR="0030672B">
        <w:t xml:space="preserve">the </w:t>
      </w:r>
      <w:del w:id="1788" w:author="DM" w:date="2012-08-19T12:53:00Z">
        <w:r w:rsidRPr="006E05F7" w:rsidDel="009F28A4">
          <w:delText>F</w:delText>
        </w:r>
      </w:del>
      <w:ins w:id="1789" w:author="DM" w:date="2012-08-19T12:53:00Z">
        <w:r w:rsidR="009F28A4">
          <w:t>f</w:t>
        </w:r>
      </w:ins>
      <w:r w:rsidRPr="006E05F7">
        <w:t xml:space="preserve">oundations of </w:t>
      </w:r>
      <w:del w:id="1790" w:author="DM" w:date="2012-08-19T12:53:00Z">
        <w:r w:rsidRPr="006E05F7" w:rsidDel="009F28A4">
          <w:delText>P</w:delText>
        </w:r>
      </w:del>
      <w:ins w:id="1791" w:author="DM" w:date="2012-08-19T12:53:00Z">
        <w:r w:rsidR="009F28A4">
          <w:t>p</w:t>
        </w:r>
      </w:ins>
      <w:r w:rsidRPr="006E05F7">
        <w:t xml:space="preserve">ortfolio </w:t>
      </w:r>
      <w:del w:id="1792" w:author="DM" w:date="2012-08-19T12:53:00Z">
        <w:r w:rsidRPr="006E05F7" w:rsidDel="009F28A4">
          <w:delText>T</w:delText>
        </w:r>
      </w:del>
      <w:ins w:id="1793" w:author="DM" w:date="2012-08-19T12:53:00Z">
        <w:r w:rsidR="009F28A4">
          <w:t>t</w:t>
        </w:r>
      </w:ins>
      <w:r w:rsidRPr="006E05F7">
        <w:t>heory</w:t>
      </w:r>
      <w:r>
        <w:t>.</w:t>
      </w:r>
    </w:p>
    <w:p w:rsidR="005938E7" w:rsidRDefault="00DA7AD4" w:rsidP="005938E7">
      <w:pPr>
        <w:pStyle w:val="Para"/>
      </w:pPr>
      <w:r>
        <w:t>S</w:t>
      </w:r>
      <w:r w:rsidRPr="00DA7AD4">
        <w:t>imply stated</w:t>
      </w:r>
      <w:r>
        <w:t>, the</w:t>
      </w:r>
      <w:r w:rsidR="005938E7">
        <w:t xml:space="preserve"> </w:t>
      </w:r>
      <w:del w:id="1794" w:author="DM" w:date="2012-08-19T12:53:00Z">
        <w:r w:rsidR="005938E7" w:rsidRPr="006E05F7" w:rsidDel="009F28A4">
          <w:delText>E</w:delText>
        </w:r>
      </w:del>
      <w:ins w:id="1795" w:author="DM" w:date="2012-08-19T12:53:00Z">
        <w:r w:rsidR="009F28A4">
          <w:t>e</w:t>
        </w:r>
      </w:ins>
      <w:r w:rsidR="005938E7" w:rsidRPr="006E05F7">
        <w:t xml:space="preserve">fficient </w:t>
      </w:r>
      <w:del w:id="1796" w:author="DM" w:date="2012-08-19T12:53:00Z">
        <w:r w:rsidR="005938E7" w:rsidRPr="006E05F7" w:rsidDel="009F28A4">
          <w:delText>F</w:delText>
        </w:r>
      </w:del>
      <w:ins w:id="1797" w:author="DM" w:date="2012-08-19T12:53:00Z">
        <w:r w:rsidR="009F28A4">
          <w:t>f</w:t>
        </w:r>
      </w:ins>
      <w:r w:rsidR="005938E7" w:rsidRPr="006E05F7">
        <w:t xml:space="preserve">rontier </w:t>
      </w:r>
      <w:r w:rsidR="0030672B">
        <w:t>is</w:t>
      </w:r>
      <w:r w:rsidR="005938E7" w:rsidRPr="0010262C">
        <w:t xml:space="preserve"> </w:t>
      </w:r>
      <w:r w:rsidR="005938E7">
        <w:t xml:space="preserve">the </w:t>
      </w:r>
      <w:r w:rsidR="0030672B">
        <w:t xml:space="preserve">combinations of </w:t>
      </w:r>
      <w:r w:rsidR="005938E7" w:rsidRPr="00E46492">
        <w:t>investment</w:t>
      </w:r>
      <w:r w:rsidR="0030672B">
        <w:t>s</w:t>
      </w:r>
      <w:r w:rsidR="005938E7" w:rsidRPr="00E46492">
        <w:t xml:space="preserve"> that produce the highest return for the lowest possible risk.</w:t>
      </w:r>
      <w:r w:rsidR="005938E7">
        <w:t xml:space="preserve"> </w:t>
      </w:r>
      <w:r w:rsidR="00D53FB6">
        <w:t xml:space="preserve">Figure </w:t>
      </w:r>
      <w:del w:id="1798" w:author="DM" w:date="2012-08-19T12:53:00Z">
        <w:r w:rsidR="00D53FB6" w:rsidDel="009F28A4">
          <w:delText>10</w:delText>
        </w:r>
      </w:del>
      <w:ins w:id="1799" w:author="DM" w:date="2012-08-19T12:53:00Z">
        <w:r w:rsidR="009F28A4">
          <w:t>9</w:t>
        </w:r>
      </w:ins>
      <w:r w:rsidR="00D53FB6">
        <w:t xml:space="preserve">.18 </w:t>
      </w:r>
      <w:r w:rsidR="005938E7">
        <w:t xml:space="preserve">illustrates the concept of the </w:t>
      </w:r>
      <w:del w:id="1800" w:author="DM" w:date="2012-08-19T12:53:00Z">
        <w:r w:rsidR="005938E7" w:rsidDel="009F28A4">
          <w:delText>E</w:delText>
        </w:r>
      </w:del>
      <w:ins w:id="1801" w:author="DM" w:date="2012-08-19T12:53:00Z">
        <w:r w:rsidR="009F28A4">
          <w:t>e</w:t>
        </w:r>
      </w:ins>
      <w:r w:rsidR="005938E7">
        <w:t xml:space="preserve">fficient </w:t>
      </w:r>
      <w:del w:id="1802" w:author="DM" w:date="2012-08-19T12:53:00Z">
        <w:r w:rsidR="005938E7" w:rsidDel="009F28A4">
          <w:delText>F</w:delText>
        </w:r>
      </w:del>
      <w:ins w:id="1803" w:author="DM" w:date="2012-08-19T12:53:00Z">
        <w:r w:rsidR="009F28A4">
          <w:t>f</w:t>
        </w:r>
      </w:ins>
      <w:r w:rsidR="005938E7">
        <w:t xml:space="preserve">rontier </w:t>
      </w:r>
      <w:del w:id="1804" w:author="DM" w:date="2012-08-19T12:53:00Z">
        <w:r w:rsidR="005938E7" w:rsidDel="009F28A4">
          <w:delText>C</w:delText>
        </w:r>
      </w:del>
      <w:ins w:id="1805" w:author="DM" w:date="2012-08-19T12:53:00Z">
        <w:r w:rsidR="009F28A4">
          <w:t>c</w:t>
        </w:r>
      </w:ins>
      <w:r w:rsidR="005938E7">
        <w:t xml:space="preserve">urve. </w:t>
      </w:r>
    </w:p>
    <w:p w:rsidR="009F28A4" w:rsidRDefault="009F28A4" w:rsidP="009F28A4">
      <w:pPr>
        <w:pStyle w:val="Slug"/>
        <w:rPr>
          <w:ins w:id="1806" w:author="DM" w:date="2012-08-19T12:54:00Z"/>
        </w:rPr>
      </w:pPr>
      <w:moveToRangeStart w:id="1807" w:author="DM" w:date="2012-08-19T12:54:00Z" w:name="move333144168"/>
      <w:moveTo w:id="1808" w:author="DM" w:date="2012-08-19T12:54:00Z">
        <w:r>
          <w:t>Figure 9.19</w:t>
        </w:r>
        <w:del w:id="1809" w:author="DM" w:date="2012-08-19T12:54:00Z">
          <w:r w:rsidDel="009F28A4">
            <w:delText>:</w:delText>
          </w:r>
        </w:del>
        <w:r>
          <w:t xml:space="preserve"> </w:t>
        </w:r>
        <w:del w:id="1810" w:author="DM" w:date="2012-08-19T12:54:00Z">
          <w:r w:rsidDel="009F28A4">
            <w:delText xml:space="preserve">The </w:delText>
          </w:r>
        </w:del>
        <w:r>
          <w:t>Efficient Frontier Curve</w:t>
        </w:r>
        <w:del w:id="1811" w:author="DM" w:date="2012-08-19T12:54:00Z">
          <w:r w:rsidDel="009F28A4">
            <w:delText xml:space="preserve"> </w:delText>
          </w:r>
          <w:r w:rsidRPr="00A500CE" w:rsidDel="009F28A4">
            <w:rPr>
              <w:b w:val="0"/>
            </w:rPr>
            <w:delText>(</w:delText>
          </w:r>
          <w:r w:rsidDel="009F28A4">
            <w:rPr>
              <w:b w:val="0"/>
            </w:rPr>
            <w:delText>Source: Advisicon</w:delText>
          </w:r>
          <w:r w:rsidRPr="00A500CE" w:rsidDel="009F28A4">
            <w:rPr>
              <w:b w:val="0"/>
            </w:rPr>
            <w:delText>)</w:delText>
          </w:r>
        </w:del>
        <w:r>
          <w:rPr>
            <w:b w:val="0"/>
          </w:rPr>
          <w:tab/>
        </w:r>
        <w:r>
          <w:t>[09-19-efficientFrontierCurve.eps]</w:t>
        </w:r>
      </w:moveTo>
    </w:p>
    <w:p w:rsidR="0048105B" w:rsidRDefault="009F28A4">
      <w:pPr>
        <w:pStyle w:val="FigureSource"/>
        <w:pPrChange w:id="1812" w:author="DM" w:date="2012-08-19T12:54:00Z">
          <w:pPr>
            <w:pStyle w:val="Slug"/>
          </w:pPr>
        </w:pPrChange>
      </w:pPr>
      <w:ins w:id="1813" w:author="DM" w:date="2012-08-19T12:54:00Z">
        <w:r>
          <w:t>Source: Advisicon</w:t>
        </w:r>
      </w:ins>
    </w:p>
    <w:moveToRangeEnd w:id="1807"/>
    <w:p w:rsidR="005938E7" w:rsidRDefault="005938E7" w:rsidP="005938E7">
      <w:pPr>
        <w:pStyle w:val="Para"/>
      </w:pPr>
      <w:r>
        <w:t>Each point on the curve represents a portfolio comprised of multiple projects. T</w:t>
      </w:r>
      <w:r w:rsidRPr="00AA0D82">
        <w:t>hose projects that show up first on the left side of the curve</w:t>
      </w:r>
      <w:r>
        <w:t xml:space="preserve"> provide the best </w:t>
      </w:r>
      <w:del w:id="1814" w:author="DM" w:date="2012-08-19T10:48:00Z">
        <w:r w:rsidDel="005738AD">
          <w:delText>return on investment</w:delText>
        </w:r>
      </w:del>
      <w:ins w:id="1815" w:author="DM" w:date="2012-08-19T10:48:00Z">
        <w:r w:rsidR="005738AD">
          <w:t>ROI</w:t>
        </w:r>
      </w:ins>
      <w:r>
        <w:t xml:space="preserve">. There </w:t>
      </w:r>
      <w:r w:rsidRPr="00AA0D82">
        <w:t>is a</w:t>
      </w:r>
      <w:r>
        <w:t xml:space="preserve"> point in the curve (just as it starts to flatten out) where there is a</w:t>
      </w:r>
      <w:r w:rsidRPr="00AA0D82">
        <w:t xml:space="preserve"> declining return in the value obtained with each additional increment of cost</w:t>
      </w:r>
      <w:r>
        <w:t>.</w:t>
      </w:r>
    </w:p>
    <w:p w:rsidR="005938E7" w:rsidDel="009F28A4" w:rsidRDefault="005938E7" w:rsidP="00A500CE">
      <w:pPr>
        <w:pStyle w:val="Slug"/>
      </w:pPr>
      <w:bookmarkStart w:id="1816" w:name="_Ref306529868"/>
      <w:moveFromRangeStart w:id="1817" w:author="DM" w:date="2012-08-19T12:54:00Z" w:name="move333144168"/>
      <w:moveFrom w:id="1818" w:author="DM" w:date="2012-08-19T12:54:00Z">
        <w:r w:rsidDel="009F28A4">
          <w:t xml:space="preserve">Figure </w:t>
        </w:r>
        <w:bookmarkEnd w:id="1816"/>
        <w:r w:rsidR="00AB2E24" w:rsidDel="009F28A4">
          <w:t>9</w:t>
        </w:r>
        <w:r w:rsidR="000A1252" w:rsidDel="009F28A4">
          <w:t>.1</w:t>
        </w:r>
        <w:r w:rsidR="001C24FC" w:rsidDel="009F28A4">
          <w:t>9</w:t>
        </w:r>
        <w:r w:rsidR="000A1252" w:rsidDel="009F28A4">
          <w:t>: T</w:t>
        </w:r>
        <w:r w:rsidDel="009F28A4">
          <w:t>he Efficient Frontier Curve</w:t>
        </w:r>
        <w:r w:rsidR="000A1252" w:rsidDel="009F28A4">
          <w:t xml:space="preserve"> </w:t>
        </w:r>
        <w:r w:rsidR="000A1252" w:rsidRPr="00A500CE" w:rsidDel="009F28A4">
          <w:rPr>
            <w:b w:val="0"/>
          </w:rPr>
          <w:t>(</w:t>
        </w:r>
        <w:r w:rsidR="000A1252" w:rsidDel="009F28A4">
          <w:rPr>
            <w:b w:val="0"/>
          </w:rPr>
          <w:t xml:space="preserve">Source: </w:t>
        </w:r>
        <w:r w:rsidR="0000460A" w:rsidDel="009F28A4">
          <w:rPr>
            <w:b w:val="0"/>
          </w:rPr>
          <w:t>Advisicon</w:t>
        </w:r>
        <w:r w:rsidR="000A1252" w:rsidRPr="00A500CE" w:rsidDel="009F28A4">
          <w:rPr>
            <w:b w:val="0"/>
          </w:rPr>
          <w:t>)</w:t>
        </w:r>
        <w:r w:rsidR="000A1252" w:rsidDel="009F28A4">
          <w:rPr>
            <w:b w:val="0"/>
          </w:rPr>
          <w:tab/>
        </w:r>
        <w:r w:rsidR="000A1252" w:rsidDel="009F28A4">
          <w:t>[</w:t>
        </w:r>
        <w:r w:rsidR="00445D6D" w:rsidDel="009F28A4">
          <w:t>09-19-</w:t>
        </w:r>
        <w:r w:rsidR="00AB2E24" w:rsidDel="009F28A4">
          <w:t>efficientFrontierCurve</w:t>
        </w:r>
        <w:r w:rsidR="000A1252" w:rsidDel="009F28A4">
          <w:t>.</w:t>
        </w:r>
        <w:r w:rsidR="002B132D" w:rsidDel="009F28A4">
          <w:t>eps</w:t>
        </w:r>
        <w:r w:rsidR="000A1252" w:rsidDel="009F28A4">
          <w:t>]</w:t>
        </w:r>
      </w:moveFrom>
    </w:p>
    <w:moveFromRangeEnd w:id="1817"/>
    <w:p w:rsidR="005938E7" w:rsidRDefault="005938E7" w:rsidP="005938E7">
      <w:pPr>
        <w:pStyle w:val="Para"/>
        <w:rPr>
          <w:rFonts w:cs="Arial"/>
        </w:rPr>
      </w:pPr>
      <w:r>
        <w:t xml:space="preserve">Project Server 2010 utilizes </w:t>
      </w:r>
      <w:del w:id="1819" w:author="DM" w:date="2012-08-19T12:55:00Z">
        <w:r w:rsidDel="009F28A4">
          <w:delText>E</w:delText>
        </w:r>
      </w:del>
      <w:ins w:id="1820" w:author="DM" w:date="2012-08-19T12:55:00Z">
        <w:r w:rsidR="009F28A4">
          <w:t>e</w:t>
        </w:r>
      </w:ins>
      <w:r>
        <w:t xml:space="preserve">fficient </w:t>
      </w:r>
      <w:del w:id="1821" w:author="DM" w:date="2012-08-19T12:55:00Z">
        <w:r w:rsidDel="009F28A4">
          <w:delText>F</w:delText>
        </w:r>
      </w:del>
      <w:ins w:id="1822" w:author="DM" w:date="2012-08-19T12:55:00Z">
        <w:r w:rsidR="009F28A4">
          <w:t>f</w:t>
        </w:r>
      </w:ins>
      <w:r>
        <w:t xml:space="preserve">rontier analysis tailored </w:t>
      </w:r>
      <w:r>
        <w:rPr>
          <w:rFonts w:cs="Arial"/>
        </w:rPr>
        <w:t xml:space="preserve">to </w:t>
      </w:r>
      <w:del w:id="1823" w:author="DM" w:date="2012-08-19T09:29:00Z">
        <w:r w:rsidDel="00B53D71">
          <w:rPr>
            <w:rFonts w:cs="Arial"/>
          </w:rPr>
          <w:delText xml:space="preserve">Project Portfolio Management </w:delText>
        </w:r>
      </w:del>
      <w:ins w:id="1824" w:author="DM" w:date="2012-08-19T09:29:00Z">
        <w:r w:rsidR="00B53D71">
          <w:rPr>
            <w:rFonts w:cs="Arial"/>
          </w:rPr>
          <w:t xml:space="preserve">PPM </w:t>
        </w:r>
      </w:ins>
      <w:r>
        <w:rPr>
          <w:rFonts w:cs="Arial"/>
        </w:rPr>
        <w:t xml:space="preserve">analysis. There are some key differences from </w:t>
      </w:r>
      <w:del w:id="1825" w:author="DM" w:date="2012-08-19T12:57:00Z">
        <w:r w:rsidR="008B1790" w:rsidDel="00E6115B">
          <w:rPr>
            <w:rFonts w:cs="Arial"/>
          </w:rPr>
          <w:delText>E</w:delText>
        </w:r>
      </w:del>
      <w:ins w:id="1826" w:author="DM" w:date="2012-08-19T12:57:00Z">
        <w:r w:rsidR="00E6115B">
          <w:rPr>
            <w:rFonts w:cs="Arial"/>
          </w:rPr>
          <w:t>e</w:t>
        </w:r>
      </w:ins>
      <w:r w:rsidR="008B1790">
        <w:rPr>
          <w:rFonts w:cs="Arial"/>
        </w:rPr>
        <w:t xml:space="preserve">fficient </w:t>
      </w:r>
      <w:del w:id="1827" w:author="DM" w:date="2012-08-19T12:57:00Z">
        <w:r w:rsidR="008B1790" w:rsidDel="00E6115B">
          <w:rPr>
            <w:rFonts w:cs="Arial"/>
          </w:rPr>
          <w:delText>F</w:delText>
        </w:r>
      </w:del>
      <w:ins w:id="1828" w:author="DM" w:date="2012-08-19T12:57:00Z">
        <w:r w:rsidR="00E6115B">
          <w:rPr>
            <w:rFonts w:cs="Arial"/>
          </w:rPr>
          <w:t>f</w:t>
        </w:r>
      </w:ins>
      <w:r w:rsidR="008B1790">
        <w:rPr>
          <w:rFonts w:cs="Arial"/>
        </w:rPr>
        <w:t>rontier’s</w:t>
      </w:r>
      <w:r>
        <w:rPr>
          <w:rFonts w:cs="Arial"/>
        </w:rPr>
        <w:t xml:space="preserve"> initial use with financial applications</w:t>
      </w:r>
      <w:r w:rsidR="008B1790">
        <w:rPr>
          <w:rFonts w:cs="Arial"/>
        </w:rPr>
        <w:t xml:space="preserve"> and the way it is used in Project Server</w:t>
      </w:r>
      <w:r>
        <w:rPr>
          <w:rFonts w:cs="Arial"/>
        </w:rPr>
        <w:t>:</w:t>
      </w:r>
    </w:p>
    <w:p w:rsidR="005938E7" w:rsidRDefault="00385675" w:rsidP="00A500CE">
      <w:pPr>
        <w:pStyle w:val="ListNumbered"/>
      </w:pPr>
      <w:r>
        <w:t>1.</w:t>
      </w:r>
      <w:r>
        <w:tab/>
      </w:r>
      <w:r w:rsidR="005938E7">
        <w:t xml:space="preserve">Projects address a range of strategic goals </w:t>
      </w:r>
      <w:r w:rsidR="00070FA6">
        <w:t xml:space="preserve">instead of having </w:t>
      </w:r>
      <w:r w:rsidR="005938E7">
        <w:t xml:space="preserve">a single focus on financial </w:t>
      </w:r>
      <w:del w:id="1829" w:author="DM" w:date="2012-08-19T10:48:00Z">
        <w:r w:rsidR="005938E7" w:rsidDel="005738AD">
          <w:delText>return on investment</w:delText>
        </w:r>
      </w:del>
      <w:ins w:id="1830" w:author="DM" w:date="2012-08-19T10:48:00Z">
        <w:r w:rsidR="005738AD">
          <w:t>ROI</w:t>
        </w:r>
      </w:ins>
      <w:r w:rsidR="005938E7">
        <w:t>.</w:t>
      </w:r>
    </w:p>
    <w:p w:rsidR="005938E7" w:rsidRDefault="00385675" w:rsidP="00A500CE">
      <w:pPr>
        <w:pStyle w:val="ListNumbered"/>
      </w:pPr>
      <w:r>
        <w:t>2.</w:t>
      </w:r>
      <w:r>
        <w:tab/>
      </w:r>
      <w:r w:rsidR="005938E7">
        <w:t xml:space="preserve">Programs and </w:t>
      </w:r>
      <w:ins w:id="1831" w:author="DM" w:date="2012-08-19T12:57:00Z">
        <w:r w:rsidR="00E6115B">
          <w:t>p</w:t>
        </w:r>
      </w:ins>
      <w:del w:id="1832" w:author="DM" w:date="2012-08-19T12:57:00Z">
        <w:r w:rsidR="005938E7" w:rsidDel="00E6115B">
          <w:delText>P</w:delText>
        </w:r>
      </w:del>
      <w:r w:rsidR="005938E7">
        <w:t xml:space="preserve">rojects are not </w:t>
      </w:r>
      <w:r w:rsidR="008B1790">
        <w:t xml:space="preserve">merely </w:t>
      </w:r>
      <w:r w:rsidR="005938E7">
        <w:t>traded like financial transactions</w:t>
      </w:r>
      <w:r w:rsidR="008B1790">
        <w:t>. T</w:t>
      </w:r>
      <w:r w:rsidR="005938E7">
        <w:t xml:space="preserve">here can be significant costs to cancel a project and move </w:t>
      </w:r>
      <w:r w:rsidR="008B1790">
        <w:t xml:space="preserve">its </w:t>
      </w:r>
      <w:r w:rsidR="005938E7">
        <w:t>resources over to another</w:t>
      </w:r>
      <w:ins w:id="1833" w:author="DM" w:date="2012-08-19T12:57:00Z">
        <w:r w:rsidR="00E6115B">
          <w:t xml:space="preserve"> project</w:t>
        </w:r>
      </w:ins>
      <w:r w:rsidR="005938E7">
        <w:t>.</w:t>
      </w:r>
    </w:p>
    <w:p w:rsidR="005938E7" w:rsidRDefault="00385675" w:rsidP="00A500CE">
      <w:pPr>
        <w:pStyle w:val="ListNumbered"/>
      </w:pPr>
      <w:r>
        <w:t>3.</w:t>
      </w:r>
      <w:r>
        <w:tab/>
      </w:r>
      <w:r w:rsidR="005938E7">
        <w:t xml:space="preserve">Projects are complex and constrained by factors </w:t>
      </w:r>
      <w:r w:rsidR="008B1790">
        <w:t xml:space="preserve">other </w:t>
      </w:r>
      <w:r w:rsidR="005938E7">
        <w:t>than just cost (</w:t>
      </w:r>
      <w:del w:id="1834" w:author="DM" w:date="2012-08-19T10:45:00Z">
        <w:r w:rsidR="005938E7" w:rsidDel="005738AD">
          <w:delText xml:space="preserve">e.g. </w:delText>
        </w:r>
      </w:del>
      <w:ins w:id="1835" w:author="DM" w:date="2012-08-19T10:45:00Z">
        <w:r w:rsidR="005738AD">
          <w:t xml:space="preserve">e.g., </w:t>
        </w:r>
      </w:ins>
      <w:r w:rsidR="005938E7">
        <w:t>resources requiring specific knowledge</w:t>
      </w:r>
      <w:r w:rsidR="008B1790">
        <w:t xml:space="preserve"> or</w:t>
      </w:r>
      <w:r w:rsidR="005938E7">
        <w:t xml:space="preserve"> skills).</w:t>
      </w:r>
    </w:p>
    <w:p w:rsidR="005938E7" w:rsidRDefault="005938E7" w:rsidP="005938E7">
      <w:pPr>
        <w:pStyle w:val="Para"/>
        <w:keepNext/>
      </w:pPr>
      <w:r>
        <w:t xml:space="preserve">The value of the </w:t>
      </w:r>
      <w:del w:id="1836" w:author="DM" w:date="2012-08-19T12:57:00Z">
        <w:r w:rsidDel="00E6115B">
          <w:delText>E</w:delText>
        </w:r>
      </w:del>
      <w:ins w:id="1837" w:author="DM" w:date="2012-08-19T12:57:00Z">
        <w:r w:rsidR="00E6115B">
          <w:t>e</w:t>
        </w:r>
      </w:ins>
      <w:r>
        <w:t xml:space="preserve">fficient </w:t>
      </w:r>
      <w:del w:id="1838" w:author="DM" w:date="2012-08-19T12:57:00Z">
        <w:r w:rsidDel="00E6115B">
          <w:delText>F</w:delText>
        </w:r>
      </w:del>
      <w:ins w:id="1839" w:author="DM" w:date="2012-08-19T12:57:00Z">
        <w:r w:rsidR="00E6115B">
          <w:t>f</w:t>
        </w:r>
      </w:ins>
      <w:r>
        <w:t xml:space="preserve">rontier </w:t>
      </w:r>
      <w:r w:rsidR="00D53FB6">
        <w:t xml:space="preserve">in Microsoft Project </w:t>
      </w:r>
      <w:r>
        <w:t>is that:</w:t>
      </w:r>
    </w:p>
    <w:p w:rsidR="005938E7" w:rsidRDefault="00E6115B" w:rsidP="00A500CE">
      <w:pPr>
        <w:pStyle w:val="ListBulleted"/>
      </w:pPr>
      <w:ins w:id="1840" w:author="DM" w:date="2012-08-19T12:57:00Z">
        <w:r>
          <w:t>It</w:t>
        </w:r>
      </w:ins>
      <w:del w:id="1841" w:author="DM" w:date="2012-08-19T12:57:00Z">
        <w:r w:rsidR="008B1790" w:rsidDel="00E6115B">
          <w:delText>Efficient Frontier</w:delText>
        </w:r>
      </w:del>
      <w:r w:rsidR="008B1790">
        <w:t xml:space="preserve"> </w:t>
      </w:r>
      <w:r w:rsidR="005938E7">
        <w:t xml:space="preserve">can be used in conjunction with other portfolio analytics to provide </w:t>
      </w:r>
      <w:del w:id="1842" w:author="DM" w:date="2012-08-19T12:57:00Z">
        <w:r w:rsidR="005938E7" w:rsidDel="00E6115B">
          <w:delText>“</w:delText>
        </w:r>
      </w:del>
      <w:r w:rsidR="005938E7">
        <w:t>what-if scenario</w:t>
      </w:r>
      <w:del w:id="1843" w:author="DM" w:date="2012-08-19T12:57:00Z">
        <w:r w:rsidR="005938E7" w:rsidDel="00E6115B">
          <w:delText>”</w:delText>
        </w:r>
      </w:del>
      <w:r w:rsidR="005938E7">
        <w:t xml:space="preserve"> analysis </w:t>
      </w:r>
      <w:r w:rsidR="008B1790">
        <w:t xml:space="preserve">and </w:t>
      </w:r>
      <w:r w:rsidR="005938E7">
        <w:t>derive a set of projects that yield a desired risk/return value</w:t>
      </w:r>
      <w:r w:rsidR="00FE7CFA">
        <w:t>.</w:t>
      </w:r>
    </w:p>
    <w:p w:rsidR="005938E7" w:rsidRDefault="008B1790" w:rsidP="00A500CE">
      <w:pPr>
        <w:pStyle w:val="ListBulleted"/>
      </w:pPr>
      <w:r>
        <w:t xml:space="preserve">Efficient </w:t>
      </w:r>
      <w:del w:id="1844" w:author="DM" w:date="2012-08-19T12:57:00Z">
        <w:r w:rsidDel="00E6115B">
          <w:delText>F</w:delText>
        </w:r>
      </w:del>
      <w:ins w:id="1845" w:author="DM" w:date="2012-08-19T12:57:00Z">
        <w:r w:rsidR="00E6115B">
          <w:t>f</w:t>
        </w:r>
      </w:ins>
      <w:r>
        <w:t xml:space="preserve">rontier also </w:t>
      </w:r>
      <w:r w:rsidR="005938E7">
        <w:t>supports the modeling of many combinations of projects in a variety of prioritizations and combinations of primary constraints</w:t>
      </w:r>
      <w:r>
        <w:t>.</w:t>
      </w:r>
      <w:r w:rsidR="005938E7">
        <w:t xml:space="preserve"> </w:t>
      </w:r>
      <w:r>
        <w:t xml:space="preserve">This allows </w:t>
      </w:r>
      <w:ins w:id="1846" w:author="DM" w:date="2012-08-19T12:58:00Z">
        <w:r w:rsidR="00E6115B">
          <w:t xml:space="preserve">the efficient frontier </w:t>
        </w:r>
      </w:ins>
      <w:del w:id="1847" w:author="DM" w:date="2012-08-19T12:58:00Z">
        <w:r w:rsidDel="00E6115B">
          <w:delText xml:space="preserve">it </w:delText>
        </w:r>
      </w:del>
      <w:r w:rsidR="005938E7">
        <w:t xml:space="preserve">to predictively determine the outcome of </w:t>
      </w:r>
      <w:r>
        <w:t xml:space="preserve">the selection of </w:t>
      </w:r>
      <w:r w:rsidR="005938E7">
        <w:t>a specific portfolio combination</w:t>
      </w:r>
      <w:r w:rsidR="00FE7CFA">
        <w:t>.</w:t>
      </w:r>
    </w:p>
    <w:p w:rsidR="005938E7" w:rsidRPr="00EB32AD" w:rsidRDefault="00E6115B" w:rsidP="00A500CE">
      <w:pPr>
        <w:pStyle w:val="ListBulleted"/>
      </w:pPr>
      <w:ins w:id="1848" w:author="DM" w:date="2012-08-19T12:58:00Z">
        <w:r>
          <w:t>It</w:t>
        </w:r>
      </w:ins>
      <w:del w:id="1849" w:author="DM" w:date="2012-08-19T12:58:00Z">
        <w:r w:rsidR="00FE7CFA" w:rsidDel="00E6115B">
          <w:delText>Efficient Frontier</w:delText>
        </w:r>
      </w:del>
      <w:r w:rsidR="00FE7CFA">
        <w:t xml:space="preserve"> </w:t>
      </w:r>
      <w:r w:rsidR="005938E7">
        <w:t>allows an organization to obtain the greatest possible value from any specified available budget.</w:t>
      </w:r>
    </w:p>
    <w:p w:rsidR="005938E7" w:rsidRDefault="00725B06" w:rsidP="005938E7">
      <w:pPr>
        <w:pStyle w:val="H2"/>
      </w:pPr>
      <w:bookmarkStart w:id="1850" w:name="_Toc306545894"/>
      <w:r>
        <w:t xml:space="preserve">Understanding and </w:t>
      </w:r>
      <w:r w:rsidR="005938E7">
        <w:t>Using the Efficient Frontier</w:t>
      </w:r>
      <w:bookmarkEnd w:id="1850"/>
      <w:r w:rsidR="005938E7">
        <w:t xml:space="preserve"> </w:t>
      </w:r>
    </w:p>
    <w:p w:rsidR="005938E7" w:rsidRPr="00DE4CF0" w:rsidRDefault="00275265" w:rsidP="005938E7">
      <w:pPr>
        <w:pStyle w:val="Para"/>
        <w:rPr>
          <w:rStyle w:val="QueryInline"/>
          <w:rPrChange w:id="1851" w:author="DM" w:date="2012-08-19T13:00:00Z">
            <w:rPr/>
          </w:rPrChange>
        </w:rPr>
      </w:pPr>
      <w:r>
        <w:t xml:space="preserve">In Project Server’s Portfolio Analysis </w:t>
      </w:r>
      <w:del w:id="1852" w:author="DM" w:date="2012-08-19T12:58:00Z">
        <w:r w:rsidDel="00E6115B">
          <w:delText>T</w:delText>
        </w:r>
      </w:del>
      <w:ins w:id="1853" w:author="DM" w:date="2012-08-19T12:58:00Z">
        <w:r w:rsidR="00E6115B">
          <w:t>t</w:t>
        </w:r>
      </w:ins>
      <w:r>
        <w:t>ool, there is a view with the label “The Efficient Frontier</w:t>
      </w:r>
      <w:ins w:id="1854" w:author="DM" w:date="2012-08-19T12:58:00Z">
        <w:r w:rsidR="00E6115B">
          <w:t>.</w:t>
        </w:r>
      </w:ins>
      <w:r>
        <w:t>”</w:t>
      </w:r>
      <w:del w:id="1855" w:author="DM" w:date="2012-08-19T12:58:00Z">
        <w:r w:rsidDel="00E6115B">
          <w:delText>.</w:delText>
        </w:r>
      </w:del>
      <w:r>
        <w:t xml:space="preserve"> </w:t>
      </w:r>
      <w:proofErr w:type="gramStart"/>
      <w:ins w:id="1856" w:author="DM" w:date="2012-08-19T13:01:00Z">
        <w:r w:rsidR="00DE4CF0">
          <w:t>(See Figure 9.20.)</w:t>
        </w:r>
        <w:proofErr w:type="gramEnd"/>
        <w:r w:rsidR="00DE4CF0">
          <w:t xml:space="preserve"> </w:t>
        </w:r>
      </w:ins>
      <w:r>
        <w:t xml:space="preserve">This view is comprised of an </w:t>
      </w:r>
      <w:del w:id="1857" w:author="DM" w:date="2012-08-19T13:00:00Z">
        <w:r w:rsidDel="00DE4CF0">
          <w:delText>“</w:delText>
        </w:r>
        <w:r w:rsidR="00367BB8" w:rsidRPr="00367BB8">
          <w:rPr>
            <w:i/>
            <w:rPrChange w:id="1858" w:author="DM" w:date="2012-08-19T13:00:00Z">
              <w:rPr/>
            </w:rPrChange>
          </w:rPr>
          <w:delText xml:space="preserve">X </w:delText>
        </w:r>
      </w:del>
      <w:ins w:id="1859" w:author="DM" w:date="2012-08-19T13:00:00Z">
        <w:r w:rsidR="00367BB8" w:rsidRPr="00367BB8">
          <w:rPr>
            <w:i/>
            <w:rPrChange w:id="1860" w:author="DM" w:date="2012-08-19T13:00:00Z">
              <w:rPr/>
            </w:rPrChange>
          </w:rPr>
          <w:t xml:space="preserve"> x</w:t>
        </w:r>
        <w:r w:rsidR="00DE4CF0">
          <w:t>-</w:t>
        </w:r>
      </w:ins>
      <w:del w:id="1861" w:author="DM" w:date="2012-08-19T13:00:00Z">
        <w:r w:rsidDel="00DE4CF0">
          <w:delText>A</w:delText>
        </w:r>
      </w:del>
      <w:ins w:id="1862" w:author="DM" w:date="2012-08-19T13:00:00Z">
        <w:r w:rsidR="00DE4CF0">
          <w:t>a</w:t>
        </w:r>
      </w:ins>
      <w:r>
        <w:t>xis</w:t>
      </w:r>
      <w:del w:id="1863" w:author="DM" w:date="2012-08-19T13:00:00Z">
        <w:r w:rsidDel="00DE4CF0">
          <w:delText>”</w:delText>
        </w:r>
      </w:del>
      <w:r>
        <w:t xml:space="preserve"> </w:t>
      </w:r>
      <w:ins w:id="1864" w:author="DM" w:date="2012-08-19T13:00:00Z">
        <w:r w:rsidR="00DE4CF0">
          <w:t>that</w:t>
        </w:r>
      </w:ins>
      <w:del w:id="1865" w:author="DM" w:date="2012-08-19T13:00:00Z">
        <w:r w:rsidDel="00DE4CF0">
          <w:delText>which</w:delText>
        </w:r>
      </w:del>
      <w:r>
        <w:t xml:space="preserve"> represents total budget from zero to N and a </w:t>
      </w:r>
      <w:ins w:id="1866" w:author="DM" w:date="2012-08-19T12:59:00Z">
        <w:r w:rsidR="00367BB8" w:rsidRPr="00367BB8">
          <w:rPr>
            <w:i/>
            <w:rPrChange w:id="1867" w:author="DM" w:date="2012-08-19T13:00:00Z">
              <w:rPr/>
            </w:rPrChange>
          </w:rPr>
          <w:t>y</w:t>
        </w:r>
        <w:r w:rsidR="00DE4CF0" w:rsidRPr="00DE4CF0">
          <w:t xml:space="preserve">-axis </w:t>
        </w:r>
      </w:ins>
      <w:del w:id="1868" w:author="DM" w:date="2012-08-19T12:59:00Z">
        <w:r w:rsidDel="00DE4CF0">
          <w:delText xml:space="preserve">“Y Axis” </w:delText>
        </w:r>
      </w:del>
      <w:r>
        <w:t xml:space="preserve">of strategic value </w:t>
      </w:r>
      <w:r w:rsidR="0065638E">
        <w:t>percent</w:t>
      </w:r>
      <w:ins w:id="1869" w:author="DM" w:date="2012-08-19T13:00:00Z">
        <w:r w:rsidR="00DE4CF0">
          <w:t>ages</w:t>
        </w:r>
      </w:ins>
      <w:r>
        <w:t xml:space="preserve"> based on the selection of projects that meet the business drivers. This overall line chart shows the </w:t>
      </w:r>
      <w:del w:id="1870" w:author="DM" w:date="2012-08-19T13:00:00Z">
        <w:r w:rsidDel="00DE4CF0">
          <w:delText>E</w:delText>
        </w:r>
      </w:del>
      <w:ins w:id="1871" w:author="DM" w:date="2012-08-19T13:00:00Z">
        <w:r w:rsidR="00DE4CF0">
          <w:t>e</w:t>
        </w:r>
      </w:ins>
      <w:r>
        <w:t xml:space="preserve">fficient </w:t>
      </w:r>
      <w:del w:id="1872" w:author="DM" w:date="2012-08-19T13:00:00Z">
        <w:r w:rsidDel="00DE4CF0">
          <w:delText>F</w:delText>
        </w:r>
      </w:del>
      <w:ins w:id="1873" w:author="DM" w:date="2012-08-19T13:00:00Z">
        <w:r w:rsidR="00DE4CF0">
          <w:t>f</w:t>
        </w:r>
      </w:ins>
      <w:r>
        <w:t>rontier with a 100</w:t>
      </w:r>
      <w:del w:id="1874" w:author="DM" w:date="2012-08-19T11:05:00Z">
        <w:r w:rsidDel="009F7802">
          <w:delText>%</w:delText>
        </w:r>
      </w:del>
      <w:ins w:id="1875" w:author="DM" w:date="2012-08-19T11:05:00Z">
        <w:r w:rsidR="009F7802">
          <w:t xml:space="preserve"> percent</w:t>
        </w:r>
      </w:ins>
      <w:r>
        <w:t xml:space="preserve"> being all project selected.</w:t>
      </w:r>
      <w:ins w:id="1876" w:author="Tim Runcie" w:date="2012-09-14T09:05:00Z">
        <w:r w:rsidR="00092D8E">
          <w:t xml:space="preserve">  As fewer projects are selected, it showcases what percentage of strategic value is ultimately delivered.</w:t>
        </w:r>
      </w:ins>
      <w:ins w:id="1877" w:author="Tim Runcie" w:date="2012-09-14T09:06:00Z">
        <w:r w:rsidR="00092D8E">
          <w:t xml:space="preserve">  The overall goal is to get the highest percentage with the budget or capacity available to deliver the projects</w:t>
        </w:r>
        <w:proofErr w:type="gramStart"/>
        <w:r w:rsidR="00092D8E">
          <w:t>.</w:t>
        </w:r>
      </w:ins>
      <w:commentRangeStart w:id="1878"/>
      <w:ins w:id="1879" w:author="DM" w:date="2012-08-19T13:00:00Z">
        <w:r w:rsidR="00DE4CF0">
          <w:rPr>
            <w:rStyle w:val="QueryInline"/>
          </w:rPr>
          <w:t>[</w:t>
        </w:r>
        <w:commentRangeStart w:id="1880"/>
        <w:proofErr w:type="gramEnd"/>
        <w:r w:rsidR="00DE4CF0">
          <w:rPr>
            <w:rStyle w:val="QueryInline"/>
          </w:rPr>
          <w:t>AU: clarify last part of sentence</w:t>
        </w:r>
      </w:ins>
      <w:commentRangeEnd w:id="1880"/>
      <w:r w:rsidR="00047A87">
        <w:rPr>
          <w:rStyle w:val="CommentReference"/>
          <w:rFonts w:asciiTheme="minorHAnsi" w:eastAsiaTheme="minorHAnsi" w:hAnsiTheme="minorHAnsi" w:cstheme="minorBidi"/>
          <w:snapToGrid/>
        </w:rPr>
        <w:commentReference w:id="1880"/>
      </w:r>
      <w:ins w:id="1881" w:author="DM" w:date="2012-08-19T13:00:00Z">
        <w:r w:rsidR="00DE4CF0">
          <w:rPr>
            <w:rStyle w:val="QueryInline"/>
          </w:rPr>
          <w:t>]</w:t>
        </w:r>
      </w:ins>
      <w:commentRangeEnd w:id="1878"/>
      <w:r w:rsidR="00EC0071">
        <w:rPr>
          <w:rStyle w:val="CommentReference"/>
          <w:rFonts w:asciiTheme="minorHAnsi" w:eastAsiaTheme="minorHAnsi" w:hAnsiTheme="minorHAnsi" w:cstheme="minorBidi"/>
          <w:snapToGrid/>
        </w:rPr>
        <w:commentReference w:id="1878"/>
      </w:r>
    </w:p>
    <w:p w:rsidR="00E6115B" w:rsidRDefault="00E6115B" w:rsidP="00E6115B">
      <w:pPr>
        <w:pStyle w:val="Slug"/>
        <w:rPr>
          <w:ins w:id="1882" w:author="DM" w:date="2012-08-19T12:58:00Z"/>
        </w:rPr>
      </w:pPr>
      <w:ins w:id="1883" w:author="DM" w:date="2012-08-19T12:58:00Z">
        <w:r>
          <w:t>Figure 9.20 Efficient Frontier Example</w:t>
        </w:r>
      </w:ins>
      <w:ins w:id="1884" w:author="DM" w:date="2012-08-19T12:59:00Z">
        <w:r>
          <w:t xml:space="preserve"> </w:t>
        </w:r>
      </w:ins>
      <w:ins w:id="1885" w:author="DM" w:date="2012-08-19T12:58:00Z">
        <w:r>
          <w:tab/>
          <w:t>[09-20-efficientFrontierExample.tif]</w:t>
        </w:r>
      </w:ins>
    </w:p>
    <w:p w:rsidR="00E6115B" w:rsidRPr="00533A76" w:rsidRDefault="00E6115B" w:rsidP="00E6115B">
      <w:pPr>
        <w:pStyle w:val="FigureSource"/>
        <w:rPr>
          <w:ins w:id="1886" w:author="DM" w:date="2012-08-19T12:58:00Z"/>
        </w:rPr>
      </w:pPr>
      <w:ins w:id="1887" w:author="DM" w:date="2012-08-19T12:58:00Z">
        <w:r>
          <w:t>Source: Advisicon</w:t>
        </w:r>
      </w:ins>
    </w:p>
    <w:p w:rsidR="00275265" w:rsidRDefault="00275265" w:rsidP="005938E7">
      <w:pPr>
        <w:pStyle w:val="Para"/>
      </w:pPr>
      <w:r>
        <w:t xml:space="preserve">In general, </w:t>
      </w:r>
      <w:del w:id="1888" w:author="Jeff Jacobson" w:date="2012-09-06T10:02:00Z">
        <w:r w:rsidDel="00EC0071">
          <w:delText>this</w:delText>
        </w:r>
      </w:del>
      <w:ins w:id="1889" w:author="DM" w:date="2012-08-19T13:01:00Z">
        <w:del w:id="1890" w:author="Jeff Jacobson" w:date="2012-09-06T10:02:00Z">
          <w:r w:rsidR="00DE4CF0" w:rsidDel="00EC0071">
            <w:rPr>
              <w:rStyle w:val="QueryInline"/>
            </w:rPr>
            <w:delText>[AU: add noun for clarity]</w:delText>
          </w:r>
        </w:del>
      </w:ins>
      <w:ins w:id="1891" w:author="Jeff Jacobson" w:date="2012-09-06T10:02:00Z">
        <w:r w:rsidR="00EC0071">
          <w:t>the efficient frontier view</w:t>
        </w:r>
      </w:ins>
      <w:r>
        <w:t xml:space="preserve"> is to help guide the parties using the tool in managing budgets of revenue or resources to get the highest strategic value in selecting the right projects.</w:t>
      </w:r>
      <w:r w:rsidR="00B37125">
        <w:t xml:space="preserve"> As a user or organization makes changes, choices, force</w:t>
      </w:r>
      <w:r w:rsidR="0065638E">
        <w:t>s</w:t>
      </w:r>
      <w:r w:rsidR="00B37125">
        <w:t xml:space="preserve"> projects in or out</w:t>
      </w:r>
      <w:r w:rsidR="0065638E">
        <w:t>,</w:t>
      </w:r>
      <w:r w:rsidR="00B37125">
        <w:t xml:space="preserve"> or reduce</w:t>
      </w:r>
      <w:r w:rsidR="0065638E">
        <w:t>s</w:t>
      </w:r>
      <w:r w:rsidR="00B37125">
        <w:t xml:space="preserve"> the overall budget for projects</w:t>
      </w:r>
      <w:ins w:id="1892" w:author="DM" w:date="2012-08-19T13:01:00Z">
        <w:r w:rsidR="00DE4CF0">
          <w:t>,</w:t>
        </w:r>
      </w:ins>
      <w:r w:rsidR="00B37125">
        <w:t xml:space="preserve"> the tool recalculates which projects make the selection and the </w:t>
      </w:r>
      <w:del w:id="1893" w:author="DM" w:date="2012-08-19T13:01:00Z">
        <w:r w:rsidR="00B37125" w:rsidDel="00DE4CF0">
          <w:delText>E</w:delText>
        </w:r>
      </w:del>
      <w:ins w:id="1894" w:author="DM" w:date="2012-08-19T13:01:00Z">
        <w:r w:rsidR="00DE4CF0">
          <w:t>e</w:t>
        </w:r>
      </w:ins>
      <w:r w:rsidR="00B37125">
        <w:t xml:space="preserve">fficient </w:t>
      </w:r>
      <w:del w:id="1895" w:author="DM" w:date="2012-08-19T13:01:00Z">
        <w:r w:rsidR="00B37125" w:rsidDel="00DE4CF0">
          <w:delText>F</w:delText>
        </w:r>
      </w:del>
      <w:ins w:id="1896" w:author="DM" w:date="2012-08-19T13:01:00Z">
        <w:r w:rsidR="00DE4CF0">
          <w:t>f</w:t>
        </w:r>
      </w:ins>
      <w:r w:rsidR="00B37125">
        <w:t xml:space="preserve">rontier line shows a maroon square where the actual value </w:t>
      </w:r>
      <w:del w:id="1897" w:author="Tim Runcie" w:date="2012-09-14T09:07:00Z">
        <w:r w:rsidR="00B37125" w:rsidDel="00047A87">
          <w:delText xml:space="preserve">reaches </w:delText>
        </w:r>
      </w:del>
      <w:ins w:id="1898" w:author="Tim Runcie" w:date="2012-09-14T09:07:00Z">
        <w:r w:rsidR="00047A87">
          <w:t>is ranked at</w:t>
        </w:r>
        <w:r w:rsidR="00047A87">
          <w:t xml:space="preserve"> </w:t>
        </w:r>
      </w:ins>
      <w:r w:rsidR="00B37125">
        <w:t>with</w:t>
      </w:r>
      <w:commentRangeStart w:id="1899"/>
      <w:ins w:id="1900" w:author="DM" w:date="2012-08-19T13:01:00Z">
        <w:r w:rsidR="00DE4CF0">
          <w:rPr>
            <w:rStyle w:val="QueryInline"/>
          </w:rPr>
          <w:t>[</w:t>
        </w:r>
        <w:commentRangeStart w:id="1901"/>
        <w:r w:rsidR="00DE4CF0">
          <w:rPr>
            <w:rStyle w:val="QueryInline"/>
          </w:rPr>
          <w:t>AU: reaches what with?]</w:t>
        </w:r>
      </w:ins>
      <w:commentRangeEnd w:id="1899"/>
      <w:r w:rsidR="00AB38EE">
        <w:rPr>
          <w:rStyle w:val="CommentReference"/>
          <w:rFonts w:asciiTheme="minorHAnsi" w:eastAsiaTheme="minorHAnsi" w:hAnsiTheme="minorHAnsi" w:cstheme="minorBidi"/>
          <w:snapToGrid/>
        </w:rPr>
        <w:commentReference w:id="1899"/>
      </w:r>
      <w:commentRangeEnd w:id="1901"/>
      <w:r w:rsidR="00047A87">
        <w:rPr>
          <w:rStyle w:val="CommentReference"/>
          <w:rFonts w:asciiTheme="minorHAnsi" w:eastAsiaTheme="minorHAnsi" w:hAnsiTheme="minorHAnsi" w:cstheme="minorBidi"/>
          <w:snapToGrid/>
        </w:rPr>
        <w:commentReference w:id="1901"/>
      </w:r>
      <w:r w:rsidR="00B37125">
        <w:t xml:space="preserve"> </w:t>
      </w:r>
      <w:proofErr w:type="gramStart"/>
      <w:r w:rsidR="00B37125">
        <w:t>the</w:t>
      </w:r>
      <w:proofErr w:type="gramEnd"/>
      <w:r w:rsidR="00B37125">
        <w:t xml:space="preserve"> remaining selected projects.</w:t>
      </w:r>
    </w:p>
    <w:p w:rsidR="0048105B" w:rsidRDefault="004E19FC">
      <w:pPr>
        <w:pStyle w:val="FigureSource"/>
        <w:rPr>
          <w:del w:id="1902" w:author="DM" w:date="2012-08-19T12:58:00Z"/>
        </w:rPr>
        <w:pPrChange w:id="1903" w:author="DM" w:date="2012-08-19T09:20:00Z">
          <w:pPr>
            <w:pStyle w:val="Slug"/>
          </w:pPr>
        </w:pPrChange>
      </w:pPr>
      <w:del w:id="1904" w:author="DM" w:date="2012-08-19T12:58:00Z">
        <w:r w:rsidDel="00E6115B">
          <w:delText>Figure 9.</w:delText>
        </w:r>
        <w:r w:rsidR="001C24FC" w:rsidDel="00E6115B">
          <w:delText>20</w:delText>
        </w:r>
        <w:r w:rsidDel="00E6115B">
          <w:delText xml:space="preserve">: </w:delText>
        </w:r>
        <w:r w:rsidR="008D6A59" w:rsidDel="00E6115B">
          <w:delText>Efficient Frontier Example</w:delText>
        </w:r>
        <w:r w:rsidR="00CC7DDA" w:rsidDel="00E6115B">
          <w:delText xml:space="preserve"> </w:delText>
        </w:r>
        <w:r w:rsidR="00CC7DDA" w:rsidRPr="00CC7DDA" w:rsidDel="00E6115B">
          <w:rPr>
            <w:b/>
          </w:rPr>
          <w:delText>(</w:delText>
        </w:r>
        <w:r w:rsidR="00CC7DDA" w:rsidDel="00E6115B">
          <w:rPr>
            <w:b/>
          </w:rPr>
          <w:delText>Source: Advisicon</w:delText>
        </w:r>
        <w:r w:rsidR="00CC7DDA" w:rsidRPr="00CC7DDA" w:rsidDel="00E6115B">
          <w:rPr>
            <w:b/>
          </w:rPr>
          <w:delText>)</w:delText>
        </w:r>
        <w:r w:rsidR="00CC7DDA" w:rsidDel="00E6115B">
          <w:tab/>
          <w:delText>[</w:delText>
        </w:r>
        <w:r w:rsidR="008E20AF" w:rsidDel="00E6115B">
          <w:delText>09-20-</w:delText>
        </w:r>
        <w:r w:rsidR="00CC7DDA" w:rsidDel="00E6115B">
          <w:delText>efficientFrontierExample.tif]</w:delText>
        </w:r>
      </w:del>
    </w:p>
    <w:p w:rsidR="005D128F" w:rsidRPr="00D042D0" w:rsidRDefault="005D128F">
      <w:pPr>
        <w:pStyle w:val="H2"/>
        <w:rPr>
          <w:rStyle w:val="QueryInline"/>
          <w:rPrChange w:id="1905" w:author="DM" w:date="2012-08-19T13:04:00Z">
            <w:rPr/>
          </w:rPrChange>
        </w:rPr>
        <w:pPrChange w:id="1906" w:author="Jeff Jacobson" w:date="2012-09-06T10:04:00Z">
          <w:pPr>
            <w:pStyle w:val="H3"/>
          </w:pPr>
        </w:pPrChange>
      </w:pPr>
      <w:r>
        <w:t>Analyzing Cost Scenarios</w:t>
      </w:r>
      <w:ins w:id="1907" w:author="DM" w:date="2012-08-19T13:04:00Z">
        <w:del w:id="1908" w:author="Jeff Jacobson" w:date="2012-09-06T10:04:00Z">
          <w:r w:rsidR="00D042D0" w:rsidDel="00063D8D">
            <w:rPr>
              <w:rStyle w:val="QueryInline"/>
            </w:rPr>
            <w:delText>[AU: please verify that head levels are correct here and throughout]</w:delText>
          </w:r>
        </w:del>
      </w:ins>
    </w:p>
    <w:p w:rsidR="005D128F" w:rsidRDefault="005D128F" w:rsidP="005D128F">
      <w:pPr>
        <w:pStyle w:val="Para"/>
      </w:pPr>
      <w:r>
        <w:t>There are two options when analyzing a portfolio</w:t>
      </w:r>
      <w:ins w:id="1909" w:author="DM" w:date="2012-08-19T13:01:00Z">
        <w:r w:rsidR="00DE4CF0">
          <w:t>:</w:t>
        </w:r>
      </w:ins>
      <w:del w:id="1910" w:author="DM" w:date="2012-08-19T13:01:00Z">
        <w:r w:rsidDel="00DE4CF0">
          <w:delText>,</w:delText>
        </w:r>
      </w:del>
      <w:r>
        <w:t xml:space="preserve"> </w:t>
      </w:r>
      <w:del w:id="1911" w:author="DM" w:date="2012-08-19T13:01:00Z">
        <w:r w:rsidDel="00DE4CF0">
          <w:delText xml:space="preserve">one is to </w:delText>
        </w:r>
      </w:del>
      <w:r>
        <w:t xml:space="preserve">evaluate costs </w:t>
      </w:r>
      <w:ins w:id="1912" w:author="DM" w:date="2012-08-19T13:01:00Z">
        <w:r w:rsidR="00DE4CF0">
          <w:t>or</w:t>
        </w:r>
      </w:ins>
      <w:del w:id="1913" w:author="DM" w:date="2012-08-19T13:01:00Z">
        <w:r w:rsidDel="00DE4CF0">
          <w:delText>and the other is to</w:delText>
        </w:r>
      </w:del>
      <w:r>
        <w:t xml:space="preserve"> evaluate resources. This </w:t>
      </w:r>
      <w:r w:rsidR="00E454ED">
        <w:t>section</w:t>
      </w:r>
      <w:r>
        <w:t xml:space="preserve"> </w:t>
      </w:r>
      <w:del w:id="1914" w:author="DM" w:date="2012-08-19T13:02:00Z">
        <w:r w:rsidDel="00DE4CF0">
          <w:delText xml:space="preserve">will </w:delText>
        </w:r>
      </w:del>
      <w:r>
        <w:t>cover</w:t>
      </w:r>
      <w:ins w:id="1915" w:author="DM" w:date="2012-08-19T13:02:00Z">
        <w:r w:rsidR="00DE4CF0">
          <w:t>s</w:t>
        </w:r>
      </w:ins>
      <w:r>
        <w:t xml:space="preserve"> costs</w:t>
      </w:r>
      <w:ins w:id="1916" w:author="DM" w:date="2012-08-19T13:02:00Z">
        <w:r w:rsidR="00DE4CF0">
          <w:t>,</w:t>
        </w:r>
      </w:ins>
      <w:r>
        <w:t xml:space="preserve"> and the </w:t>
      </w:r>
      <w:del w:id="1917" w:author="DM" w:date="2012-08-19T13:02:00Z">
        <w:r w:rsidDel="00DE4CF0">
          <w:delText xml:space="preserve">following </w:delText>
        </w:r>
      </w:del>
      <w:ins w:id="1918" w:author="DM" w:date="2012-08-19T13:02:00Z">
        <w:r w:rsidR="00DE4CF0">
          <w:t xml:space="preserve">next </w:t>
        </w:r>
      </w:ins>
      <w:r w:rsidR="00E454ED">
        <w:t>section</w:t>
      </w:r>
      <w:r>
        <w:t xml:space="preserve"> </w:t>
      </w:r>
      <w:del w:id="1919" w:author="DM" w:date="2012-08-19T13:02:00Z">
        <w:r w:rsidDel="00DE4CF0">
          <w:delText xml:space="preserve">will </w:delText>
        </w:r>
      </w:del>
      <w:r>
        <w:t>cover</w:t>
      </w:r>
      <w:ins w:id="1920" w:author="DM" w:date="2012-08-19T13:02:00Z">
        <w:r w:rsidR="00DE4CF0">
          <w:t>s</w:t>
        </w:r>
      </w:ins>
      <w:r>
        <w:t xml:space="preserve"> resources. Since portfolio analysis is about choosing the right mix of projects, when you are evaluating costs</w:t>
      </w:r>
      <w:ins w:id="1921" w:author="DM" w:date="2012-08-19T13:02:00Z">
        <w:r w:rsidR="00DE4CF0">
          <w:t>,</w:t>
        </w:r>
      </w:ins>
      <w:r>
        <w:t xml:space="preserve"> you are considering the budgeted cost of a proposed group of projects. These projects may or may not be selected for further planning and schedule development. </w:t>
      </w:r>
    </w:p>
    <w:p w:rsidR="005D128F" w:rsidRDefault="00E454ED" w:rsidP="005D128F">
      <w:pPr>
        <w:pStyle w:val="Para"/>
      </w:pPr>
      <w:r>
        <w:t>In this section</w:t>
      </w:r>
      <w:ins w:id="1922" w:author="DM" w:date="2012-08-19T13:02:00Z">
        <w:r w:rsidR="00DE4CF0">
          <w:t>,</w:t>
        </w:r>
      </w:ins>
      <w:r>
        <w:t xml:space="preserve"> we </w:t>
      </w:r>
      <w:del w:id="1923" w:author="DM" w:date="2012-08-19T13:02:00Z">
        <w:r w:rsidDel="00DE4CF0">
          <w:delText xml:space="preserve">want to </w:delText>
        </w:r>
      </w:del>
      <w:r>
        <w:t xml:space="preserve">review </w:t>
      </w:r>
      <w:r w:rsidR="005D128F">
        <w:t xml:space="preserve">the efficient frontier of projects against </w:t>
      </w:r>
      <w:r>
        <w:t>cost</w:t>
      </w:r>
      <w:r w:rsidR="005D128F">
        <w:t xml:space="preserve"> and strategic alignment</w:t>
      </w:r>
      <w:r w:rsidR="00E156AD">
        <w:t>. P</w:t>
      </w:r>
      <w:r>
        <w:t>roject displays different ways to view</w:t>
      </w:r>
      <w:r w:rsidR="005D128F">
        <w:t xml:space="preserve"> </w:t>
      </w:r>
      <w:r w:rsidR="001B1D9D">
        <w:t xml:space="preserve">and edit </w:t>
      </w:r>
      <w:r>
        <w:t xml:space="preserve">the </w:t>
      </w:r>
      <w:r w:rsidR="005D128F">
        <w:t>selected projects</w:t>
      </w:r>
      <w:ins w:id="1924" w:author="DM" w:date="2012-08-19T13:02:00Z">
        <w:r w:rsidR="00DE4CF0">
          <w:t>,</w:t>
        </w:r>
      </w:ins>
      <w:r w:rsidR="005D128F">
        <w:t xml:space="preserve"> </w:t>
      </w:r>
      <w:r>
        <w:t xml:space="preserve">including </w:t>
      </w:r>
      <w:r w:rsidR="005D128F">
        <w:t xml:space="preserve">in a scatter chart </w:t>
      </w:r>
      <w:r w:rsidR="007F77A8">
        <w:t>where you can also</w:t>
      </w:r>
      <w:r w:rsidR="005D128F">
        <w:t xml:space="preserve"> adjust the budget and review the impact to the portfolio. </w:t>
      </w:r>
    </w:p>
    <w:p w:rsidR="005D128F" w:rsidRDefault="005D128F" w:rsidP="00A500CE">
      <w:pPr>
        <w:pStyle w:val="H3"/>
      </w:pPr>
      <w:r>
        <w:t>Baseline Cost Scenario</w:t>
      </w:r>
    </w:p>
    <w:p w:rsidR="005D128F" w:rsidRDefault="005D128F" w:rsidP="005D128F">
      <w:pPr>
        <w:pStyle w:val="Para"/>
      </w:pPr>
      <w:r>
        <w:t>The first time you create and save your portfolio analysis</w:t>
      </w:r>
      <w:r w:rsidR="00E156AD">
        <w:t>,</w:t>
      </w:r>
      <w:r>
        <w:t xml:space="preserve"> that </w:t>
      </w:r>
      <w:r w:rsidR="00E156AD">
        <w:t xml:space="preserve">portfolio analysis </w:t>
      </w:r>
      <w:r>
        <w:t xml:space="preserve">becomes the baseline scenario. This </w:t>
      </w:r>
      <w:ins w:id="1925" w:author="DM" w:date="2012-08-19T13:02:00Z">
        <w:r w:rsidR="00DE4CF0">
          <w:t>scenario is</w:t>
        </w:r>
      </w:ins>
      <w:del w:id="1926" w:author="DM" w:date="2012-08-19T13:02:00Z">
        <w:r w:rsidDel="00DE4CF0">
          <w:delText>will</w:delText>
        </w:r>
      </w:del>
      <w:r>
        <w:t xml:space="preserve"> automatically </w:t>
      </w:r>
      <w:del w:id="1927" w:author="DM" w:date="2012-08-19T13:02:00Z">
        <w:r w:rsidDel="00DE4CF0">
          <w:delText xml:space="preserve">be </w:delText>
        </w:r>
      </w:del>
      <w:r>
        <w:t>maintained so you can compare the baseline with your desired scenario (if you choose to create one). The baseline cost scenario is especially useful if you review the portfolio later when projects are in</w:t>
      </w:r>
      <w:del w:id="1928" w:author="DM" w:date="2012-08-19T13:03:00Z">
        <w:r w:rsidDel="00D042D0">
          <w:delText>-</w:delText>
        </w:r>
      </w:del>
      <w:ins w:id="1929" w:author="DM" w:date="2012-08-19T13:03:00Z">
        <w:r w:rsidR="00D042D0">
          <w:t xml:space="preserve"> </w:t>
        </w:r>
      </w:ins>
      <w:r>
        <w:t xml:space="preserve">progress or finished </w:t>
      </w:r>
      <w:del w:id="1930" w:author="DM" w:date="2012-08-19T13:03:00Z">
        <w:r w:rsidDel="00D042D0">
          <w:delText xml:space="preserve">and you wish </w:delText>
        </w:r>
      </w:del>
      <w:r>
        <w:t xml:space="preserve">to evaluate how your budget compares with actual costs or costs to date. </w:t>
      </w:r>
    </w:p>
    <w:p w:rsidR="005D128F" w:rsidRDefault="00D042D0" w:rsidP="00E55B85">
      <w:pPr>
        <w:pStyle w:val="Para"/>
      </w:pPr>
      <w:ins w:id="1931" w:author="DM" w:date="2012-08-19T13:03:00Z">
        <w:r>
          <w:t>For this baseline cost scenario to be useful, y</w:t>
        </w:r>
      </w:ins>
      <w:del w:id="1932" w:author="DM" w:date="2012-08-19T13:03:00Z">
        <w:r w:rsidR="005D128F" w:rsidDel="00D042D0">
          <w:delText>Y</w:delText>
        </w:r>
      </w:del>
      <w:r w:rsidR="005D128F">
        <w:t>ou must have values entered in your primary cost constraint field</w:t>
      </w:r>
      <w:ins w:id="1933" w:author="DM" w:date="2012-08-19T13:03:00Z">
        <w:r>
          <w:t>.</w:t>
        </w:r>
      </w:ins>
      <w:r w:rsidR="005D128F">
        <w:t xml:space="preserve"> </w:t>
      </w:r>
      <w:del w:id="1934" w:author="DM" w:date="2012-08-19T13:03:00Z">
        <w:r w:rsidR="005D128F" w:rsidDel="00D042D0">
          <w:delText xml:space="preserve">for this baseline cost scenario to be useful. </w:delText>
        </w:r>
      </w:del>
    </w:p>
    <w:p w:rsidR="005D128F" w:rsidRDefault="005D128F" w:rsidP="005D128F">
      <w:pPr>
        <w:pStyle w:val="Para"/>
      </w:pPr>
      <w:r>
        <w:t>To create a baseline cost scenario:</w:t>
      </w:r>
    </w:p>
    <w:p w:rsidR="005D128F" w:rsidRDefault="005D128F" w:rsidP="00A500CE">
      <w:pPr>
        <w:pStyle w:val="ListNumbered"/>
      </w:pPr>
      <w:r>
        <w:t>1.</w:t>
      </w:r>
      <w:r>
        <w:tab/>
        <w:t xml:space="preserve">After you have accepted the driver priority levels, click </w:t>
      </w:r>
      <w:r w:rsidR="001417FF">
        <w:t>“</w:t>
      </w:r>
      <w:r>
        <w:t>Next: Analyze Cost.</w:t>
      </w:r>
      <w:r w:rsidR="001417FF">
        <w:t>”</w:t>
      </w:r>
    </w:p>
    <w:p w:rsidR="005D128F" w:rsidRDefault="005D128F" w:rsidP="00A500CE">
      <w:pPr>
        <w:pStyle w:val="ListNumbered"/>
      </w:pPr>
      <w:r>
        <w:t>2.</w:t>
      </w:r>
      <w:r>
        <w:tab/>
        <w:t xml:space="preserve">After the Cost Constraint Analysis page displays, on the </w:t>
      </w:r>
      <w:del w:id="1935" w:author="DM" w:date="2012-08-19T13:03:00Z">
        <w:r w:rsidDel="00D042D0">
          <w:delText>R</w:delText>
        </w:r>
      </w:del>
      <w:ins w:id="1936" w:author="DM" w:date="2012-08-19T13:03:00Z">
        <w:r w:rsidR="00D042D0">
          <w:t>r</w:t>
        </w:r>
      </w:ins>
      <w:r>
        <w:t xml:space="preserve">ibbon in the Analysis tab, click Close. </w:t>
      </w:r>
    </w:p>
    <w:p w:rsidR="005D128F" w:rsidRDefault="005D128F" w:rsidP="00E55B85">
      <w:pPr>
        <w:pStyle w:val="Para"/>
      </w:pPr>
      <w:r>
        <w:t xml:space="preserve">Notice </w:t>
      </w:r>
      <w:ins w:id="1937" w:author="DM" w:date="2012-08-19T13:03:00Z">
        <w:r w:rsidR="00D042D0">
          <w:t xml:space="preserve">that </w:t>
        </w:r>
      </w:ins>
      <w:r>
        <w:t xml:space="preserve">the name of the portfolio analysis is listed on one row and the </w:t>
      </w:r>
      <w:r w:rsidR="001417FF">
        <w:t>b</w:t>
      </w:r>
      <w:r>
        <w:t xml:space="preserve">aseline scenario is listed directly below. </w:t>
      </w:r>
    </w:p>
    <w:p w:rsidR="005D128F" w:rsidRDefault="005D128F" w:rsidP="00A500CE">
      <w:pPr>
        <w:pStyle w:val="H3"/>
      </w:pPr>
      <w:r>
        <w:t>Comparing Projects with Business Drivers</w:t>
      </w:r>
    </w:p>
    <w:p w:rsidR="005D128F" w:rsidRDefault="005D128F" w:rsidP="005D128F">
      <w:pPr>
        <w:pStyle w:val="Para"/>
      </w:pPr>
      <w:r>
        <w:t xml:space="preserve">The second step after setting up a portfolio analysis is prioritizing projects. When considering a </w:t>
      </w:r>
      <w:ins w:id="1938" w:author="DM" w:date="2012-08-19T13:13:00Z">
        <w:r w:rsidR="001C7AC5">
          <w:t>P</w:t>
        </w:r>
      </w:ins>
      <w:del w:id="1939" w:author="DM" w:date="2012-08-19T13:13:00Z">
        <w:r w:rsidDel="001C7AC5">
          <w:delText>p</w:delText>
        </w:r>
      </w:del>
      <w:r>
        <w:t xml:space="preserve">ortfolio of </w:t>
      </w:r>
      <w:del w:id="1940" w:author="DM" w:date="2012-08-19T13:13:00Z">
        <w:r w:rsidDel="001C7AC5">
          <w:delText>p</w:delText>
        </w:r>
      </w:del>
      <w:ins w:id="1941" w:author="DM" w:date="2012-08-19T13:13:00Z">
        <w:r w:rsidR="001C7AC5">
          <w:t>P</w:t>
        </w:r>
      </w:ins>
      <w:r>
        <w:t>rojects</w:t>
      </w:r>
      <w:ins w:id="1942" w:author="DM" w:date="2012-08-19T13:13:00Z">
        <w:del w:id="1943" w:author="Jeff Jacobson" w:date="2012-09-06T10:07:00Z">
          <w:r w:rsidR="001C7AC5" w:rsidDel="00D071FC">
            <w:rPr>
              <w:rStyle w:val="QueryInline"/>
            </w:rPr>
            <w:delText>[AU: was capped earlier]</w:delText>
          </w:r>
        </w:del>
      </w:ins>
      <w:r>
        <w:t>, you will designate how projects relate to each business driver in terms of importance</w:t>
      </w:r>
      <w:ins w:id="1944" w:author="DM" w:date="2012-08-19T13:14:00Z">
        <w:r w:rsidR="001C7AC5">
          <w:t>,</w:t>
        </w:r>
      </w:ins>
      <w:r>
        <w:t xml:space="preserve"> and this will further refine the results in the portfolio. This step is important because it will help determine the strategic value for the overall portfolio and will indicate a priority level for each individual project (if desired).</w:t>
      </w:r>
      <w:r w:rsidR="00275265">
        <w:t xml:space="preserve"> The overall goal is that e</w:t>
      </w:r>
      <w:r>
        <w:t xml:space="preserve">ach project is rated against the business drivers in a </w:t>
      </w:r>
      <w:del w:id="1945" w:author="Tim Runcie" w:date="2012-09-14T09:08:00Z">
        <w:r w:rsidDel="00F44C6A">
          <w:delText>6</w:delText>
        </w:r>
      </w:del>
      <w:ins w:id="1946" w:author="Tim Runcie" w:date="2012-09-14T09:08:00Z">
        <w:r w:rsidR="00F44C6A">
          <w:t>7</w:t>
        </w:r>
      </w:ins>
      <w:ins w:id="1947" w:author="DM" w:date="2012-08-19T13:14:00Z">
        <w:r w:rsidR="001C7AC5">
          <w:t>-</w:t>
        </w:r>
      </w:ins>
      <w:del w:id="1948" w:author="DM" w:date="2012-08-19T13:14:00Z">
        <w:r w:rsidDel="001C7AC5">
          <w:delText xml:space="preserve"> </w:delText>
        </w:r>
      </w:del>
      <w:proofErr w:type="gramStart"/>
      <w:r>
        <w:t>point</w:t>
      </w:r>
      <w:commentRangeStart w:id="1949"/>
      <w:ins w:id="1950" w:author="DM" w:date="2012-08-19T13:14:00Z">
        <w:r w:rsidR="001C7AC5">
          <w:rPr>
            <w:rStyle w:val="QueryInline"/>
          </w:rPr>
          <w:t>[</w:t>
        </w:r>
        <w:commentRangeStart w:id="1951"/>
        <w:proofErr w:type="gramEnd"/>
        <w:r w:rsidR="001C7AC5">
          <w:rPr>
            <w:rStyle w:val="QueryInline"/>
          </w:rPr>
          <w:t>AU: see earlier query re 6 or 7 points]</w:t>
        </w:r>
      </w:ins>
      <w:commentRangeEnd w:id="1949"/>
      <w:r w:rsidR="00D071FC">
        <w:rPr>
          <w:rStyle w:val="CommentReference"/>
          <w:rFonts w:asciiTheme="minorHAnsi" w:eastAsiaTheme="minorHAnsi" w:hAnsiTheme="minorHAnsi" w:cstheme="minorBidi"/>
          <w:snapToGrid/>
        </w:rPr>
        <w:commentReference w:id="1949"/>
      </w:r>
      <w:r>
        <w:t xml:space="preserve"> </w:t>
      </w:r>
      <w:commentRangeEnd w:id="1951"/>
      <w:r w:rsidR="00F44C6A">
        <w:rPr>
          <w:rStyle w:val="CommentReference"/>
          <w:rFonts w:asciiTheme="minorHAnsi" w:eastAsiaTheme="minorHAnsi" w:hAnsiTheme="minorHAnsi" w:cstheme="minorBidi"/>
          <w:snapToGrid/>
        </w:rPr>
        <w:commentReference w:id="1951"/>
      </w:r>
      <w:r>
        <w:t xml:space="preserve">scale ranging from </w:t>
      </w:r>
      <w:r w:rsidR="00D06BDA">
        <w:t>“</w:t>
      </w:r>
      <w:r>
        <w:t>no rating</w:t>
      </w:r>
      <w:r w:rsidR="00D06BDA">
        <w:t>”</w:t>
      </w:r>
      <w:r>
        <w:t xml:space="preserve"> to </w:t>
      </w:r>
      <w:r w:rsidR="00D06BDA">
        <w:t>“</w:t>
      </w:r>
      <w:r>
        <w:t>extreme.</w:t>
      </w:r>
      <w:r w:rsidR="00D06BDA">
        <w:t>”</w:t>
      </w:r>
    </w:p>
    <w:p w:rsidR="005D128F" w:rsidRDefault="005D128F" w:rsidP="005D128F">
      <w:pPr>
        <w:pStyle w:val="Para"/>
      </w:pPr>
      <w:r>
        <w:t>To compare projects with business drivers:</w:t>
      </w:r>
    </w:p>
    <w:p w:rsidR="005D128F" w:rsidRPr="006718BE" w:rsidRDefault="005D128F" w:rsidP="00A500CE">
      <w:pPr>
        <w:pStyle w:val="ListNumbered"/>
      </w:pPr>
      <w:r w:rsidRPr="006718BE">
        <w:t>1.</w:t>
      </w:r>
      <w:r w:rsidRPr="006718BE">
        <w:tab/>
        <w:t>Complete the Define Properties portion of the portfolio analysis.</w:t>
      </w:r>
    </w:p>
    <w:p w:rsidR="005D128F" w:rsidRPr="006718BE" w:rsidRDefault="005D128F" w:rsidP="00A500CE">
      <w:pPr>
        <w:pStyle w:val="ListNumbered"/>
      </w:pPr>
      <w:r w:rsidRPr="006718BE">
        <w:t>2.</w:t>
      </w:r>
      <w:r w:rsidRPr="006718BE">
        <w:tab/>
        <w:t>Click the Next: Prioritize Projects button</w:t>
      </w:r>
      <w:r w:rsidR="00D06BDA">
        <w:t>.</w:t>
      </w:r>
    </w:p>
    <w:p w:rsidR="005D128F" w:rsidRPr="006718BE" w:rsidRDefault="005D128F" w:rsidP="00A500CE">
      <w:pPr>
        <w:pStyle w:val="ListNumbered"/>
      </w:pPr>
      <w:r w:rsidRPr="006718BE">
        <w:t>3.</w:t>
      </w:r>
      <w:r w:rsidRPr="006718BE">
        <w:tab/>
        <w:t>For each project, under each business driver, select the appropriate rate from the 6</w:t>
      </w:r>
      <w:ins w:id="1952" w:author="DM" w:date="2012-08-19T13:14:00Z">
        <w:r w:rsidR="001C7AC5">
          <w:t>-</w:t>
        </w:r>
      </w:ins>
      <w:del w:id="1953" w:author="DM" w:date="2012-08-19T13:14:00Z">
        <w:r w:rsidRPr="006718BE" w:rsidDel="001C7AC5">
          <w:delText xml:space="preserve"> </w:delText>
        </w:r>
      </w:del>
      <w:r w:rsidRPr="006718BE">
        <w:t>point scale.</w:t>
      </w:r>
    </w:p>
    <w:p w:rsidR="006E19DF" w:rsidRPr="006718BE" w:rsidRDefault="00D75A6B" w:rsidP="00A500CE">
      <w:pPr>
        <w:pStyle w:val="H3"/>
      </w:pPr>
      <w:r w:rsidRPr="006718BE">
        <w:t xml:space="preserve">Using the </w:t>
      </w:r>
      <w:r w:rsidR="006E19DF" w:rsidRPr="006718BE">
        <w:t>Scatter Chart</w:t>
      </w:r>
      <w:r w:rsidR="006718BE" w:rsidRPr="006718BE">
        <w:t xml:space="preserve"> for Analysis</w:t>
      </w:r>
    </w:p>
    <w:p w:rsidR="006E19DF" w:rsidRPr="006718BE" w:rsidRDefault="006E19DF" w:rsidP="006E19DF">
      <w:pPr>
        <w:pStyle w:val="Para"/>
      </w:pPr>
      <w:r w:rsidRPr="006718BE">
        <w:t>The scatter chart is the plot of all projects in the portfolio</w:t>
      </w:r>
      <w:ins w:id="1954" w:author="DM" w:date="2012-08-19T13:14:00Z">
        <w:r w:rsidR="001C7AC5">
          <w:t>,</w:t>
        </w:r>
      </w:ins>
      <w:r w:rsidRPr="006718BE">
        <w:t xml:space="preserve"> including both selected and not selected projects. You can identify forced-in or forced-out projects as well. The </w:t>
      </w:r>
      <w:r w:rsidR="00367BB8" w:rsidRPr="00367BB8">
        <w:rPr>
          <w:i/>
          <w:rPrChange w:id="1955" w:author="DM" w:date="2012-08-19T13:14:00Z">
            <w:rPr/>
          </w:rPrChange>
        </w:rPr>
        <w:t>x</w:t>
      </w:r>
      <w:ins w:id="1956" w:author="DM" w:date="2012-08-19T13:14:00Z">
        <w:r w:rsidR="001C7AC5">
          <w:t>-</w:t>
        </w:r>
      </w:ins>
      <w:del w:id="1957" w:author="DM" w:date="2012-08-19T13:14:00Z">
        <w:r w:rsidRPr="006718BE" w:rsidDel="001C7AC5">
          <w:delText xml:space="preserve"> </w:delText>
        </w:r>
      </w:del>
      <w:r w:rsidRPr="006718BE">
        <w:t xml:space="preserve">axis for this chart is total cost, while the </w:t>
      </w:r>
      <w:r w:rsidR="001C7AC5" w:rsidRPr="001C7AC5">
        <w:rPr>
          <w:i/>
        </w:rPr>
        <w:t>y</w:t>
      </w:r>
      <w:ins w:id="1958" w:author="DM" w:date="2012-08-19T13:15:00Z">
        <w:r w:rsidR="001C7AC5">
          <w:rPr>
            <w:i/>
          </w:rPr>
          <w:t>-</w:t>
        </w:r>
      </w:ins>
      <w:del w:id="1959" w:author="DM" w:date="2012-08-19T13:15:00Z">
        <w:r w:rsidRPr="006718BE" w:rsidDel="001C7AC5">
          <w:delText xml:space="preserve"> </w:delText>
        </w:r>
      </w:del>
      <w:r w:rsidRPr="006718BE">
        <w:t>axis is strategic value. The information in the scatter chart is the same information in grid</w:t>
      </w:r>
      <w:ins w:id="1960" w:author="Tim Runcie" w:date="2012-09-14T09:09:00Z">
        <w:r w:rsidR="00F8717F">
          <w:t>, just represented visually with a diagram showing the value delivered by the selected projects</w:t>
        </w:r>
        <w:proofErr w:type="gramStart"/>
        <w:r w:rsidR="00F8717F">
          <w:t>.</w:t>
        </w:r>
      </w:ins>
      <w:commentRangeStart w:id="1961"/>
      <w:ins w:id="1962" w:author="DM" w:date="2012-08-19T13:15:00Z">
        <w:r w:rsidR="001C7AC5">
          <w:rPr>
            <w:rStyle w:val="QueryInline"/>
          </w:rPr>
          <w:t>[</w:t>
        </w:r>
        <w:commentRangeStart w:id="1963"/>
        <w:proofErr w:type="gramEnd"/>
        <w:r w:rsidR="001C7AC5">
          <w:rPr>
            <w:rStyle w:val="QueryInline"/>
          </w:rPr>
          <w:t>AU: same information as where?],</w:t>
        </w:r>
      </w:ins>
      <w:commentRangeEnd w:id="1961"/>
      <w:r w:rsidR="004F0B67">
        <w:rPr>
          <w:rStyle w:val="CommentReference"/>
          <w:rFonts w:asciiTheme="minorHAnsi" w:eastAsiaTheme="minorHAnsi" w:hAnsiTheme="minorHAnsi" w:cstheme="minorBidi"/>
          <w:snapToGrid/>
        </w:rPr>
        <w:commentReference w:id="1961"/>
      </w:r>
      <w:r w:rsidRPr="006718BE">
        <w:t xml:space="preserve"> </w:t>
      </w:r>
      <w:commentRangeEnd w:id="1963"/>
      <w:r w:rsidR="001B25FD">
        <w:rPr>
          <w:rStyle w:val="CommentReference"/>
          <w:rFonts w:asciiTheme="minorHAnsi" w:eastAsiaTheme="minorHAnsi" w:hAnsiTheme="minorHAnsi" w:cstheme="minorBidi"/>
          <w:snapToGrid/>
        </w:rPr>
        <w:commentReference w:id="1963"/>
      </w:r>
      <w:r w:rsidRPr="006718BE">
        <w:t>but it is organized in a different way</w:t>
      </w:r>
      <w:ins w:id="1964" w:author="DM" w:date="2012-08-19T13:15:00Z">
        <w:r w:rsidR="001C7AC5">
          <w:t>,</w:t>
        </w:r>
      </w:ins>
      <w:r w:rsidRPr="006718BE">
        <w:t xml:space="preserve"> which may be more visually appealing and easier to explain to some executives. </w:t>
      </w:r>
    </w:p>
    <w:p w:rsidR="006E19DF" w:rsidRPr="006718BE" w:rsidRDefault="006E19DF" w:rsidP="00E55B85">
      <w:pPr>
        <w:pStyle w:val="Para"/>
      </w:pPr>
      <w:r w:rsidRPr="006718BE">
        <w:t xml:space="preserve">You can pause on each bubble in the scatter chart to display information about that project. </w:t>
      </w:r>
    </w:p>
    <w:p w:rsidR="006E19DF" w:rsidRPr="006718BE" w:rsidRDefault="006E19DF" w:rsidP="006E19DF">
      <w:pPr>
        <w:pStyle w:val="Para"/>
      </w:pPr>
      <w:r w:rsidRPr="006718BE">
        <w:t xml:space="preserve">To display the </w:t>
      </w:r>
      <w:r w:rsidR="005B6BDA">
        <w:t>s</w:t>
      </w:r>
      <w:r w:rsidRPr="006718BE">
        <w:t xml:space="preserve">catter </w:t>
      </w:r>
      <w:r w:rsidR="005B6BDA">
        <w:t>c</w:t>
      </w:r>
      <w:r w:rsidRPr="006718BE">
        <w:t>hart</w:t>
      </w:r>
      <w:r w:rsidR="005B6BDA">
        <w:t xml:space="preserve">, click Scatter Chart on the </w:t>
      </w:r>
      <w:del w:id="1965" w:author="DM" w:date="2012-08-19T13:15:00Z">
        <w:r w:rsidR="005B6BDA" w:rsidDel="001C7AC5">
          <w:delText>R</w:delText>
        </w:r>
      </w:del>
      <w:ins w:id="1966" w:author="DM" w:date="2012-08-19T13:15:00Z">
        <w:r w:rsidR="001C7AC5">
          <w:t>r</w:t>
        </w:r>
      </w:ins>
      <w:r w:rsidR="005B6BDA">
        <w:t>ibbon in the Projects group of the Cost Constraint Analysis page.</w:t>
      </w:r>
    </w:p>
    <w:p w:rsidR="006E19DF" w:rsidRPr="006718BE" w:rsidRDefault="006E19DF" w:rsidP="00A500CE">
      <w:pPr>
        <w:pStyle w:val="H3"/>
      </w:pPr>
      <w:r w:rsidRPr="006718BE">
        <w:t>Forcing Projects In and Out</w:t>
      </w:r>
    </w:p>
    <w:p w:rsidR="006E19DF" w:rsidRPr="006718BE" w:rsidRDefault="006E19DF" w:rsidP="006E19DF">
      <w:pPr>
        <w:pStyle w:val="Para"/>
      </w:pPr>
      <w:r w:rsidRPr="006718BE">
        <w:t>When you force a project in or out, you are overriding the portfolio and choosing specific projects to include or exclude. The force-in or force-out drop</w:t>
      </w:r>
      <w:del w:id="1967" w:author="DM" w:date="2012-08-19T13:15:00Z">
        <w:r w:rsidRPr="006718BE" w:rsidDel="001C7AC5">
          <w:delText xml:space="preserve"> </w:delText>
        </w:r>
      </w:del>
      <w:r w:rsidRPr="006718BE">
        <w:t>down list will pull up the custom lookup field you selected when you defined the portfolio analysis properties. The purpose of this feature is to override the portfolio when necessary and to evaluate the impact on costs, resource requirements</w:t>
      </w:r>
      <w:ins w:id="1968" w:author="DM" w:date="2012-08-19T13:16:00Z">
        <w:r w:rsidR="001C7AC5">
          <w:t>,</w:t>
        </w:r>
      </w:ins>
      <w:r w:rsidRPr="006718BE">
        <w:t xml:space="preserve"> and strategic values. </w:t>
      </w:r>
    </w:p>
    <w:p w:rsidR="006E19DF" w:rsidRPr="006718BE" w:rsidRDefault="006E19DF" w:rsidP="006E19DF">
      <w:pPr>
        <w:pStyle w:val="Para"/>
      </w:pPr>
      <w:r w:rsidRPr="006718BE">
        <w:t>To force a project in or out:</w:t>
      </w:r>
    </w:p>
    <w:p w:rsidR="006E19DF" w:rsidRPr="006718BE" w:rsidRDefault="006E19DF" w:rsidP="00A500CE">
      <w:pPr>
        <w:pStyle w:val="ListNumbered"/>
      </w:pPr>
      <w:r w:rsidRPr="006718BE">
        <w:t>1.</w:t>
      </w:r>
      <w:r w:rsidRPr="006718BE">
        <w:tab/>
        <w:t>On the Cost Constraint Analysis page</w:t>
      </w:r>
      <w:del w:id="1969" w:author="DM" w:date="2012-08-19T13:16:00Z">
        <w:r w:rsidRPr="006718BE" w:rsidDel="001C7AC5">
          <w:delText>,</w:delText>
        </w:r>
      </w:del>
      <w:r w:rsidRPr="006718BE">
        <w:t xml:space="preserve"> in the Projects section, locate the Force in/out column.</w:t>
      </w:r>
    </w:p>
    <w:p w:rsidR="006E19DF" w:rsidRPr="006718BE" w:rsidRDefault="006E19DF" w:rsidP="00A500CE">
      <w:pPr>
        <w:pStyle w:val="ListNumbered"/>
      </w:pPr>
      <w:r w:rsidRPr="006718BE">
        <w:t>2.</w:t>
      </w:r>
      <w:r w:rsidRPr="006718BE">
        <w:tab/>
        <w:t>For the project you want to force in or force out, click the force in/out cell and choose the appropriate reason from the select value button that appears to the right.</w:t>
      </w:r>
    </w:p>
    <w:p w:rsidR="00022EEB" w:rsidRPr="006718BE" w:rsidRDefault="00022EEB" w:rsidP="00A500CE">
      <w:pPr>
        <w:pStyle w:val="H3"/>
      </w:pPr>
      <w:r w:rsidRPr="006718BE">
        <w:t>Reviewing Project Priorities</w:t>
      </w:r>
    </w:p>
    <w:p w:rsidR="00022EEB" w:rsidRPr="006718BE" w:rsidRDefault="00022EEB" w:rsidP="00022EEB">
      <w:pPr>
        <w:pStyle w:val="Para"/>
      </w:pPr>
      <w:r w:rsidRPr="006718BE">
        <w:t>Through the information you specified in the driver to project comparison, Project Server will calculate the project priority levels. The levels will total 100</w:t>
      </w:r>
      <w:del w:id="1970" w:author="DM" w:date="2012-08-19T11:05:00Z">
        <w:r w:rsidRPr="006718BE" w:rsidDel="009F7802">
          <w:delText>%</w:delText>
        </w:r>
      </w:del>
      <w:ins w:id="1971" w:author="DM" w:date="2012-08-19T11:05:00Z">
        <w:r w:rsidR="009F7802">
          <w:t xml:space="preserve"> percent</w:t>
        </w:r>
      </w:ins>
      <w:r w:rsidRPr="006718BE">
        <w:t xml:space="preserve">. You should review this information to ensure </w:t>
      </w:r>
      <w:ins w:id="1972" w:author="DM" w:date="2012-08-19T13:16:00Z">
        <w:r w:rsidR="001C7AC5">
          <w:t xml:space="preserve">that </w:t>
        </w:r>
      </w:ins>
      <w:r w:rsidRPr="006718BE">
        <w:t>the priority matches what you expected since this</w:t>
      </w:r>
      <w:ins w:id="1973" w:author="Jeff Jacobson" w:date="2012-09-06T10:18:00Z">
        <w:r w:rsidR="006D4253">
          <w:t xml:space="preserve"> information</w:t>
        </w:r>
      </w:ins>
      <w:ins w:id="1974" w:author="DM" w:date="2012-08-19T13:16:00Z">
        <w:del w:id="1975" w:author="Jeff Jacobson" w:date="2012-09-06T10:18:00Z">
          <w:r w:rsidR="001C7AC5" w:rsidDel="006D4253">
            <w:rPr>
              <w:rStyle w:val="QueryInline"/>
            </w:rPr>
            <w:delText>[AU: add noun]</w:delText>
          </w:r>
        </w:del>
      </w:ins>
      <w:r w:rsidRPr="006718BE">
        <w:t xml:space="preserve"> help</w:t>
      </w:r>
      <w:r w:rsidR="009A4C63">
        <w:t>s</w:t>
      </w:r>
      <w:r w:rsidRPr="006718BE">
        <w:t xml:space="preserve"> drive project selection in your portfolio in the next step. If necessary, you can return to the prior step to make changes that will adjust the priority levels. </w:t>
      </w:r>
    </w:p>
    <w:p w:rsidR="00022EEB" w:rsidRPr="006718BE" w:rsidRDefault="00022EEB" w:rsidP="00022EEB">
      <w:pPr>
        <w:pStyle w:val="Para"/>
      </w:pPr>
      <w:r w:rsidRPr="006718BE">
        <w:t>To review the list of project priorities:</w:t>
      </w:r>
    </w:p>
    <w:p w:rsidR="00022EEB" w:rsidRPr="006718BE" w:rsidRDefault="00022EEB" w:rsidP="00A500CE">
      <w:pPr>
        <w:pStyle w:val="ListNumbered"/>
      </w:pPr>
      <w:r w:rsidRPr="006718BE">
        <w:t>1.</w:t>
      </w:r>
      <w:r w:rsidRPr="006718BE">
        <w:tab/>
        <w:t>Complete the prioritizing of projects in the portfolio analysis (previous topic).</w:t>
      </w:r>
    </w:p>
    <w:p w:rsidR="00022EEB" w:rsidRPr="006718BE" w:rsidRDefault="00022EEB" w:rsidP="00A500CE">
      <w:pPr>
        <w:pStyle w:val="ListNumbered"/>
      </w:pPr>
      <w:r w:rsidRPr="006718BE">
        <w:t>2.</w:t>
      </w:r>
      <w:r w:rsidRPr="006718BE">
        <w:tab/>
        <w:t>Click the Next: Review Priorities button.</w:t>
      </w:r>
    </w:p>
    <w:p w:rsidR="00022EEB" w:rsidRPr="006718BE" w:rsidRDefault="00022EEB" w:rsidP="00A500CE">
      <w:pPr>
        <w:pStyle w:val="ListNumbered"/>
      </w:pPr>
      <w:proofErr w:type="gramStart"/>
      <w:r w:rsidRPr="006718BE">
        <w:t>3.</w:t>
      </w:r>
      <w:r w:rsidRPr="006718BE">
        <w:tab/>
        <w:t>Review the priority levels listed</w:t>
      </w:r>
      <w:ins w:id="1976" w:author="DM" w:date="2012-08-19T13:16:00Z">
        <w:r w:rsidR="0073278E">
          <w:t>,</w:t>
        </w:r>
      </w:ins>
      <w:r w:rsidRPr="006718BE">
        <w:t xml:space="preserve"> and either</w:t>
      </w:r>
      <w:proofErr w:type="gramEnd"/>
      <w:r w:rsidRPr="006718BE">
        <w:t xml:space="preserve"> accept the results or click the Previous: Prioritize Projects button to go back and make changes.</w:t>
      </w:r>
    </w:p>
    <w:p w:rsidR="004A0A13" w:rsidRDefault="009B0BAD" w:rsidP="004A0A13">
      <w:pPr>
        <w:pStyle w:val="H1"/>
      </w:pPr>
      <w:bookmarkStart w:id="1977" w:name="_Toc306545895"/>
      <w:r w:rsidRPr="009B0BAD">
        <w:t>Working with Constraints in Portfolio Planning</w:t>
      </w:r>
      <w:bookmarkEnd w:id="1977"/>
    </w:p>
    <w:p w:rsidR="00126DE6" w:rsidRDefault="00126DE6" w:rsidP="00126DE6">
      <w:pPr>
        <w:pStyle w:val="Para"/>
      </w:pPr>
      <w:r>
        <w:t xml:space="preserve">Portfolio </w:t>
      </w:r>
      <w:ins w:id="1978" w:author="DM" w:date="2012-08-19T13:17:00Z">
        <w:r w:rsidR="0073278E">
          <w:t>m</w:t>
        </w:r>
      </w:ins>
      <w:del w:id="1979" w:author="DM" w:date="2012-08-19T13:17:00Z">
        <w:r w:rsidDel="0073278E">
          <w:delText>M</w:delText>
        </w:r>
      </w:del>
      <w:r>
        <w:t>anagement is all about establishing strategic goals</w:t>
      </w:r>
      <w:del w:id="1980" w:author="DM" w:date="2012-08-19T13:17:00Z">
        <w:r w:rsidDel="0073278E">
          <w:delText>,</w:delText>
        </w:r>
      </w:del>
      <w:r>
        <w:t xml:space="preserve"> </w:t>
      </w:r>
      <w:ins w:id="1981" w:author="DM" w:date="2012-08-19T13:17:00Z">
        <w:r w:rsidR="0073278E">
          <w:t xml:space="preserve">and </w:t>
        </w:r>
      </w:ins>
      <w:r>
        <w:t>a governance model</w:t>
      </w:r>
      <w:del w:id="1982" w:author="DM" w:date="2012-08-19T13:17:00Z">
        <w:r w:rsidDel="0073278E">
          <w:delText>,</w:delText>
        </w:r>
      </w:del>
      <w:r>
        <w:t xml:space="preserve"> and then reaching an understanding of organizational resource capacity</w:t>
      </w:r>
      <w:ins w:id="1983" w:author="DM" w:date="2012-08-19T13:17:00Z">
        <w:r w:rsidR="0073278E">
          <w:t>,</w:t>
        </w:r>
      </w:ins>
      <w:r>
        <w:t xml:space="preserve"> including financial, cost, and other means. It is important to </w:t>
      </w:r>
      <w:r w:rsidR="00C8075B">
        <w:t xml:space="preserve">understand </w:t>
      </w:r>
      <w:r>
        <w:t>what c</w:t>
      </w:r>
      <w:r w:rsidRPr="004C72B2">
        <w:t>onstrained resource</w:t>
      </w:r>
      <w:r>
        <w:t xml:space="preserve">s are and how they affect </w:t>
      </w:r>
      <w:r w:rsidRPr="004C72B2">
        <w:t>resource planning and project portfolio planning.</w:t>
      </w:r>
    </w:p>
    <w:p w:rsidR="00126DE6" w:rsidRDefault="00126DE6" w:rsidP="00126DE6">
      <w:pPr>
        <w:pStyle w:val="Para"/>
      </w:pPr>
      <w:r w:rsidRPr="00C819EF">
        <w:t>Microsoft Project Server 2010 includes new features to help eva</w:t>
      </w:r>
      <w:r>
        <w:t>luate whether project proposals</w:t>
      </w:r>
      <w:r w:rsidRPr="00C819EF">
        <w:t xml:space="preserve"> </w:t>
      </w:r>
      <w:r>
        <w:t xml:space="preserve">comply with </w:t>
      </w:r>
      <w:r w:rsidRPr="00C819EF">
        <w:t>financial and resource constraints.</w:t>
      </w:r>
      <w:r>
        <w:t xml:space="preserve"> These new Portfolio analysis capabilities provide the ability to prioritize projects and make selection decisions based on cost and resource constraint analysis.</w:t>
      </w:r>
    </w:p>
    <w:p w:rsidR="00126DE6" w:rsidRDefault="00126DE6" w:rsidP="00126DE6">
      <w:pPr>
        <w:pStyle w:val="H2"/>
      </w:pPr>
      <w:bookmarkStart w:id="1984" w:name="_Toc311405534"/>
      <w:r>
        <w:t>Cost Constraints</w:t>
      </w:r>
      <w:bookmarkEnd w:id="1984"/>
    </w:p>
    <w:p w:rsidR="00126DE6" w:rsidRDefault="00126DE6" w:rsidP="00126DE6">
      <w:pPr>
        <w:pStyle w:val="Para"/>
      </w:pPr>
      <w:r>
        <w:t>Following the creation of the portfolio</w:t>
      </w:r>
      <w:r w:rsidRPr="00320DFA">
        <w:t xml:space="preserve"> analysis an</w:t>
      </w:r>
      <w:r>
        <w:t>d review of</w:t>
      </w:r>
      <w:r w:rsidRPr="00320DFA">
        <w:t xml:space="preserve"> the relative priority values of the proposals, the next step is to analyze the pro</w:t>
      </w:r>
      <w:r>
        <w:t>posals based on high-level cost</w:t>
      </w:r>
      <w:del w:id="1985" w:author="DM" w:date="2012-08-19T13:17:00Z">
        <w:r w:rsidDel="0073278E">
          <w:delText>-</w:delText>
        </w:r>
      </w:del>
      <w:ins w:id="1986" w:author="DM" w:date="2012-08-19T13:17:00Z">
        <w:r w:rsidR="0073278E">
          <w:t xml:space="preserve"> </w:t>
        </w:r>
      </w:ins>
      <w:r w:rsidRPr="00320DFA">
        <w:t xml:space="preserve">constraints. </w:t>
      </w:r>
      <w:r>
        <w:t>C</w:t>
      </w:r>
      <w:r w:rsidRPr="00320DFA">
        <w:t>ost limits</w:t>
      </w:r>
      <w:r>
        <w:t xml:space="preserve"> can be set that</w:t>
      </w:r>
      <w:r w:rsidRPr="00320DFA">
        <w:t xml:space="preserve"> help narrow the list of proposals that can reasonably be approved as projects</w:t>
      </w:r>
      <w:r>
        <w:t>, based on available funding.</w:t>
      </w:r>
    </w:p>
    <w:p w:rsidR="00126DE6" w:rsidRDefault="00872620" w:rsidP="00126DE6">
      <w:pPr>
        <w:pStyle w:val="Para"/>
      </w:pPr>
      <w:r>
        <w:t xml:space="preserve">Figure </w:t>
      </w:r>
      <w:r w:rsidR="000B1A4B">
        <w:t>9</w:t>
      </w:r>
      <w:r>
        <w:t>.</w:t>
      </w:r>
      <w:r w:rsidR="001C24FC">
        <w:t>21</w:t>
      </w:r>
      <w:r>
        <w:t xml:space="preserve"> </w:t>
      </w:r>
      <w:r w:rsidR="00126DE6">
        <w:t xml:space="preserve">depicts the </w:t>
      </w:r>
      <w:del w:id="1987" w:author="DM" w:date="2012-08-19T13:17:00Z">
        <w:r w:rsidR="00126DE6" w:rsidDel="0073278E">
          <w:delText>C</w:delText>
        </w:r>
      </w:del>
      <w:ins w:id="1988" w:author="DM" w:date="2012-08-19T13:17:00Z">
        <w:r w:rsidR="0073278E">
          <w:t>c</w:t>
        </w:r>
      </w:ins>
      <w:r w:rsidR="00126DE6">
        <w:t xml:space="preserve">ost </w:t>
      </w:r>
      <w:del w:id="1989" w:author="DM" w:date="2012-08-19T13:17:00Z">
        <w:r w:rsidR="00126DE6" w:rsidDel="0073278E">
          <w:delText>C</w:delText>
        </w:r>
      </w:del>
      <w:ins w:id="1990" w:author="DM" w:date="2012-08-19T13:17:00Z">
        <w:r w:rsidR="0073278E">
          <w:t>c</w:t>
        </w:r>
      </w:ins>
      <w:r w:rsidR="00126DE6">
        <w:t>onstraint analyses capabilities of Project Server 2010, where multiple scenarios can be created against a baseline set of projects. Additional cost limits can be added to the analyses from a predefined list of available constraints (</w:t>
      </w:r>
      <w:del w:id="1991" w:author="DM" w:date="2012-08-19T10:45:00Z">
        <w:r w:rsidR="00126DE6" w:rsidDel="005738AD">
          <w:delText xml:space="preserve">e.g. </w:delText>
        </w:r>
      </w:del>
      <w:ins w:id="1992" w:author="DM" w:date="2012-08-19T10:45:00Z">
        <w:r w:rsidR="005738AD">
          <w:t xml:space="preserve">e.g., </w:t>
        </w:r>
      </w:ins>
      <w:r w:rsidR="00126DE6">
        <w:t xml:space="preserve">including </w:t>
      </w:r>
      <w:del w:id="1993" w:author="DM" w:date="2012-08-19T13:18:00Z">
        <w:r w:rsidR="00126DE6" w:rsidDel="0073278E">
          <w:delText>E</w:delText>
        </w:r>
      </w:del>
      <w:ins w:id="1994" w:author="DM" w:date="2012-08-19T13:18:00Z">
        <w:r w:rsidR="0073278E">
          <w:t>e</w:t>
        </w:r>
      </w:ins>
      <w:r w:rsidR="00126DE6">
        <w:t xml:space="preserve">nterprise </w:t>
      </w:r>
      <w:del w:id="1995" w:author="DM" w:date="2012-08-19T13:18:00Z">
        <w:r w:rsidR="00126DE6" w:rsidDel="0073278E">
          <w:delText>C</w:delText>
        </w:r>
      </w:del>
      <w:ins w:id="1996" w:author="DM" w:date="2012-08-19T13:18:00Z">
        <w:r w:rsidR="0073278E">
          <w:t>c</w:t>
        </w:r>
      </w:ins>
      <w:r w:rsidR="00126DE6">
        <w:t xml:space="preserve">ustom </w:t>
      </w:r>
      <w:del w:id="1997" w:author="DM" w:date="2012-08-19T13:18:00Z">
        <w:r w:rsidR="00126DE6" w:rsidDel="0073278E">
          <w:delText>F</w:delText>
        </w:r>
      </w:del>
      <w:ins w:id="1998" w:author="DM" w:date="2012-08-19T13:18:00Z">
        <w:r w:rsidR="0073278E">
          <w:t>f</w:t>
        </w:r>
      </w:ins>
      <w:r w:rsidR="00126DE6">
        <w:t>ields). F</w:t>
      </w:r>
      <w:r w:rsidR="00126DE6" w:rsidRPr="003F2C62">
        <w:t xml:space="preserve">ields </w:t>
      </w:r>
      <w:r w:rsidR="00126DE6">
        <w:t xml:space="preserve">can be added to the view that </w:t>
      </w:r>
      <w:del w:id="1999" w:author="DM" w:date="2012-08-19T13:18:00Z">
        <w:r w:rsidR="00126DE6" w:rsidDel="0073278E">
          <w:delText>can</w:delText>
        </w:r>
        <w:r w:rsidR="00126DE6" w:rsidRPr="003F2C62" w:rsidDel="0073278E">
          <w:delText xml:space="preserve"> </w:delText>
        </w:r>
      </w:del>
      <w:r w:rsidR="00126DE6">
        <w:t xml:space="preserve">potentially </w:t>
      </w:r>
      <w:ins w:id="2000" w:author="DM" w:date="2012-08-19T13:18:00Z">
        <w:r w:rsidR="0073278E">
          <w:t xml:space="preserve">can </w:t>
        </w:r>
      </w:ins>
      <w:r w:rsidR="00126DE6" w:rsidRPr="003F2C62">
        <w:t>be used as portfolio selection scenario totals. The aggregated values for all selected projects will be shown for each</w:t>
      </w:r>
      <w:r w:rsidR="00126DE6">
        <w:t xml:space="preserve"> selected</w:t>
      </w:r>
      <w:r w:rsidR="00126DE6" w:rsidRPr="003F2C62">
        <w:t xml:space="preserve"> field.</w:t>
      </w:r>
    </w:p>
    <w:p w:rsidR="00872620" w:rsidRDefault="00872620" w:rsidP="00C747CE">
      <w:pPr>
        <w:pStyle w:val="Slug"/>
        <w:rPr>
          <w:ins w:id="2001" w:author="DM" w:date="2012-08-19T09:20:00Z"/>
        </w:rPr>
      </w:pPr>
      <w:r>
        <w:t xml:space="preserve">Figure </w:t>
      </w:r>
      <w:r w:rsidR="000B1A4B">
        <w:t>9</w:t>
      </w:r>
      <w:r>
        <w:t>.</w:t>
      </w:r>
      <w:r w:rsidR="001C24FC">
        <w:t>21</w:t>
      </w:r>
      <w:del w:id="2002" w:author="DM" w:date="2012-08-19T13:18:00Z">
        <w:r w:rsidDel="0073278E">
          <w:delText>:</w:delText>
        </w:r>
      </w:del>
      <w:r>
        <w:t xml:space="preserve"> Cost Constraint Analysis</w:t>
      </w:r>
      <w:r w:rsidR="005D0AA3">
        <w:t xml:space="preserve"> </w:t>
      </w:r>
      <w:r w:rsidR="00A230DA">
        <w:t>Cost Constraint View</w:t>
      </w:r>
      <w:r w:rsidR="001D472B">
        <w:tab/>
        <w:t>[</w:t>
      </w:r>
      <w:r w:rsidR="008A4721">
        <w:t>09-21-</w:t>
      </w:r>
      <w:r w:rsidR="001D472B" w:rsidRPr="001D472B">
        <w:t>costConstriantAnalysisCostConstraintView</w:t>
      </w:r>
      <w:r w:rsidR="001D472B">
        <w:t>.</w:t>
      </w:r>
      <w:r w:rsidR="00206981">
        <w:t>tif</w:t>
      </w:r>
      <w:r w:rsidR="001D472B">
        <w:t>]</w:t>
      </w:r>
    </w:p>
    <w:p w:rsidR="0048105B" w:rsidRDefault="00533A76">
      <w:pPr>
        <w:pStyle w:val="FigureSource"/>
        <w:pPrChange w:id="2003" w:author="DM" w:date="2012-08-19T09:20:00Z">
          <w:pPr>
            <w:pStyle w:val="Slug"/>
          </w:pPr>
        </w:pPrChange>
      </w:pPr>
      <w:ins w:id="2004" w:author="DM" w:date="2012-08-19T09:20:00Z">
        <w:r>
          <w:t>Source: Advisicon</w:t>
        </w:r>
      </w:ins>
    </w:p>
    <w:p w:rsidR="0059691B" w:rsidRDefault="0059691B" w:rsidP="0059691B">
      <w:pPr>
        <w:pStyle w:val="H2"/>
      </w:pPr>
      <w:bookmarkStart w:id="2005" w:name="_Toc306545897"/>
      <w:r>
        <w:t>Resource Constraints</w:t>
      </w:r>
      <w:bookmarkEnd w:id="2005"/>
    </w:p>
    <w:p w:rsidR="00126DE6" w:rsidRPr="006718BE" w:rsidRDefault="00126DE6" w:rsidP="00126DE6">
      <w:pPr>
        <w:pStyle w:val="Para"/>
      </w:pPr>
      <w:r>
        <w:t xml:space="preserve">Once we have </w:t>
      </w:r>
      <w:r w:rsidRPr="00C819EF">
        <w:t xml:space="preserve">analyzed </w:t>
      </w:r>
      <w:r>
        <w:t>the</w:t>
      </w:r>
      <w:r w:rsidRPr="00C819EF">
        <w:t xml:space="preserve"> portfolio based on high-level cost constraints, </w:t>
      </w:r>
      <w:r>
        <w:t>the next step is to review resource</w:t>
      </w:r>
      <w:r w:rsidRPr="00C819EF">
        <w:t xml:space="preserve"> requirements</w:t>
      </w:r>
      <w:r>
        <w:t xml:space="preserve"> to determine if proposed projects in the portfolio can be executed in the time</w:t>
      </w:r>
      <w:ins w:id="2006" w:author="DM" w:date="2012-08-19T13:18:00Z">
        <w:r w:rsidR="0073278E">
          <w:t xml:space="preserve"> </w:t>
        </w:r>
      </w:ins>
      <w:r>
        <w:t xml:space="preserve">frame specified. </w:t>
      </w:r>
      <w:r w:rsidRPr="00E66D74">
        <w:t xml:space="preserve">After examining the project schedule and </w:t>
      </w:r>
      <w:del w:id="2007" w:author="Jeff Jacobson" w:date="2012-09-06T10:34:00Z">
        <w:r w:rsidRPr="00E66D74" w:rsidDel="00FE1EC7">
          <w:delText>time</w:delText>
        </w:r>
        <w:r w:rsidDel="00FE1EC7">
          <w:delText>-</w:delText>
        </w:r>
        <w:r w:rsidRPr="00E66D74" w:rsidDel="00FE1EC7">
          <w:delText>phased</w:delText>
        </w:r>
      </w:del>
      <w:proofErr w:type="spellStart"/>
      <w:ins w:id="2008" w:author="Jeff Jacobson" w:date="2012-09-06T10:34:00Z">
        <w:r w:rsidR="00FE1EC7">
          <w:t>timephased</w:t>
        </w:r>
      </w:ins>
      <w:proofErr w:type="spellEnd"/>
      <w:r w:rsidRPr="00E66D74">
        <w:t xml:space="preserve"> resource requirements of a portfolio, many of the proposals cannot go forward without significant schedule </w:t>
      </w:r>
      <w:r>
        <w:t>or</w:t>
      </w:r>
      <w:r w:rsidRPr="00E66D74">
        <w:t xml:space="preserve"> resource </w:t>
      </w:r>
      <w:r>
        <w:t>plan modifications</w:t>
      </w:r>
      <w:r w:rsidRPr="00E66D74">
        <w:t xml:space="preserve">. </w:t>
      </w:r>
      <w:r>
        <w:t>R</w:t>
      </w:r>
      <w:r w:rsidRPr="00E66D74">
        <w:t>esource constraint analysis identifies resources for projects by using role-based availability and project requirements</w:t>
      </w:r>
      <w:r>
        <w:t xml:space="preserve"> (calculated from the </w:t>
      </w:r>
      <w:del w:id="2009" w:author="Odum, Amy - Hoboken" w:date="2012-08-27T16:18:00Z">
        <w:r w:rsidRPr="006718BE" w:rsidDel="00173661">
          <w:delText>R</w:delText>
        </w:r>
      </w:del>
      <w:ins w:id="2010" w:author="Odum, Amy - Hoboken" w:date="2012-08-27T16:18:00Z">
        <w:r w:rsidR="00173661">
          <w:t>r</w:t>
        </w:r>
      </w:ins>
      <w:r w:rsidRPr="006718BE">
        <w:t xml:space="preserve">esource </w:t>
      </w:r>
      <w:del w:id="2011" w:author="Odum, Amy - Hoboken" w:date="2012-08-27T16:18:00Z">
        <w:r w:rsidRPr="006718BE" w:rsidDel="00173661">
          <w:delText>P</w:delText>
        </w:r>
      </w:del>
      <w:proofErr w:type="spellStart"/>
      <w:ins w:id="2012" w:author="Odum, Amy - Hoboken" w:date="2012-08-27T16:18:00Z">
        <w:r w:rsidR="00173661">
          <w:t>o</w:t>
        </w:r>
      </w:ins>
      <w:r w:rsidRPr="006718BE">
        <w:t>ool</w:t>
      </w:r>
      <w:proofErr w:type="spellEnd"/>
      <w:r w:rsidRPr="006718BE">
        <w:t xml:space="preserve"> availability data).</w:t>
      </w:r>
    </w:p>
    <w:p w:rsidR="00126DE6" w:rsidRPr="006718BE" w:rsidRDefault="00C360A7" w:rsidP="00126DE6">
      <w:pPr>
        <w:pStyle w:val="Para"/>
      </w:pPr>
      <w:r>
        <w:t xml:space="preserve">Figure </w:t>
      </w:r>
      <w:r w:rsidR="00680C8B">
        <w:t>9</w:t>
      </w:r>
      <w:r>
        <w:t>.2</w:t>
      </w:r>
      <w:r w:rsidR="001C24FC">
        <w:t>2</w:t>
      </w:r>
      <w:r w:rsidR="00126DE6" w:rsidRPr="006718BE">
        <w:t xml:space="preserve"> illustrates the </w:t>
      </w:r>
      <w:r>
        <w:t>r</w:t>
      </w:r>
      <w:r w:rsidR="00126DE6" w:rsidRPr="006718BE">
        <w:t xml:space="preserve">esource </w:t>
      </w:r>
      <w:r>
        <w:t>c</w:t>
      </w:r>
      <w:r w:rsidR="00126DE6" w:rsidRPr="006718BE">
        <w:t xml:space="preserve">onstraint analysis view of Project Server 2010 that support multiple scenarios from a single portfolio baseline, including manual adjustment of </w:t>
      </w:r>
      <w:r>
        <w:t>p</w:t>
      </w:r>
      <w:r w:rsidR="00126DE6" w:rsidRPr="006718BE">
        <w:t xml:space="preserve">roject </w:t>
      </w:r>
      <w:r>
        <w:t>s</w:t>
      </w:r>
      <w:r w:rsidR="00126DE6" w:rsidRPr="006718BE">
        <w:t xml:space="preserve">tart dates, hiring of additional </w:t>
      </w:r>
      <w:r>
        <w:t>r</w:t>
      </w:r>
      <w:r w:rsidR="00126DE6" w:rsidRPr="006718BE">
        <w:t xml:space="preserve">esources, and the ability to </w:t>
      </w:r>
      <w:r>
        <w:t>f</w:t>
      </w:r>
      <w:r w:rsidR="00126DE6" w:rsidRPr="006718BE">
        <w:t xml:space="preserve">orce </w:t>
      </w:r>
      <w:r>
        <w:t>p</w:t>
      </w:r>
      <w:r w:rsidR="00126DE6" w:rsidRPr="006718BE">
        <w:t xml:space="preserve">rojects in </w:t>
      </w:r>
      <w:r>
        <w:t>or</w:t>
      </w:r>
      <w:r w:rsidRPr="006718BE">
        <w:t xml:space="preserve"> </w:t>
      </w:r>
      <w:r w:rsidR="00126DE6" w:rsidRPr="006718BE">
        <w:t>out of the portfolio analysis.</w:t>
      </w:r>
    </w:p>
    <w:p w:rsidR="00126DE6" w:rsidRDefault="00C360A7" w:rsidP="001A7E81">
      <w:pPr>
        <w:pStyle w:val="Slug"/>
        <w:rPr>
          <w:ins w:id="2013" w:author="DM" w:date="2012-08-19T09:20:00Z"/>
        </w:rPr>
      </w:pPr>
      <w:r>
        <w:t xml:space="preserve">Figure </w:t>
      </w:r>
      <w:r w:rsidR="00680C8B">
        <w:t>9</w:t>
      </w:r>
      <w:r>
        <w:t>.</w:t>
      </w:r>
      <w:r w:rsidR="004E19FC">
        <w:t>2</w:t>
      </w:r>
      <w:r w:rsidR="001C24FC">
        <w:t>2</w:t>
      </w:r>
      <w:del w:id="2014" w:author="DM" w:date="2012-08-19T13:19:00Z">
        <w:r w:rsidDel="0073278E">
          <w:delText>:</w:delText>
        </w:r>
      </w:del>
      <w:r>
        <w:t xml:space="preserve"> Resource Constraint Analysis</w:t>
      </w:r>
      <w:r w:rsidR="00680C8B">
        <w:t xml:space="preserve"> </w:t>
      </w:r>
      <w:r w:rsidR="00A230DA">
        <w:t>Resource Constraint View</w:t>
      </w:r>
      <w:r w:rsidR="00680C8B">
        <w:tab/>
        <w:t>[</w:t>
      </w:r>
      <w:r w:rsidR="004B55A1">
        <w:t>09-22-</w:t>
      </w:r>
      <w:r w:rsidR="00680C8B" w:rsidRPr="00680C8B">
        <w:t>res</w:t>
      </w:r>
      <w:r w:rsidR="00680C8B">
        <w:t>ourceConstraintAnalysisResource</w:t>
      </w:r>
      <w:r w:rsidR="00680C8B" w:rsidRPr="00680C8B">
        <w:t>ConstraintView</w:t>
      </w:r>
      <w:r w:rsidR="00680C8B">
        <w:t>.</w:t>
      </w:r>
      <w:r w:rsidR="0057784C">
        <w:t>tif</w:t>
      </w:r>
      <w:r w:rsidR="00680C8B">
        <w:t>]</w:t>
      </w:r>
    </w:p>
    <w:p w:rsidR="0048105B" w:rsidRDefault="00533A76">
      <w:pPr>
        <w:pStyle w:val="FigureSource"/>
        <w:pPrChange w:id="2015" w:author="DM" w:date="2012-08-19T09:20:00Z">
          <w:pPr>
            <w:pStyle w:val="Slug"/>
          </w:pPr>
        </w:pPrChange>
      </w:pPr>
      <w:ins w:id="2016" w:author="DM" w:date="2012-08-19T09:20:00Z">
        <w:r>
          <w:t>Source: Advisicon</w:t>
        </w:r>
      </w:ins>
    </w:p>
    <w:p w:rsidR="00D51DC2" w:rsidRPr="006718BE" w:rsidRDefault="00D51DC2" w:rsidP="00A500CE">
      <w:pPr>
        <w:pStyle w:val="H3"/>
      </w:pPr>
      <w:r w:rsidRPr="006718BE">
        <w:t>Baseline Resource Scenario</w:t>
      </w:r>
    </w:p>
    <w:p w:rsidR="00D51DC2" w:rsidRPr="006718BE" w:rsidRDefault="00D51DC2" w:rsidP="00D51DC2">
      <w:pPr>
        <w:pStyle w:val="Para"/>
      </w:pPr>
      <w:r w:rsidRPr="006718BE">
        <w:t xml:space="preserve">As indicated </w:t>
      </w:r>
      <w:ins w:id="2017" w:author="DM" w:date="2012-08-19T13:19:00Z">
        <w:r w:rsidR="0073278E">
          <w:t>earlier</w:t>
        </w:r>
      </w:ins>
      <w:del w:id="2018" w:author="DM" w:date="2012-08-19T13:19:00Z">
        <w:r w:rsidRPr="006718BE" w:rsidDel="0073278E">
          <w:delText xml:space="preserve">in the prior </w:delText>
        </w:r>
        <w:r w:rsidR="00F3313D" w:rsidRPr="006718BE" w:rsidDel="0073278E">
          <w:delText>section</w:delText>
        </w:r>
      </w:del>
      <w:r w:rsidRPr="006718BE">
        <w:t xml:space="preserve">, the baseline cost scenario is </w:t>
      </w:r>
      <w:ins w:id="2019" w:author="DM" w:date="2012-08-19T13:19:00Z">
        <w:r w:rsidR="0073278E" w:rsidRPr="006718BE">
          <w:t xml:space="preserve">created </w:t>
        </w:r>
      </w:ins>
      <w:r w:rsidRPr="006718BE">
        <w:t>automatically</w:t>
      </w:r>
      <w:del w:id="2020" w:author="DM" w:date="2012-08-19T13:19:00Z">
        <w:r w:rsidRPr="006718BE" w:rsidDel="0073278E">
          <w:delText xml:space="preserve"> created</w:delText>
        </w:r>
      </w:del>
      <w:ins w:id="2021" w:author="DM" w:date="2012-08-19T13:19:00Z">
        <w:r w:rsidR="0073278E">
          <w:t>, as</w:t>
        </w:r>
      </w:ins>
      <w:del w:id="2022" w:author="DM" w:date="2012-08-19T13:19:00Z">
        <w:r w:rsidRPr="006718BE" w:rsidDel="0073278E">
          <w:delText>.</w:delText>
        </w:r>
      </w:del>
      <w:r w:rsidRPr="006718BE">
        <w:t xml:space="preserve"> </w:t>
      </w:r>
      <w:ins w:id="2023" w:author="DM" w:date="2012-08-19T13:19:00Z">
        <w:r w:rsidR="0073278E">
          <w:t xml:space="preserve">is </w:t>
        </w:r>
      </w:ins>
      <w:del w:id="2024" w:author="DM" w:date="2012-08-19T13:19:00Z">
        <w:r w:rsidRPr="006718BE" w:rsidDel="0073278E">
          <w:delText xml:space="preserve">The same is true with </w:delText>
        </w:r>
      </w:del>
      <w:r w:rsidRPr="006718BE">
        <w:t>the baseline resource scenario. Both cost and resource scenarios are listed with the baseline portfolio scenario. It is very useful to have a baseline resource scenario for a later analysis against a change in resources</w:t>
      </w:r>
      <w:ins w:id="2025" w:author="DM" w:date="2012-08-19T13:20:00Z">
        <w:r w:rsidR="0079546C">
          <w:t>,</w:t>
        </w:r>
      </w:ins>
      <w:r w:rsidRPr="006718BE">
        <w:t xml:space="preserve"> including the number available in each resource role. </w:t>
      </w:r>
    </w:p>
    <w:p w:rsidR="00D51DC2" w:rsidRPr="006718BE" w:rsidRDefault="00D51DC2" w:rsidP="004817B3">
      <w:pPr>
        <w:pStyle w:val="Para"/>
      </w:pPr>
      <w:r w:rsidRPr="006718BE">
        <w:t xml:space="preserve">If a </w:t>
      </w:r>
      <w:r w:rsidR="001504F0">
        <w:t>r</w:t>
      </w:r>
      <w:r w:rsidRPr="006718BE">
        <w:t xml:space="preserve">esource </w:t>
      </w:r>
      <w:r w:rsidR="00247DED">
        <w:t>p</w:t>
      </w:r>
      <w:r w:rsidRPr="006718BE">
        <w:t xml:space="preserve">lan was not created and if you have not designed a specific Resource Role field for </w:t>
      </w:r>
      <w:del w:id="2026" w:author="DM" w:date="2012-08-19T13:22:00Z">
        <w:r w:rsidRPr="006718BE" w:rsidDel="0079546C">
          <w:delText xml:space="preserve">the </w:delText>
        </w:r>
      </w:del>
      <w:r w:rsidRPr="006718BE">
        <w:t xml:space="preserve">both the portfolio and the resources in the </w:t>
      </w:r>
      <w:r w:rsidR="007635FC">
        <w:t>r</w:t>
      </w:r>
      <w:r w:rsidRPr="006718BE">
        <w:t xml:space="preserve">esource </w:t>
      </w:r>
      <w:r w:rsidR="007635FC">
        <w:t>p</w:t>
      </w:r>
      <w:r w:rsidRPr="006718BE">
        <w:t xml:space="preserve">lan, </w:t>
      </w:r>
      <w:del w:id="2027" w:author="DM" w:date="2012-08-19T13:23:00Z">
        <w:r w:rsidRPr="006718BE" w:rsidDel="0079546C">
          <w:delText xml:space="preserve">then </w:delText>
        </w:r>
      </w:del>
      <w:r w:rsidRPr="006718BE">
        <w:t xml:space="preserve">you will not be able to use the resource scenario. </w:t>
      </w:r>
    </w:p>
    <w:p w:rsidR="00D51DC2" w:rsidRPr="006718BE" w:rsidRDefault="00D51DC2" w:rsidP="00C747CE">
      <w:pPr>
        <w:pStyle w:val="Para"/>
      </w:pPr>
      <w:r w:rsidRPr="006718BE">
        <w:t>To create a baseline resource scenario</w:t>
      </w:r>
      <w:r w:rsidR="004126AC">
        <w:t xml:space="preserve">, evaluate the baseline cost scenario and then </w:t>
      </w:r>
      <w:r w:rsidRPr="006718BE">
        <w:t xml:space="preserve">click </w:t>
      </w:r>
      <w:del w:id="2028" w:author="DM" w:date="2012-08-19T13:23:00Z">
        <w:r w:rsidR="004126AC" w:rsidDel="0079546C">
          <w:delText>“</w:delText>
        </w:r>
      </w:del>
      <w:proofErr w:type="gramStart"/>
      <w:r w:rsidRPr="006718BE">
        <w:t>Next</w:t>
      </w:r>
      <w:proofErr w:type="gramEnd"/>
      <w:r w:rsidRPr="006718BE">
        <w:t>: Analyze Resources.</w:t>
      </w:r>
      <w:del w:id="2029" w:author="DM" w:date="2012-08-19T13:23:00Z">
        <w:r w:rsidR="004126AC" w:rsidDel="0079546C">
          <w:delText>”</w:delText>
        </w:r>
      </w:del>
      <w:r w:rsidRPr="006718BE">
        <w:t xml:space="preserve"> The baseline scenario </w:t>
      </w:r>
      <w:r w:rsidR="004126AC">
        <w:t>will be</w:t>
      </w:r>
      <w:r w:rsidR="004126AC" w:rsidRPr="006718BE">
        <w:t xml:space="preserve"> </w:t>
      </w:r>
      <w:ins w:id="2030" w:author="DM" w:date="2012-08-19T13:23:00Z">
        <w:r w:rsidR="00426B03" w:rsidRPr="006718BE">
          <w:t xml:space="preserve">created </w:t>
        </w:r>
      </w:ins>
      <w:r w:rsidRPr="006718BE">
        <w:t>automatically</w:t>
      </w:r>
      <w:del w:id="2031" w:author="DM" w:date="2012-08-19T13:23:00Z">
        <w:r w:rsidRPr="006718BE" w:rsidDel="00426B03">
          <w:delText xml:space="preserve"> created</w:delText>
        </w:r>
      </w:del>
      <w:r w:rsidRPr="006718BE">
        <w:t>.</w:t>
      </w:r>
    </w:p>
    <w:p w:rsidR="00EC67A4" w:rsidRPr="006718BE" w:rsidRDefault="00D51DC2" w:rsidP="00501288">
      <w:pPr>
        <w:pStyle w:val="Para"/>
      </w:pPr>
      <w:r w:rsidRPr="006718BE">
        <w:t>If you previously closed the cost scenario, you can simply open the baseline scenario and display the resource information by choosing Analyze Resources.</w:t>
      </w:r>
    </w:p>
    <w:p w:rsidR="00C707C6" w:rsidRPr="006718BE" w:rsidRDefault="00C707C6" w:rsidP="00A500CE">
      <w:pPr>
        <w:pStyle w:val="H3"/>
      </w:pPr>
      <w:r w:rsidRPr="006718BE">
        <w:t>Analysis Primary Cost Constraint</w:t>
      </w:r>
    </w:p>
    <w:p w:rsidR="00501288" w:rsidRPr="006718BE" w:rsidRDefault="00C707C6" w:rsidP="00C707C6">
      <w:pPr>
        <w:pStyle w:val="Para"/>
      </w:pPr>
      <w:r w:rsidRPr="006718BE">
        <w:t>The option for the primary cost constraint is where you designate a specific field that Project Server will use to represent the budget for the analysis. Some organizations use calculated cost values for this purpose</w:t>
      </w:r>
      <w:r w:rsidR="00BC7FD6">
        <w:t>.</w:t>
      </w:r>
      <w:r w:rsidRPr="006718BE">
        <w:t xml:space="preserve"> </w:t>
      </w:r>
      <w:r w:rsidR="00BC7FD6">
        <w:t>H</w:t>
      </w:r>
      <w:r w:rsidR="00BC7FD6" w:rsidRPr="006718BE">
        <w:t>owever</w:t>
      </w:r>
      <w:r w:rsidRPr="006718BE">
        <w:t xml:space="preserve">, </w:t>
      </w:r>
      <w:del w:id="2032" w:author="DM" w:date="2012-08-19T13:25:00Z">
        <w:r w:rsidRPr="006718BE" w:rsidDel="00426B03">
          <w:delText xml:space="preserve">it is possible that </w:delText>
        </w:r>
      </w:del>
      <w:r w:rsidRPr="006718BE">
        <w:t xml:space="preserve">when you are in the process of selecting projects, this level of cost detail may not exist. </w:t>
      </w:r>
    </w:p>
    <w:p w:rsidR="00C707C6" w:rsidRPr="006718BE" w:rsidRDefault="00C707C6" w:rsidP="00C707C6">
      <w:pPr>
        <w:pStyle w:val="Para"/>
      </w:pPr>
      <w:r w:rsidRPr="006718BE">
        <w:t xml:space="preserve">In those cases, it is suggested you that create a field that can be used during initial planning of the proposal that will represent the anticipated budget (e.g., </w:t>
      </w:r>
      <w:r w:rsidR="00BC7FD6">
        <w:t xml:space="preserve">a </w:t>
      </w:r>
      <w:r w:rsidRPr="006718BE">
        <w:t xml:space="preserve">high-level budget). You will be able to view the overall totals of this field during the display of the portfolio of projects. </w:t>
      </w:r>
    </w:p>
    <w:p w:rsidR="00C707C6" w:rsidRPr="006718BE" w:rsidRDefault="00C707C6" w:rsidP="00501288">
      <w:pPr>
        <w:pStyle w:val="Para"/>
      </w:pPr>
      <w:r w:rsidRPr="006718BE">
        <w:t xml:space="preserve">The default field for this purpose is Sample Proposal Cost. </w:t>
      </w:r>
    </w:p>
    <w:p w:rsidR="00C707C6" w:rsidRPr="006718BE" w:rsidRDefault="00C707C6" w:rsidP="00C707C6">
      <w:pPr>
        <w:pStyle w:val="Para"/>
      </w:pPr>
      <w:r w:rsidRPr="006718BE">
        <w:t>To specify the primary cost constraint:</w:t>
      </w:r>
    </w:p>
    <w:p w:rsidR="00C707C6" w:rsidRPr="006718BE" w:rsidRDefault="00C707C6" w:rsidP="00A500CE">
      <w:pPr>
        <w:pStyle w:val="ListNumbered"/>
      </w:pPr>
      <w:r w:rsidRPr="006718BE">
        <w:t>1.</w:t>
      </w:r>
      <w:r w:rsidRPr="006718BE">
        <w:tab/>
        <w:t>On the Quick Launch, click Portfolio Analyses.</w:t>
      </w:r>
    </w:p>
    <w:p w:rsidR="00C707C6" w:rsidRPr="006718BE" w:rsidRDefault="00C707C6" w:rsidP="00A500CE">
      <w:pPr>
        <w:pStyle w:val="ListNumbered"/>
      </w:pPr>
      <w:r w:rsidRPr="006718BE">
        <w:t>2.</w:t>
      </w:r>
      <w:r w:rsidRPr="006718BE">
        <w:tab/>
        <w:t xml:space="preserve">On the </w:t>
      </w:r>
      <w:del w:id="2033" w:author="DM" w:date="2012-08-19T13:33:00Z">
        <w:r w:rsidRPr="006718BE" w:rsidDel="00E93350">
          <w:delText>R</w:delText>
        </w:r>
      </w:del>
      <w:ins w:id="2034" w:author="DM" w:date="2012-08-19T13:33:00Z">
        <w:r w:rsidR="00E93350">
          <w:t>r</w:t>
        </w:r>
      </w:ins>
      <w:r w:rsidRPr="006718BE">
        <w:t>ibbon in the Analysis group, click New.</w:t>
      </w:r>
    </w:p>
    <w:p w:rsidR="00C707C6" w:rsidRPr="006718BE" w:rsidRDefault="00C707C6" w:rsidP="00A500CE">
      <w:pPr>
        <w:pStyle w:val="ListNumbered"/>
      </w:pPr>
      <w:r w:rsidRPr="006718BE">
        <w:t>3.</w:t>
      </w:r>
      <w:r w:rsidRPr="006718BE">
        <w:tab/>
        <w:t xml:space="preserve">In the Analysis Primary Cost Constraint section, select the desired field from the list. </w:t>
      </w:r>
    </w:p>
    <w:p w:rsidR="00C707C6" w:rsidRPr="006718BE" w:rsidRDefault="00C707C6" w:rsidP="00A500CE">
      <w:pPr>
        <w:pStyle w:val="ListNumbered"/>
      </w:pPr>
      <w:r w:rsidRPr="006718BE">
        <w:t>4.</w:t>
      </w:r>
      <w:r w:rsidRPr="006718BE">
        <w:tab/>
        <w:t>Continue with the Portfolio Analyses.</w:t>
      </w:r>
    </w:p>
    <w:p w:rsidR="00C707C6" w:rsidRPr="006718BE" w:rsidRDefault="00C707C6" w:rsidP="00A500CE">
      <w:pPr>
        <w:pStyle w:val="H3"/>
      </w:pPr>
      <w:r w:rsidRPr="006718BE">
        <w:t>Efficient Frontier and Strategic Alignment</w:t>
      </w:r>
    </w:p>
    <w:p w:rsidR="00C707C6" w:rsidRPr="006718BE" w:rsidRDefault="00C707C6" w:rsidP="00C707C6">
      <w:pPr>
        <w:pStyle w:val="Para"/>
      </w:pPr>
      <w:r w:rsidRPr="006718BE">
        <w:t xml:space="preserve">Project Server calculates the </w:t>
      </w:r>
      <w:r w:rsidR="009246D9">
        <w:t>e</w:t>
      </w:r>
      <w:r w:rsidRPr="006718BE">
        <w:t xml:space="preserve">fficient </w:t>
      </w:r>
      <w:r w:rsidR="009246D9">
        <w:t>f</w:t>
      </w:r>
      <w:r w:rsidRPr="006718BE">
        <w:t>rontier by factoring in the cost of each project against its strategic value and plots the list of project</w:t>
      </w:r>
      <w:r w:rsidR="00A34538">
        <w:t>s</w:t>
      </w:r>
      <w:r w:rsidRPr="006718BE">
        <w:t xml:space="preserve">. Given the cost value </w:t>
      </w:r>
      <w:r w:rsidR="00A34538">
        <w:t>(</w:t>
      </w:r>
      <w:r w:rsidRPr="006718BE">
        <w:t>either generated by the baseline scenario or entered by the portfolio manager</w:t>
      </w:r>
      <w:r w:rsidR="00A34538">
        <w:t>)</w:t>
      </w:r>
      <w:r w:rsidRPr="006718BE">
        <w:t xml:space="preserve">, the </w:t>
      </w:r>
      <w:r w:rsidR="009246D9">
        <w:t>e</w:t>
      </w:r>
      <w:r w:rsidRPr="006718BE">
        <w:t xml:space="preserve">fficient </w:t>
      </w:r>
      <w:r w:rsidR="009246D9">
        <w:t>f</w:t>
      </w:r>
      <w:r w:rsidRPr="006718BE">
        <w:t xml:space="preserve">rontier of projects is identified. Essentially this means that given </w:t>
      </w:r>
      <w:r w:rsidR="00A34538">
        <w:t xml:space="preserve">an amount of </w:t>
      </w:r>
      <w:r w:rsidRPr="006718BE">
        <w:t xml:space="preserve">available money, </w:t>
      </w:r>
      <w:r w:rsidR="00A34538">
        <w:t xml:space="preserve">Project Server can determine </w:t>
      </w:r>
      <w:r w:rsidRPr="006718BE">
        <w:t xml:space="preserve">the highest strategic value </w:t>
      </w:r>
      <w:ins w:id="2035" w:author="DM" w:date="2012-08-19T13:34:00Z">
        <w:r w:rsidR="00E93350">
          <w:t xml:space="preserve">that </w:t>
        </w:r>
      </w:ins>
      <w:del w:id="2036" w:author="DM" w:date="2012-08-19T13:34:00Z">
        <w:r w:rsidRPr="006718BE" w:rsidDel="00E93350">
          <w:delText xml:space="preserve">we </w:delText>
        </w:r>
      </w:del>
      <w:r w:rsidRPr="006718BE">
        <w:t xml:space="preserve">can </w:t>
      </w:r>
      <w:ins w:id="2037" w:author="DM" w:date="2012-08-19T13:34:00Z">
        <w:r w:rsidR="00E93350">
          <w:t xml:space="preserve">be </w:t>
        </w:r>
      </w:ins>
      <w:r w:rsidRPr="006718BE">
        <w:t>achieve</w:t>
      </w:r>
      <w:ins w:id="2038" w:author="DM" w:date="2012-08-19T13:34:00Z">
        <w:r w:rsidR="00E93350">
          <w:t>d</w:t>
        </w:r>
      </w:ins>
      <w:r w:rsidRPr="006718BE">
        <w:t xml:space="preserve"> with </w:t>
      </w:r>
      <w:r w:rsidR="00A34538">
        <w:t xml:space="preserve">the </w:t>
      </w:r>
      <w:r w:rsidRPr="006718BE">
        <w:t xml:space="preserve">mix of projects in </w:t>
      </w:r>
      <w:r w:rsidR="00A34538">
        <w:t xml:space="preserve">the </w:t>
      </w:r>
      <w:r w:rsidRPr="006718BE">
        <w:t xml:space="preserve">portfolio. The </w:t>
      </w:r>
      <w:r w:rsidR="009246D9">
        <w:t>e</w:t>
      </w:r>
      <w:r w:rsidRPr="006718BE">
        <w:t xml:space="preserve">fficient </w:t>
      </w:r>
      <w:r w:rsidR="009246D9">
        <w:t>f</w:t>
      </w:r>
      <w:r w:rsidRPr="006718BE">
        <w:t xml:space="preserve">rontier is automatically displayed when you display a </w:t>
      </w:r>
      <w:r w:rsidR="009246D9">
        <w:t>c</w:t>
      </w:r>
      <w:r w:rsidRPr="006718BE">
        <w:t xml:space="preserve">ost </w:t>
      </w:r>
      <w:r w:rsidR="009246D9">
        <w:t>c</w:t>
      </w:r>
      <w:r w:rsidRPr="006718BE">
        <w:t xml:space="preserve">onstraint </w:t>
      </w:r>
      <w:r w:rsidR="009246D9">
        <w:t>a</w:t>
      </w:r>
      <w:r w:rsidRPr="006718BE">
        <w:t xml:space="preserve">nalysis. You can switch the display to the </w:t>
      </w:r>
      <w:r w:rsidR="009246D9">
        <w:t>s</w:t>
      </w:r>
      <w:r w:rsidRPr="006718BE">
        <w:t xml:space="preserve">trategic </w:t>
      </w:r>
      <w:r w:rsidR="009246D9">
        <w:t>a</w:t>
      </w:r>
      <w:r w:rsidRPr="006718BE">
        <w:t xml:space="preserve">lignment list instead. </w:t>
      </w:r>
    </w:p>
    <w:p w:rsidR="00C707C6" w:rsidRPr="006718BE" w:rsidRDefault="00C707C6" w:rsidP="00C707C6">
      <w:pPr>
        <w:pStyle w:val="Para"/>
      </w:pPr>
      <w:r w:rsidRPr="006718BE">
        <w:t xml:space="preserve">To display the </w:t>
      </w:r>
      <w:r w:rsidR="009246D9">
        <w:t>e</w:t>
      </w:r>
      <w:r w:rsidRPr="006718BE">
        <w:t xml:space="preserve">fficient </w:t>
      </w:r>
      <w:r w:rsidR="009246D9">
        <w:t>f</w:t>
      </w:r>
      <w:r w:rsidRPr="006718BE">
        <w:t xml:space="preserve">rontier or </w:t>
      </w:r>
      <w:r w:rsidR="009246D9">
        <w:t>s</w:t>
      </w:r>
      <w:r w:rsidRPr="006718BE">
        <w:t xml:space="preserve">trategic </w:t>
      </w:r>
      <w:r w:rsidR="009246D9">
        <w:t>a</w:t>
      </w:r>
      <w:r w:rsidRPr="006718BE">
        <w:t>lignment:</w:t>
      </w:r>
    </w:p>
    <w:p w:rsidR="00C707C6" w:rsidRPr="00DF3CE0" w:rsidRDefault="00C707C6" w:rsidP="00A500CE">
      <w:pPr>
        <w:pStyle w:val="ListNumbered"/>
        <w:rPr>
          <w:rStyle w:val="QueryInline"/>
          <w:rPrChange w:id="2039" w:author="DM" w:date="2012-08-19T13:35:00Z">
            <w:rPr/>
          </w:rPrChange>
        </w:rPr>
      </w:pPr>
      <w:r w:rsidRPr="006718BE">
        <w:t>1.</w:t>
      </w:r>
      <w:r w:rsidRPr="006718BE">
        <w:tab/>
        <w:t xml:space="preserve">On the </w:t>
      </w:r>
      <w:del w:id="2040" w:author="DM" w:date="2012-08-19T13:37:00Z">
        <w:r w:rsidR="009246D9" w:rsidDel="00DF3CE0">
          <w:delText>c</w:delText>
        </w:r>
      </w:del>
      <w:ins w:id="2041" w:author="DM" w:date="2012-08-19T13:37:00Z">
        <w:r w:rsidR="00DF3CE0">
          <w:t>C</w:t>
        </w:r>
      </w:ins>
      <w:r w:rsidRPr="006718BE">
        <w:t xml:space="preserve">ost </w:t>
      </w:r>
      <w:del w:id="2042" w:author="DM" w:date="2012-08-19T13:37:00Z">
        <w:r w:rsidR="009246D9" w:rsidDel="00DF3CE0">
          <w:delText>c</w:delText>
        </w:r>
      </w:del>
      <w:ins w:id="2043" w:author="DM" w:date="2012-08-19T13:37:00Z">
        <w:r w:rsidR="00DF3CE0">
          <w:t>C</w:t>
        </w:r>
      </w:ins>
      <w:r w:rsidRPr="006718BE">
        <w:t xml:space="preserve">onstraint </w:t>
      </w:r>
      <w:del w:id="2044" w:author="DM" w:date="2012-08-19T13:37:00Z">
        <w:r w:rsidR="009246D9" w:rsidDel="00DF3CE0">
          <w:delText>a</w:delText>
        </w:r>
      </w:del>
      <w:ins w:id="2045" w:author="DM" w:date="2012-08-19T13:37:00Z">
        <w:r w:rsidR="00DF3CE0">
          <w:t>A</w:t>
        </w:r>
      </w:ins>
      <w:r w:rsidRPr="006718BE">
        <w:t xml:space="preserve">nalysis page, </w:t>
      </w:r>
      <w:del w:id="2046" w:author="Tim Runcie" w:date="2012-09-14T09:10:00Z">
        <w:r w:rsidRPr="006718BE" w:rsidDel="004D6766">
          <w:delText xml:space="preserve">notice </w:delText>
        </w:r>
      </w:del>
      <w:ins w:id="2047" w:author="Tim Runcie" w:date="2012-09-14T09:10:00Z">
        <w:r w:rsidR="004D6766">
          <w:t>you will see</w:t>
        </w:r>
        <w:r w:rsidR="004D6766" w:rsidRPr="006718BE">
          <w:t xml:space="preserve"> </w:t>
        </w:r>
      </w:ins>
      <w:r w:rsidRPr="006718BE">
        <w:t xml:space="preserve">the </w:t>
      </w:r>
      <w:r w:rsidR="009246D9">
        <w:t>e</w:t>
      </w:r>
      <w:r w:rsidRPr="006718BE">
        <w:t xml:space="preserve">fficient </w:t>
      </w:r>
      <w:r w:rsidR="009246D9">
        <w:t>f</w:t>
      </w:r>
      <w:r w:rsidRPr="006718BE">
        <w:t>rontier chart</w:t>
      </w:r>
      <w:proofErr w:type="gramStart"/>
      <w:r w:rsidRPr="006718BE">
        <w:t>.</w:t>
      </w:r>
      <w:commentRangeStart w:id="2048"/>
      <w:ins w:id="2049" w:author="DM" w:date="2012-08-19T13:35:00Z">
        <w:r w:rsidR="00DF3CE0">
          <w:rPr>
            <w:rStyle w:val="QueryInline"/>
          </w:rPr>
          <w:t>[</w:t>
        </w:r>
        <w:commentRangeStart w:id="2050"/>
        <w:proofErr w:type="gramEnd"/>
        <w:r w:rsidR="00DF3CE0">
          <w:rPr>
            <w:rStyle w:val="QueryInline"/>
          </w:rPr>
          <w:t xml:space="preserve">AU: is </w:t>
        </w:r>
      </w:ins>
      <w:ins w:id="2051" w:author="DM" w:date="2012-08-19T13:36:00Z">
        <w:r w:rsidR="00DF3CE0">
          <w:rPr>
            <w:rStyle w:val="QueryInline"/>
          </w:rPr>
          <w:t>“notice” the way to display something?</w:t>
        </w:r>
      </w:ins>
      <w:ins w:id="2052" w:author="DM" w:date="2012-08-19T13:35:00Z">
        <w:r w:rsidR="00DF3CE0">
          <w:rPr>
            <w:rStyle w:val="QueryInline"/>
          </w:rPr>
          <w:t>]</w:t>
        </w:r>
      </w:ins>
      <w:commentRangeEnd w:id="2048"/>
      <w:r w:rsidR="00B634B8">
        <w:rPr>
          <w:rStyle w:val="CommentReference"/>
          <w:rFonts w:asciiTheme="minorHAnsi" w:eastAsiaTheme="minorHAnsi" w:hAnsiTheme="minorHAnsi" w:cstheme="minorBidi"/>
          <w:snapToGrid/>
        </w:rPr>
        <w:commentReference w:id="2048"/>
      </w:r>
      <w:commentRangeEnd w:id="2050"/>
      <w:r w:rsidR="004D6766">
        <w:rPr>
          <w:rStyle w:val="CommentReference"/>
          <w:rFonts w:asciiTheme="minorHAnsi" w:eastAsiaTheme="minorHAnsi" w:hAnsiTheme="minorHAnsi" w:cstheme="minorBidi"/>
          <w:snapToGrid/>
        </w:rPr>
        <w:commentReference w:id="2050"/>
      </w:r>
    </w:p>
    <w:p w:rsidR="00C707C6" w:rsidRPr="006718BE" w:rsidRDefault="00C707C6" w:rsidP="00A500CE">
      <w:pPr>
        <w:pStyle w:val="ListNumbered"/>
      </w:pPr>
      <w:r w:rsidRPr="006718BE">
        <w:t>2.</w:t>
      </w:r>
      <w:r w:rsidRPr="006718BE">
        <w:tab/>
      </w:r>
      <w:ins w:id="2053" w:author="DM" w:date="2012-08-19T13:35:00Z">
        <w:r w:rsidR="00E93350">
          <w:t>(</w:t>
        </w:r>
      </w:ins>
      <w:r w:rsidRPr="006718BE">
        <w:t>Optional</w:t>
      </w:r>
      <w:ins w:id="2054" w:author="DM" w:date="2012-08-19T13:35:00Z">
        <w:r w:rsidR="00E93350">
          <w:t>)</w:t>
        </w:r>
      </w:ins>
      <w:r w:rsidRPr="006718BE">
        <w:t xml:space="preserve"> </w:t>
      </w:r>
      <w:del w:id="2055" w:author="DM" w:date="2012-08-19T13:35:00Z">
        <w:r w:rsidRPr="006718BE" w:rsidDel="00E93350">
          <w:delText>– c</w:delText>
        </w:r>
      </w:del>
      <w:ins w:id="2056" w:author="DM" w:date="2012-08-19T13:35:00Z">
        <w:r w:rsidR="00E93350">
          <w:t>C</w:t>
        </w:r>
      </w:ins>
      <w:r w:rsidRPr="006718BE">
        <w:t xml:space="preserve">lick the </w:t>
      </w:r>
      <w:r w:rsidR="009246D9">
        <w:t>s</w:t>
      </w:r>
      <w:r w:rsidRPr="006718BE">
        <w:t xml:space="preserve">trategic </w:t>
      </w:r>
      <w:r w:rsidR="009246D9">
        <w:t>a</w:t>
      </w:r>
      <w:r w:rsidRPr="006718BE">
        <w:t>lignment link to display the list of drivers.</w:t>
      </w:r>
    </w:p>
    <w:p w:rsidR="00C707C6" w:rsidRPr="006718BE" w:rsidRDefault="00C707C6" w:rsidP="00A500CE">
      <w:pPr>
        <w:pStyle w:val="H3"/>
      </w:pPr>
      <w:r w:rsidRPr="006718BE">
        <w:t>Modifying Cost Limits</w:t>
      </w:r>
    </w:p>
    <w:p w:rsidR="00C707C6" w:rsidRPr="006718BE" w:rsidRDefault="00C707C6" w:rsidP="00C707C6">
      <w:pPr>
        <w:pStyle w:val="Para"/>
      </w:pPr>
      <w:r w:rsidRPr="006718BE">
        <w:t xml:space="preserve">One of the benefits of cost constraint analysis is the flexibility to run various scenarios. By simply changing the total cost for the portfolio and </w:t>
      </w:r>
      <w:ins w:id="2057" w:author="Tim Runcie" w:date="2012-09-14T09:10:00Z">
        <w:r w:rsidR="00880BF7">
          <w:t>by the end user click</w:t>
        </w:r>
      </w:ins>
      <w:ins w:id="2058" w:author="Tim Runcie" w:date="2012-09-14T09:11:00Z">
        <w:r w:rsidR="00880BF7">
          <w:t xml:space="preserve">ing on the recalculation button, it will do </w:t>
        </w:r>
      </w:ins>
      <w:del w:id="2059" w:author="Tim Runcie" w:date="2012-09-14T09:11:00Z">
        <w:r w:rsidRPr="006718BE" w:rsidDel="00880BF7">
          <w:delText xml:space="preserve">doing </w:delText>
        </w:r>
      </w:del>
      <w:r w:rsidRPr="006718BE">
        <w:t>a recalculation</w:t>
      </w:r>
      <w:ins w:id="2060" w:author="Tim Runcie" w:date="2012-09-14T09:11:00Z">
        <w:r w:rsidR="00880BF7">
          <w:t xml:space="preserve"> and refresh the screen with the newest changes</w:t>
        </w:r>
        <w:proofErr w:type="gramStart"/>
        <w:r w:rsidR="00880BF7">
          <w:t>.</w:t>
        </w:r>
      </w:ins>
      <w:commentRangeStart w:id="2061"/>
      <w:ins w:id="2062" w:author="DM" w:date="2012-08-19T13:36:00Z">
        <w:r w:rsidR="00DF3CE0">
          <w:rPr>
            <w:rStyle w:val="QueryInline"/>
          </w:rPr>
          <w:t>[</w:t>
        </w:r>
        <w:commentRangeStart w:id="2063"/>
        <w:proofErr w:type="gramEnd"/>
        <w:r w:rsidR="00DF3CE0">
          <w:rPr>
            <w:rStyle w:val="QueryInline"/>
          </w:rPr>
          <w:t>AU: clarify: user changes total and tells program to recalculate?]</w:t>
        </w:r>
      </w:ins>
      <w:commentRangeEnd w:id="2061"/>
      <w:r w:rsidR="008A446E">
        <w:rPr>
          <w:rStyle w:val="CommentReference"/>
          <w:rFonts w:asciiTheme="minorHAnsi" w:eastAsiaTheme="minorHAnsi" w:hAnsiTheme="minorHAnsi" w:cstheme="minorBidi"/>
          <w:snapToGrid/>
        </w:rPr>
        <w:commentReference w:id="2061"/>
      </w:r>
      <w:r w:rsidRPr="006718BE">
        <w:t xml:space="preserve">, </w:t>
      </w:r>
      <w:commentRangeEnd w:id="2063"/>
      <w:r w:rsidR="00B37704">
        <w:rPr>
          <w:rStyle w:val="CommentReference"/>
          <w:rFonts w:asciiTheme="minorHAnsi" w:eastAsiaTheme="minorHAnsi" w:hAnsiTheme="minorHAnsi" w:cstheme="minorBidi"/>
          <w:snapToGrid/>
        </w:rPr>
        <w:commentReference w:id="2063"/>
      </w:r>
      <w:ins w:id="2064" w:author="DM" w:date="2012-08-19T13:36:00Z">
        <w:r w:rsidR="00DF3CE0">
          <w:t>P</w:t>
        </w:r>
      </w:ins>
      <w:del w:id="2065" w:author="DM" w:date="2012-08-19T13:36:00Z">
        <w:r w:rsidR="00055C97" w:rsidDel="00DF3CE0">
          <w:delText>p</w:delText>
        </w:r>
      </w:del>
      <w:r w:rsidR="00055C97">
        <w:t xml:space="preserve">roject </w:t>
      </w:r>
      <w:del w:id="2066" w:author="DM" w:date="2012-08-19T13:36:00Z">
        <w:r w:rsidR="00055C97" w:rsidDel="00DF3CE0">
          <w:delText>s</w:delText>
        </w:r>
      </w:del>
      <w:ins w:id="2067" w:author="DM" w:date="2012-08-19T13:36:00Z">
        <w:r w:rsidR="00DF3CE0">
          <w:t>S</w:t>
        </w:r>
      </w:ins>
      <w:r w:rsidR="00055C97">
        <w:t xml:space="preserve">erver will re-rank </w:t>
      </w:r>
      <w:r w:rsidRPr="006718BE">
        <w:t xml:space="preserve">the highest strategic value projects </w:t>
      </w:r>
      <w:r w:rsidR="00055C97">
        <w:t xml:space="preserve">and the portfolio selection view </w:t>
      </w:r>
      <w:r w:rsidRPr="006718BE">
        <w:t xml:space="preserve">will </w:t>
      </w:r>
      <w:r w:rsidR="00055C97">
        <w:t>showcase the newly</w:t>
      </w:r>
      <w:r w:rsidRPr="006718BE">
        <w:t xml:space="preserve"> </w:t>
      </w:r>
      <w:r w:rsidR="00055C97">
        <w:t>prioritized projects with the new cost budget applied</w:t>
      </w:r>
      <w:r w:rsidRPr="006718BE">
        <w:t xml:space="preserve">. This flexibility allows you to run scenarios with slightly higher </w:t>
      </w:r>
      <w:r w:rsidR="006E3E35">
        <w:t>budget values, slightly</w:t>
      </w:r>
      <w:r w:rsidRPr="006718BE">
        <w:t xml:space="preserve"> lower budget values</w:t>
      </w:r>
      <w:r w:rsidR="006E3E35">
        <w:t>,</w:t>
      </w:r>
      <w:r w:rsidRPr="006718BE">
        <w:t xml:space="preserve"> or </w:t>
      </w:r>
      <w:del w:id="2068" w:author="DM" w:date="2012-08-19T13:37:00Z">
        <w:r w:rsidRPr="006718BE" w:rsidDel="00DF3CE0">
          <w:delText xml:space="preserve">with </w:delText>
        </w:r>
      </w:del>
      <w:r w:rsidRPr="006718BE">
        <w:t>very large changes in budget values. The resulting project list can help you determine if a large increase to the budget will generate a large increase in the strategic value of the portfolio.</w:t>
      </w:r>
    </w:p>
    <w:p w:rsidR="00C707C6" w:rsidRPr="006718BE" w:rsidRDefault="00C707C6" w:rsidP="00C707C6">
      <w:pPr>
        <w:pStyle w:val="Para"/>
      </w:pPr>
      <w:r w:rsidRPr="006718BE">
        <w:t>To modify the cost limits:</w:t>
      </w:r>
    </w:p>
    <w:p w:rsidR="00C707C6" w:rsidRPr="006718BE" w:rsidRDefault="00C707C6" w:rsidP="00A500CE">
      <w:pPr>
        <w:pStyle w:val="ListNumbered"/>
      </w:pPr>
      <w:r w:rsidRPr="006718BE">
        <w:t>1.</w:t>
      </w:r>
      <w:r w:rsidRPr="006718BE">
        <w:tab/>
        <w:t>On the Cost Constraint Analysis page, under Cost Limits, change the Total Cost value to a new number.</w:t>
      </w:r>
    </w:p>
    <w:p w:rsidR="00C707C6" w:rsidRPr="006718BE" w:rsidRDefault="00C707C6" w:rsidP="00A500CE">
      <w:pPr>
        <w:pStyle w:val="ListNumbered"/>
      </w:pPr>
      <w:r w:rsidRPr="006718BE">
        <w:t>2.</w:t>
      </w:r>
      <w:r w:rsidRPr="006718BE">
        <w:tab/>
        <w:t xml:space="preserve">On the </w:t>
      </w:r>
      <w:del w:id="2069" w:author="DM" w:date="2012-08-19T13:37:00Z">
        <w:r w:rsidRPr="006718BE" w:rsidDel="00DF3CE0">
          <w:delText>R</w:delText>
        </w:r>
      </w:del>
      <w:ins w:id="2070" w:author="DM" w:date="2012-08-19T13:37:00Z">
        <w:r w:rsidR="00DF3CE0">
          <w:t>r</w:t>
        </w:r>
      </w:ins>
      <w:r w:rsidRPr="006718BE">
        <w:t>ibbon in the Portfolio Selection group, click Recalculate.</w:t>
      </w:r>
    </w:p>
    <w:p w:rsidR="00C51641" w:rsidRPr="006718BE" w:rsidRDefault="00C51641" w:rsidP="00A500CE">
      <w:pPr>
        <w:pStyle w:val="H3"/>
      </w:pPr>
      <w:r w:rsidRPr="006718BE">
        <w:t>Resource Role Custom Field</w:t>
      </w:r>
    </w:p>
    <w:p w:rsidR="00C51641" w:rsidRPr="006718BE" w:rsidRDefault="00C51641" w:rsidP="00C51641">
      <w:pPr>
        <w:pStyle w:val="Para"/>
      </w:pPr>
      <w:r w:rsidRPr="006718BE">
        <w:t xml:space="preserve">If as part of your proposal planning you created a high-level set of your needs in a </w:t>
      </w:r>
      <w:r w:rsidR="0045352B">
        <w:t>r</w:t>
      </w:r>
      <w:r w:rsidRPr="006718BE">
        <w:t xml:space="preserve">esource </w:t>
      </w:r>
      <w:r w:rsidR="0045352B">
        <w:t>p</w:t>
      </w:r>
      <w:r w:rsidRPr="006718BE">
        <w:t>lan</w:t>
      </w:r>
      <w:r w:rsidR="00C54B74">
        <w:t>,</w:t>
      </w:r>
      <w:r w:rsidR="0045352B">
        <w:t xml:space="preserve"> </w:t>
      </w:r>
      <w:r w:rsidRPr="006718BE">
        <w:t xml:space="preserve">you will be able to expand your portfolio analysis with an added resource analysis. Since the </w:t>
      </w:r>
      <w:r w:rsidR="00B73527">
        <w:t>r</w:t>
      </w:r>
      <w:r w:rsidRPr="006718BE">
        <w:t xml:space="preserve">esource </w:t>
      </w:r>
      <w:r w:rsidR="00B73527">
        <w:t>p</w:t>
      </w:r>
      <w:r w:rsidRPr="006718BE">
        <w:t>lan feature is time</w:t>
      </w:r>
      <w:del w:id="2071" w:author="DM" w:date="2012-08-19T13:38:00Z">
        <w:r w:rsidRPr="006718BE" w:rsidDel="00DF3CE0">
          <w:delText>-</w:delText>
        </w:r>
      </w:del>
      <w:ins w:id="2072" w:author="DM" w:date="2012-08-19T13:38:00Z">
        <w:r w:rsidR="00DF3CE0">
          <w:t xml:space="preserve"> </w:t>
        </w:r>
      </w:ins>
      <w:r w:rsidRPr="006718BE">
        <w:t>oriented instead of task</w:t>
      </w:r>
      <w:del w:id="2073" w:author="DM" w:date="2012-08-19T13:38:00Z">
        <w:r w:rsidR="00C54B74" w:rsidDel="00DF3CE0">
          <w:delText>-</w:delText>
        </w:r>
      </w:del>
      <w:ins w:id="2074" w:author="DM" w:date="2012-08-19T13:38:00Z">
        <w:r w:rsidR="00DF3CE0">
          <w:t xml:space="preserve"> </w:t>
        </w:r>
      </w:ins>
      <w:r w:rsidRPr="006718BE">
        <w:t xml:space="preserve">oriented, you will also be specifying time-related options as part of your resource options. One required field when including resource information is the </w:t>
      </w:r>
      <w:r w:rsidR="00123D46">
        <w:t>r</w:t>
      </w:r>
      <w:r w:rsidRPr="006718BE">
        <w:t xml:space="preserve">esource </w:t>
      </w:r>
      <w:r w:rsidR="00123D46">
        <w:t>r</w:t>
      </w:r>
      <w:r w:rsidRPr="006718BE">
        <w:t xml:space="preserve">ole. This field is where you designate something specific about each resource that can be used for high-level grouping. </w:t>
      </w:r>
    </w:p>
    <w:p w:rsidR="00C51641" w:rsidRPr="006718BE" w:rsidRDefault="00C51641" w:rsidP="00C51641">
      <w:pPr>
        <w:pStyle w:val="Para"/>
      </w:pPr>
      <w:r w:rsidRPr="006718BE">
        <w:t>To clarify, a portfolio analysis is done at a role level</w:t>
      </w:r>
      <w:ins w:id="2075" w:author="DM" w:date="2012-08-19T13:38:00Z">
        <w:r w:rsidR="005E646C">
          <w:t>,</w:t>
        </w:r>
      </w:ins>
      <w:r w:rsidRPr="006718BE">
        <w:t xml:space="preserve"> not a resource level. For example, let’s say you have a resource named Penelope Coventry </w:t>
      </w:r>
      <w:ins w:id="2076" w:author="DM" w:date="2012-08-19T13:39:00Z">
        <w:r w:rsidR="005E646C">
          <w:t>whom</w:t>
        </w:r>
      </w:ins>
      <w:del w:id="2077" w:author="DM" w:date="2012-08-19T13:39:00Z">
        <w:r w:rsidRPr="006718BE" w:rsidDel="005E646C">
          <w:delText>that</w:delText>
        </w:r>
      </w:del>
      <w:r w:rsidRPr="006718BE">
        <w:t xml:space="preserve"> you planned you would need for </w:t>
      </w:r>
      <w:ins w:id="2078" w:author="DM" w:date="2012-08-19T13:39:00Z">
        <w:r w:rsidR="005E646C">
          <w:t>eight</w:t>
        </w:r>
      </w:ins>
      <w:del w:id="2079" w:author="DM" w:date="2012-08-19T13:39:00Z">
        <w:r w:rsidRPr="006718BE" w:rsidDel="005E646C">
          <w:delText>8</w:delText>
        </w:r>
      </w:del>
      <w:r w:rsidRPr="006718BE">
        <w:t xml:space="preserve"> days in March and another resource named Mahmoud </w:t>
      </w:r>
      <w:proofErr w:type="spellStart"/>
      <w:r w:rsidRPr="006718BE">
        <w:t>Magdy</w:t>
      </w:r>
      <w:proofErr w:type="spellEnd"/>
      <w:r w:rsidRPr="006718BE">
        <w:t xml:space="preserve"> </w:t>
      </w:r>
      <w:ins w:id="2080" w:author="DM" w:date="2012-08-19T13:39:00Z">
        <w:r w:rsidR="005E646C">
          <w:t>whom</w:t>
        </w:r>
      </w:ins>
      <w:del w:id="2081" w:author="DM" w:date="2012-08-19T13:39:00Z">
        <w:r w:rsidRPr="006718BE" w:rsidDel="005E646C">
          <w:delText>that</w:delText>
        </w:r>
      </w:del>
      <w:r w:rsidRPr="006718BE">
        <w:t xml:space="preserve"> you would need for </w:t>
      </w:r>
      <w:ins w:id="2082" w:author="DM" w:date="2012-08-19T13:39:00Z">
        <w:r w:rsidR="005E646C">
          <w:t>three</w:t>
        </w:r>
      </w:ins>
      <w:del w:id="2083" w:author="DM" w:date="2012-08-19T13:39:00Z">
        <w:r w:rsidRPr="006718BE" w:rsidDel="005E646C">
          <w:delText>3</w:delText>
        </w:r>
      </w:del>
      <w:r w:rsidRPr="006718BE">
        <w:t xml:space="preserve"> days in March. If both resources are assigned to the role of Lab, </w:t>
      </w:r>
      <w:del w:id="2084" w:author="DM" w:date="2012-08-19T13:39:00Z">
        <w:r w:rsidRPr="006718BE" w:rsidDel="005E646C">
          <w:delText xml:space="preserve">then </w:delText>
        </w:r>
      </w:del>
      <w:r w:rsidRPr="006718BE">
        <w:t>the portfolio analysis would display Lab at 11 days in March. Since the goal of a portfolio is to make high</w:t>
      </w:r>
      <w:ins w:id="2085" w:author="DM" w:date="2012-08-19T13:39:00Z">
        <w:r w:rsidR="005E646C">
          <w:t>-</w:t>
        </w:r>
      </w:ins>
      <w:del w:id="2086" w:author="DM" w:date="2012-08-19T13:39:00Z">
        <w:r w:rsidRPr="006718BE" w:rsidDel="005E646C">
          <w:delText xml:space="preserve"> </w:delText>
        </w:r>
      </w:del>
      <w:r w:rsidRPr="006718BE">
        <w:t xml:space="preserve">level decisions about which projects to include and exclude, resource role information is all that is required at this level. </w:t>
      </w:r>
    </w:p>
    <w:p w:rsidR="00C51641" w:rsidRPr="006718BE" w:rsidRDefault="00C51641" w:rsidP="00C51641">
      <w:pPr>
        <w:pStyle w:val="Para"/>
      </w:pPr>
      <w:r w:rsidRPr="006718BE">
        <w:t>To designate the resource role custom field:</w:t>
      </w:r>
    </w:p>
    <w:p w:rsidR="00C51641" w:rsidRPr="006718BE" w:rsidRDefault="00C51641" w:rsidP="00A500CE">
      <w:pPr>
        <w:pStyle w:val="ListNumbered"/>
      </w:pPr>
      <w:r w:rsidRPr="006718BE">
        <w:t>1.</w:t>
      </w:r>
      <w:r w:rsidRPr="006718BE">
        <w:tab/>
        <w:t>On the Quick Launch, click Portfolio Analyses.</w:t>
      </w:r>
    </w:p>
    <w:p w:rsidR="00C51641" w:rsidRPr="006718BE" w:rsidRDefault="00C51641" w:rsidP="00A500CE">
      <w:pPr>
        <w:pStyle w:val="ListNumbered"/>
      </w:pPr>
      <w:r w:rsidRPr="006718BE">
        <w:t>2.</w:t>
      </w:r>
      <w:r w:rsidRPr="006718BE">
        <w:tab/>
        <w:t xml:space="preserve">On the </w:t>
      </w:r>
      <w:del w:id="2087" w:author="DM" w:date="2012-08-19T13:40:00Z">
        <w:r w:rsidRPr="006718BE" w:rsidDel="005E646C">
          <w:delText>R</w:delText>
        </w:r>
      </w:del>
      <w:ins w:id="2088" w:author="DM" w:date="2012-08-19T13:40:00Z">
        <w:r w:rsidR="005E646C">
          <w:t>r</w:t>
        </w:r>
      </w:ins>
      <w:r w:rsidRPr="006718BE">
        <w:t>ibbon in the Analysis group, click New.</w:t>
      </w:r>
    </w:p>
    <w:p w:rsidR="00C51641" w:rsidRPr="006718BE" w:rsidDel="004924B9" w:rsidRDefault="00C51641" w:rsidP="00A500CE">
      <w:pPr>
        <w:pStyle w:val="ListNumbered"/>
        <w:rPr>
          <w:del w:id="2089" w:author="Jeff Jacobson" w:date="2012-09-06T10:53:00Z"/>
        </w:rPr>
      </w:pPr>
      <w:r w:rsidRPr="006718BE">
        <w:t>3.</w:t>
      </w:r>
      <w:r w:rsidRPr="006718BE">
        <w:tab/>
        <w:t xml:space="preserve">In the </w:t>
      </w:r>
      <w:proofErr w:type="spellStart"/>
      <w:ins w:id="2090" w:author="Jeff Jacobson" w:date="2012-09-06T10:54:00Z">
        <w:r w:rsidR="00052A3C">
          <w:t>timephased</w:t>
        </w:r>
      </w:ins>
      <w:proofErr w:type="spellEnd"/>
      <w:del w:id="2091" w:author="Jeff Jacobson" w:date="2012-09-06T10:32:00Z">
        <w:r w:rsidRPr="006718BE" w:rsidDel="00FE1EC7">
          <w:delText>T</w:delText>
        </w:r>
      </w:del>
      <w:del w:id="2092" w:author="Jeff Jacobson" w:date="2012-09-06T10:54:00Z">
        <w:r w:rsidRPr="006718BE" w:rsidDel="00052A3C">
          <w:delText>ime</w:delText>
        </w:r>
      </w:del>
      <w:del w:id="2093" w:author="Jeff Jacobson" w:date="2012-09-06T10:32:00Z">
        <w:r w:rsidRPr="006718BE" w:rsidDel="00FE1EC7">
          <w:delText>-</w:delText>
        </w:r>
      </w:del>
      <w:del w:id="2094" w:author="Jeff Jacobson" w:date="2012-09-06T10:54:00Z">
        <w:r w:rsidRPr="006718BE" w:rsidDel="00052A3C">
          <w:delText>phased</w:delText>
        </w:r>
      </w:del>
      <w:commentRangeStart w:id="2095"/>
      <w:ins w:id="2096" w:author="DM" w:date="2012-08-19T13:40:00Z">
        <w:del w:id="2097" w:author="Jeff Jacobson" w:date="2012-09-06T10:32:00Z">
          <w:r w:rsidR="005E646C" w:rsidDel="00FE1EC7">
            <w:rPr>
              <w:rStyle w:val="QueryInline"/>
            </w:rPr>
            <w:delText>[AU: verify spelling of word</w:delText>
          </w:r>
        </w:del>
      </w:ins>
      <w:ins w:id="2098" w:author="DM" w:date="2012-08-20T16:08:00Z">
        <w:del w:id="2099" w:author="Jeff Jacobson" w:date="2012-09-06T10:32:00Z">
          <w:r w:rsidR="00CE4BF7" w:rsidDel="00FE1EC7">
            <w:rPr>
              <w:rStyle w:val="QueryInline"/>
            </w:rPr>
            <w:delText xml:space="preserve"> here and throughout</w:delText>
          </w:r>
        </w:del>
      </w:ins>
      <w:ins w:id="2100" w:author="DM" w:date="2012-08-19T13:40:00Z">
        <w:del w:id="2101" w:author="Jeff Jacobson" w:date="2012-09-06T10:32:00Z">
          <w:r w:rsidR="005E646C" w:rsidDel="00FE1EC7">
            <w:rPr>
              <w:rStyle w:val="QueryInline"/>
            </w:rPr>
            <w:delText>]</w:delText>
          </w:r>
        </w:del>
      </w:ins>
      <w:commentRangeEnd w:id="2095"/>
      <w:r w:rsidR="009309AB">
        <w:rPr>
          <w:rStyle w:val="CommentReference"/>
          <w:rFonts w:asciiTheme="minorHAnsi" w:eastAsiaTheme="minorHAnsi" w:hAnsiTheme="minorHAnsi" w:cstheme="minorBidi"/>
          <w:snapToGrid/>
        </w:rPr>
        <w:commentReference w:id="2095"/>
      </w:r>
      <w:r w:rsidRPr="006718BE">
        <w:t xml:space="preserve"> Resource Planning section, select Analyze </w:t>
      </w:r>
      <w:del w:id="2102" w:author="Jeff Jacobson" w:date="2012-09-06T10:33:00Z">
        <w:r w:rsidRPr="006718BE" w:rsidDel="00FE1EC7">
          <w:delText>time-phased</w:delText>
        </w:r>
      </w:del>
      <w:proofErr w:type="spellStart"/>
      <w:ins w:id="2103" w:author="Jeff Jacobson" w:date="2012-09-06T10:33:00Z">
        <w:r w:rsidR="00FE1EC7">
          <w:t>timephased</w:t>
        </w:r>
      </w:ins>
      <w:proofErr w:type="spellEnd"/>
      <w:r w:rsidRPr="006718BE">
        <w:t xml:space="preserve"> project resource requirements against organizational resource capacity. This </w:t>
      </w:r>
      <w:del w:id="2104" w:author="Jeff Jacobson" w:date="2012-09-06T10:53:00Z">
        <w:r w:rsidRPr="006718BE" w:rsidDel="004924B9">
          <w:delText xml:space="preserve">is </w:delText>
        </w:r>
      </w:del>
      <w:r w:rsidRPr="006718BE">
        <w:t>display</w:t>
      </w:r>
      <w:ins w:id="2105" w:author="Jeff Jacobson" w:date="2012-09-06T10:53:00Z">
        <w:r w:rsidR="004924B9">
          <w:t>s</w:t>
        </w:r>
      </w:ins>
      <w:ins w:id="2106" w:author="DM" w:date="2012-08-19T13:40:00Z">
        <w:del w:id="2107" w:author="Jeff Jacobson" w:date="2012-09-06T10:53:00Z">
          <w:r w:rsidR="005E646C" w:rsidDel="004924B9">
            <w:rPr>
              <w:rStyle w:val="QueryInline"/>
            </w:rPr>
            <w:delText>[AU: clarify]</w:delText>
          </w:r>
        </w:del>
      </w:ins>
      <w:r w:rsidRPr="006718BE">
        <w:t xml:space="preserve"> some additional options.</w:t>
      </w:r>
    </w:p>
    <w:p w:rsidR="00C51641" w:rsidRPr="006718BE" w:rsidRDefault="00C51641" w:rsidP="00A500CE">
      <w:pPr>
        <w:pStyle w:val="ListNumbered"/>
      </w:pPr>
      <w:r w:rsidRPr="006718BE">
        <w:t>4.</w:t>
      </w:r>
      <w:r w:rsidRPr="006718BE">
        <w:tab/>
        <w:t xml:space="preserve">In the Resource role custom field section in the Role Custom Field list, select the desired field. </w:t>
      </w:r>
    </w:p>
    <w:p w:rsidR="00C707C6" w:rsidRPr="006718BE" w:rsidRDefault="00C51641" w:rsidP="00A500CE">
      <w:pPr>
        <w:pStyle w:val="ListNumbered"/>
      </w:pPr>
      <w:r w:rsidRPr="006718BE">
        <w:t>5.</w:t>
      </w:r>
      <w:r w:rsidRPr="006718BE">
        <w:tab/>
        <w:t xml:space="preserve">Continue with the </w:t>
      </w:r>
      <w:ins w:id="2108" w:author="DM" w:date="2012-08-19T13:40:00Z">
        <w:r w:rsidR="005E646C">
          <w:t>p</w:t>
        </w:r>
      </w:ins>
      <w:del w:id="2109" w:author="DM" w:date="2012-08-19T13:40:00Z">
        <w:r w:rsidRPr="006718BE" w:rsidDel="005E646C">
          <w:delText>P</w:delText>
        </w:r>
      </w:del>
      <w:r w:rsidRPr="006718BE">
        <w:t xml:space="preserve">ortfolio </w:t>
      </w:r>
      <w:del w:id="2110" w:author="DM" w:date="2012-08-19T13:40:00Z">
        <w:r w:rsidRPr="006718BE" w:rsidDel="005E646C">
          <w:delText>A</w:delText>
        </w:r>
      </w:del>
      <w:ins w:id="2111" w:author="DM" w:date="2012-08-19T13:40:00Z">
        <w:r w:rsidR="005E646C">
          <w:t>a</w:t>
        </w:r>
      </w:ins>
      <w:r w:rsidRPr="006718BE">
        <w:t>nalyses.</w:t>
      </w:r>
    </w:p>
    <w:p w:rsidR="006F40E1" w:rsidRPr="006718BE" w:rsidRDefault="006F40E1" w:rsidP="00A500CE">
      <w:pPr>
        <w:pStyle w:val="H3"/>
      </w:pPr>
      <w:r w:rsidRPr="006718BE">
        <w:t>Resource Assignments</w:t>
      </w:r>
    </w:p>
    <w:p w:rsidR="006F40E1" w:rsidRPr="006718BE" w:rsidRDefault="002870BB" w:rsidP="006F40E1">
      <w:pPr>
        <w:pStyle w:val="Para"/>
      </w:pPr>
      <w:r>
        <w:t>The r</w:t>
      </w:r>
      <w:r w:rsidR="006F40E1" w:rsidRPr="006718BE">
        <w:t xml:space="preserve">esource assignments </w:t>
      </w:r>
      <w:r>
        <w:t xml:space="preserve">page allows you to review </w:t>
      </w:r>
      <w:r w:rsidR="006F40E1" w:rsidRPr="006718BE">
        <w:t xml:space="preserve">all </w:t>
      </w:r>
      <w:r>
        <w:t xml:space="preserve">of </w:t>
      </w:r>
      <w:r w:rsidR="006F40E1" w:rsidRPr="006718BE">
        <w:t xml:space="preserve">the project work assigned to </w:t>
      </w:r>
      <w:r>
        <w:t xml:space="preserve">each of </w:t>
      </w:r>
      <w:r w:rsidR="006F40E1" w:rsidRPr="006718BE">
        <w:t>the resources in a centralized view. This can be useful when project priorities are shuffled and decisions about who might be available when a task in one project needs to be reassigned</w:t>
      </w:r>
      <w:r>
        <w:t xml:space="preserve"> changes</w:t>
      </w:r>
      <w:r w:rsidR="006F40E1" w:rsidRPr="006718BE">
        <w:t xml:space="preserve">. It can also identify trends in resource assignments that might show when an organization continuously </w:t>
      </w:r>
      <w:proofErr w:type="spellStart"/>
      <w:r w:rsidR="006F40E1" w:rsidRPr="006718BE">
        <w:t>over</w:t>
      </w:r>
      <w:del w:id="2112" w:author="DM" w:date="2012-08-19T13:41:00Z">
        <w:r w:rsidR="006F40E1" w:rsidRPr="006718BE" w:rsidDel="005E646C">
          <w:delText xml:space="preserve"> </w:delText>
        </w:r>
      </w:del>
      <w:r w:rsidR="006F40E1" w:rsidRPr="006718BE">
        <w:t>assigns</w:t>
      </w:r>
      <w:proofErr w:type="spellEnd"/>
      <w:r w:rsidR="006F40E1" w:rsidRPr="006718BE">
        <w:t xml:space="preserve"> or </w:t>
      </w:r>
      <w:proofErr w:type="spellStart"/>
      <w:r w:rsidR="006F40E1" w:rsidRPr="006718BE">
        <w:t>under</w:t>
      </w:r>
      <w:del w:id="2113" w:author="DM" w:date="2012-08-19T13:41:00Z">
        <w:r w:rsidR="006F40E1" w:rsidRPr="006718BE" w:rsidDel="005E646C">
          <w:delText xml:space="preserve"> </w:delText>
        </w:r>
      </w:del>
      <w:r w:rsidR="006F40E1" w:rsidRPr="006718BE">
        <w:t>assigns</w:t>
      </w:r>
      <w:proofErr w:type="spellEnd"/>
      <w:r w:rsidR="006F40E1" w:rsidRPr="006718BE">
        <w:t xml:space="preserve"> work to specific resources. </w:t>
      </w:r>
    </w:p>
    <w:p w:rsidR="006F40E1" w:rsidRPr="006718BE" w:rsidRDefault="002870BB" w:rsidP="006F40E1">
      <w:pPr>
        <w:pStyle w:val="Para"/>
      </w:pPr>
      <w:r>
        <w:t>Two o</w:t>
      </w:r>
      <w:r w:rsidR="006F40E1" w:rsidRPr="006718BE">
        <w:t xml:space="preserve">ptions </w:t>
      </w:r>
      <w:r>
        <w:t xml:space="preserve">are </w:t>
      </w:r>
      <w:r w:rsidR="00123D46">
        <w:t>a</w:t>
      </w:r>
      <w:r w:rsidR="006F40E1" w:rsidRPr="006718BE">
        <w:t xml:space="preserve">vailable on the </w:t>
      </w:r>
      <w:r>
        <w:t>r</w:t>
      </w:r>
      <w:r w:rsidR="006F40E1" w:rsidRPr="006718BE">
        <w:t xml:space="preserve">esource </w:t>
      </w:r>
      <w:r>
        <w:t>a</w:t>
      </w:r>
      <w:r w:rsidR="006F40E1" w:rsidRPr="006718BE">
        <w:t>ssignments page:</w:t>
      </w:r>
    </w:p>
    <w:p w:rsidR="0048105B" w:rsidRDefault="005E646C">
      <w:pPr>
        <w:pStyle w:val="ListNumbered"/>
        <w:pPrChange w:id="2114" w:author="DM" w:date="2012-08-19T13:41:00Z">
          <w:pPr>
            <w:pStyle w:val="ListBulleted"/>
          </w:pPr>
        </w:pPrChange>
      </w:pPr>
      <w:ins w:id="2115" w:author="DM" w:date="2012-08-19T13:41:00Z">
        <w:r>
          <w:t xml:space="preserve">1. </w:t>
        </w:r>
      </w:ins>
      <w:r w:rsidR="00367BB8" w:rsidRPr="00367BB8">
        <w:rPr>
          <w:b/>
          <w:rPrChange w:id="2116" w:author="DM" w:date="2012-08-19T13:41:00Z">
            <w:rPr/>
          </w:rPrChange>
        </w:rPr>
        <w:t>Gantt Chart</w:t>
      </w:r>
      <w:r w:rsidR="006F40E1" w:rsidRPr="006718BE">
        <w:t xml:space="preserve"> </w:t>
      </w:r>
      <w:del w:id="2117" w:author="DM" w:date="2012-08-19T13:41:00Z">
        <w:r w:rsidR="006F40E1" w:rsidRPr="006718BE" w:rsidDel="005E646C">
          <w:delText xml:space="preserve">– </w:delText>
        </w:r>
      </w:del>
      <w:r w:rsidR="006F40E1" w:rsidRPr="006718BE">
        <w:t xml:space="preserve">displays a Gantt chart for each resource that includes a grouping by project within each resource’s section. </w:t>
      </w:r>
    </w:p>
    <w:p w:rsidR="0048105B" w:rsidRDefault="00764F5F" w:rsidP="00173661">
      <w:pPr>
        <w:pStyle w:val="ListBulleted"/>
      </w:pPr>
      <w:ins w:id="2118" w:author="DM" w:date="2012-08-19T13:42:00Z">
        <w:r>
          <w:t xml:space="preserve">2. </w:t>
        </w:r>
      </w:ins>
      <w:del w:id="2119" w:author="Jeff Jacobson" w:date="2012-09-06T10:54:00Z">
        <w:r w:rsidR="00367BB8" w:rsidRPr="00173661" w:rsidDel="00052A3C">
          <w:rPr>
            <w:b/>
            <w:rPrChange w:id="2120" w:author="Odum, Amy - Hoboken" w:date="2012-08-27T16:19:00Z">
              <w:rPr/>
            </w:rPrChange>
          </w:rPr>
          <w:delText>Time-phased</w:delText>
        </w:r>
      </w:del>
      <w:proofErr w:type="spellStart"/>
      <w:ins w:id="2121" w:author="Jeff Jacobson" w:date="2012-09-06T10:54:00Z">
        <w:r w:rsidR="00052A3C">
          <w:rPr>
            <w:b/>
          </w:rPr>
          <w:t>Timephased</w:t>
        </w:r>
      </w:ins>
      <w:proofErr w:type="spellEnd"/>
      <w:r w:rsidR="00367BB8" w:rsidRPr="00173661">
        <w:t xml:space="preserve"> </w:t>
      </w:r>
      <w:r w:rsidR="00367BB8" w:rsidRPr="00367BB8">
        <w:rPr>
          <w:b/>
          <w:rPrChange w:id="2122" w:author="DM" w:date="2012-08-19T13:42:00Z">
            <w:rPr/>
          </w:rPrChange>
        </w:rPr>
        <w:t>Data</w:t>
      </w:r>
      <w:r w:rsidR="006F40E1" w:rsidRPr="006718BE">
        <w:t xml:space="preserve"> </w:t>
      </w:r>
      <w:del w:id="2123" w:author="DM" w:date="2012-08-19T13:42:00Z">
        <w:r w:rsidR="006F40E1" w:rsidRPr="006718BE" w:rsidDel="00764F5F">
          <w:delText xml:space="preserve">– </w:delText>
        </w:r>
      </w:del>
      <w:r w:rsidR="006F40E1" w:rsidRPr="006718BE">
        <w:t>displays a resource usage view for each resource that includes a grouping by project within each resource’s section. This option can be further modified with the Set Date Range option</w:t>
      </w:r>
      <w:ins w:id="2124" w:author="DM" w:date="2012-08-19T13:42:00Z">
        <w:r>
          <w:t>,</w:t>
        </w:r>
      </w:ins>
      <w:r w:rsidR="006F40E1" w:rsidRPr="006718BE">
        <w:t xml:space="preserve"> which allows you to adjust the way assignments are filtered in or out on this page by changing the assignment date range. </w:t>
      </w:r>
    </w:p>
    <w:p w:rsidR="006F40E1" w:rsidRPr="006718BE" w:rsidRDefault="006F40E1" w:rsidP="006F40E1">
      <w:pPr>
        <w:pStyle w:val="Para"/>
      </w:pPr>
      <w:r w:rsidRPr="006718BE">
        <w:t>To check resource assignments:</w:t>
      </w:r>
    </w:p>
    <w:p w:rsidR="006F40E1" w:rsidRPr="006718BE" w:rsidRDefault="006F40E1" w:rsidP="00A500CE">
      <w:pPr>
        <w:pStyle w:val="ListNumbered"/>
      </w:pPr>
      <w:r w:rsidRPr="006718BE">
        <w:t>1.</w:t>
      </w:r>
      <w:r w:rsidRPr="006718BE">
        <w:tab/>
        <w:t xml:space="preserve">In the Quick Launch menu, click Resource Center. </w:t>
      </w:r>
    </w:p>
    <w:p w:rsidR="006F40E1" w:rsidRPr="006718BE" w:rsidRDefault="006F40E1" w:rsidP="00A500CE">
      <w:pPr>
        <w:pStyle w:val="ListNumbered"/>
      </w:pPr>
      <w:r w:rsidRPr="006718BE">
        <w:t>2.</w:t>
      </w:r>
      <w:r w:rsidRPr="006718BE">
        <w:tab/>
        <w:t xml:space="preserve">In the Resource Center page, click the check box next to several resources and click Resource Assignments. </w:t>
      </w:r>
    </w:p>
    <w:p w:rsidR="006F40E1" w:rsidRPr="00764F5F" w:rsidRDefault="006F40E1" w:rsidP="00A500CE">
      <w:pPr>
        <w:pStyle w:val="ListNumbered"/>
        <w:rPr>
          <w:rStyle w:val="QueryInline"/>
          <w:rPrChange w:id="2125" w:author="DM" w:date="2012-08-19T13:43:00Z">
            <w:rPr/>
          </w:rPrChange>
        </w:rPr>
      </w:pPr>
      <w:r w:rsidRPr="006718BE">
        <w:t>3.</w:t>
      </w:r>
      <w:r w:rsidRPr="006718BE">
        <w:tab/>
        <w:t xml:space="preserve">In the Assignments tab, click </w:t>
      </w:r>
      <w:del w:id="2126" w:author="Jeff Jacobson" w:date="2012-09-06T10:54:00Z">
        <w:r w:rsidR="00367BB8" w:rsidRPr="00173661" w:rsidDel="00052A3C">
          <w:delText>Time</w:delText>
        </w:r>
      </w:del>
      <w:ins w:id="2127" w:author="Odum, Amy - Hoboken" w:date="2012-08-27T16:19:00Z">
        <w:del w:id="2128" w:author="Jeff Jacobson" w:date="2012-09-06T10:54:00Z">
          <w:r w:rsidR="00173661" w:rsidRPr="00173661" w:rsidDel="00052A3C">
            <w:rPr>
              <w:rPrChange w:id="2129" w:author="Odum, Amy - Hoboken" w:date="2012-08-27T16:19:00Z">
                <w:rPr>
                  <w:highlight w:val="yellow"/>
                </w:rPr>
              </w:rPrChange>
            </w:rPr>
            <w:delText>-</w:delText>
          </w:r>
        </w:del>
      </w:ins>
      <w:del w:id="2130" w:author="Jeff Jacobson" w:date="2012-09-06T10:54:00Z">
        <w:r w:rsidR="00367BB8" w:rsidRPr="00173661" w:rsidDel="00052A3C">
          <w:delText>phased</w:delText>
        </w:r>
      </w:del>
      <w:proofErr w:type="spellStart"/>
      <w:ins w:id="2131" w:author="Jeff Jacobson" w:date="2012-09-06T10:54:00Z">
        <w:r w:rsidR="00052A3C">
          <w:t>Timephased</w:t>
        </w:r>
      </w:ins>
      <w:proofErr w:type="spellEnd"/>
      <w:r w:rsidRPr="006718BE">
        <w:t xml:space="preserve"> Data.</w:t>
      </w:r>
    </w:p>
    <w:p w:rsidR="006F40E1" w:rsidRPr="006718BE" w:rsidRDefault="006F40E1" w:rsidP="00A500CE">
      <w:pPr>
        <w:pStyle w:val="ListNumbered"/>
      </w:pPr>
      <w:r w:rsidRPr="006718BE">
        <w:t>4.</w:t>
      </w:r>
      <w:r w:rsidRPr="006718BE">
        <w:tab/>
        <w:t xml:space="preserve">In the Assignments tab, click Set Date Range, modify the </w:t>
      </w:r>
      <w:proofErr w:type="gramStart"/>
      <w:r w:rsidRPr="006718BE">
        <w:t>From</w:t>
      </w:r>
      <w:proofErr w:type="gramEnd"/>
      <w:r w:rsidRPr="006718BE">
        <w:t xml:space="preserve"> and To dates and click OK.</w:t>
      </w:r>
    </w:p>
    <w:p w:rsidR="006F40E1" w:rsidRPr="006718BE" w:rsidRDefault="006F40E1" w:rsidP="00A500CE">
      <w:pPr>
        <w:pStyle w:val="ListNumbered"/>
      </w:pPr>
      <w:r w:rsidRPr="006718BE">
        <w:t>5.</w:t>
      </w:r>
      <w:r w:rsidRPr="006718BE">
        <w:tab/>
        <w:t>In the Assignments tab, click Resource Center.</w:t>
      </w:r>
    </w:p>
    <w:p w:rsidR="000B22EB" w:rsidRPr="006718BE" w:rsidRDefault="000B22EB" w:rsidP="00A500CE">
      <w:pPr>
        <w:pStyle w:val="H3"/>
      </w:pPr>
      <w:r w:rsidRPr="006718BE">
        <w:t>Requirements Details v</w:t>
      </w:r>
      <w:ins w:id="2132" w:author="DM" w:date="2012-08-19T13:43:00Z">
        <w:r w:rsidR="00764F5F">
          <w:t>ersus</w:t>
        </w:r>
      </w:ins>
      <w:del w:id="2133" w:author="DM" w:date="2012-08-19T13:43:00Z">
        <w:r w:rsidRPr="006718BE" w:rsidDel="00764F5F">
          <w:delText>s.</w:delText>
        </w:r>
      </w:del>
      <w:r w:rsidRPr="006718BE">
        <w:t xml:space="preserve"> Gantt </w:t>
      </w:r>
      <w:proofErr w:type="gramStart"/>
      <w:r w:rsidRPr="006718BE">
        <w:t>Chart</w:t>
      </w:r>
      <w:proofErr w:type="gramEnd"/>
      <w:r w:rsidRPr="006718BE">
        <w:t xml:space="preserve"> View</w:t>
      </w:r>
    </w:p>
    <w:p w:rsidR="000B22EB" w:rsidRPr="006718BE" w:rsidRDefault="000B22EB" w:rsidP="000B22EB">
      <w:pPr>
        <w:pStyle w:val="Para"/>
      </w:pPr>
      <w:r w:rsidRPr="006718BE">
        <w:t xml:space="preserve">There are two useful views to use when considering resources in the portfolio. The Gantt </w:t>
      </w:r>
      <w:proofErr w:type="gramStart"/>
      <w:r w:rsidRPr="006718BE">
        <w:t>Chart</w:t>
      </w:r>
      <w:proofErr w:type="gramEnd"/>
      <w:r w:rsidRPr="006718BE">
        <w:t xml:space="preserve"> view is similar to the Project Center view except that it illustrates a grouping of selected and unselected projects. One very useful column in this view is the </w:t>
      </w:r>
      <w:r w:rsidR="00E704D0">
        <w:t>“</w:t>
      </w:r>
      <w:r w:rsidRPr="006718BE">
        <w:t>Has Resource Requirements</w:t>
      </w:r>
      <w:r w:rsidR="00E704D0">
        <w:t>”</w:t>
      </w:r>
      <w:r w:rsidRPr="006718BE">
        <w:t xml:space="preserve"> column</w:t>
      </w:r>
      <w:ins w:id="2134" w:author="DM" w:date="2012-08-19T13:43:00Z">
        <w:r w:rsidR="00764F5F">
          <w:t>,</w:t>
        </w:r>
      </w:ins>
      <w:del w:id="2135" w:author="DM" w:date="2012-08-19T13:43:00Z">
        <w:r w:rsidRPr="006718BE" w:rsidDel="00764F5F">
          <w:delText>.</w:delText>
        </w:r>
      </w:del>
      <w:r w:rsidRPr="006718BE">
        <w:t xml:space="preserve"> </w:t>
      </w:r>
      <w:ins w:id="2136" w:author="DM" w:date="2012-08-19T13:43:00Z">
        <w:r w:rsidR="00764F5F">
          <w:t>which</w:t>
        </w:r>
      </w:ins>
      <w:del w:id="2137" w:author="DM" w:date="2012-08-19T13:43:00Z">
        <w:r w:rsidRPr="006718BE" w:rsidDel="00764F5F">
          <w:delText>This</w:delText>
        </w:r>
      </w:del>
      <w:r w:rsidRPr="006718BE">
        <w:t xml:space="preserve"> will help you determine if a project was planned out with </w:t>
      </w:r>
      <w:r w:rsidR="00E704D0">
        <w:t xml:space="preserve">resources </w:t>
      </w:r>
      <w:r w:rsidRPr="006718BE">
        <w:t>or without</w:t>
      </w:r>
      <w:r w:rsidR="00E704D0">
        <w:t xml:space="preserve">. How the project was planned </w:t>
      </w:r>
      <w:r w:rsidRPr="006718BE">
        <w:t xml:space="preserve">may influence your resource decisions based on which projects will be impacted. </w:t>
      </w:r>
    </w:p>
    <w:p w:rsidR="000B22EB" w:rsidRPr="006718BE" w:rsidRDefault="000B22EB" w:rsidP="000B22EB">
      <w:pPr>
        <w:pStyle w:val="Para"/>
      </w:pPr>
      <w:r w:rsidRPr="006718BE">
        <w:t>The other view is the Requirements Details view</w:t>
      </w:r>
      <w:ins w:id="2138" w:author="DM" w:date="2012-08-19T13:44:00Z">
        <w:r w:rsidR="00764F5F">
          <w:t>,</w:t>
        </w:r>
      </w:ins>
      <w:r w:rsidRPr="006718BE">
        <w:t xml:space="preserve"> which is a </w:t>
      </w:r>
      <w:del w:id="2139" w:author="Jeff Jacobson" w:date="2012-09-06T10:33:00Z">
        <w:r w:rsidRPr="006718BE" w:rsidDel="00FE1EC7">
          <w:delText>time-phased</w:delText>
        </w:r>
      </w:del>
      <w:proofErr w:type="spellStart"/>
      <w:ins w:id="2140" w:author="Jeff Jacobson" w:date="2012-09-06T10:33:00Z">
        <w:r w:rsidR="00FE1EC7">
          <w:t>timephased</w:t>
        </w:r>
      </w:ins>
      <w:proofErr w:type="spellEnd"/>
      <w:r w:rsidRPr="006718BE">
        <w:t xml:space="preserve"> breakdown of resource needs by the Resource Role you specified earlier and by the selected versus unselected list of projects. An advantage to this view is </w:t>
      </w:r>
      <w:r w:rsidR="004C1103">
        <w:t xml:space="preserve">that </w:t>
      </w:r>
      <w:r w:rsidRPr="006718BE">
        <w:t>time periods where there is a shortage of resources wi</w:t>
      </w:r>
      <w:r w:rsidR="004C1103">
        <w:t>ll</w:t>
      </w:r>
      <w:r w:rsidRPr="006718BE">
        <w:t xml:space="preserve"> be highlighted. </w:t>
      </w:r>
    </w:p>
    <w:p w:rsidR="000B22EB" w:rsidRPr="006718BE" w:rsidRDefault="000B22EB" w:rsidP="000B22EB">
      <w:pPr>
        <w:pStyle w:val="Para"/>
      </w:pPr>
      <w:r w:rsidRPr="006718BE">
        <w:t>To display different resource display options</w:t>
      </w:r>
      <w:ins w:id="2141" w:author="DM" w:date="2012-08-19T13:44:00Z">
        <w:r w:rsidR="00764F5F">
          <w:t>,</w:t>
        </w:r>
      </w:ins>
      <w:r w:rsidR="00E704D0">
        <w:t xml:space="preserve"> click either the Gantt </w:t>
      </w:r>
      <w:proofErr w:type="gramStart"/>
      <w:r w:rsidR="00E704D0">
        <w:t>Chart</w:t>
      </w:r>
      <w:proofErr w:type="gramEnd"/>
      <w:r w:rsidR="00E704D0">
        <w:t xml:space="preserve"> button or the Requirements Details button in the Projects group (on the Resource Constraint Analysis page).</w:t>
      </w:r>
    </w:p>
    <w:p w:rsidR="00A852AF" w:rsidRPr="006718BE" w:rsidRDefault="00A852AF" w:rsidP="00A500CE">
      <w:pPr>
        <w:pStyle w:val="H3"/>
      </w:pPr>
      <w:r w:rsidRPr="006718BE">
        <w:t>General Settings</w:t>
      </w:r>
    </w:p>
    <w:p w:rsidR="00A852AF" w:rsidRPr="006718BE" w:rsidRDefault="00A852AF" w:rsidP="00A852AF">
      <w:pPr>
        <w:pStyle w:val="Para"/>
      </w:pPr>
      <w:r w:rsidRPr="006718BE">
        <w:t xml:space="preserve">After populating the </w:t>
      </w:r>
      <w:r w:rsidR="00E704D0">
        <w:t>e</w:t>
      </w:r>
      <w:r w:rsidRPr="006718BE">
        <w:t xml:space="preserve">nterprise </w:t>
      </w:r>
      <w:r w:rsidR="00E704D0">
        <w:t>r</w:t>
      </w:r>
      <w:r w:rsidRPr="006718BE">
        <w:t xml:space="preserve">esource </w:t>
      </w:r>
      <w:r w:rsidR="00E704D0">
        <w:t>p</w:t>
      </w:r>
      <w:r w:rsidRPr="006718BE">
        <w:t xml:space="preserve">ool, it will be necessary to fill in other fields of information about each resource. We are collectively calling </w:t>
      </w:r>
      <w:r w:rsidR="00837870">
        <w:t>these other fields of information</w:t>
      </w:r>
      <w:r w:rsidR="00837870" w:rsidRPr="006718BE">
        <w:t xml:space="preserve"> </w:t>
      </w:r>
      <w:r w:rsidRPr="006718BE">
        <w:t>“general settings</w:t>
      </w:r>
      <w:r w:rsidR="00837870">
        <w:t>.</w:t>
      </w:r>
      <w:r w:rsidRPr="006718BE">
        <w:t xml:space="preserve">” The importance of addressing </w:t>
      </w:r>
      <w:r w:rsidR="00837870">
        <w:t>all of these settings</w:t>
      </w:r>
      <w:r w:rsidR="00837870" w:rsidRPr="006718BE">
        <w:t xml:space="preserve"> </w:t>
      </w:r>
      <w:r w:rsidRPr="006718BE">
        <w:t xml:space="preserve">now is </w:t>
      </w:r>
      <w:r w:rsidR="00837870">
        <w:t xml:space="preserve">that they </w:t>
      </w:r>
      <w:r w:rsidRPr="006718BE">
        <w:t xml:space="preserve">will help </w:t>
      </w:r>
      <w:r w:rsidR="00837870">
        <w:t xml:space="preserve">to </w:t>
      </w:r>
      <w:r w:rsidRPr="006718BE">
        <w:t>drive the features that use resources, such as time</w:t>
      </w:r>
      <w:ins w:id="2142" w:author="DM" w:date="2012-08-19T13:44:00Z">
        <w:r w:rsidR="00764F5F">
          <w:t xml:space="preserve"> </w:t>
        </w:r>
      </w:ins>
      <w:r w:rsidRPr="006718BE">
        <w:t xml:space="preserve">sheets. </w:t>
      </w:r>
      <w:del w:id="2143" w:author="Jeff Jacobson" w:date="2012-09-06T10:57:00Z">
        <w:r w:rsidRPr="006718BE" w:rsidDel="006A69F6">
          <w:delText xml:space="preserve">It </w:delText>
        </w:r>
      </w:del>
      <w:ins w:id="2144" w:author="Jeff Jacobson" w:date="2012-09-06T10:57:00Z">
        <w:r w:rsidR="006A69F6">
          <w:t>Completing these general settings</w:t>
        </w:r>
        <w:r w:rsidR="006A69F6" w:rsidRPr="006718BE">
          <w:t xml:space="preserve"> </w:t>
        </w:r>
      </w:ins>
      <w:r w:rsidRPr="006718BE">
        <w:t>will</w:t>
      </w:r>
      <w:ins w:id="2145" w:author="DM" w:date="2012-08-19T13:44:00Z">
        <w:del w:id="2146" w:author="Jeff Jacobson" w:date="2012-09-06T10:57:00Z">
          <w:r w:rsidR="00764F5F" w:rsidDel="006A69F6">
            <w:rPr>
              <w:rStyle w:val="QueryInline"/>
            </w:rPr>
            <w:delText>[AU: clarify what “it” refers to]</w:delText>
          </w:r>
        </w:del>
      </w:ins>
      <w:r w:rsidRPr="006718BE">
        <w:t xml:space="preserve"> also complete the process of planning how each resource will be used throughout a collection of projects. To enhance the power of resource management in Project Server, we are going to explain some optional features and their </w:t>
      </w:r>
      <w:del w:id="2147" w:author="DM" w:date="2012-08-19T13:46:00Z">
        <w:r w:rsidRPr="006718BE" w:rsidDel="002A034B">
          <w:delText>usefulness</w:delText>
        </w:r>
      </w:del>
      <w:ins w:id="2148" w:author="DM" w:date="2012-08-19T13:46:00Z">
        <w:r w:rsidR="002A034B">
          <w:t>uses</w:t>
        </w:r>
      </w:ins>
      <w:r w:rsidRPr="006718BE">
        <w:t xml:space="preserve">. </w:t>
      </w:r>
    </w:p>
    <w:p w:rsidR="00A852AF" w:rsidRPr="006718BE" w:rsidRDefault="00A852AF" w:rsidP="00A852AF">
      <w:pPr>
        <w:pStyle w:val="Para"/>
      </w:pPr>
      <w:del w:id="2149" w:author="DM" w:date="2012-08-19T13:46:00Z">
        <w:r w:rsidRPr="006718BE" w:rsidDel="002A034B">
          <w:delText>All of the items discussed below are found as follows</w:delText>
        </w:r>
      </w:del>
      <w:ins w:id="2150" w:author="DM" w:date="2012-08-19T13:46:00Z">
        <w:r w:rsidR="002A034B">
          <w:t>Optional features include</w:t>
        </w:r>
      </w:ins>
      <w:r w:rsidRPr="006718BE">
        <w:t>:</w:t>
      </w:r>
    </w:p>
    <w:p w:rsidR="0048105B" w:rsidRDefault="00367BB8">
      <w:pPr>
        <w:pStyle w:val="ListBulleted"/>
        <w:pPrChange w:id="2151" w:author="DM" w:date="2012-08-19T13:45:00Z">
          <w:pPr>
            <w:pStyle w:val="ListBulletedSub"/>
          </w:pPr>
        </w:pPrChange>
      </w:pPr>
      <w:moveToRangeStart w:id="2152" w:author="DM" w:date="2012-08-19T13:45:00Z" w:name="move333147266"/>
      <w:moveTo w:id="2153" w:author="DM" w:date="2012-08-19T13:45:00Z">
        <w:r w:rsidRPr="00367BB8">
          <w:rPr>
            <w:b/>
            <w:rPrChange w:id="2154" w:author="DM" w:date="2012-08-19T13:46:00Z">
              <w:rPr/>
            </w:rPrChange>
          </w:rPr>
          <w:t>Resource Booking Type</w:t>
        </w:r>
      </w:moveTo>
      <w:ins w:id="2155" w:author="DM" w:date="2012-08-19T13:46:00Z">
        <w:r w:rsidRPr="00367BB8">
          <w:rPr>
            <w:b/>
            <w:rPrChange w:id="2156" w:author="DM" w:date="2012-08-19T13:46:00Z">
              <w:rPr/>
            </w:rPrChange>
          </w:rPr>
          <w:t>.</w:t>
        </w:r>
      </w:ins>
      <w:moveTo w:id="2157" w:author="DM" w:date="2012-08-19T13:45:00Z">
        <w:del w:id="2158" w:author="DM" w:date="2012-08-19T13:46:00Z">
          <w:r w:rsidR="00764F5F" w:rsidRPr="006718BE" w:rsidDel="002A034B">
            <w:delText xml:space="preserve"> </w:delText>
          </w:r>
          <w:r w:rsidR="00764F5F" w:rsidDel="002A034B">
            <w:delText>–</w:delText>
          </w:r>
        </w:del>
        <w:r w:rsidR="00764F5F" w:rsidRPr="006718BE">
          <w:t xml:space="preserve"> </w:t>
        </w:r>
        <w:del w:id="2159" w:author="DM" w:date="2012-08-19T13:46:00Z">
          <w:r w:rsidR="00764F5F" w:rsidRPr="006718BE" w:rsidDel="002A034B">
            <w:delText>w</w:delText>
          </w:r>
        </w:del>
      </w:moveTo>
      <w:ins w:id="2160" w:author="DM" w:date="2012-08-19T13:46:00Z">
        <w:r w:rsidR="002A034B">
          <w:t>W</w:t>
        </w:r>
      </w:ins>
      <w:moveTo w:id="2161" w:author="DM" w:date="2012-08-19T13:45:00Z">
        <w:r w:rsidR="00764F5F" w:rsidRPr="006718BE">
          <w:t>hen resources are assigned</w:t>
        </w:r>
      </w:moveTo>
      <w:ins w:id="2162" w:author="DM" w:date="2012-08-19T13:47:00Z">
        <w:r w:rsidR="002A034B">
          <w:t>,</w:t>
        </w:r>
      </w:ins>
      <w:moveTo w:id="2163" w:author="DM" w:date="2012-08-19T13:45:00Z">
        <w:r w:rsidR="00764F5F" w:rsidRPr="006718BE">
          <w:t xml:space="preserve"> you have the choice to make each assignment a committed or proposed assignment. Each organization can specify guidelines </w:t>
        </w:r>
        <w:r w:rsidR="00764F5F">
          <w:t xml:space="preserve">for the correct use of </w:t>
        </w:r>
        <w:r w:rsidR="00764F5F" w:rsidRPr="006718BE">
          <w:t>committed or proposed</w:t>
        </w:r>
        <w:r w:rsidR="00764F5F">
          <w:t xml:space="preserve"> assignments</w:t>
        </w:r>
        <w:r w:rsidR="00764F5F" w:rsidRPr="006718BE">
          <w:t xml:space="preserve"> but</w:t>
        </w:r>
      </w:moveTo>
      <w:ins w:id="2164" w:author="DM" w:date="2012-08-19T13:48:00Z">
        <w:r w:rsidR="002A034B">
          <w:t>,</w:t>
        </w:r>
      </w:ins>
      <w:moveTo w:id="2165" w:author="DM" w:date="2012-08-19T13:45:00Z">
        <w:r w:rsidR="00764F5F" w:rsidRPr="006718BE">
          <w:t xml:space="preserve"> in general, a committed resource is an assignment that is confirmed while a proposed assignment requires some type of approval process. Proposed assignments are not visible to the resource in PWA. Unless you choose to turn on proposed, only committed assignments display in PWA on the Resource Assignments or Resource Availability page available on the </w:t>
        </w:r>
        <w:del w:id="2166" w:author="DM" w:date="2012-08-19T13:48:00Z">
          <w:r w:rsidR="00764F5F" w:rsidRPr="006718BE" w:rsidDel="002A034B">
            <w:delText>R</w:delText>
          </w:r>
        </w:del>
      </w:moveTo>
      <w:ins w:id="2167" w:author="DM" w:date="2012-08-19T13:48:00Z">
        <w:r w:rsidR="002A034B">
          <w:t>r</w:t>
        </w:r>
      </w:ins>
      <w:moveTo w:id="2168" w:author="DM" w:date="2012-08-19T13:45:00Z">
        <w:r w:rsidR="00764F5F" w:rsidRPr="006718BE">
          <w:t xml:space="preserve">ibbon in the Resource Center. Even though a resource may be predefined with one option, you can change the resource booking type when the resource is assigned. </w:t>
        </w:r>
      </w:moveTo>
    </w:p>
    <w:p w:rsidR="0048105B" w:rsidRDefault="00764F5F">
      <w:pPr>
        <w:pStyle w:val="ListParaSub"/>
      </w:pPr>
      <w:moveTo w:id="2169" w:author="DM" w:date="2012-08-19T13:45:00Z">
        <w:r w:rsidRPr="006718BE">
          <w:t>In the Assignment Attributes section, under Default Booking Type, choose either Committed or Proposed.</w:t>
        </w:r>
      </w:moveTo>
    </w:p>
    <w:p w:rsidR="00764F5F" w:rsidRPr="006718BE" w:rsidRDefault="00367BB8">
      <w:pPr>
        <w:pStyle w:val="ListBulleted"/>
        <w:pPrChange w:id="2170" w:author="DM" w:date="2012-08-20T16:08:00Z">
          <w:pPr>
            <w:pStyle w:val="ListBulletedSub"/>
          </w:pPr>
        </w:pPrChange>
      </w:pPr>
      <w:moveTo w:id="2171" w:author="DM" w:date="2012-08-19T13:45:00Z">
        <w:r w:rsidRPr="00367BB8">
          <w:rPr>
            <w:b/>
            <w:rPrChange w:id="2172" w:author="DM" w:date="2012-08-19T13:50:00Z">
              <w:rPr/>
            </w:rPrChange>
          </w:rPr>
          <w:t>Timesh</w:t>
        </w:r>
        <w:r w:rsidRPr="00367BB8">
          <w:rPr>
            <w:b/>
            <w:rPrChange w:id="2173" w:author="DM" w:date="2012-08-19T13:48:00Z">
              <w:rPr/>
            </w:rPrChange>
          </w:rPr>
          <w:t>eet Manager</w:t>
        </w:r>
      </w:moveTo>
      <w:ins w:id="2174" w:author="DM" w:date="2012-08-19T13:48:00Z">
        <w:r w:rsidRPr="00367BB8">
          <w:rPr>
            <w:b/>
            <w:rPrChange w:id="2175" w:author="DM" w:date="2012-08-19T13:48:00Z">
              <w:rPr/>
            </w:rPrChange>
          </w:rPr>
          <w:t>.</w:t>
        </w:r>
      </w:ins>
      <w:moveTo w:id="2176" w:author="DM" w:date="2012-08-19T13:45:00Z">
        <w:r w:rsidR="00764F5F" w:rsidRPr="006718BE">
          <w:t xml:space="preserve"> </w:t>
        </w:r>
        <w:del w:id="2177" w:author="DM" w:date="2012-08-19T13:48:00Z">
          <w:r w:rsidR="00764F5F" w:rsidDel="002A034B">
            <w:delText>–</w:delText>
          </w:r>
          <w:r w:rsidR="00764F5F" w:rsidRPr="006718BE" w:rsidDel="002A034B">
            <w:delText xml:space="preserve"> b</w:delText>
          </w:r>
        </w:del>
      </w:moveTo>
      <w:ins w:id="2178" w:author="DM" w:date="2012-08-19T13:48:00Z">
        <w:r w:rsidR="002A034B">
          <w:t>B</w:t>
        </w:r>
      </w:ins>
      <w:moveTo w:id="2179" w:author="DM" w:date="2012-08-19T13:45:00Z">
        <w:r w:rsidR="00764F5F" w:rsidRPr="006718BE">
          <w:t>y default, a resource will also be the timesheet manager. This means that unless this option is changed, resource</w:t>
        </w:r>
        <w:r w:rsidR="00764F5F">
          <w:t>s</w:t>
        </w:r>
        <w:r w:rsidR="00764F5F" w:rsidRPr="006718BE">
          <w:t xml:space="preserve"> can approve </w:t>
        </w:r>
        <w:r w:rsidR="00764F5F">
          <w:t>their</w:t>
        </w:r>
        <w:r w:rsidR="00764F5F" w:rsidRPr="006718BE">
          <w:t xml:space="preserve"> own time</w:t>
        </w:r>
      </w:moveTo>
      <w:ins w:id="2180" w:author="DM" w:date="2012-08-19T13:49:00Z">
        <w:r w:rsidR="002A034B">
          <w:t xml:space="preserve"> </w:t>
        </w:r>
      </w:ins>
      <w:moveTo w:id="2181" w:author="DM" w:date="2012-08-19T13:45:00Z">
        <w:r w:rsidR="00764F5F" w:rsidRPr="006718BE">
          <w:t>sheet</w:t>
        </w:r>
        <w:r w:rsidR="00764F5F">
          <w:t>s</w:t>
        </w:r>
        <w:r w:rsidR="00764F5F" w:rsidRPr="006718BE">
          <w:t>. If your organization wants to require a review of a time</w:t>
        </w:r>
      </w:moveTo>
      <w:ins w:id="2182" w:author="DM" w:date="2012-08-19T13:49:00Z">
        <w:r w:rsidR="002A034B">
          <w:t xml:space="preserve"> </w:t>
        </w:r>
      </w:ins>
      <w:moveTo w:id="2183" w:author="DM" w:date="2012-08-19T13:45:00Z">
        <w:r w:rsidR="00764F5F" w:rsidRPr="006718BE">
          <w:t xml:space="preserve">sheet before it is approved, </w:t>
        </w:r>
        <w:del w:id="2184" w:author="DM" w:date="2012-08-19T13:49:00Z">
          <w:r w:rsidR="00764F5F" w:rsidRPr="006718BE" w:rsidDel="002A034B">
            <w:delText xml:space="preserve">you should </w:delText>
          </w:r>
        </w:del>
        <w:r w:rsidR="00764F5F" w:rsidRPr="006718BE">
          <w:t>change the timesheet manager. Reasons for a review may include simply to spot errors or to make sure individuals are charging their time against the correct project. A timesheet manager is also critical when you require approval for administrative time</w:t>
        </w:r>
      </w:moveTo>
      <w:ins w:id="2185" w:author="DM" w:date="2012-08-19T13:49:00Z">
        <w:r w:rsidR="006F7C76">
          <w:t>,</w:t>
        </w:r>
      </w:ins>
      <w:moveTo w:id="2186" w:author="DM" w:date="2012-08-19T13:45:00Z">
        <w:r w:rsidR="00764F5F" w:rsidRPr="006718BE">
          <w:t xml:space="preserve"> such as sick time and holiday or vacation time. </w:t>
        </w:r>
      </w:moveTo>
    </w:p>
    <w:p w:rsidR="00764F5F" w:rsidRPr="006718BE" w:rsidRDefault="00764F5F" w:rsidP="002A034B">
      <w:pPr>
        <w:pStyle w:val="ListParaSub"/>
      </w:pPr>
      <w:moveTo w:id="2187" w:author="DM" w:date="2012-08-19T13:45:00Z">
        <w:r w:rsidRPr="006718BE">
          <w:t>In the Assignment Attributes section, under Timesheet manager, click Browse to select the specific resource.</w:t>
        </w:r>
      </w:moveTo>
    </w:p>
    <w:p w:rsidR="0048105B" w:rsidRDefault="00367BB8">
      <w:pPr>
        <w:pStyle w:val="ListBulleted"/>
        <w:pPrChange w:id="2188" w:author="DM" w:date="2012-08-19T13:45:00Z">
          <w:pPr>
            <w:pStyle w:val="ListBulletedSub"/>
          </w:pPr>
        </w:pPrChange>
      </w:pPr>
      <w:moveTo w:id="2189" w:author="DM" w:date="2012-08-19T13:45:00Z">
        <w:r w:rsidRPr="00367BB8">
          <w:rPr>
            <w:b/>
            <w:rPrChange w:id="2190" w:author="DM" w:date="2012-08-19T13:49:00Z">
              <w:rPr/>
            </w:rPrChange>
          </w:rPr>
          <w:t>Resource Assignment Owner</w:t>
        </w:r>
      </w:moveTo>
      <w:ins w:id="2191" w:author="DM" w:date="2012-08-19T13:49:00Z">
        <w:r w:rsidRPr="00367BB8">
          <w:rPr>
            <w:b/>
            <w:rPrChange w:id="2192" w:author="DM" w:date="2012-08-19T13:49:00Z">
              <w:rPr/>
            </w:rPrChange>
          </w:rPr>
          <w:t>.</w:t>
        </w:r>
      </w:ins>
      <w:moveTo w:id="2193" w:author="DM" w:date="2012-08-19T13:45:00Z">
        <w:r w:rsidR="00764F5F" w:rsidRPr="006718BE">
          <w:t xml:space="preserve"> </w:t>
        </w:r>
        <w:del w:id="2194" w:author="DM" w:date="2012-08-19T13:49:00Z">
          <w:r w:rsidR="00764F5F" w:rsidDel="006F7C76">
            <w:delText>–</w:delText>
          </w:r>
          <w:r w:rsidR="00764F5F" w:rsidRPr="006718BE" w:rsidDel="006F7C76">
            <w:delText xml:space="preserve"> b</w:delText>
          </w:r>
        </w:del>
      </w:moveTo>
      <w:ins w:id="2195" w:author="DM" w:date="2012-08-19T13:49:00Z">
        <w:r w:rsidR="006F7C76">
          <w:t>B</w:t>
        </w:r>
      </w:ins>
      <w:moveTo w:id="2196" w:author="DM" w:date="2012-08-19T13:45:00Z">
        <w:r w:rsidR="00764F5F" w:rsidRPr="006718BE">
          <w:t xml:space="preserve">y default, a resource will also be the assignment owner. This means that a resource is responsible for updates on the task and will be the person logging into PWA to make changes. Reasons for changing the assignment owner may be if a personal assistant will be making the changes on PWA or if a resource is going to be unavailable because of a personal holiday or vacation. </w:t>
        </w:r>
      </w:moveTo>
    </w:p>
    <w:p w:rsidR="0048105B" w:rsidRDefault="00764F5F">
      <w:pPr>
        <w:pStyle w:val="ListParaSub"/>
      </w:pPr>
      <w:moveTo w:id="2197" w:author="DM" w:date="2012-08-19T13:45:00Z">
        <w:r w:rsidRPr="006718BE">
          <w:t>In the Assignment Attributes section, under Default Assignment Owner, click Browse to select the specific resource,</w:t>
        </w:r>
      </w:moveTo>
    </w:p>
    <w:p w:rsidR="0048105B" w:rsidRDefault="00367BB8">
      <w:pPr>
        <w:pStyle w:val="ListBulleted"/>
        <w:pPrChange w:id="2198" w:author="DM" w:date="2012-08-19T13:45:00Z">
          <w:pPr>
            <w:pStyle w:val="ListBulletedSub"/>
          </w:pPr>
        </w:pPrChange>
      </w:pPr>
      <w:moveTo w:id="2199" w:author="DM" w:date="2012-08-19T13:45:00Z">
        <w:r w:rsidRPr="00367BB8">
          <w:rPr>
            <w:b/>
            <w:rPrChange w:id="2200" w:author="DM" w:date="2012-08-19T13:51:00Z">
              <w:rPr/>
            </w:rPrChange>
          </w:rPr>
          <w:t>Account Status</w:t>
        </w:r>
      </w:moveTo>
      <w:ins w:id="2201" w:author="DM" w:date="2012-08-19T13:51:00Z">
        <w:r w:rsidRPr="00367BB8">
          <w:rPr>
            <w:b/>
            <w:rPrChange w:id="2202" w:author="DM" w:date="2012-08-19T13:51:00Z">
              <w:rPr/>
            </w:rPrChange>
          </w:rPr>
          <w:t>.</w:t>
        </w:r>
      </w:ins>
      <w:moveTo w:id="2203" w:author="DM" w:date="2012-08-19T13:45:00Z">
        <w:del w:id="2204" w:author="DM" w:date="2012-08-19T13:51:00Z">
          <w:r w:rsidR="00764F5F" w:rsidRPr="006718BE" w:rsidDel="006F7C76">
            <w:delText xml:space="preserve"> </w:delText>
          </w:r>
          <w:r w:rsidR="00764F5F" w:rsidDel="006F7C76">
            <w:delText>–</w:delText>
          </w:r>
        </w:del>
        <w:r w:rsidR="00764F5F" w:rsidRPr="006718BE">
          <w:t xml:space="preserve"> </w:t>
        </w:r>
      </w:moveTo>
      <w:ins w:id="2205" w:author="DM" w:date="2012-08-19T13:51:00Z">
        <w:r w:rsidR="006F7C76">
          <w:t>C</w:t>
        </w:r>
        <w:r w:rsidR="006F7C76" w:rsidRPr="006718BE">
          <w:t>hange</w:t>
        </w:r>
        <w:r w:rsidR="006F7C76">
          <w:t>s</w:t>
        </w:r>
        <w:r w:rsidR="006F7C76" w:rsidRPr="006718BE">
          <w:t xml:space="preserve"> in the list of resources</w:t>
        </w:r>
        <w:r w:rsidR="006F7C76" w:rsidRPr="006718BE" w:rsidDel="006F7C76">
          <w:t xml:space="preserve"> </w:t>
        </w:r>
        <w:r w:rsidR="006F7C76">
          <w:t xml:space="preserve">are </w:t>
        </w:r>
      </w:ins>
      <w:moveTo w:id="2206" w:author="DM" w:date="2012-08-19T13:45:00Z">
        <w:del w:id="2207" w:author="DM" w:date="2012-08-19T13:51:00Z">
          <w:r w:rsidR="00764F5F" w:rsidRPr="006718BE" w:rsidDel="006F7C76">
            <w:delText>c</w:delText>
          </w:r>
        </w:del>
      </w:moveTo>
      <w:ins w:id="2208" w:author="DM" w:date="2012-08-19T13:51:00Z">
        <w:r w:rsidR="006F7C76">
          <w:t>c</w:t>
        </w:r>
      </w:ins>
      <w:moveTo w:id="2209" w:author="DM" w:date="2012-08-19T13:45:00Z">
        <w:r w:rsidR="00764F5F" w:rsidRPr="006718BE">
          <w:t>ommon with many organizations</w:t>
        </w:r>
        <w:del w:id="2210" w:author="DM" w:date="2012-08-19T13:51:00Z">
          <w:r w:rsidR="00764F5F" w:rsidRPr="006718BE" w:rsidDel="006F7C76">
            <w:delText xml:space="preserve"> is a change in the list of resources</w:delText>
          </w:r>
        </w:del>
        <w:r w:rsidR="00764F5F" w:rsidRPr="006718BE">
          <w:t xml:space="preserve">. For example, a resource may leave the organization or no longer be available for project work due to an extended leave of absence. While you may think that you should delete a resource </w:t>
        </w:r>
      </w:moveTo>
      <w:proofErr w:type="gramStart"/>
      <w:ins w:id="2211" w:author="DM" w:date="2012-08-19T13:51:00Z">
        <w:r w:rsidR="006F7C76">
          <w:t>who</w:t>
        </w:r>
      </w:ins>
      <w:proofErr w:type="gramEnd"/>
      <w:moveTo w:id="2212" w:author="DM" w:date="2012-08-19T13:45:00Z">
        <w:del w:id="2213" w:author="DM" w:date="2012-08-19T13:51:00Z">
          <w:r w:rsidR="00764F5F" w:rsidRPr="006718BE" w:rsidDel="006F7C76">
            <w:delText>that</w:delText>
          </w:r>
        </w:del>
        <w:r w:rsidR="00764F5F" w:rsidRPr="006718BE">
          <w:t xml:space="preserve"> is no longer needed, that is not the best approach</w:t>
        </w:r>
        <w:r w:rsidR="00764F5F">
          <w:t xml:space="preserve">. Doing so </w:t>
        </w:r>
        <w:r w:rsidR="00764F5F" w:rsidRPr="006718BE">
          <w:t>would remove all historical data about that specific resource. A better method is to make a resource inactive and reassign all future work to someone else.</w:t>
        </w:r>
      </w:moveTo>
    </w:p>
    <w:p w:rsidR="0048105B" w:rsidRDefault="00764F5F">
      <w:pPr>
        <w:pStyle w:val="ListParaSub"/>
        <w:rPr>
          <w:ins w:id="2214" w:author="DM" w:date="2012-08-19T13:45:00Z"/>
        </w:rPr>
      </w:pPr>
      <w:moveTo w:id="2215" w:author="DM" w:date="2012-08-19T13:45:00Z">
        <w:r w:rsidRPr="006718BE">
          <w:t>In the Identification Information section, under Account Status, choose either Active or Inactive.</w:t>
        </w:r>
      </w:moveTo>
    </w:p>
    <w:p w:rsidR="0048105B" w:rsidRDefault="00764F5F">
      <w:pPr>
        <w:pStyle w:val="Para"/>
        <w:pPrChange w:id="2216" w:author="DM" w:date="2012-08-19T13:45:00Z">
          <w:pPr>
            <w:pStyle w:val="ListParaSub"/>
          </w:pPr>
        </w:pPrChange>
      </w:pPr>
      <w:ins w:id="2217" w:author="DM" w:date="2012-08-19T13:46:00Z">
        <w:r>
          <w:t xml:space="preserve">All </w:t>
        </w:r>
      </w:ins>
      <w:ins w:id="2218" w:author="DM" w:date="2012-08-19T13:47:00Z">
        <w:r w:rsidR="002A034B">
          <w:t xml:space="preserve">use any </w:t>
        </w:r>
      </w:ins>
      <w:ins w:id="2219" w:author="DM" w:date="2012-08-19T13:46:00Z">
        <w:r>
          <w:t>of these items</w:t>
        </w:r>
      </w:ins>
      <w:ins w:id="2220" w:author="DM" w:date="2012-08-19T13:47:00Z">
        <w:r w:rsidR="002A034B">
          <w:t>:</w:t>
        </w:r>
      </w:ins>
    </w:p>
    <w:moveToRangeEnd w:id="2152"/>
    <w:p w:rsidR="00A852AF" w:rsidRPr="006718BE" w:rsidRDefault="00A852AF" w:rsidP="00A500CE">
      <w:pPr>
        <w:pStyle w:val="ListNumbered"/>
      </w:pPr>
      <w:r w:rsidRPr="006718BE">
        <w:t>1.</w:t>
      </w:r>
      <w:r w:rsidRPr="006718BE">
        <w:tab/>
        <w:t>On the Quick Launch menu, click Resource Center.</w:t>
      </w:r>
    </w:p>
    <w:p w:rsidR="00A852AF" w:rsidRPr="006718BE" w:rsidDel="00CE4BF7" w:rsidRDefault="00A852AF" w:rsidP="00A500CE">
      <w:pPr>
        <w:pStyle w:val="ListNumbered"/>
        <w:rPr>
          <w:del w:id="2221" w:author="DM" w:date="2012-08-20T16:09:00Z"/>
        </w:rPr>
      </w:pPr>
      <w:r w:rsidRPr="006718BE">
        <w:t>2.</w:t>
      </w:r>
      <w:r w:rsidRPr="006718BE">
        <w:tab/>
        <w:t>Select a resource and then click Edit Resource. The Edit Resource Web Page appears.</w:t>
      </w:r>
    </w:p>
    <w:p w:rsidR="00A852AF" w:rsidRPr="006718BE" w:rsidDel="00764F5F" w:rsidRDefault="00A852AF">
      <w:pPr>
        <w:pStyle w:val="ListNumbered"/>
        <w:pPrChange w:id="2222" w:author="DM" w:date="2012-08-20T16:09:00Z">
          <w:pPr>
            <w:pStyle w:val="ListBulletedSub"/>
          </w:pPr>
        </w:pPrChange>
      </w:pPr>
      <w:moveFromRangeStart w:id="2223" w:author="DM" w:date="2012-08-19T13:45:00Z" w:name="move333147266"/>
      <w:moveFrom w:id="2224" w:author="DM" w:date="2012-08-19T13:45:00Z">
        <w:r w:rsidRPr="006718BE" w:rsidDel="00764F5F">
          <w:t xml:space="preserve">Resource Booking Type </w:t>
        </w:r>
        <w:r w:rsidR="00FB0829" w:rsidDel="00764F5F">
          <w:t>–</w:t>
        </w:r>
        <w:r w:rsidR="00FB0829" w:rsidRPr="006718BE" w:rsidDel="00764F5F">
          <w:t xml:space="preserve"> </w:t>
        </w:r>
        <w:r w:rsidRPr="006718BE" w:rsidDel="00764F5F">
          <w:t xml:space="preserve">when resources are assigned you have the choice to make each assignment a committed or proposed assignment. Each organization can specify guidelines </w:t>
        </w:r>
        <w:r w:rsidR="00FB0829" w:rsidDel="00764F5F">
          <w:t xml:space="preserve">for the correct use of </w:t>
        </w:r>
        <w:r w:rsidRPr="006718BE" w:rsidDel="00764F5F">
          <w:t>committed or proposed</w:t>
        </w:r>
        <w:r w:rsidR="00FB0829" w:rsidDel="00764F5F">
          <w:t xml:space="preserve"> assignments</w:t>
        </w:r>
        <w:r w:rsidRPr="006718BE" w:rsidDel="00764F5F">
          <w:t xml:space="preserve"> but in general, a committed resource is an assignment that is confirmed while a proposed assignment requires some type of approval process. Proposed assignments are not visible to the resource in PWA. Unless you choose to turn on proposed, only committed assignments display in PWA on the Resource Assignments or Resource Availability page available on the Ribbon in the Resource Center. Even though a resource may be predefined with one option, you can change the resource booking type when the resource is assigned. </w:t>
        </w:r>
      </w:moveFrom>
    </w:p>
    <w:p w:rsidR="00A852AF" w:rsidRPr="006718BE" w:rsidDel="00CE4BF7" w:rsidRDefault="00A852AF" w:rsidP="00CB704C">
      <w:pPr>
        <w:pStyle w:val="ListParaSub"/>
        <w:rPr>
          <w:del w:id="2225" w:author="DM" w:date="2012-08-20T16:09:00Z"/>
        </w:rPr>
      </w:pPr>
      <w:moveFrom w:id="2226" w:author="DM" w:date="2012-08-19T13:45:00Z">
        <w:r w:rsidRPr="006718BE" w:rsidDel="00764F5F">
          <w:t>In the Assignment Attributes section, under Default Booking Type, choose either Committed or Proposed.</w:t>
        </w:r>
      </w:moveFrom>
    </w:p>
    <w:p w:rsidR="00A852AF" w:rsidRPr="006718BE" w:rsidDel="00CE4BF7" w:rsidRDefault="00A852AF">
      <w:pPr>
        <w:pStyle w:val="ListParaSub"/>
        <w:rPr>
          <w:del w:id="2227" w:author="DM" w:date="2012-08-20T16:09:00Z"/>
        </w:rPr>
        <w:pPrChange w:id="2228" w:author="DM" w:date="2012-08-20T16:09:00Z">
          <w:pPr>
            <w:pStyle w:val="ListBulletedSub"/>
          </w:pPr>
        </w:pPrChange>
      </w:pPr>
      <w:moveFrom w:id="2229" w:author="DM" w:date="2012-08-19T13:45:00Z">
        <w:del w:id="2230" w:author="DM" w:date="2012-08-20T16:09:00Z">
          <w:r w:rsidRPr="006718BE" w:rsidDel="00CE4BF7">
            <w:delText xml:space="preserve">Timesheet Manager </w:delText>
          </w:r>
          <w:r w:rsidR="00FB0829" w:rsidDel="00CE4BF7">
            <w:delText>–</w:delText>
          </w:r>
          <w:r w:rsidR="00FB0829" w:rsidRPr="006718BE" w:rsidDel="00CE4BF7">
            <w:delText xml:space="preserve"> </w:delText>
          </w:r>
          <w:r w:rsidRPr="006718BE" w:rsidDel="00CE4BF7">
            <w:delText>by default, a resource will also be the timesheet manager. This means that unless this option is changed, resource</w:delText>
          </w:r>
          <w:r w:rsidR="00D46079" w:rsidDel="00CE4BF7">
            <w:delText>s</w:delText>
          </w:r>
          <w:r w:rsidRPr="006718BE" w:rsidDel="00CE4BF7">
            <w:delText xml:space="preserve"> can approve </w:delText>
          </w:r>
          <w:r w:rsidR="00D46079" w:rsidDel="00CE4BF7">
            <w:delText>their</w:delText>
          </w:r>
          <w:r w:rsidR="00D46079" w:rsidRPr="006718BE" w:rsidDel="00CE4BF7">
            <w:delText xml:space="preserve"> </w:delText>
          </w:r>
          <w:r w:rsidRPr="006718BE" w:rsidDel="00CE4BF7">
            <w:delText>own timesheet</w:delText>
          </w:r>
          <w:r w:rsidR="00D46079" w:rsidDel="00CE4BF7">
            <w:delText>s</w:delText>
          </w:r>
          <w:r w:rsidRPr="006718BE" w:rsidDel="00CE4BF7">
            <w:delText xml:space="preserve">. If your organization wants to require a review of a timesheet before it is approved, you should change the timesheet manager. Reasons for a review may include simply to spot errors or to make sure individuals are charging their time against the correct project. A timesheet manager is also critical when you require approval for administrative time such as sick time and holiday or vacation time. </w:delText>
          </w:r>
        </w:del>
      </w:moveFrom>
    </w:p>
    <w:p w:rsidR="00A852AF" w:rsidRPr="006718BE" w:rsidDel="00CE4BF7" w:rsidRDefault="00A852AF" w:rsidP="00CB704C">
      <w:pPr>
        <w:pStyle w:val="ListParaSub"/>
        <w:rPr>
          <w:del w:id="2231" w:author="DM" w:date="2012-08-20T16:09:00Z"/>
        </w:rPr>
      </w:pPr>
      <w:moveFrom w:id="2232" w:author="DM" w:date="2012-08-19T13:45:00Z">
        <w:del w:id="2233" w:author="DM" w:date="2012-08-20T16:09:00Z">
          <w:r w:rsidRPr="006718BE" w:rsidDel="00CE4BF7">
            <w:delText>In the Assignment Attributes section, under Timesheet manager, click Browse to select the specific resource.</w:delText>
          </w:r>
        </w:del>
      </w:moveFrom>
    </w:p>
    <w:p w:rsidR="00A852AF" w:rsidRPr="006718BE" w:rsidDel="00CE4BF7" w:rsidRDefault="00A852AF">
      <w:pPr>
        <w:pStyle w:val="ListParaSub"/>
        <w:rPr>
          <w:del w:id="2234" w:author="DM" w:date="2012-08-20T16:09:00Z"/>
        </w:rPr>
        <w:pPrChange w:id="2235" w:author="DM" w:date="2012-08-20T16:09:00Z">
          <w:pPr>
            <w:pStyle w:val="ListBulletedSub"/>
          </w:pPr>
        </w:pPrChange>
      </w:pPr>
      <w:moveFrom w:id="2236" w:author="DM" w:date="2012-08-19T13:45:00Z">
        <w:del w:id="2237" w:author="DM" w:date="2012-08-20T16:09:00Z">
          <w:r w:rsidRPr="006718BE" w:rsidDel="00CE4BF7">
            <w:delText xml:space="preserve">Resource Assignment Owner </w:delText>
          </w:r>
          <w:r w:rsidR="00FB0829" w:rsidDel="00CE4BF7">
            <w:delText>–</w:delText>
          </w:r>
          <w:r w:rsidR="00FB0829" w:rsidRPr="006718BE" w:rsidDel="00CE4BF7">
            <w:delText xml:space="preserve"> </w:delText>
          </w:r>
          <w:r w:rsidRPr="006718BE" w:rsidDel="00CE4BF7">
            <w:delText xml:space="preserve">by default, a resource will also be the assignment owner. This means that a resource is responsible for updates on the task and will be the person logging into PWA to make changes. Reasons for changing the assignment owner may be if a personal assistant will be making the changes on PWA or if a resource is going to be unavailable because of a personal holiday or vacation. </w:delText>
          </w:r>
        </w:del>
      </w:moveFrom>
    </w:p>
    <w:p w:rsidR="00A852AF" w:rsidRPr="006718BE" w:rsidDel="00CE4BF7" w:rsidRDefault="00A852AF" w:rsidP="00CB704C">
      <w:pPr>
        <w:pStyle w:val="ListParaSub"/>
        <w:rPr>
          <w:del w:id="2238" w:author="DM" w:date="2012-08-20T16:09:00Z"/>
        </w:rPr>
      </w:pPr>
      <w:moveFrom w:id="2239" w:author="DM" w:date="2012-08-19T13:45:00Z">
        <w:del w:id="2240" w:author="DM" w:date="2012-08-20T16:09:00Z">
          <w:r w:rsidRPr="006718BE" w:rsidDel="00CE4BF7">
            <w:delText>In the Assignment Attributes section, under Default Assignment Owner, click Browse to select the specific resource,</w:delText>
          </w:r>
        </w:del>
      </w:moveFrom>
    </w:p>
    <w:p w:rsidR="00A852AF" w:rsidRPr="006718BE" w:rsidDel="00CE4BF7" w:rsidRDefault="00A852AF">
      <w:pPr>
        <w:pStyle w:val="ListParaSub"/>
        <w:rPr>
          <w:del w:id="2241" w:author="DM" w:date="2012-08-20T16:09:00Z"/>
        </w:rPr>
        <w:pPrChange w:id="2242" w:author="DM" w:date="2012-08-20T16:09:00Z">
          <w:pPr>
            <w:pStyle w:val="ListBulletedSub"/>
          </w:pPr>
        </w:pPrChange>
      </w:pPr>
      <w:moveFrom w:id="2243" w:author="DM" w:date="2012-08-19T13:45:00Z">
        <w:del w:id="2244" w:author="DM" w:date="2012-08-20T16:09:00Z">
          <w:r w:rsidRPr="006718BE" w:rsidDel="00CE4BF7">
            <w:delText xml:space="preserve">Account Status </w:delText>
          </w:r>
          <w:r w:rsidR="00FB0829" w:rsidDel="00CE4BF7">
            <w:delText>–</w:delText>
          </w:r>
          <w:r w:rsidR="00FB0829" w:rsidRPr="006718BE" w:rsidDel="00CE4BF7">
            <w:delText xml:space="preserve"> </w:delText>
          </w:r>
          <w:r w:rsidRPr="006718BE" w:rsidDel="00CE4BF7">
            <w:delText>common with many organizations is a change in the list of resources. For example, a resource may leave the organization or no longer be available for project work due to an extended leave of absence. While you may think that you should delete a resource that is no longer needed, that is not the best approach</w:delText>
          </w:r>
          <w:r w:rsidR="00FB0829" w:rsidDel="00CE4BF7">
            <w:delText xml:space="preserve">. Doing so </w:delText>
          </w:r>
          <w:r w:rsidRPr="006718BE" w:rsidDel="00CE4BF7">
            <w:delText>would remove all historical data about that specific resource. A better method is to make a resource inactive and reassign all future work to someone else.</w:delText>
          </w:r>
        </w:del>
      </w:moveFrom>
    </w:p>
    <w:p w:rsidR="00A852AF" w:rsidRPr="006718BE" w:rsidDel="00764F5F" w:rsidRDefault="00A852AF" w:rsidP="00CB704C">
      <w:pPr>
        <w:pStyle w:val="ListParaSub"/>
      </w:pPr>
      <w:moveFrom w:id="2245" w:author="DM" w:date="2012-08-19T13:45:00Z">
        <w:r w:rsidRPr="006718BE" w:rsidDel="00764F5F">
          <w:t>In the Identification Information section, under Account Status, choose either Active or Inactive.</w:t>
        </w:r>
      </w:moveFrom>
    </w:p>
    <w:moveFromRangeEnd w:id="2223"/>
    <w:p w:rsidR="00877296" w:rsidRPr="006718BE" w:rsidRDefault="00877296" w:rsidP="00A500CE">
      <w:pPr>
        <w:pStyle w:val="H3"/>
      </w:pPr>
      <w:r w:rsidRPr="006718BE">
        <w:t>Hiring Resources</w:t>
      </w:r>
    </w:p>
    <w:p w:rsidR="00877296" w:rsidRPr="006718BE" w:rsidRDefault="00877296" w:rsidP="00877296">
      <w:pPr>
        <w:pStyle w:val="Para"/>
      </w:pPr>
      <w:r w:rsidRPr="006718BE">
        <w:t xml:space="preserve">Careful evaluation using the Requirements Details view will highlight specific projects or time periods where you will need to hire resources to meet </w:t>
      </w:r>
      <w:ins w:id="2246" w:author="DM" w:date="2012-08-19T13:52:00Z">
        <w:r w:rsidR="006F7C76">
          <w:t xml:space="preserve">project </w:t>
        </w:r>
      </w:ins>
      <w:del w:id="2247" w:author="DM" w:date="2012-08-19T13:52:00Z">
        <w:r w:rsidRPr="006718BE" w:rsidDel="006F7C76">
          <w:delText xml:space="preserve">the </w:delText>
        </w:r>
      </w:del>
      <w:r w:rsidRPr="006718BE">
        <w:t xml:space="preserve">needs and remove any deficits. There are </w:t>
      </w:r>
      <w:r w:rsidR="00F96852">
        <w:t xml:space="preserve">two </w:t>
      </w:r>
      <w:r w:rsidRPr="006718BE">
        <w:t xml:space="preserve">options in terms of hiring resources. </w:t>
      </w:r>
    </w:p>
    <w:p w:rsidR="00877296" w:rsidRPr="006718BE" w:rsidRDefault="00F96852" w:rsidP="00CB704C">
      <w:pPr>
        <w:pStyle w:val="ListNumbered"/>
      </w:pPr>
      <w:r>
        <w:t>1.</w:t>
      </w:r>
      <w:r>
        <w:tab/>
      </w:r>
      <w:r w:rsidR="00877296" w:rsidRPr="006718BE">
        <w:t>Return to the proposal and adjust the resource plan</w:t>
      </w:r>
      <w:r>
        <w:t>.</w:t>
      </w:r>
    </w:p>
    <w:p w:rsidR="00877296" w:rsidRPr="006718BE" w:rsidRDefault="00F96852" w:rsidP="00CB704C">
      <w:pPr>
        <w:pStyle w:val="ListNumbered"/>
      </w:pPr>
      <w:r>
        <w:t>2.</w:t>
      </w:r>
      <w:r>
        <w:tab/>
      </w:r>
      <w:r w:rsidR="00877296" w:rsidRPr="006718BE">
        <w:t>Hire resources in the portfolio and allow Project Server to specify where the hired resources should go</w:t>
      </w:r>
      <w:r>
        <w:t>.</w:t>
      </w:r>
    </w:p>
    <w:p w:rsidR="00877296" w:rsidRPr="006718BE" w:rsidRDefault="00877296" w:rsidP="00877296">
      <w:pPr>
        <w:pStyle w:val="Para"/>
      </w:pPr>
      <w:r w:rsidRPr="006718BE">
        <w:t>To hire resources in the portfolio:</w:t>
      </w:r>
    </w:p>
    <w:p w:rsidR="00877296" w:rsidRPr="006718BE" w:rsidRDefault="00877296" w:rsidP="00A500CE">
      <w:pPr>
        <w:pStyle w:val="ListNumbered"/>
      </w:pPr>
      <w:r w:rsidRPr="006718BE">
        <w:t>1.</w:t>
      </w:r>
      <w:r w:rsidRPr="006718BE">
        <w:tab/>
        <w:t>On the Resource Constraint Analysis page in the Portfolio Selection group in the Scenario list, select [Current].</w:t>
      </w:r>
    </w:p>
    <w:p w:rsidR="00877296" w:rsidRPr="006718BE" w:rsidRDefault="00877296" w:rsidP="00A500CE">
      <w:pPr>
        <w:pStyle w:val="ListNumbered"/>
      </w:pPr>
      <w:r w:rsidRPr="006718BE">
        <w:t>2.</w:t>
      </w:r>
      <w:r w:rsidRPr="006718BE">
        <w:tab/>
        <w:t>In the Metrics section</w:t>
      </w:r>
      <w:del w:id="2248" w:author="DM" w:date="2012-08-19T13:52:00Z">
        <w:r w:rsidRPr="006718BE" w:rsidDel="008965A1">
          <w:delText>,</w:delText>
        </w:r>
      </w:del>
      <w:r w:rsidRPr="006718BE">
        <w:t xml:space="preserve"> under Resource Constraints, change the value in the Hire Resources field to a number greater than 0. </w:t>
      </w:r>
    </w:p>
    <w:p w:rsidR="00877296" w:rsidRPr="006718BE" w:rsidRDefault="00877296" w:rsidP="00A500CE">
      <w:pPr>
        <w:pStyle w:val="ListNumbered"/>
      </w:pPr>
      <w:r w:rsidRPr="006718BE">
        <w:t>3.</w:t>
      </w:r>
      <w:r w:rsidRPr="006718BE">
        <w:tab/>
        <w:t xml:space="preserve">On the </w:t>
      </w:r>
      <w:del w:id="2249" w:author="DM" w:date="2012-08-19T13:52:00Z">
        <w:r w:rsidRPr="006718BE" w:rsidDel="008965A1">
          <w:delText>R</w:delText>
        </w:r>
      </w:del>
      <w:ins w:id="2250" w:author="DM" w:date="2012-08-19T13:52:00Z">
        <w:r w:rsidR="008965A1">
          <w:t>r</w:t>
        </w:r>
      </w:ins>
      <w:r w:rsidRPr="006718BE">
        <w:t>ibbon in the Portfolio Selection group, click Recalculate.</w:t>
      </w:r>
    </w:p>
    <w:p w:rsidR="00877296" w:rsidRPr="006718BE" w:rsidRDefault="00877296" w:rsidP="00A500CE">
      <w:pPr>
        <w:pStyle w:val="H3"/>
      </w:pPr>
      <w:r w:rsidRPr="006718BE">
        <w:t xml:space="preserve">Viewing Deficit </w:t>
      </w:r>
      <w:ins w:id="2251" w:author="DM" w:date="2012-08-19T13:52:00Z">
        <w:r w:rsidR="008965A1">
          <w:t>and</w:t>
        </w:r>
      </w:ins>
      <w:del w:id="2252" w:author="DM" w:date="2012-08-19T13:52:00Z">
        <w:r w:rsidRPr="006718BE" w:rsidDel="008965A1">
          <w:delText>&amp;</w:delText>
        </w:r>
      </w:del>
      <w:r w:rsidRPr="006718BE">
        <w:t xml:space="preserve"> Surplus </w:t>
      </w:r>
      <w:r w:rsidR="000668B7">
        <w:t xml:space="preserve">Reports </w:t>
      </w:r>
      <w:r w:rsidRPr="006718BE">
        <w:t xml:space="preserve">and Hired Resource Reports </w:t>
      </w:r>
    </w:p>
    <w:p w:rsidR="00877296" w:rsidRPr="006718BE" w:rsidRDefault="00877296" w:rsidP="00877296">
      <w:pPr>
        <w:pStyle w:val="Para"/>
      </w:pPr>
      <w:del w:id="2253" w:author="DM" w:date="2012-08-19T13:52:00Z">
        <w:r w:rsidRPr="006718BE" w:rsidDel="008965A1">
          <w:delText>There are t</w:delText>
        </w:r>
      </w:del>
      <w:ins w:id="2254" w:author="DM" w:date="2012-08-19T13:53:00Z">
        <w:r w:rsidR="008965A1">
          <w:t>T</w:t>
        </w:r>
      </w:ins>
      <w:r w:rsidRPr="006718BE">
        <w:t xml:space="preserve">wo reports </w:t>
      </w:r>
      <w:del w:id="2255" w:author="DM" w:date="2012-08-19T13:53:00Z">
        <w:r w:rsidRPr="006718BE" w:rsidDel="008965A1">
          <w:delText xml:space="preserve">that </w:delText>
        </w:r>
      </w:del>
      <w:r w:rsidRPr="006718BE">
        <w:t xml:space="preserve">are available in the Resource Constraint Analysis to help you make decisions about hiring resources. </w:t>
      </w:r>
    </w:p>
    <w:p w:rsidR="00877296" w:rsidRPr="006718BE" w:rsidRDefault="000668B7" w:rsidP="00CB704C">
      <w:pPr>
        <w:pStyle w:val="ListNumbered"/>
      </w:pPr>
      <w:r>
        <w:t>1.</w:t>
      </w:r>
      <w:r>
        <w:tab/>
      </w:r>
      <w:r w:rsidR="00367BB8" w:rsidRPr="00367BB8">
        <w:rPr>
          <w:b/>
          <w:rPrChange w:id="2256" w:author="DM" w:date="2012-08-19T13:53:00Z">
            <w:rPr/>
          </w:rPrChange>
        </w:rPr>
        <w:t>Deficit and Surplus</w:t>
      </w:r>
      <w:ins w:id="2257" w:author="DM" w:date="2012-08-19T13:53:00Z">
        <w:r w:rsidR="00367BB8" w:rsidRPr="00367BB8">
          <w:rPr>
            <w:b/>
            <w:rPrChange w:id="2258" w:author="DM" w:date="2012-08-19T13:53:00Z">
              <w:rPr/>
            </w:rPrChange>
          </w:rPr>
          <w:t>.</w:t>
        </w:r>
      </w:ins>
      <w:del w:id="2259" w:author="DM" w:date="2012-08-19T13:53:00Z">
        <w:r w:rsidR="00877296" w:rsidRPr="006718BE" w:rsidDel="008965A1">
          <w:delText xml:space="preserve"> –</w:delText>
        </w:r>
      </w:del>
      <w:r w:rsidR="00877296" w:rsidRPr="006718BE">
        <w:t xml:space="preserve"> What is displayed represents either a surplus or </w:t>
      </w:r>
      <w:ins w:id="2260" w:author="DM" w:date="2012-08-19T13:53:00Z">
        <w:r w:rsidR="008965A1">
          <w:t xml:space="preserve">a </w:t>
        </w:r>
      </w:ins>
      <w:r w:rsidR="00877296" w:rsidRPr="006718BE">
        <w:t xml:space="preserve">deficit. Positive numbers indicate a surplus, negative numbers are a deficit. </w:t>
      </w:r>
    </w:p>
    <w:p w:rsidR="00877296" w:rsidRPr="006718BE" w:rsidRDefault="000668B7" w:rsidP="00CB704C">
      <w:pPr>
        <w:pStyle w:val="ListNumbered"/>
      </w:pPr>
      <w:r>
        <w:t>2.</w:t>
      </w:r>
      <w:r>
        <w:tab/>
      </w:r>
      <w:r w:rsidR="00367BB8" w:rsidRPr="00367BB8">
        <w:rPr>
          <w:b/>
          <w:rPrChange w:id="2261" w:author="DM" w:date="2012-08-19T13:53:00Z">
            <w:rPr/>
          </w:rPrChange>
        </w:rPr>
        <w:t>Hired Resources Report</w:t>
      </w:r>
      <w:ins w:id="2262" w:author="DM" w:date="2012-08-19T13:53:00Z">
        <w:r w:rsidR="008965A1">
          <w:t>.</w:t>
        </w:r>
      </w:ins>
      <w:r w:rsidR="00877296" w:rsidRPr="006718BE">
        <w:t xml:space="preserve"> </w:t>
      </w:r>
      <w:ins w:id="2263" w:author="DM" w:date="2012-08-19T13:53:00Z">
        <w:r w:rsidR="008965A1">
          <w:t>This report</w:t>
        </w:r>
      </w:ins>
      <w:del w:id="2264" w:author="DM" w:date="2012-08-19T13:53:00Z">
        <w:r w:rsidR="00877296" w:rsidRPr="006718BE" w:rsidDel="008965A1">
          <w:delText>–</w:delText>
        </w:r>
      </w:del>
      <w:r w:rsidR="00877296" w:rsidRPr="006718BE">
        <w:t xml:space="preserve"> </w:t>
      </w:r>
      <w:del w:id="2265" w:author="DM" w:date="2012-08-19T13:53:00Z">
        <w:r w:rsidR="00877296" w:rsidRPr="006718BE" w:rsidDel="008965A1">
          <w:delText>D</w:delText>
        </w:r>
      </w:del>
      <w:ins w:id="2266" w:author="DM" w:date="2012-08-19T13:53:00Z">
        <w:r w:rsidR="008965A1">
          <w:t>d</w:t>
        </w:r>
      </w:ins>
      <w:r w:rsidR="00877296" w:rsidRPr="006718BE">
        <w:t>isplays resource roles that were hired after changing the hired resources from 0 to another number.</w:t>
      </w:r>
    </w:p>
    <w:p w:rsidR="00877296" w:rsidRPr="006718BE" w:rsidRDefault="00877296" w:rsidP="00CB704C">
      <w:pPr>
        <w:pStyle w:val="ListPara"/>
      </w:pPr>
      <w:r w:rsidRPr="006718BE">
        <w:t xml:space="preserve">The Hired Resources Report is </w:t>
      </w:r>
      <w:del w:id="2267" w:author="DM" w:date="2012-08-19T13:53:00Z">
        <w:r w:rsidRPr="006718BE" w:rsidDel="008965A1">
          <w:delText xml:space="preserve">only </w:delText>
        </w:r>
      </w:del>
      <w:r w:rsidRPr="006718BE">
        <w:t xml:space="preserve">available </w:t>
      </w:r>
      <w:ins w:id="2268" w:author="DM" w:date="2012-08-19T13:53:00Z">
        <w:r w:rsidR="008965A1">
          <w:t>only after</w:t>
        </w:r>
      </w:ins>
      <w:del w:id="2269" w:author="DM" w:date="2012-08-19T13:53:00Z">
        <w:r w:rsidRPr="006718BE" w:rsidDel="008965A1">
          <w:delText>following</w:delText>
        </w:r>
      </w:del>
      <w:r w:rsidRPr="006718BE">
        <w:t xml:space="preserve"> the </w:t>
      </w:r>
      <w:ins w:id="2270" w:author="Jeff Jacobson" w:date="2012-09-06T11:01:00Z">
        <w:r w:rsidR="00375100">
          <w:t xml:space="preserve">process of </w:t>
        </w:r>
      </w:ins>
      <w:r w:rsidRPr="006718BE">
        <w:t xml:space="preserve">hiring </w:t>
      </w:r>
      <w:del w:id="2271" w:author="Jeff Jacobson" w:date="2012-09-06T11:01:00Z">
        <w:r w:rsidRPr="006718BE" w:rsidDel="00375100">
          <w:delText xml:space="preserve">of </w:delText>
        </w:r>
      </w:del>
      <w:r w:rsidRPr="006718BE">
        <w:t xml:space="preserve">resources </w:t>
      </w:r>
      <w:del w:id="2272" w:author="Jeff Jacobson" w:date="2012-09-06T11:01:00Z">
        <w:r w:rsidRPr="006718BE" w:rsidDel="00375100">
          <w:delText xml:space="preserve">and </w:delText>
        </w:r>
      </w:del>
      <w:ins w:id="2273" w:author="Jeff Jacobson" w:date="2012-09-06T11:01:00Z">
        <w:r w:rsidR="00375100">
          <w:t>(</w:t>
        </w:r>
      </w:ins>
      <w:r w:rsidRPr="006718BE">
        <w:t>explained in the previous topic</w:t>
      </w:r>
      <w:ins w:id="2274" w:author="Jeff Jacobson" w:date="2012-09-06T11:01:00Z">
        <w:r w:rsidR="00375100">
          <w:t>) has been completed</w:t>
        </w:r>
      </w:ins>
      <w:ins w:id="2275" w:author="DM" w:date="2012-08-19T13:53:00Z">
        <w:del w:id="2276" w:author="Jeff Jacobson" w:date="2012-09-06T11:01:00Z">
          <w:r w:rsidR="008965A1" w:rsidDel="00375100">
            <w:rPr>
              <w:rStyle w:val="QueryInline"/>
            </w:rPr>
            <w:delText>[AU: clarify meaning]</w:delText>
          </w:r>
        </w:del>
      </w:ins>
      <w:r w:rsidRPr="006718BE">
        <w:t xml:space="preserve">. </w:t>
      </w:r>
    </w:p>
    <w:p w:rsidR="000668B7" w:rsidRDefault="00877296" w:rsidP="00633ECB">
      <w:pPr>
        <w:pStyle w:val="Para"/>
      </w:pPr>
      <w:r w:rsidRPr="006718BE">
        <w:t>To display one of the resource reports</w:t>
      </w:r>
      <w:ins w:id="2277" w:author="DM" w:date="2012-08-19T13:53:00Z">
        <w:r w:rsidR="008965A1">
          <w:t>,</w:t>
        </w:r>
      </w:ins>
      <w:r w:rsidR="000668B7">
        <w:t xml:space="preserve"> select the desired report from the Reports button in the Portfolio Section of the Resource Constraint Analysis page.</w:t>
      </w:r>
      <w:bookmarkStart w:id="2278" w:name="_Toc306545898"/>
    </w:p>
    <w:p w:rsidR="004A0A13" w:rsidRDefault="00DB6F09" w:rsidP="004A0A13">
      <w:pPr>
        <w:pStyle w:val="H1"/>
      </w:pPr>
      <w:r>
        <w:t>Creating and Running Multiple Scenarios for Portfolio Planning</w:t>
      </w:r>
      <w:bookmarkEnd w:id="2278"/>
    </w:p>
    <w:p w:rsidR="001B1687" w:rsidRDefault="001B1687" w:rsidP="001B1687">
      <w:pPr>
        <w:pStyle w:val="Para"/>
      </w:pPr>
      <w:r w:rsidRPr="00FE5980">
        <w:t xml:space="preserve">In 1998, the </w:t>
      </w:r>
      <w:r>
        <w:t>U</w:t>
      </w:r>
      <w:ins w:id="2279" w:author="DM" w:date="2012-08-19T13:53:00Z">
        <w:r w:rsidR="008965A1">
          <w:t>.</w:t>
        </w:r>
      </w:ins>
      <w:r>
        <w:t>S</w:t>
      </w:r>
      <w:ins w:id="2280" w:author="DM" w:date="2012-08-19T13:53:00Z">
        <w:r w:rsidR="008965A1">
          <w:t>.</w:t>
        </w:r>
      </w:ins>
      <w:r>
        <w:t xml:space="preserve"> Government General </w:t>
      </w:r>
      <w:r w:rsidRPr="00FE5980">
        <w:t>A</w:t>
      </w:r>
      <w:r>
        <w:t xml:space="preserve">ccounting </w:t>
      </w:r>
      <w:r w:rsidRPr="00FE5980">
        <w:t>O</w:t>
      </w:r>
      <w:r>
        <w:t xml:space="preserve">ffice </w:t>
      </w:r>
      <w:del w:id="2281" w:author="DM" w:date="2012-08-20T16:10:00Z">
        <w:r w:rsidDel="00CE4BF7">
          <w:delText xml:space="preserve">(GAO) </w:delText>
        </w:r>
      </w:del>
      <w:r>
        <w:t xml:space="preserve">released </w:t>
      </w:r>
      <w:r w:rsidR="00EC1EE3">
        <w:t>“</w:t>
      </w:r>
      <w:r w:rsidRPr="00FE5980">
        <w:t>An Executive Guide: Measuring Performance and Demonstrating Results of Information Technology Investments</w:t>
      </w:r>
      <w:ins w:id="2282" w:author="DM" w:date="2012-08-19T13:54:00Z">
        <w:r w:rsidR="008965A1">
          <w:t>,</w:t>
        </w:r>
      </w:ins>
      <w:r w:rsidR="00EC1EE3">
        <w:t>”</w:t>
      </w:r>
      <w:ins w:id="2283" w:author="DM" w:date="2012-08-19T13:54:00Z">
        <w:r w:rsidR="008965A1">
          <w:t xml:space="preserve"> which</w:t>
        </w:r>
      </w:ins>
      <w:del w:id="2284" w:author="DM" w:date="2012-08-19T13:54:00Z">
        <w:r w:rsidRPr="00FE5980" w:rsidDel="008965A1">
          <w:delText xml:space="preserve"> </w:delText>
        </w:r>
        <w:r w:rsidR="0016515F" w:rsidDel="008965A1">
          <w:delText>document</w:delText>
        </w:r>
      </w:del>
      <w:ins w:id="2285" w:author="DM" w:date="2012-08-19T13:54:00Z">
        <w:r w:rsidR="008965A1" w:rsidDel="008965A1">
          <w:t xml:space="preserve"> </w:t>
        </w:r>
      </w:ins>
      <w:del w:id="2286" w:author="DM" w:date="2012-08-19T13:54:00Z">
        <w:r w:rsidR="0016515F" w:rsidDel="008965A1">
          <w:delText xml:space="preserve"> </w:delText>
        </w:r>
        <w:r w:rsidR="0016515F" w:rsidRPr="00703E1A" w:rsidDel="008965A1">
          <w:delText>GAO/</w:delText>
        </w:r>
      </w:del>
      <w:ins w:id="2287" w:author="DM" w:date="2012-08-19T13:54:00Z">
        <w:r w:rsidR="008965A1" w:rsidRPr="00703E1A" w:rsidDel="008965A1">
          <w:t xml:space="preserve"> </w:t>
        </w:r>
      </w:ins>
      <w:del w:id="2288" w:author="DM" w:date="2012-08-19T13:54:00Z">
        <w:r w:rsidR="0016515F" w:rsidRPr="00703E1A" w:rsidDel="008965A1">
          <w:delText>AIMD-98-89,</w:delText>
        </w:r>
        <w:r w:rsidR="0016515F" w:rsidDel="008965A1">
          <w:rPr>
            <w:b/>
            <w:bCs/>
            <w:sz w:val="24"/>
            <w:szCs w:val="24"/>
          </w:rPr>
          <w:delText xml:space="preserve"> </w:delText>
        </w:r>
        <w:r w:rsidRPr="00FE5980" w:rsidDel="008965A1">
          <w:delText xml:space="preserve">that </w:delText>
        </w:r>
      </w:del>
      <w:r w:rsidRPr="00FE5980">
        <w:t xml:space="preserve">describes portfolio management as one of four </w:t>
      </w:r>
      <w:r>
        <w:t xml:space="preserve">strategic enterprise objectives including: </w:t>
      </w:r>
    </w:p>
    <w:p w:rsidR="001B1687" w:rsidRDefault="001B1687" w:rsidP="00A230DA">
      <w:pPr>
        <w:pStyle w:val="ListNumbered"/>
      </w:pPr>
      <w:r>
        <w:t>1</w:t>
      </w:r>
      <w:r w:rsidR="00D90FCE">
        <w:t>.</w:t>
      </w:r>
      <w:r w:rsidR="00D90FCE">
        <w:tab/>
      </w:r>
      <w:r w:rsidR="00A500CE">
        <w:t>Enterprise</w:t>
      </w:r>
      <w:r>
        <w:t xml:space="preserve"> strategic planning and goal accomplishment</w:t>
      </w:r>
    </w:p>
    <w:p w:rsidR="001B1687" w:rsidRDefault="001B1687" w:rsidP="00A230DA">
      <w:pPr>
        <w:pStyle w:val="ListNumbered"/>
      </w:pPr>
      <w:r>
        <w:t>2</w:t>
      </w:r>
      <w:r w:rsidR="00D90FCE">
        <w:t>.</w:t>
      </w:r>
      <w:r w:rsidR="00D90FCE">
        <w:tab/>
      </w:r>
      <w:r w:rsidR="00A500CE">
        <w:t>Enterprise</w:t>
      </w:r>
      <w:r>
        <w:t xml:space="preserve"> management of the portfolio of IT applications </w:t>
      </w:r>
    </w:p>
    <w:p w:rsidR="001B1687" w:rsidRDefault="001B1687" w:rsidP="00A230DA">
      <w:pPr>
        <w:pStyle w:val="ListNumbered"/>
      </w:pPr>
      <w:r>
        <w:t>3</w:t>
      </w:r>
      <w:r w:rsidR="00D90FCE">
        <w:t>.</w:t>
      </w:r>
      <w:r w:rsidR="00D90FCE">
        <w:tab/>
      </w:r>
      <w:r>
        <w:t>IT financial and investment performance</w:t>
      </w:r>
    </w:p>
    <w:p w:rsidR="001B1687" w:rsidRDefault="001B1687" w:rsidP="00A230DA">
      <w:pPr>
        <w:pStyle w:val="ListNumbered"/>
      </w:pPr>
      <w:r>
        <w:t>4</w:t>
      </w:r>
      <w:r w:rsidR="00D90FCE">
        <w:t>.</w:t>
      </w:r>
      <w:r w:rsidR="00D90FCE">
        <w:tab/>
      </w:r>
      <w:r w:rsidR="006B6E31">
        <w:t xml:space="preserve">Use </w:t>
      </w:r>
      <w:r>
        <w:t>of IT resources across the enterprise</w:t>
      </w:r>
    </w:p>
    <w:p w:rsidR="001B1687" w:rsidRDefault="001B1687" w:rsidP="001B1687">
      <w:pPr>
        <w:pStyle w:val="Para"/>
      </w:pPr>
      <w:r>
        <w:t>Project Server 2010 aids both government</w:t>
      </w:r>
      <w:r w:rsidR="00904262">
        <w:t>al</w:t>
      </w:r>
      <w:r w:rsidRPr="003D0C6C">
        <w:t xml:space="preserve"> </w:t>
      </w:r>
      <w:r w:rsidRPr="00F3110C">
        <w:t>organizations</w:t>
      </w:r>
      <w:r>
        <w:t xml:space="preserve"> and private sector</w:t>
      </w:r>
      <w:r w:rsidRPr="00F3110C">
        <w:t xml:space="preserve"> </w:t>
      </w:r>
      <w:r>
        <w:t xml:space="preserve">enterprises </w:t>
      </w:r>
      <w:r w:rsidR="007A5FC0">
        <w:t xml:space="preserve">by providing </w:t>
      </w:r>
      <w:r>
        <w:t xml:space="preserve">the ability to </w:t>
      </w:r>
      <w:r w:rsidRPr="00F3110C">
        <w:t xml:space="preserve">prioritize and assess projects </w:t>
      </w:r>
      <w:r>
        <w:t xml:space="preserve">using multiple scenarios for </w:t>
      </w:r>
      <w:r w:rsidR="007A5FC0">
        <w:t>p</w:t>
      </w:r>
      <w:r>
        <w:t xml:space="preserve">ortfolio </w:t>
      </w:r>
      <w:r w:rsidR="007A5FC0">
        <w:t>p</w:t>
      </w:r>
      <w:r>
        <w:t>lanning</w:t>
      </w:r>
      <w:r w:rsidR="007A5FC0">
        <w:t>. It does this by u</w:t>
      </w:r>
      <w:r>
        <w:t xml:space="preserve">tilizing key </w:t>
      </w:r>
      <w:r w:rsidR="007A5FC0">
        <w:t>p</w:t>
      </w:r>
      <w:r>
        <w:t xml:space="preserve">ortfolio </w:t>
      </w:r>
      <w:r w:rsidR="007A5FC0">
        <w:t>m</w:t>
      </w:r>
      <w:r>
        <w:t>odeling capabilities</w:t>
      </w:r>
      <w:r w:rsidR="007A5FC0">
        <w:t>,</w:t>
      </w:r>
      <w:r>
        <w:t xml:space="preserve"> including:</w:t>
      </w:r>
    </w:p>
    <w:p w:rsidR="001B1687" w:rsidRDefault="007A5FC0" w:rsidP="00A230DA">
      <w:pPr>
        <w:pStyle w:val="ListBulleted"/>
      </w:pPr>
      <w:r>
        <w:t>S</w:t>
      </w:r>
      <w:r w:rsidR="001B1687" w:rsidRPr="00F3110C">
        <w:t>trategic value, financial va</w:t>
      </w:r>
      <w:r w:rsidR="001B1687">
        <w:t xml:space="preserve">lue, and risk score analysis, to provide objective </w:t>
      </w:r>
      <w:r w:rsidR="001B1687" w:rsidRPr="00F3110C">
        <w:t>comparisons</w:t>
      </w:r>
      <w:r w:rsidR="001B1687">
        <w:t xml:space="preserve"> of portfolio scenarios</w:t>
      </w:r>
      <w:del w:id="2289" w:author="DM" w:date="2012-08-19T13:54:00Z">
        <w:r w:rsidDel="008965A1">
          <w:delText>.</w:delText>
        </w:r>
      </w:del>
    </w:p>
    <w:p w:rsidR="001B1687" w:rsidRDefault="007A5FC0" w:rsidP="00A230DA">
      <w:pPr>
        <w:pStyle w:val="ListBulleted"/>
      </w:pPr>
      <w:r>
        <w:t>T</w:t>
      </w:r>
      <w:r w:rsidR="001B1687">
        <w:t xml:space="preserve">he use of the </w:t>
      </w:r>
      <w:r w:rsidR="007C71AB">
        <w:t>c</w:t>
      </w:r>
      <w:r w:rsidR="001B1687" w:rsidRPr="00F3110C">
        <w:t xml:space="preserve">ost </w:t>
      </w:r>
      <w:r w:rsidR="007C71AB">
        <w:t>c</w:t>
      </w:r>
      <w:r w:rsidR="001B1687" w:rsidRPr="00F3110C">
        <w:t xml:space="preserve">onstraint </w:t>
      </w:r>
      <w:r w:rsidR="007C71AB">
        <w:t>a</w:t>
      </w:r>
      <w:r w:rsidR="001B1687" w:rsidRPr="00F3110C">
        <w:t>na</w:t>
      </w:r>
      <w:r w:rsidR="001B1687">
        <w:t>lysis view to help</w:t>
      </w:r>
      <w:r w:rsidR="001B1687" w:rsidRPr="00F3110C">
        <w:t xml:space="preserve"> model varying budget constraints </w:t>
      </w:r>
      <w:r w:rsidR="001B1687">
        <w:t>that employ a</w:t>
      </w:r>
      <w:r>
        <w:t>n</w:t>
      </w:r>
      <w:r w:rsidR="001B1687" w:rsidRPr="00F3110C">
        <w:t xml:space="preserve"> optimization algorithm to recommend the project</w:t>
      </w:r>
      <w:r w:rsidR="001B1687">
        <w:t xml:space="preserve"> portfolio that best aligns to</w:t>
      </w:r>
      <w:r w:rsidR="001B1687" w:rsidRPr="00F3110C">
        <w:t xml:space="preserve"> the business strategy</w:t>
      </w:r>
      <w:r w:rsidR="001B1687">
        <w:t xml:space="preserve"> of the enterprise</w:t>
      </w:r>
      <w:del w:id="2290" w:author="DM" w:date="2012-08-19T13:54:00Z">
        <w:r w:rsidR="007C71AB" w:rsidDel="008965A1">
          <w:delText>.</w:delText>
        </w:r>
      </w:del>
    </w:p>
    <w:p w:rsidR="001B1687" w:rsidRDefault="007C71AB" w:rsidP="00A230DA">
      <w:pPr>
        <w:pStyle w:val="ListBulleted"/>
      </w:pPr>
      <w:r>
        <w:t>T</w:t>
      </w:r>
      <w:r w:rsidR="001B1687">
        <w:t xml:space="preserve">he use of </w:t>
      </w:r>
      <w:r>
        <w:t>e</w:t>
      </w:r>
      <w:r w:rsidR="001B1687" w:rsidRPr="00F3110C">
        <w:t xml:space="preserve">fficient </w:t>
      </w:r>
      <w:r>
        <w:t>f</w:t>
      </w:r>
      <w:r w:rsidR="001B1687" w:rsidRPr="00F3110C">
        <w:t xml:space="preserve">rontier, </w:t>
      </w:r>
      <w:r>
        <w:t>s</w:t>
      </w:r>
      <w:r w:rsidR="001B1687" w:rsidRPr="00F3110C">
        <w:t xml:space="preserve">trategic </w:t>
      </w:r>
      <w:r>
        <w:t>a</w:t>
      </w:r>
      <w:r w:rsidR="001B1687" w:rsidRPr="00F3110C">
        <w:t xml:space="preserve">lignment, and </w:t>
      </w:r>
      <w:r>
        <w:t>c</w:t>
      </w:r>
      <w:r w:rsidR="001B1687" w:rsidRPr="00F3110C">
        <w:t xml:space="preserve">ompare </w:t>
      </w:r>
      <w:r>
        <w:t>s</w:t>
      </w:r>
      <w:r w:rsidR="001B1687" w:rsidRPr="00F3110C">
        <w:t xml:space="preserve">cenario views </w:t>
      </w:r>
      <w:r w:rsidR="001B1687">
        <w:t>to provide key information to</w:t>
      </w:r>
      <w:r w:rsidR="001B1687" w:rsidRPr="00F3110C">
        <w:t xml:space="preserve"> help executives identify trade</w:t>
      </w:r>
      <w:ins w:id="2291" w:author="DM" w:date="2012-08-19T13:54:00Z">
        <w:r w:rsidR="008965A1">
          <w:t>-</w:t>
        </w:r>
      </w:ins>
      <w:r w:rsidR="001B1687" w:rsidRPr="00F3110C">
        <w:t>offs</w:t>
      </w:r>
      <w:del w:id="2292" w:author="DM" w:date="2012-08-19T13:54:00Z">
        <w:r w:rsidR="001B1687" w:rsidRPr="00F3110C" w:rsidDel="008965A1">
          <w:delText>,</w:delText>
        </w:r>
      </w:del>
      <w:r w:rsidR="001B1687" w:rsidRPr="00F3110C">
        <w:t xml:space="preserve"> and evaluate and refine portfolio selection</w:t>
      </w:r>
      <w:del w:id="2293" w:author="DM" w:date="2012-08-19T13:54:00Z">
        <w:r w:rsidR="001B1687" w:rsidRPr="00F3110C" w:rsidDel="008965A1">
          <w:delText>.</w:delText>
        </w:r>
      </w:del>
    </w:p>
    <w:p w:rsidR="001B1687" w:rsidRDefault="001B1687" w:rsidP="001B1687">
      <w:pPr>
        <w:pStyle w:val="Para"/>
      </w:pPr>
      <w:r>
        <w:t xml:space="preserve">Creating and </w:t>
      </w:r>
      <w:r w:rsidR="007C71AB">
        <w:t>r</w:t>
      </w:r>
      <w:r>
        <w:t xml:space="preserve">unning </w:t>
      </w:r>
      <w:r w:rsidR="007C71AB">
        <w:t>m</w:t>
      </w:r>
      <w:r>
        <w:t xml:space="preserve">ultiple </w:t>
      </w:r>
      <w:r w:rsidR="007C71AB">
        <w:t>s</w:t>
      </w:r>
      <w:r>
        <w:t xml:space="preserve">cenarios for planning </w:t>
      </w:r>
      <w:r w:rsidR="007C71AB">
        <w:t>p</w:t>
      </w:r>
      <w:r>
        <w:t xml:space="preserve">ortfolios of </w:t>
      </w:r>
      <w:r w:rsidR="007C71AB">
        <w:t>p</w:t>
      </w:r>
      <w:r>
        <w:t xml:space="preserve">rojects provides the opportunity for PMOs and key decision makers throughout the enterprise to have rich </w:t>
      </w:r>
      <w:r w:rsidR="007C71AB">
        <w:t>(</w:t>
      </w:r>
      <w:r>
        <w:t>yet objective</w:t>
      </w:r>
      <w:r w:rsidR="007C71AB">
        <w:t>)</w:t>
      </w:r>
      <w:r>
        <w:t xml:space="preserve"> conversations regarding capital investment decisions and resource planning. </w:t>
      </w:r>
    </w:p>
    <w:p w:rsidR="001B1687" w:rsidRDefault="001B1687" w:rsidP="001B1687">
      <w:pPr>
        <w:pStyle w:val="H2"/>
      </w:pPr>
      <w:bookmarkStart w:id="2294" w:name="_Toc311405537"/>
      <w:r>
        <w:t>Creating Multiple Scenarios</w:t>
      </w:r>
      <w:bookmarkEnd w:id="2294"/>
    </w:p>
    <w:p w:rsidR="001B1687" w:rsidRPr="005E4584" w:rsidRDefault="001B1687" w:rsidP="001B1687">
      <w:pPr>
        <w:pStyle w:val="Para"/>
      </w:pPr>
      <w:r w:rsidRPr="005E4584">
        <w:t xml:space="preserve">One of the </w:t>
      </w:r>
      <w:r>
        <w:t>important new</w:t>
      </w:r>
      <w:r w:rsidRPr="005E4584">
        <w:t xml:space="preserve"> features of Project Ser</w:t>
      </w:r>
      <w:r>
        <w:t>ver 2010 is the ability to analy</w:t>
      </w:r>
      <w:r w:rsidRPr="005E4584">
        <w:t xml:space="preserve">ze data from projects and resources and build </w:t>
      </w:r>
      <w:r>
        <w:t>multiple</w:t>
      </w:r>
      <w:r w:rsidRPr="005E4584">
        <w:t xml:space="preserve"> </w:t>
      </w:r>
      <w:r>
        <w:t xml:space="preserve">portfolio </w:t>
      </w:r>
      <w:r w:rsidRPr="005E4584">
        <w:t>scenarios.</w:t>
      </w:r>
      <w:r>
        <w:t xml:space="preserve"> The process of providing an optimized and balanced portfolio is facilitated through the use of the Compare Portfolio Selection Scenarios view illustrated in </w:t>
      </w:r>
      <w:r w:rsidR="00211CA1">
        <w:t xml:space="preserve">Figure </w:t>
      </w:r>
      <w:del w:id="2295" w:author="DM" w:date="2012-08-19T13:55:00Z">
        <w:r w:rsidR="00211CA1" w:rsidDel="008965A1">
          <w:delText>10</w:delText>
        </w:r>
      </w:del>
      <w:ins w:id="2296" w:author="DM" w:date="2012-08-19T13:55:00Z">
        <w:r w:rsidR="008965A1">
          <w:t>9</w:t>
        </w:r>
      </w:ins>
      <w:r w:rsidR="00211CA1">
        <w:t>.2</w:t>
      </w:r>
      <w:del w:id="2297" w:author="DM" w:date="2012-08-19T13:55:00Z">
        <w:r w:rsidR="00211CA1" w:rsidDel="008965A1">
          <w:delText>1</w:delText>
        </w:r>
      </w:del>
      <w:ins w:id="2298" w:author="DM" w:date="2012-08-19T13:55:00Z">
        <w:r w:rsidR="008965A1">
          <w:t>3</w:t>
        </w:r>
      </w:ins>
      <w:r>
        <w:t>.</w:t>
      </w:r>
    </w:p>
    <w:p w:rsidR="00211CA1" w:rsidRDefault="00211CA1" w:rsidP="00A230DA">
      <w:pPr>
        <w:pStyle w:val="Slug"/>
        <w:rPr>
          <w:ins w:id="2299" w:author="DM" w:date="2012-08-19T09:20:00Z"/>
        </w:rPr>
      </w:pPr>
      <w:r>
        <w:t xml:space="preserve">Figure </w:t>
      </w:r>
      <w:r w:rsidR="00CD1E4B">
        <w:t>9</w:t>
      </w:r>
      <w:r>
        <w:t>.2</w:t>
      </w:r>
      <w:r w:rsidR="001C24FC">
        <w:t>3</w:t>
      </w:r>
      <w:del w:id="2300" w:author="DM" w:date="2012-08-19T13:55:00Z">
        <w:r w:rsidDel="008965A1">
          <w:delText>:</w:delText>
        </w:r>
      </w:del>
      <w:r>
        <w:t xml:space="preserve"> Compare Portfolio Selection Scenarios</w:t>
      </w:r>
      <w:r>
        <w:tab/>
        <w:t>[</w:t>
      </w:r>
      <w:r w:rsidR="002135F2">
        <w:t>09-23-</w:t>
      </w:r>
      <w:r w:rsidR="00CD1E4B" w:rsidRPr="00CD1E4B">
        <w:t>comparePortfolioSelectionScenarios</w:t>
      </w:r>
      <w:r>
        <w:t>.</w:t>
      </w:r>
      <w:r w:rsidR="008D1491">
        <w:t>tif</w:t>
      </w:r>
      <w:r>
        <w:t>]</w:t>
      </w:r>
    </w:p>
    <w:p w:rsidR="0048105B" w:rsidRDefault="00533A76">
      <w:pPr>
        <w:pStyle w:val="FigureSource"/>
        <w:pPrChange w:id="2301" w:author="DM" w:date="2012-08-19T09:20:00Z">
          <w:pPr>
            <w:pStyle w:val="Slug"/>
          </w:pPr>
        </w:pPrChange>
      </w:pPr>
      <w:ins w:id="2302" w:author="DM" w:date="2012-08-19T09:20:00Z">
        <w:r>
          <w:t>Source: Advisicon</w:t>
        </w:r>
      </w:ins>
    </w:p>
    <w:p w:rsidR="001B1687" w:rsidRDefault="001B1687" w:rsidP="001B1687">
      <w:pPr>
        <w:pStyle w:val="Para"/>
      </w:pPr>
      <w:r>
        <w:t>It is important to understand that Project S</w:t>
      </w:r>
      <w:r w:rsidRPr="001723A1">
        <w:t>erver</w:t>
      </w:r>
      <w:r>
        <w:t xml:space="preserve"> 2010</w:t>
      </w:r>
      <w:r w:rsidRPr="001723A1">
        <w:t xml:space="preserve"> does not </w:t>
      </w:r>
      <w:r>
        <w:t>automatically specify an optimal portfolio solution set</w:t>
      </w:r>
      <w:r w:rsidR="00E23249">
        <w:t>.</w:t>
      </w:r>
      <w:r w:rsidRPr="001723A1">
        <w:t xml:space="preserve"> </w:t>
      </w:r>
      <w:r w:rsidR="00E23249">
        <w:t>I</w:t>
      </w:r>
      <w:r>
        <w:t>nstead</w:t>
      </w:r>
      <w:r w:rsidR="00E23249">
        <w:t>,</w:t>
      </w:r>
      <w:r>
        <w:t xml:space="preserve"> it </w:t>
      </w:r>
      <w:r w:rsidRPr="001723A1">
        <w:t xml:space="preserve">provides the </w:t>
      </w:r>
      <w:r>
        <w:t>analyst with</w:t>
      </w:r>
      <w:r w:rsidRPr="001723A1">
        <w:t xml:space="preserve"> the opportunity to </w:t>
      </w:r>
      <w:r>
        <w:t>adjust portfolio</w:t>
      </w:r>
      <w:r w:rsidRPr="001723A1">
        <w:t xml:space="preserve"> settings to identify specific scenarios until an acceptable scenario is </w:t>
      </w:r>
      <w:r>
        <w:t>determined.</w:t>
      </w:r>
    </w:p>
    <w:p w:rsidR="001B1687" w:rsidRDefault="001B1687" w:rsidP="001B1687">
      <w:pPr>
        <w:pStyle w:val="Para"/>
      </w:pPr>
      <w:r>
        <w:t>Scenarios</w:t>
      </w:r>
      <w:r w:rsidRPr="00366DD8">
        <w:t xml:space="preserve"> can be run and compared to other scenarios as well as to the baseline </w:t>
      </w:r>
      <w:r>
        <w:t xml:space="preserve">portfolio calculation. </w:t>
      </w:r>
      <w:r w:rsidRPr="00366DD8">
        <w:t>Force</w:t>
      </w:r>
      <w:ins w:id="2303" w:author="DM" w:date="2012-08-19T13:55:00Z">
        <w:r w:rsidR="00BC30D6">
          <w:t>-</w:t>
        </w:r>
      </w:ins>
      <w:del w:id="2304" w:author="DM" w:date="2012-08-19T13:55:00Z">
        <w:r w:rsidRPr="00366DD8" w:rsidDel="00BC30D6">
          <w:delText xml:space="preserve"> </w:delText>
        </w:r>
      </w:del>
      <w:r w:rsidR="00E23249">
        <w:t>i</w:t>
      </w:r>
      <w:r w:rsidRPr="00366DD8">
        <w:t>n</w:t>
      </w:r>
      <w:r w:rsidR="00E23249">
        <w:t xml:space="preserve"> and force o</w:t>
      </w:r>
      <w:r w:rsidRPr="00366DD8">
        <w:t xml:space="preserve">ut options </w:t>
      </w:r>
      <w:r>
        <w:t xml:space="preserve">are available in </w:t>
      </w:r>
      <w:r w:rsidRPr="00366DD8">
        <w:t xml:space="preserve">the Gantt </w:t>
      </w:r>
      <w:proofErr w:type="gramStart"/>
      <w:r w:rsidRPr="00366DD8">
        <w:t>Chart</w:t>
      </w:r>
      <w:proofErr w:type="gramEnd"/>
      <w:r w:rsidRPr="00366DD8">
        <w:t xml:space="preserve"> view of the Reso</w:t>
      </w:r>
      <w:r>
        <w:t>urce Analysis screen</w:t>
      </w:r>
      <w:ins w:id="2305" w:author="DM" w:date="2012-08-19T13:56:00Z">
        <w:r w:rsidR="00BC30D6">
          <w:t>.</w:t>
        </w:r>
      </w:ins>
      <w:del w:id="2306" w:author="DM" w:date="2012-08-19T13:56:00Z">
        <w:r w:rsidDel="00BC30D6">
          <w:delText>,</w:delText>
        </w:r>
      </w:del>
      <w:r>
        <w:t xml:space="preserve"> </w:t>
      </w:r>
      <w:del w:id="2307" w:author="DM" w:date="2012-08-19T13:56:00Z">
        <w:r w:rsidDel="00BC30D6">
          <w:delText xml:space="preserve">while </w:delText>
        </w:r>
        <w:r w:rsidRPr="00366DD8" w:rsidDel="00BC30D6">
          <w:delText>o</w:delText>
        </w:r>
      </w:del>
      <w:ins w:id="2308" w:author="DM" w:date="2012-08-19T13:56:00Z">
        <w:r w:rsidR="00BC30D6">
          <w:t>O</w:t>
        </w:r>
      </w:ins>
      <w:r w:rsidRPr="00366DD8">
        <w:t xml:space="preserve">ther </w:t>
      </w:r>
      <w:r w:rsidR="00E23249">
        <w:t>i</w:t>
      </w:r>
      <w:r w:rsidRPr="00366DD8">
        <w:t xml:space="preserve">ncremental </w:t>
      </w:r>
      <w:r w:rsidR="00E23249">
        <w:t>r</w:t>
      </w:r>
      <w:r>
        <w:t>esources options can be found on</w:t>
      </w:r>
      <w:r w:rsidRPr="00366DD8">
        <w:t xml:space="preserve"> the Options tab of the Resource Analysis</w:t>
      </w:r>
      <w:r>
        <w:t xml:space="preserve"> view</w:t>
      </w:r>
      <w:r w:rsidRPr="00366DD8">
        <w:t>.</w:t>
      </w:r>
    </w:p>
    <w:p w:rsidR="00BD32C4" w:rsidRPr="00195147" w:rsidRDefault="00BD32C4" w:rsidP="00A500CE">
      <w:pPr>
        <w:pStyle w:val="H3"/>
        <w:rPr>
          <w:rStyle w:val="Strong"/>
          <w:rFonts w:asciiTheme="minorHAnsi" w:eastAsiaTheme="minorHAnsi" w:hAnsiTheme="minorHAnsi" w:cstheme="minorBidi"/>
          <w:bCs w:val="0"/>
          <w:sz w:val="22"/>
          <w:szCs w:val="22"/>
        </w:rPr>
      </w:pPr>
      <w:del w:id="2309" w:author="DM" w:date="2012-08-19T13:56:00Z">
        <w:r w:rsidDel="00BC30D6">
          <w:rPr>
            <w:rStyle w:val="Strong"/>
            <w:b/>
            <w:bCs w:val="0"/>
          </w:rPr>
          <w:delText xml:space="preserve">The </w:delText>
        </w:r>
      </w:del>
      <w:r>
        <w:rPr>
          <w:rStyle w:val="Strong"/>
          <w:b/>
          <w:bCs w:val="0"/>
        </w:rPr>
        <w:t>Portfolio Baseline</w:t>
      </w:r>
    </w:p>
    <w:p w:rsidR="00BD32C4" w:rsidRDefault="00F35C3B" w:rsidP="00BD32C4">
      <w:pPr>
        <w:pStyle w:val="Para"/>
      </w:pPr>
      <w:r>
        <w:t>The portfolio baseline is the starting point where typically all of the revenue or resources are available</w:t>
      </w:r>
      <w:r w:rsidR="00D96505">
        <w:t xml:space="preserve"> and all projects are included</w:t>
      </w:r>
      <w:r>
        <w:t xml:space="preserve">. This includes a working starting point for making changes or </w:t>
      </w:r>
      <w:r w:rsidR="00D96505">
        <w:t xml:space="preserve">returning </w:t>
      </w:r>
      <w:del w:id="2310" w:author="DM" w:date="2012-08-19T14:08:00Z">
        <w:r w:rsidR="00D96505" w:rsidDel="00183759">
          <w:delText xml:space="preserve">back </w:delText>
        </w:r>
      </w:del>
      <w:r w:rsidR="00D96505">
        <w:t>to a starting point.</w:t>
      </w:r>
    </w:p>
    <w:p w:rsidR="00D96505" w:rsidRDefault="00D96505" w:rsidP="00BD32C4">
      <w:pPr>
        <w:pStyle w:val="Para"/>
      </w:pPr>
      <w:r>
        <w:t xml:space="preserve">In doing </w:t>
      </w:r>
      <w:del w:id="2311" w:author="DM" w:date="2012-08-19T14:08:00Z">
        <w:r w:rsidR="00AE2C50" w:rsidDel="00183759">
          <w:delText>“</w:delText>
        </w:r>
      </w:del>
      <w:r>
        <w:t>what</w:t>
      </w:r>
      <w:ins w:id="2312" w:author="DM" w:date="2012-08-19T14:08:00Z">
        <w:r w:rsidR="00183759">
          <w:t>-</w:t>
        </w:r>
      </w:ins>
      <w:del w:id="2313" w:author="DM" w:date="2012-08-19T14:08:00Z">
        <w:r w:rsidDel="00183759">
          <w:delText xml:space="preserve"> </w:delText>
        </w:r>
      </w:del>
      <w:r>
        <w:t>if</w:t>
      </w:r>
      <w:del w:id="2314" w:author="DM" w:date="2012-08-19T14:08:00Z">
        <w:r w:rsidR="00AE2C50" w:rsidDel="00183759">
          <w:delText>”</w:delText>
        </w:r>
      </w:del>
      <w:r>
        <w:t xml:space="preserve"> planning, you can make changes to project, start periods, </w:t>
      </w:r>
      <w:ins w:id="2315" w:author="DM" w:date="2012-08-19T14:08:00Z">
        <w:r w:rsidR="00183759">
          <w:t xml:space="preserve">and </w:t>
        </w:r>
      </w:ins>
      <w:r>
        <w:t>budget available</w:t>
      </w:r>
      <w:ins w:id="2316" w:author="DM" w:date="2012-08-19T14:08:00Z">
        <w:r w:rsidR="00183759">
          <w:t>,</w:t>
        </w:r>
      </w:ins>
      <w:r>
        <w:t xml:space="preserve"> and s</w:t>
      </w:r>
      <w:r w:rsidR="00AE2C50">
        <w:t xml:space="preserve">ee what the overall impact is. </w:t>
      </w:r>
      <w:r>
        <w:t xml:space="preserve">At any point, you can save that view and </w:t>
      </w:r>
      <w:del w:id="2317" w:author="DM" w:date="2012-08-19T14:08:00Z">
        <w:r w:rsidDel="00183759">
          <w:delText xml:space="preserve">then </w:delText>
        </w:r>
      </w:del>
      <w:r>
        <w:t xml:space="preserve">return </w:t>
      </w:r>
      <w:del w:id="2318" w:author="DM" w:date="2012-08-19T14:08:00Z">
        <w:r w:rsidDel="00183759">
          <w:delText xml:space="preserve">back </w:delText>
        </w:r>
      </w:del>
      <w:r>
        <w:t>to a standard baseline to continue doing comparison or prioritization planning.</w:t>
      </w:r>
    </w:p>
    <w:p w:rsidR="00BD32C4" w:rsidRPr="00A500CE" w:rsidRDefault="00BD32C4" w:rsidP="00A500CE">
      <w:pPr>
        <w:pStyle w:val="H3"/>
      </w:pPr>
      <w:r w:rsidRPr="00A500CE">
        <w:t>Portfolio Scenarios</w:t>
      </w:r>
    </w:p>
    <w:p w:rsidR="00BD32C4" w:rsidRDefault="00F35C3B" w:rsidP="00BD32C4">
      <w:pPr>
        <w:pStyle w:val="Para"/>
      </w:pPr>
      <w:r>
        <w:t>With Project Server you can create different scenarios for reviewing different business drivers and opt</w:t>
      </w:r>
      <w:r w:rsidR="00993FB5">
        <w:t xml:space="preserve">imizing and selecting project. </w:t>
      </w:r>
      <w:r>
        <w:t>Each scenario typically will include a set prioritization ranking against a set of business drivers.</w:t>
      </w:r>
    </w:p>
    <w:p w:rsidR="00F35C3B" w:rsidRDefault="00F35C3B" w:rsidP="00BD32C4">
      <w:pPr>
        <w:pStyle w:val="Para"/>
      </w:pPr>
      <w:r>
        <w:t>What is useful about having scenarios is that different parts of an organization can create their own optimized portfolio selection for proposals or projects</w:t>
      </w:r>
      <w:r w:rsidR="00993FB5">
        <w:t>.</w:t>
      </w:r>
      <w:r>
        <w:t xml:space="preserve"> </w:t>
      </w:r>
      <w:r w:rsidR="00993FB5">
        <w:t>T</w:t>
      </w:r>
      <w:r>
        <w:t xml:space="preserve">hese different scenarios can </w:t>
      </w:r>
      <w:r w:rsidR="00993FB5">
        <w:t xml:space="preserve">then </w:t>
      </w:r>
      <w:r>
        <w:t xml:space="preserve">be compared against each other. </w:t>
      </w:r>
      <w:del w:id="2319" w:author="DM" w:date="2012-08-19T14:09:00Z">
        <w:r w:rsidDel="00183759">
          <w:delText xml:space="preserve">We have also worked with </w:delText>
        </w:r>
        <w:r w:rsidR="00993FB5" w:rsidDel="00183759">
          <w:delText>a number of</w:delText>
        </w:r>
        <w:r w:rsidDel="00183759">
          <w:delText xml:space="preserve"> o</w:delText>
        </w:r>
      </w:del>
      <w:ins w:id="2320" w:author="DM" w:date="2012-08-19T14:09:00Z">
        <w:r w:rsidR="00183759">
          <w:t>O</w:t>
        </w:r>
      </w:ins>
      <w:r>
        <w:t xml:space="preserve">rganizations </w:t>
      </w:r>
      <w:ins w:id="2321" w:author="DM" w:date="2012-08-19T14:09:00Z">
        <w:r w:rsidR="00183759">
          <w:t>with</w:t>
        </w:r>
      </w:ins>
      <w:del w:id="2322" w:author="DM" w:date="2012-08-19T14:09:00Z">
        <w:r w:rsidR="00993FB5" w:rsidDel="00183759">
          <w:delText xml:space="preserve">that </w:delText>
        </w:r>
        <w:r w:rsidDel="00183759">
          <w:delText>had</w:delText>
        </w:r>
      </w:del>
      <w:r>
        <w:t xml:space="preserve"> different funding or fiscal budgets to plan with </w:t>
      </w:r>
      <w:ins w:id="2323" w:author="DM" w:date="2012-08-19T14:09:00Z">
        <w:r w:rsidR="00183759">
          <w:t>can</w:t>
        </w:r>
      </w:ins>
      <w:del w:id="2324" w:author="DM" w:date="2012-08-19T14:09:00Z">
        <w:r w:rsidDel="00183759">
          <w:delText>and they</w:delText>
        </w:r>
      </w:del>
      <w:r>
        <w:t xml:space="preserve"> appl</w:t>
      </w:r>
      <w:ins w:id="2325" w:author="DM" w:date="2012-08-19T14:09:00Z">
        <w:r w:rsidR="00183759">
          <w:t>y</w:t>
        </w:r>
      </w:ins>
      <w:del w:id="2326" w:author="DM" w:date="2012-08-19T14:09:00Z">
        <w:r w:rsidDel="00183759">
          <w:delText>ied</w:delText>
        </w:r>
      </w:del>
      <w:r>
        <w:t xml:space="preserve"> different scenarios depending on their budget</w:t>
      </w:r>
      <w:ins w:id="2327" w:author="DM" w:date="2012-08-19T14:09:00Z">
        <w:r w:rsidR="00183759">
          <w:t>s</w:t>
        </w:r>
      </w:ins>
      <w:r>
        <w:t>.</w:t>
      </w:r>
    </w:p>
    <w:p w:rsidR="00F35C3B" w:rsidRDefault="00F35C3B" w:rsidP="00BD32C4">
      <w:pPr>
        <w:pStyle w:val="Para"/>
      </w:pPr>
      <w:r>
        <w:t>In general, you can do a tremendous amount of what</w:t>
      </w:r>
      <w:ins w:id="2328" w:author="DM" w:date="2012-08-19T14:09:00Z">
        <w:r w:rsidR="00183759">
          <w:t>-</w:t>
        </w:r>
      </w:ins>
      <w:del w:id="2329" w:author="DM" w:date="2012-08-19T14:09:00Z">
        <w:r w:rsidDel="00183759">
          <w:delText xml:space="preserve"> </w:delText>
        </w:r>
      </w:del>
      <w:r>
        <w:t>if planning, fine</w:t>
      </w:r>
      <w:ins w:id="2330" w:author="DM" w:date="2012-08-19T14:09:00Z">
        <w:r w:rsidR="00183759">
          <w:t>-</w:t>
        </w:r>
      </w:ins>
      <w:del w:id="2331" w:author="DM" w:date="2012-08-19T14:09:00Z">
        <w:r w:rsidDel="00183759">
          <w:delText xml:space="preserve"> </w:delText>
        </w:r>
      </w:del>
      <w:r>
        <w:t xml:space="preserve">tuning business drivers and prioritization </w:t>
      </w:r>
      <w:del w:id="2332" w:author="Tim Runcie" w:date="2012-09-14T09:15:00Z">
        <w:r w:rsidDel="00567D06">
          <w:delText xml:space="preserve">or </w:delText>
        </w:r>
      </w:del>
      <w:ins w:id="2333" w:author="Tim Runcie" w:date="2012-09-14T09:15:00Z">
        <w:r w:rsidR="00567D06">
          <w:t>of</w:t>
        </w:r>
        <w:r w:rsidR="00567D06">
          <w:t xml:space="preserve"> </w:t>
        </w:r>
      </w:ins>
      <w:r>
        <w:t>selection criteria</w:t>
      </w:r>
      <w:del w:id="2334" w:author="DM" w:date="2012-08-19T14:09:00Z">
        <w:r w:rsidDel="00183759">
          <w:delText>,</w:delText>
        </w:r>
      </w:del>
      <w:r>
        <w:t xml:space="preserve"> quickly</w:t>
      </w:r>
      <w:del w:id="2335" w:author="DM" w:date="2012-08-19T14:09:00Z">
        <w:r w:rsidDel="00183759">
          <w:delText>,</w:delText>
        </w:r>
      </w:del>
      <w:ins w:id="2336" w:author="DM" w:date="2012-08-19T14:09:00Z">
        <w:r w:rsidR="00183759">
          <w:t xml:space="preserve"> and</w:t>
        </w:r>
      </w:ins>
      <w:r>
        <w:t xml:space="preserve"> easily</w:t>
      </w:r>
      <w:ins w:id="2337" w:author="DM" w:date="2012-08-19T14:09:00Z">
        <w:r w:rsidR="00183759">
          <w:t>,</w:t>
        </w:r>
      </w:ins>
      <w:r>
        <w:t xml:space="preserve"> and save them for review or for comparison.</w:t>
      </w:r>
      <w:r w:rsidR="00993FB5">
        <w:t xml:space="preserve"> </w:t>
      </w:r>
      <w:r>
        <w:t xml:space="preserve">This feature is one that many planning organizations </w:t>
      </w:r>
      <w:r w:rsidR="00993FB5">
        <w:t xml:space="preserve">use to </w:t>
      </w:r>
      <w:del w:id="2338" w:author="Tim Runcie" w:date="2012-09-14T09:16:00Z">
        <w:r w:rsidDel="00567D06">
          <w:delText>reference</w:delText>
        </w:r>
      </w:del>
      <w:ins w:id="2339" w:author="Tim Runcie" w:date="2012-09-14T09:16:00Z">
        <w:r w:rsidR="00567D06">
          <w:t>save and review planning period</w:t>
        </w:r>
      </w:ins>
      <w:ins w:id="2340" w:author="Tim Runcie" w:date="2012-09-14T09:17:00Z">
        <w:r w:rsidR="00567D06">
          <w:t>s</w:t>
        </w:r>
      </w:ins>
      <w:ins w:id="2341" w:author="Tim Runcie" w:date="2012-09-14T09:16:00Z">
        <w:r w:rsidR="00567D06">
          <w:t xml:space="preserve"> against </w:t>
        </w:r>
      </w:ins>
      <w:ins w:id="2342" w:author="Tim Runcie" w:date="2012-09-14T09:17:00Z">
        <w:r w:rsidR="00567D06">
          <w:t>other planning periods</w:t>
        </w:r>
      </w:ins>
      <w:ins w:id="2343" w:author="Tim Runcie" w:date="2012-09-14T09:16:00Z">
        <w:r w:rsidR="00567D06">
          <w:t xml:space="preserve"> (like quarterly selection)</w:t>
        </w:r>
      </w:ins>
      <w:ins w:id="2344" w:author="Tim Runcie" w:date="2012-09-14T09:17:00Z">
        <w:r w:rsidR="00567D06">
          <w:t xml:space="preserve">, where </w:t>
        </w:r>
      </w:ins>
      <w:commentRangeStart w:id="2345"/>
      <w:ins w:id="2346" w:author="DM" w:date="2012-08-19T14:10:00Z">
        <w:r w:rsidR="00183759">
          <w:rPr>
            <w:rStyle w:val="QueryInline"/>
          </w:rPr>
          <w:t>[A</w:t>
        </w:r>
        <w:commentRangeStart w:id="2347"/>
        <w:r w:rsidR="00183759">
          <w:rPr>
            <w:rStyle w:val="QueryInline"/>
          </w:rPr>
          <w:t>U: clarify meaning</w:t>
        </w:r>
      </w:ins>
      <w:commentRangeEnd w:id="2347"/>
      <w:r w:rsidR="00567D06">
        <w:rPr>
          <w:rStyle w:val="CommentReference"/>
          <w:rFonts w:asciiTheme="minorHAnsi" w:eastAsiaTheme="minorHAnsi" w:hAnsiTheme="minorHAnsi" w:cstheme="minorBidi"/>
          <w:snapToGrid/>
        </w:rPr>
        <w:commentReference w:id="2347"/>
      </w:r>
      <w:ins w:id="2348" w:author="DM" w:date="2012-08-19T14:10:00Z">
        <w:r w:rsidR="00183759">
          <w:rPr>
            <w:rStyle w:val="QueryInline"/>
          </w:rPr>
          <w:t>]</w:t>
        </w:r>
      </w:ins>
      <w:commentRangeEnd w:id="2345"/>
      <w:r w:rsidR="00E20646">
        <w:rPr>
          <w:rStyle w:val="CommentReference"/>
          <w:rFonts w:asciiTheme="minorHAnsi" w:eastAsiaTheme="minorHAnsi" w:hAnsiTheme="minorHAnsi" w:cstheme="minorBidi"/>
          <w:snapToGrid/>
        </w:rPr>
        <w:commentReference w:id="2345"/>
      </w:r>
      <w:r>
        <w:t xml:space="preserve"> each portfolio selection period</w:t>
      </w:r>
      <w:ins w:id="2349" w:author="Tim Runcie" w:date="2012-09-14T09:17:00Z">
        <w:r w:rsidR="00567D06">
          <w:t xml:space="preserve"> can evaluate if projects are no longer relevant and </w:t>
        </w:r>
      </w:ins>
      <w:del w:id="2350" w:author="Tim Runcie" w:date="2012-09-14T09:17:00Z">
        <w:r w:rsidR="001B3B52" w:rsidDel="00567D06">
          <w:delText>;</w:delText>
        </w:r>
        <w:r w:rsidDel="00567D06">
          <w:delText xml:space="preserve"> if a project</w:delText>
        </w:r>
      </w:del>
      <w:ins w:id="2351" w:author="Tim Runcie" w:date="2012-09-14T09:17:00Z">
        <w:r w:rsidR="00567D06">
          <w:t>that project</w:t>
        </w:r>
      </w:ins>
      <w:r>
        <w:t xml:space="preserve"> needs to be </w:t>
      </w:r>
      <w:ins w:id="2352" w:author="Tim Runcie" w:date="2012-09-14T09:18:00Z">
        <w:r w:rsidR="00567D06">
          <w:t>cancelled or delayed as the</w:t>
        </w:r>
      </w:ins>
      <w:del w:id="2353" w:author="Tim Runcie" w:date="2012-09-14T09:18:00Z">
        <w:r w:rsidDel="00567D06">
          <w:delText xml:space="preserve">stopped, </w:delText>
        </w:r>
      </w:del>
      <w:ins w:id="2354" w:author="DM" w:date="2012-08-19T14:10:00Z">
        <w:del w:id="2355" w:author="Tim Runcie" w:date="2012-09-14T09:18:00Z">
          <w:r w:rsidR="00183759" w:rsidDel="00567D06">
            <w:delText>the</w:delText>
          </w:r>
        </w:del>
        <w:r w:rsidR="00183759">
          <w:t xml:space="preserve"> organization uses this feature</w:t>
        </w:r>
      </w:ins>
      <w:del w:id="2356" w:author="DM" w:date="2012-08-19T14:10:00Z">
        <w:r w:rsidDel="00183759">
          <w:delText xml:space="preserve">they utilize </w:delText>
        </w:r>
        <w:r w:rsidR="001B3B52" w:rsidDel="00183759">
          <w:delText>it</w:delText>
        </w:r>
      </w:del>
      <w:r w:rsidR="001B3B52">
        <w:t xml:space="preserve"> </w:t>
      </w:r>
      <w:r>
        <w:t xml:space="preserve">to queue up </w:t>
      </w:r>
      <w:ins w:id="2357" w:author="Tim Runcie" w:date="2012-09-14T09:18:00Z">
        <w:r w:rsidR="00567D06">
          <w:t xml:space="preserve">and prioritize </w:t>
        </w:r>
      </w:ins>
      <w:r>
        <w:t>new projects</w:t>
      </w:r>
      <w:ins w:id="2358" w:author="Tim Runcie" w:date="2012-09-14T09:18:00Z">
        <w:r w:rsidR="00567D06">
          <w:t xml:space="preserve"> that may have a higher relevance or are needed to respond to market demands</w:t>
        </w:r>
      </w:ins>
      <w:r>
        <w:t>.</w:t>
      </w:r>
    </w:p>
    <w:p w:rsidR="000A7B8A" w:rsidRPr="006718BE" w:rsidRDefault="000A7B8A" w:rsidP="00A230DA">
      <w:pPr>
        <w:pStyle w:val="H3"/>
      </w:pPr>
      <w:r w:rsidRPr="006718BE">
        <w:t>Saving New Scenarios</w:t>
      </w:r>
    </w:p>
    <w:p w:rsidR="000A7B8A" w:rsidRPr="006718BE" w:rsidRDefault="000A7B8A" w:rsidP="000A7B8A">
      <w:pPr>
        <w:pStyle w:val="Para"/>
      </w:pPr>
      <w:r w:rsidRPr="006718BE">
        <w:t xml:space="preserve">After you experiment </w:t>
      </w:r>
      <w:ins w:id="2359" w:author="DM" w:date="2012-08-19T14:10:00Z">
        <w:r w:rsidR="00183759">
          <w:t xml:space="preserve">with </w:t>
        </w:r>
      </w:ins>
      <w:r w:rsidRPr="006718BE">
        <w:t xml:space="preserve">changing various options in your portfolio view, you may want to keep the results for future discussions or for comparison against the baseline. Each recalculation that you perform can be saved as a scenario within the same portfolio. </w:t>
      </w:r>
    </w:p>
    <w:p w:rsidR="000A7B8A" w:rsidRPr="00E847FA" w:rsidRDefault="000A7B8A" w:rsidP="000A7B8A">
      <w:pPr>
        <w:pStyle w:val="Para"/>
        <w:rPr>
          <w:rStyle w:val="QueryInline"/>
          <w:rPrChange w:id="2360" w:author="DM" w:date="2012-08-19T14:10:00Z">
            <w:rPr/>
          </w:rPrChange>
        </w:rPr>
      </w:pPr>
      <w:r w:rsidRPr="006718BE">
        <w:t xml:space="preserve">This </w:t>
      </w:r>
      <w:ins w:id="2361" w:author="DM" w:date="2012-08-19T14:10:00Z">
        <w:r w:rsidR="00183759">
          <w:t xml:space="preserve">ability </w:t>
        </w:r>
      </w:ins>
      <w:r w:rsidRPr="006718BE">
        <w:t>allows you to test different options and save those options for later review</w:t>
      </w:r>
      <w:r w:rsidR="00BE2F86">
        <w:t xml:space="preserve">. </w:t>
      </w:r>
      <w:del w:id="2362" w:author="DM" w:date="2012-08-19T14:10:00Z">
        <w:r w:rsidR="00BE2F86" w:rsidDel="00183759">
          <w:delText xml:space="preserve">This </w:delText>
        </w:r>
        <w:r w:rsidRPr="006718BE" w:rsidDel="00183759">
          <w:delText>allow</w:delText>
        </w:r>
        <w:r w:rsidR="00BE2F86" w:rsidDel="00183759">
          <w:delText>s</w:delText>
        </w:r>
        <w:r w:rsidRPr="006718BE" w:rsidDel="00183759">
          <w:delText xml:space="preserve"> a p</w:delText>
        </w:r>
      </w:del>
      <w:ins w:id="2363" w:author="DM" w:date="2012-08-19T14:10:00Z">
        <w:r w:rsidR="00183759">
          <w:t>P</w:t>
        </w:r>
      </w:ins>
      <w:r w:rsidRPr="006718BE">
        <w:t>ortfolio decision team</w:t>
      </w:r>
      <w:ins w:id="2364" w:author="DM" w:date="2012-08-19T14:10:00Z">
        <w:r w:rsidR="00183759">
          <w:t>s</w:t>
        </w:r>
      </w:ins>
      <w:r w:rsidRPr="006718BE">
        <w:t xml:space="preserve"> </w:t>
      </w:r>
      <w:ins w:id="2365" w:author="DM" w:date="2012-08-19T14:10:00Z">
        <w:r w:rsidR="00183759">
          <w:t xml:space="preserve">can </w:t>
        </w:r>
      </w:ins>
      <w:del w:id="2366" w:author="DM" w:date="2012-08-19T14:10:00Z">
        <w:r w:rsidRPr="006718BE" w:rsidDel="00183759">
          <w:delText xml:space="preserve">to </w:delText>
        </w:r>
      </w:del>
      <w:r w:rsidRPr="006718BE">
        <w:t xml:space="preserve">come back </w:t>
      </w:r>
      <w:r w:rsidR="00BE2F86">
        <w:t xml:space="preserve">to </w:t>
      </w:r>
      <w:r w:rsidRPr="006718BE">
        <w:t xml:space="preserve">where they left off after validating or reviewing </w:t>
      </w:r>
      <w:r w:rsidR="00BE2F86">
        <w:t>options for</w:t>
      </w:r>
      <w:r w:rsidRPr="006718BE">
        <w:t xml:space="preserve"> changes or additions to the portfolio being reviewed.</w:t>
      </w:r>
      <w:ins w:id="2367" w:author="DM" w:date="2012-08-19T14:10:00Z">
        <w:del w:id="2368" w:author="Jeff Jacobson" w:date="2012-09-06T11:31:00Z">
          <w:r w:rsidR="00E847FA" w:rsidDel="00D308DB">
            <w:rPr>
              <w:rStyle w:val="QueryInline"/>
            </w:rPr>
            <w:delText>[AU: meaning ok?]</w:delText>
          </w:r>
        </w:del>
      </w:ins>
    </w:p>
    <w:p w:rsidR="000A7B8A" w:rsidRPr="006718BE" w:rsidRDefault="000A7B8A" w:rsidP="000A7B8A">
      <w:pPr>
        <w:pStyle w:val="Para"/>
      </w:pPr>
      <w:r w:rsidRPr="006718BE">
        <w:t>To save a scenario:</w:t>
      </w:r>
    </w:p>
    <w:p w:rsidR="000A7B8A" w:rsidRPr="006718BE" w:rsidRDefault="000A7B8A" w:rsidP="00A500CE">
      <w:pPr>
        <w:pStyle w:val="ListNumbered"/>
      </w:pPr>
      <w:r w:rsidRPr="006718BE">
        <w:t>1.</w:t>
      </w:r>
      <w:r w:rsidRPr="006718BE">
        <w:tab/>
        <w:t>Complete the changes and be sure that the portfolio has been recalculated.</w:t>
      </w:r>
    </w:p>
    <w:p w:rsidR="000A7B8A" w:rsidRPr="006718BE" w:rsidRDefault="000A7B8A" w:rsidP="00A500CE">
      <w:pPr>
        <w:pStyle w:val="ListNumbered"/>
      </w:pPr>
      <w:r w:rsidRPr="006718BE">
        <w:t>2.</w:t>
      </w:r>
      <w:r w:rsidRPr="006718BE">
        <w:tab/>
        <w:t xml:space="preserve">In the </w:t>
      </w:r>
      <w:del w:id="2369" w:author="DM" w:date="2012-08-19T14:11:00Z">
        <w:r w:rsidRPr="006718BE" w:rsidDel="00E847FA">
          <w:delText>R</w:delText>
        </w:r>
      </w:del>
      <w:ins w:id="2370" w:author="DM" w:date="2012-08-19T14:11:00Z">
        <w:r w:rsidR="00E847FA">
          <w:t>r</w:t>
        </w:r>
      </w:ins>
      <w:r w:rsidRPr="006718BE">
        <w:t xml:space="preserve">ibbon in the Portfolio Selection group, click the Save As button. </w:t>
      </w:r>
    </w:p>
    <w:p w:rsidR="000A7B8A" w:rsidRPr="006718BE" w:rsidRDefault="000A7B8A" w:rsidP="00A500CE">
      <w:pPr>
        <w:pStyle w:val="ListNumbered"/>
      </w:pPr>
      <w:r w:rsidRPr="006718BE">
        <w:t>3.</w:t>
      </w:r>
      <w:r w:rsidRPr="006718BE">
        <w:tab/>
        <w:t>Enter the desired scenario name and click OK. The scenario will be available in the Scenario drop</w:t>
      </w:r>
      <w:del w:id="2371" w:author="DM" w:date="2012-08-19T14:11:00Z">
        <w:r w:rsidRPr="006718BE" w:rsidDel="00E847FA">
          <w:delText>-</w:delText>
        </w:r>
      </w:del>
      <w:r w:rsidRPr="006718BE">
        <w:t xml:space="preserve">down list in the Portfolio Selection group of the </w:t>
      </w:r>
      <w:del w:id="2372" w:author="DM" w:date="2012-08-19T14:11:00Z">
        <w:r w:rsidRPr="006718BE" w:rsidDel="00E847FA">
          <w:delText>R</w:delText>
        </w:r>
      </w:del>
      <w:ins w:id="2373" w:author="DM" w:date="2012-08-19T14:11:00Z">
        <w:r w:rsidR="00E847FA">
          <w:t>r</w:t>
        </w:r>
      </w:ins>
      <w:r w:rsidRPr="006718BE">
        <w:t>ibbon.</w:t>
      </w:r>
    </w:p>
    <w:p w:rsidR="000A7B8A" w:rsidRPr="006718BE" w:rsidRDefault="000A7B8A" w:rsidP="00A230DA">
      <w:pPr>
        <w:pStyle w:val="H3"/>
      </w:pPr>
      <w:r w:rsidRPr="006718BE">
        <w:t>Comparing Scenarios</w:t>
      </w:r>
    </w:p>
    <w:p w:rsidR="000A7B8A" w:rsidRPr="006718BE" w:rsidRDefault="000A7B8A" w:rsidP="000A7B8A">
      <w:pPr>
        <w:pStyle w:val="Para"/>
      </w:pPr>
      <w:r w:rsidRPr="006718BE">
        <w:t xml:space="preserve">After you have at least one scenario saved in addition to the baseline, you can perform a comparison. A comparison allows you to view the similarities and differences between each scenario. The main advantage to the Compare option in Project Server is </w:t>
      </w:r>
      <w:ins w:id="2374" w:author="DM" w:date="2012-08-19T14:11:00Z">
        <w:r w:rsidR="00E847FA">
          <w:t xml:space="preserve">that </w:t>
        </w:r>
      </w:ins>
      <w:r w:rsidRPr="006718BE">
        <w:t>it compares all the scenarios at once</w:t>
      </w:r>
      <w:r w:rsidR="00D950BD">
        <w:t xml:space="preserve">, allowing </w:t>
      </w:r>
      <w:del w:id="2375" w:author="DM" w:date="2012-08-19T14:11:00Z">
        <w:r w:rsidR="00D950BD" w:rsidDel="00E847FA">
          <w:delText xml:space="preserve">the </w:delText>
        </w:r>
      </w:del>
      <w:r w:rsidR="00D950BD">
        <w:t>strategic review</w:t>
      </w:r>
      <w:ins w:id="2376" w:author="DM" w:date="2012-08-19T14:11:00Z">
        <w:r w:rsidR="00E847FA">
          <w:t>er</w:t>
        </w:r>
      </w:ins>
      <w:r w:rsidR="00D950BD">
        <w:t>s to review the variance of one scenario versus another. This</w:t>
      </w:r>
      <w:ins w:id="2377" w:author="DM" w:date="2012-08-19T14:11:00Z">
        <w:del w:id="2378" w:author="Jeff Jacobson" w:date="2012-09-06T11:32:00Z">
          <w:r w:rsidR="00E847FA" w:rsidDel="007A4F2E">
            <w:rPr>
              <w:rStyle w:val="QueryInline"/>
            </w:rPr>
            <w:delText>[AU: add nu=oun]</w:delText>
          </w:r>
        </w:del>
      </w:ins>
      <w:r w:rsidR="00D950BD">
        <w:t xml:space="preserve"> </w:t>
      </w:r>
      <w:ins w:id="2379" w:author="Jeff Jacobson" w:date="2012-09-06T11:32:00Z">
        <w:r w:rsidR="007A4F2E">
          <w:t xml:space="preserve">compound view </w:t>
        </w:r>
      </w:ins>
      <w:r w:rsidR="00D950BD">
        <w:t xml:space="preserve">will showcase which projects tend to be higher across all scenarios and any resource or cost differences that can be expected in gaining the most </w:t>
      </w:r>
      <w:del w:id="2380" w:author="DM" w:date="2012-08-19T14:12:00Z">
        <w:r w:rsidR="00D950BD" w:rsidDel="00E847FA">
          <w:delText xml:space="preserve">amount of </w:delText>
        </w:r>
      </w:del>
      <w:r w:rsidR="00D950BD">
        <w:t>value from selecting projects in the Portfolio Analysis process</w:t>
      </w:r>
      <w:r w:rsidRPr="006718BE">
        <w:t xml:space="preserve">. </w:t>
      </w:r>
    </w:p>
    <w:p w:rsidR="000A7B8A" w:rsidRPr="006718BE" w:rsidRDefault="000A7B8A" w:rsidP="000A7B8A">
      <w:pPr>
        <w:pStyle w:val="Para"/>
      </w:pPr>
      <w:r w:rsidRPr="006718BE">
        <w:t xml:space="preserve">A very useful portion of the comparison is </w:t>
      </w:r>
      <w:r w:rsidR="007214C8">
        <w:t xml:space="preserve">that it creates a </w:t>
      </w:r>
      <w:r w:rsidRPr="006718BE">
        <w:t xml:space="preserve">list of projects and </w:t>
      </w:r>
      <w:r w:rsidR="007214C8">
        <w:t xml:space="preserve">displays </w:t>
      </w:r>
      <w:r w:rsidRPr="006718BE">
        <w:t xml:space="preserve">which </w:t>
      </w:r>
      <w:ins w:id="2381" w:author="DM" w:date="2012-08-19T14:12:00Z">
        <w:r w:rsidR="00E847FA">
          <w:t>ones</w:t>
        </w:r>
      </w:ins>
      <w:del w:id="2382" w:author="DM" w:date="2012-08-19T14:12:00Z">
        <w:r w:rsidRPr="006718BE" w:rsidDel="00E847FA">
          <w:delText>projects</w:delText>
        </w:r>
      </w:del>
      <w:r w:rsidRPr="006718BE">
        <w:t xml:space="preserve"> are in which scenario. You can use this information to identify trends. For example</w:t>
      </w:r>
      <w:r w:rsidR="007214C8">
        <w:t>,</w:t>
      </w:r>
      <w:r w:rsidRPr="006718BE">
        <w:t xml:space="preserve"> if one project is not selected for any of the scenarios</w:t>
      </w:r>
      <w:ins w:id="2383" w:author="DM" w:date="2012-08-19T14:12:00Z">
        <w:r w:rsidR="00E847FA">
          <w:t>, perhaps</w:t>
        </w:r>
      </w:ins>
      <w:del w:id="2384" w:author="DM" w:date="2012-08-19T14:12:00Z">
        <w:r w:rsidRPr="006718BE" w:rsidDel="00E847FA">
          <w:delText xml:space="preserve"> than maybe</w:delText>
        </w:r>
      </w:del>
      <w:r w:rsidRPr="006718BE">
        <w:t xml:space="preserve"> it does not belong in the portfolio. </w:t>
      </w:r>
    </w:p>
    <w:p w:rsidR="000A7B8A" w:rsidRPr="006718BE" w:rsidRDefault="000A7B8A" w:rsidP="0007506A">
      <w:pPr>
        <w:pStyle w:val="Para"/>
      </w:pPr>
      <w:r w:rsidRPr="006718BE">
        <w:t xml:space="preserve">To simplify the comparison window, save </w:t>
      </w:r>
      <w:r w:rsidR="00A73E94">
        <w:t xml:space="preserve">only </w:t>
      </w:r>
      <w:r w:rsidRPr="006718BE">
        <w:t xml:space="preserve">a limited number of scenarios. </w:t>
      </w:r>
    </w:p>
    <w:p w:rsidR="000A7B8A" w:rsidRPr="006718BE" w:rsidRDefault="000A7B8A" w:rsidP="000A7B8A">
      <w:pPr>
        <w:pStyle w:val="Para"/>
      </w:pPr>
      <w:r w:rsidRPr="006718BE">
        <w:t>To perform a comparison:</w:t>
      </w:r>
    </w:p>
    <w:p w:rsidR="000A7B8A" w:rsidRPr="006718BE" w:rsidRDefault="000A7B8A" w:rsidP="00A500CE">
      <w:pPr>
        <w:pStyle w:val="ListNumbered"/>
      </w:pPr>
      <w:r w:rsidRPr="006718BE">
        <w:t>1.</w:t>
      </w:r>
      <w:r w:rsidRPr="006718BE">
        <w:tab/>
        <w:t xml:space="preserve">In the </w:t>
      </w:r>
      <w:del w:id="2385" w:author="DM" w:date="2012-08-19T14:12:00Z">
        <w:r w:rsidRPr="006718BE" w:rsidDel="00E847FA">
          <w:delText>R</w:delText>
        </w:r>
      </w:del>
      <w:ins w:id="2386" w:author="DM" w:date="2012-08-19T14:12:00Z">
        <w:r w:rsidR="00E847FA">
          <w:t>r</w:t>
        </w:r>
      </w:ins>
      <w:r w:rsidRPr="006718BE">
        <w:t xml:space="preserve">ibbon in the Portfolio Selection group, click the Compare button. </w:t>
      </w:r>
    </w:p>
    <w:p w:rsidR="000A7B8A" w:rsidRPr="006718BE" w:rsidRDefault="000A7B8A" w:rsidP="00A500CE">
      <w:pPr>
        <w:pStyle w:val="ListNumbered"/>
      </w:pPr>
      <w:r w:rsidRPr="006718BE">
        <w:t>2.</w:t>
      </w:r>
      <w:r w:rsidRPr="006718BE">
        <w:tab/>
        <w:t>To exit a comparison, click the Close button in the upper right corner.</w:t>
      </w:r>
    </w:p>
    <w:p w:rsidR="00FF155A" w:rsidRDefault="00FF155A" w:rsidP="00FF155A">
      <w:pPr>
        <w:pStyle w:val="H1"/>
      </w:pPr>
      <w:r>
        <w:t>Applying Strategic Analysis for Corporate to Departmental Needs</w:t>
      </w:r>
    </w:p>
    <w:p w:rsidR="001B1687" w:rsidRDefault="001B1687" w:rsidP="001B1687">
      <w:pPr>
        <w:pStyle w:val="Para"/>
      </w:pPr>
      <w:r>
        <w:t>As discussed earlier, corporate strategy defines the goals and priorities of the business</w:t>
      </w:r>
      <w:r w:rsidR="00965E17">
        <w:t>.</w:t>
      </w:r>
      <w:r>
        <w:t xml:space="preserve"> </w:t>
      </w:r>
      <w:r w:rsidR="00965E17">
        <w:t>B</w:t>
      </w:r>
      <w:r>
        <w:t xml:space="preserve">usiness strategy defines how organizations compete to gain market share </w:t>
      </w:r>
      <w:r w:rsidR="00965E17">
        <w:t xml:space="preserve">and </w:t>
      </w:r>
      <w:r>
        <w:t>maintain a competitive advantage</w:t>
      </w:r>
      <w:r w:rsidR="00965E17">
        <w:t>. E</w:t>
      </w:r>
      <w:r>
        <w:t>ffective strategic planning results in making informed decisions that enable an organization to achieve its goals. Key metrics measure the performance of a company</w:t>
      </w:r>
      <w:r w:rsidR="00965E17">
        <w:t>’</w:t>
      </w:r>
      <w:r>
        <w:t>s goal</w:t>
      </w:r>
      <w:del w:id="2387" w:author="DM" w:date="2012-08-19T14:12:00Z">
        <w:r w:rsidDel="00E847FA">
          <w:delText>-</w:delText>
        </w:r>
      </w:del>
      <w:ins w:id="2388" w:author="DM" w:date="2012-08-19T14:12:00Z">
        <w:r w:rsidR="00E847FA">
          <w:t xml:space="preserve"> </w:t>
        </w:r>
      </w:ins>
      <w:r>
        <w:t xml:space="preserve">set and help us understand </w:t>
      </w:r>
      <w:r w:rsidR="00DA4538">
        <w:t xml:space="preserve">how much </w:t>
      </w:r>
      <w:r>
        <w:t xml:space="preserve">progress </w:t>
      </w:r>
      <w:r w:rsidR="00DA4538">
        <w:t xml:space="preserve">has been made </w:t>
      </w:r>
      <w:r>
        <w:t xml:space="preserve">toward achieving </w:t>
      </w:r>
      <w:r w:rsidR="00DA4538">
        <w:t xml:space="preserve">those </w:t>
      </w:r>
      <w:r>
        <w:t xml:space="preserve">goals. Defining the corporate portfolio and striving to improve worker performance enables corporate success. </w:t>
      </w:r>
    </w:p>
    <w:p w:rsidR="001B1687" w:rsidRDefault="001B1687" w:rsidP="001B1687">
      <w:pPr>
        <w:pStyle w:val="Para"/>
      </w:pPr>
      <w:r w:rsidRPr="003A3060">
        <w:t>Project Server 2010 provides a level of autonomy while maintaining enterprise standardization and control. Using the Department field, Enterprise Project Types, Resources</w:t>
      </w:r>
      <w:r w:rsidR="00643836">
        <w:t>,</w:t>
      </w:r>
      <w:r w:rsidRPr="003A3060">
        <w:t xml:space="preserve"> and Custom </w:t>
      </w:r>
      <w:del w:id="2389" w:author="Jeff Jacobson" w:date="2012-09-06T11:33:00Z">
        <w:r w:rsidRPr="003A3060" w:rsidDel="00385E2C">
          <w:delText>F</w:delText>
        </w:r>
      </w:del>
      <w:ins w:id="2390" w:author="Jeff Jacobson" w:date="2012-09-06T11:33:00Z">
        <w:r w:rsidR="00385E2C">
          <w:t>f</w:t>
        </w:r>
      </w:ins>
      <w:r w:rsidRPr="003A3060">
        <w:t>ields</w:t>
      </w:r>
      <w:ins w:id="2391" w:author="DM" w:date="2012-08-19T14:13:00Z">
        <w:del w:id="2392" w:author="Jeff Jacobson" w:date="2012-09-06T11:33:00Z">
          <w:r w:rsidR="00E847FA" w:rsidDel="00385E2C">
            <w:rPr>
              <w:rStyle w:val="QueryInline"/>
            </w:rPr>
            <w:delText>[AU: caps needed?]</w:delText>
          </w:r>
        </w:del>
      </w:ins>
      <w:r w:rsidRPr="003A3060">
        <w:t xml:space="preserve"> can be associated with specific departments</w:t>
      </w:r>
      <w:r w:rsidR="00643836">
        <w:t xml:space="preserve">. </w:t>
      </w:r>
      <w:ins w:id="2393" w:author="DM" w:date="2012-08-19T14:13:00Z">
        <w:r w:rsidR="00E847FA">
          <w:t>Doing t</w:t>
        </w:r>
      </w:ins>
      <w:del w:id="2394" w:author="DM" w:date="2012-08-19T14:13:00Z">
        <w:r w:rsidR="00643836" w:rsidDel="00E847FA">
          <w:delText>T</w:delText>
        </w:r>
      </w:del>
      <w:r w:rsidR="00643836">
        <w:t>his</w:t>
      </w:r>
      <w:r w:rsidRPr="003A3060">
        <w:t xml:space="preserve"> eliminat</w:t>
      </w:r>
      <w:r w:rsidR="00643836">
        <w:t>es</w:t>
      </w:r>
      <w:r w:rsidRPr="003A3060">
        <w:t xml:space="preserve"> unnecessary clutter and </w:t>
      </w:r>
      <w:r w:rsidR="00643836" w:rsidRPr="003A3060">
        <w:t>allow</w:t>
      </w:r>
      <w:r w:rsidR="00643836">
        <w:t>s</w:t>
      </w:r>
      <w:r w:rsidR="00643836" w:rsidRPr="003A3060">
        <w:t xml:space="preserve"> </w:t>
      </w:r>
      <w:r w:rsidRPr="003A3060">
        <w:t>departments to focus on their data</w:t>
      </w:r>
      <w:r>
        <w:t xml:space="preserve"> while supporting the needs of</w:t>
      </w:r>
      <w:r w:rsidRPr="003A3060">
        <w:t xml:space="preserve"> an </w:t>
      </w:r>
      <w:del w:id="2395" w:author="DM" w:date="2012-08-19T14:13:00Z">
        <w:r w:rsidRPr="003A3060" w:rsidDel="00E847FA">
          <w:delText>E</w:delText>
        </w:r>
      </w:del>
      <w:ins w:id="2396" w:author="DM" w:date="2012-08-19T14:13:00Z">
        <w:r w:rsidR="00E847FA">
          <w:t>e</w:t>
        </w:r>
      </w:ins>
      <w:r w:rsidRPr="003A3060">
        <w:t>nterprise rollup for executive reporting and decision making.</w:t>
      </w:r>
      <w:r>
        <w:t xml:space="preserve"> </w:t>
      </w:r>
    </w:p>
    <w:p w:rsidR="001B1687" w:rsidRDefault="001B1687" w:rsidP="001B1687">
      <w:pPr>
        <w:pStyle w:val="Para"/>
      </w:pPr>
      <w:bookmarkStart w:id="2397" w:name="_Toc311405539"/>
      <w:r>
        <w:t>T</w:t>
      </w:r>
      <w:bookmarkEnd w:id="2397"/>
      <w:r w:rsidRPr="003A3060">
        <w:t>hink of the “Department” field as a grouping mechanism within Project Server 2010. If a company ha</w:t>
      </w:r>
      <w:r>
        <w:t>s a</w:t>
      </w:r>
      <w:r w:rsidRPr="003A3060">
        <w:t xml:space="preserve"> Sales </w:t>
      </w:r>
      <w:ins w:id="2398" w:author="DM" w:date="2012-08-19T14:13:00Z">
        <w:r w:rsidR="00E847FA">
          <w:t>and</w:t>
        </w:r>
      </w:ins>
      <w:del w:id="2399" w:author="DM" w:date="2012-08-19T14:13:00Z">
        <w:r w:rsidRPr="003A3060" w:rsidDel="00E847FA">
          <w:delText>&amp;</w:delText>
        </w:r>
      </w:del>
      <w:r w:rsidRPr="003A3060">
        <w:t xml:space="preserve"> Marketing Department that has </w:t>
      </w:r>
      <w:ins w:id="2400" w:author="DM" w:date="2012-08-19T14:13:00Z">
        <w:r w:rsidR="00E847FA">
          <w:t>three</w:t>
        </w:r>
      </w:ins>
      <w:del w:id="2401" w:author="DM" w:date="2012-08-19T14:13:00Z">
        <w:r w:rsidDel="00E847FA">
          <w:delText>3</w:delText>
        </w:r>
      </w:del>
      <w:r w:rsidRPr="003A3060">
        <w:t xml:space="preserve"> separate functions </w:t>
      </w:r>
      <w:r w:rsidR="0017796A">
        <w:t>(</w:t>
      </w:r>
      <w:ins w:id="2402" w:author="DM" w:date="2012-08-19T14:13:00Z">
        <w:r w:rsidR="00E847FA">
          <w:t xml:space="preserve">e.g., </w:t>
        </w:r>
      </w:ins>
      <w:r w:rsidRPr="003A3060">
        <w:t>a Sales Order Desk, a Field Sales team, and a Marketing organization</w:t>
      </w:r>
      <w:del w:id="2403" w:author="DM" w:date="2012-08-19T14:13:00Z">
        <w:r w:rsidRPr="003A3060" w:rsidDel="00E847FA">
          <w:delText xml:space="preserve"> for example</w:delText>
        </w:r>
      </w:del>
      <w:r w:rsidR="0017796A">
        <w:t>)</w:t>
      </w:r>
      <w:ins w:id="2404" w:author="DM" w:date="2012-08-19T14:13:00Z">
        <w:r w:rsidR="00E847FA">
          <w:t>,</w:t>
        </w:r>
      </w:ins>
      <w:r w:rsidRPr="003A3060">
        <w:t xml:space="preserve"> even though these groups are all within a single “department</w:t>
      </w:r>
      <w:r w:rsidR="0017796A">
        <w:t>,</w:t>
      </w:r>
      <w:r w:rsidRPr="003A3060">
        <w:t>” they will likely have separate work processes, business requirements, and reporting and analysis needs.</w:t>
      </w:r>
      <w:r>
        <w:t xml:space="preserve"> The </w:t>
      </w:r>
      <w:ins w:id="2405" w:author="DM" w:date="2012-08-19T14:13:00Z">
        <w:r w:rsidR="00E847FA">
          <w:t>p</w:t>
        </w:r>
      </w:ins>
      <w:del w:id="2406" w:author="DM" w:date="2012-08-19T14:13:00Z">
        <w:r w:rsidDel="00E847FA">
          <w:delText>P</w:delText>
        </w:r>
      </w:del>
      <w:r>
        <w:t xml:space="preserve">rimary purpose of the Department field is to be a filter for: </w:t>
      </w:r>
    </w:p>
    <w:p w:rsidR="001B1687" w:rsidRDefault="00367BB8" w:rsidP="00633ECB">
      <w:pPr>
        <w:pStyle w:val="ListBulleted"/>
      </w:pPr>
      <w:r w:rsidRPr="00367BB8">
        <w:rPr>
          <w:b/>
          <w:rPrChange w:id="2407" w:author="DM" w:date="2012-08-19T14:14:00Z">
            <w:rPr/>
          </w:rPrChange>
        </w:rPr>
        <w:t>Projects</w:t>
      </w:r>
      <w:ins w:id="2408" w:author="DM" w:date="2012-08-19T14:14:00Z">
        <w:r w:rsidR="00E847FA">
          <w:rPr>
            <w:b/>
          </w:rPr>
          <w:t>,</w:t>
        </w:r>
      </w:ins>
      <w:del w:id="2409" w:author="DM" w:date="2012-08-19T14:14:00Z">
        <w:r w:rsidR="001B1687" w:rsidDel="00E847FA">
          <w:delText xml:space="preserve"> </w:delText>
        </w:r>
        <w:r w:rsidR="0017796A" w:rsidDel="00E847FA">
          <w:delText>–</w:delText>
        </w:r>
      </w:del>
      <w:r w:rsidR="0017796A">
        <w:t xml:space="preserve"> </w:t>
      </w:r>
      <w:r w:rsidR="001B1687">
        <w:t>which can be assigned to none, one</w:t>
      </w:r>
      <w:r w:rsidR="0017796A">
        <w:t>,</w:t>
      </w:r>
      <w:r w:rsidR="001B1687">
        <w:t xml:space="preserve"> or </w:t>
      </w:r>
      <w:del w:id="2410" w:author="DM" w:date="2012-08-19T14:14:00Z">
        <w:r w:rsidR="0017796A" w:rsidDel="003E5B9F">
          <w:delText xml:space="preserve">to </w:delText>
        </w:r>
      </w:del>
      <w:r w:rsidR="001B1687">
        <w:t xml:space="preserve">multiple departments. Projects associated with different departments will </w:t>
      </w:r>
      <w:del w:id="2411" w:author="DM" w:date="2012-08-19T14:14:00Z">
        <w:r w:rsidR="001B1687" w:rsidDel="003E5B9F">
          <w:delText xml:space="preserve">only </w:delText>
        </w:r>
      </w:del>
      <w:r w:rsidR="001B1687">
        <w:t xml:space="preserve">show </w:t>
      </w:r>
      <w:ins w:id="2412" w:author="DM" w:date="2012-08-19T14:14:00Z">
        <w:r w:rsidR="003E5B9F">
          <w:t xml:space="preserve">only </w:t>
        </w:r>
      </w:ins>
      <w:r w:rsidR="001B1687">
        <w:t>their associated custom fields.</w:t>
      </w:r>
    </w:p>
    <w:p w:rsidR="001B1687" w:rsidRDefault="00367BB8" w:rsidP="00633ECB">
      <w:pPr>
        <w:pStyle w:val="ListBulleted"/>
      </w:pPr>
      <w:r w:rsidRPr="00367BB8">
        <w:rPr>
          <w:b/>
          <w:rPrChange w:id="2413" w:author="DM" w:date="2012-08-19T14:14:00Z">
            <w:rPr/>
          </w:rPrChange>
        </w:rPr>
        <w:t>Resources and Resource</w:t>
      </w:r>
      <w:del w:id="2414" w:author="DM" w:date="2012-08-19T14:14:00Z">
        <w:r w:rsidRPr="00367BB8">
          <w:rPr>
            <w:b/>
            <w:rPrChange w:id="2415" w:author="DM" w:date="2012-08-19T14:14:00Z">
              <w:rPr/>
            </w:rPrChange>
          </w:rPr>
          <w:delText>s’</w:delText>
        </w:r>
      </w:del>
      <w:r w:rsidRPr="00367BB8">
        <w:rPr>
          <w:b/>
          <w:rPrChange w:id="2416" w:author="DM" w:date="2012-08-19T14:14:00Z">
            <w:rPr/>
          </w:rPrChange>
        </w:rPr>
        <w:t xml:space="preserve"> Custom Fields</w:t>
      </w:r>
      <w:ins w:id="2417" w:author="DM" w:date="2012-08-19T14:14:00Z">
        <w:r w:rsidR="003E5B9F">
          <w:rPr>
            <w:b/>
          </w:rPr>
          <w:t>.</w:t>
        </w:r>
      </w:ins>
      <w:r w:rsidR="001B1687">
        <w:t xml:space="preserve"> </w:t>
      </w:r>
      <w:del w:id="2418" w:author="DM" w:date="2012-08-19T14:14:00Z">
        <w:r w:rsidR="0017796A" w:rsidDel="003E5B9F">
          <w:delText xml:space="preserve">– </w:delText>
        </w:r>
        <w:r w:rsidR="001B1687" w:rsidDel="003E5B9F">
          <w:delText>d</w:delText>
        </w:r>
      </w:del>
      <w:ins w:id="2419" w:author="DM" w:date="2012-08-19T14:14:00Z">
        <w:r w:rsidR="003E5B9F">
          <w:t>D</w:t>
        </w:r>
      </w:ins>
      <w:r w:rsidR="001B1687">
        <w:t>ifferent groups can have their own custom fields</w:t>
      </w:r>
      <w:ins w:id="2420" w:author="DM" w:date="2012-08-19T14:14:00Z">
        <w:r w:rsidR="003E5B9F">
          <w:t>.</w:t>
        </w:r>
      </w:ins>
      <w:r w:rsidR="001B1687">
        <w:t xml:space="preserve"> (</w:t>
      </w:r>
      <w:del w:id="2421" w:author="DM" w:date="2012-08-19T14:14:00Z">
        <w:r w:rsidR="0017796A" w:rsidDel="003E5B9F">
          <w:delText>n</w:delText>
        </w:r>
      </w:del>
      <w:ins w:id="2422" w:author="DM" w:date="2012-08-19T14:14:00Z">
        <w:r w:rsidR="003E5B9F">
          <w:t>N</w:t>
        </w:r>
      </w:ins>
      <w:r w:rsidR="001B1687">
        <w:t>ote</w:t>
      </w:r>
      <w:ins w:id="2423" w:author="DM" w:date="2012-08-19T14:14:00Z">
        <w:r w:rsidR="003E5B9F">
          <w:t>:</w:t>
        </w:r>
      </w:ins>
      <w:del w:id="2424" w:author="DM" w:date="2012-08-19T14:14:00Z">
        <w:r w:rsidR="0017796A" w:rsidDel="003E5B9F">
          <w:delText>,</w:delText>
        </w:r>
      </w:del>
      <w:r w:rsidR="001B1687">
        <w:t xml:space="preserve"> </w:t>
      </w:r>
      <w:del w:id="2425" w:author="DM" w:date="2012-08-19T14:14:00Z">
        <w:r w:rsidR="001B1687" w:rsidDel="003E5B9F">
          <w:delText>c</w:delText>
        </w:r>
      </w:del>
      <w:ins w:id="2426" w:author="DM" w:date="2012-08-19T14:14:00Z">
        <w:r w:rsidR="003E5B9F">
          <w:t>C</w:t>
        </w:r>
      </w:ins>
      <w:r w:rsidR="001B1687">
        <w:t>ustom field</w:t>
      </w:r>
      <w:ins w:id="2427" w:author="DM" w:date="2012-08-19T14:14:00Z">
        <w:r w:rsidR="003E5B9F">
          <w:t>s</w:t>
        </w:r>
      </w:ins>
      <w:r w:rsidR="001B1687">
        <w:t xml:space="preserve"> that are </w:t>
      </w:r>
      <w:r w:rsidR="0017796A">
        <w:t xml:space="preserve">not </w:t>
      </w:r>
      <w:r w:rsidR="001B1687">
        <w:t xml:space="preserve">assigned </w:t>
      </w:r>
      <w:ins w:id="2428" w:author="DM" w:date="2012-08-19T14:15:00Z">
        <w:r w:rsidR="003E5B9F">
          <w:t xml:space="preserve">to </w:t>
        </w:r>
      </w:ins>
      <w:r w:rsidR="001B1687">
        <w:t xml:space="preserve">a </w:t>
      </w:r>
      <w:r w:rsidR="0017796A">
        <w:t>d</w:t>
      </w:r>
      <w:r w:rsidR="001B1687">
        <w:t>epartment are available for global use</w:t>
      </w:r>
      <w:ins w:id="2429" w:author="DM" w:date="2012-08-19T14:15:00Z">
        <w:r w:rsidR="003E5B9F">
          <w:t>.</w:t>
        </w:r>
      </w:ins>
      <w:r w:rsidR="001B1687">
        <w:t>)</w:t>
      </w:r>
      <w:del w:id="2430" w:author="DM" w:date="2012-08-19T14:15:00Z">
        <w:r w:rsidR="0017796A" w:rsidDel="003E5B9F">
          <w:delText>.</w:delText>
        </w:r>
      </w:del>
    </w:p>
    <w:p w:rsidR="001B1687" w:rsidRDefault="00367BB8" w:rsidP="00633ECB">
      <w:pPr>
        <w:pStyle w:val="ListBulleted"/>
      </w:pPr>
      <w:r w:rsidRPr="00367BB8">
        <w:rPr>
          <w:b/>
          <w:rPrChange w:id="2431" w:author="DM" w:date="2012-08-19T14:15:00Z">
            <w:rPr/>
          </w:rPrChange>
        </w:rPr>
        <w:t>Enterprise Project Types</w:t>
      </w:r>
      <w:ins w:id="2432" w:author="DM" w:date="2012-08-19T14:15:00Z">
        <w:r w:rsidR="003E5B9F">
          <w:rPr>
            <w:b/>
          </w:rPr>
          <w:t>.</w:t>
        </w:r>
      </w:ins>
      <w:r w:rsidR="001B1687">
        <w:t xml:space="preserve"> </w:t>
      </w:r>
      <w:del w:id="2433" w:author="DM" w:date="2012-08-19T14:15:00Z">
        <w:r w:rsidR="0017796A" w:rsidDel="003E5B9F">
          <w:delText xml:space="preserve">– </w:delText>
        </w:r>
        <w:r w:rsidR="001B1687" w:rsidDel="003E5B9F">
          <w:delText>d</w:delText>
        </w:r>
      </w:del>
      <w:ins w:id="2434" w:author="DM" w:date="2012-08-19T14:15:00Z">
        <w:r w:rsidR="003E5B9F">
          <w:t>D</w:t>
        </w:r>
      </w:ins>
      <w:r w:rsidR="001B1687">
        <w:t xml:space="preserve">ifferent groups can see different </w:t>
      </w:r>
      <w:r w:rsidR="0017796A">
        <w:t>u</w:t>
      </w:r>
      <w:r w:rsidR="001B1687">
        <w:t xml:space="preserve">ser </w:t>
      </w:r>
      <w:r w:rsidR="0017796A">
        <w:t>i</w:t>
      </w:r>
      <w:r w:rsidR="001B1687">
        <w:t xml:space="preserve">nterfaces based the </w:t>
      </w:r>
      <w:r w:rsidR="0017796A">
        <w:t>d</w:t>
      </w:r>
      <w:r w:rsidR="001B1687">
        <w:t>epartment field</w:t>
      </w:r>
      <w:ins w:id="2435" w:author="Tim Runcie" w:date="2012-09-14T09:19:00Z">
        <w:r w:rsidR="006670B8">
          <w:t>, the pivot field new in Project 2010,</w:t>
        </w:r>
      </w:ins>
      <w:r w:rsidR="001B1687">
        <w:t xml:space="preserve"> as </w:t>
      </w:r>
      <w:proofErr w:type="gramStart"/>
      <w:r w:rsidR="001B1687">
        <w:t>it</w:t>
      </w:r>
      <w:commentRangeStart w:id="2436"/>
      <w:ins w:id="2437" w:author="DM" w:date="2012-08-19T14:15:00Z">
        <w:r w:rsidR="003E5B9F">
          <w:rPr>
            <w:rStyle w:val="QueryInline"/>
          </w:rPr>
          <w:t>[</w:t>
        </w:r>
        <w:commentRangeStart w:id="2438"/>
        <w:proofErr w:type="gramEnd"/>
        <w:r w:rsidR="003E5B9F">
          <w:rPr>
            <w:rStyle w:val="QueryInline"/>
          </w:rPr>
          <w:t>AU: the dept. field? clarify</w:t>
        </w:r>
      </w:ins>
      <w:commentRangeEnd w:id="2438"/>
      <w:r w:rsidR="006670B8">
        <w:rPr>
          <w:rStyle w:val="CommentReference"/>
          <w:rFonts w:asciiTheme="minorHAnsi" w:eastAsiaTheme="minorHAnsi" w:hAnsiTheme="minorHAnsi" w:cstheme="minorBidi"/>
          <w:snapToGrid/>
        </w:rPr>
        <w:commentReference w:id="2438"/>
      </w:r>
      <w:ins w:id="2439" w:author="DM" w:date="2012-08-19T14:15:00Z">
        <w:r w:rsidR="003E5B9F">
          <w:rPr>
            <w:rStyle w:val="QueryInline"/>
          </w:rPr>
          <w:t>]</w:t>
        </w:r>
      </w:ins>
      <w:commentRangeEnd w:id="2436"/>
      <w:r w:rsidR="008053A7">
        <w:rPr>
          <w:rStyle w:val="CommentReference"/>
          <w:rFonts w:asciiTheme="minorHAnsi" w:eastAsiaTheme="minorHAnsi" w:hAnsiTheme="minorHAnsi" w:cstheme="minorBidi"/>
          <w:snapToGrid/>
        </w:rPr>
        <w:commentReference w:id="2436"/>
      </w:r>
      <w:r w:rsidR="001B1687">
        <w:t xml:space="preserve"> can be used to filter Enterprise Project Templates and Custom Fields. </w:t>
      </w:r>
    </w:p>
    <w:p w:rsidR="001B1687" w:rsidRDefault="001B1687" w:rsidP="001B1687">
      <w:pPr>
        <w:pStyle w:val="Para"/>
      </w:pPr>
      <w:r>
        <w:t xml:space="preserve">The value of using the Department field is that it: </w:t>
      </w:r>
    </w:p>
    <w:p w:rsidR="001B1687" w:rsidRDefault="00FF155A" w:rsidP="00633ECB">
      <w:pPr>
        <w:pStyle w:val="ListBulleted"/>
      </w:pPr>
      <w:r w:rsidRPr="00452EDC">
        <w:t>Helps</w:t>
      </w:r>
      <w:r w:rsidR="001B1687" w:rsidRPr="00452EDC">
        <w:t xml:space="preserve"> manage the custom field list and help</w:t>
      </w:r>
      <w:r w:rsidR="00491E9F">
        <w:t>s</w:t>
      </w:r>
      <w:r w:rsidR="001B1687" w:rsidRPr="00452EDC">
        <w:t xml:space="preserve"> define </w:t>
      </w:r>
      <w:r w:rsidR="0017796A">
        <w:t>(</w:t>
      </w:r>
      <w:r w:rsidR="001B1687" w:rsidRPr="00452EDC">
        <w:t>at a resource, task, or project level</w:t>
      </w:r>
      <w:r w:rsidR="0017796A">
        <w:t>)</w:t>
      </w:r>
      <w:r w:rsidR="001B1687" w:rsidRPr="00452EDC">
        <w:t xml:space="preserve"> which fields are required or not required.</w:t>
      </w:r>
    </w:p>
    <w:p w:rsidR="001B1687" w:rsidRDefault="00FF155A" w:rsidP="00633ECB">
      <w:pPr>
        <w:pStyle w:val="ListBulleted"/>
      </w:pPr>
      <w:r>
        <w:t>Can</w:t>
      </w:r>
      <w:r w:rsidR="001B1687">
        <w:t xml:space="preserve"> be used for </w:t>
      </w:r>
      <w:ins w:id="2440" w:author="DM" w:date="2012-08-19T14:16:00Z">
        <w:r w:rsidR="003E5B9F" w:rsidRPr="003E5B9F">
          <w:t>Online Analytical Processing (OLAP</w:t>
        </w:r>
        <w:r w:rsidR="003E5B9F">
          <w:t>)</w:t>
        </w:r>
      </w:ins>
      <w:del w:id="2441" w:author="DM" w:date="2012-08-19T14:16:00Z">
        <w:r w:rsidR="001B1687" w:rsidDel="003E5B9F">
          <w:delText>OLAP</w:delText>
        </w:r>
      </w:del>
      <w:r w:rsidR="001B1687">
        <w:t xml:space="preserve"> database data filtering </w:t>
      </w:r>
      <w:r w:rsidR="000867B9">
        <w:t>from any of the 13 OLAP cubes created from Project Server’s reporting database or a hypercube built by an end user against Project Server data</w:t>
      </w:r>
      <w:r w:rsidR="001B1687">
        <w:t>.</w:t>
      </w:r>
    </w:p>
    <w:p w:rsidR="001B1687" w:rsidRDefault="00FF155A" w:rsidP="00633ECB">
      <w:pPr>
        <w:pStyle w:val="ListBulleted"/>
      </w:pPr>
      <w:r>
        <w:t>Allows</w:t>
      </w:r>
      <w:r w:rsidR="001B1687">
        <w:t xml:space="preserve"> for </w:t>
      </w:r>
      <w:del w:id="2442" w:author="DM" w:date="2012-08-19T14:16:00Z">
        <w:r w:rsidR="001B1687" w:rsidDel="003E5B9F">
          <w:delText>E</w:delText>
        </w:r>
      </w:del>
      <w:ins w:id="2443" w:author="DM" w:date="2012-08-19T14:16:00Z">
        <w:r w:rsidR="003E5B9F">
          <w:t>e</w:t>
        </w:r>
      </w:ins>
      <w:r w:rsidR="001B1687">
        <w:t>nterprise-wide consistency and support different processes, forms</w:t>
      </w:r>
      <w:ins w:id="2444" w:author="DM" w:date="2012-08-19T14:16:00Z">
        <w:r w:rsidR="003E5B9F">
          <w:t>,</w:t>
        </w:r>
      </w:ins>
      <w:r w:rsidR="001B1687">
        <w:t xml:space="preserve"> and fields for different areas </w:t>
      </w:r>
      <w:r w:rsidR="00313007">
        <w:t xml:space="preserve">and </w:t>
      </w:r>
      <w:r w:rsidR="001B1687">
        <w:t xml:space="preserve">groups. </w:t>
      </w:r>
    </w:p>
    <w:p w:rsidR="001B1687" w:rsidRDefault="00FF155A" w:rsidP="00633ECB">
      <w:pPr>
        <w:pStyle w:val="ListBulleted"/>
      </w:pPr>
      <w:r>
        <w:t>Supports</w:t>
      </w:r>
      <w:r w:rsidR="001B1687">
        <w:t xml:space="preserve"> the assignment of </w:t>
      </w:r>
      <w:ins w:id="2445" w:author="DM" w:date="2012-08-19T14:16:00Z">
        <w:r w:rsidR="003E5B9F">
          <w:t>u</w:t>
        </w:r>
      </w:ins>
      <w:del w:id="2446" w:author="DM" w:date="2012-08-19T14:16:00Z">
        <w:r w:rsidR="001B1687" w:rsidDel="003E5B9F">
          <w:delText>U</w:delText>
        </w:r>
      </w:del>
      <w:r w:rsidR="001B1687">
        <w:t xml:space="preserve">sers </w:t>
      </w:r>
      <w:del w:id="2447" w:author="DM" w:date="2012-08-19T14:16:00Z">
        <w:r w:rsidR="001B1687" w:rsidDel="003E5B9F">
          <w:delText xml:space="preserve">– </w:delText>
        </w:r>
      </w:del>
      <w:r w:rsidR="001B1687">
        <w:t>to none, one</w:t>
      </w:r>
      <w:ins w:id="2448" w:author="DM" w:date="2012-08-19T14:16:00Z">
        <w:r w:rsidR="003E5B9F">
          <w:t>,</w:t>
        </w:r>
      </w:ins>
      <w:r w:rsidR="001B1687">
        <w:t xml:space="preserve"> or multiple departments. Note that Departments are </w:t>
      </w:r>
      <w:r w:rsidR="00313007">
        <w:t xml:space="preserve">not </w:t>
      </w:r>
      <w:r w:rsidR="001B1687">
        <w:t xml:space="preserve">tied </w:t>
      </w:r>
      <w:ins w:id="2449" w:author="DM" w:date="2012-08-19T14:17:00Z">
        <w:r w:rsidR="003E5B9F">
          <w:t xml:space="preserve">directly </w:t>
        </w:r>
      </w:ins>
      <w:r w:rsidR="001B1687">
        <w:t>to the</w:t>
      </w:r>
      <w:r w:rsidR="000867B9">
        <w:t xml:space="preserve"> </w:t>
      </w:r>
      <w:del w:id="2450" w:author="DM" w:date="2012-08-19T14:17:00Z">
        <w:r w:rsidR="000867B9" w:rsidDel="003E5B9F">
          <w:delText>R</w:delText>
        </w:r>
      </w:del>
      <w:ins w:id="2451" w:author="DM" w:date="2012-08-19T14:17:00Z">
        <w:r w:rsidR="003E5B9F">
          <w:t>r</w:t>
        </w:r>
      </w:ins>
      <w:r w:rsidR="000867B9">
        <w:t xml:space="preserve">esource </w:t>
      </w:r>
      <w:del w:id="2452" w:author="DM" w:date="2012-08-19T14:17:00Z">
        <w:r w:rsidR="000867B9" w:rsidDel="003E5B9F">
          <w:delText>B</w:delText>
        </w:r>
      </w:del>
      <w:ins w:id="2453" w:author="DM" w:date="2012-08-19T14:17:00Z">
        <w:r w:rsidR="003E5B9F">
          <w:t>b</w:t>
        </w:r>
      </w:ins>
      <w:r w:rsidR="000867B9">
        <w:t xml:space="preserve">reakdown </w:t>
      </w:r>
      <w:del w:id="2454" w:author="DM" w:date="2012-08-19T14:17:00Z">
        <w:r w:rsidR="000867B9" w:rsidDel="003E5B9F">
          <w:delText>S</w:delText>
        </w:r>
      </w:del>
      <w:ins w:id="2455" w:author="DM" w:date="2012-08-19T14:17:00Z">
        <w:r w:rsidR="003E5B9F">
          <w:t>s</w:t>
        </w:r>
      </w:ins>
      <w:r w:rsidR="000867B9">
        <w:t>tructure</w:t>
      </w:r>
      <w:del w:id="2456" w:author="DM" w:date="2012-08-19T14:17:00Z">
        <w:r w:rsidR="000867B9" w:rsidDel="003E5B9F">
          <w:delText xml:space="preserve"> or </w:delText>
        </w:r>
        <w:r w:rsidR="001B1687" w:rsidDel="003E5B9F">
          <w:delText>RBS directly</w:delText>
        </w:r>
      </w:del>
      <w:r w:rsidR="001B1687">
        <w:t>.</w:t>
      </w:r>
    </w:p>
    <w:p w:rsidR="001B1687" w:rsidRDefault="001B1687" w:rsidP="001B1687">
      <w:pPr>
        <w:pStyle w:val="Para"/>
      </w:pPr>
      <w:r w:rsidRPr="00D349C0">
        <w:t>Portfolio</w:t>
      </w:r>
      <w:r>
        <w:t xml:space="preserve"> </w:t>
      </w:r>
      <w:del w:id="2457" w:author="DM" w:date="2012-08-19T14:18:00Z">
        <w:r w:rsidDel="002C1F46">
          <w:delText>D</w:delText>
        </w:r>
      </w:del>
      <w:ins w:id="2458" w:author="DM" w:date="2012-08-19T14:18:00Z">
        <w:r w:rsidR="002C1F46">
          <w:t>d</w:t>
        </w:r>
      </w:ins>
      <w:r>
        <w:t>rivers</w:t>
      </w:r>
      <w:r w:rsidRPr="00B63330">
        <w:t xml:space="preserve"> </w:t>
      </w:r>
      <w:r>
        <w:t xml:space="preserve">and </w:t>
      </w:r>
      <w:del w:id="2459" w:author="DM" w:date="2012-08-19T14:18:00Z">
        <w:r w:rsidDel="002C1F46">
          <w:delText>D</w:delText>
        </w:r>
      </w:del>
      <w:ins w:id="2460" w:author="DM" w:date="2012-08-19T14:18:00Z">
        <w:r w:rsidR="002C1F46">
          <w:t>d</w:t>
        </w:r>
      </w:ins>
      <w:r>
        <w:t xml:space="preserve">river prioritization can be associated with departments. </w:t>
      </w:r>
      <w:r w:rsidRPr="00B45D06">
        <w:t xml:space="preserve">Driver prioritization can be associated with </w:t>
      </w:r>
      <w:r>
        <w:t xml:space="preserve">specific </w:t>
      </w:r>
      <w:r w:rsidRPr="00B45D06">
        <w:t>departments</w:t>
      </w:r>
      <w:r>
        <w:t>, or the</w:t>
      </w:r>
      <w:del w:id="2461" w:author="Jeff Jacobson" w:date="2012-09-06T11:36:00Z">
        <w:r w:rsidDel="007E5A91">
          <w:delText>y</w:delText>
        </w:r>
      </w:del>
      <w:ins w:id="2462" w:author="DM" w:date="2012-08-19T14:19:00Z">
        <w:del w:id="2463" w:author="Jeff Jacobson" w:date="2012-09-06T11:36:00Z">
          <w:r w:rsidR="002C1F46" w:rsidDel="007E5A91">
            <w:rPr>
              <w:rStyle w:val="QueryInline"/>
            </w:rPr>
            <w:delText>[AU: what does “they” refer to?]</w:delText>
          </w:r>
        </w:del>
      </w:ins>
      <w:r>
        <w:t xml:space="preserve"> </w:t>
      </w:r>
      <w:ins w:id="2464" w:author="Jeff Jacobson" w:date="2012-09-06T11:36:00Z">
        <w:r w:rsidR="007E5A91">
          <w:t xml:space="preserve">prioritization settings </w:t>
        </w:r>
      </w:ins>
      <w:r>
        <w:t>can be open for use with any</w:t>
      </w:r>
      <w:r w:rsidRPr="00936EA2">
        <w:t xml:space="preserve"> </w:t>
      </w:r>
      <w:r>
        <w:t>analysis.</w:t>
      </w:r>
    </w:p>
    <w:p w:rsidR="001B1687" w:rsidRDefault="001B1687" w:rsidP="001B1687">
      <w:pPr>
        <w:pStyle w:val="H2"/>
      </w:pPr>
      <w:bookmarkStart w:id="2465" w:name="_Toc311405540"/>
      <w:r>
        <w:t>Using Custom Fields</w:t>
      </w:r>
      <w:bookmarkEnd w:id="2465"/>
      <w:r w:rsidR="006D1EED">
        <w:t xml:space="preserve"> in Strategic Analysis</w:t>
      </w:r>
    </w:p>
    <w:p w:rsidR="001B1687" w:rsidRDefault="001B1687" w:rsidP="001B1687">
      <w:pPr>
        <w:pStyle w:val="Para"/>
      </w:pPr>
      <w:r w:rsidRPr="00DD264F">
        <w:t xml:space="preserve">Project stakeholders and management often have difficulty </w:t>
      </w:r>
      <w:r>
        <w:t>identifying</w:t>
      </w:r>
      <w:r w:rsidRPr="00DD264F">
        <w:t xml:space="preserve"> relevant project information across a portfolio of projects.</w:t>
      </w:r>
      <w:r>
        <w:t xml:space="preserve"> </w:t>
      </w:r>
      <w:r w:rsidRPr="00590C27">
        <w:t xml:space="preserve">Project Server 2010 offers six types of custom enterprise fields at the </w:t>
      </w:r>
      <w:del w:id="2466" w:author="DM" w:date="2012-08-19T14:19:00Z">
        <w:r w:rsidRPr="00590C27" w:rsidDel="002C1F46">
          <w:delText>T</w:delText>
        </w:r>
      </w:del>
      <w:ins w:id="2467" w:author="DM" w:date="2012-08-19T14:19:00Z">
        <w:r w:rsidR="002C1F46">
          <w:t>t</w:t>
        </w:r>
      </w:ins>
      <w:r w:rsidRPr="00590C27">
        <w:t xml:space="preserve">ask, </w:t>
      </w:r>
      <w:del w:id="2468" w:author="DM" w:date="2012-08-19T14:19:00Z">
        <w:r w:rsidRPr="00590C27" w:rsidDel="002C1F46">
          <w:delText>R</w:delText>
        </w:r>
      </w:del>
      <w:ins w:id="2469" w:author="DM" w:date="2012-08-19T14:19:00Z">
        <w:r w:rsidR="002C1F46">
          <w:t>r</w:t>
        </w:r>
      </w:ins>
      <w:r w:rsidRPr="00590C27">
        <w:t xml:space="preserve">esource, and </w:t>
      </w:r>
      <w:del w:id="2470" w:author="DM" w:date="2012-08-19T14:19:00Z">
        <w:r w:rsidRPr="00590C27" w:rsidDel="002C1F46">
          <w:delText>P</w:delText>
        </w:r>
      </w:del>
      <w:ins w:id="2471" w:author="DM" w:date="2012-08-19T14:19:00Z">
        <w:r w:rsidR="002C1F46">
          <w:t>p</w:t>
        </w:r>
      </w:ins>
      <w:r w:rsidRPr="00590C27">
        <w:t>roject level</w:t>
      </w:r>
      <w:r>
        <w:t xml:space="preserve"> (including an unlimited number of Cost, Date, Duration, Flag, Number, and Text fields)</w:t>
      </w:r>
      <w:r w:rsidRPr="00590C27">
        <w:t>.</w:t>
      </w:r>
    </w:p>
    <w:p w:rsidR="001B1687" w:rsidRDefault="001B1687" w:rsidP="001B1687">
      <w:pPr>
        <w:pStyle w:val="Para"/>
      </w:pPr>
      <w:r>
        <w:t xml:space="preserve">Enterprise </w:t>
      </w:r>
      <w:del w:id="2472" w:author="DM" w:date="2012-08-19T14:19:00Z">
        <w:r w:rsidDel="002C1F46">
          <w:delText>C</w:delText>
        </w:r>
      </w:del>
      <w:ins w:id="2473" w:author="DM" w:date="2012-08-19T14:19:00Z">
        <w:r w:rsidR="002C1F46">
          <w:t>c</w:t>
        </w:r>
      </w:ins>
      <w:r>
        <w:t xml:space="preserve">ustom </w:t>
      </w:r>
      <w:del w:id="2474" w:author="DM" w:date="2012-08-19T14:19:00Z">
        <w:r w:rsidDel="002C1F46">
          <w:delText>F</w:delText>
        </w:r>
      </w:del>
      <w:ins w:id="2475" w:author="DM" w:date="2012-08-19T14:19:00Z">
        <w:r w:rsidR="002C1F46">
          <w:t>f</w:t>
        </w:r>
      </w:ins>
      <w:r>
        <w:t xml:space="preserve">ields can use </w:t>
      </w:r>
      <w:del w:id="2476" w:author="DM" w:date="2012-08-19T14:19:00Z">
        <w:r w:rsidDel="002C1F46">
          <w:delText>L</w:delText>
        </w:r>
      </w:del>
      <w:ins w:id="2477" w:author="DM" w:date="2012-08-19T14:19:00Z">
        <w:r w:rsidR="002C1F46">
          <w:t>l</w:t>
        </w:r>
      </w:ins>
      <w:r>
        <w:t xml:space="preserve">ookup </w:t>
      </w:r>
      <w:del w:id="2478" w:author="DM" w:date="2012-08-19T14:19:00Z">
        <w:r w:rsidDel="002C1F46">
          <w:delText>T</w:delText>
        </w:r>
      </w:del>
      <w:ins w:id="2479" w:author="DM" w:date="2012-08-19T14:19:00Z">
        <w:r w:rsidR="002C1F46">
          <w:t>t</w:t>
        </w:r>
      </w:ins>
      <w:r>
        <w:t xml:space="preserve">ables, including hierarchical </w:t>
      </w:r>
      <w:proofErr w:type="gramStart"/>
      <w:ins w:id="2480" w:author="Tim Runcie" w:date="2012-09-14T09:21:00Z">
        <w:r w:rsidR="00DA7DC6">
          <w:t>selection</w:t>
        </w:r>
      </w:ins>
      <w:r>
        <w:t>(</w:t>
      </w:r>
      <w:proofErr w:type="gramEnd"/>
      <w:r>
        <w:t>for text</w:t>
      </w:r>
      <w:commentRangeStart w:id="2481"/>
      <w:r>
        <w:t>)</w:t>
      </w:r>
      <w:commentRangeStart w:id="2482"/>
      <w:ins w:id="2483" w:author="DM" w:date="2012-08-19T14:19:00Z">
        <w:r w:rsidR="002C1F46">
          <w:rPr>
            <w:rStyle w:val="QueryInline"/>
          </w:rPr>
          <w:t>[AU: is a noun missing?]</w:t>
        </w:r>
      </w:ins>
      <w:commentRangeEnd w:id="2482"/>
      <w:r w:rsidR="00DC3721">
        <w:rPr>
          <w:rStyle w:val="CommentReference"/>
          <w:rFonts w:asciiTheme="minorHAnsi" w:eastAsiaTheme="minorHAnsi" w:hAnsiTheme="minorHAnsi" w:cstheme="minorBidi"/>
          <w:snapToGrid/>
        </w:rPr>
        <w:commentReference w:id="2482"/>
      </w:r>
      <w:r>
        <w:t xml:space="preserve"> </w:t>
      </w:r>
      <w:commentRangeEnd w:id="2481"/>
      <w:r w:rsidR="00DA7DC6">
        <w:rPr>
          <w:rStyle w:val="CommentReference"/>
          <w:rFonts w:asciiTheme="minorHAnsi" w:eastAsiaTheme="minorHAnsi" w:hAnsiTheme="minorHAnsi" w:cstheme="minorBidi"/>
          <w:snapToGrid/>
        </w:rPr>
        <w:commentReference w:id="2481"/>
      </w:r>
      <w:proofErr w:type="gramStart"/>
      <w:r>
        <w:t>with</w:t>
      </w:r>
      <w:proofErr w:type="gramEnd"/>
      <w:r>
        <w:t xml:space="preserve"> code-masks. F</w:t>
      </w:r>
      <w:r w:rsidRPr="00526737">
        <w:t xml:space="preserve">ormulas and </w:t>
      </w:r>
      <w:del w:id="2484" w:author="DM" w:date="2012-08-19T14:19:00Z">
        <w:r w:rsidDel="002C1F46">
          <w:delText>G</w:delText>
        </w:r>
      </w:del>
      <w:ins w:id="2485" w:author="DM" w:date="2012-08-19T14:19:00Z">
        <w:r w:rsidR="002C1F46">
          <w:t>g</w:t>
        </w:r>
      </w:ins>
      <w:r w:rsidRPr="00526737">
        <w:t>raphical indicators</w:t>
      </w:r>
      <w:r>
        <w:t xml:space="preserve"> can also be used with</w:t>
      </w:r>
      <w:r w:rsidRPr="00526737">
        <w:t xml:space="preserve"> enterprise custom fields</w:t>
      </w:r>
      <w:r>
        <w:t>.</w:t>
      </w:r>
      <w:r w:rsidRPr="00526737">
        <w:t xml:space="preserve"> Microsoft Project Server 2010 calculates the values of formulas for project, task, and resource custom fields when a project is published</w:t>
      </w:r>
      <w:r>
        <w:t>.</w:t>
      </w:r>
    </w:p>
    <w:p w:rsidR="002B507E" w:rsidRDefault="001B1687" w:rsidP="002B507E">
      <w:pPr>
        <w:pStyle w:val="Para"/>
        <w:rPr>
          <w:rFonts w:ascii="Vijaya" w:hAnsi="Vijaya" w:cs="Vijaya"/>
          <w:sz w:val="22"/>
        </w:rPr>
      </w:pPr>
      <w:r>
        <w:t>An example of using a custom calculated field to derive a common project “value” score is shown in</w:t>
      </w:r>
      <w:r w:rsidR="002B507E">
        <w:t xml:space="preserve"> Figure 9.2</w:t>
      </w:r>
      <w:r w:rsidR="001C24FC">
        <w:t>4</w:t>
      </w:r>
      <w:r>
        <w:t>.</w:t>
      </w:r>
    </w:p>
    <w:p w:rsidR="002B507E" w:rsidRDefault="00225D3F" w:rsidP="00CB704C">
      <w:pPr>
        <w:pStyle w:val="Slug"/>
        <w:rPr>
          <w:ins w:id="2486" w:author="DM" w:date="2012-08-19T09:20:00Z"/>
        </w:rPr>
      </w:pPr>
      <w:r>
        <w:t>Figure 9.2</w:t>
      </w:r>
      <w:r w:rsidR="001C24FC">
        <w:t>4</w:t>
      </w:r>
      <w:del w:id="2487" w:author="DM" w:date="2012-08-19T14:19:00Z">
        <w:r w:rsidR="002B507E" w:rsidDel="002C1F46">
          <w:delText>:</w:delText>
        </w:r>
      </w:del>
      <w:r w:rsidR="002B507E">
        <w:t xml:space="preserve"> Formula to Create Common Value</w:t>
      </w:r>
      <w:r w:rsidR="00477D7F">
        <w:t xml:space="preserve"> </w:t>
      </w:r>
      <w:del w:id="2488" w:author="DM" w:date="2012-08-19T14:20:00Z">
        <w:r w:rsidR="00477D7F" w:rsidDel="002C1F46">
          <w:rPr>
            <w:b w:val="0"/>
          </w:rPr>
          <w:delText>(Source: Advisicon)</w:delText>
        </w:r>
      </w:del>
      <w:r w:rsidR="002B507E">
        <w:tab/>
        <w:t>[</w:t>
      </w:r>
      <w:r w:rsidR="00283495">
        <w:t>09-24-</w:t>
      </w:r>
      <w:r w:rsidR="002B507E" w:rsidRPr="002B507E">
        <w:t>formulaToCreateCommonValue.eps</w:t>
      </w:r>
      <w:r w:rsidR="002B507E">
        <w:t>]</w:t>
      </w:r>
    </w:p>
    <w:p w:rsidR="0048105B" w:rsidRDefault="00533A76">
      <w:pPr>
        <w:pStyle w:val="FigureSource"/>
        <w:pPrChange w:id="2489" w:author="DM" w:date="2012-08-19T09:20:00Z">
          <w:pPr>
            <w:pStyle w:val="Slug"/>
          </w:pPr>
        </w:pPrChange>
      </w:pPr>
      <w:ins w:id="2490" w:author="DM" w:date="2012-08-19T09:20:00Z">
        <w:r>
          <w:t>Source: Advisicon</w:t>
        </w:r>
      </w:ins>
    </w:p>
    <w:p w:rsidR="001B1687" w:rsidRPr="004C0560" w:rsidRDefault="001B1687" w:rsidP="002B507E">
      <w:pPr>
        <w:pStyle w:val="Para"/>
      </w:pPr>
      <w:r>
        <w:t xml:space="preserve">The value of using a formula to derive a common currency for each project is that the resulting number indicates how much net new cash you can expect from the project (i.e. the project’s value to the bottom line). </w:t>
      </w:r>
    </w:p>
    <w:p w:rsidR="00166916" w:rsidRPr="006718BE" w:rsidRDefault="00166916" w:rsidP="00A500CE">
      <w:pPr>
        <w:pStyle w:val="H3"/>
      </w:pPr>
      <w:r w:rsidRPr="006718BE">
        <w:t>Departmental Association of Business Drivers</w:t>
      </w:r>
    </w:p>
    <w:p w:rsidR="00166916" w:rsidRPr="006718BE" w:rsidRDefault="00166916" w:rsidP="00166916">
      <w:pPr>
        <w:pStyle w:val="Para"/>
      </w:pPr>
      <w:r w:rsidRPr="006718BE">
        <w:t xml:space="preserve">As part of a portfolio analysis, you map a collection of projects against a collection of business drivers. To simplify the process of selecting business drivers, each driver can be associated with a department. Then, as an individual </w:t>
      </w:r>
      <w:ins w:id="2491" w:author="DM" w:date="2012-08-19T14:20:00Z">
        <w:r w:rsidR="002C1F46" w:rsidRPr="006718BE">
          <w:t xml:space="preserve">who is a member of that department </w:t>
        </w:r>
      </w:ins>
      <w:r w:rsidRPr="006718BE">
        <w:t>logs in</w:t>
      </w:r>
      <w:del w:id="2492" w:author="DM" w:date="2012-08-19T14:20:00Z">
        <w:r w:rsidRPr="006718BE" w:rsidDel="002C1F46">
          <w:delText xml:space="preserve"> who is a member of that department</w:delText>
        </w:r>
      </w:del>
      <w:r w:rsidRPr="006718BE">
        <w:t>, the</w:t>
      </w:r>
      <w:del w:id="2493" w:author="DM" w:date="2012-08-19T14:20:00Z">
        <w:r w:rsidRPr="006718BE" w:rsidDel="002C1F46">
          <w:delText>ir</w:delText>
        </w:r>
      </w:del>
      <w:r w:rsidRPr="006718BE">
        <w:t xml:space="preserve"> list of drivers will be filtered to display only those relevant to </w:t>
      </w:r>
      <w:ins w:id="2494" w:author="DM" w:date="2012-08-19T14:20:00Z">
        <w:r w:rsidR="002C1F46">
          <w:t xml:space="preserve">his or </w:t>
        </w:r>
      </w:ins>
      <w:r w:rsidRPr="006718BE">
        <w:t xml:space="preserve">her department. This will simplify the PWA page and provide a tailored list for each department. </w:t>
      </w:r>
    </w:p>
    <w:p w:rsidR="00166916" w:rsidRPr="006718BE" w:rsidRDefault="00166916" w:rsidP="00166916">
      <w:pPr>
        <w:pStyle w:val="Para"/>
      </w:pPr>
      <w:r w:rsidRPr="006718BE">
        <w:t>To associate a driver with one or more departments:</w:t>
      </w:r>
    </w:p>
    <w:p w:rsidR="00166916" w:rsidRPr="006718BE" w:rsidRDefault="00166916" w:rsidP="00A500CE">
      <w:pPr>
        <w:pStyle w:val="ListNumbered"/>
      </w:pPr>
      <w:r w:rsidRPr="006718BE">
        <w:t>1.</w:t>
      </w:r>
      <w:r w:rsidRPr="006718BE">
        <w:tab/>
        <w:t>From the Quick Launch, click Driver Library.</w:t>
      </w:r>
    </w:p>
    <w:p w:rsidR="00166916" w:rsidRPr="006718BE" w:rsidRDefault="00166916" w:rsidP="00A500CE">
      <w:pPr>
        <w:pStyle w:val="ListNumbered"/>
      </w:pPr>
      <w:r w:rsidRPr="006718BE">
        <w:t>2.</w:t>
      </w:r>
      <w:r w:rsidRPr="006718BE">
        <w:tab/>
        <w:t xml:space="preserve">Click the name of the driver you want to associate with a department. </w:t>
      </w:r>
    </w:p>
    <w:p w:rsidR="00166916" w:rsidRPr="006718BE" w:rsidRDefault="00166916" w:rsidP="00A500CE">
      <w:pPr>
        <w:pStyle w:val="ListNumbered"/>
      </w:pPr>
      <w:r w:rsidRPr="006718BE">
        <w:t>3.</w:t>
      </w:r>
      <w:r w:rsidRPr="006718BE">
        <w:tab/>
        <w:t>On the Edit Business Driver: name page, in the Department section, click the Select Value button and click the department(s) that you want this driver to be associated with.</w:t>
      </w:r>
    </w:p>
    <w:p w:rsidR="005938E7" w:rsidRPr="006718BE" w:rsidRDefault="00166916" w:rsidP="00A500CE">
      <w:pPr>
        <w:pStyle w:val="ListNumbered"/>
      </w:pPr>
      <w:r w:rsidRPr="006718BE">
        <w:t>4.</w:t>
      </w:r>
      <w:r w:rsidRPr="006718BE">
        <w:tab/>
        <w:t xml:space="preserve">On the </w:t>
      </w:r>
      <w:del w:id="2495" w:author="DM" w:date="2012-08-19T14:20:00Z">
        <w:r w:rsidRPr="006718BE" w:rsidDel="002C1F46">
          <w:delText>R</w:delText>
        </w:r>
      </w:del>
      <w:ins w:id="2496" w:author="DM" w:date="2012-08-19T14:20:00Z">
        <w:r w:rsidR="002C1F46">
          <w:t>r</w:t>
        </w:r>
      </w:ins>
      <w:r w:rsidRPr="006718BE">
        <w:t>ibbon</w:t>
      </w:r>
      <w:ins w:id="2497" w:author="DM" w:date="2012-08-19T14:20:00Z">
        <w:r w:rsidR="002C1F46">
          <w:t>,</w:t>
        </w:r>
      </w:ins>
      <w:r w:rsidRPr="006718BE">
        <w:t xml:space="preserve"> click Save &amp; Close.</w:t>
      </w:r>
    </w:p>
    <w:p w:rsidR="00166916" w:rsidRPr="006718BE" w:rsidRDefault="00166916" w:rsidP="00A500CE">
      <w:pPr>
        <w:pStyle w:val="H3"/>
      </w:pPr>
      <w:r w:rsidRPr="006718BE">
        <w:t>Creating New Portfolio Selection Views</w:t>
      </w:r>
    </w:p>
    <w:p w:rsidR="00166916" w:rsidRPr="006718BE" w:rsidRDefault="00166916" w:rsidP="00166916">
      <w:pPr>
        <w:pStyle w:val="Para"/>
      </w:pPr>
      <w:r w:rsidRPr="006718BE">
        <w:t xml:space="preserve">When you are choosing projects for your portfolio analysis, you have the ability to create a new view that will list different fields of information for each project. This is extremely important since it will help you identify which projects should be considered </w:t>
      </w:r>
      <w:ins w:id="2498" w:author="DM" w:date="2012-08-19T14:21:00Z">
        <w:r w:rsidR="00FC30AE" w:rsidRPr="006718BE">
          <w:t xml:space="preserve">in the analysis </w:t>
        </w:r>
      </w:ins>
      <w:r w:rsidRPr="006718BE">
        <w:t>by your executive team</w:t>
      </w:r>
      <w:del w:id="2499" w:author="DM" w:date="2012-08-19T14:21:00Z">
        <w:r w:rsidRPr="006718BE" w:rsidDel="00FC30AE">
          <w:delText xml:space="preserve"> in the analysis</w:delText>
        </w:r>
      </w:del>
      <w:r w:rsidRPr="006718BE">
        <w:t>. If you do not create a new view, you will only have basic information available about each project in the summary view</w:t>
      </w:r>
      <w:proofErr w:type="gramStart"/>
      <w:r w:rsidRPr="006718BE">
        <w:t>:</w:t>
      </w:r>
      <w:commentRangeStart w:id="2500"/>
      <w:ins w:id="2501" w:author="DM" w:date="2012-08-19T14:21:00Z">
        <w:r w:rsidR="00FC30AE">
          <w:rPr>
            <w:rStyle w:val="QueryInline"/>
          </w:rPr>
          <w:t>[</w:t>
        </w:r>
        <w:commentRangeStart w:id="2502"/>
        <w:proofErr w:type="gramEnd"/>
        <w:r w:rsidR="00FC30AE">
          <w:rPr>
            <w:rStyle w:val="QueryInline"/>
          </w:rPr>
          <w:t>AU: is next list of the basic information? clarify in text</w:t>
        </w:r>
      </w:ins>
      <w:commentRangeEnd w:id="2502"/>
      <w:r w:rsidR="00B703BB">
        <w:rPr>
          <w:rStyle w:val="CommentReference"/>
          <w:rFonts w:asciiTheme="minorHAnsi" w:eastAsiaTheme="minorHAnsi" w:hAnsiTheme="minorHAnsi" w:cstheme="minorBidi"/>
          <w:snapToGrid/>
        </w:rPr>
        <w:commentReference w:id="2502"/>
      </w:r>
      <w:ins w:id="2503" w:author="DM" w:date="2012-08-19T14:21:00Z">
        <w:r w:rsidR="00FC30AE">
          <w:rPr>
            <w:rStyle w:val="QueryInline"/>
          </w:rPr>
          <w:t>]</w:t>
        </w:r>
      </w:ins>
      <w:commentRangeEnd w:id="2500"/>
      <w:r w:rsidR="00DF7F0D">
        <w:rPr>
          <w:rStyle w:val="CommentReference"/>
          <w:rFonts w:asciiTheme="minorHAnsi" w:eastAsiaTheme="minorHAnsi" w:hAnsiTheme="minorHAnsi" w:cstheme="minorBidi"/>
          <w:snapToGrid/>
        </w:rPr>
        <w:commentReference w:id="2500"/>
      </w:r>
      <w:r w:rsidRPr="006718BE">
        <w:t xml:space="preserve"> </w:t>
      </w:r>
    </w:p>
    <w:p w:rsidR="00166916" w:rsidRPr="006718BE" w:rsidRDefault="00166916" w:rsidP="00A500CE">
      <w:pPr>
        <w:pStyle w:val="ListBulleted"/>
      </w:pPr>
      <w:r w:rsidRPr="006718BE">
        <w:t>Project Name</w:t>
      </w:r>
    </w:p>
    <w:p w:rsidR="00166916" w:rsidRPr="006718BE" w:rsidRDefault="00166916" w:rsidP="00A500CE">
      <w:pPr>
        <w:pStyle w:val="ListBulleted"/>
      </w:pPr>
      <w:r w:rsidRPr="006718BE">
        <w:t>Project Departments</w:t>
      </w:r>
    </w:p>
    <w:p w:rsidR="00166916" w:rsidRPr="006718BE" w:rsidRDefault="00166916" w:rsidP="00A500CE">
      <w:pPr>
        <w:pStyle w:val="ListBulleted"/>
      </w:pPr>
      <w:r w:rsidRPr="006718BE">
        <w:t>EPT Name</w:t>
      </w:r>
    </w:p>
    <w:p w:rsidR="00166916" w:rsidRPr="006718BE" w:rsidRDefault="00166916" w:rsidP="00A500CE">
      <w:pPr>
        <w:pStyle w:val="ListBulleted"/>
      </w:pPr>
      <w:r w:rsidRPr="006718BE">
        <w:t xml:space="preserve">Workflow Stage Name </w:t>
      </w:r>
    </w:p>
    <w:p w:rsidR="00166916" w:rsidRPr="006718BE" w:rsidRDefault="00166916" w:rsidP="008E4FB1">
      <w:pPr>
        <w:pStyle w:val="Para"/>
      </w:pPr>
      <w:r w:rsidRPr="006718BE">
        <w:t xml:space="preserve">The Portfolio Selection View is </w:t>
      </w:r>
      <w:del w:id="2504" w:author="DM" w:date="2012-08-19T14:21:00Z">
        <w:r w:rsidRPr="006718BE" w:rsidDel="00FC30AE">
          <w:delText xml:space="preserve">only </w:delText>
        </w:r>
      </w:del>
      <w:r w:rsidRPr="006718BE">
        <w:t xml:space="preserve">available </w:t>
      </w:r>
      <w:ins w:id="2505" w:author="DM" w:date="2012-08-19T14:21:00Z">
        <w:r w:rsidR="00FC30AE">
          <w:t xml:space="preserve">only </w:t>
        </w:r>
      </w:ins>
      <w:r w:rsidRPr="006718BE">
        <w:t xml:space="preserve">from the Prioritize these projects section when you create a new </w:t>
      </w:r>
      <w:ins w:id="2506" w:author="DM" w:date="2012-08-19T14:21:00Z">
        <w:r w:rsidR="00FC30AE">
          <w:t>p</w:t>
        </w:r>
      </w:ins>
      <w:del w:id="2507" w:author="DM" w:date="2012-08-19T14:21:00Z">
        <w:r w:rsidRPr="006718BE" w:rsidDel="00FC30AE">
          <w:delText>P</w:delText>
        </w:r>
      </w:del>
      <w:r w:rsidRPr="006718BE">
        <w:t xml:space="preserve">ortfolio </w:t>
      </w:r>
      <w:del w:id="2508" w:author="DM" w:date="2012-08-19T14:21:00Z">
        <w:r w:rsidRPr="006718BE" w:rsidDel="00FC30AE">
          <w:delText>A</w:delText>
        </w:r>
      </w:del>
      <w:ins w:id="2509" w:author="DM" w:date="2012-08-19T14:21:00Z">
        <w:r w:rsidR="00FC30AE">
          <w:t>a</w:t>
        </w:r>
      </w:ins>
      <w:r w:rsidRPr="006718BE">
        <w:t>nalys</w:t>
      </w:r>
      <w:ins w:id="2510" w:author="DM" w:date="2012-08-19T14:22:00Z">
        <w:r w:rsidR="00FC30AE">
          <w:t>i</w:t>
        </w:r>
      </w:ins>
      <w:del w:id="2511" w:author="DM" w:date="2012-08-19T14:22:00Z">
        <w:r w:rsidRPr="006718BE" w:rsidDel="00FC30AE">
          <w:delText>e</w:delText>
        </w:r>
      </w:del>
      <w:r w:rsidRPr="006718BE">
        <w:t xml:space="preserve">s.  </w:t>
      </w:r>
    </w:p>
    <w:p w:rsidR="00166916" w:rsidRPr="006718BE" w:rsidRDefault="00166916" w:rsidP="00166916">
      <w:pPr>
        <w:pStyle w:val="Para"/>
      </w:pPr>
      <w:r w:rsidRPr="006718BE">
        <w:t>To create a new portfolio analysis project selection view:</w:t>
      </w:r>
    </w:p>
    <w:p w:rsidR="00166916" w:rsidRPr="006718BE" w:rsidRDefault="00166916" w:rsidP="00A500CE">
      <w:pPr>
        <w:pStyle w:val="ListNumbered"/>
      </w:pPr>
      <w:r w:rsidRPr="006718BE">
        <w:t>1.</w:t>
      </w:r>
      <w:r w:rsidRPr="006718BE">
        <w:tab/>
        <w:t>On the Quick Launch, click Server Settings.</w:t>
      </w:r>
    </w:p>
    <w:p w:rsidR="00166916" w:rsidRPr="006718BE" w:rsidRDefault="00166916" w:rsidP="00A500CE">
      <w:pPr>
        <w:pStyle w:val="ListNumbered"/>
      </w:pPr>
      <w:r w:rsidRPr="006718BE">
        <w:t>2.</w:t>
      </w:r>
      <w:r w:rsidRPr="006718BE">
        <w:tab/>
        <w:t>In Look and Feel, click Manage Views.</w:t>
      </w:r>
    </w:p>
    <w:p w:rsidR="00166916" w:rsidRPr="006718BE" w:rsidRDefault="00166916" w:rsidP="00A500CE">
      <w:pPr>
        <w:pStyle w:val="ListNumbered"/>
      </w:pPr>
      <w:r w:rsidRPr="006718BE">
        <w:t>3.</w:t>
      </w:r>
      <w:r w:rsidRPr="006718BE">
        <w:tab/>
        <w:t>On the Manage Views page, click New View.</w:t>
      </w:r>
    </w:p>
    <w:p w:rsidR="00166916" w:rsidRPr="006718BE" w:rsidRDefault="00166916" w:rsidP="00A500CE">
      <w:pPr>
        <w:pStyle w:val="ListNumbered"/>
      </w:pPr>
      <w:r w:rsidRPr="006718BE">
        <w:t>4.</w:t>
      </w:r>
      <w:r w:rsidRPr="006718BE">
        <w:tab/>
        <w:t>On the New View page</w:t>
      </w:r>
      <w:del w:id="2512" w:author="DM" w:date="2012-08-19T14:22:00Z">
        <w:r w:rsidRPr="006718BE" w:rsidDel="00FC30AE">
          <w:delText>,</w:delText>
        </w:r>
      </w:del>
      <w:r w:rsidRPr="006718BE">
        <w:t xml:space="preserve"> in the Name and Type section in the View Type list, click Project Analysis Project Selection.</w:t>
      </w:r>
    </w:p>
    <w:p w:rsidR="00166916" w:rsidRPr="006718BE" w:rsidRDefault="00166916" w:rsidP="00A500CE">
      <w:pPr>
        <w:pStyle w:val="ListNumbered"/>
      </w:pPr>
      <w:r w:rsidRPr="006718BE">
        <w:t>5.</w:t>
      </w:r>
      <w:r w:rsidRPr="006718BE">
        <w:tab/>
        <w:t>In the Name box, enter a name for the new view.</w:t>
      </w:r>
    </w:p>
    <w:p w:rsidR="00166916" w:rsidRPr="006718BE" w:rsidRDefault="00166916" w:rsidP="00A500CE">
      <w:pPr>
        <w:pStyle w:val="ListNumbered"/>
      </w:pPr>
      <w:r w:rsidRPr="006718BE">
        <w:t>6.</w:t>
      </w:r>
      <w:r w:rsidRPr="006718BE">
        <w:tab/>
        <w:t xml:space="preserve">In the Table and Fields section, click the desired table(s) and field(s) and click </w:t>
      </w:r>
      <w:proofErr w:type="gramStart"/>
      <w:r w:rsidRPr="006718BE">
        <w:t>Add</w:t>
      </w:r>
      <w:proofErr w:type="gramEnd"/>
      <w:r w:rsidRPr="006718BE">
        <w:t>. Use CTRL to select more than one field at a time.</w:t>
      </w:r>
    </w:p>
    <w:p w:rsidR="00166916" w:rsidRPr="006718BE" w:rsidRDefault="00166916" w:rsidP="00A500CE">
      <w:pPr>
        <w:pStyle w:val="ListNumbered"/>
      </w:pPr>
      <w:r w:rsidRPr="006718BE">
        <w:t>7.</w:t>
      </w:r>
      <w:r w:rsidRPr="006718BE">
        <w:tab/>
        <w:t>In the Format View section, click a Sort by and Order option (optional).</w:t>
      </w:r>
    </w:p>
    <w:p w:rsidR="00166916" w:rsidRPr="00A1117A" w:rsidRDefault="00166916" w:rsidP="00056808">
      <w:pPr>
        <w:pStyle w:val="ListNumbered"/>
      </w:pPr>
      <w:r w:rsidRPr="00A1117A">
        <w:t>8.</w:t>
      </w:r>
      <w:r w:rsidRPr="00A1117A">
        <w:tab/>
        <w:t>In the Filter section, click Filter to create a new filter, select the filter values</w:t>
      </w:r>
      <w:ins w:id="2513" w:author="DM" w:date="2012-08-19T14:22:00Z">
        <w:r w:rsidR="00FC30AE">
          <w:t>,</w:t>
        </w:r>
      </w:ins>
      <w:r w:rsidRPr="00A1117A">
        <w:t xml:space="preserve"> and click OK (optional).</w:t>
      </w:r>
    </w:p>
    <w:p w:rsidR="00166916" w:rsidRPr="00A1117A" w:rsidRDefault="00166916" w:rsidP="00056808">
      <w:pPr>
        <w:pStyle w:val="ListNumbered"/>
      </w:pPr>
      <w:r w:rsidRPr="00A1117A">
        <w:t>9.</w:t>
      </w:r>
      <w:r w:rsidRPr="00A1117A">
        <w:tab/>
        <w:t>In the Security Categories section, click the desired category</w:t>
      </w:r>
      <w:r w:rsidR="00056808">
        <w:t xml:space="preserve"> </w:t>
      </w:r>
      <w:r w:rsidRPr="00A1117A">
        <w:t>(</w:t>
      </w:r>
      <w:r w:rsidR="00056808">
        <w:t>or categor</w:t>
      </w:r>
      <w:r w:rsidRPr="00A1117A">
        <w:t>ies) and click Add</w:t>
      </w:r>
      <w:r w:rsidR="00056808">
        <w:t>.</w:t>
      </w:r>
    </w:p>
    <w:p w:rsidR="00166916" w:rsidRPr="00A1117A" w:rsidRDefault="00166916">
      <w:pPr>
        <w:pStyle w:val="ListNumbered"/>
      </w:pPr>
      <w:r w:rsidRPr="00A1117A">
        <w:t>10.</w:t>
      </w:r>
      <w:r w:rsidRPr="00A1117A">
        <w:tab/>
        <w:t>Click Save to save your new view.</w:t>
      </w:r>
    </w:p>
    <w:p w:rsidR="005F2F75" w:rsidRDefault="00B20D48" w:rsidP="005F2F75">
      <w:pPr>
        <w:pStyle w:val="H1"/>
      </w:pPr>
      <w:bookmarkStart w:id="2514" w:name="_Toc306545902"/>
      <w:r>
        <w:t>Committing New Work Portfolios and Measuring for ROI</w:t>
      </w:r>
      <w:bookmarkEnd w:id="2514"/>
    </w:p>
    <w:p w:rsidR="001B1687" w:rsidRDefault="001B1687" w:rsidP="001B1687">
      <w:pPr>
        <w:pStyle w:val="Para"/>
      </w:pPr>
      <w:del w:id="2515" w:author="DM" w:date="2012-08-19T14:22:00Z">
        <w:r w:rsidDel="00FC30AE">
          <w:delText>There is a</w:delText>
        </w:r>
      </w:del>
      <w:ins w:id="2516" w:author="DM" w:date="2012-08-19T14:22:00Z">
        <w:r w:rsidR="00FC30AE">
          <w:t>A</w:t>
        </w:r>
      </w:ins>
      <w:r w:rsidRPr="004454C3">
        <w:t xml:space="preserve">n old management adage </w:t>
      </w:r>
      <w:del w:id="2517" w:author="DM" w:date="2012-08-19T14:22:00Z">
        <w:r w:rsidDel="00FC30AE">
          <w:delText xml:space="preserve">that </w:delText>
        </w:r>
      </w:del>
      <w:r>
        <w:t>states</w:t>
      </w:r>
      <w:r w:rsidRPr="004454C3">
        <w:t xml:space="preserve"> </w:t>
      </w:r>
      <w:r>
        <w:t>“</w:t>
      </w:r>
      <w:r w:rsidRPr="004454C3">
        <w:t>You can't manage what you don't measure</w:t>
      </w:r>
      <w:r w:rsidR="00903BE7">
        <w:t>.</w:t>
      </w:r>
      <w:r>
        <w:t xml:space="preserve">” The small </w:t>
      </w:r>
      <w:proofErr w:type="gramStart"/>
      <w:r>
        <w:t>percentage</w:t>
      </w:r>
      <w:proofErr w:type="gramEnd"/>
      <w:r>
        <w:t xml:space="preserve"> of people who do set goals, however</w:t>
      </w:r>
      <w:ins w:id="2518" w:author="DM" w:date="2012-08-19T14:22:00Z">
        <w:r w:rsidR="00FC30AE">
          <w:t>,</w:t>
        </w:r>
      </w:ins>
      <w:r>
        <w:t xml:space="preserve"> do so incorrectly. If you really want to bring about change</w:t>
      </w:r>
      <w:ins w:id="2519" w:author="DM" w:date="2012-08-19T14:22:00Z">
        <w:r w:rsidR="00FC30AE">
          <w:t>,</w:t>
        </w:r>
      </w:ins>
      <w:r>
        <w:t xml:space="preserve"> </w:t>
      </w:r>
      <w:del w:id="2520" w:author="DM" w:date="2012-08-19T14:22:00Z">
        <w:r w:rsidDel="00FC30AE">
          <w:delText xml:space="preserve">then </w:delText>
        </w:r>
      </w:del>
      <w:r>
        <w:t>you must measure it. Another way of stating this is “</w:t>
      </w:r>
      <w:del w:id="2521" w:author="DM" w:date="2012-08-19T14:22:00Z">
        <w:r w:rsidDel="00FC30AE">
          <w:delText>w</w:delText>
        </w:r>
      </w:del>
      <w:ins w:id="2522" w:author="DM" w:date="2012-08-19T14:22:00Z">
        <w:r w:rsidR="00FC30AE">
          <w:t>W</w:t>
        </w:r>
      </w:ins>
      <w:r>
        <w:t>hatever you measure, you will focus on, and what you focus on you will change</w:t>
      </w:r>
      <w:ins w:id="2523" w:author="DM" w:date="2012-08-19T14:22:00Z">
        <w:r w:rsidR="00FC30AE">
          <w:t>.</w:t>
        </w:r>
      </w:ins>
      <w:r>
        <w:t>”</w:t>
      </w:r>
      <w:del w:id="2524" w:author="DM" w:date="2012-08-20T16:11:00Z">
        <w:r w:rsidDel="006E0F9B">
          <w:delText>.</w:delText>
        </w:r>
      </w:del>
    </w:p>
    <w:p w:rsidR="001B1687" w:rsidRDefault="001B1687" w:rsidP="001B1687">
      <w:pPr>
        <w:pStyle w:val="Para"/>
      </w:pPr>
      <w:r>
        <w:t>Portfolio analysis involves</w:t>
      </w:r>
      <w:r w:rsidRPr="006C2DE3">
        <w:t xml:space="preserve"> creating analyses and prior</w:t>
      </w:r>
      <w:r>
        <w:t>itizing projects, analyzing the</w:t>
      </w:r>
      <w:r w:rsidRPr="006C2DE3">
        <w:t xml:space="preserve"> portfolio based on h</w:t>
      </w:r>
      <w:r>
        <w:t xml:space="preserve">igh-level cost constraints, and assessing </w:t>
      </w:r>
      <w:del w:id="2525" w:author="Jeff Jacobson" w:date="2012-09-06T10:33:00Z">
        <w:r w:rsidRPr="006C2DE3" w:rsidDel="00FE1EC7">
          <w:delText>time-phased</w:delText>
        </w:r>
      </w:del>
      <w:proofErr w:type="spellStart"/>
      <w:ins w:id="2526" w:author="Jeff Jacobson" w:date="2012-09-06T10:33:00Z">
        <w:r w:rsidR="00FE1EC7">
          <w:t>timephased</w:t>
        </w:r>
      </w:ins>
      <w:proofErr w:type="spellEnd"/>
      <w:r>
        <w:t xml:space="preserve"> resource requirements. When an analysis is complete and agreement on the proposed projects has been reached,</w:t>
      </w:r>
      <w:r w:rsidRPr="006C2DE3">
        <w:t xml:space="preserve"> </w:t>
      </w:r>
      <w:r>
        <w:t>the next step is to commit</w:t>
      </w:r>
      <w:commentRangeStart w:id="2527"/>
      <w:ins w:id="2528" w:author="DM" w:date="2012-08-19T14:23:00Z">
        <w:del w:id="2529" w:author="Jeff Jacobson" w:date="2012-09-06T11:41:00Z">
          <w:r w:rsidR="00FC30AE" w:rsidDel="0017052B">
            <w:rPr>
              <w:rStyle w:val="QueryInline"/>
            </w:rPr>
            <w:delText>[</w:delText>
          </w:r>
          <w:commentRangeStart w:id="2530"/>
          <w:r w:rsidR="00FC30AE" w:rsidDel="0017052B">
            <w:rPr>
              <w:rStyle w:val="QueryInline"/>
            </w:rPr>
            <w:delText>AU: correct word?</w:delText>
          </w:r>
        </w:del>
      </w:ins>
      <w:commentRangeEnd w:id="2530"/>
      <w:r w:rsidR="00DD45BA">
        <w:rPr>
          <w:rStyle w:val="CommentReference"/>
          <w:rFonts w:asciiTheme="minorHAnsi" w:eastAsiaTheme="minorHAnsi" w:hAnsiTheme="minorHAnsi" w:cstheme="minorBidi"/>
          <w:snapToGrid/>
        </w:rPr>
        <w:commentReference w:id="2530"/>
      </w:r>
      <w:ins w:id="2531" w:author="DM" w:date="2012-08-19T14:23:00Z">
        <w:del w:id="2532" w:author="Jeff Jacobson" w:date="2012-09-06T11:41:00Z">
          <w:r w:rsidR="00FC30AE" w:rsidDel="0017052B">
            <w:rPr>
              <w:rStyle w:val="QueryInline"/>
            </w:rPr>
            <w:delText>]</w:delText>
          </w:r>
        </w:del>
      </w:ins>
      <w:commentRangeEnd w:id="2527"/>
      <w:r w:rsidR="0017052B">
        <w:rPr>
          <w:rStyle w:val="CommentReference"/>
          <w:rFonts w:asciiTheme="minorHAnsi" w:eastAsiaTheme="minorHAnsi" w:hAnsiTheme="minorHAnsi" w:cstheme="minorBidi"/>
          <w:snapToGrid/>
        </w:rPr>
        <w:commentReference w:id="2527"/>
      </w:r>
      <w:r>
        <w:t xml:space="preserve"> the portfolio selection</w:t>
      </w:r>
      <w:r w:rsidRPr="006C2DE3">
        <w:t xml:space="preserve"> and communicate it to the stakeholders</w:t>
      </w:r>
      <w:r>
        <w:t>.</w:t>
      </w:r>
    </w:p>
    <w:p w:rsidR="001B1687" w:rsidRDefault="001B1687" w:rsidP="001B1687">
      <w:pPr>
        <w:pStyle w:val="Para"/>
      </w:pPr>
      <w:r>
        <w:t xml:space="preserve">In the last </w:t>
      </w:r>
      <w:r w:rsidR="00F3313D">
        <w:t>section</w:t>
      </w:r>
      <w:r>
        <w:t xml:space="preserve">, you learned how to create a driver prioritization </w:t>
      </w:r>
      <w:r w:rsidR="00903BE7">
        <w:t>(</w:t>
      </w:r>
      <w:r>
        <w:t>a collection of drivers with priority levels tailored based on either calculated or manual settings</w:t>
      </w:r>
      <w:r w:rsidR="00903BE7">
        <w:t>)</w:t>
      </w:r>
      <w:r>
        <w:t xml:space="preserve">. The driver prioritization is selected when you first define the portfolio analysis. By </w:t>
      </w:r>
      <w:r w:rsidR="00F3313D">
        <w:t>reading</w:t>
      </w:r>
      <w:r>
        <w:t xml:space="preserve"> through this </w:t>
      </w:r>
      <w:r w:rsidR="00F3313D">
        <w:t>section</w:t>
      </w:r>
      <w:r>
        <w:t xml:space="preserve">, you will </w:t>
      </w:r>
      <w:r w:rsidR="00F3313D">
        <w:t xml:space="preserve">understand how to </w:t>
      </w:r>
      <w:r>
        <w:t xml:space="preserve">create a portfolio analysis and explore various properties you can set and how they impact the portfolio, and you will map selected projects to business drivers. </w:t>
      </w:r>
    </w:p>
    <w:p w:rsidR="001B1687" w:rsidRDefault="001B1687" w:rsidP="001B1687">
      <w:pPr>
        <w:pStyle w:val="Para"/>
      </w:pPr>
      <w:r>
        <w:t xml:space="preserve">Two main constraint scenarios are generated with a portfolio </w:t>
      </w:r>
      <w:r w:rsidR="00AD7A25">
        <w:t>analysis;</w:t>
      </w:r>
      <w:r>
        <w:t xml:space="preserve"> </w:t>
      </w:r>
      <w:r w:rsidR="00AD7A25">
        <w:t>c</w:t>
      </w:r>
      <w:r>
        <w:t>ost and resource constraints will be explored as options to assist with selecting the optimum mix of projects. You will learn how to generate and compare various scenarios and make additional decisions for the purpose of forecasting</w:t>
      </w:r>
      <w:ins w:id="2533" w:author="DM" w:date="2012-08-19T14:23:00Z">
        <w:r w:rsidR="00FC30AE">
          <w:t>,</w:t>
        </w:r>
      </w:ins>
      <w:r>
        <w:t xml:space="preserve"> such as hiring resources and increasing the budget. This </w:t>
      </w:r>
      <w:r w:rsidR="00F3313D">
        <w:t>section</w:t>
      </w:r>
      <w:r>
        <w:t xml:space="preserve"> </w:t>
      </w:r>
      <w:del w:id="2534" w:author="DM" w:date="2012-08-19T14:23:00Z">
        <w:r w:rsidDel="00FC30AE">
          <w:delText xml:space="preserve">will </w:delText>
        </w:r>
      </w:del>
      <w:r>
        <w:t>wrap</w:t>
      </w:r>
      <w:ins w:id="2535" w:author="DM" w:date="2012-08-19T14:23:00Z">
        <w:r w:rsidR="00FC30AE">
          <w:t>s</w:t>
        </w:r>
      </w:ins>
      <w:r>
        <w:t xml:space="preserve"> up with selecting the most appropriate scenario to commit</w:t>
      </w:r>
      <w:r w:rsidR="00AD7A25">
        <w:t>,</w:t>
      </w:r>
      <w:r>
        <w:t xml:space="preserve"> which will drive projects to the next step in the workflow.</w:t>
      </w:r>
    </w:p>
    <w:p w:rsidR="001B1687" w:rsidRDefault="001B1687" w:rsidP="00633ECB">
      <w:pPr>
        <w:pStyle w:val="H2"/>
      </w:pPr>
      <w:r>
        <w:t>Managing Scenarios</w:t>
      </w:r>
    </w:p>
    <w:p w:rsidR="00F3313D" w:rsidRDefault="001B1687" w:rsidP="001B1687">
      <w:pPr>
        <w:pStyle w:val="Para"/>
      </w:pPr>
      <w:r>
        <w:t xml:space="preserve">This final </w:t>
      </w:r>
      <w:r w:rsidR="00F3313D">
        <w:t>section</w:t>
      </w:r>
      <w:r>
        <w:t xml:space="preserve"> is about fine</w:t>
      </w:r>
      <w:ins w:id="2536" w:author="DM" w:date="2012-08-19T14:23:00Z">
        <w:r w:rsidR="00FC30AE">
          <w:t>-</w:t>
        </w:r>
      </w:ins>
      <w:del w:id="2537" w:author="DM" w:date="2012-08-19T14:23:00Z">
        <w:r w:rsidDel="00FC30AE">
          <w:delText xml:space="preserve"> </w:delText>
        </w:r>
      </w:del>
      <w:r>
        <w:t>tu</w:t>
      </w:r>
      <w:del w:id="2538" w:author="DM" w:date="2012-08-19T14:23:00Z">
        <w:r w:rsidDel="00FC30AE">
          <w:delText>r</w:delText>
        </w:r>
      </w:del>
      <w:r>
        <w:t>ning the scenarios and finally choosing the scenario that will be committed</w:t>
      </w:r>
      <w:ins w:id="2539" w:author="DM" w:date="2012-08-19T14:24:00Z">
        <w:del w:id="2540" w:author="Jeff Jacobson" w:date="2012-09-06T11:41:00Z">
          <w:r w:rsidR="00FC30AE" w:rsidDel="0017052B">
            <w:rPr>
              <w:rStyle w:val="QueryInline"/>
            </w:rPr>
            <w:delText>[AU: word ok?]</w:delText>
          </w:r>
        </w:del>
      </w:ins>
      <w:r>
        <w:t xml:space="preserve">. </w:t>
      </w:r>
      <w:ins w:id="2541" w:author="DM" w:date="2012-08-19T14:24:00Z">
        <w:r w:rsidR="00FC30AE">
          <w:t xml:space="preserve">Several options </w:t>
        </w:r>
      </w:ins>
      <w:del w:id="2542" w:author="DM" w:date="2012-08-19T14:24:00Z">
        <w:r w:rsidDel="00FC30AE">
          <w:delText xml:space="preserve">When fine tuning the scenarios, there are several options that </w:delText>
        </w:r>
      </w:del>
      <w:r>
        <w:t xml:space="preserve">will be explored </w:t>
      </w:r>
      <w:ins w:id="2543" w:author="DM" w:date="2012-08-19T14:24:00Z">
        <w:r w:rsidR="00FC30AE">
          <w:t xml:space="preserve">regarding this fine-tuning, </w:t>
        </w:r>
      </w:ins>
      <w:r>
        <w:t xml:space="preserve">including overriding the selection of projects and designating a preference to include or exclude specific projects. As part of the evaluation process, it is important to create one or several scenarios and compare them against each other to ensure </w:t>
      </w:r>
      <w:ins w:id="2544" w:author="DM" w:date="2012-08-19T14:24:00Z">
        <w:r w:rsidR="00CC7A27">
          <w:t xml:space="preserve">that </w:t>
        </w:r>
      </w:ins>
      <w:r>
        <w:t xml:space="preserve">the most appropriate scenario is selected. </w:t>
      </w:r>
    </w:p>
    <w:p w:rsidR="001B1687" w:rsidRDefault="001B1687" w:rsidP="001B1687">
      <w:pPr>
        <w:pStyle w:val="Para"/>
      </w:pPr>
      <w:r>
        <w:t xml:space="preserve">After a full evaluation of scenarios is complete, you will learn how to commit the </w:t>
      </w:r>
      <w:ins w:id="2545" w:author="DM" w:date="2012-08-19T14:24:00Z">
        <w:r w:rsidR="00CC7A27">
          <w:t>P</w:t>
        </w:r>
      </w:ins>
      <w:del w:id="2546" w:author="DM" w:date="2012-08-19T14:24:00Z">
        <w:r w:rsidDel="00CC7A27">
          <w:delText>p</w:delText>
        </w:r>
      </w:del>
      <w:r>
        <w:t xml:space="preserve">ortfolio of </w:t>
      </w:r>
      <w:del w:id="2547" w:author="DM" w:date="2012-08-19T14:24:00Z">
        <w:r w:rsidDel="00CC7A27">
          <w:delText>p</w:delText>
        </w:r>
      </w:del>
      <w:ins w:id="2548" w:author="DM" w:date="2012-08-19T14:24:00Z">
        <w:r w:rsidR="00CC7A27">
          <w:t>P</w:t>
        </w:r>
      </w:ins>
      <w:r>
        <w:t>rojects for future detailed planning and to advance the projects through additional phases and stages in the workflow.</w:t>
      </w:r>
    </w:p>
    <w:p w:rsidR="001B1687" w:rsidRPr="00BE4C0F" w:rsidRDefault="001B1687" w:rsidP="00633ECB">
      <w:pPr>
        <w:pStyle w:val="H2"/>
        <w:rPr>
          <w:rStyle w:val="Strong"/>
          <w:rFonts w:asciiTheme="minorHAnsi" w:eastAsiaTheme="minorHAnsi" w:hAnsiTheme="minorHAnsi" w:cstheme="minorBidi"/>
          <w:b/>
          <w:i/>
          <w:iCs/>
          <w:sz w:val="22"/>
          <w:szCs w:val="22"/>
        </w:rPr>
      </w:pPr>
      <w:r w:rsidRPr="00BE4C0F">
        <w:rPr>
          <w:rStyle w:val="Strong"/>
          <w:b/>
        </w:rPr>
        <w:t>Commit a Portfolio Analysis</w:t>
      </w:r>
    </w:p>
    <w:p w:rsidR="001B1687" w:rsidRPr="00E94C0B" w:rsidRDefault="001B1687" w:rsidP="001B1687">
      <w:pPr>
        <w:pStyle w:val="Para"/>
        <w:rPr>
          <w:rStyle w:val="QueryInline"/>
          <w:rPrChange w:id="2549" w:author="DM" w:date="2012-08-19T14:28:00Z">
            <w:rPr/>
          </w:rPrChange>
        </w:rPr>
      </w:pPr>
      <w:r>
        <w:t xml:space="preserve">The </w:t>
      </w:r>
      <w:r w:rsidRPr="005B43C1">
        <w:t>C</w:t>
      </w:r>
      <w:r>
        <w:t>ommit</w:t>
      </w:r>
      <w:r w:rsidRPr="005B43C1">
        <w:t xml:space="preserve"> button in the Portfolio Analysis </w:t>
      </w:r>
      <w:r>
        <w:t>tool signals to Project Server 2010 that a portfolio has been committed</w:t>
      </w:r>
      <w:commentRangeStart w:id="2550"/>
      <w:ins w:id="2551" w:author="Odum, Amy - Hoboken" w:date="2012-08-27T16:20:00Z">
        <w:del w:id="2552" w:author="Jeff Jacobson" w:date="2012-09-06T11:45:00Z">
          <w:r w:rsidR="00173661" w:rsidDel="00A8367A">
            <w:rPr>
              <w:rStyle w:val="QueryInline"/>
            </w:rPr>
            <w:delText xml:space="preserve">[AU: </w:delText>
          </w:r>
        </w:del>
      </w:ins>
      <w:ins w:id="2553" w:author="Odum, Amy - Hoboken" w:date="2012-08-27T16:21:00Z">
        <w:del w:id="2554" w:author="Jeff Jacobson" w:date="2012-09-06T11:45:00Z">
          <w:r w:rsidR="00173661" w:rsidDel="00A8367A">
            <w:rPr>
              <w:rStyle w:val="QueryInline"/>
            </w:rPr>
            <w:delText xml:space="preserve">Unconventional </w:delText>
          </w:r>
        </w:del>
      </w:ins>
      <w:ins w:id="2555" w:author="Odum, Amy - Hoboken" w:date="2012-08-27T16:20:00Z">
        <w:del w:id="2556" w:author="Jeff Jacobson" w:date="2012-09-06T11:45:00Z">
          <w:r w:rsidR="00173661" w:rsidDel="00A8367A">
            <w:rPr>
              <w:rStyle w:val="QueryInline"/>
            </w:rPr>
            <w:delText xml:space="preserve">use of the word </w:delText>
          </w:r>
        </w:del>
      </w:ins>
      <w:ins w:id="2557" w:author="Odum, Amy - Hoboken" w:date="2012-08-27T16:21:00Z">
        <w:del w:id="2558" w:author="Jeff Jacobson" w:date="2012-09-06T11:45:00Z">
          <w:r w:rsidR="00173661" w:rsidDel="00A8367A">
            <w:rPr>
              <w:rStyle w:val="QueryInline"/>
            </w:rPr>
            <w:delText xml:space="preserve">“committed,” not sure of your meaning--do you mean </w:delText>
          </w:r>
        </w:del>
      </w:ins>
      <w:ins w:id="2559" w:author="Odum, Amy - Hoboken" w:date="2012-08-27T16:22:00Z">
        <w:del w:id="2560" w:author="Jeff Jacobson" w:date="2012-09-06T11:45:00Z">
          <w:r w:rsidR="00173661" w:rsidDel="00A8367A">
            <w:rPr>
              <w:rStyle w:val="QueryInline"/>
            </w:rPr>
            <w:delText>committed *to* a portfolio?</w:delText>
          </w:r>
        </w:del>
      </w:ins>
      <w:ins w:id="2561" w:author="Odum, Amy - Hoboken" w:date="2012-08-27T16:20:00Z">
        <w:del w:id="2562" w:author="Jeff Jacobson" w:date="2012-09-06T11:45:00Z">
          <w:r w:rsidR="00173661" w:rsidDel="00A8367A">
            <w:rPr>
              <w:rStyle w:val="QueryInline"/>
            </w:rPr>
            <w:delText>]</w:delText>
          </w:r>
        </w:del>
      </w:ins>
      <w:commentRangeEnd w:id="2550"/>
      <w:del w:id="2563" w:author="Jeff Jacobson" w:date="2012-09-06T11:45:00Z">
        <w:r w:rsidR="001E67CE" w:rsidDel="00A8367A">
          <w:rPr>
            <w:rStyle w:val="CommentReference"/>
            <w:rFonts w:asciiTheme="minorHAnsi" w:eastAsiaTheme="minorHAnsi" w:hAnsiTheme="minorHAnsi" w:cstheme="minorBidi"/>
            <w:snapToGrid/>
          </w:rPr>
          <w:commentReference w:id="2550"/>
        </w:r>
      </w:del>
      <w:r>
        <w:t xml:space="preserve"> and </w:t>
      </w:r>
      <w:del w:id="2564" w:author="Jeff Jacobson" w:date="2012-09-06T11:45:00Z">
        <w:r w:rsidDel="00175421">
          <w:delText>it</w:delText>
        </w:r>
      </w:del>
      <w:ins w:id="2565" w:author="DM" w:date="2012-08-19T14:25:00Z">
        <w:del w:id="2566" w:author="Jeff Jacobson" w:date="2012-09-06T11:45:00Z">
          <w:r w:rsidR="00CC7A27" w:rsidDel="00175421">
            <w:rPr>
              <w:rStyle w:val="QueryInline"/>
            </w:rPr>
            <w:delText>[AU: Project Server?]</w:delText>
          </w:r>
        </w:del>
      </w:ins>
      <w:ins w:id="2567" w:author="Jeff Jacobson" w:date="2012-09-06T11:45:00Z">
        <w:r w:rsidR="00175421">
          <w:t>Project Server</w:t>
        </w:r>
      </w:ins>
      <w:r>
        <w:t xml:space="preserve"> can now move to the next phase </w:t>
      </w:r>
      <w:del w:id="2568" w:author="DM" w:date="2012-08-19T14:25:00Z">
        <w:r w:rsidDel="00CC7A27">
          <w:delText xml:space="preserve">in </w:delText>
        </w:r>
      </w:del>
      <w:r>
        <w:t>in the project lifecycle. Once the Commit button is selected</w:t>
      </w:r>
      <w:ins w:id="2569" w:author="DM" w:date="2012-08-19T14:25:00Z">
        <w:r w:rsidR="00CC7A27">
          <w:t>,</w:t>
        </w:r>
      </w:ins>
      <w:r>
        <w:t xml:space="preserve"> a warning dialog box will displayed indicating </w:t>
      </w:r>
      <w:ins w:id="2570" w:author="DM" w:date="2012-08-19T14:28:00Z">
        <w:r w:rsidR="00E94C0B">
          <w:t xml:space="preserve">that </w:t>
        </w:r>
      </w:ins>
      <w:r>
        <w:t xml:space="preserve">the portfolio selection is about to be committed. </w:t>
      </w:r>
      <w:proofErr w:type="gramStart"/>
      <w:ins w:id="2571" w:author="DM" w:date="2012-08-19T14:28:00Z">
        <w:r w:rsidR="00E94C0B">
          <w:t>(See Figure 9.25.)</w:t>
        </w:r>
        <w:commentRangeStart w:id="2572"/>
        <w:proofErr w:type="gramEnd"/>
        <w:del w:id="2573" w:author="Jeff Jacobson" w:date="2012-09-06T11:45:00Z">
          <w:r w:rsidR="00E94C0B" w:rsidDel="00175421">
            <w:rPr>
              <w:rStyle w:val="QueryInline"/>
            </w:rPr>
            <w:delText>[AU: insert OK? See next paragraph]</w:delText>
          </w:r>
        </w:del>
      </w:ins>
      <w:commentRangeEnd w:id="2572"/>
      <w:r w:rsidR="00175421">
        <w:rPr>
          <w:rStyle w:val="CommentReference"/>
          <w:rFonts w:asciiTheme="minorHAnsi" w:eastAsiaTheme="minorHAnsi" w:hAnsiTheme="minorHAnsi" w:cstheme="minorBidi"/>
          <w:snapToGrid/>
        </w:rPr>
        <w:commentReference w:id="2572"/>
      </w:r>
    </w:p>
    <w:p w:rsidR="00CF5C1B" w:rsidRDefault="00F95EFF" w:rsidP="00CB704C">
      <w:pPr>
        <w:pStyle w:val="Slug"/>
        <w:rPr>
          <w:ins w:id="2574" w:author="DM" w:date="2012-08-19T09:20:00Z"/>
        </w:rPr>
      </w:pPr>
      <w:r>
        <w:t>Figure 9.2</w:t>
      </w:r>
      <w:r w:rsidR="001C24FC">
        <w:t>5</w:t>
      </w:r>
      <w:del w:id="2575" w:author="DM" w:date="2012-08-19T14:28:00Z">
        <w:r w:rsidR="00CF5C1B" w:rsidDel="00E94C0B">
          <w:delText>:</w:delText>
        </w:r>
      </w:del>
      <w:r w:rsidR="00CF5C1B">
        <w:t xml:space="preserve"> Commit Portfolio Selection Dialog Box</w:t>
      </w:r>
      <w:r w:rsidR="00B57630">
        <w:t xml:space="preserve"> </w:t>
      </w:r>
      <w:del w:id="2576" w:author="Odum, Amy - Hoboken" w:date="2012-08-27T16:22:00Z">
        <w:r w:rsidR="00B57630" w:rsidDel="00173661">
          <w:rPr>
            <w:b w:val="0"/>
          </w:rPr>
          <w:delText>(Source: Advisicon)</w:delText>
        </w:r>
      </w:del>
      <w:r w:rsidR="00CF5C1B">
        <w:tab/>
        <w:t>[</w:t>
      </w:r>
      <w:r w:rsidR="00C954B0">
        <w:t>09-25-</w:t>
      </w:r>
      <w:r w:rsidR="00CF5C1B" w:rsidRPr="00CF5C1B">
        <w:t>commitPortfolioSelectionDialogBox</w:t>
      </w:r>
      <w:r w:rsidR="00CF5C1B">
        <w:t>.</w:t>
      </w:r>
      <w:r w:rsidR="00985D17">
        <w:t>tif</w:t>
      </w:r>
      <w:r w:rsidR="00CF5C1B">
        <w:t>]</w:t>
      </w:r>
    </w:p>
    <w:p w:rsidR="0048105B" w:rsidRDefault="00533A76">
      <w:pPr>
        <w:pStyle w:val="FigureSource"/>
        <w:pPrChange w:id="2577" w:author="DM" w:date="2012-08-19T09:21:00Z">
          <w:pPr>
            <w:pStyle w:val="Slug"/>
          </w:pPr>
        </w:pPrChange>
      </w:pPr>
      <w:ins w:id="2578" w:author="DM" w:date="2012-08-19T09:20:00Z">
        <w:r>
          <w:t>Source: Advisicon</w:t>
        </w:r>
      </w:ins>
    </w:p>
    <w:p w:rsidR="001B1687" w:rsidRDefault="001B1687" w:rsidP="001B1687">
      <w:pPr>
        <w:pStyle w:val="Para"/>
      </w:pPr>
      <w:r>
        <w:t>The only other indication that the portfolio selection has occurred</w:t>
      </w:r>
      <w:r w:rsidR="00003628">
        <w:t xml:space="preserve"> is that</w:t>
      </w:r>
      <w:r>
        <w:t xml:space="preserve">, after pressing the OK button illustrated in </w:t>
      </w:r>
      <w:r w:rsidR="003F6112">
        <w:t>Figure 9.2</w:t>
      </w:r>
      <w:r w:rsidR="001C24FC">
        <w:t>5</w:t>
      </w:r>
      <w:r>
        <w:t xml:space="preserve">, </w:t>
      </w:r>
      <w:r w:rsidR="00003628">
        <w:t xml:space="preserve">there </w:t>
      </w:r>
      <w:r>
        <w:t>will be a message that “the Portfolio Selection Scenario has been committed</w:t>
      </w:r>
      <w:r w:rsidR="00003628">
        <w:t>,</w:t>
      </w:r>
      <w:r>
        <w:t xml:space="preserve">” </w:t>
      </w:r>
    </w:p>
    <w:p w:rsidR="001B1687" w:rsidRDefault="001B1687" w:rsidP="001B1687">
      <w:pPr>
        <w:pStyle w:val="Para"/>
        <w:keepNext/>
        <w:keepLines/>
      </w:pPr>
      <w:r>
        <w:t xml:space="preserve">The Commit button triggers the population of a total of </w:t>
      </w:r>
      <w:ins w:id="2579" w:author="DM" w:date="2012-08-19T14:29:00Z">
        <w:r w:rsidR="00E94C0B">
          <w:t>six</w:t>
        </w:r>
      </w:ins>
      <w:del w:id="2580" w:author="DM" w:date="2012-08-19T14:29:00Z">
        <w:r w:rsidDel="00E94C0B">
          <w:delText>6</w:delText>
        </w:r>
      </w:del>
      <w:r>
        <w:t xml:space="preserve"> project</w:t>
      </w:r>
      <w:ins w:id="2581" w:author="DM" w:date="2012-08-19T14:29:00Z">
        <w:r w:rsidR="00E94C0B">
          <w:t>-</w:t>
        </w:r>
      </w:ins>
      <w:del w:id="2582" w:author="DM" w:date="2012-08-19T14:29:00Z">
        <w:r w:rsidDel="00E94C0B">
          <w:delText xml:space="preserve"> </w:delText>
        </w:r>
      </w:del>
      <w:r>
        <w:t>level fields:</w:t>
      </w:r>
    </w:p>
    <w:p w:rsidR="001B1687" w:rsidRDefault="00E94C0B">
      <w:pPr>
        <w:pStyle w:val="ListNumbered"/>
        <w:pPrChange w:id="2583" w:author="DM" w:date="2012-08-20T16:11:00Z">
          <w:pPr>
            <w:pStyle w:val="ListBulleted"/>
          </w:pPr>
        </w:pPrChange>
      </w:pPr>
      <w:ins w:id="2584" w:author="DM" w:date="2012-08-19T14:29:00Z">
        <w:r>
          <w:rPr>
            <w:b/>
          </w:rPr>
          <w:t xml:space="preserve">1. </w:t>
        </w:r>
      </w:ins>
      <w:r w:rsidR="00367BB8" w:rsidRPr="00367BB8">
        <w:rPr>
          <w:b/>
          <w:rPrChange w:id="2585" w:author="DM" w:date="2012-08-19T14:29:00Z">
            <w:rPr/>
          </w:rPrChange>
        </w:rPr>
        <w:t>Committed Planned End Date</w:t>
      </w:r>
      <w:ins w:id="2586" w:author="DM" w:date="2012-08-19T14:29:00Z">
        <w:r w:rsidR="00367BB8" w:rsidRPr="00367BB8">
          <w:rPr>
            <w:b/>
            <w:rPrChange w:id="2587" w:author="DM" w:date="2012-08-19T14:29:00Z">
              <w:rPr/>
            </w:rPrChange>
          </w:rPr>
          <w:t>.</w:t>
        </w:r>
      </w:ins>
      <w:r w:rsidR="001B1687">
        <w:t xml:space="preserve"> </w:t>
      </w:r>
      <w:del w:id="2588" w:author="DM" w:date="2012-08-19T14:29:00Z">
        <w:r w:rsidR="00A6728D" w:rsidDel="00E94C0B">
          <w:delText xml:space="preserve">– </w:delText>
        </w:r>
        <w:r w:rsidR="001B1687" w:rsidDel="00E94C0B">
          <w:delText>is</w:delText>
        </w:r>
        <w:r w:rsidR="001B1687" w:rsidRPr="008335B2" w:rsidDel="00E94C0B">
          <w:delText xml:space="preserve"> t</w:delText>
        </w:r>
      </w:del>
      <w:ins w:id="2589" w:author="DM" w:date="2012-08-19T14:29:00Z">
        <w:r>
          <w:t>T</w:t>
        </w:r>
      </w:ins>
      <w:r w:rsidR="001B1687" w:rsidRPr="008335B2">
        <w:t>he finish date of the project as committed to in a Portfolio Selection Scenario during resource constraint analysis</w:t>
      </w:r>
      <w:r w:rsidR="001B1687">
        <w:t>.</w:t>
      </w:r>
    </w:p>
    <w:p w:rsidR="0048105B" w:rsidRDefault="00E94C0B">
      <w:pPr>
        <w:pStyle w:val="ListNumbered"/>
        <w:pPrChange w:id="2590" w:author="DM" w:date="2012-08-20T16:11:00Z">
          <w:pPr>
            <w:pStyle w:val="ListBulleted"/>
          </w:pPr>
        </w:pPrChange>
      </w:pPr>
      <w:ins w:id="2591" w:author="DM" w:date="2012-08-19T14:31:00Z">
        <w:r>
          <w:t xml:space="preserve">2. </w:t>
        </w:r>
      </w:ins>
      <w:r w:rsidR="00367BB8" w:rsidRPr="00367BB8">
        <w:rPr>
          <w:b/>
          <w:rPrChange w:id="2592" w:author="DM" w:date="2012-08-19T14:31:00Z">
            <w:rPr/>
          </w:rPrChange>
        </w:rPr>
        <w:t>Committed Planned Start Date</w:t>
      </w:r>
      <w:ins w:id="2593" w:author="DM" w:date="2012-08-19T14:31:00Z">
        <w:r>
          <w:rPr>
            <w:b/>
          </w:rPr>
          <w:t>.</w:t>
        </w:r>
      </w:ins>
      <w:r w:rsidR="001B1687">
        <w:t xml:space="preserve"> </w:t>
      </w:r>
      <w:del w:id="2594" w:author="DM" w:date="2012-08-19T14:31:00Z">
        <w:r w:rsidR="001B1687" w:rsidDel="00E94C0B">
          <w:delText xml:space="preserve">– is </w:delText>
        </w:r>
        <w:r w:rsidR="001B1687" w:rsidRPr="008335B2" w:rsidDel="00396F6C">
          <w:delText>t</w:delText>
        </w:r>
      </w:del>
      <w:ins w:id="2595" w:author="DM" w:date="2012-08-19T14:31:00Z">
        <w:r w:rsidR="00396F6C">
          <w:t>T</w:t>
        </w:r>
      </w:ins>
      <w:r w:rsidR="001B1687" w:rsidRPr="008335B2">
        <w:t>he start date of the project as committed to in a Portfolio Selection Scenario during resource constraint analysis.</w:t>
      </w:r>
    </w:p>
    <w:p w:rsidR="0048105B" w:rsidRDefault="00E94C0B">
      <w:pPr>
        <w:pStyle w:val="ListNumbered"/>
        <w:pPrChange w:id="2596" w:author="DM" w:date="2012-08-20T16:11:00Z">
          <w:pPr>
            <w:pStyle w:val="ListBulleted"/>
          </w:pPr>
        </w:pPrChange>
      </w:pPr>
      <w:ins w:id="2597" w:author="DM" w:date="2012-08-19T14:30:00Z">
        <w:r>
          <w:rPr>
            <w:b/>
          </w:rPr>
          <w:t xml:space="preserve">3. </w:t>
        </w:r>
      </w:ins>
      <w:r w:rsidR="00367BB8" w:rsidRPr="00367BB8">
        <w:rPr>
          <w:b/>
          <w:rPrChange w:id="2598" w:author="DM" w:date="2012-08-19T14:30:00Z">
            <w:rPr/>
          </w:rPrChange>
        </w:rPr>
        <w:t>Committed Portfolio Selection Decision (Cost)</w:t>
      </w:r>
      <w:ins w:id="2599" w:author="DM" w:date="2012-08-19T14:30:00Z">
        <w:r>
          <w:rPr>
            <w:b/>
          </w:rPr>
          <w:t>.</w:t>
        </w:r>
      </w:ins>
      <w:r w:rsidR="001B1687">
        <w:t xml:space="preserve"> </w:t>
      </w:r>
      <w:del w:id="2600" w:author="DM" w:date="2012-08-19T14:30:00Z">
        <w:r w:rsidR="001B1687" w:rsidDel="00E94C0B">
          <w:delText xml:space="preserve">– is </w:delText>
        </w:r>
        <w:r w:rsidR="001B1687" w:rsidRPr="008335B2" w:rsidDel="00E94C0B">
          <w:delText>t</w:delText>
        </w:r>
      </w:del>
      <w:proofErr w:type="gramStart"/>
      <w:ins w:id="2601" w:author="DM" w:date="2012-08-19T14:30:00Z">
        <w:r>
          <w:t>T</w:t>
        </w:r>
      </w:ins>
      <w:r w:rsidR="001B1687" w:rsidRPr="008335B2">
        <w:t>he result of a cost constraint analysis on a project.</w:t>
      </w:r>
      <w:proofErr w:type="gramEnd"/>
      <w:r w:rsidR="001B1687" w:rsidRPr="008335B2">
        <w:t xml:space="preserve"> You can choose Selected, Unselected, Forced-In/Out, or Custom Forced-In/Out</w:t>
      </w:r>
      <w:r w:rsidR="001B1687">
        <w:t>.</w:t>
      </w:r>
    </w:p>
    <w:p w:rsidR="0048105B" w:rsidRDefault="00E94C0B">
      <w:pPr>
        <w:pStyle w:val="ListNumbered"/>
        <w:pPrChange w:id="2602" w:author="DM" w:date="2012-08-20T16:11:00Z">
          <w:pPr>
            <w:pStyle w:val="ListBulleted"/>
          </w:pPr>
        </w:pPrChange>
      </w:pPr>
      <w:ins w:id="2603" w:author="DM" w:date="2012-08-19T14:30:00Z">
        <w:r>
          <w:rPr>
            <w:b/>
          </w:rPr>
          <w:t xml:space="preserve">4. </w:t>
        </w:r>
      </w:ins>
      <w:r w:rsidR="00367BB8" w:rsidRPr="00367BB8">
        <w:rPr>
          <w:b/>
          <w:rPrChange w:id="2604" w:author="DM" w:date="2012-08-19T14:30:00Z">
            <w:rPr/>
          </w:rPrChange>
        </w:rPr>
        <w:t>Committed Portfolio Selection Decision (Schedule)</w:t>
      </w:r>
      <w:ins w:id="2605" w:author="DM" w:date="2012-08-19T14:31:00Z">
        <w:r w:rsidR="00396F6C">
          <w:rPr>
            <w:b/>
          </w:rPr>
          <w:t>.</w:t>
        </w:r>
      </w:ins>
      <w:r w:rsidR="001B1687">
        <w:t xml:space="preserve"> </w:t>
      </w:r>
      <w:del w:id="2606" w:author="DM" w:date="2012-08-19T14:31:00Z">
        <w:r w:rsidR="00DB66CE" w:rsidDel="00396F6C">
          <w:delText xml:space="preserve">– </w:delText>
        </w:r>
        <w:r w:rsidR="001B1687" w:rsidDel="00396F6C">
          <w:delText xml:space="preserve">is </w:delText>
        </w:r>
        <w:r w:rsidR="001B1687" w:rsidRPr="008335B2" w:rsidDel="00396F6C">
          <w:delText>t</w:delText>
        </w:r>
      </w:del>
      <w:proofErr w:type="gramStart"/>
      <w:ins w:id="2607" w:author="DM" w:date="2012-08-19T14:31:00Z">
        <w:r w:rsidR="00396F6C">
          <w:t>T</w:t>
        </w:r>
      </w:ins>
      <w:r w:rsidR="001B1687" w:rsidRPr="008335B2">
        <w:t>he result of a resource constraint analysis on a project.</w:t>
      </w:r>
      <w:proofErr w:type="gramEnd"/>
      <w:r w:rsidR="001B1687" w:rsidRPr="008335B2">
        <w:t xml:space="preserve"> You can choose Selected, Unselected, Forced-In/Out, or Custom Forced-In/Out.</w:t>
      </w:r>
    </w:p>
    <w:p w:rsidR="0048105B" w:rsidRDefault="00E94C0B">
      <w:pPr>
        <w:pStyle w:val="ListNumbered"/>
        <w:pPrChange w:id="2608" w:author="DM" w:date="2012-08-20T16:11:00Z">
          <w:pPr>
            <w:pStyle w:val="ListBulleted"/>
          </w:pPr>
        </w:pPrChange>
      </w:pPr>
      <w:ins w:id="2609" w:author="DM" w:date="2012-08-19T14:30:00Z">
        <w:r>
          <w:rPr>
            <w:b/>
          </w:rPr>
          <w:t xml:space="preserve">5. </w:t>
        </w:r>
      </w:ins>
      <w:r w:rsidR="00367BB8" w:rsidRPr="00367BB8">
        <w:rPr>
          <w:b/>
          <w:rPrChange w:id="2610" w:author="DM" w:date="2012-08-19T14:30:00Z">
            <w:rPr/>
          </w:rPrChange>
        </w:rPr>
        <w:t>Committed Portfolio Selection Decision Date (Cost)</w:t>
      </w:r>
      <w:ins w:id="2611" w:author="DM" w:date="2012-08-19T14:31:00Z">
        <w:r w:rsidR="00396F6C">
          <w:rPr>
            <w:b/>
          </w:rPr>
          <w:t>.</w:t>
        </w:r>
      </w:ins>
      <w:del w:id="2612" w:author="DM" w:date="2012-08-19T14:31:00Z">
        <w:r w:rsidR="001B1687" w:rsidDel="00396F6C">
          <w:delText xml:space="preserve"> – is </w:delText>
        </w:r>
        <w:r w:rsidR="001B1687" w:rsidRPr="006A0363" w:rsidDel="00396F6C">
          <w:delText>t</w:delText>
        </w:r>
      </w:del>
      <w:ins w:id="2613" w:author="DM" w:date="2012-08-19T14:31:00Z">
        <w:r w:rsidR="00396F6C">
          <w:t>T</w:t>
        </w:r>
      </w:ins>
      <w:r w:rsidR="001B1687" w:rsidRPr="006A0363">
        <w:t>he commitment date of a Portfolio Selection Scenario as determined during cost constraint analysis.</w:t>
      </w:r>
    </w:p>
    <w:p w:rsidR="0048105B" w:rsidRDefault="00E94C0B">
      <w:pPr>
        <w:pStyle w:val="ListNumbered"/>
        <w:pPrChange w:id="2614" w:author="DM" w:date="2012-08-20T16:11:00Z">
          <w:pPr>
            <w:pStyle w:val="ListBulleted"/>
          </w:pPr>
        </w:pPrChange>
      </w:pPr>
      <w:ins w:id="2615" w:author="DM" w:date="2012-08-19T14:30:00Z">
        <w:r>
          <w:rPr>
            <w:b/>
          </w:rPr>
          <w:t xml:space="preserve">6. </w:t>
        </w:r>
      </w:ins>
      <w:r w:rsidR="00367BB8" w:rsidRPr="00367BB8">
        <w:rPr>
          <w:b/>
          <w:rPrChange w:id="2616" w:author="DM" w:date="2012-08-19T14:30:00Z">
            <w:rPr/>
          </w:rPrChange>
        </w:rPr>
        <w:t>Committed Portfolio Selection Decision Date (Schedule)</w:t>
      </w:r>
      <w:ins w:id="2617" w:author="DM" w:date="2012-08-19T14:31:00Z">
        <w:r w:rsidR="00396F6C">
          <w:rPr>
            <w:b/>
          </w:rPr>
          <w:t>.</w:t>
        </w:r>
      </w:ins>
      <w:del w:id="2618" w:author="DM" w:date="2012-08-19T14:31:00Z">
        <w:r w:rsidR="001B1687" w:rsidDel="00396F6C">
          <w:delText xml:space="preserve"> </w:delText>
        </w:r>
        <w:r w:rsidR="00DB66CE" w:rsidDel="00396F6C">
          <w:delText xml:space="preserve">– </w:delText>
        </w:r>
        <w:r w:rsidR="001B1687" w:rsidDel="00396F6C">
          <w:delText xml:space="preserve">is </w:delText>
        </w:r>
        <w:r w:rsidR="001B1687" w:rsidRPr="006A0363" w:rsidDel="00396F6C">
          <w:delText>t</w:delText>
        </w:r>
      </w:del>
      <w:ins w:id="2619" w:author="DM" w:date="2012-08-19T14:31:00Z">
        <w:r w:rsidR="00396F6C">
          <w:t>T</w:t>
        </w:r>
      </w:ins>
      <w:r w:rsidR="001B1687" w:rsidRPr="006A0363">
        <w:t>he commitment date of a Portfolio Selection Scenario as determined during resource constraint analysis.</w:t>
      </w:r>
    </w:p>
    <w:p w:rsidR="001B1687" w:rsidRDefault="001B1687" w:rsidP="001B1687">
      <w:pPr>
        <w:pStyle w:val="Para"/>
        <w:keepNext/>
        <w:keepLines/>
      </w:pPr>
      <w:r>
        <w:t xml:space="preserve">These </w:t>
      </w:r>
      <w:r w:rsidRPr="00E6628C">
        <w:t>fields can</w:t>
      </w:r>
      <w:r>
        <w:t xml:space="preserve"> also</w:t>
      </w:r>
      <w:r w:rsidRPr="00E6628C">
        <w:t xml:space="preserve"> be added to </w:t>
      </w:r>
      <w:r>
        <w:t xml:space="preserve">the Portfolio Analysis and Portfolio Analysis </w:t>
      </w:r>
      <w:r w:rsidRPr="00E6628C">
        <w:t>Project Selection</w:t>
      </w:r>
      <w:r>
        <w:t xml:space="preserve"> views. </w:t>
      </w:r>
    </w:p>
    <w:p w:rsidR="001B1687" w:rsidRDefault="001B1687" w:rsidP="001B1687">
      <w:pPr>
        <w:pStyle w:val="Para"/>
        <w:keepNext/>
        <w:keepLines/>
      </w:pPr>
      <w:r>
        <w:t xml:space="preserve">It is important to understand that there are two independent Commit Selection Portfolio decisions. The </w:t>
      </w:r>
      <w:ins w:id="2620" w:author="DM" w:date="2012-08-19T14:32:00Z">
        <w:r w:rsidR="00396F6C">
          <w:t>next</w:t>
        </w:r>
      </w:ins>
      <w:del w:id="2621" w:author="DM" w:date="2012-08-19T14:32:00Z">
        <w:r w:rsidDel="00396F6C">
          <w:delText>following</w:delText>
        </w:r>
      </w:del>
      <w:r>
        <w:t xml:space="preserve"> enterprise fields are updated when the portfolio selection is committed independently for each of the Analyze Cost and Analyze Resources selections</w:t>
      </w:r>
      <w:ins w:id="2622" w:author="DM" w:date="2012-08-19T14:32:00Z">
        <w:r w:rsidR="00396F6C">
          <w:t>:</w:t>
        </w:r>
      </w:ins>
      <w:del w:id="2623" w:author="DM" w:date="2012-08-19T14:32:00Z">
        <w:r w:rsidDel="00396F6C">
          <w:delText>.</w:delText>
        </w:r>
      </w:del>
    </w:p>
    <w:p w:rsidR="001B1687" w:rsidRDefault="000867FE" w:rsidP="00CB704C">
      <w:pPr>
        <w:pStyle w:val="ListNumbered"/>
      </w:pPr>
      <w:r>
        <w:t>1.</w:t>
      </w:r>
      <w:r>
        <w:tab/>
      </w:r>
      <w:r w:rsidR="00367BB8" w:rsidRPr="00367BB8">
        <w:rPr>
          <w:b/>
          <w:rPrChange w:id="2624" w:author="DM" w:date="2012-08-19T14:32:00Z">
            <w:rPr/>
          </w:rPrChange>
        </w:rPr>
        <w:t>Analyze Cost view</w:t>
      </w:r>
      <w:ins w:id="2625" w:author="DM" w:date="2012-08-19T14:32:00Z">
        <w:r w:rsidR="00396F6C">
          <w:t>.</w:t>
        </w:r>
      </w:ins>
      <w:r w:rsidR="001B1687">
        <w:t xml:space="preserve"> </w:t>
      </w:r>
      <w:del w:id="2626" w:author="DM" w:date="2012-08-19T14:32:00Z">
        <w:r w:rsidR="001B1687" w:rsidDel="00396F6C">
          <w:delText>– w</w:delText>
        </w:r>
      </w:del>
      <w:ins w:id="2627" w:author="DM" w:date="2012-08-19T14:32:00Z">
        <w:r w:rsidR="00396F6C">
          <w:t>W</w:t>
        </w:r>
      </w:ins>
      <w:r w:rsidR="001B1687">
        <w:t xml:space="preserve">here the </w:t>
      </w:r>
      <w:r w:rsidR="001B1687" w:rsidRPr="00EF113D">
        <w:t xml:space="preserve">Committed </w:t>
      </w:r>
      <w:r w:rsidR="001B1687" w:rsidRPr="00F22B99">
        <w:t>Portfolio Selection Decision</w:t>
      </w:r>
      <w:r w:rsidR="001B1687">
        <w:t xml:space="preserve"> (Cost) </w:t>
      </w:r>
      <w:r w:rsidR="001B1687" w:rsidRPr="00EF113D">
        <w:t>and</w:t>
      </w:r>
      <w:r w:rsidR="001B1687">
        <w:t xml:space="preserve"> </w:t>
      </w:r>
      <w:r w:rsidR="001B1687" w:rsidRPr="00EF113D">
        <w:t>the</w:t>
      </w:r>
      <w:r w:rsidR="001B1687">
        <w:t xml:space="preserve"> </w:t>
      </w:r>
      <w:r w:rsidR="001B1687" w:rsidRPr="00F22B99">
        <w:t>Committed Portfolio Selection Decision Date</w:t>
      </w:r>
      <w:r w:rsidR="001B1687">
        <w:t xml:space="preserve"> (Cost) fields are populated</w:t>
      </w:r>
      <w:del w:id="2628" w:author="DM" w:date="2012-08-19T14:32:00Z">
        <w:r w:rsidR="001B1687" w:rsidDel="00396F6C">
          <w:delText>.</w:delText>
        </w:r>
      </w:del>
    </w:p>
    <w:p w:rsidR="001B1687" w:rsidRDefault="000867FE" w:rsidP="00CB704C">
      <w:pPr>
        <w:pStyle w:val="ListNumbered"/>
      </w:pPr>
      <w:r>
        <w:t>2.</w:t>
      </w:r>
      <w:r>
        <w:tab/>
      </w:r>
      <w:r w:rsidR="00367BB8" w:rsidRPr="00367BB8">
        <w:rPr>
          <w:b/>
          <w:rPrChange w:id="2629" w:author="DM" w:date="2012-08-19T14:32:00Z">
            <w:rPr/>
          </w:rPrChange>
        </w:rPr>
        <w:t>Analyze Resources view</w:t>
      </w:r>
      <w:ins w:id="2630" w:author="DM" w:date="2012-08-19T14:32:00Z">
        <w:r w:rsidR="00396F6C">
          <w:rPr>
            <w:b/>
          </w:rPr>
          <w:t>.</w:t>
        </w:r>
      </w:ins>
      <w:del w:id="2631" w:author="DM" w:date="2012-08-19T14:32:00Z">
        <w:r w:rsidR="00367BB8" w:rsidRPr="00367BB8">
          <w:rPr>
            <w:b/>
            <w:rPrChange w:id="2632" w:author="DM" w:date="2012-08-19T14:32:00Z">
              <w:rPr/>
            </w:rPrChange>
          </w:rPr>
          <w:delText xml:space="preserve"> -</w:delText>
        </w:r>
      </w:del>
      <w:r w:rsidR="001B1687">
        <w:t xml:space="preserve"> </w:t>
      </w:r>
      <w:del w:id="2633" w:author="DM" w:date="2012-08-19T14:32:00Z">
        <w:r w:rsidR="001B1687" w:rsidDel="00396F6C">
          <w:delText>w</w:delText>
        </w:r>
      </w:del>
      <w:ins w:id="2634" w:author="DM" w:date="2012-08-19T14:32:00Z">
        <w:r w:rsidR="00396F6C">
          <w:t>W</w:t>
        </w:r>
      </w:ins>
      <w:r w:rsidR="001B1687">
        <w:t xml:space="preserve">here the </w:t>
      </w:r>
      <w:r w:rsidR="001B1687" w:rsidRPr="00F22B99">
        <w:t>Committed Portfolio Selection Decision</w:t>
      </w:r>
      <w:r w:rsidR="001B1687">
        <w:t xml:space="preserve"> (Schedule) </w:t>
      </w:r>
      <w:r w:rsidR="001B1687" w:rsidRPr="00F22B99">
        <w:t>and</w:t>
      </w:r>
      <w:r w:rsidR="001B1687">
        <w:t xml:space="preserve"> </w:t>
      </w:r>
      <w:r w:rsidR="001B1687" w:rsidRPr="00F22B99">
        <w:t>the</w:t>
      </w:r>
      <w:r w:rsidR="001B1687">
        <w:t xml:space="preserve"> </w:t>
      </w:r>
      <w:r w:rsidR="001B1687" w:rsidRPr="00F22B99">
        <w:t>Committed Portfolio Selection Decision Date</w:t>
      </w:r>
      <w:r w:rsidR="001B1687">
        <w:t xml:space="preserve"> (Schedule) fields are populated</w:t>
      </w:r>
      <w:del w:id="2635" w:author="DM" w:date="2012-08-19T14:32:00Z">
        <w:r w:rsidR="001B1687" w:rsidDel="00396F6C">
          <w:delText>.</w:delText>
        </w:r>
      </w:del>
    </w:p>
    <w:p w:rsidR="001B1687" w:rsidRPr="00F22B99" w:rsidRDefault="001B1687" w:rsidP="001B1687">
      <w:pPr>
        <w:pStyle w:val="Para"/>
      </w:pPr>
      <w:r w:rsidRPr="00F22B99">
        <w:t>Internal</w:t>
      </w:r>
      <w:r>
        <w:t xml:space="preserve"> to Project Server 2010</w:t>
      </w:r>
      <w:ins w:id="2636" w:author="DM" w:date="2012-08-19T14:32:00Z">
        <w:r w:rsidR="00396F6C">
          <w:t>,</w:t>
        </w:r>
      </w:ins>
      <w:r>
        <w:t xml:space="preserve"> the </w:t>
      </w:r>
      <w:ins w:id="2637" w:author="DM" w:date="2012-08-19T14:32:00Z">
        <w:r w:rsidR="00396F6C">
          <w:t>next</w:t>
        </w:r>
      </w:ins>
      <w:del w:id="2638" w:author="DM" w:date="2012-08-19T14:32:00Z">
        <w:r w:rsidDel="00396F6C">
          <w:delText>following</w:delText>
        </w:r>
      </w:del>
      <w:r>
        <w:t xml:space="preserve"> conditions </w:t>
      </w:r>
      <w:del w:id="2639" w:author="DM" w:date="2012-08-19T14:32:00Z">
        <w:r w:rsidDel="00396F6C">
          <w:delText xml:space="preserve">will </w:delText>
        </w:r>
      </w:del>
      <w:r>
        <w:t>also occur:</w:t>
      </w:r>
    </w:p>
    <w:p w:rsidR="001B1687" w:rsidRDefault="001B1687" w:rsidP="00F8279B">
      <w:pPr>
        <w:pStyle w:val="ListBulleted"/>
      </w:pPr>
      <w:r>
        <w:t xml:space="preserve">If there is a workflow attached to the various projects, the Commit button will fire the </w:t>
      </w:r>
      <w:proofErr w:type="spellStart"/>
      <w:r w:rsidR="00367BB8" w:rsidRPr="00367BB8">
        <w:rPr>
          <w:rPrChange w:id="2640" w:author="DM" w:date="2012-08-19T14:33:00Z">
            <w:rPr>
              <w:b/>
            </w:rPr>
          </w:rPrChange>
        </w:rPr>
        <w:t>OnProjectCommit</w:t>
      </w:r>
      <w:proofErr w:type="spellEnd"/>
      <w:r>
        <w:t xml:space="preserve"> event to allow a workflow to be triggered.</w:t>
      </w:r>
    </w:p>
    <w:p w:rsidR="001B1687" w:rsidRDefault="001B1687">
      <w:pPr>
        <w:pStyle w:val="ListBulleted"/>
      </w:pPr>
      <w:r>
        <w:t xml:space="preserve">The Commit button will also write to the Project Server </w:t>
      </w:r>
      <w:proofErr w:type="spellStart"/>
      <w:r>
        <w:t>ReportingDB</w:t>
      </w:r>
      <w:proofErr w:type="spellEnd"/>
      <w:r>
        <w:t xml:space="preserve"> table called </w:t>
      </w:r>
      <w:proofErr w:type="spellStart"/>
      <w:r w:rsidR="00367BB8" w:rsidRPr="00367BB8">
        <w:rPr>
          <w:rPrChange w:id="2641" w:author="DM" w:date="2012-08-19T14:33:00Z">
            <w:rPr>
              <w:b/>
            </w:rPr>
          </w:rPrChange>
        </w:rPr>
        <w:t>MSP_EPMProjectCommit</w:t>
      </w:r>
      <w:proofErr w:type="spellEnd"/>
      <w:r w:rsidRPr="00396F6C">
        <w:t>.</w:t>
      </w:r>
      <w:r>
        <w:t xml:space="preserve"> This table contains all projects within the Portfolio Analysis and their relative decisions (Selected, </w:t>
      </w:r>
      <w:proofErr w:type="spellStart"/>
      <w:r>
        <w:t>NotSelected</w:t>
      </w:r>
      <w:proofErr w:type="spellEnd"/>
      <w:r>
        <w:t xml:space="preserve">, Forced in/out, etc.). </w:t>
      </w:r>
    </w:p>
    <w:p w:rsidR="00C62A9D" w:rsidRPr="00C62A9D" w:rsidDel="00396F6C" w:rsidRDefault="00C62A9D" w:rsidP="00633ECB">
      <w:pPr>
        <w:pStyle w:val="Slug"/>
        <w:rPr>
          <w:del w:id="2642" w:author="DM" w:date="2012-08-19T14:33:00Z"/>
        </w:rPr>
      </w:pPr>
      <w:del w:id="2643" w:author="DM" w:date="2012-08-19T14:33:00Z">
        <w:r w:rsidDel="00396F6C">
          <w:delText>Figure 9.2</w:delText>
        </w:r>
        <w:r w:rsidR="001C24FC" w:rsidDel="00396F6C">
          <w:delText>6</w:delText>
        </w:r>
        <w:r w:rsidDel="00396F6C">
          <w:delText>: Project Portfolio Management Lifecycle</w:delText>
        </w:r>
        <w:r w:rsidDel="00396F6C">
          <w:tab/>
          <w:delText>[</w:delText>
        </w:r>
        <w:r w:rsidR="004625E0" w:rsidDel="00396F6C">
          <w:delText>09-26-</w:delText>
        </w:r>
        <w:r w:rsidDel="00396F6C">
          <w:delText>projectManagementLifecycle-selected.</w:delText>
        </w:r>
        <w:r w:rsidR="00AD112D" w:rsidDel="00396F6C">
          <w:delText>tif</w:delText>
        </w:r>
        <w:r w:rsidDel="00396F6C">
          <w:delText>]</w:delText>
        </w:r>
      </w:del>
    </w:p>
    <w:p w:rsidR="0048105B" w:rsidRDefault="001B1687">
      <w:pPr>
        <w:pStyle w:val="Para"/>
        <w:rPr>
          <w:ins w:id="2644" w:author="DM" w:date="2012-08-19T14:33:00Z"/>
        </w:rPr>
        <w:pPrChange w:id="2645" w:author="DM" w:date="2012-08-19T14:33:00Z">
          <w:pPr>
            <w:pStyle w:val="Slug"/>
          </w:pPr>
        </w:pPrChange>
      </w:pPr>
      <w:r>
        <w:t xml:space="preserve">Once committed, the projects in the portfolio analysis now move to the Select phase of the Project </w:t>
      </w:r>
      <w:ins w:id="2646" w:author="DM" w:date="2012-08-19T14:33:00Z">
        <w:r w:rsidR="00396F6C">
          <w:t>p</w:t>
        </w:r>
      </w:ins>
      <w:del w:id="2647" w:author="DM" w:date="2012-08-19T14:33:00Z">
        <w:r w:rsidDel="00396F6C">
          <w:delText>P</w:delText>
        </w:r>
      </w:del>
      <w:r>
        <w:t xml:space="preserve">ortfolio </w:t>
      </w:r>
      <w:del w:id="2648" w:author="DM" w:date="2012-08-19T14:33:00Z">
        <w:r w:rsidDel="00396F6C">
          <w:delText>L</w:delText>
        </w:r>
      </w:del>
      <w:ins w:id="2649" w:author="DM" w:date="2012-08-19T14:33:00Z">
        <w:r w:rsidR="00396F6C">
          <w:t>l</w:t>
        </w:r>
      </w:ins>
      <w:r>
        <w:t xml:space="preserve">ifecycle, as illustrated in </w:t>
      </w:r>
      <w:r w:rsidR="0036304C">
        <w:t>Figure 9.2</w:t>
      </w:r>
      <w:r w:rsidR="001C24FC">
        <w:t>6</w:t>
      </w:r>
      <w:r>
        <w:t>. In this generic PPM model, these selected projects are now authorized for detailed planning</w:t>
      </w:r>
      <w:r w:rsidRPr="00682020">
        <w:t xml:space="preserve"> </w:t>
      </w:r>
      <w:r>
        <w:t>and execution in the Plan and Manage phases of the PPM lifecycle.</w:t>
      </w:r>
      <w:ins w:id="2650" w:author="DM" w:date="2012-08-19T14:33:00Z">
        <w:r w:rsidR="00396F6C" w:rsidRPr="00396F6C">
          <w:t xml:space="preserve"> </w:t>
        </w:r>
      </w:ins>
    </w:p>
    <w:p w:rsidR="001B1687" w:rsidRPr="00857FD2" w:rsidRDefault="00396F6C">
      <w:pPr>
        <w:pStyle w:val="Slug"/>
        <w:pPrChange w:id="2651" w:author="DM" w:date="2012-08-20T16:12:00Z">
          <w:pPr>
            <w:pStyle w:val="Para"/>
          </w:pPr>
        </w:pPrChange>
      </w:pPr>
      <w:ins w:id="2652" w:author="DM" w:date="2012-08-19T14:33:00Z">
        <w:r>
          <w:t>Figure 9.26 Project Portfolio Management Lifecycle</w:t>
        </w:r>
        <w:r>
          <w:tab/>
          <w:t>[09-26-projectManagementLifecycle-selected.tif]</w:t>
        </w:r>
      </w:ins>
    </w:p>
    <w:p w:rsidR="00FF155A" w:rsidRDefault="00FF155A" w:rsidP="00E30ABA">
      <w:pPr>
        <w:pStyle w:val="H2"/>
      </w:pPr>
      <w:bookmarkStart w:id="2653" w:name="_Toc311405543"/>
      <w:r>
        <w:t>Measuring for ROI</w:t>
      </w:r>
      <w:bookmarkEnd w:id="2653"/>
    </w:p>
    <w:p w:rsidR="00FF155A" w:rsidRDefault="00FF155A" w:rsidP="00FF155A">
      <w:pPr>
        <w:pStyle w:val="Para"/>
      </w:pPr>
      <w:r w:rsidRPr="00682020">
        <w:t xml:space="preserve">Monitoring and reviewing the performance of a portfolio is </w:t>
      </w:r>
      <w:r>
        <w:t>highly</w:t>
      </w:r>
      <w:r w:rsidRPr="00682020">
        <w:t xml:space="preserve"> recommended</w:t>
      </w:r>
      <w:ins w:id="2654" w:author="DM" w:date="2012-08-19T14:33:00Z">
        <w:r w:rsidR="00396F6C">
          <w:t>.</w:t>
        </w:r>
      </w:ins>
      <w:del w:id="2655" w:author="DM" w:date="2012-08-19T14:33:00Z">
        <w:r w:rsidRPr="00682020" w:rsidDel="00396F6C">
          <w:delText>,</w:delText>
        </w:r>
      </w:del>
      <w:r w:rsidRPr="00682020">
        <w:t xml:space="preserve"> </w:t>
      </w:r>
      <w:ins w:id="2656" w:author="DM" w:date="2012-08-19T14:34:00Z">
        <w:r w:rsidR="00396F6C">
          <w:t xml:space="preserve">It </w:t>
        </w:r>
      </w:ins>
      <w:del w:id="2657" w:author="DM" w:date="2012-08-19T14:34:00Z">
        <w:r w:rsidRPr="00682020" w:rsidDel="00396F6C">
          <w:delText xml:space="preserve">this </w:delText>
        </w:r>
      </w:del>
      <w:r w:rsidRPr="00682020">
        <w:t xml:space="preserve">can be </w:t>
      </w:r>
      <w:ins w:id="2658" w:author="DM" w:date="2012-08-19T14:34:00Z">
        <w:r w:rsidR="00396F6C">
          <w:t>performed</w:t>
        </w:r>
      </w:ins>
      <w:del w:id="2659" w:author="DM" w:date="2012-08-19T14:34:00Z">
        <w:r w:rsidRPr="00682020" w:rsidDel="00396F6C">
          <w:delText>achieved</w:delText>
        </w:r>
      </w:del>
      <w:r w:rsidRPr="00682020">
        <w:t xml:space="preserve"> by </w:t>
      </w:r>
      <w:r w:rsidR="00F8279B">
        <w:t xml:space="preserve">the </w:t>
      </w:r>
      <w:r w:rsidRPr="00682020">
        <w:t xml:space="preserve">use of </w:t>
      </w:r>
      <w:del w:id="2660" w:author="DM" w:date="2012-08-19T14:34:00Z">
        <w:r w:rsidRPr="00682020" w:rsidDel="00396F6C">
          <w:delText>D</w:delText>
        </w:r>
      </w:del>
      <w:ins w:id="2661" w:author="DM" w:date="2012-08-19T14:34:00Z">
        <w:r w:rsidR="00396F6C">
          <w:t>d</w:t>
        </w:r>
      </w:ins>
      <w:r w:rsidRPr="00682020">
        <w:t>ashboards and other reporting formats supported by the Project Server 2010 solution</w:t>
      </w:r>
      <w:r>
        <w:t>.</w:t>
      </w:r>
    </w:p>
    <w:p w:rsidR="00FF155A" w:rsidRDefault="00FF155A" w:rsidP="00FF155A">
      <w:pPr>
        <w:pStyle w:val="Para"/>
      </w:pPr>
      <w:r>
        <w:t xml:space="preserve">Before we start configuring the tool, we must </w:t>
      </w:r>
      <w:del w:id="2662" w:author="DM" w:date="2012-08-19T14:34:00Z">
        <w:r w:rsidDel="00396F6C">
          <w:delText xml:space="preserve">first </w:delText>
        </w:r>
      </w:del>
      <w:r>
        <w:t>have a good understanding of what we plan to measure. As we indicated earlier in this chapter, performance measurement</w:t>
      </w:r>
      <w:r w:rsidRPr="002A7DD8">
        <w:t xml:space="preserve"> </w:t>
      </w:r>
      <w:r>
        <w:t>enables an organization to</w:t>
      </w:r>
      <w:r w:rsidRPr="002A7DD8">
        <w:t xml:space="preserve"> assess, monitor</w:t>
      </w:r>
      <w:ins w:id="2663" w:author="DM" w:date="2012-08-19T14:34:00Z">
        <w:r w:rsidR="00396F6C">
          <w:t>,</w:t>
        </w:r>
      </w:ins>
      <w:r w:rsidRPr="002A7DD8">
        <w:t xml:space="preserve"> and course-correct performance and align all employees with key </w:t>
      </w:r>
      <w:r>
        <w:t xml:space="preserve">business </w:t>
      </w:r>
      <w:r w:rsidRPr="002A7DD8">
        <w:t>objectives.</w:t>
      </w:r>
      <w:r>
        <w:t xml:space="preserve"> We need to be aware of the impact that our selection of metrics can have on performance in an organization and be mindful of the</w:t>
      </w:r>
      <w:del w:id="2664" w:author="DM" w:date="2012-08-19T14:34:00Z">
        <w:r w:rsidDel="007B707F">
          <w:delText>ir</w:delText>
        </w:r>
      </w:del>
      <w:r>
        <w:t xml:space="preserve"> impact on motivation and behavior. </w:t>
      </w:r>
    </w:p>
    <w:p w:rsidR="00FF155A" w:rsidRDefault="00FF155A" w:rsidP="001B1687">
      <w:pPr>
        <w:pStyle w:val="Para"/>
      </w:pPr>
      <w:r>
        <w:t xml:space="preserve">Let’s first </w:t>
      </w:r>
      <w:r w:rsidRPr="00EF113D">
        <w:t>examine</w:t>
      </w:r>
      <w:r>
        <w:t xml:space="preserve"> some popular financial measures</w:t>
      </w:r>
      <w:ins w:id="2665" w:author="DM" w:date="2012-08-19T14:34:00Z">
        <w:r w:rsidR="007B707F">
          <w:t>,</w:t>
        </w:r>
      </w:ins>
      <w:r>
        <w:t xml:space="preserve"> starting with some of the more common investment analysis techniques.</w:t>
      </w:r>
    </w:p>
    <w:p w:rsidR="001B1687" w:rsidRPr="006718BE" w:rsidRDefault="001B1687" w:rsidP="001B1687">
      <w:pPr>
        <w:pStyle w:val="Para"/>
      </w:pPr>
      <w:r w:rsidRPr="006718BE">
        <w:t>Once you have created an optimized mix of projects and fully evaluated this mix against costs and resources, you are ready to commit the portfolio and move the projects to the next collection of stages and phases for detailed planning and executing of projects. The process of committing takes field information from a saved scenario and applies it to views and fields in other project detail pages. Many of the fields are locked as baseline fields so you have a baseline value for later comparison against actual results.</w:t>
      </w:r>
    </w:p>
    <w:p w:rsidR="001B1687" w:rsidRPr="00E54D0E" w:rsidRDefault="001B1687" w:rsidP="00633ECB">
      <w:pPr>
        <w:pStyle w:val="H3"/>
        <w:rPr>
          <w:rFonts w:eastAsiaTheme="minorHAnsi"/>
        </w:rPr>
      </w:pPr>
      <w:r w:rsidRPr="00E54D0E">
        <w:t>Return on Investment Analysis</w:t>
      </w:r>
    </w:p>
    <w:p w:rsidR="001B1687" w:rsidRDefault="007B707F" w:rsidP="001B1687">
      <w:pPr>
        <w:pStyle w:val="Para"/>
        <w:rPr>
          <w:ins w:id="2666" w:author="Jeff Jacobson" w:date="2012-09-06T12:01:00Z"/>
        </w:rPr>
      </w:pPr>
      <w:ins w:id="2667" w:author="DM" w:date="2012-08-19T14:35:00Z">
        <w:r>
          <w:t xml:space="preserve">According to </w:t>
        </w:r>
        <w:proofErr w:type="spellStart"/>
        <w:r>
          <w:t>Investopedia</w:t>
        </w:r>
        <w:proofErr w:type="spellEnd"/>
        <w:r>
          <w:t xml:space="preserve">, </w:t>
        </w:r>
      </w:ins>
      <w:del w:id="2668" w:author="DM" w:date="2012-08-19T14:35:00Z">
        <w:r w:rsidR="001B1687" w:rsidDel="007B707F">
          <w:delText>A definition of Return On Investment (</w:delText>
        </w:r>
      </w:del>
      <w:r w:rsidR="001B1687">
        <w:t>ROI</w:t>
      </w:r>
      <w:ins w:id="2669" w:author="DM" w:date="2012-08-19T14:35:00Z">
        <w:r>
          <w:t xml:space="preserve"> can be defined as</w:t>
        </w:r>
      </w:ins>
      <w:del w:id="2670" w:author="DM" w:date="2012-08-19T14:35:00Z">
        <w:r w:rsidR="001B1687" w:rsidDel="007B707F">
          <w:delText>) states:</w:delText>
        </w:r>
      </w:del>
      <w:r w:rsidR="001B1687">
        <w:t xml:space="preserve"> “</w:t>
      </w:r>
      <w:del w:id="2671" w:author="DM" w:date="2012-08-19T14:35:00Z">
        <w:r w:rsidR="001B1687" w:rsidRPr="0034444F" w:rsidDel="007B707F">
          <w:delText>A</w:delText>
        </w:r>
      </w:del>
      <w:ins w:id="2672" w:author="DM" w:date="2012-08-19T14:35:00Z">
        <w:r>
          <w:t>a</w:t>
        </w:r>
      </w:ins>
      <w:r w:rsidR="001B1687" w:rsidRPr="0034444F">
        <w:t xml:space="preserve"> performance measure used to evaluate the efficiency of an investment or to compare the efficiency of a number of different investments. To calculate ROI, the benefit (return) of an investment is divided by the cost of the investment; the result is expressed as a percentage or a ratio</w:t>
      </w:r>
      <w:ins w:id="2673" w:author="DM" w:date="2012-08-19T14:35:00Z">
        <w:r>
          <w:t>.</w:t>
        </w:r>
      </w:ins>
      <w:r w:rsidR="001B1687">
        <w:t>”</w:t>
      </w:r>
      <w:ins w:id="2674" w:author="DM" w:date="2012-08-19T14:35:00Z">
        <w:r w:rsidDel="007B707F">
          <w:t xml:space="preserve"> </w:t>
        </w:r>
      </w:ins>
      <w:del w:id="2675" w:author="DM" w:date="2012-08-19T14:35:00Z">
        <w:r w:rsidR="003A3EFD" w:rsidDel="007B707F">
          <w:delText xml:space="preserve"> (</w:delText>
        </w:r>
        <w:r w:rsidR="00632D88" w:rsidDel="007B707F">
          <w:delText>I</w:delText>
        </w:r>
        <w:r w:rsidR="003A3EFD" w:rsidDel="007B707F">
          <w:delText>nvestopedia 2012)</w:delText>
        </w:r>
        <w:r w:rsidR="001B1687" w:rsidDel="007B707F">
          <w:delText xml:space="preserve"> </w:delText>
        </w:r>
      </w:del>
      <w:del w:id="2676" w:author="Jeff Jacobson" w:date="2012-09-06T12:01:00Z">
        <w:r w:rsidR="00F8279B" w:rsidDel="0082229F">
          <w:delText>Figure 9.2</w:delText>
        </w:r>
        <w:r w:rsidR="001C24FC" w:rsidDel="0082229F">
          <w:delText>7</w:delText>
        </w:r>
      </w:del>
      <w:ins w:id="2677" w:author="Jeff Jacobson" w:date="2012-09-06T12:01:00Z">
        <w:r w:rsidR="0082229F">
          <w:t>The following formula</w:t>
        </w:r>
      </w:ins>
      <w:r w:rsidR="001B1687">
        <w:t xml:space="preserve"> illustrates the ROI ratio.</w:t>
      </w:r>
    </w:p>
    <w:p w:rsidR="0082229F" w:rsidRDefault="0082229F" w:rsidP="001B1687">
      <w:pPr>
        <w:pStyle w:val="Para"/>
      </w:pPr>
      <w:ins w:id="2678" w:author="Jeff Jacobson" w:date="2012-09-06T12:01:00Z">
        <w:r>
          <w:t>ROI = (Gain from Investment - Cost of Investment)</w:t>
        </w:r>
      </w:ins>
      <w:ins w:id="2679" w:author="Jeff Jacobson" w:date="2012-09-06T12:03:00Z">
        <w:r w:rsidRPr="0082229F">
          <w:t xml:space="preserve"> </w:t>
        </w:r>
      </w:ins>
      <w:ins w:id="2680" w:author="Jeff Jacobson" w:date="2012-09-06T12:06:00Z">
        <w:r w:rsidRPr="0082229F">
          <w:t>÷</w:t>
        </w:r>
      </w:ins>
      <w:ins w:id="2681" w:author="Jeff Jacobson" w:date="2012-09-06T12:05:00Z">
        <w:r>
          <w:t xml:space="preserve"> Cost of Investment</w:t>
        </w:r>
      </w:ins>
    </w:p>
    <w:p w:rsidR="00F8279B" w:rsidRPr="00E54D0E" w:rsidDel="006B162D" w:rsidRDefault="00F8279B" w:rsidP="00070A37">
      <w:pPr>
        <w:pStyle w:val="Slug"/>
        <w:rPr>
          <w:del w:id="2682" w:author="Jeff Jacobson" w:date="2012-09-06T12:07:00Z"/>
          <w:rStyle w:val="QueryInline"/>
          <w:rPrChange w:id="2683" w:author="Odum, Amy - Hoboken" w:date="2012-07-26T13:57:00Z">
            <w:rPr>
              <w:del w:id="2684" w:author="Jeff Jacobson" w:date="2012-09-06T12:07:00Z"/>
            </w:rPr>
          </w:rPrChange>
        </w:rPr>
      </w:pPr>
      <w:del w:id="2685" w:author="Jeff Jacobson" w:date="2012-09-06T12:07:00Z">
        <w:r w:rsidDel="006B162D">
          <w:delText>Figure 9.2</w:delText>
        </w:r>
        <w:r w:rsidR="001C24FC" w:rsidDel="006B162D">
          <w:delText>7</w:delText>
        </w:r>
        <w:r w:rsidDel="006B162D">
          <w:delText xml:space="preserve">: The Return on Investment Formula </w:delText>
        </w:r>
        <w:r w:rsidRPr="00633ECB" w:rsidDel="006B162D">
          <w:rPr>
            <w:b w:val="0"/>
          </w:rPr>
          <w:delText>(</w:delText>
        </w:r>
        <w:r w:rsidDel="006B162D">
          <w:rPr>
            <w:b w:val="0"/>
          </w:rPr>
          <w:delText>Source: Advisicon</w:delText>
        </w:r>
        <w:r w:rsidRPr="00633ECB" w:rsidDel="006B162D">
          <w:rPr>
            <w:b w:val="0"/>
          </w:rPr>
          <w:delText>)</w:delText>
        </w:r>
        <w:r w:rsidDel="006B162D">
          <w:tab/>
          <w:delText>[</w:delText>
        </w:r>
        <w:r w:rsidR="007569B0" w:rsidDel="006B162D">
          <w:delText>09-27-</w:delText>
        </w:r>
        <w:r w:rsidDel="006B162D">
          <w:delText>returnOnInvestmentFormula.eps]</w:delText>
        </w:r>
      </w:del>
      <w:ins w:id="2686" w:author="Odum, Amy - Hoboken" w:date="2012-07-26T13:57:00Z">
        <w:del w:id="2687" w:author="Jeff Jacobson" w:date="2012-09-06T12:06:00Z">
          <w:r w:rsidR="00E54D0E" w:rsidDel="0082229F">
            <w:rPr>
              <w:rStyle w:val="QueryInline"/>
            </w:rPr>
            <w:delText xml:space="preserve">[AU: Is there some reason we can’t just </w:delText>
          </w:r>
        </w:del>
      </w:ins>
      <w:ins w:id="2688" w:author="Odum, Amy - Hoboken" w:date="2012-07-26T13:59:00Z">
        <w:del w:id="2689" w:author="Jeff Jacobson" w:date="2012-09-06T12:06:00Z">
          <w:r w:rsidR="00E54D0E" w:rsidDel="0082229F">
            <w:rPr>
              <w:rStyle w:val="QueryInline"/>
            </w:rPr>
            <w:delText xml:space="preserve">typeset </w:delText>
          </w:r>
        </w:del>
      </w:ins>
      <w:ins w:id="2690" w:author="Odum, Amy - Hoboken" w:date="2012-07-26T13:57:00Z">
        <w:del w:id="2691" w:author="Jeff Jacobson" w:date="2012-09-06T12:06:00Z">
          <w:r w:rsidR="00E54D0E" w:rsidDel="0082229F">
            <w:rPr>
              <w:rStyle w:val="QueryInline"/>
            </w:rPr>
            <w:delText>this as a</w:delText>
          </w:r>
        </w:del>
      </w:ins>
      <w:ins w:id="2692" w:author="Odum, Amy - Hoboken" w:date="2012-07-26T14:00:00Z">
        <w:del w:id="2693" w:author="Jeff Jacobson" w:date="2012-09-06T12:06:00Z">
          <w:r w:rsidR="00E54D0E" w:rsidDel="0082229F">
            <w:rPr>
              <w:rStyle w:val="QueryInline"/>
            </w:rPr>
            <w:delText>n actual</w:delText>
          </w:r>
        </w:del>
      </w:ins>
      <w:ins w:id="2694" w:author="Odum, Amy - Hoboken" w:date="2012-07-26T13:58:00Z">
        <w:del w:id="2695" w:author="Jeff Jacobson" w:date="2012-09-06T12:06:00Z">
          <w:r w:rsidR="00E54D0E" w:rsidDel="0082229F">
            <w:rPr>
              <w:rStyle w:val="QueryInline"/>
            </w:rPr>
            <w:delText xml:space="preserve"> </w:delText>
          </w:r>
        </w:del>
      </w:ins>
      <w:ins w:id="2696" w:author="Odum, Amy - Hoboken" w:date="2012-07-26T13:57:00Z">
        <w:del w:id="2697" w:author="Jeff Jacobson" w:date="2012-09-06T12:06:00Z">
          <w:r w:rsidR="00E54D0E" w:rsidDel="0082229F">
            <w:rPr>
              <w:rStyle w:val="QueryInline"/>
            </w:rPr>
            <w:delText>called-out equation in the text</w:delText>
          </w:r>
        </w:del>
      </w:ins>
      <w:ins w:id="2698" w:author="Odum, Amy - Hoboken" w:date="2012-07-26T13:58:00Z">
        <w:del w:id="2699" w:author="Jeff Jacobson" w:date="2012-09-06T12:06:00Z">
          <w:r w:rsidR="00E54D0E" w:rsidDel="0082229F">
            <w:rPr>
              <w:rStyle w:val="QueryInline"/>
            </w:rPr>
            <w:delText xml:space="preserve"> rather than a</w:delText>
          </w:r>
        </w:del>
      </w:ins>
      <w:ins w:id="2700" w:author="Odum, Amy - Hoboken" w:date="2012-07-26T14:00:00Z">
        <w:del w:id="2701" w:author="Jeff Jacobson" w:date="2012-09-06T12:06:00Z">
          <w:r w:rsidR="00E54D0E" w:rsidDel="0082229F">
            <w:rPr>
              <w:rStyle w:val="QueryInline"/>
            </w:rPr>
            <w:delText>s a</w:delText>
          </w:r>
        </w:del>
      </w:ins>
      <w:ins w:id="2702" w:author="Odum, Amy - Hoboken" w:date="2012-07-26T13:58:00Z">
        <w:del w:id="2703" w:author="Jeff Jacobson" w:date="2012-09-06T12:06:00Z">
          <w:r w:rsidR="00E54D0E" w:rsidDel="0082229F">
            <w:rPr>
              <w:rStyle w:val="QueryInline"/>
            </w:rPr>
            <w:delText xml:space="preserve"> picture of a</w:delText>
          </w:r>
        </w:del>
      </w:ins>
      <w:ins w:id="2704" w:author="Odum, Amy - Hoboken" w:date="2012-07-26T13:59:00Z">
        <w:del w:id="2705" w:author="Jeff Jacobson" w:date="2012-09-06T12:06:00Z">
          <w:r w:rsidR="00E54D0E" w:rsidDel="0082229F">
            <w:rPr>
              <w:rStyle w:val="QueryInline"/>
            </w:rPr>
            <w:delText>n equation</w:delText>
          </w:r>
        </w:del>
      </w:ins>
      <w:ins w:id="2706" w:author="Odum, Amy - Hoboken" w:date="2012-07-26T13:58:00Z">
        <w:del w:id="2707" w:author="Jeff Jacobson" w:date="2012-09-06T12:06:00Z">
          <w:r w:rsidR="00E54D0E" w:rsidDel="0082229F">
            <w:rPr>
              <w:rStyle w:val="QueryInline"/>
            </w:rPr>
            <w:delText xml:space="preserve">? </w:delText>
          </w:r>
        </w:del>
      </w:ins>
      <w:ins w:id="2708" w:author="Odum, Amy - Hoboken" w:date="2012-07-26T13:59:00Z">
        <w:del w:id="2709" w:author="Jeff Jacobson" w:date="2012-09-06T12:06:00Z">
          <w:r w:rsidR="00E54D0E" w:rsidDel="0082229F">
            <w:rPr>
              <w:rStyle w:val="QueryInline"/>
            </w:rPr>
            <w:delText>T</w:delText>
          </w:r>
        </w:del>
      </w:ins>
      <w:ins w:id="2710" w:author="Odum, Amy - Hoboken" w:date="2012-07-26T13:57:00Z">
        <w:del w:id="2711" w:author="Jeff Jacobson" w:date="2012-09-06T12:06:00Z">
          <w:r w:rsidR="00E54D0E" w:rsidDel="0082229F">
            <w:rPr>
              <w:rStyle w:val="QueryInline"/>
            </w:rPr>
            <w:delText xml:space="preserve">ext preceding it </w:delText>
          </w:r>
        </w:del>
      </w:ins>
      <w:ins w:id="2712" w:author="Odum, Amy - Hoboken" w:date="2012-07-26T14:00:00Z">
        <w:del w:id="2713" w:author="Jeff Jacobson" w:date="2012-09-06T12:06:00Z">
          <w:r w:rsidR="00E54D0E" w:rsidDel="0082229F">
            <w:rPr>
              <w:rStyle w:val="QueryInline"/>
            </w:rPr>
            <w:delText xml:space="preserve">could change from </w:delText>
          </w:r>
        </w:del>
      </w:ins>
      <w:ins w:id="2714" w:author="Odum, Amy - Hoboken" w:date="2012-07-26T13:57:00Z">
        <w:del w:id="2715" w:author="Jeff Jacobson" w:date="2012-09-06T12:06:00Z">
          <w:r w:rsidR="00E54D0E" w:rsidDel="0082229F">
            <w:rPr>
              <w:rStyle w:val="QueryInline"/>
            </w:rPr>
            <w:delText>from “Figure 9.27 illustrates</w:delText>
          </w:r>
        </w:del>
      </w:ins>
      <w:ins w:id="2716" w:author="Odum, Amy - Hoboken" w:date="2012-07-26T13:58:00Z">
        <w:del w:id="2717" w:author="Jeff Jacobson" w:date="2012-09-06T12:06:00Z">
          <w:r w:rsidR="00E54D0E" w:rsidDel="0082229F">
            <w:rPr>
              <w:rStyle w:val="QueryInline"/>
            </w:rPr>
            <w:delText xml:space="preserve">…” to “The following formula illustrates…”? </w:delText>
          </w:r>
        </w:del>
      </w:ins>
      <w:ins w:id="2718" w:author="Odum, Amy - Hoboken" w:date="2012-07-26T13:59:00Z">
        <w:del w:id="2719" w:author="Jeff Jacobson" w:date="2012-09-06T12:06:00Z">
          <w:r w:rsidR="00E54D0E" w:rsidDel="0082229F">
            <w:rPr>
              <w:rStyle w:val="QueryInline"/>
            </w:rPr>
            <w:delText>We could control its position better that way</w:delText>
          </w:r>
        </w:del>
      </w:ins>
      <w:ins w:id="2720" w:author="Odum, Amy - Hoboken" w:date="2012-07-26T14:01:00Z">
        <w:del w:id="2721" w:author="Jeff Jacobson" w:date="2012-09-06T12:06:00Z">
          <w:r w:rsidR="00E54D0E" w:rsidDel="0082229F">
            <w:rPr>
              <w:rStyle w:val="QueryInline"/>
            </w:rPr>
            <w:delText xml:space="preserve"> also</w:delText>
          </w:r>
        </w:del>
      </w:ins>
      <w:ins w:id="2722" w:author="Odum, Amy - Hoboken" w:date="2012-07-26T13:59:00Z">
        <w:del w:id="2723" w:author="Jeff Jacobson" w:date="2012-09-06T12:06:00Z">
          <w:r w:rsidR="00E54D0E" w:rsidDel="0082229F">
            <w:rPr>
              <w:rStyle w:val="QueryInline"/>
            </w:rPr>
            <w:delText>.</w:delText>
          </w:r>
        </w:del>
      </w:ins>
      <w:ins w:id="2724" w:author="Odum, Amy - Hoboken" w:date="2012-07-26T13:57:00Z">
        <w:del w:id="2725" w:author="Jeff Jacobson" w:date="2012-09-06T12:06:00Z">
          <w:r w:rsidR="00E54D0E" w:rsidDel="0082229F">
            <w:rPr>
              <w:rStyle w:val="QueryInline"/>
            </w:rPr>
            <w:delText>]</w:delText>
          </w:r>
        </w:del>
      </w:ins>
    </w:p>
    <w:p w:rsidR="0048105B" w:rsidDel="006B162D" w:rsidRDefault="007B707F">
      <w:pPr>
        <w:pStyle w:val="FigureSource"/>
        <w:rPr>
          <w:ins w:id="2726" w:author="DM" w:date="2012-08-19T14:36:00Z"/>
          <w:del w:id="2727" w:author="Jeff Jacobson" w:date="2012-09-06T12:07:00Z"/>
        </w:rPr>
        <w:pPrChange w:id="2728" w:author="DM" w:date="2012-08-19T14:36:00Z">
          <w:pPr>
            <w:pStyle w:val="Para"/>
          </w:pPr>
        </w:pPrChange>
      </w:pPr>
      <w:ins w:id="2729" w:author="DM" w:date="2012-08-19T14:35:00Z">
        <w:del w:id="2730" w:author="Jeff Jacobson" w:date="2012-09-06T12:07:00Z">
          <w:r w:rsidDel="006B162D">
            <w:delText xml:space="preserve">Source: Advisicon </w:delText>
          </w:r>
        </w:del>
      </w:ins>
    </w:p>
    <w:p w:rsidR="001B1687" w:rsidRDefault="001B1687" w:rsidP="001B1687">
      <w:pPr>
        <w:pStyle w:val="Para"/>
      </w:pPr>
      <w:r>
        <w:t xml:space="preserve">Furthermore, the definition states </w:t>
      </w:r>
      <w:ins w:id="2731" w:author="DM" w:date="2012-08-19T14:36:00Z">
        <w:r w:rsidR="007B707F">
          <w:t xml:space="preserve">that </w:t>
        </w:r>
      </w:ins>
      <w:r>
        <w:t xml:space="preserve">“if </w:t>
      </w:r>
      <w:r w:rsidRPr="00424429">
        <w:t xml:space="preserve">an investment does not have a positive </w:t>
      </w:r>
      <w:proofErr w:type="gramStart"/>
      <w:r w:rsidRPr="00424429">
        <w:t>ROI,</w:t>
      </w:r>
      <w:proofErr w:type="gramEnd"/>
      <w:r w:rsidRPr="00424429">
        <w:t xml:space="preserve"> or if there are other opportunities with a higher ROI, then the investment should be not be undertaken</w:t>
      </w:r>
      <w:ins w:id="2732" w:author="DM" w:date="2012-08-19T14:36:00Z">
        <w:r w:rsidR="007B707F">
          <w:t>.</w:t>
        </w:r>
      </w:ins>
      <w:r>
        <w:t>”</w:t>
      </w:r>
      <w:del w:id="2733" w:author="DM" w:date="2012-08-19T14:36:00Z">
        <w:r w:rsidRPr="00424429" w:rsidDel="007B707F">
          <w:delText>.</w:delText>
        </w:r>
      </w:del>
    </w:p>
    <w:p w:rsidR="001B1687" w:rsidRDefault="001B1687" w:rsidP="001B1687">
      <w:pPr>
        <w:pStyle w:val="Para"/>
        <w:rPr>
          <w:rStyle w:val="Strong"/>
          <w:b w:val="0"/>
        </w:rPr>
      </w:pPr>
      <w:r>
        <w:rPr>
          <w:rStyle w:val="Strong"/>
          <w:b w:val="0"/>
        </w:rPr>
        <w:t>When</w:t>
      </w:r>
      <w:r w:rsidRPr="00CF6AF8">
        <w:rPr>
          <w:rStyle w:val="Strong"/>
          <w:b w:val="0"/>
        </w:rPr>
        <w:t xml:space="preserve"> comparing one potential</w:t>
      </w:r>
      <w:r>
        <w:rPr>
          <w:rStyle w:val="Strong"/>
          <w:b w:val="0"/>
        </w:rPr>
        <w:t xml:space="preserve"> project</w:t>
      </w:r>
      <w:r w:rsidRPr="00CF6AF8">
        <w:rPr>
          <w:rStyle w:val="Strong"/>
          <w:b w:val="0"/>
        </w:rPr>
        <w:t xml:space="preserve"> with another, the term </w:t>
      </w:r>
      <w:ins w:id="2734" w:author="DM" w:date="2012-08-19T14:36:00Z">
        <w:r w:rsidR="007B707F">
          <w:rPr>
            <w:rStyle w:val="Strong"/>
            <w:b w:val="0"/>
          </w:rPr>
          <w:t>“</w:t>
        </w:r>
      </w:ins>
      <w:r w:rsidRPr="00CF6AF8">
        <w:rPr>
          <w:rStyle w:val="Strong"/>
          <w:b w:val="0"/>
        </w:rPr>
        <w:t>ROI</w:t>
      </w:r>
      <w:ins w:id="2735" w:author="DM" w:date="2012-08-19T14:36:00Z">
        <w:r w:rsidR="007B707F">
          <w:rPr>
            <w:rStyle w:val="Strong"/>
            <w:b w:val="0"/>
          </w:rPr>
          <w:t>”</w:t>
        </w:r>
      </w:ins>
      <w:r w:rsidRPr="00CF6AF8">
        <w:rPr>
          <w:rStyle w:val="Strong"/>
          <w:b w:val="0"/>
        </w:rPr>
        <w:t xml:space="preserve"> applies to cash </w:t>
      </w:r>
      <w:r>
        <w:rPr>
          <w:rStyle w:val="Strong"/>
          <w:b w:val="0"/>
        </w:rPr>
        <w:t>flow analysis. In this case “ROI” simply</w:t>
      </w:r>
      <w:r w:rsidRPr="00CF6AF8">
        <w:rPr>
          <w:rStyle w:val="Strong"/>
          <w:b w:val="0"/>
        </w:rPr>
        <w:t xml:space="preserve"> mean</w:t>
      </w:r>
      <w:r>
        <w:rPr>
          <w:rStyle w:val="Strong"/>
          <w:b w:val="0"/>
        </w:rPr>
        <w:t>s</w:t>
      </w:r>
      <w:r w:rsidRPr="00CF6AF8">
        <w:rPr>
          <w:rStyle w:val="Strong"/>
          <w:b w:val="0"/>
        </w:rPr>
        <w:t xml:space="preserve"> the “</w:t>
      </w:r>
      <w:del w:id="2736" w:author="DM" w:date="2012-08-19T14:36:00Z">
        <w:r w:rsidRPr="00CF6AF8" w:rsidDel="007B707F">
          <w:rPr>
            <w:rStyle w:val="Strong"/>
            <w:b w:val="0"/>
          </w:rPr>
          <w:delText>R</w:delText>
        </w:r>
      </w:del>
      <w:ins w:id="2737" w:author="DM" w:date="2012-08-19T14:36:00Z">
        <w:r w:rsidR="007B707F">
          <w:rPr>
            <w:rStyle w:val="Strong"/>
            <w:b w:val="0"/>
          </w:rPr>
          <w:t>r</w:t>
        </w:r>
      </w:ins>
      <w:r w:rsidRPr="00CF6AF8">
        <w:rPr>
          <w:rStyle w:val="Strong"/>
          <w:b w:val="0"/>
        </w:rPr>
        <w:t>eturn” (incremental gain) from an action, divided by the cost of that action</w:t>
      </w:r>
      <w:r>
        <w:rPr>
          <w:rStyle w:val="Strong"/>
          <w:b w:val="0"/>
        </w:rPr>
        <w:t xml:space="preserve">, over time. </w:t>
      </w:r>
      <w:r w:rsidRPr="00082DD5">
        <w:rPr>
          <w:rStyle w:val="Strong"/>
          <w:b w:val="0"/>
        </w:rPr>
        <w:t xml:space="preserve">Three ways to maximize ROI are </w:t>
      </w:r>
      <w:r>
        <w:rPr>
          <w:rStyle w:val="Strong"/>
          <w:b w:val="0"/>
        </w:rPr>
        <w:t xml:space="preserve">represented in </w:t>
      </w:r>
      <w:r w:rsidR="007D5CE1">
        <w:rPr>
          <w:rStyle w:val="Strong"/>
          <w:b w:val="0"/>
        </w:rPr>
        <w:t>Figure 9.2</w:t>
      </w:r>
      <w:del w:id="2738" w:author="Jeff Jacobson" w:date="2012-09-06T12:08:00Z">
        <w:r w:rsidR="001C24FC" w:rsidDel="006B162D">
          <w:rPr>
            <w:rStyle w:val="Strong"/>
            <w:b w:val="0"/>
          </w:rPr>
          <w:delText>8</w:delText>
        </w:r>
      </w:del>
      <w:ins w:id="2739" w:author="Jeff Jacobson" w:date="2012-09-06T12:08:00Z">
        <w:r w:rsidR="006B162D">
          <w:rPr>
            <w:rStyle w:val="Strong"/>
            <w:b w:val="0"/>
          </w:rPr>
          <w:t>7</w:t>
        </w:r>
      </w:ins>
      <w:del w:id="2740" w:author="DM" w:date="2012-08-19T14:36:00Z">
        <w:r w:rsidR="007D5CE1" w:rsidDel="007B707F">
          <w:rPr>
            <w:rStyle w:val="Strong"/>
            <w:b w:val="0"/>
          </w:rPr>
          <w:delText>: The Cash Flow Investment Curve</w:delText>
        </w:r>
      </w:del>
      <w:r w:rsidRPr="00082DD5">
        <w:rPr>
          <w:rStyle w:val="Strong"/>
          <w:b w:val="0"/>
        </w:rPr>
        <w:t>:</w:t>
      </w:r>
      <w:del w:id="2741" w:author="DM" w:date="2012-08-19T14:36:00Z">
        <w:r w:rsidRPr="00082DD5" w:rsidDel="007B707F">
          <w:rPr>
            <w:rStyle w:val="Strong"/>
            <w:b w:val="0"/>
          </w:rPr>
          <w:delText xml:space="preserve"> </w:delText>
        </w:r>
        <w:r w:rsidDel="007B707F">
          <w:rPr>
            <w:rStyle w:val="Strong"/>
            <w:b w:val="0"/>
          </w:rPr>
          <w:delText>namely,</w:delText>
        </w:r>
      </w:del>
      <w:r>
        <w:rPr>
          <w:rStyle w:val="Strong"/>
          <w:b w:val="0"/>
        </w:rPr>
        <w:t xml:space="preserve"> </w:t>
      </w:r>
      <w:del w:id="2742" w:author="DM" w:date="2012-08-19T14:36:00Z">
        <w:r w:rsidDel="007B707F">
          <w:rPr>
            <w:rStyle w:val="Strong"/>
            <w:b w:val="0"/>
          </w:rPr>
          <w:delText>R</w:delText>
        </w:r>
      </w:del>
      <w:ins w:id="2743" w:author="DM" w:date="2012-08-19T14:36:00Z">
        <w:r w:rsidR="007B707F">
          <w:rPr>
            <w:rStyle w:val="Strong"/>
            <w:b w:val="0"/>
          </w:rPr>
          <w:t>r</w:t>
        </w:r>
      </w:ins>
      <w:r>
        <w:rPr>
          <w:rStyle w:val="Strong"/>
          <w:b w:val="0"/>
        </w:rPr>
        <w:t xml:space="preserve">educe </w:t>
      </w:r>
      <w:del w:id="2744" w:author="DM" w:date="2012-08-19T14:36:00Z">
        <w:r w:rsidDel="007B707F">
          <w:rPr>
            <w:rStyle w:val="Strong"/>
            <w:b w:val="0"/>
          </w:rPr>
          <w:delText>C</w:delText>
        </w:r>
      </w:del>
      <w:ins w:id="2745" w:author="DM" w:date="2012-08-19T14:36:00Z">
        <w:r w:rsidR="007B707F">
          <w:rPr>
            <w:rStyle w:val="Strong"/>
            <w:b w:val="0"/>
          </w:rPr>
          <w:t>c</w:t>
        </w:r>
      </w:ins>
      <w:r>
        <w:rPr>
          <w:rStyle w:val="Strong"/>
          <w:b w:val="0"/>
        </w:rPr>
        <w:t xml:space="preserve">osts, </w:t>
      </w:r>
      <w:del w:id="2746" w:author="DM" w:date="2012-08-19T14:36:00Z">
        <w:r w:rsidDel="007B707F">
          <w:rPr>
            <w:rStyle w:val="Strong"/>
            <w:b w:val="0"/>
          </w:rPr>
          <w:delText>I</w:delText>
        </w:r>
      </w:del>
      <w:ins w:id="2747" w:author="DM" w:date="2012-08-19T14:36:00Z">
        <w:r w:rsidR="007B707F">
          <w:rPr>
            <w:rStyle w:val="Strong"/>
            <w:b w:val="0"/>
          </w:rPr>
          <w:t>i</w:t>
        </w:r>
      </w:ins>
      <w:r>
        <w:rPr>
          <w:rStyle w:val="Strong"/>
          <w:b w:val="0"/>
        </w:rPr>
        <w:t>ncrease</w:t>
      </w:r>
      <w:r w:rsidRPr="00082DD5">
        <w:rPr>
          <w:rStyle w:val="Strong"/>
          <w:b w:val="0"/>
        </w:rPr>
        <w:t xml:space="preserve"> </w:t>
      </w:r>
      <w:del w:id="2748" w:author="DM" w:date="2012-08-19T14:36:00Z">
        <w:r w:rsidDel="007B707F">
          <w:rPr>
            <w:rStyle w:val="Strong"/>
            <w:b w:val="0"/>
          </w:rPr>
          <w:delText>B</w:delText>
        </w:r>
      </w:del>
      <w:ins w:id="2749" w:author="DM" w:date="2012-08-19T14:36:00Z">
        <w:r w:rsidR="007B707F">
          <w:rPr>
            <w:rStyle w:val="Strong"/>
            <w:b w:val="0"/>
          </w:rPr>
          <w:t>b</w:t>
        </w:r>
      </w:ins>
      <w:r>
        <w:rPr>
          <w:rStyle w:val="Strong"/>
          <w:b w:val="0"/>
        </w:rPr>
        <w:t>enefits</w:t>
      </w:r>
      <w:r w:rsidRPr="00082DD5">
        <w:rPr>
          <w:rStyle w:val="Strong"/>
          <w:b w:val="0"/>
        </w:rPr>
        <w:t xml:space="preserve">, and </w:t>
      </w:r>
      <w:r>
        <w:rPr>
          <w:rStyle w:val="Strong"/>
          <w:b w:val="0"/>
        </w:rPr>
        <w:t xml:space="preserve">accelerate the </w:t>
      </w:r>
      <w:del w:id="2750" w:author="DM" w:date="2012-08-19T14:36:00Z">
        <w:r w:rsidDel="007B707F">
          <w:rPr>
            <w:rStyle w:val="Strong"/>
            <w:b w:val="0"/>
          </w:rPr>
          <w:delText>R</w:delText>
        </w:r>
      </w:del>
      <w:ins w:id="2751" w:author="DM" w:date="2012-08-19T14:36:00Z">
        <w:r w:rsidR="007B707F">
          <w:rPr>
            <w:rStyle w:val="Strong"/>
            <w:b w:val="0"/>
          </w:rPr>
          <w:t>r</w:t>
        </w:r>
      </w:ins>
      <w:r>
        <w:rPr>
          <w:rStyle w:val="Strong"/>
          <w:b w:val="0"/>
        </w:rPr>
        <w:t>eturns</w:t>
      </w:r>
      <w:del w:id="2752" w:author="DM" w:date="2012-08-19T14:36:00Z">
        <w:r w:rsidDel="007B707F">
          <w:rPr>
            <w:rStyle w:val="Strong"/>
            <w:b w:val="0"/>
          </w:rPr>
          <w:delText>;</w:delText>
        </w:r>
      </w:del>
      <w:ins w:id="2753" w:author="DM" w:date="2012-08-19T14:36:00Z">
        <w:r w:rsidR="007B707F">
          <w:rPr>
            <w:rStyle w:val="Strong"/>
            <w:b w:val="0"/>
          </w:rPr>
          <w:t>.</w:t>
        </w:r>
      </w:ins>
      <w:r>
        <w:rPr>
          <w:rStyle w:val="Strong"/>
          <w:b w:val="0"/>
        </w:rPr>
        <w:t xml:space="preserve"> </w:t>
      </w:r>
      <w:del w:id="2754" w:author="DM" w:date="2012-08-19T14:36:00Z">
        <w:r w:rsidDel="007B707F">
          <w:rPr>
            <w:rStyle w:val="Strong"/>
            <w:b w:val="0"/>
          </w:rPr>
          <w:delText>a</w:delText>
        </w:r>
      </w:del>
      <w:ins w:id="2755" w:author="DM" w:date="2012-08-19T14:36:00Z">
        <w:r w:rsidR="007B707F">
          <w:rPr>
            <w:rStyle w:val="Strong"/>
            <w:b w:val="0"/>
          </w:rPr>
          <w:t>A</w:t>
        </w:r>
      </w:ins>
      <w:r>
        <w:rPr>
          <w:rStyle w:val="Strong"/>
          <w:b w:val="0"/>
        </w:rPr>
        <w:t xml:space="preserve">n ideal </w:t>
      </w:r>
      <w:del w:id="2756" w:author="Tim Runcie" w:date="2012-09-14T09:24:00Z">
        <w:r w:rsidDel="00DD45BA">
          <w:rPr>
            <w:rStyle w:val="Strong"/>
            <w:b w:val="0"/>
          </w:rPr>
          <w:delText xml:space="preserve">opportunity </w:delText>
        </w:r>
      </w:del>
      <w:ins w:id="2757" w:author="Tim Runcie" w:date="2012-09-14T09:24:00Z">
        <w:r w:rsidR="00DD45BA">
          <w:rPr>
            <w:rStyle w:val="Strong"/>
            <w:b w:val="0"/>
          </w:rPr>
          <w:t>opportunit</w:t>
        </w:r>
        <w:r w:rsidR="00DD45BA">
          <w:rPr>
            <w:rStyle w:val="Strong"/>
            <w:b w:val="0"/>
          </w:rPr>
          <w:t>ies</w:t>
        </w:r>
        <w:r w:rsidR="00DD45BA">
          <w:rPr>
            <w:rStyle w:val="Strong"/>
            <w:b w:val="0"/>
          </w:rPr>
          <w:t xml:space="preserve"> </w:t>
        </w:r>
      </w:ins>
      <w:r>
        <w:rPr>
          <w:rStyle w:val="Strong"/>
          <w:b w:val="0"/>
        </w:rPr>
        <w:t>for which</w:t>
      </w:r>
      <w:ins w:id="2758" w:author="Tim Runcie" w:date="2012-09-14T09:24:00Z">
        <w:r w:rsidR="00DD45BA">
          <w:rPr>
            <w:rStyle w:val="Strong"/>
            <w:b w:val="0"/>
          </w:rPr>
          <w:t xml:space="preserve"> will </w:t>
        </w:r>
      </w:ins>
      <w:commentRangeStart w:id="2759"/>
      <w:ins w:id="2760" w:author="DM" w:date="2012-08-19T14:37:00Z">
        <w:r w:rsidR="007B707F">
          <w:rPr>
            <w:rStyle w:val="QueryInline"/>
          </w:rPr>
          <w:t>[</w:t>
        </w:r>
        <w:commentRangeStart w:id="2761"/>
        <w:r w:rsidR="007B707F">
          <w:rPr>
            <w:rStyle w:val="QueryInline"/>
          </w:rPr>
          <w:t>AU: which of the 3 ways do you mean, or all</w:t>
        </w:r>
        <w:proofErr w:type="gramStart"/>
        <w:r w:rsidR="007B707F">
          <w:rPr>
            <w:rStyle w:val="QueryInline"/>
          </w:rPr>
          <w:t>? ]</w:t>
        </w:r>
      </w:ins>
      <w:commentRangeEnd w:id="2759"/>
      <w:proofErr w:type="gramEnd"/>
      <w:r w:rsidR="006B162D">
        <w:rPr>
          <w:rStyle w:val="CommentReference"/>
          <w:rFonts w:asciiTheme="minorHAnsi" w:eastAsiaTheme="minorHAnsi" w:hAnsiTheme="minorHAnsi" w:cstheme="minorBidi"/>
          <w:snapToGrid/>
        </w:rPr>
        <w:commentReference w:id="2759"/>
      </w:r>
      <w:commentRangeEnd w:id="2761"/>
      <w:r w:rsidR="00DD45BA">
        <w:rPr>
          <w:rStyle w:val="CommentReference"/>
          <w:rFonts w:asciiTheme="minorHAnsi" w:eastAsiaTheme="minorHAnsi" w:hAnsiTheme="minorHAnsi" w:cstheme="minorBidi"/>
          <w:snapToGrid/>
        </w:rPr>
        <w:commentReference w:id="2761"/>
      </w:r>
      <w:r>
        <w:rPr>
          <w:rStyle w:val="Strong"/>
          <w:b w:val="0"/>
        </w:rPr>
        <w:t xml:space="preserve"> </w:t>
      </w:r>
      <w:del w:id="2762" w:author="Tim Runcie" w:date="2012-09-14T09:24:00Z">
        <w:r w:rsidDel="00DD45BA">
          <w:rPr>
            <w:rStyle w:val="Strong"/>
            <w:b w:val="0"/>
          </w:rPr>
          <w:delText xml:space="preserve">is producing </w:delText>
        </w:r>
      </w:del>
      <w:proofErr w:type="gramStart"/>
      <w:ins w:id="2763" w:author="Tim Runcie" w:date="2012-09-14T09:24:00Z">
        <w:r w:rsidR="00DD45BA">
          <w:rPr>
            <w:rStyle w:val="Strong"/>
            <w:b w:val="0"/>
          </w:rPr>
          <w:t>produc</w:t>
        </w:r>
        <w:r w:rsidR="00DD45BA">
          <w:rPr>
            <w:rStyle w:val="Strong"/>
            <w:b w:val="0"/>
          </w:rPr>
          <w:t>e</w:t>
        </w:r>
        <w:proofErr w:type="gramEnd"/>
        <w:r w:rsidR="00DD45BA">
          <w:rPr>
            <w:rStyle w:val="Strong"/>
            <w:b w:val="0"/>
          </w:rPr>
          <w:t xml:space="preserve"> </w:t>
        </w:r>
      </w:ins>
      <w:r>
        <w:rPr>
          <w:rStyle w:val="Strong"/>
          <w:b w:val="0"/>
        </w:rPr>
        <w:t>deliverables in the Project Portfolio ahead of schedule.</w:t>
      </w:r>
    </w:p>
    <w:p w:rsidR="00C1259D" w:rsidRDefault="00C1259D" w:rsidP="00FD73DF">
      <w:pPr>
        <w:pStyle w:val="Slug"/>
        <w:rPr>
          <w:ins w:id="2764" w:author="DM" w:date="2012-08-19T09:21:00Z"/>
        </w:rPr>
      </w:pPr>
      <w:r>
        <w:t>Figure 9.2</w:t>
      </w:r>
      <w:del w:id="2765" w:author="Jeff Jacobson" w:date="2012-09-06T12:09:00Z">
        <w:r w:rsidR="001C24FC" w:rsidDel="006B162D">
          <w:delText>8</w:delText>
        </w:r>
      </w:del>
      <w:ins w:id="2766" w:author="Jeff Jacobson" w:date="2012-09-06T12:09:00Z">
        <w:r w:rsidR="006B162D">
          <w:t>7</w:t>
        </w:r>
      </w:ins>
      <w:del w:id="2767" w:author="DM" w:date="2012-08-19T14:37:00Z">
        <w:r w:rsidDel="001B6491">
          <w:delText>:</w:delText>
        </w:r>
      </w:del>
      <w:r>
        <w:t xml:space="preserve"> </w:t>
      </w:r>
      <w:del w:id="2768" w:author="DM" w:date="2012-08-19T14:37:00Z">
        <w:r w:rsidDel="001B6491">
          <w:delText xml:space="preserve">The </w:delText>
        </w:r>
      </w:del>
      <w:r>
        <w:t>Cash Flow Investment Curve</w:t>
      </w:r>
      <w:del w:id="2769" w:author="DM" w:date="2012-08-19T14:37:00Z">
        <w:r w:rsidR="00EC2889" w:rsidDel="001B6491">
          <w:delText xml:space="preserve"> </w:delText>
        </w:r>
        <w:r w:rsidR="00EC2889" w:rsidDel="001B6491">
          <w:rPr>
            <w:b w:val="0"/>
          </w:rPr>
          <w:delText>(Source: Advisicon)</w:delText>
        </w:r>
      </w:del>
      <w:r>
        <w:tab/>
        <w:t>[</w:t>
      </w:r>
      <w:r w:rsidR="006A1CD8">
        <w:t>09-</w:t>
      </w:r>
      <w:commentRangeStart w:id="2770"/>
      <w:r w:rsidR="006A1CD8">
        <w:t>28</w:t>
      </w:r>
      <w:commentRangeEnd w:id="2770"/>
      <w:r w:rsidR="008C6514">
        <w:rPr>
          <w:rStyle w:val="CommentReference"/>
          <w:rFonts w:asciiTheme="minorHAnsi" w:eastAsiaTheme="minorHAnsi" w:hAnsiTheme="minorHAnsi" w:cstheme="minorBidi"/>
          <w:b w:val="0"/>
        </w:rPr>
        <w:commentReference w:id="2770"/>
      </w:r>
      <w:r w:rsidR="006A1CD8">
        <w:t>-</w:t>
      </w:r>
      <w:r>
        <w:t>cashFlowInvestmentCurve.</w:t>
      </w:r>
      <w:r w:rsidR="00C166EF">
        <w:t>eps</w:t>
      </w:r>
      <w:r>
        <w:t>]</w:t>
      </w:r>
    </w:p>
    <w:p w:rsidR="0048105B" w:rsidRDefault="007B5C02">
      <w:pPr>
        <w:pStyle w:val="FigureSource"/>
        <w:pPrChange w:id="2771" w:author="DM" w:date="2012-08-19T09:21:00Z">
          <w:pPr>
            <w:pStyle w:val="Slug"/>
          </w:pPr>
        </w:pPrChange>
      </w:pPr>
      <w:ins w:id="2772" w:author="DM" w:date="2012-08-19T09:21:00Z">
        <w:r>
          <w:t>Source: Advisicon</w:t>
        </w:r>
      </w:ins>
    </w:p>
    <w:p w:rsidR="001B1687" w:rsidRDefault="001B1687" w:rsidP="001B1687">
      <w:pPr>
        <w:pStyle w:val="Para"/>
      </w:pPr>
      <w:r>
        <w:rPr>
          <w:rStyle w:val="Strong"/>
          <w:b w:val="0"/>
          <w:bCs w:val="0"/>
        </w:rPr>
        <w:t>Several factors can complicate ROI calculation or interpretation</w:t>
      </w:r>
      <w:ins w:id="2773" w:author="DM" w:date="2012-08-19T14:38:00Z">
        <w:r w:rsidR="001B6491">
          <w:rPr>
            <w:rStyle w:val="Strong"/>
            <w:b w:val="0"/>
            <w:bCs w:val="0"/>
          </w:rPr>
          <w:t>.</w:t>
        </w:r>
      </w:ins>
      <w:r w:rsidRPr="00082DD5">
        <w:rPr>
          <w:rStyle w:val="Strong"/>
          <w:b w:val="0"/>
          <w:bCs w:val="0"/>
        </w:rPr>
        <w:t xml:space="preserve"> </w:t>
      </w:r>
      <w:del w:id="2774" w:author="DM" w:date="2012-08-19T14:38:00Z">
        <w:r w:rsidRPr="00082DD5" w:rsidDel="001B6491">
          <w:rPr>
            <w:rStyle w:val="Strong"/>
            <w:b w:val="0"/>
            <w:bCs w:val="0"/>
          </w:rPr>
          <w:delText>and f</w:delText>
        </w:r>
      </w:del>
      <w:ins w:id="2775" w:author="DM" w:date="2012-08-19T14:38:00Z">
        <w:r w:rsidR="001B6491">
          <w:rPr>
            <w:rStyle w:val="Strong"/>
            <w:b w:val="0"/>
            <w:bCs w:val="0"/>
          </w:rPr>
          <w:t>F</w:t>
        </w:r>
      </w:ins>
      <w:r w:rsidRPr="00082DD5">
        <w:rPr>
          <w:rStyle w:val="Strong"/>
          <w:b w:val="0"/>
          <w:bCs w:val="0"/>
        </w:rPr>
        <w:t>or that reason</w:t>
      </w:r>
      <w:ins w:id="2776" w:author="DM" w:date="2012-08-19T14:38:00Z">
        <w:r w:rsidR="001B6491">
          <w:rPr>
            <w:rStyle w:val="Strong"/>
            <w:b w:val="0"/>
            <w:bCs w:val="0"/>
          </w:rPr>
          <w:t>,</w:t>
        </w:r>
      </w:ins>
      <w:r w:rsidRPr="00082DD5">
        <w:rPr>
          <w:rStyle w:val="Strong"/>
          <w:b w:val="0"/>
          <w:bCs w:val="0"/>
        </w:rPr>
        <w:t xml:space="preserve"> many </w:t>
      </w:r>
      <w:r>
        <w:rPr>
          <w:rStyle w:val="Strong"/>
          <w:b w:val="0"/>
          <w:bCs w:val="0"/>
        </w:rPr>
        <w:t>organizations</w:t>
      </w:r>
      <w:r w:rsidRPr="00082DD5">
        <w:rPr>
          <w:rStyle w:val="Strong"/>
          <w:b w:val="0"/>
          <w:bCs w:val="0"/>
        </w:rPr>
        <w:t xml:space="preserve"> do not attempt to present ROI as a quantitative result</w:t>
      </w:r>
      <w:r w:rsidR="004F14F5">
        <w:rPr>
          <w:rStyle w:val="Strong"/>
          <w:b w:val="0"/>
          <w:bCs w:val="0"/>
        </w:rPr>
        <w:t>.</w:t>
      </w:r>
      <w:r w:rsidRPr="00082DD5">
        <w:rPr>
          <w:rStyle w:val="Strong"/>
          <w:b w:val="0"/>
          <w:bCs w:val="0"/>
        </w:rPr>
        <w:t xml:space="preserve"> </w:t>
      </w:r>
      <w:r w:rsidR="004F14F5">
        <w:rPr>
          <w:rStyle w:val="Strong"/>
          <w:b w:val="0"/>
          <w:bCs w:val="0"/>
        </w:rPr>
        <w:t>I</w:t>
      </w:r>
      <w:r>
        <w:rPr>
          <w:rStyle w:val="Strong"/>
          <w:b w:val="0"/>
          <w:bCs w:val="0"/>
        </w:rPr>
        <w:t>nstead</w:t>
      </w:r>
      <w:r w:rsidR="004F14F5">
        <w:rPr>
          <w:rStyle w:val="Strong"/>
          <w:b w:val="0"/>
          <w:bCs w:val="0"/>
        </w:rPr>
        <w:t>, they</w:t>
      </w:r>
      <w:r>
        <w:rPr>
          <w:rStyle w:val="Strong"/>
          <w:b w:val="0"/>
          <w:bCs w:val="0"/>
        </w:rPr>
        <w:t xml:space="preserve"> incorporate</w:t>
      </w:r>
      <w:r w:rsidRPr="00082DD5">
        <w:rPr>
          <w:rStyle w:val="Strong"/>
          <w:b w:val="0"/>
          <w:bCs w:val="0"/>
        </w:rPr>
        <w:t xml:space="preserve"> financial metrics</w:t>
      </w:r>
      <w:r>
        <w:rPr>
          <w:rStyle w:val="Strong"/>
          <w:b w:val="0"/>
          <w:bCs w:val="0"/>
        </w:rPr>
        <w:t xml:space="preserve"> into their portfolios</w:t>
      </w:r>
      <w:r w:rsidRPr="00082DD5">
        <w:rPr>
          <w:rStyle w:val="Strong"/>
          <w:b w:val="0"/>
          <w:bCs w:val="0"/>
        </w:rPr>
        <w:t xml:space="preserve"> such as </w:t>
      </w:r>
      <w:ins w:id="2777" w:author="DM" w:date="2012-08-19T14:39:00Z">
        <w:r w:rsidR="001B6491">
          <w:rPr>
            <w:rStyle w:val="Strong"/>
            <w:b w:val="0"/>
            <w:bCs w:val="0"/>
          </w:rPr>
          <w:t>p</w:t>
        </w:r>
      </w:ins>
      <w:del w:id="2778" w:author="DM" w:date="2012-08-19T14:39:00Z">
        <w:r w:rsidDel="001B6491">
          <w:rPr>
            <w:rStyle w:val="Strong"/>
            <w:b w:val="0"/>
            <w:bCs w:val="0"/>
          </w:rPr>
          <w:delText>P</w:delText>
        </w:r>
      </w:del>
      <w:r>
        <w:rPr>
          <w:rStyle w:val="Strong"/>
          <w:b w:val="0"/>
          <w:bCs w:val="0"/>
        </w:rPr>
        <w:t xml:space="preserve">resent </w:t>
      </w:r>
      <w:del w:id="2779" w:author="DM" w:date="2012-08-19T14:39:00Z">
        <w:r w:rsidDel="001B6491">
          <w:rPr>
            <w:rStyle w:val="Strong"/>
            <w:b w:val="0"/>
            <w:bCs w:val="0"/>
          </w:rPr>
          <w:delText>V</w:delText>
        </w:r>
      </w:del>
      <w:ins w:id="2780" w:author="DM" w:date="2012-08-19T14:39:00Z">
        <w:r w:rsidR="001B6491">
          <w:rPr>
            <w:rStyle w:val="Strong"/>
            <w:b w:val="0"/>
            <w:bCs w:val="0"/>
          </w:rPr>
          <w:t>v</w:t>
        </w:r>
      </w:ins>
      <w:r>
        <w:rPr>
          <w:rStyle w:val="Strong"/>
          <w:b w:val="0"/>
          <w:bCs w:val="0"/>
        </w:rPr>
        <w:t>alue (PV)</w:t>
      </w:r>
      <w:r w:rsidRPr="00082DD5">
        <w:rPr>
          <w:rStyle w:val="Strong"/>
          <w:b w:val="0"/>
          <w:bCs w:val="0"/>
        </w:rPr>
        <w:t xml:space="preserve">, </w:t>
      </w:r>
      <w:del w:id="2781" w:author="DM" w:date="2012-08-19T14:39:00Z">
        <w:r w:rsidDel="001B6491">
          <w:rPr>
            <w:rStyle w:val="Strong"/>
            <w:b w:val="0"/>
            <w:bCs w:val="0"/>
          </w:rPr>
          <w:delText>D</w:delText>
        </w:r>
      </w:del>
      <w:ins w:id="2782" w:author="DM" w:date="2012-08-19T14:39:00Z">
        <w:r w:rsidR="001B6491">
          <w:rPr>
            <w:rStyle w:val="Strong"/>
            <w:b w:val="0"/>
            <w:bCs w:val="0"/>
          </w:rPr>
          <w:t>d</w:t>
        </w:r>
      </w:ins>
      <w:r>
        <w:rPr>
          <w:rStyle w:val="Strong"/>
          <w:b w:val="0"/>
          <w:bCs w:val="0"/>
        </w:rPr>
        <w:t xml:space="preserve">iscounted </w:t>
      </w:r>
      <w:del w:id="2783" w:author="DM" w:date="2012-08-19T14:39:00Z">
        <w:r w:rsidDel="001B6491">
          <w:rPr>
            <w:rStyle w:val="Strong"/>
            <w:b w:val="0"/>
            <w:bCs w:val="0"/>
          </w:rPr>
          <w:delText>C</w:delText>
        </w:r>
      </w:del>
      <w:ins w:id="2784" w:author="DM" w:date="2012-08-19T14:39:00Z">
        <w:r w:rsidR="001B6491">
          <w:rPr>
            <w:rStyle w:val="Strong"/>
            <w:b w:val="0"/>
            <w:bCs w:val="0"/>
          </w:rPr>
          <w:t>c</w:t>
        </w:r>
      </w:ins>
      <w:r>
        <w:rPr>
          <w:rStyle w:val="Strong"/>
          <w:b w:val="0"/>
          <w:bCs w:val="0"/>
        </w:rPr>
        <w:t xml:space="preserve">ash </w:t>
      </w:r>
      <w:del w:id="2785" w:author="DM" w:date="2012-08-19T14:39:00Z">
        <w:r w:rsidDel="001B6491">
          <w:rPr>
            <w:rStyle w:val="Strong"/>
            <w:b w:val="0"/>
            <w:bCs w:val="0"/>
          </w:rPr>
          <w:delText>F</w:delText>
        </w:r>
      </w:del>
      <w:ins w:id="2786" w:author="DM" w:date="2012-08-19T14:39:00Z">
        <w:r w:rsidR="001B6491">
          <w:rPr>
            <w:rStyle w:val="Strong"/>
            <w:b w:val="0"/>
            <w:bCs w:val="0"/>
          </w:rPr>
          <w:t>f</w:t>
        </w:r>
      </w:ins>
      <w:r>
        <w:rPr>
          <w:rStyle w:val="Strong"/>
          <w:b w:val="0"/>
          <w:bCs w:val="0"/>
        </w:rPr>
        <w:t>low</w:t>
      </w:r>
      <w:del w:id="2787" w:author="DM" w:date="2012-08-19T14:39:00Z">
        <w:r w:rsidDel="001B6491">
          <w:rPr>
            <w:rStyle w:val="Strong"/>
            <w:b w:val="0"/>
            <w:bCs w:val="0"/>
          </w:rPr>
          <w:delText xml:space="preserve"> (</w:delText>
        </w:r>
        <w:r w:rsidRPr="00082DD5" w:rsidDel="001B6491">
          <w:rPr>
            <w:rStyle w:val="Strong"/>
            <w:b w:val="0"/>
            <w:bCs w:val="0"/>
          </w:rPr>
          <w:delText>DCF</w:delText>
        </w:r>
        <w:r w:rsidDel="001B6491">
          <w:rPr>
            <w:rStyle w:val="Strong"/>
            <w:b w:val="0"/>
            <w:bCs w:val="0"/>
          </w:rPr>
          <w:delText>)</w:delText>
        </w:r>
      </w:del>
      <w:r w:rsidRPr="00082DD5">
        <w:rPr>
          <w:rStyle w:val="Strong"/>
          <w:b w:val="0"/>
          <w:bCs w:val="0"/>
        </w:rPr>
        <w:t xml:space="preserve">, </w:t>
      </w:r>
      <w:del w:id="2788" w:author="DM" w:date="2012-08-19T14:39:00Z">
        <w:r w:rsidDel="001B6491">
          <w:rPr>
            <w:rStyle w:val="Strong"/>
            <w:b w:val="0"/>
            <w:bCs w:val="0"/>
          </w:rPr>
          <w:delText>I</w:delText>
        </w:r>
      </w:del>
      <w:ins w:id="2789" w:author="DM" w:date="2012-08-19T14:39:00Z">
        <w:r w:rsidR="001B6491">
          <w:rPr>
            <w:rStyle w:val="Strong"/>
            <w:b w:val="0"/>
            <w:bCs w:val="0"/>
          </w:rPr>
          <w:t>i</w:t>
        </w:r>
      </w:ins>
      <w:r>
        <w:rPr>
          <w:rStyle w:val="Strong"/>
          <w:b w:val="0"/>
          <w:bCs w:val="0"/>
        </w:rPr>
        <w:t xml:space="preserve">nternal </w:t>
      </w:r>
      <w:del w:id="2790" w:author="DM" w:date="2012-08-19T14:39:00Z">
        <w:r w:rsidDel="001B6491">
          <w:rPr>
            <w:rStyle w:val="Strong"/>
            <w:b w:val="0"/>
            <w:bCs w:val="0"/>
          </w:rPr>
          <w:delText>R</w:delText>
        </w:r>
      </w:del>
      <w:ins w:id="2791" w:author="DM" w:date="2012-08-19T14:39:00Z">
        <w:r w:rsidR="001B6491">
          <w:rPr>
            <w:rStyle w:val="Strong"/>
            <w:b w:val="0"/>
            <w:bCs w:val="0"/>
          </w:rPr>
          <w:t>r</w:t>
        </w:r>
      </w:ins>
      <w:r>
        <w:rPr>
          <w:rStyle w:val="Strong"/>
          <w:b w:val="0"/>
          <w:bCs w:val="0"/>
        </w:rPr>
        <w:t xml:space="preserve">ate of </w:t>
      </w:r>
      <w:del w:id="2792" w:author="DM" w:date="2012-08-19T14:39:00Z">
        <w:r w:rsidDel="001B6491">
          <w:rPr>
            <w:rStyle w:val="Strong"/>
            <w:b w:val="0"/>
            <w:bCs w:val="0"/>
          </w:rPr>
          <w:delText>R</w:delText>
        </w:r>
      </w:del>
      <w:ins w:id="2793" w:author="DM" w:date="2012-08-19T14:39:00Z">
        <w:r w:rsidR="001B6491">
          <w:rPr>
            <w:rStyle w:val="Strong"/>
            <w:b w:val="0"/>
            <w:bCs w:val="0"/>
          </w:rPr>
          <w:t>r</w:t>
        </w:r>
      </w:ins>
      <w:r>
        <w:rPr>
          <w:rStyle w:val="Strong"/>
          <w:b w:val="0"/>
          <w:bCs w:val="0"/>
        </w:rPr>
        <w:t>eturn</w:t>
      </w:r>
      <w:del w:id="2794" w:author="DM" w:date="2012-08-19T14:40:00Z">
        <w:r w:rsidDel="001B6491">
          <w:rPr>
            <w:rStyle w:val="Strong"/>
            <w:b w:val="0"/>
            <w:bCs w:val="0"/>
          </w:rPr>
          <w:delText xml:space="preserve"> (</w:delText>
        </w:r>
        <w:r w:rsidRPr="00082DD5" w:rsidDel="001B6491">
          <w:rPr>
            <w:rStyle w:val="Strong"/>
            <w:b w:val="0"/>
            <w:bCs w:val="0"/>
          </w:rPr>
          <w:delText>IRR</w:delText>
        </w:r>
        <w:r w:rsidDel="001B6491">
          <w:rPr>
            <w:rStyle w:val="Strong"/>
            <w:b w:val="0"/>
            <w:bCs w:val="0"/>
          </w:rPr>
          <w:delText>)</w:delText>
        </w:r>
      </w:del>
      <w:r w:rsidRPr="00082DD5">
        <w:rPr>
          <w:rStyle w:val="Strong"/>
          <w:b w:val="0"/>
          <w:bCs w:val="0"/>
        </w:rPr>
        <w:t xml:space="preserve">, and </w:t>
      </w:r>
      <w:r>
        <w:rPr>
          <w:rStyle w:val="Strong"/>
          <w:b w:val="0"/>
          <w:bCs w:val="0"/>
        </w:rPr>
        <w:t>Payback P</w:t>
      </w:r>
      <w:r w:rsidRPr="00082DD5">
        <w:rPr>
          <w:rStyle w:val="Strong"/>
          <w:b w:val="0"/>
          <w:bCs w:val="0"/>
        </w:rPr>
        <w:t>eriod</w:t>
      </w:r>
      <w:r>
        <w:rPr>
          <w:rStyle w:val="Strong"/>
          <w:b w:val="0"/>
          <w:bCs w:val="0"/>
        </w:rPr>
        <w:t>.</w:t>
      </w:r>
    </w:p>
    <w:p w:rsidR="001B1687" w:rsidRDefault="001B1687" w:rsidP="001B1687">
      <w:pPr>
        <w:pStyle w:val="Para"/>
      </w:pPr>
      <w:r>
        <w:t xml:space="preserve">As we have seen throughout this chapter, the Project Server 2010 solution provides the basis for tracking initiatives, including their proposed benefits. Using Enterprise Custom </w:t>
      </w:r>
      <w:del w:id="2795" w:author="DM" w:date="2012-08-19T14:40:00Z">
        <w:r w:rsidDel="001B6491">
          <w:delText>F</w:delText>
        </w:r>
      </w:del>
      <w:ins w:id="2796" w:author="DM" w:date="2012-08-19T14:40:00Z">
        <w:r w:rsidR="001B6491">
          <w:t>f</w:t>
        </w:r>
      </w:ins>
      <w:r>
        <w:t>ields, it is easy to calculate the ROI using the investment formula. What is not so obvious is how to calculate the “</w:t>
      </w:r>
      <w:del w:id="2797" w:author="DM" w:date="2012-08-19T14:40:00Z">
        <w:r w:rsidDel="001B6491">
          <w:delText>G</w:delText>
        </w:r>
      </w:del>
      <w:ins w:id="2798" w:author="DM" w:date="2012-08-19T14:40:00Z">
        <w:r w:rsidR="001B6491">
          <w:t>g</w:t>
        </w:r>
      </w:ins>
      <w:r>
        <w:t>ain” or “</w:t>
      </w:r>
      <w:del w:id="2799" w:author="DM" w:date="2012-08-19T14:40:00Z">
        <w:r w:rsidDel="001B6491">
          <w:delText>B</w:delText>
        </w:r>
      </w:del>
      <w:ins w:id="2800" w:author="DM" w:date="2012-08-19T14:40:00Z">
        <w:r w:rsidR="001B6491">
          <w:t>b</w:t>
        </w:r>
      </w:ins>
      <w:r>
        <w:t>enefit” of an investment.</w:t>
      </w:r>
    </w:p>
    <w:p w:rsidR="001B1687" w:rsidRPr="00E54D0E" w:rsidRDefault="001B1687" w:rsidP="00633ECB">
      <w:pPr>
        <w:pStyle w:val="H3"/>
      </w:pPr>
      <w:r w:rsidRPr="00E54D0E">
        <w:t>Cost of Ownership</w:t>
      </w:r>
    </w:p>
    <w:p w:rsidR="001B1687" w:rsidRPr="00082DD5" w:rsidRDefault="001B1687" w:rsidP="001B1687">
      <w:pPr>
        <w:pStyle w:val="Para"/>
      </w:pPr>
      <w:r>
        <w:t xml:space="preserve">Sometimes called </w:t>
      </w:r>
      <w:del w:id="2801" w:author="DM" w:date="2012-08-19T14:40:00Z">
        <w:r w:rsidDel="001B6491">
          <w:delText>T</w:delText>
        </w:r>
      </w:del>
      <w:ins w:id="2802" w:author="DM" w:date="2012-08-19T14:40:00Z">
        <w:r w:rsidR="001B6491">
          <w:t>t</w:t>
        </w:r>
      </w:ins>
      <w:r>
        <w:t xml:space="preserve">otal </w:t>
      </w:r>
      <w:del w:id="2803" w:author="DM" w:date="2012-08-19T14:40:00Z">
        <w:r w:rsidDel="001B6491">
          <w:delText>C</w:delText>
        </w:r>
      </w:del>
      <w:ins w:id="2804" w:author="DM" w:date="2012-08-19T14:40:00Z">
        <w:r w:rsidR="001B6491">
          <w:t>c</w:t>
        </w:r>
      </w:ins>
      <w:r>
        <w:t xml:space="preserve">ost of </w:t>
      </w:r>
      <w:del w:id="2805" w:author="DM" w:date="2012-08-19T14:40:00Z">
        <w:r w:rsidDel="001B6491">
          <w:delText>O</w:delText>
        </w:r>
      </w:del>
      <w:ins w:id="2806" w:author="DM" w:date="2012-08-19T14:40:00Z">
        <w:r w:rsidR="001B6491">
          <w:t>o</w:t>
        </w:r>
      </w:ins>
      <w:r>
        <w:t>wnership</w:t>
      </w:r>
      <w:del w:id="2807" w:author="DM" w:date="2012-08-19T14:40:00Z">
        <w:r w:rsidDel="001B6491">
          <w:delText xml:space="preserve"> (TCO)</w:delText>
        </w:r>
      </w:del>
      <w:r w:rsidR="004E6698">
        <w:t xml:space="preserve">, </w:t>
      </w:r>
      <w:del w:id="2808" w:author="DM" w:date="2012-08-19T14:40:00Z">
        <w:r w:rsidR="004E6698" w:rsidDel="001B6491">
          <w:delText>C</w:delText>
        </w:r>
      </w:del>
      <w:ins w:id="2809" w:author="DM" w:date="2012-08-19T14:40:00Z">
        <w:r w:rsidR="001B6491">
          <w:t>c</w:t>
        </w:r>
      </w:ins>
      <w:r w:rsidR="004E6698">
        <w:t xml:space="preserve">ost of </w:t>
      </w:r>
      <w:ins w:id="2810" w:author="DM" w:date="2012-08-19T14:40:00Z">
        <w:r w:rsidR="001B6491">
          <w:t>o</w:t>
        </w:r>
      </w:ins>
      <w:del w:id="2811" w:author="DM" w:date="2012-08-19T14:40:00Z">
        <w:r w:rsidR="004E6698" w:rsidDel="001B6491">
          <w:delText>O</w:delText>
        </w:r>
      </w:del>
      <w:r w:rsidR="004E6698">
        <w:t>wnership</w:t>
      </w:r>
      <w:r>
        <w:t xml:space="preserve"> is the total cost of acquiring, installing, configuring, developing, </w:t>
      </w:r>
      <w:r w:rsidR="004E6698">
        <w:t xml:space="preserve">and </w:t>
      </w:r>
      <w:r>
        <w:t xml:space="preserve">training over an extended period of time. </w:t>
      </w:r>
      <w:del w:id="2812" w:author="Jeff Jacobson" w:date="2012-09-06T12:10:00Z">
        <w:r w:rsidDel="008C6514">
          <w:delText>This</w:delText>
        </w:r>
      </w:del>
      <w:ins w:id="2813" w:author="DM" w:date="2012-08-19T14:41:00Z">
        <w:del w:id="2814" w:author="Jeff Jacobson" w:date="2012-09-06T12:10:00Z">
          <w:r w:rsidR="001B6491" w:rsidDel="008C6514">
            <w:rPr>
              <w:rStyle w:val="QueryInline"/>
            </w:rPr>
            <w:delText>[AU: what can be?]</w:delText>
          </w:r>
        </w:del>
      </w:ins>
      <w:ins w:id="2815" w:author="Jeff Jacobson" w:date="2012-09-06T12:10:00Z">
        <w:r w:rsidR="008C6514">
          <w:t>The cost of ownership</w:t>
        </w:r>
      </w:ins>
      <w:r>
        <w:t xml:space="preserve"> can be the cost side of a </w:t>
      </w:r>
      <w:del w:id="2816" w:author="DM" w:date="2012-08-19T14:40:00Z">
        <w:r w:rsidDel="001B6491">
          <w:delText>C</w:delText>
        </w:r>
      </w:del>
      <w:ins w:id="2817" w:author="DM" w:date="2012-08-19T14:40:00Z">
        <w:r w:rsidR="001B6491">
          <w:t>c</w:t>
        </w:r>
      </w:ins>
      <w:r>
        <w:t>ost/</w:t>
      </w:r>
      <w:del w:id="2818" w:author="DM" w:date="2012-08-19T14:40:00Z">
        <w:r w:rsidDel="001B6491">
          <w:delText>B</w:delText>
        </w:r>
      </w:del>
      <w:ins w:id="2819" w:author="DM" w:date="2012-08-19T14:40:00Z">
        <w:r w:rsidR="001B6491">
          <w:t>b</w:t>
        </w:r>
      </w:ins>
      <w:r>
        <w:t>enefit analysis</w:t>
      </w:r>
      <w:r w:rsidR="004E6698">
        <w:t>.</w:t>
      </w:r>
      <w:r>
        <w:t xml:space="preserve"> </w:t>
      </w:r>
      <w:r w:rsidR="004E6698">
        <w:t>H</w:t>
      </w:r>
      <w:r>
        <w:t>owever</w:t>
      </w:r>
      <w:r w:rsidR="004E6698">
        <w:t>,</w:t>
      </w:r>
      <w:r>
        <w:t xml:space="preserve"> </w:t>
      </w:r>
      <w:del w:id="2820" w:author="DM" w:date="2012-08-19T14:41:00Z">
        <w:r w:rsidDel="001B6491">
          <w:delText>C</w:delText>
        </w:r>
      </w:del>
      <w:ins w:id="2821" w:author="DM" w:date="2012-08-19T14:41:00Z">
        <w:r w:rsidR="001B6491">
          <w:t>c</w:t>
        </w:r>
      </w:ins>
      <w:r>
        <w:t xml:space="preserve">ost analysis does not take into consideration the </w:t>
      </w:r>
      <w:del w:id="2822" w:author="DM" w:date="2012-08-19T14:41:00Z">
        <w:r w:rsidDel="001B6491">
          <w:delText>B</w:delText>
        </w:r>
      </w:del>
      <w:ins w:id="2823" w:author="DM" w:date="2012-08-19T14:41:00Z">
        <w:r w:rsidR="001B6491">
          <w:t>b</w:t>
        </w:r>
      </w:ins>
      <w:r>
        <w:t>enefits of the initiative.</w:t>
      </w:r>
    </w:p>
    <w:p w:rsidR="001B1687" w:rsidRPr="00E54D0E" w:rsidRDefault="001B1687" w:rsidP="00633ECB">
      <w:pPr>
        <w:pStyle w:val="H3"/>
      </w:pPr>
      <w:r w:rsidRPr="00E54D0E">
        <w:t>Cost/Benefit Analysis</w:t>
      </w:r>
    </w:p>
    <w:p w:rsidR="001B1687" w:rsidRPr="00EF113D" w:rsidRDefault="001B1687" w:rsidP="001B1687">
      <w:pPr>
        <w:pStyle w:val="Para"/>
        <w:rPr>
          <w:rStyle w:val="Strong"/>
          <w:b w:val="0"/>
          <w:i/>
          <w:iCs/>
        </w:rPr>
      </w:pPr>
      <w:r>
        <w:rPr>
          <w:rStyle w:val="Strong"/>
          <w:b w:val="0"/>
        </w:rPr>
        <w:t xml:space="preserve">This </w:t>
      </w:r>
      <w:r w:rsidRPr="00082DD5">
        <w:rPr>
          <w:rStyle w:val="Strong"/>
          <w:b w:val="0"/>
        </w:rPr>
        <w:t xml:space="preserve">analysis is used for planning, decision support, program evaluation, proposal evaluation, and other purposes in </w:t>
      </w:r>
      <w:r>
        <w:rPr>
          <w:rStyle w:val="Strong"/>
          <w:b w:val="0"/>
        </w:rPr>
        <w:t>a variety of ways. T</w:t>
      </w:r>
      <w:r w:rsidRPr="00082DD5">
        <w:rPr>
          <w:rStyle w:val="Strong"/>
          <w:b w:val="0"/>
        </w:rPr>
        <w:t xml:space="preserve">he term itself has no precise definition </w:t>
      </w:r>
      <w:r>
        <w:rPr>
          <w:rStyle w:val="Strong"/>
          <w:b w:val="0"/>
        </w:rPr>
        <w:t>other than</w:t>
      </w:r>
      <w:ins w:id="2824" w:author="DM" w:date="2012-08-19T14:41:00Z">
        <w:r w:rsidR="001B6491">
          <w:rPr>
            <w:rStyle w:val="Strong"/>
            <w:b w:val="0"/>
          </w:rPr>
          <w:t xml:space="preserve"> that</w:t>
        </w:r>
      </w:ins>
      <w:r w:rsidRPr="00082DD5">
        <w:rPr>
          <w:rStyle w:val="Strong"/>
          <w:b w:val="0"/>
        </w:rPr>
        <w:t xml:space="preserve"> both positive and negative impacts are going to be </w:t>
      </w:r>
      <w:r>
        <w:rPr>
          <w:rStyle w:val="Strong"/>
          <w:b w:val="0"/>
        </w:rPr>
        <w:t>analyzed</w:t>
      </w:r>
      <w:r w:rsidRPr="00082DD5">
        <w:rPr>
          <w:rStyle w:val="Strong"/>
          <w:b w:val="0"/>
        </w:rPr>
        <w:t xml:space="preserve"> and weighed against each other</w:t>
      </w:r>
      <w:r>
        <w:rPr>
          <w:rStyle w:val="Strong"/>
          <w:b w:val="0"/>
        </w:rPr>
        <w:t xml:space="preserve">. The upside to this approach is that both the investment and the payback are analyzed to ensure that a net value can be derived for any given investment. </w:t>
      </w:r>
    </w:p>
    <w:p w:rsidR="001B1687" w:rsidRPr="00E54D0E" w:rsidRDefault="001B1687" w:rsidP="00633ECB">
      <w:pPr>
        <w:pStyle w:val="H3"/>
      </w:pPr>
      <w:r w:rsidRPr="00E54D0E">
        <w:t>Present Value Analysis</w:t>
      </w:r>
    </w:p>
    <w:p w:rsidR="001B1687" w:rsidRDefault="001B1687" w:rsidP="001B1687">
      <w:pPr>
        <w:pStyle w:val="Para"/>
        <w:rPr>
          <w:ins w:id="2825" w:author="Jeff Jacobson" w:date="2012-09-06T12:11:00Z"/>
        </w:rPr>
      </w:pPr>
      <w:r>
        <w:t xml:space="preserve">Using </w:t>
      </w:r>
      <w:ins w:id="2826" w:author="DM" w:date="2012-08-19T14:41:00Z">
        <w:r w:rsidR="001B6491">
          <w:t>PV</w:t>
        </w:r>
      </w:ins>
      <w:del w:id="2827" w:author="DM" w:date="2012-08-19T14:41:00Z">
        <w:r w:rsidDel="001B6491">
          <w:delText>present value</w:delText>
        </w:r>
      </w:del>
      <w:r>
        <w:t xml:space="preserve"> and future cash flows of an investment, an interest rate can be calculated by using the </w:t>
      </w:r>
      <w:ins w:id="2828" w:author="DM" w:date="2012-08-19T14:41:00Z">
        <w:r w:rsidR="001B6491">
          <w:t>PV</w:t>
        </w:r>
      </w:ins>
      <w:del w:id="2829" w:author="DM" w:date="2012-08-19T14:41:00Z">
        <w:r w:rsidDel="001B6491">
          <w:delText>present value</w:delText>
        </w:r>
      </w:del>
      <w:r>
        <w:t xml:space="preserve"> calculation. The PV formula is useful for predicting future </w:t>
      </w:r>
      <w:r w:rsidRPr="00E93869">
        <w:t>expected future cash flows for a given level of risk</w:t>
      </w:r>
      <w:r>
        <w:t xml:space="preserve">. </w:t>
      </w:r>
      <w:r w:rsidRPr="003D2B28">
        <w:t xml:space="preserve">The </w:t>
      </w:r>
      <w:r>
        <w:t>P</w:t>
      </w:r>
      <w:ins w:id="2830" w:author="DM" w:date="2012-08-19T14:41:00Z">
        <w:r w:rsidR="001B6491">
          <w:t>V</w:t>
        </w:r>
      </w:ins>
      <w:del w:id="2831" w:author="DM" w:date="2012-08-19T14:41:00Z">
        <w:r w:rsidRPr="003D2B28" w:rsidDel="001B6491">
          <w:delText xml:space="preserve">resent </w:delText>
        </w:r>
        <w:r w:rsidDel="001B6491">
          <w:delText>V</w:delText>
        </w:r>
        <w:r w:rsidRPr="003D2B28" w:rsidDel="001B6491">
          <w:delText>alue</w:delText>
        </w:r>
      </w:del>
      <w:r w:rsidRPr="003D2B28">
        <w:t xml:space="preserve"> formula is </w:t>
      </w:r>
      <w:ins w:id="2832" w:author="DM" w:date="2012-08-19T14:41:00Z">
        <w:r w:rsidR="001B6491">
          <w:t xml:space="preserve">shown in </w:t>
        </w:r>
        <w:del w:id="2833" w:author="Jeff Jacobson" w:date="2012-09-06T12:28:00Z">
          <w:r w:rsidR="001B6491" w:rsidDel="00C57FAE">
            <w:delText>Figure 9.29</w:delText>
          </w:r>
        </w:del>
      </w:ins>
      <w:ins w:id="2834" w:author="Jeff Jacobson" w:date="2012-09-06T12:28:00Z">
        <w:r w:rsidR="00C57FAE">
          <w:t>the following formula</w:t>
        </w:r>
      </w:ins>
      <w:ins w:id="2835" w:author="DM" w:date="2012-08-19T14:43:00Z">
        <w:r w:rsidR="00302200">
          <w:t xml:space="preserve">, where </w:t>
        </w:r>
      </w:ins>
      <w:del w:id="2836" w:author="DM" w:date="2012-08-19T14:41:00Z">
        <w:r w:rsidDel="001B6491">
          <w:delText>stated</w:delText>
        </w:r>
        <w:r w:rsidRPr="003D2B28" w:rsidDel="001B6491">
          <w:delText xml:space="preserve"> as:</w:delText>
        </w:r>
      </w:del>
      <w:ins w:id="2837" w:author="DM" w:date="2012-08-19T14:43:00Z">
        <w:r w:rsidR="00302200" w:rsidRPr="00302200">
          <w:t xml:space="preserve"> </w:t>
        </w:r>
        <w:r w:rsidR="00302200">
          <w:t xml:space="preserve">PV is the present </w:t>
        </w:r>
        <w:r w:rsidR="00302200" w:rsidRPr="00EF113D">
          <w:t>value</w:t>
        </w:r>
        <w:r w:rsidR="00302200">
          <w:t xml:space="preserve">, FV is the future value, </w:t>
        </w:r>
        <w:r w:rsidR="00367BB8" w:rsidRPr="00367BB8">
          <w:rPr>
            <w:rPrChange w:id="2838" w:author="DM" w:date="2012-08-19T14:43:00Z">
              <w:rPr>
                <w:i/>
              </w:rPr>
            </w:rPrChange>
          </w:rPr>
          <w:t>r</w:t>
        </w:r>
        <w:r w:rsidR="00302200">
          <w:t xml:space="preserve"> is the discount rate (measure of risk), and n is the number of periods.</w:t>
        </w:r>
      </w:ins>
    </w:p>
    <w:p w:rsidR="00DF7EC5" w:rsidRPr="00EF113D" w:rsidRDefault="00C57FAE" w:rsidP="001B1687">
      <w:pPr>
        <w:pStyle w:val="Para"/>
      </w:pPr>
      <w:ins w:id="2839" w:author="Jeff Jacobson" w:date="2012-09-06T12:24:00Z">
        <w:r>
          <w:t xml:space="preserve">PV = FV </w:t>
        </w:r>
      </w:ins>
      <w:ins w:id="2840" w:author="Jeff Jacobson" w:date="2012-09-06T12:25:00Z">
        <w:r w:rsidRPr="00C57FAE">
          <w:rPr>
            <w:rStyle w:val="WileySymbol"/>
            <w:rPrChange w:id="2841" w:author="Jeff Jacobson" w:date="2012-09-06T12:25:00Z">
              <w:rPr/>
            </w:rPrChange>
          </w:rPr>
          <w:sym w:font="Symbol" w:char="F0B4"/>
        </w:r>
        <w:r>
          <w:t xml:space="preserve"> </w:t>
        </w:r>
      </w:ins>
      <w:ins w:id="2842" w:author="Jeff Jacobson" w:date="2012-09-06T12:24:00Z">
        <w:r>
          <w:t xml:space="preserve">1 </w:t>
        </w:r>
        <w:r w:rsidRPr="00C57FAE">
          <w:t>÷</w:t>
        </w:r>
        <w:r>
          <w:t xml:space="preserve"> </w:t>
        </w:r>
      </w:ins>
      <w:ins w:id="2843" w:author="Jeff Jacobson" w:date="2012-09-06T12:25:00Z">
        <w:r>
          <w:t>(1 + r</w:t>
        </w:r>
      </w:ins>
      <w:proofErr w:type="gramStart"/>
      <w:ins w:id="2844" w:author="Jeff Jacobson" w:date="2012-09-06T12:24:00Z">
        <w:r>
          <w:t>)</w:t>
        </w:r>
      </w:ins>
      <w:ins w:id="2845" w:author="Jeff Jacobson" w:date="2012-09-06T12:25:00Z">
        <w:r w:rsidRPr="00C57FAE">
          <w:rPr>
            <w:vertAlign w:val="superscript"/>
            <w:rPrChange w:id="2846" w:author="Jeff Jacobson" w:date="2012-09-06T12:27:00Z">
              <w:rPr/>
            </w:rPrChange>
          </w:rPr>
          <w:t>n</w:t>
        </w:r>
      </w:ins>
      <w:proofErr w:type="gramEnd"/>
    </w:p>
    <w:p w:rsidR="00B8104C" w:rsidDel="00C57FAE" w:rsidRDefault="00B8104C" w:rsidP="00633ECB">
      <w:pPr>
        <w:pStyle w:val="Slug"/>
        <w:rPr>
          <w:ins w:id="2847" w:author="DM" w:date="2012-08-19T09:21:00Z"/>
          <w:del w:id="2848" w:author="Jeff Jacobson" w:date="2012-09-06T12:28:00Z"/>
          <w:rStyle w:val="QueryInline"/>
        </w:rPr>
      </w:pPr>
      <w:del w:id="2849" w:author="Jeff Jacobson" w:date="2012-09-06T12:28:00Z">
        <w:r w:rsidDel="00C57FAE">
          <w:delText>Figure 9.2</w:delText>
        </w:r>
        <w:r w:rsidR="001C24FC" w:rsidDel="00C57FAE">
          <w:delText>9</w:delText>
        </w:r>
        <w:r w:rsidDel="00C57FAE">
          <w:delText>: The Present Value Formula</w:delText>
        </w:r>
        <w:r w:rsidR="00EC2889" w:rsidDel="00C57FAE">
          <w:delText xml:space="preserve"> </w:delText>
        </w:r>
        <w:r w:rsidR="00EC2889" w:rsidDel="00C57FAE">
          <w:rPr>
            <w:b w:val="0"/>
          </w:rPr>
          <w:delText>(Source: Advisicon)</w:delText>
        </w:r>
        <w:r w:rsidDel="00C57FAE">
          <w:tab/>
          <w:delText>[</w:delText>
        </w:r>
        <w:r w:rsidR="00426920" w:rsidDel="00C57FAE">
          <w:delText>09-29-</w:delText>
        </w:r>
        <w:r w:rsidDel="00C57FAE">
          <w:delText>presentValueFormula.eps]</w:delText>
        </w:r>
      </w:del>
      <w:ins w:id="2850" w:author="Odum, Amy - Hoboken" w:date="2012-07-26T14:02:00Z">
        <w:del w:id="2851" w:author="Jeff Jacobson" w:date="2012-09-06T12:28:00Z">
          <w:r w:rsidR="00E54D0E" w:rsidDel="00C57FAE">
            <w:rPr>
              <w:rStyle w:val="QueryInline"/>
            </w:rPr>
            <w:delText>[AU: Same question re this picture of a formula as with 9.27 above.]</w:delText>
          </w:r>
        </w:del>
      </w:ins>
    </w:p>
    <w:p w:rsidR="0048105B" w:rsidDel="00C57FAE" w:rsidRDefault="007B5C02">
      <w:pPr>
        <w:pStyle w:val="FigureSource"/>
        <w:rPr>
          <w:del w:id="2852" w:author="Jeff Jacobson" w:date="2012-09-06T12:28:00Z"/>
        </w:rPr>
        <w:pPrChange w:id="2853" w:author="DM" w:date="2012-08-19T09:21:00Z">
          <w:pPr>
            <w:pStyle w:val="Slug"/>
          </w:pPr>
        </w:pPrChange>
      </w:pPr>
      <w:ins w:id="2854" w:author="DM" w:date="2012-08-19T09:21:00Z">
        <w:del w:id="2855" w:author="Jeff Jacobson" w:date="2012-09-06T12:28:00Z">
          <w:r w:rsidDel="00C57FAE">
            <w:delText>Source: Advisicon</w:delText>
          </w:r>
        </w:del>
      </w:ins>
    </w:p>
    <w:p w:rsidR="0048105B" w:rsidRDefault="001B1687">
      <w:pPr>
        <w:pStyle w:val="ListWhere"/>
        <w:pPrChange w:id="2856" w:author="DM" w:date="2012-08-19T14:42:00Z">
          <w:pPr>
            <w:pStyle w:val="Para"/>
          </w:pPr>
        </w:pPrChange>
      </w:pPr>
      <w:del w:id="2857" w:author="DM" w:date="2012-08-19T14:42:00Z">
        <w:r w:rsidDel="00302200">
          <w:delText>W</w:delText>
        </w:r>
      </w:del>
      <w:del w:id="2858" w:author="DM" w:date="2012-08-19T14:43:00Z">
        <w:r w:rsidDel="00302200">
          <w:delText xml:space="preserve">here PV is the present </w:delText>
        </w:r>
        <w:r w:rsidRPr="00EF113D" w:rsidDel="00302200">
          <w:delText>value</w:delText>
        </w:r>
        <w:r w:rsidDel="00302200">
          <w:delText xml:space="preserve">, FV is the future value, </w:delText>
        </w:r>
        <w:r w:rsidR="00367BB8" w:rsidRPr="00367BB8">
          <w:rPr>
            <w:i/>
            <w:rPrChange w:id="2859" w:author="DM" w:date="2012-08-19T14:42:00Z">
              <w:rPr/>
            </w:rPrChange>
          </w:rPr>
          <w:delText>r</w:delText>
        </w:r>
        <w:r w:rsidDel="00302200">
          <w:delText xml:space="preserve"> is the discount rate (measure of risk), and n is the number of periods. </w:delText>
        </w:r>
      </w:del>
    </w:p>
    <w:p w:rsidR="001B1687" w:rsidRPr="00E54D0E" w:rsidRDefault="001B1687" w:rsidP="00633ECB">
      <w:pPr>
        <w:pStyle w:val="H3"/>
      </w:pPr>
      <w:r w:rsidRPr="00E54D0E">
        <w:t>Balanced Scorecard</w:t>
      </w:r>
    </w:p>
    <w:p w:rsidR="001B1687" w:rsidRDefault="001B1687" w:rsidP="001B1687">
      <w:pPr>
        <w:pStyle w:val="Para"/>
      </w:pPr>
      <w:r>
        <w:t xml:space="preserve">Measuring for </w:t>
      </w:r>
      <w:del w:id="2860" w:author="DM" w:date="2012-08-19T14:43:00Z">
        <w:r w:rsidDel="00302200">
          <w:delText>F</w:delText>
        </w:r>
      </w:del>
      <w:ins w:id="2861" w:author="DM" w:date="2012-08-19T14:43:00Z">
        <w:r w:rsidR="00302200">
          <w:t>f</w:t>
        </w:r>
      </w:ins>
      <w:r>
        <w:t>inancial ROI is most certainly top of mind</w:t>
      </w:r>
      <w:ins w:id="2862" w:author="Tim Runcie" w:date="2012-09-14T09:25:00Z">
        <w:r w:rsidR="00306B77">
          <w:t xml:space="preserve"> for senior </w:t>
        </w:r>
        <w:proofErr w:type="gramStart"/>
        <w:r w:rsidR="00306B77">
          <w:t>management</w:t>
        </w:r>
      </w:ins>
      <w:commentRangeStart w:id="2863"/>
      <w:ins w:id="2864" w:author="DM" w:date="2012-08-19T14:43:00Z">
        <w:r w:rsidR="00302200">
          <w:rPr>
            <w:rStyle w:val="QueryInline"/>
          </w:rPr>
          <w:t>[</w:t>
        </w:r>
        <w:commentRangeStart w:id="2865"/>
        <w:proofErr w:type="gramEnd"/>
        <w:r w:rsidR="00302200">
          <w:rPr>
            <w:rStyle w:val="QueryInline"/>
          </w:rPr>
          <w:t>AU: of whose mind?]</w:t>
        </w:r>
      </w:ins>
      <w:commentRangeEnd w:id="2863"/>
      <w:r w:rsidR="00202A3D">
        <w:rPr>
          <w:rStyle w:val="CommentReference"/>
          <w:rFonts w:asciiTheme="minorHAnsi" w:eastAsiaTheme="minorHAnsi" w:hAnsiTheme="minorHAnsi" w:cstheme="minorBidi"/>
          <w:snapToGrid/>
        </w:rPr>
        <w:commentReference w:id="2863"/>
      </w:r>
      <w:r>
        <w:t xml:space="preserve">, </w:t>
      </w:r>
      <w:commentRangeEnd w:id="2865"/>
      <w:r w:rsidR="00306B77">
        <w:rPr>
          <w:rStyle w:val="CommentReference"/>
          <w:rFonts w:asciiTheme="minorHAnsi" w:eastAsiaTheme="minorHAnsi" w:hAnsiTheme="minorHAnsi" w:cstheme="minorBidi"/>
          <w:snapToGrid/>
        </w:rPr>
        <w:commentReference w:id="2865"/>
      </w:r>
      <w:r>
        <w:t>especially during the challenging economic period at the time this book was published. Financial analysis is</w:t>
      </w:r>
      <w:ins w:id="2866" w:author="DM" w:date="2012-08-19T14:46:00Z">
        <w:r w:rsidR="004B5EDF">
          <w:t>,</w:t>
        </w:r>
      </w:ins>
      <w:r>
        <w:t xml:space="preserve"> however</w:t>
      </w:r>
      <w:ins w:id="2867" w:author="DM" w:date="2012-08-19T14:46:00Z">
        <w:r w:rsidR="004B5EDF">
          <w:t>,</w:t>
        </w:r>
      </w:ins>
      <w:r>
        <w:t xml:space="preserve"> only one aspect</w:t>
      </w:r>
      <w:ins w:id="2868" w:author="Tim Runcie" w:date="2012-09-14T09:25:00Z">
        <w:r w:rsidR="00306B77">
          <w:t xml:space="preserve"> of scoring or ranking projects</w:t>
        </w:r>
      </w:ins>
      <w:ins w:id="2869" w:author="Tim Runcie" w:date="2012-09-14T09:26:00Z">
        <w:r w:rsidR="00306B77">
          <w:t xml:space="preserve"> for viability</w:t>
        </w:r>
      </w:ins>
      <w:ins w:id="2870" w:author="Tim Runcie" w:date="2012-09-14T09:25:00Z">
        <w:r w:rsidR="00306B77">
          <w:t xml:space="preserve">.  </w:t>
        </w:r>
      </w:ins>
      <w:commentRangeStart w:id="2871"/>
      <w:ins w:id="2872" w:author="DM" w:date="2012-08-19T14:46:00Z">
        <w:r w:rsidR="004B5EDF">
          <w:rPr>
            <w:rStyle w:val="QueryInline"/>
          </w:rPr>
          <w:t>[</w:t>
        </w:r>
        <w:commentRangeStart w:id="2873"/>
        <w:r w:rsidR="004B5EDF">
          <w:rPr>
            <w:rStyle w:val="QueryInline"/>
          </w:rPr>
          <w:t>AU: of what?</w:t>
        </w:r>
      </w:ins>
      <w:commentRangeEnd w:id="2873"/>
      <w:r w:rsidR="00306B77">
        <w:rPr>
          <w:rStyle w:val="CommentReference"/>
          <w:rFonts w:asciiTheme="minorHAnsi" w:eastAsiaTheme="minorHAnsi" w:hAnsiTheme="minorHAnsi" w:cstheme="minorBidi"/>
          <w:snapToGrid/>
        </w:rPr>
        <w:commentReference w:id="2873"/>
      </w:r>
      <w:ins w:id="2874" w:author="DM" w:date="2012-08-19T14:46:00Z">
        <w:r w:rsidR="004B5EDF">
          <w:rPr>
            <w:rStyle w:val="QueryInline"/>
          </w:rPr>
          <w:t>],</w:t>
        </w:r>
      </w:ins>
      <w:commentRangeEnd w:id="2871"/>
      <w:r w:rsidR="00962BD9">
        <w:rPr>
          <w:rStyle w:val="CommentReference"/>
          <w:rFonts w:asciiTheme="minorHAnsi" w:eastAsiaTheme="minorHAnsi" w:hAnsiTheme="minorHAnsi" w:cstheme="minorBidi"/>
          <w:snapToGrid/>
        </w:rPr>
        <w:commentReference w:id="2871"/>
      </w:r>
      <w:r>
        <w:t xml:space="preserve"> </w:t>
      </w:r>
      <w:del w:id="2875" w:author="Tim Runcie" w:date="2012-09-14T09:25:00Z">
        <w:r w:rsidDel="00306B77">
          <w:delText>and o</w:delText>
        </w:r>
      </w:del>
      <w:proofErr w:type="gramStart"/>
      <w:ins w:id="2876" w:author="Tim Runcie" w:date="2012-09-14T09:25:00Z">
        <w:r w:rsidR="00306B77">
          <w:t>O</w:t>
        </w:r>
      </w:ins>
      <w:r>
        <w:t>ther</w:t>
      </w:r>
      <w:proofErr w:type="gramEnd"/>
      <w:r>
        <w:t xml:space="preserve"> </w:t>
      </w:r>
      <w:ins w:id="2877" w:author="DM" w:date="2012-08-19T14:46:00Z">
        <w:r w:rsidR="004B5EDF">
          <w:t xml:space="preserve">business </w:t>
        </w:r>
      </w:ins>
      <w:r>
        <w:t>drivers</w:t>
      </w:r>
      <w:ins w:id="2878" w:author="Tim Runcie" w:date="2012-09-14T09:26:00Z">
        <w:r w:rsidR="00306B77">
          <w:t>, such as future expansion, optimizing efficiency, etc.</w:t>
        </w:r>
      </w:ins>
      <w:ins w:id="2879" w:author="Tim Runcie" w:date="2012-09-14T09:27:00Z">
        <w:r w:rsidR="00306B77">
          <w:t>,</w:t>
        </w:r>
      </w:ins>
      <w:r>
        <w:t xml:space="preserve"> </w:t>
      </w:r>
      <w:del w:id="2880" w:author="DM" w:date="2012-08-19T14:46:00Z">
        <w:r w:rsidDel="004B5EDF">
          <w:delText xml:space="preserve">of the business </w:delText>
        </w:r>
      </w:del>
      <w:r>
        <w:t>should also be taken into consideration when doing portfolio analysis.</w:t>
      </w:r>
    </w:p>
    <w:p w:rsidR="001B1687" w:rsidRDefault="001B1687" w:rsidP="001B1687">
      <w:pPr>
        <w:pStyle w:val="Para"/>
      </w:pPr>
      <w:r w:rsidRPr="006D30DD">
        <w:t xml:space="preserve">Drs. Robert Kaplan </w:t>
      </w:r>
      <w:del w:id="2881" w:author="DM" w:date="2012-08-19T14:46:00Z">
        <w:r w:rsidRPr="006D30DD" w:rsidDel="004B5EDF">
          <w:delText xml:space="preserve">(Harvard Business School) </w:delText>
        </w:r>
      </w:del>
      <w:r w:rsidRPr="006D30DD">
        <w:t xml:space="preserve">and David Norton </w:t>
      </w:r>
      <w:r>
        <w:t>introduced the</w:t>
      </w:r>
      <w:r w:rsidRPr="006D30DD">
        <w:t xml:space="preserve"> performance measurement framework</w:t>
      </w:r>
      <w:r>
        <w:t xml:space="preserve"> in the mid</w:t>
      </w:r>
      <w:ins w:id="2882" w:author="DM" w:date="2012-08-19T14:46:00Z">
        <w:r w:rsidR="004B5EDF">
          <w:t>-19</w:t>
        </w:r>
      </w:ins>
      <w:del w:id="2883" w:author="DM" w:date="2012-08-19T14:46:00Z">
        <w:r w:rsidDel="004B5EDF">
          <w:delText xml:space="preserve"> </w:delText>
        </w:r>
      </w:del>
      <w:r>
        <w:t>90</w:t>
      </w:r>
      <w:del w:id="2884" w:author="DM" w:date="2012-08-19T14:46:00Z">
        <w:r w:rsidDel="004B5EDF">
          <w:delText>’</w:delText>
        </w:r>
      </w:del>
      <w:r>
        <w:t>s</w:t>
      </w:r>
      <w:ins w:id="2885" w:author="DM" w:date="2012-08-19T14:47:00Z">
        <w:r w:rsidR="004B5EDF">
          <w:t>.</w:t>
        </w:r>
      </w:ins>
      <w:r w:rsidRPr="006D30DD">
        <w:t xml:space="preserve"> </w:t>
      </w:r>
      <w:del w:id="2886" w:author="DM" w:date="2012-08-19T14:47:00Z">
        <w:r w:rsidRPr="006D30DD" w:rsidDel="004B5EDF">
          <w:delText>that</w:delText>
        </w:r>
        <w:r w:rsidDel="004B5EDF">
          <w:delText xml:space="preserve"> also </w:delText>
        </w:r>
      </w:del>
      <w:ins w:id="2887" w:author="DM" w:date="2012-08-19T14:47:00Z">
        <w:r w:rsidR="004B5EDF">
          <w:t xml:space="preserve">It </w:t>
        </w:r>
      </w:ins>
      <w:r w:rsidRPr="006D30DD">
        <w:t>added non</w:t>
      </w:r>
      <w:del w:id="2888" w:author="DM" w:date="2012-08-19T14:47:00Z">
        <w:r w:rsidRPr="006D30DD" w:rsidDel="004B5EDF">
          <w:delText>-</w:delText>
        </w:r>
      </w:del>
      <w:r w:rsidRPr="006D30DD">
        <w:t>financial performance</w:t>
      </w:r>
      <w:r>
        <w:t xml:space="preserve"> </w:t>
      </w:r>
      <w:r w:rsidRPr="006D30DD">
        <w:t xml:space="preserve">strategic </w:t>
      </w:r>
      <w:r>
        <w:t>indicators</w:t>
      </w:r>
      <w:r w:rsidRPr="006D30DD">
        <w:t xml:space="preserve"> to traditional financial metrics to give managers </w:t>
      </w:r>
      <w:r>
        <w:t xml:space="preserve">and executives a more </w:t>
      </w:r>
      <w:ins w:id="2889" w:author="DM" w:date="2012-08-19T14:47:00Z">
        <w:r w:rsidR="004B5EDF">
          <w:t>“</w:t>
        </w:r>
      </w:ins>
      <w:del w:id="2890" w:author="DM" w:date="2012-08-19T14:47:00Z">
        <w:r w:rsidR="00070181" w:rsidDel="004B5EDF">
          <w:delText>‘</w:delText>
        </w:r>
      </w:del>
      <w:r w:rsidR="00070181">
        <w:t xml:space="preserve">balanced </w:t>
      </w:r>
      <w:r>
        <w:t>scorecard</w:t>
      </w:r>
      <w:ins w:id="2891" w:author="DM" w:date="2012-08-19T14:47:00Z">
        <w:r w:rsidR="004B5EDF">
          <w:t>”</w:t>
        </w:r>
      </w:ins>
      <w:del w:id="2892" w:author="DM" w:date="2012-08-19T14:47:00Z">
        <w:r w:rsidDel="004B5EDF">
          <w:delText>’</w:delText>
        </w:r>
      </w:del>
      <w:r w:rsidRPr="006D30DD">
        <w:t xml:space="preserve"> of organizational performance</w:t>
      </w:r>
      <w:r>
        <w:t>.</w:t>
      </w:r>
    </w:p>
    <w:p w:rsidR="001B1687" w:rsidRDefault="001C24FC" w:rsidP="001B1687">
      <w:pPr>
        <w:pStyle w:val="Para"/>
      </w:pPr>
      <w:proofErr w:type="gramStart"/>
      <w:r>
        <w:t>Figure 9.</w:t>
      </w:r>
      <w:proofErr w:type="gramEnd"/>
      <w:del w:id="2893" w:author="Jeff Jacobson" w:date="2012-09-06T12:30:00Z">
        <w:r w:rsidDel="0038024D">
          <w:delText>30</w:delText>
        </w:r>
      </w:del>
      <w:ins w:id="2894" w:author="Jeff Jacobson" w:date="2012-09-06T12:30:00Z">
        <w:r w:rsidR="0038024D">
          <w:t>28</w:t>
        </w:r>
      </w:ins>
      <w:r w:rsidR="001B1687">
        <w:t xml:space="preserve"> </w:t>
      </w:r>
      <w:proofErr w:type="gramStart"/>
      <w:r w:rsidR="001B1687">
        <w:t>illustrates</w:t>
      </w:r>
      <w:proofErr w:type="gramEnd"/>
      <w:r w:rsidR="001B1687">
        <w:t xml:space="preserve"> a </w:t>
      </w:r>
      <w:r w:rsidR="001B1687" w:rsidRPr="00F3122A">
        <w:t xml:space="preserve">view </w:t>
      </w:r>
      <w:r w:rsidR="001B1687">
        <w:t xml:space="preserve">that </w:t>
      </w:r>
      <w:r w:rsidR="001B1687" w:rsidRPr="00F3122A">
        <w:t>the organization</w:t>
      </w:r>
      <w:r w:rsidR="001B1687">
        <w:t xml:space="preserve"> should consider from four perspectives </w:t>
      </w:r>
      <w:r w:rsidR="001B1687" w:rsidRPr="00F3122A">
        <w:t>to develop</w:t>
      </w:r>
      <w:r w:rsidR="001B1687">
        <w:t xml:space="preserve"> performance</w:t>
      </w:r>
      <w:r w:rsidR="001B1687" w:rsidRPr="00F3122A">
        <w:t xml:space="preserve"> metrics, collect data</w:t>
      </w:r>
      <w:ins w:id="2895" w:author="DM" w:date="2012-08-19T14:47:00Z">
        <w:r w:rsidR="004B5EDF">
          <w:t>,</w:t>
        </w:r>
      </w:ins>
      <w:r w:rsidR="001B1687" w:rsidRPr="00F3122A">
        <w:t xml:space="preserve"> and analyze it relative to each</w:t>
      </w:r>
      <w:r w:rsidR="001B1687">
        <w:t xml:space="preserve"> of the </w:t>
      </w:r>
      <w:ins w:id="2896" w:author="DM" w:date="2012-08-19T14:47:00Z">
        <w:r w:rsidR="004B5EDF">
          <w:t>next</w:t>
        </w:r>
      </w:ins>
      <w:del w:id="2897" w:author="DM" w:date="2012-08-19T14:47:00Z">
        <w:r w:rsidR="001B1687" w:rsidDel="004B5EDF">
          <w:delText>following</w:delText>
        </w:r>
      </w:del>
      <w:r w:rsidR="001B1687">
        <w:t xml:space="preserve"> perspectives:</w:t>
      </w:r>
    </w:p>
    <w:p w:rsidR="001B1687" w:rsidRDefault="00367BB8" w:rsidP="00633ECB">
      <w:pPr>
        <w:pStyle w:val="ListBulleted"/>
      </w:pPr>
      <w:r w:rsidRPr="00367BB8">
        <w:rPr>
          <w:b/>
          <w:rPrChange w:id="2898" w:author="DM" w:date="2012-08-19T14:47:00Z">
            <w:rPr/>
          </w:rPrChange>
        </w:rPr>
        <w:t>Financial</w:t>
      </w:r>
      <w:ins w:id="2899" w:author="DM" w:date="2012-08-19T14:47:00Z">
        <w:r w:rsidR="004B5EDF">
          <w:rPr>
            <w:b/>
          </w:rPr>
          <w:t>.</w:t>
        </w:r>
      </w:ins>
      <w:del w:id="2900" w:author="DM" w:date="2012-08-19T14:47:00Z">
        <w:r w:rsidR="001B1687" w:rsidDel="004B5EDF">
          <w:delText xml:space="preserve"> –</w:delText>
        </w:r>
      </w:del>
      <w:r w:rsidR="001B1687">
        <w:t xml:space="preserve"> </w:t>
      </w:r>
      <w:del w:id="2901" w:author="DM" w:date="2012-08-19T14:47:00Z">
        <w:r w:rsidR="001B1687" w:rsidRPr="00C042CC" w:rsidDel="004B5EDF">
          <w:delText>t</w:delText>
        </w:r>
      </w:del>
      <w:ins w:id="2902" w:author="DM" w:date="2012-08-19T14:47:00Z">
        <w:r w:rsidR="004B5EDF">
          <w:t>T</w:t>
        </w:r>
      </w:ins>
      <w:r w:rsidR="001B1687" w:rsidRPr="00C042CC">
        <w:t xml:space="preserve">he traditional </w:t>
      </w:r>
      <w:r w:rsidR="001B1687">
        <w:t>aspect of</w:t>
      </w:r>
      <w:r w:rsidR="001B1687" w:rsidRPr="00C042CC">
        <w:t xml:space="preserve"> financial data</w:t>
      </w:r>
    </w:p>
    <w:p w:rsidR="001B1687" w:rsidRDefault="00367BB8" w:rsidP="00633ECB">
      <w:pPr>
        <w:pStyle w:val="ListBulleted"/>
      </w:pPr>
      <w:r w:rsidRPr="00367BB8">
        <w:rPr>
          <w:b/>
          <w:rPrChange w:id="2903" w:author="DM" w:date="2012-08-19T14:47:00Z">
            <w:rPr/>
          </w:rPrChange>
        </w:rPr>
        <w:t>Customer</w:t>
      </w:r>
      <w:ins w:id="2904" w:author="DM" w:date="2012-08-19T14:47:00Z">
        <w:r w:rsidR="004B5EDF">
          <w:rPr>
            <w:b/>
          </w:rPr>
          <w:t>.</w:t>
        </w:r>
      </w:ins>
      <w:del w:id="2905" w:author="DM" w:date="2012-08-19T14:47:00Z">
        <w:r w:rsidR="001B1687" w:rsidDel="004B5EDF">
          <w:delText xml:space="preserve"> –</w:delText>
        </w:r>
      </w:del>
      <w:r w:rsidR="001B1687">
        <w:t xml:space="preserve"> </w:t>
      </w:r>
      <w:del w:id="2906" w:author="DM" w:date="2012-08-19T14:47:00Z">
        <w:r w:rsidR="001B1687" w:rsidRPr="00C042CC" w:rsidDel="004B5EDF">
          <w:delText>t</w:delText>
        </w:r>
      </w:del>
      <w:ins w:id="2907" w:author="DM" w:date="2012-08-19T14:47:00Z">
        <w:r w:rsidR="004B5EDF">
          <w:t>T</w:t>
        </w:r>
      </w:ins>
      <w:r w:rsidR="001B1687" w:rsidRPr="00C042CC">
        <w:t>he importance of customer focus and satisfaction</w:t>
      </w:r>
    </w:p>
    <w:p w:rsidR="001B1687" w:rsidRDefault="00367BB8" w:rsidP="00633ECB">
      <w:pPr>
        <w:pStyle w:val="ListBulleted"/>
      </w:pPr>
      <w:r w:rsidRPr="00367BB8">
        <w:rPr>
          <w:b/>
          <w:rPrChange w:id="2908" w:author="DM" w:date="2012-08-19T14:47:00Z">
            <w:rPr/>
          </w:rPrChange>
        </w:rPr>
        <w:t>Learning and Growth</w:t>
      </w:r>
      <w:ins w:id="2909" w:author="DM" w:date="2012-08-19T14:47:00Z">
        <w:r w:rsidR="004B5EDF">
          <w:rPr>
            <w:b/>
          </w:rPr>
          <w:t>.</w:t>
        </w:r>
      </w:ins>
      <w:r w:rsidR="001B1687">
        <w:t xml:space="preserve"> </w:t>
      </w:r>
      <w:del w:id="2910" w:author="DM" w:date="2012-08-19T14:47:00Z">
        <w:r w:rsidR="001B1687" w:rsidDel="004B5EDF">
          <w:delText xml:space="preserve">– </w:delText>
        </w:r>
        <w:r w:rsidR="001B1687" w:rsidRPr="00F231E0" w:rsidDel="004B5EDF">
          <w:delText>e</w:delText>
        </w:r>
      </w:del>
      <w:ins w:id="2911" w:author="DM" w:date="2012-08-19T14:47:00Z">
        <w:r w:rsidR="004B5EDF">
          <w:t>E</w:t>
        </w:r>
      </w:ins>
      <w:r w:rsidR="001B1687" w:rsidRPr="00F231E0">
        <w:t xml:space="preserve">mployee </w:t>
      </w:r>
      <w:r w:rsidR="001B1687">
        <w:t>training and corporate culture</w:t>
      </w:r>
    </w:p>
    <w:p w:rsidR="001B1687" w:rsidRPr="00082DD5" w:rsidRDefault="00367BB8" w:rsidP="00633ECB">
      <w:pPr>
        <w:pStyle w:val="ListBulleted"/>
      </w:pPr>
      <w:r w:rsidRPr="00367BB8">
        <w:rPr>
          <w:b/>
          <w:rPrChange w:id="2912" w:author="DM" w:date="2012-08-19T14:48:00Z">
            <w:rPr/>
          </w:rPrChange>
        </w:rPr>
        <w:t>Internal Business Processes</w:t>
      </w:r>
      <w:ins w:id="2913" w:author="DM" w:date="2012-08-19T14:48:00Z">
        <w:r w:rsidR="004B5EDF">
          <w:rPr>
            <w:b/>
          </w:rPr>
          <w:t>.</w:t>
        </w:r>
      </w:ins>
      <w:r w:rsidR="001B1687">
        <w:t xml:space="preserve"> </w:t>
      </w:r>
      <w:del w:id="2914" w:author="DM" w:date="2012-08-19T14:48:00Z">
        <w:r w:rsidR="001B1687" w:rsidDel="004B5EDF">
          <w:delText xml:space="preserve">– </w:delText>
        </w:r>
        <w:r w:rsidR="001B1687" w:rsidRPr="00F231E0" w:rsidDel="004B5EDF">
          <w:delText>i</w:delText>
        </w:r>
      </w:del>
      <w:ins w:id="2915" w:author="DM" w:date="2012-08-19T14:48:00Z">
        <w:r w:rsidR="004B5EDF">
          <w:t>I</w:t>
        </w:r>
      </w:ins>
      <w:r w:rsidR="001B1687" w:rsidRPr="00F231E0">
        <w:t>nternal business processes</w:t>
      </w:r>
      <w:r w:rsidR="001B1687">
        <w:t xml:space="preserve"> </w:t>
      </w:r>
      <w:r w:rsidR="005D4FDC">
        <w:t xml:space="preserve">or </w:t>
      </w:r>
      <w:r w:rsidR="001B1687">
        <w:t>metrics</w:t>
      </w:r>
    </w:p>
    <w:p w:rsidR="00B53A32" w:rsidRDefault="00B53A32" w:rsidP="00FD73DF">
      <w:pPr>
        <w:pStyle w:val="Slug"/>
        <w:rPr>
          <w:ins w:id="2916" w:author="DM" w:date="2012-08-19T09:21:00Z"/>
        </w:rPr>
      </w:pPr>
      <w:proofErr w:type="gramStart"/>
      <w:r>
        <w:t>Figure 9.</w:t>
      </w:r>
      <w:proofErr w:type="gramEnd"/>
      <w:del w:id="2917" w:author="Jeff Jacobson" w:date="2012-09-06T12:30:00Z">
        <w:r w:rsidR="001C24FC" w:rsidDel="0038024D">
          <w:delText>30</w:delText>
        </w:r>
      </w:del>
      <w:ins w:id="2918" w:author="Jeff Jacobson" w:date="2012-09-06T12:30:00Z">
        <w:r w:rsidR="0038024D">
          <w:t>28</w:t>
        </w:r>
      </w:ins>
      <w:del w:id="2919" w:author="DM" w:date="2012-08-19T14:48:00Z">
        <w:r w:rsidDel="004B5EDF">
          <w:delText>:</w:delText>
        </w:r>
      </w:del>
      <w:r>
        <w:t xml:space="preserve"> Using the Balanced Scorecard as a Strategic Management System</w:t>
      </w:r>
      <w:r>
        <w:tab/>
        <w:t>[</w:t>
      </w:r>
      <w:r w:rsidR="00772F2A">
        <w:t>09-30-</w:t>
      </w:r>
      <w:r>
        <w:t>balancedScorecardStrategicManagementSystem.</w:t>
      </w:r>
      <w:r w:rsidR="00E628A3">
        <w:t>eps</w:t>
      </w:r>
      <w:r>
        <w:t>]</w:t>
      </w:r>
    </w:p>
    <w:p w:rsidR="0048105B" w:rsidRDefault="007B5C02">
      <w:pPr>
        <w:pStyle w:val="FigureSource"/>
        <w:pPrChange w:id="2920" w:author="DM" w:date="2012-08-19T09:21:00Z">
          <w:pPr>
            <w:pStyle w:val="Slug"/>
          </w:pPr>
        </w:pPrChange>
      </w:pPr>
      <w:ins w:id="2921" w:author="DM" w:date="2012-08-19T09:21:00Z">
        <w:r>
          <w:t>Source: Advisicon</w:t>
        </w:r>
      </w:ins>
    </w:p>
    <w:p w:rsidR="001B1687" w:rsidRDefault="001B1687" w:rsidP="001B1687">
      <w:pPr>
        <w:pStyle w:val="Para"/>
      </w:pPr>
      <w:r w:rsidRPr="00F322DC">
        <w:t xml:space="preserve">The balanced scorecard is not a piece of software. Unfortunately, many people believe that implementing software amounts to implementing a balanced scorecard. Once a scorecard has been </w:t>
      </w:r>
      <w:r>
        <w:t>designed</w:t>
      </w:r>
      <w:r w:rsidRPr="00F322DC">
        <w:t xml:space="preserve"> and implemented</w:t>
      </w:r>
      <w:r>
        <w:t xml:space="preserve"> for the organization</w:t>
      </w:r>
      <w:ins w:id="2922" w:author="DM" w:date="2012-08-19T14:48:00Z">
        <w:r w:rsidR="004B5EDF">
          <w:t>,</w:t>
        </w:r>
      </w:ins>
      <w:r w:rsidRPr="00F322DC">
        <w:t xml:space="preserve"> however, </w:t>
      </w:r>
      <w:r>
        <w:t xml:space="preserve">Project Server 2010 </w:t>
      </w:r>
      <w:del w:id="2923" w:author="DM" w:date="2012-08-19T10:53:00Z">
        <w:r w:rsidR="00463C17" w:rsidDel="0080682C">
          <w:delText xml:space="preserve">business intelligence </w:delText>
        </w:r>
      </w:del>
      <w:ins w:id="2924" w:author="DM" w:date="2012-08-19T10:53:00Z">
        <w:r w:rsidR="0080682C">
          <w:t xml:space="preserve">BI </w:t>
        </w:r>
      </w:ins>
      <w:r w:rsidR="00463C17">
        <w:t xml:space="preserve">and reporting </w:t>
      </w:r>
      <w:r>
        <w:t xml:space="preserve">capabilities can provide a powerful set of </w:t>
      </w:r>
      <w:r w:rsidR="00463C17">
        <w:t>k</w:t>
      </w:r>
      <w:r>
        <w:t xml:space="preserve">ey </w:t>
      </w:r>
      <w:r w:rsidR="00463C17">
        <w:t>p</w:t>
      </w:r>
      <w:r>
        <w:t xml:space="preserve">erformance </w:t>
      </w:r>
      <w:r w:rsidR="00463C17">
        <w:t>i</w:t>
      </w:r>
      <w:r>
        <w:t xml:space="preserve">ndicators and </w:t>
      </w:r>
      <w:r w:rsidR="00463C17">
        <w:t>d</w:t>
      </w:r>
      <w:r>
        <w:t xml:space="preserve">ashboards </w:t>
      </w:r>
      <w:r w:rsidR="00FD73DF">
        <w:t xml:space="preserve">with visual representation of </w:t>
      </w:r>
      <w:r>
        <w:t xml:space="preserve">the necessary performance indicators to enable a </w:t>
      </w:r>
      <w:r w:rsidR="00FD73DF">
        <w:t>strategic management and planning s</w:t>
      </w:r>
      <w:r>
        <w:t xml:space="preserve">ystem. </w:t>
      </w:r>
    </w:p>
    <w:p w:rsidR="001B1687" w:rsidRDefault="007B3A46" w:rsidP="001B1687">
      <w:pPr>
        <w:pStyle w:val="Para"/>
      </w:pPr>
      <w:proofErr w:type="gramStart"/>
      <w:r>
        <w:t>Figure 9.</w:t>
      </w:r>
      <w:proofErr w:type="gramEnd"/>
      <w:del w:id="2925" w:author="Jeff Jacobson" w:date="2012-09-06T12:31:00Z">
        <w:r w:rsidR="00B9644B" w:rsidDel="009D2537">
          <w:delText>3</w:delText>
        </w:r>
        <w:r w:rsidR="001C24FC" w:rsidDel="009D2537">
          <w:delText>1</w:delText>
        </w:r>
      </w:del>
      <w:ins w:id="2926" w:author="Jeff Jacobson" w:date="2012-09-06T12:31:00Z">
        <w:r w:rsidR="009D2537">
          <w:t>29</w:t>
        </w:r>
      </w:ins>
      <w:r w:rsidR="001B1687">
        <w:t xml:space="preserve"> </w:t>
      </w:r>
      <w:proofErr w:type="gramStart"/>
      <w:r w:rsidR="001B1687">
        <w:t>illustrates</w:t>
      </w:r>
      <w:proofErr w:type="gramEnd"/>
      <w:r w:rsidR="001B1687">
        <w:t xml:space="preserve"> an example </w:t>
      </w:r>
      <w:r>
        <w:t xml:space="preserve">of a </w:t>
      </w:r>
      <w:r w:rsidR="001B1687">
        <w:t xml:space="preserve">Project Server 2010 </w:t>
      </w:r>
      <w:del w:id="2927" w:author="DM" w:date="2012-08-19T14:49:00Z">
        <w:r w:rsidR="001B1687" w:rsidDel="0007156C">
          <w:delText>D</w:delText>
        </w:r>
      </w:del>
      <w:ins w:id="2928" w:author="DM" w:date="2012-08-19T14:49:00Z">
        <w:r w:rsidR="0007156C">
          <w:t>d</w:t>
        </w:r>
      </w:ins>
      <w:r w:rsidR="001B1687">
        <w:t>ashboard.</w:t>
      </w:r>
    </w:p>
    <w:p w:rsidR="007B3A46" w:rsidRDefault="001C24FC" w:rsidP="00FD73DF">
      <w:pPr>
        <w:pStyle w:val="Slug"/>
        <w:rPr>
          <w:ins w:id="2929" w:author="DM" w:date="2012-08-19T09:21:00Z"/>
        </w:rPr>
      </w:pPr>
      <w:proofErr w:type="gramStart"/>
      <w:r>
        <w:t>Figure 9</w:t>
      </w:r>
      <w:r w:rsidR="007B3A46">
        <w:t>.</w:t>
      </w:r>
      <w:proofErr w:type="gramEnd"/>
      <w:del w:id="2930" w:author="Jeff Jacobson" w:date="2012-09-06T12:31:00Z">
        <w:r w:rsidR="00B9644B" w:rsidDel="009D2537">
          <w:delText>3</w:delText>
        </w:r>
        <w:r w:rsidDel="009D2537">
          <w:delText>1</w:delText>
        </w:r>
      </w:del>
      <w:ins w:id="2931" w:author="Jeff Jacobson" w:date="2012-09-06T12:31:00Z">
        <w:r w:rsidR="009D2537">
          <w:t>29</w:t>
        </w:r>
      </w:ins>
      <w:del w:id="2932" w:author="DM" w:date="2012-08-19T14:49:00Z">
        <w:r w:rsidR="007B3A46" w:rsidDel="0007156C">
          <w:delText>:</w:delText>
        </w:r>
      </w:del>
      <w:r w:rsidR="007B3A46">
        <w:t xml:space="preserve"> Project Server 2010 Dashboard</w:t>
      </w:r>
      <w:r w:rsidR="00FE5F5A">
        <w:t xml:space="preserve"> </w:t>
      </w:r>
      <w:del w:id="2933" w:author="DM" w:date="2012-08-19T14:49:00Z">
        <w:r w:rsidR="00FE5F5A" w:rsidDel="0007156C">
          <w:rPr>
            <w:b w:val="0"/>
          </w:rPr>
          <w:delText>(Source: Advisicon)</w:delText>
        </w:r>
      </w:del>
      <w:r w:rsidR="007B3A46">
        <w:tab/>
        <w:t>[</w:t>
      </w:r>
      <w:r w:rsidR="00204527">
        <w:t>09-31-</w:t>
      </w:r>
      <w:r w:rsidR="007B3A46" w:rsidRPr="007B3A46">
        <w:t>projectServer2010Dashboard</w:t>
      </w:r>
      <w:r w:rsidR="007B3A46">
        <w:t>.</w:t>
      </w:r>
      <w:r w:rsidR="00234A87">
        <w:t>tif</w:t>
      </w:r>
      <w:r w:rsidR="007B3A46">
        <w:t>]</w:t>
      </w:r>
    </w:p>
    <w:p w:rsidR="0048105B" w:rsidRDefault="007B5C02">
      <w:pPr>
        <w:pStyle w:val="FigureSource"/>
        <w:pPrChange w:id="2934" w:author="DM" w:date="2012-08-19T09:21:00Z">
          <w:pPr>
            <w:pStyle w:val="Slug"/>
          </w:pPr>
        </w:pPrChange>
      </w:pPr>
      <w:ins w:id="2935" w:author="DM" w:date="2012-08-19T09:21:00Z">
        <w:r>
          <w:t>Source: Advisicon</w:t>
        </w:r>
      </w:ins>
    </w:p>
    <w:p w:rsidR="00BD1E67" w:rsidRDefault="00BD1E67" w:rsidP="00BD1E67">
      <w:pPr>
        <w:pStyle w:val="H1"/>
      </w:pPr>
      <w:bookmarkStart w:id="2936" w:name="_Toc306545904"/>
      <w:r>
        <w:t>Project Server Optimizing Governance for PMOs</w:t>
      </w:r>
      <w:bookmarkEnd w:id="2936"/>
    </w:p>
    <w:p w:rsidR="00DA1868" w:rsidRDefault="00DA1868" w:rsidP="00DA1868">
      <w:pPr>
        <w:pStyle w:val="Para"/>
      </w:pPr>
      <w:r>
        <w:t xml:space="preserve">First come, first-serve </w:t>
      </w:r>
      <w:ins w:id="2937" w:author="DM" w:date="2012-08-19T14:49:00Z">
        <w:r w:rsidR="0007156C">
          <w:t>p</w:t>
        </w:r>
      </w:ins>
      <w:del w:id="2938" w:author="DM" w:date="2012-08-19T14:49:00Z">
        <w:r w:rsidDel="0007156C">
          <w:delText>P</w:delText>
        </w:r>
      </w:del>
      <w:r>
        <w:t xml:space="preserve">roject </w:t>
      </w:r>
      <w:del w:id="2939" w:author="DM" w:date="2012-08-19T14:49:00Z">
        <w:r w:rsidDel="0007156C">
          <w:delText>M</w:delText>
        </w:r>
      </w:del>
      <w:ins w:id="2940" w:author="DM" w:date="2012-08-19T14:49:00Z">
        <w:r w:rsidR="0007156C">
          <w:t>m</w:t>
        </w:r>
      </w:ins>
      <w:r>
        <w:t xml:space="preserve">anagement is an ineffective way for organizations to </w:t>
      </w:r>
      <w:del w:id="2941" w:author="DM" w:date="2012-08-19T14:49:00Z">
        <w:r w:rsidDel="0007156C">
          <w:delText xml:space="preserve">effectively </w:delText>
        </w:r>
      </w:del>
      <w:r>
        <w:t>analyze, prioritize, select, and assess a portfolio of current and future projects. M</w:t>
      </w:r>
      <w:r w:rsidRPr="008E66DE">
        <w:t>ost organizations continue to experience significant chal</w:t>
      </w:r>
      <w:r>
        <w:t>lenges</w:t>
      </w:r>
      <w:r w:rsidR="008D6A59">
        <w:t>.</w:t>
      </w:r>
    </w:p>
    <w:p w:rsidR="008D6A59" w:rsidRPr="00D81154" w:rsidRDefault="0007156C" w:rsidP="00DA1868">
      <w:pPr>
        <w:pStyle w:val="Para"/>
        <w:rPr>
          <w:rStyle w:val="QueryInline"/>
          <w:rPrChange w:id="2942" w:author="DM" w:date="2012-08-19T14:51:00Z">
            <w:rPr/>
          </w:rPrChange>
        </w:rPr>
      </w:pPr>
      <w:ins w:id="2943" w:author="DM" w:date="2012-08-19T14:51:00Z">
        <w:r>
          <w:t xml:space="preserve">The </w:t>
        </w:r>
      </w:ins>
      <w:r w:rsidR="008D6A59">
        <w:t xml:space="preserve">Gartner </w:t>
      </w:r>
      <w:ins w:id="2944" w:author="DM" w:date="2012-08-19T14:51:00Z">
        <w:r>
          <w:t xml:space="preserve">Group </w:t>
        </w:r>
      </w:ins>
      <w:del w:id="2945" w:author="DM" w:date="2012-08-19T14:51:00Z">
        <w:r w:rsidR="008D6A59" w:rsidDel="0007156C">
          <w:delText xml:space="preserve">has </w:delText>
        </w:r>
      </w:del>
      <w:ins w:id="2946" w:author="DM" w:date="2012-08-19T14:51:00Z">
        <w:r>
          <w:t xml:space="preserve">provides </w:t>
        </w:r>
      </w:ins>
      <w:del w:id="2947" w:author="DM" w:date="2012-08-19T14:51:00Z">
        <w:r w:rsidR="008D6A59" w:rsidDel="0007156C">
          <w:delText>referenced</w:delText>
        </w:r>
      </w:del>
      <w:r w:rsidR="008D6A59">
        <w:t xml:space="preserve"> many different statistics on the percentages of projects cancel</w:t>
      </w:r>
      <w:del w:id="2948" w:author="DM" w:date="2012-08-19T14:49:00Z">
        <w:r w:rsidR="008D6A59" w:rsidDel="0007156C">
          <w:delText>l</w:delText>
        </w:r>
      </w:del>
      <w:proofErr w:type="gramStart"/>
      <w:r w:rsidR="008D6A59">
        <w:t>ed</w:t>
      </w:r>
      <w:proofErr w:type="gramEnd"/>
      <w:r w:rsidR="008D6A59">
        <w:t xml:space="preserve"> due to inadequate risk management as well as the percent</w:t>
      </w:r>
      <w:ins w:id="2949" w:author="DM" w:date="2012-08-19T14:49:00Z">
        <w:r>
          <w:t>age</w:t>
        </w:r>
      </w:ins>
      <w:r w:rsidR="008D6A59">
        <w:t xml:space="preserve"> of projects that </w:t>
      </w:r>
      <w:del w:id="2950" w:author="DM" w:date="2012-08-19T14:49:00Z">
        <w:r w:rsidR="008D6A59" w:rsidDel="0007156C">
          <w:delText xml:space="preserve">will </w:delText>
        </w:r>
      </w:del>
      <w:r w:rsidR="008D6A59">
        <w:t xml:space="preserve">actually </w:t>
      </w:r>
      <w:ins w:id="2951" w:author="DM" w:date="2012-08-19T14:49:00Z">
        <w:r>
          <w:t xml:space="preserve">will </w:t>
        </w:r>
      </w:ins>
      <w:r w:rsidR="008D6A59">
        <w:t xml:space="preserve">succeed. </w:t>
      </w:r>
      <w:del w:id="2952" w:author="DM" w:date="2012-08-19T14:50:00Z">
        <w:r w:rsidR="008D6A59" w:rsidDel="0007156C">
          <w:delText xml:space="preserve"> </w:delText>
        </w:r>
      </w:del>
      <w:r w:rsidR="008D6A59">
        <w:t xml:space="preserve">While we </w:t>
      </w:r>
      <w:ins w:id="2953" w:author="DM" w:date="2012-08-19T14:50:00Z">
        <w:r>
          <w:t>cannot</w:t>
        </w:r>
      </w:ins>
      <w:del w:id="2954" w:author="DM" w:date="2012-08-19T14:50:00Z">
        <w:r w:rsidR="008D6A59" w:rsidDel="0007156C">
          <w:delText xml:space="preserve">are prohibited from </w:delText>
        </w:r>
      </w:del>
      <w:ins w:id="2955" w:author="DM" w:date="2012-08-19T14:50:00Z">
        <w:r>
          <w:t xml:space="preserve"> </w:t>
        </w:r>
      </w:ins>
      <w:del w:id="2956" w:author="DM" w:date="2012-08-19T14:50:00Z">
        <w:r w:rsidR="008D6A59" w:rsidDel="0007156C">
          <w:delText>referencing</w:delText>
        </w:r>
      </w:del>
      <w:ins w:id="2957" w:author="DM" w:date="2012-08-19T14:50:00Z">
        <w:r>
          <w:t xml:space="preserve">provide </w:t>
        </w:r>
      </w:ins>
      <w:del w:id="2958" w:author="DM" w:date="2012-08-19T14:50:00Z">
        <w:r w:rsidR="008D6A59" w:rsidDel="0007156C">
          <w:delText xml:space="preserve"> </w:delText>
        </w:r>
      </w:del>
      <w:r w:rsidR="008D6A59">
        <w:t xml:space="preserve">the actual </w:t>
      </w:r>
      <w:ins w:id="2959" w:author="DM" w:date="2012-08-19T14:50:00Z">
        <w:r>
          <w:t xml:space="preserve">statistics </w:t>
        </w:r>
      </w:ins>
      <w:del w:id="2960" w:author="DM" w:date="2012-08-19T14:50:00Z">
        <w:r w:rsidR="008D6A59" w:rsidDel="0007156C">
          <w:delText xml:space="preserve">quotes </w:delText>
        </w:r>
      </w:del>
      <w:proofErr w:type="gramStart"/>
      <w:r w:rsidR="008D6A59">
        <w:t>here</w:t>
      </w:r>
      <w:del w:id="2961" w:author="DM" w:date="2012-08-19T14:50:00Z">
        <w:r w:rsidR="008D6A59" w:rsidDel="0007156C">
          <w:delText xml:space="preserve"> in this book</w:delText>
        </w:r>
      </w:del>
      <w:r w:rsidR="008D6A59">
        <w:t xml:space="preserve">, and </w:t>
      </w:r>
      <w:del w:id="2962" w:author="DM" w:date="2012-08-19T14:50:00Z">
        <w:r w:rsidR="008D6A59" w:rsidDel="0007156C">
          <w:delText xml:space="preserve">the fact that </w:delText>
        </w:r>
      </w:del>
      <w:r w:rsidR="008D6A59">
        <w:t>the</w:t>
      </w:r>
      <w:proofErr w:type="gramEnd"/>
      <w:r w:rsidR="008D6A59">
        <w:t xml:space="preserve"> studies </w:t>
      </w:r>
      <w:ins w:id="2963" w:author="DM" w:date="2012-08-19T14:50:00Z">
        <w:r>
          <w:t xml:space="preserve">from </w:t>
        </w:r>
      </w:ins>
      <w:r w:rsidR="008D6A59">
        <w:t xml:space="preserve">change year to year, </w:t>
      </w:r>
      <w:ins w:id="2964" w:author="DM" w:date="2012-08-19T14:50:00Z">
        <w:r>
          <w:t xml:space="preserve">we recommend </w:t>
        </w:r>
      </w:ins>
      <w:ins w:id="2965" w:author="DM" w:date="2012-08-19T14:51:00Z">
        <w:r>
          <w:t xml:space="preserve">that you </w:t>
        </w:r>
      </w:ins>
      <w:del w:id="2966" w:author="DM" w:date="2012-08-19T14:50:00Z">
        <w:r w:rsidR="008D6A59" w:rsidDel="0007156C">
          <w:delText>this</w:delText>
        </w:r>
      </w:del>
      <w:del w:id="2967" w:author="DM" w:date="2012-08-19T14:51:00Z">
        <w:r w:rsidR="008D6A59" w:rsidDel="0007156C">
          <w:delText xml:space="preserve"> </w:delText>
        </w:r>
      </w:del>
      <w:ins w:id="2968" w:author="DM" w:date="2012-08-19T14:51:00Z">
        <w:r>
          <w:t xml:space="preserve">check this </w:t>
        </w:r>
      </w:ins>
      <w:del w:id="2969" w:author="DM" w:date="2012-08-19T14:51:00Z">
        <w:r w:rsidR="008D6A59" w:rsidDel="0007156C">
          <w:delText xml:space="preserve">is an excellent </w:delText>
        </w:r>
      </w:del>
      <w:r w:rsidR="008D6A59">
        <w:t>source of reference statistics on the success and failure percentages of projects.</w:t>
      </w:r>
      <w:ins w:id="2970" w:author="DM" w:date="2012-08-19T14:51:00Z">
        <w:del w:id="2971" w:author="Jeff Jacobson" w:date="2012-09-06T12:54:00Z">
          <w:r w:rsidR="00D81154" w:rsidDel="003F12A9">
            <w:rPr>
              <w:rStyle w:val="QueryInline"/>
            </w:rPr>
            <w:delText>[AU: give a source note</w:delText>
          </w:r>
        </w:del>
      </w:ins>
      <w:ins w:id="2972" w:author="DM" w:date="2012-08-19T14:52:00Z">
        <w:del w:id="2973" w:author="Jeff Jacobson" w:date="2012-09-06T12:54:00Z">
          <w:r w:rsidR="00D81154" w:rsidDel="003F12A9">
            <w:rPr>
              <w:rStyle w:val="QueryInline"/>
            </w:rPr>
            <w:delText xml:space="preserve"> </w:delText>
          </w:r>
        </w:del>
      </w:ins>
      <w:ins w:id="2974" w:author="DM" w:date="2012-08-19T14:51:00Z">
        <w:del w:id="2975" w:author="Jeff Jacobson" w:date="2012-09-06T12:54:00Z">
          <w:r w:rsidR="00D81154" w:rsidDel="003F12A9">
            <w:rPr>
              <w:rStyle w:val="QueryInline"/>
            </w:rPr>
            <w:delText>for Gartner in ref. list]</w:delText>
          </w:r>
        </w:del>
      </w:ins>
    </w:p>
    <w:p w:rsidR="00DA1868" w:rsidRDefault="008D6A59" w:rsidP="00DA1868">
      <w:pPr>
        <w:pStyle w:val="Para"/>
      </w:pPr>
      <w:r>
        <w:t>I</w:t>
      </w:r>
      <w:r w:rsidR="00DA1868" w:rsidRPr="00C52FB3">
        <w:t>nvestments in a P</w:t>
      </w:r>
      <w:ins w:id="2976" w:author="DM" w:date="2012-08-19T14:52:00Z">
        <w:r w:rsidR="00D81154">
          <w:t>MO</w:t>
        </w:r>
      </w:ins>
      <w:del w:id="2977" w:author="DM" w:date="2012-08-19T14:52:00Z">
        <w:r w:rsidR="00DA1868" w:rsidRPr="00C52FB3" w:rsidDel="00D81154">
          <w:delText>roject Management Office</w:delText>
        </w:r>
      </w:del>
      <w:r w:rsidR="00DA1868" w:rsidRPr="00C52FB3">
        <w:t xml:space="preserve"> as a work management discipline can provide common planning and reporting processes and bring structure and support to evaluating, justifying, defining, planning, tracking</w:t>
      </w:r>
      <w:ins w:id="2978" w:author="DM" w:date="2012-08-19T14:52:00Z">
        <w:r w:rsidR="00D81154">
          <w:t>,</w:t>
        </w:r>
      </w:ins>
      <w:r w:rsidR="00DA1868" w:rsidRPr="00C52FB3">
        <w:t xml:space="preserve"> and executing projects.</w:t>
      </w:r>
      <w:r w:rsidR="00DA1868">
        <w:t xml:space="preserve"> </w:t>
      </w:r>
    </w:p>
    <w:p w:rsidR="00DA1868" w:rsidRDefault="00DA1868" w:rsidP="00DA1868">
      <w:pPr>
        <w:pStyle w:val="H2"/>
      </w:pPr>
      <w:bookmarkStart w:id="2979" w:name="_Toc311405545"/>
      <w:r>
        <w:t>Enable the Strategic Role of a PMO</w:t>
      </w:r>
      <w:bookmarkEnd w:id="2979"/>
    </w:p>
    <w:p w:rsidR="00DA1868" w:rsidRDefault="00DA1868" w:rsidP="00DA1868">
      <w:pPr>
        <w:pStyle w:val="Para"/>
      </w:pPr>
      <w:del w:id="2980" w:author="DM" w:date="2012-08-19T14:52:00Z">
        <w:r w:rsidDel="00D81154">
          <w:delText>There are a</w:delText>
        </w:r>
      </w:del>
      <w:ins w:id="2981" w:author="DM" w:date="2012-08-19T14:52:00Z">
        <w:r w:rsidR="00D81154">
          <w:t>A</w:t>
        </w:r>
      </w:ins>
      <w:r>
        <w:t xml:space="preserve"> number of key steps </w:t>
      </w:r>
      <w:del w:id="2982" w:author="DM" w:date="2012-08-19T14:52:00Z">
        <w:r w:rsidDel="00D81154">
          <w:delText xml:space="preserve">that </w:delText>
        </w:r>
      </w:del>
      <w:r>
        <w:t>need to be undertaken to properly enable the strategic role of a PMO:</w:t>
      </w:r>
    </w:p>
    <w:p w:rsidR="00DA1868" w:rsidRDefault="00DA1868" w:rsidP="00633ECB">
      <w:pPr>
        <w:pStyle w:val="ListBulleted"/>
      </w:pPr>
      <w:r>
        <w:t>Implement a</w:t>
      </w:r>
      <w:r w:rsidRPr="008E66DE">
        <w:t xml:space="preserve"> </w:t>
      </w:r>
      <w:del w:id="2983" w:author="DM" w:date="2012-08-19T14:52:00Z">
        <w:r w:rsidRPr="008E66DE" w:rsidDel="00D81154">
          <w:delText>pro</w:delText>
        </w:r>
        <w:r w:rsidDel="00D81154">
          <w:delText xml:space="preserve">ject </w:delText>
        </w:r>
        <w:r w:rsidRPr="008E66DE" w:rsidDel="00D81154">
          <w:delText>portfolio management</w:delText>
        </w:r>
      </w:del>
      <w:ins w:id="2984" w:author="DM" w:date="2012-08-19T14:52:00Z">
        <w:r w:rsidR="00D81154">
          <w:t>PPM</w:t>
        </w:r>
      </w:ins>
      <w:ins w:id="2985" w:author="DM" w:date="2012-08-19T14:53:00Z">
        <w:r w:rsidR="00D81154">
          <w:t xml:space="preserve"> </w:t>
        </w:r>
      </w:ins>
      <w:del w:id="2986" w:author="DM" w:date="2012-08-19T14:53:00Z">
        <w:r w:rsidRPr="008E66DE" w:rsidDel="00D81154">
          <w:delText xml:space="preserve"> </w:delText>
        </w:r>
      </w:del>
      <w:r w:rsidRPr="008E66DE">
        <w:t xml:space="preserve">office, including </w:t>
      </w:r>
      <w:r>
        <w:t>appropriate governance</w:t>
      </w:r>
      <w:r w:rsidRPr="008E66DE">
        <w:t>,</w:t>
      </w:r>
      <w:r>
        <w:t xml:space="preserve"> methods,</w:t>
      </w:r>
      <w:r w:rsidRPr="008E66DE">
        <w:t xml:space="preserve"> roles and responsibilit</w:t>
      </w:r>
      <w:r>
        <w:t xml:space="preserve">ies, and </w:t>
      </w:r>
      <w:r w:rsidR="00F43A06">
        <w:t xml:space="preserve">oversight of the </w:t>
      </w:r>
      <w:r>
        <w:t xml:space="preserve">program </w:t>
      </w:r>
      <w:r w:rsidR="00F43A06">
        <w:t xml:space="preserve">and </w:t>
      </w:r>
      <w:r>
        <w:t>project management</w:t>
      </w:r>
      <w:ins w:id="2987" w:author="DM" w:date="2012-08-19T14:53:00Z">
        <w:r w:rsidR="00D81154">
          <w:t>.</w:t>
        </w:r>
      </w:ins>
      <w:r>
        <w:t xml:space="preserve"> </w:t>
      </w:r>
    </w:p>
    <w:p w:rsidR="00DA1868" w:rsidRDefault="00DA1868" w:rsidP="00633ECB">
      <w:pPr>
        <w:pStyle w:val="ListBulleted"/>
      </w:pPr>
      <w:r>
        <w:t>Institutionalize</w:t>
      </w:r>
      <w:r w:rsidRPr="003260EE">
        <w:t xml:space="preserve"> disciplines and processes to help build, ref</w:t>
      </w:r>
      <w:r>
        <w:t>ine</w:t>
      </w:r>
      <w:ins w:id="2988" w:author="DM" w:date="2012-08-19T14:53:00Z">
        <w:r w:rsidR="00D81154">
          <w:t>,</w:t>
        </w:r>
      </w:ins>
      <w:r>
        <w:t xml:space="preserve"> and prioritize programs </w:t>
      </w:r>
      <w:r w:rsidR="00F43A06">
        <w:t xml:space="preserve">and </w:t>
      </w:r>
      <w:r>
        <w:t>project</w:t>
      </w:r>
      <w:r w:rsidRPr="003260EE">
        <w:t xml:space="preserve"> portfolio</w:t>
      </w:r>
      <w:r>
        <w:t>s</w:t>
      </w:r>
      <w:ins w:id="2989" w:author="DM" w:date="2012-08-19T14:53:00Z">
        <w:r w:rsidR="00D81154">
          <w:t>.</w:t>
        </w:r>
      </w:ins>
    </w:p>
    <w:p w:rsidR="00DA1868" w:rsidRDefault="00DA1868" w:rsidP="00633ECB">
      <w:pPr>
        <w:pStyle w:val="ListBulleted"/>
      </w:pPr>
      <w:r>
        <w:t>Align organizational</w:t>
      </w:r>
      <w:r w:rsidRPr="00E15A42">
        <w:t xml:space="preserve"> strategies and plans, business cases for investment proposals and performance</w:t>
      </w:r>
      <w:ins w:id="2990" w:author="DM" w:date="2012-08-19T14:53:00Z">
        <w:r w:rsidR="00D81154">
          <w:t>,</w:t>
        </w:r>
      </w:ins>
      <w:del w:id="2991" w:author="DM" w:date="2012-08-19T14:53:00Z">
        <w:r w:rsidDel="00D81154">
          <w:delText>.</w:delText>
        </w:r>
      </w:del>
      <w:r>
        <w:t xml:space="preserve"> and success metrics for</w:t>
      </w:r>
      <w:r w:rsidRPr="00E15A42">
        <w:t xml:space="preserve"> </w:t>
      </w:r>
      <w:r>
        <w:t xml:space="preserve">enterprise </w:t>
      </w:r>
      <w:r w:rsidRPr="00E15A42">
        <w:t>programs and initiatives</w:t>
      </w:r>
      <w:ins w:id="2992" w:author="DM" w:date="2012-08-19T14:54:00Z">
        <w:r w:rsidR="00D81154">
          <w:t>.</w:t>
        </w:r>
      </w:ins>
    </w:p>
    <w:p w:rsidR="00DA1868" w:rsidRDefault="00DA1868" w:rsidP="00DA1868">
      <w:pPr>
        <w:pStyle w:val="Para"/>
      </w:pPr>
      <w:r w:rsidRPr="005E1D0D">
        <w:t xml:space="preserve">There are three basic organizational styles for a </w:t>
      </w:r>
      <w:r>
        <w:t>P</w:t>
      </w:r>
      <w:ins w:id="2993" w:author="DM" w:date="2012-08-19T14:38:00Z">
        <w:r w:rsidR="001B6491">
          <w:t>MO</w:t>
        </w:r>
      </w:ins>
      <w:del w:id="2994" w:author="DM" w:date="2012-08-19T14:38:00Z">
        <w:r w:rsidDel="001B6491">
          <w:delText>roject Management O</w:delText>
        </w:r>
        <w:r w:rsidRPr="005E1D0D" w:rsidDel="001B6491">
          <w:delText>ffice</w:delText>
        </w:r>
      </w:del>
      <w:r w:rsidRPr="005E1D0D">
        <w:t xml:space="preserve">. </w:t>
      </w:r>
      <w:r w:rsidR="00F43A06">
        <w:t>W</w:t>
      </w:r>
      <w:r>
        <w:t>hich one you select will determine</w:t>
      </w:r>
      <w:r w:rsidRPr="005E1D0D">
        <w:t xml:space="preserve"> </w:t>
      </w:r>
      <w:ins w:id="2995" w:author="DM" w:date="2012-08-19T14:54:00Z">
        <w:r w:rsidR="00D81154">
          <w:t xml:space="preserve">the </w:t>
        </w:r>
      </w:ins>
      <w:del w:id="2996" w:author="DM" w:date="2012-08-19T14:54:00Z">
        <w:r w:rsidRPr="005E1D0D" w:rsidDel="00D81154">
          <w:delText xml:space="preserve">its </w:delText>
        </w:r>
      </w:del>
      <w:r w:rsidRPr="005E1D0D">
        <w:t xml:space="preserve">role </w:t>
      </w:r>
      <w:ins w:id="2997" w:author="DM" w:date="2012-08-19T14:54:00Z">
        <w:r w:rsidR="00D81154">
          <w:t xml:space="preserve">of the office </w:t>
        </w:r>
      </w:ins>
      <w:r w:rsidRPr="005E1D0D">
        <w:t>within the project development</w:t>
      </w:r>
      <w:del w:id="2998" w:author="DM" w:date="2012-08-19T14:54:00Z">
        <w:r w:rsidRPr="005E1D0D" w:rsidDel="00D81154">
          <w:delText>-</w:delText>
        </w:r>
      </w:del>
      <w:ins w:id="2999" w:author="DM" w:date="2012-08-19T14:54:00Z">
        <w:r w:rsidR="00D81154">
          <w:t xml:space="preserve"> </w:t>
        </w:r>
      </w:ins>
      <w:r w:rsidRPr="005E1D0D">
        <w:t>to</w:t>
      </w:r>
      <w:del w:id="3000" w:author="DM" w:date="2012-08-19T14:54:00Z">
        <w:r w:rsidRPr="005E1D0D" w:rsidDel="00D81154">
          <w:delText>-</w:delText>
        </w:r>
      </w:del>
      <w:ins w:id="3001" w:author="DM" w:date="2012-08-19T14:54:00Z">
        <w:r w:rsidR="00D81154">
          <w:t xml:space="preserve"> </w:t>
        </w:r>
      </w:ins>
      <w:r w:rsidRPr="005E1D0D">
        <w:t xml:space="preserve">management </w:t>
      </w:r>
      <w:r w:rsidR="00DC513A">
        <w:t>lifecycle</w:t>
      </w:r>
      <w:r>
        <w:t>:</w:t>
      </w:r>
    </w:p>
    <w:p w:rsidR="00DA1868" w:rsidRPr="00F43A06" w:rsidRDefault="00F43A06" w:rsidP="00633ECB">
      <w:pPr>
        <w:pStyle w:val="ListNumbered"/>
      </w:pPr>
      <w:r w:rsidRPr="00633ECB">
        <w:t>1.</w:t>
      </w:r>
      <w:r w:rsidRPr="00633ECB">
        <w:tab/>
      </w:r>
      <w:del w:id="3002" w:author="DM" w:date="2012-08-19T14:54:00Z">
        <w:r w:rsidR="00367BB8" w:rsidRPr="00367BB8">
          <w:rPr>
            <w:b/>
            <w:rPrChange w:id="3003" w:author="DM" w:date="2012-08-19T14:54:00Z">
              <w:rPr/>
            </w:rPrChange>
          </w:rPr>
          <w:delText xml:space="preserve">The </w:delText>
        </w:r>
      </w:del>
      <w:ins w:id="3004" w:author="DM" w:date="2012-08-19T14:54:00Z">
        <w:r w:rsidR="00D81154">
          <w:rPr>
            <w:b/>
          </w:rPr>
          <w:t>P</w:t>
        </w:r>
      </w:ins>
      <w:del w:id="3005" w:author="DM" w:date="2012-08-19T14:54:00Z">
        <w:r w:rsidR="00367BB8" w:rsidRPr="00367BB8">
          <w:rPr>
            <w:b/>
            <w:rPrChange w:id="3006" w:author="DM" w:date="2012-08-19T14:54:00Z">
              <w:rPr/>
            </w:rPrChange>
          </w:rPr>
          <w:delText>p</w:delText>
        </w:r>
      </w:del>
      <w:r w:rsidR="00367BB8" w:rsidRPr="00367BB8">
        <w:rPr>
          <w:b/>
          <w:rPrChange w:id="3007" w:author="DM" w:date="2012-08-19T14:54:00Z">
            <w:rPr/>
          </w:rPrChange>
        </w:rPr>
        <w:t>roject repository</w:t>
      </w:r>
      <w:ins w:id="3008" w:author="DM" w:date="2012-08-19T14:54:00Z">
        <w:r w:rsidR="00367BB8" w:rsidRPr="00367BB8">
          <w:rPr>
            <w:b/>
            <w:rPrChange w:id="3009" w:author="DM" w:date="2012-08-19T14:54:00Z">
              <w:rPr/>
            </w:rPrChange>
          </w:rPr>
          <w:t>.</w:t>
        </w:r>
      </w:ins>
      <w:r w:rsidR="00DA1868" w:rsidRPr="00F43A06">
        <w:t xml:space="preserve"> </w:t>
      </w:r>
      <w:del w:id="3010" w:author="DM" w:date="2012-08-19T14:54:00Z">
        <w:r w:rsidDel="00D81154">
          <w:delText>–</w:delText>
        </w:r>
        <w:r w:rsidRPr="00F43A06" w:rsidDel="00D81154">
          <w:delText xml:space="preserve"> </w:delText>
        </w:r>
        <w:r w:rsidR="00DA1868" w:rsidRPr="00F43A06" w:rsidDel="00D81154">
          <w:delText>t</w:delText>
        </w:r>
      </w:del>
      <w:ins w:id="3011" w:author="DM" w:date="2012-08-19T14:54:00Z">
        <w:r w:rsidR="00D81154">
          <w:t>T</w:t>
        </w:r>
      </w:ins>
      <w:r w:rsidR="00DA1868" w:rsidRPr="00F43A06">
        <w:t xml:space="preserve">he project office simply serves as a source of information on project methodology and standards. This method </w:t>
      </w:r>
      <w:r>
        <w:t xml:space="preserve">is </w:t>
      </w:r>
      <w:r w:rsidR="00DA1868" w:rsidRPr="00F43A06">
        <w:t>often used as a first step to consolidating or sharing management practices</w:t>
      </w:r>
      <w:ins w:id="3012" w:author="DM" w:date="2012-08-19T14:54:00Z">
        <w:r w:rsidR="00D81154">
          <w:t>.</w:t>
        </w:r>
      </w:ins>
      <w:del w:id="3013" w:author="DM" w:date="2012-08-19T14:54:00Z">
        <w:r w:rsidR="00DA1868" w:rsidRPr="00F43A06" w:rsidDel="00D81154">
          <w:delText>,</w:delText>
        </w:r>
      </w:del>
      <w:r w:rsidR="00DA1868" w:rsidRPr="00F43A06">
        <w:t xml:space="preserve"> </w:t>
      </w:r>
      <w:del w:id="3014" w:author="DM" w:date="2012-08-19T14:54:00Z">
        <w:r w:rsidR="00DA1868" w:rsidRPr="00F43A06" w:rsidDel="00D81154">
          <w:delText>h</w:delText>
        </w:r>
      </w:del>
      <w:ins w:id="3015" w:author="DM" w:date="2012-08-19T14:54:00Z">
        <w:r w:rsidR="00D81154">
          <w:t>H</w:t>
        </w:r>
      </w:ins>
      <w:r w:rsidR="00DA1868" w:rsidRPr="00F43A06">
        <w:t>owever</w:t>
      </w:r>
      <w:ins w:id="3016" w:author="DM" w:date="2012-08-19T14:54:00Z">
        <w:r w:rsidR="00D81154">
          <w:t>,</w:t>
        </w:r>
      </w:ins>
      <w:r w:rsidR="00DA1868" w:rsidRPr="00F43A06">
        <w:t xml:space="preserve"> it falls short of direct project oversight within the business. Project managers continue to report to their respective business areas.</w:t>
      </w:r>
    </w:p>
    <w:p w:rsidR="00DA1868" w:rsidRPr="00F43A06" w:rsidRDefault="00F43A06" w:rsidP="00633ECB">
      <w:pPr>
        <w:pStyle w:val="ListNumbered"/>
      </w:pPr>
      <w:r>
        <w:t>2.</w:t>
      </w:r>
      <w:r>
        <w:tab/>
      </w:r>
      <w:del w:id="3017" w:author="DM" w:date="2012-08-19T14:54:00Z">
        <w:r w:rsidR="00367BB8" w:rsidRPr="00367BB8">
          <w:rPr>
            <w:b/>
            <w:rPrChange w:id="3018" w:author="DM" w:date="2012-08-19T14:55:00Z">
              <w:rPr/>
            </w:rPrChange>
          </w:rPr>
          <w:delText>The p</w:delText>
        </w:r>
      </w:del>
      <w:ins w:id="3019" w:author="DM" w:date="2012-08-19T14:54:00Z">
        <w:r w:rsidR="00367BB8" w:rsidRPr="00367BB8">
          <w:rPr>
            <w:b/>
            <w:rPrChange w:id="3020" w:author="DM" w:date="2012-08-19T14:55:00Z">
              <w:rPr/>
            </w:rPrChange>
          </w:rPr>
          <w:t>P</w:t>
        </w:r>
      </w:ins>
      <w:r w:rsidR="00367BB8" w:rsidRPr="00367BB8">
        <w:rPr>
          <w:b/>
          <w:rPrChange w:id="3021" w:author="DM" w:date="2012-08-19T14:55:00Z">
            <w:rPr/>
          </w:rPrChange>
        </w:rPr>
        <w:t>roject coach model</w:t>
      </w:r>
      <w:ins w:id="3022" w:author="DM" w:date="2012-08-19T14:54:00Z">
        <w:r w:rsidR="00367BB8" w:rsidRPr="00367BB8">
          <w:rPr>
            <w:b/>
            <w:rPrChange w:id="3023" w:author="DM" w:date="2012-08-19T14:55:00Z">
              <w:rPr/>
            </w:rPrChange>
          </w:rPr>
          <w:t>.</w:t>
        </w:r>
      </w:ins>
      <w:del w:id="3024" w:author="DM" w:date="2012-08-19T14:54:00Z">
        <w:r w:rsidR="00DA1868" w:rsidRPr="00F43A06" w:rsidDel="00D81154">
          <w:delText xml:space="preserve"> </w:delText>
        </w:r>
        <w:r w:rsidDel="00D81154">
          <w:delText>–</w:delText>
        </w:r>
      </w:del>
      <w:r w:rsidRPr="00F43A06">
        <w:t xml:space="preserve"> </w:t>
      </w:r>
      <w:del w:id="3025" w:author="DM" w:date="2012-08-19T14:54:00Z">
        <w:r w:rsidR="00DA1868" w:rsidRPr="00F43A06" w:rsidDel="00D81154">
          <w:delText>t</w:delText>
        </w:r>
      </w:del>
      <w:ins w:id="3026" w:author="DM" w:date="2012-08-19T14:54:00Z">
        <w:r w:rsidR="00D81154">
          <w:t>T</w:t>
        </w:r>
      </w:ins>
      <w:r w:rsidR="00DA1868" w:rsidRPr="00F43A06">
        <w:t>his model assumes a willingness to share some project management practices across business functions and uses the P</w:t>
      </w:r>
      <w:ins w:id="3027" w:author="DM" w:date="2012-08-19T14:55:00Z">
        <w:r w:rsidR="00D81154">
          <w:t>MO</w:t>
        </w:r>
      </w:ins>
      <w:del w:id="3028" w:author="DM" w:date="2012-08-19T14:55:00Z">
        <w:r w:rsidR="00DA1868" w:rsidRPr="00F43A06" w:rsidDel="00D81154">
          <w:delText>roject Management Office</w:delText>
        </w:r>
      </w:del>
      <w:r w:rsidR="00DA1868" w:rsidRPr="00F43A06">
        <w:t xml:space="preserve"> to coordinate the communication with the various stakeholders. The PMO in this model is a permanent structure with staff and has PM responsibility for all projects. A </w:t>
      </w:r>
      <w:del w:id="3029" w:author="DM" w:date="2012-08-19T14:55:00Z">
        <w:r w:rsidDel="00D81154">
          <w:delText>“</w:delText>
        </w:r>
      </w:del>
      <w:r w:rsidR="00DA1868" w:rsidRPr="00F43A06">
        <w:t>dotted-line</w:t>
      </w:r>
      <w:del w:id="3030" w:author="DM" w:date="2012-08-19T14:55:00Z">
        <w:r w:rsidDel="00D81154">
          <w:delText>”</w:delText>
        </w:r>
      </w:del>
      <w:r w:rsidR="00DA1868" w:rsidRPr="00F43A06">
        <w:t xml:space="preserve"> reporting relationship exists between business-staffed project managers and the PMO for performance and reporting. </w:t>
      </w:r>
    </w:p>
    <w:p w:rsidR="00DA1868" w:rsidRDefault="00F43A06" w:rsidP="00633ECB">
      <w:pPr>
        <w:pStyle w:val="ListNumbered"/>
      </w:pPr>
      <w:r>
        <w:t>3.</w:t>
      </w:r>
      <w:r>
        <w:tab/>
      </w:r>
      <w:del w:id="3031" w:author="DM" w:date="2012-08-19T14:55:00Z">
        <w:r w:rsidR="00DA1868" w:rsidRPr="00633ECB" w:rsidDel="00D81154">
          <w:delText xml:space="preserve">The </w:delText>
        </w:r>
      </w:del>
      <w:r w:rsidR="00367BB8" w:rsidRPr="00367BB8">
        <w:rPr>
          <w:b/>
          <w:rPrChange w:id="3032" w:author="DM" w:date="2012-08-19T14:55:00Z">
            <w:rPr/>
          </w:rPrChange>
        </w:rPr>
        <w:t>Enterprise Project Management Office (EPMO)</w:t>
      </w:r>
      <w:ins w:id="3033" w:author="DM" w:date="2012-08-19T14:55:00Z">
        <w:r w:rsidR="00D81154">
          <w:rPr>
            <w:b/>
          </w:rPr>
          <w:t>.</w:t>
        </w:r>
      </w:ins>
      <w:r w:rsidR="00DA1868" w:rsidRPr="00633ECB">
        <w:t xml:space="preserve"> </w:t>
      </w:r>
      <w:del w:id="3034" w:author="DM" w:date="2012-08-19T14:55:00Z">
        <w:r w:rsidR="00DA1868" w:rsidRPr="00633ECB" w:rsidDel="00D81154">
          <w:delText xml:space="preserve">– </w:delText>
        </w:r>
        <w:r w:rsidR="00DA1868" w:rsidRPr="00F43A06" w:rsidDel="00D81154">
          <w:delText>t</w:delText>
        </w:r>
      </w:del>
      <w:ins w:id="3035" w:author="DM" w:date="2012-08-19T14:55:00Z">
        <w:r w:rsidR="00D81154">
          <w:t>T</w:t>
        </w:r>
      </w:ins>
      <w:r w:rsidR="00DA1868" w:rsidRPr="00F43A06">
        <w:t>his is the most consolidated</w:t>
      </w:r>
      <w:r w:rsidR="00DA1868" w:rsidRPr="00BA050A">
        <w:t xml:space="preserve"> organizational model</w:t>
      </w:r>
      <w:r w:rsidR="00DA1868">
        <w:t>. The EPMO</w:t>
      </w:r>
      <w:r w:rsidR="00DA1868" w:rsidRPr="00BA050A">
        <w:t xml:space="preserve"> </w:t>
      </w:r>
      <w:r w:rsidR="00DA1868">
        <w:t xml:space="preserve">will have direct management </w:t>
      </w:r>
      <w:r>
        <w:t>and</w:t>
      </w:r>
      <w:r w:rsidRPr="00BA050A">
        <w:t xml:space="preserve"> </w:t>
      </w:r>
      <w:r w:rsidR="00DA1868" w:rsidRPr="00BA050A">
        <w:t xml:space="preserve">oversight </w:t>
      </w:r>
      <w:r>
        <w:t xml:space="preserve">over </w:t>
      </w:r>
      <w:r w:rsidR="00DA1868">
        <w:t>larger enterprise</w:t>
      </w:r>
      <w:r w:rsidR="00DA1868" w:rsidRPr="00BA050A">
        <w:t xml:space="preserve"> projects</w:t>
      </w:r>
      <w:r w:rsidR="00DA1868">
        <w:t xml:space="preserve"> within the organization</w:t>
      </w:r>
      <w:r w:rsidR="00DA1868" w:rsidRPr="00BA050A">
        <w:t>.</w:t>
      </w:r>
      <w:r w:rsidR="00DA1868">
        <w:t xml:space="preserve"> </w:t>
      </w:r>
    </w:p>
    <w:p w:rsidR="0048105B" w:rsidRPr="008E5A1A" w:rsidRDefault="00DA1868">
      <w:pPr>
        <w:pStyle w:val="H2"/>
        <w:pPrChange w:id="3036" w:author="Jeff Jacobson" w:date="2012-09-06T12:56:00Z">
          <w:pPr>
            <w:pStyle w:val="H3"/>
          </w:pPr>
        </w:pPrChange>
      </w:pPr>
      <w:r w:rsidRPr="008E5A1A">
        <w:rPr>
          <w:rStyle w:val="Strong"/>
          <w:b/>
          <w:bCs w:val="0"/>
        </w:rPr>
        <w:t>PMO Governance</w:t>
      </w:r>
    </w:p>
    <w:p w:rsidR="00DA1868" w:rsidRDefault="00DA1868" w:rsidP="00DA1868">
      <w:pPr>
        <w:pStyle w:val="Para"/>
      </w:pPr>
      <w:r>
        <w:t>The P</w:t>
      </w:r>
      <w:ins w:id="3037" w:author="DM" w:date="2012-08-19T14:55:00Z">
        <w:r w:rsidR="00D81154">
          <w:t>MO</w:t>
        </w:r>
      </w:ins>
      <w:del w:id="3038" w:author="DM" w:date="2012-08-19T14:55:00Z">
        <w:r w:rsidDel="00D81154">
          <w:delText>roject Management O</w:delText>
        </w:r>
        <w:r w:rsidRPr="00EE60BD" w:rsidDel="00D81154">
          <w:delText>ffice</w:delText>
        </w:r>
      </w:del>
      <w:r>
        <w:t xml:space="preserve"> </w:t>
      </w:r>
      <w:r w:rsidRPr="00EE60BD">
        <w:t>is assigned the key roles of assessing and validating project estimates</w:t>
      </w:r>
      <w:del w:id="3039" w:author="DM" w:date="2012-08-19T14:56:00Z">
        <w:r w:rsidRPr="00EE60BD" w:rsidDel="00D41747">
          <w:delText>,</w:delText>
        </w:r>
      </w:del>
      <w:r w:rsidRPr="00EE60BD">
        <w:t xml:space="preserve"> as well as staffing the project manager function. </w:t>
      </w:r>
      <w:del w:id="3040" w:author="DM" w:date="2012-08-19T14:56:00Z">
        <w:r w:rsidRPr="00EE60BD" w:rsidDel="00D41747">
          <w:delText>There are f</w:delText>
        </w:r>
      </w:del>
      <w:ins w:id="3041" w:author="DM" w:date="2012-08-19T14:56:00Z">
        <w:r w:rsidR="00D41747">
          <w:t>F</w:t>
        </w:r>
      </w:ins>
      <w:r w:rsidRPr="00EE60BD">
        <w:t xml:space="preserve">ive key roles </w:t>
      </w:r>
      <w:ins w:id="3042" w:author="DM" w:date="2012-08-19T14:56:00Z">
        <w:r w:rsidR="00D41747">
          <w:t xml:space="preserve">must be </w:t>
        </w:r>
        <w:r w:rsidR="00D41747" w:rsidRPr="00EE60BD">
          <w:t xml:space="preserve">incorporated </w:t>
        </w:r>
        <w:r w:rsidR="00D41747">
          <w:t>into the design of</w:t>
        </w:r>
      </w:ins>
      <w:del w:id="3043" w:author="DM" w:date="2012-08-19T14:56:00Z">
        <w:r w:rsidRPr="00EE60BD" w:rsidDel="00D41747">
          <w:delText>for</w:delText>
        </w:r>
      </w:del>
      <w:r w:rsidRPr="00EE60BD">
        <w:t xml:space="preserve"> a PMO</w:t>
      </w:r>
      <w:del w:id="3044" w:author="DM" w:date="2012-08-19T14:56:00Z">
        <w:r w:rsidRPr="00EE60BD" w:rsidDel="00D41747">
          <w:delText xml:space="preserve"> to be incorporated in its design</w:delText>
        </w:r>
      </w:del>
      <w:r w:rsidRPr="00EE60BD">
        <w:t>, although implementations vary based on business structure, the degree of dysfunction</w:t>
      </w:r>
      <w:r w:rsidR="002B465C">
        <w:t>,</w:t>
      </w:r>
      <w:r w:rsidRPr="00EE60BD">
        <w:t xml:space="preserve"> and the sense of urgency across business divisions that a need exists for a shared solution to project control.</w:t>
      </w:r>
    </w:p>
    <w:p w:rsidR="00DA1868" w:rsidRPr="00D41747" w:rsidRDefault="002B465C" w:rsidP="00633ECB">
      <w:pPr>
        <w:pStyle w:val="ListNumbered"/>
        <w:rPr>
          <w:rStyle w:val="QueryInline"/>
          <w:rPrChange w:id="3045" w:author="DM" w:date="2012-08-19T14:57:00Z">
            <w:rPr/>
          </w:rPrChange>
        </w:rPr>
      </w:pPr>
      <w:r>
        <w:t>1.</w:t>
      </w:r>
      <w:r>
        <w:tab/>
      </w:r>
      <w:r w:rsidR="00367BB8" w:rsidRPr="00367BB8">
        <w:rPr>
          <w:b/>
          <w:rPrChange w:id="3046" w:author="DM" w:date="2012-08-19T14:56:00Z">
            <w:rPr/>
          </w:rPrChange>
        </w:rPr>
        <w:t>Standard methodology</w:t>
      </w:r>
      <w:ins w:id="3047" w:author="DM" w:date="2012-08-19T14:56:00Z">
        <w:r w:rsidR="00367BB8" w:rsidRPr="00367BB8">
          <w:rPr>
            <w:b/>
            <w:rPrChange w:id="3048" w:author="DM" w:date="2012-08-19T14:56:00Z">
              <w:rPr/>
            </w:rPrChange>
          </w:rPr>
          <w:t>.</w:t>
        </w:r>
      </w:ins>
      <w:r w:rsidR="00DA1868">
        <w:t xml:space="preserve"> </w:t>
      </w:r>
      <w:del w:id="3049" w:author="DM" w:date="2012-08-19T14:56:00Z">
        <w:r w:rsidDel="00D41747">
          <w:delText>–</w:delText>
        </w:r>
        <w:r w:rsidRPr="00EE60BD" w:rsidDel="00D41747">
          <w:delText xml:space="preserve"> </w:delText>
        </w:r>
        <w:r w:rsidR="00DA1868" w:rsidRPr="00EE60BD" w:rsidDel="00D41747">
          <w:delText>a</w:delText>
        </w:r>
      </w:del>
      <w:ins w:id="3050" w:author="DM" w:date="2012-08-19T14:56:00Z">
        <w:r w:rsidR="00D41747">
          <w:t>A</w:t>
        </w:r>
      </w:ins>
      <w:r w:rsidR="00DA1868" w:rsidRPr="00EE60BD">
        <w:t xml:space="preserve"> consistent set of tools and processes for projects</w:t>
      </w:r>
      <w:ins w:id="3051" w:author="Jeff Jacobson" w:date="2012-09-06T12:58:00Z">
        <w:r w:rsidR="008E5A1A">
          <w:t xml:space="preserve"> is necessary for clear communication</w:t>
        </w:r>
      </w:ins>
      <w:ins w:id="3052" w:author="DM" w:date="2012-08-19T14:57:00Z">
        <w:r w:rsidR="00D41747">
          <w:t>.</w:t>
        </w:r>
      </w:ins>
      <w:del w:id="3053" w:author="DM" w:date="2012-08-19T14:56:00Z">
        <w:r w:rsidR="00DA1868" w:rsidDel="00D41747">
          <w:delText>.</w:delText>
        </w:r>
      </w:del>
      <w:ins w:id="3054" w:author="DM" w:date="2012-08-19T14:57:00Z">
        <w:del w:id="3055" w:author="Jeff Jacobson" w:date="2012-09-06T12:58:00Z">
          <w:r w:rsidR="00D41747" w:rsidDel="008E5A1A">
            <w:rPr>
              <w:rStyle w:val="QueryInline"/>
            </w:rPr>
            <w:delText>[AU: reword so this is a full sentence]</w:delText>
          </w:r>
        </w:del>
      </w:ins>
    </w:p>
    <w:p w:rsidR="00DA1868" w:rsidRDefault="002B465C" w:rsidP="00633ECB">
      <w:pPr>
        <w:pStyle w:val="ListNumbered"/>
      </w:pPr>
      <w:r>
        <w:t>2.</w:t>
      </w:r>
      <w:r>
        <w:tab/>
      </w:r>
      <w:r w:rsidR="00367BB8" w:rsidRPr="00367BB8">
        <w:rPr>
          <w:b/>
          <w:rPrChange w:id="3056" w:author="DM" w:date="2012-08-19T14:56:00Z">
            <w:rPr/>
          </w:rPrChange>
        </w:rPr>
        <w:t>Resource evaluation</w:t>
      </w:r>
      <w:ins w:id="3057" w:author="DM" w:date="2012-08-19T14:57:00Z">
        <w:r w:rsidR="00D41747">
          <w:rPr>
            <w:b/>
          </w:rPr>
          <w:t>.</w:t>
        </w:r>
      </w:ins>
      <w:del w:id="3058" w:author="DM" w:date="2012-08-19T14:57:00Z">
        <w:r w:rsidR="00DA1868" w:rsidDel="00D41747">
          <w:delText xml:space="preserve"> </w:delText>
        </w:r>
        <w:r w:rsidDel="00D41747">
          <w:delText>–</w:delText>
        </w:r>
      </w:del>
      <w:r>
        <w:t xml:space="preserve"> </w:t>
      </w:r>
      <w:del w:id="3059" w:author="DM" w:date="2012-08-19T14:57:00Z">
        <w:r w:rsidR="00DA1868" w:rsidDel="00D41747">
          <w:delText>t</w:delText>
        </w:r>
      </w:del>
      <w:ins w:id="3060" w:author="DM" w:date="2012-08-19T14:57:00Z">
        <w:r w:rsidR="00D41747">
          <w:t>T</w:t>
        </w:r>
      </w:ins>
      <w:r w:rsidR="00DA1868" w:rsidRPr="00EE60BD">
        <w:t>he initial assessment of resources (i.e., people, money</w:t>
      </w:r>
      <w:ins w:id="3061" w:author="DM" w:date="2012-08-19T14:57:00Z">
        <w:r w:rsidR="00D41747">
          <w:t>,</w:t>
        </w:r>
      </w:ins>
      <w:r w:rsidR="00DA1868" w:rsidRPr="00EE60BD">
        <w:t xml:space="preserve"> and time</w:t>
      </w:r>
      <w:r w:rsidR="00DA1868">
        <w:t>) is critical to organizational capacity planning.</w:t>
      </w:r>
    </w:p>
    <w:p w:rsidR="00DA1868" w:rsidRDefault="002B465C" w:rsidP="00633ECB">
      <w:pPr>
        <w:pStyle w:val="ListNumbered"/>
      </w:pPr>
      <w:r>
        <w:t>3.</w:t>
      </w:r>
      <w:r>
        <w:tab/>
      </w:r>
      <w:r w:rsidR="00367BB8" w:rsidRPr="00367BB8">
        <w:rPr>
          <w:b/>
          <w:rPrChange w:id="3062" w:author="DM" w:date="2012-08-19T14:56:00Z">
            <w:rPr/>
          </w:rPrChange>
        </w:rPr>
        <w:t>Project planning</w:t>
      </w:r>
      <w:ins w:id="3063" w:author="DM" w:date="2012-08-19T14:57:00Z">
        <w:r w:rsidR="00D41747">
          <w:rPr>
            <w:b/>
          </w:rPr>
          <w:t>.</w:t>
        </w:r>
      </w:ins>
      <w:del w:id="3064" w:author="DM" w:date="2012-08-19T14:57:00Z">
        <w:r w:rsidR="00DA1868" w:rsidDel="00D41747">
          <w:delText xml:space="preserve"> </w:delText>
        </w:r>
        <w:r w:rsidDel="00D41747">
          <w:delText>–</w:delText>
        </w:r>
      </w:del>
      <w:r>
        <w:t xml:space="preserve"> </w:t>
      </w:r>
      <w:del w:id="3065" w:author="DM" w:date="2012-08-19T14:57:00Z">
        <w:r w:rsidR="00DA1868" w:rsidDel="00D41747">
          <w:delText>t</w:delText>
        </w:r>
      </w:del>
      <w:ins w:id="3066" w:author="DM" w:date="2012-08-19T14:57:00Z">
        <w:r w:rsidR="00D41747">
          <w:t>T</w:t>
        </w:r>
      </w:ins>
      <w:r w:rsidR="00DA1868" w:rsidRPr="00EE60BD">
        <w:t xml:space="preserve">he project plan is a cooperative effort coordinated by the </w:t>
      </w:r>
      <w:r w:rsidR="00DA1868">
        <w:t>PMO</w:t>
      </w:r>
      <w:ins w:id="3067" w:author="DM" w:date="2012-08-19T14:57:00Z">
        <w:r w:rsidR="00D41747">
          <w:t>,</w:t>
        </w:r>
      </w:ins>
      <w:r w:rsidR="00DA1868" w:rsidRPr="00EE60BD">
        <w:t xml:space="preserve"> which serves as a </w:t>
      </w:r>
      <w:ins w:id="3068" w:author="DM" w:date="2012-08-19T14:57:00Z">
        <w:r w:rsidR="00D41747">
          <w:t>PM</w:t>
        </w:r>
      </w:ins>
      <w:del w:id="3069" w:author="DM" w:date="2012-08-19T14:57:00Z">
        <w:r w:rsidR="00DA1868" w:rsidDel="00D41747">
          <w:delText>Project Management</w:delText>
        </w:r>
      </w:del>
      <w:r w:rsidR="00DA1868">
        <w:t xml:space="preserve"> </w:t>
      </w:r>
      <w:r w:rsidR="00DA1868" w:rsidRPr="00EE60BD">
        <w:t>co</w:t>
      </w:r>
      <w:r w:rsidR="00DA1868">
        <w:t>mpetency center and as an archive</w:t>
      </w:r>
      <w:r w:rsidR="00DA1868" w:rsidRPr="00EE60BD">
        <w:t xml:space="preserve"> for previous project plans.</w:t>
      </w:r>
    </w:p>
    <w:p w:rsidR="00DA1868" w:rsidRDefault="002B465C" w:rsidP="00633ECB">
      <w:pPr>
        <w:pStyle w:val="ListNumbered"/>
      </w:pPr>
      <w:r>
        <w:t>4.</w:t>
      </w:r>
      <w:r>
        <w:tab/>
      </w:r>
      <w:r w:rsidR="00367BB8" w:rsidRPr="00367BB8">
        <w:rPr>
          <w:b/>
          <w:rPrChange w:id="3070" w:author="DM" w:date="2012-08-19T14:56:00Z">
            <w:rPr/>
          </w:rPrChange>
        </w:rPr>
        <w:t>Project management</w:t>
      </w:r>
      <w:ins w:id="3071" w:author="DM" w:date="2012-08-19T14:57:00Z">
        <w:r w:rsidR="00D41747">
          <w:rPr>
            <w:b/>
          </w:rPr>
          <w:t>.</w:t>
        </w:r>
      </w:ins>
      <w:del w:id="3072" w:author="DM" w:date="2012-08-19T14:57:00Z">
        <w:r w:rsidR="00DA1868" w:rsidDel="00D41747">
          <w:delText xml:space="preserve"> </w:delText>
        </w:r>
        <w:r w:rsidDel="00D41747">
          <w:delText>–</w:delText>
        </w:r>
      </w:del>
      <w:r>
        <w:t xml:space="preserve"> </w:t>
      </w:r>
      <w:del w:id="3073" w:author="DM" w:date="2012-08-19T14:57:00Z">
        <w:r w:rsidR="00DA1868" w:rsidDel="00D41747">
          <w:delText>c</w:delText>
        </w:r>
      </w:del>
      <w:ins w:id="3074" w:author="DM" w:date="2012-08-19T14:57:00Z">
        <w:r w:rsidR="00D41747">
          <w:t>C</w:t>
        </w:r>
      </w:ins>
      <w:r w:rsidR="00DA1868" w:rsidRPr="00EE60BD">
        <w:t>onsistent practices, frequent review</w:t>
      </w:r>
      <w:r w:rsidR="00DA1868">
        <w:t>s, and a governance</w:t>
      </w:r>
      <w:r w:rsidR="00DA1868" w:rsidRPr="00EE60BD">
        <w:t xml:space="preserve"> responsibility are the baseline roles for management within the </w:t>
      </w:r>
      <w:r w:rsidR="00DA1868">
        <w:t>PMO.</w:t>
      </w:r>
    </w:p>
    <w:p w:rsidR="00DA1868" w:rsidRPr="008C010E" w:rsidRDefault="00A8381C" w:rsidP="00633ECB">
      <w:pPr>
        <w:pStyle w:val="ListNumbered"/>
      </w:pPr>
      <w:r>
        <w:t>5.</w:t>
      </w:r>
      <w:r>
        <w:tab/>
      </w:r>
      <w:r w:rsidR="00367BB8" w:rsidRPr="00367BB8">
        <w:rPr>
          <w:b/>
          <w:rPrChange w:id="3075" w:author="DM" w:date="2012-08-19T14:56:00Z">
            <w:rPr/>
          </w:rPrChange>
        </w:rPr>
        <w:t>Project review and analysis</w:t>
      </w:r>
      <w:ins w:id="3076" w:author="DM" w:date="2012-08-19T14:58:00Z">
        <w:r w:rsidR="00D41747">
          <w:rPr>
            <w:b/>
          </w:rPr>
          <w:t>.</w:t>
        </w:r>
      </w:ins>
      <w:r w:rsidR="00DA1868" w:rsidRPr="008C010E">
        <w:t xml:space="preserve"> </w:t>
      </w:r>
      <w:del w:id="3077" w:author="DM" w:date="2012-08-19T14:58:00Z">
        <w:r w:rsidDel="00D41747">
          <w:delText>–</w:delText>
        </w:r>
        <w:r w:rsidRPr="008C010E" w:rsidDel="00D41747">
          <w:delText xml:space="preserve"> </w:delText>
        </w:r>
        <w:r w:rsidR="00DA1868" w:rsidRPr="008C010E" w:rsidDel="00D41747">
          <w:delText>e</w:delText>
        </w:r>
      </w:del>
      <w:ins w:id="3078" w:author="DM" w:date="2012-08-19T14:58:00Z">
        <w:r w:rsidR="00D41747">
          <w:t>E</w:t>
        </w:r>
      </w:ins>
      <w:r w:rsidR="00DA1868" w:rsidRPr="008C010E">
        <w:t>nterprises need to know if project deliverables are achieved on time, on budget, and deliver the required functionality</w:t>
      </w:r>
      <w:r w:rsidR="00B5059C">
        <w:t>.</w:t>
      </w:r>
    </w:p>
    <w:p w:rsidR="0048105B" w:rsidRPr="00294501" w:rsidRDefault="00DA1868">
      <w:pPr>
        <w:pStyle w:val="H2"/>
        <w:pPrChange w:id="3079" w:author="Jeff Jacobson" w:date="2012-09-06T12:58:00Z">
          <w:pPr>
            <w:pStyle w:val="H3"/>
          </w:pPr>
        </w:pPrChange>
      </w:pPr>
      <w:r w:rsidRPr="000277D2">
        <w:rPr>
          <w:rStyle w:val="Strong"/>
          <w:b/>
          <w:bCs w:val="0"/>
        </w:rPr>
        <w:t>Collaboration Infrastructure</w:t>
      </w:r>
    </w:p>
    <w:p w:rsidR="00DA1868" w:rsidRDefault="00DA1868" w:rsidP="00DA1868">
      <w:pPr>
        <w:pStyle w:val="Para"/>
      </w:pPr>
      <w:r>
        <w:t xml:space="preserve">Although </w:t>
      </w:r>
      <w:ins w:id="3080" w:author="DM" w:date="2012-08-19T14:58:00Z">
        <w:r w:rsidR="00D41747">
          <w:t>g</w:t>
        </w:r>
      </w:ins>
      <w:del w:id="3081" w:author="DM" w:date="2012-08-19T14:58:00Z">
        <w:r w:rsidDel="00D41747">
          <w:delText>G</w:delText>
        </w:r>
      </w:del>
      <w:r>
        <w:t>overnance is a critical component of the PMO, a second major enabler is the provision of tools and best practices for an organization to support collaboration across the enterprise. Most organizations are running their businesses today on e</w:t>
      </w:r>
      <w:ins w:id="3082" w:author="DM" w:date="2012-08-19T14:58:00Z">
        <w:r w:rsidR="00D41747">
          <w:t>-</w:t>
        </w:r>
      </w:ins>
      <w:r>
        <w:t>mail, spreadsheets, and PowerPoint</w:t>
      </w:r>
      <w:r w:rsidR="00D00AC9">
        <w:t>. This</w:t>
      </w:r>
      <w:r>
        <w:t xml:space="preserve"> is not only costly, complex, and does not scale, but </w:t>
      </w:r>
      <w:r w:rsidR="00D00AC9">
        <w:t xml:space="preserve">it </w:t>
      </w:r>
      <w:r>
        <w:t xml:space="preserve">is </w:t>
      </w:r>
      <w:del w:id="3083" w:author="DM" w:date="2012-08-19T14:58:00Z">
        <w:r w:rsidR="00D00AC9" w:rsidDel="00D41747">
          <w:delText xml:space="preserve">also </w:delText>
        </w:r>
      </w:del>
      <w:r>
        <w:t xml:space="preserve">becoming increasingly apparent that it is an ineffective way to manage the increasing work </w:t>
      </w:r>
      <w:r w:rsidR="00D00AC9">
        <w:t xml:space="preserve">and </w:t>
      </w:r>
      <w:r>
        <w:t>resource demands</w:t>
      </w:r>
      <w:ins w:id="3084" w:author="DM" w:date="2012-08-19T14:58:00Z">
        <w:r w:rsidR="00D41747">
          <w:t>,</w:t>
        </w:r>
      </w:ins>
      <w:r>
        <w:t xml:space="preserve"> given today’s ever</w:t>
      </w:r>
      <w:ins w:id="3085" w:author="DM" w:date="2012-08-19T14:58:00Z">
        <w:r w:rsidR="00D41747">
          <w:t>-</w:t>
        </w:r>
      </w:ins>
      <w:del w:id="3086" w:author="DM" w:date="2012-08-19T14:58:00Z">
        <w:r w:rsidDel="00D41747">
          <w:delText xml:space="preserve"> </w:delText>
        </w:r>
      </w:del>
      <w:r>
        <w:t>changing business environments and requirements.</w:t>
      </w:r>
    </w:p>
    <w:p w:rsidR="00DA1868" w:rsidRDefault="00DA1868" w:rsidP="00DA1868">
      <w:pPr>
        <w:pStyle w:val="Para"/>
      </w:pPr>
      <w:r>
        <w:t>Project Server 2010 enables a P</w:t>
      </w:r>
      <w:ins w:id="3087" w:author="DM" w:date="2012-08-19T14:58:00Z">
        <w:r w:rsidR="00D41747">
          <w:t>MO</w:t>
        </w:r>
      </w:ins>
      <w:del w:id="3088" w:author="DM" w:date="2012-08-19T14:58:00Z">
        <w:r w:rsidDel="00D41747">
          <w:delText>roject Management Office</w:delText>
        </w:r>
      </w:del>
      <w:r>
        <w:t xml:space="preserve"> to step into a more strategic role and begin to help lead organizational initiatives to increase the likelihood of success for the projects it is responsible for staffing, managing, tracking, reporting </w:t>
      </w:r>
      <w:r w:rsidR="00227D00">
        <w:t>on</w:t>
      </w:r>
      <w:ins w:id="3089" w:author="DM" w:date="2012-08-19T14:59:00Z">
        <w:r w:rsidR="005D6556">
          <w:t>,</w:t>
        </w:r>
      </w:ins>
      <w:r w:rsidR="00227D00">
        <w:t xml:space="preserve"> </w:t>
      </w:r>
      <w:r>
        <w:t xml:space="preserve">and </w:t>
      </w:r>
      <w:del w:id="3090" w:author="DM" w:date="2012-08-19T14:59:00Z">
        <w:r w:rsidDel="005D6556">
          <w:delText xml:space="preserve">of course </w:delText>
        </w:r>
      </w:del>
      <w:r>
        <w:t xml:space="preserve">evaluating </w:t>
      </w:r>
      <w:ins w:id="3091" w:author="DM" w:date="2012-08-19T14:59:00Z">
        <w:r w:rsidR="005D6556">
          <w:t xml:space="preserve">whether </w:t>
        </w:r>
      </w:ins>
      <w:del w:id="3092" w:author="DM" w:date="2012-08-19T14:59:00Z">
        <w:r w:rsidDel="005D6556">
          <w:delText xml:space="preserve">if </w:delText>
        </w:r>
      </w:del>
      <w:r>
        <w:t xml:space="preserve">they </w:t>
      </w:r>
      <w:r w:rsidR="00227D00">
        <w:t xml:space="preserve">have </w:t>
      </w:r>
      <w:r>
        <w:t>hit their goals</w:t>
      </w:r>
      <w:ins w:id="3093" w:author="DM" w:date="2012-08-19T14:59:00Z">
        <w:r w:rsidR="005D6556">
          <w:t>.</w:t>
        </w:r>
      </w:ins>
      <w:r>
        <w:t xml:space="preserve"> </w:t>
      </w:r>
      <w:del w:id="3094" w:author="DM" w:date="2012-08-19T14:59:00Z">
        <w:r w:rsidDel="005D6556">
          <w:delText>of what they promised to do.</w:delText>
        </w:r>
      </w:del>
      <w:r>
        <w:t xml:space="preserve"> </w:t>
      </w:r>
    </w:p>
    <w:p w:rsidR="00DA1868" w:rsidRDefault="00DA1868" w:rsidP="00DA1868">
      <w:pPr>
        <w:pStyle w:val="Para"/>
      </w:pPr>
      <w:r>
        <w:t xml:space="preserve">Project Server 2010 provides the key collaborative infrastructure elements to support the information demands of the </w:t>
      </w:r>
      <w:del w:id="3095" w:author="DM" w:date="2012-08-19T14:59:00Z">
        <w:r w:rsidDel="005D6556">
          <w:delText>D</w:delText>
        </w:r>
      </w:del>
      <w:ins w:id="3096" w:author="DM" w:date="2012-08-19T14:59:00Z">
        <w:r w:rsidR="005D6556">
          <w:t>d</w:t>
        </w:r>
      </w:ins>
      <w:r>
        <w:t xml:space="preserve">ivisional or </w:t>
      </w:r>
      <w:del w:id="3097" w:author="DM" w:date="2012-08-19T14:59:00Z">
        <w:r w:rsidDel="005D6556">
          <w:delText>E</w:delText>
        </w:r>
      </w:del>
      <w:ins w:id="3098" w:author="DM" w:date="2012-08-19T14:59:00Z">
        <w:r w:rsidR="005D6556">
          <w:t>e</w:t>
        </w:r>
      </w:ins>
      <w:r>
        <w:t>nterprise PMO:</w:t>
      </w:r>
    </w:p>
    <w:p w:rsidR="00DA1868" w:rsidRDefault="00DA1868" w:rsidP="00633ECB">
      <w:pPr>
        <w:pStyle w:val="ListBulleted"/>
      </w:pPr>
      <w:r>
        <w:t xml:space="preserve">Demand </w:t>
      </w:r>
      <w:ins w:id="3099" w:author="DM" w:date="2012-08-19T14:59:00Z">
        <w:r w:rsidR="005D6556">
          <w:t>m</w:t>
        </w:r>
      </w:ins>
      <w:del w:id="3100" w:author="DM" w:date="2012-08-19T14:59:00Z">
        <w:r w:rsidDel="005D6556">
          <w:delText>M</w:delText>
        </w:r>
      </w:del>
      <w:r>
        <w:t>anagement</w:t>
      </w:r>
    </w:p>
    <w:p w:rsidR="00DA1868" w:rsidRDefault="00DA1868" w:rsidP="00633ECB">
      <w:pPr>
        <w:pStyle w:val="ListBulleted"/>
      </w:pPr>
      <w:r>
        <w:t xml:space="preserve">Portfolio </w:t>
      </w:r>
      <w:ins w:id="3101" w:author="DM" w:date="2012-08-19T14:59:00Z">
        <w:r w:rsidR="005D6556">
          <w:t>p</w:t>
        </w:r>
      </w:ins>
      <w:del w:id="3102" w:author="DM" w:date="2012-08-19T14:59:00Z">
        <w:r w:rsidDel="005D6556">
          <w:delText>P</w:delText>
        </w:r>
      </w:del>
      <w:r>
        <w:t xml:space="preserve">lanning and </w:t>
      </w:r>
      <w:del w:id="3103" w:author="DM" w:date="2012-08-19T14:59:00Z">
        <w:r w:rsidDel="005D6556">
          <w:delText>S</w:delText>
        </w:r>
      </w:del>
      <w:ins w:id="3104" w:author="DM" w:date="2012-08-19T14:59:00Z">
        <w:r w:rsidR="005D6556">
          <w:t>s</w:t>
        </w:r>
      </w:ins>
      <w:r>
        <w:t>cenario</w:t>
      </w:r>
      <w:del w:id="3105" w:author="DM" w:date="2012-08-19T14:59:00Z">
        <w:r w:rsidDel="005D6556">
          <w:delText>s</w:delText>
        </w:r>
      </w:del>
      <w:r>
        <w:t xml:space="preserve"> </w:t>
      </w:r>
      <w:del w:id="3106" w:author="DM" w:date="2012-08-19T14:59:00Z">
        <w:r w:rsidDel="005D6556">
          <w:delText>A</w:delText>
        </w:r>
      </w:del>
      <w:ins w:id="3107" w:author="DM" w:date="2012-08-19T14:59:00Z">
        <w:r w:rsidR="005D6556">
          <w:t>a</w:t>
        </w:r>
      </w:ins>
      <w:r>
        <w:t xml:space="preserve">nalysis </w:t>
      </w:r>
    </w:p>
    <w:p w:rsidR="00DA1868" w:rsidRDefault="00DA1868" w:rsidP="00633ECB">
      <w:pPr>
        <w:pStyle w:val="ListBulleted"/>
      </w:pPr>
      <w:r>
        <w:t xml:space="preserve">Capacity </w:t>
      </w:r>
      <w:ins w:id="3108" w:author="DM" w:date="2012-08-19T14:59:00Z">
        <w:r w:rsidR="005D6556">
          <w:t>p</w:t>
        </w:r>
      </w:ins>
      <w:del w:id="3109" w:author="DM" w:date="2012-08-19T14:59:00Z">
        <w:r w:rsidDel="005D6556">
          <w:delText>P</w:delText>
        </w:r>
      </w:del>
      <w:r>
        <w:t>lanning</w:t>
      </w:r>
    </w:p>
    <w:p w:rsidR="00DA1868" w:rsidRDefault="00DA1868" w:rsidP="00633ECB">
      <w:pPr>
        <w:pStyle w:val="ListBulleted"/>
      </w:pPr>
      <w:r>
        <w:t xml:space="preserve">Scheduling </w:t>
      </w:r>
      <w:ins w:id="3110" w:author="DM" w:date="2012-08-19T14:59:00Z">
        <w:r w:rsidR="005D6556">
          <w:t>p</w:t>
        </w:r>
      </w:ins>
      <w:del w:id="3111" w:author="DM" w:date="2012-08-19T14:59:00Z">
        <w:r w:rsidDel="005D6556">
          <w:delText>P</w:delText>
        </w:r>
      </w:del>
      <w:r>
        <w:t xml:space="preserve">lanning and </w:t>
      </w:r>
      <w:del w:id="3112" w:author="DM" w:date="2012-08-19T14:59:00Z">
        <w:r w:rsidDel="005D6556">
          <w:delText>T</w:delText>
        </w:r>
      </w:del>
      <w:ins w:id="3113" w:author="DM" w:date="2012-08-19T14:59:00Z">
        <w:r w:rsidR="005D6556">
          <w:t>t</w:t>
        </w:r>
      </w:ins>
      <w:r>
        <w:t>racking</w:t>
      </w:r>
    </w:p>
    <w:p w:rsidR="00DA1868" w:rsidRDefault="00DA1868" w:rsidP="00633ECB">
      <w:pPr>
        <w:pStyle w:val="ListBulleted"/>
      </w:pPr>
      <w:r>
        <w:t xml:space="preserve">Cost </w:t>
      </w:r>
      <w:ins w:id="3114" w:author="DM" w:date="2012-08-19T15:00:00Z">
        <w:r w:rsidR="005D6556">
          <w:t>m</w:t>
        </w:r>
      </w:ins>
      <w:del w:id="3115" w:author="DM" w:date="2012-08-19T15:00:00Z">
        <w:r w:rsidDel="005D6556">
          <w:delText>M</w:delText>
        </w:r>
      </w:del>
      <w:r>
        <w:t>anagement</w:t>
      </w:r>
    </w:p>
    <w:p w:rsidR="00DA1868" w:rsidRDefault="00DA1868" w:rsidP="00633ECB">
      <w:pPr>
        <w:pStyle w:val="ListBulleted"/>
      </w:pPr>
      <w:r>
        <w:t xml:space="preserve">Resource </w:t>
      </w:r>
      <w:ins w:id="3116" w:author="DM" w:date="2012-08-19T15:00:00Z">
        <w:r w:rsidR="005D6556">
          <w:t>p</w:t>
        </w:r>
      </w:ins>
      <w:del w:id="3117" w:author="DM" w:date="2012-08-19T15:00:00Z">
        <w:r w:rsidDel="005D6556">
          <w:delText>P</w:delText>
        </w:r>
      </w:del>
      <w:r>
        <w:t xml:space="preserve">lanning and </w:t>
      </w:r>
      <w:del w:id="3118" w:author="DM" w:date="2012-08-19T15:00:00Z">
        <w:r w:rsidDel="005D6556">
          <w:delText>M</w:delText>
        </w:r>
      </w:del>
      <w:ins w:id="3119" w:author="DM" w:date="2012-08-19T15:00:00Z">
        <w:r w:rsidR="005D6556">
          <w:t>m</w:t>
        </w:r>
      </w:ins>
      <w:r>
        <w:t>anagement</w:t>
      </w:r>
    </w:p>
    <w:p w:rsidR="00DA1868" w:rsidRDefault="00DA1868" w:rsidP="00633ECB">
      <w:pPr>
        <w:pStyle w:val="ListBulleted"/>
      </w:pPr>
      <w:r>
        <w:t xml:space="preserve">Risk and </w:t>
      </w:r>
      <w:ins w:id="3120" w:author="DM" w:date="2012-08-19T15:00:00Z">
        <w:r w:rsidR="005D6556">
          <w:t>i</w:t>
        </w:r>
      </w:ins>
      <w:del w:id="3121" w:author="DM" w:date="2012-08-19T15:00:00Z">
        <w:r w:rsidDel="005D6556">
          <w:delText>I</w:delText>
        </w:r>
      </w:del>
      <w:r>
        <w:t xml:space="preserve">ssue </w:t>
      </w:r>
      <w:del w:id="3122" w:author="DM" w:date="2012-08-19T15:00:00Z">
        <w:r w:rsidDel="005D6556">
          <w:delText>M</w:delText>
        </w:r>
      </w:del>
      <w:ins w:id="3123" w:author="DM" w:date="2012-08-19T15:00:00Z">
        <w:r w:rsidR="005D6556">
          <w:t>m</w:t>
        </w:r>
      </w:ins>
      <w:r>
        <w:t>anagement</w:t>
      </w:r>
    </w:p>
    <w:p w:rsidR="00DA1868" w:rsidRDefault="00DA1868" w:rsidP="00633ECB">
      <w:pPr>
        <w:pStyle w:val="ListBulleted"/>
      </w:pPr>
      <w:r>
        <w:t xml:space="preserve">Team </w:t>
      </w:r>
      <w:del w:id="3124" w:author="DM" w:date="2012-08-19T15:00:00Z">
        <w:r w:rsidDel="005D6556">
          <w:delText>C</w:delText>
        </w:r>
      </w:del>
      <w:ins w:id="3125" w:author="DM" w:date="2012-08-19T15:00:00Z">
        <w:r w:rsidR="005D6556">
          <w:t>c</w:t>
        </w:r>
      </w:ins>
      <w:r>
        <w:t>ollaboration</w:t>
      </w:r>
    </w:p>
    <w:p w:rsidR="00DA1868" w:rsidRDefault="00DA1868" w:rsidP="00633ECB">
      <w:pPr>
        <w:pStyle w:val="ListBulleted"/>
      </w:pPr>
      <w:r>
        <w:t xml:space="preserve">Management </w:t>
      </w:r>
      <w:ins w:id="3126" w:author="DM" w:date="2012-08-19T15:00:00Z">
        <w:r w:rsidR="005D6556">
          <w:t>r</w:t>
        </w:r>
      </w:ins>
      <w:del w:id="3127" w:author="DM" w:date="2012-08-19T15:00:00Z">
        <w:r w:rsidDel="005D6556">
          <w:delText>R</w:delText>
        </w:r>
      </w:del>
      <w:r>
        <w:t>eporting</w:t>
      </w:r>
    </w:p>
    <w:p w:rsidR="00DA1868" w:rsidRPr="005D6556" w:rsidRDefault="00DA1868" w:rsidP="00DA1868">
      <w:pPr>
        <w:pStyle w:val="Para"/>
        <w:rPr>
          <w:rStyle w:val="QueryInline"/>
          <w:rPrChange w:id="3128" w:author="DM" w:date="2012-08-19T15:00:00Z">
            <w:rPr/>
          </w:rPrChange>
        </w:rPr>
      </w:pPr>
      <w:r>
        <w:t>I</w:t>
      </w:r>
      <w:r w:rsidRPr="00C52FB3">
        <w:t xml:space="preserve">t is increasingly critical to </w:t>
      </w:r>
      <w:r>
        <w:t>organization</w:t>
      </w:r>
      <w:r w:rsidR="00D25BE1">
        <w:t>s</w:t>
      </w:r>
      <w:r w:rsidRPr="00C52FB3">
        <w:t xml:space="preserve"> that </w:t>
      </w:r>
      <w:ins w:id="3129" w:author="DM" w:date="2012-08-19T15:00:00Z">
        <w:r w:rsidR="005D6556">
          <w:t>p</w:t>
        </w:r>
      </w:ins>
      <w:del w:id="3130" w:author="DM" w:date="2012-08-19T15:00:00Z">
        <w:r w:rsidRPr="00C52FB3" w:rsidDel="005D6556">
          <w:delText>P</w:delText>
        </w:r>
      </w:del>
      <w:r w:rsidRPr="00C52FB3">
        <w:t xml:space="preserve">roject data is accessible and reportable. These requirements </w:t>
      </w:r>
      <w:del w:id="3131" w:author="DM" w:date="2012-08-19T15:00:00Z">
        <w:r w:rsidRPr="00C52FB3" w:rsidDel="005D6556">
          <w:delText xml:space="preserve">are </w:delText>
        </w:r>
      </w:del>
      <w:r w:rsidRPr="00C52FB3">
        <w:t xml:space="preserve">typically </w:t>
      </w:r>
      <w:ins w:id="3132" w:author="DM" w:date="2012-08-19T15:00:00Z">
        <w:r w:rsidR="005D6556">
          <w:t xml:space="preserve">are </w:t>
        </w:r>
        <w:proofErr w:type="gramStart"/>
        <w:r w:rsidR="005D6556">
          <w:t>key</w:t>
        </w:r>
      </w:ins>
      <w:proofErr w:type="gramEnd"/>
      <w:del w:id="3133" w:author="DM" w:date="2012-08-19T15:00:00Z">
        <w:r w:rsidRPr="00C52FB3" w:rsidDel="005D6556">
          <w:delText>core</w:delText>
        </w:r>
      </w:del>
      <w:r w:rsidRPr="00C52FB3">
        <w:t xml:space="preserve"> for effective delivery to the strategic objectives, which makes Project 201</w:t>
      </w:r>
      <w:r>
        <w:t xml:space="preserve">0 much more </w:t>
      </w:r>
      <w:ins w:id="3134" w:author="DM" w:date="2012-08-19T15:00:00Z">
        <w:r w:rsidR="005D6556">
          <w:t>inviting</w:t>
        </w:r>
      </w:ins>
      <w:del w:id="3135" w:author="DM" w:date="2012-08-19T15:00:00Z">
        <w:r w:rsidDel="005D6556">
          <w:delText>enticing</w:delText>
        </w:r>
      </w:del>
      <w:r>
        <w:t xml:space="preserve"> to enterprise</w:t>
      </w:r>
      <w:r w:rsidRPr="00C52FB3">
        <w:t xml:space="preserve"> decision</w:t>
      </w:r>
      <w:del w:id="3136" w:author="DM" w:date="2012-08-19T15:00:00Z">
        <w:r w:rsidRPr="00C52FB3" w:rsidDel="005D6556">
          <w:delText>-</w:delText>
        </w:r>
      </w:del>
      <w:ins w:id="3137" w:author="DM" w:date="2012-08-19T15:00:00Z">
        <w:r w:rsidR="005D6556">
          <w:t xml:space="preserve"> </w:t>
        </w:r>
      </w:ins>
      <w:r w:rsidRPr="00C52FB3">
        <w:t>makers.</w:t>
      </w:r>
      <w:ins w:id="3138" w:author="Jeff Jacobson" w:date="2012-09-06T12:59:00Z">
        <w:r w:rsidR="00294501" w:rsidDel="00294501">
          <w:rPr>
            <w:rStyle w:val="QueryInline"/>
          </w:rPr>
          <w:t xml:space="preserve"> </w:t>
        </w:r>
      </w:ins>
      <w:commentRangeStart w:id="3139"/>
      <w:ins w:id="3140" w:author="DM" w:date="2012-08-19T15:00:00Z">
        <w:del w:id="3141" w:author="Jeff Jacobson" w:date="2012-09-06T12:59:00Z">
          <w:r w:rsidR="005D6556" w:rsidDel="00294501">
            <w:rPr>
              <w:rStyle w:val="QueryInline"/>
            </w:rPr>
            <w:delText>[AU: you mean the fact that Project 2010 has these abilities makes it much more interesting?]</w:delText>
          </w:r>
        </w:del>
      </w:ins>
      <w:commentRangeEnd w:id="3139"/>
      <w:r w:rsidR="00294501">
        <w:rPr>
          <w:rStyle w:val="CommentReference"/>
          <w:rFonts w:asciiTheme="minorHAnsi" w:eastAsiaTheme="minorHAnsi" w:hAnsiTheme="minorHAnsi" w:cstheme="minorBidi"/>
          <w:snapToGrid/>
        </w:rPr>
        <w:commentReference w:id="3139"/>
      </w:r>
    </w:p>
    <w:p w:rsidR="0048105B" w:rsidRPr="00BC5D29" w:rsidRDefault="00DA1868">
      <w:pPr>
        <w:pStyle w:val="H2"/>
        <w:rPr>
          <w:rStyle w:val="Strong"/>
          <w:b/>
          <w:bCs w:val="0"/>
          <w:rPrChange w:id="3142" w:author="Jeff Jacobson" w:date="2012-09-06T13:00:00Z">
            <w:rPr>
              <w:rStyle w:val="Strong"/>
              <w:rFonts w:ascii="Times New Roman" w:hAnsi="Times New Roman"/>
              <w:b/>
              <w:i/>
              <w:iCs/>
              <w:sz w:val="26"/>
            </w:rPr>
          </w:rPrChange>
        </w:rPr>
        <w:pPrChange w:id="3143" w:author="Jeff Jacobson" w:date="2012-09-06T13:00:00Z">
          <w:pPr>
            <w:pStyle w:val="H3"/>
          </w:pPr>
        </w:pPrChange>
      </w:pPr>
      <w:r w:rsidRPr="00BC5D29">
        <w:rPr>
          <w:rStyle w:val="Strong"/>
          <w:b/>
          <w:bCs w:val="0"/>
        </w:rPr>
        <w:t>PMO Competencies</w:t>
      </w:r>
    </w:p>
    <w:p w:rsidR="00DA1868" w:rsidRDefault="005D6556" w:rsidP="00DA1868">
      <w:pPr>
        <w:pStyle w:val="Para"/>
      </w:pPr>
      <w:ins w:id="3144" w:author="DM" w:date="2012-08-19T15:01:00Z">
        <w:r>
          <w:t>Certain</w:t>
        </w:r>
      </w:ins>
      <w:del w:id="3145" w:author="DM" w:date="2012-08-19T15:01:00Z">
        <w:r w:rsidR="00DA1868" w:rsidDel="005D6556">
          <w:delText>There are also</w:delText>
        </w:r>
      </w:del>
      <w:r w:rsidR="00DA1868">
        <w:t xml:space="preserve"> </w:t>
      </w:r>
      <w:r w:rsidR="00DA1868" w:rsidRPr="00BC1D0B">
        <w:t xml:space="preserve">critical competencies </w:t>
      </w:r>
      <w:ins w:id="3146" w:author="DM" w:date="2012-08-19T15:01:00Z">
        <w:r>
          <w:t xml:space="preserve">also </w:t>
        </w:r>
      </w:ins>
      <w:del w:id="3147" w:author="DM" w:date="2012-08-19T15:01:00Z">
        <w:r w:rsidR="00DA1868" w:rsidRPr="00BC1D0B" w:rsidDel="005D6556">
          <w:delText xml:space="preserve">that </w:delText>
        </w:r>
      </w:del>
      <w:r w:rsidR="00DA1868" w:rsidRPr="00BC1D0B">
        <w:t>are required fo</w:t>
      </w:r>
      <w:r w:rsidR="00DA1868">
        <w:t>r the successful implementation of a PMO</w:t>
      </w:r>
      <w:r w:rsidR="00D62B8F">
        <w:t>. These competencies</w:t>
      </w:r>
      <w:r w:rsidR="00DA1868">
        <w:t xml:space="preserve"> includ</w:t>
      </w:r>
      <w:r w:rsidR="00D62B8F">
        <w:t>e</w:t>
      </w:r>
      <w:del w:id="3148" w:author="DM" w:date="2012-08-19T15:01:00Z">
        <w:r w:rsidR="00DA1868" w:rsidRPr="00BC1D0B" w:rsidDel="005D6556">
          <w:delText>:</w:delText>
        </w:r>
      </w:del>
      <w:r w:rsidR="00DA1868" w:rsidRPr="00BC1D0B">
        <w:t xml:space="preserve"> technology skills, domain expertise, business process aptitude, communication skills</w:t>
      </w:r>
      <w:r w:rsidR="00DA1868">
        <w:t xml:space="preserve">, </w:t>
      </w:r>
      <w:r w:rsidR="00D62B8F">
        <w:t xml:space="preserve">and </w:t>
      </w:r>
      <w:r w:rsidR="00DA1868" w:rsidRPr="00BC1D0B">
        <w:t xml:space="preserve">other related “soft” skills. </w:t>
      </w:r>
    </w:p>
    <w:p w:rsidR="00DA1868" w:rsidRDefault="00DA1868" w:rsidP="00DA1868">
      <w:pPr>
        <w:pStyle w:val="Para"/>
      </w:pPr>
      <w:r w:rsidRPr="00BC1D0B">
        <w:t>To function at a highly competent level in the modern PM</w:t>
      </w:r>
      <w:r>
        <w:t>O</w:t>
      </w:r>
      <w:r w:rsidRPr="00BC1D0B">
        <w:t xml:space="preserve"> environment, there is significant need for competency development beyond the baseline PM knowledge areas</w:t>
      </w:r>
      <w:r w:rsidR="00FD4FCC">
        <w:t>. M</w:t>
      </w:r>
      <w:r w:rsidRPr="00BC1D0B">
        <w:t xml:space="preserve">uch </w:t>
      </w:r>
      <w:r w:rsidR="00FD4FCC">
        <w:t>of this can be</w:t>
      </w:r>
      <w:r w:rsidR="00FD4FCC" w:rsidRPr="00BC1D0B">
        <w:t xml:space="preserve"> </w:t>
      </w:r>
      <w:r w:rsidRPr="00BC1D0B">
        <w:t xml:space="preserve">gained through a PMI certification </w:t>
      </w:r>
      <w:r w:rsidR="00FD4FCC">
        <w:t>(</w:t>
      </w:r>
      <w:r w:rsidRPr="00BC1D0B">
        <w:t>such as the P</w:t>
      </w:r>
      <w:ins w:id="3149" w:author="DM" w:date="2012-08-19T15:01:00Z">
        <w:r w:rsidR="005D6556">
          <w:t>roject Management Professional</w:t>
        </w:r>
      </w:ins>
      <w:del w:id="3150" w:author="DM" w:date="2012-08-19T15:02:00Z">
        <w:r w:rsidDel="005D6556">
          <w:delText>MP</w:delText>
        </w:r>
      </w:del>
      <w:r>
        <w:t xml:space="preserve"> or </w:t>
      </w:r>
      <w:ins w:id="3151" w:author="Jeff Jacobson" w:date="2012-09-06T13:01:00Z">
        <w:r w:rsidR="0064498B">
          <w:t xml:space="preserve">PMI </w:t>
        </w:r>
      </w:ins>
      <w:r>
        <w:t xml:space="preserve">Scheduling </w:t>
      </w:r>
      <w:ins w:id="3152" w:author="Jeff Jacobson" w:date="2012-09-06T13:01:00Z">
        <w:r w:rsidR="0064498B">
          <w:t xml:space="preserve">Professional </w:t>
        </w:r>
      </w:ins>
      <w:r>
        <w:t>or</w:t>
      </w:r>
      <w:r w:rsidRPr="00BC1D0B">
        <w:t xml:space="preserve"> </w:t>
      </w:r>
      <w:ins w:id="3153" w:author="Jeff Jacobson" w:date="2012-09-06T13:01:00Z">
        <w:r w:rsidR="0064498B">
          <w:t xml:space="preserve">PMI </w:t>
        </w:r>
      </w:ins>
      <w:r w:rsidRPr="00BC1D0B">
        <w:t>Risk</w:t>
      </w:r>
      <w:ins w:id="3154" w:author="Jeff Jacobson" w:date="2012-09-06T13:01:00Z">
        <w:r w:rsidR="0064498B">
          <w:t xml:space="preserve"> Management Professional</w:t>
        </w:r>
      </w:ins>
      <w:ins w:id="3155" w:author="DM" w:date="2012-08-19T15:02:00Z">
        <w:del w:id="3156" w:author="Jeff Jacobson" w:date="2012-09-06T13:01:00Z">
          <w:r w:rsidR="00E33E84" w:rsidDel="0064498B">
            <w:rPr>
              <w:rStyle w:val="QueryInline"/>
            </w:rPr>
            <w:delText>[AU: give name of degree]</w:delText>
          </w:r>
        </w:del>
      </w:ins>
      <w:r w:rsidRPr="00BC1D0B">
        <w:t xml:space="preserve"> competencies</w:t>
      </w:r>
      <w:r w:rsidR="00FD4FCC">
        <w:t>)</w:t>
      </w:r>
      <w:r w:rsidR="00FD4FCC" w:rsidRPr="00BC1D0B">
        <w:t xml:space="preserve"> </w:t>
      </w:r>
      <w:r w:rsidRPr="00BC1D0B">
        <w:t>and technical compete</w:t>
      </w:r>
      <w:r>
        <w:t xml:space="preserve">ncies. It is also imperative </w:t>
      </w:r>
      <w:r w:rsidRPr="00BC1D0B">
        <w:t>that practitioners continue to develop their competencies on an ongoing basis.</w:t>
      </w:r>
    </w:p>
    <w:p w:rsidR="00EE3843" w:rsidRPr="00EE3843" w:rsidRDefault="00EE3843" w:rsidP="00633ECB">
      <w:pPr>
        <w:pStyle w:val="H1"/>
      </w:pPr>
      <w:r w:rsidRPr="00EE3843">
        <w:t xml:space="preserve">Important Concepts Covered in This Chapter </w:t>
      </w:r>
    </w:p>
    <w:p w:rsidR="00EE3843" w:rsidRDefault="00EE3843">
      <w:pPr>
        <w:pStyle w:val="Para"/>
      </w:pPr>
      <w:r w:rsidRPr="008111AD">
        <w:t>In this chapter</w:t>
      </w:r>
      <w:ins w:id="3157" w:author="DM" w:date="2012-08-19T15:02:00Z">
        <w:r w:rsidR="00E33E84">
          <w:t>,</w:t>
        </w:r>
      </w:ins>
      <w:r w:rsidRPr="008111AD">
        <w:t xml:space="preserve"> we </w:t>
      </w:r>
      <w:del w:id="3158" w:author="DM" w:date="2012-08-19T15:02:00Z">
        <w:r w:rsidRPr="008111AD" w:rsidDel="00E33E84">
          <w:delText xml:space="preserve">covered the </w:delText>
        </w:r>
      </w:del>
      <w:r w:rsidR="00D94B78">
        <w:t>review</w:t>
      </w:r>
      <w:ins w:id="3159" w:author="DM" w:date="2012-08-19T15:02:00Z">
        <w:r w:rsidR="00E33E84">
          <w:t>ed</w:t>
        </w:r>
      </w:ins>
      <w:del w:id="3160" w:author="DM" w:date="2012-08-19T15:02:00Z">
        <w:r w:rsidR="00D94B78" w:rsidDel="00E33E84">
          <w:delText xml:space="preserve"> of</w:delText>
        </w:r>
      </w:del>
      <w:r w:rsidR="00D94B78">
        <w:t xml:space="preserve"> the </w:t>
      </w:r>
      <w:ins w:id="3161" w:author="DM" w:date="2012-08-19T15:03:00Z">
        <w:r w:rsidR="00E33E84">
          <w:t>p</w:t>
        </w:r>
      </w:ins>
      <w:del w:id="3162" w:author="DM" w:date="2012-08-19T15:03:00Z">
        <w:r w:rsidR="00D94B78" w:rsidDel="00E33E84">
          <w:delText>P</w:delText>
        </w:r>
      </w:del>
      <w:r w:rsidR="00D94B78">
        <w:t xml:space="preserve">ortfolio </w:t>
      </w:r>
      <w:del w:id="3163" w:author="DM" w:date="2012-08-19T15:03:00Z">
        <w:r w:rsidR="00D94B78" w:rsidDel="00E33E84">
          <w:delText>A</w:delText>
        </w:r>
      </w:del>
      <w:ins w:id="3164" w:author="DM" w:date="2012-08-19T15:03:00Z">
        <w:r w:rsidR="00E33E84">
          <w:t>a</w:t>
        </w:r>
      </w:ins>
      <w:r w:rsidR="00D94B78">
        <w:t>nalys</w:t>
      </w:r>
      <w:r w:rsidR="00850650">
        <w:t xml:space="preserve">is tool within Project Server. </w:t>
      </w:r>
      <w:del w:id="3165" w:author="DM" w:date="2012-08-19T15:04:00Z">
        <w:r w:rsidR="00D94B78" w:rsidDel="00E33E84">
          <w:delText xml:space="preserve">It </w:delText>
        </w:r>
      </w:del>
      <w:ins w:id="3166" w:author="DM" w:date="2012-08-19T15:04:00Z">
        <w:r w:rsidR="00E33E84">
          <w:t xml:space="preserve">The tool </w:t>
        </w:r>
      </w:ins>
      <w:r w:rsidR="00D94B78">
        <w:t xml:space="preserve">addresses </w:t>
      </w:r>
      <w:del w:id="3167" w:author="DM" w:date="2012-08-19T15:04:00Z">
        <w:r w:rsidR="00D94B78" w:rsidDel="00E33E84">
          <w:delText xml:space="preserve">both </w:delText>
        </w:r>
      </w:del>
      <w:r w:rsidR="00D94B78">
        <w:t>cost constraints as well as resource constraints and allows an organization to leverage business drivers and the ranking and rating system to help select upcoming new work from a portfolio of choices.</w:t>
      </w:r>
    </w:p>
    <w:p w:rsidR="00415B4F" w:rsidRPr="00E33E84" w:rsidRDefault="00415B4F">
      <w:pPr>
        <w:pStyle w:val="Para"/>
        <w:rPr>
          <w:rStyle w:val="QueryInline"/>
          <w:rPrChange w:id="3168" w:author="DM" w:date="2012-08-19T15:04:00Z">
            <w:rPr/>
          </w:rPrChange>
        </w:rPr>
      </w:pPr>
      <w:r>
        <w:t xml:space="preserve">We also reviewed the phases and stages that can be enabled to help leverage the native workflows in </w:t>
      </w:r>
      <w:ins w:id="3169" w:author="DM" w:date="2012-08-19T15:04:00Z">
        <w:r w:rsidR="00E33E84">
          <w:t>P</w:t>
        </w:r>
      </w:ins>
      <w:del w:id="3170" w:author="DM" w:date="2012-08-19T15:04:00Z">
        <w:r w:rsidDel="00E33E84">
          <w:delText>p</w:delText>
        </w:r>
      </w:del>
      <w:r>
        <w:t xml:space="preserve">roject </w:t>
      </w:r>
      <w:del w:id="3171" w:author="DM" w:date="2012-08-19T15:04:00Z">
        <w:r w:rsidDel="00E33E84">
          <w:delText>s</w:delText>
        </w:r>
      </w:del>
      <w:ins w:id="3172" w:author="DM" w:date="2012-08-19T15:04:00Z">
        <w:r w:rsidR="00E33E84">
          <w:t>S</w:t>
        </w:r>
      </w:ins>
      <w:r>
        <w:t xml:space="preserve">erver as well as the </w:t>
      </w:r>
      <w:del w:id="3173" w:author="DM" w:date="2012-08-19T15:04:00Z">
        <w:r w:rsidDel="00E33E84">
          <w:delText>“</w:delText>
        </w:r>
      </w:del>
      <w:r>
        <w:t>Department</w:t>
      </w:r>
      <w:del w:id="3174" w:author="DM" w:date="2012-08-19T15:04:00Z">
        <w:r w:rsidDel="00E33E84">
          <w:delText>”</w:delText>
        </w:r>
      </w:del>
      <w:r>
        <w:t xml:space="preserve"> field</w:t>
      </w:r>
      <w:ins w:id="3175" w:author="DM" w:date="2012-08-19T15:04:00Z">
        <w:r w:rsidR="00E33E84">
          <w:t>,</w:t>
        </w:r>
      </w:ins>
      <w:r>
        <w:t xml:space="preserve"> which can help a company </w:t>
      </w:r>
      <w:del w:id="3176" w:author="Jeff Jacobson" w:date="2012-09-06T13:03:00Z">
        <w:r w:rsidDel="006813EE">
          <w:delText xml:space="preserve">using Project Server </w:delText>
        </w:r>
      </w:del>
      <w:r>
        <w:t>to pivot and have multiple views, fields</w:t>
      </w:r>
      <w:ins w:id="3177" w:author="DM" w:date="2012-08-19T15:04:00Z">
        <w:r w:rsidR="00E33E84">
          <w:t>,</w:t>
        </w:r>
      </w:ins>
      <w:r>
        <w:t xml:space="preserve"> and portfolio selection criteria in a sing</w:t>
      </w:r>
      <w:r w:rsidR="00850650">
        <w:t>le instance of Project Server</w:t>
      </w:r>
      <w:ins w:id="3178" w:author="DM" w:date="2012-08-19T15:04:00Z">
        <w:del w:id="3179" w:author="Jeff Jacobson" w:date="2012-09-06T13:03:00Z">
          <w:r w:rsidR="00E33E84" w:rsidDel="006813EE">
            <w:rPr>
              <w:rStyle w:val="QueryInline"/>
            </w:rPr>
            <w:delText>[AU: avoid repeating 3 times in sentence]</w:delText>
          </w:r>
        </w:del>
      </w:ins>
      <w:r w:rsidR="00850650">
        <w:t xml:space="preserve">. </w:t>
      </w:r>
      <w:proofErr w:type="gramStart"/>
      <w:ins w:id="3180" w:author="Tim Runcie" w:date="2012-09-14T09:32:00Z">
        <w:r w:rsidR="00742233">
          <w:t>This  happens</w:t>
        </w:r>
        <w:proofErr w:type="gramEnd"/>
        <w:r w:rsidR="00742233">
          <w:t xml:space="preserve">, </w:t>
        </w:r>
      </w:ins>
      <w:del w:id="3181" w:author="Tim Runcie" w:date="2012-09-14T09:32:00Z">
        <w:r w:rsidDel="00742233">
          <w:delText>A</w:delText>
        </w:r>
      </w:del>
      <w:ins w:id="3182" w:author="Tim Runcie" w:date="2012-09-14T09:32:00Z">
        <w:r w:rsidR="00742233">
          <w:t>a</w:t>
        </w:r>
      </w:ins>
      <w:r>
        <w:t xml:space="preserve">ll without having </w:t>
      </w:r>
      <w:ins w:id="3183" w:author="Tim Runcie" w:date="2012-09-14T09:32:00Z">
        <w:r w:rsidR="00742233">
          <w:t xml:space="preserve">to </w:t>
        </w:r>
      </w:ins>
      <w:del w:id="3184" w:author="Tim Runcie" w:date="2012-09-14T09:32:00Z">
        <w:r w:rsidDel="00742233">
          <w:delText xml:space="preserve">exposing </w:delText>
        </w:r>
      </w:del>
      <w:ins w:id="3185" w:author="Tim Runcie" w:date="2012-09-14T09:32:00Z">
        <w:r w:rsidR="00742233">
          <w:t>expos</w:t>
        </w:r>
        <w:r w:rsidR="00742233">
          <w:t>e</w:t>
        </w:r>
        <w:r w:rsidR="00742233">
          <w:t xml:space="preserve"> </w:t>
        </w:r>
      </w:ins>
      <w:r>
        <w:t>different objects, views, portfolio criteria, business drivers</w:t>
      </w:r>
      <w:ins w:id="3186" w:author="DM" w:date="2012-08-19T15:04:00Z">
        <w:r w:rsidR="00E33E84">
          <w:t>,</w:t>
        </w:r>
      </w:ins>
      <w:r>
        <w:t xml:space="preserve"> or Project </w:t>
      </w:r>
      <w:del w:id="3187" w:author="DM" w:date="2012-08-19T15:04:00Z">
        <w:r w:rsidDel="00E33E84">
          <w:delText>D</w:delText>
        </w:r>
      </w:del>
      <w:ins w:id="3188" w:author="DM" w:date="2012-08-19T15:04:00Z">
        <w:r w:rsidR="00E33E84">
          <w:t>d</w:t>
        </w:r>
      </w:ins>
      <w:r>
        <w:t xml:space="preserve">etail </w:t>
      </w:r>
      <w:del w:id="3189" w:author="DM" w:date="2012-08-19T15:04:00Z">
        <w:r w:rsidDel="00E33E84">
          <w:delText>P</w:delText>
        </w:r>
      </w:del>
      <w:ins w:id="3190" w:author="DM" w:date="2012-08-19T15:04:00Z">
        <w:r w:rsidR="00E33E84">
          <w:t>p</w:t>
        </w:r>
      </w:ins>
      <w:r>
        <w:t xml:space="preserve">ages to any other group not associated to that </w:t>
      </w:r>
      <w:r w:rsidR="00850650">
        <w:t>department</w:t>
      </w:r>
      <w:ins w:id="3191" w:author="Tim Runcie" w:date="2012-09-14T09:32:00Z">
        <w:r w:rsidR="00742233">
          <w:t xml:space="preserve">. </w:t>
        </w:r>
      </w:ins>
      <w:ins w:id="3192" w:author="Tim Runcie" w:date="2012-09-14T09:33:00Z">
        <w:r w:rsidR="00742233">
          <w:t xml:space="preserve"> Essentially sheltering all the customizations of one group from any other group using Project Server</w:t>
        </w:r>
      </w:ins>
      <w:proofErr w:type="gramStart"/>
      <w:r>
        <w:t>.</w:t>
      </w:r>
      <w:commentRangeStart w:id="3193"/>
      <w:ins w:id="3194" w:author="DM" w:date="2012-08-19T15:04:00Z">
        <w:r w:rsidR="00E33E84">
          <w:rPr>
            <w:rStyle w:val="QueryInline"/>
          </w:rPr>
          <w:t>[</w:t>
        </w:r>
        <w:commentRangeStart w:id="3195"/>
        <w:proofErr w:type="gramEnd"/>
        <w:r w:rsidR="00E33E84">
          <w:rPr>
            <w:rStyle w:val="QueryInline"/>
          </w:rPr>
          <w:t>AU: reword to full sentence</w:t>
        </w:r>
      </w:ins>
      <w:commentRangeEnd w:id="3195"/>
      <w:r w:rsidR="00F70F65">
        <w:rPr>
          <w:rStyle w:val="CommentReference"/>
          <w:rFonts w:asciiTheme="minorHAnsi" w:eastAsiaTheme="minorHAnsi" w:hAnsiTheme="minorHAnsi" w:cstheme="minorBidi"/>
          <w:snapToGrid/>
        </w:rPr>
        <w:commentReference w:id="3195"/>
      </w:r>
      <w:ins w:id="3196" w:author="DM" w:date="2012-08-19T15:04:00Z">
        <w:r w:rsidR="00E33E84">
          <w:rPr>
            <w:rStyle w:val="QueryInline"/>
          </w:rPr>
          <w:t>]</w:t>
        </w:r>
      </w:ins>
      <w:commentRangeEnd w:id="3193"/>
      <w:r w:rsidR="008833AF">
        <w:rPr>
          <w:rStyle w:val="CommentReference"/>
          <w:rFonts w:asciiTheme="minorHAnsi" w:eastAsiaTheme="minorHAnsi" w:hAnsiTheme="minorHAnsi" w:cstheme="minorBidi"/>
          <w:snapToGrid/>
        </w:rPr>
        <w:commentReference w:id="3193"/>
      </w:r>
    </w:p>
    <w:p w:rsidR="006B5EBC" w:rsidRPr="00A20205" w:rsidRDefault="006B5EBC" w:rsidP="00D87AFA">
      <w:pPr>
        <w:pStyle w:val="Para"/>
      </w:pPr>
      <w:r w:rsidRPr="00A20205">
        <w:t xml:space="preserve">As organizations mature in a </w:t>
      </w:r>
      <w:del w:id="3197" w:author="DM" w:date="2012-08-19T15:05:00Z">
        <w:r w:rsidRPr="00A20205" w:rsidDel="00E33E84">
          <w:delText>project management</w:delText>
        </w:r>
      </w:del>
      <w:ins w:id="3198" w:author="DM" w:date="2012-08-19T15:05:00Z">
        <w:r w:rsidR="00E33E84">
          <w:t>PM</w:t>
        </w:r>
      </w:ins>
      <w:r w:rsidRPr="00A20205">
        <w:t xml:space="preserve"> culture, simply managing project tasks and schedules </w:t>
      </w:r>
      <w:r w:rsidR="00D87AFA">
        <w:t>is</w:t>
      </w:r>
      <w:r w:rsidR="00D87AFA" w:rsidRPr="00A20205">
        <w:t xml:space="preserve"> </w:t>
      </w:r>
      <w:r w:rsidRPr="00A20205">
        <w:t xml:space="preserve">not enough. More vigorous management of project initiatives is needed. </w:t>
      </w:r>
    </w:p>
    <w:p w:rsidR="006B5EBC" w:rsidRPr="00586AB8" w:rsidRDefault="006B5EBC">
      <w:pPr>
        <w:pStyle w:val="Para"/>
        <w:rPr>
          <w:rStyle w:val="QueryInline"/>
          <w:rPrChange w:id="3199" w:author="DM" w:date="2012-08-19T15:05:00Z">
            <w:rPr/>
          </w:rPrChange>
        </w:rPr>
      </w:pPr>
      <w:r w:rsidRPr="00A20205">
        <w:t xml:space="preserve">This </w:t>
      </w:r>
      <w:ins w:id="3200" w:author="Jeff Jacobson" w:date="2012-09-06T13:04:00Z">
        <w:r w:rsidR="004F78A1">
          <w:t xml:space="preserve">vigorous management </w:t>
        </w:r>
      </w:ins>
      <w:ins w:id="3201" w:author="DM" w:date="2012-08-19T15:05:00Z">
        <w:del w:id="3202" w:author="Jeff Jacobson" w:date="2012-09-06T13:04:00Z">
          <w:r w:rsidR="00586AB8" w:rsidDel="004F78A1">
            <w:rPr>
              <w:rStyle w:val="QueryInline"/>
            </w:rPr>
            <w:delText>[AU: add noun for clarity]</w:delText>
          </w:r>
        </w:del>
      </w:ins>
      <w:r w:rsidRPr="00A20205">
        <w:t xml:space="preserve">takes the form of developing a stable program management practice where related projects are grouped together to reap benefits that can </w:t>
      </w:r>
      <w:del w:id="3203" w:author="DM" w:date="2012-08-19T15:05:00Z">
        <w:r w:rsidRPr="00A20205" w:rsidDel="00586AB8">
          <w:delText xml:space="preserve">only </w:delText>
        </w:r>
      </w:del>
      <w:r w:rsidRPr="00A20205">
        <w:t xml:space="preserve">be realized </w:t>
      </w:r>
      <w:ins w:id="3204" w:author="DM" w:date="2012-08-19T15:05:00Z">
        <w:r w:rsidR="00586AB8">
          <w:t xml:space="preserve">only </w:t>
        </w:r>
      </w:ins>
      <w:r w:rsidRPr="00A20205">
        <w:t xml:space="preserve">from this higher level of management. The next step in </w:t>
      </w:r>
      <w:ins w:id="3205" w:author="DM" w:date="2012-08-19T15:05:00Z">
        <w:r w:rsidR="00586AB8">
          <w:t>PM</w:t>
        </w:r>
      </w:ins>
      <w:del w:id="3206" w:author="DM" w:date="2012-08-19T15:05:00Z">
        <w:r w:rsidRPr="00A20205" w:rsidDel="00586AB8">
          <w:delText>project management</w:delText>
        </w:r>
      </w:del>
      <w:r w:rsidRPr="00A20205">
        <w:t xml:space="preserve"> maturity is portfolio management</w:t>
      </w:r>
      <w:ins w:id="3207" w:author="DM" w:date="2012-08-19T15:05:00Z">
        <w:r w:rsidR="00586AB8">
          <w:t>,</w:t>
        </w:r>
      </w:ins>
      <w:del w:id="3208" w:author="DM" w:date="2012-08-19T15:05:00Z">
        <w:r w:rsidRPr="00A20205" w:rsidDel="00586AB8">
          <w:delText>.</w:delText>
        </w:r>
      </w:del>
      <w:r w:rsidRPr="00A20205">
        <w:t xml:space="preserve"> </w:t>
      </w:r>
      <w:ins w:id="3209" w:author="DM" w:date="2012-08-19T15:05:00Z">
        <w:r w:rsidR="00586AB8">
          <w:t>where s</w:t>
        </w:r>
      </w:ins>
      <w:del w:id="3210" w:author="DM" w:date="2012-08-19T15:05:00Z">
        <w:r w:rsidRPr="00A20205" w:rsidDel="00586AB8">
          <w:delText>S</w:delText>
        </w:r>
      </w:del>
      <w:r w:rsidRPr="00A20205">
        <w:t>trategic business goals and objectives are introduced and all project work is aligned in support of these measure</w:t>
      </w:r>
      <w:ins w:id="3211" w:author="DM" w:date="2012-08-19T15:05:00Z">
        <w:r w:rsidR="00586AB8">
          <w:t>s</w:t>
        </w:r>
      </w:ins>
      <w:del w:id="3212" w:author="DM" w:date="2012-08-19T15:05:00Z">
        <w:r w:rsidRPr="00A20205" w:rsidDel="00586AB8">
          <w:delText>ments</w:delText>
        </w:r>
      </w:del>
      <w:r w:rsidRPr="00A20205">
        <w:t>.</w:t>
      </w:r>
      <w:commentRangeStart w:id="3213"/>
      <w:ins w:id="3214" w:author="DM" w:date="2012-08-19T15:05:00Z">
        <w:del w:id="3215" w:author="Jeff Jacobson" w:date="2012-09-06T13:05:00Z">
          <w:r w:rsidR="00586AB8" w:rsidDel="003C66CC">
            <w:rPr>
              <w:rStyle w:val="QueryInline"/>
            </w:rPr>
            <w:delText>[AU: OK?]</w:delText>
          </w:r>
        </w:del>
      </w:ins>
      <w:commentRangeEnd w:id="3213"/>
      <w:r w:rsidR="003C66CC">
        <w:rPr>
          <w:rStyle w:val="CommentReference"/>
          <w:rFonts w:asciiTheme="minorHAnsi" w:eastAsiaTheme="minorHAnsi" w:hAnsiTheme="minorHAnsi" w:cstheme="minorBidi"/>
          <w:snapToGrid/>
        </w:rPr>
        <w:commentReference w:id="3213"/>
      </w:r>
    </w:p>
    <w:p w:rsidR="006B5EBC" w:rsidRDefault="006B5EBC" w:rsidP="00633ECB">
      <w:pPr>
        <w:pStyle w:val="Para"/>
      </w:pPr>
      <w:r w:rsidRPr="00A20205">
        <w:t xml:space="preserve">Project Server 2010 provides a scalable tool to accommodate this organizational growth by providing organizations with a consolidated platform. This </w:t>
      </w:r>
      <w:ins w:id="3216" w:author="DM" w:date="2012-08-19T15:05:00Z">
        <w:r w:rsidR="00586AB8">
          <w:t xml:space="preserve">platform </w:t>
        </w:r>
      </w:ins>
      <w:r w:rsidRPr="00A20205">
        <w:t>enables organizations to manage all aspects of PPM from tracking work at the project task level to performing project selection analysis through data</w:t>
      </w:r>
      <w:ins w:id="3217" w:author="DM" w:date="2012-08-19T15:05:00Z">
        <w:r w:rsidR="00586AB8">
          <w:t>-</w:t>
        </w:r>
      </w:ins>
      <w:del w:id="3218" w:author="DM" w:date="2012-08-19T15:05:00Z">
        <w:r w:rsidRPr="00A20205" w:rsidDel="00586AB8">
          <w:delText xml:space="preserve"> </w:delText>
        </w:r>
      </w:del>
      <w:r w:rsidRPr="00A20205">
        <w:t>driven criteria application, while balancing internal and external constraints.</w:t>
      </w:r>
    </w:p>
    <w:p w:rsidR="006B5EBC" w:rsidRPr="00A20205" w:rsidRDefault="006B5EBC" w:rsidP="00D87AFA">
      <w:pPr>
        <w:pStyle w:val="Para"/>
      </w:pPr>
      <w:r w:rsidRPr="00A20205">
        <w:t xml:space="preserve">In this section, you completed a portfolio analysis. To take advantage of the different properties when defining a portfolio, you learned that you need to </w:t>
      </w:r>
      <w:ins w:id="3219" w:author="DM" w:date="2012-08-19T15:06:00Z">
        <w:r w:rsidR="00586AB8">
          <w:t xml:space="preserve">designate </w:t>
        </w:r>
      </w:ins>
      <w:del w:id="3220" w:author="DM" w:date="2012-08-19T15:06:00Z">
        <w:r w:rsidRPr="00A20205" w:rsidDel="00586AB8">
          <w:delText xml:space="preserve">have </w:delText>
        </w:r>
      </w:del>
      <w:r w:rsidRPr="00A20205">
        <w:t>a primary cost constraint field</w:t>
      </w:r>
      <w:del w:id="3221" w:author="DM" w:date="2012-08-19T15:06:00Z">
        <w:r w:rsidRPr="00A20205" w:rsidDel="00586AB8">
          <w:delText xml:space="preserve"> designated,</w:delText>
        </w:r>
      </w:del>
      <w:ins w:id="3222" w:author="DM" w:date="2012-08-19T15:06:00Z">
        <w:r w:rsidR="00586AB8">
          <w:t xml:space="preserve"> and</w:t>
        </w:r>
      </w:ins>
      <w:r w:rsidRPr="00A20205">
        <w:t xml:space="preserve"> </w:t>
      </w:r>
      <w:del w:id="3223" w:author="DM" w:date="2012-08-19T15:06:00Z">
        <w:r w:rsidRPr="00A20205" w:rsidDel="00586AB8">
          <w:delText xml:space="preserve">you need to designate </w:delText>
        </w:r>
      </w:del>
      <w:r w:rsidRPr="00A20205">
        <w:t xml:space="preserve">a </w:t>
      </w:r>
      <w:del w:id="3224" w:author="DM" w:date="2012-08-19T15:06:00Z">
        <w:r w:rsidRPr="00A20205" w:rsidDel="00586AB8">
          <w:delText>R</w:delText>
        </w:r>
      </w:del>
      <w:ins w:id="3225" w:author="DM" w:date="2012-08-19T15:06:00Z">
        <w:r w:rsidR="00586AB8">
          <w:t>r</w:t>
        </w:r>
      </w:ins>
      <w:r w:rsidRPr="00A20205">
        <w:t xml:space="preserve">esource </w:t>
      </w:r>
      <w:del w:id="3226" w:author="DM" w:date="2012-08-19T15:06:00Z">
        <w:r w:rsidRPr="00A20205" w:rsidDel="00586AB8">
          <w:delText>R</w:delText>
        </w:r>
      </w:del>
      <w:ins w:id="3227" w:author="DM" w:date="2012-08-19T15:06:00Z">
        <w:r w:rsidR="00586AB8">
          <w:t>r</w:t>
        </w:r>
      </w:ins>
      <w:r w:rsidRPr="00A20205">
        <w:t xml:space="preserve">ole and </w:t>
      </w:r>
      <w:proofErr w:type="gramStart"/>
      <w:ins w:id="3228" w:author="DM" w:date="2012-08-19T15:06:00Z">
        <w:r w:rsidR="00586AB8">
          <w:t xml:space="preserve">that </w:t>
        </w:r>
      </w:ins>
      <w:r w:rsidRPr="00A20205">
        <w:t>projects</w:t>
      </w:r>
      <w:proofErr w:type="gramEnd"/>
      <w:r w:rsidRPr="00A20205">
        <w:t xml:space="preserve"> need to have a </w:t>
      </w:r>
      <w:del w:id="3229" w:author="DM" w:date="2012-08-19T15:06:00Z">
        <w:r w:rsidRPr="00A20205" w:rsidDel="00586AB8">
          <w:delText>R</w:delText>
        </w:r>
      </w:del>
      <w:ins w:id="3230" w:author="DM" w:date="2012-08-19T15:06:00Z">
        <w:r w:rsidR="00586AB8">
          <w:t>r</w:t>
        </w:r>
      </w:ins>
      <w:r w:rsidRPr="00A20205">
        <w:t xml:space="preserve">esource </w:t>
      </w:r>
      <w:del w:id="3231" w:author="DM" w:date="2012-08-19T15:06:00Z">
        <w:r w:rsidRPr="00A20205" w:rsidDel="00586AB8">
          <w:delText>P</w:delText>
        </w:r>
      </w:del>
      <w:ins w:id="3232" w:author="DM" w:date="2012-08-19T15:06:00Z">
        <w:r w:rsidR="00586AB8">
          <w:t>p</w:t>
        </w:r>
      </w:ins>
      <w:r w:rsidRPr="00A20205">
        <w:t xml:space="preserve">lan. The importance of force-in and force-out custom lookup fields </w:t>
      </w:r>
      <w:r w:rsidR="00D87AFA">
        <w:t>was</w:t>
      </w:r>
      <w:r w:rsidR="00D87AFA" w:rsidRPr="00A20205">
        <w:t xml:space="preserve"> </w:t>
      </w:r>
      <w:r w:rsidRPr="00A20205">
        <w:t xml:space="preserve">illustrated </w:t>
      </w:r>
      <w:r w:rsidR="00D87AFA">
        <w:t>by</w:t>
      </w:r>
      <w:r w:rsidR="00D87AFA" w:rsidRPr="00A20205">
        <w:t xml:space="preserve"> </w:t>
      </w:r>
      <w:r w:rsidRPr="00A20205">
        <w:t xml:space="preserve">how </w:t>
      </w:r>
      <w:ins w:id="3233" w:author="DM" w:date="2012-08-19T15:06:00Z">
        <w:r w:rsidR="00586AB8">
          <w:t>they</w:t>
        </w:r>
      </w:ins>
      <w:del w:id="3234" w:author="DM" w:date="2012-08-19T15:06:00Z">
        <w:r w:rsidRPr="00A20205" w:rsidDel="00586AB8">
          <w:delText>it</w:delText>
        </w:r>
      </w:del>
      <w:r w:rsidRPr="00A20205">
        <w:t xml:space="preserve"> allow</w:t>
      </w:r>
      <w:del w:id="3235" w:author="DM" w:date="2012-08-19T15:06:00Z">
        <w:r w:rsidRPr="00A20205" w:rsidDel="00586AB8">
          <w:delText>s</w:delText>
        </w:r>
      </w:del>
      <w:r w:rsidRPr="00A20205">
        <w:t xml:space="preserve"> you to designate a reason for selecting or unselecting projects in the portfolio. </w:t>
      </w:r>
    </w:p>
    <w:p w:rsidR="006B5EBC" w:rsidRPr="00A20205" w:rsidRDefault="006B5EBC" w:rsidP="00D87AFA">
      <w:pPr>
        <w:pStyle w:val="Para"/>
      </w:pPr>
      <w:r w:rsidRPr="00A20205">
        <w:t xml:space="preserve">Several topics </w:t>
      </w:r>
      <w:del w:id="3236" w:author="DM" w:date="2012-08-19T15:06:00Z">
        <w:r w:rsidRPr="00A20205" w:rsidDel="00586AB8">
          <w:delText xml:space="preserve">in this section </w:delText>
        </w:r>
      </w:del>
      <w:r w:rsidRPr="00A20205">
        <w:t xml:space="preserve">illustrated how Project Server generates the priority levels using previously defined driver prioritizations and using the </w:t>
      </w:r>
      <w:ins w:id="3237" w:author="DM" w:date="2012-08-19T15:06:00Z">
        <w:del w:id="3238" w:author="Tim Runcie" w:date="2012-09-14T09:33:00Z">
          <w:r w:rsidR="00586AB8" w:rsidDel="009F78A2">
            <w:delText>six</w:delText>
          </w:r>
        </w:del>
      </w:ins>
      <w:ins w:id="3239" w:author="Tim Runcie" w:date="2012-09-14T09:33:00Z">
        <w:r w:rsidR="009F78A2">
          <w:t>seven</w:t>
        </w:r>
      </w:ins>
      <w:del w:id="3240" w:author="DM" w:date="2012-08-19T15:07:00Z">
        <w:r w:rsidRPr="00A20205" w:rsidDel="00586AB8">
          <w:delText>6</w:delText>
        </w:r>
      </w:del>
      <w:ins w:id="3241" w:author="DM" w:date="2012-08-19T15:07:00Z">
        <w:r w:rsidR="00586AB8">
          <w:t>-</w:t>
        </w:r>
      </w:ins>
      <w:del w:id="3242" w:author="DM" w:date="2012-08-19T15:07:00Z">
        <w:r w:rsidRPr="00A20205" w:rsidDel="00586AB8">
          <w:delText xml:space="preserve"> </w:delText>
        </w:r>
      </w:del>
      <w:proofErr w:type="gramStart"/>
      <w:r w:rsidRPr="00A20205">
        <w:t>point</w:t>
      </w:r>
      <w:commentRangeStart w:id="3243"/>
      <w:ins w:id="3244" w:author="DM" w:date="2012-08-19T15:07:00Z">
        <w:r w:rsidR="00586AB8">
          <w:rPr>
            <w:rStyle w:val="QueryInline"/>
          </w:rPr>
          <w:t>[</w:t>
        </w:r>
        <w:commentRangeStart w:id="3245"/>
        <w:proofErr w:type="gramEnd"/>
        <w:r w:rsidR="00586AB8">
          <w:rPr>
            <w:rStyle w:val="QueryInline"/>
          </w:rPr>
          <w:t>AU: verify number of items in scale]</w:t>
        </w:r>
      </w:ins>
      <w:commentRangeEnd w:id="3243"/>
      <w:r w:rsidR="00063CA8">
        <w:rPr>
          <w:rStyle w:val="CommentReference"/>
          <w:rFonts w:asciiTheme="minorHAnsi" w:eastAsiaTheme="minorHAnsi" w:hAnsiTheme="minorHAnsi" w:cstheme="minorBidi"/>
          <w:snapToGrid/>
        </w:rPr>
        <w:commentReference w:id="3243"/>
      </w:r>
      <w:commentRangeEnd w:id="3245"/>
      <w:r w:rsidR="009F78A2">
        <w:rPr>
          <w:rStyle w:val="CommentReference"/>
          <w:rFonts w:asciiTheme="minorHAnsi" w:eastAsiaTheme="minorHAnsi" w:hAnsiTheme="minorHAnsi" w:cstheme="minorBidi"/>
          <w:snapToGrid/>
        </w:rPr>
        <w:commentReference w:id="3245"/>
      </w:r>
      <w:r w:rsidRPr="00A20205">
        <w:t xml:space="preserve"> comparison scale against drivers. Once the portfolio was generated, you learned that you can modify the total available budget in a </w:t>
      </w:r>
      <w:del w:id="3246" w:author="DM" w:date="2012-08-19T15:07:00Z">
        <w:r w:rsidRPr="00A20205" w:rsidDel="00586AB8">
          <w:delText>C</w:delText>
        </w:r>
      </w:del>
      <w:ins w:id="3247" w:author="DM" w:date="2012-08-19T15:07:00Z">
        <w:r w:rsidR="00586AB8">
          <w:t>c</w:t>
        </w:r>
      </w:ins>
      <w:r w:rsidRPr="00A20205">
        <w:t xml:space="preserve">ost </w:t>
      </w:r>
      <w:del w:id="3248" w:author="DM" w:date="2012-08-19T15:07:00Z">
        <w:r w:rsidRPr="00A20205" w:rsidDel="00586AB8">
          <w:delText>C</w:delText>
        </w:r>
      </w:del>
      <w:ins w:id="3249" w:author="DM" w:date="2012-08-19T15:07:00Z">
        <w:r w:rsidR="00586AB8">
          <w:t>c</w:t>
        </w:r>
      </w:ins>
      <w:r w:rsidRPr="00A20205">
        <w:t xml:space="preserve">onstraint </w:t>
      </w:r>
      <w:del w:id="3250" w:author="DM" w:date="2012-08-19T15:07:00Z">
        <w:r w:rsidRPr="00A20205" w:rsidDel="00586AB8">
          <w:delText>A</w:delText>
        </w:r>
      </w:del>
      <w:ins w:id="3251" w:author="DM" w:date="2012-08-19T15:07:00Z">
        <w:r w:rsidR="00586AB8">
          <w:t>a</w:t>
        </w:r>
      </w:ins>
      <w:r w:rsidRPr="00A20205">
        <w:t xml:space="preserve">nalysis and </w:t>
      </w:r>
      <w:del w:id="3252" w:author="DM" w:date="2012-08-19T15:07:00Z">
        <w:r w:rsidRPr="00A20205" w:rsidDel="00586AB8">
          <w:delText xml:space="preserve">you can </w:delText>
        </w:r>
      </w:del>
      <w:r w:rsidRPr="00A20205">
        <w:t xml:space="preserve">modify the hired resources in a </w:t>
      </w:r>
      <w:del w:id="3253" w:author="DM" w:date="2012-08-19T15:07:00Z">
        <w:r w:rsidRPr="00A20205" w:rsidDel="00586AB8">
          <w:delText>R</w:delText>
        </w:r>
      </w:del>
      <w:ins w:id="3254" w:author="DM" w:date="2012-08-19T15:07:00Z">
        <w:r w:rsidR="00586AB8">
          <w:t>r</w:t>
        </w:r>
      </w:ins>
      <w:r w:rsidRPr="00A20205">
        <w:t xml:space="preserve">esource </w:t>
      </w:r>
      <w:del w:id="3255" w:author="DM" w:date="2012-08-19T15:07:00Z">
        <w:r w:rsidRPr="00A20205" w:rsidDel="00586AB8">
          <w:delText>C</w:delText>
        </w:r>
      </w:del>
      <w:ins w:id="3256" w:author="DM" w:date="2012-08-19T15:07:00Z">
        <w:r w:rsidR="00586AB8">
          <w:t>c</w:t>
        </w:r>
      </w:ins>
      <w:r w:rsidRPr="00A20205">
        <w:t xml:space="preserve">onstraint </w:t>
      </w:r>
      <w:del w:id="3257" w:author="DM" w:date="2012-08-19T15:07:00Z">
        <w:r w:rsidRPr="00A20205" w:rsidDel="00586AB8">
          <w:delText>A</w:delText>
        </w:r>
      </w:del>
      <w:ins w:id="3258" w:author="DM" w:date="2012-08-19T15:07:00Z">
        <w:r w:rsidR="00586AB8">
          <w:t>a</w:t>
        </w:r>
      </w:ins>
      <w:r w:rsidRPr="00A20205">
        <w:t>nalysis. Multiple scenarios in the portfolio can be saved and compared against before you choose the final scenario to commit and to advance the group of the projects to the next step in the workflow.</w:t>
      </w:r>
    </w:p>
    <w:p w:rsidR="00DA1868" w:rsidRDefault="00DA1868" w:rsidP="00633ECB">
      <w:pPr>
        <w:pStyle w:val="H1"/>
      </w:pPr>
      <w:r>
        <w:t>References</w:t>
      </w:r>
    </w:p>
    <w:p w:rsidR="00EF5B59" w:rsidRDefault="00EF5B59" w:rsidP="00343BDC">
      <w:pPr>
        <w:pStyle w:val="Reference"/>
      </w:pPr>
      <w:r w:rsidRPr="00EF5B59">
        <w:t>Alvarez, Rene.</w:t>
      </w:r>
      <w:del w:id="3259" w:author="DM" w:date="2012-08-20T15:40:00Z">
        <w:r w:rsidRPr="00EF5B59" w:rsidDel="002A1360">
          <w:delText xml:space="preserve"> 2011.</w:delText>
        </w:r>
      </w:del>
      <w:r w:rsidRPr="00EF5B59">
        <w:t xml:space="preserve"> </w:t>
      </w:r>
      <w:proofErr w:type="gramStart"/>
      <w:r w:rsidRPr="00EF5B59">
        <w:t>“Portfolio Analysis in Project Server 2010</w:t>
      </w:r>
      <w:ins w:id="3260" w:author="DM" w:date="2012-08-20T16:13:00Z">
        <w:r w:rsidR="006E0F9B">
          <w:t>.</w:t>
        </w:r>
      </w:ins>
      <w:del w:id="3261" w:author="DM" w:date="2012-08-20T15:40:00Z">
        <w:r w:rsidRPr="00EF5B59" w:rsidDel="002A1360">
          <w:delText>.</w:delText>
        </w:r>
      </w:del>
      <w:r w:rsidRPr="00EF5B59">
        <w:t>”</w:t>
      </w:r>
      <w:proofErr w:type="gramEnd"/>
      <w:del w:id="3262" w:author="DM" w:date="2012-08-20T15:51:00Z">
        <w:r w:rsidRPr="00EF5B59" w:rsidDel="00A0435E">
          <w:delText xml:space="preserve"> </w:delText>
        </w:r>
      </w:del>
      <w:ins w:id="3263" w:author="DM" w:date="2012-08-20T15:40:00Z">
        <w:r w:rsidR="002A1360">
          <w:t xml:space="preserve"> </w:t>
        </w:r>
        <w:proofErr w:type="gramStart"/>
        <w:r w:rsidR="002A1360">
          <w:t>Accessed</w:t>
        </w:r>
      </w:ins>
      <w:del w:id="3264" w:author="DM" w:date="2012-08-20T15:40:00Z">
        <w:r w:rsidRPr="00EF5B59" w:rsidDel="002A1360">
          <w:delText>Last modified</w:delText>
        </w:r>
      </w:del>
      <w:r w:rsidRPr="00EF5B59">
        <w:t xml:space="preserve"> October 29</w:t>
      </w:r>
      <w:ins w:id="3265" w:author="DM" w:date="2012-08-20T15:40:00Z">
        <w:r w:rsidR="002A1360">
          <w:t xml:space="preserve">, </w:t>
        </w:r>
      </w:ins>
      <w:ins w:id="3266" w:author="DM" w:date="2012-08-20T15:51:00Z">
        <w:r w:rsidR="00A0435E" w:rsidRPr="00EF5B59">
          <w:t>2011</w:t>
        </w:r>
      </w:ins>
      <w:r w:rsidRPr="00EF5B59">
        <w:t>.</w:t>
      </w:r>
      <w:proofErr w:type="gramEnd"/>
      <w:r w:rsidRPr="00EF5B59">
        <w:t xml:space="preserve"> </w:t>
      </w:r>
      <w:r w:rsidRPr="0048105B">
        <w:rPr>
          <w:rStyle w:val="InlineURL"/>
          <w:rPrChange w:id="3267" w:author="DM" w:date="2012-08-20T13:49:00Z">
            <w:rPr/>
          </w:rPrChange>
        </w:rPr>
        <w:t>http://renealvarezm.blogspot.com/2011/10/portfolio-analysis-in-project-server.html</w:t>
      </w:r>
      <w:del w:id="3268" w:author="DM" w:date="2012-08-20T15:40:00Z">
        <w:r w:rsidRPr="00EF5B59" w:rsidDel="002A1360">
          <w:delText>.</w:delText>
        </w:r>
      </w:del>
    </w:p>
    <w:p w:rsidR="008B6D5E" w:rsidRDefault="008B6D5E" w:rsidP="00343BDC">
      <w:pPr>
        <w:pStyle w:val="Reference"/>
      </w:pPr>
      <w:proofErr w:type="gramStart"/>
      <w:r w:rsidRPr="008B6D5E">
        <w:t>Balanced Scorecard Institute.</w:t>
      </w:r>
      <w:proofErr w:type="gramEnd"/>
      <w:del w:id="3269" w:author="DM" w:date="2012-08-20T15:40:00Z">
        <w:r w:rsidRPr="008B6D5E" w:rsidDel="002A1360">
          <w:delText xml:space="preserve"> 2012.</w:delText>
        </w:r>
      </w:del>
      <w:r w:rsidRPr="008B6D5E">
        <w:t xml:space="preserve"> </w:t>
      </w:r>
      <w:proofErr w:type="gramStart"/>
      <w:r w:rsidRPr="008B6D5E">
        <w:t>“Balanced Scorecard Basics</w:t>
      </w:r>
      <w:ins w:id="3270" w:author="DM" w:date="2012-08-20T15:42:00Z">
        <w:r w:rsidR="002A1360">
          <w:t>.</w:t>
        </w:r>
      </w:ins>
      <w:del w:id="3271" w:author="DM" w:date="2012-08-20T15:40:00Z">
        <w:r w:rsidRPr="008B6D5E" w:rsidDel="002A1360">
          <w:delText>.</w:delText>
        </w:r>
      </w:del>
      <w:r w:rsidRPr="008B6D5E">
        <w:t>”</w:t>
      </w:r>
      <w:proofErr w:type="gramEnd"/>
      <w:del w:id="3272" w:author="DM" w:date="2012-08-20T15:43:00Z">
        <w:r w:rsidRPr="008B6D5E" w:rsidDel="002A1360">
          <w:delText xml:space="preserve"> </w:delText>
        </w:r>
      </w:del>
      <w:ins w:id="3273" w:author="DM" w:date="2012-08-20T15:40:00Z">
        <w:r w:rsidR="002A1360">
          <w:t xml:space="preserve"> </w:t>
        </w:r>
      </w:ins>
      <w:r w:rsidRPr="008B6D5E">
        <w:t>Adapted from Robert S. Kaplan and David P. Norton</w:t>
      </w:r>
      <w:ins w:id="3274" w:author="DM" w:date="2012-08-20T15:40:00Z">
        <w:r w:rsidR="002A1360">
          <w:t>,</w:t>
        </w:r>
      </w:ins>
      <w:del w:id="3275" w:author="DM" w:date="2012-08-20T15:40:00Z">
        <w:r w:rsidRPr="008B6D5E" w:rsidDel="002A1360">
          <w:delText>.</w:delText>
        </w:r>
      </w:del>
      <w:r w:rsidRPr="008B6D5E">
        <w:t xml:space="preserve"> </w:t>
      </w:r>
      <w:ins w:id="3276" w:author="DM" w:date="2012-08-20T15:42:00Z">
        <w:r w:rsidR="002A1360">
          <w:t>“</w:t>
        </w:r>
      </w:ins>
      <w:r w:rsidRPr="002A1360">
        <w:t>Using the Balanced Scorecard as a Strategic Management System</w:t>
      </w:r>
      <w:ins w:id="3277" w:author="DM" w:date="2012-08-20T15:42:00Z">
        <w:r w:rsidR="002A1360">
          <w:t>,”</w:t>
        </w:r>
      </w:ins>
      <w:del w:id="3278" w:author="DM" w:date="2012-08-20T15:42:00Z">
        <w:r w:rsidRPr="002A1360" w:rsidDel="002A1360">
          <w:delText xml:space="preserve">. </w:delText>
        </w:r>
        <w:r w:rsidRPr="008B6D5E" w:rsidDel="002A1360">
          <w:delText>Boston:</w:delText>
        </w:r>
      </w:del>
      <w:r w:rsidRPr="008B6D5E">
        <w:t xml:space="preserve"> </w:t>
      </w:r>
      <w:r w:rsidRPr="002A1360">
        <w:rPr>
          <w:i/>
          <w:rPrChange w:id="3279" w:author="DM" w:date="2012-08-20T15:42:00Z">
            <w:rPr/>
          </w:rPrChange>
        </w:rPr>
        <w:t>Harvard Business Review</w:t>
      </w:r>
      <w:ins w:id="3280" w:author="DM" w:date="2012-08-20T15:41:00Z">
        <w:del w:id="3281" w:author="Jeff Jacobson" w:date="2012-09-06T13:07:00Z">
          <w:r w:rsidR="002A1360" w:rsidDel="0033325F">
            <w:delText xml:space="preserve"> </w:delText>
          </w:r>
        </w:del>
      </w:ins>
      <w:ins w:id="3282" w:author="Jeff Jacobson" w:date="2012-09-06T13:07:00Z">
        <w:r w:rsidR="0033325F">
          <w:t>. January-February 1996.</w:t>
        </w:r>
      </w:ins>
      <w:ins w:id="3283" w:author="DM" w:date="2012-08-20T15:41:00Z">
        <w:del w:id="3284" w:author="Jeff Jacobson" w:date="2012-09-06T13:07:00Z">
          <w:r w:rsidR="002A1360" w:rsidDel="0033325F">
            <w:rPr>
              <w:rStyle w:val="QueryInline"/>
            </w:rPr>
            <w:delText xml:space="preserve">[AU: give </w:delText>
          </w:r>
        </w:del>
      </w:ins>
      <w:ins w:id="3285" w:author="DM" w:date="2012-08-20T15:42:00Z">
        <w:del w:id="3286" w:author="Jeff Jacobson" w:date="2012-09-06T13:07:00Z">
          <w:r w:rsidR="002A1360" w:rsidDel="0033325F">
            <w:rPr>
              <w:rStyle w:val="QueryInline"/>
            </w:rPr>
            <w:delText>publication info.</w:delText>
          </w:r>
        </w:del>
      </w:ins>
      <w:ins w:id="3287" w:author="DM" w:date="2012-08-20T15:41:00Z">
        <w:del w:id="3288" w:author="Jeff Jacobson" w:date="2012-09-06T13:07:00Z">
          <w:r w:rsidR="002A1360" w:rsidDel="0033325F">
            <w:rPr>
              <w:rStyle w:val="QueryInline"/>
            </w:rPr>
            <w:delText>]</w:delText>
          </w:r>
        </w:del>
      </w:ins>
      <w:r w:rsidRPr="008B6D5E">
        <w:t xml:space="preserve">. </w:t>
      </w:r>
      <w:proofErr w:type="gramStart"/>
      <w:r w:rsidR="002C4803">
        <w:t>A</w:t>
      </w:r>
      <w:r w:rsidRPr="008B6D5E">
        <w:t>ccessed April 5</w:t>
      </w:r>
      <w:ins w:id="3289" w:author="DM" w:date="2012-08-20T15:42:00Z">
        <w:r w:rsidR="002A1360">
          <w:t>, 2012</w:t>
        </w:r>
      </w:ins>
      <w:r w:rsidRPr="008B6D5E">
        <w:t>.</w:t>
      </w:r>
      <w:proofErr w:type="gramEnd"/>
      <w:ins w:id="3290" w:author="DM" w:date="2012-08-20T15:51:00Z">
        <w:r w:rsidR="00A0435E">
          <w:t xml:space="preserve"> </w:t>
        </w:r>
      </w:ins>
      <w:del w:id="3291" w:author="DM" w:date="2012-08-20T15:51:00Z">
        <w:r w:rsidRPr="008B6D5E" w:rsidDel="00A0435E">
          <w:delText xml:space="preserve"> </w:delText>
        </w:r>
        <w:r w:rsidRPr="0048105B" w:rsidDel="00A0435E">
          <w:rPr>
            <w:rStyle w:val="InlineURL"/>
            <w:rPrChange w:id="3292" w:author="DM" w:date="2012-08-20T13:49:00Z">
              <w:rPr/>
            </w:rPrChange>
          </w:rPr>
          <w:delText>http://</w:delText>
        </w:r>
      </w:del>
      <w:r w:rsidRPr="0048105B">
        <w:rPr>
          <w:rStyle w:val="InlineURL"/>
          <w:rPrChange w:id="3293" w:author="DM" w:date="2012-08-20T13:49:00Z">
            <w:rPr/>
          </w:rPrChange>
        </w:rPr>
        <w:t>www.balancedscorecard.org/BSCResources/AbouttheBalancedScorecard/tabid/55/Default.aspx</w:t>
      </w:r>
      <w:del w:id="3294" w:author="DM" w:date="2012-08-20T15:43:00Z">
        <w:r w:rsidRPr="008B6D5E" w:rsidDel="002A1360">
          <w:delText>.</w:delText>
        </w:r>
      </w:del>
    </w:p>
    <w:p w:rsidR="000F508C" w:rsidRPr="000F508C" w:rsidRDefault="000F508C" w:rsidP="00343BDC">
      <w:pPr>
        <w:pStyle w:val="Reference"/>
        <w:rPr>
          <w:ins w:id="3295" w:author="DM" w:date="2012-08-19T09:25:00Z"/>
          <w:rStyle w:val="QueryInline"/>
          <w:rPrChange w:id="3296" w:author="DM" w:date="2012-08-19T09:26:00Z">
            <w:rPr>
              <w:ins w:id="3297" w:author="DM" w:date="2012-08-19T09:25:00Z"/>
            </w:rPr>
          </w:rPrChange>
        </w:rPr>
      </w:pPr>
      <w:proofErr w:type="gramStart"/>
      <w:ins w:id="3298" w:author="DM" w:date="2012-08-19T09:25:00Z">
        <w:r>
          <w:t xml:space="preserve">Bing.com. </w:t>
        </w:r>
      </w:ins>
      <w:ins w:id="3299" w:author="DM" w:date="2012-08-19T09:26:00Z">
        <w:del w:id="3300" w:author="Jeff Jacobson" w:date="2012-09-06T13:08:00Z">
          <w:r w:rsidDel="00BF5D82">
            <w:rPr>
              <w:rStyle w:val="QueryInline"/>
            </w:rPr>
            <w:delText xml:space="preserve">[AU: give web site.] </w:delText>
          </w:r>
        </w:del>
      </w:ins>
      <w:ins w:id="3301" w:author="Jeff Jacobson" w:date="2012-09-06T13:08:00Z">
        <w:r w:rsidR="00BF5D82">
          <w:rPr>
            <w:rStyle w:val="QueryInline"/>
          </w:rPr>
          <w:t>http://bing.com.</w:t>
        </w:r>
        <w:proofErr w:type="gramEnd"/>
        <w:r w:rsidR="00BF5D82">
          <w:rPr>
            <w:rStyle w:val="QueryInline"/>
          </w:rPr>
          <w:t xml:space="preserve"> </w:t>
        </w:r>
      </w:ins>
      <w:proofErr w:type="gramStart"/>
      <w:ins w:id="3302" w:author="DM" w:date="2012-08-19T09:26:00Z">
        <w:r>
          <w:rPr>
            <w:rStyle w:val="QueryInline"/>
          </w:rPr>
          <w:t>Accessed March 5, 2012.</w:t>
        </w:r>
      </w:ins>
      <w:proofErr w:type="gramEnd"/>
    </w:p>
    <w:p w:rsidR="008B6D5E" w:rsidDel="006F6303" w:rsidRDefault="008B6D5E" w:rsidP="00343BDC">
      <w:pPr>
        <w:pStyle w:val="Reference"/>
        <w:rPr>
          <w:del w:id="3303" w:author="DM" w:date="2012-08-19T16:51:00Z"/>
        </w:rPr>
      </w:pPr>
      <w:del w:id="3304" w:author="DM" w:date="2012-08-19T16:51:00Z">
        <w:r w:rsidRPr="008B6D5E" w:rsidDel="006F6303">
          <w:delText xml:space="preserve">GAO. 1998. Executive Guide: Measuring Performance and Demonstrating Results of Information Technology Investments. AIMD-98-89. Last modified March 1. </w:delText>
        </w:r>
        <w:r w:rsidRPr="0048105B" w:rsidDel="006F6303">
          <w:rPr>
            <w:rStyle w:val="InlineURL"/>
            <w:rPrChange w:id="3305" w:author="DM" w:date="2012-08-20T13:49:00Z">
              <w:rPr/>
            </w:rPrChange>
          </w:rPr>
          <w:delText>http://www.gao.gov/assets/80/76378.pdf</w:delText>
        </w:r>
        <w:r w:rsidRPr="008B6D5E" w:rsidDel="006F6303">
          <w:delText>.</w:delText>
        </w:r>
      </w:del>
    </w:p>
    <w:p w:rsidR="009A331A" w:rsidRDefault="009A331A" w:rsidP="00343BDC">
      <w:pPr>
        <w:pStyle w:val="Reference"/>
        <w:rPr>
          <w:ins w:id="3306" w:author="Jeff Jacobson" w:date="2012-09-06T12:51:00Z"/>
        </w:rPr>
      </w:pPr>
      <w:proofErr w:type="spellStart"/>
      <w:r w:rsidRPr="009A331A">
        <w:t>Garger</w:t>
      </w:r>
      <w:proofErr w:type="spellEnd"/>
      <w:r w:rsidRPr="009A331A">
        <w:t>, John</w:t>
      </w:r>
      <w:del w:id="3307" w:author="DM" w:date="2012-08-20T15:51:00Z">
        <w:r w:rsidRPr="009A331A" w:rsidDel="00A0435E">
          <w:delText>.</w:delText>
        </w:r>
      </w:del>
      <w:del w:id="3308" w:author="DM" w:date="2012-08-20T15:44:00Z">
        <w:r w:rsidRPr="009A331A" w:rsidDel="009D5E8C">
          <w:delText xml:space="preserve"> 2010</w:delText>
        </w:r>
      </w:del>
      <w:r w:rsidRPr="009A331A">
        <w:t xml:space="preserve">. </w:t>
      </w:r>
      <w:proofErr w:type="gramStart"/>
      <w:r w:rsidRPr="009A331A">
        <w:t>“Calculating the Rate of Return on an Investment Using the Discount Rate Formula.”</w:t>
      </w:r>
      <w:proofErr w:type="gramEnd"/>
      <w:r w:rsidRPr="009A331A">
        <w:t xml:space="preserve"> </w:t>
      </w:r>
      <w:r w:rsidRPr="009D5E8C">
        <w:t>Bright Hub</w:t>
      </w:r>
      <w:ins w:id="3309" w:author="DM" w:date="2012-08-20T15:44:00Z">
        <w:r w:rsidR="009D5E8C">
          <w:t>,</w:t>
        </w:r>
      </w:ins>
      <w:del w:id="3310" w:author="DM" w:date="2012-08-20T15:44:00Z">
        <w:r w:rsidRPr="009D5E8C" w:rsidDel="009D5E8C">
          <w:delText>.</w:delText>
        </w:r>
      </w:del>
      <w:r w:rsidRPr="009A331A">
        <w:t xml:space="preserve"> </w:t>
      </w:r>
      <w:del w:id="3311" w:author="DM" w:date="2012-08-20T15:44:00Z">
        <w:r w:rsidRPr="009A331A" w:rsidDel="009D5E8C">
          <w:delText>L</w:delText>
        </w:r>
      </w:del>
      <w:ins w:id="3312" w:author="DM" w:date="2012-08-20T15:44:00Z">
        <w:r w:rsidR="009D5E8C">
          <w:t>l</w:t>
        </w:r>
      </w:ins>
      <w:r w:rsidRPr="009A331A">
        <w:t>ast modified September 27</w:t>
      </w:r>
      <w:ins w:id="3313" w:author="DM" w:date="2012-08-20T15:44:00Z">
        <w:r w:rsidR="009D5E8C">
          <w:t>, 2010</w:t>
        </w:r>
      </w:ins>
      <w:r w:rsidRPr="009A331A">
        <w:t>.</w:t>
      </w:r>
      <w:ins w:id="3314" w:author="DM" w:date="2012-08-20T15:44:00Z">
        <w:del w:id="3315" w:author="Jeff Jacobson" w:date="2012-09-06T13:09:00Z">
          <w:r w:rsidR="009D5E8C" w:rsidDel="003E2855">
            <w:rPr>
              <w:rStyle w:val="QueryInline"/>
            </w:rPr>
            <w:delText>[AU: access date?]</w:delText>
          </w:r>
        </w:del>
      </w:ins>
      <w:r w:rsidRPr="009A331A">
        <w:t xml:space="preserve"> </w:t>
      </w:r>
      <w:proofErr w:type="gramStart"/>
      <w:ins w:id="3316" w:author="Jeff Jacobson" w:date="2012-09-06T13:09:00Z">
        <w:r w:rsidR="003E2855">
          <w:t>Accessed September 6, 2012.</w:t>
        </w:r>
        <w:proofErr w:type="gramEnd"/>
        <w:r w:rsidR="003E2855">
          <w:t xml:space="preserve"> </w:t>
        </w:r>
      </w:ins>
      <w:del w:id="3317" w:author="DM" w:date="2012-08-20T15:43:00Z">
        <w:r w:rsidRPr="0048105B" w:rsidDel="009D5E8C">
          <w:rPr>
            <w:rStyle w:val="InlineURL"/>
            <w:rPrChange w:id="3318" w:author="DM" w:date="2012-08-20T13:49:00Z">
              <w:rPr/>
            </w:rPrChange>
          </w:rPr>
          <w:delText>http://</w:delText>
        </w:r>
      </w:del>
      <w:r w:rsidRPr="0048105B">
        <w:rPr>
          <w:rStyle w:val="InlineURL"/>
          <w:rPrChange w:id="3319" w:author="DM" w:date="2012-08-20T13:49:00Z">
            <w:rPr/>
          </w:rPrChange>
        </w:rPr>
        <w:t>www.brighthub.com/money/personal-finance/articles/17840.aspx</w:t>
      </w:r>
      <w:del w:id="3320" w:author="DM" w:date="2012-08-20T15:45:00Z">
        <w:r w:rsidRPr="009A331A" w:rsidDel="009D5E8C">
          <w:delText>.</w:delText>
        </w:r>
      </w:del>
    </w:p>
    <w:p w:rsidR="00C34F80" w:rsidRDefault="00C34F80" w:rsidP="00343BDC">
      <w:pPr>
        <w:pStyle w:val="Reference"/>
      </w:pPr>
      <w:proofErr w:type="gramStart"/>
      <w:ins w:id="3321" w:author="Jeff Jacobson" w:date="2012-09-06T12:51:00Z">
        <w:r>
          <w:t>Gartner.</w:t>
        </w:r>
        <w:proofErr w:type="gramEnd"/>
        <w:r>
          <w:t xml:space="preserve"> </w:t>
        </w:r>
      </w:ins>
      <w:ins w:id="3322" w:author="Jeff Jacobson" w:date="2012-09-06T12:53:00Z">
        <w:r w:rsidR="008D1C83">
          <w:t>http://www.gartner.com</w:t>
        </w:r>
      </w:ins>
      <w:ins w:id="3323" w:author="Jeff Jacobson" w:date="2012-09-06T12:54:00Z">
        <w:r w:rsidR="003F12A9">
          <w:t>.</w:t>
        </w:r>
      </w:ins>
      <w:ins w:id="3324" w:author="Jeff Jacobson" w:date="2012-09-06T12:53:00Z">
        <w:r w:rsidR="008D1C83">
          <w:t xml:space="preserve"> </w:t>
        </w:r>
        <w:proofErr w:type="gramStart"/>
        <w:r w:rsidR="008D1C83">
          <w:t>Accessed September 6, 2012.</w:t>
        </w:r>
      </w:ins>
      <w:proofErr w:type="gramEnd"/>
    </w:p>
    <w:p w:rsidR="00535763" w:rsidRDefault="00535763" w:rsidP="00343BDC">
      <w:pPr>
        <w:pStyle w:val="Reference"/>
      </w:pPr>
      <w:proofErr w:type="spellStart"/>
      <w:proofErr w:type="gramStart"/>
      <w:r w:rsidRPr="00535763">
        <w:t>Investopedia</w:t>
      </w:r>
      <w:proofErr w:type="spellEnd"/>
      <w:r w:rsidRPr="00535763">
        <w:t>.</w:t>
      </w:r>
      <w:proofErr w:type="gramEnd"/>
      <w:r w:rsidRPr="00535763">
        <w:t xml:space="preserve"> </w:t>
      </w:r>
      <w:del w:id="3325" w:author="DM" w:date="2012-08-20T15:44:00Z">
        <w:r w:rsidRPr="00535763" w:rsidDel="009D5E8C">
          <w:delText xml:space="preserve">2012. </w:delText>
        </w:r>
      </w:del>
      <w:proofErr w:type="gramStart"/>
      <w:r w:rsidRPr="00535763">
        <w:t>“Return on Investment</w:t>
      </w:r>
      <w:ins w:id="3326" w:author="DM" w:date="2012-08-20T15:44:00Z">
        <w:r w:rsidR="009D5E8C">
          <w:t>—</w:t>
        </w:r>
      </w:ins>
      <w:del w:id="3327" w:author="DM" w:date="2012-08-20T15:44:00Z">
        <w:r w:rsidRPr="00535763" w:rsidDel="009D5E8C">
          <w:delText xml:space="preserve"> – </w:delText>
        </w:r>
      </w:del>
      <w:r w:rsidRPr="00535763">
        <w:t>ROI.”</w:t>
      </w:r>
      <w:proofErr w:type="gramEnd"/>
      <w:r w:rsidRPr="00535763">
        <w:t xml:space="preserve"> </w:t>
      </w:r>
      <w:proofErr w:type="gramStart"/>
      <w:r w:rsidRPr="00535763">
        <w:t>Accessed April 5</w:t>
      </w:r>
      <w:ins w:id="3328" w:author="DM" w:date="2012-08-20T15:45:00Z">
        <w:r w:rsidR="009D5E8C">
          <w:t>, 2012</w:t>
        </w:r>
      </w:ins>
      <w:r w:rsidRPr="00535763">
        <w:t>.</w:t>
      </w:r>
      <w:proofErr w:type="gramEnd"/>
      <w:ins w:id="3329" w:author="DM" w:date="2012-08-20T15:51:00Z">
        <w:r w:rsidR="00A0435E">
          <w:t xml:space="preserve"> </w:t>
        </w:r>
      </w:ins>
      <w:del w:id="3330" w:author="DM" w:date="2012-08-20T15:44:00Z">
        <w:r w:rsidRPr="00535763" w:rsidDel="009D5E8C">
          <w:delText xml:space="preserve"> </w:delText>
        </w:r>
        <w:r w:rsidRPr="0048105B" w:rsidDel="009D5E8C">
          <w:rPr>
            <w:rStyle w:val="InlineURL"/>
            <w:rPrChange w:id="3331" w:author="DM" w:date="2012-08-20T13:49:00Z">
              <w:rPr/>
            </w:rPrChange>
          </w:rPr>
          <w:delText>http://</w:delText>
        </w:r>
      </w:del>
      <w:r w:rsidRPr="0048105B">
        <w:rPr>
          <w:rStyle w:val="InlineURL"/>
          <w:rPrChange w:id="3332" w:author="DM" w:date="2012-08-20T13:49:00Z">
            <w:rPr/>
          </w:rPrChange>
        </w:rPr>
        <w:t>www.investopedia.com/terms/r/returnoninvestment.asp</w:t>
      </w:r>
      <w:del w:id="3333" w:author="DM" w:date="2012-08-20T15:45:00Z">
        <w:r w:rsidRPr="00535763" w:rsidDel="009D5E8C">
          <w:delText>.</w:delText>
        </w:r>
      </w:del>
    </w:p>
    <w:p w:rsidR="008B6D5E" w:rsidRDefault="008B6D5E" w:rsidP="00343BDC">
      <w:pPr>
        <w:pStyle w:val="Reference"/>
      </w:pPr>
      <w:del w:id="3334" w:author="DM" w:date="2012-08-20T15:44:00Z">
        <w:r w:rsidRPr="008B6D5E" w:rsidDel="009D5E8C">
          <w:delText>Kaplan. 1996. See Balanced Scorecard Institute (2012).</w:delText>
        </w:r>
      </w:del>
    </w:p>
    <w:p w:rsidR="005D7756" w:rsidRDefault="005D7756" w:rsidP="00343BDC">
      <w:pPr>
        <w:pStyle w:val="Reference"/>
      </w:pPr>
      <w:proofErr w:type="spellStart"/>
      <w:r w:rsidRPr="005D7756">
        <w:t>Lavinsky</w:t>
      </w:r>
      <w:proofErr w:type="spellEnd"/>
      <w:r w:rsidRPr="005D7756">
        <w:t>, Andrew.</w:t>
      </w:r>
      <w:del w:id="3335" w:author="DM" w:date="2012-08-20T15:45:00Z">
        <w:r w:rsidRPr="005D7756" w:rsidDel="009D5E8C">
          <w:delText xml:space="preserve"> 2011.</w:delText>
        </w:r>
      </w:del>
      <w:r w:rsidRPr="005D7756">
        <w:t xml:space="preserve"> “Portfolio Analysis with Microsoft Project Server 2010: A Guide for the Business User</w:t>
      </w:r>
      <w:ins w:id="3336" w:author="DM" w:date="2012-08-20T15:52:00Z">
        <w:r w:rsidR="00A0435E">
          <w:t>.</w:t>
        </w:r>
      </w:ins>
      <w:del w:id="3337" w:author="DM" w:date="2012-08-20T15:45:00Z">
        <w:r w:rsidRPr="005D7756" w:rsidDel="009D5E8C">
          <w:delText>.</w:delText>
        </w:r>
      </w:del>
      <w:r w:rsidRPr="005D7756">
        <w:t xml:space="preserve">” </w:t>
      </w:r>
      <w:ins w:id="3338" w:author="DM" w:date="2012-08-20T15:52:00Z">
        <w:r w:rsidR="00A0435E">
          <w:t>L</w:t>
        </w:r>
      </w:ins>
      <w:del w:id="3339" w:author="DM" w:date="2012-08-20T15:45:00Z">
        <w:r w:rsidRPr="005D7756" w:rsidDel="009D5E8C">
          <w:delText>L</w:delText>
        </w:r>
      </w:del>
      <w:r w:rsidRPr="005D7756">
        <w:t>ast modified March 1</w:t>
      </w:r>
      <w:ins w:id="3340" w:author="DM" w:date="2012-08-20T15:45:00Z">
        <w:r w:rsidR="009D5E8C">
          <w:t>,</w:t>
        </w:r>
      </w:ins>
      <w:del w:id="3341" w:author="DM" w:date="2012-08-20T15:45:00Z">
        <w:r w:rsidRPr="005D7756" w:rsidDel="009D5E8C">
          <w:delText>.</w:delText>
        </w:r>
      </w:del>
      <w:ins w:id="3342" w:author="DM" w:date="2012-08-20T15:45:00Z">
        <w:r w:rsidR="009D5E8C">
          <w:t xml:space="preserve"> </w:t>
        </w:r>
      </w:ins>
      <w:r w:rsidRPr="005D7756">
        <w:t xml:space="preserve"> </w:t>
      </w:r>
      <w:ins w:id="3343" w:author="DM" w:date="2012-08-20T15:45:00Z">
        <w:r w:rsidR="009D5E8C" w:rsidRPr="005D7756">
          <w:t>2011</w:t>
        </w:r>
        <w:r w:rsidR="009D5E8C">
          <w:t xml:space="preserve">. </w:t>
        </w:r>
      </w:ins>
      <w:proofErr w:type="gramStart"/>
      <w:ins w:id="3344" w:author="Jeff Jacobson" w:date="2012-09-06T13:10:00Z">
        <w:r w:rsidR="00A42B60">
          <w:t>Accessed September 6, 2012.</w:t>
        </w:r>
      </w:ins>
      <w:proofErr w:type="gramEnd"/>
      <w:ins w:id="3345" w:author="DM" w:date="2012-08-20T15:45:00Z">
        <w:del w:id="3346" w:author="Jeff Jacobson" w:date="2012-09-06T13:10:00Z">
          <w:r w:rsidR="009D5E8C" w:rsidDel="00A42B60">
            <w:rPr>
              <w:rStyle w:val="QueryInline"/>
            </w:rPr>
            <w:delText>[AU: access date?]</w:delText>
          </w:r>
        </w:del>
      </w:ins>
      <w:ins w:id="3347" w:author="DM" w:date="2012-08-20T15:52:00Z">
        <w:del w:id="3348" w:author="Jeff Jacobson" w:date="2012-09-06T13:10:00Z">
          <w:r w:rsidR="00A0435E" w:rsidDel="00A42B60">
            <w:rPr>
              <w:rStyle w:val="QueryInline"/>
            </w:rPr>
            <w:delText xml:space="preserve"> </w:delText>
          </w:r>
        </w:del>
      </w:ins>
      <w:r w:rsidRPr="0048105B">
        <w:rPr>
          <w:rStyle w:val="InlineURL"/>
          <w:rPrChange w:id="3349" w:author="DM" w:date="2012-08-20T13:49:00Z">
            <w:rPr/>
          </w:rPrChange>
        </w:rPr>
        <w:t>http://technet.microsoft.com/en-us/library/gg715564.aspx</w:t>
      </w:r>
      <w:del w:id="3350" w:author="DM" w:date="2012-08-20T15:45:00Z">
        <w:r w:rsidRPr="005D7756" w:rsidDel="009D5E8C">
          <w:delText>.</w:delText>
        </w:r>
      </w:del>
    </w:p>
    <w:p w:rsidR="00DA1868" w:rsidRDefault="00572720" w:rsidP="00343BDC">
      <w:pPr>
        <w:pStyle w:val="Reference"/>
      </w:pPr>
      <w:r>
        <w:t>Levine, Harvey A</w:t>
      </w:r>
      <w:r w:rsidR="00343BDC">
        <w:t>.</w:t>
      </w:r>
      <w:del w:id="3351" w:author="DM" w:date="2012-08-20T15:45:00Z">
        <w:r w:rsidR="00343BDC" w:rsidDel="009D5E8C">
          <w:delText xml:space="preserve"> 2005</w:delText>
        </w:r>
        <w:r w:rsidDel="009D5E8C">
          <w:delText>.</w:delText>
        </w:r>
      </w:del>
      <w:r>
        <w:t xml:space="preserve"> </w:t>
      </w:r>
      <w:r w:rsidR="00DA1868" w:rsidRPr="00343BDC">
        <w:rPr>
          <w:i/>
        </w:rPr>
        <w:t>Project Portfolio Management</w:t>
      </w:r>
      <w:r w:rsidR="00343BDC">
        <w:rPr>
          <w:i/>
        </w:rPr>
        <w:t>: A Practical Guide to Selecting Projects, Managing Portfolios, and Maximizing Benefits</w:t>
      </w:r>
      <w:r w:rsidR="00343BDC">
        <w:t>.</w:t>
      </w:r>
      <w:r w:rsidR="00DA1868">
        <w:t xml:space="preserve"> </w:t>
      </w:r>
      <w:r w:rsidR="00343BDC">
        <w:t xml:space="preserve">San Francisco: </w:t>
      </w:r>
      <w:proofErr w:type="spellStart"/>
      <w:r w:rsidR="00343BDC">
        <w:t>Jo</w:t>
      </w:r>
      <w:ins w:id="3352" w:author="DM" w:date="2012-08-20T15:45:00Z">
        <w:r w:rsidR="009D5E8C">
          <w:t>s</w:t>
        </w:r>
      </w:ins>
      <w:r w:rsidR="00343BDC">
        <w:t>sey</w:t>
      </w:r>
      <w:proofErr w:type="spellEnd"/>
      <w:r w:rsidR="00343BDC">
        <w:t>-Bass</w:t>
      </w:r>
      <w:ins w:id="3353" w:author="DM" w:date="2012-08-20T15:45:00Z">
        <w:r w:rsidR="009D5E8C">
          <w:t>,</w:t>
        </w:r>
      </w:ins>
      <w:r w:rsidR="00343BDC">
        <w:t xml:space="preserve"> </w:t>
      </w:r>
      <w:ins w:id="3354" w:author="DM" w:date="2012-08-20T15:45:00Z">
        <w:r w:rsidR="009D5E8C">
          <w:t>2005</w:t>
        </w:r>
      </w:ins>
      <w:del w:id="3355" w:author="DM" w:date="2012-08-20T15:45:00Z">
        <w:r w:rsidR="00343BDC" w:rsidDel="009D5E8C">
          <w:delText>(a Wiley Imprint)</w:delText>
        </w:r>
      </w:del>
      <w:r w:rsidR="00343BDC">
        <w:t>.</w:t>
      </w:r>
    </w:p>
    <w:p w:rsidR="00DA1868" w:rsidRDefault="00A748F1" w:rsidP="007431C7">
      <w:pPr>
        <w:pStyle w:val="Reference"/>
      </w:pPr>
      <w:proofErr w:type="gramStart"/>
      <w:r>
        <w:t xml:space="preserve">Morgan, Mark, Raymond E. Levitt, and William A. </w:t>
      </w:r>
      <w:proofErr w:type="spellStart"/>
      <w:r>
        <w:t>Malek</w:t>
      </w:r>
      <w:proofErr w:type="spellEnd"/>
      <w:r w:rsidR="007431C7">
        <w:t>.</w:t>
      </w:r>
      <w:proofErr w:type="gramEnd"/>
      <w:r w:rsidR="007431C7">
        <w:t xml:space="preserve"> </w:t>
      </w:r>
      <w:moveFromRangeStart w:id="3356" w:author="DM" w:date="2012-08-20T15:46:00Z" w:name="move333240897"/>
      <w:moveFrom w:id="3357" w:author="DM" w:date="2012-08-20T15:46:00Z">
        <w:r w:rsidR="007431C7" w:rsidDel="009D5E8C">
          <w:t>2007</w:t>
        </w:r>
        <w:r w:rsidDel="009D5E8C">
          <w:t xml:space="preserve">. </w:t>
        </w:r>
      </w:moveFrom>
      <w:moveFromRangeEnd w:id="3356"/>
      <w:proofErr w:type="gramStart"/>
      <w:r w:rsidR="00DA1868" w:rsidRPr="007431C7">
        <w:rPr>
          <w:i/>
        </w:rPr>
        <w:t xml:space="preserve">Executing Your Strategy: How to Break Things Down and Get </w:t>
      </w:r>
      <w:r w:rsidR="009D5E8C" w:rsidRPr="007431C7">
        <w:rPr>
          <w:i/>
        </w:rPr>
        <w:t xml:space="preserve">It </w:t>
      </w:r>
      <w:r w:rsidR="00DA1868" w:rsidRPr="007431C7">
        <w:rPr>
          <w:i/>
        </w:rPr>
        <w:t>Done</w:t>
      </w:r>
      <w:r w:rsidR="007431C7">
        <w:t>.</w:t>
      </w:r>
      <w:proofErr w:type="gramEnd"/>
      <w:r w:rsidR="00DA1868">
        <w:t xml:space="preserve"> </w:t>
      </w:r>
      <w:r w:rsidR="007431C7">
        <w:t>Boston: Harvard Business School</w:t>
      </w:r>
      <w:del w:id="3358" w:author="DM" w:date="2012-08-20T15:46:00Z">
        <w:r w:rsidR="007431C7" w:rsidDel="009D5E8C">
          <w:delText xml:space="preserve"> Publishing</w:delText>
        </w:r>
      </w:del>
      <w:ins w:id="3359" w:author="DM" w:date="2012-08-20T15:46:00Z">
        <w:r w:rsidR="009D5E8C">
          <w:t>,</w:t>
        </w:r>
      </w:ins>
      <w:del w:id="3360" w:author="DM" w:date="2012-08-20T15:46:00Z">
        <w:r w:rsidR="007431C7" w:rsidDel="009D5E8C">
          <w:delText>.</w:delText>
        </w:r>
      </w:del>
      <w:ins w:id="3361" w:author="DM" w:date="2012-08-20T15:46:00Z">
        <w:r w:rsidR="009D5E8C" w:rsidRPr="009D5E8C">
          <w:t xml:space="preserve"> </w:t>
        </w:r>
      </w:ins>
      <w:moveToRangeStart w:id="3362" w:author="DM" w:date="2012-08-20T15:46:00Z" w:name="move333240897"/>
      <w:moveTo w:id="3363" w:author="DM" w:date="2012-08-20T15:46:00Z">
        <w:r w:rsidR="009D5E8C">
          <w:t>2007.</w:t>
        </w:r>
      </w:moveTo>
      <w:moveToRangeEnd w:id="3362"/>
    </w:p>
    <w:p w:rsidR="00300DD2" w:rsidRDefault="00300DD2" w:rsidP="007431C7">
      <w:pPr>
        <w:pStyle w:val="Reference"/>
      </w:pPr>
      <w:proofErr w:type="spellStart"/>
      <w:r>
        <w:t>Merkhofer</w:t>
      </w:r>
      <w:proofErr w:type="spellEnd"/>
      <w:r>
        <w:t xml:space="preserve">, Lee. </w:t>
      </w:r>
      <w:moveFromRangeStart w:id="3364" w:author="DM" w:date="2012-08-20T15:46:00Z" w:name="move333240913"/>
      <w:moveFrom w:id="3365" w:author="DM" w:date="2012-08-20T15:46:00Z">
        <w:r w:rsidDel="009D5E8C">
          <w:t xml:space="preserve">2012. </w:t>
        </w:r>
      </w:moveFrom>
      <w:moveFromRangeEnd w:id="3364"/>
      <w:proofErr w:type="gramStart"/>
      <w:r>
        <w:t>“Choosing the Wrong Portfolio of Projects.”</w:t>
      </w:r>
      <w:proofErr w:type="gramEnd"/>
      <w:r>
        <w:t xml:space="preserve"> </w:t>
      </w:r>
      <w:proofErr w:type="gramStart"/>
      <w:r>
        <w:t>Accessed April 5</w:t>
      </w:r>
      <w:ins w:id="3366" w:author="DM" w:date="2012-08-20T15:46:00Z">
        <w:r w:rsidR="009D5E8C">
          <w:t>,</w:t>
        </w:r>
      </w:ins>
      <w:del w:id="3367" w:author="DM" w:date="2012-08-20T15:46:00Z">
        <w:r w:rsidDel="009D5E8C">
          <w:delText>.</w:delText>
        </w:r>
      </w:del>
      <w:r w:rsidR="00784297">
        <w:t xml:space="preserve"> </w:t>
      </w:r>
      <w:moveToRangeStart w:id="3368" w:author="DM" w:date="2012-08-20T15:46:00Z" w:name="move333240913"/>
      <w:moveTo w:id="3369" w:author="DM" w:date="2012-08-20T15:46:00Z">
        <w:r w:rsidR="009D5E8C">
          <w:t>2012.</w:t>
        </w:r>
      </w:moveTo>
      <w:proofErr w:type="gramEnd"/>
      <w:ins w:id="3370" w:author="DM" w:date="2012-08-20T15:46:00Z">
        <w:r w:rsidR="009D5E8C">
          <w:t xml:space="preserve"> </w:t>
        </w:r>
      </w:ins>
      <w:moveTo w:id="3371" w:author="DM" w:date="2012-08-20T15:46:00Z">
        <w:del w:id="3372" w:author="DM" w:date="2012-08-20T15:46:00Z">
          <w:r w:rsidR="009D5E8C" w:rsidDel="009D5E8C">
            <w:delText xml:space="preserve"> </w:delText>
          </w:r>
        </w:del>
      </w:moveTo>
      <w:moveToRangeEnd w:id="3368"/>
      <w:del w:id="3373" w:author="DM" w:date="2012-08-20T15:46:00Z">
        <w:r w:rsidR="00784297" w:rsidRPr="0048105B" w:rsidDel="009D5E8C">
          <w:rPr>
            <w:rStyle w:val="InlineURL"/>
            <w:rPrChange w:id="3374" w:author="DM" w:date="2012-08-20T13:49:00Z">
              <w:rPr/>
            </w:rPrChange>
          </w:rPr>
          <w:delText>http://</w:delText>
        </w:r>
      </w:del>
      <w:r w:rsidR="00784297" w:rsidRPr="0048105B">
        <w:rPr>
          <w:rStyle w:val="InlineURL"/>
          <w:rPrChange w:id="3375" w:author="DM" w:date="2012-08-20T13:49:00Z">
            <w:rPr/>
          </w:rPrChange>
        </w:rPr>
        <w:t>www.prioritysystem.com/reasonsabstract.html</w:t>
      </w:r>
      <w:del w:id="3376" w:author="DM" w:date="2012-08-20T15:46:00Z">
        <w:r w:rsidR="00784297" w:rsidDel="009D5E8C">
          <w:delText>.</w:delText>
        </w:r>
      </w:del>
    </w:p>
    <w:p w:rsidR="00524160" w:rsidDel="00A0435E" w:rsidRDefault="00524160" w:rsidP="007431C7">
      <w:pPr>
        <w:pStyle w:val="Reference"/>
        <w:rPr>
          <w:del w:id="3377" w:author="DM" w:date="2012-08-20T15:52:00Z"/>
        </w:rPr>
      </w:pPr>
      <w:del w:id="3378" w:author="DM" w:date="2012-08-20T15:52:00Z">
        <w:r w:rsidRPr="00524160" w:rsidDel="00A0435E">
          <w:delText>Microsoft.</w:delText>
        </w:r>
      </w:del>
      <w:del w:id="3379" w:author="DM" w:date="2012-08-20T15:39:00Z">
        <w:r w:rsidRPr="00524160" w:rsidDel="00B3120E">
          <w:delText xml:space="preserve"> 2011</w:delText>
        </w:r>
      </w:del>
      <w:del w:id="3380" w:author="DM" w:date="2012-08-20T15:52:00Z">
        <w:r w:rsidRPr="00524160" w:rsidDel="00A0435E">
          <w:delText>. “Guide for IT Pros for Microsoft Project Server 2010</w:delText>
        </w:r>
      </w:del>
      <w:del w:id="3381" w:author="DM" w:date="2012-08-20T15:39:00Z">
        <w:r w:rsidRPr="00524160" w:rsidDel="00B3120E">
          <w:delText>.</w:delText>
        </w:r>
      </w:del>
      <w:del w:id="3382" w:author="DM" w:date="2012-08-20T15:52:00Z">
        <w:r w:rsidRPr="00524160" w:rsidDel="00A0435E">
          <w:delText>”</w:delText>
        </w:r>
      </w:del>
      <w:del w:id="3383" w:author="DM" w:date="2012-08-20T15:46:00Z">
        <w:r w:rsidRPr="00524160" w:rsidDel="009D5E8C">
          <w:delText xml:space="preserve"> </w:delText>
        </w:r>
      </w:del>
      <w:del w:id="3384" w:author="DM" w:date="2012-08-20T15:39:00Z">
        <w:r w:rsidRPr="00524160" w:rsidDel="00B3120E">
          <w:delText xml:space="preserve">Last modified </w:delText>
        </w:r>
      </w:del>
      <w:del w:id="3385" w:author="DM" w:date="2012-08-20T15:52:00Z">
        <w:r w:rsidRPr="00524160" w:rsidDel="00A0435E">
          <w:delText>January 7.</w:delText>
        </w:r>
      </w:del>
      <w:del w:id="3386" w:author="DM" w:date="2012-08-20T15:39:00Z">
        <w:r w:rsidRPr="00524160" w:rsidDel="00B3120E">
          <w:delText xml:space="preserve"> </w:delText>
        </w:r>
        <w:r w:rsidRPr="0048105B" w:rsidDel="00B3120E">
          <w:rPr>
            <w:rStyle w:val="InlineURL"/>
            <w:rPrChange w:id="3387" w:author="DM" w:date="2012-08-20T13:49:00Z">
              <w:rPr/>
            </w:rPrChange>
          </w:rPr>
          <w:delText>http://</w:delText>
        </w:r>
      </w:del>
      <w:del w:id="3388" w:author="DM" w:date="2012-08-20T15:52:00Z">
        <w:r w:rsidRPr="0048105B" w:rsidDel="00A0435E">
          <w:rPr>
            <w:rStyle w:val="InlineURL"/>
            <w:rPrChange w:id="3389" w:author="DM" w:date="2012-08-20T13:49:00Z">
              <w:rPr/>
            </w:rPrChange>
          </w:rPr>
          <w:delText>www.microsoft.com/download/en/details.aspx?displaylang=en&amp;id=11190</w:delText>
        </w:r>
      </w:del>
      <w:del w:id="3390" w:author="DM" w:date="2012-08-20T15:40:00Z">
        <w:r w:rsidDel="00B3120E">
          <w:delText>.</w:delText>
        </w:r>
      </w:del>
    </w:p>
    <w:p w:rsidR="00E11516" w:rsidRDefault="00E11516" w:rsidP="007431C7">
      <w:pPr>
        <w:pStyle w:val="Reference"/>
      </w:pPr>
      <w:proofErr w:type="gramStart"/>
      <w:r>
        <w:t>Microsoft</w:t>
      </w:r>
      <w:del w:id="3391" w:author="DM" w:date="2012-08-20T15:52:00Z">
        <w:r w:rsidDel="00A0435E">
          <w:delText>.</w:delText>
        </w:r>
      </w:del>
      <w:del w:id="3392" w:author="DM" w:date="2012-08-20T15:39:00Z">
        <w:r w:rsidDel="00B3120E">
          <w:delText xml:space="preserve"> 2012</w:delText>
        </w:r>
      </w:del>
      <w:r>
        <w:t>.</w:t>
      </w:r>
      <w:proofErr w:type="gramEnd"/>
      <w:r>
        <w:t xml:space="preserve"> “Analyze Portfolio Based on High-Level Cost Constraints</w:t>
      </w:r>
      <w:ins w:id="3393" w:author="DM" w:date="2012-08-20T15:52:00Z">
        <w:r w:rsidR="00A0435E">
          <w:t>.</w:t>
        </w:r>
      </w:ins>
      <w:del w:id="3394" w:author="DM" w:date="2012-08-20T15:39:00Z">
        <w:r w:rsidDel="00B3120E">
          <w:delText>.</w:delText>
        </w:r>
      </w:del>
      <w:r>
        <w:t>”</w:t>
      </w:r>
      <w:del w:id="3395" w:author="DM" w:date="2012-08-20T15:47:00Z">
        <w:r w:rsidDel="00216B52">
          <w:delText xml:space="preserve"> </w:delText>
        </w:r>
      </w:del>
      <w:ins w:id="3396" w:author="DM" w:date="2012-08-20T15:39:00Z">
        <w:r w:rsidR="00B3120E">
          <w:t xml:space="preserve"> </w:t>
        </w:r>
      </w:ins>
      <w:proofErr w:type="gramStart"/>
      <w:r>
        <w:t>Accessed April 5</w:t>
      </w:r>
      <w:ins w:id="3397" w:author="DM" w:date="2012-08-20T15:39:00Z">
        <w:r w:rsidR="00B3120E">
          <w:t xml:space="preserve">, </w:t>
        </w:r>
      </w:ins>
      <w:ins w:id="3398" w:author="DM" w:date="2012-08-20T15:47:00Z">
        <w:r w:rsidR="00216B52">
          <w:t>2012</w:t>
        </w:r>
      </w:ins>
      <w:r>
        <w:t>.</w:t>
      </w:r>
      <w:proofErr w:type="gramEnd"/>
      <w:r>
        <w:t xml:space="preserve"> </w:t>
      </w:r>
      <w:r w:rsidRPr="0048105B">
        <w:rPr>
          <w:rStyle w:val="InlineURL"/>
          <w:rPrChange w:id="3399" w:author="DM" w:date="2012-08-20T13:49:00Z">
            <w:rPr/>
          </w:rPrChange>
        </w:rPr>
        <w:t>http://office.microsoft.com/en-us/project-server-help/analyze-portfolio-based-on-high-level-cost-constraints-HA100990261.aspx?CTT=5&amp;origin=HA100990578</w:t>
      </w:r>
      <w:del w:id="3400" w:author="DM" w:date="2012-08-20T15:47:00Z">
        <w:r w:rsidDel="00216B52">
          <w:delText>.</w:delText>
        </w:r>
      </w:del>
    </w:p>
    <w:p w:rsidR="00C421D3" w:rsidRDefault="00C421D3" w:rsidP="007431C7">
      <w:pPr>
        <w:pStyle w:val="Reference"/>
      </w:pPr>
      <w:proofErr w:type="gramStart"/>
      <w:r>
        <w:t>Microsoft.</w:t>
      </w:r>
      <w:proofErr w:type="gramEnd"/>
      <w:r>
        <w:t xml:space="preserve"> </w:t>
      </w:r>
      <w:moveFromRangeStart w:id="3401" w:author="DM" w:date="2012-08-20T15:47:00Z" w:name="move333240974"/>
      <w:moveFrom w:id="3402" w:author="DM" w:date="2012-08-20T15:47:00Z">
        <w:r w:rsidDel="00216B52">
          <w:t xml:space="preserve">2012. </w:t>
        </w:r>
      </w:moveFrom>
      <w:moveFromRangeEnd w:id="3401"/>
      <w:r>
        <w:t xml:space="preserve">“Analyze Portfolio Based on Time-Phased Resource Requirements.” </w:t>
      </w:r>
      <w:proofErr w:type="gramStart"/>
      <w:r>
        <w:t>Accessed April 5</w:t>
      </w:r>
      <w:ins w:id="3403" w:author="DM" w:date="2012-08-20T15:47:00Z">
        <w:r w:rsidR="00216B52">
          <w:t xml:space="preserve">, </w:t>
        </w:r>
      </w:ins>
      <w:moveToRangeStart w:id="3404" w:author="DM" w:date="2012-08-20T15:47:00Z" w:name="move333240974"/>
      <w:moveTo w:id="3405" w:author="DM" w:date="2012-08-20T15:47:00Z">
        <w:r w:rsidR="00216B52">
          <w:t>2012</w:t>
        </w:r>
        <w:del w:id="3406" w:author="DM" w:date="2012-08-20T15:47:00Z">
          <w:r w:rsidR="00216B52" w:rsidDel="00216B52">
            <w:delText>.</w:delText>
          </w:r>
        </w:del>
      </w:moveTo>
      <w:moveToRangeEnd w:id="3404"/>
      <w:r>
        <w:t>.</w:t>
      </w:r>
      <w:proofErr w:type="gramEnd"/>
      <w:r>
        <w:t xml:space="preserve"> </w:t>
      </w:r>
      <w:r w:rsidRPr="0048105B">
        <w:rPr>
          <w:rStyle w:val="InlineURL"/>
          <w:rPrChange w:id="3407" w:author="DM" w:date="2012-08-20T13:49:00Z">
            <w:rPr/>
          </w:rPrChange>
        </w:rPr>
        <w:t>http://office.microsoft.com/en-us/project-server-help/analyze-portfolio-based-on-time-phased-resource-requirements-HA100990578.aspx</w:t>
      </w:r>
      <w:del w:id="3408" w:author="DM" w:date="2012-08-20T15:47:00Z">
        <w:r w:rsidDel="00216B52">
          <w:delText>.</w:delText>
        </w:r>
      </w:del>
    </w:p>
    <w:p w:rsidR="00A0435E" w:rsidRDefault="00A0435E" w:rsidP="00A0435E">
      <w:pPr>
        <w:pStyle w:val="Reference"/>
        <w:rPr>
          <w:ins w:id="3409" w:author="DM" w:date="2012-08-20T15:52:00Z"/>
        </w:rPr>
      </w:pPr>
      <w:proofErr w:type="gramStart"/>
      <w:ins w:id="3410" w:author="DM" w:date="2012-08-20T15:52:00Z">
        <w:r w:rsidRPr="00524160">
          <w:t>Microsoft.</w:t>
        </w:r>
        <w:proofErr w:type="gramEnd"/>
        <w:r w:rsidRPr="00524160">
          <w:t xml:space="preserve"> “Guide for IT Pros for Microsoft Project Server 2010</w:t>
        </w:r>
        <w:r>
          <w:t>.</w:t>
        </w:r>
        <w:r w:rsidRPr="00524160">
          <w:t>”</w:t>
        </w:r>
        <w:r>
          <w:t xml:space="preserve"> </w:t>
        </w:r>
        <w:proofErr w:type="gramStart"/>
        <w:r>
          <w:t xml:space="preserve">Accessed </w:t>
        </w:r>
        <w:r w:rsidRPr="00524160">
          <w:t>January 7</w:t>
        </w:r>
        <w:r>
          <w:t>, 2011</w:t>
        </w:r>
        <w:r w:rsidRPr="00524160">
          <w:t>.</w:t>
        </w:r>
        <w:proofErr w:type="gramEnd"/>
        <w:r>
          <w:t xml:space="preserve"> </w:t>
        </w:r>
        <w:r w:rsidRPr="0048105B">
          <w:rPr>
            <w:rStyle w:val="InlineURL"/>
          </w:rPr>
          <w:t>www.microsoft.com/download/en/details.aspx?displaylang=en&amp;id=11190</w:t>
        </w:r>
      </w:ins>
    </w:p>
    <w:p w:rsidR="00DF7AAE" w:rsidRDefault="00DF7AAE" w:rsidP="007431C7">
      <w:pPr>
        <w:pStyle w:val="Reference"/>
      </w:pPr>
      <w:proofErr w:type="spellStart"/>
      <w:r w:rsidRPr="00DF7AAE">
        <w:t>O’Cull</w:t>
      </w:r>
      <w:proofErr w:type="spellEnd"/>
      <w:r w:rsidRPr="00DF7AAE">
        <w:t>, Heather</w:t>
      </w:r>
      <w:del w:id="3411" w:author="DM" w:date="2012-08-20T15:53:00Z">
        <w:r w:rsidRPr="00DF7AAE" w:rsidDel="00A0435E">
          <w:delText>.</w:delText>
        </w:r>
      </w:del>
      <w:del w:id="3412" w:author="DM" w:date="2012-08-20T15:47:00Z">
        <w:r w:rsidRPr="00DF7AAE" w:rsidDel="00216B52">
          <w:delText xml:space="preserve"> 2009</w:delText>
        </w:r>
      </w:del>
      <w:r w:rsidRPr="00DF7AAE">
        <w:t xml:space="preserve">. “Project 2010: Introducing Demand Management.” </w:t>
      </w:r>
      <w:proofErr w:type="gramStart"/>
      <w:r w:rsidRPr="00DF7AAE">
        <w:t>Last modified November 13</w:t>
      </w:r>
      <w:ins w:id="3413" w:author="DM" w:date="2012-08-20T15:47:00Z">
        <w:r w:rsidR="00216B52">
          <w:t>,</w:t>
        </w:r>
      </w:ins>
      <w:del w:id="3414" w:author="DM" w:date="2012-08-20T15:47:00Z">
        <w:r w:rsidRPr="00DF7AAE" w:rsidDel="00216B52">
          <w:delText>.</w:delText>
        </w:r>
      </w:del>
      <w:r w:rsidRPr="00DF7AAE">
        <w:t xml:space="preserve"> </w:t>
      </w:r>
      <w:ins w:id="3415" w:author="DM" w:date="2012-08-20T15:47:00Z">
        <w:r w:rsidR="00216B52" w:rsidRPr="00DF7AAE">
          <w:t>2009</w:t>
        </w:r>
        <w:r w:rsidR="00216B52">
          <w:t>.</w:t>
        </w:r>
        <w:proofErr w:type="gramEnd"/>
        <w:r w:rsidR="00216B52">
          <w:t xml:space="preserve"> </w:t>
        </w:r>
      </w:ins>
      <w:proofErr w:type="gramStart"/>
      <w:ins w:id="3416" w:author="Jeff Jacobson" w:date="2012-09-06T13:10:00Z">
        <w:r w:rsidR="00D03428">
          <w:t>Accessed September 6, 2012.</w:t>
        </w:r>
      </w:ins>
      <w:proofErr w:type="gramEnd"/>
      <w:ins w:id="3417" w:author="DM" w:date="2012-08-20T15:47:00Z">
        <w:del w:id="3418" w:author="Jeff Jacobson" w:date="2012-09-06T13:10:00Z">
          <w:r w:rsidR="00216B52" w:rsidDel="00D03428">
            <w:rPr>
              <w:rStyle w:val="QueryInline"/>
            </w:rPr>
            <w:delText>[AU: access date?]</w:delText>
          </w:r>
        </w:del>
      </w:ins>
      <w:ins w:id="3419" w:author="DM" w:date="2012-08-20T15:53:00Z">
        <w:del w:id="3420" w:author="Jeff Jacobson" w:date="2012-09-06T13:10:00Z">
          <w:r w:rsidR="00A0435E" w:rsidDel="00D03428">
            <w:rPr>
              <w:rStyle w:val="QueryInline"/>
            </w:rPr>
            <w:delText xml:space="preserve"> </w:delText>
          </w:r>
        </w:del>
      </w:ins>
      <w:r w:rsidRPr="0048105B">
        <w:rPr>
          <w:rStyle w:val="InlineURL"/>
          <w:rPrChange w:id="3421" w:author="DM" w:date="2012-08-20T13:49:00Z">
            <w:rPr/>
          </w:rPrChange>
        </w:rPr>
        <w:t>http://blogs.msdn.com/b/project/archive/2009/11/13/project-2010-introducing-demand-management.aspx</w:t>
      </w:r>
      <w:del w:id="3422" w:author="DM" w:date="2012-08-20T15:47:00Z">
        <w:r w:rsidRPr="00DF7AAE" w:rsidDel="00216B52">
          <w:delText>.</w:delText>
        </w:r>
      </w:del>
    </w:p>
    <w:p w:rsidR="006F6303" w:rsidRDefault="00216B52">
      <w:pPr>
        <w:pStyle w:val="Reference"/>
        <w:pPrChange w:id="3423" w:author="DM" w:date="2012-08-20T16:13:00Z">
          <w:pPr>
            <w:pStyle w:val="Para"/>
            <w:ind w:left="0" w:firstLine="0"/>
          </w:pPr>
        </w:pPrChange>
      </w:pPr>
      <w:ins w:id="3424" w:author="DM" w:date="2012-08-20T15:48:00Z">
        <w:r w:rsidRPr="000F4410">
          <w:t>Schmidt</w:t>
        </w:r>
        <w:r>
          <w:t xml:space="preserve">, Marty J.  </w:t>
        </w:r>
        <w:proofErr w:type="gramStart"/>
        <w:r>
          <w:t>“</w:t>
        </w:r>
      </w:ins>
      <w:moveToRangeStart w:id="3425" w:author="DM" w:date="2012-08-19T16:50:00Z" w:name="move333158367"/>
      <w:ins w:id="3426" w:author="DM" w:date="2012-08-19T16:50:00Z">
        <w:r w:rsidR="006F6303">
          <w:t>Return on Investment (ROI),</w:t>
        </w:r>
      </w:ins>
      <w:ins w:id="3427" w:author="DM" w:date="2012-08-20T15:48:00Z">
        <w:r>
          <w:t>”</w:t>
        </w:r>
      </w:ins>
      <w:ins w:id="3428" w:author="DM" w:date="2012-08-19T16:50:00Z">
        <w:r w:rsidR="006F6303">
          <w:t xml:space="preserve"> </w:t>
        </w:r>
        <w:r w:rsidR="006F6303" w:rsidRPr="00216B52">
          <w:rPr>
            <w:i/>
            <w:rPrChange w:id="3429" w:author="DM" w:date="2012-08-20T15:48:00Z">
              <w:rPr/>
            </w:rPrChange>
          </w:rPr>
          <w:t>Encyclopedia of Business Terms and Methods</w:t>
        </w:r>
      </w:ins>
      <w:ins w:id="3430" w:author="DM" w:date="2012-08-20T15:48:00Z">
        <w:r>
          <w:t>.</w:t>
        </w:r>
      </w:ins>
      <w:proofErr w:type="gramEnd"/>
      <w:ins w:id="3431" w:author="DM" w:date="2012-08-19T16:50:00Z">
        <w:r w:rsidR="006F6303" w:rsidRPr="000F4410">
          <w:t xml:space="preserve"> </w:t>
        </w:r>
      </w:ins>
      <w:commentRangeStart w:id="3432"/>
      <w:ins w:id="3433" w:author="DM" w:date="2012-08-20T15:48:00Z">
        <w:r>
          <w:rPr>
            <w:rStyle w:val="QueryInline"/>
          </w:rPr>
          <w:t>[AU: insert city and publisher</w:t>
        </w:r>
        <w:proofErr w:type="gramStart"/>
        <w:r>
          <w:rPr>
            <w:rStyle w:val="QueryInline"/>
          </w:rPr>
          <w:t>]</w:t>
        </w:r>
      </w:ins>
      <w:commentRangeEnd w:id="3432"/>
      <w:proofErr w:type="gramEnd"/>
      <w:r w:rsidR="00D03428">
        <w:rPr>
          <w:rStyle w:val="CommentReference"/>
          <w:rFonts w:asciiTheme="minorHAnsi" w:eastAsiaTheme="minorHAnsi" w:hAnsiTheme="minorHAnsi" w:cstheme="minorBidi"/>
        </w:rPr>
        <w:commentReference w:id="3432"/>
      </w:r>
      <w:ins w:id="3434" w:author="DM" w:date="2012-08-19T16:50:00Z">
        <w:r w:rsidR="006F6303" w:rsidRPr="000F4410">
          <w:t>2011</w:t>
        </w:r>
      </w:ins>
      <w:ins w:id="3435" w:author="DM" w:date="2012-08-20T15:48:00Z">
        <w:r>
          <w:t>.</w:t>
        </w:r>
      </w:ins>
      <w:ins w:id="3436" w:author="Jeff Jacobson" w:date="2012-09-06T13:15:00Z">
        <w:r w:rsidR="00D03428">
          <w:t xml:space="preserve"> </w:t>
        </w:r>
        <w:r w:rsidR="00D03428" w:rsidRPr="00D03428">
          <w:rPr>
            <w:rStyle w:val="InlineURL"/>
            <w:rPrChange w:id="3437" w:author="Jeff Jacobson" w:date="2012-09-06T13:15:00Z">
              <w:rPr/>
            </w:rPrChange>
          </w:rPr>
          <w:fldChar w:fldCharType="begin"/>
        </w:r>
        <w:r w:rsidR="00D03428" w:rsidRPr="00D03428">
          <w:rPr>
            <w:rStyle w:val="InlineURL"/>
            <w:rPrChange w:id="3438" w:author="Jeff Jacobson" w:date="2012-09-06T13:15:00Z">
              <w:rPr/>
            </w:rPrChange>
          </w:rPr>
          <w:instrText xml:space="preserve"> HYPERLINK "http://www.solutionmatrix.com/business-encyclopedia.html" </w:instrText>
        </w:r>
        <w:r w:rsidR="00D03428" w:rsidRPr="00D03428">
          <w:rPr>
            <w:rStyle w:val="InlineURL"/>
            <w:rPrChange w:id="3439" w:author="Jeff Jacobson" w:date="2012-09-06T13:15:00Z">
              <w:rPr/>
            </w:rPrChange>
          </w:rPr>
          <w:fldChar w:fldCharType="separate"/>
        </w:r>
        <w:r w:rsidR="00D03428" w:rsidRPr="00D03428">
          <w:rPr>
            <w:rStyle w:val="InlineURL"/>
            <w:rPrChange w:id="3440" w:author="Jeff Jacobson" w:date="2012-09-06T13:15:00Z">
              <w:rPr>
                <w:rStyle w:val="Hyperlink"/>
              </w:rPr>
            </w:rPrChange>
          </w:rPr>
          <w:t>http://www.solutionmatrix.com/business-encyclopedia.html</w:t>
        </w:r>
        <w:r w:rsidR="00D03428" w:rsidRPr="00D03428">
          <w:rPr>
            <w:rStyle w:val="InlineURL"/>
            <w:rPrChange w:id="3441" w:author="Jeff Jacobson" w:date="2012-09-06T13:15:00Z">
              <w:rPr/>
            </w:rPrChange>
          </w:rPr>
          <w:fldChar w:fldCharType="end"/>
        </w:r>
      </w:ins>
    </w:p>
    <w:moveToRangeEnd w:id="3425"/>
    <w:p w:rsidR="00EF5B59" w:rsidDel="00A0435E" w:rsidRDefault="00893F19">
      <w:pPr>
        <w:pStyle w:val="Reference"/>
        <w:rPr>
          <w:del w:id="3442" w:author="DM" w:date="2012-08-20T15:53:00Z"/>
        </w:rPr>
      </w:pPr>
      <w:r>
        <w:t>Symons, Craig.</w:t>
      </w:r>
      <w:del w:id="3443" w:author="DM" w:date="2012-08-20T15:48:00Z">
        <w:r w:rsidDel="00216B52">
          <w:delText xml:space="preserve"> 2009</w:delText>
        </w:r>
      </w:del>
      <w:del w:id="3444" w:author="DM" w:date="2012-08-20T15:49:00Z">
        <w:r w:rsidDel="00216B52">
          <w:delText>.</w:delText>
        </w:r>
      </w:del>
      <w:r>
        <w:t xml:space="preserve"> “The ROI of Project Portfolio Management Tools: A Total Economic Impact (TEI) Analysis Uncovers Significant Benefits.”</w:t>
      </w:r>
      <w:del w:id="3445" w:author="DM" w:date="2012-08-20T15:49:00Z">
        <w:r w:rsidDel="00216B52">
          <w:delText xml:space="preserve"> Forester.</w:delText>
        </w:r>
      </w:del>
      <w:r>
        <w:t xml:space="preserve"> </w:t>
      </w:r>
      <w:proofErr w:type="gramStart"/>
      <w:r>
        <w:t>Last modified May 8</w:t>
      </w:r>
      <w:ins w:id="3446" w:author="DM" w:date="2012-08-20T15:49:00Z">
        <w:r w:rsidR="00216B52">
          <w:t>,</w:t>
        </w:r>
      </w:ins>
      <w:del w:id="3447" w:author="DM" w:date="2012-08-20T15:49:00Z">
        <w:r w:rsidDel="00216B52">
          <w:delText>.</w:delText>
        </w:r>
      </w:del>
      <w:r>
        <w:t xml:space="preserve"> </w:t>
      </w:r>
      <w:ins w:id="3448" w:author="DM" w:date="2012-08-20T15:48:00Z">
        <w:r w:rsidR="00216B52">
          <w:t>2009</w:t>
        </w:r>
      </w:ins>
      <w:ins w:id="3449" w:author="DM" w:date="2012-08-20T15:49:00Z">
        <w:r w:rsidR="00216B52">
          <w:t>.</w:t>
        </w:r>
      </w:ins>
      <w:proofErr w:type="gramEnd"/>
      <w:ins w:id="3450" w:author="Jeff Jacobson" w:date="2012-09-06T13:15:00Z">
        <w:r w:rsidR="00465587">
          <w:t xml:space="preserve"> </w:t>
        </w:r>
      </w:ins>
      <w:proofErr w:type="gramStart"/>
      <w:ins w:id="3451" w:author="Jeff Jacobson" w:date="2012-09-06T13:16:00Z">
        <w:r w:rsidR="00251C94">
          <w:t xml:space="preserve">Accessed </w:t>
        </w:r>
      </w:ins>
      <w:ins w:id="3452" w:author="Jeff Jacobson" w:date="2012-09-06T13:15:00Z">
        <w:r w:rsidR="00465587">
          <w:t>September 6, 2012.</w:t>
        </w:r>
      </w:ins>
      <w:proofErr w:type="gramEnd"/>
      <w:ins w:id="3453" w:author="DM" w:date="2012-08-20T15:49:00Z">
        <w:del w:id="3454" w:author="Jeff Jacobson" w:date="2012-09-06T13:15:00Z">
          <w:r w:rsidR="00216B52" w:rsidDel="00465587">
            <w:rPr>
              <w:rStyle w:val="QueryInline"/>
            </w:rPr>
            <w:delText>[AU: access date?]</w:delText>
          </w:r>
        </w:del>
        <w:r w:rsidR="00216B52">
          <w:t xml:space="preserve"> </w:t>
        </w:r>
      </w:ins>
      <w:del w:id="3455" w:author="DM" w:date="2012-08-20T13:50:00Z">
        <w:r w:rsidRPr="0048105B" w:rsidDel="0048105B">
          <w:rPr>
            <w:rStyle w:val="InlineURL"/>
            <w:rPrChange w:id="3456" w:author="DM" w:date="2012-08-20T13:49:00Z">
              <w:rPr/>
            </w:rPrChange>
          </w:rPr>
          <w:delText>http://</w:delText>
        </w:r>
      </w:del>
      <w:r w:rsidRPr="0048105B">
        <w:rPr>
          <w:rStyle w:val="InlineURL"/>
          <w:rPrChange w:id="3457" w:author="DM" w:date="2012-08-20T13:49:00Z">
            <w:rPr/>
          </w:rPrChange>
        </w:rPr>
        <w:t>www.ca.com/files/WhitePapers/roi_ppm_tools_cios_forrester_214119.pdf</w:t>
      </w:r>
      <w:del w:id="3458" w:author="DM" w:date="2012-08-20T15:50:00Z">
        <w:r w:rsidDel="00216B52">
          <w:delText>.</w:delText>
        </w:r>
      </w:del>
    </w:p>
    <w:p w:rsidR="00DF7AAE" w:rsidDel="00216B52" w:rsidRDefault="00DF7AAE">
      <w:pPr>
        <w:pStyle w:val="Reference"/>
        <w:rPr>
          <w:del w:id="3459" w:author="DM" w:date="2012-08-20T15:50:00Z"/>
        </w:rPr>
      </w:pPr>
      <w:del w:id="3460" w:author="DM" w:date="2012-08-20T15:50:00Z">
        <w:r w:rsidDel="00216B52">
          <w:delText xml:space="preserve">Schmidt, Marty J. 2011. </w:delText>
        </w:r>
        <w:r w:rsidR="003B4356" w:rsidDel="00216B52">
          <w:rPr>
            <w:i/>
          </w:rPr>
          <w:delText>Encyclopedia of Business Terms and Methods</w:delText>
        </w:r>
        <w:r w:rsidR="003B4356" w:rsidDel="00216B52">
          <w:delText xml:space="preserve">. </w:delText>
        </w:r>
        <w:r w:rsidR="0058518D" w:rsidDel="00216B52">
          <w:delText>“Return on Investment (ROI).”</w:delText>
        </w:r>
        <w:r w:rsidDel="00216B52">
          <w:delText xml:space="preserve"> Month/day? Publisher? Publisher location?</w:delText>
        </w:r>
      </w:del>
    </w:p>
    <w:p w:rsidR="006F6303" w:rsidRDefault="00DA1868">
      <w:pPr>
        <w:pStyle w:val="Reference"/>
        <w:rPr>
          <w:ins w:id="3461" w:author="DM" w:date="2012-08-19T16:51:00Z"/>
        </w:rPr>
      </w:pPr>
      <w:del w:id="3462" w:author="DM" w:date="2012-08-19T16:50:00Z">
        <w:r w:rsidDel="006F6303">
          <w:delText>Return on Investment (ROI), Encyclopedia of Business Terms and Methods, I</w:delText>
        </w:r>
        <w:r w:rsidRPr="000F4410" w:rsidDel="006F6303">
          <w:delText>SBN 978-</w:delText>
        </w:r>
      </w:del>
    </w:p>
    <w:p w:rsidR="00DA1868" w:rsidRPr="0048105B" w:rsidRDefault="00DA1868">
      <w:pPr>
        <w:pStyle w:val="Reference"/>
        <w:rPr>
          <w:rStyle w:val="QueryInline"/>
          <w:rPrChange w:id="3463" w:author="DM" w:date="2012-08-20T13:49:00Z">
            <w:rPr/>
          </w:rPrChange>
        </w:rPr>
        <w:pPrChange w:id="3464" w:author="DM" w:date="2012-08-20T16:13:00Z">
          <w:pPr>
            <w:pStyle w:val="Para"/>
            <w:ind w:left="0" w:firstLine="0"/>
          </w:pPr>
        </w:pPrChange>
      </w:pPr>
      <w:del w:id="3465" w:author="DM" w:date="2012-08-19T16:50:00Z">
        <w:r w:rsidRPr="000F4410" w:rsidDel="006F6303">
          <w:delText>1-929500-10-9. Copyright © 2011 by Marty J.Schmidt</w:delText>
        </w:r>
      </w:del>
      <w:ins w:id="3466" w:author="DM" w:date="2012-08-19T16:51:00Z">
        <w:r w:rsidR="006F6303">
          <w:t xml:space="preserve">U.S. </w:t>
        </w:r>
        <w:r w:rsidR="006F6303" w:rsidRPr="008B6D5E">
          <w:t>G</w:t>
        </w:r>
        <w:r w:rsidR="006F6303">
          <w:t xml:space="preserve">eneral </w:t>
        </w:r>
        <w:r w:rsidR="006F6303" w:rsidRPr="008B6D5E">
          <w:t>A</w:t>
        </w:r>
        <w:r w:rsidR="006F6303">
          <w:t xml:space="preserve">ccounting </w:t>
        </w:r>
        <w:r w:rsidR="006F6303" w:rsidRPr="008B6D5E">
          <w:t>O</w:t>
        </w:r>
        <w:r w:rsidR="006F6303">
          <w:t>ffice</w:t>
        </w:r>
        <w:r w:rsidR="006F6303" w:rsidRPr="008B6D5E">
          <w:t xml:space="preserve">. </w:t>
        </w:r>
        <w:r w:rsidR="006F6303" w:rsidRPr="0048105B">
          <w:rPr>
            <w:i/>
            <w:rPrChange w:id="3467" w:author="DM" w:date="2012-08-20T13:49:00Z">
              <w:rPr/>
            </w:rPrChange>
          </w:rPr>
          <w:t>Executive Guide: Measuring Performance and Demonstrating Results of Information Technology Investments</w:t>
        </w:r>
        <w:r w:rsidR="006F6303" w:rsidRPr="008B6D5E">
          <w:t xml:space="preserve">. </w:t>
        </w:r>
        <w:proofErr w:type="gramStart"/>
        <w:r w:rsidR="006F6303" w:rsidRPr="008B6D5E">
          <w:t>AIMD-98-89</w:t>
        </w:r>
      </w:ins>
      <w:ins w:id="3468" w:author="DM" w:date="2012-08-20T13:49:00Z">
        <w:r w:rsidR="0048105B">
          <w:t>.</w:t>
        </w:r>
        <w:proofErr w:type="gramEnd"/>
        <w:r w:rsidR="0048105B">
          <w:t xml:space="preserve"> </w:t>
        </w:r>
      </w:ins>
      <w:proofErr w:type="gramStart"/>
      <w:ins w:id="3469" w:author="DM" w:date="2012-08-19T16:51:00Z">
        <w:r w:rsidR="006F6303" w:rsidRPr="008B6D5E">
          <w:t>Last modified March 1</w:t>
        </w:r>
      </w:ins>
      <w:ins w:id="3470" w:author="DM" w:date="2012-08-20T15:50:00Z">
        <w:r w:rsidR="00A0435E">
          <w:t xml:space="preserve">, </w:t>
        </w:r>
        <w:r w:rsidR="00A0435E" w:rsidRPr="008B6D5E">
          <w:t>1998</w:t>
        </w:r>
      </w:ins>
      <w:ins w:id="3471" w:author="DM" w:date="2012-08-19T16:51:00Z">
        <w:r w:rsidR="006F6303" w:rsidRPr="008B6D5E">
          <w:t>.</w:t>
        </w:r>
      </w:ins>
      <w:proofErr w:type="gramEnd"/>
      <w:ins w:id="3472" w:author="Jeff Jacobson" w:date="2012-09-06T13:16:00Z">
        <w:r w:rsidR="00251C94">
          <w:t xml:space="preserve"> </w:t>
        </w:r>
        <w:proofErr w:type="gramStart"/>
        <w:r w:rsidR="00251C94">
          <w:t>Accessed September 6, 2012.</w:t>
        </w:r>
      </w:ins>
      <w:proofErr w:type="gramEnd"/>
      <w:ins w:id="3473" w:author="DM" w:date="2012-08-19T16:51:00Z">
        <w:r w:rsidR="006F6303" w:rsidRPr="008B6D5E">
          <w:t xml:space="preserve"> </w:t>
        </w:r>
        <w:r w:rsidR="006F6303" w:rsidRPr="0048105B">
          <w:rPr>
            <w:rStyle w:val="InlineURL"/>
            <w:rPrChange w:id="3474" w:author="DM" w:date="2012-08-20T13:49:00Z">
              <w:rPr/>
            </w:rPrChange>
          </w:rPr>
          <w:t>www.gao.gov/assets/80/76378.pdf</w:t>
        </w:r>
      </w:ins>
      <w:ins w:id="3475" w:author="DM" w:date="2012-08-20T13:49:00Z">
        <w:del w:id="3476" w:author="Jeff Jacobson" w:date="2012-09-06T13:16:00Z">
          <w:r w:rsidR="0048105B" w:rsidDel="00251C94">
            <w:rPr>
              <w:rStyle w:val="QueryInline"/>
            </w:rPr>
            <w:delText>[AU: insert</w:delText>
          </w:r>
        </w:del>
      </w:ins>
      <w:ins w:id="3477" w:author="DM" w:date="2012-08-20T13:50:00Z">
        <w:del w:id="3478" w:author="Jeff Jacobson" w:date="2012-09-06T13:16:00Z">
          <w:r w:rsidR="0048105B" w:rsidDel="00251C94">
            <w:rPr>
              <w:rStyle w:val="QueryInline"/>
            </w:rPr>
            <w:delText xml:space="preserve"> access date</w:delText>
          </w:r>
        </w:del>
      </w:ins>
      <w:ins w:id="3479" w:author="DM" w:date="2012-08-20T13:49:00Z">
        <w:del w:id="3480" w:author="Jeff Jacobson" w:date="2012-09-06T13:16:00Z">
          <w:r w:rsidR="0048105B" w:rsidDel="00251C94">
            <w:rPr>
              <w:rStyle w:val="QueryInline"/>
            </w:rPr>
            <w:delText xml:space="preserve"> ]</w:delText>
          </w:r>
        </w:del>
      </w:ins>
    </w:p>
    <w:sectPr w:rsidR="00DA1868" w:rsidRPr="0048105B" w:rsidSect="00D8577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236"/>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Tim Runcie" w:date="2012-09-13T20:11:00Z" w:initials="TR">
    <w:p w:rsidR="008518D2" w:rsidRDefault="008518D2">
      <w:pPr>
        <w:pStyle w:val="CommentText"/>
      </w:pPr>
      <w:r>
        <w:rPr>
          <w:rStyle w:val="CommentReference"/>
        </w:rPr>
        <w:annotationRef/>
      </w:r>
      <w:r>
        <w:t>Reworded for clarity</w:t>
      </w:r>
    </w:p>
  </w:comment>
  <w:comment w:id="27" w:author="Jeff Jacobson" w:date="2012-09-05T16:00:00Z" w:initials="JJ">
    <w:p w:rsidR="00D03428" w:rsidRDefault="00D03428">
      <w:pPr>
        <w:pStyle w:val="CommentText"/>
      </w:pPr>
      <w:r w:rsidRPr="00AC522A">
        <w:rPr>
          <w:rStyle w:val="CommentReference"/>
          <w:b/>
        </w:rPr>
        <w:annotationRef/>
      </w:r>
      <w:r w:rsidRPr="00AC522A">
        <w:rPr>
          <w:b/>
        </w:rPr>
        <w:t>Tim</w:t>
      </w:r>
      <w:r>
        <w:t>.</w:t>
      </w:r>
    </w:p>
  </w:comment>
  <w:comment w:id="42" w:author="Jeff Jacobson" w:date="2012-09-05T16:00:00Z" w:initials="JJ">
    <w:p w:rsidR="00D03428" w:rsidRDefault="00D03428">
      <w:pPr>
        <w:pStyle w:val="CommentText"/>
      </w:pPr>
      <w:r>
        <w:rPr>
          <w:rStyle w:val="CommentReference"/>
        </w:rPr>
        <w:annotationRef/>
      </w:r>
      <w:r w:rsidRPr="00AC522A">
        <w:rPr>
          <w:b/>
        </w:rPr>
        <w:t>Tim</w:t>
      </w:r>
      <w:r>
        <w:t>.</w:t>
      </w:r>
    </w:p>
  </w:comment>
  <w:comment w:id="43" w:author="Tim Runcie" w:date="2012-09-13T20:11:00Z" w:initials="TR">
    <w:p w:rsidR="008518D2" w:rsidRDefault="008518D2">
      <w:pPr>
        <w:pStyle w:val="CommentText"/>
      </w:pPr>
      <w:r>
        <w:rPr>
          <w:rStyle w:val="CommentReference"/>
        </w:rPr>
        <w:annotationRef/>
      </w:r>
      <w:r>
        <w:t>Referenced intro text for figure</w:t>
      </w:r>
    </w:p>
  </w:comment>
  <w:comment w:id="91" w:author="Tim Runcie" w:date="2012-09-13T20:12:00Z" w:initials="TR">
    <w:p w:rsidR="008473B8" w:rsidRDefault="008473B8">
      <w:pPr>
        <w:pStyle w:val="CommentText"/>
      </w:pPr>
      <w:r>
        <w:rPr>
          <w:rStyle w:val="CommentReference"/>
        </w:rPr>
        <w:annotationRef/>
      </w:r>
      <w:r>
        <w:t xml:space="preserve">Inserted </w:t>
      </w:r>
      <w:proofErr w:type="gramStart"/>
      <w:r>
        <w:t>reference  intro</w:t>
      </w:r>
      <w:proofErr w:type="gramEnd"/>
      <w:r>
        <w:t xml:space="preserve"> text for figure</w:t>
      </w:r>
    </w:p>
  </w:comment>
  <w:comment w:id="90" w:author="Jeff Jacobson" w:date="2012-09-05T16:00:00Z" w:initials="JJ">
    <w:p w:rsidR="00D03428" w:rsidRDefault="00D03428">
      <w:pPr>
        <w:pStyle w:val="CommentText"/>
      </w:pPr>
      <w:r>
        <w:rPr>
          <w:rStyle w:val="CommentReference"/>
        </w:rPr>
        <w:annotationRef/>
      </w:r>
      <w:r w:rsidRPr="00AC522A">
        <w:rPr>
          <w:b/>
        </w:rPr>
        <w:t>Tim</w:t>
      </w:r>
      <w:r>
        <w:t>.</w:t>
      </w:r>
    </w:p>
  </w:comment>
  <w:comment w:id="598" w:author="Jeff Jacobson" w:date="2012-09-05T16:05:00Z" w:initials="JJ">
    <w:p w:rsidR="00D03428" w:rsidRDefault="00D03428">
      <w:pPr>
        <w:pStyle w:val="CommentText"/>
      </w:pPr>
      <w:r>
        <w:rPr>
          <w:rStyle w:val="CommentReference"/>
        </w:rPr>
        <w:annotationRef/>
      </w:r>
      <w:r w:rsidRPr="00E2268A">
        <w:rPr>
          <w:b/>
        </w:rPr>
        <w:t>Tim</w:t>
      </w:r>
      <w:r>
        <w:t>?</w:t>
      </w:r>
    </w:p>
  </w:comment>
  <w:comment w:id="600" w:author="Tim Runcie" w:date="2012-09-13T20:15:00Z" w:initials="TR">
    <w:p w:rsidR="00664B94" w:rsidRDefault="00664B94">
      <w:pPr>
        <w:pStyle w:val="CommentText"/>
      </w:pPr>
      <w:r>
        <w:rPr>
          <w:rStyle w:val="CommentReference"/>
        </w:rPr>
        <w:annotationRef/>
      </w:r>
      <w:r>
        <w:t>Added text to clarify</w:t>
      </w:r>
    </w:p>
  </w:comment>
  <w:comment w:id="610" w:author="Jeff Jacobson" w:date="2012-09-05T16:06:00Z" w:initials="JJ">
    <w:p w:rsidR="00D03428" w:rsidRDefault="00D03428">
      <w:pPr>
        <w:pStyle w:val="CommentText"/>
      </w:pPr>
      <w:r>
        <w:rPr>
          <w:rStyle w:val="CommentReference"/>
        </w:rPr>
        <w:annotationRef/>
      </w:r>
      <w:r>
        <w:t>I believe so.</w:t>
      </w:r>
    </w:p>
  </w:comment>
  <w:comment w:id="639" w:author="Jeff Jacobson" w:date="2012-09-05T16:07:00Z" w:initials="JJ">
    <w:p w:rsidR="00D03428" w:rsidRDefault="00D03428">
      <w:pPr>
        <w:pStyle w:val="CommentText"/>
      </w:pPr>
      <w:r>
        <w:rPr>
          <w:rStyle w:val="CommentReference"/>
        </w:rPr>
        <w:annotationRef/>
      </w:r>
      <w:r w:rsidRPr="00E2268A">
        <w:rPr>
          <w:b/>
        </w:rPr>
        <w:t>Tim</w:t>
      </w:r>
      <w:r>
        <w:t>.</w:t>
      </w:r>
    </w:p>
  </w:comment>
  <w:comment w:id="641" w:author="Tim Runcie" w:date="2012-09-13T20:20:00Z" w:initials="TR">
    <w:p w:rsidR="00C36193" w:rsidRDefault="00C36193">
      <w:pPr>
        <w:pStyle w:val="CommentText"/>
      </w:pPr>
      <w:r>
        <w:rPr>
          <w:rStyle w:val="CommentReference"/>
        </w:rPr>
        <w:annotationRef/>
      </w:r>
      <w:r>
        <w:t>Inserted reference intro text for figure</w:t>
      </w:r>
    </w:p>
  </w:comment>
  <w:comment w:id="691" w:author="Tim Runcie" w:date="2012-09-13T20:21:00Z" w:initials="TR">
    <w:p w:rsidR="006631DA" w:rsidRDefault="006631DA">
      <w:pPr>
        <w:pStyle w:val="CommentText"/>
      </w:pPr>
      <w:r>
        <w:rPr>
          <w:rStyle w:val="CommentReference"/>
        </w:rPr>
        <w:annotationRef/>
      </w:r>
      <w:r>
        <w:t>This order is correct in project server.  The bullet number is backwards due to the highest being on top.</w:t>
      </w:r>
    </w:p>
  </w:comment>
  <w:comment w:id="689" w:author="Jeff Jacobson" w:date="2012-09-05T16:07:00Z" w:initials="JJ">
    <w:p w:rsidR="00D03428" w:rsidRDefault="00D03428">
      <w:pPr>
        <w:pStyle w:val="CommentText"/>
      </w:pPr>
      <w:r>
        <w:rPr>
          <w:rStyle w:val="CommentReference"/>
        </w:rPr>
        <w:annotationRef/>
      </w:r>
      <w:r w:rsidRPr="00E2268A">
        <w:rPr>
          <w:b/>
        </w:rPr>
        <w:t>Tim</w:t>
      </w:r>
      <w:r>
        <w:t>?</w:t>
      </w:r>
    </w:p>
  </w:comment>
  <w:comment w:id="762" w:author="Jeff Jacobson" w:date="2012-09-05T17:39:00Z" w:initials="JJ">
    <w:p w:rsidR="00D03428" w:rsidRDefault="00D03428">
      <w:pPr>
        <w:pStyle w:val="CommentText"/>
      </w:pPr>
      <w:r>
        <w:rPr>
          <w:rStyle w:val="CommentReference"/>
        </w:rPr>
        <w:annotationRef/>
      </w:r>
      <w:r w:rsidRPr="00E11FE9">
        <w:rPr>
          <w:b/>
        </w:rPr>
        <w:t>Tim</w:t>
      </w:r>
      <w:r>
        <w:t>?</w:t>
      </w:r>
    </w:p>
  </w:comment>
  <w:comment w:id="764" w:author="Tim Runcie" w:date="2012-09-14T08:47:00Z" w:initials="TR">
    <w:p w:rsidR="007155BA" w:rsidRDefault="007155BA">
      <w:pPr>
        <w:pStyle w:val="CommentText"/>
      </w:pPr>
      <w:r>
        <w:rPr>
          <w:rStyle w:val="CommentReference"/>
        </w:rPr>
        <w:annotationRef/>
      </w:r>
      <w:r>
        <w:t xml:space="preserve">Nope, this is the methodology.  The technology </w:t>
      </w:r>
      <w:proofErr w:type="gramStart"/>
      <w:r>
        <w:t>provides  the</w:t>
      </w:r>
      <w:proofErr w:type="gramEnd"/>
      <w:r>
        <w:t xml:space="preserve"> metrics.</w:t>
      </w:r>
    </w:p>
  </w:comment>
  <w:comment w:id="781" w:author="Tim Runcie" w:date="2012-09-14T08:48:00Z" w:initials="TR">
    <w:p w:rsidR="007155BA" w:rsidRDefault="007155BA">
      <w:pPr>
        <w:pStyle w:val="CommentText"/>
      </w:pPr>
      <w:r>
        <w:rPr>
          <w:rStyle w:val="CommentReference"/>
        </w:rPr>
        <w:annotationRef/>
      </w:r>
      <w:r>
        <w:t>I believe it should be upper case, but use the abbreviation (DM).</w:t>
      </w:r>
    </w:p>
  </w:comment>
  <w:comment w:id="779" w:author="Jeff Jacobson" w:date="2012-09-05T17:40:00Z" w:initials="JJ">
    <w:p w:rsidR="00D03428" w:rsidRDefault="00D03428">
      <w:pPr>
        <w:pStyle w:val="CommentText"/>
      </w:pPr>
      <w:r>
        <w:rPr>
          <w:rStyle w:val="CommentReference"/>
        </w:rPr>
        <w:annotationRef/>
      </w:r>
      <w:r w:rsidRPr="00E11FE9">
        <w:rPr>
          <w:b/>
        </w:rPr>
        <w:t>Tim</w:t>
      </w:r>
      <w:r>
        <w:t>.</w:t>
      </w:r>
    </w:p>
  </w:comment>
  <w:comment w:id="865" w:author="Jeff Jacobson" w:date="2012-09-05T17:45:00Z" w:initials="JJ">
    <w:p w:rsidR="00D03428" w:rsidRDefault="00D03428">
      <w:pPr>
        <w:pStyle w:val="CommentText"/>
      </w:pPr>
      <w:r>
        <w:rPr>
          <w:rStyle w:val="CommentReference"/>
        </w:rPr>
        <w:annotationRef/>
      </w:r>
      <w:r w:rsidRPr="009C4106">
        <w:rPr>
          <w:b/>
        </w:rPr>
        <w:t>Tim</w:t>
      </w:r>
      <w:r>
        <w:t>, which is correct?</w:t>
      </w:r>
    </w:p>
  </w:comment>
  <w:comment w:id="864" w:author="Tim Runcie" w:date="2012-09-14T08:49:00Z" w:initials="TR">
    <w:p w:rsidR="007155BA" w:rsidRDefault="007155BA">
      <w:pPr>
        <w:pStyle w:val="CommentText"/>
      </w:pPr>
      <w:r>
        <w:rPr>
          <w:rStyle w:val="CommentReference"/>
        </w:rPr>
        <w:annotationRef/>
      </w:r>
      <w:r>
        <w:t>EPT most commonly is referred to Enterprise Project Types.  However an EPT uses an Enterprise Project Template (also the same acronym.)</w:t>
      </w:r>
    </w:p>
    <w:p w:rsidR="007155BA" w:rsidRDefault="007155BA">
      <w:pPr>
        <w:pStyle w:val="CommentText"/>
      </w:pPr>
    </w:p>
    <w:p w:rsidR="007155BA" w:rsidRDefault="007155BA">
      <w:pPr>
        <w:pStyle w:val="CommentText"/>
      </w:pPr>
      <w:r>
        <w:t>I would type out Template and use the EPT for “Project Type”.</w:t>
      </w:r>
    </w:p>
  </w:comment>
  <w:comment w:id="1055" w:author="Jeff Jacobson" w:date="2012-09-06T09:25:00Z" w:initials="JJ">
    <w:p w:rsidR="00D03428" w:rsidRDefault="00D03428">
      <w:pPr>
        <w:pStyle w:val="CommentText"/>
      </w:pPr>
      <w:r>
        <w:rPr>
          <w:rStyle w:val="CommentReference"/>
        </w:rPr>
        <w:annotationRef/>
      </w:r>
      <w:r w:rsidRPr="006B79BC">
        <w:rPr>
          <w:b/>
        </w:rPr>
        <w:t>Tim</w:t>
      </w:r>
      <w:r>
        <w:t>.</w:t>
      </w:r>
    </w:p>
  </w:comment>
  <w:comment w:id="1054" w:author="Tim Runcie" w:date="2012-09-14T08:51:00Z" w:initials="TR">
    <w:p w:rsidR="00725A9C" w:rsidRDefault="00725A9C">
      <w:pPr>
        <w:pStyle w:val="CommentText"/>
      </w:pPr>
      <w:r>
        <w:rPr>
          <w:rStyle w:val="CommentReference"/>
        </w:rPr>
        <w:annotationRef/>
      </w:r>
      <w:r>
        <w:t>Added intro reference text.</w:t>
      </w:r>
    </w:p>
  </w:comment>
  <w:comment w:id="1143" w:author="Jeff Jacobson" w:date="2012-09-06T09:26:00Z" w:initials="JJ">
    <w:p w:rsidR="00D03428" w:rsidRDefault="00D03428">
      <w:pPr>
        <w:pStyle w:val="CommentText"/>
      </w:pPr>
      <w:r>
        <w:rPr>
          <w:rStyle w:val="CommentReference"/>
        </w:rPr>
        <w:annotationRef/>
      </w:r>
      <w:r w:rsidRPr="00A3470D">
        <w:rPr>
          <w:b/>
        </w:rPr>
        <w:t>Tim</w:t>
      </w:r>
      <w:r>
        <w:t>.</w:t>
      </w:r>
    </w:p>
  </w:comment>
  <w:comment w:id="1142" w:author="Tim Runcie" w:date="2012-09-14T08:53:00Z" w:initials="TR">
    <w:p w:rsidR="00023A5D" w:rsidRDefault="00023A5D">
      <w:pPr>
        <w:pStyle w:val="CommentText"/>
      </w:pPr>
      <w:r>
        <w:rPr>
          <w:rStyle w:val="CommentReference"/>
        </w:rPr>
        <w:annotationRef/>
      </w:r>
      <w:r>
        <w:t>Added intro reference text.</w:t>
      </w:r>
    </w:p>
  </w:comment>
  <w:comment w:id="1354" w:author="Jeff Jacobson" w:date="2012-09-06T09:33:00Z" w:initials="JJ">
    <w:p w:rsidR="00D03428" w:rsidRDefault="00D03428">
      <w:pPr>
        <w:pStyle w:val="CommentText"/>
      </w:pPr>
      <w:r>
        <w:rPr>
          <w:rStyle w:val="CommentReference"/>
        </w:rPr>
        <w:annotationRef/>
      </w:r>
      <w:r>
        <w:t>Yes. Ok.</w:t>
      </w:r>
    </w:p>
  </w:comment>
  <w:comment w:id="1407" w:author="Jeff Jacobson" w:date="2012-09-06T09:34:00Z" w:initials="JJ">
    <w:p w:rsidR="00D03428" w:rsidRDefault="00D03428">
      <w:pPr>
        <w:pStyle w:val="CommentText"/>
      </w:pPr>
      <w:r>
        <w:rPr>
          <w:rStyle w:val="CommentReference"/>
        </w:rPr>
        <w:annotationRef/>
      </w:r>
      <w:r>
        <w:t>Yes. Ok.</w:t>
      </w:r>
    </w:p>
  </w:comment>
  <w:comment w:id="1498" w:author="Jeff Jacobson" w:date="2012-09-06T09:40:00Z" w:initials="JJ">
    <w:p w:rsidR="00D03428" w:rsidRDefault="00D03428">
      <w:pPr>
        <w:pStyle w:val="CommentText"/>
      </w:pPr>
      <w:r>
        <w:rPr>
          <w:rStyle w:val="CommentReference"/>
        </w:rPr>
        <w:annotationRef/>
      </w:r>
      <w:r w:rsidRPr="00705E6F">
        <w:rPr>
          <w:b/>
        </w:rPr>
        <w:t>Tim</w:t>
      </w:r>
      <w:r>
        <w:t>?</w:t>
      </w:r>
    </w:p>
  </w:comment>
  <w:comment w:id="1496" w:author="Tim Runcie" w:date="2012-09-14T08:54:00Z" w:initials="TR">
    <w:p w:rsidR="00592C98" w:rsidRDefault="00592C98">
      <w:pPr>
        <w:pStyle w:val="CommentText"/>
      </w:pPr>
      <w:r>
        <w:rPr>
          <w:rStyle w:val="CommentReference"/>
        </w:rPr>
        <w:annotationRef/>
      </w:r>
      <w:r>
        <w:t>Clarified.</w:t>
      </w:r>
    </w:p>
  </w:comment>
  <w:comment w:id="1506" w:author="Tim Runcie" w:date="2012-09-14T08:56:00Z" w:initials="TR">
    <w:p w:rsidR="00370326" w:rsidRDefault="00370326">
      <w:pPr>
        <w:pStyle w:val="CommentText"/>
      </w:pPr>
      <w:r>
        <w:rPr>
          <w:rStyle w:val="CommentReference"/>
        </w:rPr>
        <w:annotationRef/>
      </w:r>
      <w:r>
        <w:t>Clarified.</w:t>
      </w:r>
    </w:p>
  </w:comment>
  <w:comment w:id="1504" w:author="Jeff Jacobson" w:date="2012-09-06T09:42:00Z" w:initials="JJ">
    <w:p w:rsidR="00D03428" w:rsidRDefault="00D03428">
      <w:pPr>
        <w:pStyle w:val="CommentText"/>
      </w:pPr>
      <w:r>
        <w:rPr>
          <w:rStyle w:val="CommentReference"/>
        </w:rPr>
        <w:annotationRef/>
      </w:r>
      <w:r w:rsidRPr="00A954BF">
        <w:rPr>
          <w:b/>
        </w:rPr>
        <w:t>Tim</w:t>
      </w:r>
      <w:r>
        <w:t>.</w:t>
      </w:r>
    </w:p>
  </w:comment>
  <w:comment w:id="1516" w:author="Jeff Jacobson" w:date="2012-09-06T09:43:00Z" w:initials="JJ">
    <w:p w:rsidR="00D03428" w:rsidRDefault="00D03428">
      <w:pPr>
        <w:pStyle w:val="CommentText"/>
      </w:pPr>
      <w:r>
        <w:rPr>
          <w:rStyle w:val="CommentReference"/>
        </w:rPr>
        <w:annotationRef/>
      </w:r>
      <w:r>
        <w:t>Sure, this is fine.</w:t>
      </w:r>
    </w:p>
  </w:comment>
  <w:comment w:id="1535" w:author="Jeff Jacobson" w:date="2012-09-06T09:44:00Z" w:initials="JJ">
    <w:p w:rsidR="00D03428" w:rsidRDefault="00D03428">
      <w:pPr>
        <w:pStyle w:val="CommentText"/>
      </w:pPr>
      <w:r>
        <w:rPr>
          <w:rStyle w:val="CommentReference"/>
        </w:rPr>
        <w:annotationRef/>
      </w:r>
      <w:r w:rsidRPr="005635EC">
        <w:rPr>
          <w:b/>
        </w:rPr>
        <w:t>Tim</w:t>
      </w:r>
      <w:r>
        <w:t>?</w:t>
      </w:r>
    </w:p>
  </w:comment>
  <w:comment w:id="1537" w:author="Tim Runcie" w:date="2012-09-14T08:56:00Z" w:initials="TR">
    <w:p w:rsidR="00370326" w:rsidRDefault="00370326">
      <w:pPr>
        <w:pStyle w:val="CommentText"/>
      </w:pPr>
      <w:r>
        <w:rPr>
          <w:rStyle w:val="CommentReference"/>
        </w:rPr>
        <w:annotationRef/>
      </w:r>
      <w:r>
        <w:t>Clarified.</w:t>
      </w:r>
    </w:p>
  </w:comment>
  <w:comment w:id="1540" w:author="Jeff Jacobson" w:date="2012-09-06T09:46:00Z" w:initials="JJ">
    <w:p w:rsidR="00D03428" w:rsidRDefault="00D03428">
      <w:pPr>
        <w:pStyle w:val="CommentText"/>
      </w:pPr>
      <w:r>
        <w:rPr>
          <w:rStyle w:val="CommentReference"/>
        </w:rPr>
        <w:annotationRef/>
      </w:r>
      <w:r w:rsidRPr="00FB5472">
        <w:rPr>
          <w:b/>
        </w:rPr>
        <w:t>Tim</w:t>
      </w:r>
      <w:r>
        <w:t>.</w:t>
      </w:r>
    </w:p>
  </w:comment>
  <w:comment w:id="1542" w:author="Tim Runcie" w:date="2012-09-14T08:58:00Z" w:initials="TR">
    <w:p w:rsidR="00923EAC" w:rsidRDefault="00923EAC">
      <w:pPr>
        <w:pStyle w:val="CommentText"/>
      </w:pPr>
      <w:r>
        <w:rPr>
          <w:rStyle w:val="CommentReference"/>
        </w:rPr>
        <w:annotationRef/>
      </w:r>
      <w:r>
        <w:t>Clarified.</w:t>
      </w:r>
    </w:p>
  </w:comment>
  <w:comment w:id="1548" w:author="Jeff Jacobson" w:date="2012-09-06T09:48:00Z" w:initials="JJ">
    <w:p w:rsidR="00D03428" w:rsidRDefault="00D03428">
      <w:pPr>
        <w:pStyle w:val="CommentText"/>
      </w:pPr>
      <w:r>
        <w:rPr>
          <w:rStyle w:val="CommentReference"/>
        </w:rPr>
        <w:annotationRef/>
      </w:r>
      <w:r w:rsidRPr="00B669BB">
        <w:rPr>
          <w:b/>
        </w:rPr>
        <w:t>Tim</w:t>
      </w:r>
      <w:r>
        <w:t>?</w:t>
      </w:r>
    </w:p>
  </w:comment>
  <w:comment w:id="1550" w:author="Tim Runcie" w:date="2012-09-14T09:00:00Z" w:initials="TR">
    <w:p w:rsidR="004E2C86" w:rsidRDefault="004E2C86">
      <w:pPr>
        <w:pStyle w:val="CommentText"/>
      </w:pPr>
      <w:r>
        <w:rPr>
          <w:rStyle w:val="CommentReference"/>
        </w:rPr>
        <w:annotationRef/>
      </w:r>
      <w:r>
        <w:t>Clarified.</w:t>
      </w:r>
    </w:p>
  </w:comment>
  <w:comment w:id="1579" w:author="Jeff Jacobson" w:date="2012-09-06T09:49:00Z" w:initials="JJ">
    <w:p w:rsidR="00D03428" w:rsidRDefault="00D03428">
      <w:pPr>
        <w:pStyle w:val="CommentText"/>
      </w:pPr>
      <w:r>
        <w:rPr>
          <w:rStyle w:val="CommentReference"/>
        </w:rPr>
        <w:annotationRef/>
      </w:r>
      <w:r w:rsidRPr="00B92FAC">
        <w:rPr>
          <w:b/>
        </w:rPr>
        <w:t>Tim</w:t>
      </w:r>
      <w:r>
        <w:t>.</w:t>
      </w:r>
    </w:p>
  </w:comment>
  <w:comment w:id="1581" w:author="Tim Runcie" w:date="2012-09-14T09:01:00Z" w:initials="TR">
    <w:p w:rsidR="007B63F8" w:rsidRDefault="007B63F8">
      <w:pPr>
        <w:pStyle w:val="CommentText"/>
      </w:pPr>
      <w:r>
        <w:rPr>
          <w:rStyle w:val="CommentReference"/>
        </w:rPr>
        <w:annotationRef/>
      </w:r>
      <w:r>
        <w:t>Added intro reference text.</w:t>
      </w:r>
    </w:p>
  </w:comment>
  <w:comment w:id="1584" w:author="Jeff Jacobson" w:date="2012-09-06T09:51:00Z" w:initials="JJ">
    <w:p w:rsidR="00D03428" w:rsidRDefault="00D03428">
      <w:pPr>
        <w:pStyle w:val="CommentText"/>
      </w:pPr>
      <w:r>
        <w:rPr>
          <w:rStyle w:val="CommentReference"/>
        </w:rPr>
        <w:annotationRef/>
      </w:r>
      <w:r w:rsidRPr="004657FC">
        <w:rPr>
          <w:b/>
        </w:rPr>
        <w:t>Tim</w:t>
      </w:r>
      <w:r>
        <w:t>.</w:t>
      </w:r>
    </w:p>
  </w:comment>
  <w:comment w:id="1586" w:author="Tim Runcie" w:date="2012-09-14T09:02:00Z" w:initials="TR">
    <w:p w:rsidR="00D9222B" w:rsidRDefault="00D9222B">
      <w:pPr>
        <w:pStyle w:val="CommentText"/>
      </w:pPr>
      <w:r>
        <w:rPr>
          <w:rStyle w:val="CommentReference"/>
        </w:rPr>
        <w:annotationRef/>
      </w:r>
      <w:r>
        <w:t>Yes, we are talking about doing some work, not a methodology or discipline or tool.</w:t>
      </w:r>
    </w:p>
  </w:comment>
  <w:comment w:id="1597" w:author="Jeff Jacobson" w:date="2012-09-06T09:53:00Z" w:initials="JJ">
    <w:p w:rsidR="00D03428" w:rsidRDefault="00D03428">
      <w:pPr>
        <w:pStyle w:val="CommentText"/>
      </w:pPr>
      <w:r>
        <w:rPr>
          <w:rStyle w:val="CommentReference"/>
        </w:rPr>
        <w:annotationRef/>
      </w:r>
      <w:r w:rsidRPr="00841D68">
        <w:rPr>
          <w:b/>
        </w:rPr>
        <w:t>Tim</w:t>
      </w:r>
      <w:r>
        <w:t>.</w:t>
      </w:r>
    </w:p>
  </w:comment>
  <w:comment w:id="1599" w:author="Tim Runcie" w:date="2012-09-14T09:04:00Z" w:initials="TR">
    <w:p w:rsidR="00C958D8" w:rsidRDefault="00C958D8">
      <w:pPr>
        <w:pStyle w:val="CommentText"/>
      </w:pPr>
      <w:r>
        <w:rPr>
          <w:rStyle w:val="CommentReference"/>
        </w:rPr>
        <w:annotationRef/>
      </w:r>
      <w:r>
        <w:t>Clarified</w:t>
      </w:r>
    </w:p>
  </w:comment>
  <w:comment w:id="1742" w:author="Tim Runcie" w:date="2012-09-14T09:05:00Z" w:initials="TR">
    <w:p w:rsidR="006B3E51" w:rsidRDefault="006B3E51">
      <w:pPr>
        <w:pStyle w:val="CommentText"/>
      </w:pPr>
      <w:r>
        <w:rPr>
          <w:rStyle w:val="CommentReference"/>
        </w:rPr>
        <w:annotationRef/>
      </w:r>
      <w:r>
        <w:t>Corrected and the order is correct.</w:t>
      </w:r>
    </w:p>
  </w:comment>
  <w:comment w:id="1740" w:author="Jeff Jacobson" w:date="2012-09-06T09:59:00Z" w:initials="JJ">
    <w:p w:rsidR="00D03428" w:rsidRDefault="00D03428">
      <w:pPr>
        <w:pStyle w:val="CommentText"/>
      </w:pPr>
      <w:r>
        <w:rPr>
          <w:rStyle w:val="CommentReference"/>
        </w:rPr>
        <w:annotationRef/>
      </w:r>
      <w:r w:rsidRPr="00117D51">
        <w:rPr>
          <w:b/>
        </w:rPr>
        <w:t>Tim</w:t>
      </w:r>
      <w:r>
        <w:t>.</w:t>
      </w:r>
    </w:p>
  </w:comment>
  <w:comment w:id="1880" w:author="Tim Runcie" w:date="2012-09-14T09:07:00Z" w:initials="TR">
    <w:p w:rsidR="00047A87" w:rsidRDefault="00047A87">
      <w:pPr>
        <w:pStyle w:val="CommentText"/>
      </w:pPr>
      <w:r>
        <w:rPr>
          <w:rStyle w:val="CommentReference"/>
        </w:rPr>
        <w:annotationRef/>
      </w:r>
      <w:proofErr w:type="gramStart"/>
      <w:r>
        <w:t>clarified</w:t>
      </w:r>
      <w:proofErr w:type="gramEnd"/>
    </w:p>
  </w:comment>
  <w:comment w:id="1878" w:author="Jeff Jacobson" w:date="2012-09-06T10:01:00Z" w:initials="JJ">
    <w:p w:rsidR="00D03428" w:rsidRPr="00EC0071" w:rsidRDefault="00D03428">
      <w:pPr>
        <w:pStyle w:val="CommentText"/>
        <w:rPr>
          <w:b/>
        </w:rPr>
      </w:pPr>
      <w:r>
        <w:rPr>
          <w:rStyle w:val="CommentReference"/>
        </w:rPr>
        <w:annotationRef/>
      </w:r>
      <w:r w:rsidRPr="00EC0071">
        <w:rPr>
          <w:b/>
        </w:rPr>
        <w:t>Tim</w:t>
      </w:r>
    </w:p>
  </w:comment>
  <w:comment w:id="1899" w:author="Jeff Jacobson" w:date="2012-09-06T10:03:00Z" w:initials="JJ">
    <w:p w:rsidR="00D03428" w:rsidRDefault="00D03428">
      <w:pPr>
        <w:pStyle w:val="CommentText"/>
      </w:pPr>
      <w:r w:rsidRPr="00AB38EE">
        <w:rPr>
          <w:rStyle w:val="CommentReference"/>
          <w:b/>
        </w:rPr>
        <w:annotationRef/>
      </w:r>
      <w:r w:rsidRPr="00AB38EE">
        <w:rPr>
          <w:b/>
        </w:rPr>
        <w:t>Tim</w:t>
      </w:r>
      <w:r>
        <w:t>.</w:t>
      </w:r>
    </w:p>
  </w:comment>
  <w:comment w:id="1901" w:author="Tim Runcie" w:date="2012-09-14T09:08:00Z" w:initials="TR">
    <w:p w:rsidR="00047A87" w:rsidRDefault="00047A87">
      <w:pPr>
        <w:pStyle w:val="CommentText"/>
      </w:pPr>
      <w:r>
        <w:rPr>
          <w:rStyle w:val="CommentReference"/>
        </w:rPr>
        <w:annotationRef/>
      </w:r>
      <w:r>
        <w:t>Clarified.</w:t>
      </w:r>
    </w:p>
  </w:comment>
  <w:comment w:id="1949" w:author="Jeff Jacobson" w:date="2012-09-06T10:08:00Z" w:initials="JJ">
    <w:p w:rsidR="00D03428" w:rsidRDefault="00D03428">
      <w:pPr>
        <w:pStyle w:val="CommentText"/>
      </w:pPr>
      <w:r>
        <w:rPr>
          <w:rStyle w:val="CommentReference"/>
        </w:rPr>
        <w:annotationRef/>
      </w:r>
      <w:r w:rsidRPr="00D071FC">
        <w:rPr>
          <w:b/>
        </w:rPr>
        <w:t>Tim</w:t>
      </w:r>
      <w:r>
        <w:t>.</w:t>
      </w:r>
    </w:p>
  </w:comment>
  <w:comment w:id="1951" w:author="Tim Runcie" w:date="2012-09-14T09:08:00Z" w:initials="TR">
    <w:p w:rsidR="00F44C6A" w:rsidRDefault="00F44C6A">
      <w:pPr>
        <w:pStyle w:val="CommentText"/>
      </w:pPr>
      <w:r>
        <w:rPr>
          <w:rStyle w:val="CommentReference"/>
        </w:rPr>
        <w:annotationRef/>
      </w:r>
      <w:r>
        <w:t>Fixed (it is 7).</w:t>
      </w:r>
    </w:p>
  </w:comment>
  <w:comment w:id="1961" w:author="Jeff Jacobson" w:date="2012-09-06T10:16:00Z" w:initials="JJ">
    <w:p w:rsidR="00D03428" w:rsidRDefault="00D03428">
      <w:pPr>
        <w:pStyle w:val="CommentText"/>
      </w:pPr>
      <w:r>
        <w:rPr>
          <w:rStyle w:val="CommentReference"/>
        </w:rPr>
        <w:annotationRef/>
      </w:r>
      <w:r w:rsidRPr="004F0B67">
        <w:rPr>
          <w:b/>
        </w:rPr>
        <w:t>Tim</w:t>
      </w:r>
      <w:r>
        <w:t>?</w:t>
      </w:r>
    </w:p>
  </w:comment>
  <w:comment w:id="1963" w:author="Tim Runcie" w:date="2012-09-14T09:09:00Z" w:initials="TR">
    <w:p w:rsidR="001B25FD" w:rsidRDefault="001B25FD">
      <w:pPr>
        <w:pStyle w:val="CommentText"/>
      </w:pPr>
      <w:r>
        <w:rPr>
          <w:rStyle w:val="CommentReference"/>
        </w:rPr>
        <w:annotationRef/>
      </w:r>
      <w:r>
        <w:t>Clarified.</w:t>
      </w:r>
    </w:p>
  </w:comment>
  <w:comment w:id="2048" w:author="Jeff Jacobson" w:date="2012-09-06T10:19:00Z" w:initials="JJ">
    <w:p w:rsidR="00D03428" w:rsidRDefault="00D03428">
      <w:pPr>
        <w:pStyle w:val="CommentText"/>
      </w:pPr>
      <w:r>
        <w:rPr>
          <w:rStyle w:val="CommentReference"/>
        </w:rPr>
        <w:annotationRef/>
      </w:r>
      <w:r w:rsidRPr="00B634B8">
        <w:rPr>
          <w:b/>
        </w:rPr>
        <w:t>Tim</w:t>
      </w:r>
      <w:r>
        <w:t>?</w:t>
      </w:r>
    </w:p>
  </w:comment>
  <w:comment w:id="2050" w:author="Tim Runcie" w:date="2012-09-14T09:10:00Z" w:initials="TR">
    <w:p w:rsidR="004D6766" w:rsidRDefault="004D6766">
      <w:pPr>
        <w:pStyle w:val="CommentText"/>
      </w:pPr>
      <w:r>
        <w:rPr>
          <w:rStyle w:val="CommentReference"/>
        </w:rPr>
        <w:annotationRef/>
      </w:r>
      <w:r>
        <w:t>Clarified.  It is just there to be seen.</w:t>
      </w:r>
    </w:p>
  </w:comment>
  <w:comment w:id="2061" w:author="Jeff Jacobson" w:date="2012-09-06T10:20:00Z" w:initials="JJ">
    <w:p w:rsidR="00D03428" w:rsidRDefault="00D03428">
      <w:pPr>
        <w:pStyle w:val="CommentText"/>
      </w:pPr>
      <w:r>
        <w:rPr>
          <w:rStyle w:val="CommentReference"/>
        </w:rPr>
        <w:annotationRef/>
      </w:r>
      <w:r w:rsidRPr="008A446E">
        <w:rPr>
          <w:b/>
        </w:rPr>
        <w:t>Tim</w:t>
      </w:r>
      <w:r>
        <w:t>.</w:t>
      </w:r>
    </w:p>
  </w:comment>
  <w:comment w:id="2063" w:author="Tim Runcie" w:date="2012-09-14T09:11:00Z" w:initials="TR">
    <w:p w:rsidR="00B37704" w:rsidRDefault="00B37704">
      <w:pPr>
        <w:pStyle w:val="CommentText"/>
      </w:pPr>
      <w:r>
        <w:rPr>
          <w:rStyle w:val="CommentReference"/>
        </w:rPr>
        <w:annotationRef/>
      </w:r>
      <w:proofErr w:type="gramStart"/>
      <w:r>
        <w:t>clarified</w:t>
      </w:r>
      <w:proofErr w:type="gramEnd"/>
    </w:p>
  </w:comment>
  <w:comment w:id="2095" w:author="Jeff Jacobson" w:date="2012-09-06T10:34:00Z" w:initials="JJ">
    <w:p w:rsidR="00D03428" w:rsidRDefault="00D03428">
      <w:pPr>
        <w:pStyle w:val="CommentText"/>
      </w:pPr>
      <w:r>
        <w:rPr>
          <w:rStyle w:val="CommentReference"/>
        </w:rPr>
        <w:annotationRef/>
      </w:r>
      <w:r>
        <w:t>Should be “</w:t>
      </w:r>
      <w:proofErr w:type="spellStart"/>
      <w:r>
        <w:t>timephased</w:t>
      </w:r>
      <w:proofErr w:type="spellEnd"/>
      <w:r>
        <w:t>” according to Project 2010 help documentation.</w:t>
      </w:r>
    </w:p>
  </w:comment>
  <w:comment w:id="2347" w:author="Tim Runcie" w:date="2012-09-14T09:19:00Z" w:initials="TR">
    <w:p w:rsidR="00567D06" w:rsidRDefault="00567D06">
      <w:pPr>
        <w:pStyle w:val="CommentText"/>
      </w:pPr>
      <w:r>
        <w:rPr>
          <w:rStyle w:val="CommentReference"/>
        </w:rPr>
        <w:annotationRef/>
      </w:r>
      <w:r>
        <w:t>Rewritten to clarify.</w:t>
      </w:r>
    </w:p>
  </w:comment>
  <w:comment w:id="2345" w:author="Jeff Jacobson" w:date="2012-09-06T11:30:00Z" w:initials="JJ">
    <w:p w:rsidR="00D03428" w:rsidRDefault="00D03428">
      <w:pPr>
        <w:pStyle w:val="CommentText"/>
      </w:pPr>
      <w:r>
        <w:rPr>
          <w:rStyle w:val="CommentReference"/>
        </w:rPr>
        <w:annotationRef/>
      </w:r>
      <w:r w:rsidRPr="00E20646">
        <w:rPr>
          <w:b/>
        </w:rPr>
        <w:t>Tim</w:t>
      </w:r>
      <w:r>
        <w:t>.</w:t>
      </w:r>
    </w:p>
  </w:comment>
  <w:comment w:id="2438" w:author="Tim Runcie" w:date="2012-09-14T09:20:00Z" w:initials="TR">
    <w:p w:rsidR="006670B8" w:rsidRDefault="006670B8">
      <w:pPr>
        <w:pStyle w:val="CommentText"/>
      </w:pPr>
      <w:r>
        <w:rPr>
          <w:rStyle w:val="CommentReference"/>
        </w:rPr>
        <w:annotationRef/>
      </w:r>
      <w:proofErr w:type="gramStart"/>
      <w:r>
        <w:t>clarified</w:t>
      </w:r>
      <w:proofErr w:type="gramEnd"/>
    </w:p>
  </w:comment>
  <w:comment w:id="2436" w:author="Jeff Jacobson" w:date="2012-09-06T11:35:00Z" w:initials="JJ">
    <w:p w:rsidR="00D03428" w:rsidRDefault="00D03428">
      <w:pPr>
        <w:pStyle w:val="CommentText"/>
      </w:pPr>
      <w:r>
        <w:rPr>
          <w:rStyle w:val="CommentReference"/>
        </w:rPr>
        <w:annotationRef/>
      </w:r>
      <w:r w:rsidRPr="008053A7">
        <w:rPr>
          <w:b/>
        </w:rPr>
        <w:t>Tim</w:t>
      </w:r>
      <w:r>
        <w:t>?</w:t>
      </w:r>
    </w:p>
  </w:comment>
  <w:comment w:id="2482" w:author="Jeff Jacobson" w:date="2012-09-06T11:37:00Z" w:initials="JJ">
    <w:p w:rsidR="00D03428" w:rsidRDefault="00D03428">
      <w:pPr>
        <w:pStyle w:val="CommentText"/>
      </w:pPr>
      <w:r>
        <w:rPr>
          <w:rStyle w:val="CommentReference"/>
        </w:rPr>
        <w:annotationRef/>
      </w:r>
      <w:r>
        <w:t xml:space="preserve">Yes. </w:t>
      </w:r>
      <w:r w:rsidRPr="00DC3721">
        <w:rPr>
          <w:b/>
        </w:rPr>
        <w:t>Tim</w:t>
      </w:r>
      <w:r>
        <w:t>, hierarchical what?</w:t>
      </w:r>
    </w:p>
  </w:comment>
  <w:comment w:id="2481" w:author="Tim Runcie" w:date="2012-09-14T09:21:00Z" w:initials="TR">
    <w:p w:rsidR="00DA7DC6" w:rsidRDefault="00DA7DC6">
      <w:pPr>
        <w:pStyle w:val="CommentText"/>
      </w:pPr>
      <w:r>
        <w:rPr>
          <w:rStyle w:val="CommentReference"/>
        </w:rPr>
        <w:annotationRef/>
      </w:r>
      <w:r>
        <w:t>Yes, good catch.  Added text.</w:t>
      </w:r>
    </w:p>
  </w:comment>
  <w:comment w:id="2502" w:author="Tim Runcie" w:date="2012-09-14T09:22:00Z" w:initials="TR">
    <w:p w:rsidR="00B703BB" w:rsidRDefault="00B703BB">
      <w:pPr>
        <w:pStyle w:val="CommentText"/>
      </w:pPr>
      <w:r>
        <w:rPr>
          <w:rStyle w:val="CommentReference"/>
        </w:rPr>
        <w:annotationRef/>
      </w:r>
      <w:r>
        <w:t>Yes this is basic information in setting up a new selection view.</w:t>
      </w:r>
    </w:p>
  </w:comment>
  <w:comment w:id="2500" w:author="Jeff Jacobson" w:date="2012-09-06T11:38:00Z" w:initials="JJ">
    <w:p w:rsidR="00D03428" w:rsidRDefault="00D03428">
      <w:pPr>
        <w:pStyle w:val="CommentText"/>
      </w:pPr>
      <w:r>
        <w:rPr>
          <w:rStyle w:val="CommentReference"/>
        </w:rPr>
        <w:annotationRef/>
      </w:r>
      <w:r>
        <w:t xml:space="preserve">Yes, I believe this is the basic information. </w:t>
      </w:r>
      <w:r w:rsidRPr="00DF7F0D">
        <w:rPr>
          <w:b/>
        </w:rPr>
        <w:t>Tim</w:t>
      </w:r>
      <w:r>
        <w:t>, please confirm.</w:t>
      </w:r>
    </w:p>
  </w:comment>
  <w:comment w:id="2530" w:author="Tim Runcie" w:date="2012-09-14T09:23:00Z" w:initials="TR">
    <w:p w:rsidR="00DD45BA" w:rsidRDefault="00DD45BA">
      <w:pPr>
        <w:pStyle w:val="CommentText"/>
      </w:pPr>
      <w:r>
        <w:rPr>
          <w:rStyle w:val="CommentReference"/>
        </w:rPr>
        <w:annotationRef/>
      </w:r>
      <w:proofErr w:type="spellStart"/>
      <w:r>
        <w:t>Timephased</w:t>
      </w:r>
      <w:proofErr w:type="spellEnd"/>
      <w:r>
        <w:t xml:space="preserve"> is very commonly understood term in the scheduling community.  Please keep this.</w:t>
      </w:r>
    </w:p>
  </w:comment>
  <w:comment w:id="2527" w:author="Jeff Jacobson" w:date="2012-09-06T11:43:00Z" w:initials="JJ">
    <w:p w:rsidR="00D03428" w:rsidRDefault="00D03428">
      <w:pPr>
        <w:pStyle w:val="CommentText"/>
      </w:pPr>
      <w:r>
        <w:rPr>
          <w:rStyle w:val="CommentReference"/>
        </w:rPr>
        <w:annotationRef/>
      </w:r>
      <w:r>
        <w:t>Yes. This is the correct word.</w:t>
      </w:r>
    </w:p>
    <w:p w:rsidR="00D03428" w:rsidRDefault="00D03428">
      <w:pPr>
        <w:pStyle w:val="CommentText"/>
      </w:pPr>
      <w:r>
        <w:t>However, its use in this way is more of a developer convention. Since our target audience is business decision makers (PMs and PMOs), it would be appropriate to explain the word’s meaning in this context.</w:t>
      </w:r>
    </w:p>
    <w:p w:rsidR="00D03428" w:rsidRDefault="00D03428">
      <w:pPr>
        <w:pStyle w:val="CommentText"/>
      </w:pPr>
    </w:p>
    <w:p w:rsidR="00D03428" w:rsidRDefault="00D03428">
      <w:pPr>
        <w:pStyle w:val="CommentText"/>
      </w:pPr>
      <w:r w:rsidRPr="0017052B">
        <w:rPr>
          <w:b/>
        </w:rPr>
        <w:t>Tim</w:t>
      </w:r>
      <w:r>
        <w:t>?</w:t>
      </w:r>
    </w:p>
  </w:comment>
  <w:comment w:id="2550" w:author="Jeff Jacobson" w:date="2012-09-06T11:44:00Z" w:initials="JJ">
    <w:p w:rsidR="00D03428" w:rsidRDefault="00D03428">
      <w:pPr>
        <w:pStyle w:val="CommentText"/>
      </w:pPr>
      <w:r>
        <w:rPr>
          <w:rStyle w:val="CommentReference"/>
        </w:rPr>
        <w:annotationRef/>
      </w:r>
      <w:r>
        <w:t>See previous comment regarding “commit.”</w:t>
      </w:r>
    </w:p>
  </w:comment>
  <w:comment w:id="2572" w:author="Jeff Jacobson" w:date="2012-09-06T11:45:00Z" w:initials="JJ">
    <w:p w:rsidR="00D03428" w:rsidRDefault="00D03428">
      <w:pPr>
        <w:pStyle w:val="CommentText"/>
      </w:pPr>
      <w:r>
        <w:rPr>
          <w:rStyle w:val="CommentReference"/>
        </w:rPr>
        <w:annotationRef/>
      </w:r>
      <w:r>
        <w:t>Yes. Ok.</w:t>
      </w:r>
    </w:p>
  </w:comment>
  <w:comment w:id="2759" w:author="Jeff Jacobson" w:date="2012-09-06T12:09:00Z" w:initials="JJ">
    <w:p w:rsidR="00D03428" w:rsidRDefault="00D03428">
      <w:pPr>
        <w:pStyle w:val="CommentText"/>
      </w:pPr>
      <w:r>
        <w:rPr>
          <w:rStyle w:val="CommentReference"/>
        </w:rPr>
        <w:annotationRef/>
      </w:r>
      <w:r w:rsidRPr="006B162D">
        <w:rPr>
          <w:b/>
        </w:rPr>
        <w:t>Tim</w:t>
      </w:r>
      <w:r>
        <w:t>?</w:t>
      </w:r>
    </w:p>
  </w:comment>
  <w:comment w:id="2761" w:author="Tim Runcie" w:date="2012-09-14T09:24:00Z" w:initials="TR">
    <w:p w:rsidR="00DD45BA" w:rsidRDefault="00DD45BA">
      <w:pPr>
        <w:pStyle w:val="CommentText"/>
      </w:pPr>
      <w:r>
        <w:rPr>
          <w:rStyle w:val="CommentReference"/>
        </w:rPr>
        <w:annotationRef/>
      </w:r>
      <w:r>
        <w:t>It is all 3.  I clarified the text.</w:t>
      </w:r>
    </w:p>
  </w:comment>
  <w:comment w:id="2770" w:author="Jeff Jacobson" w:date="2012-09-06T12:10:00Z" w:initials="JJ">
    <w:p w:rsidR="00D03428" w:rsidRDefault="00D03428">
      <w:pPr>
        <w:pStyle w:val="CommentText"/>
      </w:pPr>
      <w:r>
        <w:rPr>
          <w:rStyle w:val="CommentReference"/>
        </w:rPr>
        <w:annotationRef/>
      </w:r>
      <w:r>
        <w:t>In this chapter from this point on the file names will not match the figure number.</w:t>
      </w:r>
    </w:p>
  </w:comment>
  <w:comment w:id="2863" w:author="Jeff Jacobson" w:date="2012-09-06T12:29:00Z" w:initials="JJ">
    <w:p w:rsidR="00D03428" w:rsidRDefault="00D03428">
      <w:pPr>
        <w:pStyle w:val="CommentText"/>
      </w:pPr>
      <w:r>
        <w:rPr>
          <w:rStyle w:val="CommentReference"/>
        </w:rPr>
        <w:annotationRef/>
      </w:r>
      <w:r w:rsidRPr="00202A3D">
        <w:rPr>
          <w:b/>
        </w:rPr>
        <w:t>Tim</w:t>
      </w:r>
      <w:r>
        <w:t>?</w:t>
      </w:r>
    </w:p>
  </w:comment>
  <w:comment w:id="2865" w:author="Tim Runcie" w:date="2012-09-14T09:25:00Z" w:initials="TR">
    <w:p w:rsidR="00306B77" w:rsidRDefault="00306B77">
      <w:pPr>
        <w:pStyle w:val="CommentText"/>
      </w:pPr>
      <w:r>
        <w:rPr>
          <w:rStyle w:val="CommentReference"/>
        </w:rPr>
        <w:annotationRef/>
      </w:r>
      <w:r>
        <w:t>Clarified.</w:t>
      </w:r>
    </w:p>
  </w:comment>
  <w:comment w:id="2873" w:author="Tim Runcie" w:date="2012-09-14T09:27:00Z" w:initials="TR">
    <w:p w:rsidR="00306B77" w:rsidRDefault="00306B77">
      <w:pPr>
        <w:pStyle w:val="CommentText"/>
      </w:pPr>
      <w:r>
        <w:rPr>
          <w:rStyle w:val="CommentReference"/>
        </w:rPr>
        <w:annotationRef/>
      </w:r>
      <w:r>
        <w:t>Clarified.</w:t>
      </w:r>
    </w:p>
  </w:comment>
  <w:comment w:id="2871" w:author="Jeff Jacobson" w:date="2012-09-06T12:30:00Z" w:initials="JJ">
    <w:p w:rsidR="00D03428" w:rsidRDefault="00D03428">
      <w:pPr>
        <w:pStyle w:val="CommentText"/>
      </w:pPr>
      <w:r>
        <w:rPr>
          <w:rStyle w:val="CommentReference"/>
        </w:rPr>
        <w:annotationRef/>
      </w:r>
      <w:r w:rsidRPr="00962BD9">
        <w:rPr>
          <w:b/>
        </w:rPr>
        <w:t>Tim</w:t>
      </w:r>
      <w:r>
        <w:t>?</w:t>
      </w:r>
    </w:p>
  </w:comment>
  <w:comment w:id="3139" w:author="Jeff Jacobson" w:date="2012-09-06T12:59:00Z" w:initials="JJ">
    <w:p w:rsidR="00D03428" w:rsidRDefault="00D03428">
      <w:pPr>
        <w:pStyle w:val="CommentText"/>
      </w:pPr>
      <w:r>
        <w:rPr>
          <w:rStyle w:val="CommentReference"/>
        </w:rPr>
        <w:annotationRef/>
      </w:r>
      <w:r>
        <w:t>Yes. Correct.</w:t>
      </w:r>
    </w:p>
  </w:comment>
  <w:comment w:id="3195" w:author="Tim Runcie" w:date="2012-09-14T09:33:00Z" w:initials="TR">
    <w:p w:rsidR="00F70F65" w:rsidRDefault="00F70F65">
      <w:pPr>
        <w:pStyle w:val="CommentText"/>
      </w:pPr>
      <w:r>
        <w:rPr>
          <w:rStyle w:val="CommentReference"/>
        </w:rPr>
        <w:annotationRef/>
      </w:r>
      <w:proofErr w:type="spellStart"/>
      <w:r>
        <w:t>Clarfied</w:t>
      </w:r>
      <w:proofErr w:type="spellEnd"/>
    </w:p>
  </w:comment>
  <w:comment w:id="3193" w:author="Jeff Jacobson" w:date="2012-09-06T13:03:00Z" w:initials="JJ">
    <w:p w:rsidR="00D03428" w:rsidRDefault="00D03428">
      <w:pPr>
        <w:pStyle w:val="CommentText"/>
      </w:pPr>
      <w:r>
        <w:rPr>
          <w:rStyle w:val="CommentReference"/>
        </w:rPr>
        <w:annotationRef/>
      </w:r>
      <w:r w:rsidRPr="008833AF">
        <w:rPr>
          <w:b/>
        </w:rPr>
        <w:t>Tim</w:t>
      </w:r>
      <w:r>
        <w:t>.</w:t>
      </w:r>
    </w:p>
  </w:comment>
  <w:comment w:id="3213" w:author="Jeff Jacobson" w:date="2012-09-06T13:05:00Z" w:initials="JJ">
    <w:p w:rsidR="00D03428" w:rsidRDefault="00D03428">
      <w:pPr>
        <w:pStyle w:val="CommentText"/>
      </w:pPr>
      <w:r>
        <w:rPr>
          <w:rStyle w:val="CommentReference"/>
        </w:rPr>
        <w:annotationRef/>
      </w:r>
      <w:r>
        <w:t>Yes. Ok.</w:t>
      </w:r>
    </w:p>
  </w:comment>
  <w:comment w:id="3243" w:author="Jeff Jacobson" w:date="2012-09-06T13:06:00Z" w:initials="JJ">
    <w:p w:rsidR="00D03428" w:rsidRDefault="00D03428">
      <w:pPr>
        <w:pStyle w:val="CommentText"/>
      </w:pPr>
      <w:r>
        <w:rPr>
          <w:rStyle w:val="CommentReference"/>
        </w:rPr>
        <w:annotationRef/>
      </w:r>
      <w:r w:rsidRPr="00063CA8">
        <w:rPr>
          <w:b/>
        </w:rPr>
        <w:t>Tim</w:t>
      </w:r>
      <w:r>
        <w:t>.</w:t>
      </w:r>
    </w:p>
  </w:comment>
  <w:comment w:id="3245" w:author="Tim Runcie" w:date="2012-09-14T09:34:00Z" w:initials="TR">
    <w:p w:rsidR="009F78A2" w:rsidRDefault="009F78A2">
      <w:pPr>
        <w:pStyle w:val="CommentText"/>
      </w:pPr>
      <w:r>
        <w:rPr>
          <w:rStyle w:val="CommentReference"/>
        </w:rPr>
        <w:annotationRef/>
      </w:r>
      <w:r>
        <w:t>It is 7</w:t>
      </w:r>
    </w:p>
  </w:comment>
  <w:comment w:id="3432" w:author="Jeff Jacobson" w:date="2012-09-06T13:15:00Z" w:initials="JJ">
    <w:p w:rsidR="00D03428" w:rsidRDefault="00D03428">
      <w:pPr>
        <w:pStyle w:val="CommentText"/>
      </w:pPr>
      <w:r>
        <w:rPr>
          <w:rStyle w:val="CommentReference"/>
        </w:rPr>
        <w:annotationRef/>
      </w:r>
      <w:r>
        <w:t>Online publication.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A44" w:rsidRDefault="00EE7A44" w:rsidP="000B127D">
      <w:pPr>
        <w:spacing w:after="0" w:line="240" w:lineRule="auto"/>
      </w:pPr>
      <w:r>
        <w:separator/>
      </w:r>
    </w:p>
  </w:endnote>
  <w:endnote w:type="continuationSeparator" w:id="0">
    <w:p w:rsidR="00EE7A44" w:rsidRDefault="00EE7A44" w:rsidP="000B1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Times New Roman"/>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Vijay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428" w:rsidRDefault="00D034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428" w:rsidRDefault="00D034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428" w:rsidRDefault="00D034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A44" w:rsidRDefault="00EE7A44" w:rsidP="000B127D">
      <w:pPr>
        <w:spacing w:after="0" w:line="240" w:lineRule="auto"/>
      </w:pPr>
      <w:r>
        <w:separator/>
      </w:r>
    </w:p>
  </w:footnote>
  <w:footnote w:type="continuationSeparator" w:id="0">
    <w:p w:rsidR="00EE7A44" w:rsidRDefault="00EE7A44" w:rsidP="000B1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428" w:rsidRDefault="00D03428" w:rsidP="00282C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03428" w:rsidRDefault="00D03428" w:rsidP="00D8577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428" w:rsidRDefault="00D03428" w:rsidP="00282C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67A8">
      <w:rPr>
        <w:rStyle w:val="PageNumber"/>
        <w:noProof/>
      </w:rPr>
      <w:t>306</w:t>
    </w:r>
    <w:r>
      <w:rPr>
        <w:rStyle w:val="PageNumber"/>
      </w:rPr>
      <w:fldChar w:fldCharType="end"/>
    </w:r>
  </w:p>
  <w:p w:rsidR="00D03428" w:rsidRDefault="00D03428" w:rsidP="00D85778">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428" w:rsidRDefault="00D034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4">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9">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0">
    <w:nsid w:val="02214D4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741415"/>
    <w:multiLevelType w:val="hybridMultilevel"/>
    <w:tmpl w:val="3EACD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98B15B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nsid w:val="19C560CB"/>
    <w:multiLevelType w:val="hybridMultilevel"/>
    <w:tmpl w:val="2CC8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DF6280D"/>
    <w:multiLevelType w:val="hybridMultilevel"/>
    <w:tmpl w:val="6C2E7894"/>
    <w:lvl w:ilvl="0" w:tplc="AF8658D4">
      <w:start w:val="1"/>
      <w:numFmt w:val="bullet"/>
      <w:lvlText w:val=""/>
      <w:lvlJc w:val="left"/>
      <w:pPr>
        <w:tabs>
          <w:tab w:val="num" w:pos="1200"/>
        </w:tabs>
        <w:ind w:left="1200" w:hanging="360"/>
      </w:pPr>
      <w:rPr>
        <w:rFonts w:ascii="Wingdings" w:hAnsi="Wingdings"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0">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EE08A3"/>
    <w:multiLevelType w:val="hybridMultilevel"/>
    <w:tmpl w:val="76A4CE1A"/>
    <w:lvl w:ilvl="0" w:tplc="4FA8371C">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2">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FC69AB"/>
    <w:multiLevelType w:val="hybridMultilevel"/>
    <w:tmpl w:val="2CBC7C12"/>
    <w:lvl w:ilvl="0" w:tplc="7A4C4EB8">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A07EDF"/>
    <w:multiLevelType w:val="hybridMultilevel"/>
    <w:tmpl w:val="A5D0CF6A"/>
    <w:lvl w:ilvl="0" w:tplc="8AB6D4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8">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38F7AB9"/>
    <w:multiLevelType w:val="hybridMultilevel"/>
    <w:tmpl w:val="CDA016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440B2163"/>
    <w:multiLevelType w:val="hybridMultilevel"/>
    <w:tmpl w:val="07C6AEB2"/>
    <w:lvl w:ilvl="0" w:tplc="BF5EFF8E">
      <w:start w:val="1"/>
      <w:numFmt w:val="bullet"/>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0E7EB3"/>
    <w:multiLevelType w:val="hybridMultilevel"/>
    <w:tmpl w:val="EA161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5170A88"/>
    <w:multiLevelType w:val="hybridMultilevel"/>
    <w:tmpl w:val="68A874F8"/>
    <w:lvl w:ilvl="0" w:tplc="1A963DF8">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5BA0834"/>
    <w:multiLevelType w:val="hybridMultilevel"/>
    <w:tmpl w:val="B8E2632E"/>
    <w:lvl w:ilvl="0" w:tplc="04090001">
      <w:start w:val="1"/>
      <w:numFmt w:val="bullet"/>
      <w:lvlText w:val=""/>
      <w:lvlJc w:val="left"/>
      <w:pPr>
        <w:tabs>
          <w:tab w:val="num" w:pos="1200"/>
        </w:tabs>
        <w:ind w:left="1200" w:hanging="360"/>
      </w:pPr>
      <w:rPr>
        <w:rFonts w:ascii="Symbol" w:hAnsi="Symbol"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6">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710F66"/>
    <w:multiLevelType w:val="hybridMultilevel"/>
    <w:tmpl w:val="D4B0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FD40A0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682B1672"/>
    <w:multiLevelType w:val="multilevel"/>
    <w:tmpl w:val="6C2E7894"/>
    <w:lvl w:ilvl="0">
      <w:start w:val="1"/>
      <w:numFmt w:val="bullet"/>
      <w:lvlText w:val=""/>
      <w:lvlJc w:val="left"/>
      <w:pPr>
        <w:tabs>
          <w:tab w:val="num" w:pos="1200"/>
        </w:tabs>
        <w:ind w:left="1200" w:hanging="360"/>
      </w:pPr>
      <w:rPr>
        <w:rFonts w:ascii="Wingdings" w:hAnsi="Wingdings" w:hint="default"/>
        <w:sz w:val="32"/>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3">
    <w:nsid w:val="6BB13DD4"/>
    <w:multiLevelType w:val="hybridMultilevel"/>
    <w:tmpl w:val="49DAA1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6D2F0157"/>
    <w:multiLevelType w:val="hybridMultilevel"/>
    <w:tmpl w:val="38F81488"/>
    <w:lvl w:ilvl="0" w:tplc="48E02894">
      <w:start w:val="1"/>
      <w:numFmt w:val="bullet"/>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40"/>
  </w:num>
  <w:num w:numId="2">
    <w:abstractNumId w:val="25"/>
  </w:num>
  <w:num w:numId="3">
    <w:abstractNumId w:val="29"/>
  </w:num>
  <w:num w:numId="4">
    <w:abstractNumId w:val="23"/>
  </w:num>
  <w:num w:numId="5">
    <w:abstractNumId w:val="11"/>
  </w:num>
  <w:num w:numId="6">
    <w:abstractNumId w:val="38"/>
  </w:num>
  <w:num w:numId="7">
    <w:abstractNumId w:val="14"/>
  </w:num>
  <w:num w:numId="8">
    <w:abstractNumId w:val="41"/>
  </w:num>
  <w:num w:numId="9">
    <w:abstractNumId w:val="30"/>
  </w:num>
  <w:num w:numId="10">
    <w:abstractNumId w:val="43"/>
  </w:num>
  <w:num w:numId="11">
    <w:abstractNumId w:val="32"/>
  </w:num>
  <w:num w:numId="12">
    <w:abstractNumId w:val="18"/>
  </w:num>
  <w:num w:numId="13">
    <w:abstractNumId w:val="15"/>
  </w:num>
  <w:num w:numId="14">
    <w:abstractNumId w:val="22"/>
  </w:num>
  <w:num w:numId="15">
    <w:abstractNumId w:val="34"/>
  </w:num>
  <w:num w:numId="16">
    <w:abstractNumId w:val="24"/>
  </w:num>
  <w:num w:numId="17">
    <w:abstractNumId w:val="10"/>
  </w:num>
  <w:num w:numId="18">
    <w:abstractNumId w:val="39"/>
  </w:num>
  <w:num w:numId="19">
    <w:abstractNumId w:val="16"/>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0"/>
  </w:num>
  <w:num w:numId="30">
    <w:abstractNumId w:val="9"/>
  </w:num>
  <w:num w:numId="31">
    <w:abstractNumId w:val="36"/>
  </w:num>
  <w:num w:numId="32">
    <w:abstractNumId w:val="28"/>
  </w:num>
  <w:num w:numId="33">
    <w:abstractNumId w:val="13"/>
  </w:num>
  <w:num w:numId="34">
    <w:abstractNumId w:val="31"/>
  </w:num>
  <w:num w:numId="35">
    <w:abstractNumId w:val="44"/>
  </w:num>
  <w:num w:numId="36">
    <w:abstractNumId w:val="26"/>
  </w:num>
  <w:num w:numId="37">
    <w:abstractNumId w:val="33"/>
  </w:num>
  <w:num w:numId="38">
    <w:abstractNumId w:val="17"/>
  </w:num>
  <w:num w:numId="39">
    <w:abstractNumId w:val="37"/>
  </w:num>
  <w:num w:numId="40">
    <w:abstractNumId w:val="12"/>
  </w:num>
  <w:num w:numId="41">
    <w:abstractNumId w:val="27"/>
  </w:num>
  <w:num w:numId="42">
    <w:abstractNumId w:val="21"/>
  </w:num>
  <w:num w:numId="43">
    <w:abstractNumId w:val="19"/>
  </w:num>
  <w:num w:numId="44">
    <w:abstractNumId w:val="42"/>
  </w:num>
  <w:num w:numId="45">
    <w:abstractNumId w:val="3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trackRevisions/>
  <w:documentProtection w:edit="trackedChanges" w:enforcement="1" w:cryptProviderType="rsaFull" w:cryptAlgorithmClass="hash" w:cryptAlgorithmType="typeAny" w:cryptAlgorithmSid="4" w:cryptSpinCount="100000" w:hash="XkzEC7Z7+khOoOOhcgUlkxnIRQY=" w:salt="48WPXM+xWfEb5f82XikmU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1B7"/>
    <w:rsid w:val="00000ABE"/>
    <w:rsid w:val="00000B46"/>
    <w:rsid w:val="00003628"/>
    <w:rsid w:val="00003BF3"/>
    <w:rsid w:val="0000460A"/>
    <w:rsid w:val="000057B1"/>
    <w:rsid w:val="00006B6A"/>
    <w:rsid w:val="000075CA"/>
    <w:rsid w:val="00007A18"/>
    <w:rsid w:val="00010537"/>
    <w:rsid w:val="0001137D"/>
    <w:rsid w:val="000124F1"/>
    <w:rsid w:val="00012D2A"/>
    <w:rsid w:val="000144A7"/>
    <w:rsid w:val="00015E0F"/>
    <w:rsid w:val="00020FD3"/>
    <w:rsid w:val="0002294D"/>
    <w:rsid w:val="00022EEB"/>
    <w:rsid w:val="000235DE"/>
    <w:rsid w:val="000238DB"/>
    <w:rsid w:val="00023A5D"/>
    <w:rsid w:val="00023D66"/>
    <w:rsid w:val="00025FBD"/>
    <w:rsid w:val="000277D2"/>
    <w:rsid w:val="00030939"/>
    <w:rsid w:val="0003119E"/>
    <w:rsid w:val="000350E6"/>
    <w:rsid w:val="00035946"/>
    <w:rsid w:val="0003774A"/>
    <w:rsid w:val="00040604"/>
    <w:rsid w:val="000407D2"/>
    <w:rsid w:val="0004109E"/>
    <w:rsid w:val="0004145E"/>
    <w:rsid w:val="000431C5"/>
    <w:rsid w:val="000448EB"/>
    <w:rsid w:val="00045153"/>
    <w:rsid w:val="00047A87"/>
    <w:rsid w:val="000527B9"/>
    <w:rsid w:val="00052A3C"/>
    <w:rsid w:val="000533E5"/>
    <w:rsid w:val="00054B66"/>
    <w:rsid w:val="00055942"/>
    <w:rsid w:val="00055967"/>
    <w:rsid w:val="00055C97"/>
    <w:rsid w:val="00056808"/>
    <w:rsid w:val="00056A39"/>
    <w:rsid w:val="00063CA8"/>
    <w:rsid w:val="00063D8D"/>
    <w:rsid w:val="00064D65"/>
    <w:rsid w:val="00065196"/>
    <w:rsid w:val="0006635D"/>
    <w:rsid w:val="000668B7"/>
    <w:rsid w:val="00070181"/>
    <w:rsid w:val="00070A37"/>
    <w:rsid w:val="00070FA6"/>
    <w:rsid w:val="0007156C"/>
    <w:rsid w:val="00073058"/>
    <w:rsid w:val="00073489"/>
    <w:rsid w:val="0007506A"/>
    <w:rsid w:val="00076E93"/>
    <w:rsid w:val="00077422"/>
    <w:rsid w:val="000804C4"/>
    <w:rsid w:val="00084584"/>
    <w:rsid w:val="0008675F"/>
    <w:rsid w:val="000867B9"/>
    <w:rsid w:val="000867FE"/>
    <w:rsid w:val="00086D84"/>
    <w:rsid w:val="00092546"/>
    <w:rsid w:val="00092D8E"/>
    <w:rsid w:val="00094890"/>
    <w:rsid w:val="000A0968"/>
    <w:rsid w:val="000A1252"/>
    <w:rsid w:val="000A21C1"/>
    <w:rsid w:val="000A2622"/>
    <w:rsid w:val="000A690F"/>
    <w:rsid w:val="000A7B8A"/>
    <w:rsid w:val="000B0302"/>
    <w:rsid w:val="000B0886"/>
    <w:rsid w:val="000B127D"/>
    <w:rsid w:val="000B1A4B"/>
    <w:rsid w:val="000B22EB"/>
    <w:rsid w:val="000B25D2"/>
    <w:rsid w:val="000B27BD"/>
    <w:rsid w:val="000B36EE"/>
    <w:rsid w:val="000C199B"/>
    <w:rsid w:val="000C64F4"/>
    <w:rsid w:val="000C6BF3"/>
    <w:rsid w:val="000F508C"/>
    <w:rsid w:val="000F6154"/>
    <w:rsid w:val="000F6CF6"/>
    <w:rsid w:val="00101A30"/>
    <w:rsid w:val="0010262C"/>
    <w:rsid w:val="00103903"/>
    <w:rsid w:val="00113710"/>
    <w:rsid w:val="00115DB6"/>
    <w:rsid w:val="00115DF8"/>
    <w:rsid w:val="00116856"/>
    <w:rsid w:val="00117D51"/>
    <w:rsid w:val="00121082"/>
    <w:rsid w:val="00123D46"/>
    <w:rsid w:val="0012610A"/>
    <w:rsid w:val="00126DE6"/>
    <w:rsid w:val="00131FFE"/>
    <w:rsid w:val="0013226C"/>
    <w:rsid w:val="00140D06"/>
    <w:rsid w:val="001417FF"/>
    <w:rsid w:val="00142609"/>
    <w:rsid w:val="001433B2"/>
    <w:rsid w:val="00147B4F"/>
    <w:rsid w:val="00147EEE"/>
    <w:rsid w:val="001504F0"/>
    <w:rsid w:val="00152A22"/>
    <w:rsid w:val="001568EE"/>
    <w:rsid w:val="0016224B"/>
    <w:rsid w:val="001624B3"/>
    <w:rsid w:val="0016515F"/>
    <w:rsid w:val="00166916"/>
    <w:rsid w:val="00167AA1"/>
    <w:rsid w:val="001700B5"/>
    <w:rsid w:val="0017052B"/>
    <w:rsid w:val="00171D87"/>
    <w:rsid w:val="00173462"/>
    <w:rsid w:val="00173661"/>
    <w:rsid w:val="0017384B"/>
    <w:rsid w:val="0017401C"/>
    <w:rsid w:val="0017408E"/>
    <w:rsid w:val="00175421"/>
    <w:rsid w:val="0017727E"/>
    <w:rsid w:val="0017796A"/>
    <w:rsid w:val="00180CAA"/>
    <w:rsid w:val="0018254E"/>
    <w:rsid w:val="00183759"/>
    <w:rsid w:val="00191951"/>
    <w:rsid w:val="00192A50"/>
    <w:rsid w:val="00194104"/>
    <w:rsid w:val="001944B2"/>
    <w:rsid w:val="00194A86"/>
    <w:rsid w:val="00195147"/>
    <w:rsid w:val="00195715"/>
    <w:rsid w:val="001A139B"/>
    <w:rsid w:val="001A44A3"/>
    <w:rsid w:val="001A7D50"/>
    <w:rsid w:val="001A7E81"/>
    <w:rsid w:val="001B0331"/>
    <w:rsid w:val="001B1687"/>
    <w:rsid w:val="001B1D9D"/>
    <w:rsid w:val="001B25FD"/>
    <w:rsid w:val="001B3B52"/>
    <w:rsid w:val="001B6491"/>
    <w:rsid w:val="001B76BB"/>
    <w:rsid w:val="001C24FC"/>
    <w:rsid w:val="001C6DD1"/>
    <w:rsid w:val="001C7AC5"/>
    <w:rsid w:val="001D461F"/>
    <w:rsid w:val="001D472B"/>
    <w:rsid w:val="001D571A"/>
    <w:rsid w:val="001D5C5B"/>
    <w:rsid w:val="001D7486"/>
    <w:rsid w:val="001E115D"/>
    <w:rsid w:val="001E6320"/>
    <w:rsid w:val="001E641B"/>
    <w:rsid w:val="001E67CE"/>
    <w:rsid w:val="001E72FB"/>
    <w:rsid w:val="001F2DDA"/>
    <w:rsid w:val="001F2FB8"/>
    <w:rsid w:val="001F580A"/>
    <w:rsid w:val="001F5D6C"/>
    <w:rsid w:val="001F5E95"/>
    <w:rsid w:val="001F629E"/>
    <w:rsid w:val="00200628"/>
    <w:rsid w:val="002014EF"/>
    <w:rsid w:val="00202A3D"/>
    <w:rsid w:val="00204527"/>
    <w:rsid w:val="00206981"/>
    <w:rsid w:val="00211243"/>
    <w:rsid w:val="00211265"/>
    <w:rsid w:val="00211CA1"/>
    <w:rsid w:val="002135F2"/>
    <w:rsid w:val="002165F3"/>
    <w:rsid w:val="00216B52"/>
    <w:rsid w:val="00221AD4"/>
    <w:rsid w:val="002244B6"/>
    <w:rsid w:val="00225D3F"/>
    <w:rsid w:val="00227D00"/>
    <w:rsid w:val="002321D8"/>
    <w:rsid w:val="00234889"/>
    <w:rsid w:val="00234A87"/>
    <w:rsid w:val="00234E4A"/>
    <w:rsid w:val="002360EC"/>
    <w:rsid w:val="002369EE"/>
    <w:rsid w:val="00241B41"/>
    <w:rsid w:val="00242186"/>
    <w:rsid w:val="00242CB3"/>
    <w:rsid w:val="00245FE5"/>
    <w:rsid w:val="00246463"/>
    <w:rsid w:val="00247DED"/>
    <w:rsid w:val="00251C94"/>
    <w:rsid w:val="00252137"/>
    <w:rsid w:val="00252F9D"/>
    <w:rsid w:val="00253F0C"/>
    <w:rsid w:val="00256F9F"/>
    <w:rsid w:val="00263B5A"/>
    <w:rsid w:val="00263D67"/>
    <w:rsid w:val="002730BD"/>
    <w:rsid w:val="00275265"/>
    <w:rsid w:val="00275D69"/>
    <w:rsid w:val="00276B6C"/>
    <w:rsid w:val="00276FE5"/>
    <w:rsid w:val="00277A38"/>
    <w:rsid w:val="0028084D"/>
    <w:rsid w:val="00282CF2"/>
    <w:rsid w:val="00283495"/>
    <w:rsid w:val="0028371B"/>
    <w:rsid w:val="002870BB"/>
    <w:rsid w:val="00291A1C"/>
    <w:rsid w:val="00294501"/>
    <w:rsid w:val="00297571"/>
    <w:rsid w:val="002A034B"/>
    <w:rsid w:val="002A1360"/>
    <w:rsid w:val="002A1CB1"/>
    <w:rsid w:val="002A31F4"/>
    <w:rsid w:val="002A39E0"/>
    <w:rsid w:val="002A4328"/>
    <w:rsid w:val="002A7DD8"/>
    <w:rsid w:val="002B132D"/>
    <w:rsid w:val="002B1D13"/>
    <w:rsid w:val="002B2DA0"/>
    <w:rsid w:val="002B2F37"/>
    <w:rsid w:val="002B465C"/>
    <w:rsid w:val="002B507E"/>
    <w:rsid w:val="002B537F"/>
    <w:rsid w:val="002B7457"/>
    <w:rsid w:val="002C0DF6"/>
    <w:rsid w:val="002C1995"/>
    <w:rsid w:val="002C1F46"/>
    <w:rsid w:val="002C267F"/>
    <w:rsid w:val="002C4803"/>
    <w:rsid w:val="002C65DD"/>
    <w:rsid w:val="002C73C3"/>
    <w:rsid w:val="002D4E49"/>
    <w:rsid w:val="002D7498"/>
    <w:rsid w:val="002E114B"/>
    <w:rsid w:val="002E6B3E"/>
    <w:rsid w:val="002E791B"/>
    <w:rsid w:val="002F15A0"/>
    <w:rsid w:val="00300DD2"/>
    <w:rsid w:val="00301040"/>
    <w:rsid w:val="00302200"/>
    <w:rsid w:val="00302B42"/>
    <w:rsid w:val="00305233"/>
    <w:rsid w:val="00305CC8"/>
    <w:rsid w:val="00305FFD"/>
    <w:rsid w:val="0030672B"/>
    <w:rsid w:val="00306AD0"/>
    <w:rsid w:val="00306B77"/>
    <w:rsid w:val="00306F30"/>
    <w:rsid w:val="00310A28"/>
    <w:rsid w:val="00312B9A"/>
    <w:rsid w:val="00313007"/>
    <w:rsid w:val="003210BA"/>
    <w:rsid w:val="00321F72"/>
    <w:rsid w:val="003221EA"/>
    <w:rsid w:val="0032687E"/>
    <w:rsid w:val="0033325F"/>
    <w:rsid w:val="0033521A"/>
    <w:rsid w:val="00337C40"/>
    <w:rsid w:val="003404E4"/>
    <w:rsid w:val="00340B23"/>
    <w:rsid w:val="00343BDC"/>
    <w:rsid w:val="00347678"/>
    <w:rsid w:val="00354257"/>
    <w:rsid w:val="00354755"/>
    <w:rsid w:val="0035570C"/>
    <w:rsid w:val="00362828"/>
    <w:rsid w:val="0036304C"/>
    <w:rsid w:val="003644DF"/>
    <w:rsid w:val="00364571"/>
    <w:rsid w:val="00367BB8"/>
    <w:rsid w:val="00370326"/>
    <w:rsid w:val="00374519"/>
    <w:rsid w:val="00374611"/>
    <w:rsid w:val="0037468C"/>
    <w:rsid w:val="00375100"/>
    <w:rsid w:val="00375325"/>
    <w:rsid w:val="003757AC"/>
    <w:rsid w:val="0038024D"/>
    <w:rsid w:val="00383D88"/>
    <w:rsid w:val="00385675"/>
    <w:rsid w:val="00385E2C"/>
    <w:rsid w:val="003870B7"/>
    <w:rsid w:val="003879A8"/>
    <w:rsid w:val="00390F76"/>
    <w:rsid w:val="00392885"/>
    <w:rsid w:val="00396F6C"/>
    <w:rsid w:val="003A0EE2"/>
    <w:rsid w:val="003A2A75"/>
    <w:rsid w:val="003A3EFD"/>
    <w:rsid w:val="003A513B"/>
    <w:rsid w:val="003A7628"/>
    <w:rsid w:val="003B2F83"/>
    <w:rsid w:val="003B4356"/>
    <w:rsid w:val="003B4A33"/>
    <w:rsid w:val="003C05BF"/>
    <w:rsid w:val="003C0978"/>
    <w:rsid w:val="003C5CBA"/>
    <w:rsid w:val="003C66CC"/>
    <w:rsid w:val="003C71A3"/>
    <w:rsid w:val="003D10EF"/>
    <w:rsid w:val="003D2D5F"/>
    <w:rsid w:val="003D2D6A"/>
    <w:rsid w:val="003D3E96"/>
    <w:rsid w:val="003D61F3"/>
    <w:rsid w:val="003D73C0"/>
    <w:rsid w:val="003E0C01"/>
    <w:rsid w:val="003E2855"/>
    <w:rsid w:val="003E4EBE"/>
    <w:rsid w:val="003E5895"/>
    <w:rsid w:val="003E5B9F"/>
    <w:rsid w:val="003E707B"/>
    <w:rsid w:val="003F121E"/>
    <w:rsid w:val="003F12A9"/>
    <w:rsid w:val="003F2FC5"/>
    <w:rsid w:val="003F3CD5"/>
    <w:rsid w:val="003F4B2A"/>
    <w:rsid w:val="003F6112"/>
    <w:rsid w:val="003F6D83"/>
    <w:rsid w:val="004071C3"/>
    <w:rsid w:val="0041192C"/>
    <w:rsid w:val="004126AC"/>
    <w:rsid w:val="00415B4F"/>
    <w:rsid w:val="00417D24"/>
    <w:rsid w:val="00421F8F"/>
    <w:rsid w:val="00423403"/>
    <w:rsid w:val="00423F04"/>
    <w:rsid w:val="00425440"/>
    <w:rsid w:val="00426920"/>
    <w:rsid w:val="00426B03"/>
    <w:rsid w:val="004305BC"/>
    <w:rsid w:val="004305D4"/>
    <w:rsid w:val="00432026"/>
    <w:rsid w:val="004364A4"/>
    <w:rsid w:val="00443681"/>
    <w:rsid w:val="00443D7E"/>
    <w:rsid w:val="004458FB"/>
    <w:rsid w:val="004459FE"/>
    <w:rsid w:val="00445D6D"/>
    <w:rsid w:val="00445DA5"/>
    <w:rsid w:val="00447E1D"/>
    <w:rsid w:val="0045352B"/>
    <w:rsid w:val="00453CE2"/>
    <w:rsid w:val="00455EB9"/>
    <w:rsid w:val="00460A0D"/>
    <w:rsid w:val="00462536"/>
    <w:rsid w:val="004625E0"/>
    <w:rsid w:val="00463C17"/>
    <w:rsid w:val="00465587"/>
    <w:rsid w:val="004657FC"/>
    <w:rsid w:val="00466425"/>
    <w:rsid w:val="004667A8"/>
    <w:rsid w:val="0047003C"/>
    <w:rsid w:val="004712A0"/>
    <w:rsid w:val="00472DED"/>
    <w:rsid w:val="00476D0E"/>
    <w:rsid w:val="00477D7F"/>
    <w:rsid w:val="0048105B"/>
    <w:rsid w:val="004817B3"/>
    <w:rsid w:val="004823D6"/>
    <w:rsid w:val="00483B45"/>
    <w:rsid w:val="00491E9F"/>
    <w:rsid w:val="004924B9"/>
    <w:rsid w:val="0049547E"/>
    <w:rsid w:val="004A0A13"/>
    <w:rsid w:val="004A1FEE"/>
    <w:rsid w:val="004A5021"/>
    <w:rsid w:val="004A77A0"/>
    <w:rsid w:val="004A784C"/>
    <w:rsid w:val="004B46E1"/>
    <w:rsid w:val="004B55A1"/>
    <w:rsid w:val="004B5EDF"/>
    <w:rsid w:val="004B71BB"/>
    <w:rsid w:val="004C010F"/>
    <w:rsid w:val="004C0711"/>
    <w:rsid w:val="004C0F44"/>
    <w:rsid w:val="004C1103"/>
    <w:rsid w:val="004C304A"/>
    <w:rsid w:val="004C6E07"/>
    <w:rsid w:val="004C744C"/>
    <w:rsid w:val="004D0A68"/>
    <w:rsid w:val="004D59F6"/>
    <w:rsid w:val="004D6766"/>
    <w:rsid w:val="004D6906"/>
    <w:rsid w:val="004D7315"/>
    <w:rsid w:val="004E076D"/>
    <w:rsid w:val="004E19FC"/>
    <w:rsid w:val="004E26A6"/>
    <w:rsid w:val="004E2C86"/>
    <w:rsid w:val="004E5DE5"/>
    <w:rsid w:val="004E6698"/>
    <w:rsid w:val="004E67DB"/>
    <w:rsid w:val="004E72BF"/>
    <w:rsid w:val="004F0B67"/>
    <w:rsid w:val="004F0C85"/>
    <w:rsid w:val="004F1032"/>
    <w:rsid w:val="004F14F5"/>
    <w:rsid w:val="004F21CD"/>
    <w:rsid w:val="004F2392"/>
    <w:rsid w:val="004F78A1"/>
    <w:rsid w:val="00501288"/>
    <w:rsid w:val="00503DE2"/>
    <w:rsid w:val="005112D1"/>
    <w:rsid w:val="00524160"/>
    <w:rsid w:val="005262CA"/>
    <w:rsid w:val="00533A76"/>
    <w:rsid w:val="00535440"/>
    <w:rsid w:val="00535763"/>
    <w:rsid w:val="005376DD"/>
    <w:rsid w:val="00537988"/>
    <w:rsid w:val="00541FF1"/>
    <w:rsid w:val="0054279A"/>
    <w:rsid w:val="0054558B"/>
    <w:rsid w:val="005469DF"/>
    <w:rsid w:val="00546D7B"/>
    <w:rsid w:val="00547573"/>
    <w:rsid w:val="005509F8"/>
    <w:rsid w:val="00551B85"/>
    <w:rsid w:val="00552312"/>
    <w:rsid w:val="0055312E"/>
    <w:rsid w:val="00554591"/>
    <w:rsid w:val="00560161"/>
    <w:rsid w:val="00560A9E"/>
    <w:rsid w:val="005635EC"/>
    <w:rsid w:val="0056393A"/>
    <w:rsid w:val="005644AA"/>
    <w:rsid w:val="00564F64"/>
    <w:rsid w:val="00567D06"/>
    <w:rsid w:val="00572720"/>
    <w:rsid w:val="005738AD"/>
    <w:rsid w:val="00575EDB"/>
    <w:rsid w:val="0057784C"/>
    <w:rsid w:val="00577CEC"/>
    <w:rsid w:val="00577FAB"/>
    <w:rsid w:val="00580C5D"/>
    <w:rsid w:val="005842D7"/>
    <w:rsid w:val="00584875"/>
    <w:rsid w:val="0058518D"/>
    <w:rsid w:val="00585893"/>
    <w:rsid w:val="00586AB8"/>
    <w:rsid w:val="0058720F"/>
    <w:rsid w:val="00587B25"/>
    <w:rsid w:val="00592C98"/>
    <w:rsid w:val="005938E7"/>
    <w:rsid w:val="0059691B"/>
    <w:rsid w:val="00597C12"/>
    <w:rsid w:val="005A01C1"/>
    <w:rsid w:val="005A2840"/>
    <w:rsid w:val="005A7570"/>
    <w:rsid w:val="005B050D"/>
    <w:rsid w:val="005B58C8"/>
    <w:rsid w:val="005B6584"/>
    <w:rsid w:val="005B6BDA"/>
    <w:rsid w:val="005B750C"/>
    <w:rsid w:val="005C4835"/>
    <w:rsid w:val="005C6458"/>
    <w:rsid w:val="005C6FB9"/>
    <w:rsid w:val="005D01DC"/>
    <w:rsid w:val="005D0AA3"/>
    <w:rsid w:val="005D128F"/>
    <w:rsid w:val="005D2B40"/>
    <w:rsid w:val="005D4FDC"/>
    <w:rsid w:val="005D54D8"/>
    <w:rsid w:val="005D6556"/>
    <w:rsid w:val="005D7756"/>
    <w:rsid w:val="005E1ADE"/>
    <w:rsid w:val="005E314C"/>
    <w:rsid w:val="005E5DAC"/>
    <w:rsid w:val="005E646C"/>
    <w:rsid w:val="005E7D53"/>
    <w:rsid w:val="005F2F75"/>
    <w:rsid w:val="006032D7"/>
    <w:rsid w:val="006034C1"/>
    <w:rsid w:val="00607396"/>
    <w:rsid w:val="006076B4"/>
    <w:rsid w:val="00613620"/>
    <w:rsid w:val="006149F8"/>
    <w:rsid w:val="006201A0"/>
    <w:rsid w:val="00620734"/>
    <w:rsid w:val="006243EA"/>
    <w:rsid w:val="0062517E"/>
    <w:rsid w:val="00625BDD"/>
    <w:rsid w:val="00630DE0"/>
    <w:rsid w:val="00632D88"/>
    <w:rsid w:val="00633162"/>
    <w:rsid w:val="00633ECB"/>
    <w:rsid w:val="006367A2"/>
    <w:rsid w:val="00636ED0"/>
    <w:rsid w:val="00640F11"/>
    <w:rsid w:val="00643836"/>
    <w:rsid w:val="0064498B"/>
    <w:rsid w:val="00646E29"/>
    <w:rsid w:val="00651C44"/>
    <w:rsid w:val="00653FDA"/>
    <w:rsid w:val="00654EA1"/>
    <w:rsid w:val="0065638E"/>
    <w:rsid w:val="00656434"/>
    <w:rsid w:val="00661476"/>
    <w:rsid w:val="006631DA"/>
    <w:rsid w:val="00664B94"/>
    <w:rsid w:val="00666F73"/>
    <w:rsid w:val="006670B8"/>
    <w:rsid w:val="006702A7"/>
    <w:rsid w:val="0067128B"/>
    <w:rsid w:val="006718BE"/>
    <w:rsid w:val="006726C3"/>
    <w:rsid w:val="00673C97"/>
    <w:rsid w:val="00676075"/>
    <w:rsid w:val="00680C8B"/>
    <w:rsid w:val="006813EE"/>
    <w:rsid w:val="00684A53"/>
    <w:rsid w:val="00684B8E"/>
    <w:rsid w:val="0068799B"/>
    <w:rsid w:val="00691A42"/>
    <w:rsid w:val="006A003E"/>
    <w:rsid w:val="006A08AF"/>
    <w:rsid w:val="006A1CD8"/>
    <w:rsid w:val="006A5A7E"/>
    <w:rsid w:val="006A69F6"/>
    <w:rsid w:val="006B162D"/>
    <w:rsid w:val="006B2C4F"/>
    <w:rsid w:val="006B3E51"/>
    <w:rsid w:val="006B5EBC"/>
    <w:rsid w:val="006B678C"/>
    <w:rsid w:val="006B6E31"/>
    <w:rsid w:val="006B79BC"/>
    <w:rsid w:val="006C0EDE"/>
    <w:rsid w:val="006C77AB"/>
    <w:rsid w:val="006D1EED"/>
    <w:rsid w:val="006D39C5"/>
    <w:rsid w:val="006D4253"/>
    <w:rsid w:val="006D5E7B"/>
    <w:rsid w:val="006D7C10"/>
    <w:rsid w:val="006E05F7"/>
    <w:rsid w:val="006E0F9B"/>
    <w:rsid w:val="006E19DF"/>
    <w:rsid w:val="006E2F54"/>
    <w:rsid w:val="006E3E35"/>
    <w:rsid w:val="006E46C5"/>
    <w:rsid w:val="006E4B1D"/>
    <w:rsid w:val="006E7FAD"/>
    <w:rsid w:val="006F0339"/>
    <w:rsid w:val="006F0976"/>
    <w:rsid w:val="006F1362"/>
    <w:rsid w:val="006F17B6"/>
    <w:rsid w:val="006F40E1"/>
    <w:rsid w:val="006F6303"/>
    <w:rsid w:val="006F6BE4"/>
    <w:rsid w:val="006F7C4A"/>
    <w:rsid w:val="006F7C76"/>
    <w:rsid w:val="00701DF0"/>
    <w:rsid w:val="00703E1A"/>
    <w:rsid w:val="00705D89"/>
    <w:rsid w:val="00705E6F"/>
    <w:rsid w:val="00713421"/>
    <w:rsid w:val="00714972"/>
    <w:rsid w:val="007155BA"/>
    <w:rsid w:val="00716875"/>
    <w:rsid w:val="007214C8"/>
    <w:rsid w:val="00724765"/>
    <w:rsid w:val="00725A9C"/>
    <w:rsid w:val="00725B06"/>
    <w:rsid w:val="00726890"/>
    <w:rsid w:val="007278E4"/>
    <w:rsid w:val="007323C3"/>
    <w:rsid w:val="0073278E"/>
    <w:rsid w:val="0074027B"/>
    <w:rsid w:val="00740D5E"/>
    <w:rsid w:val="00742233"/>
    <w:rsid w:val="007431C7"/>
    <w:rsid w:val="00745CEA"/>
    <w:rsid w:val="00746B85"/>
    <w:rsid w:val="00750F14"/>
    <w:rsid w:val="007557DF"/>
    <w:rsid w:val="007569B0"/>
    <w:rsid w:val="00761A1D"/>
    <w:rsid w:val="0076258C"/>
    <w:rsid w:val="00762946"/>
    <w:rsid w:val="007635FC"/>
    <w:rsid w:val="007638A5"/>
    <w:rsid w:val="00763B96"/>
    <w:rsid w:val="00764309"/>
    <w:rsid w:val="0076498A"/>
    <w:rsid w:val="00764F5F"/>
    <w:rsid w:val="00766143"/>
    <w:rsid w:val="00772F2A"/>
    <w:rsid w:val="00777AC8"/>
    <w:rsid w:val="007821DF"/>
    <w:rsid w:val="00784297"/>
    <w:rsid w:val="00784693"/>
    <w:rsid w:val="00784E7A"/>
    <w:rsid w:val="0078544B"/>
    <w:rsid w:val="00787505"/>
    <w:rsid w:val="00791E00"/>
    <w:rsid w:val="0079546C"/>
    <w:rsid w:val="0079693A"/>
    <w:rsid w:val="007976E7"/>
    <w:rsid w:val="00797B3B"/>
    <w:rsid w:val="007A0CE5"/>
    <w:rsid w:val="007A0FAA"/>
    <w:rsid w:val="007A276F"/>
    <w:rsid w:val="007A3AFC"/>
    <w:rsid w:val="007A4963"/>
    <w:rsid w:val="007A4F2E"/>
    <w:rsid w:val="007A5FC0"/>
    <w:rsid w:val="007B39D0"/>
    <w:rsid w:val="007B3A46"/>
    <w:rsid w:val="007B5C02"/>
    <w:rsid w:val="007B63F8"/>
    <w:rsid w:val="007B707F"/>
    <w:rsid w:val="007C099E"/>
    <w:rsid w:val="007C1E2E"/>
    <w:rsid w:val="007C4EB4"/>
    <w:rsid w:val="007C4ECD"/>
    <w:rsid w:val="007C592A"/>
    <w:rsid w:val="007C6797"/>
    <w:rsid w:val="007C71AB"/>
    <w:rsid w:val="007D3AB5"/>
    <w:rsid w:val="007D5CE1"/>
    <w:rsid w:val="007D637F"/>
    <w:rsid w:val="007D7FE8"/>
    <w:rsid w:val="007E065D"/>
    <w:rsid w:val="007E06AA"/>
    <w:rsid w:val="007E07B7"/>
    <w:rsid w:val="007E1030"/>
    <w:rsid w:val="007E11CB"/>
    <w:rsid w:val="007E3AB3"/>
    <w:rsid w:val="007E5A91"/>
    <w:rsid w:val="007F0170"/>
    <w:rsid w:val="007F2D5E"/>
    <w:rsid w:val="007F6323"/>
    <w:rsid w:val="007F65D0"/>
    <w:rsid w:val="007F77A8"/>
    <w:rsid w:val="00800FC2"/>
    <w:rsid w:val="0080484E"/>
    <w:rsid w:val="008053A7"/>
    <w:rsid w:val="0080682C"/>
    <w:rsid w:val="008111AD"/>
    <w:rsid w:val="0081527E"/>
    <w:rsid w:val="0082229F"/>
    <w:rsid w:val="00823A82"/>
    <w:rsid w:val="008264A8"/>
    <w:rsid w:val="00830491"/>
    <w:rsid w:val="008311BA"/>
    <w:rsid w:val="008343E0"/>
    <w:rsid w:val="00837311"/>
    <w:rsid w:val="00837870"/>
    <w:rsid w:val="00841D68"/>
    <w:rsid w:val="00843113"/>
    <w:rsid w:val="00844272"/>
    <w:rsid w:val="00844EFB"/>
    <w:rsid w:val="00845200"/>
    <w:rsid w:val="008473B8"/>
    <w:rsid w:val="00847BAD"/>
    <w:rsid w:val="00850650"/>
    <w:rsid w:val="008518D2"/>
    <w:rsid w:val="00852D0A"/>
    <w:rsid w:val="00855244"/>
    <w:rsid w:val="00857FE6"/>
    <w:rsid w:val="0087101A"/>
    <w:rsid w:val="00872620"/>
    <w:rsid w:val="00872AA5"/>
    <w:rsid w:val="00872D2B"/>
    <w:rsid w:val="00872FE2"/>
    <w:rsid w:val="00874446"/>
    <w:rsid w:val="00875425"/>
    <w:rsid w:val="00875C8D"/>
    <w:rsid w:val="00876C7C"/>
    <w:rsid w:val="00877296"/>
    <w:rsid w:val="008807F1"/>
    <w:rsid w:val="00880BF7"/>
    <w:rsid w:val="008833AF"/>
    <w:rsid w:val="00883BFF"/>
    <w:rsid w:val="00883C30"/>
    <w:rsid w:val="008842E4"/>
    <w:rsid w:val="00884312"/>
    <w:rsid w:val="00884F1A"/>
    <w:rsid w:val="00885E06"/>
    <w:rsid w:val="0089367B"/>
    <w:rsid w:val="00893F19"/>
    <w:rsid w:val="00895D0F"/>
    <w:rsid w:val="008965A1"/>
    <w:rsid w:val="00897A00"/>
    <w:rsid w:val="008A0607"/>
    <w:rsid w:val="008A0FF7"/>
    <w:rsid w:val="008A347A"/>
    <w:rsid w:val="008A3947"/>
    <w:rsid w:val="008A446E"/>
    <w:rsid w:val="008A4721"/>
    <w:rsid w:val="008A54A0"/>
    <w:rsid w:val="008B1790"/>
    <w:rsid w:val="008B2720"/>
    <w:rsid w:val="008B2900"/>
    <w:rsid w:val="008B2BA9"/>
    <w:rsid w:val="008B4D7A"/>
    <w:rsid w:val="008B5CBE"/>
    <w:rsid w:val="008B6B94"/>
    <w:rsid w:val="008B6D5E"/>
    <w:rsid w:val="008B7630"/>
    <w:rsid w:val="008B79DF"/>
    <w:rsid w:val="008C094D"/>
    <w:rsid w:val="008C2239"/>
    <w:rsid w:val="008C2B32"/>
    <w:rsid w:val="008C2C0E"/>
    <w:rsid w:val="008C2DFA"/>
    <w:rsid w:val="008C31FD"/>
    <w:rsid w:val="008C5AF1"/>
    <w:rsid w:val="008C6514"/>
    <w:rsid w:val="008D1491"/>
    <w:rsid w:val="008D1C83"/>
    <w:rsid w:val="008D53CF"/>
    <w:rsid w:val="008D6A59"/>
    <w:rsid w:val="008E1E04"/>
    <w:rsid w:val="008E20AF"/>
    <w:rsid w:val="008E21BE"/>
    <w:rsid w:val="008E25A5"/>
    <w:rsid w:val="008E2C08"/>
    <w:rsid w:val="008E3590"/>
    <w:rsid w:val="008E4766"/>
    <w:rsid w:val="008E4FB1"/>
    <w:rsid w:val="008E5142"/>
    <w:rsid w:val="008E5A1A"/>
    <w:rsid w:val="008F40EA"/>
    <w:rsid w:val="008F4CF1"/>
    <w:rsid w:val="008F6C20"/>
    <w:rsid w:val="00903BE7"/>
    <w:rsid w:val="00904262"/>
    <w:rsid w:val="00904ED7"/>
    <w:rsid w:val="00907E8F"/>
    <w:rsid w:val="009130D4"/>
    <w:rsid w:val="009165B7"/>
    <w:rsid w:val="00917554"/>
    <w:rsid w:val="009204F9"/>
    <w:rsid w:val="00921D7C"/>
    <w:rsid w:val="00922945"/>
    <w:rsid w:val="00923EAC"/>
    <w:rsid w:val="009246D9"/>
    <w:rsid w:val="00924CB7"/>
    <w:rsid w:val="00926E53"/>
    <w:rsid w:val="009309AB"/>
    <w:rsid w:val="009318C3"/>
    <w:rsid w:val="00933180"/>
    <w:rsid w:val="0093367A"/>
    <w:rsid w:val="00934AAE"/>
    <w:rsid w:val="0093510B"/>
    <w:rsid w:val="0094190C"/>
    <w:rsid w:val="00942943"/>
    <w:rsid w:val="00942F1F"/>
    <w:rsid w:val="009500BE"/>
    <w:rsid w:val="00952C24"/>
    <w:rsid w:val="00954223"/>
    <w:rsid w:val="00954E15"/>
    <w:rsid w:val="00955199"/>
    <w:rsid w:val="00960C38"/>
    <w:rsid w:val="00961306"/>
    <w:rsid w:val="00961669"/>
    <w:rsid w:val="00962BD9"/>
    <w:rsid w:val="00965E17"/>
    <w:rsid w:val="00967DD2"/>
    <w:rsid w:val="0097320C"/>
    <w:rsid w:val="009749C3"/>
    <w:rsid w:val="00974F2C"/>
    <w:rsid w:val="00975DA2"/>
    <w:rsid w:val="0097757B"/>
    <w:rsid w:val="009804FD"/>
    <w:rsid w:val="00982BA7"/>
    <w:rsid w:val="00985D17"/>
    <w:rsid w:val="009863BF"/>
    <w:rsid w:val="00986D5D"/>
    <w:rsid w:val="0099026D"/>
    <w:rsid w:val="00993FB5"/>
    <w:rsid w:val="00994633"/>
    <w:rsid w:val="00995601"/>
    <w:rsid w:val="0099778D"/>
    <w:rsid w:val="009A0FEA"/>
    <w:rsid w:val="009A331A"/>
    <w:rsid w:val="009A4C63"/>
    <w:rsid w:val="009B017C"/>
    <w:rsid w:val="009B07F5"/>
    <w:rsid w:val="009B0BAD"/>
    <w:rsid w:val="009B37DC"/>
    <w:rsid w:val="009C2300"/>
    <w:rsid w:val="009C2509"/>
    <w:rsid w:val="009C2DBF"/>
    <w:rsid w:val="009C4106"/>
    <w:rsid w:val="009C47B3"/>
    <w:rsid w:val="009C5DA0"/>
    <w:rsid w:val="009C6E39"/>
    <w:rsid w:val="009D0047"/>
    <w:rsid w:val="009D2537"/>
    <w:rsid w:val="009D2B10"/>
    <w:rsid w:val="009D2B5B"/>
    <w:rsid w:val="009D2FA2"/>
    <w:rsid w:val="009D5E8C"/>
    <w:rsid w:val="009E0605"/>
    <w:rsid w:val="009E0F2E"/>
    <w:rsid w:val="009E1154"/>
    <w:rsid w:val="009E23AA"/>
    <w:rsid w:val="009E2ABF"/>
    <w:rsid w:val="009E49DE"/>
    <w:rsid w:val="009E5608"/>
    <w:rsid w:val="009E6489"/>
    <w:rsid w:val="009E688B"/>
    <w:rsid w:val="009E726C"/>
    <w:rsid w:val="009F28A4"/>
    <w:rsid w:val="009F2F5D"/>
    <w:rsid w:val="009F3617"/>
    <w:rsid w:val="009F5BA6"/>
    <w:rsid w:val="009F7802"/>
    <w:rsid w:val="009F78A2"/>
    <w:rsid w:val="009F7BF0"/>
    <w:rsid w:val="009F7F5F"/>
    <w:rsid w:val="00A016B5"/>
    <w:rsid w:val="00A03011"/>
    <w:rsid w:val="00A030DF"/>
    <w:rsid w:val="00A037EB"/>
    <w:rsid w:val="00A0435E"/>
    <w:rsid w:val="00A1117A"/>
    <w:rsid w:val="00A20205"/>
    <w:rsid w:val="00A230DA"/>
    <w:rsid w:val="00A234D3"/>
    <w:rsid w:val="00A2590D"/>
    <w:rsid w:val="00A31E28"/>
    <w:rsid w:val="00A34538"/>
    <w:rsid w:val="00A3470D"/>
    <w:rsid w:val="00A42B60"/>
    <w:rsid w:val="00A42DFE"/>
    <w:rsid w:val="00A43E60"/>
    <w:rsid w:val="00A47778"/>
    <w:rsid w:val="00A500CE"/>
    <w:rsid w:val="00A501B7"/>
    <w:rsid w:val="00A5456B"/>
    <w:rsid w:val="00A55861"/>
    <w:rsid w:val="00A55BD0"/>
    <w:rsid w:val="00A614BF"/>
    <w:rsid w:val="00A62923"/>
    <w:rsid w:val="00A649E0"/>
    <w:rsid w:val="00A64B8A"/>
    <w:rsid w:val="00A6728D"/>
    <w:rsid w:val="00A679A4"/>
    <w:rsid w:val="00A725AF"/>
    <w:rsid w:val="00A72639"/>
    <w:rsid w:val="00A73E94"/>
    <w:rsid w:val="00A748F1"/>
    <w:rsid w:val="00A74A62"/>
    <w:rsid w:val="00A75E52"/>
    <w:rsid w:val="00A76C5D"/>
    <w:rsid w:val="00A8173B"/>
    <w:rsid w:val="00A8367A"/>
    <w:rsid w:val="00A8381C"/>
    <w:rsid w:val="00A841F3"/>
    <w:rsid w:val="00A852AF"/>
    <w:rsid w:val="00A87323"/>
    <w:rsid w:val="00A90DDD"/>
    <w:rsid w:val="00A90FE0"/>
    <w:rsid w:val="00A92A1F"/>
    <w:rsid w:val="00A950EA"/>
    <w:rsid w:val="00A954BF"/>
    <w:rsid w:val="00A976C3"/>
    <w:rsid w:val="00AA0D82"/>
    <w:rsid w:val="00AA0E1F"/>
    <w:rsid w:val="00AA2B35"/>
    <w:rsid w:val="00AA5C1A"/>
    <w:rsid w:val="00AA6C4B"/>
    <w:rsid w:val="00AB26FD"/>
    <w:rsid w:val="00AB2CCC"/>
    <w:rsid w:val="00AB2E24"/>
    <w:rsid w:val="00AB319A"/>
    <w:rsid w:val="00AB32B5"/>
    <w:rsid w:val="00AB38EE"/>
    <w:rsid w:val="00AB3A67"/>
    <w:rsid w:val="00AB458C"/>
    <w:rsid w:val="00AC2B35"/>
    <w:rsid w:val="00AC522A"/>
    <w:rsid w:val="00AC5EDD"/>
    <w:rsid w:val="00AD112D"/>
    <w:rsid w:val="00AD12FA"/>
    <w:rsid w:val="00AD537B"/>
    <w:rsid w:val="00AD5E1F"/>
    <w:rsid w:val="00AD5E75"/>
    <w:rsid w:val="00AD7A25"/>
    <w:rsid w:val="00AE292C"/>
    <w:rsid w:val="00AE2C50"/>
    <w:rsid w:val="00AE6FAE"/>
    <w:rsid w:val="00AF000C"/>
    <w:rsid w:val="00AF096C"/>
    <w:rsid w:val="00AF5918"/>
    <w:rsid w:val="00AF6D9D"/>
    <w:rsid w:val="00AF7BC2"/>
    <w:rsid w:val="00B00DA3"/>
    <w:rsid w:val="00B03E6D"/>
    <w:rsid w:val="00B12914"/>
    <w:rsid w:val="00B13678"/>
    <w:rsid w:val="00B15F1D"/>
    <w:rsid w:val="00B1757A"/>
    <w:rsid w:val="00B20D48"/>
    <w:rsid w:val="00B21BA4"/>
    <w:rsid w:val="00B21CC4"/>
    <w:rsid w:val="00B2452F"/>
    <w:rsid w:val="00B24EAE"/>
    <w:rsid w:val="00B25B8B"/>
    <w:rsid w:val="00B2640A"/>
    <w:rsid w:val="00B3120E"/>
    <w:rsid w:val="00B34DC1"/>
    <w:rsid w:val="00B36EF7"/>
    <w:rsid w:val="00B37125"/>
    <w:rsid w:val="00B37704"/>
    <w:rsid w:val="00B41EFF"/>
    <w:rsid w:val="00B42109"/>
    <w:rsid w:val="00B43869"/>
    <w:rsid w:val="00B43CE7"/>
    <w:rsid w:val="00B475C3"/>
    <w:rsid w:val="00B47962"/>
    <w:rsid w:val="00B5059C"/>
    <w:rsid w:val="00B52CC0"/>
    <w:rsid w:val="00B53A32"/>
    <w:rsid w:val="00B53D71"/>
    <w:rsid w:val="00B55EF1"/>
    <w:rsid w:val="00B563D6"/>
    <w:rsid w:val="00B57630"/>
    <w:rsid w:val="00B57C8D"/>
    <w:rsid w:val="00B60EF6"/>
    <w:rsid w:val="00B634B8"/>
    <w:rsid w:val="00B646CD"/>
    <w:rsid w:val="00B6616C"/>
    <w:rsid w:val="00B669BB"/>
    <w:rsid w:val="00B6793A"/>
    <w:rsid w:val="00B703BB"/>
    <w:rsid w:val="00B73527"/>
    <w:rsid w:val="00B741BF"/>
    <w:rsid w:val="00B7448B"/>
    <w:rsid w:val="00B75D0E"/>
    <w:rsid w:val="00B809FE"/>
    <w:rsid w:val="00B8104C"/>
    <w:rsid w:val="00B81D8E"/>
    <w:rsid w:val="00B82819"/>
    <w:rsid w:val="00B90BFA"/>
    <w:rsid w:val="00B92FAC"/>
    <w:rsid w:val="00B93F07"/>
    <w:rsid w:val="00B94846"/>
    <w:rsid w:val="00B95CEE"/>
    <w:rsid w:val="00B9644B"/>
    <w:rsid w:val="00BA0CAB"/>
    <w:rsid w:val="00BA0CE9"/>
    <w:rsid w:val="00BA36B8"/>
    <w:rsid w:val="00BA6708"/>
    <w:rsid w:val="00BA713D"/>
    <w:rsid w:val="00BB1591"/>
    <w:rsid w:val="00BB1B83"/>
    <w:rsid w:val="00BB44CF"/>
    <w:rsid w:val="00BB7500"/>
    <w:rsid w:val="00BC2689"/>
    <w:rsid w:val="00BC30D6"/>
    <w:rsid w:val="00BC416F"/>
    <w:rsid w:val="00BC56CB"/>
    <w:rsid w:val="00BC5D29"/>
    <w:rsid w:val="00BC7ED8"/>
    <w:rsid w:val="00BC7FD6"/>
    <w:rsid w:val="00BD078F"/>
    <w:rsid w:val="00BD11C8"/>
    <w:rsid w:val="00BD186C"/>
    <w:rsid w:val="00BD1E67"/>
    <w:rsid w:val="00BD1FA5"/>
    <w:rsid w:val="00BD32C4"/>
    <w:rsid w:val="00BD461B"/>
    <w:rsid w:val="00BE2F86"/>
    <w:rsid w:val="00BE3422"/>
    <w:rsid w:val="00BE4C0F"/>
    <w:rsid w:val="00BE7ED2"/>
    <w:rsid w:val="00BF10C3"/>
    <w:rsid w:val="00BF5D82"/>
    <w:rsid w:val="00BF6B76"/>
    <w:rsid w:val="00C01588"/>
    <w:rsid w:val="00C01C68"/>
    <w:rsid w:val="00C03C32"/>
    <w:rsid w:val="00C07926"/>
    <w:rsid w:val="00C07F6B"/>
    <w:rsid w:val="00C10503"/>
    <w:rsid w:val="00C106A9"/>
    <w:rsid w:val="00C1071E"/>
    <w:rsid w:val="00C1259D"/>
    <w:rsid w:val="00C12A89"/>
    <w:rsid w:val="00C13910"/>
    <w:rsid w:val="00C1398D"/>
    <w:rsid w:val="00C14C7B"/>
    <w:rsid w:val="00C166EF"/>
    <w:rsid w:val="00C22417"/>
    <w:rsid w:val="00C27879"/>
    <w:rsid w:val="00C32DEB"/>
    <w:rsid w:val="00C34443"/>
    <w:rsid w:val="00C34F80"/>
    <w:rsid w:val="00C35F8E"/>
    <w:rsid w:val="00C360A7"/>
    <w:rsid w:val="00C36193"/>
    <w:rsid w:val="00C361A9"/>
    <w:rsid w:val="00C36B6F"/>
    <w:rsid w:val="00C409D6"/>
    <w:rsid w:val="00C421D3"/>
    <w:rsid w:val="00C4319D"/>
    <w:rsid w:val="00C44431"/>
    <w:rsid w:val="00C4498F"/>
    <w:rsid w:val="00C46249"/>
    <w:rsid w:val="00C47047"/>
    <w:rsid w:val="00C5004D"/>
    <w:rsid w:val="00C51641"/>
    <w:rsid w:val="00C540EE"/>
    <w:rsid w:val="00C54B74"/>
    <w:rsid w:val="00C57792"/>
    <w:rsid w:val="00C57FAE"/>
    <w:rsid w:val="00C6006E"/>
    <w:rsid w:val="00C61F28"/>
    <w:rsid w:val="00C62052"/>
    <w:rsid w:val="00C625C5"/>
    <w:rsid w:val="00C62A9D"/>
    <w:rsid w:val="00C665C2"/>
    <w:rsid w:val="00C707C6"/>
    <w:rsid w:val="00C747CE"/>
    <w:rsid w:val="00C77DD3"/>
    <w:rsid w:val="00C8075B"/>
    <w:rsid w:val="00C80BFF"/>
    <w:rsid w:val="00C83C43"/>
    <w:rsid w:val="00C86B1F"/>
    <w:rsid w:val="00C90798"/>
    <w:rsid w:val="00C93116"/>
    <w:rsid w:val="00C93D8E"/>
    <w:rsid w:val="00C954B0"/>
    <w:rsid w:val="00C958D8"/>
    <w:rsid w:val="00CA1CEB"/>
    <w:rsid w:val="00CA665A"/>
    <w:rsid w:val="00CA6BED"/>
    <w:rsid w:val="00CA766F"/>
    <w:rsid w:val="00CB12CB"/>
    <w:rsid w:val="00CB2879"/>
    <w:rsid w:val="00CB46D7"/>
    <w:rsid w:val="00CB704C"/>
    <w:rsid w:val="00CB7548"/>
    <w:rsid w:val="00CB7E08"/>
    <w:rsid w:val="00CC3AA9"/>
    <w:rsid w:val="00CC4212"/>
    <w:rsid w:val="00CC6A0F"/>
    <w:rsid w:val="00CC7A27"/>
    <w:rsid w:val="00CC7DDA"/>
    <w:rsid w:val="00CD0FE3"/>
    <w:rsid w:val="00CD1E4B"/>
    <w:rsid w:val="00CD4B00"/>
    <w:rsid w:val="00CD4EC3"/>
    <w:rsid w:val="00CD73B3"/>
    <w:rsid w:val="00CE39DE"/>
    <w:rsid w:val="00CE48CC"/>
    <w:rsid w:val="00CE4BF7"/>
    <w:rsid w:val="00CE51FA"/>
    <w:rsid w:val="00CF0BA0"/>
    <w:rsid w:val="00CF258E"/>
    <w:rsid w:val="00CF478B"/>
    <w:rsid w:val="00CF5C1B"/>
    <w:rsid w:val="00CF6857"/>
    <w:rsid w:val="00D00AC9"/>
    <w:rsid w:val="00D010F1"/>
    <w:rsid w:val="00D022B6"/>
    <w:rsid w:val="00D022E8"/>
    <w:rsid w:val="00D03428"/>
    <w:rsid w:val="00D03863"/>
    <w:rsid w:val="00D042D0"/>
    <w:rsid w:val="00D0531C"/>
    <w:rsid w:val="00D05B1A"/>
    <w:rsid w:val="00D06BDA"/>
    <w:rsid w:val="00D071FC"/>
    <w:rsid w:val="00D10CEB"/>
    <w:rsid w:val="00D1294F"/>
    <w:rsid w:val="00D130F0"/>
    <w:rsid w:val="00D14F3F"/>
    <w:rsid w:val="00D214C3"/>
    <w:rsid w:val="00D23391"/>
    <w:rsid w:val="00D25B04"/>
    <w:rsid w:val="00D25B49"/>
    <w:rsid w:val="00D25BE1"/>
    <w:rsid w:val="00D26221"/>
    <w:rsid w:val="00D308DB"/>
    <w:rsid w:val="00D30CC7"/>
    <w:rsid w:val="00D32648"/>
    <w:rsid w:val="00D35958"/>
    <w:rsid w:val="00D37E0F"/>
    <w:rsid w:val="00D41747"/>
    <w:rsid w:val="00D45389"/>
    <w:rsid w:val="00D46079"/>
    <w:rsid w:val="00D461D2"/>
    <w:rsid w:val="00D513DE"/>
    <w:rsid w:val="00D51C16"/>
    <w:rsid w:val="00D51DC2"/>
    <w:rsid w:val="00D53FB6"/>
    <w:rsid w:val="00D60021"/>
    <w:rsid w:val="00D62B8F"/>
    <w:rsid w:val="00D633E1"/>
    <w:rsid w:val="00D6665A"/>
    <w:rsid w:val="00D6694E"/>
    <w:rsid w:val="00D71F0A"/>
    <w:rsid w:val="00D73B9D"/>
    <w:rsid w:val="00D75597"/>
    <w:rsid w:val="00D75A6B"/>
    <w:rsid w:val="00D75BE2"/>
    <w:rsid w:val="00D774D4"/>
    <w:rsid w:val="00D808FB"/>
    <w:rsid w:val="00D81154"/>
    <w:rsid w:val="00D81FD8"/>
    <w:rsid w:val="00D821CC"/>
    <w:rsid w:val="00D82365"/>
    <w:rsid w:val="00D85778"/>
    <w:rsid w:val="00D86AB5"/>
    <w:rsid w:val="00D86AB6"/>
    <w:rsid w:val="00D8702A"/>
    <w:rsid w:val="00D87AFA"/>
    <w:rsid w:val="00D90FCE"/>
    <w:rsid w:val="00D9115B"/>
    <w:rsid w:val="00D9222B"/>
    <w:rsid w:val="00D94B78"/>
    <w:rsid w:val="00D950BD"/>
    <w:rsid w:val="00D95FB7"/>
    <w:rsid w:val="00D96505"/>
    <w:rsid w:val="00D97321"/>
    <w:rsid w:val="00DA1836"/>
    <w:rsid w:val="00DA1868"/>
    <w:rsid w:val="00DA20D7"/>
    <w:rsid w:val="00DA4538"/>
    <w:rsid w:val="00DA7AD4"/>
    <w:rsid w:val="00DA7DC6"/>
    <w:rsid w:val="00DB2B3A"/>
    <w:rsid w:val="00DB66CE"/>
    <w:rsid w:val="00DB6F09"/>
    <w:rsid w:val="00DB73CC"/>
    <w:rsid w:val="00DC1F9B"/>
    <w:rsid w:val="00DC3721"/>
    <w:rsid w:val="00DC513A"/>
    <w:rsid w:val="00DC5D9D"/>
    <w:rsid w:val="00DD2707"/>
    <w:rsid w:val="00DD45BA"/>
    <w:rsid w:val="00DE4CF0"/>
    <w:rsid w:val="00DE62F9"/>
    <w:rsid w:val="00DE7CDA"/>
    <w:rsid w:val="00DF1D81"/>
    <w:rsid w:val="00DF3CE0"/>
    <w:rsid w:val="00DF7AAE"/>
    <w:rsid w:val="00DF7EC5"/>
    <w:rsid w:val="00DF7F0D"/>
    <w:rsid w:val="00E10FEB"/>
    <w:rsid w:val="00E11516"/>
    <w:rsid w:val="00E11FE9"/>
    <w:rsid w:val="00E13F5A"/>
    <w:rsid w:val="00E15679"/>
    <w:rsid w:val="00E156AD"/>
    <w:rsid w:val="00E159AE"/>
    <w:rsid w:val="00E16791"/>
    <w:rsid w:val="00E20646"/>
    <w:rsid w:val="00E2268A"/>
    <w:rsid w:val="00E23249"/>
    <w:rsid w:val="00E24BAD"/>
    <w:rsid w:val="00E25A21"/>
    <w:rsid w:val="00E30ABA"/>
    <w:rsid w:val="00E3307C"/>
    <w:rsid w:val="00E33E84"/>
    <w:rsid w:val="00E34E88"/>
    <w:rsid w:val="00E355D9"/>
    <w:rsid w:val="00E35BF3"/>
    <w:rsid w:val="00E35E1A"/>
    <w:rsid w:val="00E415DA"/>
    <w:rsid w:val="00E44E51"/>
    <w:rsid w:val="00E454ED"/>
    <w:rsid w:val="00E46492"/>
    <w:rsid w:val="00E4799A"/>
    <w:rsid w:val="00E54D0E"/>
    <w:rsid w:val="00E55B85"/>
    <w:rsid w:val="00E56ED7"/>
    <w:rsid w:val="00E6115B"/>
    <w:rsid w:val="00E620D3"/>
    <w:rsid w:val="00E62296"/>
    <w:rsid w:val="00E628A3"/>
    <w:rsid w:val="00E6327C"/>
    <w:rsid w:val="00E6475D"/>
    <w:rsid w:val="00E65C11"/>
    <w:rsid w:val="00E67EFB"/>
    <w:rsid w:val="00E704D0"/>
    <w:rsid w:val="00E70ECB"/>
    <w:rsid w:val="00E7328B"/>
    <w:rsid w:val="00E7382F"/>
    <w:rsid w:val="00E74C84"/>
    <w:rsid w:val="00E80123"/>
    <w:rsid w:val="00E80D07"/>
    <w:rsid w:val="00E847FA"/>
    <w:rsid w:val="00E87F95"/>
    <w:rsid w:val="00E906FC"/>
    <w:rsid w:val="00E93350"/>
    <w:rsid w:val="00E94C0B"/>
    <w:rsid w:val="00E95663"/>
    <w:rsid w:val="00E95D90"/>
    <w:rsid w:val="00EA0DA6"/>
    <w:rsid w:val="00EA17C0"/>
    <w:rsid w:val="00EA74AA"/>
    <w:rsid w:val="00EB1306"/>
    <w:rsid w:val="00EB32AD"/>
    <w:rsid w:val="00EB7714"/>
    <w:rsid w:val="00EC0071"/>
    <w:rsid w:val="00EC1EE3"/>
    <w:rsid w:val="00EC2406"/>
    <w:rsid w:val="00EC2889"/>
    <w:rsid w:val="00EC29AF"/>
    <w:rsid w:val="00EC4230"/>
    <w:rsid w:val="00EC5A3B"/>
    <w:rsid w:val="00EC6283"/>
    <w:rsid w:val="00EC67A4"/>
    <w:rsid w:val="00EC7393"/>
    <w:rsid w:val="00ED4CF8"/>
    <w:rsid w:val="00ED4E13"/>
    <w:rsid w:val="00ED5C69"/>
    <w:rsid w:val="00ED7409"/>
    <w:rsid w:val="00EE0E14"/>
    <w:rsid w:val="00EE3843"/>
    <w:rsid w:val="00EE4B72"/>
    <w:rsid w:val="00EE699A"/>
    <w:rsid w:val="00EE7303"/>
    <w:rsid w:val="00EE7A44"/>
    <w:rsid w:val="00EF143D"/>
    <w:rsid w:val="00EF2186"/>
    <w:rsid w:val="00EF2751"/>
    <w:rsid w:val="00EF52A9"/>
    <w:rsid w:val="00EF5B59"/>
    <w:rsid w:val="00EF6D3A"/>
    <w:rsid w:val="00F00D02"/>
    <w:rsid w:val="00F01C70"/>
    <w:rsid w:val="00F025E7"/>
    <w:rsid w:val="00F0279E"/>
    <w:rsid w:val="00F074C8"/>
    <w:rsid w:val="00F07548"/>
    <w:rsid w:val="00F1223F"/>
    <w:rsid w:val="00F12307"/>
    <w:rsid w:val="00F16AFC"/>
    <w:rsid w:val="00F2421D"/>
    <w:rsid w:val="00F272D8"/>
    <w:rsid w:val="00F30A5D"/>
    <w:rsid w:val="00F3313D"/>
    <w:rsid w:val="00F347F6"/>
    <w:rsid w:val="00F35C3B"/>
    <w:rsid w:val="00F42675"/>
    <w:rsid w:val="00F43A06"/>
    <w:rsid w:val="00F43F65"/>
    <w:rsid w:val="00F44C6A"/>
    <w:rsid w:val="00F4726F"/>
    <w:rsid w:val="00F51426"/>
    <w:rsid w:val="00F574BE"/>
    <w:rsid w:val="00F63158"/>
    <w:rsid w:val="00F636CF"/>
    <w:rsid w:val="00F63E34"/>
    <w:rsid w:val="00F64BE6"/>
    <w:rsid w:val="00F66A94"/>
    <w:rsid w:val="00F67410"/>
    <w:rsid w:val="00F702AC"/>
    <w:rsid w:val="00F70F65"/>
    <w:rsid w:val="00F723F4"/>
    <w:rsid w:val="00F75C08"/>
    <w:rsid w:val="00F8279B"/>
    <w:rsid w:val="00F8717F"/>
    <w:rsid w:val="00F90430"/>
    <w:rsid w:val="00F93AD4"/>
    <w:rsid w:val="00F95410"/>
    <w:rsid w:val="00F95EFF"/>
    <w:rsid w:val="00F96347"/>
    <w:rsid w:val="00F96852"/>
    <w:rsid w:val="00F9706C"/>
    <w:rsid w:val="00FA4E44"/>
    <w:rsid w:val="00FB077F"/>
    <w:rsid w:val="00FB0829"/>
    <w:rsid w:val="00FB3A1E"/>
    <w:rsid w:val="00FB5472"/>
    <w:rsid w:val="00FB59AD"/>
    <w:rsid w:val="00FB60B8"/>
    <w:rsid w:val="00FB69B9"/>
    <w:rsid w:val="00FC07DF"/>
    <w:rsid w:val="00FC0AC3"/>
    <w:rsid w:val="00FC30AE"/>
    <w:rsid w:val="00FC4423"/>
    <w:rsid w:val="00FD1118"/>
    <w:rsid w:val="00FD26F8"/>
    <w:rsid w:val="00FD3EE7"/>
    <w:rsid w:val="00FD4FCC"/>
    <w:rsid w:val="00FD73DF"/>
    <w:rsid w:val="00FD74E6"/>
    <w:rsid w:val="00FE0BA4"/>
    <w:rsid w:val="00FE1EC7"/>
    <w:rsid w:val="00FE2A0A"/>
    <w:rsid w:val="00FE2E1E"/>
    <w:rsid w:val="00FE32BA"/>
    <w:rsid w:val="00FE4A59"/>
    <w:rsid w:val="00FE5F5A"/>
    <w:rsid w:val="00FE61EB"/>
    <w:rsid w:val="00FE79BE"/>
    <w:rsid w:val="00FE7CFA"/>
    <w:rsid w:val="00FF00AF"/>
    <w:rsid w:val="00FF1251"/>
    <w:rsid w:val="00FF155A"/>
    <w:rsid w:val="00FF177B"/>
    <w:rsid w:val="00FF4045"/>
    <w:rsid w:val="00FF477B"/>
    <w:rsid w:val="00FF5CDD"/>
    <w:rsid w:val="00FF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D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qFormat="1"/>
    <w:lsdException w:name="toc 2" w:qFormat="1"/>
    <w:lsdException w:name="toc 3"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semiHidden="0" w:unhideWhenUsed="0" w:qFormat="1"/>
    <w:lsdException w:name="Default Paragraph Font" w:uiPriority="1"/>
    <w:lsdException w:name="Body Text" w:uiPriority="0"/>
    <w:lsdException w:name="Subtitle" w:semiHidden="0" w:uiPriority="0" w:unhideWhenUsed="0" w:qFormat="1"/>
    <w:lsdException w:name="Salutation" w:uiPriority="0"/>
    <w:lsdException w:name="Block Text" w:uiPriority="0"/>
    <w:lsdException w:name="Strong" w:semiHidden="0" w:unhideWhenUsed="0" w:qFormat="1"/>
    <w:lsdException w:name="Emphasis" w:semiHidden="0" w:unhideWhenUsed="0" w:qFormat="1"/>
    <w:lsdException w:name="Plain Text" w:uiPriority="0"/>
    <w:lsdException w:name="annotation subject" w:uiPriority="0"/>
    <w:lsdException w:name="Balloon Text" w:uiPriority="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AC522A"/>
  </w:style>
  <w:style w:type="paragraph" w:styleId="Heading1">
    <w:name w:val="heading 1"/>
    <w:next w:val="Normal"/>
    <w:link w:val="Heading1Char"/>
    <w:uiPriority w:val="99"/>
    <w:qFormat/>
    <w:rsid w:val="00AC522A"/>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AC52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AC52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AC522A"/>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AC522A"/>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CB7E08"/>
    <w:pPr>
      <w:numPr>
        <w:ilvl w:val="5"/>
        <w:numId w:val="19"/>
      </w:numPr>
      <w:outlineLvl w:val="5"/>
    </w:pPr>
  </w:style>
  <w:style w:type="paragraph" w:styleId="Heading7">
    <w:name w:val="heading 7"/>
    <w:basedOn w:val="Normal"/>
    <w:next w:val="Normal"/>
    <w:link w:val="Heading7Char"/>
    <w:qFormat/>
    <w:rsid w:val="00CB7E08"/>
    <w:pPr>
      <w:numPr>
        <w:ilvl w:val="6"/>
        <w:numId w:val="19"/>
      </w:numPr>
      <w:outlineLvl w:val="6"/>
    </w:pPr>
  </w:style>
  <w:style w:type="paragraph" w:styleId="Heading8">
    <w:name w:val="heading 8"/>
    <w:basedOn w:val="Normal"/>
    <w:next w:val="Normal"/>
    <w:link w:val="Heading8Char"/>
    <w:qFormat/>
    <w:rsid w:val="00CB7E08"/>
    <w:pPr>
      <w:numPr>
        <w:ilvl w:val="7"/>
        <w:numId w:val="19"/>
      </w:numPr>
      <w:outlineLvl w:val="7"/>
    </w:pPr>
  </w:style>
  <w:style w:type="paragraph" w:styleId="Heading9">
    <w:name w:val="heading 9"/>
    <w:basedOn w:val="Normal"/>
    <w:next w:val="Normal"/>
    <w:link w:val="Heading9Char"/>
    <w:qFormat/>
    <w:rsid w:val="00CB7E08"/>
    <w:pPr>
      <w:numPr>
        <w:ilvl w:val="8"/>
        <w:numId w:val="1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AC522A"/>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H2">
    <w:name w:val="H2"/>
    <w:next w:val="Para"/>
    <w:qFormat/>
    <w:rsid w:val="00AC522A"/>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H1">
    <w:name w:val="H1"/>
    <w:next w:val="Para"/>
    <w:qFormat/>
    <w:rsid w:val="00AC522A"/>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table" w:styleId="TableGrid">
    <w:name w:val="Table Grid"/>
    <w:basedOn w:val="TableNormal"/>
    <w:uiPriority w:val="99"/>
    <w:rsid w:val="00CB7E0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AC522A"/>
    <w:pPr>
      <w:ind w:left="720"/>
      <w:contextualSpacing/>
    </w:pPr>
    <w:rPr>
      <w:rFonts w:ascii="Calibri" w:eastAsia="Times New Roman" w:hAnsi="Calibri" w:cs="Times New Roman"/>
      <w:color w:val="FF0000"/>
    </w:rPr>
  </w:style>
  <w:style w:type="paragraph" w:styleId="BalloonText">
    <w:name w:val="Balloon Text"/>
    <w:basedOn w:val="Normal"/>
    <w:link w:val="BalloonTextChar"/>
    <w:semiHidden/>
    <w:rsid w:val="00CB7E08"/>
    <w:rPr>
      <w:rFonts w:ascii="Tahoma" w:hAnsi="Tahoma"/>
      <w:sz w:val="16"/>
    </w:rPr>
  </w:style>
  <w:style w:type="character" w:customStyle="1" w:styleId="BalloonTextChar">
    <w:name w:val="Balloon Text Char"/>
    <w:basedOn w:val="DefaultParagraphFont"/>
    <w:link w:val="BalloonText"/>
    <w:semiHidden/>
    <w:rsid w:val="00CB7E08"/>
    <w:rPr>
      <w:rFonts w:ascii="Tahoma" w:hAnsi="Tahoma"/>
      <w:sz w:val="16"/>
    </w:rPr>
  </w:style>
  <w:style w:type="paragraph" w:styleId="Caption">
    <w:name w:val="caption"/>
    <w:basedOn w:val="Normal"/>
    <w:next w:val="Normal"/>
    <w:uiPriority w:val="35"/>
    <w:qFormat/>
    <w:rsid w:val="00CB7E08"/>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9"/>
    <w:rsid w:val="00AC522A"/>
    <w:rPr>
      <w:rFonts w:ascii="Times New Roman" w:eastAsia="Times New Roman" w:hAnsi="Times New Roman" w:cs="Times New Roman"/>
      <w:b/>
      <w:caps/>
      <w:sz w:val="28"/>
      <w:szCs w:val="28"/>
    </w:rPr>
  </w:style>
  <w:style w:type="paragraph" w:styleId="TOCHeading">
    <w:name w:val="TOC Heading"/>
    <w:basedOn w:val="Heading1"/>
    <w:next w:val="Normal"/>
    <w:uiPriority w:val="99"/>
    <w:semiHidden/>
    <w:qFormat/>
    <w:rsid w:val="00CB7E08"/>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styleId="TOC2">
    <w:name w:val="toc 2"/>
    <w:basedOn w:val="Normal"/>
    <w:next w:val="Normal"/>
    <w:autoRedefine/>
    <w:uiPriority w:val="99"/>
    <w:rsid w:val="00AC522A"/>
    <w:pPr>
      <w:spacing w:after="100"/>
      <w:ind w:left="220"/>
    </w:pPr>
  </w:style>
  <w:style w:type="paragraph" w:styleId="TOC1">
    <w:name w:val="toc 1"/>
    <w:basedOn w:val="Normal"/>
    <w:next w:val="Normal"/>
    <w:autoRedefine/>
    <w:uiPriority w:val="99"/>
    <w:rsid w:val="00AC522A"/>
    <w:pPr>
      <w:spacing w:after="100"/>
    </w:pPr>
  </w:style>
  <w:style w:type="paragraph" w:styleId="TOC3">
    <w:name w:val="toc 3"/>
    <w:basedOn w:val="Normal"/>
    <w:next w:val="Normal"/>
    <w:autoRedefine/>
    <w:uiPriority w:val="99"/>
    <w:rsid w:val="00AC522A"/>
    <w:pPr>
      <w:spacing w:after="100"/>
      <w:ind w:left="440"/>
    </w:pPr>
  </w:style>
  <w:style w:type="character" w:styleId="Hyperlink">
    <w:name w:val="Hyperlink"/>
    <w:basedOn w:val="DefaultParagraphFont"/>
    <w:uiPriority w:val="99"/>
    <w:rsid w:val="00AC522A"/>
    <w:rPr>
      <w:rFonts w:cs="Times New Roman"/>
      <w:color w:val="0000FF"/>
      <w:u w:val="single"/>
    </w:rPr>
  </w:style>
  <w:style w:type="character" w:styleId="Strong">
    <w:name w:val="Strong"/>
    <w:basedOn w:val="DefaultParagraphFont"/>
    <w:uiPriority w:val="99"/>
    <w:rsid w:val="00AC522A"/>
    <w:rPr>
      <w:b/>
      <w:bCs/>
    </w:rPr>
  </w:style>
  <w:style w:type="paragraph" w:styleId="Header">
    <w:name w:val="header"/>
    <w:basedOn w:val="Normal"/>
    <w:link w:val="HeaderChar"/>
    <w:uiPriority w:val="99"/>
    <w:rsid w:val="00AC5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22A"/>
  </w:style>
  <w:style w:type="paragraph" w:styleId="Footer">
    <w:name w:val="footer"/>
    <w:basedOn w:val="Normal"/>
    <w:link w:val="FooterChar"/>
    <w:uiPriority w:val="99"/>
    <w:rsid w:val="00AC5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22A"/>
  </w:style>
  <w:style w:type="paragraph" w:styleId="Subtitle">
    <w:name w:val="Subtitle"/>
    <w:basedOn w:val="Normal"/>
    <w:link w:val="SubtitleChar"/>
    <w:qFormat/>
    <w:rsid w:val="00CB7E08"/>
    <w:pPr>
      <w:spacing w:after="60"/>
      <w:jc w:val="center"/>
      <w:outlineLvl w:val="1"/>
    </w:pPr>
    <w:rPr>
      <w:rFonts w:ascii="Arial" w:hAnsi="Arial"/>
    </w:rPr>
  </w:style>
  <w:style w:type="character" w:customStyle="1" w:styleId="SubtitleChar">
    <w:name w:val="Subtitle Char"/>
    <w:basedOn w:val="DefaultParagraphFont"/>
    <w:link w:val="Subtitle"/>
    <w:rsid w:val="00CB7E08"/>
    <w:rPr>
      <w:rFonts w:ascii="Arial" w:hAnsi="Arial"/>
    </w:rPr>
  </w:style>
  <w:style w:type="paragraph" w:styleId="Revision">
    <w:name w:val="Revision"/>
    <w:hidden/>
    <w:uiPriority w:val="99"/>
    <w:semiHidden/>
    <w:rsid w:val="00AC522A"/>
    <w:pPr>
      <w:spacing w:after="0" w:line="240" w:lineRule="auto"/>
    </w:pPr>
    <w:rPr>
      <w:rFonts w:ascii="Times New Roman" w:eastAsia="Times New Roman" w:hAnsi="Times New Roman" w:cs="Times New Roman"/>
      <w:color w:val="FF0000"/>
      <w:sz w:val="40"/>
      <w:szCs w:val="20"/>
    </w:rPr>
  </w:style>
  <w:style w:type="character" w:styleId="CommentReference">
    <w:name w:val="annotation reference"/>
    <w:basedOn w:val="DefaultParagraphFont"/>
    <w:uiPriority w:val="99"/>
    <w:semiHidden/>
    <w:rsid w:val="00AC522A"/>
    <w:rPr>
      <w:sz w:val="16"/>
      <w:szCs w:val="16"/>
    </w:rPr>
  </w:style>
  <w:style w:type="paragraph" w:styleId="CommentText">
    <w:name w:val="annotation text"/>
    <w:basedOn w:val="Normal"/>
    <w:link w:val="CommentTextChar"/>
    <w:semiHidden/>
    <w:rsid w:val="00CB7E08"/>
    <w:rPr>
      <w:sz w:val="20"/>
    </w:rPr>
  </w:style>
  <w:style w:type="character" w:customStyle="1" w:styleId="CommentTextChar">
    <w:name w:val="Comment Text Char"/>
    <w:basedOn w:val="DefaultParagraphFont"/>
    <w:link w:val="CommentText"/>
    <w:semiHidden/>
    <w:rsid w:val="00CB7E08"/>
    <w:rPr>
      <w:sz w:val="20"/>
    </w:rPr>
  </w:style>
  <w:style w:type="paragraph" w:styleId="CommentSubject">
    <w:name w:val="annotation subject"/>
    <w:basedOn w:val="CommentText"/>
    <w:next w:val="CommentText"/>
    <w:link w:val="CommentSubjectChar"/>
    <w:semiHidden/>
    <w:rsid w:val="00CB7E08"/>
    <w:rPr>
      <w:b/>
    </w:rPr>
  </w:style>
  <w:style w:type="character" w:customStyle="1" w:styleId="CommentSubjectChar">
    <w:name w:val="Comment Subject Char"/>
    <w:basedOn w:val="CommentTextChar"/>
    <w:link w:val="CommentSubject"/>
    <w:semiHidden/>
    <w:rsid w:val="00CB7E08"/>
    <w:rPr>
      <w:b/>
      <w:sz w:val="20"/>
    </w:rPr>
  </w:style>
  <w:style w:type="character" w:customStyle="1" w:styleId="Heading2Char">
    <w:name w:val="Heading 2 Char"/>
    <w:basedOn w:val="DefaultParagraphFont"/>
    <w:link w:val="Heading2"/>
    <w:uiPriority w:val="99"/>
    <w:rsid w:val="00AC52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AC52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AC522A"/>
    <w:rPr>
      <w:rFonts w:ascii="Arial" w:eastAsia="Times New Roman" w:hAnsi="Arial" w:cs="Times New Roman"/>
      <w:b/>
      <w:szCs w:val="20"/>
    </w:rPr>
  </w:style>
  <w:style w:type="character" w:customStyle="1" w:styleId="Heading5Char">
    <w:name w:val="Heading 5 Char"/>
    <w:basedOn w:val="DefaultParagraphFont"/>
    <w:link w:val="Heading5"/>
    <w:uiPriority w:val="99"/>
    <w:rsid w:val="00AC522A"/>
    <w:rPr>
      <w:rFonts w:ascii="Arial" w:eastAsia="Times New Roman" w:hAnsi="Arial" w:cs="Times New Roman"/>
      <w:b/>
      <w:sz w:val="20"/>
      <w:szCs w:val="20"/>
    </w:rPr>
  </w:style>
  <w:style w:type="paragraph" w:customStyle="1" w:styleId="ParaContinued">
    <w:name w:val="ParaContinued"/>
    <w:basedOn w:val="Normal"/>
    <w:next w:val="Para"/>
    <w:rsid w:val="00AC522A"/>
    <w:pPr>
      <w:spacing w:after="120" w:line="240" w:lineRule="auto"/>
      <w:ind w:left="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AC522A"/>
    <w:pPr>
      <w:widowControl w:val="0"/>
    </w:pPr>
    <w:rPr>
      <w:snapToGrid w:val="0"/>
    </w:rPr>
  </w:style>
  <w:style w:type="paragraph" w:customStyle="1" w:styleId="Option">
    <w:name w:val="Option"/>
    <w:basedOn w:val="Question"/>
    <w:rsid w:val="00AC522A"/>
    <w:pPr>
      <w:ind w:left="2880"/>
    </w:pPr>
  </w:style>
  <w:style w:type="paragraph" w:customStyle="1" w:styleId="Question">
    <w:name w:val="Question"/>
    <w:next w:val="Option"/>
    <w:rsid w:val="00AC522A"/>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AC522A"/>
    <w:pPr>
      <w:ind w:left="2160" w:firstLine="0"/>
    </w:pPr>
  </w:style>
  <w:style w:type="paragraph" w:customStyle="1" w:styleId="Objective">
    <w:name w:val="Objective"/>
    <w:rsid w:val="00AC522A"/>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AC522A"/>
    <w:pPr>
      <w:pBdr>
        <w:top w:val="single" w:sz="4" w:space="4" w:color="auto"/>
      </w:pBdr>
      <w:outlineLvl w:val="6"/>
    </w:pPr>
    <w:rPr>
      <w:i/>
      <w:noProof/>
    </w:rPr>
  </w:style>
  <w:style w:type="paragraph" w:customStyle="1" w:styleId="H5">
    <w:name w:val="H5"/>
    <w:next w:val="Para"/>
    <w:rsid w:val="00AC522A"/>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AC522A"/>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AC522A"/>
    <w:rPr>
      <w:i w:val="0"/>
    </w:rPr>
  </w:style>
  <w:style w:type="paragraph" w:customStyle="1" w:styleId="H4">
    <w:name w:val="H4"/>
    <w:next w:val="Para"/>
    <w:rsid w:val="00AC522A"/>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AC522A"/>
    <w:pPr>
      <w:keepNext w:val="0"/>
    </w:pPr>
    <w:rPr>
      <w:i w:val="0"/>
    </w:rPr>
  </w:style>
  <w:style w:type="paragraph" w:customStyle="1" w:styleId="Subobjective">
    <w:name w:val="Subobjective"/>
    <w:basedOn w:val="Objective"/>
    <w:rsid w:val="00AC522A"/>
    <w:pPr>
      <w:keepNext/>
      <w:spacing w:before="180"/>
      <w:ind w:left="2880"/>
    </w:pPr>
  </w:style>
  <w:style w:type="paragraph" w:customStyle="1" w:styleId="ChapterTitle">
    <w:name w:val="ChapterTitle"/>
    <w:next w:val="Para"/>
    <w:qFormat/>
    <w:rsid w:val="00AC522A"/>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AC522A"/>
    <w:rPr>
      <w:rFonts w:ascii="Courier New" w:hAnsi="Courier New"/>
      <w:noProof/>
      <w:color w:val="auto"/>
    </w:rPr>
  </w:style>
  <w:style w:type="paragraph" w:customStyle="1" w:styleId="QuotePara">
    <w:name w:val="QuotePara"/>
    <w:basedOn w:val="QuoteSource"/>
    <w:qFormat/>
    <w:rsid w:val="00AC522A"/>
    <w:rPr>
      <w:i w:val="0"/>
      <w:sz w:val="24"/>
    </w:rPr>
  </w:style>
  <w:style w:type="paragraph" w:customStyle="1" w:styleId="QuoteSource">
    <w:name w:val="QuoteSource"/>
    <w:basedOn w:val="Normal"/>
    <w:rsid w:val="00AC522A"/>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AC522A"/>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AC522A"/>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AC522A"/>
    <w:pPr>
      <w:numPr>
        <w:numId w:val="4"/>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AC522A"/>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AC522A"/>
    <w:rPr>
      <w:i/>
      <w:color w:val="auto"/>
    </w:rPr>
  </w:style>
  <w:style w:type="paragraph" w:customStyle="1" w:styleId="Slug">
    <w:name w:val="Slug"/>
    <w:basedOn w:val="Normal"/>
    <w:next w:val="Para"/>
    <w:rsid w:val="00AC522A"/>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AC522A"/>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AC522A"/>
    <w:pPr>
      <w:spacing w:before="240"/>
      <w:outlineLvl w:val="9"/>
    </w:pPr>
  </w:style>
  <w:style w:type="paragraph" w:customStyle="1" w:styleId="H3">
    <w:name w:val="H3"/>
    <w:next w:val="Para"/>
    <w:qFormat/>
    <w:rsid w:val="00AC522A"/>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AC522A"/>
  </w:style>
  <w:style w:type="paragraph" w:customStyle="1" w:styleId="PartIntroductionPara">
    <w:name w:val="PartIntroductionPara"/>
    <w:rsid w:val="00AC522A"/>
    <w:pPr>
      <w:spacing w:after="120" w:line="240" w:lineRule="auto"/>
      <w:ind w:left="720" w:firstLine="720"/>
    </w:pPr>
    <w:rPr>
      <w:rFonts w:ascii="Times New Roman" w:eastAsia="Times New Roman" w:hAnsi="Times New Roman" w:cs="Times New Roman"/>
      <w:sz w:val="26"/>
      <w:szCs w:val="20"/>
    </w:rPr>
  </w:style>
  <w:style w:type="paragraph" w:customStyle="1" w:styleId="RunInHead">
    <w:name w:val="RunInHead"/>
    <w:next w:val="RunInPara"/>
    <w:rsid w:val="00AC522A"/>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AC522A"/>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AC522A"/>
    <w:pPr>
      <w:ind w:left="2520"/>
    </w:pPr>
  </w:style>
  <w:style w:type="paragraph" w:customStyle="1" w:styleId="ListPara">
    <w:name w:val="ListPara"/>
    <w:basedOn w:val="Normal"/>
    <w:rsid w:val="00AC522A"/>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AC522A"/>
    <w:pPr>
      <w:spacing w:line="260" w:lineRule="exact"/>
      <w:ind w:left="2520"/>
    </w:pPr>
  </w:style>
  <w:style w:type="paragraph" w:customStyle="1" w:styleId="PartTitle">
    <w:name w:val="PartTitle"/>
    <w:basedOn w:val="ChapterTitle"/>
    <w:rsid w:val="00AC522A"/>
    <w:pPr>
      <w:widowControl w:val="0"/>
    </w:pPr>
  </w:style>
  <w:style w:type="paragraph" w:customStyle="1" w:styleId="CodeSnippet">
    <w:name w:val="CodeSnippet"/>
    <w:rsid w:val="00AC522A"/>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AC522A"/>
    <w:pPr>
      <w:ind w:left="2160"/>
    </w:pPr>
    <w:rPr>
      <w:snapToGrid w:val="0"/>
    </w:rPr>
  </w:style>
  <w:style w:type="paragraph" w:customStyle="1" w:styleId="RunInParaSub">
    <w:name w:val="RunInParaSub"/>
    <w:basedOn w:val="RunInPara"/>
    <w:rsid w:val="00AC522A"/>
    <w:pPr>
      <w:ind w:left="2160"/>
    </w:pPr>
  </w:style>
  <w:style w:type="paragraph" w:customStyle="1" w:styleId="URLPara">
    <w:name w:val="URLPara"/>
    <w:rsid w:val="00AC522A"/>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AC522A"/>
    <w:pPr>
      <w:spacing w:before="240"/>
      <w:ind w:left="1800"/>
    </w:pPr>
    <w:rPr>
      <w:u w:val="none"/>
    </w:rPr>
  </w:style>
  <w:style w:type="character" w:customStyle="1" w:styleId="CodeHighlight">
    <w:name w:val="CodeHighlight"/>
    <w:rsid w:val="00AC522A"/>
    <w:rPr>
      <w:u w:val="wave"/>
    </w:rPr>
  </w:style>
  <w:style w:type="paragraph" w:customStyle="1" w:styleId="TableCaption">
    <w:name w:val="TableCaption"/>
    <w:basedOn w:val="Slug"/>
    <w:qFormat/>
    <w:rsid w:val="00AC522A"/>
    <w:pPr>
      <w:keepNext/>
      <w:widowControl w:val="0"/>
      <w:spacing w:before="240" w:after="120"/>
      <w:ind w:left="0"/>
    </w:pPr>
    <w:rPr>
      <w:snapToGrid w:val="0"/>
    </w:rPr>
  </w:style>
  <w:style w:type="paragraph" w:customStyle="1" w:styleId="TabularEntry">
    <w:name w:val="TabularEntry"/>
    <w:rsid w:val="00AC522A"/>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AC522A"/>
    <w:pPr>
      <w:spacing w:after="60" w:line="240" w:lineRule="auto"/>
    </w:pPr>
    <w:rPr>
      <w:rFonts w:ascii="Arial" w:eastAsia="Times New Roman" w:hAnsi="Arial" w:cs="Times New Roman"/>
      <w:szCs w:val="20"/>
    </w:rPr>
  </w:style>
  <w:style w:type="paragraph" w:customStyle="1" w:styleId="TableHead">
    <w:name w:val="TableHead"/>
    <w:qFormat/>
    <w:rsid w:val="00AC522A"/>
    <w:pPr>
      <w:keepNext/>
      <w:spacing w:after="0" w:line="240" w:lineRule="auto"/>
    </w:pPr>
    <w:rPr>
      <w:rFonts w:ascii="Arial" w:eastAsia="Times New Roman" w:hAnsi="Arial" w:cs="Times New Roman"/>
      <w:b/>
      <w:smallCaps/>
      <w:szCs w:val="20"/>
    </w:rPr>
  </w:style>
  <w:style w:type="paragraph" w:customStyle="1" w:styleId="CodeSnippetSub">
    <w:name w:val="CodeSnippetSub"/>
    <w:rsid w:val="00AC522A"/>
    <w:pPr>
      <w:spacing w:after="0" w:line="240" w:lineRule="auto"/>
      <w:ind w:left="720"/>
    </w:pPr>
    <w:rPr>
      <w:rFonts w:ascii="Courier New" w:eastAsia="Times New Roman" w:hAnsi="Courier New" w:cs="Times New Roman"/>
      <w:noProof/>
      <w:snapToGrid w:val="0"/>
      <w:sz w:val="16"/>
      <w:szCs w:val="20"/>
    </w:rPr>
  </w:style>
  <w:style w:type="paragraph" w:customStyle="1" w:styleId="TableFootnote">
    <w:name w:val="TableFootnote"/>
    <w:rsid w:val="00AC522A"/>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AC522A"/>
    <w:rPr>
      <w:rFonts w:ascii="Courier New" w:hAnsi="Courier New"/>
      <w:noProof/>
      <w:color w:val="auto"/>
      <w:u w:val="single"/>
    </w:rPr>
  </w:style>
  <w:style w:type="character" w:customStyle="1" w:styleId="Superscript">
    <w:name w:val="Superscript"/>
    <w:basedOn w:val="DefaultParagraphFont"/>
    <w:rsid w:val="00AC522A"/>
    <w:rPr>
      <w:vertAlign w:val="superscript"/>
    </w:rPr>
  </w:style>
  <w:style w:type="character" w:customStyle="1" w:styleId="Subscript">
    <w:name w:val="Subscript"/>
    <w:basedOn w:val="DefaultParagraphFont"/>
    <w:rsid w:val="00AC522A"/>
    <w:rPr>
      <w:vertAlign w:val="subscript"/>
    </w:rPr>
  </w:style>
  <w:style w:type="paragraph" w:customStyle="1" w:styleId="ChapterObjectiveTitle">
    <w:name w:val="ChapterObjectiveTitle"/>
    <w:basedOn w:val="ObjectiveTitle"/>
    <w:next w:val="ChapterObjective"/>
    <w:rsid w:val="00AC522A"/>
    <w:pPr>
      <w:ind w:left="1440" w:firstLine="0"/>
    </w:pPr>
    <w:rPr>
      <w:i w:val="0"/>
    </w:rPr>
  </w:style>
  <w:style w:type="paragraph" w:customStyle="1" w:styleId="FigureSource">
    <w:name w:val="FigureSource"/>
    <w:next w:val="Para"/>
    <w:rsid w:val="00AC522A"/>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AC522A"/>
    <w:rPr>
      <w:b w:val="0"/>
      <w:sz w:val="26"/>
      <w:u w:val="none"/>
    </w:rPr>
  </w:style>
  <w:style w:type="paragraph" w:customStyle="1" w:styleId="PartFeaturingList">
    <w:name w:val="PartFeaturingList"/>
    <w:basedOn w:val="ChapterFeaturingList"/>
    <w:rsid w:val="00AC522A"/>
  </w:style>
  <w:style w:type="character" w:customStyle="1" w:styleId="InlineCodeVariable">
    <w:name w:val="InlineCodeVariable"/>
    <w:basedOn w:val="InlineCode"/>
    <w:rsid w:val="00AC522A"/>
    <w:rPr>
      <w:rFonts w:ascii="Courier New" w:hAnsi="Courier New"/>
      <w:i/>
      <w:noProof/>
      <w:color w:val="auto"/>
    </w:rPr>
  </w:style>
  <w:style w:type="character" w:customStyle="1" w:styleId="InlineCodeUserInput">
    <w:name w:val="InlineCodeUserInput"/>
    <w:basedOn w:val="InlineCode"/>
    <w:rsid w:val="00AC522A"/>
    <w:rPr>
      <w:rFonts w:ascii="Courier New" w:hAnsi="Courier New"/>
      <w:b/>
      <w:noProof/>
      <w:color w:val="auto"/>
    </w:rPr>
  </w:style>
  <w:style w:type="character" w:customStyle="1" w:styleId="InlineCodeUserInputVariable">
    <w:name w:val="InlineCodeUserInputVariable"/>
    <w:basedOn w:val="InlineCode"/>
    <w:rsid w:val="00AC522A"/>
    <w:rPr>
      <w:rFonts w:ascii="Courier New" w:hAnsi="Courier New"/>
      <w:b/>
      <w:i/>
      <w:noProof/>
      <w:color w:val="auto"/>
    </w:rPr>
  </w:style>
  <w:style w:type="character" w:customStyle="1" w:styleId="Variable">
    <w:name w:val="Variable"/>
    <w:basedOn w:val="DefaultParagraphFont"/>
    <w:rsid w:val="00AC522A"/>
    <w:rPr>
      <w:i/>
    </w:rPr>
  </w:style>
  <w:style w:type="paragraph" w:customStyle="1" w:styleId="AppendixTitle">
    <w:name w:val="AppendixTitle"/>
    <w:basedOn w:val="ChapterTitle"/>
    <w:next w:val="Para"/>
    <w:rsid w:val="00AC522A"/>
    <w:pPr>
      <w:spacing w:before="120" w:after="120"/>
    </w:pPr>
  </w:style>
  <w:style w:type="paragraph" w:customStyle="1" w:styleId="GlossaryTitle">
    <w:name w:val="GlossaryTitle"/>
    <w:basedOn w:val="ChapterTitle"/>
    <w:next w:val="Normal"/>
    <w:rsid w:val="00AC522A"/>
    <w:pPr>
      <w:spacing w:before="120" w:after="120"/>
    </w:pPr>
  </w:style>
  <w:style w:type="paragraph" w:customStyle="1" w:styleId="IntroductionTitle">
    <w:name w:val="IntroductionTitle"/>
    <w:basedOn w:val="ChapterTitle"/>
    <w:next w:val="Para"/>
    <w:rsid w:val="00AC522A"/>
    <w:pPr>
      <w:spacing w:before="120" w:after="120"/>
    </w:pPr>
  </w:style>
  <w:style w:type="paragraph" w:customStyle="1" w:styleId="ChapterSubtitle">
    <w:name w:val="ChapterSubtitle"/>
    <w:basedOn w:val="ChapterTitle"/>
    <w:next w:val="Para"/>
    <w:rsid w:val="00AC522A"/>
    <w:rPr>
      <w:sz w:val="44"/>
    </w:rPr>
  </w:style>
  <w:style w:type="paragraph" w:customStyle="1" w:styleId="ChapterAuthor">
    <w:name w:val="ChapterAuthor"/>
    <w:basedOn w:val="ChapterSubtitle"/>
    <w:next w:val="ChapterAuthorAffiliation"/>
    <w:rsid w:val="00AC522A"/>
    <w:pPr>
      <w:spacing w:after="120"/>
      <w:outlineLvl w:val="9"/>
    </w:pPr>
    <w:rPr>
      <w:i/>
      <w:sz w:val="36"/>
    </w:rPr>
  </w:style>
  <w:style w:type="paragraph" w:customStyle="1" w:styleId="ChapterAuthorAffiliation">
    <w:name w:val="ChapterAuthorAffiliation"/>
    <w:next w:val="Para"/>
    <w:rsid w:val="00AC522A"/>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AC522A"/>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AC522A"/>
    <w:pPr>
      <w:contextualSpacing/>
    </w:pPr>
    <w:rPr>
      <w:sz w:val="24"/>
    </w:rPr>
  </w:style>
  <w:style w:type="paragraph" w:customStyle="1" w:styleId="SectionTitle">
    <w:name w:val="SectionTitle"/>
    <w:basedOn w:val="ChapterTitle"/>
    <w:next w:val="ChapterTitle"/>
    <w:rsid w:val="00AC522A"/>
    <w:pPr>
      <w:pBdr>
        <w:bottom w:val="single" w:sz="4" w:space="1" w:color="auto"/>
      </w:pBdr>
    </w:pPr>
  </w:style>
  <w:style w:type="paragraph" w:customStyle="1" w:styleId="ExtractPara">
    <w:name w:val="ExtractPara"/>
    <w:rsid w:val="00AC522A"/>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AC522A"/>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AC522A"/>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AC522A"/>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AC522A"/>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AC522A"/>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AC522A"/>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AC522A"/>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AC522A"/>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AC522A"/>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AC522A"/>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AC522A"/>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AC522A"/>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AC522A"/>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AC522A"/>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AC522A"/>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AC522A"/>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AC522A"/>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AC522A"/>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AC522A"/>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AC522A"/>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AC522A"/>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AC522A"/>
    <w:pPr>
      <w:numPr>
        <w:numId w:val="6"/>
      </w:numPr>
    </w:pPr>
  </w:style>
  <w:style w:type="paragraph" w:customStyle="1" w:styleId="ListNumberedSub2">
    <w:name w:val="ListNumberedSub2"/>
    <w:basedOn w:val="ListNumberedSub"/>
    <w:rsid w:val="00AC522A"/>
    <w:pPr>
      <w:ind w:left="3240"/>
    </w:pPr>
  </w:style>
  <w:style w:type="paragraph" w:customStyle="1" w:styleId="ListUnmarkedSub2">
    <w:name w:val="ListUnmarkedSub2"/>
    <w:basedOn w:val="ListUnmarkedSub"/>
    <w:rsid w:val="00AC522A"/>
    <w:pPr>
      <w:ind w:left="2880"/>
    </w:pPr>
  </w:style>
  <w:style w:type="paragraph" w:customStyle="1" w:styleId="ListParaSub2">
    <w:name w:val="ListParaSub2"/>
    <w:basedOn w:val="ListParaSub"/>
    <w:rsid w:val="00AC522A"/>
    <w:pPr>
      <w:ind w:left="3240"/>
    </w:pPr>
  </w:style>
  <w:style w:type="paragraph" w:customStyle="1" w:styleId="ListCheckSub">
    <w:name w:val="ListCheckSub"/>
    <w:basedOn w:val="ListCheck"/>
    <w:rsid w:val="00AC522A"/>
    <w:pPr>
      <w:numPr>
        <w:numId w:val="7"/>
      </w:numPr>
    </w:pPr>
  </w:style>
  <w:style w:type="paragraph" w:customStyle="1" w:styleId="ExtractListBulleted">
    <w:name w:val="ExtractListBulleted"/>
    <w:rsid w:val="00AC522A"/>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AC522A"/>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AC522A"/>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AC522A"/>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AC522A"/>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AC522A"/>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AC522A"/>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AC522A"/>
    <w:pPr>
      <w:spacing w:before="120" w:after="120"/>
      <w:ind w:left="0" w:firstLine="0"/>
    </w:pPr>
  </w:style>
  <w:style w:type="paragraph" w:customStyle="1" w:styleId="Dialog">
    <w:name w:val="Dialog"/>
    <w:rsid w:val="00AC522A"/>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AC522A"/>
  </w:style>
  <w:style w:type="paragraph" w:customStyle="1" w:styleId="RecipeIngredientHead">
    <w:name w:val="RecipeIngredientHead"/>
    <w:next w:val="RecipeIngredientList"/>
    <w:rsid w:val="00AC522A"/>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AC522A"/>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AC522A"/>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AC522A"/>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AC522A"/>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AC522A"/>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AC522A"/>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AC522A"/>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AC522A"/>
    <w:rPr>
      <w:i w:val="0"/>
      <w:sz w:val="24"/>
      <w:u w:val="single"/>
    </w:rPr>
  </w:style>
  <w:style w:type="paragraph" w:customStyle="1" w:styleId="RecipeVariationFlavor">
    <w:name w:val="RecipeVariationFlavor"/>
    <w:basedOn w:val="RecipeTime"/>
    <w:rsid w:val="00AC522A"/>
    <w:rPr>
      <w:i w:val="0"/>
      <w:sz w:val="24"/>
      <w:u w:val="single"/>
    </w:rPr>
  </w:style>
  <w:style w:type="paragraph" w:customStyle="1" w:styleId="RecipeYield">
    <w:name w:val="RecipeYield"/>
    <w:rsid w:val="00AC522A"/>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AC522A"/>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AC522A"/>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AC522A"/>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AC522A"/>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AC522A"/>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AC522A"/>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AC522A"/>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AC522A"/>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AC522A"/>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AC522A"/>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AC522A"/>
    <w:pPr>
      <w:spacing w:after="0" w:line="240" w:lineRule="auto"/>
      <w:ind w:left="1440"/>
    </w:pPr>
    <w:rPr>
      <w:rFonts w:ascii="Courier New" w:eastAsia="Times New Roman" w:hAnsi="Courier New" w:cs="Times New Roman"/>
      <w:noProof/>
      <w:snapToGrid w:val="0"/>
      <w:sz w:val="16"/>
      <w:szCs w:val="20"/>
      <w:lang w:val="de-DE"/>
    </w:rPr>
  </w:style>
  <w:style w:type="paragraph" w:styleId="TOC4">
    <w:name w:val="toc 4"/>
    <w:basedOn w:val="Normal"/>
    <w:next w:val="Normal"/>
    <w:autoRedefine/>
    <w:uiPriority w:val="39"/>
    <w:rsid w:val="00AC522A"/>
    <w:pPr>
      <w:spacing w:after="100"/>
      <w:ind w:left="660"/>
    </w:pPr>
  </w:style>
  <w:style w:type="paragraph" w:styleId="TOC5">
    <w:name w:val="toc 5"/>
    <w:basedOn w:val="Normal"/>
    <w:next w:val="Normal"/>
    <w:autoRedefine/>
    <w:uiPriority w:val="39"/>
    <w:rsid w:val="00AC522A"/>
    <w:pPr>
      <w:spacing w:after="100"/>
      <w:ind w:left="880"/>
    </w:pPr>
  </w:style>
  <w:style w:type="paragraph" w:styleId="TOC6">
    <w:name w:val="toc 6"/>
    <w:basedOn w:val="Normal"/>
    <w:next w:val="Normal"/>
    <w:autoRedefine/>
    <w:uiPriority w:val="39"/>
    <w:rsid w:val="00AC522A"/>
    <w:pPr>
      <w:spacing w:after="100"/>
      <w:ind w:left="1100"/>
    </w:pPr>
  </w:style>
  <w:style w:type="paragraph" w:styleId="TOC7">
    <w:name w:val="toc 7"/>
    <w:basedOn w:val="Normal"/>
    <w:next w:val="Normal"/>
    <w:autoRedefine/>
    <w:uiPriority w:val="39"/>
    <w:semiHidden/>
    <w:rsid w:val="00AC522A"/>
    <w:pPr>
      <w:spacing w:after="100"/>
      <w:ind w:left="1320"/>
    </w:pPr>
  </w:style>
  <w:style w:type="paragraph" w:styleId="TOC8">
    <w:name w:val="toc 8"/>
    <w:basedOn w:val="Normal"/>
    <w:next w:val="Normal"/>
    <w:autoRedefine/>
    <w:uiPriority w:val="39"/>
    <w:semiHidden/>
    <w:rsid w:val="00AC522A"/>
    <w:pPr>
      <w:spacing w:after="100"/>
      <w:ind w:left="1540"/>
    </w:pPr>
  </w:style>
  <w:style w:type="paragraph" w:styleId="TOC9">
    <w:name w:val="toc 9"/>
    <w:basedOn w:val="Normal"/>
    <w:next w:val="Normal"/>
    <w:autoRedefine/>
    <w:uiPriority w:val="39"/>
    <w:semiHidden/>
    <w:rsid w:val="00AC522A"/>
    <w:pPr>
      <w:spacing w:after="100"/>
      <w:ind w:left="1760"/>
    </w:pPr>
  </w:style>
  <w:style w:type="paragraph" w:customStyle="1" w:styleId="CustomChapterOpener">
    <w:name w:val="CustomChapterOpener"/>
    <w:basedOn w:val="Normal"/>
    <w:next w:val="Para"/>
    <w:rsid w:val="00AC522A"/>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AC522A"/>
    <w:rPr>
      <w:b/>
    </w:rPr>
  </w:style>
  <w:style w:type="paragraph" w:customStyle="1" w:styleId="CustomList">
    <w:name w:val="CustomList"/>
    <w:basedOn w:val="Normal"/>
    <w:rsid w:val="00AC522A"/>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AC522A"/>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AC522A"/>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AC522A"/>
  </w:style>
  <w:style w:type="paragraph" w:customStyle="1" w:styleId="BibliographyHead">
    <w:name w:val="BibliographyHead"/>
    <w:next w:val="BibliographyEntry"/>
    <w:rsid w:val="00AC522A"/>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AC522A"/>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AC522A"/>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AC522A"/>
  </w:style>
  <w:style w:type="paragraph" w:customStyle="1" w:styleId="ExercisesHead">
    <w:name w:val="ExercisesHead"/>
    <w:basedOn w:val="Normal"/>
    <w:next w:val="Para"/>
    <w:rsid w:val="00AC522A"/>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AC522A"/>
  </w:style>
  <w:style w:type="paragraph" w:customStyle="1" w:styleId="ProblemsHead">
    <w:name w:val="ProblemsHead"/>
    <w:basedOn w:val="BibliographyHead"/>
    <w:next w:val="Para"/>
    <w:rsid w:val="00AC522A"/>
  </w:style>
  <w:style w:type="paragraph" w:customStyle="1" w:styleId="QuestionData">
    <w:name w:val="QuestionData"/>
    <w:basedOn w:val="Explanation"/>
    <w:rsid w:val="00AC522A"/>
  </w:style>
  <w:style w:type="paragraph" w:customStyle="1" w:styleId="QuestionsHead">
    <w:name w:val="QuestionsHead"/>
    <w:basedOn w:val="BibliographyHead"/>
    <w:next w:val="Para"/>
    <w:rsid w:val="00AC522A"/>
  </w:style>
  <w:style w:type="paragraph" w:customStyle="1" w:styleId="ReferencesHead">
    <w:name w:val="ReferencesHead"/>
    <w:basedOn w:val="BibliographyHead"/>
    <w:next w:val="Reference"/>
    <w:rsid w:val="00AC522A"/>
  </w:style>
  <w:style w:type="paragraph" w:customStyle="1" w:styleId="ReviewHead">
    <w:name w:val="ReviewHead"/>
    <w:basedOn w:val="BibliographyHead"/>
    <w:next w:val="Para"/>
    <w:rsid w:val="00AC522A"/>
  </w:style>
  <w:style w:type="paragraph" w:customStyle="1" w:styleId="SummaryHead">
    <w:name w:val="SummaryHead"/>
    <w:basedOn w:val="BibliographyHead"/>
    <w:next w:val="Para"/>
    <w:rsid w:val="00AC522A"/>
  </w:style>
  <w:style w:type="character" w:customStyle="1" w:styleId="WileySymbol">
    <w:name w:val="WileySymbol"/>
    <w:rsid w:val="00AC522A"/>
    <w:rPr>
      <w:rFonts w:ascii="Symbol" w:hAnsi="Symbol"/>
    </w:rPr>
  </w:style>
  <w:style w:type="character" w:customStyle="1" w:styleId="MenuArrow">
    <w:name w:val="MenuArrow"/>
    <w:basedOn w:val="DefaultParagraphFont"/>
    <w:rsid w:val="00AC522A"/>
    <w:rPr>
      <w:rFonts w:ascii="Wingdings" w:hAnsi="Wingdings"/>
    </w:rPr>
  </w:style>
  <w:style w:type="paragraph" w:customStyle="1" w:styleId="BookTitle">
    <w:name w:val="BookTitle"/>
    <w:basedOn w:val="Normal"/>
    <w:next w:val="Normal"/>
    <w:rsid w:val="00AC522A"/>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AC522A"/>
    <w:pPr>
      <w:pageBreakBefore w:val="0"/>
      <w:spacing w:before="480"/>
    </w:pPr>
    <w:rPr>
      <w:sz w:val="36"/>
    </w:rPr>
  </w:style>
  <w:style w:type="paragraph" w:customStyle="1" w:styleId="BookAuthor">
    <w:name w:val="BookAuthor"/>
    <w:basedOn w:val="Normal"/>
    <w:rsid w:val="00AC522A"/>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AC522A"/>
    <w:rPr>
      <w:i/>
    </w:rPr>
  </w:style>
  <w:style w:type="paragraph" w:customStyle="1" w:styleId="Index1">
    <w:name w:val="Index1"/>
    <w:rsid w:val="00AC522A"/>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AC522A"/>
    <w:pPr>
      <w:ind w:left="2520"/>
    </w:pPr>
  </w:style>
  <w:style w:type="paragraph" w:customStyle="1" w:styleId="Index3">
    <w:name w:val="Index3"/>
    <w:basedOn w:val="Index1"/>
    <w:rsid w:val="00AC522A"/>
    <w:pPr>
      <w:ind w:left="3240"/>
    </w:pPr>
  </w:style>
  <w:style w:type="paragraph" w:customStyle="1" w:styleId="IndexLetter">
    <w:name w:val="IndexLetter"/>
    <w:basedOn w:val="H3"/>
    <w:next w:val="Index1"/>
    <w:rsid w:val="00AC522A"/>
  </w:style>
  <w:style w:type="paragraph" w:customStyle="1" w:styleId="IndexNote">
    <w:name w:val="IndexNote"/>
    <w:basedOn w:val="Normal"/>
    <w:rsid w:val="00AC522A"/>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AC522A"/>
    <w:pPr>
      <w:spacing w:line="540" w:lineRule="exact"/>
    </w:pPr>
  </w:style>
  <w:style w:type="paragraph" w:customStyle="1" w:styleId="FurtherReadingHead">
    <w:name w:val="FurtherReadingHead"/>
    <w:basedOn w:val="BibliographyHead"/>
    <w:next w:val="Para"/>
    <w:rsid w:val="00AC522A"/>
  </w:style>
  <w:style w:type="paragraph" w:customStyle="1" w:styleId="Address">
    <w:name w:val="Address"/>
    <w:basedOn w:val="Normal"/>
    <w:rsid w:val="00AC522A"/>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AC522A"/>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AC522A"/>
    <w:pPr>
      <w:ind w:left="360"/>
    </w:pPr>
  </w:style>
  <w:style w:type="paragraph" w:customStyle="1" w:styleId="EquationNumbered">
    <w:name w:val="EquationNumbered"/>
    <w:rsid w:val="00AC522A"/>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AC522A"/>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AC522A"/>
    <w:rPr>
      <w:b/>
    </w:rPr>
  </w:style>
  <w:style w:type="character" w:customStyle="1" w:styleId="UserInputVariable">
    <w:name w:val="UserInputVariable"/>
    <w:basedOn w:val="DefaultParagraphFont"/>
    <w:rsid w:val="00AC522A"/>
    <w:rPr>
      <w:b/>
      <w:i/>
    </w:rPr>
  </w:style>
  <w:style w:type="paragraph" w:styleId="Bibliography">
    <w:name w:val="Bibliography"/>
    <w:basedOn w:val="Normal"/>
    <w:next w:val="Normal"/>
    <w:uiPriority w:val="99"/>
    <w:semiHidden/>
    <w:rsid w:val="00AC522A"/>
  </w:style>
  <w:style w:type="paragraph" w:customStyle="1" w:styleId="FeaturePara">
    <w:name w:val="FeaturePara"/>
    <w:rsid w:val="00AC522A"/>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AC522A"/>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AC522A"/>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AC522A"/>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AC522A"/>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AC522A"/>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AC522A"/>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AC522A"/>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AC522A"/>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AC522A"/>
    <w:pPr>
      <w:spacing w:before="120" w:after="120"/>
      <w:ind w:left="720" w:hanging="720"/>
      <w:contextualSpacing/>
    </w:pPr>
    <w:rPr>
      <w:sz w:val="22"/>
      <w:u w:val="none"/>
    </w:rPr>
  </w:style>
  <w:style w:type="paragraph" w:customStyle="1" w:styleId="FeatureH1">
    <w:name w:val="FeatureH1"/>
    <w:next w:val="FeaturePara"/>
    <w:rsid w:val="00AC522A"/>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AC522A"/>
    <w:pPr>
      <w:contextualSpacing w:val="0"/>
    </w:pPr>
    <w:rPr>
      <w:rFonts w:ascii="Times New Roman" w:hAnsi="Times New Roman"/>
      <w:smallCaps w:val="0"/>
    </w:rPr>
  </w:style>
  <w:style w:type="paragraph" w:customStyle="1" w:styleId="FeatureH2">
    <w:name w:val="FeatureH2"/>
    <w:next w:val="FeaturePara"/>
    <w:rsid w:val="00AC522A"/>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AC522A"/>
    <w:pPr>
      <w:spacing w:before="120"/>
    </w:pPr>
    <w:rPr>
      <w:smallCaps w:val="0"/>
      <w:u w:val="single"/>
    </w:rPr>
  </w:style>
  <w:style w:type="paragraph" w:customStyle="1" w:styleId="FeatureH3">
    <w:name w:val="FeatureH3"/>
    <w:next w:val="FeaturePara"/>
    <w:rsid w:val="00AC522A"/>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AC522A"/>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AC522A"/>
    <w:pPr>
      <w:widowControl w:val="0"/>
      <w:numPr>
        <w:numId w:val="1"/>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AC522A"/>
    <w:pPr>
      <w:numPr>
        <w:numId w:val="5"/>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AC522A"/>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AC522A"/>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AC522A"/>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AC522A"/>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AC522A"/>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AC522A"/>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AC522A"/>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AC522A"/>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AC522A"/>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AC522A"/>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AC522A"/>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AC522A"/>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AC522A"/>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AC522A"/>
    <w:pPr>
      <w:pBdr>
        <w:left w:val="single" w:sz="36" w:space="17" w:color="C0C0C0"/>
      </w:pBdr>
      <w:ind w:left="216"/>
    </w:pPr>
  </w:style>
  <w:style w:type="paragraph" w:customStyle="1" w:styleId="FeatureRunInPara">
    <w:name w:val="FeatureRunInPara"/>
    <w:basedOn w:val="FeatureListUnmarked"/>
    <w:next w:val="FeatureRunInHead"/>
    <w:rsid w:val="00AC522A"/>
    <w:pPr>
      <w:pBdr>
        <w:left w:val="single" w:sz="36" w:space="6" w:color="C0C0C0"/>
      </w:pBdr>
      <w:spacing w:before="0"/>
      <w:ind w:left="0"/>
    </w:pPr>
  </w:style>
  <w:style w:type="paragraph" w:customStyle="1" w:styleId="FeatureRunInParaSub">
    <w:name w:val="FeatureRunInParaSub"/>
    <w:basedOn w:val="FeatureRunInPara"/>
    <w:next w:val="FeatureRunInHeadSub"/>
    <w:rsid w:val="00AC522A"/>
    <w:pPr>
      <w:pBdr>
        <w:left w:val="single" w:sz="36" w:space="17" w:color="C0C0C0"/>
      </w:pBdr>
      <w:ind w:left="216"/>
      <w:contextualSpacing/>
    </w:pPr>
  </w:style>
  <w:style w:type="paragraph" w:customStyle="1" w:styleId="FeatureSubFeatureType">
    <w:name w:val="FeatureSubFeatureType"/>
    <w:rsid w:val="00AC522A"/>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AC522A"/>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AC522A"/>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AC522A"/>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AC522A"/>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AC522A"/>
    <w:pPr>
      <w:pBdr>
        <w:left w:val="single" w:sz="36" w:space="6" w:color="C0C0C0"/>
      </w:pBdr>
      <w:spacing w:before="120"/>
      <w:ind w:left="0" w:firstLine="0"/>
    </w:pPr>
  </w:style>
  <w:style w:type="paragraph" w:customStyle="1" w:styleId="ReferenceAnnotation">
    <w:name w:val="ReferenceAnnotation"/>
    <w:basedOn w:val="Reference"/>
    <w:rsid w:val="00AC522A"/>
    <w:pPr>
      <w:spacing w:before="0" w:after="0"/>
      <w:ind w:firstLine="0"/>
    </w:pPr>
    <w:rPr>
      <w:snapToGrid w:val="0"/>
    </w:rPr>
  </w:style>
  <w:style w:type="paragraph" w:customStyle="1" w:styleId="RecipeVariationH1">
    <w:name w:val="RecipeVariationH1"/>
    <w:rsid w:val="00AC522A"/>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AC522A"/>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AC522A"/>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AC522A"/>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AC522A"/>
    <w:rPr>
      <w:rFonts w:ascii="Courier New" w:hAnsi="Courier New"/>
      <w:noProof/>
      <w:color w:val="auto"/>
      <w:u w:val="double"/>
    </w:rPr>
  </w:style>
  <w:style w:type="character" w:customStyle="1" w:styleId="CrossRefTerm">
    <w:name w:val="CrossRefTerm"/>
    <w:basedOn w:val="DefaultParagraphFont"/>
    <w:rsid w:val="00AC522A"/>
    <w:rPr>
      <w:i/>
    </w:rPr>
  </w:style>
  <w:style w:type="character" w:customStyle="1" w:styleId="GenusSpecies">
    <w:name w:val="GenusSpecies"/>
    <w:basedOn w:val="DefaultParagraphFont"/>
    <w:rsid w:val="00AC522A"/>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AC522A"/>
    <w:rPr>
      <w:b/>
      <w:i/>
    </w:rPr>
  </w:style>
  <w:style w:type="paragraph" w:customStyle="1" w:styleId="FeatureRecipeIngredientList">
    <w:name w:val="FeatureRecipeIngredientList"/>
    <w:basedOn w:val="FeatureRecipeProcedure"/>
    <w:rsid w:val="00AC522A"/>
    <w:pPr>
      <w:ind w:left="720" w:hanging="288"/>
    </w:pPr>
  </w:style>
  <w:style w:type="paragraph" w:customStyle="1" w:styleId="CodeHead">
    <w:name w:val="CodeHead"/>
    <w:next w:val="CodeListing"/>
    <w:rsid w:val="00AC522A"/>
    <w:pPr>
      <w:spacing w:before="120" w:after="120" w:line="240" w:lineRule="auto"/>
    </w:pPr>
    <w:rPr>
      <w:rFonts w:ascii="Arial" w:eastAsia="Times New Roman" w:hAnsi="Arial" w:cs="Times New Roman"/>
      <w:b/>
      <w:snapToGrid w:val="0"/>
      <w:szCs w:val="20"/>
    </w:rPr>
  </w:style>
  <w:style w:type="paragraph" w:customStyle="1" w:styleId="PoetryPara">
    <w:name w:val="PoetryPara"/>
    <w:rsid w:val="00AC522A"/>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AC522A"/>
    <w:pPr>
      <w:spacing w:after="0"/>
    </w:pPr>
    <w:rPr>
      <w:b/>
      <w:sz w:val="24"/>
    </w:rPr>
  </w:style>
  <w:style w:type="character" w:customStyle="1" w:styleId="QueryInline">
    <w:name w:val="QueryInline"/>
    <w:basedOn w:val="DefaultParagraphFont"/>
    <w:rsid w:val="00AC522A"/>
    <w:rPr>
      <w:bdr w:val="none" w:sz="0" w:space="0" w:color="auto"/>
      <w:shd w:val="clear" w:color="auto" w:fill="FFCC99"/>
    </w:rPr>
  </w:style>
  <w:style w:type="paragraph" w:customStyle="1" w:styleId="QueryPara">
    <w:name w:val="QueryPara"/>
    <w:rsid w:val="00AC522A"/>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AC522A"/>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AC522A"/>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AC522A"/>
  </w:style>
  <w:style w:type="character" w:customStyle="1" w:styleId="WileyItalic">
    <w:name w:val="WileyItalic"/>
    <w:basedOn w:val="DefaultParagraphFont"/>
    <w:rsid w:val="00AC522A"/>
    <w:rPr>
      <w:i/>
    </w:rPr>
  </w:style>
  <w:style w:type="character" w:customStyle="1" w:styleId="WileyBoldItalic">
    <w:name w:val="WileyBoldItalic"/>
    <w:basedOn w:val="DefaultParagraphFont"/>
    <w:rsid w:val="00AC522A"/>
    <w:rPr>
      <w:b/>
      <w:i/>
    </w:rPr>
  </w:style>
  <w:style w:type="character" w:customStyle="1" w:styleId="WileyBold">
    <w:name w:val="WileyBold"/>
    <w:basedOn w:val="DefaultParagraphFont"/>
    <w:rsid w:val="00AC522A"/>
    <w:rPr>
      <w:b/>
    </w:rPr>
  </w:style>
  <w:style w:type="paragraph" w:customStyle="1" w:styleId="ContentsPartTitle">
    <w:name w:val="ContentsPartTitle"/>
    <w:next w:val="ContentsChapterTitle"/>
    <w:rsid w:val="00AC522A"/>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AC522A"/>
    <w:pPr>
      <w:ind w:left="288"/>
    </w:pPr>
    <w:rPr>
      <w:sz w:val="26"/>
    </w:rPr>
  </w:style>
  <w:style w:type="paragraph" w:customStyle="1" w:styleId="ContentsH1">
    <w:name w:val="ContentsH1"/>
    <w:basedOn w:val="ContentsPartTitle"/>
    <w:rsid w:val="00AC522A"/>
    <w:pPr>
      <w:ind w:left="576"/>
    </w:pPr>
    <w:rPr>
      <w:b w:val="0"/>
      <w:sz w:val="24"/>
    </w:rPr>
  </w:style>
  <w:style w:type="paragraph" w:customStyle="1" w:styleId="ContentsH2">
    <w:name w:val="ContentsH2"/>
    <w:basedOn w:val="ContentsPartTitle"/>
    <w:rsid w:val="00AC522A"/>
    <w:pPr>
      <w:ind w:left="864"/>
    </w:pPr>
    <w:rPr>
      <w:b w:val="0"/>
      <w:sz w:val="22"/>
    </w:rPr>
  </w:style>
  <w:style w:type="paragraph" w:customStyle="1" w:styleId="Copyright">
    <w:name w:val="Copyright"/>
    <w:rsid w:val="00AC522A"/>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AC522A"/>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AC522A"/>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AC522A"/>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AC522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AC522A"/>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AC522A"/>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AC522A"/>
    <w:pPr>
      <w:ind w:left="720"/>
    </w:pPr>
  </w:style>
  <w:style w:type="paragraph" w:customStyle="1" w:styleId="BookEdition">
    <w:name w:val="BookEdition"/>
    <w:qFormat/>
    <w:rsid w:val="00AC522A"/>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AC522A"/>
    <w:rPr>
      <w:rFonts w:cs="Arial"/>
      <w:color w:val="0000FF"/>
    </w:rPr>
  </w:style>
  <w:style w:type="character" w:customStyle="1" w:styleId="CodeColorBlue2">
    <w:name w:val="CodeColorBlue2"/>
    <w:rsid w:val="00AC522A"/>
    <w:rPr>
      <w:rFonts w:cs="Arial"/>
      <w:color w:val="0000A5"/>
    </w:rPr>
  </w:style>
  <w:style w:type="character" w:customStyle="1" w:styleId="CodeColorBlue3">
    <w:name w:val="CodeColorBlue3"/>
    <w:rsid w:val="00AC522A"/>
    <w:rPr>
      <w:rFonts w:cs="Arial"/>
      <w:color w:val="6464B9"/>
    </w:rPr>
  </w:style>
  <w:style w:type="character" w:customStyle="1" w:styleId="CodeColorBluegreen">
    <w:name w:val="CodeColorBluegreen"/>
    <w:rsid w:val="00AC522A"/>
    <w:rPr>
      <w:rFonts w:cs="Arial"/>
      <w:color w:val="2B91AF"/>
    </w:rPr>
  </w:style>
  <w:style w:type="character" w:customStyle="1" w:styleId="CodeColorBrown">
    <w:name w:val="CodeColorBrown"/>
    <w:rsid w:val="00AC522A"/>
    <w:rPr>
      <w:rFonts w:cs="Arial"/>
      <w:color w:val="A31515"/>
    </w:rPr>
  </w:style>
  <w:style w:type="character" w:customStyle="1" w:styleId="CodeColorDkBlue">
    <w:name w:val="CodeColorDkBlue"/>
    <w:rsid w:val="00AC522A"/>
    <w:rPr>
      <w:rFonts w:cs="Times New Roman"/>
      <w:color w:val="000080"/>
      <w:szCs w:val="22"/>
    </w:rPr>
  </w:style>
  <w:style w:type="character" w:customStyle="1" w:styleId="CodeColorGreen">
    <w:name w:val="CodeColorGreen"/>
    <w:rsid w:val="00AC522A"/>
    <w:rPr>
      <w:rFonts w:cs="Arial"/>
      <w:color w:val="008000"/>
    </w:rPr>
  </w:style>
  <w:style w:type="character" w:customStyle="1" w:styleId="CodeColorGreen2">
    <w:name w:val="CodeColorGreen2"/>
    <w:rsid w:val="00AC522A"/>
    <w:rPr>
      <w:rFonts w:cs="Arial"/>
      <w:color w:val="629755"/>
    </w:rPr>
  </w:style>
  <w:style w:type="character" w:customStyle="1" w:styleId="CodeColorGrey30">
    <w:name w:val="CodeColorGrey30"/>
    <w:rsid w:val="00AC522A"/>
    <w:rPr>
      <w:rFonts w:cs="Arial"/>
      <w:color w:val="808080"/>
    </w:rPr>
  </w:style>
  <w:style w:type="character" w:customStyle="1" w:styleId="CodeColorGrey55">
    <w:name w:val="CodeColorGrey55"/>
    <w:rsid w:val="00AC522A"/>
    <w:rPr>
      <w:rFonts w:cs="Arial"/>
      <w:color w:val="C0C0C0"/>
    </w:rPr>
  </w:style>
  <w:style w:type="character" w:customStyle="1" w:styleId="CodeColorGrey80">
    <w:name w:val="CodeColorGrey80"/>
    <w:rsid w:val="00AC522A"/>
    <w:rPr>
      <w:rFonts w:cs="Arial"/>
      <w:color w:val="555555"/>
    </w:rPr>
  </w:style>
  <w:style w:type="character" w:customStyle="1" w:styleId="CodeColorHotPink">
    <w:name w:val="CodeColorHotPink"/>
    <w:rsid w:val="00AC522A"/>
    <w:rPr>
      <w:rFonts w:cs="Times New Roman"/>
      <w:color w:val="DF36FA"/>
      <w:szCs w:val="18"/>
    </w:rPr>
  </w:style>
  <w:style w:type="character" w:customStyle="1" w:styleId="CodeColorMagenta">
    <w:name w:val="CodeColorMagenta"/>
    <w:rsid w:val="00AC522A"/>
    <w:rPr>
      <w:rFonts w:cs="Arial"/>
      <w:color w:val="A31515"/>
    </w:rPr>
  </w:style>
  <w:style w:type="character" w:customStyle="1" w:styleId="CodeColorOrange">
    <w:name w:val="CodeColorOrange"/>
    <w:rsid w:val="00AC522A"/>
    <w:rPr>
      <w:rFonts w:cs="Arial"/>
      <w:color w:val="B96464"/>
    </w:rPr>
  </w:style>
  <w:style w:type="character" w:customStyle="1" w:styleId="CodeColorPeach">
    <w:name w:val="CodeColorPeach"/>
    <w:rsid w:val="00AC522A"/>
    <w:rPr>
      <w:rFonts w:cs="Arial"/>
      <w:color w:val="FFDBA3"/>
    </w:rPr>
  </w:style>
  <w:style w:type="character" w:customStyle="1" w:styleId="CodeColorPurple">
    <w:name w:val="CodeColorPurple"/>
    <w:rsid w:val="00AC522A"/>
    <w:rPr>
      <w:rFonts w:cs="Arial"/>
      <w:color w:val="951795"/>
    </w:rPr>
  </w:style>
  <w:style w:type="character" w:customStyle="1" w:styleId="CodeColorRed">
    <w:name w:val="CodeColorRed"/>
    <w:rsid w:val="00AC522A"/>
    <w:rPr>
      <w:rFonts w:cs="Arial"/>
      <w:color w:val="FF0000"/>
    </w:rPr>
  </w:style>
  <w:style w:type="character" w:customStyle="1" w:styleId="CodeColorRed2">
    <w:name w:val="CodeColorRed2"/>
    <w:rsid w:val="00AC522A"/>
    <w:rPr>
      <w:rFonts w:cs="Arial"/>
      <w:color w:val="800000"/>
    </w:rPr>
  </w:style>
  <w:style w:type="character" w:customStyle="1" w:styleId="CodeColorRed3">
    <w:name w:val="CodeColorRed3"/>
    <w:rsid w:val="00AC522A"/>
    <w:rPr>
      <w:rFonts w:cs="Arial"/>
      <w:color w:val="A31515"/>
    </w:rPr>
  </w:style>
  <w:style w:type="character" w:customStyle="1" w:styleId="CodeColorTealBlue">
    <w:name w:val="CodeColorTealBlue"/>
    <w:rsid w:val="00AC522A"/>
    <w:rPr>
      <w:rFonts w:cs="Times New Roman"/>
      <w:color w:val="008080"/>
      <w:szCs w:val="22"/>
    </w:rPr>
  </w:style>
  <w:style w:type="character" w:customStyle="1" w:styleId="CodeColorWhite">
    <w:name w:val="CodeColorWhite"/>
    <w:rsid w:val="00AC522A"/>
    <w:rPr>
      <w:rFonts w:cs="Arial"/>
      <w:color w:val="FFFFFF"/>
      <w:bdr w:val="none" w:sz="0" w:space="0" w:color="auto"/>
    </w:rPr>
  </w:style>
  <w:style w:type="character" w:customStyle="1" w:styleId="CodeColorPurple2">
    <w:name w:val="CodeColorPurple2"/>
    <w:rsid w:val="00AC522A"/>
    <w:rPr>
      <w:rFonts w:cs="Arial"/>
      <w:color w:val="800080"/>
    </w:rPr>
  </w:style>
  <w:style w:type="character" w:customStyle="1" w:styleId="Callout">
    <w:name w:val="Callout"/>
    <w:basedOn w:val="DefaultParagraphFont"/>
    <w:rsid w:val="00AC522A"/>
    <w:rPr>
      <w:bdr w:val="none" w:sz="0" w:space="0" w:color="auto"/>
      <w:shd w:val="clear" w:color="auto" w:fill="B2A1C7" w:themeFill="accent4" w:themeFillTint="99"/>
    </w:rPr>
  </w:style>
  <w:style w:type="paragraph" w:customStyle="1" w:styleId="ContentsH3">
    <w:name w:val="ContentsH3"/>
    <w:qFormat/>
    <w:rsid w:val="00AC522A"/>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AC522A"/>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AC522A"/>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AC522A"/>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AC522A"/>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AC522A"/>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AC522A"/>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AC522A"/>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AC522A"/>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AC522A"/>
    <w:rPr>
      <w:b/>
      <w:bCs/>
      <w:smallCaps/>
      <w:spacing w:val="5"/>
    </w:rPr>
  </w:style>
  <w:style w:type="character" w:styleId="Emphasis">
    <w:name w:val="Emphasis"/>
    <w:basedOn w:val="DefaultParagraphFont"/>
    <w:uiPriority w:val="99"/>
    <w:rsid w:val="00AC522A"/>
    <w:rPr>
      <w:i/>
      <w:iCs/>
    </w:rPr>
  </w:style>
  <w:style w:type="character" w:styleId="FollowedHyperlink">
    <w:name w:val="FollowedHyperlink"/>
    <w:basedOn w:val="DefaultParagraphFont"/>
    <w:uiPriority w:val="99"/>
    <w:semiHidden/>
    <w:rsid w:val="00AC522A"/>
    <w:rPr>
      <w:color w:val="800080" w:themeColor="followedHyperlink"/>
      <w:u w:val="single"/>
    </w:rPr>
  </w:style>
  <w:style w:type="character" w:styleId="HTMLAcronym">
    <w:name w:val="HTML Acronym"/>
    <w:basedOn w:val="DefaultParagraphFont"/>
    <w:uiPriority w:val="99"/>
    <w:semiHidden/>
    <w:rsid w:val="00AC522A"/>
  </w:style>
  <w:style w:type="character" w:styleId="HTMLCite">
    <w:name w:val="HTML Cite"/>
    <w:basedOn w:val="DefaultParagraphFont"/>
    <w:uiPriority w:val="99"/>
    <w:semiHidden/>
    <w:rsid w:val="00AC522A"/>
    <w:rPr>
      <w:i/>
      <w:iCs/>
    </w:rPr>
  </w:style>
  <w:style w:type="character" w:styleId="HTMLCode">
    <w:name w:val="HTML Code"/>
    <w:basedOn w:val="DefaultParagraphFont"/>
    <w:uiPriority w:val="99"/>
    <w:semiHidden/>
    <w:rsid w:val="00AC522A"/>
    <w:rPr>
      <w:rFonts w:ascii="Consolas" w:hAnsi="Consolas"/>
      <w:sz w:val="20"/>
      <w:szCs w:val="20"/>
    </w:rPr>
  </w:style>
  <w:style w:type="character" w:styleId="HTMLDefinition">
    <w:name w:val="HTML Definition"/>
    <w:basedOn w:val="DefaultParagraphFont"/>
    <w:uiPriority w:val="99"/>
    <w:semiHidden/>
    <w:rsid w:val="00AC522A"/>
    <w:rPr>
      <w:i/>
      <w:iCs/>
    </w:rPr>
  </w:style>
  <w:style w:type="character" w:styleId="HTMLKeyboard">
    <w:name w:val="HTML Keyboard"/>
    <w:basedOn w:val="DefaultParagraphFont"/>
    <w:uiPriority w:val="99"/>
    <w:semiHidden/>
    <w:rsid w:val="00AC522A"/>
    <w:rPr>
      <w:rFonts w:ascii="Consolas" w:hAnsi="Consolas"/>
      <w:sz w:val="20"/>
      <w:szCs w:val="20"/>
    </w:rPr>
  </w:style>
  <w:style w:type="character" w:styleId="HTMLSample">
    <w:name w:val="HTML Sample"/>
    <w:basedOn w:val="DefaultParagraphFont"/>
    <w:uiPriority w:val="99"/>
    <w:semiHidden/>
    <w:rsid w:val="00AC522A"/>
    <w:rPr>
      <w:rFonts w:ascii="Consolas" w:hAnsi="Consolas"/>
      <w:sz w:val="24"/>
      <w:szCs w:val="24"/>
    </w:rPr>
  </w:style>
  <w:style w:type="character" w:styleId="HTMLTypewriter">
    <w:name w:val="HTML Typewriter"/>
    <w:basedOn w:val="DefaultParagraphFont"/>
    <w:uiPriority w:val="99"/>
    <w:semiHidden/>
    <w:rsid w:val="00AC522A"/>
    <w:rPr>
      <w:rFonts w:ascii="Consolas" w:hAnsi="Consolas"/>
      <w:sz w:val="20"/>
      <w:szCs w:val="20"/>
    </w:rPr>
  </w:style>
  <w:style w:type="character" w:styleId="HTMLVariable">
    <w:name w:val="HTML Variable"/>
    <w:basedOn w:val="DefaultParagraphFont"/>
    <w:uiPriority w:val="99"/>
    <w:semiHidden/>
    <w:rsid w:val="00AC522A"/>
    <w:rPr>
      <w:i/>
      <w:iCs/>
    </w:rPr>
  </w:style>
  <w:style w:type="character" w:styleId="IntenseEmphasis">
    <w:name w:val="Intense Emphasis"/>
    <w:basedOn w:val="DefaultParagraphFont"/>
    <w:uiPriority w:val="99"/>
    <w:rsid w:val="00AC522A"/>
    <w:rPr>
      <w:b/>
      <w:bCs/>
      <w:i/>
      <w:iCs/>
      <w:color w:val="4F81BD" w:themeColor="accent1"/>
    </w:rPr>
  </w:style>
  <w:style w:type="character" w:styleId="IntenseReference">
    <w:name w:val="Intense Reference"/>
    <w:basedOn w:val="DefaultParagraphFont"/>
    <w:uiPriority w:val="99"/>
    <w:rsid w:val="00AC522A"/>
    <w:rPr>
      <w:b/>
      <w:bCs/>
      <w:smallCaps/>
      <w:color w:val="C0504D" w:themeColor="accent2"/>
      <w:spacing w:val="5"/>
      <w:u w:val="single"/>
    </w:rPr>
  </w:style>
  <w:style w:type="character" w:styleId="LineNumber">
    <w:name w:val="line number"/>
    <w:basedOn w:val="DefaultParagraphFont"/>
    <w:uiPriority w:val="99"/>
    <w:semiHidden/>
    <w:rsid w:val="00AC522A"/>
  </w:style>
  <w:style w:type="character" w:styleId="PageNumber">
    <w:name w:val="page number"/>
    <w:basedOn w:val="DefaultParagraphFont"/>
    <w:uiPriority w:val="99"/>
    <w:semiHidden/>
    <w:rsid w:val="00AC522A"/>
  </w:style>
  <w:style w:type="character" w:styleId="PlaceholderText">
    <w:name w:val="Placeholder Text"/>
    <w:basedOn w:val="DefaultParagraphFont"/>
    <w:uiPriority w:val="99"/>
    <w:semiHidden/>
    <w:rsid w:val="00AC522A"/>
    <w:rPr>
      <w:color w:val="808080"/>
    </w:rPr>
  </w:style>
  <w:style w:type="character" w:styleId="SubtleEmphasis">
    <w:name w:val="Subtle Emphasis"/>
    <w:basedOn w:val="DefaultParagraphFont"/>
    <w:uiPriority w:val="99"/>
    <w:rsid w:val="00AC522A"/>
    <w:rPr>
      <w:i/>
      <w:iCs/>
      <w:color w:val="808080" w:themeColor="text1" w:themeTint="7F"/>
    </w:rPr>
  </w:style>
  <w:style w:type="character" w:styleId="SubtleReference">
    <w:name w:val="Subtle Reference"/>
    <w:basedOn w:val="DefaultParagraphFont"/>
    <w:uiPriority w:val="99"/>
    <w:qFormat/>
    <w:rsid w:val="00AC522A"/>
    <w:rPr>
      <w:smallCaps/>
      <w:color w:val="C0504D" w:themeColor="accent2"/>
      <w:u w:val="single"/>
    </w:rPr>
  </w:style>
  <w:style w:type="table" w:styleId="LightShading-Accent5">
    <w:name w:val="Light Shading Accent 5"/>
    <w:basedOn w:val="TableNormal"/>
    <w:uiPriority w:val="60"/>
    <w:rsid w:val="00AC522A"/>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AC522A"/>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AC522A"/>
    <w:pPr>
      <w:spacing w:before="240" w:after="240" w:line="240" w:lineRule="auto"/>
      <w:ind w:left="4320"/>
      <w:contextualSpacing/>
      <w:jc w:val="right"/>
    </w:pPr>
    <w:rPr>
      <w:rFonts w:ascii="Arial" w:eastAsia="Times New Roman" w:hAnsi="Arial" w:cs="Times New Roman"/>
      <w:snapToGrid w:val="0"/>
      <w:sz w:val="18"/>
      <w:szCs w:val="20"/>
    </w:rPr>
  </w:style>
  <w:style w:type="paragraph" w:customStyle="1" w:styleId="H">
    <w:name w:val="H"/>
    <w:basedOn w:val="Para"/>
    <w:rsid w:val="006034C1"/>
  </w:style>
  <w:style w:type="paragraph" w:styleId="NormalWeb">
    <w:name w:val="Normal (Web)"/>
    <w:basedOn w:val="Normal"/>
    <w:uiPriority w:val="99"/>
    <w:semiHidden/>
    <w:rsid w:val="00CB7E08"/>
    <w:rPr>
      <w:rFonts w:ascii="Times New Roman" w:hAnsi="Times New Roman" w:cs="Times New Roman"/>
      <w:sz w:val="24"/>
      <w:szCs w:val="24"/>
    </w:rPr>
  </w:style>
  <w:style w:type="character" w:customStyle="1" w:styleId="Heading6Char">
    <w:name w:val="Heading 6 Char"/>
    <w:basedOn w:val="DefaultParagraphFont"/>
    <w:link w:val="Heading6"/>
    <w:rsid w:val="00CB7E08"/>
  </w:style>
  <w:style w:type="character" w:customStyle="1" w:styleId="Heading7Char">
    <w:name w:val="Heading 7 Char"/>
    <w:basedOn w:val="DefaultParagraphFont"/>
    <w:link w:val="Heading7"/>
    <w:rsid w:val="00CB7E08"/>
  </w:style>
  <w:style w:type="character" w:customStyle="1" w:styleId="Heading8Char">
    <w:name w:val="Heading 8 Char"/>
    <w:basedOn w:val="DefaultParagraphFont"/>
    <w:link w:val="Heading8"/>
    <w:rsid w:val="00CB7E08"/>
  </w:style>
  <w:style w:type="character" w:customStyle="1" w:styleId="Heading9Char">
    <w:name w:val="Heading 9 Char"/>
    <w:basedOn w:val="DefaultParagraphFont"/>
    <w:link w:val="Heading9"/>
    <w:rsid w:val="00CB7E08"/>
  </w:style>
  <w:style w:type="paragraph" w:customStyle="1" w:styleId="wsBlockA">
    <w:name w:val="wsBlockA"/>
    <w:basedOn w:val="Normal"/>
    <w:qFormat/>
    <w:rsid w:val="00CB7E08"/>
    <w:pPr>
      <w:spacing w:before="120" w:after="120" w:line="240" w:lineRule="auto"/>
      <w:ind w:left="2160" w:right="1440"/>
    </w:pPr>
    <w:rPr>
      <w:rFonts w:ascii="Arial" w:hAnsi="Arial" w:cs="Times New Roman"/>
      <w:sz w:val="20"/>
    </w:rPr>
  </w:style>
  <w:style w:type="paragraph" w:customStyle="1" w:styleId="CodeScreen80">
    <w:name w:val="CodeScreen80"/>
    <w:qFormat/>
    <w:rsid w:val="00CB7E08"/>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CB7E08"/>
    <w:pPr>
      <w:shd w:val="pct25" w:color="auto" w:fill="auto"/>
    </w:pPr>
  </w:style>
  <w:style w:type="paragraph" w:styleId="HTMLPreformatted">
    <w:name w:val="HTML Preformatted"/>
    <w:basedOn w:val="Normal"/>
    <w:link w:val="HTMLPreformattedChar"/>
    <w:uiPriority w:val="99"/>
    <w:semiHidden/>
    <w:rsid w:val="00CB7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CB7E08"/>
    <w:rPr>
      <w:rFonts w:ascii="Verdana" w:eastAsia="Times New Roman" w:hAnsi="Verdana" w:cs="Courier New"/>
      <w:sz w:val="18"/>
      <w:szCs w:val="18"/>
    </w:rPr>
  </w:style>
  <w:style w:type="paragraph" w:customStyle="1" w:styleId="CodeLabel">
    <w:name w:val="CodeLabel"/>
    <w:qFormat/>
    <w:rsid w:val="00CB7E08"/>
    <w:pPr>
      <w:numPr>
        <w:numId w:val="11"/>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CB7E08"/>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CB7E08"/>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CB7E08"/>
    <w:pPr>
      <w:spacing w:before="0"/>
      <w:contextualSpacing w:val="0"/>
    </w:pPr>
  </w:style>
  <w:style w:type="paragraph" w:customStyle="1" w:styleId="ExtractContinued">
    <w:name w:val="ExtractContinued"/>
    <w:basedOn w:val="ExtractPara"/>
    <w:qFormat/>
    <w:rsid w:val="00CB7E08"/>
    <w:pPr>
      <w:spacing w:before="0"/>
      <w:ind w:firstLine="720"/>
    </w:pPr>
  </w:style>
  <w:style w:type="paragraph" w:customStyle="1" w:styleId="OnlineReference">
    <w:name w:val="OnlineReference"/>
    <w:qFormat/>
    <w:rsid w:val="00CB7E08"/>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CB7E08"/>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CB7E08"/>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CB7E08"/>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CB7E08"/>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CB7E08"/>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CB7E08"/>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CB7E08"/>
    <w:pPr>
      <w:numPr>
        <w:numId w:val="12"/>
      </w:numPr>
      <w:spacing w:before="120" w:after="120" w:line="240" w:lineRule="auto"/>
    </w:pPr>
    <w:rPr>
      <w:rFonts w:ascii="Arial" w:hAnsi="Arial" w:cs="Times New Roman"/>
      <w:sz w:val="26"/>
    </w:rPr>
  </w:style>
  <w:style w:type="paragraph" w:customStyle="1" w:styleId="wsListBulletedB">
    <w:name w:val="wsListBulletedB"/>
    <w:basedOn w:val="Normal"/>
    <w:qFormat/>
    <w:rsid w:val="00CB7E08"/>
    <w:pPr>
      <w:numPr>
        <w:numId w:val="13"/>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CB7E08"/>
    <w:pPr>
      <w:numPr>
        <w:numId w:val="14"/>
      </w:numPr>
      <w:spacing w:before="120" w:after="120" w:line="240" w:lineRule="auto"/>
    </w:pPr>
    <w:rPr>
      <w:rFonts w:ascii="Verdana" w:hAnsi="Verdana" w:cs="Times New Roman"/>
      <w:sz w:val="26"/>
    </w:rPr>
  </w:style>
  <w:style w:type="paragraph" w:customStyle="1" w:styleId="wsListNumberedA">
    <w:name w:val="wsListNumberedA"/>
    <w:basedOn w:val="Normal"/>
    <w:qFormat/>
    <w:rsid w:val="00CB7E08"/>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CB7E08"/>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CB7E08"/>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CB7E08"/>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CB7E08"/>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CB7E08"/>
    <w:pPr>
      <w:spacing w:before="120" w:after="120" w:line="240" w:lineRule="auto"/>
      <w:ind w:left="1440"/>
    </w:pPr>
    <w:rPr>
      <w:rFonts w:ascii="Verdana" w:hAnsi="Verdana" w:cs="Times New Roman"/>
      <w:sz w:val="26"/>
    </w:rPr>
  </w:style>
  <w:style w:type="paragraph" w:customStyle="1" w:styleId="wsNameDate">
    <w:name w:val="wsNameDate"/>
    <w:qFormat/>
    <w:rsid w:val="00CB7E08"/>
    <w:pPr>
      <w:spacing w:before="240" w:after="240" w:line="240" w:lineRule="auto"/>
    </w:pPr>
    <w:rPr>
      <w:rFonts w:ascii="Arial" w:hAnsi="Arial" w:cs="Times New Roman"/>
      <w:b/>
      <w:sz w:val="28"/>
    </w:rPr>
  </w:style>
  <w:style w:type="paragraph" w:customStyle="1" w:styleId="wsParaA">
    <w:name w:val="wsParaA"/>
    <w:basedOn w:val="Normal"/>
    <w:qFormat/>
    <w:rsid w:val="00CB7E08"/>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CB7E08"/>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CB7E08"/>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CB7E08"/>
    <w:pPr>
      <w:spacing w:after="0" w:line="240" w:lineRule="auto"/>
    </w:pPr>
    <w:rPr>
      <w:rFonts w:ascii="Arial" w:hAnsi="Arial" w:cs="Times New Roman"/>
      <w:b/>
      <w:sz w:val="36"/>
      <w:szCs w:val="32"/>
    </w:rPr>
  </w:style>
  <w:style w:type="paragraph" w:customStyle="1" w:styleId="RecipeTool">
    <w:name w:val="RecipeTool"/>
    <w:qFormat/>
    <w:rsid w:val="00CB7E08"/>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CB7E08"/>
    <w:rPr>
      <w:bdr w:val="none" w:sz="0" w:space="0" w:color="auto"/>
      <w:shd w:val="clear" w:color="auto" w:fill="92D050"/>
    </w:rPr>
  </w:style>
  <w:style w:type="character" w:customStyle="1" w:styleId="TextCircled">
    <w:name w:val="TextCircled"/>
    <w:basedOn w:val="DefaultParagraphFont"/>
    <w:qFormat/>
    <w:rsid w:val="00CB7E08"/>
    <w:rPr>
      <w:bdr w:val="single" w:sz="18" w:space="0" w:color="92D050"/>
    </w:rPr>
  </w:style>
  <w:style w:type="paragraph" w:customStyle="1" w:styleId="ChapterObjectives">
    <w:name w:val="ChapterObjectives"/>
    <w:next w:val="Normal"/>
    <w:rsid w:val="00CB7E08"/>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CB7E08"/>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CB7E08"/>
    <w:pPr>
      <w:spacing w:after="120"/>
      <w:ind w:left="720" w:firstLine="720"/>
    </w:pPr>
    <w:rPr>
      <w:snapToGrid w:val="0"/>
      <w:sz w:val="26"/>
    </w:rPr>
  </w:style>
  <w:style w:type="paragraph" w:styleId="Quote">
    <w:name w:val="Quote"/>
    <w:link w:val="QuoteChar"/>
    <w:qFormat/>
    <w:rsid w:val="00CB7E08"/>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CB7E08"/>
    <w:rPr>
      <w:rFonts w:ascii="Times New Roman" w:eastAsia="Times New Roman" w:hAnsi="Times New Roman" w:cs="Times New Roman"/>
      <w:snapToGrid w:val="0"/>
      <w:sz w:val="26"/>
      <w:szCs w:val="20"/>
    </w:rPr>
  </w:style>
  <w:style w:type="paragraph" w:styleId="BodyText">
    <w:name w:val="Body Text"/>
    <w:basedOn w:val="Normal"/>
    <w:link w:val="BodyTextChar"/>
    <w:semiHidden/>
    <w:rsid w:val="00CB7E08"/>
    <w:pPr>
      <w:spacing w:after="120"/>
    </w:pPr>
  </w:style>
  <w:style w:type="character" w:customStyle="1" w:styleId="BodyTextChar">
    <w:name w:val="Body Text Char"/>
    <w:basedOn w:val="DefaultParagraphFont"/>
    <w:link w:val="BodyText"/>
    <w:semiHidden/>
    <w:rsid w:val="00CB7E08"/>
  </w:style>
  <w:style w:type="paragraph" w:customStyle="1" w:styleId="Comment">
    <w:name w:val="Comment"/>
    <w:next w:val="Normal"/>
    <w:rsid w:val="00CB7E08"/>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CB7E08"/>
    <w:rPr>
      <w:i/>
    </w:rPr>
  </w:style>
  <w:style w:type="character" w:customStyle="1" w:styleId="DigitalOnlyText">
    <w:name w:val="DigitalOnlyText"/>
    <w:rsid w:val="00CB7E08"/>
    <w:rPr>
      <w:bdr w:val="single" w:sz="2" w:space="0" w:color="002060"/>
      <w:shd w:val="clear" w:color="auto" w:fill="auto"/>
    </w:rPr>
  </w:style>
  <w:style w:type="paragraph" w:styleId="Salutation">
    <w:name w:val="Salutation"/>
    <w:basedOn w:val="Normal"/>
    <w:next w:val="Normal"/>
    <w:link w:val="SalutationChar"/>
    <w:semiHidden/>
    <w:rsid w:val="00CB7E08"/>
  </w:style>
  <w:style w:type="character" w:customStyle="1" w:styleId="SalutationChar">
    <w:name w:val="Salutation Char"/>
    <w:basedOn w:val="DefaultParagraphFont"/>
    <w:link w:val="Salutation"/>
    <w:semiHidden/>
    <w:rsid w:val="00CB7E08"/>
  </w:style>
  <w:style w:type="paragraph" w:styleId="ListBullet">
    <w:name w:val="List Bullet"/>
    <w:basedOn w:val="Normal"/>
    <w:autoRedefine/>
    <w:semiHidden/>
    <w:rsid w:val="00CB7E08"/>
  </w:style>
  <w:style w:type="paragraph" w:styleId="FootnoteText">
    <w:name w:val="footnote text"/>
    <w:basedOn w:val="Normal"/>
    <w:link w:val="FootnoteTextChar"/>
    <w:semiHidden/>
    <w:rsid w:val="00CB7E08"/>
    <w:rPr>
      <w:sz w:val="20"/>
    </w:rPr>
  </w:style>
  <w:style w:type="character" w:customStyle="1" w:styleId="FootnoteTextChar">
    <w:name w:val="Footnote Text Char"/>
    <w:basedOn w:val="DefaultParagraphFont"/>
    <w:link w:val="FootnoteText"/>
    <w:semiHidden/>
    <w:rsid w:val="00CB7E08"/>
    <w:rPr>
      <w:sz w:val="20"/>
    </w:rPr>
  </w:style>
  <w:style w:type="character" w:styleId="FootnoteReference">
    <w:name w:val="footnote reference"/>
    <w:basedOn w:val="DefaultParagraphFont"/>
    <w:semiHidden/>
    <w:rsid w:val="00CB7E08"/>
    <w:rPr>
      <w:vertAlign w:val="superscript"/>
    </w:rPr>
  </w:style>
  <w:style w:type="paragraph" w:customStyle="1" w:styleId="Series">
    <w:name w:val="Series"/>
    <w:rsid w:val="00CB7E08"/>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CB7E08"/>
    <w:pPr>
      <w:spacing w:after="120"/>
      <w:ind w:left="1440" w:right="1440"/>
    </w:pPr>
  </w:style>
  <w:style w:type="paragraph" w:customStyle="1" w:styleId="PullQuotePara">
    <w:name w:val="PullQuotePara"/>
    <w:basedOn w:val="Normal"/>
    <w:qFormat/>
    <w:rsid w:val="00CB7E08"/>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CB7E08"/>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CB7E08"/>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CB7E08"/>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CB7E08"/>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CB7E08"/>
    <w:rPr>
      <w:b/>
    </w:rPr>
  </w:style>
  <w:style w:type="paragraph" w:customStyle="1" w:styleId="RecipeNutritionHead">
    <w:name w:val="RecipeNutritionHead"/>
    <w:basedOn w:val="RecipeNutritionInfo"/>
    <w:next w:val="RecipeNutritionInfo"/>
    <w:qFormat/>
    <w:rsid w:val="00CB7E08"/>
    <w:pPr>
      <w:spacing w:after="0"/>
    </w:pPr>
    <w:rPr>
      <w:b/>
    </w:rPr>
  </w:style>
  <w:style w:type="character" w:customStyle="1" w:styleId="DigitalLinkText">
    <w:name w:val="DigitalLinkText"/>
    <w:rsid w:val="00CB7E08"/>
    <w:rPr>
      <w:bdr w:val="none" w:sz="0" w:space="0" w:color="auto"/>
      <w:shd w:val="clear" w:color="auto" w:fill="D6E3BC"/>
    </w:rPr>
  </w:style>
  <w:style w:type="character" w:customStyle="1" w:styleId="DigitalLinkURL">
    <w:name w:val="DigitalLinkURL"/>
    <w:rsid w:val="00CB7E08"/>
    <w:rPr>
      <w:bdr w:val="none" w:sz="0" w:space="0" w:color="auto"/>
      <w:shd w:val="clear" w:color="auto" w:fill="EAF1DD"/>
    </w:rPr>
  </w:style>
  <w:style w:type="character" w:customStyle="1" w:styleId="KeyTermDefinition">
    <w:name w:val="KeyTermDefinition"/>
    <w:basedOn w:val="DefaultParagraphFont"/>
    <w:rsid w:val="00CB7E08"/>
    <w:rPr>
      <w:bdr w:val="none" w:sz="0" w:space="0" w:color="auto"/>
      <w:shd w:val="clear" w:color="auto" w:fill="92CDDC"/>
    </w:rPr>
  </w:style>
  <w:style w:type="paragraph" w:customStyle="1" w:styleId="ContentsAuthor">
    <w:name w:val="ContentsAuthor"/>
    <w:next w:val="ContentsH1"/>
    <w:qFormat/>
    <w:rsid w:val="00CB7E08"/>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CB7E08"/>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CB7E08"/>
  </w:style>
  <w:style w:type="character" w:customStyle="1" w:styleId="TwitterLink">
    <w:name w:val="TwitterLink"/>
    <w:basedOn w:val="DefaultParagraphFont"/>
    <w:rsid w:val="00CB7E08"/>
    <w:rPr>
      <w:rFonts w:ascii="Courier New" w:hAnsi="Courier New"/>
      <w:u w:val="dash"/>
    </w:rPr>
  </w:style>
  <w:style w:type="paragraph" w:customStyle="1" w:styleId="Style2">
    <w:name w:val="Style2"/>
    <w:basedOn w:val="ChapterTitle"/>
    <w:qFormat/>
    <w:rsid w:val="00CB7E08"/>
  </w:style>
  <w:style w:type="paragraph" w:customStyle="1" w:styleId="DialogSource">
    <w:name w:val="DialogSource"/>
    <w:rsid w:val="00CB7E08"/>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CB7E08"/>
    <w:rPr>
      <w:rFonts w:cs="Courier New"/>
      <w:color w:val="FF0000"/>
      <w:sz w:val="16"/>
      <w:szCs w:val="16"/>
      <w:bdr w:val="none" w:sz="0" w:space="0" w:color="auto"/>
      <w:shd w:val="clear" w:color="auto" w:fill="FFFFFF" w:themeFill="background1"/>
    </w:rPr>
  </w:style>
  <w:style w:type="character" w:customStyle="1" w:styleId="PrintOnlyText">
    <w:name w:val="PrintOnlyText"/>
    <w:rsid w:val="00CB7E08"/>
    <w:rPr>
      <w:bdr w:val="single" w:sz="2" w:space="0" w:color="FF0000"/>
    </w:rPr>
  </w:style>
  <w:style w:type="character" w:customStyle="1" w:styleId="CodeColorBlueBold">
    <w:name w:val="CodeColorBlueBold"/>
    <w:basedOn w:val="CodeColorBlue"/>
    <w:rsid w:val="00CB7E08"/>
    <w:rPr>
      <w:rFonts w:cs="Arial"/>
      <w:b/>
      <w:color w:val="0000FF"/>
    </w:rPr>
  </w:style>
  <w:style w:type="character" w:customStyle="1" w:styleId="CodeColorBlue2Bold">
    <w:name w:val="CodeColorBlue2Bold"/>
    <w:basedOn w:val="CodeColorBlue2"/>
    <w:rsid w:val="00CB7E08"/>
    <w:rPr>
      <w:rFonts w:cs="Arial"/>
      <w:b/>
      <w:color w:val="0000A5"/>
    </w:rPr>
  </w:style>
  <w:style w:type="character" w:customStyle="1" w:styleId="CodeColorBlue3Bold">
    <w:name w:val="CodeColorBlue3Bold"/>
    <w:basedOn w:val="CodeColorBlue3"/>
    <w:rsid w:val="00CB7E08"/>
    <w:rPr>
      <w:rFonts w:cs="Arial"/>
      <w:b/>
      <w:color w:val="6464B9"/>
    </w:rPr>
  </w:style>
  <w:style w:type="character" w:customStyle="1" w:styleId="CodeColorBluegreenBold">
    <w:name w:val="CodeColorBluegreenBold"/>
    <w:basedOn w:val="CodeColorBluegreen"/>
    <w:rsid w:val="00CB7E08"/>
    <w:rPr>
      <w:rFonts w:cs="Arial"/>
      <w:b/>
      <w:color w:val="2B91AF"/>
    </w:rPr>
  </w:style>
  <w:style w:type="character" w:customStyle="1" w:styleId="CodeColorBrownBold">
    <w:name w:val="CodeColorBrownBold"/>
    <w:basedOn w:val="CodeColorBrown"/>
    <w:rsid w:val="00CB7E08"/>
    <w:rPr>
      <w:rFonts w:cs="Arial"/>
      <w:b/>
      <w:color w:val="A31515"/>
    </w:rPr>
  </w:style>
  <w:style w:type="character" w:customStyle="1" w:styleId="CodeColorDkBlueBold">
    <w:name w:val="CodeColorDkBlueBold"/>
    <w:basedOn w:val="CodeColorDkBlue"/>
    <w:rsid w:val="00CB7E08"/>
    <w:rPr>
      <w:rFonts w:cs="Times New Roman"/>
      <w:b/>
      <w:color w:val="000080"/>
      <w:szCs w:val="22"/>
    </w:rPr>
  </w:style>
  <w:style w:type="character" w:customStyle="1" w:styleId="CodeColorGreenBold">
    <w:name w:val="CodeColorGreenBold"/>
    <w:basedOn w:val="CodeColorGreen"/>
    <w:rsid w:val="00CB7E08"/>
    <w:rPr>
      <w:rFonts w:cs="Arial"/>
      <w:b/>
      <w:color w:val="008000"/>
    </w:rPr>
  </w:style>
  <w:style w:type="character" w:customStyle="1" w:styleId="CodeColorGrey30Bold">
    <w:name w:val="CodeColorGrey30Bold"/>
    <w:basedOn w:val="CodeColorGrey30"/>
    <w:rsid w:val="00CB7E08"/>
    <w:rPr>
      <w:rFonts w:cs="Arial"/>
      <w:b/>
      <w:color w:val="808080"/>
    </w:rPr>
  </w:style>
  <w:style w:type="character" w:customStyle="1" w:styleId="CodeColorGrey55Bold">
    <w:name w:val="CodeColorGrey55Bold"/>
    <w:basedOn w:val="CodeColorGrey55"/>
    <w:rsid w:val="00CB7E08"/>
    <w:rPr>
      <w:rFonts w:cs="Arial"/>
      <w:b/>
      <w:color w:val="C0C0C0"/>
    </w:rPr>
  </w:style>
  <w:style w:type="character" w:customStyle="1" w:styleId="CodeColorGrey80Bold">
    <w:name w:val="CodeColorGrey80Bold"/>
    <w:basedOn w:val="CodeColorGrey80"/>
    <w:rsid w:val="00CB7E08"/>
    <w:rPr>
      <w:rFonts w:cs="Arial"/>
      <w:b/>
      <w:color w:val="555555"/>
    </w:rPr>
  </w:style>
  <w:style w:type="character" w:customStyle="1" w:styleId="CodeColorHotPinkBold">
    <w:name w:val="CodeColorHotPinkBold"/>
    <w:basedOn w:val="CodeColorHotPink"/>
    <w:rsid w:val="00CB7E08"/>
    <w:rPr>
      <w:rFonts w:cs="Times New Roman"/>
      <w:b/>
      <w:color w:val="DF36FA"/>
      <w:szCs w:val="18"/>
    </w:rPr>
  </w:style>
  <w:style w:type="character" w:customStyle="1" w:styleId="CodeColorMagentaBold">
    <w:name w:val="CodeColorMagentaBold"/>
    <w:basedOn w:val="CodeColorMagenta"/>
    <w:rsid w:val="00CB7E08"/>
    <w:rPr>
      <w:rFonts w:cs="Arial"/>
      <w:b/>
      <w:color w:val="844646"/>
    </w:rPr>
  </w:style>
  <w:style w:type="character" w:customStyle="1" w:styleId="CodeColorOrangeBold">
    <w:name w:val="CodeColorOrangeBold"/>
    <w:basedOn w:val="CodeColorOrange"/>
    <w:rsid w:val="00CB7E08"/>
    <w:rPr>
      <w:rFonts w:cs="Arial"/>
      <w:b/>
      <w:color w:val="B96464"/>
    </w:rPr>
  </w:style>
  <w:style w:type="character" w:customStyle="1" w:styleId="CodeColorPeachBold">
    <w:name w:val="CodeColorPeachBold"/>
    <w:basedOn w:val="CodeColorPeach"/>
    <w:rsid w:val="00CB7E08"/>
    <w:rPr>
      <w:rFonts w:cs="Arial"/>
      <w:b/>
      <w:color w:val="FFDBA3"/>
    </w:rPr>
  </w:style>
  <w:style w:type="character" w:customStyle="1" w:styleId="CodeColorPurpleBold">
    <w:name w:val="CodeColorPurpleBold"/>
    <w:basedOn w:val="CodeColorPurple"/>
    <w:rsid w:val="00CB7E08"/>
    <w:rPr>
      <w:rFonts w:cs="Arial"/>
      <w:b/>
      <w:color w:val="951795"/>
    </w:rPr>
  </w:style>
  <w:style w:type="character" w:customStyle="1" w:styleId="CodeColorPurple2Bold">
    <w:name w:val="CodeColorPurple2Bold"/>
    <w:basedOn w:val="CodeColorPurple2"/>
    <w:rsid w:val="00CB7E08"/>
    <w:rPr>
      <w:rFonts w:cs="Arial"/>
      <w:b/>
      <w:color w:val="800080"/>
    </w:rPr>
  </w:style>
  <w:style w:type="character" w:customStyle="1" w:styleId="CodeColorRedBold">
    <w:name w:val="CodeColorRedBold"/>
    <w:basedOn w:val="CodeColorRed"/>
    <w:rsid w:val="00CB7E08"/>
    <w:rPr>
      <w:rFonts w:cs="Arial"/>
      <w:b/>
      <w:color w:val="FF0000"/>
    </w:rPr>
  </w:style>
  <w:style w:type="character" w:customStyle="1" w:styleId="CodeColorRed2Bold">
    <w:name w:val="CodeColorRed2Bold"/>
    <w:basedOn w:val="CodeColorRed2"/>
    <w:rsid w:val="00CB7E08"/>
    <w:rPr>
      <w:rFonts w:cs="Arial"/>
      <w:b/>
      <w:color w:val="800000"/>
    </w:rPr>
  </w:style>
  <w:style w:type="character" w:customStyle="1" w:styleId="CodeColorRed3Bold">
    <w:name w:val="CodeColorRed3Bold"/>
    <w:basedOn w:val="CodeColorRed3"/>
    <w:rsid w:val="00CB7E08"/>
    <w:rPr>
      <w:rFonts w:cs="Arial"/>
      <w:b/>
      <w:color w:val="A31515"/>
    </w:rPr>
  </w:style>
  <w:style w:type="character" w:customStyle="1" w:styleId="CodeColorTealBlueBold">
    <w:name w:val="CodeColorTealBlueBold"/>
    <w:basedOn w:val="CodeColorTealBlue"/>
    <w:rsid w:val="00CB7E08"/>
    <w:rPr>
      <w:rFonts w:cs="Times New Roman"/>
      <w:b/>
      <w:color w:val="008080"/>
      <w:szCs w:val="22"/>
    </w:rPr>
  </w:style>
  <w:style w:type="character" w:customStyle="1" w:styleId="CodeColorWhiteBold">
    <w:name w:val="CodeColorWhiteBold"/>
    <w:basedOn w:val="CodeColorWhite"/>
    <w:rsid w:val="00CB7E08"/>
    <w:rPr>
      <w:rFonts w:cs="Arial"/>
      <w:b/>
      <w:color w:val="FFFFFF"/>
      <w:bdr w:val="none" w:sz="0" w:space="0" w:color="auto"/>
    </w:rPr>
  </w:style>
  <w:style w:type="paragraph" w:customStyle="1" w:styleId="RecipeVariationHead">
    <w:name w:val="RecipeVariationHead"/>
    <w:rsid w:val="00CB7E08"/>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CB7E08"/>
    <w:rPr>
      <w:bdr w:val="none" w:sz="0" w:space="0" w:color="auto"/>
      <w:shd w:val="clear" w:color="auto" w:fill="D6E3BC"/>
    </w:rPr>
  </w:style>
  <w:style w:type="character" w:customStyle="1" w:styleId="DigitalLinkDestination">
    <w:name w:val="DigitalLinkDestination"/>
    <w:rsid w:val="00CB7E08"/>
    <w:rPr>
      <w:bdr w:val="none" w:sz="0" w:space="0" w:color="auto"/>
      <w:shd w:val="clear" w:color="auto" w:fill="EAF1DD"/>
    </w:rPr>
  </w:style>
  <w:style w:type="paragraph" w:customStyle="1" w:styleId="TableListBulleted">
    <w:name w:val="TableListBulleted"/>
    <w:qFormat/>
    <w:rsid w:val="00CB7E08"/>
    <w:pPr>
      <w:numPr>
        <w:numId w:val="16"/>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CB7E08"/>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CB7E08"/>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CB7E08"/>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CB7E08"/>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CB7E08"/>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CB7E08"/>
    <w:pPr>
      <w:numPr>
        <w:numId w:val="17"/>
      </w:numPr>
    </w:pPr>
  </w:style>
  <w:style w:type="numbering" w:styleId="1ai">
    <w:name w:val="Outline List 1"/>
    <w:basedOn w:val="NoList"/>
    <w:uiPriority w:val="99"/>
    <w:semiHidden/>
    <w:unhideWhenUsed/>
    <w:rsid w:val="00CB7E08"/>
    <w:pPr>
      <w:numPr>
        <w:numId w:val="18"/>
      </w:numPr>
    </w:pPr>
  </w:style>
  <w:style w:type="numbering" w:styleId="ArticleSection">
    <w:name w:val="Outline List 3"/>
    <w:basedOn w:val="NoList"/>
    <w:uiPriority w:val="99"/>
    <w:semiHidden/>
    <w:unhideWhenUsed/>
    <w:rsid w:val="00CB7E08"/>
    <w:pPr>
      <w:numPr>
        <w:numId w:val="19"/>
      </w:numPr>
    </w:pPr>
  </w:style>
  <w:style w:type="paragraph" w:styleId="BodyText2">
    <w:name w:val="Body Text 2"/>
    <w:basedOn w:val="Normal"/>
    <w:link w:val="BodyText2Char"/>
    <w:uiPriority w:val="99"/>
    <w:semiHidden/>
    <w:rsid w:val="00CB7E08"/>
    <w:pPr>
      <w:spacing w:after="120" w:line="480" w:lineRule="auto"/>
    </w:pPr>
  </w:style>
  <w:style w:type="character" w:customStyle="1" w:styleId="BodyText2Char">
    <w:name w:val="Body Text 2 Char"/>
    <w:basedOn w:val="DefaultParagraphFont"/>
    <w:link w:val="BodyText2"/>
    <w:uiPriority w:val="99"/>
    <w:semiHidden/>
    <w:rsid w:val="00CB7E08"/>
  </w:style>
  <w:style w:type="paragraph" w:styleId="BodyText3">
    <w:name w:val="Body Text 3"/>
    <w:basedOn w:val="Normal"/>
    <w:link w:val="BodyText3Char"/>
    <w:uiPriority w:val="99"/>
    <w:semiHidden/>
    <w:rsid w:val="00CB7E08"/>
    <w:pPr>
      <w:spacing w:after="120"/>
    </w:pPr>
    <w:rPr>
      <w:sz w:val="16"/>
      <w:szCs w:val="16"/>
    </w:rPr>
  </w:style>
  <w:style w:type="character" w:customStyle="1" w:styleId="BodyText3Char">
    <w:name w:val="Body Text 3 Char"/>
    <w:basedOn w:val="DefaultParagraphFont"/>
    <w:link w:val="BodyText3"/>
    <w:uiPriority w:val="99"/>
    <w:semiHidden/>
    <w:rsid w:val="00CB7E08"/>
    <w:rPr>
      <w:sz w:val="16"/>
      <w:szCs w:val="16"/>
    </w:rPr>
  </w:style>
  <w:style w:type="paragraph" w:styleId="BodyTextFirstIndent">
    <w:name w:val="Body Text First Indent"/>
    <w:basedOn w:val="BodyText"/>
    <w:link w:val="BodyTextFirstIndentChar"/>
    <w:uiPriority w:val="99"/>
    <w:semiHidden/>
    <w:rsid w:val="00CB7E08"/>
    <w:pPr>
      <w:spacing w:after="200"/>
      <w:ind w:firstLine="360"/>
    </w:pPr>
  </w:style>
  <w:style w:type="character" w:customStyle="1" w:styleId="BodyTextFirstIndentChar">
    <w:name w:val="Body Text First Indent Char"/>
    <w:basedOn w:val="BodyTextChar"/>
    <w:link w:val="BodyTextFirstIndent"/>
    <w:uiPriority w:val="99"/>
    <w:semiHidden/>
    <w:rsid w:val="00CB7E08"/>
  </w:style>
  <w:style w:type="paragraph" w:styleId="BodyTextIndent">
    <w:name w:val="Body Text Indent"/>
    <w:basedOn w:val="Normal"/>
    <w:link w:val="BodyTextIndentChar"/>
    <w:uiPriority w:val="99"/>
    <w:semiHidden/>
    <w:rsid w:val="00CB7E08"/>
    <w:pPr>
      <w:spacing w:after="120"/>
      <w:ind w:left="360"/>
    </w:pPr>
  </w:style>
  <w:style w:type="character" w:customStyle="1" w:styleId="BodyTextIndentChar">
    <w:name w:val="Body Text Indent Char"/>
    <w:basedOn w:val="DefaultParagraphFont"/>
    <w:link w:val="BodyTextIndent"/>
    <w:uiPriority w:val="99"/>
    <w:semiHidden/>
    <w:rsid w:val="00CB7E08"/>
  </w:style>
  <w:style w:type="paragraph" w:styleId="BodyTextFirstIndent2">
    <w:name w:val="Body Text First Indent 2"/>
    <w:basedOn w:val="BodyTextIndent"/>
    <w:link w:val="BodyTextFirstIndent2Char"/>
    <w:uiPriority w:val="99"/>
    <w:semiHidden/>
    <w:rsid w:val="00CB7E08"/>
    <w:pPr>
      <w:spacing w:after="200"/>
      <w:ind w:firstLine="360"/>
    </w:pPr>
  </w:style>
  <w:style w:type="character" w:customStyle="1" w:styleId="BodyTextFirstIndent2Char">
    <w:name w:val="Body Text First Indent 2 Char"/>
    <w:basedOn w:val="BodyTextIndentChar"/>
    <w:link w:val="BodyTextFirstIndent2"/>
    <w:uiPriority w:val="99"/>
    <w:semiHidden/>
    <w:rsid w:val="00CB7E08"/>
  </w:style>
  <w:style w:type="paragraph" w:styleId="BodyTextIndent2">
    <w:name w:val="Body Text Indent 2"/>
    <w:basedOn w:val="Normal"/>
    <w:link w:val="BodyTextIndent2Char"/>
    <w:uiPriority w:val="99"/>
    <w:semiHidden/>
    <w:rsid w:val="00CB7E08"/>
    <w:pPr>
      <w:spacing w:after="120" w:line="480" w:lineRule="auto"/>
      <w:ind w:left="360"/>
    </w:pPr>
  </w:style>
  <w:style w:type="character" w:customStyle="1" w:styleId="BodyTextIndent2Char">
    <w:name w:val="Body Text Indent 2 Char"/>
    <w:basedOn w:val="DefaultParagraphFont"/>
    <w:link w:val="BodyTextIndent2"/>
    <w:uiPriority w:val="99"/>
    <w:semiHidden/>
    <w:rsid w:val="00CB7E08"/>
  </w:style>
  <w:style w:type="paragraph" w:styleId="BodyTextIndent3">
    <w:name w:val="Body Text Indent 3"/>
    <w:basedOn w:val="Normal"/>
    <w:link w:val="BodyTextIndent3Char"/>
    <w:uiPriority w:val="99"/>
    <w:semiHidden/>
    <w:rsid w:val="00CB7E0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B7E08"/>
    <w:rPr>
      <w:sz w:val="16"/>
      <w:szCs w:val="16"/>
    </w:rPr>
  </w:style>
  <w:style w:type="paragraph" w:styleId="Closing">
    <w:name w:val="Closing"/>
    <w:basedOn w:val="Normal"/>
    <w:link w:val="ClosingChar"/>
    <w:uiPriority w:val="99"/>
    <w:semiHidden/>
    <w:rsid w:val="00CB7E08"/>
    <w:pPr>
      <w:spacing w:after="0" w:line="240" w:lineRule="auto"/>
      <w:ind w:left="4320"/>
    </w:pPr>
  </w:style>
  <w:style w:type="character" w:customStyle="1" w:styleId="ClosingChar">
    <w:name w:val="Closing Char"/>
    <w:basedOn w:val="DefaultParagraphFont"/>
    <w:link w:val="Closing"/>
    <w:uiPriority w:val="99"/>
    <w:semiHidden/>
    <w:rsid w:val="00CB7E08"/>
  </w:style>
  <w:style w:type="table" w:customStyle="1" w:styleId="ColorfulGrid1">
    <w:name w:val="Colorful Grid1"/>
    <w:basedOn w:val="TableNormal"/>
    <w:uiPriority w:val="73"/>
    <w:rsid w:val="00CB7E08"/>
    <w:pPr>
      <w:spacing w:after="0" w:line="240" w:lineRule="auto"/>
    </w:pPr>
    <w:rPr>
      <w:rFonts w:eastAsiaTheme="minorEastAsia"/>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7E08"/>
    <w:pPr>
      <w:spacing w:after="0" w:line="240" w:lineRule="auto"/>
    </w:pPr>
    <w:rPr>
      <w:rFonts w:eastAsiaTheme="minorEastAsia"/>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7E08"/>
    <w:pPr>
      <w:spacing w:after="0" w:line="240" w:lineRule="auto"/>
    </w:pPr>
    <w:rPr>
      <w:rFonts w:eastAsiaTheme="minorEastAsia"/>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7E08"/>
    <w:pPr>
      <w:spacing w:after="0" w:line="240" w:lineRule="auto"/>
    </w:pPr>
    <w:rPr>
      <w:rFonts w:eastAsiaTheme="minorEastAsia"/>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7E08"/>
    <w:pPr>
      <w:spacing w:after="0" w:line="240" w:lineRule="auto"/>
    </w:pPr>
    <w:rPr>
      <w:rFonts w:eastAsiaTheme="minorEastAsia"/>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7E08"/>
    <w:pPr>
      <w:spacing w:after="0" w:line="240" w:lineRule="auto"/>
    </w:pPr>
    <w:rPr>
      <w:rFonts w:eastAsiaTheme="minorEastAsia"/>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7E08"/>
    <w:pPr>
      <w:spacing w:after="0" w:line="240" w:lineRule="auto"/>
    </w:pPr>
    <w:rPr>
      <w:rFonts w:eastAsiaTheme="minorEastAsia"/>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CB7E08"/>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7E08"/>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7E08"/>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7E08"/>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7E08"/>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7E08"/>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7E08"/>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CB7E08"/>
    <w:pPr>
      <w:spacing w:after="0" w:line="240" w:lineRule="auto"/>
    </w:pPr>
    <w:rPr>
      <w:rFonts w:eastAsiaTheme="minorEastAsia"/>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7E08"/>
    <w:pPr>
      <w:spacing w:after="0" w:line="240" w:lineRule="auto"/>
    </w:pPr>
    <w:rPr>
      <w:rFonts w:eastAsiaTheme="minorEastAsia"/>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7E08"/>
    <w:pPr>
      <w:spacing w:after="0" w:line="240" w:lineRule="auto"/>
    </w:pPr>
    <w:rPr>
      <w:rFonts w:eastAsiaTheme="minorEastAsia"/>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7E08"/>
    <w:pPr>
      <w:spacing w:after="0" w:line="240" w:lineRule="auto"/>
    </w:pPr>
    <w:rPr>
      <w:rFonts w:eastAsiaTheme="minorEastAsia"/>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7E08"/>
    <w:pPr>
      <w:spacing w:after="0" w:line="240" w:lineRule="auto"/>
    </w:pPr>
    <w:rPr>
      <w:rFonts w:eastAsiaTheme="minorEastAsia"/>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7E08"/>
    <w:pPr>
      <w:spacing w:after="0" w:line="240" w:lineRule="auto"/>
    </w:pPr>
    <w:rPr>
      <w:rFonts w:eastAsiaTheme="minorEastAsia"/>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7E08"/>
    <w:pPr>
      <w:spacing w:after="0" w:line="240" w:lineRule="auto"/>
    </w:pPr>
    <w:rPr>
      <w:rFonts w:eastAsiaTheme="minorEastAsia"/>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CB7E08"/>
    <w:pPr>
      <w:spacing w:after="0" w:line="240" w:lineRule="auto"/>
    </w:pPr>
    <w:rPr>
      <w:rFonts w:eastAsiaTheme="minorEastAsia"/>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7E08"/>
    <w:pPr>
      <w:spacing w:after="0" w:line="240" w:lineRule="auto"/>
    </w:pPr>
    <w:rPr>
      <w:rFonts w:eastAsiaTheme="minorEastAsia"/>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7E08"/>
    <w:pPr>
      <w:spacing w:after="0" w:line="240" w:lineRule="auto"/>
    </w:pPr>
    <w:rPr>
      <w:rFonts w:eastAsiaTheme="minorEastAsia"/>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7E08"/>
    <w:pPr>
      <w:spacing w:after="0" w:line="240" w:lineRule="auto"/>
    </w:pPr>
    <w:rPr>
      <w:rFonts w:eastAsiaTheme="minorEastAsia"/>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7E08"/>
    <w:pPr>
      <w:spacing w:after="0" w:line="240" w:lineRule="auto"/>
    </w:pPr>
    <w:rPr>
      <w:rFonts w:eastAsiaTheme="minorEastAsia"/>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7E08"/>
    <w:pPr>
      <w:spacing w:after="0" w:line="240" w:lineRule="auto"/>
    </w:pPr>
    <w:rPr>
      <w:rFonts w:eastAsiaTheme="minorEastAsia"/>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7E08"/>
    <w:pPr>
      <w:spacing w:after="0" w:line="240" w:lineRule="auto"/>
    </w:pPr>
    <w:rPr>
      <w:rFonts w:eastAsiaTheme="minorEastAsia"/>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CB7E08"/>
  </w:style>
  <w:style w:type="character" w:customStyle="1" w:styleId="DateChar">
    <w:name w:val="Date Char"/>
    <w:basedOn w:val="DefaultParagraphFont"/>
    <w:link w:val="Date"/>
    <w:uiPriority w:val="99"/>
    <w:semiHidden/>
    <w:rsid w:val="00CB7E08"/>
  </w:style>
  <w:style w:type="paragraph" w:styleId="DocumentMap">
    <w:name w:val="Document Map"/>
    <w:basedOn w:val="Normal"/>
    <w:link w:val="DocumentMapChar"/>
    <w:uiPriority w:val="99"/>
    <w:semiHidden/>
    <w:rsid w:val="00CB7E0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7E08"/>
    <w:rPr>
      <w:rFonts w:ascii="Tahoma" w:hAnsi="Tahoma" w:cs="Tahoma"/>
      <w:sz w:val="16"/>
      <w:szCs w:val="16"/>
    </w:rPr>
  </w:style>
  <w:style w:type="paragraph" w:styleId="E-mailSignature">
    <w:name w:val="E-mail Signature"/>
    <w:basedOn w:val="Normal"/>
    <w:link w:val="E-mailSignatureChar"/>
    <w:uiPriority w:val="99"/>
    <w:semiHidden/>
    <w:rsid w:val="00CB7E08"/>
    <w:pPr>
      <w:spacing w:after="0" w:line="240" w:lineRule="auto"/>
    </w:pPr>
  </w:style>
  <w:style w:type="character" w:customStyle="1" w:styleId="E-mailSignatureChar">
    <w:name w:val="E-mail Signature Char"/>
    <w:basedOn w:val="DefaultParagraphFont"/>
    <w:link w:val="E-mailSignature"/>
    <w:uiPriority w:val="99"/>
    <w:semiHidden/>
    <w:rsid w:val="00CB7E08"/>
  </w:style>
  <w:style w:type="character" w:styleId="EndnoteReference">
    <w:name w:val="endnote reference"/>
    <w:basedOn w:val="DefaultParagraphFont"/>
    <w:uiPriority w:val="99"/>
    <w:semiHidden/>
    <w:rsid w:val="00CB7E08"/>
    <w:rPr>
      <w:vertAlign w:val="superscript"/>
    </w:rPr>
  </w:style>
  <w:style w:type="paragraph" w:styleId="EndnoteText">
    <w:name w:val="endnote text"/>
    <w:basedOn w:val="Normal"/>
    <w:link w:val="EndnoteTextChar"/>
    <w:uiPriority w:val="99"/>
    <w:semiHidden/>
    <w:rsid w:val="00CB7E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7E08"/>
    <w:rPr>
      <w:sz w:val="20"/>
      <w:szCs w:val="20"/>
    </w:rPr>
  </w:style>
  <w:style w:type="paragraph" w:styleId="EnvelopeAddress">
    <w:name w:val="envelope address"/>
    <w:basedOn w:val="Normal"/>
    <w:uiPriority w:val="99"/>
    <w:semiHidden/>
    <w:rsid w:val="00CB7E0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B7E08"/>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CB7E08"/>
    <w:pPr>
      <w:spacing w:after="0" w:line="240" w:lineRule="auto"/>
    </w:pPr>
    <w:rPr>
      <w:i/>
      <w:iCs/>
    </w:rPr>
  </w:style>
  <w:style w:type="character" w:customStyle="1" w:styleId="HTMLAddressChar">
    <w:name w:val="HTML Address Char"/>
    <w:basedOn w:val="DefaultParagraphFont"/>
    <w:link w:val="HTMLAddress"/>
    <w:uiPriority w:val="99"/>
    <w:semiHidden/>
    <w:rsid w:val="00CB7E08"/>
    <w:rPr>
      <w:i/>
      <w:iCs/>
    </w:rPr>
  </w:style>
  <w:style w:type="paragraph" w:styleId="Index10">
    <w:name w:val="index 1"/>
    <w:basedOn w:val="Normal"/>
    <w:next w:val="Normal"/>
    <w:autoRedefine/>
    <w:uiPriority w:val="99"/>
    <w:semiHidden/>
    <w:rsid w:val="00CB7E08"/>
    <w:pPr>
      <w:spacing w:after="0" w:line="240" w:lineRule="auto"/>
      <w:ind w:left="220" w:hanging="220"/>
    </w:pPr>
  </w:style>
  <w:style w:type="paragraph" w:styleId="Index20">
    <w:name w:val="index 2"/>
    <w:basedOn w:val="Normal"/>
    <w:next w:val="Normal"/>
    <w:autoRedefine/>
    <w:uiPriority w:val="99"/>
    <w:semiHidden/>
    <w:rsid w:val="00CB7E08"/>
    <w:pPr>
      <w:spacing w:after="0" w:line="240" w:lineRule="auto"/>
      <w:ind w:left="440" w:hanging="220"/>
    </w:pPr>
  </w:style>
  <w:style w:type="paragraph" w:styleId="Index30">
    <w:name w:val="index 3"/>
    <w:basedOn w:val="Normal"/>
    <w:next w:val="Normal"/>
    <w:autoRedefine/>
    <w:uiPriority w:val="99"/>
    <w:semiHidden/>
    <w:rsid w:val="00CB7E08"/>
    <w:pPr>
      <w:spacing w:after="0" w:line="240" w:lineRule="auto"/>
      <w:ind w:left="660" w:hanging="220"/>
    </w:pPr>
  </w:style>
  <w:style w:type="paragraph" w:styleId="Index4">
    <w:name w:val="index 4"/>
    <w:basedOn w:val="Normal"/>
    <w:next w:val="Normal"/>
    <w:autoRedefine/>
    <w:uiPriority w:val="99"/>
    <w:semiHidden/>
    <w:rsid w:val="00CB7E08"/>
    <w:pPr>
      <w:spacing w:after="0" w:line="240" w:lineRule="auto"/>
      <w:ind w:left="880" w:hanging="220"/>
    </w:pPr>
  </w:style>
  <w:style w:type="paragraph" w:styleId="Index5">
    <w:name w:val="index 5"/>
    <w:basedOn w:val="Normal"/>
    <w:next w:val="Normal"/>
    <w:autoRedefine/>
    <w:uiPriority w:val="99"/>
    <w:semiHidden/>
    <w:rsid w:val="00CB7E08"/>
    <w:pPr>
      <w:spacing w:after="0" w:line="240" w:lineRule="auto"/>
      <w:ind w:left="1100" w:hanging="220"/>
    </w:pPr>
  </w:style>
  <w:style w:type="paragraph" w:styleId="Index6">
    <w:name w:val="index 6"/>
    <w:basedOn w:val="Normal"/>
    <w:next w:val="Normal"/>
    <w:autoRedefine/>
    <w:uiPriority w:val="99"/>
    <w:semiHidden/>
    <w:rsid w:val="00CB7E08"/>
    <w:pPr>
      <w:spacing w:after="0" w:line="240" w:lineRule="auto"/>
      <w:ind w:left="1320" w:hanging="220"/>
    </w:pPr>
  </w:style>
  <w:style w:type="paragraph" w:styleId="Index7">
    <w:name w:val="index 7"/>
    <w:basedOn w:val="Normal"/>
    <w:next w:val="Normal"/>
    <w:autoRedefine/>
    <w:uiPriority w:val="99"/>
    <w:semiHidden/>
    <w:rsid w:val="00CB7E08"/>
    <w:pPr>
      <w:spacing w:after="0" w:line="240" w:lineRule="auto"/>
      <w:ind w:left="1540" w:hanging="220"/>
    </w:pPr>
  </w:style>
  <w:style w:type="paragraph" w:styleId="Index8">
    <w:name w:val="index 8"/>
    <w:basedOn w:val="Normal"/>
    <w:next w:val="Normal"/>
    <w:autoRedefine/>
    <w:uiPriority w:val="99"/>
    <w:semiHidden/>
    <w:rsid w:val="00CB7E08"/>
    <w:pPr>
      <w:spacing w:after="0" w:line="240" w:lineRule="auto"/>
      <w:ind w:left="1760" w:hanging="220"/>
    </w:pPr>
  </w:style>
  <w:style w:type="paragraph" w:styleId="Index9">
    <w:name w:val="index 9"/>
    <w:basedOn w:val="Normal"/>
    <w:next w:val="Normal"/>
    <w:autoRedefine/>
    <w:uiPriority w:val="99"/>
    <w:semiHidden/>
    <w:rsid w:val="00CB7E08"/>
    <w:pPr>
      <w:spacing w:after="0" w:line="240" w:lineRule="auto"/>
      <w:ind w:left="1980" w:hanging="220"/>
    </w:pPr>
  </w:style>
  <w:style w:type="paragraph" w:styleId="IndexHeading">
    <w:name w:val="index heading"/>
    <w:basedOn w:val="Normal"/>
    <w:next w:val="Index10"/>
    <w:uiPriority w:val="99"/>
    <w:semiHidden/>
    <w:rsid w:val="00CB7E08"/>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CB7E0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CB7E08"/>
    <w:rPr>
      <w:b/>
      <w:bCs/>
      <w:i/>
      <w:iCs/>
      <w:color w:val="4F81BD" w:themeColor="accent1"/>
    </w:rPr>
  </w:style>
  <w:style w:type="table" w:customStyle="1" w:styleId="LightGrid1">
    <w:name w:val="Light Grid1"/>
    <w:basedOn w:val="TableNormal"/>
    <w:uiPriority w:val="62"/>
    <w:rsid w:val="00CB7E08"/>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7E08"/>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7E08"/>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7E08"/>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7E08"/>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7E08"/>
    <w:pPr>
      <w:spacing w:after="0" w:line="240" w:lineRule="auto"/>
    </w:pPr>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7E08"/>
    <w:pPr>
      <w:spacing w:after="0" w:line="240" w:lineRule="auto"/>
    </w:pPr>
    <w:rPr>
      <w:rFonts w:eastAsiaTheme="minorEastAsi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CB7E08"/>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B7E08"/>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7E08"/>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7E08"/>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7E08"/>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7E08"/>
    <w:pPr>
      <w:spacing w:after="0" w:line="240" w:lineRule="auto"/>
    </w:pPr>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7E08"/>
    <w:pPr>
      <w:spacing w:after="0" w:line="240" w:lineRule="auto"/>
    </w:pPr>
    <w:rPr>
      <w:rFonts w:eastAsiaTheme="minorEastAsi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CB7E08"/>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B7E08"/>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B7E08"/>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B7E08"/>
    <w:pPr>
      <w:spacing w:after="0" w:line="240" w:lineRule="auto"/>
    </w:pPr>
    <w:rPr>
      <w:rFonts w:eastAsiaTheme="minorEastAsia"/>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B7E08"/>
    <w:pPr>
      <w:spacing w:after="0" w:line="240" w:lineRule="auto"/>
    </w:pPr>
    <w:rPr>
      <w:rFonts w:eastAsiaTheme="minorEastAsia"/>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CB7E08"/>
    <w:pPr>
      <w:spacing w:after="0" w:line="240" w:lineRule="auto"/>
    </w:pPr>
    <w:rPr>
      <w:rFonts w:eastAsiaTheme="minorEastAsia"/>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CB7E08"/>
    <w:pPr>
      <w:ind w:left="360" w:hanging="360"/>
      <w:contextualSpacing/>
    </w:pPr>
  </w:style>
  <w:style w:type="paragraph" w:styleId="List2">
    <w:name w:val="List 2"/>
    <w:basedOn w:val="Normal"/>
    <w:uiPriority w:val="99"/>
    <w:semiHidden/>
    <w:rsid w:val="00CB7E08"/>
    <w:pPr>
      <w:ind w:left="720" w:hanging="360"/>
      <w:contextualSpacing/>
    </w:pPr>
  </w:style>
  <w:style w:type="paragraph" w:styleId="List3">
    <w:name w:val="List 3"/>
    <w:basedOn w:val="Normal"/>
    <w:uiPriority w:val="99"/>
    <w:semiHidden/>
    <w:rsid w:val="00CB7E08"/>
    <w:pPr>
      <w:ind w:left="1080" w:hanging="360"/>
      <w:contextualSpacing/>
    </w:pPr>
  </w:style>
  <w:style w:type="paragraph" w:styleId="List4">
    <w:name w:val="List 4"/>
    <w:basedOn w:val="Normal"/>
    <w:uiPriority w:val="99"/>
    <w:semiHidden/>
    <w:rsid w:val="00CB7E08"/>
    <w:pPr>
      <w:ind w:left="1440" w:hanging="360"/>
      <w:contextualSpacing/>
    </w:pPr>
  </w:style>
  <w:style w:type="paragraph" w:styleId="List5">
    <w:name w:val="List 5"/>
    <w:basedOn w:val="Normal"/>
    <w:uiPriority w:val="99"/>
    <w:semiHidden/>
    <w:rsid w:val="00CB7E08"/>
    <w:pPr>
      <w:ind w:left="1800" w:hanging="360"/>
      <w:contextualSpacing/>
    </w:pPr>
  </w:style>
  <w:style w:type="paragraph" w:styleId="ListBullet2">
    <w:name w:val="List Bullet 2"/>
    <w:basedOn w:val="Normal"/>
    <w:uiPriority w:val="99"/>
    <w:semiHidden/>
    <w:rsid w:val="00CB7E08"/>
    <w:pPr>
      <w:numPr>
        <w:numId w:val="20"/>
      </w:numPr>
      <w:contextualSpacing/>
    </w:pPr>
  </w:style>
  <w:style w:type="paragraph" w:styleId="ListBullet3">
    <w:name w:val="List Bullet 3"/>
    <w:basedOn w:val="Normal"/>
    <w:uiPriority w:val="99"/>
    <w:semiHidden/>
    <w:rsid w:val="00CB7E08"/>
    <w:pPr>
      <w:numPr>
        <w:numId w:val="21"/>
      </w:numPr>
      <w:contextualSpacing/>
    </w:pPr>
  </w:style>
  <w:style w:type="paragraph" w:styleId="ListBullet4">
    <w:name w:val="List Bullet 4"/>
    <w:basedOn w:val="Normal"/>
    <w:uiPriority w:val="99"/>
    <w:semiHidden/>
    <w:rsid w:val="00CB7E08"/>
    <w:pPr>
      <w:numPr>
        <w:numId w:val="22"/>
      </w:numPr>
      <w:contextualSpacing/>
    </w:pPr>
  </w:style>
  <w:style w:type="paragraph" w:styleId="ListBullet5">
    <w:name w:val="List Bullet 5"/>
    <w:basedOn w:val="Normal"/>
    <w:uiPriority w:val="99"/>
    <w:semiHidden/>
    <w:rsid w:val="00CB7E08"/>
    <w:pPr>
      <w:numPr>
        <w:numId w:val="23"/>
      </w:numPr>
      <w:contextualSpacing/>
    </w:pPr>
  </w:style>
  <w:style w:type="paragraph" w:styleId="ListContinue">
    <w:name w:val="List Continue"/>
    <w:basedOn w:val="Normal"/>
    <w:uiPriority w:val="99"/>
    <w:semiHidden/>
    <w:rsid w:val="00CB7E08"/>
    <w:pPr>
      <w:spacing w:after="120"/>
      <w:ind w:left="360"/>
      <w:contextualSpacing/>
    </w:pPr>
  </w:style>
  <w:style w:type="paragraph" w:styleId="ListContinue2">
    <w:name w:val="List Continue 2"/>
    <w:basedOn w:val="Normal"/>
    <w:uiPriority w:val="99"/>
    <w:semiHidden/>
    <w:rsid w:val="00CB7E08"/>
    <w:pPr>
      <w:spacing w:after="120"/>
      <w:ind w:left="720"/>
      <w:contextualSpacing/>
    </w:pPr>
  </w:style>
  <w:style w:type="paragraph" w:styleId="ListContinue3">
    <w:name w:val="List Continue 3"/>
    <w:basedOn w:val="Normal"/>
    <w:uiPriority w:val="99"/>
    <w:semiHidden/>
    <w:rsid w:val="00CB7E08"/>
    <w:pPr>
      <w:spacing w:after="120"/>
      <w:ind w:left="1080"/>
      <w:contextualSpacing/>
    </w:pPr>
  </w:style>
  <w:style w:type="paragraph" w:styleId="ListContinue4">
    <w:name w:val="List Continue 4"/>
    <w:basedOn w:val="Normal"/>
    <w:uiPriority w:val="99"/>
    <w:semiHidden/>
    <w:rsid w:val="00CB7E08"/>
    <w:pPr>
      <w:spacing w:after="120"/>
      <w:ind w:left="1440"/>
      <w:contextualSpacing/>
    </w:pPr>
  </w:style>
  <w:style w:type="paragraph" w:styleId="ListContinue5">
    <w:name w:val="List Continue 5"/>
    <w:basedOn w:val="Normal"/>
    <w:uiPriority w:val="99"/>
    <w:semiHidden/>
    <w:rsid w:val="00CB7E08"/>
    <w:pPr>
      <w:spacing w:after="120"/>
      <w:ind w:left="1800"/>
      <w:contextualSpacing/>
    </w:pPr>
  </w:style>
  <w:style w:type="paragraph" w:styleId="ListNumber">
    <w:name w:val="List Number"/>
    <w:basedOn w:val="Normal"/>
    <w:uiPriority w:val="99"/>
    <w:semiHidden/>
    <w:rsid w:val="00CB7E08"/>
    <w:pPr>
      <w:numPr>
        <w:numId w:val="24"/>
      </w:numPr>
      <w:contextualSpacing/>
    </w:pPr>
  </w:style>
  <w:style w:type="paragraph" w:styleId="ListNumber2">
    <w:name w:val="List Number 2"/>
    <w:basedOn w:val="Normal"/>
    <w:uiPriority w:val="99"/>
    <w:semiHidden/>
    <w:rsid w:val="00CB7E08"/>
    <w:pPr>
      <w:numPr>
        <w:numId w:val="25"/>
      </w:numPr>
      <w:contextualSpacing/>
    </w:pPr>
  </w:style>
  <w:style w:type="paragraph" w:styleId="ListNumber3">
    <w:name w:val="List Number 3"/>
    <w:basedOn w:val="Normal"/>
    <w:uiPriority w:val="99"/>
    <w:semiHidden/>
    <w:rsid w:val="00CB7E08"/>
    <w:pPr>
      <w:numPr>
        <w:numId w:val="26"/>
      </w:numPr>
      <w:contextualSpacing/>
    </w:pPr>
  </w:style>
  <w:style w:type="paragraph" w:styleId="ListNumber4">
    <w:name w:val="List Number 4"/>
    <w:basedOn w:val="Normal"/>
    <w:uiPriority w:val="99"/>
    <w:semiHidden/>
    <w:rsid w:val="00CB7E08"/>
    <w:pPr>
      <w:numPr>
        <w:numId w:val="27"/>
      </w:numPr>
      <w:contextualSpacing/>
    </w:pPr>
  </w:style>
  <w:style w:type="paragraph" w:styleId="ListNumber5">
    <w:name w:val="List Number 5"/>
    <w:basedOn w:val="Normal"/>
    <w:uiPriority w:val="99"/>
    <w:semiHidden/>
    <w:rsid w:val="00CB7E08"/>
    <w:pPr>
      <w:numPr>
        <w:numId w:val="28"/>
      </w:numPr>
      <w:contextualSpacing/>
    </w:pPr>
  </w:style>
  <w:style w:type="paragraph" w:styleId="MacroText">
    <w:name w:val="macro"/>
    <w:link w:val="MacroTextChar"/>
    <w:uiPriority w:val="99"/>
    <w:semiHidden/>
    <w:rsid w:val="00CB7E0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CB7E08"/>
    <w:rPr>
      <w:rFonts w:ascii="Consolas" w:hAnsi="Consolas" w:cs="Consolas"/>
      <w:sz w:val="20"/>
      <w:szCs w:val="20"/>
    </w:rPr>
  </w:style>
  <w:style w:type="table" w:customStyle="1" w:styleId="MediumGrid11">
    <w:name w:val="Medium Grid 11"/>
    <w:basedOn w:val="TableNormal"/>
    <w:uiPriority w:val="67"/>
    <w:rsid w:val="00CB7E08"/>
    <w:pPr>
      <w:spacing w:after="0" w:line="240" w:lineRule="auto"/>
    </w:pPr>
    <w:rPr>
      <w:rFonts w:eastAsiaTheme="minorEastAsia"/>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7E08"/>
    <w:pPr>
      <w:spacing w:after="0" w:line="240" w:lineRule="auto"/>
    </w:pPr>
    <w:rPr>
      <w:rFonts w:eastAsiaTheme="minorEastAsi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7E08"/>
    <w:pPr>
      <w:spacing w:after="0" w:line="240" w:lineRule="auto"/>
    </w:pPr>
    <w:rPr>
      <w:rFonts w:eastAsiaTheme="minorEastAsia"/>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7E08"/>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7E08"/>
    <w:pPr>
      <w:spacing w:after="0" w:line="240" w:lineRule="auto"/>
    </w:pPr>
    <w:rPr>
      <w:rFonts w:eastAsiaTheme="minorEastAsia"/>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7E08"/>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7E08"/>
    <w:pPr>
      <w:spacing w:after="0" w:line="240" w:lineRule="auto"/>
    </w:pPr>
    <w:rPr>
      <w:rFonts w:eastAsiaTheme="minorEastAsi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7E08"/>
    <w:pPr>
      <w:spacing w:after="0" w:line="240" w:lineRule="auto"/>
    </w:pPr>
    <w:rPr>
      <w:rFonts w:eastAsiaTheme="minorEastAsi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7E08"/>
    <w:pPr>
      <w:spacing w:after="0" w:line="240" w:lineRule="auto"/>
    </w:pPr>
    <w:rPr>
      <w:rFonts w:eastAsiaTheme="minorEastAsi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7E08"/>
    <w:pPr>
      <w:spacing w:after="0" w:line="240" w:lineRule="auto"/>
    </w:pPr>
    <w:rPr>
      <w:rFonts w:eastAsiaTheme="minorEastAsi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7E08"/>
    <w:pPr>
      <w:spacing w:after="0" w:line="240" w:lineRule="auto"/>
    </w:pPr>
    <w:rPr>
      <w:rFonts w:eastAsiaTheme="minorEastAsi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7E08"/>
    <w:pPr>
      <w:spacing w:after="0" w:line="240" w:lineRule="auto"/>
    </w:pPr>
    <w:rPr>
      <w:rFonts w:eastAsiaTheme="minorEastAsi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7E08"/>
    <w:pPr>
      <w:spacing w:after="0" w:line="240" w:lineRule="auto"/>
    </w:pPr>
    <w:rPr>
      <w:rFonts w:eastAsiaTheme="minorEastAsi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7E08"/>
    <w:pPr>
      <w:spacing w:after="0" w:line="240" w:lineRule="auto"/>
    </w:pPr>
    <w:rPr>
      <w:rFonts w:eastAsiaTheme="minorEastAsi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CB7E08"/>
    <w:pPr>
      <w:spacing w:after="0" w:line="240" w:lineRule="auto"/>
    </w:pPr>
    <w:rPr>
      <w:rFonts w:eastAsiaTheme="minorEastAsia"/>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7E08"/>
    <w:pPr>
      <w:spacing w:after="0" w:line="240" w:lineRule="auto"/>
    </w:pPr>
    <w:rPr>
      <w:rFonts w:eastAsiaTheme="minorEastAsia"/>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7E08"/>
    <w:pPr>
      <w:spacing w:after="0" w:line="240" w:lineRule="auto"/>
    </w:pPr>
    <w:rPr>
      <w:rFonts w:eastAsiaTheme="minorEastAsia"/>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7E08"/>
    <w:pPr>
      <w:spacing w:after="0" w:line="240" w:lineRule="auto"/>
    </w:pPr>
    <w:rPr>
      <w:rFonts w:eastAsiaTheme="minorEastAsia"/>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7E08"/>
    <w:pPr>
      <w:spacing w:after="0" w:line="240" w:lineRule="auto"/>
    </w:pPr>
    <w:rPr>
      <w:rFonts w:eastAsiaTheme="minorEastAsia"/>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7E08"/>
    <w:pPr>
      <w:spacing w:after="0" w:line="240" w:lineRule="auto"/>
    </w:pPr>
    <w:rPr>
      <w:rFonts w:eastAsiaTheme="minorEastAsia"/>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7E08"/>
    <w:pPr>
      <w:spacing w:after="0" w:line="240" w:lineRule="auto"/>
    </w:pPr>
    <w:rPr>
      <w:rFonts w:eastAsiaTheme="minorEastAsia"/>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B7E08"/>
    <w:pPr>
      <w:spacing w:after="0" w:line="240" w:lineRule="auto"/>
    </w:pPr>
    <w:rPr>
      <w:rFonts w:eastAsiaTheme="minorEastAsia"/>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7E08"/>
    <w:pPr>
      <w:spacing w:after="0" w:line="240" w:lineRule="auto"/>
    </w:pPr>
    <w:rPr>
      <w:rFonts w:eastAsiaTheme="minorEastAsi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7E08"/>
    <w:pPr>
      <w:spacing w:after="0" w:line="240" w:lineRule="auto"/>
    </w:pPr>
    <w:rPr>
      <w:rFonts w:eastAsiaTheme="minorEastAsia"/>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7E08"/>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7E08"/>
    <w:pPr>
      <w:spacing w:after="0" w:line="240" w:lineRule="auto"/>
    </w:pPr>
    <w:rPr>
      <w:rFonts w:eastAsiaTheme="minorEastAsia"/>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7E08"/>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7E08"/>
    <w:pPr>
      <w:spacing w:after="0" w:line="240" w:lineRule="auto"/>
    </w:pPr>
    <w:rPr>
      <w:rFonts w:eastAsiaTheme="minorEastAsi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7E08"/>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7E08"/>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7E08"/>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7E08"/>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7E08"/>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7E08"/>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7E08"/>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B7E0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7E08"/>
    <w:rPr>
      <w:rFonts w:asciiTheme="majorHAnsi" w:eastAsiaTheme="majorEastAsia" w:hAnsiTheme="majorHAnsi" w:cstheme="majorBidi"/>
      <w:sz w:val="24"/>
      <w:szCs w:val="24"/>
      <w:shd w:val="pct20" w:color="auto" w:fill="auto"/>
    </w:rPr>
  </w:style>
  <w:style w:type="paragraph" w:styleId="NoSpacing">
    <w:name w:val="No Spacing"/>
    <w:uiPriority w:val="99"/>
    <w:qFormat/>
    <w:rsid w:val="00CB7E08"/>
    <w:pPr>
      <w:spacing w:after="0" w:line="240" w:lineRule="auto"/>
    </w:pPr>
  </w:style>
  <w:style w:type="paragraph" w:styleId="NormalIndent">
    <w:name w:val="Normal Indent"/>
    <w:basedOn w:val="Normal"/>
    <w:uiPriority w:val="99"/>
    <w:semiHidden/>
    <w:rsid w:val="00CB7E08"/>
    <w:pPr>
      <w:ind w:left="720"/>
    </w:pPr>
  </w:style>
  <w:style w:type="paragraph" w:styleId="NoteHeading">
    <w:name w:val="Note Heading"/>
    <w:basedOn w:val="Normal"/>
    <w:next w:val="Normal"/>
    <w:link w:val="NoteHeadingChar"/>
    <w:uiPriority w:val="99"/>
    <w:semiHidden/>
    <w:rsid w:val="00CB7E08"/>
    <w:pPr>
      <w:spacing w:after="0" w:line="240" w:lineRule="auto"/>
    </w:pPr>
  </w:style>
  <w:style w:type="character" w:customStyle="1" w:styleId="NoteHeadingChar">
    <w:name w:val="Note Heading Char"/>
    <w:basedOn w:val="DefaultParagraphFont"/>
    <w:link w:val="NoteHeading"/>
    <w:uiPriority w:val="99"/>
    <w:semiHidden/>
    <w:rsid w:val="00CB7E08"/>
  </w:style>
  <w:style w:type="paragraph" w:styleId="PlainText">
    <w:name w:val="Plain Text"/>
    <w:basedOn w:val="Normal"/>
    <w:link w:val="PlainTextChar"/>
    <w:semiHidden/>
    <w:rsid w:val="00CB7E0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CB7E08"/>
    <w:rPr>
      <w:rFonts w:ascii="Consolas" w:hAnsi="Consolas" w:cs="Consolas"/>
      <w:sz w:val="21"/>
      <w:szCs w:val="21"/>
    </w:rPr>
  </w:style>
  <w:style w:type="paragraph" w:styleId="Signature">
    <w:name w:val="Signature"/>
    <w:basedOn w:val="Normal"/>
    <w:link w:val="SignatureChar"/>
    <w:uiPriority w:val="99"/>
    <w:semiHidden/>
    <w:rsid w:val="00CB7E08"/>
    <w:pPr>
      <w:spacing w:after="0" w:line="240" w:lineRule="auto"/>
      <w:ind w:left="4320"/>
    </w:pPr>
  </w:style>
  <w:style w:type="character" w:customStyle="1" w:styleId="SignatureChar">
    <w:name w:val="Signature Char"/>
    <w:basedOn w:val="DefaultParagraphFont"/>
    <w:link w:val="Signature"/>
    <w:uiPriority w:val="99"/>
    <w:semiHidden/>
    <w:rsid w:val="00CB7E08"/>
  </w:style>
  <w:style w:type="table" w:styleId="Table3Deffects1">
    <w:name w:val="Table 3D effects 1"/>
    <w:basedOn w:val="TableNormal"/>
    <w:uiPriority w:val="99"/>
    <w:semiHidden/>
    <w:unhideWhenUsed/>
    <w:rsid w:val="00CB7E08"/>
    <w:rPr>
      <w:rFonts w:eastAsiaTheme="minorEastAsia"/>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B7E08"/>
    <w:rPr>
      <w:rFonts w:eastAsiaTheme="minorEastAsia"/>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B7E08"/>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B7E08"/>
    <w:rPr>
      <w:rFonts w:eastAsiaTheme="minorEastAsia"/>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B7E08"/>
    <w:rPr>
      <w:rFonts w:eastAsiaTheme="minorEastAsia"/>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B7E08"/>
    <w:rPr>
      <w:rFonts w:eastAsiaTheme="minorEastAsia"/>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B7E08"/>
    <w:rPr>
      <w:rFonts w:eastAsiaTheme="minorEastAsia"/>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B7E08"/>
    <w:rPr>
      <w:rFonts w:eastAsiaTheme="minorEastAsia"/>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B7E08"/>
    <w:rPr>
      <w:rFonts w:eastAsiaTheme="minorEastAsia"/>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B7E08"/>
    <w:rPr>
      <w:rFonts w:eastAsiaTheme="minorEastAsia"/>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B7E08"/>
    <w:rPr>
      <w:rFonts w:eastAsiaTheme="minorEastAsia"/>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B7E08"/>
    <w:rPr>
      <w:rFonts w:eastAsiaTheme="minorEastAsia"/>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B7E08"/>
    <w:rPr>
      <w:rFonts w:eastAsiaTheme="minorEastAsia"/>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B7E08"/>
    <w:rPr>
      <w:rFonts w:eastAsiaTheme="minorEastAsia"/>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B7E08"/>
    <w:rPr>
      <w:rFonts w:eastAsiaTheme="minorEastAsia"/>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B7E08"/>
    <w:rPr>
      <w:rFonts w:eastAsiaTheme="minorEastAsia"/>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B7E08"/>
    <w:rPr>
      <w:rFonts w:eastAsiaTheme="minorEastAsia"/>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B7E08"/>
    <w:rPr>
      <w:rFonts w:eastAsiaTheme="minorEastAs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B7E08"/>
    <w:rPr>
      <w:rFonts w:eastAsiaTheme="minorEastAsia"/>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B7E08"/>
    <w:rPr>
      <w:rFonts w:eastAsiaTheme="minorEastAsia"/>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B7E08"/>
    <w:rPr>
      <w:rFonts w:eastAsiaTheme="minorEastAsia"/>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B7E08"/>
    <w:rPr>
      <w:rFonts w:eastAsiaTheme="minorEastAsia"/>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B7E08"/>
    <w:rPr>
      <w:rFonts w:eastAsiaTheme="minorEastAsia"/>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B7E08"/>
    <w:rPr>
      <w:rFonts w:eastAsiaTheme="minorEastAsia"/>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B7E08"/>
    <w:rPr>
      <w:rFonts w:eastAsiaTheme="minorEastAsi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B7E08"/>
    <w:rPr>
      <w:rFonts w:eastAsiaTheme="minorEastAsia"/>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B7E08"/>
    <w:rPr>
      <w:rFonts w:eastAsiaTheme="minorEastAsia"/>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B7E08"/>
    <w:rPr>
      <w:rFonts w:eastAsiaTheme="minorEastAsia"/>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B7E08"/>
    <w:rPr>
      <w:rFonts w:eastAsiaTheme="minorEastAsia"/>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B7E08"/>
    <w:rPr>
      <w:rFonts w:eastAsiaTheme="minorEastAsia"/>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B7E08"/>
    <w:rPr>
      <w:rFonts w:eastAsiaTheme="minorEastAsia"/>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B7E08"/>
    <w:rPr>
      <w:rFonts w:eastAsiaTheme="minorEastAsia"/>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B7E08"/>
    <w:rPr>
      <w:rFonts w:eastAsiaTheme="minorEastAsia"/>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B7E08"/>
    <w:pPr>
      <w:spacing w:after="0"/>
      <w:ind w:left="220" w:hanging="220"/>
    </w:pPr>
  </w:style>
  <w:style w:type="paragraph" w:styleId="TableofFigures">
    <w:name w:val="table of figures"/>
    <w:basedOn w:val="Normal"/>
    <w:next w:val="Normal"/>
    <w:uiPriority w:val="99"/>
    <w:semiHidden/>
    <w:rsid w:val="00CB7E08"/>
    <w:pPr>
      <w:spacing w:after="0"/>
    </w:pPr>
  </w:style>
  <w:style w:type="table" w:styleId="TableProfessional">
    <w:name w:val="Table Professional"/>
    <w:basedOn w:val="TableNormal"/>
    <w:uiPriority w:val="99"/>
    <w:semiHidden/>
    <w:unhideWhenUsed/>
    <w:rsid w:val="00CB7E08"/>
    <w:rPr>
      <w:rFonts w:eastAsiaTheme="minorEastAs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B7E08"/>
    <w:rPr>
      <w:rFonts w:eastAsiaTheme="minorEastAsia"/>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B7E08"/>
    <w:rPr>
      <w:rFonts w:eastAsiaTheme="minorEastAsia"/>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B7E08"/>
    <w:rPr>
      <w:rFonts w:eastAsiaTheme="minorEastAsia"/>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B7E08"/>
    <w:rPr>
      <w:rFonts w:eastAsiaTheme="minorEastAsia"/>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B7E08"/>
    <w:rPr>
      <w:rFonts w:eastAsiaTheme="minorEastAsia"/>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B7E08"/>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CB7E08"/>
    <w:rPr>
      <w:rFonts w:eastAsiaTheme="minorEastAsia"/>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B7E08"/>
    <w:rPr>
      <w:rFonts w:eastAsiaTheme="minorEastAsia"/>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B7E08"/>
    <w:rPr>
      <w:rFonts w:eastAsiaTheme="minorEastAsia"/>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CB7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CB7E0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CB7E08"/>
    <w:pPr>
      <w:spacing w:before="120"/>
    </w:pPr>
    <w:rPr>
      <w:rFonts w:asciiTheme="majorHAnsi" w:eastAsiaTheme="majorEastAsia" w:hAnsiTheme="majorHAnsi" w:cstheme="majorBidi"/>
      <w:b/>
      <w:bCs/>
      <w:sz w:val="24"/>
      <w:szCs w:val="24"/>
    </w:rPr>
  </w:style>
  <w:style w:type="paragraph" w:customStyle="1" w:styleId="TabularSource">
    <w:name w:val="TabularSource"/>
    <w:basedOn w:val="TabularEntry"/>
    <w:qFormat/>
    <w:rsid w:val="00CB7E08"/>
    <w:pPr>
      <w:spacing w:before="120" w:after="120"/>
      <w:ind w:left="1440"/>
    </w:pPr>
    <w:rPr>
      <w:sz w:val="20"/>
    </w:rPr>
  </w:style>
  <w:style w:type="paragraph" w:customStyle="1" w:styleId="DialogContinued">
    <w:name w:val="DialogContinued"/>
    <w:basedOn w:val="Dialog"/>
    <w:qFormat/>
    <w:rsid w:val="00CB7E08"/>
    <w:pPr>
      <w:ind w:firstLine="0"/>
    </w:pPr>
  </w:style>
  <w:style w:type="paragraph" w:customStyle="1" w:styleId="FeatureRecipeTitleAlternative">
    <w:name w:val="FeatureRecipeTitleAlternative"/>
    <w:basedOn w:val="RecipeTitleAlternative"/>
    <w:qFormat/>
    <w:rsid w:val="00CB7E08"/>
    <w:pPr>
      <w:shd w:val="clear" w:color="auto" w:fill="BFBFBF" w:themeFill="background1" w:themeFillShade="BF"/>
    </w:pPr>
  </w:style>
  <w:style w:type="paragraph" w:customStyle="1" w:styleId="FeatureRecipeIntro">
    <w:name w:val="FeatureRecipeIntro"/>
    <w:basedOn w:val="RecipeIntro"/>
    <w:qFormat/>
    <w:rsid w:val="00CB7E08"/>
    <w:pPr>
      <w:shd w:val="clear" w:color="auto" w:fill="BFBFBF" w:themeFill="background1" w:themeFillShade="BF"/>
    </w:pPr>
  </w:style>
  <w:style w:type="paragraph" w:customStyle="1" w:styleId="FeatureRecipeSubRecipeTitle">
    <w:name w:val="FeatureRecipeSubRecipeTitle"/>
    <w:basedOn w:val="RecipeSubrecipeTitle"/>
    <w:qFormat/>
    <w:rsid w:val="00CB7E08"/>
    <w:pPr>
      <w:shd w:val="clear" w:color="auto" w:fill="BFBFBF" w:themeFill="background1" w:themeFillShade="BF"/>
    </w:pPr>
  </w:style>
  <w:style w:type="paragraph" w:customStyle="1" w:styleId="FeatureRecipeIngredientHead">
    <w:name w:val="FeatureRecipeIngredientHead"/>
    <w:basedOn w:val="RecipeIngredientHead"/>
    <w:qFormat/>
    <w:rsid w:val="00CB7E08"/>
    <w:pPr>
      <w:shd w:val="clear" w:color="auto" w:fill="BFBFBF" w:themeFill="background1" w:themeFillShade="BF"/>
    </w:pPr>
  </w:style>
  <w:style w:type="paragraph" w:customStyle="1" w:styleId="FeatureRecipeTime">
    <w:name w:val="FeatureRecipeTime"/>
    <w:basedOn w:val="RecipeTime"/>
    <w:qFormat/>
    <w:rsid w:val="00CB7E08"/>
    <w:pPr>
      <w:shd w:val="clear" w:color="auto" w:fill="BFBFBF" w:themeFill="background1" w:themeFillShade="BF"/>
    </w:pPr>
  </w:style>
  <w:style w:type="paragraph" w:customStyle="1" w:styleId="RecipeVariationPara">
    <w:name w:val="RecipeVariationPara"/>
    <w:basedOn w:val="RecipeVariationHead"/>
    <w:qFormat/>
    <w:rsid w:val="00CB7E08"/>
    <w:rPr>
      <w:i/>
      <w:u w:val="none"/>
    </w:rPr>
  </w:style>
  <w:style w:type="paragraph" w:customStyle="1" w:styleId="FeatureRecipeVariationPara">
    <w:name w:val="FeatureRecipeVariationPara"/>
    <w:basedOn w:val="RecipeVariationPara"/>
    <w:qFormat/>
    <w:rsid w:val="00CB7E08"/>
    <w:pPr>
      <w:shd w:val="clear" w:color="auto" w:fill="BFBFBF" w:themeFill="background1" w:themeFillShade="BF"/>
    </w:pPr>
  </w:style>
  <w:style w:type="paragraph" w:customStyle="1" w:styleId="RecipeVariation2">
    <w:name w:val="RecipeVariation2"/>
    <w:basedOn w:val="RecipeVariationH2"/>
    <w:qFormat/>
    <w:rsid w:val="00CB7E08"/>
    <w:rPr>
      <w:i/>
    </w:rPr>
  </w:style>
  <w:style w:type="paragraph" w:customStyle="1" w:styleId="FeatureRecipeVariation2">
    <w:name w:val="FeatureRecipeVariation2"/>
    <w:basedOn w:val="RecipeVariation2"/>
    <w:qFormat/>
    <w:rsid w:val="00CB7E08"/>
    <w:pPr>
      <w:shd w:val="clear" w:color="auto" w:fill="BFBFBF" w:themeFill="background1" w:themeFillShade="BF"/>
    </w:pPr>
  </w:style>
  <w:style w:type="paragraph" w:customStyle="1" w:styleId="FeatureRecipeNutritionInfo">
    <w:name w:val="FeatureRecipeNutritionInfo"/>
    <w:basedOn w:val="RecipeNutritionInfo"/>
    <w:qFormat/>
    <w:rsid w:val="00CB7E08"/>
    <w:pPr>
      <w:shd w:val="clear" w:color="auto" w:fill="BFBFBF" w:themeFill="background1" w:themeFillShade="BF"/>
    </w:pPr>
  </w:style>
  <w:style w:type="paragraph" w:customStyle="1" w:styleId="FeatureRecipeFootnote">
    <w:name w:val="FeatureRecipeFootnote"/>
    <w:basedOn w:val="RecipeFootnote"/>
    <w:qFormat/>
    <w:rsid w:val="00CB7E08"/>
    <w:pPr>
      <w:shd w:val="clear" w:color="auto" w:fill="BFBFBF" w:themeFill="background1" w:themeFillShade="BF"/>
    </w:pPr>
  </w:style>
  <w:style w:type="paragraph" w:customStyle="1" w:styleId="FeatureRecipeUSMeasure">
    <w:name w:val="FeatureRecipeUSMeasure"/>
    <w:basedOn w:val="RecipeUSMeasure"/>
    <w:qFormat/>
    <w:rsid w:val="00CB7E08"/>
    <w:pPr>
      <w:shd w:val="clear" w:color="auto" w:fill="BFBFBF" w:themeFill="background1" w:themeFillShade="BF"/>
    </w:pPr>
  </w:style>
  <w:style w:type="paragraph" w:customStyle="1" w:styleId="FeatureRecipeMetricMeasure">
    <w:name w:val="FeatureRecipeMetricMeasure"/>
    <w:basedOn w:val="RecipeMetricMeasure"/>
    <w:qFormat/>
    <w:rsid w:val="00CB7E08"/>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CB7E08"/>
    <w:pPr>
      <w:shd w:val="clear" w:color="auto" w:fill="BFBFBF" w:themeFill="background1" w:themeFillShade="BF"/>
    </w:pPr>
  </w:style>
  <w:style w:type="paragraph" w:customStyle="1" w:styleId="FeatureRecipeTableHead">
    <w:name w:val="FeatureRecipeTableHead"/>
    <w:basedOn w:val="RecipeTableHead"/>
    <w:qFormat/>
    <w:rsid w:val="00CB7E08"/>
    <w:pPr>
      <w:shd w:val="clear" w:color="auto" w:fill="BFBFBF" w:themeFill="background1" w:themeFillShade="BF"/>
    </w:pPr>
  </w:style>
  <w:style w:type="paragraph" w:customStyle="1" w:styleId="FeatureRecipeVariationHead">
    <w:name w:val="FeatureRecipeVariationHead"/>
    <w:basedOn w:val="RecipeVariationHead"/>
    <w:qFormat/>
    <w:rsid w:val="00CB7E08"/>
    <w:pPr>
      <w:shd w:val="clear" w:color="auto" w:fill="BFBFBF" w:themeFill="background1" w:themeFillShade="BF"/>
    </w:pPr>
  </w:style>
  <w:style w:type="paragraph" w:customStyle="1" w:styleId="FeatureRecipeVariationH2">
    <w:name w:val="FeatureRecipeVariationH2"/>
    <w:basedOn w:val="RecipeVariationH2"/>
    <w:qFormat/>
    <w:rsid w:val="00CB7E08"/>
    <w:pPr>
      <w:shd w:val="clear" w:color="auto" w:fill="BFBFBF" w:themeFill="background1" w:themeFillShade="BF"/>
    </w:pPr>
  </w:style>
  <w:style w:type="paragraph" w:customStyle="1" w:styleId="FeatureRecipeProcedureHead">
    <w:name w:val="FeatureRecipeProcedureHead"/>
    <w:basedOn w:val="RecipeProcedureHead"/>
    <w:qFormat/>
    <w:rsid w:val="00CB7E08"/>
    <w:pPr>
      <w:shd w:val="clear" w:color="auto" w:fill="BFBFBF" w:themeFill="background1" w:themeFillShade="BF"/>
    </w:pPr>
  </w:style>
  <w:style w:type="paragraph" w:customStyle="1" w:styleId="RecipeNoteHead">
    <w:name w:val="RecipeNoteHead"/>
    <w:basedOn w:val="RecipeFootnote"/>
    <w:qFormat/>
    <w:rsid w:val="00CB7E08"/>
    <w:rPr>
      <w:b/>
      <w:i/>
    </w:rPr>
  </w:style>
  <w:style w:type="paragraph" w:customStyle="1" w:styleId="FeatureRecipeNoteHead">
    <w:name w:val="FeatureRecipeNoteHead"/>
    <w:basedOn w:val="RecipeNoteHead"/>
    <w:qFormat/>
    <w:rsid w:val="00CB7E08"/>
    <w:pPr>
      <w:shd w:val="clear" w:color="auto" w:fill="BFBFBF" w:themeFill="background1" w:themeFillShade="BF"/>
    </w:pPr>
  </w:style>
  <w:style w:type="paragraph" w:customStyle="1" w:styleId="FeatureRecipeNotePara">
    <w:name w:val="FeatureRecipeNotePara"/>
    <w:basedOn w:val="FeatureRecipeNoteHead"/>
    <w:qFormat/>
    <w:rsid w:val="00CB7E08"/>
    <w:rPr>
      <w:b w:val="0"/>
      <w:i w:val="0"/>
      <w:sz w:val="18"/>
    </w:rPr>
  </w:style>
  <w:style w:type="paragraph" w:customStyle="1" w:styleId="RecipeNotePara">
    <w:name w:val="RecipeNotePara"/>
    <w:basedOn w:val="FeatureRecipeNotePara"/>
    <w:rsid w:val="00CB7E08"/>
    <w:pPr>
      <w:shd w:val="clear" w:color="auto" w:fill="FFFFFF" w:themeFill="background1"/>
    </w:pPr>
  </w:style>
  <w:style w:type="paragraph" w:customStyle="1" w:styleId="RecipeNoteHead3">
    <w:name w:val="RecipeNoteHead3"/>
    <w:basedOn w:val="RecipeNotePara"/>
    <w:qFormat/>
    <w:rsid w:val="00CB7E08"/>
    <w:rPr>
      <w:i/>
    </w:rPr>
  </w:style>
  <w:style w:type="paragraph" w:customStyle="1" w:styleId="FeatureRecipeNoteHead3">
    <w:name w:val="FeatureRecipeNoteHead3"/>
    <w:basedOn w:val="RecipeNoteHead3"/>
    <w:qFormat/>
    <w:rsid w:val="00CB7E08"/>
    <w:pPr>
      <w:shd w:val="clear" w:color="auto" w:fill="BFBFBF" w:themeFill="background1" w:themeFillShade="BF"/>
    </w:pPr>
  </w:style>
  <w:style w:type="paragraph" w:customStyle="1" w:styleId="FeatureRecipeNoteHead4">
    <w:name w:val="FeatureRecipeNoteHead4"/>
    <w:basedOn w:val="FeatureRecipeNoteHead3"/>
    <w:qFormat/>
    <w:rsid w:val="00CB7E08"/>
    <w:rPr>
      <w:b/>
    </w:rPr>
  </w:style>
  <w:style w:type="paragraph" w:customStyle="1" w:styleId="RecipeNoteHead4">
    <w:name w:val="RecipeNoteHead4"/>
    <w:basedOn w:val="FeatureRecipeNoteHead4"/>
    <w:qFormat/>
    <w:rsid w:val="00CB7E08"/>
    <w:pPr>
      <w:shd w:val="clear" w:color="auto" w:fill="FFFFFF" w:themeFill="background1"/>
    </w:pPr>
  </w:style>
  <w:style w:type="character" w:customStyle="1" w:styleId="BoldItalic">
    <w:name w:val="BoldItalic"/>
    <w:rsid w:val="00CB7E08"/>
    <w:rPr>
      <w:b/>
      <w:i/>
    </w:rPr>
  </w:style>
  <w:style w:type="character" w:customStyle="1" w:styleId="Bold">
    <w:name w:val="Bold"/>
    <w:rsid w:val="00CB7E08"/>
    <w:rPr>
      <w:b/>
    </w:rPr>
  </w:style>
  <w:style w:type="character" w:customStyle="1" w:styleId="boldred">
    <w:name w:val="bold red"/>
    <w:rsid w:val="00CB7E08"/>
  </w:style>
  <w:style w:type="table" w:customStyle="1" w:styleId="ColorfulGrid2">
    <w:name w:val="Colorful Grid2"/>
    <w:basedOn w:val="TableNormal"/>
    <w:uiPriority w:val="73"/>
    <w:rsid w:val="00E54D0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E54D0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E54D0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E54D0E"/>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E54D0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E54D0E"/>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E54D0E"/>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E54D0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E54D0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E54D0E"/>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CB7E08"/>
    <w:rPr>
      <w:rFonts w:ascii="Arial" w:eastAsia="Times New Roman" w:hAnsi="Arial" w:cs="Times New Roman"/>
      <w:b/>
      <w:snapToGrid w:val="0"/>
      <w:sz w:val="60"/>
      <w:szCs w:val="20"/>
    </w:rPr>
  </w:style>
  <w:style w:type="table" w:styleId="ColorfulGrid">
    <w:name w:val="Colorful Grid"/>
    <w:basedOn w:val="TableNormal"/>
    <w:uiPriority w:val="73"/>
    <w:rsid w:val="00CB7E08"/>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CB7E08"/>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CB7E08"/>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CB7E08"/>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CB7E08"/>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CB7E08"/>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CB7E08"/>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CB7E08"/>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CB7E08"/>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CB7E08"/>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qFormat="1"/>
    <w:lsdException w:name="toc 2" w:qFormat="1"/>
    <w:lsdException w:name="toc 3"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semiHidden="0" w:unhideWhenUsed="0" w:qFormat="1"/>
    <w:lsdException w:name="Default Paragraph Font" w:uiPriority="1"/>
    <w:lsdException w:name="Body Text" w:uiPriority="0"/>
    <w:lsdException w:name="Subtitle" w:semiHidden="0" w:uiPriority="0" w:unhideWhenUsed="0" w:qFormat="1"/>
    <w:lsdException w:name="Salutation" w:uiPriority="0"/>
    <w:lsdException w:name="Block Text" w:uiPriority="0"/>
    <w:lsdException w:name="Strong" w:semiHidden="0" w:unhideWhenUsed="0" w:qFormat="1"/>
    <w:lsdException w:name="Emphasis" w:semiHidden="0" w:unhideWhenUsed="0" w:qFormat="1"/>
    <w:lsdException w:name="Plain Text" w:uiPriority="0"/>
    <w:lsdException w:name="annotation subject" w:uiPriority="0"/>
    <w:lsdException w:name="Balloon Text" w:uiPriority="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AC522A"/>
  </w:style>
  <w:style w:type="paragraph" w:styleId="Heading1">
    <w:name w:val="heading 1"/>
    <w:next w:val="Normal"/>
    <w:link w:val="Heading1Char"/>
    <w:uiPriority w:val="99"/>
    <w:qFormat/>
    <w:rsid w:val="00AC522A"/>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AC52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AC52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AC522A"/>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AC522A"/>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CB7E08"/>
    <w:pPr>
      <w:numPr>
        <w:ilvl w:val="5"/>
        <w:numId w:val="19"/>
      </w:numPr>
      <w:outlineLvl w:val="5"/>
    </w:pPr>
  </w:style>
  <w:style w:type="paragraph" w:styleId="Heading7">
    <w:name w:val="heading 7"/>
    <w:basedOn w:val="Normal"/>
    <w:next w:val="Normal"/>
    <w:link w:val="Heading7Char"/>
    <w:qFormat/>
    <w:rsid w:val="00CB7E08"/>
    <w:pPr>
      <w:numPr>
        <w:ilvl w:val="6"/>
        <w:numId w:val="19"/>
      </w:numPr>
      <w:outlineLvl w:val="6"/>
    </w:pPr>
  </w:style>
  <w:style w:type="paragraph" w:styleId="Heading8">
    <w:name w:val="heading 8"/>
    <w:basedOn w:val="Normal"/>
    <w:next w:val="Normal"/>
    <w:link w:val="Heading8Char"/>
    <w:qFormat/>
    <w:rsid w:val="00CB7E08"/>
    <w:pPr>
      <w:numPr>
        <w:ilvl w:val="7"/>
        <w:numId w:val="19"/>
      </w:numPr>
      <w:outlineLvl w:val="7"/>
    </w:pPr>
  </w:style>
  <w:style w:type="paragraph" w:styleId="Heading9">
    <w:name w:val="heading 9"/>
    <w:basedOn w:val="Normal"/>
    <w:next w:val="Normal"/>
    <w:link w:val="Heading9Char"/>
    <w:qFormat/>
    <w:rsid w:val="00CB7E08"/>
    <w:pPr>
      <w:numPr>
        <w:ilvl w:val="8"/>
        <w:numId w:val="1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AC522A"/>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H2">
    <w:name w:val="H2"/>
    <w:next w:val="Para"/>
    <w:qFormat/>
    <w:rsid w:val="00AC522A"/>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H1">
    <w:name w:val="H1"/>
    <w:next w:val="Para"/>
    <w:qFormat/>
    <w:rsid w:val="00AC522A"/>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table" w:styleId="TableGrid">
    <w:name w:val="Table Grid"/>
    <w:basedOn w:val="TableNormal"/>
    <w:uiPriority w:val="99"/>
    <w:rsid w:val="00CB7E0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AC522A"/>
    <w:pPr>
      <w:ind w:left="720"/>
      <w:contextualSpacing/>
    </w:pPr>
    <w:rPr>
      <w:rFonts w:ascii="Calibri" w:eastAsia="Times New Roman" w:hAnsi="Calibri" w:cs="Times New Roman"/>
      <w:color w:val="FF0000"/>
    </w:rPr>
  </w:style>
  <w:style w:type="paragraph" w:styleId="BalloonText">
    <w:name w:val="Balloon Text"/>
    <w:basedOn w:val="Normal"/>
    <w:link w:val="BalloonTextChar"/>
    <w:semiHidden/>
    <w:rsid w:val="00CB7E08"/>
    <w:rPr>
      <w:rFonts w:ascii="Tahoma" w:hAnsi="Tahoma"/>
      <w:sz w:val="16"/>
    </w:rPr>
  </w:style>
  <w:style w:type="character" w:customStyle="1" w:styleId="BalloonTextChar">
    <w:name w:val="Balloon Text Char"/>
    <w:basedOn w:val="DefaultParagraphFont"/>
    <w:link w:val="BalloonText"/>
    <w:semiHidden/>
    <w:rsid w:val="00CB7E08"/>
    <w:rPr>
      <w:rFonts w:ascii="Tahoma" w:hAnsi="Tahoma"/>
      <w:sz w:val="16"/>
    </w:rPr>
  </w:style>
  <w:style w:type="paragraph" w:styleId="Caption">
    <w:name w:val="caption"/>
    <w:basedOn w:val="Normal"/>
    <w:next w:val="Normal"/>
    <w:uiPriority w:val="35"/>
    <w:qFormat/>
    <w:rsid w:val="00CB7E08"/>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9"/>
    <w:rsid w:val="00AC522A"/>
    <w:rPr>
      <w:rFonts w:ascii="Times New Roman" w:eastAsia="Times New Roman" w:hAnsi="Times New Roman" w:cs="Times New Roman"/>
      <w:b/>
      <w:caps/>
      <w:sz w:val="28"/>
      <w:szCs w:val="28"/>
    </w:rPr>
  </w:style>
  <w:style w:type="paragraph" w:styleId="TOCHeading">
    <w:name w:val="TOC Heading"/>
    <w:basedOn w:val="Heading1"/>
    <w:next w:val="Normal"/>
    <w:uiPriority w:val="99"/>
    <w:semiHidden/>
    <w:qFormat/>
    <w:rsid w:val="00CB7E08"/>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styleId="TOC2">
    <w:name w:val="toc 2"/>
    <w:basedOn w:val="Normal"/>
    <w:next w:val="Normal"/>
    <w:autoRedefine/>
    <w:uiPriority w:val="99"/>
    <w:rsid w:val="00AC522A"/>
    <w:pPr>
      <w:spacing w:after="100"/>
      <w:ind w:left="220"/>
    </w:pPr>
  </w:style>
  <w:style w:type="paragraph" w:styleId="TOC1">
    <w:name w:val="toc 1"/>
    <w:basedOn w:val="Normal"/>
    <w:next w:val="Normal"/>
    <w:autoRedefine/>
    <w:uiPriority w:val="99"/>
    <w:rsid w:val="00AC522A"/>
    <w:pPr>
      <w:spacing w:after="100"/>
    </w:pPr>
  </w:style>
  <w:style w:type="paragraph" w:styleId="TOC3">
    <w:name w:val="toc 3"/>
    <w:basedOn w:val="Normal"/>
    <w:next w:val="Normal"/>
    <w:autoRedefine/>
    <w:uiPriority w:val="99"/>
    <w:rsid w:val="00AC522A"/>
    <w:pPr>
      <w:spacing w:after="100"/>
      <w:ind w:left="440"/>
    </w:pPr>
  </w:style>
  <w:style w:type="character" w:styleId="Hyperlink">
    <w:name w:val="Hyperlink"/>
    <w:basedOn w:val="DefaultParagraphFont"/>
    <w:uiPriority w:val="99"/>
    <w:rsid w:val="00AC522A"/>
    <w:rPr>
      <w:rFonts w:cs="Times New Roman"/>
      <w:color w:val="0000FF"/>
      <w:u w:val="single"/>
    </w:rPr>
  </w:style>
  <w:style w:type="character" w:styleId="Strong">
    <w:name w:val="Strong"/>
    <w:basedOn w:val="DefaultParagraphFont"/>
    <w:uiPriority w:val="99"/>
    <w:rsid w:val="00AC522A"/>
    <w:rPr>
      <w:b/>
      <w:bCs/>
    </w:rPr>
  </w:style>
  <w:style w:type="paragraph" w:styleId="Header">
    <w:name w:val="header"/>
    <w:basedOn w:val="Normal"/>
    <w:link w:val="HeaderChar"/>
    <w:uiPriority w:val="99"/>
    <w:rsid w:val="00AC5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22A"/>
  </w:style>
  <w:style w:type="paragraph" w:styleId="Footer">
    <w:name w:val="footer"/>
    <w:basedOn w:val="Normal"/>
    <w:link w:val="FooterChar"/>
    <w:uiPriority w:val="99"/>
    <w:rsid w:val="00AC5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22A"/>
  </w:style>
  <w:style w:type="paragraph" w:styleId="Subtitle">
    <w:name w:val="Subtitle"/>
    <w:basedOn w:val="Normal"/>
    <w:link w:val="SubtitleChar"/>
    <w:qFormat/>
    <w:rsid w:val="00CB7E08"/>
    <w:pPr>
      <w:spacing w:after="60"/>
      <w:jc w:val="center"/>
      <w:outlineLvl w:val="1"/>
    </w:pPr>
    <w:rPr>
      <w:rFonts w:ascii="Arial" w:hAnsi="Arial"/>
    </w:rPr>
  </w:style>
  <w:style w:type="character" w:customStyle="1" w:styleId="SubtitleChar">
    <w:name w:val="Subtitle Char"/>
    <w:basedOn w:val="DefaultParagraphFont"/>
    <w:link w:val="Subtitle"/>
    <w:rsid w:val="00CB7E08"/>
    <w:rPr>
      <w:rFonts w:ascii="Arial" w:hAnsi="Arial"/>
    </w:rPr>
  </w:style>
  <w:style w:type="paragraph" w:styleId="Revision">
    <w:name w:val="Revision"/>
    <w:hidden/>
    <w:uiPriority w:val="99"/>
    <w:semiHidden/>
    <w:rsid w:val="00AC522A"/>
    <w:pPr>
      <w:spacing w:after="0" w:line="240" w:lineRule="auto"/>
    </w:pPr>
    <w:rPr>
      <w:rFonts w:ascii="Times New Roman" w:eastAsia="Times New Roman" w:hAnsi="Times New Roman" w:cs="Times New Roman"/>
      <w:color w:val="FF0000"/>
      <w:sz w:val="40"/>
      <w:szCs w:val="20"/>
    </w:rPr>
  </w:style>
  <w:style w:type="character" w:styleId="CommentReference">
    <w:name w:val="annotation reference"/>
    <w:basedOn w:val="DefaultParagraphFont"/>
    <w:uiPriority w:val="99"/>
    <w:semiHidden/>
    <w:rsid w:val="00AC522A"/>
    <w:rPr>
      <w:sz w:val="16"/>
      <w:szCs w:val="16"/>
    </w:rPr>
  </w:style>
  <w:style w:type="paragraph" w:styleId="CommentText">
    <w:name w:val="annotation text"/>
    <w:basedOn w:val="Normal"/>
    <w:link w:val="CommentTextChar"/>
    <w:semiHidden/>
    <w:rsid w:val="00CB7E08"/>
    <w:rPr>
      <w:sz w:val="20"/>
    </w:rPr>
  </w:style>
  <w:style w:type="character" w:customStyle="1" w:styleId="CommentTextChar">
    <w:name w:val="Comment Text Char"/>
    <w:basedOn w:val="DefaultParagraphFont"/>
    <w:link w:val="CommentText"/>
    <w:semiHidden/>
    <w:rsid w:val="00CB7E08"/>
    <w:rPr>
      <w:sz w:val="20"/>
    </w:rPr>
  </w:style>
  <w:style w:type="paragraph" w:styleId="CommentSubject">
    <w:name w:val="annotation subject"/>
    <w:basedOn w:val="CommentText"/>
    <w:next w:val="CommentText"/>
    <w:link w:val="CommentSubjectChar"/>
    <w:semiHidden/>
    <w:rsid w:val="00CB7E08"/>
    <w:rPr>
      <w:b/>
    </w:rPr>
  </w:style>
  <w:style w:type="character" w:customStyle="1" w:styleId="CommentSubjectChar">
    <w:name w:val="Comment Subject Char"/>
    <w:basedOn w:val="CommentTextChar"/>
    <w:link w:val="CommentSubject"/>
    <w:semiHidden/>
    <w:rsid w:val="00CB7E08"/>
    <w:rPr>
      <w:b/>
      <w:sz w:val="20"/>
    </w:rPr>
  </w:style>
  <w:style w:type="character" w:customStyle="1" w:styleId="Heading2Char">
    <w:name w:val="Heading 2 Char"/>
    <w:basedOn w:val="DefaultParagraphFont"/>
    <w:link w:val="Heading2"/>
    <w:uiPriority w:val="99"/>
    <w:rsid w:val="00AC52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AC52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AC522A"/>
    <w:rPr>
      <w:rFonts w:ascii="Arial" w:eastAsia="Times New Roman" w:hAnsi="Arial" w:cs="Times New Roman"/>
      <w:b/>
      <w:szCs w:val="20"/>
    </w:rPr>
  </w:style>
  <w:style w:type="character" w:customStyle="1" w:styleId="Heading5Char">
    <w:name w:val="Heading 5 Char"/>
    <w:basedOn w:val="DefaultParagraphFont"/>
    <w:link w:val="Heading5"/>
    <w:uiPriority w:val="99"/>
    <w:rsid w:val="00AC522A"/>
    <w:rPr>
      <w:rFonts w:ascii="Arial" w:eastAsia="Times New Roman" w:hAnsi="Arial" w:cs="Times New Roman"/>
      <w:b/>
      <w:sz w:val="20"/>
      <w:szCs w:val="20"/>
    </w:rPr>
  </w:style>
  <w:style w:type="paragraph" w:customStyle="1" w:styleId="ParaContinued">
    <w:name w:val="ParaContinued"/>
    <w:basedOn w:val="Normal"/>
    <w:next w:val="Para"/>
    <w:rsid w:val="00AC522A"/>
    <w:pPr>
      <w:spacing w:after="120" w:line="240" w:lineRule="auto"/>
      <w:ind w:left="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AC522A"/>
    <w:pPr>
      <w:widowControl w:val="0"/>
    </w:pPr>
    <w:rPr>
      <w:snapToGrid w:val="0"/>
    </w:rPr>
  </w:style>
  <w:style w:type="paragraph" w:customStyle="1" w:styleId="Option">
    <w:name w:val="Option"/>
    <w:basedOn w:val="Question"/>
    <w:rsid w:val="00AC522A"/>
    <w:pPr>
      <w:ind w:left="2880"/>
    </w:pPr>
  </w:style>
  <w:style w:type="paragraph" w:customStyle="1" w:styleId="Question">
    <w:name w:val="Question"/>
    <w:next w:val="Option"/>
    <w:rsid w:val="00AC522A"/>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AC522A"/>
    <w:pPr>
      <w:ind w:left="2160" w:firstLine="0"/>
    </w:pPr>
  </w:style>
  <w:style w:type="paragraph" w:customStyle="1" w:styleId="Objective">
    <w:name w:val="Objective"/>
    <w:rsid w:val="00AC522A"/>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AC522A"/>
    <w:pPr>
      <w:pBdr>
        <w:top w:val="single" w:sz="4" w:space="4" w:color="auto"/>
      </w:pBdr>
      <w:outlineLvl w:val="6"/>
    </w:pPr>
    <w:rPr>
      <w:i/>
      <w:noProof/>
    </w:rPr>
  </w:style>
  <w:style w:type="paragraph" w:customStyle="1" w:styleId="H5">
    <w:name w:val="H5"/>
    <w:next w:val="Para"/>
    <w:rsid w:val="00AC522A"/>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AC522A"/>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AC522A"/>
    <w:rPr>
      <w:i w:val="0"/>
    </w:rPr>
  </w:style>
  <w:style w:type="paragraph" w:customStyle="1" w:styleId="H4">
    <w:name w:val="H4"/>
    <w:next w:val="Para"/>
    <w:rsid w:val="00AC522A"/>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AC522A"/>
    <w:pPr>
      <w:keepNext w:val="0"/>
    </w:pPr>
    <w:rPr>
      <w:i w:val="0"/>
    </w:rPr>
  </w:style>
  <w:style w:type="paragraph" w:customStyle="1" w:styleId="Subobjective">
    <w:name w:val="Subobjective"/>
    <w:basedOn w:val="Objective"/>
    <w:rsid w:val="00AC522A"/>
    <w:pPr>
      <w:keepNext/>
      <w:spacing w:before="180"/>
      <w:ind w:left="2880"/>
    </w:pPr>
  </w:style>
  <w:style w:type="paragraph" w:customStyle="1" w:styleId="ChapterTitle">
    <w:name w:val="ChapterTitle"/>
    <w:next w:val="Para"/>
    <w:qFormat/>
    <w:rsid w:val="00AC522A"/>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AC522A"/>
    <w:rPr>
      <w:rFonts w:ascii="Courier New" w:hAnsi="Courier New"/>
      <w:noProof/>
      <w:color w:val="auto"/>
    </w:rPr>
  </w:style>
  <w:style w:type="paragraph" w:customStyle="1" w:styleId="QuotePara">
    <w:name w:val="QuotePara"/>
    <w:basedOn w:val="QuoteSource"/>
    <w:qFormat/>
    <w:rsid w:val="00AC522A"/>
    <w:rPr>
      <w:i w:val="0"/>
      <w:sz w:val="24"/>
    </w:rPr>
  </w:style>
  <w:style w:type="paragraph" w:customStyle="1" w:styleId="QuoteSource">
    <w:name w:val="QuoteSource"/>
    <w:basedOn w:val="Normal"/>
    <w:rsid w:val="00AC522A"/>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AC522A"/>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AC522A"/>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AC522A"/>
    <w:pPr>
      <w:numPr>
        <w:numId w:val="4"/>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AC522A"/>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AC522A"/>
    <w:rPr>
      <w:i/>
      <w:color w:val="auto"/>
    </w:rPr>
  </w:style>
  <w:style w:type="paragraph" w:customStyle="1" w:styleId="Slug">
    <w:name w:val="Slug"/>
    <w:basedOn w:val="Normal"/>
    <w:next w:val="Para"/>
    <w:rsid w:val="00AC522A"/>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AC522A"/>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AC522A"/>
    <w:pPr>
      <w:spacing w:before="240"/>
      <w:outlineLvl w:val="9"/>
    </w:pPr>
  </w:style>
  <w:style w:type="paragraph" w:customStyle="1" w:styleId="H3">
    <w:name w:val="H3"/>
    <w:next w:val="Para"/>
    <w:qFormat/>
    <w:rsid w:val="00AC522A"/>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AC522A"/>
  </w:style>
  <w:style w:type="paragraph" w:customStyle="1" w:styleId="PartIntroductionPara">
    <w:name w:val="PartIntroductionPara"/>
    <w:rsid w:val="00AC522A"/>
    <w:pPr>
      <w:spacing w:after="120" w:line="240" w:lineRule="auto"/>
      <w:ind w:left="720" w:firstLine="720"/>
    </w:pPr>
    <w:rPr>
      <w:rFonts w:ascii="Times New Roman" w:eastAsia="Times New Roman" w:hAnsi="Times New Roman" w:cs="Times New Roman"/>
      <w:sz w:val="26"/>
      <w:szCs w:val="20"/>
    </w:rPr>
  </w:style>
  <w:style w:type="paragraph" w:customStyle="1" w:styleId="RunInHead">
    <w:name w:val="RunInHead"/>
    <w:next w:val="RunInPara"/>
    <w:rsid w:val="00AC522A"/>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AC522A"/>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AC522A"/>
    <w:pPr>
      <w:ind w:left="2520"/>
    </w:pPr>
  </w:style>
  <w:style w:type="paragraph" w:customStyle="1" w:styleId="ListPara">
    <w:name w:val="ListPara"/>
    <w:basedOn w:val="Normal"/>
    <w:rsid w:val="00AC522A"/>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AC522A"/>
    <w:pPr>
      <w:spacing w:line="260" w:lineRule="exact"/>
      <w:ind w:left="2520"/>
    </w:pPr>
  </w:style>
  <w:style w:type="paragraph" w:customStyle="1" w:styleId="PartTitle">
    <w:name w:val="PartTitle"/>
    <w:basedOn w:val="ChapterTitle"/>
    <w:rsid w:val="00AC522A"/>
    <w:pPr>
      <w:widowControl w:val="0"/>
    </w:pPr>
  </w:style>
  <w:style w:type="paragraph" w:customStyle="1" w:styleId="CodeSnippet">
    <w:name w:val="CodeSnippet"/>
    <w:rsid w:val="00AC522A"/>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AC522A"/>
    <w:pPr>
      <w:ind w:left="2160"/>
    </w:pPr>
    <w:rPr>
      <w:snapToGrid w:val="0"/>
    </w:rPr>
  </w:style>
  <w:style w:type="paragraph" w:customStyle="1" w:styleId="RunInParaSub">
    <w:name w:val="RunInParaSub"/>
    <w:basedOn w:val="RunInPara"/>
    <w:rsid w:val="00AC522A"/>
    <w:pPr>
      <w:ind w:left="2160"/>
    </w:pPr>
  </w:style>
  <w:style w:type="paragraph" w:customStyle="1" w:styleId="URLPara">
    <w:name w:val="URLPara"/>
    <w:rsid w:val="00AC522A"/>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AC522A"/>
    <w:pPr>
      <w:spacing w:before="240"/>
      <w:ind w:left="1800"/>
    </w:pPr>
    <w:rPr>
      <w:u w:val="none"/>
    </w:rPr>
  </w:style>
  <w:style w:type="character" w:customStyle="1" w:styleId="CodeHighlight">
    <w:name w:val="CodeHighlight"/>
    <w:rsid w:val="00AC522A"/>
    <w:rPr>
      <w:u w:val="wave"/>
    </w:rPr>
  </w:style>
  <w:style w:type="paragraph" w:customStyle="1" w:styleId="TableCaption">
    <w:name w:val="TableCaption"/>
    <w:basedOn w:val="Slug"/>
    <w:qFormat/>
    <w:rsid w:val="00AC522A"/>
    <w:pPr>
      <w:keepNext/>
      <w:widowControl w:val="0"/>
      <w:spacing w:before="240" w:after="120"/>
      <w:ind w:left="0"/>
    </w:pPr>
    <w:rPr>
      <w:snapToGrid w:val="0"/>
    </w:rPr>
  </w:style>
  <w:style w:type="paragraph" w:customStyle="1" w:styleId="TabularEntry">
    <w:name w:val="TabularEntry"/>
    <w:rsid w:val="00AC522A"/>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AC522A"/>
    <w:pPr>
      <w:spacing w:after="60" w:line="240" w:lineRule="auto"/>
    </w:pPr>
    <w:rPr>
      <w:rFonts w:ascii="Arial" w:eastAsia="Times New Roman" w:hAnsi="Arial" w:cs="Times New Roman"/>
      <w:szCs w:val="20"/>
    </w:rPr>
  </w:style>
  <w:style w:type="paragraph" w:customStyle="1" w:styleId="TableHead">
    <w:name w:val="TableHead"/>
    <w:qFormat/>
    <w:rsid w:val="00AC522A"/>
    <w:pPr>
      <w:keepNext/>
      <w:spacing w:after="0" w:line="240" w:lineRule="auto"/>
    </w:pPr>
    <w:rPr>
      <w:rFonts w:ascii="Arial" w:eastAsia="Times New Roman" w:hAnsi="Arial" w:cs="Times New Roman"/>
      <w:b/>
      <w:smallCaps/>
      <w:szCs w:val="20"/>
    </w:rPr>
  </w:style>
  <w:style w:type="paragraph" w:customStyle="1" w:styleId="CodeSnippetSub">
    <w:name w:val="CodeSnippetSub"/>
    <w:rsid w:val="00AC522A"/>
    <w:pPr>
      <w:spacing w:after="0" w:line="240" w:lineRule="auto"/>
      <w:ind w:left="720"/>
    </w:pPr>
    <w:rPr>
      <w:rFonts w:ascii="Courier New" w:eastAsia="Times New Roman" w:hAnsi="Courier New" w:cs="Times New Roman"/>
      <w:noProof/>
      <w:snapToGrid w:val="0"/>
      <w:sz w:val="16"/>
      <w:szCs w:val="20"/>
    </w:rPr>
  </w:style>
  <w:style w:type="paragraph" w:customStyle="1" w:styleId="TableFootnote">
    <w:name w:val="TableFootnote"/>
    <w:rsid w:val="00AC522A"/>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AC522A"/>
    <w:rPr>
      <w:rFonts w:ascii="Courier New" w:hAnsi="Courier New"/>
      <w:noProof/>
      <w:color w:val="auto"/>
      <w:u w:val="single"/>
    </w:rPr>
  </w:style>
  <w:style w:type="character" w:customStyle="1" w:styleId="Superscript">
    <w:name w:val="Superscript"/>
    <w:basedOn w:val="DefaultParagraphFont"/>
    <w:rsid w:val="00AC522A"/>
    <w:rPr>
      <w:vertAlign w:val="superscript"/>
    </w:rPr>
  </w:style>
  <w:style w:type="character" w:customStyle="1" w:styleId="Subscript">
    <w:name w:val="Subscript"/>
    <w:basedOn w:val="DefaultParagraphFont"/>
    <w:rsid w:val="00AC522A"/>
    <w:rPr>
      <w:vertAlign w:val="subscript"/>
    </w:rPr>
  </w:style>
  <w:style w:type="paragraph" w:customStyle="1" w:styleId="ChapterObjectiveTitle">
    <w:name w:val="ChapterObjectiveTitle"/>
    <w:basedOn w:val="ObjectiveTitle"/>
    <w:next w:val="ChapterObjective"/>
    <w:rsid w:val="00AC522A"/>
    <w:pPr>
      <w:ind w:left="1440" w:firstLine="0"/>
    </w:pPr>
    <w:rPr>
      <w:i w:val="0"/>
    </w:rPr>
  </w:style>
  <w:style w:type="paragraph" w:customStyle="1" w:styleId="FigureSource">
    <w:name w:val="FigureSource"/>
    <w:next w:val="Para"/>
    <w:rsid w:val="00AC522A"/>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AC522A"/>
    <w:rPr>
      <w:b w:val="0"/>
      <w:sz w:val="26"/>
      <w:u w:val="none"/>
    </w:rPr>
  </w:style>
  <w:style w:type="paragraph" w:customStyle="1" w:styleId="PartFeaturingList">
    <w:name w:val="PartFeaturingList"/>
    <w:basedOn w:val="ChapterFeaturingList"/>
    <w:rsid w:val="00AC522A"/>
  </w:style>
  <w:style w:type="character" w:customStyle="1" w:styleId="InlineCodeVariable">
    <w:name w:val="InlineCodeVariable"/>
    <w:basedOn w:val="InlineCode"/>
    <w:rsid w:val="00AC522A"/>
    <w:rPr>
      <w:rFonts w:ascii="Courier New" w:hAnsi="Courier New"/>
      <w:i/>
      <w:noProof/>
      <w:color w:val="auto"/>
    </w:rPr>
  </w:style>
  <w:style w:type="character" w:customStyle="1" w:styleId="InlineCodeUserInput">
    <w:name w:val="InlineCodeUserInput"/>
    <w:basedOn w:val="InlineCode"/>
    <w:rsid w:val="00AC522A"/>
    <w:rPr>
      <w:rFonts w:ascii="Courier New" w:hAnsi="Courier New"/>
      <w:b/>
      <w:noProof/>
      <w:color w:val="auto"/>
    </w:rPr>
  </w:style>
  <w:style w:type="character" w:customStyle="1" w:styleId="InlineCodeUserInputVariable">
    <w:name w:val="InlineCodeUserInputVariable"/>
    <w:basedOn w:val="InlineCode"/>
    <w:rsid w:val="00AC522A"/>
    <w:rPr>
      <w:rFonts w:ascii="Courier New" w:hAnsi="Courier New"/>
      <w:b/>
      <w:i/>
      <w:noProof/>
      <w:color w:val="auto"/>
    </w:rPr>
  </w:style>
  <w:style w:type="character" w:customStyle="1" w:styleId="Variable">
    <w:name w:val="Variable"/>
    <w:basedOn w:val="DefaultParagraphFont"/>
    <w:rsid w:val="00AC522A"/>
    <w:rPr>
      <w:i/>
    </w:rPr>
  </w:style>
  <w:style w:type="paragraph" w:customStyle="1" w:styleId="AppendixTitle">
    <w:name w:val="AppendixTitle"/>
    <w:basedOn w:val="ChapterTitle"/>
    <w:next w:val="Para"/>
    <w:rsid w:val="00AC522A"/>
    <w:pPr>
      <w:spacing w:before="120" w:after="120"/>
    </w:pPr>
  </w:style>
  <w:style w:type="paragraph" w:customStyle="1" w:styleId="GlossaryTitle">
    <w:name w:val="GlossaryTitle"/>
    <w:basedOn w:val="ChapterTitle"/>
    <w:next w:val="Normal"/>
    <w:rsid w:val="00AC522A"/>
    <w:pPr>
      <w:spacing w:before="120" w:after="120"/>
    </w:pPr>
  </w:style>
  <w:style w:type="paragraph" w:customStyle="1" w:styleId="IntroductionTitle">
    <w:name w:val="IntroductionTitle"/>
    <w:basedOn w:val="ChapterTitle"/>
    <w:next w:val="Para"/>
    <w:rsid w:val="00AC522A"/>
    <w:pPr>
      <w:spacing w:before="120" w:after="120"/>
    </w:pPr>
  </w:style>
  <w:style w:type="paragraph" w:customStyle="1" w:styleId="ChapterSubtitle">
    <w:name w:val="ChapterSubtitle"/>
    <w:basedOn w:val="ChapterTitle"/>
    <w:next w:val="Para"/>
    <w:rsid w:val="00AC522A"/>
    <w:rPr>
      <w:sz w:val="44"/>
    </w:rPr>
  </w:style>
  <w:style w:type="paragraph" w:customStyle="1" w:styleId="ChapterAuthor">
    <w:name w:val="ChapterAuthor"/>
    <w:basedOn w:val="ChapterSubtitle"/>
    <w:next w:val="ChapterAuthorAffiliation"/>
    <w:rsid w:val="00AC522A"/>
    <w:pPr>
      <w:spacing w:after="120"/>
      <w:outlineLvl w:val="9"/>
    </w:pPr>
    <w:rPr>
      <w:i/>
      <w:sz w:val="36"/>
    </w:rPr>
  </w:style>
  <w:style w:type="paragraph" w:customStyle="1" w:styleId="ChapterAuthorAffiliation">
    <w:name w:val="ChapterAuthorAffiliation"/>
    <w:next w:val="Para"/>
    <w:rsid w:val="00AC522A"/>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AC522A"/>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AC522A"/>
    <w:pPr>
      <w:contextualSpacing/>
    </w:pPr>
    <w:rPr>
      <w:sz w:val="24"/>
    </w:rPr>
  </w:style>
  <w:style w:type="paragraph" w:customStyle="1" w:styleId="SectionTitle">
    <w:name w:val="SectionTitle"/>
    <w:basedOn w:val="ChapterTitle"/>
    <w:next w:val="ChapterTitle"/>
    <w:rsid w:val="00AC522A"/>
    <w:pPr>
      <w:pBdr>
        <w:bottom w:val="single" w:sz="4" w:space="1" w:color="auto"/>
      </w:pBdr>
    </w:pPr>
  </w:style>
  <w:style w:type="paragraph" w:customStyle="1" w:styleId="ExtractPara">
    <w:name w:val="ExtractPara"/>
    <w:rsid w:val="00AC522A"/>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AC522A"/>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AC522A"/>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AC522A"/>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AC522A"/>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AC522A"/>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AC522A"/>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AC522A"/>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AC522A"/>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AC522A"/>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AC522A"/>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AC522A"/>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AC522A"/>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AC522A"/>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AC522A"/>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AC522A"/>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AC522A"/>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AC522A"/>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AC522A"/>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AC522A"/>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AC522A"/>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AC522A"/>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AC522A"/>
    <w:pPr>
      <w:numPr>
        <w:numId w:val="6"/>
      </w:numPr>
    </w:pPr>
  </w:style>
  <w:style w:type="paragraph" w:customStyle="1" w:styleId="ListNumberedSub2">
    <w:name w:val="ListNumberedSub2"/>
    <w:basedOn w:val="ListNumberedSub"/>
    <w:rsid w:val="00AC522A"/>
    <w:pPr>
      <w:ind w:left="3240"/>
    </w:pPr>
  </w:style>
  <w:style w:type="paragraph" w:customStyle="1" w:styleId="ListUnmarkedSub2">
    <w:name w:val="ListUnmarkedSub2"/>
    <w:basedOn w:val="ListUnmarkedSub"/>
    <w:rsid w:val="00AC522A"/>
    <w:pPr>
      <w:ind w:left="2880"/>
    </w:pPr>
  </w:style>
  <w:style w:type="paragraph" w:customStyle="1" w:styleId="ListParaSub2">
    <w:name w:val="ListParaSub2"/>
    <w:basedOn w:val="ListParaSub"/>
    <w:rsid w:val="00AC522A"/>
    <w:pPr>
      <w:ind w:left="3240"/>
    </w:pPr>
  </w:style>
  <w:style w:type="paragraph" w:customStyle="1" w:styleId="ListCheckSub">
    <w:name w:val="ListCheckSub"/>
    <w:basedOn w:val="ListCheck"/>
    <w:rsid w:val="00AC522A"/>
    <w:pPr>
      <w:numPr>
        <w:numId w:val="7"/>
      </w:numPr>
    </w:pPr>
  </w:style>
  <w:style w:type="paragraph" w:customStyle="1" w:styleId="ExtractListBulleted">
    <w:name w:val="ExtractListBulleted"/>
    <w:rsid w:val="00AC522A"/>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AC522A"/>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AC522A"/>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AC522A"/>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AC522A"/>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AC522A"/>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AC522A"/>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AC522A"/>
    <w:pPr>
      <w:spacing w:before="120" w:after="120"/>
      <w:ind w:left="0" w:firstLine="0"/>
    </w:pPr>
  </w:style>
  <w:style w:type="paragraph" w:customStyle="1" w:styleId="Dialog">
    <w:name w:val="Dialog"/>
    <w:rsid w:val="00AC522A"/>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AC522A"/>
  </w:style>
  <w:style w:type="paragraph" w:customStyle="1" w:styleId="RecipeIngredientHead">
    <w:name w:val="RecipeIngredientHead"/>
    <w:next w:val="RecipeIngredientList"/>
    <w:rsid w:val="00AC522A"/>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AC522A"/>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AC522A"/>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AC522A"/>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AC522A"/>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AC522A"/>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AC522A"/>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AC522A"/>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AC522A"/>
    <w:rPr>
      <w:i w:val="0"/>
      <w:sz w:val="24"/>
      <w:u w:val="single"/>
    </w:rPr>
  </w:style>
  <w:style w:type="paragraph" w:customStyle="1" w:styleId="RecipeVariationFlavor">
    <w:name w:val="RecipeVariationFlavor"/>
    <w:basedOn w:val="RecipeTime"/>
    <w:rsid w:val="00AC522A"/>
    <w:rPr>
      <w:i w:val="0"/>
      <w:sz w:val="24"/>
      <w:u w:val="single"/>
    </w:rPr>
  </w:style>
  <w:style w:type="paragraph" w:customStyle="1" w:styleId="RecipeYield">
    <w:name w:val="RecipeYield"/>
    <w:rsid w:val="00AC522A"/>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AC522A"/>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AC522A"/>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AC522A"/>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AC522A"/>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AC522A"/>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AC522A"/>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AC522A"/>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AC522A"/>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AC522A"/>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AC522A"/>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AC522A"/>
    <w:pPr>
      <w:spacing w:after="0" w:line="240" w:lineRule="auto"/>
      <w:ind w:left="1440"/>
    </w:pPr>
    <w:rPr>
      <w:rFonts w:ascii="Courier New" w:eastAsia="Times New Roman" w:hAnsi="Courier New" w:cs="Times New Roman"/>
      <w:noProof/>
      <w:snapToGrid w:val="0"/>
      <w:sz w:val="16"/>
      <w:szCs w:val="20"/>
      <w:lang w:val="de-DE"/>
    </w:rPr>
  </w:style>
  <w:style w:type="paragraph" w:styleId="TOC4">
    <w:name w:val="toc 4"/>
    <w:basedOn w:val="Normal"/>
    <w:next w:val="Normal"/>
    <w:autoRedefine/>
    <w:uiPriority w:val="39"/>
    <w:rsid w:val="00AC522A"/>
    <w:pPr>
      <w:spacing w:after="100"/>
      <w:ind w:left="660"/>
    </w:pPr>
  </w:style>
  <w:style w:type="paragraph" w:styleId="TOC5">
    <w:name w:val="toc 5"/>
    <w:basedOn w:val="Normal"/>
    <w:next w:val="Normal"/>
    <w:autoRedefine/>
    <w:uiPriority w:val="39"/>
    <w:rsid w:val="00AC522A"/>
    <w:pPr>
      <w:spacing w:after="100"/>
      <w:ind w:left="880"/>
    </w:pPr>
  </w:style>
  <w:style w:type="paragraph" w:styleId="TOC6">
    <w:name w:val="toc 6"/>
    <w:basedOn w:val="Normal"/>
    <w:next w:val="Normal"/>
    <w:autoRedefine/>
    <w:uiPriority w:val="39"/>
    <w:rsid w:val="00AC522A"/>
    <w:pPr>
      <w:spacing w:after="100"/>
      <w:ind w:left="1100"/>
    </w:pPr>
  </w:style>
  <w:style w:type="paragraph" w:styleId="TOC7">
    <w:name w:val="toc 7"/>
    <w:basedOn w:val="Normal"/>
    <w:next w:val="Normal"/>
    <w:autoRedefine/>
    <w:uiPriority w:val="39"/>
    <w:semiHidden/>
    <w:rsid w:val="00AC522A"/>
    <w:pPr>
      <w:spacing w:after="100"/>
      <w:ind w:left="1320"/>
    </w:pPr>
  </w:style>
  <w:style w:type="paragraph" w:styleId="TOC8">
    <w:name w:val="toc 8"/>
    <w:basedOn w:val="Normal"/>
    <w:next w:val="Normal"/>
    <w:autoRedefine/>
    <w:uiPriority w:val="39"/>
    <w:semiHidden/>
    <w:rsid w:val="00AC522A"/>
    <w:pPr>
      <w:spacing w:after="100"/>
      <w:ind w:left="1540"/>
    </w:pPr>
  </w:style>
  <w:style w:type="paragraph" w:styleId="TOC9">
    <w:name w:val="toc 9"/>
    <w:basedOn w:val="Normal"/>
    <w:next w:val="Normal"/>
    <w:autoRedefine/>
    <w:uiPriority w:val="39"/>
    <w:semiHidden/>
    <w:rsid w:val="00AC522A"/>
    <w:pPr>
      <w:spacing w:after="100"/>
      <w:ind w:left="1760"/>
    </w:pPr>
  </w:style>
  <w:style w:type="paragraph" w:customStyle="1" w:styleId="CustomChapterOpener">
    <w:name w:val="CustomChapterOpener"/>
    <w:basedOn w:val="Normal"/>
    <w:next w:val="Para"/>
    <w:rsid w:val="00AC522A"/>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AC522A"/>
    <w:rPr>
      <w:b/>
    </w:rPr>
  </w:style>
  <w:style w:type="paragraph" w:customStyle="1" w:styleId="CustomList">
    <w:name w:val="CustomList"/>
    <w:basedOn w:val="Normal"/>
    <w:rsid w:val="00AC522A"/>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AC522A"/>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AC522A"/>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AC522A"/>
  </w:style>
  <w:style w:type="paragraph" w:customStyle="1" w:styleId="BibliographyHead">
    <w:name w:val="BibliographyHead"/>
    <w:next w:val="BibliographyEntry"/>
    <w:rsid w:val="00AC522A"/>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AC522A"/>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AC522A"/>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AC522A"/>
  </w:style>
  <w:style w:type="paragraph" w:customStyle="1" w:styleId="ExercisesHead">
    <w:name w:val="ExercisesHead"/>
    <w:basedOn w:val="Normal"/>
    <w:next w:val="Para"/>
    <w:rsid w:val="00AC522A"/>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AC522A"/>
  </w:style>
  <w:style w:type="paragraph" w:customStyle="1" w:styleId="ProblemsHead">
    <w:name w:val="ProblemsHead"/>
    <w:basedOn w:val="BibliographyHead"/>
    <w:next w:val="Para"/>
    <w:rsid w:val="00AC522A"/>
  </w:style>
  <w:style w:type="paragraph" w:customStyle="1" w:styleId="QuestionData">
    <w:name w:val="QuestionData"/>
    <w:basedOn w:val="Explanation"/>
    <w:rsid w:val="00AC522A"/>
  </w:style>
  <w:style w:type="paragraph" w:customStyle="1" w:styleId="QuestionsHead">
    <w:name w:val="QuestionsHead"/>
    <w:basedOn w:val="BibliographyHead"/>
    <w:next w:val="Para"/>
    <w:rsid w:val="00AC522A"/>
  </w:style>
  <w:style w:type="paragraph" w:customStyle="1" w:styleId="ReferencesHead">
    <w:name w:val="ReferencesHead"/>
    <w:basedOn w:val="BibliographyHead"/>
    <w:next w:val="Reference"/>
    <w:rsid w:val="00AC522A"/>
  </w:style>
  <w:style w:type="paragraph" w:customStyle="1" w:styleId="ReviewHead">
    <w:name w:val="ReviewHead"/>
    <w:basedOn w:val="BibliographyHead"/>
    <w:next w:val="Para"/>
    <w:rsid w:val="00AC522A"/>
  </w:style>
  <w:style w:type="paragraph" w:customStyle="1" w:styleId="SummaryHead">
    <w:name w:val="SummaryHead"/>
    <w:basedOn w:val="BibliographyHead"/>
    <w:next w:val="Para"/>
    <w:rsid w:val="00AC522A"/>
  </w:style>
  <w:style w:type="character" w:customStyle="1" w:styleId="WileySymbol">
    <w:name w:val="WileySymbol"/>
    <w:rsid w:val="00AC522A"/>
    <w:rPr>
      <w:rFonts w:ascii="Symbol" w:hAnsi="Symbol"/>
    </w:rPr>
  </w:style>
  <w:style w:type="character" w:customStyle="1" w:styleId="MenuArrow">
    <w:name w:val="MenuArrow"/>
    <w:basedOn w:val="DefaultParagraphFont"/>
    <w:rsid w:val="00AC522A"/>
    <w:rPr>
      <w:rFonts w:ascii="Wingdings" w:hAnsi="Wingdings"/>
    </w:rPr>
  </w:style>
  <w:style w:type="paragraph" w:customStyle="1" w:styleId="BookTitle">
    <w:name w:val="BookTitle"/>
    <w:basedOn w:val="Normal"/>
    <w:next w:val="Normal"/>
    <w:rsid w:val="00AC522A"/>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AC522A"/>
    <w:pPr>
      <w:pageBreakBefore w:val="0"/>
      <w:spacing w:before="480"/>
    </w:pPr>
    <w:rPr>
      <w:sz w:val="36"/>
    </w:rPr>
  </w:style>
  <w:style w:type="paragraph" w:customStyle="1" w:styleId="BookAuthor">
    <w:name w:val="BookAuthor"/>
    <w:basedOn w:val="Normal"/>
    <w:rsid w:val="00AC522A"/>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AC522A"/>
    <w:rPr>
      <w:i/>
    </w:rPr>
  </w:style>
  <w:style w:type="paragraph" w:customStyle="1" w:styleId="Index1">
    <w:name w:val="Index1"/>
    <w:rsid w:val="00AC522A"/>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AC522A"/>
    <w:pPr>
      <w:ind w:left="2520"/>
    </w:pPr>
  </w:style>
  <w:style w:type="paragraph" w:customStyle="1" w:styleId="Index3">
    <w:name w:val="Index3"/>
    <w:basedOn w:val="Index1"/>
    <w:rsid w:val="00AC522A"/>
    <w:pPr>
      <w:ind w:left="3240"/>
    </w:pPr>
  </w:style>
  <w:style w:type="paragraph" w:customStyle="1" w:styleId="IndexLetter">
    <w:name w:val="IndexLetter"/>
    <w:basedOn w:val="H3"/>
    <w:next w:val="Index1"/>
    <w:rsid w:val="00AC522A"/>
  </w:style>
  <w:style w:type="paragraph" w:customStyle="1" w:styleId="IndexNote">
    <w:name w:val="IndexNote"/>
    <w:basedOn w:val="Normal"/>
    <w:rsid w:val="00AC522A"/>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AC522A"/>
    <w:pPr>
      <w:spacing w:line="540" w:lineRule="exact"/>
    </w:pPr>
  </w:style>
  <w:style w:type="paragraph" w:customStyle="1" w:styleId="FurtherReadingHead">
    <w:name w:val="FurtherReadingHead"/>
    <w:basedOn w:val="BibliographyHead"/>
    <w:next w:val="Para"/>
    <w:rsid w:val="00AC522A"/>
  </w:style>
  <w:style w:type="paragraph" w:customStyle="1" w:styleId="Address">
    <w:name w:val="Address"/>
    <w:basedOn w:val="Normal"/>
    <w:rsid w:val="00AC522A"/>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AC522A"/>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AC522A"/>
    <w:pPr>
      <w:ind w:left="360"/>
    </w:pPr>
  </w:style>
  <w:style w:type="paragraph" w:customStyle="1" w:styleId="EquationNumbered">
    <w:name w:val="EquationNumbered"/>
    <w:rsid w:val="00AC522A"/>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AC522A"/>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AC522A"/>
    <w:rPr>
      <w:b/>
    </w:rPr>
  </w:style>
  <w:style w:type="character" w:customStyle="1" w:styleId="UserInputVariable">
    <w:name w:val="UserInputVariable"/>
    <w:basedOn w:val="DefaultParagraphFont"/>
    <w:rsid w:val="00AC522A"/>
    <w:rPr>
      <w:b/>
      <w:i/>
    </w:rPr>
  </w:style>
  <w:style w:type="paragraph" w:styleId="Bibliography">
    <w:name w:val="Bibliography"/>
    <w:basedOn w:val="Normal"/>
    <w:next w:val="Normal"/>
    <w:uiPriority w:val="99"/>
    <w:semiHidden/>
    <w:rsid w:val="00AC522A"/>
  </w:style>
  <w:style w:type="paragraph" w:customStyle="1" w:styleId="FeaturePara">
    <w:name w:val="FeaturePara"/>
    <w:rsid w:val="00AC522A"/>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AC522A"/>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AC522A"/>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AC522A"/>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AC522A"/>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AC522A"/>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AC522A"/>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AC522A"/>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AC522A"/>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AC522A"/>
    <w:pPr>
      <w:spacing w:before="120" w:after="120"/>
      <w:ind w:left="720" w:hanging="720"/>
      <w:contextualSpacing/>
    </w:pPr>
    <w:rPr>
      <w:sz w:val="22"/>
      <w:u w:val="none"/>
    </w:rPr>
  </w:style>
  <w:style w:type="paragraph" w:customStyle="1" w:styleId="FeatureH1">
    <w:name w:val="FeatureH1"/>
    <w:next w:val="FeaturePara"/>
    <w:rsid w:val="00AC522A"/>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AC522A"/>
    <w:pPr>
      <w:contextualSpacing w:val="0"/>
    </w:pPr>
    <w:rPr>
      <w:rFonts w:ascii="Times New Roman" w:hAnsi="Times New Roman"/>
      <w:smallCaps w:val="0"/>
    </w:rPr>
  </w:style>
  <w:style w:type="paragraph" w:customStyle="1" w:styleId="FeatureH2">
    <w:name w:val="FeatureH2"/>
    <w:next w:val="FeaturePara"/>
    <w:rsid w:val="00AC522A"/>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AC522A"/>
    <w:pPr>
      <w:spacing w:before="120"/>
    </w:pPr>
    <w:rPr>
      <w:smallCaps w:val="0"/>
      <w:u w:val="single"/>
    </w:rPr>
  </w:style>
  <w:style w:type="paragraph" w:customStyle="1" w:styleId="FeatureH3">
    <w:name w:val="FeatureH3"/>
    <w:next w:val="FeaturePara"/>
    <w:rsid w:val="00AC522A"/>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AC522A"/>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AC522A"/>
    <w:pPr>
      <w:widowControl w:val="0"/>
      <w:numPr>
        <w:numId w:val="1"/>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AC522A"/>
    <w:pPr>
      <w:numPr>
        <w:numId w:val="5"/>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AC522A"/>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AC522A"/>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AC522A"/>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AC522A"/>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AC522A"/>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AC522A"/>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AC522A"/>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AC522A"/>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AC522A"/>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AC522A"/>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AC522A"/>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AC522A"/>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AC522A"/>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AC522A"/>
    <w:pPr>
      <w:pBdr>
        <w:left w:val="single" w:sz="36" w:space="17" w:color="C0C0C0"/>
      </w:pBdr>
      <w:ind w:left="216"/>
    </w:pPr>
  </w:style>
  <w:style w:type="paragraph" w:customStyle="1" w:styleId="FeatureRunInPara">
    <w:name w:val="FeatureRunInPara"/>
    <w:basedOn w:val="FeatureListUnmarked"/>
    <w:next w:val="FeatureRunInHead"/>
    <w:rsid w:val="00AC522A"/>
    <w:pPr>
      <w:pBdr>
        <w:left w:val="single" w:sz="36" w:space="6" w:color="C0C0C0"/>
      </w:pBdr>
      <w:spacing w:before="0"/>
      <w:ind w:left="0"/>
    </w:pPr>
  </w:style>
  <w:style w:type="paragraph" w:customStyle="1" w:styleId="FeatureRunInParaSub">
    <w:name w:val="FeatureRunInParaSub"/>
    <w:basedOn w:val="FeatureRunInPara"/>
    <w:next w:val="FeatureRunInHeadSub"/>
    <w:rsid w:val="00AC522A"/>
    <w:pPr>
      <w:pBdr>
        <w:left w:val="single" w:sz="36" w:space="17" w:color="C0C0C0"/>
      </w:pBdr>
      <w:ind w:left="216"/>
      <w:contextualSpacing/>
    </w:pPr>
  </w:style>
  <w:style w:type="paragraph" w:customStyle="1" w:styleId="FeatureSubFeatureType">
    <w:name w:val="FeatureSubFeatureType"/>
    <w:rsid w:val="00AC522A"/>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AC522A"/>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AC522A"/>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AC522A"/>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AC522A"/>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AC522A"/>
    <w:pPr>
      <w:pBdr>
        <w:left w:val="single" w:sz="36" w:space="6" w:color="C0C0C0"/>
      </w:pBdr>
      <w:spacing w:before="120"/>
      <w:ind w:left="0" w:firstLine="0"/>
    </w:pPr>
  </w:style>
  <w:style w:type="paragraph" w:customStyle="1" w:styleId="ReferenceAnnotation">
    <w:name w:val="ReferenceAnnotation"/>
    <w:basedOn w:val="Reference"/>
    <w:rsid w:val="00AC522A"/>
    <w:pPr>
      <w:spacing w:before="0" w:after="0"/>
      <w:ind w:firstLine="0"/>
    </w:pPr>
    <w:rPr>
      <w:snapToGrid w:val="0"/>
    </w:rPr>
  </w:style>
  <w:style w:type="paragraph" w:customStyle="1" w:styleId="RecipeVariationH1">
    <w:name w:val="RecipeVariationH1"/>
    <w:rsid w:val="00AC522A"/>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AC522A"/>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AC522A"/>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AC522A"/>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AC522A"/>
    <w:rPr>
      <w:rFonts w:ascii="Courier New" w:hAnsi="Courier New"/>
      <w:noProof/>
      <w:color w:val="auto"/>
      <w:u w:val="double"/>
    </w:rPr>
  </w:style>
  <w:style w:type="character" w:customStyle="1" w:styleId="CrossRefTerm">
    <w:name w:val="CrossRefTerm"/>
    <w:basedOn w:val="DefaultParagraphFont"/>
    <w:rsid w:val="00AC522A"/>
    <w:rPr>
      <w:i/>
    </w:rPr>
  </w:style>
  <w:style w:type="character" w:customStyle="1" w:styleId="GenusSpecies">
    <w:name w:val="GenusSpecies"/>
    <w:basedOn w:val="DefaultParagraphFont"/>
    <w:rsid w:val="00AC522A"/>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AC522A"/>
    <w:rPr>
      <w:b/>
      <w:i/>
    </w:rPr>
  </w:style>
  <w:style w:type="paragraph" w:customStyle="1" w:styleId="FeatureRecipeIngredientList">
    <w:name w:val="FeatureRecipeIngredientList"/>
    <w:basedOn w:val="FeatureRecipeProcedure"/>
    <w:rsid w:val="00AC522A"/>
    <w:pPr>
      <w:ind w:left="720" w:hanging="288"/>
    </w:pPr>
  </w:style>
  <w:style w:type="paragraph" w:customStyle="1" w:styleId="CodeHead">
    <w:name w:val="CodeHead"/>
    <w:next w:val="CodeListing"/>
    <w:rsid w:val="00AC522A"/>
    <w:pPr>
      <w:spacing w:before="120" w:after="120" w:line="240" w:lineRule="auto"/>
    </w:pPr>
    <w:rPr>
      <w:rFonts w:ascii="Arial" w:eastAsia="Times New Roman" w:hAnsi="Arial" w:cs="Times New Roman"/>
      <w:b/>
      <w:snapToGrid w:val="0"/>
      <w:szCs w:val="20"/>
    </w:rPr>
  </w:style>
  <w:style w:type="paragraph" w:customStyle="1" w:styleId="PoetryPara">
    <w:name w:val="PoetryPara"/>
    <w:rsid w:val="00AC522A"/>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AC522A"/>
    <w:pPr>
      <w:spacing w:after="0"/>
    </w:pPr>
    <w:rPr>
      <w:b/>
      <w:sz w:val="24"/>
    </w:rPr>
  </w:style>
  <w:style w:type="character" w:customStyle="1" w:styleId="QueryInline">
    <w:name w:val="QueryInline"/>
    <w:basedOn w:val="DefaultParagraphFont"/>
    <w:rsid w:val="00AC522A"/>
    <w:rPr>
      <w:bdr w:val="none" w:sz="0" w:space="0" w:color="auto"/>
      <w:shd w:val="clear" w:color="auto" w:fill="FFCC99"/>
    </w:rPr>
  </w:style>
  <w:style w:type="paragraph" w:customStyle="1" w:styleId="QueryPara">
    <w:name w:val="QueryPara"/>
    <w:rsid w:val="00AC522A"/>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AC522A"/>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AC522A"/>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AC522A"/>
  </w:style>
  <w:style w:type="character" w:customStyle="1" w:styleId="WileyItalic">
    <w:name w:val="WileyItalic"/>
    <w:basedOn w:val="DefaultParagraphFont"/>
    <w:rsid w:val="00AC522A"/>
    <w:rPr>
      <w:i/>
    </w:rPr>
  </w:style>
  <w:style w:type="character" w:customStyle="1" w:styleId="WileyBoldItalic">
    <w:name w:val="WileyBoldItalic"/>
    <w:basedOn w:val="DefaultParagraphFont"/>
    <w:rsid w:val="00AC522A"/>
    <w:rPr>
      <w:b/>
      <w:i/>
    </w:rPr>
  </w:style>
  <w:style w:type="character" w:customStyle="1" w:styleId="WileyBold">
    <w:name w:val="WileyBold"/>
    <w:basedOn w:val="DefaultParagraphFont"/>
    <w:rsid w:val="00AC522A"/>
    <w:rPr>
      <w:b/>
    </w:rPr>
  </w:style>
  <w:style w:type="paragraph" w:customStyle="1" w:styleId="ContentsPartTitle">
    <w:name w:val="ContentsPartTitle"/>
    <w:next w:val="ContentsChapterTitle"/>
    <w:rsid w:val="00AC522A"/>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AC522A"/>
    <w:pPr>
      <w:ind w:left="288"/>
    </w:pPr>
    <w:rPr>
      <w:sz w:val="26"/>
    </w:rPr>
  </w:style>
  <w:style w:type="paragraph" w:customStyle="1" w:styleId="ContentsH1">
    <w:name w:val="ContentsH1"/>
    <w:basedOn w:val="ContentsPartTitle"/>
    <w:rsid w:val="00AC522A"/>
    <w:pPr>
      <w:ind w:left="576"/>
    </w:pPr>
    <w:rPr>
      <w:b w:val="0"/>
      <w:sz w:val="24"/>
    </w:rPr>
  </w:style>
  <w:style w:type="paragraph" w:customStyle="1" w:styleId="ContentsH2">
    <w:name w:val="ContentsH2"/>
    <w:basedOn w:val="ContentsPartTitle"/>
    <w:rsid w:val="00AC522A"/>
    <w:pPr>
      <w:ind w:left="864"/>
    </w:pPr>
    <w:rPr>
      <w:b w:val="0"/>
      <w:sz w:val="22"/>
    </w:rPr>
  </w:style>
  <w:style w:type="paragraph" w:customStyle="1" w:styleId="Copyright">
    <w:name w:val="Copyright"/>
    <w:rsid w:val="00AC522A"/>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AC522A"/>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AC522A"/>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AC522A"/>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AC522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AC522A"/>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AC522A"/>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AC522A"/>
    <w:pPr>
      <w:ind w:left="720"/>
    </w:pPr>
  </w:style>
  <w:style w:type="paragraph" w:customStyle="1" w:styleId="BookEdition">
    <w:name w:val="BookEdition"/>
    <w:qFormat/>
    <w:rsid w:val="00AC522A"/>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AC522A"/>
    <w:rPr>
      <w:rFonts w:cs="Arial"/>
      <w:color w:val="0000FF"/>
    </w:rPr>
  </w:style>
  <w:style w:type="character" w:customStyle="1" w:styleId="CodeColorBlue2">
    <w:name w:val="CodeColorBlue2"/>
    <w:rsid w:val="00AC522A"/>
    <w:rPr>
      <w:rFonts w:cs="Arial"/>
      <w:color w:val="0000A5"/>
    </w:rPr>
  </w:style>
  <w:style w:type="character" w:customStyle="1" w:styleId="CodeColorBlue3">
    <w:name w:val="CodeColorBlue3"/>
    <w:rsid w:val="00AC522A"/>
    <w:rPr>
      <w:rFonts w:cs="Arial"/>
      <w:color w:val="6464B9"/>
    </w:rPr>
  </w:style>
  <w:style w:type="character" w:customStyle="1" w:styleId="CodeColorBluegreen">
    <w:name w:val="CodeColorBluegreen"/>
    <w:rsid w:val="00AC522A"/>
    <w:rPr>
      <w:rFonts w:cs="Arial"/>
      <w:color w:val="2B91AF"/>
    </w:rPr>
  </w:style>
  <w:style w:type="character" w:customStyle="1" w:styleId="CodeColorBrown">
    <w:name w:val="CodeColorBrown"/>
    <w:rsid w:val="00AC522A"/>
    <w:rPr>
      <w:rFonts w:cs="Arial"/>
      <w:color w:val="A31515"/>
    </w:rPr>
  </w:style>
  <w:style w:type="character" w:customStyle="1" w:styleId="CodeColorDkBlue">
    <w:name w:val="CodeColorDkBlue"/>
    <w:rsid w:val="00AC522A"/>
    <w:rPr>
      <w:rFonts w:cs="Times New Roman"/>
      <w:color w:val="000080"/>
      <w:szCs w:val="22"/>
    </w:rPr>
  </w:style>
  <w:style w:type="character" w:customStyle="1" w:styleId="CodeColorGreen">
    <w:name w:val="CodeColorGreen"/>
    <w:rsid w:val="00AC522A"/>
    <w:rPr>
      <w:rFonts w:cs="Arial"/>
      <w:color w:val="008000"/>
    </w:rPr>
  </w:style>
  <w:style w:type="character" w:customStyle="1" w:styleId="CodeColorGreen2">
    <w:name w:val="CodeColorGreen2"/>
    <w:rsid w:val="00AC522A"/>
    <w:rPr>
      <w:rFonts w:cs="Arial"/>
      <w:color w:val="629755"/>
    </w:rPr>
  </w:style>
  <w:style w:type="character" w:customStyle="1" w:styleId="CodeColorGrey30">
    <w:name w:val="CodeColorGrey30"/>
    <w:rsid w:val="00AC522A"/>
    <w:rPr>
      <w:rFonts w:cs="Arial"/>
      <w:color w:val="808080"/>
    </w:rPr>
  </w:style>
  <w:style w:type="character" w:customStyle="1" w:styleId="CodeColorGrey55">
    <w:name w:val="CodeColorGrey55"/>
    <w:rsid w:val="00AC522A"/>
    <w:rPr>
      <w:rFonts w:cs="Arial"/>
      <w:color w:val="C0C0C0"/>
    </w:rPr>
  </w:style>
  <w:style w:type="character" w:customStyle="1" w:styleId="CodeColorGrey80">
    <w:name w:val="CodeColorGrey80"/>
    <w:rsid w:val="00AC522A"/>
    <w:rPr>
      <w:rFonts w:cs="Arial"/>
      <w:color w:val="555555"/>
    </w:rPr>
  </w:style>
  <w:style w:type="character" w:customStyle="1" w:styleId="CodeColorHotPink">
    <w:name w:val="CodeColorHotPink"/>
    <w:rsid w:val="00AC522A"/>
    <w:rPr>
      <w:rFonts w:cs="Times New Roman"/>
      <w:color w:val="DF36FA"/>
      <w:szCs w:val="18"/>
    </w:rPr>
  </w:style>
  <w:style w:type="character" w:customStyle="1" w:styleId="CodeColorMagenta">
    <w:name w:val="CodeColorMagenta"/>
    <w:rsid w:val="00AC522A"/>
    <w:rPr>
      <w:rFonts w:cs="Arial"/>
      <w:color w:val="A31515"/>
    </w:rPr>
  </w:style>
  <w:style w:type="character" w:customStyle="1" w:styleId="CodeColorOrange">
    <w:name w:val="CodeColorOrange"/>
    <w:rsid w:val="00AC522A"/>
    <w:rPr>
      <w:rFonts w:cs="Arial"/>
      <w:color w:val="B96464"/>
    </w:rPr>
  </w:style>
  <w:style w:type="character" w:customStyle="1" w:styleId="CodeColorPeach">
    <w:name w:val="CodeColorPeach"/>
    <w:rsid w:val="00AC522A"/>
    <w:rPr>
      <w:rFonts w:cs="Arial"/>
      <w:color w:val="FFDBA3"/>
    </w:rPr>
  </w:style>
  <w:style w:type="character" w:customStyle="1" w:styleId="CodeColorPurple">
    <w:name w:val="CodeColorPurple"/>
    <w:rsid w:val="00AC522A"/>
    <w:rPr>
      <w:rFonts w:cs="Arial"/>
      <w:color w:val="951795"/>
    </w:rPr>
  </w:style>
  <w:style w:type="character" w:customStyle="1" w:styleId="CodeColorRed">
    <w:name w:val="CodeColorRed"/>
    <w:rsid w:val="00AC522A"/>
    <w:rPr>
      <w:rFonts w:cs="Arial"/>
      <w:color w:val="FF0000"/>
    </w:rPr>
  </w:style>
  <w:style w:type="character" w:customStyle="1" w:styleId="CodeColorRed2">
    <w:name w:val="CodeColorRed2"/>
    <w:rsid w:val="00AC522A"/>
    <w:rPr>
      <w:rFonts w:cs="Arial"/>
      <w:color w:val="800000"/>
    </w:rPr>
  </w:style>
  <w:style w:type="character" w:customStyle="1" w:styleId="CodeColorRed3">
    <w:name w:val="CodeColorRed3"/>
    <w:rsid w:val="00AC522A"/>
    <w:rPr>
      <w:rFonts w:cs="Arial"/>
      <w:color w:val="A31515"/>
    </w:rPr>
  </w:style>
  <w:style w:type="character" w:customStyle="1" w:styleId="CodeColorTealBlue">
    <w:name w:val="CodeColorTealBlue"/>
    <w:rsid w:val="00AC522A"/>
    <w:rPr>
      <w:rFonts w:cs="Times New Roman"/>
      <w:color w:val="008080"/>
      <w:szCs w:val="22"/>
    </w:rPr>
  </w:style>
  <w:style w:type="character" w:customStyle="1" w:styleId="CodeColorWhite">
    <w:name w:val="CodeColorWhite"/>
    <w:rsid w:val="00AC522A"/>
    <w:rPr>
      <w:rFonts w:cs="Arial"/>
      <w:color w:val="FFFFFF"/>
      <w:bdr w:val="none" w:sz="0" w:space="0" w:color="auto"/>
    </w:rPr>
  </w:style>
  <w:style w:type="character" w:customStyle="1" w:styleId="CodeColorPurple2">
    <w:name w:val="CodeColorPurple2"/>
    <w:rsid w:val="00AC522A"/>
    <w:rPr>
      <w:rFonts w:cs="Arial"/>
      <w:color w:val="800080"/>
    </w:rPr>
  </w:style>
  <w:style w:type="character" w:customStyle="1" w:styleId="Callout">
    <w:name w:val="Callout"/>
    <w:basedOn w:val="DefaultParagraphFont"/>
    <w:rsid w:val="00AC522A"/>
    <w:rPr>
      <w:bdr w:val="none" w:sz="0" w:space="0" w:color="auto"/>
      <w:shd w:val="clear" w:color="auto" w:fill="B2A1C7" w:themeFill="accent4" w:themeFillTint="99"/>
    </w:rPr>
  </w:style>
  <w:style w:type="paragraph" w:customStyle="1" w:styleId="ContentsH3">
    <w:name w:val="ContentsH3"/>
    <w:qFormat/>
    <w:rsid w:val="00AC522A"/>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AC522A"/>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AC522A"/>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AC522A"/>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AC522A"/>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AC522A"/>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AC522A"/>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AC522A"/>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AC522A"/>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AC522A"/>
    <w:rPr>
      <w:b/>
      <w:bCs/>
      <w:smallCaps/>
      <w:spacing w:val="5"/>
    </w:rPr>
  </w:style>
  <w:style w:type="character" w:styleId="Emphasis">
    <w:name w:val="Emphasis"/>
    <w:basedOn w:val="DefaultParagraphFont"/>
    <w:uiPriority w:val="99"/>
    <w:rsid w:val="00AC522A"/>
    <w:rPr>
      <w:i/>
      <w:iCs/>
    </w:rPr>
  </w:style>
  <w:style w:type="character" w:styleId="FollowedHyperlink">
    <w:name w:val="FollowedHyperlink"/>
    <w:basedOn w:val="DefaultParagraphFont"/>
    <w:uiPriority w:val="99"/>
    <w:semiHidden/>
    <w:rsid w:val="00AC522A"/>
    <w:rPr>
      <w:color w:val="800080" w:themeColor="followedHyperlink"/>
      <w:u w:val="single"/>
    </w:rPr>
  </w:style>
  <w:style w:type="character" w:styleId="HTMLAcronym">
    <w:name w:val="HTML Acronym"/>
    <w:basedOn w:val="DefaultParagraphFont"/>
    <w:uiPriority w:val="99"/>
    <w:semiHidden/>
    <w:rsid w:val="00AC522A"/>
  </w:style>
  <w:style w:type="character" w:styleId="HTMLCite">
    <w:name w:val="HTML Cite"/>
    <w:basedOn w:val="DefaultParagraphFont"/>
    <w:uiPriority w:val="99"/>
    <w:semiHidden/>
    <w:rsid w:val="00AC522A"/>
    <w:rPr>
      <w:i/>
      <w:iCs/>
    </w:rPr>
  </w:style>
  <w:style w:type="character" w:styleId="HTMLCode">
    <w:name w:val="HTML Code"/>
    <w:basedOn w:val="DefaultParagraphFont"/>
    <w:uiPriority w:val="99"/>
    <w:semiHidden/>
    <w:rsid w:val="00AC522A"/>
    <w:rPr>
      <w:rFonts w:ascii="Consolas" w:hAnsi="Consolas"/>
      <w:sz w:val="20"/>
      <w:szCs w:val="20"/>
    </w:rPr>
  </w:style>
  <w:style w:type="character" w:styleId="HTMLDefinition">
    <w:name w:val="HTML Definition"/>
    <w:basedOn w:val="DefaultParagraphFont"/>
    <w:uiPriority w:val="99"/>
    <w:semiHidden/>
    <w:rsid w:val="00AC522A"/>
    <w:rPr>
      <w:i/>
      <w:iCs/>
    </w:rPr>
  </w:style>
  <w:style w:type="character" w:styleId="HTMLKeyboard">
    <w:name w:val="HTML Keyboard"/>
    <w:basedOn w:val="DefaultParagraphFont"/>
    <w:uiPriority w:val="99"/>
    <w:semiHidden/>
    <w:rsid w:val="00AC522A"/>
    <w:rPr>
      <w:rFonts w:ascii="Consolas" w:hAnsi="Consolas"/>
      <w:sz w:val="20"/>
      <w:szCs w:val="20"/>
    </w:rPr>
  </w:style>
  <w:style w:type="character" w:styleId="HTMLSample">
    <w:name w:val="HTML Sample"/>
    <w:basedOn w:val="DefaultParagraphFont"/>
    <w:uiPriority w:val="99"/>
    <w:semiHidden/>
    <w:rsid w:val="00AC522A"/>
    <w:rPr>
      <w:rFonts w:ascii="Consolas" w:hAnsi="Consolas"/>
      <w:sz w:val="24"/>
      <w:szCs w:val="24"/>
    </w:rPr>
  </w:style>
  <w:style w:type="character" w:styleId="HTMLTypewriter">
    <w:name w:val="HTML Typewriter"/>
    <w:basedOn w:val="DefaultParagraphFont"/>
    <w:uiPriority w:val="99"/>
    <w:semiHidden/>
    <w:rsid w:val="00AC522A"/>
    <w:rPr>
      <w:rFonts w:ascii="Consolas" w:hAnsi="Consolas"/>
      <w:sz w:val="20"/>
      <w:szCs w:val="20"/>
    </w:rPr>
  </w:style>
  <w:style w:type="character" w:styleId="HTMLVariable">
    <w:name w:val="HTML Variable"/>
    <w:basedOn w:val="DefaultParagraphFont"/>
    <w:uiPriority w:val="99"/>
    <w:semiHidden/>
    <w:rsid w:val="00AC522A"/>
    <w:rPr>
      <w:i/>
      <w:iCs/>
    </w:rPr>
  </w:style>
  <w:style w:type="character" w:styleId="IntenseEmphasis">
    <w:name w:val="Intense Emphasis"/>
    <w:basedOn w:val="DefaultParagraphFont"/>
    <w:uiPriority w:val="99"/>
    <w:rsid w:val="00AC522A"/>
    <w:rPr>
      <w:b/>
      <w:bCs/>
      <w:i/>
      <w:iCs/>
      <w:color w:val="4F81BD" w:themeColor="accent1"/>
    </w:rPr>
  </w:style>
  <w:style w:type="character" w:styleId="IntenseReference">
    <w:name w:val="Intense Reference"/>
    <w:basedOn w:val="DefaultParagraphFont"/>
    <w:uiPriority w:val="99"/>
    <w:rsid w:val="00AC522A"/>
    <w:rPr>
      <w:b/>
      <w:bCs/>
      <w:smallCaps/>
      <w:color w:val="C0504D" w:themeColor="accent2"/>
      <w:spacing w:val="5"/>
      <w:u w:val="single"/>
    </w:rPr>
  </w:style>
  <w:style w:type="character" w:styleId="LineNumber">
    <w:name w:val="line number"/>
    <w:basedOn w:val="DefaultParagraphFont"/>
    <w:uiPriority w:val="99"/>
    <w:semiHidden/>
    <w:rsid w:val="00AC522A"/>
  </w:style>
  <w:style w:type="character" w:styleId="PageNumber">
    <w:name w:val="page number"/>
    <w:basedOn w:val="DefaultParagraphFont"/>
    <w:uiPriority w:val="99"/>
    <w:semiHidden/>
    <w:rsid w:val="00AC522A"/>
  </w:style>
  <w:style w:type="character" w:styleId="PlaceholderText">
    <w:name w:val="Placeholder Text"/>
    <w:basedOn w:val="DefaultParagraphFont"/>
    <w:uiPriority w:val="99"/>
    <w:semiHidden/>
    <w:rsid w:val="00AC522A"/>
    <w:rPr>
      <w:color w:val="808080"/>
    </w:rPr>
  </w:style>
  <w:style w:type="character" w:styleId="SubtleEmphasis">
    <w:name w:val="Subtle Emphasis"/>
    <w:basedOn w:val="DefaultParagraphFont"/>
    <w:uiPriority w:val="99"/>
    <w:rsid w:val="00AC522A"/>
    <w:rPr>
      <w:i/>
      <w:iCs/>
      <w:color w:val="808080" w:themeColor="text1" w:themeTint="7F"/>
    </w:rPr>
  </w:style>
  <w:style w:type="character" w:styleId="SubtleReference">
    <w:name w:val="Subtle Reference"/>
    <w:basedOn w:val="DefaultParagraphFont"/>
    <w:uiPriority w:val="99"/>
    <w:qFormat/>
    <w:rsid w:val="00AC522A"/>
    <w:rPr>
      <w:smallCaps/>
      <w:color w:val="C0504D" w:themeColor="accent2"/>
      <w:u w:val="single"/>
    </w:rPr>
  </w:style>
  <w:style w:type="table" w:styleId="LightShading-Accent5">
    <w:name w:val="Light Shading Accent 5"/>
    <w:basedOn w:val="TableNormal"/>
    <w:uiPriority w:val="60"/>
    <w:rsid w:val="00AC522A"/>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AC522A"/>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AC522A"/>
    <w:pPr>
      <w:spacing w:before="240" w:after="240" w:line="240" w:lineRule="auto"/>
      <w:ind w:left="4320"/>
      <w:contextualSpacing/>
      <w:jc w:val="right"/>
    </w:pPr>
    <w:rPr>
      <w:rFonts w:ascii="Arial" w:eastAsia="Times New Roman" w:hAnsi="Arial" w:cs="Times New Roman"/>
      <w:snapToGrid w:val="0"/>
      <w:sz w:val="18"/>
      <w:szCs w:val="20"/>
    </w:rPr>
  </w:style>
  <w:style w:type="paragraph" w:customStyle="1" w:styleId="H">
    <w:name w:val="H"/>
    <w:basedOn w:val="Para"/>
    <w:rsid w:val="006034C1"/>
  </w:style>
  <w:style w:type="paragraph" w:styleId="NormalWeb">
    <w:name w:val="Normal (Web)"/>
    <w:basedOn w:val="Normal"/>
    <w:uiPriority w:val="99"/>
    <w:semiHidden/>
    <w:rsid w:val="00CB7E08"/>
    <w:rPr>
      <w:rFonts w:ascii="Times New Roman" w:hAnsi="Times New Roman" w:cs="Times New Roman"/>
      <w:sz w:val="24"/>
      <w:szCs w:val="24"/>
    </w:rPr>
  </w:style>
  <w:style w:type="character" w:customStyle="1" w:styleId="Heading6Char">
    <w:name w:val="Heading 6 Char"/>
    <w:basedOn w:val="DefaultParagraphFont"/>
    <w:link w:val="Heading6"/>
    <w:rsid w:val="00CB7E08"/>
  </w:style>
  <w:style w:type="character" w:customStyle="1" w:styleId="Heading7Char">
    <w:name w:val="Heading 7 Char"/>
    <w:basedOn w:val="DefaultParagraphFont"/>
    <w:link w:val="Heading7"/>
    <w:rsid w:val="00CB7E08"/>
  </w:style>
  <w:style w:type="character" w:customStyle="1" w:styleId="Heading8Char">
    <w:name w:val="Heading 8 Char"/>
    <w:basedOn w:val="DefaultParagraphFont"/>
    <w:link w:val="Heading8"/>
    <w:rsid w:val="00CB7E08"/>
  </w:style>
  <w:style w:type="character" w:customStyle="1" w:styleId="Heading9Char">
    <w:name w:val="Heading 9 Char"/>
    <w:basedOn w:val="DefaultParagraphFont"/>
    <w:link w:val="Heading9"/>
    <w:rsid w:val="00CB7E08"/>
  </w:style>
  <w:style w:type="paragraph" w:customStyle="1" w:styleId="wsBlockA">
    <w:name w:val="wsBlockA"/>
    <w:basedOn w:val="Normal"/>
    <w:qFormat/>
    <w:rsid w:val="00CB7E08"/>
    <w:pPr>
      <w:spacing w:before="120" w:after="120" w:line="240" w:lineRule="auto"/>
      <w:ind w:left="2160" w:right="1440"/>
    </w:pPr>
    <w:rPr>
      <w:rFonts w:ascii="Arial" w:hAnsi="Arial" w:cs="Times New Roman"/>
      <w:sz w:val="20"/>
    </w:rPr>
  </w:style>
  <w:style w:type="paragraph" w:customStyle="1" w:styleId="CodeScreen80">
    <w:name w:val="CodeScreen80"/>
    <w:qFormat/>
    <w:rsid w:val="00CB7E08"/>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CB7E08"/>
    <w:pPr>
      <w:shd w:val="pct25" w:color="auto" w:fill="auto"/>
    </w:pPr>
  </w:style>
  <w:style w:type="paragraph" w:styleId="HTMLPreformatted">
    <w:name w:val="HTML Preformatted"/>
    <w:basedOn w:val="Normal"/>
    <w:link w:val="HTMLPreformattedChar"/>
    <w:uiPriority w:val="99"/>
    <w:semiHidden/>
    <w:rsid w:val="00CB7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CB7E08"/>
    <w:rPr>
      <w:rFonts w:ascii="Verdana" w:eastAsia="Times New Roman" w:hAnsi="Verdana" w:cs="Courier New"/>
      <w:sz w:val="18"/>
      <w:szCs w:val="18"/>
    </w:rPr>
  </w:style>
  <w:style w:type="paragraph" w:customStyle="1" w:styleId="CodeLabel">
    <w:name w:val="CodeLabel"/>
    <w:qFormat/>
    <w:rsid w:val="00CB7E08"/>
    <w:pPr>
      <w:numPr>
        <w:numId w:val="11"/>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CB7E08"/>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CB7E08"/>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CB7E08"/>
    <w:pPr>
      <w:spacing w:before="0"/>
      <w:contextualSpacing w:val="0"/>
    </w:pPr>
  </w:style>
  <w:style w:type="paragraph" w:customStyle="1" w:styleId="ExtractContinued">
    <w:name w:val="ExtractContinued"/>
    <w:basedOn w:val="ExtractPara"/>
    <w:qFormat/>
    <w:rsid w:val="00CB7E08"/>
    <w:pPr>
      <w:spacing w:before="0"/>
      <w:ind w:firstLine="720"/>
    </w:pPr>
  </w:style>
  <w:style w:type="paragraph" w:customStyle="1" w:styleId="OnlineReference">
    <w:name w:val="OnlineReference"/>
    <w:qFormat/>
    <w:rsid w:val="00CB7E08"/>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CB7E08"/>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CB7E08"/>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CB7E08"/>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CB7E08"/>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CB7E08"/>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CB7E08"/>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CB7E08"/>
    <w:pPr>
      <w:numPr>
        <w:numId w:val="12"/>
      </w:numPr>
      <w:spacing w:before="120" w:after="120" w:line="240" w:lineRule="auto"/>
    </w:pPr>
    <w:rPr>
      <w:rFonts w:ascii="Arial" w:hAnsi="Arial" w:cs="Times New Roman"/>
      <w:sz w:val="26"/>
    </w:rPr>
  </w:style>
  <w:style w:type="paragraph" w:customStyle="1" w:styleId="wsListBulletedB">
    <w:name w:val="wsListBulletedB"/>
    <w:basedOn w:val="Normal"/>
    <w:qFormat/>
    <w:rsid w:val="00CB7E08"/>
    <w:pPr>
      <w:numPr>
        <w:numId w:val="13"/>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CB7E08"/>
    <w:pPr>
      <w:numPr>
        <w:numId w:val="14"/>
      </w:numPr>
      <w:spacing w:before="120" w:after="120" w:line="240" w:lineRule="auto"/>
    </w:pPr>
    <w:rPr>
      <w:rFonts w:ascii="Verdana" w:hAnsi="Verdana" w:cs="Times New Roman"/>
      <w:sz w:val="26"/>
    </w:rPr>
  </w:style>
  <w:style w:type="paragraph" w:customStyle="1" w:styleId="wsListNumberedA">
    <w:name w:val="wsListNumberedA"/>
    <w:basedOn w:val="Normal"/>
    <w:qFormat/>
    <w:rsid w:val="00CB7E08"/>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CB7E08"/>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CB7E08"/>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CB7E08"/>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CB7E08"/>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CB7E08"/>
    <w:pPr>
      <w:spacing w:before="120" w:after="120" w:line="240" w:lineRule="auto"/>
      <w:ind w:left="1440"/>
    </w:pPr>
    <w:rPr>
      <w:rFonts w:ascii="Verdana" w:hAnsi="Verdana" w:cs="Times New Roman"/>
      <w:sz w:val="26"/>
    </w:rPr>
  </w:style>
  <w:style w:type="paragraph" w:customStyle="1" w:styleId="wsNameDate">
    <w:name w:val="wsNameDate"/>
    <w:qFormat/>
    <w:rsid w:val="00CB7E08"/>
    <w:pPr>
      <w:spacing w:before="240" w:after="240" w:line="240" w:lineRule="auto"/>
    </w:pPr>
    <w:rPr>
      <w:rFonts w:ascii="Arial" w:hAnsi="Arial" w:cs="Times New Roman"/>
      <w:b/>
      <w:sz w:val="28"/>
    </w:rPr>
  </w:style>
  <w:style w:type="paragraph" w:customStyle="1" w:styleId="wsParaA">
    <w:name w:val="wsParaA"/>
    <w:basedOn w:val="Normal"/>
    <w:qFormat/>
    <w:rsid w:val="00CB7E08"/>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CB7E08"/>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CB7E08"/>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CB7E08"/>
    <w:pPr>
      <w:spacing w:after="0" w:line="240" w:lineRule="auto"/>
    </w:pPr>
    <w:rPr>
      <w:rFonts w:ascii="Arial" w:hAnsi="Arial" w:cs="Times New Roman"/>
      <w:b/>
      <w:sz w:val="36"/>
      <w:szCs w:val="32"/>
    </w:rPr>
  </w:style>
  <w:style w:type="paragraph" w:customStyle="1" w:styleId="RecipeTool">
    <w:name w:val="RecipeTool"/>
    <w:qFormat/>
    <w:rsid w:val="00CB7E08"/>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CB7E08"/>
    <w:rPr>
      <w:bdr w:val="none" w:sz="0" w:space="0" w:color="auto"/>
      <w:shd w:val="clear" w:color="auto" w:fill="92D050"/>
    </w:rPr>
  </w:style>
  <w:style w:type="character" w:customStyle="1" w:styleId="TextCircled">
    <w:name w:val="TextCircled"/>
    <w:basedOn w:val="DefaultParagraphFont"/>
    <w:qFormat/>
    <w:rsid w:val="00CB7E08"/>
    <w:rPr>
      <w:bdr w:val="single" w:sz="18" w:space="0" w:color="92D050"/>
    </w:rPr>
  </w:style>
  <w:style w:type="paragraph" w:customStyle="1" w:styleId="ChapterObjectives">
    <w:name w:val="ChapterObjectives"/>
    <w:next w:val="Normal"/>
    <w:rsid w:val="00CB7E08"/>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CB7E08"/>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CB7E08"/>
    <w:pPr>
      <w:spacing w:after="120"/>
      <w:ind w:left="720" w:firstLine="720"/>
    </w:pPr>
    <w:rPr>
      <w:snapToGrid w:val="0"/>
      <w:sz w:val="26"/>
    </w:rPr>
  </w:style>
  <w:style w:type="paragraph" w:styleId="Quote">
    <w:name w:val="Quote"/>
    <w:link w:val="QuoteChar"/>
    <w:qFormat/>
    <w:rsid w:val="00CB7E08"/>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CB7E08"/>
    <w:rPr>
      <w:rFonts w:ascii="Times New Roman" w:eastAsia="Times New Roman" w:hAnsi="Times New Roman" w:cs="Times New Roman"/>
      <w:snapToGrid w:val="0"/>
      <w:sz w:val="26"/>
      <w:szCs w:val="20"/>
    </w:rPr>
  </w:style>
  <w:style w:type="paragraph" w:styleId="BodyText">
    <w:name w:val="Body Text"/>
    <w:basedOn w:val="Normal"/>
    <w:link w:val="BodyTextChar"/>
    <w:semiHidden/>
    <w:rsid w:val="00CB7E08"/>
    <w:pPr>
      <w:spacing w:after="120"/>
    </w:pPr>
  </w:style>
  <w:style w:type="character" w:customStyle="1" w:styleId="BodyTextChar">
    <w:name w:val="Body Text Char"/>
    <w:basedOn w:val="DefaultParagraphFont"/>
    <w:link w:val="BodyText"/>
    <w:semiHidden/>
    <w:rsid w:val="00CB7E08"/>
  </w:style>
  <w:style w:type="paragraph" w:customStyle="1" w:styleId="Comment">
    <w:name w:val="Comment"/>
    <w:next w:val="Normal"/>
    <w:rsid w:val="00CB7E08"/>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CB7E08"/>
    <w:rPr>
      <w:i/>
    </w:rPr>
  </w:style>
  <w:style w:type="character" w:customStyle="1" w:styleId="DigitalOnlyText">
    <w:name w:val="DigitalOnlyText"/>
    <w:rsid w:val="00CB7E08"/>
    <w:rPr>
      <w:bdr w:val="single" w:sz="2" w:space="0" w:color="002060"/>
      <w:shd w:val="clear" w:color="auto" w:fill="auto"/>
    </w:rPr>
  </w:style>
  <w:style w:type="paragraph" w:styleId="Salutation">
    <w:name w:val="Salutation"/>
    <w:basedOn w:val="Normal"/>
    <w:next w:val="Normal"/>
    <w:link w:val="SalutationChar"/>
    <w:semiHidden/>
    <w:rsid w:val="00CB7E08"/>
  </w:style>
  <w:style w:type="character" w:customStyle="1" w:styleId="SalutationChar">
    <w:name w:val="Salutation Char"/>
    <w:basedOn w:val="DefaultParagraphFont"/>
    <w:link w:val="Salutation"/>
    <w:semiHidden/>
    <w:rsid w:val="00CB7E08"/>
  </w:style>
  <w:style w:type="paragraph" w:styleId="ListBullet">
    <w:name w:val="List Bullet"/>
    <w:basedOn w:val="Normal"/>
    <w:autoRedefine/>
    <w:semiHidden/>
    <w:rsid w:val="00CB7E08"/>
  </w:style>
  <w:style w:type="paragraph" w:styleId="FootnoteText">
    <w:name w:val="footnote text"/>
    <w:basedOn w:val="Normal"/>
    <w:link w:val="FootnoteTextChar"/>
    <w:semiHidden/>
    <w:rsid w:val="00CB7E08"/>
    <w:rPr>
      <w:sz w:val="20"/>
    </w:rPr>
  </w:style>
  <w:style w:type="character" w:customStyle="1" w:styleId="FootnoteTextChar">
    <w:name w:val="Footnote Text Char"/>
    <w:basedOn w:val="DefaultParagraphFont"/>
    <w:link w:val="FootnoteText"/>
    <w:semiHidden/>
    <w:rsid w:val="00CB7E08"/>
    <w:rPr>
      <w:sz w:val="20"/>
    </w:rPr>
  </w:style>
  <w:style w:type="character" w:styleId="FootnoteReference">
    <w:name w:val="footnote reference"/>
    <w:basedOn w:val="DefaultParagraphFont"/>
    <w:semiHidden/>
    <w:rsid w:val="00CB7E08"/>
    <w:rPr>
      <w:vertAlign w:val="superscript"/>
    </w:rPr>
  </w:style>
  <w:style w:type="paragraph" w:customStyle="1" w:styleId="Series">
    <w:name w:val="Series"/>
    <w:rsid w:val="00CB7E08"/>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CB7E08"/>
    <w:pPr>
      <w:spacing w:after="120"/>
      <w:ind w:left="1440" w:right="1440"/>
    </w:pPr>
  </w:style>
  <w:style w:type="paragraph" w:customStyle="1" w:styleId="PullQuotePara">
    <w:name w:val="PullQuotePara"/>
    <w:basedOn w:val="Normal"/>
    <w:qFormat/>
    <w:rsid w:val="00CB7E08"/>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CB7E08"/>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CB7E08"/>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CB7E08"/>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CB7E08"/>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CB7E08"/>
    <w:rPr>
      <w:b/>
    </w:rPr>
  </w:style>
  <w:style w:type="paragraph" w:customStyle="1" w:styleId="RecipeNutritionHead">
    <w:name w:val="RecipeNutritionHead"/>
    <w:basedOn w:val="RecipeNutritionInfo"/>
    <w:next w:val="RecipeNutritionInfo"/>
    <w:qFormat/>
    <w:rsid w:val="00CB7E08"/>
    <w:pPr>
      <w:spacing w:after="0"/>
    </w:pPr>
    <w:rPr>
      <w:b/>
    </w:rPr>
  </w:style>
  <w:style w:type="character" w:customStyle="1" w:styleId="DigitalLinkText">
    <w:name w:val="DigitalLinkText"/>
    <w:rsid w:val="00CB7E08"/>
    <w:rPr>
      <w:bdr w:val="none" w:sz="0" w:space="0" w:color="auto"/>
      <w:shd w:val="clear" w:color="auto" w:fill="D6E3BC"/>
    </w:rPr>
  </w:style>
  <w:style w:type="character" w:customStyle="1" w:styleId="DigitalLinkURL">
    <w:name w:val="DigitalLinkURL"/>
    <w:rsid w:val="00CB7E08"/>
    <w:rPr>
      <w:bdr w:val="none" w:sz="0" w:space="0" w:color="auto"/>
      <w:shd w:val="clear" w:color="auto" w:fill="EAF1DD"/>
    </w:rPr>
  </w:style>
  <w:style w:type="character" w:customStyle="1" w:styleId="KeyTermDefinition">
    <w:name w:val="KeyTermDefinition"/>
    <w:basedOn w:val="DefaultParagraphFont"/>
    <w:rsid w:val="00CB7E08"/>
    <w:rPr>
      <w:bdr w:val="none" w:sz="0" w:space="0" w:color="auto"/>
      <w:shd w:val="clear" w:color="auto" w:fill="92CDDC"/>
    </w:rPr>
  </w:style>
  <w:style w:type="paragraph" w:customStyle="1" w:styleId="ContentsAuthor">
    <w:name w:val="ContentsAuthor"/>
    <w:next w:val="ContentsH1"/>
    <w:qFormat/>
    <w:rsid w:val="00CB7E08"/>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CB7E08"/>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CB7E08"/>
  </w:style>
  <w:style w:type="character" w:customStyle="1" w:styleId="TwitterLink">
    <w:name w:val="TwitterLink"/>
    <w:basedOn w:val="DefaultParagraphFont"/>
    <w:rsid w:val="00CB7E08"/>
    <w:rPr>
      <w:rFonts w:ascii="Courier New" w:hAnsi="Courier New"/>
      <w:u w:val="dash"/>
    </w:rPr>
  </w:style>
  <w:style w:type="paragraph" w:customStyle="1" w:styleId="Style2">
    <w:name w:val="Style2"/>
    <w:basedOn w:val="ChapterTitle"/>
    <w:qFormat/>
    <w:rsid w:val="00CB7E08"/>
  </w:style>
  <w:style w:type="paragraph" w:customStyle="1" w:styleId="DialogSource">
    <w:name w:val="DialogSource"/>
    <w:rsid w:val="00CB7E08"/>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CB7E08"/>
    <w:rPr>
      <w:rFonts w:cs="Courier New"/>
      <w:color w:val="FF0000"/>
      <w:sz w:val="16"/>
      <w:szCs w:val="16"/>
      <w:bdr w:val="none" w:sz="0" w:space="0" w:color="auto"/>
      <w:shd w:val="clear" w:color="auto" w:fill="FFFFFF" w:themeFill="background1"/>
    </w:rPr>
  </w:style>
  <w:style w:type="character" w:customStyle="1" w:styleId="PrintOnlyText">
    <w:name w:val="PrintOnlyText"/>
    <w:rsid w:val="00CB7E08"/>
    <w:rPr>
      <w:bdr w:val="single" w:sz="2" w:space="0" w:color="FF0000"/>
    </w:rPr>
  </w:style>
  <w:style w:type="character" w:customStyle="1" w:styleId="CodeColorBlueBold">
    <w:name w:val="CodeColorBlueBold"/>
    <w:basedOn w:val="CodeColorBlue"/>
    <w:rsid w:val="00CB7E08"/>
    <w:rPr>
      <w:rFonts w:cs="Arial"/>
      <w:b/>
      <w:color w:val="0000FF"/>
    </w:rPr>
  </w:style>
  <w:style w:type="character" w:customStyle="1" w:styleId="CodeColorBlue2Bold">
    <w:name w:val="CodeColorBlue2Bold"/>
    <w:basedOn w:val="CodeColorBlue2"/>
    <w:rsid w:val="00CB7E08"/>
    <w:rPr>
      <w:rFonts w:cs="Arial"/>
      <w:b/>
      <w:color w:val="0000A5"/>
    </w:rPr>
  </w:style>
  <w:style w:type="character" w:customStyle="1" w:styleId="CodeColorBlue3Bold">
    <w:name w:val="CodeColorBlue3Bold"/>
    <w:basedOn w:val="CodeColorBlue3"/>
    <w:rsid w:val="00CB7E08"/>
    <w:rPr>
      <w:rFonts w:cs="Arial"/>
      <w:b/>
      <w:color w:val="6464B9"/>
    </w:rPr>
  </w:style>
  <w:style w:type="character" w:customStyle="1" w:styleId="CodeColorBluegreenBold">
    <w:name w:val="CodeColorBluegreenBold"/>
    <w:basedOn w:val="CodeColorBluegreen"/>
    <w:rsid w:val="00CB7E08"/>
    <w:rPr>
      <w:rFonts w:cs="Arial"/>
      <w:b/>
      <w:color w:val="2B91AF"/>
    </w:rPr>
  </w:style>
  <w:style w:type="character" w:customStyle="1" w:styleId="CodeColorBrownBold">
    <w:name w:val="CodeColorBrownBold"/>
    <w:basedOn w:val="CodeColorBrown"/>
    <w:rsid w:val="00CB7E08"/>
    <w:rPr>
      <w:rFonts w:cs="Arial"/>
      <w:b/>
      <w:color w:val="A31515"/>
    </w:rPr>
  </w:style>
  <w:style w:type="character" w:customStyle="1" w:styleId="CodeColorDkBlueBold">
    <w:name w:val="CodeColorDkBlueBold"/>
    <w:basedOn w:val="CodeColorDkBlue"/>
    <w:rsid w:val="00CB7E08"/>
    <w:rPr>
      <w:rFonts w:cs="Times New Roman"/>
      <w:b/>
      <w:color w:val="000080"/>
      <w:szCs w:val="22"/>
    </w:rPr>
  </w:style>
  <w:style w:type="character" w:customStyle="1" w:styleId="CodeColorGreenBold">
    <w:name w:val="CodeColorGreenBold"/>
    <w:basedOn w:val="CodeColorGreen"/>
    <w:rsid w:val="00CB7E08"/>
    <w:rPr>
      <w:rFonts w:cs="Arial"/>
      <w:b/>
      <w:color w:val="008000"/>
    </w:rPr>
  </w:style>
  <w:style w:type="character" w:customStyle="1" w:styleId="CodeColorGrey30Bold">
    <w:name w:val="CodeColorGrey30Bold"/>
    <w:basedOn w:val="CodeColorGrey30"/>
    <w:rsid w:val="00CB7E08"/>
    <w:rPr>
      <w:rFonts w:cs="Arial"/>
      <w:b/>
      <w:color w:val="808080"/>
    </w:rPr>
  </w:style>
  <w:style w:type="character" w:customStyle="1" w:styleId="CodeColorGrey55Bold">
    <w:name w:val="CodeColorGrey55Bold"/>
    <w:basedOn w:val="CodeColorGrey55"/>
    <w:rsid w:val="00CB7E08"/>
    <w:rPr>
      <w:rFonts w:cs="Arial"/>
      <w:b/>
      <w:color w:val="C0C0C0"/>
    </w:rPr>
  </w:style>
  <w:style w:type="character" w:customStyle="1" w:styleId="CodeColorGrey80Bold">
    <w:name w:val="CodeColorGrey80Bold"/>
    <w:basedOn w:val="CodeColorGrey80"/>
    <w:rsid w:val="00CB7E08"/>
    <w:rPr>
      <w:rFonts w:cs="Arial"/>
      <w:b/>
      <w:color w:val="555555"/>
    </w:rPr>
  </w:style>
  <w:style w:type="character" w:customStyle="1" w:styleId="CodeColorHotPinkBold">
    <w:name w:val="CodeColorHotPinkBold"/>
    <w:basedOn w:val="CodeColorHotPink"/>
    <w:rsid w:val="00CB7E08"/>
    <w:rPr>
      <w:rFonts w:cs="Times New Roman"/>
      <w:b/>
      <w:color w:val="DF36FA"/>
      <w:szCs w:val="18"/>
    </w:rPr>
  </w:style>
  <w:style w:type="character" w:customStyle="1" w:styleId="CodeColorMagentaBold">
    <w:name w:val="CodeColorMagentaBold"/>
    <w:basedOn w:val="CodeColorMagenta"/>
    <w:rsid w:val="00CB7E08"/>
    <w:rPr>
      <w:rFonts w:cs="Arial"/>
      <w:b/>
      <w:color w:val="844646"/>
    </w:rPr>
  </w:style>
  <w:style w:type="character" w:customStyle="1" w:styleId="CodeColorOrangeBold">
    <w:name w:val="CodeColorOrangeBold"/>
    <w:basedOn w:val="CodeColorOrange"/>
    <w:rsid w:val="00CB7E08"/>
    <w:rPr>
      <w:rFonts w:cs="Arial"/>
      <w:b/>
      <w:color w:val="B96464"/>
    </w:rPr>
  </w:style>
  <w:style w:type="character" w:customStyle="1" w:styleId="CodeColorPeachBold">
    <w:name w:val="CodeColorPeachBold"/>
    <w:basedOn w:val="CodeColorPeach"/>
    <w:rsid w:val="00CB7E08"/>
    <w:rPr>
      <w:rFonts w:cs="Arial"/>
      <w:b/>
      <w:color w:val="FFDBA3"/>
    </w:rPr>
  </w:style>
  <w:style w:type="character" w:customStyle="1" w:styleId="CodeColorPurpleBold">
    <w:name w:val="CodeColorPurpleBold"/>
    <w:basedOn w:val="CodeColorPurple"/>
    <w:rsid w:val="00CB7E08"/>
    <w:rPr>
      <w:rFonts w:cs="Arial"/>
      <w:b/>
      <w:color w:val="951795"/>
    </w:rPr>
  </w:style>
  <w:style w:type="character" w:customStyle="1" w:styleId="CodeColorPurple2Bold">
    <w:name w:val="CodeColorPurple2Bold"/>
    <w:basedOn w:val="CodeColorPurple2"/>
    <w:rsid w:val="00CB7E08"/>
    <w:rPr>
      <w:rFonts w:cs="Arial"/>
      <w:b/>
      <w:color w:val="800080"/>
    </w:rPr>
  </w:style>
  <w:style w:type="character" w:customStyle="1" w:styleId="CodeColorRedBold">
    <w:name w:val="CodeColorRedBold"/>
    <w:basedOn w:val="CodeColorRed"/>
    <w:rsid w:val="00CB7E08"/>
    <w:rPr>
      <w:rFonts w:cs="Arial"/>
      <w:b/>
      <w:color w:val="FF0000"/>
    </w:rPr>
  </w:style>
  <w:style w:type="character" w:customStyle="1" w:styleId="CodeColorRed2Bold">
    <w:name w:val="CodeColorRed2Bold"/>
    <w:basedOn w:val="CodeColorRed2"/>
    <w:rsid w:val="00CB7E08"/>
    <w:rPr>
      <w:rFonts w:cs="Arial"/>
      <w:b/>
      <w:color w:val="800000"/>
    </w:rPr>
  </w:style>
  <w:style w:type="character" w:customStyle="1" w:styleId="CodeColorRed3Bold">
    <w:name w:val="CodeColorRed3Bold"/>
    <w:basedOn w:val="CodeColorRed3"/>
    <w:rsid w:val="00CB7E08"/>
    <w:rPr>
      <w:rFonts w:cs="Arial"/>
      <w:b/>
      <w:color w:val="A31515"/>
    </w:rPr>
  </w:style>
  <w:style w:type="character" w:customStyle="1" w:styleId="CodeColorTealBlueBold">
    <w:name w:val="CodeColorTealBlueBold"/>
    <w:basedOn w:val="CodeColorTealBlue"/>
    <w:rsid w:val="00CB7E08"/>
    <w:rPr>
      <w:rFonts w:cs="Times New Roman"/>
      <w:b/>
      <w:color w:val="008080"/>
      <w:szCs w:val="22"/>
    </w:rPr>
  </w:style>
  <w:style w:type="character" w:customStyle="1" w:styleId="CodeColorWhiteBold">
    <w:name w:val="CodeColorWhiteBold"/>
    <w:basedOn w:val="CodeColorWhite"/>
    <w:rsid w:val="00CB7E08"/>
    <w:rPr>
      <w:rFonts w:cs="Arial"/>
      <w:b/>
      <w:color w:val="FFFFFF"/>
      <w:bdr w:val="none" w:sz="0" w:space="0" w:color="auto"/>
    </w:rPr>
  </w:style>
  <w:style w:type="paragraph" w:customStyle="1" w:styleId="RecipeVariationHead">
    <w:name w:val="RecipeVariationHead"/>
    <w:rsid w:val="00CB7E08"/>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CB7E08"/>
    <w:rPr>
      <w:bdr w:val="none" w:sz="0" w:space="0" w:color="auto"/>
      <w:shd w:val="clear" w:color="auto" w:fill="D6E3BC"/>
    </w:rPr>
  </w:style>
  <w:style w:type="character" w:customStyle="1" w:styleId="DigitalLinkDestination">
    <w:name w:val="DigitalLinkDestination"/>
    <w:rsid w:val="00CB7E08"/>
    <w:rPr>
      <w:bdr w:val="none" w:sz="0" w:space="0" w:color="auto"/>
      <w:shd w:val="clear" w:color="auto" w:fill="EAF1DD"/>
    </w:rPr>
  </w:style>
  <w:style w:type="paragraph" w:customStyle="1" w:styleId="TableListBulleted">
    <w:name w:val="TableListBulleted"/>
    <w:qFormat/>
    <w:rsid w:val="00CB7E08"/>
    <w:pPr>
      <w:numPr>
        <w:numId w:val="16"/>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CB7E08"/>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CB7E08"/>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CB7E08"/>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CB7E08"/>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CB7E08"/>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CB7E08"/>
    <w:pPr>
      <w:numPr>
        <w:numId w:val="17"/>
      </w:numPr>
    </w:pPr>
  </w:style>
  <w:style w:type="numbering" w:styleId="1ai">
    <w:name w:val="Outline List 1"/>
    <w:basedOn w:val="NoList"/>
    <w:uiPriority w:val="99"/>
    <w:semiHidden/>
    <w:unhideWhenUsed/>
    <w:rsid w:val="00CB7E08"/>
    <w:pPr>
      <w:numPr>
        <w:numId w:val="18"/>
      </w:numPr>
    </w:pPr>
  </w:style>
  <w:style w:type="numbering" w:styleId="ArticleSection">
    <w:name w:val="Outline List 3"/>
    <w:basedOn w:val="NoList"/>
    <w:uiPriority w:val="99"/>
    <w:semiHidden/>
    <w:unhideWhenUsed/>
    <w:rsid w:val="00CB7E08"/>
    <w:pPr>
      <w:numPr>
        <w:numId w:val="19"/>
      </w:numPr>
    </w:pPr>
  </w:style>
  <w:style w:type="paragraph" w:styleId="BodyText2">
    <w:name w:val="Body Text 2"/>
    <w:basedOn w:val="Normal"/>
    <w:link w:val="BodyText2Char"/>
    <w:uiPriority w:val="99"/>
    <w:semiHidden/>
    <w:rsid w:val="00CB7E08"/>
    <w:pPr>
      <w:spacing w:after="120" w:line="480" w:lineRule="auto"/>
    </w:pPr>
  </w:style>
  <w:style w:type="character" w:customStyle="1" w:styleId="BodyText2Char">
    <w:name w:val="Body Text 2 Char"/>
    <w:basedOn w:val="DefaultParagraphFont"/>
    <w:link w:val="BodyText2"/>
    <w:uiPriority w:val="99"/>
    <w:semiHidden/>
    <w:rsid w:val="00CB7E08"/>
  </w:style>
  <w:style w:type="paragraph" w:styleId="BodyText3">
    <w:name w:val="Body Text 3"/>
    <w:basedOn w:val="Normal"/>
    <w:link w:val="BodyText3Char"/>
    <w:uiPriority w:val="99"/>
    <w:semiHidden/>
    <w:rsid w:val="00CB7E08"/>
    <w:pPr>
      <w:spacing w:after="120"/>
    </w:pPr>
    <w:rPr>
      <w:sz w:val="16"/>
      <w:szCs w:val="16"/>
    </w:rPr>
  </w:style>
  <w:style w:type="character" w:customStyle="1" w:styleId="BodyText3Char">
    <w:name w:val="Body Text 3 Char"/>
    <w:basedOn w:val="DefaultParagraphFont"/>
    <w:link w:val="BodyText3"/>
    <w:uiPriority w:val="99"/>
    <w:semiHidden/>
    <w:rsid w:val="00CB7E08"/>
    <w:rPr>
      <w:sz w:val="16"/>
      <w:szCs w:val="16"/>
    </w:rPr>
  </w:style>
  <w:style w:type="paragraph" w:styleId="BodyTextFirstIndent">
    <w:name w:val="Body Text First Indent"/>
    <w:basedOn w:val="BodyText"/>
    <w:link w:val="BodyTextFirstIndentChar"/>
    <w:uiPriority w:val="99"/>
    <w:semiHidden/>
    <w:rsid w:val="00CB7E08"/>
    <w:pPr>
      <w:spacing w:after="200"/>
      <w:ind w:firstLine="360"/>
    </w:pPr>
  </w:style>
  <w:style w:type="character" w:customStyle="1" w:styleId="BodyTextFirstIndentChar">
    <w:name w:val="Body Text First Indent Char"/>
    <w:basedOn w:val="BodyTextChar"/>
    <w:link w:val="BodyTextFirstIndent"/>
    <w:uiPriority w:val="99"/>
    <w:semiHidden/>
    <w:rsid w:val="00CB7E08"/>
  </w:style>
  <w:style w:type="paragraph" w:styleId="BodyTextIndent">
    <w:name w:val="Body Text Indent"/>
    <w:basedOn w:val="Normal"/>
    <w:link w:val="BodyTextIndentChar"/>
    <w:uiPriority w:val="99"/>
    <w:semiHidden/>
    <w:rsid w:val="00CB7E08"/>
    <w:pPr>
      <w:spacing w:after="120"/>
      <w:ind w:left="360"/>
    </w:pPr>
  </w:style>
  <w:style w:type="character" w:customStyle="1" w:styleId="BodyTextIndentChar">
    <w:name w:val="Body Text Indent Char"/>
    <w:basedOn w:val="DefaultParagraphFont"/>
    <w:link w:val="BodyTextIndent"/>
    <w:uiPriority w:val="99"/>
    <w:semiHidden/>
    <w:rsid w:val="00CB7E08"/>
  </w:style>
  <w:style w:type="paragraph" w:styleId="BodyTextFirstIndent2">
    <w:name w:val="Body Text First Indent 2"/>
    <w:basedOn w:val="BodyTextIndent"/>
    <w:link w:val="BodyTextFirstIndent2Char"/>
    <w:uiPriority w:val="99"/>
    <w:semiHidden/>
    <w:rsid w:val="00CB7E08"/>
    <w:pPr>
      <w:spacing w:after="200"/>
      <w:ind w:firstLine="360"/>
    </w:pPr>
  </w:style>
  <w:style w:type="character" w:customStyle="1" w:styleId="BodyTextFirstIndent2Char">
    <w:name w:val="Body Text First Indent 2 Char"/>
    <w:basedOn w:val="BodyTextIndentChar"/>
    <w:link w:val="BodyTextFirstIndent2"/>
    <w:uiPriority w:val="99"/>
    <w:semiHidden/>
    <w:rsid w:val="00CB7E08"/>
  </w:style>
  <w:style w:type="paragraph" w:styleId="BodyTextIndent2">
    <w:name w:val="Body Text Indent 2"/>
    <w:basedOn w:val="Normal"/>
    <w:link w:val="BodyTextIndent2Char"/>
    <w:uiPriority w:val="99"/>
    <w:semiHidden/>
    <w:rsid w:val="00CB7E08"/>
    <w:pPr>
      <w:spacing w:after="120" w:line="480" w:lineRule="auto"/>
      <w:ind w:left="360"/>
    </w:pPr>
  </w:style>
  <w:style w:type="character" w:customStyle="1" w:styleId="BodyTextIndent2Char">
    <w:name w:val="Body Text Indent 2 Char"/>
    <w:basedOn w:val="DefaultParagraphFont"/>
    <w:link w:val="BodyTextIndent2"/>
    <w:uiPriority w:val="99"/>
    <w:semiHidden/>
    <w:rsid w:val="00CB7E08"/>
  </w:style>
  <w:style w:type="paragraph" w:styleId="BodyTextIndent3">
    <w:name w:val="Body Text Indent 3"/>
    <w:basedOn w:val="Normal"/>
    <w:link w:val="BodyTextIndent3Char"/>
    <w:uiPriority w:val="99"/>
    <w:semiHidden/>
    <w:rsid w:val="00CB7E0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B7E08"/>
    <w:rPr>
      <w:sz w:val="16"/>
      <w:szCs w:val="16"/>
    </w:rPr>
  </w:style>
  <w:style w:type="paragraph" w:styleId="Closing">
    <w:name w:val="Closing"/>
    <w:basedOn w:val="Normal"/>
    <w:link w:val="ClosingChar"/>
    <w:uiPriority w:val="99"/>
    <w:semiHidden/>
    <w:rsid w:val="00CB7E08"/>
    <w:pPr>
      <w:spacing w:after="0" w:line="240" w:lineRule="auto"/>
      <w:ind w:left="4320"/>
    </w:pPr>
  </w:style>
  <w:style w:type="character" w:customStyle="1" w:styleId="ClosingChar">
    <w:name w:val="Closing Char"/>
    <w:basedOn w:val="DefaultParagraphFont"/>
    <w:link w:val="Closing"/>
    <w:uiPriority w:val="99"/>
    <w:semiHidden/>
    <w:rsid w:val="00CB7E08"/>
  </w:style>
  <w:style w:type="table" w:customStyle="1" w:styleId="ColorfulGrid1">
    <w:name w:val="Colorful Grid1"/>
    <w:basedOn w:val="TableNormal"/>
    <w:uiPriority w:val="73"/>
    <w:rsid w:val="00CB7E08"/>
    <w:pPr>
      <w:spacing w:after="0" w:line="240" w:lineRule="auto"/>
    </w:pPr>
    <w:rPr>
      <w:rFonts w:eastAsiaTheme="minorEastAsia"/>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7E08"/>
    <w:pPr>
      <w:spacing w:after="0" w:line="240" w:lineRule="auto"/>
    </w:pPr>
    <w:rPr>
      <w:rFonts w:eastAsiaTheme="minorEastAsia"/>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7E08"/>
    <w:pPr>
      <w:spacing w:after="0" w:line="240" w:lineRule="auto"/>
    </w:pPr>
    <w:rPr>
      <w:rFonts w:eastAsiaTheme="minorEastAsia"/>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7E08"/>
    <w:pPr>
      <w:spacing w:after="0" w:line="240" w:lineRule="auto"/>
    </w:pPr>
    <w:rPr>
      <w:rFonts w:eastAsiaTheme="minorEastAsia"/>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7E08"/>
    <w:pPr>
      <w:spacing w:after="0" w:line="240" w:lineRule="auto"/>
    </w:pPr>
    <w:rPr>
      <w:rFonts w:eastAsiaTheme="minorEastAsia"/>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7E08"/>
    <w:pPr>
      <w:spacing w:after="0" w:line="240" w:lineRule="auto"/>
    </w:pPr>
    <w:rPr>
      <w:rFonts w:eastAsiaTheme="minorEastAsia"/>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7E08"/>
    <w:pPr>
      <w:spacing w:after="0" w:line="240" w:lineRule="auto"/>
    </w:pPr>
    <w:rPr>
      <w:rFonts w:eastAsiaTheme="minorEastAsia"/>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CB7E08"/>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7E08"/>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7E08"/>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7E08"/>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7E08"/>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7E08"/>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7E08"/>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CB7E08"/>
    <w:pPr>
      <w:spacing w:after="0" w:line="240" w:lineRule="auto"/>
    </w:pPr>
    <w:rPr>
      <w:rFonts w:eastAsiaTheme="minorEastAsia"/>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7E08"/>
    <w:pPr>
      <w:spacing w:after="0" w:line="240" w:lineRule="auto"/>
    </w:pPr>
    <w:rPr>
      <w:rFonts w:eastAsiaTheme="minorEastAsia"/>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7E08"/>
    <w:pPr>
      <w:spacing w:after="0" w:line="240" w:lineRule="auto"/>
    </w:pPr>
    <w:rPr>
      <w:rFonts w:eastAsiaTheme="minorEastAsia"/>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7E08"/>
    <w:pPr>
      <w:spacing w:after="0" w:line="240" w:lineRule="auto"/>
    </w:pPr>
    <w:rPr>
      <w:rFonts w:eastAsiaTheme="minorEastAsia"/>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7E08"/>
    <w:pPr>
      <w:spacing w:after="0" w:line="240" w:lineRule="auto"/>
    </w:pPr>
    <w:rPr>
      <w:rFonts w:eastAsiaTheme="minorEastAsia"/>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7E08"/>
    <w:pPr>
      <w:spacing w:after="0" w:line="240" w:lineRule="auto"/>
    </w:pPr>
    <w:rPr>
      <w:rFonts w:eastAsiaTheme="minorEastAsia"/>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7E08"/>
    <w:pPr>
      <w:spacing w:after="0" w:line="240" w:lineRule="auto"/>
    </w:pPr>
    <w:rPr>
      <w:rFonts w:eastAsiaTheme="minorEastAsia"/>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CB7E08"/>
    <w:pPr>
      <w:spacing w:after="0" w:line="240" w:lineRule="auto"/>
    </w:pPr>
    <w:rPr>
      <w:rFonts w:eastAsiaTheme="minorEastAsia"/>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7E08"/>
    <w:pPr>
      <w:spacing w:after="0" w:line="240" w:lineRule="auto"/>
    </w:pPr>
    <w:rPr>
      <w:rFonts w:eastAsiaTheme="minorEastAsia"/>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7E08"/>
    <w:pPr>
      <w:spacing w:after="0" w:line="240" w:lineRule="auto"/>
    </w:pPr>
    <w:rPr>
      <w:rFonts w:eastAsiaTheme="minorEastAsia"/>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7E08"/>
    <w:pPr>
      <w:spacing w:after="0" w:line="240" w:lineRule="auto"/>
    </w:pPr>
    <w:rPr>
      <w:rFonts w:eastAsiaTheme="minorEastAsia"/>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7E08"/>
    <w:pPr>
      <w:spacing w:after="0" w:line="240" w:lineRule="auto"/>
    </w:pPr>
    <w:rPr>
      <w:rFonts w:eastAsiaTheme="minorEastAsia"/>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7E08"/>
    <w:pPr>
      <w:spacing w:after="0" w:line="240" w:lineRule="auto"/>
    </w:pPr>
    <w:rPr>
      <w:rFonts w:eastAsiaTheme="minorEastAsia"/>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7E08"/>
    <w:pPr>
      <w:spacing w:after="0" w:line="240" w:lineRule="auto"/>
    </w:pPr>
    <w:rPr>
      <w:rFonts w:eastAsiaTheme="minorEastAsia"/>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CB7E08"/>
  </w:style>
  <w:style w:type="character" w:customStyle="1" w:styleId="DateChar">
    <w:name w:val="Date Char"/>
    <w:basedOn w:val="DefaultParagraphFont"/>
    <w:link w:val="Date"/>
    <w:uiPriority w:val="99"/>
    <w:semiHidden/>
    <w:rsid w:val="00CB7E08"/>
  </w:style>
  <w:style w:type="paragraph" w:styleId="DocumentMap">
    <w:name w:val="Document Map"/>
    <w:basedOn w:val="Normal"/>
    <w:link w:val="DocumentMapChar"/>
    <w:uiPriority w:val="99"/>
    <w:semiHidden/>
    <w:rsid w:val="00CB7E0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7E08"/>
    <w:rPr>
      <w:rFonts w:ascii="Tahoma" w:hAnsi="Tahoma" w:cs="Tahoma"/>
      <w:sz w:val="16"/>
      <w:szCs w:val="16"/>
    </w:rPr>
  </w:style>
  <w:style w:type="paragraph" w:styleId="E-mailSignature">
    <w:name w:val="E-mail Signature"/>
    <w:basedOn w:val="Normal"/>
    <w:link w:val="E-mailSignatureChar"/>
    <w:uiPriority w:val="99"/>
    <w:semiHidden/>
    <w:rsid w:val="00CB7E08"/>
    <w:pPr>
      <w:spacing w:after="0" w:line="240" w:lineRule="auto"/>
    </w:pPr>
  </w:style>
  <w:style w:type="character" w:customStyle="1" w:styleId="E-mailSignatureChar">
    <w:name w:val="E-mail Signature Char"/>
    <w:basedOn w:val="DefaultParagraphFont"/>
    <w:link w:val="E-mailSignature"/>
    <w:uiPriority w:val="99"/>
    <w:semiHidden/>
    <w:rsid w:val="00CB7E08"/>
  </w:style>
  <w:style w:type="character" w:styleId="EndnoteReference">
    <w:name w:val="endnote reference"/>
    <w:basedOn w:val="DefaultParagraphFont"/>
    <w:uiPriority w:val="99"/>
    <w:semiHidden/>
    <w:rsid w:val="00CB7E08"/>
    <w:rPr>
      <w:vertAlign w:val="superscript"/>
    </w:rPr>
  </w:style>
  <w:style w:type="paragraph" w:styleId="EndnoteText">
    <w:name w:val="endnote text"/>
    <w:basedOn w:val="Normal"/>
    <w:link w:val="EndnoteTextChar"/>
    <w:uiPriority w:val="99"/>
    <w:semiHidden/>
    <w:rsid w:val="00CB7E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7E08"/>
    <w:rPr>
      <w:sz w:val="20"/>
      <w:szCs w:val="20"/>
    </w:rPr>
  </w:style>
  <w:style w:type="paragraph" w:styleId="EnvelopeAddress">
    <w:name w:val="envelope address"/>
    <w:basedOn w:val="Normal"/>
    <w:uiPriority w:val="99"/>
    <w:semiHidden/>
    <w:rsid w:val="00CB7E0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B7E08"/>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CB7E08"/>
    <w:pPr>
      <w:spacing w:after="0" w:line="240" w:lineRule="auto"/>
    </w:pPr>
    <w:rPr>
      <w:i/>
      <w:iCs/>
    </w:rPr>
  </w:style>
  <w:style w:type="character" w:customStyle="1" w:styleId="HTMLAddressChar">
    <w:name w:val="HTML Address Char"/>
    <w:basedOn w:val="DefaultParagraphFont"/>
    <w:link w:val="HTMLAddress"/>
    <w:uiPriority w:val="99"/>
    <w:semiHidden/>
    <w:rsid w:val="00CB7E08"/>
    <w:rPr>
      <w:i/>
      <w:iCs/>
    </w:rPr>
  </w:style>
  <w:style w:type="paragraph" w:styleId="Index10">
    <w:name w:val="index 1"/>
    <w:basedOn w:val="Normal"/>
    <w:next w:val="Normal"/>
    <w:autoRedefine/>
    <w:uiPriority w:val="99"/>
    <w:semiHidden/>
    <w:rsid w:val="00CB7E08"/>
    <w:pPr>
      <w:spacing w:after="0" w:line="240" w:lineRule="auto"/>
      <w:ind w:left="220" w:hanging="220"/>
    </w:pPr>
  </w:style>
  <w:style w:type="paragraph" w:styleId="Index20">
    <w:name w:val="index 2"/>
    <w:basedOn w:val="Normal"/>
    <w:next w:val="Normal"/>
    <w:autoRedefine/>
    <w:uiPriority w:val="99"/>
    <w:semiHidden/>
    <w:rsid w:val="00CB7E08"/>
    <w:pPr>
      <w:spacing w:after="0" w:line="240" w:lineRule="auto"/>
      <w:ind w:left="440" w:hanging="220"/>
    </w:pPr>
  </w:style>
  <w:style w:type="paragraph" w:styleId="Index30">
    <w:name w:val="index 3"/>
    <w:basedOn w:val="Normal"/>
    <w:next w:val="Normal"/>
    <w:autoRedefine/>
    <w:uiPriority w:val="99"/>
    <w:semiHidden/>
    <w:rsid w:val="00CB7E08"/>
    <w:pPr>
      <w:spacing w:after="0" w:line="240" w:lineRule="auto"/>
      <w:ind w:left="660" w:hanging="220"/>
    </w:pPr>
  </w:style>
  <w:style w:type="paragraph" w:styleId="Index4">
    <w:name w:val="index 4"/>
    <w:basedOn w:val="Normal"/>
    <w:next w:val="Normal"/>
    <w:autoRedefine/>
    <w:uiPriority w:val="99"/>
    <w:semiHidden/>
    <w:rsid w:val="00CB7E08"/>
    <w:pPr>
      <w:spacing w:after="0" w:line="240" w:lineRule="auto"/>
      <w:ind w:left="880" w:hanging="220"/>
    </w:pPr>
  </w:style>
  <w:style w:type="paragraph" w:styleId="Index5">
    <w:name w:val="index 5"/>
    <w:basedOn w:val="Normal"/>
    <w:next w:val="Normal"/>
    <w:autoRedefine/>
    <w:uiPriority w:val="99"/>
    <w:semiHidden/>
    <w:rsid w:val="00CB7E08"/>
    <w:pPr>
      <w:spacing w:after="0" w:line="240" w:lineRule="auto"/>
      <w:ind w:left="1100" w:hanging="220"/>
    </w:pPr>
  </w:style>
  <w:style w:type="paragraph" w:styleId="Index6">
    <w:name w:val="index 6"/>
    <w:basedOn w:val="Normal"/>
    <w:next w:val="Normal"/>
    <w:autoRedefine/>
    <w:uiPriority w:val="99"/>
    <w:semiHidden/>
    <w:rsid w:val="00CB7E08"/>
    <w:pPr>
      <w:spacing w:after="0" w:line="240" w:lineRule="auto"/>
      <w:ind w:left="1320" w:hanging="220"/>
    </w:pPr>
  </w:style>
  <w:style w:type="paragraph" w:styleId="Index7">
    <w:name w:val="index 7"/>
    <w:basedOn w:val="Normal"/>
    <w:next w:val="Normal"/>
    <w:autoRedefine/>
    <w:uiPriority w:val="99"/>
    <w:semiHidden/>
    <w:rsid w:val="00CB7E08"/>
    <w:pPr>
      <w:spacing w:after="0" w:line="240" w:lineRule="auto"/>
      <w:ind w:left="1540" w:hanging="220"/>
    </w:pPr>
  </w:style>
  <w:style w:type="paragraph" w:styleId="Index8">
    <w:name w:val="index 8"/>
    <w:basedOn w:val="Normal"/>
    <w:next w:val="Normal"/>
    <w:autoRedefine/>
    <w:uiPriority w:val="99"/>
    <w:semiHidden/>
    <w:rsid w:val="00CB7E08"/>
    <w:pPr>
      <w:spacing w:after="0" w:line="240" w:lineRule="auto"/>
      <w:ind w:left="1760" w:hanging="220"/>
    </w:pPr>
  </w:style>
  <w:style w:type="paragraph" w:styleId="Index9">
    <w:name w:val="index 9"/>
    <w:basedOn w:val="Normal"/>
    <w:next w:val="Normal"/>
    <w:autoRedefine/>
    <w:uiPriority w:val="99"/>
    <w:semiHidden/>
    <w:rsid w:val="00CB7E08"/>
    <w:pPr>
      <w:spacing w:after="0" w:line="240" w:lineRule="auto"/>
      <w:ind w:left="1980" w:hanging="220"/>
    </w:pPr>
  </w:style>
  <w:style w:type="paragraph" w:styleId="IndexHeading">
    <w:name w:val="index heading"/>
    <w:basedOn w:val="Normal"/>
    <w:next w:val="Index10"/>
    <w:uiPriority w:val="99"/>
    <w:semiHidden/>
    <w:rsid w:val="00CB7E08"/>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CB7E0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CB7E08"/>
    <w:rPr>
      <w:b/>
      <w:bCs/>
      <w:i/>
      <w:iCs/>
      <w:color w:val="4F81BD" w:themeColor="accent1"/>
    </w:rPr>
  </w:style>
  <w:style w:type="table" w:customStyle="1" w:styleId="LightGrid1">
    <w:name w:val="Light Grid1"/>
    <w:basedOn w:val="TableNormal"/>
    <w:uiPriority w:val="62"/>
    <w:rsid w:val="00CB7E08"/>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7E08"/>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7E08"/>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7E08"/>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7E08"/>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7E08"/>
    <w:pPr>
      <w:spacing w:after="0" w:line="240" w:lineRule="auto"/>
    </w:pPr>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7E08"/>
    <w:pPr>
      <w:spacing w:after="0" w:line="240" w:lineRule="auto"/>
    </w:pPr>
    <w:rPr>
      <w:rFonts w:eastAsiaTheme="minorEastAsi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CB7E08"/>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B7E08"/>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7E08"/>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7E08"/>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7E08"/>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7E08"/>
    <w:pPr>
      <w:spacing w:after="0" w:line="240" w:lineRule="auto"/>
    </w:pPr>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7E08"/>
    <w:pPr>
      <w:spacing w:after="0" w:line="240" w:lineRule="auto"/>
    </w:pPr>
    <w:rPr>
      <w:rFonts w:eastAsiaTheme="minorEastAsi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CB7E08"/>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B7E08"/>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B7E08"/>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B7E08"/>
    <w:pPr>
      <w:spacing w:after="0" w:line="240" w:lineRule="auto"/>
    </w:pPr>
    <w:rPr>
      <w:rFonts w:eastAsiaTheme="minorEastAsia"/>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B7E08"/>
    <w:pPr>
      <w:spacing w:after="0" w:line="240" w:lineRule="auto"/>
    </w:pPr>
    <w:rPr>
      <w:rFonts w:eastAsiaTheme="minorEastAsia"/>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CB7E08"/>
    <w:pPr>
      <w:spacing w:after="0" w:line="240" w:lineRule="auto"/>
    </w:pPr>
    <w:rPr>
      <w:rFonts w:eastAsiaTheme="minorEastAsia"/>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CB7E08"/>
    <w:pPr>
      <w:ind w:left="360" w:hanging="360"/>
      <w:contextualSpacing/>
    </w:pPr>
  </w:style>
  <w:style w:type="paragraph" w:styleId="List2">
    <w:name w:val="List 2"/>
    <w:basedOn w:val="Normal"/>
    <w:uiPriority w:val="99"/>
    <w:semiHidden/>
    <w:rsid w:val="00CB7E08"/>
    <w:pPr>
      <w:ind w:left="720" w:hanging="360"/>
      <w:contextualSpacing/>
    </w:pPr>
  </w:style>
  <w:style w:type="paragraph" w:styleId="List3">
    <w:name w:val="List 3"/>
    <w:basedOn w:val="Normal"/>
    <w:uiPriority w:val="99"/>
    <w:semiHidden/>
    <w:rsid w:val="00CB7E08"/>
    <w:pPr>
      <w:ind w:left="1080" w:hanging="360"/>
      <w:contextualSpacing/>
    </w:pPr>
  </w:style>
  <w:style w:type="paragraph" w:styleId="List4">
    <w:name w:val="List 4"/>
    <w:basedOn w:val="Normal"/>
    <w:uiPriority w:val="99"/>
    <w:semiHidden/>
    <w:rsid w:val="00CB7E08"/>
    <w:pPr>
      <w:ind w:left="1440" w:hanging="360"/>
      <w:contextualSpacing/>
    </w:pPr>
  </w:style>
  <w:style w:type="paragraph" w:styleId="List5">
    <w:name w:val="List 5"/>
    <w:basedOn w:val="Normal"/>
    <w:uiPriority w:val="99"/>
    <w:semiHidden/>
    <w:rsid w:val="00CB7E08"/>
    <w:pPr>
      <w:ind w:left="1800" w:hanging="360"/>
      <w:contextualSpacing/>
    </w:pPr>
  </w:style>
  <w:style w:type="paragraph" w:styleId="ListBullet2">
    <w:name w:val="List Bullet 2"/>
    <w:basedOn w:val="Normal"/>
    <w:uiPriority w:val="99"/>
    <w:semiHidden/>
    <w:rsid w:val="00CB7E08"/>
    <w:pPr>
      <w:numPr>
        <w:numId w:val="20"/>
      </w:numPr>
      <w:contextualSpacing/>
    </w:pPr>
  </w:style>
  <w:style w:type="paragraph" w:styleId="ListBullet3">
    <w:name w:val="List Bullet 3"/>
    <w:basedOn w:val="Normal"/>
    <w:uiPriority w:val="99"/>
    <w:semiHidden/>
    <w:rsid w:val="00CB7E08"/>
    <w:pPr>
      <w:numPr>
        <w:numId w:val="21"/>
      </w:numPr>
      <w:contextualSpacing/>
    </w:pPr>
  </w:style>
  <w:style w:type="paragraph" w:styleId="ListBullet4">
    <w:name w:val="List Bullet 4"/>
    <w:basedOn w:val="Normal"/>
    <w:uiPriority w:val="99"/>
    <w:semiHidden/>
    <w:rsid w:val="00CB7E08"/>
    <w:pPr>
      <w:numPr>
        <w:numId w:val="22"/>
      </w:numPr>
      <w:contextualSpacing/>
    </w:pPr>
  </w:style>
  <w:style w:type="paragraph" w:styleId="ListBullet5">
    <w:name w:val="List Bullet 5"/>
    <w:basedOn w:val="Normal"/>
    <w:uiPriority w:val="99"/>
    <w:semiHidden/>
    <w:rsid w:val="00CB7E08"/>
    <w:pPr>
      <w:numPr>
        <w:numId w:val="23"/>
      </w:numPr>
      <w:contextualSpacing/>
    </w:pPr>
  </w:style>
  <w:style w:type="paragraph" w:styleId="ListContinue">
    <w:name w:val="List Continue"/>
    <w:basedOn w:val="Normal"/>
    <w:uiPriority w:val="99"/>
    <w:semiHidden/>
    <w:rsid w:val="00CB7E08"/>
    <w:pPr>
      <w:spacing w:after="120"/>
      <w:ind w:left="360"/>
      <w:contextualSpacing/>
    </w:pPr>
  </w:style>
  <w:style w:type="paragraph" w:styleId="ListContinue2">
    <w:name w:val="List Continue 2"/>
    <w:basedOn w:val="Normal"/>
    <w:uiPriority w:val="99"/>
    <w:semiHidden/>
    <w:rsid w:val="00CB7E08"/>
    <w:pPr>
      <w:spacing w:after="120"/>
      <w:ind w:left="720"/>
      <w:contextualSpacing/>
    </w:pPr>
  </w:style>
  <w:style w:type="paragraph" w:styleId="ListContinue3">
    <w:name w:val="List Continue 3"/>
    <w:basedOn w:val="Normal"/>
    <w:uiPriority w:val="99"/>
    <w:semiHidden/>
    <w:rsid w:val="00CB7E08"/>
    <w:pPr>
      <w:spacing w:after="120"/>
      <w:ind w:left="1080"/>
      <w:contextualSpacing/>
    </w:pPr>
  </w:style>
  <w:style w:type="paragraph" w:styleId="ListContinue4">
    <w:name w:val="List Continue 4"/>
    <w:basedOn w:val="Normal"/>
    <w:uiPriority w:val="99"/>
    <w:semiHidden/>
    <w:rsid w:val="00CB7E08"/>
    <w:pPr>
      <w:spacing w:after="120"/>
      <w:ind w:left="1440"/>
      <w:contextualSpacing/>
    </w:pPr>
  </w:style>
  <w:style w:type="paragraph" w:styleId="ListContinue5">
    <w:name w:val="List Continue 5"/>
    <w:basedOn w:val="Normal"/>
    <w:uiPriority w:val="99"/>
    <w:semiHidden/>
    <w:rsid w:val="00CB7E08"/>
    <w:pPr>
      <w:spacing w:after="120"/>
      <w:ind w:left="1800"/>
      <w:contextualSpacing/>
    </w:pPr>
  </w:style>
  <w:style w:type="paragraph" w:styleId="ListNumber">
    <w:name w:val="List Number"/>
    <w:basedOn w:val="Normal"/>
    <w:uiPriority w:val="99"/>
    <w:semiHidden/>
    <w:rsid w:val="00CB7E08"/>
    <w:pPr>
      <w:numPr>
        <w:numId w:val="24"/>
      </w:numPr>
      <w:contextualSpacing/>
    </w:pPr>
  </w:style>
  <w:style w:type="paragraph" w:styleId="ListNumber2">
    <w:name w:val="List Number 2"/>
    <w:basedOn w:val="Normal"/>
    <w:uiPriority w:val="99"/>
    <w:semiHidden/>
    <w:rsid w:val="00CB7E08"/>
    <w:pPr>
      <w:numPr>
        <w:numId w:val="25"/>
      </w:numPr>
      <w:contextualSpacing/>
    </w:pPr>
  </w:style>
  <w:style w:type="paragraph" w:styleId="ListNumber3">
    <w:name w:val="List Number 3"/>
    <w:basedOn w:val="Normal"/>
    <w:uiPriority w:val="99"/>
    <w:semiHidden/>
    <w:rsid w:val="00CB7E08"/>
    <w:pPr>
      <w:numPr>
        <w:numId w:val="26"/>
      </w:numPr>
      <w:contextualSpacing/>
    </w:pPr>
  </w:style>
  <w:style w:type="paragraph" w:styleId="ListNumber4">
    <w:name w:val="List Number 4"/>
    <w:basedOn w:val="Normal"/>
    <w:uiPriority w:val="99"/>
    <w:semiHidden/>
    <w:rsid w:val="00CB7E08"/>
    <w:pPr>
      <w:numPr>
        <w:numId w:val="27"/>
      </w:numPr>
      <w:contextualSpacing/>
    </w:pPr>
  </w:style>
  <w:style w:type="paragraph" w:styleId="ListNumber5">
    <w:name w:val="List Number 5"/>
    <w:basedOn w:val="Normal"/>
    <w:uiPriority w:val="99"/>
    <w:semiHidden/>
    <w:rsid w:val="00CB7E08"/>
    <w:pPr>
      <w:numPr>
        <w:numId w:val="28"/>
      </w:numPr>
      <w:contextualSpacing/>
    </w:pPr>
  </w:style>
  <w:style w:type="paragraph" w:styleId="MacroText">
    <w:name w:val="macro"/>
    <w:link w:val="MacroTextChar"/>
    <w:uiPriority w:val="99"/>
    <w:semiHidden/>
    <w:rsid w:val="00CB7E0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CB7E08"/>
    <w:rPr>
      <w:rFonts w:ascii="Consolas" w:hAnsi="Consolas" w:cs="Consolas"/>
      <w:sz w:val="20"/>
      <w:szCs w:val="20"/>
    </w:rPr>
  </w:style>
  <w:style w:type="table" w:customStyle="1" w:styleId="MediumGrid11">
    <w:name w:val="Medium Grid 11"/>
    <w:basedOn w:val="TableNormal"/>
    <w:uiPriority w:val="67"/>
    <w:rsid w:val="00CB7E08"/>
    <w:pPr>
      <w:spacing w:after="0" w:line="240" w:lineRule="auto"/>
    </w:pPr>
    <w:rPr>
      <w:rFonts w:eastAsiaTheme="minorEastAsia"/>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7E08"/>
    <w:pPr>
      <w:spacing w:after="0" w:line="240" w:lineRule="auto"/>
    </w:pPr>
    <w:rPr>
      <w:rFonts w:eastAsiaTheme="minorEastAsi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7E08"/>
    <w:pPr>
      <w:spacing w:after="0" w:line="240" w:lineRule="auto"/>
    </w:pPr>
    <w:rPr>
      <w:rFonts w:eastAsiaTheme="minorEastAsia"/>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7E08"/>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7E08"/>
    <w:pPr>
      <w:spacing w:after="0" w:line="240" w:lineRule="auto"/>
    </w:pPr>
    <w:rPr>
      <w:rFonts w:eastAsiaTheme="minorEastAsia"/>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7E08"/>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7E08"/>
    <w:pPr>
      <w:spacing w:after="0" w:line="240" w:lineRule="auto"/>
    </w:pPr>
    <w:rPr>
      <w:rFonts w:eastAsiaTheme="minorEastAsi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7E08"/>
    <w:pPr>
      <w:spacing w:after="0" w:line="240" w:lineRule="auto"/>
    </w:pPr>
    <w:rPr>
      <w:rFonts w:eastAsiaTheme="minorEastAsi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7E08"/>
    <w:pPr>
      <w:spacing w:after="0" w:line="240" w:lineRule="auto"/>
    </w:pPr>
    <w:rPr>
      <w:rFonts w:eastAsiaTheme="minorEastAsi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7E08"/>
    <w:pPr>
      <w:spacing w:after="0" w:line="240" w:lineRule="auto"/>
    </w:pPr>
    <w:rPr>
      <w:rFonts w:eastAsiaTheme="minorEastAsi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7E08"/>
    <w:pPr>
      <w:spacing w:after="0" w:line="240" w:lineRule="auto"/>
    </w:pPr>
    <w:rPr>
      <w:rFonts w:eastAsiaTheme="minorEastAsi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7E08"/>
    <w:pPr>
      <w:spacing w:after="0" w:line="240" w:lineRule="auto"/>
    </w:pPr>
    <w:rPr>
      <w:rFonts w:eastAsiaTheme="minorEastAsi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7E08"/>
    <w:pPr>
      <w:spacing w:after="0" w:line="240" w:lineRule="auto"/>
    </w:pPr>
    <w:rPr>
      <w:rFonts w:eastAsiaTheme="minorEastAsi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7E08"/>
    <w:pPr>
      <w:spacing w:after="0" w:line="240" w:lineRule="auto"/>
    </w:pPr>
    <w:rPr>
      <w:rFonts w:eastAsiaTheme="minorEastAsi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CB7E08"/>
    <w:pPr>
      <w:spacing w:after="0" w:line="240" w:lineRule="auto"/>
    </w:pPr>
    <w:rPr>
      <w:rFonts w:eastAsiaTheme="minorEastAsia"/>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7E08"/>
    <w:pPr>
      <w:spacing w:after="0" w:line="240" w:lineRule="auto"/>
    </w:pPr>
    <w:rPr>
      <w:rFonts w:eastAsiaTheme="minorEastAsia"/>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7E08"/>
    <w:pPr>
      <w:spacing w:after="0" w:line="240" w:lineRule="auto"/>
    </w:pPr>
    <w:rPr>
      <w:rFonts w:eastAsiaTheme="minorEastAsia"/>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7E08"/>
    <w:pPr>
      <w:spacing w:after="0" w:line="240" w:lineRule="auto"/>
    </w:pPr>
    <w:rPr>
      <w:rFonts w:eastAsiaTheme="minorEastAsia"/>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7E08"/>
    <w:pPr>
      <w:spacing w:after="0" w:line="240" w:lineRule="auto"/>
    </w:pPr>
    <w:rPr>
      <w:rFonts w:eastAsiaTheme="minorEastAsia"/>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7E08"/>
    <w:pPr>
      <w:spacing w:after="0" w:line="240" w:lineRule="auto"/>
    </w:pPr>
    <w:rPr>
      <w:rFonts w:eastAsiaTheme="minorEastAsia"/>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7E08"/>
    <w:pPr>
      <w:spacing w:after="0" w:line="240" w:lineRule="auto"/>
    </w:pPr>
    <w:rPr>
      <w:rFonts w:eastAsiaTheme="minorEastAsia"/>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7E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B7E08"/>
    <w:pPr>
      <w:spacing w:after="0" w:line="240" w:lineRule="auto"/>
    </w:pPr>
    <w:rPr>
      <w:rFonts w:eastAsiaTheme="minorEastAsia"/>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7E08"/>
    <w:pPr>
      <w:spacing w:after="0" w:line="240" w:lineRule="auto"/>
    </w:pPr>
    <w:rPr>
      <w:rFonts w:eastAsiaTheme="minorEastAsi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7E08"/>
    <w:pPr>
      <w:spacing w:after="0" w:line="240" w:lineRule="auto"/>
    </w:pPr>
    <w:rPr>
      <w:rFonts w:eastAsiaTheme="minorEastAsia"/>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7E08"/>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7E08"/>
    <w:pPr>
      <w:spacing w:after="0" w:line="240" w:lineRule="auto"/>
    </w:pPr>
    <w:rPr>
      <w:rFonts w:eastAsiaTheme="minorEastAsia"/>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7E08"/>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7E08"/>
    <w:pPr>
      <w:spacing w:after="0" w:line="240" w:lineRule="auto"/>
    </w:pPr>
    <w:rPr>
      <w:rFonts w:eastAsiaTheme="minorEastAsi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7E08"/>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7E08"/>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7E08"/>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7E08"/>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7E08"/>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7E08"/>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7E08"/>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B7E0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7E08"/>
    <w:rPr>
      <w:rFonts w:asciiTheme="majorHAnsi" w:eastAsiaTheme="majorEastAsia" w:hAnsiTheme="majorHAnsi" w:cstheme="majorBidi"/>
      <w:sz w:val="24"/>
      <w:szCs w:val="24"/>
      <w:shd w:val="pct20" w:color="auto" w:fill="auto"/>
    </w:rPr>
  </w:style>
  <w:style w:type="paragraph" w:styleId="NoSpacing">
    <w:name w:val="No Spacing"/>
    <w:uiPriority w:val="99"/>
    <w:qFormat/>
    <w:rsid w:val="00CB7E08"/>
    <w:pPr>
      <w:spacing w:after="0" w:line="240" w:lineRule="auto"/>
    </w:pPr>
  </w:style>
  <w:style w:type="paragraph" w:styleId="NormalIndent">
    <w:name w:val="Normal Indent"/>
    <w:basedOn w:val="Normal"/>
    <w:uiPriority w:val="99"/>
    <w:semiHidden/>
    <w:rsid w:val="00CB7E08"/>
    <w:pPr>
      <w:ind w:left="720"/>
    </w:pPr>
  </w:style>
  <w:style w:type="paragraph" w:styleId="NoteHeading">
    <w:name w:val="Note Heading"/>
    <w:basedOn w:val="Normal"/>
    <w:next w:val="Normal"/>
    <w:link w:val="NoteHeadingChar"/>
    <w:uiPriority w:val="99"/>
    <w:semiHidden/>
    <w:rsid w:val="00CB7E08"/>
    <w:pPr>
      <w:spacing w:after="0" w:line="240" w:lineRule="auto"/>
    </w:pPr>
  </w:style>
  <w:style w:type="character" w:customStyle="1" w:styleId="NoteHeadingChar">
    <w:name w:val="Note Heading Char"/>
    <w:basedOn w:val="DefaultParagraphFont"/>
    <w:link w:val="NoteHeading"/>
    <w:uiPriority w:val="99"/>
    <w:semiHidden/>
    <w:rsid w:val="00CB7E08"/>
  </w:style>
  <w:style w:type="paragraph" w:styleId="PlainText">
    <w:name w:val="Plain Text"/>
    <w:basedOn w:val="Normal"/>
    <w:link w:val="PlainTextChar"/>
    <w:semiHidden/>
    <w:rsid w:val="00CB7E0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CB7E08"/>
    <w:rPr>
      <w:rFonts w:ascii="Consolas" w:hAnsi="Consolas" w:cs="Consolas"/>
      <w:sz w:val="21"/>
      <w:szCs w:val="21"/>
    </w:rPr>
  </w:style>
  <w:style w:type="paragraph" w:styleId="Signature">
    <w:name w:val="Signature"/>
    <w:basedOn w:val="Normal"/>
    <w:link w:val="SignatureChar"/>
    <w:uiPriority w:val="99"/>
    <w:semiHidden/>
    <w:rsid w:val="00CB7E08"/>
    <w:pPr>
      <w:spacing w:after="0" w:line="240" w:lineRule="auto"/>
      <w:ind w:left="4320"/>
    </w:pPr>
  </w:style>
  <w:style w:type="character" w:customStyle="1" w:styleId="SignatureChar">
    <w:name w:val="Signature Char"/>
    <w:basedOn w:val="DefaultParagraphFont"/>
    <w:link w:val="Signature"/>
    <w:uiPriority w:val="99"/>
    <w:semiHidden/>
    <w:rsid w:val="00CB7E08"/>
  </w:style>
  <w:style w:type="table" w:styleId="Table3Deffects1">
    <w:name w:val="Table 3D effects 1"/>
    <w:basedOn w:val="TableNormal"/>
    <w:uiPriority w:val="99"/>
    <w:semiHidden/>
    <w:unhideWhenUsed/>
    <w:rsid w:val="00CB7E08"/>
    <w:rPr>
      <w:rFonts w:eastAsiaTheme="minorEastAsia"/>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B7E08"/>
    <w:rPr>
      <w:rFonts w:eastAsiaTheme="minorEastAsia"/>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B7E08"/>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B7E08"/>
    <w:rPr>
      <w:rFonts w:eastAsiaTheme="minorEastAsia"/>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B7E08"/>
    <w:rPr>
      <w:rFonts w:eastAsiaTheme="minorEastAsia"/>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B7E08"/>
    <w:rPr>
      <w:rFonts w:eastAsiaTheme="minorEastAsia"/>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B7E08"/>
    <w:rPr>
      <w:rFonts w:eastAsiaTheme="minorEastAsia"/>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B7E08"/>
    <w:rPr>
      <w:rFonts w:eastAsiaTheme="minorEastAsia"/>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B7E08"/>
    <w:rPr>
      <w:rFonts w:eastAsiaTheme="minorEastAsia"/>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B7E08"/>
    <w:rPr>
      <w:rFonts w:eastAsiaTheme="minorEastAsia"/>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B7E08"/>
    <w:rPr>
      <w:rFonts w:eastAsiaTheme="minorEastAsia"/>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B7E08"/>
    <w:rPr>
      <w:rFonts w:eastAsiaTheme="minorEastAsia"/>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B7E08"/>
    <w:rPr>
      <w:rFonts w:eastAsiaTheme="minorEastAsia"/>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B7E08"/>
    <w:rPr>
      <w:rFonts w:eastAsiaTheme="minorEastAsia"/>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B7E08"/>
    <w:rPr>
      <w:rFonts w:eastAsiaTheme="minorEastAsia"/>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B7E08"/>
    <w:rPr>
      <w:rFonts w:eastAsiaTheme="minorEastAsia"/>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B7E08"/>
    <w:rPr>
      <w:rFonts w:eastAsiaTheme="minorEastAsia"/>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B7E08"/>
    <w:rPr>
      <w:rFonts w:eastAsiaTheme="minorEastAs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B7E08"/>
    <w:rPr>
      <w:rFonts w:eastAsiaTheme="minorEastAsia"/>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B7E08"/>
    <w:rPr>
      <w:rFonts w:eastAsiaTheme="minorEastAsia"/>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B7E08"/>
    <w:rPr>
      <w:rFonts w:eastAsiaTheme="minorEastAsia"/>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B7E08"/>
    <w:rPr>
      <w:rFonts w:eastAsiaTheme="minorEastAsia"/>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B7E08"/>
    <w:rPr>
      <w:rFonts w:eastAsiaTheme="minorEastAsia"/>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B7E08"/>
    <w:rPr>
      <w:rFonts w:eastAsiaTheme="minorEastAsia"/>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B7E08"/>
    <w:rPr>
      <w:rFonts w:eastAsiaTheme="minorEastAsi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B7E08"/>
    <w:rPr>
      <w:rFonts w:eastAsiaTheme="minorEastAsia"/>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B7E08"/>
    <w:rPr>
      <w:rFonts w:eastAsiaTheme="minorEastAsia"/>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B7E08"/>
    <w:rPr>
      <w:rFonts w:eastAsiaTheme="minorEastAsia"/>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B7E08"/>
    <w:rPr>
      <w:rFonts w:eastAsiaTheme="minorEastAsia"/>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B7E08"/>
    <w:rPr>
      <w:rFonts w:eastAsiaTheme="minorEastAsia"/>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B7E08"/>
    <w:rPr>
      <w:rFonts w:eastAsiaTheme="minorEastAsia"/>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B7E08"/>
    <w:rPr>
      <w:rFonts w:eastAsiaTheme="minorEastAsia"/>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B7E08"/>
    <w:rPr>
      <w:rFonts w:eastAsiaTheme="minorEastAsia"/>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B7E08"/>
    <w:pPr>
      <w:spacing w:after="0"/>
      <w:ind w:left="220" w:hanging="220"/>
    </w:pPr>
  </w:style>
  <w:style w:type="paragraph" w:styleId="TableofFigures">
    <w:name w:val="table of figures"/>
    <w:basedOn w:val="Normal"/>
    <w:next w:val="Normal"/>
    <w:uiPriority w:val="99"/>
    <w:semiHidden/>
    <w:rsid w:val="00CB7E08"/>
    <w:pPr>
      <w:spacing w:after="0"/>
    </w:pPr>
  </w:style>
  <w:style w:type="table" w:styleId="TableProfessional">
    <w:name w:val="Table Professional"/>
    <w:basedOn w:val="TableNormal"/>
    <w:uiPriority w:val="99"/>
    <w:semiHidden/>
    <w:unhideWhenUsed/>
    <w:rsid w:val="00CB7E08"/>
    <w:rPr>
      <w:rFonts w:eastAsiaTheme="minorEastAs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B7E08"/>
    <w:rPr>
      <w:rFonts w:eastAsiaTheme="minorEastAsia"/>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B7E08"/>
    <w:rPr>
      <w:rFonts w:eastAsiaTheme="minorEastAsia"/>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B7E08"/>
    <w:rPr>
      <w:rFonts w:eastAsiaTheme="minorEastAsia"/>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B7E08"/>
    <w:rPr>
      <w:rFonts w:eastAsiaTheme="minorEastAsia"/>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B7E08"/>
    <w:rPr>
      <w:rFonts w:eastAsiaTheme="minorEastAsia"/>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B7E08"/>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CB7E08"/>
    <w:rPr>
      <w:rFonts w:eastAsiaTheme="minorEastAsia"/>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B7E08"/>
    <w:rPr>
      <w:rFonts w:eastAsiaTheme="minorEastAsia"/>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B7E08"/>
    <w:rPr>
      <w:rFonts w:eastAsiaTheme="minorEastAsia"/>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CB7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CB7E0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CB7E08"/>
    <w:pPr>
      <w:spacing w:before="120"/>
    </w:pPr>
    <w:rPr>
      <w:rFonts w:asciiTheme="majorHAnsi" w:eastAsiaTheme="majorEastAsia" w:hAnsiTheme="majorHAnsi" w:cstheme="majorBidi"/>
      <w:b/>
      <w:bCs/>
      <w:sz w:val="24"/>
      <w:szCs w:val="24"/>
    </w:rPr>
  </w:style>
  <w:style w:type="paragraph" w:customStyle="1" w:styleId="TabularSource">
    <w:name w:val="TabularSource"/>
    <w:basedOn w:val="TabularEntry"/>
    <w:qFormat/>
    <w:rsid w:val="00CB7E08"/>
    <w:pPr>
      <w:spacing w:before="120" w:after="120"/>
      <w:ind w:left="1440"/>
    </w:pPr>
    <w:rPr>
      <w:sz w:val="20"/>
    </w:rPr>
  </w:style>
  <w:style w:type="paragraph" w:customStyle="1" w:styleId="DialogContinued">
    <w:name w:val="DialogContinued"/>
    <w:basedOn w:val="Dialog"/>
    <w:qFormat/>
    <w:rsid w:val="00CB7E08"/>
    <w:pPr>
      <w:ind w:firstLine="0"/>
    </w:pPr>
  </w:style>
  <w:style w:type="paragraph" w:customStyle="1" w:styleId="FeatureRecipeTitleAlternative">
    <w:name w:val="FeatureRecipeTitleAlternative"/>
    <w:basedOn w:val="RecipeTitleAlternative"/>
    <w:qFormat/>
    <w:rsid w:val="00CB7E08"/>
    <w:pPr>
      <w:shd w:val="clear" w:color="auto" w:fill="BFBFBF" w:themeFill="background1" w:themeFillShade="BF"/>
    </w:pPr>
  </w:style>
  <w:style w:type="paragraph" w:customStyle="1" w:styleId="FeatureRecipeIntro">
    <w:name w:val="FeatureRecipeIntro"/>
    <w:basedOn w:val="RecipeIntro"/>
    <w:qFormat/>
    <w:rsid w:val="00CB7E08"/>
    <w:pPr>
      <w:shd w:val="clear" w:color="auto" w:fill="BFBFBF" w:themeFill="background1" w:themeFillShade="BF"/>
    </w:pPr>
  </w:style>
  <w:style w:type="paragraph" w:customStyle="1" w:styleId="FeatureRecipeSubRecipeTitle">
    <w:name w:val="FeatureRecipeSubRecipeTitle"/>
    <w:basedOn w:val="RecipeSubrecipeTitle"/>
    <w:qFormat/>
    <w:rsid w:val="00CB7E08"/>
    <w:pPr>
      <w:shd w:val="clear" w:color="auto" w:fill="BFBFBF" w:themeFill="background1" w:themeFillShade="BF"/>
    </w:pPr>
  </w:style>
  <w:style w:type="paragraph" w:customStyle="1" w:styleId="FeatureRecipeIngredientHead">
    <w:name w:val="FeatureRecipeIngredientHead"/>
    <w:basedOn w:val="RecipeIngredientHead"/>
    <w:qFormat/>
    <w:rsid w:val="00CB7E08"/>
    <w:pPr>
      <w:shd w:val="clear" w:color="auto" w:fill="BFBFBF" w:themeFill="background1" w:themeFillShade="BF"/>
    </w:pPr>
  </w:style>
  <w:style w:type="paragraph" w:customStyle="1" w:styleId="FeatureRecipeTime">
    <w:name w:val="FeatureRecipeTime"/>
    <w:basedOn w:val="RecipeTime"/>
    <w:qFormat/>
    <w:rsid w:val="00CB7E08"/>
    <w:pPr>
      <w:shd w:val="clear" w:color="auto" w:fill="BFBFBF" w:themeFill="background1" w:themeFillShade="BF"/>
    </w:pPr>
  </w:style>
  <w:style w:type="paragraph" w:customStyle="1" w:styleId="RecipeVariationPara">
    <w:name w:val="RecipeVariationPara"/>
    <w:basedOn w:val="RecipeVariationHead"/>
    <w:qFormat/>
    <w:rsid w:val="00CB7E08"/>
    <w:rPr>
      <w:i/>
      <w:u w:val="none"/>
    </w:rPr>
  </w:style>
  <w:style w:type="paragraph" w:customStyle="1" w:styleId="FeatureRecipeVariationPara">
    <w:name w:val="FeatureRecipeVariationPara"/>
    <w:basedOn w:val="RecipeVariationPara"/>
    <w:qFormat/>
    <w:rsid w:val="00CB7E08"/>
    <w:pPr>
      <w:shd w:val="clear" w:color="auto" w:fill="BFBFBF" w:themeFill="background1" w:themeFillShade="BF"/>
    </w:pPr>
  </w:style>
  <w:style w:type="paragraph" w:customStyle="1" w:styleId="RecipeVariation2">
    <w:name w:val="RecipeVariation2"/>
    <w:basedOn w:val="RecipeVariationH2"/>
    <w:qFormat/>
    <w:rsid w:val="00CB7E08"/>
    <w:rPr>
      <w:i/>
    </w:rPr>
  </w:style>
  <w:style w:type="paragraph" w:customStyle="1" w:styleId="FeatureRecipeVariation2">
    <w:name w:val="FeatureRecipeVariation2"/>
    <w:basedOn w:val="RecipeVariation2"/>
    <w:qFormat/>
    <w:rsid w:val="00CB7E08"/>
    <w:pPr>
      <w:shd w:val="clear" w:color="auto" w:fill="BFBFBF" w:themeFill="background1" w:themeFillShade="BF"/>
    </w:pPr>
  </w:style>
  <w:style w:type="paragraph" w:customStyle="1" w:styleId="FeatureRecipeNutritionInfo">
    <w:name w:val="FeatureRecipeNutritionInfo"/>
    <w:basedOn w:val="RecipeNutritionInfo"/>
    <w:qFormat/>
    <w:rsid w:val="00CB7E08"/>
    <w:pPr>
      <w:shd w:val="clear" w:color="auto" w:fill="BFBFBF" w:themeFill="background1" w:themeFillShade="BF"/>
    </w:pPr>
  </w:style>
  <w:style w:type="paragraph" w:customStyle="1" w:styleId="FeatureRecipeFootnote">
    <w:name w:val="FeatureRecipeFootnote"/>
    <w:basedOn w:val="RecipeFootnote"/>
    <w:qFormat/>
    <w:rsid w:val="00CB7E08"/>
    <w:pPr>
      <w:shd w:val="clear" w:color="auto" w:fill="BFBFBF" w:themeFill="background1" w:themeFillShade="BF"/>
    </w:pPr>
  </w:style>
  <w:style w:type="paragraph" w:customStyle="1" w:styleId="FeatureRecipeUSMeasure">
    <w:name w:val="FeatureRecipeUSMeasure"/>
    <w:basedOn w:val="RecipeUSMeasure"/>
    <w:qFormat/>
    <w:rsid w:val="00CB7E08"/>
    <w:pPr>
      <w:shd w:val="clear" w:color="auto" w:fill="BFBFBF" w:themeFill="background1" w:themeFillShade="BF"/>
    </w:pPr>
  </w:style>
  <w:style w:type="paragraph" w:customStyle="1" w:styleId="FeatureRecipeMetricMeasure">
    <w:name w:val="FeatureRecipeMetricMeasure"/>
    <w:basedOn w:val="RecipeMetricMeasure"/>
    <w:qFormat/>
    <w:rsid w:val="00CB7E08"/>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CB7E08"/>
    <w:pPr>
      <w:shd w:val="clear" w:color="auto" w:fill="BFBFBF" w:themeFill="background1" w:themeFillShade="BF"/>
    </w:pPr>
  </w:style>
  <w:style w:type="paragraph" w:customStyle="1" w:styleId="FeatureRecipeTableHead">
    <w:name w:val="FeatureRecipeTableHead"/>
    <w:basedOn w:val="RecipeTableHead"/>
    <w:qFormat/>
    <w:rsid w:val="00CB7E08"/>
    <w:pPr>
      <w:shd w:val="clear" w:color="auto" w:fill="BFBFBF" w:themeFill="background1" w:themeFillShade="BF"/>
    </w:pPr>
  </w:style>
  <w:style w:type="paragraph" w:customStyle="1" w:styleId="FeatureRecipeVariationHead">
    <w:name w:val="FeatureRecipeVariationHead"/>
    <w:basedOn w:val="RecipeVariationHead"/>
    <w:qFormat/>
    <w:rsid w:val="00CB7E08"/>
    <w:pPr>
      <w:shd w:val="clear" w:color="auto" w:fill="BFBFBF" w:themeFill="background1" w:themeFillShade="BF"/>
    </w:pPr>
  </w:style>
  <w:style w:type="paragraph" w:customStyle="1" w:styleId="FeatureRecipeVariationH2">
    <w:name w:val="FeatureRecipeVariationH2"/>
    <w:basedOn w:val="RecipeVariationH2"/>
    <w:qFormat/>
    <w:rsid w:val="00CB7E08"/>
    <w:pPr>
      <w:shd w:val="clear" w:color="auto" w:fill="BFBFBF" w:themeFill="background1" w:themeFillShade="BF"/>
    </w:pPr>
  </w:style>
  <w:style w:type="paragraph" w:customStyle="1" w:styleId="FeatureRecipeProcedureHead">
    <w:name w:val="FeatureRecipeProcedureHead"/>
    <w:basedOn w:val="RecipeProcedureHead"/>
    <w:qFormat/>
    <w:rsid w:val="00CB7E08"/>
    <w:pPr>
      <w:shd w:val="clear" w:color="auto" w:fill="BFBFBF" w:themeFill="background1" w:themeFillShade="BF"/>
    </w:pPr>
  </w:style>
  <w:style w:type="paragraph" w:customStyle="1" w:styleId="RecipeNoteHead">
    <w:name w:val="RecipeNoteHead"/>
    <w:basedOn w:val="RecipeFootnote"/>
    <w:qFormat/>
    <w:rsid w:val="00CB7E08"/>
    <w:rPr>
      <w:b/>
      <w:i/>
    </w:rPr>
  </w:style>
  <w:style w:type="paragraph" w:customStyle="1" w:styleId="FeatureRecipeNoteHead">
    <w:name w:val="FeatureRecipeNoteHead"/>
    <w:basedOn w:val="RecipeNoteHead"/>
    <w:qFormat/>
    <w:rsid w:val="00CB7E08"/>
    <w:pPr>
      <w:shd w:val="clear" w:color="auto" w:fill="BFBFBF" w:themeFill="background1" w:themeFillShade="BF"/>
    </w:pPr>
  </w:style>
  <w:style w:type="paragraph" w:customStyle="1" w:styleId="FeatureRecipeNotePara">
    <w:name w:val="FeatureRecipeNotePara"/>
    <w:basedOn w:val="FeatureRecipeNoteHead"/>
    <w:qFormat/>
    <w:rsid w:val="00CB7E08"/>
    <w:rPr>
      <w:b w:val="0"/>
      <w:i w:val="0"/>
      <w:sz w:val="18"/>
    </w:rPr>
  </w:style>
  <w:style w:type="paragraph" w:customStyle="1" w:styleId="RecipeNotePara">
    <w:name w:val="RecipeNotePara"/>
    <w:basedOn w:val="FeatureRecipeNotePara"/>
    <w:rsid w:val="00CB7E08"/>
    <w:pPr>
      <w:shd w:val="clear" w:color="auto" w:fill="FFFFFF" w:themeFill="background1"/>
    </w:pPr>
  </w:style>
  <w:style w:type="paragraph" w:customStyle="1" w:styleId="RecipeNoteHead3">
    <w:name w:val="RecipeNoteHead3"/>
    <w:basedOn w:val="RecipeNotePara"/>
    <w:qFormat/>
    <w:rsid w:val="00CB7E08"/>
    <w:rPr>
      <w:i/>
    </w:rPr>
  </w:style>
  <w:style w:type="paragraph" w:customStyle="1" w:styleId="FeatureRecipeNoteHead3">
    <w:name w:val="FeatureRecipeNoteHead3"/>
    <w:basedOn w:val="RecipeNoteHead3"/>
    <w:qFormat/>
    <w:rsid w:val="00CB7E08"/>
    <w:pPr>
      <w:shd w:val="clear" w:color="auto" w:fill="BFBFBF" w:themeFill="background1" w:themeFillShade="BF"/>
    </w:pPr>
  </w:style>
  <w:style w:type="paragraph" w:customStyle="1" w:styleId="FeatureRecipeNoteHead4">
    <w:name w:val="FeatureRecipeNoteHead4"/>
    <w:basedOn w:val="FeatureRecipeNoteHead3"/>
    <w:qFormat/>
    <w:rsid w:val="00CB7E08"/>
    <w:rPr>
      <w:b/>
    </w:rPr>
  </w:style>
  <w:style w:type="paragraph" w:customStyle="1" w:styleId="RecipeNoteHead4">
    <w:name w:val="RecipeNoteHead4"/>
    <w:basedOn w:val="FeatureRecipeNoteHead4"/>
    <w:qFormat/>
    <w:rsid w:val="00CB7E08"/>
    <w:pPr>
      <w:shd w:val="clear" w:color="auto" w:fill="FFFFFF" w:themeFill="background1"/>
    </w:pPr>
  </w:style>
  <w:style w:type="character" w:customStyle="1" w:styleId="BoldItalic">
    <w:name w:val="BoldItalic"/>
    <w:rsid w:val="00CB7E08"/>
    <w:rPr>
      <w:b/>
      <w:i/>
    </w:rPr>
  </w:style>
  <w:style w:type="character" w:customStyle="1" w:styleId="Bold">
    <w:name w:val="Bold"/>
    <w:rsid w:val="00CB7E08"/>
    <w:rPr>
      <w:b/>
    </w:rPr>
  </w:style>
  <w:style w:type="character" w:customStyle="1" w:styleId="boldred">
    <w:name w:val="bold red"/>
    <w:rsid w:val="00CB7E08"/>
  </w:style>
  <w:style w:type="table" w:customStyle="1" w:styleId="ColorfulGrid2">
    <w:name w:val="Colorful Grid2"/>
    <w:basedOn w:val="TableNormal"/>
    <w:uiPriority w:val="73"/>
    <w:rsid w:val="00E54D0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E54D0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E54D0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E54D0E"/>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E54D0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E54D0E"/>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E54D0E"/>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E54D0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E54D0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E54D0E"/>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E54D0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CB7E08"/>
    <w:rPr>
      <w:rFonts w:ascii="Arial" w:eastAsia="Times New Roman" w:hAnsi="Arial" w:cs="Times New Roman"/>
      <w:b/>
      <w:snapToGrid w:val="0"/>
      <w:sz w:val="60"/>
      <w:szCs w:val="20"/>
    </w:rPr>
  </w:style>
  <w:style w:type="table" w:styleId="ColorfulGrid">
    <w:name w:val="Colorful Grid"/>
    <w:basedOn w:val="TableNormal"/>
    <w:uiPriority w:val="73"/>
    <w:rsid w:val="00CB7E08"/>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CB7E08"/>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CB7E08"/>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CB7E08"/>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CB7E08"/>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CB7E08"/>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CB7E08"/>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CB7E08"/>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CB7E08"/>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CB7E08"/>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7E0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84574">
      <w:bodyDiv w:val="1"/>
      <w:marLeft w:val="0"/>
      <w:marRight w:val="0"/>
      <w:marTop w:val="0"/>
      <w:marBottom w:val="0"/>
      <w:divBdr>
        <w:top w:val="none" w:sz="0" w:space="0" w:color="auto"/>
        <w:left w:val="none" w:sz="0" w:space="0" w:color="auto"/>
        <w:bottom w:val="none" w:sz="0" w:space="0" w:color="auto"/>
        <w:right w:val="none" w:sz="0" w:space="0" w:color="auto"/>
      </w:divBdr>
    </w:div>
    <w:div w:id="1116867924">
      <w:bodyDiv w:val="1"/>
      <w:marLeft w:val="0"/>
      <w:marRight w:val="0"/>
      <w:marTop w:val="0"/>
      <w:marBottom w:val="0"/>
      <w:divBdr>
        <w:top w:val="none" w:sz="0" w:space="0" w:color="auto"/>
        <w:left w:val="none" w:sz="0" w:space="0" w:color="auto"/>
        <w:bottom w:val="none" w:sz="0" w:space="0" w:color="auto"/>
        <w:right w:val="none" w:sz="0" w:space="0" w:color="auto"/>
      </w:divBdr>
    </w:div>
    <w:div w:id="139273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E1131E48F65234EA9A10442461D642F" ma:contentTypeVersion="7" ma:contentTypeDescription="Create a new document." ma:contentTypeScope="" ma:versionID="8b0eb29f1f6033e1113dd35d90ace06c">
  <xsd:schema xmlns:xsd="http://www.w3.org/2001/XMLSchema" xmlns:xs="http://www.w3.org/2001/XMLSchema" xmlns:p="http://schemas.microsoft.com/office/2006/metadata/properties" xmlns:ns2="93c2c0a6-ca45-4a0e-8e57-b246e65d93c6" targetNamespace="http://schemas.microsoft.com/office/2006/metadata/properties" ma:root="true" ma:fieldsID="b48011576403e0536454f52899721de5"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THEVAULT-100-89</_dlc_DocId>
    <_dlc_DocIdUrl xmlns="93c2c0a6-ca45-4a0e-8e57-b246e65d93c6">
      <Url>https://intranet.advisicon.com:447/clients/wiley/_layouts/DocIdRedir.aspx?ID=THEVAULT-100-89</Url>
      <Description>THEVAULT-100-89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0FD31-1A30-4D47-ABE9-0809853F1EE2}">
  <ds:schemaRefs>
    <ds:schemaRef ds:uri="http://schemas.microsoft.com/sharepoint/events"/>
  </ds:schemaRefs>
</ds:datastoreItem>
</file>

<file path=customXml/itemProps2.xml><?xml version="1.0" encoding="utf-8"?>
<ds:datastoreItem xmlns:ds="http://schemas.openxmlformats.org/officeDocument/2006/customXml" ds:itemID="{76FEB855-85DF-4416-902E-3E8C3B988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8CEABC-730D-47D2-B2BB-AD5714D0AE7A}">
  <ds:schemaRefs>
    <ds:schemaRef ds:uri="http://schemas.microsoft.com/office/2006/metadata/properties"/>
    <ds:schemaRef ds:uri="http://schemas.microsoft.com/office/infopath/2007/PartnerControls"/>
    <ds:schemaRef ds:uri="93c2c0a6-ca45-4a0e-8e57-b246e65d93c6"/>
  </ds:schemaRefs>
</ds:datastoreItem>
</file>

<file path=customXml/itemProps4.xml><?xml version="1.0" encoding="utf-8"?>
<ds:datastoreItem xmlns:ds="http://schemas.openxmlformats.org/officeDocument/2006/customXml" ds:itemID="{2FBD9C89-399A-4F06-8939-C8C9A4281280}">
  <ds:schemaRefs>
    <ds:schemaRef ds:uri="http://schemas.microsoft.com/sharepoint/v3/contenttype/forms"/>
  </ds:schemaRefs>
</ds:datastoreItem>
</file>

<file path=customXml/itemProps5.xml><?xml version="1.0" encoding="utf-8"?>
<ds:datastoreItem xmlns:ds="http://schemas.openxmlformats.org/officeDocument/2006/customXml" ds:itemID="{F69C4C2B-D0CF-41F1-9A86-1AD5B758C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WileySD2007.dotm</Template>
  <TotalTime>71</TotalTime>
  <Pages>1</Pages>
  <Words>22255</Words>
  <Characters>126856</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148814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Runcie</dc:creator>
  <cp:lastModifiedBy>Tim Runcie</cp:lastModifiedBy>
  <cp:revision>44</cp:revision>
  <dcterms:created xsi:type="dcterms:W3CDTF">2012-09-14T03:03:00Z</dcterms:created>
  <dcterms:modified xsi:type="dcterms:W3CDTF">2012-09-14T16:34:00Z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0x010100CE1131E48F65234EA9A10442461D642F</vt:lpwstr>
  </property>
  <property fmtid="{D5CDD505-2E9C-101B-9397-08002B2CF9AE}" pid="3" name="_dlc_DocIdItemGuid">
    <vt:lpwstr>8203289f-826b-4cfe-980d-9fdfb63ceeed</vt:lpwstr>
  </property>
  <property fmtid="{D5CDD505-2E9C-101B-9397-08002B2CF9AE}" pid="4" name="Depricated?">
    <vt:lpwstr>keep</vt:lpwstr>
  </property>
</Properties>
</file>