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21C" w:rsidRDefault="00F4221C" w:rsidP="009C3984">
      <w:pPr>
        <w:pStyle w:val="ChapterTitle"/>
        <w:rPr>
          <w:ins w:id="0" w:author="Odum, Amy - Hoboken" w:date="2012-07-24T16:15:00Z"/>
        </w:rPr>
      </w:pPr>
      <w:ins w:id="1" w:author="Odum, Amy - Hoboken" w:date="2012-07-24T16:15:00Z">
        <w:r>
          <w:t>Chapter 1</w:t>
        </w:r>
      </w:ins>
    </w:p>
    <w:p w:rsidR="009340DD" w:rsidRPr="000D4A1B" w:rsidRDefault="006523A6" w:rsidP="009C3984">
      <w:pPr>
        <w:pStyle w:val="ChapterTitle"/>
      </w:pPr>
      <w:r>
        <w:t xml:space="preserve">Business Intelligence: </w:t>
      </w:r>
      <w:r w:rsidR="009340DD" w:rsidRPr="000D4A1B">
        <w:t xml:space="preserve">Knowledge of Key Success Ingredients for Project Server 2010 </w:t>
      </w:r>
    </w:p>
    <w:p w:rsidR="00CE22E1" w:rsidRDefault="00CE22E1" w:rsidP="00CE22E1">
      <w:pPr>
        <w:pStyle w:val="H1"/>
      </w:pPr>
      <w:r>
        <w:t>In This Chapter</w:t>
      </w:r>
    </w:p>
    <w:p w:rsidR="008D2E54" w:rsidRPr="00F95705" w:rsidRDefault="008D2E54" w:rsidP="00CE22E1">
      <w:pPr>
        <w:pStyle w:val="Para"/>
        <w:rPr>
          <w:rStyle w:val="QueryInline"/>
          <w:rPrChange w:id="2" w:author="DM" w:date="2012-07-30T08:09:00Z">
            <w:rPr/>
          </w:rPrChange>
        </w:rPr>
      </w:pPr>
      <w:r>
        <w:t>This chapter helps set the stage for the deep</w:t>
      </w:r>
      <w:ins w:id="3" w:author="DM" w:date="2012-07-30T07:43:00Z">
        <w:r w:rsidR="00BA5C78">
          <w:t>-</w:t>
        </w:r>
      </w:ins>
      <w:del w:id="4" w:author="DM" w:date="2012-07-30T07:43:00Z">
        <w:r w:rsidDel="00BA5C78">
          <w:delText xml:space="preserve"> </w:delText>
        </w:r>
      </w:del>
      <w:r>
        <w:t>dive and though</w:t>
      </w:r>
      <w:r w:rsidR="006523A6">
        <w:t>t</w:t>
      </w:r>
      <w:ins w:id="5" w:author="DM" w:date="2012-07-30T07:43:00Z">
        <w:r w:rsidR="00BA5C78">
          <w:t>-</w:t>
        </w:r>
      </w:ins>
      <w:del w:id="6" w:author="DM" w:date="2012-07-30T07:43:00Z">
        <w:r w:rsidDel="00BA5C78">
          <w:delText xml:space="preserve"> </w:delText>
        </w:r>
      </w:del>
      <w:r>
        <w:t xml:space="preserve">provoking tour we will be taking in establishing a good enterprise </w:t>
      </w:r>
      <w:del w:id="7" w:author="DM" w:date="2012-07-30T09:18:00Z">
        <w:r w:rsidDel="008D4BEE">
          <w:delText xml:space="preserve">PPM </w:delText>
        </w:r>
      </w:del>
      <w:ins w:id="8" w:author="DM" w:date="2012-07-30T08:08:00Z">
        <w:r w:rsidR="00F95705">
          <w:t>project portfolio management</w:t>
        </w:r>
      </w:ins>
      <w:ins w:id="9" w:author="DM" w:date="2012-07-30T09:19:00Z">
        <w:r w:rsidR="008D4BEE">
          <w:t xml:space="preserve"> (PPM</w:t>
        </w:r>
      </w:ins>
      <w:ins w:id="10" w:author="DM" w:date="2012-07-30T08:08:00Z">
        <w:r w:rsidR="00F95705">
          <w:t xml:space="preserve">) </w:t>
        </w:r>
      </w:ins>
      <w:r>
        <w:t>system</w:t>
      </w:r>
      <w:del w:id="11" w:author="DM" w:date="2012-07-30T08:08:00Z">
        <w:r w:rsidDel="00F95705">
          <w:delText xml:space="preserve"> (</w:delText>
        </w:r>
      </w:del>
      <w:del w:id="12" w:author="DM" w:date="2012-07-30T07:43:00Z">
        <w:r w:rsidDel="00BA5C78">
          <w:delText>P</w:delText>
        </w:r>
      </w:del>
      <w:del w:id="13" w:author="DM" w:date="2012-07-30T08:08:00Z">
        <w:r w:rsidDel="00F95705">
          <w:delText xml:space="preserve">roject, </w:delText>
        </w:r>
      </w:del>
      <w:del w:id="14" w:author="DM" w:date="2012-07-30T07:43:00Z">
        <w:r w:rsidDel="00BA5C78">
          <w:delText>P</w:delText>
        </w:r>
      </w:del>
      <w:del w:id="15" w:author="DM" w:date="2012-07-30T08:08:00Z">
        <w:r w:rsidDel="00F95705">
          <w:delText xml:space="preserve">rogram and </w:delText>
        </w:r>
      </w:del>
      <w:del w:id="16" w:author="DM" w:date="2012-07-30T07:43:00Z">
        <w:r w:rsidDel="00BA5C78">
          <w:delText>P</w:delText>
        </w:r>
      </w:del>
      <w:del w:id="17" w:author="DM" w:date="2012-07-30T08:08:00Z">
        <w:r w:rsidDel="00F95705">
          <w:delText xml:space="preserve">ortfolio </w:delText>
        </w:r>
      </w:del>
      <w:del w:id="18" w:author="DM" w:date="2012-07-30T07:43:00Z">
        <w:r w:rsidDel="00BA5C78">
          <w:delText>M</w:delText>
        </w:r>
      </w:del>
      <w:del w:id="19" w:author="DM" w:date="2012-07-30T08:08:00Z">
        <w:r w:rsidDel="00F95705">
          <w:delText>anagement</w:delText>
        </w:r>
      </w:del>
      <w:del w:id="20" w:author="DM" w:date="2012-07-30T08:09:00Z">
        <w:r w:rsidDel="00F95705">
          <w:delText>)</w:delText>
        </w:r>
      </w:del>
      <w:ins w:id="21" w:author="DM" w:date="2012-07-30T07:44:00Z">
        <w:r w:rsidR="00CD1B09">
          <w:t>.</w:t>
        </w:r>
      </w:ins>
      <w:ins w:id="22" w:author="Jeff Jacobson" w:date="2012-08-31T15:47:00Z">
        <w:r w:rsidR="001D1DE1" w:rsidDel="001D1DE1">
          <w:rPr>
            <w:rStyle w:val="QueryInline"/>
          </w:rPr>
          <w:t xml:space="preserve"> </w:t>
        </w:r>
      </w:ins>
      <w:commentRangeStart w:id="23"/>
      <w:ins w:id="24" w:author="DM" w:date="2012-07-30T08:09:00Z">
        <w:del w:id="25" w:author="Jeff Jacobson" w:date="2012-08-31T15:47:00Z">
          <w:r w:rsidR="00F95705" w:rsidDel="001D1DE1">
            <w:rPr>
              <w:rStyle w:val="QueryInline"/>
            </w:rPr>
            <w:delText>[AU: change ok, so PPM is not defined in two ways in chapter?]</w:delText>
          </w:r>
        </w:del>
      </w:ins>
      <w:commentRangeEnd w:id="23"/>
      <w:r w:rsidR="0011443C">
        <w:rPr>
          <w:rStyle w:val="CommentReference"/>
          <w:rFonts w:asciiTheme="minorHAnsi" w:eastAsiaTheme="minorHAnsi" w:hAnsiTheme="minorHAnsi" w:cstheme="minorBidi"/>
          <w:snapToGrid/>
        </w:rPr>
        <w:commentReference w:id="23"/>
      </w:r>
    </w:p>
    <w:p w:rsidR="00CE22E1" w:rsidRDefault="008D2E54" w:rsidP="00CE22E1">
      <w:pPr>
        <w:pStyle w:val="Para"/>
      </w:pPr>
      <w:r>
        <w:t>We focus on the importance of leveraging key technology and methodology components to help create a successful foundation for meaningful reporting and maximization of PPM technologies.</w:t>
      </w:r>
    </w:p>
    <w:p w:rsidR="008D2E54" w:rsidRDefault="008D2E54" w:rsidP="00CE22E1">
      <w:pPr>
        <w:pStyle w:val="Para"/>
      </w:pPr>
      <w:r>
        <w:t>We review different types of lifecycles</w:t>
      </w:r>
      <w:del w:id="26" w:author="DM" w:date="2012-07-30T07:44:00Z">
        <w:r w:rsidDel="00CD1B09">
          <w:delText>,</w:delText>
        </w:r>
      </w:del>
      <w:r>
        <w:t xml:space="preserve"> and how to work toward</w:t>
      </w:r>
      <w:del w:id="27" w:author="DM" w:date="2012-07-30T07:44:00Z">
        <w:r w:rsidDel="00CD1B09">
          <w:delText>s</w:delText>
        </w:r>
      </w:del>
      <w:r>
        <w:t xml:space="preserve"> alignment through business and project lifecycles to leverage the power of Project Server</w:t>
      </w:r>
      <w:r w:rsidR="00824D35">
        <w:t>’</w:t>
      </w:r>
      <w:r>
        <w:t>s engine to reinforce best practices</w:t>
      </w:r>
      <w:r w:rsidR="00781ECE">
        <w:t>.</w:t>
      </w:r>
      <w:r>
        <w:t xml:space="preserve"> </w:t>
      </w:r>
      <w:r w:rsidR="00781ECE">
        <w:t xml:space="preserve">We show how to </w:t>
      </w:r>
      <w:r>
        <w:t>work toward an end game of simpl</w:t>
      </w:r>
      <w:ins w:id="28" w:author="DM" w:date="2012-07-30T07:45:00Z">
        <w:r w:rsidR="00CD1B09">
          <w:t>e</w:t>
        </w:r>
      </w:ins>
      <w:del w:id="29" w:author="DM" w:date="2012-07-30T07:45:00Z">
        <w:r w:rsidDel="00CD1B09">
          <w:delText>istic</w:delText>
        </w:r>
      </w:del>
      <w:r>
        <w:t xml:space="preserve"> visuals and dashboards that enable business leaders, project managers</w:t>
      </w:r>
      <w:ins w:id="30" w:author="DM" w:date="2012-07-30T07:45:00Z">
        <w:r w:rsidR="00CD1B09">
          <w:t>,</w:t>
        </w:r>
      </w:ins>
      <w:r>
        <w:t xml:space="preserve"> and even team members to participate in the success of their projects and what we refer t</w:t>
      </w:r>
      <w:r w:rsidR="00781ECE">
        <w:t>o as “one version of the truth.”</w:t>
      </w:r>
    </w:p>
    <w:p w:rsidR="00391A62" w:rsidRDefault="00CE22E1">
      <w:pPr>
        <w:pStyle w:val="ListHead"/>
        <w:pPrChange w:id="31" w:author="Odum, Amy - Hoboken" w:date="2012-07-24T15:10:00Z">
          <w:pPr>
            <w:pStyle w:val="H2"/>
          </w:pPr>
        </w:pPrChange>
      </w:pPr>
      <w:r>
        <w:t xml:space="preserve">What </w:t>
      </w:r>
      <w:r w:rsidR="000D521C">
        <w:t>You Will Learn</w:t>
      </w:r>
      <w:ins w:id="32" w:author="Odum, Amy - Hoboken" w:date="2012-07-24T15:10:00Z">
        <w:del w:id="33" w:author="DM" w:date="2012-08-20T05:07:00Z">
          <w:r w:rsidR="00BD19B5" w:rsidDel="000D521C">
            <w:delText>:</w:delText>
          </w:r>
        </w:del>
      </w:ins>
    </w:p>
    <w:p w:rsidR="00CE22E1" w:rsidRDefault="008D2E54" w:rsidP="00CE22E1">
      <w:pPr>
        <w:pStyle w:val="ListBulleted"/>
      </w:pPr>
      <w:r>
        <w:t xml:space="preserve">Different </w:t>
      </w:r>
      <w:r w:rsidR="00383771">
        <w:t>key f</w:t>
      </w:r>
      <w:r>
        <w:t xml:space="preserve">ocus </w:t>
      </w:r>
      <w:r w:rsidR="00383771">
        <w:t>a</w:t>
      </w:r>
      <w:r>
        <w:t xml:space="preserve">reas you </w:t>
      </w:r>
      <w:r w:rsidR="00383771">
        <w:t>n</w:t>
      </w:r>
      <w:r>
        <w:t xml:space="preserve">eed to </w:t>
      </w:r>
      <w:r w:rsidR="00383771">
        <w:t>a</w:t>
      </w:r>
      <w:r>
        <w:t xml:space="preserve">ddress in </w:t>
      </w:r>
      <w:r w:rsidR="00383771">
        <w:t>e</w:t>
      </w:r>
      <w:r>
        <w:t xml:space="preserve">stablishing a </w:t>
      </w:r>
      <w:r w:rsidR="00383771">
        <w:t>s</w:t>
      </w:r>
      <w:r>
        <w:t xml:space="preserve">trong PPM </w:t>
      </w:r>
      <w:r w:rsidR="00383771">
        <w:t>s</w:t>
      </w:r>
      <w:r>
        <w:t>ystem</w:t>
      </w:r>
    </w:p>
    <w:p w:rsidR="00CE22E1" w:rsidRDefault="00383771" w:rsidP="00CE22E1">
      <w:pPr>
        <w:pStyle w:val="ListBulleted"/>
      </w:pPr>
      <w:r>
        <w:t>The i</w:t>
      </w:r>
      <w:r w:rsidR="008D2E54">
        <w:t xml:space="preserve">mportance of </w:t>
      </w:r>
      <w:r>
        <w:t>l</w:t>
      </w:r>
      <w:r w:rsidR="008D2E54">
        <w:t xml:space="preserve">ifecycle, </w:t>
      </w:r>
      <w:r>
        <w:t>p</w:t>
      </w:r>
      <w:r w:rsidR="008D2E54">
        <w:t>hases</w:t>
      </w:r>
      <w:ins w:id="34" w:author="DM" w:date="2012-07-30T07:45:00Z">
        <w:r w:rsidR="00CD1B09">
          <w:t>,</w:t>
        </w:r>
      </w:ins>
      <w:r w:rsidR="008D2E54">
        <w:t xml:space="preserve"> and </w:t>
      </w:r>
      <w:r>
        <w:t>s</w:t>
      </w:r>
      <w:r w:rsidR="008D2E54">
        <w:t>tages to simplify and automate management, grouping</w:t>
      </w:r>
      <w:ins w:id="35" w:author="DM" w:date="2012-07-30T07:45:00Z">
        <w:r w:rsidR="00CD1B09">
          <w:t>,</w:t>
        </w:r>
      </w:ins>
      <w:r w:rsidR="008D2E54">
        <w:t xml:space="preserve"> and reporting</w:t>
      </w:r>
    </w:p>
    <w:p w:rsidR="00CE22E1" w:rsidRDefault="008D2E54" w:rsidP="00CE22E1">
      <w:pPr>
        <w:pStyle w:val="ListBulleted"/>
        <w:rPr>
          <w:ins w:id="36" w:author="Tim Runcie" w:date="2012-09-05T08:23:00Z"/>
        </w:rPr>
      </w:pPr>
      <w:r>
        <w:t xml:space="preserve">How to blend </w:t>
      </w:r>
      <w:r w:rsidR="00383771">
        <w:t>t</w:t>
      </w:r>
      <w:r>
        <w:t xml:space="preserve">echnology with </w:t>
      </w:r>
      <w:r w:rsidR="00383771">
        <w:t>m</w:t>
      </w:r>
      <w:r>
        <w:t>ethodology</w:t>
      </w:r>
    </w:p>
    <w:p w:rsidR="00DF7F5B" w:rsidRDefault="00DF7F5B" w:rsidP="00CE22E1">
      <w:pPr>
        <w:pStyle w:val="ListBulleted"/>
      </w:pPr>
      <w:ins w:id="37" w:author="Tim Runcie" w:date="2012-09-05T08:23:00Z">
        <w:r>
          <w:t>Understand the difference between Project 2010 and Project Server 2010</w:t>
        </w:r>
      </w:ins>
    </w:p>
    <w:p w:rsidR="00CE22E1" w:rsidRDefault="00383771" w:rsidP="00CE22E1">
      <w:pPr>
        <w:pStyle w:val="ListBulleted"/>
      </w:pPr>
      <w:r>
        <w:t>How to scale</w:t>
      </w:r>
      <w:r w:rsidR="008D2E54">
        <w:t xml:space="preserve"> </w:t>
      </w:r>
      <w:commentRangeStart w:id="38"/>
      <w:commentRangeStart w:id="39"/>
      <w:r w:rsidR="008D2E54">
        <w:t xml:space="preserve">Project Server 2010 </w:t>
      </w:r>
      <w:commentRangeEnd w:id="38"/>
      <w:r w:rsidR="006B4B90">
        <w:rPr>
          <w:rStyle w:val="CommentReference"/>
          <w:rFonts w:asciiTheme="minorHAnsi" w:eastAsiaTheme="minorHAnsi" w:hAnsiTheme="minorHAnsi" w:cstheme="minorBidi"/>
          <w:snapToGrid/>
        </w:rPr>
        <w:commentReference w:id="38"/>
      </w:r>
      <w:commentRangeEnd w:id="39"/>
      <w:r w:rsidR="00DF7F5B">
        <w:rPr>
          <w:rStyle w:val="CommentReference"/>
          <w:rFonts w:asciiTheme="minorHAnsi" w:eastAsiaTheme="minorHAnsi" w:hAnsiTheme="minorHAnsi" w:cstheme="minorBidi"/>
          <w:snapToGrid/>
        </w:rPr>
        <w:commentReference w:id="39"/>
      </w:r>
      <w:r w:rsidR="008D2E54">
        <w:t xml:space="preserve">from </w:t>
      </w:r>
      <w:del w:id="40" w:author="DM" w:date="2012-07-30T07:45:00Z">
        <w:r w:rsidR="008D2E54" w:rsidDel="00CD1B09">
          <w:delText>T</w:delText>
        </w:r>
      </w:del>
      <w:ins w:id="41" w:author="DM" w:date="2012-07-30T07:45:00Z">
        <w:r w:rsidR="00CD1B09">
          <w:t>t</w:t>
        </w:r>
      </w:ins>
      <w:r w:rsidR="008D2E54">
        <w:t xml:space="preserve">op </w:t>
      </w:r>
      <w:del w:id="42" w:author="DM" w:date="2012-07-30T07:45:00Z">
        <w:r w:rsidR="008D2E54" w:rsidDel="00CD1B09">
          <w:delText>D</w:delText>
        </w:r>
      </w:del>
      <w:ins w:id="43" w:author="DM" w:date="2012-07-30T07:45:00Z">
        <w:r w:rsidR="00CD1B09">
          <w:t>d</w:t>
        </w:r>
      </w:ins>
      <w:r w:rsidR="008D2E54">
        <w:t>own (</w:t>
      </w:r>
      <w:r>
        <w:t>p</w:t>
      </w:r>
      <w:r w:rsidR="008D2E54">
        <w:t xml:space="preserve">ortfolio </w:t>
      </w:r>
      <w:r>
        <w:t>p</w:t>
      </w:r>
      <w:r w:rsidR="008D2E54">
        <w:t xml:space="preserve">lanning) to </w:t>
      </w:r>
      <w:del w:id="44" w:author="DM" w:date="2012-07-30T07:45:00Z">
        <w:r w:rsidR="008D2E54" w:rsidDel="00CD1B09">
          <w:delText>B</w:delText>
        </w:r>
      </w:del>
      <w:ins w:id="45" w:author="DM" w:date="2012-07-30T07:45:00Z">
        <w:r w:rsidR="00CD1B09">
          <w:t>b</w:t>
        </w:r>
      </w:ins>
      <w:r w:rsidR="008D2E54">
        <w:t xml:space="preserve">ottom </w:t>
      </w:r>
      <w:del w:id="46" w:author="DM" w:date="2012-07-30T07:45:00Z">
        <w:r w:rsidR="008D2E54" w:rsidDel="00CD1B09">
          <w:delText>U</w:delText>
        </w:r>
      </w:del>
      <w:ins w:id="47" w:author="DM" w:date="2012-07-30T07:45:00Z">
        <w:r w:rsidR="00CD1B09">
          <w:t>u</w:t>
        </w:r>
      </w:ins>
      <w:r w:rsidR="008D2E54">
        <w:t>p (</w:t>
      </w:r>
      <w:r>
        <w:t>d</w:t>
      </w:r>
      <w:r w:rsidR="008D2E54">
        <w:t xml:space="preserve">etailed and </w:t>
      </w:r>
      <w:r>
        <w:t>t</w:t>
      </w:r>
      <w:r w:rsidR="008D2E54">
        <w:t xml:space="preserve">ask </w:t>
      </w:r>
      <w:r>
        <w:t>p</w:t>
      </w:r>
      <w:r w:rsidR="008D2E54">
        <w:t xml:space="preserve">lanning) and how </w:t>
      </w:r>
      <w:ins w:id="48" w:author="DM" w:date="2012-07-30T07:45:00Z">
        <w:r w:rsidR="00CD1B09">
          <w:t>to</w:t>
        </w:r>
      </w:ins>
      <w:del w:id="49" w:author="DM" w:date="2012-07-30T07:45:00Z">
        <w:r w:rsidR="008D2E54" w:rsidDel="00CD1B09">
          <w:delText>you can</w:delText>
        </w:r>
      </w:del>
      <w:r w:rsidR="008D2E54">
        <w:t xml:space="preserve"> leverage either or both</w:t>
      </w:r>
      <w:commentRangeStart w:id="50"/>
      <w:ins w:id="51" w:author="DM" w:date="2012-08-20T09:18:00Z">
        <w:del w:id="52" w:author="Jeff Jacobson" w:date="2012-08-31T15:47:00Z">
          <w:r w:rsidR="00D967CA" w:rsidDel="001D1DE1">
            <w:rPr>
              <w:rStyle w:val="QueryInline"/>
            </w:rPr>
            <w:delText>[AU: ideally all of these lists would be phrased in the same way throughout the volume; please adjust</w:delText>
          </w:r>
        </w:del>
      </w:ins>
      <w:commentRangeEnd w:id="50"/>
      <w:del w:id="53" w:author="Jeff Jacobson" w:date="2012-08-31T15:47:00Z">
        <w:r w:rsidR="0011443C" w:rsidDel="001D1DE1">
          <w:rPr>
            <w:rStyle w:val="CommentReference"/>
            <w:rFonts w:asciiTheme="minorHAnsi" w:eastAsiaTheme="minorHAnsi" w:hAnsiTheme="minorHAnsi" w:cstheme="minorBidi"/>
            <w:snapToGrid/>
          </w:rPr>
          <w:commentReference w:id="50"/>
        </w:r>
      </w:del>
      <w:ins w:id="54" w:author="DM" w:date="2012-08-20T09:18:00Z">
        <w:r w:rsidR="00D967CA">
          <w:rPr>
            <w:rStyle w:val="QueryInline"/>
          </w:rPr>
          <w:t xml:space="preserve"> </w:t>
        </w:r>
      </w:ins>
    </w:p>
    <w:p w:rsidR="009340DD" w:rsidRDefault="00B7279D" w:rsidP="009C3984">
      <w:pPr>
        <w:pStyle w:val="H1"/>
      </w:pPr>
      <w:r>
        <w:t>Maximizing PPM Ingredients, Culture</w:t>
      </w:r>
      <w:ins w:id="55" w:author="DM" w:date="2012-07-30T07:45:00Z">
        <w:r w:rsidR="00CD1B09">
          <w:t>,</w:t>
        </w:r>
      </w:ins>
      <w:r>
        <w:t xml:space="preserve"> and Technology</w:t>
      </w:r>
      <w:r w:rsidR="003949B8">
        <w:t xml:space="preserve"> for Business Success</w:t>
      </w:r>
    </w:p>
    <w:p w:rsidR="009340DD" w:rsidRPr="001F6709" w:rsidRDefault="00B7188C" w:rsidP="009C3984">
      <w:pPr>
        <w:pStyle w:val="Para"/>
        <w:rPr>
          <w:sz w:val="18"/>
          <w:szCs w:val="18"/>
        </w:rPr>
      </w:pPr>
      <w:r>
        <w:t xml:space="preserve">In the world of business, the drive to getting good </w:t>
      </w:r>
      <w:r w:rsidRPr="001F6709">
        <w:t>business intelligence</w:t>
      </w:r>
      <w:ins w:id="56" w:author="DM" w:date="2012-08-06T06:32:00Z">
        <w:r w:rsidR="00CB0651">
          <w:t xml:space="preserve"> (BI)</w:t>
        </w:r>
      </w:ins>
      <w:r>
        <w:t xml:space="preserve"> has </w:t>
      </w:r>
      <w:ins w:id="57" w:author="DM" w:date="2012-07-30T07:45:00Z">
        <w:r w:rsidR="00CD1B09">
          <w:t xml:space="preserve">focused </w:t>
        </w:r>
      </w:ins>
      <w:r>
        <w:t xml:space="preserve">predominantly </w:t>
      </w:r>
      <w:del w:id="58" w:author="DM" w:date="2012-07-30T07:46:00Z">
        <w:r w:rsidDel="00CD1B09">
          <w:delText xml:space="preserve">been focused </w:delText>
        </w:r>
      </w:del>
      <w:r>
        <w:t>on</w:t>
      </w:r>
      <w:r w:rsidR="009340DD" w:rsidRPr="001F6709">
        <w:t xml:space="preserve"> the tools</w:t>
      </w:r>
      <w:r>
        <w:t xml:space="preserve"> used to expose and graphically represent that information</w:t>
      </w:r>
      <w:r w:rsidR="009340DD" w:rsidRPr="001F6709">
        <w:t>.</w:t>
      </w:r>
      <w:r>
        <w:t xml:space="preserve"> </w:t>
      </w:r>
      <w:r w:rsidR="009340DD" w:rsidRPr="001F6709">
        <w:t xml:space="preserve">Face it; </w:t>
      </w:r>
      <w:del w:id="59" w:author="Jeff Jacobson" w:date="2012-08-27T15:40:00Z">
        <w:r w:rsidR="009340DD" w:rsidRPr="001F6709" w:rsidDel="0011443C">
          <w:delText>the</w:delText>
        </w:r>
        <w:r w:rsidDel="0011443C">
          <w:delText>y</w:delText>
        </w:r>
      </w:del>
      <w:ins w:id="60" w:author="Odum, Amy - Hoboken" w:date="2012-08-24T14:22:00Z">
        <w:del w:id="61" w:author="Jeff Jacobson" w:date="2012-08-27T15:40:00Z">
          <w:r w:rsidR="001D18E6" w:rsidDel="0011443C">
            <w:rPr>
              <w:rStyle w:val="QueryInline"/>
            </w:rPr>
            <w:delText>[AU: “they” refers to tools? Specify what tools you’re referring to?]</w:delText>
          </w:r>
        </w:del>
      </w:ins>
      <w:ins w:id="62" w:author="Jeff Jacobson" w:date="2012-08-27T15:40:00Z">
        <w:r w:rsidR="0011443C">
          <w:t>BI dashboards</w:t>
        </w:r>
      </w:ins>
      <w:r>
        <w:t xml:space="preserve"> are cool (for the most part), and the e</w:t>
      </w:r>
      <w:r w:rsidR="009340DD" w:rsidRPr="001F6709">
        <w:t>nd</w:t>
      </w:r>
      <w:del w:id="63" w:author="DM" w:date="2012-07-30T07:46:00Z">
        <w:r w:rsidR="009340DD" w:rsidRPr="001F6709" w:rsidDel="00CD1B09">
          <w:delText>-</w:delText>
        </w:r>
      </w:del>
      <w:ins w:id="64" w:author="DM" w:date="2012-07-30T07:46:00Z">
        <w:r w:rsidR="00CD1B09">
          <w:t xml:space="preserve"> </w:t>
        </w:r>
      </w:ins>
      <w:r w:rsidR="009340DD" w:rsidRPr="001F6709">
        <w:t>users want to see w</w:t>
      </w:r>
      <w:ins w:id="65" w:author="DM" w:date="2012-07-30T07:46:00Z">
        <w:r w:rsidR="00CD1B09">
          <w:t>h</w:t>
        </w:r>
      </w:ins>
      <w:r w:rsidR="009340DD" w:rsidRPr="001F6709">
        <w:t>iz-bang graphics, nifty graphs</w:t>
      </w:r>
      <w:ins w:id="66" w:author="DM" w:date="2012-07-30T07:46:00Z">
        <w:r w:rsidR="00CD1B09">
          <w:t>,</w:t>
        </w:r>
      </w:ins>
      <w:r w:rsidR="009340DD" w:rsidRPr="001F6709">
        <w:t xml:space="preserve"> and other </w:t>
      </w:r>
      <w:r>
        <w:t>stunning visuals.</w:t>
      </w:r>
    </w:p>
    <w:p w:rsidR="00824D35" w:rsidRDefault="009340DD" w:rsidP="009C3984">
      <w:pPr>
        <w:pStyle w:val="Para"/>
        <w:rPr>
          <w:sz w:val="18"/>
          <w:szCs w:val="18"/>
        </w:rPr>
      </w:pPr>
      <w:r w:rsidRPr="001F6709">
        <w:t xml:space="preserve">While these tools to depict information are absolutely critical to enabling more effective data analysis, </w:t>
      </w:r>
      <w:ins w:id="67" w:author="DM" w:date="2012-08-20T05:11:00Z">
        <w:r w:rsidR="00C47828">
          <w:t>they are</w:t>
        </w:r>
      </w:ins>
      <w:del w:id="68" w:author="DM" w:date="2012-08-20T05:11:00Z">
        <w:r w:rsidRPr="001F6709" w:rsidDel="00C47828">
          <w:delText>it is</w:delText>
        </w:r>
      </w:del>
      <w:r w:rsidRPr="001F6709">
        <w:t xml:space="preserve"> not what </w:t>
      </w:r>
      <w:del w:id="69" w:author="DM" w:date="2012-08-06T06:32:00Z">
        <w:r w:rsidRPr="001F6709" w:rsidDel="00CB0651">
          <w:delText xml:space="preserve">business intelligence </w:delText>
        </w:r>
      </w:del>
      <w:ins w:id="70" w:author="DM" w:date="2012-08-06T06:32:00Z">
        <w:r w:rsidR="00CB0651">
          <w:t xml:space="preserve">BI </w:t>
        </w:r>
      </w:ins>
      <w:r w:rsidRPr="001F6709">
        <w:t xml:space="preserve">is all about. </w:t>
      </w:r>
      <w:del w:id="71" w:author="DM" w:date="2012-08-06T06:33:00Z">
        <w:r w:rsidRPr="001F6709" w:rsidDel="00CB0651">
          <w:delText xml:space="preserve">Business intelligence </w:delText>
        </w:r>
      </w:del>
      <w:ins w:id="72" w:author="DM" w:date="2012-08-06T06:33:00Z">
        <w:r w:rsidR="00CB0651">
          <w:t xml:space="preserve">BI </w:t>
        </w:r>
      </w:ins>
      <w:r w:rsidRPr="001F6709">
        <w:t xml:space="preserve">is about understanding data to help make your business more productive. The end goal of any </w:t>
      </w:r>
      <w:del w:id="73" w:author="DM" w:date="2012-08-06T06:33:00Z">
        <w:r w:rsidRPr="001F6709" w:rsidDel="00CB0651">
          <w:delText xml:space="preserve">business intelligence </w:delText>
        </w:r>
      </w:del>
      <w:ins w:id="74" w:author="DM" w:date="2012-08-06T06:33:00Z">
        <w:r w:rsidR="00CB0651">
          <w:t xml:space="preserve">BI </w:t>
        </w:r>
      </w:ins>
      <w:r w:rsidRPr="001F6709">
        <w:t>strategy should be to enable better understanding of the data.</w:t>
      </w:r>
    </w:p>
    <w:p w:rsidR="00824D35" w:rsidRDefault="00082325" w:rsidP="009C3984">
      <w:pPr>
        <w:pStyle w:val="Para"/>
        <w:rPr>
          <w:sz w:val="18"/>
          <w:szCs w:val="18"/>
        </w:rPr>
      </w:pPr>
      <w:ins w:id="75" w:author="DM" w:date="2012-07-30T07:48:00Z">
        <w:r>
          <w:t>T</w:t>
        </w:r>
        <w:r w:rsidRPr="001F6709">
          <w:t xml:space="preserve">hree key elements </w:t>
        </w:r>
      </w:ins>
      <w:del w:id="76" w:author="DM" w:date="2012-07-30T07:48:00Z">
        <w:r w:rsidR="009340DD" w:rsidRPr="001F6709" w:rsidDel="00082325">
          <w:delText xml:space="preserve">To </w:delText>
        </w:r>
      </w:del>
      <w:r w:rsidR="009340DD" w:rsidRPr="001F6709">
        <w:t>facilitate better understanding of the data</w:t>
      </w:r>
      <w:ins w:id="77" w:author="DM" w:date="2012-07-30T07:48:00Z">
        <w:r>
          <w:t>:</w:t>
        </w:r>
      </w:ins>
      <w:del w:id="78" w:author="DM" w:date="2012-07-30T07:48:00Z">
        <w:r w:rsidR="009340DD" w:rsidRPr="001F6709" w:rsidDel="00082325">
          <w:delText>,</w:delText>
        </w:r>
      </w:del>
      <w:r w:rsidR="009340DD" w:rsidRPr="001F6709">
        <w:t xml:space="preserve"> </w:t>
      </w:r>
      <w:del w:id="79" w:author="DM" w:date="2012-07-30T07:48:00Z">
        <w:r w:rsidR="009340DD" w:rsidRPr="001F6709" w:rsidDel="00082325">
          <w:delText>there are three key elements:</w:delText>
        </w:r>
      </w:del>
      <w:r w:rsidR="009340DD" w:rsidRPr="001F6709">
        <w:t xml:space="preserve"> technology, process and, most important</w:t>
      </w:r>
      <w:del w:id="80" w:author="DM" w:date="2012-07-30T07:48:00Z">
        <w:r w:rsidR="009340DD" w:rsidRPr="001F6709" w:rsidDel="00082325">
          <w:delText>ly</w:delText>
        </w:r>
      </w:del>
      <w:r w:rsidR="009340DD" w:rsidRPr="001F6709">
        <w:t>, people. Technology always gets the front row in the discussion, but it is</w:t>
      </w:r>
      <w:ins w:id="81" w:author="DM" w:date="2012-07-30T07:48:00Z">
        <w:r>
          <w:t>—</w:t>
        </w:r>
      </w:ins>
      <w:del w:id="82" w:author="DM" w:date="2012-07-30T07:48:00Z">
        <w:r w:rsidR="00574302" w:rsidDel="00082325">
          <w:delText xml:space="preserve"> – </w:delText>
        </w:r>
      </w:del>
      <w:r w:rsidR="009340DD" w:rsidRPr="001F6709">
        <w:t xml:space="preserve">in </w:t>
      </w:r>
      <w:del w:id="83" w:author="Jeff Jacobson" w:date="2012-08-27T15:42:00Z">
        <w:r w:rsidR="009340DD" w:rsidRPr="001F6709" w:rsidDel="006B1D13">
          <w:delText>my</w:delText>
        </w:r>
      </w:del>
      <w:ins w:id="84" w:author="DM" w:date="2012-07-30T07:58:00Z">
        <w:del w:id="85" w:author="Jeff Jacobson" w:date="2012-08-27T15:42:00Z">
          <w:r w:rsidR="002C503E" w:rsidDel="006B1D13">
            <w:rPr>
              <w:rStyle w:val="QueryInline"/>
            </w:rPr>
            <w:delText>[AU: to whom does “my” refer? You have discussed authors as “we”]</w:delText>
          </w:r>
        </w:del>
      </w:ins>
      <w:ins w:id="86" w:author="Jeff Jacobson" w:date="2012-08-27T15:42:00Z">
        <w:r w:rsidR="006B1D13">
          <w:t>our</w:t>
        </w:r>
      </w:ins>
      <w:r w:rsidR="009340DD" w:rsidRPr="001F6709">
        <w:t xml:space="preserve"> opinion</w:t>
      </w:r>
      <w:ins w:id="87" w:author="DM" w:date="2012-07-30T07:48:00Z">
        <w:r>
          <w:t>—</w:t>
        </w:r>
      </w:ins>
      <w:del w:id="88" w:author="DM" w:date="2012-07-30T07:48:00Z">
        <w:r w:rsidR="00574302" w:rsidDel="00082325">
          <w:delText xml:space="preserve"> – </w:delText>
        </w:r>
      </w:del>
      <w:r w:rsidR="009340DD" w:rsidRPr="001F6709">
        <w:t>the least important. It is relatively easy to deploy technology to support business intelligence; hundreds of vendors can help you do this. However, the process and people part</w:t>
      </w:r>
      <w:ins w:id="89" w:author="Jeff Jacobson" w:date="2012-08-27T15:43:00Z">
        <w:r w:rsidR="009F0363">
          <w:t>s</w:t>
        </w:r>
      </w:ins>
      <w:r w:rsidR="009340DD" w:rsidRPr="001F6709">
        <w:t xml:space="preserve"> of the equation are much more complex and require systemic organizational </w:t>
      </w:r>
      <w:r w:rsidR="00574302">
        <w:t>re</w:t>
      </w:r>
      <w:r w:rsidR="009340DD" w:rsidRPr="001F6709">
        <w:t>alignment and investment.</w:t>
      </w:r>
    </w:p>
    <w:p w:rsidR="009340DD" w:rsidRPr="001F6709" w:rsidRDefault="009340DD" w:rsidP="00D90BCD">
      <w:pPr>
        <w:pStyle w:val="Para"/>
        <w:rPr>
          <w:rFonts w:ascii="Arial" w:hAnsi="Arial" w:cs="Arial"/>
          <w:sz w:val="18"/>
          <w:szCs w:val="18"/>
        </w:rPr>
      </w:pPr>
      <w:del w:id="90" w:author="DM" w:date="2012-08-06T06:33:00Z">
        <w:r w:rsidRPr="001F6709" w:rsidDel="00CB0651">
          <w:delText xml:space="preserve">Business intelligence </w:delText>
        </w:r>
      </w:del>
      <w:ins w:id="91" w:author="DM" w:date="2012-08-06T06:33:00Z">
        <w:r w:rsidR="00CB0651">
          <w:t xml:space="preserve">BI </w:t>
        </w:r>
      </w:ins>
      <w:r w:rsidRPr="001F6709">
        <w:t xml:space="preserve">is an enabler that must be deeply interwoven into core business processes. Similarly, the act of transforming data into intelligence must be executed by professionals who are competent in data analysis. </w:t>
      </w:r>
      <w:del w:id="92" w:author="DM" w:date="2012-08-20T05:12:00Z">
        <w:r w:rsidRPr="001F6709" w:rsidDel="00C47828">
          <w:delText>The c</w:delText>
        </w:r>
      </w:del>
      <w:ins w:id="93" w:author="DM" w:date="2012-08-20T05:12:00Z">
        <w:r w:rsidR="00C47828">
          <w:t>C</w:t>
        </w:r>
      </w:ins>
      <w:r w:rsidRPr="001F6709">
        <w:t xml:space="preserve">ompanies that embed </w:t>
      </w:r>
      <w:del w:id="94" w:author="DM" w:date="2012-08-06T06:33:00Z">
        <w:r w:rsidRPr="001F6709" w:rsidDel="00CB0651">
          <w:delText xml:space="preserve">business intelligence </w:delText>
        </w:r>
      </w:del>
      <w:ins w:id="95" w:author="DM" w:date="2012-08-06T06:33:00Z">
        <w:r w:rsidR="00CB0651">
          <w:t xml:space="preserve">BI </w:t>
        </w:r>
      </w:ins>
      <w:r w:rsidRPr="001F6709">
        <w:t xml:space="preserve">techniques into their core business processes and develop competency within each business unit are able to exploit the power of business intelligence. The ones </w:t>
      </w:r>
      <w:ins w:id="96" w:author="DM" w:date="2012-07-30T07:49:00Z">
        <w:r w:rsidR="00082325">
          <w:t>that</w:t>
        </w:r>
      </w:ins>
      <w:del w:id="97" w:author="DM" w:date="2012-07-30T07:49:00Z">
        <w:r w:rsidRPr="001F6709" w:rsidDel="00082325">
          <w:delText>who</w:delText>
        </w:r>
      </w:del>
      <w:r w:rsidRPr="001F6709">
        <w:t xml:space="preserve"> pursue </w:t>
      </w:r>
      <w:del w:id="98" w:author="DM" w:date="2012-08-06T06:33:00Z">
        <w:r w:rsidRPr="001F6709" w:rsidDel="00CB0651">
          <w:delText xml:space="preserve">business intelligence </w:delText>
        </w:r>
      </w:del>
      <w:ins w:id="99" w:author="DM" w:date="2012-08-06T06:33:00Z">
        <w:r w:rsidR="00CB0651">
          <w:t xml:space="preserve">BI </w:t>
        </w:r>
      </w:ins>
      <w:r w:rsidRPr="001F6709">
        <w:t xml:space="preserve">through a technology-driven approach get lots of cool graphs, but </w:t>
      </w:r>
      <w:r w:rsidR="00574302">
        <w:t>they don</w:t>
      </w:r>
      <w:r w:rsidR="00824D35">
        <w:t>’</w:t>
      </w:r>
      <w:r w:rsidR="00574302">
        <w:t>t get</w:t>
      </w:r>
      <w:r w:rsidRPr="001F6709">
        <w:t xml:space="preserve"> information that allows them to make actionable decisions.</w:t>
      </w:r>
    </w:p>
    <w:p w:rsidR="009340DD" w:rsidRPr="001F6709" w:rsidRDefault="009340DD" w:rsidP="00AB6FB8">
      <w:pPr>
        <w:pStyle w:val="H3"/>
        <w:rPr>
          <w:sz w:val="18"/>
          <w:szCs w:val="18"/>
        </w:rPr>
      </w:pPr>
      <w:del w:id="100" w:author="DM" w:date="2012-07-30T07:49:00Z">
        <w:r w:rsidRPr="001F6709" w:rsidDel="00082325">
          <w:delText xml:space="preserve">The </w:delText>
        </w:r>
      </w:del>
      <w:r w:rsidRPr="001F6709">
        <w:t>Process Side of the Equation</w:t>
      </w:r>
    </w:p>
    <w:p w:rsidR="00824D35" w:rsidRDefault="009340DD" w:rsidP="009C3984">
      <w:pPr>
        <w:pStyle w:val="Para"/>
        <w:rPr>
          <w:sz w:val="18"/>
          <w:szCs w:val="18"/>
        </w:rPr>
      </w:pPr>
      <w:del w:id="101" w:author="DM" w:date="2012-07-30T07:49:00Z">
        <w:r w:rsidRPr="001F6709" w:rsidDel="00082325">
          <w:delText>The c</w:delText>
        </w:r>
      </w:del>
      <w:ins w:id="102" w:author="DM" w:date="2012-07-30T07:49:00Z">
        <w:r w:rsidR="00082325">
          <w:t>C</w:t>
        </w:r>
      </w:ins>
      <w:r w:rsidRPr="001F6709">
        <w:t xml:space="preserve">ompanies that see </w:t>
      </w:r>
      <w:del w:id="103" w:author="DM" w:date="2012-08-06T06:33:00Z">
        <w:r w:rsidRPr="001F6709" w:rsidDel="00CB0651">
          <w:delText xml:space="preserve">business intelligence </w:delText>
        </w:r>
      </w:del>
      <w:ins w:id="104" w:author="DM" w:date="2012-08-06T06:33:00Z">
        <w:r w:rsidR="00CB0651">
          <w:t xml:space="preserve">BI </w:t>
        </w:r>
      </w:ins>
      <w:r w:rsidRPr="001F6709">
        <w:t xml:space="preserve">as strategic to their success embed </w:t>
      </w:r>
      <w:del w:id="105" w:author="DM" w:date="2012-08-06T06:33:00Z">
        <w:r w:rsidRPr="001F6709" w:rsidDel="00CB0651">
          <w:delText xml:space="preserve">business intelligence </w:delText>
        </w:r>
      </w:del>
      <w:ins w:id="106" w:author="DM" w:date="2012-08-06T06:33:00Z">
        <w:r w:rsidR="00CB0651">
          <w:t xml:space="preserve">BI </w:t>
        </w:r>
      </w:ins>
      <w:r w:rsidRPr="001F6709">
        <w:t xml:space="preserve">deeply into their core processes. Just take a look at Wal-Mart. </w:t>
      </w:r>
      <w:del w:id="107" w:author="DM" w:date="2012-08-06T06:33:00Z">
        <w:r w:rsidRPr="001F6709" w:rsidDel="00CB0651">
          <w:delText xml:space="preserve">Business intelligence </w:delText>
        </w:r>
      </w:del>
      <w:ins w:id="108" w:author="DM" w:date="2012-08-06T06:33:00Z">
        <w:r w:rsidR="00CB0651">
          <w:t xml:space="preserve">BI </w:t>
        </w:r>
      </w:ins>
      <w:r w:rsidRPr="001F6709">
        <w:t xml:space="preserve">is pervasive throughout every aspect of </w:t>
      </w:r>
      <w:ins w:id="109" w:author="DM" w:date="2012-07-30T07:49:00Z">
        <w:r w:rsidR="00082325">
          <w:t>its</w:t>
        </w:r>
      </w:ins>
      <w:del w:id="110" w:author="DM" w:date="2012-07-30T07:49:00Z">
        <w:r w:rsidRPr="001F6709" w:rsidDel="00082325">
          <w:delText>their</w:delText>
        </w:r>
      </w:del>
      <w:r w:rsidRPr="001F6709">
        <w:t xml:space="preserve"> supply chains</w:t>
      </w:r>
      <w:ins w:id="111" w:author="DM" w:date="2012-07-30T07:49:00Z">
        <w:r w:rsidR="00082325">
          <w:t>,</w:t>
        </w:r>
      </w:ins>
      <w:r w:rsidRPr="001F6709">
        <w:t xml:space="preserve"> from inventory management</w:t>
      </w:r>
      <w:ins w:id="112" w:author="DM" w:date="2012-07-30T07:49:00Z">
        <w:r w:rsidR="00082325">
          <w:t>,</w:t>
        </w:r>
      </w:ins>
      <w:r w:rsidRPr="001F6709">
        <w:t xml:space="preserve"> to pricing analysis</w:t>
      </w:r>
      <w:ins w:id="113" w:author="DM" w:date="2012-07-30T07:49:00Z">
        <w:r w:rsidR="00082325">
          <w:t>,</w:t>
        </w:r>
      </w:ins>
      <w:r w:rsidRPr="001F6709">
        <w:t xml:space="preserve"> to store profitability. </w:t>
      </w:r>
      <w:del w:id="114" w:author="DM" w:date="2012-07-30T07:49:00Z">
        <w:r w:rsidRPr="001F6709" w:rsidDel="00082325">
          <w:delText>Their i</w:delText>
        </w:r>
      </w:del>
      <w:ins w:id="115" w:author="DM" w:date="2012-07-30T07:49:00Z">
        <w:r w:rsidR="00082325">
          <w:t>I</w:t>
        </w:r>
      </w:ins>
      <w:r w:rsidRPr="001F6709">
        <w:t>nformation is centralized, real</w:t>
      </w:r>
      <w:del w:id="116" w:author="DM" w:date="2012-07-30T07:49:00Z">
        <w:r w:rsidRPr="001F6709" w:rsidDel="00082325">
          <w:delText>-</w:delText>
        </w:r>
      </w:del>
      <w:ins w:id="117" w:author="DM" w:date="2012-07-30T07:49:00Z">
        <w:r w:rsidR="00082325">
          <w:t xml:space="preserve"> </w:t>
        </w:r>
      </w:ins>
      <w:r w:rsidRPr="001F6709">
        <w:t>time</w:t>
      </w:r>
      <w:ins w:id="118" w:author="DM" w:date="2012-07-30T07:49:00Z">
        <w:r w:rsidR="00082325">
          <w:t>,</w:t>
        </w:r>
      </w:ins>
      <w:r w:rsidRPr="001F6709">
        <w:t xml:space="preserve"> and powers </w:t>
      </w:r>
      <w:ins w:id="119" w:author="DM" w:date="2012-07-30T07:50:00Z">
        <w:r w:rsidR="00082325">
          <w:t>the company’s</w:t>
        </w:r>
      </w:ins>
      <w:del w:id="120" w:author="DM" w:date="2012-07-30T07:50:00Z">
        <w:r w:rsidRPr="001F6709" w:rsidDel="00082325">
          <w:delText>their</w:delText>
        </w:r>
      </w:del>
      <w:r w:rsidRPr="001F6709">
        <w:t xml:space="preserve"> core processes.</w:t>
      </w:r>
    </w:p>
    <w:p w:rsidR="009340DD" w:rsidRPr="001F6709" w:rsidRDefault="009340DD" w:rsidP="009C3984">
      <w:pPr>
        <w:pStyle w:val="Para"/>
        <w:rPr>
          <w:sz w:val="18"/>
          <w:szCs w:val="18"/>
        </w:rPr>
      </w:pPr>
      <w:r w:rsidRPr="001F6709">
        <w:t xml:space="preserve">Wal-Mart would not be as successful as it is without intelligence as its backbone. There are other </w:t>
      </w:r>
      <w:ins w:id="121" w:author="DM" w:date="2012-08-20T05:12:00Z">
        <w:r w:rsidR="00C47828">
          <w:t>examples</w:t>
        </w:r>
      </w:ins>
      <w:del w:id="122" w:author="DM" w:date="2012-08-20T05:12:00Z">
        <w:r w:rsidRPr="001F6709" w:rsidDel="00C47828">
          <w:delText>case studies</w:delText>
        </w:r>
      </w:del>
      <w:r w:rsidRPr="001F6709">
        <w:t xml:space="preserve"> as well: Continental Airlines and customer </w:t>
      </w:r>
      <w:proofErr w:type="gramStart"/>
      <w:r w:rsidRPr="001F6709">
        <w:t>loyalty</w:t>
      </w:r>
      <w:commentRangeStart w:id="123"/>
      <w:ins w:id="124" w:author="Odum, Amy - Hoboken" w:date="2012-08-24T14:24:00Z">
        <w:r w:rsidR="001D18E6">
          <w:rPr>
            <w:rStyle w:val="QueryInline"/>
          </w:rPr>
          <w:t>[</w:t>
        </w:r>
        <w:proofErr w:type="gramEnd"/>
        <w:r w:rsidR="001D18E6">
          <w:rPr>
            <w:rStyle w:val="QueryInline"/>
          </w:rPr>
          <w:t>AU: Is “customer loyalty” business intelligence? Please clarify]</w:t>
        </w:r>
      </w:ins>
      <w:commentRangeEnd w:id="123"/>
      <w:r w:rsidR="009F0363">
        <w:rPr>
          <w:rStyle w:val="CommentReference"/>
          <w:rFonts w:asciiTheme="minorHAnsi" w:eastAsiaTheme="minorHAnsi" w:hAnsiTheme="minorHAnsi" w:cstheme="minorBidi"/>
          <w:snapToGrid/>
        </w:rPr>
        <w:commentReference w:id="123"/>
      </w:r>
      <w:r w:rsidRPr="001F6709">
        <w:t xml:space="preserve">, Dell and direct to </w:t>
      </w:r>
      <w:proofErr w:type="gramStart"/>
      <w:r w:rsidRPr="001F6709">
        <w:t>customer</w:t>
      </w:r>
      <w:ins w:id="125" w:author="DM" w:date="2012-08-20T05:13:00Z">
        <w:r w:rsidR="00C47828">
          <w:rPr>
            <w:rStyle w:val="QueryInline"/>
          </w:rPr>
          <w:t>[</w:t>
        </w:r>
        <w:proofErr w:type="gramEnd"/>
        <w:r w:rsidR="00C47828">
          <w:rPr>
            <w:rStyle w:val="QueryInline"/>
          </w:rPr>
          <w:t>AU: is this still correct? check below also]</w:t>
        </w:r>
      </w:ins>
      <w:r w:rsidRPr="001F6709">
        <w:t xml:space="preserve">, just to name </w:t>
      </w:r>
      <w:r w:rsidR="00574302">
        <w:t>two</w:t>
      </w:r>
      <w:r w:rsidRPr="001F6709">
        <w:t xml:space="preserve">. Each of these companies has intertwined </w:t>
      </w:r>
      <w:del w:id="126" w:author="DM" w:date="2012-08-06T06:33:00Z">
        <w:r w:rsidRPr="001F6709" w:rsidDel="00CB0651">
          <w:delText xml:space="preserve">business intelligence </w:delText>
        </w:r>
      </w:del>
      <w:ins w:id="127" w:author="DM" w:date="2012-08-06T06:33:00Z">
        <w:r w:rsidR="00CB0651">
          <w:t xml:space="preserve">BI </w:t>
        </w:r>
      </w:ins>
      <w:r w:rsidRPr="001F6709">
        <w:t xml:space="preserve">into its </w:t>
      </w:r>
      <w:del w:id="128" w:author="Jeff Jacobson" w:date="2012-08-27T15:46:00Z">
        <w:r w:rsidRPr="001F6709" w:rsidDel="009F0363">
          <w:delText>business</w:delText>
        </w:r>
      </w:del>
      <w:proofErr w:type="gramStart"/>
      <w:ins w:id="129" w:author="Jeff Jacobson" w:date="2012-08-27T15:46:00Z">
        <w:r w:rsidR="009F0363">
          <w:t>organization</w:t>
        </w:r>
      </w:ins>
      <w:ins w:id="130" w:author="DM" w:date="2012-07-30T07:50:00Z">
        <w:r w:rsidR="0097107C">
          <w:rPr>
            <w:rStyle w:val="QueryInline"/>
          </w:rPr>
          <w:t>[</w:t>
        </w:r>
        <w:proofErr w:type="gramEnd"/>
        <w:r w:rsidR="0097107C">
          <w:rPr>
            <w:rStyle w:val="QueryInline"/>
          </w:rPr>
          <w:t>AU: reword without repeating “business”]</w:t>
        </w:r>
      </w:ins>
      <w:r w:rsidRPr="001F6709">
        <w:t xml:space="preserve"> to drive actionable decisions. In the case of Continental, </w:t>
      </w:r>
      <w:r w:rsidR="00EB0702">
        <w:t xml:space="preserve">identifying </w:t>
      </w:r>
      <w:ins w:id="131" w:author="DM" w:date="2012-07-30T07:50:00Z">
        <w:r w:rsidR="0097107C">
          <w:t>its</w:t>
        </w:r>
      </w:ins>
      <w:del w:id="132" w:author="DM" w:date="2012-07-30T07:50:00Z">
        <w:r w:rsidR="00EB0702" w:rsidDel="0097107C">
          <w:delText>their</w:delText>
        </w:r>
      </w:del>
      <w:r w:rsidRPr="001F6709">
        <w:t xml:space="preserve"> most loyal </w:t>
      </w:r>
      <w:r w:rsidR="003942C0" w:rsidRPr="001F6709">
        <w:t>customer</w:t>
      </w:r>
      <w:r w:rsidR="00EB0702">
        <w:t xml:space="preserve"> and determining</w:t>
      </w:r>
      <w:r w:rsidR="003942C0">
        <w:t xml:space="preserve"> how</w:t>
      </w:r>
      <w:r w:rsidRPr="001F6709">
        <w:t xml:space="preserve"> </w:t>
      </w:r>
      <w:r w:rsidR="00EB0702">
        <w:t xml:space="preserve">to </w:t>
      </w:r>
      <w:r w:rsidRPr="001F6709">
        <w:t xml:space="preserve">provide them </w:t>
      </w:r>
      <w:r w:rsidR="00EB0702">
        <w:t xml:space="preserve">with </w:t>
      </w:r>
      <w:r w:rsidRPr="001F6709">
        <w:t xml:space="preserve">special </w:t>
      </w:r>
      <w:proofErr w:type="gramStart"/>
      <w:r w:rsidRPr="001F6709">
        <w:t>treatment</w:t>
      </w:r>
      <w:commentRangeStart w:id="133"/>
      <w:ins w:id="134" w:author="Odum, Amy - Hoboken" w:date="2012-08-24T14:26:00Z">
        <w:r w:rsidR="001D18E6">
          <w:rPr>
            <w:rStyle w:val="QueryInline"/>
          </w:rPr>
          <w:t>[</w:t>
        </w:r>
        <w:proofErr w:type="gramEnd"/>
        <w:r w:rsidR="001D18E6">
          <w:rPr>
            <w:rStyle w:val="QueryInline"/>
          </w:rPr>
          <w:t xml:space="preserve">AU: </w:t>
        </w:r>
      </w:ins>
      <w:ins w:id="135" w:author="Odum, Amy - Hoboken" w:date="2012-08-24T14:27:00Z">
        <w:r w:rsidR="001D18E6">
          <w:rPr>
            <w:rStyle w:val="QueryInline"/>
          </w:rPr>
          <w:t xml:space="preserve">Does what? </w:t>
        </w:r>
      </w:ins>
      <w:ins w:id="136" w:author="Odum, Amy - Hoboken" w:date="2012-08-24T14:26:00Z">
        <w:r w:rsidR="001D18E6">
          <w:rPr>
            <w:rStyle w:val="QueryInline"/>
          </w:rPr>
          <w:t>This is a sentence fragment; please reword]</w:t>
        </w:r>
      </w:ins>
      <w:commentRangeEnd w:id="133"/>
      <w:r w:rsidR="009F0363">
        <w:rPr>
          <w:rStyle w:val="CommentReference"/>
          <w:rFonts w:asciiTheme="minorHAnsi" w:eastAsiaTheme="minorHAnsi" w:hAnsiTheme="minorHAnsi" w:cstheme="minorBidi"/>
          <w:snapToGrid/>
        </w:rPr>
        <w:commentReference w:id="133"/>
      </w:r>
      <w:ins w:id="137" w:author="Tim Runcie" w:date="2012-09-05T08:27:00Z">
        <w:r w:rsidR="00E5113E">
          <w:rPr>
            <w:rStyle w:val="QueryInline"/>
          </w:rPr>
          <w:t xml:space="preserve"> and to continue to grow their continued support and expand their customer base through the use of the information analyzed</w:t>
        </w:r>
      </w:ins>
      <w:r w:rsidR="00EB0702">
        <w:t>.</w:t>
      </w:r>
      <w:r w:rsidRPr="001F6709">
        <w:t xml:space="preserve"> In the case of Dell, </w:t>
      </w:r>
      <w:r w:rsidR="00EB0702">
        <w:t xml:space="preserve">determining </w:t>
      </w:r>
      <w:r w:rsidRPr="001F6709">
        <w:t xml:space="preserve">promotion </w:t>
      </w:r>
      <w:commentRangeStart w:id="138"/>
      <w:ins w:id="139" w:author="Odum, Amy - Hoboken" w:date="2012-08-24T14:26:00Z">
        <w:r w:rsidR="001D18E6">
          <w:rPr>
            <w:rStyle w:val="QueryInline"/>
          </w:rPr>
          <w:t>[AU: What is meant by “determining promotion</w:t>
        </w:r>
      </w:ins>
      <w:ins w:id="140" w:author="Odum, Amy - Hoboken" w:date="2012-08-24T14:27:00Z">
        <w:r w:rsidR="001D18E6">
          <w:rPr>
            <w:rStyle w:val="QueryInline"/>
          </w:rPr>
          <w:t xml:space="preserve">”? </w:t>
        </w:r>
        <w:proofErr w:type="gramStart"/>
        <w:r w:rsidR="001D18E6">
          <w:rPr>
            <w:rStyle w:val="QueryInline"/>
          </w:rPr>
          <w:t>“Bundle targeting”?</w:t>
        </w:r>
        <w:proofErr w:type="gramEnd"/>
        <w:r w:rsidR="001D18E6">
          <w:rPr>
            <w:rStyle w:val="QueryInline"/>
          </w:rPr>
          <w:t xml:space="preserve"> </w:t>
        </w:r>
      </w:ins>
      <w:proofErr w:type="gramStart"/>
      <w:ins w:id="141" w:author="Odum, Amy - Hoboken" w:date="2012-08-24T14:26:00Z">
        <w:r w:rsidR="001D18E6">
          <w:rPr>
            <w:rStyle w:val="QueryInline"/>
          </w:rPr>
          <w:t>]</w:t>
        </w:r>
      </w:ins>
      <w:commentRangeEnd w:id="138"/>
      <w:proofErr w:type="gramEnd"/>
      <w:r w:rsidR="009F0363">
        <w:rPr>
          <w:rStyle w:val="CommentReference"/>
          <w:rFonts w:asciiTheme="minorHAnsi" w:eastAsiaTheme="minorHAnsi" w:hAnsiTheme="minorHAnsi" w:cstheme="minorBidi"/>
          <w:snapToGrid/>
        </w:rPr>
        <w:commentReference w:id="138"/>
      </w:r>
      <w:r w:rsidRPr="001F6709">
        <w:t>and bundle</w:t>
      </w:r>
      <w:r w:rsidR="006660DD">
        <w:t xml:space="preserve"> targeting</w:t>
      </w:r>
      <w:ins w:id="142" w:author="Tim Runcie" w:date="2012-09-05T08:29:00Z">
        <w:r w:rsidR="00E5113E">
          <w:t xml:space="preserve">, </w:t>
        </w:r>
      </w:ins>
      <w:ins w:id="143" w:author="Tim Runcie" w:date="2012-09-05T08:30:00Z">
        <w:r w:rsidR="00E5113E">
          <w:t>this</w:t>
        </w:r>
      </w:ins>
      <w:ins w:id="144" w:author="Tim Runcie" w:date="2012-09-05T08:29:00Z">
        <w:r w:rsidR="00E5113E">
          <w:t xml:space="preserve"> namely being use of information to maximize</w:t>
        </w:r>
      </w:ins>
      <w:ins w:id="145" w:author="Tim Runcie" w:date="2012-09-05T08:30:00Z">
        <w:r w:rsidR="00E5113E">
          <w:t xml:space="preserve"> customer purchases based upon their needs for similar features or components to increase </w:t>
        </w:r>
      </w:ins>
      <w:ins w:id="146" w:author="Tim Runcie" w:date="2012-09-05T08:31:00Z">
        <w:r w:rsidR="00E5113E">
          <w:t>the</w:t>
        </w:r>
      </w:ins>
      <w:ins w:id="147" w:author="Tim Runcie" w:date="2012-09-05T08:30:00Z">
        <w:r w:rsidR="00E5113E">
          <w:t xml:space="preserve"> </w:t>
        </w:r>
      </w:ins>
      <w:ins w:id="148" w:author="Tim Runcie" w:date="2012-09-05T08:31:00Z">
        <w:r w:rsidR="00E5113E">
          <w:t>revenue of each purchase</w:t>
        </w:r>
      </w:ins>
      <w:ins w:id="149" w:author="Tim Runcie" w:date="2012-09-05T08:29:00Z">
        <w:r w:rsidR="00E5113E">
          <w:rPr>
            <w:rStyle w:val="QueryInline"/>
          </w:rPr>
          <w:t xml:space="preserve"> </w:t>
        </w:r>
      </w:ins>
      <w:commentRangeStart w:id="150"/>
      <w:ins w:id="151" w:author="Odum, Amy - Hoboken" w:date="2012-08-24T14:27:00Z">
        <w:r w:rsidR="001D18E6">
          <w:rPr>
            <w:rStyle w:val="QueryInline"/>
          </w:rPr>
          <w:t>[AU: Another sentence fragment; please complete]</w:t>
        </w:r>
      </w:ins>
      <w:commentRangeEnd w:id="150"/>
      <w:r w:rsidR="009F0363">
        <w:rPr>
          <w:rStyle w:val="CommentReference"/>
          <w:rFonts w:asciiTheme="minorHAnsi" w:eastAsiaTheme="minorHAnsi" w:hAnsiTheme="minorHAnsi" w:cstheme="minorBidi"/>
          <w:snapToGrid/>
        </w:rPr>
        <w:commentReference w:id="150"/>
      </w:r>
      <w:r w:rsidR="00EB0702">
        <w:t>.</w:t>
      </w:r>
      <w:r w:rsidRPr="001F6709">
        <w:t xml:space="preserve"> Companies that view </w:t>
      </w:r>
      <w:del w:id="152" w:author="DM" w:date="2012-08-06T06:33:00Z">
        <w:r w:rsidRPr="001F6709" w:rsidDel="00CB0651">
          <w:delText xml:space="preserve">business intelligence </w:delText>
        </w:r>
      </w:del>
      <w:ins w:id="153" w:author="DM" w:date="2012-08-06T06:33:00Z">
        <w:r w:rsidR="00CB0651">
          <w:t xml:space="preserve">BI </w:t>
        </w:r>
      </w:ins>
      <w:r w:rsidRPr="001F6709">
        <w:t xml:space="preserve">as an </w:t>
      </w:r>
      <w:ins w:id="154" w:author="DM" w:date="2012-07-30T07:55:00Z">
        <w:r w:rsidR="00CC3B9F" w:rsidRPr="001F6709">
          <w:t xml:space="preserve">effort </w:t>
        </w:r>
      </w:ins>
      <w:ins w:id="155" w:author="DM" w:date="2012-07-30T07:56:00Z">
        <w:r w:rsidR="00CC3B9F" w:rsidRPr="001F6709">
          <w:t xml:space="preserve">driven </w:t>
        </w:r>
        <w:r w:rsidR="00CC3B9F">
          <w:t xml:space="preserve">by </w:t>
        </w:r>
      </w:ins>
      <w:ins w:id="156" w:author="DM" w:date="2012-07-30T07:51:00Z">
        <w:r w:rsidR="0097107C">
          <w:t>information technology</w:t>
        </w:r>
      </w:ins>
      <w:ins w:id="157" w:author="DM" w:date="2012-07-30T07:56:00Z">
        <w:r w:rsidR="00CC3B9F">
          <w:t xml:space="preserve"> (IT)</w:t>
        </w:r>
        <w:r w:rsidR="00CC3B9F" w:rsidRPr="001F6709" w:rsidDel="0097107C">
          <w:t xml:space="preserve"> </w:t>
        </w:r>
      </w:ins>
      <w:del w:id="158" w:author="DM" w:date="2012-07-30T07:51:00Z">
        <w:r w:rsidRPr="001F6709" w:rsidDel="0097107C">
          <w:delText>IT-</w:delText>
        </w:r>
      </w:del>
      <w:del w:id="159" w:author="DM" w:date="2012-07-30T07:56:00Z">
        <w:r w:rsidRPr="001F6709" w:rsidDel="00CC3B9F">
          <w:delText>driven</w:delText>
        </w:r>
      </w:del>
      <w:r w:rsidRPr="001F6709">
        <w:t xml:space="preserve"> </w:t>
      </w:r>
      <w:del w:id="160" w:author="DM" w:date="2012-07-30T07:55:00Z">
        <w:r w:rsidRPr="001F6709" w:rsidDel="00CC3B9F">
          <w:delText xml:space="preserve">effort </w:delText>
        </w:r>
      </w:del>
      <w:r w:rsidRPr="001F6709">
        <w:t xml:space="preserve">will extract limited value from </w:t>
      </w:r>
      <w:ins w:id="161" w:author="DM" w:date="2012-07-30T07:51:00Z">
        <w:r w:rsidR="0097107C">
          <w:t>it</w:t>
        </w:r>
      </w:ins>
      <w:del w:id="162" w:author="DM" w:date="2012-07-30T07:51:00Z">
        <w:r w:rsidRPr="001F6709" w:rsidDel="0097107C">
          <w:delText>business intelligence</w:delText>
        </w:r>
      </w:del>
      <w:r w:rsidRPr="001F6709">
        <w:t>.</w:t>
      </w:r>
    </w:p>
    <w:p w:rsidR="009340DD" w:rsidRPr="001F6709" w:rsidRDefault="009340DD" w:rsidP="009C3984">
      <w:pPr>
        <w:pStyle w:val="Para"/>
        <w:rPr>
          <w:sz w:val="18"/>
          <w:szCs w:val="18"/>
        </w:rPr>
      </w:pPr>
      <w:del w:id="163" w:author="DM" w:date="2012-08-06T06:33:00Z">
        <w:r w:rsidRPr="001F6709" w:rsidDel="00CB0651">
          <w:delText xml:space="preserve">Business intelligence </w:delText>
        </w:r>
      </w:del>
      <w:ins w:id="164" w:author="DM" w:date="2012-08-06T06:33:00Z">
        <w:r w:rsidR="00CB0651">
          <w:t xml:space="preserve">BI </w:t>
        </w:r>
      </w:ins>
      <w:r w:rsidRPr="001F6709">
        <w:t>can be embedded into every core process in an organization. Here are some examples:</w:t>
      </w:r>
    </w:p>
    <w:p w:rsidR="00824D35" w:rsidRDefault="00841D16" w:rsidP="009C3984">
      <w:pPr>
        <w:pStyle w:val="ListBulleted"/>
        <w:rPr>
          <w:sz w:val="18"/>
          <w:szCs w:val="18"/>
        </w:rPr>
      </w:pPr>
      <w:r w:rsidRPr="00841D16">
        <w:rPr>
          <w:b/>
          <w:bCs/>
          <w:iCs/>
          <w:rPrChange w:id="165" w:author="DM" w:date="2012-08-20T05:13:00Z">
            <w:rPr>
              <w:b/>
              <w:bCs/>
              <w:i/>
              <w:iCs/>
            </w:rPr>
          </w:rPrChange>
        </w:rPr>
        <w:t>H</w:t>
      </w:r>
      <w:ins w:id="166" w:author="DM" w:date="2012-07-30T07:51:00Z">
        <w:r w:rsidRPr="00841D16">
          <w:rPr>
            <w:b/>
            <w:bCs/>
            <w:iCs/>
            <w:rPrChange w:id="167" w:author="DM" w:date="2012-08-20T05:13:00Z">
              <w:rPr>
                <w:b/>
                <w:bCs/>
                <w:i/>
                <w:iCs/>
              </w:rPr>
            </w:rPrChange>
          </w:rPr>
          <w:t xml:space="preserve">uman </w:t>
        </w:r>
      </w:ins>
      <w:del w:id="168" w:author="DM" w:date="2012-07-30T07:51:00Z">
        <w:r w:rsidRPr="00841D16">
          <w:rPr>
            <w:b/>
            <w:bCs/>
            <w:iCs/>
            <w:rPrChange w:id="169" w:author="DM" w:date="2012-08-20T05:13:00Z">
              <w:rPr>
                <w:b/>
                <w:bCs/>
                <w:i/>
                <w:iCs/>
              </w:rPr>
            </w:rPrChange>
          </w:rPr>
          <w:delText>R</w:delText>
        </w:r>
      </w:del>
      <w:ins w:id="170" w:author="DM" w:date="2012-07-30T07:51:00Z">
        <w:r w:rsidRPr="00841D16">
          <w:rPr>
            <w:b/>
            <w:bCs/>
            <w:iCs/>
            <w:rPrChange w:id="171" w:author="DM" w:date="2012-08-20T05:13:00Z">
              <w:rPr>
                <w:b/>
                <w:bCs/>
                <w:i/>
                <w:iCs/>
              </w:rPr>
            </w:rPrChange>
          </w:rPr>
          <w:t xml:space="preserve">resources </w:t>
        </w:r>
      </w:ins>
      <w:del w:id="172" w:author="DM" w:date="2012-08-20T05:13:00Z">
        <w:r w:rsidRPr="00841D16">
          <w:rPr>
            <w:b/>
            <w:bCs/>
            <w:iCs/>
            <w:rPrChange w:id="173" w:author="DM" w:date="2012-08-20T05:13:00Z">
              <w:rPr>
                <w:b/>
                <w:bCs/>
                <w:i/>
                <w:iCs/>
              </w:rPr>
            </w:rPrChange>
          </w:rPr>
          <w:delText xml:space="preserve"> </w:delText>
        </w:r>
      </w:del>
      <w:ins w:id="174" w:author="DM" w:date="2012-07-30T07:52:00Z">
        <w:r w:rsidRPr="00841D16">
          <w:rPr>
            <w:b/>
            <w:bCs/>
            <w:iCs/>
            <w:rPrChange w:id="175" w:author="DM" w:date="2012-08-20T05:13:00Z">
              <w:rPr>
                <w:b/>
                <w:bCs/>
                <w:i/>
                <w:iCs/>
              </w:rPr>
            </w:rPrChange>
          </w:rPr>
          <w:t xml:space="preserve">(HR) </w:t>
        </w:r>
      </w:ins>
      <w:ins w:id="176" w:author="DM" w:date="2012-07-30T07:51:00Z">
        <w:r w:rsidRPr="00841D16">
          <w:rPr>
            <w:b/>
            <w:bCs/>
            <w:iCs/>
            <w:rPrChange w:id="177" w:author="DM" w:date="2012-08-20T05:13:00Z">
              <w:rPr>
                <w:b/>
                <w:bCs/>
                <w:i/>
                <w:iCs/>
              </w:rPr>
            </w:rPrChange>
          </w:rPr>
          <w:t>i</w:t>
        </w:r>
      </w:ins>
      <w:del w:id="178" w:author="DM" w:date="2012-07-30T07:51:00Z">
        <w:r w:rsidRPr="00841D16">
          <w:rPr>
            <w:b/>
            <w:bCs/>
            <w:iCs/>
            <w:rPrChange w:id="179" w:author="DM" w:date="2012-08-20T05:13:00Z">
              <w:rPr>
                <w:b/>
                <w:bCs/>
                <w:i/>
                <w:iCs/>
              </w:rPr>
            </w:rPrChange>
          </w:rPr>
          <w:delText>I</w:delText>
        </w:r>
      </w:del>
      <w:r w:rsidRPr="00841D16">
        <w:rPr>
          <w:b/>
          <w:bCs/>
          <w:iCs/>
          <w:rPrChange w:id="180" w:author="DM" w:date="2012-08-20T05:13:00Z">
            <w:rPr>
              <w:b/>
              <w:bCs/>
              <w:i/>
              <w:iCs/>
            </w:rPr>
          </w:rPrChange>
        </w:rPr>
        <w:t>ntelligence</w:t>
      </w:r>
      <w:ins w:id="181" w:author="DM" w:date="2012-07-30T07:53:00Z">
        <w:r w:rsidRPr="00841D16">
          <w:rPr>
            <w:b/>
            <w:bCs/>
            <w:iCs/>
            <w:rPrChange w:id="182" w:author="DM" w:date="2012-08-20T05:13:00Z">
              <w:rPr>
                <w:b/>
                <w:bCs/>
                <w:i/>
                <w:iCs/>
              </w:rPr>
            </w:rPrChange>
          </w:rPr>
          <w:t>.</w:t>
        </w:r>
      </w:ins>
      <w:del w:id="183" w:author="DM" w:date="2012-07-30T07:51:00Z">
        <w:r w:rsidRPr="00841D16">
          <w:rPr>
            <w:b/>
            <w:bCs/>
            <w:iCs/>
            <w:rPrChange w:id="184" w:author="DM" w:date="2012-08-20T05:13:00Z">
              <w:rPr>
                <w:b/>
                <w:bCs/>
                <w:i/>
                <w:iCs/>
              </w:rPr>
            </w:rPrChange>
          </w:rPr>
          <w:delText>:</w:delText>
        </w:r>
      </w:del>
      <w:r w:rsidR="009340DD" w:rsidRPr="001F6709">
        <w:t xml:space="preserve"> </w:t>
      </w:r>
      <w:ins w:id="185" w:author="DM" w:date="2012-07-30T07:53:00Z">
        <w:r w:rsidR="0097107C">
          <w:t xml:space="preserve">This area </w:t>
        </w:r>
      </w:ins>
      <w:del w:id="186" w:author="DM" w:date="2012-07-30T07:52:00Z">
        <w:r w:rsidR="009340DD" w:rsidRPr="001F6709" w:rsidDel="0097107C">
          <w:delText xml:space="preserve">Being </w:delText>
        </w:r>
      </w:del>
      <w:ins w:id="187" w:author="DM" w:date="2012-07-30T07:52:00Z">
        <w:r w:rsidR="0097107C">
          <w:t xml:space="preserve">involves </w:t>
        </w:r>
      </w:ins>
      <w:del w:id="188" w:author="DM" w:date="2012-07-30T07:52:00Z">
        <w:r w:rsidR="009340DD" w:rsidRPr="001F6709" w:rsidDel="0097107C">
          <w:delText xml:space="preserve">able to </w:delText>
        </w:r>
      </w:del>
      <w:r w:rsidR="009340DD" w:rsidRPr="001F6709">
        <w:t>d</w:t>
      </w:r>
      <w:r w:rsidR="00382D3C">
        <w:t>e</w:t>
      </w:r>
      <w:r w:rsidR="009340DD" w:rsidRPr="001F6709">
        <w:t>riv</w:t>
      </w:r>
      <w:ins w:id="189" w:author="DM" w:date="2012-07-30T07:52:00Z">
        <w:r w:rsidR="0097107C">
          <w:t xml:space="preserve">ing </w:t>
        </w:r>
      </w:ins>
      <w:del w:id="190" w:author="DM" w:date="2012-07-30T07:52:00Z">
        <w:r w:rsidR="009340DD" w:rsidRPr="001F6709" w:rsidDel="0097107C">
          <w:delText xml:space="preserve">e </w:delText>
        </w:r>
      </w:del>
      <w:r w:rsidR="009340DD" w:rsidRPr="001F6709">
        <w:t>deep understanding of organizational structure by a number of attributes</w:t>
      </w:r>
      <w:ins w:id="191" w:author="DM" w:date="2012-07-30T07:52:00Z">
        <w:r w:rsidR="0097107C">
          <w:t>,</w:t>
        </w:r>
      </w:ins>
      <w:r w:rsidR="009340DD" w:rsidRPr="001F6709">
        <w:t xml:space="preserve"> including size, cost, level, performance</w:t>
      </w:r>
      <w:ins w:id="192" w:author="DM" w:date="2012-07-30T07:52:00Z">
        <w:r w:rsidR="0097107C">
          <w:t>, and so on</w:t>
        </w:r>
      </w:ins>
      <w:del w:id="193" w:author="DM" w:date="2012-07-30T07:52:00Z">
        <w:r w:rsidR="009340DD" w:rsidRPr="001F6709" w:rsidDel="0097107C">
          <w:delText xml:space="preserve"> etc</w:delText>
        </w:r>
      </w:del>
      <w:r w:rsidR="009340DD" w:rsidRPr="001F6709">
        <w:t>. As a company needs to grow or shrink, the HR function can easily understand and make recommendation</w:t>
      </w:r>
      <w:r w:rsidR="00D6592D">
        <w:t>s</w:t>
      </w:r>
      <w:r w:rsidR="009340DD" w:rsidRPr="001F6709">
        <w:t xml:space="preserve"> based on deep insights into the organizational structure.</w:t>
      </w:r>
    </w:p>
    <w:p w:rsidR="00824D35" w:rsidRDefault="00841D16" w:rsidP="009C3984">
      <w:pPr>
        <w:pStyle w:val="ListBulleted"/>
        <w:rPr>
          <w:sz w:val="18"/>
          <w:szCs w:val="18"/>
        </w:rPr>
      </w:pPr>
      <w:r w:rsidRPr="00841D16">
        <w:rPr>
          <w:b/>
          <w:bCs/>
          <w:iCs/>
          <w:rPrChange w:id="194" w:author="DM" w:date="2012-08-20T05:13:00Z">
            <w:rPr>
              <w:b/>
              <w:bCs/>
              <w:i/>
              <w:iCs/>
            </w:rPr>
          </w:rPrChange>
        </w:rPr>
        <w:t>Finance</w:t>
      </w:r>
      <w:ins w:id="195" w:author="DM" w:date="2012-07-30T07:53:00Z">
        <w:r w:rsidRPr="00841D16">
          <w:rPr>
            <w:b/>
            <w:bCs/>
            <w:iCs/>
            <w:rPrChange w:id="196" w:author="DM" w:date="2012-08-20T05:13:00Z">
              <w:rPr>
                <w:b/>
                <w:bCs/>
                <w:i/>
                <w:iCs/>
              </w:rPr>
            </w:rPrChange>
          </w:rPr>
          <w:t>.</w:t>
        </w:r>
      </w:ins>
      <w:del w:id="197" w:author="DM" w:date="2012-07-30T07:53:00Z">
        <w:r w:rsidRPr="00841D16">
          <w:rPr>
            <w:b/>
            <w:bCs/>
            <w:iCs/>
            <w:rPrChange w:id="198" w:author="DM" w:date="2012-08-20T05:13:00Z">
              <w:rPr>
                <w:b/>
                <w:bCs/>
                <w:i/>
                <w:iCs/>
              </w:rPr>
            </w:rPrChange>
          </w:rPr>
          <w:delText>:</w:delText>
        </w:r>
      </w:del>
      <w:r w:rsidR="009340DD" w:rsidRPr="001F6709">
        <w:t xml:space="preserve"> The finance organization can have deep insight into </w:t>
      </w:r>
      <w:del w:id="199" w:author="DM" w:date="2012-07-30T07:52:00Z">
        <w:r w:rsidR="009340DD" w:rsidRPr="001F6709" w:rsidDel="0097107C">
          <w:delText xml:space="preserve">its </w:delText>
        </w:r>
      </w:del>
      <w:ins w:id="200" w:author="DM" w:date="2012-07-30T07:52:00Z">
        <w:r w:rsidR="0097107C">
          <w:t xml:space="preserve">the firm’s </w:t>
        </w:r>
      </w:ins>
      <w:r w:rsidR="009340DD" w:rsidRPr="001F6709">
        <w:t xml:space="preserve">financial statements by being able to trace from its balance sheet and income statement down to the lowest level of cost detail. Robust </w:t>
      </w:r>
      <w:del w:id="201" w:author="DM" w:date="2012-08-06T06:33:00Z">
        <w:r w:rsidR="009340DD" w:rsidRPr="001F6709" w:rsidDel="00CB0651">
          <w:delText xml:space="preserve">business intelligence </w:delText>
        </w:r>
      </w:del>
      <w:ins w:id="202" w:author="DM" w:date="2012-08-06T06:33:00Z">
        <w:r w:rsidR="00CB0651">
          <w:t xml:space="preserve">BI </w:t>
        </w:r>
      </w:ins>
      <w:r w:rsidR="009340DD" w:rsidRPr="001F6709">
        <w:t>can also help with robust S</w:t>
      </w:r>
      <w:ins w:id="203" w:author="DM" w:date="2012-07-30T07:53:00Z">
        <w:r w:rsidR="0097107C">
          <w:t>arbanes</w:t>
        </w:r>
      </w:ins>
      <w:r w:rsidR="009340DD" w:rsidRPr="001F6709">
        <w:t>-Ox</w:t>
      </w:r>
      <w:ins w:id="204" w:author="DM" w:date="2012-07-30T07:53:00Z">
        <w:r w:rsidR="0097107C">
          <w:t>ley</w:t>
        </w:r>
      </w:ins>
      <w:r w:rsidR="009340DD" w:rsidRPr="001F6709">
        <w:t xml:space="preserve"> 404 compliance </w:t>
      </w:r>
      <w:ins w:id="205" w:author="DM" w:date="2012-07-30T07:53:00Z">
        <w:r w:rsidR="0097107C">
          <w:t>and</w:t>
        </w:r>
      </w:ins>
      <w:del w:id="206" w:author="DM" w:date="2012-07-30T07:53:00Z">
        <w:r w:rsidR="009340DD" w:rsidRPr="001F6709" w:rsidDel="0097107C">
          <w:delText>as well as</w:delText>
        </w:r>
      </w:del>
      <w:r w:rsidR="009340DD" w:rsidRPr="001F6709">
        <w:t xml:space="preserve"> </w:t>
      </w:r>
      <w:r w:rsidR="00D6592D">
        <w:t xml:space="preserve">with </w:t>
      </w:r>
      <w:r w:rsidR="009340DD" w:rsidRPr="001F6709">
        <w:t>understanding product cost structure.</w:t>
      </w:r>
    </w:p>
    <w:p w:rsidR="00824D35" w:rsidRDefault="00841D16" w:rsidP="009C3984">
      <w:pPr>
        <w:pStyle w:val="ListBulleted"/>
        <w:rPr>
          <w:sz w:val="18"/>
          <w:szCs w:val="18"/>
        </w:rPr>
      </w:pPr>
      <w:r w:rsidRPr="00841D16">
        <w:rPr>
          <w:b/>
          <w:bCs/>
          <w:iCs/>
          <w:rPrChange w:id="207" w:author="DM" w:date="2012-08-20T05:13:00Z">
            <w:rPr>
              <w:b/>
              <w:bCs/>
              <w:i/>
              <w:iCs/>
            </w:rPr>
          </w:rPrChange>
        </w:rPr>
        <w:t>Quality</w:t>
      </w:r>
      <w:ins w:id="208" w:author="DM" w:date="2012-07-30T07:54:00Z">
        <w:r w:rsidR="0097107C">
          <w:rPr>
            <w:b/>
            <w:bCs/>
            <w:i/>
            <w:iCs/>
          </w:rPr>
          <w:t>.</w:t>
        </w:r>
      </w:ins>
      <w:del w:id="209" w:author="DM" w:date="2012-07-30T07:54:00Z">
        <w:r w:rsidR="009340DD" w:rsidRPr="00D90BCD" w:rsidDel="0097107C">
          <w:rPr>
            <w:b/>
            <w:bCs/>
            <w:i/>
            <w:iCs/>
          </w:rPr>
          <w:delText>:</w:delText>
        </w:r>
      </w:del>
      <w:r w:rsidR="009340DD" w:rsidRPr="001F6709">
        <w:t xml:space="preserve"> Better understanding of product quality can be driven through warranty analysis, defect rates, customer feedback, </w:t>
      </w:r>
      <w:ins w:id="210" w:author="DM" w:date="2012-07-30T07:54:00Z">
        <w:r w:rsidR="0097107C">
          <w:t>and the like</w:t>
        </w:r>
      </w:ins>
      <w:del w:id="211" w:author="DM" w:date="2012-07-30T07:54:00Z">
        <w:r w:rsidR="009340DD" w:rsidRPr="001F6709" w:rsidDel="0097107C">
          <w:delText>etc</w:delText>
        </w:r>
      </w:del>
      <w:r w:rsidR="009340DD" w:rsidRPr="001F6709">
        <w:t xml:space="preserve">. By having this information at </w:t>
      </w:r>
      <w:ins w:id="212" w:author="DM" w:date="2012-08-20T05:14:00Z">
        <w:r w:rsidR="00C47828">
          <w:t>its</w:t>
        </w:r>
      </w:ins>
      <w:del w:id="213" w:author="DM" w:date="2012-08-20T05:14:00Z">
        <w:r w:rsidR="009340DD" w:rsidRPr="001F6709" w:rsidDel="00C47828">
          <w:delText>their</w:delText>
        </w:r>
      </w:del>
      <w:r w:rsidR="009340DD" w:rsidRPr="001F6709">
        <w:t xml:space="preserve"> fingertips, </w:t>
      </w:r>
      <w:del w:id="214" w:author="DM" w:date="2012-08-20T05:14:00Z">
        <w:r w:rsidR="009340DD" w:rsidRPr="001F6709" w:rsidDel="00C47828">
          <w:delText xml:space="preserve">the </w:delText>
        </w:r>
      </w:del>
      <w:r w:rsidR="009340DD" w:rsidRPr="001F6709">
        <w:t>quality organization</w:t>
      </w:r>
      <w:ins w:id="215" w:author="DM" w:date="2012-08-20T05:14:00Z">
        <w:r w:rsidR="00C47828">
          <w:t>s</w:t>
        </w:r>
      </w:ins>
      <w:r w:rsidR="009340DD" w:rsidRPr="001F6709">
        <w:t xml:space="preserve"> can identify specific root causes of quality issues much more easily.</w:t>
      </w:r>
    </w:p>
    <w:p w:rsidR="00824D35" w:rsidRDefault="00841D16" w:rsidP="009C3984">
      <w:pPr>
        <w:pStyle w:val="ListBulleted"/>
        <w:rPr>
          <w:sz w:val="18"/>
          <w:szCs w:val="18"/>
        </w:rPr>
      </w:pPr>
      <w:r w:rsidRPr="00841D16">
        <w:rPr>
          <w:b/>
          <w:bCs/>
          <w:iCs/>
          <w:rPrChange w:id="216" w:author="DM" w:date="2012-08-20T05:14:00Z">
            <w:rPr>
              <w:b/>
              <w:bCs/>
              <w:i/>
              <w:iCs/>
            </w:rPr>
          </w:rPrChange>
        </w:rPr>
        <w:t>Marketing</w:t>
      </w:r>
      <w:ins w:id="217" w:author="DM" w:date="2012-07-30T07:54:00Z">
        <w:r w:rsidR="0097107C">
          <w:rPr>
            <w:b/>
            <w:bCs/>
            <w:i/>
            <w:iCs/>
          </w:rPr>
          <w:t>.</w:t>
        </w:r>
      </w:ins>
      <w:del w:id="218" w:author="DM" w:date="2012-07-30T07:54:00Z">
        <w:r w:rsidR="009340DD" w:rsidRPr="00D90BCD" w:rsidDel="0097107C">
          <w:rPr>
            <w:b/>
            <w:bCs/>
            <w:i/>
            <w:iCs/>
          </w:rPr>
          <w:delText>:</w:delText>
        </w:r>
      </w:del>
      <w:r w:rsidR="009340DD" w:rsidRPr="001F6709">
        <w:t xml:space="preserve"> Marketing is probably the most prevalent area where </w:t>
      </w:r>
      <w:del w:id="219" w:author="DM" w:date="2012-08-06T06:33:00Z">
        <w:r w:rsidR="009340DD" w:rsidRPr="001F6709" w:rsidDel="00CB0651">
          <w:delText xml:space="preserve">business intelligence </w:delText>
        </w:r>
      </w:del>
      <w:ins w:id="220" w:author="DM" w:date="2012-08-06T06:33:00Z">
        <w:r w:rsidR="00CB0651">
          <w:t xml:space="preserve">BI </w:t>
        </w:r>
      </w:ins>
      <w:r w:rsidR="009340DD" w:rsidRPr="001F6709">
        <w:t xml:space="preserve">is critical, but often </w:t>
      </w:r>
      <w:ins w:id="221" w:author="DM" w:date="2012-07-30T07:54:00Z">
        <w:r w:rsidR="00CC3B9F">
          <w:t xml:space="preserve">it is </w:t>
        </w:r>
      </w:ins>
      <w:r w:rsidR="009340DD" w:rsidRPr="001F6709">
        <w:t xml:space="preserve">not tightly </w:t>
      </w:r>
      <w:del w:id="222" w:author="DM" w:date="2012-07-30T07:54:00Z">
        <w:r w:rsidR="009340DD" w:rsidRPr="001F6709" w:rsidDel="00CC3B9F">
          <w:delText>inter</w:delText>
        </w:r>
      </w:del>
      <w:r w:rsidR="009340DD" w:rsidRPr="001F6709">
        <w:t>woven into key processes. Obvious areas of focus include customer loyalty, targeting promotions, call center marketing, sales force effectiveness</w:t>
      </w:r>
      <w:ins w:id="223" w:author="DM" w:date="2012-07-30T07:54:00Z">
        <w:r w:rsidR="00CC3B9F">
          <w:t>,</w:t>
        </w:r>
      </w:ins>
      <w:r w:rsidR="009340DD" w:rsidRPr="001F6709">
        <w:t xml:space="preserve"> and many others.</w:t>
      </w:r>
    </w:p>
    <w:p w:rsidR="00824D35" w:rsidRDefault="00841D16" w:rsidP="009340DD">
      <w:pPr>
        <w:pStyle w:val="ListBulleted"/>
        <w:spacing w:after="0"/>
        <w:rPr>
          <w:rFonts w:ascii="Arial" w:hAnsi="Arial" w:cs="Arial"/>
          <w:sz w:val="18"/>
          <w:szCs w:val="18"/>
        </w:rPr>
      </w:pPr>
      <w:r w:rsidRPr="00841D16">
        <w:rPr>
          <w:b/>
          <w:bCs/>
          <w:iCs/>
          <w:rPrChange w:id="224" w:author="DM" w:date="2012-08-20T05:14:00Z">
            <w:rPr>
              <w:b/>
              <w:bCs/>
              <w:i/>
              <w:iCs/>
            </w:rPr>
          </w:rPrChange>
        </w:rPr>
        <w:t xml:space="preserve">Supply </w:t>
      </w:r>
      <w:del w:id="225" w:author="DM" w:date="2012-07-30T07:54:00Z">
        <w:r w:rsidRPr="00841D16">
          <w:rPr>
            <w:b/>
            <w:bCs/>
            <w:iCs/>
            <w:rPrChange w:id="226" w:author="DM" w:date="2012-08-20T05:14:00Z">
              <w:rPr>
                <w:b/>
                <w:bCs/>
                <w:i/>
                <w:iCs/>
              </w:rPr>
            </w:rPrChange>
          </w:rPr>
          <w:delText>C</w:delText>
        </w:r>
      </w:del>
      <w:ins w:id="227" w:author="DM" w:date="2012-07-30T07:54:00Z">
        <w:r w:rsidRPr="00841D16">
          <w:rPr>
            <w:b/>
            <w:bCs/>
            <w:iCs/>
            <w:rPrChange w:id="228" w:author="DM" w:date="2012-08-20T05:14:00Z">
              <w:rPr>
                <w:b/>
                <w:bCs/>
                <w:i/>
                <w:iCs/>
              </w:rPr>
            </w:rPrChange>
          </w:rPr>
          <w:t>c</w:t>
        </w:r>
      </w:ins>
      <w:r w:rsidRPr="00841D16">
        <w:rPr>
          <w:b/>
          <w:bCs/>
          <w:iCs/>
          <w:rPrChange w:id="229" w:author="DM" w:date="2012-08-20T05:14:00Z">
            <w:rPr>
              <w:b/>
              <w:bCs/>
              <w:i/>
              <w:iCs/>
            </w:rPr>
          </w:rPrChange>
        </w:rPr>
        <w:t xml:space="preserve">hain </w:t>
      </w:r>
      <w:ins w:id="230" w:author="DM" w:date="2012-07-30T07:54:00Z">
        <w:r w:rsidRPr="00841D16">
          <w:rPr>
            <w:b/>
            <w:bCs/>
            <w:iCs/>
            <w:rPrChange w:id="231" w:author="DM" w:date="2012-08-20T05:14:00Z">
              <w:rPr>
                <w:b/>
                <w:bCs/>
                <w:i/>
                <w:iCs/>
              </w:rPr>
            </w:rPrChange>
          </w:rPr>
          <w:t>and</w:t>
        </w:r>
      </w:ins>
      <w:del w:id="232" w:author="DM" w:date="2012-07-30T07:54:00Z">
        <w:r w:rsidRPr="00841D16">
          <w:rPr>
            <w:b/>
            <w:bCs/>
            <w:iCs/>
            <w:rPrChange w:id="233" w:author="DM" w:date="2012-08-20T05:14:00Z">
              <w:rPr>
                <w:b/>
                <w:bCs/>
                <w:i/>
                <w:iCs/>
              </w:rPr>
            </w:rPrChange>
          </w:rPr>
          <w:delText>&amp;</w:delText>
        </w:r>
      </w:del>
      <w:r w:rsidRPr="00841D16">
        <w:rPr>
          <w:b/>
          <w:bCs/>
          <w:iCs/>
          <w:rPrChange w:id="234" w:author="DM" w:date="2012-08-20T05:14:00Z">
            <w:rPr>
              <w:b/>
              <w:bCs/>
              <w:i/>
              <w:iCs/>
            </w:rPr>
          </w:rPrChange>
        </w:rPr>
        <w:t xml:space="preserve"> </w:t>
      </w:r>
      <w:ins w:id="235" w:author="DM" w:date="2012-07-30T07:54:00Z">
        <w:r w:rsidRPr="00841D16">
          <w:rPr>
            <w:b/>
            <w:bCs/>
            <w:iCs/>
            <w:rPrChange w:id="236" w:author="DM" w:date="2012-08-20T05:14:00Z">
              <w:rPr>
                <w:b/>
                <w:bCs/>
                <w:i/>
                <w:iCs/>
              </w:rPr>
            </w:rPrChange>
          </w:rPr>
          <w:t>l</w:t>
        </w:r>
      </w:ins>
      <w:del w:id="237" w:author="DM" w:date="2012-07-30T07:54:00Z">
        <w:r w:rsidRPr="00841D16">
          <w:rPr>
            <w:b/>
            <w:bCs/>
            <w:iCs/>
            <w:rPrChange w:id="238" w:author="DM" w:date="2012-08-20T05:14:00Z">
              <w:rPr>
                <w:b/>
                <w:bCs/>
                <w:i/>
                <w:iCs/>
              </w:rPr>
            </w:rPrChange>
          </w:rPr>
          <w:delText>L</w:delText>
        </w:r>
      </w:del>
      <w:r w:rsidRPr="00841D16">
        <w:rPr>
          <w:b/>
          <w:bCs/>
          <w:iCs/>
          <w:rPrChange w:id="239" w:author="DM" w:date="2012-08-20T05:14:00Z">
            <w:rPr>
              <w:b/>
              <w:bCs/>
              <w:i/>
              <w:iCs/>
            </w:rPr>
          </w:rPrChange>
        </w:rPr>
        <w:t>ogistics</w:t>
      </w:r>
      <w:ins w:id="240" w:author="DM" w:date="2012-07-30T07:54:00Z">
        <w:r w:rsidRPr="00841D16">
          <w:rPr>
            <w:b/>
            <w:bCs/>
            <w:iCs/>
            <w:rPrChange w:id="241" w:author="DM" w:date="2012-08-20T05:14:00Z">
              <w:rPr>
                <w:b/>
                <w:bCs/>
                <w:i/>
                <w:iCs/>
              </w:rPr>
            </w:rPrChange>
          </w:rPr>
          <w:t>.</w:t>
        </w:r>
      </w:ins>
      <w:del w:id="242" w:author="DM" w:date="2012-07-30T07:54:00Z">
        <w:r w:rsidRPr="00841D16">
          <w:rPr>
            <w:b/>
            <w:bCs/>
            <w:iCs/>
            <w:rPrChange w:id="243" w:author="DM" w:date="2012-08-20T05:14:00Z">
              <w:rPr>
                <w:b/>
                <w:bCs/>
                <w:i/>
                <w:iCs/>
              </w:rPr>
            </w:rPrChange>
          </w:rPr>
          <w:delText>:</w:delText>
        </w:r>
      </w:del>
      <w:r w:rsidR="009340DD" w:rsidRPr="001F6709">
        <w:t xml:space="preserve"> This area also </w:t>
      </w:r>
      <w:ins w:id="244" w:author="DM" w:date="2012-07-30T07:55:00Z">
        <w:r w:rsidR="00CC3B9F">
          <w:t>is</w:t>
        </w:r>
      </w:ins>
      <w:del w:id="245" w:author="DM" w:date="2012-07-30T07:55:00Z">
        <w:r w:rsidR="009340DD" w:rsidRPr="001F6709" w:rsidDel="00CC3B9F">
          <w:delText>has</w:delText>
        </w:r>
      </w:del>
      <w:r w:rsidR="009340DD" w:rsidRPr="001F6709">
        <w:t xml:space="preserve"> tremendous</w:t>
      </w:r>
      <w:ins w:id="246" w:author="DM" w:date="2012-07-30T07:55:00Z">
        <w:r w:rsidR="00CC3B9F">
          <w:t>ly</w:t>
        </w:r>
      </w:ins>
      <w:r w:rsidR="009340DD" w:rsidRPr="001F6709">
        <w:t xml:space="preserve"> dependen</w:t>
      </w:r>
      <w:ins w:id="247" w:author="DM" w:date="2012-07-30T07:55:00Z">
        <w:r w:rsidR="00CC3B9F">
          <w:t>t</w:t>
        </w:r>
      </w:ins>
      <w:del w:id="248" w:author="DM" w:date="2012-07-30T07:55:00Z">
        <w:r w:rsidR="009340DD" w:rsidRPr="001F6709" w:rsidDel="00CC3B9F">
          <w:delText>cy</w:delText>
        </w:r>
      </w:del>
      <w:r w:rsidR="009340DD" w:rsidRPr="001F6709">
        <w:t xml:space="preserve"> on sophisticated </w:t>
      </w:r>
      <w:del w:id="249" w:author="DM" w:date="2012-08-06T06:33:00Z">
        <w:r w:rsidR="009340DD" w:rsidRPr="001F6709" w:rsidDel="00CB0651">
          <w:delText xml:space="preserve">business intelligence </w:delText>
        </w:r>
      </w:del>
      <w:ins w:id="250" w:author="DM" w:date="2012-08-06T06:33:00Z">
        <w:r w:rsidR="00CB0651">
          <w:t xml:space="preserve">BI </w:t>
        </w:r>
      </w:ins>
      <w:r w:rsidR="009340DD" w:rsidRPr="001F6709">
        <w:t>that can power inventory management, supply chain visibility</w:t>
      </w:r>
      <w:ins w:id="251" w:author="DM" w:date="2012-07-30T07:54:00Z">
        <w:r w:rsidR="00CC3B9F">
          <w:t>,</w:t>
        </w:r>
      </w:ins>
      <w:r w:rsidR="009340DD" w:rsidRPr="001F6709">
        <w:t xml:space="preserve"> and better </w:t>
      </w:r>
      <w:proofErr w:type="spellStart"/>
      <w:r w:rsidR="009340DD" w:rsidRPr="001F6709">
        <w:t>kanban</w:t>
      </w:r>
      <w:proofErr w:type="spellEnd"/>
      <w:r w:rsidR="009340DD" w:rsidRPr="001F6709">
        <w:t xml:space="preserve"> (just</w:t>
      </w:r>
      <w:ins w:id="252" w:author="DM" w:date="2012-07-30T07:54:00Z">
        <w:r w:rsidR="00CC3B9F">
          <w:t>-</w:t>
        </w:r>
      </w:ins>
      <w:del w:id="253" w:author="DM" w:date="2012-07-30T07:54:00Z">
        <w:r w:rsidR="009340DD" w:rsidRPr="001F6709" w:rsidDel="00CC3B9F">
          <w:delText xml:space="preserve"> </w:delText>
        </w:r>
      </w:del>
      <w:r w:rsidR="009340DD" w:rsidRPr="001F6709">
        <w:t>in</w:t>
      </w:r>
      <w:ins w:id="254" w:author="DM" w:date="2012-07-30T07:54:00Z">
        <w:r w:rsidR="00CC3B9F">
          <w:t>-</w:t>
        </w:r>
      </w:ins>
      <w:del w:id="255" w:author="DM" w:date="2012-07-30T07:54:00Z">
        <w:r w:rsidR="009340DD" w:rsidRPr="001F6709" w:rsidDel="00CC3B9F">
          <w:delText xml:space="preserve"> </w:delText>
        </w:r>
      </w:del>
      <w:r w:rsidR="009340DD" w:rsidRPr="001F6709">
        <w:t>time ordering) practices.</w:t>
      </w:r>
    </w:p>
    <w:p w:rsidR="009340DD" w:rsidRPr="001F6709" w:rsidRDefault="009340DD" w:rsidP="00AB6FB8">
      <w:pPr>
        <w:pStyle w:val="H3"/>
        <w:rPr>
          <w:sz w:val="18"/>
          <w:szCs w:val="18"/>
        </w:rPr>
      </w:pPr>
      <w:del w:id="256" w:author="DM" w:date="2012-07-30T07:55:00Z">
        <w:r w:rsidRPr="001F6709" w:rsidDel="00CC3B9F">
          <w:delText xml:space="preserve">The </w:delText>
        </w:r>
      </w:del>
      <w:r w:rsidRPr="001F6709">
        <w:t>People Side of the Equation</w:t>
      </w:r>
    </w:p>
    <w:p w:rsidR="00824D35" w:rsidRDefault="009340DD" w:rsidP="009C3984">
      <w:pPr>
        <w:pStyle w:val="Para"/>
        <w:rPr>
          <w:sz w:val="18"/>
          <w:szCs w:val="18"/>
        </w:rPr>
      </w:pPr>
      <w:r w:rsidRPr="001F6709">
        <w:t xml:space="preserve">While embedding </w:t>
      </w:r>
      <w:del w:id="257" w:author="DM" w:date="2012-08-06T06:33:00Z">
        <w:r w:rsidRPr="001F6709" w:rsidDel="00CB0651">
          <w:delText xml:space="preserve">business intelligence </w:delText>
        </w:r>
      </w:del>
      <w:ins w:id="258" w:author="DM" w:date="2012-08-06T06:33:00Z">
        <w:r w:rsidR="00CB0651">
          <w:t xml:space="preserve">BI </w:t>
        </w:r>
      </w:ins>
      <w:r w:rsidRPr="001F6709">
        <w:t xml:space="preserve">techniques into core processes has been challenging for most companies, having individuals on staff </w:t>
      </w:r>
      <w:proofErr w:type="gramStart"/>
      <w:ins w:id="259" w:author="DM" w:date="2012-07-30T07:55:00Z">
        <w:r w:rsidR="00CC3B9F">
          <w:t>who</w:t>
        </w:r>
      </w:ins>
      <w:proofErr w:type="gramEnd"/>
      <w:del w:id="260" w:author="DM" w:date="2012-07-30T07:55:00Z">
        <w:r w:rsidR="00134A64" w:rsidRPr="001F6709" w:rsidDel="00CC3B9F">
          <w:delText>that</w:delText>
        </w:r>
        <w:r w:rsidRPr="001F6709" w:rsidDel="00CC3B9F">
          <w:delText xml:space="preserve"> can</w:delText>
        </w:r>
      </w:del>
      <w:r w:rsidRPr="001F6709">
        <w:t xml:space="preserve"> actually </w:t>
      </w:r>
      <w:ins w:id="261" w:author="DM" w:date="2012-07-30T07:55:00Z">
        <w:r w:rsidR="00CC3B9F">
          <w:t xml:space="preserve">can </w:t>
        </w:r>
      </w:ins>
      <w:r w:rsidRPr="001F6709">
        <w:t xml:space="preserve">use </w:t>
      </w:r>
      <w:del w:id="262" w:author="DM" w:date="2012-08-06T06:33:00Z">
        <w:r w:rsidRPr="001F6709" w:rsidDel="00CB0651">
          <w:delText xml:space="preserve">business intelligence </w:delText>
        </w:r>
      </w:del>
      <w:ins w:id="263" w:author="DM" w:date="2012-08-06T06:33:00Z">
        <w:r w:rsidR="00CB0651">
          <w:t xml:space="preserve">BI </w:t>
        </w:r>
      </w:ins>
      <w:r w:rsidRPr="001F6709">
        <w:t xml:space="preserve">tools, understand data and analytical results, and make decisions based </w:t>
      </w:r>
      <w:del w:id="264" w:author="DM" w:date="2012-07-30T07:55:00Z">
        <w:r w:rsidRPr="001F6709" w:rsidDel="00CC3B9F">
          <w:delText>up</w:delText>
        </w:r>
      </w:del>
      <w:r w:rsidRPr="001F6709">
        <w:t>on the data is even more important.</w:t>
      </w:r>
    </w:p>
    <w:p w:rsidR="00824D35" w:rsidRDefault="009340DD" w:rsidP="009C3984">
      <w:pPr>
        <w:pStyle w:val="Para"/>
        <w:rPr>
          <w:sz w:val="18"/>
          <w:szCs w:val="18"/>
        </w:rPr>
      </w:pPr>
      <w:r w:rsidRPr="001F6709">
        <w:t>This is a key weakness at many companies</w:t>
      </w:r>
      <w:ins w:id="265" w:author="DM" w:date="2012-07-30T07:55:00Z">
        <w:r w:rsidR="00CC3B9F">
          <w:t>,</w:t>
        </w:r>
      </w:ins>
      <w:r w:rsidRPr="001F6709">
        <w:t xml:space="preserve"> </w:t>
      </w:r>
      <w:r w:rsidR="00D6592D">
        <w:t xml:space="preserve">and it often </w:t>
      </w:r>
      <w:r w:rsidRPr="001F6709">
        <w:t xml:space="preserve">results in suboptimal usage of business intelligence. </w:t>
      </w:r>
      <w:del w:id="266" w:author="DM" w:date="2012-07-30T07:55:00Z">
        <w:r w:rsidRPr="001F6709" w:rsidDel="00CC3B9F">
          <w:delText>While</w:delText>
        </w:r>
      </w:del>
      <w:del w:id="267" w:author="DM" w:date="2012-07-30T07:56:00Z">
        <w:r w:rsidRPr="001F6709" w:rsidDel="00CC3B9F">
          <w:delText xml:space="preserve"> b</w:delText>
        </w:r>
      </w:del>
      <w:del w:id="268" w:author="DM" w:date="2012-08-06T06:33:00Z">
        <w:r w:rsidRPr="001F6709" w:rsidDel="00CB0651">
          <w:delText xml:space="preserve">usiness intelligence </w:delText>
        </w:r>
      </w:del>
      <w:ins w:id="269" w:author="DM" w:date="2012-08-06T06:33:00Z">
        <w:r w:rsidR="00CB0651">
          <w:t xml:space="preserve">BI </w:t>
        </w:r>
      </w:ins>
      <w:r w:rsidRPr="001F6709">
        <w:t>IT professionals are extremely difficult to find</w:t>
      </w:r>
      <w:ins w:id="270" w:author="DM" w:date="2012-07-30T07:56:00Z">
        <w:r w:rsidR="00CC3B9F">
          <w:t>;</w:t>
        </w:r>
      </w:ins>
      <w:del w:id="271" w:author="DM" w:date="2012-07-30T07:56:00Z">
        <w:r w:rsidRPr="001F6709" w:rsidDel="00CC3B9F">
          <w:delText>,</w:delText>
        </w:r>
      </w:del>
      <w:r w:rsidRPr="001F6709">
        <w:t xml:space="preserve"> business professionals who have knowledge in data analysis are even harder to find. Part of the problem is that the American educational </w:t>
      </w:r>
      <w:r w:rsidR="00F3242F" w:rsidRPr="001F6709">
        <w:t xml:space="preserve">system (including </w:t>
      </w:r>
      <w:r w:rsidR="00F3242F">
        <w:t xml:space="preserve">many </w:t>
      </w:r>
      <w:r w:rsidR="00F3242F" w:rsidRPr="001F6709">
        <w:t xml:space="preserve">graduate schools) </w:t>
      </w:r>
      <w:r w:rsidR="00F3242F">
        <w:t>does not</w:t>
      </w:r>
      <w:r w:rsidRPr="001F6709">
        <w:t xml:space="preserve"> educate people to analyze and understand data</w:t>
      </w:r>
      <w:r w:rsidR="00F56CFC">
        <w:t xml:space="preserve">. </w:t>
      </w:r>
      <w:r w:rsidRPr="001F6709">
        <w:t>How many classes in high school require a focus on data analysis</w:t>
      </w:r>
      <w:r w:rsidR="00E57CC5">
        <w:t xml:space="preserve">? </w:t>
      </w:r>
      <w:r w:rsidRPr="001F6709">
        <w:t>How many classes in college</w:t>
      </w:r>
      <w:r w:rsidR="00E57CC5">
        <w:t xml:space="preserve">? </w:t>
      </w:r>
      <w:r w:rsidRPr="001F6709">
        <w:t>If America</w:t>
      </w:r>
      <w:r w:rsidR="00F3242F">
        <w:t>,</w:t>
      </w:r>
      <w:r w:rsidRPr="001F6709">
        <w:t xml:space="preserve"> </w:t>
      </w:r>
      <w:r w:rsidR="00F3242F">
        <w:t>or any country</w:t>
      </w:r>
      <w:del w:id="272" w:author="DM" w:date="2012-07-30T07:56:00Z">
        <w:r w:rsidR="00F3242F" w:rsidDel="00CC3B9F">
          <w:delText xml:space="preserve"> for that matter</w:delText>
        </w:r>
      </w:del>
      <w:r w:rsidR="00F3242F">
        <w:t xml:space="preserve">, </w:t>
      </w:r>
      <w:r w:rsidRPr="001F6709">
        <w:t>wants to continue to be competitive, it must invest more extensively in the analytical competency at an earlier age.</w:t>
      </w:r>
    </w:p>
    <w:p w:rsidR="00F3242F" w:rsidRPr="00F3242F" w:rsidRDefault="00F3242F" w:rsidP="009C3984">
      <w:pPr>
        <w:pStyle w:val="Para"/>
      </w:pPr>
      <w:r>
        <w:t xml:space="preserve">The authors of this book </w:t>
      </w:r>
      <w:del w:id="273" w:author="DM" w:date="2012-07-30T07:58:00Z">
        <w:r w:rsidDel="002C503E">
          <w:delText>didn</w:delText>
        </w:r>
        <w:r w:rsidR="00824D35" w:rsidDel="002C503E">
          <w:delText>’</w:delText>
        </w:r>
        <w:r w:rsidDel="002C503E">
          <w:delText xml:space="preserve">t </w:delText>
        </w:r>
      </w:del>
      <w:ins w:id="274" w:author="DM" w:date="2012-07-30T07:58:00Z">
        <w:r w:rsidR="002C503E">
          <w:t xml:space="preserve">don’t </w:t>
        </w:r>
      </w:ins>
      <w:r>
        <w:t xml:space="preserve">just have degrees in business, nor did we take classes in </w:t>
      </w:r>
      <w:del w:id="275" w:author="DM" w:date="2012-08-06T06:33:00Z">
        <w:r w:rsidDel="00CB0651">
          <w:delText xml:space="preserve">business intelligence </w:delText>
        </w:r>
      </w:del>
      <w:ins w:id="276" w:author="DM" w:date="2012-08-06T06:33:00Z">
        <w:r w:rsidR="00CB0651">
          <w:t xml:space="preserve">BI </w:t>
        </w:r>
      </w:ins>
      <w:r>
        <w:t>from the local technical training company</w:t>
      </w:r>
      <w:ins w:id="277" w:author="DM" w:date="2012-07-30T07:59:00Z">
        <w:r w:rsidR="002C503E">
          <w:t>;</w:t>
        </w:r>
      </w:ins>
      <w:del w:id="278" w:author="DM" w:date="2012-07-30T07:59:00Z">
        <w:r w:rsidDel="002C503E">
          <w:delText>,</w:delText>
        </w:r>
      </w:del>
      <w:r>
        <w:t xml:space="preserve"> </w:t>
      </w:r>
      <w:ins w:id="279" w:author="DM" w:date="2012-07-30T07:59:00Z">
        <w:r w:rsidR="002C503E">
          <w:t>in many cases</w:t>
        </w:r>
      </w:ins>
      <w:ins w:id="280" w:author="DM" w:date="2012-08-20T05:15:00Z">
        <w:r w:rsidR="00F61B2A">
          <w:t>,</w:t>
        </w:r>
      </w:ins>
      <w:ins w:id="281" w:author="DM" w:date="2012-07-30T07:59:00Z">
        <w:r w:rsidR="002C503E">
          <w:t xml:space="preserve"> </w:t>
        </w:r>
      </w:ins>
      <w:r>
        <w:t xml:space="preserve">we were </w:t>
      </w:r>
      <w:del w:id="282" w:author="DM" w:date="2012-07-30T07:59:00Z">
        <w:r w:rsidDel="002C503E">
          <w:delText xml:space="preserve">in many cases </w:delText>
        </w:r>
      </w:del>
      <w:r>
        <w:t>forced to build the infrastructure or engine</w:t>
      </w:r>
      <w:r w:rsidR="00382D3C">
        <w:t>er tools, technologies</w:t>
      </w:r>
      <w:ins w:id="283" w:author="DM" w:date="2012-07-30T07:59:00Z">
        <w:r w:rsidR="002C503E">
          <w:t>,</w:t>
        </w:r>
      </w:ins>
      <w:r w:rsidR="00382D3C">
        <w:t xml:space="preserve"> and meta</w:t>
      </w:r>
      <w:r>
        <w:t>data</w:t>
      </w:r>
      <w:r w:rsidR="00382D3C">
        <w:t xml:space="preserve"> </w:t>
      </w:r>
      <w:r>
        <w:t xml:space="preserve">into common workflows </w:t>
      </w:r>
      <w:del w:id="284" w:author="DM" w:date="2012-07-30T07:59:00Z">
        <w:r w:rsidDel="002C503E">
          <w:delText xml:space="preserve">in order </w:delText>
        </w:r>
      </w:del>
      <w:r>
        <w:t>to expose and analyze the data necessary to make good strategic and business decisions</w:t>
      </w:r>
      <w:r w:rsidR="00F56CFC">
        <w:t xml:space="preserve">. </w:t>
      </w:r>
      <w:r>
        <w:t>In the 1990</w:t>
      </w:r>
      <w:del w:id="285" w:author="DM" w:date="2012-07-30T07:59:00Z">
        <w:r w:rsidR="00824D35" w:rsidDel="002C503E">
          <w:delText>’</w:delText>
        </w:r>
      </w:del>
      <w:r>
        <w:t>s, one of the authors had extensive field</w:t>
      </w:r>
      <w:del w:id="286" w:author="DM" w:date="2012-07-30T07:59:00Z">
        <w:r w:rsidDel="002C503E">
          <w:delText xml:space="preserve"> </w:delText>
        </w:r>
      </w:del>
      <w:r>
        <w:t>work as a database administrator</w:t>
      </w:r>
      <w:ins w:id="287" w:author="DM" w:date="2012-07-30T07:59:00Z">
        <w:r w:rsidR="002C503E">
          <w:t>.</w:t>
        </w:r>
      </w:ins>
      <w:del w:id="288" w:author="DM" w:date="2012-07-30T07:59:00Z">
        <w:r w:rsidDel="002C503E">
          <w:delText>,</w:delText>
        </w:r>
      </w:del>
      <w:r>
        <w:t xml:space="preserve"> </w:t>
      </w:r>
      <w:del w:id="289" w:author="DM" w:date="2012-07-30T07:59:00Z">
        <w:r w:rsidDel="002C503E">
          <w:delText>which w</w:delText>
        </w:r>
      </w:del>
      <w:ins w:id="290" w:author="DM" w:date="2012-07-30T07:59:00Z">
        <w:r w:rsidR="002C503E">
          <w:t>W</w:t>
        </w:r>
      </w:ins>
      <w:r>
        <w:t xml:space="preserve">hen </w:t>
      </w:r>
      <w:commentRangeStart w:id="291"/>
      <w:ins w:id="292" w:author="DM" w:date="2012-07-30T08:00:00Z">
        <w:r w:rsidR="002C503E">
          <w:rPr>
            <w:rStyle w:val="QueryInline"/>
          </w:rPr>
          <w:t>[AU: use pronoun here: he or she?]</w:t>
        </w:r>
      </w:ins>
      <w:commentRangeEnd w:id="291"/>
      <w:r w:rsidR="001C2511">
        <w:rPr>
          <w:rStyle w:val="CommentReference"/>
          <w:rFonts w:asciiTheme="minorHAnsi" w:eastAsiaTheme="minorHAnsi" w:hAnsiTheme="minorHAnsi" w:cstheme="minorBidi"/>
          <w:snapToGrid/>
        </w:rPr>
        <w:commentReference w:id="291"/>
      </w:r>
      <w:proofErr w:type="gramStart"/>
      <w:ins w:id="293" w:author="Tim Runcie" w:date="2012-09-05T12:14:00Z">
        <w:r w:rsidR="003449F3">
          <w:rPr>
            <w:rStyle w:val="QueryInline"/>
          </w:rPr>
          <w:t>that</w:t>
        </w:r>
        <w:proofErr w:type="gramEnd"/>
        <w:r w:rsidR="003449F3">
          <w:rPr>
            <w:rStyle w:val="QueryInline"/>
          </w:rPr>
          <w:t xml:space="preserve"> experience is </w:t>
        </w:r>
      </w:ins>
      <w:r>
        <w:t xml:space="preserve">applied </w:t>
      </w:r>
      <w:ins w:id="294" w:author="Odum, Amy - Hoboken" w:date="2012-08-24T14:29:00Z">
        <w:r w:rsidR="001D18E6">
          <w:t xml:space="preserve">that experience </w:t>
        </w:r>
        <w:commentRangeStart w:id="295"/>
        <w:r w:rsidR="001D18E6">
          <w:rPr>
            <w:rStyle w:val="QueryInline"/>
          </w:rPr>
          <w:t xml:space="preserve">[AU: OK? </w:t>
        </w:r>
      </w:ins>
      <w:ins w:id="296" w:author="Odum, Amy - Hoboken" w:date="2012-08-24T14:30:00Z">
        <w:r w:rsidR="001D18E6">
          <w:rPr>
            <w:rStyle w:val="QueryInline"/>
          </w:rPr>
          <w:t xml:space="preserve">otherwise </w:t>
        </w:r>
      </w:ins>
      <w:ins w:id="297" w:author="Odum, Amy - Hoboken" w:date="2012-08-24T14:29:00Z">
        <w:r w:rsidR="001D18E6">
          <w:rPr>
            <w:rStyle w:val="QueryInline"/>
          </w:rPr>
          <w:t xml:space="preserve">not sure what is </w:t>
        </w:r>
      </w:ins>
      <w:proofErr w:type="spellStart"/>
      <w:ins w:id="298" w:author="Odum, Amy - Hoboken" w:date="2012-08-24T14:30:00Z">
        <w:r w:rsidR="001D18E6">
          <w:rPr>
            <w:rStyle w:val="QueryInline"/>
          </w:rPr>
          <w:t>referrerd</w:t>
        </w:r>
        <w:proofErr w:type="spellEnd"/>
        <w:r w:rsidR="001D18E6">
          <w:rPr>
            <w:rStyle w:val="QueryInline"/>
          </w:rPr>
          <w:t xml:space="preserve"> to by</w:t>
        </w:r>
      </w:ins>
      <w:ins w:id="299" w:author="Odum, Amy - Hoboken" w:date="2012-08-24T14:29:00Z">
        <w:r w:rsidR="001D18E6">
          <w:rPr>
            <w:rStyle w:val="QueryInline"/>
          </w:rPr>
          <w:t xml:space="preserve"> “when applied”</w:t>
        </w:r>
      </w:ins>
      <w:ins w:id="300" w:author="Odum, Amy - Hoboken" w:date="2012-08-24T14:30:00Z">
        <w:r w:rsidR="001D18E6">
          <w:rPr>
            <w:rStyle w:val="QueryInline"/>
          </w:rPr>
          <w:t>--when what is applied?</w:t>
        </w:r>
      </w:ins>
      <w:ins w:id="301" w:author="Odum, Amy - Hoboken" w:date="2012-08-24T14:29:00Z">
        <w:r w:rsidR="001D18E6">
          <w:rPr>
            <w:rStyle w:val="QueryInline"/>
          </w:rPr>
          <w:t>]</w:t>
        </w:r>
      </w:ins>
      <w:commentRangeEnd w:id="295"/>
      <w:r w:rsidR="001C2511">
        <w:rPr>
          <w:rStyle w:val="CommentReference"/>
          <w:rFonts w:asciiTheme="minorHAnsi" w:eastAsiaTheme="minorHAnsi" w:hAnsiTheme="minorHAnsi" w:cstheme="minorBidi"/>
          <w:snapToGrid/>
        </w:rPr>
        <w:commentReference w:id="295"/>
      </w:r>
      <w:proofErr w:type="gramStart"/>
      <w:r>
        <w:t>to</w:t>
      </w:r>
      <w:proofErr w:type="gramEnd"/>
      <w:r>
        <w:t xml:space="preserve"> getting to </w:t>
      </w:r>
      <w:ins w:id="302" w:author="DM" w:date="2012-08-20T05:15:00Z">
        <w:r w:rsidR="00F61B2A">
          <w:t>BI</w:t>
        </w:r>
      </w:ins>
      <w:del w:id="303" w:author="DM" w:date="2012-08-20T05:15:00Z">
        <w:r w:rsidDel="00F61B2A">
          <w:delText>business information</w:delText>
        </w:r>
      </w:del>
      <w:r>
        <w:t xml:space="preserve"> and integrating that data to end users, </w:t>
      </w:r>
      <w:commentRangeStart w:id="304"/>
      <w:ins w:id="305" w:author="DM" w:date="2012-07-30T08:00:00Z">
        <w:r w:rsidR="002C503E">
          <w:rPr>
            <w:rStyle w:val="QueryInline"/>
          </w:rPr>
          <w:t>[AU: add pronoun]</w:t>
        </w:r>
      </w:ins>
      <w:commentRangeEnd w:id="304"/>
      <w:r w:rsidR="001C2511">
        <w:rPr>
          <w:rStyle w:val="CommentReference"/>
          <w:rFonts w:asciiTheme="minorHAnsi" w:eastAsiaTheme="minorHAnsi" w:hAnsiTheme="minorHAnsi" w:cstheme="minorBidi"/>
          <w:snapToGrid/>
        </w:rPr>
        <w:commentReference w:id="304"/>
      </w:r>
      <w:ins w:id="306" w:author="Tim Runcie" w:date="2012-09-05T12:14:00Z">
        <w:r w:rsidR="003449F3">
          <w:rPr>
            <w:rStyle w:val="QueryInline"/>
          </w:rPr>
          <w:t xml:space="preserve"> he </w:t>
        </w:r>
      </w:ins>
      <w:r>
        <w:t>found that there was a significant gap between what tools could produce and what people could easily grasp</w:t>
      </w:r>
      <w:r w:rsidR="00F56CFC">
        <w:t xml:space="preserve">. </w:t>
      </w:r>
      <w:r>
        <w:t>This led to some very deep</w:t>
      </w:r>
      <w:ins w:id="307" w:author="DM" w:date="2012-07-30T08:00:00Z">
        <w:r w:rsidR="002C503E">
          <w:t>-</w:t>
        </w:r>
      </w:ins>
      <w:del w:id="308" w:author="DM" w:date="2012-07-30T08:00:00Z">
        <w:r w:rsidDel="002C503E">
          <w:delText xml:space="preserve"> </w:delText>
        </w:r>
      </w:del>
      <w:r>
        <w:t>dive conversations</w:t>
      </w:r>
      <w:ins w:id="309" w:author="Odum, Amy - Hoboken" w:date="2012-08-24T14:31:00Z">
        <w:r w:rsidR="001D18E6">
          <w:t>,</w:t>
        </w:r>
      </w:ins>
      <w:r>
        <w:t xml:space="preserve"> and in some cases building systems that could transform information collected and gathered to something that end users could, at a glance, understand and know how to act on. </w:t>
      </w:r>
    </w:p>
    <w:p w:rsidR="00824D35" w:rsidRDefault="009340DD" w:rsidP="00D90BCD">
      <w:pPr>
        <w:pStyle w:val="Para"/>
        <w:rPr>
          <w:rFonts w:ascii="Arial" w:hAnsi="Arial" w:cs="Arial"/>
          <w:sz w:val="18"/>
          <w:szCs w:val="18"/>
        </w:rPr>
      </w:pPr>
      <w:r w:rsidRPr="001F6709">
        <w:t xml:space="preserve">Major corporations </w:t>
      </w:r>
      <w:ins w:id="310" w:author="DM" w:date="2012-07-30T08:00:00Z">
        <w:r w:rsidR="00A467FD">
          <w:t xml:space="preserve">also </w:t>
        </w:r>
      </w:ins>
      <w:r w:rsidRPr="001F6709">
        <w:t xml:space="preserve">have </w:t>
      </w:r>
      <w:del w:id="311" w:author="DM" w:date="2012-07-30T08:00:00Z">
        <w:r w:rsidRPr="001F6709" w:rsidDel="00A467FD">
          <w:delText xml:space="preserve">also </w:delText>
        </w:r>
      </w:del>
      <w:r w:rsidRPr="001F6709">
        <w:t xml:space="preserve">largely ignored building an analytical competency. Those corporations </w:t>
      </w:r>
      <w:ins w:id="312" w:author="DM" w:date="2012-07-30T08:01:00Z">
        <w:r w:rsidR="00A467FD">
          <w:t>that</w:t>
        </w:r>
      </w:ins>
      <w:del w:id="313" w:author="DM" w:date="2012-07-30T08:01:00Z">
        <w:r w:rsidRPr="001F6709" w:rsidDel="00A467FD">
          <w:delText>who</w:delText>
        </w:r>
      </w:del>
      <w:r w:rsidRPr="001F6709">
        <w:t xml:space="preserve"> wish to seek an advantage should build a strong group of individuals who understand how to analyze data in each business unit. These individuals should have technical or advanced degrees as well as strong business acumen</w:t>
      </w:r>
      <w:del w:id="314" w:author="DM" w:date="2012-07-30T08:01:00Z">
        <w:r w:rsidRPr="001F6709" w:rsidDel="00A467FD">
          <w:delText>,</w:delText>
        </w:r>
      </w:del>
      <w:r w:rsidRPr="001F6709">
        <w:t xml:space="preserve"> and be comfortable using highly sophisticated tools to analyze data. They should have deep training in the tool set, have an understanding of their process responsibility</w:t>
      </w:r>
      <w:ins w:id="315" w:author="DM" w:date="2012-07-30T08:01:00Z">
        <w:r w:rsidR="00A467FD">
          <w:t>,</w:t>
        </w:r>
      </w:ins>
      <w:r w:rsidRPr="001F6709">
        <w:t xml:space="preserve"> and be empowered to make change</w:t>
      </w:r>
      <w:ins w:id="316" w:author="DM" w:date="2012-07-30T08:01:00Z">
        <w:r w:rsidR="00A467FD">
          <w:t>s</w:t>
        </w:r>
      </w:ins>
      <w:r w:rsidRPr="001F6709">
        <w:t xml:space="preserve"> based on the result</w:t>
      </w:r>
      <w:ins w:id="317" w:author="DM" w:date="2012-07-30T08:01:00Z">
        <w:r w:rsidR="00A467FD">
          <w:t>s</w:t>
        </w:r>
      </w:ins>
      <w:r w:rsidRPr="001F6709">
        <w:t xml:space="preserve"> of analysis.</w:t>
      </w:r>
    </w:p>
    <w:p w:rsidR="00824D35" w:rsidRDefault="009340DD" w:rsidP="009C3984">
      <w:pPr>
        <w:pStyle w:val="Para"/>
        <w:rPr>
          <w:sz w:val="18"/>
          <w:szCs w:val="18"/>
        </w:rPr>
      </w:pPr>
      <w:r w:rsidRPr="001F6709">
        <w:t xml:space="preserve">This </w:t>
      </w:r>
      <w:ins w:id="318" w:author="DM" w:date="2012-08-20T05:15:00Z">
        <w:r w:rsidR="00F61B2A">
          <w:t>is the case</w:t>
        </w:r>
      </w:ins>
      <w:del w:id="319" w:author="DM" w:date="2012-08-20T05:15:00Z">
        <w:r w:rsidRPr="001F6709" w:rsidDel="00F61B2A">
          <w:delText>happens</w:delText>
        </w:r>
      </w:del>
      <w:r w:rsidRPr="001F6709">
        <w:t xml:space="preserve"> at very few companies. Most companies roll out a bunch of tools </w:t>
      </w:r>
      <w:ins w:id="320" w:author="DM" w:date="2012-07-30T08:01:00Z">
        <w:r w:rsidR="00A467FD">
          <w:t>to</w:t>
        </w:r>
      </w:ins>
      <w:del w:id="321" w:author="DM" w:date="2012-07-30T08:01:00Z">
        <w:r w:rsidRPr="001F6709" w:rsidDel="00A467FD">
          <w:delText>but then have</w:delText>
        </w:r>
      </w:del>
      <w:r w:rsidRPr="001F6709">
        <w:t xml:space="preserve"> a user base that does not possess the skills to </w:t>
      </w:r>
      <w:ins w:id="322" w:author="DM" w:date="2012-07-30T08:01:00Z">
        <w:r w:rsidR="00A467FD" w:rsidRPr="001F6709">
          <w:t xml:space="preserve">use them </w:t>
        </w:r>
      </w:ins>
      <w:r w:rsidRPr="001F6709">
        <w:t xml:space="preserve">effectively </w:t>
      </w:r>
      <w:del w:id="323" w:author="DM" w:date="2012-07-30T08:01:00Z">
        <w:r w:rsidRPr="001F6709" w:rsidDel="00A467FD">
          <w:delText xml:space="preserve">use them </w:delText>
        </w:r>
      </w:del>
      <w:r w:rsidRPr="001F6709">
        <w:t xml:space="preserve">within the business function. Even where user dependence on a particular </w:t>
      </w:r>
      <w:del w:id="324" w:author="DM" w:date="2012-08-06T06:32:00Z">
        <w:r w:rsidRPr="001F6709" w:rsidDel="00CB0651">
          <w:delText xml:space="preserve">business intelligence </w:delText>
        </w:r>
      </w:del>
      <w:ins w:id="325" w:author="DM" w:date="2012-08-06T06:32:00Z">
        <w:r w:rsidR="00CB0651">
          <w:t xml:space="preserve">BI </w:t>
        </w:r>
      </w:ins>
      <w:r w:rsidRPr="001F6709">
        <w:t>tool set is prevalent, mos</w:t>
      </w:r>
      <w:r w:rsidR="00690677">
        <w:t>t users don</w:t>
      </w:r>
      <w:r w:rsidR="00824D35">
        <w:t>’</w:t>
      </w:r>
      <w:r w:rsidRPr="001F6709">
        <w:t xml:space="preserve">t </w:t>
      </w:r>
      <w:del w:id="326" w:author="Odum, Amy - Hoboken" w:date="2012-08-24T14:32:00Z">
        <w:r w:rsidRPr="001F6709" w:rsidDel="0092616F">
          <w:delText>d</w:delText>
        </w:r>
        <w:r w:rsidR="00BE1AE9" w:rsidDel="0092616F">
          <w:delText>e</w:delText>
        </w:r>
        <w:r w:rsidRPr="001F6709" w:rsidDel="0092616F">
          <w:delText xml:space="preserve">rive </w:delText>
        </w:r>
      </w:del>
      <w:ins w:id="327" w:author="Odum, Amy - Hoboken" w:date="2012-08-24T14:32:00Z">
        <w:r w:rsidR="0092616F">
          <w:t>use the tools for</w:t>
        </w:r>
        <w:r w:rsidR="0092616F" w:rsidRPr="001F6709">
          <w:t xml:space="preserve"> </w:t>
        </w:r>
      </w:ins>
      <w:r w:rsidRPr="001F6709">
        <w:t>deep analysis</w:t>
      </w:r>
      <w:ins w:id="328" w:author="Odum, Amy - Hoboken" w:date="2012-08-24T14:32:00Z">
        <w:r w:rsidR="0092616F">
          <w:t>;</w:t>
        </w:r>
      </w:ins>
      <w:del w:id="329" w:author="Odum, Amy - Hoboken" w:date="2012-08-24T14:32:00Z">
        <w:r w:rsidRPr="001F6709" w:rsidDel="0092616F">
          <w:delText xml:space="preserve"> out of the tools;</w:delText>
        </w:r>
      </w:del>
      <w:r w:rsidRPr="001F6709">
        <w:t xml:space="preserve"> they simply base decisions on the reports they receive.</w:t>
      </w:r>
    </w:p>
    <w:p w:rsidR="00824D35" w:rsidRDefault="009340DD" w:rsidP="009C3984">
      <w:pPr>
        <w:pStyle w:val="Para"/>
        <w:rPr>
          <w:sz w:val="18"/>
          <w:szCs w:val="18"/>
        </w:rPr>
      </w:pPr>
      <w:del w:id="330" w:author="DM" w:date="2012-08-06T06:32:00Z">
        <w:r w:rsidRPr="001F6709" w:rsidDel="00CB0651">
          <w:delText xml:space="preserve">Business intelligence </w:delText>
        </w:r>
      </w:del>
      <w:ins w:id="331" w:author="DM" w:date="2012-08-06T06:32:00Z">
        <w:r w:rsidR="00CB0651">
          <w:t xml:space="preserve">BI </w:t>
        </w:r>
      </w:ins>
      <w:r w:rsidRPr="001F6709">
        <w:t xml:space="preserve">is less about technology </w:t>
      </w:r>
      <w:ins w:id="332" w:author="DM" w:date="2012-07-30T08:02:00Z">
        <w:r w:rsidR="00A467FD">
          <w:t>and</w:t>
        </w:r>
      </w:ins>
      <w:del w:id="333" w:author="DM" w:date="2012-07-30T08:02:00Z">
        <w:r w:rsidRPr="001F6709" w:rsidDel="00A467FD">
          <w:delText>but</w:delText>
        </w:r>
      </w:del>
      <w:r w:rsidRPr="001F6709">
        <w:t xml:space="preserve"> more about people and</w:t>
      </w:r>
      <w:r w:rsidR="00D53A8C">
        <w:t xml:space="preserve"> process. Those companies that </w:t>
      </w:r>
      <w:del w:id="334" w:author="DM" w:date="2012-07-30T08:02:00Z">
        <w:r w:rsidR="00D53A8C" w:rsidDel="00A467FD">
          <w:delText>“</w:delText>
        </w:r>
      </w:del>
      <w:r w:rsidRPr="001F6709">
        <w:t>get it</w:t>
      </w:r>
      <w:del w:id="335" w:author="DM" w:date="2012-07-30T08:02:00Z">
        <w:r w:rsidR="00D53A8C" w:rsidDel="00A467FD">
          <w:delText>”</w:delText>
        </w:r>
      </w:del>
      <w:r w:rsidRPr="001F6709">
        <w:t xml:space="preserve"> at a </w:t>
      </w:r>
      <w:ins w:id="336" w:author="DM" w:date="2012-07-30T08:02:00Z">
        <w:r w:rsidR="00A467FD">
          <w:t>chief executive</w:t>
        </w:r>
      </w:ins>
      <w:del w:id="337" w:author="DM" w:date="2012-07-30T08:02:00Z">
        <w:r w:rsidRPr="001F6709" w:rsidDel="00A467FD">
          <w:delText>CEO</w:delText>
        </w:r>
      </w:del>
      <w:r w:rsidRPr="001F6709">
        <w:t xml:space="preserve"> level are going to have a key strategic advantage. One recent example of this </w:t>
      </w:r>
      <w:r w:rsidR="00F714D8">
        <w:t>is Hewlett-Packard. HP</w:t>
      </w:r>
      <w:r w:rsidRPr="001F6709">
        <w:t xml:space="preserve"> made a major announcement that it was building a large data warehouse to consolidate all of its customer information. This effort was driven by the </w:t>
      </w:r>
      <w:ins w:id="338" w:author="DM" w:date="2012-08-20T05:16:00Z">
        <w:r w:rsidR="00F61B2A">
          <w:t>chief executive officer (</w:t>
        </w:r>
      </w:ins>
      <w:r w:rsidRPr="001F6709">
        <w:t>CEO</w:t>
      </w:r>
      <w:ins w:id="339" w:author="DM" w:date="2012-08-20T05:16:00Z">
        <w:r w:rsidR="00F61B2A">
          <w:t>)</w:t>
        </w:r>
      </w:ins>
      <w:r w:rsidRPr="001F6709">
        <w:t xml:space="preserve"> of the company and was obviously a strategic enabler.</w:t>
      </w:r>
    </w:p>
    <w:p w:rsidR="009340DD" w:rsidRPr="000D4A1B" w:rsidRDefault="009340DD" w:rsidP="00D90BCD">
      <w:pPr>
        <w:pStyle w:val="Para"/>
        <w:rPr>
          <w:rFonts w:cstheme="minorHAnsi"/>
          <w:b/>
        </w:rPr>
      </w:pPr>
      <w:del w:id="340" w:author="DM" w:date="2012-07-30T08:07:00Z">
        <w:r w:rsidRPr="001F6709" w:rsidDel="00F95705">
          <w:delText>The c</w:delText>
        </w:r>
      </w:del>
      <w:ins w:id="341" w:author="DM" w:date="2012-07-30T08:07:00Z">
        <w:r w:rsidR="00F95705">
          <w:t>C</w:t>
        </w:r>
      </w:ins>
      <w:r w:rsidRPr="001F6709">
        <w:t xml:space="preserve">ompanies </w:t>
      </w:r>
      <w:ins w:id="342" w:author="DM" w:date="2012-07-30T08:07:00Z">
        <w:r w:rsidR="00F95705">
          <w:t>that</w:t>
        </w:r>
      </w:ins>
      <w:del w:id="343" w:author="DM" w:date="2012-07-30T08:07:00Z">
        <w:r w:rsidRPr="001F6709" w:rsidDel="00F95705">
          <w:delText>who</w:delText>
        </w:r>
      </w:del>
      <w:r w:rsidRPr="001F6709">
        <w:t xml:space="preserve"> have CEOs </w:t>
      </w:r>
      <w:ins w:id="344" w:author="DM" w:date="2012-07-30T08:07:00Z">
        <w:r w:rsidR="00F95705">
          <w:t>who</w:t>
        </w:r>
      </w:ins>
      <w:del w:id="345" w:author="DM" w:date="2012-07-30T08:07:00Z">
        <w:r w:rsidRPr="001F6709" w:rsidDel="00F95705">
          <w:delText>that</w:delText>
        </w:r>
      </w:del>
      <w:r w:rsidRPr="001F6709">
        <w:t xml:space="preserve"> understand the value of </w:t>
      </w:r>
      <w:del w:id="346" w:author="DM" w:date="2012-08-06T06:32:00Z">
        <w:r w:rsidRPr="001F6709" w:rsidDel="00CB0651">
          <w:delText xml:space="preserve">business intelligence </w:delText>
        </w:r>
      </w:del>
      <w:ins w:id="347" w:author="DM" w:date="2012-08-06T06:32:00Z">
        <w:r w:rsidR="00CB0651">
          <w:t xml:space="preserve">BI </w:t>
        </w:r>
      </w:ins>
      <w:r w:rsidRPr="001F6709">
        <w:t xml:space="preserve">and who back </w:t>
      </w:r>
      <w:r w:rsidR="00382C40">
        <w:t xml:space="preserve">their </w:t>
      </w:r>
      <w:r w:rsidRPr="001F6709">
        <w:t xml:space="preserve">words with actions around process integration and competency will </w:t>
      </w:r>
      <w:del w:id="348" w:author="Tim Runcie" w:date="2012-09-05T12:16:00Z">
        <w:r w:rsidRPr="001F6709" w:rsidDel="003449F3">
          <w:delText>win</w:delText>
        </w:r>
      </w:del>
      <w:ins w:id="349" w:author="Tim Runcie" w:date="2012-09-05T12:16:00Z">
        <w:r w:rsidR="003449F3">
          <w:t>be much more successful</w:t>
        </w:r>
      </w:ins>
      <w:r w:rsidRPr="001F6709">
        <w:t xml:space="preserve">, while those that relegate </w:t>
      </w:r>
      <w:del w:id="350" w:author="DM" w:date="2012-08-06T06:32:00Z">
        <w:r w:rsidRPr="001F6709" w:rsidDel="00CB0651">
          <w:delText xml:space="preserve">business intelligence </w:delText>
        </w:r>
      </w:del>
      <w:ins w:id="351" w:author="DM" w:date="2012-08-06T06:32:00Z">
        <w:r w:rsidR="00CB0651">
          <w:t xml:space="preserve">BI </w:t>
        </w:r>
      </w:ins>
      <w:r w:rsidRPr="001F6709">
        <w:t xml:space="preserve">to an IT thing </w:t>
      </w:r>
      <w:ins w:id="352" w:author="Tim Runcie" w:date="2012-09-05T12:17:00Z">
        <w:r w:rsidR="003449F3">
          <w:t>or don’t leverage or use that information to shape their forward planning and progress</w:t>
        </w:r>
      </w:ins>
      <w:ins w:id="353" w:author="Tim Runcie" w:date="2012-09-05T12:18:00Z">
        <w:r w:rsidR="003449F3">
          <w:t>,</w:t>
        </w:r>
      </w:ins>
      <w:ins w:id="354" w:author="Tim Runcie" w:date="2012-09-05T12:17:00Z">
        <w:r w:rsidR="003449F3">
          <w:t xml:space="preserve"> </w:t>
        </w:r>
      </w:ins>
      <w:del w:id="355" w:author="Tim Runcie" w:date="2012-09-05T12:17:00Z">
        <w:r w:rsidRPr="001F6709" w:rsidDel="003449F3">
          <w:delText xml:space="preserve">and simply </w:delText>
        </w:r>
        <w:r w:rsidR="00841D16" w:rsidRPr="00841D16" w:rsidDel="003449F3">
          <w:rPr>
            <w:highlight w:val="yellow"/>
            <w:rPrChange w:id="356" w:author="DM" w:date="2012-07-30T08:07:00Z">
              <w:rPr/>
            </w:rPrChange>
          </w:rPr>
          <w:delText>drive the technology</w:delText>
        </w:r>
        <w:r w:rsidRPr="001F6709" w:rsidDel="003449F3">
          <w:delText xml:space="preserve"> </w:delText>
        </w:r>
      </w:del>
      <w:commentRangeStart w:id="357"/>
      <w:ins w:id="358" w:author="DM" w:date="2012-07-30T08:07:00Z">
        <w:r w:rsidR="00F95705">
          <w:rPr>
            <w:rStyle w:val="QueryInline"/>
          </w:rPr>
          <w:t>[AU: explain meaning of phrase</w:t>
        </w:r>
        <w:proofErr w:type="gramStart"/>
        <w:r w:rsidR="00F95705">
          <w:rPr>
            <w:rStyle w:val="QueryInline"/>
          </w:rPr>
          <w:t>]</w:t>
        </w:r>
      </w:ins>
      <w:commentRangeEnd w:id="357"/>
      <w:proofErr w:type="gramEnd"/>
      <w:r w:rsidR="001C2511">
        <w:rPr>
          <w:rStyle w:val="CommentReference"/>
          <w:rFonts w:asciiTheme="minorHAnsi" w:eastAsiaTheme="minorHAnsi" w:hAnsiTheme="minorHAnsi" w:cstheme="minorBidi"/>
          <w:snapToGrid/>
        </w:rPr>
        <w:commentReference w:id="357"/>
      </w:r>
      <w:r w:rsidRPr="001F6709">
        <w:t xml:space="preserve">will continue to derive weak benefits from </w:t>
      </w:r>
      <w:ins w:id="359" w:author="DM" w:date="2012-08-20T05:16:00Z">
        <w:r w:rsidR="00F61B2A">
          <w:t>BI</w:t>
        </w:r>
      </w:ins>
      <w:del w:id="360" w:author="DM" w:date="2012-08-20T05:16:00Z">
        <w:r w:rsidRPr="001F6709" w:rsidDel="00F61B2A">
          <w:delText>business intelligence</w:delText>
        </w:r>
      </w:del>
      <w:r w:rsidRPr="001F6709">
        <w:t>.</w:t>
      </w:r>
    </w:p>
    <w:p w:rsidR="009340DD" w:rsidRPr="000D4A1B" w:rsidRDefault="009340DD" w:rsidP="009C3984">
      <w:pPr>
        <w:pStyle w:val="H3"/>
      </w:pPr>
      <w:del w:id="361" w:author="DM" w:date="2012-07-30T08:07:00Z">
        <w:r w:rsidRPr="000D4A1B" w:rsidDel="00F95705">
          <w:delText xml:space="preserve">The </w:delText>
        </w:r>
      </w:del>
      <w:r w:rsidRPr="000D4A1B">
        <w:t>Business Case</w:t>
      </w:r>
    </w:p>
    <w:p w:rsidR="009340DD" w:rsidRPr="000D4A1B" w:rsidRDefault="005C0E37" w:rsidP="009C3984">
      <w:pPr>
        <w:pStyle w:val="Para"/>
      </w:pPr>
      <w:r>
        <w:t xml:space="preserve">In our work engagements and through many successful </w:t>
      </w:r>
      <w:r w:rsidRPr="000D4A1B">
        <w:t>implement</w:t>
      </w:r>
      <w:r>
        <w:t xml:space="preserve">ations of </w:t>
      </w:r>
      <w:r w:rsidR="009340DD" w:rsidRPr="000D4A1B">
        <w:t>PPM</w:t>
      </w:r>
      <w:r>
        <w:t xml:space="preserve"> </w:t>
      </w:r>
      <w:del w:id="362" w:author="DM" w:date="2012-07-30T08:09:00Z">
        <w:r w:rsidDel="00F95705">
          <w:delText>(</w:delText>
        </w:r>
      </w:del>
      <w:del w:id="363" w:author="DM" w:date="2012-07-30T08:07:00Z">
        <w:r w:rsidDel="00F95705">
          <w:delText>P</w:delText>
        </w:r>
      </w:del>
      <w:del w:id="364" w:author="DM" w:date="2012-07-30T08:09:00Z">
        <w:r w:rsidDel="00F95705">
          <w:delText xml:space="preserve">roject </w:delText>
        </w:r>
      </w:del>
      <w:del w:id="365" w:author="DM" w:date="2012-07-30T08:07:00Z">
        <w:r w:rsidDel="00F95705">
          <w:delText>P</w:delText>
        </w:r>
      </w:del>
      <w:del w:id="366" w:author="DM" w:date="2012-07-30T08:09:00Z">
        <w:r w:rsidDel="00F95705">
          <w:delText xml:space="preserve">ortfolio </w:delText>
        </w:r>
      </w:del>
      <w:del w:id="367" w:author="DM" w:date="2012-07-30T08:08:00Z">
        <w:r w:rsidDel="00F95705">
          <w:delText>M</w:delText>
        </w:r>
      </w:del>
      <w:del w:id="368" w:author="DM" w:date="2012-07-30T08:09:00Z">
        <w:r w:rsidDel="00F95705">
          <w:delText xml:space="preserve">anagement) </w:delText>
        </w:r>
      </w:del>
      <w:r>
        <w:t>technologies</w:t>
      </w:r>
      <w:r w:rsidR="009340DD" w:rsidRPr="000D4A1B">
        <w:t xml:space="preserve">, we discovered that </w:t>
      </w:r>
      <w:del w:id="369" w:author="DM" w:date="2012-08-20T05:16:00Z">
        <w:r w:rsidR="009340DD" w:rsidRPr="000D4A1B" w:rsidDel="00F61B2A">
          <w:delText xml:space="preserve">there is </w:delText>
        </w:r>
      </w:del>
      <w:r w:rsidR="009340DD" w:rsidRPr="000D4A1B">
        <w:t xml:space="preserve">a foundational and essential tool </w:t>
      </w:r>
      <w:del w:id="370" w:author="DM" w:date="2012-08-20T05:16:00Z">
        <w:r w:rsidR="009340DD" w:rsidRPr="000D4A1B" w:rsidDel="00F61B2A">
          <w:delText xml:space="preserve">that </w:delText>
        </w:r>
      </w:del>
      <w:r w:rsidR="009340DD" w:rsidRPr="000D4A1B">
        <w:t xml:space="preserve">is often overlooked. This tool is the </w:t>
      </w:r>
      <w:del w:id="371" w:author="DM" w:date="2012-07-30T08:09:00Z">
        <w:r w:rsidR="009340DD" w:rsidRPr="000D4A1B" w:rsidDel="00F95705">
          <w:delText>B</w:delText>
        </w:r>
      </w:del>
      <w:ins w:id="372" w:author="DM" w:date="2012-07-30T08:09:00Z">
        <w:r w:rsidR="00F95705">
          <w:t>b</w:t>
        </w:r>
      </w:ins>
      <w:r w:rsidR="009340DD" w:rsidRPr="000D4A1B">
        <w:t xml:space="preserve">usiness </w:t>
      </w:r>
      <w:del w:id="373" w:author="DM" w:date="2012-07-30T08:09:00Z">
        <w:r w:rsidR="009340DD" w:rsidRPr="000D4A1B" w:rsidDel="00F95705">
          <w:delText>C</w:delText>
        </w:r>
      </w:del>
      <w:ins w:id="374" w:author="DM" w:date="2012-07-30T08:09:00Z">
        <w:r w:rsidR="00F95705">
          <w:t>c</w:t>
        </w:r>
      </w:ins>
      <w:r w:rsidR="009340DD" w:rsidRPr="000D4A1B">
        <w:t>ase. It provides the necessary facts and data for understanding the value, cost, and benefit</w:t>
      </w:r>
      <w:r w:rsidR="00690677">
        <w:t>s</w:t>
      </w:r>
      <w:r w:rsidR="009340DD" w:rsidRPr="000D4A1B">
        <w:t xml:space="preserve"> of implementing a project. It also lists the assumptions used to reach the touted conclusions, the various options considered, and the required cash flow for implementing the project.</w:t>
      </w:r>
    </w:p>
    <w:p w:rsidR="009340DD" w:rsidRPr="000D4A1B" w:rsidRDefault="009340DD" w:rsidP="009C3984">
      <w:pPr>
        <w:pStyle w:val="Para"/>
      </w:pPr>
      <w:r w:rsidRPr="000D4A1B">
        <w:t>One of the keys to making the best decision</w:t>
      </w:r>
      <w:r w:rsidR="00382C40">
        <w:t xml:space="preserve">s </w:t>
      </w:r>
      <w:proofErr w:type="gramStart"/>
      <w:r w:rsidR="00382C40">
        <w:t xml:space="preserve">is </w:t>
      </w:r>
      <w:del w:id="375" w:author="DM" w:date="2012-07-30T08:09:00Z">
        <w:r w:rsidR="00382C40" w:rsidDel="003376A9">
          <w:delText xml:space="preserve">to </w:delText>
        </w:r>
      </w:del>
      <w:r w:rsidRPr="000D4A1B">
        <w:t>understand</w:t>
      </w:r>
      <w:ins w:id="376" w:author="DM" w:date="2012-07-30T08:09:00Z">
        <w:r w:rsidR="003376A9">
          <w:t>ing</w:t>
        </w:r>
      </w:ins>
      <w:proofErr w:type="gramEnd"/>
      <w:r w:rsidRPr="000D4A1B">
        <w:t xml:space="preserve"> the criteria used to judge and prioritize projects. </w:t>
      </w:r>
      <w:ins w:id="377" w:author="DM" w:date="2012-07-30T08:10:00Z">
        <w:r w:rsidR="003376A9">
          <w:t>A</w:t>
        </w:r>
      </w:ins>
      <w:del w:id="378" w:author="DM" w:date="2012-07-30T08:10:00Z">
        <w:r w:rsidRPr="000D4A1B" w:rsidDel="003376A9">
          <w:delText>The</w:delText>
        </w:r>
      </w:del>
      <w:r w:rsidRPr="000D4A1B">
        <w:t xml:space="preserve"> company already has projects under way</w:t>
      </w:r>
      <w:del w:id="379" w:author="DM" w:date="2012-07-30T08:09:00Z">
        <w:r w:rsidRPr="000D4A1B" w:rsidDel="003376A9">
          <w:delText>,</w:delText>
        </w:r>
      </w:del>
      <w:r w:rsidRPr="000D4A1B">
        <w:t xml:space="preserve"> and usually has a list of possible projects to add to that inventory. </w:t>
      </w:r>
      <w:del w:id="380" w:author="DM" w:date="2012-07-30T08:10:00Z">
        <w:r w:rsidRPr="000D4A1B" w:rsidDel="003376A9">
          <w:delText>So h</w:delText>
        </w:r>
      </w:del>
      <w:ins w:id="381" w:author="DM" w:date="2012-07-30T08:10:00Z">
        <w:r w:rsidR="003376A9">
          <w:t>H</w:t>
        </w:r>
      </w:ins>
      <w:r w:rsidRPr="000D4A1B">
        <w:t xml:space="preserve">ow do you decide which ones to add, and when to add them? The business case is </w:t>
      </w:r>
      <w:ins w:id="382" w:author="DM" w:date="2012-07-30T08:10:00Z">
        <w:r w:rsidR="003376A9">
          <w:t>the</w:t>
        </w:r>
      </w:ins>
      <w:del w:id="383" w:author="DM" w:date="2012-07-30T08:10:00Z">
        <w:r w:rsidRPr="000D4A1B" w:rsidDel="003376A9">
          <w:delText>your</w:delText>
        </w:r>
      </w:del>
      <w:r w:rsidRPr="000D4A1B">
        <w:t xml:space="preserve"> fundamental tool for </w:t>
      </w:r>
      <w:ins w:id="384" w:author="DM" w:date="2012-07-30T08:10:00Z">
        <w:r w:rsidR="003376A9">
          <w:t>gaining</w:t>
        </w:r>
      </w:ins>
      <w:del w:id="385" w:author="DM" w:date="2012-07-30T08:10:00Z">
        <w:r w:rsidRPr="000D4A1B" w:rsidDel="003376A9">
          <w:delText>providing</w:delText>
        </w:r>
      </w:del>
      <w:r w:rsidRPr="000D4A1B">
        <w:t xml:space="preserve"> facts and data about each decision criterion to enable apples-to-apples comparisons among projects</w:t>
      </w:r>
      <w:ins w:id="386" w:author="DM" w:date="2012-07-30T08:10:00Z">
        <w:r w:rsidR="003376A9">
          <w:t>.</w:t>
        </w:r>
      </w:ins>
      <w:del w:id="387" w:author="DM" w:date="2012-07-30T08:10:00Z">
        <w:r w:rsidRPr="000D4A1B" w:rsidDel="003376A9">
          <w:delText xml:space="preserve"> in determining which ones should become part of the portfolio.</w:delText>
        </w:r>
      </w:del>
    </w:p>
    <w:p w:rsidR="009340DD" w:rsidRPr="000D4A1B" w:rsidRDefault="009340DD" w:rsidP="00D90BCD">
      <w:pPr>
        <w:pStyle w:val="Para"/>
        <w:rPr>
          <w:rFonts w:cstheme="minorHAnsi"/>
        </w:rPr>
      </w:pPr>
      <w:r w:rsidRPr="000D4A1B">
        <w:t xml:space="preserve">Let us share one invaluable lesson we have learned the hard way: </w:t>
      </w:r>
      <w:del w:id="388" w:author="DM" w:date="2012-07-30T08:10:00Z">
        <w:r w:rsidRPr="000D4A1B" w:rsidDel="003376A9">
          <w:delText>e</w:delText>
        </w:r>
      </w:del>
      <w:ins w:id="389" w:author="DM" w:date="2012-07-30T08:10:00Z">
        <w:r w:rsidR="003376A9">
          <w:t>E</w:t>
        </w:r>
      </w:ins>
      <w:r w:rsidRPr="000D4A1B">
        <w:t xml:space="preserve">ven </w:t>
      </w:r>
      <w:r w:rsidR="00F714D8">
        <w:t>“</w:t>
      </w:r>
      <w:r w:rsidRPr="000D4A1B">
        <w:t>mandatory</w:t>
      </w:r>
      <w:r w:rsidR="00F714D8">
        <w:t>”</w:t>
      </w:r>
      <w:r w:rsidRPr="000D4A1B">
        <w:t xml:space="preserve"> projects have options</w:t>
      </w:r>
      <w:ins w:id="390" w:author="DM" w:date="2012-08-20T05:17:00Z">
        <w:r w:rsidR="00F61B2A">
          <w:t>.</w:t>
        </w:r>
      </w:ins>
      <w:r w:rsidRPr="000D4A1B">
        <w:t xml:space="preserve"> (</w:t>
      </w:r>
      <w:r w:rsidR="00A53A38">
        <w:t>“</w:t>
      </w:r>
      <w:ins w:id="391" w:author="DM" w:date="2012-07-30T08:10:00Z">
        <w:r w:rsidR="003376A9">
          <w:t>M</w:t>
        </w:r>
      </w:ins>
      <w:del w:id="392" w:author="DM" w:date="2012-07-30T08:10:00Z">
        <w:r w:rsidRPr="000D4A1B" w:rsidDel="003376A9">
          <w:delText>m</w:delText>
        </w:r>
      </w:del>
      <w:r w:rsidRPr="000D4A1B">
        <w:t>andatory</w:t>
      </w:r>
      <w:r w:rsidR="00A53A38">
        <w:t>”</w:t>
      </w:r>
      <w:r w:rsidRPr="000D4A1B">
        <w:t xml:space="preserve"> projects are required to be done, </w:t>
      </w:r>
      <w:ins w:id="393" w:author="DM" w:date="2012-07-30T08:11:00Z">
        <w:r w:rsidR="003376A9">
          <w:t>perhaps</w:t>
        </w:r>
      </w:ins>
      <w:del w:id="394" w:author="DM" w:date="2012-07-30T08:11:00Z">
        <w:r w:rsidRPr="000D4A1B" w:rsidDel="003376A9">
          <w:delText>maybe</w:delText>
        </w:r>
      </w:del>
      <w:r w:rsidRPr="000D4A1B">
        <w:t xml:space="preserve"> by law</w:t>
      </w:r>
      <w:del w:id="395" w:author="DM" w:date="2012-07-30T08:11:00Z">
        <w:r w:rsidRPr="000D4A1B" w:rsidDel="003376A9">
          <w:delText>,</w:delText>
        </w:r>
      </w:del>
      <w:r w:rsidRPr="000D4A1B">
        <w:t xml:space="preserve"> or </w:t>
      </w:r>
      <w:ins w:id="396" w:author="DM" w:date="2012-07-30T08:11:00Z">
        <w:r w:rsidR="003376A9">
          <w:t>perhaps</w:t>
        </w:r>
      </w:ins>
      <w:del w:id="397" w:author="DM" w:date="2012-07-30T08:11:00Z">
        <w:r w:rsidRPr="000D4A1B" w:rsidDel="003376A9">
          <w:delText>maybe</w:delText>
        </w:r>
      </w:del>
      <w:r w:rsidRPr="000D4A1B">
        <w:t xml:space="preserve"> by your</w:t>
      </w:r>
      <w:r w:rsidR="00690677">
        <w:t xml:space="preserve"> CEO</w:t>
      </w:r>
      <w:ins w:id="398" w:author="DM" w:date="2012-08-20T05:17:00Z">
        <w:r w:rsidR="00F61B2A">
          <w:t>.</w:t>
        </w:r>
      </w:ins>
      <w:r w:rsidR="00690677">
        <w:t>)</w:t>
      </w:r>
      <w:del w:id="399" w:author="DM" w:date="2012-08-20T05:17:00Z">
        <w:r w:rsidR="00690677" w:rsidDel="00F61B2A">
          <w:delText>.</w:delText>
        </w:r>
      </w:del>
      <w:r w:rsidR="00690677">
        <w:t xml:space="preserve"> Often</w:t>
      </w:r>
      <w:del w:id="400" w:author="DM" w:date="2012-07-30T08:11:00Z">
        <w:r w:rsidR="00690677" w:rsidDel="003376A9">
          <w:delText>,</w:delText>
        </w:r>
      </w:del>
      <w:r w:rsidR="00690677">
        <w:t xml:space="preserve"> people will say, “</w:t>
      </w:r>
      <w:r w:rsidRPr="000D4A1B">
        <w:t>We don</w:t>
      </w:r>
      <w:r w:rsidR="00824D35">
        <w:t>’</w:t>
      </w:r>
      <w:r w:rsidRPr="000D4A1B">
        <w:t xml:space="preserve">t need to do a business case, we </w:t>
      </w:r>
      <w:r w:rsidR="00366236">
        <w:t>have to do this project because</w:t>
      </w:r>
      <w:ins w:id="401" w:author="DM" w:date="2012-07-30T08:11:00Z">
        <w:r w:rsidR="003376A9">
          <w:t xml:space="preserve"> . . .</w:t>
        </w:r>
      </w:ins>
      <w:del w:id="402" w:author="DM" w:date="2012-07-30T08:11:00Z">
        <w:r w:rsidR="00690677" w:rsidDel="003376A9">
          <w:delText>…</w:delText>
        </w:r>
        <w:r w:rsidR="00366236" w:rsidDel="003376A9">
          <w:delText>.</w:delText>
        </w:r>
      </w:del>
      <w:r w:rsidR="00A53A38">
        <w:t>”</w:t>
      </w:r>
      <w:r w:rsidRPr="000D4A1B">
        <w:t xml:space="preserve"> The truth we have unearthed is that there are multiple ways to meet </w:t>
      </w:r>
      <w:del w:id="403" w:author="DM" w:date="2012-07-30T08:11:00Z">
        <w:r w:rsidRPr="000D4A1B" w:rsidDel="003376A9">
          <w:delText xml:space="preserve">the </w:delText>
        </w:r>
      </w:del>
      <w:r w:rsidRPr="000D4A1B">
        <w:t xml:space="preserve">mandatory requirements. For example, if the requirement </w:t>
      </w:r>
      <w:ins w:id="404" w:author="DM" w:date="2012-07-30T08:11:00Z">
        <w:r w:rsidR="003376A9">
          <w:t>is</w:t>
        </w:r>
      </w:ins>
      <w:del w:id="405" w:author="DM" w:date="2012-07-30T08:11:00Z">
        <w:r w:rsidRPr="000D4A1B" w:rsidDel="003376A9">
          <w:delText>was</w:delText>
        </w:r>
      </w:del>
      <w:r w:rsidRPr="000D4A1B">
        <w:t xml:space="preserve"> to provide an efficient mode of transport, </w:t>
      </w:r>
      <w:del w:id="406" w:author="DM" w:date="2012-07-30T08:11:00Z">
        <w:r w:rsidRPr="000D4A1B" w:rsidDel="003376A9">
          <w:delText xml:space="preserve">then </w:delText>
        </w:r>
      </w:del>
      <w:r w:rsidRPr="000D4A1B">
        <w:t>we could meet it with a motorcycle or a sport utility vehicle</w:t>
      </w:r>
      <w:del w:id="407" w:author="DM" w:date="2012-08-20T05:17:00Z">
        <w:r w:rsidRPr="000D4A1B" w:rsidDel="00F61B2A">
          <w:delText xml:space="preserve"> (SUV)</w:delText>
        </w:r>
      </w:del>
      <w:r w:rsidRPr="000D4A1B">
        <w:t xml:space="preserve">. But what </w:t>
      </w:r>
      <w:proofErr w:type="gramStart"/>
      <w:r w:rsidRPr="000D4A1B">
        <w:t>are the trade</w:t>
      </w:r>
      <w:ins w:id="408" w:author="DM" w:date="2012-07-30T08:11:00Z">
        <w:r w:rsidR="003376A9">
          <w:t>-</w:t>
        </w:r>
      </w:ins>
      <w:proofErr w:type="gramEnd"/>
      <w:r w:rsidRPr="000D4A1B">
        <w:t xml:space="preserve">offs between these two options? Even though we may </w:t>
      </w:r>
      <w:del w:id="409" w:author="DM" w:date="2012-07-30T08:11:00Z">
        <w:r w:rsidR="00A53A38" w:rsidDel="003376A9">
          <w:delText>“</w:delText>
        </w:r>
      </w:del>
      <w:r w:rsidRPr="000D4A1B">
        <w:t>have to do it,</w:t>
      </w:r>
      <w:del w:id="410" w:author="DM" w:date="2012-07-30T08:11:00Z">
        <w:r w:rsidR="00A53A38" w:rsidDel="003376A9">
          <w:delText>”</w:delText>
        </w:r>
      </w:del>
      <w:r w:rsidRPr="000D4A1B">
        <w:t xml:space="preserve"> planning and analysis are still needed; these are accomplished effectively by producing a business case. In addition, a business case coupled with project plans enables scenario and option analysis to aid in the decision-making process. One of the best definitions we</w:t>
      </w:r>
      <w:r w:rsidR="00824D35">
        <w:t>’</w:t>
      </w:r>
      <w:r w:rsidRPr="000D4A1B">
        <w:t>ve found for a business case is:</w:t>
      </w:r>
    </w:p>
    <w:p w:rsidR="00391A62" w:rsidRDefault="00A53A38">
      <w:pPr>
        <w:pStyle w:val="ExtractPara"/>
        <w:rPr>
          <w:rFonts w:cstheme="minorHAnsi"/>
        </w:rPr>
        <w:pPrChange w:id="411" w:author="DM" w:date="2012-07-30T08:12:00Z">
          <w:pPr>
            <w:pStyle w:val="Para"/>
          </w:pPr>
        </w:pPrChange>
      </w:pPr>
      <w:del w:id="412" w:author="DM" w:date="2012-07-30T08:12:00Z">
        <w:r w:rsidDel="003376A9">
          <w:delText>“</w:delText>
        </w:r>
      </w:del>
      <w:r w:rsidR="009340DD" w:rsidRPr="000D4A1B">
        <w:t>A business case is a decision support and planning tool that projects the likely financial results and other business consequences of an action</w:t>
      </w:r>
      <w:ins w:id="413" w:author="DM" w:date="2012-07-30T08:12:00Z">
        <w:r w:rsidR="003376A9">
          <w:t>.</w:t>
        </w:r>
      </w:ins>
      <w:del w:id="414" w:author="DM" w:date="2012-07-30T08:12:00Z">
        <w:r w:rsidDel="003376A9">
          <w:delText>”</w:delText>
        </w:r>
      </w:del>
      <w:r w:rsidR="009340DD" w:rsidRPr="000D4A1B">
        <w:t xml:space="preserve"> (Schmidt, 2002</w:t>
      </w:r>
      <w:commentRangeStart w:id="415"/>
      <w:ins w:id="416" w:author="DM" w:date="2012-07-30T08:12:00Z">
        <w:r w:rsidR="003376A9">
          <w:rPr>
            <w:rStyle w:val="QueryInline"/>
          </w:rPr>
          <w:t>[</w:t>
        </w:r>
        <w:commentRangeStart w:id="417"/>
        <w:r w:rsidR="003376A9">
          <w:rPr>
            <w:rStyle w:val="QueryInline"/>
          </w:rPr>
          <w:t>AU: provide page for definition</w:t>
        </w:r>
      </w:ins>
      <w:ins w:id="418" w:author="DM" w:date="2012-08-20T05:18:00Z">
        <w:r w:rsidR="005D149C">
          <w:rPr>
            <w:rStyle w:val="QueryInline"/>
          </w:rPr>
          <w:t>; also, note that this is format that should be used for source notes in text.</w:t>
        </w:r>
      </w:ins>
      <w:commentRangeEnd w:id="415"/>
      <w:r w:rsidR="0087340D">
        <w:rPr>
          <w:rStyle w:val="CommentReference"/>
          <w:rFonts w:asciiTheme="minorHAnsi" w:eastAsiaTheme="minorHAnsi" w:hAnsiTheme="minorHAnsi" w:cstheme="minorBidi"/>
          <w:snapToGrid/>
        </w:rPr>
        <w:commentReference w:id="415"/>
      </w:r>
      <w:commentRangeEnd w:id="417"/>
      <w:r w:rsidR="005835F0">
        <w:rPr>
          <w:rStyle w:val="CommentReference"/>
          <w:rFonts w:asciiTheme="minorHAnsi" w:eastAsiaTheme="minorHAnsi" w:hAnsiTheme="minorHAnsi" w:cstheme="minorBidi"/>
          <w:snapToGrid/>
        </w:rPr>
        <w:commentReference w:id="417"/>
      </w:r>
      <w:ins w:id="419" w:author="DM" w:date="2012-08-20T05:18:00Z">
        <w:r w:rsidR="005D149C">
          <w:rPr>
            <w:rStyle w:val="QueryInline"/>
          </w:rPr>
          <w:t xml:space="preserve"> </w:t>
        </w:r>
        <w:commentRangeStart w:id="420"/>
        <w:r w:rsidR="005D149C">
          <w:rPr>
            <w:rStyle w:val="QueryInline"/>
          </w:rPr>
          <w:t>Please adjust throughout volume</w:t>
        </w:r>
      </w:ins>
      <w:commentRangeEnd w:id="420"/>
      <w:r w:rsidR="0087340D">
        <w:rPr>
          <w:rStyle w:val="CommentReference"/>
          <w:rFonts w:asciiTheme="minorHAnsi" w:eastAsiaTheme="minorHAnsi" w:hAnsiTheme="minorHAnsi" w:cstheme="minorBidi"/>
          <w:snapToGrid/>
        </w:rPr>
        <w:commentReference w:id="420"/>
      </w:r>
      <w:ins w:id="421" w:author="DM" w:date="2012-07-30T08:12:00Z">
        <w:r w:rsidR="003376A9">
          <w:rPr>
            <w:rStyle w:val="QueryInline"/>
          </w:rPr>
          <w:t>]</w:t>
        </w:r>
      </w:ins>
      <w:r w:rsidR="009340DD" w:rsidRPr="000D4A1B">
        <w:t>)</w:t>
      </w:r>
      <w:del w:id="422" w:author="DM" w:date="2012-07-30T08:12:00Z">
        <w:r w:rsidR="00C32FF6" w:rsidDel="003376A9">
          <w:delText>.</w:delText>
        </w:r>
      </w:del>
    </w:p>
    <w:p w:rsidR="009340DD" w:rsidRPr="000D4A1B" w:rsidRDefault="009340DD" w:rsidP="00D90BCD">
      <w:pPr>
        <w:pStyle w:val="Para"/>
        <w:rPr>
          <w:rFonts w:cstheme="minorHAnsi"/>
        </w:rPr>
      </w:pPr>
      <w:r w:rsidRPr="000D4A1B">
        <w:t xml:space="preserve">In particular, note the last part of the definition. A true business case looks at more than just </w:t>
      </w:r>
      <w:del w:id="423" w:author="DM" w:date="2012-07-30T08:12:00Z">
        <w:r w:rsidR="00A53A38" w:rsidDel="00B21AA8">
          <w:delText>“</w:delText>
        </w:r>
      </w:del>
      <w:r w:rsidRPr="000D4A1B">
        <w:t>the numbers.</w:t>
      </w:r>
      <w:del w:id="424" w:author="DM" w:date="2012-07-30T08:12:00Z">
        <w:r w:rsidR="00A53A38" w:rsidDel="00B21AA8">
          <w:delText>”</w:delText>
        </w:r>
      </w:del>
      <w:r w:rsidRPr="000D4A1B">
        <w:t xml:space="preserve"> It includes financial, strategic, commercial, industrial, or professional outcomes of the project under consideration. Ideally, the business case should have more than one option from which to select, including the </w:t>
      </w:r>
      <w:del w:id="425" w:author="DM" w:date="2012-07-30T08:13:00Z">
        <w:r w:rsidR="00A53A38" w:rsidDel="00B21AA8">
          <w:delText>“</w:delText>
        </w:r>
      </w:del>
      <w:r w:rsidRPr="000D4A1B">
        <w:t>do</w:t>
      </w:r>
      <w:ins w:id="426" w:author="DM" w:date="2012-07-30T08:13:00Z">
        <w:r w:rsidR="00B21AA8">
          <w:t>-</w:t>
        </w:r>
      </w:ins>
      <w:del w:id="427" w:author="DM" w:date="2012-07-30T08:13:00Z">
        <w:r w:rsidRPr="000D4A1B" w:rsidDel="00B21AA8">
          <w:delText xml:space="preserve"> </w:delText>
        </w:r>
      </w:del>
      <w:r w:rsidRPr="000D4A1B">
        <w:t>nothing</w:t>
      </w:r>
      <w:ins w:id="428" w:author="DM" w:date="2012-08-20T05:19:00Z">
        <w:r w:rsidR="005D149C">
          <w:t>,</w:t>
        </w:r>
      </w:ins>
      <w:del w:id="429" w:author="DM" w:date="2012-07-30T08:13:00Z">
        <w:r w:rsidR="00A53A38" w:rsidDel="00B21AA8">
          <w:delText>”</w:delText>
        </w:r>
      </w:del>
      <w:r w:rsidRPr="000D4A1B">
        <w:t xml:space="preserve"> or </w:t>
      </w:r>
      <w:del w:id="430" w:author="DM" w:date="2012-07-30T08:13:00Z">
        <w:r w:rsidR="00A53A38" w:rsidDel="00B21AA8">
          <w:delText>“</w:delText>
        </w:r>
      </w:del>
      <w:r w:rsidRPr="000D4A1B">
        <w:t>business</w:t>
      </w:r>
      <w:ins w:id="431" w:author="DM" w:date="2012-07-30T08:13:00Z">
        <w:r w:rsidR="00B21AA8">
          <w:t>-</w:t>
        </w:r>
      </w:ins>
      <w:del w:id="432" w:author="DM" w:date="2012-07-30T08:13:00Z">
        <w:r w:rsidRPr="000D4A1B" w:rsidDel="00B21AA8">
          <w:delText xml:space="preserve"> </w:delText>
        </w:r>
      </w:del>
      <w:r w:rsidRPr="000D4A1B">
        <w:t>as</w:t>
      </w:r>
      <w:ins w:id="433" w:author="DM" w:date="2012-07-30T08:13:00Z">
        <w:r w:rsidR="00B21AA8">
          <w:t>-</w:t>
        </w:r>
      </w:ins>
      <w:del w:id="434" w:author="DM" w:date="2012-07-30T08:13:00Z">
        <w:r w:rsidRPr="000D4A1B" w:rsidDel="00B21AA8">
          <w:delText xml:space="preserve"> </w:delText>
        </w:r>
      </w:del>
      <w:r w:rsidRPr="000D4A1B">
        <w:t>usual</w:t>
      </w:r>
      <w:ins w:id="435" w:author="DM" w:date="2012-08-20T05:19:00Z">
        <w:r w:rsidR="005D149C">
          <w:t>,</w:t>
        </w:r>
      </w:ins>
      <w:del w:id="436" w:author="DM" w:date="2012-07-30T08:13:00Z">
        <w:r w:rsidR="00A53A38" w:rsidDel="00B21AA8">
          <w:delText>”</w:delText>
        </w:r>
      </w:del>
      <w:r w:rsidRPr="000D4A1B">
        <w:t xml:space="preserve"> option. The decision about the project needs to be made by those people with responsibility, accountability, and authority for the resources to be allocated </w:t>
      </w:r>
      <w:r w:rsidR="00A53A38" w:rsidRPr="00A53A38">
        <w:t>(e.g., people, tools, machines, computers, facilities)</w:t>
      </w:r>
      <w:r w:rsidR="00A53A38">
        <w:t xml:space="preserve"> </w:t>
      </w:r>
      <w:r w:rsidRPr="000D4A1B">
        <w:t>to achieve the desired outcome.</w:t>
      </w:r>
      <w:del w:id="437" w:author="Tim Runcie" w:date="2012-09-05T12:21:00Z">
        <w:r w:rsidRPr="000D4A1B" w:rsidDel="005835F0">
          <w:delText xml:space="preserve"> For now, that</w:delText>
        </w:r>
        <w:r w:rsidR="00824D35" w:rsidDel="005835F0">
          <w:delText>’</w:delText>
        </w:r>
        <w:r w:rsidRPr="000D4A1B" w:rsidDel="005835F0">
          <w:delText>s enough about the first of the five key questions</w:delText>
        </w:r>
      </w:del>
      <w:r w:rsidRPr="000D4A1B">
        <w:t>.</w:t>
      </w:r>
      <w:del w:id="438" w:author="DM" w:date="2012-07-30T08:13:00Z">
        <w:r w:rsidRPr="000D4A1B" w:rsidDel="00B21AA8">
          <w:delText xml:space="preserve"> </w:delText>
        </w:r>
      </w:del>
      <w:commentRangeStart w:id="439"/>
      <w:ins w:id="440" w:author="DM" w:date="2012-07-30T08:13:00Z">
        <w:r w:rsidR="00B21AA8">
          <w:rPr>
            <w:rStyle w:val="QueryInline"/>
          </w:rPr>
          <w:t>[</w:t>
        </w:r>
        <w:commentRangeStart w:id="441"/>
        <w:r w:rsidR="00B21AA8">
          <w:rPr>
            <w:rStyle w:val="QueryInline"/>
          </w:rPr>
          <w:t xml:space="preserve">AU: </w:t>
        </w:r>
      </w:ins>
      <w:ins w:id="442" w:author="DM" w:date="2012-07-30T08:14:00Z">
        <w:r w:rsidR="00B21AA8">
          <w:rPr>
            <w:rStyle w:val="QueryInline"/>
          </w:rPr>
          <w:t>meaning is unclear, as you haven’t mentioned these questions. What is this first question?</w:t>
        </w:r>
      </w:ins>
      <w:ins w:id="443" w:author="DM" w:date="2012-07-30T08:13:00Z">
        <w:r w:rsidR="00B21AA8">
          <w:rPr>
            <w:rStyle w:val="QueryInline"/>
          </w:rPr>
          <w:t>]</w:t>
        </w:r>
      </w:ins>
      <w:commentRangeEnd w:id="439"/>
      <w:r w:rsidR="0076150F">
        <w:rPr>
          <w:rStyle w:val="CommentReference"/>
          <w:rFonts w:asciiTheme="minorHAnsi" w:eastAsiaTheme="minorHAnsi" w:hAnsiTheme="minorHAnsi" w:cstheme="minorBidi"/>
          <w:snapToGrid/>
        </w:rPr>
        <w:commentReference w:id="439"/>
      </w:r>
      <w:commentRangeEnd w:id="441"/>
      <w:r w:rsidR="005835F0">
        <w:rPr>
          <w:rStyle w:val="CommentReference"/>
          <w:rFonts w:asciiTheme="minorHAnsi" w:eastAsiaTheme="minorHAnsi" w:hAnsiTheme="minorHAnsi" w:cstheme="minorBidi"/>
          <w:snapToGrid/>
        </w:rPr>
        <w:commentReference w:id="441"/>
      </w:r>
      <w:del w:id="444" w:author="Tim Runcie" w:date="2012-09-05T12:21:00Z">
        <w:r w:rsidRPr="000D4A1B" w:rsidDel="005835F0">
          <w:delText>There will be more later, don</w:delText>
        </w:r>
        <w:r w:rsidR="00824D35" w:rsidDel="005835F0">
          <w:delText>’</w:delText>
        </w:r>
        <w:r w:rsidRPr="000D4A1B" w:rsidDel="005835F0">
          <w:delText>t worry</w:delText>
        </w:r>
      </w:del>
      <w:ins w:id="445" w:author="DM" w:date="2012-07-30T08:14:00Z">
        <w:del w:id="446" w:author="Tim Runcie" w:date="2012-09-05T12:21:00Z">
          <w:r w:rsidR="00B21AA8" w:rsidDel="005835F0">
            <w:delText>.</w:delText>
          </w:r>
        </w:del>
      </w:ins>
      <w:del w:id="447" w:author="Tim Runcie" w:date="2012-09-05T12:21:00Z">
        <w:r w:rsidRPr="000D4A1B" w:rsidDel="005835F0">
          <w:delText>!</w:delText>
        </w:r>
      </w:del>
      <w:r w:rsidRPr="000D4A1B">
        <w:t xml:space="preserve"> If you can</w:t>
      </w:r>
      <w:r w:rsidR="00824D35">
        <w:t>’</w:t>
      </w:r>
      <w:r w:rsidRPr="000D4A1B">
        <w:t xml:space="preserve">t wait to </w:t>
      </w:r>
      <w:r w:rsidR="005109D8">
        <w:t>learn</w:t>
      </w:r>
      <w:r w:rsidRPr="000D4A1B">
        <w:t xml:space="preserve"> more about business cases and making good project investment decisions, feel free to go straight to Chapters 3, 8</w:t>
      </w:r>
      <w:ins w:id="448" w:author="DM" w:date="2012-07-30T08:14:00Z">
        <w:r w:rsidR="00B21AA8">
          <w:t>,</w:t>
        </w:r>
      </w:ins>
      <w:r w:rsidRPr="000D4A1B">
        <w:t xml:space="preserve"> and 10.</w:t>
      </w:r>
      <w:ins w:id="449" w:author="DM" w:date="2012-08-20T05:20:00Z">
        <w:del w:id="450" w:author="Jeff Jacobson" w:date="2012-08-31T15:48:00Z">
          <w:r w:rsidR="005D149C" w:rsidDel="001D1DE1">
            <w:rPr>
              <w:rStyle w:val="QueryInline"/>
            </w:rPr>
            <w:delText>[</w:delText>
          </w:r>
          <w:commentRangeStart w:id="451"/>
          <w:r w:rsidR="005D149C" w:rsidDel="001D1DE1">
            <w:rPr>
              <w:rStyle w:val="QueryInline"/>
            </w:rPr>
            <w:delText>AU: please verify all chapter cross-references</w:delText>
          </w:r>
        </w:del>
      </w:ins>
      <w:ins w:id="452" w:author="DM" w:date="2012-08-20T05:21:00Z">
        <w:del w:id="453" w:author="Jeff Jacobson" w:date="2012-08-31T15:48:00Z">
          <w:r w:rsidR="005D149C" w:rsidDel="001D1DE1">
            <w:rPr>
              <w:rStyle w:val="QueryInline"/>
            </w:rPr>
            <w:delText xml:space="preserve"> throughout volume</w:delText>
          </w:r>
        </w:del>
      </w:ins>
      <w:commentRangeEnd w:id="451"/>
      <w:del w:id="454" w:author="Jeff Jacobson" w:date="2012-08-31T15:48:00Z">
        <w:r w:rsidR="0076150F" w:rsidDel="001D1DE1">
          <w:rPr>
            <w:rStyle w:val="CommentReference"/>
            <w:rFonts w:asciiTheme="minorHAnsi" w:eastAsiaTheme="minorHAnsi" w:hAnsiTheme="minorHAnsi" w:cstheme="minorBidi"/>
            <w:snapToGrid/>
          </w:rPr>
          <w:commentReference w:id="451"/>
        </w:r>
      </w:del>
      <w:ins w:id="455" w:author="DM" w:date="2012-08-20T05:20:00Z">
        <w:del w:id="456" w:author="Jeff Jacobson" w:date="2012-08-31T15:48:00Z">
          <w:r w:rsidR="005D149C" w:rsidDel="001D1DE1">
            <w:rPr>
              <w:rStyle w:val="QueryInline"/>
            </w:rPr>
            <w:delText>]</w:delText>
          </w:r>
        </w:del>
      </w:ins>
      <w:r w:rsidRPr="000D4A1B">
        <w:t xml:space="preserve"> </w:t>
      </w:r>
      <w:del w:id="457" w:author="Tim Runcie" w:date="2012-09-05T12:22:00Z">
        <w:r w:rsidRPr="000D4A1B" w:rsidDel="005835F0">
          <w:delText>So, on to the second question</w:delText>
        </w:r>
      </w:del>
      <w:ins w:id="458" w:author="Tim Runcie" w:date="2012-09-05T12:22:00Z">
        <w:r w:rsidR="005835F0">
          <w:t>A Key question around business cases is</w:t>
        </w:r>
      </w:ins>
      <w:r w:rsidRPr="000D4A1B">
        <w:t>:</w:t>
      </w:r>
    </w:p>
    <w:p w:rsidR="009340DD" w:rsidRPr="000D4A1B" w:rsidRDefault="00A53A38" w:rsidP="009C3984">
      <w:pPr>
        <w:pStyle w:val="Para"/>
      </w:pPr>
      <w:del w:id="459" w:author="DM" w:date="2012-07-30T08:15:00Z">
        <w:r w:rsidDel="00B21AA8">
          <w:delText>“</w:delText>
        </w:r>
      </w:del>
      <w:r w:rsidR="009340DD" w:rsidRPr="000D4A1B">
        <w:t>Are we optimizing our capacity?</w:t>
      </w:r>
      <w:del w:id="460" w:author="DM" w:date="2012-07-30T08:15:00Z">
        <w:r w:rsidDel="00B21AA8">
          <w:delText>”</w:delText>
        </w:r>
      </w:del>
    </w:p>
    <w:p w:rsidR="009340DD" w:rsidRPr="000D4A1B" w:rsidRDefault="009340DD" w:rsidP="00D90BCD">
      <w:pPr>
        <w:pStyle w:val="Para"/>
        <w:rPr>
          <w:rFonts w:cstheme="minorHAnsi"/>
        </w:rPr>
      </w:pPr>
      <w:r w:rsidRPr="000D4A1B">
        <w:t xml:space="preserve">This question puts into fancy words a simple concept: </w:t>
      </w:r>
      <w:del w:id="461" w:author="DM" w:date="2012-07-30T08:15:00Z">
        <w:r w:rsidR="00733A38" w:rsidDel="00B21AA8">
          <w:delText>a</w:delText>
        </w:r>
      </w:del>
      <w:ins w:id="462" w:author="DM" w:date="2012-07-30T08:15:00Z">
        <w:r w:rsidR="00B21AA8">
          <w:t>A</w:t>
        </w:r>
      </w:ins>
      <w:r w:rsidR="00733A38">
        <w:t>re we using our limited</w:t>
      </w:r>
      <w:r w:rsidRPr="000D4A1B">
        <w:t xml:space="preserve"> money, time, equipment, material, and skilled people to get the biggest bang for the buck? Capacity optimization can also be called portfolio resource optimization. There are two key principles to understand here:</w:t>
      </w:r>
    </w:p>
    <w:p w:rsidR="00391A62" w:rsidRDefault="00B21AA8">
      <w:pPr>
        <w:pStyle w:val="ListNumbered"/>
        <w:pPrChange w:id="463" w:author="DM" w:date="2012-07-30T08:15:00Z">
          <w:pPr>
            <w:pStyle w:val="ListBulleted"/>
          </w:pPr>
        </w:pPrChange>
      </w:pPr>
      <w:ins w:id="464" w:author="DM" w:date="2012-07-30T08:15:00Z">
        <w:r>
          <w:t xml:space="preserve">1. </w:t>
        </w:r>
      </w:ins>
      <w:r w:rsidR="009340DD" w:rsidRPr="000D4A1B">
        <w:t>Optimizing resources is about balancing the demand for resources with the supply.</w:t>
      </w:r>
    </w:p>
    <w:p w:rsidR="00391A62" w:rsidRDefault="00B21AA8">
      <w:pPr>
        <w:pStyle w:val="ListNumbered"/>
        <w:rPr>
          <w:rFonts w:cstheme="minorHAnsi"/>
        </w:rPr>
        <w:pPrChange w:id="465" w:author="DM" w:date="2012-07-30T08:15:00Z">
          <w:pPr>
            <w:pStyle w:val="ListBulleted"/>
            <w:spacing w:after="0"/>
          </w:pPr>
        </w:pPrChange>
      </w:pPr>
      <w:ins w:id="466" w:author="DM" w:date="2012-07-30T08:15:00Z">
        <w:r>
          <w:t xml:space="preserve">2. </w:t>
        </w:r>
      </w:ins>
      <w:r w:rsidR="009340DD" w:rsidRPr="000D4A1B">
        <w:t>The primary aim of resource optimization is to create an open dialogue, based on factual analysis, between the portfolio management office and the business project sponsors (the decision makers).</w:t>
      </w:r>
    </w:p>
    <w:p w:rsidR="009340DD" w:rsidRPr="000D4A1B" w:rsidRDefault="009340DD" w:rsidP="009C3984">
      <w:pPr>
        <w:pStyle w:val="Para"/>
      </w:pPr>
      <w:r w:rsidRPr="000D4A1B">
        <w:t xml:space="preserve">Resource optimization is achieved through the balanced management of </w:t>
      </w:r>
      <w:del w:id="467" w:author="DM" w:date="2012-07-30T08:15:00Z">
        <w:r w:rsidRPr="000D4A1B" w:rsidDel="0038603B">
          <w:delText xml:space="preserve">our </w:delText>
        </w:r>
      </w:del>
      <w:r w:rsidRPr="000D4A1B">
        <w:t>resources. It is about understanding, managing, and balancing the demand side and the supply side of the resource management equation.</w:t>
      </w:r>
    </w:p>
    <w:p w:rsidR="009340DD" w:rsidRPr="000D4A1B" w:rsidRDefault="009340DD" w:rsidP="00D90BCD">
      <w:pPr>
        <w:pStyle w:val="Para"/>
        <w:rPr>
          <w:rFonts w:cstheme="minorHAnsi"/>
        </w:rPr>
      </w:pPr>
      <w:r w:rsidRPr="000D4A1B">
        <w:t>Demand-side resource management, which concerns all the things we need in order to accomplish the projects in the portfolio, entails resisting the desire to control the detail</w:t>
      </w:r>
      <w:ins w:id="468" w:author="DM" w:date="2012-07-30T08:16:00Z">
        <w:r w:rsidR="0038603B">
          <w:t>s</w:t>
        </w:r>
      </w:ins>
      <w:r w:rsidRPr="000D4A1B">
        <w:t>.</w:t>
      </w:r>
      <w:del w:id="469" w:author="Tim Runcie" w:date="2012-09-05T12:23:00Z">
        <w:r w:rsidRPr="000D4A1B" w:rsidDel="005835F0">
          <w:delText xml:space="preserve"> In Chapter 4</w:delText>
        </w:r>
      </w:del>
      <w:ins w:id="470" w:author="DM" w:date="2012-08-20T05:20:00Z">
        <w:del w:id="471" w:author="Tim Runcie" w:date="2012-09-05T12:23:00Z">
          <w:r w:rsidR="005D149C" w:rsidDel="005835F0">
            <w:rPr>
              <w:rStyle w:val="QueryInline"/>
            </w:rPr>
            <w:delText>[</w:delText>
          </w:r>
          <w:commentRangeStart w:id="472"/>
          <w:r w:rsidR="005D149C" w:rsidDel="005835F0">
            <w:rPr>
              <w:rStyle w:val="QueryInline"/>
            </w:rPr>
            <w:delText>AU: verify chapter; I can’t find these terms in ch. 4</w:delText>
          </w:r>
        </w:del>
      </w:ins>
      <w:commentRangeEnd w:id="472"/>
      <w:del w:id="473" w:author="Tim Runcie" w:date="2012-09-05T12:23:00Z">
        <w:r w:rsidR="0076150F" w:rsidDel="005835F0">
          <w:rPr>
            <w:rStyle w:val="CommentReference"/>
            <w:rFonts w:asciiTheme="minorHAnsi" w:eastAsiaTheme="minorHAnsi" w:hAnsiTheme="minorHAnsi" w:cstheme="minorBidi"/>
            <w:snapToGrid/>
          </w:rPr>
          <w:commentReference w:id="472"/>
        </w:r>
      </w:del>
      <w:ins w:id="474" w:author="DM" w:date="2012-08-20T05:20:00Z">
        <w:del w:id="475" w:author="Tim Runcie" w:date="2012-09-05T12:23:00Z">
          <w:r w:rsidR="005D149C" w:rsidDel="005835F0">
            <w:rPr>
              <w:rStyle w:val="QueryInline"/>
            </w:rPr>
            <w:delText>]</w:delText>
          </w:r>
        </w:del>
      </w:ins>
      <w:del w:id="476" w:author="Tim Runcie" w:date="2012-09-05T12:23:00Z">
        <w:r w:rsidRPr="000D4A1B" w:rsidDel="005835F0">
          <w:delText xml:space="preserve"> we will discuss the role of </w:delText>
        </w:r>
        <w:r w:rsidR="00A53A38" w:rsidDel="005835F0">
          <w:delText>“</w:delText>
        </w:r>
        <w:r w:rsidRPr="000D4A1B" w:rsidDel="005835F0">
          <w:delText>boulders,</w:delText>
        </w:r>
        <w:r w:rsidR="00A53A38" w:rsidDel="005835F0">
          <w:delText>”</w:delText>
        </w:r>
        <w:r w:rsidRPr="000D4A1B" w:rsidDel="005835F0">
          <w:delText xml:space="preserve"> </w:delText>
        </w:r>
        <w:r w:rsidR="00A53A38" w:rsidDel="005835F0">
          <w:delText>“</w:delText>
        </w:r>
        <w:r w:rsidRPr="000D4A1B" w:rsidDel="005835F0">
          <w:delText>rocks,</w:delText>
        </w:r>
        <w:r w:rsidR="00A53A38" w:rsidDel="005835F0">
          <w:delText>”</w:delText>
        </w:r>
        <w:r w:rsidRPr="000D4A1B" w:rsidDel="005835F0">
          <w:delText xml:space="preserve"> </w:delText>
        </w:r>
        <w:r w:rsidR="00A53A38" w:rsidDel="005835F0">
          <w:delText>“</w:delText>
        </w:r>
        <w:r w:rsidRPr="000D4A1B" w:rsidDel="005835F0">
          <w:delText>pebbles,</w:delText>
        </w:r>
        <w:r w:rsidR="00A53A38" w:rsidDel="005835F0">
          <w:delText>”</w:delText>
        </w:r>
        <w:r w:rsidRPr="000D4A1B" w:rsidDel="005835F0">
          <w:delText xml:space="preserve"> and </w:delText>
        </w:r>
        <w:r w:rsidR="00A53A38" w:rsidDel="005835F0">
          <w:delText>“</w:delText>
        </w:r>
        <w:r w:rsidRPr="000D4A1B" w:rsidDel="005835F0">
          <w:delText>sand</w:delText>
        </w:r>
        <w:r w:rsidR="00A53A38" w:rsidDel="005835F0">
          <w:delText>”</w:delText>
        </w:r>
        <w:r w:rsidRPr="000D4A1B" w:rsidDel="005835F0">
          <w:delText xml:space="preserve"> in properly managing our resources</w:delText>
        </w:r>
      </w:del>
      <w:ins w:id="477" w:author="Tim Runcie" w:date="2012-09-05T12:23:00Z">
        <w:r w:rsidR="005835F0">
          <w:t xml:space="preserve"> In most demand side resource planning the organization reviews the granularity of resource types and capacity from large to small, sometimes referenced as boulders, rocks, pebbles and sand</w:t>
        </w:r>
      </w:ins>
      <w:r w:rsidRPr="000D4A1B">
        <w:t>. To ease the planning for the management of portfolio resources</w:t>
      </w:r>
      <w:ins w:id="478" w:author="DM" w:date="2012-07-30T08:16:00Z">
        <w:r w:rsidR="0038603B">
          <w:t>,</w:t>
        </w:r>
      </w:ins>
      <w:r w:rsidRPr="000D4A1B">
        <w:t xml:space="preserve"> we group </w:t>
      </w:r>
      <w:r w:rsidR="001929AE">
        <w:t>resources</w:t>
      </w:r>
      <w:r w:rsidRPr="000D4A1B">
        <w:t xml:space="preserve"> into three categories:</w:t>
      </w:r>
    </w:p>
    <w:p w:rsidR="00391A62" w:rsidRDefault="0038603B">
      <w:pPr>
        <w:pStyle w:val="ListNumbered"/>
        <w:pPrChange w:id="479" w:author="DM" w:date="2012-07-30T08:16:00Z">
          <w:pPr>
            <w:pStyle w:val="ListBulleted"/>
          </w:pPr>
        </w:pPrChange>
      </w:pPr>
      <w:ins w:id="480" w:author="DM" w:date="2012-07-30T08:16:00Z">
        <w:r>
          <w:t xml:space="preserve">1. </w:t>
        </w:r>
      </w:ins>
      <w:r w:rsidR="00841D16" w:rsidRPr="00841D16">
        <w:rPr>
          <w:b/>
          <w:rPrChange w:id="481" w:author="DM" w:date="2012-07-30T08:16:00Z">
            <w:rPr/>
          </w:rPrChange>
        </w:rPr>
        <w:t>Skills</w:t>
      </w:r>
      <w:ins w:id="482" w:author="DM" w:date="2012-07-30T08:16:00Z">
        <w:r>
          <w:rPr>
            <w:b/>
          </w:rPr>
          <w:t>.</w:t>
        </w:r>
      </w:ins>
      <w:del w:id="483" w:author="DM" w:date="2012-07-30T08:16:00Z">
        <w:r w:rsidR="001929AE" w:rsidDel="0038603B">
          <w:delText>:</w:delText>
        </w:r>
      </w:del>
      <w:r w:rsidR="001929AE">
        <w:t xml:space="preserve"> </w:t>
      </w:r>
      <w:del w:id="484" w:author="DM" w:date="2012-07-30T08:16:00Z">
        <w:r w:rsidR="001929AE" w:rsidDel="0038603B">
          <w:delText>t</w:delText>
        </w:r>
      </w:del>
      <w:proofErr w:type="gramStart"/>
      <w:ins w:id="485" w:author="DM" w:date="2012-07-30T08:16:00Z">
        <w:r>
          <w:t>T</w:t>
        </w:r>
      </w:ins>
      <w:r w:rsidR="001929AE">
        <w:t xml:space="preserve">he </w:t>
      </w:r>
      <w:r w:rsidR="009340DD" w:rsidRPr="000D4A1B">
        <w:t xml:space="preserve">availability of </w:t>
      </w:r>
      <w:r w:rsidR="00C72B25">
        <w:t xml:space="preserve">a </w:t>
      </w:r>
      <w:r w:rsidR="009340DD" w:rsidRPr="000D4A1B">
        <w:t xml:space="preserve">sufficient </w:t>
      </w:r>
      <w:r w:rsidR="00C72B25">
        <w:t xml:space="preserve">number of </w:t>
      </w:r>
      <w:r w:rsidR="009340DD" w:rsidRPr="000D4A1B">
        <w:t xml:space="preserve">people with </w:t>
      </w:r>
      <w:r w:rsidR="001929AE">
        <w:t>the right skills and experience</w:t>
      </w:r>
      <w:ins w:id="486" w:author="DM" w:date="2012-07-30T08:17:00Z">
        <w:r>
          <w:t>.</w:t>
        </w:r>
      </w:ins>
      <w:proofErr w:type="gramEnd"/>
      <w:del w:id="487" w:author="DM" w:date="2012-07-30T08:16:00Z">
        <w:r w:rsidR="001929AE" w:rsidDel="0038603B">
          <w:delText>.</w:delText>
        </w:r>
      </w:del>
    </w:p>
    <w:p w:rsidR="00391A62" w:rsidRDefault="0038603B">
      <w:pPr>
        <w:pStyle w:val="ListNumbered"/>
        <w:pPrChange w:id="488" w:author="DM" w:date="2012-07-30T08:16:00Z">
          <w:pPr>
            <w:pStyle w:val="ListBulleted"/>
          </w:pPr>
        </w:pPrChange>
      </w:pPr>
      <w:ins w:id="489" w:author="DM" w:date="2012-07-30T08:16:00Z">
        <w:r>
          <w:t xml:space="preserve">2. </w:t>
        </w:r>
      </w:ins>
      <w:r w:rsidR="00841D16" w:rsidRPr="00841D16">
        <w:rPr>
          <w:b/>
          <w:rPrChange w:id="490" w:author="DM" w:date="2012-07-30T08:16:00Z">
            <w:rPr/>
          </w:rPrChange>
        </w:rPr>
        <w:t>Technology</w:t>
      </w:r>
      <w:r w:rsidR="009340DD" w:rsidRPr="000D4A1B">
        <w:t xml:space="preserve"> </w:t>
      </w:r>
      <w:r w:rsidR="00841D16" w:rsidRPr="00841D16">
        <w:rPr>
          <w:b/>
          <w:rPrChange w:id="491" w:author="DM" w:date="2012-07-30T08:16:00Z">
            <w:rPr/>
          </w:rPrChange>
        </w:rPr>
        <w:t>environment</w:t>
      </w:r>
      <w:ins w:id="492" w:author="DM" w:date="2012-07-30T08:16:00Z">
        <w:r>
          <w:rPr>
            <w:b/>
          </w:rPr>
          <w:t>.</w:t>
        </w:r>
      </w:ins>
      <w:del w:id="493" w:author="DM" w:date="2012-07-30T08:16:00Z">
        <w:r w:rsidR="001929AE" w:rsidDel="0038603B">
          <w:delText>:</w:delText>
        </w:r>
      </w:del>
      <w:r w:rsidR="009340DD" w:rsidRPr="000D4A1B">
        <w:t xml:space="preserve"> </w:t>
      </w:r>
      <w:del w:id="494" w:author="DM" w:date="2012-07-30T08:16:00Z">
        <w:r w:rsidR="009340DD" w:rsidRPr="000D4A1B" w:rsidDel="0038603B">
          <w:delText>t</w:delText>
        </w:r>
      </w:del>
      <w:proofErr w:type="gramStart"/>
      <w:ins w:id="495" w:author="DM" w:date="2012-07-30T08:16:00Z">
        <w:r>
          <w:t>T</w:t>
        </w:r>
      </w:ins>
      <w:r w:rsidR="009340DD" w:rsidRPr="000D4A1B">
        <w:t>he capacity of the computer systems or platforms to cope with the demands of th</w:t>
      </w:r>
      <w:r w:rsidR="001929AE">
        <w:t>e portfolio</w:t>
      </w:r>
      <w:ins w:id="496" w:author="DM" w:date="2012-07-30T08:17:00Z">
        <w:r>
          <w:t>.</w:t>
        </w:r>
      </w:ins>
      <w:proofErr w:type="gramEnd"/>
      <w:del w:id="497" w:author="DM" w:date="2012-07-30T08:16:00Z">
        <w:r w:rsidR="001929AE" w:rsidDel="0038603B">
          <w:delText>.</w:delText>
        </w:r>
      </w:del>
    </w:p>
    <w:p w:rsidR="00391A62" w:rsidRDefault="00841D16">
      <w:pPr>
        <w:pStyle w:val="ListNumbered"/>
        <w:rPr>
          <w:rFonts w:cstheme="minorHAnsi"/>
        </w:rPr>
        <w:pPrChange w:id="498" w:author="DM" w:date="2012-07-30T08:16:00Z">
          <w:pPr>
            <w:pStyle w:val="ListBulleted"/>
          </w:pPr>
        </w:pPrChange>
      </w:pPr>
      <w:ins w:id="499" w:author="DM" w:date="2012-07-30T08:16:00Z">
        <w:r w:rsidRPr="00841D16">
          <w:rPr>
            <w:rPrChange w:id="500" w:author="DM" w:date="2012-07-30T08:16:00Z">
              <w:rPr>
                <w:b/>
              </w:rPr>
            </w:rPrChange>
          </w:rPr>
          <w:t>3.</w:t>
        </w:r>
        <w:r w:rsidR="0038603B">
          <w:rPr>
            <w:b/>
          </w:rPr>
          <w:t xml:space="preserve"> </w:t>
        </w:r>
      </w:ins>
      <w:r w:rsidRPr="00841D16">
        <w:rPr>
          <w:b/>
          <w:rPrChange w:id="501" w:author="DM" w:date="2012-07-30T08:16:00Z">
            <w:rPr/>
          </w:rPrChange>
        </w:rPr>
        <w:t>Facilities</w:t>
      </w:r>
      <w:ins w:id="502" w:author="DM" w:date="2012-07-30T08:16:00Z">
        <w:r w:rsidR="0038603B">
          <w:rPr>
            <w:b/>
          </w:rPr>
          <w:t>.</w:t>
        </w:r>
      </w:ins>
      <w:del w:id="503" w:author="DM" w:date="2012-07-30T08:16:00Z">
        <w:r w:rsidR="001929AE" w:rsidDel="0038603B">
          <w:delText>:</w:delText>
        </w:r>
      </w:del>
      <w:r w:rsidR="001929AE">
        <w:t xml:space="preserve"> </w:t>
      </w:r>
      <w:ins w:id="504" w:author="DM" w:date="2012-07-30T08:17:00Z">
        <w:r w:rsidR="0038603B">
          <w:t xml:space="preserve">The </w:t>
        </w:r>
      </w:ins>
      <w:r w:rsidR="009340DD" w:rsidRPr="000D4A1B">
        <w:t>physical infrastructure</w:t>
      </w:r>
      <w:r w:rsidR="00B1357F">
        <w:t xml:space="preserve"> needed</w:t>
      </w:r>
      <w:r w:rsidR="009340DD" w:rsidRPr="000D4A1B">
        <w:t xml:space="preserve"> </w:t>
      </w:r>
      <w:r w:rsidR="001929AE">
        <w:t>(</w:t>
      </w:r>
      <w:r w:rsidR="00B1357F">
        <w:t xml:space="preserve">i.e., </w:t>
      </w:r>
      <w:r w:rsidR="009340DD" w:rsidRPr="000D4A1B">
        <w:t xml:space="preserve">networks, office space, real estate, </w:t>
      </w:r>
      <w:ins w:id="505" w:author="DM" w:date="2012-07-30T08:17:00Z">
        <w:r w:rsidR="0038603B">
          <w:t>etc.,</w:t>
        </w:r>
      </w:ins>
      <w:del w:id="506" w:author="DM" w:date="2012-07-30T08:17:00Z">
        <w:r w:rsidR="009340DD" w:rsidRPr="000D4A1B" w:rsidDel="0038603B">
          <w:delText>and the like</w:delText>
        </w:r>
      </w:del>
      <w:r w:rsidR="00B1357F">
        <w:t xml:space="preserve"> needed to deliver projects</w:t>
      </w:r>
      <w:r w:rsidR="001929AE">
        <w:t>)</w:t>
      </w:r>
      <w:r w:rsidR="00F56CFC">
        <w:t xml:space="preserve">. </w:t>
      </w:r>
      <w:r w:rsidR="001929AE">
        <w:t>This is m</w:t>
      </w:r>
      <w:r w:rsidR="00B1357F">
        <w:t xml:space="preserve">uch of what will be </w:t>
      </w:r>
      <w:r w:rsidR="009340DD" w:rsidRPr="000D4A1B">
        <w:t xml:space="preserve">impacted by </w:t>
      </w:r>
      <w:r w:rsidR="00B1357F">
        <w:t xml:space="preserve">the output of </w:t>
      </w:r>
      <w:r w:rsidR="001929AE">
        <w:t xml:space="preserve">the </w:t>
      </w:r>
      <w:r w:rsidR="009340DD" w:rsidRPr="000D4A1B">
        <w:t>project</w:t>
      </w:r>
      <w:r w:rsidR="001929AE">
        <w:t>.</w:t>
      </w:r>
    </w:p>
    <w:p w:rsidR="009340DD" w:rsidRPr="000D4A1B" w:rsidRDefault="009340DD" w:rsidP="00D90BCD">
      <w:pPr>
        <w:pStyle w:val="Para"/>
        <w:rPr>
          <w:rFonts w:cstheme="minorHAnsi"/>
        </w:rPr>
      </w:pPr>
      <w:r w:rsidRPr="000D4A1B">
        <w:t xml:space="preserve">We </w:t>
      </w:r>
      <w:del w:id="507" w:author="DM" w:date="2012-07-30T08:17:00Z">
        <w:r w:rsidRPr="000D4A1B" w:rsidDel="0038603B">
          <w:delText xml:space="preserve">will </w:delText>
        </w:r>
      </w:del>
      <w:r w:rsidRPr="000D4A1B">
        <w:t>seek to understand three key planning disciplines:</w:t>
      </w:r>
    </w:p>
    <w:p w:rsidR="00391A62" w:rsidRDefault="0038603B">
      <w:pPr>
        <w:pStyle w:val="ListNumbered"/>
        <w:pPrChange w:id="508" w:author="DM" w:date="2012-07-30T08:17:00Z">
          <w:pPr>
            <w:pStyle w:val="ListBulleted"/>
          </w:pPr>
        </w:pPrChange>
      </w:pPr>
      <w:ins w:id="509" w:author="DM" w:date="2012-07-30T08:17:00Z">
        <w:r>
          <w:t xml:space="preserve">1. </w:t>
        </w:r>
      </w:ins>
      <w:r w:rsidR="009340DD" w:rsidRPr="000D4A1B">
        <w:t>Planning for skills</w:t>
      </w:r>
    </w:p>
    <w:p w:rsidR="00391A62" w:rsidRDefault="0038603B">
      <w:pPr>
        <w:pStyle w:val="ListNumbered"/>
        <w:pPrChange w:id="510" w:author="DM" w:date="2012-07-30T08:17:00Z">
          <w:pPr>
            <w:pStyle w:val="ListBulleted"/>
          </w:pPr>
        </w:pPrChange>
      </w:pPr>
      <w:ins w:id="511" w:author="DM" w:date="2012-07-30T08:17:00Z">
        <w:r>
          <w:t xml:space="preserve">2. </w:t>
        </w:r>
      </w:ins>
      <w:r w:rsidR="009340DD" w:rsidRPr="000D4A1B">
        <w:t>Planning for the technology environment</w:t>
      </w:r>
    </w:p>
    <w:p w:rsidR="00391A62" w:rsidRDefault="0038603B">
      <w:pPr>
        <w:pStyle w:val="ListNumbered"/>
        <w:rPr>
          <w:rFonts w:cstheme="minorHAnsi"/>
        </w:rPr>
        <w:pPrChange w:id="512" w:author="DM" w:date="2012-07-30T08:17:00Z">
          <w:pPr>
            <w:pStyle w:val="ListBulleted"/>
          </w:pPr>
        </w:pPrChange>
      </w:pPr>
      <w:ins w:id="513" w:author="DM" w:date="2012-07-30T08:17:00Z">
        <w:r>
          <w:t xml:space="preserve">3. </w:t>
        </w:r>
      </w:ins>
      <w:r w:rsidR="009340DD" w:rsidRPr="000D4A1B">
        <w:t>Planning for facilities</w:t>
      </w:r>
    </w:p>
    <w:p w:rsidR="009340DD" w:rsidRPr="000D4A1B" w:rsidRDefault="009340DD" w:rsidP="00D90BCD">
      <w:pPr>
        <w:pStyle w:val="Para"/>
        <w:rPr>
          <w:rFonts w:cstheme="minorHAnsi"/>
        </w:rPr>
      </w:pPr>
      <w:r w:rsidRPr="000D4A1B">
        <w:t>In effectively implementing PPM</w:t>
      </w:r>
      <w:r w:rsidR="00C72B25">
        <w:t>,</w:t>
      </w:r>
      <w:r w:rsidRPr="000D4A1B">
        <w:t xml:space="preserve"> </w:t>
      </w:r>
      <w:del w:id="514" w:author="DM" w:date="2012-07-30T08:18:00Z">
        <w:r w:rsidRPr="000D4A1B" w:rsidDel="0038603B">
          <w:delText xml:space="preserve">we realize </w:delText>
        </w:r>
      </w:del>
      <w:r w:rsidRPr="000D4A1B">
        <w:t>we can engage four levers that help us to manage resource capacity constraints:</w:t>
      </w:r>
    </w:p>
    <w:p w:rsidR="00391A62" w:rsidRDefault="0038603B">
      <w:pPr>
        <w:pStyle w:val="ListNumbered"/>
        <w:pPrChange w:id="515" w:author="DM" w:date="2012-07-30T08:17:00Z">
          <w:pPr>
            <w:pStyle w:val="ListBulleted"/>
          </w:pPr>
        </w:pPrChange>
      </w:pPr>
      <w:ins w:id="516" w:author="DM" w:date="2012-07-30T08:17:00Z">
        <w:r>
          <w:t xml:space="preserve">1. </w:t>
        </w:r>
      </w:ins>
      <w:r w:rsidR="00841D16" w:rsidRPr="00841D16">
        <w:rPr>
          <w:b/>
          <w:rPrChange w:id="517" w:author="DM" w:date="2012-07-30T08:18:00Z">
            <w:rPr/>
          </w:rPrChange>
        </w:rPr>
        <w:t>Changing time</w:t>
      </w:r>
      <w:ins w:id="518" w:author="DM" w:date="2012-07-30T08:18:00Z">
        <w:r w:rsidR="00841D16" w:rsidRPr="00841D16">
          <w:rPr>
            <w:b/>
            <w:rPrChange w:id="519" w:author="DM" w:date="2012-07-30T08:18:00Z">
              <w:rPr/>
            </w:rPrChange>
          </w:rPr>
          <w:t xml:space="preserve"> </w:t>
        </w:r>
      </w:ins>
      <w:r w:rsidR="00841D16" w:rsidRPr="00841D16">
        <w:rPr>
          <w:b/>
          <w:rPrChange w:id="520" w:author="DM" w:date="2012-07-30T08:18:00Z">
            <w:rPr/>
          </w:rPrChange>
        </w:rPr>
        <w:t>scales</w:t>
      </w:r>
      <w:ins w:id="521" w:author="DM" w:date="2012-07-30T08:18:00Z">
        <w:r>
          <w:rPr>
            <w:b/>
          </w:rPr>
          <w:t>.</w:t>
        </w:r>
      </w:ins>
      <w:del w:id="522" w:author="DM" w:date="2012-07-30T08:18:00Z">
        <w:r w:rsidR="009340DD" w:rsidRPr="000D4A1B" w:rsidDel="0038603B">
          <w:delText>:</w:delText>
        </w:r>
      </w:del>
      <w:r w:rsidR="009340DD" w:rsidRPr="000D4A1B">
        <w:t xml:space="preserve"> </w:t>
      </w:r>
      <w:del w:id="523" w:author="DM" w:date="2012-07-30T08:18:00Z">
        <w:r w:rsidR="009340DD" w:rsidRPr="000D4A1B" w:rsidDel="0038603B">
          <w:delText>s</w:delText>
        </w:r>
      </w:del>
      <w:ins w:id="524" w:author="DM" w:date="2012-07-30T08:18:00Z">
        <w:r>
          <w:t>S</w:t>
        </w:r>
      </w:ins>
      <w:r w:rsidR="009340DD" w:rsidRPr="000D4A1B">
        <w:t>hift</w:t>
      </w:r>
      <w:del w:id="525" w:author="DM" w:date="2012-07-30T08:19:00Z">
        <w:r w:rsidR="009340DD" w:rsidRPr="000D4A1B" w:rsidDel="00CB1385">
          <w:delText>ing</w:delText>
        </w:r>
      </w:del>
      <w:r w:rsidR="009340DD" w:rsidRPr="000D4A1B">
        <w:t xml:space="preserve"> projects within the portfolio to flatten resource demands</w:t>
      </w:r>
      <w:ins w:id="526" w:author="DM" w:date="2012-07-30T08:19:00Z">
        <w:r w:rsidR="00CB1385">
          <w:t>.</w:t>
        </w:r>
      </w:ins>
    </w:p>
    <w:p w:rsidR="00391A62" w:rsidRDefault="0038603B">
      <w:pPr>
        <w:pStyle w:val="ListNumbered"/>
        <w:pPrChange w:id="527" w:author="DM" w:date="2012-07-30T08:17:00Z">
          <w:pPr>
            <w:pStyle w:val="ListBulleted"/>
          </w:pPr>
        </w:pPrChange>
      </w:pPr>
      <w:ins w:id="528" w:author="DM" w:date="2012-07-30T08:17:00Z">
        <w:r>
          <w:t xml:space="preserve">2. </w:t>
        </w:r>
      </w:ins>
      <w:r w:rsidR="00841D16" w:rsidRPr="00841D16">
        <w:rPr>
          <w:b/>
          <w:rPrChange w:id="529" w:author="DM" w:date="2012-07-30T08:18:00Z">
            <w:rPr/>
          </w:rPrChange>
        </w:rPr>
        <w:t>Decoupling development from roll-out</w:t>
      </w:r>
      <w:ins w:id="530" w:author="DM" w:date="2012-07-30T08:18:00Z">
        <w:r>
          <w:rPr>
            <w:b/>
          </w:rPr>
          <w:t>.</w:t>
        </w:r>
      </w:ins>
      <w:del w:id="531" w:author="DM" w:date="2012-07-30T08:18:00Z">
        <w:r w:rsidR="009340DD" w:rsidRPr="000D4A1B" w:rsidDel="0038603B">
          <w:delText>:</w:delText>
        </w:r>
      </w:del>
      <w:r w:rsidR="009340DD" w:rsidRPr="000D4A1B">
        <w:t xml:space="preserve"> </w:t>
      </w:r>
      <w:proofErr w:type="gramStart"/>
      <w:ins w:id="532" w:author="DM" w:date="2012-07-30T08:18:00Z">
        <w:r>
          <w:t>H</w:t>
        </w:r>
      </w:ins>
      <w:del w:id="533" w:author="DM" w:date="2012-07-30T08:18:00Z">
        <w:r w:rsidR="009340DD" w:rsidRPr="000D4A1B" w:rsidDel="0038603B">
          <w:delText>h</w:delText>
        </w:r>
      </w:del>
      <w:r w:rsidR="009340DD" w:rsidRPr="000D4A1B">
        <w:t>elp</w:t>
      </w:r>
      <w:del w:id="534" w:author="DM" w:date="2012-07-30T08:19:00Z">
        <w:r w:rsidR="009340DD" w:rsidRPr="000D4A1B" w:rsidDel="00CB1385">
          <w:delText>ing</w:delText>
        </w:r>
      </w:del>
      <w:r w:rsidR="009340DD" w:rsidRPr="000D4A1B">
        <w:t xml:space="preserve"> to flatten technical resource demand</w:t>
      </w:r>
      <w:ins w:id="535" w:author="DM" w:date="2012-07-30T08:19:00Z">
        <w:r w:rsidR="00CB1385">
          <w:t>.</w:t>
        </w:r>
      </w:ins>
      <w:proofErr w:type="gramEnd"/>
    </w:p>
    <w:p w:rsidR="00391A62" w:rsidRDefault="0038603B">
      <w:pPr>
        <w:pStyle w:val="ListNumbered"/>
        <w:pPrChange w:id="536" w:author="DM" w:date="2012-07-30T08:17:00Z">
          <w:pPr>
            <w:pStyle w:val="ListBulleted"/>
          </w:pPr>
        </w:pPrChange>
      </w:pPr>
      <w:ins w:id="537" w:author="DM" w:date="2012-07-30T08:17:00Z">
        <w:r>
          <w:t xml:space="preserve">3. </w:t>
        </w:r>
      </w:ins>
      <w:proofErr w:type="spellStart"/>
      <w:r w:rsidR="00841D16" w:rsidRPr="00841D16">
        <w:rPr>
          <w:b/>
          <w:rPrChange w:id="538" w:author="DM" w:date="2012-07-30T08:18:00Z">
            <w:rPr/>
          </w:rPrChange>
        </w:rPr>
        <w:t>Descoping</w:t>
      </w:r>
      <w:proofErr w:type="spellEnd"/>
      <w:ins w:id="539" w:author="DM" w:date="2012-07-30T08:18:00Z">
        <w:r>
          <w:rPr>
            <w:b/>
          </w:rPr>
          <w:t>.</w:t>
        </w:r>
      </w:ins>
      <w:del w:id="540" w:author="DM" w:date="2012-07-30T08:18:00Z">
        <w:r w:rsidR="009340DD" w:rsidRPr="000D4A1B" w:rsidDel="0038603B">
          <w:delText>:</w:delText>
        </w:r>
      </w:del>
      <w:r w:rsidR="009340DD" w:rsidRPr="000D4A1B">
        <w:t xml:space="preserve"> </w:t>
      </w:r>
      <w:ins w:id="541" w:author="DM" w:date="2012-07-30T08:18:00Z">
        <w:r>
          <w:t>H</w:t>
        </w:r>
      </w:ins>
      <w:del w:id="542" w:author="DM" w:date="2012-07-30T08:18:00Z">
        <w:r w:rsidR="009340DD" w:rsidRPr="000D4A1B" w:rsidDel="0038603B">
          <w:delText>h</w:delText>
        </w:r>
      </w:del>
      <w:r w:rsidR="009340DD" w:rsidRPr="000D4A1B">
        <w:t>elp</w:t>
      </w:r>
      <w:del w:id="543" w:author="DM" w:date="2012-07-30T08:19:00Z">
        <w:r w:rsidR="009340DD" w:rsidRPr="000D4A1B" w:rsidDel="00CB1385">
          <w:delText>ing</w:delText>
        </w:r>
      </w:del>
      <w:r w:rsidR="009340DD" w:rsidRPr="000D4A1B">
        <w:t xml:space="preserve"> reduce the absolute need for resources</w:t>
      </w:r>
      <w:ins w:id="544" w:author="DM" w:date="2012-07-30T08:19:00Z">
        <w:r w:rsidR="00CB1385">
          <w:t>.</w:t>
        </w:r>
      </w:ins>
    </w:p>
    <w:p w:rsidR="00391A62" w:rsidRDefault="0038603B">
      <w:pPr>
        <w:pStyle w:val="ListNumbered"/>
        <w:rPr>
          <w:rFonts w:cstheme="minorHAnsi"/>
        </w:rPr>
        <w:pPrChange w:id="545" w:author="DM" w:date="2012-07-30T08:17:00Z">
          <w:pPr>
            <w:pStyle w:val="ListBulleted"/>
          </w:pPr>
        </w:pPrChange>
      </w:pPr>
      <w:ins w:id="546" w:author="DM" w:date="2012-07-30T08:17:00Z">
        <w:r>
          <w:t xml:space="preserve">4. </w:t>
        </w:r>
      </w:ins>
      <w:r w:rsidR="00841D16" w:rsidRPr="00841D16">
        <w:rPr>
          <w:b/>
          <w:rPrChange w:id="547" w:author="DM" w:date="2012-07-30T08:18:00Z">
            <w:rPr/>
          </w:rPrChange>
        </w:rPr>
        <w:t>Removing projects from the portfolio</w:t>
      </w:r>
      <w:ins w:id="548" w:author="DM" w:date="2012-07-30T08:18:00Z">
        <w:r>
          <w:rPr>
            <w:b/>
          </w:rPr>
          <w:t>.</w:t>
        </w:r>
      </w:ins>
      <w:del w:id="549" w:author="DM" w:date="2012-07-30T08:18:00Z">
        <w:r w:rsidR="009340DD" w:rsidRPr="000D4A1B" w:rsidDel="0038603B">
          <w:delText>:</w:delText>
        </w:r>
      </w:del>
      <w:r w:rsidR="009340DD" w:rsidRPr="000D4A1B">
        <w:t xml:space="preserve"> </w:t>
      </w:r>
      <w:ins w:id="550" w:author="DM" w:date="2012-07-30T08:18:00Z">
        <w:r>
          <w:t>I</w:t>
        </w:r>
      </w:ins>
      <w:del w:id="551" w:author="DM" w:date="2012-07-30T08:18:00Z">
        <w:r w:rsidR="009340DD" w:rsidRPr="000D4A1B" w:rsidDel="0038603B">
          <w:delText>i</w:delText>
        </w:r>
      </w:del>
      <w:r w:rsidR="009340DD" w:rsidRPr="000D4A1B">
        <w:t xml:space="preserve">f none of the </w:t>
      </w:r>
      <w:ins w:id="552" w:author="DM" w:date="2012-07-30T08:18:00Z">
        <w:r>
          <w:t>previous</w:t>
        </w:r>
      </w:ins>
      <w:del w:id="553" w:author="DM" w:date="2012-07-30T08:18:00Z">
        <w:r w:rsidR="009340DD" w:rsidRPr="000D4A1B" w:rsidDel="0038603B">
          <w:delText>above</w:delText>
        </w:r>
      </w:del>
      <w:r w:rsidR="009340DD" w:rsidRPr="000D4A1B">
        <w:t xml:space="preserve"> options </w:t>
      </w:r>
      <w:ins w:id="554" w:author="DM" w:date="2012-07-30T08:18:00Z">
        <w:r>
          <w:t>is</w:t>
        </w:r>
      </w:ins>
      <w:del w:id="555" w:author="DM" w:date="2012-07-30T08:18:00Z">
        <w:r w:rsidR="009340DD" w:rsidRPr="000D4A1B" w:rsidDel="0038603B">
          <w:delText>are</w:delText>
        </w:r>
      </w:del>
      <w:r w:rsidR="009340DD" w:rsidRPr="000D4A1B">
        <w:t xml:space="preserve"> sufficient in managing resource capacity, </w:t>
      </w:r>
      <w:del w:id="556" w:author="DM" w:date="2012-07-30T08:18:00Z">
        <w:r w:rsidR="009340DD" w:rsidRPr="000D4A1B" w:rsidDel="0038603B">
          <w:delText xml:space="preserve">then </w:delText>
        </w:r>
      </w:del>
      <w:r w:rsidR="009340DD" w:rsidRPr="000D4A1B">
        <w:t>projects may have to be cancel</w:t>
      </w:r>
      <w:del w:id="557" w:author="DM" w:date="2012-07-30T08:18:00Z">
        <w:r w:rsidR="009340DD" w:rsidRPr="000D4A1B" w:rsidDel="0038603B">
          <w:delText>l</w:delText>
        </w:r>
      </w:del>
      <w:proofErr w:type="gramStart"/>
      <w:r w:rsidR="009340DD" w:rsidRPr="000D4A1B">
        <w:t>ed</w:t>
      </w:r>
      <w:proofErr w:type="gramEnd"/>
      <w:r w:rsidR="009340DD" w:rsidRPr="000D4A1B">
        <w:t>.</w:t>
      </w:r>
    </w:p>
    <w:p w:rsidR="009340DD" w:rsidRPr="000D4A1B" w:rsidRDefault="002D338D" w:rsidP="009C3984">
      <w:pPr>
        <w:pStyle w:val="Para"/>
      </w:pPr>
      <w:r>
        <w:t>S</w:t>
      </w:r>
      <w:r w:rsidR="009340DD" w:rsidRPr="000D4A1B">
        <w:t xml:space="preserve">upply-side resource management concerns all the things we currently have </w:t>
      </w:r>
      <w:r w:rsidR="00134A64">
        <w:t xml:space="preserve">available </w:t>
      </w:r>
      <w:r w:rsidR="00134A64" w:rsidRPr="000D4A1B">
        <w:t>to</w:t>
      </w:r>
      <w:r w:rsidR="009340DD" w:rsidRPr="000D4A1B">
        <w:t xml:space="preserve"> accomplish the projects in the portfolio</w:t>
      </w:r>
      <w:r>
        <w:t>. I</w:t>
      </w:r>
      <w:r w:rsidR="009340DD" w:rsidRPr="000D4A1B">
        <w:t xml:space="preserve">t is </w:t>
      </w:r>
      <w:r>
        <w:t>important</w:t>
      </w:r>
      <w:r w:rsidR="009340DD" w:rsidRPr="000D4A1B">
        <w:t xml:space="preserve"> to differentiate between the organization</w:t>
      </w:r>
      <w:r w:rsidR="00824D35">
        <w:t>’</w:t>
      </w:r>
      <w:r w:rsidR="009340DD" w:rsidRPr="000D4A1B">
        <w:t>s core competencies (those that give a competitive edge) and those competencies that can be commoditized (general skill</w:t>
      </w:r>
      <w:del w:id="558" w:author="DM" w:date="2012-07-30T08:19:00Z">
        <w:r w:rsidR="009340DD" w:rsidRPr="000D4A1B" w:rsidDel="00CB1385">
          <w:delText>-</w:delText>
        </w:r>
      </w:del>
      <w:ins w:id="559" w:author="DM" w:date="2012-07-30T08:19:00Z">
        <w:r w:rsidR="00CB1385">
          <w:t xml:space="preserve"> </w:t>
        </w:r>
      </w:ins>
      <w:r w:rsidR="009340DD" w:rsidRPr="000D4A1B">
        <w:t>sets not necessarily unique to the organization). For supply constraints, core competencies are increased by training and recruiting qualified people from the marketplace. Commodity skill</w:t>
      </w:r>
      <w:del w:id="560" w:author="DM" w:date="2012-08-20T05:21:00Z">
        <w:r w:rsidR="009340DD" w:rsidRPr="000D4A1B" w:rsidDel="00815370">
          <w:delText>-</w:delText>
        </w:r>
      </w:del>
      <w:ins w:id="561" w:author="DM" w:date="2012-08-20T05:21:00Z">
        <w:r w:rsidR="00815370">
          <w:t xml:space="preserve"> </w:t>
        </w:r>
      </w:ins>
      <w:r w:rsidR="009340DD" w:rsidRPr="000D4A1B">
        <w:t>sets are increased internally through cross-training and externally by developing and maintaining relationships with partners having different competencies and geographic footprints</w:t>
      </w:r>
      <w:r w:rsidR="00F56CFC">
        <w:t xml:space="preserve">. </w:t>
      </w:r>
      <w:r w:rsidR="009340DD" w:rsidRPr="000D4A1B">
        <w:t xml:space="preserve">There are several ways to deal with supply-side management of the technology environment: by using </w:t>
      </w:r>
      <w:proofErr w:type="gramStart"/>
      <w:r w:rsidR="009340DD" w:rsidRPr="000D4A1B">
        <w:t xml:space="preserve">an </w:t>
      </w:r>
      <w:ins w:id="562" w:author="DM" w:date="2012-07-30T08:35:00Z">
        <w:r w:rsidR="005938EF">
          <w:t>a</w:t>
        </w:r>
      </w:ins>
      <w:proofErr w:type="gramEnd"/>
      <w:del w:id="563" w:author="DM" w:date="2012-07-30T08:35:00Z">
        <w:r w:rsidR="009340DD" w:rsidRPr="000D4A1B" w:rsidDel="005938EF">
          <w:delText>A</w:delText>
        </w:r>
      </w:del>
      <w:r w:rsidR="009340DD" w:rsidRPr="000D4A1B">
        <w:t xml:space="preserve">pplication </w:t>
      </w:r>
      <w:del w:id="564" w:author="DM" w:date="2012-07-30T08:35:00Z">
        <w:r w:rsidR="009340DD" w:rsidRPr="000D4A1B" w:rsidDel="005938EF">
          <w:delText>S</w:delText>
        </w:r>
      </w:del>
      <w:ins w:id="565" w:author="DM" w:date="2012-07-30T08:35:00Z">
        <w:r w:rsidR="005938EF">
          <w:t>s</w:t>
        </w:r>
      </w:ins>
      <w:r w:rsidR="009340DD" w:rsidRPr="000D4A1B">
        <w:t xml:space="preserve">ervice </w:t>
      </w:r>
      <w:ins w:id="566" w:author="DM" w:date="2012-07-30T08:35:00Z">
        <w:r w:rsidR="005938EF">
          <w:t>p</w:t>
        </w:r>
      </w:ins>
      <w:del w:id="567" w:author="DM" w:date="2012-07-30T08:36:00Z">
        <w:r w:rsidR="009340DD" w:rsidRPr="000D4A1B" w:rsidDel="005938EF">
          <w:delText>P</w:delText>
        </w:r>
      </w:del>
      <w:r w:rsidR="009340DD" w:rsidRPr="000D4A1B">
        <w:t>rovider (ASP) model, virtualization, or duplicate environments to better manage constraints.</w:t>
      </w:r>
    </w:p>
    <w:p w:rsidR="009340DD" w:rsidRPr="000D4A1B" w:rsidRDefault="009340DD" w:rsidP="00D90BCD">
      <w:pPr>
        <w:pStyle w:val="Para"/>
        <w:rPr>
          <w:rFonts w:cstheme="minorHAnsi"/>
          <w:b/>
        </w:rPr>
      </w:pPr>
      <w:r w:rsidRPr="000D4A1B">
        <w:t>In handling constraints in the supply-side management of facilities</w:t>
      </w:r>
      <w:ins w:id="568" w:author="DM" w:date="2012-07-30T08:36:00Z">
        <w:r w:rsidR="005938EF">
          <w:t>,</w:t>
        </w:r>
      </w:ins>
      <w:r w:rsidRPr="000D4A1B">
        <w:t xml:space="preserve"> </w:t>
      </w:r>
      <w:ins w:id="569" w:author="DM" w:date="2012-07-30T08:36:00Z">
        <w:r w:rsidR="005938EF">
          <w:t>it is</w:t>
        </w:r>
      </w:ins>
      <w:del w:id="570" w:author="DM" w:date="2012-07-30T08:36:00Z">
        <w:r w:rsidRPr="000D4A1B" w:rsidDel="005938EF">
          <w:delText>we have found it</w:delText>
        </w:r>
      </w:del>
      <w:r w:rsidRPr="000D4A1B">
        <w:t xml:space="preserve"> beneficial to consider creative solutions</w:t>
      </w:r>
      <w:ins w:id="571" w:author="DM" w:date="2012-07-30T08:36:00Z">
        <w:r w:rsidR="005938EF">
          <w:t>,</w:t>
        </w:r>
      </w:ins>
      <w:r w:rsidRPr="000D4A1B">
        <w:t xml:space="preserve"> such as using temporary accommodations, hotels, regional offices, or taking over a new floor in the office building.</w:t>
      </w:r>
    </w:p>
    <w:p w:rsidR="009340DD" w:rsidRPr="000D4A1B" w:rsidRDefault="009340DD" w:rsidP="00AB6FB8">
      <w:pPr>
        <w:pStyle w:val="H1"/>
        <w:rPr>
          <w:rFonts w:cstheme="minorHAnsi"/>
        </w:rPr>
      </w:pPr>
      <w:r w:rsidRPr="000D4A1B">
        <w:t xml:space="preserve">What </w:t>
      </w:r>
      <w:ins w:id="572" w:author="DM" w:date="2012-07-30T08:36:00Z">
        <w:r w:rsidR="005938EF">
          <w:t>I</w:t>
        </w:r>
      </w:ins>
      <w:del w:id="573" w:author="DM" w:date="2012-07-30T08:36:00Z">
        <w:r w:rsidRPr="000D4A1B" w:rsidDel="005938EF">
          <w:delText>i</w:delText>
        </w:r>
      </w:del>
      <w:r w:rsidRPr="000D4A1B">
        <w:t>s the Pr</w:t>
      </w:r>
      <w:r w:rsidR="0013716E">
        <w:t>oject Management Lifecycle</w:t>
      </w:r>
      <w:r w:rsidRPr="000D4A1B">
        <w:t>?</w:t>
      </w:r>
    </w:p>
    <w:p w:rsidR="009340DD" w:rsidRDefault="009340DD" w:rsidP="009C3984">
      <w:pPr>
        <w:pStyle w:val="Para"/>
      </w:pPr>
      <w:r w:rsidRPr="000D4A1B">
        <w:t>As your organization prepares to spend significant money on new tools to help you better manage projects, how prepared are you to achieve a return on investment (ROI)</w:t>
      </w:r>
      <w:r w:rsidR="00E57CC5">
        <w:t xml:space="preserve">? </w:t>
      </w:r>
      <w:ins w:id="574" w:author="DM" w:date="2012-07-30T08:37:00Z">
        <w:r w:rsidR="005938EF">
          <w:t>ROI</w:t>
        </w:r>
      </w:ins>
      <w:del w:id="575" w:author="DM" w:date="2012-07-30T08:37:00Z">
        <w:r w:rsidRPr="000D4A1B" w:rsidDel="005938EF">
          <w:delText>Return on investment</w:delText>
        </w:r>
      </w:del>
      <w:r w:rsidRPr="000D4A1B">
        <w:t xml:space="preserve"> related to project and program campaigns increases as the complexity of program demands increase. The complexities that must be managed </w:t>
      </w:r>
      <w:del w:id="576" w:author="DM" w:date="2012-07-30T08:37:00Z">
        <w:r w:rsidRPr="000D4A1B" w:rsidDel="005938EF">
          <w:delText xml:space="preserve">in order </w:delText>
        </w:r>
      </w:del>
      <w:r w:rsidRPr="000D4A1B">
        <w:t>to successfully execute projects and programs are perhaps the single greatest challenge facing leadership today</w:t>
      </w:r>
      <w:r w:rsidR="00F56CFC">
        <w:t xml:space="preserve">. </w:t>
      </w:r>
      <w:r w:rsidRPr="000D4A1B">
        <w:t xml:space="preserve">Program complexity is the combined nature of multiple, unique information paths all operating </w:t>
      </w:r>
      <w:r w:rsidR="00841D16" w:rsidRPr="00841D16">
        <w:rPr>
          <w:highlight w:val="yellow"/>
          <w:rPrChange w:id="577" w:author="DM" w:date="2012-07-30T08:37:00Z">
            <w:rPr/>
          </w:rPrChange>
        </w:rPr>
        <w:t>at a variety of phases</w:t>
      </w:r>
      <w:r w:rsidRPr="000D4A1B">
        <w:t xml:space="preserve"> </w:t>
      </w:r>
      <w:commentRangeStart w:id="578"/>
      <w:ins w:id="579" w:author="DM" w:date="2012-07-30T08:37:00Z">
        <w:r w:rsidR="005938EF">
          <w:rPr>
            <w:rStyle w:val="QueryInline"/>
          </w:rPr>
          <w:t>[AU: please clarify phrase</w:t>
        </w:r>
        <w:proofErr w:type="gramStart"/>
        <w:r w:rsidR="005938EF">
          <w:rPr>
            <w:rStyle w:val="QueryInline"/>
          </w:rPr>
          <w:t>]</w:t>
        </w:r>
      </w:ins>
      <w:commentRangeEnd w:id="578"/>
      <w:proofErr w:type="gramEnd"/>
      <w:r w:rsidR="00866042">
        <w:rPr>
          <w:rStyle w:val="CommentReference"/>
          <w:rFonts w:asciiTheme="minorHAnsi" w:eastAsiaTheme="minorHAnsi" w:hAnsiTheme="minorHAnsi" w:cstheme="minorBidi"/>
          <w:snapToGrid/>
        </w:rPr>
        <w:commentReference w:id="578"/>
      </w:r>
      <w:r w:rsidRPr="000D4A1B">
        <w:t>and stages and all requiring different levels of departmental involvement across the company.</w:t>
      </w:r>
      <w:ins w:id="580" w:author="Tim Runcie" w:date="2012-09-10T07:53:00Z">
        <w:r w:rsidR="00421DA1">
          <w:t xml:space="preserve">  </w:t>
        </w:r>
      </w:ins>
      <w:commentRangeStart w:id="581"/>
      <w:ins w:id="582" w:author="Tim Runcie" w:date="2012-09-10T07:55:00Z">
        <w:r w:rsidR="00421DA1">
          <w:t xml:space="preserve">Programs have a longer lifespan than typical projects or they are comprised of different projects all driving toward a higher business goal.  This growth in complexity means that the lifecycle and information required to deliver requires a better set of standards and metrics to manage the competing business and strategic demands within an </w:t>
        </w:r>
      </w:ins>
      <w:ins w:id="583" w:author="Tim Runcie" w:date="2012-09-10T07:57:00Z">
        <w:r w:rsidR="00421DA1">
          <w:t>organization</w:t>
        </w:r>
      </w:ins>
      <w:ins w:id="584" w:author="Tim Runcie" w:date="2012-09-10T07:55:00Z">
        <w:r w:rsidR="00421DA1">
          <w:t>.</w:t>
        </w:r>
      </w:ins>
      <w:commentRangeEnd w:id="581"/>
      <w:ins w:id="585" w:author="Tim Runcie" w:date="2012-09-10T07:57:00Z">
        <w:r w:rsidR="00F02973">
          <w:rPr>
            <w:rStyle w:val="CommentReference"/>
            <w:rFonts w:asciiTheme="minorHAnsi" w:eastAsiaTheme="minorHAnsi" w:hAnsiTheme="minorHAnsi" w:cstheme="minorBidi"/>
            <w:snapToGrid/>
          </w:rPr>
          <w:commentReference w:id="581"/>
        </w:r>
      </w:ins>
    </w:p>
    <w:p w:rsidR="00993557" w:rsidRDefault="009340DD" w:rsidP="009C3984">
      <w:pPr>
        <w:pStyle w:val="Para"/>
      </w:pPr>
      <w:r w:rsidRPr="00581C03">
        <w:t>Convergence theories, along with other economic and business system concepts, are pushing companies to embrace a more democratized</w:t>
      </w:r>
      <w:r w:rsidRPr="000D4A1B">
        <w:t xml:space="preserve"> project and program management system</w:t>
      </w:r>
      <w:r w:rsidR="00F56CFC">
        <w:t xml:space="preserve">. </w:t>
      </w:r>
      <w:r w:rsidRPr="000D4A1B">
        <w:t>Cross-sectional/cross- departmental analysis of challenges and requirements determination within an organization often proves to be a serious obstacle</w:t>
      </w:r>
      <w:r w:rsidR="00F56CFC">
        <w:t xml:space="preserve">. </w:t>
      </w:r>
      <w:r w:rsidRPr="000D4A1B">
        <w:t>Regional or departmental convergence of the adjusted processes often is not feasible</w:t>
      </w:r>
      <w:r w:rsidR="00F56CFC">
        <w:t xml:space="preserve">. </w:t>
      </w:r>
      <w:r w:rsidR="00993557">
        <w:t xml:space="preserve">A good link is </w:t>
      </w:r>
      <w:r w:rsidR="00993557" w:rsidRPr="00824D35">
        <w:rPr>
          <w:rStyle w:val="InlineURL"/>
        </w:rPr>
        <w:t>http://project-management-knowledge.com/definitions/p/path-convergence</w:t>
      </w:r>
      <w:r w:rsidR="00F56CFC">
        <w:t xml:space="preserve">. </w:t>
      </w:r>
    </w:p>
    <w:p w:rsidR="009340DD" w:rsidRPr="00853B35" w:rsidRDefault="009340DD" w:rsidP="009C3984">
      <w:pPr>
        <w:pStyle w:val="Para"/>
        <w:rPr>
          <w:rStyle w:val="QueryInline"/>
          <w:rPrChange w:id="586" w:author="DM" w:date="2012-07-30T08:41:00Z">
            <w:rPr/>
          </w:rPrChange>
        </w:rPr>
      </w:pPr>
      <w:r w:rsidRPr="000D4A1B">
        <w:t xml:space="preserve">Project management </w:t>
      </w:r>
      <w:ins w:id="587" w:author="DM" w:date="2012-08-20T05:24:00Z">
        <w:r w:rsidR="00815370">
          <w:t xml:space="preserve">(PM) </w:t>
        </w:r>
      </w:ins>
      <w:r w:rsidRPr="000D4A1B">
        <w:t>and related business systems are modeling emerging economic systems</w:t>
      </w:r>
      <w:r w:rsidR="00F56CFC">
        <w:t xml:space="preserve">. </w:t>
      </w:r>
      <w:r w:rsidR="00993557">
        <w:t>These economic systems (</w:t>
      </w:r>
      <w:r w:rsidRPr="000D4A1B">
        <w:t>theoretical economic models</w:t>
      </w:r>
      <w:r w:rsidR="00993557">
        <w:t>)</w:t>
      </w:r>
      <w:r w:rsidRPr="000D4A1B">
        <w:t xml:space="preserve"> are moving away from the atomistic agent</w:t>
      </w:r>
      <w:r w:rsidR="00993557">
        <w:t xml:space="preserve"> or single </w:t>
      </w:r>
      <w:del w:id="588" w:author="DM" w:date="2012-07-30T08:40:00Z">
        <w:r w:rsidR="00993557" w:rsidDel="00853B35">
          <w:delText xml:space="preserve">driving individual or </w:delText>
        </w:r>
      </w:del>
      <w:r w:rsidRPr="000D4A1B">
        <w:t>decision maker acting in isolation</w:t>
      </w:r>
      <w:r w:rsidR="00993557">
        <w:t xml:space="preserve"> to make or lead key business decisions</w:t>
      </w:r>
      <w:r w:rsidR="00F56CFC">
        <w:t xml:space="preserve">. </w:t>
      </w:r>
      <w:del w:id="589" w:author="Jeff Jacobson" w:date="2012-08-27T16:36:00Z">
        <w:r w:rsidR="00A73A3C" w:rsidDel="001722EC">
          <w:delText>I</w:delText>
        </w:r>
        <w:r w:rsidR="00993557" w:rsidDel="001722EC">
          <w:delText xml:space="preserve">t is </w:delText>
        </w:r>
      </w:del>
      <w:ins w:id="590" w:author="DM" w:date="2012-08-20T05:23:00Z">
        <w:del w:id="591" w:author="Jeff Jacobson" w:date="2012-08-27T16:36:00Z">
          <w:r w:rsidR="00815370" w:rsidDel="001722EC">
            <w:rPr>
              <w:rStyle w:val="QueryInline"/>
            </w:rPr>
            <w:delText>[AU: what is?]</w:delText>
          </w:r>
        </w:del>
      </w:ins>
      <w:ins w:id="592" w:author="Jeff Jacobson" w:date="2012-08-27T16:37:00Z">
        <w:r w:rsidR="001722EC">
          <w:t>Th</w:t>
        </w:r>
      </w:ins>
      <w:ins w:id="593" w:author="Jeff Jacobson" w:date="2012-08-27T16:36:00Z">
        <w:r w:rsidR="001722EC">
          <w:t>ese</w:t>
        </w:r>
      </w:ins>
      <w:ins w:id="594" w:author="Jeff Jacobson" w:date="2012-08-27T16:37:00Z">
        <w:r w:rsidR="001722EC">
          <w:t xml:space="preserve"> models are</w:t>
        </w:r>
      </w:ins>
      <w:ins w:id="595" w:author="Jeff Jacobson" w:date="2012-08-27T16:36:00Z">
        <w:r w:rsidR="001722EC">
          <w:t xml:space="preserve"> </w:t>
        </w:r>
      </w:ins>
      <w:del w:id="596" w:author="Jeff Jacobson" w:date="2012-08-27T16:38:00Z">
        <w:r w:rsidR="00993557" w:rsidDel="001722EC">
          <w:delText xml:space="preserve">becoming </w:delText>
        </w:r>
      </w:del>
      <w:ins w:id="597" w:author="Jeff Jacobson" w:date="2012-08-27T16:38:00Z">
        <w:r w:rsidR="001722EC">
          <w:t xml:space="preserve">reflecting </w:t>
        </w:r>
      </w:ins>
      <w:r w:rsidR="00993557">
        <w:t xml:space="preserve">more and more </w:t>
      </w:r>
      <w:del w:id="598" w:author="Jeff Jacobson" w:date="2012-08-27T16:39:00Z">
        <w:r w:rsidR="00993557" w:rsidDel="001722EC">
          <w:delText xml:space="preserve">a </w:delText>
        </w:r>
      </w:del>
      <w:ins w:id="599" w:author="Jeff Jacobson" w:date="2012-08-27T16:39:00Z">
        <w:r w:rsidR="001722EC">
          <w:t xml:space="preserve">the </w:t>
        </w:r>
      </w:ins>
      <w:r w:rsidR="00993557">
        <w:t xml:space="preserve">socialization of leaders </w:t>
      </w:r>
      <w:del w:id="600" w:author="DM" w:date="2012-07-30T08:40:00Z">
        <w:r w:rsidR="00993557" w:rsidDel="00853B35">
          <w:delText xml:space="preserve">to be </w:delText>
        </w:r>
      </w:del>
      <w:del w:id="601" w:author="Jeff Jacobson" w:date="2012-08-27T16:39:00Z">
        <w:r w:rsidR="00993557" w:rsidDel="001722EC">
          <w:delText xml:space="preserve">working in conjunction </w:delText>
        </w:r>
      </w:del>
      <w:r w:rsidR="00993557">
        <w:t xml:space="preserve">with </w:t>
      </w:r>
      <w:r w:rsidRPr="000D4A1B">
        <w:t xml:space="preserve">other stakeholders in </w:t>
      </w:r>
      <w:r w:rsidR="00993557">
        <w:t xml:space="preserve">business </w:t>
      </w:r>
      <w:r w:rsidRPr="000D4A1B">
        <w:t>the system</w:t>
      </w:r>
      <w:del w:id="602" w:author="Jeff Jacobson" w:date="2012-08-27T16:41:00Z">
        <w:r w:rsidRPr="000D4A1B" w:rsidDel="001722EC">
          <w:delText>,</w:delText>
        </w:r>
      </w:del>
      <w:del w:id="603" w:author="Jeff Jacobson" w:date="2012-08-27T16:40:00Z">
        <w:r w:rsidRPr="000D4A1B" w:rsidDel="001722EC">
          <w:delText xml:space="preserve"> </w:delText>
        </w:r>
        <w:r w:rsidR="00993557" w:rsidDel="001722EC">
          <w:delText>reviewing the roll</w:delText>
        </w:r>
      </w:del>
      <w:ins w:id="604" w:author="DM" w:date="2012-07-30T08:40:00Z">
        <w:del w:id="605" w:author="Jeff Jacobson" w:date="2012-08-27T16:40:00Z">
          <w:r w:rsidR="00853B35" w:rsidDel="001722EC">
            <w:delText>-</w:delText>
          </w:r>
        </w:del>
      </w:ins>
      <w:del w:id="606" w:author="Jeff Jacobson" w:date="2012-08-27T16:40:00Z">
        <w:r w:rsidR="00993557" w:rsidDel="001722EC">
          <w:delText>up impact of the business value of projects or programs</w:delText>
        </w:r>
      </w:del>
      <w:ins w:id="607" w:author="DM" w:date="2012-07-30T08:40:00Z">
        <w:del w:id="608" w:author="Jeff Jacobson" w:date="2012-08-27T16:40:00Z">
          <w:r w:rsidR="00853B35" w:rsidDel="001722EC">
            <w:rPr>
              <w:rStyle w:val="QueryInline"/>
            </w:rPr>
            <w:delText>[AU: please simplify sentence and clarify]</w:delText>
          </w:r>
        </w:del>
      </w:ins>
      <w:r w:rsidR="00F56CFC">
        <w:t xml:space="preserve">. </w:t>
      </w:r>
      <w:r w:rsidR="00993557">
        <w:t xml:space="preserve">These business drivers leading to </w:t>
      </w:r>
      <w:del w:id="609" w:author="DM" w:date="2012-07-30T08:41:00Z">
        <w:r w:rsidR="00993557" w:rsidDel="00853B35">
          <w:delText xml:space="preserve">a </w:delText>
        </w:r>
      </w:del>
      <w:r w:rsidR="00993557">
        <w:t xml:space="preserve">business value are creating a more tightly coupled need for </w:t>
      </w:r>
      <w:del w:id="610" w:author="DM" w:date="2012-08-20T05:24:00Z">
        <w:r w:rsidRPr="000D4A1B" w:rsidDel="00815370">
          <w:delText xml:space="preserve">project management </w:delText>
        </w:r>
      </w:del>
      <w:ins w:id="611" w:author="DM" w:date="2012-08-20T05:24:00Z">
        <w:r w:rsidR="00815370">
          <w:t xml:space="preserve">PM </w:t>
        </w:r>
      </w:ins>
      <w:r w:rsidRPr="000D4A1B">
        <w:t xml:space="preserve">environments </w:t>
      </w:r>
      <w:r w:rsidR="00993557">
        <w:t xml:space="preserve">to link and showcase the link directly to the </w:t>
      </w:r>
      <w:r w:rsidRPr="000D4A1B">
        <w:t xml:space="preserve">requirements </w:t>
      </w:r>
      <w:r w:rsidR="00993557">
        <w:t xml:space="preserve">and the metrics </w:t>
      </w:r>
      <w:ins w:id="612" w:author="Tim Runcie" w:date="2012-09-10T07:59:00Z">
        <w:r w:rsidR="00F02973">
          <w:t xml:space="preserve">associated to delivering the business value.  These requirements tied to business drivers should showcase </w:t>
        </w:r>
      </w:ins>
      <w:r w:rsidR="00993557">
        <w:t xml:space="preserve">that </w:t>
      </w:r>
      <w:ins w:id="613" w:author="Tim Runcie" w:date="2012-09-10T07:59:00Z">
        <w:r w:rsidR="00F02973">
          <w:t xml:space="preserve">they will </w:t>
        </w:r>
      </w:ins>
      <w:del w:id="614" w:author="Tim Runcie" w:date="2012-09-10T08:00:00Z">
        <w:r w:rsidRPr="000D4A1B" w:rsidDel="00F02973">
          <w:delText xml:space="preserve">capturing </w:delText>
        </w:r>
      </w:del>
      <w:ins w:id="615" w:author="Tim Runcie" w:date="2012-09-10T08:00:00Z">
        <w:r w:rsidR="00F02973">
          <w:t>capture</w:t>
        </w:r>
        <w:r w:rsidR="00F02973" w:rsidRPr="000D4A1B">
          <w:t xml:space="preserve"> </w:t>
        </w:r>
        <w:r w:rsidR="00F02973">
          <w:t xml:space="preserve">and deliver </w:t>
        </w:r>
      </w:ins>
      <w:r w:rsidRPr="000D4A1B">
        <w:t>more of the stakeholder expectations</w:t>
      </w:r>
      <w:r w:rsidR="00993557">
        <w:t>, both quantitatively and qualitatively</w:t>
      </w:r>
      <w:commentRangeStart w:id="616"/>
      <w:proofErr w:type="gramStart"/>
      <w:r w:rsidR="00993557">
        <w:t>.</w:t>
      </w:r>
      <w:ins w:id="617" w:author="DM" w:date="2012-07-30T08:41:00Z">
        <w:r w:rsidR="00853B35">
          <w:rPr>
            <w:rStyle w:val="QueryInline"/>
          </w:rPr>
          <w:t>[</w:t>
        </w:r>
        <w:proofErr w:type="gramEnd"/>
        <w:r w:rsidR="00853B35">
          <w:rPr>
            <w:rStyle w:val="QueryInline"/>
          </w:rPr>
          <w:t>AU: simplify and clarify]</w:t>
        </w:r>
      </w:ins>
      <w:commentRangeEnd w:id="616"/>
      <w:r w:rsidR="001722EC">
        <w:rPr>
          <w:rStyle w:val="CommentReference"/>
          <w:rFonts w:asciiTheme="minorHAnsi" w:eastAsiaTheme="minorHAnsi" w:hAnsiTheme="minorHAnsi" w:cstheme="minorBidi"/>
          <w:snapToGrid/>
        </w:rPr>
        <w:commentReference w:id="616"/>
      </w:r>
    </w:p>
    <w:p w:rsidR="009340DD" w:rsidRPr="000D4A1B" w:rsidRDefault="00BD6DD9" w:rsidP="009C3984">
      <w:pPr>
        <w:pStyle w:val="Para"/>
      </w:pPr>
      <w:r>
        <w:t xml:space="preserve">A key for many business leaders is to be able to model and visualize </w:t>
      </w:r>
      <w:del w:id="618" w:author="DM" w:date="2012-07-30T08:41:00Z">
        <w:r w:rsidDel="00853B35">
          <w:delText>D</w:delText>
        </w:r>
      </w:del>
      <w:ins w:id="619" w:author="DM" w:date="2012-07-30T08:41:00Z">
        <w:r w:rsidR="00853B35">
          <w:t>d</w:t>
        </w:r>
      </w:ins>
      <w:r>
        <w:t xml:space="preserve">emand </w:t>
      </w:r>
      <w:del w:id="620" w:author="DM" w:date="2012-07-30T08:41:00Z">
        <w:r w:rsidDel="00853B35">
          <w:delText>M</w:delText>
        </w:r>
      </w:del>
      <w:ins w:id="621" w:author="DM" w:date="2012-07-30T08:41:00Z">
        <w:r w:rsidR="00853B35">
          <w:t>m</w:t>
        </w:r>
      </w:ins>
      <w:r>
        <w:t>anagement</w:t>
      </w:r>
      <w:r w:rsidR="00F56CFC">
        <w:t xml:space="preserve">. </w:t>
      </w:r>
      <w:r w:rsidR="009340DD" w:rsidRPr="000D4A1B">
        <w:t xml:space="preserve">Leveraging </w:t>
      </w:r>
      <w:ins w:id="622" w:author="DM" w:date="2012-07-30T08:41:00Z">
        <w:r w:rsidR="00853B35">
          <w:t>d</w:t>
        </w:r>
      </w:ins>
      <w:del w:id="623" w:author="DM" w:date="2012-07-30T08:41:00Z">
        <w:r w:rsidR="009340DD" w:rsidRPr="000D4A1B" w:rsidDel="00853B35">
          <w:delText>D</w:delText>
        </w:r>
      </w:del>
      <w:r w:rsidR="009340DD" w:rsidRPr="000D4A1B">
        <w:t xml:space="preserve">emand </w:t>
      </w:r>
      <w:ins w:id="624" w:author="DM" w:date="2012-07-30T08:41:00Z">
        <w:r w:rsidR="00853B35">
          <w:t>m</w:t>
        </w:r>
      </w:ins>
      <w:del w:id="625" w:author="DM" w:date="2012-07-30T08:41:00Z">
        <w:r w:rsidR="009340DD" w:rsidRPr="000D4A1B" w:rsidDel="00853B35">
          <w:delText>M</w:delText>
        </w:r>
      </w:del>
      <w:r w:rsidR="009340DD" w:rsidRPr="000D4A1B">
        <w:t xml:space="preserve">anagement for project convergence means that there are strengths and weaknesses in the different approaches to </w:t>
      </w:r>
      <w:del w:id="626" w:author="DM" w:date="2012-08-20T05:24:00Z">
        <w:r w:rsidR="009340DD" w:rsidRPr="000D4A1B" w:rsidDel="00815370">
          <w:delText xml:space="preserve">project management </w:delText>
        </w:r>
      </w:del>
      <w:ins w:id="627" w:author="DM" w:date="2012-08-20T05:24:00Z">
        <w:r w:rsidR="00815370">
          <w:t xml:space="preserve">PM </w:t>
        </w:r>
      </w:ins>
      <w:r w:rsidR="009340DD" w:rsidRPr="000D4A1B">
        <w:t>systems</w:t>
      </w:r>
      <w:r w:rsidR="00F56CFC">
        <w:t xml:space="preserve">. </w:t>
      </w:r>
      <w:r w:rsidR="009340DD" w:rsidRPr="000D4A1B">
        <w:t xml:space="preserve">On one hand, classic </w:t>
      </w:r>
      <w:del w:id="628" w:author="DM" w:date="2012-08-20T05:24:00Z">
        <w:r w:rsidR="009340DD" w:rsidRPr="000D4A1B" w:rsidDel="00815370">
          <w:delText xml:space="preserve">project management </w:delText>
        </w:r>
      </w:del>
      <w:ins w:id="629" w:author="DM" w:date="2012-08-20T05:24:00Z">
        <w:r w:rsidR="00815370">
          <w:t xml:space="preserve">PM </w:t>
        </w:r>
      </w:ins>
      <w:r w:rsidR="009340DD" w:rsidRPr="000D4A1B">
        <w:t>supports a strong governance model and best practices, and its maximum efficiencies lie</w:t>
      </w:r>
      <w:del w:id="630" w:author="DM" w:date="2012-08-20T05:27:00Z">
        <w:r w:rsidR="009340DD" w:rsidRPr="000D4A1B" w:rsidDel="001841F1">
          <w:delText>s</w:delText>
        </w:r>
      </w:del>
      <w:r w:rsidR="009340DD" w:rsidRPr="000D4A1B">
        <w:t xml:space="preserve"> at the lowest</w:t>
      </w:r>
      <w:ins w:id="631" w:author="DM" w:date="2012-07-30T08:52:00Z">
        <w:r w:rsidR="000B5535">
          <w:t>-</w:t>
        </w:r>
      </w:ins>
      <w:del w:id="632" w:author="DM" w:date="2012-07-30T08:52:00Z">
        <w:r w:rsidR="009340DD" w:rsidRPr="000D4A1B" w:rsidDel="000B5535">
          <w:delText xml:space="preserve"> </w:delText>
        </w:r>
      </w:del>
      <w:r w:rsidR="009340DD" w:rsidRPr="000D4A1B">
        <w:t>level common denominator</w:t>
      </w:r>
      <w:r w:rsidR="00F56CFC">
        <w:t xml:space="preserve">. </w:t>
      </w:r>
      <w:r w:rsidR="009340DD" w:rsidRPr="000D4A1B">
        <w:t>However, corporate globalization initiatives and related agile planning leverage a decentralized approach, mo</w:t>
      </w:r>
      <w:r w:rsidR="00A73A3C">
        <w:t xml:space="preserve">re of a </w:t>
      </w:r>
      <w:del w:id="633" w:author="DM" w:date="2012-07-30T08:52:00Z">
        <w:r w:rsidR="00A73A3C" w:rsidDel="000B5535">
          <w:delText>“</w:delText>
        </w:r>
      </w:del>
      <w:r w:rsidR="009340DD" w:rsidRPr="000D4A1B">
        <w:t>think global/act local</w:t>
      </w:r>
      <w:del w:id="634" w:author="DM" w:date="2012-07-30T08:52:00Z">
        <w:r w:rsidR="00A73A3C" w:rsidDel="000B5535">
          <w:delText>”</w:delText>
        </w:r>
      </w:del>
      <w:r w:rsidR="009340DD" w:rsidRPr="000D4A1B">
        <w:t xml:space="preserve"> approach</w:t>
      </w:r>
      <w:r w:rsidR="00F56CFC">
        <w:t xml:space="preserve">. </w:t>
      </w:r>
    </w:p>
    <w:p w:rsidR="009340DD" w:rsidRPr="000D4A1B" w:rsidRDefault="009340DD" w:rsidP="009C3984">
      <w:pPr>
        <w:pStyle w:val="Para"/>
      </w:pPr>
      <w:del w:id="635" w:author="DM" w:date="2012-07-30T08:52:00Z">
        <w:r w:rsidRPr="000D4A1B" w:rsidDel="000B5535">
          <w:delText>Project and Portfolio Management (</w:delText>
        </w:r>
      </w:del>
      <w:r w:rsidRPr="000D4A1B">
        <w:t>PPM</w:t>
      </w:r>
      <w:del w:id="636" w:author="DM" w:date="2012-07-30T08:52:00Z">
        <w:r w:rsidRPr="000D4A1B" w:rsidDel="000B5535">
          <w:delText>)</w:delText>
        </w:r>
      </w:del>
      <w:r w:rsidRPr="000D4A1B">
        <w:t xml:space="preserve"> movements and related technical infrastructures are adopting more of the human</w:t>
      </w:r>
      <w:del w:id="637" w:author="DM" w:date="2012-07-30T08:52:00Z">
        <w:r w:rsidRPr="000D4A1B" w:rsidDel="000B5535">
          <w:delText>-</w:delText>
        </w:r>
      </w:del>
      <w:ins w:id="638" w:author="DM" w:date="2012-07-30T08:52:00Z">
        <w:r w:rsidR="000B5535">
          <w:t xml:space="preserve"> </w:t>
        </w:r>
      </w:ins>
      <w:r w:rsidRPr="000D4A1B">
        <w:t xml:space="preserve">input </w:t>
      </w:r>
      <w:del w:id="639" w:author="Jeff Jacobson" w:date="2012-08-27T16:47:00Z">
        <w:r w:rsidRPr="000D4A1B" w:rsidDel="00B9064B">
          <w:delText>converged</w:delText>
        </w:r>
      </w:del>
      <w:ins w:id="640" w:author="DM" w:date="2012-07-30T08:52:00Z">
        <w:del w:id="641" w:author="Jeff Jacobson" w:date="2012-08-27T16:47:00Z">
          <w:r w:rsidR="000B5535" w:rsidDel="00B9064B">
            <w:rPr>
              <w:rStyle w:val="QueryInline"/>
            </w:rPr>
            <w:delText>[AU: is this verb correct?]</w:delText>
          </w:r>
        </w:del>
      </w:ins>
      <w:ins w:id="642" w:author="Jeff Jacobson" w:date="2012-08-27T16:47:00Z">
        <w:r w:rsidR="00B9064B">
          <w:t>integrated</w:t>
        </w:r>
      </w:ins>
      <w:r w:rsidRPr="000D4A1B">
        <w:t xml:space="preserve"> with tools and processes</w:t>
      </w:r>
      <w:r w:rsidR="00F56CFC">
        <w:t xml:space="preserve">. </w:t>
      </w:r>
      <w:r w:rsidRPr="000D4A1B">
        <w:t>Large enterprise companies (over 1</w:t>
      </w:r>
      <w:ins w:id="643" w:author="DM" w:date="2012-07-30T08:52:00Z">
        <w:r w:rsidR="000B5535">
          <w:t>,</w:t>
        </w:r>
      </w:ins>
      <w:r w:rsidRPr="000D4A1B">
        <w:t>000 employees) have struggled with maintaining control and accountability across the portfolio when launching PPM campaigns that cross departments and product lines</w:t>
      </w:r>
      <w:r w:rsidR="00F56CFC">
        <w:t xml:space="preserve">. </w:t>
      </w:r>
      <w:r w:rsidRPr="000D4A1B">
        <w:t>Small and mid-size</w:t>
      </w:r>
      <w:del w:id="644" w:author="DM" w:date="2012-07-30T08:52:00Z">
        <w:r w:rsidRPr="000D4A1B" w:rsidDel="000B5535">
          <w:delText>d</w:delText>
        </w:r>
      </w:del>
      <w:r w:rsidRPr="000D4A1B">
        <w:t xml:space="preserve"> organizations (up to 1</w:t>
      </w:r>
      <w:ins w:id="645" w:author="DM" w:date="2012-07-30T08:52:00Z">
        <w:r w:rsidR="000B5535">
          <w:t>,</w:t>
        </w:r>
      </w:ins>
      <w:r w:rsidRPr="000D4A1B">
        <w:t>000 employees) have found it nearly impossible to wholly adopt user-input</w:t>
      </w:r>
      <w:commentRangeStart w:id="646"/>
      <w:del w:id="647" w:author="DM" w:date="2012-07-30T08:53:00Z">
        <w:r w:rsidRPr="000D4A1B" w:rsidDel="000B5535">
          <w:delText>,</w:delText>
        </w:r>
      </w:del>
      <w:ins w:id="648" w:author="DM" w:date="2012-07-30T08:53:00Z">
        <w:del w:id="649" w:author="Jeff Jacobson" w:date="2012-08-31T15:48:00Z">
          <w:r w:rsidR="000B5535" w:rsidDel="001D1DE1">
            <w:rPr>
              <w:rStyle w:val="QueryInline"/>
            </w:rPr>
            <w:delText>[AU: cut of comma ok?]</w:delText>
          </w:r>
        </w:del>
      </w:ins>
      <w:r w:rsidRPr="000D4A1B">
        <w:t xml:space="preserve"> </w:t>
      </w:r>
      <w:commentRangeEnd w:id="646"/>
      <w:r w:rsidR="00B9064B">
        <w:rPr>
          <w:rStyle w:val="CommentReference"/>
          <w:rFonts w:asciiTheme="minorHAnsi" w:eastAsiaTheme="minorHAnsi" w:hAnsiTheme="minorHAnsi" w:cstheme="minorBidi"/>
          <w:snapToGrid/>
        </w:rPr>
        <w:commentReference w:id="646"/>
      </w:r>
      <w:r w:rsidRPr="000D4A1B">
        <w:t>product requirements and process capabilities integration into PPM campaigns</w:t>
      </w:r>
      <w:r w:rsidR="00F56CFC">
        <w:t xml:space="preserve">. </w:t>
      </w:r>
      <w:r w:rsidRPr="000D4A1B">
        <w:t xml:space="preserve">The conflict is that as </w:t>
      </w:r>
      <w:r w:rsidR="00A73A3C">
        <w:t xml:space="preserve">stakeholders are providing the </w:t>
      </w:r>
      <w:r w:rsidRPr="000D4A1B">
        <w:t>push for use requirements, process cycles and capital</w:t>
      </w:r>
      <w:r w:rsidR="00A73A3C">
        <w:t xml:space="preserve"> capacity provide</w:t>
      </w:r>
      <w:del w:id="650" w:author="DM" w:date="2012-07-30T08:53:00Z">
        <w:r w:rsidR="00A73A3C" w:rsidDel="000B5535">
          <w:delText>s</w:delText>
        </w:r>
      </w:del>
      <w:r w:rsidR="00A73A3C">
        <w:t xml:space="preserve"> the controls—</w:t>
      </w:r>
      <w:r w:rsidRPr="000D4A1B">
        <w:t xml:space="preserve">sometimes referred to as project </w:t>
      </w:r>
      <w:r w:rsidR="00A73A3C">
        <w:t>bottle</w:t>
      </w:r>
      <w:del w:id="651" w:author="DM" w:date="2012-07-30T08:53:00Z">
        <w:r w:rsidR="00A73A3C" w:rsidDel="000B5535">
          <w:delText>-</w:delText>
        </w:r>
      </w:del>
      <w:r w:rsidR="00A73A3C">
        <w:t>necks</w:t>
      </w:r>
      <w:r w:rsidR="00F56CFC">
        <w:t xml:space="preserve">. </w:t>
      </w:r>
      <w:r w:rsidRPr="000D4A1B">
        <w:t>Companies of all sizes would love to provide virtually infinite delivery and quality to stakeholders</w:t>
      </w:r>
      <w:r w:rsidR="00A73A3C">
        <w:t xml:space="preserve">, </w:t>
      </w:r>
      <w:r w:rsidRPr="000D4A1B">
        <w:t>but it is just not possible to make everyone happy</w:t>
      </w:r>
      <w:r w:rsidR="00F56CFC">
        <w:t xml:space="preserve">. </w:t>
      </w:r>
    </w:p>
    <w:p w:rsidR="009340DD" w:rsidRDefault="009340DD" w:rsidP="00D90BCD">
      <w:pPr>
        <w:pStyle w:val="Para"/>
        <w:rPr>
          <w:rFonts w:cstheme="minorHAnsi"/>
        </w:rPr>
      </w:pPr>
      <w:r w:rsidRPr="000D4A1B">
        <w:t>As an example, a U</w:t>
      </w:r>
      <w:ins w:id="652" w:author="DM" w:date="2012-07-30T08:53:00Z">
        <w:r w:rsidR="000B5535">
          <w:t>.</w:t>
        </w:r>
      </w:ins>
      <w:r w:rsidRPr="000D4A1B">
        <w:t>S</w:t>
      </w:r>
      <w:ins w:id="653" w:author="DM" w:date="2012-07-30T08:53:00Z">
        <w:r w:rsidR="000B5535">
          <w:t>.</w:t>
        </w:r>
      </w:ins>
      <w:r w:rsidRPr="000D4A1B">
        <w:t xml:space="preserve"> automotive </w:t>
      </w:r>
      <w:ins w:id="654" w:author="DM" w:date="2012-07-30T08:53:00Z">
        <w:r w:rsidR="000B5535">
          <w:t>o</w:t>
        </w:r>
      </w:ins>
      <w:del w:id="655" w:author="DM" w:date="2012-07-30T08:53:00Z">
        <w:r w:rsidRPr="000D4A1B" w:rsidDel="000B5535">
          <w:delText>O</w:delText>
        </w:r>
      </w:del>
      <w:r w:rsidRPr="000D4A1B">
        <w:t xml:space="preserve">riginal </w:t>
      </w:r>
      <w:del w:id="656" w:author="DM" w:date="2012-07-30T08:53:00Z">
        <w:r w:rsidRPr="000D4A1B" w:rsidDel="000B5535">
          <w:delText>E</w:delText>
        </w:r>
      </w:del>
      <w:ins w:id="657" w:author="DM" w:date="2012-07-30T08:53:00Z">
        <w:r w:rsidR="000B5535">
          <w:t>e</w:t>
        </w:r>
      </w:ins>
      <w:r w:rsidRPr="000D4A1B">
        <w:t xml:space="preserve">quipment </w:t>
      </w:r>
      <w:del w:id="658" w:author="DM" w:date="2012-07-30T08:53:00Z">
        <w:r w:rsidRPr="000D4A1B" w:rsidDel="000B5535">
          <w:delText>M</w:delText>
        </w:r>
      </w:del>
      <w:ins w:id="659" w:author="DM" w:date="2012-07-30T08:53:00Z">
        <w:r w:rsidR="000B5535">
          <w:t>m</w:t>
        </w:r>
      </w:ins>
      <w:r w:rsidRPr="000D4A1B">
        <w:t xml:space="preserve">anufacturer (OEM) had a vehicle line that offered so many options that it was impossible to offer every possible </w:t>
      </w:r>
      <w:del w:id="660" w:author="DM" w:date="2012-07-30T08:54:00Z">
        <w:r w:rsidRPr="000D4A1B" w:rsidDel="000B5535">
          <w:delText xml:space="preserve">vehicle </w:delText>
        </w:r>
      </w:del>
      <w:r w:rsidRPr="000D4A1B">
        <w:t>combination to customers</w:t>
      </w:r>
      <w:r w:rsidR="00F56CFC">
        <w:t xml:space="preserve">. </w:t>
      </w:r>
      <w:r w:rsidRPr="000D4A1B">
        <w:t xml:space="preserve">The obvious question is why </w:t>
      </w:r>
      <w:ins w:id="661" w:author="DM" w:date="2012-07-30T08:54:00Z">
        <w:r w:rsidR="000B5535">
          <w:t>the OEM was</w:t>
        </w:r>
      </w:ins>
      <w:del w:id="662" w:author="DM" w:date="2012-07-30T08:54:00Z">
        <w:r w:rsidRPr="000D4A1B" w:rsidDel="000B5535">
          <w:delText>they were</w:delText>
        </w:r>
      </w:del>
      <w:r w:rsidRPr="000D4A1B">
        <w:t xml:space="preserve"> offering options that are </w:t>
      </w:r>
      <w:r w:rsidR="00E34993">
        <w:t>not compatible with one another</w:t>
      </w:r>
      <w:r w:rsidR="00F56CFC">
        <w:t xml:space="preserve">. </w:t>
      </w:r>
      <w:r w:rsidR="00E34993">
        <w:t>Were</w:t>
      </w:r>
      <w:r w:rsidRPr="000D4A1B">
        <w:t xml:space="preserve"> the program requirements different across the various commodity departments? </w:t>
      </w:r>
      <w:del w:id="663" w:author="Odum, Amy - Hoboken" w:date="2012-07-24T14:54:00Z">
        <w:r w:rsidRPr="000D4A1B" w:rsidDel="00824D35">
          <w:delText>The following table (</w:delText>
        </w:r>
        <w:r w:rsidR="00D10D77" w:rsidDel="00824D35">
          <w:delText>Table 1: Capital versus Social PPM</w:delText>
        </w:r>
        <w:r w:rsidRPr="000D4A1B" w:rsidDel="00824D35">
          <w:delText xml:space="preserve">) </w:delText>
        </w:r>
      </w:del>
      <w:ins w:id="664" w:author="Odum, Amy - Hoboken" w:date="2012-07-24T14:54:00Z">
        <w:r w:rsidR="00824D35">
          <w:t xml:space="preserve">Table 1.1 </w:t>
        </w:r>
      </w:ins>
      <w:r w:rsidRPr="000D4A1B">
        <w:t xml:space="preserve">shows the strengths and weaknesses of </w:t>
      </w:r>
      <w:r w:rsidR="00DA719C">
        <w:t xml:space="preserve">the </w:t>
      </w:r>
      <w:r w:rsidRPr="000D4A1B">
        <w:t xml:space="preserve">two conflicting theories often found in economic and governmental models </w:t>
      </w:r>
      <w:ins w:id="665" w:author="DM" w:date="2012-07-30T08:54:00Z">
        <w:r w:rsidR="000B5535">
          <w:t>regarding</w:t>
        </w:r>
      </w:ins>
      <w:del w:id="666" w:author="DM" w:date="2012-07-30T08:54:00Z">
        <w:r w:rsidRPr="000D4A1B" w:rsidDel="000B5535">
          <w:delText>as it relates to</w:delText>
        </w:r>
      </w:del>
      <w:r w:rsidRPr="000D4A1B">
        <w:t xml:space="preserve"> PPM</w:t>
      </w:r>
      <w:r w:rsidR="00F56CFC">
        <w:t xml:space="preserve">. </w:t>
      </w:r>
      <w:r w:rsidRPr="000D4A1B">
        <w:t xml:space="preserve">One side depicts the perspective of a monetary-focused system that is more of a </w:t>
      </w:r>
      <w:del w:id="667" w:author="DM" w:date="2012-07-30T08:54:00Z">
        <w:r w:rsidR="00563C53" w:rsidDel="000B5535">
          <w:delText>“</w:delText>
        </w:r>
      </w:del>
      <w:r w:rsidRPr="000D4A1B">
        <w:t>survival of the fittest</w:t>
      </w:r>
      <w:r w:rsidR="00F56CFC">
        <w:t>.</w:t>
      </w:r>
      <w:del w:id="668" w:author="DM" w:date="2012-07-30T08:54:00Z">
        <w:r w:rsidR="00563C53" w:rsidDel="000B5535">
          <w:delText>”</w:delText>
        </w:r>
      </w:del>
      <w:r w:rsidR="00F56CFC">
        <w:t xml:space="preserve"> </w:t>
      </w:r>
      <w:r w:rsidRPr="000D4A1B">
        <w:t>The other is a perspective of embracing all social elements for a common good</w:t>
      </w:r>
      <w:r w:rsidR="00F56CFC">
        <w:t xml:space="preserve">. </w:t>
      </w:r>
    </w:p>
    <w:p w:rsidR="00E34993" w:rsidRDefault="00E34993" w:rsidP="00E34993">
      <w:pPr>
        <w:pStyle w:val="TableCaption"/>
      </w:pPr>
      <w:r>
        <w:t xml:space="preserve">Table </w:t>
      </w:r>
      <w:proofErr w:type="gramStart"/>
      <w:r w:rsidR="00D10D77">
        <w:t>1</w:t>
      </w:r>
      <w:ins w:id="669" w:author="Odum, Amy - Hoboken" w:date="2012-07-24T14:54:00Z">
        <w:r w:rsidR="00824D35">
          <w:t>.1</w:t>
        </w:r>
      </w:ins>
      <w:del w:id="670" w:author="DM" w:date="2012-08-20T05:26:00Z">
        <w:r w:rsidR="00D10D77" w:rsidDel="001841F1">
          <w:delText>:</w:delText>
        </w:r>
      </w:del>
      <w:r w:rsidR="00D10D77">
        <w:t xml:space="preserve"> Capital</w:t>
      </w:r>
      <w:proofErr w:type="gramEnd"/>
      <w:r w:rsidR="00D10D77">
        <w:t xml:space="preserve"> versus Social PPM</w:t>
      </w:r>
    </w:p>
    <w:tbl>
      <w:tblPr>
        <w:tblW w:w="0" w:type="auto"/>
        <w:tblLayout w:type="fixed"/>
        <w:tblLook w:val="0000" w:firstRow="0" w:lastRow="0" w:firstColumn="0" w:lastColumn="0" w:noHBand="0" w:noVBand="0"/>
      </w:tblPr>
      <w:tblGrid>
        <w:gridCol w:w="5688"/>
        <w:gridCol w:w="5688"/>
      </w:tblGrid>
      <w:tr w:rsidR="00E34993">
        <w:tc>
          <w:tcPr>
            <w:tcW w:w="5688" w:type="dxa"/>
          </w:tcPr>
          <w:p w:rsidR="00E34993" w:rsidRDefault="00E34993" w:rsidP="003A6515">
            <w:pPr>
              <w:pStyle w:val="TableHead"/>
            </w:pPr>
            <w:commentRangeStart w:id="671"/>
            <w:proofErr w:type="gramStart"/>
            <w:r w:rsidRPr="00E34993">
              <w:t>Capitalistic</w:t>
            </w:r>
            <w:commentRangeStart w:id="672"/>
            <w:ins w:id="673" w:author="DM" w:date="2012-07-30T08:55:00Z">
              <w:r w:rsidR="000B5535">
                <w:rPr>
                  <w:rStyle w:val="QueryInline"/>
                </w:rPr>
                <w:t>[</w:t>
              </w:r>
              <w:proofErr w:type="gramEnd"/>
              <w:r w:rsidR="000B5535">
                <w:rPr>
                  <w:rStyle w:val="QueryInline"/>
                </w:rPr>
                <w:t>AU: is this term correct</w:t>
              </w:r>
              <w:r w:rsidR="003A6515">
                <w:rPr>
                  <w:rStyle w:val="QueryInline"/>
                </w:rPr>
                <w:t>, or capital?</w:t>
              </w:r>
              <w:r w:rsidR="000B5535">
                <w:rPr>
                  <w:rStyle w:val="QueryInline"/>
                </w:rPr>
                <w:t>]</w:t>
              </w:r>
            </w:ins>
            <w:commentRangeEnd w:id="672"/>
            <w:r w:rsidR="00B9064B">
              <w:rPr>
                <w:rStyle w:val="CommentReference"/>
                <w:rFonts w:asciiTheme="minorHAnsi" w:eastAsiaTheme="minorHAnsi" w:hAnsiTheme="minorHAnsi" w:cstheme="minorBidi"/>
                <w:b w:val="0"/>
                <w:smallCaps w:val="0"/>
              </w:rPr>
              <w:commentReference w:id="672"/>
            </w:r>
            <w:r w:rsidRPr="00E34993">
              <w:t>-based PPM</w:t>
            </w:r>
            <w:r w:rsidR="00504BE9">
              <w:t xml:space="preserve">: </w:t>
            </w:r>
            <w:r w:rsidRPr="00E34993">
              <w:t>Revenue</w:t>
            </w:r>
            <w:del w:id="674" w:author="DM" w:date="2012-07-30T08:54:00Z">
              <w:r w:rsidRPr="00E34993" w:rsidDel="000B5535">
                <w:delText>-</w:delText>
              </w:r>
            </w:del>
            <w:ins w:id="675" w:author="DM" w:date="2012-07-30T08:54:00Z">
              <w:r w:rsidR="000B5535">
                <w:t xml:space="preserve"> </w:t>
              </w:r>
            </w:ins>
            <w:del w:id="676" w:author="DM" w:date="2012-07-30T08:54:00Z">
              <w:r w:rsidRPr="00E34993" w:rsidDel="000B5535">
                <w:delText>d</w:delText>
              </w:r>
            </w:del>
            <w:ins w:id="677" w:author="DM" w:date="2012-07-30T08:54:00Z">
              <w:r w:rsidR="000B5535">
                <w:t>D</w:t>
              </w:r>
            </w:ins>
            <w:r w:rsidRPr="00E34993">
              <w:t>riven</w:t>
            </w:r>
          </w:p>
        </w:tc>
        <w:tc>
          <w:tcPr>
            <w:tcW w:w="5688" w:type="dxa"/>
          </w:tcPr>
          <w:p w:rsidR="00E34993" w:rsidRDefault="00E34993" w:rsidP="000B5535">
            <w:pPr>
              <w:pStyle w:val="TableHead"/>
            </w:pPr>
            <w:proofErr w:type="gramStart"/>
            <w:r w:rsidRPr="00E34993">
              <w:t>Socialized</w:t>
            </w:r>
            <w:commentRangeStart w:id="678"/>
            <w:ins w:id="679" w:author="DM" w:date="2012-07-30T08:55:00Z">
              <w:r w:rsidR="003A6515">
                <w:rPr>
                  <w:rStyle w:val="QueryInline"/>
                </w:rPr>
                <w:t>[</w:t>
              </w:r>
              <w:proofErr w:type="gramEnd"/>
              <w:r w:rsidR="003A6515">
                <w:rPr>
                  <w:rStyle w:val="QueryInline"/>
                </w:rPr>
                <w:t>AU: ok, or social?]</w:t>
              </w:r>
            </w:ins>
            <w:commentRangeEnd w:id="678"/>
            <w:r w:rsidR="00B9064B">
              <w:rPr>
                <w:rStyle w:val="CommentReference"/>
                <w:rFonts w:asciiTheme="minorHAnsi" w:eastAsiaTheme="minorHAnsi" w:hAnsiTheme="minorHAnsi" w:cstheme="minorBidi"/>
                <w:b w:val="0"/>
                <w:smallCaps w:val="0"/>
              </w:rPr>
              <w:commentReference w:id="678"/>
            </w:r>
            <w:r w:rsidRPr="00E34993">
              <w:t>-based PPM</w:t>
            </w:r>
            <w:r w:rsidR="00504BE9">
              <w:t xml:space="preserve">: </w:t>
            </w:r>
            <w:r w:rsidRPr="00E34993">
              <w:t>Human</w:t>
            </w:r>
            <w:del w:id="680" w:author="DM" w:date="2012-07-30T08:54:00Z">
              <w:r w:rsidRPr="00E34993" w:rsidDel="000B5535">
                <w:delText>-</w:delText>
              </w:r>
            </w:del>
            <w:ins w:id="681" w:author="DM" w:date="2012-07-30T08:54:00Z">
              <w:r w:rsidR="000B5535">
                <w:t xml:space="preserve"> </w:t>
              </w:r>
            </w:ins>
            <w:del w:id="682" w:author="DM" w:date="2012-07-30T08:54:00Z">
              <w:r w:rsidRPr="00E34993" w:rsidDel="000B5535">
                <w:delText>d</w:delText>
              </w:r>
            </w:del>
            <w:ins w:id="683" w:author="DM" w:date="2012-07-30T08:54:00Z">
              <w:r w:rsidR="000B5535">
                <w:t>D</w:t>
              </w:r>
            </w:ins>
            <w:r w:rsidRPr="00E34993">
              <w:t>riven</w:t>
            </w:r>
            <w:commentRangeEnd w:id="671"/>
            <w:r w:rsidR="00A51A09">
              <w:rPr>
                <w:rStyle w:val="CommentReference"/>
                <w:rFonts w:asciiTheme="minorHAnsi" w:eastAsiaTheme="minorHAnsi" w:hAnsiTheme="minorHAnsi" w:cstheme="minorBidi"/>
                <w:b w:val="0"/>
                <w:smallCaps w:val="0"/>
              </w:rPr>
              <w:commentReference w:id="671"/>
            </w:r>
          </w:p>
        </w:tc>
      </w:tr>
      <w:tr w:rsidR="00E34993">
        <w:tc>
          <w:tcPr>
            <w:tcW w:w="5688" w:type="dxa"/>
          </w:tcPr>
          <w:p w:rsidR="00E34993" w:rsidRDefault="00D10D77" w:rsidP="00CC7AE3">
            <w:pPr>
              <w:pStyle w:val="TableEntry"/>
            </w:pPr>
            <w:r w:rsidRPr="00D10D77">
              <w:t>Desperate resource use</w:t>
            </w:r>
          </w:p>
        </w:tc>
        <w:tc>
          <w:tcPr>
            <w:tcW w:w="5688" w:type="dxa"/>
          </w:tcPr>
          <w:p w:rsidR="00E34993" w:rsidRDefault="00D10D77" w:rsidP="00CC7AE3">
            <w:pPr>
              <w:pStyle w:val="TableEntry"/>
            </w:pPr>
            <w:r>
              <w:t>Full resource utilization</w:t>
            </w:r>
          </w:p>
        </w:tc>
      </w:tr>
      <w:tr w:rsidR="00E34993">
        <w:tc>
          <w:tcPr>
            <w:tcW w:w="5688" w:type="dxa"/>
          </w:tcPr>
          <w:p w:rsidR="00E34993" w:rsidRDefault="00D10D77" w:rsidP="00CC7AE3">
            <w:pPr>
              <w:pStyle w:val="TableEntry"/>
            </w:pPr>
            <w:r>
              <w:t>Wide skills pool</w:t>
            </w:r>
          </w:p>
        </w:tc>
        <w:tc>
          <w:tcPr>
            <w:tcW w:w="5688" w:type="dxa"/>
          </w:tcPr>
          <w:p w:rsidR="00E34993" w:rsidRDefault="00D10D77" w:rsidP="00CC7AE3">
            <w:pPr>
              <w:pStyle w:val="TableEntry"/>
            </w:pPr>
            <w:r>
              <w:t>Baseline skills pool</w:t>
            </w:r>
          </w:p>
        </w:tc>
      </w:tr>
      <w:tr w:rsidR="00E34993">
        <w:tc>
          <w:tcPr>
            <w:tcW w:w="5688" w:type="dxa"/>
          </w:tcPr>
          <w:p w:rsidR="00E34993" w:rsidRDefault="00D10D77" w:rsidP="00CC7AE3">
            <w:pPr>
              <w:pStyle w:val="TableEntry"/>
            </w:pPr>
            <w:r>
              <w:t>Business/process cycles</w:t>
            </w:r>
          </w:p>
        </w:tc>
        <w:tc>
          <w:tcPr>
            <w:tcW w:w="5688" w:type="dxa"/>
          </w:tcPr>
          <w:p w:rsidR="00E34993" w:rsidRDefault="00D10D77" w:rsidP="00CC7AE3">
            <w:pPr>
              <w:pStyle w:val="TableEntry"/>
            </w:pPr>
            <w:r>
              <w:t>Predictive evolution</w:t>
            </w:r>
          </w:p>
        </w:tc>
      </w:tr>
      <w:tr w:rsidR="00E34993">
        <w:tc>
          <w:tcPr>
            <w:tcW w:w="5688" w:type="dxa"/>
          </w:tcPr>
          <w:p w:rsidR="00E34993" w:rsidRDefault="00D10D77" w:rsidP="003A6515">
            <w:pPr>
              <w:pStyle w:val="TableEntry"/>
            </w:pPr>
            <w:r>
              <w:t xml:space="preserve">High </w:t>
            </w:r>
            <w:del w:id="684" w:author="DM" w:date="2012-07-30T08:55:00Z">
              <w:r w:rsidDel="003A6515">
                <w:delText>P</w:delText>
              </w:r>
            </w:del>
            <w:ins w:id="685" w:author="DM" w:date="2012-07-30T08:55:00Z">
              <w:r w:rsidR="003A6515">
                <w:t>p</w:t>
              </w:r>
            </w:ins>
            <w:r>
              <w:t>roduct/</w:t>
            </w:r>
            <w:ins w:id="686" w:author="DM" w:date="2012-07-30T08:55:00Z">
              <w:r w:rsidR="003A6515">
                <w:t>o</w:t>
              </w:r>
            </w:ins>
            <w:del w:id="687" w:author="DM" w:date="2012-07-30T08:55:00Z">
              <w:r w:rsidDel="003A6515">
                <w:delText>O</w:delText>
              </w:r>
            </w:del>
            <w:r>
              <w:t>utput efficiencies</w:t>
            </w:r>
          </w:p>
        </w:tc>
        <w:tc>
          <w:tcPr>
            <w:tcW w:w="5688" w:type="dxa"/>
          </w:tcPr>
          <w:p w:rsidR="00E34993" w:rsidRDefault="00D10D77" w:rsidP="00CC7AE3">
            <w:pPr>
              <w:pStyle w:val="TableEntry"/>
            </w:pPr>
            <w:r>
              <w:t>Market disparity</w:t>
            </w:r>
          </w:p>
        </w:tc>
      </w:tr>
      <w:tr w:rsidR="00E34993">
        <w:tc>
          <w:tcPr>
            <w:tcW w:w="5688" w:type="dxa"/>
          </w:tcPr>
          <w:p w:rsidR="00E34993" w:rsidRDefault="00D10D77" w:rsidP="003A6515">
            <w:pPr>
              <w:pStyle w:val="TableEntry"/>
            </w:pPr>
            <w:r>
              <w:t xml:space="preserve">Strong </w:t>
            </w:r>
            <w:ins w:id="688" w:author="DM" w:date="2012-07-30T08:55:00Z">
              <w:r w:rsidR="003A6515">
                <w:t>b</w:t>
              </w:r>
            </w:ins>
            <w:del w:id="689" w:author="DM" w:date="2012-07-30T08:55:00Z">
              <w:r w:rsidDel="003A6515">
                <w:delText>B</w:delText>
              </w:r>
            </w:del>
            <w:r>
              <w:t>alance sheet efficiencies</w:t>
            </w:r>
          </w:p>
        </w:tc>
        <w:tc>
          <w:tcPr>
            <w:tcW w:w="5688" w:type="dxa"/>
          </w:tcPr>
          <w:p w:rsidR="00E34993" w:rsidRDefault="00D10D77" w:rsidP="00CC7AE3">
            <w:pPr>
              <w:pStyle w:val="TableEntry"/>
            </w:pPr>
            <w:r>
              <w:t>Internalized equity</w:t>
            </w:r>
          </w:p>
        </w:tc>
      </w:tr>
      <w:tr w:rsidR="00E34993">
        <w:tc>
          <w:tcPr>
            <w:tcW w:w="5688" w:type="dxa"/>
          </w:tcPr>
          <w:p w:rsidR="00E34993" w:rsidRDefault="00D10D77" w:rsidP="00CC7AE3">
            <w:pPr>
              <w:pStyle w:val="TableEntry"/>
            </w:pPr>
            <w:r>
              <w:t>Client-focused measurements</w:t>
            </w:r>
          </w:p>
        </w:tc>
        <w:tc>
          <w:tcPr>
            <w:tcW w:w="5688" w:type="dxa"/>
          </w:tcPr>
          <w:p w:rsidR="00E34993" w:rsidRDefault="00D10D77" w:rsidP="00CC7AE3">
            <w:pPr>
              <w:pStyle w:val="TableEntry"/>
            </w:pPr>
            <w:r>
              <w:t>User-focused measurements</w:t>
            </w:r>
          </w:p>
        </w:tc>
      </w:tr>
    </w:tbl>
    <w:p w:rsidR="009340DD" w:rsidRPr="000D4A1B" w:rsidRDefault="009340DD" w:rsidP="00D10D77">
      <w:pPr>
        <w:pStyle w:val="Para"/>
      </w:pPr>
      <w:r w:rsidRPr="000D4A1B">
        <w:t>Many times, projects are decomposed to a point that the goals and objectives stated in the charter have a marginal impact (the project is barely unique)</w:t>
      </w:r>
      <w:r w:rsidR="00F56CFC">
        <w:t xml:space="preserve">. </w:t>
      </w:r>
      <w:r w:rsidRPr="000D4A1B">
        <w:t xml:space="preserve">Conversely, many projects are killed or simply fail and surpass any estimated costs and time objectives because they were </w:t>
      </w:r>
      <w:del w:id="690" w:author="DM" w:date="2012-07-30T08:56:00Z">
        <w:r w:rsidRPr="000D4A1B" w:rsidDel="003A6515">
          <w:delText xml:space="preserve">too </w:delText>
        </w:r>
      </w:del>
      <w:r w:rsidRPr="000D4A1B">
        <w:t>unique.</w:t>
      </w:r>
    </w:p>
    <w:p w:rsidR="009340DD" w:rsidRPr="000D4A1B" w:rsidRDefault="003A6515" w:rsidP="009C3984">
      <w:pPr>
        <w:pStyle w:val="Para"/>
      </w:pPr>
      <w:ins w:id="691" w:author="DM" w:date="2012-07-30T08:56:00Z">
        <w:r>
          <w:t xml:space="preserve">It would </w:t>
        </w:r>
        <w:r w:rsidRPr="000D4A1B">
          <w:t>be a huge benefit</w:t>
        </w:r>
        <w:r>
          <w:t xml:space="preserve"> for</w:t>
        </w:r>
      </w:ins>
      <w:del w:id="692" w:author="DM" w:date="2012-07-30T08:56:00Z">
        <w:r w:rsidR="009340DD" w:rsidRPr="000D4A1B" w:rsidDel="003A6515">
          <w:delText>As</w:delText>
        </w:r>
      </w:del>
      <w:r w:rsidR="009340DD" w:rsidRPr="000D4A1B">
        <w:t xml:space="preserve"> </w:t>
      </w:r>
      <w:del w:id="693" w:author="DM" w:date="2012-08-20T05:27:00Z">
        <w:r w:rsidR="009340DD" w:rsidRPr="000D4A1B" w:rsidDel="001841F1">
          <w:delText xml:space="preserve">a </w:delText>
        </w:r>
      </w:del>
      <w:r w:rsidR="009340DD" w:rsidRPr="000D4A1B">
        <w:t>decision</w:t>
      </w:r>
      <w:del w:id="694" w:author="DM" w:date="2012-07-30T08:56:00Z">
        <w:r w:rsidR="009340DD" w:rsidRPr="000D4A1B" w:rsidDel="003A6515">
          <w:delText>-</w:delText>
        </w:r>
      </w:del>
      <w:ins w:id="695" w:author="DM" w:date="2012-07-30T08:56:00Z">
        <w:r>
          <w:t xml:space="preserve"> </w:t>
        </w:r>
      </w:ins>
      <w:r w:rsidR="009340DD" w:rsidRPr="000D4A1B">
        <w:t>maker</w:t>
      </w:r>
      <w:ins w:id="696" w:author="DM" w:date="2012-07-30T08:56:00Z">
        <w:r>
          <w:t>s</w:t>
        </w:r>
      </w:ins>
      <w:r w:rsidR="009340DD" w:rsidRPr="000D4A1B">
        <w:t xml:space="preserve"> in </w:t>
      </w:r>
      <w:ins w:id="697" w:author="DM" w:date="2012-07-30T08:56:00Z">
        <w:r>
          <w:t>any size</w:t>
        </w:r>
      </w:ins>
      <w:del w:id="698" w:author="DM" w:date="2012-07-30T08:56:00Z">
        <w:r w:rsidR="009340DD" w:rsidRPr="000D4A1B" w:rsidDel="003A6515">
          <w:delText>a large</w:delText>
        </w:r>
        <w:r w:rsidR="00976689" w:rsidDel="003A6515">
          <w:delText>,</w:delText>
        </w:r>
        <w:r w:rsidR="009340DD" w:rsidRPr="000D4A1B" w:rsidDel="003A6515">
          <w:delText xml:space="preserve"> </w:delText>
        </w:r>
        <w:r w:rsidR="00976689" w:rsidDel="003A6515">
          <w:delText>small, or mid</w:delText>
        </w:r>
        <w:r w:rsidR="009340DD" w:rsidRPr="000D4A1B" w:rsidDel="003A6515">
          <w:delText xml:space="preserve">sized </w:delText>
        </w:r>
      </w:del>
      <w:ins w:id="699" w:author="DM" w:date="2012-07-30T08:57:00Z">
        <w:r>
          <w:t xml:space="preserve"> </w:t>
        </w:r>
      </w:ins>
      <w:r w:rsidR="009340DD" w:rsidRPr="000D4A1B">
        <w:t>organization</w:t>
      </w:r>
      <w:ins w:id="700" w:author="DM" w:date="2012-07-30T08:57:00Z">
        <w:r>
          <w:t xml:space="preserve"> </w:t>
        </w:r>
      </w:ins>
      <w:del w:id="701" w:author="DM" w:date="2012-07-30T08:56:00Z">
        <w:r w:rsidR="009340DD" w:rsidRPr="000D4A1B" w:rsidDel="003A6515">
          <w:delText>,</w:delText>
        </w:r>
      </w:del>
      <w:r w:rsidR="009340DD" w:rsidRPr="000D4A1B">
        <w:t xml:space="preserve"> </w:t>
      </w:r>
      <w:del w:id="702" w:author="DM" w:date="2012-07-30T08:56:00Z">
        <w:r w:rsidR="009340DD" w:rsidRPr="000D4A1B" w:rsidDel="003A6515">
          <w:delText>wouldn</w:delText>
        </w:r>
        <w:r w:rsidR="00824D35" w:rsidDel="003A6515">
          <w:delText>’</w:delText>
        </w:r>
        <w:r w:rsidR="009340DD" w:rsidRPr="000D4A1B" w:rsidDel="003A6515">
          <w:delText xml:space="preserve">t it be a huge benefit </w:delText>
        </w:r>
      </w:del>
      <w:r w:rsidR="009340DD" w:rsidRPr="000D4A1B">
        <w:t xml:space="preserve">to finally leverage technology that addresses the need </w:t>
      </w:r>
      <w:ins w:id="703" w:author="DM" w:date="2012-07-30T08:57:00Z">
        <w:r>
          <w:t>to</w:t>
        </w:r>
      </w:ins>
      <w:del w:id="704" w:author="DM" w:date="2012-07-30T08:57:00Z">
        <w:r w:rsidR="009340DD" w:rsidRPr="000D4A1B" w:rsidDel="003A6515">
          <w:delText>of</w:delText>
        </w:r>
      </w:del>
      <w:r w:rsidR="009340DD" w:rsidRPr="000D4A1B">
        <w:t xml:space="preserve"> us</w:t>
      </w:r>
      <w:ins w:id="705" w:author="DM" w:date="2012-07-30T08:57:00Z">
        <w:r>
          <w:t>e</w:t>
        </w:r>
      </w:ins>
      <w:del w:id="706" w:author="DM" w:date="2012-07-30T08:57:00Z">
        <w:r w:rsidR="009340DD" w:rsidRPr="000D4A1B" w:rsidDel="003A6515">
          <w:delText>ing</w:delText>
        </w:r>
      </w:del>
      <w:r w:rsidR="009340DD" w:rsidRPr="000D4A1B">
        <w:t xml:space="preserve"> diverse resources, budgets</w:t>
      </w:r>
      <w:ins w:id="707" w:author="DM" w:date="2012-07-30T08:57:00Z">
        <w:r>
          <w:t>,</w:t>
        </w:r>
      </w:ins>
      <w:r w:rsidR="009340DD" w:rsidRPr="000D4A1B">
        <w:t xml:space="preserve"> and requirements while maximizing the business </w:t>
      </w:r>
      <w:del w:id="708" w:author="DM" w:date="2012-07-30T07:44:00Z">
        <w:r w:rsidR="009340DD" w:rsidRPr="000D4A1B" w:rsidDel="00CD1B09">
          <w:delText>lifecycle</w:delText>
        </w:r>
      </w:del>
      <w:ins w:id="709" w:author="DM" w:date="2012-07-30T07:44:00Z">
        <w:r w:rsidR="00CD1B09">
          <w:t>life cycle</w:t>
        </w:r>
      </w:ins>
      <w:r w:rsidR="009340DD" w:rsidRPr="000D4A1B">
        <w:t>s</w:t>
      </w:r>
      <w:ins w:id="710" w:author="DM" w:date="2012-07-30T08:57:00Z">
        <w:r>
          <w:t>.</w:t>
        </w:r>
      </w:ins>
      <w:del w:id="711" w:author="DM" w:date="2012-07-30T08:57:00Z">
        <w:r w:rsidR="009340DD" w:rsidRPr="000D4A1B" w:rsidDel="003A6515">
          <w:delText>?</w:delText>
        </w:r>
      </w:del>
      <w:r w:rsidR="009340DD" w:rsidRPr="000D4A1B">
        <w:t xml:space="preserve"> Demand management</w:t>
      </w:r>
      <w:ins w:id="712" w:author="Tim Runcie" w:date="2012-09-10T08:01:00Z">
        <w:r w:rsidR="00A51A09">
          <w:t xml:space="preserve"> delivers this and </w:t>
        </w:r>
      </w:ins>
      <w:commentRangeStart w:id="713"/>
      <w:ins w:id="714" w:author="DM" w:date="2012-07-30T08:57:00Z">
        <w:r>
          <w:rPr>
            <w:rStyle w:val="QueryInline"/>
          </w:rPr>
          <w:t>[AU: does demand management do just that (what is discussed in first sentence)?</w:t>
        </w:r>
      </w:ins>
      <w:commentRangeEnd w:id="713"/>
      <w:r w:rsidR="00E65221">
        <w:rPr>
          <w:rStyle w:val="CommentReference"/>
          <w:rFonts w:asciiTheme="minorHAnsi" w:eastAsiaTheme="minorHAnsi" w:hAnsiTheme="minorHAnsi" w:cstheme="minorBidi"/>
          <w:snapToGrid/>
        </w:rPr>
        <w:commentReference w:id="713"/>
      </w:r>
      <w:ins w:id="715" w:author="DM" w:date="2012-07-30T08:57:00Z">
        <w:r>
          <w:rPr>
            <w:rStyle w:val="QueryInline"/>
          </w:rPr>
          <w:t>]</w:t>
        </w:r>
      </w:ins>
      <w:r w:rsidR="009340DD" w:rsidRPr="000D4A1B">
        <w:t xml:space="preserve"> is a part of PPM that is becoming known as unified </w:t>
      </w:r>
      <w:del w:id="716" w:author="DM" w:date="2012-08-20T05:24:00Z">
        <w:r w:rsidR="009340DD" w:rsidRPr="000D4A1B" w:rsidDel="00815370">
          <w:delText xml:space="preserve">project management </w:delText>
        </w:r>
      </w:del>
      <w:ins w:id="717" w:author="DM" w:date="2012-08-20T05:24:00Z">
        <w:r w:rsidR="00815370">
          <w:t>PM</w:t>
        </w:r>
      </w:ins>
      <w:ins w:id="718" w:author="DM" w:date="2012-08-20T05:28:00Z">
        <w:r w:rsidR="001841F1">
          <w:t>.</w:t>
        </w:r>
      </w:ins>
      <w:ins w:id="719" w:author="DM" w:date="2012-08-20T05:24:00Z">
        <w:r w:rsidR="00815370">
          <w:t xml:space="preserve"> </w:t>
        </w:r>
      </w:ins>
      <w:r w:rsidR="009340DD" w:rsidRPr="000D4A1B">
        <w:t>(</w:t>
      </w:r>
      <w:ins w:id="720" w:author="DM" w:date="2012-08-20T05:28:00Z">
        <w:r w:rsidR="001841F1">
          <w:t>S</w:t>
        </w:r>
      </w:ins>
      <w:ins w:id="721" w:author="DM" w:date="2012-07-30T08:57:00Z">
        <w:r>
          <w:t xml:space="preserve">ee </w:t>
        </w:r>
      </w:ins>
      <w:r w:rsidR="00470C47">
        <w:t>Figure 1</w:t>
      </w:r>
      <w:r w:rsidR="00C4217B">
        <w:t>.1</w:t>
      </w:r>
      <w:ins w:id="722" w:author="DM" w:date="2012-08-20T05:28:00Z">
        <w:r w:rsidR="001841F1">
          <w:t>.</w:t>
        </w:r>
      </w:ins>
      <w:r w:rsidR="009340DD" w:rsidRPr="000D4A1B">
        <w:t>)</w:t>
      </w:r>
      <w:del w:id="723" w:author="DM" w:date="2012-08-20T05:28:00Z">
        <w:r w:rsidR="00470C47" w:rsidDel="001841F1">
          <w:delText>.</w:delText>
        </w:r>
      </w:del>
      <w:r w:rsidR="004A6074" w:rsidRPr="000D4A1B">
        <w:t xml:space="preserve"> </w:t>
      </w:r>
    </w:p>
    <w:p w:rsidR="009340DD" w:rsidRDefault="009340DD" w:rsidP="004A6074">
      <w:pPr>
        <w:pStyle w:val="Slug"/>
        <w:rPr>
          <w:ins w:id="724" w:author="Odum, Amy - Hoboken" w:date="2012-07-24T14:55:00Z"/>
        </w:rPr>
      </w:pPr>
      <w:bookmarkStart w:id="725" w:name="_Ref258570079"/>
      <w:bookmarkStart w:id="726" w:name="_Toc258611694"/>
      <w:r w:rsidRPr="000D4A1B">
        <w:t>Figure</w:t>
      </w:r>
      <w:r w:rsidR="004A6074">
        <w:t xml:space="preserve"> </w:t>
      </w:r>
      <w:r w:rsidR="00470C47">
        <w:t>1</w:t>
      </w:r>
      <w:r w:rsidR="004A6074">
        <w:t>.1</w:t>
      </w:r>
      <w:del w:id="727" w:author="DM" w:date="2012-08-20T05:28:00Z">
        <w:r w:rsidRPr="000D4A1B" w:rsidDel="001841F1">
          <w:delText>:</w:delText>
        </w:r>
      </w:del>
      <w:r w:rsidRPr="000D4A1B">
        <w:t xml:space="preserve"> Example Unified Project Management and </w:t>
      </w:r>
      <w:del w:id="728" w:author="DM" w:date="2012-07-30T08:58:00Z">
        <w:r w:rsidRPr="000D4A1B" w:rsidDel="003A6515">
          <w:delText>r</w:delText>
        </w:r>
      </w:del>
      <w:ins w:id="729" w:author="DM" w:date="2012-07-30T08:58:00Z">
        <w:r w:rsidR="003A6515">
          <w:t>R</w:t>
        </w:r>
      </w:ins>
      <w:r w:rsidRPr="000D4A1B">
        <w:t xml:space="preserve">elated </w:t>
      </w:r>
      <w:del w:id="730" w:author="DM" w:date="2012-07-30T08:58:00Z">
        <w:r w:rsidRPr="000D4A1B" w:rsidDel="003A6515">
          <w:delText>s</w:delText>
        </w:r>
      </w:del>
      <w:ins w:id="731" w:author="DM" w:date="2012-07-30T08:58:00Z">
        <w:r w:rsidR="003A6515">
          <w:t>S</w:t>
        </w:r>
      </w:ins>
      <w:r w:rsidRPr="000D4A1B">
        <w:t xml:space="preserve">takeholder </w:t>
      </w:r>
      <w:del w:id="732" w:author="DM" w:date="2012-07-30T08:58:00Z">
        <w:r w:rsidRPr="000D4A1B" w:rsidDel="003A6515">
          <w:delText>c</w:delText>
        </w:r>
      </w:del>
      <w:ins w:id="733" w:author="DM" w:date="2012-07-30T08:58:00Z">
        <w:r w:rsidR="003A6515">
          <w:t>C</w:t>
        </w:r>
      </w:ins>
      <w:r w:rsidRPr="000D4A1B">
        <w:t>lasses</w:t>
      </w:r>
      <w:bookmarkEnd w:id="725"/>
      <w:bookmarkEnd w:id="726"/>
      <w:del w:id="734" w:author="Odum, Amy - Hoboken" w:date="2012-07-24T14:55:00Z">
        <w:r w:rsidR="007E2460" w:rsidDel="00824D35">
          <w:delText xml:space="preserve"> </w:delText>
        </w:r>
        <w:r w:rsidR="007E2460" w:rsidRPr="007E2460" w:rsidDel="00824D35">
          <w:rPr>
            <w:b w:val="0"/>
          </w:rPr>
          <w:delText>(</w:delText>
        </w:r>
        <w:r w:rsidR="007E2460" w:rsidDel="00824D35">
          <w:rPr>
            <w:b w:val="0"/>
          </w:rPr>
          <w:delText>Source: Advisicon</w:delText>
        </w:r>
        <w:r w:rsidR="007E2460" w:rsidRPr="007E2460" w:rsidDel="00824D35">
          <w:rPr>
            <w:b w:val="0"/>
          </w:rPr>
          <w:delText>)</w:delText>
        </w:r>
      </w:del>
      <w:r w:rsidR="004A6074">
        <w:tab/>
        <w:t>[</w:t>
      </w:r>
      <w:r w:rsidR="00920148">
        <w:t>01-01-e</w:t>
      </w:r>
      <w:r w:rsidR="004A6074" w:rsidRPr="004A6074">
        <w:t>xampleUnifiedProjectManagementAndRelatedStakeholderClasses.vsd</w:t>
      </w:r>
      <w:r w:rsidR="004A6074">
        <w:t>]</w:t>
      </w:r>
    </w:p>
    <w:p w:rsidR="00391A62" w:rsidRDefault="00824D35">
      <w:pPr>
        <w:pStyle w:val="FigureSource"/>
        <w:pPrChange w:id="735" w:author="Odum, Amy - Hoboken" w:date="2012-07-24T14:55:00Z">
          <w:pPr>
            <w:pStyle w:val="Slug"/>
          </w:pPr>
        </w:pPrChange>
      </w:pPr>
      <w:ins w:id="736" w:author="Odum, Amy - Hoboken" w:date="2012-07-24T14:55:00Z">
        <w:del w:id="737" w:author="DM" w:date="2012-07-30T08:58:00Z">
          <w:r w:rsidRPr="007E2460" w:rsidDel="003A6515">
            <w:delText>(</w:delText>
          </w:r>
        </w:del>
        <w:r>
          <w:t>Source: Advisicon</w:t>
        </w:r>
        <w:del w:id="738" w:author="DM" w:date="2012-07-30T08:58:00Z">
          <w:r w:rsidRPr="007E2460" w:rsidDel="003A6515">
            <w:delText>)</w:delText>
          </w:r>
        </w:del>
      </w:ins>
    </w:p>
    <w:p w:rsidR="009C3984" w:rsidRDefault="00274B23" w:rsidP="00AB6FB8">
      <w:pPr>
        <w:pStyle w:val="H2"/>
        <w:rPr>
          <w:rFonts w:cstheme="minorHAnsi"/>
        </w:rPr>
      </w:pPr>
      <w:r>
        <w:t xml:space="preserve">Aligning Project with Business </w:t>
      </w:r>
      <w:del w:id="739" w:author="DM" w:date="2012-07-30T07:44:00Z">
        <w:r w:rsidDel="00CD1B09">
          <w:delText>L</w:delText>
        </w:r>
        <w:r w:rsidR="009340DD" w:rsidRPr="000D4A1B" w:rsidDel="00CD1B09">
          <w:delText>ifecycle</w:delText>
        </w:r>
      </w:del>
      <w:ins w:id="740" w:author="DM" w:date="2012-07-30T07:44:00Z">
        <w:r w:rsidR="00CD1B09">
          <w:t xml:space="preserve">Life </w:t>
        </w:r>
      </w:ins>
      <w:ins w:id="741" w:author="DM" w:date="2012-07-30T08:58:00Z">
        <w:r w:rsidR="003A6515">
          <w:t>C</w:t>
        </w:r>
      </w:ins>
      <w:ins w:id="742" w:author="DM" w:date="2012-07-30T07:44:00Z">
        <w:r w:rsidR="00CD1B09">
          <w:t>ycle</w:t>
        </w:r>
      </w:ins>
      <w:r w:rsidR="009340DD" w:rsidRPr="000D4A1B">
        <w:t>s</w:t>
      </w:r>
      <w:bookmarkStart w:id="743" w:name="_Toc258834930"/>
    </w:p>
    <w:p w:rsidR="009C3984" w:rsidRDefault="00A53A38" w:rsidP="00D90BCD">
      <w:pPr>
        <w:pStyle w:val="Para"/>
        <w:rPr>
          <w:rFonts w:cstheme="minorHAnsi"/>
        </w:rPr>
      </w:pPr>
      <w:r>
        <w:t>“</w:t>
      </w:r>
      <w:r w:rsidR="009340DD" w:rsidRPr="000D4A1B">
        <w:t>I don</w:t>
      </w:r>
      <w:r w:rsidR="00824D35">
        <w:t>’</w:t>
      </w:r>
      <w:r w:rsidR="009340DD" w:rsidRPr="000D4A1B">
        <w:t>t understand, why aren</w:t>
      </w:r>
      <w:r w:rsidR="00824D35">
        <w:t>’</w:t>
      </w:r>
      <w:r w:rsidR="009340DD" w:rsidRPr="000D4A1B">
        <w:t>t these projects delivering as they promised?</w:t>
      </w:r>
      <w:r>
        <w:t>”</w:t>
      </w:r>
    </w:p>
    <w:p w:rsidR="009C3984" w:rsidRDefault="009340DD" w:rsidP="00D90BCD">
      <w:pPr>
        <w:pStyle w:val="Para"/>
        <w:rPr>
          <w:rFonts w:cstheme="minorHAnsi"/>
        </w:rPr>
      </w:pPr>
      <w:r w:rsidRPr="000D4A1B">
        <w:t>This familiar cry has been heard from business leaders and project manager</w:t>
      </w:r>
      <w:ins w:id="744" w:author="DM" w:date="2012-08-17T13:29:00Z">
        <w:r w:rsidR="00EA1F7A">
          <w:t>s</w:t>
        </w:r>
      </w:ins>
      <w:del w:id="745" w:author="DM" w:date="2012-08-05T16:51:00Z">
        <w:r w:rsidRPr="000D4A1B" w:rsidDel="007E6F49">
          <w:delText>s</w:delText>
        </w:r>
      </w:del>
      <w:r w:rsidRPr="000D4A1B">
        <w:t xml:space="preserve"> for some time now. Thousands of books and articles offer answers to this question, but the frustration continues. </w:t>
      </w:r>
      <w:r w:rsidR="00274B23">
        <w:t>One</w:t>
      </w:r>
      <w:r w:rsidRPr="000D4A1B">
        <w:t xml:space="preserve"> idea that is gaining ever more traction in answering this question </w:t>
      </w:r>
      <w:r w:rsidR="00274B23">
        <w:t>is P</w:t>
      </w:r>
      <w:ins w:id="746" w:author="DM" w:date="2012-07-30T08:58:00Z">
        <w:r w:rsidR="00EC51FF">
          <w:t>PM</w:t>
        </w:r>
      </w:ins>
      <w:del w:id="747" w:author="DM" w:date="2012-07-30T08:58:00Z">
        <w:r w:rsidR="00274B23" w:rsidDel="00EC51FF">
          <w:delText>roject Portfolio Management</w:delText>
        </w:r>
      </w:del>
      <w:r w:rsidR="00274B23">
        <w:t xml:space="preserve">: </w:t>
      </w:r>
      <w:r w:rsidRPr="000D4A1B">
        <w:t>the concept of focusing on the selection and management of a set of projects to meet specific business objectives. But when business leaders and project managers review th</w:t>
      </w:r>
      <w:ins w:id="748" w:author="DM" w:date="2012-07-30T08:58:00Z">
        <w:r w:rsidR="00EC51FF">
          <w:t>e</w:t>
        </w:r>
      </w:ins>
      <w:del w:id="749" w:author="DM" w:date="2012-07-30T08:58:00Z">
        <w:r w:rsidRPr="000D4A1B" w:rsidDel="00EC51FF">
          <w:delText>is</w:delText>
        </w:r>
      </w:del>
      <w:r w:rsidRPr="000D4A1B">
        <w:t xml:space="preserve"> concept of PPM, their response</w:t>
      </w:r>
      <w:r w:rsidR="009C3984">
        <w:t xml:space="preserve"> </w:t>
      </w:r>
      <w:r w:rsidR="009C3984">
        <w:rPr>
          <w:rFonts w:cstheme="minorHAnsi"/>
        </w:rPr>
        <w:t>is often</w:t>
      </w:r>
      <w:r w:rsidR="00274B23">
        <w:rPr>
          <w:rFonts w:cstheme="minorHAnsi"/>
        </w:rPr>
        <w:t xml:space="preserve"> </w:t>
      </w:r>
      <w:r w:rsidR="00A53A38">
        <w:t>“</w:t>
      </w:r>
      <w:r w:rsidRPr="000D4A1B">
        <w:t>This portfolio management stuff sounds way too simple. It just can</w:t>
      </w:r>
      <w:r w:rsidR="00824D35">
        <w:t>’</w:t>
      </w:r>
      <w:r w:rsidRPr="000D4A1B">
        <w:t>t be the answer!</w:t>
      </w:r>
      <w:r w:rsidR="00A53A38">
        <w:t>”</w:t>
      </w:r>
    </w:p>
    <w:p w:rsidR="009340DD" w:rsidRPr="000D4A1B" w:rsidRDefault="009340DD" w:rsidP="009C3984">
      <w:pPr>
        <w:pStyle w:val="Para"/>
      </w:pPr>
      <w:r w:rsidRPr="000D4A1B">
        <w:t>However, this response itself begs a question. If PPM is so simple and self-evident, why does it have such limited traction in organizations that are apparently so in need of its help? The logic of simply reviewing all projects under</w:t>
      </w:r>
      <w:ins w:id="750" w:author="DM" w:date="2012-07-30T08:58:00Z">
        <w:r w:rsidR="00EC51FF">
          <w:t xml:space="preserve"> </w:t>
        </w:r>
      </w:ins>
      <w:r w:rsidRPr="000D4A1B">
        <w:t>way in an organization</w:t>
      </w:r>
      <w:ins w:id="751" w:author="DM" w:date="2012-07-30T08:59:00Z">
        <w:r w:rsidR="00EC51FF">
          <w:t xml:space="preserve"> and</w:t>
        </w:r>
      </w:ins>
      <w:del w:id="752" w:author="DM" w:date="2012-07-30T08:59:00Z">
        <w:r w:rsidRPr="000D4A1B" w:rsidDel="00EC51FF">
          <w:delText>,</w:delText>
        </w:r>
      </w:del>
      <w:r w:rsidRPr="000D4A1B">
        <w:t xml:space="preserve"> making sure they meet business needs, align with strategy, and provide real value does seem self-evident. Practice and observation tell us that</w:t>
      </w:r>
      <w:ins w:id="753" w:author="DM" w:date="2012-07-30T08:59:00Z">
        <w:r w:rsidR="00EC51FF">
          <w:t>,</w:t>
        </w:r>
      </w:ins>
      <w:r w:rsidRPr="000D4A1B">
        <w:t xml:space="preserve"> </w:t>
      </w:r>
      <w:ins w:id="754" w:author="DM" w:date="2012-07-30T08:59:00Z">
        <w:r w:rsidR="00EC51FF" w:rsidRPr="000D4A1B">
          <w:t>when properly implemented</w:t>
        </w:r>
        <w:r w:rsidR="00EC51FF">
          <w:t>,</w:t>
        </w:r>
        <w:r w:rsidR="00EC51FF" w:rsidRPr="000D4A1B">
          <w:t xml:space="preserve"> </w:t>
        </w:r>
      </w:ins>
      <w:r w:rsidRPr="000D4A1B">
        <w:t>PPM does work</w:t>
      </w:r>
      <w:del w:id="755" w:author="DM" w:date="2012-07-30T08:59:00Z">
        <w:r w:rsidRPr="000D4A1B" w:rsidDel="00EC51FF">
          <w:delText>, when properly implemented</w:delText>
        </w:r>
      </w:del>
      <w:r w:rsidRPr="000D4A1B">
        <w:t xml:space="preserve">. Unfortunately, our experience </w:t>
      </w:r>
      <w:r w:rsidR="00274B23">
        <w:t xml:space="preserve">also </w:t>
      </w:r>
      <w:r w:rsidRPr="000D4A1B">
        <w:t>tells us that a lot of the time</w:t>
      </w:r>
      <w:ins w:id="756" w:author="DM" w:date="2012-07-30T08:59:00Z">
        <w:r w:rsidR="00EC51FF">
          <w:t>,</w:t>
        </w:r>
      </w:ins>
      <w:r w:rsidRPr="000D4A1B">
        <w:t xml:space="preserve"> </w:t>
      </w:r>
      <w:del w:id="757" w:author="DM" w:date="2012-07-30T08:59:00Z">
        <w:r w:rsidRPr="000D4A1B" w:rsidDel="00EC51FF">
          <w:delText>it</w:delText>
        </w:r>
        <w:r w:rsidR="00585544" w:rsidDel="00EC51FF">
          <w:delText xml:space="preserve"> i</w:delText>
        </w:r>
        <w:r w:rsidRPr="000D4A1B" w:rsidDel="00EC51FF">
          <w:delText xml:space="preserve">s </w:delText>
        </w:r>
      </w:del>
      <w:r w:rsidRPr="000D4A1B">
        <w:t xml:space="preserve">the implementation of PPM </w:t>
      </w:r>
      <w:del w:id="758" w:author="DM" w:date="2012-07-30T08:59:00Z">
        <w:r w:rsidRPr="000D4A1B" w:rsidDel="00EC51FF">
          <w:delText xml:space="preserve">that </w:delText>
        </w:r>
      </w:del>
      <w:r w:rsidRPr="000D4A1B">
        <w:t>leaves much to be desired</w:t>
      </w:r>
      <w:ins w:id="759" w:author="DM" w:date="2012-07-30T08:59:00Z">
        <w:r w:rsidR="00EC51FF">
          <w:t>,</w:t>
        </w:r>
      </w:ins>
      <w:r w:rsidRPr="000D4A1B">
        <w:t xml:space="preserve"> and results in responses such as:</w:t>
      </w:r>
    </w:p>
    <w:p w:rsidR="009340DD" w:rsidRPr="000D4A1B" w:rsidRDefault="00A53A38" w:rsidP="00274B23">
      <w:pPr>
        <w:pStyle w:val="ListBulleted"/>
      </w:pPr>
      <w:r>
        <w:t>“</w:t>
      </w:r>
      <w:r w:rsidR="009340DD" w:rsidRPr="000D4A1B">
        <w:t>This process is too complex.</w:t>
      </w:r>
      <w:r>
        <w:t>”</w:t>
      </w:r>
    </w:p>
    <w:p w:rsidR="009340DD" w:rsidRPr="000D4A1B" w:rsidRDefault="00A53A38" w:rsidP="00274B23">
      <w:pPr>
        <w:pStyle w:val="ListBulleted"/>
      </w:pPr>
      <w:r>
        <w:t>“</w:t>
      </w:r>
      <w:r w:rsidR="009340DD" w:rsidRPr="000D4A1B">
        <w:t>We don</w:t>
      </w:r>
      <w:r w:rsidR="00824D35">
        <w:t>’</w:t>
      </w:r>
      <w:r w:rsidR="009340DD" w:rsidRPr="000D4A1B">
        <w:t>t have time to go throu</w:t>
      </w:r>
      <w:r w:rsidR="00274B23">
        <w:t>gh all this business case stuff;</w:t>
      </w:r>
      <w:r w:rsidR="009340DD" w:rsidRPr="000D4A1B">
        <w:t xml:space="preserve"> we need to get to work!</w:t>
      </w:r>
      <w:r>
        <w:t>”</w:t>
      </w:r>
    </w:p>
    <w:p w:rsidR="009340DD" w:rsidRPr="00D90BCD" w:rsidRDefault="00A53A38" w:rsidP="00274B23">
      <w:pPr>
        <w:pStyle w:val="ListBulleted"/>
        <w:rPr>
          <w:rFonts w:cstheme="minorHAnsi"/>
        </w:rPr>
      </w:pPr>
      <w:r>
        <w:t>“</w:t>
      </w:r>
      <w:r w:rsidR="009340DD" w:rsidRPr="000D4A1B">
        <w:t>This process is really needed for our organization</w:t>
      </w:r>
      <w:r w:rsidR="00824D35">
        <w:t>’</w:t>
      </w:r>
      <w:r w:rsidR="009340DD" w:rsidRPr="000D4A1B">
        <w:t>s business projects, but mine are different and don</w:t>
      </w:r>
      <w:r w:rsidR="00824D35">
        <w:t>’</w:t>
      </w:r>
      <w:r w:rsidR="009340DD" w:rsidRPr="000D4A1B">
        <w:t>t need to go through all those steps.</w:t>
      </w:r>
      <w:r>
        <w:t>”</w:t>
      </w:r>
    </w:p>
    <w:p w:rsidR="00B51427" w:rsidRDefault="009340DD" w:rsidP="00D90BCD">
      <w:pPr>
        <w:pStyle w:val="Para"/>
      </w:pPr>
      <w:r w:rsidRPr="000D4A1B">
        <w:t>Apparently PPM isn</w:t>
      </w:r>
      <w:r w:rsidR="00824D35">
        <w:t>’</w:t>
      </w:r>
      <w:r w:rsidRPr="000D4A1B">
        <w:t xml:space="preserve">t so self-evident after all. So what do we do? Business leaders want the business to be successful. They want sound business processes they can depend </w:t>
      </w:r>
      <w:del w:id="760" w:author="DM" w:date="2012-07-30T09:02:00Z">
        <w:r w:rsidRPr="000D4A1B" w:rsidDel="00CB382B">
          <w:delText>up</w:delText>
        </w:r>
      </w:del>
      <w:r w:rsidRPr="000D4A1B">
        <w:t xml:space="preserve">on. Project managers want their projects to be successful, so the company will be successful. </w:t>
      </w:r>
      <w:del w:id="761" w:author="DM" w:date="2012-08-20T05:28:00Z">
        <w:r w:rsidRPr="000D4A1B" w:rsidDel="001841F1">
          <w:delText>So i</w:delText>
        </w:r>
      </w:del>
      <w:ins w:id="762" w:author="DM" w:date="2012-08-20T05:28:00Z">
        <w:r w:rsidR="001841F1">
          <w:t>I</w:t>
        </w:r>
      </w:ins>
      <w:r w:rsidRPr="000D4A1B">
        <w:t>t sounds like we</w:t>
      </w:r>
      <w:r w:rsidR="00824D35">
        <w:t>’</w:t>
      </w:r>
      <w:r w:rsidRPr="000D4A1B">
        <w:t>re all on the same page, right? Wrong. Here</w:t>
      </w:r>
      <w:r w:rsidR="00824D35">
        <w:t>’</w:t>
      </w:r>
      <w:r w:rsidRPr="000D4A1B">
        <w:t xml:space="preserve">s where the age-old dilemma rears its ugly head for </w:t>
      </w:r>
      <w:del w:id="763" w:author="DM" w:date="2012-07-30T09:02:00Z">
        <w:r w:rsidRPr="000D4A1B" w:rsidDel="00CB382B">
          <w:delText xml:space="preserve">the </w:delText>
        </w:r>
      </w:del>
      <w:r w:rsidRPr="000D4A1B">
        <w:t>business leader</w:t>
      </w:r>
      <w:ins w:id="764" w:author="DM" w:date="2012-07-30T09:02:00Z">
        <w:r w:rsidR="00CB382B">
          <w:t>s</w:t>
        </w:r>
      </w:ins>
      <w:r w:rsidRPr="000D4A1B">
        <w:t xml:space="preserve"> and project manager</w:t>
      </w:r>
      <w:ins w:id="765" w:author="DM" w:date="2012-07-30T09:02:00Z">
        <w:r w:rsidR="00CB382B">
          <w:t>s</w:t>
        </w:r>
      </w:ins>
      <w:r w:rsidRPr="000D4A1B">
        <w:t xml:space="preserve"> alike</w:t>
      </w:r>
      <w:r w:rsidR="00274B23">
        <w:t xml:space="preserve">: </w:t>
      </w:r>
      <w:del w:id="766" w:author="DM" w:date="2012-07-30T09:02:00Z">
        <w:r w:rsidRPr="000D4A1B" w:rsidDel="00CB382B">
          <w:delText>t</w:delText>
        </w:r>
      </w:del>
      <w:ins w:id="767" w:author="DM" w:date="2012-07-30T09:02:00Z">
        <w:r w:rsidR="00CB382B">
          <w:t>T</w:t>
        </w:r>
      </w:ins>
      <w:r w:rsidRPr="000D4A1B">
        <w:t>here are limited resources, lots of ideas and projects, only so much time in a day</w:t>
      </w:r>
      <w:ins w:id="768" w:author="DM" w:date="2012-07-30T09:02:00Z">
        <w:r w:rsidR="00CB382B">
          <w:t>,</w:t>
        </w:r>
      </w:ins>
      <w:r w:rsidRPr="000D4A1B">
        <w:t xml:space="preserve"> and</w:t>
      </w:r>
      <w:ins w:id="769" w:author="DM" w:date="2012-07-30T09:02:00Z">
        <w:r w:rsidR="00CB382B">
          <w:t xml:space="preserve"> . . .</w:t>
        </w:r>
      </w:ins>
      <w:del w:id="770" w:author="DM" w:date="2012-07-30T09:02:00Z">
        <w:r w:rsidR="00274B23" w:rsidDel="00CB382B">
          <w:delText>…</w:delText>
        </w:r>
      </w:del>
      <w:r w:rsidRPr="000D4A1B">
        <w:t xml:space="preserve"> oh yes, things keep changing</w:t>
      </w:r>
      <w:r w:rsidR="00F56CFC">
        <w:t xml:space="preserve">. </w:t>
      </w:r>
      <w:r w:rsidRPr="000D4A1B">
        <w:t xml:space="preserve">This is when it becomes important for us to </w:t>
      </w:r>
      <w:r w:rsidR="00B51427">
        <w:t>be able to make tough decisions.</w:t>
      </w:r>
      <w:r w:rsidRPr="000D4A1B">
        <w:t xml:space="preserve"> </w:t>
      </w:r>
    </w:p>
    <w:p w:rsidR="00B51427" w:rsidRDefault="00CB382B" w:rsidP="00D90BCD">
      <w:pPr>
        <w:pStyle w:val="Para"/>
      </w:pPr>
      <w:ins w:id="771" w:author="DM" w:date="2012-07-30T09:03:00Z">
        <w:r>
          <w:t>To be successful, w</w:t>
        </w:r>
      </w:ins>
      <w:del w:id="772" w:author="DM" w:date="2012-07-30T09:03:00Z">
        <w:r w:rsidR="00B51427" w:rsidDel="00CB382B">
          <w:delText>W</w:delText>
        </w:r>
      </w:del>
      <w:r w:rsidR="009340DD" w:rsidRPr="000D4A1B">
        <w:t>hich projects do we invest in (and over what time</w:t>
      </w:r>
      <w:ins w:id="773" w:author="DM" w:date="2012-07-30T09:03:00Z">
        <w:r>
          <w:t xml:space="preserve"> </w:t>
        </w:r>
      </w:ins>
      <w:r w:rsidR="009340DD" w:rsidRPr="000D4A1B">
        <w:t>frame)</w:t>
      </w:r>
      <w:del w:id="774" w:author="DM" w:date="2012-08-20T05:29:00Z">
        <w:r w:rsidR="009340DD" w:rsidRPr="000D4A1B" w:rsidDel="001841F1">
          <w:delText xml:space="preserve"> </w:delText>
        </w:r>
      </w:del>
      <w:del w:id="775" w:author="DM" w:date="2012-07-30T09:03:00Z">
        <w:r w:rsidR="009340DD" w:rsidRPr="000D4A1B" w:rsidDel="00CB382B">
          <w:delText>to be successful</w:delText>
        </w:r>
      </w:del>
      <w:r w:rsidR="009340DD" w:rsidRPr="000D4A1B">
        <w:t xml:space="preserve">? </w:t>
      </w:r>
      <w:ins w:id="776" w:author="DM" w:date="2012-07-30T09:03:00Z">
        <w:r>
          <w:t>We need</w:t>
        </w:r>
      </w:ins>
      <w:del w:id="777" w:author="DM" w:date="2012-07-30T09:03:00Z">
        <w:r w:rsidR="009340DD" w:rsidRPr="000D4A1B" w:rsidDel="00CB382B">
          <w:delText>This requires</w:delText>
        </w:r>
      </w:del>
      <w:r w:rsidR="009340DD" w:rsidRPr="000D4A1B">
        <w:t xml:space="preserve"> good facts to make the right decisions. We </w:t>
      </w:r>
      <w:ins w:id="778" w:author="DM" w:date="2012-07-30T09:04:00Z">
        <w:r w:rsidRPr="000D4A1B">
          <w:t>busine</w:t>
        </w:r>
        <w:r>
          <w:t xml:space="preserve">ss leaders and </w:t>
        </w:r>
      </w:ins>
      <w:ins w:id="779" w:author="DM" w:date="2012-08-17T13:30:00Z">
        <w:r w:rsidR="00EA1F7A">
          <w:t>project managers</w:t>
        </w:r>
      </w:ins>
      <w:ins w:id="780" w:author="DM" w:date="2012-07-30T09:04:00Z">
        <w:r w:rsidRPr="000D4A1B">
          <w:t xml:space="preserve"> </w:t>
        </w:r>
      </w:ins>
      <w:r w:rsidR="009340DD" w:rsidRPr="000D4A1B">
        <w:t xml:space="preserve">need to be able to examine the facts when changes and issues arise that require a decision be made and acted </w:t>
      </w:r>
      <w:del w:id="781" w:author="DM" w:date="2012-07-30T09:03:00Z">
        <w:r w:rsidR="009340DD" w:rsidRPr="000D4A1B" w:rsidDel="00CB382B">
          <w:delText>up</w:delText>
        </w:r>
      </w:del>
      <w:r w:rsidR="009340DD" w:rsidRPr="000D4A1B">
        <w:t xml:space="preserve">on. And </w:t>
      </w:r>
      <w:ins w:id="782" w:author="DM" w:date="2012-07-30T09:04:00Z">
        <w:r>
          <w:t xml:space="preserve">we </w:t>
        </w:r>
      </w:ins>
      <w:ins w:id="783" w:author="DM" w:date="2012-07-30T09:03:00Z">
        <w:r>
          <w:t xml:space="preserve">need to </w:t>
        </w:r>
      </w:ins>
      <w:del w:id="784" w:author="DM" w:date="2012-07-30T09:03:00Z">
        <w:r w:rsidR="009340DD" w:rsidRPr="000D4A1B" w:rsidDel="00CB382B">
          <w:delText xml:space="preserve">these facts need to be </w:delText>
        </w:r>
      </w:del>
      <w:r w:rsidR="009340DD" w:rsidRPr="000D4A1B">
        <w:t>weigh</w:t>
      </w:r>
      <w:del w:id="785" w:author="DM" w:date="2012-07-30T09:03:00Z">
        <w:r w:rsidR="009340DD" w:rsidRPr="000D4A1B" w:rsidDel="00CB382B">
          <w:delText>ed</w:delText>
        </w:r>
      </w:del>
      <w:r w:rsidR="009340DD" w:rsidRPr="000D4A1B">
        <w:t xml:space="preserve"> </w:t>
      </w:r>
      <w:ins w:id="786" w:author="DM" w:date="2012-07-30T09:03:00Z">
        <w:r>
          <w:t xml:space="preserve">these facts </w:t>
        </w:r>
      </w:ins>
      <w:r w:rsidR="009340DD" w:rsidRPr="000D4A1B">
        <w:t xml:space="preserve">against our gut feel for the situation (sometimes called </w:t>
      </w:r>
      <w:del w:id="787" w:author="DM" w:date="2012-07-30T09:03:00Z">
        <w:r w:rsidR="00A53A38" w:rsidDel="00CB382B">
          <w:delText>“</w:delText>
        </w:r>
      </w:del>
      <w:r w:rsidR="009340DD" w:rsidRPr="000D4A1B">
        <w:t>experience</w:t>
      </w:r>
      <w:del w:id="788" w:author="DM" w:date="2012-07-30T09:03:00Z">
        <w:r w:rsidR="00A53A38" w:rsidDel="00CB382B">
          <w:delText>”</w:delText>
        </w:r>
      </w:del>
      <w:r w:rsidR="009340DD" w:rsidRPr="000D4A1B">
        <w:t>)</w:t>
      </w:r>
      <w:r w:rsidR="00B51427">
        <w:t xml:space="preserve"> </w:t>
      </w:r>
      <w:r w:rsidR="009340DD" w:rsidRPr="000D4A1B">
        <w:t>by</w:t>
      </w:r>
      <w:del w:id="789" w:author="DM" w:date="2012-07-30T09:04:00Z">
        <w:r w:rsidR="009340DD" w:rsidRPr="000D4A1B" w:rsidDel="00CB382B">
          <w:delText xml:space="preserve"> both busine</w:delText>
        </w:r>
        <w:r w:rsidR="00B51427" w:rsidDel="00CB382B">
          <w:delText>ss leaders and project managers</w:delText>
        </w:r>
      </w:del>
      <w:r w:rsidR="00B51427">
        <w:t>. T</w:t>
      </w:r>
      <w:r w:rsidR="009340DD" w:rsidRPr="000D4A1B">
        <w:t xml:space="preserve">hen </w:t>
      </w:r>
      <w:ins w:id="790" w:author="DM" w:date="2012-07-30T09:04:00Z">
        <w:r>
          <w:t xml:space="preserve">we must make </w:t>
        </w:r>
      </w:ins>
      <w:r w:rsidR="009340DD" w:rsidRPr="000D4A1B">
        <w:t>a decision</w:t>
      </w:r>
      <w:del w:id="791" w:author="DM" w:date="2012-07-30T09:04:00Z">
        <w:r w:rsidR="009340DD" w:rsidRPr="000D4A1B" w:rsidDel="00CB382B">
          <w:delText xml:space="preserve"> </w:delText>
        </w:r>
        <w:r w:rsidR="00B51427" w:rsidDel="00CB382B">
          <w:delText xml:space="preserve">needs to be </w:delText>
        </w:r>
        <w:r w:rsidR="009340DD" w:rsidRPr="000D4A1B" w:rsidDel="00CB382B">
          <w:delText>made</w:delText>
        </w:r>
      </w:del>
      <w:r w:rsidR="009340DD" w:rsidRPr="000D4A1B">
        <w:t xml:space="preserve">. </w:t>
      </w:r>
    </w:p>
    <w:p w:rsidR="009340DD" w:rsidRPr="000D4A1B" w:rsidRDefault="009340DD" w:rsidP="00D90BCD">
      <w:pPr>
        <w:pStyle w:val="Para"/>
        <w:rPr>
          <w:rFonts w:cstheme="minorHAnsi"/>
        </w:rPr>
      </w:pPr>
      <w:r w:rsidRPr="000D4A1B">
        <w:t>Th</w:t>
      </w:r>
      <w:del w:id="792" w:author="Jeff Jacobson" w:date="2012-08-27T17:10:00Z">
        <w:r w:rsidRPr="000D4A1B" w:rsidDel="00CF191A">
          <w:delText>is, too</w:delText>
        </w:r>
      </w:del>
      <w:proofErr w:type="gramStart"/>
      <w:ins w:id="793" w:author="Jeff Jacobson" w:date="2012-08-27T17:10:00Z">
        <w:r w:rsidR="00CF191A">
          <w:t>ese</w:t>
        </w:r>
        <w:proofErr w:type="gramEnd"/>
        <w:r w:rsidR="00CF191A">
          <w:t xml:space="preserve"> needs</w:t>
        </w:r>
      </w:ins>
      <w:ins w:id="794" w:author="DM" w:date="2012-07-30T09:04:00Z">
        <w:del w:id="795" w:author="Jeff Jacobson" w:date="2012-08-27T17:10:00Z">
          <w:r w:rsidR="00CB382B" w:rsidDel="00CF191A">
            <w:rPr>
              <w:rStyle w:val="QueryInline"/>
            </w:rPr>
            <w:delText>[AU: to what are you referring?]</w:delText>
          </w:r>
        </w:del>
      </w:ins>
      <w:del w:id="796" w:author="Jeff Jacobson" w:date="2012-08-27T17:10:00Z">
        <w:r w:rsidRPr="000D4A1B" w:rsidDel="00CF191A">
          <w:delText>,</w:delText>
        </w:r>
      </w:del>
      <w:r w:rsidRPr="000D4A1B">
        <w:t xml:space="preserve"> may seem to be self-evident, but </w:t>
      </w:r>
      <w:del w:id="797" w:author="Jeff Jacobson" w:date="2012-08-27T17:11:00Z">
        <w:r w:rsidRPr="000D4A1B" w:rsidDel="00CF191A">
          <w:delText>is it</w:delText>
        </w:r>
      </w:del>
      <w:ins w:id="798" w:author="Jeff Jacobson" w:date="2012-08-27T17:11:00Z">
        <w:r w:rsidR="00CF191A">
          <w:t>are they</w:t>
        </w:r>
      </w:ins>
      <w:r w:rsidRPr="000D4A1B">
        <w:t xml:space="preserve"> really?</w:t>
      </w:r>
      <w:del w:id="799" w:author="DM" w:date="2012-07-30T09:05:00Z">
        <w:r w:rsidRPr="000D4A1B" w:rsidDel="0095269F">
          <w:delText xml:space="preserve"> So,</w:delText>
        </w:r>
      </w:del>
      <w:r w:rsidRPr="000D4A1B">
        <w:t xml:space="preserve"> </w:t>
      </w:r>
      <w:ins w:id="800" w:author="DM" w:date="2012-07-30T09:05:00Z">
        <w:r w:rsidR="0095269F">
          <w:t>H</w:t>
        </w:r>
      </w:ins>
      <w:del w:id="801" w:author="DM" w:date="2012-07-30T09:05:00Z">
        <w:r w:rsidRPr="000D4A1B" w:rsidDel="0095269F">
          <w:delText>h</w:delText>
        </w:r>
      </w:del>
      <w:r w:rsidRPr="000D4A1B">
        <w:t>ow do we get the facts and data we need? And how do we know we</w:t>
      </w:r>
      <w:r w:rsidR="00824D35">
        <w:t>’</w:t>
      </w:r>
      <w:r w:rsidRPr="000D4A1B">
        <w:t>re making the right decisions</w:t>
      </w:r>
      <w:r w:rsidR="00E57CC5">
        <w:t xml:space="preserve">? </w:t>
      </w:r>
      <w:r w:rsidRPr="000D4A1B">
        <w:t>This is where the power of PPM comes into the picture. PPM forces us to think strategically: what we want our organizations to be</w:t>
      </w:r>
      <w:del w:id="802" w:author="DM" w:date="2012-07-30T09:05:00Z">
        <w:r w:rsidRPr="000D4A1B" w:rsidDel="0095269F">
          <w:delText>,</w:delText>
        </w:r>
      </w:del>
      <w:r w:rsidRPr="000D4A1B">
        <w:t xml:space="preserve"> and what we should be doing to get there. </w:t>
      </w:r>
      <w:commentRangeStart w:id="803"/>
      <w:del w:id="804" w:author="Tim Runcie" w:date="2012-09-10T08:03:00Z">
        <w:r w:rsidRPr="000D4A1B" w:rsidDel="009613F9">
          <w:delText>But it</w:delText>
        </w:r>
        <w:r w:rsidR="00824D35" w:rsidDel="009613F9">
          <w:delText>’</w:delText>
        </w:r>
        <w:r w:rsidRPr="000D4A1B" w:rsidDel="009613F9">
          <w:delText>s not an easy fix</w:delText>
        </w:r>
        <w:commentRangeEnd w:id="803"/>
        <w:r w:rsidR="009613F9" w:rsidDel="009613F9">
          <w:rPr>
            <w:rStyle w:val="CommentReference"/>
            <w:rFonts w:asciiTheme="minorHAnsi" w:eastAsiaTheme="minorHAnsi" w:hAnsiTheme="minorHAnsi" w:cstheme="minorBidi"/>
            <w:snapToGrid/>
          </w:rPr>
          <w:commentReference w:id="803"/>
        </w:r>
      </w:del>
      <w:ins w:id="805" w:author="Tim Runcie" w:date="2012-09-10T08:03:00Z">
        <w:r w:rsidR="009613F9">
          <w:t>However, it isn’t just a simple proposition to turn on, or to just install</w:t>
        </w:r>
        <w:proofErr w:type="gramStart"/>
        <w:r w:rsidR="009613F9">
          <w:t>.</w:t>
        </w:r>
      </w:ins>
      <w:commentRangeStart w:id="806"/>
      <w:ins w:id="807" w:author="DM" w:date="2012-07-30T09:05:00Z">
        <w:r w:rsidR="0095269F">
          <w:rPr>
            <w:rStyle w:val="QueryInline"/>
          </w:rPr>
          <w:t>[</w:t>
        </w:r>
        <w:proofErr w:type="gramEnd"/>
        <w:r w:rsidR="0095269F">
          <w:rPr>
            <w:rStyle w:val="QueryInline"/>
          </w:rPr>
          <w:t>AU: you haven’t mentioned fixing anything. Do you mean using PPM isn</w:t>
        </w:r>
      </w:ins>
      <w:ins w:id="808" w:author="DM" w:date="2012-07-30T09:06:00Z">
        <w:r w:rsidR="0095269F">
          <w:rPr>
            <w:rStyle w:val="QueryInline"/>
          </w:rPr>
          <w:t>’t easy?</w:t>
        </w:r>
      </w:ins>
      <w:ins w:id="809" w:author="DM" w:date="2012-07-30T09:05:00Z">
        <w:r w:rsidR="0095269F">
          <w:rPr>
            <w:rStyle w:val="QueryInline"/>
          </w:rPr>
          <w:t>]</w:t>
        </w:r>
      </w:ins>
      <w:commentRangeEnd w:id="806"/>
      <w:r w:rsidR="00CF191A">
        <w:rPr>
          <w:rStyle w:val="CommentReference"/>
          <w:rFonts w:asciiTheme="minorHAnsi" w:eastAsiaTheme="minorHAnsi" w:hAnsiTheme="minorHAnsi" w:cstheme="minorBidi"/>
          <w:snapToGrid/>
        </w:rPr>
        <w:commentReference w:id="806"/>
      </w:r>
      <w:r w:rsidRPr="000D4A1B">
        <w:t>. When implemented properly, PPM often requires organizational change across the business, and that can be very difficult to carry through</w:t>
      </w:r>
      <w:ins w:id="810" w:author="Tim Runcie" w:date="2012-09-10T08:04:00Z">
        <w:r w:rsidR="009613F9">
          <w:t>, and is a combination of methodology, technology and an applied approach to the analytics metrics gathered</w:t>
        </w:r>
      </w:ins>
      <w:r w:rsidRPr="000D4A1B">
        <w:t>.</w:t>
      </w:r>
    </w:p>
    <w:p w:rsidR="009340DD" w:rsidRPr="000D4A1B" w:rsidRDefault="00824D35" w:rsidP="00AB6FB8">
      <w:pPr>
        <w:pStyle w:val="H3"/>
      </w:pPr>
      <w:r w:rsidRPr="000D4A1B">
        <w:t xml:space="preserve">Successful </w:t>
      </w:r>
      <w:r w:rsidR="009340DD" w:rsidRPr="000D4A1B">
        <w:t>PPM</w:t>
      </w:r>
    </w:p>
    <w:p w:rsidR="009340DD" w:rsidRPr="000D4A1B" w:rsidRDefault="009340DD" w:rsidP="00D90BCD">
      <w:pPr>
        <w:pStyle w:val="Para"/>
        <w:rPr>
          <w:rFonts w:cstheme="minorHAnsi"/>
          <w:sz w:val="22"/>
          <w:szCs w:val="22"/>
        </w:rPr>
      </w:pPr>
      <w:r w:rsidRPr="000D4A1B">
        <w:t xml:space="preserve">PPM invariably changes the culture of the business because it demands </w:t>
      </w:r>
      <w:ins w:id="811" w:author="DM" w:date="2012-07-30T09:06:00Z">
        <w:r w:rsidR="0095269F">
          <w:t xml:space="preserve">that </w:t>
        </w:r>
      </w:ins>
      <w:r w:rsidRPr="000D4A1B">
        <w:t>we ask the hard questions. Your ability to answer these questions accurately will determine how well you</w:t>
      </w:r>
      <w:ins w:id="812" w:author="DM" w:date="2012-08-05T16:25:00Z">
        <w:r w:rsidR="003D6C0D">
          <w:t xml:space="preserve"> ha</w:t>
        </w:r>
      </w:ins>
      <w:del w:id="813" w:author="DM" w:date="2012-08-05T16:25:00Z">
        <w:r w:rsidR="00824D35" w:rsidDel="003D6C0D">
          <w:delText>’</w:delText>
        </w:r>
      </w:del>
      <w:r w:rsidRPr="000D4A1B">
        <w:t>ve implemented PPM in your organization.</w:t>
      </w:r>
    </w:p>
    <w:p w:rsidR="009340DD" w:rsidRPr="000D4A1B" w:rsidRDefault="009340DD" w:rsidP="00BF2C56">
      <w:pPr>
        <w:pStyle w:val="H3"/>
      </w:pPr>
      <w:r w:rsidRPr="000D4A1B">
        <w:t>Project/Program Phases and Stages</w:t>
      </w:r>
      <w:bookmarkEnd w:id="743"/>
    </w:p>
    <w:p w:rsidR="00A36531" w:rsidRDefault="00A36531" w:rsidP="009C3984">
      <w:pPr>
        <w:pStyle w:val="Para"/>
      </w:pPr>
      <w:r>
        <w:t>Microsoft</w:t>
      </w:r>
      <w:r w:rsidR="00824D35">
        <w:t>’</w:t>
      </w:r>
      <w:r>
        <w:t>s Project Server 2010</w:t>
      </w:r>
      <w:ins w:id="814" w:author="DM" w:date="2012-08-20T05:29:00Z">
        <w:r w:rsidR="001841F1">
          <w:t xml:space="preserve"> </w:t>
        </w:r>
      </w:ins>
      <w:del w:id="815" w:author="DM" w:date="2012-07-30T09:06:00Z">
        <w:r w:rsidDel="0095269F">
          <w:delText xml:space="preserve"> </w:delText>
        </w:r>
      </w:del>
      <w:r>
        <w:t xml:space="preserve">has grown to include some new and very powerful elements that help businesses get a handle on </w:t>
      </w:r>
      <w:del w:id="816" w:author="DM" w:date="2012-07-30T09:06:00Z">
        <w:r w:rsidDel="0095269F">
          <w:delText>D</w:delText>
        </w:r>
      </w:del>
      <w:ins w:id="817" w:author="DM" w:date="2012-07-30T09:06:00Z">
        <w:r w:rsidR="0095269F">
          <w:t>d</w:t>
        </w:r>
      </w:ins>
      <w:r>
        <w:t xml:space="preserve">emand </w:t>
      </w:r>
      <w:del w:id="818" w:author="DM" w:date="2012-07-30T09:07:00Z">
        <w:r w:rsidDel="0095269F">
          <w:delText>M</w:delText>
        </w:r>
      </w:del>
      <w:ins w:id="819" w:author="DM" w:date="2012-07-30T09:07:00Z">
        <w:r w:rsidR="0095269F">
          <w:t>m</w:t>
        </w:r>
      </w:ins>
      <w:r>
        <w:t xml:space="preserve">anagement, </w:t>
      </w:r>
      <w:del w:id="820" w:author="DM" w:date="2012-07-30T09:07:00Z">
        <w:r w:rsidDel="0095269F">
          <w:delText>R</w:delText>
        </w:r>
      </w:del>
      <w:ins w:id="821" w:author="DM" w:date="2012-07-30T09:07:00Z">
        <w:r w:rsidR="0095269F">
          <w:t>r</w:t>
        </w:r>
      </w:ins>
      <w:r>
        <w:t xml:space="preserve">esource </w:t>
      </w:r>
      <w:del w:id="822" w:author="DM" w:date="2012-07-30T09:07:00Z">
        <w:r w:rsidDel="0095269F">
          <w:delText>C</w:delText>
        </w:r>
      </w:del>
      <w:ins w:id="823" w:author="DM" w:date="2012-07-30T09:07:00Z">
        <w:r w:rsidR="0095269F">
          <w:t>c</w:t>
        </w:r>
      </w:ins>
      <w:r>
        <w:t xml:space="preserve">apability </w:t>
      </w:r>
      <w:del w:id="824" w:author="DM" w:date="2012-07-30T09:07:00Z">
        <w:r w:rsidDel="0095269F">
          <w:delText>P</w:delText>
        </w:r>
      </w:del>
      <w:ins w:id="825" w:author="DM" w:date="2012-07-30T09:07:00Z">
        <w:r w:rsidR="0095269F">
          <w:t>p</w:t>
        </w:r>
      </w:ins>
      <w:r>
        <w:t>lanning</w:t>
      </w:r>
      <w:ins w:id="826" w:author="DM" w:date="2012-07-30T09:07:00Z">
        <w:r w:rsidR="0095269F">
          <w:t>,</w:t>
        </w:r>
      </w:ins>
      <w:r>
        <w:t xml:space="preserve"> and </w:t>
      </w:r>
      <w:del w:id="827" w:author="DM" w:date="2012-07-30T09:07:00Z">
        <w:r w:rsidDel="0095269F">
          <w:delText>S</w:delText>
        </w:r>
      </w:del>
      <w:ins w:id="828" w:author="DM" w:date="2012-07-30T09:07:00Z">
        <w:r w:rsidR="0095269F">
          <w:t>s</w:t>
        </w:r>
      </w:ins>
      <w:r>
        <w:t>trategic impacts of projects.</w:t>
      </w:r>
    </w:p>
    <w:p w:rsidR="00A36531" w:rsidRDefault="00A36531" w:rsidP="009C3984">
      <w:pPr>
        <w:pStyle w:val="Para"/>
      </w:pPr>
      <w:r>
        <w:t>This functionality out of the box can be integrated into a lifecycle</w:t>
      </w:r>
      <w:ins w:id="829" w:author="DM" w:date="2012-07-30T07:44:00Z">
        <w:r w:rsidR="00CD1B09">
          <w:t xml:space="preserve"> </w:t>
        </w:r>
      </w:ins>
      <w:del w:id="830" w:author="DM" w:date="2012-08-05T16:25:00Z">
        <w:r w:rsidDel="003D6C0D">
          <w:delText xml:space="preserve"> </w:delText>
        </w:r>
      </w:del>
      <w:r>
        <w:t>or managed in phases</w:t>
      </w:r>
      <w:del w:id="831" w:author="DM" w:date="2012-08-05T16:26:00Z">
        <w:r w:rsidDel="003D6C0D">
          <w:delText>,</w:delText>
        </w:r>
      </w:del>
      <w:ins w:id="832" w:author="DM" w:date="2012-08-05T16:26:00Z">
        <w:r w:rsidR="003D6C0D">
          <w:t xml:space="preserve"> and</w:t>
        </w:r>
      </w:ins>
      <w:r>
        <w:t xml:space="preserve"> stages</w:t>
      </w:r>
      <w:ins w:id="833" w:author="DM" w:date="2012-08-05T16:26:00Z">
        <w:r w:rsidR="003D6C0D">
          <w:t>.</w:t>
        </w:r>
      </w:ins>
      <w:r>
        <w:t xml:space="preserve"> </w:t>
      </w:r>
      <w:del w:id="834" w:author="DM" w:date="2012-08-05T16:26:00Z">
        <w:r w:rsidDel="003D6C0D">
          <w:delText>and t</w:delText>
        </w:r>
      </w:del>
      <w:ins w:id="835" w:author="DM" w:date="2012-08-05T16:26:00Z">
        <w:r w:rsidR="003D6C0D">
          <w:t>T</w:t>
        </w:r>
      </w:ins>
      <w:r>
        <w:t xml:space="preserve">he exposure of key data elements (fields) and </w:t>
      </w:r>
      <w:ins w:id="836" w:author="Jeff Jacobson" w:date="2012-08-27T17:46:00Z">
        <w:r w:rsidR="003E7A95">
          <w:t xml:space="preserve">ability to </w:t>
        </w:r>
      </w:ins>
      <w:r>
        <w:t xml:space="preserve">review and </w:t>
      </w:r>
      <w:ins w:id="837" w:author="Jeff Jacobson" w:date="2012-08-27T17:47:00Z">
        <w:r w:rsidR="003E7A95">
          <w:t xml:space="preserve">give </w:t>
        </w:r>
      </w:ins>
      <w:r>
        <w:t xml:space="preserve">approval </w:t>
      </w:r>
      <w:r w:rsidR="006B0EC2">
        <w:t>by key stakeholders</w:t>
      </w:r>
      <w:del w:id="838" w:author="DM" w:date="2012-08-05T16:26:00Z">
        <w:r w:rsidR="006B0EC2" w:rsidDel="003D6C0D">
          <w:delText>,</w:delText>
        </w:r>
      </w:del>
      <w:r w:rsidR="006B0EC2">
        <w:t xml:space="preserve"> allow</w:t>
      </w:r>
      <w:del w:id="839" w:author="DM" w:date="2012-08-05T16:26:00Z">
        <w:r w:rsidR="006B0EC2" w:rsidDel="003D6C0D">
          <w:delText>s</w:delText>
        </w:r>
      </w:del>
      <w:ins w:id="840" w:author="Jeff Jacobson" w:date="2012-08-27T17:48:00Z">
        <w:r w:rsidR="003E7A95">
          <w:t>s</w:t>
        </w:r>
      </w:ins>
      <w:r w:rsidR="006B0EC2">
        <w:t xml:space="preserve"> </w:t>
      </w:r>
      <w:ins w:id="841" w:author="Jeff Jacobson" w:date="2012-08-27T17:48:00Z">
        <w:r w:rsidR="003E7A95">
          <w:t xml:space="preserve">for </w:t>
        </w:r>
      </w:ins>
      <w:ins w:id="842" w:author="Jeff Jacobson" w:date="2012-08-27T17:49:00Z">
        <w:r w:rsidR="003E7A95">
          <w:t xml:space="preserve">excellent </w:t>
        </w:r>
      </w:ins>
      <w:del w:id="843" w:author="Jeff Jacobson" w:date="2012-08-27T17:48:00Z">
        <w:r w:rsidR="006B0EC2" w:rsidDel="003E7A95">
          <w:delText xml:space="preserve">the </w:delText>
        </w:r>
      </w:del>
      <w:r w:rsidR="006B0EC2">
        <w:t>quality control</w:t>
      </w:r>
      <w:del w:id="844" w:author="Jeff Jacobson" w:date="2012-08-27T17:49:00Z">
        <w:r w:rsidR="006B0EC2" w:rsidDel="003E7A95">
          <w:delText xml:space="preserve"> and proper review and approval for moving projects forward in a managed and cohesively controlled fashion</w:delText>
        </w:r>
      </w:del>
      <w:ins w:id="845" w:author="DM" w:date="2012-07-30T09:07:00Z">
        <w:del w:id="846" w:author="Jeff Jacobson" w:date="2012-08-27T17:49:00Z">
          <w:r w:rsidR="0095269F" w:rsidDel="003E7A95">
            <w:rPr>
              <w:rStyle w:val="QueryInline"/>
            </w:rPr>
            <w:delText>[AU: please simplify and clarify]</w:delText>
          </w:r>
        </w:del>
      </w:ins>
      <w:r w:rsidR="00F56CFC">
        <w:t xml:space="preserve">. </w:t>
      </w:r>
      <w:r w:rsidR="006B0EC2">
        <w:t xml:space="preserve">This is </w:t>
      </w:r>
      <w:proofErr w:type="gramStart"/>
      <w:r w:rsidR="006B0EC2">
        <w:t>where</w:t>
      </w:r>
      <w:commentRangeStart w:id="847"/>
      <w:ins w:id="848" w:author="DM" w:date="2012-07-30T09:08:00Z">
        <w:r w:rsidR="00EE6D00">
          <w:rPr>
            <w:rStyle w:val="QueryInline"/>
          </w:rPr>
          <w:t>[</w:t>
        </w:r>
        <w:commentRangeStart w:id="849"/>
        <w:proofErr w:type="gramEnd"/>
        <w:r w:rsidR="00EE6D00">
          <w:rPr>
            <w:rStyle w:val="QueryInline"/>
          </w:rPr>
          <w:t>AU: where do you mean?]</w:t>
        </w:r>
      </w:ins>
      <w:commentRangeEnd w:id="847"/>
      <w:r w:rsidR="003E7A95">
        <w:rPr>
          <w:rStyle w:val="CommentReference"/>
          <w:rFonts w:asciiTheme="minorHAnsi" w:eastAsiaTheme="minorHAnsi" w:hAnsiTheme="minorHAnsi" w:cstheme="minorBidi"/>
          <w:snapToGrid/>
        </w:rPr>
        <w:commentReference w:id="847"/>
      </w:r>
      <w:r w:rsidR="006B0EC2">
        <w:t xml:space="preserve"> </w:t>
      </w:r>
      <w:commentRangeEnd w:id="849"/>
      <w:r w:rsidR="00392980">
        <w:rPr>
          <w:rStyle w:val="CommentReference"/>
          <w:rFonts w:asciiTheme="minorHAnsi" w:eastAsiaTheme="minorHAnsi" w:hAnsiTheme="minorHAnsi" w:cstheme="minorBidi"/>
          <w:snapToGrid/>
        </w:rPr>
        <w:commentReference w:id="849"/>
      </w:r>
      <w:proofErr w:type="gramStart"/>
      <w:r w:rsidR="006B0EC2">
        <w:t>many</w:t>
      </w:r>
      <w:proofErr w:type="gramEnd"/>
      <w:r w:rsidR="006B0EC2">
        <w:t xml:space="preserve"> </w:t>
      </w:r>
      <w:del w:id="850" w:author="DM" w:date="2012-07-30T09:07:00Z">
        <w:r w:rsidR="006B0EC2" w:rsidDel="0095269F">
          <w:delText>PMO</w:delText>
        </w:r>
        <w:r w:rsidR="00824D35" w:rsidDel="0095269F">
          <w:delText>’</w:delText>
        </w:r>
        <w:r w:rsidR="006B0EC2" w:rsidDel="0095269F">
          <w:delText>s (</w:delText>
        </w:r>
        <w:r w:rsidR="00BF2C56" w:rsidDel="0095269F">
          <w:delText>P</w:delText>
        </w:r>
      </w:del>
      <w:ins w:id="851" w:author="DM" w:date="2012-07-30T09:07:00Z">
        <w:r w:rsidR="0095269F">
          <w:t>p</w:t>
        </w:r>
      </w:ins>
      <w:r w:rsidR="006B0EC2">
        <w:t xml:space="preserve">roject </w:t>
      </w:r>
      <w:ins w:id="852" w:author="DM" w:date="2012-07-30T09:07:00Z">
        <w:r w:rsidR="0095269F">
          <w:t>m</w:t>
        </w:r>
      </w:ins>
      <w:del w:id="853" w:author="DM" w:date="2012-07-30T09:07:00Z">
        <w:r w:rsidR="00BF2C56" w:rsidDel="0095269F">
          <w:delText>M</w:delText>
        </w:r>
      </w:del>
      <w:r w:rsidR="006B0EC2">
        <w:t xml:space="preserve">anagement </w:t>
      </w:r>
      <w:ins w:id="854" w:author="DM" w:date="2012-07-30T09:07:00Z">
        <w:r w:rsidR="0095269F">
          <w:t>o</w:t>
        </w:r>
      </w:ins>
      <w:del w:id="855" w:author="DM" w:date="2012-07-30T09:07:00Z">
        <w:r w:rsidR="00BF2C56" w:rsidDel="0095269F">
          <w:delText>O</w:delText>
        </w:r>
      </w:del>
      <w:r w:rsidR="006B0EC2">
        <w:t>ffices</w:t>
      </w:r>
      <w:del w:id="856" w:author="DM" w:date="2012-07-30T09:07:00Z">
        <w:r w:rsidR="006B0EC2" w:rsidDel="0095269F">
          <w:delText>)</w:delText>
        </w:r>
      </w:del>
      <w:ins w:id="857" w:author="DM" w:date="2012-07-30T09:07:00Z">
        <w:r w:rsidR="0095269F">
          <w:t xml:space="preserve"> (PMOs)</w:t>
        </w:r>
      </w:ins>
      <w:r w:rsidR="006B0EC2">
        <w:t xml:space="preserve"> or organizations created to standardize and manage </w:t>
      </w:r>
      <w:del w:id="858" w:author="DM" w:date="2012-07-30T09:08:00Z">
        <w:r w:rsidR="006B0EC2" w:rsidDel="00EE6D00">
          <w:delText xml:space="preserve">the </w:delText>
        </w:r>
      </w:del>
      <w:ins w:id="859" w:author="DM" w:date="2012-07-30T09:08:00Z">
        <w:r w:rsidR="00EE6D00">
          <w:t xml:space="preserve">project </w:t>
        </w:r>
      </w:ins>
      <w:del w:id="860" w:author="DM" w:date="2012-07-30T07:44:00Z">
        <w:r w:rsidR="00683694" w:rsidDel="00CD1B09">
          <w:delText>lifecycle</w:delText>
        </w:r>
      </w:del>
      <w:ins w:id="861" w:author="DM" w:date="2012-07-30T07:44:00Z">
        <w:r w:rsidR="00CD1B09">
          <w:t>lifecycle</w:t>
        </w:r>
      </w:ins>
      <w:ins w:id="862" w:author="DM" w:date="2012-07-30T09:08:00Z">
        <w:r w:rsidR="00EE6D00">
          <w:t>s</w:t>
        </w:r>
      </w:ins>
      <w:ins w:id="863" w:author="Tim Runcie" w:date="2012-09-10T08:06:00Z">
        <w:r w:rsidR="00392980">
          <w:t>,</w:t>
        </w:r>
      </w:ins>
      <w:del w:id="864" w:author="DM" w:date="2012-07-30T09:08:00Z">
        <w:r w:rsidR="006B0EC2" w:rsidDel="00EE6D00">
          <w:delText xml:space="preserve"> of</w:delText>
        </w:r>
        <w:r w:rsidR="00A870DC" w:rsidDel="00EE6D00">
          <w:delText xml:space="preserve"> projects</w:delText>
        </w:r>
      </w:del>
      <w:r w:rsidR="00A870DC">
        <w:t xml:space="preserve"> now </w:t>
      </w:r>
      <w:ins w:id="865" w:author="Tim Runcie" w:date="2012-09-10T08:06:00Z">
        <w:r w:rsidR="00392980">
          <w:t xml:space="preserve">with Project Server, </w:t>
        </w:r>
      </w:ins>
      <w:r w:rsidR="00A870DC">
        <w:t xml:space="preserve">have the ability </w:t>
      </w:r>
      <w:r w:rsidR="006B0EC2">
        <w:t>out of the box to leverage a workflow that supports their organization</w:t>
      </w:r>
      <w:r w:rsidR="00824D35">
        <w:t>’</w:t>
      </w:r>
      <w:r w:rsidR="006B0EC2">
        <w:t>s phase gates, or project stages.</w:t>
      </w:r>
    </w:p>
    <w:p w:rsidR="009340DD" w:rsidRPr="000D4A1B" w:rsidRDefault="009340DD" w:rsidP="009C3984">
      <w:pPr>
        <w:pStyle w:val="Para"/>
      </w:pPr>
      <w:r w:rsidRPr="000D4A1B">
        <w:t>Project Server 2010</w:t>
      </w:r>
      <w:ins w:id="866" w:author="DM" w:date="2012-08-05T17:23:00Z">
        <w:r w:rsidR="00AE1FB8">
          <w:t xml:space="preserve"> </w:t>
        </w:r>
      </w:ins>
      <w:del w:id="867" w:author="DM" w:date="2012-07-30T09:08:00Z">
        <w:r w:rsidRPr="000D4A1B" w:rsidDel="00EE6D00">
          <w:delText xml:space="preserve"> </w:delText>
        </w:r>
      </w:del>
      <w:r w:rsidRPr="000D4A1B">
        <w:t xml:space="preserve">includes intuitive </w:t>
      </w:r>
      <w:del w:id="868" w:author="DM" w:date="2012-07-30T09:09:00Z">
        <w:r w:rsidRPr="000D4A1B" w:rsidDel="00EE6D00">
          <w:delText>D</w:delText>
        </w:r>
      </w:del>
      <w:ins w:id="869" w:author="DM" w:date="2012-07-30T09:09:00Z">
        <w:r w:rsidR="00EE6D00">
          <w:t>d</w:t>
        </w:r>
      </w:ins>
      <w:r w:rsidRPr="000D4A1B">
        <w:t xml:space="preserve">emand </w:t>
      </w:r>
      <w:del w:id="870" w:author="DM" w:date="2012-07-30T09:09:00Z">
        <w:r w:rsidRPr="000D4A1B" w:rsidDel="00EE6D00">
          <w:delText>M</w:delText>
        </w:r>
      </w:del>
      <w:ins w:id="871" w:author="DM" w:date="2012-07-30T09:09:00Z">
        <w:r w:rsidR="00EE6D00">
          <w:t>m</w:t>
        </w:r>
      </w:ins>
      <w:r w:rsidRPr="000D4A1B">
        <w:t xml:space="preserve">anagement capabilities that enable multiple stages of governance workflows, helping to ensure that projects are subject to appropriate controls throughout their </w:t>
      </w:r>
      <w:del w:id="872" w:author="DM" w:date="2012-08-05T16:26:00Z">
        <w:r w:rsidRPr="000D4A1B" w:rsidDel="00AD073D">
          <w:delText xml:space="preserve">entire </w:delText>
        </w:r>
      </w:del>
      <w:r w:rsidRPr="000D4A1B">
        <w:t xml:space="preserve">lifecycle. </w:t>
      </w:r>
    </w:p>
    <w:p w:rsidR="009340DD" w:rsidRPr="000D4A1B" w:rsidRDefault="009340DD" w:rsidP="009C3984">
      <w:pPr>
        <w:pStyle w:val="Para"/>
      </w:pPr>
      <w:r w:rsidRPr="000D4A1B">
        <w:t>Each workflow may include a series of phases</w:t>
      </w:r>
      <w:ins w:id="873" w:author="DM" w:date="2012-07-30T09:09:00Z">
        <w:r w:rsidR="00EE6D00">
          <w:t>,</w:t>
        </w:r>
      </w:ins>
      <w:r w:rsidRPr="000D4A1B">
        <w:t xml:space="preserve"> which in turn includes stages. The phases and workflows establish a blueprint for your organization</w:t>
      </w:r>
      <w:r w:rsidR="00824D35">
        <w:t>’</w:t>
      </w:r>
      <w:r w:rsidRPr="000D4A1B">
        <w:t xml:space="preserve">s governance framework and help ensure </w:t>
      </w:r>
      <w:ins w:id="874" w:author="DM" w:date="2012-07-30T09:09:00Z">
        <w:r w:rsidR="00EE6D00">
          <w:t xml:space="preserve">that </w:t>
        </w:r>
      </w:ins>
      <w:r w:rsidRPr="000D4A1B">
        <w:t>all projects achieve the necessary deliverables and receive managerial sign-off before moving to the next stage</w:t>
      </w:r>
      <w:ins w:id="875" w:author="DM" w:date="2012-08-20T05:29:00Z">
        <w:r w:rsidR="001841F1">
          <w:t>.</w:t>
        </w:r>
      </w:ins>
      <w:r w:rsidRPr="000D4A1B">
        <w:t xml:space="preserve"> </w:t>
      </w:r>
      <w:proofErr w:type="gramStart"/>
      <w:r w:rsidRPr="000D4A1B">
        <w:t>(</w:t>
      </w:r>
      <w:ins w:id="876" w:author="DM" w:date="2012-08-20T05:29:00Z">
        <w:r w:rsidR="001841F1">
          <w:t>S</w:t>
        </w:r>
      </w:ins>
      <w:ins w:id="877" w:author="DM" w:date="2012-07-30T09:09:00Z">
        <w:r w:rsidR="00EE6D00">
          <w:t xml:space="preserve">ee </w:t>
        </w:r>
      </w:ins>
      <w:r w:rsidR="006D44D4">
        <w:t xml:space="preserve">Figure </w:t>
      </w:r>
      <w:r w:rsidR="00C4217B">
        <w:t>1.</w:t>
      </w:r>
      <w:r w:rsidR="006D44D4">
        <w:t>2</w:t>
      </w:r>
      <w:ins w:id="878" w:author="DM" w:date="2012-08-20T05:29:00Z">
        <w:r w:rsidR="001841F1">
          <w:t>.</w:t>
        </w:r>
      </w:ins>
      <w:r w:rsidRPr="000D4A1B">
        <w:t>)</w:t>
      </w:r>
      <w:proofErr w:type="gramEnd"/>
      <w:del w:id="879" w:author="DM" w:date="2012-08-20T05:29:00Z">
        <w:r w:rsidRPr="000D4A1B" w:rsidDel="001841F1">
          <w:delText>.</w:delText>
        </w:r>
      </w:del>
      <w:r w:rsidRPr="000D4A1B">
        <w:t xml:space="preserve"> This audit functionality keeps stakeholders aware and accountable as projects move from business case creation to consideration to implementation.</w:t>
      </w:r>
    </w:p>
    <w:p w:rsidR="00EE6D00" w:rsidRDefault="009340DD" w:rsidP="006D44D4">
      <w:pPr>
        <w:pStyle w:val="Slug"/>
        <w:rPr>
          <w:ins w:id="880" w:author="DM" w:date="2012-07-30T09:10:00Z"/>
          <w:b w:val="0"/>
        </w:rPr>
      </w:pPr>
      <w:bookmarkStart w:id="881" w:name="_Ref258570113"/>
      <w:bookmarkStart w:id="882" w:name="_Ref258610471"/>
      <w:bookmarkStart w:id="883" w:name="_Toc258611696"/>
      <w:r w:rsidRPr="000D4A1B">
        <w:t xml:space="preserve">Figure </w:t>
      </w:r>
      <w:r w:rsidR="00C4217B">
        <w:t>1.</w:t>
      </w:r>
      <w:r w:rsidR="006D44D4">
        <w:t>2</w:t>
      </w:r>
      <w:del w:id="884" w:author="DM" w:date="2012-07-30T09:09:00Z">
        <w:r w:rsidRPr="000D4A1B" w:rsidDel="00EE6D00">
          <w:delText>:</w:delText>
        </w:r>
      </w:del>
      <w:r w:rsidRPr="000D4A1B">
        <w:t xml:space="preserve"> Project Lifecycle </w:t>
      </w:r>
      <w:bookmarkEnd w:id="881"/>
      <w:r w:rsidRPr="000D4A1B">
        <w:t>Flow</w:t>
      </w:r>
      <w:bookmarkEnd w:id="882"/>
      <w:bookmarkEnd w:id="883"/>
      <w:r w:rsidR="008214CE">
        <w:t xml:space="preserve"> </w:t>
      </w:r>
      <w:del w:id="885" w:author="DM" w:date="2012-07-30T09:09:00Z">
        <w:r w:rsidR="008214CE" w:rsidDel="00EE6D00">
          <w:rPr>
            <w:b w:val="0"/>
          </w:rPr>
          <w:delText>(Source: Advisicon)</w:delText>
        </w:r>
      </w:del>
      <w:r w:rsidR="00920148">
        <w:tab/>
        <w:t>[01-02-</w:t>
      </w:r>
      <w:r w:rsidR="006D44D4">
        <w:t>ProjectLifecycleFlow.vsd]</w:t>
      </w:r>
      <w:ins w:id="886" w:author="DM" w:date="2012-07-30T09:09:00Z">
        <w:r w:rsidR="00EE6D00" w:rsidRPr="00EE6D00">
          <w:rPr>
            <w:b w:val="0"/>
          </w:rPr>
          <w:t xml:space="preserve"> </w:t>
        </w:r>
      </w:ins>
    </w:p>
    <w:p w:rsidR="00391A62" w:rsidRDefault="00EE6D00">
      <w:pPr>
        <w:pStyle w:val="FigureSource"/>
        <w:pPrChange w:id="887" w:author="DM" w:date="2012-07-30T09:10:00Z">
          <w:pPr>
            <w:pStyle w:val="Slug"/>
          </w:pPr>
        </w:pPrChange>
      </w:pPr>
      <w:ins w:id="888" w:author="DM" w:date="2012-07-30T09:09:00Z">
        <w:r>
          <w:t>Source: Advisicon</w:t>
        </w:r>
      </w:ins>
    </w:p>
    <w:p w:rsidR="009340DD" w:rsidRPr="00EE6D00" w:rsidRDefault="009340DD" w:rsidP="009C3984">
      <w:pPr>
        <w:pStyle w:val="Para"/>
        <w:rPr>
          <w:rStyle w:val="QueryInline"/>
          <w:rPrChange w:id="889" w:author="DM" w:date="2012-07-30T09:11:00Z">
            <w:rPr/>
          </w:rPrChange>
        </w:rPr>
      </w:pPr>
      <w:r w:rsidRPr="000D4A1B">
        <w:t xml:space="preserve">Project Server 2010 also provides the flexibility </w:t>
      </w:r>
      <w:ins w:id="890" w:author="DM" w:date="2012-07-30T09:10:00Z">
        <w:r w:rsidR="00EE6D00">
          <w:t>to</w:t>
        </w:r>
      </w:ins>
      <w:del w:id="891" w:author="DM" w:date="2012-07-30T09:10:00Z">
        <w:r w:rsidRPr="000D4A1B" w:rsidDel="00EE6D00">
          <w:delText>of</w:delText>
        </w:r>
      </w:del>
      <w:r w:rsidRPr="000D4A1B">
        <w:t xml:space="preserve"> creat</w:t>
      </w:r>
      <w:ins w:id="892" w:author="DM" w:date="2012-07-30T09:10:00Z">
        <w:r w:rsidR="00EE6D00">
          <w:t>e</w:t>
        </w:r>
      </w:ins>
      <w:del w:id="893" w:author="DM" w:date="2012-07-30T09:10:00Z">
        <w:r w:rsidRPr="000D4A1B" w:rsidDel="00EE6D00">
          <w:delText>ing</w:delText>
        </w:r>
      </w:del>
      <w:r w:rsidRPr="000D4A1B">
        <w:t xml:space="preserve"> custom workflows and templates mapping the organizational governance structure. For additional details</w:t>
      </w:r>
      <w:ins w:id="894" w:author="DM" w:date="2012-07-30T09:10:00Z">
        <w:r w:rsidR="00EE6D00">
          <w:t>,</w:t>
        </w:r>
      </w:ins>
      <w:r w:rsidRPr="000D4A1B">
        <w:t xml:space="preserve"> refer to </w:t>
      </w:r>
      <w:r w:rsidRPr="00824D35">
        <w:rPr>
          <w:rFonts w:cstheme="minorHAnsi"/>
        </w:rPr>
        <w:t>Microsoft Development Network</w:t>
      </w:r>
      <w:del w:id="895" w:author="DM" w:date="2012-08-20T05:30:00Z">
        <w:r w:rsidRPr="00824D35" w:rsidDel="00700461">
          <w:rPr>
            <w:rFonts w:cstheme="minorHAnsi"/>
          </w:rPr>
          <w:delText xml:space="preserve"> (MSDN)</w:delText>
        </w:r>
      </w:del>
      <w:r w:rsidRPr="00824D35">
        <w:rPr>
          <w:rFonts w:cstheme="minorHAnsi"/>
        </w:rPr>
        <w:t xml:space="preserve"> for Project</w:t>
      </w:r>
      <w:r w:rsidRPr="000D4A1B">
        <w:t xml:space="preserve"> (</w:t>
      </w:r>
      <w:r w:rsidRPr="00824D35">
        <w:rPr>
          <w:rStyle w:val="InlineURL"/>
        </w:rPr>
        <w:t>http://msdn.microsoft.com/project</w:t>
      </w:r>
      <w:r w:rsidRPr="000D4A1B">
        <w:t>)</w:t>
      </w:r>
      <w:proofErr w:type="gramStart"/>
      <w:r w:rsidRPr="000D4A1B">
        <w:t>.</w:t>
      </w:r>
      <w:commentRangeStart w:id="896"/>
      <w:ins w:id="897" w:author="DM" w:date="2012-07-30T09:11:00Z">
        <w:r w:rsidR="00EE6D00">
          <w:rPr>
            <w:rStyle w:val="QueryInline"/>
          </w:rPr>
          <w:t>[</w:t>
        </w:r>
        <w:proofErr w:type="gramEnd"/>
        <w:r w:rsidR="00EE6D00">
          <w:rPr>
            <w:rStyle w:val="QueryInline"/>
          </w:rPr>
          <w:t>AU: please introduce this list</w:t>
        </w:r>
        <w:commentRangeStart w:id="898"/>
        <w:r w:rsidR="00EE6D00">
          <w:rPr>
            <w:rStyle w:val="QueryInline"/>
          </w:rPr>
          <w:t>]</w:t>
        </w:r>
      </w:ins>
      <w:commentRangeEnd w:id="896"/>
      <w:r w:rsidR="00AF0033">
        <w:rPr>
          <w:rStyle w:val="CommentReference"/>
          <w:rFonts w:asciiTheme="minorHAnsi" w:eastAsiaTheme="minorHAnsi" w:hAnsiTheme="minorHAnsi" w:cstheme="minorBidi"/>
          <w:snapToGrid/>
        </w:rPr>
        <w:commentReference w:id="896"/>
      </w:r>
      <w:ins w:id="899" w:author="Tim Runcie" w:date="2012-09-10T08:07:00Z">
        <w:r w:rsidR="006E4AED">
          <w:rPr>
            <w:rStyle w:val="QueryInline"/>
          </w:rPr>
          <w:t>.  The following list are some of the key components that allow an organization to align both process with functional elements in Project Server to setup both manual workflows or to automate those workflows.</w:t>
        </w:r>
      </w:ins>
      <w:commentRangeEnd w:id="898"/>
      <w:ins w:id="900" w:author="Tim Runcie" w:date="2012-09-10T08:09:00Z">
        <w:r w:rsidR="006E4AED">
          <w:rPr>
            <w:rStyle w:val="CommentReference"/>
            <w:rFonts w:asciiTheme="minorHAnsi" w:eastAsiaTheme="minorHAnsi" w:hAnsiTheme="minorHAnsi" w:cstheme="minorBidi"/>
            <w:snapToGrid/>
          </w:rPr>
          <w:commentReference w:id="898"/>
        </w:r>
      </w:ins>
    </w:p>
    <w:p w:rsidR="009340DD" w:rsidRPr="000D4A1B" w:rsidRDefault="009340DD" w:rsidP="009C3984">
      <w:pPr>
        <w:pStyle w:val="ListBulleted"/>
      </w:pPr>
      <w:r w:rsidRPr="000D4A1B">
        <w:rPr>
          <w:b/>
        </w:rPr>
        <w:t>Phase</w:t>
      </w:r>
      <w:ins w:id="901" w:author="DM" w:date="2012-07-30T09:10:00Z">
        <w:r w:rsidR="00EE6D00">
          <w:rPr>
            <w:b/>
          </w:rPr>
          <w:t>.</w:t>
        </w:r>
      </w:ins>
      <w:del w:id="902" w:author="DM" w:date="2012-07-30T09:10:00Z">
        <w:r w:rsidRPr="000D4A1B" w:rsidDel="00EE6D00">
          <w:rPr>
            <w:b/>
          </w:rPr>
          <w:delText>:</w:delText>
        </w:r>
      </w:del>
      <w:r w:rsidRPr="000D4A1B">
        <w:t xml:space="preserve"> Phases represent a collection of stages grouped together to identify a common set of activities in the project lifecycle. Examples of phases are project creation, project selection, and project management. The primary purpose of </w:t>
      </w:r>
      <w:ins w:id="903" w:author="DM" w:date="2012-07-30T09:11:00Z">
        <w:r w:rsidR="00EE6D00">
          <w:t>d</w:t>
        </w:r>
      </w:ins>
      <w:del w:id="904" w:author="DM" w:date="2012-07-30T09:11:00Z">
        <w:r w:rsidRPr="000D4A1B" w:rsidDel="00EE6D00">
          <w:delText>D</w:delText>
        </w:r>
      </w:del>
      <w:r w:rsidRPr="000D4A1B">
        <w:t xml:space="preserve">emand </w:t>
      </w:r>
      <w:del w:id="905" w:author="DM" w:date="2012-07-30T09:11:00Z">
        <w:r w:rsidRPr="000D4A1B" w:rsidDel="00EE6D00">
          <w:delText>M</w:delText>
        </w:r>
      </w:del>
      <w:ins w:id="906" w:author="DM" w:date="2012-07-30T09:11:00Z">
        <w:r w:rsidR="00EE6D00">
          <w:t>m</w:t>
        </w:r>
      </w:ins>
      <w:r w:rsidRPr="000D4A1B">
        <w:t>anagement phases is to provide a smoother user experience where users have the option of organizing stages into logical groups (e.g.</w:t>
      </w:r>
      <w:ins w:id="907" w:author="DM" w:date="2012-07-30T09:11:00Z">
        <w:r w:rsidR="00EE6D00">
          <w:t>,</w:t>
        </w:r>
      </w:ins>
      <w:del w:id="908" w:author="DM" w:date="2012-07-30T09:11:00Z">
        <w:r w:rsidRPr="000D4A1B" w:rsidDel="00EE6D00">
          <w:delText>:</w:delText>
        </w:r>
      </w:del>
      <w:r w:rsidRPr="000D4A1B">
        <w:t xml:space="preserve"> create, select, manage, plan, close).</w:t>
      </w:r>
    </w:p>
    <w:p w:rsidR="009340DD" w:rsidRPr="000D4A1B" w:rsidRDefault="009340DD" w:rsidP="009C3984">
      <w:pPr>
        <w:pStyle w:val="ListBulleted"/>
      </w:pPr>
      <w:r w:rsidRPr="000D4A1B">
        <w:rPr>
          <w:b/>
        </w:rPr>
        <w:t>Stage</w:t>
      </w:r>
      <w:ins w:id="909" w:author="DM" w:date="2012-07-30T09:11:00Z">
        <w:r w:rsidR="00EE6D00">
          <w:rPr>
            <w:b/>
          </w:rPr>
          <w:t>.</w:t>
        </w:r>
      </w:ins>
      <w:del w:id="910" w:author="DM" w:date="2012-07-30T09:11:00Z">
        <w:r w:rsidRPr="000D4A1B" w:rsidDel="00EE6D00">
          <w:rPr>
            <w:b/>
          </w:rPr>
          <w:delText>:</w:delText>
        </w:r>
      </w:del>
      <w:r w:rsidRPr="000D4A1B">
        <w:rPr>
          <w:b/>
        </w:rPr>
        <w:t xml:space="preserve"> </w:t>
      </w:r>
      <w:r w:rsidRPr="000D4A1B">
        <w:t xml:space="preserve">Stage represents one step within a project </w:t>
      </w:r>
      <w:ins w:id="911" w:author="DM" w:date="2012-08-20T05:30:00Z">
        <w:r w:rsidR="00700461">
          <w:t>l</w:t>
        </w:r>
      </w:ins>
      <w:del w:id="912" w:author="DM" w:date="2012-07-30T07:44:00Z">
        <w:r w:rsidRPr="000D4A1B" w:rsidDel="00CD1B09">
          <w:delText>l</w:delText>
        </w:r>
      </w:del>
      <w:r w:rsidRPr="000D4A1B">
        <w:t>ifecycle. Stages at a user level appear as steps within a project. At each step, data must be entered, modified, reviewed, or processed (e.g.</w:t>
      </w:r>
      <w:ins w:id="913" w:author="Odum, Amy - Hoboken" w:date="2012-07-24T14:56:00Z">
        <w:r w:rsidR="00824D35">
          <w:t>,</w:t>
        </w:r>
      </w:ins>
      <w:del w:id="914" w:author="Odum, Amy - Hoboken" w:date="2012-07-24T14:56:00Z">
        <w:r w:rsidRPr="000D4A1B" w:rsidDel="00824D35">
          <w:delText>:</w:delText>
        </w:r>
      </w:del>
      <w:r w:rsidRPr="000D4A1B">
        <w:t xml:space="preserve"> propose idea, initial review).</w:t>
      </w:r>
    </w:p>
    <w:p w:rsidR="00391A62" w:rsidRDefault="009340DD">
      <w:pPr>
        <w:pStyle w:val="ListPara"/>
        <w:pPrChange w:id="915" w:author="DM" w:date="2012-07-30T09:11:00Z">
          <w:pPr>
            <w:pStyle w:val="Para"/>
          </w:pPr>
        </w:pPrChange>
      </w:pPr>
      <w:r w:rsidRPr="000D4A1B">
        <w:t xml:space="preserve">At a technical level, each stage represents a step where data </w:t>
      </w:r>
      <w:ins w:id="916" w:author="DM" w:date="2012-07-30T09:11:00Z">
        <w:del w:id="917" w:author="Jeff Jacobson" w:date="2012-08-27T17:56:00Z">
          <w:r w:rsidR="00BF3CB2" w:rsidDel="00AF0033">
            <w:delText>are</w:delText>
          </w:r>
        </w:del>
      </w:ins>
      <w:del w:id="918" w:author="Jeff Jacobson" w:date="2012-08-27T17:56:00Z">
        <w:r w:rsidRPr="000D4A1B" w:rsidDel="00AF0033">
          <w:delText>is</w:delText>
        </w:r>
      </w:del>
      <w:ins w:id="919" w:author="Jeff Jacobson" w:date="2012-08-27T17:56:00Z">
        <w:r w:rsidR="00AF0033">
          <w:t>is</w:t>
        </w:r>
      </w:ins>
      <w:r w:rsidRPr="000D4A1B">
        <w:t xml:space="preserve"> entered</w:t>
      </w:r>
      <w:ins w:id="920" w:author="DM" w:date="2012-07-30T09:11:00Z">
        <w:r w:rsidR="00BF3CB2">
          <w:t xml:space="preserve"> or</w:t>
        </w:r>
      </w:ins>
      <w:del w:id="921" w:author="DM" w:date="2012-07-30T09:11:00Z">
        <w:r w:rsidRPr="000D4A1B" w:rsidDel="00BF3CB2">
          <w:delText>,</w:delText>
        </w:r>
      </w:del>
      <w:r w:rsidRPr="000D4A1B">
        <w:t xml:space="preserve"> calculated</w:t>
      </w:r>
      <w:del w:id="922" w:author="DM" w:date="2012-07-30T09:12:00Z">
        <w:r w:rsidRPr="000D4A1B" w:rsidDel="00BF3CB2">
          <w:delText>,</w:delText>
        </w:r>
      </w:del>
      <w:ins w:id="923" w:author="DM" w:date="2012-07-30T09:12:00Z">
        <w:del w:id="924" w:author="Jeff Jacobson" w:date="2012-08-27T17:57:00Z">
          <w:r w:rsidR="00BF3CB2" w:rsidDel="00AF0033">
            <w:rPr>
              <w:rStyle w:val="QueryInline"/>
            </w:rPr>
            <w:delText>[AU: verify change]</w:delText>
          </w:r>
        </w:del>
      </w:ins>
      <w:r w:rsidRPr="000D4A1B">
        <w:t xml:space="preserve"> or artifacts are </w:t>
      </w:r>
      <w:proofErr w:type="gramStart"/>
      <w:r w:rsidRPr="000D4A1B">
        <w:t>approved/rejected</w:t>
      </w:r>
      <w:proofErr w:type="gramEnd"/>
      <w:r w:rsidRPr="000D4A1B">
        <w:t xml:space="preserve"> before the workflow can move to the next step. </w:t>
      </w:r>
    </w:p>
    <w:p w:rsidR="005C1D4A" w:rsidRPr="00BF3CB2" w:rsidRDefault="009340DD" w:rsidP="00D90BCD">
      <w:pPr>
        <w:pStyle w:val="Para"/>
        <w:rPr>
          <w:rStyle w:val="QueryInline"/>
          <w:rPrChange w:id="925" w:author="DM" w:date="2012-07-30T09:13:00Z">
            <w:rPr/>
          </w:rPrChange>
        </w:rPr>
      </w:pPr>
      <w:r w:rsidRPr="000D4A1B">
        <w:t>Let us understand</w:t>
      </w:r>
      <w:r w:rsidR="005C1D4A">
        <w:t xml:space="preserve"> each of these phases in detail</w:t>
      </w:r>
      <w:ins w:id="926" w:author="Tim Runcie" w:date="2012-09-10T08:09:00Z">
        <w:r w:rsidR="006E4AED">
          <w:t xml:space="preserve">.  The box below </w:t>
        </w:r>
      </w:ins>
      <w:ins w:id="927" w:author="Tim Runcie" w:date="2012-09-10T08:11:00Z">
        <w:r w:rsidR="00CF277F">
          <w:t>helps breakout the key elements and goals that should happen in that stage.</w:t>
        </w:r>
      </w:ins>
      <w:ins w:id="928" w:author="Tim Runcie" w:date="2012-09-10T08:09:00Z">
        <w:r w:rsidR="006E4AED">
          <w:t xml:space="preserve"> </w:t>
        </w:r>
      </w:ins>
      <w:ins w:id="929" w:author="DM" w:date="2012-08-20T05:30:00Z">
        <w:r w:rsidR="00700461">
          <w:t>.</w:t>
        </w:r>
      </w:ins>
      <w:del w:id="930" w:author="DM" w:date="2012-08-20T05:30:00Z">
        <w:r w:rsidRPr="000D4A1B" w:rsidDel="00700461">
          <w:delText>:</w:delText>
        </w:r>
      </w:del>
      <w:commentRangeStart w:id="931"/>
      <w:ins w:id="932" w:author="DM" w:date="2012-07-30T09:13:00Z">
        <w:r w:rsidR="00BF3CB2">
          <w:rPr>
            <w:rStyle w:val="QueryInline"/>
          </w:rPr>
          <w:t>[</w:t>
        </w:r>
        <w:commentRangeStart w:id="933"/>
        <w:r w:rsidR="00BF3CB2">
          <w:rPr>
            <w:rStyle w:val="QueryInline"/>
          </w:rPr>
          <w:t xml:space="preserve">AU: is this an introduction to the box or to the text that follows? </w:t>
        </w:r>
      </w:ins>
      <w:ins w:id="934" w:author="DM" w:date="2012-08-20T05:30:00Z">
        <w:r w:rsidR="00700461">
          <w:rPr>
            <w:rStyle w:val="QueryInline"/>
          </w:rPr>
          <w:t>Please clarify</w:t>
        </w:r>
      </w:ins>
      <w:ins w:id="935" w:author="DM" w:date="2012-07-30T09:13:00Z">
        <w:r w:rsidR="00BF3CB2">
          <w:rPr>
            <w:rStyle w:val="QueryInline"/>
          </w:rPr>
          <w:t>]</w:t>
        </w:r>
      </w:ins>
      <w:commentRangeEnd w:id="931"/>
      <w:r w:rsidR="00AF0033">
        <w:rPr>
          <w:rStyle w:val="CommentReference"/>
          <w:rFonts w:asciiTheme="minorHAnsi" w:eastAsiaTheme="minorHAnsi" w:hAnsiTheme="minorHAnsi" w:cstheme="minorBidi"/>
          <w:snapToGrid/>
        </w:rPr>
        <w:commentReference w:id="931"/>
      </w:r>
      <w:commentRangeEnd w:id="933"/>
      <w:r w:rsidR="00CF277F">
        <w:rPr>
          <w:rStyle w:val="CommentReference"/>
          <w:rFonts w:asciiTheme="minorHAnsi" w:eastAsiaTheme="minorHAnsi" w:hAnsiTheme="minorHAnsi" w:cstheme="minorBidi"/>
          <w:snapToGrid/>
        </w:rPr>
        <w:commentReference w:id="933"/>
      </w:r>
    </w:p>
    <w:p w:rsidR="005C1D4A" w:rsidRDefault="005C1D4A" w:rsidP="005C1D4A">
      <w:pPr>
        <w:pStyle w:val="FeatureType"/>
      </w:pPr>
      <w:proofErr w:type="gramStart"/>
      <w:r>
        <w:t>type</w:t>
      </w:r>
      <w:proofErr w:type="gramEnd"/>
      <w:r>
        <w:t>="definition"</w:t>
      </w:r>
    </w:p>
    <w:p w:rsidR="009340DD" w:rsidRDefault="005C1D4A" w:rsidP="005C1D4A">
      <w:pPr>
        <w:pStyle w:val="FeatureTitle"/>
      </w:pPr>
      <w:r>
        <w:t>Create</w:t>
      </w:r>
    </w:p>
    <w:p w:rsidR="005C1D4A" w:rsidRDefault="005C1D4A" w:rsidP="005C1D4A">
      <w:pPr>
        <w:pStyle w:val="FeaturePara"/>
      </w:pPr>
      <w:commentRangeStart w:id="936"/>
      <w:r w:rsidRPr="005C1D4A">
        <w:t xml:space="preserve">Cost, </w:t>
      </w:r>
      <w:ins w:id="937" w:author="DM" w:date="2012-07-30T09:12:00Z">
        <w:r w:rsidR="00BF3CB2">
          <w:t>b</w:t>
        </w:r>
      </w:ins>
      <w:del w:id="938" w:author="DM" w:date="2012-07-30T09:12:00Z">
        <w:r w:rsidRPr="005C1D4A" w:rsidDel="00BF3CB2">
          <w:delText>B</w:delText>
        </w:r>
      </w:del>
      <w:r w:rsidRPr="005C1D4A">
        <w:t xml:space="preserve">enefit, </w:t>
      </w:r>
      <w:del w:id="939" w:author="DM" w:date="2012-07-30T09:12:00Z">
        <w:r w:rsidRPr="005C1D4A" w:rsidDel="00BF3CB2">
          <w:delText>A</w:delText>
        </w:r>
      </w:del>
      <w:ins w:id="940" w:author="DM" w:date="2012-07-30T09:12:00Z">
        <w:r w:rsidR="00BF3CB2">
          <w:t>a</w:t>
        </w:r>
      </w:ins>
      <w:r w:rsidRPr="005C1D4A">
        <w:t xml:space="preserve">pproach, </w:t>
      </w:r>
      <w:del w:id="941" w:author="DM" w:date="2012-07-30T09:12:00Z">
        <w:r w:rsidRPr="005C1D4A" w:rsidDel="00BF3CB2">
          <w:delText>R</w:delText>
        </w:r>
      </w:del>
      <w:ins w:id="942" w:author="DM" w:date="2012-07-30T09:12:00Z">
        <w:r w:rsidR="00BF3CB2">
          <w:t>r</w:t>
        </w:r>
      </w:ins>
      <w:r w:rsidRPr="005C1D4A">
        <w:t xml:space="preserve">esources, </w:t>
      </w:r>
      <w:del w:id="943" w:author="DM" w:date="2012-07-30T09:12:00Z">
        <w:r w:rsidRPr="005C1D4A" w:rsidDel="00BF3CB2">
          <w:delText>S</w:delText>
        </w:r>
      </w:del>
      <w:ins w:id="944" w:author="DM" w:date="2012-07-30T09:12:00Z">
        <w:r w:rsidR="00BF3CB2">
          <w:t>s</w:t>
        </w:r>
      </w:ins>
      <w:r w:rsidRPr="005C1D4A">
        <w:t xml:space="preserve">trategic </w:t>
      </w:r>
      <w:del w:id="945" w:author="DM" w:date="2012-07-30T09:12:00Z">
        <w:r w:rsidRPr="005C1D4A" w:rsidDel="00BF3CB2">
          <w:delText>I</w:delText>
        </w:r>
      </w:del>
      <w:ins w:id="946" w:author="DM" w:date="2012-07-30T09:12:00Z">
        <w:r w:rsidR="00BF3CB2">
          <w:t>i</w:t>
        </w:r>
      </w:ins>
      <w:r w:rsidRPr="005C1D4A">
        <w:t xml:space="preserve">mpact, </w:t>
      </w:r>
      <w:del w:id="947" w:author="DM" w:date="2012-07-30T09:12:00Z">
        <w:r w:rsidRPr="005C1D4A" w:rsidDel="00BF3CB2">
          <w:delText>R</w:delText>
        </w:r>
      </w:del>
      <w:ins w:id="948" w:author="DM" w:date="2012-07-30T09:12:00Z">
        <w:r w:rsidR="00BF3CB2">
          <w:t>r</w:t>
        </w:r>
      </w:ins>
      <w:r w:rsidRPr="005C1D4A">
        <w:t xml:space="preserve">isk </w:t>
      </w:r>
      <w:del w:id="949" w:author="DM" w:date="2012-07-30T09:12:00Z">
        <w:r w:rsidRPr="005C1D4A" w:rsidDel="00BF3CB2">
          <w:delText>A</w:delText>
        </w:r>
      </w:del>
      <w:ins w:id="950" w:author="DM" w:date="2012-07-30T09:12:00Z">
        <w:r w:rsidR="00BF3CB2">
          <w:t>a</w:t>
        </w:r>
      </w:ins>
      <w:r w:rsidRPr="005C1D4A">
        <w:t>ssessment</w:t>
      </w:r>
      <w:commentRangeEnd w:id="936"/>
      <w:r w:rsidR="00CF277F">
        <w:rPr>
          <w:rStyle w:val="CommentReference"/>
          <w:rFonts w:asciiTheme="minorHAnsi" w:eastAsiaTheme="minorHAnsi" w:hAnsiTheme="minorHAnsi" w:cstheme="minorBidi"/>
        </w:rPr>
        <w:commentReference w:id="936"/>
      </w:r>
    </w:p>
    <w:p w:rsidR="005C1D4A" w:rsidRDefault="005C1D4A" w:rsidP="005C1D4A">
      <w:pPr>
        <w:pStyle w:val="FeatureTitle"/>
      </w:pPr>
      <w:r>
        <w:t>Select</w:t>
      </w:r>
    </w:p>
    <w:p w:rsidR="005C1D4A" w:rsidRDefault="005C1D4A" w:rsidP="005C1D4A">
      <w:pPr>
        <w:pStyle w:val="FeaturePara"/>
      </w:pPr>
      <w:r w:rsidRPr="005C1D4A">
        <w:t xml:space="preserve">Business </w:t>
      </w:r>
      <w:del w:id="951" w:author="DM" w:date="2012-07-30T09:12:00Z">
        <w:r w:rsidRPr="005C1D4A" w:rsidDel="00BF3CB2">
          <w:delText>D</w:delText>
        </w:r>
      </w:del>
      <w:ins w:id="952" w:author="DM" w:date="2012-07-30T09:12:00Z">
        <w:r w:rsidR="00BF3CB2">
          <w:t>d</w:t>
        </w:r>
      </w:ins>
      <w:r w:rsidRPr="005C1D4A">
        <w:t xml:space="preserve">rivers, </w:t>
      </w:r>
      <w:del w:id="953" w:author="DM" w:date="2012-07-30T09:12:00Z">
        <w:r w:rsidRPr="005C1D4A" w:rsidDel="00BF3CB2">
          <w:delText>S</w:delText>
        </w:r>
      </w:del>
      <w:ins w:id="954" w:author="DM" w:date="2012-07-30T09:12:00Z">
        <w:r w:rsidR="00BF3CB2">
          <w:t>s</w:t>
        </w:r>
      </w:ins>
      <w:r w:rsidRPr="005C1D4A">
        <w:t xml:space="preserve">trategic </w:t>
      </w:r>
      <w:del w:id="955" w:author="DM" w:date="2012-07-30T09:12:00Z">
        <w:r w:rsidRPr="005C1D4A" w:rsidDel="00BF3CB2">
          <w:delText>P</w:delText>
        </w:r>
      </w:del>
      <w:ins w:id="956" w:author="DM" w:date="2012-07-30T09:12:00Z">
        <w:r w:rsidR="00BF3CB2">
          <w:t>p</w:t>
        </w:r>
      </w:ins>
      <w:r w:rsidRPr="005C1D4A">
        <w:t xml:space="preserve">riorities, </w:t>
      </w:r>
      <w:del w:id="957" w:author="DM" w:date="2012-07-30T09:12:00Z">
        <w:r w:rsidRPr="005C1D4A" w:rsidDel="00BF3CB2">
          <w:delText>S</w:delText>
        </w:r>
      </w:del>
      <w:ins w:id="958" w:author="DM" w:date="2012-07-30T09:12:00Z">
        <w:r w:rsidR="00BF3CB2">
          <w:t>s</w:t>
        </w:r>
      </w:ins>
      <w:r w:rsidRPr="005C1D4A">
        <w:t xml:space="preserve">cenarios, </w:t>
      </w:r>
      <w:del w:id="959" w:author="DM" w:date="2012-07-30T09:12:00Z">
        <w:r w:rsidRPr="005C1D4A" w:rsidDel="00BF3CB2">
          <w:delText>I</w:delText>
        </w:r>
      </w:del>
      <w:ins w:id="960" w:author="DM" w:date="2012-07-30T09:12:00Z">
        <w:r w:rsidR="00BF3CB2">
          <w:t>i</w:t>
        </w:r>
      </w:ins>
      <w:r w:rsidRPr="005C1D4A">
        <w:t xml:space="preserve">mpact </w:t>
      </w:r>
      <w:del w:id="961" w:author="DM" w:date="2012-07-30T09:12:00Z">
        <w:r w:rsidRPr="005C1D4A" w:rsidDel="00BF3CB2">
          <w:delText>S</w:delText>
        </w:r>
      </w:del>
      <w:ins w:id="962" w:author="DM" w:date="2012-07-30T09:12:00Z">
        <w:r w:rsidR="00BF3CB2">
          <w:t>s</w:t>
        </w:r>
      </w:ins>
      <w:r w:rsidRPr="005C1D4A">
        <w:t xml:space="preserve">tandards, </w:t>
      </w:r>
      <w:del w:id="963" w:author="DM" w:date="2012-07-30T09:12:00Z">
        <w:r w:rsidRPr="005C1D4A" w:rsidDel="00BF3CB2">
          <w:delText>C</w:delText>
        </w:r>
      </w:del>
      <w:ins w:id="964" w:author="DM" w:date="2012-07-30T09:12:00Z">
        <w:r w:rsidR="00BF3CB2">
          <w:t>c</w:t>
        </w:r>
      </w:ins>
      <w:r w:rsidRPr="005C1D4A">
        <w:t xml:space="preserve">onstraints, </w:t>
      </w:r>
      <w:ins w:id="965" w:author="DM" w:date="2012-07-30T09:12:00Z">
        <w:r w:rsidR="00BF3CB2">
          <w:t>a</w:t>
        </w:r>
      </w:ins>
      <w:del w:id="966" w:author="DM" w:date="2012-07-30T09:12:00Z">
        <w:r w:rsidRPr="005C1D4A" w:rsidDel="00BF3CB2">
          <w:delText>A</w:delText>
        </w:r>
      </w:del>
      <w:r w:rsidRPr="005C1D4A">
        <w:t>nalysis</w:t>
      </w:r>
    </w:p>
    <w:p w:rsidR="005C1D4A" w:rsidRDefault="005C1D4A" w:rsidP="005C1D4A">
      <w:pPr>
        <w:pStyle w:val="FeatureTitle"/>
      </w:pPr>
      <w:r>
        <w:t>Plan</w:t>
      </w:r>
    </w:p>
    <w:p w:rsidR="005C1D4A" w:rsidRDefault="005C1D4A" w:rsidP="005C1D4A">
      <w:pPr>
        <w:pStyle w:val="FeaturePara"/>
      </w:pPr>
      <w:r w:rsidRPr="005C1D4A">
        <w:t xml:space="preserve">Phases, </w:t>
      </w:r>
      <w:ins w:id="967" w:author="DM" w:date="2012-07-30T09:12:00Z">
        <w:r w:rsidR="00BF3CB2">
          <w:t>m</w:t>
        </w:r>
      </w:ins>
      <w:del w:id="968" w:author="DM" w:date="2012-07-30T09:12:00Z">
        <w:r w:rsidRPr="005C1D4A" w:rsidDel="00BF3CB2">
          <w:delText>M</w:delText>
        </w:r>
      </w:del>
      <w:r w:rsidRPr="005C1D4A">
        <w:t xml:space="preserve">ilestones, </w:t>
      </w:r>
      <w:del w:id="969" w:author="DM" w:date="2012-07-30T09:12:00Z">
        <w:r w:rsidRPr="005C1D4A" w:rsidDel="00BF3CB2">
          <w:delText>D</w:delText>
        </w:r>
      </w:del>
      <w:ins w:id="970" w:author="DM" w:date="2012-07-30T09:12:00Z">
        <w:r w:rsidR="00BF3CB2">
          <w:t>d</w:t>
        </w:r>
      </w:ins>
      <w:r w:rsidRPr="005C1D4A">
        <w:t xml:space="preserve">ependencies, </w:t>
      </w:r>
      <w:del w:id="971" w:author="DM" w:date="2012-07-30T09:12:00Z">
        <w:r w:rsidRPr="005C1D4A" w:rsidDel="00BF3CB2">
          <w:delText>R</w:delText>
        </w:r>
      </w:del>
      <w:ins w:id="972" w:author="DM" w:date="2012-07-30T09:12:00Z">
        <w:r w:rsidR="00BF3CB2">
          <w:t>r</w:t>
        </w:r>
      </w:ins>
      <w:r w:rsidRPr="005C1D4A">
        <w:t xml:space="preserve">esource </w:t>
      </w:r>
      <w:del w:id="973" w:author="DM" w:date="2012-07-30T09:13:00Z">
        <w:r w:rsidRPr="005C1D4A" w:rsidDel="00BF3CB2">
          <w:delText>M</w:delText>
        </w:r>
      </w:del>
      <w:ins w:id="974" w:author="DM" w:date="2012-07-30T09:13:00Z">
        <w:r w:rsidR="00BF3CB2">
          <w:t>m</w:t>
        </w:r>
      </w:ins>
      <w:r w:rsidRPr="005C1D4A">
        <w:t>anagement</w:t>
      </w:r>
    </w:p>
    <w:p w:rsidR="005C1D4A" w:rsidRDefault="005C1D4A" w:rsidP="005C1D4A">
      <w:pPr>
        <w:pStyle w:val="FeatureTitle"/>
      </w:pPr>
      <w:r>
        <w:t>Manage</w:t>
      </w:r>
    </w:p>
    <w:p w:rsidR="005C1D4A" w:rsidRDefault="005C1D4A" w:rsidP="005C1D4A">
      <w:pPr>
        <w:pStyle w:val="FeaturePara"/>
      </w:pPr>
      <w:r w:rsidRPr="005C1D4A">
        <w:t xml:space="preserve">Actuals, </w:t>
      </w:r>
      <w:del w:id="975" w:author="DM" w:date="2012-07-30T09:13:00Z">
        <w:r w:rsidRPr="005C1D4A" w:rsidDel="00BF3CB2">
          <w:delText>C</w:delText>
        </w:r>
      </w:del>
      <w:ins w:id="976" w:author="DM" w:date="2012-07-30T09:13:00Z">
        <w:r w:rsidR="00BF3CB2">
          <w:t>c</w:t>
        </w:r>
      </w:ins>
      <w:r w:rsidRPr="005C1D4A">
        <w:t xml:space="preserve">hange </w:t>
      </w:r>
      <w:del w:id="977" w:author="DM" w:date="2012-07-30T09:13:00Z">
        <w:r w:rsidRPr="005C1D4A" w:rsidDel="00BF3CB2">
          <w:delText>C</w:delText>
        </w:r>
      </w:del>
      <w:ins w:id="978" w:author="DM" w:date="2012-07-30T09:13:00Z">
        <w:r w:rsidR="00BF3CB2">
          <w:t>c</w:t>
        </w:r>
      </w:ins>
      <w:r w:rsidRPr="005C1D4A">
        <w:t xml:space="preserve">ontrol, </w:t>
      </w:r>
      <w:del w:id="979" w:author="DM" w:date="2012-07-30T09:13:00Z">
        <w:r w:rsidRPr="005C1D4A" w:rsidDel="00BF3CB2">
          <w:delText>S</w:delText>
        </w:r>
      </w:del>
      <w:ins w:id="980" w:author="DM" w:date="2012-07-30T09:13:00Z">
        <w:r w:rsidR="00BF3CB2">
          <w:t>s</w:t>
        </w:r>
      </w:ins>
      <w:r w:rsidRPr="005C1D4A">
        <w:t xml:space="preserve">tatus </w:t>
      </w:r>
      <w:del w:id="981" w:author="DM" w:date="2012-07-30T09:13:00Z">
        <w:r w:rsidRPr="005C1D4A" w:rsidDel="00BF3CB2">
          <w:delText>R</w:delText>
        </w:r>
      </w:del>
      <w:ins w:id="982" w:author="DM" w:date="2012-07-30T09:13:00Z">
        <w:r w:rsidR="00BF3CB2">
          <w:t>r</w:t>
        </w:r>
      </w:ins>
      <w:r w:rsidRPr="005C1D4A">
        <w:t xml:space="preserve">eporting, </w:t>
      </w:r>
      <w:del w:id="983" w:author="DM" w:date="2012-07-30T09:13:00Z">
        <w:r w:rsidRPr="005C1D4A" w:rsidDel="00BF3CB2">
          <w:delText>F</w:delText>
        </w:r>
      </w:del>
      <w:ins w:id="984" w:author="DM" w:date="2012-07-30T09:13:00Z">
        <w:r w:rsidR="00BF3CB2">
          <w:t>f</w:t>
        </w:r>
      </w:ins>
      <w:r w:rsidRPr="005C1D4A">
        <w:t xml:space="preserve">orecasts, </w:t>
      </w:r>
      <w:del w:id="985" w:author="DM" w:date="2012-07-30T09:13:00Z">
        <w:r w:rsidRPr="005C1D4A" w:rsidDel="00BF3CB2">
          <w:delText>I</w:delText>
        </w:r>
      </w:del>
      <w:ins w:id="986" w:author="DM" w:date="2012-07-30T09:13:00Z">
        <w:r w:rsidR="00BF3CB2">
          <w:t>i</w:t>
        </w:r>
      </w:ins>
      <w:r w:rsidRPr="005C1D4A">
        <w:t>ssue/</w:t>
      </w:r>
      <w:ins w:id="987" w:author="DM" w:date="2012-07-30T09:13:00Z">
        <w:r w:rsidR="00BF3CB2">
          <w:t>r</w:t>
        </w:r>
      </w:ins>
      <w:del w:id="988" w:author="DM" w:date="2012-07-30T09:13:00Z">
        <w:r w:rsidRPr="005C1D4A" w:rsidDel="00BF3CB2">
          <w:delText>R</w:delText>
        </w:r>
      </w:del>
      <w:r w:rsidRPr="005C1D4A">
        <w:t xml:space="preserve">isk </w:t>
      </w:r>
      <w:ins w:id="989" w:author="DM" w:date="2012-07-30T09:13:00Z">
        <w:r w:rsidR="00BF3CB2">
          <w:t>m</w:t>
        </w:r>
      </w:ins>
      <w:del w:id="990" w:author="DM" w:date="2012-07-30T09:13:00Z">
        <w:r w:rsidRPr="005C1D4A" w:rsidDel="00BF3CB2">
          <w:delText>M</w:delText>
        </w:r>
      </w:del>
      <w:r w:rsidRPr="005C1D4A">
        <w:t xml:space="preserve">anagement, </w:t>
      </w:r>
      <w:ins w:id="991" w:author="DM" w:date="2012-07-30T09:13:00Z">
        <w:r w:rsidR="00BF3CB2">
          <w:t>v</w:t>
        </w:r>
      </w:ins>
      <w:del w:id="992" w:author="DM" w:date="2012-07-30T09:13:00Z">
        <w:r w:rsidRPr="005C1D4A" w:rsidDel="00BF3CB2">
          <w:delText>V</w:delText>
        </w:r>
      </w:del>
      <w:r w:rsidRPr="005C1D4A">
        <w:t>isibility</w:t>
      </w:r>
    </w:p>
    <w:p w:rsidR="005C1D4A" w:rsidRDefault="005C1D4A" w:rsidP="005C1D4A">
      <w:pPr>
        <w:pStyle w:val="FeatureTitle"/>
      </w:pPr>
      <w:r>
        <w:t>Closure</w:t>
      </w:r>
    </w:p>
    <w:p w:rsidR="005C1D4A" w:rsidRPr="005C1D4A" w:rsidRDefault="005C1D4A" w:rsidP="005C1D4A">
      <w:pPr>
        <w:pStyle w:val="FeaturePara"/>
      </w:pPr>
      <w:r w:rsidRPr="005C1D4A">
        <w:t>Sign-</w:t>
      </w:r>
      <w:ins w:id="993" w:author="DM" w:date="2012-07-30T09:13:00Z">
        <w:r w:rsidR="00BF3CB2">
          <w:t>o</w:t>
        </w:r>
      </w:ins>
      <w:del w:id="994" w:author="DM" w:date="2012-07-30T09:13:00Z">
        <w:r w:rsidRPr="005C1D4A" w:rsidDel="00BF3CB2">
          <w:delText>O</w:delText>
        </w:r>
      </w:del>
      <w:r w:rsidRPr="005C1D4A">
        <w:t xml:space="preserve">ff, </w:t>
      </w:r>
      <w:ins w:id="995" w:author="DM" w:date="2012-07-30T09:13:00Z">
        <w:r w:rsidR="00BF3CB2">
          <w:t>p</w:t>
        </w:r>
      </w:ins>
      <w:del w:id="996" w:author="DM" w:date="2012-07-30T09:13:00Z">
        <w:r w:rsidRPr="005C1D4A" w:rsidDel="00BF3CB2">
          <w:delText>P</w:delText>
        </w:r>
      </w:del>
      <w:r w:rsidRPr="005C1D4A">
        <w:t xml:space="preserve">roject </w:t>
      </w:r>
      <w:del w:id="997" w:author="DM" w:date="2012-07-30T09:13:00Z">
        <w:r w:rsidRPr="005C1D4A" w:rsidDel="00BF3CB2">
          <w:delText>D</w:delText>
        </w:r>
      </w:del>
      <w:ins w:id="998" w:author="DM" w:date="2012-07-30T09:13:00Z">
        <w:r w:rsidR="00BF3CB2">
          <w:t>d</w:t>
        </w:r>
      </w:ins>
      <w:r w:rsidRPr="005C1D4A">
        <w:t xml:space="preserve">ocuments, </w:t>
      </w:r>
      <w:del w:id="999" w:author="DM" w:date="2012-07-30T09:13:00Z">
        <w:r w:rsidRPr="005C1D4A" w:rsidDel="00BF3CB2">
          <w:delText>T</w:delText>
        </w:r>
      </w:del>
      <w:ins w:id="1000" w:author="DM" w:date="2012-07-30T09:13:00Z">
        <w:r w:rsidR="00BF3CB2">
          <w:t>t</w:t>
        </w:r>
      </w:ins>
      <w:r w:rsidRPr="005C1D4A">
        <w:t xml:space="preserve">emplates, </w:t>
      </w:r>
      <w:del w:id="1001" w:author="DM" w:date="2012-07-30T09:13:00Z">
        <w:r w:rsidRPr="005C1D4A" w:rsidDel="00BF3CB2">
          <w:delText>L</w:delText>
        </w:r>
      </w:del>
      <w:ins w:id="1002" w:author="DM" w:date="2012-07-30T09:13:00Z">
        <w:r w:rsidR="00BF3CB2">
          <w:t>l</w:t>
        </w:r>
      </w:ins>
      <w:r w:rsidRPr="005C1D4A">
        <w:t>esson</w:t>
      </w:r>
      <w:ins w:id="1003" w:author="DM" w:date="2012-07-30T09:13:00Z">
        <w:r w:rsidR="00BF3CB2">
          <w:t>s</w:t>
        </w:r>
      </w:ins>
      <w:r w:rsidRPr="005C1D4A">
        <w:t xml:space="preserve"> </w:t>
      </w:r>
      <w:ins w:id="1004" w:author="DM" w:date="2012-07-30T09:13:00Z">
        <w:r w:rsidR="00BF3CB2">
          <w:t>l</w:t>
        </w:r>
      </w:ins>
      <w:del w:id="1005" w:author="DM" w:date="2012-07-30T09:13:00Z">
        <w:r w:rsidRPr="005C1D4A" w:rsidDel="00BF3CB2">
          <w:delText>L</w:delText>
        </w:r>
      </w:del>
      <w:r w:rsidRPr="005C1D4A">
        <w:t xml:space="preserve">earned, </w:t>
      </w:r>
      <w:del w:id="1006" w:author="DM" w:date="2012-07-30T09:13:00Z">
        <w:r w:rsidRPr="005C1D4A" w:rsidDel="00BF3CB2">
          <w:delText>A</w:delText>
        </w:r>
      </w:del>
      <w:ins w:id="1007" w:author="DM" w:date="2012-07-30T09:13:00Z">
        <w:r w:rsidR="00BF3CB2">
          <w:t>a</w:t>
        </w:r>
      </w:ins>
      <w:r w:rsidRPr="005C1D4A">
        <w:t>rchive</w:t>
      </w:r>
    </w:p>
    <w:p w:rsidR="009340DD" w:rsidRDefault="009340DD" w:rsidP="00AB6FB8">
      <w:pPr>
        <w:pStyle w:val="H2"/>
      </w:pPr>
      <w:r w:rsidRPr="000D4A1B">
        <w:t xml:space="preserve">Planning in a </w:t>
      </w:r>
      <w:r w:rsidR="0014649E">
        <w:t>G</w:t>
      </w:r>
      <w:r w:rsidRPr="000D4A1B">
        <w:t xml:space="preserve">overned </w:t>
      </w:r>
      <w:r w:rsidR="0014649E">
        <w:t>E</w:t>
      </w:r>
      <w:r w:rsidRPr="000D4A1B">
        <w:t>nvironment</w:t>
      </w:r>
    </w:p>
    <w:p w:rsidR="009340DD" w:rsidRPr="000D4A1B" w:rsidRDefault="009340DD" w:rsidP="00AB6FB8">
      <w:pPr>
        <w:pStyle w:val="H3"/>
      </w:pPr>
      <w:bookmarkStart w:id="1008" w:name="_Toc258834929"/>
      <w:r w:rsidRPr="000D4A1B">
        <w:t>Project/Program Lifecycles: Demand Management Variations</w:t>
      </w:r>
      <w:bookmarkEnd w:id="1008"/>
    </w:p>
    <w:p w:rsidR="009340DD" w:rsidRPr="000D4A1B" w:rsidRDefault="009340DD" w:rsidP="009C3984">
      <w:pPr>
        <w:pStyle w:val="Para"/>
      </w:pPr>
      <w:r w:rsidRPr="000D4A1B">
        <w:t xml:space="preserve">These </w:t>
      </w:r>
      <w:del w:id="1009" w:author="DM" w:date="2012-07-30T09:14:00Z">
        <w:r w:rsidRPr="000D4A1B" w:rsidDel="00BF3CB2">
          <w:delText>D</w:delText>
        </w:r>
      </w:del>
      <w:ins w:id="1010" w:author="DM" w:date="2012-07-30T09:14:00Z">
        <w:r w:rsidR="00BF3CB2">
          <w:t>d</w:t>
        </w:r>
      </w:ins>
      <w:r w:rsidRPr="000D4A1B">
        <w:t xml:space="preserve">emand </w:t>
      </w:r>
      <w:del w:id="1011" w:author="DM" w:date="2012-07-30T09:14:00Z">
        <w:r w:rsidRPr="000D4A1B" w:rsidDel="00BF3CB2">
          <w:delText>M</w:delText>
        </w:r>
      </w:del>
      <w:ins w:id="1012" w:author="DM" w:date="2012-07-30T09:14:00Z">
        <w:r w:rsidR="00BF3CB2">
          <w:t>m</w:t>
        </w:r>
      </w:ins>
      <w:r w:rsidRPr="000D4A1B">
        <w:t xml:space="preserve">anagement or </w:t>
      </w:r>
      <w:ins w:id="1013" w:author="DM" w:date="2012-07-30T09:14:00Z">
        <w:r w:rsidR="00BF3CB2">
          <w:t>p</w:t>
        </w:r>
      </w:ins>
      <w:del w:id="1014" w:author="DM" w:date="2012-07-30T09:14:00Z">
        <w:r w:rsidR="0013716E" w:rsidDel="00BF3CB2">
          <w:delText>P</w:delText>
        </w:r>
      </w:del>
      <w:r w:rsidR="0013716E">
        <w:t xml:space="preserve">roject </w:t>
      </w:r>
      <w:del w:id="1015" w:author="DM" w:date="2012-07-30T09:14:00Z">
        <w:r w:rsidR="0013716E" w:rsidDel="00BF3CB2">
          <w:delText>M</w:delText>
        </w:r>
      </w:del>
      <w:del w:id="1016" w:author="DM" w:date="2012-07-30T09:15:00Z">
        <w:r w:rsidR="0013716E" w:rsidDel="008C1320">
          <w:delText xml:space="preserve">anagement </w:delText>
        </w:r>
      </w:del>
      <w:del w:id="1017" w:author="DM" w:date="2012-07-30T07:44:00Z">
        <w:r w:rsidR="0013716E" w:rsidDel="00CD1B09">
          <w:delText>Lifecycle</w:delText>
        </w:r>
      </w:del>
      <w:ins w:id="1018" w:author="DM" w:date="2012-07-30T09:14:00Z">
        <w:r w:rsidR="00BF3CB2">
          <w:t>l</w:t>
        </w:r>
      </w:ins>
      <w:ins w:id="1019" w:author="DM" w:date="2012-07-30T07:44:00Z">
        <w:r w:rsidR="00CD1B09">
          <w:t>ifecycle</w:t>
        </w:r>
      </w:ins>
      <w:ins w:id="1020" w:author="DM" w:date="2012-07-30T09:15:00Z">
        <w:r w:rsidR="008C1320">
          <w:t xml:space="preserve"> management</w:t>
        </w:r>
      </w:ins>
      <w:r w:rsidR="0013716E">
        <w:t xml:space="preserve"> (</w:t>
      </w:r>
      <w:r w:rsidRPr="000D4A1B">
        <w:t>PLM</w:t>
      </w:r>
      <w:ins w:id="1021" w:author="Tim Runcie" w:date="2012-09-10T08:10:00Z">
        <w:r w:rsidR="006E4AED">
          <w:t xml:space="preserve">, Project/Program Lifecycle Management, </w:t>
        </w:r>
      </w:ins>
      <w:commentRangeStart w:id="1022"/>
      <w:ins w:id="1023" w:author="DM" w:date="2012-07-30T09:14:00Z">
        <w:r w:rsidR="008C1320">
          <w:rPr>
            <w:rStyle w:val="QueryInline"/>
          </w:rPr>
          <w:t>[</w:t>
        </w:r>
        <w:commentRangeStart w:id="1024"/>
        <w:r w:rsidR="008C1320">
          <w:rPr>
            <w:rStyle w:val="QueryInline"/>
          </w:rPr>
          <w:t>AU: what does this acronym stand for?</w:t>
        </w:r>
      </w:ins>
      <w:ins w:id="1025" w:author="DM" w:date="2012-07-30T09:15:00Z">
        <w:r w:rsidR="008C1320">
          <w:rPr>
            <w:rStyle w:val="QueryInline"/>
          </w:rPr>
          <w:t xml:space="preserve"> Change OK?</w:t>
        </w:r>
      </w:ins>
      <w:ins w:id="1026" w:author="DM" w:date="2012-07-30T09:14:00Z">
        <w:r w:rsidR="008C1320">
          <w:rPr>
            <w:rStyle w:val="QueryInline"/>
          </w:rPr>
          <w:t>]</w:t>
        </w:r>
      </w:ins>
      <w:commentRangeEnd w:id="1022"/>
      <w:r w:rsidR="00AF0033">
        <w:rPr>
          <w:rStyle w:val="CommentReference"/>
          <w:rFonts w:asciiTheme="minorHAnsi" w:eastAsiaTheme="minorHAnsi" w:hAnsiTheme="minorHAnsi" w:cstheme="minorBidi"/>
          <w:snapToGrid/>
        </w:rPr>
        <w:commentReference w:id="1022"/>
      </w:r>
      <w:commentRangeEnd w:id="1024"/>
      <w:r w:rsidR="006E4AED">
        <w:rPr>
          <w:rStyle w:val="CommentReference"/>
          <w:rFonts w:asciiTheme="minorHAnsi" w:eastAsiaTheme="minorHAnsi" w:hAnsiTheme="minorHAnsi" w:cstheme="minorBidi"/>
          <w:snapToGrid/>
        </w:rPr>
        <w:commentReference w:id="1024"/>
      </w:r>
      <w:r w:rsidR="0013716E">
        <w:t>)</w:t>
      </w:r>
      <w:r w:rsidRPr="000D4A1B">
        <w:t xml:space="preserve"> </w:t>
      </w:r>
      <w:proofErr w:type="gramStart"/>
      <w:r w:rsidRPr="000D4A1B">
        <w:t>variations</w:t>
      </w:r>
      <w:proofErr w:type="gramEnd"/>
      <w:r w:rsidRPr="000D4A1B">
        <w:t xml:space="preserve"> can be viewed as a hierarchy within a single, unified enterprise context</w:t>
      </w:r>
      <w:r w:rsidR="00FD6A4F">
        <w:t xml:space="preserve">. </w:t>
      </w:r>
      <w:r w:rsidRPr="000D4A1B">
        <w:t>Specifically, unified context allows for the application of a common semantic foundation</w:t>
      </w:r>
      <w:ins w:id="1027" w:author="DM" w:date="2012-08-05T16:29:00Z">
        <w:r w:rsidR="00AD073D">
          <w:t>,</w:t>
        </w:r>
      </w:ins>
      <w:r w:rsidRPr="000D4A1B">
        <w:t xml:space="preserve"> which in turn allows </w:t>
      </w:r>
      <w:r w:rsidR="00E76EC9">
        <w:t xml:space="preserve">for </w:t>
      </w:r>
      <w:r w:rsidRPr="000D4A1B">
        <w:t>the coordination of all related data within a single PLM repository</w:t>
      </w:r>
      <w:r w:rsidR="00F56CFC">
        <w:t xml:space="preserve">. </w:t>
      </w:r>
      <w:r w:rsidRPr="000D4A1B">
        <w:t xml:space="preserve">PLM supports active working processes and capabilities already familiar to </w:t>
      </w:r>
      <w:del w:id="1028" w:author="DM" w:date="2012-08-05T16:29:00Z">
        <w:r w:rsidRPr="000D4A1B" w:rsidDel="00AD073D">
          <w:delText xml:space="preserve">those </w:delText>
        </w:r>
      </w:del>
      <w:r w:rsidRPr="000D4A1B">
        <w:t>practitioners of various PLMs.</w:t>
      </w:r>
    </w:p>
    <w:p w:rsidR="009340DD" w:rsidRPr="000D4A1B" w:rsidRDefault="009340DD" w:rsidP="009C3984">
      <w:pPr>
        <w:pStyle w:val="Para"/>
      </w:pPr>
      <w:r w:rsidRPr="000D4A1B">
        <w:t>As the hierarchy (</w:t>
      </w:r>
      <w:ins w:id="1029" w:author="DM" w:date="2012-08-05T16:29:00Z">
        <w:r w:rsidR="00AD073D">
          <w:t xml:space="preserve">see </w:t>
        </w:r>
      </w:ins>
      <w:r w:rsidR="00E76EC9">
        <w:t>Figure 1.3</w:t>
      </w:r>
      <w:r w:rsidRPr="000D4A1B">
        <w:t xml:space="preserve">) is examined a little </w:t>
      </w:r>
      <w:ins w:id="1030" w:author="DM" w:date="2012-08-05T16:29:00Z">
        <w:r w:rsidR="00AD073D">
          <w:t xml:space="preserve">more </w:t>
        </w:r>
      </w:ins>
      <w:r w:rsidRPr="000D4A1B">
        <w:t>close</w:t>
      </w:r>
      <w:ins w:id="1031" w:author="DM" w:date="2012-08-05T16:29:00Z">
        <w:r w:rsidR="00AD073D">
          <w:t>ly</w:t>
        </w:r>
      </w:ins>
      <w:del w:id="1032" w:author="DM" w:date="2012-08-05T16:29:00Z">
        <w:r w:rsidRPr="000D4A1B" w:rsidDel="00AD073D">
          <w:delText>r</w:delText>
        </w:r>
      </w:del>
      <w:r w:rsidRPr="000D4A1B">
        <w:t>, some obvious conclusions arise. Products, systems, or even services can be viewed more or less synonymously as capabilities</w:t>
      </w:r>
      <w:r w:rsidR="00F56CFC">
        <w:t xml:space="preserve">. </w:t>
      </w:r>
      <w:r w:rsidRPr="000D4A1B">
        <w:t>A project might consist of one or more capabilities (or capability modules). A portfolio might consist of multiple projects, multiple products/systems, or a mix of both. This</w:t>
      </w:r>
      <w:ins w:id="1033" w:author="DM" w:date="2012-08-05T16:29:00Z">
        <w:del w:id="1034" w:author="Jeff Jacobson" w:date="2012-08-28T10:08:00Z">
          <w:r w:rsidR="00AD073D" w:rsidDel="009365FD">
            <w:rPr>
              <w:rStyle w:val="QueryInline"/>
            </w:rPr>
            <w:delText>[AU: add noun for clarity]</w:delText>
          </w:r>
        </w:del>
      </w:ins>
      <w:r w:rsidRPr="000D4A1B">
        <w:t xml:space="preserve"> </w:t>
      </w:r>
      <w:ins w:id="1035" w:author="Jeff Jacobson" w:date="2012-08-28T10:08:00Z">
        <w:r w:rsidR="009365FD">
          <w:t xml:space="preserve">hierarchy </w:t>
        </w:r>
      </w:ins>
      <w:r w:rsidRPr="000D4A1B">
        <w:t xml:space="preserve">allows for the ability to group all of these elements together and maintain the relationships between them </w:t>
      </w:r>
      <w:del w:id="1036" w:author="DM" w:date="2012-08-05T16:29:00Z">
        <w:r w:rsidRPr="000D4A1B" w:rsidDel="00AD073D">
          <w:delText xml:space="preserve">either </w:delText>
        </w:r>
      </w:del>
      <w:r w:rsidRPr="000D4A1B">
        <w:t>through reporting chains, requirements</w:t>
      </w:r>
      <w:ins w:id="1037" w:author="DM" w:date="2012-08-05T16:29:00Z">
        <w:r w:rsidR="00AD073D">
          <w:t>,</w:t>
        </w:r>
      </w:ins>
      <w:r w:rsidRPr="000D4A1B">
        <w:t xml:space="preserve"> or departmental situations. </w:t>
      </w:r>
    </w:p>
    <w:p w:rsidR="00700461" w:rsidRDefault="00700461" w:rsidP="00700461">
      <w:pPr>
        <w:pStyle w:val="Slug"/>
        <w:rPr>
          <w:ins w:id="1038" w:author="DM" w:date="2012-08-20T05:31:00Z"/>
        </w:rPr>
      </w:pPr>
      <w:ins w:id="1039" w:author="DM" w:date="2012-08-20T05:31:00Z">
        <w:r>
          <w:t xml:space="preserve">Figure 1.3 Demand </w:t>
        </w:r>
        <w:proofErr w:type="gramStart"/>
        <w:r>
          <w:t>Hierarchy</w:t>
        </w:r>
        <w:proofErr w:type="gramEnd"/>
        <w:r>
          <w:t xml:space="preserve"> </w:t>
        </w:r>
      </w:ins>
    </w:p>
    <w:p w:rsidR="00700461" w:rsidRDefault="00700461" w:rsidP="00700461">
      <w:pPr>
        <w:pStyle w:val="FigureSource"/>
        <w:rPr>
          <w:ins w:id="1040" w:author="DM" w:date="2012-08-20T05:31:00Z"/>
        </w:rPr>
      </w:pPr>
      <w:ins w:id="1041" w:author="DM" w:date="2012-08-20T05:31:00Z">
        <w:r>
          <w:t>Source: Advisicon</w:t>
        </w:r>
        <w:r>
          <w:tab/>
          <w:t>[01-03-</w:t>
        </w:r>
        <w:r w:rsidRPr="00E76EC9">
          <w:t>demandHie</w:t>
        </w:r>
        <w:r>
          <w:t>r</w:t>
        </w:r>
        <w:r w:rsidRPr="00E76EC9">
          <w:t>archy.</w:t>
        </w:r>
        <w:r>
          <w:t>eps]</w:t>
        </w:r>
      </w:ins>
    </w:p>
    <w:p w:rsidR="009340DD" w:rsidRPr="000D4A1B" w:rsidRDefault="009340DD" w:rsidP="009C3984">
      <w:pPr>
        <w:pStyle w:val="Para"/>
      </w:pPr>
      <w:r w:rsidRPr="000D4A1B">
        <w:t>Demand derives from written, verbal, or assumed requirements. Requirements represent the information between consumer and producer, between management and developers, and between planning and execution. Visibility emerges by leveraging a lifecycle framework that integrates all of those interests and participants.</w:t>
      </w:r>
    </w:p>
    <w:p w:rsidR="009340DD" w:rsidRPr="000D4A1B" w:rsidRDefault="009340DD" w:rsidP="009C3984">
      <w:pPr>
        <w:pStyle w:val="Para"/>
      </w:pPr>
      <w:r w:rsidRPr="000D4A1B">
        <w:t>PLM enables instant visibility and reconciliation of the many seemingly diverse program elements that exist across a complex enterprise. This</w:t>
      </w:r>
      <w:ins w:id="1042" w:author="DM" w:date="2012-08-05T16:30:00Z">
        <w:del w:id="1043" w:author="Jeff Jacobson" w:date="2012-08-28T10:16:00Z">
          <w:r w:rsidR="00851F01" w:rsidDel="005559E5">
            <w:rPr>
              <w:rStyle w:val="QueryInline"/>
            </w:rPr>
            <w:delText>[AU: add noun]</w:delText>
          </w:r>
        </w:del>
      </w:ins>
      <w:r w:rsidRPr="000D4A1B">
        <w:t xml:space="preserve"> </w:t>
      </w:r>
      <w:ins w:id="1044" w:author="Jeff Jacobson" w:date="2012-08-28T10:17:00Z">
        <w:r w:rsidR="005559E5">
          <w:t xml:space="preserve">visibility </w:t>
        </w:r>
      </w:ins>
      <w:r w:rsidRPr="000D4A1B">
        <w:t>usually occurs through visual tracking and automated reports, which illustrate the potential issues and interdependent relationships between requirements and other program elements. No matter how</w:t>
      </w:r>
      <w:r w:rsidR="00ED4C92">
        <w:t xml:space="preserve"> many systems or component/vendo</w:t>
      </w:r>
      <w:r w:rsidRPr="000D4A1B">
        <w:t xml:space="preserve">r organizations are involved, if there is a centralized single-instance PLM framework, </w:t>
      </w:r>
      <w:del w:id="1045" w:author="DM" w:date="2012-08-05T16:30:00Z">
        <w:r w:rsidRPr="000D4A1B" w:rsidDel="00851F01">
          <w:delText xml:space="preserve">then </w:delText>
        </w:r>
      </w:del>
      <w:r w:rsidRPr="000D4A1B">
        <w:t xml:space="preserve">the various processes and lifecycles associated with an enterprise can be holistically tracked and managed. </w:t>
      </w:r>
    </w:p>
    <w:p w:rsidR="009340DD" w:rsidRPr="000D4A1B" w:rsidRDefault="009340DD" w:rsidP="009C3984">
      <w:pPr>
        <w:pStyle w:val="Para"/>
      </w:pPr>
      <w:r w:rsidRPr="000D4A1B">
        <w:t>Consolidating all of these processes and data centrally eliminates the single most critical problem facing PMOs today</w:t>
      </w:r>
      <w:ins w:id="1046" w:author="DM" w:date="2012-08-05T16:31:00Z">
        <w:r w:rsidR="00851F01">
          <w:t>:</w:t>
        </w:r>
      </w:ins>
      <w:r w:rsidRPr="000D4A1B">
        <w:t xml:space="preserve"> </w:t>
      </w:r>
      <w:del w:id="1047" w:author="DM" w:date="2012-08-05T16:31:00Z">
        <w:r w:rsidRPr="000D4A1B" w:rsidDel="00851F01">
          <w:delText xml:space="preserve">which is </w:delText>
        </w:r>
      </w:del>
      <w:r w:rsidRPr="000D4A1B">
        <w:t xml:space="preserve">the ability </w:t>
      </w:r>
      <w:del w:id="1048" w:author="DM" w:date="2012-08-05T16:31:00Z">
        <w:r w:rsidRPr="000D4A1B" w:rsidDel="00851F01">
          <w:delText xml:space="preserve">to </w:delText>
        </w:r>
      </w:del>
      <w:r w:rsidRPr="000D4A1B">
        <w:t xml:space="preserve">both </w:t>
      </w:r>
      <w:ins w:id="1049" w:author="DM" w:date="2012-08-05T16:31:00Z">
        <w:r w:rsidR="00851F01">
          <w:t xml:space="preserve">to </w:t>
        </w:r>
      </w:ins>
      <w:r w:rsidRPr="000D4A1B">
        <w:t xml:space="preserve">see the big picture and </w:t>
      </w:r>
      <w:ins w:id="1050" w:author="DM" w:date="2012-08-05T16:31:00Z">
        <w:r w:rsidR="00851F01">
          <w:t xml:space="preserve">to </w:t>
        </w:r>
      </w:ins>
      <w:r w:rsidRPr="000D4A1B">
        <w:t>drill down to specific details in an automated fashion. Today</w:t>
      </w:r>
      <w:r w:rsidR="00824D35">
        <w:t>’</w:t>
      </w:r>
      <w:r w:rsidRPr="000D4A1B">
        <w:t>s PMOs are essentially integrated on the fly and are top</w:t>
      </w:r>
      <w:ins w:id="1051" w:author="DM" w:date="2012-08-05T16:31:00Z">
        <w:r w:rsidR="00851F01">
          <w:t>-</w:t>
        </w:r>
      </w:ins>
      <w:del w:id="1052" w:author="DM" w:date="2012-08-05T16:31:00Z">
        <w:r w:rsidRPr="000D4A1B" w:rsidDel="00851F01">
          <w:delText xml:space="preserve"> </w:delText>
        </w:r>
      </w:del>
      <w:r w:rsidRPr="000D4A1B">
        <w:t>heavy with manual processes</w:t>
      </w:r>
      <w:r w:rsidR="00F56CFC">
        <w:t xml:space="preserve">. </w:t>
      </w:r>
    </w:p>
    <w:p w:rsidR="00391A62" w:rsidRDefault="00E76EC9">
      <w:pPr>
        <w:pStyle w:val="FigureSource"/>
        <w:rPr>
          <w:del w:id="1053" w:author="DM" w:date="2012-08-20T05:31:00Z"/>
        </w:rPr>
        <w:pPrChange w:id="1054" w:author="DM" w:date="2012-08-05T16:31:00Z">
          <w:pPr>
            <w:pStyle w:val="Slug"/>
          </w:pPr>
        </w:pPrChange>
      </w:pPr>
      <w:del w:id="1055" w:author="DM" w:date="2012-08-20T05:31:00Z">
        <w:r w:rsidDel="00700461">
          <w:delText>Figure 1.3</w:delText>
        </w:r>
      </w:del>
      <w:del w:id="1056" w:author="DM" w:date="2012-08-05T16:31:00Z">
        <w:r w:rsidDel="00851F01">
          <w:delText>:</w:delText>
        </w:r>
      </w:del>
      <w:del w:id="1057" w:author="DM" w:date="2012-08-20T05:31:00Z">
        <w:r w:rsidDel="00700461">
          <w:delText xml:space="preserve"> Demand Hierarchy</w:delText>
        </w:r>
        <w:r w:rsidR="007E2460" w:rsidDel="00700461">
          <w:delText xml:space="preserve"> </w:delText>
        </w:r>
      </w:del>
      <w:del w:id="1058" w:author="DM" w:date="2012-08-05T16:31:00Z">
        <w:r w:rsidR="00585544" w:rsidDel="00851F01">
          <w:delText>(</w:delText>
        </w:r>
      </w:del>
      <w:del w:id="1059" w:author="DM" w:date="2012-08-20T05:31:00Z">
        <w:r w:rsidR="00585544" w:rsidDel="00700461">
          <w:delText>Source: Advisicon</w:delText>
        </w:r>
      </w:del>
      <w:del w:id="1060" w:author="DM" w:date="2012-08-05T16:31:00Z">
        <w:r w:rsidR="00585544" w:rsidDel="00851F01">
          <w:delText>)</w:delText>
        </w:r>
      </w:del>
      <w:del w:id="1061" w:author="DM" w:date="2012-08-20T05:31:00Z">
        <w:r w:rsidDel="00700461">
          <w:tab/>
          <w:delText>[</w:delText>
        </w:r>
        <w:r w:rsidR="00920148" w:rsidDel="00700461">
          <w:delText>01-03-</w:delText>
        </w:r>
        <w:r w:rsidRPr="00E76EC9" w:rsidDel="00700461">
          <w:delText>demandHie</w:delText>
        </w:r>
        <w:r w:rsidR="00920148" w:rsidDel="00700461">
          <w:delText>r</w:delText>
        </w:r>
        <w:r w:rsidRPr="00E76EC9" w:rsidDel="00700461">
          <w:delText>archy.</w:delText>
        </w:r>
        <w:r w:rsidR="00585544" w:rsidDel="00700461">
          <w:delText>eps</w:delText>
        </w:r>
        <w:r w:rsidDel="00700461">
          <w:delText>]</w:delText>
        </w:r>
      </w:del>
    </w:p>
    <w:p w:rsidR="009340DD" w:rsidRPr="000D4A1B" w:rsidRDefault="009340DD" w:rsidP="009C3984">
      <w:pPr>
        <w:pStyle w:val="Para"/>
      </w:pPr>
      <w:r w:rsidRPr="000D4A1B">
        <w:t xml:space="preserve">The key to PLM is to understand that the PMO runs on information. That information must be easily accessible, transportable, </w:t>
      </w:r>
      <w:ins w:id="1062" w:author="DM" w:date="2012-08-05T16:31:00Z">
        <w:r w:rsidR="00851F01">
          <w:t xml:space="preserve">and </w:t>
        </w:r>
      </w:ins>
      <w:r w:rsidRPr="000D4A1B">
        <w:t xml:space="preserve">translatable and available directly to </w:t>
      </w:r>
      <w:del w:id="1063" w:author="DM" w:date="2012-08-05T16:31:00Z">
        <w:r w:rsidRPr="000D4A1B" w:rsidDel="00851F01">
          <w:delText xml:space="preserve">the </w:delText>
        </w:r>
      </w:del>
      <w:r w:rsidRPr="000D4A1B">
        <w:t>decision</w:t>
      </w:r>
      <w:del w:id="1064" w:author="DM" w:date="2012-08-05T16:31:00Z">
        <w:r w:rsidRPr="000D4A1B" w:rsidDel="00851F01">
          <w:delText>-</w:delText>
        </w:r>
      </w:del>
      <w:ins w:id="1065" w:author="DM" w:date="2012-08-05T16:31:00Z">
        <w:r w:rsidR="00851F01">
          <w:t xml:space="preserve"> </w:t>
        </w:r>
      </w:ins>
      <w:r w:rsidRPr="000D4A1B">
        <w:t>makers without going through layers of expert interpretation first. This doesn</w:t>
      </w:r>
      <w:r w:rsidR="00824D35">
        <w:t>’</w:t>
      </w:r>
      <w:r w:rsidRPr="000D4A1B">
        <w:t>t mean that other people don</w:t>
      </w:r>
      <w:r w:rsidR="00824D35">
        <w:t>’</w:t>
      </w:r>
      <w:r w:rsidRPr="000D4A1B">
        <w:t>t add value to the information</w:t>
      </w:r>
      <w:ins w:id="1066" w:author="DM" w:date="2012-08-05T16:31:00Z">
        <w:r w:rsidR="00851F01">
          <w:t>;</w:t>
        </w:r>
      </w:ins>
      <w:del w:id="1067" w:author="DM" w:date="2012-08-05T16:32:00Z">
        <w:r w:rsidRPr="000D4A1B" w:rsidDel="00851F01">
          <w:delText>,</w:delText>
        </w:r>
      </w:del>
      <w:r w:rsidRPr="000D4A1B">
        <w:t xml:space="preserve"> there will always be a need for diverse input, views</w:t>
      </w:r>
      <w:ins w:id="1068" w:author="DM" w:date="2012-08-05T16:32:00Z">
        <w:r w:rsidR="00851F01">
          <w:t>,</w:t>
        </w:r>
      </w:ins>
      <w:r w:rsidRPr="000D4A1B">
        <w:t xml:space="preserve"> and skills in the PMO.</w:t>
      </w:r>
    </w:p>
    <w:p w:rsidR="003F26B7" w:rsidRPr="000D4A1B" w:rsidRDefault="003F26B7" w:rsidP="005624C5">
      <w:pPr>
        <w:pStyle w:val="H2"/>
      </w:pPr>
      <w:del w:id="1069" w:author="DM" w:date="2012-08-05T16:32:00Z">
        <w:r w:rsidDel="00851F01">
          <w:delText xml:space="preserve">The </w:delText>
        </w:r>
      </w:del>
      <w:r>
        <w:t>Significance of Portfolio Management and Demand Management in Today</w:t>
      </w:r>
      <w:r w:rsidR="00824D35">
        <w:t>’</w:t>
      </w:r>
      <w:r>
        <w:t>s Evolving Market</w:t>
      </w:r>
    </w:p>
    <w:p w:rsidR="008873B0" w:rsidRDefault="00683694" w:rsidP="00683694">
      <w:pPr>
        <w:pStyle w:val="Para"/>
      </w:pPr>
      <w:r w:rsidRPr="00683694">
        <w:t xml:space="preserve">If you have </w:t>
      </w:r>
      <w:r w:rsidR="005624C5">
        <w:t xml:space="preserve">ever worked in an organization, </w:t>
      </w:r>
      <w:ins w:id="1070" w:author="DM" w:date="2012-08-05T16:32:00Z">
        <w:r w:rsidR="00851F01">
          <w:t xml:space="preserve">you understand that </w:t>
        </w:r>
      </w:ins>
      <w:r>
        <w:t xml:space="preserve">time to market or the constant pressure to start new projects and complete existing initiatives </w:t>
      </w:r>
      <w:del w:id="1071" w:author="DM" w:date="2012-08-05T16:32:00Z">
        <w:r w:rsidDel="00851F01">
          <w:delText xml:space="preserve">has </w:delText>
        </w:r>
      </w:del>
      <w:r>
        <w:t>create</w:t>
      </w:r>
      <w:ins w:id="1072" w:author="DM" w:date="2012-08-05T16:32:00Z">
        <w:r w:rsidR="00851F01">
          <w:t>s</w:t>
        </w:r>
      </w:ins>
      <w:del w:id="1073" w:author="DM" w:date="2012-08-05T16:32:00Z">
        <w:r w:rsidDel="00851F01">
          <w:delText>d</w:delText>
        </w:r>
      </w:del>
      <w:r>
        <w:t xml:space="preserve"> </w:t>
      </w:r>
      <w:del w:id="1074" w:author="DM" w:date="2012-08-05T16:32:00Z">
        <w:r w:rsidDel="00851F01">
          <w:delText xml:space="preserve">an </w:delText>
        </w:r>
      </w:del>
      <w:r>
        <w:t>imbalance</w:t>
      </w:r>
      <w:ins w:id="1075" w:author="DM" w:date="2012-08-05T16:32:00Z">
        <w:r w:rsidR="00851F01">
          <w:t>s</w:t>
        </w:r>
      </w:ins>
      <w:r>
        <w:t xml:space="preserve"> of resource capability</w:t>
      </w:r>
      <w:del w:id="1076" w:author="DM" w:date="2012-08-05T16:32:00Z">
        <w:r w:rsidDel="00851F01">
          <w:delText>,</w:delText>
        </w:r>
      </w:del>
      <w:r>
        <w:t xml:space="preserve"> </w:t>
      </w:r>
      <w:ins w:id="1077" w:author="DM" w:date="2012-08-05T16:32:00Z">
        <w:r w:rsidR="00851F01">
          <w:t xml:space="preserve">and </w:t>
        </w:r>
      </w:ins>
      <w:r>
        <w:t xml:space="preserve">availability and </w:t>
      </w:r>
      <w:del w:id="1078" w:author="DM" w:date="2012-08-05T16:32:00Z">
        <w:r w:rsidDel="00851F01">
          <w:delText xml:space="preserve">a </w:delText>
        </w:r>
      </w:del>
      <w:r>
        <w:t>high risk</w:t>
      </w:r>
      <w:r w:rsidR="00F56CFC">
        <w:t xml:space="preserve">. </w:t>
      </w:r>
      <w:ins w:id="1079" w:author="DM" w:date="2012-08-05T16:33:00Z">
        <w:r w:rsidR="00177759">
          <w:t xml:space="preserve">There exists a significant need to bridge the technical or reporting gap that </w:t>
        </w:r>
        <w:del w:id="1080" w:author="Jeff Jacobson" w:date="2012-08-28T10:19:00Z">
          <w:r w:rsidR="00177759" w:rsidDel="005559E5">
            <w:delText>exists</w:delText>
          </w:r>
        </w:del>
      </w:ins>
      <w:ins w:id="1081" w:author="Jeff Jacobson" w:date="2012-08-28T10:19:00Z">
        <w:r w:rsidR="005559E5">
          <w:t>is present</w:t>
        </w:r>
      </w:ins>
      <w:del w:id="1082" w:author="DM" w:date="2012-08-05T16:33:00Z">
        <w:r w:rsidDel="00177759">
          <w:delText>Th</w:delText>
        </w:r>
      </w:del>
      <w:del w:id="1083" w:author="DM" w:date="2012-08-05T16:32:00Z">
        <w:r w:rsidDel="00851F01">
          <w:delText>is</w:delText>
        </w:r>
      </w:del>
      <w:del w:id="1084" w:author="DM" w:date="2012-08-05T16:33:00Z">
        <w:r w:rsidDel="00177759">
          <w:delText xml:space="preserve"> disconnect</w:delText>
        </w:r>
      </w:del>
      <w:del w:id="1085" w:author="DM" w:date="2012-08-05T16:32:00Z">
        <w:r w:rsidDel="00851F01">
          <w:delText>,</w:delText>
        </w:r>
      </w:del>
      <w:r>
        <w:t xml:space="preserve"> between those who are doing the work and </w:t>
      </w:r>
      <w:ins w:id="1086" w:author="DM" w:date="2012-08-05T16:33:00Z">
        <w:r w:rsidR="00177759">
          <w:t xml:space="preserve">what those </w:t>
        </w:r>
      </w:ins>
      <w:del w:id="1087" w:author="DM" w:date="2012-08-05T16:33:00Z">
        <w:r w:rsidDel="00177759">
          <w:delText xml:space="preserve">the visibility </w:delText>
        </w:r>
      </w:del>
      <w:r>
        <w:t xml:space="preserve">at the executive level </w:t>
      </w:r>
      <w:ins w:id="1088" w:author="DM" w:date="2012-08-05T16:34:00Z">
        <w:r w:rsidR="00177759">
          <w:t>believe</w:t>
        </w:r>
      </w:ins>
      <w:del w:id="1089" w:author="DM" w:date="2012-08-05T16:34:00Z">
        <w:r w:rsidDel="00177759">
          <w:delText>of what</w:delText>
        </w:r>
      </w:del>
      <w:r>
        <w:t xml:space="preserve"> is getting done</w:t>
      </w:r>
      <w:ins w:id="1090" w:author="DM" w:date="2012-08-05T16:34:00Z">
        <w:r w:rsidR="00177759">
          <w:t>.</w:t>
        </w:r>
      </w:ins>
      <w:commentRangeStart w:id="1091"/>
      <w:ins w:id="1092" w:author="DM" w:date="2012-08-05T16:33:00Z">
        <w:r w:rsidR="00851F01">
          <w:rPr>
            <w:rStyle w:val="QueryInline"/>
          </w:rPr>
          <w:t>[</w:t>
        </w:r>
        <w:commentRangeStart w:id="1093"/>
        <w:r w:rsidR="00851F01">
          <w:rPr>
            <w:rStyle w:val="QueryInline"/>
          </w:rPr>
          <w:t>AU: verify that this is stated correctly]</w:t>
        </w:r>
      </w:ins>
      <w:commentRangeEnd w:id="1091"/>
      <w:r w:rsidR="00815A37">
        <w:rPr>
          <w:rStyle w:val="CommentReference"/>
          <w:rFonts w:asciiTheme="minorHAnsi" w:eastAsiaTheme="minorHAnsi" w:hAnsiTheme="minorHAnsi" w:cstheme="minorBidi"/>
          <w:snapToGrid/>
        </w:rPr>
        <w:commentReference w:id="1091"/>
      </w:r>
      <w:r>
        <w:t xml:space="preserve"> </w:t>
      </w:r>
      <w:commentRangeEnd w:id="1093"/>
      <w:r w:rsidR="005052C5">
        <w:rPr>
          <w:rStyle w:val="CommentReference"/>
          <w:rFonts w:asciiTheme="minorHAnsi" w:eastAsiaTheme="minorHAnsi" w:hAnsiTheme="minorHAnsi" w:cstheme="minorBidi"/>
          <w:snapToGrid/>
        </w:rPr>
        <w:commentReference w:id="1093"/>
      </w:r>
      <w:del w:id="1094" w:author="DM" w:date="2012-08-05T16:34:00Z">
        <w:r w:rsidDel="00177759">
          <w:delText>creates</w:delText>
        </w:r>
      </w:del>
      <w:del w:id="1095" w:author="DM" w:date="2012-08-05T16:33:00Z">
        <w:r w:rsidDel="00177759">
          <w:delText xml:space="preserve"> a significant need for bridging </w:delText>
        </w:r>
        <w:r w:rsidR="005624C5" w:rsidDel="00177759">
          <w:delText xml:space="preserve">the </w:delText>
        </w:r>
        <w:r w:rsidDel="00177759">
          <w:delText>technical or reporting gap</w:delText>
        </w:r>
      </w:del>
      <w:del w:id="1096" w:author="DM" w:date="2012-08-05T16:34:00Z">
        <w:r w:rsidR="00F56CFC" w:rsidDel="00177759">
          <w:delText>.</w:delText>
        </w:r>
      </w:del>
      <w:r w:rsidR="00F56CFC">
        <w:t xml:space="preserve"> </w:t>
      </w:r>
      <w:r>
        <w:t xml:space="preserve">In </w:t>
      </w:r>
      <w:del w:id="1097" w:author="DM" w:date="2012-08-05T16:34:00Z">
        <w:r w:rsidDel="00177759">
          <w:delText xml:space="preserve">the </w:delText>
        </w:r>
      </w:del>
      <w:r>
        <w:t xml:space="preserve">defense of senior management, they have heard for years from resource managers </w:t>
      </w:r>
      <w:r w:rsidR="005624C5">
        <w:t>and</w:t>
      </w:r>
      <w:r>
        <w:t xml:space="preserve"> work teams that they are overworked, yet</w:t>
      </w:r>
      <w:r w:rsidR="008873B0">
        <w:t xml:space="preserve"> the resources always seem to </w:t>
      </w:r>
      <w:r>
        <w:t>deliver</w:t>
      </w:r>
      <w:r w:rsidR="00F56CFC">
        <w:t xml:space="preserve">. </w:t>
      </w:r>
    </w:p>
    <w:p w:rsidR="009340DD" w:rsidRDefault="008873B0" w:rsidP="00683694">
      <w:pPr>
        <w:pStyle w:val="Para"/>
      </w:pPr>
      <w:r>
        <w:t>This</w:t>
      </w:r>
      <w:ins w:id="1098" w:author="DM" w:date="2012-08-05T16:34:00Z">
        <w:del w:id="1099" w:author="Jeff Jacobson" w:date="2012-08-28T10:21:00Z">
          <w:r w:rsidR="00177759" w:rsidDel="00815A37">
            <w:rPr>
              <w:rStyle w:val="QueryInline"/>
            </w:rPr>
            <w:delText>[AU: add noun for clarity]</w:delText>
          </w:r>
        </w:del>
      </w:ins>
      <w:r>
        <w:t xml:space="preserve"> </w:t>
      </w:r>
      <w:ins w:id="1100" w:author="Jeff Jacobson" w:date="2012-08-28T10:21:00Z">
        <w:r w:rsidR="00815A37">
          <w:t xml:space="preserve">communication gap </w:t>
        </w:r>
      </w:ins>
      <w:r>
        <w:t>is compounded as new work is approved</w:t>
      </w:r>
      <w:ins w:id="1101" w:author="DM" w:date="2012-08-05T16:34:00Z">
        <w:r w:rsidR="00177759">
          <w:t>.</w:t>
        </w:r>
      </w:ins>
      <w:r>
        <w:t xml:space="preserve"> </w:t>
      </w:r>
      <w:del w:id="1102" w:author="DM" w:date="2012-08-05T16:34:00Z">
        <w:r w:rsidDel="00177759">
          <w:delText>or i</w:delText>
        </w:r>
      </w:del>
      <w:ins w:id="1103" w:author="DM" w:date="2012-08-05T16:34:00Z">
        <w:r w:rsidR="00177759">
          <w:t>I</w:t>
        </w:r>
      </w:ins>
      <w:r>
        <w:t>n many cases</w:t>
      </w:r>
      <w:ins w:id="1104" w:author="DM" w:date="2012-08-05T16:34:00Z">
        <w:r w:rsidR="00177759">
          <w:t>,</w:t>
        </w:r>
      </w:ins>
      <w:r>
        <w:t xml:space="preserve"> the annual portfolio selection process approves and moves work into the business system without the </w:t>
      </w:r>
      <w:proofErr w:type="gramStart"/>
      <w:r>
        <w:t>visibility</w:t>
      </w:r>
      <w:commentRangeStart w:id="1105"/>
      <w:commentRangeStart w:id="1106"/>
      <w:ins w:id="1107" w:author="DM" w:date="2012-08-05T16:34:00Z">
        <w:r w:rsidR="00177759">
          <w:rPr>
            <w:rStyle w:val="QueryInline"/>
          </w:rPr>
          <w:t>[</w:t>
        </w:r>
        <w:proofErr w:type="gramEnd"/>
        <w:r w:rsidR="00177759">
          <w:rPr>
            <w:rStyle w:val="QueryInline"/>
          </w:rPr>
          <w:t>AU: who doesn’t have visibility?]</w:t>
        </w:r>
      </w:ins>
      <w:r>
        <w:t xml:space="preserve"> </w:t>
      </w:r>
      <w:commentRangeEnd w:id="1105"/>
      <w:r w:rsidR="007A4966">
        <w:rPr>
          <w:rStyle w:val="CommentReference"/>
          <w:rFonts w:asciiTheme="minorHAnsi" w:eastAsiaTheme="minorHAnsi" w:hAnsiTheme="minorHAnsi" w:cstheme="minorBidi"/>
          <w:snapToGrid/>
        </w:rPr>
        <w:commentReference w:id="1105"/>
      </w:r>
      <w:commentRangeEnd w:id="1106"/>
      <w:r w:rsidR="00032CBE">
        <w:rPr>
          <w:rStyle w:val="CommentReference"/>
          <w:rFonts w:asciiTheme="minorHAnsi" w:eastAsiaTheme="minorHAnsi" w:hAnsiTheme="minorHAnsi" w:cstheme="minorBidi"/>
          <w:snapToGrid/>
        </w:rPr>
        <w:commentReference w:id="1106"/>
      </w:r>
      <w:r>
        <w:t xml:space="preserve">to see what </w:t>
      </w:r>
      <w:del w:id="1108" w:author="DM" w:date="2012-08-05T16:34:00Z">
        <w:r w:rsidDel="00177759">
          <w:delText xml:space="preserve">the </w:delText>
        </w:r>
      </w:del>
      <w:r>
        <w:t xml:space="preserve">impact </w:t>
      </w:r>
      <w:ins w:id="1109" w:author="DM" w:date="2012-08-05T16:34:00Z">
        <w:r w:rsidR="00177759">
          <w:t>it will have</w:t>
        </w:r>
      </w:ins>
      <w:del w:id="1110" w:author="DM" w:date="2012-08-05T16:34:00Z">
        <w:r w:rsidDel="00177759">
          <w:delText>is</w:delText>
        </w:r>
      </w:del>
      <w:r>
        <w:t xml:space="preserve"> on </w:t>
      </w:r>
      <w:del w:id="1111" w:author="DM" w:date="2012-08-05T16:35:00Z">
        <w:r w:rsidDel="00177759">
          <w:delText xml:space="preserve">the </w:delText>
        </w:r>
      </w:del>
      <w:r>
        <w:t>existing resources or projects.</w:t>
      </w:r>
    </w:p>
    <w:p w:rsidR="008873B0" w:rsidRDefault="008873B0" w:rsidP="00683694">
      <w:pPr>
        <w:pStyle w:val="Para"/>
      </w:pPr>
      <w:r>
        <w:t>Project Server 2010 has folded into the same system that manages the existing portfolio of work</w:t>
      </w:r>
      <w:r w:rsidR="00B97EB4">
        <w:t xml:space="preserve"> the ability to review new incoming work and compare </w:t>
      </w:r>
      <w:ins w:id="1112" w:author="DM" w:date="2012-08-05T16:35:00Z">
        <w:r w:rsidR="00177759">
          <w:t>it</w:t>
        </w:r>
      </w:ins>
      <w:del w:id="1113" w:author="DM" w:date="2012-08-05T16:35:00Z">
        <w:r w:rsidR="00B97EB4" w:rsidDel="00177759">
          <w:delText>that</w:delText>
        </w:r>
      </w:del>
      <w:r w:rsidR="00B97EB4">
        <w:t xml:space="preserve"> directly with the existing workload, by resources</w:t>
      </w:r>
      <w:ins w:id="1114" w:author="DM" w:date="2012-08-05T16:35:00Z">
        <w:r w:rsidR="00177759">
          <w:t>.</w:t>
        </w:r>
      </w:ins>
    </w:p>
    <w:p w:rsidR="00B97EB4" w:rsidRPr="00177759" w:rsidRDefault="00B97EB4" w:rsidP="00683694">
      <w:pPr>
        <w:pStyle w:val="Para"/>
        <w:rPr>
          <w:rStyle w:val="QueryInline"/>
          <w:rPrChange w:id="1115" w:author="DM" w:date="2012-08-05T16:35:00Z">
            <w:rPr/>
          </w:rPrChange>
        </w:rPr>
      </w:pPr>
      <w:r>
        <w:t xml:space="preserve">This </w:t>
      </w:r>
      <w:ins w:id="1116" w:author="DM" w:date="2012-08-05T16:35:00Z">
        <w:r w:rsidR="00177759">
          <w:t xml:space="preserve">ability </w:t>
        </w:r>
      </w:ins>
      <w:r>
        <w:t>is significant</w:t>
      </w:r>
      <w:ins w:id="1117" w:author="DM" w:date="2012-08-05T16:35:00Z">
        <w:r w:rsidR="00177759">
          <w:t>.</w:t>
        </w:r>
      </w:ins>
      <w:r>
        <w:t xml:space="preserve"> </w:t>
      </w:r>
      <w:del w:id="1118" w:author="DM" w:date="2012-08-05T16:35:00Z">
        <w:r w:rsidDel="00177759">
          <w:delText>as t</w:delText>
        </w:r>
      </w:del>
      <w:ins w:id="1119" w:author="DM" w:date="2012-08-05T16:35:00Z">
        <w:r w:rsidR="00177759">
          <w:t>T</w:t>
        </w:r>
      </w:ins>
      <w:r>
        <w:t xml:space="preserve">he evaluation and review of demand management of future approved work with </w:t>
      </w:r>
      <w:del w:id="1120" w:author="DM" w:date="2012-08-05T16:35:00Z">
        <w:r w:rsidDel="00177759">
          <w:delText xml:space="preserve">the </w:delText>
        </w:r>
      </w:del>
      <w:r>
        <w:t xml:space="preserve">existing work </w:t>
      </w:r>
      <w:del w:id="1121" w:author="DM" w:date="2012-08-05T16:35:00Z">
        <w:r w:rsidDel="00177759">
          <w:delText xml:space="preserve">now </w:delText>
        </w:r>
      </w:del>
      <w:r>
        <w:t xml:space="preserve">enables </w:t>
      </w:r>
      <w:ins w:id="1122" w:author="Jeff Jacobson" w:date="2012-08-28T10:24:00Z">
        <w:r w:rsidR="007A4966">
          <w:t>organizations to see the impact of cost and work on a project, and by extension, the portfolio. As a result, these organizations are able to eff</w:t>
        </w:r>
      </w:ins>
      <w:ins w:id="1123" w:author="Jeff Jacobson" w:date="2012-08-28T10:35:00Z">
        <w:r w:rsidR="000D32E5">
          <w:t xml:space="preserve">ectively prioritize the start time of projects within the portfolio and manage the </w:t>
        </w:r>
      </w:ins>
      <w:ins w:id="1124" w:author="Jeff Jacobson" w:date="2012-08-28T10:36:00Z">
        <w:r w:rsidR="000D32E5">
          <w:t xml:space="preserve">organization’s </w:t>
        </w:r>
      </w:ins>
      <w:ins w:id="1125" w:author="Jeff Jacobson" w:date="2012-08-28T10:35:00Z">
        <w:r w:rsidR="000D32E5">
          <w:t xml:space="preserve">staffing needs </w:t>
        </w:r>
      </w:ins>
      <w:ins w:id="1126" w:author="Jeff Jacobson" w:date="2012-08-28T10:36:00Z">
        <w:r w:rsidR="000D32E5">
          <w:t>both within the context of the current workload and work in the pipeline.</w:t>
        </w:r>
      </w:ins>
      <w:del w:id="1127" w:author="Jeff Jacobson" w:date="2012-08-28T10:37:00Z">
        <w:r w:rsidDel="000D32E5">
          <w:delText>an organization to understand the cost and the work impact directly and to prioritize the start or the staffing needs directly to the work both coming and in the pipeline.</w:delText>
        </w:r>
      </w:del>
      <w:ins w:id="1128" w:author="DM" w:date="2012-08-05T16:35:00Z">
        <w:del w:id="1129" w:author="Jeff Jacobson" w:date="2012-08-28T10:37:00Z">
          <w:r w:rsidR="00177759" w:rsidDel="000D32E5">
            <w:rPr>
              <w:rStyle w:val="QueryInline"/>
            </w:rPr>
            <w:delText>[AU: state more clearly]</w:delText>
          </w:r>
        </w:del>
      </w:ins>
    </w:p>
    <w:p w:rsidR="00B97EB4" w:rsidRDefault="000B4262" w:rsidP="00683694">
      <w:pPr>
        <w:pStyle w:val="Para"/>
      </w:pPr>
      <w:r>
        <w:t xml:space="preserve">In 2009, </w:t>
      </w:r>
      <w:r w:rsidR="00B97EB4">
        <w:t xml:space="preserve">we supported </w:t>
      </w:r>
      <w:r w:rsidR="00293A4A">
        <w:t xml:space="preserve">a customer </w:t>
      </w:r>
      <w:r>
        <w:t xml:space="preserve">in developing </w:t>
      </w:r>
      <w:r w:rsidR="00B97EB4">
        <w:t>a project office and implementation of Microsoft technology</w:t>
      </w:r>
      <w:del w:id="1130" w:author="DM" w:date="2012-08-05T16:35:00Z">
        <w:r w:rsidDel="00177759">
          <w:delText>,</w:delText>
        </w:r>
      </w:del>
      <w:r>
        <w:t xml:space="preserve"> </w:t>
      </w:r>
      <w:del w:id="1131" w:author="DM" w:date="2012-08-05T16:35:00Z">
        <w:r w:rsidDel="00177759">
          <w:delText xml:space="preserve">in their efforts </w:delText>
        </w:r>
      </w:del>
      <w:r>
        <w:t>to manage, track</w:t>
      </w:r>
      <w:ins w:id="1132" w:author="DM" w:date="2012-08-05T16:35:00Z">
        <w:r w:rsidR="00177759">
          <w:t>,</w:t>
        </w:r>
      </w:ins>
      <w:r>
        <w:t xml:space="preserve"> and get a handle on </w:t>
      </w:r>
      <w:r w:rsidR="00293A4A">
        <w:t xml:space="preserve">more than </w:t>
      </w:r>
      <w:r>
        <w:t>$300 million worth of projects each year</w:t>
      </w:r>
      <w:r w:rsidR="00F56CFC">
        <w:t xml:space="preserve">. </w:t>
      </w:r>
      <w:r>
        <w:t>This customer, due to economic stimulus funds</w:t>
      </w:r>
      <w:ins w:id="1133" w:author="DM" w:date="2012-08-05T16:36:00Z">
        <w:r w:rsidR="00177759">
          <w:t>,</w:t>
        </w:r>
      </w:ins>
      <w:r>
        <w:t xml:space="preserve"> wanted to increase the number projects to over $600 million a year</w:t>
      </w:r>
      <w:r w:rsidR="00F56CFC">
        <w:t xml:space="preserve">. </w:t>
      </w:r>
      <w:r>
        <w:t xml:space="preserve">The issue was that just because projects were approved and contractors and staff were </w:t>
      </w:r>
      <w:del w:id="1134" w:author="DM" w:date="2012-08-05T16:36:00Z">
        <w:r w:rsidDel="00177759">
          <w:delText>a</w:delText>
        </w:r>
      </w:del>
      <w:r>
        <w:t>li</w:t>
      </w:r>
      <w:ins w:id="1135" w:author="DM" w:date="2012-08-05T16:36:00Z">
        <w:r w:rsidR="00177759">
          <w:t>ned up</w:t>
        </w:r>
      </w:ins>
      <w:del w:id="1136" w:author="DM" w:date="2012-08-05T16:36:00Z">
        <w:r w:rsidDel="00177759">
          <w:delText>gned</w:delText>
        </w:r>
      </w:del>
      <w:r>
        <w:t xml:space="preserve"> to do the work, </w:t>
      </w:r>
      <w:del w:id="1137" w:author="DM" w:date="2012-08-05T16:36:00Z">
        <w:r w:rsidDel="00177759">
          <w:delText xml:space="preserve">that </w:delText>
        </w:r>
      </w:del>
      <w:r>
        <w:t xml:space="preserve">workload and </w:t>
      </w:r>
      <w:del w:id="1138" w:author="DM" w:date="2012-08-05T16:36:00Z">
        <w:r w:rsidDel="00177759">
          <w:delText xml:space="preserve">their </w:delText>
        </w:r>
      </w:del>
      <w:r>
        <w:t>infrastructure was still not getting the work accomplished, causing a backlog of projects that would continue to compound as more work was approved.</w:t>
      </w:r>
    </w:p>
    <w:p w:rsidR="000B4262" w:rsidRDefault="000B4262" w:rsidP="00683694">
      <w:pPr>
        <w:pStyle w:val="Para"/>
      </w:pPr>
      <w:r>
        <w:t>In today</w:t>
      </w:r>
      <w:r w:rsidR="00824D35">
        <w:t>’</w:t>
      </w:r>
      <w:r>
        <w:t>s evolving market, many companies, agencies</w:t>
      </w:r>
      <w:ins w:id="1139" w:author="DM" w:date="2012-08-05T16:36:00Z">
        <w:r w:rsidR="00177759">
          <w:t>,</w:t>
        </w:r>
      </w:ins>
      <w:r>
        <w:t xml:space="preserve"> and businesses are driving to get key projects completed in a timely manner, not only to be first to market</w:t>
      </w:r>
      <w:del w:id="1140" w:author="DM" w:date="2012-08-05T16:36:00Z">
        <w:r w:rsidDel="00177759">
          <w:delText>,</w:delText>
        </w:r>
      </w:del>
      <w:r>
        <w:t xml:space="preserve"> but also to realize the business va</w:t>
      </w:r>
      <w:r w:rsidR="00DA084F">
        <w:t xml:space="preserve">lue </w:t>
      </w:r>
      <w:ins w:id="1141" w:author="DM" w:date="2012-08-05T16:36:00Z">
        <w:r w:rsidR="00177759">
          <w:t>that</w:t>
        </w:r>
      </w:ins>
      <w:del w:id="1142" w:author="DM" w:date="2012-08-05T16:36:00Z">
        <w:r w:rsidR="00DA084F" w:rsidDel="00177759">
          <w:delText>placed by</w:delText>
        </w:r>
      </w:del>
      <w:r w:rsidR="00DA084F">
        <w:t xml:space="preserve"> senior management</w:t>
      </w:r>
      <w:ins w:id="1143" w:author="DM" w:date="2012-08-05T16:36:00Z">
        <w:r w:rsidR="00177759">
          <w:t xml:space="preserve"> established</w:t>
        </w:r>
      </w:ins>
      <w:r w:rsidR="00F56CFC">
        <w:t xml:space="preserve">. </w:t>
      </w:r>
      <w:r w:rsidR="00DA084F">
        <w:t xml:space="preserve">As in the example </w:t>
      </w:r>
      <w:ins w:id="1144" w:author="DM" w:date="2012-08-05T16:36:00Z">
        <w:r w:rsidR="00177759">
          <w:t>just mentioned</w:t>
        </w:r>
      </w:ins>
      <w:del w:id="1145" w:author="DM" w:date="2012-08-05T16:36:00Z">
        <w:r w:rsidR="00DA084F" w:rsidDel="00177759">
          <w:delText>above</w:delText>
        </w:r>
      </w:del>
      <w:r w:rsidR="00DA084F">
        <w:t xml:space="preserve">, the need </w:t>
      </w:r>
      <w:ins w:id="1146" w:author="DM" w:date="2012-08-05T16:36:00Z">
        <w:r w:rsidR="00177759">
          <w:t>to</w:t>
        </w:r>
      </w:ins>
      <w:del w:id="1147" w:author="DM" w:date="2012-08-05T16:36:00Z">
        <w:r w:rsidR="00DA084F" w:rsidDel="00177759">
          <w:delText>for</w:delText>
        </w:r>
      </w:del>
      <w:r w:rsidR="00DA084F">
        <w:t xml:space="preserve"> clearly understand</w:t>
      </w:r>
      <w:del w:id="1148" w:author="DM" w:date="2012-08-05T16:36:00Z">
        <w:r w:rsidR="00DA084F" w:rsidDel="00177759">
          <w:delText>ing</w:delText>
        </w:r>
      </w:del>
      <w:r w:rsidR="00DA084F">
        <w:t xml:space="preserve"> both capacity and demand is critical before projects are started</w:t>
      </w:r>
      <w:r w:rsidR="00293A4A">
        <w:t xml:space="preserve"> as well as</w:t>
      </w:r>
      <w:r w:rsidR="00DA084F">
        <w:t xml:space="preserve"> during and after a project </w:t>
      </w:r>
      <w:r w:rsidR="00293A4A">
        <w:t>has been</w:t>
      </w:r>
      <w:r w:rsidR="00DA084F">
        <w:t xml:space="preserve"> completed</w:t>
      </w:r>
      <w:r w:rsidR="00F56CFC">
        <w:t xml:space="preserve">. </w:t>
      </w:r>
      <w:ins w:id="1149" w:author="DM" w:date="2012-08-05T16:37:00Z">
        <w:r w:rsidR="00463FC9">
          <w:t>When</w:t>
        </w:r>
      </w:ins>
      <w:del w:id="1150" w:author="DM" w:date="2012-08-05T16:37:00Z">
        <w:r w:rsidR="00DA084F" w:rsidDel="00463FC9">
          <w:delText>Just because</w:delText>
        </w:r>
      </w:del>
      <w:r w:rsidR="00DA084F">
        <w:t xml:space="preserve"> a project crosses the finish line, there sh</w:t>
      </w:r>
      <w:r w:rsidR="00293A4A">
        <w:t xml:space="preserve">ould be a tie back to the </w:t>
      </w:r>
      <w:del w:id="1151" w:author="DM" w:date="2012-08-05T16:37:00Z">
        <w:r w:rsidR="00293A4A" w:rsidDel="00463FC9">
          <w:delText>ROI (R</w:delText>
        </w:r>
      </w:del>
      <w:ins w:id="1152" w:author="DM" w:date="2012-08-05T16:37:00Z">
        <w:r w:rsidR="00463FC9">
          <w:t>r</w:t>
        </w:r>
      </w:ins>
      <w:r w:rsidR="00DA084F">
        <w:t xml:space="preserve">eturn </w:t>
      </w:r>
      <w:del w:id="1153" w:author="DM" w:date="2012-08-05T16:37:00Z">
        <w:r w:rsidR="00293A4A" w:rsidDel="00463FC9">
          <w:delText>O</w:delText>
        </w:r>
      </w:del>
      <w:ins w:id="1154" w:author="DM" w:date="2012-08-05T16:37:00Z">
        <w:r w:rsidR="00463FC9">
          <w:t>o</w:t>
        </w:r>
      </w:ins>
      <w:r w:rsidR="00DA084F">
        <w:t xml:space="preserve">n </w:t>
      </w:r>
      <w:del w:id="1155" w:author="DM" w:date="2012-08-05T16:37:00Z">
        <w:r w:rsidR="00293A4A" w:rsidDel="00463FC9">
          <w:delText>I</w:delText>
        </w:r>
      </w:del>
      <w:ins w:id="1156" w:author="DM" w:date="2012-08-05T16:37:00Z">
        <w:r w:rsidR="00463FC9">
          <w:t>i</w:t>
        </w:r>
      </w:ins>
      <w:r w:rsidR="00DA084F">
        <w:t>nvestment</w:t>
      </w:r>
      <w:ins w:id="1157" w:author="DM" w:date="2012-08-05T16:37:00Z">
        <w:r w:rsidR="00463FC9">
          <w:t xml:space="preserve"> (ROI</w:t>
        </w:r>
      </w:ins>
      <w:r w:rsidR="00DA084F">
        <w:t xml:space="preserve">) ensuring that it delivered the product as requested, not </w:t>
      </w:r>
      <w:del w:id="1158" w:author="DM" w:date="2012-08-05T16:38:00Z">
        <w:r w:rsidR="00DA084F" w:rsidDel="00463FC9">
          <w:delText xml:space="preserve">just delivering </w:delText>
        </w:r>
      </w:del>
      <w:r w:rsidR="00DA084F">
        <w:t xml:space="preserve">a project </w:t>
      </w:r>
      <w:ins w:id="1159" w:author="DM" w:date="2012-08-05T16:38:00Z">
        <w:r w:rsidR="00463FC9">
          <w:t>with</w:t>
        </w:r>
      </w:ins>
      <w:del w:id="1160" w:author="DM" w:date="2012-08-05T16:38:00Z">
        <w:r w:rsidR="00DA084F" w:rsidDel="00463FC9">
          <w:delText>that may have</w:delText>
        </w:r>
      </w:del>
      <w:r w:rsidR="00DA084F">
        <w:t xml:space="preserve"> features or functionality scuttled to make a deadline.</w:t>
      </w:r>
    </w:p>
    <w:p w:rsidR="003E61D3" w:rsidRDefault="003E61D3" w:rsidP="00683694">
      <w:pPr>
        <w:pStyle w:val="Para"/>
      </w:pPr>
      <w:r>
        <w:t>In today</w:t>
      </w:r>
      <w:r w:rsidR="00824D35">
        <w:t>’</w:t>
      </w:r>
      <w:r>
        <w:t>s growing business and tightly competitive market, the company or organization that has the ability to manage, view, forecast</w:t>
      </w:r>
      <w:ins w:id="1161" w:author="DM" w:date="2012-08-05T16:38:00Z">
        <w:r w:rsidR="00463FC9">
          <w:t>,</w:t>
        </w:r>
      </w:ins>
      <w:r>
        <w:t xml:space="preserve"> and </w:t>
      </w:r>
      <w:del w:id="1162" w:author="DM" w:date="2012-08-05T16:38:00Z">
        <w:r w:rsidDel="00463FC9">
          <w:delText xml:space="preserve">be </w:delText>
        </w:r>
      </w:del>
      <w:r>
        <w:t>adapt</w:t>
      </w:r>
      <w:del w:id="1163" w:author="DM" w:date="2012-08-05T16:38:00Z">
        <w:r w:rsidDel="00463FC9">
          <w:delText>ive</w:delText>
        </w:r>
      </w:del>
      <w:r>
        <w:t xml:space="preserve"> to th</w:t>
      </w:r>
      <w:ins w:id="1164" w:author="DM" w:date="2012-08-05T16:38:00Z">
        <w:r w:rsidR="00463FC9">
          <w:t>ese</w:t>
        </w:r>
      </w:ins>
      <w:del w:id="1165" w:author="DM" w:date="2012-08-05T16:38:00Z">
        <w:r w:rsidDel="00463FC9">
          <w:delText>is</w:delText>
        </w:r>
      </w:del>
      <w:r>
        <w:t xml:space="preserve"> type</w:t>
      </w:r>
      <w:ins w:id="1166" w:author="DM" w:date="2012-08-05T16:38:00Z">
        <w:r w:rsidR="00463FC9">
          <w:t>s</w:t>
        </w:r>
      </w:ins>
      <w:r>
        <w:t xml:space="preserve"> of </w:t>
      </w:r>
      <w:del w:id="1167" w:author="DM" w:date="2012-08-06T06:32:00Z">
        <w:r w:rsidDel="00CB0651">
          <w:delText xml:space="preserve">business intelligence </w:delText>
        </w:r>
      </w:del>
      <w:ins w:id="1168" w:author="DM" w:date="2012-08-06T06:32:00Z">
        <w:r w:rsidR="00CB0651">
          <w:t xml:space="preserve">BI </w:t>
        </w:r>
      </w:ins>
      <w:r>
        <w:t>metrics will find a significant competitive advantage.</w:t>
      </w:r>
    </w:p>
    <w:p w:rsidR="009340DD" w:rsidRPr="000D4A1B" w:rsidRDefault="009340DD" w:rsidP="00340FF4">
      <w:pPr>
        <w:pStyle w:val="H1"/>
      </w:pPr>
      <w:r w:rsidRPr="000D4A1B">
        <w:t>Information</w:t>
      </w:r>
      <w:r w:rsidR="00504BE9">
        <w:t xml:space="preserve">: </w:t>
      </w:r>
      <w:r w:rsidRPr="000D4A1B">
        <w:t>What Fuels a PMO</w:t>
      </w:r>
      <w:r w:rsidR="00824D35">
        <w:t>’</w:t>
      </w:r>
      <w:r w:rsidRPr="000D4A1B">
        <w:t xml:space="preserve">s </w:t>
      </w:r>
      <w:r w:rsidR="00817758" w:rsidRPr="000D4A1B">
        <w:t>Success?</w:t>
      </w:r>
    </w:p>
    <w:p w:rsidR="00FF2FD5" w:rsidRDefault="00FF2FD5" w:rsidP="00FF2FD5">
      <w:pPr>
        <w:pStyle w:val="Para"/>
      </w:pPr>
      <w:r w:rsidRPr="00FF2FD5">
        <w:t xml:space="preserve">One of the </w:t>
      </w:r>
      <w:r>
        <w:t xml:space="preserve">core functional outputs of a </w:t>
      </w:r>
      <w:del w:id="1169" w:author="DM" w:date="2012-08-05T16:38:00Z">
        <w:r w:rsidDel="00463FC9">
          <w:delText>Project Management Office (</w:delText>
        </w:r>
      </w:del>
      <w:r>
        <w:t>PMO</w:t>
      </w:r>
      <w:del w:id="1170" w:author="DM" w:date="2012-08-05T16:38:00Z">
        <w:r w:rsidDel="00463FC9">
          <w:delText>)</w:delText>
        </w:r>
      </w:del>
      <w:r>
        <w:t xml:space="preserve"> is its ability to standardize and measure key metrics across projects</w:t>
      </w:r>
      <w:r w:rsidR="00F56CFC">
        <w:t xml:space="preserve">. </w:t>
      </w:r>
      <w:ins w:id="1171" w:author="DM" w:date="2012-08-05T16:38:00Z">
        <w:r w:rsidR="00463FC9">
          <w:t xml:space="preserve">In order to do </w:t>
        </w:r>
      </w:ins>
      <w:del w:id="1172" w:author="DM" w:date="2012-08-05T16:38:00Z">
        <w:r w:rsidDel="00463FC9">
          <w:delText>T</w:delText>
        </w:r>
      </w:del>
      <w:ins w:id="1173" w:author="DM" w:date="2012-08-05T16:38:00Z">
        <w:r w:rsidR="00463FC9">
          <w:t>t</w:t>
        </w:r>
      </w:ins>
      <w:r>
        <w:t>his</w:t>
      </w:r>
      <w:ins w:id="1174" w:author="DM" w:date="2012-08-05T16:38:00Z">
        <w:r w:rsidR="00463FC9">
          <w:t>,</w:t>
        </w:r>
      </w:ins>
      <w:r>
        <w:t xml:space="preserve"> </w:t>
      </w:r>
      <w:del w:id="1175" w:author="DM" w:date="2012-08-05T16:38:00Z">
        <w:r w:rsidDel="00463FC9">
          <w:delText xml:space="preserve">means that </w:delText>
        </w:r>
      </w:del>
      <w:r>
        <w:t xml:space="preserve">project information </w:t>
      </w:r>
      <w:ins w:id="1176" w:author="DM" w:date="2012-08-05T16:38:00Z">
        <w:r w:rsidR="00463FC9">
          <w:t>must be</w:t>
        </w:r>
      </w:ins>
      <w:del w:id="1177" w:author="DM" w:date="2012-08-05T16:38:00Z">
        <w:r w:rsidDel="00463FC9">
          <w:delText>needs</w:delText>
        </w:r>
      </w:del>
      <w:del w:id="1178" w:author="DM" w:date="2012-08-05T16:39:00Z">
        <w:r w:rsidDel="00463FC9">
          <w:delText xml:space="preserve"> to be</w:delText>
        </w:r>
      </w:del>
      <w:r>
        <w:t xml:space="preserve"> uniform and measured</w:t>
      </w:r>
      <w:r w:rsidR="00F56CFC">
        <w:t xml:space="preserve">. </w:t>
      </w:r>
      <w:r>
        <w:t>This information can cover costs, resources, work, planned, actuals for scope, schedule</w:t>
      </w:r>
      <w:ins w:id="1179" w:author="DM" w:date="2012-08-05T16:39:00Z">
        <w:r w:rsidR="00463FC9">
          <w:t>,</w:t>
        </w:r>
      </w:ins>
      <w:r>
        <w:t xml:space="preserve"> and budget.</w:t>
      </w:r>
    </w:p>
    <w:p w:rsidR="00FF2FD5" w:rsidRDefault="009F42D7" w:rsidP="00FF2FD5">
      <w:pPr>
        <w:pStyle w:val="Para"/>
      </w:pPr>
      <w:r>
        <w:t>I</w:t>
      </w:r>
      <w:r w:rsidR="002B1324">
        <w:t>n</w:t>
      </w:r>
      <w:r>
        <w:t xml:space="preserve"> Project Server</w:t>
      </w:r>
      <w:del w:id="1180" w:author="DM" w:date="2012-08-05T16:39:00Z">
        <w:r w:rsidDel="00463FC9">
          <w:delText xml:space="preserve"> </w:delText>
        </w:r>
      </w:del>
      <w:ins w:id="1181" w:author="DM" w:date="2012-08-05T17:23:00Z">
        <w:r w:rsidR="00AE1FB8">
          <w:t xml:space="preserve"> </w:t>
        </w:r>
      </w:ins>
      <w:r>
        <w:t>2010, a</w:t>
      </w:r>
      <w:r w:rsidR="00FF2FD5">
        <w:t xml:space="preserve">ll of this information </w:t>
      </w:r>
      <w:r>
        <w:t>can be tied to a project</w:t>
      </w:r>
      <w:r w:rsidR="00824D35">
        <w:t>’</w:t>
      </w:r>
      <w:r>
        <w:t>s schedule and its collaboration portal or workspace</w:t>
      </w:r>
      <w:del w:id="1182" w:author="DM" w:date="2012-08-05T16:46:00Z">
        <w:r w:rsidDel="00A17C33">
          <w:delText>,</w:delText>
        </w:r>
      </w:del>
      <w:r>
        <w:t xml:space="preserve"> (a SharePoint site)</w:t>
      </w:r>
      <w:r w:rsidR="00F56CFC">
        <w:t xml:space="preserve">. </w:t>
      </w:r>
      <w:r>
        <w:t>When combined in a uniform manner in an enterprise</w:t>
      </w:r>
      <w:ins w:id="1183" w:author="DM" w:date="2012-08-05T16:45:00Z">
        <w:r w:rsidR="00A17C33">
          <w:t>-</w:t>
        </w:r>
      </w:ins>
      <w:del w:id="1184" w:author="DM" w:date="2012-08-05T16:45:00Z">
        <w:r w:rsidDel="00A17C33">
          <w:delText xml:space="preserve"> </w:delText>
        </w:r>
      </w:del>
      <w:r>
        <w:t xml:space="preserve">based server system, it enables a PMO </w:t>
      </w:r>
      <w:del w:id="1185" w:author="DM" w:date="2012-08-05T16:45:00Z">
        <w:r w:rsidDel="00A17C33">
          <w:delText xml:space="preserve">to </w:delText>
        </w:r>
      </w:del>
      <w:r>
        <w:t xml:space="preserve">not only </w:t>
      </w:r>
      <w:del w:id="1186" w:author="DM" w:date="2012-08-05T16:45:00Z">
        <w:r w:rsidR="00EA2268" w:rsidDel="00A17C33">
          <w:delText xml:space="preserve">be able </w:delText>
        </w:r>
      </w:del>
      <w:r w:rsidR="00EA2268">
        <w:t xml:space="preserve">to </w:t>
      </w:r>
      <w:r>
        <w:t>measure key information about a single project</w:t>
      </w:r>
      <w:del w:id="1187" w:author="DM" w:date="2012-08-05T16:46:00Z">
        <w:r w:rsidDel="00A17C33">
          <w:delText>,</w:delText>
        </w:r>
      </w:del>
      <w:r>
        <w:t xml:space="preserve"> but to review the entire portfolio of information about all projects and establish </w:t>
      </w:r>
      <w:del w:id="1188" w:author="DM" w:date="2012-08-06T06:32:00Z">
        <w:r w:rsidDel="00CB0651">
          <w:delText xml:space="preserve">business intelligence </w:delText>
        </w:r>
      </w:del>
      <w:ins w:id="1189" w:author="DM" w:date="2012-08-06T06:32:00Z">
        <w:r w:rsidR="00CB0651">
          <w:t xml:space="preserve">BI </w:t>
        </w:r>
      </w:ins>
      <w:r>
        <w:t>reporting and trends about ke</w:t>
      </w:r>
      <w:r w:rsidR="00EA2268">
        <w:t>y data points or metrics within the project office</w:t>
      </w:r>
      <w:r w:rsidR="00824D35">
        <w:t>’</w:t>
      </w:r>
      <w:r w:rsidR="00EA2268">
        <w:t>s managed work portfolio</w:t>
      </w:r>
      <w:ins w:id="1190" w:author="DM" w:date="2012-08-05T16:46:00Z">
        <w:r w:rsidR="00CD4C33">
          <w:t>.</w:t>
        </w:r>
      </w:ins>
    </w:p>
    <w:p w:rsidR="008D35F7" w:rsidRDefault="008D35F7" w:rsidP="00FF2FD5">
      <w:pPr>
        <w:pStyle w:val="Para"/>
      </w:pPr>
      <w:r>
        <w:t>Here is what makes the management of project information exciting</w:t>
      </w:r>
      <w:r w:rsidR="00193739">
        <w:t>:</w:t>
      </w:r>
      <w:r>
        <w:t xml:space="preserve"> </w:t>
      </w:r>
      <w:ins w:id="1191" w:author="DM" w:date="2012-08-05T16:47:00Z">
        <w:r w:rsidR="00CD4C33">
          <w:t>I</w:t>
        </w:r>
      </w:ins>
      <w:del w:id="1192" w:author="DM" w:date="2012-08-05T16:47:00Z">
        <w:r w:rsidDel="00CD4C33">
          <w:delText>i</w:delText>
        </w:r>
      </w:del>
      <w:r>
        <w:t xml:space="preserve">magine by touching data just once, </w:t>
      </w:r>
      <w:ins w:id="1193" w:author="Jeff Jacobson" w:date="2012-08-28T10:47:00Z">
        <w:r w:rsidR="008B44CF">
          <w:t xml:space="preserve">you’ve gained </w:t>
        </w:r>
      </w:ins>
      <w:r>
        <w:t>the ability to pinpoint resource estimates with their actual work</w:t>
      </w:r>
      <w:ins w:id="1194" w:author="Jeff Jacobson" w:date="2012-08-28T10:47:00Z">
        <w:r w:rsidR="008B44CF">
          <w:t>.</w:t>
        </w:r>
      </w:ins>
      <w:del w:id="1195" w:author="DM" w:date="2012-08-05T16:47:00Z">
        <w:r w:rsidDel="00CD4C33">
          <w:delText>,</w:delText>
        </w:r>
      </w:del>
      <w:r>
        <w:t xml:space="preserve"> </w:t>
      </w:r>
      <w:del w:id="1196" w:author="Jeff Jacobson" w:date="2012-08-28T10:47:00Z">
        <w:r w:rsidDel="008B44CF">
          <w:delText>o</w:delText>
        </w:r>
      </w:del>
      <w:ins w:id="1197" w:author="Jeff Jacobson" w:date="2012-08-28T10:47:00Z">
        <w:r w:rsidR="008B44CF">
          <w:t>O</w:t>
        </w:r>
      </w:ins>
      <w:r>
        <w:t xml:space="preserve">r </w:t>
      </w:r>
      <w:ins w:id="1198" w:author="Jeff Jacobson" w:date="2012-08-28T10:47:00Z">
        <w:r w:rsidR="008B44CF">
          <w:t xml:space="preserve">by touching that data once, you are now able </w:t>
        </w:r>
      </w:ins>
      <w:r>
        <w:t xml:space="preserve">to bring in the consolidated time spent by an entire development team (who may be working in an agile system or logging work directly in Team Foundation Server) and </w:t>
      </w:r>
      <w:del w:id="1199" w:author="Jeff Jacobson" w:date="2012-08-28T10:48:00Z">
        <w:r w:rsidDel="008B44CF">
          <w:delText xml:space="preserve">to </w:delText>
        </w:r>
      </w:del>
      <w:ins w:id="1200" w:author="Jeff Jacobson" w:date="2012-08-28T10:48:00Z">
        <w:r w:rsidR="008B44CF">
          <w:t xml:space="preserve">can </w:t>
        </w:r>
      </w:ins>
      <w:r>
        <w:t xml:space="preserve">combine the actuals of costs or time spent </w:t>
      </w:r>
      <w:del w:id="1201" w:author="Jeff Jacobson" w:date="2012-08-28T10:49:00Z">
        <w:r w:rsidDel="008B44CF">
          <w:delText>tracked or reported in a</w:delText>
        </w:r>
      </w:del>
      <w:ins w:id="1202" w:author="DM" w:date="2012-08-05T17:13:00Z">
        <w:del w:id="1203" w:author="Jeff Jacobson" w:date="2012-08-28T10:49:00Z">
          <w:r w:rsidR="00901FB7" w:rsidDel="008B44CF">
            <w:delText>n</w:delText>
          </w:r>
        </w:del>
      </w:ins>
      <w:del w:id="1204" w:author="Jeff Jacobson" w:date="2012-08-28T10:49:00Z">
        <w:r w:rsidDel="008B44CF">
          <w:delText xml:space="preserve"> </w:delText>
        </w:r>
      </w:del>
      <w:ins w:id="1205" w:author="DM" w:date="2012-08-05T17:13:00Z">
        <w:del w:id="1206" w:author="Jeff Jacobson" w:date="2012-08-28T10:49:00Z">
          <w:r w:rsidR="00901FB7" w:rsidDel="008B44CF">
            <w:delText>e</w:delText>
          </w:r>
        </w:del>
      </w:ins>
      <w:ins w:id="1207" w:author="DM" w:date="2012-08-05T17:12:00Z">
        <w:del w:id="1208" w:author="Jeff Jacobson" w:date="2012-08-28T10:49:00Z">
          <w:r w:rsidR="00841D16" w:rsidRPr="00841D16" w:rsidDel="008B44CF">
            <w:rPr>
              <w:rStyle w:val="Emphasis"/>
              <w:rFonts w:ascii="Arial" w:hAnsi="Arial" w:cs="Arial"/>
              <w:bCs/>
              <w:i w:val="0"/>
              <w:iCs w:val="0"/>
              <w:color w:val="000000"/>
              <w:shd w:val="clear" w:color="auto" w:fill="FFFFFF"/>
              <w:rPrChange w:id="1209" w:author="DM" w:date="2012-08-05T17:13:00Z">
                <w:rPr>
                  <w:rStyle w:val="Emphasis"/>
                  <w:rFonts w:ascii="Arial" w:hAnsi="Arial" w:cs="Arial"/>
                  <w:b/>
                  <w:bCs/>
                  <w:i w:val="0"/>
                  <w:iCs w:val="0"/>
                  <w:color w:val="000000"/>
                  <w:shd w:val="clear" w:color="auto" w:fill="FFFFFF"/>
                </w:rPr>
              </w:rPrChange>
            </w:rPr>
            <w:delText>nterprise resource planning</w:delText>
          </w:r>
          <w:r w:rsidR="00901FB7" w:rsidDel="008B44CF">
            <w:delText xml:space="preserve"> </w:delText>
          </w:r>
        </w:del>
      </w:ins>
      <w:ins w:id="1210" w:author="DM" w:date="2012-08-05T17:15:00Z">
        <w:del w:id="1211" w:author="Jeff Jacobson" w:date="2012-08-28T10:49:00Z">
          <w:r w:rsidR="00807D96" w:rsidDel="008B44CF">
            <w:delText>(</w:delText>
          </w:r>
        </w:del>
      </w:ins>
      <w:del w:id="1212" w:author="Jeff Jacobson" w:date="2012-08-28T10:49:00Z">
        <w:r w:rsidDel="008B44CF">
          <w:delText>ERP</w:delText>
        </w:r>
      </w:del>
      <w:ins w:id="1213" w:author="DM" w:date="2012-08-05T17:15:00Z">
        <w:del w:id="1214" w:author="Jeff Jacobson" w:date="2012-08-28T10:49:00Z">
          <w:r w:rsidR="00807D96" w:rsidDel="008B44CF">
            <w:delText xml:space="preserve">) </w:delText>
          </w:r>
        </w:del>
      </w:ins>
      <w:del w:id="1215" w:author="Jeff Jacobson" w:date="2012-08-28T10:49:00Z">
        <w:r w:rsidDel="008B44CF">
          <w:delText xml:space="preserve"> system </w:delText>
        </w:r>
      </w:del>
      <w:r>
        <w:t>and tie that information back to a project</w:t>
      </w:r>
      <w:ins w:id="1216" w:author="Jeff Jacobson" w:date="2012-08-28T10:49:00Z">
        <w:r w:rsidR="008B44CF">
          <w:t>. Both of these possibilities</w:t>
        </w:r>
      </w:ins>
      <w:r>
        <w:t xml:space="preserve"> enabl</w:t>
      </w:r>
      <w:ins w:id="1217" w:author="Jeff Jacobson" w:date="2012-08-28T10:50:00Z">
        <w:r w:rsidR="008B44CF">
          <w:t>e</w:t>
        </w:r>
      </w:ins>
      <w:del w:id="1218" w:author="Jeff Jacobson" w:date="2012-08-28T10:50:00Z">
        <w:r w:rsidDel="008B44CF">
          <w:delText>ing</w:delText>
        </w:r>
      </w:del>
      <w:r>
        <w:t xml:space="preserve"> both the </w:t>
      </w:r>
      <w:ins w:id="1219" w:author="DM" w:date="2012-08-20T05:34:00Z">
        <w:r w:rsidR="007E4E21">
          <w:t>project manager</w:t>
        </w:r>
      </w:ins>
      <w:del w:id="1220" w:author="DM" w:date="2012-08-20T05:34:00Z">
        <w:r w:rsidDel="007E4E21">
          <w:delText>PM</w:delText>
        </w:r>
      </w:del>
      <w:r>
        <w:t xml:space="preserve"> and the business managers to forecast the accuracy of the time, costs</w:t>
      </w:r>
      <w:ins w:id="1221" w:author="DM" w:date="2012-08-05T17:13:00Z">
        <w:r w:rsidR="00901FB7">
          <w:t>,</w:t>
        </w:r>
      </w:ins>
      <w:r>
        <w:t xml:space="preserve"> and </w:t>
      </w:r>
      <w:ins w:id="1222" w:author="Jeff Jacobson" w:date="2012-08-28T10:51:00Z">
        <w:r w:rsidR="008B44CF">
          <w:t>the</w:t>
        </w:r>
      </w:ins>
      <w:ins w:id="1223" w:author="Jeff Jacobson" w:date="2012-08-28T10:50:00Z">
        <w:r w:rsidR="008B44CF">
          <w:t xml:space="preserve"> </w:t>
        </w:r>
      </w:ins>
      <w:r>
        <w:t xml:space="preserve">work required </w:t>
      </w:r>
      <w:ins w:id="1224" w:author="DM" w:date="2012-08-05T17:13:00Z">
        <w:r w:rsidR="00901FB7">
          <w:t xml:space="preserve">to accomplish </w:t>
        </w:r>
      </w:ins>
      <w:del w:id="1225" w:author="DM" w:date="2012-08-05T17:13:00Z">
        <w:r w:rsidDel="00901FB7">
          <w:delText xml:space="preserve">for </w:delText>
        </w:r>
      </w:del>
      <w:r>
        <w:t>the remaining activities in project schedules</w:t>
      </w:r>
      <w:r w:rsidR="00F56CFC">
        <w:t>.</w:t>
      </w:r>
      <w:ins w:id="1226" w:author="DM" w:date="2012-08-05T16:47:00Z">
        <w:del w:id="1227" w:author="Jeff Jacobson" w:date="2012-08-28T10:51:00Z">
          <w:r w:rsidR="00CD4C33" w:rsidDel="008B44CF">
            <w:rPr>
              <w:rStyle w:val="QueryInline"/>
            </w:rPr>
            <w:delText>[AU: simplify and clarify sentence]</w:delText>
          </w:r>
        </w:del>
      </w:ins>
      <w:r w:rsidR="00F56CFC">
        <w:t xml:space="preserve"> </w:t>
      </w:r>
    </w:p>
    <w:p w:rsidR="0070368F" w:rsidRDefault="00193739" w:rsidP="00FF2FD5">
      <w:pPr>
        <w:pStyle w:val="Para"/>
      </w:pPr>
      <w:r>
        <w:t>Now imagine t</w:t>
      </w:r>
      <w:r w:rsidR="008D35F7">
        <w:t>aking this information and creating a closed</w:t>
      </w:r>
      <w:ins w:id="1228" w:author="DM" w:date="2012-08-05T16:47:00Z">
        <w:r w:rsidR="00CD4C33">
          <w:t>-</w:t>
        </w:r>
      </w:ins>
      <w:del w:id="1229" w:author="DM" w:date="2012-08-05T16:47:00Z">
        <w:r w:rsidR="008D35F7" w:rsidDel="00CD4C33">
          <w:delText xml:space="preserve"> </w:delText>
        </w:r>
      </w:del>
      <w:r w:rsidR="008D35F7">
        <w:t>loop learning process whereby new projects</w:t>
      </w:r>
      <w:ins w:id="1230" w:author="Jeff Jacobson" w:date="2012-08-28T10:52:00Z">
        <w:r w:rsidR="00EE617C">
          <w:t>’</w:t>
        </w:r>
      </w:ins>
      <w:r w:rsidR="008D35F7">
        <w:t xml:space="preserve"> time, costs</w:t>
      </w:r>
      <w:ins w:id="1231" w:author="DM" w:date="2012-08-05T16:47:00Z">
        <w:r w:rsidR="00CD4C33">
          <w:t>,</w:t>
        </w:r>
      </w:ins>
      <w:r w:rsidR="008D35F7">
        <w:t xml:space="preserve"> and work estimates can be fine-tuned by </w:t>
      </w:r>
      <w:del w:id="1232" w:author="DM" w:date="2012-08-05T16:48:00Z">
        <w:r w:rsidR="008D35F7" w:rsidDel="00CD4C33">
          <w:delText xml:space="preserve">the </w:delText>
        </w:r>
      </w:del>
      <w:r w:rsidR="008D35F7">
        <w:t>existing work portfolio</w:t>
      </w:r>
      <w:ins w:id="1233" w:author="DM" w:date="2012-08-20T05:34:00Z">
        <w:del w:id="1234" w:author="Jeff Jacobson" w:date="2012-08-28T10:53:00Z">
          <w:r w:rsidR="007E4E21" w:rsidDel="00EE617C">
            <w:delText>,</w:delText>
          </w:r>
        </w:del>
      </w:ins>
      <w:del w:id="1235" w:author="Jeff Jacobson" w:date="2012-08-28T10:53:00Z">
        <w:r w:rsidR="00F56CFC" w:rsidDel="00EE617C">
          <w:delText>.</w:delText>
        </w:r>
      </w:del>
      <w:ins w:id="1236" w:author="Jeff Jacobson" w:date="2012-08-28T10:53:00Z">
        <w:r w:rsidR="00EE617C">
          <w:t>. This closed-loop learning process will</w:t>
        </w:r>
      </w:ins>
      <w:r w:rsidR="00F56CFC">
        <w:t xml:space="preserve"> </w:t>
      </w:r>
      <w:del w:id="1237" w:author="DM" w:date="2012-08-20T05:34:00Z">
        <w:r w:rsidR="008D35F7" w:rsidDel="007E4E21">
          <w:delText>E</w:delText>
        </w:r>
      </w:del>
      <w:ins w:id="1238" w:author="DM" w:date="2012-08-20T05:34:00Z">
        <w:r w:rsidR="007E4E21">
          <w:t>e</w:t>
        </w:r>
      </w:ins>
      <w:r w:rsidR="008D35F7">
        <w:t>ssentially combin</w:t>
      </w:r>
      <w:ins w:id="1239" w:author="Jeff Jacobson" w:date="2012-08-28T10:53:00Z">
        <w:r w:rsidR="00EE617C">
          <w:t>e</w:t>
        </w:r>
      </w:ins>
      <w:del w:id="1240" w:author="Jeff Jacobson" w:date="2012-08-28T10:53:00Z">
        <w:r w:rsidR="008D35F7" w:rsidDel="00EE617C">
          <w:delText>ing</w:delText>
        </w:r>
      </w:del>
      <w:r w:rsidR="008D35F7">
        <w:t xml:space="preserve"> past, present</w:t>
      </w:r>
      <w:ins w:id="1241" w:author="DM" w:date="2012-08-05T16:48:00Z">
        <w:r w:rsidR="00CD4C33">
          <w:t>,</w:t>
        </w:r>
      </w:ins>
      <w:r w:rsidR="008D35F7">
        <w:t xml:space="preserve"> and future work estimates to give both project managers and business decision makers the ability to improve their project organization and reduce the effort, cost</w:t>
      </w:r>
      <w:ins w:id="1242" w:author="DM" w:date="2012-08-05T16:48:00Z">
        <w:r w:rsidR="00CD4C33">
          <w:t>,</w:t>
        </w:r>
      </w:ins>
      <w:r w:rsidR="008D35F7">
        <w:t xml:space="preserve"> and time in delivery of projects</w:t>
      </w:r>
      <w:r w:rsidR="00F56CFC">
        <w:t>.</w:t>
      </w:r>
      <w:ins w:id="1243" w:author="DM" w:date="2012-08-05T16:48:00Z">
        <w:del w:id="1244" w:author="Jeff Jacobson" w:date="2012-08-28T10:54:00Z">
          <w:r w:rsidR="00CD4C33" w:rsidDel="00EE617C">
            <w:rPr>
              <w:rStyle w:val="QueryInline"/>
            </w:rPr>
            <w:delText>[AU: rework to simpler sentence ]</w:delText>
          </w:r>
        </w:del>
      </w:ins>
      <w:r w:rsidR="00F56CFC">
        <w:t xml:space="preserve"> </w:t>
      </w:r>
    </w:p>
    <w:p w:rsidR="008D35F7" w:rsidRDefault="0070368F" w:rsidP="0070368F">
      <w:pPr>
        <w:pStyle w:val="Para"/>
      </w:pPr>
      <w:r>
        <w:t xml:space="preserve">All of this is possible </w:t>
      </w:r>
      <w:r w:rsidR="008D35F7">
        <w:t>by touching the data only once in a single system</w:t>
      </w:r>
      <w:r w:rsidR="00F56CFC">
        <w:t xml:space="preserve">. </w:t>
      </w:r>
      <w:r>
        <w:t xml:space="preserve">No wonder </w:t>
      </w:r>
      <w:ins w:id="1245" w:author="DM" w:date="2012-08-05T16:48:00Z">
        <w:r w:rsidR="00CD4C33">
          <w:t>p</w:t>
        </w:r>
      </w:ins>
      <w:del w:id="1246" w:author="DM" w:date="2012-08-05T16:48:00Z">
        <w:r w:rsidDel="00CD4C33">
          <w:delText>P</w:delText>
        </w:r>
      </w:del>
      <w:r>
        <w:t xml:space="preserve">roject </w:t>
      </w:r>
      <w:del w:id="1247" w:author="DM" w:date="2012-08-05T16:48:00Z">
        <w:r w:rsidDel="00CD4C33">
          <w:delText>O</w:delText>
        </w:r>
      </w:del>
      <w:ins w:id="1248" w:author="DM" w:date="2012-08-05T16:48:00Z">
        <w:r w:rsidR="00CD4C33">
          <w:t>o</w:t>
        </w:r>
      </w:ins>
      <w:r>
        <w:t>ffices are excited about doing more with less</w:t>
      </w:r>
      <w:r w:rsidR="00F56CFC">
        <w:t xml:space="preserve">. </w:t>
      </w:r>
      <w:r>
        <w:t>Through Project Server 2010</w:t>
      </w:r>
      <w:ins w:id="1249" w:author="DM" w:date="2012-08-05T17:24:00Z">
        <w:r w:rsidR="00AE1FB8">
          <w:t>,</w:t>
        </w:r>
      </w:ins>
      <w:r>
        <w:t xml:space="preserve"> t</w:t>
      </w:r>
      <w:r w:rsidR="008D35F7">
        <w:t>his is not only possible</w:t>
      </w:r>
      <w:r>
        <w:t xml:space="preserve"> but</w:t>
      </w:r>
      <w:r w:rsidR="008D35F7">
        <w:t xml:space="preserve"> is easier than ever before to accomplish</w:t>
      </w:r>
      <w:ins w:id="1250" w:author="DM" w:date="2012-08-05T16:49:00Z">
        <w:r w:rsidR="00CD4C33">
          <w:t>,</w:t>
        </w:r>
      </w:ins>
      <w:r w:rsidR="008D35F7">
        <w:t xml:space="preserve"> as </w:t>
      </w:r>
      <w:del w:id="1251" w:author="DM" w:date="2012-08-05T16:49:00Z">
        <w:r w:rsidR="008D35F7" w:rsidDel="00CD4C33">
          <w:delText xml:space="preserve">we will be </w:delText>
        </w:r>
      </w:del>
      <w:r w:rsidR="008D35F7">
        <w:t>explain</w:t>
      </w:r>
      <w:ins w:id="1252" w:author="DM" w:date="2012-08-05T16:49:00Z">
        <w:r w:rsidR="00CD4C33">
          <w:t>ed</w:t>
        </w:r>
      </w:ins>
      <w:del w:id="1253" w:author="DM" w:date="2012-08-05T16:49:00Z">
        <w:r w:rsidR="008D35F7" w:rsidDel="00CD4C33">
          <w:delText>ing</w:delText>
        </w:r>
      </w:del>
      <w:r w:rsidR="008D35F7">
        <w:t xml:space="preserve"> in future </w:t>
      </w:r>
      <w:r>
        <w:t>chapters</w:t>
      </w:r>
      <w:ins w:id="1254" w:author="Tim Runcie" w:date="2012-09-10T08:33:00Z">
        <w:r w:rsidR="00F06A48">
          <w:t>, especially chapters 3, 8 and 10.</w:t>
        </w:r>
      </w:ins>
      <w:commentRangeStart w:id="1255"/>
      <w:ins w:id="1256" w:author="DM" w:date="2012-08-05T16:49:00Z">
        <w:r w:rsidR="00CD4C33">
          <w:rPr>
            <w:rStyle w:val="QueryInline"/>
          </w:rPr>
          <w:t>[</w:t>
        </w:r>
        <w:commentRangeStart w:id="1257"/>
        <w:r w:rsidR="00CD4C33">
          <w:rPr>
            <w:rStyle w:val="QueryInline"/>
          </w:rPr>
          <w:t xml:space="preserve">AU: </w:t>
        </w:r>
        <w:r w:rsidR="007E6F49">
          <w:rPr>
            <w:rStyle w:val="QueryInline"/>
          </w:rPr>
          <w:t>specify which ones</w:t>
        </w:r>
      </w:ins>
      <w:ins w:id="1258" w:author="DM" w:date="2012-08-20T05:34:00Z">
        <w:r w:rsidR="007E4E21">
          <w:rPr>
            <w:rStyle w:val="QueryInline"/>
          </w:rPr>
          <w:t>?</w:t>
        </w:r>
      </w:ins>
      <w:ins w:id="1259" w:author="DM" w:date="2012-08-05T16:49:00Z">
        <w:r w:rsidR="00CD4C33">
          <w:rPr>
            <w:rStyle w:val="QueryInline"/>
          </w:rPr>
          <w:t>]</w:t>
        </w:r>
      </w:ins>
      <w:commentRangeEnd w:id="1255"/>
      <w:r w:rsidR="00EE617C">
        <w:rPr>
          <w:rStyle w:val="CommentReference"/>
          <w:rFonts w:asciiTheme="minorHAnsi" w:eastAsiaTheme="minorHAnsi" w:hAnsiTheme="minorHAnsi" w:cstheme="minorBidi"/>
          <w:snapToGrid/>
        </w:rPr>
        <w:commentReference w:id="1255"/>
      </w:r>
      <w:r w:rsidR="008D35F7">
        <w:t>.</w:t>
      </w:r>
      <w:commentRangeEnd w:id="1257"/>
      <w:r w:rsidR="00F06A48">
        <w:rPr>
          <w:rStyle w:val="CommentReference"/>
          <w:rFonts w:asciiTheme="minorHAnsi" w:eastAsiaTheme="minorHAnsi" w:hAnsiTheme="minorHAnsi" w:cstheme="minorBidi"/>
          <w:snapToGrid/>
        </w:rPr>
        <w:commentReference w:id="1257"/>
      </w:r>
    </w:p>
    <w:p w:rsidR="009340DD" w:rsidRPr="000D4A1B" w:rsidRDefault="009340DD" w:rsidP="00AB6FB8">
      <w:pPr>
        <w:pStyle w:val="H2"/>
      </w:pPr>
      <w:r w:rsidRPr="000D4A1B">
        <w:t xml:space="preserve">Overview of </w:t>
      </w:r>
      <w:r w:rsidR="00A40D7D">
        <w:t>I</w:t>
      </w:r>
      <w:r w:rsidRPr="000D4A1B">
        <w:t xml:space="preserve">nformation </w:t>
      </w:r>
      <w:r w:rsidR="00A40D7D">
        <w:t>A</w:t>
      </w:r>
      <w:r w:rsidRPr="000D4A1B">
        <w:t xml:space="preserve">cquisition </w:t>
      </w:r>
    </w:p>
    <w:p w:rsidR="0038492F" w:rsidRDefault="0038492F" w:rsidP="0038492F">
      <w:pPr>
        <w:pStyle w:val="Para"/>
      </w:pPr>
      <w:r>
        <w:t xml:space="preserve">The pursuit of information </w:t>
      </w:r>
      <w:del w:id="1260" w:author="DM" w:date="2012-08-20T05:35:00Z">
        <w:r w:rsidDel="007E4E21">
          <w:delText xml:space="preserve">acquisition </w:delText>
        </w:r>
      </w:del>
      <w:r>
        <w:t>is a</w:t>
      </w:r>
      <w:ins w:id="1261" w:author="DM" w:date="2012-08-05T16:49:00Z">
        <w:r w:rsidR="007E6F49">
          <w:t>n</w:t>
        </w:r>
      </w:ins>
      <w:r>
        <w:t xml:space="preserve"> </w:t>
      </w:r>
      <w:del w:id="1262" w:author="DM" w:date="2012-08-05T16:49:00Z">
        <w:r w:rsidDel="007E6F49">
          <w:delText xml:space="preserve">very </w:delText>
        </w:r>
      </w:del>
      <w:r>
        <w:t xml:space="preserve">ancient activity that has always been a part of </w:t>
      </w:r>
      <w:ins w:id="1263" w:author="DM" w:date="2012-08-20T05:35:00Z">
        <w:r w:rsidR="007E4E21">
          <w:t>PM</w:t>
        </w:r>
      </w:ins>
      <w:del w:id="1264" w:author="DM" w:date="2012-08-20T05:35:00Z">
        <w:r w:rsidDel="007E4E21">
          <w:delText>project management</w:delText>
        </w:r>
      </w:del>
      <w:r w:rsidR="00F56CFC">
        <w:t xml:space="preserve">. </w:t>
      </w:r>
      <w:ins w:id="1265" w:author="DM" w:date="2012-08-20T05:35:00Z">
        <w:r w:rsidR="007E4E21">
          <w:t xml:space="preserve">The acquisition of </w:t>
        </w:r>
      </w:ins>
      <w:del w:id="1266" w:author="DM" w:date="2012-08-20T05:35:00Z">
        <w:r w:rsidDel="007E4E21">
          <w:delText>I</w:delText>
        </w:r>
      </w:del>
      <w:ins w:id="1267" w:author="DM" w:date="2012-08-20T05:35:00Z">
        <w:r w:rsidR="007E4E21">
          <w:t>i</w:t>
        </w:r>
      </w:ins>
      <w:r>
        <w:t xml:space="preserve">nformation </w:t>
      </w:r>
      <w:del w:id="1268" w:author="DM" w:date="2012-08-20T05:35:00Z">
        <w:r w:rsidDel="007E4E21">
          <w:delText xml:space="preserve">acquisition </w:delText>
        </w:r>
      </w:del>
      <w:r>
        <w:t>covers the entire lifecycle of projects</w:t>
      </w:r>
      <w:ins w:id="1269" w:author="DM" w:date="2012-08-05T16:49:00Z">
        <w:r w:rsidR="007E6F49">
          <w:t>,</w:t>
        </w:r>
      </w:ins>
      <w:r>
        <w:t xml:space="preserve"> from estimating, to tracking the progress of work, activities</w:t>
      </w:r>
      <w:ins w:id="1270" w:author="DM" w:date="2012-08-05T16:49:00Z">
        <w:r w:rsidR="007E6F49">
          <w:t>,</w:t>
        </w:r>
      </w:ins>
      <w:r>
        <w:t xml:space="preserve"> and deliverables</w:t>
      </w:r>
      <w:r w:rsidR="00F56CFC">
        <w:t xml:space="preserve">. </w:t>
      </w:r>
      <w:r>
        <w:t xml:space="preserve">Even when a project is complete, </w:t>
      </w:r>
      <w:ins w:id="1271" w:author="DM" w:date="2012-08-05T16:50:00Z">
        <w:del w:id="1272" w:author="Jeff Jacobson" w:date="2012-08-28T11:21:00Z">
          <w:r w:rsidR="007E6F49" w:rsidDel="00F4234A">
            <w:delText>information is needed</w:delText>
          </w:r>
        </w:del>
      </w:ins>
      <w:ins w:id="1273" w:author="Jeff Jacobson" w:date="2012-08-28T11:21:00Z">
        <w:r w:rsidR="00F4234A">
          <w:t>the information we continue to compile helps us</w:t>
        </w:r>
      </w:ins>
      <w:del w:id="1274" w:author="DM" w:date="2012-08-05T16:50:00Z">
        <w:r w:rsidDel="007E6F49">
          <w:delText xml:space="preserve">there is </w:delText>
        </w:r>
        <w:r w:rsidR="00134A64" w:rsidDel="007E6F49">
          <w:delText>a</w:delText>
        </w:r>
        <w:r w:rsidDel="007E6F49">
          <w:delText xml:space="preserve"> pursuit</w:delText>
        </w:r>
      </w:del>
      <w:ins w:id="1275" w:author="DM" w:date="2012-08-05T16:49:00Z">
        <w:del w:id="1276" w:author="Jeff Jacobson" w:date="2012-08-28T11:23:00Z">
          <w:r w:rsidR="007E6F49" w:rsidDel="00F4234A">
            <w:rPr>
              <w:rStyle w:val="QueryInline"/>
            </w:rPr>
            <w:delText>[AU: clarify word choice]</w:delText>
          </w:r>
        </w:del>
      </w:ins>
      <w:r>
        <w:t xml:space="preserve"> to see if the project delivered the intended results and </w:t>
      </w:r>
      <w:del w:id="1277" w:author="DM" w:date="2012-08-05T16:50:00Z">
        <w:r w:rsidDel="007E6F49">
          <w:delText xml:space="preserve">the opportunity </w:delText>
        </w:r>
      </w:del>
      <w:ins w:id="1278" w:author="Jeff Jacobson" w:date="2012-08-28T11:22:00Z">
        <w:r w:rsidR="00F4234A">
          <w:t xml:space="preserve">provides us with the opportunity </w:t>
        </w:r>
      </w:ins>
      <w:r>
        <w:t xml:space="preserve">to learn from the process </w:t>
      </w:r>
      <w:del w:id="1279" w:author="Jeff Jacobson" w:date="2012-08-28T11:23:00Z">
        <w:r w:rsidDel="00F4234A">
          <w:delText xml:space="preserve">to </w:delText>
        </w:r>
      </w:del>
      <w:ins w:id="1280" w:author="Jeff Jacobson" w:date="2012-08-28T11:23:00Z">
        <w:r w:rsidR="00F4234A">
          <w:t xml:space="preserve">and </w:t>
        </w:r>
      </w:ins>
      <w:r>
        <w:t>improve future efforts.</w:t>
      </w:r>
    </w:p>
    <w:p w:rsidR="009340DD" w:rsidRPr="000D4A1B" w:rsidRDefault="009340DD" w:rsidP="00AB6FB8">
      <w:pPr>
        <w:pStyle w:val="H3"/>
      </w:pPr>
      <w:bookmarkStart w:id="1281" w:name="_Toc258834926"/>
      <w:r w:rsidRPr="000D4A1B">
        <w:t>User Empowerment</w:t>
      </w:r>
      <w:bookmarkEnd w:id="1281"/>
    </w:p>
    <w:p w:rsidR="009340DD" w:rsidRPr="000D4A1B" w:rsidRDefault="009340DD" w:rsidP="009C3984">
      <w:pPr>
        <w:pStyle w:val="Para"/>
      </w:pPr>
      <w:r w:rsidRPr="000D4A1B">
        <w:t xml:space="preserve">It is inaccurate to think that only </w:t>
      </w:r>
      <w:ins w:id="1282" w:author="DM" w:date="2012-08-20T05:25:00Z">
        <w:r w:rsidR="00815370">
          <w:t>project managers</w:t>
        </w:r>
      </w:ins>
      <w:del w:id="1283" w:author="DM" w:date="2012-08-05T16:53:00Z">
        <w:r w:rsidRPr="000D4A1B" w:rsidDel="003A0758">
          <w:delText>Project Managers (</w:delText>
        </w:r>
      </w:del>
      <w:del w:id="1284" w:author="DM" w:date="2012-08-20T05:25:00Z">
        <w:r w:rsidRPr="000D4A1B" w:rsidDel="00815370">
          <w:delText>PMs</w:delText>
        </w:r>
      </w:del>
      <w:del w:id="1285" w:author="DM" w:date="2012-08-05T16:53:00Z">
        <w:r w:rsidRPr="000D4A1B" w:rsidDel="003A0758">
          <w:delText>)</w:delText>
        </w:r>
      </w:del>
      <w:r w:rsidRPr="000D4A1B">
        <w:t xml:space="preserve"> have </w:t>
      </w:r>
      <w:del w:id="1286" w:author="DM" w:date="2012-08-20T05:24:00Z">
        <w:r w:rsidRPr="000D4A1B" w:rsidDel="00815370">
          <w:delText xml:space="preserve">project management </w:delText>
        </w:r>
      </w:del>
      <w:ins w:id="1287" w:author="DM" w:date="2012-08-20T05:24:00Z">
        <w:r w:rsidR="00815370">
          <w:t xml:space="preserve">PM </w:t>
        </w:r>
      </w:ins>
      <w:r w:rsidRPr="000D4A1B">
        <w:t xml:space="preserve">skills or use </w:t>
      </w:r>
      <w:del w:id="1288" w:author="DM" w:date="2012-08-20T05:24:00Z">
        <w:r w:rsidRPr="000D4A1B" w:rsidDel="00815370">
          <w:delText xml:space="preserve">project management </w:delText>
        </w:r>
      </w:del>
      <w:ins w:id="1289" w:author="DM" w:date="2012-08-20T05:24:00Z">
        <w:r w:rsidR="00815370">
          <w:t xml:space="preserve">PM </w:t>
        </w:r>
      </w:ins>
      <w:r w:rsidRPr="000D4A1B">
        <w:t>methodologies. Any person who needs to manage multiple tasks, involving multiple persons</w:t>
      </w:r>
      <w:ins w:id="1290" w:author="DM" w:date="2012-08-05T16:53:00Z">
        <w:r w:rsidR="003A0758">
          <w:t>,</w:t>
        </w:r>
      </w:ins>
      <w:r w:rsidRPr="000D4A1B">
        <w:t xml:space="preserve"> and has a deadline to meet can use </w:t>
      </w:r>
      <w:ins w:id="1291" w:author="DM" w:date="2012-08-20T05:35:00Z">
        <w:r w:rsidR="007E4E21">
          <w:t>PM</w:t>
        </w:r>
      </w:ins>
      <w:del w:id="1292" w:author="DM" w:date="2012-08-20T05:35:00Z">
        <w:r w:rsidRPr="000D4A1B" w:rsidDel="007E4E21">
          <w:delText>project management</w:delText>
        </w:r>
      </w:del>
      <w:r w:rsidRPr="000D4A1B">
        <w:t xml:space="preserve">. </w:t>
      </w:r>
    </w:p>
    <w:p w:rsidR="009340DD" w:rsidRPr="000D4A1B" w:rsidRDefault="009340DD" w:rsidP="009C3984">
      <w:pPr>
        <w:pStyle w:val="Para"/>
      </w:pPr>
      <w:r w:rsidRPr="000D4A1B">
        <w:t xml:space="preserve">Unfortunately, many organizations restrict the usage of </w:t>
      </w:r>
      <w:del w:id="1293" w:author="DM" w:date="2012-08-20T05:24:00Z">
        <w:r w:rsidRPr="000D4A1B" w:rsidDel="00815370">
          <w:delText xml:space="preserve">project management </w:delText>
        </w:r>
      </w:del>
      <w:ins w:id="1294" w:author="DM" w:date="2012-08-20T05:24:00Z">
        <w:r w:rsidR="00815370">
          <w:t xml:space="preserve">PM </w:t>
        </w:r>
      </w:ins>
      <w:r w:rsidRPr="000D4A1B">
        <w:t xml:space="preserve">tools to </w:t>
      </w:r>
      <w:ins w:id="1295" w:author="DM" w:date="2012-08-20T05:36:00Z">
        <w:r w:rsidR="007E4E21">
          <w:t>p</w:t>
        </w:r>
      </w:ins>
      <w:del w:id="1296" w:author="DM" w:date="2012-08-20T05:26:00Z">
        <w:r w:rsidRPr="000D4A1B" w:rsidDel="00815370">
          <w:delText>PMs</w:delText>
        </w:r>
      </w:del>
      <w:ins w:id="1297" w:author="DM" w:date="2012-08-20T05:26:00Z">
        <w:r w:rsidR="00815370">
          <w:t>roject managers</w:t>
        </w:r>
      </w:ins>
      <w:r w:rsidRPr="000D4A1B">
        <w:t xml:space="preserve"> and </w:t>
      </w:r>
      <w:del w:id="1298" w:author="DM" w:date="2012-08-05T16:53:00Z">
        <w:r w:rsidRPr="000D4A1B" w:rsidDel="003A0758">
          <w:delText>Information Technology (</w:delText>
        </w:r>
      </w:del>
      <w:r w:rsidRPr="000D4A1B">
        <w:t>IT</w:t>
      </w:r>
      <w:del w:id="1299" w:author="DM" w:date="2012-08-05T16:53:00Z">
        <w:r w:rsidRPr="000D4A1B" w:rsidDel="003A0758">
          <w:delText>)</w:delText>
        </w:r>
      </w:del>
      <w:r w:rsidRPr="000D4A1B">
        <w:t xml:space="preserve"> </w:t>
      </w:r>
      <w:del w:id="1300" w:author="DM" w:date="2012-08-05T16:53:00Z">
        <w:r w:rsidRPr="000D4A1B" w:rsidDel="003A0758">
          <w:delText>D</w:delText>
        </w:r>
      </w:del>
      <w:ins w:id="1301" w:author="DM" w:date="2012-08-05T16:53:00Z">
        <w:r w:rsidR="003A0758">
          <w:t>d</w:t>
        </w:r>
      </w:ins>
      <w:r w:rsidRPr="000D4A1B">
        <w:t>epartments, as the tools are often viewed as too rigid, and require additional costs for skills and competencies. This practice</w:t>
      </w:r>
      <w:del w:id="1302" w:author="DM" w:date="2012-08-20T05:36:00Z">
        <w:r w:rsidRPr="000D4A1B" w:rsidDel="007E4E21">
          <w:delText xml:space="preserve"> </w:delText>
        </w:r>
      </w:del>
      <w:ins w:id="1303" w:author="DM" w:date="2012-08-20T05:36:00Z">
        <w:r w:rsidR="007E4E21">
          <w:t xml:space="preserve"> </w:t>
        </w:r>
      </w:ins>
      <w:del w:id="1304" w:author="DM" w:date="2012-08-20T05:36:00Z">
        <w:r w:rsidRPr="000D4A1B" w:rsidDel="007E4E21">
          <w:delText xml:space="preserve">is </w:delText>
        </w:r>
      </w:del>
      <w:r w:rsidRPr="000D4A1B">
        <w:t>limit</w:t>
      </w:r>
      <w:ins w:id="1305" w:author="DM" w:date="2012-08-20T05:36:00Z">
        <w:r w:rsidR="007E4E21">
          <w:t>s</w:t>
        </w:r>
      </w:ins>
      <w:del w:id="1306" w:author="DM" w:date="2012-08-20T05:36:00Z">
        <w:r w:rsidRPr="000D4A1B" w:rsidDel="007E4E21">
          <w:delText>ing</w:delText>
        </w:r>
      </w:del>
      <w:r w:rsidRPr="000D4A1B">
        <w:t xml:space="preserve"> the benefits of </w:t>
      </w:r>
      <w:ins w:id="1307" w:author="DM" w:date="2012-08-20T05:36:00Z">
        <w:r w:rsidR="007E4E21">
          <w:t>PM</w:t>
        </w:r>
      </w:ins>
      <w:del w:id="1308" w:author="DM" w:date="2012-08-05T16:54:00Z">
        <w:r w:rsidRPr="000D4A1B" w:rsidDel="003A0758">
          <w:delText>P</w:delText>
        </w:r>
      </w:del>
      <w:del w:id="1309" w:author="DM" w:date="2012-08-20T05:36:00Z">
        <w:r w:rsidRPr="000D4A1B" w:rsidDel="007E4E21">
          <w:delText xml:space="preserve">roject </w:delText>
        </w:r>
      </w:del>
      <w:del w:id="1310" w:author="DM" w:date="2012-08-05T16:54:00Z">
        <w:r w:rsidRPr="000D4A1B" w:rsidDel="003A0758">
          <w:delText>M</w:delText>
        </w:r>
      </w:del>
      <w:del w:id="1311" w:author="DM" w:date="2012-08-20T05:36:00Z">
        <w:r w:rsidRPr="000D4A1B" w:rsidDel="007E4E21">
          <w:delText>anagement</w:delText>
        </w:r>
      </w:del>
      <w:r w:rsidRPr="000D4A1B">
        <w:t xml:space="preserve"> because other departments are deprived of the efficiency gained by using </w:t>
      </w:r>
      <w:ins w:id="1312" w:author="DM" w:date="2012-08-20T05:36:00Z">
        <w:r w:rsidR="007E4E21">
          <w:t>PM</w:t>
        </w:r>
      </w:ins>
      <w:del w:id="1313" w:author="DM" w:date="2012-08-05T16:54:00Z">
        <w:r w:rsidRPr="000D4A1B" w:rsidDel="003A0758">
          <w:delText>P</w:delText>
        </w:r>
      </w:del>
      <w:del w:id="1314" w:author="DM" w:date="2012-08-20T05:36:00Z">
        <w:r w:rsidRPr="000D4A1B" w:rsidDel="007E4E21">
          <w:delText xml:space="preserve">roject </w:delText>
        </w:r>
      </w:del>
      <w:del w:id="1315" w:author="DM" w:date="2012-08-05T16:54:00Z">
        <w:r w:rsidRPr="000D4A1B" w:rsidDel="003A0758">
          <w:delText>M</w:delText>
        </w:r>
      </w:del>
      <w:del w:id="1316" w:author="DM" w:date="2012-08-20T05:36:00Z">
        <w:r w:rsidRPr="000D4A1B" w:rsidDel="007E4E21">
          <w:delText>anagement</w:delText>
        </w:r>
      </w:del>
      <w:r w:rsidRPr="000D4A1B">
        <w:t xml:space="preserve"> techniques and tools.</w:t>
      </w:r>
    </w:p>
    <w:p w:rsidR="009340DD" w:rsidRPr="000D4A1B" w:rsidRDefault="009340DD" w:rsidP="009C3984">
      <w:pPr>
        <w:pStyle w:val="Para"/>
      </w:pPr>
      <w:r w:rsidRPr="000D4A1B">
        <w:t xml:space="preserve">Most users are also unwilling to learn an extra tool for managing projects. Projects are subject to spatial dynamics where users or stakeholders end up managing projects on paper, in Outlook or Excel, or even </w:t>
      </w:r>
      <w:del w:id="1317" w:author="DM" w:date="2012-08-20T05:36:00Z">
        <w:r w:rsidRPr="000D4A1B" w:rsidDel="0027630C">
          <w:delText xml:space="preserve">a </w:delText>
        </w:r>
      </w:del>
      <w:r w:rsidRPr="000D4A1B">
        <w:t>mobile phone calendar</w:t>
      </w:r>
      <w:ins w:id="1318" w:author="DM" w:date="2012-08-20T05:36:00Z">
        <w:r w:rsidR="0027630C">
          <w:t>s</w:t>
        </w:r>
      </w:ins>
      <w:r w:rsidRPr="000D4A1B">
        <w:t>. All these methods are inefficient and even inaccurate in some cases.</w:t>
      </w:r>
    </w:p>
    <w:p w:rsidR="009340DD" w:rsidRPr="000D4A1B" w:rsidRDefault="009340DD" w:rsidP="009C3984">
      <w:pPr>
        <w:pStyle w:val="Para"/>
      </w:pPr>
      <w:r w:rsidRPr="000D4A1B">
        <w:t xml:space="preserve">This means that Microsoft Project is useful not just for </w:t>
      </w:r>
      <w:ins w:id="1319" w:author="DM" w:date="2012-08-20T05:36:00Z">
        <w:r w:rsidR="0027630C">
          <w:t>p</w:t>
        </w:r>
      </w:ins>
      <w:del w:id="1320" w:author="DM" w:date="2012-08-20T05:26:00Z">
        <w:r w:rsidRPr="000D4A1B" w:rsidDel="00815370">
          <w:delText>PMs</w:delText>
        </w:r>
      </w:del>
      <w:ins w:id="1321" w:author="DM" w:date="2012-08-20T05:26:00Z">
        <w:r w:rsidR="00815370">
          <w:t>roject managers</w:t>
        </w:r>
      </w:ins>
      <w:del w:id="1322" w:author="DM" w:date="2012-08-05T16:55:00Z">
        <w:r w:rsidRPr="000D4A1B" w:rsidDel="003A0758">
          <w:delText>,</w:delText>
        </w:r>
      </w:del>
      <w:r w:rsidRPr="000D4A1B">
        <w:t xml:space="preserve"> but also for:</w:t>
      </w:r>
    </w:p>
    <w:p w:rsidR="009340DD" w:rsidRPr="000D4A1B" w:rsidRDefault="009340DD" w:rsidP="009C3984">
      <w:pPr>
        <w:pStyle w:val="ListBulleted"/>
      </w:pPr>
      <w:r w:rsidRPr="000D4A1B">
        <w:t xml:space="preserve">Sales and </w:t>
      </w:r>
      <w:ins w:id="1323" w:author="DM" w:date="2012-08-05T16:55:00Z">
        <w:r w:rsidR="003A0758">
          <w:t>m</w:t>
        </w:r>
      </w:ins>
      <w:del w:id="1324" w:author="DM" w:date="2012-08-05T16:55:00Z">
        <w:r w:rsidRPr="000D4A1B" w:rsidDel="003A0758">
          <w:delText>M</w:delText>
        </w:r>
      </w:del>
      <w:r w:rsidRPr="000D4A1B">
        <w:t>arketing (campaign management, brand management, event management, product lifecycle management, market research, public relations)</w:t>
      </w:r>
    </w:p>
    <w:p w:rsidR="009340DD" w:rsidRPr="000D4A1B" w:rsidRDefault="009340DD" w:rsidP="009C3984">
      <w:pPr>
        <w:pStyle w:val="ListBulleted"/>
      </w:pPr>
      <w:r w:rsidRPr="000D4A1B">
        <w:t xml:space="preserve">Human </w:t>
      </w:r>
      <w:del w:id="1325" w:author="DM" w:date="2012-08-05T16:55:00Z">
        <w:r w:rsidRPr="000D4A1B" w:rsidDel="003A0758">
          <w:delText>R</w:delText>
        </w:r>
      </w:del>
      <w:ins w:id="1326" w:author="DM" w:date="2012-08-05T16:55:00Z">
        <w:r w:rsidR="003A0758">
          <w:t>r</w:t>
        </w:r>
      </w:ins>
      <w:r w:rsidRPr="000D4A1B">
        <w:t>esources (training and development scheduling, recruitment planning and execution, appraisal execution, organizational development planning, growth planning)</w:t>
      </w:r>
    </w:p>
    <w:p w:rsidR="009340DD" w:rsidRPr="000D4A1B" w:rsidRDefault="009340DD" w:rsidP="009C3984">
      <w:pPr>
        <w:pStyle w:val="ListBulleted"/>
      </w:pPr>
      <w:r w:rsidRPr="000D4A1B">
        <w:t xml:space="preserve">Finance (budgeting, variance monitoring, investment planning, mergers and acquisition planning, </w:t>
      </w:r>
      <w:ins w:id="1327" w:author="DM" w:date="2012-08-05T16:55:00Z">
        <w:r w:rsidR="003A0758">
          <w:t>initial public offering</w:t>
        </w:r>
      </w:ins>
      <w:del w:id="1328" w:author="DM" w:date="2012-08-05T16:55:00Z">
        <w:r w:rsidRPr="000D4A1B" w:rsidDel="003A0758">
          <w:delText>IPO</w:delText>
        </w:r>
      </w:del>
      <w:r w:rsidRPr="000D4A1B">
        <w:t xml:space="preserve"> planning and execution, following compliance and disclosure procedures)</w:t>
      </w:r>
    </w:p>
    <w:p w:rsidR="009340DD" w:rsidRPr="000D4A1B" w:rsidRDefault="009340DD" w:rsidP="009C3984">
      <w:pPr>
        <w:pStyle w:val="ListBulleted"/>
      </w:pPr>
      <w:r w:rsidRPr="000D4A1B">
        <w:t xml:space="preserve">Top </w:t>
      </w:r>
      <w:ins w:id="1329" w:author="DM" w:date="2012-08-05T16:56:00Z">
        <w:r w:rsidR="003A0758">
          <w:t>m</w:t>
        </w:r>
      </w:ins>
      <w:del w:id="1330" w:author="DM" w:date="2012-08-05T16:56:00Z">
        <w:r w:rsidRPr="000D4A1B" w:rsidDel="003A0758">
          <w:delText>M</w:delText>
        </w:r>
      </w:del>
      <w:r w:rsidRPr="000D4A1B">
        <w:t>anagement (strategic planning, monitoring initiatives across departments, cash flow monitoring, resource planning, expansion planning, managing value lifecycle, crisis management)</w:t>
      </w:r>
    </w:p>
    <w:p w:rsidR="009340DD" w:rsidRPr="000D4A1B" w:rsidRDefault="009340DD" w:rsidP="009C3984">
      <w:pPr>
        <w:pStyle w:val="ListBulleted"/>
      </w:pPr>
      <w:r w:rsidRPr="000D4A1B">
        <w:t xml:space="preserve">Manufacturing (process improvement, capacity expansion planning, building new factories, quality management, defect management, </w:t>
      </w:r>
      <w:ins w:id="1331" w:author="DM" w:date="2012-08-05T16:56:00Z">
        <w:r w:rsidR="003A0758">
          <w:t>k</w:t>
        </w:r>
      </w:ins>
      <w:del w:id="1332" w:author="DM" w:date="2012-08-05T16:56:00Z">
        <w:r w:rsidRPr="000D4A1B" w:rsidDel="003A0758">
          <w:delText>K</w:delText>
        </w:r>
      </w:del>
      <w:r w:rsidRPr="000D4A1B">
        <w:t>aizen)</w:t>
      </w:r>
    </w:p>
    <w:p w:rsidR="009340DD" w:rsidRPr="000D4A1B" w:rsidRDefault="009340DD" w:rsidP="009C3984">
      <w:pPr>
        <w:pStyle w:val="ListBulleted"/>
      </w:pPr>
      <w:r w:rsidRPr="000D4A1B">
        <w:t>Any role (manage complex interdependent tasks efficiently)</w:t>
      </w:r>
    </w:p>
    <w:p w:rsidR="009340DD" w:rsidRPr="000D4A1B" w:rsidRDefault="009340DD" w:rsidP="009C3984">
      <w:pPr>
        <w:pStyle w:val="ListBulleted"/>
      </w:pPr>
      <w:r w:rsidRPr="000D4A1B">
        <w:t xml:space="preserve">Home </w:t>
      </w:r>
      <w:ins w:id="1333" w:author="DM" w:date="2012-08-05T16:56:00Z">
        <w:r w:rsidR="003A0758">
          <w:t>u</w:t>
        </w:r>
      </w:ins>
      <w:del w:id="1334" w:author="DM" w:date="2012-08-05T16:56:00Z">
        <w:r w:rsidRPr="000D4A1B" w:rsidDel="003A0758">
          <w:delText>U</w:delText>
        </w:r>
      </w:del>
      <w:r w:rsidRPr="000D4A1B">
        <w:t>sers (planning parties or weddings, building/repairing a house, managing personal finance, tracking investments, buying/selling property, managing cash flow, orchestrating moving from one residence to another)</w:t>
      </w:r>
    </w:p>
    <w:p w:rsidR="009340DD" w:rsidRPr="000D4A1B" w:rsidRDefault="009340DD" w:rsidP="003F7D03">
      <w:pPr>
        <w:pStyle w:val="Para"/>
        <w:rPr>
          <w:rFonts w:cstheme="minorHAnsi"/>
        </w:rPr>
      </w:pPr>
      <w:r w:rsidRPr="000D4A1B">
        <w:t xml:space="preserve">Ideally, companies are </w:t>
      </w:r>
      <w:ins w:id="1335" w:author="DM" w:date="2012-08-05T16:56:00Z">
        <w:r w:rsidR="003A0758">
          <w:t>eager</w:t>
        </w:r>
      </w:ins>
      <w:del w:id="1336" w:author="DM" w:date="2012-08-05T16:56:00Z">
        <w:r w:rsidRPr="000D4A1B" w:rsidDel="003A0758">
          <w:delText>yearning</w:delText>
        </w:r>
      </w:del>
      <w:r w:rsidRPr="000D4A1B">
        <w:t xml:space="preserve"> to tap the potential user base across all domains. However, as of now, only subsets of </w:t>
      </w:r>
      <w:ins w:id="1337" w:author="DM" w:date="2012-08-20T05:37:00Z">
        <w:r w:rsidR="0027630C">
          <w:t>p</w:t>
        </w:r>
      </w:ins>
      <w:del w:id="1338" w:author="DM" w:date="2012-08-20T05:26:00Z">
        <w:r w:rsidRPr="000D4A1B" w:rsidDel="00815370">
          <w:delText>PMs</w:delText>
        </w:r>
      </w:del>
      <w:ins w:id="1339" w:author="DM" w:date="2012-08-20T05:26:00Z">
        <w:r w:rsidR="00815370">
          <w:t>roject managers</w:t>
        </w:r>
      </w:ins>
      <w:r w:rsidRPr="000D4A1B">
        <w:t xml:space="preserve"> use a formal tool</w:t>
      </w:r>
      <w:ins w:id="1340" w:author="DM" w:date="2012-08-05T16:56:00Z">
        <w:r w:rsidR="003A0758">
          <w:t>,</w:t>
        </w:r>
      </w:ins>
      <w:r w:rsidRPr="000D4A1B">
        <w:t xml:space="preserve"> and</w:t>
      </w:r>
      <w:del w:id="1341" w:author="DM" w:date="2012-08-05T16:56:00Z">
        <w:r w:rsidRPr="000D4A1B" w:rsidDel="003A0758">
          <w:delText>,</w:delText>
        </w:r>
      </w:del>
      <w:r w:rsidRPr="000D4A1B">
        <w:t xml:space="preserve"> </w:t>
      </w:r>
      <w:del w:id="1342" w:author="DM" w:date="2012-08-05T16:56:00Z">
        <w:r w:rsidRPr="000D4A1B" w:rsidDel="003A0758">
          <w:delText>as such,</w:delText>
        </w:r>
      </w:del>
      <w:r w:rsidRPr="000D4A1B">
        <w:t xml:space="preserve"> projects </w:t>
      </w:r>
      <w:del w:id="1343" w:author="DM" w:date="2012-08-05T16:56:00Z">
        <w:r w:rsidRPr="000D4A1B" w:rsidDel="00F858CC">
          <w:delText xml:space="preserve">are </w:delText>
        </w:r>
      </w:del>
      <w:r w:rsidRPr="000D4A1B">
        <w:t xml:space="preserve">often </w:t>
      </w:r>
      <w:ins w:id="1344" w:author="DM" w:date="2012-08-05T16:56:00Z">
        <w:r w:rsidR="00F858CC">
          <w:t xml:space="preserve">are </w:t>
        </w:r>
      </w:ins>
      <w:r w:rsidRPr="000D4A1B">
        <w:t>not seen as interrelated within the corporate lifecycles</w:t>
      </w:r>
      <w:r w:rsidR="00F56CFC">
        <w:t xml:space="preserve">. </w:t>
      </w:r>
      <w:r w:rsidRPr="000D4A1B">
        <w:t>The evolution is now under</w:t>
      </w:r>
      <w:ins w:id="1345" w:author="DM" w:date="2012-08-05T16:57:00Z">
        <w:r w:rsidR="00F858CC">
          <w:t xml:space="preserve"> </w:t>
        </w:r>
      </w:ins>
      <w:r w:rsidRPr="000D4A1B">
        <w:t xml:space="preserve">way as easy-to-use interfaces and features of </w:t>
      </w:r>
      <w:del w:id="1346" w:author="DM" w:date="2012-08-20T05:24:00Z">
        <w:r w:rsidRPr="000D4A1B" w:rsidDel="00815370">
          <w:delText xml:space="preserve">project management </w:delText>
        </w:r>
      </w:del>
      <w:ins w:id="1347" w:author="DM" w:date="2012-08-20T05:24:00Z">
        <w:r w:rsidR="00815370">
          <w:t xml:space="preserve">PM </w:t>
        </w:r>
      </w:ins>
      <w:r w:rsidRPr="000D4A1B">
        <w:t xml:space="preserve">tools are such that </w:t>
      </w:r>
      <w:del w:id="1348" w:author="DM" w:date="2012-08-05T16:57:00Z">
        <w:r w:rsidRPr="000D4A1B" w:rsidDel="00F858CC">
          <w:delText xml:space="preserve">any </w:delText>
        </w:r>
      </w:del>
      <w:r w:rsidRPr="000D4A1B">
        <w:t>user</w:t>
      </w:r>
      <w:ins w:id="1349" w:author="DM" w:date="2012-08-05T16:57:00Z">
        <w:r w:rsidR="00F858CC">
          <w:t>s</w:t>
        </w:r>
      </w:ins>
      <w:r w:rsidRPr="000D4A1B">
        <w:t xml:space="preserve"> at all levels will find it </w:t>
      </w:r>
      <w:ins w:id="1350" w:author="DM" w:date="2012-08-05T16:57:00Z">
        <w:r w:rsidR="00F858CC">
          <w:t>suitable</w:t>
        </w:r>
      </w:ins>
      <w:del w:id="1351" w:author="DM" w:date="2012-08-05T16:57:00Z">
        <w:r w:rsidRPr="000D4A1B" w:rsidDel="00F858CC">
          <w:delText>apt</w:delText>
        </w:r>
      </w:del>
      <w:r w:rsidRPr="000D4A1B">
        <w:t xml:space="preserve"> for its planning, tracking, reporting, and resource management capabilities.</w:t>
      </w:r>
    </w:p>
    <w:p w:rsidR="009340DD" w:rsidRPr="000D4A1B" w:rsidRDefault="009340DD" w:rsidP="00AB6FB8">
      <w:pPr>
        <w:pStyle w:val="H2"/>
      </w:pPr>
      <w:r w:rsidRPr="000D4A1B">
        <w:t xml:space="preserve">Overview of </w:t>
      </w:r>
      <w:r w:rsidR="00DB4E4C">
        <w:t>K</w:t>
      </w:r>
      <w:r w:rsidRPr="000D4A1B">
        <w:t xml:space="preserve">nowledge </w:t>
      </w:r>
      <w:r w:rsidR="00DB4E4C">
        <w:t>M</w:t>
      </w:r>
      <w:r w:rsidRPr="000D4A1B">
        <w:t>anagement</w:t>
      </w:r>
    </w:p>
    <w:p w:rsidR="00CC7F4D" w:rsidRDefault="00CC7F4D" w:rsidP="00CC7F4D">
      <w:pPr>
        <w:pStyle w:val="Para"/>
      </w:pPr>
      <w:r>
        <w:t xml:space="preserve">Knowledge management </w:t>
      </w:r>
      <w:ins w:id="1352" w:author="DM" w:date="2012-08-20T05:38:00Z">
        <w:r w:rsidR="0027630C">
          <w:t xml:space="preserve">(KM) </w:t>
        </w:r>
        <w:commentRangeStart w:id="1353"/>
        <w:r w:rsidR="0027630C">
          <w:rPr>
            <w:rStyle w:val="QueryInline"/>
          </w:rPr>
          <w:t>[</w:t>
        </w:r>
        <w:commentRangeStart w:id="1354"/>
        <w:r w:rsidR="0027630C">
          <w:rPr>
            <w:rStyle w:val="QueryInline"/>
          </w:rPr>
          <w:t>AU: insert throughout OK?]</w:t>
        </w:r>
      </w:ins>
      <w:commentRangeEnd w:id="1353"/>
      <w:r w:rsidR="00DB1F5B">
        <w:rPr>
          <w:rStyle w:val="CommentReference"/>
          <w:rFonts w:asciiTheme="minorHAnsi" w:eastAsiaTheme="minorHAnsi" w:hAnsiTheme="minorHAnsi" w:cstheme="minorBidi"/>
          <w:snapToGrid/>
        </w:rPr>
        <w:commentReference w:id="1353"/>
      </w:r>
      <w:commentRangeEnd w:id="1354"/>
      <w:r w:rsidR="00F06A48">
        <w:rPr>
          <w:rStyle w:val="CommentReference"/>
          <w:rFonts w:asciiTheme="minorHAnsi" w:eastAsiaTheme="minorHAnsi" w:hAnsiTheme="minorHAnsi" w:cstheme="minorBidi"/>
          <w:snapToGrid/>
        </w:rPr>
        <w:commentReference w:id="1354"/>
      </w:r>
      <w:proofErr w:type="gramStart"/>
      <w:r>
        <w:t>is</w:t>
      </w:r>
      <w:proofErr w:type="gramEnd"/>
      <w:r>
        <w:t xml:space="preserve"> a very hot topic these days</w:t>
      </w:r>
      <w:r w:rsidR="0098190A">
        <w:t xml:space="preserve"> w</w:t>
      </w:r>
      <w:r>
        <w:t>ith the ever</w:t>
      </w:r>
      <w:ins w:id="1355" w:author="DM" w:date="2012-08-05T16:57:00Z">
        <w:r w:rsidR="00F858CC">
          <w:t>-</w:t>
        </w:r>
      </w:ins>
      <w:del w:id="1356" w:author="DM" w:date="2012-08-05T16:57:00Z">
        <w:r w:rsidDel="00F858CC">
          <w:delText xml:space="preserve"> </w:delText>
        </w:r>
      </w:del>
      <w:r>
        <w:t>increasing need for connecting and simplifying the steps for project teams and stakeholders to get to information relating to project</w:t>
      </w:r>
      <w:ins w:id="1357" w:author="DM" w:date="2012-08-05T16:57:00Z">
        <w:r w:rsidR="00F858CC">
          <w:t>s</w:t>
        </w:r>
      </w:ins>
      <w:r>
        <w:t>, program</w:t>
      </w:r>
      <w:ins w:id="1358" w:author="DM" w:date="2012-08-05T16:57:00Z">
        <w:r w:rsidR="00F858CC">
          <w:t>s,</w:t>
        </w:r>
      </w:ins>
      <w:r>
        <w:t xml:space="preserve"> or portfolio</w:t>
      </w:r>
      <w:ins w:id="1359" w:author="DM" w:date="2012-08-05T16:57:00Z">
        <w:r w:rsidR="00F858CC">
          <w:t>s</w:t>
        </w:r>
      </w:ins>
      <w:r w:rsidR="00F56CFC">
        <w:t xml:space="preserve">. </w:t>
      </w:r>
      <w:r>
        <w:t>The ability to empower end users to search, find</w:t>
      </w:r>
      <w:ins w:id="1360" w:author="DM" w:date="2012-08-05T16:58:00Z">
        <w:r w:rsidR="00F858CC">
          <w:t>,</w:t>
        </w:r>
      </w:ins>
      <w:r>
        <w:t xml:space="preserve"> and quickly respond to information via a pull process v</w:t>
      </w:r>
      <w:ins w:id="1361" w:author="DM" w:date="2012-08-05T16:58:00Z">
        <w:r w:rsidR="00F858CC">
          <w:t>ersus</w:t>
        </w:r>
      </w:ins>
      <w:del w:id="1362" w:author="DM" w:date="2012-08-05T16:58:00Z">
        <w:r w:rsidDel="00F858CC">
          <w:delText>s.</w:delText>
        </w:r>
      </w:del>
      <w:r>
        <w:t xml:space="preserve"> </w:t>
      </w:r>
      <w:r w:rsidR="00BF322E">
        <w:t xml:space="preserve">a </w:t>
      </w:r>
      <w:r>
        <w:t xml:space="preserve">push process </w:t>
      </w:r>
      <w:r w:rsidR="00BF322E">
        <w:t>(</w:t>
      </w:r>
      <w:r>
        <w:t>i.e.</w:t>
      </w:r>
      <w:ins w:id="1363" w:author="DM" w:date="2012-08-05T16:58:00Z">
        <w:r w:rsidR="00F858CC">
          <w:t>,</w:t>
        </w:r>
      </w:ins>
      <w:r>
        <w:t xml:space="preserve"> not storing information in e-mails, desktops, hard drives, file drives, etc.</w:t>
      </w:r>
      <w:r w:rsidR="00BF322E">
        <w:t>)</w:t>
      </w:r>
      <w:r>
        <w:t xml:space="preserve"> creates a more efficient and more interconnected audience of users around key project information.</w:t>
      </w:r>
    </w:p>
    <w:p w:rsidR="00CC7F4D" w:rsidRDefault="00CC7F4D" w:rsidP="00CC7F4D">
      <w:pPr>
        <w:pStyle w:val="Para"/>
      </w:pPr>
      <w:r>
        <w:t xml:space="preserve">While it takes time for a culture to shift from one model of information or </w:t>
      </w:r>
      <w:ins w:id="1364" w:author="DM" w:date="2012-08-20T05:39:00Z">
        <w:r w:rsidR="0027630C">
          <w:t>KM</w:t>
        </w:r>
      </w:ins>
      <w:del w:id="1365" w:author="DM" w:date="2012-08-20T05:39:00Z">
        <w:r w:rsidDel="0027630C">
          <w:delText>knowledge management</w:delText>
        </w:r>
      </w:del>
      <w:r>
        <w:t xml:space="preserve"> systems</w:t>
      </w:r>
      <w:r w:rsidR="00BF322E">
        <w:t xml:space="preserve"> and</w:t>
      </w:r>
      <w:r>
        <w:t xml:space="preserve"> processes, SharePoint and Project Server 2010</w:t>
      </w:r>
      <w:ins w:id="1366" w:author="DM" w:date="2012-08-05T17:24:00Z">
        <w:r w:rsidR="00AE1FB8">
          <w:t xml:space="preserve"> </w:t>
        </w:r>
      </w:ins>
      <w:del w:id="1367" w:author="DM" w:date="2012-08-05T16:58:00Z">
        <w:r w:rsidDel="00F858CC">
          <w:delText xml:space="preserve"> </w:delText>
        </w:r>
      </w:del>
      <w:r>
        <w:t xml:space="preserve">are empowering organizations to </w:t>
      </w:r>
      <w:ins w:id="1368" w:author="DM" w:date="2012-08-05T17:00:00Z">
        <w:r w:rsidR="007E696F">
          <w:t>expose</w:t>
        </w:r>
      </w:ins>
      <w:del w:id="1369" w:author="DM" w:date="2012-08-05T17:00:00Z">
        <w:r w:rsidDel="007E696F">
          <w:delText>broaden the exposure of information to</w:delText>
        </w:r>
      </w:del>
      <w:r>
        <w:t xml:space="preserve"> the widest possible audience </w:t>
      </w:r>
      <w:ins w:id="1370" w:author="DM" w:date="2012-08-05T17:00:00Z">
        <w:r w:rsidR="007E696F">
          <w:t xml:space="preserve">to information </w:t>
        </w:r>
      </w:ins>
      <w:r>
        <w:t>while maintaining an easy</w:t>
      </w:r>
      <w:ins w:id="1371" w:author="DM" w:date="2012-08-05T16:58:00Z">
        <w:r w:rsidR="00F858CC">
          <w:t>-</w:t>
        </w:r>
      </w:ins>
      <w:del w:id="1372" w:author="DM" w:date="2012-08-05T16:58:00Z">
        <w:r w:rsidDel="00F858CC">
          <w:delText xml:space="preserve"> </w:delText>
        </w:r>
      </w:del>
      <w:r>
        <w:t>to</w:t>
      </w:r>
      <w:ins w:id="1373" w:author="DM" w:date="2012-08-05T16:58:00Z">
        <w:r w:rsidR="00F858CC">
          <w:t>-</w:t>
        </w:r>
      </w:ins>
      <w:del w:id="1374" w:author="DM" w:date="2012-08-05T16:58:00Z">
        <w:r w:rsidDel="00F858CC">
          <w:delText xml:space="preserve"> </w:delText>
        </w:r>
      </w:del>
      <w:r>
        <w:t>manage, store</w:t>
      </w:r>
      <w:ins w:id="1375" w:author="DM" w:date="2012-08-05T16:58:00Z">
        <w:r w:rsidR="00F858CC">
          <w:t>,</w:t>
        </w:r>
      </w:ins>
      <w:r>
        <w:t xml:space="preserve"> and communicate infrastructure that </w:t>
      </w:r>
      <w:del w:id="1376" w:author="DM" w:date="2012-08-05T17:00:00Z">
        <w:r w:rsidDel="007E696F">
          <w:delText xml:space="preserve">has </w:delText>
        </w:r>
      </w:del>
      <w:ins w:id="1377" w:author="DM" w:date="2012-08-05T17:00:00Z">
        <w:r w:rsidR="007E696F">
          <w:t xml:space="preserve">enables </w:t>
        </w:r>
      </w:ins>
      <w:del w:id="1378" w:author="DM" w:date="2012-08-05T16:59:00Z">
        <w:r w:rsidDel="00F858CC">
          <w:delText>information technology</w:delText>
        </w:r>
      </w:del>
      <w:ins w:id="1379" w:author="DM" w:date="2012-08-05T16:59:00Z">
        <w:r w:rsidR="00F858CC">
          <w:t>IT</w:t>
        </w:r>
      </w:ins>
      <w:r>
        <w:t xml:space="preserve"> support groups </w:t>
      </w:r>
      <w:del w:id="1380" w:author="DM" w:date="2012-08-05T17:00:00Z">
        <w:r w:rsidDel="007E696F">
          <w:delText xml:space="preserve">able </w:delText>
        </w:r>
      </w:del>
      <w:r>
        <w:t>to manage and do more with less.</w:t>
      </w:r>
    </w:p>
    <w:p w:rsidR="009340DD" w:rsidRPr="000D4A1B" w:rsidRDefault="009340DD" w:rsidP="00AB6FB8">
      <w:pPr>
        <w:pStyle w:val="H2"/>
        <w:rPr>
          <w:rFonts w:asciiTheme="minorHAnsi" w:hAnsiTheme="minorHAnsi" w:cstheme="minorHAnsi"/>
        </w:rPr>
      </w:pPr>
      <w:r w:rsidRPr="000D4A1B">
        <w:t>End Game</w:t>
      </w:r>
      <w:r w:rsidR="00504BE9">
        <w:t xml:space="preserve">: </w:t>
      </w:r>
      <w:r w:rsidRPr="000D4A1B">
        <w:t xml:space="preserve">Automation </w:t>
      </w:r>
      <w:ins w:id="1381" w:author="DM" w:date="2012-08-05T17:00:00Z">
        <w:r w:rsidR="007E696F">
          <w:t>and</w:t>
        </w:r>
      </w:ins>
      <w:ins w:id="1382" w:author="DM" w:date="2012-08-20T05:37:00Z">
        <w:r w:rsidR="0027630C">
          <w:t xml:space="preserve"> </w:t>
        </w:r>
      </w:ins>
      <w:del w:id="1383" w:author="DM" w:date="2012-08-05T17:00:00Z">
        <w:r w:rsidRPr="000D4A1B" w:rsidDel="007E696F">
          <w:delText xml:space="preserve">&amp; </w:delText>
        </w:r>
      </w:del>
      <w:r w:rsidRPr="000D4A1B">
        <w:t>Getting to Dashboards</w:t>
      </w:r>
    </w:p>
    <w:p w:rsidR="00BC22E0" w:rsidRDefault="00DB2F2C" w:rsidP="00BC22E0">
      <w:pPr>
        <w:pStyle w:val="Para"/>
      </w:pPr>
      <w:del w:id="1384" w:author="DM" w:date="2012-08-05T17:00:00Z">
        <w:r w:rsidDel="007E696F">
          <w:delText>While k</w:delText>
        </w:r>
      </w:del>
      <w:ins w:id="1385" w:author="DM" w:date="2012-08-05T17:00:00Z">
        <w:r w:rsidR="007E696F">
          <w:t>K</w:t>
        </w:r>
      </w:ins>
      <w:ins w:id="1386" w:author="DM" w:date="2012-08-20T05:39:00Z">
        <w:r w:rsidR="0027630C">
          <w:t>M</w:t>
        </w:r>
      </w:ins>
      <w:del w:id="1387" w:author="DM" w:date="2012-08-20T05:39:00Z">
        <w:r w:rsidDel="0027630C">
          <w:delText>nowledge management</w:delText>
        </w:r>
      </w:del>
      <w:r>
        <w:t xml:space="preserve"> empowers </w:t>
      </w:r>
      <w:del w:id="1388" w:author="DM" w:date="2012-08-20T05:24:00Z">
        <w:r w:rsidDel="00815370">
          <w:delText xml:space="preserve">project management </w:delText>
        </w:r>
      </w:del>
      <w:ins w:id="1389" w:author="DM" w:date="2012-08-20T05:24:00Z">
        <w:r w:rsidR="00815370">
          <w:t xml:space="preserve">PM </w:t>
        </w:r>
      </w:ins>
      <w:r>
        <w:t>stakeholders</w:t>
      </w:r>
      <w:r w:rsidR="003107D6">
        <w:t xml:space="preserve"> to get to information</w:t>
      </w:r>
      <w:ins w:id="1390" w:author="DM" w:date="2012-08-05T17:00:00Z">
        <w:r w:rsidR="007E696F">
          <w:t>.</w:t>
        </w:r>
      </w:ins>
      <w:del w:id="1391" w:author="DM" w:date="2012-08-05T17:00:00Z">
        <w:r w:rsidR="003107D6" w:rsidDel="007E696F">
          <w:delText>,</w:delText>
        </w:r>
      </w:del>
      <w:r w:rsidR="003107D6">
        <w:t xml:space="preserve"> </w:t>
      </w:r>
      <w:del w:id="1392" w:author="DM" w:date="2012-08-05T17:00:00Z">
        <w:r w:rsidR="003107D6" w:rsidDel="007E696F">
          <w:delText xml:space="preserve">it is </w:delText>
        </w:r>
      </w:del>
      <w:ins w:id="1393" w:author="DM" w:date="2012-08-05T17:01:00Z">
        <w:r w:rsidR="007E696F">
          <w:t>Executives and business stakeholders</w:t>
        </w:r>
        <w:r w:rsidR="007E696F" w:rsidDel="007E696F">
          <w:t xml:space="preserve"> </w:t>
        </w:r>
        <w:r w:rsidR="007E696F">
          <w:t xml:space="preserve">have found that </w:t>
        </w:r>
      </w:ins>
      <w:del w:id="1394" w:author="DM" w:date="2012-08-05T17:00:00Z">
        <w:r w:rsidR="003107D6" w:rsidDel="007E696F">
          <w:delText>t</w:delText>
        </w:r>
      </w:del>
      <w:ins w:id="1395" w:author="DM" w:date="2012-08-05T17:01:00Z">
        <w:r w:rsidR="007E696F">
          <w:t>t</w:t>
        </w:r>
      </w:ins>
      <w:r w:rsidR="003107D6">
        <w:t xml:space="preserve">he </w:t>
      </w:r>
      <w:r w:rsidR="0080074B">
        <w:t xml:space="preserve">ability to automate work activities and drive information to </w:t>
      </w:r>
      <w:r w:rsidR="003107D6">
        <w:t xml:space="preserve">dashboards </w:t>
      </w:r>
      <w:del w:id="1396" w:author="DM" w:date="2012-08-05T17:01:00Z">
        <w:r w:rsidR="003107D6" w:rsidDel="007E696F">
          <w:delText xml:space="preserve">that executives and business stakeholders find </w:delText>
        </w:r>
      </w:del>
      <w:r w:rsidR="003107D6">
        <w:t xml:space="preserve">help deliver some of the highest value of </w:t>
      </w:r>
      <w:del w:id="1397" w:author="DM" w:date="2012-08-20T05:24:00Z">
        <w:r w:rsidR="003107D6" w:rsidDel="00815370">
          <w:delText xml:space="preserve">project management </w:delText>
        </w:r>
      </w:del>
      <w:ins w:id="1398" w:author="DM" w:date="2012-08-20T05:24:00Z">
        <w:r w:rsidR="00815370">
          <w:t xml:space="preserve">PM </w:t>
        </w:r>
      </w:ins>
      <w:r w:rsidR="003107D6">
        <w:t>reporting</w:t>
      </w:r>
      <w:r w:rsidR="0080074B">
        <w:t xml:space="preserve"> and task/time management</w:t>
      </w:r>
      <w:r w:rsidR="003107D6">
        <w:t>.</w:t>
      </w:r>
    </w:p>
    <w:p w:rsidR="0080074B" w:rsidRDefault="0080074B" w:rsidP="00BC22E0">
      <w:pPr>
        <w:pStyle w:val="Para"/>
      </w:pPr>
      <w:del w:id="1399" w:author="DM" w:date="2012-08-05T17:01:00Z">
        <w:r w:rsidDel="007E696F">
          <w:delText xml:space="preserve">With </w:delText>
        </w:r>
      </w:del>
      <w:r>
        <w:t>Project Server</w:t>
      </w:r>
      <w:del w:id="1400" w:author="DM" w:date="2012-08-05T17:01:00Z">
        <w:r w:rsidDel="007E696F">
          <w:delText xml:space="preserve"> </w:delText>
        </w:r>
      </w:del>
      <w:ins w:id="1401" w:author="DM" w:date="2012-08-05T17:24:00Z">
        <w:r w:rsidR="00AE1FB8">
          <w:t xml:space="preserve"> </w:t>
        </w:r>
      </w:ins>
      <w:r>
        <w:t>2010</w:t>
      </w:r>
      <w:r w:rsidR="00824D35">
        <w:t>’</w:t>
      </w:r>
      <w:r>
        <w:t xml:space="preserve">s ability to automate workflows (essentially giving programmability to project phases, field setting </w:t>
      </w:r>
      <w:r w:rsidR="00E63120">
        <w:t>changes</w:t>
      </w:r>
      <w:ins w:id="1402" w:author="DM" w:date="2012-08-05T17:01:00Z">
        <w:r w:rsidR="007E696F">
          <w:t>,</w:t>
        </w:r>
      </w:ins>
      <w:r w:rsidR="00E63120">
        <w:t xml:space="preserve"> or key work activities</w:t>
      </w:r>
      <w:del w:id="1403" w:author="Jeff Jacobson" w:date="2012-08-28T11:32:00Z">
        <w:r w:rsidR="00E63120" w:rsidDel="00DB1F5B">
          <w:delText xml:space="preserve"> </w:delText>
        </w:r>
        <w:r w:rsidDel="00DB1F5B">
          <w:delText>that project managers, executives</w:delText>
        </w:r>
      </w:del>
      <w:ins w:id="1404" w:author="DM" w:date="2012-08-05T17:01:00Z">
        <w:del w:id="1405" w:author="Jeff Jacobson" w:date="2012-08-28T11:32:00Z">
          <w:r w:rsidR="007E696F" w:rsidDel="00DB1F5B">
            <w:delText>,</w:delText>
          </w:r>
        </w:del>
      </w:ins>
      <w:del w:id="1406" w:author="Jeff Jacobson" w:date="2012-08-28T11:32:00Z">
        <w:r w:rsidDel="00DB1F5B">
          <w:delText xml:space="preserve"> and team members can automate</w:delText>
        </w:r>
      </w:del>
      <w:ins w:id="1407" w:author="DM" w:date="2012-08-05T17:01:00Z">
        <w:del w:id="1408" w:author="Jeff Jacobson" w:date="2012-08-28T11:32:00Z">
          <w:r w:rsidR="007E696F" w:rsidDel="00DB1F5B">
            <w:rPr>
              <w:rStyle w:val="QueryInline"/>
            </w:rPr>
            <w:delText>[AU: meaning OK?]</w:delText>
          </w:r>
        </w:del>
      </w:ins>
      <w:r w:rsidR="003A72CE">
        <w:t xml:space="preserve">) enables </w:t>
      </w:r>
      <w:del w:id="1409" w:author="DM" w:date="2012-08-05T17:01:00Z">
        <w:r w:rsidR="003A72CE" w:rsidDel="007E696F">
          <w:delText xml:space="preserve">the </w:delText>
        </w:r>
      </w:del>
      <w:r w:rsidR="003A72CE">
        <w:t>team</w:t>
      </w:r>
      <w:r>
        <w:t xml:space="preserve">s to eliminate many manual activities, focusing time on more key activities around the </w:t>
      </w:r>
      <w:del w:id="1410" w:author="DM" w:date="2012-08-20T05:24:00Z">
        <w:r w:rsidDel="00815370">
          <w:delText xml:space="preserve">project management </w:delText>
        </w:r>
      </w:del>
      <w:ins w:id="1411" w:author="DM" w:date="2012-08-20T05:24:00Z">
        <w:r w:rsidR="00815370">
          <w:t xml:space="preserve">PM </w:t>
        </w:r>
      </w:ins>
      <w:r>
        <w:t>process than just the tool</w:t>
      </w:r>
      <w:ins w:id="1412" w:author="DM" w:date="2012-08-05T17:01:00Z">
        <w:r w:rsidR="007E696F">
          <w:t>.</w:t>
        </w:r>
      </w:ins>
    </w:p>
    <w:p w:rsidR="003107D6" w:rsidRDefault="003107D6" w:rsidP="00BC22E0">
      <w:pPr>
        <w:pStyle w:val="Para"/>
      </w:pPr>
      <w:r w:rsidRPr="00922C46">
        <w:t>Getting to dashboards</w:t>
      </w:r>
      <w:r w:rsidR="006B560B" w:rsidRPr="00922C46">
        <w:t xml:space="preserve"> is always one of the most exciting realizations of</w:t>
      </w:r>
      <w:r w:rsidR="006B560B">
        <w:t xml:space="preserve"> organizations that </w:t>
      </w:r>
      <w:ins w:id="1413" w:author="DM" w:date="2012-08-05T17:02:00Z">
        <w:r w:rsidR="007E696F">
          <w:t>require</w:t>
        </w:r>
      </w:ins>
      <w:del w:id="1414" w:author="DM" w:date="2012-08-05T17:02:00Z">
        <w:r w:rsidR="006B560B" w:rsidDel="007E696F">
          <w:delText>have a need for</w:delText>
        </w:r>
      </w:del>
      <w:r w:rsidR="006B560B">
        <w:t xml:space="preserve"> demand management, resource capacity</w:t>
      </w:r>
      <w:ins w:id="1415" w:author="DM" w:date="2012-08-05T17:02:00Z">
        <w:r w:rsidR="007E696F">
          <w:t>,</w:t>
        </w:r>
      </w:ins>
      <w:r w:rsidR="006B560B">
        <w:t xml:space="preserve"> and portfolio management</w:t>
      </w:r>
      <w:r w:rsidR="00F56CFC">
        <w:t xml:space="preserve">. </w:t>
      </w:r>
      <w:r w:rsidR="00AE7879">
        <w:t xml:space="preserve">Dashboards </w:t>
      </w:r>
      <w:ins w:id="1416" w:author="DM" w:date="2012-08-05T17:02:00Z">
        <w:r w:rsidR="007E696F">
          <w:t xml:space="preserve">(see Figure 1.4) </w:t>
        </w:r>
      </w:ins>
      <w:r w:rsidR="00AE7879">
        <w:t xml:space="preserve">essentially help us focus </w:t>
      </w:r>
      <w:del w:id="1417" w:author="DM" w:date="2012-08-05T17:02:00Z">
        <w:r w:rsidR="00AE7879" w:rsidDel="007E696F">
          <w:delText xml:space="preserve">our </w:delText>
        </w:r>
      </w:del>
      <w:r w:rsidR="00AE7879">
        <w:t xml:space="preserve">attention </w:t>
      </w:r>
      <w:ins w:id="1418" w:author="DM" w:date="2012-08-05T17:02:00Z">
        <w:r w:rsidR="007E696F">
          <w:t>on</w:t>
        </w:r>
      </w:ins>
      <w:del w:id="1419" w:author="DM" w:date="2012-08-05T17:02:00Z">
        <w:r w:rsidR="00AE7879" w:rsidDel="007E696F">
          <w:delText>to</w:delText>
        </w:r>
      </w:del>
      <w:r w:rsidR="00AE7879">
        <w:t xml:space="preserve"> the correct issues, in a sense, focusing on managing the exceptions, not </w:t>
      </w:r>
      <w:del w:id="1420" w:author="DM" w:date="2012-08-05T17:02:00Z">
        <w:r w:rsidR="00AE7879" w:rsidDel="007E696F">
          <w:delText xml:space="preserve">just </w:delText>
        </w:r>
      </w:del>
      <w:r w:rsidR="00AE7879">
        <w:t>trying to analyze the entire universe of activities.</w:t>
      </w:r>
    </w:p>
    <w:p w:rsidR="00633464" w:rsidRDefault="00633464" w:rsidP="00633464">
      <w:pPr>
        <w:pStyle w:val="Slug"/>
      </w:pPr>
      <w:r>
        <w:t>Figure 1.4</w:t>
      </w:r>
      <w:del w:id="1421" w:author="DM" w:date="2012-08-05T17:02:00Z">
        <w:r w:rsidDel="007E696F">
          <w:delText>:</w:delText>
        </w:r>
      </w:del>
      <w:r>
        <w:t xml:space="preserve"> Dashboards</w:t>
      </w:r>
      <w:r>
        <w:tab/>
        <w:t>[</w:t>
      </w:r>
      <w:r w:rsidR="008A6DB4">
        <w:t>01-0</w:t>
      </w:r>
      <w:r w:rsidRPr="00633464">
        <w:t>4</w:t>
      </w:r>
      <w:r w:rsidR="008A6DB4">
        <w:t>-</w:t>
      </w:r>
      <w:r w:rsidR="00B1234E">
        <w:t>d</w:t>
      </w:r>
      <w:r w:rsidRPr="00633464">
        <w:t>ashboards.</w:t>
      </w:r>
      <w:r w:rsidR="00B1234E">
        <w:t>tif</w:t>
      </w:r>
      <w:r>
        <w:t>]</w:t>
      </w:r>
    </w:p>
    <w:p w:rsidR="00AE7879" w:rsidRDefault="00AE7879" w:rsidP="00BC22E0">
      <w:pPr>
        <w:pStyle w:val="Para"/>
      </w:pPr>
      <w:r>
        <w:t>Of course</w:t>
      </w:r>
      <w:ins w:id="1422" w:author="DM" w:date="2012-08-05T17:02:00Z">
        <w:r w:rsidR="007E696F">
          <w:t>,</w:t>
        </w:r>
      </w:ins>
      <w:r>
        <w:t xml:space="preserve"> getting to a dashboard requires </w:t>
      </w:r>
      <w:ins w:id="1423" w:author="DM" w:date="2012-08-05T17:03:00Z">
        <w:r w:rsidR="007E696F">
          <w:t>three</w:t>
        </w:r>
      </w:ins>
      <w:del w:id="1424" w:author="DM" w:date="2012-08-05T17:03:00Z">
        <w:r w:rsidDel="007E696F">
          <w:delText>several</w:delText>
        </w:r>
      </w:del>
      <w:r>
        <w:t xml:space="preserve"> key </w:t>
      </w:r>
      <w:del w:id="1425" w:author="Jeff Jacobson" w:date="2012-08-28T11:34:00Z">
        <w:r w:rsidDel="00162A4E">
          <w:delText>things</w:delText>
        </w:r>
      </w:del>
      <w:ins w:id="1426" w:author="DM" w:date="2012-08-05T17:02:00Z">
        <w:del w:id="1427" w:author="Jeff Jacobson" w:date="2012-08-28T11:34:00Z">
          <w:r w:rsidR="007E696F" w:rsidDel="00162A4E">
            <w:rPr>
              <w:rStyle w:val="QueryInline"/>
            </w:rPr>
            <w:delText>[AU: add more descriptive noun here]</w:delText>
          </w:r>
        </w:del>
      </w:ins>
      <w:ins w:id="1428" w:author="Jeff Jacobson" w:date="2012-08-28T11:34:00Z">
        <w:r w:rsidR="00162A4E">
          <w:t>components</w:t>
        </w:r>
      </w:ins>
      <w:r w:rsidR="00922C46">
        <w:t xml:space="preserve"> that </w:t>
      </w:r>
      <w:r w:rsidR="00A5581B">
        <w:t>are</w:t>
      </w:r>
      <w:r w:rsidR="00922C46">
        <w:t xml:space="preserve"> important to take into account with both Project Server and SharePoint</w:t>
      </w:r>
      <w:del w:id="1429" w:author="DM" w:date="2012-08-05T17:02:00Z">
        <w:r w:rsidR="00922C46" w:rsidDel="007E696F">
          <w:delText xml:space="preserve"> </w:delText>
        </w:r>
      </w:del>
      <w:ins w:id="1430" w:author="DM" w:date="2012-08-05T17:24:00Z">
        <w:r w:rsidR="00AE1FB8">
          <w:t xml:space="preserve"> </w:t>
        </w:r>
      </w:ins>
      <w:r w:rsidR="00922C46">
        <w:t>2010</w:t>
      </w:r>
      <w:ins w:id="1431" w:author="DM" w:date="2012-08-05T17:03:00Z">
        <w:r w:rsidR="00F818B7">
          <w:t>:</w:t>
        </w:r>
      </w:ins>
      <w:del w:id="1432" w:author="DM" w:date="2012-08-05T17:03:00Z">
        <w:r w:rsidR="00922C46" w:rsidDel="00F818B7">
          <w:delText>.</w:delText>
        </w:r>
      </w:del>
    </w:p>
    <w:p w:rsidR="00AE7879" w:rsidRDefault="00A5581B" w:rsidP="00A5581B">
      <w:pPr>
        <w:pStyle w:val="ListNumbered"/>
      </w:pPr>
      <w:r>
        <w:t>1.</w:t>
      </w:r>
      <w:r>
        <w:tab/>
      </w:r>
      <w:r w:rsidR="00AE7879">
        <w:t xml:space="preserve">Definition of </w:t>
      </w:r>
      <w:ins w:id="1433" w:author="DM" w:date="2012-08-05T17:03:00Z">
        <w:r w:rsidR="007E696F">
          <w:t>dashboard</w:t>
        </w:r>
        <w:r w:rsidR="007E696F" w:rsidDel="007E696F">
          <w:t xml:space="preserve"> </w:t>
        </w:r>
      </w:ins>
      <w:del w:id="1434" w:author="DM" w:date="2012-08-05T17:03:00Z">
        <w:r w:rsidR="00AE7879" w:rsidDel="007E696F">
          <w:delText>T</w:delText>
        </w:r>
      </w:del>
      <w:ins w:id="1435" w:author="DM" w:date="2012-08-05T17:03:00Z">
        <w:r w:rsidR="007E696F">
          <w:t>t</w:t>
        </w:r>
      </w:ins>
      <w:r w:rsidR="00AE7879">
        <w:t>hresholds</w:t>
      </w:r>
      <w:del w:id="1436" w:author="DM" w:date="2012-08-05T17:03:00Z">
        <w:r w:rsidR="00AE7879" w:rsidDel="007E696F">
          <w:delText xml:space="preserve"> for the</w:delText>
        </w:r>
      </w:del>
      <w:r w:rsidR="00AE7879">
        <w:t xml:space="preserve"> </w:t>
      </w:r>
      <w:del w:id="1437" w:author="DM" w:date="2012-08-05T17:03:00Z">
        <w:r w:rsidR="00AE7879" w:rsidDel="007E696F">
          <w:delText>dashboard</w:delText>
        </w:r>
      </w:del>
    </w:p>
    <w:p w:rsidR="00AE7879" w:rsidRDefault="00A5581B" w:rsidP="00A5581B">
      <w:pPr>
        <w:pStyle w:val="ListNumbered"/>
      </w:pPr>
      <w:r>
        <w:t>2.</w:t>
      </w:r>
      <w:r>
        <w:tab/>
      </w:r>
      <w:r w:rsidR="00AE7879">
        <w:t>Link</w:t>
      </w:r>
      <w:ins w:id="1438" w:author="DM" w:date="2012-08-05T17:03:00Z">
        <w:r w:rsidR="007E696F">
          <w:t>age</w:t>
        </w:r>
      </w:ins>
      <w:del w:id="1439" w:author="DM" w:date="2012-08-05T17:03:00Z">
        <w:r w:rsidR="00AE7879" w:rsidDel="007E696F">
          <w:delText>ed</w:delText>
        </w:r>
      </w:del>
      <w:r w:rsidR="00AE7879">
        <w:t xml:space="preserve"> to key metrics </w:t>
      </w:r>
      <w:del w:id="1440" w:author="DM" w:date="2012-08-05T17:03:00Z">
        <w:r w:rsidR="00AE7879" w:rsidDel="007E696F">
          <w:delText xml:space="preserve">that are </w:delText>
        </w:r>
      </w:del>
      <w:r w:rsidR="00AE7879">
        <w:t>rolled up from the appropriate level of detail up to the highest appropriate level</w:t>
      </w:r>
    </w:p>
    <w:p w:rsidR="00AE7879" w:rsidRDefault="00A5581B" w:rsidP="00A5581B">
      <w:pPr>
        <w:pStyle w:val="ListNumbered"/>
      </w:pPr>
      <w:r>
        <w:t>3.</w:t>
      </w:r>
      <w:r>
        <w:tab/>
      </w:r>
      <w:r w:rsidR="00AE7879">
        <w:t>Understanding and creating a process around supporting, caring</w:t>
      </w:r>
      <w:ins w:id="1441" w:author="DM" w:date="2012-08-05T17:03:00Z">
        <w:r w:rsidR="00F818B7">
          <w:t xml:space="preserve"> for</w:t>
        </w:r>
      </w:ins>
      <w:r w:rsidR="00AE7879">
        <w:t>, feeding</w:t>
      </w:r>
      <w:ins w:id="1442" w:author="DM" w:date="2012-08-05T17:03:00Z">
        <w:r w:rsidR="00F818B7">
          <w:t>,</w:t>
        </w:r>
      </w:ins>
      <w:r w:rsidR="00AE7879">
        <w:t xml:space="preserve"> and addressing the issues that the dashboard metrics present</w:t>
      </w:r>
      <w:del w:id="1443" w:author="DM" w:date="2012-08-05T17:03:00Z">
        <w:r w:rsidR="00AE7879" w:rsidDel="00F818B7">
          <w:delText>s</w:delText>
        </w:r>
      </w:del>
    </w:p>
    <w:p w:rsidR="00BC22E0" w:rsidRDefault="00AE7879" w:rsidP="00BC22E0">
      <w:pPr>
        <w:pStyle w:val="Para"/>
      </w:pPr>
      <w:r>
        <w:t xml:space="preserve">Many organizations </w:t>
      </w:r>
      <w:r w:rsidR="00922C46">
        <w:t>spend significant amount</w:t>
      </w:r>
      <w:r w:rsidR="00134A64">
        <w:t>s</w:t>
      </w:r>
      <w:r w:rsidR="00922C46">
        <w:t xml:space="preserve"> of time building and deploying systems</w:t>
      </w:r>
      <w:del w:id="1444" w:author="DM" w:date="2012-08-05T17:04:00Z">
        <w:r w:rsidR="00922C46" w:rsidDel="00F818B7">
          <w:delText>,</w:delText>
        </w:r>
      </w:del>
      <w:r w:rsidR="00922C46">
        <w:t xml:space="preserve"> but have </w:t>
      </w:r>
      <w:del w:id="1445" w:author="DM" w:date="2012-08-05T17:04:00Z">
        <w:r w:rsidR="00922C46" w:rsidDel="00F818B7">
          <w:delText xml:space="preserve">such </w:delText>
        </w:r>
      </w:del>
      <w:r w:rsidR="00922C46">
        <w:t>poor results getting the information back out of the system</w:t>
      </w:r>
      <w:r w:rsidR="00F56CFC">
        <w:t xml:space="preserve">. </w:t>
      </w:r>
      <w:del w:id="1446" w:author="DM" w:date="2012-08-05T17:04:00Z">
        <w:r w:rsidR="00922C46" w:rsidDel="00F818B7">
          <w:delText xml:space="preserve">With </w:delText>
        </w:r>
      </w:del>
      <w:r w:rsidR="00922C46">
        <w:t>Project Server and SharePoint</w:t>
      </w:r>
      <w:del w:id="1447" w:author="DM" w:date="2012-08-05T17:04:00Z">
        <w:r w:rsidR="00922C46" w:rsidDel="00F818B7">
          <w:delText>,</w:delText>
        </w:r>
      </w:del>
      <w:r w:rsidR="00922C46">
        <w:t xml:space="preserve"> </w:t>
      </w:r>
      <w:ins w:id="1448" w:author="DM" w:date="2012-08-05T17:04:00Z">
        <w:r w:rsidR="00F818B7">
          <w:t>offer</w:t>
        </w:r>
      </w:ins>
      <w:del w:id="1449" w:author="DM" w:date="2012-08-05T17:04:00Z">
        <w:r w:rsidR="00922C46" w:rsidDel="00F818B7">
          <w:delText>the better together</w:delText>
        </w:r>
      </w:del>
      <w:r w:rsidR="00922C46">
        <w:t xml:space="preserve"> tools </w:t>
      </w:r>
      <w:ins w:id="1450" w:author="DM" w:date="2012-08-05T17:04:00Z">
        <w:r w:rsidR="00F818B7">
          <w:t xml:space="preserve">that </w:t>
        </w:r>
      </w:ins>
      <w:r w:rsidR="00922C46">
        <w:t>allow for some quick drilldown and easy</w:t>
      </w:r>
      <w:ins w:id="1451" w:author="DM" w:date="2012-08-05T17:04:00Z">
        <w:r w:rsidR="00F818B7">
          <w:t>-</w:t>
        </w:r>
      </w:ins>
      <w:del w:id="1452" w:author="DM" w:date="2012-08-05T17:04:00Z">
        <w:r w:rsidR="00922C46" w:rsidDel="00F818B7">
          <w:delText xml:space="preserve"> </w:delText>
        </w:r>
      </w:del>
      <w:r w:rsidR="00922C46">
        <w:t>to</w:t>
      </w:r>
      <w:ins w:id="1453" w:author="DM" w:date="2012-08-05T17:04:00Z">
        <w:r w:rsidR="00F818B7">
          <w:t>-</w:t>
        </w:r>
      </w:ins>
      <w:del w:id="1454" w:author="DM" w:date="2012-08-05T17:04:00Z">
        <w:r w:rsidR="00922C46" w:rsidDel="00F818B7">
          <w:delText xml:space="preserve"> </w:delText>
        </w:r>
      </w:del>
      <w:r w:rsidR="00922C46">
        <w:t>build dashboards and reporting</w:t>
      </w:r>
      <w:ins w:id="1455" w:author="DM" w:date="2012-08-20T05:40:00Z">
        <w:r w:rsidR="00AD14F6">
          <w:t>.</w:t>
        </w:r>
      </w:ins>
      <w:ins w:id="1456" w:author="DM" w:date="2012-08-05T17:05:00Z">
        <w:r w:rsidR="00F818B7">
          <w:t xml:space="preserve"> </w:t>
        </w:r>
        <w:proofErr w:type="gramStart"/>
        <w:r w:rsidR="00F818B7">
          <w:t>(</w:t>
        </w:r>
      </w:ins>
      <w:ins w:id="1457" w:author="DM" w:date="2012-08-20T05:40:00Z">
        <w:r w:rsidR="00AD14F6">
          <w:t>S</w:t>
        </w:r>
      </w:ins>
      <w:ins w:id="1458" w:author="DM" w:date="2012-08-05T17:05:00Z">
        <w:r w:rsidR="00F818B7">
          <w:t>ee Figure 1.5</w:t>
        </w:r>
      </w:ins>
      <w:ins w:id="1459" w:author="DM" w:date="2012-08-20T05:40:00Z">
        <w:r w:rsidR="00AD14F6">
          <w:t>.</w:t>
        </w:r>
      </w:ins>
      <w:ins w:id="1460" w:author="DM" w:date="2012-08-05T17:05:00Z">
        <w:r w:rsidR="00F818B7">
          <w:t>)</w:t>
        </w:r>
      </w:ins>
      <w:proofErr w:type="gramEnd"/>
      <w:del w:id="1461" w:author="DM" w:date="2012-08-20T05:40:00Z">
        <w:r w:rsidR="00922C46" w:rsidDel="00AD14F6">
          <w:delText>.</w:delText>
        </w:r>
      </w:del>
    </w:p>
    <w:p w:rsidR="00160464" w:rsidRDefault="00160464" w:rsidP="00160464">
      <w:pPr>
        <w:pStyle w:val="Slug"/>
      </w:pPr>
      <w:r>
        <w:t>Figure 1.5</w:t>
      </w:r>
      <w:del w:id="1462" w:author="DM" w:date="2012-08-05T17:04:00Z">
        <w:r w:rsidDel="00F818B7">
          <w:delText>:</w:delText>
        </w:r>
      </w:del>
      <w:r>
        <w:t xml:space="preserve"> Drilldown</w:t>
      </w:r>
      <w:r>
        <w:tab/>
        <w:t>[</w:t>
      </w:r>
      <w:r w:rsidR="00805B97">
        <w:t>0</w:t>
      </w:r>
      <w:r>
        <w:t>1</w:t>
      </w:r>
      <w:r w:rsidR="00805B97">
        <w:t>-0</w:t>
      </w:r>
      <w:r w:rsidR="00095CB8">
        <w:t>5-</w:t>
      </w:r>
      <w:r w:rsidR="00805B97">
        <w:t>d</w:t>
      </w:r>
      <w:r>
        <w:t>rilldown.</w:t>
      </w:r>
      <w:r w:rsidR="006227B4">
        <w:t>tif</w:t>
      </w:r>
      <w:r>
        <w:t>]</w:t>
      </w:r>
    </w:p>
    <w:p w:rsidR="00922C46" w:rsidRDefault="00C43EDD" w:rsidP="00BC22E0">
      <w:pPr>
        <w:pStyle w:val="Para"/>
      </w:pPr>
      <w:r>
        <w:t xml:space="preserve">Using </w:t>
      </w:r>
      <w:proofErr w:type="spellStart"/>
      <w:r>
        <w:t>PowerPivot</w:t>
      </w:r>
      <w:proofErr w:type="spellEnd"/>
      <w:r>
        <w:t xml:space="preserve">, Excel Services, </w:t>
      </w:r>
      <w:r w:rsidR="00134A64">
        <w:t>Performance</w:t>
      </w:r>
      <w:r>
        <w:t xml:space="preserve"> Point </w:t>
      </w:r>
      <w:del w:id="1463" w:author="DM" w:date="2012-08-20T05:40:00Z">
        <w:r w:rsidDel="00AD14F6">
          <w:delText>s</w:delText>
        </w:r>
      </w:del>
      <w:ins w:id="1464" w:author="DM" w:date="2012-08-20T05:41:00Z">
        <w:r w:rsidR="00AD14F6">
          <w:t>S</w:t>
        </w:r>
      </w:ins>
      <w:r>
        <w:t>erver</w:t>
      </w:r>
      <w:commentRangeStart w:id="1465"/>
      <w:ins w:id="1466" w:author="DM" w:date="2012-08-20T05:41:00Z">
        <w:del w:id="1467" w:author="Jeff Jacobson" w:date="2012-08-31T15:49:00Z">
          <w:r w:rsidR="00AD14F6" w:rsidDel="001D1DE1">
            <w:rPr>
              <w:rStyle w:val="QueryInline"/>
            </w:rPr>
            <w:delText>[AU: cap ok?]</w:delText>
          </w:r>
        </w:del>
      </w:ins>
      <w:commentRangeEnd w:id="1465"/>
      <w:del w:id="1468" w:author="Jeff Jacobson" w:date="2012-08-31T15:49:00Z">
        <w:r w:rsidR="00C20459" w:rsidDel="001D1DE1">
          <w:rPr>
            <w:rStyle w:val="CommentReference"/>
            <w:rFonts w:asciiTheme="minorHAnsi" w:eastAsiaTheme="minorHAnsi" w:hAnsiTheme="minorHAnsi" w:cstheme="minorBidi"/>
            <w:snapToGrid/>
          </w:rPr>
          <w:commentReference w:id="1465"/>
        </w:r>
      </w:del>
      <w:ins w:id="1469" w:author="DM" w:date="2012-08-05T17:05:00Z">
        <w:r w:rsidR="00F818B7">
          <w:t>,</w:t>
        </w:r>
      </w:ins>
      <w:r>
        <w:t xml:space="preserve"> and other </w:t>
      </w:r>
      <w:del w:id="1470" w:author="DM" w:date="2012-08-06T06:32:00Z">
        <w:r w:rsidDel="00CB0651">
          <w:delText xml:space="preserve">business intelligence </w:delText>
        </w:r>
      </w:del>
      <w:ins w:id="1471" w:author="DM" w:date="2012-08-06T06:32:00Z">
        <w:r w:rsidR="00CB0651">
          <w:t xml:space="preserve">BI </w:t>
        </w:r>
      </w:ins>
      <w:r>
        <w:t>tools, you can combine, analyze</w:t>
      </w:r>
      <w:ins w:id="1472" w:author="DM" w:date="2012-08-05T17:05:00Z">
        <w:r w:rsidR="00F818B7">
          <w:t>,</w:t>
        </w:r>
      </w:ins>
      <w:r>
        <w:t xml:space="preserve"> and leverage </w:t>
      </w:r>
      <w:del w:id="1473" w:author="DM" w:date="2012-08-05T17:05:00Z">
        <w:r w:rsidDel="00F818B7">
          <w:delText xml:space="preserve">the </w:delText>
        </w:r>
      </w:del>
      <w:r>
        <w:t xml:space="preserve">information quickly and easily, leading to more time spent in growing and building a better </w:t>
      </w:r>
      <w:del w:id="1474" w:author="DM" w:date="2012-08-05T17:05:00Z">
        <w:r w:rsidDel="00F818B7">
          <w:delText>project management organizatio</w:delText>
        </w:r>
      </w:del>
      <w:ins w:id="1475" w:author="DM" w:date="2012-08-05T17:05:00Z">
        <w:r w:rsidR="00F818B7">
          <w:t>PMO</w:t>
        </w:r>
      </w:ins>
      <w:ins w:id="1476" w:author="DM" w:date="2012-08-20T05:41:00Z">
        <w:r w:rsidR="00AD14F6">
          <w:t>.</w:t>
        </w:r>
      </w:ins>
      <w:del w:id="1477" w:author="DM" w:date="2012-08-05T17:05:00Z">
        <w:r w:rsidDel="00F818B7">
          <w:delText>n</w:delText>
        </w:r>
      </w:del>
      <w:ins w:id="1478" w:author="DM" w:date="2012-08-05T17:05:00Z">
        <w:r w:rsidR="00F818B7">
          <w:t xml:space="preserve"> </w:t>
        </w:r>
        <w:proofErr w:type="gramStart"/>
        <w:r w:rsidR="00F818B7">
          <w:t>(</w:t>
        </w:r>
      </w:ins>
      <w:ins w:id="1479" w:author="DM" w:date="2012-08-20T05:41:00Z">
        <w:r w:rsidR="00AD14F6">
          <w:t>S</w:t>
        </w:r>
      </w:ins>
      <w:ins w:id="1480" w:author="DM" w:date="2012-08-05T17:05:00Z">
        <w:r w:rsidR="00F818B7">
          <w:t>ee Figure 1.6</w:t>
        </w:r>
      </w:ins>
      <w:ins w:id="1481" w:author="DM" w:date="2012-08-20T05:41:00Z">
        <w:r w:rsidR="00AD14F6">
          <w:t>.</w:t>
        </w:r>
      </w:ins>
      <w:ins w:id="1482" w:author="DM" w:date="2012-08-05T17:05:00Z">
        <w:r w:rsidR="00F818B7">
          <w:t>)</w:t>
        </w:r>
      </w:ins>
      <w:proofErr w:type="gramEnd"/>
      <w:del w:id="1483" w:author="DM" w:date="2012-08-20T05:41:00Z">
        <w:r w:rsidDel="00AD14F6">
          <w:delText>.</w:delText>
        </w:r>
      </w:del>
    </w:p>
    <w:p w:rsidR="009D6DA6" w:rsidRDefault="009D6DA6" w:rsidP="009D6DA6">
      <w:pPr>
        <w:pStyle w:val="Slug"/>
      </w:pPr>
      <w:r>
        <w:t>Figure 1.6</w:t>
      </w:r>
      <w:del w:id="1484" w:author="DM" w:date="2012-08-05T17:05:00Z">
        <w:r w:rsidDel="00F818B7">
          <w:delText>:</w:delText>
        </w:r>
      </w:del>
      <w:r>
        <w:t xml:space="preserve"> Business Intelligence Analysis</w:t>
      </w:r>
      <w:r>
        <w:tab/>
        <w:t>[</w:t>
      </w:r>
      <w:r w:rsidR="000C1C3C">
        <w:t>01-06-</w:t>
      </w:r>
      <w:r w:rsidRPr="009D6DA6">
        <w:t>businessIntelligenceAnalysis.</w:t>
      </w:r>
      <w:r w:rsidR="00F903EC">
        <w:t>tif</w:t>
      </w:r>
      <w:r>
        <w:t>]</w:t>
      </w:r>
    </w:p>
    <w:p w:rsidR="009340DD" w:rsidRPr="000D4A1B" w:rsidRDefault="009340DD" w:rsidP="00AB6FB8">
      <w:pPr>
        <w:pStyle w:val="H1"/>
      </w:pPr>
      <w:r w:rsidRPr="000D4A1B">
        <w:t xml:space="preserve">Stakeholders in a Project Management </w:t>
      </w:r>
      <w:del w:id="1485" w:author="DM" w:date="2012-08-06T06:42:00Z">
        <w:r w:rsidRPr="000D4A1B" w:rsidDel="001B3AC1">
          <w:delText>e</w:delText>
        </w:r>
      </w:del>
      <w:ins w:id="1486" w:author="DM" w:date="2012-08-06T06:42:00Z">
        <w:r w:rsidR="001B3AC1">
          <w:t>E</w:t>
        </w:r>
      </w:ins>
      <w:r w:rsidRPr="000D4A1B">
        <w:t>nvironment</w:t>
      </w:r>
    </w:p>
    <w:p w:rsidR="009340DD" w:rsidRPr="00F818B7" w:rsidRDefault="009340DD" w:rsidP="00AB6FB8">
      <w:pPr>
        <w:pStyle w:val="H2"/>
        <w:rPr>
          <w:rStyle w:val="QueryInline"/>
          <w:rPrChange w:id="1487" w:author="DM" w:date="2012-08-05T17:06:00Z">
            <w:rPr/>
          </w:rPrChange>
        </w:rPr>
      </w:pPr>
      <w:r w:rsidRPr="000D4A1B">
        <w:t>Delivering Results</w:t>
      </w:r>
      <w:ins w:id="1488" w:author="DM" w:date="2012-08-05T17:06:00Z">
        <w:r w:rsidR="00F818B7">
          <w:t>,</w:t>
        </w:r>
      </w:ins>
      <w:r w:rsidRPr="000D4A1B">
        <w:t xml:space="preserve"> </w:t>
      </w:r>
      <w:ins w:id="1489" w:author="DM" w:date="2012-08-05T17:10:00Z">
        <w:r w:rsidR="00EF2F02">
          <w:t>N</w:t>
        </w:r>
      </w:ins>
      <w:del w:id="1490" w:author="DM" w:date="2012-08-05T17:10:00Z">
        <w:r w:rsidRPr="000D4A1B" w:rsidDel="00EF2F02">
          <w:delText>n</w:delText>
        </w:r>
      </w:del>
      <w:proofErr w:type="gramStart"/>
      <w:r w:rsidRPr="000D4A1B">
        <w:t>ot</w:t>
      </w:r>
      <w:proofErr w:type="gramEnd"/>
      <w:r w:rsidRPr="000D4A1B">
        <w:t xml:space="preserve"> Surprises</w:t>
      </w:r>
      <w:ins w:id="1491" w:author="DM" w:date="2012-08-05T17:06:00Z">
        <w:r w:rsidR="00F818B7">
          <w:t>,</w:t>
        </w:r>
      </w:ins>
      <w:r w:rsidRPr="000D4A1B">
        <w:t xml:space="preserve"> with </w:t>
      </w:r>
      <w:del w:id="1492" w:author="DM" w:date="2012-08-06T06:42:00Z">
        <w:r w:rsidRPr="000D4A1B" w:rsidDel="001B3AC1">
          <w:delText>2010</w:delText>
        </w:r>
      </w:del>
      <w:del w:id="1493" w:author="DM" w:date="2012-08-05T17:06:00Z">
        <w:r w:rsidR="00761EFC" w:rsidDel="00F818B7">
          <w:delText> </w:delText>
        </w:r>
      </w:del>
      <w:ins w:id="1494" w:author="Jeff Jacobson" w:date="2012-08-28T11:38:00Z">
        <w:r w:rsidR="00C20459">
          <w:t xml:space="preserve">Microsoft </w:t>
        </w:r>
      </w:ins>
      <w:r w:rsidR="00BD7792">
        <w:t>Project</w:t>
      </w:r>
      <w:ins w:id="1495" w:author="Jeff Jacobson" w:date="2012-08-28T11:38:00Z">
        <w:r w:rsidR="00C20459">
          <w:t xml:space="preserve"> 2010</w:t>
        </w:r>
      </w:ins>
      <w:del w:id="1496" w:author="Jeff Jacobson" w:date="2012-08-28T11:38:00Z">
        <w:r w:rsidRPr="000D4A1B" w:rsidDel="00C20459">
          <w:delText>/</w:delText>
        </w:r>
      </w:del>
      <w:ins w:id="1497" w:author="Jeff Jacobson" w:date="2012-08-28T11:38:00Z">
        <w:r w:rsidR="00C20459">
          <w:t xml:space="preserve"> and Microsoft Project </w:t>
        </w:r>
      </w:ins>
      <w:r w:rsidRPr="000D4A1B">
        <w:t xml:space="preserve">Server </w:t>
      </w:r>
      <w:ins w:id="1498" w:author="DM" w:date="2012-08-06T06:42:00Z">
        <w:r w:rsidR="001B3AC1">
          <w:t>2010</w:t>
        </w:r>
      </w:ins>
      <w:ins w:id="1499" w:author="DM" w:date="2012-08-05T17:06:00Z">
        <w:del w:id="1500" w:author="Jeff Jacobson" w:date="2012-08-28T11:38:00Z">
          <w:r w:rsidR="00F818B7" w:rsidDel="00C20459">
            <w:rPr>
              <w:rStyle w:val="QueryInline"/>
            </w:rPr>
            <w:delText>[AU: give full names here]</w:delText>
          </w:r>
        </w:del>
      </w:ins>
    </w:p>
    <w:p w:rsidR="00BC22E0" w:rsidRDefault="009B1AB7" w:rsidP="00BC22E0">
      <w:pPr>
        <w:pStyle w:val="Para"/>
      </w:pPr>
      <w:bookmarkStart w:id="1501" w:name="_Toc257617665"/>
      <w:bookmarkStart w:id="1502" w:name="_Toc258834936"/>
      <w:r>
        <w:t xml:space="preserve">In </w:t>
      </w:r>
      <w:del w:id="1503" w:author="DM" w:date="2012-08-20T05:42:00Z">
        <w:r w:rsidDel="00AD14F6">
          <w:delText>project management</w:delText>
        </w:r>
      </w:del>
      <w:ins w:id="1504" w:author="DM" w:date="2012-08-20T05:42:00Z">
        <w:r w:rsidR="00AD14F6">
          <w:t>PM</w:t>
        </w:r>
      </w:ins>
      <w:ins w:id="1505" w:author="DM" w:date="2012-08-05T17:06:00Z">
        <w:r w:rsidR="00F818B7">
          <w:t>,</w:t>
        </w:r>
      </w:ins>
      <w:r>
        <w:t xml:space="preserve"> a key component in any requirements</w:t>
      </w:r>
      <w:ins w:id="1506" w:author="DM" w:date="2012-08-05T17:06:00Z">
        <w:r w:rsidR="00F818B7">
          <w:t>-</w:t>
        </w:r>
      </w:ins>
      <w:del w:id="1507" w:author="DM" w:date="2012-08-05T17:06:00Z">
        <w:r w:rsidDel="00F818B7">
          <w:delText xml:space="preserve"> </w:delText>
        </w:r>
      </w:del>
      <w:r>
        <w:t xml:space="preserve">gathering processes is to ensure that </w:t>
      </w:r>
      <w:ins w:id="1508" w:author="DM" w:date="2012-08-05T17:06:00Z">
        <w:r w:rsidR="00F818B7">
          <w:t>both</w:t>
        </w:r>
      </w:ins>
      <w:del w:id="1509" w:author="DM" w:date="2012-08-05T17:06:00Z">
        <w:r w:rsidDel="00F818B7">
          <w:delText>not only are</w:delText>
        </w:r>
      </w:del>
      <w:r>
        <w:t xml:space="preserve"> the stakeholders</w:t>
      </w:r>
      <w:del w:id="1510" w:author="DM" w:date="2012-08-05T17:06:00Z">
        <w:r w:rsidDel="00F818B7">
          <w:delText xml:space="preserve"> identified, but that</w:delText>
        </w:r>
      </w:del>
      <w:ins w:id="1511" w:author="DM" w:date="2012-08-05T17:06:00Z">
        <w:r w:rsidR="00F818B7">
          <w:t xml:space="preserve"> </w:t>
        </w:r>
      </w:ins>
      <w:del w:id="1512" w:author="DM" w:date="2012-08-05T17:06:00Z">
        <w:r w:rsidDel="00F818B7">
          <w:delText xml:space="preserve"> </w:delText>
        </w:r>
      </w:del>
      <w:ins w:id="1513" w:author="DM" w:date="2012-08-05T17:06:00Z">
        <w:r w:rsidR="00F818B7">
          <w:t xml:space="preserve">and </w:t>
        </w:r>
      </w:ins>
      <w:r>
        <w:t>the requirements are identified</w:t>
      </w:r>
      <w:r w:rsidR="00F56CFC">
        <w:t xml:space="preserve">. </w:t>
      </w:r>
      <w:r>
        <w:t xml:space="preserve">Even if the scope of the project </w:t>
      </w:r>
      <w:ins w:id="1514" w:author="DM" w:date="2012-08-05T17:06:00Z">
        <w:r w:rsidR="00F818B7">
          <w:t>cannot</w:t>
        </w:r>
      </w:ins>
      <w:del w:id="1515" w:author="DM" w:date="2012-08-05T17:06:00Z">
        <w:r w:rsidDel="00F818B7">
          <w:delText>may not be able to</w:delText>
        </w:r>
      </w:del>
      <w:r>
        <w:t xml:space="preserve"> deliver the requirements, the stakeholders should never</w:t>
      </w:r>
      <w:r w:rsidR="004D0A54">
        <w:t xml:space="preserve"> be </w:t>
      </w:r>
      <w:r>
        <w:t xml:space="preserve">surprised </w:t>
      </w:r>
      <w:r w:rsidR="0079707B">
        <w:t>that</w:t>
      </w:r>
      <w:r>
        <w:t xml:space="preserve"> something will not be delivered</w:t>
      </w:r>
      <w:commentRangeStart w:id="1516"/>
      <w:ins w:id="1517" w:author="DM" w:date="2012-08-05T17:06:00Z">
        <w:del w:id="1518" w:author="Jeff Jacobson" w:date="2012-08-31T15:49:00Z">
          <w:r w:rsidR="00F818B7" w:rsidDel="001D1DE1">
            <w:rPr>
              <w:rStyle w:val="QueryInline"/>
            </w:rPr>
            <w:delText>[AU: verify meaning]</w:delText>
          </w:r>
        </w:del>
      </w:ins>
      <w:commentRangeEnd w:id="1516"/>
      <w:del w:id="1519" w:author="Jeff Jacobson" w:date="2012-08-31T15:49:00Z">
        <w:r w:rsidR="00806C0D" w:rsidDel="001D1DE1">
          <w:rPr>
            <w:rStyle w:val="CommentReference"/>
            <w:rFonts w:asciiTheme="minorHAnsi" w:eastAsiaTheme="minorHAnsi" w:hAnsiTheme="minorHAnsi" w:cstheme="minorBidi"/>
            <w:snapToGrid/>
          </w:rPr>
          <w:commentReference w:id="1516"/>
        </w:r>
      </w:del>
      <w:r>
        <w:t>.</w:t>
      </w:r>
    </w:p>
    <w:p w:rsidR="009B1AB7" w:rsidRDefault="009B1AB7" w:rsidP="00BC22E0">
      <w:pPr>
        <w:pStyle w:val="Para"/>
      </w:pPr>
      <w:r>
        <w:t xml:space="preserve">Project </w:t>
      </w:r>
      <w:del w:id="1520" w:author="DM" w:date="2012-08-05T17:06:00Z">
        <w:r w:rsidDel="00F818B7">
          <w:delText>s</w:delText>
        </w:r>
      </w:del>
      <w:ins w:id="1521" w:author="DM" w:date="2012-08-05T17:06:00Z">
        <w:r w:rsidR="00F818B7">
          <w:t>S</w:t>
        </w:r>
      </w:ins>
      <w:r>
        <w:t>erver 2010</w:t>
      </w:r>
      <w:del w:id="1522" w:author="DM" w:date="2012-08-05T17:24:00Z">
        <w:r w:rsidDel="00121FB2">
          <w:delText>,</w:delText>
        </w:r>
      </w:del>
      <w:r>
        <w:t xml:space="preserve"> gives </w:t>
      </w:r>
      <w:del w:id="1523" w:author="DM" w:date="2012-08-05T17:06:00Z">
        <w:r w:rsidDel="00F818B7">
          <w:delText xml:space="preserve">the </w:delText>
        </w:r>
      </w:del>
      <w:r>
        <w:t>end user</w:t>
      </w:r>
      <w:ins w:id="1524" w:author="DM" w:date="2012-08-05T17:06:00Z">
        <w:r w:rsidR="00F818B7">
          <w:t>s</w:t>
        </w:r>
      </w:ins>
      <w:r>
        <w:t xml:space="preserve"> a fast way to grow and mature an organization with </w:t>
      </w:r>
      <w:r w:rsidR="00CC7F4D">
        <w:t>its</w:t>
      </w:r>
      <w:r>
        <w:t xml:space="preserve"> ability to stage or turn on all or some of the features with an organization</w:t>
      </w:r>
      <w:ins w:id="1525" w:author="DM" w:date="2012-08-05T17:07:00Z">
        <w:r w:rsidR="00F818B7">
          <w:t>’</w:t>
        </w:r>
      </w:ins>
      <w:r>
        <w:t xml:space="preserve">s maturity capabilities around </w:t>
      </w:r>
      <w:ins w:id="1526" w:author="DM" w:date="2012-08-05T17:07:00Z">
        <w:r w:rsidR="00F818B7">
          <w:t>p</w:t>
        </w:r>
      </w:ins>
      <w:del w:id="1527" w:author="DM" w:date="2012-08-05T17:07:00Z">
        <w:r w:rsidDel="00F818B7">
          <w:delText>P</w:delText>
        </w:r>
      </w:del>
      <w:r>
        <w:t xml:space="preserve">roject, </w:t>
      </w:r>
      <w:ins w:id="1528" w:author="DM" w:date="2012-08-05T17:07:00Z">
        <w:r w:rsidR="00F818B7">
          <w:t>p</w:t>
        </w:r>
      </w:ins>
      <w:del w:id="1529" w:author="DM" w:date="2012-08-05T17:07:00Z">
        <w:r w:rsidDel="00F818B7">
          <w:delText>P</w:delText>
        </w:r>
      </w:del>
      <w:r>
        <w:t>rogram</w:t>
      </w:r>
      <w:ins w:id="1530" w:author="DM" w:date="2012-08-05T17:07:00Z">
        <w:r w:rsidR="00F818B7">
          <w:t>,</w:t>
        </w:r>
      </w:ins>
      <w:r>
        <w:t xml:space="preserve"> and </w:t>
      </w:r>
      <w:ins w:id="1531" w:author="DM" w:date="2012-08-05T17:07:00Z">
        <w:r w:rsidR="00F818B7">
          <w:t>p</w:t>
        </w:r>
      </w:ins>
      <w:del w:id="1532" w:author="DM" w:date="2012-08-05T17:07:00Z">
        <w:r w:rsidDel="00F818B7">
          <w:delText>P</w:delText>
        </w:r>
      </w:del>
      <w:r>
        <w:t>ortfolio management.</w:t>
      </w:r>
    </w:p>
    <w:p w:rsidR="009B1AB7" w:rsidRDefault="00EF2F02" w:rsidP="00BC22E0">
      <w:pPr>
        <w:pStyle w:val="Para"/>
      </w:pPr>
      <w:ins w:id="1533" w:author="DM" w:date="2012-08-05T17:07:00Z">
        <w:r>
          <w:t>Project Server</w:t>
        </w:r>
      </w:ins>
      <w:del w:id="1534" w:author="DM" w:date="2012-08-05T17:07:00Z">
        <w:r w:rsidR="009B1AB7" w:rsidDel="00EF2F02">
          <w:delText>This</w:delText>
        </w:r>
      </w:del>
      <w:r w:rsidR="009B1AB7">
        <w:t xml:space="preserve"> isn</w:t>
      </w:r>
      <w:r w:rsidR="00824D35">
        <w:t>’</w:t>
      </w:r>
      <w:r w:rsidR="009B1AB7">
        <w:t>t a new tool</w:t>
      </w:r>
      <w:del w:id="1535" w:author="DM" w:date="2012-08-05T17:07:00Z">
        <w:r w:rsidR="009B1AB7" w:rsidDel="00EF2F02">
          <w:delText>,</w:delText>
        </w:r>
      </w:del>
      <w:r w:rsidR="009B1AB7">
        <w:t xml:space="preserve"> but in fact </w:t>
      </w:r>
      <w:ins w:id="1536" w:author="DM" w:date="2012-08-05T17:07:00Z">
        <w:r>
          <w:t xml:space="preserve">is </w:t>
        </w:r>
      </w:ins>
      <w:r w:rsidR="009B1AB7">
        <w:t xml:space="preserve">a blend of existing systems integrated to provide a full spectrum of visibility and metrics for making good business decisions and collaborative visibility </w:t>
      </w:r>
      <w:ins w:id="1537" w:author="DM" w:date="2012-08-05T17:07:00Z">
        <w:r>
          <w:t>into</w:t>
        </w:r>
      </w:ins>
      <w:del w:id="1538" w:author="DM" w:date="2012-08-05T17:07:00Z">
        <w:r w:rsidR="009B1AB7" w:rsidDel="00EF2F02">
          <w:delText>to</w:delText>
        </w:r>
      </w:del>
      <w:r w:rsidR="009B1AB7">
        <w:t xml:space="preserve"> existing work.</w:t>
      </w:r>
    </w:p>
    <w:p w:rsidR="009B1AB7" w:rsidRDefault="009B1AB7" w:rsidP="00BC22E0">
      <w:pPr>
        <w:pStyle w:val="Para"/>
      </w:pPr>
      <w:r>
        <w:t>M</w:t>
      </w:r>
      <w:del w:id="1539" w:author="Jeff Jacobson" w:date="2012-08-28T12:14:00Z">
        <w:r w:rsidDel="00D60036">
          <w:delText>S</w:delText>
        </w:r>
      </w:del>
      <w:ins w:id="1540" w:author="Jeff Jacobson" w:date="2012-08-28T12:14:00Z">
        <w:r w:rsidR="00D60036">
          <w:t>icrosoft</w:t>
        </w:r>
      </w:ins>
      <w:r>
        <w:t xml:space="preserve"> Project </w:t>
      </w:r>
      <w:del w:id="1541" w:author="Tim Runcie" w:date="2012-09-10T08:37:00Z">
        <w:r w:rsidDel="00F27D9B">
          <w:delText>desktop</w:delText>
        </w:r>
      </w:del>
      <w:commentRangeStart w:id="1542"/>
      <w:proofErr w:type="gramStart"/>
      <w:ins w:id="1543" w:author="Tim Runcie" w:date="2012-09-10T08:37:00Z">
        <w:r w:rsidR="00F27D9B">
          <w:t>D</w:t>
        </w:r>
        <w:r w:rsidR="00F27D9B">
          <w:t>esktop</w:t>
        </w:r>
        <w:commentRangeEnd w:id="1542"/>
        <w:proofErr w:type="gramEnd"/>
        <w:r w:rsidR="00F27D9B">
          <w:rPr>
            <w:rStyle w:val="CommentReference"/>
            <w:rFonts w:asciiTheme="minorHAnsi" w:eastAsiaTheme="minorHAnsi" w:hAnsiTheme="minorHAnsi" w:cstheme="minorBidi"/>
            <w:snapToGrid/>
          </w:rPr>
          <w:commentReference w:id="1542"/>
        </w:r>
      </w:ins>
      <w:commentRangeStart w:id="1544"/>
      <w:ins w:id="1545" w:author="DM" w:date="2012-08-05T17:07:00Z">
        <w:r w:rsidR="00EF2F02">
          <w:rPr>
            <w:rStyle w:val="QueryInline"/>
          </w:rPr>
          <w:t>[AU: verify that Desktop shouldn</w:t>
        </w:r>
      </w:ins>
      <w:ins w:id="1546" w:author="DM" w:date="2012-08-05T17:08:00Z">
        <w:r w:rsidR="00EF2F02">
          <w:rPr>
            <w:rStyle w:val="QueryInline"/>
          </w:rPr>
          <w:t>’t be capped</w:t>
        </w:r>
      </w:ins>
      <w:ins w:id="1547" w:author="DM" w:date="2012-08-05T17:07:00Z">
        <w:r w:rsidR="00EF2F02">
          <w:rPr>
            <w:rStyle w:val="QueryInline"/>
          </w:rPr>
          <w:t>]</w:t>
        </w:r>
      </w:ins>
      <w:commentRangeEnd w:id="1544"/>
      <w:r w:rsidR="00D60036">
        <w:rPr>
          <w:rStyle w:val="CommentReference"/>
          <w:rFonts w:asciiTheme="minorHAnsi" w:eastAsiaTheme="minorHAnsi" w:hAnsiTheme="minorHAnsi" w:cstheme="minorBidi"/>
          <w:snapToGrid/>
        </w:rPr>
        <w:commentReference w:id="1544"/>
      </w:r>
      <w:r>
        <w:t xml:space="preserve"> has been in use for almost </w:t>
      </w:r>
      <w:ins w:id="1548" w:author="DM" w:date="2012-08-05T17:08:00Z">
        <w:r w:rsidR="00EF2F02">
          <w:t>two</w:t>
        </w:r>
      </w:ins>
      <w:del w:id="1549" w:author="DM" w:date="2012-08-05T17:08:00Z">
        <w:r w:rsidDel="00EF2F02">
          <w:delText>2</w:delText>
        </w:r>
      </w:del>
      <w:r>
        <w:t xml:space="preserve"> full decades</w:t>
      </w:r>
      <w:ins w:id="1550" w:author="DM" w:date="2012-08-05T17:08:00Z">
        <w:r w:rsidR="00EF2F02">
          <w:t>,</w:t>
        </w:r>
      </w:ins>
      <w:r>
        <w:t xml:space="preserve"> and the collaboration portal (SharePoint) has been leveraging the </w:t>
      </w:r>
      <w:del w:id="1551" w:author="DM" w:date="2012-08-05T17:08:00Z">
        <w:r w:rsidDel="00EF2F02">
          <w:delText>E</w:delText>
        </w:r>
      </w:del>
      <w:ins w:id="1552" w:author="DM" w:date="2012-08-05T17:08:00Z">
        <w:r w:rsidR="00EF2F02">
          <w:t>e</w:t>
        </w:r>
      </w:ins>
      <w:r>
        <w:t>nterprise (PPM) system since 2002</w:t>
      </w:r>
      <w:r w:rsidR="00F56CFC">
        <w:t xml:space="preserve">. </w:t>
      </w:r>
      <w:r>
        <w:t xml:space="preserve">Project Server features </w:t>
      </w:r>
      <w:del w:id="1553" w:author="DM" w:date="2012-08-05T17:08:00Z">
        <w:r w:rsidDel="00EF2F02">
          <w:delText xml:space="preserve">have continued to </w:delText>
        </w:r>
      </w:del>
      <w:r>
        <w:t xml:space="preserve">combine and integrate the best of breed of the client version, embedded with SharePoint and </w:t>
      </w:r>
      <w:ins w:id="1554" w:author="DM" w:date="2012-08-05T17:08:00Z">
        <w:r w:rsidR="00EF2F02">
          <w:t>its</w:t>
        </w:r>
      </w:ins>
      <w:del w:id="1555" w:author="DM" w:date="2012-08-05T17:08:00Z">
        <w:r w:rsidDel="00EF2F02">
          <w:delText>SharePoint</w:delText>
        </w:r>
        <w:r w:rsidR="00824D35" w:rsidDel="00EF2F02">
          <w:delText>’</w:delText>
        </w:r>
        <w:r w:rsidDel="00EF2F02">
          <w:delText>s</w:delText>
        </w:r>
      </w:del>
      <w:r>
        <w:t xml:space="preserve"> rich feature sets of reporting and document/collaborative </w:t>
      </w:r>
      <w:del w:id="1556" w:author="DM" w:date="2012-08-07T06:23:00Z">
        <w:r w:rsidDel="00795D67">
          <w:delText>w</w:delText>
        </w:r>
      </w:del>
      <w:ins w:id="1557" w:author="DM" w:date="2012-08-07T06:23:00Z">
        <w:r w:rsidR="00795D67">
          <w:t>W</w:t>
        </w:r>
      </w:ins>
      <w:r>
        <w:t>eb</w:t>
      </w:r>
      <w:ins w:id="1558" w:author="DM" w:date="2012-08-05T17:08:00Z">
        <w:r w:rsidR="00EF2F02">
          <w:t xml:space="preserve"> </w:t>
        </w:r>
      </w:ins>
      <w:r>
        <w:t>parts.</w:t>
      </w:r>
    </w:p>
    <w:p w:rsidR="009B1AB7" w:rsidRDefault="009B1AB7" w:rsidP="00BC22E0">
      <w:pPr>
        <w:pStyle w:val="Para"/>
      </w:pPr>
      <w:r>
        <w:t xml:space="preserve">The </w:t>
      </w:r>
      <w:ins w:id="1559" w:author="DM" w:date="2012-08-05T17:22:00Z">
        <w:r w:rsidR="00AE1FB8">
          <w:t>PPM</w:t>
        </w:r>
      </w:ins>
      <w:del w:id="1560" w:author="DM" w:date="2012-08-05T17:22:00Z">
        <w:r w:rsidDel="00AE1FB8">
          <w:delText>Project Portfolio management</w:delText>
        </w:r>
      </w:del>
      <w:r>
        <w:t xml:space="preserve"> component </w:t>
      </w:r>
      <w:del w:id="1561" w:author="DM" w:date="2012-08-05T17:14:00Z">
        <w:r w:rsidDel="00807D96">
          <w:delText xml:space="preserve">of Project </w:delText>
        </w:r>
      </w:del>
      <w:del w:id="1562" w:author="DM" w:date="2012-08-05T17:09:00Z">
        <w:r w:rsidDel="00EF2F02">
          <w:delText>s</w:delText>
        </w:r>
      </w:del>
      <w:del w:id="1563" w:author="DM" w:date="2012-08-05T17:14:00Z">
        <w:r w:rsidDel="00807D96">
          <w:delText>erver,</w:delText>
        </w:r>
      </w:del>
      <w:ins w:id="1564" w:author="DM" w:date="2012-08-05T17:14:00Z">
        <w:r w:rsidR="00807D96">
          <w:t xml:space="preserve"> </w:t>
        </w:r>
        <w:del w:id="1565" w:author="Jeff Jacobson" w:date="2012-08-28T12:19:00Z">
          <w:r w:rsidR="00807D96" w:rsidDel="00D60036">
            <w:delText>that is</w:delText>
          </w:r>
        </w:del>
      </w:ins>
      <w:del w:id="1566" w:author="Jeff Jacobson" w:date="2012-08-28T12:19:00Z">
        <w:r w:rsidDel="00D60036">
          <w:delText xml:space="preserve"> fully integrated into</w:delText>
        </w:r>
      </w:del>
      <w:ins w:id="1567" w:author="Jeff Jacobson" w:date="2012-08-28T12:19:00Z">
        <w:r w:rsidR="00D60036">
          <w:t>of</w:t>
        </w:r>
      </w:ins>
      <w:r>
        <w:t xml:space="preserve"> Project </w:t>
      </w:r>
      <w:del w:id="1568" w:author="DM" w:date="2012-08-05T17:09:00Z">
        <w:r w:rsidDel="00EF2F02">
          <w:delText>s</w:delText>
        </w:r>
      </w:del>
      <w:ins w:id="1569" w:author="DM" w:date="2012-08-05T17:09:00Z">
        <w:r w:rsidR="00EF2F02">
          <w:t>S</w:t>
        </w:r>
      </w:ins>
      <w:r>
        <w:t>erver is a powerful blend of features integrated</w:t>
      </w:r>
      <w:ins w:id="1570" w:author="DM" w:date="2012-08-05T17:14:00Z">
        <w:del w:id="1571" w:author="Jeff Jacobson" w:date="2012-08-28T12:19:00Z">
          <w:r w:rsidR="00807D96" w:rsidDel="00D60036">
            <w:rPr>
              <w:rStyle w:val="QueryInline"/>
            </w:rPr>
            <w:delText>[AU: avoid repeating word 3 times in sentence]</w:delText>
          </w:r>
        </w:del>
      </w:ins>
      <w:r>
        <w:t xml:space="preserve"> with both the existing enterprise </w:t>
      </w:r>
      <w:del w:id="1572" w:author="DM" w:date="2012-08-20T05:25:00Z">
        <w:r w:rsidDel="00815370">
          <w:delText xml:space="preserve">project management </w:delText>
        </w:r>
      </w:del>
      <w:ins w:id="1573" w:author="DM" w:date="2012-08-20T05:25:00Z">
        <w:r w:rsidR="00815370">
          <w:t xml:space="preserve">PM </w:t>
        </w:r>
      </w:ins>
      <w:r>
        <w:t xml:space="preserve">system and the </w:t>
      </w:r>
      <w:del w:id="1574" w:author="Jeff Jacobson" w:date="2012-08-28T12:19:00Z">
        <w:r w:rsidDel="00D60036">
          <w:delText xml:space="preserve">integrated </w:delText>
        </w:r>
      </w:del>
      <w:ins w:id="1575" w:author="Jeff Jacobson" w:date="2012-08-28T12:19:00Z">
        <w:r w:rsidR="00D60036">
          <w:t xml:space="preserve">built-in </w:t>
        </w:r>
      </w:ins>
      <w:r>
        <w:t>metrics of future portfolio work being brought online</w:t>
      </w:r>
      <w:ins w:id="1576" w:author="DM" w:date="2012-08-05T17:15:00Z">
        <w:r w:rsidR="00807D96">
          <w:t>.</w:t>
        </w:r>
      </w:ins>
    </w:p>
    <w:p w:rsidR="009B1AB7" w:rsidRDefault="009B1AB7" w:rsidP="00BC22E0">
      <w:pPr>
        <w:pStyle w:val="Para"/>
      </w:pPr>
      <w:r>
        <w:t xml:space="preserve">Project Server </w:t>
      </w:r>
      <w:r w:rsidR="007C25A6">
        <w:t xml:space="preserve">is </w:t>
      </w:r>
      <w:r>
        <w:t xml:space="preserve">integrated with the </w:t>
      </w:r>
      <w:del w:id="1577" w:author="DM" w:date="2012-08-06T06:32:00Z">
        <w:r w:rsidDel="00CB0651">
          <w:delText xml:space="preserve">business intelligence </w:delText>
        </w:r>
      </w:del>
      <w:ins w:id="1578" w:author="DM" w:date="2012-08-06T06:32:00Z">
        <w:r w:rsidR="00CB0651">
          <w:t xml:space="preserve">BI </w:t>
        </w:r>
      </w:ins>
      <w:r>
        <w:t>of SharePoint</w:t>
      </w:r>
      <w:r w:rsidR="00824D35">
        <w:t>’</w:t>
      </w:r>
      <w:r>
        <w:t>s collaboration portal, business reporting capabilities.</w:t>
      </w:r>
    </w:p>
    <w:p w:rsidR="009B1AB7" w:rsidRPr="00807D96" w:rsidRDefault="009B1AB7" w:rsidP="00BC22E0">
      <w:pPr>
        <w:pStyle w:val="Para"/>
        <w:rPr>
          <w:rStyle w:val="QueryInline"/>
          <w:rPrChange w:id="1579" w:author="DM" w:date="2012-08-05T17:16:00Z">
            <w:rPr/>
          </w:rPrChange>
        </w:rPr>
      </w:pPr>
      <w:r>
        <w:t>In essence</w:t>
      </w:r>
      <w:ins w:id="1580" w:author="DM" w:date="2012-08-20T05:43:00Z">
        <w:r w:rsidR="009916A5">
          <w:t>,</w:t>
        </w:r>
      </w:ins>
      <w:r>
        <w:t xml:space="preserve"> the ability to see, plan, communicate, report</w:t>
      </w:r>
      <w:r w:rsidR="003D47CE">
        <w:t>, integrate, connect</w:t>
      </w:r>
      <w:r>
        <w:t xml:space="preserve"> and review the ROI with other </w:t>
      </w:r>
      <w:ins w:id="1581" w:author="DM" w:date="2012-08-05T17:10:00Z">
        <w:r w:rsidR="00901FB7">
          <w:t>l</w:t>
        </w:r>
      </w:ins>
      <w:del w:id="1582" w:author="DM" w:date="2012-08-05T17:10:00Z">
        <w:r w:rsidDel="00901FB7">
          <w:delText>L</w:delText>
        </w:r>
      </w:del>
      <w:r>
        <w:t xml:space="preserve">ine of </w:t>
      </w:r>
      <w:del w:id="1583" w:author="DM" w:date="2012-08-05T17:10:00Z">
        <w:r w:rsidDel="00901FB7">
          <w:delText>B</w:delText>
        </w:r>
      </w:del>
      <w:ins w:id="1584" w:author="DM" w:date="2012-08-05T17:10:00Z">
        <w:r w:rsidR="00901FB7">
          <w:t>b</w:t>
        </w:r>
      </w:ins>
      <w:r>
        <w:t>usiness tools (</w:t>
      </w:r>
      <w:commentRangeStart w:id="1585"/>
      <w:del w:id="1586" w:author="Jeff Jacobson" w:date="2012-08-28T12:21:00Z">
        <w:r w:rsidDel="00987FE9">
          <w:delText>D</w:delText>
        </w:r>
      </w:del>
      <w:ins w:id="1587" w:author="DM" w:date="2012-08-05T17:16:00Z">
        <w:del w:id="1588" w:author="Jeff Jacobson" w:date="2012-08-28T12:21:00Z">
          <w:r w:rsidR="00807D96" w:rsidDel="00987FE9">
            <w:delText>d</w:delText>
          </w:r>
        </w:del>
      </w:ins>
      <w:ins w:id="1589" w:author="Jeff Jacobson" w:date="2012-08-28T12:22:00Z">
        <w:r w:rsidR="00987FE9">
          <w:t xml:space="preserve">Microsoft </w:t>
        </w:r>
      </w:ins>
      <w:ins w:id="1590" w:author="Jeff Jacobson" w:date="2012-08-28T12:21:00Z">
        <w:r w:rsidR="00987FE9">
          <w:t>D</w:t>
        </w:r>
      </w:ins>
      <w:r>
        <w:t>ynamic</w:t>
      </w:r>
      <w:ins w:id="1591" w:author="Jeff Jacobson" w:date="2012-08-28T12:21:00Z">
        <w:r w:rsidR="00987FE9">
          <w:t>s</w:t>
        </w:r>
      </w:ins>
      <w:del w:id="1592" w:author="DM" w:date="2012-08-05T17:16:00Z">
        <w:r w:rsidDel="00807D96">
          <w:delText>s</w:delText>
        </w:r>
      </w:del>
      <w:r>
        <w:t xml:space="preserve"> </w:t>
      </w:r>
      <w:commentRangeEnd w:id="1585"/>
      <w:r w:rsidR="00987FE9">
        <w:rPr>
          <w:rStyle w:val="CommentReference"/>
          <w:rFonts w:asciiTheme="minorHAnsi" w:eastAsiaTheme="minorHAnsi" w:hAnsiTheme="minorHAnsi" w:cstheme="minorBidi"/>
          <w:snapToGrid/>
        </w:rPr>
        <w:commentReference w:id="1585"/>
      </w:r>
      <w:r>
        <w:t xml:space="preserve">ERP systems, </w:t>
      </w:r>
      <w:ins w:id="1593" w:author="Jeff Jacobson" w:date="2012-08-28T12:24:00Z">
        <w:r w:rsidR="00987FE9">
          <w:t xml:space="preserve">Visual Studio </w:t>
        </w:r>
      </w:ins>
      <w:commentRangeStart w:id="1594"/>
      <w:del w:id="1595" w:author="DM" w:date="2012-08-05T17:16:00Z">
        <w:r w:rsidDel="00807D96">
          <w:delText>T</w:delText>
        </w:r>
      </w:del>
      <w:ins w:id="1596" w:author="DM" w:date="2012-08-05T17:16:00Z">
        <w:del w:id="1597" w:author="Jeff Jacobson" w:date="2012-08-28T12:23:00Z">
          <w:r w:rsidR="00807D96" w:rsidDel="00987FE9">
            <w:delText>t</w:delText>
          </w:r>
        </w:del>
      </w:ins>
      <w:ins w:id="1598" w:author="Jeff Jacobson" w:date="2012-08-28T12:23:00Z">
        <w:r w:rsidR="00987FE9">
          <w:t>T</w:t>
        </w:r>
      </w:ins>
      <w:r>
        <w:t xml:space="preserve">eam </w:t>
      </w:r>
      <w:del w:id="1599" w:author="DM" w:date="2012-08-05T17:16:00Z">
        <w:r w:rsidDel="00807D96">
          <w:delText>F</w:delText>
        </w:r>
      </w:del>
      <w:ins w:id="1600" w:author="DM" w:date="2012-08-05T17:16:00Z">
        <w:del w:id="1601" w:author="Jeff Jacobson" w:date="2012-08-28T12:23:00Z">
          <w:r w:rsidR="00807D96" w:rsidDel="00987FE9">
            <w:delText>f</w:delText>
          </w:r>
        </w:del>
      </w:ins>
      <w:ins w:id="1602" w:author="Jeff Jacobson" w:date="2012-08-28T12:23:00Z">
        <w:r w:rsidR="00987FE9">
          <w:t>F</w:t>
        </w:r>
      </w:ins>
      <w:r>
        <w:t xml:space="preserve">oundation </w:t>
      </w:r>
      <w:del w:id="1603" w:author="DM" w:date="2012-08-05T17:16:00Z">
        <w:r w:rsidDel="00807D96">
          <w:delText>S</w:delText>
        </w:r>
      </w:del>
      <w:ins w:id="1604" w:author="DM" w:date="2012-08-05T17:16:00Z">
        <w:del w:id="1605" w:author="Jeff Jacobson" w:date="2012-08-28T12:23:00Z">
          <w:r w:rsidR="00807D96" w:rsidDel="00987FE9">
            <w:delText>s</w:delText>
          </w:r>
        </w:del>
      </w:ins>
      <w:ins w:id="1606" w:author="Jeff Jacobson" w:date="2012-08-28T12:23:00Z">
        <w:r w:rsidR="00987FE9">
          <w:t>S</w:t>
        </w:r>
      </w:ins>
      <w:r>
        <w:t>erver</w:t>
      </w:r>
      <w:ins w:id="1607" w:author="DM" w:date="2012-08-05T17:16:00Z">
        <w:del w:id="1608" w:author="Jeff Jacobson" w:date="2012-08-28T12:23:00Z">
          <w:r w:rsidR="00807D96" w:rsidDel="00987FE9">
            <w:delText>s</w:delText>
          </w:r>
        </w:del>
      </w:ins>
      <w:del w:id="1609" w:author="Jeff Jacobson" w:date="2012-08-28T12:24:00Z">
        <w:r w:rsidDel="00987FE9">
          <w:delText xml:space="preserve"> </w:delText>
        </w:r>
      </w:del>
      <w:commentRangeEnd w:id="1594"/>
      <w:r w:rsidR="00987FE9">
        <w:rPr>
          <w:rStyle w:val="CommentReference"/>
          <w:rFonts w:asciiTheme="minorHAnsi" w:eastAsiaTheme="minorHAnsi" w:hAnsiTheme="minorHAnsi" w:cstheme="minorBidi"/>
          <w:snapToGrid/>
        </w:rPr>
        <w:commentReference w:id="1594"/>
      </w:r>
      <w:ins w:id="1610" w:author="DM" w:date="2012-08-05T17:16:00Z">
        <w:del w:id="1611" w:author="Jeff Jacobson" w:date="2012-08-28T12:24:00Z">
          <w:r w:rsidR="00807D96" w:rsidRPr="00807D96" w:rsidDel="00987FE9">
            <w:delText>[</w:delText>
          </w:r>
        </w:del>
      </w:ins>
      <w:del w:id="1612" w:author="Jeff Jacobson" w:date="2012-08-28T12:24:00Z">
        <w:r w:rsidRPr="00807D96" w:rsidDel="00987FE9">
          <w:delText>(developers</w:delText>
        </w:r>
      </w:del>
      <w:ins w:id="1613" w:author="DM" w:date="2012-08-05T17:16:00Z">
        <w:del w:id="1614" w:author="Jeff Jacobson" w:date="2012-08-28T12:24:00Z">
          <w:r w:rsidR="00807D96" w:rsidRPr="00807D96" w:rsidDel="00987FE9">
            <w:delText>]</w:delText>
          </w:r>
        </w:del>
      </w:ins>
      <w:del w:id="1615" w:author="Jeff Jacobson" w:date="2012-08-28T12:24:00Z">
        <w:r w:rsidRPr="00807D96" w:rsidDel="00987FE9">
          <w:delText>)</w:delText>
        </w:r>
      </w:del>
      <w:r w:rsidR="001861A4" w:rsidRPr="00807D96">
        <w:t>)</w:t>
      </w:r>
      <w:r>
        <w:t xml:space="preserve"> </w:t>
      </w:r>
      <w:r w:rsidR="003D47CE">
        <w:t xml:space="preserve">leverages the richness of the Microsoft stack to </w:t>
      </w:r>
      <w:del w:id="1616" w:author="DM" w:date="2012-08-05T17:16:00Z">
        <w:r w:rsidR="003D47CE" w:rsidDel="00807D96">
          <w:delText xml:space="preserve">help </w:delText>
        </w:r>
      </w:del>
      <w:r w:rsidR="003D47CE">
        <w:t>enable visibility</w:t>
      </w:r>
      <w:ins w:id="1617" w:author="DM" w:date="2012-08-05T17:16:00Z">
        <w:r w:rsidR="00807D96">
          <w:t>,</w:t>
        </w:r>
      </w:ins>
      <w:r w:rsidR="003D47CE">
        <w:t xml:space="preserve"> not surprises</w:t>
      </w:r>
      <w:ins w:id="1618" w:author="DM" w:date="2012-08-05T17:16:00Z">
        <w:r w:rsidR="00807D96">
          <w:t>,</w:t>
        </w:r>
      </w:ins>
      <w:r w:rsidR="003D47CE">
        <w:t xml:space="preserve"> for project team members to senior stakeholders.</w:t>
      </w:r>
      <w:del w:id="1619" w:author="Jeff Jacobson" w:date="2012-08-28T12:25:00Z">
        <w:r w:rsidDel="00987FE9">
          <w:delText xml:space="preserve"> </w:delText>
        </w:r>
      </w:del>
      <w:ins w:id="1620" w:author="DM" w:date="2012-08-05T17:16:00Z">
        <w:del w:id="1621" w:author="Jeff Jacobson" w:date="2012-08-28T12:25:00Z">
          <w:r w:rsidR="00807D96" w:rsidDel="00987FE9">
            <w:rPr>
              <w:rStyle w:val="QueryInline"/>
            </w:rPr>
            <w:delText>[AU: verify meaning]</w:delText>
          </w:r>
        </w:del>
      </w:ins>
    </w:p>
    <w:p w:rsidR="009340DD" w:rsidRPr="000D4A1B" w:rsidRDefault="009340DD" w:rsidP="009C3984">
      <w:pPr>
        <w:pStyle w:val="H3"/>
      </w:pPr>
      <w:r w:rsidRPr="000D4A1B">
        <w:t>Consolidate Your Project/Program Approach</w:t>
      </w:r>
      <w:bookmarkEnd w:id="1501"/>
      <w:bookmarkEnd w:id="1502"/>
    </w:p>
    <w:p w:rsidR="000A6BE7" w:rsidRDefault="009340DD" w:rsidP="009C3984">
      <w:pPr>
        <w:pStyle w:val="Para"/>
      </w:pPr>
      <w:r w:rsidRPr="000D4A1B">
        <w:t>Large companies benefit from a matrix-style system of project support by scaling projects based on size, revenue, and other strategic factors</w:t>
      </w:r>
      <w:r w:rsidR="00F56CFC">
        <w:t xml:space="preserve">. </w:t>
      </w:r>
      <w:r w:rsidRPr="000D4A1B">
        <w:t xml:space="preserve">Typically, longer and more expensive projects secure executive sponsorship and corporate governance while smaller projects are </w:t>
      </w:r>
      <w:ins w:id="1622" w:author="DM" w:date="2012-08-05T17:17:00Z">
        <w:r w:rsidR="00AE1FB8">
          <w:t xml:space="preserve">created in </w:t>
        </w:r>
      </w:ins>
      <w:del w:id="1623" w:author="DM" w:date="2012-08-05T17:17:00Z">
        <w:r w:rsidRPr="000D4A1B" w:rsidDel="00AE1FB8">
          <w:delText xml:space="preserve">of </w:delText>
        </w:r>
      </w:del>
      <w:r w:rsidRPr="000D4A1B">
        <w:t xml:space="preserve">an agile </w:t>
      </w:r>
      <w:del w:id="1624" w:author="DM" w:date="2012-08-05T17:17:00Z">
        <w:r w:rsidRPr="000D4A1B" w:rsidDel="00AE1FB8">
          <w:delText xml:space="preserve">style </w:delText>
        </w:r>
      </w:del>
      <w:r w:rsidRPr="000D4A1B">
        <w:t>or rolling-wave planning environment</w:t>
      </w:r>
      <w:r w:rsidR="00F56CFC">
        <w:t xml:space="preserve">. </w:t>
      </w:r>
      <w:r w:rsidRPr="000D4A1B">
        <w:t>Small and mid</w:t>
      </w:r>
      <w:del w:id="1625" w:author="DM" w:date="2012-08-05T17:17:00Z">
        <w:r w:rsidRPr="000D4A1B" w:rsidDel="00AE1FB8">
          <w:delText>-</w:delText>
        </w:r>
      </w:del>
      <w:r w:rsidRPr="000D4A1B">
        <w:t>size</w:t>
      </w:r>
      <w:del w:id="1626" w:author="DM" w:date="2012-08-05T17:17:00Z">
        <w:r w:rsidRPr="000D4A1B" w:rsidDel="00AE1FB8">
          <w:delText>d</w:delText>
        </w:r>
      </w:del>
      <w:r w:rsidRPr="000D4A1B">
        <w:t xml:space="preserve"> companies typically </w:t>
      </w:r>
      <w:del w:id="1627" w:author="DM" w:date="2012-08-05T17:17:00Z">
        <w:r w:rsidRPr="000D4A1B" w:rsidDel="00AE1FB8">
          <w:delText xml:space="preserve">will </w:delText>
        </w:r>
      </w:del>
      <w:r w:rsidRPr="000D4A1B">
        <w:t>view most initiatives as projects because of their limited resource pool and operating capital</w:t>
      </w:r>
      <w:r w:rsidR="00F56CFC">
        <w:t xml:space="preserve">. </w:t>
      </w:r>
      <w:r w:rsidRPr="000D4A1B">
        <w:t>Many times</w:t>
      </w:r>
      <w:ins w:id="1628" w:author="DM" w:date="2012-08-05T17:17:00Z">
        <w:r w:rsidR="00AE1FB8">
          <w:t>,</w:t>
        </w:r>
      </w:ins>
      <w:r w:rsidRPr="000D4A1B">
        <w:t xml:space="preserve"> though, thin</w:t>
      </w:r>
      <w:r w:rsidR="000B4A66">
        <w:t>gs get done through more ad</w:t>
      </w:r>
      <w:del w:id="1629" w:author="DM" w:date="2012-08-20T05:43:00Z">
        <w:r w:rsidR="000B4A66" w:rsidDel="009916A5">
          <w:delText>-</w:delText>
        </w:r>
      </w:del>
      <w:ins w:id="1630" w:author="DM" w:date="2012-08-20T05:43:00Z">
        <w:r w:rsidR="009916A5">
          <w:t xml:space="preserve"> </w:t>
        </w:r>
      </w:ins>
      <w:r w:rsidR="000B4A66">
        <w:t xml:space="preserve">hoc, </w:t>
      </w:r>
      <w:r w:rsidRPr="000D4A1B">
        <w:t>reactive means</w:t>
      </w:r>
      <w:r w:rsidR="00F56CFC">
        <w:t xml:space="preserve">. </w:t>
      </w:r>
      <w:r w:rsidRPr="000D4A1B">
        <w:t>What is missing for both large and small</w:t>
      </w:r>
      <w:del w:id="1631" w:author="DM" w:date="2012-08-05T17:17:00Z">
        <w:r w:rsidRPr="000D4A1B" w:rsidDel="00AE1FB8">
          <w:delText>er</w:delText>
        </w:r>
      </w:del>
      <w:r w:rsidRPr="000D4A1B">
        <w:t xml:space="preserve"> companies is the ability to channel all campaigns through project lifecycles in order to consolidate all costs, resource usage</w:t>
      </w:r>
      <w:ins w:id="1632" w:author="DM" w:date="2012-08-05T17:17:00Z">
        <w:r w:rsidR="00AE1FB8">
          <w:t>,</w:t>
        </w:r>
      </w:ins>
      <w:r w:rsidRPr="000D4A1B">
        <w:t xml:space="preserve"> and requirements</w:t>
      </w:r>
      <w:r w:rsidR="00F56CFC">
        <w:t xml:space="preserve">. </w:t>
      </w:r>
      <w:r w:rsidRPr="000D4A1B">
        <w:t>Project Server 2010 supports integrated project and portfolio management capabilities</w:t>
      </w:r>
      <w:r w:rsidR="00F56CFC">
        <w:t xml:space="preserve">. </w:t>
      </w:r>
    </w:p>
    <w:p w:rsidR="009340DD" w:rsidRPr="000D4A1B" w:rsidRDefault="009340DD" w:rsidP="009C3984">
      <w:pPr>
        <w:pStyle w:val="Para"/>
      </w:pPr>
      <w:r w:rsidRPr="000D4A1B">
        <w:t xml:space="preserve">Demand </w:t>
      </w:r>
      <w:ins w:id="1633" w:author="DM" w:date="2012-08-05T17:17:00Z">
        <w:r w:rsidR="00AE1FB8">
          <w:t>m</w:t>
        </w:r>
      </w:ins>
      <w:del w:id="1634" w:author="DM" w:date="2012-08-05T17:17:00Z">
        <w:r w:rsidRPr="000D4A1B" w:rsidDel="00AE1FB8">
          <w:delText>M</w:delText>
        </w:r>
      </w:del>
      <w:r w:rsidRPr="000D4A1B">
        <w:t xml:space="preserve">anagement using the tightly integrating project and portfolio management capabilities within the </w:t>
      </w:r>
      <w:del w:id="1635" w:author="DM" w:date="2012-08-05T17:18:00Z">
        <w:r w:rsidRPr="000D4A1B" w:rsidDel="00AE1FB8">
          <w:delText>E</w:delText>
        </w:r>
      </w:del>
      <w:ins w:id="1636" w:author="DM" w:date="2012-08-05T17:18:00Z">
        <w:r w:rsidR="00AE1FB8">
          <w:t>e</w:t>
        </w:r>
      </w:ins>
      <w:r w:rsidRPr="000D4A1B">
        <w:t xml:space="preserve">nterprise </w:t>
      </w:r>
      <w:ins w:id="1637" w:author="DM" w:date="2012-08-05T17:18:00Z">
        <w:r w:rsidR="00AE1FB8">
          <w:t>p</w:t>
        </w:r>
      </w:ins>
      <w:del w:id="1638" w:author="DM" w:date="2012-08-05T17:18:00Z">
        <w:r w:rsidRPr="000D4A1B" w:rsidDel="00AE1FB8">
          <w:delText>P</w:delText>
        </w:r>
      </w:del>
      <w:r w:rsidRPr="000D4A1B">
        <w:t xml:space="preserve">roject </w:t>
      </w:r>
      <w:del w:id="1639" w:author="DM" w:date="2012-08-05T17:18:00Z">
        <w:r w:rsidRPr="000D4A1B" w:rsidDel="00AE1FB8">
          <w:delText>M</w:delText>
        </w:r>
      </w:del>
      <w:ins w:id="1640" w:author="DM" w:date="2012-08-05T17:18:00Z">
        <w:r w:rsidR="00AE1FB8">
          <w:t>m</w:t>
        </w:r>
      </w:ins>
      <w:r w:rsidRPr="000D4A1B">
        <w:t xml:space="preserve">anagement </w:t>
      </w:r>
      <w:ins w:id="1641" w:author="DM" w:date="2012-08-05T17:19:00Z">
        <w:r w:rsidR="00AE1FB8">
          <w:t>(EPM)</w:t>
        </w:r>
      </w:ins>
      <w:ins w:id="1642" w:author="Jeff Jacobson" w:date="2012-08-31T15:50:00Z">
        <w:r w:rsidR="001D1DE1" w:rsidDel="001D1DE1">
          <w:rPr>
            <w:rStyle w:val="QueryInline"/>
          </w:rPr>
          <w:t xml:space="preserve"> </w:t>
        </w:r>
      </w:ins>
      <w:commentRangeStart w:id="1643"/>
      <w:ins w:id="1644" w:author="DM" w:date="2012-08-05T17:19:00Z">
        <w:del w:id="1645" w:author="Jeff Jacobson" w:date="2012-08-31T15:50:00Z">
          <w:r w:rsidR="00AE1FB8" w:rsidDel="001D1DE1">
            <w:rPr>
              <w:rStyle w:val="QueryInline"/>
            </w:rPr>
            <w:delText>[AU: lowercase ok?]</w:delText>
          </w:r>
        </w:del>
      </w:ins>
      <w:commentRangeEnd w:id="1643"/>
      <w:r w:rsidR="001A5DE4">
        <w:rPr>
          <w:rStyle w:val="CommentReference"/>
          <w:rFonts w:asciiTheme="minorHAnsi" w:eastAsiaTheme="minorHAnsi" w:hAnsiTheme="minorHAnsi" w:cstheme="minorBidi"/>
          <w:snapToGrid/>
        </w:rPr>
        <w:commentReference w:id="1643"/>
      </w:r>
      <w:del w:id="1646" w:author="DM" w:date="2012-08-20T05:43:00Z">
        <w:r w:rsidRPr="000D4A1B" w:rsidDel="009916A5">
          <w:delText>S</w:delText>
        </w:r>
      </w:del>
      <w:ins w:id="1647" w:author="DM" w:date="2012-08-20T05:43:00Z">
        <w:r w:rsidR="009916A5">
          <w:t>s</w:t>
        </w:r>
      </w:ins>
      <w:r w:rsidRPr="000D4A1B">
        <w:t>olution provides for a consistent user interface, common data storage</w:t>
      </w:r>
      <w:ins w:id="1648" w:author="DM" w:date="2012-08-05T17:18:00Z">
        <w:r w:rsidR="00AE1FB8">
          <w:t>,</w:t>
        </w:r>
      </w:ins>
      <w:r w:rsidRPr="000D4A1B">
        <w:t xml:space="preserve"> and centralized administration. Improving and extending existing capabilities across the solution </w:t>
      </w:r>
      <w:del w:id="1649" w:author="DM" w:date="2012-08-05T17:18:00Z">
        <w:r w:rsidRPr="000D4A1B" w:rsidDel="00AE1FB8">
          <w:delText xml:space="preserve">now </w:delText>
        </w:r>
      </w:del>
      <w:r w:rsidRPr="000D4A1B">
        <w:t>enables companies to incorporate (just to name a few):</w:t>
      </w:r>
    </w:p>
    <w:p w:rsidR="009340DD" w:rsidRPr="000D4A1B" w:rsidRDefault="009340DD" w:rsidP="009C3984">
      <w:pPr>
        <w:pStyle w:val="ListBulleted"/>
      </w:pPr>
      <w:r w:rsidRPr="000D4A1B">
        <w:t>Project portfolio management</w:t>
      </w:r>
    </w:p>
    <w:p w:rsidR="009340DD" w:rsidRPr="000D4A1B" w:rsidRDefault="009340DD" w:rsidP="009C3984">
      <w:pPr>
        <w:pStyle w:val="ListBulleted"/>
      </w:pPr>
      <w:r w:rsidRPr="000D4A1B">
        <w:t>New product development/project lifecycle management</w:t>
      </w:r>
    </w:p>
    <w:p w:rsidR="009340DD" w:rsidRPr="000D4A1B" w:rsidRDefault="009340DD" w:rsidP="009C3984">
      <w:pPr>
        <w:pStyle w:val="ListBulleted"/>
      </w:pPr>
      <w:r w:rsidRPr="000D4A1B">
        <w:t>Internal workflows/approvals</w:t>
      </w:r>
    </w:p>
    <w:p w:rsidR="009340DD" w:rsidRPr="000D4A1B" w:rsidRDefault="009340DD" w:rsidP="009C3984">
      <w:pPr>
        <w:pStyle w:val="ListBulleted"/>
      </w:pPr>
      <w:r w:rsidRPr="000D4A1B">
        <w:t>Regulatory and compliance management</w:t>
      </w:r>
    </w:p>
    <w:p w:rsidR="009340DD" w:rsidRPr="000D4A1B" w:rsidRDefault="009340DD" w:rsidP="009C3984">
      <w:pPr>
        <w:pStyle w:val="Para"/>
      </w:pPr>
      <w:r w:rsidRPr="000D4A1B">
        <w:t xml:space="preserve">The </w:t>
      </w:r>
      <w:del w:id="1650" w:author="DM" w:date="2012-08-05T17:18:00Z">
        <w:r w:rsidRPr="000D4A1B" w:rsidDel="00AE1FB8">
          <w:delText xml:space="preserve">existing </w:delText>
        </w:r>
      </w:del>
      <w:r w:rsidRPr="000D4A1B">
        <w:t>features of Project Portfolio Server 2007</w:t>
      </w:r>
      <w:commentRangeStart w:id="1651"/>
      <w:ins w:id="1652" w:author="DM" w:date="2012-08-20T05:44:00Z">
        <w:del w:id="1653" w:author="Jeff Jacobson" w:date="2012-08-31T15:50:00Z">
          <w:r w:rsidR="009916A5" w:rsidDel="001D1DE1">
            <w:rPr>
              <w:rStyle w:val="QueryInline"/>
            </w:rPr>
            <w:delText>[AU: verify that all names are correct throughout volume]</w:delText>
          </w:r>
        </w:del>
      </w:ins>
      <w:commentRangeEnd w:id="1651"/>
      <w:r w:rsidR="001A5DE4">
        <w:rPr>
          <w:rStyle w:val="CommentReference"/>
          <w:rFonts w:asciiTheme="minorHAnsi" w:eastAsiaTheme="minorHAnsi" w:hAnsiTheme="minorHAnsi" w:cstheme="minorBidi"/>
          <w:snapToGrid/>
        </w:rPr>
        <w:commentReference w:id="1651"/>
      </w:r>
      <w:r w:rsidRPr="000D4A1B">
        <w:t xml:space="preserve"> are </w:t>
      </w:r>
      <w:del w:id="1654" w:author="DM" w:date="2012-08-05T17:18:00Z">
        <w:r w:rsidRPr="000D4A1B" w:rsidDel="00AE1FB8">
          <w:delText xml:space="preserve">now </w:delText>
        </w:r>
      </w:del>
      <w:r w:rsidRPr="000D4A1B">
        <w:t xml:space="preserve">included on a single Project Server 2010 platform. This seamless unification of two products into one </w:t>
      </w:r>
      <w:del w:id="1655" w:author="DM" w:date="2012-08-05T17:19:00Z">
        <w:r w:rsidRPr="000D4A1B" w:rsidDel="00AE1FB8">
          <w:delText xml:space="preserve">consolidated </w:delText>
        </w:r>
      </w:del>
      <w:r w:rsidRPr="000D4A1B">
        <w:t>offering makes end-to-end project and portfolio management easier than ever.</w:t>
      </w:r>
    </w:p>
    <w:p w:rsidR="002A017C" w:rsidRDefault="002A017C" w:rsidP="002A017C">
      <w:pPr>
        <w:pStyle w:val="FeatureType"/>
      </w:pPr>
      <w:proofErr w:type="gramStart"/>
      <w:r>
        <w:t>type</w:t>
      </w:r>
      <w:proofErr w:type="gramEnd"/>
      <w:r>
        <w:t>="example"</w:t>
      </w:r>
    </w:p>
    <w:p w:rsidR="002A017C" w:rsidRDefault="002A017C" w:rsidP="002A017C">
      <w:pPr>
        <w:pStyle w:val="FeatureTitle"/>
      </w:pPr>
      <w:r>
        <w:t>U</w:t>
      </w:r>
      <w:r w:rsidR="009340DD" w:rsidRPr="000D4A1B">
        <w:t>sing Project Server 2007 with Portfolio Server 2007</w:t>
      </w:r>
    </w:p>
    <w:p w:rsidR="009340DD" w:rsidRPr="000D4A1B" w:rsidRDefault="009340DD" w:rsidP="00764328">
      <w:pPr>
        <w:pStyle w:val="FeaturePara"/>
      </w:pPr>
      <w:r w:rsidRPr="000D4A1B">
        <w:t xml:space="preserve">A </w:t>
      </w:r>
      <w:del w:id="1656" w:author="DM" w:date="2012-08-05T17:18:00Z">
        <w:r w:rsidRPr="000D4A1B" w:rsidDel="00AE1FB8">
          <w:delText>B</w:delText>
        </w:r>
      </w:del>
      <w:ins w:id="1657" w:author="DM" w:date="2012-08-05T17:18:00Z">
        <w:r w:rsidR="00AE1FB8">
          <w:t>b</w:t>
        </w:r>
      </w:ins>
      <w:r w:rsidRPr="000D4A1B">
        <w:t xml:space="preserve">ranch </w:t>
      </w:r>
      <w:del w:id="1658" w:author="DM" w:date="2012-08-05T17:18:00Z">
        <w:r w:rsidRPr="000D4A1B" w:rsidDel="00AE1FB8">
          <w:delText>B</w:delText>
        </w:r>
      </w:del>
      <w:ins w:id="1659" w:author="DM" w:date="2012-08-05T17:18:00Z">
        <w:r w:rsidR="00AE1FB8">
          <w:t>b</w:t>
        </w:r>
      </w:ins>
      <w:r w:rsidRPr="000D4A1B">
        <w:t xml:space="preserve">anking </w:t>
      </w:r>
      <w:del w:id="1660" w:author="DM" w:date="2012-08-05T17:18:00Z">
        <w:r w:rsidRPr="000D4A1B" w:rsidDel="00AE1FB8">
          <w:delText>D</w:delText>
        </w:r>
      </w:del>
      <w:ins w:id="1661" w:author="DM" w:date="2012-08-05T17:18:00Z">
        <w:r w:rsidR="00AE1FB8">
          <w:t>d</w:t>
        </w:r>
      </w:ins>
      <w:r w:rsidRPr="000D4A1B">
        <w:t>ivision of one of the leading financial services organization</w:t>
      </w:r>
      <w:ins w:id="1662" w:author="DM" w:date="2012-08-05T17:18:00Z">
        <w:r w:rsidR="00AE1FB8">
          <w:t>s</w:t>
        </w:r>
      </w:ins>
      <w:r w:rsidRPr="000D4A1B">
        <w:t xml:space="preserve"> in South Africa with 680 branches saw the need to better align projects at its branches with its business strategy</w:t>
      </w:r>
      <w:del w:id="1663" w:author="DM" w:date="2012-08-05T17:18:00Z">
        <w:r w:rsidRPr="000D4A1B" w:rsidDel="00AE1FB8">
          <w:delText>,</w:delText>
        </w:r>
      </w:del>
      <w:r w:rsidRPr="000D4A1B">
        <w:t xml:space="preserve"> and to gain a single view of multiple projects in every branch. Having already implemented the Microsoft EPM </w:t>
      </w:r>
      <w:ins w:id="1664" w:author="Jeff Jacobson" w:date="2012-08-28T12:35:00Z">
        <w:r w:rsidR="001A5DE4">
          <w:t>s</w:t>
        </w:r>
      </w:ins>
      <w:del w:id="1665" w:author="Jeff Jacobson" w:date="2012-08-28T12:35:00Z">
        <w:r w:rsidRPr="000D4A1B" w:rsidDel="001A5DE4">
          <w:delText>S</w:delText>
        </w:r>
      </w:del>
      <w:r w:rsidRPr="000D4A1B">
        <w:t>olution</w:t>
      </w:r>
      <w:commentRangeStart w:id="1666"/>
      <w:ins w:id="1667" w:author="DM" w:date="2012-08-05T17:19:00Z">
        <w:del w:id="1668" w:author="Jeff Jacobson" w:date="2012-08-31T15:50:00Z">
          <w:r w:rsidR="00AE1FB8" w:rsidDel="001D1DE1">
            <w:rPr>
              <w:rStyle w:val="QueryInline"/>
            </w:rPr>
            <w:delText>[AU: caps needed?]</w:delText>
          </w:r>
        </w:del>
      </w:ins>
      <w:commentRangeEnd w:id="1666"/>
      <w:del w:id="1669" w:author="Jeff Jacobson" w:date="2012-08-31T15:50:00Z">
        <w:r w:rsidR="001A5DE4" w:rsidDel="001D1DE1">
          <w:rPr>
            <w:rStyle w:val="CommentReference"/>
            <w:rFonts w:asciiTheme="minorHAnsi" w:eastAsiaTheme="minorHAnsi" w:hAnsiTheme="minorHAnsi" w:cstheme="minorBidi"/>
          </w:rPr>
          <w:commentReference w:id="1666"/>
        </w:r>
      </w:del>
      <w:r w:rsidRPr="000D4A1B">
        <w:t xml:space="preserve"> with Microsoft Project Server, the </w:t>
      </w:r>
      <w:del w:id="1670" w:author="DM" w:date="2012-08-05T17:20:00Z">
        <w:r w:rsidRPr="000D4A1B" w:rsidDel="00AE1FB8">
          <w:delText>B</w:delText>
        </w:r>
      </w:del>
      <w:ins w:id="1671" w:author="DM" w:date="2012-08-05T17:20:00Z">
        <w:r w:rsidR="00AE1FB8">
          <w:t>b</w:t>
        </w:r>
      </w:ins>
      <w:r w:rsidRPr="000D4A1B">
        <w:t xml:space="preserve">ranch </w:t>
      </w:r>
      <w:del w:id="1672" w:author="DM" w:date="2012-08-05T17:20:00Z">
        <w:r w:rsidRPr="000D4A1B" w:rsidDel="00AE1FB8">
          <w:delText>B</w:delText>
        </w:r>
      </w:del>
      <w:ins w:id="1673" w:author="DM" w:date="2012-08-05T17:20:00Z">
        <w:r w:rsidR="00AE1FB8">
          <w:t>b</w:t>
        </w:r>
      </w:ins>
      <w:r w:rsidRPr="000D4A1B">
        <w:t xml:space="preserve">anking was also looking for enhanced portfolio management functions. It chose the Microsoft Portfolio Management solution as the best for future growth, given its acquisition of </w:t>
      </w:r>
      <w:del w:id="1674" w:author="Jeff Jacobson" w:date="2012-08-28T12:46:00Z">
        <w:r w:rsidRPr="000D4A1B" w:rsidDel="000C37D4">
          <w:delText xml:space="preserve">the </w:delText>
        </w:r>
      </w:del>
      <w:r w:rsidRPr="000D4A1B">
        <w:t xml:space="preserve">Microsoft Office Project Server. The 2007 solution gave the </w:t>
      </w:r>
      <w:ins w:id="1675" w:author="DM" w:date="2012-08-05T17:20:00Z">
        <w:r w:rsidR="00AE1FB8">
          <w:t>b</w:t>
        </w:r>
      </w:ins>
      <w:del w:id="1676" w:author="DM" w:date="2012-08-05T17:20:00Z">
        <w:r w:rsidRPr="000D4A1B" w:rsidDel="00AE1FB8">
          <w:delText>B</w:delText>
        </w:r>
      </w:del>
      <w:r w:rsidRPr="000D4A1B">
        <w:t xml:space="preserve">ranch </w:t>
      </w:r>
      <w:del w:id="1677" w:author="DM" w:date="2012-08-05T17:20:00Z">
        <w:r w:rsidRPr="000D4A1B" w:rsidDel="00AE1FB8">
          <w:delText>B</w:delText>
        </w:r>
      </w:del>
      <w:ins w:id="1678" w:author="DM" w:date="2012-08-05T17:20:00Z">
        <w:r w:rsidR="00AE1FB8">
          <w:t>b</w:t>
        </w:r>
      </w:ins>
      <w:r w:rsidRPr="000D4A1B">
        <w:t xml:space="preserve">anking </w:t>
      </w:r>
      <w:ins w:id="1679" w:author="DM" w:date="2012-08-20T05:44:00Z">
        <w:r w:rsidR="009916A5">
          <w:t>p</w:t>
        </w:r>
      </w:ins>
      <w:del w:id="1680" w:author="DM" w:date="2012-08-20T05:26:00Z">
        <w:r w:rsidRPr="000D4A1B" w:rsidDel="00815370">
          <w:delText>PMs</w:delText>
        </w:r>
      </w:del>
      <w:ins w:id="1681" w:author="DM" w:date="2012-08-20T05:26:00Z">
        <w:r w:rsidR="00815370">
          <w:t>roject managers</w:t>
        </w:r>
      </w:ins>
      <w:r w:rsidRPr="000D4A1B">
        <w:t xml:space="preserve"> an end-to-end integrated project and portfolio management tool that helped to deliver new business value and ensure excellence in project execution. </w:t>
      </w:r>
    </w:p>
    <w:p w:rsidR="009340DD" w:rsidRPr="000D4A1B" w:rsidRDefault="009340DD" w:rsidP="00764328">
      <w:pPr>
        <w:pStyle w:val="FeaturePara"/>
      </w:pPr>
      <w:r w:rsidRPr="000D4A1B">
        <w:t>They could achieve better collaboration among</w:t>
      </w:r>
      <w:del w:id="1682" w:author="DM" w:date="2012-08-05T17:20:00Z">
        <w:r w:rsidRPr="000D4A1B" w:rsidDel="00AE1FB8">
          <w:delText>st</w:delText>
        </w:r>
      </w:del>
      <w:r w:rsidRPr="000D4A1B">
        <w:t xml:space="preserve"> the </w:t>
      </w:r>
      <w:del w:id="1683" w:author="DM" w:date="2012-08-20T05:26:00Z">
        <w:r w:rsidRPr="000D4A1B" w:rsidDel="00815370">
          <w:delText>PMs</w:delText>
        </w:r>
      </w:del>
      <w:ins w:id="1684" w:author="DM" w:date="2012-08-20T05:26:00Z">
        <w:del w:id="1685" w:author="Jeff Jacobson" w:date="2012-08-28T12:47:00Z">
          <w:r w:rsidR="00815370" w:rsidDel="000C37D4">
            <w:delText>P</w:delText>
          </w:r>
        </w:del>
      </w:ins>
      <w:ins w:id="1686" w:author="Jeff Jacobson" w:date="2012-08-28T12:47:00Z">
        <w:r w:rsidR="000C37D4">
          <w:t>p</w:t>
        </w:r>
      </w:ins>
      <w:ins w:id="1687" w:author="DM" w:date="2012-08-20T05:26:00Z">
        <w:r w:rsidR="00815370">
          <w:t>roject managers</w:t>
        </w:r>
      </w:ins>
      <w:r w:rsidRPr="000D4A1B">
        <w:t xml:space="preserve"> and the management team. The solution was also deployed for an IT </w:t>
      </w:r>
      <w:del w:id="1688" w:author="DM" w:date="2012-08-05T17:20:00Z">
        <w:r w:rsidRPr="000D4A1B" w:rsidDel="00AE1FB8">
          <w:delText>D</w:delText>
        </w:r>
      </w:del>
      <w:ins w:id="1689" w:author="DM" w:date="2012-08-05T17:20:00Z">
        <w:r w:rsidR="00AE1FB8">
          <w:t>d</w:t>
        </w:r>
      </w:ins>
      <w:r w:rsidRPr="000D4A1B">
        <w:t xml:space="preserve">evelopment </w:t>
      </w:r>
      <w:del w:id="1690" w:author="DM" w:date="2012-08-05T17:20:00Z">
        <w:r w:rsidRPr="000D4A1B" w:rsidDel="00AE1FB8">
          <w:delText>D</w:delText>
        </w:r>
      </w:del>
      <w:ins w:id="1691" w:author="DM" w:date="2012-08-05T17:20:00Z">
        <w:r w:rsidR="00AE1FB8">
          <w:t>d</w:t>
        </w:r>
      </w:ins>
      <w:r w:rsidRPr="000D4A1B">
        <w:t xml:space="preserve">ivision </w:t>
      </w:r>
      <w:ins w:id="1692" w:author="DM" w:date="2012-08-05T17:20:00Z">
        <w:r w:rsidR="00AE1FB8">
          <w:t>with</w:t>
        </w:r>
      </w:ins>
      <w:del w:id="1693" w:author="DM" w:date="2012-08-05T17:20:00Z">
        <w:r w:rsidRPr="000D4A1B" w:rsidDel="00AE1FB8">
          <w:delText>which had</w:delText>
        </w:r>
      </w:del>
      <w:r w:rsidRPr="000D4A1B">
        <w:t xml:space="preserve"> more than 450 users</w:t>
      </w:r>
      <w:r w:rsidR="00F56CFC">
        <w:t xml:space="preserve">. </w:t>
      </w:r>
      <w:r w:rsidRPr="000D4A1B">
        <w:t xml:space="preserve">Migration to Project Server 2010 will </w:t>
      </w:r>
      <w:proofErr w:type="gramStart"/>
      <w:r w:rsidRPr="000D4A1B">
        <w:t>be</w:t>
      </w:r>
      <w:commentRangeStart w:id="1694"/>
      <w:ins w:id="1695" w:author="DM" w:date="2012-08-05T17:21:00Z">
        <w:r w:rsidR="00AE1FB8">
          <w:rPr>
            <w:rStyle w:val="QueryInline"/>
          </w:rPr>
          <w:t>[</w:t>
        </w:r>
        <w:commentRangeStart w:id="1696"/>
        <w:proofErr w:type="gramEnd"/>
        <w:r w:rsidR="00AE1FB8">
          <w:rPr>
            <w:rStyle w:val="QueryInline"/>
          </w:rPr>
          <w:t xml:space="preserve">AU: future tense OK? </w:t>
        </w:r>
      </w:ins>
      <w:commentRangeEnd w:id="1694"/>
      <w:r w:rsidR="00597776">
        <w:rPr>
          <w:rStyle w:val="CommentReference"/>
          <w:rFonts w:asciiTheme="minorHAnsi" w:eastAsiaTheme="minorHAnsi" w:hAnsiTheme="minorHAnsi" w:cstheme="minorBidi"/>
        </w:rPr>
        <w:commentReference w:id="1694"/>
      </w:r>
      <w:commentRangeStart w:id="1697"/>
      <w:ins w:id="1698" w:author="DM" w:date="2012-08-05T17:21:00Z">
        <w:r w:rsidR="00AE1FB8">
          <w:rPr>
            <w:rStyle w:val="QueryInline"/>
          </w:rPr>
          <w:t>OK to leave 2010 here and end of sentence?]</w:t>
        </w:r>
      </w:ins>
      <w:r w:rsidRPr="000D4A1B">
        <w:t xml:space="preserve"> </w:t>
      </w:r>
      <w:commentRangeEnd w:id="1697"/>
      <w:r w:rsidR="00597776">
        <w:rPr>
          <w:rStyle w:val="CommentReference"/>
          <w:rFonts w:asciiTheme="minorHAnsi" w:eastAsiaTheme="minorHAnsi" w:hAnsiTheme="minorHAnsi" w:cstheme="minorBidi"/>
        </w:rPr>
        <w:commentReference w:id="1697"/>
      </w:r>
      <w:commentRangeEnd w:id="1696"/>
      <w:r w:rsidR="00F27D9B">
        <w:rPr>
          <w:rStyle w:val="CommentReference"/>
          <w:rFonts w:asciiTheme="minorHAnsi" w:eastAsiaTheme="minorHAnsi" w:hAnsiTheme="minorHAnsi" w:cstheme="minorBidi"/>
        </w:rPr>
        <w:commentReference w:id="1696"/>
      </w:r>
      <w:proofErr w:type="gramStart"/>
      <w:r w:rsidRPr="000D4A1B">
        <w:t>a</w:t>
      </w:r>
      <w:proofErr w:type="gramEnd"/>
      <w:r w:rsidRPr="000D4A1B">
        <w:t xml:space="preserve"> much shorter journey </w:t>
      </w:r>
      <w:r w:rsidR="00764328">
        <w:t>because</w:t>
      </w:r>
      <w:r w:rsidRPr="000D4A1B">
        <w:t xml:space="preserve"> the company will be able to migrate all </w:t>
      </w:r>
      <w:r w:rsidR="00764328">
        <w:t xml:space="preserve">of </w:t>
      </w:r>
      <w:r w:rsidRPr="000D4A1B">
        <w:t>the data and processes from the previous version directly to Project Server 2010.</w:t>
      </w:r>
    </w:p>
    <w:p w:rsidR="009340DD" w:rsidRPr="000D4A1B" w:rsidRDefault="009340DD" w:rsidP="009C3984">
      <w:pPr>
        <w:pStyle w:val="Para"/>
      </w:pPr>
      <w:r w:rsidRPr="000D4A1B">
        <w:t xml:space="preserve">Looking ahead, organizations similar to the </w:t>
      </w:r>
      <w:del w:id="1699" w:author="DM" w:date="2012-08-05T17:21:00Z">
        <w:r w:rsidRPr="000D4A1B" w:rsidDel="00AE1FB8">
          <w:delText>B</w:delText>
        </w:r>
      </w:del>
      <w:ins w:id="1700" w:author="DM" w:date="2012-08-05T17:21:00Z">
        <w:r w:rsidR="00AE1FB8">
          <w:t>b</w:t>
        </w:r>
      </w:ins>
      <w:r w:rsidRPr="000D4A1B">
        <w:t xml:space="preserve">ranch </w:t>
      </w:r>
      <w:del w:id="1701" w:author="DM" w:date="2012-08-05T17:21:00Z">
        <w:r w:rsidRPr="000D4A1B" w:rsidDel="00AE1FB8">
          <w:delText>B</w:delText>
        </w:r>
      </w:del>
      <w:ins w:id="1702" w:author="DM" w:date="2012-08-05T17:21:00Z">
        <w:r w:rsidR="00AE1FB8">
          <w:t>b</w:t>
        </w:r>
      </w:ins>
      <w:r w:rsidRPr="000D4A1B">
        <w:t xml:space="preserve">anking </w:t>
      </w:r>
      <w:del w:id="1703" w:author="DM" w:date="2012-08-05T17:21:00Z">
        <w:r w:rsidRPr="000D4A1B" w:rsidDel="00AE1FB8">
          <w:delText>D</w:delText>
        </w:r>
      </w:del>
      <w:ins w:id="1704" w:author="DM" w:date="2012-08-05T17:21:00Z">
        <w:r w:rsidR="00AE1FB8">
          <w:t>d</w:t>
        </w:r>
      </w:ins>
      <w:r w:rsidRPr="000D4A1B">
        <w:t xml:space="preserve">ivision </w:t>
      </w:r>
      <w:del w:id="1705" w:author="DM" w:date="2012-08-05T17:21:00Z">
        <w:r w:rsidRPr="000D4A1B" w:rsidDel="00AE1FB8">
          <w:delText xml:space="preserve">cited above </w:delText>
        </w:r>
      </w:del>
      <w:r w:rsidRPr="000D4A1B">
        <w:t>will be able to leverage Microsoft Project Server 2010</w:t>
      </w:r>
      <w:r w:rsidR="00764328">
        <w:t>—</w:t>
      </w:r>
      <w:r w:rsidRPr="000D4A1B">
        <w:t xml:space="preserve">in this case offering international financial organizations unified views of all work in one central location using the Project 2010 </w:t>
      </w:r>
      <w:del w:id="1706" w:author="DM" w:date="2012-08-20T05:44:00Z">
        <w:r w:rsidRPr="000D4A1B" w:rsidDel="009916A5">
          <w:delText>D</w:delText>
        </w:r>
      </w:del>
      <w:ins w:id="1707" w:author="DM" w:date="2012-08-20T05:44:00Z">
        <w:r w:rsidR="009916A5">
          <w:t>d</w:t>
        </w:r>
      </w:ins>
      <w:r w:rsidRPr="000D4A1B">
        <w:t xml:space="preserve">emand </w:t>
      </w:r>
      <w:del w:id="1708" w:author="DM" w:date="2012-08-20T05:44:00Z">
        <w:r w:rsidRPr="000D4A1B" w:rsidDel="009916A5">
          <w:delText>M</w:delText>
        </w:r>
      </w:del>
      <w:ins w:id="1709" w:author="DM" w:date="2012-08-20T05:44:00Z">
        <w:r w:rsidR="009916A5">
          <w:t>m</w:t>
        </w:r>
      </w:ins>
      <w:r w:rsidRPr="000D4A1B">
        <w:t>anagement capabilities. With Project Server 2010</w:t>
      </w:r>
      <w:ins w:id="1710" w:author="DM" w:date="2012-08-05T17:21:00Z">
        <w:r w:rsidR="00AE1FB8">
          <w:t>,</w:t>
        </w:r>
      </w:ins>
      <w:r w:rsidRPr="000D4A1B">
        <w:t xml:space="preserve"> </w:t>
      </w:r>
      <w:del w:id="1711" w:author="DM" w:date="2012-08-05T17:21:00Z">
        <w:r w:rsidRPr="000D4A1B" w:rsidDel="00AE1FB8">
          <w:delText>the P</w:delText>
        </w:r>
      </w:del>
      <w:ins w:id="1712" w:author="DM" w:date="2012-08-05T17:21:00Z">
        <w:r w:rsidR="00AE1FB8">
          <w:t>p</w:t>
        </w:r>
      </w:ins>
      <w:r w:rsidRPr="000D4A1B">
        <w:t xml:space="preserve">roject and </w:t>
      </w:r>
      <w:del w:id="1713" w:author="DM" w:date="2012-08-05T17:21:00Z">
        <w:r w:rsidRPr="000D4A1B" w:rsidDel="00AE1FB8">
          <w:delText>P</w:delText>
        </w:r>
      </w:del>
      <w:ins w:id="1714" w:author="DM" w:date="2012-08-05T17:21:00Z">
        <w:r w:rsidR="00AE1FB8">
          <w:t>p</w:t>
        </w:r>
      </w:ins>
      <w:r w:rsidRPr="000D4A1B">
        <w:t xml:space="preserve">ortfolio </w:t>
      </w:r>
      <w:del w:id="1715" w:author="DM" w:date="2012-08-05T17:21:00Z">
        <w:r w:rsidRPr="000D4A1B" w:rsidDel="00AE1FB8">
          <w:delText>M</w:delText>
        </w:r>
      </w:del>
      <w:ins w:id="1716" w:author="DM" w:date="2012-08-05T17:21:00Z">
        <w:r w:rsidR="00AE1FB8">
          <w:t>m</w:t>
        </w:r>
      </w:ins>
      <w:r w:rsidRPr="000D4A1B">
        <w:t xml:space="preserve">anagement </w:t>
      </w:r>
      <w:del w:id="1717" w:author="DM" w:date="2012-08-05T17:21:00Z">
        <w:r w:rsidRPr="000D4A1B" w:rsidDel="00AE1FB8">
          <w:delText>D</w:delText>
        </w:r>
      </w:del>
      <w:ins w:id="1718" w:author="DM" w:date="2012-08-05T17:21:00Z">
        <w:r w:rsidR="00AE1FB8">
          <w:t>d</w:t>
        </w:r>
      </w:ins>
      <w:r w:rsidRPr="000D4A1B">
        <w:t>epartment</w:t>
      </w:r>
      <w:del w:id="1719" w:author="Jeff Jacobson" w:date="2012-08-28T12:50:00Z">
        <w:r w:rsidRPr="000D4A1B" w:rsidDel="00330EFB">
          <w:delText>(</w:delText>
        </w:r>
      </w:del>
      <w:r w:rsidRPr="000D4A1B">
        <w:t>s</w:t>
      </w:r>
      <w:del w:id="1720" w:author="Jeff Jacobson" w:date="2012-08-28T12:50:00Z">
        <w:r w:rsidRPr="000D4A1B" w:rsidDel="00330EFB">
          <w:delText>)</w:delText>
        </w:r>
      </w:del>
      <w:r w:rsidRPr="000D4A1B">
        <w:t xml:space="preserve"> can:</w:t>
      </w:r>
    </w:p>
    <w:p w:rsidR="009340DD" w:rsidRPr="000D4A1B" w:rsidRDefault="009340DD" w:rsidP="009C3984">
      <w:pPr>
        <w:pStyle w:val="ListBulleted"/>
      </w:pPr>
      <w:r w:rsidRPr="000D4A1B">
        <w:t>Build governance workflows to subject different types of work requests to the appropriate controls throughout the lifecycle of the issue or project</w:t>
      </w:r>
      <w:ins w:id="1721" w:author="DM" w:date="2012-08-20T05:44:00Z">
        <w:r w:rsidR="009916A5">
          <w:t>.</w:t>
        </w:r>
      </w:ins>
    </w:p>
    <w:p w:rsidR="009340DD" w:rsidRPr="000D4A1B" w:rsidRDefault="009340DD" w:rsidP="009C3984">
      <w:pPr>
        <w:pStyle w:val="ListBulleted"/>
      </w:pPr>
      <w:r w:rsidRPr="000D4A1B">
        <w:t>Standardize and streamline data collection by using configurable forms and business case templates</w:t>
      </w:r>
      <w:ins w:id="1722" w:author="DM" w:date="2012-08-20T05:44:00Z">
        <w:r w:rsidR="009916A5">
          <w:t>.</w:t>
        </w:r>
      </w:ins>
    </w:p>
    <w:p w:rsidR="009340DD" w:rsidRPr="000D4A1B" w:rsidRDefault="009340DD" w:rsidP="009C3984">
      <w:pPr>
        <w:pStyle w:val="ListBulleted"/>
      </w:pPr>
      <w:r w:rsidRPr="000D4A1B">
        <w:t>Capture all requests in a central repository to enhance visibility</w:t>
      </w:r>
      <w:ins w:id="1723" w:author="DM" w:date="2012-08-20T05:44:00Z">
        <w:r w:rsidR="009916A5">
          <w:t>.</w:t>
        </w:r>
      </w:ins>
    </w:p>
    <w:p w:rsidR="009340DD" w:rsidRPr="000D4A1B" w:rsidRDefault="009340DD" w:rsidP="009C3984">
      <w:pPr>
        <w:pStyle w:val="Para"/>
      </w:pPr>
      <w:r w:rsidRPr="000D4A1B">
        <w:t xml:space="preserve">One unified Project Server 2010 system can run through the entire lifecycle of </w:t>
      </w:r>
      <w:del w:id="1724" w:author="DM" w:date="2012-08-05T17:25:00Z">
        <w:r w:rsidRPr="000D4A1B" w:rsidDel="00121FB2">
          <w:delText xml:space="preserve">the </w:delText>
        </w:r>
      </w:del>
      <w:r w:rsidRPr="000D4A1B">
        <w:t>projects</w:t>
      </w:r>
      <w:ins w:id="1725" w:author="DM" w:date="2012-08-05T17:25:00Z">
        <w:r w:rsidR="00121FB2">
          <w:t>,</w:t>
        </w:r>
      </w:ins>
      <w:r w:rsidRPr="000D4A1B">
        <w:t xml:space="preserve"> </w:t>
      </w:r>
      <w:del w:id="1726" w:author="DM" w:date="2012-08-05T17:25:00Z">
        <w:r w:rsidRPr="000D4A1B" w:rsidDel="00121FB2">
          <w:delText xml:space="preserve">right </w:delText>
        </w:r>
      </w:del>
      <w:r w:rsidRPr="000D4A1B">
        <w:t xml:space="preserve">from selection to implementation. </w:t>
      </w:r>
      <w:del w:id="1727" w:author="DM" w:date="2012-08-05T17:25:00Z">
        <w:r w:rsidRPr="000D4A1B" w:rsidDel="00121FB2">
          <w:delText>The following is a</w:delText>
        </w:r>
      </w:del>
      <w:ins w:id="1728" w:author="DM" w:date="2012-08-05T17:25:00Z">
        <w:r w:rsidR="00121FB2">
          <w:t>A</w:t>
        </w:r>
      </w:ins>
      <w:r w:rsidRPr="000D4A1B">
        <w:t xml:space="preserve"> </w:t>
      </w:r>
      <w:ins w:id="1729" w:author="DM" w:date="2012-08-05T17:26:00Z">
        <w:r w:rsidR="00121FB2">
          <w:t xml:space="preserve">brief </w:t>
        </w:r>
      </w:ins>
      <w:del w:id="1730" w:author="DM" w:date="2012-08-05T17:26:00Z">
        <w:r w:rsidRPr="000D4A1B" w:rsidDel="00121FB2">
          <w:delText xml:space="preserve">quick </w:delText>
        </w:r>
      </w:del>
      <w:r w:rsidRPr="000D4A1B">
        <w:t xml:space="preserve">example of the </w:t>
      </w:r>
      <w:ins w:id="1731" w:author="DM" w:date="2012-08-05T17:26:00Z">
        <w:r w:rsidR="00121FB2">
          <w:t xml:space="preserve">15 </w:t>
        </w:r>
      </w:ins>
      <w:r w:rsidRPr="000D4A1B">
        <w:t>steps</w:t>
      </w:r>
      <w:ins w:id="1732" w:author="DM" w:date="2012-08-05T17:26:00Z">
        <w:r w:rsidR="00121FB2">
          <w:t xml:space="preserve"> </w:t>
        </w:r>
        <w:proofErr w:type="gramStart"/>
        <w:r w:rsidR="00121FB2">
          <w:t>follows</w:t>
        </w:r>
        <w:commentRangeStart w:id="1733"/>
        <w:r w:rsidR="00121FB2">
          <w:rPr>
            <w:rStyle w:val="QueryInline"/>
          </w:rPr>
          <w:t>[</w:t>
        </w:r>
        <w:commentRangeStart w:id="1734"/>
        <w:proofErr w:type="gramEnd"/>
        <w:r w:rsidR="00121FB2">
          <w:rPr>
            <w:rStyle w:val="QueryInline"/>
          </w:rPr>
          <w:t>AU: these are sequential steps?</w:t>
        </w:r>
      </w:ins>
      <w:ins w:id="1735" w:author="DM" w:date="2012-08-20T05:45:00Z">
        <w:r w:rsidR="009916A5">
          <w:rPr>
            <w:rStyle w:val="QueryInline"/>
          </w:rPr>
          <w:t xml:space="preserve"> If not, should they be set as bulleted items?</w:t>
        </w:r>
      </w:ins>
      <w:ins w:id="1736" w:author="DM" w:date="2012-08-05T17:26:00Z">
        <w:r w:rsidR="00121FB2">
          <w:rPr>
            <w:rStyle w:val="QueryInline"/>
          </w:rPr>
          <w:t>]</w:t>
        </w:r>
      </w:ins>
      <w:commentRangeEnd w:id="1733"/>
      <w:r w:rsidR="004C7FB3">
        <w:rPr>
          <w:rStyle w:val="CommentReference"/>
          <w:rFonts w:asciiTheme="minorHAnsi" w:eastAsiaTheme="minorHAnsi" w:hAnsiTheme="minorHAnsi" w:cstheme="minorBidi"/>
          <w:snapToGrid/>
        </w:rPr>
        <w:commentReference w:id="1733"/>
      </w:r>
      <w:commentRangeEnd w:id="1734"/>
      <w:r w:rsidR="00F27D9B">
        <w:rPr>
          <w:rStyle w:val="CommentReference"/>
          <w:rFonts w:asciiTheme="minorHAnsi" w:eastAsiaTheme="minorHAnsi" w:hAnsiTheme="minorHAnsi" w:cstheme="minorBidi"/>
          <w:snapToGrid/>
        </w:rPr>
        <w:commentReference w:id="1734"/>
      </w:r>
      <w:ins w:id="1737" w:author="DM" w:date="2012-08-05T17:26:00Z">
        <w:r w:rsidR="00121FB2">
          <w:t>.</w:t>
        </w:r>
      </w:ins>
      <w:del w:id="1738" w:author="DM" w:date="2012-08-05T17:26:00Z">
        <w:r w:rsidRPr="000D4A1B" w:rsidDel="00121FB2">
          <w:delText>:</w:delText>
        </w:r>
      </w:del>
    </w:p>
    <w:p w:rsidR="009340DD" w:rsidRPr="000D4A1B" w:rsidRDefault="009340DD" w:rsidP="00A411B6">
      <w:pPr>
        <w:pStyle w:val="ListNumbered"/>
        <w:numPr>
          <w:ilvl w:val="0"/>
          <w:numId w:val="11"/>
        </w:numPr>
      </w:pPr>
      <w:r w:rsidRPr="000D4A1B">
        <w:t>Create custom proposal templates</w:t>
      </w:r>
      <w:ins w:id="1739" w:author="DM" w:date="2012-08-05T17:26:00Z">
        <w:r w:rsidR="00121FB2">
          <w:t>.</w:t>
        </w:r>
      </w:ins>
    </w:p>
    <w:p w:rsidR="009340DD" w:rsidRPr="000D4A1B" w:rsidRDefault="009340DD" w:rsidP="00A411B6">
      <w:pPr>
        <w:pStyle w:val="ListNumbered"/>
        <w:numPr>
          <w:ilvl w:val="0"/>
          <w:numId w:val="11"/>
        </w:numPr>
      </w:pPr>
      <w:r w:rsidRPr="000D4A1B">
        <w:t>Create a Web page to submit proposals</w:t>
      </w:r>
      <w:ins w:id="1740" w:author="DM" w:date="2012-08-05T17:26:00Z">
        <w:r w:rsidR="00121FB2">
          <w:t>.</w:t>
        </w:r>
      </w:ins>
    </w:p>
    <w:p w:rsidR="009340DD" w:rsidRPr="000D4A1B" w:rsidRDefault="009340DD" w:rsidP="00A411B6">
      <w:pPr>
        <w:pStyle w:val="ListNumbered"/>
        <w:numPr>
          <w:ilvl w:val="0"/>
          <w:numId w:val="11"/>
        </w:numPr>
      </w:pPr>
      <w:r w:rsidRPr="000D4A1B">
        <w:t>Define the lifecycle for a project</w:t>
      </w:r>
      <w:ins w:id="1741" w:author="DM" w:date="2012-08-05T17:26:00Z">
        <w:r w:rsidR="00121FB2">
          <w:t>.</w:t>
        </w:r>
      </w:ins>
    </w:p>
    <w:p w:rsidR="009340DD" w:rsidRPr="000D4A1B" w:rsidRDefault="009340DD" w:rsidP="00A411B6">
      <w:pPr>
        <w:pStyle w:val="ListNumbered"/>
        <w:numPr>
          <w:ilvl w:val="0"/>
          <w:numId w:val="11"/>
        </w:numPr>
      </w:pPr>
      <w:r w:rsidRPr="000D4A1B">
        <w:t>Create the approval process for a proposal</w:t>
      </w:r>
      <w:ins w:id="1742" w:author="DM" w:date="2012-08-05T17:26:00Z">
        <w:r w:rsidR="00121FB2">
          <w:t>.</w:t>
        </w:r>
      </w:ins>
    </w:p>
    <w:p w:rsidR="009340DD" w:rsidRPr="000D4A1B" w:rsidRDefault="009340DD" w:rsidP="00A411B6">
      <w:pPr>
        <w:pStyle w:val="ListNumbered"/>
        <w:numPr>
          <w:ilvl w:val="0"/>
          <w:numId w:val="11"/>
        </w:numPr>
      </w:pPr>
      <w:r w:rsidRPr="000D4A1B">
        <w:t>Assess proposals through business strategy alignment</w:t>
      </w:r>
      <w:ins w:id="1743" w:author="DM" w:date="2012-08-05T17:26:00Z">
        <w:r w:rsidR="00121FB2">
          <w:t>.</w:t>
        </w:r>
      </w:ins>
    </w:p>
    <w:p w:rsidR="009340DD" w:rsidRPr="000D4A1B" w:rsidRDefault="009340DD" w:rsidP="00A411B6">
      <w:pPr>
        <w:pStyle w:val="ListNumbered"/>
        <w:numPr>
          <w:ilvl w:val="0"/>
          <w:numId w:val="11"/>
        </w:numPr>
      </w:pPr>
      <w:r w:rsidRPr="000D4A1B">
        <w:t>Approve proposals</w:t>
      </w:r>
      <w:ins w:id="1744" w:author="DM" w:date="2012-08-05T17:26:00Z">
        <w:r w:rsidR="00121FB2">
          <w:t>.</w:t>
        </w:r>
      </w:ins>
    </w:p>
    <w:p w:rsidR="009340DD" w:rsidRPr="000D4A1B" w:rsidRDefault="009340DD" w:rsidP="00A411B6">
      <w:pPr>
        <w:pStyle w:val="ListNumbered"/>
        <w:numPr>
          <w:ilvl w:val="0"/>
          <w:numId w:val="11"/>
        </w:numPr>
      </w:pPr>
      <w:r w:rsidRPr="000D4A1B">
        <w:t>Create project schedules and assign resources for proposed projects</w:t>
      </w:r>
      <w:ins w:id="1745" w:author="DM" w:date="2012-08-05T17:26:00Z">
        <w:r w:rsidR="00121FB2">
          <w:t>.</w:t>
        </w:r>
      </w:ins>
    </w:p>
    <w:p w:rsidR="009340DD" w:rsidRPr="000D4A1B" w:rsidRDefault="009340DD" w:rsidP="00A411B6">
      <w:pPr>
        <w:pStyle w:val="ListNumbered"/>
        <w:numPr>
          <w:ilvl w:val="0"/>
          <w:numId w:val="11"/>
        </w:numPr>
      </w:pPr>
      <w:r w:rsidRPr="000D4A1B">
        <w:t>Define business drivers</w:t>
      </w:r>
      <w:ins w:id="1746" w:author="DM" w:date="2012-08-05T17:26:00Z">
        <w:r w:rsidR="00121FB2">
          <w:t>.</w:t>
        </w:r>
      </w:ins>
    </w:p>
    <w:p w:rsidR="009340DD" w:rsidRPr="000D4A1B" w:rsidRDefault="009340DD" w:rsidP="00A411B6">
      <w:pPr>
        <w:pStyle w:val="ListNumbered"/>
        <w:numPr>
          <w:ilvl w:val="0"/>
          <w:numId w:val="11"/>
        </w:numPr>
      </w:pPr>
      <w:r w:rsidRPr="000D4A1B">
        <w:t>Prioritize business drivers</w:t>
      </w:r>
      <w:ins w:id="1747" w:author="DM" w:date="2012-08-05T17:26:00Z">
        <w:r w:rsidR="00121FB2">
          <w:t>.</w:t>
        </w:r>
      </w:ins>
    </w:p>
    <w:p w:rsidR="009340DD" w:rsidRPr="000D4A1B" w:rsidRDefault="009340DD" w:rsidP="00A411B6">
      <w:pPr>
        <w:pStyle w:val="ListNumbered"/>
        <w:numPr>
          <w:ilvl w:val="0"/>
          <w:numId w:val="11"/>
        </w:numPr>
      </w:pPr>
      <w:r w:rsidRPr="000D4A1B">
        <w:t>Capture project proposals</w:t>
      </w:r>
      <w:del w:id="1748" w:author="DM" w:date="2012-08-05T17:26:00Z">
        <w:r w:rsidRPr="000D4A1B" w:rsidDel="00121FB2">
          <w:delText xml:space="preserve"> </w:delText>
        </w:r>
      </w:del>
      <w:ins w:id="1749" w:author="DM" w:date="2012-08-05T17:26:00Z">
        <w:r w:rsidR="00121FB2">
          <w:t>.</w:t>
        </w:r>
      </w:ins>
    </w:p>
    <w:p w:rsidR="009340DD" w:rsidRPr="000D4A1B" w:rsidRDefault="009340DD" w:rsidP="00A411B6">
      <w:pPr>
        <w:pStyle w:val="ListNumbered"/>
        <w:numPr>
          <w:ilvl w:val="0"/>
          <w:numId w:val="11"/>
        </w:numPr>
      </w:pPr>
      <w:r w:rsidRPr="000D4A1B">
        <w:t>Create analyses and priorit</w:t>
      </w:r>
      <w:ins w:id="1750" w:author="DM" w:date="2012-08-05T17:26:00Z">
        <w:r w:rsidR="00121FB2">
          <w:t>ize</w:t>
        </w:r>
      </w:ins>
      <w:del w:id="1751" w:author="DM" w:date="2012-08-05T17:26:00Z">
        <w:r w:rsidRPr="000D4A1B" w:rsidDel="00121FB2">
          <w:delText>izing</w:delText>
        </w:r>
      </w:del>
      <w:r w:rsidRPr="000D4A1B">
        <w:t xml:space="preserve"> projects</w:t>
      </w:r>
      <w:ins w:id="1752" w:author="DM" w:date="2012-08-05T17:26:00Z">
        <w:r w:rsidR="00121FB2">
          <w:t>.</w:t>
        </w:r>
      </w:ins>
    </w:p>
    <w:p w:rsidR="009340DD" w:rsidRPr="000D4A1B" w:rsidRDefault="009340DD" w:rsidP="00A411B6">
      <w:pPr>
        <w:pStyle w:val="ListNumbered"/>
        <w:numPr>
          <w:ilvl w:val="0"/>
          <w:numId w:val="11"/>
        </w:numPr>
      </w:pPr>
      <w:r w:rsidRPr="000D4A1B">
        <w:t>Analyze portfolios based on high-level cost constraints</w:t>
      </w:r>
      <w:ins w:id="1753" w:author="DM" w:date="2012-08-05T17:27:00Z">
        <w:r w:rsidR="00121FB2">
          <w:t>.</w:t>
        </w:r>
      </w:ins>
    </w:p>
    <w:p w:rsidR="009340DD" w:rsidRPr="000D4A1B" w:rsidRDefault="009340DD" w:rsidP="00A411B6">
      <w:pPr>
        <w:pStyle w:val="ListNumbered"/>
        <w:numPr>
          <w:ilvl w:val="0"/>
          <w:numId w:val="11"/>
        </w:numPr>
      </w:pPr>
      <w:r w:rsidRPr="000D4A1B">
        <w:t>Analyze portfolios based on high-level resource constraints</w:t>
      </w:r>
      <w:ins w:id="1754" w:author="DM" w:date="2012-08-05T17:27:00Z">
        <w:r w:rsidR="00121FB2">
          <w:t>.</w:t>
        </w:r>
      </w:ins>
    </w:p>
    <w:p w:rsidR="009340DD" w:rsidRPr="000D4A1B" w:rsidRDefault="009340DD" w:rsidP="00A411B6">
      <w:pPr>
        <w:pStyle w:val="ListNumbered"/>
        <w:numPr>
          <w:ilvl w:val="0"/>
          <w:numId w:val="11"/>
        </w:numPr>
      </w:pPr>
      <w:r w:rsidRPr="000D4A1B">
        <w:t>Commit selection decisions and communicate to portfolio stakeholders</w:t>
      </w:r>
      <w:ins w:id="1755" w:author="DM" w:date="2012-08-05T17:27:00Z">
        <w:r w:rsidR="00121FB2">
          <w:t>.</w:t>
        </w:r>
      </w:ins>
    </w:p>
    <w:p w:rsidR="009340DD" w:rsidRPr="003F7D03" w:rsidRDefault="009340DD" w:rsidP="00A411B6">
      <w:pPr>
        <w:pStyle w:val="ListNumbered"/>
        <w:numPr>
          <w:ilvl w:val="0"/>
          <w:numId w:val="11"/>
        </w:numPr>
        <w:spacing w:before="60" w:after="60"/>
        <w:rPr>
          <w:rFonts w:cstheme="minorHAnsi"/>
        </w:rPr>
      </w:pPr>
      <w:r w:rsidRPr="000D4A1B">
        <w:t>Create a central repository for project data</w:t>
      </w:r>
      <w:ins w:id="1756" w:author="DM" w:date="2012-08-05T17:27:00Z">
        <w:r w:rsidR="00121FB2">
          <w:t>.</w:t>
        </w:r>
      </w:ins>
    </w:p>
    <w:p w:rsidR="009340DD" w:rsidRPr="000D4A1B" w:rsidRDefault="009340DD" w:rsidP="009C3984">
      <w:pPr>
        <w:pStyle w:val="Para"/>
      </w:pPr>
      <w:r w:rsidRPr="000D4A1B">
        <w:t xml:space="preserve">All of this and more </w:t>
      </w:r>
      <w:ins w:id="1757" w:author="DM" w:date="2012-08-05T17:27:00Z">
        <w:r w:rsidR="00121FB2" w:rsidRPr="000D4A1B">
          <w:t xml:space="preserve">can be achieved easily </w:t>
        </w:r>
      </w:ins>
      <w:r w:rsidRPr="000D4A1B">
        <w:t>using one centralized, collaborat</w:t>
      </w:r>
      <w:ins w:id="1758" w:author="DM" w:date="2012-08-05T17:27:00Z">
        <w:r w:rsidR="00121FB2">
          <w:t>ive</w:t>
        </w:r>
      </w:ins>
      <w:del w:id="1759" w:author="DM" w:date="2012-08-05T17:27:00Z">
        <w:r w:rsidRPr="000D4A1B" w:rsidDel="00121FB2">
          <w:delText>ed</w:delText>
        </w:r>
      </w:del>
      <w:r w:rsidRPr="000D4A1B">
        <w:t xml:space="preserve"> environment</w:t>
      </w:r>
      <w:del w:id="1760" w:author="DM" w:date="2012-08-05T17:27:00Z">
        <w:r w:rsidRPr="000D4A1B" w:rsidDel="00121FB2">
          <w:delText xml:space="preserve"> can be easily achieved</w:delText>
        </w:r>
      </w:del>
      <w:r w:rsidRPr="000D4A1B">
        <w:t>.</w:t>
      </w:r>
    </w:p>
    <w:p w:rsidR="009340DD" w:rsidRPr="000D4A1B" w:rsidRDefault="009340DD" w:rsidP="009C3984">
      <w:pPr>
        <w:pStyle w:val="H3"/>
      </w:pPr>
      <w:bookmarkStart w:id="1761" w:name="_Toc258834937"/>
      <w:r w:rsidRPr="000D4A1B">
        <w:t>Project/Program Governance</w:t>
      </w:r>
      <w:bookmarkEnd w:id="1761"/>
      <w:r w:rsidRPr="000D4A1B">
        <w:t xml:space="preserve"> </w:t>
      </w:r>
    </w:p>
    <w:p w:rsidR="009340DD" w:rsidRPr="000D4A1B" w:rsidRDefault="009340DD" w:rsidP="009C3984">
      <w:pPr>
        <w:pStyle w:val="Para"/>
      </w:pPr>
      <w:r w:rsidRPr="000D4A1B">
        <w:t>In many organizations</w:t>
      </w:r>
      <w:ins w:id="1762" w:author="DM" w:date="2012-08-05T17:27:00Z">
        <w:r w:rsidR="00121FB2">
          <w:t>,</w:t>
        </w:r>
      </w:ins>
      <w:r w:rsidRPr="000D4A1B">
        <w:t xml:space="preserve"> there remains a gap in the governing </w:t>
      </w:r>
      <w:proofErr w:type="gramStart"/>
      <w:r w:rsidRPr="000D4A1B">
        <w:t>surveillance</w:t>
      </w:r>
      <w:commentRangeStart w:id="1763"/>
      <w:ins w:id="1764" w:author="DM" w:date="2012-08-05T17:27:00Z">
        <w:r w:rsidR="00121FB2">
          <w:rPr>
            <w:rStyle w:val="QueryInline"/>
          </w:rPr>
          <w:t>[</w:t>
        </w:r>
        <w:commentRangeStart w:id="1765"/>
        <w:proofErr w:type="gramEnd"/>
        <w:r w:rsidR="00121FB2">
          <w:rPr>
            <w:rStyle w:val="QueryInline"/>
          </w:rPr>
          <w:t>AU: explain what term means</w:t>
        </w:r>
      </w:ins>
      <w:commentRangeEnd w:id="1765"/>
      <w:r w:rsidR="00860645">
        <w:rPr>
          <w:rStyle w:val="CommentReference"/>
          <w:rFonts w:asciiTheme="minorHAnsi" w:eastAsiaTheme="minorHAnsi" w:hAnsiTheme="minorHAnsi" w:cstheme="minorBidi"/>
          <w:snapToGrid/>
        </w:rPr>
        <w:commentReference w:id="1765"/>
      </w:r>
      <w:ins w:id="1766" w:author="DM" w:date="2012-08-05T17:27:00Z">
        <w:r w:rsidR="00121FB2">
          <w:rPr>
            <w:rStyle w:val="QueryInline"/>
          </w:rPr>
          <w:t>]</w:t>
        </w:r>
      </w:ins>
      <w:commentRangeEnd w:id="1763"/>
      <w:r w:rsidR="00F778DB">
        <w:rPr>
          <w:rStyle w:val="CommentReference"/>
          <w:rFonts w:asciiTheme="minorHAnsi" w:eastAsiaTheme="minorHAnsi" w:hAnsiTheme="minorHAnsi" w:cstheme="minorBidi"/>
          <w:snapToGrid/>
        </w:rPr>
        <w:commentReference w:id="1763"/>
      </w:r>
      <w:r w:rsidRPr="000D4A1B">
        <w:t xml:space="preserve"> of project activities</w:t>
      </w:r>
      <w:r w:rsidR="00F56CFC">
        <w:t xml:space="preserve">. </w:t>
      </w:r>
      <w:r w:rsidRPr="000D4A1B">
        <w:t>Companies typically operate on the basis of a global or regional matrix of product groups and market territories</w:t>
      </w:r>
      <w:r w:rsidR="00F56CFC">
        <w:t xml:space="preserve">. </w:t>
      </w:r>
    </w:p>
    <w:p w:rsidR="009340DD" w:rsidRPr="000D4A1B" w:rsidRDefault="00121FB2" w:rsidP="009C3984">
      <w:pPr>
        <w:pStyle w:val="Para"/>
      </w:pPr>
      <w:ins w:id="1767" w:author="DM" w:date="2012-08-05T17:27:00Z">
        <w:r>
          <w:t>Figure 1.7</w:t>
        </w:r>
      </w:ins>
      <w:del w:id="1768" w:author="DM" w:date="2012-08-05T17:27:00Z">
        <w:r w:rsidR="009340DD" w:rsidRPr="000D4A1B" w:rsidDel="00121FB2">
          <w:delText>The following is an</w:delText>
        </w:r>
      </w:del>
      <w:r w:rsidR="009340DD" w:rsidRPr="000D4A1B">
        <w:t xml:space="preserve"> illustrat</w:t>
      </w:r>
      <w:ins w:id="1769" w:author="DM" w:date="2012-08-05T17:27:00Z">
        <w:r>
          <w:t>es</w:t>
        </w:r>
      </w:ins>
      <w:del w:id="1770" w:author="DM" w:date="2012-08-05T17:27:00Z">
        <w:r w:rsidR="009340DD" w:rsidRPr="000D4A1B" w:rsidDel="00121FB2">
          <w:delText>ion</w:delText>
        </w:r>
      </w:del>
      <w:r w:rsidR="009340DD" w:rsidRPr="000D4A1B">
        <w:t xml:space="preserve"> </w:t>
      </w:r>
      <w:del w:id="1771" w:author="DM" w:date="2012-08-05T17:27:00Z">
        <w:r w:rsidR="009340DD" w:rsidRPr="000D4A1B" w:rsidDel="00121FB2">
          <w:delText xml:space="preserve">of </w:delText>
        </w:r>
      </w:del>
      <w:r w:rsidR="009340DD" w:rsidRPr="000D4A1B">
        <w:t xml:space="preserve">common </w:t>
      </w:r>
      <w:ins w:id="1772" w:author="DM" w:date="2012-08-05T17:28:00Z">
        <w:r>
          <w:t>ma</w:t>
        </w:r>
      </w:ins>
      <w:ins w:id="1773" w:author="DM" w:date="2012-08-20T05:45:00Z">
        <w:r w:rsidR="009916A5">
          <w:t>j</w:t>
        </w:r>
      </w:ins>
      <w:ins w:id="1774" w:author="DM" w:date="2012-08-05T17:28:00Z">
        <w:r>
          <w:t>or</w:t>
        </w:r>
      </w:ins>
      <w:del w:id="1775" w:author="DM" w:date="2012-08-05T17:28:00Z">
        <w:r w:rsidR="009340DD" w:rsidRPr="000D4A1B" w:rsidDel="00121FB2">
          <w:delText>principle</w:delText>
        </w:r>
      </w:del>
      <w:r w:rsidR="009340DD" w:rsidRPr="000D4A1B">
        <w:t xml:space="preserve"> business activity via business centers</w:t>
      </w:r>
      <w:del w:id="1776" w:author="DM" w:date="2012-08-05T17:28:00Z">
        <w:r w:rsidR="009340DD" w:rsidRPr="000D4A1B" w:rsidDel="00121FB2">
          <w:delText xml:space="preserve"> (</w:delText>
        </w:r>
        <w:r w:rsidR="00CC7AE3" w:rsidDel="00121FB2">
          <w:delText>Figure 1.7</w:delText>
        </w:r>
        <w:r w:rsidR="009340DD" w:rsidRPr="000D4A1B" w:rsidDel="00121FB2">
          <w:delText>):</w:delText>
        </w:r>
      </w:del>
      <w:ins w:id="1777" w:author="DM" w:date="2012-08-05T17:28:00Z">
        <w:r>
          <w:t>.</w:t>
        </w:r>
      </w:ins>
    </w:p>
    <w:p w:rsidR="00CC7AE3" w:rsidRDefault="00CC7AE3" w:rsidP="00D732C0">
      <w:pPr>
        <w:pStyle w:val="Slug"/>
        <w:rPr>
          <w:ins w:id="1778" w:author="Odum, Amy - Hoboken" w:date="2012-07-24T15:01:00Z"/>
        </w:rPr>
      </w:pPr>
      <w:bookmarkStart w:id="1779" w:name="_Ref258570518"/>
      <w:bookmarkStart w:id="1780" w:name="_Toc258611700"/>
      <w:r>
        <w:t>Figure 1.7</w:t>
      </w:r>
      <w:del w:id="1781" w:author="DM" w:date="2012-08-20T05:45:00Z">
        <w:r w:rsidDel="009916A5">
          <w:delText>:</w:delText>
        </w:r>
      </w:del>
      <w:r>
        <w:t xml:space="preserve"> Princip</w:t>
      </w:r>
      <w:ins w:id="1782" w:author="DM" w:date="2012-08-20T05:45:00Z">
        <w:r w:rsidR="009916A5">
          <w:t>a</w:t>
        </w:r>
      </w:ins>
      <w:r>
        <w:t>l</w:t>
      </w:r>
      <w:del w:id="1783" w:author="DM" w:date="2012-08-20T05:45:00Z">
        <w:r w:rsidDel="009916A5">
          <w:delText>e</w:delText>
        </w:r>
      </w:del>
      <w:r>
        <w:t xml:space="preserve"> Business Activities</w:t>
      </w:r>
      <w:del w:id="1784" w:author="Odum, Amy - Hoboken" w:date="2012-07-24T15:01:00Z">
        <w:r w:rsidR="00215980" w:rsidDel="00824D35">
          <w:delText xml:space="preserve"> </w:delText>
        </w:r>
        <w:r w:rsidR="00215980" w:rsidDel="00824D35">
          <w:rPr>
            <w:b w:val="0"/>
          </w:rPr>
          <w:delText>(Source: Advisicon)</w:delText>
        </w:r>
      </w:del>
      <w:r>
        <w:tab/>
        <w:t>[</w:t>
      </w:r>
      <w:r w:rsidR="00D732C0">
        <w:t>01-07-</w:t>
      </w:r>
      <w:r w:rsidR="00F46293">
        <w:t>principleBusinessActivities.eps</w:t>
      </w:r>
      <w:r>
        <w:t>]</w:t>
      </w:r>
    </w:p>
    <w:p w:rsidR="00391A62" w:rsidRDefault="00824D35">
      <w:pPr>
        <w:pStyle w:val="FigureSource"/>
        <w:pPrChange w:id="1785" w:author="Odum, Amy - Hoboken" w:date="2012-07-24T15:01:00Z">
          <w:pPr>
            <w:pStyle w:val="Slug"/>
          </w:pPr>
        </w:pPrChange>
      </w:pPr>
      <w:ins w:id="1786" w:author="Odum, Amy - Hoboken" w:date="2012-07-24T15:01:00Z">
        <w:del w:id="1787" w:author="DM" w:date="2012-08-05T17:28:00Z">
          <w:r w:rsidDel="00121FB2">
            <w:delText>(</w:delText>
          </w:r>
        </w:del>
        <w:r>
          <w:t>Source: Advisicon</w:t>
        </w:r>
        <w:del w:id="1788" w:author="DM" w:date="2012-08-05T17:28:00Z">
          <w:r w:rsidDel="00121FB2">
            <w:delText>)</w:delText>
          </w:r>
        </w:del>
      </w:ins>
    </w:p>
    <w:bookmarkEnd w:id="1779"/>
    <w:bookmarkEnd w:id="1780"/>
    <w:p w:rsidR="009340DD" w:rsidRPr="000D4A1B" w:rsidRDefault="009340DD" w:rsidP="009C3984">
      <w:pPr>
        <w:pStyle w:val="Para"/>
      </w:pPr>
      <w:r w:rsidRPr="000D4A1B">
        <w:t>Associated with each of these business centers is a corresponding internal department</w:t>
      </w:r>
      <w:r w:rsidR="00F56CFC">
        <w:t xml:space="preserve">. </w:t>
      </w:r>
      <w:r w:rsidRPr="000D4A1B">
        <w:t>The key to improving and delivering shareholder value is to understand the requirements, or demand, since everything else flows from this process of demand creation</w:t>
      </w:r>
      <w:r w:rsidR="00F56CFC">
        <w:t xml:space="preserve">. </w:t>
      </w:r>
      <w:r w:rsidRPr="000D4A1B">
        <w:t>Years of research and focus o</w:t>
      </w:r>
      <w:r w:rsidR="00720BA2">
        <w:t>n</w:t>
      </w:r>
      <w:r w:rsidRPr="000D4A1B">
        <w:t xml:space="preserve"> each of these business centers have provided companies with considerable tools and methodologies to improve the performance of each business center</w:t>
      </w:r>
      <w:ins w:id="1789" w:author="DM" w:date="2012-08-05T17:28:00Z">
        <w:r w:rsidR="005E7885">
          <w:t>, tools</w:t>
        </w:r>
      </w:ins>
      <w:del w:id="1790" w:author="DM" w:date="2012-08-05T17:28:00Z">
        <w:r w:rsidRPr="000D4A1B" w:rsidDel="005E7885">
          <w:delText xml:space="preserve"> which</w:delText>
        </w:r>
      </w:del>
      <w:r w:rsidRPr="000D4A1B">
        <w:t xml:space="preserve"> this </w:t>
      </w:r>
      <w:r w:rsidR="00BE7EBB">
        <w:t>book</w:t>
      </w:r>
      <w:r w:rsidR="00BE7EBB" w:rsidRPr="000D4A1B">
        <w:t xml:space="preserve"> </w:t>
      </w:r>
      <w:r w:rsidRPr="000D4A1B">
        <w:t xml:space="preserve">will not </w:t>
      </w:r>
      <w:ins w:id="1791" w:author="DM" w:date="2012-08-05T17:28:00Z">
        <w:r w:rsidR="005E7885">
          <w:t>describe</w:t>
        </w:r>
      </w:ins>
      <w:del w:id="1792" w:author="DM" w:date="2012-08-05T17:28:00Z">
        <w:r w:rsidRPr="000D4A1B" w:rsidDel="005E7885">
          <w:delText>go into detail or judge</w:delText>
        </w:r>
      </w:del>
      <w:r w:rsidR="00F56CFC">
        <w:t xml:space="preserve">. </w:t>
      </w:r>
      <w:r w:rsidRPr="000D4A1B">
        <w:t xml:space="preserve">However, communication and connectivity in relation to each </w:t>
      </w:r>
      <w:proofErr w:type="gramStart"/>
      <w:r w:rsidRPr="000D4A1B">
        <w:t>other</w:t>
      </w:r>
      <w:commentRangeStart w:id="1793"/>
      <w:commentRangeStart w:id="1794"/>
      <w:ins w:id="1795" w:author="DM" w:date="2012-08-05T17:28:00Z">
        <w:r w:rsidR="005E7885">
          <w:rPr>
            <w:rStyle w:val="QueryInline"/>
          </w:rPr>
          <w:t>[</w:t>
        </w:r>
        <w:proofErr w:type="gramEnd"/>
        <w:r w:rsidR="005E7885">
          <w:rPr>
            <w:rStyle w:val="QueryInline"/>
          </w:rPr>
          <w:t>AU: each other what?]</w:t>
        </w:r>
      </w:ins>
      <w:commentRangeEnd w:id="1793"/>
      <w:r w:rsidR="00E97608">
        <w:rPr>
          <w:rStyle w:val="CommentReference"/>
          <w:rFonts w:asciiTheme="minorHAnsi" w:eastAsiaTheme="minorHAnsi" w:hAnsiTheme="minorHAnsi" w:cstheme="minorBidi"/>
          <w:snapToGrid/>
        </w:rPr>
        <w:commentReference w:id="1793"/>
      </w:r>
      <w:r w:rsidRPr="000D4A1B">
        <w:t xml:space="preserve"> </w:t>
      </w:r>
      <w:commentRangeEnd w:id="1794"/>
      <w:r w:rsidR="00860645">
        <w:rPr>
          <w:rStyle w:val="CommentReference"/>
          <w:rFonts w:asciiTheme="minorHAnsi" w:eastAsiaTheme="minorHAnsi" w:hAnsiTheme="minorHAnsi" w:cstheme="minorBidi"/>
          <w:snapToGrid/>
        </w:rPr>
        <w:commentReference w:id="1794"/>
      </w:r>
      <w:proofErr w:type="gramStart"/>
      <w:r w:rsidRPr="000D4A1B">
        <w:t>outside</w:t>
      </w:r>
      <w:proofErr w:type="gramEnd"/>
      <w:r w:rsidRPr="000D4A1B">
        <w:t xml:space="preserve"> of their respective boundaries has been lacking. </w:t>
      </w:r>
    </w:p>
    <w:p w:rsidR="009340DD" w:rsidRPr="000D4A1B" w:rsidRDefault="009340DD" w:rsidP="009C3984">
      <w:pPr>
        <w:pStyle w:val="Para"/>
      </w:pPr>
      <w:r w:rsidRPr="000D4A1B">
        <w:t xml:space="preserve">Demand </w:t>
      </w:r>
      <w:ins w:id="1796" w:author="DM" w:date="2012-08-05T17:28:00Z">
        <w:r w:rsidR="005E7885">
          <w:t>m</w:t>
        </w:r>
      </w:ins>
      <w:del w:id="1797" w:author="DM" w:date="2012-08-05T17:28:00Z">
        <w:r w:rsidRPr="000D4A1B" w:rsidDel="005E7885">
          <w:delText>M</w:delText>
        </w:r>
      </w:del>
      <w:r w:rsidRPr="000D4A1B">
        <w:t>anagement is really the</w:t>
      </w:r>
      <w:ins w:id="1798" w:author="Jeff Jacobson" w:date="2012-08-28T13:08:00Z">
        <w:r w:rsidR="00E97608">
          <w:t xml:space="preserve"> process of</w:t>
        </w:r>
      </w:ins>
      <w:r w:rsidRPr="000D4A1B">
        <w:t xml:space="preserve"> </w:t>
      </w:r>
      <w:ins w:id="1799" w:author="Jeff Jacobson" w:date="2012-08-28T13:07:00Z">
        <w:r w:rsidR="00E97608">
          <w:t xml:space="preserve">eliciting </w:t>
        </w:r>
      </w:ins>
      <w:r w:rsidRPr="000D4A1B">
        <w:t xml:space="preserve">requirements </w:t>
      </w:r>
      <w:del w:id="1800" w:author="Jeff Jacobson" w:date="2012-08-28T13:07:00Z">
        <w:r w:rsidRPr="000D4A1B" w:rsidDel="00E97608">
          <w:delText>elicitation</w:delText>
        </w:r>
      </w:del>
      <w:ins w:id="1801" w:author="DM" w:date="2012-08-06T05:51:00Z">
        <w:del w:id="1802" w:author="Jeff Jacobson" w:date="2012-08-28T13:08:00Z">
          <w:r w:rsidR="000C5FC8" w:rsidDel="00E97608">
            <w:rPr>
              <w:rStyle w:val="QueryInline"/>
            </w:rPr>
            <w:delText>[AU: clarify]</w:delText>
          </w:r>
        </w:del>
      </w:ins>
      <w:r w:rsidRPr="000D4A1B">
        <w:t xml:space="preserve"> to determine the goals, objectives</w:t>
      </w:r>
      <w:ins w:id="1803" w:author="DM" w:date="2012-08-06T05:51:00Z">
        <w:r w:rsidR="000C5FC8">
          <w:t>,</w:t>
        </w:r>
      </w:ins>
      <w:r w:rsidRPr="000D4A1B">
        <w:t xml:space="preserve"> and business drivers that will enable information paths from the beginning</w:t>
      </w:r>
      <w:r w:rsidR="00F56CFC">
        <w:t xml:space="preserve">. </w:t>
      </w:r>
      <w:r w:rsidRPr="000D4A1B">
        <w:t>This is essentially doing top-down and then bottom-up planning</w:t>
      </w:r>
      <w:r w:rsidR="00FD6A4F">
        <w:t xml:space="preserve">. </w:t>
      </w:r>
    </w:p>
    <w:p w:rsidR="009340DD" w:rsidRPr="000D4A1B" w:rsidRDefault="009340DD" w:rsidP="009C3984">
      <w:pPr>
        <w:pStyle w:val="Para"/>
      </w:pPr>
      <w:r w:rsidRPr="000D4A1B">
        <w:t>Let</w:t>
      </w:r>
      <w:r w:rsidR="00824D35">
        <w:t>’</w:t>
      </w:r>
      <w:r w:rsidRPr="000D4A1B">
        <w:t>s assess a scenario where your organization in the energy industry has to meet a strategic target for operational profitability</w:t>
      </w:r>
      <w:r w:rsidR="00F56CFC">
        <w:t xml:space="preserve">. </w:t>
      </w:r>
      <w:r w:rsidRPr="000D4A1B">
        <w:t>The target for operating profit is set as an output from portfolio planning and strategic planning</w:t>
      </w:r>
      <w:r w:rsidR="00F56CFC">
        <w:t xml:space="preserve">. </w:t>
      </w:r>
      <w:r w:rsidRPr="000D4A1B">
        <w:t>For our scenario, we will start at shareholder return and set the outcome of an operating pr</w:t>
      </w:r>
      <w:r w:rsidR="00772EE3">
        <w:t xml:space="preserve">ofit at a specific target level: </w:t>
      </w:r>
      <w:r w:rsidRPr="000D4A1B">
        <w:t>12</w:t>
      </w:r>
      <w:ins w:id="1804" w:author="DM" w:date="2012-08-06T06:19:00Z">
        <w:r w:rsidR="009A352B">
          <w:t xml:space="preserve"> percent</w:t>
        </w:r>
      </w:ins>
      <w:del w:id="1805" w:author="DM" w:date="2012-08-06T06:19:00Z">
        <w:r w:rsidRPr="000D4A1B" w:rsidDel="009A352B">
          <w:delText>%</w:delText>
        </w:r>
      </w:del>
      <w:r w:rsidR="00F56CFC">
        <w:t xml:space="preserve">. </w:t>
      </w:r>
      <w:r w:rsidRPr="000D4A1B">
        <w:t>Shareholder value related to operating profit is based on economic formulas</w:t>
      </w:r>
      <w:ins w:id="1806" w:author="DM" w:date="2012-08-20T05:47:00Z">
        <w:r w:rsidR="00B92EA2">
          <w:t>,</w:t>
        </w:r>
      </w:ins>
      <w:r w:rsidRPr="000D4A1B">
        <w:t xml:space="preserve"> such as capital costs associated with staff/resources, tax, interest and expenses, along with formulas such as </w:t>
      </w:r>
      <w:del w:id="1807" w:author="DM" w:date="2012-08-06T05:52:00Z">
        <w:r w:rsidRPr="000D4A1B" w:rsidDel="000C5FC8">
          <w:delText>W</w:delText>
        </w:r>
      </w:del>
      <w:ins w:id="1808" w:author="DM" w:date="2012-08-06T05:52:00Z">
        <w:r w:rsidR="000C5FC8">
          <w:t>w</w:t>
        </w:r>
      </w:ins>
      <w:r w:rsidRPr="000D4A1B">
        <w:t xml:space="preserve">eighted </w:t>
      </w:r>
      <w:del w:id="1809" w:author="DM" w:date="2012-08-06T05:52:00Z">
        <w:r w:rsidRPr="000D4A1B" w:rsidDel="000C5FC8">
          <w:delText>A</w:delText>
        </w:r>
      </w:del>
      <w:ins w:id="1810" w:author="DM" w:date="2012-08-06T05:52:00Z">
        <w:r w:rsidR="000C5FC8">
          <w:t>a</w:t>
        </w:r>
      </w:ins>
      <w:r w:rsidRPr="000D4A1B">
        <w:t xml:space="preserve">verage </w:t>
      </w:r>
      <w:del w:id="1811" w:author="DM" w:date="2012-08-06T05:52:00Z">
        <w:r w:rsidRPr="000D4A1B" w:rsidDel="000C5FC8">
          <w:delText>C</w:delText>
        </w:r>
      </w:del>
      <w:ins w:id="1812" w:author="DM" w:date="2012-08-06T05:52:00Z">
        <w:r w:rsidR="000C5FC8">
          <w:t>c</w:t>
        </w:r>
      </w:ins>
      <w:r w:rsidRPr="000D4A1B">
        <w:t xml:space="preserve">ost of </w:t>
      </w:r>
      <w:del w:id="1813" w:author="DM" w:date="2012-08-06T05:52:00Z">
        <w:r w:rsidRPr="000D4A1B" w:rsidDel="000C5FC8">
          <w:delText>C</w:delText>
        </w:r>
      </w:del>
      <w:ins w:id="1814" w:author="DM" w:date="2012-08-06T05:52:00Z">
        <w:r w:rsidR="000C5FC8">
          <w:t>c</w:t>
        </w:r>
      </w:ins>
      <w:r w:rsidRPr="000D4A1B">
        <w:t>apital</w:t>
      </w:r>
      <w:del w:id="1815" w:author="DM" w:date="2012-08-06T05:52:00Z">
        <w:r w:rsidRPr="000D4A1B" w:rsidDel="000C5FC8">
          <w:delText xml:space="preserve"> (WACC)</w:delText>
        </w:r>
      </w:del>
      <w:r w:rsidRPr="000D4A1B">
        <w:t xml:space="preserve"> or similar</w:t>
      </w:r>
      <w:ins w:id="1816" w:author="DM" w:date="2012-08-06T05:52:00Z">
        <w:r w:rsidR="000C5FC8">
          <w:t>,</w:t>
        </w:r>
      </w:ins>
      <w:r w:rsidRPr="000D4A1B">
        <w:t xml:space="preserve"> which is the capital charge or the amount of money that investors expect as a minimum return from the business (matching the opportunity cost of their capital)</w:t>
      </w:r>
      <w:r w:rsidR="00F56CFC">
        <w:t xml:space="preserve">. </w:t>
      </w:r>
      <w:r w:rsidRPr="000D4A1B">
        <w:t>Top-down planning using the aggregate of shareholder value/operating profit leads us to financial expense inputs (taxes, invoicing, operating costs, etc.)</w:t>
      </w:r>
      <w:r w:rsidR="00F56CFC">
        <w:t xml:space="preserve">. </w:t>
      </w:r>
      <w:r w:rsidRPr="000D4A1B">
        <w:t>It also has financial revenue input</w:t>
      </w:r>
      <w:ins w:id="1817" w:author="DM" w:date="2012-08-06T05:52:00Z">
        <w:r w:rsidR="000C5FC8">
          <w:t>,</w:t>
        </w:r>
      </w:ins>
      <w:r w:rsidRPr="000D4A1B">
        <w:t xml:space="preserve"> such as sales (gross profit, volume, pricing, and market share), distribution (shipments, timing, inventory)</w:t>
      </w:r>
      <w:ins w:id="1818" w:author="DM" w:date="2012-08-06T05:52:00Z">
        <w:r w:rsidR="000C5FC8">
          <w:t>,</w:t>
        </w:r>
      </w:ins>
      <w:r w:rsidRPr="000D4A1B">
        <w:t xml:space="preserve"> and other corporate investment channels</w:t>
      </w:r>
      <w:r w:rsidR="00F56CFC">
        <w:t xml:space="preserve">. </w:t>
      </w:r>
    </w:p>
    <w:p w:rsidR="009340DD" w:rsidRPr="000D4A1B" w:rsidRDefault="009340DD" w:rsidP="009C3984">
      <w:pPr>
        <w:pStyle w:val="Para"/>
      </w:pPr>
      <w:r w:rsidRPr="000D4A1B">
        <w:t>Now that the top-down planning is complete (essentially a backward pass at a portfolio level), we have some direction to the thresholds and requirements that executives are looking for from projects based on shareholder input</w:t>
      </w:r>
      <w:r w:rsidR="00F56CFC">
        <w:t xml:space="preserve">. </w:t>
      </w:r>
      <w:r w:rsidRPr="000D4A1B">
        <w:t>This means that as projects progress through the various lifecycles, stages, phases</w:t>
      </w:r>
      <w:ins w:id="1819" w:author="DM" w:date="2012-08-06T05:53:00Z">
        <w:r w:rsidR="000C5FC8">
          <w:t>,</w:t>
        </w:r>
      </w:ins>
      <w:r w:rsidRPr="000D4A1B">
        <w:t xml:space="preserve"> and departments, there is a direct link to the strategic objective</w:t>
      </w:r>
      <w:r w:rsidR="00F56CFC">
        <w:t xml:space="preserve">. </w:t>
      </w:r>
    </w:p>
    <w:p w:rsidR="009340DD" w:rsidRPr="000D4A1B" w:rsidRDefault="009340DD" w:rsidP="009C3984">
      <w:pPr>
        <w:pStyle w:val="H3"/>
      </w:pPr>
      <w:bookmarkStart w:id="1820" w:name="_Toc258834938"/>
      <w:r w:rsidRPr="000D4A1B">
        <w:t>Project Proposals and Strategy</w:t>
      </w:r>
      <w:bookmarkEnd w:id="1820"/>
    </w:p>
    <w:p w:rsidR="009340DD" w:rsidRPr="000D4A1B" w:rsidRDefault="009340DD" w:rsidP="009C3984">
      <w:pPr>
        <w:pStyle w:val="Para"/>
      </w:pPr>
      <w:r w:rsidRPr="000D4A1B">
        <w:t>Now that we have done some top-down planning</w:t>
      </w:r>
      <w:del w:id="1821" w:author="DM" w:date="2012-08-06T05:53:00Z">
        <w:r w:rsidRPr="000D4A1B" w:rsidDel="000C5FC8">
          <w:delText>,</w:delText>
        </w:r>
      </w:del>
      <w:r w:rsidRPr="000D4A1B">
        <w:t xml:space="preserve"> and a backward pass at the portfolio level, it is time to work forward and begin bottom-up planning</w:t>
      </w:r>
      <w:r w:rsidR="00F56CFC">
        <w:t xml:space="preserve">. </w:t>
      </w:r>
      <w:r w:rsidRPr="000D4A1B">
        <w:t xml:space="preserve">In Project Server 2007, project data </w:t>
      </w:r>
      <w:ins w:id="1822" w:author="DM" w:date="2012-08-06T05:53:00Z">
        <w:r w:rsidR="000C5FC8">
          <w:t>were</w:t>
        </w:r>
      </w:ins>
      <w:del w:id="1823" w:author="DM" w:date="2012-08-06T05:53:00Z">
        <w:r w:rsidRPr="000D4A1B" w:rsidDel="000C5FC8">
          <w:delText>was</w:delText>
        </w:r>
      </w:del>
      <w:r w:rsidRPr="000D4A1B">
        <w:t xml:space="preserve"> dispersed throughout the organization</w:t>
      </w:r>
      <w:r w:rsidR="00F56CFC">
        <w:t xml:space="preserve">. </w:t>
      </w:r>
      <w:r w:rsidRPr="000D4A1B">
        <w:t>Even when captured as elements of a project/program, the data resided in a variety of systems, sources</w:t>
      </w:r>
      <w:ins w:id="1824" w:author="DM" w:date="2012-08-06T05:53:00Z">
        <w:r w:rsidR="000C5FC8">
          <w:t>,</w:t>
        </w:r>
      </w:ins>
      <w:r w:rsidRPr="000D4A1B">
        <w:t xml:space="preserve"> and forms</w:t>
      </w:r>
      <w:r w:rsidR="00F56CFC">
        <w:t xml:space="preserve">. </w:t>
      </w:r>
      <w:r w:rsidR="00873DEC">
        <w:t>T</w:t>
      </w:r>
      <w:r w:rsidRPr="000D4A1B">
        <w:t>argets and requirements</w:t>
      </w:r>
      <w:ins w:id="1825" w:author="DM" w:date="2012-08-06T05:53:00Z">
        <w:r w:rsidR="000C5FC8">
          <w:t>,</w:t>
        </w:r>
      </w:ins>
      <w:r w:rsidRPr="000D4A1B">
        <w:t xml:space="preserve"> for example</w:t>
      </w:r>
      <w:ins w:id="1826" w:author="DM" w:date="2012-08-06T05:53:00Z">
        <w:r w:rsidR="000C5FC8">
          <w:t>,</w:t>
        </w:r>
      </w:ins>
      <w:r w:rsidRPr="000D4A1B">
        <w:t xml:space="preserve"> may have been cascaded down to the PMO via e</w:t>
      </w:r>
      <w:ins w:id="1827" w:author="DM" w:date="2012-08-06T05:53:00Z">
        <w:r w:rsidR="000C5FC8">
          <w:t>-</w:t>
        </w:r>
      </w:ins>
      <w:r w:rsidRPr="000D4A1B">
        <w:t>mail, notes</w:t>
      </w:r>
      <w:ins w:id="1828" w:author="DM" w:date="2012-08-06T05:53:00Z">
        <w:r w:rsidR="000C5FC8">
          <w:t>,</w:t>
        </w:r>
      </w:ins>
      <w:r w:rsidRPr="000D4A1B">
        <w:t xml:space="preserve"> or data fields in other business systems</w:t>
      </w:r>
      <w:r w:rsidR="00F56CFC">
        <w:t xml:space="preserve">. </w:t>
      </w:r>
      <w:r w:rsidRPr="000D4A1B">
        <w:t xml:space="preserve">New information and change control in Project Server 2007 without a Portfolio Server environment meant using </w:t>
      </w:r>
      <w:del w:id="1829" w:author="DM" w:date="2012-08-07T06:23:00Z">
        <w:r w:rsidRPr="000D4A1B" w:rsidDel="00795D67">
          <w:delText>w</w:delText>
        </w:r>
      </w:del>
      <w:ins w:id="1830" w:author="DM" w:date="2012-08-07T06:23:00Z">
        <w:r w:rsidR="00795D67">
          <w:t>W</w:t>
        </w:r>
      </w:ins>
      <w:r w:rsidRPr="000D4A1B">
        <w:t>eb forms, Office documents, or other non</w:t>
      </w:r>
      <w:ins w:id="1831" w:author="DM" w:date="2012-08-06T05:53:00Z">
        <w:r w:rsidR="000C5FC8">
          <w:t>–</w:t>
        </w:r>
      </w:ins>
      <w:del w:id="1832" w:author="DM" w:date="2012-08-06T05:53:00Z">
        <w:r w:rsidRPr="000D4A1B" w:rsidDel="000C5FC8">
          <w:delText>-</w:delText>
        </w:r>
      </w:del>
      <w:r w:rsidRPr="000D4A1B">
        <w:t>project system components to elicit changes/updates to requirements</w:t>
      </w:r>
      <w:r w:rsidR="00F56CFC">
        <w:t xml:space="preserve">. </w:t>
      </w:r>
      <w:r w:rsidRPr="000D4A1B">
        <w:t xml:space="preserve">Proposals and activity </w:t>
      </w:r>
      <w:del w:id="1833" w:author="DM" w:date="2012-08-07T06:23:00Z">
        <w:r w:rsidRPr="000D4A1B" w:rsidDel="00795D67">
          <w:delText>w</w:delText>
        </w:r>
      </w:del>
      <w:ins w:id="1834" w:author="DM" w:date="2012-08-07T06:23:00Z">
        <w:r w:rsidR="00795D67">
          <w:t>W</w:t>
        </w:r>
      </w:ins>
      <w:r w:rsidRPr="000D4A1B">
        <w:t>eb</w:t>
      </w:r>
      <w:del w:id="1835" w:author="DM" w:date="2012-08-06T05:54:00Z">
        <w:r w:rsidRPr="000D4A1B" w:rsidDel="000C5FC8">
          <w:delText>-</w:delText>
        </w:r>
      </w:del>
      <w:ins w:id="1836" w:author="DM" w:date="2012-08-06T05:54:00Z">
        <w:r w:rsidR="000C5FC8">
          <w:t xml:space="preserve"> </w:t>
        </w:r>
      </w:ins>
      <w:r w:rsidRPr="000D4A1B">
        <w:t>forms within Project Server 2007 incorporate</w:t>
      </w:r>
      <w:ins w:id="1837" w:author="DM" w:date="2012-08-06T05:54:00Z">
        <w:r w:rsidR="000C5FC8">
          <w:t>d</w:t>
        </w:r>
      </w:ins>
      <w:r w:rsidRPr="000D4A1B">
        <w:t xml:space="preserve"> enterprise</w:t>
      </w:r>
      <w:ins w:id="1838" w:author="DM" w:date="2012-08-06T05:54:00Z">
        <w:r w:rsidR="000C5FC8">
          <w:t>-</w:t>
        </w:r>
      </w:ins>
      <w:del w:id="1839" w:author="DM" w:date="2012-08-06T05:54:00Z">
        <w:r w:rsidRPr="000D4A1B" w:rsidDel="000C5FC8">
          <w:delText xml:space="preserve"> </w:delText>
        </w:r>
      </w:del>
      <w:r w:rsidRPr="000D4A1B">
        <w:t xml:space="preserve">level fields, but the governance and initiation of tasks and projects still </w:t>
      </w:r>
      <w:del w:id="1840" w:author="DM" w:date="2012-08-06T05:54:00Z">
        <w:r w:rsidRPr="000D4A1B" w:rsidDel="000C5FC8">
          <w:delText xml:space="preserve">unfortunately </w:delText>
        </w:r>
      </w:del>
      <w:r w:rsidRPr="000D4A1B">
        <w:t>resided outside of the Project Server environment (organically)</w:t>
      </w:r>
      <w:r w:rsidR="00F56CFC">
        <w:t xml:space="preserve">. </w:t>
      </w:r>
      <w:r w:rsidRPr="000D4A1B">
        <w:t>Using our example, as a commercial organization serving the energy industry, we will be required to provide evidence for decisions and status of the projects</w:t>
      </w:r>
      <w:r w:rsidR="00F56CFC">
        <w:t xml:space="preserve">. </w:t>
      </w:r>
      <w:r w:rsidRPr="000D4A1B">
        <w:t>Having all the data, workflows</w:t>
      </w:r>
      <w:ins w:id="1841" w:author="DM" w:date="2012-08-06T05:54:00Z">
        <w:r w:rsidR="000C5FC8">
          <w:t>,</w:t>
        </w:r>
      </w:ins>
      <w:r w:rsidRPr="000D4A1B">
        <w:t xml:space="preserve"> and lifecycle stages attached to each project will be a significant benefit.</w:t>
      </w:r>
    </w:p>
    <w:p w:rsidR="009340DD" w:rsidRPr="000D4A1B" w:rsidRDefault="009340DD" w:rsidP="009C3984">
      <w:pPr>
        <w:pStyle w:val="Para"/>
      </w:pPr>
      <w:r w:rsidRPr="000D4A1B">
        <w:t xml:space="preserve">Project Server 2010 </w:t>
      </w:r>
      <w:del w:id="1842" w:author="DM" w:date="2012-08-06T05:54:00Z">
        <w:r w:rsidRPr="000D4A1B" w:rsidDel="000C5FC8">
          <w:delText xml:space="preserve">now </w:delText>
        </w:r>
      </w:del>
      <w:r w:rsidRPr="000D4A1B">
        <w:t xml:space="preserve">combines the Proposals feature of Project Server 2007 and the Builder module of Portfolio Server 2007 to give more flexibility and ease of use in one place. This </w:t>
      </w:r>
      <w:ins w:id="1843" w:author="DM" w:date="2012-08-06T05:54:00Z">
        <w:r w:rsidR="000C5FC8">
          <w:t>helps</w:t>
        </w:r>
      </w:ins>
      <w:del w:id="1844" w:author="DM" w:date="2012-08-06T05:54:00Z">
        <w:r w:rsidRPr="000D4A1B" w:rsidDel="000C5FC8">
          <w:delText>will help the</w:delText>
        </w:r>
      </w:del>
      <w:r w:rsidRPr="000D4A1B">
        <w:t xml:space="preserve"> </w:t>
      </w:r>
      <w:del w:id="1845" w:author="DM" w:date="2012-08-06T05:54:00Z">
        <w:r w:rsidRPr="000D4A1B" w:rsidDel="000C5FC8">
          <w:delText>P</w:delText>
        </w:r>
      </w:del>
      <w:ins w:id="1846" w:author="DM" w:date="2012-08-06T05:54:00Z">
        <w:r w:rsidR="000C5FC8">
          <w:t>p</w:t>
        </w:r>
      </w:ins>
      <w:r w:rsidRPr="000D4A1B">
        <w:t>rogram/</w:t>
      </w:r>
      <w:ins w:id="1847" w:author="DM" w:date="2012-08-20T05:47:00Z">
        <w:r w:rsidR="00B92EA2">
          <w:t>p</w:t>
        </w:r>
      </w:ins>
      <w:ins w:id="1848" w:author="DM" w:date="2012-08-20T05:26:00Z">
        <w:r w:rsidR="00815370">
          <w:t>roject managers</w:t>
        </w:r>
      </w:ins>
      <w:del w:id="1849" w:author="DM" w:date="2012-08-06T05:54:00Z">
        <w:r w:rsidRPr="000D4A1B" w:rsidDel="000C5FC8">
          <w:delText>P</w:delText>
        </w:r>
      </w:del>
      <w:del w:id="1850" w:author="DM" w:date="2012-08-06T05:55:00Z">
        <w:r w:rsidRPr="000D4A1B" w:rsidDel="000C5FC8">
          <w:delText xml:space="preserve">roject </w:delText>
        </w:r>
      </w:del>
      <w:del w:id="1851" w:author="DM" w:date="2012-08-06T05:54:00Z">
        <w:r w:rsidRPr="000D4A1B" w:rsidDel="000C5FC8">
          <w:delText>M</w:delText>
        </w:r>
      </w:del>
      <w:del w:id="1852" w:author="DM" w:date="2012-08-06T05:55:00Z">
        <w:r w:rsidRPr="000D4A1B" w:rsidDel="000C5FC8">
          <w:delText>anagers</w:delText>
        </w:r>
      </w:del>
      <w:r w:rsidRPr="000D4A1B">
        <w:t xml:space="preserve"> to strategize, prioritize</w:t>
      </w:r>
      <w:ins w:id="1853" w:author="DM" w:date="2012-08-06T05:55:00Z">
        <w:r w:rsidR="000C5FC8">
          <w:t>,</w:t>
        </w:r>
      </w:ins>
      <w:r w:rsidRPr="000D4A1B">
        <w:t xml:space="preserve"> and choose the right projects</w:t>
      </w:r>
      <w:r w:rsidR="00F56CFC">
        <w:t xml:space="preserve">. </w:t>
      </w:r>
    </w:p>
    <w:p w:rsidR="009340DD" w:rsidRPr="000D4A1B" w:rsidRDefault="009340DD" w:rsidP="009C3984">
      <w:pPr>
        <w:pStyle w:val="Para"/>
      </w:pPr>
      <w:r w:rsidRPr="000D4A1B">
        <w:t xml:space="preserve">A PM need not begin proposal creation right from scratch. Preloaded SharePoint lists or even </w:t>
      </w:r>
      <w:del w:id="1854" w:author="DM" w:date="2012-08-06T05:55:00Z">
        <w:r w:rsidRPr="000D4A1B" w:rsidDel="008E2491">
          <w:delText>E</w:delText>
        </w:r>
      </w:del>
      <w:ins w:id="1855" w:author="DM" w:date="2012-08-06T05:55:00Z">
        <w:r w:rsidR="008E2491">
          <w:t>e</w:t>
        </w:r>
      </w:ins>
      <w:r w:rsidRPr="000D4A1B">
        <w:t xml:space="preserve">nterprise </w:t>
      </w:r>
      <w:ins w:id="1856" w:author="DM" w:date="2012-08-06T05:55:00Z">
        <w:r w:rsidR="008E2491">
          <w:t>p</w:t>
        </w:r>
      </w:ins>
      <w:del w:id="1857" w:author="DM" w:date="2012-08-06T05:55:00Z">
        <w:r w:rsidRPr="000D4A1B" w:rsidDel="008E2491">
          <w:delText>P</w:delText>
        </w:r>
      </w:del>
      <w:r w:rsidRPr="000D4A1B">
        <w:t xml:space="preserve">roject </w:t>
      </w:r>
      <w:del w:id="1858" w:author="DM" w:date="2012-08-06T05:55:00Z">
        <w:r w:rsidRPr="000D4A1B" w:rsidDel="008E2491">
          <w:delText>T</w:delText>
        </w:r>
      </w:del>
      <w:ins w:id="1859" w:author="DM" w:date="2012-08-06T05:55:00Z">
        <w:r w:rsidR="008E2491">
          <w:t>t</w:t>
        </w:r>
      </w:ins>
      <w:r w:rsidRPr="000D4A1B">
        <w:t xml:space="preserve">ypes (EPTs) can be used as a starting point for proposal creation. Furthermore, the proposals/projects can be grouped </w:t>
      </w:r>
      <w:r w:rsidR="00F267BB">
        <w:t xml:space="preserve">by </w:t>
      </w:r>
      <w:r w:rsidRPr="000D4A1B">
        <w:t>department. Thus</w:t>
      </w:r>
      <w:ins w:id="1860" w:author="DM" w:date="2012-08-06T05:56:00Z">
        <w:r w:rsidR="008E2491">
          <w:t>,</w:t>
        </w:r>
      </w:ins>
      <w:r w:rsidRPr="000D4A1B">
        <w:t xml:space="preserve"> a </w:t>
      </w:r>
      <w:ins w:id="1861" w:author="DM" w:date="2012-08-20T05:47:00Z">
        <w:r w:rsidR="00B92EA2">
          <w:t>project manager</w:t>
        </w:r>
      </w:ins>
      <w:del w:id="1862" w:author="DM" w:date="2012-08-20T05:47:00Z">
        <w:r w:rsidRPr="000D4A1B" w:rsidDel="00B92EA2">
          <w:delText>PM</w:delText>
        </w:r>
      </w:del>
      <w:r w:rsidRPr="000D4A1B">
        <w:t xml:space="preserve"> from the </w:t>
      </w:r>
      <w:ins w:id="1863" w:author="DM" w:date="2012-08-06T05:57:00Z">
        <w:r w:rsidR="008E2491">
          <w:t>HR</w:t>
        </w:r>
      </w:ins>
      <w:del w:id="1864" w:author="DM" w:date="2012-08-06T05:56:00Z">
        <w:r w:rsidRPr="000D4A1B" w:rsidDel="008E2491">
          <w:delText>H</w:delText>
        </w:r>
      </w:del>
      <w:del w:id="1865" w:author="DM" w:date="2012-08-06T05:57:00Z">
        <w:r w:rsidRPr="000D4A1B" w:rsidDel="008E2491">
          <w:delText xml:space="preserve">uman </w:delText>
        </w:r>
      </w:del>
      <w:del w:id="1866" w:author="DM" w:date="2012-08-06T05:56:00Z">
        <w:r w:rsidRPr="000D4A1B" w:rsidDel="008E2491">
          <w:delText>R</w:delText>
        </w:r>
      </w:del>
      <w:del w:id="1867" w:author="DM" w:date="2012-08-06T05:57:00Z">
        <w:r w:rsidRPr="000D4A1B" w:rsidDel="008E2491">
          <w:delText>esources</w:delText>
        </w:r>
      </w:del>
      <w:r w:rsidRPr="000D4A1B">
        <w:t xml:space="preserve"> </w:t>
      </w:r>
      <w:del w:id="1868" w:author="DM" w:date="2012-08-06T05:56:00Z">
        <w:r w:rsidRPr="000D4A1B" w:rsidDel="008E2491">
          <w:delText>D</w:delText>
        </w:r>
      </w:del>
      <w:ins w:id="1869" w:author="DM" w:date="2012-08-06T05:56:00Z">
        <w:r w:rsidR="008E2491">
          <w:t>d</w:t>
        </w:r>
      </w:ins>
      <w:r w:rsidRPr="000D4A1B">
        <w:t xml:space="preserve">epartment now has quick access to proposals belonging only to his or her department. </w:t>
      </w:r>
    </w:p>
    <w:p w:rsidR="009340DD" w:rsidRPr="000D4A1B" w:rsidRDefault="009340DD" w:rsidP="009C3984">
      <w:pPr>
        <w:pStyle w:val="Para"/>
      </w:pPr>
      <w:r w:rsidRPr="000D4A1B">
        <w:t xml:space="preserve">To bring about more standardization and regulation, templates can </w:t>
      </w:r>
      <w:del w:id="1870" w:author="DM" w:date="2012-08-06T05:56:00Z">
        <w:r w:rsidRPr="000D4A1B" w:rsidDel="008E2491">
          <w:delText xml:space="preserve">also </w:delText>
        </w:r>
      </w:del>
      <w:r w:rsidRPr="000D4A1B">
        <w:t xml:space="preserve">be created for project plans and a project workspace site. </w:t>
      </w:r>
      <w:ins w:id="1871" w:author="DM" w:date="2012-08-06T05:56:00Z">
        <w:r w:rsidR="008E2491">
          <w:t>Hence a</w:t>
        </w:r>
      </w:ins>
      <w:del w:id="1872" w:author="DM" w:date="2012-08-06T05:56:00Z">
        <w:r w:rsidRPr="000D4A1B" w:rsidDel="008E2491">
          <w:delText>A</w:delText>
        </w:r>
      </w:del>
      <w:r w:rsidRPr="000D4A1B">
        <w:t xml:space="preserve"> proposal can </w:t>
      </w:r>
      <w:del w:id="1873" w:author="DM" w:date="2012-08-06T05:56:00Z">
        <w:r w:rsidRPr="000D4A1B" w:rsidDel="008E2491">
          <w:delText xml:space="preserve">hence </w:delText>
        </w:r>
      </w:del>
      <w:r w:rsidRPr="000D4A1B">
        <w:t xml:space="preserve">have not only a fixed </w:t>
      </w:r>
      <w:ins w:id="1874" w:author="DM" w:date="2012-08-06T05:56:00Z">
        <w:r w:rsidR="008E2491">
          <w:t>EPT</w:t>
        </w:r>
      </w:ins>
      <w:del w:id="1875" w:author="DM" w:date="2012-08-06T05:56:00Z">
        <w:r w:rsidRPr="000D4A1B" w:rsidDel="008E2491">
          <w:delText>Enterprise Project Type</w:delText>
        </w:r>
      </w:del>
      <w:r w:rsidRPr="000D4A1B">
        <w:t xml:space="preserve"> and workflow, but it can also have a fixed set of pre</w:t>
      </w:r>
      <w:del w:id="1876" w:author="DM" w:date="2012-08-06T05:56:00Z">
        <w:r w:rsidRPr="000D4A1B" w:rsidDel="008E2491">
          <w:delText>-</w:delText>
        </w:r>
      </w:del>
      <w:r w:rsidRPr="000D4A1B">
        <w:t>defined activities (which can be further grouped, linked, marked as milestones, etc.) and a workspace for collaboration</w:t>
      </w:r>
      <w:r w:rsidR="00F56CFC">
        <w:t xml:space="preserve">. </w:t>
      </w:r>
      <w:r w:rsidRPr="000D4A1B">
        <w:t xml:space="preserve">An EPT represents a wrapper that encapsulates phases, stages, a single workflow, and the </w:t>
      </w:r>
      <w:del w:id="1877" w:author="Jeff Jacobson" w:date="2012-08-31T15:51:00Z">
        <w:r w:rsidRPr="000D4A1B" w:rsidDel="001D1DE1">
          <w:delText>P</w:delText>
        </w:r>
      </w:del>
      <w:ins w:id="1878" w:author="Jeff Jacobson" w:date="2012-08-31T15:51:00Z">
        <w:r w:rsidR="001D1DE1">
          <w:t>p</w:t>
        </w:r>
      </w:ins>
      <w:r w:rsidRPr="000D4A1B">
        <w:t xml:space="preserve">roject </w:t>
      </w:r>
      <w:del w:id="1879" w:author="Jeff Jacobson" w:date="2012-08-31T15:51:00Z">
        <w:r w:rsidRPr="000D4A1B" w:rsidDel="001D1DE1">
          <w:delText>D</w:delText>
        </w:r>
      </w:del>
      <w:ins w:id="1880" w:author="Jeff Jacobson" w:date="2012-08-31T15:51:00Z">
        <w:r w:rsidR="001D1DE1">
          <w:t>d</w:t>
        </w:r>
      </w:ins>
      <w:r w:rsidRPr="000D4A1B">
        <w:t xml:space="preserve">etails </w:t>
      </w:r>
      <w:del w:id="1881" w:author="Jeff Jacobson" w:date="2012-08-31T15:51:00Z">
        <w:r w:rsidRPr="000D4A1B" w:rsidDel="001D1DE1">
          <w:delText>P</w:delText>
        </w:r>
      </w:del>
      <w:ins w:id="1882" w:author="Jeff Jacobson" w:date="2012-08-31T15:51:00Z">
        <w:r w:rsidR="001D1DE1">
          <w:t>p</w:t>
        </w:r>
      </w:ins>
      <w:r w:rsidRPr="000D4A1B">
        <w:t>ages</w:t>
      </w:r>
      <w:ins w:id="1883" w:author="DM" w:date="2012-08-06T05:57:00Z">
        <w:del w:id="1884" w:author="Jeff Jacobson" w:date="2012-08-31T15:51:00Z">
          <w:r w:rsidR="008E2491" w:rsidDel="001D1DE1">
            <w:rPr>
              <w:rStyle w:val="QueryInline"/>
            </w:rPr>
            <w:delText>[AU: caps needed?]</w:delText>
          </w:r>
        </w:del>
      </w:ins>
      <w:r w:rsidRPr="000D4A1B">
        <w:t xml:space="preserve"> </w:t>
      </w:r>
      <w:del w:id="1885" w:author="DM" w:date="2012-08-06T05:57:00Z">
        <w:r w:rsidRPr="000D4A1B" w:rsidDel="008E2491">
          <w:delText>(PDP)</w:delText>
        </w:r>
      </w:del>
      <w:r w:rsidRPr="000D4A1B">
        <w:t>. Each EPT represents a single project type. Normally, project types are aligned with individual departments</w:t>
      </w:r>
      <w:ins w:id="1886" w:author="DM" w:date="2012-08-06T05:57:00Z">
        <w:r w:rsidR="008E2491">
          <w:t>—</w:t>
        </w:r>
      </w:ins>
      <w:del w:id="1887" w:author="DM" w:date="2012-08-06T05:57:00Z">
        <w:r w:rsidRPr="000D4A1B" w:rsidDel="008E2491">
          <w:delText xml:space="preserve">, </w:delText>
        </w:r>
      </w:del>
      <w:r w:rsidRPr="000D4A1B">
        <w:t xml:space="preserve">for example, marketing projects, IT projects, HR projects, and so forth. </w:t>
      </w:r>
      <w:del w:id="1888" w:author="DM" w:date="2012-08-06T05:58:00Z">
        <w:r w:rsidRPr="000D4A1B" w:rsidDel="00E34079">
          <w:delText>Using p</w:delText>
        </w:r>
      </w:del>
      <w:ins w:id="1889" w:author="DM" w:date="2012-08-06T05:58:00Z">
        <w:r w:rsidR="00E34079">
          <w:t>P</w:t>
        </w:r>
      </w:ins>
      <w:r w:rsidRPr="000D4A1B">
        <w:t xml:space="preserve">roject types in Project 2010 </w:t>
      </w:r>
      <w:ins w:id="1890" w:author="DM" w:date="2012-08-06T05:58:00Z">
        <w:r w:rsidR="008E2491">
          <w:t>enables users</w:t>
        </w:r>
      </w:ins>
      <w:del w:id="1891" w:author="DM" w:date="2012-08-06T05:58:00Z">
        <w:r w:rsidRPr="000D4A1B" w:rsidDel="008E2491">
          <w:delText>now helps</w:delText>
        </w:r>
      </w:del>
      <w:r w:rsidRPr="000D4A1B">
        <w:t xml:space="preserve"> to categorize projects within the same organization that have a similar project lifecycle.</w:t>
      </w:r>
    </w:p>
    <w:p w:rsidR="009340DD" w:rsidRPr="000D4A1B" w:rsidRDefault="009340DD" w:rsidP="009C3984">
      <w:pPr>
        <w:pStyle w:val="Para"/>
      </w:pPr>
      <w:r w:rsidRPr="000D4A1B">
        <w:t xml:space="preserve">These proposals can be created and edited directly from the </w:t>
      </w:r>
      <w:del w:id="1892" w:author="DM" w:date="2012-08-06T05:58:00Z">
        <w:r w:rsidRPr="000D4A1B" w:rsidDel="00E34079">
          <w:delText>w</w:delText>
        </w:r>
      </w:del>
      <w:ins w:id="1893" w:author="DM" w:date="2012-08-06T05:58:00Z">
        <w:r w:rsidR="00E34079">
          <w:t>W</w:t>
        </w:r>
      </w:ins>
      <w:r w:rsidRPr="000D4A1B">
        <w:t xml:space="preserve">eb. A project can have multiple stakeholders who would like to participate in adding tasks to specific phases of a project. Additionally there might be some changes with more inputs coming from the team members. Web-based editing </w:t>
      </w:r>
      <w:del w:id="1894" w:author="DM" w:date="2012-08-06T05:59:00Z">
        <w:r w:rsidRPr="000D4A1B" w:rsidDel="00E34079">
          <w:delText xml:space="preserve">will </w:delText>
        </w:r>
      </w:del>
      <w:r w:rsidRPr="000D4A1B">
        <w:t>allow</w:t>
      </w:r>
      <w:ins w:id="1895" w:author="DM" w:date="2012-08-06T05:59:00Z">
        <w:r w:rsidR="00E34079">
          <w:t>s</w:t>
        </w:r>
      </w:ins>
      <w:r w:rsidRPr="000D4A1B">
        <w:t xml:space="preserve"> more room for individual stakeholders to contribute their share of information without being required to have Project Professional on their machine. </w:t>
      </w:r>
    </w:p>
    <w:p w:rsidR="009340DD" w:rsidRPr="000D4A1B" w:rsidRDefault="009340DD" w:rsidP="009C3984">
      <w:pPr>
        <w:pStyle w:val="Para"/>
      </w:pPr>
      <w:r w:rsidRPr="000D4A1B">
        <w:t>Once all summary information, deliverables, resource information, and cost estimates are captured for a proposal</w:t>
      </w:r>
      <w:ins w:id="1896" w:author="DM" w:date="2012-08-06T05:59:00Z">
        <w:r w:rsidR="00E34079">
          <w:t>,</w:t>
        </w:r>
      </w:ins>
      <w:r w:rsidRPr="000D4A1B">
        <w:t xml:space="preserve"> it is then submitted for approval through a workflow. </w:t>
      </w:r>
      <w:del w:id="1897" w:author="DM" w:date="2012-08-06T05:59:00Z">
        <w:r w:rsidRPr="000D4A1B" w:rsidDel="00E34079">
          <w:delText>It is t</w:delText>
        </w:r>
      </w:del>
      <w:ins w:id="1898" w:author="DM" w:date="2012-08-06T05:59:00Z">
        <w:r w:rsidR="00E34079">
          <w:t>T</w:t>
        </w:r>
      </w:ins>
      <w:r w:rsidRPr="000D4A1B">
        <w:t xml:space="preserve">hen </w:t>
      </w:r>
      <w:del w:id="1899" w:author="DM" w:date="2012-08-06T05:59:00Z">
        <w:r w:rsidRPr="000D4A1B" w:rsidDel="00E34079">
          <w:delText xml:space="preserve">upon </w:delText>
        </w:r>
      </w:del>
      <w:r w:rsidRPr="000D4A1B">
        <w:t xml:space="preserve">the </w:t>
      </w:r>
      <w:del w:id="1900" w:author="DM" w:date="2012-08-06T05:59:00Z">
        <w:r w:rsidRPr="000D4A1B" w:rsidDel="00E34079">
          <w:delText>A</w:delText>
        </w:r>
      </w:del>
      <w:proofErr w:type="gramStart"/>
      <w:ins w:id="1901" w:author="DM" w:date="2012-08-06T05:59:00Z">
        <w:r w:rsidR="00E34079">
          <w:t>a</w:t>
        </w:r>
      </w:ins>
      <w:r w:rsidRPr="000D4A1B">
        <w:t>pprover</w:t>
      </w:r>
      <w:commentRangeStart w:id="1902"/>
      <w:ins w:id="1903" w:author="DM" w:date="2012-08-06T06:01:00Z">
        <w:r w:rsidR="00E34079">
          <w:rPr>
            <w:rStyle w:val="QueryInline"/>
          </w:rPr>
          <w:t>[</w:t>
        </w:r>
        <w:commentRangeStart w:id="1904"/>
        <w:proofErr w:type="gramEnd"/>
        <w:r w:rsidR="00E34079">
          <w:rPr>
            <w:rStyle w:val="QueryInline"/>
          </w:rPr>
          <w:t>AU: OK to lowercase this? Check throughout</w:t>
        </w:r>
      </w:ins>
      <w:commentRangeEnd w:id="1904"/>
      <w:r w:rsidR="00860645">
        <w:rPr>
          <w:rStyle w:val="CommentReference"/>
          <w:rFonts w:asciiTheme="minorHAnsi" w:eastAsiaTheme="minorHAnsi" w:hAnsiTheme="minorHAnsi" w:cstheme="minorBidi"/>
          <w:snapToGrid/>
        </w:rPr>
        <w:commentReference w:id="1904"/>
      </w:r>
      <w:ins w:id="1905" w:author="DM" w:date="2012-08-06T06:01:00Z">
        <w:r w:rsidR="00E34079">
          <w:rPr>
            <w:rStyle w:val="QueryInline"/>
          </w:rPr>
          <w:t>]</w:t>
        </w:r>
      </w:ins>
      <w:commentRangeEnd w:id="1902"/>
      <w:r w:rsidR="00870BD3">
        <w:rPr>
          <w:rStyle w:val="CommentReference"/>
          <w:rFonts w:asciiTheme="minorHAnsi" w:eastAsiaTheme="minorHAnsi" w:hAnsiTheme="minorHAnsi" w:cstheme="minorBidi"/>
          <w:snapToGrid/>
        </w:rPr>
        <w:commentReference w:id="1902"/>
      </w:r>
      <w:r w:rsidRPr="000D4A1B">
        <w:t xml:space="preserve"> </w:t>
      </w:r>
      <w:ins w:id="1906" w:author="DM" w:date="2012-08-06T05:59:00Z">
        <w:r w:rsidR="00E34079">
          <w:t>must</w:t>
        </w:r>
      </w:ins>
      <w:del w:id="1907" w:author="DM" w:date="2012-08-06T05:59:00Z">
        <w:r w:rsidRPr="000D4A1B" w:rsidDel="00E34079">
          <w:delText>to</w:delText>
        </w:r>
      </w:del>
      <w:r w:rsidRPr="000D4A1B">
        <w:t xml:space="preserve"> access all aspects of a proposal and approve or reject </w:t>
      </w:r>
      <w:ins w:id="1908" w:author="DM" w:date="2012-08-06T05:59:00Z">
        <w:r w:rsidR="00E34079">
          <w:t>it</w:t>
        </w:r>
      </w:ins>
      <w:del w:id="1909" w:author="DM" w:date="2012-08-06T05:59:00Z">
        <w:r w:rsidRPr="000D4A1B" w:rsidDel="00E34079">
          <w:delText>a proposal</w:delText>
        </w:r>
      </w:del>
      <w:r w:rsidRPr="000D4A1B">
        <w:t xml:space="preserve">. </w:t>
      </w:r>
    </w:p>
    <w:p w:rsidR="009340DD" w:rsidRPr="000D4A1B" w:rsidRDefault="009340DD" w:rsidP="009C3984">
      <w:pPr>
        <w:pStyle w:val="Para"/>
      </w:pPr>
      <w:r w:rsidRPr="000D4A1B">
        <w:t xml:space="preserve">Let us consider a scenario where an HR </w:t>
      </w:r>
      <w:ins w:id="1910" w:author="DM" w:date="2012-08-06T05:59:00Z">
        <w:r w:rsidR="00E34079">
          <w:t>m</w:t>
        </w:r>
      </w:ins>
      <w:del w:id="1911" w:author="DM" w:date="2012-08-06T05:59:00Z">
        <w:r w:rsidRPr="000D4A1B" w:rsidDel="00E34079">
          <w:delText>M</w:delText>
        </w:r>
      </w:del>
      <w:r w:rsidRPr="000D4A1B">
        <w:t xml:space="preserve">anager is </w:t>
      </w:r>
      <w:ins w:id="1912" w:author="DM" w:date="2012-08-06T05:59:00Z">
        <w:r w:rsidR="00E34079">
          <w:t>given</w:t>
        </w:r>
      </w:ins>
      <w:del w:id="1913" w:author="DM" w:date="2012-08-06T05:59:00Z">
        <w:r w:rsidRPr="000D4A1B" w:rsidDel="00E34079">
          <w:delText>provided</w:delText>
        </w:r>
      </w:del>
      <w:r w:rsidRPr="000D4A1B">
        <w:t xml:space="preserve"> </w:t>
      </w:r>
      <w:del w:id="1914" w:author="Jeff Jacobson" w:date="2012-08-28T13:25:00Z">
        <w:r w:rsidRPr="000D4A1B" w:rsidDel="006479B2">
          <w:delText xml:space="preserve">with </w:delText>
        </w:r>
      </w:del>
      <w:r w:rsidRPr="000D4A1B">
        <w:t>a list of project initiatives that have to start according to fiscal year targets:</w:t>
      </w:r>
    </w:p>
    <w:p w:rsidR="009340DD" w:rsidRPr="000D4A1B" w:rsidRDefault="009340DD" w:rsidP="009C3984">
      <w:pPr>
        <w:pStyle w:val="ListBulleted"/>
      </w:pPr>
      <w:r w:rsidRPr="000D4A1B">
        <w:t>HR payroll shared service</w:t>
      </w:r>
    </w:p>
    <w:p w:rsidR="009340DD" w:rsidRPr="000D4A1B" w:rsidRDefault="009340DD" w:rsidP="009C3984">
      <w:pPr>
        <w:pStyle w:val="ListBulleted"/>
      </w:pPr>
      <w:r w:rsidRPr="000D4A1B">
        <w:t>HR employee information</w:t>
      </w:r>
    </w:p>
    <w:p w:rsidR="009340DD" w:rsidRPr="000D4A1B" w:rsidRDefault="009340DD" w:rsidP="009C3984">
      <w:pPr>
        <w:pStyle w:val="ListBulleted"/>
      </w:pPr>
      <w:r w:rsidRPr="000D4A1B">
        <w:t>Training records tracking</w:t>
      </w:r>
    </w:p>
    <w:p w:rsidR="009340DD" w:rsidRPr="000D4A1B" w:rsidRDefault="009340DD" w:rsidP="009C3984">
      <w:pPr>
        <w:pStyle w:val="ListBulleted"/>
      </w:pPr>
      <w:r w:rsidRPr="000D4A1B">
        <w:t xml:space="preserve">Performance management </w:t>
      </w:r>
    </w:p>
    <w:p w:rsidR="009340DD" w:rsidRPr="000D4A1B" w:rsidRDefault="009340DD" w:rsidP="009C3984">
      <w:pPr>
        <w:pStyle w:val="ListBulleted"/>
      </w:pPr>
      <w:r w:rsidRPr="000D4A1B">
        <w:t>HR management system</w:t>
      </w:r>
    </w:p>
    <w:p w:rsidR="009340DD" w:rsidRPr="000D4A1B" w:rsidRDefault="009340DD" w:rsidP="009C3984">
      <w:pPr>
        <w:pStyle w:val="Para"/>
      </w:pPr>
      <w:r w:rsidRPr="000D4A1B">
        <w:t xml:space="preserve">It is not an easy job for HR </w:t>
      </w:r>
      <w:ins w:id="1915" w:author="DM" w:date="2012-08-06T05:59:00Z">
        <w:r w:rsidR="00E34079">
          <w:t>m</w:t>
        </w:r>
      </w:ins>
      <w:del w:id="1916" w:author="DM" w:date="2012-08-06T05:59:00Z">
        <w:r w:rsidRPr="000D4A1B" w:rsidDel="00E34079">
          <w:delText>M</w:delText>
        </w:r>
      </w:del>
      <w:r w:rsidRPr="000D4A1B">
        <w:t xml:space="preserve">anagers to </w:t>
      </w:r>
      <w:del w:id="1917" w:author="DM" w:date="2012-08-06T05:59:00Z">
        <w:r w:rsidRPr="000D4A1B" w:rsidDel="00E34079">
          <w:delText xml:space="preserve">firstly </w:delText>
        </w:r>
      </w:del>
      <w:r w:rsidRPr="000D4A1B">
        <w:t>pick up the correct project</w:t>
      </w:r>
      <w:ins w:id="1918" w:author="DM" w:date="2012-08-06T06:00:00Z">
        <w:r w:rsidR="00E34079">
          <w:t>s</w:t>
        </w:r>
      </w:ins>
      <w:r w:rsidRPr="000D4A1B">
        <w:t xml:space="preserve"> for implementation and </w:t>
      </w:r>
      <w:ins w:id="1919" w:author="DM" w:date="2012-08-06T06:00:00Z">
        <w:r w:rsidR="00E34079">
          <w:t>then</w:t>
        </w:r>
      </w:ins>
      <w:del w:id="1920" w:author="DM" w:date="2012-08-06T06:00:00Z">
        <w:r w:rsidRPr="000D4A1B" w:rsidDel="00E34079">
          <w:delText>secondly</w:delText>
        </w:r>
      </w:del>
      <w:r w:rsidRPr="000D4A1B">
        <w:t xml:space="preserve"> implement </w:t>
      </w:r>
      <w:ins w:id="1921" w:author="DM" w:date="2012-08-06T06:00:00Z">
        <w:r w:rsidR="00E34079">
          <w:t>the projects</w:t>
        </w:r>
      </w:ins>
      <w:del w:id="1922" w:author="DM" w:date="2012-08-06T06:00:00Z">
        <w:r w:rsidRPr="000D4A1B" w:rsidDel="00E34079">
          <w:delText>them</w:delText>
        </w:r>
      </w:del>
      <w:r w:rsidRPr="000D4A1B">
        <w:t xml:space="preserve"> in the correct order</w:t>
      </w:r>
      <w:r w:rsidR="00F56CFC">
        <w:t xml:space="preserve">. </w:t>
      </w:r>
      <w:r w:rsidRPr="000D4A1B">
        <w:t>A number of strategic objectives revolve around selection and prioritization of projects. Factors like business drivers, resource availability, and investment decisions all combine to determine the project kick</w:t>
      </w:r>
      <w:del w:id="1923" w:author="DM" w:date="2012-08-06T06:00:00Z">
        <w:r w:rsidRPr="000D4A1B" w:rsidDel="00E34079">
          <w:delText xml:space="preserve"> </w:delText>
        </w:r>
      </w:del>
      <w:r w:rsidRPr="000D4A1B">
        <w:t>off order</w:t>
      </w:r>
      <w:ins w:id="1924" w:author="DM" w:date="2012-08-06T06:00:00Z">
        <w:r w:rsidR="00E34079">
          <w:t>.</w:t>
        </w:r>
      </w:ins>
      <w:r w:rsidRPr="000D4A1B">
        <w:t xml:space="preserve"> (</w:t>
      </w:r>
      <w:del w:id="1925" w:author="DM" w:date="2012-08-06T06:00:00Z">
        <w:r w:rsidR="0055387E" w:rsidDel="00E34079">
          <w:delText>e</w:delText>
        </w:r>
      </w:del>
      <w:ins w:id="1926" w:author="DM" w:date="2012-08-06T06:00:00Z">
        <w:r w:rsidR="00E34079">
          <w:t>E</w:t>
        </w:r>
      </w:ins>
      <w:r w:rsidR="0055387E">
        <w:t xml:space="preserve">xamples of </w:t>
      </w:r>
      <w:r w:rsidRPr="000D4A1B">
        <w:t xml:space="preserve">business drivers include increasing customer satisfaction, increasing employer satisfaction, better team collaboration, </w:t>
      </w:r>
      <w:r w:rsidR="0055387E">
        <w:t xml:space="preserve">and </w:t>
      </w:r>
      <w:r w:rsidRPr="000D4A1B">
        <w:t>grow</w:t>
      </w:r>
      <w:r w:rsidR="0055387E">
        <w:t>ing</w:t>
      </w:r>
      <w:r w:rsidRPr="000D4A1B">
        <w:t xml:space="preserve"> revenue</w:t>
      </w:r>
      <w:ins w:id="1927" w:author="DM" w:date="2012-08-06T06:00:00Z">
        <w:r w:rsidR="00E34079">
          <w:t>.</w:t>
        </w:r>
      </w:ins>
      <w:r w:rsidRPr="000D4A1B">
        <w:t>)</w:t>
      </w:r>
      <w:del w:id="1928" w:author="DM" w:date="2012-08-06T06:00:00Z">
        <w:r w:rsidR="0055387E" w:rsidDel="00E34079">
          <w:delText>.</w:delText>
        </w:r>
      </w:del>
    </w:p>
    <w:p w:rsidR="009340DD" w:rsidRPr="000D4A1B" w:rsidRDefault="009340DD" w:rsidP="003F7D03">
      <w:pPr>
        <w:pStyle w:val="Para"/>
        <w:rPr>
          <w:rFonts w:cstheme="minorHAnsi"/>
        </w:rPr>
      </w:pPr>
      <w:r w:rsidRPr="000D4A1B">
        <w:t xml:space="preserve">Project 2010 capabilities help </w:t>
      </w:r>
      <w:del w:id="1929" w:author="DM" w:date="2012-08-06T06:00:00Z">
        <w:r w:rsidRPr="000D4A1B" w:rsidDel="00E34079">
          <w:delText xml:space="preserve">the </w:delText>
        </w:r>
      </w:del>
      <w:r w:rsidRPr="000D4A1B">
        <w:t xml:space="preserve">HR </w:t>
      </w:r>
      <w:ins w:id="1930" w:author="DM" w:date="2012-08-06T06:00:00Z">
        <w:r w:rsidR="00E34079">
          <w:t>m</w:t>
        </w:r>
      </w:ins>
      <w:del w:id="1931" w:author="DM" w:date="2012-08-06T06:00:00Z">
        <w:r w:rsidRPr="000D4A1B" w:rsidDel="00E34079">
          <w:delText>M</w:delText>
        </w:r>
      </w:del>
      <w:r w:rsidRPr="000D4A1B">
        <w:t>anager to select, prioritize, plan, track, manage</w:t>
      </w:r>
      <w:ins w:id="1932" w:author="DM" w:date="2012-08-06T06:00:00Z">
        <w:r w:rsidR="00E34079">
          <w:t>,</w:t>
        </w:r>
      </w:ins>
      <w:r w:rsidRPr="000D4A1B">
        <w:t xml:space="preserve"> and execute these projects end to end. The tool </w:t>
      </w:r>
      <w:del w:id="1933" w:author="DM" w:date="2012-08-06T06:00:00Z">
        <w:r w:rsidRPr="000D4A1B" w:rsidDel="00E34079">
          <w:delText xml:space="preserve">will </w:delText>
        </w:r>
      </w:del>
      <w:r w:rsidRPr="000D4A1B">
        <w:t>help</w:t>
      </w:r>
      <w:ins w:id="1934" w:author="DM" w:date="2012-08-06T06:01:00Z">
        <w:r w:rsidR="00E34079">
          <w:t>s</w:t>
        </w:r>
      </w:ins>
      <w:r w:rsidRPr="000D4A1B">
        <w:t xml:space="preserve"> determine each proposal</w:t>
      </w:r>
      <w:r w:rsidR="00824D35">
        <w:t>’</w:t>
      </w:r>
      <w:r w:rsidRPr="000D4A1B">
        <w:t>s impact on business drivers and other proposals, in turn generating a priority score. To begin with</w:t>
      </w:r>
      <w:r w:rsidR="0087657C">
        <w:t>,</w:t>
      </w:r>
      <w:r w:rsidRPr="000D4A1B">
        <w:t xml:space="preserve"> each of these proposals can be associated with fixed templates and passed through predefined workflows</w:t>
      </w:r>
      <w:r w:rsidR="00F56CFC">
        <w:t xml:space="preserve">. </w:t>
      </w:r>
      <w:r w:rsidRPr="000D4A1B">
        <w:t xml:space="preserve">The HR </w:t>
      </w:r>
      <w:ins w:id="1935" w:author="DM" w:date="2012-08-06T06:01:00Z">
        <w:r w:rsidR="00E34079">
          <w:t>m</w:t>
        </w:r>
      </w:ins>
      <w:del w:id="1936" w:author="DM" w:date="2012-08-06T06:01:00Z">
        <w:r w:rsidRPr="000D4A1B" w:rsidDel="00E34079">
          <w:delText>M</w:delText>
        </w:r>
      </w:del>
      <w:r w:rsidRPr="000D4A1B">
        <w:t xml:space="preserve">anager can have multiple intermediate </w:t>
      </w:r>
      <w:del w:id="1937" w:author="DM" w:date="2012-08-06T06:01:00Z">
        <w:r w:rsidRPr="000D4A1B" w:rsidDel="00E34079">
          <w:delText>A</w:delText>
        </w:r>
      </w:del>
      <w:ins w:id="1938" w:author="DM" w:date="2012-08-06T06:01:00Z">
        <w:r w:rsidR="00E34079">
          <w:t>a</w:t>
        </w:r>
      </w:ins>
      <w:r w:rsidRPr="000D4A1B">
        <w:t xml:space="preserve">pprovers approving the proposal(s) through multiple stages. Once approved, the proposal will become a potential project and tracked and managed through </w:t>
      </w:r>
      <w:ins w:id="1939" w:author="DM" w:date="2012-08-20T05:49:00Z">
        <w:r w:rsidR="00B92EA2" w:rsidRPr="00B92EA2">
          <w:t xml:space="preserve">Microsoft Project Web Application </w:t>
        </w:r>
      </w:ins>
      <w:del w:id="1940" w:author="DM" w:date="2012-08-20T05:49:00Z">
        <w:r w:rsidRPr="000D4A1B" w:rsidDel="00B92EA2">
          <w:delText>PWA</w:delText>
        </w:r>
      </w:del>
      <w:r w:rsidRPr="000D4A1B">
        <w:t xml:space="preserve"> capabilities. This leads to a more scientific </w:t>
      </w:r>
      <w:r w:rsidR="0076034B">
        <w:t xml:space="preserve">method for </w:t>
      </w:r>
      <w:r w:rsidRPr="000D4A1B">
        <w:t>project selection based on existing data analysis.</w:t>
      </w:r>
    </w:p>
    <w:p w:rsidR="009340DD" w:rsidRPr="000D4A1B" w:rsidRDefault="009340DD" w:rsidP="00AB6FB8">
      <w:pPr>
        <w:pStyle w:val="H2"/>
      </w:pPr>
      <w:r w:rsidRPr="000D4A1B">
        <w:t xml:space="preserve">Profiles of </w:t>
      </w:r>
      <w:del w:id="1941" w:author="DM" w:date="2012-08-06T06:02:00Z">
        <w:r w:rsidRPr="000D4A1B" w:rsidDel="00E34079">
          <w:delText xml:space="preserve">the </w:delText>
        </w:r>
      </w:del>
      <w:r w:rsidR="00290D8A">
        <w:t>B</w:t>
      </w:r>
      <w:r w:rsidRPr="000D4A1B">
        <w:t xml:space="preserve">usiness </w:t>
      </w:r>
      <w:r w:rsidR="00290D8A">
        <w:t>I</w:t>
      </w:r>
      <w:r w:rsidRPr="000D4A1B">
        <w:t>nfluencers</w:t>
      </w:r>
    </w:p>
    <w:p w:rsidR="00CB6119" w:rsidRDefault="008150E6" w:rsidP="00CB6119">
      <w:pPr>
        <w:pStyle w:val="Para"/>
      </w:pPr>
      <w:bookmarkStart w:id="1942" w:name="_Toc258834927"/>
      <w:r>
        <w:t xml:space="preserve">Business influencers can be both internal and external to how an organization decides what projects or </w:t>
      </w:r>
      <w:r w:rsidR="00791287">
        <w:t xml:space="preserve">which </w:t>
      </w:r>
      <w:r>
        <w:t>project approaches to take</w:t>
      </w:r>
      <w:r w:rsidR="00F56CFC">
        <w:t xml:space="preserve">. </w:t>
      </w:r>
      <w:r>
        <w:t xml:space="preserve">In many companies, </w:t>
      </w:r>
      <w:del w:id="1943" w:author="DM" w:date="2012-08-06T06:05:00Z">
        <w:r w:rsidDel="00607C34">
          <w:delText xml:space="preserve">the </w:delText>
        </w:r>
      </w:del>
      <w:r>
        <w:t>customer</w:t>
      </w:r>
      <w:ins w:id="1944" w:author="DM" w:date="2012-08-06T06:05:00Z">
        <w:r w:rsidR="00607C34">
          <w:t>s</w:t>
        </w:r>
      </w:ins>
      <w:r>
        <w:t xml:space="preserve"> may drive </w:t>
      </w:r>
      <w:del w:id="1945" w:author="DM" w:date="2012-08-06T06:05:00Z">
        <w:r w:rsidDel="00607C34">
          <w:delText xml:space="preserve">the </w:delText>
        </w:r>
      </w:del>
      <w:r>
        <w:t>business standards, processes</w:t>
      </w:r>
      <w:ins w:id="1946" w:author="DM" w:date="2012-08-06T06:05:00Z">
        <w:r w:rsidR="00607C34">
          <w:t>,</w:t>
        </w:r>
      </w:ins>
      <w:r>
        <w:t xml:space="preserve"> and workflows that surround the </w:t>
      </w:r>
      <w:del w:id="1947" w:author="DM" w:date="2012-08-20T05:25:00Z">
        <w:r w:rsidDel="00815370">
          <w:delText xml:space="preserve">project management </w:delText>
        </w:r>
      </w:del>
      <w:ins w:id="1948" w:author="DM" w:date="2012-08-20T05:25:00Z">
        <w:r w:rsidR="00815370">
          <w:t xml:space="preserve">PM </w:t>
        </w:r>
      </w:ins>
      <w:proofErr w:type="gramStart"/>
      <w:r>
        <w:t>lifecycle</w:t>
      </w:r>
      <w:proofErr w:type="gramEnd"/>
      <w:r>
        <w:t>.</w:t>
      </w:r>
    </w:p>
    <w:p w:rsidR="008150E6" w:rsidRDefault="008150E6" w:rsidP="00CB6119">
      <w:pPr>
        <w:pStyle w:val="Para"/>
      </w:pPr>
      <w:r>
        <w:t>Business influencers may be market conditions or non</w:t>
      </w:r>
      <w:ins w:id="1949" w:author="DM" w:date="2012-08-06T06:05:00Z">
        <w:r w:rsidR="00607C34">
          <w:t>–</w:t>
        </w:r>
      </w:ins>
      <w:del w:id="1950" w:author="DM" w:date="2012-08-06T06:05:00Z">
        <w:r w:rsidDel="00607C34">
          <w:delText>-</w:delText>
        </w:r>
      </w:del>
      <w:r>
        <w:t>people</w:t>
      </w:r>
      <w:ins w:id="1951" w:author="DM" w:date="2012-08-06T06:05:00Z">
        <w:r w:rsidR="00607C34">
          <w:t>-</w:t>
        </w:r>
      </w:ins>
      <w:del w:id="1952" w:author="DM" w:date="2012-08-06T06:05:00Z">
        <w:r w:rsidDel="00607C34">
          <w:delText xml:space="preserve"> </w:delText>
        </w:r>
      </w:del>
      <w:r>
        <w:t>oriented, environmental conditions that require cer</w:t>
      </w:r>
      <w:r w:rsidR="00134A64">
        <w:t xml:space="preserve">tain types of information </w:t>
      </w:r>
      <w:r w:rsidR="00556004">
        <w:t>(</w:t>
      </w:r>
      <w:ins w:id="1953" w:author="DM" w:date="2012-08-06T06:05:00Z">
        <w:r w:rsidR="00607C34">
          <w:t>e.g.,</w:t>
        </w:r>
      </w:ins>
      <w:del w:id="1954" w:author="DM" w:date="2012-08-06T06:05:00Z">
        <w:r w:rsidR="00556004" w:rsidDel="00607C34">
          <w:delText>like</w:delText>
        </w:r>
      </w:del>
      <w:r w:rsidR="00556004">
        <w:t xml:space="preserve"> </w:t>
      </w:r>
      <w:r w:rsidR="00134A64">
        <w:t>meta</w:t>
      </w:r>
      <w:r>
        <w:t xml:space="preserve">data to be tracked and updated within the </w:t>
      </w:r>
      <w:del w:id="1955" w:author="DM" w:date="2012-08-20T05:25:00Z">
        <w:r w:rsidDel="00815370">
          <w:delText xml:space="preserve">project management </w:delText>
        </w:r>
      </w:del>
      <w:ins w:id="1956" w:author="DM" w:date="2012-08-20T05:25:00Z">
        <w:r w:rsidR="00815370">
          <w:t xml:space="preserve">PM </w:t>
        </w:r>
      </w:ins>
      <w:r>
        <w:t>system in order to measure, sort, group, filter</w:t>
      </w:r>
      <w:ins w:id="1957" w:author="DM" w:date="2012-08-06T06:05:00Z">
        <w:r w:rsidR="00607C34">
          <w:t>,</w:t>
        </w:r>
      </w:ins>
      <w:r>
        <w:t xml:space="preserve"> or do detailed analytics</w:t>
      </w:r>
      <w:r w:rsidR="00556004">
        <w:t>)</w:t>
      </w:r>
      <w:r w:rsidR="00F56CFC">
        <w:t xml:space="preserve">. </w:t>
      </w:r>
      <w:r>
        <w:t xml:space="preserve">An example of this would be a seasonal or weather conditional factor that might prioritize how projects are to be started or </w:t>
      </w:r>
      <w:r w:rsidR="00556004">
        <w:t xml:space="preserve">when they are to be </w:t>
      </w:r>
      <w:r>
        <w:t>completed.</w:t>
      </w:r>
    </w:p>
    <w:p w:rsidR="008150E6" w:rsidRDefault="008150E6" w:rsidP="00CB6119">
      <w:pPr>
        <w:pStyle w:val="Para"/>
      </w:pPr>
      <w:r>
        <w:t>Anot</w:t>
      </w:r>
      <w:r w:rsidR="00F8321A">
        <w:t>her type of business influencer</w:t>
      </w:r>
      <w:r>
        <w:t xml:space="preserve"> </w:t>
      </w:r>
      <w:ins w:id="1958" w:author="DM" w:date="2012-08-06T06:05:00Z">
        <w:r w:rsidR="00607C34">
          <w:t>is</w:t>
        </w:r>
      </w:ins>
      <w:del w:id="1959" w:author="DM" w:date="2012-08-06T06:05:00Z">
        <w:r w:rsidDel="00607C34">
          <w:delText>are</w:delText>
        </w:r>
      </w:del>
      <w:r>
        <w:t xml:space="preserve"> the internal </w:t>
      </w:r>
      <w:r w:rsidR="00F8321A">
        <w:t>company influencer</w:t>
      </w:r>
      <w:r w:rsidR="00F56CFC">
        <w:t xml:space="preserve">. </w:t>
      </w:r>
      <w:r>
        <w:t>In many cases, these are senior stakeholders or departments that have an influence on projects</w:t>
      </w:r>
      <w:r w:rsidR="00F56CFC">
        <w:t xml:space="preserve">. </w:t>
      </w:r>
      <w:r>
        <w:t xml:space="preserve">They may influence which projects </w:t>
      </w:r>
      <w:ins w:id="1960" w:author="DM" w:date="2012-08-06T06:06:00Z">
        <w:r w:rsidR="00607C34">
          <w:t xml:space="preserve">are undertaken </w:t>
        </w:r>
      </w:ins>
      <w:r>
        <w:t>as well as many of the reporting elements that need to be communicated on</w:t>
      </w:r>
      <w:r w:rsidR="00F56CFC">
        <w:t xml:space="preserve">. </w:t>
      </w:r>
      <w:r>
        <w:t xml:space="preserve">In many cases, these internal influencers are part of the steering committees or business </w:t>
      </w:r>
      <w:proofErr w:type="gramStart"/>
      <w:r>
        <w:t xml:space="preserve">champions </w:t>
      </w:r>
      <w:ins w:id="1961" w:author="DM" w:date="2012-08-06T06:06:00Z">
        <w:r w:rsidR="00F316A8">
          <w:t>who</w:t>
        </w:r>
      </w:ins>
      <w:del w:id="1962" w:author="DM" w:date="2012-08-06T06:06:00Z">
        <w:r w:rsidDel="00F316A8">
          <w:delText>that</w:delText>
        </w:r>
      </w:del>
      <w:proofErr w:type="gramEnd"/>
      <w:r>
        <w:t xml:space="preserve"> represent</w:t>
      </w:r>
      <w:ins w:id="1963" w:author="Tim Runcie" w:date="2012-09-10T08:43:00Z">
        <w:r w:rsidR="00860645">
          <w:t xml:space="preserve">, the business or organization, </w:t>
        </w:r>
      </w:ins>
      <w:commentRangeStart w:id="1964"/>
      <w:ins w:id="1965" w:author="DM" w:date="2012-08-06T06:06:00Z">
        <w:r w:rsidR="00F316A8">
          <w:rPr>
            <w:rStyle w:val="QueryInline"/>
          </w:rPr>
          <w:t>[</w:t>
        </w:r>
        <w:commentRangeStart w:id="1966"/>
        <w:r w:rsidR="00F316A8">
          <w:rPr>
            <w:rStyle w:val="QueryInline"/>
          </w:rPr>
          <w:t>AU: represent what?]</w:t>
        </w:r>
      </w:ins>
      <w:commentRangeEnd w:id="1964"/>
      <w:r w:rsidR="00557EE9">
        <w:rPr>
          <w:rStyle w:val="CommentReference"/>
          <w:rFonts w:asciiTheme="minorHAnsi" w:eastAsiaTheme="minorHAnsi" w:hAnsiTheme="minorHAnsi" w:cstheme="minorBidi"/>
          <w:snapToGrid/>
        </w:rPr>
        <w:commentReference w:id="1964"/>
      </w:r>
      <w:r>
        <w:t xml:space="preserve"> </w:t>
      </w:r>
      <w:commentRangeEnd w:id="1966"/>
      <w:r w:rsidR="00860645">
        <w:rPr>
          <w:rStyle w:val="CommentReference"/>
          <w:rFonts w:asciiTheme="minorHAnsi" w:eastAsiaTheme="minorHAnsi" w:hAnsiTheme="minorHAnsi" w:cstheme="minorBidi"/>
          <w:snapToGrid/>
        </w:rPr>
        <w:commentReference w:id="1966"/>
      </w:r>
      <w:proofErr w:type="gramStart"/>
      <w:r>
        <w:t>and</w:t>
      </w:r>
      <w:proofErr w:type="gramEnd"/>
      <w:r>
        <w:t xml:space="preserve"> are looking for the value a project can deliver to an organization.</w:t>
      </w:r>
    </w:p>
    <w:p w:rsidR="008150E6" w:rsidRDefault="008150E6" w:rsidP="00CB6119">
      <w:pPr>
        <w:pStyle w:val="Para"/>
      </w:pPr>
      <w:r>
        <w:t>Whether an influencer is internal, external</w:t>
      </w:r>
      <w:ins w:id="1967" w:author="DM" w:date="2012-08-06T06:06:00Z">
        <w:r w:rsidR="00F316A8">
          <w:t>,</w:t>
        </w:r>
      </w:ins>
      <w:r>
        <w:t xml:space="preserve"> or environmental, it is important to identify </w:t>
      </w:r>
      <w:ins w:id="1968" w:author="DM" w:date="2012-08-06T06:06:00Z">
        <w:r w:rsidR="00F316A8">
          <w:t>them</w:t>
        </w:r>
      </w:ins>
      <w:del w:id="1969" w:author="DM" w:date="2012-08-06T06:06:00Z">
        <w:r w:rsidDel="00F316A8">
          <w:delText>these</w:delText>
        </w:r>
      </w:del>
      <w:r>
        <w:t xml:space="preserve"> and ensure that the </w:t>
      </w:r>
      <w:ins w:id="1970" w:author="DM" w:date="2012-08-06T06:06:00Z">
        <w:r w:rsidR="00F316A8">
          <w:t xml:space="preserve">deployed </w:t>
        </w:r>
      </w:ins>
      <w:r>
        <w:t xml:space="preserve">PPM system </w:t>
      </w:r>
      <w:del w:id="1971" w:author="DM" w:date="2012-08-06T06:06:00Z">
        <w:r w:rsidDel="00F316A8">
          <w:delText xml:space="preserve">deployed </w:delText>
        </w:r>
      </w:del>
      <w:r>
        <w:t xml:space="preserve">can </w:t>
      </w:r>
      <w:del w:id="1972" w:author="DM" w:date="2012-08-06T06:06:00Z">
        <w:r w:rsidDel="00F316A8">
          <w:delText xml:space="preserve">address the needs of </w:delText>
        </w:r>
      </w:del>
      <w:r>
        <w:t>present</w:t>
      </w:r>
      <w:del w:id="1973" w:author="DM" w:date="2012-08-06T06:06:00Z">
        <w:r w:rsidDel="00F316A8">
          <w:delText>ing</w:delText>
        </w:r>
      </w:del>
      <w:r>
        <w:t xml:space="preserve"> a clear picture to answer the business influence</w:t>
      </w:r>
      <w:ins w:id="1974" w:author="DM" w:date="2012-08-06T06:07:00Z">
        <w:r w:rsidR="00F316A8">
          <w:t>r</w:t>
        </w:r>
      </w:ins>
      <w:r w:rsidR="00824D35">
        <w:t>’</w:t>
      </w:r>
      <w:r>
        <w:t>s requirements or conditions.</w:t>
      </w:r>
    </w:p>
    <w:p w:rsidR="00391A62" w:rsidRDefault="009340DD">
      <w:pPr>
        <w:pStyle w:val="H2"/>
        <w:pPrChange w:id="1975" w:author="DM" w:date="2012-08-06T06:07:00Z">
          <w:pPr>
            <w:pStyle w:val="H3"/>
          </w:pPr>
        </w:pPrChange>
      </w:pPr>
      <w:r w:rsidRPr="000D4A1B">
        <w:t xml:space="preserve">Profiles of </w:t>
      </w:r>
      <w:del w:id="1976" w:author="DM" w:date="2012-08-06T06:07:00Z">
        <w:r w:rsidRPr="000D4A1B" w:rsidDel="00F316A8">
          <w:delText xml:space="preserve">the </w:delText>
        </w:r>
      </w:del>
      <w:r w:rsidRPr="000D4A1B">
        <w:t>Corporate Candidate</w:t>
      </w:r>
      <w:bookmarkEnd w:id="1942"/>
      <w:ins w:id="1977" w:author="DM" w:date="2012-08-06T06:07:00Z">
        <w:r w:rsidR="00F316A8">
          <w:t>s</w:t>
        </w:r>
      </w:ins>
    </w:p>
    <w:p w:rsidR="009340DD" w:rsidRPr="000D4A1B" w:rsidRDefault="009340DD" w:rsidP="009C3984">
      <w:pPr>
        <w:pStyle w:val="Para"/>
      </w:pPr>
      <w:r w:rsidRPr="000D4A1B">
        <w:t xml:space="preserve">As a project stakeholder, you may be asking yourself a few of </w:t>
      </w:r>
      <w:del w:id="1978" w:author="DM" w:date="2012-08-06T06:08:00Z">
        <w:r w:rsidRPr="000D4A1B" w:rsidDel="00F316A8">
          <w:delText xml:space="preserve">the </w:delText>
        </w:r>
      </w:del>
      <w:ins w:id="1979" w:author="DM" w:date="2012-08-06T06:07:00Z">
        <w:r w:rsidR="00F316A8">
          <w:t>these</w:t>
        </w:r>
      </w:ins>
      <w:del w:id="1980" w:author="DM" w:date="2012-08-06T06:07:00Z">
        <w:r w:rsidRPr="000D4A1B" w:rsidDel="00F316A8">
          <w:delText>follow</w:delText>
        </w:r>
        <w:r w:rsidR="0078358A" w:rsidDel="00F316A8">
          <w:delText>ing</w:delText>
        </w:r>
      </w:del>
      <w:r w:rsidRPr="000D4A1B">
        <w:t xml:space="preserve"> questions:</w:t>
      </w:r>
    </w:p>
    <w:p w:rsidR="009340DD" w:rsidRPr="000D4A1B" w:rsidRDefault="009340DD" w:rsidP="009C3984">
      <w:pPr>
        <w:pStyle w:val="ListBulleted"/>
      </w:pPr>
      <w:r w:rsidRPr="000D4A1B">
        <w:t>Does your company need this new system?</w:t>
      </w:r>
    </w:p>
    <w:p w:rsidR="009340DD" w:rsidRPr="000D4A1B" w:rsidRDefault="009340DD" w:rsidP="009C3984">
      <w:pPr>
        <w:pStyle w:val="ListBulleted"/>
      </w:pPr>
      <w:r w:rsidRPr="000D4A1B">
        <w:t>How will your company benefit from Project 2010</w:t>
      </w:r>
      <w:r w:rsidR="00E7465A">
        <w:t>? D</w:t>
      </w:r>
      <w:r w:rsidRPr="000D4A1B">
        <w:t>oes it really need it</w:t>
      </w:r>
      <w:r w:rsidR="00E57CC5">
        <w:t xml:space="preserve">? </w:t>
      </w:r>
    </w:p>
    <w:p w:rsidR="009340DD" w:rsidRPr="000D4A1B" w:rsidRDefault="009340DD" w:rsidP="009C3984">
      <w:pPr>
        <w:pStyle w:val="ListBulleted"/>
      </w:pPr>
      <w:r w:rsidRPr="000D4A1B">
        <w:t xml:space="preserve">What size of organization typically adopts a </w:t>
      </w:r>
      <w:del w:id="1981" w:author="DM" w:date="2012-08-06T06:07:00Z">
        <w:r w:rsidRPr="000D4A1B" w:rsidDel="00F316A8">
          <w:delText>D</w:delText>
        </w:r>
      </w:del>
      <w:ins w:id="1982" w:author="DM" w:date="2012-08-06T06:07:00Z">
        <w:r w:rsidR="00F316A8">
          <w:t>d</w:t>
        </w:r>
      </w:ins>
      <w:r w:rsidRPr="000D4A1B">
        <w:t xml:space="preserve">emand </w:t>
      </w:r>
      <w:del w:id="1983" w:author="DM" w:date="2012-08-06T06:07:00Z">
        <w:r w:rsidRPr="000D4A1B" w:rsidDel="00F316A8">
          <w:delText>M</w:delText>
        </w:r>
      </w:del>
      <w:ins w:id="1984" w:author="DM" w:date="2012-08-06T06:07:00Z">
        <w:r w:rsidR="00F316A8">
          <w:t>m</w:t>
        </w:r>
      </w:ins>
      <w:r w:rsidRPr="000D4A1B">
        <w:t>anagement tool</w:t>
      </w:r>
      <w:r w:rsidR="00E57CC5">
        <w:t xml:space="preserve">? </w:t>
      </w:r>
    </w:p>
    <w:p w:rsidR="009340DD" w:rsidRPr="000D4A1B" w:rsidRDefault="009340DD" w:rsidP="009C3984">
      <w:pPr>
        <w:pStyle w:val="ListBulleted"/>
      </w:pPr>
      <w:del w:id="1985" w:author="DM" w:date="2012-08-06T06:07:00Z">
        <w:r w:rsidRPr="000D4A1B" w:rsidDel="00F316A8">
          <w:delText>What if your company is small to mid-sized</w:delText>
        </w:r>
        <w:r w:rsidR="00E7465A" w:rsidDel="00F316A8">
          <w:delText xml:space="preserve">? </w:delText>
        </w:r>
      </w:del>
      <w:del w:id="1986" w:author="Jeff Jacobson" w:date="2012-08-28T13:32:00Z">
        <w:r w:rsidR="00E7465A" w:rsidDel="00677AB0">
          <w:delText>D</w:delText>
        </w:r>
        <w:r w:rsidRPr="000D4A1B" w:rsidDel="00677AB0">
          <w:delText>oes this</w:delText>
        </w:r>
      </w:del>
      <w:ins w:id="1987" w:author="DM" w:date="2012-08-06T06:07:00Z">
        <w:del w:id="1988" w:author="Jeff Jacobson" w:date="2012-08-28T13:32:00Z">
          <w:r w:rsidR="00F316A8" w:rsidDel="00677AB0">
            <w:rPr>
              <w:rStyle w:val="QueryInline"/>
            </w:rPr>
            <w:delText>[AU: add noun for clarity]</w:delText>
          </w:r>
        </w:del>
      </w:ins>
      <w:ins w:id="1989" w:author="Jeff Jacobson" w:date="2012-08-28T13:32:00Z">
        <w:r w:rsidR="00677AB0">
          <w:t>Do demand management tools</w:t>
        </w:r>
      </w:ins>
      <w:r w:rsidRPr="000D4A1B">
        <w:t xml:space="preserve"> pertain only to large companies of over </w:t>
      </w:r>
      <w:del w:id="1990" w:author="DM" w:date="2012-08-06T06:08:00Z">
        <w:r w:rsidRPr="000D4A1B" w:rsidDel="00F316A8">
          <w:delText>a thousand</w:delText>
        </w:r>
      </w:del>
      <w:ins w:id="1991" w:author="DM" w:date="2012-08-06T06:08:00Z">
        <w:r w:rsidR="00F316A8">
          <w:t>1,000</w:t>
        </w:r>
      </w:ins>
      <w:r w:rsidRPr="000D4A1B">
        <w:t xml:space="preserve"> employees?</w:t>
      </w:r>
    </w:p>
    <w:p w:rsidR="009340DD" w:rsidRPr="000D4A1B" w:rsidRDefault="009340DD" w:rsidP="009C3984">
      <w:pPr>
        <w:pStyle w:val="Para"/>
      </w:pPr>
      <w:r w:rsidRPr="000D4A1B">
        <w:t>The truth is that companies of various sizes have strategic and tactical needs</w:t>
      </w:r>
      <w:r w:rsidR="00F56CFC">
        <w:t xml:space="preserve">. </w:t>
      </w:r>
      <w:r w:rsidRPr="000D4A1B">
        <w:t>These needs are directly linked to stakeholder class requirements (e.g.</w:t>
      </w:r>
      <w:r w:rsidR="00071297">
        <w:t>,</w:t>
      </w:r>
      <w:r w:rsidRPr="000D4A1B">
        <w:t xml:space="preserve"> customers, shareholders, </w:t>
      </w:r>
      <w:r w:rsidR="00071297">
        <w:t xml:space="preserve">and </w:t>
      </w:r>
      <w:r w:rsidRPr="000D4A1B">
        <w:t>employees</w:t>
      </w:r>
      <w:r w:rsidR="00F56CFC">
        <w:t>)</w:t>
      </w:r>
      <w:r w:rsidR="00071297">
        <w:t>.</w:t>
      </w:r>
      <w:r w:rsidR="00F56CFC">
        <w:t xml:space="preserve"> </w:t>
      </w:r>
      <w:r w:rsidRPr="000D4A1B">
        <w:t>Different requirements, processes, and skill</w:t>
      </w:r>
      <w:del w:id="1992" w:author="DM" w:date="2012-08-06T06:08:00Z">
        <w:r w:rsidRPr="000D4A1B" w:rsidDel="00F316A8">
          <w:delText>-</w:delText>
        </w:r>
      </w:del>
      <w:ins w:id="1993" w:author="DM" w:date="2012-08-06T06:08:00Z">
        <w:r w:rsidR="00F316A8">
          <w:t xml:space="preserve"> </w:t>
        </w:r>
      </w:ins>
      <w:r w:rsidRPr="000D4A1B">
        <w:t>sets often delineate the types of projects companies launch</w:t>
      </w:r>
      <w:r w:rsidR="00F56CFC">
        <w:t xml:space="preserve">. </w:t>
      </w:r>
      <w:r w:rsidRPr="000D4A1B">
        <w:t xml:space="preserve">Typically, the main differences between companies with </w:t>
      </w:r>
      <w:del w:id="1994" w:author="DM" w:date="2012-08-06T06:08:00Z">
        <w:r w:rsidRPr="000D4A1B" w:rsidDel="00F316A8">
          <w:delText xml:space="preserve">a </w:delText>
        </w:r>
      </w:del>
      <w:r w:rsidRPr="000D4A1B">
        <w:t>staff</w:t>
      </w:r>
      <w:ins w:id="1995" w:author="DM" w:date="2012-08-06T06:08:00Z">
        <w:r w:rsidR="00F316A8">
          <w:t>s</w:t>
        </w:r>
      </w:ins>
      <w:r w:rsidRPr="000D4A1B">
        <w:t xml:space="preserve"> of 72 versus </w:t>
      </w:r>
      <w:ins w:id="1996" w:author="DM" w:date="2012-08-06T06:08:00Z">
        <w:r w:rsidR="00F316A8">
          <w:t>those</w:t>
        </w:r>
      </w:ins>
      <w:del w:id="1997" w:author="DM" w:date="2012-08-06T06:08:00Z">
        <w:r w:rsidRPr="000D4A1B" w:rsidDel="00F316A8">
          <w:delText>a company</w:delText>
        </w:r>
      </w:del>
      <w:r w:rsidRPr="000D4A1B">
        <w:t xml:space="preserve"> with </w:t>
      </w:r>
      <w:del w:id="1998" w:author="DM" w:date="2012-08-06T06:08:00Z">
        <w:r w:rsidRPr="000D4A1B" w:rsidDel="00F316A8">
          <w:delText xml:space="preserve">a </w:delText>
        </w:r>
      </w:del>
      <w:r w:rsidRPr="000D4A1B">
        <w:t>staff</w:t>
      </w:r>
      <w:ins w:id="1999" w:author="DM" w:date="2012-08-06T06:08:00Z">
        <w:r w:rsidR="00F316A8">
          <w:t>s</w:t>
        </w:r>
      </w:ins>
      <w:r w:rsidRPr="000D4A1B">
        <w:t xml:space="preserve"> of 52,000</w:t>
      </w:r>
      <w:r w:rsidR="0087657C">
        <w:t xml:space="preserve"> </w:t>
      </w:r>
      <w:r w:rsidRPr="000D4A1B">
        <w:t>are the number of digits in the balance sheet</w:t>
      </w:r>
      <w:r w:rsidR="00F56CFC">
        <w:t xml:space="preserve">. </w:t>
      </w:r>
      <w:r w:rsidRPr="000D4A1B">
        <w:t xml:space="preserve">Companies of all sizes </w:t>
      </w:r>
      <w:del w:id="2000" w:author="DM" w:date="2012-08-06T06:08:00Z">
        <w:r w:rsidRPr="000D4A1B" w:rsidDel="00F316A8">
          <w:delText xml:space="preserve">have the </w:delText>
        </w:r>
      </w:del>
      <w:r w:rsidRPr="000D4A1B">
        <w:t xml:space="preserve">need to remain competitive, current, solvent, and valuable to </w:t>
      </w:r>
      <w:ins w:id="2001" w:author="DM" w:date="2012-08-06T06:08:00Z">
        <w:r w:rsidR="00F316A8">
          <w:t>their</w:t>
        </w:r>
      </w:ins>
      <w:del w:id="2002" w:author="DM" w:date="2012-08-06T06:08:00Z">
        <w:r w:rsidRPr="000D4A1B" w:rsidDel="00F316A8">
          <w:delText>its</w:delText>
        </w:r>
      </w:del>
      <w:r w:rsidRPr="000D4A1B">
        <w:t xml:space="preserve"> customer base as well as accountable to </w:t>
      </w:r>
      <w:ins w:id="2003" w:author="DM" w:date="2012-08-06T06:08:00Z">
        <w:r w:rsidR="00F316A8">
          <w:t>their</w:t>
        </w:r>
      </w:ins>
      <w:del w:id="2004" w:author="DM" w:date="2012-08-06T06:08:00Z">
        <w:r w:rsidRPr="000D4A1B" w:rsidDel="00F316A8">
          <w:delText>its</w:delText>
        </w:r>
      </w:del>
      <w:r w:rsidRPr="000D4A1B">
        <w:t xml:space="preserve"> shareholders</w:t>
      </w:r>
      <w:r w:rsidR="00F56CFC">
        <w:t xml:space="preserve">. </w:t>
      </w:r>
      <w:r w:rsidRPr="000D4A1B">
        <w:t xml:space="preserve">Additionally, every project failure, regardless of company size or project specifications, has a negative impact </w:t>
      </w:r>
      <w:ins w:id="2005" w:author="DM" w:date="2012-08-06T06:08:00Z">
        <w:r w:rsidR="00F316A8">
          <w:t>on</w:t>
        </w:r>
      </w:ins>
      <w:del w:id="2006" w:author="DM" w:date="2012-08-06T06:08:00Z">
        <w:r w:rsidRPr="000D4A1B" w:rsidDel="00F316A8">
          <w:delText>to</w:delText>
        </w:r>
      </w:del>
      <w:r w:rsidRPr="000D4A1B">
        <w:t xml:space="preserve"> that organization</w:t>
      </w:r>
      <w:r w:rsidR="00824D35">
        <w:t>’</w:t>
      </w:r>
      <w:r w:rsidRPr="000D4A1B">
        <w:t xml:space="preserve">s </w:t>
      </w:r>
      <w:r w:rsidR="00835BE3" w:rsidRPr="000D4A1B">
        <w:t>bottom</w:t>
      </w:r>
      <w:del w:id="2007" w:author="DM" w:date="2012-08-06T06:09:00Z">
        <w:r w:rsidR="00835BE3" w:rsidRPr="000D4A1B" w:rsidDel="00F316A8">
          <w:delText>-</w:delText>
        </w:r>
      </w:del>
      <w:ins w:id="2008" w:author="DM" w:date="2012-08-06T06:09:00Z">
        <w:r w:rsidR="00F316A8">
          <w:t xml:space="preserve"> </w:t>
        </w:r>
      </w:ins>
      <w:r w:rsidR="00835BE3" w:rsidRPr="000D4A1B">
        <w:t>line</w:t>
      </w:r>
      <w:r w:rsidRPr="000D4A1B">
        <w:t>, not to mention hits on intangible assets, such as credibility, morale</w:t>
      </w:r>
      <w:ins w:id="2009" w:author="DM" w:date="2012-08-06T06:09:00Z">
        <w:r w:rsidR="00F316A8">
          <w:t>,</w:t>
        </w:r>
      </w:ins>
      <w:r w:rsidRPr="000D4A1B">
        <w:t xml:space="preserve"> and customer perception.</w:t>
      </w:r>
    </w:p>
    <w:p w:rsidR="009340DD" w:rsidRPr="000D4A1B" w:rsidRDefault="009340DD" w:rsidP="009C3984">
      <w:pPr>
        <w:pStyle w:val="Para"/>
      </w:pPr>
      <w:r w:rsidRPr="000D4A1B">
        <w:t>Demands on companies today are as complex as ever before</w:t>
      </w:r>
      <w:r w:rsidR="00F56CFC">
        <w:t xml:space="preserve">. </w:t>
      </w:r>
      <w:r w:rsidRPr="000D4A1B">
        <w:t>Corporate debt may reach all-time highs, and profit margins continue to be squeezed in a growing global economy</w:t>
      </w:r>
      <w:r w:rsidR="00F56CFC">
        <w:t xml:space="preserve">. </w:t>
      </w:r>
      <w:r w:rsidRPr="000D4A1B">
        <w:t>Managing and forecasting resource capacity, ensuring quality delivery to customers</w:t>
      </w:r>
      <w:ins w:id="2010" w:author="DM" w:date="2012-08-06T06:09:00Z">
        <w:r w:rsidR="00F316A8">
          <w:t>,</w:t>
        </w:r>
      </w:ins>
      <w:r w:rsidRPr="000D4A1B">
        <w:t xml:space="preserve"> and meeting shareholder expectations means </w:t>
      </w:r>
      <w:ins w:id="2011" w:author="DM" w:date="2012-08-06T06:09:00Z">
        <w:r w:rsidR="00F316A8">
          <w:t xml:space="preserve">that </w:t>
        </w:r>
      </w:ins>
      <w:r w:rsidRPr="000D4A1B">
        <w:t>innovation and planning ha</w:t>
      </w:r>
      <w:del w:id="2012" w:author="DM" w:date="2012-08-06T06:09:00Z">
        <w:r w:rsidRPr="000D4A1B" w:rsidDel="00F316A8">
          <w:delText>s</w:delText>
        </w:r>
      </w:del>
      <w:ins w:id="2013" w:author="DM" w:date="2012-08-06T06:09:00Z">
        <w:r w:rsidR="00F316A8">
          <w:t>ve</w:t>
        </w:r>
      </w:ins>
      <w:r w:rsidRPr="000D4A1B">
        <w:t xml:space="preserve"> become </w:t>
      </w:r>
      <w:del w:id="2014" w:author="DM" w:date="2012-08-06T06:09:00Z">
        <w:r w:rsidRPr="000D4A1B" w:rsidDel="00F316A8">
          <w:delText xml:space="preserve">a </w:delText>
        </w:r>
      </w:del>
      <w:r w:rsidRPr="000D4A1B">
        <w:t>fundamental activit</w:t>
      </w:r>
      <w:ins w:id="2015" w:author="DM" w:date="2012-08-06T06:09:00Z">
        <w:r w:rsidR="00F316A8">
          <w:t>ies</w:t>
        </w:r>
      </w:ins>
      <w:del w:id="2016" w:author="DM" w:date="2012-08-06T06:09:00Z">
        <w:r w:rsidRPr="000D4A1B" w:rsidDel="00F316A8">
          <w:delText>y</w:delText>
        </w:r>
      </w:del>
      <w:r w:rsidRPr="000D4A1B">
        <w:t xml:space="preserve"> that ha</w:t>
      </w:r>
      <w:ins w:id="2017" w:author="DM" w:date="2012-08-06T06:09:00Z">
        <w:r w:rsidR="00F316A8">
          <w:t>ve</w:t>
        </w:r>
      </w:ins>
      <w:del w:id="2018" w:author="DM" w:date="2012-08-06T06:09:00Z">
        <w:r w:rsidRPr="000D4A1B" w:rsidDel="00F316A8">
          <w:delText>s</w:delText>
        </w:r>
      </w:del>
      <w:r w:rsidRPr="000D4A1B">
        <w:t xml:space="preserve"> to be efficient and effective. Organizations embracing project systems using previous versions of Microsoft Project Server today can select and prioritize projects, obtain better insight into complex, interdependent projects</w:t>
      </w:r>
      <w:ins w:id="2019" w:author="DM" w:date="2012-08-06T06:09:00Z">
        <w:r w:rsidR="00F316A8">
          <w:t>,</w:t>
        </w:r>
      </w:ins>
      <w:r w:rsidRPr="000D4A1B">
        <w:t xml:space="preserve"> and reduce project risk. </w:t>
      </w:r>
      <w:del w:id="2020" w:author="DM" w:date="2012-08-06T06:09:00Z">
        <w:r w:rsidRPr="000D4A1B" w:rsidDel="00F316A8">
          <w:delText>So w</w:delText>
        </w:r>
      </w:del>
      <w:ins w:id="2021" w:author="DM" w:date="2012-08-06T06:09:00Z">
        <w:r w:rsidR="00F316A8">
          <w:t>W</w:t>
        </w:r>
      </w:ins>
      <w:r w:rsidRPr="000D4A1B">
        <w:t>hat does Project 2010 provide companies</w:t>
      </w:r>
      <w:r w:rsidR="00E57CC5">
        <w:t xml:space="preserve">? </w:t>
      </w:r>
      <w:r w:rsidRPr="000D4A1B">
        <w:t xml:space="preserve">The </w:t>
      </w:r>
      <w:ins w:id="2022" w:author="DM" w:date="2012-08-06T06:10:00Z">
        <w:r w:rsidR="000D6FE6">
          <w:t xml:space="preserve">next </w:t>
        </w:r>
      </w:ins>
      <w:del w:id="2023" w:author="DM" w:date="2012-08-06T06:10:00Z">
        <w:r w:rsidRPr="000D4A1B" w:rsidDel="000D6FE6">
          <w:delText xml:space="preserve">following is a </w:delText>
        </w:r>
      </w:del>
      <w:r w:rsidRPr="000D4A1B">
        <w:t xml:space="preserve">customer example </w:t>
      </w:r>
      <w:ins w:id="2024" w:author="DM" w:date="2012-08-06T06:10:00Z">
        <w:r w:rsidR="000D6FE6">
          <w:t xml:space="preserve">shows </w:t>
        </w:r>
      </w:ins>
      <w:del w:id="2025" w:author="DM" w:date="2012-08-06T06:10:00Z">
        <w:r w:rsidRPr="000D4A1B" w:rsidDel="000D6FE6">
          <w:delText xml:space="preserve">of </w:delText>
        </w:r>
      </w:del>
      <w:r w:rsidRPr="000D4A1B">
        <w:t>how a large organization initiated a PPM solution</w:t>
      </w:r>
      <w:del w:id="2026" w:author="DM" w:date="2012-08-06T06:10:00Z">
        <w:r w:rsidRPr="000D4A1B" w:rsidDel="000D6FE6">
          <w:delText>,</w:delText>
        </w:r>
      </w:del>
      <w:r w:rsidRPr="000D4A1B">
        <w:t xml:space="preserve"> and how Project 2010 with Demand Management capabilities has and will continue to add value.</w:t>
      </w:r>
    </w:p>
    <w:p w:rsidR="00A85C70" w:rsidRDefault="00A85C70" w:rsidP="00A85C70">
      <w:pPr>
        <w:pStyle w:val="FeatureType"/>
      </w:pPr>
      <w:proofErr w:type="gramStart"/>
      <w:r>
        <w:t>type</w:t>
      </w:r>
      <w:proofErr w:type="gramEnd"/>
      <w:r>
        <w:t>="example"</w:t>
      </w:r>
    </w:p>
    <w:p w:rsidR="00A85C70" w:rsidRDefault="00A85C70" w:rsidP="00A85C70">
      <w:pPr>
        <w:pStyle w:val="FeatureTitle"/>
      </w:pPr>
      <w:r>
        <w:t>Microsoft Human Resour</w:t>
      </w:r>
      <w:del w:id="2027" w:author="DM" w:date="2012-08-06T06:09:00Z">
        <w:r w:rsidDel="00F316A8">
          <w:delText>s</w:delText>
        </w:r>
      </w:del>
      <w:ins w:id="2028" w:author="DM" w:date="2012-08-06T06:09:00Z">
        <w:r w:rsidR="000D6FE6">
          <w:t>c</w:t>
        </w:r>
      </w:ins>
      <w:r>
        <w:t>es</w:t>
      </w:r>
    </w:p>
    <w:p w:rsidR="009340DD" w:rsidRPr="000D4A1B" w:rsidRDefault="009340DD" w:rsidP="00A85C70">
      <w:pPr>
        <w:pStyle w:val="FeaturePara"/>
        <w:ind w:firstLine="0"/>
      </w:pPr>
      <w:r w:rsidRPr="000D4A1B">
        <w:t>Microsoft H</w:t>
      </w:r>
      <w:ins w:id="2029" w:author="DM" w:date="2012-08-06T06:11:00Z">
        <w:r w:rsidR="000D6FE6">
          <w:t>R</w:t>
        </w:r>
      </w:ins>
      <w:del w:id="2030" w:author="DM" w:date="2012-08-06T06:11:00Z">
        <w:r w:rsidRPr="000D4A1B" w:rsidDel="000D6FE6">
          <w:delText>uman Resources</w:delText>
        </w:r>
      </w:del>
      <w:r w:rsidRPr="000D4A1B">
        <w:t xml:space="preserve">, which supports the 93,000 employees of the global software company, wanted to make better strategic decisions about its portfolio of projects. As </w:t>
      </w:r>
      <w:ins w:id="2031" w:author="DM" w:date="2012-08-06T06:11:00Z">
        <w:r w:rsidR="000D6FE6">
          <w:t>HR</w:t>
        </w:r>
      </w:ins>
      <w:del w:id="2032" w:author="DM" w:date="2012-08-06T06:11:00Z">
        <w:r w:rsidRPr="000D4A1B" w:rsidDel="000D6FE6">
          <w:delText>Human Resources</w:delText>
        </w:r>
      </w:del>
      <w:r w:rsidRPr="000D4A1B">
        <w:t xml:space="preserve"> developed new portfolio management processes, it worked with a pre</w:t>
      </w:r>
      <w:del w:id="2033" w:author="DM" w:date="2012-08-06T06:11:00Z">
        <w:r w:rsidRPr="000D4A1B" w:rsidDel="000D6FE6">
          <w:delText>-</w:delText>
        </w:r>
      </w:del>
      <w:r w:rsidRPr="000D4A1B">
        <w:t xml:space="preserve">release version of Microsoft Project Server 2010, tailoring the software to fit the business processes of its five </w:t>
      </w:r>
      <w:ins w:id="2034" w:author="DM" w:date="2012-08-06T06:11:00Z">
        <w:r w:rsidR="000D6FE6">
          <w:t>HR</w:t>
        </w:r>
      </w:ins>
      <w:del w:id="2035" w:author="DM" w:date="2012-08-06T06:11:00Z">
        <w:r w:rsidRPr="000D4A1B" w:rsidDel="000D6FE6">
          <w:delText>Human Resources</w:delText>
        </w:r>
      </w:del>
      <w:r w:rsidRPr="000D4A1B">
        <w:t xml:space="preserve"> Centers of Excellence (COEs). </w:t>
      </w:r>
    </w:p>
    <w:p w:rsidR="009340DD" w:rsidRPr="000D4A1B" w:rsidRDefault="009340DD" w:rsidP="00A85C70">
      <w:pPr>
        <w:pStyle w:val="FeaturePara"/>
      </w:pPr>
      <w:r w:rsidRPr="000D4A1B">
        <w:t xml:space="preserve">In early 2007, </w:t>
      </w:r>
      <w:ins w:id="2036" w:author="DM" w:date="2012-08-06T06:11:00Z">
        <w:r w:rsidR="000D6FE6">
          <w:t>HR</w:t>
        </w:r>
      </w:ins>
      <w:del w:id="2037" w:author="DM" w:date="2012-08-06T06:11:00Z">
        <w:r w:rsidRPr="000D4A1B" w:rsidDel="000D6FE6">
          <w:delText>the Human Resources Department</w:delText>
        </w:r>
      </w:del>
      <w:r w:rsidRPr="000D4A1B">
        <w:t xml:space="preserve"> decided to improve the way the COEs delivered projects. “We had more than 200 projects running,” says Bruno </w:t>
      </w:r>
      <w:proofErr w:type="spellStart"/>
      <w:r w:rsidRPr="000D4A1B">
        <w:t>Lecoq</w:t>
      </w:r>
      <w:proofErr w:type="spellEnd"/>
      <w:r w:rsidRPr="000D4A1B">
        <w:t xml:space="preserve">, </w:t>
      </w:r>
      <w:del w:id="2038" w:author="DM" w:date="2012-08-06T06:11:00Z">
        <w:r w:rsidRPr="000D4A1B" w:rsidDel="000D6FE6">
          <w:delText>D</w:delText>
        </w:r>
      </w:del>
      <w:ins w:id="2039" w:author="DM" w:date="2012-08-06T06:11:00Z">
        <w:r w:rsidR="000D6FE6">
          <w:t>d</w:t>
        </w:r>
      </w:ins>
      <w:r w:rsidRPr="000D4A1B">
        <w:t xml:space="preserve">irector of </w:t>
      </w:r>
      <w:ins w:id="2040" w:author="DM" w:date="2012-08-06T06:11:00Z">
        <w:r w:rsidR="000D6FE6">
          <w:t>b</w:t>
        </w:r>
      </w:ins>
      <w:del w:id="2041" w:author="DM" w:date="2012-08-06T06:11:00Z">
        <w:r w:rsidRPr="000D4A1B" w:rsidDel="000D6FE6">
          <w:delText>B</w:delText>
        </w:r>
      </w:del>
      <w:r w:rsidRPr="000D4A1B">
        <w:t xml:space="preserve">usiness </w:t>
      </w:r>
      <w:ins w:id="2042" w:author="DM" w:date="2012-08-06T06:11:00Z">
        <w:r w:rsidR="000D6FE6">
          <w:t>p</w:t>
        </w:r>
      </w:ins>
      <w:del w:id="2043" w:author="DM" w:date="2012-08-06T06:11:00Z">
        <w:r w:rsidRPr="000D4A1B" w:rsidDel="000D6FE6">
          <w:delText>P</w:delText>
        </w:r>
      </w:del>
      <w:r w:rsidRPr="000D4A1B">
        <w:t>rocess in the Operation Excellence COE at Microsoft</w:t>
      </w:r>
      <w:ins w:id="2044" w:author="DM" w:date="2012-08-06T06:11:00Z">
        <w:r w:rsidR="000D6FE6">
          <w:t xml:space="preserve"> HR</w:t>
        </w:r>
      </w:ins>
      <w:del w:id="2045" w:author="DM" w:date="2012-08-06T06:11:00Z">
        <w:r w:rsidRPr="000D4A1B" w:rsidDel="000D6FE6">
          <w:delText xml:space="preserve"> Human Resources</w:delText>
        </w:r>
      </w:del>
      <w:r w:rsidRPr="000D4A1B">
        <w:t>. “To complete all of them</w:t>
      </w:r>
      <w:ins w:id="2046" w:author="DM" w:date="2012-08-06T06:11:00Z">
        <w:r w:rsidR="000D6FE6">
          <w:t>—</w:t>
        </w:r>
      </w:ins>
      <w:del w:id="2047" w:author="DM" w:date="2012-08-06T06:11:00Z">
        <w:r w:rsidR="00A85C70" w:rsidDel="000D6FE6">
          <w:delText xml:space="preserve"> – </w:delText>
        </w:r>
      </w:del>
      <w:r w:rsidRPr="000D4A1B">
        <w:t>and deliver them at the right time</w:t>
      </w:r>
      <w:ins w:id="2048" w:author="DM" w:date="2012-08-06T06:11:00Z">
        <w:r w:rsidR="000D6FE6">
          <w:t>—</w:t>
        </w:r>
      </w:ins>
      <w:del w:id="2049" w:author="DM" w:date="2012-08-06T06:11:00Z">
        <w:r w:rsidR="00A85C70" w:rsidDel="000D6FE6">
          <w:delText xml:space="preserve"> – </w:delText>
        </w:r>
      </w:del>
      <w:r w:rsidRPr="000D4A1B">
        <w:t>was mathematically impossible.”</w:t>
      </w:r>
    </w:p>
    <w:p w:rsidR="009340DD" w:rsidRPr="000D4A1B" w:rsidRDefault="009340DD" w:rsidP="008F5C0C">
      <w:pPr>
        <w:pStyle w:val="FeaturePara"/>
      </w:pPr>
      <w:r w:rsidRPr="000D4A1B">
        <w:t xml:space="preserve">HR </w:t>
      </w:r>
      <w:del w:id="2050" w:author="DM" w:date="2012-08-06T06:12:00Z">
        <w:r w:rsidRPr="000D4A1B" w:rsidDel="000D6FE6">
          <w:delText>G</w:delText>
        </w:r>
      </w:del>
      <w:ins w:id="2051" w:author="DM" w:date="2012-08-06T06:12:00Z">
        <w:r w:rsidR="000D6FE6">
          <w:t>g</w:t>
        </w:r>
      </w:ins>
      <w:r w:rsidRPr="000D4A1B">
        <w:t xml:space="preserve">eneralists sometimes felt overwhelmed by the sheer number of projects, says Joan </w:t>
      </w:r>
      <w:proofErr w:type="spellStart"/>
      <w:r w:rsidRPr="000D4A1B">
        <w:t>Wissmann</w:t>
      </w:r>
      <w:proofErr w:type="spellEnd"/>
      <w:r w:rsidRPr="000D4A1B">
        <w:t xml:space="preserve">, </w:t>
      </w:r>
      <w:ins w:id="2052" w:author="DM" w:date="2012-08-06T06:12:00Z">
        <w:r w:rsidR="000D6FE6">
          <w:t>m</w:t>
        </w:r>
      </w:ins>
      <w:del w:id="2053" w:author="DM" w:date="2012-08-06T06:12:00Z">
        <w:r w:rsidRPr="000D4A1B" w:rsidDel="000D6FE6">
          <w:delText>M</w:delText>
        </w:r>
      </w:del>
      <w:r w:rsidRPr="000D4A1B">
        <w:t xml:space="preserve">anager of Compensation/Benefits/Performance Management </w:t>
      </w:r>
      <w:del w:id="2054" w:author="DM" w:date="2012-08-06T06:12:00Z">
        <w:r w:rsidRPr="000D4A1B" w:rsidDel="000D6FE6">
          <w:delText xml:space="preserve">(CPBM) </w:delText>
        </w:r>
      </w:del>
      <w:r w:rsidRPr="000D4A1B">
        <w:t>COE Project Management at Microsoft H</w:t>
      </w:r>
      <w:ins w:id="2055" w:author="DM" w:date="2012-08-06T06:12:00Z">
        <w:r w:rsidR="000D6FE6">
          <w:t>R</w:t>
        </w:r>
      </w:ins>
      <w:del w:id="2056" w:author="DM" w:date="2012-08-06T06:12:00Z">
        <w:r w:rsidRPr="000D4A1B" w:rsidDel="000D6FE6">
          <w:delText>uman Resources</w:delText>
        </w:r>
      </w:del>
      <w:r w:rsidRPr="000D4A1B">
        <w:t xml:space="preserve">. “One day an HR </w:t>
      </w:r>
      <w:del w:id="2057" w:author="DM" w:date="2012-08-06T06:12:00Z">
        <w:r w:rsidRPr="000D4A1B" w:rsidDel="000D6FE6">
          <w:delText>G</w:delText>
        </w:r>
      </w:del>
      <w:ins w:id="2058" w:author="DM" w:date="2012-08-06T06:12:00Z">
        <w:r w:rsidR="000D6FE6">
          <w:t>g</w:t>
        </w:r>
      </w:ins>
      <w:r w:rsidRPr="000D4A1B">
        <w:t xml:space="preserve">eneralist might get a request for help delivering a training program. </w:t>
      </w:r>
      <w:proofErr w:type="gramStart"/>
      <w:r w:rsidRPr="000D4A1B">
        <w:t>The next day, a request to explain a new benefits program.</w:t>
      </w:r>
      <w:proofErr w:type="gramEnd"/>
      <w:r w:rsidRPr="000D4A1B">
        <w:t xml:space="preserve"> Then the day after that, a request to work on recruiting.” If HR </w:t>
      </w:r>
      <w:del w:id="2059" w:author="DM" w:date="2012-08-06T06:12:00Z">
        <w:r w:rsidRPr="000D4A1B" w:rsidDel="000D6FE6">
          <w:delText>G</w:delText>
        </w:r>
      </w:del>
      <w:ins w:id="2060" w:author="DM" w:date="2012-08-06T06:12:00Z">
        <w:r w:rsidR="000D6FE6">
          <w:t>g</w:t>
        </w:r>
      </w:ins>
      <w:r w:rsidRPr="000D4A1B">
        <w:t>eneralists felt overwhelmed, their participation could lag, which meant that programs did not perform as well as desired.</w:t>
      </w:r>
    </w:p>
    <w:p w:rsidR="009340DD" w:rsidRPr="000D4A1B" w:rsidRDefault="009340DD" w:rsidP="008F5C0C">
      <w:pPr>
        <w:pStyle w:val="FeaturePara"/>
      </w:pPr>
      <w:r w:rsidRPr="000D4A1B">
        <w:t>The Microsoft H</w:t>
      </w:r>
      <w:ins w:id="2061" w:author="DM" w:date="2012-08-06T06:12:00Z">
        <w:r w:rsidR="000D6FE6">
          <w:t>R</w:t>
        </w:r>
      </w:ins>
      <w:del w:id="2062" w:author="DM" w:date="2012-08-06T06:12:00Z">
        <w:r w:rsidRPr="000D4A1B" w:rsidDel="000D6FE6">
          <w:delText>uman Resources</w:delText>
        </w:r>
      </w:del>
      <w:r w:rsidRPr="000D4A1B">
        <w:t xml:space="preserve"> </w:t>
      </w:r>
      <w:del w:id="2063" w:author="DM" w:date="2012-08-06T06:12:00Z">
        <w:r w:rsidRPr="000D4A1B" w:rsidDel="000D6FE6">
          <w:delText>D</w:delText>
        </w:r>
      </w:del>
      <w:ins w:id="2064" w:author="DM" w:date="2012-08-06T06:12:00Z">
        <w:r w:rsidR="000D6FE6">
          <w:t>d</w:t>
        </w:r>
      </w:ins>
      <w:r w:rsidRPr="000D4A1B">
        <w:t>epartment has used Project Server 2010 to collect information more easily and to compare and evaluate projects more effectively. The department has pared its project portfolio from 200 to 25</w:t>
      </w:r>
      <w:del w:id="2065" w:author="DM" w:date="2012-08-06T06:12:00Z">
        <w:r w:rsidRPr="000D4A1B" w:rsidDel="000D6FE6">
          <w:delText>,</w:delText>
        </w:r>
      </w:del>
      <w:r w:rsidRPr="000D4A1B">
        <w:t xml:space="preserve"> while bringing about greater transparency, accountability, and collaboration. Many users are not even aware that they are using Project Web App</w:t>
      </w:r>
      <w:del w:id="2066" w:author="DM" w:date="2012-08-06T06:13:00Z">
        <w:r w:rsidRPr="000D4A1B" w:rsidDel="000D6FE6">
          <w:delText>,</w:delText>
        </w:r>
      </w:del>
      <w:r w:rsidRPr="000D4A1B">
        <w:t xml:space="preserve"> because of the ways that H</w:t>
      </w:r>
      <w:ins w:id="2067" w:author="DM" w:date="2012-08-06T06:13:00Z">
        <w:r w:rsidR="000D6FE6">
          <w:t>R</w:t>
        </w:r>
      </w:ins>
      <w:del w:id="2068" w:author="DM" w:date="2012-08-06T06:13:00Z">
        <w:r w:rsidRPr="000D4A1B" w:rsidDel="000D6FE6">
          <w:delText>uman Resources</w:delText>
        </w:r>
      </w:del>
      <w:r w:rsidRPr="000D4A1B">
        <w:t xml:space="preserve"> has adapted Project Server 2010 to the traditional processes and workflows at each COE. </w:t>
      </w:r>
      <w:del w:id="2069" w:author="DM" w:date="2012-08-06T06:13:00Z">
        <w:r w:rsidRPr="000D4A1B" w:rsidDel="000D6FE6">
          <w:delText>They accrued t</w:delText>
        </w:r>
      </w:del>
      <w:ins w:id="2070" w:author="DM" w:date="2012-08-06T06:13:00Z">
        <w:r w:rsidR="000D6FE6">
          <w:t>T</w:t>
        </w:r>
      </w:ins>
      <w:r w:rsidRPr="000D4A1B">
        <w:t>he</w:t>
      </w:r>
      <w:ins w:id="2071" w:author="DM" w:date="2012-08-06T06:13:00Z">
        <w:r w:rsidR="000D6FE6">
          <w:t>se</w:t>
        </w:r>
      </w:ins>
      <w:del w:id="2072" w:author="DM" w:date="2012-08-06T06:13:00Z">
        <w:r w:rsidRPr="000D4A1B" w:rsidDel="000D6FE6">
          <w:delText xml:space="preserve"> following</w:delText>
        </w:r>
      </w:del>
      <w:r w:rsidRPr="000D4A1B">
        <w:t xml:space="preserve"> benefits</w:t>
      </w:r>
      <w:ins w:id="2073" w:author="DM" w:date="2012-08-06T06:13:00Z">
        <w:r w:rsidR="000D6FE6">
          <w:t xml:space="preserve"> have been noted</w:t>
        </w:r>
      </w:ins>
      <w:r w:rsidRPr="000D4A1B">
        <w:t>:</w:t>
      </w:r>
    </w:p>
    <w:p w:rsidR="009340DD" w:rsidRPr="000D4A1B" w:rsidRDefault="009340DD" w:rsidP="008F5C0C">
      <w:pPr>
        <w:pStyle w:val="FeatureListBulleted"/>
      </w:pPr>
      <w:r w:rsidRPr="000D4A1B">
        <w:t>Better information collection</w:t>
      </w:r>
    </w:p>
    <w:p w:rsidR="009340DD" w:rsidRPr="000D4A1B" w:rsidRDefault="009340DD" w:rsidP="008F5C0C">
      <w:pPr>
        <w:pStyle w:val="FeatureListBulleted"/>
      </w:pPr>
      <w:r w:rsidRPr="000D4A1B">
        <w:t>Fewer, better-scheduled projects</w:t>
      </w:r>
    </w:p>
    <w:p w:rsidR="009340DD" w:rsidRPr="000D4A1B" w:rsidRDefault="009340DD" w:rsidP="008F5C0C">
      <w:pPr>
        <w:pStyle w:val="FeatureListBulleted"/>
      </w:pPr>
      <w:r w:rsidRPr="000D4A1B">
        <w:t>Transparency and accountability</w:t>
      </w:r>
    </w:p>
    <w:p w:rsidR="009340DD" w:rsidRPr="000D4A1B" w:rsidRDefault="009340DD" w:rsidP="008F5C0C">
      <w:pPr>
        <w:pStyle w:val="FeatureListBulleted"/>
      </w:pPr>
      <w:r w:rsidRPr="000D4A1B">
        <w:t>Richer ways to compare projects</w:t>
      </w:r>
    </w:p>
    <w:p w:rsidR="009340DD" w:rsidRPr="003F7D03" w:rsidRDefault="009340DD" w:rsidP="008F5C0C">
      <w:pPr>
        <w:pStyle w:val="FeatureListBulleted"/>
        <w:rPr>
          <w:rFonts w:cstheme="minorHAnsi"/>
        </w:rPr>
      </w:pPr>
      <w:r w:rsidRPr="000D4A1B">
        <w:t>Improved collaboration</w:t>
      </w:r>
    </w:p>
    <w:p w:rsidR="009340DD" w:rsidRPr="006B766B" w:rsidRDefault="009340DD" w:rsidP="00AB6FB8">
      <w:pPr>
        <w:pStyle w:val="H2"/>
      </w:pPr>
      <w:r w:rsidRPr="000D4A1B">
        <w:t xml:space="preserve">Stakeholder </w:t>
      </w:r>
      <w:del w:id="2074" w:author="DM" w:date="2012-08-06T06:13:00Z">
        <w:r w:rsidRPr="000D4A1B" w:rsidDel="000D6FE6">
          <w:delText>c</w:delText>
        </w:r>
      </w:del>
      <w:ins w:id="2075" w:author="DM" w:date="2012-08-06T06:13:00Z">
        <w:r w:rsidR="000D6FE6">
          <w:t>C</w:t>
        </w:r>
      </w:ins>
      <w:r w:rsidRPr="000D4A1B">
        <w:t>lasses</w:t>
      </w:r>
    </w:p>
    <w:p w:rsidR="00CB6119" w:rsidRDefault="00D26A0A" w:rsidP="00CB6119">
      <w:pPr>
        <w:pStyle w:val="Para"/>
      </w:pPr>
      <w:r>
        <w:t>Stakeholder class is a grouping or an identifier that helps quantify what area or functional/nonfunctional grouping a stakeholder represents</w:t>
      </w:r>
      <w:r w:rsidR="00F56CFC">
        <w:t xml:space="preserve">. </w:t>
      </w:r>
      <w:r>
        <w:t>For example</w:t>
      </w:r>
      <w:ins w:id="2076" w:author="DM" w:date="2012-08-06T06:13:00Z">
        <w:r w:rsidR="000D6FE6">
          <w:t>,</w:t>
        </w:r>
      </w:ins>
      <w:r>
        <w:t xml:space="preserve"> </w:t>
      </w:r>
      <w:del w:id="2077" w:author="DM" w:date="2012-08-06T06:13:00Z">
        <w:r w:rsidDel="000D6FE6">
          <w:delText>A</w:delText>
        </w:r>
      </w:del>
      <w:ins w:id="2078" w:author="DM" w:date="2012-08-06T06:13:00Z">
        <w:r w:rsidR="000D6FE6">
          <w:t>a</w:t>
        </w:r>
      </w:ins>
      <w:r>
        <w:t xml:space="preserve">ccounting and </w:t>
      </w:r>
      <w:del w:id="2079" w:author="DM" w:date="2012-08-06T06:13:00Z">
        <w:r w:rsidDel="000D6FE6">
          <w:delText>E</w:delText>
        </w:r>
      </w:del>
      <w:ins w:id="2080" w:author="DM" w:date="2012-08-06T06:13:00Z">
        <w:r w:rsidR="000D6FE6">
          <w:t>e</w:t>
        </w:r>
      </w:ins>
      <w:r>
        <w:t>ngineering may have some very different reporting, tracking</w:t>
      </w:r>
      <w:ins w:id="2081" w:author="DM" w:date="2012-08-06T06:13:00Z">
        <w:r w:rsidR="000D6FE6">
          <w:t>,</w:t>
        </w:r>
      </w:ins>
      <w:r>
        <w:t xml:space="preserve"> or prioritization requirements</w:t>
      </w:r>
      <w:ins w:id="2082" w:author="DM" w:date="2012-08-06T06:13:00Z">
        <w:r w:rsidR="000D6FE6">
          <w:t>;</w:t>
        </w:r>
      </w:ins>
      <w:del w:id="2083" w:author="DM" w:date="2012-08-06T06:13:00Z">
        <w:r w:rsidDel="000D6FE6">
          <w:delText>,</w:delText>
        </w:r>
      </w:del>
      <w:r>
        <w:t xml:space="preserve"> however</w:t>
      </w:r>
      <w:ins w:id="2084" w:author="DM" w:date="2012-08-06T06:13:00Z">
        <w:r w:rsidR="000D6FE6">
          <w:t>,</w:t>
        </w:r>
      </w:ins>
      <w:r>
        <w:t xml:space="preserve"> each requirement from each stakeholder group may be mission critical and in some cases diametrically opposed</w:t>
      </w:r>
      <w:r w:rsidR="00F56CFC">
        <w:t xml:space="preserve">. </w:t>
      </w:r>
      <w:r>
        <w:t>By organizing your stakeholders into classes, you can help to rate, rank</w:t>
      </w:r>
      <w:ins w:id="2085" w:author="DM" w:date="2012-08-06T06:13:00Z">
        <w:r w:rsidR="000D6FE6">
          <w:t>,</w:t>
        </w:r>
      </w:ins>
      <w:r>
        <w:t xml:space="preserve"> and prioritize new proposed projects, key project metrics</w:t>
      </w:r>
      <w:ins w:id="2086" w:author="DM" w:date="2012-08-06T06:13:00Z">
        <w:r w:rsidR="000D6FE6">
          <w:t>,</w:t>
        </w:r>
      </w:ins>
      <w:r>
        <w:t xml:space="preserve"> or </w:t>
      </w:r>
      <w:del w:id="2087" w:author="DM" w:date="2012-08-06T06:13:00Z">
        <w:r w:rsidDel="000D6FE6">
          <w:delText xml:space="preserve">even weigh </w:delText>
        </w:r>
      </w:del>
      <w:r>
        <w:t>project requirements for each group</w:t>
      </w:r>
      <w:r w:rsidR="00F56CFC">
        <w:t xml:space="preserve">. </w:t>
      </w:r>
      <w:ins w:id="2088" w:author="DM" w:date="2012-08-06T06:14:00Z">
        <w:r w:rsidR="000D6FE6">
          <w:t>The</w:t>
        </w:r>
      </w:ins>
      <w:del w:id="2089" w:author="DM" w:date="2012-08-06T06:14:00Z">
        <w:r w:rsidDel="000D6FE6">
          <w:delText>Our</w:delText>
        </w:r>
      </w:del>
      <w:r>
        <w:t xml:space="preserve"> goal </w:t>
      </w:r>
      <w:ins w:id="2090" w:author="DM" w:date="2012-08-06T06:14:00Z">
        <w:r w:rsidR="000D6FE6">
          <w:t>in this discussion is not</w:t>
        </w:r>
      </w:ins>
      <w:del w:id="2091" w:author="DM" w:date="2012-08-06T06:14:00Z">
        <w:r w:rsidDel="000D6FE6">
          <w:delText>of this section isn</w:delText>
        </w:r>
        <w:r w:rsidR="00824D35" w:rsidDel="000D6FE6">
          <w:delText>’</w:delText>
        </w:r>
        <w:r w:rsidDel="000D6FE6">
          <w:delText>t</w:delText>
        </w:r>
      </w:del>
      <w:r>
        <w:t xml:space="preserve"> to drill into requirements management or best practices in </w:t>
      </w:r>
      <w:r w:rsidR="005E33CA">
        <w:t>m</w:t>
      </w:r>
      <w:r>
        <w:t xml:space="preserve">astering </w:t>
      </w:r>
      <w:r w:rsidR="005E33CA">
        <w:t>r</w:t>
      </w:r>
      <w:r>
        <w:t>equirements gathering or management</w:t>
      </w:r>
      <w:del w:id="2092" w:author="DM" w:date="2012-08-06T06:14:00Z">
        <w:r w:rsidDel="000D6FE6">
          <w:delText>,</w:delText>
        </w:r>
      </w:del>
      <w:r>
        <w:t xml:space="preserve"> but to help </w:t>
      </w:r>
      <w:del w:id="2093" w:author="DM" w:date="2012-08-06T06:14:00Z">
        <w:r w:rsidDel="000D6FE6">
          <w:delText xml:space="preserve">the </w:delText>
        </w:r>
      </w:del>
      <w:r>
        <w:t>reader</w:t>
      </w:r>
      <w:ins w:id="2094" w:author="DM" w:date="2012-08-06T06:14:00Z">
        <w:r w:rsidR="000D6FE6">
          <w:t>s</w:t>
        </w:r>
      </w:ins>
      <w:r>
        <w:t xml:space="preserve"> understand the importance of helping to organize, rate</w:t>
      </w:r>
      <w:ins w:id="2095" w:author="DM" w:date="2012-08-06T06:14:00Z">
        <w:r w:rsidR="000D6FE6">
          <w:t>,</w:t>
        </w:r>
      </w:ins>
      <w:r>
        <w:t xml:space="preserve"> </w:t>
      </w:r>
      <w:del w:id="2096" w:author="DM" w:date="2012-08-06T06:14:00Z">
        <w:r w:rsidDel="000D6FE6">
          <w:delText xml:space="preserve">and </w:delText>
        </w:r>
      </w:del>
      <w:r>
        <w:t>rank</w:t>
      </w:r>
      <w:ins w:id="2097" w:author="DM" w:date="2012-08-06T06:14:00Z">
        <w:r w:rsidR="000D6FE6">
          <w:t>,</w:t>
        </w:r>
      </w:ins>
      <w:r>
        <w:t xml:space="preserve"> and in many cases create different portfolio analysis in Project Server, based on </w:t>
      </w:r>
      <w:del w:id="2098" w:author="DM" w:date="2012-08-06T06:14:00Z">
        <w:r w:rsidDel="000D6FE6">
          <w:delText xml:space="preserve">the </w:delText>
        </w:r>
      </w:del>
      <w:r>
        <w:t>stakeholder classes that represent the projects</w:t>
      </w:r>
      <w:ins w:id="2099" w:author="DM" w:date="2012-08-06T06:14:00Z">
        <w:r w:rsidR="000D6FE6">
          <w:t>,</w:t>
        </w:r>
      </w:ins>
      <w:r>
        <w:t xml:space="preserve"> both current and future</w:t>
      </w:r>
      <w:ins w:id="2100" w:author="DM" w:date="2012-08-06T06:14:00Z">
        <w:r w:rsidR="000D6FE6">
          <w:t>,</w:t>
        </w:r>
      </w:ins>
      <w:r>
        <w:t xml:space="preserve"> that will be managed or created in the PPM system.</w:t>
      </w:r>
    </w:p>
    <w:p w:rsidR="009340DD" w:rsidRPr="000D4A1B" w:rsidRDefault="009340DD" w:rsidP="00AB6FB8">
      <w:pPr>
        <w:pStyle w:val="H2"/>
        <w:rPr>
          <w:rFonts w:asciiTheme="minorHAnsi" w:hAnsiTheme="minorHAnsi" w:cstheme="minorHAnsi"/>
        </w:rPr>
      </w:pPr>
      <w:r w:rsidRPr="000D4A1B">
        <w:t xml:space="preserve">Scalability </w:t>
      </w:r>
      <w:ins w:id="2101" w:author="DM" w:date="2012-08-06T06:14:00Z">
        <w:r w:rsidR="000D6FE6">
          <w:t>and</w:t>
        </w:r>
      </w:ins>
      <w:del w:id="2102" w:author="DM" w:date="2012-08-06T06:14:00Z">
        <w:r w:rsidRPr="000D4A1B" w:rsidDel="000D6FE6">
          <w:delText>&amp;</w:delText>
        </w:r>
      </w:del>
      <w:r w:rsidRPr="000D4A1B">
        <w:t xml:space="preserve"> Succession Planning with 2010</w:t>
      </w:r>
    </w:p>
    <w:p w:rsidR="00CB6119" w:rsidRDefault="007B397A" w:rsidP="00CB6119">
      <w:pPr>
        <w:pStyle w:val="Para"/>
      </w:pPr>
      <w:r>
        <w:t>One of the key success factors with Project 2010 and its related server and collaboration environment is the ability to scale the product based on the maturity needs of the organization</w:t>
      </w:r>
      <w:r w:rsidR="00F56CFC">
        <w:t xml:space="preserve">. </w:t>
      </w:r>
      <w:r>
        <w:t>For example</w:t>
      </w:r>
      <w:ins w:id="2103" w:author="DM" w:date="2012-08-06T06:15:00Z">
        <w:r w:rsidR="008A3D6E">
          <w:t>,</w:t>
        </w:r>
      </w:ins>
      <w:r>
        <w:t xml:space="preserve"> many organizations start from an Excel</w:t>
      </w:r>
      <w:ins w:id="2104" w:author="DM" w:date="2012-08-06T06:15:00Z">
        <w:r w:rsidR="008A3D6E">
          <w:t>-</w:t>
        </w:r>
      </w:ins>
      <w:del w:id="2105" w:author="DM" w:date="2012-08-06T06:15:00Z">
        <w:r w:rsidDel="008A3D6E">
          <w:delText xml:space="preserve"> </w:delText>
        </w:r>
      </w:del>
      <w:r>
        <w:t>based planning model for tracking and reporting on projects</w:t>
      </w:r>
      <w:r w:rsidR="00F56CFC">
        <w:t xml:space="preserve">. </w:t>
      </w:r>
      <w:r>
        <w:t>SharePoint combined with Project Professional will allow you to build, manage</w:t>
      </w:r>
      <w:ins w:id="2106" w:author="DM" w:date="2012-08-06T06:15:00Z">
        <w:r w:rsidR="008A3D6E">
          <w:t>,</w:t>
        </w:r>
      </w:ins>
      <w:r>
        <w:t xml:space="preserve"> and update schedules in SharePoint and sync with Project Professional for rich reporting.</w:t>
      </w:r>
    </w:p>
    <w:p w:rsidR="007B397A" w:rsidRDefault="007B397A" w:rsidP="00CB6119">
      <w:pPr>
        <w:pStyle w:val="Para"/>
      </w:pPr>
      <w:r>
        <w:t xml:space="preserve">As an organization matures, it can continue </w:t>
      </w:r>
      <w:r w:rsidR="00134A64">
        <w:t xml:space="preserve">migrating </w:t>
      </w:r>
      <w:r>
        <w:t xml:space="preserve">information to Project Server 2010, where it can leverage a common resource pool and </w:t>
      </w:r>
      <w:ins w:id="2107" w:author="DM" w:date="2012-08-06T06:15:00Z">
        <w:r w:rsidR="008A3D6E">
          <w:t xml:space="preserve">really </w:t>
        </w:r>
      </w:ins>
      <w:r>
        <w:t xml:space="preserve">begin </w:t>
      </w:r>
      <w:del w:id="2108" w:author="DM" w:date="2012-08-06T06:15:00Z">
        <w:r w:rsidDel="008A3D6E">
          <w:delText xml:space="preserve">really </w:delText>
        </w:r>
      </w:del>
      <w:r>
        <w:t>taking advantage of a common environment for standards</w:t>
      </w:r>
      <w:ins w:id="2109" w:author="DM" w:date="2012-08-06T06:15:00Z">
        <w:r w:rsidR="008A3D6E">
          <w:t xml:space="preserve"> and for</w:t>
        </w:r>
      </w:ins>
      <w:del w:id="2110" w:author="DM" w:date="2012-08-06T06:15:00Z">
        <w:r w:rsidDel="008A3D6E">
          <w:delText>,</w:delText>
        </w:r>
      </w:del>
      <w:r>
        <w:t xml:space="preserve"> reporting and managing information</w:t>
      </w:r>
      <w:r w:rsidR="00F56CFC">
        <w:t xml:space="preserve">. </w:t>
      </w:r>
      <w:r>
        <w:t>This may come as a surprise, but some organizations don</w:t>
      </w:r>
      <w:r w:rsidR="00824D35">
        <w:t>’</w:t>
      </w:r>
      <w:r>
        <w:t>t build schedules</w:t>
      </w:r>
      <w:ins w:id="2111" w:author="DM" w:date="2012-08-06T06:16:00Z">
        <w:r w:rsidR="008A3D6E">
          <w:t>;</w:t>
        </w:r>
      </w:ins>
      <w:del w:id="2112" w:author="DM" w:date="2012-08-06T06:16:00Z">
        <w:r w:rsidDel="008A3D6E">
          <w:delText>,</w:delText>
        </w:r>
      </w:del>
      <w:r>
        <w:t xml:space="preserve"> they actually leverage resource plans and track the high</w:t>
      </w:r>
      <w:ins w:id="2113" w:author="DM" w:date="2012-08-06T06:16:00Z">
        <w:r w:rsidR="008A3D6E">
          <w:t>-</w:t>
        </w:r>
      </w:ins>
      <w:del w:id="2114" w:author="DM" w:date="2012-08-06T06:16:00Z">
        <w:r w:rsidDel="008A3D6E">
          <w:delText xml:space="preserve"> </w:delText>
        </w:r>
      </w:del>
      <w:r w:rsidR="00134A64">
        <w:t>level project information (meta</w:t>
      </w:r>
      <w:r>
        <w:t>data) associated with each project.</w:t>
      </w:r>
    </w:p>
    <w:p w:rsidR="007B397A" w:rsidRPr="008A3D6E" w:rsidRDefault="007B397A" w:rsidP="00CB6119">
      <w:pPr>
        <w:pStyle w:val="Para"/>
        <w:rPr>
          <w:rStyle w:val="QueryInline"/>
          <w:rPrChange w:id="2115" w:author="DM" w:date="2012-08-06T06:17:00Z">
            <w:rPr/>
          </w:rPrChange>
        </w:rPr>
      </w:pPr>
      <w:r>
        <w:t xml:space="preserve">As a project organization continues </w:t>
      </w:r>
      <w:r w:rsidR="00134A64">
        <w:t>its</w:t>
      </w:r>
      <w:r>
        <w:t xml:space="preserve"> journey</w:t>
      </w:r>
      <w:ins w:id="2116" w:author="DM" w:date="2012-08-06T06:16:00Z">
        <w:r w:rsidR="008A3D6E">
          <w:t>,</w:t>
        </w:r>
      </w:ins>
      <w:r>
        <w:t xml:space="preserve"> it may find itself finally maturing into portfolio management or rating</w:t>
      </w:r>
      <w:ins w:id="2117" w:author="DM" w:date="2012-08-06T06:16:00Z">
        <w:r w:rsidR="008A3D6E">
          <w:t>,</w:t>
        </w:r>
      </w:ins>
      <w:r>
        <w:t xml:space="preserve"> </w:t>
      </w:r>
      <w:del w:id="2118" w:author="DM" w:date="2012-08-06T06:16:00Z">
        <w:r w:rsidDel="008A3D6E">
          <w:delText xml:space="preserve">and </w:delText>
        </w:r>
      </w:del>
      <w:r>
        <w:t>ranking</w:t>
      </w:r>
      <w:ins w:id="2119" w:author="DM" w:date="2012-08-06T06:16:00Z">
        <w:r w:rsidR="008A3D6E">
          <w:t>,</w:t>
        </w:r>
      </w:ins>
      <w:r>
        <w:t xml:space="preserve"> and prioritizing </w:t>
      </w:r>
      <w:del w:id="2120" w:author="DM" w:date="2012-08-06T06:16:00Z">
        <w:r w:rsidDel="008A3D6E">
          <w:delText xml:space="preserve">the </w:delText>
        </w:r>
      </w:del>
      <w:r>
        <w:t>new work proposals</w:t>
      </w:r>
      <w:r w:rsidR="00F56CFC">
        <w:t xml:space="preserve">. </w:t>
      </w:r>
      <w:r>
        <w:t>Here is the beautiful thing</w:t>
      </w:r>
      <w:r w:rsidR="00F56CFC">
        <w:t xml:space="preserve">. </w:t>
      </w:r>
      <w:r>
        <w:t>Many organizations have already started with rating and ranking a portfolio management process</w:t>
      </w:r>
      <w:del w:id="2121" w:author="DM" w:date="2012-08-06T06:17:00Z">
        <w:r w:rsidDel="008A3D6E">
          <w:delText>,</w:delText>
        </w:r>
      </w:del>
      <w:r>
        <w:t xml:space="preserve"> but have never achieved a detailed scheduling system or a common resource pool </w:t>
      </w:r>
      <w:ins w:id="2122" w:author="Jeff Jacobson" w:date="2012-08-28T14:00:00Z">
        <w:r w:rsidR="00707FCC">
          <w:t xml:space="preserve">to uniformly </w:t>
        </w:r>
      </w:ins>
      <w:r>
        <w:t xml:space="preserve">track </w:t>
      </w:r>
      <w:del w:id="2123" w:author="Jeff Jacobson" w:date="2012-08-28T14:00:00Z">
        <w:r w:rsidDel="00707FCC">
          <w:delText xml:space="preserve">uniformly </w:delText>
        </w:r>
      </w:del>
      <w:r>
        <w:t xml:space="preserve">the resources needed </w:t>
      </w:r>
      <w:del w:id="2124" w:author="Jeff Jacobson" w:date="2012-08-28T14:01:00Z">
        <w:r w:rsidDel="00707FCC">
          <w:delText xml:space="preserve">to </w:delText>
        </w:r>
      </w:del>
      <w:ins w:id="2125" w:author="Jeff Jacobson" w:date="2012-08-28T14:01:00Z">
        <w:r w:rsidR="00707FCC">
          <w:t xml:space="preserve">for </w:t>
        </w:r>
      </w:ins>
      <w:r>
        <w:t>the work</w:t>
      </w:r>
      <w:ins w:id="2126" w:author="Jeff Jacobson" w:date="2012-08-28T14:01:00Z">
        <w:r w:rsidR="00707FCC">
          <w:t xml:space="preserve"> to be completed</w:t>
        </w:r>
      </w:ins>
      <w:r>
        <w:t>.</w:t>
      </w:r>
      <w:ins w:id="2127" w:author="DM" w:date="2012-08-06T06:17:00Z">
        <w:del w:id="2128" w:author="Jeff Jacobson" w:date="2012-08-28T14:01:00Z">
          <w:r w:rsidR="008A3D6E" w:rsidDel="00707FCC">
            <w:rPr>
              <w:rStyle w:val="QueryInline"/>
            </w:rPr>
            <w:delText>[AU: clarify]</w:delText>
          </w:r>
        </w:del>
      </w:ins>
    </w:p>
    <w:p w:rsidR="007B397A" w:rsidRDefault="007B397A" w:rsidP="00CB6119">
      <w:pPr>
        <w:pStyle w:val="Para"/>
      </w:pPr>
      <w:r>
        <w:t>Project Server 2010 allows an organization to start at any point in the system and leverage, grow</w:t>
      </w:r>
      <w:ins w:id="2129" w:author="DM" w:date="2012-08-06T06:17:00Z">
        <w:r w:rsidR="008A3D6E">
          <w:t>,</w:t>
        </w:r>
      </w:ins>
      <w:r>
        <w:t xml:space="preserve"> and mature</w:t>
      </w:r>
      <w:ins w:id="2130" w:author="DM" w:date="2012-08-06T06:17:00Z">
        <w:r w:rsidR="008A3D6E">
          <w:t>.</w:t>
        </w:r>
      </w:ins>
      <w:del w:id="2131" w:author="DM" w:date="2012-08-06T06:17:00Z">
        <w:r w:rsidDel="008A3D6E">
          <w:delText>,</w:delText>
        </w:r>
      </w:del>
      <w:r>
        <w:t xml:space="preserve"> </w:t>
      </w:r>
      <w:del w:id="2132" w:author="DM" w:date="2012-08-06T06:17:00Z">
        <w:r w:rsidDel="008A3D6E">
          <w:delText>with the ability to turn on d</w:delText>
        </w:r>
      </w:del>
      <w:ins w:id="2133" w:author="DM" w:date="2012-08-06T06:17:00Z">
        <w:r w:rsidR="008A3D6E">
          <w:t>D</w:t>
        </w:r>
      </w:ins>
      <w:r>
        <w:t xml:space="preserve">ifferent pieces of the technology </w:t>
      </w:r>
      <w:ins w:id="2134" w:author="DM" w:date="2012-08-06T06:17:00Z">
        <w:r w:rsidR="008A3D6E">
          <w:t xml:space="preserve">can be turned on </w:t>
        </w:r>
      </w:ins>
      <w:r>
        <w:t xml:space="preserve">at </w:t>
      </w:r>
      <w:ins w:id="2135" w:author="DM" w:date="2012-08-06T06:17:00Z">
        <w:r w:rsidR="008A3D6E">
          <w:t xml:space="preserve">different </w:t>
        </w:r>
      </w:ins>
      <w:del w:id="2136" w:author="DM" w:date="2012-08-06T06:17:00Z">
        <w:r w:rsidDel="008A3D6E">
          <w:delText xml:space="preserve">the right </w:delText>
        </w:r>
      </w:del>
      <w:r>
        <w:t>time</w:t>
      </w:r>
      <w:ins w:id="2137" w:author="DM" w:date="2012-08-06T06:17:00Z">
        <w:r w:rsidR="008A3D6E">
          <w:t>s</w:t>
        </w:r>
      </w:ins>
      <w:r>
        <w:t xml:space="preserve"> to move upward or downward to complete a more robust</w:t>
      </w:r>
      <w:r w:rsidR="00E90245">
        <w:t>,</w:t>
      </w:r>
      <w:r>
        <w:t xml:space="preserve"> richer</w:t>
      </w:r>
      <w:r w:rsidR="00E90245">
        <w:t>,</w:t>
      </w:r>
      <w:r>
        <w:t xml:space="preserve"> dynamic scheduling project, program</w:t>
      </w:r>
      <w:ins w:id="2138" w:author="DM" w:date="2012-08-06T06:17:00Z">
        <w:r w:rsidR="008A3D6E">
          <w:t>,</w:t>
        </w:r>
      </w:ins>
      <w:r>
        <w:t xml:space="preserve"> and portfolio management system and organization.</w:t>
      </w:r>
    </w:p>
    <w:p w:rsidR="009340DD" w:rsidRPr="000D4A1B" w:rsidRDefault="00DB50DB" w:rsidP="00AB6FB8">
      <w:pPr>
        <w:pStyle w:val="H1"/>
        <w:rPr>
          <w:rFonts w:cstheme="minorHAnsi"/>
        </w:rPr>
      </w:pPr>
      <w:r>
        <w:t>Technology M</w:t>
      </w:r>
      <w:r w:rsidR="009340DD" w:rsidRPr="000D4A1B">
        <w:t xml:space="preserve">eets </w:t>
      </w:r>
      <w:r>
        <w:t>S</w:t>
      </w:r>
      <w:r w:rsidR="009340DD" w:rsidRPr="000D4A1B">
        <w:t>trategy</w:t>
      </w:r>
      <w:r w:rsidR="00504BE9">
        <w:t xml:space="preserve">: </w:t>
      </w:r>
      <w:r w:rsidR="009340DD" w:rsidRPr="000D4A1B">
        <w:t xml:space="preserve">Welcome to the </w:t>
      </w:r>
      <w:r w:rsidR="002C65A8">
        <w:t>B</w:t>
      </w:r>
      <w:r w:rsidR="009340DD" w:rsidRPr="000D4A1B">
        <w:t xml:space="preserve">usiness </w:t>
      </w:r>
      <w:r w:rsidR="002C65A8">
        <w:t>U</w:t>
      </w:r>
      <w:r w:rsidR="009340DD" w:rsidRPr="000D4A1B">
        <w:t xml:space="preserve">ser </w:t>
      </w:r>
      <w:r w:rsidR="002C65A8">
        <w:t>N</w:t>
      </w:r>
      <w:r w:rsidR="009340DD" w:rsidRPr="000D4A1B">
        <w:t>etwork</w:t>
      </w:r>
    </w:p>
    <w:p w:rsidR="00824D35" w:rsidRDefault="009340DD" w:rsidP="003F7D03">
      <w:pPr>
        <w:pStyle w:val="Para"/>
        <w:rPr>
          <w:rFonts w:cstheme="minorHAnsi"/>
        </w:rPr>
      </w:pPr>
      <w:r w:rsidRPr="000D4A1B">
        <w:t>Product managers and project managers</w:t>
      </w:r>
      <w:ins w:id="2139" w:author="DM" w:date="2012-08-06T06:18:00Z">
        <w:r w:rsidR="009A352B">
          <w:t xml:space="preserve"> . . .</w:t>
        </w:r>
        <w:r w:rsidR="009A352B" w:rsidRPr="000D4A1B" w:rsidDel="009A352B">
          <w:t xml:space="preserve"> </w:t>
        </w:r>
      </w:ins>
      <w:del w:id="2140" w:author="DM" w:date="2012-08-06T06:18:00Z">
        <w:r w:rsidRPr="000D4A1B" w:rsidDel="009A352B">
          <w:delText>...</w:delText>
        </w:r>
      </w:del>
      <w:r w:rsidRPr="000D4A1B">
        <w:t>why separate these roles?</w:t>
      </w:r>
    </w:p>
    <w:p w:rsidR="00824D35" w:rsidRDefault="009340DD" w:rsidP="009C3984">
      <w:pPr>
        <w:pStyle w:val="Para"/>
      </w:pPr>
      <w:r w:rsidRPr="000D4A1B">
        <w:t xml:space="preserve">New products are essential for rejuvenating a line of business and are like vitamins for the body. If you provide less than </w:t>
      </w:r>
      <w:ins w:id="2141" w:author="DM" w:date="2012-08-06T06:18:00Z">
        <w:r w:rsidR="009A352B">
          <w:t>is needed</w:t>
        </w:r>
      </w:ins>
      <w:del w:id="2142" w:author="DM" w:date="2012-08-06T06:18:00Z">
        <w:r w:rsidRPr="000D4A1B" w:rsidDel="009A352B">
          <w:delText>enough</w:delText>
        </w:r>
      </w:del>
      <w:r w:rsidRPr="000D4A1B">
        <w:t xml:space="preserve">, the organization regresses. If you provide too much, you create waste, and much of this waste will end up being stored in the </w:t>
      </w:r>
      <w:r w:rsidR="00596A94">
        <w:t>“</w:t>
      </w:r>
      <w:r w:rsidRPr="000D4A1B">
        <w:t>great idea that never worked</w:t>
      </w:r>
      <w:r w:rsidR="00596A94">
        <w:t>”</w:t>
      </w:r>
      <w:r w:rsidRPr="000D4A1B">
        <w:t xml:space="preserve"> pile.</w:t>
      </w:r>
    </w:p>
    <w:p w:rsidR="00824D35" w:rsidRDefault="009340DD" w:rsidP="009C3984">
      <w:pPr>
        <w:pStyle w:val="Para"/>
      </w:pPr>
      <w:r w:rsidRPr="000D4A1B">
        <w:t>Clayton Christensen, Harvard professor and best</w:t>
      </w:r>
      <w:ins w:id="2143" w:author="DM" w:date="2012-08-06T06:18:00Z">
        <w:r w:rsidR="009A352B">
          <w:t>-</w:t>
        </w:r>
      </w:ins>
      <w:r w:rsidRPr="000D4A1B">
        <w:t>sell</w:t>
      </w:r>
      <w:ins w:id="2144" w:author="DM" w:date="2012-08-06T06:18:00Z">
        <w:r w:rsidR="009A352B">
          <w:t>ing</w:t>
        </w:r>
      </w:ins>
      <w:del w:id="2145" w:author="DM" w:date="2012-08-06T06:18:00Z">
        <w:r w:rsidRPr="000D4A1B" w:rsidDel="009A352B">
          <w:delText>er</w:delText>
        </w:r>
      </w:del>
      <w:r w:rsidRPr="000D4A1B">
        <w:t xml:space="preserve"> business author, writes in</w:t>
      </w:r>
      <w:ins w:id="2146" w:author="Tim Runcie" w:date="2012-09-10T08:49:00Z">
        <w:r w:rsidR="005E7EF0">
          <w:t xml:space="preserve"> chapter 3 of</w:t>
        </w:r>
      </w:ins>
      <w:r w:rsidRPr="000D4A1B">
        <w:t xml:space="preserve"> </w:t>
      </w:r>
      <w:r w:rsidRPr="000D4A1B">
        <w:rPr>
          <w:i/>
          <w:iCs/>
        </w:rPr>
        <w:t>The Innovator</w:t>
      </w:r>
      <w:r w:rsidR="00824D35">
        <w:rPr>
          <w:i/>
          <w:iCs/>
        </w:rPr>
        <w:t>’</w:t>
      </w:r>
      <w:r w:rsidRPr="000D4A1B">
        <w:rPr>
          <w:i/>
          <w:iCs/>
        </w:rPr>
        <w:t>s Solution</w:t>
      </w:r>
      <w:r w:rsidRPr="000D4A1B">
        <w:t xml:space="preserve"> that more than 60 percent of new product development work is abandoned before market launch</w:t>
      </w:r>
      <w:commentRangeStart w:id="2147"/>
      <w:ins w:id="2148" w:author="DM" w:date="2012-08-20T05:52:00Z">
        <w:r w:rsidR="006B766B">
          <w:rPr>
            <w:rStyle w:val="QueryInline"/>
          </w:rPr>
          <w:t>[</w:t>
        </w:r>
        <w:commentRangeStart w:id="2149"/>
        <w:r w:rsidR="006B766B">
          <w:rPr>
            <w:rStyle w:val="QueryInline"/>
          </w:rPr>
          <w:t>AU: provide source note</w:t>
        </w:r>
      </w:ins>
      <w:commentRangeEnd w:id="2149"/>
      <w:r w:rsidR="005E7EF0">
        <w:rPr>
          <w:rStyle w:val="CommentReference"/>
          <w:rFonts w:asciiTheme="minorHAnsi" w:eastAsiaTheme="minorHAnsi" w:hAnsiTheme="minorHAnsi" w:cstheme="minorBidi"/>
          <w:snapToGrid/>
        </w:rPr>
        <w:commentReference w:id="2149"/>
      </w:r>
      <w:ins w:id="2150" w:author="DM" w:date="2012-08-20T05:52:00Z">
        <w:r w:rsidR="006B766B">
          <w:rPr>
            <w:rStyle w:val="QueryInline"/>
          </w:rPr>
          <w:t>]</w:t>
        </w:r>
      </w:ins>
      <w:commentRangeEnd w:id="2147"/>
      <w:r w:rsidR="00B9204F">
        <w:rPr>
          <w:rStyle w:val="CommentReference"/>
          <w:rFonts w:asciiTheme="minorHAnsi" w:eastAsiaTheme="minorHAnsi" w:hAnsiTheme="minorHAnsi" w:cstheme="minorBidi"/>
          <w:snapToGrid/>
        </w:rPr>
        <w:commentReference w:id="2147"/>
      </w:r>
      <w:r w:rsidRPr="000D4A1B">
        <w:t>. About 40 percent of the introduced products never turn a profit</w:t>
      </w:r>
      <w:del w:id="2151" w:author="DM" w:date="2012-08-06T06:19:00Z">
        <w:r w:rsidRPr="000D4A1B" w:rsidDel="009A352B">
          <w:delText>,</w:delText>
        </w:r>
      </w:del>
      <w:r w:rsidRPr="000D4A1B">
        <w:t xml:space="preserve"> and are pulled back from the market. Therefore, about 25 percent of new product development investments lead to commercial successes, continues Christensen.</w:t>
      </w:r>
    </w:p>
    <w:p w:rsidR="00824D35" w:rsidRDefault="009340DD" w:rsidP="003F7D03">
      <w:pPr>
        <w:pStyle w:val="Para"/>
        <w:rPr>
          <w:rFonts w:cstheme="minorHAnsi"/>
        </w:rPr>
      </w:pPr>
      <w:r w:rsidRPr="000D4A1B">
        <w:t xml:space="preserve">His statistics create a clear case for </w:t>
      </w:r>
      <w:del w:id="2152" w:author="DM" w:date="2012-08-20T05:42:00Z">
        <w:r w:rsidRPr="000D4A1B" w:rsidDel="00AD14F6">
          <w:delText>project management</w:delText>
        </w:r>
      </w:del>
      <w:ins w:id="2153" w:author="DM" w:date="2012-08-20T05:42:00Z">
        <w:r w:rsidR="00AD14F6">
          <w:t>PM</w:t>
        </w:r>
      </w:ins>
      <w:r w:rsidRPr="000D4A1B">
        <w:t xml:space="preserve">. </w:t>
      </w:r>
      <w:proofErr w:type="gramStart"/>
      <w:r w:rsidRPr="000D4A1B">
        <w:t>Juggling</w:t>
      </w:r>
      <w:proofErr w:type="gramEnd"/>
      <w:r w:rsidRPr="000D4A1B">
        <w:t xml:space="preserve"> the triple constraints (time, budget, </w:t>
      </w:r>
      <w:r w:rsidR="00E52145">
        <w:t xml:space="preserve">and </w:t>
      </w:r>
      <w:r w:rsidRPr="000D4A1B">
        <w:t xml:space="preserve">scope) minimizes misuse of resources. </w:t>
      </w:r>
      <w:del w:id="2154" w:author="DM" w:date="2012-08-20T05:42:00Z">
        <w:r w:rsidRPr="000D4A1B" w:rsidDel="00AD14F6">
          <w:delText>Project management</w:delText>
        </w:r>
      </w:del>
      <w:ins w:id="2155" w:author="DM" w:date="2012-08-20T05:42:00Z">
        <w:r w:rsidR="00AD14F6">
          <w:t>PM</w:t>
        </w:r>
      </w:ins>
      <w:r w:rsidRPr="000D4A1B">
        <w:t>, as a discipline, offers the requisite controls to achieve this goal.</w:t>
      </w:r>
    </w:p>
    <w:p w:rsidR="00824D35" w:rsidRDefault="009340DD" w:rsidP="009C3984">
      <w:pPr>
        <w:pStyle w:val="Para"/>
      </w:pPr>
      <w:r w:rsidRPr="000D4A1B">
        <w:t>At the same time, creating a new product requires innovation, which is a bit chaotic and often comes with unstable requirements</w:t>
      </w:r>
      <w:del w:id="2156" w:author="DM" w:date="2012-08-06T06:20:00Z">
        <w:r w:rsidRPr="000D4A1B" w:rsidDel="009A352B">
          <w:delText>,</w:delText>
        </w:r>
      </w:del>
      <w:r w:rsidRPr="000D4A1B">
        <w:t xml:space="preserve"> because of changes in the marketplace. Product management enters here, with its tools to build a product that conforms to </w:t>
      </w:r>
      <w:del w:id="2157" w:author="DM" w:date="2012-08-06T06:20:00Z">
        <w:r w:rsidRPr="000D4A1B" w:rsidDel="009A352B">
          <w:delText xml:space="preserve">the </w:delText>
        </w:r>
      </w:del>
      <w:r w:rsidRPr="000D4A1B">
        <w:t>customers</w:t>
      </w:r>
      <w:r w:rsidR="00824D35">
        <w:t>’</w:t>
      </w:r>
      <w:r w:rsidRPr="000D4A1B">
        <w:t xml:space="preserve"> wants and needs within the shortest </w:t>
      </w:r>
      <w:r w:rsidR="00D9433E">
        <w:t xml:space="preserve">possible </w:t>
      </w:r>
      <w:r w:rsidRPr="000D4A1B">
        <w:t>time</w:t>
      </w:r>
      <w:ins w:id="2158" w:author="DM" w:date="2012-08-06T06:20:00Z">
        <w:r w:rsidR="009A352B">
          <w:t xml:space="preserve"> </w:t>
        </w:r>
      </w:ins>
      <w:r w:rsidRPr="000D4A1B">
        <w:t>frame.</w:t>
      </w:r>
    </w:p>
    <w:p w:rsidR="00824D35" w:rsidRDefault="009340DD" w:rsidP="003F7D03">
      <w:pPr>
        <w:pStyle w:val="Para"/>
        <w:rPr>
          <w:rFonts w:cstheme="minorHAnsi"/>
        </w:rPr>
      </w:pPr>
      <w:r w:rsidRPr="000D4A1B">
        <w:t>The core issue is control versus speed and innovation. This conflict can be resolved by separating the roles and assigning the responsibility for each area to two different persons.</w:t>
      </w:r>
    </w:p>
    <w:p w:rsidR="00391A62" w:rsidRDefault="009340DD">
      <w:pPr>
        <w:pStyle w:val="H2"/>
        <w:pPrChange w:id="2159" w:author="DM" w:date="2012-08-06T06:20:00Z">
          <w:pPr>
            <w:pStyle w:val="H3"/>
          </w:pPr>
        </w:pPrChange>
      </w:pPr>
      <w:r w:rsidRPr="000D4A1B">
        <w:t xml:space="preserve">What </w:t>
      </w:r>
      <w:del w:id="2160" w:author="DM" w:date="2012-08-06T06:20:00Z">
        <w:r w:rsidRPr="000D4A1B" w:rsidDel="009A352B">
          <w:delText>a</w:delText>
        </w:r>
      </w:del>
      <w:ins w:id="2161" w:author="DM" w:date="2012-08-06T06:20:00Z">
        <w:r w:rsidR="009A352B">
          <w:t>A</w:t>
        </w:r>
      </w:ins>
      <w:r w:rsidRPr="000D4A1B">
        <w:t xml:space="preserve">re the </w:t>
      </w:r>
      <w:r w:rsidR="00B9042D">
        <w:t>C</w:t>
      </w:r>
      <w:r w:rsidRPr="000D4A1B">
        <w:t xml:space="preserve">ommon </w:t>
      </w:r>
      <w:r w:rsidR="00B9042D">
        <w:t>T</w:t>
      </w:r>
      <w:r w:rsidRPr="000D4A1B">
        <w:t xml:space="preserve">raits of the </w:t>
      </w:r>
      <w:r w:rsidR="00B9042D">
        <w:t>T</w:t>
      </w:r>
      <w:r w:rsidRPr="000D4A1B">
        <w:t xml:space="preserve">wo </w:t>
      </w:r>
      <w:r w:rsidR="00B9042D">
        <w:t>R</w:t>
      </w:r>
      <w:r w:rsidRPr="000D4A1B">
        <w:t>oles?</w:t>
      </w:r>
    </w:p>
    <w:p w:rsidR="00824D35" w:rsidRDefault="009340DD" w:rsidP="009C3984">
      <w:pPr>
        <w:pStyle w:val="Para"/>
      </w:pPr>
      <w:r w:rsidRPr="000D4A1B">
        <w:t xml:space="preserve">Individuals who opt for either </w:t>
      </w:r>
      <w:ins w:id="2162" w:author="DM" w:date="2012-08-06T06:22:00Z">
        <w:r w:rsidR="00AF2DF9">
          <w:t>p</w:t>
        </w:r>
      </w:ins>
      <w:del w:id="2163" w:author="DM" w:date="2012-08-06T06:22:00Z">
        <w:r w:rsidRPr="000D4A1B" w:rsidDel="00AF2DF9">
          <w:delText>P</w:delText>
        </w:r>
      </w:del>
      <w:r w:rsidRPr="000D4A1B">
        <w:t xml:space="preserve">roduct </w:t>
      </w:r>
      <w:del w:id="2164" w:author="DM" w:date="2012-08-06T06:22:00Z">
        <w:r w:rsidRPr="000D4A1B" w:rsidDel="00AF2DF9">
          <w:delText>M</w:delText>
        </w:r>
      </w:del>
      <w:ins w:id="2165" w:author="DM" w:date="2012-08-06T06:22:00Z">
        <w:r w:rsidR="00AF2DF9">
          <w:t>m</w:t>
        </w:r>
      </w:ins>
      <w:r w:rsidRPr="000D4A1B">
        <w:t xml:space="preserve">anagement or </w:t>
      </w:r>
      <w:del w:id="2166" w:author="DM" w:date="2012-08-06T06:22:00Z">
        <w:r w:rsidRPr="000D4A1B" w:rsidDel="00AF2DF9">
          <w:delText>P</w:delText>
        </w:r>
      </w:del>
      <w:ins w:id="2167" w:author="DM" w:date="2012-08-06T06:22:00Z">
        <w:r w:rsidR="00AF2DF9">
          <w:t>p</w:t>
        </w:r>
      </w:ins>
      <w:r w:rsidRPr="000D4A1B">
        <w:t xml:space="preserve">roject </w:t>
      </w:r>
      <w:ins w:id="2168" w:author="DM" w:date="2012-08-06T06:22:00Z">
        <w:r w:rsidR="00AF2DF9">
          <w:t>m</w:t>
        </w:r>
      </w:ins>
      <w:del w:id="2169" w:author="DM" w:date="2012-08-06T06:22:00Z">
        <w:r w:rsidRPr="000D4A1B" w:rsidDel="00AF2DF9">
          <w:delText>M</w:delText>
        </w:r>
      </w:del>
      <w:r w:rsidRPr="000D4A1B">
        <w:t xml:space="preserve">anagement usually share a similar career trajectory. Both functions </w:t>
      </w:r>
      <w:ins w:id="2170" w:author="DM" w:date="2012-08-06T06:22:00Z">
        <w:r w:rsidR="00AF2DF9">
          <w:t xml:space="preserve">often </w:t>
        </w:r>
      </w:ins>
      <w:r w:rsidRPr="000D4A1B">
        <w:t xml:space="preserve">are </w:t>
      </w:r>
      <w:del w:id="2171" w:author="DM" w:date="2012-08-06T06:22:00Z">
        <w:r w:rsidRPr="000D4A1B" w:rsidDel="00AF2DF9">
          <w:delText xml:space="preserve">frequently </w:delText>
        </w:r>
      </w:del>
      <w:r w:rsidRPr="000D4A1B">
        <w:t>a career choice of technical specialists. After advancing to management level, both leave their functional areas</w:t>
      </w:r>
      <w:r w:rsidR="00824D35">
        <w:t>’</w:t>
      </w:r>
      <w:r w:rsidRPr="000D4A1B">
        <w:t xml:space="preserve"> bastions and face the challenge of working in a cross-functional role, which requires strong political acumen. Thus, </w:t>
      </w:r>
      <w:ins w:id="2172" w:author="DM" w:date="2012-08-06T06:22:00Z">
        <w:r w:rsidR="00AF2DF9">
          <w:t xml:space="preserve">the ability to </w:t>
        </w:r>
      </w:ins>
      <w:r w:rsidRPr="000D4A1B">
        <w:t>navigat</w:t>
      </w:r>
      <w:ins w:id="2173" w:author="DM" w:date="2012-08-06T06:22:00Z">
        <w:r w:rsidR="00AF2DF9">
          <w:t>e</w:t>
        </w:r>
      </w:ins>
      <w:del w:id="2174" w:author="DM" w:date="2012-08-06T06:22:00Z">
        <w:r w:rsidRPr="000D4A1B" w:rsidDel="00AF2DF9">
          <w:delText>ing</w:delText>
        </w:r>
      </w:del>
      <w:r w:rsidRPr="000D4A1B">
        <w:t xml:space="preserve"> through and get</w:t>
      </w:r>
      <w:del w:id="2175" w:author="DM" w:date="2012-08-06T06:22:00Z">
        <w:r w:rsidRPr="000D4A1B" w:rsidDel="00AF2DF9">
          <w:delText>ting</w:delText>
        </w:r>
      </w:del>
      <w:r w:rsidRPr="000D4A1B">
        <w:t xml:space="preserve"> things done in a political mine</w:t>
      </w:r>
      <w:r w:rsidR="00BC4C3D">
        <w:t>field</w:t>
      </w:r>
      <w:r w:rsidRPr="000D4A1B">
        <w:t xml:space="preserve"> is crucial to succeed.</w:t>
      </w:r>
    </w:p>
    <w:p w:rsidR="00824D35" w:rsidRDefault="009340DD" w:rsidP="003F7D03">
      <w:pPr>
        <w:pStyle w:val="Para"/>
        <w:rPr>
          <w:rFonts w:cstheme="minorHAnsi"/>
        </w:rPr>
      </w:pPr>
      <w:r w:rsidRPr="000D4A1B">
        <w:t>Finally, product managers and project managers are both required to understand the big picture, including the marketplace and their own respective organization</w:t>
      </w:r>
      <w:del w:id="2176" w:author="DM" w:date="2012-08-06T06:23:00Z">
        <w:r w:rsidRPr="000D4A1B" w:rsidDel="00AF2DF9">
          <w:delText>s</w:delText>
        </w:r>
      </w:del>
      <w:r w:rsidR="00824D35">
        <w:t>’</w:t>
      </w:r>
      <w:ins w:id="2177" w:author="DM" w:date="2012-08-06T06:23:00Z">
        <w:r w:rsidR="00AF2DF9">
          <w:t>s</w:t>
        </w:r>
      </w:ins>
      <w:r w:rsidRPr="000D4A1B">
        <w:t xml:space="preserve"> priorities, while keeping an eye on the details.</w:t>
      </w:r>
    </w:p>
    <w:p w:rsidR="00391A62" w:rsidRDefault="009340DD">
      <w:pPr>
        <w:pStyle w:val="H2"/>
        <w:pPrChange w:id="2178" w:author="DM" w:date="2012-08-06T06:20:00Z">
          <w:pPr>
            <w:pStyle w:val="H3"/>
          </w:pPr>
        </w:pPrChange>
      </w:pPr>
      <w:r w:rsidRPr="000D4A1B">
        <w:t xml:space="preserve">What </w:t>
      </w:r>
      <w:ins w:id="2179" w:author="DM" w:date="2012-08-06T06:20:00Z">
        <w:r w:rsidR="009A352B">
          <w:t>A</w:t>
        </w:r>
      </w:ins>
      <w:del w:id="2180" w:author="DM" w:date="2012-08-06T06:20:00Z">
        <w:r w:rsidRPr="000D4A1B" w:rsidDel="009A352B">
          <w:delText>a</w:delText>
        </w:r>
      </w:del>
      <w:r w:rsidRPr="000D4A1B">
        <w:t xml:space="preserve">re the </w:t>
      </w:r>
      <w:r w:rsidR="00B9042D">
        <w:t>R</w:t>
      </w:r>
      <w:r w:rsidRPr="000D4A1B">
        <w:t xml:space="preserve">oots of the </w:t>
      </w:r>
      <w:r w:rsidR="00B9042D">
        <w:t>D</w:t>
      </w:r>
      <w:r w:rsidRPr="000D4A1B">
        <w:t>ifferences?</w:t>
      </w:r>
    </w:p>
    <w:p w:rsidR="00824D35" w:rsidRDefault="009340DD" w:rsidP="009C3984">
      <w:pPr>
        <w:pStyle w:val="Para"/>
      </w:pPr>
      <w:r w:rsidRPr="000D4A1B">
        <w:t xml:space="preserve">Tracing back the discrepancies between the two roles to their sources, we find that they stem from the key differences between a </w:t>
      </w:r>
      <w:r w:rsidR="00C27769">
        <w:t>“</w:t>
      </w:r>
      <w:r w:rsidRPr="000D4A1B">
        <w:t>product</w:t>
      </w:r>
      <w:r w:rsidR="00C27769">
        <w:t>”</w:t>
      </w:r>
      <w:r w:rsidRPr="000D4A1B">
        <w:t xml:space="preserve"> and a </w:t>
      </w:r>
      <w:r w:rsidR="00C27769">
        <w:t>“</w:t>
      </w:r>
      <w:r w:rsidRPr="000D4A1B">
        <w:t>project.</w:t>
      </w:r>
      <w:r w:rsidR="00C27769">
        <w:t>”</w:t>
      </w:r>
    </w:p>
    <w:p w:rsidR="00824D35" w:rsidRDefault="009340DD" w:rsidP="009C3984">
      <w:pPr>
        <w:pStyle w:val="Para"/>
      </w:pPr>
      <w:r w:rsidRPr="000D4A1B">
        <w:t>The Project Management Institute</w:t>
      </w:r>
      <w:r w:rsidR="00824D35">
        <w:t>’</w:t>
      </w:r>
      <w:r w:rsidRPr="000D4A1B">
        <w:t xml:space="preserve">s </w:t>
      </w:r>
      <w:del w:id="2181" w:author="DM" w:date="2012-08-06T06:23:00Z">
        <w:r w:rsidRPr="000D4A1B" w:rsidDel="00AF2DF9">
          <w:delText xml:space="preserve">(PMI) </w:delText>
        </w:r>
      </w:del>
      <w:r w:rsidRPr="009456E8">
        <w:rPr>
          <w:i/>
          <w:rPrChange w:id="2182" w:author="DM" w:date="2012-08-21T05:27:00Z">
            <w:rPr/>
          </w:rPrChange>
        </w:rPr>
        <w:t>Project Management Book of Knowledge</w:t>
      </w:r>
      <w:r w:rsidRPr="000D4A1B">
        <w:t xml:space="preserve"> (PMBOK)</w:t>
      </w:r>
      <w:ins w:id="2183" w:author="DM" w:date="2012-08-21T05:27:00Z">
        <w:del w:id="2184" w:author="Jeff Jacobson" w:date="2012-08-28T14:23:00Z">
          <w:r w:rsidR="009456E8" w:rsidDel="00810D4E">
            <w:rPr>
              <w:rStyle w:val="QueryInline"/>
            </w:rPr>
            <w:delText>[AU: provide reference to this?]</w:delText>
          </w:r>
        </w:del>
      </w:ins>
      <w:r w:rsidRPr="000D4A1B">
        <w:t xml:space="preserve"> perfectly describes the discrepancy between the scope of a p</w:t>
      </w:r>
      <w:r w:rsidR="00CA4E7C">
        <w:t>roduct and a project. A product</w:t>
      </w:r>
      <w:r w:rsidR="00824D35">
        <w:t>’</w:t>
      </w:r>
      <w:r w:rsidRPr="000D4A1B">
        <w:t>s scope is specified through its features and function</w:t>
      </w:r>
      <w:r w:rsidR="006270B0">
        <w:t xml:space="preserve">s. </w:t>
      </w:r>
      <w:del w:id="2185" w:author="DM" w:date="2012-08-06T06:23:00Z">
        <w:r w:rsidR="006270B0" w:rsidDel="00AF2DF9">
          <w:delText>On the other hand, a</w:delText>
        </w:r>
      </w:del>
      <w:ins w:id="2186" w:author="DM" w:date="2012-08-06T06:23:00Z">
        <w:r w:rsidR="00AF2DF9">
          <w:t>A</w:t>
        </w:r>
      </w:ins>
      <w:r w:rsidR="006270B0">
        <w:t xml:space="preserve"> project</w:t>
      </w:r>
      <w:r w:rsidR="00824D35">
        <w:t>’</w:t>
      </w:r>
      <w:r w:rsidRPr="000D4A1B">
        <w:t>s scope is identified by the work itself that needs to be done in order to deliver the product. PMBOK offers further clarification: Product completion is measured against the requirements</w:t>
      </w:r>
      <w:del w:id="2187" w:author="DM" w:date="2012-08-06T06:24:00Z">
        <w:r w:rsidRPr="000D4A1B" w:rsidDel="00AF2DF9">
          <w:delText>,</w:delText>
        </w:r>
      </w:del>
      <w:r w:rsidRPr="000D4A1B">
        <w:t xml:space="preserve"> while project completion is measured against the plan prepared.</w:t>
      </w:r>
    </w:p>
    <w:p w:rsidR="00824D35" w:rsidRDefault="009340DD" w:rsidP="003F7D03">
      <w:pPr>
        <w:pStyle w:val="Para"/>
        <w:rPr>
          <w:rFonts w:cstheme="minorHAnsi"/>
        </w:rPr>
      </w:pPr>
      <w:r w:rsidRPr="000D4A1B">
        <w:t xml:space="preserve">A view into their lifecycles reveals another way of seeing </w:t>
      </w:r>
      <w:r w:rsidR="00C95E1F">
        <w:t>the differences. A product</w:t>
      </w:r>
      <w:r w:rsidR="00824D35">
        <w:t>’</w:t>
      </w:r>
      <w:r w:rsidRPr="000D4A1B">
        <w:t xml:space="preserve">s lifecycle is depicted with a chart that has time on its </w:t>
      </w:r>
      <w:r w:rsidR="00755752" w:rsidRPr="00755752">
        <w:rPr>
          <w:i/>
        </w:rPr>
        <w:t>x</w:t>
      </w:r>
      <w:r w:rsidRPr="000D4A1B">
        <w:t xml:space="preserve">-axis (often with </w:t>
      </w:r>
      <w:del w:id="2188" w:author="DM" w:date="2012-08-06T06:24:00Z">
        <w:r w:rsidRPr="000D4A1B" w:rsidDel="00AF2DF9">
          <w:delText xml:space="preserve">the </w:delText>
        </w:r>
      </w:del>
      <w:ins w:id="2189" w:author="DM" w:date="2012-08-06T06:24:00Z">
        <w:r w:rsidR="00AF2DF9" w:rsidRPr="000D4A1B">
          <w:t>the</w:t>
        </w:r>
        <w:r w:rsidR="00AF2DF9">
          <w:t>se</w:t>
        </w:r>
      </w:ins>
      <w:del w:id="2190" w:author="DM" w:date="2012-08-06T06:24:00Z">
        <w:r w:rsidRPr="000D4A1B" w:rsidDel="00AF2DF9">
          <w:delText>following</w:delText>
        </w:r>
      </w:del>
      <w:r w:rsidRPr="000D4A1B">
        <w:t xml:space="preserve"> phases: introduction, growth, maturity and decline)</w:t>
      </w:r>
      <w:del w:id="2191" w:author="DM" w:date="2012-08-06T06:24:00Z">
        <w:r w:rsidRPr="000D4A1B" w:rsidDel="00AF2DF9">
          <w:delText>,</w:delText>
        </w:r>
      </w:del>
      <w:r w:rsidRPr="000D4A1B">
        <w:t xml:space="preserve"> and level of s</w:t>
      </w:r>
      <w:r w:rsidR="00E909FC">
        <w:t xml:space="preserve">ales on its </w:t>
      </w:r>
      <w:r w:rsidR="00755752" w:rsidRPr="00755752">
        <w:rPr>
          <w:i/>
        </w:rPr>
        <w:t>y</w:t>
      </w:r>
      <w:r w:rsidR="00E909FC">
        <w:t>-axis. The product</w:t>
      </w:r>
      <w:r w:rsidR="00824D35">
        <w:t>’</w:t>
      </w:r>
      <w:r w:rsidRPr="000D4A1B">
        <w:t xml:space="preserve">s lifecycle is most commonly used for determining the appropriate marketing mix (price, distribution channels, product features, </w:t>
      </w:r>
      <w:r w:rsidR="00C6078D">
        <w:t xml:space="preserve">and </w:t>
      </w:r>
      <w:r w:rsidRPr="000D4A1B">
        <w:t xml:space="preserve">promotion activities). The project lifecycle, in contrast, is illustrated with cost and staff levels on the </w:t>
      </w:r>
      <w:r w:rsidR="00755752" w:rsidRPr="00755752">
        <w:rPr>
          <w:i/>
        </w:rPr>
        <w:t>y</w:t>
      </w:r>
      <w:r w:rsidRPr="000D4A1B">
        <w:t xml:space="preserve">-axis and time on the </w:t>
      </w:r>
      <w:r w:rsidR="00755752" w:rsidRPr="00755752">
        <w:rPr>
          <w:i/>
        </w:rPr>
        <w:t>x-</w:t>
      </w:r>
      <w:r w:rsidRPr="000D4A1B">
        <w:t>axis. The project</w:t>
      </w:r>
      <w:r w:rsidR="00824D35">
        <w:t>’</w:t>
      </w:r>
      <w:r w:rsidRPr="000D4A1B">
        <w:t xml:space="preserve">s lifecycle is </w:t>
      </w:r>
      <w:ins w:id="2192" w:author="DM" w:date="2012-08-06T06:25:00Z">
        <w:r w:rsidR="008937D5">
          <w:t xml:space="preserve">used </w:t>
        </w:r>
      </w:ins>
      <w:r w:rsidRPr="000D4A1B">
        <w:t xml:space="preserve">most commonly </w:t>
      </w:r>
      <w:del w:id="2193" w:author="DM" w:date="2012-08-06T06:25:00Z">
        <w:r w:rsidRPr="000D4A1B" w:rsidDel="008937D5">
          <w:delText xml:space="preserve">used </w:delText>
        </w:r>
      </w:del>
      <w:r w:rsidRPr="000D4A1B">
        <w:t>for controlling corporate resources.</w:t>
      </w:r>
    </w:p>
    <w:p w:rsidR="00391A62" w:rsidRDefault="009340DD">
      <w:pPr>
        <w:pStyle w:val="H2"/>
        <w:pPrChange w:id="2194" w:author="DM" w:date="2012-08-06T06:20:00Z">
          <w:pPr>
            <w:pStyle w:val="H3"/>
          </w:pPr>
        </w:pPrChange>
      </w:pPr>
      <w:r w:rsidRPr="000D4A1B">
        <w:t xml:space="preserve">What </w:t>
      </w:r>
      <w:del w:id="2195" w:author="DM" w:date="2012-08-06T06:20:00Z">
        <w:r w:rsidRPr="000D4A1B" w:rsidDel="009A352B">
          <w:delText>a</w:delText>
        </w:r>
      </w:del>
      <w:ins w:id="2196" w:author="DM" w:date="2012-08-06T06:20:00Z">
        <w:r w:rsidR="009A352B">
          <w:t>A</w:t>
        </w:r>
      </w:ins>
      <w:r w:rsidRPr="000D4A1B">
        <w:t xml:space="preserve">re the </w:t>
      </w:r>
      <w:r w:rsidR="00E30F5E">
        <w:t>C</w:t>
      </w:r>
      <w:r w:rsidRPr="000D4A1B">
        <w:t xml:space="preserve">hallenges in </w:t>
      </w:r>
      <w:r w:rsidR="00E30F5E">
        <w:t>W</w:t>
      </w:r>
      <w:r w:rsidRPr="000D4A1B">
        <w:t xml:space="preserve">orking </w:t>
      </w:r>
      <w:r w:rsidR="00E30F5E">
        <w:t>T</w:t>
      </w:r>
      <w:r w:rsidRPr="000D4A1B">
        <w:t>ogether?</w:t>
      </w:r>
    </w:p>
    <w:p w:rsidR="00824D35" w:rsidRDefault="009340DD" w:rsidP="009C3984">
      <w:pPr>
        <w:pStyle w:val="Para"/>
      </w:pPr>
      <w:r w:rsidRPr="000D4A1B">
        <w:t xml:space="preserve">Recently, while consulting on a technology service development as a project manager, </w:t>
      </w:r>
      <w:r w:rsidR="00DD51D6" w:rsidRPr="008937D5">
        <w:t>I</w:t>
      </w:r>
      <w:r w:rsidRPr="000D4A1B">
        <w:t xml:space="preserve"> </w:t>
      </w:r>
      <w:commentRangeStart w:id="2197"/>
      <w:ins w:id="2198" w:author="DM" w:date="2012-08-06T06:25:00Z">
        <w:r w:rsidR="008937D5">
          <w:rPr>
            <w:rStyle w:val="QueryInline"/>
          </w:rPr>
          <w:t>[</w:t>
        </w:r>
        <w:commentRangeStart w:id="2199"/>
        <w:r w:rsidR="008937D5">
          <w:rPr>
            <w:rStyle w:val="QueryInline"/>
          </w:rPr>
          <w:t>AU: use of “I” here OK?</w:t>
        </w:r>
      </w:ins>
      <w:ins w:id="2200" w:author="DM" w:date="2012-08-06T06:38:00Z">
        <w:r w:rsidR="000A0E4C">
          <w:rPr>
            <w:rStyle w:val="QueryInline"/>
          </w:rPr>
          <w:t xml:space="preserve"> explain who it is</w:t>
        </w:r>
      </w:ins>
      <w:ins w:id="2201" w:author="DM" w:date="2012-08-20T05:54:00Z">
        <w:r w:rsidR="00952AE4">
          <w:rPr>
            <w:rStyle w:val="QueryInline"/>
          </w:rPr>
          <w:t xml:space="preserve"> and clarify throughout</w:t>
        </w:r>
      </w:ins>
      <w:ins w:id="2202" w:author="DM" w:date="2012-08-06T06:38:00Z">
        <w:r w:rsidR="000A0E4C">
          <w:rPr>
            <w:rStyle w:val="QueryInline"/>
          </w:rPr>
          <w:t>?</w:t>
        </w:r>
      </w:ins>
      <w:commentRangeEnd w:id="2199"/>
      <w:r w:rsidR="00146895">
        <w:rPr>
          <w:rStyle w:val="CommentReference"/>
          <w:rFonts w:asciiTheme="minorHAnsi" w:eastAsiaTheme="minorHAnsi" w:hAnsiTheme="minorHAnsi" w:cstheme="minorBidi"/>
          <w:snapToGrid/>
        </w:rPr>
        <w:commentReference w:id="2199"/>
      </w:r>
      <w:ins w:id="2203" w:author="DM" w:date="2012-08-06T06:25:00Z">
        <w:r w:rsidR="008937D5">
          <w:rPr>
            <w:rStyle w:val="QueryInline"/>
          </w:rPr>
          <w:t>]</w:t>
        </w:r>
      </w:ins>
      <w:commentRangeEnd w:id="2197"/>
      <w:r w:rsidR="00810D4E">
        <w:rPr>
          <w:rStyle w:val="CommentReference"/>
          <w:rFonts w:asciiTheme="minorHAnsi" w:eastAsiaTheme="minorHAnsi" w:hAnsiTheme="minorHAnsi" w:cstheme="minorBidi"/>
          <w:snapToGrid/>
        </w:rPr>
        <w:commentReference w:id="2197"/>
      </w:r>
      <w:proofErr w:type="gramStart"/>
      <w:r w:rsidRPr="000D4A1B">
        <w:t>found</w:t>
      </w:r>
      <w:proofErr w:type="gramEnd"/>
      <w:r w:rsidRPr="000D4A1B">
        <w:t xml:space="preserve"> myself in a constant battle with the product manager.</w:t>
      </w:r>
    </w:p>
    <w:p w:rsidR="00824D35" w:rsidRDefault="009C1E58" w:rsidP="009C3984">
      <w:pPr>
        <w:pStyle w:val="Para"/>
      </w:pPr>
      <w:r>
        <w:t>Let</w:t>
      </w:r>
      <w:r w:rsidR="00824D35">
        <w:t>’</w:t>
      </w:r>
      <w:r w:rsidR="009340DD" w:rsidRPr="000D4A1B">
        <w:t>s call this product manager Mike (not his real name). Mike had a tendency to micromanage the cross-functional project team members. The company is a matrix organization, and all the project team members were on loan from functional departments.</w:t>
      </w:r>
    </w:p>
    <w:p w:rsidR="00824D35" w:rsidRDefault="009340DD" w:rsidP="009C3984">
      <w:pPr>
        <w:pStyle w:val="Para"/>
      </w:pPr>
      <w:r w:rsidRPr="000D4A1B">
        <w:t xml:space="preserve">The new product development project was stuck in the requirements definition phase for several months. The reason for this was that the Mike-led cross-functional team silently boycotted him as a </w:t>
      </w:r>
      <w:proofErr w:type="spellStart"/>
      <w:r w:rsidR="005B7D36" w:rsidRPr="000D4A1B">
        <w:t>push</w:t>
      </w:r>
      <w:del w:id="2204" w:author="DM" w:date="2012-08-06T06:26:00Z">
        <w:r w:rsidR="005B7D36" w:rsidRPr="000D4A1B" w:rsidDel="008937D5">
          <w:delText xml:space="preserve"> </w:delText>
        </w:r>
      </w:del>
      <w:r w:rsidR="005B7D36" w:rsidRPr="000D4A1B">
        <w:t>back</w:t>
      </w:r>
      <w:proofErr w:type="spellEnd"/>
      <w:r w:rsidRPr="000D4A1B">
        <w:t xml:space="preserve"> to his lack of trust in their abilities. They came up with excuses ranging from </w:t>
      </w:r>
      <w:r w:rsidR="005B7D36">
        <w:t>“</w:t>
      </w:r>
      <w:r w:rsidRPr="000D4A1B">
        <w:t>I am currently too busy on my other projects</w:t>
      </w:r>
      <w:r w:rsidR="005B7D36">
        <w:t>”</w:t>
      </w:r>
      <w:r w:rsidRPr="000D4A1B">
        <w:t xml:space="preserve"> to just plain not showing up to the weekly team meeting. The team slipped into a vicious circle.</w:t>
      </w:r>
    </w:p>
    <w:p w:rsidR="00824D35" w:rsidRDefault="009340DD" w:rsidP="009C3984">
      <w:pPr>
        <w:pStyle w:val="Para"/>
      </w:pPr>
      <w:r w:rsidRPr="000D4A1B">
        <w:t>After my first serious disagreement with Mike, which was about cosmetic issues relating to my project schedule, I realized that we needed to negotiate boundaries that we could both live with.</w:t>
      </w:r>
    </w:p>
    <w:p w:rsidR="00824D35" w:rsidRDefault="00293755" w:rsidP="009C3984">
      <w:pPr>
        <w:pStyle w:val="Para"/>
      </w:pPr>
      <w:r>
        <w:t>“</w:t>
      </w:r>
      <w:r w:rsidR="009340DD" w:rsidRPr="000D4A1B">
        <w:t>Mike,</w:t>
      </w:r>
      <w:r>
        <w:t>”</w:t>
      </w:r>
      <w:r w:rsidR="009340DD" w:rsidRPr="000D4A1B">
        <w:t xml:space="preserve"> I </w:t>
      </w:r>
      <w:ins w:id="2205" w:author="DM" w:date="2012-08-06T06:26:00Z">
        <w:r w:rsidR="008937D5">
          <w:t>said</w:t>
        </w:r>
      </w:ins>
      <w:del w:id="2206" w:author="DM" w:date="2012-08-06T06:26:00Z">
        <w:r w:rsidR="009340DD" w:rsidRPr="000D4A1B" w:rsidDel="008937D5">
          <w:delText>asked him</w:delText>
        </w:r>
      </w:del>
      <w:r w:rsidR="009340DD" w:rsidRPr="000D4A1B">
        <w:t xml:space="preserve">, </w:t>
      </w:r>
      <w:r>
        <w:t>“</w:t>
      </w:r>
      <w:r w:rsidR="009340DD" w:rsidRPr="000D4A1B">
        <w:t>I understand that you have great intentions and would like to see everything go perfect</w:t>
      </w:r>
      <w:r>
        <w:t>ly</w:t>
      </w:r>
      <w:ins w:id="2207" w:author="DM" w:date="2012-08-06T06:26:00Z">
        <w:r w:rsidR="008937D5">
          <w:t>.</w:t>
        </w:r>
      </w:ins>
      <w:del w:id="2208" w:author="DM" w:date="2012-08-06T06:26:00Z">
        <w:r w:rsidR="009340DD" w:rsidRPr="000D4A1B" w:rsidDel="008937D5">
          <w:delText>,</w:delText>
        </w:r>
      </w:del>
      <w:r w:rsidR="009340DD" w:rsidRPr="000D4A1B">
        <w:t xml:space="preserve"> </w:t>
      </w:r>
      <w:del w:id="2209" w:author="DM" w:date="2012-08-06T06:26:00Z">
        <w:r w:rsidR="009340DD" w:rsidRPr="000D4A1B" w:rsidDel="008937D5">
          <w:delText>h</w:delText>
        </w:r>
      </w:del>
      <w:ins w:id="2210" w:author="DM" w:date="2012-08-06T06:26:00Z">
        <w:r w:rsidR="008937D5">
          <w:t>H</w:t>
        </w:r>
      </w:ins>
      <w:r w:rsidR="009340DD" w:rsidRPr="000D4A1B">
        <w:t>owever, it is time to leave some tasks for your team members.</w:t>
      </w:r>
      <w:r>
        <w:t>”</w:t>
      </w:r>
    </w:p>
    <w:p w:rsidR="00824D35" w:rsidRDefault="00293755" w:rsidP="009C3984">
      <w:pPr>
        <w:pStyle w:val="Para"/>
      </w:pPr>
      <w:r>
        <w:t>“</w:t>
      </w:r>
      <w:r w:rsidR="009340DD" w:rsidRPr="000D4A1B">
        <w:t>What do you mean?</w:t>
      </w:r>
      <w:r>
        <w:t>”</w:t>
      </w:r>
      <w:r w:rsidR="009340DD" w:rsidRPr="000D4A1B">
        <w:t xml:space="preserve"> </w:t>
      </w:r>
      <w:ins w:id="2211" w:author="DM" w:date="2012-08-06T06:26:00Z">
        <w:r w:rsidR="008937D5">
          <w:t>h</w:t>
        </w:r>
      </w:ins>
      <w:del w:id="2212" w:author="DM" w:date="2012-08-06T06:26:00Z">
        <w:r w:rsidDel="008937D5">
          <w:delText>H</w:delText>
        </w:r>
      </w:del>
      <w:r w:rsidR="009340DD" w:rsidRPr="000D4A1B">
        <w:t>e replied.</w:t>
      </w:r>
    </w:p>
    <w:p w:rsidR="00824D35" w:rsidRDefault="00293755" w:rsidP="003F7D03">
      <w:pPr>
        <w:pStyle w:val="Para"/>
        <w:rPr>
          <w:rFonts w:cstheme="minorHAnsi"/>
        </w:rPr>
      </w:pPr>
      <w:r>
        <w:t>“</w:t>
      </w:r>
      <w:r w:rsidR="009340DD" w:rsidRPr="000D4A1B">
        <w:t>Well</w:t>
      </w:r>
      <w:ins w:id="2213" w:author="DM" w:date="2012-08-06T06:26:00Z">
        <w:r w:rsidR="008937D5">
          <w:t xml:space="preserve"> </w:t>
        </w:r>
      </w:ins>
      <w:del w:id="2214" w:author="DM" w:date="2012-08-06T06:26:00Z">
        <w:r w:rsidR="009340DD" w:rsidRPr="000D4A1B" w:rsidDel="008937D5">
          <w:delText>…</w:delText>
        </w:r>
      </w:del>
      <w:ins w:id="2215" w:author="DM" w:date="2012-08-06T06:26:00Z">
        <w:r w:rsidR="008937D5">
          <w:t xml:space="preserve"> </w:t>
        </w:r>
      </w:ins>
      <w:del w:id="2216" w:author="DM" w:date="2012-08-06T06:26:00Z">
        <w:r w:rsidDel="008937D5">
          <w:delText xml:space="preserve"> </w:delText>
        </w:r>
      </w:del>
      <w:ins w:id="2217" w:author="DM" w:date="2012-08-06T06:26:00Z">
        <w:r w:rsidR="008937D5">
          <w:t xml:space="preserve">. . . </w:t>
        </w:r>
      </w:ins>
      <w:r w:rsidR="009340DD" w:rsidRPr="000D4A1B">
        <w:t>some team members told me that they would be happy if you could focus on product-related issues</w:t>
      </w:r>
      <w:del w:id="2218" w:author="DM" w:date="2012-08-06T06:27:00Z">
        <w:r w:rsidR="009340DD" w:rsidRPr="000D4A1B" w:rsidDel="008937D5">
          <w:delText>,</w:delText>
        </w:r>
      </w:del>
      <w:r w:rsidR="009340DD" w:rsidRPr="000D4A1B">
        <w:t xml:space="preserve"> and let them determine the support requirements and processes in their domain. For example, I would be happy to rearrange the activities on the schedule based on your input; however, you have not provided me a good reason for doing so, and since the schedule is my re</w:t>
      </w:r>
      <w:r w:rsidR="00A02619">
        <w:t>sponsibility, I will not do it.”</w:t>
      </w:r>
    </w:p>
    <w:p w:rsidR="00824D35" w:rsidRDefault="009340DD" w:rsidP="003F7D03">
      <w:pPr>
        <w:pStyle w:val="Para"/>
        <w:rPr>
          <w:rFonts w:cstheme="minorHAnsi"/>
        </w:rPr>
      </w:pPr>
      <w:r w:rsidRPr="000D4A1B">
        <w:t>I never had a chance to find out if I was able to convince Mike, because</w:t>
      </w:r>
      <w:ins w:id="2219" w:author="DM" w:date="2012-08-06T06:27:00Z">
        <w:r w:rsidR="008937D5">
          <w:t>,</w:t>
        </w:r>
      </w:ins>
      <w:r w:rsidRPr="000D4A1B">
        <w:t xml:space="preserve"> after a few weeks, he was transferred to another product. The new product manager, Chris, was very cooperative. His mantra was </w:t>
      </w:r>
      <w:r w:rsidR="0045019A">
        <w:t>“</w:t>
      </w:r>
      <w:proofErr w:type="gramStart"/>
      <w:r w:rsidR="0045019A">
        <w:t>Don</w:t>
      </w:r>
      <w:r w:rsidR="00824D35">
        <w:t>’</w:t>
      </w:r>
      <w:r w:rsidRPr="000D4A1B">
        <w:t>t</w:t>
      </w:r>
      <w:proofErr w:type="gramEnd"/>
      <w:r w:rsidRPr="000D4A1B">
        <w:t xml:space="preserve"> care how you do it, just do it fast.</w:t>
      </w:r>
      <w:r w:rsidR="0045019A">
        <w:t>”</w:t>
      </w:r>
    </w:p>
    <w:p w:rsidR="00824D35" w:rsidRDefault="009340DD" w:rsidP="003F7D03">
      <w:pPr>
        <w:pStyle w:val="Para"/>
        <w:rPr>
          <w:rFonts w:cstheme="minorHAnsi"/>
        </w:rPr>
      </w:pPr>
      <w:r w:rsidRPr="000D4A1B">
        <w:t>We completed the requirements in a few weeks and launched the service with a phased approach in three months.</w:t>
      </w:r>
    </w:p>
    <w:p w:rsidR="00824D35" w:rsidRDefault="009340DD" w:rsidP="009C3984">
      <w:pPr>
        <w:pStyle w:val="Para"/>
      </w:pPr>
      <w:r w:rsidRPr="000D4A1B">
        <w:t>My experience with Mike highlighted a few challenges that are common in project and product management relationships</w:t>
      </w:r>
      <w:del w:id="2220" w:author="DM" w:date="2012-08-06T06:27:00Z">
        <w:r w:rsidRPr="000D4A1B" w:rsidDel="008937D5">
          <w:delText>,</w:delText>
        </w:r>
      </w:del>
      <w:r w:rsidRPr="000D4A1B">
        <w:t xml:space="preserve"> and need careful management:</w:t>
      </w:r>
    </w:p>
    <w:p w:rsidR="009340DD" w:rsidRPr="000D4A1B" w:rsidRDefault="009340DD" w:rsidP="009C3984">
      <w:pPr>
        <w:pStyle w:val="ListBulleted"/>
      </w:pPr>
      <w:r w:rsidRPr="000D4A1B">
        <w:rPr>
          <w:b/>
          <w:bCs/>
        </w:rPr>
        <w:t>Control versus speed.</w:t>
      </w:r>
      <w:r w:rsidRPr="000D4A1B">
        <w:t xml:space="preserve"> In my case with Mike, the situation was a bit backward, because typically </w:t>
      </w:r>
      <w:del w:id="2221" w:author="DM" w:date="2012-08-06T06:27:00Z">
        <w:r w:rsidRPr="000D4A1B" w:rsidDel="008743FE">
          <w:delText xml:space="preserve">the </w:delText>
        </w:r>
      </w:del>
      <w:r w:rsidRPr="000D4A1B">
        <w:t>project managers are accused of being too controlling. However, the lesson is clear: Control, wherever it comes from, needs to be balanced with flexibility and speed. Too much control oppresses team members</w:t>
      </w:r>
      <w:r w:rsidR="00824D35">
        <w:t>’</w:t>
      </w:r>
      <w:r w:rsidRPr="000D4A1B">
        <w:t xml:space="preserve"> creativity and motivation, resulting in slower problem solving and slipping launch dates.</w:t>
      </w:r>
    </w:p>
    <w:p w:rsidR="00824D35" w:rsidRDefault="009340DD" w:rsidP="009C3984">
      <w:pPr>
        <w:pStyle w:val="ListBulleted"/>
      </w:pPr>
      <w:r w:rsidRPr="000D4A1B">
        <w:rPr>
          <w:b/>
          <w:bCs/>
        </w:rPr>
        <w:t>Crossing role boundaries.</w:t>
      </w:r>
      <w:r w:rsidRPr="000D4A1B">
        <w:t xml:space="preserve"> Mike meddled with </w:t>
      </w:r>
      <w:del w:id="2222" w:author="DM" w:date="2012-08-20T05:25:00Z">
        <w:r w:rsidRPr="000D4A1B" w:rsidDel="00815370">
          <w:delText xml:space="preserve">project management </w:delText>
        </w:r>
      </w:del>
      <w:ins w:id="2223" w:author="DM" w:date="2012-08-20T05:25:00Z">
        <w:r w:rsidR="00815370">
          <w:t xml:space="preserve">PM </w:t>
        </w:r>
      </w:ins>
      <w:r w:rsidRPr="000D4A1B">
        <w:t xml:space="preserve">and other deliverables, creating animosity within the team, thus damaging teamwork. </w:t>
      </w:r>
      <w:ins w:id="2224" w:author="DM" w:date="2012-08-20T05:26:00Z">
        <w:r w:rsidR="00815370">
          <w:t>Project managers</w:t>
        </w:r>
      </w:ins>
      <w:del w:id="2225" w:author="DM" w:date="2012-08-06T06:27:00Z">
        <w:r w:rsidRPr="000D4A1B" w:rsidDel="008743FE">
          <w:delText>Project managers</w:delText>
        </w:r>
      </w:del>
      <w:r w:rsidRPr="000D4A1B">
        <w:t xml:space="preserve"> who are subject matter experts can fall into the same trap if they don</w:t>
      </w:r>
      <w:r w:rsidR="00824D35">
        <w:t>’</w:t>
      </w:r>
      <w:r w:rsidRPr="000D4A1B">
        <w:t>t manage the relationship with the product managers carefully.</w:t>
      </w:r>
    </w:p>
    <w:p w:rsidR="00391A62" w:rsidRDefault="009340DD">
      <w:pPr>
        <w:pStyle w:val="H2"/>
        <w:pPrChange w:id="2226" w:author="DM" w:date="2012-08-06T06:20:00Z">
          <w:pPr>
            <w:pStyle w:val="H3"/>
          </w:pPr>
        </w:pPrChange>
      </w:pPr>
      <w:r w:rsidRPr="000D4A1B">
        <w:t xml:space="preserve">What </w:t>
      </w:r>
      <w:r w:rsidR="00797A58">
        <w:t>W</w:t>
      </w:r>
      <w:r w:rsidRPr="000D4A1B">
        <w:t xml:space="preserve">orks, or </w:t>
      </w:r>
      <w:r w:rsidR="00797A58">
        <w:t>H</w:t>
      </w:r>
      <w:r w:rsidRPr="000D4A1B">
        <w:t xml:space="preserve">ow to </w:t>
      </w:r>
      <w:r w:rsidR="00797A58">
        <w:t>S</w:t>
      </w:r>
      <w:r w:rsidRPr="000D4A1B">
        <w:t xml:space="preserve">ave </w:t>
      </w:r>
      <w:r w:rsidR="00797A58">
        <w:t>T</w:t>
      </w:r>
      <w:r w:rsidRPr="000D4A1B">
        <w:t xml:space="preserve">his </w:t>
      </w:r>
      <w:r w:rsidR="00797A58">
        <w:t>M</w:t>
      </w:r>
      <w:r w:rsidRPr="000D4A1B">
        <w:t>arriage</w:t>
      </w:r>
      <w:del w:id="2227" w:author="DM" w:date="2012-08-06T06:20:00Z">
        <w:r w:rsidRPr="000D4A1B" w:rsidDel="009A352B">
          <w:delText>…</w:delText>
        </w:r>
      </w:del>
    </w:p>
    <w:p w:rsidR="00824D35" w:rsidRDefault="009340DD" w:rsidP="009C3984">
      <w:pPr>
        <w:pStyle w:val="Para"/>
      </w:pPr>
      <w:del w:id="2228" w:author="DM" w:date="2012-08-06T06:28:00Z">
        <w:r w:rsidRPr="000D4A1B" w:rsidDel="008743FE">
          <w:delText xml:space="preserve">There are </w:delText>
        </w:r>
      </w:del>
      <w:ins w:id="2229" w:author="DM" w:date="2012-08-06T06:28:00Z">
        <w:r w:rsidR="008743FE">
          <w:t>Four</w:t>
        </w:r>
      </w:ins>
      <w:del w:id="2230" w:author="DM" w:date="2012-08-06T06:28:00Z">
        <w:r w:rsidRPr="000D4A1B" w:rsidDel="008743FE">
          <w:delText>several</w:delText>
        </w:r>
      </w:del>
      <w:r w:rsidRPr="000D4A1B">
        <w:t xml:space="preserve"> factors </w:t>
      </w:r>
      <w:del w:id="2231" w:author="DM" w:date="2012-08-06T06:28:00Z">
        <w:r w:rsidRPr="000D4A1B" w:rsidDel="008743FE">
          <w:delText xml:space="preserve">that </w:delText>
        </w:r>
      </w:del>
      <w:r w:rsidRPr="000D4A1B">
        <w:t xml:space="preserve">can pave the path for creating a partnership that works for product </w:t>
      </w:r>
      <w:ins w:id="2232" w:author="DM" w:date="2012-08-06T06:28:00Z">
        <w:r w:rsidR="008743FE">
          <w:t xml:space="preserve">managers </w:t>
        </w:r>
      </w:ins>
      <w:r w:rsidRPr="000D4A1B">
        <w:t>and project managers</w:t>
      </w:r>
      <w:del w:id="2233" w:author="DM" w:date="2012-08-06T06:28:00Z">
        <w:r w:rsidRPr="000D4A1B" w:rsidDel="008743FE">
          <w:delText>,</w:delText>
        </w:r>
      </w:del>
      <w:r w:rsidRPr="000D4A1B">
        <w:t xml:space="preserve"> and can enable a fast delivery of high-quality products.</w:t>
      </w:r>
    </w:p>
    <w:p w:rsidR="00391A62" w:rsidRDefault="008743FE">
      <w:pPr>
        <w:pStyle w:val="ListNumbered"/>
        <w:rPr>
          <w:ins w:id="2234" w:author="DM" w:date="2012-08-06T06:28:00Z"/>
        </w:rPr>
        <w:pPrChange w:id="2235" w:author="DM" w:date="2012-08-06T06:28:00Z">
          <w:pPr>
            <w:pStyle w:val="Para"/>
          </w:pPr>
        </w:pPrChange>
      </w:pPr>
      <w:ins w:id="2236" w:author="DM" w:date="2012-08-06T06:28:00Z">
        <w:r>
          <w:t>1.</w:t>
        </w:r>
      </w:ins>
      <w:del w:id="2237" w:author="DM" w:date="2012-08-06T06:28:00Z">
        <w:r w:rsidR="009340DD" w:rsidRPr="000D4A1B" w:rsidDel="008743FE">
          <w:delText>First,</w:delText>
        </w:r>
      </w:del>
      <w:r w:rsidR="009340DD" w:rsidRPr="000D4A1B">
        <w:t xml:space="preserve"> </w:t>
      </w:r>
      <w:del w:id="2238" w:author="DM" w:date="2012-08-06T06:28:00Z">
        <w:r w:rsidR="009340DD" w:rsidRPr="000D4A1B" w:rsidDel="008743FE">
          <w:delText>m</w:delText>
        </w:r>
      </w:del>
      <w:ins w:id="2239" w:author="DM" w:date="2012-08-06T06:28:00Z">
        <w:r>
          <w:t>M</w:t>
        </w:r>
      </w:ins>
      <w:r w:rsidR="009340DD" w:rsidRPr="000D4A1B">
        <w:t>utually agreed</w:t>
      </w:r>
      <w:ins w:id="2240" w:author="DM" w:date="2012-08-06T06:28:00Z">
        <w:r>
          <w:t>-</w:t>
        </w:r>
      </w:ins>
      <w:del w:id="2241" w:author="DM" w:date="2012-08-06T06:28:00Z">
        <w:r w:rsidR="009340DD" w:rsidRPr="000D4A1B" w:rsidDel="008743FE">
          <w:delText xml:space="preserve"> up</w:delText>
        </w:r>
      </w:del>
      <w:r w:rsidR="009340DD" w:rsidRPr="000D4A1B">
        <w:t xml:space="preserve">on priorities for the new product development project (time, cost, quality) provide the baseline for subsequent decisions. </w:t>
      </w:r>
    </w:p>
    <w:p w:rsidR="00391A62" w:rsidRDefault="008743FE">
      <w:pPr>
        <w:pStyle w:val="ListNumbered"/>
        <w:rPr>
          <w:ins w:id="2242" w:author="DM" w:date="2012-08-06T06:29:00Z"/>
        </w:rPr>
        <w:pPrChange w:id="2243" w:author="DM" w:date="2012-08-06T06:28:00Z">
          <w:pPr>
            <w:pStyle w:val="Para"/>
          </w:pPr>
        </w:pPrChange>
      </w:pPr>
      <w:ins w:id="2244" w:author="DM" w:date="2012-08-06T06:28:00Z">
        <w:r>
          <w:t>2.</w:t>
        </w:r>
      </w:ins>
      <w:del w:id="2245" w:author="DM" w:date="2012-08-06T06:28:00Z">
        <w:r w:rsidR="009340DD" w:rsidRPr="000D4A1B" w:rsidDel="008743FE">
          <w:delText>Second,</w:delText>
        </w:r>
      </w:del>
      <w:r w:rsidR="009340DD" w:rsidRPr="000D4A1B">
        <w:t xml:space="preserve"> </w:t>
      </w:r>
      <w:del w:id="2246" w:author="DM" w:date="2012-08-06T06:28:00Z">
        <w:r w:rsidR="009340DD" w:rsidRPr="000D4A1B" w:rsidDel="008743FE">
          <w:delText>a</w:delText>
        </w:r>
      </w:del>
      <w:ins w:id="2247" w:author="DM" w:date="2012-08-06T06:28:00Z">
        <w:r>
          <w:t>A</w:t>
        </w:r>
      </w:ins>
      <w:r w:rsidR="009340DD" w:rsidRPr="000D4A1B">
        <w:t xml:space="preserve"> robust new product development process that defines stakeholders</w:t>
      </w:r>
      <w:r w:rsidR="00824D35">
        <w:t>’</w:t>
      </w:r>
      <w:r w:rsidR="009340DD" w:rsidRPr="000D4A1B">
        <w:t xml:space="preserve"> responsibilities and </w:t>
      </w:r>
      <w:r w:rsidR="00274AA6">
        <w:t xml:space="preserve">provides </w:t>
      </w:r>
      <w:r w:rsidR="009340DD" w:rsidRPr="000D4A1B">
        <w:t>clarity around who owns what deliverables helps in avoiding ti</w:t>
      </w:r>
      <w:r w:rsidR="00274AA6">
        <w:t xml:space="preserve">me-consuming collisions. </w:t>
      </w:r>
    </w:p>
    <w:p w:rsidR="00391A62" w:rsidRDefault="008743FE">
      <w:pPr>
        <w:pStyle w:val="ListNumbered"/>
        <w:pPrChange w:id="2248" w:author="DM" w:date="2012-08-06T06:28:00Z">
          <w:pPr>
            <w:pStyle w:val="Para"/>
          </w:pPr>
        </w:pPrChange>
      </w:pPr>
      <w:ins w:id="2249" w:author="DM" w:date="2012-08-06T06:29:00Z">
        <w:r>
          <w:t>3.</w:t>
        </w:r>
      </w:ins>
      <w:del w:id="2250" w:author="DM" w:date="2012-08-06T06:29:00Z">
        <w:r w:rsidR="00274AA6" w:rsidDel="008743FE">
          <w:delText>Third</w:delText>
        </w:r>
        <w:r w:rsidR="009340DD" w:rsidRPr="000D4A1B" w:rsidDel="008743FE">
          <w:delText>,</w:delText>
        </w:r>
      </w:del>
      <w:r w:rsidR="009340DD" w:rsidRPr="000D4A1B">
        <w:t xml:space="preserve"> </w:t>
      </w:r>
      <w:del w:id="2251" w:author="DM" w:date="2012-08-06T06:29:00Z">
        <w:r w:rsidR="009340DD" w:rsidRPr="000D4A1B" w:rsidDel="008743FE">
          <w:delText>o</w:delText>
        </w:r>
      </w:del>
      <w:ins w:id="2252" w:author="DM" w:date="2012-08-06T06:29:00Z">
        <w:r>
          <w:t>O</w:t>
        </w:r>
      </w:ins>
      <w:r w:rsidR="009340DD" w:rsidRPr="000D4A1B">
        <w:t>pen communication builds trust</w:t>
      </w:r>
      <w:del w:id="2253" w:author="DM" w:date="2012-08-06T06:29:00Z">
        <w:r w:rsidR="009340DD" w:rsidRPr="000D4A1B" w:rsidDel="008743FE">
          <w:delText>,</w:delText>
        </w:r>
      </w:del>
      <w:r w:rsidR="009340DD" w:rsidRPr="000D4A1B">
        <w:t xml:space="preserve"> and is the best lubricant for the product development machine.</w:t>
      </w:r>
    </w:p>
    <w:p w:rsidR="00391A62" w:rsidRDefault="008743FE">
      <w:pPr>
        <w:pStyle w:val="ListNumbered"/>
        <w:rPr>
          <w:rFonts w:cstheme="minorHAnsi"/>
        </w:rPr>
        <w:pPrChange w:id="2254" w:author="DM" w:date="2012-08-06T06:29:00Z">
          <w:pPr>
            <w:pStyle w:val="Para"/>
          </w:pPr>
        </w:pPrChange>
      </w:pPr>
      <w:ins w:id="2255" w:author="DM" w:date="2012-08-06T06:29:00Z">
        <w:r>
          <w:t>4.</w:t>
        </w:r>
      </w:ins>
      <w:del w:id="2256" w:author="DM" w:date="2012-08-06T06:29:00Z">
        <w:r w:rsidR="009340DD" w:rsidRPr="000D4A1B" w:rsidDel="008743FE">
          <w:delText>Finally,</w:delText>
        </w:r>
      </w:del>
      <w:r w:rsidR="009340DD" w:rsidRPr="000D4A1B">
        <w:t xml:space="preserve"> </w:t>
      </w:r>
      <w:ins w:id="2257" w:author="DM" w:date="2012-08-17T13:31:00Z">
        <w:r w:rsidR="00EA1F7A">
          <w:t>P</w:t>
        </w:r>
      </w:ins>
      <w:del w:id="2258" w:author="DM" w:date="2012-08-17T13:31:00Z">
        <w:r w:rsidR="009340DD" w:rsidRPr="000D4A1B" w:rsidDel="00EA1F7A">
          <w:delText>p</w:delText>
        </w:r>
      </w:del>
      <w:r w:rsidR="009340DD" w:rsidRPr="000D4A1B">
        <w:t>roject managers who view product managers as internal clients and partners in delivering seem to be quicker in building a relationship based on mutual respect, which leads to the ultimate goal: delivering exceptional products to the customer</w:t>
      </w:r>
      <w:r w:rsidR="008667E5">
        <w:t>.</w:t>
      </w:r>
    </w:p>
    <w:p w:rsidR="007034F7" w:rsidRPr="007034F7" w:rsidRDefault="009340DD">
      <w:pPr>
        <w:pStyle w:val="H2"/>
        <w:rPr>
          <w:rStyle w:val="QueryInline"/>
          <w:rPrChange w:id="2259" w:author="DM" w:date="2012-08-06T06:21:00Z">
            <w:rPr>
              <w:rFonts w:cstheme="minorHAnsi"/>
            </w:rPr>
          </w:rPrChange>
        </w:rPr>
      </w:pPr>
      <w:r w:rsidRPr="000D4A1B">
        <w:t xml:space="preserve">Business </w:t>
      </w:r>
      <w:r w:rsidR="00C132A6">
        <w:t>U</w:t>
      </w:r>
      <w:r w:rsidRPr="000D4A1B">
        <w:t xml:space="preserve">sers </w:t>
      </w:r>
      <w:r w:rsidR="00C132A6">
        <w:t>C</w:t>
      </w:r>
      <w:r w:rsidRPr="000D4A1B">
        <w:t xml:space="preserve">onnected to </w:t>
      </w:r>
      <w:r w:rsidR="00C132A6">
        <w:t>B</w:t>
      </w:r>
      <w:r w:rsidRPr="000D4A1B">
        <w:t xml:space="preserve">usiness </w:t>
      </w:r>
      <w:r w:rsidR="00C132A6">
        <w:t>O</w:t>
      </w:r>
      <w:r w:rsidRPr="000D4A1B">
        <w:t>bjectives</w:t>
      </w:r>
    </w:p>
    <w:p w:rsidR="009340DD" w:rsidRPr="000D4A1B" w:rsidRDefault="009340DD" w:rsidP="009C3984">
      <w:pPr>
        <w:pStyle w:val="Para"/>
        <w:rPr>
          <w:rFonts w:eastAsia="Calibri"/>
        </w:rPr>
      </w:pPr>
      <w:r w:rsidRPr="000D4A1B">
        <w:rPr>
          <w:rFonts w:eastAsia="Calibri"/>
        </w:rPr>
        <w:t xml:space="preserve">Organizations in the </w:t>
      </w:r>
      <w:ins w:id="2260" w:author="DM" w:date="2012-08-06T06:29:00Z">
        <w:r w:rsidR="008743FE">
          <w:rPr>
            <w:rFonts w:eastAsia="Calibri"/>
          </w:rPr>
          <w:t>twenty-first</w:t>
        </w:r>
      </w:ins>
      <w:del w:id="2261" w:author="DM" w:date="2012-08-06T06:29:00Z">
        <w:r w:rsidRPr="000D4A1B" w:rsidDel="008743FE">
          <w:rPr>
            <w:rFonts w:eastAsia="Calibri"/>
          </w:rPr>
          <w:delText>21</w:delText>
        </w:r>
        <w:r w:rsidRPr="000D4A1B" w:rsidDel="008743FE">
          <w:rPr>
            <w:rFonts w:eastAsia="Calibri"/>
            <w:vertAlign w:val="superscript"/>
          </w:rPr>
          <w:delText>st</w:delText>
        </w:r>
      </w:del>
      <w:r w:rsidRPr="000D4A1B">
        <w:rPr>
          <w:rFonts w:eastAsia="Calibri"/>
        </w:rPr>
        <w:t xml:space="preserve"> century, especially in light of the </w:t>
      </w:r>
      <w:proofErr w:type="spellStart"/>
      <w:r w:rsidRPr="000D4A1B">
        <w:rPr>
          <w:rFonts w:eastAsia="Calibri"/>
        </w:rPr>
        <w:t>post</w:t>
      </w:r>
      <w:del w:id="2262" w:author="DM" w:date="2012-08-06T06:29:00Z">
        <w:r w:rsidRPr="000D4A1B" w:rsidDel="008743FE">
          <w:rPr>
            <w:rFonts w:eastAsia="Calibri"/>
          </w:rPr>
          <w:delText>-</w:delText>
        </w:r>
      </w:del>
      <w:proofErr w:type="gramStart"/>
      <w:r w:rsidRPr="000D4A1B">
        <w:rPr>
          <w:rFonts w:eastAsia="Calibri"/>
        </w:rPr>
        <w:t>economic</w:t>
      </w:r>
      <w:commentRangeStart w:id="2263"/>
      <w:proofErr w:type="spellEnd"/>
      <w:ins w:id="2264" w:author="Odum, Amy - Hoboken" w:date="2012-08-24T14:34:00Z">
        <w:r w:rsidR="0092616F">
          <w:rPr>
            <w:rStyle w:val="QueryInline"/>
            <w:rFonts w:eastAsia="Calibri"/>
          </w:rPr>
          <w:t>[</w:t>
        </w:r>
        <w:commentRangeStart w:id="2265"/>
        <w:proofErr w:type="gramEnd"/>
        <w:r w:rsidR="0092616F">
          <w:rPr>
            <w:rStyle w:val="QueryInline"/>
            <w:rFonts w:eastAsia="Calibri"/>
          </w:rPr>
          <w:t xml:space="preserve">AU: What is meant by “post-economic environment”? </w:t>
        </w:r>
        <w:proofErr w:type="gramStart"/>
        <w:r w:rsidR="0092616F">
          <w:rPr>
            <w:rStyle w:val="QueryInline"/>
            <w:rFonts w:eastAsia="Calibri"/>
          </w:rPr>
          <w:t>Why not just “economic environment”?]</w:t>
        </w:r>
      </w:ins>
      <w:commentRangeEnd w:id="2263"/>
      <w:proofErr w:type="gramEnd"/>
      <w:r w:rsidR="00677F9B">
        <w:rPr>
          <w:rStyle w:val="CommentReference"/>
          <w:rFonts w:asciiTheme="minorHAnsi" w:eastAsiaTheme="minorHAnsi" w:hAnsiTheme="minorHAnsi" w:cstheme="minorBidi"/>
          <w:snapToGrid/>
        </w:rPr>
        <w:commentReference w:id="2263"/>
      </w:r>
      <w:r w:rsidRPr="000D4A1B">
        <w:rPr>
          <w:rFonts w:eastAsia="Calibri"/>
        </w:rPr>
        <w:t xml:space="preserve"> </w:t>
      </w:r>
      <w:commentRangeEnd w:id="2265"/>
      <w:r w:rsidR="00125A73">
        <w:rPr>
          <w:rStyle w:val="CommentReference"/>
          <w:rFonts w:asciiTheme="minorHAnsi" w:eastAsiaTheme="minorHAnsi" w:hAnsiTheme="minorHAnsi" w:cstheme="minorBidi"/>
          <w:snapToGrid/>
        </w:rPr>
        <w:commentReference w:id="2265"/>
      </w:r>
      <w:r w:rsidRPr="000D4A1B">
        <w:rPr>
          <w:rFonts w:eastAsia="Calibri"/>
        </w:rPr>
        <w:t xml:space="preserve">environment of the </w:t>
      </w:r>
      <w:r w:rsidRPr="0092616F">
        <w:rPr>
          <w:rFonts w:eastAsia="Calibri"/>
          <w:highlight w:val="yellow"/>
          <w:rPrChange w:id="2266" w:author="Odum, Amy - Hoboken" w:date="2012-08-24T14:38:00Z">
            <w:rPr>
              <w:rFonts w:eastAsia="Calibri"/>
            </w:rPr>
          </w:rPrChange>
        </w:rPr>
        <w:t>2008</w:t>
      </w:r>
      <w:ins w:id="2267" w:author="DM" w:date="2012-08-06T06:29:00Z">
        <w:r w:rsidR="008743FE" w:rsidRPr="0092616F">
          <w:rPr>
            <w:rFonts w:eastAsia="Calibri"/>
            <w:highlight w:val="yellow"/>
            <w:rPrChange w:id="2268" w:author="Odum, Amy - Hoboken" w:date="2012-08-24T14:38:00Z">
              <w:rPr>
                <w:rFonts w:eastAsia="Calibri"/>
              </w:rPr>
            </w:rPrChange>
          </w:rPr>
          <w:t xml:space="preserve"> to </w:t>
        </w:r>
      </w:ins>
      <w:del w:id="2269" w:author="DM" w:date="2012-08-06T06:29:00Z">
        <w:r w:rsidRPr="0092616F" w:rsidDel="008743FE">
          <w:rPr>
            <w:rFonts w:eastAsia="Calibri"/>
            <w:highlight w:val="yellow"/>
            <w:rPrChange w:id="2270" w:author="Odum, Amy - Hoboken" w:date="2012-08-24T14:38:00Z">
              <w:rPr>
                <w:rFonts w:eastAsia="Calibri"/>
              </w:rPr>
            </w:rPrChange>
          </w:rPr>
          <w:delText>-</w:delText>
        </w:r>
      </w:del>
      <w:r w:rsidRPr="0092616F">
        <w:rPr>
          <w:rFonts w:eastAsia="Calibri"/>
          <w:highlight w:val="yellow"/>
          <w:rPrChange w:id="2271" w:author="Odum, Amy - Hoboken" w:date="2012-08-24T14:38:00Z">
            <w:rPr>
              <w:rFonts w:eastAsia="Calibri"/>
            </w:rPr>
          </w:rPrChange>
        </w:rPr>
        <w:t>2010</w:t>
      </w:r>
      <w:r w:rsidRPr="000D4A1B">
        <w:rPr>
          <w:rFonts w:eastAsia="Calibri"/>
        </w:rPr>
        <w:t xml:space="preserve"> </w:t>
      </w:r>
      <w:ins w:id="2272" w:author="DM" w:date="2012-08-06T06:29:00Z">
        <w:r w:rsidR="008743FE">
          <w:rPr>
            <w:rFonts w:eastAsia="Calibri"/>
          </w:rPr>
          <w:t>period</w:t>
        </w:r>
      </w:ins>
      <w:del w:id="2273" w:author="DM" w:date="2012-08-06T06:29:00Z">
        <w:r w:rsidRPr="000D4A1B" w:rsidDel="008743FE">
          <w:rPr>
            <w:rFonts w:eastAsia="Calibri"/>
          </w:rPr>
          <w:delText>timeframe</w:delText>
        </w:r>
      </w:del>
      <w:r w:rsidRPr="000D4A1B">
        <w:rPr>
          <w:rFonts w:eastAsia="Calibri"/>
        </w:rPr>
        <w:t xml:space="preserve">, are </w:t>
      </w:r>
      <w:commentRangeStart w:id="2274"/>
      <w:ins w:id="2275" w:author="Odum, Amy - Hoboken" w:date="2012-08-24T14:38:00Z">
        <w:del w:id="2276" w:author="Jeff Jacobson" w:date="2012-08-31T15:52:00Z">
          <w:r w:rsidR="0092616F" w:rsidDel="001D1DE1">
            <w:rPr>
              <w:rStyle w:val="QueryInline"/>
              <w:rFonts w:eastAsia="Calibri"/>
            </w:rPr>
            <w:delText>[</w:delText>
          </w:r>
          <w:commentRangeStart w:id="2277"/>
          <w:r w:rsidR="0092616F" w:rsidDel="001D1DE1">
            <w:rPr>
              <w:rStyle w:val="QueryInline"/>
              <w:rFonts w:eastAsia="Calibri"/>
            </w:rPr>
            <w:delText xml:space="preserve">AU: </w:delText>
          </w:r>
        </w:del>
      </w:ins>
      <w:ins w:id="2278" w:author="Odum, Amy - Hoboken" w:date="2012-08-24T14:39:00Z">
        <w:del w:id="2279" w:author="Jeff Jacobson" w:date="2012-08-31T15:52:00Z">
          <w:r w:rsidR="0092616F" w:rsidDel="001D1DE1">
            <w:rPr>
              <w:rStyle w:val="QueryInline"/>
              <w:rFonts w:eastAsia="Calibri"/>
            </w:rPr>
            <w:delText xml:space="preserve">past tense? </w:delText>
          </w:r>
        </w:del>
      </w:ins>
      <w:ins w:id="2280" w:author="Odum, Amy - Hoboken" w:date="2012-08-24T14:38:00Z">
        <w:del w:id="2281" w:author="Jeff Jacobson" w:date="2012-08-31T15:52:00Z">
          <w:r w:rsidR="0092616F" w:rsidRPr="0092616F" w:rsidDel="001D1DE1">
            <w:rPr>
              <w:rStyle w:val="QueryInline"/>
              <w:rFonts w:eastAsia="Calibri"/>
              <w:i/>
              <w:rPrChange w:id="2282" w:author="Odum, Amy - Hoboken" w:date="2012-08-24T14:38:00Z">
                <w:rPr>
                  <w:rStyle w:val="QueryInline"/>
                  <w:rFonts w:eastAsia="Calibri"/>
                </w:rPr>
              </w:rPrChange>
            </w:rPr>
            <w:delText>were</w:delText>
          </w:r>
          <w:r w:rsidR="0092616F" w:rsidDel="001D1DE1">
            <w:rPr>
              <w:rStyle w:val="QueryInline"/>
              <w:rFonts w:eastAsia="Calibri"/>
            </w:rPr>
            <w:delText xml:space="preserve"> looking?]</w:delText>
          </w:r>
        </w:del>
      </w:ins>
      <w:commentRangeEnd w:id="2274"/>
      <w:del w:id="2283" w:author="Jeff Jacobson" w:date="2012-08-31T15:52:00Z">
        <w:r w:rsidR="00677F9B" w:rsidDel="001D1DE1">
          <w:rPr>
            <w:rStyle w:val="CommentReference"/>
            <w:rFonts w:asciiTheme="minorHAnsi" w:eastAsiaTheme="minorHAnsi" w:hAnsiTheme="minorHAnsi" w:cstheme="minorBidi"/>
            <w:snapToGrid/>
          </w:rPr>
          <w:commentReference w:id="2274"/>
        </w:r>
      </w:del>
      <w:commentRangeEnd w:id="2277"/>
      <w:r w:rsidR="00125A73">
        <w:rPr>
          <w:rStyle w:val="CommentReference"/>
          <w:rFonts w:asciiTheme="minorHAnsi" w:eastAsiaTheme="minorHAnsi" w:hAnsiTheme="minorHAnsi" w:cstheme="minorBidi"/>
          <w:snapToGrid/>
        </w:rPr>
        <w:commentReference w:id="2277"/>
      </w:r>
      <w:r w:rsidRPr="000D4A1B">
        <w:rPr>
          <w:rFonts w:eastAsia="Calibri"/>
        </w:rPr>
        <w:t>looking at technology platforms that can</w:t>
      </w:r>
      <w:commentRangeStart w:id="2284"/>
      <w:ins w:id="2285" w:author="Odum, Amy - Hoboken" w:date="2012-08-24T14:39:00Z">
        <w:del w:id="2286" w:author="Jeff Jacobson" w:date="2012-08-31T15:52:00Z">
          <w:r w:rsidR="0092616F" w:rsidDel="001D1DE1">
            <w:rPr>
              <w:rStyle w:val="QueryInline"/>
              <w:rFonts w:eastAsia="Calibri"/>
            </w:rPr>
            <w:delText xml:space="preserve">[AU: past tense? </w:delText>
          </w:r>
          <w:r w:rsidR="0092616F" w:rsidRPr="0092616F" w:rsidDel="001D1DE1">
            <w:rPr>
              <w:rStyle w:val="QueryInline"/>
              <w:rFonts w:eastAsia="Calibri"/>
              <w:i/>
              <w:rPrChange w:id="2287" w:author="Odum, Amy - Hoboken" w:date="2012-08-24T14:39:00Z">
                <w:rPr>
                  <w:rStyle w:val="QueryInline"/>
                  <w:rFonts w:eastAsia="Calibri"/>
                </w:rPr>
              </w:rPrChange>
            </w:rPr>
            <w:delText>could</w:delText>
          </w:r>
          <w:r w:rsidR="0092616F" w:rsidDel="001D1DE1">
            <w:rPr>
              <w:rStyle w:val="QueryInline"/>
              <w:rFonts w:eastAsia="Calibri"/>
            </w:rPr>
            <w:delText xml:space="preserve"> help?]</w:delText>
          </w:r>
        </w:del>
      </w:ins>
      <w:commentRangeEnd w:id="2284"/>
      <w:del w:id="2288" w:author="Jeff Jacobson" w:date="2012-08-31T15:52:00Z">
        <w:r w:rsidR="00677F9B" w:rsidDel="001D1DE1">
          <w:rPr>
            <w:rStyle w:val="CommentReference"/>
            <w:rFonts w:asciiTheme="minorHAnsi" w:eastAsiaTheme="minorHAnsi" w:hAnsiTheme="minorHAnsi" w:cstheme="minorBidi"/>
            <w:snapToGrid/>
          </w:rPr>
          <w:commentReference w:id="2284"/>
        </w:r>
      </w:del>
      <w:r w:rsidRPr="000D4A1B">
        <w:rPr>
          <w:rFonts w:eastAsia="Calibri"/>
        </w:rPr>
        <w:t xml:space="preserve"> help them solve issues </w:t>
      </w:r>
      <w:del w:id="2289" w:author="Odum, Amy - Hoboken" w:date="2012-08-24T14:39:00Z">
        <w:r w:rsidRPr="000D4A1B" w:rsidDel="0092616F">
          <w:rPr>
            <w:rFonts w:eastAsia="Calibri"/>
          </w:rPr>
          <w:delText xml:space="preserve">now </w:delText>
        </w:r>
      </w:del>
      <w:r w:rsidRPr="000D4A1B">
        <w:rPr>
          <w:rFonts w:eastAsia="Calibri"/>
        </w:rPr>
        <w:t xml:space="preserve">while being accounted for by the </w:t>
      </w:r>
      <w:del w:id="2290" w:author="DM" w:date="2012-08-06T06:30:00Z">
        <w:r w:rsidRPr="000D4A1B" w:rsidDel="008743FE">
          <w:rPr>
            <w:rFonts w:eastAsia="Calibri"/>
          </w:rPr>
          <w:delText>C</w:delText>
        </w:r>
      </w:del>
      <w:ins w:id="2291" w:author="DM" w:date="2012-08-06T06:30:00Z">
        <w:r w:rsidR="008743FE">
          <w:rPr>
            <w:rFonts w:eastAsia="Calibri"/>
          </w:rPr>
          <w:t>c</w:t>
        </w:r>
      </w:ins>
      <w:r w:rsidRPr="000D4A1B">
        <w:rPr>
          <w:rFonts w:eastAsia="Calibri"/>
        </w:rPr>
        <w:t xml:space="preserve">hief </w:t>
      </w:r>
      <w:del w:id="2292" w:author="DM" w:date="2012-08-06T06:30:00Z">
        <w:r w:rsidRPr="000D4A1B" w:rsidDel="008743FE">
          <w:rPr>
            <w:rFonts w:eastAsia="Calibri"/>
          </w:rPr>
          <w:delText>E</w:delText>
        </w:r>
      </w:del>
      <w:ins w:id="2293" w:author="DM" w:date="2012-08-06T06:30:00Z">
        <w:r w:rsidR="008743FE">
          <w:rPr>
            <w:rFonts w:eastAsia="Calibri"/>
          </w:rPr>
          <w:t>e</w:t>
        </w:r>
      </w:ins>
      <w:r w:rsidRPr="000D4A1B">
        <w:rPr>
          <w:rFonts w:eastAsia="Calibri"/>
        </w:rPr>
        <w:t>xecutive/</w:t>
      </w:r>
      <w:del w:id="2294" w:author="DM" w:date="2012-08-06T06:30:00Z">
        <w:r w:rsidRPr="000D4A1B" w:rsidDel="008743FE">
          <w:rPr>
            <w:rFonts w:eastAsia="Calibri"/>
          </w:rPr>
          <w:delText>F</w:delText>
        </w:r>
      </w:del>
      <w:ins w:id="2295" w:author="DM" w:date="2012-08-06T06:30:00Z">
        <w:r w:rsidR="008743FE">
          <w:rPr>
            <w:rFonts w:eastAsia="Calibri"/>
          </w:rPr>
          <w:t>f</w:t>
        </w:r>
      </w:ins>
      <w:r w:rsidRPr="000D4A1B">
        <w:rPr>
          <w:rFonts w:eastAsia="Calibri"/>
        </w:rPr>
        <w:t xml:space="preserve">inancial </w:t>
      </w:r>
      <w:del w:id="2296" w:author="DM" w:date="2012-08-06T06:30:00Z">
        <w:r w:rsidRPr="000D4A1B" w:rsidDel="008743FE">
          <w:rPr>
            <w:rFonts w:eastAsia="Calibri"/>
          </w:rPr>
          <w:delText>O</w:delText>
        </w:r>
      </w:del>
      <w:ins w:id="2297" w:author="DM" w:date="2012-08-06T06:30:00Z">
        <w:r w:rsidR="008743FE">
          <w:rPr>
            <w:rFonts w:eastAsia="Calibri"/>
          </w:rPr>
          <w:t>o</w:t>
        </w:r>
      </w:ins>
      <w:r w:rsidRPr="000D4A1B">
        <w:rPr>
          <w:rFonts w:eastAsia="Calibri"/>
        </w:rPr>
        <w:t>ffices as a solid investment to grow with their business, in full support of the direction the organization wishes to stretch and move.</w:t>
      </w:r>
      <w:commentRangeStart w:id="2298"/>
      <w:ins w:id="2299" w:author="Odum, Amy - Hoboken" w:date="2012-08-24T14:36:00Z">
        <w:r w:rsidR="0092616F">
          <w:rPr>
            <w:rStyle w:val="QueryInline"/>
            <w:rFonts w:eastAsia="Calibri"/>
          </w:rPr>
          <w:t>[AU: If the previous sentence really does refer to 2008-2010 only, then this should be changed to past tense and is a historical statement, not a reflection of current status; can you rephrase to bring up to date?]</w:t>
        </w:r>
      </w:ins>
      <w:commentRangeEnd w:id="2298"/>
      <w:r w:rsidR="00677F9B">
        <w:rPr>
          <w:rStyle w:val="CommentReference"/>
          <w:rFonts w:asciiTheme="minorHAnsi" w:eastAsiaTheme="minorHAnsi" w:hAnsiTheme="minorHAnsi" w:cstheme="minorBidi"/>
          <w:snapToGrid/>
        </w:rPr>
        <w:commentReference w:id="2298"/>
      </w:r>
      <w:r w:rsidRPr="000D4A1B">
        <w:rPr>
          <w:rFonts w:eastAsia="Calibri"/>
        </w:rPr>
        <w:t xml:space="preserve"> Microsoft Project </w:t>
      </w:r>
      <w:ins w:id="2300" w:author="Tim Runcie" w:date="2012-09-10T08:55:00Z">
        <w:r w:rsidR="00125A73">
          <w:rPr>
            <w:rFonts w:eastAsia="Calibri"/>
          </w:rPr>
          <w:t xml:space="preserve">Server </w:t>
        </w:r>
      </w:ins>
      <w:r w:rsidRPr="000D4A1B">
        <w:rPr>
          <w:rFonts w:eastAsia="Calibri"/>
        </w:rPr>
        <w:t xml:space="preserve">2010 </w:t>
      </w:r>
      <w:del w:id="2301" w:author="DM" w:date="2012-08-06T06:30:00Z">
        <w:r w:rsidRPr="000D4A1B" w:rsidDel="008743FE">
          <w:rPr>
            <w:rFonts w:eastAsia="Calibri"/>
          </w:rPr>
          <w:delText>(also referred to as Project Server 2010 or Enterprise Project Management</w:delText>
        </w:r>
        <w:commentRangeStart w:id="2302"/>
        <w:r w:rsidRPr="000D4A1B" w:rsidDel="008743FE">
          <w:rPr>
            <w:rFonts w:eastAsia="Calibri"/>
          </w:rPr>
          <w:delText>)</w:delText>
        </w:r>
      </w:del>
      <w:commentRangeStart w:id="2303"/>
      <w:ins w:id="2304" w:author="DM" w:date="2012-08-06T06:31:00Z">
        <w:r w:rsidR="00CB0651">
          <w:rPr>
            <w:rStyle w:val="QueryInline"/>
            <w:rFonts w:eastAsia="Calibri"/>
          </w:rPr>
          <w:t>[</w:t>
        </w:r>
        <w:commentRangeStart w:id="2305"/>
        <w:r w:rsidR="00CB0651">
          <w:rPr>
            <w:rStyle w:val="QueryInline"/>
            <w:rFonts w:eastAsia="Calibri"/>
          </w:rPr>
          <w:t>AU: multiple names must be explained at first use of project name in chapter, not at end. Clarify throughout]</w:t>
        </w:r>
      </w:ins>
      <w:commentRangeEnd w:id="2303"/>
      <w:r w:rsidR="006B4B90">
        <w:rPr>
          <w:rStyle w:val="CommentReference"/>
          <w:rFonts w:asciiTheme="minorHAnsi" w:eastAsiaTheme="minorHAnsi" w:hAnsiTheme="minorHAnsi" w:cstheme="minorBidi"/>
          <w:snapToGrid/>
        </w:rPr>
        <w:commentReference w:id="2303"/>
      </w:r>
      <w:r w:rsidRPr="000D4A1B">
        <w:rPr>
          <w:rFonts w:eastAsia="Calibri"/>
        </w:rPr>
        <w:t xml:space="preserve"> </w:t>
      </w:r>
      <w:commentRangeEnd w:id="2302"/>
      <w:r w:rsidR="00125A73">
        <w:rPr>
          <w:rStyle w:val="CommentReference"/>
          <w:rFonts w:asciiTheme="minorHAnsi" w:eastAsiaTheme="minorHAnsi" w:hAnsiTheme="minorHAnsi" w:cstheme="minorBidi"/>
          <w:snapToGrid/>
        </w:rPr>
        <w:commentReference w:id="2302"/>
      </w:r>
      <w:commentRangeEnd w:id="2305"/>
      <w:r w:rsidR="00125A73">
        <w:rPr>
          <w:rStyle w:val="CommentReference"/>
          <w:rFonts w:asciiTheme="minorHAnsi" w:eastAsiaTheme="minorHAnsi" w:hAnsiTheme="minorHAnsi" w:cstheme="minorBidi"/>
          <w:snapToGrid/>
        </w:rPr>
        <w:commentReference w:id="2305"/>
      </w:r>
      <w:r w:rsidRPr="000D4A1B">
        <w:rPr>
          <w:rFonts w:eastAsia="Calibri"/>
        </w:rPr>
        <w:t>is meeting expectations and appealing to a wider group of business users to solve planning, forecasting, and financial control needs</w:t>
      </w:r>
      <w:r w:rsidR="00F56CFC">
        <w:rPr>
          <w:rFonts w:eastAsia="Calibri"/>
        </w:rPr>
        <w:t xml:space="preserve">. </w:t>
      </w:r>
      <w:r w:rsidRPr="000D4A1B">
        <w:rPr>
          <w:rFonts w:eastAsia="Calibri"/>
        </w:rPr>
        <w:t xml:space="preserve">This is largely attributed to </w:t>
      </w:r>
      <w:ins w:id="2306" w:author="DM" w:date="2012-08-06T06:30:00Z">
        <w:r w:rsidR="008743FE">
          <w:rPr>
            <w:rFonts w:eastAsia="Calibri"/>
          </w:rPr>
          <w:t>its</w:t>
        </w:r>
      </w:ins>
      <w:del w:id="2307" w:author="DM" w:date="2012-08-06T06:30:00Z">
        <w:r w:rsidRPr="000D4A1B" w:rsidDel="008743FE">
          <w:rPr>
            <w:rFonts w:eastAsia="Calibri"/>
          </w:rPr>
          <w:delText>the</w:delText>
        </w:r>
      </w:del>
      <w:r w:rsidRPr="000D4A1B">
        <w:rPr>
          <w:rFonts w:eastAsia="Calibri"/>
        </w:rPr>
        <w:t xml:space="preserve"> ability </w:t>
      </w:r>
      <w:del w:id="2308" w:author="DM" w:date="2012-08-06T06:30:00Z">
        <w:r w:rsidRPr="000D4A1B" w:rsidDel="008743FE">
          <w:rPr>
            <w:rFonts w:eastAsia="Calibri"/>
          </w:rPr>
          <w:delText xml:space="preserve">for Project 2010 </w:delText>
        </w:r>
      </w:del>
      <w:r w:rsidRPr="000D4A1B">
        <w:rPr>
          <w:rFonts w:eastAsia="Calibri"/>
        </w:rPr>
        <w:t xml:space="preserve">to slip into the sweet spot of supplying a robust technological platform that can bridge </w:t>
      </w:r>
      <w:del w:id="2309" w:author="DM" w:date="2012-08-20T05:25:00Z">
        <w:r w:rsidRPr="000D4A1B" w:rsidDel="00815370">
          <w:rPr>
            <w:rFonts w:eastAsia="Calibri"/>
          </w:rPr>
          <w:delText xml:space="preserve">project management </w:delText>
        </w:r>
      </w:del>
      <w:ins w:id="2310" w:author="DM" w:date="2012-08-20T05:25:00Z">
        <w:r w:rsidR="00815370">
          <w:rPr>
            <w:rFonts w:eastAsia="Calibri"/>
          </w:rPr>
          <w:t xml:space="preserve">PM </w:t>
        </w:r>
      </w:ins>
      <w:r w:rsidRPr="000D4A1B">
        <w:rPr>
          <w:rFonts w:eastAsia="Calibri"/>
        </w:rPr>
        <w:t>methodology and an organization</w:t>
      </w:r>
      <w:r w:rsidR="00824D35">
        <w:rPr>
          <w:rFonts w:eastAsia="Calibri"/>
        </w:rPr>
        <w:t>’</w:t>
      </w:r>
      <w:r w:rsidRPr="000D4A1B">
        <w:rPr>
          <w:rFonts w:eastAsia="Calibri"/>
        </w:rPr>
        <w:t xml:space="preserve">s individual maturity approach for growth. Project Server 2010, </w:t>
      </w:r>
      <w:del w:id="2311" w:author="DM" w:date="2012-08-06T06:31:00Z">
        <w:r w:rsidRPr="000D4A1B" w:rsidDel="00CB0651">
          <w:rPr>
            <w:rFonts w:eastAsia="Calibri"/>
          </w:rPr>
          <w:delText xml:space="preserve">now </w:delText>
        </w:r>
      </w:del>
      <w:r w:rsidRPr="000D4A1B">
        <w:rPr>
          <w:rFonts w:eastAsia="Calibri"/>
        </w:rPr>
        <w:t xml:space="preserve">built </w:t>
      </w:r>
      <w:del w:id="2312" w:author="DM" w:date="2012-08-06T06:31:00Z">
        <w:r w:rsidRPr="000D4A1B" w:rsidDel="00CB0651">
          <w:rPr>
            <w:rFonts w:eastAsia="Calibri"/>
          </w:rPr>
          <w:delText>up</w:delText>
        </w:r>
      </w:del>
      <w:r w:rsidRPr="000D4A1B">
        <w:rPr>
          <w:rFonts w:eastAsia="Calibri"/>
        </w:rPr>
        <w:t xml:space="preserve">on the business collaboration system SharePoint Server 2010 platform, is delivering enterprise-wide support of aligning work with organizational strategy, strong tactical execution, and meaningful </w:t>
      </w:r>
      <w:ins w:id="2313" w:author="DM" w:date="2012-08-06T06:34:00Z">
        <w:r w:rsidR="00CB0651">
          <w:rPr>
            <w:rFonts w:eastAsia="Calibri"/>
          </w:rPr>
          <w:t>BI</w:t>
        </w:r>
        <w:r w:rsidR="00FC1F9D">
          <w:rPr>
            <w:rFonts w:eastAsia="Calibri"/>
          </w:rPr>
          <w:t xml:space="preserve"> to</w:t>
        </w:r>
      </w:ins>
      <w:del w:id="2314" w:author="DM" w:date="2012-08-06T06:31:00Z">
        <w:r w:rsidRPr="000D4A1B" w:rsidDel="00CB0651">
          <w:rPr>
            <w:rFonts w:eastAsia="Calibri"/>
          </w:rPr>
          <w:delText>B</w:delText>
        </w:r>
      </w:del>
      <w:del w:id="2315" w:author="DM" w:date="2012-08-06T06:34:00Z">
        <w:r w:rsidRPr="000D4A1B" w:rsidDel="00CB0651">
          <w:rPr>
            <w:rFonts w:eastAsia="Calibri"/>
          </w:rPr>
          <w:delText xml:space="preserve">usiness </w:delText>
        </w:r>
      </w:del>
      <w:del w:id="2316" w:author="DM" w:date="2012-08-06T06:31:00Z">
        <w:r w:rsidRPr="000D4A1B" w:rsidDel="00CB0651">
          <w:rPr>
            <w:rFonts w:eastAsia="Calibri"/>
          </w:rPr>
          <w:delText>I</w:delText>
        </w:r>
      </w:del>
      <w:del w:id="2317" w:author="DM" w:date="2012-08-06T06:34:00Z">
        <w:r w:rsidRPr="000D4A1B" w:rsidDel="00CB0651">
          <w:rPr>
            <w:rFonts w:eastAsia="Calibri"/>
          </w:rPr>
          <w:delText xml:space="preserve">ntelligence </w:delText>
        </w:r>
      </w:del>
      <w:del w:id="2318" w:author="DM" w:date="2012-08-06T06:31:00Z">
        <w:r w:rsidRPr="000D4A1B" w:rsidDel="00CB0651">
          <w:rPr>
            <w:rFonts w:eastAsia="Calibri"/>
          </w:rPr>
          <w:delText>(BI</w:delText>
        </w:r>
      </w:del>
      <w:ins w:id="2319" w:author="DM" w:date="2012-08-06T06:34:00Z">
        <w:r w:rsidR="00FC1F9D">
          <w:rPr>
            <w:rFonts w:eastAsia="Calibri"/>
          </w:rPr>
          <w:t xml:space="preserve"> </w:t>
        </w:r>
      </w:ins>
      <w:del w:id="2320" w:author="DM" w:date="2012-08-06T06:31:00Z">
        <w:r w:rsidRPr="000D4A1B" w:rsidDel="00CB0651">
          <w:rPr>
            <w:rFonts w:eastAsia="Calibri"/>
          </w:rPr>
          <w:delText>)</w:delText>
        </w:r>
      </w:del>
      <w:del w:id="2321" w:author="DM" w:date="2012-08-06T06:34:00Z">
        <w:r w:rsidRPr="000D4A1B" w:rsidDel="00CB0651">
          <w:rPr>
            <w:rFonts w:eastAsia="Calibri"/>
          </w:rPr>
          <w:delText xml:space="preserve"> </w:delText>
        </w:r>
      </w:del>
      <w:r w:rsidRPr="000D4A1B">
        <w:rPr>
          <w:rFonts w:eastAsia="Calibri"/>
        </w:rPr>
        <w:t>empower</w:t>
      </w:r>
      <w:del w:id="2322" w:author="DM" w:date="2012-08-06T06:34:00Z">
        <w:r w:rsidRPr="000D4A1B" w:rsidDel="00FC1F9D">
          <w:rPr>
            <w:rFonts w:eastAsia="Calibri"/>
          </w:rPr>
          <w:delText>ing</w:delText>
        </w:r>
      </w:del>
      <w:r w:rsidRPr="000D4A1B">
        <w:rPr>
          <w:rFonts w:eastAsia="Calibri"/>
        </w:rPr>
        <w:t xml:space="preserve"> organizations to make informed decisions that impact their current situation</w:t>
      </w:r>
      <w:del w:id="2323" w:author="DM" w:date="2012-08-06T06:34:00Z">
        <w:r w:rsidRPr="000D4A1B" w:rsidDel="00FC1F9D">
          <w:rPr>
            <w:rFonts w:eastAsia="Calibri"/>
          </w:rPr>
          <w:delText>,</w:delText>
        </w:r>
      </w:del>
      <w:r w:rsidRPr="000D4A1B">
        <w:rPr>
          <w:rFonts w:eastAsia="Calibri"/>
        </w:rPr>
        <w:t xml:space="preserve"> but also provide a strong foundation for future goal achievement.</w:t>
      </w:r>
    </w:p>
    <w:p w:rsidR="009340DD" w:rsidRDefault="00521AB1" w:rsidP="00A4001E">
      <w:pPr>
        <w:pStyle w:val="Para"/>
        <w:rPr>
          <w:rFonts w:eastAsia="Calibri"/>
        </w:rPr>
      </w:pPr>
      <w:del w:id="2324" w:author="DM" w:date="2012-08-06T06:34:00Z">
        <w:r w:rsidDel="00FC1F9D">
          <w:rPr>
            <w:rFonts w:eastAsia="Calibri"/>
          </w:rPr>
          <w:delText xml:space="preserve">This writing is intended </w:delText>
        </w:r>
        <w:r w:rsidR="009340DD" w:rsidRPr="000D4A1B" w:rsidDel="00FC1F9D">
          <w:rPr>
            <w:rFonts w:eastAsia="Calibri"/>
          </w:rPr>
          <w:delText xml:space="preserve">to shine some light on critical elements related to the discussions, decisions, and adoption of Microsoft Project 2010. </w:delText>
        </w:r>
      </w:del>
      <w:r w:rsidR="009340DD" w:rsidRPr="000D4A1B">
        <w:rPr>
          <w:rFonts w:eastAsia="Calibri"/>
        </w:rPr>
        <w:t>Companies are looking to better align strategy with financial planning and look to their corporate diversity, regional presences</w:t>
      </w:r>
      <w:ins w:id="2325" w:author="DM" w:date="2012-08-06T06:34:00Z">
        <w:r w:rsidR="00FC1F9D">
          <w:rPr>
            <w:rFonts w:eastAsia="Calibri"/>
          </w:rPr>
          <w:t>,</w:t>
        </w:r>
      </w:ins>
      <w:r w:rsidR="009340DD" w:rsidRPr="000D4A1B">
        <w:rPr>
          <w:rFonts w:eastAsia="Calibri"/>
        </w:rPr>
        <w:t xml:space="preserve"> and departmental structure for the best way forward</w:t>
      </w:r>
      <w:r w:rsidR="00F56CFC">
        <w:rPr>
          <w:rFonts w:eastAsia="Calibri"/>
        </w:rPr>
        <w:t xml:space="preserve">. </w:t>
      </w:r>
      <w:ins w:id="2326" w:author="DM" w:date="2012-08-06T06:34:00Z">
        <w:r w:rsidR="00FC1F9D">
          <w:rPr>
            <w:rFonts w:eastAsia="Calibri"/>
          </w:rPr>
          <w:t>In this book,</w:t>
        </w:r>
      </w:ins>
      <w:ins w:id="2327" w:author="DM" w:date="2012-08-06T06:35:00Z">
        <w:r w:rsidR="00FC1F9D">
          <w:rPr>
            <w:rFonts w:eastAsia="Calibri"/>
          </w:rPr>
          <w:t xml:space="preserve"> </w:t>
        </w:r>
      </w:ins>
      <w:del w:id="2328" w:author="DM" w:date="2012-08-06T06:35:00Z">
        <w:r w:rsidDel="00FC1F9D">
          <w:rPr>
            <w:rFonts w:eastAsia="Calibri"/>
          </w:rPr>
          <w:delText>W</w:delText>
        </w:r>
      </w:del>
      <w:ins w:id="2329" w:author="DM" w:date="2012-08-06T06:35:00Z">
        <w:r w:rsidR="00FC1F9D">
          <w:rPr>
            <w:rFonts w:eastAsia="Calibri"/>
          </w:rPr>
          <w:t>w</w:t>
        </w:r>
      </w:ins>
      <w:r>
        <w:rPr>
          <w:rFonts w:eastAsia="Calibri"/>
        </w:rPr>
        <w:t xml:space="preserve">e </w:t>
      </w:r>
      <w:del w:id="2330" w:author="DM" w:date="2012-08-06T06:35:00Z">
        <w:r w:rsidDel="00FC1F9D">
          <w:rPr>
            <w:rFonts w:eastAsia="Calibri"/>
          </w:rPr>
          <w:delText xml:space="preserve">hope to </w:delText>
        </w:r>
      </w:del>
      <w:r w:rsidR="009340DD" w:rsidRPr="000D4A1B">
        <w:rPr>
          <w:rFonts w:eastAsia="Calibri"/>
        </w:rPr>
        <w:t xml:space="preserve">address some of the main factors </w:t>
      </w:r>
      <w:del w:id="2331" w:author="Jeff Jacobson" w:date="2012-08-28T14:47:00Z">
        <w:r w:rsidDel="00E5642F">
          <w:rPr>
            <w:rFonts w:eastAsia="Calibri"/>
          </w:rPr>
          <w:delText xml:space="preserve">with Project Server 2010 </w:delText>
        </w:r>
      </w:del>
      <w:r w:rsidR="009340DD" w:rsidRPr="000D4A1B">
        <w:rPr>
          <w:rFonts w:eastAsia="Calibri"/>
        </w:rPr>
        <w:t xml:space="preserve">for scalability, best practices, and opportunities for creating wins from the potential challenges </w:t>
      </w:r>
      <w:ins w:id="2332" w:author="DM" w:date="2012-08-06T06:35:00Z">
        <w:r w:rsidR="00FC1F9D">
          <w:rPr>
            <w:rFonts w:eastAsia="Calibri"/>
          </w:rPr>
          <w:t xml:space="preserve">companies </w:t>
        </w:r>
      </w:ins>
      <w:del w:id="2333" w:author="DM" w:date="2012-08-06T06:35:00Z">
        <w:r w:rsidR="009340DD" w:rsidRPr="000D4A1B" w:rsidDel="00FC1F9D">
          <w:rPr>
            <w:rFonts w:eastAsia="Calibri"/>
          </w:rPr>
          <w:delText xml:space="preserve">often </w:delText>
        </w:r>
      </w:del>
      <w:r w:rsidR="009340DD" w:rsidRPr="000D4A1B">
        <w:rPr>
          <w:rFonts w:eastAsia="Calibri"/>
        </w:rPr>
        <w:t>face</w:t>
      </w:r>
      <w:del w:id="2334" w:author="DM" w:date="2012-08-06T06:35:00Z">
        <w:r w:rsidR="009340DD" w:rsidRPr="000D4A1B" w:rsidDel="00FC1F9D">
          <w:rPr>
            <w:rFonts w:eastAsia="Calibri"/>
          </w:rPr>
          <w:delText>d</w:delText>
        </w:r>
      </w:del>
      <w:r w:rsidR="009340DD" w:rsidRPr="000D4A1B">
        <w:rPr>
          <w:rFonts w:eastAsia="Calibri"/>
        </w:rPr>
        <w:t xml:space="preserve"> when implementing a solution such as Project Server 2010</w:t>
      </w:r>
      <w:ins w:id="2335" w:author="DM" w:date="2012-08-06T06:36:00Z">
        <w:del w:id="2336" w:author="Jeff Jacobson" w:date="2012-08-28T14:48:00Z">
          <w:r w:rsidR="00FC1F9D" w:rsidDel="00E5642F">
            <w:rPr>
              <w:rStyle w:val="QueryInline"/>
              <w:rFonts w:eastAsia="Calibri"/>
            </w:rPr>
            <w:delText>[AU: clarify</w:delText>
          </w:r>
        </w:del>
      </w:ins>
      <w:ins w:id="2337" w:author="DM" w:date="2012-08-20T05:55:00Z">
        <w:del w:id="2338" w:author="Jeff Jacobson" w:date="2012-08-28T14:48:00Z">
          <w:r w:rsidR="00952AE4" w:rsidDel="00E5642F">
            <w:rPr>
              <w:rStyle w:val="QueryInline"/>
              <w:rFonts w:eastAsia="Calibri"/>
            </w:rPr>
            <w:delText xml:space="preserve">; avoid repetition of </w:delText>
          </w:r>
        </w:del>
      </w:ins>
      <w:ins w:id="2339" w:author="DM" w:date="2012-08-20T05:56:00Z">
        <w:del w:id="2340" w:author="Jeff Jacobson" w:date="2012-08-28T14:48:00Z">
          <w:r w:rsidR="00952AE4" w:rsidDel="00E5642F">
            <w:rPr>
              <w:rStyle w:val="QueryInline"/>
              <w:rFonts w:eastAsia="Calibri"/>
            </w:rPr>
            <w:delText>Server name</w:delText>
          </w:r>
        </w:del>
      </w:ins>
      <w:ins w:id="2341" w:author="DM" w:date="2012-08-06T06:36:00Z">
        <w:del w:id="2342" w:author="Jeff Jacobson" w:date="2012-08-28T14:48:00Z">
          <w:r w:rsidR="00FC1F9D" w:rsidDel="00E5642F">
            <w:rPr>
              <w:rStyle w:val="QueryInline"/>
              <w:rFonts w:eastAsia="Calibri"/>
            </w:rPr>
            <w:delText>]</w:delText>
          </w:r>
        </w:del>
      </w:ins>
      <w:r w:rsidR="009340DD" w:rsidRPr="000D4A1B">
        <w:rPr>
          <w:rFonts w:eastAsia="Calibri"/>
        </w:rPr>
        <w:t xml:space="preserve">. The </w:t>
      </w:r>
      <w:ins w:id="2343" w:author="DM" w:date="2012-08-06T06:36:00Z">
        <w:r w:rsidR="00FC1F9D">
          <w:rPr>
            <w:rFonts w:eastAsia="Calibri"/>
          </w:rPr>
          <w:t xml:space="preserve">aim is to </w:t>
        </w:r>
      </w:ins>
      <w:del w:id="2344" w:author="DM" w:date="2012-08-06T06:36:00Z">
        <w:r w:rsidR="009340DD" w:rsidRPr="000D4A1B" w:rsidDel="00FC1F9D">
          <w:rPr>
            <w:rFonts w:eastAsia="Calibri"/>
          </w:rPr>
          <w:delText xml:space="preserve">information presented will </w:delText>
        </w:r>
      </w:del>
      <w:r w:rsidR="009340DD" w:rsidRPr="000D4A1B">
        <w:rPr>
          <w:rFonts w:eastAsia="Calibri"/>
        </w:rPr>
        <w:t xml:space="preserve">initiate dialogue and thought around the use of and growth with Project 2010 that includes the individual </w:t>
      </w:r>
      <w:r>
        <w:rPr>
          <w:rFonts w:eastAsia="Calibri"/>
        </w:rPr>
        <w:t>products</w:t>
      </w:r>
      <w:r w:rsidR="009340DD" w:rsidRPr="000D4A1B">
        <w:rPr>
          <w:rFonts w:eastAsia="Calibri"/>
        </w:rPr>
        <w:t xml:space="preserve"> of Project Client, Project Server</w:t>
      </w:r>
      <w:ins w:id="2345" w:author="DM" w:date="2012-08-06T06:36:00Z">
        <w:r w:rsidR="00FC1F9D">
          <w:rPr>
            <w:rFonts w:eastAsia="Calibri"/>
          </w:rPr>
          <w:t>,</w:t>
        </w:r>
      </w:ins>
      <w:r w:rsidR="009340DD" w:rsidRPr="000D4A1B">
        <w:rPr>
          <w:rFonts w:eastAsia="Calibri"/>
        </w:rPr>
        <w:t xml:space="preserve"> and SharePoint Server.</w:t>
      </w:r>
    </w:p>
    <w:p w:rsidR="00C81442" w:rsidRDefault="00C81442" w:rsidP="00C81442">
      <w:pPr>
        <w:pStyle w:val="H1"/>
      </w:pPr>
      <w:r>
        <w:t>Important Concepts Covered in This Chapter</w:t>
      </w:r>
    </w:p>
    <w:p w:rsidR="00C81442" w:rsidRDefault="0035451C" w:rsidP="00C81442">
      <w:pPr>
        <w:pStyle w:val="Para"/>
      </w:pPr>
      <w:del w:id="2346" w:author="DM" w:date="2012-08-06T06:37:00Z">
        <w:r w:rsidDel="00FC1F9D">
          <w:delText>In this chapter we covered some k</w:delText>
        </w:r>
      </w:del>
      <w:ins w:id="2347" w:author="DM" w:date="2012-08-06T06:37:00Z">
        <w:r w:rsidR="00FC1F9D">
          <w:t>K</w:t>
        </w:r>
      </w:ins>
      <w:r>
        <w:t>ey concepts</w:t>
      </w:r>
      <w:ins w:id="2348" w:author="DM" w:date="2012-08-06T06:37:00Z">
        <w:r w:rsidR="00FC1F9D">
          <w:t xml:space="preserve"> in this chapter</w:t>
        </w:r>
      </w:ins>
      <w:del w:id="2349" w:author="DM" w:date="2012-08-06T06:37:00Z">
        <w:r w:rsidDel="00FC1F9D">
          <w:delText>,</w:delText>
        </w:r>
      </w:del>
      <w:r>
        <w:t xml:space="preserve"> </w:t>
      </w:r>
      <w:del w:id="2350" w:author="DM" w:date="2012-08-06T06:37:00Z">
        <w:r w:rsidDel="00FC1F9D">
          <w:delText xml:space="preserve">which </w:delText>
        </w:r>
      </w:del>
      <w:ins w:id="2351" w:author="DM" w:date="2012-08-06T06:37:00Z">
        <w:r w:rsidR="000A0E4C">
          <w:t>will be</w:t>
        </w:r>
      </w:ins>
      <w:del w:id="2352" w:author="DM" w:date="2012-08-06T06:37:00Z">
        <w:r w:rsidDel="000A0E4C">
          <w:delText>we continue to</w:delText>
        </w:r>
      </w:del>
      <w:r>
        <w:t xml:space="preserve"> buil</w:t>
      </w:r>
      <w:ins w:id="2353" w:author="DM" w:date="2012-08-06T06:37:00Z">
        <w:r w:rsidR="000A0E4C">
          <w:t>t</w:t>
        </w:r>
      </w:ins>
      <w:del w:id="2354" w:author="DM" w:date="2012-08-06T06:37:00Z">
        <w:r w:rsidDel="000A0E4C">
          <w:delText>d</w:delText>
        </w:r>
      </w:del>
      <w:r>
        <w:t xml:space="preserve"> </w:t>
      </w:r>
      <w:ins w:id="2355" w:author="DM" w:date="2012-08-06T06:37:00Z">
        <w:r w:rsidR="000A0E4C">
          <w:t>on</w:t>
        </w:r>
      </w:ins>
      <w:del w:id="2356" w:author="DM" w:date="2012-08-06T06:37:00Z">
        <w:r w:rsidDel="000A0E4C">
          <w:delText>and grow in detail and approach</w:delText>
        </w:r>
      </w:del>
      <w:ins w:id="2357" w:author="DM" w:date="2012-08-06T06:37:00Z">
        <w:r w:rsidR="000A0E4C">
          <w:t xml:space="preserve"> in</w:t>
        </w:r>
      </w:ins>
      <w:r>
        <w:t xml:space="preserve"> </w:t>
      </w:r>
      <w:del w:id="2358" w:author="DM" w:date="2012-08-06T06:37:00Z">
        <w:r w:rsidDel="000A0E4C">
          <w:delText xml:space="preserve">throughout </w:delText>
        </w:r>
      </w:del>
      <w:r>
        <w:t>the rest of this book</w:t>
      </w:r>
      <w:r w:rsidR="00F56CFC">
        <w:t xml:space="preserve">. </w:t>
      </w:r>
      <w:r>
        <w:t>Here is a short recap of the core elements covered.</w:t>
      </w:r>
    </w:p>
    <w:p w:rsidR="00C81442" w:rsidRDefault="0035451C" w:rsidP="00C81442">
      <w:pPr>
        <w:pStyle w:val="ListBulleted"/>
      </w:pPr>
      <w:r>
        <w:t xml:space="preserve">The importance of leveraging technology </w:t>
      </w:r>
      <w:r w:rsidR="0095105E">
        <w:t xml:space="preserve">and </w:t>
      </w:r>
      <w:r>
        <w:t>cultur</w:t>
      </w:r>
      <w:r w:rsidR="0095105E">
        <w:t>e</w:t>
      </w:r>
      <w:r>
        <w:t xml:space="preserve"> for a successful growth of PPM</w:t>
      </w:r>
    </w:p>
    <w:p w:rsidR="00C81442" w:rsidRDefault="0035451C" w:rsidP="00C81442">
      <w:pPr>
        <w:pStyle w:val="ListBulleted"/>
      </w:pPr>
      <w:r>
        <w:t>The importance of governance, whether process or reinforced with technology and workflows</w:t>
      </w:r>
      <w:r w:rsidR="0095105E">
        <w:t>,</w:t>
      </w:r>
      <w:r>
        <w:t xml:space="preserve"> in ensuring good reporting and visualization of project/program status</w:t>
      </w:r>
    </w:p>
    <w:p w:rsidR="00C81442" w:rsidRDefault="0035451C" w:rsidP="00C81442">
      <w:pPr>
        <w:pStyle w:val="ListBulleted"/>
      </w:pPr>
      <w:r>
        <w:t xml:space="preserve">Fueling a </w:t>
      </w:r>
      <w:del w:id="2359" w:author="DM" w:date="2012-08-06T06:37:00Z">
        <w:r w:rsidDel="000A0E4C">
          <w:delText>Project Management Office (</w:delText>
        </w:r>
      </w:del>
      <w:r>
        <w:t>PMO</w:t>
      </w:r>
      <w:r w:rsidR="00824D35">
        <w:t>’</w:t>
      </w:r>
      <w:r>
        <w:t>s</w:t>
      </w:r>
      <w:del w:id="2360" w:author="DM" w:date="2012-08-06T06:37:00Z">
        <w:r w:rsidDel="000A0E4C">
          <w:delText>)</w:delText>
        </w:r>
      </w:del>
      <w:r>
        <w:t xml:space="preserve"> success with good information that is easy to maintain and report on</w:t>
      </w:r>
    </w:p>
    <w:p w:rsidR="00C81442" w:rsidRDefault="0035451C" w:rsidP="00C81442">
      <w:pPr>
        <w:pStyle w:val="ListBulleted"/>
      </w:pPr>
      <w:r>
        <w:t xml:space="preserve">Succession and </w:t>
      </w:r>
      <w:del w:id="2361" w:author="DM" w:date="2012-08-06T06:38:00Z">
        <w:r w:rsidDel="000A0E4C">
          <w:delText>S</w:delText>
        </w:r>
      </w:del>
      <w:ins w:id="2362" w:author="DM" w:date="2012-08-06T06:38:00Z">
        <w:r w:rsidR="000A0E4C">
          <w:t>s</w:t>
        </w:r>
      </w:ins>
      <w:r>
        <w:t xml:space="preserve">calability </w:t>
      </w:r>
      <w:ins w:id="2363" w:author="DM" w:date="2012-08-20T05:56:00Z">
        <w:r w:rsidR="00A371C6">
          <w:t>p</w:t>
        </w:r>
      </w:ins>
      <w:del w:id="2364" w:author="DM" w:date="2012-08-06T06:38:00Z">
        <w:r w:rsidDel="000A0E4C">
          <w:delText>P</w:delText>
        </w:r>
      </w:del>
      <w:r>
        <w:t>lanning with Project Server 2010 (growing the tools with the culture</w:t>
      </w:r>
      <w:r w:rsidR="0095105E">
        <w:t>)</w:t>
      </w:r>
    </w:p>
    <w:p w:rsidR="00C81442" w:rsidRDefault="0035451C" w:rsidP="00C81442">
      <w:pPr>
        <w:pStyle w:val="ListBulleted"/>
      </w:pPr>
      <w:r>
        <w:t>How to leverage business influencers and their key requirements to help ensure a good PPM system</w:t>
      </w:r>
    </w:p>
    <w:p w:rsidR="00A53A38" w:rsidRDefault="00A53A38" w:rsidP="009456E8">
      <w:pPr>
        <w:pStyle w:val="H1"/>
      </w:pPr>
      <w:r>
        <w:t>Reference</w:t>
      </w:r>
      <w:ins w:id="2365" w:author="DM" w:date="2012-08-20T05:56:00Z">
        <w:r w:rsidR="00A371C6">
          <w:t>s</w:t>
        </w:r>
      </w:ins>
      <w:del w:id="2366" w:author="DM" w:date="2012-08-06T06:43:00Z">
        <w:r w:rsidDel="001B3AC1">
          <w:delText>s</w:delText>
        </w:r>
      </w:del>
    </w:p>
    <w:p w:rsidR="009456E8" w:rsidDel="001D1DE1" w:rsidRDefault="009456E8">
      <w:pPr>
        <w:pStyle w:val="QueryPara"/>
        <w:rPr>
          <w:ins w:id="2367" w:author="DM" w:date="2012-08-21T05:28:00Z"/>
          <w:del w:id="2368" w:author="Jeff Jacobson" w:date="2012-08-31T15:53:00Z"/>
        </w:rPr>
        <w:pPrChange w:id="2369" w:author="DM" w:date="2012-08-21T05:28:00Z">
          <w:pPr>
            <w:pStyle w:val="Reference"/>
          </w:pPr>
        </w:pPrChange>
      </w:pPr>
      <w:ins w:id="2370" w:author="DM" w:date="2012-08-21T05:28:00Z">
        <w:del w:id="2371" w:author="Jeff Jacobson" w:date="2012-08-31T15:53:00Z">
          <w:r w:rsidDel="001D1DE1">
            <w:delText>[AU: Completeness of reference list varies throughout volume. Some chapters provide cites to MS blogs, for instance, while this chapter provides very few. Please verify that the inconsistency of citation is OK, or add more/cut some cites as needed throughout.]</w:delText>
          </w:r>
        </w:del>
      </w:ins>
    </w:p>
    <w:p w:rsidR="006B766B" w:rsidRPr="00BB19FA" w:rsidRDefault="00FA7058" w:rsidP="00A53A38">
      <w:pPr>
        <w:pStyle w:val="Reference"/>
        <w:rPr>
          <w:ins w:id="2372" w:author="DM" w:date="2012-08-21T05:27:00Z"/>
          <w:iCs/>
          <w:rPrChange w:id="2373" w:author="Jeff Jacobson" w:date="2012-08-28T14:06:00Z">
            <w:rPr>
              <w:ins w:id="2374" w:author="DM" w:date="2012-08-21T05:27:00Z"/>
              <w:i/>
              <w:iCs/>
            </w:rPr>
          </w:rPrChange>
        </w:rPr>
      </w:pPr>
      <w:ins w:id="2375" w:author="DM" w:date="2012-08-20T05:59:00Z">
        <w:r w:rsidRPr="000D4A1B">
          <w:t>Christensen</w:t>
        </w:r>
        <w:r>
          <w:t>,</w:t>
        </w:r>
        <w:r w:rsidRPr="000D4A1B">
          <w:t xml:space="preserve"> </w:t>
        </w:r>
      </w:ins>
      <w:ins w:id="2376" w:author="DM" w:date="2012-08-20T05:52:00Z">
        <w:r w:rsidR="006B766B" w:rsidRPr="000D4A1B">
          <w:t>Clayton</w:t>
        </w:r>
      </w:ins>
      <w:ins w:id="2377" w:author="DM" w:date="2012-08-20T05:59:00Z">
        <w:r>
          <w:t>.</w:t>
        </w:r>
      </w:ins>
      <w:ins w:id="2378" w:author="Jeff Jacobson" w:date="2012-08-28T14:07:00Z">
        <w:r w:rsidR="00BB19FA">
          <w:t xml:space="preserve"> 2003.</w:t>
        </w:r>
      </w:ins>
      <w:ins w:id="2379" w:author="DM" w:date="2012-08-20T05:52:00Z">
        <w:r w:rsidR="006B766B" w:rsidRPr="000D4A1B">
          <w:t xml:space="preserve"> </w:t>
        </w:r>
        <w:r w:rsidR="006B766B" w:rsidRPr="000D4A1B">
          <w:rPr>
            <w:i/>
            <w:iCs/>
          </w:rPr>
          <w:t>The Innovator</w:t>
        </w:r>
        <w:r w:rsidR="006B766B">
          <w:rPr>
            <w:i/>
            <w:iCs/>
          </w:rPr>
          <w:t>’</w:t>
        </w:r>
        <w:r w:rsidR="006B766B" w:rsidRPr="000D4A1B">
          <w:rPr>
            <w:i/>
            <w:iCs/>
          </w:rPr>
          <w:t>s Solution</w:t>
        </w:r>
      </w:ins>
      <w:ins w:id="2380" w:author="DM" w:date="2012-08-20T05:56:00Z">
        <w:r w:rsidR="00A371C6">
          <w:rPr>
            <w:i/>
            <w:iCs/>
          </w:rPr>
          <w:t>.</w:t>
        </w:r>
      </w:ins>
      <w:ins w:id="2381" w:author="Jeff Jacobson" w:date="2012-08-28T14:08:00Z">
        <w:r w:rsidR="00BB19FA">
          <w:rPr>
            <w:i/>
            <w:iCs/>
          </w:rPr>
          <w:t xml:space="preserve"> </w:t>
        </w:r>
        <w:r w:rsidR="00BB19FA">
          <w:rPr>
            <w:iCs/>
          </w:rPr>
          <w:t>Massachusetts:</w:t>
        </w:r>
      </w:ins>
      <w:ins w:id="2382" w:author="Jeff Jacobson" w:date="2012-08-28T14:07:00Z">
        <w:r w:rsidR="00BB19FA" w:rsidRPr="00BB19FA">
          <w:rPr>
            <w:iCs/>
          </w:rPr>
          <w:t xml:space="preserve"> Harvard Business School Press</w:t>
        </w:r>
      </w:ins>
      <w:ins w:id="2383" w:author="Jeff Jacobson" w:date="2012-08-28T14:09:00Z">
        <w:r w:rsidR="00BB19FA">
          <w:rPr>
            <w:iCs/>
          </w:rPr>
          <w:t>.</w:t>
        </w:r>
      </w:ins>
    </w:p>
    <w:p w:rsidR="009456E8" w:rsidRPr="00627D69" w:rsidRDefault="009456E8" w:rsidP="00A53A38">
      <w:pPr>
        <w:pStyle w:val="Reference"/>
        <w:rPr>
          <w:ins w:id="2384" w:author="DM" w:date="2012-08-20T05:52:00Z"/>
        </w:rPr>
      </w:pPr>
      <w:ins w:id="2385" w:author="DM" w:date="2012-08-21T05:27:00Z">
        <w:r>
          <w:rPr>
            <w:iCs/>
          </w:rPr>
          <w:t>Project Management Institute.</w:t>
        </w:r>
      </w:ins>
      <w:ins w:id="2386" w:author="Jeff Jacobson" w:date="2012-08-28T14:13:00Z">
        <w:r w:rsidR="00627D69">
          <w:rPr>
            <w:iCs/>
          </w:rPr>
          <w:t xml:space="preserve"> 2008. </w:t>
        </w:r>
      </w:ins>
      <w:ins w:id="2387" w:author="Jeff Jacobson" w:date="2012-08-28T14:14:00Z">
        <w:r w:rsidR="00627D69">
          <w:rPr>
            <w:i/>
            <w:iCs/>
          </w:rPr>
          <w:t xml:space="preserve">A Guide to the Project Management Body of </w:t>
        </w:r>
        <w:proofErr w:type="spellStart"/>
        <w:r w:rsidR="00627D69">
          <w:rPr>
            <w:i/>
            <w:iCs/>
          </w:rPr>
          <w:t>Knowldege</w:t>
        </w:r>
        <w:proofErr w:type="spellEnd"/>
        <w:r w:rsidR="00627D69">
          <w:rPr>
            <w:i/>
            <w:iCs/>
          </w:rPr>
          <w:t xml:space="preserve"> (PMBOK® Guide)</w:t>
        </w:r>
        <w:r w:rsidR="00627D69">
          <w:rPr>
            <w:iCs/>
          </w:rPr>
          <w:t xml:space="preserve">. </w:t>
        </w:r>
      </w:ins>
      <w:ins w:id="2388" w:author="Jeff Jacobson" w:date="2012-08-28T14:20:00Z">
        <w:r w:rsidR="00066BA8">
          <w:rPr>
            <w:iCs/>
          </w:rPr>
          <w:t>Pen</w:t>
        </w:r>
      </w:ins>
      <w:ins w:id="2389" w:author="Jeff Jacobson" w:date="2012-08-28T14:21:00Z">
        <w:r w:rsidR="00066BA8">
          <w:rPr>
            <w:iCs/>
          </w:rPr>
          <w:t xml:space="preserve">nsylvania: </w:t>
        </w:r>
      </w:ins>
      <w:ins w:id="2390" w:author="Jeff Jacobson" w:date="2012-08-28T14:17:00Z">
        <w:r w:rsidR="00627D69">
          <w:rPr>
            <w:iCs/>
          </w:rPr>
          <w:t>Project Management Institute.</w:t>
        </w:r>
      </w:ins>
    </w:p>
    <w:p w:rsidR="00A53A38" w:rsidRPr="00BD19B5" w:rsidRDefault="00A53A38" w:rsidP="00A53A38">
      <w:pPr>
        <w:pStyle w:val="Reference"/>
        <w:rPr>
          <w:rStyle w:val="QueryInline"/>
          <w:rPrChange w:id="2391" w:author="Odum, Amy - Hoboken" w:date="2012-07-24T15:09:00Z">
            <w:rPr/>
          </w:rPrChange>
        </w:rPr>
      </w:pPr>
      <w:r w:rsidRPr="00A53A38">
        <w:t>Schmidt</w:t>
      </w:r>
      <w:r>
        <w:t>, 2002</w:t>
      </w:r>
      <w:commentRangeStart w:id="2392"/>
      <w:ins w:id="2393" w:author="Odum, Amy - Hoboken" w:date="2012-07-24T15:09:00Z">
        <w:r w:rsidR="00BD19B5">
          <w:rPr>
            <w:rStyle w:val="QueryInline"/>
          </w:rPr>
          <w:t>[</w:t>
        </w:r>
        <w:commentRangeStart w:id="2394"/>
        <w:r w:rsidR="00BD19B5">
          <w:rPr>
            <w:rStyle w:val="QueryInline"/>
          </w:rPr>
          <w:t>AU: Please provide complete reference</w:t>
        </w:r>
      </w:ins>
      <w:ins w:id="2395" w:author="DM" w:date="2012-08-20T05:56:00Z">
        <w:r w:rsidR="00A371C6">
          <w:rPr>
            <w:rStyle w:val="QueryInline"/>
          </w:rPr>
          <w:t xml:space="preserve"> for </w:t>
        </w:r>
      </w:ins>
      <w:ins w:id="2396" w:author="DM" w:date="2012-08-21T05:28:00Z">
        <w:r w:rsidR="009456E8">
          <w:rPr>
            <w:rStyle w:val="QueryInline"/>
          </w:rPr>
          <w:t>all</w:t>
        </w:r>
      </w:ins>
      <w:ins w:id="2397" w:author="DM" w:date="2012-08-20T05:56:00Z">
        <w:r w:rsidR="00A371C6">
          <w:rPr>
            <w:rStyle w:val="QueryInline"/>
          </w:rPr>
          <w:t>.</w:t>
        </w:r>
      </w:ins>
      <w:ins w:id="2398" w:author="Odum, Amy - Hoboken" w:date="2012-07-24T15:09:00Z">
        <w:r w:rsidR="00BD19B5">
          <w:rPr>
            <w:rStyle w:val="QueryInline"/>
          </w:rPr>
          <w:t>]</w:t>
        </w:r>
      </w:ins>
      <w:commentRangeEnd w:id="2392"/>
      <w:r w:rsidR="00B05679">
        <w:rPr>
          <w:rStyle w:val="CommentReference"/>
          <w:rFonts w:asciiTheme="minorHAnsi" w:eastAsiaTheme="minorHAnsi" w:hAnsiTheme="minorHAnsi" w:cstheme="minorBidi"/>
        </w:rPr>
        <w:commentReference w:id="2392"/>
      </w:r>
      <w:commentRangeEnd w:id="2394"/>
      <w:r w:rsidR="00797ED6">
        <w:rPr>
          <w:rStyle w:val="CommentReference"/>
          <w:rFonts w:asciiTheme="minorHAnsi" w:eastAsiaTheme="minorHAnsi" w:hAnsiTheme="minorHAnsi" w:cstheme="minorBidi"/>
        </w:rPr>
        <w:commentReference w:id="2394"/>
      </w:r>
    </w:p>
    <w:sectPr w:rsidR="00A53A38" w:rsidRPr="00BD19B5" w:rsidSect="00A411B6">
      <w:headerReference w:type="even" r:id="rId15"/>
      <w:headerReference w:type="default" r:id="rId16"/>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Jeff Jacobson" w:date="2012-09-10T08:39:00Z" w:initials="JJ">
    <w:p w:rsidR="00F778DB" w:rsidRDefault="00F778DB">
      <w:pPr>
        <w:pStyle w:val="CommentText"/>
      </w:pPr>
      <w:r>
        <w:rPr>
          <w:rStyle w:val="CommentReference"/>
        </w:rPr>
        <w:annotationRef/>
      </w:r>
      <w:r>
        <w:t>Sounds good to me.</w:t>
      </w:r>
    </w:p>
  </w:comment>
  <w:comment w:id="38" w:author="Jeff Jacobson" w:date="2012-09-10T08:39:00Z" w:initials="JJ">
    <w:p w:rsidR="006B4B90" w:rsidRDefault="006B4B90">
      <w:pPr>
        <w:pStyle w:val="CommentText"/>
      </w:pPr>
      <w:r>
        <w:rPr>
          <w:rStyle w:val="CommentReference"/>
        </w:rPr>
        <w:annotationRef/>
      </w:r>
      <w:r w:rsidRPr="006B4B90">
        <w:rPr>
          <w:b/>
        </w:rPr>
        <w:t>Tim</w:t>
      </w:r>
      <w:r>
        <w:t>, a comment from Amy late in this chapter says we need to explain the meaning of the terms “Project Server 2010,” “Microsoft Project 2010,” and “Enterprise Project Management.”</w:t>
      </w:r>
    </w:p>
    <w:p w:rsidR="006B4B90" w:rsidRDefault="006B4B90">
      <w:pPr>
        <w:pStyle w:val="CommentText"/>
      </w:pPr>
    </w:p>
    <w:p w:rsidR="006B4B90" w:rsidRDefault="006B4B90">
      <w:pPr>
        <w:pStyle w:val="CommentText"/>
      </w:pPr>
      <w:r>
        <w:t>This is due to her response to our claim that they are all the same thing (which I don’t think is accurate).</w:t>
      </w:r>
    </w:p>
  </w:comment>
  <w:comment w:id="39" w:author="Tim Runcie" w:date="2012-09-10T08:39:00Z" w:initials="TR">
    <w:p w:rsidR="00DF7F5B" w:rsidRDefault="00DF7F5B">
      <w:pPr>
        <w:pStyle w:val="CommentText"/>
      </w:pPr>
      <w:r>
        <w:rPr>
          <w:rStyle w:val="CommentReference"/>
        </w:rPr>
        <w:annotationRef/>
      </w:r>
      <w:r>
        <w:t>Project Server 2010 is different than Project 2010.  Enterprise Project Management is a term that applies to the use of technology &amp; methodology to support larger than single projects (project / program</w:t>
      </w:r>
      <w:proofErr w:type="gramStart"/>
      <w:r>
        <w:t>)  management</w:t>
      </w:r>
      <w:proofErr w:type="gramEnd"/>
      <w:r>
        <w:t>.</w:t>
      </w:r>
    </w:p>
  </w:comment>
  <w:comment w:id="50" w:author="Jeff Jacobson" w:date="2012-09-10T08:39:00Z" w:initials="JJ">
    <w:p w:rsidR="00F778DB" w:rsidRDefault="00F778DB">
      <w:pPr>
        <w:pStyle w:val="CommentText"/>
      </w:pPr>
      <w:r>
        <w:rPr>
          <w:rStyle w:val="CommentReference"/>
        </w:rPr>
        <w:annotationRef/>
      </w:r>
      <w:r>
        <w:t>Amy, you mean the “What You Will Learn” lists, correct?</w:t>
      </w:r>
    </w:p>
    <w:p w:rsidR="00F778DB" w:rsidRDefault="00F778DB">
      <w:pPr>
        <w:pStyle w:val="CommentText"/>
      </w:pPr>
    </w:p>
    <w:p w:rsidR="00F778DB" w:rsidRDefault="00F778DB">
      <w:pPr>
        <w:pStyle w:val="CommentText"/>
      </w:pPr>
      <w:r>
        <w:t>We will make sure the same tense is used for these in each chapter.</w:t>
      </w:r>
    </w:p>
  </w:comment>
  <w:comment w:id="123" w:author="Jeff Jacobson" w:date="2012-09-10T08:39:00Z" w:initials="JJ">
    <w:p w:rsidR="00F778DB" w:rsidRDefault="00F778DB">
      <w:pPr>
        <w:pStyle w:val="CommentText"/>
      </w:pPr>
      <w:r>
        <w:rPr>
          <w:rStyle w:val="CommentReference"/>
        </w:rPr>
        <w:annotationRef/>
      </w:r>
      <w:r>
        <w:t xml:space="preserve">Question for </w:t>
      </w:r>
      <w:r w:rsidRPr="002C4FE9">
        <w:rPr>
          <w:b/>
        </w:rPr>
        <w:t>Tim</w:t>
      </w:r>
      <w:r>
        <w:t>.</w:t>
      </w:r>
    </w:p>
    <w:p w:rsidR="00E5113E" w:rsidRDefault="00E5113E">
      <w:pPr>
        <w:pStyle w:val="CommentText"/>
      </w:pPr>
    </w:p>
    <w:p w:rsidR="00E5113E" w:rsidRDefault="00E5113E">
      <w:pPr>
        <w:pStyle w:val="CommentText"/>
      </w:pPr>
      <w:r w:rsidRPr="00E5113E">
        <w:rPr>
          <w:b/>
          <w:u w:val="single"/>
        </w:rPr>
        <w:t>TR: response.</w:t>
      </w:r>
      <w:r>
        <w:t xml:space="preserve">  It is part of the metrics derived from business intelligence.  Overall Customer Loyalty is determined by many factors</w:t>
      </w:r>
    </w:p>
  </w:comment>
  <w:comment w:id="133" w:author="Jeff Jacobson" w:date="2012-09-10T08:39:00Z" w:initials="JJ">
    <w:p w:rsidR="00F778DB" w:rsidRDefault="00F778DB">
      <w:pPr>
        <w:pStyle w:val="CommentText"/>
      </w:pPr>
      <w:r>
        <w:rPr>
          <w:rStyle w:val="CommentReference"/>
        </w:rPr>
        <w:annotationRef/>
      </w:r>
      <w:r>
        <w:t xml:space="preserve">Needs completion from </w:t>
      </w:r>
      <w:r w:rsidRPr="002C4FE9">
        <w:rPr>
          <w:b/>
        </w:rPr>
        <w:t>Tim</w:t>
      </w:r>
      <w:r>
        <w:t>.</w:t>
      </w:r>
    </w:p>
  </w:comment>
  <w:comment w:id="138" w:author="Jeff Jacobson" w:date="2012-09-10T08:39:00Z" w:initials="JJ">
    <w:p w:rsidR="00F778DB" w:rsidRDefault="00F778DB">
      <w:pPr>
        <w:pStyle w:val="CommentText"/>
      </w:pPr>
      <w:r>
        <w:rPr>
          <w:rStyle w:val="CommentReference"/>
        </w:rPr>
        <w:annotationRef/>
      </w:r>
      <w:r>
        <w:t xml:space="preserve">Question for </w:t>
      </w:r>
      <w:r w:rsidRPr="002C4FE9">
        <w:rPr>
          <w:b/>
        </w:rPr>
        <w:t>Tim</w:t>
      </w:r>
      <w:r>
        <w:t>.</w:t>
      </w:r>
    </w:p>
  </w:comment>
  <w:comment w:id="150" w:author="Jeff Jacobson" w:date="2012-09-10T08:39:00Z" w:initials="JJ">
    <w:p w:rsidR="00F778DB" w:rsidRDefault="00F778DB">
      <w:pPr>
        <w:pStyle w:val="CommentText"/>
      </w:pPr>
      <w:r>
        <w:rPr>
          <w:rStyle w:val="CommentReference"/>
        </w:rPr>
        <w:annotationRef/>
      </w:r>
      <w:r>
        <w:t xml:space="preserve">Needs completion from </w:t>
      </w:r>
      <w:r w:rsidRPr="002C4FE9">
        <w:rPr>
          <w:b/>
        </w:rPr>
        <w:t>Tim</w:t>
      </w:r>
      <w:r>
        <w:t>.</w:t>
      </w:r>
    </w:p>
  </w:comment>
  <w:comment w:id="291" w:author="Jeff Jacobson" w:date="2012-09-10T08:39:00Z" w:initials="JJ">
    <w:p w:rsidR="00F778DB" w:rsidRDefault="00F778DB">
      <w:pPr>
        <w:pStyle w:val="CommentText"/>
      </w:pPr>
      <w:r>
        <w:rPr>
          <w:rStyle w:val="CommentReference"/>
        </w:rPr>
        <w:annotationRef/>
      </w:r>
      <w:r>
        <w:t xml:space="preserve">Question for </w:t>
      </w:r>
      <w:r w:rsidRPr="002C4FE9">
        <w:rPr>
          <w:b/>
        </w:rPr>
        <w:t>Tim</w:t>
      </w:r>
      <w:r>
        <w:t>, but I assume “he.”</w:t>
      </w:r>
    </w:p>
    <w:p w:rsidR="003449F3" w:rsidRDefault="003449F3">
      <w:pPr>
        <w:pStyle w:val="CommentText"/>
      </w:pPr>
    </w:p>
  </w:comment>
  <w:comment w:id="295" w:author="Jeff Jacobson" w:date="2012-09-10T08:39:00Z" w:initials="JJ">
    <w:p w:rsidR="00F778DB" w:rsidRDefault="00F778DB">
      <w:pPr>
        <w:pStyle w:val="CommentText"/>
      </w:pPr>
      <w:r>
        <w:rPr>
          <w:rStyle w:val="CommentReference"/>
        </w:rPr>
        <w:annotationRef/>
      </w:r>
      <w:r>
        <w:t xml:space="preserve">Question for </w:t>
      </w:r>
      <w:r w:rsidRPr="002C4FE9">
        <w:rPr>
          <w:b/>
        </w:rPr>
        <w:t>Tim</w:t>
      </w:r>
      <w:r>
        <w:t>.</w:t>
      </w:r>
      <w:r w:rsidR="003449F3">
        <w:t xml:space="preserve"> </w:t>
      </w:r>
    </w:p>
    <w:p w:rsidR="003449F3" w:rsidRDefault="003449F3">
      <w:pPr>
        <w:pStyle w:val="CommentText"/>
      </w:pPr>
    </w:p>
    <w:p w:rsidR="003449F3" w:rsidRDefault="003449F3">
      <w:pPr>
        <w:pStyle w:val="CommentText"/>
      </w:pPr>
      <w:r>
        <w:t>TR Response:  Reworded it.</w:t>
      </w:r>
    </w:p>
  </w:comment>
  <w:comment w:id="304" w:author="Jeff Jacobson" w:date="2012-09-10T08:39:00Z" w:initials="JJ">
    <w:p w:rsidR="00F778DB" w:rsidRDefault="00F778DB">
      <w:pPr>
        <w:pStyle w:val="CommentText"/>
      </w:pPr>
      <w:r>
        <w:rPr>
          <w:rStyle w:val="CommentReference"/>
        </w:rPr>
        <w:annotationRef/>
      </w:r>
      <w:r>
        <w:t>Use same pronoun (again, I assume it is “he”)</w:t>
      </w:r>
    </w:p>
    <w:p w:rsidR="003449F3" w:rsidRDefault="003449F3">
      <w:pPr>
        <w:pStyle w:val="CommentText"/>
      </w:pPr>
    </w:p>
    <w:p w:rsidR="003449F3" w:rsidRDefault="003449F3">
      <w:pPr>
        <w:pStyle w:val="CommentText"/>
      </w:pPr>
      <w:r>
        <w:t>TR Response:  Yes, it is a “he”</w:t>
      </w:r>
    </w:p>
  </w:comment>
  <w:comment w:id="357" w:author="Jeff Jacobson" w:date="2012-09-10T08:39:00Z" w:initials="JJ">
    <w:p w:rsidR="00F778DB" w:rsidRDefault="00F778DB">
      <w:pPr>
        <w:pStyle w:val="CommentText"/>
      </w:pPr>
      <w:r>
        <w:rPr>
          <w:rStyle w:val="CommentReference"/>
        </w:rPr>
        <w:annotationRef/>
      </w:r>
      <w:r>
        <w:t xml:space="preserve">Question for </w:t>
      </w:r>
      <w:r w:rsidRPr="002C4FE9">
        <w:rPr>
          <w:b/>
        </w:rPr>
        <w:t>Tim</w:t>
      </w:r>
      <w:r>
        <w:t>.</w:t>
      </w:r>
    </w:p>
    <w:p w:rsidR="00F778DB" w:rsidRDefault="00F778DB">
      <w:pPr>
        <w:pStyle w:val="CommentText"/>
      </w:pPr>
    </w:p>
    <w:p w:rsidR="00F778DB" w:rsidRDefault="00F778DB">
      <w:pPr>
        <w:pStyle w:val="CommentText"/>
      </w:pPr>
      <w:r>
        <w:t>Answer is probably along the lines of, “Simply driving the technology happens when a company is using BI as though it were merely a shiny bauble. They aren’t making fundamental decisions from the BI reporting they have access too because they don’t have the knowledge to interpret the full meaning of the BI they’re looking at or, they don’t have the power to make the kind of changes the BI dictates are necessary.</w:t>
      </w:r>
    </w:p>
    <w:p w:rsidR="00F778DB" w:rsidRDefault="00F778DB">
      <w:pPr>
        <w:pStyle w:val="CommentText"/>
      </w:pPr>
    </w:p>
    <w:p w:rsidR="00F778DB" w:rsidRDefault="00F778DB">
      <w:pPr>
        <w:pStyle w:val="CommentText"/>
      </w:pPr>
      <w:r>
        <w:t>“Instead, BI for these companies is just something pretty to look at.”</w:t>
      </w:r>
    </w:p>
  </w:comment>
  <w:comment w:id="415" w:author="Jeff Jacobson" w:date="2012-09-10T08:39:00Z" w:initials="JJ">
    <w:p w:rsidR="00F778DB" w:rsidRDefault="00F778DB">
      <w:pPr>
        <w:pStyle w:val="CommentText"/>
      </w:pPr>
      <w:r>
        <w:rPr>
          <w:rStyle w:val="CommentReference"/>
        </w:rPr>
        <w:annotationRef/>
      </w:r>
      <w:r>
        <w:t xml:space="preserve">Needs completion from </w:t>
      </w:r>
      <w:r w:rsidRPr="002C4FE9">
        <w:rPr>
          <w:b/>
        </w:rPr>
        <w:t>Tim</w:t>
      </w:r>
      <w:r>
        <w:t>. This is how this reference has been written since at least July 7, 2011.</w:t>
      </w:r>
    </w:p>
  </w:comment>
  <w:comment w:id="417" w:author="Tim Runcie" w:date="2012-09-10T08:39:00Z" w:initials="TR">
    <w:p w:rsidR="005835F0" w:rsidRDefault="005835F0">
      <w:pPr>
        <w:pStyle w:val="CommentText"/>
      </w:pPr>
      <w:r>
        <w:rPr>
          <w:rStyle w:val="CommentReference"/>
        </w:rPr>
        <w:annotationRef/>
      </w:r>
      <w:r>
        <w:t xml:space="preserve">Not sure why you want me to change a standing definition.   It is simply a base reference and definition </w:t>
      </w:r>
      <w:proofErr w:type="gramStart"/>
      <w:r>
        <w:t>that  the</w:t>
      </w:r>
      <w:proofErr w:type="gramEnd"/>
      <w:r>
        <w:t xml:space="preserve"> reader can understand.  There should be no need for me to write a new one.</w:t>
      </w:r>
    </w:p>
  </w:comment>
  <w:comment w:id="420" w:author="Jeff Jacobson" w:date="2012-09-10T08:39:00Z" w:initials="JJ">
    <w:p w:rsidR="00F778DB" w:rsidRDefault="00F778DB">
      <w:pPr>
        <w:pStyle w:val="CommentText"/>
      </w:pPr>
      <w:r>
        <w:rPr>
          <w:rStyle w:val="CommentReference"/>
        </w:rPr>
        <w:annotationRef/>
      </w:r>
      <w:r>
        <w:t>Noted.</w:t>
      </w:r>
    </w:p>
  </w:comment>
  <w:comment w:id="439" w:author="Jeff Jacobson" w:date="2012-09-10T08:39:00Z" w:initials="JJ">
    <w:p w:rsidR="00F778DB" w:rsidRDefault="00F778DB">
      <w:pPr>
        <w:pStyle w:val="CommentText"/>
      </w:pPr>
      <w:r>
        <w:rPr>
          <w:rStyle w:val="CommentReference"/>
        </w:rPr>
        <w:annotationRef/>
      </w:r>
      <w:r>
        <w:t xml:space="preserve">Question for </w:t>
      </w:r>
      <w:r w:rsidRPr="002C4FE9">
        <w:rPr>
          <w:b/>
        </w:rPr>
        <w:t>Tim</w:t>
      </w:r>
      <w:r>
        <w:t>.</w:t>
      </w:r>
    </w:p>
  </w:comment>
  <w:comment w:id="441" w:author="Tim Runcie" w:date="2012-09-10T08:39:00Z" w:initials="TR">
    <w:p w:rsidR="005835F0" w:rsidRDefault="005835F0">
      <w:pPr>
        <w:pStyle w:val="CommentText"/>
      </w:pPr>
      <w:r>
        <w:rPr>
          <w:rStyle w:val="CommentReference"/>
        </w:rPr>
        <w:annotationRef/>
      </w:r>
      <w:r>
        <w:t>I will remove the reference to questions.  This may have been removed from earlier edits.</w:t>
      </w:r>
    </w:p>
  </w:comment>
  <w:comment w:id="451" w:author="Jeff Jacobson" w:date="2012-09-10T08:39:00Z" w:initials="JJ">
    <w:p w:rsidR="00F778DB" w:rsidRPr="0076150F" w:rsidRDefault="00F778DB" w:rsidP="0076150F">
      <w:pPr>
        <w:pStyle w:val="TableCaption"/>
        <w:rPr>
          <w:b w:val="0"/>
        </w:rPr>
      </w:pPr>
      <w:r w:rsidRPr="0076150F">
        <w:rPr>
          <w:rStyle w:val="CommentReference"/>
          <w:b w:val="0"/>
        </w:rPr>
        <w:annotationRef/>
      </w:r>
      <w:r w:rsidRPr="0076150F">
        <w:rPr>
          <w:b w:val="0"/>
        </w:rPr>
        <w:t>Note to Jeff: Verify.</w:t>
      </w:r>
    </w:p>
  </w:comment>
  <w:comment w:id="472" w:author="Jeff Jacobson" w:date="2012-09-10T08:39:00Z" w:initials="JJ">
    <w:p w:rsidR="00F778DB" w:rsidRDefault="00F778DB">
      <w:pPr>
        <w:pStyle w:val="CommentText"/>
      </w:pPr>
      <w:r>
        <w:rPr>
          <w:rStyle w:val="CommentReference"/>
        </w:rPr>
        <w:annotationRef/>
      </w:r>
      <w:r w:rsidR="003F0A47">
        <w:t>Outside of the mention here, these terms don’t actually exist anywhere in the book. This discussion either needs to be added to one of the chapters, added here, or we need to get rid of this sentence.</w:t>
      </w:r>
    </w:p>
    <w:p w:rsidR="003F0A47" w:rsidRDefault="003F0A47">
      <w:pPr>
        <w:pStyle w:val="CommentText"/>
      </w:pPr>
    </w:p>
    <w:p w:rsidR="003F0A47" w:rsidRDefault="003F0A47">
      <w:pPr>
        <w:pStyle w:val="CommentText"/>
      </w:pPr>
      <w:r w:rsidRPr="003F0A47">
        <w:rPr>
          <w:b/>
        </w:rPr>
        <w:t>Tim</w:t>
      </w:r>
      <w:r>
        <w:t>, I’ll leave the decision to you.</w:t>
      </w:r>
    </w:p>
    <w:p w:rsidR="005835F0" w:rsidRDefault="005835F0">
      <w:pPr>
        <w:pStyle w:val="CommentText"/>
      </w:pPr>
    </w:p>
    <w:p w:rsidR="005835F0" w:rsidRDefault="005835F0">
      <w:pPr>
        <w:pStyle w:val="CommentText"/>
      </w:pPr>
      <w:r>
        <w:t>TR Response:  Deleted and reworded.</w:t>
      </w:r>
    </w:p>
  </w:comment>
  <w:comment w:id="578" w:author="Jeff Jacobson" w:date="2012-09-10T08:39:00Z" w:initials="JJ">
    <w:p w:rsidR="00F778DB" w:rsidRDefault="00F778DB">
      <w:pPr>
        <w:pStyle w:val="CommentText"/>
      </w:pPr>
      <w:r>
        <w:rPr>
          <w:rStyle w:val="CommentReference"/>
        </w:rPr>
        <w:annotationRef/>
      </w:r>
      <w:r>
        <w:t xml:space="preserve">I believe Tim is talking about the PMBOK project lifecycle concept of phases and stages. Any further illumination will need to come from </w:t>
      </w:r>
      <w:r w:rsidRPr="002C4FE9">
        <w:rPr>
          <w:b/>
        </w:rPr>
        <w:t>Tim</w:t>
      </w:r>
      <w:r>
        <w:t>.</w:t>
      </w:r>
    </w:p>
  </w:comment>
  <w:comment w:id="581" w:author="Tim Runcie" w:date="2012-09-10T08:39:00Z" w:initials="TR">
    <w:p w:rsidR="00F02973" w:rsidRDefault="00F02973">
      <w:pPr>
        <w:pStyle w:val="CommentText"/>
      </w:pPr>
      <w:r>
        <w:rPr>
          <w:rStyle w:val="CommentReference"/>
        </w:rPr>
        <w:annotationRef/>
      </w:r>
      <w:r>
        <w:t>This is the Lifecycle within PMBOK, but also is much more than just a single project.  I’ve added another paragraph explaining.</w:t>
      </w:r>
    </w:p>
  </w:comment>
  <w:comment w:id="616" w:author="Jeff Jacobson" w:date="2012-09-10T08:39:00Z" w:initials="JJ">
    <w:p w:rsidR="00F778DB" w:rsidRDefault="00F778DB">
      <w:pPr>
        <w:pStyle w:val="CommentText"/>
      </w:pPr>
      <w:r>
        <w:rPr>
          <w:rStyle w:val="CommentReference"/>
        </w:rPr>
        <w:annotationRef/>
      </w:r>
      <w:r>
        <w:t xml:space="preserve">For </w:t>
      </w:r>
      <w:r w:rsidRPr="002C4FE9">
        <w:rPr>
          <w:b/>
        </w:rPr>
        <w:t>Tim</w:t>
      </w:r>
      <w:r>
        <w:t>.</w:t>
      </w:r>
    </w:p>
    <w:p w:rsidR="00F02973" w:rsidRDefault="00F02973">
      <w:pPr>
        <w:pStyle w:val="CommentText"/>
      </w:pPr>
    </w:p>
    <w:p w:rsidR="00F02973" w:rsidRDefault="00F02973">
      <w:pPr>
        <w:pStyle w:val="CommentText"/>
      </w:pPr>
      <w:r>
        <w:t>TR:  added more detail.</w:t>
      </w:r>
    </w:p>
  </w:comment>
  <w:comment w:id="646" w:author="Jeff Jacobson" w:date="2012-09-10T08:39:00Z" w:initials="JJ">
    <w:p w:rsidR="00F778DB" w:rsidRDefault="00F778DB">
      <w:pPr>
        <w:pStyle w:val="CommentText"/>
      </w:pPr>
      <w:r>
        <w:rPr>
          <w:rStyle w:val="CommentReference"/>
        </w:rPr>
        <w:annotationRef/>
      </w:r>
      <w:r>
        <w:t>Yup.</w:t>
      </w:r>
    </w:p>
  </w:comment>
  <w:comment w:id="672" w:author="Jeff Jacobson" w:date="2012-09-10T08:39:00Z" w:initials="JJ">
    <w:p w:rsidR="00F778DB" w:rsidRDefault="00F778DB">
      <w:pPr>
        <w:pStyle w:val="CommentText"/>
      </w:pPr>
      <w:r>
        <w:rPr>
          <w:rStyle w:val="CommentReference"/>
        </w:rPr>
        <w:annotationRef/>
      </w:r>
      <w:r w:rsidRPr="002C4FE9">
        <w:rPr>
          <w:b/>
        </w:rPr>
        <w:t>Tim</w:t>
      </w:r>
      <w:r>
        <w:t>?</w:t>
      </w:r>
    </w:p>
  </w:comment>
  <w:comment w:id="678" w:author="Jeff Jacobson" w:date="2012-09-10T08:39:00Z" w:initials="JJ">
    <w:p w:rsidR="00F778DB" w:rsidRDefault="00F778DB">
      <w:pPr>
        <w:pStyle w:val="CommentText"/>
      </w:pPr>
      <w:r>
        <w:rPr>
          <w:rStyle w:val="CommentReference"/>
        </w:rPr>
        <w:annotationRef/>
      </w:r>
      <w:r w:rsidRPr="002C4FE9">
        <w:rPr>
          <w:b/>
        </w:rPr>
        <w:t>Tim</w:t>
      </w:r>
      <w:r>
        <w:t>?</w:t>
      </w:r>
    </w:p>
  </w:comment>
  <w:comment w:id="671" w:author="Tim Runcie" w:date="2012-09-10T08:39:00Z" w:initials="TR">
    <w:p w:rsidR="00A51A09" w:rsidRDefault="00A51A09">
      <w:pPr>
        <w:pStyle w:val="CommentText"/>
      </w:pPr>
      <w:r>
        <w:rPr>
          <w:rStyle w:val="CommentReference"/>
        </w:rPr>
        <w:annotationRef/>
      </w:r>
      <w:r>
        <w:t>Leave this.  Both are the description of the Title Table.</w:t>
      </w:r>
    </w:p>
  </w:comment>
  <w:comment w:id="713" w:author="Jeff Jacobson" w:date="2012-09-10T08:39:00Z" w:initials="JJ">
    <w:p w:rsidR="00F778DB" w:rsidRDefault="00F778DB">
      <w:pPr>
        <w:pStyle w:val="CommentText"/>
      </w:pPr>
      <w:r>
        <w:rPr>
          <w:rStyle w:val="CommentReference"/>
        </w:rPr>
        <w:annotationRef/>
      </w:r>
      <w:r w:rsidRPr="002C4FE9">
        <w:rPr>
          <w:b/>
        </w:rPr>
        <w:t>Tim</w:t>
      </w:r>
      <w:r>
        <w:t>?</w:t>
      </w:r>
    </w:p>
    <w:p w:rsidR="00A51A09" w:rsidRDefault="00A51A09">
      <w:pPr>
        <w:pStyle w:val="CommentText"/>
      </w:pPr>
    </w:p>
    <w:p w:rsidR="00A51A09" w:rsidRDefault="00A51A09">
      <w:pPr>
        <w:pStyle w:val="CommentText"/>
      </w:pPr>
      <w:r>
        <w:t>TR:  Yes it does.  I added some clarifying text</w:t>
      </w:r>
    </w:p>
  </w:comment>
  <w:comment w:id="803" w:author="Tim Runcie" w:date="2012-09-10T08:39:00Z" w:initials="TR">
    <w:p w:rsidR="009613F9" w:rsidRDefault="009613F9">
      <w:pPr>
        <w:pStyle w:val="CommentText"/>
      </w:pPr>
      <w:r>
        <w:rPr>
          <w:rStyle w:val="CommentReference"/>
        </w:rPr>
        <w:annotationRef/>
      </w:r>
      <w:r>
        <w:t>Good call.  I’ve reworded this to be more clear and removed the… “</w:t>
      </w:r>
      <w:proofErr w:type="gramStart"/>
      <w:r>
        <w:t>fix</w:t>
      </w:r>
      <w:proofErr w:type="gramEnd"/>
      <w:r>
        <w:t>” part</w:t>
      </w:r>
    </w:p>
  </w:comment>
  <w:comment w:id="806" w:author="Jeff Jacobson" w:date="2012-09-10T08:39:00Z" w:initials="JJ">
    <w:p w:rsidR="00F778DB" w:rsidRDefault="00F778DB">
      <w:pPr>
        <w:pStyle w:val="CommentText"/>
      </w:pPr>
      <w:r>
        <w:rPr>
          <w:rStyle w:val="CommentReference"/>
        </w:rPr>
        <w:annotationRef/>
      </w:r>
      <w:r w:rsidRPr="002C4FE9">
        <w:rPr>
          <w:b/>
        </w:rPr>
        <w:t>Tim</w:t>
      </w:r>
      <w:r>
        <w:t>?</w:t>
      </w:r>
    </w:p>
  </w:comment>
  <w:comment w:id="847" w:author="Jeff Jacobson" w:date="2012-09-10T08:39:00Z" w:initials="JJ">
    <w:p w:rsidR="00F778DB" w:rsidRDefault="00F778DB">
      <w:pPr>
        <w:pStyle w:val="CommentText"/>
      </w:pPr>
      <w:r>
        <w:rPr>
          <w:rStyle w:val="CommentReference"/>
        </w:rPr>
        <w:annotationRef/>
      </w:r>
      <w:r w:rsidRPr="002C4FE9">
        <w:rPr>
          <w:b/>
        </w:rPr>
        <w:t>Tim</w:t>
      </w:r>
      <w:r>
        <w:t>?</w:t>
      </w:r>
    </w:p>
  </w:comment>
  <w:comment w:id="849" w:author="Tim Runcie" w:date="2012-09-10T08:39:00Z" w:initials="TR">
    <w:p w:rsidR="00392980" w:rsidRDefault="00392980">
      <w:pPr>
        <w:pStyle w:val="CommentText"/>
      </w:pPr>
      <w:r>
        <w:rPr>
          <w:rStyle w:val="CommentReference"/>
        </w:rPr>
        <w:annotationRef/>
      </w:r>
      <w:r>
        <w:t>Added some more clarifying text.  This statement should stand if people know anything about PPM</w:t>
      </w:r>
    </w:p>
  </w:comment>
  <w:comment w:id="896" w:author="Jeff Jacobson" w:date="2012-09-10T08:39:00Z" w:initials="JJ">
    <w:p w:rsidR="00F778DB" w:rsidRDefault="00F778DB">
      <w:pPr>
        <w:pStyle w:val="CommentText"/>
      </w:pPr>
      <w:r>
        <w:rPr>
          <w:rStyle w:val="CommentReference"/>
        </w:rPr>
        <w:annotationRef/>
      </w:r>
      <w:r>
        <w:t xml:space="preserve">I’ll leave this to you, </w:t>
      </w:r>
      <w:r w:rsidRPr="002C4FE9">
        <w:rPr>
          <w:b/>
        </w:rPr>
        <w:t>Tim</w:t>
      </w:r>
      <w:r>
        <w:t>.</w:t>
      </w:r>
    </w:p>
  </w:comment>
  <w:comment w:id="898" w:author="Tim Runcie" w:date="2012-09-10T08:39:00Z" w:initials="TR">
    <w:p w:rsidR="006E4AED" w:rsidRDefault="006E4AED">
      <w:pPr>
        <w:pStyle w:val="CommentText"/>
      </w:pPr>
      <w:r>
        <w:rPr>
          <w:rStyle w:val="CommentReference"/>
        </w:rPr>
        <w:annotationRef/>
      </w:r>
      <w:r>
        <w:t>Introduced…</w:t>
      </w:r>
    </w:p>
  </w:comment>
  <w:comment w:id="931" w:author="Jeff Jacobson" w:date="2012-09-10T08:39:00Z" w:initials="JJ">
    <w:p w:rsidR="00F778DB" w:rsidRDefault="00F778DB">
      <w:pPr>
        <w:pStyle w:val="CommentText"/>
      </w:pPr>
      <w:r>
        <w:rPr>
          <w:rStyle w:val="CommentReference"/>
        </w:rPr>
        <w:annotationRef/>
      </w:r>
      <w:r>
        <w:t>An introduction to the box.</w:t>
      </w:r>
    </w:p>
  </w:comment>
  <w:comment w:id="933" w:author="Tim Runcie" w:date="2012-09-10T08:39:00Z" w:initials="TR">
    <w:p w:rsidR="00CF277F" w:rsidRDefault="00CF277F">
      <w:pPr>
        <w:pStyle w:val="CommentText"/>
      </w:pPr>
      <w:r>
        <w:rPr>
          <w:rStyle w:val="CommentReference"/>
        </w:rPr>
        <w:annotationRef/>
      </w:r>
      <w:r>
        <w:t>Added clarifying text</w:t>
      </w:r>
    </w:p>
  </w:comment>
  <w:comment w:id="936" w:author="Tim Runcie" w:date="2012-09-10T08:39:00Z" w:initials="TR">
    <w:p w:rsidR="00CF277F" w:rsidRDefault="00CF277F">
      <w:pPr>
        <w:pStyle w:val="CommentText"/>
      </w:pPr>
      <w:r>
        <w:rPr>
          <w:rStyle w:val="CommentReference"/>
        </w:rPr>
        <w:annotationRef/>
      </w:r>
      <w:r>
        <w:t>I also want the words capitalized.   Each one is different, so please put them back.</w:t>
      </w:r>
    </w:p>
  </w:comment>
  <w:comment w:id="1022" w:author="Jeff Jacobson" w:date="2012-09-10T08:39:00Z" w:initials="JJ">
    <w:p w:rsidR="00F778DB" w:rsidRDefault="00F778DB">
      <w:pPr>
        <w:pStyle w:val="CommentText"/>
      </w:pPr>
      <w:r>
        <w:rPr>
          <w:rStyle w:val="CommentReference"/>
        </w:rPr>
        <w:annotationRef/>
      </w:r>
      <w:r w:rsidRPr="002C4FE9">
        <w:rPr>
          <w:b/>
        </w:rPr>
        <w:t>Tim</w:t>
      </w:r>
      <w:r>
        <w:t>? Should this be PML?</w:t>
      </w:r>
    </w:p>
  </w:comment>
  <w:comment w:id="1024" w:author="Tim Runcie" w:date="2012-09-10T08:39:00Z" w:initials="TR">
    <w:p w:rsidR="006E4AED" w:rsidRDefault="006E4AED">
      <w:pPr>
        <w:pStyle w:val="CommentText"/>
      </w:pPr>
      <w:r>
        <w:rPr>
          <w:rStyle w:val="CommentReference"/>
        </w:rPr>
        <w:annotationRef/>
      </w:r>
      <w:r>
        <w:t>No it is PLM (Project or Program Lifecycle Management)</w:t>
      </w:r>
    </w:p>
  </w:comment>
  <w:comment w:id="1091" w:author="Jeff Jacobson" w:date="2012-09-10T08:39:00Z" w:initials="JJ">
    <w:p w:rsidR="00F778DB" w:rsidRPr="002C4FE9" w:rsidRDefault="00F778DB">
      <w:pPr>
        <w:pStyle w:val="CommentText"/>
        <w:rPr>
          <w:b/>
        </w:rPr>
      </w:pPr>
      <w:r>
        <w:rPr>
          <w:rStyle w:val="CommentReference"/>
        </w:rPr>
        <w:annotationRef/>
      </w:r>
      <w:r w:rsidRPr="002C4FE9">
        <w:rPr>
          <w:b/>
        </w:rPr>
        <w:t>Tim</w:t>
      </w:r>
    </w:p>
  </w:comment>
  <w:comment w:id="1093" w:author="Tim Runcie" w:date="2012-09-10T08:39:00Z" w:initials="TR">
    <w:p w:rsidR="005052C5" w:rsidRDefault="005052C5">
      <w:pPr>
        <w:pStyle w:val="CommentText"/>
      </w:pPr>
      <w:r>
        <w:rPr>
          <w:rStyle w:val="CommentReference"/>
        </w:rPr>
        <w:annotationRef/>
      </w:r>
      <w:r>
        <w:t>This, with its edits is still correct.</w:t>
      </w:r>
    </w:p>
  </w:comment>
  <w:comment w:id="1105" w:author="Jeff Jacobson" w:date="2012-09-10T08:39:00Z" w:initials="JJ">
    <w:p w:rsidR="00F778DB" w:rsidRDefault="00F778DB">
      <w:pPr>
        <w:pStyle w:val="CommentText"/>
      </w:pPr>
      <w:r>
        <w:rPr>
          <w:rStyle w:val="CommentReference"/>
        </w:rPr>
        <w:annotationRef/>
      </w:r>
      <w:r>
        <w:t xml:space="preserve">Good question. </w:t>
      </w:r>
      <w:r w:rsidRPr="002C4FE9">
        <w:rPr>
          <w:b/>
        </w:rPr>
        <w:t>Tim</w:t>
      </w:r>
      <w:r>
        <w:t>, are we referring to Senior management? Resource managers? Work teams?</w:t>
      </w:r>
    </w:p>
  </w:comment>
  <w:comment w:id="1106" w:author="Tim Runcie" w:date="2012-09-10T08:39:00Z" w:initials="TR">
    <w:p w:rsidR="00032CBE" w:rsidRDefault="00032CBE">
      <w:pPr>
        <w:pStyle w:val="CommentText"/>
      </w:pPr>
      <w:r>
        <w:rPr>
          <w:rStyle w:val="CommentReference"/>
        </w:rPr>
        <w:annotationRef/>
      </w:r>
      <w:r>
        <w:t>Without using PPM or a tool, you won’t have visibility and impact assessment.  So everyone doesn’t have visibility.</w:t>
      </w:r>
    </w:p>
  </w:comment>
  <w:comment w:id="1255" w:author="Jeff Jacobson" w:date="2012-09-10T08:39:00Z" w:initials="JJ">
    <w:p w:rsidR="00F778DB" w:rsidRDefault="00F778DB">
      <w:pPr>
        <w:pStyle w:val="CommentText"/>
      </w:pPr>
      <w:r>
        <w:rPr>
          <w:rStyle w:val="CommentReference"/>
        </w:rPr>
        <w:annotationRef/>
      </w:r>
      <w:r w:rsidRPr="002C4FE9">
        <w:rPr>
          <w:b/>
        </w:rPr>
        <w:t>Tim</w:t>
      </w:r>
      <w:r>
        <w:t>?</w:t>
      </w:r>
    </w:p>
  </w:comment>
  <w:comment w:id="1257" w:author="Tim Runcie" w:date="2012-09-10T08:39:00Z" w:initials="TR">
    <w:p w:rsidR="00F06A48" w:rsidRDefault="00F06A48">
      <w:pPr>
        <w:pStyle w:val="CommentText"/>
      </w:pPr>
      <w:r>
        <w:rPr>
          <w:rStyle w:val="CommentReference"/>
        </w:rPr>
        <w:annotationRef/>
      </w:r>
      <w:r>
        <w:t>Added chapters.</w:t>
      </w:r>
    </w:p>
  </w:comment>
  <w:comment w:id="1353" w:author="Jeff Jacobson" w:date="2012-09-10T08:39:00Z" w:initials="JJ">
    <w:p w:rsidR="00F778DB" w:rsidRDefault="00F778DB">
      <w:pPr>
        <w:pStyle w:val="CommentText"/>
      </w:pPr>
      <w:r>
        <w:rPr>
          <w:rStyle w:val="CommentReference"/>
        </w:rPr>
        <w:annotationRef/>
      </w:r>
      <w:r w:rsidRPr="002C4FE9">
        <w:rPr>
          <w:b/>
        </w:rPr>
        <w:t>Tim</w:t>
      </w:r>
      <w:r>
        <w:t>, is this an appropriate abbreviation? This is not an abbreviation that seems familiar from our other materials.</w:t>
      </w:r>
    </w:p>
  </w:comment>
  <w:comment w:id="1354" w:author="Tim Runcie" w:date="2012-09-10T08:39:00Z" w:initials="TR">
    <w:p w:rsidR="00F06A48" w:rsidRDefault="00F06A48">
      <w:pPr>
        <w:pStyle w:val="CommentText"/>
      </w:pPr>
      <w:r>
        <w:rPr>
          <w:rStyle w:val="CommentReference"/>
        </w:rPr>
        <w:annotationRef/>
      </w:r>
      <w:r>
        <w:t>Yes this is an appropriate abbreviation.  KM is used in and part of many other abbreviations around the same subject.</w:t>
      </w:r>
    </w:p>
  </w:comment>
  <w:comment w:id="1465" w:author="Jeff Jacobson" w:date="2012-09-10T08:39:00Z" w:initials="JJ">
    <w:p w:rsidR="00F778DB" w:rsidRDefault="00F778DB">
      <w:pPr>
        <w:pStyle w:val="CommentText"/>
      </w:pPr>
      <w:r>
        <w:rPr>
          <w:rStyle w:val="CommentReference"/>
        </w:rPr>
        <w:annotationRef/>
      </w:r>
      <w:r>
        <w:t>Yup.</w:t>
      </w:r>
    </w:p>
  </w:comment>
  <w:comment w:id="1516" w:author="Jeff Jacobson" w:date="2012-09-10T08:39:00Z" w:initials="JJ">
    <w:p w:rsidR="00F778DB" w:rsidRDefault="00F778DB">
      <w:pPr>
        <w:pStyle w:val="CommentText"/>
      </w:pPr>
      <w:r>
        <w:rPr>
          <w:rStyle w:val="CommentReference"/>
        </w:rPr>
        <w:annotationRef/>
      </w:r>
      <w:r>
        <w:t>Verified, these changes are appropriate.</w:t>
      </w:r>
    </w:p>
  </w:comment>
  <w:comment w:id="1542" w:author="Tim Runcie" w:date="2012-09-10T08:39:00Z" w:initials="TR">
    <w:p w:rsidR="00F27D9B" w:rsidRDefault="00F27D9B">
      <w:pPr>
        <w:pStyle w:val="CommentText"/>
      </w:pPr>
      <w:r>
        <w:rPr>
          <w:rStyle w:val="CommentReference"/>
        </w:rPr>
        <w:annotationRef/>
      </w:r>
      <w:r>
        <w:t>I agree and this is confirmed.</w:t>
      </w:r>
    </w:p>
  </w:comment>
  <w:comment w:id="1544" w:author="Jeff Jacobson" w:date="2012-09-10T08:39:00Z" w:initials="JJ">
    <w:p w:rsidR="00F778DB" w:rsidRPr="00D60036" w:rsidRDefault="00F778DB">
      <w:pPr>
        <w:pStyle w:val="CommentText"/>
      </w:pPr>
      <w:r>
        <w:rPr>
          <w:rStyle w:val="CommentReference"/>
        </w:rPr>
        <w:annotationRef/>
      </w:r>
      <w:r>
        <w:t xml:space="preserve">I </w:t>
      </w:r>
      <w:r>
        <w:rPr>
          <w:i/>
        </w:rPr>
        <w:t>think</w:t>
      </w:r>
      <w:r>
        <w:t xml:space="preserve"> Amy’s observation is correct here, “Desktop” should be capitalized. </w:t>
      </w:r>
      <w:r w:rsidRPr="002C4FE9">
        <w:rPr>
          <w:b/>
        </w:rPr>
        <w:t>Tim</w:t>
      </w:r>
      <w:r>
        <w:t>, can you please confirm?</w:t>
      </w:r>
    </w:p>
  </w:comment>
  <w:comment w:id="1585" w:author="Jeff Jacobson" w:date="2012-09-10T08:39:00Z" w:initials="JJ">
    <w:p w:rsidR="00F778DB" w:rsidRDefault="00F778DB">
      <w:pPr>
        <w:pStyle w:val="CommentText"/>
      </w:pPr>
      <w:r>
        <w:rPr>
          <w:rStyle w:val="CommentReference"/>
        </w:rPr>
        <w:annotationRef/>
      </w:r>
      <w:r>
        <w:t>Amy, this is a product.</w:t>
      </w:r>
    </w:p>
  </w:comment>
  <w:comment w:id="1594" w:author="Jeff Jacobson" w:date="2012-09-10T08:39:00Z" w:initials="JJ">
    <w:p w:rsidR="00F778DB" w:rsidRDefault="00F778DB">
      <w:pPr>
        <w:pStyle w:val="CommentText"/>
      </w:pPr>
      <w:r>
        <w:rPr>
          <w:rStyle w:val="CommentReference"/>
        </w:rPr>
        <w:annotationRef/>
      </w:r>
      <w:r>
        <w:t>Amy, this is a product as well.</w:t>
      </w:r>
    </w:p>
  </w:comment>
  <w:comment w:id="1643" w:author="Jeff Jacobson" w:date="2012-09-10T08:39:00Z" w:initials="JJ">
    <w:p w:rsidR="00F778DB" w:rsidRDefault="00F778DB">
      <w:pPr>
        <w:pStyle w:val="CommentText"/>
      </w:pPr>
      <w:r>
        <w:rPr>
          <w:rStyle w:val="CommentReference"/>
        </w:rPr>
        <w:annotationRef/>
      </w:r>
      <w:r>
        <w:t>Yes.</w:t>
      </w:r>
    </w:p>
  </w:comment>
  <w:comment w:id="1651" w:author="Jeff Jacobson" w:date="2012-09-10T08:39:00Z" w:initials="JJ">
    <w:p w:rsidR="00F778DB" w:rsidRDefault="00F778DB">
      <w:pPr>
        <w:pStyle w:val="CommentText"/>
      </w:pPr>
      <w:r>
        <w:rPr>
          <w:rStyle w:val="CommentReference"/>
        </w:rPr>
        <w:annotationRef/>
      </w:r>
      <w:r>
        <w:t>Usage is correct here.</w:t>
      </w:r>
    </w:p>
  </w:comment>
  <w:comment w:id="1666" w:author="Jeff Jacobson" w:date="2012-09-10T08:39:00Z" w:initials="JJ">
    <w:p w:rsidR="00F778DB" w:rsidRDefault="00F778DB">
      <w:pPr>
        <w:pStyle w:val="CommentText"/>
      </w:pPr>
      <w:r>
        <w:rPr>
          <w:rStyle w:val="CommentReference"/>
        </w:rPr>
        <w:annotationRef/>
      </w:r>
      <w:r>
        <w:t>I don’t believe “solution” needs caps here.</w:t>
      </w:r>
    </w:p>
  </w:comment>
  <w:comment w:id="1694" w:author="Jeff Jacobson" w:date="2012-09-10T08:39:00Z" w:initials="JJ">
    <w:p w:rsidR="00F778DB" w:rsidRDefault="00F778DB">
      <w:pPr>
        <w:pStyle w:val="CommentText"/>
      </w:pPr>
      <w:r>
        <w:rPr>
          <w:rStyle w:val="CommentReference"/>
        </w:rPr>
        <w:annotationRef/>
      </w:r>
      <w:r w:rsidRPr="00597776">
        <w:rPr>
          <w:b/>
        </w:rPr>
        <w:t>Tim</w:t>
      </w:r>
      <w:r>
        <w:t>, tense OK? They haven’t migrated to 2010 yet, have they?</w:t>
      </w:r>
    </w:p>
  </w:comment>
  <w:comment w:id="1697" w:author="Jeff Jacobson" w:date="2012-09-10T08:39:00Z" w:initials="JJ">
    <w:p w:rsidR="00F778DB" w:rsidRDefault="00F778DB">
      <w:pPr>
        <w:pStyle w:val="CommentText"/>
      </w:pPr>
      <w:r>
        <w:rPr>
          <w:rStyle w:val="CommentReference"/>
        </w:rPr>
        <w:annotationRef/>
      </w:r>
      <w:r>
        <w:t>Yes. Project Server 2010 and Project Server 2007 are two different products.</w:t>
      </w:r>
    </w:p>
  </w:comment>
  <w:comment w:id="1696" w:author="Tim Runcie" w:date="2012-09-10T08:39:00Z" w:initials="TR">
    <w:p w:rsidR="00F27D9B" w:rsidRDefault="00F27D9B">
      <w:pPr>
        <w:pStyle w:val="CommentText"/>
      </w:pPr>
      <w:r>
        <w:rPr>
          <w:rStyle w:val="CommentReference"/>
        </w:rPr>
        <w:annotationRef/>
      </w:r>
      <w:r>
        <w:t>Yes future tense is OK, as both past and future apply.</w:t>
      </w:r>
    </w:p>
  </w:comment>
  <w:comment w:id="1733" w:author="Jeff Jacobson" w:date="2012-09-10T08:39:00Z" w:initials="JJ">
    <w:p w:rsidR="00F778DB" w:rsidRDefault="00F778DB">
      <w:pPr>
        <w:pStyle w:val="CommentText"/>
      </w:pPr>
      <w:r>
        <w:rPr>
          <w:rStyle w:val="CommentReference"/>
        </w:rPr>
        <w:annotationRef/>
      </w:r>
      <w:r w:rsidRPr="004C7FB3">
        <w:rPr>
          <w:b/>
        </w:rPr>
        <w:t>Tim</w:t>
      </w:r>
      <w:r>
        <w:t>?</w:t>
      </w:r>
    </w:p>
  </w:comment>
  <w:comment w:id="1734" w:author="Tim Runcie" w:date="2012-09-10T08:39:00Z" w:initials="TR">
    <w:p w:rsidR="00F27D9B" w:rsidRDefault="00F27D9B">
      <w:pPr>
        <w:pStyle w:val="CommentText"/>
      </w:pPr>
      <w:r>
        <w:rPr>
          <w:rStyle w:val="CommentReference"/>
        </w:rPr>
        <w:annotationRef/>
      </w:r>
      <w:r>
        <w:t>Yes they are</w:t>
      </w:r>
    </w:p>
  </w:comment>
  <w:comment w:id="1765" w:author="Tim Runcie" w:date="2012-09-10T08:40:00Z" w:initials="TR">
    <w:p w:rsidR="00860645" w:rsidRDefault="00860645">
      <w:pPr>
        <w:pStyle w:val="CommentText"/>
      </w:pPr>
      <w:r>
        <w:rPr>
          <w:rStyle w:val="CommentReference"/>
        </w:rPr>
        <w:annotationRef/>
      </w:r>
      <w:r>
        <w:t>Not sure Governance needs explained here as it is the act of monitoring and providing oversight or reinforcing best practices for Projects and Programs.</w:t>
      </w:r>
    </w:p>
    <w:p w:rsidR="00860645" w:rsidRDefault="00860645">
      <w:pPr>
        <w:pStyle w:val="CommentText"/>
      </w:pPr>
    </w:p>
    <w:p w:rsidR="00860645" w:rsidRDefault="00860645">
      <w:pPr>
        <w:pStyle w:val="CommentText"/>
      </w:pPr>
      <w:r>
        <w:t>Does this help?</w:t>
      </w:r>
    </w:p>
  </w:comment>
  <w:comment w:id="1763" w:author="Jeff Jacobson" w:date="2012-09-10T08:39:00Z" w:initials="JJ">
    <w:p w:rsidR="00F778DB" w:rsidRDefault="00F778DB">
      <w:pPr>
        <w:pStyle w:val="CommentText"/>
      </w:pPr>
      <w:r>
        <w:rPr>
          <w:rStyle w:val="CommentReference"/>
        </w:rPr>
        <w:annotationRef/>
      </w:r>
      <w:r>
        <w:t xml:space="preserve">Note for </w:t>
      </w:r>
      <w:r w:rsidRPr="00F778DB">
        <w:rPr>
          <w:b/>
        </w:rPr>
        <w:t>Tim</w:t>
      </w:r>
      <w:r>
        <w:t>.</w:t>
      </w:r>
    </w:p>
  </w:comment>
  <w:comment w:id="1793" w:author="Jeff Jacobson" w:date="2012-09-10T08:39:00Z" w:initials="JJ">
    <w:p w:rsidR="00E97608" w:rsidRDefault="00E97608">
      <w:pPr>
        <w:pStyle w:val="CommentText"/>
      </w:pPr>
      <w:r>
        <w:rPr>
          <w:rStyle w:val="CommentReference"/>
        </w:rPr>
        <w:annotationRef/>
      </w:r>
      <w:r>
        <w:t xml:space="preserve">Note for </w:t>
      </w:r>
      <w:r w:rsidRPr="00E97608">
        <w:rPr>
          <w:b/>
        </w:rPr>
        <w:t>Tim</w:t>
      </w:r>
      <w:r>
        <w:t>.</w:t>
      </w:r>
    </w:p>
  </w:comment>
  <w:comment w:id="1794" w:author="Tim Runcie" w:date="2012-09-10T08:42:00Z" w:initials="TR">
    <w:p w:rsidR="00860645" w:rsidRDefault="00860645">
      <w:pPr>
        <w:pStyle w:val="CommentText"/>
      </w:pPr>
      <w:r>
        <w:rPr>
          <w:rStyle w:val="CommentReference"/>
        </w:rPr>
        <w:annotationRef/>
      </w:r>
      <w:r>
        <w:t>In relation to communication and connectivity (this is talking about their relationship to each other).</w:t>
      </w:r>
    </w:p>
  </w:comment>
  <w:comment w:id="1904" w:author="Tim Runcie" w:date="2012-09-10T08:42:00Z" w:initials="TR">
    <w:p w:rsidR="00860645" w:rsidRDefault="00860645">
      <w:pPr>
        <w:pStyle w:val="CommentText"/>
      </w:pPr>
      <w:r>
        <w:rPr>
          <w:rStyle w:val="CommentReference"/>
        </w:rPr>
        <w:annotationRef/>
      </w:r>
      <w:r>
        <w:t>Yes, I think that is fine</w:t>
      </w:r>
    </w:p>
  </w:comment>
  <w:comment w:id="1902" w:author="Jeff Jacobson" w:date="2012-09-10T08:39:00Z" w:initials="JJ">
    <w:p w:rsidR="00870BD3" w:rsidRDefault="00870BD3">
      <w:pPr>
        <w:pStyle w:val="CommentText"/>
      </w:pPr>
      <w:r>
        <w:rPr>
          <w:rStyle w:val="CommentReference"/>
        </w:rPr>
        <w:annotationRef/>
      </w:r>
      <w:r w:rsidRPr="00870BD3">
        <w:rPr>
          <w:b/>
        </w:rPr>
        <w:t>Tim</w:t>
      </w:r>
      <w:r>
        <w:t>?</w:t>
      </w:r>
    </w:p>
  </w:comment>
  <w:comment w:id="1964" w:author="Jeff Jacobson" w:date="2012-09-10T08:39:00Z" w:initials="JJ">
    <w:p w:rsidR="00557EE9" w:rsidRDefault="00557EE9">
      <w:pPr>
        <w:pStyle w:val="CommentText"/>
      </w:pPr>
      <w:r>
        <w:rPr>
          <w:rStyle w:val="CommentReference"/>
        </w:rPr>
        <w:annotationRef/>
      </w:r>
      <w:r w:rsidRPr="00557EE9">
        <w:rPr>
          <w:b/>
        </w:rPr>
        <w:t>Tim</w:t>
      </w:r>
      <w:r>
        <w:t>: the company? The project?</w:t>
      </w:r>
    </w:p>
  </w:comment>
  <w:comment w:id="1966" w:author="Tim Runcie" w:date="2012-09-10T08:43:00Z" w:initials="TR">
    <w:p w:rsidR="00860645" w:rsidRDefault="00860645">
      <w:pPr>
        <w:pStyle w:val="CommentText"/>
      </w:pPr>
      <w:r>
        <w:rPr>
          <w:rStyle w:val="CommentReference"/>
        </w:rPr>
        <w:annotationRef/>
      </w:r>
      <w:r>
        <w:t>Added additional clarifying text.  Good call.</w:t>
      </w:r>
    </w:p>
  </w:comment>
  <w:comment w:id="2149" w:author="Tim Runcie" w:date="2012-09-10T08:52:00Z" w:initials="TR">
    <w:p w:rsidR="005E7EF0" w:rsidRDefault="005E7EF0">
      <w:pPr>
        <w:pStyle w:val="CommentText"/>
      </w:pPr>
      <w:r>
        <w:rPr>
          <w:rStyle w:val="CommentReference"/>
        </w:rPr>
        <w:annotationRef/>
      </w:r>
      <w:r>
        <w:t>Page changes from online version to different printed versions.</w:t>
      </w:r>
    </w:p>
    <w:p w:rsidR="005E7EF0" w:rsidRDefault="005E7EF0">
      <w:pPr>
        <w:pStyle w:val="CommentText"/>
      </w:pPr>
    </w:p>
    <w:p w:rsidR="005E7EF0" w:rsidRDefault="005E7EF0">
      <w:pPr>
        <w:pStyle w:val="CommentText"/>
      </w:pPr>
      <w:r>
        <w:t>However it is in Chapter 3 and the first or 2</w:t>
      </w:r>
      <w:r w:rsidRPr="005E7EF0">
        <w:rPr>
          <w:vertAlign w:val="superscript"/>
        </w:rPr>
        <w:t>nd</w:t>
      </w:r>
      <w:r>
        <w:t xml:space="preserve"> page of that chapter.</w:t>
      </w:r>
    </w:p>
    <w:p w:rsidR="005E7EF0" w:rsidRDefault="005E7EF0">
      <w:pPr>
        <w:pStyle w:val="CommentText"/>
      </w:pPr>
    </w:p>
    <w:p w:rsidR="005E7EF0" w:rsidRDefault="005E7EF0">
      <w:pPr>
        <w:pStyle w:val="CommentText"/>
      </w:pPr>
      <w:r>
        <w:t>I have seen this used in other sources and they never cite a page #.  Can we just reference the chapter (What Products Will Customers Want to Buy?”</w:t>
      </w:r>
    </w:p>
  </w:comment>
  <w:comment w:id="2147" w:author="Jeff Jacobson" w:date="2012-09-10T08:39:00Z" w:initials="JJ">
    <w:p w:rsidR="00B9204F" w:rsidRDefault="00B9204F">
      <w:pPr>
        <w:pStyle w:val="CommentText"/>
      </w:pPr>
      <w:r>
        <w:rPr>
          <w:rStyle w:val="CommentReference"/>
        </w:rPr>
        <w:annotationRef/>
      </w:r>
      <w:r w:rsidRPr="00B9204F">
        <w:rPr>
          <w:b/>
        </w:rPr>
        <w:t>Tim</w:t>
      </w:r>
      <w:r>
        <w:t>, we need the page</w:t>
      </w:r>
      <w:r w:rsidR="00BC551A">
        <w:t xml:space="preserve"> number</w:t>
      </w:r>
      <w:r w:rsidR="005E73A6">
        <w:t>(s) this statement is from</w:t>
      </w:r>
      <w:r>
        <w:t>.</w:t>
      </w:r>
    </w:p>
  </w:comment>
  <w:comment w:id="2199" w:author="Tim Runcie" w:date="2012-09-10T08:53:00Z" w:initials="TR">
    <w:p w:rsidR="00146895" w:rsidRDefault="00146895">
      <w:pPr>
        <w:pStyle w:val="CommentText"/>
      </w:pPr>
      <w:r>
        <w:rPr>
          <w:rStyle w:val="CommentReference"/>
        </w:rPr>
        <w:annotationRef/>
      </w:r>
      <w:r>
        <w:t xml:space="preserve">This is me.  How do we handle where we have multiple authors and one of us wants to reference experience we have.  I am OK to changing this to whatever is needed.  We can even list my name as needed. </w:t>
      </w:r>
    </w:p>
    <w:p w:rsidR="00146895" w:rsidRDefault="00146895">
      <w:pPr>
        <w:pStyle w:val="CommentText"/>
      </w:pPr>
    </w:p>
    <w:p w:rsidR="00146895" w:rsidRDefault="00146895">
      <w:pPr>
        <w:pStyle w:val="CommentText"/>
      </w:pPr>
      <w:r>
        <w:t>However, some of the other references aren’t mine, so we can’t just list me.</w:t>
      </w:r>
    </w:p>
    <w:p w:rsidR="00146895" w:rsidRDefault="00146895">
      <w:pPr>
        <w:pStyle w:val="CommentText"/>
      </w:pPr>
    </w:p>
    <w:p w:rsidR="00146895" w:rsidRDefault="00146895">
      <w:pPr>
        <w:pStyle w:val="CommentText"/>
      </w:pPr>
    </w:p>
  </w:comment>
  <w:comment w:id="2197" w:author="Jeff Jacobson" w:date="2012-09-10T08:39:00Z" w:initials="JJ">
    <w:p w:rsidR="00810D4E" w:rsidRDefault="00810D4E">
      <w:pPr>
        <w:pStyle w:val="CommentText"/>
      </w:pPr>
      <w:r>
        <w:rPr>
          <w:rStyle w:val="CommentReference"/>
        </w:rPr>
        <w:annotationRef/>
      </w:r>
      <w:r w:rsidRPr="00810D4E">
        <w:rPr>
          <w:b/>
        </w:rPr>
        <w:t>Tim</w:t>
      </w:r>
      <w:r>
        <w:t>, I assume this is you?</w:t>
      </w:r>
    </w:p>
  </w:comment>
  <w:comment w:id="2263" w:author="Jeff Jacobson" w:date="2012-09-10T08:39:00Z" w:initials="JJ">
    <w:p w:rsidR="00677F9B" w:rsidRDefault="00677F9B">
      <w:pPr>
        <w:pStyle w:val="CommentText"/>
      </w:pPr>
      <w:r>
        <w:rPr>
          <w:rStyle w:val="CommentReference"/>
        </w:rPr>
        <w:annotationRef/>
      </w:r>
      <w:r>
        <w:t xml:space="preserve">Question for </w:t>
      </w:r>
      <w:r w:rsidRPr="00677F9B">
        <w:rPr>
          <w:b/>
        </w:rPr>
        <w:t>Tim</w:t>
      </w:r>
      <w:r>
        <w:t>.</w:t>
      </w:r>
    </w:p>
  </w:comment>
  <w:comment w:id="2265" w:author="Tim Runcie" w:date="2012-09-10T08:54:00Z" w:initials="TR">
    <w:p w:rsidR="00125A73" w:rsidRDefault="00125A73">
      <w:pPr>
        <w:pStyle w:val="CommentText"/>
      </w:pPr>
      <w:r>
        <w:rPr>
          <w:rStyle w:val="CommentReference"/>
        </w:rPr>
        <w:annotationRef/>
      </w:r>
      <w:r>
        <w:t>Post refers to 2008 to 2010.</w:t>
      </w:r>
    </w:p>
  </w:comment>
  <w:comment w:id="2274" w:author="Jeff Jacobson" w:date="2012-09-10T08:39:00Z" w:initials="JJ">
    <w:p w:rsidR="00677F9B" w:rsidRDefault="00677F9B">
      <w:pPr>
        <w:pStyle w:val="CommentText"/>
      </w:pPr>
      <w:r>
        <w:rPr>
          <w:rStyle w:val="CommentReference"/>
        </w:rPr>
        <w:annotationRef/>
      </w:r>
      <w:r>
        <w:t xml:space="preserve">I believe present tense is appropriate here. Now that we have moved past the economic environment of the 2008 to 2010 period, organizations </w:t>
      </w:r>
      <w:r>
        <w:rPr>
          <w:i/>
        </w:rPr>
        <w:t>are now</w:t>
      </w:r>
      <w:r>
        <w:t xml:space="preserve"> looking at tech.</w:t>
      </w:r>
    </w:p>
    <w:p w:rsidR="00677F9B" w:rsidRDefault="00677F9B">
      <w:pPr>
        <w:pStyle w:val="CommentText"/>
      </w:pPr>
    </w:p>
    <w:p w:rsidR="00677F9B" w:rsidRPr="00677F9B" w:rsidRDefault="00677F9B">
      <w:pPr>
        <w:pStyle w:val="CommentText"/>
      </w:pPr>
      <w:r>
        <w:t>I think the point here is that 2008 to 2010 period shifted the way organizations looks at the projected stability of future growth. This shift has in turn affected business priorities and processes.</w:t>
      </w:r>
    </w:p>
  </w:comment>
  <w:comment w:id="2277" w:author="Tim Runcie" w:date="2012-09-10T08:55:00Z" w:initials="TR">
    <w:p w:rsidR="00125A73" w:rsidRDefault="00125A73">
      <w:pPr>
        <w:pStyle w:val="CommentText"/>
      </w:pPr>
      <w:r>
        <w:rPr>
          <w:rStyle w:val="CommentReference"/>
        </w:rPr>
        <w:annotationRef/>
      </w:r>
      <w:r>
        <w:t>I’m OK with changing it if need be.</w:t>
      </w:r>
    </w:p>
  </w:comment>
  <w:comment w:id="2284" w:author="Jeff Jacobson" w:date="2012-09-10T08:39:00Z" w:initials="JJ">
    <w:p w:rsidR="00677F9B" w:rsidRDefault="00677F9B">
      <w:pPr>
        <w:pStyle w:val="CommentText"/>
      </w:pPr>
      <w:r>
        <w:rPr>
          <w:rStyle w:val="CommentReference"/>
        </w:rPr>
        <w:annotationRef/>
      </w:r>
      <w:r>
        <w:t>Present tense is appropriate</w:t>
      </w:r>
    </w:p>
  </w:comment>
  <w:comment w:id="2298" w:author="Jeff Jacobson" w:date="2012-09-10T08:39:00Z" w:initials="JJ">
    <w:p w:rsidR="00677F9B" w:rsidRDefault="00677F9B">
      <w:pPr>
        <w:pStyle w:val="CommentText"/>
      </w:pPr>
      <w:r>
        <w:rPr>
          <w:rStyle w:val="CommentReference"/>
        </w:rPr>
        <w:annotationRef/>
      </w:r>
      <w:r w:rsidRPr="00677F9B">
        <w:rPr>
          <w:b/>
        </w:rPr>
        <w:t>Tim</w:t>
      </w:r>
      <w:r>
        <w:t>, rewrite to clarify your meaning.</w:t>
      </w:r>
    </w:p>
  </w:comment>
  <w:comment w:id="2303" w:author="Jeff Jacobson" w:date="2012-09-10T08:39:00Z" w:initials="JJ">
    <w:p w:rsidR="006B4B90" w:rsidRDefault="006B4B90">
      <w:pPr>
        <w:pStyle w:val="CommentText"/>
      </w:pPr>
      <w:r>
        <w:rPr>
          <w:rStyle w:val="CommentReference"/>
        </w:rPr>
        <w:annotationRef/>
      </w:r>
      <w:r w:rsidRPr="006B4B90">
        <w:rPr>
          <w:b/>
        </w:rPr>
        <w:t>Tim</w:t>
      </w:r>
      <w:r>
        <w:t>, see Press comment at the beginning of the chapter.</w:t>
      </w:r>
    </w:p>
  </w:comment>
  <w:comment w:id="2302" w:author="Tim Runcie" w:date="2012-09-10T08:55:00Z" w:initials="TR">
    <w:p w:rsidR="00125A73" w:rsidRDefault="00125A73">
      <w:pPr>
        <w:pStyle w:val="CommentText"/>
      </w:pPr>
      <w:r>
        <w:rPr>
          <w:rStyle w:val="CommentReference"/>
        </w:rPr>
        <w:annotationRef/>
      </w:r>
      <w:r>
        <w:t>Added Server to Clarify and standardize with the rest of the chapter.</w:t>
      </w:r>
    </w:p>
  </w:comment>
  <w:comment w:id="2305" w:author="Tim Runcie" w:date="2012-09-10T08:56:00Z" w:initials="TR">
    <w:p w:rsidR="00125A73" w:rsidRDefault="00125A73">
      <w:pPr>
        <w:pStyle w:val="CommentText"/>
      </w:pPr>
      <w:r>
        <w:rPr>
          <w:rStyle w:val="CommentReference"/>
        </w:rPr>
        <w:annotationRef/>
      </w:r>
      <w:r>
        <w:t>Just standardize as needed.  Project Professional (or Desktop) will be the only reference that will be called out differently in the whole book.  The rest will be for Project Server.</w:t>
      </w:r>
    </w:p>
  </w:comment>
  <w:comment w:id="2392" w:author="Jeff Jacobson" w:date="2012-09-10T08:39:00Z" w:initials="JJ">
    <w:p w:rsidR="00B05679" w:rsidRDefault="00B05679">
      <w:pPr>
        <w:pStyle w:val="CommentText"/>
      </w:pPr>
      <w:r>
        <w:rPr>
          <w:rStyle w:val="CommentReference"/>
        </w:rPr>
        <w:annotationRef/>
      </w:r>
      <w:r w:rsidRPr="00B05679">
        <w:rPr>
          <w:b/>
        </w:rPr>
        <w:t>Tim</w:t>
      </w:r>
      <w:r>
        <w:t>, I need more info about this source in order to properly cite it.</w:t>
      </w:r>
    </w:p>
  </w:comment>
  <w:comment w:id="2394" w:author="Tim Runcie" w:date="2012-09-10T08:57:00Z" w:initials="TR">
    <w:p w:rsidR="00797ED6" w:rsidRDefault="00797ED6">
      <w:pPr>
        <w:pStyle w:val="CommentText"/>
      </w:pPr>
      <w:r>
        <w:rPr>
          <w:rStyle w:val="CommentReference"/>
        </w:rPr>
        <w:annotationRef/>
      </w:r>
      <w:r>
        <w:t xml:space="preserve">Jeff, we had all of these taken care of.  </w:t>
      </w:r>
      <w:r>
        <w:t xml:space="preserve">Where is the rest of the </w:t>
      </w:r>
      <w:r>
        <w:t>reference?</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D5F" w:rsidRDefault="009E6D5F" w:rsidP="007041DC">
      <w:pPr>
        <w:spacing w:after="0" w:line="240" w:lineRule="auto"/>
      </w:pPr>
      <w:r>
        <w:separator/>
      </w:r>
    </w:p>
  </w:endnote>
  <w:endnote w:type="continuationSeparator" w:id="0">
    <w:p w:rsidR="009E6D5F" w:rsidRDefault="009E6D5F" w:rsidP="007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D5F" w:rsidRDefault="009E6D5F" w:rsidP="007041DC">
      <w:pPr>
        <w:spacing w:after="0" w:line="240" w:lineRule="auto"/>
      </w:pPr>
      <w:r>
        <w:separator/>
      </w:r>
    </w:p>
  </w:footnote>
  <w:footnote w:type="continuationSeparator" w:id="0">
    <w:p w:rsidR="009E6D5F" w:rsidRDefault="009E6D5F" w:rsidP="007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8DB" w:rsidRDefault="00F778DB" w:rsidP="00824D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78DB" w:rsidRDefault="00F778DB" w:rsidP="00A411B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8DB" w:rsidRDefault="00F778DB" w:rsidP="00824D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7ED6">
      <w:rPr>
        <w:rStyle w:val="PageNumber"/>
        <w:noProof/>
      </w:rPr>
      <w:t>38</w:t>
    </w:r>
    <w:r>
      <w:rPr>
        <w:rStyle w:val="PageNumber"/>
      </w:rPr>
      <w:fldChar w:fldCharType="end"/>
    </w:r>
  </w:p>
  <w:p w:rsidR="00F778DB" w:rsidRDefault="00F778DB" w:rsidP="00A411B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91B7171"/>
    <w:multiLevelType w:val="hybridMultilevel"/>
    <w:tmpl w:val="1C44A31E"/>
    <w:lvl w:ilvl="0" w:tplc="564E81E4">
      <w:start w:val="1"/>
      <w:numFmt w:val="bullet"/>
      <w:pStyle w:val="Bullet1level1"/>
      <w:lvlText w:val=""/>
      <w:lvlJc w:val="left"/>
      <w:pPr>
        <w:ind w:left="720" w:hanging="360"/>
      </w:pPr>
      <w:rPr>
        <w:rFonts w:ascii="Wingdings" w:hAnsi="Wingdings" w:hint="default"/>
        <w:color w:val="363435"/>
        <w:position w:val="-2"/>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9">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nsid w:val="45964EB2"/>
    <w:multiLevelType w:val="hybridMultilevel"/>
    <w:tmpl w:val="B226F0E2"/>
    <w:lvl w:ilvl="0" w:tplc="97F665A6">
      <w:start w:val="1"/>
      <w:numFmt w:val="bullet"/>
      <w:pStyle w:val="Bullet1level3"/>
      <w:lvlText w:val=""/>
      <w:lvlJc w:val="left"/>
      <w:pPr>
        <w:ind w:left="360" w:hanging="360"/>
      </w:pPr>
      <w:rPr>
        <w:rFonts w:ascii="Symbol" w:hAnsi="Symbol" w:hint="default"/>
        <w:b/>
        <w:i w:val="0"/>
        <w:color w:val="58595B"/>
        <w:sz w:val="1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7">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F290542"/>
    <w:multiLevelType w:val="hybridMultilevel"/>
    <w:tmpl w:val="44E474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5">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0"/>
  </w:num>
  <w:num w:numId="2">
    <w:abstractNumId w:val="25"/>
  </w:num>
  <w:num w:numId="3">
    <w:abstractNumId w:val="42"/>
  </w:num>
  <w:num w:numId="4">
    <w:abstractNumId w:val="11"/>
  </w:num>
  <w:num w:numId="5">
    <w:abstractNumId w:val="23"/>
  </w:num>
  <w:num w:numId="6">
    <w:abstractNumId w:val="39"/>
  </w:num>
  <w:num w:numId="7">
    <w:abstractNumId w:val="14"/>
  </w:num>
  <w:num w:numId="8">
    <w:abstractNumId w:val="43"/>
  </w:num>
  <w:num w:numId="9">
    <w:abstractNumId w:val="27"/>
  </w:num>
  <w:num w:numId="10">
    <w:abstractNumId w:val="32"/>
  </w:num>
  <w:num w:numId="11">
    <w:abstractNumId w:val="40"/>
  </w:num>
  <w:num w:numId="12">
    <w:abstractNumId w:val="33"/>
  </w:num>
  <w:num w:numId="13">
    <w:abstractNumId w:val="18"/>
  </w:num>
  <w:num w:numId="14">
    <w:abstractNumId w:val="15"/>
  </w:num>
  <w:num w:numId="15">
    <w:abstractNumId w:val="22"/>
  </w:num>
  <w:num w:numId="16">
    <w:abstractNumId w:val="35"/>
  </w:num>
  <w:num w:numId="17">
    <w:abstractNumId w:val="24"/>
  </w:num>
  <w:num w:numId="18">
    <w:abstractNumId w:val="20"/>
  </w:num>
  <w:num w:numId="19">
    <w:abstractNumId w:val="10"/>
  </w:num>
  <w:num w:numId="20">
    <w:abstractNumId w:val="41"/>
  </w:num>
  <w:num w:numId="21">
    <w:abstractNumId w:val="16"/>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37"/>
  </w:num>
  <w:num w:numId="33">
    <w:abstractNumId w:val="29"/>
  </w:num>
  <w:num w:numId="34">
    <w:abstractNumId w:val="13"/>
  </w:num>
  <w:num w:numId="35">
    <w:abstractNumId w:val="31"/>
  </w:num>
  <w:num w:numId="36">
    <w:abstractNumId w:val="45"/>
  </w:num>
  <w:num w:numId="37">
    <w:abstractNumId w:val="26"/>
  </w:num>
  <w:num w:numId="38">
    <w:abstractNumId w:val="34"/>
  </w:num>
  <w:num w:numId="39">
    <w:abstractNumId w:val="17"/>
  </w:num>
  <w:num w:numId="40">
    <w:abstractNumId w:val="38"/>
  </w:num>
  <w:num w:numId="41">
    <w:abstractNumId w:val="12"/>
  </w:num>
  <w:num w:numId="42">
    <w:abstractNumId w:val="28"/>
  </w:num>
  <w:num w:numId="43">
    <w:abstractNumId w:val="21"/>
  </w:num>
  <w:num w:numId="44">
    <w:abstractNumId w:val="19"/>
  </w:num>
  <w:num w:numId="45">
    <w:abstractNumId w:val="44"/>
  </w:num>
  <w:num w:numId="46">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JbC6vC/kYha+41SUu6RPXvglaaE=" w:salt="+O2VTi728BTZTb1HQfbrjg=="/>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469A"/>
    <w:rsid w:val="0000583B"/>
    <w:rsid w:val="000079E8"/>
    <w:rsid w:val="00007C08"/>
    <w:rsid w:val="00012E02"/>
    <w:rsid w:val="000139C0"/>
    <w:rsid w:val="00013C46"/>
    <w:rsid w:val="00014E82"/>
    <w:rsid w:val="00015007"/>
    <w:rsid w:val="000203AF"/>
    <w:rsid w:val="00030425"/>
    <w:rsid w:val="00031533"/>
    <w:rsid w:val="00032CBE"/>
    <w:rsid w:val="00033FAC"/>
    <w:rsid w:val="00036AFD"/>
    <w:rsid w:val="00040C65"/>
    <w:rsid w:val="00042251"/>
    <w:rsid w:val="0004525E"/>
    <w:rsid w:val="00050754"/>
    <w:rsid w:val="000573B9"/>
    <w:rsid w:val="00061C3D"/>
    <w:rsid w:val="00062A76"/>
    <w:rsid w:val="00063462"/>
    <w:rsid w:val="0006550A"/>
    <w:rsid w:val="0006626D"/>
    <w:rsid w:val="00066BA8"/>
    <w:rsid w:val="00071297"/>
    <w:rsid w:val="00076627"/>
    <w:rsid w:val="00076835"/>
    <w:rsid w:val="00080363"/>
    <w:rsid w:val="00082325"/>
    <w:rsid w:val="000826BD"/>
    <w:rsid w:val="000839EC"/>
    <w:rsid w:val="00087876"/>
    <w:rsid w:val="00095CB8"/>
    <w:rsid w:val="00097FEB"/>
    <w:rsid w:val="000A0E4C"/>
    <w:rsid w:val="000A22D6"/>
    <w:rsid w:val="000A44C6"/>
    <w:rsid w:val="000A6BE7"/>
    <w:rsid w:val="000B0B11"/>
    <w:rsid w:val="000B20EF"/>
    <w:rsid w:val="000B2226"/>
    <w:rsid w:val="000B4262"/>
    <w:rsid w:val="000B4A66"/>
    <w:rsid w:val="000B5535"/>
    <w:rsid w:val="000C0552"/>
    <w:rsid w:val="000C1420"/>
    <w:rsid w:val="000C1C3C"/>
    <w:rsid w:val="000C1ED5"/>
    <w:rsid w:val="000C3543"/>
    <w:rsid w:val="000C37D4"/>
    <w:rsid w:val="000C5FC8"/>
    <w:rsid w:val="000C66A9"/>
    <w:rsid w:val="000D0A2A"/>
    <w:rsid w:val="000D163A"/>
    <w:rsid w:val="000D32E5"/>
    <w:rsid w:val="000D521C"/>
    <w:rsid w:val="000D6459"/>
    <w:rsid w:val="000D6FE6"/>
    <w:rsid w:val="000E159E"/>
    <w:rsid w:val="000E193D"/>
    <w:rsid w:val="000E2AFD"/>
    <w:rsid w:val="000E38A3"/>
    <w:rsid w:val="000E5E91"/>
    <w:rsid w:val="000E68A3"/>
    <w:rsid w:val="000E7F86"/>
    <w:rsid w:val="000F2610"/>
    <w:rsid w:val="000F2868"/>
    <w:rsid w:val="000F664A"/>
    <w:rsid w:val="000F6C66"/>
    <w:rsid w:val="00105409"/>
    <w:rsid w:val="00105A95"/>
    <w:rsid w:val="00106482"/>
    <w:rsid w:val="00111A23"/>
    <w:rsid w:val="00112E12"/>
    <w:rsid w:val="00113659"/>
    <w:rsid w:val="0011443C"/>
    <w:rsid w:val="00117AD4"/>
    <w:rsid w:val="00120BD1"/>
    <w:rsid w:val="00121FB2"/>
    <w:rsid w:val="00122D89"/>
    <w:rsid w:val="00125A73"/>
    <w:rsid w:val="00127B4B"/>
    <w:rsid w:val="00133169"/>
    <w:rsid w:val="00134592"/>
    <w:rsid w:val="00134A64"/>
    <w:rsid w:val="0013716E"/>
    <w:rsid w:val="0013732A"/>
    <w:rsid w:val="0014649E"/>
    <w:rsid w:val="00146895"/>
    <w:rsid w:val="00147709"/>
    <w:rsid w:val="0015337E"/>
    <w:rsid w:val="00153392"/>
    <w:rsid w:val="001550F9"/>
    <w:rsid w:val="0015684A"/>
    <w:rsid w:val="00160464"/>
    <w:rsid w:val="00162833"/>
    <w:rsid w:val="00162A4E"/>
    <w:rsid w:val="001643DC"/>
    <w:rsid w:val="00167913"/>
    <w:rsid w:val="001679AB"/>
    <w:rsid w:val="00170D06"/>
    <w:rsid w:val="001722EC"/>
    <w:rsid w:val="00172D43"/>
    <w:rsid w:val="00175C71"/>
    <w:rsid w:val="00177759"/>
    <w:rsid w:val="0017790B"/>
    <w:rsid w:val="00181ED2"/>
    <w:rsid w:val="001841F1"/>
    <w:rsid w:val="00184416"/>
    <w:rsid w:val="0018488B"/>
    <w:rsid w:val="00184C8B"/>
    <w:rsid w:val="001861A4"/>
    <w:rsid w:val="00190FBF"/>
    <w:rsid w:val="001929AE"/>
    <w:rsid w:val="00193739"/>
    <w:rsid w:val="00196D2B"/>
    <w:rsid w:val="001A083C"/>
    <w:rsid w:val="001A1216"/>
    <w:rsid w:val="001A5DE4"/>
    <w:rsid w:val="001B3AC1"/>
    <w:rsid w:val="001B53F5"/>
    <w:rsid w:val="001B6496"/>
    <w:rsid w:val="001C14B3"/>
    <w:rsid w:val="001C2511"/>
    <w:rsid w:val="001C3071"/>
    <w:rsid w:val="001C46B6"/>
    <w:rsid w:val="001C4B45"/>
    <w:rsid w:val="001C5EE2"/>
    <w:rsid w:val="001C7300"/>
    <w:rsid w:val="001C74B4"/>
    <w:rsid w:val="001C761E"/>
    <w:rsid w:val="001C796D"/>
    <w:rsid w:val="001D18E6"/>
    <w:rsid w:val="001D1DE1"/>
    <w:rsid w:val="001D44D2"/>
    <w:rsid w:val="001D581A"/>
    <w:rsid w:val="001E46B1"/>
    <w:rsid w:val="001E4A00"/>
    <w:rsid w:val="001F14F8"/>
    <w:rsid w:val="001F3C99"/>
    <w:rsid w:val="001F7BCC"/>
    <w:rsid w:val="00201FAE"/>
    <w:rsid w:val="00202BAE"/>
    <w:rsid w:val="00203597"/>
    <w:rsid w:val="00206C38"/>
    <w:rsid w:val="002073E1"/>
    <w:rsid w:val="0021028C"/>
    <w:rsid w:val="00213DF5"/>
    <w:rsid w:val="002140BF"/>
    <w:rsid w:val="0021543D"/>
    <w:rsid w:val="00215980"/>
    <w:rsid w:val="00216F3C"/>
    <w:rsid w:val="00217CBC"/>
    <w:rsid w:val="00220C29"/>
    <w:rsid w:val="002222F8"/>
    <w:rsid w:val="0022318F"/>
    <w:rsid w:val="002258CD"/>
    <w:rsid w:val="0023298A"/>
    <w:rsid w:val="00232D4A"/>
    <w:rsid w:val="00233A61"/>
    <w:rsid w:val="00233DF4"/>
    <w:rsid w:val="00235D00"/>
    <w:rsid w:val="00236126"/>
    <w:rsid w:val="0024166C"/>
    <w:rsid w:val="00243BC2"/>
    <w:rsid w:val="00244BD8"/>
    <w:rsid w:val="00250B8E"/>
    <w:rsid w:val="00251414"/>
    <w:rsid w:val="0025154B"/>
    <w:rsid w:val="00252D40"/>
    <w:rsid w:val="002546F3"/>
    <w:rsid w:val="00255A33"/>
    <w:rsid w:val="00261403"/>
    <w:rsid w:val="002701A9"/>
    <w:rsid w:val="00271AF0"/>
    <w:rsid w:val="00274AA6"/>
    <w:rsid w:val="00274B23"/>
    <w:rsid w:val="0027630C"/>
    <w:rsid w:val="00284DEA"/>
    <w:rsid w:val="00286192"/>
    <w:rsid w:val="00286EB0"/>
    <w:rsid w:val="00290996"/>
    <w:rsid w:val="00290D8A"/>
    <w:rsid w:val="0029142D"/>
    <w:rsid w:val="00293755"/>
    <w:rsid w:val="00293A4A"/>
    <w:rsid w:val="002941E2"/>
    <w:rsid w:val="002A017C"/>
    <w:rsid w:val="002A12D2"/>
    <w:rsid w:val="002A2C4B"/>
    <w:rsid w:val="002A5871"/>
    <w:rsid w:val="002B1324"/>
    <w:rsid w:val="002B2682"/>
    <w:rsid w:val="002B452D"/>
    <w:rsid w:val="002B4A96"/>
    <w:rsid w:val="002C4FE9"/>
    <w:rsid w:val="002C503E"/>
    <w:rsid w:val="002C5DEC"/>
    <w:rsid w:val="002C65A8"/>
    <w:rsid w:val="002C70A9"/>
    <w:rsid w:val="002D1172"/>
    <w:rsid w:val="002D338D"/>
    <w:rsid w:val="002D596F"/>
    <w:rsid w:val="002D69CE"/>
    <w:rsid w:val="002E44D9"/>
    <w:rsid w:val="002E4CE4"/>
    <w:rsid w:val="002E4F23"/>
    <w:rsid w:val="002E55BB"/>
    <w:rsid w:val="002E7532"/>
    <w:rsid w:val="002F06A4"/>
    <w:rsid w:val="002F0E26"/>
    <w:rsid w:val="002F4751"/>
    <w:rsid w:val="002F478B"/>
    <w:rsid w:val="002F6F96"/>
    <w:rsid w:val="0030054D"/>
    <w:rsid w:val="00305698"/>
    <w:rsid w:val="003107D6"/>
    <w:rsid w:val="003127A5"/>
    <w:rsid w:val="0031517D"/>
    <w:rsid w:val="003163FE"/>
    <w:rsid w:val="0031727F"/>
    <w:rsid w:val="00323062"/>
    <w:rsid w:val="00324804"/>
    <w:rsid w:val="003259C3"/>
    <w:rsid w:val="00330EFB"/>
    <w:rsid w:val="00334347"/>
    <w:rsid w:val="0033602D"/>
    <w:rsid w:val="003376A9"/>
    <w:rsid w:val="00340CF2"/>
    <w:rsid w:val="00340FF4"/>
    <w:rsid w:val="00343326"/>
    <w:rsid w:val="00343896"/>
    <w:rsid w:val="00344572"/>
    <w:rsid w:val="003449F3"/>
    <w:rsid w:val="003473DF"/>
    <w:rsid w:val="00351106"/>
    <w:rsid w:val="0035451C"/>
    <w:rsid w:val="00354E9D"/>
    <w:rsid w:val="003555D0"/>
    <w:rsid w:val="003564A2"/>
    <w:rsid w:val="003578EC"/>
    <w:rsid w:val="0036015B"/>
    <w:rsid w:val="00366236"/>
    <w:rsid w:val="00370D94"/>
    <w:rsid w:val="00373888"/>
    <w:rsid w:val="00380A55"/>
    <w:rsid w:val="00382A87"/>
    <w:rsid w:val="00382C40"/>
    <w:rsid w:val="00382D3C"/>
    <w:rsid w:val="00383771"/>
    <w:rsid w:val="0038492F"/>
    <w:rsid w:val="0038603B"/>
    <w:rsid w:val="00391A62"/>
    <w:rsid w:val="00392980"/>
    <w:rsid w:val="003942C0"/>
    <w:rsid w:val="003949B8"/>
    <w:rsid w:val="003952C2"/>
    <w:rsid w:val="0039799E"/>
    <w:rsid w:val="003A01EA"/>
    <w:rsid w:val="003A0758"/>
    <w:rsid w:val="003A134A"/>
    <w:rsid w:val="003A222A"/>
    <w:rsid w:val="003A3295"/>
    <w:rsid w:val="003A34E2"/>
    <w:rsid w:val="003A5381"/>
    <w:rsid w:val="003A5A6C"/>
    <w:rsid w:val="003A64BA"/>
    <w:rsid w:val="003A6515"/>
    <w:rsid w:val="003A72CE"/>
    <w:rsid w:val="003A7D51"/>
    <w:rsid w:val="003B11B8"/>
    <w:rsid w:val="003B1437"/>
    <w:rsid w:val="003B2D65"/>
    <w:rsid w:val="003C6105"/>
    <w:rsid w:val="003D47CE"/>
    <w:rsid w:val="003D5621"/>
    <w:rsid w:val="003D6C0D"/>
    <w:rsid w:val="003E1453"/>
    <w:rsid w:val="003E1CA3"/>
    <w:rsid w:val="003E2180"/>
    <w:rsid w:val="003E2940"/>
    <w:rsid w:val="003E4640"/>
    <w:rsid w:val="003E5958"/>
    <w:rsid w:val="003E61D3"/>
    <w:rsid w:val="003E7A95"/>
    <w:rsid w:val="003F00C1"/>
    <w:rsid w:val="003F0A47"/>
    <w:rsid w:val="003F1393"/>
    <w:rsid w:val="003F184B"/>
    <w:rsid w:val="003F26B7"/>
    <w:rsid w:val="003F4444"/>
    <w:rsid w:val="003F5859"/>
    <w:rsid w:val="003F7D03"/>
    <w:rsid w:val="00401FB8"/>
    <w:rsid w:val="0040248C"/>
    <w:rsid w:val="004059E4"/>
    <w:rsid w:val="00405D47"/>
    <w:rsid w:val="0041509C"/>
    <w:rsid w:val="00415A7E"/>
    <w:rsid w:val="004177C4"/>
    <w:rsid w:val="00420213"/>
    <w:rsid w:val="00420C6C"/>
    <w:rsid w:val="00421DA1"/>
    <w:rsid w:val="00421FC7"/>
    <w:rsid w:val="00425729"/>
    <w:rsid w:val="00425A07"/>
    <w:rsid w:val="00432445"/>
    <w:rsid w:val="0043420C"/>
    <w:rsid w:val="0044046F"/>
    <w:rsid w:val="004414C9"/>
    <w:rsid w:val="00441905"/>
    <w:rsid w:val="00441B5A"/>
    <w:rsid w:val="00442016"/>
    <w:rsid w:val="00442FCE"/>
    <w:rsid w:val="0045019A"/>
    <w:rsid w:val="00455253"/>
    <w:rsid w:val="00456045"/>
    <w:rsid w:val="00463FC9"/>
    <w:rsid w:val="00464106"/>
    <w:rsid w:val="004641DD"/>
    <w:rsid w:val="004666E9"/>
    <w:rsid w:val="00467BDD"/>
    <w:rsid w:val="00470C47"/>
    <w:rsid w:val="00472A67"/>
    <w:rsid w:val="004755D1"/>
    <w:rsid w:val="0047649E"/>
    <w:rsid w:val="004772A9"/>
    <w:rsid w:val="004772FA"/>
    <w:rsid w:val="004839B9"/>
    <w:rsid w:val="00483E49"/>
    <w:rsid w:val="00484C88"/>
    <w:rsid w:val="00486FAA"/>
    <w:rsid w:val="004879B0"/>
    <w:rsid w:val="00490F7B"/>
    <w:rsid w:val="00494667"/>
    <w:rsid w:val="004A2BB3"/>
    <w:rsid w:val="004A4B99"/>
    <w:rsid w:val="004A6074"/>
    <w:rsid w:val="004B0854"/>
    <w:rsid w:val="004B08F8"/>
    <w:rsid w:val="004B133F"/>
    <w:rsid w:val="004B5601"/>
    <w:rsid w:val="004B7A05"/>
    <w:rsid w:val="004C15C7"/>
    <w:rsid w:val="004C2497"/>
    <w:rsid w:val="004C7FB3"/>
    <w:rsid w:val="004D0A54"/>
    <w:rsid w:val="004D1CBE"/>
    <w:rsid w:val="004D531F"/>
    <w:rsid w:val="004E529C"/>
    <w:rsid w:val="004E5642"/>
    <w:rsid w:val="004E699D"/>
    <w:rsid w:val="004F061D"/>
    <w:rsid w:val="004F47CD"/>
    <w:rsid w:val="00501285"/>
    <w:rsid w:val="00501D9E"/>
    <w:rsid w:val="00504469"/>
    <w:rsid w:val="00504BE9"/>
    <w:rsid w:val="005052C5"/>
    <w:rsid w:val="00506246"/>
    <w:rsid w:val="00507BC7"/>
    <w:rsid w:val="005100AC"/>
    <w:rsid w:val="005109D8"/>
    <w:rsid w:val="00511167"/>
    <w:rsid w:val="00512ED8"/>
    <w:rsid w:val="00514C17"/>
    <w:rsid w:val="005153AD"/>
    <w:rsid w:val="00521AB1"/>
    <w:rsid w:val="00524355"/>
    <w:rsid w:val="005363D0"/>
    <w:rsid w:val="00537D59"/>
    <w:rsid w:val="00542212"/>
    <w:rsid w:val="00543490"/>
    <w:rsid w:val="00544657"/>
    <w:rsid w:val="0054516B"/>
    <w:rsid w:val="00550BBC"/>
    <w:rsid w:val="00551310"/>
    <w:rsid w:val="0055387E"/>
    <w:rsid w:val="00554D4C"/>
    <w:rsid w:val="005559E5"/>
    <w:rsid w:val="00556004"/>
    <w:rsid w:val="00557EE9"/>
    <w:rsid w:val="00560772"/>
    <w:rsid w:val="005624C5"/>
    <w:rsid w:val="00563C53"/>
    <w:rsid w:val="005646C3"/>
    <w:rsid w:val="005710D0"/>
    <w:rsid w:val="00574302"/>
    <w:rsid w:val="00581C03"/>
    <w:rsid w:val="005835F0"/>
    <w:rsid w:val="005839E6"/>
    <w:rsid w:val="00585544"/>
    <w:rsid w:val="005928FD"/>
    <w:rsid w:val="005938EF"/>
    <w:rsid w:val="00593C65"/>
    <w:rsid w:val="00595D64"/>
    <w:rsid w:val="0059691B"/>
    <w:rsid w:val="00596A94"/>
    <w:rsid w:val="00597776"/>
    <w:rsid w:val="005A2170"/>
    <w:rsid w:val="005A22CD"/>
    <w:rsid w:val="005B6157"/>
    <w:rsid w:val="005B6AFC"/>
    <w:rsid w:val="005B7D36"/>
    <w:rsid w:val="005B7D69"/>
    <w:rsid w:val="005C0E37"/>
    <w:rsid w:val="005C1D4A"/>
    <w:rsid w:val="005C73D6"/>
    <w:rsid w:val="005D149C"/>
    <w:rsid w:val="005D1690"/>
    <w:rsid w:val="005D1753"/>
    <w:rsid w:val="005D236F"/>
    <w:rsid w:val="005D58D6"/>
    <w:rsid w:val="005D70C5"/>
    <w:rsid w:val="005D77C1"/>
    <w:rsid w:val="005E33CA"/>
    <w:rsid w:val="005E55E0"/>
    <w:rsid w:val="005E73A6"/>
    <w:rsid w:val="005E7885"/>
    <w:rsid w:val="005E7BAE"/>
    <w:rsid w:val="005E7EF0"/>
    <w:rsid w:val="005F12F1"/>
    <w:rsid w:val="005F2BA4"/>
    <w:rsid w:val="005F6B39"/>
    <w:rsid w:val="00600DB8"/>
    <w:rsid w:val="0060382E"/>
    <w:rsid w:val="0060497D"/>
    <w:rsid w:val="006053BB"/>
    <w:rsid w:val="00607C34"/>
    <w:rsid w:val="00610D8C"/>
    <w:rsid w:val="00611B75"/>
    <w:rsid w:val="00611FF6"/>
    <w:rsid w:val="00613A43"/>
    <w:rsid w:val="006153D4"/>
    <w:rsid w:val="006227B4"/>
    <w:rsid w:val="00622EC3"/>
    <w:rsid w:val="00625301"/>
    <w:rsid w:val="00625869"/>
    <w:rsid w:val="00625F4E"/>
    <w:rsid w:val="006270B0"/>
    <w:rsid w:val="00627609"/>
    <w:rsid w:val="00627D69"/>
    <w:rsid w:val="00630227"/>
    <w:rsid w:val="0063191D"/>
    <w:rsid w:val="00633464"/>
    <w:rsid w:val="00634897"/>
    <w:rsid w:val="006349FD"/>
    <w:rsid w:val="006361CD"/>
    <w:rsid w:val="00636A3F"/>
    <w:rsid w:val="00637993"/>
    <w:rsid w:val="006441CC"/>
    <w:rsid w:val="0064604B"/>
    <w:rsid w:val="0064625C"/>
    <w:rsid w:val="006479B2"/>
    <w:rsid w:val="006507FC"/>
    <w:rsid w:val="006523A6"/>
    <w:rsid w:val="006572D7"/>
    <w:rsid w:val="00661C5D"/>
    <w:rsid w:val="00663BD6"/>
    <w:rsid w:val="00664EF5"/>
    <w:rsid w:val="006660DD"/>
    <w:rsid w:val="00667274"/>
    <w:rsid w:val="00673ACA"/>
    <w:rsid w:val="00677AB0"/>
    <w:rsid w:val="00677F9B"/>
    <w:rsid w:val="006803E2"/>
    <w:rsid w:val="0068311F"/>
    <w:rsid w:val="00683694"/>
    <w:rsid w:val="00685473"/>
    <w:rsid w:val="00685B1B"/>
    <w:rsid w:val="00686277"/>
    <w:rsid w:val="006863F5"/>
    <w:rsid w:val="00686A62"/>
    <w:rsid w:val="00690677"/>
    <w:rsid w:val="00690B46"/>
    <w:rsid w:val="006944B5"/>
    <w:rsid w:val="00695A78"/>
    <w:rsid w:val="006961C9"/>
    <w:rsid w:val="006A0E82"/>
    <w:rsid w:val="006A3D32"/>
    <w:rsid w:val="006B0EC2"/>
    <w:rsid w:val="006B1D13"/>
    <w:rsid w:val="006B38A9"/>
    <w:rsid w:val="006B3AD0"/>
    <w:rsid w:val="006B4886"/>
    <w:rsid w:val="006B4B90"/>
    <w:rsid w:val="006B560B"/>
    <w:rsid w:val="006B5E00"/>
    <w:rsid w:val="006B766B"/>
    <w:rsid w:val="006C0CC4"/>
    <w:rsid w:val="006C1C2A"/>
    <w:rsid w:val="006C608E"/>
    <w:rsid w:val="006D01D5"/>
    <w:rsid w:val="006D082F"/>
    <w:rsid w:val="006D1250"/>
    <w:rsid w:val="006D40EC"/>
    <w:rsid w:val="006D44D4"/>
    <w:rsid w:val="006D6965"/>
    <w:rsid w:val="006E1015"/>
    <w:rsid w:val="006E1BF7"/>
    <w:rsid w:val="006E26BA"/>
    <w:rsid w:val="006E4AED"/>
    <w:rsid w:val="006E5207"/>
    <w:rsid w:val="006E55B5"/>
    <w:rsid w:val="006E7EB8"/>
    <w:rsid w:val="006F4797"/>
    <w:rsid w:val="006F6A4B"/>
    <w:rsid w:val="00700378"/>
    <w:rsid w:val="00700461"/>
    <w:rsid w:val="007022AA"/>
    <w:rsid w:val="007034F7"/>
    <w:rsid w:val="0070368F"/>
    <w:rsid w:val="007041DC"/>
    <w:rsid w:val="00706175"/>
    <w:rsid w:val="00707FCC"/>
    <w:rsid w:val="00711FBF"/>
    <w:rsid w:val="0071302A"/>
    <w:rsid w:val="00713102"/>
    <w:rsid w:val="00715481"/>
    <w:rsid w:val="00716FB9"/>
    <w:rsid w:val="0071727B"/>
    <w:rsid w:val="00717CA9"/>
    <w:rsid w:val="00720BA2"/>
    <w:rsid w:val="007248F3"/>
    <w:rsid w:val="00733A38"/>
    <w:rsid w:val="00737907"/>
    <w:rsid w:val="00737ADD"/>
    <w:rsid w:val="00740A3D"/>
    <w:rsid w:val="00741254"/>
    <w:rsid w:val="00743788"/>
    <w:rsid w:val="00745930"/>
    <w:rsid w:val="00745E90"/>
    <w:rsid w:val="00746210"/>
    <w:rsid w:val="007511E7"/>
    <w:rsid w:val="00755752"/>
    <w:rsid w:val="00756B8B"/>
    <w:rsid w:val="00756C8C"/>
    <w:rsid w:val="0076034B"/>
    <w:rsid w:val="0076150F"/>
    <w:rsid w:val="00761EFC"/>
    <w:rsid w:val="00764328"/>
    <w:rsid w:val="00772618"/>
    <w:rsid w:val="00772EE3"/>
    <w:rsid w:val="00774404"/>
    <w:rsid w:val="00781ECE"/>
    <w:rsid w:val="0078358A"/>
    <w:rsid w:val="0079049A"/>
    <w:rsid w:val="00791287"/>
    <w:rsid w:val="00791921"/>
    <w:rsid w:val="007919EE"/>
    <w:rsid w:val="00793A7A"/>
    <w:rsid w:val="00793E93"/>
    <w:rsid w:val="00793FFC"/>
    <w:rsid w:val="00795D67"/>
    <w:rsid w:val="0079707B"/>
    <w:rsid w:val="00797A58"/>
    <w:rsid w:val="00797ED6"/>
    <w:rsid w:val="007A05C8"/>
    <w:rsid w:val="007A2480"/>
    <w:rsid w:val="007A494A"/>
    <w:rsid w:val="007A4966"/>
    <w:rsid w:val="007A7528"/>
    <w:rsid w:val="007A7788"/>
    <w:rsid w:val="007B3960"/>
    <w:rsid w:val="007B397A"/>
    <w:rsid w:val="007B6CB9"/>
    <w:rsid w:val="007C04D0"/>
    <w:rsid w:val="007C102D"/>
    <w:rsid w:val="007C25A6"/>
    <w:rsid w:val="007C301F"/>
    <w:rsid w:val="007C3023"/>
    <w:rsid w:val="007C4B42"/>
    <w:rsid w:val="007C5536"/>
    <w:rsid w:val="007C6174"/>
    <w:rsid w:val="007C6E58"/>
    <w:rsid w:val="007C7BA4"/>
    <w:rsid w:val="007D0A83"/>
    <w:rsid w:val="007D7672"/>
    <w:rsid w:val="007E02DC"/>
    <w:rsid w:val="007E22D4"/>
    <w:rsid w:val="007E2460"/>
    <w:rsid w:val="007E3A8C"/>
    <w:rsid w:val="007E4E21"/>
    <w:rsid w:val="007E696F"/>
    <w:rsid w:val="007E6F49"/>
    <w:rsid w:val="007E71C5"/>
    <w:rsid w:val="007F05CE"/>
    <w:rsid w:val="0080074B"/>
    <w:rsid w:val="008057A2"/>
    <w:rsid w:val="00805B97"/>
    <w:rsid w:val="00806C0D"/>
    <w:rsid w:val="00807D96"/>
    <w:rsid w:val="00810D4E"/>
    <w:rsid w:val="00810D58"/>
    <w:rsid w:val="008150E6"/>
    <w:rsid w:val="00815370"/>
    <w:rsid w:val="00815A37"/>
    <w:rsid w:val="00816553"/>
    <w:rsid w:val="00816E1D"/>
    <w:rsid w:val="00817758"/>
    <w:rsid w:val="00820DEA"/>
    <w:rsid w:val="008214CE"/>
    <w:rsid w:val="008223FA"/>
    <w:rsid w:val="00824D35"/>
    <w:rsid w:val="00835B25"/>
    <w:rsid w:val="00835BE3"/>
    <w:rsid w:val="008400EB"/>
    <w:rsid w:val="00841D16"/>
    <w:rsid w:val="00843503"/>
    <w:rsid w:val="00851F01"/>
    <w:rsid w:val="00852282"/>
    <w:rsid w:val="008528EE"/>
    <w:rsid w:val="00853B35"/>
    <w:rsid w:val="0085597F"/>
    <w:rsid w:val="00855E3D"/>
    <w:rsid w:val="00860645"/>
    <w:rsid w:val="00862AE1"/>
    <w:rsid w:val="00865748"/>
    <w:rsid w:val="00865D8A"/>
    <w:rsid w:val="00866042"/>
    <w:rsid w:val="008667E5"/>
    <w:rsid w:val="00867FC1"/>
    <w:rsid w:val="00870BD3"/>
    <w:rsid w:val="008716CF"/>
    <w:rsid w:val="00871F3D"/>
    <w:rsid w:val="0087200E"/>
    <w:rsid w:val="008726D9"/>
    <w:rsid w:val="0087340D"/>
    <w:rsid w:val="00873DEC"/>
    <w:rsid w:val="008743FE"/>
    <w:rsid w:val="00874DB5"/>
    <w:rsid w:val="008757FE"/>
    <w:rsid w:val="0087657C"/>
    <w:rsid w:val="008774C2"/>
    <w:rsid w:val="00884270"/>
    <w:rsid w:val="0088556E"/>
    <w:rsid w:val="00886D90"/>
    <w:rsid w:val="008873B0"/>
    <w:rsid w:val="00893240"/>
    <w:rsid w:val="008937D5"/>
    <w:rsid w:val="00893A72"/>
    <w:rsid w:val="00894D27"/>
    <w:rsid w:val="008979D9"/>
    <w:rsid w:val="008A3D6E"/>
    <w:rsid w:val="008A5C50"/>
    <w:rsid w:val="008A5F89"/>
    <w:rsid w:val="008A6DB4"/>
    <w:rsid w:val="008A794D"/>
    <w:rsid w:val="008B44CF"/>
    <w:rsid w:val="008B5A7A"/>
    <w:rsid w:val="008C05F5"/>
    <w:rsid w:val="008C0BD8"/>
    <w:rsid w:val="008C0D2C"/>
    <w:rsid w:val="008C1320"/>
    <w:rsid w:val="008C5E67"/>
    <w:rsid w:val="008D014A"/>
    <w:rsid w:val="008D2E54"/>
    <w:rsid w:val="008D35F7"/>
    <w:rsid w:val="008D36B6"/>
    <w:rsid w:val="008D41D5"/>
    <w:rsid w:val="008D4BEE"/>
    <w:rsid w:val="008D5F42"/>
    <w:rsid w:val="008E2491"/>
    <w:rsid w:val="008E326B"/>
    <w:rsid w:val="008E4819"/>
    <w:rsid w:val="008E5CDB"/>
    <w:rsid w:val="008E6AA6"/>
    <w:rsid w:val="008E7377"/>
    <w:rsid w:val="008F22A3"/>
    <w:rsid w:val="008F3CA6"/>
    <w:rsid w:val="008F429A"/>
    <w:rsid w:val="008F52DF"/>
    <w:rsid w:val="008F57DA"/>
    <w:rsid w:val="008F5C0C"/>
    <w:rsid w:val="00901BF7"/>
    <w:rsid w:val="00901FB7"/>
    <w:rsid w:val="00902835"/>
    <w:rsid w:val="00903D81"/>
    <w:rsid w:val="009040A3"/>
    <w:rsid w:val="00904407"/>
    <w:rsid w:val="009105B5"/>
    <w:rsid w:val="00912AE8"/>
    <w:rsid w:val="00912B7B"/>
    <w:rsid w:val="009152A5"/>
    <w:rsid w:val="00920148"/>
    <w:rsid w:val="00922C46"/>
    <w:rsid w:val="009244F5"/>
    <w:rsid w:val="00925EDB"/>
    <w:rsid w:val="00925EF4"/>
    <w:rsid w:val="0092616F"/>
    <w:rsid w:val="00927F9B"/>
    <w:rsid w:val="009301C8"/>
    <w:rsid w:val="009340DD"/>
    <w:rsid w:val="009365FD"/>
    <w:rsid w:val="009366E6"/>
    <w:rsid w:val="00936FE6"/>
    <w:rsid w:val="009402E4"/>
    <w:rsid w:val="00941196"/>
    <w:rsid w:val="00944FC2"/>
    <w:rsid w:val="009456E8"/>
    <w:rsid w:val="00946419"/>
    <w:rsid w:val="0095105E"/>
    <w:rsid w:val="00951B30"/>
    <w:rsid w:val="0095269F"/>
    <w:rsid w:val="00952AE4"/>
    <w:rsid w:val="009548E8"/>
    <w:rsid w:val="0096049B"/>
    <w:rsid w:val="009609BA"/>
    <w:rsid w:val="009613F9"/>
    <w:rsid w:val="009627C9"/>
    <w:rsid w:val="00966360"/>
    <w:rsid w:val="0096737D"/>
    <w:rsid w:val="0097107C"/>
    <w:rsid w:val="009726C4"/>
    <w:rsid w:val="0097286C"/>
    <w:rsid w:val="00976689"/>
    <w:rsid w:val="00977770"/>
    <w:rsid w:val="0098190A"/>
    <w:rsid w:val="00982067"/>
    <w:rsid w:val="00982720"/>
    <w:rsid w:val="00983E18"/>
    <w:rsid w:val="00984E86"/>
    <w:rsid w:val="00987FE9"/>
    <w:rsid w:val="00990BF5"/>
    <w:rsid w:val="009916A5"/>
    <w:rsid w:val="00992328"/>
    <w:rsid w:val="00993557"/>
    <w:rsid w:val="00995274"/>
    <w:rsid w:val="009A0D42"/>
    <w:rsid w:val="009A352B"/>
    <w:rsid w:val="009A5B86"/>
    <w:rsid w:val="009B0557"/>
    <w:rsid w:val="009B0A54"/>
    <w:rsid w:val="009B1AB7"/>
    <w:rsid w:val="009B3B96"/>
    <w:rsid w:val="009B5D08"/>
    <w:rsid w:val="009C0918"/>
    <w:rsid w:val="009C1E58"/>
    <w:rsid w:val="009C3984"/>
    <w:rsid w:val="009C4572"/>
    <w:rsid w:val="009C46BA"/>
    <w:rsid w:val="009C4CA6"/>
    <w:rsid w:val="009C54AC"/>
    <w:rsid w:val="009D0376"/>
    <w:rsid w:val="009D1F94"/>
    <w:rsid w:val="009D2BD5"/>
    <w:rsid w:val="009D5A56"/>
    <w:rsid w:val="009D6158"/>
    <w:rsid w:val="009D6DA6"/>
    <w:rsid w:val="009D77F6"/>
    <w:rsid w:val="009E2D08"/>
    <w:rsid w:val="009E4F8C"/>
    <w:rsid w:val="009E6D5F"/>
    <w:rsid w:val="009F0363"/>
    <w:rsid w:val="009F0A6C"/>
    <w:rsid w:val="009F2ADE"/>
    <w:rsid w:val="009F42D7"/>
    <w:rsid w:val="009F6C63"/>
    <w:rsid w:val="009F73DF"/>
    <w:rsid w:val="00A017DD"/>
    <w:rsid w:val="00A02619"/>
    <w:rsid w:val="00A06CD8"/>
    <w:rsid w:val="00A12276"/>
    <w:rsid w:val="00A1447D"/>
    <w:rsid w:val="00A15625"/>
    <w:rsid w:val="00A1633C"/>
    <w:rsid w:val="00A165B7"/>
    <w:rsid w:val="00A17C33"/>
    <w:rsid w:val="00A17E78"/>
    <w:rsid w:val="00A201AF"/>
    <w:rsid w:val="00A2361F"/>
    <w:rsid w:val="00A250E5"/>
    <w:rsid w:val="00A35EF3"/>
    <w:rsid w:val="00A36531"/>
    <w:rsid w:val="00A371C6"/>
    <w:rsid w:val="00A37568"/>
    <w:rsid w:val="00A37F96"/>
    <w:rsid w:val="00A37FD0"/>
    <w:rsid w:val="00A4001E"/>
    <w:rsid w:val="00A40D7D"/>
    <w:rsid w:val="00A411B6"/>
    <w:rsid w:val="00A4172F"/>
    <w:rsid w:val="00A43897"/>
    <w:rsid w:val="00A449EB"/>
    <w:rsid w:val="00A467FD"/>
    <w:rsid w:val="00A51627"/>
    <w:rsid w:val="00A51A09"/>
    <w:rsid w:val="00A53A38"/>
    <w:rsid w:val="00A54FB9"/>
    <w:rsid w:val="00A550F7"/>
    <w:rsid w:val="00A55670"/>
    <w:rsid w:val="00A5581B"/>
    <w:rsid w:val="00A560C7"/>
    <w:rsid w:val="00A63B5A"/>
    <w:rsid w:val="00A72BB5"/>
    <w:rsid w:val="00A73A3C"/>
    <w:rsid w:val="00A74F9B"/>
    <w:rsid w:val="00A83194"/>
    <w:rsid w:val="00A85652"/>
    <w:rsid w:val="00A85C70"/>
    <w:rsid w:val="00A8625C"/>
    <w:rsid w:val="00A86B37"/>
    <w:rsid w:val="00A870DC"/>
    <w:rsid w:val="00A879AD"/>
    <w:rsid w:val="00AA0D43"/>
    <w:rsid w:val="00AA576E"/>
    <w:rsid w:val="00AA681D"/>
    <w:rsid w:val="00AA68DD"/>
    <w:rsid w:val="00AB042B"/>
    <w:rsid w:val="00AB060A"/>
    <w:rsid w:val="00AB0A6E"/>
    <w:rsid w:val="00AB1967"/>
    <w:rsid w:val="00AB209E"/>
    <w:rsid w:val="00AB42FC"/>
    <w:rsid w:val="00AB473A"/>
    <w:rsid w:val="00AB48A7"/>
    <w:rsid w:val="00AB6FB8"/>
    <w:rsid w:val="00AB7B92"/>
    <w:rsid w:val="00AC4F7B"/>
    <w:rsid w:val="00AC6BD4"/>
    <w:rsid w:val="00AD073D"/>
    <w:rsid w:val="00AD13AC"/>
    <w:rsid w:val="00AD14F6"/>
    <w:rsid w:val="00AD3A34"/>
    <w:rsid w:val="00AD4608"/>
    <w:rsid w:val="00AD7A51"/>
    <w:rsid w:val="00AD7BD7"/>
    <w:rsid w:val="00AE02E0"/>
    <w:rsid w:val="00AE1ED3"/>
    <w:rsid w:val="00AE1FB8"/>
    <w:rsid w:val="00AE7879"/>
    <w:rsid w:val="00AE7967"/>
    <w:rsid w:val="00AF0033"/>
    <w:rsid w:val="00AF0B0D"/>
    <w:rsid w:val="00AF1596"/>
    <w:rsid w:val="00AF2DF9"/>
    <w:rsid w:val="00AF4447"/>
    <w:rsid w:val="00AF4EBE"/>
    <w:rsid w:val="00AF5C66"/>
    <w:rsid w:val="00B03567"/>
    <w:rsid w:val="00B0492D"/>
    <w:rsid w:val="00B05679"/>
    <w:rsid w:val="00B07B36"/>
    <w:rsid w:val="00B07F39"/>
    <w:rsid w:val="00B10020"/>
    <w:rsid w:val="00B1234E"/>
    <w:rsid w:val="00B12E6E"/>
    <w:rsid w:val="00B1357F"/>
    <w:rsid w:val="00B143F0"/>
    <w:rsid w:val="00B1489B"/>
    <w:rsid w:val="00B1659B"/>
    <w:rsid w:val="00B21AA8"/>
    <w:rsid w:val="00B22394"/>
    <w:rsid w:val="00B247DF"/>
    <w:rsid w:val="00B25EB1"/>
    <w:rsid w:val="00B26671"/>
    <w:rsid w:val="00B320A9"/>
    <w:rsid w:val="00B359C4"/>
    <w:rsid w:val="00B40A8E"/>
    <w:rsid w:val="00B414D7"/>
    <w:rsid w:val="00B415BB"/>
    <w:rsid w:val="00B51427"/>
    <w:rsid w:val="00B51587"/>
    <w:rsid w:val="00B52D03"/>
    <w:rsid w:val="00B53276"/>
    <w:rsid w:val="00B544C1"/>
    <w:rsid w:val="00B55083"/>
    <w:rsid w:val="00B62A0F"/>
    <w:rsid w:val="00B65320"/>
    <w:rsid w:val="00B653B4"/>
    <w:rsid w:val="00B672A8"/>
    <w:rsid w:val="00B7188C"/>
    <w:rsid w:val="00B71FD0"/>
    <w:rsid w:val="00B7279D"/>
    <w:rsid w:val="00B7677B"/>
    <w:rsid w:val="00B814C3"/>
    <w:rsid w:val="00B83BCC"/>
    <w:rsid w:val="00B85F48"/>
    <w:rsid w:val="00B86F18"/>
    <w:rsid w:val="00B9042D"/>
    <w:rsid w:val="00B904BC"/>
    <w:rsid w:val="00B9064B"/>
    <w:rsid w:val="00B90700"/>
    <w:rsid w:val="00B9204F"/>
    <w:rsid w:val="00B92A23"/>
    <w:rsid w:val="00B92EA2"/>
    <w:rsid w:val="00B95BE7"/>
    <w:rsid w:val="00B95F9B"/>
    <w:rsid w:val="00B95FD2"/>
    <w:rsid w:val="00B97EB4"/>
    <w:rsid w:val="00BA5C78"/>
    <w:rsid w:val="00BB19FA"/>
    <w:rsid w:val="00BB43B6"/>
    <w:rsid w:val="00BB603D"/>
    <w:rsid w:val="00BB6985"/>
    <w:rsid w:val="00BB77BD"/>
    <w:rsid w:val="00BC22E0"/>
    <w:rsid w:val="00BC2694"/>
    <w:rsid w:val="00BC4B9F"/>
    <w:rsid w:val="00BC4C3D"/>
    <w:rsid w:val="00BC551A"/>
    <w:rsid w:val="00BD09E8"/>
    <w:rsid w:val="00BD14E4"/>
    <w:rsid w:val="00BD19B5"/>
    <w:rsid w:val="00BD4EDE"/>
    <w:rsid w:val="00BD6DD9"/>
    <w:rsid w:val="00BD7792"/>
    <w:rsid w:val="00BE1AE9"/>
    <w:rsid w:val="00BE2952"/>
    <w:rsid w:val="00BE59FA"/>
    <w:rsid w:val="00BE7EBB"/>
    <w:rsid w:val="00BF2C56"/>
    <w:rsid w:val="00BF322E"/>
    <w:rsid w:val="00BF3CB2"/>
    <w:rsid w:val="00C00637"/>
    <w:rsid w:val="00C10689"/>
    <w:rsid w:val="00C132A6"/>
    <w:rsid w:val="00C138E9"/>
    <w:rsid w:val="00C14838"/>
    <w:rsid w:val="00C14AE4"/>
    <w:rsid w:val="00C14ED8"/>
    <w:rsid w:val="00C20459"/>
    <w:rsid w:val="00C21BFE"/>
    <w:rsid w:val="00C21CB2"/>
    <w:rsid w:val="00C2328E"/>
    <w:rsid w:val="00C23606"/>
    <w:rsid w:val="00C27242"/>
    <w:rsid w:val="00C27769"/>
    <w:rsid w:val="00C27784"/>
    <w:rsid w:val="00C32FF6"/>
    <w:rsid w:val="00C344DE"/>
    <w:rsid w:val="00C403D6"/>
    <w:rsid w:val="00C41C8E"/>
    <w:rsid w:val="00C41E7C"/>
    <w:rsid w:val="00C4217B"/>
    <w:rsid w:val="00C43EDD"/>
    <w:rsid w:val="00C444C4"/>
    <w:rsid w:val="00C47828"/>
    <w:rsid w:val="00C47E43"/>
    <w:rsid w:val="00C6078D"/>
    <w:rsid w:val="00C65F2E"/>
    <w:rsid w:val="00C66535"/>
    <w:rsid w:val="00C67E03"/>
    <w:rsid w:val="00C725A7"/>
    <w:rsid w:val="00C72655"/>
    <w:rsid w:val="00C72B25"/>
    <w:rsid w:val="00C75979"/>
    <w:rsid w:val="00C760F0"/>
    <w:rsid w:val="00C764C5"/>
    <w:rsid w:val="00C81442"/>
    <w:rsid w:val="00C83BBC"/>
    <w:rsid w:val="00C86828"/>
    <w:rsid w:val="00C86D96"/>
    <w:rsid w:val="00C91C99"/>
    <w:rsid w:val="00C92F0D"/>
    <w:rsid w:val="00C93E4F"/>
    <w:rsid w:val="00C947A5"/>
    <w:rsid w:val="00C94992"/>
    <w:rsid w:val="00C94DEF"/>
    <w:rsid w:val="00C95E1F"/>
    <w:rsid w:val="00CA4E7C"/>
    <w:rsid w:val="00CA6CA3"/>
    <w:rsid w:val="00CB0651"/>
    <w:rsid w:val="00CB09C4"/>
    <w:rsid w:val="00CB1385"/>
    <w:rsid w:val="00CB1C4D"/>
    <w:rsid w:val="00CB382B"/>
    <w:rsid w:val="00CB4605"/>
    <w:rsid w:val="00CB6119"/>
    <w:rsid w:val="00CB636F"/>
    <w:rsid w:val="00CB6CEA"/>
    <w:rsid w:val="00CB6E0E"/>
    <w:rsid w:val="00CB72AD"/>
    <w:rsid w:val="00CC3B9F"/>
    <w:rsid w:val="00CC4028"/>
    <w:rsid w:val="00CC609D"/>
    <w:rsid w:val="00CC6D4F"/>
    <w:rsid w:val="00CC715B"/>
    <w:rsid w:val="00CC7AE3"/>
    <w:rsid w:val="00CC7F4D"/>
    <w:rsid w:val="00CD026D"/>
    <w:rsid w:val="00CD1B09"/>
    <w:rsid w:val="00CD4C33"/>
    <w:rsid w:val="00CD5C2C"/>
    <w:rsid w:val="00CE1422"/>
    <w:rsid w:val="00CE22E1"/>
    <w:rsid w:val="00CE2619"/>
    <w:rsid w:val="00CE3688"/>
    <w:rsid w:val="00CE5CF5"/>
    <w:rsid w:val="00CE635F"/>
    <w:rsid w:val="00CE6902"/>
    <w:rsid w:val="00CF191A"/>
    <w:rsid w:val="00CF277F"/>
    <w:rsid w:val="00CF2FA7"/>
    <w:rsid w:val="00CF478B"/>
    <w:rsid w:val="00CF6F12"/>
    <w:rsid w:val="00CF7550"/>
    <w:rsid w:val="00CF7F84"/>
    <w:rsid w:val="00D06039"/>
    <w:rsid w:val="00D102CD"/>
    <w:rsid w:val="00D109CF"/>
    <w:rsid w:val="00D10D77"/>
    <w:rsid w:val="00D10FFB"/>
    <w:rsid w:val="00D11FBB"/>
    <w:rsid w:val="00D12939"/>
    <w:rsid w:val="00D13422"/>
    <w:rsid w:val="00D136FC"/>
    <w:rsid w:val="00D21A7B"/>
    <w:rsid w:val="00D2402B"/>
    <w:rsid w:val="00D26A0A"/>
    <w:rsid w:val="00D27ACB"/>
    <w:rsid w:val="00D304B1"/>
    <w:rsid w:val="00D30C12"/>
    <w:rsid w:val="00D317B7"/>
    <w:rsid w:val="00D33F01"/>
    <w:rsid w:val="00D351D1"/>
    <w:rsid w:val="00D3596E"/>
    <w:rsid w:val="00D35C67"/>
    <w:rsid w:val="00D36126"/>
    <w:rsid w:val="00D364A2"/>
    <w:rsid w:val="00D36D9A"/>
    <w:rsid w:val="00D42E72"/>
    <w:rsid w:val="00D44596"/>
    <w:rsid w:val="00D45DBA"/>
    <w:rsid w:val="00D46B52"/>
    <w:rsid w:val="00D46D1B"/>
    <w:rsid w:val="00D5223B"/>
    <w:rsid w:val="00D52359"/>
    <w:rsid w:val="00D53A8C"/>
    <w:rsid w:val="00D60036"/>
    <w:rsid w:val="00D6407E"/>
    <w:rsid w:val="00D643D3"/>
    <w:rsid w:val="00D64556"/>
    <w:rsid w:val="00D6592D"/>
    <w:rsid w:val="00D66449"/>
    <w:rsid w:val="00D715E9"/>
    <w:rsid w:val="00D72AE5"/>
    <w:rsid w:val="00D72AF0"/>
    <w:rsid w:val="00D732C0"/>
    <w:rsid w:val="00D75E0D"/>
    <w:rsid w:val="00D76AB8"/>
    <w:rsid w:val="00D77744"/>
    <w:rsid w:val="00D82C50"/>
    <w:rsid w:val="00D82EFC"/>
    <w:rsid w:val="00D85A55"/>
    <w:rsid w:val="00D9008F"/>
    <w:rsid w:val="00D90BCD"/>
    <w:rsid w:val="00D923E7"/>
    <w:rsid w:val="00D9433E"/>
    <w:rsid w:val="00D95543"/>
    <w:rsid w:val="00D967CA"/>
    <w:rsid w:val="00DA084F"/>
    <w:rsid w:val="00DA21A5"/>
    <w:rsid w:val="00DA231A"/>
    <w:rsid w:val="00DA719C"/>
    <w:rsid w:val="00DB1F5B"/>
    <w:rsid w:val="00DB2F2C"/>
    <w:rsid w:val="00DB3B2E"/>
    <w:rsid w:val="00DB4E4C"/>
    <w:rsid w:val="00DB50DB"/>
    <w:rsid w:val="00DC0DF7"/>
    <w:rsid w:val="00DC1A4B"/>
    <w:rsid w:val="00DC580B"/>
    <w:rsid w:val="00DC7AE2"/>
    <w:rsid w:val="00DD476B"/>
    <w:rsid w:val="00DD51D6"/>
    <w:rsid w:val="00DD55AE"/>
    <w:rsid w:val="00DE0752"/>
    <w:rsid w:val="00DE17CA"/>
    <w:rsid w:val="00DE4204"/>
    <w:rsid w:val="00DE4958"/>
    <w:rsid w:val="00DE6113"/>
    <w:rsid w:val="00DE6BDE"/>
    <w:rsid w:val="00DE72F4"/>
    <w:rsid w:val="00DE749B"/>
    <w:rsid w:val="00DE79D3"/>
    <w:rsid w:val="00DF188D"/>
    <w:rsid w:val="00DF3EC1"/>
    <w:rsid w:val="00DF4E15"/>
    <w:rsid w:val="00DF7F5B"/>
    <w:rsid w:val="00E013BA"/>
    <w:rsid w:val="00E12319"/>
    <w:rsid w:val="00E13E74"/>
    <w:rsid w:val="00E13FCF"/>
    <w:rsid w:val="00E1468C"/>
    <w:rsid w:val="00E15195"/>
    <w:rsid w:val="00E16DB0"/>
    <w:rsid w:val="00E17BB2"/>
    <w:rsid w:val="00E23A5C"/>
    <w:rsid w:val="00E25548"/>
    <w:rsid w:val="00E309DC"/>
    <w:rsid w:val="00E30F5E"/>
    <w:rsid w:val="00E32F34"/>
    <w:rsid w:val="00E33E43"/>
    <w:rsid w:val="00E33E4A"/>
    <w:rsid w:val="00E34079"/>
    <w:rsid w:val="00E343B2"/>
    <w:rsid w:val="00E34993"/>
    <w:rsid w:val="00E352FF"/>
    <w:rsid w:val="00E36924"/>
    <w:rsid w:val="00E37C91"/>
    <w:rsid w:val="00E4131C"/>
    <w:rsid w:val="00E42779"/>
    <w:rsid w:val="00E4289A"/>
    <w:rsid w:val="00E42C94"/>
    <w:rsid w:val="00E4371D"/>
    <w:rsid w:val="00E43AB2"/>
    <w:rsid w:val="00E44FDC"/>
    <w:rsid w:val="00E455FC"/>
    <w:rsid w:val="00E46E09"/>
    <w:rsid w:val="00E5113E"/>
    <w:rsid w:val="00E52145"/>
    <w:rsid w:val="00E5225D"/>
    <w:rsid w:val="00E55088"/>
    <w:rsid w:val="00E5570F"/>
    <w:rsid w:val="00E5642F"/>
    <w:rsid w:val="00E57CC5"/>
    <w:rsid w:val="00E57D97"/>
    <w:rsid w:val="00E61B67"/>
    <w:rsid w:val="00E62D02"/>
    <w:rsid w:val="00E63120"/>
    <w:rsid w:val="00E631C6"/>
    <w:rsid w:val="00E63FCA"/>
    <w:rsid w:val="00E65221"/>
    <w:rsid w:val="00E67B0F"/>
    <w:rsid w:val="00E701F7"/>
    <w:rsid w:val="00E708DD"/>
    <w:rsid w:val="00E72717"/>
    <w:rsid w:val="00E7276D"/>
    <w:rsid w:val="00E7465A"/>
    <w:rsid w:val="00E75201"/>
    <w:rsid w:val="00E75FCF"/>
    <w:rsid w:val="00E76EC9"/>
    <w:rsid w:val="00E8327C"/>
    <w:rsid w:val="00E83515"/>
    <w:rsid w:val="00E8507A"/>
    <w:rsid w:val="00E859CD"/>
    <w:rsid w:val="00E90245"/>
    <w:rsid w:val="00E90347"/>
    <w:rsid w:val="00E909FC"/>
    <w:rsid w:val="00E9116E"/>
    <w:rsid w:val="00E9225E"/>
    <w:rsid w:val="00E93339"/>
    <w:rsid w:val="00E974DE"/>
    <w:rsid w:val="00E97608"/>
    <w:rsid w:val="00E97F8F"/>
    <w:rsid w:val="00EA1F7A"/>
    <w:rsid w:val="00EA2268"/>
    <w:rsid w:val="00EA3CEB"/>
    <w:rsid w:val="00EA50B2"/>
    <w:rsid w:val="00EB0702"/>
    <w:rsid w:val="00EB086B"/>
    <w:rsid w:val="00EB14E2"/>
    <w:rsid w:val="00EB2335"/>
    <w:rsid w:val="00EB398C"/>
    <w:rsid w:val="00EB41FA"/>
    <w:rsid w:val="00EB609E"/>
    <w:rsid w:val="00EB7C7E"/>
    <w:rsid w:val="00EC51FF"/>
    <w:rsid w:val="00EC60A4"/>
    <w:rsid w:val="00EC7127"/>
    <w:rsid w:val="00ED2277"/>
    <w:rsid w:val="00ED2B07"/>
    <w:rsid w:val="00ED31FB"/>
    <w:rsid w:val="00ED3328"/>
    <w:rsid w:val="00ED4C92"/>
    <w:rsid w:val="00EE04CD"/>
    <w:rsid w:val="00EE42FE"/>
    <w:rsid w:val="00EE4EF3"/>
    <w:rsid w:val="00EE5699"/>
    <w:rsid w:val="00EE617C"/>
    <w:rsid w:val="00EE6D00"/>
    <w:rsid w:val="00EE7536"/>
    <w:rsid w:val="00EF1A7B"/>
    <w:rsid w:val="00EF2F02"/>
    <w:rsid w:val="00EF3033"/>
    <w:rsid w:val="00EF3126"/>
    <w:rsid w:val="00EF3F98"/>
    <w:rsid w:val="00EF408C"/>
    <w:rsid w:val="00EF5696"/>
    <w:rsid w:val="00EF61AF"/>
    <w:rsid w:val="00EF6FB2"/>
    <w:rsid w:val="00F00B16"/>
    <w:rsid w:val="00F02973"/>
    <w:rsid w:val="00F04B80"/>
    <w:rsid w:val="00F05A14"/>
    <w:rsid w:val="00F06A48"/>
    <w:rsid w:val="00F10672"/>
    <w:rsid w:val="00F12FBE"/>
    <w:rsid w:val="00F137FB"/>
    <w:rsid w:val="00F13816"/>
    <w:rsid w:val="00F16041"/>
    <w:rsid w:val="00F2111D"/>
    <w:rsid w:val="00F21B1A"/>
    <w:rsid w:val="00F267BB"/>
    <w:rsid w:val="00F26D0E"/>
    <w:rsid w:val="00F27D9B"/>
    <w:rsid w:val="00F30058"/>
    <w:rsid w:val="00F31017"/>
    <w:rsid w:val="00F316A8"/>
    <w:rsid w:val="00F31CA3"/>
    <w:rsid w:val="00F3242F"/>
    <w:rsid w:val="00F35FE0"/>
    <w:rsid w:val="00F366F5"/>
    <w:rsid w:val="00F407B2"/>
    <w:rsid w:val="00F4221C"/>
    <w:rsid w:val="00F4234A"/>
    <w:rsid w:val="00F46293"/>
    <w:rsid w:val="00F47AAC"/>
    <w:rsid w:val="00F567DF"/>
    <w:rsid w:val="00F56CFC"/>
    <w:rsid w:val="00F56DEE"/>
    <w:rsid w:val="00F57B67"/>
    <w:rsid w:val="00F57DD4"/>
    <w:rsid w:val="00F60F89"/>
    <w:rsid w:val="00F61B2A"/>
    <w:rsid w:val="00F660D9"/>
    <w:rsid w:val="00F67D71"/>
    <w:rsid w:val="00F714D8"/>
    <w:rsid w:val="00F718E3"/>
    <w:rsid w:val="00F778DB"/>
    <w:rsid w:val="00F818B7"/>
    <w:rsid w:val="00F81FCA"/>
    <w:rsid w:val="00F8321A"/>
    <w:rsid w:val="00F858CC"/>
    <w:rsid w:val="00F903EC"/>
    <w:rsid w:val="00F914C8"/>
    <w:rsid w:val="00F927CD"/>
    <w:rsid w:val="00F94E64"/>
    <w:rsid w:val="00F95705"/>
    <w:rsid w:val="00F97069"/>
    <w:rsid w:val="00F97454"/>
    <w:rsid w:val="00F97513"/>
    <w:rsid w:val="00FA018C"/>
    <w:rsid w:val="00FA5446"/>
    <w:rsid w:val="00FA64CD"/>
    <w:rsid w:val="00FA7058"/>
    <w:rsid w:val="00FA7BBB"/>
    <w:rsid w:val="00FB21F9"/>
    <w:rsid w:val="00FB59D5"/>
    <w:rsid w:val="00FB7346"/>
    <w:rsid w:val="00FC1693"/>
    <w:rsid w:val="00FC1F9D"/>
    <w:rsid w:val="00FC2F54"/>
    <w:rsid w:val="00FC43BE"/>
    <w:rsid w:val="00FD139E"/>
    <w:rsid w:val="00FD1AC9"/>
    <w:rsid w:val="00FD4CE8"/>
    <w:rsid w:val="00FD5012"/>
    <w:rsid w:val="00FD518A"/>
    <w:rsid w:val="00FD6A4F"/>
    <w:rsid w:val="00FD7AB5"/>
    <w:rsid w:val="00FD7B94"/>
    <w:rsid w:val="00FE190D"/>
    <w:rsid w:val="00FE1AB2"/>
    <w:rsid w:val="00FE27E2"/>
    <w:rsid w:val="00FE6F36"/>
    <w:rsid w:val="00FF0A0E"/>
    <w:rsid w:val="00FF24E2"/>
    <w:rsid w:val="00FF2FD5"/>
    <w:rsid w:val="00FF32A5"/>
    <w:rsid w:val="00FF50EA"/>
    <w:rsid w:val="00FF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Intense Emphasis" w:qFormat="1"/>
    <w:lsdException w:name="Subtle Reference" w:qFormat="1"/>
    <w:lsdException w:name="Book Title" w:qFormat="1"/>
    <w:lsdException w:name="Bibliography" w:unhideWhenUsed="1"/>
    <w:lsdException w:name="TOC Heading" w:qFormat="1"/>
  </w:latentStyles>
  <w:style w:type="paragraph" w:default="1" w:styleId="Normal">
    <w:name w:val="Normal"/>
    <w:qFormat/>
    <w:rsid w:val="001D1DE1"/>
    <w:rPr>
      <w:rFonts w:eastAsiaTheme="minorHAnsi"/>
    </w:rPr>
  </w:style>
  <w:style w:type="paragraph" w:styleId="Heading1">
    <w:name w:val="heading 1"/>
    <w:next w:val="Normal"/>
    <w:link w:val="Heading1Char"/>
    <w:uiPriority w:val="99"/>
    <w:qFormat/>
    <w:rsid w:val="001D1DE1"/>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1D1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1D1D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1D1DE1"/>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1D1DE1"/>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184416"/>
    <w:pPr>
      <w:numPr>
        <w:ilvl w:val="5"/>
        <w:numId w:val="21"/>
      </w:numPr>
      <w:outlineLvl w:val="5"/>
    </w:pPr>
  </w:style>
  <w:style w:type="paragraph" w:styleId="Heading7">
    <w:name w:val="heading 7"/>
    <w:basedOn w:val="Normal"/>
    <w:next w:val="Normal"/>
    <w:link w:val="Heading7Char"/>
    <w:qFormat/>
    <w:rsid w:val="00184416"/>
    <w:pPr>
      <w:numPr>
        <w:ilvl w:val="6"/>
        <w:numId w:val="21"/>
      </w:numPr>
      <w:outlineLvl w:val="6"/>
    </w:pPr>
  </w:style>
  <w:style w:type="paragraph" w:styleId="Heading8">
    <w:name w:val="heading 8"/>
    <w:basedOn w:val="Normal"/>
    <w:next w:val="Normal"/>
    <w:link w:val="Heading8Char"/>
    <w:qFormat/>
    <w:rsid w:val="00184416"/>
    <w:pPr>
      <w:numPr>
        <w:ilvl w:val="7"/>
        <w:numId w:val="21"/>
      </w:numPr>
      <w:outlineLvl w:val="7"/>
    </w:pPr>
  </w:style>
  <w:style w:type="paragraph" w:styleId="Heading9">
    <w:name w:val="heading 9"/>
    <w:basedOn w:val="Normal"/>
    <w:next w:val="Normal"/>
    <w:link w:val="Heading9Char"/>
    <w:qFormat/>
    <w:rsid w:val="00184416"/>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1DE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1D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1D1D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1D1DE1"/>
    <w:rPr>
      <w:rFonts w:ascii="Arial" w:eastAsia="Times New Roman" w:hAnsi="Arial" w:cs="Times New Roman"/>
      <w:b/>
      <w:szCs w:val="20"/>
    </w:rPr>
  </w:style>
  <w:style w:type="character" w:customStyle="1" w:styleId="Heading5Char">
    <w:name w:val="Heading 5 Char"/>
    <w:basedOn w:val="DefaultParagraphFont"/>
    <w:link w:val="Heading5"/>
    <w:uiPriority w:val="99"/>
    <w:rsid w:val="001D1DE1"/>
    <w:rPr>
      <w:rFonts w:ascii="Arial" w:eastAsia="Times New Roman" w:hAnsi="Arial" w:cs="Times New Roman"/>
      <w:b/>
      <w:sz w:val="20"/>
      <w:szCs w:val="20"/>
    </w:rPr>
  </w:style>
  <w:style w:type="paragraph" w:customStyle="1" w:styleId="ParaContinued">
    <w:name w:val="ParaContinued"/>
    <w:basedOn w:val="Normal"/>
    <w:next w:val="Para"/>
    <w:rsid w:val="001D1DE1"/>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1D1DE1"/>
    <w:pPr>
      <w:widowControl w:val="0"/>
    </w:pPr>
    <w:rPr>
      <w:snapToGrid w:val="0"/>
    </w:rPr>
  </w:style>
  <w:style w:type="paragraph" w:customStyle="1" w:styleId="Option">
    <w:name w:val="Option"/>
    <w:basedOn w:val="Question"/>
    <w:rsid w:val="001D1DE1"/>
    <w:pPr>
      <w:ind w:left="2880"/>
    </w:pPr>
  </w:style>
  <w:style w:type="paragraph" w:customStyle="1" w:styleId="Question">
    <w:name w:val="Question"/>
    <w:next w:val="Option"/>
    <w:rsid w:val="001D1DE1"/>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1D1DE1"/>
    <w:pPr>
      <w:ind w:left="2160" w:firstLine="0"/>
    </w:pPr>
  </w:style>
  <w:style w:type="paragraph" w:customStyle="1" w:styleId="Objective">
    <w:name w:val="Objective"/>
    <w:rsid w:val="001D1DE1"/>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1D1DE1"/>
    <w:pPr>
      <w:pBdr>
        <w:top w:val="single" w:sz="4" w:space="4" w:color="auto"/>
      </w:pBdr>
      <w:outlineLvl w:val="6"/>
    </w:pPr>
    <w:rPr>
      <w:i/>
      <w:noProof/>
    </w:rPr>
  </w:style>
  <w:style w:type="paragraph" w:customStyle="1" w:styleId="H5">
    <w:name w:val="H5"/>
    <w:next w:val="Para"/>
    <w:rsid w:val="001D1DE1"/>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1D1DE1"/>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1D1DE1"/>
    <w:rPr>
      <w:i w:val="0"/>
    </w:rPr>
  </w:style>
  <w:style w:type="paragraph" w:customStyle="1" w:styleId="H4">
    <w:name w:val="H4"/>
    <w:next w:val="Para"/>
    <w:rsid w:val="001D1DE1"/>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1D1DE1"/>
    <w:pPr>
      <w:keepNext w:val="0"/>
    </w:pPr>
    <w:rPr>
      <w:i w:val="0"/>
    </w:rPr>
  </w:style>
  <w:style w:type="paragraph" w:customStyle="1" w:styleId="Subobjective">
    <w:name w:val="Subobjective"/>
    <w:basedOn w:val="Objective"/>
    <w:rsid w:val="001D1DE1"/>
    <w:pPr>
      <w:keepNext/>
      <w:spacing w:before="180"/>
      <w:ind w:left="2880"/>
    </w:pPr>
  </w:style>
  <w:style w:type="paragraph" w:customStyle="1" w:styleId="ChapterTitle">
    <w:name w:val="ChapterTitle"/>
    <w:next w:val="Para"/>
    <w:qFormat/>
    <w:rsid w:val="001D1DE1"/>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1D1DE1"/>
    <w:rPr>
      <w:rFonts w:ascii="Courier New" w:hAnsi="Courier New"/>
      <w:noProof/>
      <w:color w:val="auto"/>
    </w:rPr>
  </w:style>
  <w:style w:type="paragraph" w:customStyle="1" w:styleId="QuotePara">
    <w:name w:val="QuotePara"/>
    <w:basedOn w:val="QuoteSource"/>
    <w:qFormat/>
    <w:rsid w:val="001D1DE1"/>
    <w:rPr>
      <w:i w:val="0"/>
      <w:sz w:val="24"/>
    </w:rPr>
  </w:style>
  <w:style w:type="paragraph" w:customStyle="1" w:styleId="QuoteSource">
    <w:name w:val="QuoteSource"/>
    <w:basedOn w:val="Normal"/>
    <w:rsid w:val="001D1DE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1D1DE1"/>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1D1DE1"/>
    <w:pPr>
      <w:numPr>
        <w:numId w:val="1"/>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1D1DE1"/>
    <w:pPr>
      <w:numPr>
        <w:numId w:val="5"/>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1D1DE1"/>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1D1DE1"/>
    <w:rPr>
      <w:i/>
      <w:color w:val="auto"/>
    </w:rPr>
  </w:style>
  <w:style w:type="paragraph" w:customStyle="1" w:styleId="Slug">
    <w:name w:val="Slug"/>
    <w:basedOn w:val="Normal"/>
    <w:next w:val="Para"/>
    <w:rsid w:val="001D1DE1"/>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1D1DE1"/>
    <w:pPr>
      <w:spacing w:before="240"/>
      <w:outlineLvl w:val="9"/>
    </w:pPr>
  </w:style>
  <w:style w:type="paragraph" w:customStyle="1" w:styleId="H3">
    <w:name w:val="H3"/>
    <w:next w:val="Para"/>
    <w:qFormat/>
    <w:rsid w:val="001D1DE1"/>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1D1DE1"/>
  </w:style>
  <w:style w:type="paragraph" w:customStyle="1" w:styleId="PartIntroductionPara">
    <w:name w:val="PartIntroductionPara"/>
    <w:rsid w:val="001D1DE1"/>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1D1DE1"/>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1D1DE1"/>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1D1DE1"/>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1D1DE1"/>
    <w:pPr>
      <w:ind w:left="2520"/>
    </w:pPr>
  </w:style>
  <w:style w:type="paragraph" w:customStyle="1" w:styleId="ListPara">
    <w:name w:val="ListPara"/>
    <w:basedOn w:val="Normal"/>
    <w:rsid w:val="001D1DE1"/>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1D1DE1"/>
    <w:pPr>
      <w:spacing w:line="260" w:lineRule="exact"/>
      <w:ind w:left="2520"/>
    </w:pPr>
  </w:style>
  <w:style w:type="paragraph" w:customStyle="1" w:styleId="PartTitle">
    <w:name w:val="PartTitle"/>
    <w:basedOn w:val="ChapterTitle"/>
    <w:rsid w:val="001D1DE1"/>
    <w:pPr>
      <w:widowControl w:val="0"/>
    </w:pPr>
  </w:style>
  <w:style w:type="paragraph" w:customStyle="1" w:styleId="CodeSnippet">
    <w:name w:val="CodeSnippet"/>
    <w:rsid w:val="001D1DE1"/>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1D1DE1"/>
    <w:pPr>
      <w:ind w:left="2160"/>
    </w:pPr>
    <w:rPr>
      <w:snapToGrid w:val="0"/>
    </w:rPr>
  </w:style>
  <w:style w:type="paragraph" w:customStyle="1" w:styleId="RunInParaSub">
    <w:name w:val="RunInParaSub"/>
    <w:basedOn w:val="RunInPara"/>
    <w:rsid w:val="001D1DE1"/>
    <w:pPr>
      <w:ind w:left="2160"/>
    </w:pPr>
  </w:style>
  <w:style w:type="paragraph" w:customStyle="1" w:styleId="URLPara">
    <w:name w:val="URLPara"/>
    <w:rsid w:val="001D1DE1"/>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1D1DE1"/>
    <w:pPr>
      <w:spacing w:before="240"/>
      <w:ind w:left="1800"/>
    </w:pPr>
    <w:rPr>
      <w:u w:val="none"/>
    </w:rPr>
  </w:style>
  <w:style w:type="character" w:customStyle="1" w:styleId="CodeHighlight">
    <w:name w:val="CodeHighlight"/>
    <w:rsid w:val="001D1DE1"/>
    <w:rPr>
      <w:u w:val="wave"/>
    </w:rPr>
  </w:style>
  <w:style w:type="paragraph" w:customStyle="1" w:styleId="TableCaption">
    <w:name w:val="TableCaption"/>
    <w:basedOn w:val="Slug"/>
    <w:qFormat/>
    <w:rsid w:val="001D1DE1"/>
    <w:pPr>
      <w:keepNext/>
      <w:widowControl w:val="0"/>
      <w:spacing w:before="240" w:after="120"/>
      <w:ind w:left="0"/>
    </w:pPr>
    <w:rPr>
      <w:snapToGrid w:val="0"/>
    </w:rPr>
  </w:style>
  <w:style w:type="paragraph" w:customStyle="1" w:styleId="TabularEntry">
    <w:name w:val="TabularEntry"/>
    <w:rsid w:val="001D1DE1"/>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1D1DE1"/>
    <w:pPr>
      <w:spacing w:after="60" w:line="240" w:lineRule="auto"/>
    </w:pPr>
    <w:rPr>
      <w:rFonts w:ascii="Arial" w:eastAsia="Times New Roman" w:hAnsi="Arial" w:cs="Times New Roman"/>
      <w:szCs w:val="20"/>
    </w:rPr>
  </w:style>
  <w:style w:type="paragraph" w:customStyle="1" w:styleId="TableHead">
    <w:name w:val="TableHead"/>
    <w:qFormat/>
    <w:rsid w:val="001D1DE1"/>
    <w:pPr>
      <w:keepNext/>
      <w:spacing w:after="0" w:line="240" w:lineRule="auto"/>
    </w:pPr>
    <w:rPr>
      <w:rFonts w:ascii="Arial" w:eastAsia="Times New Roman" w:hAnsi="Arial" w:cs="Times New Roman"/>
      <w:b/>
      <w:smallCaps/>
      <w:szCs w:val="20"/>
    </w:rPr>
  </w:style>
  <w:style w:type="paragraph" w:customStyle="1" w:styleId="CodeSnippetSub">
    <w:name w:val="CodeSnippetSub"/>
    <w:rsid w:val="001D1DE1"/>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1D1DE1"/>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1D1DE1"/>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1D1DE1"/>
    <w:rPr>
      <w:rFonts w:ascii="Courier New" w:hAnsi="Courier New"/>
      <w:noProof/>
      <w:color w:val="auto"/>
      <w:u w:val="single"/>
    </w:rPr>
  </w:style>
  <w:style w:type="character" w:customStyle="1" w:styleId="Superscript">
    <w:name w:val="Superscript"/>
    <w:basedOn w:val="DefaultParagraphFont"/>
    <w:rsid w:val="001D1DE1"/>
    <w:rPr>
      <w:vertAlign w:val="superscript"/>
    </w:rPr>
  </w:style>
  <w:style w:type="character" w:customStyle="1" w:styleId="Subscript">
    <w:name w:val="Subscript"/>
    <w:basedOn w:val="DefaultParagraphFont"/>
    <w:rsid w:val="001D1DE1"/>
    <w:rPr>
      <w:vertAlign w:val="subscript"/>
    </w:rPr>
  </w:style>
  <w:style w:type="paragraph" w:customStyle="1" w:styleId="ChapterObjectiveTitle">
    <w:name w:val="ChapterObjectiveTitle"/>
    <w:basedOn w:val="ObjectiveTitle"/>
    <w:next w:val="ChapterObjective"/>
    <w:rsid w:val="001D1DE1"/>
    <w:pPr>
      <w:ind w:left="1440" w:firstLine="0"/>
    </w:pPr>
    <w:rPr>
      <w:i w:val="0"/>
    </w:rPr>
  </w:style>
  <w:style w:type="paragraph" w:customStyle="1" w:styleId="FigureSource">
    <w:name w:val="FigureSource"/>
    <w:next w:val="Para"/>
    <w:rsid w:val="001D1DE1"/>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1D1DE1"/>
    <w:rPr>
      <w:b w:val="0"/>
      <w:sz w:val="26"/>
      <w:u w:val="none"/>
    </w:rPr>
  </w:style>
  <w:style w:type="paragraph" w:customStyle="1" w:styleId="PartFeaturingList">
    <w:name w:val="PartFeaturingList"/>
    <w:basedOn w:val="ChapterFeaturingList"/>
    <w:rsid w:val="001D1DE1"/>
  </w:style>
  <w:style w:type="character" w:customStyle="1" w:styleId="InlineCodeVariable">
    <w:name w:val="InlineCodeVariable"/>
    <w:basedOn w:val="InlineCode"/>
    <w:rsid w:val="001D1DE1"/>
    <w:rPr>
      <w:rFonts w:ascii="Courier New" w:hAnsi="Courier New"/>
      <w:i/>
      <w:noProof/>
      <w:color w:val="auto"/>
    </w:rPr>
  </w:style>
  <w:style w:type="character" w:customStyle="1" w:styleId="InlineCodeUserInput">
    <w:name w:val="InlineCodeUserInput"/>
    <w:basedOn w:val="InlineCode"/>
    <w:rsid w:val="001D1DE1"/>
    <w:rPr>
      <w:rFonts w:ascii="Courier New" w:hAnsi="Courier New"/>
      <w:b/>
      <w:noProof/>
      <w:color w:val="auto"/>
    </w:rPr>
  </w:style>
  <w:style w:type="character" w:customStyle="1" w:styleId="InlineCodeUserInputVariable">
    <w:name w:val="InlineCodeUserInputVariable"/>
    <w:basedOn w:val="InlineCode"/>
    <w:rsid w:val="001D1DE1"/>
    <w:rPr>
      <w:rFonts w:ascii="Courier New" w:hAnsi="Courier New"/>
      <w:b/>
      <w:i/>
      <w:noProof/>
      <w:color w:val="auto"/>
    </w:rPr>
  </w:style>
  <w:style w:type="character" w:customStyle="1" w:styleId="Variable">
    <w:name w:val="Variable"/>
    <w:basedOn w:val="DefaultParagraphFont"/>
    <w:rsid w:val="001D1DE1"/>
    <w:rPr>
      <w:i/>
    </w:rPr>
  </w:style>
  <w:style w:type="paragraph" w:customStyle="1" w:styleId="AppendixTitle">
    <w:name w:val="AppendixTitle"/>
    <w:basedOn w:val="ChapterTitle"/>
    <w:next w:val="Para"/>
    <w:rsid w:val="001D1DE1"/>
    <w:pPr>
      <w:spacing w:before="120" w:after="120"/>
    </w:pPr>
  </w:style>
  <w:style w:type="paragraph" w:customStyle="1" w:styleId="GlossaryTitle">
    <w:name w:val="GlossaryTitle"/>
    <w:basedOn w:val="ChapterTitle"/>
    <w:next w:val="Normal"/>
    <w:rsid w:val="001D1DE1"/>
    <w:pPr>
      <w:spacing w:before="120" w:after="120"/>
    </w:pPr>
  </w:style>
  <w:style w:type="paragraph" w:customStyle="1" w:styleId="IntroductionTitle">
    <w:name w:val="IntroductionTitle"/>
    <w:basedOn w:val="ChapterTitle"/>
    <w:next w:val="Para"/>
    <w:rsid w:val="001D1DE1"/>
    <w:pPr>
      <w:spacing w:before="120" w:after="120"/>
    </w:pPr>
  </w:style>
  <w:style w:type="paragraph" w:customStyle="1" w:styleId="ChapterSubtitle">
    <w:name w:val="ChapterSubtitle"/>
    <w:basedOn w:val="ChapterTitle"/>
    <w:next w:val="Para"/>
    <w:rsid w:val="001D1DE1"/>
    <w:rPr>
      <w:sz w:val="44"/>
    </w:rPr>
  </w:style>
  <w:style w:type="paragraph" w:customStyle="1" w:styleId="ChapterAuthor">
    <w:name w:val="ChapterAuthor"/>
    <w:basedOn w:val="ChapterSubtitle"/>
    <w:next w:val="ChapterAuthorAffiliation"/>
    <w:rsid w:val="001D1DE1"/>
    <w:pPr>
      <w:spacing w:after="120"/>
      <w:outlineLvl w:val="9"/>
    </w:pPr>
    <w:rPr>
      <w:i/>
      <w:sz w:val="36"/>
    </w:rPr>
  </w:style>
  <w:style w:type="paragraph" w:customStyle="1" w:styleId="ChapterAuthorAffiliation">
    <w:name w:val="ChapterAuthorAffiliation"/>
    <w:next w:val="Para"/>
    <w:rsid w:val="001D1DE1"/>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1D1DE1"/>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D1DE1"/>
    <w:pPr>
      <w:contextualSpacing/>
    </w:pPr>
    <w:rPr>
      <w:sz w:val="24"/>
    </w:rPr>
  </w:style>
  <w:style w:type="paragraph" w:customStyle="1" w:styleId="SectionTitle">
    <w:name w:val="SectionTitle"/>
    <w:basedOn w:val="ChapterTitle"/>
    <w:next w:val="ChapterTitle"/>
    <w:rsid w:val="001D1DE1"/>
    <w:pPr>
      <w:pBdr>
        <w:bottom w:val="single" w:sz="4" w:space="1" w:color="auto"/>
      </w:pBdr>
    </w:pPr>
  </w:style>
  <w:style w:type="paragraph" w:customStyle="1" w:styleId="ExtractPara">
    <w:name w:val="ExtractPara"/>
    <w:rsid w:val="001D1DE1"/>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1D1DE1"/>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1D1DE1"/>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1D1DE1"/>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1D1DE1"/>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1D1DE1"/>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1D1DE1"/>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1D1DE1"/>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1D1DE1"/>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1D1DE1"/>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1D1DE1"/>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1D1DE1"/>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1D1DE1"/>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1D1DE1"/>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1D1DE1"/>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1D1DE1"/>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1D1DE1"/>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D1DE1"/>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1D1DE1"/>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1D1DE1"/>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1D1DE1"/>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1D1DE1"/>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1D1DE1"/>
    <w:pPr>
      <w:numPr>
        <w:numId w:val="6"/>
      </w:numPr>
    </w:pPr>
  </w:style>
  <w:style w:type="paragraph" w:customStyle="1" w:styleId="ListNumberedSub2">
    <w:name w:val="ListNumberedSub2"/>
    <w:basedOn w:val="ListNumberedSub"/>
    <w:rsid w:val="001D1DE1"/>
    <w:pPr>
      <w:ind w:left="3240"/>
    </w:pPr>
  </w:style>
  <w:style w:type="paragraph" w:customStyle="1" w:styleId="ListUnmarkedSub2">
    <w:name w:val="ListUnmarkedSub2"/>
    <w:basedOn w:val="ListUnmarkedSub"/>
    <w:rsid w:val="001D1DE1"/>
    <w:pPr>
      <w:ind w:left="2880"/>
    </w:pPr>
  </w:style>
  <w:style w:type="paragraph" w:customStyle="1" w:styleId="ListParaSub2">
    <w:name w:val="ListParaSub2"/>
    <w:basedOn w:val="ListParaSub"/>
    <w:rsid w:val="001D1DE1"/>
    <w:pPr>
      <w:ind w:left="3240"/>
    </w:pPr>
  </w:style>
  <w:style w:type="paragraph" w:customStyle="1" w:styleId="ListCheckSub">
    <w:name w:val="ListCheckSub"/>
    <w:basedOn w:val="ListCheck"/>
    <w:rsid w:val="001D1DE1"/>
    <w:pPr>
      <w:numPr>
        <w:numId w:val="7"/>
      </w:numPr>
    </w:pPr>
  </w:style>
  <w:style w:type="paragraph" w:customStyle="1" w:styleId="ExtractListBulleted">
    <w:name w:val="ExtractListBulleted"/>
    <w:rsid w:val="001D1DE1"/>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1D1DE1"/>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1D1DE1"/>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1D1DE1"/>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1D1DE1"/>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1D1DE1"/>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1D1DE1"/>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1D1DE1"/>
    <w:pPr>
      <w:spacing w:before="120" w:after="120"/>
      <w:ind w:left="0" w:firstLine="0"/>
    </w:pPr>
  </w:style>
  <w:style w:type="paragraph" w:customStyle="1" w:styleId="Dialog">
    <w:name w:val="Dialog"/>
    <w:rsid w:val="001D1DE1"/>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1D1DE1"/>
  </w:style>
  <w:style w:type="paragraph" w:customStyle="1" w:styleId="RecipeIngredientHead">
    <w:name w:val="RecipeIngredientHead"/>
    <w:next w:val="RecipeIngredientList"/>
    <w:rsid w:val="001D1DE1"/>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D1DE1"/>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1D1DE1"/>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1D1DE1"/>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1D1DE1"/>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1D1DE1"/>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1D1DE1"/>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D1DE1"/>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1D1DE1"/>
    <w:rPr>
      <w:i w:val="0"/>
      <w:sz w:val="24"/>
      <w:u w:val="single"/>
    </w:rPr>
  </w:style>
  <w:style w:type="paragraph" w:customStyle="1" w:styleId="RecipeVariationFlavor">
    <w:name w:val="RecipeVariationFlavor"/>
    <w:basedOn w:val="RecipeTime"/>
    <w:rsid w:val="001D1DE1"/>
    <w:rPr>
      <w:i w:val="0"/>
      <w:sz w:val="24"/>
      <w:u w:val="single"/>
    </w:rPr>
  </w:style>
  <w:style w:type="paragraph" w:customStyle="1" w:styleId="RecipeYield">
    <w:name w:val="RecipeYield"/>
    <w:rsid w:val="001D1DE1"/>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1D1DE1"/>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1D1DE1"/>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1D1DE1"/>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1D1DE1"/>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1D1DE1"/>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1D1DE1"/>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1D1DE1"/>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1D1DE1"/>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1D1DE1"/>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1D1DE1"/>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1D1DE1"/>
    <w:pPr>
      <w:spacing w:after="100"/>
    </w:pPr>
  </w:style>
  <w:style w:type="paragraph" w:styleId="TOC2">
    <w:name w:val="toc 2"/>
    <w:basedOn w:val="Normal"/>
    <w:next w:val="Normal"/>
    <w:autoRedefine/>
    <w:uiPriority w:val="99"/>
    <w:rsid w:val="001D1DE1"/>
    <w:pPr>
      <w:spacing w:after="100"/>
      <w:ind w:left="220"/>
    </w:pPr>
  </w:style>
  <w:style w:type="paragraph" w:styleId="TOC3">
    <w:name w:val="toc 3"/>
    <w:basedOn w:val="Normal"/>
    <w:next w:val="Normal"/>
    <w:autoRedefine/>
    <w:uiPriority w:val="99"/>
    <w:rsid w:val="001D1DE1"/>
    <w:pPr>
      <w:spacing w:after="100"/>
      <w:ind w:left="440"/>
    </w:pPr>
  </w:style>
  <w:style w:type="paragraph" w:styleId="TOC4">
    <w:name w:val="toc 4"/>
    <w:basedOn w:val="Normal"/>
    <w:next w:val="Normal"/>
    <w:autoRedefine/>
    <w:uiPriority w:val="39"/>
    <w:rsid w:val="001D1DE1"/>
    <w:pPr>
      <w:spacing w:after="100"/>
      <w:ind w:left="660"/>
    </w:pPr>
  </w:style>
  <w:style w:type="paragraph" w:styleId="TOC5">
    <w:name w:val="toc 5"/>
    <w:basedOn w:val="Normal"/>
    <w:next w:val="Normal"/>
    <w:autoRedefine/>
    <w:uiPriority w:val="39"/>
    <w:rsid w:val="001D1DE1"/>
    <w:pPr>
      <w:spacing w:after="100"/>
      <w:ind w:left="880"/>
    </w:pPr>
  </w:style>
  <w:style w:type="paragraph" w:styleId="TOC6">
    <w:name w:val="toc 6"/>
    <w:basedOn w:val="Normal"/>
    <w:next w:val="Normal"/>
    <w:autoRedefine/>
    <w:uiPriority w:val="39"/>
    <w:rsid w:val="001D1DE1"/>
    <w:pPr>
      <w:spacing w:after="100"/>
      <w:ind w:left="1100"/>
    </w:pPr>
  </w:style>
  <w:style w:type="paragraph" w:styleId="TOC7">
    <w:name w:val="toc 7"/>
    <w:basedOn w:val="Normal"/>
    <w:next w:val="Normal"/>
    <w:autoRedefine/>
    <w:uiPriority w:val="39"/>
    <w:semiHidden/>
    <w:rsid w:val="001D1DE1"/>
    <w:pPr>
      <w:spacing w:after="100"/>
      <w:ind w:left="1320"/>
    </w:pPr>
  </w:style>
  <w:style w:type="paragraph" w:styleId="TOC8">
    <w:name w:val="toc 8"/>
    <w:basedOn w:val="Normal"/>
    <w:next w:val="Normal"/>
    <w:autoRedefine/>
    <w:uiPriority w:val="39"/>
    <w:semiHidden/>
    <w:rsid w:val="001D1DE1"/>
    <w:pPr>
      <w:spacing w:after="100"/>
      <w:ind w:left="1540"/>
    </w:pPr>
  </w:style>
  <w:style w:type="paragraph" w:styleId="TOC9">
    <w:name w:val="toc 9"/>
    <w:basedOn w:val="Normal"/>
    <w:next w:val="Normal"/>
    <w:autoRedefine/>
    <w:uiPriority w:val="39"/>
    <w:semiHidden/>
    <w:rsid w:val="001D1DE1"/>
    <w:pPr>
      <w:spacing w:after="100"/>
      <w:ind w:left="1760"/>
    </w:pPr>
  </w:style>
  <w:style w:type="paragraph" w:styleId="Header">
    <w:name w:val="header"/>
    <w:basedOn w:val="Normal"/>
    <w:link w:val="HeaderChar"/>
    <w:uiPriority w:val="99"/>
    <w:rsid w:val="001D1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DE1"/>
    <w:rPr>
      <w:rFonts w:eastAsiaTheme="minorHAnsi"/>
    </w:rPr>
  </w:style>
  <w:style w:type="paragraph" w:styleId="Footer">
    <w:name w:val="footer"/>
    <w:basedOn w:val="Normal"/>
    <w:link w:val="FooterChar"/>
    <w:uiPriority w:val="99"/>
    <w:rsid w:val="001D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DE1"/>
    <w:rPr>
      <w:rFonts w:eastAsiaTheme="minorHAnsi"/>
    </w:rPr>
  </w:style>
  <w:style w:type="paragraph" w:customStyle="1" w:styleId="CustomChapterOpener">
    <w:name w:val="CustomChapterOpener"/>
    <w:basedOn w:val="Normal"/>
    <w:next w:val="Para"/>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1D1DE1"/>
    <w:rPr>
      <w:b/>
    </w:rPr>
  </w:style>
  <w:style w:type="paragraph" w:customStyle="1" w:styleId="CustomList">
    <w:name w:val="CustomList"/>
    <w:basedOn w:val="Normal"/>
    <w:rsid w:val="001D1DE1"/>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1D1DE1"/>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1D1DE1"/>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1D1DE1"/>
  </w:style>
  <w:style w:type="paragraph" w:customStyle="1" w:styleId="BibliographyHead">
    <w:name w:val="BibliographyHead"/>
    <w:next w:val="BibliographyEntry"/>
    <w:rsid w:val="001D1DE1"/>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1D1DE1"/>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1D1DE1"/>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1D1DE1"/>
  </w:style>
  <w:style w:type="paragraph" w:customStyle="1" w:styleId="ExercisesHead">
    <w:name w:val="ExercisesHead"/>
    <w:basedOn w:val="Normal"/>
    <w:next w:val="Para"/>
    <w:rsid w:val="001D1DE1"/>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1D1DE1"/>
  </w:style>
  <w:style w:type="paragraph" w:customStyle="1" w:styleId="ProblemsHead">
    <w:name w:val="ProblemsHead"/>
    <w:basedOn w:val="BibliographyHead"/>
    <w:next w:val="Para"/>
    <w:rsid w:val="001D1DE1"/>
  </w:style>
  <w:style w:type="paragraph" w:customStyle="1" w:styleId="QuestionData">
    <w:name w:val="QuestionData"/>
    <w:basedOn w:val="Explanation"/>
    <w:rsid w:val="001D1DE1"/>
  </w:style>
  <w:style w:type="paragraph" w:customStyle="1" w:styleId="QuestionsHead">
    <w:name w:val="QuestionsHead"/>
    <w:basedOn w:val="BibliographyHead"/>
    <w:next w:val="Para"/>
    <w:rsid w:val="001D1DE1"/>
  </w:style>
  <w:style w:type="paragraph" w:customStyle="1" w:styleId="ReferencesHead">
    <w:name w:val="ReferencesHead"/>
    <w:basedOn w:val="BibliographyHead"/>
    <w:next w:val="Reference"/>
    <w:rsid w:val="001D1DE1"/>
  </w:style>
  <w:style w:type="paragraph" w:customStyle="1" w:styleId="ReviewHead">
    <w:name w:val="ReviewHead"/>
    <w:basedOn w:val="BibliographyHead"/>
    <w:next w:val="Para"/>
    <w:rsid w:val="001D1DE1"/>
  </w:style>
  <w:style w:type="paragraph" w:customStyle="1" w:styleId="SummaryHead">
    <w:name w:val="SummaryHead"/>
    <w:basedOn w:val="BibliographyHead"/>
    <w:next w:val="Para"/>
    <w:rsid w:val="001D1DE1"/>
  </w:style>
  <w:style w:type="character" w:customStyle="1" w:styleId="WileySymbol">
    <w:name w:val="WileySymbol"/>
    <w:rsid w:val="001D1DE1"/>
    <w:rPr>
      <w:rFonts w:ascii="Symbol" w:hAnsi="Symbol"/>
    </w:rPr>
  </w:style>
  <w:style w:type="character" w:customStyle="1" w:styleId="MenuArrow">
    <w:name w:val="MenuArrow"/>
    <w:basedOn w:val="DefaultParagraphFont"/>
    <w:rsid w:val="001D1DE1"/>
    <w:rPr>
      <w:rFonts w:ascii="Wingdings" w:hAnsi="Wingdings"/>
    </w:rPr>
  </w:style>
  <w:style w:type="paragraph" w:customStyle="1" w:styleId="BookTitle">
    <w:name w:val="BookTitle"/>
    <w:basedOn w:val="Normal"/>
    <w:next w:val="Normal"/>
    <w:rsid w:val="001D1DE1"/>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1D1DE1"/>
    <w:pPr>
      <w:pageBreakBefore w:val="0"/>
      <w:spacing w:before="480"/>
    </w:pPr>
    <w:rPr>
      <w:sz w:val="36"/>
    </w:rPr>
  </w:style>
  <w:style w:type="paragraph" w:customStyle="1" w:styleId="BookAuthor">
    <w:name w:val="BookAuthor"/>
    <w:basedOn w:val="Normal"/>
    <w:rsid w:val="001D1DE1"/>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1D1DE1"/>
    <w:rPr>
      <w:i/>
    </w:rPr>
  </w:style>
  <w:style w:type="paragraph" w:customStyle="1" w:styleId="Index1">
    <w:name w:val="Index1"/>
    <w:rsid w:val="001D1DE1"/>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D1DE1"/>
    <w:pPr>
      <w:ind w:left="2520"/>
    </w:pPr>
  </w:style>
  <w:style w:type="paragraph" w:customStyle="1" w:styleId="Index3">
    <w:name w:val="Index3"/>
    <w:basedOn w:val="Index1"/>
    <w:rsid w:val="001D1DE1"/>
    <w:pPr>
      <w:ind w:left="3240"/>
    </w:pPr>
  </w:style>
  <w:style w:type="paragraph" w:customStyle="1" w:styleId="IndexLetter">
    <w:name w:val="IndexLetter"/>
    <w:basedOn w:val="H3"/>
    <w:next w:val="Index1"/>
    <w:rsid w:val="001D1DE1"/>
  </w:style>
  <w:style w:type="paragraph" w:customStyle="1" w:styleId="IndexNote">
    <w:name w:val="IndexNote"/>
    <w:basedOn w:val="Normal"/>
    <w:rsid w:val="001D1DE1"/>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1D1DE1"/>
    <w:pPr>
      <w:spacing w:line="540" w:lineRule="exact"/>
    </w:pPr>
  </w:style>
  <w:style w:type="paragraph" w:customStyle="1" w:styleId="FurtherReadingHead">
    <w:name w:val="FurtherReadingHead"/>
    <w:basedOn w:val="BibliographyHead"/>
    <w:next w:val="Para"/>
    <w:rsid w:val="001D1DE1"/>
  </w:style>
  <w:style w:type="paragraph" w:customStyle="1" w:styleId="Address">
    <w:name w:val="Address"/>
    <w:basedOn w:val="Normal"/>
    <w:rsid w:val="001D1DE1"/>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1D1DE1"/>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1D1DE1"/>
    <w:pPr>
      <w:ind w:left="360"/>
    </w:pPr>
  </w:style>
  <w:style w:type="paragraph" w:customStyle="1" w:styleId="EquationNumbered">
    <w:name w:val="EquationNumbered"/>
    <w:rsid w:val="001D1DE1"/>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1D1DE1"/>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1D1DE1"/>
    <w:rPr>
      <w:b/>
    </w:rPr>
  </w:style>
  <w:style w:type="character" w:customStyle="1" w:styleId="UserInputVariable">
    <w:name w:val="UserInputVariable"/>
    <w:basedOn w:val="DefaultParagraphFont"/>
    <w:rsid w:val="001D1DE1"/>
    <w:rPr>
      <w:b/>
      <w:i/>
    </w:rPr>
  </w:style>
  <w:style w:type="paragraph" w:styleId="Bibliography">
    <w:name w:val="Bibliography"/>
    <w:basedOn w:val="Normal"/>
    <w:next w:val="Normal"/>
    <w:uiPriority w:val="99"/>
    <w:semiHidden/>
    <w:rsid w:val="001D1DE1"/>
  </w:style>
  <w:style w:type="paragraph" w:customStyle="1" w:styleId="FeaturePara">
    <w:name w:val="FeaturePara"/>
    <w:rsid w:val="001D1DE1"/>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1D1DE1"/>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1D1DE1"/>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1D1DE1"/>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1D1DE1"/>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1D1DE1"/>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1D1DE1"/>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1D1DE1"/>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1D1DE1"/>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1D1DE1"/>
    <w:pPr>
      <w:spacing w:before="120" w:after="120"/>
      <w:ind w:left="720" w:hanging="720"/>
      <w:contextualSpacing/>
    </w:pPr>
    <w:rPr>
      <w:sz w:val="22"/>
      <w:u w:val="none"/>
    </w:rPr>
  </w:style>
  <w:style w:type="paragraph" w:customStyle="1" w:styleId="FeatureH1">
    <w:name w:val="FeatureH1"/>
    <w:next w:val="FeaturePara"/>
    <w:rsid w:val="001D1DE1"/>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1D1DE1"/>
    <w:pPr>
      <w:contextualSpacing w:val="0"/>
    </w:pPr>
    <w:rPr>
      <w:rFonts w:ascii="Times New Roman" w:hAnsi="Times New Roman"/>
      <w:smallCaps w:val="0"/>
    </w:rPr>
  </w:style>
  <w:style w:type="paragraph" w:customStyle="1" w:styleId="FeatureH2">
    <w:name w:val="FeatureH2"/>
    <w:next w:val="FeaturePara"/>
    <w:rsid w:val="001D1DE1"/>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1D1DE1"/>
    <w:pPr>
      <w:spacing w:before="120"/>
    </w:pPr>
    <w:rPr>
      <w:smallCaps w:val="0"/>
      <w:u w:val="single"/>
    </w:rPr>
  </w:style>
  <w:style w:type="paragraph" w:customStyle="1" w:styleId="FeatureH3">
    <w:name w:val="FeatureH3"/>
    <w:next w:val="FeaturePara"/>
    <w:rsid w:val="001D1DE1"/>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1D1DE1"/>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1D1DE1"/>
    <w:pPr>
      <w:widowControl w:val="0"/>
      <w:numPr>
        <w:numId w:val="3"/>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1D1DE1"/>
    <w:pPr>
      <w:numPr>
        <w:numId w:val="4"/>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D1DE1"/>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D1DE1"/>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1D1DE1"/>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D1DE1"/>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1D1DE1"/>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1D1DE1"/>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D1DE1"/>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1D1DE1"/>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1D1DE1"/>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1D1DE1"/>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1D1DE1"/>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1D1DE1"/>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1D1DE1"/>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D1DE1"/>
    <w:pPr>
      <w:pBdr>
        <w:left w:val="single" w:sz="36" w:space="17" w:color="C0C0C0"/>
      </w:pBdr>
      <w:ind w:left="216"/>
    </w:pPr>
  </w:style>
  <w:style w:type="paragraph" w:customStyle="1" w:styleId="FeatureRunInPara">
    <w:name w:val="FeatureRunInPara"/>
    <w:basedOn w:val="FeatureListUnmarked"/>
    <w:next w:val="FeatureRunInHead"/>
    <w:rsid w:val="001D1DE1"/>
    <w:pPr>
      <w:pBdr>
        <w:left w:val="single" w:sz="36" w:space="6" w:color="C0C0C0"/>
      </w:pBdr>
      <w:spacing w:before="0"/>
      <w:ind w:left="0"/>
    </w:pPr>
  </w:style>
  <w:style w:type="paragraph" w:customStyle="1" w:styleId="FeatureRunInParaSub">
    <w:name w:val="FeatureRunInParaSub"/>
    <w:basedOn w:val="FeatureRunInPara"/>
    <w:next w:val="FeatureRunInHeadSub"/>
    <w:rsid w:val="001D1DE1"/>
    <w:pPr>
      <w:pBdr>
        <w:left w:val="single" w:sz="36" w:space="17" w:color="C0C0C0"/>
      </w:pBdr>
      <w:ind w:left="216"/>
      <w:contextualSpacing/>
    </w:pPr>
  </w:style>
  <w:style w:type="paragraph" w:customStyle="1" w:styleId="FeatureSubFeatureType">
    <w:name w:val="FeatureSubFeatureType"/>
    <w:rsid w:val="001D1DE1"/>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1D1DE1"/>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1D1DE1"/>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1D1DE1"/>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1D1DE1"/>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1D1DE1"/>
    <w:pPr>
      <w:pBdr>
        <w:left w:val="single" w:sz="36" w:space="6" w:color="C0C0C0"/>
      </w:pBdr>
      <w:spacing w:before="120"/>
      <w:ind w:left="0" w:firstLine="0"/>
    </w:pPr>
  </w:style>
  <w:style w:type="paragraph" w:customStyle="1" w:styleId="ReferenceAnnotation">
    <w:name w:val="ReferenceAnnotation"/>
    <w:basedOn w:val="Reference"/>
    <w:rsid w:val="001D1DE1"/>
    <w:pPr>
      <w:spacing w:before="0" w:after="0"/>
      <w:ind w:firstLine="0"/>
    </w:pPr>
    <w:rPr>
      <w:snapToGrid w:val="0"/>
    </w:rPr>
  </w:style>
  <w:style w:type="paragraph" w:customStyle="1" w:styleId="RecipeVariationH1">
    <w:name w:val="RecipeVariationH1"/>
    <w:rsid w:val="001D1DE1"/>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1D1DE1"/>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1D1DE1"/>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1D1DE1"/>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1D1DE1"/>
    <w:rPr>
      <w:rFonts w:ascii="Courier New" w:hAnsi="Courier New"/>
      <w:noProof/>
      <w:color w:val="auto"/>
      <w:u w:val="double"/>
    </w:rPr>
  </w:style>
  <w:style w:type="character" w:customStyle="1" w:styleId="CrossRefTerm">
    <w:name w:val="CrossRefTerm"/>
    <w:basedOn w:val="DefaultParagraphFont"/>
    <w:rsid w:val="001D1DE1"/>
    <w:rPr>
      <w:i/>
    </w:rPr>
  </w:style>
  <w:style w:type="character" w:customStyle="1" w:styleId="GenusSpecies">
    <w:name w:val="GenusSpecies"/>
    <w:basedOn w:val="DefaultParagraphFont"/>
    <w:rsid w:val="001D1DE1"/>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1D1DE1"/>
    <w:rPr>
      <w:b/>
      <w:i/>
    </w:rPr>
  </w:style>
  <w:style w:type="paragraph" w:customStyle="1" w:styleId="FeatureRecipeIngredientList">
    <w:name w:val="FeatureRecipeIngredientList"/>
    <w:basedOn w:val="FeatureRecipeProcedure"/>
    <w:rsid w:val="001D1DE1"/>
    <w:pPr>
      <w:ind w:left="720" w:hanging="288"/>
    </w:pPr>
  </w:style>
  <w:style w:type="paragraph" w:customStyle="1" w:styleId="CodeHead">
    <w:name w:val="CodeHead"/>
    <w:next w:val="CodeListing"/>
    <w:rsid w:val="001D1DE1"/>
    <w:pPr>
      <w:spacing w:before="120" w:after="120" w:line="240" w:lineRule="auto"/>
    </w:pPr>
    <w:rPr>
      <w:rFonts w:ascii="Arial" w:eastAsia="Times New Roman" w:hAnsi="Arial" w:cs="Times New Roman"/>
      <w:b/>
      <w:snapToGrid w:val="0"/>
      <w:szCs w:val="20"/>
    </w:rPr>
  </w:style>
  <w:style w:type="paragraph" w:customStyle="1" w:styleId="PoetryPara">
    <w:name w:val="PoetryPara"/>
    <w:rsid w:val="001D1DE1"/>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1D1DE1"/>
    <w:pPr>
      <w:spacing w:after="0"/>
    </w:pPr>
    <w:rPr>
      <w:b/>
      <w:sz w:val="24"/>
    </w:rPr>
  </w:style>
  <w:style w:type="character" w:customStyle="1" w:styleId="QueryInline">
    <w:name w:val="QueryInline"/>
    <w:basedOn w:val="DefaultParagraphFont"/>
    <w:rsid w:val="001D1DE1"/>
    <w:rPr>
      <w:bdr w:val="none" w:sz="0" w:space="0" w:color="auto"/>
      <w:shd w:val="clear" w:color="auto" w:fill="FFCC99"/>
    </w:rPr>
  </w:style>
  <w:style w:type="paragraph" w:customStyle="1" w:styleId="QueryPara">
    <w:name w:val="QueryPara"/>
    <w:rsid w:val="001D1DE1"/>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1D1DE1"/>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1D1DE1"/>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1D1DE1"/>
  </w:style>
  <w:style w:type="character" w:customStyle="1" w:styleId="WileyItalic">
    <w:name w:val="WileyItalic"/>
    <w:basedOn w:val="DefaultParagraphFont"/>
    <w:rsid w:val="001D1DE1"/>
    <w:rPr>
      <w:i/>
    </w:rPr>
  </w:style>
  <w:style w:type="character" w:customStyle="1" w:styleId="WileyBoldItalic">
    <w:name w:val="WileyBoldItalic"/>
    <w:basedOn w:val="DefaultParagraphFont"/>
    <w:rsid w:val="001D1DE1"/>
    <w:rPr>
      <w:b/>
      <w:i/>
    </w:rPr>
  </w:style>
  <w:style w:type="character" w:customStyle="1" w:styleId="WileyBold">
    <w:name w:val="WileyBold"/>
    <w:basedOn w:val="DefaultParagraphFont"/>
    <w:rsid w:val="001D1DE1"/>
    <w:rPr>
      <w:b/>
    </w:rPr>
  </w:style>
  <w:style w:type="paragraph" w:customStyle="1" w:styleId="ContentsPartTitle">
    <w:name w:val="ContentsPartTitle"/>
    <w:next w:val="ContentsChapterTitle"/>
    <w:rsid w:val="001D1DE1"/>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1D1DE1"/>
    <w:pPr>
      <w:ind w:left="288"/>
    </w:pPr>
    <w:rPr>
      <w:sz w:val="26"/>
    </w:rPr>
  </w:style>
  <w:style w:type="paragraph" w:customStyle="1" w:styleId="ContentsH1">
    <w:name w:val="ContentsH1"/>
    <w:basedOn w:val="ContentsPartTitle"/>
    <w:rsid w:val="001D1DE1"/>
    <w:pPr>
      <w:ind w:left="576"/>
    </w:pPr>
    <w:rPr>
      <w:b w:val="0"/>
      <w:sz w:val="24"/>
    </w:rPr>
  </w:style>
  <w:style w:type="paragraph" w:customStyle="1" w:styleId="ContentsH2">
    <w:name w:val="ContentsH2"/>
    <w:basedOn w:val="ContentsPartTitle"/>
    <w:rsid w:val="001D1DE1"/>
    <w:pPr>
      <w:ind w:left="864"/>
    </w:pPr>
    <w:rPr>
      <w:b w:val="0"/>
      <w:sz w:val="22"/>
    </w:rPr>
  </w:style>
  <w:style w:type="paragraph" w:customStyle="1" w:styleId="Copyright">
    <w:name w:val="Copyright"/>
    <w:rsid w:val="001D1DE1"/>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1D1DE1"/>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1D1DE1"/>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1D1DE1"/>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1D1DE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1D1DE1"/>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1D1DE1"/>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1D1DE1"/>
    <w:pPr>
      <w:ind w:left="720"/>
    </w:pPr>
  </w:style>
  <w:style w:type="paragraph" w:customStyle="1" w:styleId="BookEdition">
    <w:name w:val="BookEdition"/>
    <w:qFormat/>
    <w:rsid w:val="001D1DE1"/>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1D1DE1"/>
    <w:rPr>
      <w:rFonts w:cs="Arial"/>
      <w:color w:val="0000FF"/>
    </w:rPr>
  </w:style>
  <w:style w:type="character" w:customStyle="1" w:styleId="CodeColorBlue2">
    <w:name w:val="CodeColorBlue2"/>
    <w:rsid w:val="001D1DE1"/>
    <w:rPr>
      <w:rFonts w:cs="Arial"/>
      <w:color w:val="0000A5"/>
    </w:rPr>
  </w:style>
  <w:style w:type="character" w:customStyle="1" w:styleId="CodeColorBlue3">
    <w:name w:val="CodeColorBlue3"/>
    <w:rsid w:val="001D1DE1"/>
    <w:rPr>
      <w:rFonts w:cs="Arial"/>
      <w:color w:val="6464B9"/>
    </w:rPr>
  </w:style>
  <w:style w:type="character" w:customStyle="1" w:styleId="CodeColorBluegreen">
    <w:name w:val="CodeColorBluegreen"/>
    <w:rsid w:val="001D1DE1"/>
    <w:rPr>
      <w:rFonts w:cs="Arial"/>
      <w:color w:val="2B91AF"/>
    </w:rPr>
  </w:style>
  <w:style w:type="character" w:customStyle="1" w:styleId="CodeColorBrown">
    <w:name w:val="CodeColorBrown"/>
    <w:rsid w:val="001D1DE1"/>
    <w:rPr>
      <w:rFonts w:cs="Arial"/>
      <w:color w:val="A31515"/>
    </w:rPr>
  </w:style>
  <w:style w:type="character" w:customStyle="1" w:styleId="CodeColorDkBlue">
    <w:name w:val="CodeColorDkBlue"/>
    <w:rsid w:val="001D1DE1"/>
    <w:rPr>
      <w:rFonts w:cs="Times New Roman"/>
      <w:color w:val="000080"/>
      <w:szCs w:val="22"/>
    </w:rPr>
  </w:style>
  <w:style w:type="character" w:customStyle="1" w:styleId="CodeColorGreen">
    <w:name w:val="CodeColorGreen"/>
    <w:rsid w:val="001D1DE1"/>
    <w:rPr>
      <w:rFonts w:cs="Arial"/>
      <w:color w:val="008000"/>
    </w:rPr>
  </w:style>
  <w:style w:type="character" w:customStyle="1" w:styleId="CodeColorGreen2">
    <w:name w:val="CodeColorGreen2"/>
    <w:rsid w:val="001D1DE1"/>
    <w:rPr>
      <w:rFonts w:cs="Arial"/>
      <w:color w:val="629755"/>
    </w:rPr>
  </w:style>
  <w:style w:type="character" w:customStyle="1" w:styleId="CodeColorGrey30">
    <w:name w:val="CodeColorGrey30"/>
    <w:rsid w:val="001D1DE1"/>
    <w:rPr>
      <w:rFonts w:cs="Arial"/>
      <w:color w:val="808080"/>
    </w:rPr>
  </w:style>
  <w:style w:type="character" w:customStyle="1" w:styleId="CodeColorGrey55">
    <w:name w:val="CodeColorGrey55"/>
    <w:rsid w:val="001D1DE1"/>
    <w:rPr>
      <w:rFonts w:cs="Arial"/>
      <w:color w:val="C0C0C0"/>
    </w:rPr>
  </w:style>
  <w:style w:type="character" w:customStyle="1" w:styleId="CodeColorGrey80">
    <w:name w:val="CodeColorGrey80"/>
    <w:rsid w:val="001D1DE1"/>
    <w:rPr>
      <w:rFonts w:cs="Arial"/>
      <w:color w:val="555555"/>
    </w:rPr>
  </w:style>
  <w:style w:type="character" w:customStyle="1" w:styleId="CodeColorHotPink">
    <w:name w:val="CodeColorHotPink"/>
    <w:rsid w:val="001D1DE1"/>
    <w:rPr>
      <w:rFonts w:cs="Times New Roman"/>
      <w:color w:val="DF36FA"/>
      <w:szCs w:val="18"/>
    </w:rPr>
  </w:style>
  <w:style w:type="character" w:customStyle="1" w:styleId="CodeColorMagenta">
    <w:name w:val="CodeColorMagenta"/>
    <w:rsid w:val="001D1DE1"/>
    <w:rPr>
      <w:rFonts w:cs="Arial"/>
      <w:color w:val="A31515"/>
    </w:rPr>
  </w:style>
  <w:style w:type="character" w:customStyle="1" w:styleId="CodeColorOrange">
    <w:name w:val="CodeColorOrange"/>
    <w:rsid w:val="001D1DE1"/>
    <w:rPr>
      <w:rFonts w:cs="Arial"/>
      <w:color w:val="B96464"/>
    </w:rPr>
  </w:style>
  <w:style w:type="character" w:customStyle="1" w:styleId="CodeColorPeach">
    <w:name w:val="CodeColorPeach"/>
    <w:rsid w:val="001D1DE1"/>
    <w:rPr>
      <w:rFonts w:cs="Arial"/>
      <w:color w:val="FFDBA3"/>
    </w:rPr>
  </w:style>
  <w:style w:type="character" w:customStyle="1" w:styleId="CodeColorPurple">
    <w:name w:val="CodeColorPurple"/>
    <w:rsid w:val="001D1DE1"/>
    <w:rPr>
      <w:rFonts w:cs="Arial"/>
      <w:color w:val="951795"/>
    </w:rPr>
  </w:style>
  <w:style w:type="character" w:customStyle="1" w:styleId="CodeColorRed">
    <w:name w:val="CodeColorRed"/>
    <w:rsid w:val="001D1DE1"/>
    <w:rPr>
      <w:rFonts w:cs="Arial"/>
      <w:color w:val="FF0000"/>
    </w:rPr>
  </w:style>
  <w:style w:type="character" w:customStyle="1" w:styleId="CodeColorRed2">
    <w:name w:val="CodeColorRed2"/>
    <w:rsid w:val="001D1DE1"/>
    <w:rPr>
      <w:rFonts w:cs="Arial"/>
      <w:color w:val="800000"/>
    </w:rPr>
  </w:style>
  <w:style w:type="character" w:customStyle="1" w:styleId="CodeColorRed3">
    <w:name w:val="CodeColorRed3"/>
    <w:rsid w:val="001D1DE1"/>
    <w:rPr>
      <w:rFonts w:cs="Arial"/>
      <w:color w:val="A31515"/>
    </w:rPr>
  </w:style>
  <w:style w:type="character" w:customStyle="1" w:styleId="CodeColorTealBlue">
    <w:name w:val="CodeColorTealBlue"/>
    <w:rsid w:val="001D1DE1"/>
    <w:rPr>
      <w:rFonts w:cs="Times New Roman"/>
      <w:color w:val="008080"/>
      <w:szCs w:val="22"/>
    </w:rPr>
  </w:style>
  <w:style w:type="character" w:customStyle="1" w:styleId="CodeColorWhite">
    <w:name w:val="CodeColorWhite"/>
    <w:rsid w:val="001D1DE1"/>
    <w:rPr>
      <w:rFonts w:cs="Arial"/>
      <w:color w:val="FFFFFF"/>
      <w:bdr w:val="none" w:sz="0" w:space="0" w:color="auto"/>
    </w:rPr>
  </w:style>
  <w:style w:type="character" w:customStyle="1" w:styleId="CodeColorPurple2">
    <w:name w:val="CodeColorPurple2"/>
    <w:rsid w:val="001D1DE1"/>
    <w:rPr>
      <w:rFonts w:cs="Arial"/>
      <w:color w:val="800080"/>
    </w:rPr>
  </w:style>
  <w:style w:type="paragraph" w:styleId="ListParagraph">
    <w:name w:val="List Paragraph"/>
    <w:basedOn w:val="Normal"/>
    <w:link w:val="ListParagraphChar"/>
    <w:uiPriority w:val="99"/>
    <w:qFormat/>
    <w:rsid w:val="001D1DE1"/>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1D1DE1"/>
    <w:rPr>
      <w:rFonts w:cs="Times New Roman"/>
      <w:color w:val="0000FF"/>
      <w:u w:val="single"/>
    </w:rPr>
  </w:style>
  <w:style w:type="paragraph" w:styleId="Revision">
    <w:name w:val="Revision"/>
    <w:hidden/>
    <w:uiPriority w:val="99"/>
    <w:semiHidden/>
    <w:rsid w:val="001D1DE1"/>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1D1DE1"/>
    <w:rPr>
      <w:bdr w:val="none" w:sz="0" w:space="0" w:color="auto"/>
      <w:shd w:val="clear" w:color="auto" w:fill="B2A1C7" w:themeFill="accent4" w:themeFillTint="99"/>
    </w:rPr>
  </w:style>
  <w:style w:type="paragraph" w:customStyle="1" w:styleId="ContentsH3">
    <w:name w:val="ContentsH3"/>
    <w:qFormat/>
    <w:rsid w:val="001D1DE1"/>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1D1DE1"/>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1D1DE1"/>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1D1DE1"/>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1D1DE1"/>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1D1DE1"/>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1D1DE1"/>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1D1DE1"/>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1D1DE1"/>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1D1DE1"/>
    <w:rPr>
      <w:b/>
      <w:bCs/>
      <w:smallCaps/>
      <w:spacing w:val="5"/>
    </w:rPr>
  </w:style>
  <w:style w:type="character" w:styleId="CommentReference">
    <w:name w:val="annotation reference"/>
    <w:basedOn w:val="DefaultParagraphFont"/>
    <w:uiPriority w:val="99"/>
    <w:semiHidden/>
    <w:rsid w:val="001D1DE1"/>
    <w:rPr>
      <w:sz w:val="16"/>
      <w:szCs w:val="16"/>
    </w:rPr>
  </w:style>
  <w:style w:type="character" w:styleId="Emphasis">
    <w:name w:val="Emphasis"/>
    <w:basedOn w:val="DefaultParagraphFont"/>
    <w:uiPriority w:val="99"/>
    <w:rsid w:val="001D1DE1"/>
    <w:rPr>
      <w:i/>
      <w:iCs/>
    </w:rPr>
  </w:style>
  <w:style w:type="character" w:styleId="FollowedHyperlink">
    <w:name w:val="FollowedHyperlink"/>
    <w:basedOn w:val="DefaultParagraphFont"/>
    <w:uiPriority w:val="99"/>
    <w:semiHidden/>
    <w:rsid w:val="001D1DE1"/>
    <w:rPr>
      <w:color w:val="800080" w:themeColor="followedHyperlink"/>
      <w:u w:val="single"/>
    </w:rPr>
  </w:style>
  <w:style w:type="character" w:styleId="HTMLAcronym">
    <w:name w:val="HTML Acronym"/>
    <w:basedOn w:val="DefaultParagraphFont"/>
    <w:uiPriority w:val="99"/>
    <w:semiHidden/>
    <w:rsid w:val="001D1DE1"/>
  </w:style>
  <w:style w:type="character" w:styleId="HTMLCite">
    <w:name w:val="HTML Cite"/>
    <w:basedOn w:val="DefaultParagraphFont"/>
    <w:uiPriority w:val="99"/>
    <w:semiHidden/>
    <w:rsid w:val="001D1DE1"/>
    <w:rPr>
      <w:i/>
      <w:iCs/>
    </w:rPr>
  </w:style>
  <w:style w:type="character" w:styleId="HTMLCode">
    <w:name w:val="HTML Code"/>
    <w:basedOn w:val="DefaultParagraphFont"/>
    <w:uiPriority w:val="99"/>
    <w:semiHidden/>
    <w:rsid w:val="001D1DE1"/>
    <w:rPr>
      <w:rFonts w:ascii="Consolas" w:hAnsi="Consolas"/>
      <w:sz w:val="20"/>
      <w:szCs w:val="20"/>
    </w:rPr>
  </w:style>
  <w:style w:type="character" w:styleId="HTMLDefinition">
    <w:name w:val="HTML Definition"/>
    <w:basedOn w:val="DefaultParagraphFont"/>
    <w:uiPriority w:val="99"/>
    <w:semiHidden/>
    <w:rsid w:val="001D1DE1"/>
    <w:rPr>
      <w:i/>
      <w:iCs/>
    </w:rPr>
  </w:style>
  <w:style w:type="character" w:styleId="HTMLKeyboard">
    <w:name w:val="HTML Keyboard"/>
    <w:basedOn w:val="DefaultParagraphFont"/>
    <w:uiPriority w:val="99"/>
    <w:semiHidden/>
    <w:rsid w:val="001D1DE1"/>
    <w:rPr>
      <w:rFonts w:ascii="Consolas" w:hAnsi="Consolas"/>
      <w:sz w:val="20"/>
      <w:szCs w:val="20"/>
    </w:rPr>
  </w:style>
  <w:style w:type="character" w:styleId="HTMLSample">
    <w:name w:val="HTML Sample"/>
    <w:basedOn w:val="DefaultParagraphFont"/>
    <w:uiPriority w:val="99"/>
    <w:semiHidden/>
    <w:rsid w:val="001D1DE1"/>
    <w:rPr>
      <w:rFonts w:ascii="Consolas" w:hAnsi="Consolas"/>
      <w:sz w:val="24"/>
      <w:szCs w:val="24"/>
    </w:rPr>
  </w:style>
  <w:style w:type="character" w:styleId="HTMLTypewriter">
    <w:name w:val="HTML Typewriter"/>
    <w:basedOn w:val="DefaultParagraphFont"/>
    <w:uiPriority w:val="99"/>
    <w:semiHidden/>
    <w:rsid w:val="001D1DE1"/>
    <w:rPr>
      <w:rFonts w:ascii="Consolas" w:hAnsi="Consolas"/>
      <w:sz w:val="20"/>
      <w:szCs w:val="20"/>
    </w:rPr>
  </w:style>
  <w:style w:type="character" w:styleId="HTMLVariable">
    <w:name w:val="HTML Variable"/>
    <w:basedOn w:val="DefaultParagraphFont"/>
    <w:uiPriority w:val="99"/>
    <w:semiHidden/>
    <w:rsid w:val="001D1DE1"/>
    <w:rPr>
      <w:i/>
      <w:iCs/>
    </w:rPr>
  </w:style>
  <w:style w:type="character" w:styleId="IntenseEmphasis">
    <w:name w:val="Intense Emphasis"/>
    <w:basedOn w:val="DefaultParagraphFont"/>
    <w:uiPriority w:val="99"/>
    <w:rsid w:val="001D1DE1"/>
    <w:rPr>
      <w:b/>
      <w:bCs/>
      <w:i/>
      <w:iCs/>
      <w:color w:val="4F81BD" w:themeColor="accent1"/>
    </w:rPr>
  </w:style>
  <w:style w:type="character" w:styleId="IntenseReference">
    <w:name w:val="Intense Reference"/>
    <w:basedOn w:val="DefaultParagraphFont"/>
    <w:uiPriority w:val="99"/>
    <w:rsid w:val="001D1DE1"/>
    <w:rPr>
      <w:b/>
      <w:bCs/>
      <w:smallCaps/>
      <w:color w:val="C0504D" w:themeColor="accent2"/>
      <w:spacing w:val="5"/>
      <w:u w:val="single"/>
    </w:rPr>
  </w:style>
  <w:style w:type="character" w:styleId="LineNumber">
    <w:name w:val="line number"/>
    <w:basedOn w:val="DefaultParagraphFont"/>
    <w:uiPriority w:val="99"/>
    <w:semiHidden/>
    <w:rsid w:val="001D1DE1"/>
  </w:style>
  <w:style w:type="character" w:styleId="PageNumber">
    <w:name w:val="page number"/>
    <w:basedOn w:val="DefaultParagraphFont"/>
    <w:uiPriority w:val="99"/>
    <w:semiHidden/>
    <w:rsid w:val="001D1DE1"/>
  </w:style>
  <w:style w:type="character" w:styleId="PlaceholderText">
    <w:name w:val="Placeholder Text"/>
    <w:basedOn w:val="DefaultParagraphFont"/>
    <w:uiPriority w:val="99"/>
    <w:semiHidden/>
    <w:rsid w:val="001D1DE1"/>
    <w:rPr>
      <w:color w:val="808080"/>
    </w:rPr>
  </w:style>
  <w:style w:type="character" w:styleId="Strong">
    <w:name w:val="Strong"/>
    <w:basedOn w:val="DefaultParagraphFont"/>
    <w:uiPriority w:val="99"/>
    <w:rsid w:val="001D1DE1"/>
    <w:rPr>
      <w:b/>
      <w:bCs/>
    </w:rPr>
  </w:style>
  <w:style w:type="character" w:styleId="SubtleEmphasis">
    <w:name w:val="Subtle Emphasis"/>
    <w:basedOn w:val="DefaultParagraphFont"/>
    <w:uiPriority w:val="99"/>
    <w:rsid w:val="001D1DE1"/>
    <w:rPr>
      <w:i/>
      <w:iCs/>
      <w:color w:val="808080" w:themeColor="text1" w:themeTint="7F"/>
    </w:rPr>
  </w:style>
  <w:style w:type="character" w:styleId="SubtleReference">
    <w:name w:val="Subtle Reference"/>
    <w:basedOn w:val="DefaultParagraphFont"/>
    <w:uiPriority w:val="99"/>
    <w:qFormat/>
    <w:rsid w:val="001D1DE1"/>
    <w:rPr>
      <w:smallCaps/>
      <w:color w:val="C0504D" w:themeColor="accent2"/>
      <w:u w:val="single"/>
    </w:rPr>
  </w:style>
  <w:style w:type="table" w:styleId="LightShading-Accent5">
    <w:name w:val="Light Shading Accent 5"/>
    <w:basedOn w:val="TableNormal"/>
    <w:uiPriority w:val="60"/>
    <w:rsid w:val="001D1DE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1D1DE1"/>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1D1DE1"/>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Heading6Char">
    <w:name w:val="Heading 6 Char"/>
    <w:basedOn w:val="DefaultParagraphFont"/>
    <w:link w:val="Heading6"/>
    <w:rsid w:val="00184416"/>
    <w:rPr>
      <w:rFonts w:eastAsiaTheme="minorHAnsi"/>
    </w:rPr>
  </w:style>
  <w:style w:type="character" w:customStyle="1" w:styleId="ListParagraphChar">
    <w:name w:val="List Paragraph Char"/>
    <w:basedOn w:val="DefaultParagraphFont"/>
    <w:link w:val="ListParagraph"/>
    <w:uiPriority w:val="99"/>
    <w:rsid w:val="009340DD"/>
    <w:rPr>
      <w:rFonts w:ascii="Calibri" w:eastAsia="Times New Roman" w:hAnsi="Calibri" w:cs="Times New Roman"/>
      <w:color w:val="FF0000"/>
    </w:rPr>
  </w:style>
  <w:style w:type="paragraph" w:styleId="Caption">
    <w:name w:val="caption"/>
    <w:basedOn w:val="Normal"/>
    <w:next w:val="Normal"/>
    <w:uiPriority w:val="35"/>
    <w:qFormat/>
    <w:rsid w:val="00184416"/>
    <w:pPr>
      <w:spacing w:line="240" w:lineRule="auto"/>
    </w:pPr>
    <w:rPr>
      <w:b/>
      <w:bCs/>
      <w:color w:val="4F81BD" w:themeColor="accent1"/>
      <w:sz w:val="18"/>
      <w:szCs w:val="18"/>
    </w:rPr>
  </w:style>
  <w:style w:type="table" w:styleId="TableGrid">
    <w:name w:val="Table Grid"/>
    <w:basedOn w:val="TableNormal"/>
    <w:uiPriority w:val="99"/>
    <w:rsid w:val="0018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level2">
    <w:name w:val="Bullet 1 level 2"/>
    <w:basedOn w:val="Normal"/>
    <w:link w:val="Bullet1level2Char"/>
    <w:uiPriority w:val="99"/>
    <w:qFormat/>
    <w:rsid w:val="009340DD"/>
    <w:pPr>
      <w:spacing w:before="120" w:after="60"/>
      <w:ind w:left="1080" w:hanging="360"/>
      <w:contextualSpacing/>
    </w:pPr>
    <w:rPr>
      <w:color w:val="363435"/>
    </w:rPr>
  </w:style>
  <w:style w:type="character" w:customStyle="1" w:styleId="Bullet1level2Char">
    <w:name w:val="Bullet 1 level 2 Char"/>
    <w:basedOn w:val="DefaultParagraphFont"/>
    <w:link w:val="Bullet1level2"/>
    <w:uiPriority w:val="99"/>
    <w:rsid w:val="009340DD"/>
    <w:rPr>
      <w:rFonts w:eastAsiaTheme="minorHAnsi"/>
      <w:color w:val="363435"/>
    </w:rPr>
  </w:style>
  <w:style w:type="paragraph" w:customStyle="1" w:styleId="Caption1">
    <w:name w:val="Caption1"/>
    <w:basedOn w:val="Normal"/>
    <w:link w:val="captionChar"/>
    <w:uiPriority w:val="99"/>
    <w:qFormat/>
    <w:rsid w:val="009340DD"/>
    <w:pPr>
      <w:keepNext/>
      <w:spacing w:before="160"/>
    </w:pPr>
    <w:rPr>
      <w:b/>
      <w:i/>
      <w:noProof/>
      <w:color w:val="363435"/>
      <w:sz w:val="18"/>
      <w:u w:color="DD8605"/>
    </w:rPr>
  </w:style>
  <w:style w:type="character" w:customStyle="1" w:styleId="captionChar">
    <w:name w:val="caption Char"/>
    <w:basedOn w:val="DefaultParagraphFont"/>
    <w:link w:val="Caption1"/>
    <w:uiPriority w:val="99"/>
    <w:rsid w:val="009340DD"/>
    <w:rPr>
      <w:rFonts w:eastAsiaTheme="minorHAnsi"/>
      <w:b/>
      <w:i/>
      <w:noProof/>
      <w:color w:val="363435"/>
      <w:sz w:val="18"/>
      <w:u w:color="DD8605"/>
    </w:rPr>
  </w:style>
  <w:style w:type="paragraph" w:styleId="BalloonText">
    <w:name w:val="Balloon Text"/>
    <w:basedOn w:val="Normal"/>
    <w:link w:val="BalloonTextChar"/>
    <w:semiHidden/>
    <w:rsid w:val="00184416"/>
    <w:rPr>
      <w:rFonts w:ascii="Tahoma" w:hAnsi="Tahoma"/>
      <w:sz w:val="16"/>
    </w:rPr>
  </w:style>
  <w:style w:type="character" w:customStyle="1" w:styleId="BalloonTextChar">
    <w:name w:val="Balloon Text Char"/>
    <w:basedOn w:val="DefaultParagraphFont"/>
    <w:link w:val="BalloonText"/>
    <w:semiHidden/>
    <w:rsid w:val="00184416"/>
    <w:rPr>
      <w:rFonts w:ascii="Tahoma" w:eastAsiaTheme="minorHAnsi" w:hAnsi="Tahoma"/>
      <w:sz w:val="16"/>
    </w:rPr>
  </w:style>
  <w:style w:type="paragraph" w:styleId="NoSpacing">
    <w:name w:val="No Spacing"/>
    <w:link w:val="NoSpacingChar"/>
    <w:uiPriority w:val="99"/>
    <w:qFormat/>
    <w:rsid w:val="00184416"/>
    <w:pPr>
      <w:spacing w:after="0" w:line="240" w:lineRule="auto"/>
    </w:pPr>
    <w:rPr>
      <w:rFonts w:eastAsiaTheme="minorHAnsi"/>
    </w:rPr>
  </w:style>
  <w:style w:type="character" w:customStyle="1" w:styleId="NoSpacingChar">
    <w:name w:val="No Spacing Char"/>
    <w:basedOn w:val="DefaultParagraphFont"/>
    <w:link w:val="NoSpacing"/>
    <w:uiPriority w:val="99"/>
    <w:locked/>
    <w:rsid w:val="009340DD"/>
    <w:rPr>
      <w:rFonts w:eastAsiaTheme="minorHAnsi"/>
    </w:rPr>
  </w:style>
  <w:style w:type="paragraph" w:styleId="Title">
    <w:name w:val="Title"/>
    <w:basedOn w:val="Normal"/>
    <w:next w:val="Normal"/>
    <w:link w:val="TitleChar"/>
    <w:uiPriority w:val="99"/>
    <w:qFormat/>
    <w:rsid w:val="001844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1844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184416"/>
    <w:pPr>
      <w:spacing w:after="60"/>
      <w:jc w:val="center"/>
      <w:outlineLvl w:val="1"/>
    </w:pPr>
    <w:rPr>
      <w:rFonts w:ascii="Arial" w:hAnsi="Arial"/>
    </w:rPr>
  </w:style>
  <w:style w:type="character" w:customStyle="1" w:styleId="SubtitleChar">
    <w:name w:val="Subtitle Char"/>
    <w:basedOn w:val="DefaultParagraphFont"/>
    <w:link w:val="Subtitle"/>
    <w:rsid w:val="00184416"/>
    <w:rPr>
      <w:rFonts w:ascii="Arial" w:eastAsiaTheme="minorHAnsi" w:hAnsi="Arial"/>
    </w:rPr>
  </w:style>
  <w:style w:type="paragraph" w:customStyle="1" w:styleId="companyname">
    <w:name w:val="company name"/>
    <w:basedOn w:val="NoSpacing"/>
    <w:link w:val="companynameChar"/>
    <w:uiPriority w:val="99"/>
    <w:rsid w:val="009340DD"/>
    <w:pPr>
      <w:framePr w:hSpace="187" w:wrap="around" w:hAnchor="margin" w:xAlign="center" w:y="2881"/>
    </w:pPr>
    <w:rPr>
      <w:color w:val="A6A6A6"/>
    </w:rPr>
  </w:style>
  <w:style w:type="character" w:customStyle="1" w:styleId="companynameChar">
    <w:name w:val="company name Char"/>
    <w:basedOn w:val="NoSpacingChar"/>
    <w:link w:val="companyname"/>
    <w:uiPriority w:val="99"/>
    <w:locked/>
    <w:rsid w:val="009340DD"/>
    <w:rPr>
      <w:rFonts w:ascii="Calibri" w:eastAsia="Times New Roman" w:hAnsi="Calibri" w:cs="Times New Roman"/>
      <w:color w:val="A6A6A6"/>
    </w:rPr>
  </w:style>
  <w:style w:type="paragraph" w:styleId="TOCHeading">
    <w:name w:val="TOC Heading"/>
    <w:basedOn w:val="Heading1"/>
    <w:next w:val="Normal"/>
    <w:uiPriority w:val="99"/>
    <w:qFormat/>
    <w:rsid w:val="00184416"/>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Bullet1level1">
    <w:name w:val="Bullet 1 level 1"/>
    <w:basedOn w:val="ListParagraph"/>
    <w:link w:val="Bullet1level1Char"/>
    <w:uiPriority w:val="99"/>
    <w:rsid w:val="009340DD"/>
    <w:pPr>
      <w:numPr>
        <w:numId w:val="9"/>
      </w:numPr>
      <w:spacing w:before="120" w:after="60"/>
      <w:ind w:left="360"/>
    </w:pPr>
    <w:rPr>
      <w:rFonts w:eastAsia="Calibri"/>
      <w:color w:val="363435"/>
    </w:rPr>
  </w:style>
  <w:style w:type="character" w:customStyle="1" w:styleId="Bullet1level1Char">
    <w:name w:val="Bullet 1 level 1 Char"/>
    <w:basedOn w:val="ListParagraphChar"/>
    <w:link w:val="Bullet1level1"/>
    <w:uiPriority w:val="99"/>
    <w:locked/>
    <w:rsid w:val="009340DD"/>
    <w:rPr>
      <w:rFonts w:ascii="Calibri" w:eastAsia="Calibri" w:hAnsi="Calibri" w:cs="Times New Roman"/>
      <w:color w:val="363435"/>
    </w:rPr>
  </w:style>
  <w:style w:type="paragraph" w:customStyle="1" w:styleId="Bullet2level1">
    <w:name w:val="Bullet 2 level 1"/>
    <w:basedOn w:val="Bullet1level1"/>
    <w:link w:val="Bullet2level1Char"/>
    <w:uiPriority w:val="99"/>
    <w:rsid w:val="009340DD"/>
    <w:pPr>
      <w:numPr>
        <w:numId w:val="0"/>
      </w:numPr>
      <w:spacing w:before="60"/>
      <w:ind w:left="540" w:hanging="270"/>
    </w:pPr>
  </w:style>
  <w:style w:type="character" w:customStyle="1" w:styleId="Bullet2level1Char">
    <w:name w:val="Bullet 2 level 1 Char"/>
    <w:basedOn w:val="Bullet1level1Char"/>
    <w:link w:val="Bullet2level1"/>
    <w:uiPriority w:val="99"/>
    <w:locked/>
    <w:rsid w:val="009340DD"/>
    <w:rPr>
      <w:rFonts w:ascii="Calibri" w:eastAsia="Calibri" w:hAnsi="Calibri" w:cs="Times New Roman"/>
      <w:color w:val="363435"/>
    </w:rPr>
  </w:style>
  <w:style w:type="paragraph" w:customStyle="1" w:styleId="Bullet3level1">
    <w:name w:val="Bullet 3 level1"/>
    <w:basedOn w:val="Bullet2level1"/>
    <w:link w:val="Bullet3level1Char"/>
    <w:uiPriority w:val="99"/>
    <w:rsid w:val="009340DD"/>
    <w:pPr>
      <w:ind w:left="810"/>
    </w:pPr>
    <w:rPr>
      <w:sz w:val="21"/>
    </w:rPr>
  </w:style>
  <w:style w:type="character" w:customStyle="1" w:styleId="Bullet3level1Char">
    <w:name w:val="Bullet 3 level1 Char"/>
    <w:basedOn w:val="Bullet2level1Char"/>
    <w:link w:val="Bullet3level1"/>
    <w:uiPriority w:val="99"/>
    <w:locked/>
    <w:rsid w:val="009340DD"/>
    <w:rPr>
      <w:rFonts w:ascii="Calibri" w:eastAsia="Calibri" w:hAnsi="Calibri" w:cs="Times New Roman"/>
      <w:color w:val="363435"/>
      <w:sz w:val="21"/>
    </w:rPr>
  </w:style>
  <w:style w:type="paragraph" w:customStyle="1" w:styleId="Numberedbullet1level1">
    <w:name w:val="Numbered bullet 1 level 1"/>
    <w:basedOn w:val="Normal"/>
    <w:link w:val="Numberedbullet1level1Char"/>
    <w:uiPriority w:val="99"/>
    <w:rsid w:val="009340DD"/>
    <w:pPr>
      <w:spacing w:before="120" w:after="60"/>
      <w:ind w:left="450" w:hanging="360"/>
    </w:pPr>
    <w:rPr>
      <w:rFonts w:ascii="Calibri" w:eastAsia="Calibri" w:hAnsi="Calibri" w:cs="Times New Roman"/>
      <w:color w:val="363435"/>
    </w:rPr>
  </w:style>
  <w:style w:type="character" w:customStyle="1" w:styleId="Numberedbullet1level1Char">
    <w:name w:val="Numbered bullet 1 level 1 Char"/>
    <w:basedOn w:val="ListParagraphChar"/>
    <w:link w:val="Numberedbullet1level1"/>
    <w:uiPriority w:val="99"/>
    <w:locked/>
    <w:rsid w:val="009340DD"/>
    <w:rPr>
      <w:rFonts w:ascii="Calibri" w:eastAsia="Calibri" w:hAnsi="Calibri" w:cs="Times New Roman"/>
      <w:color w:val="363435"/>
    </w:rPr>
  </w:style>
  <w:style w:type="paragraph" w:customStyle="1" w:styleId="Numberedbullet2level1">
    <w:name w:val="Numbered bullet 2 level 1"/>
    <w:basedOn w:val="Numberedbullet1level1"/>
    <w:link w:val="Numberedbullet2level1Char"/>
    <w:uiPriority w:val="99"/>
    <w:rsid w:val="009340DD"/>
    <w:pPr>
      <w:spacing w:before="60"/>
      <w:ind w:left="810"/>
    </w:pPr>
  </w:style>
  <w:style w:type="character" w:customStyle="1" w:styleId="Numberedbullet2level1Char">
    <w:name w:val="Numbered bullet 2 level 1 Char"/>
    <w:basedOn w:val="Numberedbullet1level1Char"/>
    <w:link w:val="Numberedbullet2level1"/>
    <w:uiPriority w:val="99"/>
    <w:locked/>
    <w:rsid w:val="009340DD"/>
    <w:rPr>
      <w:rFonts w:ascii="Calibri" w:eastAsia="Calibri" w:hAnsi="Calibri" w:cs="Times New Roman"/>
      <w:color w:val="363435"/>
    </w:rPr>
  </w:style>
  <w:style w:type="paragraph" w:customStyle="1" w:styleId="Numberedbullet3level1">
    <w:name w:val="Numbered bullet 3 level 1"/>
    <w:basedOn w:val="Numberedbullet2level1"/>
    <w:link w:val="Numberedbullet3level1Char"/>
    <w:uiPriority w:val="99"/>
    <w:rsid w:val="009340DD"/>
    <w:pPr>
      <w:ind w:left="1170" w:hanging="180"/>
    </w:pPr>
    <w:rPr>
      <w:sz w:val="21"/>
    </w:rPr>
  </w:style>
  <w:style w:type="character" w:customStyle="1" w:styleId="Numberedbullet3level1Char">
    <w:name w:val="Numbered bullet 3 level 1 Char"/>
    <w:basedOn w:val="Numberedbullet2level1Char"/>
    <w:link w:val="Numberedbullet3level1"/>
    <w:uiPriority w:val="99"/>
    <w:locked/>
    <w:rsid w:val="009340DD"/>
    <w:rPr>
      <w:rFonts w:ascii="Calibri" w:eastAsia="Calibri" w:hAnsi="Calibri" w:cs="Times New Roman"/>
      <w:color w:val="363435"/>
      <w:sz w:val="21"/>
    </w:rPr>
  </w:style>
  <w:style w:type="paragraph" w:customStyle="1" w:styleId="NoteHeading1">
    <w:name w:val="Note Heading1"/>
    <w:basedOn w:val="Normal"/>
    <w:link w:val="NoteheadingChar"/>
    <w:uiPriority w:val="99"/>
    <w:rsid w:val="009340DD"/>
    <w:pPr>
      <w:pBdr>
        <w:bottom w:val="single" w:sz="4" w:space="1" w:color="DD8605"/>
      </w:pBdr>
      <w:spacing w:before="160"/>
    </w:pPr>
    <w:rPr>
      <w:rFonts w:ascii="Calibri" w:eastAsia="Calibri" w:hAnsi="Calibri" w:cs="Times New Roman"/>
      <w:b/>
      <w:color w:val="363435"/>
    </w:rPr>
  </w:style>
  <w:style w:type="character" w:customStyle="1" w:styleId="NoteheadingChar">
    <w:name w:val="Note heading Char"/>
    <w:basedOn w:val="DefaultParagraphFont"/>
    <w:link w:val="NoteHeading1"/>
    <w:uiPriority w:val="99"/>
    <w:locked/>
    <w:rsid w:val="009340DD"/>
    <w:rPr>
      <w:rFonts w:ascii="Calibri" w:eastAsia="Calibri" w:hAnsi="Calibri" w:cs="Times New Roman"/>
      <w:b/>
      <w:color w:val="363435"/>
    </w:rPr>
  </w:style>
  <w:style w:type="paragraph" w:customStyle="1" w:styleId="notetext">
    <w:name w:val="note text"/>
    <w:basedOn w:val="Normal"/>
    <w:link w:val="notetextChar"/>
    <w:uiPriority w:val="99"/>
    <w:rsid w:val="009340DD"/>
    <w:pPr>
      <w:spacing w:before="160"/>
    </w:pPr>
    <w:rPr>
      <w:rFonts w:ascii="Calibri" w:eastAsia="Calibri" w:hAnsi="Calibri" w:cs="Times New Roman"/>
      <w:color w:val="363435"/>
      <w:sz w:val="18"/>
    </w:rPr>
  </w:style>
  <w:style w:type="character" w:customStyle="1" w:styleId="notetextChar">
    <w:name w:val="note text Char"/>
    <w:basedOn w:val="DefaultParagraphFont"/>
    <w:link w:val="notetext"/>
    <w:uiPriority w:val="99"/>
    <w:locked/>
    <w:rsid w:val="009340DD"/>
    <w:rPr>
      <w:rFonts w:ascii="Calibri" w:eastAsia="Calibri" w:hAnsi="Calibri" w:cs="Times New Roman"/>
      <w:color w:val="363435"/>
      <w:sz w:val="18"/>
    </w:rPr>
  </w:style>
  <w:style w:type="paragraph" w:customStyle="1" w:styleId="Bulletlevel1bold">
    <w:name w:val="Bullet level 1 bold"/>
    <w:basedOn w:val="Bullet1level1"/>
    <w:link w:val="Bulletlevel1boldChar"/>
    <w:uiPriority w:val="99"/>
    <w:rsid w:val="009340DD"/>
    <w:rPr>
      <w:b/>
    </w:rPr>
  </w:style>
  <w:style w:type="character" w:customStyle="1" w:styleId="Bulletlevel1boldChar">
    <w:name w:val="Bullet level 1 bold Char"/>
    <w:basedOn w:val="Bullet1level1Char"/>
    <w:link w:val="Bulletlevel1bold"/>
    <w:uiPriority w:val="99"/>
    <w:locked/>
    <w:rsid w:val="009340DD"/>
    <w:rPr>
      <w:rFonts w:ascii="Calibri" w:eastAsia="Calibri" w:hAnsi="Calibri" w:cs="Times New Roman"/>
      <w:b/>
      <w:color w:val="363435"/>
    </w:rPr>
  </w:style>
  <w:style w:type="paragraph" w:customStyle="1" w:styleId="Listtext">
    <w:name w:val="List text"/>
    <w:basedOn w:val="Bulletlevel1bold"/>
    <w:link w:val="ListtextChar"/>
    <w:autoRedefine/>
    <w:uiPriority w:val="99"/>
    <w:rsid w:val="009340DD"/>
    <w:rPr>
      <w:b w:val="0"/>
    </w:rPr>
  </w:style>
  <w:style w:type="character" w:customStyle="1" w:styleId="ListtextChar">
    <w:name w:val="List text Char"/>
    <w:basedOn w:val="Bulletlevel1boldChar"/>
    <w:link w:val="Listtext"/>
    <w:uiPriority w:val="99"/>
    <w:locked/>
    <w:rsid w:val="009340DD"/>
    <w:rPr>
      <w:rFonts w:ascii="Calibri" w:eastAsia="Calibri" w:hAnsi="Calibri" w:cs="Times New Roman"/>
      <w:b/>
      <w:color w:val="363435"/>
    </w:rPr>
  </w:style>
  <w:style w:type="paragraph" w:customStyle="1" w:styleId="Numberedbullet1level1bold">
    <w:name w:val="Numbered bullet 1 level 1 bold"/>
    <w:basedOn w:val="Numberedbullet1level1"/>
    <w:link w:val="Numberedbullet1level1boldChar"/>
    <w:uiPriority w:val="99"/>
    <w:rsid w:val="009340DD"/>
    <w:rPr>
      <w:b/>
    </w:rPr>
  </w:style>
  <w:style w:type="character" w:customStyle="1" w:styleId="Numberedbullet1level1boldChar">
    <w:name w:val="Numbered bullet 1 level 1 bold Char"/>
    <w:basedOn w:val="Numberedbullet1level1Char"/>
    <w:link w:val="Numberedbullet1level1bold"/>
    <w:uiPriority w:val="99"/>
    <w:locked/>
    <w:rsid w:val="009340DD"/>
    <w:rPr>
      <w:rFonts w:ascii="Calibri" w:eastAsia="Calibri" w:hAnsi="Calibri" w:cs="Times New Roman"/>
      <w:b/>
      <w:color w:val="363435"/>
    </w:rPr>
  </w:style>
  <w:style w:type="paragraph" w:customStyle="1" w:styleId="TOCHeading1">
    <w:name w:val="TOC Heading1"/>
    <w:basedOn w:val="Heading1"/>
    <w:link w:val="TOCheadingChar"/>
    <w:uiPriority w:val="99"/>
    <w:rsid w:val="009340DD"/>
    <w:pPr>
      <w:keepLines/>
      <w:pBdr>
        <w:bottom w:val="single" w:sz="4" w:space="0" w:color="DD8605"/>
      </w:pBdr>
      <w:spacing w:before="480" w:after="120"/>
      <w:contextualSpacing/>
    </w:pPr>
    <w:rPr>
      <w:rFonts w:ascii="Calibri" w:hAnsi="Calibri"/>
      <w:b w:val="0"/>
      <w:bCs/>
      <w:caps w:val="0"/>
      <w:color w:val="DD8605"/>
      <w:sz w:val="48"/>
    </w:rPr>
  </w:style>
  <w:style w:type="character" w:customStyle="1" w:styleId="TOCheadingChar">
    <w:name w:val="TOC heading Char"/>
    <w:basedOn w:val="Heading1Char"/>
    <w:link w:val="TOCHeading1"/>
    <w:uiPriority w:val="99"/>
    <w:locked/>
    <w:rsid w:val="009340DD"/>
    <w:rPr>
      <w:rFonts w:ascii="Calibri" w:eastAsia="Times New Roman" w:hAnsi="Calibri" w:cs="Times New Roman"/>
      <w:b w:val="0"/>
      <w:bCs/>
      <w:caps w:val="0"/>
      <w:color w:val="DD8605"/>
      <w:sz w:val="48"/>
      <w:szCs w:val="28"/>
    </w:rPr>
  </w:style>
  <w:style w:type="paragraph" w:customStyle="1" w:styleId="Bullet1level2bold">
    <w:name w:val="Bullet 1 level 2 bold"/>
    <w:basedOn w:val="Bullet1level2"/>
    <w:link w:val="Bullet1level2boldChar"/>
    <w:uiPriority w:val="99"/>
    <w:rsid w:val="009340DD"/>
    <w:pPr>
      <w:ind w:left="450"/>
    </w:pPr>
    <w:rPr>
      <w:rFonts w:ascii="Calibri" w:eastAsia="Calibri" w:hAnsi="Calibri" w:cs="Times New Roman"/>
      <w:b/>
    </w:rPr>
  </w:style>
  <w:style w:type="character" w:customStyle="1" w:styleId="Bullet1level2boldChar">
    <w:name w:val="Bullet 1 level 2 bold Char"/>
    <w:basedOn w:val="Bullet1level2Char"/>
    <w:link w:val="Bullet1level2bold"/>
    <w:uiPriority w:val="99"/>
    <w:locked/>
    <w:rsid w:val="009340DD"/>
    <w:rPr>
      <w:rFonts w:ascii="Calibri" w:eastAsia="Calibri" w:hAnsi="Calibri" w:cs="Times New Roman"/>
      <w:b/>
      <w:color w:val="363435"/>
    </w:rPr>
  </w:style>
  <w:style w:type="paragraph" w:customStyle="1" w:styleId="Bullet2level2">
    <w:name w:val="Bullet 2 level 2"/>
    <w:basedOn w:val="Bullet1level2bold"/>
    <w:link w:val="Bullet2level2Char"/>
    <w:uiPriority w:val="99"/>
    <w:rsid w:val="009340DD"/>
    <w:pPr>
      <w:ind w:left="810"/>
    </w:pPr>
    <w:rPr>
      <w:b w:val="0"/>
    </w:rPr>
  </w:style>
  <w:style w:type="character" w:customStyle="1" w:styleId="Bullet2level2Char">
    <w:name w:val="Bullet 2 level 2 Char"/>
    <w:basedOn w:val="Bullet1level2boldChar"/>
    <w:link w:val="Bullet2level2"/>
    <w:uiPriority w:val="99"/>
    <w:locked/>
    <w:rsid w:val="009340DD"/>
    <w:rPr>
      <w:rFonts w:ascii="Calibri" w:eastAsia="Calibri" w:hAnsi="Calibri" w:cs="Times New Roman"/>
      <w:b w:val="0"/>
      <w:color w:val="363435"/>
    </w:rPr>
  </w:style>
  <w:style w:type="paragraph" w:customStyle="1" w:styleId="Bullet3level2">
    <w:name w:val="Bullet 3 level 2"/>
    <w:basedOn w:val="Bullet2level2"/>
    <w:link w:val="Bullet3level2Char"/>
    <w:uiPriority w:val="99"/>
    <w:rsid w:val="009340DD"/>
    <w:pPr>
      <w:ind w:left="1080" w:hanging="270"/>
    </w:pPr>
    <w:rPr>
      <w:sz w:val="21"/>
    </w:rPr>
  </w:style>
  <w:style w:type="character" w:customStyle="1" w:styleId="Bullet3level2Char">
    <w:name w:val="Bullet 3 level 2 Char"/>
    <w:basedOn w:val="Bullet2level2Char"/>
    <w:link w:val="Bullet3level2"/>
    <w:uiPriority w:val="99"/>
    <w:locked/>
    <w:rsid w:val="009340DD"/>
    <w:rPr>
      <w:rFonts w:ascii="Calibri" w:eastAsia="Calibri" w:hAnsi="Calibri" w:cs="Times New Roman"/>
      <w:b w:val="0"/>
      <w:color w:val="363435"/>
      <w:sz w:val="21"/>
    </w:rPr>
  </w:style>
  <w:style w:type="paragraph" w:customStyle="1" w:styleId="Numberedbullet1level2">
    <w:name w:val="Numbered bullet 1 level 2"/>
    <w:basedOn w:val="Numberedbullet1level1"/>
    <w:link w:val="Numberedbullet1level2Char"/>
    <w:uiPriority w:val="99"/>
    <w:rsid w:val="009340DD"/>
  </w:style>
  <w:style w:type="character" w:customStyle="1" w:styleId="Numberedbullet1level2Char">
    <w:name w:val="Numbered bullet 1 level 2 Char"/>
    <w:basedOn w:val="Numberedbullet1level1Char"/>
    <w:link w:val="Numberedbullet1level2"/>
    <w:uiPriority w:val="99"/>
    <w:locked/>
    <w:rsid w:val="009340DD"/>
    <w:rPr>
      <w:rFonts w:ascii="Calibri" w:eastAsia="Calibri" w:hAnsi="Calibri" w:cs="Times New Roman"/>
      <w:color w:val="363435"/>
    </w:rPr>
  </w:style>
  <w:style w:type="paragraph" w:customStyle="1" w:styleId="Numberedbullet1level2bold">
    <w:name w:val="Numbered bullet 1 level 2 bold"/>
    <w:basedOn w:val="Numberedbullet1level2"/>
    <w:link w:val="Numberedbullet1level2boldChar"/>
    <w:uiPriority w:val="99"/>
    <w:rsid w:val="009340DD"/>
    <w:pPr>
      <w:tabs>
        <w:tab w:val="left" w:pos="450"/>
      </w:tabs>
    </w:pPr>
    <w:rPr>
      <w:b/>
    </w:rPr>
  </w:style>
  <w:style w:type="character" w:customStyle="1" w:styleId="Numberedbullet1level2boldChar">
    <w:name w:val="Numbered bullet 1 level 2 bold Char"/>
    <w:basedOn w:val="Numberedbullet1level2Char"/>
    <w:link w:val="Numberedbullet1level2bold"/>
    <w:uiPriority w:val="99"/>
    <w:locked/>
    <w:rsid w:val="009340DD"/>
    <w:rPr>
      <w:rFonts w:ascii="Calibri" w:eastAsia="Calibri" w:hAnsi="Calibri" w:cs="Times New Roman"/>
      <w:b/>
      <w:color w:val="363435"/>
    </w:rPr>
  </w:style>
  <w:style w:type="paragraph" w:customStyle="1" w:styleId="Numberedbullet2level2">
    <w:name w:val="Numbered bullet 2 level 2"/>
    <w:basedOn w:val="Numberedbullet1level2bold"/>
    <w:link w:val="Numberedbullet2level2Char"/>
    <w:uiPriority w:val="99"/>
    <w:rsid w:val="009340DD"/>
    <w:pPr>
      <w:ind w:left="810"/>
    </w:pPr>
    <w:rPr>
      <w:b w:val="0"/>
    </w:rPr>
  </w:style>
  <w:style w:type="character" w:customStyle="1" w:styleId="Numberedbullet2level2Char">
    <w:name w:val="Numbered bullet 2 level 2 Char"/>
    <w:basedOn w:val="Numberedbullet1level2boldChar"/>
    <w:link w:val="Numberedbullet2level2"/>
    <w:uiPriority w:val="99"/>
    <w:locked/>
    <w:rsid w:val="009340DD"/>
    <w:rPr>
      <w:rFonts w:ascii="Calibri" w:eastAsia="Calibri" w:hAnsi="Calibri" w:cs="Times New Roman"/>
      <w:b w:val="0"/>
      <w:color w:val="363435"/>
    </w:rPr>
  </w:style>
  <w:style w:type="paragraph" w:customStyle="1" w:styleId="Numberedbullet3level2">
    <w:name w:val="Numbered bullet 3 level 2"/>
    <w:basedOn w:val="Numberedbullet2level2"/>
    <w:link w:val="Numberedbullet3level2Char"/>
    <w:uiPriority w:val="99"/>
    <w:rsid w:val="009340DD"/>
    <w:pPr>
      <w:ind w:left="1170" w:hanging="180"/>
    </w:pPr>
  </w:style>
  <w:style w:type="character" w:customStyle="1" w:styleId="Numberedbullet3level2Char">
    <w:name w:val="Numbered bullet 3 level 2 Char"/>
    <w:basedOn w:val="Numberedbullet2level2Char"/>
    <w:link w:val="Numberedbullet3level2"/>
    <w:uiPriority w:val="99"/>
    <w:locked/>
    <w:rsid w:val="009340DD"/>
    <w:rPr>
      <w:rFonts w:ascii="Calibri" w:eastAsia="Calibri" w:hAnsi="Calibri" w:cs="Times New Roman"/>
      <w:b w:val="0"/>
      <w:color w:val="363435"/>
    </w:rPr>
  </w:style>
  <w:style w:type="paragraph" w:customStyle="1" w:styleId="Bullet1level3">
    <w:name w:val="Bullet 1 level 3"/>
    <w:basedOn w:val="Bullet1level1"/>
    <w:link w:val="Bullet1level3Char"/>
    <w:uiPriority w:val="99"/>
    <w:rsid w:val="009340DD"/>
    <w:pPr>
      <w:numPr>
        <w:numId w:val="10"/>
      </w:numPr>
      <w:tabs>
        <w:tab w:val="left" w:pos="360"/>
      </w:tabs>
    </w:pPr>
  </w:style>
  <w:style w:type="character" w:customStyle="1" w:styleId="Bullet1level3Char">
    <w:name w:val="Bullet 1 level 3 Char"/>
    <w:basedOn w:val="Bullet1level1Char"/>
    <w:link w:val="Bullet1level3"/>
    <w:uiPriority w:val="99"/>
    <w:locked/>
    <w:rsid w:val="009340DD"/>
    <w:rPr>
      <w:rFonts w:ascii="Calibri" w:eastAsia="Calibri" w:hAnsi="Calibri" w:cs="Times New Roman"/>
      <w:color w:val="363435"/>
    </w:rPr>
  </w:style>
  <w:style w:type="paragraph" w:customStyle="1" w:styleId="Bullet2level3">
    <w:name w:val="Bullet 2 level 3"/>
    <w:basedOn w:val="Bullet1level3"/>
    <w:link w:val="Bullet2level3Char"/>
    <w:uiPriority w:val="99"/>
    <w:rsid w:val="009340DD"/>
    <w:pPr>
      <w:numPr>
        <w:numId w:val="0"/>
      </w:numPr>
      <w:ind w:left="720" w:hanging="360"/>
    </w:pPr>
  </w:style>
  <w:style w:type="character" w:customStyle="1" w:styleId="Bullet2level3Char">
    <w:name w:val="Bullet 2 level 3 Char"/>
    <w:basedOn w:val="Bullet1level3Char"/>
    <w:link w:val="Bullet2level3"/>
    <w:uiPriority w:val="99"/>
    <w:locked/>
    <w:rsid w:val="009340DD"/>
    <w:rPr>
      <w:rFonts w:ascii="Calibri" w:eastAsia="Calibri" w:hAnsi="Calibri" w:cs="Times New Roman"/>
      <w:color w:val="363435"/>
    </w:rPr>
  </w:style>
  <w:style w:type="paragraph" w:customStyle="1" w:styleId="Bullet3level3">
    <w:name w:val="Bullet 3 level 3"/>
    <w:basedOn w:val="Bullet2level3"/>
    <w:link w:val="Bullet3level3Char"/>
    <w:uiPriority w:val="99"/>
    <w:rsid w:val="009340DD"/>
    <w:pPr>
      <w:ind w:left="1080"/>
    </w:pPr>
    <w:rPr>
      <w:sz w:val="21"/>
    </w:rPr>
  </w:style>
  <w:style w:type="character" w:customStyle="1" w:styleId="Bullet3level3Char">
    <w:name w:val="Bullet 3 level 3 Char"/>
    <w:basedOn w:val="Bullet2level3Char"/>
    <w:link w:val="Bullet3level3"/>
    <w:uiPriority w:val="99"/>
    <w:locked/>
    <w:rsid w:val="009340DD"/>
    <w:rPr>
      <w:rFonts w:ascii="Calibri" w:eastAsia="Calibri" w:hAnsi="Calibri" w:cs="Times New Roman"/>
      <w:color w:val="363435"/>
      <w:sz w:val="21"/>
    </w:rPr>
  </w:style>
  <w:style w:type="paragraph" w:customStyle="1" w:styleId="heading1introparagraph">
    <w:name w:val="heading 1 intro paragraph"/>
    <w:basedOn w:val="Normal"/>
    <w:link w:val="heading1introparagraphChar"/>
    <w:uiPriority w:val="99"/>
    <w:rsid w:val="009340DD"/>
    <w:pPr>
      <w:pBdr>
        <w:bottom w:val="single" w:sz="4" w:space="1" w:color="DD8605"/>
      </w:pBdr>
    </w:pPr>
    <w:rPr>
      <w:rFonts w:ascii="Calibri" w:eastAsia="Calibri" w:hAnsi="Calibri" w:cs="Times New Roman"/>
      <w:color w:val="BE5702"/>
    </w:rPr>
  </w:style>
  <w:style w:type="character" w:customStyle="1" w:styleId="heading1introparagraphChar">
    <w:name w:val="heading 1 intro paragraph Char"/>
    <w:basedOn w:val="DefaultParagraphFont"/>
    <w:link w:val="heading1introparagraph"/>
    <w:uiPriority w:val="99"/>
    <w:locked/>
    <w:rsid w:val="009340DD"/>
    <w:rPr>
      <w:rFonts w:ascii="Calibri" w:eastAsia="Calibri" w:hAnsi="Calibri" w:cs="Times New Roman"/>
      <w:color w:val="BE5702"/>
    </w:rPr>
  </w:style>
  <w:style w:type="paragraph" w:customStyle="1" w:styleId="Numberedbullet1level3">
    <w:name w:val="Numbered bullet 1 level 3"/>
    <w:basedOn w:val="ListParagraph"/>
    <w:link w:val="Numberedbullet1level3Char"/>
    <w:uiPriority w:val="99"/>
    <w:rsid w:val="009340DD"/>
    <w:pPr>
      <w:tabs>
        <w:tab w:val="left" w:pos="270"/>
      </w:tabs>
      <w:spacing w:before="60" w:after="60"/>
      <w:ind w:hanging="360"/>
    </w:pPr>
    <w:rPr>
      <w:rFonts w:eastAsia="Calibri"/>
      <w:color w:val="363435"/>
    </w:rPr>
  </w:style>
  <w:style w:type="character" w:customStyle="1" w:styleId="Numberedbullet1level3Char">
    <w:name w:val="Numbered bullet 1 level 3 Char"/>
    <w:basedOn w:val="Numberedbullet1level1Char"/>
    <w:link w:val="Numberedbullet1level3"/>
    <w:uiPriority w:val="99"/>
    <w:locked/>
    <w:rsid w:val="009340DD"/>
    <w:rPr>
      <w:rFonts w:ascii="Calibri" w:eastAsia="Calibri" w:hAnsi="Calibri" w:cs="Times New Roman"/>
      <w:color w:val="363435"/>
    </w:rPr>
  </w:style>
  <w:style w:type="paragraph" w:customStyle="1" w:styleId="Numberedbullet2level3">
    <w:name w:val="Numbered bullet 2 level 3"/>
    <w:basedOn w:val="Numberedbullet1level3"/>
    <w:link w:val="Numberedbullet2level3Char"/>
    <w:uiPriority w:val="99"/>
    <w:rsid w:val="009340DD"/>
    <w:pPr>
      <w:ind w:left="709" w:hanging="425"/>
    </w:pPr>
  </w:style>
  <w:style w:type="character" w:customStyle="1" w:styleId="Numberedbullet2level3Char">
    <w:name w:val="Numbered bullet 2 level 3 Char"/>
    <w:basedOn w:val="Numberedbullet1level3Char"/>
    <w:link w:val="Numberedbullet2level3"/>
    <w:uiPriority w:val="99"/>
    <w:locked/>
    <w:rsid w:val="009340DD"/>
    <w:rPr>
      <w:rFonts w:ascii="Calibri" w:eastAsia="Calibri" w:hAnsi="Calibri" w:cs="Times New Roman"/>
      <w:color w:val="363435"/>
    </w:rPr>
  </w:style>
  <w:style w:type="paragraph" w:customStyle="1" w:styleId="Numberedbullet3level3">
    <w:name w:val="Numbered bullet 3 level 3"/>
    <w:basedOn w:val="Numberedbullet2level3"/>
    <w:link w:val="Numberedbullet3level3Char"/>
    <w:autoRedefine/>
    <w:uiPriority w:val="99"/>
    <w:rsid w:val="009340DD"/>
    <w:pPr>
      <w:ind w:left="1134" w:hanging="283"/>
    </w:pPr>
    <w:rPr>
      <w:sz w:val="20"/>
      <w:szCs w:val="20"/>
    </w:rPr>
  </w:style>
  <w:style w:type="character" w:customStyle="1" w:styleId="Numberedbullet3level3Char">
    <w:name w:val="Numbered bullet 3 level 3 Char"/>
    <w:basedOn w:val="Numberedbullet2level3Char"/>
    <w:link w:val="Numberedbullet3level3"/>
    <w:uiPriority w:val="99"/>
    <w:locked/>
    <w:rsid w:val="009340DD"/>
    <w:rPr>
      <w:rFonts w:ascii="Calibri" w:eastAsia="Calibri" w:hAnsi="Calibri" w:cs="Times New Roman"/>
      <w:color w:val="363435"/>
      <w:sz w:val="20"/>
      <w:szCs w:val="20"/>
    </w:rPr>
  </w:style>
  <w:style w:type="paragraph" w:customStyle="1" w:styleId="Heading4bodytext">
    <w:name w:val="Heading 4 body text"/>
    <w:basedOn w:val="Normal"/>
    <w:link w:val="Heading4bodytextChar"/>
    <w:uiPriority w:val="99"/>
    <w:rsid w:val="009340DD"/>
    <w:pPr>
      <w:spacing w:before="160"/>
    </w:pPr>
    <w:rPr>
      <w:rFonts w:ascii="Calibri" w:eastAsia="Calibri" w:hAnsi="Calibri" w:cs="Times New Roman"/>
      <w:color w:val="363435"/>
      <w:sz w:val="20"/>
      <w:szCs w:val="20"/>
    </w:rPr>
  </w:style>
  <w:style w:type="character" w:customStyle="1" w:styleId="Heading4bodytextChar">
    <w:name w:val="Heading 4 body text Char"/>
    <w:basedOn w:val="DefaultParagraphFont"/>
    <w:link w:val="Heading4bodytext"/>
    <w:uiPriority w:val="99"/>
    <w:locked/>
    <w:rsid w:val="009340DD"/>
    <w:rPr>
      <w:rFonts w:ascii="Calibri" w:eastAsia="Calibri" w:hAnsi="Calibri" w:cs="Times New Roman"/>
      <w:color w:val="363435"/>
      <w:sz w:val="20"/>
      <w:szCs w:val="20"/>
    </w:rPr>
  </w:style>
  <w:style w:type="paragraph" w:customStyle="1" w:styleId="bullet1level4">
    <w:name w:val="bullet 1 level 4"/>
    <w:basedOn w:val="Heading4bodytext"/>
    <w:link w:val="bullet1level4Char"/>
    <w:uiPriority w:val="99"/>
    <w:rsid w:val="009340DD"/>
    <w:pPr>
      <w:spacing w:before="20" w:after="20"/>
      <w:ind w:left="540" w:hanging="360"/>
      <w:contextualSpacing/>
    </w:pPr>
  </w:style>
  <w:style w:type="character" w:customStyle="1" w:styleId="bullet1level4Char">
    <w:name w:val="bullet 1 level 4 Char"/>
    <w:basedOn w:val="Heading4bodytextChar"/>
    <w:link w:val="bullet1level4"/>
    <w:uiPriority w:val="99"/>
    <w:locked/>
    <w:rsid w:val="009340DD"/>
    <w:rPr>
      <w:rFonts w:ascii="Calibri" w:eastAsia="Calibri" w:hAnsi="Calibri" w:cs="Times New Roman"/>
      <w:color w:val="363435"/>
      <w:sz w:val="20"/>
      <w:szCs w:val="20"/>
    </w:rPr>
  </w:style>
  <w:style w:type="paragraph" w:customStyle="1" w:styleId="Bullet2level4">
    <w:name w:val="Bullet 2 level 4"/>
    <w:basedOn w:val="Heading4bodytext"/>
    <w:link w:val="Bullet2level4Char"/>
    <w:uiPriority w:val="99"/>
    <w:rsid w:val="009340DD"/>
    <w:pPr>
      <w:spacing w:before="20" w:after="20"/>
      <w:ind w:left="1080" w:hanging="360"/>
      <w:contextualSpacing/>
    </w:pPr>
  </w:style>
  <w:style w:type="character" w:customStyle="1" w:styleId="Bullet2level4Char">
    <w:name w:val="Bullet 2 level 4 Char"/>
    <w:basedOn w:val="Heading4bodytextChar"/>
    <w:link w:val="Bullet2level4"/>
    <w:uiPriority w:val="99"/>
    <w:locked/>
    <w:rsid w:val="009340DD"/>
    <w:rPr>
      <w:rFonts w:ascii="Calibri" w:eastAsia="Calibri" w:hAnsi="Calibri" w:cs="Times New Roman"/>
      <w:color w:val="363435"/>
      <w:sz w:val="20"/>
      <w:szCs w:val="20"/>
    </w:rPr>
  </w:style>
  <w:style w:type="paragraph" w:customStyle="1" w:styleId="Bullet3level4">
    <w:name w:val="Bullet 3 level 4"/>
    <w:basedOn w:val="Heading4bodytext"/>
    <w:link w:val="Bullet3level4Char"/>
    <w:uiPriority w:val="99"/>
    <w:rsid w:val="009340DD"/>
    <w:pPr>
      <w:spacing w:before="20" w:after="20"/>
      <w:ind w:left="1620" w:hanging="360"/>
      <w:contextualSpacing/>
    </w:pPr>
  </w:style>
  <w:style w:type="character" w:customStyle="1" w:styleId="Bullet3level4Char">
    <w:name w:val="Bullet 3 level 4 Char"/>
    <w:basedOn w:val="Heading4bodytextChar"/>
    <w:link w:val="Bullet3level4"/>
    <w:uiPriority w:val="99"/>
    <w:locked/>
    <w:rsid w:val="009340DD"/>
    <w:rPr>
      <w:rFonts w:ascii="Calibri" w:eastAsia="Calibri" w:hAnsi="Calibri" w:cs="Times New Roman"/>
      <w:color w:val="363435"/>
      <w:sz w:val="20"/>
      <w:szCs w:val="20"/>
    </w:rPr>
  </w:style>
  <w:style w:type="paragraph" w:customStyle="1" w:styleId="Numberedbullet1level4">
    <w:name w:val="Numbered bullet 1 level 4"/>
    <w:basedOn w:val="Numberedbullet1level3"/>
    <w:link w:val="Numberedbullet1level4Char"/>
    <w:uiPriority w:val="99"/>
    <w:rsid w:val="009340DD"/>
    <w:pPr>
      <w:spacing w:before="20" w:after="20"/>
      <w:ind w:left="540"/>
    </w:pPr>
    <w:rPr>
      <w:sz w:val="20"/>
      <w:szCs w:val="20"/>
    </w:rPr>
  </w:style>
  <w:style w:type="character" w:customStyle="1" w:styleId="Numberedbullet1level4Char">
    <w:name w:val="Numbered bullet 1 level 4 Char"/>
    <w:basedOn w:val="Numberedbullet1level3Char"/>
    <w:link w:val="Numberedbullet1level4"/>
    <w:uiPriority w:val="99"/>
    <w:locked/>
    <w:rsid w:val="009340DD"/>
    <w:rPr>
      <w:rFonts w:ascii="Calibri" w:eastAsia="Calibri" w:hAnsi="Calibri" w:cs="Times New Roman"/>
      <w:color w:val="363435"/>
      <w:sz w:val="20"/>
      <w:szCs w:val="20"/>
    </w:rPr>
  </w:style>
  <w:style w:type="paragraph" w:customStyle="1" w:styleId="Numberedbullet2level4">
    <w:name w:val="Numbered bullet 2 level 4"/>
    <w:basedOn w:val="Numberedbullet2level3"/>
    <w:link w:val="Numberedbullet2level4Char"/>
    <w:uiPriority w:val="99"/>
    <w:rsid w:val="009340DD"/>
    <w:pPr>
      <w:spacing w:before="20" w:after="20"/>
      <w:ind w:left="990" w:hanging="360"/>
    </w:pPr>
    <w:rPr>
      <w:sz w:val="20"/>
      <w:szCs w:val="20"/>
    </w:rPr>
  </w:style>
  <w:style w:type="character" w:customStyle="1" w:styleId="Numberedbullet2level4Char">
    <w:name w:val="Numbered bullet 2 level 4 Char"/>
    <w:basedOn w:val="Numberedbullet2level3Char"/>
    <w:link w:val="Numberedbullet2level4"/>
    <w:uiPriority w:val="99"/>
    <w:locked/>
    <w:rsid w:val="009340DD"/>
    <w:rPr>
      <w:rFonts w:ascii="Calibri" w:eastAsia="Calibri" w:hAnsi="Calibri" w:cs="Times New Roman"/>
      <w:color w:val="363435"/>
      <w:sz w:val="20"/>
      <w:szCs w:val="20"/>
    </w:rPr>
  </w:style>
  <w:style w:type="paragraph" w:customStyle="1" w:styleId="Numberedbullet3level4">
    <w:name w:val="Numbered bullet 3 level 4"/>
    <w:basedOn w:val="Numberedbullet3level3"/>
    <w:link w:val="Numberedbullet3level4Char"/>
    <w:uiPriority w:val="99"/>
    <w:rsid w:val="009340DD"/>
    <w:pPr>
      <w:spacing w:before="20" w:after="20"/>
      <w:ind w:left="1440" w:hanging="270"/>
    </w:pPr>
  </w:style>
  <w:style w:type="character" w:customStyle="1" w:styleId="Numberedbullet3level4Char">
    <w:name w:val="Numbered bullet 3 level 4 Char"/>
    <w:basedOn w:val="Numberedbullet3level3Char"/>
    <w:link w:val="Numberedbullet3level4"/>
    <w:uiPriority w:val="99"/>
    <w:locked/>
    <w:rsid w:val="009340DD"/>
    <w:rPr>
      <w:rFonts w:ascii="Calibri" w:eastAsia="Calibri" w:hAnsi="Calibri" w:cs="Times New Roman"/>
      <w:color w:val="363435"/>
      <w:sz w:val="20"/>
      <w:szCs w:val="20"/>
    </w:rPr>
  </w:style>
  <w:style w:type="paragraph" w:styleId="Quote">
    <w:name w:val="Quote"/>
    <w:link w:val="QuoteChar"/>
    <w:qFormat/>
    <w:rsid w:val="00184416"/>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184416"/>
    <w:rPr>
      <w:rFonts w:ascii="Times New Roman" w:eastAsia="Times New Roman" w:hAnsi="Times New Roman" w:cs="Times New Roman"/>
      <w:snapToGrid w:val="0"/>
      <w:sz w:val="26"/>
      <w:szCs w:val="20"/>
    </w:rPr>
  </w:style>
  <w:style w:type="paragraph" w:styleId="NormalIndent">
    <w:name w:val="Normal Indent"/>
    <w:basedOn w:val="Normal"/>
    <w:uiPriority w:val="99"/>
    <w:semiHidden/>
    <w:rsid w:val="00184416"/>
    <w:pPr>
      <w:ind w:left="720"/>
    </w:pPr>
  </w:style>
  <w:style w:type="paragraph" w:customStyle="1" w:styleId="disclaimer">
    <w:name w:val="disclaimer"/>
    <w:basedOn w:val="heading1introparagraph"/>
    <w:link w:val="disclaimerChar"/>
    <w:uiPriority w:val="99"/>
    <w:rsid w:val="009340DD"/>
    <w:pPr>
      <w:pBdr>
        <w:top w:val="single" w:sz="4" w:space="1" w:color="DD8605"/>
      </w:pBdr>
    </w:pPr>
    <w:rPr>
      <w:i/>
    </w:rPr>
  </w:style>
  <w:style w:type="character" w:customStyle="1" w:styleId="disclaimerChar">
    <w:name w:val="disclaimer Char"/>
    <w:basedOn w:val="heading1introparagraphChar"/>
    <w:link w:val="disclaimer"/>
    <w:uiPriority w:val="99"/>
    <w:locked/>
    <w:rsid w:val="009340DD"/>
    <w:rPr>
      <w:rFonts w:ascii="Calibri" w:eastAsia="Calibri" w:hAnsi="Calibri" w:cs="Times New Roman"/>
      <w:i/>
      <w:color w:val="BE5702"/>
    </w:rPr>
  </w:style>
  <w:style w:type="character" w:customStyle="1" w:styleId="DocumentMapChar">
    <w:name w:val="Document Map Char"/>
    <w:basedOn w:val="DefaultParagraphFont"/>
    <w:link w:val="DocumentMap"/>
    <w:uiPriority w:val="99"/>
    <w:semiHidden/>
    <w:rsid w:val="00184416"/>
    <w:rPr>
      <w:rFonts w:ascii="Tahoma" w:eastAsiaTheme="minorHAnsi" w:hAnsi="Tahoma" w:cs="Tahoma"/>
      <w:sz w:val="16"/>
      <w:szCs w:val="16"/>
    </w:rPr>
  </w:style>
  <w:style w:type="paragraph" w:styleId="DocumentMap">
    <w:name w:val="Document Map"/>
    <w:basedOn w:val="Normal"/>
    <w:link w:val="DocumentMapChar"/>
    <w:uiPriority w:val="99"/>
    <w:semiHidden/>
    <w:rsid w:val="00184416"/>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9340DD"/>
    <w:rPr>
      <w:rFonts w:ascii="Tahoma" w:eastAsiaTheme="minorHAnsi" w:hAnsi="Tahoma" w:cs="Tahoma"/>
      <w:sz w:val="16"/>
      <w:szCs w:val="16"/>
    </w:rPr>
  </w:style>
  <w:style w:type="paragraph" w:customStyle="1" w:styleId="Authorname">
    <w:name w:val="Author name"/>
    <w:basedOn w:val="NoSpacing"/>
    <w:link w:val="AuthornameChar"/>
    <w:uiPriority w:val="99"/>
    <w:rsid w:val="009340DD"/>
    <w:pPr>
      <w:framePr w:hSpace="187" w:wrap="around" w:vAnchor="page" w:hAnchor="margin" w:y="12513"/>
    </w:pPr>
    <w:rPr>
      <w:iCs/>
      <w:color w:val="DD8605"/>
      <w:spacing w:val="15"/>
      <w:sz w:val="40"/>
      <w:szCs w:val="24"/>
    </w:rPr>
  </w:style>
  <w:style w:type="character" w:customStyle="1" w:styleId="AuthornameChar">
    <w:name w:val="Author name Char"/>
    <w:basedOn w:val="NoSpacingChar"/>
    <w:link w:val="Authorname"/>
    <w:uiPriority w:val="99"/>
    <w:locked/>
    <w:rsid w:val="009340DD"/>
    <w:rPr>
      <w:rFonts w:ascii="Calibri" w:eastAsia="Times New Roman" w:hAnsi="Calibri" w:cs="Times New Roman"/>
      <w:iCs/>
      <w:color w:val="DD8605"/>
      <w:spacing w:val="15"/>
      <w:sz w:val="40"/>
      <w:szCs w:val="24"/>
    </w:rPr>
  </w:style>
  <w:style w:type="paragraph" w:styleId="FootnoteText">
    <w:name w:val="footnote text"/>
    <w:basedOn w:val="Normal"/>
    <w:link w:val="FootnoteTextChar"/>
    <w:semiHidden/>
    <w:rsid w:val="00184416"/>
    <w:rPr>
      <w:sz w:val="20"/>
    </w:rPr>
  </w:style>
  <w:style w:type="character" w:customStyle="1" w:styleId="FootnoteTextChar">
    <w:name w:val="Footnote Text Char"/>
    <w:basedOn w:val="DefaultParagraphFont"/>
    <w:link w:val="FootnoteText"/>
    <w:semiHidden/>
    <w:rsid w:val="00184416"/>
    <w:rPr>
      <w:rFonts w:eastAsiaTheme="minorHAnsi"/>
      <w:sz w:val="20"/>
    </w:rPr>
  </w:style>
  <w:style w:type="character" w:styleId="FootnoteReference">
    <w:name w:val="footnote reference"/>
    <w:basedOn w:val="DefaultParagraphFont"/>
    <w:semiHidden/>
    <w:rsid w:val="00184416"/>
    <w:rPr>
      <w:vertAlign w:val="superscript"/>
    </w:rPr>
  </w:style>
  <w:style w:type="character" w:customStyle="1" w:styleId="EndnoteTextChar">
    <w:name w:val="Endnote Text Char"/>
    <w:basedOn w:val="DefaultParagraphFont"/>
    <w:link w:val="EndnoteText"/>
    <w:uiPriority w:val="99"/>
    <w:semiHidden/>
    <w:rsid w:val="00184416"/>
    <w:rPr>
      <w:rFonts w:eastAsiaTheme="minorHAnsi"/>
      <w:sz w:val="20"/>
      <w:szCs w:val="20"/>
    </w:rPr>
  </w:style>
  <w:style w:type="paragraph" w:styleId="EndnoteText">
    <w:name w:val="endnote text"/>
    <w:basedOn w:val="Normal"/>
    <w:link w:val="EndnoteTextChar"/>
    <w:uiPriority w:val="99"/>
    <w:semiHidden/>
    <w:rsid w:val="00184416"/>
    <w:pPr>
      <w:spacing w:after="0" w:line="240" w:lineRule="auto"/>
    </w:pPr>
    <w:rPr>
      <w:sz w:val="20"/>
      <w:szCs w:val="20"/>
    </w:rPr>
  </w:style>
  <w:style w:type="character" w:customStyle="1" w:styleId="EndnoteTextChar1">
    <w:name w:val="Endnote Text Char1"/>
    <w:basedOn w:val="DefaultParagraphFont"/>
    <w:uiPriority w:val="99"/>
    <w:semiHidden/>
    <w:rsid w:val="009340DD"/>
    <w:rPr>
      <w:rFonts w:eastAsiaTheme="minorHAnsi"/>
      <w:sz w:val="20"/>
      <w:szCs w:val="20"/>
    </w:rPr>
  </w:style>
  <w:style w:type="paragraph" w:styleId="NormalWeb">
    <w:name w:val="Normal (Web)"/>
    <w:basedOn w:val="Normal"/>
    <w:uiPriority w:val="99"/>
    <w:rsid w:val="00184416"/>
    <w:rPr>
      <w:rFonts w:ascii="Times New Roman" w:hAnsi="Times New Roman" w:cs="Times New Roman"/>
      <w:sz w:val="24"/>
      <w:szCs w:val="24"/>
    </w:rPr>
  </w:style>
  <w:style w:type="character" w:customStyle="1" w:styleId="CommentTextChar">
    <w:name w:val="Comment Text Char"/>
    <w:basedOn w:val="DefaultParagraphFont"/>
    <w:link w:val="CommentText"/>
    <w:semiHidden/>
    <w:rsid w:val="00184416"/>
    <w:rPr>
      <w:rFonts w:eastAsiaTheme="minorHAnsi"/>
      <w:sz w:val="20"/>
    </w:rPr>
  </w:style>
  <w:style w:type="paragraph" w:styleId="CommentText">
    <w:name w:val="annotation text"/>
    <w:basedOn w:val="Normal"/>
    <w:link w:val="CommentTextChar"/>
    <w:semiHidden/>
    <w:rsid w:val="00184416"/>
    <w:rPr>
      <w:sz w:val="20"/>
    </w:rPr>
  </w:style>
  <w:style w:type="character" w:customStyle="1" w:styleId="CommentTextChar1">
    <w:name w:val="Comment Text Char1"/>
    <w:basedOn w:val="DefaultParagraphFont"/>
    <w:uiPriority w:val="99"/>
    <w:semiHidden/>
    <w:rsid w:val="009340DD"/>
    <w:rPr>
      <w:rFonts w:eastAsiaTheme="minorHAnsi"/>
      <w:sz w:val="20"/>
      <w:szCs w:val="20"/>
    </w:rPr>
  </w:style>
  <w:style w:type="character" w:customStyle="1" w:styleId="CommentSubjectChar">
    <w:name w:val="Comment Subject Char"/>
    <w:basedOn w:val="CommentTextChar"/>
    <w:link w:val="CommentSubject"/>
    <w:semiHidden/>
    <w:rsid w:val="00184416"/>
    <w:rPr>
      <w:rFonts w:eastAsiaTheme="minorHAnsi"/>
      <w:b/>
      <w:sz w:val="20"/>
    </w:rPr>
  </w:style>
  <w:style w:type="paragraph" w:styleId="CommentSubject">
    <w:name w:val="annotation subject"/>
    <w:basedOn w:val="CommentText"/>
    <w:next w:val="CommentText"/>
    <w:link w:val="CommentSubjectChar"/>
    <w:semiHidden/>
    <w:rsid w:val="00184416"/>
    <w:rPr>
      <w:b/>
    </w:rPr>
  </w:style>
  <w:style w:type="character" w:customStyle="1" w:styleId="CommentSubjectChar1">
    <w:name w:val="Comment Subject Char1"/>
    <w:basedOn w:val="CommentTextChar1"/>
    <w:uiPriority w:val="99"/>
    <w:semiHidden/>
    <w:rsid w:val="009340DD"/>
    <w:rPr>
      <w:rFonts w:eastAsiaTheme="minorHAnsi"/>
      <w:b/>
      <w:bCs/>
      <w:sz w:val="20"/>
      <w:szCs w:val="20"/>
    </w:rPr>
  </w:style>
  <w:style w:type="character" w:customStyle="1" w:styleId="Heading7Char">
    <w:name w:val="Heading 7 Char"/>
    <w:basedOn w:val="DefaultParagraphFont"/>
    <w:link w:val="Heading7"/>
    <w:rsid w:val="00184416"/>
    <w:rPr>
      <w:rFonts w:eastAsiaTheme="minorHAnsi"/>
    </w:rPr>
  </w:style>
  <w:style w:type="character" w:customStyle="1" w:styleId="Heading8Char">
    <w:name w:val="Heading 8 Char"/>
    <w:basedOn w:val="DefaultParagraphFont"/>
    <w:link w:val="Heading8"/>
    <w:rsid w:val="00184416"/>
    <w:rPr>
      <w:rFonts w:eastAsiaTheme="minorHAnsi"/>
    </w:rPr>
  </w:style>
  <w:style w:type="character" w:customStyle="1" w:styleId="Heading9Char">
    <w:name w:val="Heading 9 Char"/>
    <w:basedOn w:val="DefaultParagraphFont"/>
    <w:link w:val="Heading9"/>
    <w:rsid w:val="00184416"/>
    <w:rPr>
      <w:rFonts w:eastAsiaTheme="minorHAnsi"/>
    </w:rPr>
  </w:style>
  <w:style w:type="paragraph" w:customStyle="1" w:styleId="wsBlockA">
    <w:name w:val="wsBlockA"/>
    <w:basedOn w:val="Normal"/>
    <w:qFormat/>
    <w:rsid w:val="00184416"/>
    <w:pPr>
      <w:spacing w:before="120" w:after="120" w:line="240" w:lineRule="auto"/>
      <w:ind w:left="2160" w:right="1440"/>
    </w:pPr>
    <w:rPr>
      <w:rFonts w:ascii="Arial" w:hAnsi="Arial" w:cs="Times New Roman"/>
      <w:sz w:val="20"/>
    </w:rPr>
  </w:style>
  <w:style w:type="paragraph" w:customStyle="1" w:styleId="CodeScreen80">
    <w:name w:val="CodeScreen80"/>
    <w:qFormat/>
    <w:rsid w:val="00184416"/>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184416"/>
    <w:pPr>
      <w:shd w:val="pct25" w:color="auto" w:fill="auto"/>
    </w:pPr>
  </w:style>
  <w:style w:type="paragraph" w:styleId="HTMLPreformatted">
    <w:name w:val="HTML Preformatted"/>
    <w:basedOn w:val="Normal"/>
    <w:link w:val="HTMLPreformattedChar"/>
    <w:uiPriority w:val="99"/>
    <w:semiHidden/>
    <w:rsid w:val="0018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184416"/>
    <w:rPr>
      <w:rFonts w:ascii="Verdana" w:eastAsia="Times New Roman" w:hAnsi="Verdana" w:cs="Courier New"/>
      <w:sz w:val="18"/>
      <w:szCs w:val="18"/>
    </w:rPr>
  </w:style>
  <w:style w:type="paragraph" w:customStyle="1" w:styleId="CodeLabel">
    <w:name w:val="CodeLabel"/>
    <w:qFormat/>
    <w:rsid w:val="00184416"/>
    <w:pPr>
      <w:numPr>
        <w:numId w:val="12"/>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184416"/>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184416"/>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184416"/>
    <w:pPr>
      <w:spacing w:before="0"/>
      <w:contextualSpacing w:val="0"/>
    </w:pPr>
  </w:style>
  <w:style w:type="paragraph" w:customStyle="1" w:styleId="ExtractContinued">
    <w:name w:val="ExtractContinued"/>
    <w:basedOn w:val="ExtractPara"/>
    <w:qFormat/>
    <w:rsid w:val="00184416"/>
    <w:pPr>
      <w:spacing w:before="0"/>
      <w:ind w:firstLine="720"/>
    </w:pPr>
  </w:style>
  <w:style w:type="paragraph" w:customStyle="1" w:styleId="OnlineReference">
    <w:name w:val="OnlineReference"/>
    <w:qFormat/>
    <w:rsid w:val="00184416"/>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184416"/>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184416"/>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184416"/>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184416"/>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184416"/>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184416"/>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184416"/>
    <w:pPr>
      <w:numPr>
        <w:numId w:val="13"/>
      </w:numPr>
      <w:spacing w:before="120" w:after="120" w:line="240" w:lineRule="auto"/>
    </w:pPr>
    <w:rPr>
      <w:rFonts w:ascii="Arial" w:hAnsi="Arial" w:cs="Times New Roman"/>
      <w:sz w:val="26"/>
    </w:rPr>
  </w:style>
  <w:style w:type="paragraph" w:customStyle="1" w:styleId="wsListBulletedB">
    <w:name w:val="wsListBulletedB"/>
    <w:basedOn w:val="Normal"/>
    <w:qFormat/>
    <w:rsid w:val="00184416"/>
    <w:pPr>
      <w:numPr>
        <w:numId w:val="14"/>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184416"/>
    <w:pPr>
      <w:numPr>
        <w:numId w:val="15"/>
      </w:numPr>
      <w:spacing w:before="120" w:after="120" w:line="240" w:lineRule="auto"/>
    </w:pPr>
    <w:rPr>
      <w:rFonts w:ascii="Verdana" w:hAnsi="Verdana" w:cs="Times New Roman"/>
      <w:sz w:val="26"/>
    </w:rPr>
  </w:style>
  <w:style w:type="paragraph" w:customStyle="1" w:styleId="wsListNumberedA">
    <w:name w:val="wsListNumberedA"/>
    <w:basedOn w:val="Normal"/>
    <w:qFormat/>
    <w:rsid w:val="00184416"/>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184416"/>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184416"/>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184416"/>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184416"/>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184416"/>
    <w:pPr>
      <w:spacing w:before="120" w:after="120" w:line="240" w:lineRule="auto"/>
      <w:ind w:left="1440"/>
    </w:pPr>
    <w:rPr>
      <w:rFonts w:ascii="Verdana" w:hAnsi="Verdana" w:cs="Times New Roman"/>
      <w:sz w:val="26"/>
    </w:rPr>
  </w:style>
  <w:style w:type="paragraph" w:customStyle="1" w:styleId="wsNameDate">
    <w:name w:val="wsNameDate"/>
    <w:qFormat/>
    <w:rsid w:val="00184416"/>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184416"/>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184416"/>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184416"/>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184416"/>
    <w:pPr>
      <w:spacing w:after="0" w:line="240" w:lineRule="auto"/>
    </w:pPr>
    <w:rPr>
      <w:rFonts w:ascii="Arial" w:eastAsiaTheme="minorHAnsi" w:hAnsi="Arial" w:cs="Times New Roman"/>
      <w:b/>
      <w:sz w:val="36"/>
      <w:szCs w:val="32"/>
    </w:rPr>
  </w:style>
  <w:style w:type="paragraph" w:customStyle="1" w:styleId="RecipeTool">
    <w:name w:val="RecipeTool"/>
    <w:qFormat/>
    <w:rsid w:val="00184416"/>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184416"/>
    <w:rPr>
      <w:bdr w:val="none" w:sz="0" w:space="0" w:color="auto"/>
      <w:shd w:val="clear" w:color="auto" w:fill="92D050"/>
    </w:rPr>
  </w:style>
  <w:style w:type="character" w:customStyle="1" w:styleId="TextCircled">
    <w:name w:val="TextCircled"/>
    <w:basedOn w:val="DefaultParagraphFont"/>
    <w:qFormat/>
    <w:rsid w:val="00184416"/>
    <w:rPr>
      <w:bdr w:val="single" w:sz="18" w:space="0" w:color="92D050"/>
    </w:rPr>
  </w:style>
  <w:style w:type="paragraph" w:customStyle="1" w:styleId="ChapterObjectives">
    <w:name w:val="ChapterObjectives"/>
    <w:next w:val="Normal"/>
    <w:rsid w:val="00184416"/>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184416"/>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184416"/>
    <w:pPr>
      <w:spacing w:after="120"/>
      <w:ind w:left="720" w:firstLine="720"/>
    </w:pPr>
    <w:rPr>
      <w:snapToGrid w:val="0"/>
      <w:sz w:val="26"/>
    </w:rPr>
  </w:style>
  <w:style w:type="paragraph" w:styleId="BodyText">
    <w:name w:val="Body Text"/>
    <w:basedOn w:val="Normal"/>
    <w:link w:val="BodyTextChar"/>
    <w:semiHidden/>
    <w:rsid w:val="00184416"/>
    <w:pPr>
      <w:spacing w:after="120"/>
    </w:pPr>
  </w:style>
  <w:style w:type="character" w:customStyle="1" w:styleId="BodyTextChar">
    <w:name w:val="Body Text Char"/>
    <w:basedOn w:val="DefaultParagraphFont"/>
    <w:link w:val="BodyText"/>
    <w:semiHidden/>
    <w:rsid w:val="00184416"/>
    <w:rPr>
      <w:rFonts w:eastAsiaTheme="minorHAnsi"/>
    </w:rPr>
  </w:style>
  <w:style w:type="paragraph" w:customStyle="1" w:styleId="Comment">
    <w:name w:val="Comment"/>
    <w:next w:val="Normal"/>
    <w:rsid w:val="00184416"/>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184416"/>
    <w:rPr>
      <w:i/>
    </w:rPr>
  </w:style>
  <w:style w:type="character" w:customStyle="1" w:styleId="DigitalOnlyText">
    <w:name w:val="DigitalOnlyText"/>
    <w:rsid w:val="00184416"/>
    <w:rPr>
      <w:bdr w:val="single" w:sz="2" w:space="0" w:color="002060"/>
      <w:shd w:val="clear" w:color="auto" w:fill="auto"/>
    </w:rPr>
  </w:style>
  <w:style w:type="paragraph" w:styleId="Salutation">
    <w:name w:val="Salutation"/>
    <w:basedOn w:val="Normal"/>
    <w:next w:val="Normal"/>
    <w:link w:val="SalutationChar"/>
    <w:semiHidden/>
    <w:rsid w:val="00184416"/>
  </w:style>
  <w:style w:type="character" w:customStyle="1" w:styleId="SalutationChar">
    <w:name w:val="Salutation Char"/>
    <w:basedOn w:val="DefaultParagraphFont"/>
    <w:link w:val="Salutation"/>
    <w:semiHidden/>
    <w:rsid w:val="00184416"/>
    <w:rPr>
      <w:rFonts w:eastAsiaTheme="minorHAnsi"/>
    </w:rPr>
  </w:style>
  <w:style w:type="paragraph" w:styleId="ListBullet">
    <w:name w:val="List Bullet"/>
    <w:basedOn w:val="Normal"/>
    <w:autoRedefine/>
    <w:semiHidden/>
    <w:rsid w:val="00184416"/>
  </w:style>
  <w:style w:type="paragraph" w:customStyle="1" w:styleId="Series">
    <w:name w:val="Series"/>
    <w:rsid w:val="00184416"/>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184416"/>
    <w:pPr>
      <w:spacing w:after="120"/>
      <w:ind w:left="1440" w:right="1440"/>
    </w:pPr>
  </w:style>
  <w:style w:type="paragraph" w:customStyle="1" w:styleId="PullQuotePara">
    <w:name w:val="PullQuotePara"/>
    <w:basedOn w:val="Normal"/>
    <w:qFormat/>
    <w:rsid w:val="00184416"/>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184416"/>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184416"/>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4416"/>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184416"/>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184416"/>
    <w:rPr>
      <w:b/>
    </w:rPr>
  </w:style>
  <w:style w:type="paragraph" w:customStyle="1" w:styleId="RecipeNutritionHead">
    <w:name w:val="RecipeNutritionHead"/>
    <w:basedOn w:val="RecipeNutritionInfo"/>
    <w:next w:val="RecipeNutritionInfo"/>
    <w:qFormat/>
    <w:rsid w:val="00184416"/>
    <w:pPr>
      <w:spacing w:after="0"/>
    </w:pPr>
    <w:rPr>
      <w:b/>
    </w:rPr>
  </w:style>
  <w:style w:type="character" w:customStyle="1" w:styleId="DigitalLinkText">
    <w:name w:val="DigitalLinkText"/>
    <w:rsid w:val="00184416"/>
    <w:rPr>
      <w:bdr w:val="none" w:sz="0" w:space="0" w:color="auto"/>
      <w:shd w:val="clear" w:color="auto" w:fill="D6E3BC"/>
    </w:rPr>
  </w:style>
  <w:style w:type="character" w:customStyle="1" w:styleId="DigitalLinkURL">
    <w:name w:val="DigitalLinkURL"/>
    <w:rsid w:val="00184416"/>
    <w:rPr>
      <w:bdr w:val="none" w:sz="0" w:space="0" w:color="auto"/>
      <w:shd w:val="clear" w:color="auto" w:fill="EAF1DD"/>
    </w:rPr>
  </w:style>
  <w:style w:type="character" w:customStyle="1" w:styleId="KeyTermDefinition">
    <w:name w:val="KeyTermDefinition"/>
    <w:basedOn w:val="DefaultParagraphFont"/>
    <w:rsid w:val="00184416"/>
    <w:rPr>
      <w:bdr w:val="none" w:sz="0" w:space="0" w:color="auto"/>
      <w:shd w:val="clear" w:color="auto" w:fill="92CDDC"/>
    </w:rPr>
  </w:style>
  <w:style w:type="paragraph" w:customStyle="1" w:styleId="ContentsAuthor">
    <w:name w:val="ContentsAuthor"/>
    <w:next w:val="ContentsH1"/>
    <w:qFormat/>
    <w:rsid w:val="00184416"/>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184416"/>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184416"/>
  </w:style>
  <w:style w:type="character" w:customStyle="1" w:styleId="TwitterLink">
    <w:name w:val="TwitterLink"/>
    <w:basedOn w:val="DefaultParagraphFont"/>
    <w:rsid w:val="00184416"/>
    <w:rPr>
      <w:rFonts w:ascii="Courier New" w:hAnsi="Courier New"/>
      <w:u w:val="dash"/>
    </w:rPr>
  </w:style>
  <w:style w:type="paragraph" w:customStyle="1" w:styleId="Style2">
    <w:name w:val="Style2"/>
    <w:basedOn w:val="ChapterTitle"/>
    <w:qFormat/>
    <w:rsid w:val="00184416"/>
  </w:style>
  <w:style w:type="paragraph" w:customStyle="1" w:styleId="DialogSource">
    <w:name w:val="DialogSource"/>
    <w:rsid w:val="00184416"/>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184416"/>
    <w:rPr>
      <w:rFonts w:cs="Courier New"/>
      <w:color w:val="FF0000"/>
      <w:sz w:val="16"/>
      <w:szCs w:val="16"/>
      <w:bdr w:val="none" w:sz="0" w:space="0" w:color="auto"/>
      <w:shd w:val="clear" w:color="auto" w:fill="FFFFFF" w:themeFill="background1"/>
    </w:rPr>
  </w:style>
  <w:style w:type="character" w:customStyle="1" w:styleId="PrintOnlyText">
    <w:name w:val="PrintOnlyText"/>
    <w:rsid w:val="00184416"/>
    <w:rPr>
      <w:bdr w:val="single" w:sz="2" w:space="0" w:color="FF0000"/>
    </w:rPr>
  </w:style>
  <w:style w:type="character" w:customStyle="1" w:styleId="CodeColorBlueBold">
    <w:name w:val="CodeColorBlueBold"/>
    <w:basedOn w:val="CodeColorBlue"/>
    <w:rsid w:val="00184416"/>
    <w:rPr>
      <w:rFonts w:cs="Arial"/>
      <w:b/>
      <w:color w:val="0000FF"/>
    </w:rPr>
  </w:style>
  <w:style w:type="character" w:customStyle="1" w:styleId="CodeColorBlue2Bold">
    <w:name w:val="CodeColorBlue2Bold"/>
    <w:basedOn w:val="CodeColorBlue2"/>
    <w:rsid w:val="00184416"/>
    <w:rPr>
      <w:rFonts w:cs="Arial"/>
      <w:b/>
      <w:color w:val="0000A5"/>
    </w:rPr>
  </w:style>
  <w:style w:type="character" w:customStyle="1" w:styleId="CodeColorBlue3Bold">
    <w:name w:val="CodeColorBlue3Bold"/>
    <w:basedOn w:val="CodeColorBlue3"/>
    <w:rsid w:val="00184416"/>
    <w:rPr>
      <w:rFonts w:cs="Arial"/>
      <w:b/>
      <w:color w:val="6464B9"/>
    </w:rPr>
  </w:style>
  <w:style w:type="character" w:customStyle="1" w:styleId="CodeColorBluegreenBold">
    <w:name w:val="CodeColorBluegreenBold"/>
    <w:basedOn w:val="CodeColorBluegreen"/>
    <w:rsid w:val="00184416"/>
    <w:rPr>
      <w:rFonts w:cs="Arial"/>
      <w:b/>
      <w:color w:val="2B91AF"/>
    </w:rPr>
  </w:style>
  <w:style w:type="character" w:customStyle="1" w:styleId="CodeColorBrownBold">
    <w:name w:val="CodeColorBrownBold"/>
    <w:basedOn w:val="CodeColorBrown"/>
    <w:rsid w:val="00184416"/>
    <w:rPr>
      <w:rFonts w:cs="Arial"/>
      <w:b/>
      <w:color w:val="A31515"/>
    </w:rPr>
  </w:style>
  <w:style w:type="character" w:customStyle="1" w:styleId="CodeColorDkBlueBold">
    <w:name w:val="CodeColorDkBlueBold"/>
    <w:basedOn w:val="CodeColorDkBlue"/>
    <w:rsid w:val="00184416"/>
    <w:rPr>
      <w:rFonts w:cs="Times New Roman"/>
      <w:b/>
      <w:color w:val="000080"/>
      <w:szCs w:val="22"/>
    </w:rPr>
  </w:style>
  <w:style w:type="character" w:customStyle="1" w:styleId="CodeColorGreenBold">
    <w:name w:val="CodeColorGreenBold"/>
    <w:basedOn w:val="CodeColorGreen"/>
    <w:rsid w:val="00184416"/>
    <w:rPr>
      <w:rFonts w:cs="Arial"/>
      <w:b/>
      <w:color w:val="008000"/>
    </w:rPr>
  </w:style>
  <w:style w:type="character" w:customStyle="1" w:styleId="CodeColorGrey30Bold">
    <w:name w:val="CodeColorGrey30Bold"/>
    <w:basedOn w:val="CodeColorGrey30"/>
    <w:rsid w:val="00184416"/>
    <w:rPr>
      <w:rFonts w:cs="Arial"/>
      <w:b/>
      <w:color w:val="808080"/>
    </w:rPr>
  </w:style>
  <w:style w:type="character" w:customStyle="1" w:styleId="CodeColorGrey55Bold">
    <w:name w:val="CodeColorGrey55Bold"/>
    <w:basedOn w:val="CodeColorGrey55"/>
    <w:rsid w:val="00184416"/>
    <w:rPr>
      <w:rFonts w:cs="Arial"/>
      <w:b/>
      <w:color w:val="C0C0C0"/>
    </w:rPr>
  </w:style>
  <w:style w:type="character" w:customStyle="1" w:styleId="CodeColorGrey80Bold">
    <w:name w:val="CodeColorGrey80Bold"/>
    <w:basedOn w:val="CodeColorGrey80"/>
    <w:rsid w:val="00184416"/>
    <w:rPr>
      <w:rFonts w:cs="Arial"/>
      <w:b/>
      <w:color w:val="555555"/>
    </w:rPr>
  </w:style>
  <w:style w:type="character" w:customStyle="1" w:styleId="CodeColorHotPinkBold">
    <w:name w:val="CodeColorHotPinkBold"/>
    <w:basedOn w:val="CodeColorHotPink"/>
    <w:rsid w:val="00184416"/>
    <w:rPr>
      <w:rFonts w:cs="Times New Roman"/>
      <w:b/>
      <w:color w:val="DF36FA"/>
      <w:szCs w:val="18"/>
    </w:rPr>
  </w:style>
  <w:style w:type="character" w:customStyle="1" w:styleId="CodeColorMagentaBold">
    <w:name w:val="CodeColorMagentaBold"/>
    <w:basedOn w:val="CodeColorMagenta"/>
    <w:rsid w:val="00184416"/>
    <w:rPr>
      <w:rFonts w:cs="Arial"/>
      <w:b/>
      <w:color w:val="844646"/>
    </w:rPr>
  </w:style>
  <w:style w:type="character" w:customStyle="1" w:styleId="CodeColorOrangeBold">
    <w:name w:val="CodeColorOrangeBold"/>
    <w:basedOn w:val="CodeColorOrange"/>
    <w:rsid w:val="00184416"/>
    <w:rPr>
      <w:rFonts w:cs="Arial"/>
      <w:b/>
      <w:color w:val="B96464"/>
    </w:rPr>
  </w:style>
  <w:style w:type="character" w:customStyle="1" w:styleId="CodeColorPeachBold">
    <w:name w:val="CodeColorPeachBold"/>
    <w:basedOn w:val="CodeColorPeach"/>
    <w:rsid w:val="00184416"/>
    <w:rPr>
      <w:rFonts w:cs="Arial"/>
      <w:b/>
      <w:color w:val="FFDBA3"/>
    </w:rPr>
  </w:style>
  <w:style w:type="character" w:customStyle="1" w:styleId="CodeColorPurpleBold">
    <w:name w:val="CodeColorPurpleBold"/>
    <w:basedOn w:val="CodeColorPurple"/>
    <w:rsid w:val="00184416"/>
    <w:rPr>
      <w:rFonts w:cs="Arial"/>
      <w:b/>
      <w:color w:val="951795"/>
    </w:rPr>
  </w:style>
  <w:style w:type="character" w:customStyle="1" w:styleId="CodeColorPurple2Bold">
    <w:name w:val="CodeColorPurple2Bold"/>
    <w:basedOn w:val="CodeColorPurple2"/>
    <w:rsid w:val="00184416"/>
    <w:rPr>
      <w:rFonts w:cs="Arial"/>
      <w:b/>
      <w:color w:val="800080"/>
    </w:rPr>
  </w:style>
  <w:style w:type="character" w:customStyle="1" w:styleId="CodeColorRedBold">
    <w:name w:val="CodeColorRedBold"/>
    <w:basedOn w:val="CodeColorRed"/>
    <w:rsid w:val="00184416"/>
    <w:rPr>
      <w:rFonts w:cs="Arial"/>
      <w:b/>
      <w:color w:val="FF0000"/>
    </w:rPr>
  </w:style>
  <w:style w:type="character" w:customStyle="1" w:styleId="CodeColorRed2Bold">
    <w:name w:val="CodeColorRed2Bold"/>
    <w:basedOn w:val="CodeColorRed2"/>
    <w:rsid w:val="00184416"/>
    <w:rPr>
      <w:rFonts w:cs="Arial"/>
      <w:b/>
      <w:color w:val="800000"/>
    </w:rPr>
  </w:style>
  <w:style w:type="character" w:customStyle="1" w:styleId="CodeColorRed3Bold">
    <w:name w:val="CodeColorRed3Bold"/>
    <w:basedOn w:val="CodeColorRed3"/>
    <w:rsid w:val="00184416"/>
    <w:rPr>
      <w:rFonts w:cs="Arial"/>
      <w:b/>
      <w:color w:val="A31515"/>
    </w:rPr>
  </w:style>
  <w:style w:type="character" w:customStyle="1" w:styleId="CodeColorTealBlueBold">
    <w:name w:val="CodeColorTealBlueBold"/>
    <w:basedOn w:val="CodeColorTealBlue"/>
    <w:rsid w:val="00184416"/>
    <w:rPr>
      <w:rFonts w:cs="Times New Roman"/>
      <w:b/>
      <w:color w:val="008080"/>
      <w:szCs w:val="22"/>
    </w:rPr>
  </w:style>
  <w:style w:type="character" w:customStyle="1" w:styleId="CodeColorWhiteBold">
    <w:name w:val="CodeColorWhiteBold"/>
    <w:basedOn w:val="CodeColorWhite"/>
    <w:rsid w:val="00184416"/>
    <w:rPr>
      <w:rFonts w:cs="Arial"/>
      <w:b/>
      <w:color w:val="FFFFFF"/>
      <w:bdr w:val="none" w:sz="0" w:space="0" w:color="auto"/>
    </w:rPr>
  </w:style>
  <w:style w:type="paragraph" w:customStyle="1" w:styleId="RecipeVariationHead">
    <w:name w:val="RecipeVariationHead"/>
    <w:rsid w:val="00184416"/>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184416"/>
    <w:rPr>
      <w:bdr w:val="none" w:sz="0" w:space="0" w:color="auto"/>
      <w:shd w:val="clear" w:color="auto" w:fill="D6E3BC"/>
    </w:rPr>
  </w:style>
  <w:style w:type="character" w:customStyle="1" w:styleId="DigitalLinkDestination">
    <w:name w:val="DigitalLinkDestination"/>
    <w:rsid w:val="00184416"/>
    <w:rPr>
      <w:bdr w:val="none" w:sz="0" w:space="0" w:color="auto"/>
      <w:shd w:val="clear" w:color="auto" w:fill="EAF1DD"/>
    </w:rPr>
  </w:style>
  <w:style w:type="paragraph" w:customStyle="1" w:styleId="TableListBulleted">
    <w:name w:val="TableListBulleted"/>
    <w:qFormat/>
    <w:rsid w:val="00184416"/>
    <w:pPr>
      <w:numPr>
        <w:numId w:val="17"/>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184416"/>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184416"/>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184416"/>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184416"/>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184416"/>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184416"/>
    <w:pPr>
      <w:numPr>
        <w:numId w:val="19"/>
      </w:numPr>
    </w:pPr>
  </w:style>
  <w:style w:type="numbering" w:styleId="1ai">
    <w:name w:val="Outline List 1"/>
    <w:basedOn w:val="NoList"/>
    <w:uiPriority w:val="99"/>
    <w:semiHidden/>
    <w:unhideWhenUsed/>
    <w:rsid w:val="00184416"/>
    <w:pPr>
      <w:numPr>
        <w:numId w:val="20"/>
      </w:numPr>
    </w:pPr>
  </w:style>
  <w:style w:type="numbering" w:styleId="ArticleSection">
    <w:name w:val="Outline List 3"/>
    <w:basedOn w:val="NoList"/>
    <w:uiPriority w:val="99"/>
    <w:semiHidden/>
    <w:unhideWhenUsed/>
    <w:rsid w:val="00184416"/>
    <w:pPr>
      <w:numPr>
        <w:numId w:val="21"/>
      </w:numPr>
    </w:pPr>
  </w:style>
  <w:style w:type="paragraph" w:styleId="BodyText2">
    <w:name w:val="Body Text 2"/>
    <w:basedOn w:val="Normal"/>
    <w:link w:val="BodyText2Char"/>
    <w:uiPriority w:val="99"/>
    <w:semiHidden/>
    <w:rsid w:val="00184416"/>
    <w:pPr>
      <w:spacing w:after="120" w:line="480" w:lineRule="auto"/>
    </w:pPr>
  </w:style>
  <w:style w:type="character" w:customStyle="1" w:styleId="BodyText2Char">
    <w:name w:val="Body Text 2 Char"/>
    <w:basedOn w:val="DefaultParagraphFont"/>
    <w:link w:val="BodyText2"/>
    <w:uiPriority w:val="99"/>
    <w:semiHidden/>
    <w:rsid w:val="00184416"/>
    <w:rPr>
      <w:rFonts w:eastAsiaTheme="minorHAnsi"/>
    </w:rPr>
  </w:style>
  <w:style w:type="paragraph" w:styleId="BodyText3">
    <w:name w:val="Body Text 3"/>
    <w:basedOn w:val="Normal"/>
    <w:link w:val="BodyText3Char"/>
    <w:uiPriority w:val="99"/>
    <w:semiHidden/>
    <w:rsid w:val="00184416"/>
    <w:pPr>
      <w:spacing w:after="120"/>
    </w:pPr>
    <w:rPr>
      <w:sz w:val="16"/>
      <w:szCs w:val="16"/>
    </w:rPr>
  </w:style>
  <w:style w:type="character" w:customStyle="1" w:styleId="BodyText3Char">
    <w:name w:val="Body Text 3 Char"/>
    <w:basedOn w:val="DefaultParagraphFont"/>
    <w:link w:val="BodyText3"/>
    <w:uiPriority w:val="99"/>
    <w:semiHidden/>
    <w:rsid w:val="00184416"/>
    <w:rPr>
      <w:rFonts w:eastAsiaTheme="minorHAnsi"/>
      <w:sz w:val="16"/>
      <w:szCs w:val="16"/>
    </w:rPr>
  </w:style>
  <w:style w:type="paragraph" w:styleId="BodyTextFirstIndent">
    <w:name w:val="Body Text First Indent"/>
    <w:basedOn w:val="BodyText"/>
    <w:link w:val="BodyTextFirstIndentChar"/>
    <w:uiPriority w:val="99"/>
    <w:semiHidden/>
    <w:rsid w:val="00184416"/>
    <w:pPr>
      <w:spacing w:after="200"/>
      <w:ind w:firstLine="360"/>
    </w:pPr>
  </w:style>
  <w:style w:type="character" w:customStyle="1" w:styleId="BodyTextFirstIndentChar">
    <w:name w:val="Body Text First Indent Char"/>
    <w:basedOn w:val="BodyTextChar"/>
    <w:link w:val="BodyTextFirstIndent"/>
    <w:uiPriority w:val="99"/>
    <w:semiHidden/>
    <w:rsid w:val="00184416"/>
    <w:rPr>
      <w:rFonts w:eastAsiaTheme="minorHAnsi"/>
    </w:rPr>
  </w:style>
  <w:style w:type="paragraph" w:styleId="BodyTextIndent">
    <w:name w:val="Body Text Indent"/>
    <w:basedOn w:val="Normal"/>
    <w:link w:val="BodyTextIndentChar"/>
    <w:uiPriority w:val="99"/>
    <w:semiHidden/>
    <w:rsid w:val="00184416"/>
    <w:pPr>
      <w:spacing w:after="120"/>
      <w:ind w:left="360"/>
    </w:pPr>
  </w:style>
  <w:style w:type="character" w:customStyle="1" w:styleId="BodyTextIndentChar">
    <w:name w:val="Body Text Indent Char"/>
    <w:basedOn w:val="DefaultParagraphFont"/>
    <w:link w:val="BodyTextIndent"/>
    <w:uiPriority w:val="99"/>
    <w:semiHidden/>
    <w:rsid w:val="00184416"/>
    <w:rPr>
      <w:rFonts w:eastAsiaTheme="minorHAnsi"/>
    </w:rPr>
  </w:style>
  <w:style w:type="paragraph" w:styleId="BodyTextFirstIndent2">
    <w:name w:val="Body Text First Indent 2"/>
    <w:basedOn w:val="BodyTextIndent"/>
    <w:link w:val="BodyTextFirstIndent2Char"/>
    <w:uiPriority w:val="99"/>
    <w:semiHidden/>
    <w:rsid w:val="00184416"/>
    <w:pPr>
      <w:spacing w:after="200"/>
      <w:ind w:firstLine="360"/>
    </w:pPr>
  </w:style>
  <w:style w:type="character" w:customStyle="1" w:styleId="BodyTextFirstIndent2Char">
    <w:name w:val="Body Text First Indent 2 Char"/>
    <w:basedOn w:val="BodyTextIndentChar"/>
    <w:link w:val="BodyTextFirstIndent2"/>
    <w:uiPriority w:val="99"/>
    <w:semiHidden/>
    <w:rsid w:val="00184416"/>
    <w:rPr>
      <w:rFonts w:eastAsiaTheme="minorHAnsi"/>
    </w:rPr>
  </w:style>
  <w:style w:type="paragraph" w:styleId="BodyTextIndent2">
    <w:name w:val="Body Text Indent 2"/>
    <w:basedOn w:val="Normal"/>
    <w:link w:val="BodyTextIndent2Char"/>
    <w:uiPriority w:val="99"/>
    <w:semiHidden/>
    <w:rsid w:val="00184416"/>
    <w:pPr>
      <w:spacing w:after="120" w:line="480" w:lineRule="auto"/>
      <w:ind w:left="360"/>
    </w:pPr>
  </w:style>
  <w:style w:type="character" w:customStyle="1" w:styleId="BodyTextIndent2Char">
    <w:name w:val="Body Text Indent 2 Char"/>
    <w:basedOn w:val="DefaultParagraphFont"/>
    <w:link w:val="BodyTextIndent2"/>
    <w:uiPriority w:val="99"/>
    <w:semiHidden/>
    <w:rsid w:val="00184416"/>
    <w:rPr>
      <w:rFonts w:eastAsiaTheme="minorHAnsi"/>
    </w:rPr>
  </w:style>
  <w:style w:type="paragraph" w:styleId="BodyTextIndent3">
    <w:name w:val="Body Text Indent 3"/>
    <w:basedOn w:val="Normal"/>
    <w:link w:val="BodyTextIndent3Char"/>
    <w:uiPriority w:val="99"/>
    <w:semiHidden/>
    <w:rsid w:val="0018441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84416"/>
    <w:rPr>
      <w:rFonts w:eastAsiaTheme="minorHAnsi"/>
      <w:sz w:val="16"/>
      <w:szCs w:val="16"/>
    </w:rPr>
  </w:style>
  <w:style w:type="paragraph" w:styleId="Closing">
    <w:name w:val="Closing"/>
    <w:basedOn w:val="Normal"/>
    <w:link w:val="ClosingChar"/>
    <w:uiPriority w:val="99"/>
    <w:semiHidden/>
    <w:rsid w:val="00184416"/>
    <w:pPr>
      <w:spacing w:after="0" w:line="240" w:lineRule="auto"/>
      <w:ind w:left="4320"/>
    </w:pPr>
  </w:style>
  <w:style w:type="character" w:customStyle="1" w:styleId="ClosingChar">
    <w:name w:val="Closing Char"/>
    <w:basedOn w:val="DefaultParagraphFont"/>
    <w:link w:val="Closing"/>
    <w:uiPriority w:val="99"/>
    <w:semiHidden/>
    <w:rsid w:val="00184416"/>
    <w:rPr>
      <w:rFonts w:eastAsiaTheme="minorHAnsi"/>
    </w:rPr>
  </w:style>
  <w:style w:type="table" w:customStyle="1" w:styleId="ColorfulGrid1">
    <w:name w:val="Colorful Grid1"/>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184416"/>
  </w:style>
  <w:style w:type="character" w:customStyle="1" w:styleId="DateChar">
    <w:name w:val="Date Char"/>
    <w:basedOn w:val="DefaultParagraphFont"/>
    <w:link w:val="Date"/>
    <w:uiPriority w:val="99"/>
    <w:semiHidden/>
    <w:rsid w:val="00184416"/>
    <w:rPr>
      <w:rFonts w:eastAsiaTheme="minorHAnsi"/>
    </w:rPr>
  </w:style>
  <w:style w:type="paragraph" w:styleId="E-mailSignature">
    <w:name w:val="E-mail Signature"/>
    <w:basedOn w:val="Normal"/>
    <w:link w:val="E-mailSignatureChar"/>
    <w:uiPriority w:val="99"/>
    <w:semiHidden/>
    <w:rsid w:val="00184416"/>
    <w:pPr>
      <w:spacing w:after="0" w:line="240" w:lineRule="auto"/>
    </w:pPr>
  </w:style>
  <w:style w:type="character" w:customStyle="1" w:styleId="E-mailSignatureChar">
    <w:name w:val="E-mail Signature Char"/>
    <w:basedOn w:val="DefaultParagraphFont"/>
    <w:link w:val="E-mailSignature"/>
    <w:uiPriority w:val="99"/>
    <w:semiHidden/>
    <w:rsid w:val="00184416"/>
    <w:rPr>
      <w:rFonts w:eastAsiaTheme="minorHAnsi"/>
    </w:rPr>
  </w:style>
  <w:style w:type="character" w:styleId="EndnoteReference">
    <w:name w:val="endnote reference"/>
    <w:basedOn w:val="DefaultParagraphFont"/>
    <w:uiPriority w:val="99"/>
    <w:semiHidden/>
    <w:rsid w:val="00184416"/>
    <w:rPr>
      <w:vertAlign w:val="superscript"/>
    </w:rPr>
  </w:style>
  <w:style w:type="paragraph" w:styleId="EnvelopeAddress">
    <w:name w:val="envelope address"/>
    <w:basedOn w:val="Normal"/>
    <w:uiPriority w:val="99"/>
    <w:semiHidden/>
    <w:rsid w:val="0018441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184416"/>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184416"/>
    <w:pPr>
      <w:spacing w:after="0" w:line="240" w:lineRule="auto"/>
    </w:pPr>
    <w:rPr>
      <w:i/>
      <w:iCs/>
    </w:rPr>
  </w:style>
  <w:style w:type="character" w:customStyle="1" w:styleId="HTMLAddressChar">
    <w:name w:val="HTML Address Char"/>
    <w:basedOn w:val="DefaultParagraphFont"/>
    <w:link w:val="HTMLAddress"/>
    <w:uiPriority w:val="99"/>
    <w:semiHidden/>
    <w:rsid w:val="00184416"/>
    <w:rPr>
      <w:rFonts w:eastAsiaTheme="minorHAnsi"/>
      <w:i/>
      <w:iCs/>
    </w:rPr>
  </w:style>
  <w:style w:type="paragraph" w:styleId="Index10">
    <w:name w:val="index 1"/>
    <w:basedOn w:val="Normal"/>
    <w:next w:val="Normal"/>
    <w:autoRedefine/>
    <w:uiPriority w:val="99"/>
    <w:semiHidden/>
    <w:rsid w:val="00184416"/>
    <w:pPr>
      <w:spacing w:after="0" w:line="240" w:lineRule="auto"/>
      <w:ind w:left="220" w:hanging="220"/>
    </w:pPr>
  </w:style>
  <w:style w:type="paragraph" w:styleId="Index20">
    <w:name w:val="index 2"/>
    <w:basedOn w:val="Normal"/>
    <w:next w:val="Normal"/>
    <w:autoRedefine/>
    <w:uiPriority w:val="99"/>
    <w:semiHidden/>
    <w:rsid w:val="00184416"/>
    <w:pPr>
      <w:spacing w:after="0" w:line="240" w:lineRule="auto"/>
      <w:ind w:left="440" w:hanging="220"/>
    </w:pPr>
  </w:style>
  <w:style w:type="paragraph" w:styleId="Index30">
    <w:name w:val="index 3"/>
    <w:basedOn w:val="Normal"/>
    <w:next w:val="Normal"/>
    <w:autoRedefine/>
    <w:uiPriority w:val="99"/>
    <w:semiHidden/>
    <w:rsid w:val="00184416"/>
    <w:pPr>
      <w:spacing w:after="0" w:line="240" w:lineRule="auto"/>
      <w:ind w:left="660" w:hanging="220"/>
    </w:pPr>
  </w:style>
  <w:style w:type="paragraph" w:styleId="Index4">
    <w:name w:val="index 4"/>
    <w:basedOn w:val="Normal"/>
    <w:next w:val="Normal"/>
    <w:autoRedefine/>
    <w:uiPriority w:val="99"/>
    <w:semiHidden/>
    <w:rsid w:val="00184416"/>
    <w:pPr>
      <w:spacing w:after="0" w:line="240" w:lineRule="auto"/>
      <w:ind w:left="880" w:hanging="220"/>
    </w:pPr>
  </w:style>
  <w:style w:type="paragraph" w:styleId="Index5">
    <w:name w:val="index 5"/>
    <w:basedOn w:val="Normal"/>
    <w:next w:val="Normal"/>
    <w:autoRedefine/>
    <w:uiPriority w:val="99"/>
    <w:semiHidden/>
    <w:rsid w:val="00184416"/>
    <w:pPr>
      <w:spacing w:after="0" w:line="240" w:lineRule="auto"/>
      <w:ind w:left="1100" w:hanging="220"/>
    </w:pPr>
  </w:style>
  <w:style w:type="paragraph" w:styleId="Index6">
    <w:name w:val="index 6"/>
    <w:basedOn w:val="Normal"/>
    <w:next w:val="Normal"/>
    <w:autoRedefine/>
    <w:uiPriority w:val="99"/>
    <w:semiHidden/>
    <w:rsid w:val="00184416"/>
    <w:pPr>
      <w:spacing w:after="0" w:line="240" w:lineRule="auto"/>
      <w:ind w:left="1320" w:hanging="220"/>
    </w:pPr>
  </w:style>
  <w:style w:type="paragraph" w:styleId="Index7">
    <w:name w:val="index 7"/>
    <w:basedOn w:val="Normal"/>
    <w:next w:val="Normal"/>
    <w:autoRedefine/>
    <w:uiPriority w:val="99"/>
    <w:semiHidden/>
    <w:rsid w:val="00184416"/>
    <w:pPr>
      <w:spacing w:after="0" w:line="240" w:lineRule="auto"/>
      <w:ind w:left="1540" w:hanging="220"/>
    </w:pPr>
  </w:style>
  <w:style w:type="paragraph" w:styleId="Index8">
    <w:name w:val="index 8"/>
    <w:basedOn w:val="Normal"/>
    <w:next w:val="Normal"/>
    <w:autoRedefine/>
    <w:uiPriority w:val="99"/>
    <w:semiHidden/>
    <w:rsid w:val="00184416"/>
    <w:pPr>
      <w:spacing w:after="0" w:line="240" w:lineRule="auto"/>
      <w:ind w:left="1760" w:hanging="220"/>
    </w:pPr>
  </w:style>
  <w:style w:type="paragraph" w:styleId="Index9">
    <w:name w:val="index 9"/>
    <w:basedOn w:val="Normal"/>
    <w:next w:val="Normal"/>
    <w:autoRedefine/>
    <w:uiPriority w:val="99"/>
    <w:semiHidden/>
    <w:rsid w:val="00184416"/>
    <w:pPr>
      <w:spacing w:after="0" w:line="240" w:lineRule="auto"/>
      <w:ind w:left="1980" w:hanging="220"/>
    </w:pPr>
  </w:style>
  <w:style w:type="paragraph" w:styleId="IndexHeading">
    <w:name w:val="index heading"/>
    <w:basedOn w:val="Normal"/>
    <w:next w:val="Index10"/>
    <w:uiPriority w:val="99"/>
    <w:semiHidden/>
    <w:rsid w:val="00184416"/>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1844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184416"/>
    <w:rPr>
      <w:rFonts w:eastAsiaTheme="minorHAnsi"/>
      <w:b/>
      <w:bCs/>
      <w:i/>
      <w:iCs/>
      <w:color w:val="4F81BD" w:themeColor="accent1"/>
    </w:rPr>
  </w:style>
  <w:style w:type="table" w:customStyle="1" w:styleId="LightGrid1">
    <w:name w:val="Light Grid1"/>
    <w:basedOn w:val="TableNormal"/>
    <w:uiPriority w:val="62"/>
    <w:rsid w:val="001844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8441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844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8441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8441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844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8441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844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8441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844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8441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8441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844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8441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844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844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8441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8441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8441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18441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184416"/>
    <w:pPr>
      <w:ind w:left="360" w:hanging="360"/>
      <w:contextualSpacing/>
    </w:pPr>
  </w:style>
  <w:style w:type="paragraph" w:styleId="List2">
    <w:name w:val="List 2"/>
    <w:basedOn w:val="Normal"/>
    <w:uiPriority w:val="99"/>
    <w:semiHidden/>
    <w:rsid w:val="00184416"/>
    <w:pPr>
      <w:ind w:left="720" w:hanging="360"/>
      <w:contextualSpacing/>
    </w:pPr>
  </w:style>
  <w:style w:type="paragraph" w:styleId="List3">
    <w:name w:val="List 3"/>
    <w:basedOn w:val="Normal"/>
    <w:uiPriority w:val="99"/>
    <w:semiHidden/>
    <w:rsid w:val="00184416"/>
    <w:pPr>
      <w:ind w:left="1080" w:hanging="360"/>
      <w:contextualSpacing/>
    </w:pPr>
  </w:style>
  <w:style w:type="paragraph" w:styleId="List4">
    <w:name w:val="List 4"/>
    <w:basedOn w:val="Normal"/>
    <w:uiPriority w:val="99"/>
    <w:semiHidden/>
    <w:rsid w:val="00184416"/>
    <w:pPr>
      <w:ind w:left="1440" w:hanging="360"/>
      <w:contextualSpacing/>
    </w:pPr>
  </w:style>
  <w:style w:type="paragraph" w:styleId="List5">
    <w:name w:val="List 5"/>
    <w:basedOn w:val="Normal"/>
    <w:uiPriority w:val="99"/>
    <w:semiHidden/>
    <w:rsid w:val="00184416"/>
    <w:pPr>
      <w:ind w:left="1800" w:hanging="360"/>
      <w:contextualSpacing/>
    </w:pPr>
  </w:style>
  <w:style w:type="paragraph" w:styleId="ListBullet2">
    <w:name w:val="List Bullet 2"/>
    <w:basedOn w:val="Normal"/>
    <w:uiPriority w:val="99"/>
    <w:semiHidden/>
    <w:rsid w:val="00184416"/>
    <w:pPr>
      <w:numPr>
        <w:numId w:val="22"/>
      </w:numPr>
      <w:contextualSpacing/>
    </w:pPr>
  </w:style>
  <w:style w:type="paragraph" w:styleId="ListBullet3">
    <w:name w:val="List Bullet 3"/>
    <w:basedOn w:val="Normal"/>
    <w:uiPriority w:val="99"/>
    <w:semiHidden/>
    <w:rsid w:val="00184416"/>
    <w:pPr>
      <w:numPr>
        <w:numId w:val="23"/>
      </w:numPr>
      <w:contextualSpacing/>
    </w:pPr>
  </w:style>
  <w:style w:type="paragraph" w:styleId="ListBullet4">
    <w:name w:val="List Bullet 4"/>
    <w:basedOn w:val="Normal"/>
    <w:uiPriority w:val="99"/>
    <w:semiHidden/>
    <w:rsid w:val="00184416"/>
    <w:pPr>
      <w:numPr>
        <w:numId w:val="24"/>
      </w:numPr>
      <w:contextualSpacing/>
    </w:pPr>
  </w:style>
  <w:style w:type="paragraph" w:styleId="ListBullet5">
    <w:name w:val="List Bullet 5"/>
    <w:basedOn w:val="Normal"/>
    <w:uiPriority w:val="99"/>
    <w:semiHidden/>
    <w:rsid w:val="00184416"/>
    <w:pPr>
      <w:numPr>
        <w:numId w:val="25"/>
      </w:numPr>
      <w:contextualSpacing/>
    </w:pPr>
  </w:style>
  <w:style w:type="paragraph" w:styleId="ListContinue">
    <w:name w:val="List Continue"/>
    <w:basedOn w:val="Normal"/>
    <w:uiPriority w:val="99"/>
    <w:semiHidden/>
    <w:rsid w:val="00184416"/>
    <w:pPr>
      <w:spacing w:after="120"/>
      <w:ind w:left="360"/>
      <w:contextualSpacing/>
    </w:pPr>
  </w:style>
  <w:style w:type="paragraph" w:styleId="ListContinue2">
    <w:name w:val="List Continue 2"/>
    <w:basedOn w:val="Normal"/>
    <w:uiPriority w:val="99"/>
    <w:semiHidden/>
    <w:rsid w:val="00184416"/>
    <w:pPr>
      <w:spacing w:after="120"/>
      <w:ind w:left="720"/>
      <w:contextualSpacing/>
    </w:pPr>
  </w:style>
  <w:style w:type="paragraph" w:styleId="ListContinue3">
    <w:name w:val="List Continue 3"/>
    <w:basedOn w:val="Normal"/>
    <w:uiPriority w:val="99"/>
    <w:semiHidden/>
    <w:rsid w:val="00184416"/>
    <w:pPr>
      <w:spacing w:after="120"/>
      <w:ind w:left="1080"/>
      <w:contextualSpacing/>
    </w:pPr>
  </w:style>
  <w:style w:type="paragraph" w:styleId="ListContinue4">
    <w:name w:val="List Continue 4"/>
    <w:basedOn w:val="Normal"/>
    <w:uiPriority w:val="99"/>
    <w:semiHidden/>
    <w:rsid w:val="00184416"/>
    <w:pPr>
      <w:spacing w:after="120"/>
      <w:ind w:left="1440"/>
      <w:contextualSpacing/>
    </w:pPr>
  </w:style>
  <w:style w:type="paragraph" w:styleId="ListContinue5">
    <w:name w:val="List Continue 5"/>
    <w:basedOn w:val="Normal"/>
    <w:uiPriority w:val="99"/>
    <w:semiHidden/>
    <w:rsid w:val="00184416"/>
    <w:pPr>
      <w:spacing w:after="120"/>
      <w:ind w:left="1800"/>
      <w:contextualSpacing/>
    </w:pPr>
  </w:style>
  <w:style w:type="paragraph" w:styleId="ListNumber">
    <w:name w:val="List Number"/>
    <w:basedOn w:val="Normal"/>
    <w:uiPriority w:val="99"/>
    <w:semiHidden/>
    <w:rsid w:val="00184416"/>
    <w:pPr>
      <w:numPr>
        <w:numId w:val="26"/>
      </w:numPr>
      <w:contextualSpacing/>
    </w:pPr>
  </w:style>
  <w:style w:type="paragraph" w:styleId="ListNumber2">
    <w:name w:val="List Number 2"/>
    <w:basedOn w:val="Normal"/>
    <w:uiPriority w:val="99"/>
    <w:semiHidden/>
    <w:rsid w:val="00184416"/>
    <w:pPr>
      <w:numPr>
        <w:numId w:val="27"/>
      </w:numPr>
      <w:contextualSpacing/>
    </w:pPr>
  </w:style>
  <w:style w:type="paragraph" w:styleId="ListNumber3">
    <w:name w:val="List Number 3"/>
    <w:basedOn w:val="Normal"/>
    <w:uiPriority w:val="99"/>
    <w:semiHidden/>
    <w:rsid w:val="00184416"/>
    <w:pPr>
      <w:numPr>
        <w:numId w:val="28"/>
      </w:numPr>
      <w:contextualSpacing/>
    </w:pPr>
  </w:style>
  <w:style w:type="paragraph" w:styleId="ListNumber4">
    <w:name w:val="List Number 4"/>
    <w:basedOn w:val="Normal"/>
    <w:uiPriority w:val="99"/>
    <w:semiHidden/>
    <w:rsid w:val="00184416"/>
    <w:pPr>
      <w:numPr>
        <w:numId w:val="29"/>
      </w:numPr>
      <w:contextualSpacing/>
    </w:pPr>
  </w:style>
  <w:style w:type="paragraph" w:styleId="ListNumber5">
    <w:name w:val="List Number 5"/>
    <w:basedOn w:val="Normal"/>
    <w:uiPriority w:val="99"/>
    <w:semiHidden/>
    <w:rsid w:val="00184416"/>
    <w:pPr>
      <w:numPr>
        <w:numId w:val="30"/>
      </w:numPr>
      <w:contextualSpacing/>
    </w:pPr>
  </w:style>
  <w:style w:type="paragraph" w:styleId="MacroText">
    <w:name w:val="macro"/>
    <w:link w:val="MacroTextChar"/>
    <w:uiPriority w:val="99"/>
    <w:semiHidden/>
    <w:rsid w:val="00184416"/>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184416"/>
    <w:rPr>
      <w:rFonts w:ascii="Consolas" w:eastAsiaTheme="minorHAnsi" w:hAnsi="Consolas" w:cs="Consolas"/>
      <w:sz w:val="20"/>
      <w:szCs w:val="20"/>
    </w:rPr>
  </w:style>
  <w:style w:type="table" w:customStyle="1" w:styleId="MediumGrid11">
    <w:name w:val="Medium Grid 11"/>
    <w:basedOn w:val="TableNormal"/>
    <w:uiPriority w:val="67"/>
    <w:rsid w:val="0018441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844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8441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8441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8441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8441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8441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8441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844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8441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8441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8441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8441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8441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18441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84416"/>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0"/>
    <w:uiPriority w:val="99"/>
    <w:semiHidden/>
    <w:rsid w:val="00184416"/>
    <w:pPr>
      <w:spacing w:after="0" w:line="240" w:lineRule="auto"/>
    </w:pPr>
  </w:style>
  <w:style w:type="character" w:customStyle="1" w:styleId="NoteHeadingChar0">
    <w:name w:val="Note Heading Char"/>
    <w:basedOn w:val="DefaultParagraphFont"/>
    <w:link w:val="NoteHeading"/>
    <w:uiPriority w:val="99"/>
    <w:semiHidden/>
    <w:rsid w:val="00184416"/>
    <w:rPr>
      <w:rFonts w:eastAsiaTheme="minorHAnsi"/>
    </w:rPr>
  </w:style>
  <w:style w:type="paragraph" w:styleId="PlainText">
    <w:name w:val="Plain Text"/>
    <w:basedOn w:val="Normal"/>
    <w:link w:val="PlainTextChar"/>
    <w:semiHidden/>
    <w:rsid w:val="0018441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184416"/>
    <w:rPr>
      <w:rFonts w:ascii="Consolas" w:eastAsiaTheme="minorHAnsi" w:hAnsi="Consolas" w:cs="Consolas"/>
      <w:sz w:val="21"/>
      <w:szCs w:val="21"/>
    </w:rPr>
  </w:style>
  <w:style w:type="paragraph" w:styleId="Signature">
    <w:name w:val="Signature"/>
    <w:basedOn w:val="Normal"/>
    <w:link w:val="SignatureChar"/>
    <w:uiPriority w:val="99"/>
    <w:semiHidden/>
    <w:rsid w:val="00184416"/>
    <w:pPr>
      <w:spacing w:after="0" w:line="240" w:lineRule="auto"/>
      <w:ind w:left="4320"/>
    </w:pPr>
  </w:style>
  <w:style w:type="character" w:customStyle="1" w:styleId="SignatureChar">
    <w:name w:val="Signature Char"/>
    <w:basedOn w:val="DefaultParagraphFont"/>
    <w:link w:val="Signature"/>
    <w:uiPriority w:val="99"/>
    <w:semiHidden/>
    <w:rsid w:val="00184416"/>
    <w:rPr>
      <w:rFonts w:eastAsiaTheme="minorHAnsi"/>
    </w:rPr>
  </w:style>
  <w:style w:type="table" w:styleId="Table3Deffects1">
    <w:name w:val="Table 3D effects 1"/>
    <w:basedOn w:val="TableNormal"/>
    <w:uiPriority w:val="99"/>
    <w:semiHidden/>
    <w:unhideWhenUsed/>
    <w:rsid w:val="0018441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8441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8441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84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84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8441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8441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8441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8441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8441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8441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8441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8441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8441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441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441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8441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844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84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8441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8441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8441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8441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8441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8441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8441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8441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8441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8441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8441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184416"/>
    <w:pPr>
      <w:spacing w:after="0"/>
      <w:ind w:left="220" w:hanging="220"/>
    </w:pPr>
  </w:style>
  <w:style w:type="paragraph" w:styleId="TableofFigures">
    <w:name w:val="table of figures"/>
    <w:basedOn w:val="Normal"/>
    <w:next w:val="Normal"/>
    <w:uiPriority w:val="99"/>
    <w:semiHidden/>
    <w:rsid w:val="00184416"/>
    <w:pPr>
      <w:spacing w:after="0"/>
    </w:pPr>
  </w:style>
  <w:style w:type="table" w:styleId="TableProfessional">
    <w:name w:val="Table Professional"/>
    <w:basedOn w:val="TableNormal"/>
    <w:uiPriority w:val="99"/>
    <w:semiHidden/>
    <w:unhideWhenUsed/>
    <w:rsid w:val="001844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8441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844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8441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8441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84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8441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8441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8441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184416"/>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184416"/>
    <w:pPr>
      <w:spacing w:before="120" w:after="120"/>
      <w:ind w:left="1440"/>
    </w:pPr>
    <w:rPr>
      <w:sz w:val="20"/>
    </w:rPr>
  </w:style>
  <w:style w:type="paragraph" w:customStyle="1" w:styleId="DialogContinued">
    <w:name w:val="DialogContinued"/>
    <w:basedOn w:val="Dialog"/>
    <w:qFormat/>
    <w:rsid w:val="00184416"/>
    <w:pPr>
      <w:ind w:firstLine="0"/>
    </w:pPr>
  </w:style>
  <w:style w:type="paragraph" w:customStyle="1" w:styleId="FeatureRecipeTitleAlternative">
    <w:name w:val="FeatureRecipeTitleAlternative"/>
    <w:basedOn w:val="RecipeTitleAlternative"/>
    <w:qFormat/>
    <w:rsid w:val="00184416"/>
    <w:pPr>
      <w:shd w:val="clear" w:color="auto" w:fill="BFBFBF" w:themeFill="background1" w:themeFillShade="BF"/>
    </w:pPr>
  </w:style>
  <w:style w:type="paragraph" w:customStyle="1" w:styleId="FeatureRecipeIntro">
    <w:name w:val="FeatureRecipeIntro"/>
    <w:basedOn w:val="RecipeIntro"/>
    <w:qFormat/>
    <w:rsid w:val="00184416"/>
    <w:pPr>
      <w:shd w:val="clear" w:color="auto" w:fill="BFBFBF" w:themeFill="background1" w:themeFillShade="BF"/>
    </w:pPr>
  </w:style>
  <w:style w:type="paragraph" w:customStyle="1" w:styleId="FeatureRecipeSubRecipeTitle">
    <w:name w:val="FeatureRecipeSubRecipeTitle"/>
    <w:basedOn w:val="RecipeSubrecipeTitle"/>
    <w:qFormat/>
    <w:rsid w:val="00184416"/>
    <w:pPr>
      <w:shd w:val="clear" w:color="auto" w:fill="BFBFBF" w:themeFill="background1" w:themeFillShade="BF"/>
    </w:pPr>
  </w:style>
  <w:style w:type="paragraph" w:customStyle="1" w:styleId="FeatureRecipeIngredientHead">
    <w:name w:val="FeatureRecipeIngredientHead"/>
    <w:basedOn w:val="RecipeIngredientHead"/>
    <w:qFormat/>
    <w:rsid w:val="00184416"/>
    <w:pPr>
      <w:shd w:val="clear" w:color="auto" w:fill="BFBFBF" w:themeFill="background1" w:themeFillShade="BF"/>
    </w:pPr>
  </w:style>
  <w:style w:type="paragraph" w:customStyle="1" w:styleId="FeatureRecipeTime">
    <w:name w:val="FeatureRecipeTime"/>
    <w:basedOn w:val="RecipeTime"/>
    <w:qFormat/>
    <w:rsid w:val="00184416"/>
    <w:pPr>
      <w:shd w:val="clear" w:color="auto" w:fill="BFBFBF" w:themeFill="background1" w:themeFillShade="BF"/>
    </w:pPr>
  </w:style>
  <w:style w:type="paragraph" w:customStyle="1" w:styleId="RecipeVariationPara">
    <w:name w:val="RecipeVariationPara"/>
    <w:basedOn w:val="RecipeVariationHead"/>
    <w:qFormat/>
    <w:rsid w:val="00184416"/>
    <w:rPr>
      <w:i/>
      <w:u w:val="none"/>
    </w:rPr>
  </w:style>
  <w:style w:type="paragraph" w:customStyle="1" w:styleId="FeatureRecipeVariationPara">
    <w:name w:val="FeatureRecipeVariationPara"/>
    <w:basedOn w:val="RecipeVariationPara"/>
    <w:qFormat/>
    <w:rsid w:val="00184416"/>
    <w:pPr>
      <w:shd w:val="clear" w:color="auto" w:fill="BFBFBF" w:themeFill="background1" w:themeFillShade="BF"/>
    </w:pPr>
  </w:style>
  <w:style w:type="paragraph" w:customStyle="1" w:styleId="RecipeVariation2">
    <w:name w:val="RecipeVariation2"/>
    <w:basedOn w:val="RecipeVariationH2"/>
    <w:qFormat/>
    <w:rsid w:val="00184416"/>
    <w:rPr>
      <w:i/>
    </w:rPr>
  </w:style>
  <w:style w:type="paragraph" w:customStyle="1" w:styleId="FeatureRecipeVariation2">
    <w:name w:val="FeatureRecipeVariation2"/>
    <w:basedOn w:val="RecipeVariation2"/>
    <w:qFormat/>
    <w:rsid w:val="00184416"/>
    <w:pPr>
      <w:shd w:val="clear" w:color="auto" w:fill="BFBFBF" w:themeFill="background1" w:themeFillShade="BF"/>
    </w:pPr>
  </w:style>
  <w:style w:type="paragraph" w:customStyle="1" w:styleId="FeatureRecipeNutritionInfo">
    <w:name w:val="FeatureRecipeNutritionInfo"/>
    <w:basedOn w:val="RecipeNutritionInfo"/>
    <w:qFormat/>
    <w:rsid w:val="00184416"/>
    <w:pPr>
      <w:shd w:val="clear" w:color="auto" w:fill="BFBFBF" w:themeFill="background1" w:themeFillShade="BF"/>
    </w:pPr>
  </w:style>
  <w:style w:type="paragraph" w:customStyle="1" w:styleId="FeatureRecipeFootnote">
    <w:name w:val="FeatureRecipeFootnote"/>
    <w:basedOn w:val="RecipeFootnote"/>
    <w:qFormat/>
    <w:rsid w:val="00184416"/>
    <w:pPr>
      <w:shd w:val="clear" w:color="auto" w:fill="BFBFBF" w:themeFill="background1" w:themeFillShade="BF"/>
    </w:pPr>
  </w:style>
  <w:style w:type="paragraph" w:customStyle="1" w:styleId="FeatureRecipeUSMeasure">
    <w:name w:val="FeatureRecipeUSMeasure"/>
    <w:basedOn w:val="RecipeUSMeasure"/>
    <w:qFormat/>
    <w:rsid w:val="00184416"/>
    <w:pPr>
      <w:shd w:val="clear" w:color="auto" w:fill="BFBFBF" w:themeFill="background1" w:themeFillShade="BF"/>
    </w:pPr>
  </w:style>
  <w:style w:type="paragraph" w:customStyle="1" w:styleId="FeatureRecipeMetricMeasure">
    <w:name w:val="FeatureRecipeMetricMeasure"/>
    <w:basedOn w:val="RecipeMetricMeasure"/>
    <w:qFormat/>
    <w:rsid w:val="00184416"/>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184416"/>
    <w:pPr>
      <w:shd w:val="clear" w:color="auto" w:fill="BFBFBF" w:themeFill="background1" w:themeFillShade="BF"/>
    </w:pPr>
  </w:style>
  <w:style w:type="paragraph" w:customStyle="1" w:styleId="FeatureRecipeTableHead">
    <w:name w:val="FeatureRecipeTableHead"/>
    <w:basedOn w:val="RecipeTableHead"/>
    <w:qFormat/>
    <w:rsid w:val="00184416"/>
    <w:pPr>
      <w:shd w:val="clear" w:color="auto" w:fill="BFBFBF" w:themeFill="background1" w:themeFillShade="BF"/>
    </w:pPr>
  </w:style>
  <w:style w:type="paragraph" w:customStyle="1" w:styleId="FeatureRecipeVariationHead">
    <w:name w:val="FeatureRecipeVariationHead"/>
    <w:basedOn w:val="RecipeVariationHead"/>
    <w:qFormat/>
    <w:rsid w:val="00184416"/>
    <w:pPr>
      <w:shd w:val="clear" w:color="auto" w:fill="BFBFBF" w:themeFill="background1" w:themeFillShade="BF"/>
    </w:pPr>
  </w:style>
  <w:style w:type="paragraph" w:customStyle="1" w:styleId="FeatureRecipeVariationH2">
    <w:name w:val="FeatureRecipeVariationH2"/>
    <w:basedOn w:val="RecipeVariationH2"/>
    <w:qFormat/>
    <w:rsid w:val="00184416"/>
    <w:pPr>
      <w:shd w:val="clear" w:color="auto" w:fill="BFBFBF" w:themeFill="background1" w:themeFillShade="BF"/>
    </w:pPr>
  </w:style>
  <w:style w:type="paragraph" w:customStyle="1" w:styleId="FeatureRecipeProcedureHead">
    <w:name w:val="FeatureRecipeProcedureHead"/>
    <w:basedOn w:val="RecipeProcedureHead"/>
    <w:qFormat/>
    <w:rsid w:val="00184416"/>
    <w:pPr>
      <w:shd w:val="clear" w:color="auto" w:fill="BFBFBF" w:themeFill="background1" w:themeFillShade="BF"/>
    </w:pPr>
  </w:style>
  <w:style w:type="paragraph" w:customStyle="1" w:styleId="RecipeNoteHead">
    <w:name w:val="RecipeNoteHead"/>
    <w:basedOn w:val="RecipeFootnote"/>
    <w:qFormat/>
    <w:rsid w:val="00184416"/>
    <w:rPr>
      <w:b/>
      <w:i/>
    </w:rPr>
  </w:style>
  <w:style w:type="paragraph" w:customStyle="1" w:styleId="FeatureRecipeNoteHead">
    <w:name w:val="FeatureRecipeNoteHead"/>
    <w:basedOn w:val="RecipeNoteHead"/>
    <w:qFormat/>
    <w:rsid w:val="00184416"/>
    <w:pPr>
      <w:shd w:val="clear" w:color="auto" w:fill="BFBFBF" w:themeFill="background1" w:themeFillShade="BF"/>
    </w:pPr>
  </w:style>
  <w:style w:type="paragraph" w:customStyle="1" w:styleId="FeatureRecipeNotePara">
    <w:name w:val="FeatureRecipeNotePara"/>
    <w:basedOn w:val="FeatureRecipeNoteHead"/>
    <w:qFormat/>
    <w:rsid w:val="00184416"/>
    <w:rPr>
      <w:b w:val="0"/>
      <w:i w:val="0"/>
      <w:sz w:val="18"/>
    </w:rPr>
  </w:style>
  <w:style w:type="paragraph" w:customStyle="1" w:styleId="RecipeNotePara">
    <w:name w:val="RecipeNotePara"/>
    <w:basedOn w:val="FeatureRecipeNotePara"/>
    <w:rsid w:val="00184416"/>
    <w:pPr>
      <w:shd w:val="clear" w:color="auto" w:fill="FFFFFF" w:themeFill="background1"/>
    </w:pPr>
  </w:style>
  <w:style w:type="paragraph" w:customStyle="1" w:styleId="RecipeNoteHead3">
    <w:name w:val="RecipeNoteHead3"/>
    <w:basedOn w:val="RecipeNotePara"/>
    <w:qFormat/>
    <w:rsid w:val="00184416"/>
    <w:rPr>
      <w:i/>
    </w:rPr>
  </w:style>
  <w:style w:type="paragraph" w:customStyle="1" w:styleId="FeatureRecipeNoteHead3">
    <w:name w:val="FeatureRecipeNoteHead3"/>
    <w:basedOn w:val="RecipeNoteHead3"/>
    <w:qFormat/>
    <w:rsid w:val="00184416"/>
    <w:pPr>
      <w:shd w:val="clear" w:color="auto" w:fill="BFBFBF" w:themeFill="background1" w:themeFillShade="BF"/>
    </w:pPr>
  </w:style>
  <w:style w:type="paragraph" w:customStyle="1" w:styleId="FeatureRecipeNoteHead4">
    <w:name w:val="FeatureRecipeNoteHead4"/>
    <w:basedOn w:val="FeatureRecipeNoteHead3"/>
    <w:qFormat/>
    <w:rsid w:val="00184416"/>
    <w:rPr>
      <w:b/>
    </w:rPr>
  </w:style>
  <w:style w:type="paragraph" w:customStyle="1" w:styleId="RecipeNoteHead4">
    <w:name w:val="RecipeNoteHead4"/>
    <w:basedOn w:val="FeatureRecipeNoteHead4"/>
    <w:qFormat/>
    <w:rsid w:val="00184416"/>
    <w:pPr>
      <w:shd w:val="clear" w:color="auto" w:fill="FFFFFF" w:themeFill="background1"/>
    </w:pPr>
  </w:style>
  <w:style w:type="character" w:customStyle="1" w:styleId="BoldItalic">
    <w:name w:val="BoldItalic"/>
    <w:rsid w:val="00184416"/>
    <w:rPr>
      <w:b/>
      <w:i/>
    </w:rPr>
  </w:style>
  <w:style w:type="character" w:customStyle="1" w:styleId="Bold">
    <w:name w:val="Bold"/>
    <w:rsid w:val="00184416"/>
    <w:rPr>
      <w:b/>
    </w:rPr>
  </w:style>
  <w:style w:type="character" w:customStyle="1" w:styleId="boldred">
    <w:name w:val="bold red"/>
    <w:rsid w:val="00184416"/>
  </w:style>
  <w:style w:type="table" w:customStyle="1" w:styleId="ColorfulGrid2">
    <w:name w:val="Colorful Grid2"/>
    <w:basedOn w:val="TableNormal"/>
    <w:uiPriority w:val="73"/>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F4221C"/>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4221C"/>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F4221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F4221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184416"/>
    <w:rPr>
      <w:rFonts w:ascii="Arial" w:eastAsia="Times New Roman" w:hAnsi="Arial" w:cs="Times New Roman"/>
      <w:b/>
      <w:snapToGrid w:val="0"/>
      <w:sz w:val="60"/>
      <w:szCs w:val="20"/>
    </w:rPr>
  </w:style>
  <w:style w:type="table" w:styleId="ColorfulGrid">
    <w:name w:val="Colorful Grid"/>
    <w:basedOn w:val="TableNormal"/>
    <w:uiPriority w:val="73"/>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184416"/>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84416"/>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18441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18441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Intense Emphasis" w:qFormat="1"/>
    <w:lsdException w:name="Subtle Reference" w:qFormat="1"/>
    <w:lsdException w:name="Book Title" w:qFormat="1"/>
    <w:lsdException w:name="Bibliography" w:unhideWhenUsed="1"/>
    <w:lsdException w:name="TOC Heading" w:qFormat="1"/>
  </w:latentStyles>
  <w:style w:type="paragraph" w:default="1" w:styleId="Normal">
    <w:name w:val="Normal"/>
    <w:qFormat/>
    <w:rsid w:val="001D1DE1"/>
    <w:rPr>
      <w:rFonts w:eastAsiaTheme="minorHAnsi"/>
    </w:rPr>
  </w:style>
  <w:style w:type="paragraph" w:styleId="Heading1">
    <w:name w:val="heading 1"/>
    <w:next w:val="Normal"/>
    <w:link w:val="Heading1Char"/>
    <w:uiPriority w:val="99"/>
    <w:qFormat/>
    <w:rsid w:val="001D1DE1"/>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1D1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1D1D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1D1DE1"/>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1D1DE1"/>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184416"/>
    <w:pPr>
      <w:numPr>
        <w:ilvl w:val="5"/>
        <w:numId w:val="21"/>
      </w:numPr>
      <w:outlineLvl w:val="5"/>
    </w:pPr>
  </w:style>
  <w:style w:type="paragraph" w:styleId="Heading7">
    <w:name w:val="heading 7"/>
    <w:basedOn w:val="Normal"/>
    <w:next w:val="Normal"/>
    <w:link w:val="Heading7Char"/>
    <w:qFormat/>
    <w:rsid w:val="00184416"/>
    <w:pPr>
      <w:numPr>
        <w:ilvl w:val="6"/>
        <w:numId w:val="21"/>
      </w:numPr>
      <w:outlineLvl w:val="6"/>
    </w:pPr>
  </w:style>
  <w:style w:type="paragraph" w:styleId="Heading8">
    <w:name w:val="heading 8"/>
    <w:basedOn w:val="Normal"/>
    <w:next w:val="Normal"/>
    <w:link w:val="Heading8Char"/>
    <w:qFormat/>
    <w:rsid w:val="00184416"/>
    <w:pPr>
      <w:numPr>
        <w:ilvl w:val="7"/>
        <w:numId w:val="21"/>
      </w:numPr>
      <w:outlineLvl w:val="7"/>
    </w:pPr>
  </w:style>
  <w:style w:type="paragraph" w:styleId="Heading9">
    <w:name w:val="heading 9"/>
    <w:basedOn w:val="Normal"/>
    <w:next w:val="Normal"/>
    <w:link w:val="Heading9Char"/>
    <w:qFormat/>
    <w:rsid w:val="00184416"/>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1DE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1D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1D1D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1D1DE1"/>
    <w:rPr>
      <w:rFonts w:ascii="Arial" w:eastAsia="Times New Roman" w:hAnsi="Arial" w:cs="Times New Roman"/>
      <w:b/>
      <w:szCs w:val="20"/>
    </w:rPr>
  </w:style>
  <w:style w:type="character" w:customStyle="1" w:styleId="Heading5Char">
    <w:name w:val="Heading 5 Char"/>
    <w:basedOn w:val="DefaultParagraphFont"/>
    <w:link w:val="Heading5"/>
    <w:uiPriority w:val="99"/>
    <w:rsid w:val="001D1DE1"/>
    <w:rPr>
      <w:rFonts w:ascii="Arial" w:eastAsia="Times New Roman" w:hAnsi="Arial" w:cs="Times New Roman"/>
      <w:b/>
      <w:sz w:val="20"/>
      <w:szCs w:val="20"/>
    </w:rPr>
  </w:style>
  <w:style w:type="paragraph" w:customStyle="1" w:styleId="ParaContinued">
    <w:name w:val="ParaContinued"/>
    <w:basedOn w:val="Normal"/>
    <w:next w:val="Para"/>
    <w:rsid w:val="001D1DE1"/>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1D1DE1"/>
    <w:pPr>
      <w:widowControl w:val="0"/>
    </w:pPr>
    <w:rPr>
      <w:snapToGrid w:val="0"/>
    </w:rPr>
  </w:style>
  <w:style w:type="paragraph" w:customStyle="1" w:styleId="Option">
    <w:name w:val="Option"/>
    <w:basedOn w:val="Question"/>
    <w:rsid w:val="001D1DE1"/>
    <w:pPr>
      <w:ind w:left="2880"/>
    </w:pPr>
  </w:style>
  <w:style w:type="paragraph" w:customStyle="1" w:styleId="Question">
    <w:name w:val="Question"/>
    <w:next w:val="Option"/>
    <w:rsid w:val="001D1DE1"/>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1D1DE1"/>
    <w:pPr>
      <w:ind w:left="2160" w:firstLine="0"/>
    </w:pPr>
  </w:style>
  <w:style w:type="paragraph" w:customStyle="1" w:styleId="Objective">
    <w:name w:val="Objective"/>
    <w:rsid w:val="001D1DE1"/>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1D1DE1"/>
    <w:pPr>
      <w:pBdr>
        <w:top w:val="single" w:sz="4" w:space="4" w:color="auto"/>
      </w:pBdr>
      <w:outlineLvl w:val="6"/>
    </w:pPr>
    <w:rPr>
      <w:i/>
      <w:noProof/>
    </w:rPr>
  </w:style>
  <w:style w:type="paragraph" w:customStyle="1" w:styleId="H5">
    <w:name w:val="H5"/>
    <w:next w:val="Para"/>
    <w:rsid w:val="001D1DE1"/>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1D1DE1"/>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1D1DE1"/>
    <w:rPr>
      <w:i w:val="0"/>
    </w:rPr>
  </w:style>
  <w:style w:type="paragraph" w:customStyle="1" w:styleId="H4">
    <w:name w:val="H4"/>
    <w:next w:val="Para"/>
    <w:rsid w:val="001D1DE1"/>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1D1DE1"/>
    <w:pPr>
      <w:keepNext w:val="0"/>
    </w:pPr>
    <w:rPr>
      <w:i w:val="0"/>
    </w:rPr>
  </w:style>
  <w:style w:type="paragraph" w:customStyle="1" w:styleId="Subobjective">
    <w:name w:val="Subobjective"/>
    <w:basedOn w:val="Objective"/>
    <w:rsid w:val="001D1DE1"/>
    <w:pPr>
      <w:keepNext/>
      <w:spacing w:before="180"/>
      <w:ind w:left="2880"/>
    </w:pPr>
  </w:style>
  <w:style w:type="paragraph" w:customStyle="1" w:styleId="ChapterTitle">
    <w:name w:val="ChapterTitle"/>
    <w:next w:val="Para"/>
    <w:qFormat/>
    <w:rsid w:val="001D1DE1"/>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1D1DE1"/>
    <w:rPr>
      <w:rFonts w:ascii="Courier New" w:hAnsi="Courier New"/>
      <w:noProof/>
      <w:color w:val="auto"/>
    </w:rPr>
  </w:style>
  <w:style w:type="paragraph" w:customStyle="1" w:styleId="QuotePara">
    <w:name w:val="QuotePara"/>
    <w:basedOn w:val="QuoteSource"/>
    <w:qFormat/>
    <w:rsid w:val="001D1DE1"/>
    <w:rPr>
      <w:i w:val="0"/>
      <w:sz w:val="24"/>
    </w:rPr>
  </w:style>
  <w:style w:type="paragraph" w:customStyle="1" w:styleId="QuoteSource">
    <w:name w:val="QuoteSource"/>
    <w:basedOn w:val="Normal"/>
    <w:rsid w:val="001D1DE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1D1DE1"/>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1D1DE1"/>
    <w:pPr>
      <w:numPr>
        <w:numId w:val="1"/>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1D1DE1"/>
    <w:pPr>
      <w:numPr>
        <w:numId w:val="5"/>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1D1DE1"/>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1D1DE1"/>
    <w:rPr>
      <w:i/>
      <w:color w:val="auto"/>
    </w:rPr>
  </w:style>
  <w:style w:type="paragraph" w:customStyle="1" w:styleId="Slug">
    <w:name w:val="Slug"/>
    <w:basedOn w:val="Normal"/>
    <w:next w:val="Para"/>
    <w:rsid w:val="001D1DE1"/>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1D1DE1"/>
    <w:pPr>
      <w:spacing w:before="240"/>
      <w:outlineLvl w:val="9"/>
    </w:pPr>
  </w:style>
  <w:style w:type="paragraph" w:customStyle="1" w:styleId="H3">
    <w:name w:val="H3"/>
    <w:next w:val="Para"/>
    <w:qFormat/>
    <w:rsid w:val="001D1DE1"/>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1D1DE1"/>
  </w:style>
  <w:style w:type="paragraph" w:customStyle="1" w:styleId="PartIntroductionPara">
    <w:name w:val="PartIntroductionPara"/>
    <w:rsid w:val="001D1DE1"/>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1D1DE1"/>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1D1DE1"/>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1D1DE1"/>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1D1DE1"/>
    <w:pPr>
      <w:ind w:left="2520"/>
    </w:pPr>
  </w:style>
  <w:style w:type="paragraph" w:customStyle="1" w:styleId="ListPara">
    <w:name w:val="ListPara"/>
    <w:basedOn w:val="Normal"/>
    <w:rsid w:val="001D1DE1"/>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1D1DE1"/>
    <w:pPr>
      <w:spacing w:line="260" w:lineRule="exact"/>
      <w:ind w:left="2520"/>
    </w:pPr>
  </w:style>
  <w:style w:type="paragraph" w:customStyle="1" w:styleId="PartTitle">
    <w:name w:val="PartTitle"/>
    <w:basedOn w:val="ChapterTitle"/>
    <w:rsid w:val="001D1DE1"/>
    <w:pPr>
      <w:widowControl w:val="0"/>
    </w:pPr>
  </w:style>
  <w:style w:type="paragraph" w:customStyle="1" w:styleId="CodeSnippet">
    <w:name w:val="CodeSnippet"/>
    <w:rsid w:val="001D1DE1"/>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1D1DE1"/>
    <w:pPr>
      <w:ind w:left="2160"/>
    </w:pPr>
    <w:rPr>
      <w:snapToGrid w:val="0"/>
    </w:rPr>
  </w:style>
  <w:style w:type="paragraph" w:customStyle="1" w:styleId="RunInParaSub">
    <w:name w:val="RunInParaSub"/>
    <w:basedOn w:val="RunInPara"/>
    <w:rsid w:val="001D1DE1"/>
    <w:pPr>
      <w:ind w:left="2160"/>
    </w:pPr>
  </w:style>
  <w:style w:type="paragraph" w:customStyle="1" w:styleId="URLPara">
    <w:name w:val="URLPara"/>
    <w:rsid w:val="001D1DE1"/>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1D1DE1"/>
    <w:pPr>
      <w:spacing w:before="240"/>
      <w:ind w:left="1800"/>
    </w:pPr>
    <w:rPr>
      <w:u w:val="none"/>
    </w:rPr>
  </w:style>
  <w:style w:type="character" w:customStyle="1" w:styleId="CodeHighlight">
    <w:name w:val="CodeHighlight"/>
    <w:rsid w:val="001D1DE1"/>
    <w:rPr>
      <w:u w:val="wave"/>
    </w:rPr>
  </w:style>
  <w:style w:type="paragraph" w:customStyle="1" w:styleId="TableCaption">
    <w:name w:val="TableCaption"/>
    <w:basedOn w:val="Slug"/>
    <w:qFormat/>
    <w:rsid w:val="001D1DE1"/>
    <w:pPr>
      <w:keepNext/>
      <w:widowControl w:val="0"/>
      <w:spacing w:before="240" w:after="120"/>
      <w:ind w:left="0"/>
    </w:pPr>
    <w:rPr>
      <w:snapToGrid w:val="0"/>
    </w:rPr>
  </w:style>
  <w:style w:type="paragraph" w:customStyle="1" w:styleId="TabularEntry">
    <w:name w:val="TabularEntry"/>
    <w:rsid w:val="001D1DE1"/>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1D1DE1"/>
    <w:pPr>
      <w:spacing w:after="60" w:line="240" w:lineRule="auto"/>
    </w:pPr>
    <w:rPr>
      <w:rFonts w:ascii="Arial" w:eastAsia="Times New Roman" w:hAnsi="Arial" w:cs="Times New Roman"/>
      <w:szCs w:val="20"/>
    </w:rPr>
  </w:style>
  <w:style w:type="paragraph" w:customStyle="1" w:styleId="TableHead">
    <w:name w:val="TableHead"/>
    <w:qFormat/>
    <w:rsid w:val="001D1DE1"/>
    <w:pPr>
      <w:keepNext/>
      <w:spacing w:after="0" w:line="240" w:lineRule="auto"/>
    </w:pPr>
    <w:rPr>
      <w:rFonts w:ascii="Arial" w:eastAsia="Times New Roman" w:hAnsi="Arial" w:cs="Times New Roman"/>
      <w:b/>
      <w:smallCaps/>
      <w:szCs w:val="20"/>
    </w:rPr>
  </w:style>
  <w:style w:type="paragraph" w:customStyle="1" w:styleId="CodeSnippetSub">
    <w:name w:val="CodeSnippetSub"/>
    <w:rsid w:val="001D1DE1"/>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1D1DE1"/>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1D1DE1"/>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1D1DE1"/>
    <w:rPr>
      <w:rFonts w:ascii="Courier New" w:hAnsi="Courier New"/>
      <w:noProof/>
      <w:color w:val="auto"/>
      <w:u w:val="single"/>
    </w:rPr>
  </w:style>
  <w:style w:type="character" w:customStyle="1" w:styleId="Superscript">
    <w:name w:val="Superscript"/>
    <w:basedOn w:val="DefaultParagraphFont"/>
    <w:rsid w:val="001D1DE1"/>
    <w:rPr>
      <w:vertAlign w:val="superscript"/>
    </w:rPr>
  </w:style>
  <w:style w:type="character" w:customStyle="1" w:styleId="Subscript">
    <w:name w:val="Subscript"/>
    <w:basedOn w:val="DefaultParagraphFont"/>
    <w:rsid w:val="001D1DE1"/>
    <w:rPr>
      <w:vertAlign w:val="subscript"/>
    </w:rPr>
  </w:style>
  <w:style w:type="paragraph" w:customStyle="1" w:styleId="ChapterObjectiveTitle">
    <w:name w:val="ChapterObjectiveTitle"/>
    <w:basedOn w:val="ObjectiveTitle"/>
    <w:next w:val="ChapterObjective"/>
    <w:rsid w:val="001D1DE1"/>
    <w:pPr>
      <w:ind w:left="1440" w:firstLine="0"/>
    </w:pPr>
    <w:rPr>
      <w:i w:val="0"/>
    </w:rPr>
  </w:style>
  <w:style w:type="paragraph" w:customStyle="1" w:styleId="FigureSource">
    <w:name w:val="FigureSource"/>
    <w:next w:val="Para"/>
    <w:rsid w:val="001D1DE1"/>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1D1DE1"/>
    <w:rPr>
      <w:b w:val="0"/>
      <w:sz w:val="26"/>
      <w:u w:val="none"/>
    </w:rPr>
  </w:style>
  <w:style w:type="paragraph" w:customStyle="1" w:styleId="PartFeaturingList">
    <w:name w:val="PartFeaturingList"/>
    <w:basedOn w:val="ChapterFeaturingList"/>
    <w:rsid w:val="001D1DE1"/>
  </w:style>
  <w:style w:type="character" w:customStyle="1" w:styleId="InlineCodeVariable">
    <w:name w:val="InlineCodeVariable"/>
    <w:basedOn w:val="InlineCode"/>
    <w:rsid w:val="001D1DE1"/>
    <w:rPr>
      <w:rFonts w:ascii="Courier New" w:hAnsi="Courier New"/>
      <w:i/>
      <w:noProof/>
      <w:color w:val="auto"/>
    </w:rPr>
  </w:style>
  <w:style w:type="character" w:customStyle="1" w:styleId="InlineCodeUserInput">
    <w:name w:val="InlineCodeUserInput"/>
    <w:basedOn w:val="InlineCode"/>
    <w:rsid w:val="001D1DE1"/>
    <w:rPr>
      <w:rFonts w:ascii="Courier New" w:hAnsi="Courier New"/>
      <w:b/>
      <w:noProof/>
      <w:color w:val="auto"/>
    </w:rPr>
  </w:style>
  <w:style w:type="character" w:customStyle="1" w:styleId="InlineCodeUserInputVariable">
    <w:name w:val="InlineCodeUserInputVariable"/>
    <w:basedOn w:val="InlineCode"/>
    <w:rsid w:val="001D1DE1"/>
    <w:rPr>
      <w:rFonts w:ascii="Courier New" w:hAnsi="Courier New"/>
      <w:b/>
      <w:i/>
      <w:noProof/>
      <w:color w:val="auto"/>
    </w:rPr>
  </w:style>
  <w:style w:type="character" w:customStyle="1" w:styleId="Variable">
    <w:name w:val="Variable"/>
    <w:basedOn w:val="DefaultParagraphFont"/>
    <w:rsid w:val="001D1DE1"/>
    <w:rPr>
      <w:i/>
    </w:rPr>
  </w:style>
  <w:style w:type="paragraph" w:customStyle="1" w:styleId="AppendixTitle">
    <w:name w:val="AppendixTitle"/>
    <w:basedOn w:val="ChapterTitle"/>
    <w:next w:val="Para"/>
    <w:rsid w:val="001D1DE1"/>
    <w:pPr>
      <w:spacing w:before="120" w:after="120"/>
    </w:pPr>
  </w:style>
  <w:style w:type="paragraph" w:customStyle="1" w:styleId="GlossaryTitle">
    <w:name w:val="GlossaryTitle"/>
    <w:basedOn w:val="ChapterTitle"/>
    <w:next w:val="Normal"/>
    <w:rsid w:val="001D1DE1"/>
    <w:pPr>
      <w:spacing w:before="120" w:after="120"/>
    </w:pPr>
  </w:style>
  <w:style w:type="paragraph" w:customStyle="1" w:styleId="IntroductionTitle">
    <w:name w:val="IntroductionTitle"/>
    <w:basedOn w:val="ChapterTitle"/>
    <w:next w:val="Para"/>
    <w:rsid w:val="001D1DE1"/>
    <w:pPr>
      <w:spacing w:before="120" w:after="120"/>
    </w:pPr>
  </w:style>
  <w:style w:type="paragraph" w:customStyle="1" w:styleId="ChapterSubtitle">
    <w:name w:val="ChapterSubtitle"/>
    <w:basedOn w:val="ChapterTitle"/>
    <w:next w:val="Para"/>
    <w:rsid w:val="001D1DE1"/>
    <w:rPr>
      <w:sz w:val="44"/>
    </w:rPr>
  </w:style>
  <w:style w:type="paragraph" w:customStyle="1" w:styleId="ChapterAuthor">
    <w:name w:val="ChapterAuthor"/>
    <w:basedOn w:val="ChapterSubtitle"/>
    <w:next w:val="ChapterAuthorAffiliation"/>
    <w:rsid w:val="001D1DE1"/>
    <w:pPr>
      <w:spacing w:after="120"/>
      <w:outlineLvl w:val="9"/>
    </w:pPr>
    <w:rPr>
      <w:i/>
      <w:sz w:val="36"/>
    </w:rPr>
  </w:style>
  <w:style w:type="paragraph" w:customStyle="1" w:styleId="ChapterAuthorAffiliation">
    <w:name w:val="ChapterAuthorAffiliation"/>
    <w:next w:val="Para"/>
    <w:rsid w:val="001D1DE1"/>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1D1DE1"/>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D1DE1"/>
    <w:pPr>
      <w:contextualSpacing/>
    </w:pPr>
    <w:rPr>
      <w:sz w:val="24"/>
    </w:rPr>
  </w:style>
  <w:style w:type="paragraph" w:customStyle="1" w:styleId="SectionTitle">
    <w:name w:val="SectionTitle"/>
    <w:basedOn w:val="ChapterTitle"/>
    <w:next w:val="ChapterTitle"/>
    <w:rsid w:val="001D1DE1"/>
    <w:pPr>
      <w:pBdr>
        <w:bottom w:val="single" w:sz="4" w:space="1" w:color="auto"/>
      </w:pBdr>
    </w:pPr>
  </w:style>
  <w:style w:type="paragraph" w:customStyle="1" w:styleId="ExtractPara">
    <w:name w:val="ExtractPara"/>
    <w:rsid w:val="001D1DE1"/>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1D1DE1"/>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1D1DE1"/>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1D1DE1"/>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1D1DE1"/>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1D1DE1"/>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1D1DE1"/>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1D1DE1"/>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1D1DE1"/>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1D1DE1"/>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1D1DE1"/>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1D1DE1"/>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1D1DE1"/>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1D1DE1"/>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1D1DE1"/>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1D1DE1"/>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1D1DE1"/>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D1DE1"/>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1D1DE1"/>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1D1DE1"/>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1D1DE1"/>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1D1DE1"/>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1D1DE1"/>
    <w:pPr>
      <w:numPr>
        <w:numId w:val="6"/>
      </w:numPr>
    </w:pPr>
  </w:style>
  <w:style w:type="paragraph" w:customStyle="1" w:styleId="ListNumberedSub2">
    <w:name w:val="ListNumberedSub2"/>
    <w:basedOn w:val="ListNumberedSub"/>
    <w:rsid w:val="001D1DE1"/>
    <w:pPr>
      <w:ind w:left="3240"/>
    </w:pPr>
  </w:style>
  <w:style w:type="paragraph" w:customStyle="1" w:styleId="ListUnmarkedSub2">
    <w:name w:val="ListUnmarkedSub2"/>
    <w:basedOn w:val="ListUnmarkedSub"/>
    <w:rsid w:val="001D1DE1"/>
    <w:pPr>
      <w:ind w:left="2880"/>
    </w:pPr>
  </w:style>
  <w:style w:type="paragraph" w:customStyle="1" w:styleId="ListParaSub2">
    <w:name w:val="ListParaSub2"/>
    <w:basedOn w:val="ListParaSub"/>
    <w:rsid w:val="001D1DE1"/>
    <w:pPr>
      <w:ind w:left="3240"/>
    </w:pPr>
  </w:style>
  <w:style w:type="paragraph" w:customStyle="1" w:styleId="ListCheckSub">
    <w:name w:val="ListCheckSub"/>
    <w:basedOn w:val="ListCheck"/>
    <w:rsid w:val="001D1DE1"/>
    <w:pPr>
      <w:numPr>
        <w:numId w:val="7"/>
      </w:numPr>
    </w:pPr>
  </w:style>
  <w:style w:type="paragraph" w:customStyle="1" w:styleId="ExtractListBulleted">
    <w:name w:val="ExtractListBulleted"/>
    <w:rsid w:val="001D1DE1"/>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1D1DE1"/>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1D1DE1"/>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1D1DE1"/>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1D1DE1"/>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1D1DE1"/>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1D1DE1"/>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1D1DE1"/>
    <w:pPr>
      <w:spacing w:before="120" w:after="120"/>
      <w:ind w:left="0" w:firstLine="0"/>
    </w:pPr>
  </w:style>
  <w:style w:type="paragraph" w:customStyle="1" w:styleId="Dialog">
    <w:name w:val="Dialog"/>
    <w:rsid w:val="001D1DE1"/>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1D1DE1"/>
  </w:style>
  <w:style w:type="paragraph" w:customStyle="1" w:styleId="RecipeIngredientHead">
    <w:name w:val="RecipeIngredientHead"/>
    <w:next w:val="RecipeIngredientList"/>
    <w:rsid w:val="001D1DE1"/>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D1DE1"/>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1D1DE1"/>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1D1DE1"/>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1D1DE1"/>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1D1DE1"/>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1D1DE1"/>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D1DE1"/>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1D1DE1"/>
    <w:rPr>
      <w:i w:val="0"/>
      <w:sz w:val="24"/>
      <w:u w:val="single"/>
    </w:rPr>
  </w:style>
  <w:style w:type="paragraph" w:customStyle="1" w:styleId="RecipeVariationFlavor">
    <w:name w:val="RecipeVariationFlavor"/>
    <w:basedOn w:val="RecipeTime"/>
    <w:rsid w:val="001D1DE1"/>
    <w:rPr>
      <w:i w:val="0"/>
      <w:sz w:val="24"/>
      <w:u w:val="single"/>
    </w:rPr>
  </w:style>
  <w:style w:type="paragraph" w:customStyle="1" w:styleId="RecipeYield">
    <w:name w:val="RecipeYield"/>
    <w:rsid w:val="001D1DE1"/>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1D1DE1"/>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1D1DE1"/>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1D1DE1"/>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1D1DE1"/>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1D1DE1"/>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1D1DE1"/>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1D1DE1"/>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1D1DE1"/>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1D1DE1"/>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1D1DE1"/>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1D1DE1"/>
    <w:pPr>
      <w:spacing w:after="100"/>
    </w:pPr>
  </w:style>
  <w:style w:type="paragraph" w:styleId="TOC2">
    <w:name w:val="toc 2"/>
    <w:basedOn w:val="Normal"/>
    <w:next w:val="Normal"/>
    <w:autoRedefine/>
    <w:uiPriority w:val="99"/>
    <w:rsid w:val="001D1DE1"/>
    <w:pPr>
      <w:spacing w:after="100"/>
      <w:ind w:left="220"/>
    </w:pPr>
  </w:style>
  <w:style w:type="paragraph" w:styleId="TOC3">
    <w:name w:val="toc 3"/>
    <w:basedOn w:val="Normal"/>
    <w:next w:val="Normal"/>
    <w:autoRedefine/>
    <w:uiPriority w:val="99"/>
    <w:rsid w:val="001D1DE1"/>
    <w:pPr>
      <w:spacing w:after="100"/>
      <w:ind w:left="440"/>
    </w:pPr>
  </w:style>
  <w:style w:type="paragraph" w:styleId="TOC4">
    <w:name w:val="toc 4"/>
    <w:basedOn w:val="Normal"/>
    <w:next w:val="Normal"/>
    <w:autoRedefine/>
    <w:uiPriority w:val="39"/>
    <w:rsid w:val="001D1DE1"/>
    <w:pPr>
      <w:spacing w:after="100"/>
      <w:ind w:left="660"/>
    </w:pPr>
  </w:style>
  <w:style w:type="paragraph" w:styleId="TOC5">
    <w:name w:val="toc 5"/>
    <w:basedOn w:val="Normal"/>
    <w:next w:val="Normal"/>
    <w:autoRedefine/>
    <w:uiPriority w:val="39"/>
    <w:rsid w:val="001D1DE1"/>
    <w:pPr>
      <w:spacing w:after="100"/>
      <w:ind w:left="880"/>
    </w:pPr>
  </w:style>
  <w:style w:type="paragraph" w:styleId="TOC6">
    <w:name w:val="toc 6"/>
    <w:basedOn w:val="Normal"/>
    <w:next w:val="Normal"/>
    <w:autoRedefine/>
    <w:uiPriority w:val="39"/>
    <w:rsid w:val="001D1DE1"/>
    <w:pPr>
      <w:spacing w:after="100"/>
      <w:ind w:left="1100"/>
    </w:pPr>
  </w:style>
  <w:style w:type="paragraph" w:styleId="TOC7">
    <w:name w:val="toc 7"/>
    <w:basedOn w:val="Normal"/>
    <w:next w:val="Normal"/>
    <w:autoRedefine/>
    <w:uiPriority w:val="39"/>
    <w:semiHidden/>
    <w:rsid w:val="001D1DE1"/>
    <w:pPr>
      <w:spacing w:after="100"/>
      <w:ind w:left="1320"/>
    </w:pPr>
  </w:style>
  <w:style w:type="paragraph" w:styleId="TOC8">
    <w:name w:val="toc 8"/>
    <w:basedOn w:val="Normal"/>
    <w:next w:val="Normal"/>
    <w:autoRedefine/>
    <w:uiPriority w:val="39"/>
    <w:semiHidden/>
    <w:rsid w:val="001D1DE1"/>
    <w:pPr>
      <w:spacing w:after="100"/>
      <w:ind w:left="1540"/>
    </w:pPr>
  </w:style>
  <w:style w:type="paragraph" w:styleId="TOC9">
    <w:name w:val="toc 9"/>
    <w:basedOn w:val="Normal"/>
    <w:next w:val="Normal"/>
    <w:autoRedefine/>
    <w:uiPriority w:val="39"/>
    <w:semiHidden/>
    <w:rsid w:val="001D1DE1"/>
    <w:pPr>
      <w:spacing w:after="100"/>
      <w:ind w:left="1760"/>
    </w:pPr>
  </w:style>
  <w:style w:type="paragraph" w:styleId="Header">
    <w:name w:val="header"/>
    <w:basedOn w:val="Normal"/>
    <w:link w:val="HeaderChar"/>
    <w:uiPriority w:val="99"/>
    <w:rsid w:val="001D1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DE1"/>
    <w:rPr>
      <w:rFonts w:eastAsiaTheme="minorHAnsi"/>
    </w:rPr>
  </w:style>
  <w:style w:type="paragraph" w:styleId="Footer">
    <w:name w:val="footer"/>
    <w:basedOn w:val="Normal"/>
    <w:link w:val="FooterChar"/>
    <w:uiPriority w:val="99"/>
    <w:rsid w:val="001D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DE1"/>
    <w:rPr>
      <w:rFonts w:eastAsiaTheme="minorHAnsi"/>
    </w:rPr>
  </w:style>
  <w:style w:type="paragraph" w:customStyle="1" w:styleId="CustomChapterOpener">
    <w:name w:val="CustomChapterOpener"/>
    <w:basedOn w:val="Normal"/>
    <w:next w:val="Para"/>
    <w:rsid w:val="001D1DE1"/>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1D1DE1"/>
    <w:rPr>
      <w:b/>
    </w:rPr>
  </w:style>
  <w:style w:type="paragraph" w:customStyle="1" w:styleId="CustomList">
    <w:name w:val="CustomList"/>
    <w:basedOn w:val="Normal"/>
    <w:rsid w:val="001D1DE1"/>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1D1DE1"/>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1D1DE1"/>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1D1DE1"/>
  </w:style>
  <w:style w:type="paragraph" w:customStyle="1" w:styleId="BibliographyHead">
    <w:name w:val="BibliographyHead"/>
    <w:next w:val="BibliographyEntry"/>
    <w:rsid w:val="001D1DE1"/>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1D1DE1"/>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1D1DE1"/>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1D1DE1"/>
  </w:style>
  <w:style w:type="paragraph" w:customStyle="1" w:styleId="ExercisesHead">
    <w:name w:val="ExercisesHead"/>
    <w:basedOn w:val="Normal"/>
    <w:next w:val="Para"/>
    <w:rsid w:val="001D1DE1"/>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1D1DE1"/>
  </w:style>
  <w:style w:type="paragraph" w:customStyle="1" w:styleId="ProblemsHead">
    <w:name w:val="ProblemsHead"/>
    <w:basedOn w:val="BibliographyHead"/>
    <w:next w:val="Para"/>
    <w:rsid w:val="001D1DE1"/>
  </w:style>
  <w:style w:type="paragraph" w:customStyle="1" w:styleId="QuestionData">
    <w:name w:val="QuestionData"/>
    <w:basedOn w:val="Explanation"/>
    <w:rsid w:val="001D1DE1"/>
  </w:style>
  <w:style w:type="paragraph" w:customStyle="1" w:styleId="QuestionsHead">
    <w:name w:val="QuestionsHead"/>
    <w:basedOn w:val="BibliographyHead"/>
    <w:next w:val="Para"/>
    <w:rsid w:val="001D1DE1"/>
  </w:style>
  <w:style w:type="paragraph" w:customStyle="1" w:styleId="ReferencesHead">
    <w:name w:val="ReferencesHead"/>
    <w:basedOn w:val="BibliographyHead"/>
    <w:next w:val="Reference"/>
    <w:rsid w:val="001D1DE1"/>
  </w:style>
  <w:style w:type="paragraph" w:customStyle="1" w:styleId="ReviewHead">
    <w:name w:val="ReviewHead"/>
    <w:basedOn w:val="BibliographyHead"/>
    <w:next w:val="Para"/>
    <w:rsid w:val="001D1DE1"/>
  </w:style>
  <w:style w:type="paragraph" w:customStyle="1" w:styleId="SummaryHead">
    <w:name w:val="SummaryHead"/>
    <w:basedOn w:val="BibliographyHead"/>
    <w:next w:val="Para"/>
    <w:rsid w:val="001D1DE1"/>
  </w:style>
  <w:style w:type="character" w:customStyle="1" w:styleId="WileySymbol">
    <w:name w:val="WileySymbol"/>
    <w:rsid w:val="001D1DE1"/>
    <w:rPr>
      <w:rFonts w:ascii="Symbol" w:hAnsi="Symbol"/>
    </w:rPr>
  </w:style>
  <w:style w:type="character" w:customStyle="1" w:styleId="MenuArrow">
    <w:name w:val="MenuArrow"/>
    <w:basedOn w:val="DefaultParagraphFont"/>
    <w:rsid w:val="001D1DE1"/>
    <w:rPr>
      <w:rFonts w:ascii="Wingdings" w:hAnsi="Wingdings"/>
    </w:rPr>
  </w:style>
  <w:style w:type="paragraph" w:customStyle="1" w:styleId="BookTitle">
    <w:name w:val="BookTitle"/>
    <w:basedOn w:val="Normal"/>
    <w:next w:val="Normal"/>
    <w:rsid w:val="001D1DE1"/>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1D1DE1"/>
    <w:pPr>
      <w:pageBreakBefore w:val="0"/>
      <w:spacing w:before="480"/>
    </w:pPr>
    <w:rPr>
      <w:sz w:val="36"/>
    </w:rPr>
  </w:style>
  <w:style w:type="paragraph" w:customStyle="1" w:styleId="BookAuthor">
    <w:name w:val="BookAuthor"/>
    <w:basedOn w:val="Normal"/>
    <w:rsid w:val="001D1DE1"/>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1D1DE1"/>
    <w:rPr>
      <w:i/>
    </w:rPr>
  </w:style>
  <w:style w:type="paragraph" w:customStyle="1" w:styleId="Index1">
    <w:name w:val="Index1"/>
    <w:rsid w:val="001D1DE1"/>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D1DE1"/>
    <w:pPr>
      <w:ind w:left="2520"/>
    </w:pPr>
  </w:style>
  <w:style w:type="paragraph" w:customStyle="1" w:styleId="Index3">
    <w:name w:val="Index3"/>
    <w:basedOn w:val="Index1"/>
    <w:rsid w:val="001D1DE1"/>
    <w:pPr>
      <w:ind w:left="3240"/>
    </w:pPr>
  </w:style>
  <w:style w:type="paragraph" w:customStyle="1" w:styleId="IndexLetter">
    <w:name w:val="IndexLetter"/>
    <w:basedOn w:val="H3"/>
    <w:next w:val="Index1"/>
    <w:rsid w:val="001D1DE1"/>
  </w:style>
  <w:style w:type="paragraph" w:customStyle="1" w:styleId="IndexNote">
    <w:name w:val="IndexNote"/>
    <w:basedOn w:val="Normal"/>
    <w:rsid w:val="001D1DE1"/>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1D1DE1"/>
    <w:pPr>
      <w:spacing w:line="540" w:lineRule="exact"/>
    </w:pPr>
  </w:style>
  <w:style w:type="paragraph" w:customStyle="1" w:styleId="FurtherReadingHead">
    <w:name w:val="FurtherReadingHead"/>
    <w:basedOn w:val="BibliographyHead"/>
    <w:next w:val="Para"/>
    <w:rsid w:val="001D1DE1"/>
  </w:style>
  <w:style w:type="paragraph" w:customStyle="1" w:styleId="Address">
    <w:name w:val="Address"/>
    <w:basedOn w:val="Normal"/>
    <w:rsid w:val="001D1DE1"/>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1D1DE1"/>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1D1DE1"/>
    <w:pPr>
      <w:ind w:left="360"/>
    </w:pPr>
  </w:style>
  <w:style w:type="paragraph" w:customStyle="1" w:styleId="EquationNumbered">
    <w:name w:val="EquationNumbered"/>
    <w:rsid w:val="001D1DE1"/>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1D1DE1"/>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1D1DE1"/>
    <w:rPr>
      <w:b/>
    </w:rPr>
  </w:style>
  <w:style w:type="character" w:customStyle="1" w:styleId="UserInputVariable">
    <w:name w:val="UserInputVariable"/>
    <w:basedOn w:val="DefaultParagraphFont"/>
    <w:rsid w:val="001D1DE1"/>
    <w:rPr>
      <w:b/>
      <w:i/>
    </w:rPr>
  </w:style>
  <w:style w:type="paragraph" w:styleId="Bibliography">
    <w:name w:val="Bibliography"/>
    <w:basedOn w:val="Normal"/>
    <w:next w:val="Normal"/>
    <w:uiPriority w:val="99"/>
    <w:semiHidden/>
    <w:rsid w:val="001D1DE1"/>
  </w:style>
  <w:style w:type="paragraph" w:customStyle="1" w:styleId="FeaturePara">
    <w:name w:val="FeaturePara"/>
    <w:rsid w:val="001D1DE1"/>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1D1DE1"/>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1D1DE1"/>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1D1DE1"/>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1D1DE1"/>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1D1DE1"/>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1D1DE1"/>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1D1DE1"/>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1D1DE1"/>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1D1DE1"/>
    <w:pPr>
      <w:spacing w:before="120" w:after="120"/>
      <w:ind w:left="720" w:hanging="720"/>
      <w:contextualSpacing/>
    </w:pPr>
    <w:rPr>
      <w:sz w:val="22"/>
      <w:u w:val="none"/>
    </w:rPr>
  </w:style>
  <w:style w:type="paragraph" w:customStyle="1" w:styleId="FeatureH1">
    <w:name w:val="FeatureH1"/>
    <w:next w:val="FeaturePara"/>
    <w:rsid w:val="001D1DE1"/>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1D1DE1"/>
    <w:pPr>
      <w:contextualSpacing w:val="0"/>
    </w:pPr>
    <w:rPr>
      <w:rFonts w:ascii="Times New Roman" w:hAnsi="Times New Roman"/>
      <w:smallCaps w:val="0"/>
    </w:rPr>
  </w:style>
  <w:style w:type="paragraph" w:customStyle="1" w:styleId="FeatureH2">
    <w:name w:val="FeatureH2"/>
    <w:next w:val="FeaturePara"/>
    <w:rsid w:val="001D1DE1"/>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1D1DE1"/>
    <w:pPr>
      <w:spacing w:before="120"/>
    </w:pPr>
    <w:rPr>
      <w:smallCaps w:val="0"/>
      <w:u w:val="single"/>
    </w:rPr>
  </w:style>
  <w:style w:type="paragraph" w:customStyle="1" w:styleId="FeatureH3">
    <w:name w:val="FeatureH3"/>
    <w:next w:val="FeaturePara"/>
    <w:rsid w:val="001D1DE1"/>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1D1DE1"/>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1D1DE1"/>
    <w:pPr>
      <w:widowControl w:val="0"/>
      <w:numPr>
        <w:numId w:val="3"/>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1D1DE1"/>
    <w:pPr>
      <w:numPr>
        <w:numId w:val="4"/>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D1DE1"/>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D1DE1"/>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1D1DE1"/>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D1DE1"/>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1D1DE1"/>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1D1DE1"/>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D1DE1"/>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1D1DE1"/>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1D1DE1"/>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1D1DE1"/>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1D1DE1"/>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1D1DE1"/>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1D1DE1"/>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D1DE1"/>
    <w:pPr>
      <w:pBdr>
        <w:left w:val="single" w:sz="36" w:space="17" w:color="C0C0C0"/>
      </w:pBdr>
      <w:ind w:left="216"/>
    </w:pPr>
  </w:style>
  <w:style w:type="paragraph" w:customStyle="1" w:styleId="FeatureRunInPara">
    <w:name w:val="FeatureRunInPara"/>
    <w:basedOn w:val="FeatureListUnmarked"/>
    <w:next w:val="FeatureRunInHead"/>
    <w:rsid w:val="001D1DE1"/>
    <w:pPr>
      <w:pBdr>
        <w:left w:val="single" w:sz="36" w:space="6" w:color="C0C0C0"/>
      </w:pBdr>
      <w:spacing w:before="0"/>
      <w:ind w:left="0"/>
    </w:pPr>
  </w:style>
  <w:style w:type="paragraph" w:customStyle="1" w:styleId="FeatureRunInParaSub">
    <w:name w:val="FeatureRunInParaSub"/>
    <w:basedOn w:val="FeatureRunInPara"/>
    <w:next w:val="FeatureRunInHeadSub"/>
    <w:rsid w:val="001D1DE1"/>
    <w:pPr>
      <w:pBdr>
        <w:left w:val="single" w:sz="36" w:space="17" w:color="C0C0C0"/>
      </w:pBdr>
      <w:ind w:left="216"/>
      <w:contextualSpacing/>
    </w:pPr>
  </w:style>
  <w:style w:type="paragraph" w:customStyle="1" w:styleId="FeatureSubFeatureType">
    <w:name w:val="FeatureSubFeatureType"/>
    <w:rsid w:val="001D1DE1"/>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1D1DE1"/>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1D1DE1"/>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1D1DE1"/>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1D1DE1"/>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1D1DE1"/>
    <w:pPr>
      <w:pBdr>
        <w:left w:val="single" w:sz="36" w:space="6" w:color="C0C0C0"/>
      </w:pBdr>
      <w:spacing w:before="120"/>
      <w:ind w:left="0" w:firstLine="0"/>
    </w:pPr>
  </w:style>
  <w:style w:type="paragraph" w:customStyle="1" w:styleId="ReferenceAnnotation">
    <w:name w:val="ReferenceAnnotation"/>
    <w:basedOn w:val="Reference"/>
    <w:rsid w:val="001D1DE1"/>
    <w:pPr>
      <w:spacing w:before="0" w:after="0"/>
      <w:ind w:firstLine="0"/>
    </w:pPr>
    <w:rPr>
      <w:snapToGrid w:val="0"/>
    </w:rPr>
  </w:style>
  <w:style w:type="paragraph" w:customStyle="1" w:styleId="RecipeVariationH1">
    <w:name w:val="RecipeVariationH1"/>
    <w:rsid w:val="001D1DE1"/>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1D1DE1"/>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1D1DE1"/>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1D1DE1"/>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1D1DE1"/>
    <w:rPr>
      <w:rFonts w:ascii="Courier New" w:hAnsi="Courier New"/>
      <w:noProof/>
      <w:color w:val="auto"/>
      <w:u w:val="double"/>
    </w:rPr>
  </w:style>
  <w:style w:type="character" w:customStyle="1" w:styleId="CrossRefTerm">
    <w:name w:val="CrossRefTerm"/>
    <w:basedOn w:val="DefaultParagraphFont"/>
    <w:rsid w:val="001D1DE1"/>
    <w:rPr>
      <w:i/>
    </w:rPr>
  </w:style>
  <w:style w:type="character" w:customStyle="1" w:styleId="GenusSpecies">
    <w:name w:val="GenusSpecies"/>
    <w:basedOn w:val="DefaultParagraphFont"/>
    <w:rsid w:val="001D1DE1"/>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1D1DE1"/>
    <w:rPr>
      <w:b/>
      <w:i/>
    </w:rPr>
  </w:style>
  <w:style w:type="paragraph" w:customStyle="1" w:styleId="FeatureRecipeIngredientList">
    <w:name w:val="FeatureRecipeIngredientList"/>
    <w:basedOn w:val="FeatureRecipeProcedure"/>
    <w:rsid w:val="001D1DE1"/>
    <w:pPr>
      <w:ind w:left="720" w:hanging="288"/>
    </w:pPr>
  </w:style>
  <w:style w:type="paragraph" w:customStyle="1" w:styleId="CodeHead">
    <w:name w:val="CodeHead"/>
    <w:next w:val="CodeListing"/>
    <w:rsid w:val="001D1DE1"/>
    <w:pPr>
      <w:spacing w:before="120" w:after="120" w:line="240" w:lineRule="auto"/>
    </w:pPr>
    <w:rPr>
      <w:rFonts w:ascii="Arial" w:eastAsia="Times New Roman" w:hAnsi="Arial" w:cs="Times New Roman"/>
      <w:b/>
      <w:snapToGrid w:val="0"/>
      <w:szCs w:val="20"/>
    </w:rPr>
  </w:style>
  <w:style w:type="paragraph" w:customStyle="1" w:styleId="PoetryPara">
    <w:name w:val="PoetryPara"/>
    <w:rsid w:val="001D1DE1"/>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1D1DE1"/>
    <w:pPr>
      <w:spacing w:after="0"/>
    </w:pPr>
    <w:rPr>
      <w:b/>
      <w:sz w:val="24"/>
    </w:rPr>
  </w:style>
  <w:style w:type="character" w:customStyle="1" w:styleId="QueryInline">
    <w:name w:val="QueryInline"/>
    <w:basedOn w:val="DefaultParagraphFont"/>
    <w:rsid w:val="001D1DE1"/>
    <w:rPr>
      <w:bdr w:val="none" w:sz="0" w:space="0" w:color="auto"/>
      <w:shd w:val="clear" w:color="auto" w:fill="FFCC99"/>
    </w:rPr>
  </w:style>
  <w:style w:type="paragraph" w:customStyle="1" w:styleId="QueryPara">
    <w:name w:val="QueryPara"/>
    <w:rsid w:val="001D1DE1"/>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1D1DE1"/>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1D1DE1"/>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1D1DE1"/>
  </w:style>
  <w:style w:type="character" w:customStyle="1" w:styleId="WileyItalic">
    <w:name w:val="WileyItalic"/>
    <w:basedOn w:val="DefaultParagraphFont"/>
    <w:rsid w:val="001D1DE1"/>
    <w:rPr>
      <w:i/>
    </w:rPr>
  </w:style>
  <w:style w:type="character" w:customStyle="1" w:styleId="WileyBoldItalic">
    <w:name w:val="WileyBoldItalic"/>
    <w:basedOn w:val="DefaultParagraphFont"/>
    <w:rsid w:val="001D1DE1"/>
    <w:rPr>
      <w:b/>
      <w:i/>
    </w:rPr>
  </w:style>
  <w:style w:type="character" w:customStyle="1" w:styleId="WileyBold">
    <w:name w:val="WileyBold"/>
    <w:basedOn w:val="DefaultParagraphFont"/>
    <w:rsid w:val="001D1DE1"/>
    <w:rPr>
      <w:b/>
    </w:rPr>
  </w:style>
  <w:style w:type="paragraph" w:customStyle="1" w:styleId="ContentsPartTitle">
    <w:name w:val="ContentsPartTitle"/>
    <w:next w:val="ContentsChapterTitle"/>
    <w:rsid w:val="001D1DE1"/>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1D1DE1"/>
    <w:pPr>
      <w:ind w:left="288"/>
    </w:pPr>
    <w:rPr>
      <w:sz w:val="26"/>
    </w:rPr>
  </w:style>
  <w:style w:type="paragraph" w:customStyle="1" w:styleId="ContentsH1">
    <w:name w:val="ContentsH1"/>
    <w:basedOn w:val="ContentsPartTitle"/>
    <w:rsid w:val="001D1DE1"/>
    <w:pPr>
      <w:ind w:left="576"/>
    </w:pPr>
    <w:rPr>
      <w:b w:val="0"/>
      <w:sz w:val="24"/>
    </w:rPr>
  </w:style>
  <w:style w:type="paragraph" w:customStyle="1" w:styleId="ContentsH2">
    <w:name w:val="ContentsH2"/>
    <w:basedOn w:val="ContentsPartTitle"/>
    <w:rsid w:val="001D1DE1"/>
    <w:pPr>
      <w:ind w:left="864"/>
    </w:pPr>
    <w:rPr>
      <w:b w:val="0"/>
      <w:sz w:val="22"/>
    </w:rPr>
  </w:style>
  <w:style w:type="paragraph" w:customStyle="1" w:styleId="Copyright">
    <w:name w:val="Copyright"/>
    <w:rsid w:val="001D1DE1"/>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1D1DE1"/>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1D1DE1"/>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1D1DE1"/>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1D1DE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1D1DE1"/>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1D1DE1"/>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1D1DE1"/>
    <w:pPr>
      <w:ind w:left="720"/>
    </w:pPr>
  </w:style>
  <w:style w:type="paragraph" w:customStyle="1" w:styleId="BookEdition">
    <w:name w:val="BookEdition"/>
    <w:qFormat/>
    <w:rsid w:val="001D1DE1"/>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1D1DE1"/>
    <w:rPr>
      <w:rFonts w:cs="Arial"/>
      <w:color w:val="0000FF"/>
    </w:rPr>
  </w:style>
  <w:style w:type="character" w:customStyle="1" w:styleId="CodeColorBlue2">
    <w:name w:val="CodeColorBlue2"/>
    <w:rsid w:val="001D1DE1"/>
    <w:rPr>
      <w:rFonts w:cs="Arial"/>
      <w:color w:val="0000A5"/>
    </w:rPr>
  </w:style>
  <w:style w:type="character" w:customStyle="1" w:styleId="CodeColorBlue3">
    <w:name w:val="CodeColorBlue3"/>
    <w:rsid w:val="001D1DE1"/>
    <w:rPr>
      <w:rFonts w:cs="Arial"/>
      <w:color w:val="6464B9"/>
    </w:rPr>
  </w:style>
  <w:style w:type="character" w:customStyle="1" w:styleId="CodeColorBluegreen">
    <w:name w:val="CodeColorBluegreen"/>
    <w:rsid w:val="001D1DE1"/>
    <w:rPr>
      <w:rFonts w:cs="Arial"/>
      <w:color w:val="2B91AF"/>
    </w:rPr>
  </w:style>
  <w:style w:type="character" w:customStyle="1" w:styleId="CodeColorBrown">
    <w:name w:val="CodeColorBrown"/>
    <w:rsid w:val="001D1DE1"/>
    <w:rPr>
      <w:rFonts w:cs="Arial"/>
      <w:color w:val="A31515"/>
    </w:rPr>
  </w:style>
  <w:style w:type="character" w:customStyle="1" w:styleId="CodeColorDkBlue">
    <w:name w:val="CodeColorDkBlue"/>
    <w:rsid w:val="001D1DE1"/>
    <w:rPr>
      <w:rFonts w:cs="Times New Roman"/>
      <w:color w:val="000080"/>
      <w:szCs w:val="22"/>
    </w:rPr>
  </w:style>
  <w:style w:type="character" w:customStyle="1" w:styleId="CodeColorGreen">
    <w:name w:val="CodeColorGreen"/>
    <w:rsid w:val="001D1DE1"/>
    <w:rPr>
      <w:rFonts w:cs="Arial"/>
      <w:color w:val="008000"/>
    </w:rPr>
  </w:style>
  <w:style w:type="character" w:customStyle="1" w:styleId="CodeColorGreen2">
    <w:name w:val="CodeColorGreen2"/>
    <w:rsid w:val="001D1DE1"/>
    <w:rPr>
      <w:rFonts w:cs="Arial"/>
      <w:color w:val="629755"/>
    </w:rPr>
  </w:style>
  <w:style w:type="character" w:customStyle="1" w:styleId="CodeColorGrey30">
    <w:name w:val="CodeColorGrey30"/>
    <w:rsid w:val="001D1DE1"/>
    <w:rPr>
      <w:rFonts w:cs="Arial"/>
      <w:color w:val="808080"/>
    </w:rPr>
  </w:style>
  <w:style w:type="character" w:customStyle="1" w:styleId="CodeColorGrey55">
    <w:name w:val="CodeColorGrey55"/>
    <w:rsid w:val="001D1DE1"/>
    <w:rPr>
      <w:rFonts w:cs="Arial"/>
      <w:color w:val="C0C0C0"/>
    </w:rPr>
  </w:style>
  <w:style w:type="character" w:customStyle="1" w:styleId="CodeColorGrey80">
    <w:name w:val="CodeColorGrey80"/>
    <w:rsid w:val="001D1DE1"/>
    <w:rPr>
      <w:rFonts w:cs="Arial"/>
      <w:color w:val="555555"/>
    </w:rPr>
  </w:style>
  <w:style w:type="character" w:customStyle="1" w:styleId="CodeColorHotPink">
    <w:name w:val="CodeColorHotPink"/>
    <w:rsid w:val="001D1DE1"/>
    <w:rPr>
      <w:rFonts w:cs="Times New Roman"/>
      <w:color w:val="DF36FA"/>
      <w:szCs w:val="18"/>
    </w:rPr>
  </w:style>
  <w:style w:type="character" w:customStyle="1" w:styleId="CodeColorMagenta">
    <w:name w:val="CodeColorMagenta"/>
    <w:rsid w:val="001D1DE1"/>
    <w:rPr>
      <w:rFonts w:cs="Arial"/>
      <w:color w:val="A31515"/>
    </w:rPr>
  </w:style>
  <w:style w:type="character" w:customStyle="1" w:styleId="CodeColorOrange">
    <w:name w:val="CodeColorOrange"/>
    <w:rsid w:val="001D1DE1"/>
    <w:rPr>
      <w:rFonts w:cs="Arial"/>
      <w:color w:val="B96464"/>
    </w:rPr>
  </w:style>
  <w:style w:type="character" w:customStyle="1" w:styleId="CodeColorPeach">
    <w:name w:val="CodeColorPeach"/>
    <w:rsid w:val="001D1DE1"/>
    <w:rPr>
      <w:rFonts w:cs="Arial"/>
      <w:color w:val="FFDBA3"/>
    </w:rPr>
  </w:style>
  <w:style w:type="character" w:customStyle="1" w:styleId="CodeColorPurple">
    <w:name w:val="CodeColorPurple"/>
    <w:rsid w:val="001D1DE1"/>
    <w:rPr>
      <w:rFonts w:cs="Arial"/>
      <w:color w:val="951795"/>
    </w:rPr>
  </w:style>
  <w:style w:type="character" w:customStyle="1" w:styleId="CodeColorRed">
    <w:name w:val="CodeColorRed"/>
    <w:rsid w:val="001D1DE1"/>
    <w:rPr>
      <w:rFonts w:cs="Arial"/>
      <w:color w:val="FF0000"/>
    </w:rPr>
  </w:style>
  <w:style w:type="character" w:customStyle="1" w:styleId="CodeColorRed2">
    <w:name w:val="CodeColorRed2"/>
    <w:rsid w:val="001D1DE1"/>
    <w:rPr>
      <w:rFonts w:cs="Arial"/>
      <w:color w:val="800000"/>
    </w:rPr>
  </w:style>
  <w:style w:type="character" w:customStyle="1" w:styleId="CodeColorRed3">
    <w:name w:val="CodeColorRed3"/>
    <w:rsid w:val="001D1DE1"/>
    <w:rPr>
      <w:rFonts w:cs="Arial"/>
      <w:color w:val="A31515"/>
    </w:rPr>
  </w:style>
  <w:style w:type="character" w:customStyle="1" w:styleId="CodeColorTealBlue">
    <w:name w:val="CodeColorTealBlue"/>
    <w:rsid w:val="001D1DE1"/>
    <w:rPr>
      <w:rFonts w:cs="Times New Roman"/>
      <w:color w:val="008080"/>
      <w:szCs w:val="22"/>
    </w:rPr>
  </w:style>
  <w:style w:type="character" w:customStyle="1" w:styleId="CodeColorWhite">
    <w:name w:val="CodeColorWhite"/>
    <w:rsid w:val="001D1DE1"/>
    <w:rPr>
      <w:rFonts w:cs="Arial"/>
      <w:color w:val="FFFFFF"/>
      <w:bdr w:val="none" w:sz="0" w:space="0" w:color="auto"/>
    </w:rPr>
  </w:style>
  <w:style w:type="character" w:customStyle="1" w:styleId="CodeColorPurple2">
    <w:name w:val="CodeColorPurple2"/>
    <w:rsid w:val="001D1DE1"/>
    <w:rPr>
      <w:rFonts w:cs="Arial"/>
      <w:color w:val="800080"/>
    </w:rPr>
  </w:style>
  <w:style w:type="paragraph" w:styleId="ListParagraph">
    <w:name w:val="List Paragraph"/>
    <w:basedOn w:val="Normal"/>
    <w:link w:val="ListParagraphChar"/>
    <w:uiPriority w:val="99"/>
    <w:qFormat/>
    <w:rsid w:val="001D1DE1"/>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1D1DE1"/>
    <w:rPr>
      <w:rFonts w:cs="Times New Roman"/>
      <w:color w:val="0000FF"/>
      <w:u w:val="single"/>
    </w:rPr>
  </w:style>
  <w:style w:type="paragraph" w:styleId="Revision">
    <w:name w:val="Revision"/>
    <w:hidden/>
    <w:uiPriority w:val="99"/>
    <w:semiHidden/>
    <w:rsid w:val="001D1DE1"/>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1D1DE1"/>
    <w:rPr>
      <w:bdr w:val="none" w:sz="0" w:space="0" w:color="auto"/>
      <w:shd w:val="clear" w:color="auto" w:fill="B2A1C7" w:themeFill="accent4" w:themeFillTint="99"/>
    </w:rPr>
  </w:style>
  <w:style w:type="paragraph" w:customStyle="1" w:styleId="ContentsH3">
    <w:name w:val="ContentsH3"/>
    <w:qFormat/>
    <w:rsid w:val="001D1DE1"/>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1D1DE1"/>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1D1DE1"/>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1D1DE1"/>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1D1DE1"/>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1D1DE1"/>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1D1DE1"/>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1D1DE1"/>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1D1DE1"/>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1D1DE1"/>
    <w:rPr>
      <w:b/>
      <w:bCs/>
      <w:smallCaps/>
      <w:spacing w:val="5"/>
    </w:rPr>
  </w:style>
  <w:style w:type="character" w:styleId="CommentReference">
    <w:name w:val="annotation reference"/>
    <w:basedOn w:val="DefaultParagraphFont"/>
    <w:uiPriority w:val="99"/>
    <w:semiHidden/>
    <w:rsid w:val="001D1DE1"/>
    <w:rPr>
      <w:sz w:val="16"/>
      <w:szCs w:val="16"/>
    </w:rPr>
  </w:style>
  <w:style w:type="character" w:styleId="Emphasis">
    <w:name w:val="Emphasis"/>
    <w:basedOn w:val="DefaultParagraphFont"/>
    <w:uiPriority w:val="99"/>
    <w:rsid w:val="001D1DE1"/>
    <w:rPr>
      <w:i/>
      <w:iCs/>
    </w:rPr>
  </w:style>
  <w:style w:type="character" w:styleId="FollowedHyperlink">
    <w:name w:val="FollowedHyperlink"/>
    <w:basedOn w:val="DefaultParagraphFont"/>
    <w:uiPriority w:val="99"/>
    <w:semiHidden/>
    <w:rsid w:val="001D1DE1"/>
    <w:rPr>
      <w:color w:val="800080" w:themeColor="followedHyperlink"/>
      <w:u w:val="single"/>
    </w:rPr>
  </w:style>
  <w:style w:type="character" w:styleId="HTMLAcronym">
    <w:name w:val="HTML Acronym"/>
    <w:basedOn w:val="DefaultParagraphFont"/>
    <w:uiPriority w:val="99"/>
    <w:semiHidden/>
    <w:rsid w:val="001D1DE1"/>
  </w:style>
  <w:style w:type="character" w:styleId="HTMLCite">
    <w:name w:val="HTML Cite"/>
    <w:basedOn w:val="DefaultParagraphFont"/>
    <w:uiPriority w:val="99"/>
    <w:semiHidden/>
    <w:rsid w:val="001D1DE1"/>
    <w:rPr>
      <w:i/>
      <w:iCs/>
    </w:rPr>
  </w:style>
  <w:style w:type="character" w:styleId="HTMLCode">
    <w:name w:val="HTML Code"/>
    <w:basedOn w:val="DefaultParagraphFont"/>
    <w:uiPriority w:val="99"/>
    <w:semiHidden/>
    <w:rsid w:val="001D1DE1"/>
    <w:rPr>
      <w:rFonts w:ascii="Consolas" w:hAnsi="Consolas"/>
      <w:sz w:val="20"/>
      <w:szCs w:val="20"/>
    </w:rPr>
  </w:style>
  <w:style w:type="character" w:styleId="HTMLDefinition">
    <w:name w:val="HTML Definition"/>
    <w:basedOn w:val="DefaultParagraphFont"/>
    <w:uiPriority w:val="99"/>
    <w:semiHidden/>
    <w:rsid w:val="001D1DE1"/>
    <w:rPr>
      <w:i/>
      <w:iCs/>
    </w:rPr>
  </w:style>
  <w:style w:type="character" w:styleId="HTMLKeyboard">
    <w:name w:val="HTML Keyboard"/>
    <w:basedOn w:val="DefaultParagraphFont"/>
    <w:uiPriority w:val="99"/>
    <w:semiHidden/>
    <w:rsid w:val="001D1DE1"/>
    <w:rPr>
      <w:rFonts w:ascii="Consolas" w:hAnsi="Consolas"/>
      <w:sz w:val="20"/>
      <w:szCs w:val="20"/>
    </w:rPr>
  </w:style>
  <w:style w:type="character" w:styleId="HTMLSample">
    <w:name w:val="HTML Sample"/>
    <w:basedOn w:val="DefaultParagraphFont"/>
    <w:uiPriority w:val="99"/>
    <w:semiHidden/>
    <w:rsid w:val="001D1DE1"/>
    <w:rPr>
      <w:rFonts w:ascii="Consolas" w:hAnsi="Consolas"/>
      <w:sz w:val="24"/>
      <w:szCs w:val="24"/>
    </w:rPr>
  </w:style>
  <w:style w:type="character" w:styleId="HTMLTypewriter">
    <w:name w:val="HTML Typewriter"/>
    <w:basedOn w:val="DefaultParagraphFont"/>
    <w:uiPriority w:val="99"/>
    <w:semiHidden/>
    <w:rsid w:val="001D1DE1"/>
    <w:rPr>
      <w:rFonts w:ascii="Consolas" w:hAnsi="Consolas"/>
      <w:sz w:val="20"/>
      <w:szCs w:val="20"/>
    </w:rPr>
  </w:style>
  <w:style w:type="character" w:styleId="HTMLVariable">
    <w:name w:val="HTML Variable"/>
    <w:basedOn w:val="DefaultParagraphFont"/>
    <w:uiPriority w:val="99"/>
    <w:semiHidden/>
    <w:rsid w:val="001D1DE1"/>
    <w:rPr>
      <w:i/>
      <w:iCs/>
    </w:rPr>
  </w:style>
  <w:style w:type="character" w:styleId="IntenseEmphasis">
    <w:name w:val="Intense Emphasis"/>
    <w:basedOn w:val="DefaultParagraphFont"/>
    <w:uiPriority w:val="99"/>
    <w:rsid w:val="001D1DE1"/>
    <w:rPr>
      <w:b/>
      <w:bCs/>
      <w:i/>
      <w:iCs/>
      <w:color w:val="4F81BD" w:themeColor="accent1"/>
    </w:rPr>
  </w:style>
  <w:style w:type="character" w:styleId="IntenseReference">
    <w:name w:val="Intense Reference"/>
    <w:basedOn w:val="DefaultParagraphFont"/>
    <w:uiPriority w:val="99"/>
    <w:rsid w:val="001D1DE1"/>
    <w:rPr>
      <w:b/>
      <w:bCs/>
      <w:smallCaps/>
      <w:color w:val="C0504D" w:themeColor="accent2"/>
      <w:spacing w:val="5"/>
      <w:u w:val="single"/>
    </w:rPr>
  </w:style>
  <w:style w:type="character" w:styleId="LineNumber">
    <w:name w:val="line number"/>
    <w:basedOn w:val="DefaultParagraphFont"/>
    <w:uiPriority w:val="99"/>
    <w:semiHidden/>
    <w:rsid w:val="001D1DE1"/>
  </w:style>
  <w:style w:type="character" w:styleId="PageNumber">
    <w:name w:val="page number"/>
    <w:basedOn w:val="DefaultParagraphFont"/>
    <w:uiPriority w:val="99"/>
    <w:semiHidden/>
    <w:rsid w:val="001D1DE1"/>
  </w:style>
  <w:style w:type="character" w:styleId="PlaceholderText">
    <w:name w:val="Placeholder Text"/>
    <w:basedOn w:val="DefaultParagraphFont"/>
    <w:uiPriority w:val="99"/>
    <w:semiHidden/>
    <w:rsid w:val="001D1DE1"/>
    <w:rPr>
      <w:color w:val="808080"/>
    </w:rPr>
  </w:style>
  <w:style w:type="character" w:styleId="Strong">
    <w:name w:val="Strong"/>
    <w:basedOn w:val="DefaultParagraphFont"/>
    <w:uiPriority w:val="99"/>
    <w:rsid w:val="001D1DE1"/>
    <w:rPr>
      <w:b/>
      <w:bCs/>
    </w:rPr>
  </w:style>
  <w:style w:type="character" w:styleId="SubtleEmphasis">
    <w:name w:val="Subtle Emphasis"/>
    <w:basedOn w:val="DefaultParagraphFont"/>
    <w:uiPriority w:val="99"/>
    <w:rsid w:val="001D1DE1"/>
    <w:rPr>
      <w:i/>
      <w:iCs/>
      <w:color w:val="808080" w:themeColor="text1" w:themeTint="7F"/>
    </w:rPr>
  </w:style>
  <w:style w:type="character" w:styleId="SubtleReference">
    <w:name w:val="Subtle Reference"/>
    <w:basedOn w:val="DefaultParagraphFont"/>
    <w:uiPriority w:val="99"/>
    <w:qFormat/>
    <w:rsid w:val="001D1DE1"/>
    <w:rPr>
      <w:smallCaps/>
      <w:color w:val="C0504D" w:themeColor="accent2"/>
      <w:u w:val="single"/>
    </w:rPr>
  </w:style>
  <w:style w:type="table" w:styleId="LightShading-Accent5">
    <w:name w:val="Light Shading Accent 5"/>
    <w:basedOn w:val="TableNormal"/>
    <w:uiPriority w:val="60"/>
    <w:rsid w:val="001D1DE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1D1DE1"/>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1D1DE1"/>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Heading6Char">
    <w:name w:val="Heading 6 Char"/>
    <w:basedOn w:val="DefaultParagraphFont"/>
    <w:link w:val="Heading6"/>
    <w:rsid w:val="00184416"/>
    <w:rPr>
      <w:rFonts w:eastAsiaTheme="minorHAnsi"/>
    </w:rPr>
  </w:style>
  <w:style w:type="character" w:customStyle="1" w:styleId="ListParagraphChar">
    <w:name w:val="List Paragraph Char"/>
    <w:basedOn w:val="DefaultParagraphFont"/>
    <w:link w:val="ListParagraph"/>
    <w:uiPriority w:val="99"/>
    <w:rsid w:val="009340DD"/>
    <w:rPr>
      <w:rFonts w:ascii="Calibri" w:eastAsia="Times New Roman" w:hAnsi="Calibri" w:cs="Times New Roman"/>
      <w:color w:val="FF0000"/>
    </w:rPr>
  </w:style>
  <w:style w:type="paragraph" w:styleId="Caption">
    <w:name w:val="caption"/>
    <w:basedOn w:val="Normal"/>
    <w:next w:val="Normal"/>
    <w:uiPriority w:val="35"/>
    <w:qFormat/>
    <w:rsid w:val="00184416"/>
    <w:pPr>
      <w:spacing w:line="240" w:lineRule="auto"/>
    </w:pPr>
    <w:rPr>
      <w:b/>
      <w:bCs/>
      <w:color w:val="4F81BD" w:themeColor="accent1"/>
      <w:sz w:val="18"/>
      <w:szCs w:val="18"/>
    </w:rPr>
  </w:style>
  <w:style w:type="table" w:styleId="TableGrid">
    <w:name w:val="Table Grid"/>
    <w:basedOn w:val="TableNormal"/>
    <w:uiPriority w:val="99"/>
    <w:rsid w:val="0018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level2">
    <w:name w:val="Bullet 1 level 2"/>
    <w:basedOn w:val="Normal"/>
    <w:link w:val="Bullet1level2Char"/>
    <w:uiPriority w:val="99"/>
    <w:qFormat/>
    <w:rsid w:val="009340DD"/>
    <w:pPr>
      <w:spacing w:before="120" w:after="60"/>
      <w:ind w:left="1080" w:hanging="360"/>
      <w:contextualSpacing/>
    </w:pPr>
    <w:rPr>
      <w:color w:val="363435"/>
    </w:rPr>
  </w:style>
  <w:style w:type="character" w:customStyle="1" w:styleId="Bullet1level2Char">
    <w:name w:val="Bullet 1 level 2 Char"/>
    <w:basedOn w:val="DefaultParagraphFont"/>
    <w:link w:val="Bullet1level2"/>
    <w:uiPriority w:val="99"/>
    <w:rsid w:val="009340DD"/>
    <w:rPr>
      <w:rFonts w:eastAsiaTheme="minorHAnsi"/>
      <w:color w:val="363435"/>
    </w:rPr>
  </w:style>
  <w:style w:type="paragraph" w:customStyle="1" w:styleId="Caption1">
    <w:name w:val="Caption1"/>
    <w:basedOn w:val="Normal"/>
    <w:link w:val="captionChar"/>
    <w:uiPriority w:val="99"/>
    <w:qFormat/>
    <w:rsid w:val="009340DD"/>
    <w:pPr>
      <w:keepNext/>
      <w:spacing w:before="160"/>
    </w:pPr>
    <w:rPr>
      <w:b/>
      <w:i/>
      <w:noProof/>
      <w:color w:val="363435"/>
      <w:sz w:val="18"/>
      <w:u w:color="DD8605"/>
    </w:rPr>
  </w:style>
  <w:style w:type="character" w:customStyle="1" w:styleId="captionChar">
    <w:name w:val="caption Char"/>
    <w:basedOn w:val="DefaultParagraphFont"/>
    <w:link w:val="Caption1"/>
    <w:uiPriority w:val="99"/>
    <w:rsid w:val="009340DD"/>
    <w:rPr>
      <w:rFonts w:eastAsiaTheme="minorHAnsi"/>
      <w:b/>
      <w:i/>
      <w:noProof/>
      <w:color w:val="363435"/>
      <w:sz w:val="18"/>
      <w:u w:color="DD8605"/>
    </w:rPr>
  </w:style>
  <w:style w:type="paragraph" w:styleId="BalloonText">
    <w:name w:val="Balloon Text"/>
    <w:basedOn w:val="Normal"/>
    <w:link w:val="BalloonTextChar"/>
    <w:semiHidden/>
    <w:rsid w:val="00184416"/>
    <w:rPr>
      <w:rFonts w:ascii="Tahoma" w:hAnsi="Tahoma"/>
      <w:sz w:val="16"/>
    </w:rPr>
  </w:style>
  <w:style w:type="character" w:customStyle="1" w:styleId="BalloonTextChar">
    <w:name w:val="Balloon Text Char"/>
    <w:basedOn w:val="DefaultParagraphFont"/>
    <w:link w:val="BalloonText"/>
    <w:semiHidden/>
    <w:rsid w:val="00184416"/>
    <w:rPr>
      <w:rFonts w:ascii="Tahoma" w:eastAsiaTheme="minorHAnsi" w:hAnsi="Tahoma"/>
      <w:sz w:val="16"/>
    </w:rPr>
  </w:style>
  <w:style w:type="paragraph" w:styleId="NoSpacing">
    <w:name w:val="No Spacing"/>
    <w:link w:val="NoSpacingChar"/>
    <w:uiPriority w:val="99"/>
    <w:qFormat/>
    <w:rsid w:val="00184416"/>
    <w:pPr>
      <w:spacing w:after="0" w:line="240" w:lineRule="auto"/>
    </w:pPr>
    <w:rPr>
      <w:rFonts w:eastAsiaTheme="minorHAnsi"/>
    </w:rPr>
  </w:style>
  <w:style w:type="character" w:customStyle="1" w:styleId="NoSpacingChar">
    <w:name w:val="No Spacing Char"/>
    <w:basedOn w:val="DefaultParagraphFont"/>
    <w:link w:val="NoSpacing"/>
    <w:uiPriority w:val="99"/>
    <w:locked/>
    <w:rsid w:val="009340DD"/>
    <w:rPr>
      <w:rFonts w:eastAsiaTheme="minorHAnsi"/>
    </w:rPr>
  </w:style>
  <w:style w:type="paragraph" w:styleId="Title">
    <w:name w:val="Title"/>
    <w:basedOn w:val="Normal"/>
    <w:next w:val="Normal"/>
    <w:link w:val="TitleChar"/>
    <w:uiPriority w:val="99"/>
    <w:qFormat/>
    <w:rsid w:val="001844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1844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184416"/>
    <w:pPr>
      <w:spacing w:after="60"/>
      <w:jc w:val="center"/>
      <w:outlineLvl w:val="1"/>
    </w:pPr>
    <w:rPr>
      <w:rFonts w:ascii="Arial" w:hAnsi="Arial"/>
    </w:rPr>
  </w:style>
  <w:style w:type="character" w:customStyle="1" w:styleId="SubtitleChar">
    <w:name w:val="Subtitle Char"/>
    <w:basedOn w:val="DefaultParagraphFont"/>
    <w:link w:val="Subtitle"/>
    <w:rsid w:val="00184416"/>
    <w:rPr>
      <w:rFonts w:ascii="Arial" w:eastAsiaTheme="minorHAnsi" w:hAnsi="Arial"/>
    </w:rPr>
  </w:style>
  <w:style w:type="paragraph" w:customStyle="1" w:styleId="companyname">
    <w:name w:val="company name"/>
    <w:basedOn w:val="NoSpacing"/>
    <w:link w:val="companynameChar"/>
    <w:uiPriority w:val="99"/>
    <w:rsid w:val="009340DD"/>
    <w:pPr>
      <w:framePr w:hSpace="187" w:wrap="around" w:hAnchor="margin" w:xAlign="center" w:y="2881"/>
    </w:pPr>
    <w:rPr>
      <w:color w:val="A6A6A6"/>
    </w:rPr>
  </w:style>
  <w:style w:type="character" w:customStyle="1" w:styleId="companynameChar">
    <w:name w:val="company name Char"/>
    <w:basedOn w:val="NoSpacingChar"/>
    <w:link w:val="companyname"/>
    <w:uiPriority w:val="99"/>
    <w:locked/>
    <w:rsid w:val="009340DD"/>
    <w:rPr>
      <w:rFonts w:ascii="Calibri" w:eastAsia="Times New Roman" w:hAnsi="Calibri" w:cs="Times New Roman"/>
      <w:color w:val="A6A6A6"/>
    </w:rPr>
  </w:style>
  <w:style w:type="paragraph" w:styleId="TOCHeading">
    <w:name w:val="TOC Heading"/>
    <w:basedOn w:val="Heading1"/>
    <w:next w:val="Normal"/>
    <w:uiPriority w:val="99"/>
    <w:qFormat/>
    <w:rsid w:val="00184416"/>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Bullet1level1">
    <w:name w:val="Bullet 1 level 1"/>
    <w:basedOn w:val="ListParagraph"/>
    <w:link w:val="Bullet1level1Char"/>
    <w:uiPriority w:val="99"/>
    <w:rsid w:val="009340DD"/>
    <w:pPr>
      <w:numPr>
        <w:numId w:val="9"/>
      </w:numPr>
      <w:spacing w:before="120" w:after="60"/>
      <w:ind w:left="360"/>
    </w:pPr>
    <w:rPr>
      <w:rFonts w:eastAsia="Calibri"/>
      <w:color w:val="363435"/>
    </w:rPr>
  </w:style>
  <w:style w:type="character" w:customStyle="1" w:styleId="Bullet1level1Char">
    <w:name w:val="Bullet 1 level 1 Char"/>
    <w:basedOn w:val="ListParagraphChar"/>
    <w:link w:val="Bullet1level1"/>
    <w:uiPriority w:val="99"/>
    <w:locked/>
    <w:rsid w:val="009340DD"/>
    <w:rPr>
      <w:rFonts w:ascii="Calibri" w:eastAsia="Calibri" w:hAnsi="Calibri" w:cs="Times New Roman"/>
      <w:color w:val="363435"/>
    </w:rPr>
  </w:style>
  <w:style w:type="paragraph" w:customStyle="1" w:styleId="Bullet2level1">
    <w:name w:val="Bullet 2 level 1"/>
    <w:basedOn w:val="Bullet1level1"/>
    <w:link w:val="Bullet2level1Char"/>
    <w:uiPriority w:val="99"/>
    <w:rsid w:val="009340DD"/>
    <w:pPr>
      <w:numPr>
        <w:numId w:val="0"/>
      </w:numPr>
      <w:spacing w:before="60"/>
      <w:ind w:left="540" w:hanging="270"/>
    </w:pPr>
  </w:style>
  <w:style w:type="character" w:customStyle="1" w:styleId="Bullet2level1Char">
    <w:name w:val="Bullet 2 level 1 Char"/>
    <w:basedOn w:val="Bullet1level1Char"/>
    <w:link w:val="Bullet2level1"/>
    <w:uiPriority w:val="99"/>
    <w:locked/>
    <w:rsid w:val="009340DD"/>
    <w:rPr>
      <w:rFonts w:ascii="Calibri" w:eastAsia="Calibri" w:hAnsi="Calibri" w:cs="Times New Roman"/>
      <w:color w:val="363435"/>
    </w:rPr>
  </w:style>
  <w:style w:type="paragraph" w:customStyle="1" w:styleId="Bullet3level1">
    <w:name w:val="Bullet 3 level1"/>
    <w:basedOn w:val="Bullet2level1"/>
    <w:link w:val="Bullet3level1Char"/>
    <w:uiPriority w:val="99"/>
    <w:rsid w:val="009340DD"/>
    <w:pPr>
      <w:ind w:left="810"/>
    </w:pPr>
    <w:rPr>
      <w:sz w:val="21"/>
    </w:rPr>
  </w:style>
  <w:style w:type="character" w:customStyle="1" w:styleId="Bullet3level1Char">
    <w:name w:val="Bullet 3 level1 Char"/>
    <w:basedOn w:val="Bullet2level1Char"/>
    <w:link w:val="Bullet3level1"/>
    <w:uiPriority w:val="99"/>
    <w:locked/>
    <w:rsid w:val="009340DD"/>
    <w:rPr>
      <w:rFonts w:ascii="Calibri" w:eastAsia="Calibri" w:hAnsi="Calibri" w:cs="Times New Roman"/>
      <w:color w:val="363435"/>
      <w:sz w:val="21"/>
    </w:rPr>
  </w:style>
  <w:style w:type="paragraph" w:customStyle="1" w:styleId="Numberedbullet1level1">
    <w:name w:val="Numbered bullet 1 level 1"/>
    <w:basedOn w:val="Normal"/>
    <w:link w:val="Numberedbullet1level1Char"/>
    <w:uiPriority w:val="99"/>
    <w:rsid w:val="009340DD"/>
    <w:pPr>
      <w:spacing w:before="120" w:after="60"/>
      <w:ind w:left="450" w:hanging="360"/>
    </w:pPr>
    <w:rPr>
      <w:rFonts w:ascii="Calibri" w:eastAsia="Calibri" w:hAnsi="Calibri" w:cs="Times New Roman"/>
      <w:color w:val="363435"/>
    </w:rPr>
  </w:style>
  <w:style w:type="character" w:customStyle="1" w:styleId="Numberedbullet1level1Char">
    <w:name w:val="Numbered bullet 1 level 1 Char"/>
    <w:basedOn w:val="ListParagraphChar"/>
    <w:link w:val="Numberedbullet1level1"/>
    <w:uiPriority w:val="99"/>
    <w:locked/>
    <w:rsid w:val="009340DD"/>
    <w:rPr>
      <w:rFonts w:ascii="Calibri" w:eastAsia="Calibri" w:hAnsi="Calibri" w:cs="Times New Roman"/>
      <w:color w:val="363435"/>
    </w:rPr>
  </w:style>
  <w:style w:type="paragraph" w:customStyle="1" w:styleId="Numberedbullet2level1">
    <w:name w:val="Numbered bullet 2 level 1"/>
    <w:basedOn w:val="Numberedbullet1level1"/>
    <w:link w:val="Numberedbullet2level1Char"/>
    <w:uiPriority w:val="99"/>
    <w:rsid w:val="009340DD"/>
    <w:pPr>
      <w:spacing w:before="60"/>
      <w:ind w:left="810"/>
    </w:pPr>
  </w:style>
  <w:style w:type="character" w:customStyle="1" w:styleId="Numberedbullet2level1Char">
    <w:name w:val="Numbered bullet 2 level 1 Char"/>
    <w:basedOn w:val="Numberedbullet1level1Char"/>
    <w:link w:val="Numberedbullet2level1"/>
    <w:uiPriority w:val="99"/>
    <w:locked/>
    <w:rsid w:val="009340DD"/>
    <w:rPr>
      <w:rFonts w:ascii="Calibri" w:eastAsia="Calibri" w:hAnsi="Calibri" w:cs="Times New Roman"/>
      <w:color w:val="363435"/>
    </w:rPr>
  </w:style>
  <w:style w:type="paragraph" w:customStyle="1" w:styleId="Numberedbullet3level1">
    <w:name w:val="Numbered bullet 3 level 1"/>
    <w:basedOn w:val="Numberedbullet2level1"/>
    <w:link w:val="Numberedbullet3level1Char"/>
    <w:uiPriority w:val="99"/>
    <w:rsid w:val="009340DD"/>
    <w:pPr>
      <w:ind w:left="1170" w:hanging="180"/>
    </w:pPr>
    <w:rPr>
      <w:sz w:val="21"/>
    </w:rPr>
  </w:style>
  <w:style w:type="character" w:customStyle="1" w:styleId="Numberedbullet3level1Char">
    <w:name w:val="Numbered bullet 3 level 1 Char"/>
    <w:basedOn w:val="Numberedbullet2level1Char"/>
    <w:link w:val="Numberedbullet3level1"/>
    <w:uiPriority w:val="99"/>
    <w:locked/>
    <w:rsid w:val="009340DD"/>
    <w:rPr>
      <w:rFonts w:ascii="Calibri" w:eastAsia="Calibri" w:hAnsi="Calibri" w:cs="Times New Roman"/>
      <w:color w:val="363435"/>
      <w:sz w:val="21"/>
    </w:rPr>
  </w:style>
  <w:style w:type="paragraph" w:customStyle="1" w:styleId="NoteHeading1">
    <w:name w:val="Note Heading1"/>
    <w:basedOn w:val="Normal"/>
    <w:link w:val="NoteheadingChar"/>
    <w:uiPriority w:val="99"/>
    <w:rsid w:val="009340DD"/>
    <w:pPr>
      <w:pBdr>
        <w:bottom w:val="single" w:sz="4" w:space="1" w:color="DD8605"/>
      </w:pBdr>
      <w:spacing w:before="160"/>
    </w:pPr>
    <w:rPr>
      <w:rFonts w:ascii="Calibri" w:eastAsia="Calibri" w:hAnsi="Calibri" w:cs="Times New Roman"/>
      <w:b/>
      <w:color w:val="363435"/>
    </w:rPr>
  </w:style>
  <w:style w:type="character" w:customStyle="1" w:styleId="NoteheadingChar">
    <w:name w:val="Note heading Char"/>
    <w:basedOn w:val="DefaultParagraphFont"/>
    <w:link w:val="NoteHeading1"/>
    <w:uiPriority w:val="99"/>
    <w:locked/>
    <w:rsid w:val="009340DD"/>
    <w:rPr>
      <w:rFonts w:ascii="Calibri" w:eastAsia="Calibri" w:hAnsi="Calibri" w:cs="Times New Roman"/>
      <w:b/>
      <w:color w:val="363435"/>
    </w:rPr>
  </w:style>
  <w:style w:type="paragraph" w:customStyle="1" w:styleId="notetext">
    <w:name w:val="note text"/>
    <w:basedOn w:val="Normal"/>
    <w:link w:val="notetextChar"/>
    <w:uiPriority w:val="99"/>
    <w:rsid w:val="009340DD"/>
    <w:pPr>
      <w:spacing w:before="160"/>
    </w:pPr>
    <w:rPr>
      <w:rFonts w:ascii="Calibri" w:eastAsia="Calibri" w:hAnsi="Calibri" w:cs="Times New Roman"/>
      <w:color w:val="363435"/>
      <w:sz w:val="18"/>
    </w:rPr>
  </w:style>
  <w:style w:type="character" w:customStyle="1" w:styleId="notetextChar">
    <w:name w:val="note text Char"/>
    <w:basedOn w:val="DefaultParagraphFont"/>
    <w:link w:val="notetext"/>
    <w:uiPriority w:val="99"/>
    <w:locked/>
    <w:rsid w:val="009340DD"/>
    <w:rPr>
      <w:rFonts w:ascii="Calibri" w:eastAsia="Calibri" w:hAnsi="Calibri" w:cs="Times New Roman"/>
      <w:color w:val="363435"/>
      <w:sz w:val="18"/>
    </w:rPr>
  </w:style>
  <w:style w:type="paragraph" w:customStyle="1" w:styleId="Bulletlevel1bold">
    <w:name w:val="Bullet level 1 bold"/>
    <w:basedOn w:val="Bullet1level1"/>
    <w:link w:val="Bulletlevel1boldChar"/>
    <w:uiPriority w:val="99"/>
    <w:rsid w:val="009340DD"/>
    <w:rPr>
      <w:b/>
    </w:rPr>
  </w:style>
  <w:style w:type="character" w:customStyle="1" w:styleId="Bulletlevel1boldChar">
    <w:name w:val="Bullet level 1 bold Char"/>
    <w:basedOn w:val="Bullet1level1Char"/>
    <w:link w:val="Bulletlevel1bold"/>
    <w:uiPriority w:val="99"/>
    <w:locked/>
    <w:rsid w:val="009340DD"/>
    <w:rPr>
      <w:rFonts w:ascii="Calibri" w:eastAsia="Calibri" w:hAnsi="Calibri" w:cs="Times New Roman"/>
      <w:b/>
      <w:color w:val="363435"/>
    </w:rPr>
  </w:style>
  <w:style w:type="paragraph" w:customStyle="1" w:styleId="Listtext">
    <w:name w:val="List text"/>
    <w:basedOn w:val="Bulletlevel1bold"/>
    <w:link w:val="ListtextChar"/>
    <w:autoRedefine/>
    <w:uiPriority w:val="99"/>
    <w:rsid w:val="009340DD"/>
    <w:rPr>
      <w:b w:val="0"/>
    </w:rPr>
  </w:style>
  <w:style w:type="character" w:customStyle="1" w:styleId="ListtextChar">
    <w:name w:val="List text Char"/>
    <w:basedOn w:val="Bulletlevel1boldChar"/>
    <w:link w:val="Listtext"/>
    <w:uiPriority w:val="99"/>
    <w:locked/>
    <w:rsid w:val="009340DD"/>
    <w:rPr>
      <w:rFonts w:ascii="Calibri" w:eastAsia="Calibri" w:hAnsi="Calibri" w:cs="Times New Roman"/>
      <w:b/>
      <w:color w:val="363435"/>
    </w:rPr>
  </w:style>
  <w:style w:type="paragraph" w:customStyle="1" w:styleId="Numberedbullet1level1bold">
    <w:name w:val="Numbered bullet 1 level 1 bold"/>
    <w:basedOn w:val="Numberedbullet1level1"/>
    <w:link w:val="Numberedbullet1level1boldChar"/>
    <w:uiPriority w:val="99"/>
    <w:rsid w:val="009340DD"/>
    <w:rPr>
      <w:b/>
    </w:rPr>
  </w:style>
  <w:style w:type="character" w:customStyle="1" w:styleId="Numberedbullet1level1boldChar">
    <w:name w:val="Numbered bullet 1 level 1 bold Char"/>
    <w:basedOn w:val="Numberedbullet1level1Char"/>
    <w:link w:val="Numberedbullet1level1bold"/>
    <w:uiPriority w:val="99"/>
    <w:locked/>
    <w:rsid w:val="009340DD"/>
    <w:rPr>
      <w:rFonts w:ascii="Calibri" w:eastAsia="Calibri" w:hAnsi="Calibri" w:cs="Times New Roman"/>
      <w:b/>
      <w:color w:val="363435"/>
    </w:rPr>
  </w:style>
  <w:style w:type="paragraph" w:customStyle="1" w:styleId="TOCHeading1">
    <w:name w:val="TOC Heading1"/>
    <w:basedOn w:val="Heading1"/>
    <w:link w:val="TOCheadingChar"/>
    <w:uiPriority w:val="99"/>
    <w:rsid w:val="009340DD"/>
    <w:pPr>
      <w:keepLines/>
      <w:pBdr>
        <w:bottom w:val="single" w:sz="4" w:space="0" w:color="DD8605"/>
      </w:pBdr>
      <w:spacing w:before="480" w:after="120"/>
      <w:contextualSpacing/>
    </w:pPr>
    <w:rPr>
      <w:rFonts w:ascii="Calibri" w:hAnsi="Calibri"/>
      <w:b w:val="0"/>
      <w:bCs/>
      <w:caps w:val="0"/>
      <w:color w:val="DD8605"/>
      <w:sz w:val="48"/>
    </w:rPr>
  </w:style>
  <w:style w:type="character" w:customStyle="1" w:styleId="TOCheadingChar">
    <w:name w:val="TOC heading Char"/>
    <w:basedOn w:val="Heading1Char"/>
    <w:link w:val="TOCHeading1"/>
    <w:uiPriority w:val="99"/>
    <w:locked/>
    <w:rsid w:val="009340DD"/>
    <w:rPr>
      <w:rFonts w:ascii="Calibri" w:eastAsia="Times New Roman" w:hAnsi="Calibri" w:cs="Times New Roman"/>
      <w:b w:val="0"/>
      <w:bCs/>
      <w:caps w:val="0"/>
      <w:color w:val="DD8605"/>
      <w:sz w:val="48"/>
      <w:szCs w:val="28"/>
    </w:rPr>
  </w:style>
  <w:style w:type="paragraph" w:customStyle="1" w:styleId="Bullet1level2bold">
    <w:name w:val="Bullet 1 level 2 bold"/>
    <w:basedOn w:val="Bullet1level2"/>
    <w:link w:val="Bullet1level2boldChar"/>
    <w:uiPriority w:val="99"/>
    <w:rsid w:val="009340DD"/>
    <w:pPr>
      <w:ind w:left="450"/>
    </w:pPr>
    <w:rPr>
      <w:rFonts w:ascii="Calibri" w:eastAsia="Calibri" w:hAnsi="Calibri" w:cs="Times New Roman"/>
      <w:b/>
    </w:rPr>
  </w:style>
  <w:style w:type="character" w:customStyle="1" w:styleId="Bullet1level2boldChar">
    <w:name w:val="Bullet 1 level 2 bold Char"/>
    <w:basedOn w:val="Bullet1level2Char"/>
    <w:link w:val="Bullet1level2bold"/>
    <w:uiPriority w:val="99"/>
    <w:locked/>
    <w:rsid w:val="009340DD"/>
    <w:rPr>
      <w:rFonts w:ascii="Calibri" w:eastAsia="Calibri" w:hAnsi="Calibri" w:cs="Times New Roman"/>
      <w:b/>
      <w:color w:val="363435"/>
    </w:rPr>
  </w:style>
  <w:style w:type="paragraph" w:customStyle="1" w:styleId="Bullet2level2">
    <w:name w:val="Bullet 2 level 2"/>
    <w:basedOn w:val="Bullet1level2bold"/>
    <w:link w:val="Bullet2level2Char"/>
    <w:uiPriority w:val="99"/>
    <w:rsid w:val="009340DD"/>
    <w:pPr>
      <w:ind w:left="810"/>
    </w:pPr>
    <w:rPr>
      <w:b w:val="0"/>
    </w:rPr>
  </w:style>
  <w:style w:type="character" w:customStyle="1" w:styleId="Bullet2level2Char">
    <w:name w:val="Bullet 2 level 2 Char"/>
    <w:basedOn w:val="Bullet1level2boldChar"/>
    <w:link w:val="Bullet2level2"/>
    <w:uiPriority w:val="99"/>
    <w:locked/>
    <w:rsid w:val="009340DD"/>
    <w:rPr>
      <w:rFonts w:ascii="Calibri" w:eastAsia="Calibri" w:hAnsi="Calibri" w:cs="Times New Roman"/>
      <w:b w:val="0"/>
      <w:color w:val="363435"/>
    </w:rPr>
  </w:style>
  <w:style w:type="paragraph" w:customStyle="1" w:styleId="Bullet3level2">
    <w:name w:val="Bullet 3 level 2"/>
    <w:basedOn w:val="Bullet2level2"/>
    <w:link w:val="Bullet3level2Char"/>
    <w:uiPriority w:val="99"/>
    <w:rsid w:val="009340DD"/>
    <w:pPr>
      <w:ind w:left="1080" w:hanging="270"/>
    </w:pPr>
    <w:rPr>
      <w:sz w:val="21"/>
    </w:rPr>
  </w:style>
  <w:style w:type="character" w:customStyle="1" w:styleId="Bullet3level2Char">
    <w:name w:val="Bullet 3 level 2 Char"/>
    <w:basedOn w:val="Bullet2level2Char"/>
    <w:link w:val="Bullet3level2"/>
    <w:uiPriority w:val="99"/>
    <w:locked/>
    <w:rsid w:val="009340DD"/>
    <w:rPr>
      <w:rFonts w:ascii="Calibri" w:eastAsia="Calibri" w:hAnsi="Calibri" w:cs="Times New Roman"/>
      <w:b w:val="0"/>
      <w:color w:val="363435"/>
      <w:sz w:val="21"/>
    </w:rPr>
  </w:style>
  <w:style w:type="paragraph" w:customStyle="1" w:styleId="Numberedbullet1level2">
    <w:name w:val="Numbered bullet 1 level 2"/>
    <w:basedOn w:val="Numberedbullet1level1"/>
    <w:link w:val="Numberedbullet1level2Char"/>
    <w:uiPriority w:val="99"/>
    <w:rsid w:val="009340DD"/>
  </w:style>
  <w:style w:type="character" w:customStyle="1" w:styleId="Numberedbullet1level2Char">
    <w:name w:val="Numbered bullet 1 level 2 Char"/>
    <w:basedOn w:val="Numberedbullet1level1Char"/>
    <w:link w:val="Numberedbullet1level2"/>
    <w:uiPriority w:val="99"/>
    <w:locked/>
    <w:rsid w:val="009340DD"/>
    <w:rPr>
      <w:rFonts w:ascii="Calibri" w:eastAsia="Calibri" w:hAnsi="Calibri" w:cs="Times New Roman"/>
      <w:color w:val="363435"/>
    </w:rPr>
  </w:style>
  <w:style w:type="paragraph" w:customStyle="1" w:styleId="Numberedbullet1level2bold">
    <w:name w:val="Numbered bullet 1 level 2 bold"/>
    <w:basedOn w:val="Numberedbullet1level2"/>
    <w:link w:val="Numberedbullet1level2boldChar"/>
    <w:uiPriority w:val="99"/>
    <w:rsid w:val="009340DD"/>
    <w:pPr>
      <w:tabs>
        <w:tab w:val="left" w:pos="450"/>
      </w:tabs>
    </w:pPr>
    <w:rPr>
      <w:b/>
    </w:rPr>
  </w:style>
  <w:style w:type="character" w:customStyle="1" w:styleId="Numberedbullet1level2boldChar">
    <w:name w:val="Numbered bullet 1 level 2 bold Char"/>
    <w:basedOn w:val="Numberedbullet1level2Char"/>
    <w:link w:val="Numberedbullet1level2bold"/>
    <w:uiPriority w:val="99"/>
    <w:locked/>
    <w:rsid w:val="009340DD"/>
    <w:rPr>
      <w:rFonts w:ascii="Calibri" w:eastAsia="Calibri" w:hAnsi="Calibri" w:cs="Times New Roman"/>
      <w:b/>
      <w:color w:val="363435"/>
    </w:rPr>
  </w:style>
  <w:style w:type="paragraph" w:customStyle="1" w:styleId="Numberedbullet2level2">
    <w:name w:val="Numbered bullet 2 level 2"/>
    <w:basedOn w:val="Numberedbullet1level2bold"/>
    <w:link w:val="Numberedbullet2level2Char"/>
    <w:uiPriority w:val="99"/>
    <w:rsid w:val="009340DD"/>
    <w:pPr>
      <w:ind w:left="810"/>
    </w:pPr>
    <w:rPr>
      <w:b w:val="0"/>
    </w:rPr>
  </w:style>
  <w:style w:type="character" w:customStyle="1" w:styleId="Numberedbullet2level2Char">
    <w:name w:val="Numbered bullet 2 level 2 Char"/>
    <w:basedOn w:val="Numberedbullet1level2boldChar"/>
    <w:link w:val="Numberedbullet2level2"/>
    <w:uiPriority w:val="99"/>
    <w:locked/>
    <w:rsid w:val="009340DD"/>
    <w:rPr>
      <w:rFonts w:ascii="Calibri" w:eastAsia="Calibri" w:hAnsi="Calibri" w:cs="Times New Roman"/>
      <w:b w:val="0"/>
      <w:color w:val="363435"/>
    </w:rPr>
  </w:style>
  <w:style w:type="paragraph" w:customStyle="1" w:styleId="Numberedbullet3level2">
    <w:name w:val="Numbered bullet 3 level 2"/>
    <w:basedOn w:val="Numberedbullet2level2"/>
    <w:link w:val="Numberedbullet3level2Char"/>
    <w:uiPriority w:val="99"/>
    <w:rsid w:val="009340DD"/>
    <w:pPr>
      <w:ind w:left="1170" w:hanging="180"/>
    </w:pPr>
  </w:style>
  <w:style w:type="character" w:customStyle="1" w:styleId="Numberedbullet3level2Char">
    <w:name w:val="Numbered bullet 3 level 2 Char"/>
    <w:basedOn w:val="Numberedbullet2level2Char"/>
    <w:link w:val="Numberedbullet3level2"/>
    <w:uiPriority w:val="99"/>
    <w:locked/>
    <w:rsid w:val="009340DD"/>
    <w:rPr>
      <w:rFonts w:ascii="Calibri" w:eastAsia="Calibri" w:hAnsi="Calibri" w:cs="Times New Roman"/>
      <w:b w:val="0"/>
      <w:color w:val="363435"/>
    </w:rPr>
  </w:style>
  <w:style w:type="paragraph" w:customStyle="1" w:styleId="Bullet1level3">
    <w:name w:val="Bullet 1 level 3"/>
    <w:basedOn w:val="Bullet1level1"/>
    <w:link w:val="Bullet1level3Char"/>
    <w:uiPriority w:val="99"/>
    <w:rsid w:val="009340DD"/>
    <w:pPr>
      <w:numPr>
        <w:numId w:val="10"/>
      </w:numPr>
      <w:tabs>
        <w:tab w:val="left" w:pos="360"/>
      </w:tabs>
    </w:pPr>
  </w:style>
  <w:style w:type="character" w:customStyle="1" w:styleId="Bullet1level3Char">
    <w:name w:val="Bullet 1 level 3 Char"/>
    <w:basedOn w:val="Bullet1level1Char"/>
    <w:link w:val="Bullet1level3"/>
    <w:uiPriority w:val="99"/>
    <w:locked/>
    <w:rsid w:val="009340DD"/>
    <w:rPr>
      <w:rFonts w:ascii="Calibri" w:eastAsia="Calibri" w:hAnsi="Calibri" w:cs="Times New Roman"/>
      <w:color w:val="363435"/>
    </w:rPr>
  </w:style>
  <w:style w:type="paragraph" w:customStyle="1" w:styleId="Bullet2level3">
    <w:name w:val="Bullet 2 level 3"/>
    <w:basedOn w:val="Bullet1level3"/>
    <w:link w:val="Bullet2level3Char"/>
    <w:uiPriority w:val="99"/>
    <w:rsid w:val="009340DD"/>
    <w:pPr>
      <w:numPr>
        <w:numId w:val="0"/>
      </w:numPr>
      <w:ind w:left="720" w:hanging="360"/>
    </w:pPr>
  </w:style>
  <w:style w:type="character" w:customStyle="1" w:styleId="Bullet2level3Char">
    <w:name w:val="Bullet 2 level 3 Char"/>
    <w:basedOn w:val="Bullet1level3Char"/>
    <w:link w:val="Bullet2level3"/>
    <w:uiPriority w:val="99"/>
    <w:locked/>
    <w:rsid w:val="009340DD"/>
    <w:rPr>
      <w:rFonts w:ascii="Calibri" w:eastAsia="Calibri" w:hAnsi="Calibri" w:cs="Times New Roman"/>
      <w:color w:val="363435"/>
    </w:rPr>
  </w:style>
  <w:style w:type="paragraph" w:customStyle="1" w:styleId="Bullet3level3">
    <w:name w:val="Bullet 3 level 3"/>
    <w:basedOn w:val="Bullet2level3"/>
    <w:link w:val="Bullet3level3Char"/>
    <w:uiPriority w:val="99"/>
    <w:rsid w:val="009340DD"/>
    <w:pPr>
      <w:ind w:left="1080"/>
    </w:pPr>
    <w:rPr>
      <w:sz w:val="21"/>
    </w:rPr>
  </w:style>
  <w:style w:type="character" w:customStyle="1" w:styleId="Bullet3level3Char">
    <w:name w:val="Bullet 3 level 3 Char"/>
    <w:basedOn w:val="Bullet2level3Char"/>
    <w:link w:val="Bullet3level3"/>
    <w:uiPriority w:val="99"/>
    <w:locked/>
    <w:rsid w:val="009340DD"/>
    <w:rPr>
      <w:rFonts w:ascii="Calibri" w:eastAsia="Calibri" w:hAnsi="Calibri" w:cs="Times New Roman"/>
      <w:color w:val="363435"/>
      <w:sz w:val="21"/>
    </w:rPr>
  </w:style>
  <w:style w:type="paragraph" w:customStyle="1" w:styleId="heading1introparagraph">
    <w:name w:val="heading 1 intro paragraph"/>
    <w:basedOn w:val="Normal"/>
    <w:link w:val="heading1introparagraphChar"/>
    <w:uiPriority w:val="99"/>
    <w:rsid w:val="009340DD"/>
    <w:pPr>
      <w:pBdr>
        <w:bottom w:val="single" w:sz="4" w:space="1" w:color="DD8605"/>
      </w:pBdr>
    </w:pPr>
    <w:rPr>
      <w:rFonts w:ascii="Calibri" w:eastAsia="Calibri" w:hAnsi="Calibri" w:cs="Times New Roman"/>
      <w:color w:val="BE5702"/>
    </w:rPr>
  </w:style>
  <w:style w:type="character" w:customStyle="1" w:styleId="heading1introparagraphChar">
    <w:name w:val="heading 1 intro paragraph Char"/>
    <w:basedOn w:val="DefaultParagraphFont"/>
    <w:link w:val="heading1introparagraph"/>
    <w:uiPriority w:val="99"/>
    <w:locked/>
    <w:rsid w:val="009340DD"/>
    <w:rPr>
      <w:rFonts w:ascii="Calibri" w:eastAsia="Calibri" w:hAnsi="Calibri" w:cs="Times New Roman"/>
      <w:color w:val="BE5702"/>
    </w:rPr>
  </w:style>
  <w:style w:type="paragraph" w:customStyle="1" w:styleId="Numberedbullet1level3">
    <w:name w:val="Numbered bullet 1 level 3"/>
    <w:basedOn w:val="ListParagraph"/>
    <w:link w:val="Numberedbullet1level3Char"/>
    <w:uiPriority w:val="99"/>
    <w:rsid w:val="009340DD"/>
    <w:pPr>
      <w:tabs>
        <w:tab w:val="left" w:pos="270"/>
      </w:tabs>
      <w:spacing w:before="60" w:after="60"/>
      <w:ind w:hanging="360"/>
    </w:pPr>
    <w:rPr>
      <w:rFonts w:eastAsia="Calibri"/>
      <w:color w:val="363435"/>
    </w:rPr>
  </w:style>
  <w:style w:type="character" w:customStyle="1" w:styleId="Numberedbullet1level3Char">
    <w:name w:val="Numbered bullet 1 level 3 Char"/>
    <w:basedOn w:val="Numberedbullet1level1Char"/>
    <w:link w:val="Numberedbullet1level3"/>
    <w:uiPriority w:val="99"/>
    <w:locked/>
    <w:rsid w:val="009340DD"/>
    <w:rPr>
      <w:rFonts w:ascii="Calibri" w:eastAsia="Calibri" w:hAnsi="Calibri" w:cs="Times New Roman"/>
      <w:color w:val="363435"/>
    </w:rPr>
  </w:style>
  <w:style w:type="paragraph" w:customStyle="1" w:styleId="Numberedbullet2level3">
    <w:name w:val="Numbered bullet 2 level 3"/>
    <w:basedOn w:val="Numberedbullet1level3"/>
    <w:link w:val="Numberedbullet2level3Char"/>
    <w:uiPriority w:val="99"/>
    <w:rsid w:val="009340DD"/>
    <w:pPr>
      <w:ind w:left="709" w:hanging="425"/>
    </w:pPr>
  </w:style>
  <w:style w:type="character" w:customStyle="1" w:styleId="Numberedbullet2level3Char">
    <w:name w:val="Numbered bullet 2 level 3 Char"/>
    <w:basedOn w:val="Numberedbullet1level3Char"/>
    <w:link w:val="Numberedbullet2level3"/>
    <w:uiPriority w:val="99"/>
    <w:locked/>
    <w:rsid w:val="009340DD"/>
    <w:rPr>
      <w:rFonts w:ascii="Calibri" w:eastAsia="Calibri" w:hAnsi="Calibri" w:cs="Times New Roman"/>
      <w:color w:val="363435"/>
    </w:rPr>
  </w:style>
  <w:style w:type="paragraph" w:customStyle="1" w:styleId="Numberedbullet3level3">
    <w:name w:val="Numbered bullet 3 level 3"/>
    <w:basedOn w:val="Numberedbullet2level3"/>
    <w:link w:val="Numberedbullet3level3Char"/>
    <w:autoRedefine/>
    <w:uiPriority w:val="99"/>
    <w:rsid w:val="009340DD"/>
    <w:pPr>
      <w:ind w:left="1134" w:hanging="283"/>
    </w:pPr>
    <w:rPr>
      <w:sz w:val="20"/>
      <w:szCs w:val="20"/>
    </w:rPr>
  </w:style>
  <w:style w:type="character" w:customStyle="1" w:styleId="Numberedbullet3level3Char">
    <w:name w:val="Numbered bullet 3 level 3 Char"/>
    <w:basedOn w:val="Numberedbullet2level3Char"/>
    <w:link w:val="Numberedbullet3level3"/>
    <w:uiPriority w:val="99"/>
    <w:locked/>
    <w:rsid w:val="009340DD"/>
    <w:rPr>
      <w:rFonts w:ascii="Calibri" w:eastAsia="Calibri" w:hAnsi="Calibri" w:cs="Times New Roman"/>
      <w:color w:val="363435"/>
      <w:sz w:val="20"/>
      <w:szCs w:val="20"/>
    </w:rPr>
  </w:style>
  <w:style w:type="paragraph" w:customStyle="1" w:styleId="Heading4bodytext">
    <w:name w:val="Heading 4 body text"/>
    <w:basedOn w:val="Normal"/>
    <w:link w:val="Heading4bodytextChar"/>
    <w:uiPriority w:val="99"/>
    <w:rsid w:val="009340DD"/>
    <w:pPr>
      <w:spacing w:before="160"/>
    </w:pPr>
    <w:rPr>
      <w:rFonts w:ascii="Calibri" w:eastAsia="Calibri" w:hAnsi="Calibri" w:cs="Times New Roman"/>
      <w:color w:val="363435"/>
      <w:sz w:val="20"/>
      <w:szCs w:val="20"/>
    </w:rPr>
  </w:style>
  <w:style w:type="character" w:customStyle="1" w:styleId="Heading4bodytextChar">
    <w:name w:val="Heading 4 body text Char"/>
    <w:basedOn w:val="DefaultParagraphFont"/>
    <w:link w:val="Heading4bodytext"/>
    <w:uiPriority w:val="99"/>
    <w:locked/>
    <w:rsid w:val="009340DD"/>
    <w:rPr>
      <w:rFonts w:ascii="Calibri" w:eastAsia="Calibri" w:hAnsi="Calibri" w:cs="Times New Roman"/>
      <w:color w:val="363435"/>
      <w:sz w:val="20"/>
      <w:szCs w:val="20"/>
    </w:rPr>
  </w:style>
  <w:style w:type="paragraph" w:customStyle="1" w:styleId="bullet1level4">
    <w:name w:val="bullet 1 level 4"/>
    <w:basedOn w:val="Heading4bodytext"/>
    <w:link w:val="bullet1level4Char"/>
    <w:uiPriority w:val="99"/>
    <w:rsid w:val="009340DD"/>
    <w:pPr>
      <w:spacing w:before="20" w:after="20"/>
      <w:ind w:left="540" w:hanging="360"/>
      <w:contextualSpacing/>
    </w:pPr>
  </w:style>
  <w:style w:type="character" w:customStyle="1" w:styleId="bullet1level4Char">
    <w:name w:val="bullet 1 level 4 Char"/>
    <w:basedOn w:val="Heading4bodytextChar"/>
    <w:link w:val="bullet1level4"/>
    <w:uiPriority w:val="99"/>
    <w:locked/>
    <w:rsid w:val="009340DD"/>
    <w:rPr>
      <w:rFonts w:ascii="Calibri" w:eastAsia="Calibri" w:hAnsi="Calibri" w:cs="Times New Roman"/>
      <w:color w:val="363435"/>
      <w:sz w:val="20"/>
      <w:szCs w:val="20"/>
    </w:rPr>
  </w:style>
  <w:style w:type="paragraph" w:customStyle="1" w:styleId="Bullet2level4">
    <w:name w:val="Bullet 2 level 4"/>
    <w:basedOn w:val="Heading4bodytext"/>
    <w:link w:val="Bullet2level4Char"/>
    <w:uiPriority w:val="99"/>
    <w:rsid w:val="009340DD"/>
    <w:pPr>
      <w:spacing w:before="20" w:after="20"/>
      <w:ind w:left="1080" w:hanging="360"/>
      <w:contextualSpacing/>
    </w:pPr>
  </w:style>
  <w:style w:type="character" w:customStyle="1" w:styleId="Bullet2level4Char">
    <w:name w:val="Bullet 2 level 4 Char"/>
    <w:basedOn w:val="Heading4bodytextChar"/>
    <w:link w:val="Bullet2level4"/>
    <w:uiPriority w:val="99"/>
    <w:locked/>
    <w:rsid w:val="009340DD"/>
    <w:rPr>
      <w:rFonts w:ascii="Calibri" w:eastAsia="Calibri" w:hAnsi="Calibri" w:cs="Times New Roman"/>
      <w:color w:val="363435"/>
      <w:sz w:val="20"/>
      <w:szCs w:val="20"/>
    </w:rPr>
  </w:style>
  <w:style w:type="paragraph" w:customStyle="1" w:styleId="Bullet3level4">
    <w:name w:val="Bullet 3 level 4"/>
    <w:basedOn w:val="Heading4bodytext"/>
    <w:link w:val="Bullet3level4Char"/>
    <w:uiPriority w:val="99"/>
    <w:rsid w:val="009340DD"/>
    <w:pPr>
      <w:spacing w:before="20" w:after="20"/>
      <w:ind w:left="1620" w:hanging="360"/>
      <w:contextualSpacing/>
    </w:pPr>
  </w:style>
  <w:style w:type="character" w:customStyle="1" w:styleId="Bullet3level4Char">
    <w:name w:val="Bullet 3 level 4 Char"/>
    <w:basedOn w:val="Heading4bodytextChar"/>
    <w:link w:val="Bullet3level4"/>
    <w:uiPriority w:val="99"/>
    <w:locked/>
    <w:rsid w:val="009340DD"/>
    <w:rPr>
      <w:rFonts w:ascii="Calibri" w:eastAsia="Calibri" w:hAnsi="Calibri" w:cs="Times New Roman"/>
      <w:color w:val="363435"/>
      <w:sz w:val="20"/>
      <w:szCs w:val="20"/>
    </w:rPr>
  </w:style>
  <w:style w:type="paragraph" w:customStyle="1" w:styleId="Numberedbullet1level4">
    <w:name w:val="Numbered bullet 1 level 4"/>
    <w:basedOn w:val="Numberedbullet1level3"/>
    <w:link w:val="Numberedbullet1level4Char"/>
    <w:uiPriority w:val="99"/>
    <w:rsid w:val="009340DD"/>
    <w:pPr>
      <w:spacing w:before="20" w:after="20"/>
      <w:ind w:left="540"/>
    </w:pPr>
    <w:rPr>
      <w:sz w:val="20"/>
      <w:szCs w:val="20"/>
    </w:rPr>
  </w:style>
  <w:style w:type="character" w:customStyle="1" w:styleId="Numberedbullet1level4Char">
    <w:name w:val="Numbered bullet 1 level 4 Char"/>
    <w:basedOn w:val="Numberedbullet1level3Char"/>
    <w:link w:val="Numberedbullet1level4"/>
    <w:uiPriority w:val="99"/>
    <w:locked/>
    <w:rsid w:val="009340DD"/>
    <w:rPr>
      <w:rFonts w:ascii="Calibri" w:eastAsia="Calibri" w:hAnsi="Calibri" w:cs="Times New Roman"/>
      <w:color w:val="363435"/>
      <w:sz w:val="20"/>
      <w:szCs w:val="20"/>
    </w:rPr>
  </w:style>
  <w:style w:type="paragraph" w:customStyle="1" w:styleId="Numberedbullet2level4">
    <w:name w:val="Numbered bullet 2 level 4"/>
    <w:basedOn w:val="Numberedbullet2level3"/>
    <w:link w:val="Numberedbullet2level4Char"/>
    <w:uiPriority w:val="99"/>
    <w:rsid w:val="009340DD"/>
    <w:pPr>
      <w:spacing w:before="20" w:after="20"/>
      <w:ind w:left="990" w:hanging="360"/>
    </w:pPr>
    <w:rPr>
      <w:sz w:val="20"/>
      <w:szCs w:val="20"/>
    </w:rPr>
  </w:style>
  <w:style w:type="character" w:customStyle="1" w:styleId="Numberedbullet2level4Char">
    <w:name w:val="Numbered bullet 2 level 4 Char"/>
    <w:basedOn w:val="Numberedbullet2level3Char"/>
    <w:link w:val="Numberedbullet2level4"/>
    <w:uiPriority w:val="99"/>
    <w:locked/>
    <w:rsid w:val="009340DD"/>
    <w:rPr>
      <w:rFonts w:ascii="Calibri" w:eastAsia="Calibri" w:hAnsi="Calibri" w:cs="Times New Roman"/>
      <w:color w:val="363435"/>
      <w:sz w:val="20"/>
      <w:szCs w:val="20"/>
    </w:rPr>
  </w:style>
  <w:style w:type="paragraph" w:customStyle="1" w:styleId="Numberedbullet3level4">
    <w:name w:val="Numbered bullet 3 level 4"/>
    <w:basedOn w:val="Numberedbullet3level3"/>
    <w:link w:val="Numberedbullet3level4Char"/>
    <w:uiPriority w:val="99"/>
    <w:rsid w:val="009340DD"/>
    <w:pPr>
      <w:spacing w:before="20" w:after="20"/>
      <w:ind w:left="1440" w:hanging="270"/>
    </w:pPr>
  </w:style>
  <w:style w:type="character" w:customStyle="1" w:styleId="Numberedbullet3level4Char">
    <w:name w:val="Numbered bullet 3 level 4 Char"/>
    <w:basedOn w:val="Numberedbullet3level3Char"/>
    <w:link w:val="Numberedbullet3level4"/>
    <w:uiPriority w:val="99"/>
    <w:locked/>
    <w:rsid w:val="009340DD"/>
    <w:rPr>
      <w:rFonts w:ascii="Calibri" w:eastAsia="Calibri" w:hAnsi="Calibri" w:cs="Times New Roman"/>
      <w:color w:val="363435"/>
      <w:sz w:val="20"/>
      <w:szCs w:val="20"/>
    </w:rPr>
  </w:style>
  <w:style w:type="paragraph" w:styleId="Quote">
    <w:name w:val="Quote"/>
    <w:link w:val="QuoteChar"/>
    <w:qFormat/>
    <w:rsid w:val="00184416"/>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184416"/>
    <w:rPr>
      <w:rFonts w:ascii="Times New Roman" w:eastAsia="Times New Roman" w:hAnsi="Times New Roman" w:cs="Times New Roman"/>
      <w:snapToGrid w:val="0"/>
      <w:sz w:val="26"/>
      <w:szCs w:val="20"/>
    </w:rPr>
  </w:style>
  <w:style w:type="paragraph" w:styleId="NormalIndent">
    <w:name w:val="Normal Indent"/>
    <w:basedOn w:val="Normal"/>
    <w:uiPriority w:val="99"/>
    <w:semiHidden/>
    <w:rsid w:val="00184416"/>
    <w:pPr>
      <w:ind w:left="720"/>
    </w:pPr>
  </w:style>
  <w:style w:type="paragraph" w:customStyle="1" w:styleId="disclaimer">
    <w:name w:val="disclaimer"/>
    <w:basedOn w:val="heading1introparagraph"/>
    <w:link w:val="disclaimerChar"/>
    <w:uiPriority w:val="99"/>
    <w:rsid w:val="009340DD"/>
    <w:pPr>
      <w:pBdr>
        <w:top w:val="single" w:sz="4" w:space="1" w:color="DD8605"/>
      </w:pBdr>
    </w:pPr>
    <w:rPr>
      <w:i/>
    </w:rPr>
  </w:style>
  <w:style w:type="character" w:customStyle="1" w:styleId="disclaimerChar">
    <w:name w:val="disclaimer Char"/>
    <w:basedOn w:val="heading1introparagraphChar"/>
    <w:link w:val="disclaimer"/>
    <w:uiPriority w:val="99"/>
    <w:locked/>
    <w:rsid w:val="009340DD"/>
    <w:rPr>
      <w:rFonts w:ascii="Calibri" w:eastAsia="Calibri" w:hAnsi="Calibri" w:cs="Times New Roman"/>
      <w:i/>
      <w:color w:val="BE5702"/>
    </w:rPr>
  </w:style>
  <w:style w:type="character" w:customStyle="1" w:styleId="DocumentMapChar">
    <w:name w:val="Document Map Char"/>
    <w:basedOn w:val="DefaultParagraphFont"/>
    <w:link w:val="DocumentMap"/>
    <w:uiPriority w:val="99"/>
    <w:semiHidden/>
    <w:rsid w:val="00184416"/>
    <w:rPr>
      <w:rFonts w:ascii="Tahoma" w:eastAsiaTheme="minorHAnsi" w:hAnsi="Tahoma" w:cs="Tahoma"/>
      <w:sz w:val="16"/>
      <w:szCs w:val="16"/>
    </w:rPr>
  </w:style>
  <w:style w:type="paragraph" w:styleId="DocumentMap">
    <w:name w:val="Document Map"/>
    <w:basedOn w:val="Normal"/>
    <w:link w:val="DocumentMapChar"/>
    <w:uiPriority w:val="99"/>
    <w:semiHidden/>
    <w:rsid w:val="00184416"/>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9340DD"/>
    <w:rPr>
      <w:rFonts w:ascii="Tahoma" w:eastAsiaTheme="minorHAnsi" w:hAnsi="Tahoma" w:cs="Tahoma"/>
      <w:sz w:val="16"/>
      <w:szCs w:val="16"/>
    </w:rPr>
  </w:style>
  <w:style w:type="paragraph" w:customStyle="1" w:styleId="Authorname">
    <w:name w:val="Author name"/>
    <w:basedOn w:val="NoSpacing"/>
    <w:link w:val="AuthornameChar"/>
    <w:uiPriority w:val="99"/>
    <w:rsid w:val="009340DD"/>
    <w:pPr>
      <w:framePr w:hSpace="187" w:wrap="around" w:vAnchor="page" w:hAnchor="margin" w:y="12513"/>
    </w:pPr>
    <w:rPr>
      <w:iCs/>
      <w:color w:val="DD8605"/>
      <w:spacing w:val="15"/>
      <w:sz w:val="40"/>
      <w:szCs w:val="24"/>
    </w:rPr>
  </w:style>
  <w:style w:type="character" w:customStyle="1" w:styleId="AuthornameChar">
    <w:name w:val="Author name Char"/>
    <w:basedOn w:val="NoSpacingChar"/>
    <w:link w:val="Authorname"/>
    <w:uiPriority w:val="99"/>
    <w:locked/>
    <w:rsid w:val="009340DD"/>
    <w:rPr>
      <w:rFonts w:ascii="Calibri" w:eastAsia="Times New Roman" w:hAnsi="Calibri" w:cs="Times New Roman"/>
      <w:iCs/>
      <w:color w:val="DD8605"/>
      <w:spacing w:val="15"/>
      <w:sz w:val="40"/>
      <w:szCs w:val="24"/>
    </w:rPr>
  </w:style>
  <w:style w:type="paragraph" w:styleId="FootnoteText">
    <w:name w:val="footnote text"/>
    <w:basedOn w:val="Normal"/>
    <w:link w:val="FootnoteTextChar"/>
    <w:semiHidden/>
    <w:rsid w:val="00184416"/>
    <w:rPr>
      <w:sz w:val="20"/>
    </w:rPr>
  </w:style>
  <w:style w:type="character" w:customStyle="1" w:styleId="FootnoteTextChar">
    <w:name w:val="Footnote Text Char"/>
    <w:basedOn w:val="DefaultParagraphFont"/>
    <w:link w:val="FootnoteText"/>
    <w:semiHidden/>
    <w:rsid w:val="00184416"/>
    <w:rPr>
      <w:rFonts w:eastAsiaTheme="minorHAnsi"/>
      <w:sz w:val="20"/>
    </w:rPr>
  </w:style>
  <w:style w:type="character" w:styleId="FootnoteReference">
    <w:name w:val="footnote reference"/>
    <w:basedOn w:val="DefaultParagraphFont"/>
    <w:semiHidden/>
    <w:rsid w:val="00184416"/>
    <w:rPr>
      <w:vertAlign w:val="superscript"/>
    </w:rPr>
  </w:style>
  <w:style w:type="character" w:customStyle="1" w:styleId="EndnoteTextChar">
    <w:name w:val="Endnote Text Char"/>
    <w:basedOn w:val="DefaultParagraphFont"/>
    <w:link w:val="EndnoteText"/>
    <w:uiPriority w:val="99"/>
    <w:semiHidden/>
    <w:rsid w:val="00184416"/>
    <w:rPr>
      <w:rFonts w:eastAsiaTheme="minorHAnsi"/>
      <w:sz w:val="20"/>
      <w:szCs w:val="20"/>
    </w:rPr>
  </w:style>
  <w:style w:type="paragraph" w:styleId="EndnoteText">
    <w:name w:val="endnote text"/>
    <w:basedOn w:val="Normal"/>
    <w:link w:val="EndnoteTextChar"/>
    <w:uiPriority w:val="99"/>
    <w:semiHidden/>
    <w:rsid w:val="00184416"/>
    <w:pPr>
      <w:spacing w:after="0" w:line="240" w:lineRule="auto"/>
    </w:pPr>
    <w:rPr>
      <w:sz w:val="20"/>
      <w:szCs w:val="20"/>
    </w:rPr>
  </w:style>
  <w:style w:type="character" w:customStyle="1" w:styleId="EndnoteTextChar1">
    <w:name w:val="Endnote Text Char1"/>
    <w:basedOn w:val="DefaultParagraphFont"/>
    <w:uiPriority w:val="99"/>
    <w:semiHidden/>
    <w:rsid w:val="009340DD"/>
    <w:rPr>
      <w:rFonts w:eastAsiaTheme="minorHAnsi"/>
      <w:sz w:val="20"/>
      <w:szCs w:val="20"/>
    </w:rPr>
  </w:style>
  <w:style w:type="paragraph" w:styleId="NormalWeb">
    <w:name w:val="Normal (Web)"/>
    <w:basedOn w:val="Normal"/>
    <w:uiPriority w:val="99"/>
    <w:rsid w:val="00184416"/>
    <w:rPr>
      <w:rFonts w:ascii="Times New Roman" w:hAnsi="Times New Roman" w:cs="Times New Roman"/>
      <w:sz w:val="24"/>
      <w:szCs w:val="24"/>
    </w:rPr>
  </w:style>
  <w:style w:type="character" w:customStyle="1" w:styleId="CommentTextChar">
    <w:name w:val="Comment Text Char"/>
    <w:basedOn w:val="DefaultParagraphFont"/>
    <w:link w:val="CommentText"/>
    <w:semiHidden/>
    <w:rsid w:val="00184416"/>
    <w:rPr>
      <w:rFonts w:eastAsiaTheme="minorHAnsi"/>
      <w:sz w:val="20"/>
    </w:rPr>
  </w:style>
  <w:style w:type="paragraph" w:styleId="CommentText">
    <w:name w:val="annotation text"/>
    <w:basedOn w:val="Normal"/>
    <w:link w:val="CommentTextChar"/>
    <w:semiHidden/>
    <w:rsid w:val="00184416"/>
    <w:rPr>
      <w:sz w:val="20"/>
    </w:rPr>
  </w:style>
  <w:style w:type="character" w:customStyle="1" w:styleId="CommentTextChar1">
    <w:name w:val="Comment Text Char1"/>
    <w:basedOn w:val="DefaultParagraphFont"/>
    <w:uiPriority w:val="99"/>
    <w:semiHidden/>
    <w:rsid w:val="009340DD"/>
    <w:rPr>
      <w:rFonts w:eastAsiaTheme="minorHAnsi"/>
      <w:sz w:val="20"/>
      <w:szCs w:val="20"/>
    </w:rPr>
  </w:style>
  <w:style w:type="character" w:customStyle="1" w:styleId="CommentSubjectChar">
    <w:name w:val="Comment Subject Char"/>
    <w:basedOn w:val="CommentTextChar"/>
    <w:link w:val="CommentSubject"/>
    <w:semiHidden/>
    <w:rsid w:val="00184416"/>
    <w:rPr>
      <w:rFonts w:eastAsiaTheme="minorHAnsi"/>
      <w:b/>
      <w:sz w:val="20"/>
    </w:rPr>
  </w:style>
  <w:style w:type="paragraph" w:styleId="CommentSubject">
    <w:name w:val="annotation subject"/>
    <w:basedOn w:val="CommentText"/>
    <w:next w:val="CommentText"/>
    <w:link w:val="CommentSubjectChar"/>
    <w:semiHidden/>
    <w:rsid w:val="00184416"/>
    <w:rPr>
      <w:b/>
    </w:rPr>
  </w:style>
  <w:style w:type="character" w:customStyle="1" w:styleId="CommentSubjectChar1">
    <w:name w:val="Comment Subject Char1"/>
    <w:basedOn w:val="CommentTextChar1"/>
    <w:uiPriority w:val="99"/>
    <w:semiHidden/>
    <w:rsid w:val="009340DD"/>
    <w:rPr>
      <w:rFonts w:eastAsiaTheme="minorHAnsi"/>
      <w:b/>
      <w:bCs/>
      <w:sz w:val="20"/>
      <w:szCs w:val="20"/>
    </w:rPr>
  </w:style>
  <w:style w:type="character" w:customStyle="1" w:styleId="Heading7Char">
    <w:name w:val="Heading 7 Char"/>
    <w:basedOn w:val="DefaultParagraphFont"/>
    <w:link w:val="Heading7"/>
    <w:rsid w:val="00184416"/>
    <w:rPr>
      <w:rFonts w:eastAsiaTheme="minorHAnsi"/>
    </w:rPr>
  </w:style>
  <w:style w:type="character" w:customStyle="1" w:styleId="Heading8Char">
    <w:name w:val="Heading 8 Char"/>
    <w:basedOn w:val="DefaultParagraphFont"/>
    <w:link w:val="Heading8"/>
    <w:rsid w:val="00184416"/>
    <w:rPr>
      <w:rFonts w:eastAsiaTheme="minorHAnsi"/>
    </w:rPr>
  </w:style>
  <w:style w:type="character" w:customStyle="1" w:styleId="Heading9Char">
    <w:name w:val="Heading 9 Char"/>
    <w:basedOn w:val="DefaultParagraphFont"/>
    <w:link w:val="Heading9"/>
    <w:rsid w:val="00184416"/>
    <w:rPr>
      <w:rFonts w:eastAsiaTheme="minorHAnsi"/>
    </w:rPr>
  </w:style>
  <w:style w:type="paragraph" w:customStyle="1" w:styleId="wsBlockA">
    <w:name w:val="wsBlockA"/>
    <w:basedOn w:val="Normal"/>
    <w:qFormat/>
    <w:rsid w:val="00184416"/>
    <w:pPr>
      <w:spacing w:before="120" w:after="120" w:line="240" w:lineRule="auto"/>
      <w:ind w:left="2160" w:right="1440"/>
    </w:pPr>
    <w:rPr>
      <w:rFonts w:ascii="Arial" w:hAnsi="Arial" w:cs="Times New Roman"/>
      <w:sz w:val="20"/>
    </w:rPr>
  </w:style>
  <w:style w:type="paragraph" w:customStyle="1" w:styleId="CodeScreen80">
    <w:name w:val="CodeScreen80"/>
    <w:qFormat/>
    <w:rsid w:val="00184416"/>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184416"/>
    <w:pPr>
      <w:shd w:val="pct25" w:color="auto" w:fill="auto"/>
    </w:pPr>
  </w:style>
  <w:style w:type="paragraph" w:styleId="HTMLPreformatted">
    <w:name w:val="HTML Preformatted"/>
    <w:basedOn w:val="Normal"/>
    <w:link w:val="HTMLPreformattedChar"/>
    <w:uiPriority w:val="99"/>
    <w:semiHidden/>
    <w:rsid w:val="0018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184416"/>
    <w:rPr>
      <w:rFonts w:ascii="Verdana" w:eastAsia="Times New Roman" w:hAnsi="Verdana" w:cs="Courier New"/>
      <w:sz w:val="18"/>
      <w:szCs w:val="18"/>
    </w:rPr>
  </w:style>
  <w:style w:type="paragraph" w:customStyle="1" w:styleId="CodeLabel">
    <w:name w:val="CodeLabel"/>
    <w:qFormat/>
    <w:rsid w:val="00184416"/>
    <w:pPr>
      <w:numPr>
        <w:numId w:val="12"/>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184416"/>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184416"/>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184416"/>
    <w:pPr>
      <w:spacing w:before="0"/>
      <w:contextualSpacing w:val="0"/>
    </w:pPr>
  </w:style>
  <w:style w:type="paragraph" w:customStyle="1" w:styleId="ExtractContinued">
    <w:name w:val="ExtractContinued"/>
    <w:basedOn w:val="ExtractPara"/>
    <w:qFormat/>
    <w:rsid w:val="00184416"/>
    <w:pPr>
      <w:spacing w:before="0"/>
      <w:ind w:firstLine="720"/>
    </w:pPr>
  </w:style>
  <w:style w:type="paragraph" w:customStyle="1" w:styleId="OnlineReference">
    <w:name w:val="OnlineReference"/>
    <w:qFormat/>
    <w:rsid w:val="00184416"/>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184416"/>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184416"/>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184416"/>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184416"/>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184416"/>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184416"/>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184416"/>
    <w:pPr>
      <w:numPr>
        <w:numId w:val="13"/>
      </w:numPr>
      <w:spacing w:before="120" w:after="120" w:line="240" w:lineRule="auto"/>
    </w:pPr>
    <w:rPr>
      <w:rFonts w:ascii="Arial" w:hAnsi="Arial" w:cs="Times New Roman"/>
      <w:sz w:val="26"/>
    </w:rPr>
  </w:style>
  <w:style w:type="paragraph" w:customStyle="1" w:styleId="wsListBulletedB">
    <w:name w:val="wsListBulletedB"/>
    <w:basedOn w:val="Normal"/>
    <w:qFormat/>
    <w:rsid w:val="00184416"/>
    <w:pPr>
      <w:numPr>
        <w:numId w:val="14"/>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184416"/>
    <w:pPr>
      <w:numPr>
        <w:numId w:val="15"/>
      </w:numPr>
      <w:spacing w:before="120" w:after="120" w:line="240" w:lineRule="auto"/>
    </w:pPr>
    <w:rPr>
      <w:rFonts w:ascii="Verdana" w:hAnsi="Verdana" w:cs="Times New Roman"/>
      <w:sz w:val="26"/>
    </w:rPr>
  </w:style>
  <w:style w:type="paragraph" w:customStyle="1" w:styleId="wsListNumberedA">
    <w:name w:val="wsListNumberedA"/>
    <w:basedOn w:val="Normal"/>
    <w:qFormat/>
    <w:rsid w:val="00184416"/>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184416"/>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184416"/>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184416"/>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184416"/>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184416"/>
    <w:pPr>
      <w:spacing w:before="120" w:after="120" w:line="240" w:lineRule="auto"/>
      <w:ind w:left="1440"/>
    </w:pPr>
    <w:rPr>
      <w:rFonts w:ascii="Verdana" w:hAnsi="Verdana" w:cs="Times New Roman"/>
      <w:sz w:val="26"/>
    </w:rPr>
  </w:style>
  <w:style w:type="paragraph" w:customStyle="1" w:styleId="wsNameDate">
    <w:name w:val="wsNameDate"/>
    <w:qFormat/>
    <w:rsid w:val="00184416"/>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184416"/>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184416"/>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184416"/>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184416"/>
    <w:pPr>
      <w:spacing w:after="0" w:line="240" w:lineRule="auto"/>
    </w:pPr>
    <w:rPr>
      <w:rFonts w:ascii="Arial" w:eastAsiaTheme="minorHAnsi" w:hAnsi="Arial" w:cs="Times New Roman"/>
      <w:b/>
      <w:sz w:val="36"/>
      <w:szCs w:val="32"/>
    </w:rPr>
  </w:style>
  <w:style w:type="paragraph" w:customStyle="1" w:styleId="RecipeTool">
    <w:name w:val="RecipeTool"/>
    <w:qFormat/>
    <w:rsid w:val="00184416"/>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184416"/>
    <w:rPr>
      <w:bdr w:val="none" w:sz="0" w:space="0" w:color="auto"/>
      <w:shd w:val="clear" w:color="auto" w:fill="92D050"/>
    </w:rPr>
  </w:style>
  <w:style w:type="character" w:customStyle="1" w:styleId="TextCircled">
    <w:name w:val="TextCircled"/>
    <w:basedOn w:val="DefaultParagraphFont"/>
    <w:qFormat/>
    <w:rsid w:val="00184416"/>
    <w:rPr>
      <w:bdr w:val="single" w:sz="18" w:space="0" w:color="92D050"/>
    </w:rPr>
  </w:style>
  <w:style w:type="paragraph" w:customStyle="1" w:styleId="ChapterObjectives">
    <w:name w:val="ChapterObjectives"/>
    <w:next w:val="Normal"/>
    <w:rsid w:val="00184416"/>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184416"/>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184416"/>
    <w:pPr>
      <w:spacing w:after="120"/>
      <w:ind w:left="720" w:firstLine="720"/>
    </w:pPr>
    <w:rPr>
      <w:snapToGrid w:val="0"/>
      <w:sz w:val="26"/>
    </w:rPr>
  </w:style>
  <w:style w:type="paragraph" w:styleId="BodyText">
    <w:name w:val="Body Text"/>
    <w:basedOn w:val="Normal"/>
    <w:link w:val="BodyTextChar"/>
    <w:semiHidden/>
    <w:rsid w:val="00184416"/>
    <w:pPr>
      <w:spacing w:after="120"/>
    </w:pPr>
  </w:style>
  <w:style w:type="character" w:customStyle="1" w:styleId="BodyTextChar">
    <w:name w:val="Body Text Char"/>
    <w:basedOn w:val="DefaultParagraphFont"/>
    <w:link w:val="BodyText"/>
    <w:semiHidden/>
    <w:rsid w:val="00184416"/>
    <w:rPr>
      <w:rFonts w:eastAsiaTheme="minorHAnsi"/>
    </w:rPr>
  </w:style>
  <w:style w:type="paragraph" w:customStyle="1" w:styleId="Comment">
    <w:name w:val="Comment"/>
    <w:next w:val="Normal"/>
    <w:rsid w:val="00184416"/>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184416"/>
    <w:rPr>
      <w:i/>
    </w:rPr>
  </w:style>
  <w:style w:type="character" w:customStyle="1" w:styleId="DigitalOnlyText">
    <w:name w:val="DigitalOnlyText"/>
    <w:rsid w:val="00184416"/>
    <w:rPr>
      <w:bdr w:val="single" w:sz="2" w:space="0" w:color="002060"/>
      <w:shd w:val="clear" w:color="auto" w:fill="auto"/>
    </w:rPr>
  </w:style>
  <w:style w:type="paragraph" w:styleId="Salutation">
    <w:name w:val="Salutation"/>
    <w:basedOn w:val="Normal"/>
    <w:next w:val="Normal"/>
    <w:link w:val="SalutationChar"/>
    <w:semiHidden/>
    <w:rsid w:val="00184416"/>
  </w:style>
  <w:style w:type="character" w:customStyle="1" w:styleId="SalutationChar">
    <w:name w:val="Salutation Char"/>
    <w:basedOn w:val="DefaultParagraphFont"/>
    <w:link w:val="Salutation"/>
    <w:semiHidden/>
    <w:rsid w:val="00184416"/>
    <w:rPr>
      <w:rFonts w:eastAsiaTheme="minorHAnsi"/>
    </w:rPr>
  </w:style>
  <w:style w:type="paragraph" w:styleId="ListBullet">
    <w:name w:val="List Bullet"/>
    <w:basedOn w:val="Normal"/>
    <w:autoRedefine/>
    <w:semiHidden/>
    <w:rsid w:val="00184416"/>
  </w:style>
  <w:style w:type="paragraph" w:customStyle="1" w:styleId="Series">
    <w:name w:val="Series"/>
    <w:rsid w:val="00184416"/>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184416"/>
    <w:pPr>
      <w:spacing w:after="120"/>
      <w:ind w:left="1440" w:right="1440"/>
    </w:pPr>
  </w:style>
  <w:style w:type="paragraph" w:customStyle="1" w:styleId="PullQuotePara">
    <w:name w:val="PullQuotePara"/>
    <w:basedOn w:val="Normal"/>
    <w:qFormat/>
    <w:rsid w:val="00184416"/>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184416"/>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184416"/>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4416"/>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184416"/>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184416"/>
    <w:rPr>
      <w:b/>
    </w:rPr>
  </w:style>
  <w:style w:type="paragraph" w:customStyle="1" w:styleId="RecipeNutritionHead">
    <w:name w:val="RecipeNutritionHead"/>
    <w:basedOn w:val="RecipeNutritionInfo"/>
    <w:next w:val="RecipeNutritionInfo"/>
    <w:qFormat/>
    <w:rsid w:val="00184416"/>
    <w:pPr>
      <w:spacing w:after="0"/>
    </w:pPr>
    <w:rPr>
      <w:b/>
    </w:rPr>
  </w:style>
  <w:style w:type="character" w:customStyle="1" w:styleId="DigitalLinkText">
    <w:name w:val="DigitalLinkText"/>
    <w:rsid w:val="00184416"/>
    <w:rPr>
      <w:bdr w:val="none" w:sz="0" w:space="0" w:color="auto"/>
      <w:shd w:val="clear" w:color="auto" w:fill="D6E3BC"/>
    </w:rPr>
  </w:style>
  <w:style w:type="character" w:customStyle="1" w:styleId="DigitalLinkURL">
    <w:name w:val="DigitalLinkURL"/>
    <w:rsid w:val="00184416"/>
    <w:rPr>
      <w:bdr w:val="none" w:sz="0" w:space="0" w:color="auto"/>
      <w:shd w:val="clear" w:color="auto" w:fill="EAF1DD"/>
    </w:rPr>
  </w:style>
  <w:style w:type="character" w:customStyle="1" w:styleId="KeyTermDefinition">
    <w:name w:val="KeyTermDefinition"/>
    <w:basedOn w:val="DefaultParagraphFont"/>
    <w:rsid w:val="00184416"/>
    <w:rPr>
      <w:bdr w:val="none" w:sz="0" w:space="0" w:color="auto"/>
      <w:shd w:val="clear" w:color="auto" w:fill="92CDDC"/>
    </w:rPr>
  </w:style>
  <w:style w:type="paragraph" w:customStyle="1" w:styleId="ContentsAuthor">
    <w:name w:val="ContentsAuthor"/>
    <w:next w:val="ContentsH1"/>
    <w:qFormat/>
    <w:rsid w:val="00184416"/>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184416"/>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184416"/>
  </w:style>
  <w:style w:type="character" w:customStyle="1" w:styleId="TwitterLink">
    <w:name w:val="TwitterLink"/>
    <w:basedOn w:val="DefaultParagraphFont"/>
    <w:rsid w:val="00184416"/>
    <w:rPr>
      <w:rFonts w:ascii="Courier New" w:hAnsi="Courier New"/>
      <w:u w:val="dash"/>
    </w:rPr>
  </w:style>
  <w:style w:type="paragraph" w:customStyle="1" w:styleId="Style2">
    <w:name w:val="Style2"/>
    <w:basedOn w:val="ChapterTitle"/>
    <w:qFormat/>
    <w:rsid w:val="00184416"/>
  </w:style>
  <w:style w:type="paragraph" w:customStyle="1" w:styleId="DialogSource">
    <w:name w:val="DialogSource"/>
    <w:rsid w:val="00184416"/>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184416"/>
    <w:rPr>
      <w:rFonts w:cs="Courier New"/>
      <w:color w:val="FF0000"/>
      <w:sz w:val="16"/>
      <w:szCs w:val="16"/>
      <w:bdr w:val="none" w:sz="0" w:space="0" w:color="auto"/>
      <w:shd w:val="clear" w:color="auto" w:fill="FFFFFF" w:themeFill="background1"/>
    </w:rPr>
  </w:style>
  <w:style w:type="character" w:customStyle="1" w:styleId="PrintOnlyText">
    <w:name w:val="PrintOnlyText"/>
    <w:rsid w:val="00184416"/>
    <w:rPr>
      <w:bdr w:val="single" w:sz="2" w:space="0" w:color="FF0000"/>
    </w:rPr>
  </w:style>
  <w:style w:type="character" w:customStyle="1" w:styleId="CodeColorBlueBold">
    <w:name w:val="CodeColorBlueBold"/>
    <w:basedOn w:val="CodeColorBlue"/>
    <w:rsid w:val="00184416"/>
    <w:rPr>
      <w:rFonts w:cs="Arial"/>
      <w:b/>
      <w:color w:val="0000FF"/>
    </w:rPr>
  </w:style>
  <w:style w:type="character" w:customStyle="1" w:styleId="CodeColorBlue2Bold">
    <w:name w:val="CodeColorBlue2Bold"/>
    <w:basedOn w:val="CodeColorBlue2"/>
    <w:rsid w:val="00184416"/>
    <w:rPr>
      <w:rFonts w:cs="Arial"/>
      <w:b/>
      <w:color w:val="0000A5"/>
    </w:rPr>
  </w:style>
  <w:style w:type="character" w:customStyle="1" w:styleId="CodeColorBlue3Bold">
    <w:name w:val="CodeColorBlue3Bold"/>
    <w:basedOn w:val="CodeColorBlue3"/>
    <w:rsid w:val="00184416"/>
    <w:rPr>
      <w:rFonts w:cs="Arial"/>
      <w:b/>
      <w:color w:val="6464B9"/>
    </w:rPr>
  </w:style>
  <w:style w:type="character" w:customStyle="1" w:styleId="CodeColorBluegreenBold">
    <w:name w:val="CodeColorBluegreenBold"/>
    <w:basedOn w:val="CodeColorBluegreen"/>
    <w:rsid w:val="00184416"/>
    <w:rPr>
      <w:rFonts w:cs="Arial"/>
      <w:b/>
      <w:color w:val="2B91AF"/>
    </w:rPr>
  </w:style>
  <w:style w:type="character" w:customStyle="1" w:styleId="CodeColorBrownBold">
    <w:name w:val="CodeColorBrownBold"/>
    <w:basedOn w:val="CodeColorBrown"/>
    <w:rsid w:val="00184416"/>
    <w:rPr>
      <w:rFonts w:cs="Arial"/>
      <w:b/>
      <w:color w:val="A31515"/>
    </w:rPr>
  </w:style>
  <w:style w:type="character" w:customStyle="1" w:styleId="CodeColorDkBlueBold">
    <w:name w:val="CodeColorDkBlueBold"/>
    <w:basedOn w:val="CodeColorDkBlue"/>
    <w:rsid w:val="00184416"/>
    <w:rPr>
      <w:rFonts w:cs="Times New Roman"/>
      <w:b/>
      <w:color w:val="000080"/>
      <w:szCs w:val="22"/>
    </w:rPr>
  </w:style>
  <w:style w:type="character" w:customStyle="1" w:styleId="CodeColorGreenBold">
    <w:name w:val="CodeColorGreenBold"/>
    <w:basedOn w:val="CodeColorGreen"/>
    <w:rsid w:val="00184416"/>
    <w:rPr>
      <w:rFonts w:cs="Arial"/>
      <w:b/>
      <w:color w:val="008000"/>
    </w:rPr>
  </w:style>
  <w:style w:type="character" w:customStyle="1" w:styleId="CodeColorGrey30Bold">
    <w:name w:val="CodeColorGrey30Bold"/>
    <w:basedOn w:val="CodeColorGrey30"/>
    <w:rsid w:val="00184416"/>
    <w:rPr>
      <w:rFonts w:cs="Arial"/>
      <w:b/>
      <w:color w:val="808080"/>
    </w:rPr>
  </w:style>
  <w:style w:type="character" w:customStyle="1" w:styleId="CodeColorGrey55Bold">
    <w:name w:val="CodeColorGrey55Bold"/>
    <w:basedOn w:val="CodeColorGrey55"/>
    <w:rsid w:val="00184416"/>
    <w:rPr>
      <w:rFonts w:cs="Arial"/>
      <w:b/>
      <w:color w:val="C0C0C0"/>
    </w:rPr>
  </w:style>
  <w:style w:type="character" w:customStyle="1" w:styleId="CodeColorGrey80Bold">
    <w:name w:val="CodeColorGrey80Bold"/>
    <w:basedOn w:val="CodeColorGrey80"/>
    <w:rsid w:val="00184416"/>
    <w:rPr>
      <w:rFonts w:cs="Arial"/>
      <w:b/>
      <w:color w:val="555555"/>
    </w:rPr>
  </w:style>
  <w:style w:type="character" w:customStyle="1" w:styleId="CodeColorHotPinkBold">
    <w:name w:val="CodeColorHotPinkBold"/>
    <w:basedOn w:val="CodeColorHotPink"/>
    <w:rsid w:val="00184416"/>
    <w:rPr>
      <w:rFonts w:cs="Times New Roman"/>
      <w:b/>
      <w:color w:val="DF36FA"/>
      <w:szCs w:val="18"/>
    </w:rPr>
  </w:style>
  <w:style w:type="character" w:customStyle="1" w:styleId="CodeColorMagentaBold">
    <w:name w:val="CodeColorMagentaBold"/>
    <w:basedOn w:val="CodeColorMagenta"/>
    <w:rsid w:val="00184416"/>
    <w:rPr>
      <w:rFonts w:cs="Arial"/>
      <w:b/>
      <w:color w:val="844646"/>
    </w:rPr>
  </w:style>
  <w:style w:type="character" w:customStyle="1" w:styleId="CodeColorOrangeBold">
    <w:name w:val="CodeColorOrangeBold"/>
    <w:basedOn w:val="CodeColorOrange"/>
    <w:rsid w:val="00184416"/>
    <w:rPr>
      <w:rFonts w:cs="Arial"/>
      <w:b/>
      <w:color w:val="B96464"/>
    </w:rPr>
  </w:style>
  <w:style w:type="character" w:customStyle="1" w:styleId="CodeColorPeachBold">
    <w:name w:val="CodeColorPeachBold"/>
    <w:basedOn w:val="CodeColorPeach"/>
    <w:rsid w:val="00184416"/>
    <w:rPr>
      <w:rFonts w:cs="Arial"/>
      <w:b/>
      <w:color w:val="FFDBA3"/>
    </w:rPr>
  </w:style>
  <w:style w:type="character" w:customStyle="1" w:styleId="CodeColorPurpleBold">
    <w:name w:val="CodeColorPurpleBold"/>
    <w:basedOn w:val="CodeColorPurple"/>
    <w:rsid w:val="00184416"/>
    <w:rPr>
      <w:rFonts w:cs="Arial"/>
      <w:b/>
      <w:color w:val="951795"/>
    </w:rPr>
  </w:style>
  <w:style w:type="character" w:customStyle="1" w:styleId="CodeColorPurple2Bold">
    <w:name w:val="CodeColorPurple2Bold"/>
    <w:basedOn w:val="CodeColorPurple2"/>
    <w:rsid w:val="00184416"/>
    <w:rPr>
      <w:rFonts w:cs="Arial"/>
      <w:b/>
      <w:color w:val="800080"/>
    </w:rPr>
  </w:style>
  <w:style w:type="character" w:customStyle="1" w:styleId="CodeColorRedBold">
    <w:name w:val="CodeColorRedBold"/>
    <w:basedOn w:val="CodeColorRed"/>
    <w:rsid w:val="00184416"/>
    <w:rPr>
      <w:rFonts w:cs="Arial"/>
      <w:b/>
      <w:color w:val="FF0000"/>
    </w:rPr>
  </w:style>
  <w:style w:type="character" w:customStyle="1" w:styleId="CodeColorRed2Bold">
    <w:name w:val="CodeColorRed2Bold"/>
    <w:basedOn w:val="CodeColorRed2"/>
    <w:rsid w:val="00184416"/>
    <w:rPr>
      <w:rFonts w:cs="Arial"/>
      <w:b/>
      <w:color w:val="800000"/>
    </w:rPr>
  </w:style>
  <w:style w:type="character" w:customStyle="1" w:styleId="CodeColorRed3Bold">
    <w:name w:val="CodeColorRed3Bold"/>
    <w:basedOn w:val="CodeColorRed3"/>
    <w:rsid w:val="00184416"/>
    <w:rPr>
      <w:rFonts w:cs="Arial"/>
      <w:b/>
      <w:color w:val="A31515"/>
    </w:rPr>
  </w:style>
  <w:style w:type="character" w:customStyle="1" w:styleId="CodeColorTealBlueBold">
    <w:name w:val="CodeColorTealBlueBold"/>
    <w:basedOn w:val="CodeColorTealBlue"/>
    <w:rsid w:val="00184416"/>
    <w:rPr>
      <w:rFonts w:cs="Times New Roman"/>
      <w:b/>
      <w:color w:val="008080"/>
      <w:szCs w:val="22"/>
    </w:rPr>
  </w:style>
  <w:style w:type="character" w:customStyle="1" w:styleId="CodeColorWhiteBold">
    <w:name w:val="CodeColorWhiteBold"/>
    <w:basedOn w:val="CodeColorWhite"/>
    <w:rsid w:val="00184416"/>
    <w:rPr>
      <w:rFonts w:cs="Arial"/>
      <w:b/>
      <w:color w:val="FFFFFF"/>
      <w:bdr w:val="none" w:sz="0" w:space="0" w:color="auto"/>
    </w:rPr>
  </w:style>
  <w:style w:type="paragraph" w:customStyle="1" w:styleId="RecipeVariationHead">
    <w:name w:val="RecipeVariationHead"/>
    <w:rsid w:val="00184416"/>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184416"/>
    <w:rPr>
      <w:bdr w:val="none" w:sz="0" w:space="0" w:color="auto"/>
      <w:shd w:val="clear" w:color="auto" w:fill="D6E3BC"/>
    </w:rPr>
  </w:style>
  <w:style w:type="character" w:customStyle="1" w:styleId="DigitalLinkDestination">
    <w:name w:val="DigitalLinkDestination"/>
    <w:rsid w:val="00184416"/>
    <w:rPr>
      <w:bdr w:val="none" w:sz="0" w:space="0" w:color="auto"/>
      <w:shd w:val="clear" w:color="auto" w:fill="EAF1DD"/>
    </w:rPr>
  </w:style>
  <w:style w:type="paragraph" w:customStyle="1" w:styleId="TableListBulleted">
    <w:name w:val="TableListBulleted"/>
    <w:qFormat/>
    <w:rsid w:val="00184416"/>
    <w:pPr>
      <w:numPr>
        <w:numId w:val="17"/>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184416"/>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184416"/>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184416"/>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184416"/>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184416"/>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184416"/>
    <w:pPr>
      <w:numPr>
        <w:numId w:val="19"/>
      </w:numPr>
    </w:pPr>
  </w:style>
  <w:style w:type="numbering" w:styleId="1ai">
    <w:name w:val="Outline List 1"/>
    <w:basedOn w:val="NoList"/>
    <w:uiPriority w:val="99"/>
    <w:semiHidden/>
    <w:unhideWhenUsed/>
    <w:rsid w:val="00184416"/>
    <w:pPr>
      <w:numPr>
        <w:numId w:val="20"/>
      </w:numPr>
    </w:pPr>
  </w:style>
  <w:style w:type="numbering" w:styleId="ArticleSection">
    <w:name w:val="Outline List 3"/>
    <w:basedOn w:val="NoList"/>
    <w:uiPriority w:val="99"/>
    <w:semiHidden/>
    <w:unhideWhenUsed/>
    <w:rsid w:val="00184416"/>
    <w:pPr>
      <w:numPr>
        <w:numId w:val="21"/>
      </w:numPr>
    </w:pPr>
  </w:style>
  <w:style w:type="paragraph" w:styleId="BodyText2">
    <w:name w:val="Body Text 2"/>
    <w:basedOn w:val="Normal"/>
    <w:link w:val="BodyText2Char"/>
    <w:uiPriority w:val="99"/>
    <w:semiHidden/>
    <w:rsid w:val="00184416"/>
    <w:pPr>
      <w:spacing w:after="120" w:line="480" w:lineRule="auto"/>
    </w:pPr>
  </w:style>
  <w:style w:type="character" w:customStyle="1" w:styleId="BodyText2Char">
    <w:name w:val="Body Text 2 Char"/>
    <w:basedOn w:val="DefaultParagraphFont"/>
    <w:link w:val="BodyText2"/>
    <w:uiPriority w:val="99"/>
    <w:semiHidden/>
    <w:rsid w:val="00184416"/>
    <w:rPr>
      <w:rFonts w:eastAsiaTheme="minorHAnsi"/>
    </w:rPr>
  </w:style>
  <w:style w:type="paragraph" w:styleId="BodyText3">
    <w:name w:val="Body Text 3"/>
    <w:basedOn w:val="Normal"/>
    <w:link w:val="BodyText3Char"/>
    <w:uiPriority w:val="99"/>
    <w:semiHidden/>
    <w:rsid w:val="00184416"/>
    <w:pPr>
      <w:spacing w:after="120"/>
    </w:pPr>
    <w:rPr>
      <w:sz w:val="16"/>
      <w:szCs w:val="16"/>
    </w:rPr>
  </w:style>
  <w:style w:type="character" w:customStyle="1" w:styleId="BodyText3Char">
    <w:name w:val="Body Text 3 Char"/>
    <w:basedOn w:val="DefaultParagraphFont"/>
    <w:link w:val="BodyText3"/>
    <w:uiPriority w:val="99"/>
    <w:semiHidden/>
    <w:rsid w:val="00184416"/>
    <w:rPr>
      <w:rFonts w:eastAsiaTheme="minorHAnsi"/>
      <w:sz w:val="16"/>
      <w:szCs w:val="16"/>
    </w:rPr>
  </w:style>
  <w:style w:type="paragraph" w:styleId="BodyTextFirstIndent">
    <w:name w:val="Body Text First Indent"/>
    <w:basedOn w:val="BodyText"/>
    <w:link w:val="BodyTextFirstIndentChar"/>
    <w:uiPriority w:val="99"/>
    <w:semiHidden/>
    <w:rsid w:val="00184416"/>
    <w:pPr>
      <w:spacing w:after="200"/>
      <w:ind w:firstLine="360"/>
    </w:pPr>
  </w:style>
  <w:style w:type="character" w:customStyle="1" w:styleId="BodyTextFirstIndentChar">
    <w:name w:val="Body Text First Indent Char"/>
    <w:basedOn w:val="BodyTextChar"/>
    <w:link w:val="BodyTextFirstIndent"/>
    <w:uiPriority w:val="99"/>
    <w:semiHidden/>
    <w:rsid w:val="00184416"/>
    <w:rPr>
      <w:rFonts w:eastAsiaTheme="minorHAnsi"/>
    </w:rPr>
  </w:style>
  <w:style w:type="paragraph" w:styleId="BodyTextIndent">
    <w:name w:val="Body Text Indent"/>
    <w:basedOn w:val="Normal"/>
    <w:link w:val="BodyTextIndentChar"/>
    <w:uiPriority w:val="99"/>
    <w:semiHidden/>
    <w:rsid w:val="00184416"/>
    <w:pPr>
      <w:spacing w:after="120"/>
      <w:ind w:left="360"/>
    </w:pPr>
  </w:style>
  <w:style w:type="character" w:customStyle="1" w:styleId="BodyTextIndentChar">
    <w:name w:val="Body Text Indent Char"/>
    <w:basedOn w:val="DefaultParagraphFont"/>
    <w:link w:val="BodyTextIndent"/>
    <w:uiPriority w:val="99"/>
    <w:semiHidden/>
    <w:rsid w:val="00184416"/>
    <w:rPr>
      <w:rFonts w:eastAsiaTheme="minorHAnsi"/>
    </w:rPr>
  </w:style>
  <w:style w:type="paragraph" w:styleId="BodyTextFirstIndent2">
    <w:name w:val="Body Text First Indent 2"/>
    <w:basedOn w:val="BodyTextIndent"/>
    <w:link w:val="BodyTextFirstIndent2Char"/>
    <w:uiPriority w:val="99"/>
    <w:semiHidden/>
    <w:rsid w:val="00184416"/>
    <w:pPr>
      <w:spacing w:after="200"/>
      <w:ind w:firstLine="360"/>
    </w:pPr>
  </w:style>
  <w:style w:type="character" w:customStyle="1" w:styleId="BodyTextFirstIndent2Char">
    <w:name w:val="Body Text First Indent 2 Char"/>
    <w:basedOn w:val="BodyTextIndentChar"/>
    <w:link w:val="BodyTextFirstIndent2"/>
    <w:uiPriority w:val="99"/>
    <w:semiHidden/>
    <w:rsid w:val="00184416"/>
    <w:rPr>
      <w:rFonts w:eastAsiaTheme="minorHAnsi"/>
    </w:rPr>
  </w:style>
  <w:style w:type="paragraph" w:styleId="BodyTextIndent2">
    <w:name w:val="Body Text Indent 2"/>
    <w:basedOn w:val="Normal"/>
    <w:link w:val="BodyTextIndent2Char"/>
    <w:uiPriority w:val="99"/>
    <w:semiHidden/>
    <w:rsid w:val="00184416"/>
    <w:pPr>
      <w:spacing w:after="120" w:line="480" w:lineRule="auto"/>
      <w:ind w:left="360"/>
    </w:pPr>
  </w:style>
  <w:style w:type="character" w:customStyle="1" w:styleId="BodyTextIndent2Char">
    <w:name w:val="Body Text Indent 2 Char"/>
    <w:basedOn w:val="DefaultParagraphFont"/>
    <w:link w:val="BodyTextIndent2"/>
    <w:uiPriority w:val="99"/>
    <w:semiHidden/>
    <w:rsid w:val="00184416"/>
    <w:rPr>
      <w:rFonts w:eastAsiaTheme="minorHAnsi"/>
    </w:rPr>
  </w:style>
  <w:style w:type="paragraph" w:styleId="BodyTextIndent3">
    <w:name w:val="Body Text Indent 3"/>
    <w:basedOn w:val="Normal"/>
    <w:link w:val="BodyTextIndent3Char"/>
    <w:uiPriority w:val="99"/>
    <w:semiHidden/>
    <w:rsid w:val="0018441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84416"/>
    <w:rPr>
      <w:rFonts w:eastAsiaTheme="minorHAnsi"/>
      <w:sz w:val="16"/>
      <w:szCs w:val="16"/>
    </w:rPr>
  </w:style>
  <w:style w:type="paragraph" w:styleId="Closing">
    <w:name w:val="Closing"/>
    <w:basedOn w:val="Normal"/>
    <w:link w:val="ClosingChar"/>
    <w:uiPriority w:val="99"/>
    <w:semiHidden/>
    <w:rsid w:val="00184416"/>
    <w:pPr>
      <w:spacing w:after="0" w:line="240" w:lineRule="auto"/>
      <w:ind w:left="4320"/>
    </w:pPr>
  </w:style>
  <w:style w:type="character" w:customStyle="1" w:styleId="ClosingChar">
    <w:name w:val="Closing Char"/>
    <w:basedOn w:val="DefaultParagraphFont"/>
    <w:link w:val="Closing"/>
    <w:uiPriority w:val="99"/>
    <w:semiHidden/>
    <w:rsid w:val="00184416"/>
    <w:rPr>
      <w:rFonts w:eastAsiaTheme="minorHAnsi"/>
    </w:rPr>
  </w:style>
  <w:style w:type="table" w:customStyle="1" w:styleId="ColorfulGrid1">
    <w:name w:val="Colorful Grid1"/>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844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8441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441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8441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184416"/>
  </w:style>
  <w:style w:type="character" w:customStyle="1" w:styleId="DateChar">
    <w:name w:val="Date Char"/>
    <w:basedOn w:val="DefaultParagraphFont"/>
    <w:link w:val="Date"/>
    <w:uiPriority w:val="99"/>
    <w:semiHidden/>
    <w:rsid w:val="00184416"/>
    <w:rPr>
      <w:rFonts w:eastAsiaTheme="minorHAnsi"/>
    </w:rPr>
  </w:style>
  <w:style w:type="paragraph" w:styleId="E-mailSignature">
    <w:name w:val="E-mail Signature"/>
    <w:basedOn w:val="Normal"/>
    <w:link w:val="E-mailSignatureChar"/>
    <w:uiPriority w:val="99"/>
    <w:semiHidden/>
    <w:rsid w:val="00184416"/>
    <w:pPr>
      <w:spacing w:after="0" w:line="240" w:lineRule="auto"/>
    </w:pPr>
  </w:style>
  <w:style w:type="character" w:customStyle="1" w:styleId="E-mailSignatureChar">
    <w:name w:val="E-mail Signature Char"/>
    <w:basedOn w:val="DefaultParagraphFont"/>
    <w:link w:val="E-mailSignature"/>
    <w:uiPriority w:val="99"/>
    <w:semiHidden/>
    <w:rsid w:val="00184416"/>
    <w:rPr>
      <w:rFonts w:eastAsiaTheme="minorHAnsi"/>
    </w:rPr>
  </w:style>
  <w:style w:type="character" w:styleId="EndnoteReference">
    <w:name w:val="endnote reference"/>
    <w:basedOn w:val="DefaultParagraphFont"/>
    <w:uiPriority w:val="99"/>
    <w:semiHidden/>
    <w:rsid w:val="00184416"/>
    <w:rPr>
      <w:vertAlign w:val="superscript"/>
    </w:rPr>
  </w:style>
  <w:style w:type="paragraph" w:styleId="EnvelopeAddress">
    <w:name w:val="envelope address"/>
    <w:basedOn w:val="Normal"/>
    <w:uiPriority w:val="99"/>
    <w:semiHidden/>
    <w:rsid w:val="0018441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184416"/>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184416"/>
    <w:pPr>
      <w:spacing w:after="0" w:line="240" w:lineRule="auto"/>
    </w:pPr>
    <w:rPr>
      <w:i/>
      <w:iCs/>
    </w:rPr>
  </w:style>
  <w:style w:type="character" w:customStyle="1" w:styleId="HTMLAddressChar">
    <w:name w:val="HTML Address Char"/>
    <w:basedOn w:val="DefaultParagraphFont"/>
    <w:link w:val="HTMLAddress"/>
    <w:uiPriority w:val="99"/>
    <w:semiHidden/>
    <w:rsid w:val="00184416"/>
    <w:rPr>
      <w:rFonts w:eastAsiaTheme="minorHAnsi"/>
      <w:i/>
      <w:iCs/>
    </w:rPr>
  </w:style>
  <w:style w:type="paragraph" w:styleId="Index10">
    <w:name w:val="index 1"/>
    <w:basedOn w:val="Normal"/>
    <w:next w:val="Normal"/>
    <w:autoRedefine/>
    <w:uiPriority w:val="99"/>
    <w:semiHidden/>
    <w:rsid w:val="00184416"/>
    <w:pPr>
      <w:spacing w:after="0" w:line="240" w:lineRule="auto"/>
      <w:ind w:left="220" w:hanging="220"/>
    </w:pPr>
  </w:style>
  <w:style w:type="paragraph" w:styleId="Index20">
    <w:name w:val="index 2"/>
    <w:basedOn w:val="Normal"/>
    <w:next w:val="Normal"/>
    <w:autoRedefine/>
    <w:uiPriority w:val="99"/>
    <w:semiHidden/>
    <w:rsid w:val="00184416"/>
    <w:pPr>
      <w:spacing w:after="0" w:line="240" w:lineRule="auto"/>
      <w:ind w:left="440" w:hanging="220"/>
    </w:pPr>
  </w:style>
  <w:style w:type="paragraph" w:styleId="Index30">
    <w:name w:val="index 3"/>
    <w:basedOn w:val="Normal"/>
    <w:next w:val="Normal"/>
    <w:autoRedefine/>
    <w:uiPriority w:val="99"/>
    <w:semiHidden/>
    <w:rsid w:val="00184416"/>
    <w:pPr>
      <w:spacing w:after="0" w:line="240" w:lineRule="auto"/>
      <w:ind w:left="660" w:hanging="220"/>
    </w:pPr>
  </w:style>
  <w:style w:type="paragraph" w:styleId="Index4">
    <w:name w:val="index 4"/>
    <w:basedOn w:val="Normal"/>
    <w:next w:val="Normal"/>
    <w:autoRedefine/>
    <w:uiPriority w:val="99"/>
    <w:semiHidden/>
    <w:rsid w:val="00184416"/>
    <w:pPr>
      <w:spacing w:after="0" w:line="240" w:lineRule="auto"/>
      <w:ind w:left="880" w:hanging="220"/>
    </w:pPr>
  </w:style>
  <w:style w:type="paragraph" w:styleId="Index5">
    <w:name w:val="index 5"/>
    <w:basedOn w:val="Normal"/>
    <w:next w:val="Normal"/>
    <w:autoRedefine/>
    <w:uiPriority w:val="99"/>
    <w:semiHidden/>
    <w:rsid w:val="00184416"/>
    <w:pPr>
      <w:spacing w:after="0" w:line="240" w:lineRule="auto"/>
      <w:ind w:left="1100" w:hanging="220"/>
    </w:pPr>
  </w:style>
  <w:style w:type="paragraph" w:styleId="Index6">
    <w:name w:val="index 6"/>
    <w:basedOn w:val="Normal"/>
    <w:next w:val="Normal"/>
    <w:autoRedefine/>
    <w:uiPriority w:val="99"/>
    <w:semiHidden/>
    <w:rsid w:val="00184416"/>
    <w:pPr>
      <w:spacing w:after="0" w:line="240" w:lineRule="auto"/>
      <w:ind w:left="1320" w:hanging="220"/>
    </w:pPr>
  </w:style>
  <w:style w:type="paragraph" w:styleId="Index7">
    <w:name w:val="index 7"/>
    <w:basedOn w:val="Normal"/>
    <w:next w:val="Normal"/>
    <w:autoRedefine/>
    <w:uiPriority w:val="99"/>
    <w:semiHidden/>
    <w:rsid w:val="00184416"/>
    <w:pPr>
      <w:spacing w:after="0" w:line="240" w:lineRule="auto"/>
      <w:ind w:left="1540" w:hanging="220"/>
    </w:pPr>
  </w:style>
  <w:style w:type="paragraph" w:styleId="Index8">
    <w:name w:val="index 8"/>
    <w:basedOn w:val="Normal"/>
    <w:next w:val="Normal"/>
    <w:autoRedefine/>
    <w:uiPriority w:val="99"/>
    <w:semiHidden/>
    <w:rsid w:val="00184416"/>
    <w:pPr>
      <w:spacing w:after="0" w:line="240" w:lineRule="auto"/>
      <w:ind w:left="1760" w:hanging="220"/>
    </w:pPr>
  </w:style>
  <w:style w:type="paragraph" w:styleId="Index9">
    <w:name w:val="index 9"/>
    <w:basedOn w:val="Normal"/>
    <w:next w:val="Normal"/>
    <w:autoRedefine/>
    <w:uiPriority w:val="99"/>
    <w:semiHidden/>
    <w:rsid w:val="00184416"/>
    <w:pPr>
      <w:spacing w:after="0" w:line="240" w:lineRule="auto"/>
      <w:ind w:left="1980" w:hanging="220"/>
    </w:pPr>
  </w:style>
  <w:style w:type="paragraph" w:styleId="IndexHeading">
    <w:name w:val="index heading"/>
    <w:basedOn w:val="Normal"/>
    <w:next w:val="Index10"/>
    <w:uiPriority w:val="99"/>
    <w:semiHidden/>
    <w:rsid w:val="00184416"/>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1844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184416"/>
    <w:rPr>
      <w:rFonts w:eastAsiaTheme="minorHAnsi"/>
      <w:b/>
      <w:bCs/>
      <w:i/>
      <w:iCs/>
      <w:color w:val="4F81BD" w:themeColor="accent1"/>
    </w:rPr>
  </w:style>
  <w:style w:type="table" w:customStyle="1" w:styleId="LightGrid1">
    <w:name w:val="Light Grid1"/>
    <w:basedOn w:val="TableNormal"/>
    <w:uiPriority w:val="62"/>
    <w:rsid w:val="001844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8441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844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8441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8441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844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8441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844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8441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844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8441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8441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844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8441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844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844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8441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8441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8441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18441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184416"/>
    <w:pPr>
      <w:ind w:left="360" w:hanging="360"/>
      <w:contextualSpacing/>
    </w:pPr>
  </w:style>
  <w:style w:type="paragraph" w:styleId="List2">
    <w:name w:val="List 2"/>
    <w:basedOn w:val="Normal"/>
    <w:uiPriority w:val="99"/>
    <w:semiHidden/>
    <w:rsid w:val="00184416"/>
    <w:pPr>
      <w:ind w:left="720" w:hanging="360"/>
      <w:contextualSpacing/>
    </w:pPr>
  </w:style>
  <w:style w:type="paragraph" w:styleId="List3">
    <w:name w:val="List 3"/>
    <w:basedOn w:val="Normal"/>
    <w:uiPriority w:val="99"/>
    <w:semiHidden/>
    <w:rsid w:val="00184416"/>
    <w:pPr>
      <w:ind w:left="1080" w:hanging="360"/>
      <w:contextualSpacing/>
    </w:pPr>
  </w:style>
  <w:style w:type="paragraph" w:styleId="List4">
    <w:name w:val="List 4"/>
    <w:basedOn w:val="Normal"/>
    <w:uiPriority w:val="99"/>
    <w:semiHidden/>
    <w:rsid w:val="00184416"/>
    <w:pPr>
      <w:ind w:left="1440" w:hanging="360"/>
      <w:contextualSpacing/>
    </w:pPr>
  </w:style>
  <w:style w:type="paragraph" w:styleId="List5">
    <w:name w:val="List 5"/>
    <w:basedOn w:val="Normal"/>
    <w:uiPriority w:val="99"/>
    <w:semiHidden/>
    <w:rsid w:val="00184416"/>
    <w:pPr>
      <w:ind w:left="1800" w:hanging="360"/>
      <w:contextualSpacing/>
    </w:pPr>
  </w:style>
  <w:style w:type="paragraph" w:styleId="ListBullet2">
    <w:name w:val="List Bullet 2"/>
    <w:basedOn w:val="Normal"/>
    <w:uiPriority w:val="99"/>
    <w:semiHidden/>
    <w:rsid w:val="00184416"/>
    <w:pPr>
      <w:numPr>
        <w:numId w:val="22"/>
      </w:numPr>
      <w:contextualSpacing/>
    </w:pPr>
  </w:style>
  <w:style w:type="paragraph" w:styleId="ListBullet3">
    <w:name w:val="List Bullet 3"/>
    <w:basedOn w:val="Normal"/>
    <w:uiPriority w:val="99"/>
    <w:semiHidden/>
    <w:rsid w:val="00184416"/>
    <w:pPr>
      <w:numPr>
        <w:numId w:val="23"/>
      </w:numPr>
      <w:contextualSpacing/>
    </w:pPr>
  </w:style>
  <w:style w:type="paragraph" w:styleId="ListBullet4">
    <w:name w:val="List Bullet 4"/>
    <w:basedOn w:val="Normal"/>
    <w:uiPriority w:val="99"/>
    <w:semiHidden/>
    <w:rsid w:val="00184416"/>
    <w:pPr>
      <w:numPr>
        <w:numId w:val="24"/>
      </w:numPr>
      <w:contextualSpacing/>
    </w:pPr>
  </w:style>
  <w:style w:type="paragraph" w:styleId="ListBullet5">
    <w:name w:val="List Bullet 5"/>
    <w:basedOn w:val="Normal"/>
    <w:uiPriority w:val="99"/>
    <w:semiHidden/>
    <w:rsid w:val="00184416"/>
    <w:pPr>
      <w:numPr>
        <w:numId w:val="25"/>
      </w:numPr>
      <w:contextualSpacing/>
    </w:pPr>
  </w:style>
  <w:style w:type="paragraph" w:styleId="ListContinue">
    <w:name w:val="List Continue"/>
    <w:basedOn w:val="Normal"/>
    <w:uiPriority w:val="99"/>
    <w:semiHidden/>
    <w:rsid w:val="00184416"/>
    <w:pPr>
      <w:spacing w:after="120"/>
      <w:ind w:left="360"/>
      <w:contextualSpacing/>
    </w:pPr>
  </w:style>
  <w:style w:type="paragraph" w:styleId="ListContinue2">
    <w:name w:val="List Continue 2"/>
    <w:basedOn w:val="Normal"/>
    <w:uiPriority w:val="99"/>
    <w:semiHidden/>
    <w:rsid w:val="00184416"/>
    <w:pPr>
      <w:spacing w:after="120"/>
      <w:ind w:left="720"/>
      <w:contextualSpacing/>
    </w:pPr>
  </w:style>
  <w:style w:type="paragraph" w:styleId="ListContinue3">
    <w:name w:val="List Continue 3"/>
    <w:basedOn w:val="Normal"/>
    <w:uiPriority w:val="99"/>
    <w:semiHidden/>
    <w:rsid w:val="00184416"/>
    <w:pPr>
      <w:spacing w:after="120"/>
      <w:ind w:left="1080"/>
      <w:contextualSpacing/>
    </w:pPr>
  </w:style>
  <w:style w:type="paragraph" w:styleId="ListContinue4">
    <w:name w:val="List Continue 4"/>
    <w:basedOn w:val="Normal"/>
    <w:uiPriority w:val="99"/>
    <w:semiHidden/>
    <w:rsid w:val="00184416"/>
    <w:pPr>
      <w:spacing w:after="120"/>
      <w:ind w:left="1440"/>
      <w:contextualSpacing/>
    </w:pPr>
  </w:style>
  <w:style w:type="paragraph" w:styleId="ListContinue5">
    <w:name w:val="List Continue 5"/>
    <w:basedOn w:val="Normal"/>
    <w:uiPriority w:val="99"/>
    <w:semiHidden/>
    <w:rsid w:val="00184416"/>
    <w:pPr>
      <w:spacing w:after="120"/>
      <w:ind w:left="1800"/>
      <w:contextualSpacing/>
    </w:pPr>
  </w:style>
  <w:style w:type="paragraph" w:styleId="ListNumber">
    <w:name w:val="List Number"/>
    <w:basedOn w:val="Normal"/>
    <w:uiPriority w:val="99"/>
    <w:semiHidden/>
    <w:rsid w:val="00184416"/>
    <w:pPr>
      <w:numPr>
        <w:numId w:val="26"/>
      </w:numPr>
      <w:contextualSpacing/>
    </w:pPr>
  </w:style>
  <w:style w:type="paragraph" w:styleId="ListNumber2">
    <w:name w:val="List Number 2"/>
    <w:basedOn w:val="Normal"/>
    <w:uiPriority w:val="99"/>
    <w:semiHidden/>
    <w:rsid w:val="00184416"/>
    <w:pPr>
      <w:numPr>
        <w:numId w:val="27"/>
      </w:numPr>
      <w:contextualSpacing/>
    </w:pPr>
  </w:style>
  <w:style w:type="paragraph" w:styleId="ListNumber3">
    <w:name w:val="List Number 3"/>
    <w:basedOn w:val="Normal"/>
    <w:uiPriority w:val="99"/>
    <w:semiHidden/>
    <w:rsid w:val="00184416"/>
    <w:pPr>
      <w:numPr>
        <w:numId w:val="28"/>
      </w:numPr>
      <w:contextualSpacing/>
    </w:pPr>
  </w:style>
  <w:style w:type="paragraph" w:styleId="ListNumber4">
    <w:name w:val="List Number 4"/>
    <w:basedOn w:val="Normal"/>
    <w:uiPriority w:val="99"/>
    <w:semiHidden/>
    <w:rsid w:val="00184416"/>
    <w:pPr>
      <w:numPr>
        <w:numId w:val="29"/>
      </w:numPr>
      <w:contextualSpacing/>
    </w:pPr>
  </w:style>
  <w:style w:type="paragraph" w:styleId="ListNumber5">
    <w:name w:val="List Number 5"/>
    <w:basedOn w:val="Normal"/>
    <w:uiPriority w:val="99"/>
    <w:semiHidden/>
    <w:rsid w:val="00184416"/>
    <w:pPr>
      <w:numPr>
        <w:numId w:val="30"/>
      </w:numPr>
      <w:contextualSpacing/>
    </w:pPr>
  </w:style>
  <w:style w:type="paragraph" w:styleId="MacroText">
    <w:name w:val="macro"/>
    <w:link w:val="MacroTextChar"/>
    <w:uiPriority w:val="99"/>
    <w:semiHidden/>
    <w:rsid w:val="00184416"/>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184416"/>
    <w:rPr>
      <w:rFonts w:ascii="Consolas" w:eastAsiaTheme="minorHAnsi" w:hAnsi="Consolas" w:cs="Consolas"/>
      <w:sz w:val="20"/>
      <w:szCs w:val="20"/>
    </w:rPr>
  </w:style>
  <w:style w:type="table" w:customStyle="1" w:styleId="MediumGrid11">
    <w:name w:val="Medium Grid 11"/>
    <w:basedOn w:val="TableNormal"/>
    <w:uiPriority w:val="67"/>
    <w:rsid w:val="0018441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844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8441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8441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8441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8441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8441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844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84416"/>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8441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8441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844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8441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8441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8441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8441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8441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844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18441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84416"/>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0"/>
    <w:uiPriority w:val="99"/>
    <w:semiHidden/>
    <w:rsid w:val="00184416"/>
    <w:pPr>
      <w:spacing w:after="0" w:line="240" w:lineRule="auto"/>
    </w:pPr>
  </w:style>
  <w:style w:type="character" w:customStyle="1" w:styleId="NoteHeadingChar0">
    <w:name w:val="Note Heading Char"/>
    <w:basedOn w:val="DefaultParagraphFont"/>
    <w:link w:val="NoteHeading"/>
    <w:uiPriority w:val="99"/>
    <w:semiHidden/>
    <w:rsid w:val="00184416"/>
    <w:rPr>
      <w:rFonts w:eastAsiaTheme="minorHAnsi"/>
    </w:rPr>
  </w:style>
  <w:style w:type="paragraph" w:styleId="PlainText">
    <w:name w:val="Plain Text"/>
    <w:basedOn w:val="Normal"/>
    <w:link w:val="PlainTextChar"/>
    <w:semiHidden/>
    <w:rsid w:val="0018441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184416"/>
    <w:rPr>
      <w:rFonts w:ascii="Consolas" w:eastAsiaTheme="minorHAnsi" w:hAnsi="Consolas" w:cs="Consolas"/>
      <w:sz w:val="21"/>
      <w:szCs w:val="21"/>
    </w:rPr>
  </w:style>
  <w:style w:type="paragraph" w:styleId="Signature">
    <w:name w:val="Signature"/>
    <w:basedOn w:val="Normal"/>
    <w:link w:val="SignatureChar"/>
    <w:uiPriority w:val="99"/>
    <w:semiHidden/>
    <w:rsid w:val="00184416"/>
    <w:pPr>
      <w:spacing w:after="0" w:line="240" w:lineRule="auto"/>
      <w:ind w:left="4320"/>
    </w:pPr>
  </w:style>
  <w:style w:type="character" w:customStyle="1" w:styleId="SignatureChar">
    <w:name w:val="Signature Char"/>
    <w:basedOn w:val="DefaultParagraphFont"/>
    <w:link w:val="Signature"/>
    <w:uiPriority w:val="99"/>
    <w:semiHidden/>
    <w:rsid w:val="00184416"/>
    <w:rPr>
      <w:rFonts w:eastAsiaTheme="minorHAnsi"/>
    </w:rPr>
  </w:style>
  <w:style w:type="table" w:styleId="Table3Deffects1">
    <w:name w:val="Table 3D effects 1"/>
    <w:basedOn w:val="TableNormal"/>
    <w:uiPriority w:val="99"/>
    <w:semiHidden/>
    <w:unhideWhenUsed/>
    <w:rsid w:val="0018441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8441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8441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84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84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8441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8441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8441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8441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8441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8441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8441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8441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8441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441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441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8441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844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84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8441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8441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8441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8441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8441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8441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8441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8441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8441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8441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8441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184416"/>
    <w:pPr>
      <w:spacing w:after="0"/>
      <w:ind w:left="220" w:hanging="220"/>
    </w:pPr>
  </w:style>
  <w:style w:type="paragraph" w:styleId="TableofFigures">
    <w:name w:val="table of figures"/>
    <w:basedOn w:val="Normal"/>
    <w:next w:val="Normal"/>
    <w:uiPriority w:val="99"/>
    <w:semiHidden/>
    <w:rsid w:val="00184416"/>
    <w:pPr>
      <w:spacing w:after="0"/>
    </w:pPr>
  </w:style>
  <w:style w:type="table" w:styleId="TableProfessional">
    <w:name w:val="Table Professional"/>
    <w:basedOn w:val="TableNormal"/>
    <w:uiPriority w:val="99"/>
    <w:semiHidden/>
    <w:unhideWhenUsed/>
    <w:rsid w:val="001844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8441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844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8441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8441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8441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84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8441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8441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8441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184416"/>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184416"/>
    <w:pPr>
      <w:spacing w:before="120" w:after="120"/>
      <w:ind w:left="1440"/>
    </w:pPr>
    <w:rPr>
      <w:sz w:val="20"/>
    </w:rPr>
  </w:style>
  <w:style w:type="paragraph" w:customStyle="1" w:styleId="DialogContinued">
    <w:name w:val="DialogContinued"/>
    <w:basedOn w:val="Dialog"/>
    <w:qFormat/>
    <w:rsid w:val="00184416"/>
    <w:pPr>
      <w:ind w:firstLine="0"/>
    </w:pPr>
  </w:style>
  <w:style w:type="paragraph" w:customStyle="1" w:styleId="FeatureRecipeTitleAlternative">
    <w:name w:val="FeatureRecipeTitleAlternative"/>
    <w:basedOn w:val="RecipeTitleAlternative"/>
    <w:qFormat/>
    <w:rsid w:val="00184416"/>
    <w:pPr>
      <w:shd w:val="clear" w:color="auto" w:fill="BFBFBF" w:themeFill="background1" w:themeFillShade="BF"/>
    </w:pPr>
  </w:style>
  <w:style w:type="paragraph" w:customStyle="1" w:styleId="FeatureRecipeIntro">
    <w:name w:val="FeatureRecipeIntro"/>
    <w:basedOn w:val="RecipeIntro"/>
    <w:qFormat/>
    <w:rsid w:val="00184416"/>
    <w:pPr>
      <w:shd w:val="clear" w:color="auto" w:fill="BFBFBF" w:themeFill="background1" w:themeFillShade="BF"/>
    </w:pPr>
  </w:style>
  <w:style w:type="paragraph" w:customStyle="1" w:styleId="FeatureRecipeSubRecipeTitle">
    <w:name w:val="FeatureRecipeSubRecipeTitle"/>
    <w:basedOn w:val="RecipeSubrecipeTitle"/>
    <w:qFormat/>
    <w:rsid w:val="00184416"/>
    <w:pPr>
      <w:shd w:val="clear" w:color="auto" w:fill="BFBFBF" w:themeFill="background1" w:themeFillShade="BF"/>
    </w:pPr>
  </w:style>
  <w:style w:type="paragraph" w:customStyle="1" w:styleId="FeatureRecipeIngredientHead">
    <w:name w:val="FeatureRecipeIngredientHead"/>
    <w:basedOn w:val="RecipeIngredientHead"/>
    <w:qFormat/>
    <w:rsid w:val="00184416"/>
    <w:pPr>
      <w:shd w:val="clear" w:color="auto" w:fill="BFBFBF" w:themeFill="background1" w:themeFillShade="BF"/>
    </w:pPr>
  </w:style>
  <w:style w:type="paragraph" w:customStyle="1" w:styleId="FeatureRecipeTime">
    <w:name w:val="FeatureRecipeTime"/>
    <w:basedOn w:val="RecipeTime"/>
    <w:qFormat/>
    <w:rsid w:val="00184416"/>
    <w:pPr>
      <w:shd w:val="clear" w:color="auto" w:fill="BFBFBF" w:themeFill="background1" w:themeFillShade="BF"/>
    </w:pPr>
  </w:style>
  <w:style w:type="paragraph" w:customStyle="1" w:styleId="RecipeVariationPara">
    <w:name w:val="RecipeVariationPara"/>
    <w:basedOn w:val="RecipeVariationHead"/>
    <w:qFormat/>
    <w:rsid w:val="00184416"/>
    <w:rPr>
      <w:i/>
      <w:u w:val="none"/>
    </w:rPr>
  </w:style>
  <w:style w:type="paragraph" w:customStyle="1" w:styleId="FeatureRecipeVariationPara">
    <w:name w:val="FeatureRecipeVariationPara"/>
    <w:basedOn w:val="RecipeVariationPara"/>
    <w:qFormat/>
    <w:rsid w:val="00184416"/>
    <w:pPr>
      <w:shd w:val="clear" w:color="auto" w:fill="BFBFBF" w:themeFill="background1" w:themeFillShade="BF"/>
    </w:pPr>
  </w:style>
  <w:style w:type="paragraph" w:customStyle="1" w:styleId="RecipeVariation2">
    <w:name w:val="RecipeVariation2"/>
    <w:basedOn w:val="RecipeVariationH2"/>
    <w:qFormat/>
    <w:rsid w:val="00184416"/>
    <w:rPr>
      <w:i/>
    </w:rPr>
  </w:style>
  <w:style w:type="paragraph" w:customStyle="1" w:styleId="FeatureRecipeVariation2">
    <w:name w:val="FeatureRecipeVariation2"/>
    <w:basedOn w:val="RecipeVariation2"/>
    <w:qFormat/>
    <w:rsid w:val="00184416"/>
    <w:pPr>
      <w:shd w:val="clear" w:color="auto" w:fill="BFBFBF" w:themeFill="background1" w:themeFillShade="BF"/>
    </w:pPr>
  </w:style>
  <w:style w:type="paragraph" w:customStyle="1" w:styleId="FeatureRecipeNutritionInfo">
    <w:name w:val="FeatureRecipeNutritionInfo"/>
    <w:basedOn w:val="RecipeNutritionInfo"/>
    <w:qFormat/>
    <w:rsid w:val="00184416"/>
    <w:pPr>
      <w:shd w:val="clear" w:color="auto" w:fill="BFBFBF" w:themeFill="background1" w:themeFillShade="BF"/>
    </w:pPr>
  </w:style>
  <w:style w:type="paragraph" w:customStyle="1" w:styleId="FeatureRecipeFootnote">
    <w:name w:val="FeatureRecipeFootnote"/>
    <w:basedOn w:val="RecipeFootnote"/>
    <w:qFormat/>
    <w:rsid w:val="00184416"/>
    <w:pPr>
      <w:shd w:val="clear" w:color="auto" w:fill="BFBFBF" w:themeFill="background1" w:themeFillShade="BF"/>
    </w:pPr>
  </w:style>
  <w:style w:type="paragraph" w:customStyle="1" w:styleId="FeatureRecipeUSMeasure">
    <w:name w:val="FeatureRecipeUSMeasure"/>
    <w:basedOn w:val="RecipeUSMeasure"/>
    <w:qFormat/>
    <w:rsid w:val="00184416"/>
    <w:pPr>
      <w:shd w:val="clear" w:color="auto" w:fill="BFBFBF" w:themeFill="background1" w:themeFillShade="BF"/>
    </w:pPr>
  </w:style>
  <w:style w:type="paragraph" w:customStyle="1" w:styleId="FeatureRecipeMetricMeasure">
    <w:name w:val="FeatureRecipeMetricMeasure"/>
    <w:basedOn w:val="RecipeMetricMeasure"/>
    <w:qFormat/>
    <w:rsid w:val="00184416"/>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184416"/>
    <w:pPr>
      <w:shd w:val="clear" w:color="auto" w:fill="BFBFBF" w:themeFill="background1" w:themeFillShade="BF"/>
    </w:pPr>
  </w:style>
  <w:style w:type="paragraph" w:customStyle="1" w:styleId="FeatureRecipeTableHead">
    <w:name w:val="FeatureRecipeTableHead"/>
    <w:basedOn w:val="RecipeTableHead"/>
    <w:qFormat/>
    <w:rsid w:val="00184416"/>
    <w:pPr>
      <w:shd w:val="clear" w:color="auto" w:fill="BFBFBF" w:themeFill="background1" w:themeFillShade="BF"/>
    </w:pPr>
  </w:style>
  <w:style w:type="paragraph" w:customStyle="1" w:styleId="FeatureRecipeVariationHead">
    <w:name w:val="FeatureRecipeVariationHead"/>
    <w:basedOn w:val="RecipeVariationHead"/>
    <w:qFormat/>
    <w:rsid w:val="00184416"/>
    <w:pPr>
      <w:shd w:val="clear" w:color="auto" w:fill="BFBFBF" w:themeFill="background1" w:themeFillShade="BF"/>
    </w:pPr>
  </w:style>
  <w:style w:type="paragraph" w:customStyle="1" w:styleId="FeatureRecipeVariationH2">
    <w:name w:val="FeatureRecipeVariationH2"/>
    <w:basedOn w:val="RecipeVariationH2"/>
    <w:qFormat/>
    <w:rsid w:val="00184416"/>
    <w:pPr>
      <w:shd w:val="clear" w:color="auto" w:fill="BFBFBF" w:themeFill="background1" w:themeFillShade="BF"/>
    </w:pPr>
  </w:style>
  <w:style w:type="paragraph" w:customStyle="1" w:styleId="FeatureRecipeProcedureHead">
    <w:name w:val="FeatureRecipeProcedureHead"/>
    <w:basedOn w:val="RecipeProcedureHead"/>
    <w:qFormat/>
    <w:rsid w:val="00184416"/>
    <w:pPr>
      <w:shd w:val="clear" w:color="auto" w:fill="BFBFBF" w:themeFill="background1" w:themeFillShade="BF"/>
    </w:pPr>
  </w:style>
  <w:style w:type="paragraph" w:customStyle="1" w:styleId="RecipeNoteHead">
    <w:name w:val="RecipeNoteHead"/>
    <w:basedOn w:val="RecipeFootnote"/>
    <w:qFormat/>
    <w:rsid w:val="00184416"/>
    <w:rPr>
      <w:b/>
      <w:i/>
    </w:rPr>
  </w:style>
  <w:style w:type="paragraph" w:customStyle="1" w:styleId="FeatureRecipeNoteHead">
    <w:name w:val="FeatureRecipeNoteHead"/>
    <w:basedOn w:val="RecipeNoteHead"/>
    <w:qFormat/>
    <w:rsid w:val="00184416"/>
    <w:pPr>
      <w:shd w:val="clear" w:color="auto" w:fill="BFBFBF" w:themeFill="background1" w:themeFillShade="BF"/>
    </w:pPr>
  </w:style>
  <w:style w:type="paragraph" w:customStyle="1" w:styleId="FeatureRecipeNotePara">
    <w:name w:val="FeatureRecipeNotePara"/>
    <w:basedOn w:val="FeatureRecipeNoteHead"/>
    <w:qFormat/>
    <w:rsid w:val="00184416"/>
    <w:rPr>
      <w:b w:val="0"/>
      <w:i w:val="0"/>
      <w:sz w:val="18"/>
    </w:rPr>
  </w:style>
  <w:style w:type="paragraph" w:customStyle="1" w:styleId="RecipeNotePara">
    <w:name w:val="RecipeNotePara"/>
    <w:basedOn w:val="FeatureRecipeNotePara"/>
    <w:rsid w:val="00184416"/>
    <w:pPr>
      <w:shd w:val="clear" w:color="auto" w:fill="FFFFFF" w:themeFill="background1"/>
    </w:pPr>
  </w:style>
  <w:style w:type="paragraph" w:customStyle="1" w:styleId="RecipeNoteHead3">
    <w:name w:val="RecipeNoteHead3"/>
    <w:basedOn w:val="RecipeNotePara"/>
    <w:qFormat/>
    <w:rsid w:val="00184416"/>
    <w:rPr>
      <w:i/>
    </w:rPr>
  </w:style>
  <w:style w:type="paragraph" w:customStyle="1" w:styleId="FeatureRecipeNoteHead3">
    <w:name w:val="FeatureRecipeNoteHead3"/>
    <w:basedOn w:val="RecipeNoteHead3"/>
    <w:qFormat/>
    <w:rsid w:val="00184416"/>
    <w:pPr>
      <w:shd w:val="clear" w:color="auto" w:fill="BFBFBF" w:themeFill="background1" w:themeFillShade="BF"/>
    </w:pPr>
  </w:style>
  <w:style w:type="paragraph" w:customStyle="1" w:styleId="FeatureRecipeNoteHead4">
    <w:name w:val="FeatureRecipeNoteHead4"/>
    <w:basedOn w:val="FeatureRecipeNoteHead3"/>
    <w:qFormat/>
    <w:rsid w:val="00184416"/>
    <w:rPr>
      <w:b/>
    </w:rPr>
  </w:style>
  <w:style w:type="paragraph" w:customStyle="1" w:styleId="RecipeNoteHead4">
    <w:name w:val="RecipeNoteHead4"/>
    <w:basedOn w:val="FeatureRecipeNoteHead4"/>
    <w:qFormat/>
    <w:rsid w:val="00184416"/>
    <w:pPr>
      <w:shd w:val="clear" w:color="auto" w:fill="FFFFFF" w:themeFill="background1"/>
    </w:pPr>
  </w:style>
  <w:style w:type="character" w:customStyle="1" w:styleId="BoldItalic">
    <w:name w:val="BoldItalic"/>
    <w:rsid w:val="00184416"/>
    <w:rPr>
      <w:b/>
      <w:i/>
    </w:rPr>
  </w:style>
  <w:style w:type="character" w:customStyle="1" w:styleId="Bold">
    <w:name w:val="Bold"/>
    <w:rsid w:val="00184416"/>
    <w:rPr>
      <w:b/>
    </w:rPr>
  </w:style>
  <w:style w:type="character" w:customStyle="1" w:styleId="boldred">
    <w:name w:val="bold red"/>
    <w:rsid w:val="00184416"/>
  </w:style>
  <w:style w:type="table" w:customStyle="1" w:styleId="ColorfulGrid2">
    <w:name w:val="Colorful Grid2"/>
    <w:basedOn w:val="TableNormal"/>
    <w:uiPriority w:val="73"/>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F4221C"/>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4221C"/>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F4221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F4221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F4221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F422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184416"/>
    <w:rPr>
      <w:rFonts w:ascii="Arial" w:eastAsia="Times New Roman" w:hAnsi="Arial" w:cs="Times New Roman"/>
      <w:b/>
      <w:snapToGrid w:val="0"/>
      <w:sz w:val="60"/>
      <w:szCs w:val="20"/>
    </w:rPr>
  </w:style>
  <w:style w:type="table" w:styleId="ColorfulGrid">
    <w:name w:val="Colorful Grid"/>
    <w:basedOn w:val="TableNormal"/>
    <w:uiPriority w:val="73"/>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184416"/>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84416"/>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18441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8441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18441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8441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729273">
      <w:bodyDiv w:val="1"/>
      <w:marLeft w:val="0"/>
      <w:marRight w:val="0"/>
      <w:marTop w:val="0"/>
      <w:marBottom w:val="0"/>
      <w:divBdr>
        <w:top w:val="none" w:sz="0" w:space="0" w:color="auto"/>
        <w:left w:val="none" w:sz="0" w:space="0" w:color="auto"/>
        <w:bottom w:val="none" w:sz="0" w:space="0" w:color="auto"/>
        <w:right w:val="none" w:sz="0" w:space="0" w:color="auto"/>
      </w:divBdr>
      <w:divsChild>
        <w:div w:id="1992052924">
          <w:marLeft w:val="547"/>
          <w:marRight w:val="0"/>
          <w:marTop w:val="0"/>
          <w:marBottom w:val="0"/>
          <w:divBdr>
            <w:top w:val="none" w:sz="0" w:space="0" w:color="auto"/>
            <w:left w:val="none" w:sz="0" w:space="0" w:color="auto"/>
            <w:bottom w:val="none" w:sz="0" w:space="0" w:color="auto"/>
            <w:right w:val="none" w:sz="0" w:space="0" w:color="auto"/>
          </w:divBdr>
        </w:div>
      </w:divsChild>
    </w:div>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93c2c0a6-ca45-4a0e-8e57-b246e65d93c6">THEVAULT-100-80</_dlc_DocId>
    <_dlc_DocIdUrl xmlns="93c2c0a6-ca45-4a0e-8e57-b246e65d93c6">
      <Url>https://intranet.advisicon.com:447/clients/wiley/_layouts/DocIdRedir.aspx?ID=THEVAULT-100-80</Url>
      <Description>THEVAULT-100-80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2.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3.xml><?xml version="1.0" encoding="utf-8"?>
<ds:datastoreItem xmlns:ds="http://schemas.openxmlformats.org/officeDocument/2006/customXml" ds:itemID="{4A413148-19A0-45E5-8054-EE63A3E12D9A}">
  <ds:schemaRefs>
    <ds:schemaRef ds:uri="http://schemas.microsoft.com/sharepoint/events"/>
  </ds:schemaRefs>
</ds:datastoreItem>
</file>

<file path=customXml/itemProps4.xml><?xml version="1.0" encoding="utf-8"?>
<ds:datastoreItem xmlns:ds="http://schemas.openxmlformats.org/officeDocument/2006/customXml" ds:itemID="{20876C67-4FD8-45F7-91CA-00B9290F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8CC79F-BE71-48E8-B3FA-1C17E3EC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496</TotalTime>
  <Pages>1</Pages>
  <Words>12616</Words>
  <Characters>71916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84364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19</cp:revision>
  <dcterms:created xsi:type="dcterms:W3CDTF">2012-09-10T06:50:00Z</dcterms:created>
  <dcterms:modified xsi:type="dcterms:W3CDTF">2012-09-10T15:57:00Z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38a31dd6-862b-45b9-ad23-70cb0a103aed</vt:lpwstr>
  </property>
  <property fmtid="{D5CDD505-2E9C-101B-9397-08002B2CF9AE}" pid="4" name="Depricated?">
    <vt:lpwstr>keep</vt:lpwstr>
  </property>
</Properties>
</file>