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FA3" w:rsidRDefault="00BE6FA3" w:rsidP="009942EA">
      <w:pPr>
        <w:pStyle w:val="ChapterTitle"/>
        <w:rPr>
          <w:ins w:id="0" w:author="Odum, Amy - Hoboken" w:date="2012-07-24T16:19:00Z"/>
        </w:rPr>
      </w:pPr>
      <w:ins w:id="1" w:author="Odum, Amy - Hoboken" w:date="2012-07-24T16:19:00Z">
        <w:r>
          <w:t>Chapter 10</w:t>
        </w:r>
      </w:ins>
    </w:p>
    <w:p w:rsidR="009942EA" w:rsidRDefault="009942EA" w:rsidP="009942EA">
      <w:pPr>
        <w:pStyle w:val="ChapterTitle"/>
      </w:pPr>
      <w:r>
        <w:t xml:space="preserve">Intelligent Business Planning and </w:t>
      </w:r>
      <w:r w:rsidR="006458AF">
        <w:t xml:space="preserve">Reporting </w:t>
      </w:r>
      <w:r>
        <w:t>Using Microsoft Project 2010</w:t>
      </w:r>
    </w:p>
    <w:p w:rsidR="009942EA" w:rsidRDefault="009942EA" w:rsidP="009942EA">
      <w:pPr>
        <w:pStyle w:val="H1"/>
      </w:pPr>
      <w:r>
        <w:t>In This Chapter</w:t>
      </w:r>
    </w:p>
    <w:p w:rsidR="00377F24" w:rsidRDefault="002F43B6" w:rsidP="00377F24">
      <w:pPr>
        <w:pStyle w:val="Para"/>
      </w:pPr>
      <w:r>
        <w:t xml:space="preserve">We </w:t>
      </w:r>
      <w:del w:id="2" w:author="DM" w:date="2012-08-07T04:39:00Z">
        <w:r w:rsidDel="00DB5322">
          <w:delText xml:space="preserve">will </w:delText>
        </w:r>
      </w:del>
      <w:r>
        <w:t xml:space="preserve">explore </w:t>
      </w:r>
      <w:del w:id="3" w:author="DM" w:date="2012-08-07T04:39:00Z">
        <w:r w:rsidDel="00DB5322">
          <w:delText>B</w:delText>
        </w:r>
      </w:del>
      <w:ins w:id="4" w:author="DM" w:date="2012-08-07T04:39:00Z">
        <w:r w:rsidR="00DB5322">
          <w:t>b</w:t>
        </w:r>
      </w:ins>
      <w:r>
        <w:t xml:space="preserve">usiness </w:t>
      </w:r>
      <w:del w:id="5" w:author="DM" w:date="2012-08-07T04:39:00Z">
        <w:r w:rsidDel="00DB5322">
          <w:delText>I</w:delText>
        </w:r>
      </w:del>
      <w:ins w:id="6" w:author="DM" w:date="2012-08-07T04:39:00Z">
        <w:r w:rsidR="00DB5322">
          <w:t>i</w:t>
        </w:r>
      </w:ins>
      <w:r>
        <w:t xml:space="preserve">ntelligence options such as Excel Services, </w:t>
      </w:r>
      <w:proofErr w:type="spellStart"/>
      <w:r>
        <w:t>PowerPivot</w:t>
      </w:r>
      <w:proofErr w:type="spellEnd"/>
      <w:ins w:id="7" w:author="DM" w:date="2012-08-07T04:39:00Z">
        <w:r w:rsidR="00DB5322">
          <w:t>,</w:t>
        </w:r>
      </w:ins>
      <w:r>
        <w:t xml:space="preserve"> and SQL Reporting Services </w:t>
      </w:r>
      <w:del w:id="8" w:author="DM" w:date="2012-08-07T04:40:00Z">
        <w:r w:rsidDel="00DB5322">
          <w:delText xml:space="preserve">(SSRS) </w:delText>
        </w:r>
      </w:del>
      <w:r>
        <w:t xml:space="preserve">to help you take some basic steps in moving </w:t>
      </w:r>
      <w:r w:rsidR="00853E64">
        <w:t>toward</w:t>
      </w:r>
      <w:r>
        <w:t xml:space="preserve"> the </w:t>
      </w:r>
      <w:del w:id="9" w:author="Odum, Amy - Hoboken" w:date="2012-08-27T16:23:00Z">
        <w:r w:rsidDel="005B2EA0">
          <w:delText>B</w:delText>
        </w:r>
      </w:del>
      <w:ins w:id="10" w:author="Odum, Amy - Hoboken" w:date="2012-08-27T16:23:00Z">
        <w:r w:rsidR="005B2EA0">
          <w:t>b</w:t>
        </w:r>
      </w:ins>
      <w:r>
        <w:t xml:space="preserve">usiness </w:t>
      </w:r>
      <w:del w:id="11" w:author="Odum, Amy - Hoboken" w:date="2012-08-27T16:23:00Z">
        <w:r w:rsidDel="005B2EA0">
          <w:delText>I</w:delText>
        </w:r>
      </w:del>
      <w:ins w:id="12" w:author="Odum, Amy - Hoboken" w:date="2012-08-27T16:23:00Z">
        <w:r w:rsidR="005B2EA0">
          <w:t>i</w:t>
        </w:r>
      </w:ins>
      <w:r>
        <w:t xml:space="preserve">ntelligence </w:t>
      </w:r>
      <w:del w:id="13" w:author="Odum, Amy - Hoboken" w:date="2012-08-27T16:23:00Z">
        <w:r w:rsidDel="005B2EA0">
          <w:delText>R</w:delText>
        </w:r>
      </w:del>
      <w:ins w:id="14" w:author="Odum, Amy - Hoboken" w:date="2012-08-27T16:23:00Z">
        <w:r w:rsidR="005B2EA0">
          <w:t>r</w:t>
        </w:r>
      </w:ins>
      <w:r>
        <w:t xml:space="preserve">eporting capabilities of Project Server. We </w:t>
      </w:r>
      <w:del w:id="15" w:author="DM" w:date="2012-08-07T04:40:00Z">
        <w:r w:rsidDel="00DB5322">
          <w:delText xml:space="preserve">will </w:delText>
        </w:r>
      </w:del>
      <w:r>
        <w:t xml:space="preserve">also </w:t>
      </w:r>
      <w:r w:rsidR="00853E64">
        <w:t>demonstrate</w:t>
      </w:r>
      <w:r>
        <w:t xml:space="preserve"> some functional steps in creating Pivot Report</w:t>
      </w:r>
      <w:r w:rsidR="00905701">
        <w:t>s</w:t>
      </w:r>
      <w:r>
        <w:t xml:space="preserve"> </w:t>
      </w:r>
      <w:del w:id="16" w:author="Odum, Amy - Hoboken" w:date="2012-08-27T16:23:00Z">
        <w:r w:rsidR="00A06C12" w:rsidRPr="005B2EA0" w:rsidDel="005B2EA0">
          <w:delText>against</w:delText>
        </w:r>
        <w:r w:rsidDel="005B2EA0">
          <w:delText xml:space="preserve"> </w:delText>
        </w:r>
      </w:del>
      <w:ins w:id="17" w:author="Odum, Amy - Hoboken" w:date="2012-08-27T16:23:00Z">
        <w:r w:rsidR="005B2EA0">
          <w:t xml:space="preserve">using </w:t>
        </w:r>
      </w:ins>
      <w:r>
        <w:t xml:space="preserve">Project Server 2010 </w:t>
      </w:r>
      <w:del w:id="18" w:author="Odum, Amy - Hoboken" w:date="2012-08-27T16:23:00Z">
        <w:r w:rsidDel="005B2EA0">
          <w:delText>D</w:delText>
        </w:r>
      </w:del>
      <w:ins w:id="19" w:author="Odum, Amy - Hoboken" w:date="2012-08-27T16:23:00Z">
        <w:r w:rsidR="005B2EA0">
          <w:t>d</w:t>
        </w:r>
      </w:ins>
      <w:r>
        <w:t>ata.</w:t>
      </w:r>
    </w:p>
    <w:p w:rsidR="009942EA" w:rsidRDefault="009942EA" w:rsidP="00863143">
      <w:pPr>
        <w:pStyle w:val="ListHead"/>
      </w:pPr>
      <w:r>
        <w:t xml:space="preserve">What </w:t>
      </w:r>
      <w:ins w:id="20" w:author="DM" w:date="2012-08-07T04:40:00Z">
        <w:r w:rsidR="00DB5322">
          <w:t>Y</w:t>
        </w:r>
      </w:ins>
      <w:del w:id="21" w:author="DM" w:date="2012-08-07T04:40:00Z">
        <w:r w:rsidDel="00DB5322">
          <w:delText>y</w:delText>
        </w:r>
      </w:del>
      <w:r>
        <w:t xml:space="preserve">ou </w:t>
      </w:r>
      <w:del w:id="22" w:author="DM" w:date="2012-08-07T04:40:00Z">
        <w:r w:rsidDel="00DB5322">
          <w:delText>w</w:delText>
        </w:r>
      </w:del>
      <w:proofErr w:type="gramStart"/>
      <w:ins w:id="23" w:author="DM" w:date="2012-08-07T04:40:00Z">
        <w:r w:rsidR="00DB5322">
          <w:t>W</w:t>
        </w:r>
      </w:ins>
      <w:r>
        <w:t>ill</w:t>
      </w:r>
      <w:proofErr w:type="gramEnd"/>
      <w:r>
        <w:t xml:space="preserve"> </w:t>
      </w:r>
      <w:del w:id="24" w:author="DM" w:date="2012-08-07T04:40:00Z">
        <w:r w:rsidDel="00DB5322">
          <w:delText>l</w:delText>
        </w:r>
      </w:del>
      <w:ins w:id="25" w:author="DM" w:date="2012-08-07T04:40:00Z">
        <w:r w:rsidR="00DB5322">
          <w:t>L</w:t>
        </w:r>
      </w:ins>
      <w:r>
        <w:t>earn</w:t>
      </w:r>
    </w:p>
    <w:p w:rsidR="002F43B6" w:rsidRPr="00853E64" w:rsidRDefault="002F43B6" w:rsidP="00905701">
      <w:pPr>
        <w:pStyle w:val="ListBulleted"/>
      </w:pPr>
      <w:del w:id="26" w:author="DM" w:date="2012-08-07T04:40:00Z">
        <w:r w:rsidDel="00DB5322">
          <w:delText>Get</w:delText>
        </w:r>
      </w:del>
      <w:del w:id="27" w:author="DM" w:date="2012-08-20T15:38:00Z">
        <w:r w:rsidDel="00AB1F4E">
          <w:delText xml:space="preserve"> </w:delText>
        </w:r>
      </w:del>
      <w:ins w:id="28" w:author="DM" w:date="2012-08-20T15:38:00Z">
        <w:r w:rsidR="00AB1F4E">
          <w:t>A</w:t>
        </w:r>
      </w:ins>
      <w:del w:id="29" w:author="DM" w:date="2012-08-20T15:38:00Z">
        <w:r w:rsidDel="00AB1F4E">
          <w:delText>a</w:delText>
        </w:r>
      </w:del>
      <w:r>
        <w:t xml:space="preserve"> </w:t>
      </w:r>
      <w:del w:id="30" w:author="DM" w:date="2012-08-07T04:40:00Z">
        <w:r w:rsidDel="00DB5322">
          <w:delText>B</w:delText>
        </w:r>
      </w:del>
      <w:ins w:id="31" w:author="DM" w:date="2012-08-07T04:40:00Z">
        <w:r w:rsidR="00DB5322">
          <w:t>b</w:t>
        </w:r>
      </w:ins>
      <w:r>
        <w:t xml:space="preserve">etter </w:t>
      </w:r>
      <w:del w:id="32" w:author="DM" w:date="2012-08-07T04:40:00Z">
        <w:r w:rsidRPr="00853E64" w:rsidDel="00DB5322">
          <w:delText>U</w:delText>
        </w:r>
      </w:del>
      <w:ins w:id="33" w:author="DM" w:date="2012-08-07T04:40:00Z">
        <w:r w:rsidR="00DB5322">
          <w:t>u</w:t>
        </w:r>
      </w:ins>
      <w:r w:rsidRPr="00853E64">
        <w:t xml:space="preserve">nderstanding of the </w:t>
      </w:r>
      <w:ins w:id="34" w:author="DM" w:date="2012-08-07T04:41:00Z">
        <w:r w:rsidR="00DB5322">
          <w:t>b</w:t>
        </w:r>
      </w:ins>
      <w:del w:id="35" w:author="DM" w:date="2012-08-07T04:41:00Z">
        <w:r w:rsidRPr="00853E64" w:rsidDel="00DB5322">
          <w:delText>B</w:delText>
        </w:r>
      </w:del>
      <w:r w:rsidRPr="00853E64">
        <w:t xml:space="preserve">usiness </w:t>
      </w:r>
      <w:ins w:id="36" w:author="DM" w:date="2012-08-07T04:41:00Z">
        <w:r w:rsidR="00DB5322">
          <w:t>i</w:t>
        </w:r>
      </w:ins>
      <w:del w:id="37" w:author="DM" w:date="2012-08-07T04:41:00Z">
        <w:r w:rsidRPr="00853E64" w:rsidDel="00DB5322">
          <w:delText>I</w:delText>
        </w:r>
      </w:del>
      <w:r w:rsidRPr="00853E64">
        <w:t xml:space="preserve">ntelligence </w:t>
      </w:r>
      <w:ins w:id="38" w:author="DM" w:date="2012-08-07T04:41:00Z">
        <w:r w:rsidR="00DB5322">
          <w:t>o</w:t>
        </w:r>
      </w:ins>
      <w:del w:id="39" w:author="DM" w:date="2012-08-07T04:41:00Z">
        <w:r w:rsidRPr="00853E64" w:rsidDel="00DB5322">
          <w:delText>O</w:delText>
        </w:r>
      </w:del>
      <w:r w:rsidRPr="00853E64">
        <w:t>ptions for Dynamic Reporting</w:t>
      </w:r>
    </w:p>
    <w:p w:rsidR="009942EA" w:rsidRPr="00853E64" w:rsidRDefault="002F43B6">
      <w:pPr>
        <w:pStyle w:val="ListBulleted"/>
      </w:pPr>
      <w:del w:id="40" w:author="DM" w:date="2012-08-20T15:38:00Z">
        <w:r w:rsidRPr="00853E64" w:rsidDel="00AB1F4E">
          <w:delText>Learn s</w:delText>
        </w:r>
      </w:del>
      <w:ins w:id="41" w:author="DM" w:date="2012-08-20T15:38:00Z">
        <w:r w:rsidR="00AB1F4E">
          <w:t>S</w:t>
        </w:r>
      </w:ins>
      <w:r w:rsidRPr="00853E64">
        <w:t>ome helpful steps for Pivot Reporting and Pivot Formatting</w:t>
      </w:r>
    </w:p>
    <w:p w:rsidR="00024D43" w:rsidRPr="00853E64" w:rsidRDefault="002F43B6">
      <w:pPr>
        <w:pStyle w:val="ListBulleted"/>
      </w:pPr>
      <w:del w:id="42" w:author="DM" w:date="2012-08-07T04:42:00Z">
        <w:r w:rsidRPr="00853E64" w:rsidDel="00DB5322">
          <w:delText xml:space="preserve">Get a better </w:delText>
        </w:r>
      </w:del>
      <w:del w:id="43" w:author="DM" w:date="2012-08-07T04:41:00Z">
        <w:r w:rsidRPr="00853E64" w:rsidDel="00DB5322">
          <w:delText>U</w:delText>
        </w:r>
      </w:del>
      <w:del w:id="44" w:author="DM" w:date="2012-08-07T04:42:00Z">
        <w:r w:rsidRPr="00853E64" w:rsidDel="00DB5322">
          <w:delText xml:space="preserve">nderstanding of </w:delText>
        </w:r>
      </w:del>
      <w:del w:id="45" w:author="DM" w:date="2012-08-20T15:38:00Z">
        <w:r w:rsidRPr="00853E64" w:rsidDel="00AB1F4E">
          <w:delText>t</w:delText>
        </w:r>
      </w:del>
      <w:ins w:id="46" w:author="DM" w:date="2012-08-20T15:38:00Z">
        <w:r w:rsidR="00AB1F4E">
          <w:t>T</w:t>
        </w:r>
      </w:ins>
      <w:r w:rsidRPr="00853E64">
        <w:t xml:space="preserve">he flexibility of Office Web </w:t>
      </w:r>
      <w:del w:id="47" w:author="DM" w:date="2012-08-07T04:41:00Z">
        <w:r w:rsidRPr="00853E64" w:rsidDel="00DB5322">
          <w:delText>A</w:delText>
        </w:r>
      </w:del>
      <w:ins w:id="48" w:author="DM" w:date="2012-08-07T04:41:00Z">
        <w:r w:rsidR="00DB5322">
          <w:t>a</w:t>
        </w:r>
      </w:ins>
      <w:r w:rsidRPr="00853E64">
        <w:t xml:space="preserve">pplications and ways to leverage these for </w:t>
      </w:r>
      <w:del w:id="49" w:author="DM" w:date="2012-08-07T04:41:00Z">
        <w:r w:rsidRPr="00853E64" w:rsidDel="00DB5322">
          <w:delText>D</w:delText>
        </w:r>
      </w:del>
      <w:ins w:id="50" w:author="DM" w:date="2012-08-07T04:41:00Z">
        <w:r w:rsidR="00DB5322">
          <w:t>d</w:t>
        </w:r>
      </w:ins>
      <w:r w:rsidRPr="00853E64">
        <w:t xml:space="preserve">ata </w:t>
      </w:r>
      <w:del w:id="51" w:author="DM" w:date="2012-08-07T04:41:00Z">
        <w:r w:rsidRPr="00853E64" w:rsidDel="00DB5322">
          <w:delText>A</w:delText>
        </w:r>
      </w:del>
      <w:ins w:id="52" w:author="DM" w:date="2012-08-07T04:41:00Z">
        <w:r w:rsidR="00DB5322">
          <w:t>a</w:t>
        </w:r>
      </w:ins>
      <w:r w:rsidRPr="00853E64">
        <w:t>ccessibility</w:t>
      </w:r>
    </w:p>
    <w:p w:rsidR="009942EA" w:rsidRDefault="00AB1F4E">
      <w:pPr>
        <w:pStyle w:val="ListBulleted"/>
      </w:pPr>
      <w:ins w:id="53" w:author="DM" w:date="2012-08-20T15:38:00Z">
        <w:r>
          <w:t>H</w:t>
        </w:r>
      </w:ins>
      <w:del w:id="54" w:author="DM" w:date="2012-08-20T15:38:00Z">
        <w:r w:rsidR="002F43B6" w:rsidRPr="00853E64" w:rsidDel="00AB1F4E">
          <w:delText>Understand</w:delText>
        </w:r>
      </w:del>
      <w:del w:id="55" w:author="DM" w:date="2012-08-07T04:42:00Z">
        <w:r w:rsidR="002F43B6" w:rsidRPr="00853E64" w:rsidDel="00DB5322">
          <w:delText>ing</w:delText>
        </w:r>
      </w:del>
      <w:del w:id="56" w:author="DM" w:date="2012-08-20T15:38:00Z">
        <w:r w:rsidR="002F43B6" w:rsidRPr="00853E64" w:rsidDel="00AB1F4E">
          <w:delText xml:space="preserve"> </w:delText>
        </w:r>
      </w:del>
      <w:del w:id="57" w:author="DM" w:date="2012-08-07T04:42:00Z">
        <w:r w:rsidR="002F43B6" w:rsidRPr="00853E64" w:rsidDel="00DB5322">
          <w:delText xml:space="preserve">of </w:delText>
        </w:r>
      </w:del>
      <w:del w:id="58" w:author="DM" w:date="2012-08-20T15:38:00Z">
        <w:r w:rsidR="002F43B6" w:rsidRPr="00853E64" w:rsidDel="00AB1F4E">
          <w:delText>h</w:delText>
        </w:r>
      </w:del>
      <w:r w:rsidR="002F43B6" w:rsidRPr="00853E64">
        <w:t xml:space="preserve">ow to </w:t>
      </w:r>
      <w:ins w:id="59" w:author="DM" w:date="2012-08-07T04:42:00Z">
        <w:r w:rsidR="00DB5322">
          <w:t>l</w:t>
        </w:r>
      </w:ins>
      <w:del w:id="60" w:author="DM" w:date="2012-08-07T04:42:00Z">
        <w:r w:rsidR="002F43B6" w:rsidRPr="00853E64" w:rsidDel="00DB5322">
          <w:delText>L</w:delText>
        </w:r>
      </w:del>
      <w:r w:rsidR="002F43B6" w:rsidRPr="00853E64">
        <w:t xml:space="preserve">everage the </w:t>
      </w:r>
      <w:del w:id="61" w:author="DM" w:date="2012-08-07T04:42:00Z">
        <w:r w:rsidR="002F43B6" w:rsidRPr="00853E64" w:rsidDel="00DB5322">
          <w:delText>C</w:delText>
        </w:r>
      </w:del>
      <w:ins w:id="62" w:author="DM" w:date="2012-08-07T04:42:00Z">
        <w:r w:rsidR="00DB5322">
          <w:t>c</w:t>
        </w:r>
      </w:ins>
      <w:r w:rsidR="002F43B6" w:rsidRPr="00853E64">
        <w:t>ollaborative Business Portal (SharePoint)</w:t>
      </w:r>
      <w:r w:rsidR="002F43B6">
        <w:t xml:space="preserve"> to </w:t>
      </w:r>
      <w:del w:id="63" w:author="DM" w:date="2012-08-07T04:42:00Z">
        <w:r w:rsidR="002F43B6" w:rsidDel="00DB5322">
          <w:delText>A</w:delText>
        </w:r>
      </w:del>
      <w:ins w:id="64" w:author="DM" w:date="2012-08-07T04:42:00Z">
        <w:r w:rsidR="00DB5322">
          <w:t>a</w:t>
        </w:r>
      </w:ins>
      <w:r w:rsidR="002F43B6">
        <w:t xml:space="preserve">ssist in </w:t>
      </w:r>
      <w:del w:id="65" w:author="DM" w:date="2012-08-07T04:42:00Z">
        <w:r w:rsidR="002F43B6" w:rsidDel="00DB5322">
          <w:delText>E</w:delText>
        </w:r>
      </w:del>
      <w:ins w:id="66" w:author="DM" w:date="2012-08-07T04:42:00Z">
        <w:r w:rsidR="00DB5322">
          <w:t>e</w:t>
        </w:r>
      </w:ins>
      <w:r w:rsidR="002F43B6">
        <w:t xml:space="preserve">mpowering your </w:t>
      </w:r>
      <w:del w:id="67" w:author="DM" w:date="2012-08-07T04:42:00Z">
        <w:r w:rsidR="002F43B6" w:rsidDel="00DB5322">
          <w:delText>S</w:delText>
        </w:r>
      </w:del>
      <w:ins w:id="68" w:author="DM" w:date="2012-08-07T04:42:00Z">
        <w:r w:rsidR="00DB5322">
          <w:t>s</w:t>
        </w:r>
      </w:ins>
      <w:r w:rsidR="002F43B6">
        <w:t xml:space="preserve">ocial </w:t>
      </w:r>
      <w:del w:id="69" w:author="DM" w:date="2012-08-07T04:42:00Z">
        <w:r w:rsidR="002F43B6" w:rsidDel="00DB5322">
          <w:delText>R</w:delText>
        </w:r>
      </w:del>
      <w:ins w:id="70" w:author="DM" w:date="2012-08-07T04:42:00Z">
        <w:r w:rsidR="00DB5322">
          <w:t>r</w:t>
        </w:r>
      </w:ins>
      <w:r w:rsidR="002F43B6">
        <w:t xml:space="preserve">eporting and </w:t>
      </w:r>
      <w:del w:id="71" w:author="DM" w:date="2012-08-07T04:42:00Z">
        <w:r w:rsidR="002F43B6" w:rsidDel="00DB5322">
          <w:delText>C</w:delText>
        </w:r>
      </w:del>
      <w:ins w:id="72" w:author="DM" w:date="2012-08-07T04:42:00Z">
        <w:r w:rsidR="00DB5322">
          <w:t>c</w:t>
        </w:r>
      </w:ins>
      <w:r w:rsidR="002F43B6">
        <w:t xml:space="preserve">ommunications </w:t>
      </w:r>
      <w:del w:id="73" w:author="DM" w:date="2012-08-07T04:42:00Z">
        <w:r w:rsidR="002F43B6" w:rsidDel="00DB5322">
          <w:delText>N</w:delText>
        </w:r>
      </w:del>
      <w:ins w:id="74" w:author="DM" w:date="2012-08-07T04:42:00Z">
        <w:r w:rsidR="00DB5322">
          <w:t>n</w:t>
        </w:r>
      </w:ins>
      <w:r w:rsidR="002F43B6">
        <w:t>etwork</w:t>
      </w:r>
    </w:p>
    <w:p w:rsidR="006458AF" w:rsidRDefault="006458AF" w:rsidP="006458AF">
      <w:pPr>
        <w:pStyle w:val="H1"/>
      </w:pPr>
      <w:r>
        <w:t xml:space="preserve">What </w:t>
      </w:r>
      <w:ins w:id="75" w:author="DM" w:date="2012-08-07T04:42:00Z">
        <w:r w:rsidR="00DB5322">
          <w:t>I</w:t>
        </w:r>
      </w:ins>
      <w:del w:id="76" w:author="DM" w:date="2012-08-07T04:42:00Z">
        <w:r w:rsidDel="00DB5322">
          <w:delText>i</w:delText>
        </w:r>
      </w:del>
      <w:r>
        <w:t>s Dynamic Reporting</w:t>
      </w:r>
      <w:del w:id="77" w:author="DM" w:date="2012-08-07T04:42:00Z">
        <w:r w:rsidDel="00DB5322">
          <w:delText>…</w:delText>
        </w:r>
      </w:del>
      <w:ins w:id="78" w:author="DM" w:date="2012-08-07T04:42:00Z">
        <w:r w:rsidR="00DB5322">
          <w:t xml:space="preserve"> . . .</w:t>
        </w:r>
      </w:ins>
    </w:p>
    <w:p w:rsidR="006458AF" w:rsidRDefault="00DB5322" w:rsidP="006458AF">
      <w:pPr>
        <w:pStyle w:val="Para"/>
      </w:pPr>
      <w:ins w:id="79" w:author="DM" w:date="2012-08-07T04:42:00Z">
        <w:r>
          <w:t>. . .</w:t>
        </w:r>
      </w:ins>
      <w:del w:id="80" w:author="DM" w:date="2012-08-07T04:42:00Z">
        <w:r w:rsidR="006458AF" w:rsidDel="00DB5322">
          <w:delText>…</w:delText>
        </w:r>
      </w:del>
      <w:r w:rsidR="006458AF">
        <w:t xml:space="preserve"> </w:t>
      </w:r>
      <w:proofErr w:type="gramStart"/>
      <w:r w:rsidR="006458AF">
        <w:t>and</w:t>
      </w:r>
      <w:proofErr w:type="gramEnd"/>
      <w:ins w:id="81" w:author="DM" w:date="2012-08-07T04:42:00Z">
        <w:r>
          <w:t>,</w:t>
        </w:r>
      </w:ins>
      <w:r w:rsidR="006458AF">
        <w:t xml:space="preserve"> for that matter, what is </w:t>
      </w:r>
      <w:del w:id="82" w:author="DM" w:date="2012-08-07T04:42:00Z">
        <w:r w:rsidR="006458AF" w:rsidDel="00DB5322">
          <w:delText>B</w:delText>
        </w:r>
      </w:del>
      <w:ins w:id="83" w:author="DM" w:date="2012-08-07T04:42:00Z">
        <w:r>
          <w:t>b</w:t>
        </w:r>
      </w:ins>
      <w:r w:rsidR="006458AF">
        <w:t xml:space="preserve">usiness </w:t>
      </w:r>
      <w:del w:id="84" w:author="DM" w:date="2012-08-07T04:42:00Z">
        <w:r w:rsidR="006458AF" w:rsidDel="00DB5322">
          <w:delText>I</w:delText>
        </w:r>
      </w:del>
      <w:ins w:id="85" w:author="DM" w:date="2012-08-07T04:42:00Z">
        <w:r>
          <w:t>i</w:t>
        </w:r>
      </w:ins>
      <w:r w:rsidR="006458AF">
        <w:t>ntelligence (BI)? Depending on who</w:t>
      </w:r>
      <w:ins w:id="86" w:author="DM" w:date="2012-08-07T04:42:00Z">
        <w:r>
          <w:t>m</w:t>
        </w:r>
      </w:ins>
      <w:r w:rsidR="006458AF">
        <w:t xml:space="preserve"> you ask, you might get different answers, and based on their personal context</w:t>
      </w:r>
      <w:ins w:id="87" w:author="DM" w:date="2012-08-07T04:42:00Z">
        <w:r>
          <w:t>,</w:t>
        </w:r>
      </w:ins>
      <w:r w:rsidR="006458AF">
        <w:t xml:space="preserve"> they may all be right. </w:t>
      </w:r>
    </w:p>
    <w:p w:rsidR="006458AF" w:rsidRDefault="006458AF" w:rsidP="006458AF">
      <w:pPr>
        <w:pStyle w:val="Para"/>
      </w:pPr>
      <w:r>
        <w:t>For our purposes</w:t>
      </w:r>
      <w:ins w:id="88" w:author="DM" w:date="2012-08-07T04:43:00Z">
        <w:r w:rsidR="00DB5322">
          <w:t>,</w:t>
        </w:r>
      </w:ins>
      <w:r>
        <w:t xml:space="preserve"> we’ll use the </w:t>
      </w:r>
      <w:ins w:id="89" w:author="DM" w:date="2012-08-07T04:43:00Z">
        <w:r w:rsidR="00DB5322">
          <w:t>next</w:t>
        </w:r>
      </w:ins>
      <w:del w:id="90" w:author="DM" w:date="2012-08-07T04:43:00Z">
        <w:r w:rsidDel="00DB5322">
          <w:delText>following</w:delText>
        </w:r>
      </w:del>
      <w:r>
        <w:t xml:space="preserve"> definition of B</w:t>
      </w:r>
      <w:ins w:id="91" w:author="DM" w:date="2012-08-07T04:43:00Z">
        <w:r w:rsidR="00DB5322">
          <w:t>I</w:t>
        </w:r>
      </w:ins>
      <w:del w:id="92" w:author="DM" w:date="2012-08-07T04:43:00Z">
        <w:r w:rsidDel="00DB5322">
          <w:delText>usiness Intelligence</w:delText>
        </w:r>
      </w:del>
      <w:r>
        <w:t>:</w:t>
      </w:r>
    </w:p>
    <w:p w:rsidR="00853E64" w:rsidRDefault="00853E64" w:rsidP="00853E64">
      <w:pPr>
        <w:pStyle w:val="FeatureType"/>
      </w:pPr>
      <w:proofErr w:type="gramStart"/>
      <w:r>
        <w:t>type</w:t>
      </w:r>
      <w:proofErr w:type="gramEnd"/>
      <w:r>
        <w:t>="definition"</w:t>
      </w:r>
    </w:p>
    <w:p w:rsidR="00853E64" w:rsidRDefault="006458AF" w:rsidP="006B4983">
      <w:pPr>
        <w:pStyle w:val="FeatureTitle"/>
      </w:pPr>
      <w:r>
        <w:t>Business Intelligence</w:t>
      </w:r>
    </w:p>
    <w:p w:rsidR="006458AF" w:rsidRPr="005661BD" w:rsidRDefault="00853E64" w:rsidP="006B4983">
      <w:pPr>
        <w:pStyle w:val="FeaturePara"/>
      </w:pPr>
      <w:r>
        <w:t>A</w:t>
      </w:r>
      <w:r w:rsidR="006458AF" w:rsidRPr="00107778">
        <w:t xml:space="preserve"> category of methodologies and technologies for gathering, storing, analyzing, and providing access to data to help enterpris</w:t>
      </w:r>
      <w:r w:rsidR="006458AF">
        <w:t>e users make business decisions.</w:t>
      </w:r>
    </w:p>
    <w:p w:rsidR="006458AF" w:rsidRDefault="006458AF" w:rsidP="006458AF">
      <w:pPr>
        <w:pStyle w:val="Para"/>
      </w:pPr>
      <w:del w:id="93" w:author="DM" w:date="2012-08-07T04:43:00Z">
        <w:r w:rsidDel="00FE665E">
          <w:delText>The thing is, b</w:delText>
        </w:r>
      </w:del>
      <w:ins w:id="94" w:author="DM" w:date="2012-08-07T04:43:00Z">
        <w:r w:rsidR="00FE665E">
          <w:t>B</w:t>
        </w:r>
      </w:ins>
      <w:r>
        <w:t xml:space="preserve">usinesses have been doing some version of </w:t>
      </w:r>
      <w:ins w:id="95" w:author="DM" w:date="2012-08-07T04:43:00Z">
        <w:r w:rsidR="00FE665E">
          <w:t>BI</w:t>
        </w:r>
      </w:ins>
      <w:del w:id="96" w:author="DM" w:date="2012-08-07T04:43:00Z">
        <w:r w:rsidDel="00FE665E">
          <w:delText>this</w:delText>
        </w:r>
      </w:del>
      <w:r>
        <w:t xml:space="preserve"> for years, so </w:t>
      </w:r>
      <w:del w:id="97" w:author="DM" w:date="2012-08-07T04:43:00Z">
        <w:r w:rsidDel="00FE665E">
          <w:delText xml:space="preserve">one wonders </w:delText>
        </w:r>
      </w:del>
      <w:r>
        <w:t>what’s so special about the BI version</w:t>
      </w:r>
      <w:ins w:id="98" w:author="DM" w:date="2012-08-07T04:43:00Z">
        <w:r w:rsidR="00FE665E">
          <w:t>?</w:t>
        </w:r>
      </w:ins>
      <w:del w:id="99" w:author="DM" w:date="2012-08-07T04:43:00Z">
        <w:r w:rsidDel="00FE665E">
          <w:delText>.</w:delText>
        </w:r>
      </w:del>
      <w:r>
        <w:t xml:space="preserve"> Dynamic Reporting is one of the answers to that question. </w:t>
      </w:r>
    </w:p>
    <w:p w:rsidR="006458AF" w:rsidRDefault="006458AF" w:rsidP="006458AF">
      <w:pPr>
        <w:pStyle w:val="Para"/>
      </w:pPr>
      <w:r>
        <w:t xml:space="preserve">In traditional reporting methodologies, you’d make a request to the </w:t>
      </w:r>
      <w:ins w:id="100" w:author="DM" w:date="2012-08-07T04:44:00Z">
        <w:r w:rsidR="00FE665E">
          <w:t>information technology (</w:t>
        </w:r>
      </w:ins>
      <w:r>
        <w:t>IT</w:t>
      </w:r>
      <w:ins w:id="101" w:author="DM" w:date="2012-08-07T04:44:00Z">
        <w:r w:rsidR="00FE665E">
          <w:t>)</w:t>
        </w:r>
      </w:ins>
      <w:r>
        <w:t xml:space="preserve"> department to write a report that tells you something specific, and you’d get that specific report on a regular basis. If that report didn’t slice things quite the way you needed them, you were pretty much out of luck until IT found the time to write you a new report. Another oft</w:t>
      </w:r>
      <w:ins w:id="102" w:author="DM" w:date="2012-08-07T04:44:00Z">
        <w:r w:rsidR="00FE665E">
          <w:t>-</w:t>
        </w:r>
      </w:ins>
      <w:del w:id="103" w:author="DM" w:date="2012-08-07T04:44:00Z">
        <w:r w:rsidDel="00FE665E">
          <w:delText xml:space="preserve"> </w:delText>
        </w:r>
      </w:del>
      <w:r>
        <w:t xml:space="preserve">used workaround was to get the details about some subset of data in a report written to Excel, then slice and dice via your own filtering and pivot tables. This alternative is still quite valid, and Excel, </w:t>
      </w:r>
      <w:proofErr w:type="spellStart"/>
      <w:r>
        <w:t>PowerPivot</w:t>
      </w:r>
      <w:proofErr w:type="spellEnd"/>
      <w:r>
        <w:t xml:space="preserve">, and Excel Services help you leverage that approach. </w:t>
      </w:r>
      <w:ins w:id="104" w:author="DM" w:date="2012-08-07T04:44:00Z">
        <w:r w:rsidR="00FE665E">
          <w:t>Using this workaround</w:t>
        </w:r>
      </w:ins>
      <w:del w:id="105" w:author="DM" w:date="2012-08-07T04:44:00Z">
        <w:r w:rsidDel="00FE665E">
          <w:delText>That</w:delText>
        </w:r>
      </w:del>
      <w:r>
        <w:t xml:space="preserve"> does, however, require a certain level of sophisticated knowledge about data structures</w:t>
      </w:r>
      <w:del w:id="106" w:author="DM" w:date="2012-08-07T04:44:00Z">
        <w:r w:rsidDel="00FE665E">
          <w:delText>,</w:delText>
        </w:r>
      </w:del>
      <w:r>
        <w:t xml:space="preserve"> </w:t>
      </w:r>
      <w:ins w:id="107" w:author="DM" w:date="2012-08-07T04:44:00Z">
        <w:r w:rsidR="00FE665E">
          <w:t>and use of</w:t>
        </w:r>
      </w:ins>
      <w:del w:id="108" w:author="DM" w:date="2012-08-07T04:45:00Z">
        <w:r w:rsidDel="00FE665E">
          <w:delText>as well as in using</w:delText>
        </w:r>
      </w:del>
      <w:r>
        <w:t xml:space="preserve"> Excel.</w:t>
      </w:r>
    </w:p>
    <w:p w:rsidR="006458AF" w:rsidRDefault="006458AF" w:rsidP="006458AF">
      <w:pPr>
        <w:pStyle w:val="Para"/>
      </w:pPr>
      <w:r>
        <w:t>A solution to this quandary can be found in something called an OLAP (</w:t>
      </w:r>
      <w:ins w:id="109" w:author="DM" w:date="2012-08-07T04:45:00Z">
        <w:r w:rsidR="00FE665E">
          <w:t>o</w:t>
        </w:r>
      </w:ins>
      <w:del w:id="110" w:author="DM" w:date="2012-08-07T04:45:00Z">
        <w:r w:rsidDel="00FE665E">
          <w:delText>O</w:delText>
        </w:r>
      </w:del>
      <w:r>
        <w:t>n</w:t>
      </w:r>
      <w:del w:id="111" w:author="DM" w:date="2012-08-07T04:45:00Z">
        <w:r w:rsidDel="00FE665E">
          <w:delText xml:space="preserve"> L</w:delText>
        </w:r>
      </w:del>
      <w:ins w:id="112" w:author="DM" w:date="2012-08-07T04:45:00Z">
        <w:r w:rsidR="00FE665E">
          <w:t>l</w:t>
        </w:r>
      </w:ins>
      <w:r>
        <w:t xml:space="preserve">ine </w:t>
      </w:r>
      <w:del w:id="113" w:author="DM" w:date="2012-08-07T04:45:00Z">
        <w:r w:rsidDel="00FE665E">
          <w:delText>A</w:delText>
        </w:r>
      </w:del>
      <w:ins w:id="114" w:author="DM" w:date="2012-08-07T04:45:00Z">
        <w:r w:rsidR="00FE665E">
          <w:t>a</w:t>
        </w:r>
      </w:ins>
      <w:r>
        <w:t xml:space="preserve">nalytical </w:t>
      </w:r>
      <w:del w:id="115" w:author="DM" w:date="2012-08-07T04:45:00Z">
        <w:r w:rsidDel="00FE665E">
          <w:delText>P</w:delText>
        </w:r>
      </w:del>
      <w:ins w:id="116" w:author="DM" w:date="2012-08-07T04:45:00Z">
        <w:r w:rsidR="00FE665E">
          <w:t>p</w:t>
        </w:r>
      </w:ins>
      <w:r>
        <w:t>rocess</w:t>
      </w:r>
      <w:ins w:id="117" w:author="DM" w:date="2012-08-07T04:45:00Z">
        <w:r w:rsidR="00FE665E">
          <w:t>ing</w:t>
        </w:r>
      </w:ins>
      <w:r>
        <w:t xml:space="preserve">) cube. The idea behind this is that rather than just using a table in Excel, you create a structure that adds more dimensions to the existing data. The base information, typically numeric in form, is called the </w:t>
      </w:r>
      <w:ins w:id="118" w:author="DM" w:date="2012-08-07T04:46:00Z">
        <w:r w:rsidR="00FE665E">
          <w:t>m</w:t>
        </w:r>
      </w:ins>
      <w:del w:id="119" w:author="DM" w:date="2012-08-07T04:46:00Z">
        <w:r w:rsidDel="00FE665E">
          <w:delText>M</w:delText>
        </w:r>
      </w:del>
      <w:r>
        <w:t xml:space="preserve">easures. </w:t>
      </w:r>
      <w:del w:id="120" w:author="DM" w:date="2012-08-20T13:55:00Z">
        <w:r w:rsidDel="00B64332">
          <w:delText>The means by which t</w:delText>
        </w:r>
      </w:del>
      <w:ins w:id="121" w:author="DM" w:date="2012-08-20T13:55:00Z">
        <w:r w:rsidR="00B64332">
          <w:t>T</w:t>
        </w:r>
      </w:ins>
      <w:r>
        <w:t xml:space="preserve">hese </w:t>
      </w:r>
      <w:ins w:id="122" w:author="DM" w:date="2012-08-07T04:46:00Z">
        <w:r w:rsidR="00FE665E">
          <w:t>m</w:t>
        </w:r>
      </w:ins>
      <w:del w:id="123" w:author="DM" w:date="2012-08-07T04:46:00Z">
        <w:r w:rsidDel="00FE665E">
          <w:delText>M</w:delText>
        </w:r>
      </w:del>
      <w:r>
        <w:t xml:space="preserve">easures are categorized and summarized </w:t>
      </w:r>
      <w:ins w:id="124" w:author="DM" w:date="2012-08-20T13:55:00Z">
        <w:r w:rsidR="00B64332">
          <w:t>in</w:t>
        </w:r>
      </w:ins>
      <w:del w:id="125" w:author="DM" w:date="2012-08-20T13:55:00Z">
        <w:r w:rsidDel="00B64332">
          <w:delText>are called</w:delText>
        </w:r>
      </w:del>
      <w:r>
        <w:t xml:space="preserve"> </w:t>
      </w:r>
      <w:ins w:id="126" w:author="DM" w:date="2012-08-07T04:46:00Z">
        <w:r w:rsidR="00FE665E">
          <w:t>d</w:t>
        </w:r>
      </w:ins>
      <w:del w:id="127" w:author="DM" w:date="2012-08-07T04:46:00Z">
        <w:r w:rsidDel="00FE665E">
          <w:delText>D</w:delText>
        </w:r>
      </w:del>
      <w:r>
        <w:t>imensions. In a traditional table</w:t>
      </w:r>
      <w:ins w:id="128" w:author="DM" w:date="2012-08-07T04:46:00Z">
        <w:r w:rsidR="00FE665E">
          <w:t>,</w:t>
        </w:r>
      </w:ins>
      <w:r>
        <w:t xml:space="preserve"> you’re limited to </w:t>
      </w:r>
      <w:del w:id="129" w:author="DM" w:date="2012-08-07T04:46:00Z">
        <w:r w:rsidDel="00FE665E">
          <w:delText>R</w:delText>
        </w:r>
      </w:del>
      <w:ins w:id="130" w:author="DM" w:date="2012-08-07T04:46:00Z">
        <w:r w:rsidR="00FE665E">
          <w:t>r</w:t>
        </w:r>
      </w:ins>
      <w:r>
        <w:t xml:space="preserve">ows and </w:t>
      </w:r>
      <w:del w:id="131" w:author="DM" w:date="2012-08-07T04:46:00Z">
        <w:r w:rsidDel="00FE665E">
          <w:delText>C</w:delText>
        </w:r>
      </w:del>
      <w:ins w:id="132" w:author="DM" w:date="2012-08-07T04:46:00Z">
        <w:r w:rsidR="00FE665E">
          <w:t>c</w:t>
        </w:r>
      </w:ins>
      <w:r>
        <w:t xml:space="preserve">olumns for </w:t>
      </w:r>
      <w:del w:id="133" w:author="DM" w:date="2012-08-07T04:46:00Z">
        <w:r w:rsidDel="00FE665E">
          <w:delText>D</w:delText>
        </w:r>
      </w:del>
      <w:ins w:id="134" w:author="DM" w:date="2012-08-07T04:46:00Z">
        <w:r w:rsidR="00FE665E">
          <w:t>d</w:t>
        </w:r>
      </w:ins>
      <w:r>
        <w:t xml:space="preserve">imensions. In the OLAP world, you can have many </w:t>
      </w:r>
      <w:ins w:id="135" w:author="DM" w:date="2012-08-07T04:46:00Z">
        <w:r w:rsidR="00FE665E">
          <w:t>d</w:t>
        </w:r>
      </w:ins>
      <w:del w:id="136" w:author="DM" w:date="2012-08-07T04:46:00Z">
        <w:r w:rsidDel="00FE665E">
          <w:delText>D</w:delText>
        </w:r>
      </w:del>
      <w:r>
        <w:t xml:space="preserve">imensions, and the </w:t>
      </w:r>
      <w:del w:id="137" w:author="DM" w:date="2012-08-07T04:46:00Z">
        <w:r w:rsidDel="00FE665E">
          <w:delText>D</w:delText>
        </w:r>
      </w:del>
      <w:ins w:id="138" w:author="DM" w:date="2012-08-07T04:46:00Z">
        <w:r w:rsidR="00FE665E">
          <w:t>d</w:t>
        </w:r>
      </w:ins>
      <w:r>
        <w:t xml:space="preserve">imensions themselves can have hierarchies. For example, you could have a </w:t>
      </w:r>
      <w:del w:id="139" w:author="DM" w:date="2012-08-07T04:46:00Z">
        <w:r w:rsidDel="00FE665E">
          <w:delText>T</w:delText>
        </w:r>
      </w:del>
      <w:ins w:id="140" w:author="DM" w:date="2012-08-07T04:46:00Z">
        <w:r w:rsidR="00FE665E">
          <w:t>t</w:t>
        </w:r>
      </w:ins>
      <w:r>
        <w:t xml:space="preserve">ime </w:t>
      </w:r>
      <w:del w:id="141" w:author="DM" w:date="2012-08-07T04:46:00Z">
        <w:r w:rsidDel="00FE665E">
          <w:delText>D</w:delText>
        </w:r>
      </w:del>
      <w:ins w:id="142" w:author="DM" w:date="2012-08-07T04:46:00Z">
        <w:r w:rsidR="00FE665E">
          <w:t>d</w:t>
        </w:r>
      </w:ins>
      <w:r>
        <w:t xml:space="preserve">imension, and within that </w:t>
      </w:r>
      <w:del w:id="143" w:author="DM" w:date="2012-08-07T04:46:00Z">
        <w:r w:rsidDel="00FE665E">
          <w:delText>D</w:delText>
        </w:r>
      </w:del>
      <w:ins w:id="144" w:author="DM" w:date="2012-08-07T04:46:00Z">
        <w:r w:rsidR="00FE665E">
          <w:t>d</w:t>
        </w:r>
      </w:ins>
      <w:r>
        <w:t>imension</w:t>
      </w:r>
      <w:ins w:id="145" w:author="DM" w:date="2012-08-07T04:46:00Z">
        <w:r w:rsidR="00FE665E">
          <w:t>,</w:t>
        </w:r>
      </w:ins>
      <w:r>
        <w:t xml:space="preserve"> you could have a hierarchy of </w:t>
      </w:r>
      <w:ins w:id="146" w:author="DM" w:date="2012-08-07T04:46:00Z">
        <w:r w:rsidR="00FE665E">
          <w:t>y</w:t>
        </w:r>
      </w:ins>
      <w:del w:id="147" w:author="DM" w:date="2012-08-07T04:46:00Z">
        <w:r w:rsidDel="00FE665E">
          <w:delText>Y</w:delText>
        </w:r>
      </w:del>
      <w:r>
        <w:t xml:space="preserve">ear, </w:t>
      </w:r>
      <w:del w:id="148" w:author="DM" w:date="2012-08-07T04:46:00Z">
        <w:r w:rsidDel="00FE665E">
          <w:delText>Q</w:delText>
        </w:r>
      </w:del>
      <w:ins w:id="149" w:author="DM" w:date="2012-08-07T04:46:00Z">
        <w:r w:rsidR="00FE665E">
          <w:t>q</w:t>
        </w:r>
      </w:ins>
      <w:r>
        <w:t xml:space="preserve">uarter, </w:t>
      </w:r>
      <w:del w:id="150" w:author="DM" w:date="2012-08-07T04:46:00Z">
        <w:r w:rsidDel="00FE665E">
          <w:delText>M</w:delText>
        </w:r>
      </w:del>
      <w:ins w:id="151" w:author="DM" w:date="2012-08-07T04:46:00Z">
        <w:r w:rsidR="00FE665E">
          <w:t>m</w:t>
        </w:r>
      </w:ins>
      <w:r>
        <w:t xml:space="preserve">onth, and </w:t>
      </w:r>
      <w:del w:id="152" w:author="DM" w:date="2012-08-07T04:46:00Z">
        <w:r w:rsidDel="00FE665E">
          <w:delText>D</w:delText>
        </w:r>
      </w:del>
      <w:ins w:id="153" w:author="DM" w:date="2012-08-07T04:46:00Z">
        <w:r w:rsidR="00FE665E">
          <w:t>d</w:t>
        </w:r>
      </w:ins>
      <w:r>
        <w:t xml:space="preserve">ay. At the time the OLAP database is created, a summary process that aggregates the </w:t>
      </w:r>
      <w:ins w:id="154" w:author="DM" w:date="2012-08-07T04:46:00Z">
        <w:r w:rsidR="00FE665E">
          <w:t>m</w:t>
        </w:r>
      </w:ins>
      <w:del w:id="155" w:author="DM" w:date="2012-08-07T04:46:00Z">
        <w:r w:rsidDel="00FE665E">
          <w:delText>M</w:delText>
        </w:r>
      </w:del>
      <w:r>
        <w:t xml:space="preserve">easures for these various </w:t>
      </w:r>
      <w:del w:id="156" w:author="DM" w:date="2012-08-07T04:46:00Z">
        <w:r w:rsidDel="00FE665E">
          <w:delText>D</w:delText>
        </w:r>
      </w:del>
      <w:ins w:id="157" w:author="DM" w:date="2012-08-07T04:46:00Z">
        <w:r w:rsidR="00FE665E">
          <w:t>d</w:t>
        </w:r>
      </w:ins>
      <w:r>
        <w:t xml:space="preserve">imensions is performed. So, when the summary data </w:t>
      </w:r>
      <w:ins w:id="158" w:author="DM" w:date="2012-08-07T04:46:00Z">
        <w:r w:rsidR="00FE665E">
          <w:t>are</w:t>
        </w:r>
      </w:ins>
      <w:del w:id="159" w:author="DM" w:date="2012-08-07T04:46:00Z">
        <w:r w:rsidDel="00FE665E">
          <w:delText>is</w:delText>
        </w:r>
      </w:del>
      <w:r>
        <w:t xml:space="preserve"> requested from the cube</w:t>
      </w:r>
      <w:ins w:id="160" w:author="DM" w:date="2012-08-07T04:46:00Z">
        <w:r w:rsidR="00FE665E">
          <w:t>,</w:t>
        </w:r>
      </w:ins>
      <w:r>
        <w:t xml:space="preserve"> the processing overhead is minimized, giving the requestor a quick response time.</w:t>
      </w:r>
    </w:p>
    <w:p w:rsidR="006458AF" w:rsidRDefault="006458AF" w:rsidP="006458AF">
      <w:pPr>
        <w:pStyle w:val="Para"/>
      </w:pPr>
      <w:r>
        <w:t xml:space="preserve">Once an </w:t>
      </w:r>
      <w:del w:id="161" w:author="DM" w:date="2012-08-07T04:47:00Z">
        <w:r w:rsidDel="00FE665E">
          <w:delText>A</w:delText>
        </w:r>
      </w:del>
      <w:ins w:id="162" w:author="DM" w:date="2012-08-07T04:47:00Z">
        <w:r w:rsidR="00FE665E">
          <w:t>a</w:t>
        </w:r>
      </w:ins>
      <w:r>
        <w:t xml:space="preserve">nalytical </w:t>
      </w:r>
      <w:del w:id="163" w:author="DM" w:date="2012-08-07T04:47:00Z">
        <w:r w:rsidDel="00FE665E">
          <w:delText>C</w:delText>
        </w:r>
      </w:del>
      <w:ins w:id="164" w:author="DM" w:date="2012-08-07T04:47:00Z">
        <w:r w:rsidR="00FE665E">
          <w:t>c</w:t>
        </w:r>
      </w:ins>
      <w:r>
        <w:t xml:space="preserve">ube is available, </w:t>
      </w:r>
      <w:del w:id="165" w:author="DM" w:date="2012-08-07T04:47:00Z">
        <w:r w:rsidDel="00FE665E">
          <w:delText xml:space="preserve">a </w:delText>
        </w:r>
      </w:del>
      <w:r>
        <w:t>user</w:t>
      </w:r>
      <w:ins w:id="166" w:author="DM" w:date="2012-08-07T04:47:00Z">
        <w:r w:rsidR="00FE665E">
          <w:t>s</w:t>
        </w:r>
      </w:ins>
      <w:r>
        <w:t xml:space="preserve"> </w:t>
      </w:r>
      <w:ins w:id="167" w:author="DM" w:date="2012-08-07T04:47:00Z">
        <w:r w:rsidR="00FE665E">
          <w:t>can</w:t>
        </w:r>
      </w:ins>
      <w:del w:id="168" w:author="DM" w:date="2012-08-07T04:47:00Z">
        <w:r w:rsidDel="00FE665E">
          <w:delText>may</w:delText>
        </w:r>
      </w:del>
      <w:r>
        <w:t xml:space="preserve"> view the data in different ways. </w:t>
      </w:r>
      <w:ins w:id="169" w:author="DM" w:date="2012-08-07T04:47:00Z">
        <w:r w:rsidR="00FE665E">
          <w:t>They</w:t>
        </w:r>
      </w:ins>
      <w:del w:id="170" w:author="DM" w:date="2012-08-07T04:47:00Z">
        <w:r w:rsidDel="00FE665E">
          <w:delText>He</w:delText>
        </w:r>
      </w:del>
      <w:r>
        <w:t xml:space="preserve"> can filter for just the subset of data </w:t>
      </w:r>
      <w:ins w:id="171" w:author="DM" w:date="2012-08-07T04:47:00Z">
        <w:r w:rsidR="00FE665E">
          <w:t>they would</w:t>
        </w:r>
      </w:ins>
      <w:del w:id="172" w:author="DM" w:date="2012-08-07T04:47:00Z">
        <w:r w:rsidDel="00FE665E">
          <w:delText>he’d</w:delText>
        </w:r>
      </w:del>
      <w:r>
        <w:t xml:space="preserve"> like within a </w:t>
      </w:r>
      <w:del w:id="173" w:author="DM" w:date="2012-08-07T04:47:00Z">
        <w:r w:rsidDel="00FE665E">
          <w:delText>D</w:delText>
        </w:r>
      </w:del>
      <w:ins w:id="174" w:author="DM" w:date="2012-08-07T04:47:00Z">
        <w:r w:rsidR="00FE665E">
          <w:t>d</w:t>
        </w:r>
      </w:ins>
      <w:r>
        <w:t>imension</w:t>
      </w:r>
      <w:ins w:id="175" w:author="DM" w:date="2012-08-07T04:47:00Z">
        <w:r w:rsidR="00FE665E">
          <w:t>,</w:t>
        </w:r>
      </w:ins>
      <w:r>
        <w:t xml:space="preserve"> then break it down within the hierarchies, or combine </w:t>
      </w:r>
      <w:del w:id="176" w:author="DM" w:date="2012-08-07T04:47:00Z">
        <w:r w:rsidDel="00FE665E">
          <w:delText>D</w:delText>
        </w:r>
      </w:del>
      <w:ins w:id="177" w:author="DM" w:date="2012-08-07T04:47:00Z">
        <w:r w:rsidR="00FE665E">
          <w:t>d</w:t>
        </w:r>
      </w:ins>
      <w:r>
        <w:t xml:space="preserve">imensions to group the results in a way that is of most interest. Once </w:t>
      </w:r>
      <w:ins w:id="178" w:author="DM" w:date="2012-08-07T04:47:00Z">
        <w:r w:rsidR="00FE665E">
          <w:t>users have</w:t>
        </w:r>
      </w:ins>
      <w:del w:id="179" w:author="DM" w:date="2012-08-07T04:47:00Z">
        <w:r w:rsidDel="00FE665E">
          <w:delText>he has</w:delText>
        </w:r>
      </w:del>
      <w:r>
        <w:t xml:space="preserve"> seen the data in a particular way, </w:t>
      </w:r>
      <w:ins w:id="180" w:author="DM" w:date="2012-08-07T04:47:00Z">
        <w:r w:rsidR="00FE665E">
          <w:t>they</w:t>
        </w:r>
      </w:ins>
      <w:del w:id="181" w:author="DM" w:date="2012-08-07T04:47:00Z">
        <w:r w:rsidDel="00FE665E">
          <w:delText>he</w:delText>
        </w:r>
      </w:del>
      <w:r>
        <w:t xml:space="preserve"> may take an interest in a more specific area of the data</w:t>
      </w:r>
      <w:del w:id="182" w:author="DM" w:date="2012-08-07T04:47:00Z">
        <w:r w:rsidDel="00FE665E">
          <w:delText>,</w:delText>
        </w:r>
      </w:del>
      <w:r>
        <w:t xml:space="preserve"> or in reorienting or regrouping the way the data </w:t>
      </w:r>
      <w:ins w:id="183" w:author="DM" w:date="2012-08-07T04:47:00Z">
        <w:r w:rsidR="00FE665E">
          <w:t>are</w:t>
        </w:r>
      </w:ins>
      <w:del w:id="184" w:author="DM" w:date="2012-08-07T04:47:00Z">
        <w:r w:rsidDel="00FE665E">
          <w:delText>is</w:delText>
        </w:r>
      </w:del>
      <w:r>
        <w:t xml:space="preserve"> arranged. This selection of data and subsequent reorientation is sometimes called slicing and pivoting. But ultimately what it amounts to is Dynamic Reporting, as </w:t>
      </w:r>
      <w:del w:id="185" w:author="DM" w:date="2012-08-07T04:47:00Z">
        <w:r w:rsidDel="00BE30A5">
          <w:delText xml:space="preserve">you </w:delText>
        </w:r>
      </w:del>
      <w:r>
        <w:t>the user</w:t>
      </w:r>
      <w:ins w:id="186" w:author="DM" w:date="2012-08-07T04:48:00Z">
        <w:r w:rsidR="00BE30A5">
          <w:t>s</w:t>
        </w:r>
      </w:ins>
      <w:r>
        <w:t xml:space="preserve"> are in control of asking the questions. </w:t>
      </w:r>
    </w:p>
    <w:p w:rsidR="006458AF" w:rsidRDefault="006458AF" w:rsidP="006458AF">
      <w:pPr>
        <w:pStyle w:val="Para"/>
      </w:pPr>
      <w:r>
        <w:t>This all sounds pretty good, so why isn’t everyone doing it? Well, there’s a good news/bad news aspect to it. The bad news is</w:t>
      </w:r>
      <w:del w:id="187" w:author="DM" w:date="2012-08-07T04:48:00Z">
        <w:r w:rsidDel="00BE30A5">
          <w:delText>,</w:delText>
        </w:r>
      </w:del>
      <w:r>
        <w:t xml:space="preserve"> </w:t>
      </w:r>
      <w:ins w:id="188" w:author="DM" w:date="2012-08-07T04:48:00Z">
        <w:r w:rsidR="00BE30A5">
          <w:t xml:space="preserve">that </w:t>
        </w:r>
      </w:ins>
      <w:r>
        <w:t xml:space="preserve">designing and building </w:t>
      </w:r>
      <w:del w:id="189" w:author="DM" w:date="2012-08-07T04:48:00Z">
        <w:r w:rsidDel="00BE30A5">
          <w:delText>A</w:delText>
        </w:r>
      </w:del>
      <w:ins w:id="190" w:author="DM" w:date="2012-08-07T04:48:00Z">
        <w:r w:rsidR="00BE30A5">
          <w:t>a</w:t>
        </w:r>
      </w:ins>
      <w:r>
        <w:t xml:space="preserve">nalytical </w:t>
      </w:r>
      <w:del w:id="191" w:author="DM" w:date="2012-08-07T04:48:00Z">
        <w:r w:rsidDel="00BE30A5">
          <w:delText>C</w:delText>
        </w:r>
      </w:del>
      <w:ins w:id="192" w:author="DM" w:date="2012-08-07T04:48:00Z">
        <w:r w:rsidR="00BE30A5">
          <w:t>c</w:t>
        </w:r>
      </w:ins>
      <w:r>
        <w:t>ubes in OLAP databases calls for a specialized set of skills</w:t>
      </w:r>
      <w:del w:id="193" w:author="DM" w:date="2012-08-07T04:48:00Z">
        <w:r w:rsidDel="00BE30A5">
          <w:delText>,</w:delText>
        </w:r>
      </w:del>
      <w:r>
        <w:t xml:space="preserve"> and a database server that can handle OLAP processing. </w:t>
      </w:r>
      <w:ins w:id="194" w:author="DM" w:date="2012-08-07T04:48:00Z">
        <w:r w:rsidR="00BE30A5">
          <w:t xml:space="preserve">Decisions have to be made about </w:t>
        </w:r>
      </w:ins>
      <w:del w:id="195" w:author="DM" w:date="2012-08-07T04:48:00Z">
        <w:r w:rsidDel="00BE30A5">
          <w:delText xml:space="preserve">Considerations of </w:delText>
        </w:r>
      </w:del>
      <w:r>
        <w:t xml:space="preserve">what </w:t>
      </w:r>
      <w:del w:id="196" w:author="DM" w:date="2012-08-07T04:48:00Z">
        <w:r w:rsidDel="00BE30A5">
          <w:delText>D</w:delText>
        </w:r>
      </w:del>
      <w:ins w:id="197" w:author="DM" w:date="2012-08-07T04:48:00Z">
        <w:r w:rsidR="00BE30A5">
          <w:t>d</w:t>
        </w:r>
      </w:ins>
      <w:r>
        <w:t xml:space="preserve">imensions and </w:t>
      </w:r>
      <w:del w:id="198" w:author="DM" w:date="2012-08-07T04:48:00Z">
        <w:r w:rsidDel="00BE30A5">
          <w:delText>M</w:delText>
        </w:r>
      </w:del>
      <w:ins w:id="199" w:author="DM" w:date="2012-08-07T04:48:00Z">
        <w:r w:rsidR="00BE30A5">
          <w:t>m</w:t>
        </w:r>
      </w:ins>
      <w:r>
        <w:t>easures will need to be supported</w:t>
      </w:r>
      <w:del w:id="200" w:author="DM" w:date="2012-08-07T04:48:00Z">
        <w:r w:rsidDel="00BE30A5">
          <w:delText>,</w:delText>
        </w:r>
      </w:del>
      <w:r>
        <w:t xml:space="preserve"> </w:t>
      </w:r>
      <w:ins w:id="201" w:author="DM" w:date="2012-08-07T04:48:00Z">
        <w:r w:rsidR="00BE30A5">
          <w:t xml:space="preserve">and </w:t>
        </w:r>
      </w:ins>
      <w:del w:id="202" w:author="DM" w:date="2012-08-07T04:48:00Z">
        <w:r w:rsidDel="00BE30A5">
          <w:delText xml:space="preserve">as well as </w:delText>
        </w:r>
      </w:del>
      <w:r>
        <w:t>what hierarchies and summary levels should be supported</w:t>
      </w:r>
      <w:del w:id="203" w:author="DM" w:date="2012-08-07T04:48:00Z">
        <w:r w:rsidDel="00BE30A5">
          <w:delText xml:space="preserve"> have to be made</w:delText>
        </w:r>
      </w:del>
      <w:r>
        <w:t xml:space="preserve">. The processing overhead to build the cubes can be considerable; in order to give </w:t>
      </w:r>
      <w:del w:id="204" w:author="DM" w:date="2012-08-07T04:49:00Z">
        <w:r w:rsidDel="00BE30A5">
          <w:delText xml:space="preserve">the </w:delText>
        </w:r>
      </w:del>
      <w:r>
        <w:t>end user</w:t>
      </w:r>
      <w:ins w:id="205" w:author="DM" w:date="2012-08-07T04:49:00Z">
        <w:r w:rsidR="00BE30A5">
          <w:t>s</w:t>
        </w:r>
      </w:ins>
      <w:r>
        <w:t xml:space="preserve"> a fast response</w:t>
      </w:r>
      <w:ins w:id="206" w:author="DM" w:date="2012-08-07T04:49:00Z">
        <w:r w:rsidR="00BE30A5">
          <w:t>,</w:t>
        </w:r>
      </w:ins>
      <w:r>
        <w:t xml:space="preserve"> we have to take the hit for summary</w:t>
      </w:r>
      <w:ins w:id="207" w:author="DM" w:date="2012-08-07T04:49:00Z">
        <w:r w:rsidR="00BE30A5">
          <w:t>-</w:t>
        </w:r>
      </w:ins>
      <w:del w:id="208" w:author="DM" w:date="2012-08-07T04:49:00Z">
        <w:r w:rsidDel="00BE30A5">
          <w:delText xml:space="preserve"> </w:delText>
        </w:r>
      </w:del>
      <w:r>
        <w:t>level computations up front. Often, because of all the overhead and processing time cube building can take</w:t>
      </w:r>
      <w:ins w:id="209" w:author="DM" w:date="2012-08-07T04:49:00Z">
        <w:r w:rsidR="00BE30A5">
          <w:t>,</w:t>
        </w:r>
      </w:ins>
      <w:r>
        <w:t xml:space="preserve"> it is </w:t>
      </w:r>
      <w:del w:id="210" w:author="DM" w:date="2012-08-07T04:49:00Z">
        <w:r w:rsidDel="00BE30A5">
          <w:delText xml:space="preserve">only </w:delText>
        </w:r>
      </w:del>
      <w:r>
        <w:t>done on</w:t>
      </w:r>
      <w:ins w:id="211" w:author="DM" w:date="2012-08-07T04:49:00Z">
        <w:r w:rsidR="00BE30A5">
          <w:t>ly</w:t>
        </w:r>
      </w:ins>
      <w:del w:id="212" w:author="DM" w:date="2012-08-07T04:49:00Z">
        <w:r w:rsidDel="00BE30A5">
          <w:delText xml:space="preserve"> a</w:delText>
        </w:r>
      </w:del>
      <w:r>
        <w:t xml:space="preserve"> periodic</w:t>
      </w:r>
      <w:ins w:id="213" w:author="DM" w:date="2012-08-07T04:49:00Z">
        <w:r w:rsidR="00BE30A5">
          <w:t>ally,</w:t>
        </w:r>
      </w:ins>
      <w:del w:id="214" w:author="DM" w:date="2012-08-07T04:49:00Z">
        <w:r w:rsidDel="00BE30A5">
          <w:delText xml:space="preserve"> basis;</w:delText>
        </w:r>
      </w:del>
      <w:r>
        <w:t xml:space="preserve"> perhaps weekly. The good news is</w:t>
      </w:r>
      <w:del w:id="215" w:author="DM" w:date="2012-08-07T04:49:00Z">
        <w:r w:rsidDel="00BE30A5">
          <w:delText>,</w:delText>
        </w:r>
      </w:del>
      <w:ins w:id="216" w:author="DM" w:date="2012-08-07T04:49:00Z">
        <w:r w:rsidR="00BE30A5">
          <w:t xml:space="preserve"> that</w:t>
        </w:r>
      </w:ins>
      <w:del w:id="217" w:author="DM" w:date="2012-08-07T04:49:00Z">
        <w:r w:rsidDel="00BE30A5">
          <w:delText xml:space="preserve"> for</w:delText>
        </w:r>
      </w:del>
      <w:r>
        <w:t xml:space="preserve"> Project Server</w:t>
      </w:r>
      <w:del w:id="218" w:author="DM" w:date="2012-08-07T04:49:00Z">
        <w:r w:rsidDel="00BE30A5">
          <w:delText>,</w:delText>
        </w:r>
      </w:del>
      <w:ins w:id="219" w:author="DM" w:date="2012-08-07T04:49:00Z">
        <w:r w:rsidR="00BE30A5">
          <w:t xml:space="preserve"> includes</w:t>
        </w:r>
      </w:ins>
      <w:r>
        <w:t xml:space="preserve"> support for cubes</w:t>
      </w:r>
      <w:ins w:id="220" w:author="DM" w:date="2012-08-07T04:49:00Z">
        <w:r w:rsidR="00BE30A5">
          <w:t>.</w:t>
        </w:r>
      </w:ins>
      <w:del w:id="221" w:author="DM" w:date="2012-08-07T04:49:00Z">
        <w:r w:rsidDel="00BE30A5">
          <w:delText xml:space="preserve"> is included with the product, so t</w:delText>
        </w:r>
      </w:del>
      <w:ins w:id="222" w:author="DM" w:date="2012-08-07T04:49:00Z">
        <w:r w:rsidR="00BE30A5">
          <w:t xml:space="preserve"> T</w:t>
        </w:r>
      </w:ins>
      <w:r>
        <w:t xml:space="preserve">he complex design questions </w:t>
      </w:r>
      <w:ins w:id="223" w:author="DM" w:date="2012-08-07T04:50:00Z">
        <w:r w:rsidR="00BE30A5">
          <w:t xml:space="preserve">and the processes for building the custom Project Server cubes </w:t>
        </w:r>
      </w:ins>
      <w:r>
        <w:t>have already been addressed</w:t>
      </w:r>
      <w:del w:id="224" w:author="DM" w:date="2012-08-20T13:55:00Z">
        <w:r w:rsidDel="00B64332">
          <w:delText>,</w:delText>
        </w:r>
      </w:del>
      <w:del w:id="225" w:author="DM" w:date="2012-08-07T04:50:00Z">
        <w:r w:rsidDel="00BE30A5">
          <w:delText xml:space="preserve"> as well as the processes for building the custom Project Server cubes</w:delText>
        </w:r>
      </w:del>
      <w:r>
        <w:t>.</w:t>
      </w:r>
    </w:p>
    <w:p w:rsidR="006458AF" w:rsidRDefault="006458AF" w:rsidP="006458AF">
      <w:pPr>
        <w:pStyle w:val="H2"/>
      </w:pPr>
      <w:r>
        <w:t>Slicing, Dicing, Drill Up/Down, and Pivot</w:t>
      </w:r>
    </w:p>
    <w:p w:rsidR="006458AF" w:rsidRDefault="006458AF" w:rsidP="006458AF">
      <w:pPr>
        <w:pStyle w:val="Para"/>
      </w:pPr>
      <w:r w:rsidRPr="004E2FCD">
        <w:t xml:space="preserve">Sounds like something out of a </w:t>
      </w:r>
      <w:proofErr w:type="spellStart"/>
      <w:r w:rsidRPr="004E2FCD">
        <w:t>Vegematic</w:t>
      </w:r>
      <w:proofErr w:type="spellEnd"/>
      <w:r w:rsidRPr="004E2FCD">
        <w:t xml:space="preserve"> commercial, doesn’t it</w:t>
      </w:r>
      <w:r>
        <w:t xml:space="preserve">? </w:t>
      </w:r>
      <w:r w:rsidRPr="004E2FCD">
        <w:t>But in the world of cubes</w:t>
      </w:r>
      <w:r>
        <w:t xml:space="preserve"> and Dynamic Reporting</w:t>
      </w:r>
      <w:ins w:id="226" w:author="DM" w:date="2012-08-07T04:50:00Z">
        <w:r w:rsidR="00BE30A5">
          <w:t>,</w:t>
        </w:r>
      </w:ins>
      <w:r>
        <w:t xml:space="preserve"> these things all have meaning. Let’s take a brief look at each term</w:t>
      </w:r>
      <w:ins w:id="227" w:author="DM" w:date="2012-08-07T04:51:00Z">
        <w:r w:rsidR="009F2011">
          <w:t>.</w:t>
        </w:r>
      </w:ins>
      <w:del w:id="228" w:author="DM" w:date="2012-08-07T04:51:00Z">
        <w:r w:rsidDel="009F2011">
          <w:delText>:</w:delText>
        </w:r>
      </w:del>
    </w:p>
    <w:p w:rsidR="006458AF" w:rsidRDefault="00A06C12" w:rsidP="006458AF">
      <w:pPr>
        <w:pStyle w:val="ListBulleted"/>
      </w:pPr>
      <w:r w:rsidRPr="00A06C12">
        <w:rPr>
          <w:rStyle w:val="Definition"/>
          <w:b/>
          <w:i w:val="0"/>
          <w:rPrChange w:id="229" w:author="DM" w:date="2012-08-07T04:51:00Z">
            <w:rPr>
              <w:rStyle w:val="Definition"/>
              <w:i w:val="0"/>
            </w:rPr>
          </w:rPrChange>
        </w:rPr>
        <w:t>Slicing</w:t>
      </w:r>
      <w:ins w:id="230" w:author="DM" w:date="2012-08-20T13:55:00Z">
        <w:r w:rsidR="00B64332">
          <w:rPr>
            <w:rStyle w:val="Definition"/>
            <w:b/>
            <w:i w:val="0"/>
          </w:rPr>
          <w:t>.</w:t>
        </w:r>
      </w:ins>
      <w:del w:id="231" w:author="DM" w:date="2012-08-20T13:55:00Z">
        <w:r w:rsidR="006458AF" w:rsidDel="00B64332">
          <w:delText>.</w:delText>
        </w:r>
      </w:del>
      <w:r w:rsidR="006458AF">
        <w:t xml:space="preserve"> A slice is a section of a cube that corresponds to a single value for one or more dimensions. For example, a cube containing resource utilization by work group for years 2005</w:t>
      </w:r>
      <w:del w:id="232" w:author="DM" w:date="2012-08-07T04:51:00Z">
        <w:r w:rsidR="006458AF" w:rsidDel="009F2011">
          <w:delText>-</w:delText>
        </w:r>
      </w:del>
      <w:ins w:id="233" w:author="DM" w:date="2012-08-07T04:51:00Z">
        <w:r w:rsidR="009F2011">
          <w:t xml:space="preserve"> to </w:t>
        </w:r>
      </w:ins>
      <w:r w:rsidR="006458AF">
        <w:t xml:space="preserve">2010 might have the year 2008 sliced out. </w:t>
      </w:r>
    </w:p>
    <w:p w:rsidR="006458AF" w:rsidRDefault="00A06C12" w:rsidP="006458AF">
      <w:pPr>
        <w:pStyle w:val="ListBulleted"/>
      </w:pPr>
      <w:r w:rsidRPr="00A06C12">
        <w:rPr>
          <w:rStyle w:val="Definition"/>
          <w:b/>
          <w:i w:val="0"/>
          <w:rPrChange w:id="234" w:author="DM" w:date="2012-08-07T04:51:00Z">
            <w:rPr>
              <w:rStyle w:val="Definition"/>
              <w:i w:val="0"/>
            </w:rPr>
          </w:rPrChange>
        </w:rPr>
        <w:t>Dicing</w:t>
      </w:r>
      <w:ins w:id="235" w:author="DM" w:date="2012-08-20T13:55:00Z">
        <w:r w:rsidR="00B64332">
          <w:rPr>
            <w:rStyle w:val="Definition"/>
            <w:b/>
            <w:i w:val="0"/>
          </w:rPr>
          <w:t>.</w:t>
        </w:r>
      </w:ins>
      <w:del w:id="236" w:author="DM" w:date="2012-08-20T13:55:00Z">
        <w:r w:rsidR="006458AF" w:rsidDel="00B64332">
          <w:delText>.</w:delText>
        </w:r>
      </w:del>
      <w:r w:rsidR="006458AF">
        <w:t xml:space="preserve"> A dice is slices performed on more than one dimension. For example, after the slice for the year 2008 was performed</w:t>
      </w:r>
      <w:del w:id="237" w:author="DM" w:date="2012-08-07T04:51:00Z">
        <w:r w:rsidR="006458AF" w:rsidDel="009F2011">
          <w:delText xml:space="preserve"> above</w:delText>
        </w:r>
      </w:del>
      <w:r w:rsidR="006458AF">
        <w:t>, a second slice could be taken for a specific work group, resulting in that work group in 2008.</w:t>
      </w:r>
    </w:p>
    <w:p w:rsidR="006458AF" w:rsidRDefault="00A06C12" w:rsidP="006458AF">
      <w:pPr>
        <w:pStyle w:val="ListBulleted"/>
      </w:pPr>
      <w:r w:rsidRPr="00A06C12">
        <w:rPr>
          <w:rStyle w:val="Definition"/>
          <w:b/>
          <w:i w:val="0"/>
          <w:rPrChange w:id="238" w:author="DM" w:date="2012-08-07T04:52:00Z">
            <w:rPr>
              <w:rStyle w:val="Definition"/>
            </w:rPr>
          </w:rPrChange>
        </w:rPr>
        <w:t xml:space="preserve">Drill </w:t>
      </w:r>
      <w:ins w:id="239" w:author="DM" w:date="2012-08-07T04:52:00Z">
        <w:r w:rsidR="009F2011">
          <w:rPr>
            <w:rStyle w:val="Definition"/>
            <w:b/>
            <w:i w:val="0"/>
          </w:rPr>
          <w:t>u</w:t>
        </w:r>
      </w:ins>
      <w:del w:id="240" w:author="DM" w:date="2012-08-07T04:52:00Z">
        <w:r w:rsidRPr="00A06C12">
          <w:rPr>
            <w:rStyle w:val="Definition"/>
            <w:b/>
            <w:i w:val="0"/>
            <w:rPrChange w:id="241" w:author="DM" w:date="2012-08-07T04:52:00Z">
              <w:rPr>
                <w:rStyle w:val="Definition"/>
              </w:rPr>
            </w:rPrChange>
          </w:rPr>
          <w:delText>U</w:delText>
        </w:r>
      </w:del>
      <w:r w:rsidRPr="00A06C12">
        <w:rPr>
          <w:rStyle w:val="Definition"/>
          <w:b/>
          <w:i w:val="0"/>
          <w:rPrChange w:id="242" w:author="DM" w:date="2012-08-07T04:52:00Z">
            <w:rPr>
              <w:rStyle w:val="Definition"/>
            </w:rPr>
          </w:rPrChange>
        </w:rPr>
        <w:t>p/</w:t>
      </w:r>
      <w:del w:id="243" w:author="DM" w:date="2012-08-07T04:52:00Z">
        <w:r w:rsidRPr="00A06C12">
          <w:rPr>
            <w:rStyle w:val="Definition"/>
            <w:b/>
            <w:i w:val="0"/>
            <w:rPrChange w:id="244" w:author="DM" w:date="2012-08-07T04:52:00Z">
              <w:rPr>
                <w:rStyle w:val="Definition"/>
              </w:rPr>
            </w:rPrChange>
          </w:rPr>
          <w:delText>D</w:delText>
        </w:r>
      </w:del>
      <w:ins w:id="245" w:author="DM" w:date="2012-08-07T04:52:00Z">
        <w:r w:rsidR="009F2011">
          <w:rPr>
            <w:rStyle w:val="Definition"/>
            <w:b/>
            <w:i w:val="0"/>
          </w:rPr>
          <w:t>d</w:t>
        </w:r>
      </w:ins>
      <w:r w:rsidRPr="00A06C12">
        <w:rPr>
          <w:rStyle w:val="Definition"/>
          <w:b/>
          <w:i w:val="0"/>
          <w:rPrChange w:id="246" w:author="DM" w:date="2012-08-07T04:52:00Z">
            <w:rPr>
              <w:rStyle w:val="Definition"/>
            </w:rPr>
          </w:rPrChange>
        </w:rPr>
        <w:t>own</w:t>
      </w:r>
      <w:r w:rsidRPr="00A06C12">
        <w:rPr>
          <w:b/>
          <w:rPrChange w:id="247" w:author="DM" w:date="2012-08-07T04:52:00Z">
            <w:rPr>
              <w:i/>
            </w:rPr>
          </w:rPrChange>
        </w:rPr>
        <w:t>.</w:t>
      </w:r>
      <w:r w:rsidR="006458AF">
        <w:t xml:space="preserve"> This is a technique whereby </w:t>
      </w:r>
      <w:del w:id="248" w:author="DM" w:date="2012-08-07T04:52:00Z">
        <w:r w:rsidR="006458AF" w:rsidDel="009F2011">
          <w:delText xml:space="preserve">the </w:delText>
        </w:r>
      </w:del>
      <w:r w:rsidR="006458AF">
        <w:t>user</w:t>
      </w:r>
      <w:ins w:id="249" w:author="DM" w:date="2012-08-07T04:52:00Z">
        <w:r w:rsidR="009F2011">
          <w:t>s</w:t>
        </w:r>
      </w:ins>
      <w:r w:rsidR="006458AF">
        <w:t xml:space="preserve"> navigate</w:t>
      </w:r>
      <w:del w:id="250" w:author="DM" w:date="2012-08-07T04:52:00Z">
        <w:r w:rsidR="006458AF" w:rsidDel="009F2011">
          <w:delText>s</w:delText>
        </w:r>
      </w:del>
      <w:r w:rsidR="006458AF">
        <w:t xml:space="preserve"> up or down from data that </w:t>
      </w:r>
      <w:ins w:id="251" w:author="DM" w:date="2012-08-07T04:52:00Z">
        <w:r w:rsidR="009F2011">
          <w:t>are</w:t>
        </w:r>
      </w:ins>
      <w:del w:id="252" w:author="DM" w:date="2012-08-07T04:52:00Z">
        <w:r w:rsidR="006458AF" w:rsidDel="009F2011">
          <w:delText>is</w:delText>
        </w:r>
      </w:del>
      <w:r w:rsidR="006458AF">
        <w:t xml:space="preserve"> more summarized to data that </w:t>
      </w:r>
      <w:ins w:id="253" w:author="DM" w:date="2012-08-07T04:52:00Z">
        <w:r w:rsidR="009F2011">
          <w:t>are</w:t>
        </w:r>
      </w:ins>
      <w:del w:id="254" w:author="DM" w:date="2012-08-07T04:52:00Z">
        <w:r w:rsidR="006458AF" w:rsidDel="009F2011">
          <w:delText>is</w:delText>
        </w:r>
      </w:del>
      <w:r w:rsidR="006458AF">
        <w:t xml:space="preserve"> less summarized, or vice versa. For example, you could drill down from 2008 resource utilization to the quarter</w:t>
      </w:r>
      <w:ins w:id="255" w:author="DM" w:date="2012-08-07T04:52:00Z">
        <w:r w:rsidR="009F2011">
          <w:t>-</w:t>
        </w:r>
      </w:ins>
      <w:del w:id="256" w:author="DM" w:date="2012-08-07T04:52:00Z">
        <w:r w:rsidR="006458AF" w:rsidDel="009F2011">
          <w:delText xml:space="preserve"> </w:delText>
        </w:r>
      </w:del>
      <w:r w:rsidR="006458AF">
        <w:t>level utilization within 2008, then to the month level</w:t>
      </w:r>
      <w:ins w:id="257" w:author="DM" w:date="2012-08-07T04:52:00Z">
        <w:r w:rsidR="009F2011">
          <w:t>,</w:t>
        </w:r>
      </w:ins>
      <w:r w:rsidR="006458AF">
        <w:t xml:space="preserve"> and so on.</w:t>
      </w:r>
    </w:p>
    <w:p w:rsidR="006458AF" w:rsidRDefault="00A06C12" w:rsidP="006458AF">
      <w:pPr>
        <w:pStyle w:val="ListBulleted"/>
      </w:pPr>
      <w:r w:rsidRPr="00A06C12">
        <w:rPr>
          <w:rStyle w:val="Definition"/>
          <w:b/>
          <w:i w:val="0"/>
          <w:rPrChange w:id="258" w:author="DM" w:date="2012-08-07T04:52:00Z">
            <w:rPr>
              <w:rStyle w:val="Definition"/>
              <w:i w:val="0"/>
            </w:rPr>
          </w:rPrChange>
        </w:rPr>
        <w:t>Pivot</w:t>
      </w:r>
      <w:del w:id="259" w:author="DM" w:date="2012-08-07T04:52:00Z">
        <w:r w:rsidR="006458AF" w:rsidDel="009F2011">
          <w:delText>,</w:delText>
        </w:r>
      </w:del>
      <w:r w:rsidR="006458AF">
        <w:t xml:space="preserve"> </w:t>
      </w:r>
      <w:ins w:id="260" w:author="DM" w:date="2012-08-07T04:52:00Z">
        <w:r w:rsidR="009F2011">
          <w:t>(</w:t>
        </w:r>
      </w:ins>
      <w:r w:rsidR="006458AF">
        <w:t>sometimes also called a rotate operation</w:t>
      </w:r>
      <w:ins w:id="261" w:author="DM" w:date="2012-08-07T04:52:00Z">
        <w:r w:rsidR="009F2011">
          <w:t>)</w:t>
        </w:r>
      </w:ins>
      <w:r w:rsidR="006458AF">
        <w:t xml:space="preserve">. The idea is that the data presented </w:t>
      </w:r>
      <w:ins w:id="262" w:author="DM" w:date="2012-08-07T04:53:00Z">
        <w:r w:rsidR="009F2011">
          <w:t>are</w:t>
        </w:r>
      </w:ins>
      <w:del w:id="263" w:author="DM" w:date="2012-08-07T04:53:00Z">
        <w:r w:rsidR="006458AF" w:rsidDel="009F2011">
          <w:delText>is</w:delText>
        </w:r>
      </w:del>
      <w:r w:rsidR="006458AF">
        <w:t xml:space="preserve"> pivoted to show a different dimensional orientation. For example, in our resource utilization cube, we might start by showing </w:t>
      </w:r>
      <w:del w:id="264" w:author="DM" w:date="2012-08-07T04:53:00Z">
        <w:r w:rsidR="006458AF" w:rsidDel="009F2011">
          <w:delText>R</w:delText>
        </w:r>
      </w:del>
      <w:ins w:id="265" w:author="DM" w:date="2012-08-07T04:53:00Z">
        <w:r w:rsidR="009F2011">
          <w:t>r</w:t>
        </w:r>
      </w:ins>
      <w:r w:rsidR="006458AF">
        <w:t xml:space="preserve">esources on the </w:t>
      </w:r>
      <w:ins w:id="266" w:author="DM" w:date="2012-08-07T04:53:00Z">
        <w:r w:rsidR="00923942">
          <w:rPr>
            <w:i/>
          </w:rPr>
          <w:t>x</w:t>
        </w:r>
        <w:r w:rsidR="009F2011">
          <w:t>-</w:t>
        </w:r>
      </w:ins>
      <w:del w:id="267" w:author="DM" w:date="2012-08-07T04:53:00Z">
        <w:r w:rsidR="006458AF" w:rsidDel="009F2011">
          <w:delText xml:space="preserve">X </w:delText>
        </w:r>
      </w:del>
      <w:r w:rsidR="006458AF">
        <w:t xml:space="preserve">axis and </w:t>
      </w:r>
      <w:ins w:id="268" w:author="DM" w:date="2012-08-07T04:53:00Z">
        <w:r w:rsidR="009F2011">
          <w:t>y</w:t>
        </w:r>
      </w:ins>
      <w:del w:id="269" w:author="DM" w:date="2012-08-07T04:53:00Z">
        <w:r w:rsidR="006458AF" w:rsidDel="009F2011">
          <w:delText>Y</w:delText>
        </w:r>
      </w:del>
      <w:r w:rsidR="006458AF">
        <w:t xml:space="preserve">ears on the </w:t>
      </w:r>
      <w:ins w:id="270" w:author="DM" w:date="2012-08-07T04:53:00Z">
        <w:r w:rsidR="009F2011">
          <w:rPr>
            <w:i/>
          </w:rPr>
          <w:t>y-</w:t>
        </w:r>
      </w:ins>
      <w:del w:id="271" w:author="DM" w:date="2012-08-07T04:53:00Z">
        <w:r w:rsidR="006458AF" w:rsidDel="009F2011">
          <w:delText xml:space="preserve">Y </w:delText>
        </w:r>
      </w:del>
      <w:r w:rsidR="006458AF">
        <w:t>axis</w:t>
      </w:r>
      <w:del w:id="272" w:author="DM" w:date="2012-08-07T04:53:00Z">
        <w:r w:rsidR="006458AF" w:rsidDel="009F2011">
          <w:delText>,</w:delText>
        </w:r>
      </w:del>
      <w:r w:rsidR="006458AF">
        <w:t xml:space="preserve"> and then pivot showing </w:t>
      </w:r>
      <w:ins w:id="273" w:author="DM" w:date="2012-08-07T04:53:00Z">
        <w:r w:rsidR="009F2011">
          <w:t>y</w:t>
        </w:r>
      </w:ins>
      <w:del w:id="274" w:author="DM" w:date="2012-08-07T04:53:00Z">
        <w:r w:rsidR="006458AF" w:rsidDel="009F2011">
          <w:delText>Y</w:delText>
        </w:r>
      </w:del>
      <w:r w:rsidR="006458AF">
        <w:t xml:space="preserve">ears on the </w:t>
      </w:r>
      <w:ins w:id="275" w:author="DM" w:date="2012-08-07T04:53:00Z">
        <w:r w:rsidR="009F2011" w:rsidRPr="009F2011">
          <w:rPr>
            <w:i/>
          </w:rPr>
          <w:t>x</w:t>
        </w:r>
        <w:r w:rsidR="009F2011">
          <w:t>-</w:t>
        </w:r>
      </w:ins>
      <w:del w:id="276" w:author="DM" w:date="2012-08-07T04:53:00Z">
        <w:r w:rsidR="006458AF" w:rsidDel="009F2011">
          <w:delText xml:space="preserve">X </w:delText>
        </w:r>
      </w:del>
      <w:r w:rsidR="006458AF">
        <w:t xml:space="preserve">axis and </w:t>
      </w:r>
      <w:ins w:id="277" w:author="DM" w:date="2012-08-07T04:53:00Z">
        <w:r w:rsidR="009F2011">
          <w:t>w</w:t>
        </w:r>
      </w:ins>
      <w:del w:id="278" w:author="DM" w:date="2012-08-07T04:53:00Z">
        <w:r w:rsidR="006458AF" w:rsidDel="009F2011">
          <w:delText>W</w:delText>
        </w:r>
      </w:del>
      <w:r w:rsidR="006458AF">
        <w:t xml:space="preserve">ork </w:t>
      </w:r>
      <w:del w:id="279" w:author="DM" w:date="2012-08-07T04:53:00Z">
        <w:r w:rsidR="006458AF" w:rsidDel="009F2011">
          <w:delText>G</w:delText>
        </w:r>
      </w:del>
      <w:ins w:id="280" w:author="DM" w:date="2012-08-07T04:53:00Z">
        <w:r w:rsidR="009F2011">
          <w:t>g</w:t>
        </w:r>
      </w:ins>
      <w:r w:rsidR="006458AF">
        <w:t xml:space="preserve">roups on the </w:t>
      </w:r>
      <w:ins w:id="281" w:author="DM" w:date="2012-08-07T04:53:00Z">
        <w:r w:rsidR="009F2011">
          <w:rPr>
            <w:i/>
          </w:rPr>
          <w:t>y-</w:t>
        </w:r>
      </w:ins>
      <w:del w:id="282" w:author="DM" w:date="2012-08-07T04:53:00Z">
        <w:r w:rsidR="006458AF" w:rsidDel="009F2011">
          <w:delText xml:space="preserve">Y </w:delText>
        </w:r>
      </w:del>
      <w:r w:rsidR="006458AF">
        <w:t>axis.</w:t>
      </w:r>
    </w:p>
    <w:p w:rsidR="006458AF" w:rsidRDefault="006458AF" w:rsidP="006458AF">
      <w:pPr>
        <w:pStyle w:val="H2"/>
      </w:pPr>
      <w:r>
        <w:t>Project Server 2010 Cubes</w:t>
      </w:r>
    </w:p>
    <w:p w:rsidR="006458AF" w:rsidRDefault="006458AF" w:rsidP="006458AF">
      <w:pPr>
        <w:pStyle w:val="Para"/>
        <w:ind w:firstLine="0"/>
      </w:pPr>
      <w:r w:rsidRPr="0096070D">
        <w:t xml:space="preserve">The </w:t>
      </w:r>
      <w:ins w:id="283" w:author="DM" w:date="2012-08-07T04:54:00Z">
        <w:r w:rsidR="009F2011">
          <w:t>next</w:t>
        </w:r>
      </w:ins>
      <w:del w:id="284" w:author="DM" w:date="2012-08-07T04:54:00Z">
        <w:r w:rsidRPr="0096070D" w:rsidDel="009F2011">
          <w:delText>following</w:delText>
        </w:r>
      </w:del>
      <w:r w:rsidRPr="0096070D">
        <w:t xml:space="preserve"> </w:t>
      </w:r>
      <w:r>
        <w:t xml:space="preserve">analysis </w:t>
      </w:r>
      <w:r w:rsidRPr="0096070D">
        <w:t>cubes are provided with Project Server:</w:t>
      </w:r>
    </w:p>
    <w:p w:rsidR="006458AF" w:rsidRPr="00EF60C8" w:rsidRDefault="006458AF" w:rsidP="006458AF">
      <w:pPr>
        <w:pStyle w:val="ListBulleted"/>
      </w:pPr>
      <w:r w:rsidRPr="00CA3E52">
        <w:rPr>
          <w:rStyle w:val="Definition"/>
          <w:i w:val="0"/>
        </w:rPr>
        <w:t xml:space="preserve">Project Non </w:t>
      </w:r>
      <w:del w:id="285" w:author="Jeff Jacobson" w:date="2012-09-06T15:37:00Z">
        <w:r w:rsidRPr="00CA3E52" w:rsidDel="00006F94">
          <w:rPr>
            <w:rStyle w:val="Definition"/>
            <w:i w:val="0"/>
          </w:rPr>
          <w:delText>Time</w:delText>
        </w:r>
      </w:del>
      <w:ins w:id="286" w:author="Odum, Amy - Hoboken" w:date="2012-08-27T16:24:00Z">
        <w:del w:id="287" w:author="Jeff Jacobson" w:date="2012-09-06T15:37:00Z">
          <w:r w:rsidR="005B2EA0" w:rsidDel="00006F94">
            <w:rPr>
              <w:rStyle w:val="Definition"/>
              <w:i w:val="0"/>
            </w:rPr>
            <w:delText>-</w:delText>
          </w:r>
        </w:del>
      </w:ins>
      <w:del w:id="288" w:author="Jeff Jacobson" w:date="2012-09-06T15:37:00Z">
        <w:r w:rsidRPr="00CA3E52" w:rsidDel="00006F94">
          <w:rPr>
            <w:rStyle w:val="Definition"/>
            <w:i w:val="0"/>
          </w:rPr>
          <w:delText>phased</w:delText>
        </w:r>
      </w:del>
      <w:proofErr w:type="spellStart"/>
      <w:ins w:id="289" w:author="Jeff Jacobson" w:date="2012-09-06T15:37:00Z">
        <w:r w:rsidR="00006F94">
          <w:rPr>
            <w:rStyle w:val="Definition"/>
            <w:i w:val="0"/>
          </w:rPr>
          <w:t>Timephased</w:t>
        </w:r>
      </w:ins>
      <w:proofErr w:type="spellEnd"/>
      <w:del w:id="290" w:author="DM" w:date="2012-08-07T04:55:00Z">
        <w:r w:rsidDel="000973F6">
          <w:delText>;</w:delText>
        </w:r>
      </w:del>
      <w:r>
        <w:t xml:space="preserve"> </w:t>
      </w:r>
      <w:commentRangeStart w:id="291"/>
      <w:ins w:id="292" w:author="Odum, Amy - Hoboken" w:date="2012-08-27T16:24:00Z">
        <w:del w:id="293" w:author="Jeff Jacobson" w:date="2012-09-06T15:39:00Z">
          <w:r w:rsidR="005B2EA0" w:rsidDel="00F85E3A">
            <w:rPr>
              <w:rStyle w:val="QueryInline"/>
            </w:rPr>
            <w:delText>[</w:delText>
          </w:r>
          <w:commentRangeStart w:id="294"/>
          <w:r w:rsidR="005B2EA0" w:rsidDel="00F85E3A">
            <w:rPr>
              <w:rStyle w:val="QueryInline"/>
            </w:rPr>
            <w:delText>AU: Time-phased is hyphenated in earlier chapters</w:delText>
          </w:r>
        </w:del>
      </w:ins>
      <w:commentRangeEnd w:id="294"/>
      <w:r w:rsidR="0099768F">
        <w:rPr>
          <w:rStyle w:val="CommentReference"/>
          <w:rFonts w:asciiTheme="minorHAnsi" w:eastAsiaTheme="minorHAnsi" w:hAnsiTheme="minorHAnsi" w:cstheme="minorBidi"/>
          <w:snapToGrid/>
        </w:rPr>
        <w:commentReference w:id="294"/>
      </w:r>
      <w:ins w:id="295" w:author="Odum, Amy - Hoboken" w:date="2012-08-27T16:24:00Z">
        <w:del w:id="296" w:author="Jeff Jacobson" w:date="2012-09-06T15:39:00Z">
          <w:r w:rsidR="005B2EA0" w:rsidDel="00F85E3A">
            <w:rPr>
              <w:rStyle w:val="QueryInline"/>
            </w:rPr>
            <w:delText>]</w:delText>
          </w:r>
        </w:del>
      </w:ins>
      <w:commentRangeEnd w:id="291"/>
      <w:del w:id="297" w:author="Jeff Jacobson" w:date="2012-09-06T15:39:00Z">
        <w:r w:rsidR="00F85E3A" w:rsidDel="00F85E3A">
          <w:rPr>
            <w:rStyle w:val="CommentReference"/>
            <w:rFonts w:asciiTheme="minorHAnsi" w:eastAsiaTheme="minorHAnsi" w:hAnsiTheme="minorHAnsi" w:cstheme="minorBidi"/>
            <w:snapToGrid/>
          </w:rPr>
          <w:commentReference w:id="291"/>
        </w:r>
      </w:del>
      <w:r>
        <w:t>data including project and master projects</w:t>
      </w:r>
      <w:del w:id="298" w:author="DM" w:date="2012-08-07T04:54:00Z">
        <w:r w:rsidDel="009F2011">
          <w:delText>.</w:delText>
        </w:r>
      </w:del>
    </w:p>
    <w:p w:rsidR="006458AF" w:rsidRDefault="006458AF" w:rsidP="006458AF">
      <w:pPr>
        <w:pStyle w:val="ListBulleted"/>
      </w:pPr>
      <w:r>
        <w:t xml:space="preserve">Assignment Non </w:t>
      </w:r>
      <w:del w:id="299" w:author="Jeff Jacobson" w:date="2012-09-06T15:37:00Z">
        <w:r w:rsidDel="00006F94">
          <w:delText>Time</w:delText>
        </w:r>
      </w:del>
      <w:ins w:id="300" w:author="Odum, Amy - Hoboken" w:date="2012-08-27T16:24:00Z">
        <w:del w:id="301" w:author="Jeff Jacobson" w:date="2012-09-06T15:37:00Z">
          <w:r w:rsidR="005B2EA0" w:rsidDel="00006F94">
            <w:delText>-</w:delText>
          </w:r>
        </w:del>
      </w:ins>
      <w:del w:id="302" w:author="Jeff Jacobson" w:date="2012-09-06T15:37:00Z">
        <w:r w:rsidDel="00006F94">
          <w:delText>phased</w:delText>
        </w:r>
      </w:del>
      <w:proofErr w:type="spellStart"/>
      <w:ins w:id="303" w:author="Jeff Jacobson" w:date="2012-09-06T15:37:00Z">
        <w:r w:rsidR="00006F94">
          <w:t>Timephased</w:t>
        </w:r>
      </w:ins>
      <w:proofErr w:type="spellEnd"/>
    </w:p>
    <w:p w:rsidR="006458AF" w:rsidRDefault="006458AF" w:rsidP="006458AF">
      <w:pPr>
        <w:pStyle w:val="ListBulleted"/>
      </w:pPr>
      <w:r>
        <w:t xml:space="preserve">Assignment </w:t>
      </w:r>
      <w:proofErr w:type="spellStart"/>
      <w:r>
        <w:t>Timephased</w:t>
      </w:r>
      <w:proofErr w:type="spellEnd"/>
    </w:p>
    <w:p w:rsidR="006458AF" w:rsidRDefault="006458AF" w:rsidP="006458AF">
      <w:pPr>
        <w:pStyle w:val="ListBulleted"/>
      </w:pPr>
      <w:r>
        <w:t xml:space="preserve">Task Non </w:t>
      </w:r>
      <w:proofErr w:type="spellStart"/>
      <w:r>
        <w:t>Timephased</w:t>
      </w:r>
      <w:proofErr w:type="spellEnd"/>
    </w:p>
    <w:p w:rsidR="006458AF" w:rsidRDefault="006458AF" w:rsidP="006458AF">
      <w:pPr>
        <w:pStyle w:val="ListBulleted"/>
      </w:pPr>
      <w:r>
        <w:t xml:space="preserve">Resource Non </w:t>
      </w:r>
      <w:proofErr w:type="spellStart"/>
      <w:r>
        <w:t>Timephased</w:t>
      </w:r>
      <w:proofErr w:type="spellEnd"/>
    </w:p>
    <w:p w:rsidR="006458AF" w:rsidRPr="00EF60C8" w:rsidRDefault="006458AF" w:rsidP="006458AF">
      <w:pPr>
        <w:pStyle w:val="ListBulleted"/>
      </w:pPr>
      <w:r>
        <w:t xml:space="preserve">Resource </w:t>
      </w:r>
      <w:proofErr w:type="spellStart"/>
      <w:r>
        <w:t>Timephased</w:t>
      </w:r>
      <w:proofErr w:type="spellEnd"/>
    </w:p>
    <w:p w:rsidR="006458AF" w:rsidRDefault="006458AF" w:rsidP="006458AF">
      <w:pPr>
        <w:pStyle w:val="ListBulleted"/>
      </w:pPr>
      <w:r w:rsidRPr="00CA3E52">
        <w:rPr>
          <w:rStyle w:val="Definition"/>
          <w:i w:val="0"/>
        </w:rPr>
        <w:t>EPM Timesheet</w:t>
      </w:r>
      <w:ins w:id="304" w:author="DM" w:date="2012-08-07T04:55:00Z">
        <w:r w:rsidR="000973F6">
          <w:rPr>
            <w:rStyle w:val="Definition"/>
            <w:i w:val="0"/>
          </w:rPr>
          <w:t>:</w:t>
        </w:r>
      </w:ins>
      <w:del w:id="305" w:author="DM" w:date="2012-08-07T04:55:00Z">
        <w:r w:rsidDel="000973F6">
          <w:delText>;</w:delText>
        </w:r>
      </w:del>
      <w:r>
        <w:t xml:space="preserve"> timesheet and </w:t>
      </w:r>
      <w:ins w:id="306" w:author="Jeff Jacobson" w:date="2012-09-06T15:39:00Z">
        <w:r w:rsidR="000B1B30">
          <w:t>Enterprise Project Management (</w:t>
        </w:r>
      </w:ins>
      <w:r>
        <w:t>EPM</w:t>
      </w:r>
      <w:ins w:id="307" w:author="Jeff Jacobson" w:date="2012-09-06T15:39:00Z">
        <w:r w:rsidR="000B1B30">
          <w:t>)</w:t>
        </w:r>
      </w:ins>
      <w:ins w:id="308" w:author="DM" w:date="2012-08-07T04:55:00Z">
        <w:del w:id="309" w:author="Jeff Jacobson" w:date="2012-09-06T15:39:00Z">
          <w:r w:rsidR="000973F6" w:rsidDel="000B1B30">
            <w:rPr>
              <w:rStyle w:val="QueryInline"/>
            </w:rPr>
            <w:delText>[AU: spell out</w:delText>
          </w:r>
        </w:del>
      </w:ins>
      <w:ins w:id="310" w:author="DM" w:date="2012-08-07T05:06:00Z">
        <w:del w:id="311" w:author="Jeff Jacobson" w:date="2012-09-06T15:39:00Z">
          <w:r w:rsidR="009549D1" w:rsidDel="000B1B30">
            <w:rPr>
              <w:rStyle w:val="QueryInline"/>
            </w:rPr>
            <w:delText xml:space="preserve"> at first mention</w:delText>
          </w:r>
        </w:del>
      </w:ins>
      <w:ins w:id="312" w:author="DM" w:date="2012-08-07T04:55:00Z">
        <w:del w:id="313" w:author="Jeff Jacobson" w:date="2012-09-06T15:39:00Z">
          <w:r w:rsidR="000973F6" w:rsidDel="000B1B30">
            <w:rPr>
              <w:rStyle w:val="QueryInline"/>
            </w:rPr>
            <w:delText>]</w:delText>
          </w:r>
        </w:del>
      </w:ins>
      <w:r>
        <w:t xml:space="preserve"> </w:t>
      </w:r>
      <w:del w:id="314" w:author="DM" w:date="2012-08-07T04:55:00Z">
        <w:r w:rsidDel="000973F6">
          <w:delText>D</w:delText>
        </w:r>
      </w:del>
      <w:ins w:id="315" w:author="DM" w:date="2012-08-07T04:55:00Z">
        <w:r w:rsidR="000973F6">
          <w:t>d</w:t>
        </w:r>
      </w:ins>
      <w:r>
        <w:t>imensions (</w:t>
      </w:r>
      <w:ins w:id="316" w:author="DM" w:date="2012-08-07T04:55:00Z">
        <w:r w:rsidR="000973F6">
          <w:t>p</w:t>
        </w:r>
      </w:ins>
      <w:del w:id="317" w:author="DM" w:date="2012-08-07T04:55:00Z">
        <w:r w:rsidDel="000973F6">
          <w:delText>P</w:delText>
        </w:r>
      </w:del>
      <w:r>
        <w:t xml:space="preserve">roject, </w:t>
      </w:r>
      <w:del w:id="318" w:author="DM" w:date="2012-08-07T04:55:00Z">
        <w:r w:rsidDel="000973F6">
          <w:delText>T</w:delText>
        </w:r>
      </w:del>
      <w:ins w:id="319" w:author="DM" w:date="2012-08-07T04:55:00Z">
        <w:r w:rsidR="000973F6">
          <w:t>t</w:t>
        </w:r>
      </w:ins>
      <w:r>
        <w:t xml:space="preserve">ask, and </w:t>
      </w:r>
      <w:del w:id="320" w:author="DM" w:date="2012-08-07T04:55:00Z">
        <w:r w:rsidDel="000973F6">
          <w:delText>R</w:delText>
        </w:r>
      </w:del>
      <w:ins w:id="321" w:author="DM" w:date="2012-08-07T04:55:00Z">
        <w:r w:rsidR="000973F6">
          <w:t>r</w:t>
        </w:r>
      </w:ins>
      <w:r>
        <w:t>esource)</w:t>
      </w:r>
      <w:del w:id="322" w:author="DM" w:date="2012-08-07T04:55:00Z">
        <w:r w:rsidDel="000973F6">
          <w:delText>.</w:delText>
        </w:r>
      </w:del>
    </w:p>
    <w:p w:rsidR="006458AF" w:rsidRPr="00EF60C8" w:rsidRDefault="006458AF" w:rsidP="006458AF">
      <w:pPr>
        <w:pStyle w:val="ListBulleted"/>
      </w:pPr>
      <w:r w:rsidRPr="00CA3E52">
        <w:rPr>
          <w:rStyle w:val="Definition"/>
          <w:i w:val="0"/>
        </w:rPr>
        <w:t>Timesheet</w:t>
      </w:r>
      <w:ins w:id="323" w:author="DM" w:date="2012-08-07T04:55:00Z">
        <w:r w:rsidR="000973F6">
          <w:rPr>
            <w:rStyle w:val="Definition"/>
            <w:i w:val="0"/>
          </w:rPr>
          <w:t>,</w:t>
        </w:r>
      </w:ins>
      <w:del w:id="324" w:author="DM" w:date="2012-08-07T04:55:00Z">
        <w:r w:rsidDel="000973F6">
          <w:delText>;</w:delText>
        </w:r>
      </w:del>
      <w:r>
        <w:t xml:space="preserve"> includ</w:t>
      </w:r>
      <w:ins w:id="325" w:author="DM" w:date="2012-08-07T04:55:00Z">
        <w:r w:rsidR="000973F6">
          <w:t>ing</w:t>
        </w:r>
      </w:ins>
      <w:del w:id="326" w:author="DM" w:date="2012-08-07T04:55:00Z">
        <w:r w:rsidDel="000973F6">
          <w:delText>es</w:delText>
        </w:r>
      </w:del>
      <w:r>
        <w:t xml:space="preserve"> specific </w:t>
      </w:r>
      <w:del w:id="327" w:author="DM" w:date="2012-08-07T04:56:00Z">
        <w:r w:rsidDel="000973F6">
          <w:delText>T</w:delText>
        </w:r>
      </w:del>
      <w:ins w:id="328" w:author="DM" w:date="2012-08-07T04:56:00Z">
        <w:r w:rsidR="000973F6">
          <w:t>t</w:t>
        </w:r>
      </w:ins>
      <w:r>
        <w:t xml:space="preserve">imesheet </w:t>
      </w:r>
      <w:del w:id="329" w:author="DM" w:date="2012-08-07T04:55:00Z">
        <w:r w:rsidDel="000973F6">
          <w:delText>D</w:delText>
        </w:r>
      </w:del>
      <w:ins w:id="330" w:author="DM" w:date="2012-08-07T04:55:00Z">
        <w:r w:rsidR="000973F6">
          <w:t>d</w:t>
        </w:r>
      </w:ins>
      <w:r>
        <w:t>imensions (Timesheet Project, Timesheet Task, and Timesheet Resource)</w:t>
      </w:r>
      <w:del w:id="331" w:author="DM" w:date="2012-08-20T13:56:00Z">
        <w:r w:rsidDel="00B64332">
          <w:delText>.</w:delText>
        </w:r>
      </w:del>
    </w:p>
    <w:p w:rsidR="006458AF" w:rsidRPr="000973F6" w:rsidRDefault="006458AF" w:rsidP="006458AF">
      <w:pPr>
        <w:pStyle w:val="ListBulleted"/>
      </w:pPr>
      <w:proofErr w:type="spellStart"/>
      <w:r w:rsidRPr="000973F6">
        <w:rPr>
          <w:rStyle w:val="Definition"/>
          <w:i w:val="0"/>
        </w:rPr>
        <w:t>MSP_Project_SharePoint</w:t>
      </w:r>
      <w:proofErr w:type="spellEnd"/>
      <w:ins w:id="332" w:author="DM" w:date="2012-08-07T04:56:00Z">
        <w:r w:rsidR="000973F6">
          <w:rPr>
            <w:rStyle w:val="Definition"/>
            <w:i w:val="0"/>
          </w:rPr>
          <w:t>:</w:t>
        </w:r>
      </w:ins>
      <w:del w:id="333" w:author="DM" w:date="2012-08-07T04:56:00Z">
        <w:r w:rsidR="00923942">
          <w:rPr>
            <w:i/>
          </w:rPr>
          <w:delText>;</w:delText>
        </w:r>
      </w:del>
      <w:r w:rsidRPr="000973F6">
        <w:t xml:space="preserve"> virtual cube that combines Project Non </w:t>
      </w:r>
      <w:proofErr w:type="spellStart"/>
      <w:r w:rsidRPr="000973F6">
        <w:t>Timephased</w:t>
      </w:r>
      <w:proofErr w:type="spellEnd"/>
      <w:r w:rsidRPr="000973F6">
        <w:t>, Issues</w:t>
      </w:r>
      <w:ins w:id="334" w:author="DM" w:date="2012-08-07T04:57:00Z">
        <w:r w:rsidR="000973F6">
          <w:t>,</w:t>
        </w:r>
      </w:ins>
      <w:del w:id="335" w:author="DM" w:date="2012-08-07T04:57:00Z">
        <w:r w:rsidRPr="000973F6" w:rsidDel="000973F6">
          <w:delText>;</w:delText>
        </w:r>
      </w:del>
      <w:r w:rsidRPr="000973F6">
        <w:t xml:space="preserve"> Risks, and Deliverables cubes</w:t>
      </w:r>
      <w:del w:id="336" w:author="DM" w:date="2012-08-07T04:56:00Z">
        <w:r w:rsidRPr="000973F6" w:rsidDel="000973F6">
          <w:delText>.</w:delText>
        </w:r>
      </w:del>
    </w:p>
    <w:p w:rsidR="006458AF" w:rsidRPr="000973F6" w:rsidRDefault="006458AF" w:rsidP="006458AF">
      <w:pPr>
        <w:pStyle w:val="ListBulleted"/>
      </w:pPr>
      <w:proofErr w:type="spellStart"/>
      <w:r w:rsidRPr="000973F6">
        <w:rPr>
          <w:rStyle w:val="Definition"/>
          <w:i w:val="0"/>
        </w:rPr>
        <w:t>MSP_Project_Timesheet</w:t>
      </w:r>
      <w:proofErr w:type="spellEnd"/>
      <w:ins w:id="337" w:author="DM" w:date="2012-08-07T04:56:00Z">
        <w:r w:rsidR="000973F6">
          <w:rPr>
            <w:rStyle w:val="Definition"/>
            <w:i w:val="0"/>
          </w:rPr>
          <w:t>:</w:t>
        </w:r>
      </w:ins>
      <w:del w:id="338" w:author="DM" w:date="2012-08-07T04:56:00Z">
        <w:r w:rsidRPr="000973F6" w:rsidDel="000973F6">
          <w:delText>;</w:delText>
        </w:r>
      </w:del>
      <w:r w:rsidRPr="000973F6">
        <w:t xml:space="preserve"> virtual cube that combines Assignment </w:t>
      </w:r>
      <w:proofErr w:type="spellStart"/>
      <w:r w:rsidRPr="000973F6">
        <w:t>Timephased</w:t>
      </w:r>
      <w:proofErr w:type="spellEnd"/>
      <w:r w:rsidRPr="000973F6">
        <w:t xml:space="preserve">, Resource </w:t>
      </w:r>
      <w:proofErr w:type="spellStart"/>
      <w:r w:rsidRPr="000973F6">
        <w:t>TimePhased</w:t>
      </w:r>
      <w:proofErr w:type="spellEnd"/>
      <w:r w:rsidRPr="000973F6">
        <w:t xml:space="preserve">, and EPM </w:t>
      </w:r>
      <w:proofErr w:type="spellStart"/>
      <w:r w:rsidRPr="000973F6">
        <w:t>Timephased</w:t>
      </w:r>
      <w:proofErr w:type="spellEnd"/>
      <w:r w:rsidRPr="000973F6">
        <w:t xml:space="preserve"> cubes</w:t>
      </w:r>
      <w:del w:id="339" w:author="DM" w:date="2012-08-07T04:56:00Z">
        <w:r w:rsidRPr="000973F6" w:rsidDel="000973F6">
          <w:delText>.</w:delText>
        </w:r>
      </w:del>
    </w:p>
    <w:p w:rsidR="006458AF" w:rsidRPr="0054257A" w:rsidRDefault="006458AF" w:rsidP="006458AF">
      <w:pPr>
        <w:pStyle w:val="ListBulleted"/>
      </w:pPr>
      <w:proofErr w:type="spellStart"/>
      <w:r w:rsidRPr="000973F6">
        <w:rPr>
          <w:rStyle w:val="Definition"/>
          <w:i w:val="0"/>
        </w:rPr>
        <w:t>MSP_Portfolio</w:t>
      </w:r>
      <w:proofErr w:type="spellEnd"/>
      <w:r w:rsidRPr="000973F6">
        <w:rPr>
          <w:rStyle w:val="Definition"/>
          <w:i w:val="0"/>
        </w:rPr>
        <w:t xml:space="preserve"> </w:t>
      </w:r>
      <w:proofErr w:type="spellStart"/>
      <w:r w:rsidRPr="000973F6">
        <w:rPr>
          <w:rStyle w:val="Definition"/>
          <w:i w:val="0"/>
        </w:rPr>
        <w:t>Analyser</w:t>
      </w:r>
      <w:proofErr w:type="spellEnd"/>
      <w:ins w:id="340" w:author="DM" w:date="2012-08-07T04:57:00Z">
        <w:r w:rsidR="000973F6">
          <w:t>:</w:t>
        </w:r>
      </w:ins>
      <w:del w:id="341" w:author="DM" w:date="2012-08-07T04:57:00Z">
        <w:r w:rsidRPr="000973F6" w:rsidDel="000973F6">
          <w:delText>;</w:delText>
        </w:r>
      </w:del>
      <w:r w:rsidRPr="000973F6">
        <w:t xml:space="preserve"> virtual cube that combines Assignment </w:t>
      </w:r>
      <w:proofErr w:type="spellStart"/>
      <w:r w:rsidRPr="000973F6">
        <w:t>Timephased</w:t>
      </w:r>
      <w:proofErr w:type="spellEnd"/>
      <w:r w:rsidRPr="000973F6">
        <w:t xml:space="preserve"> and Resource </w:t>
      </w:r>
      <w:proofErr w:type="spellStart"/>
      <w:r w:rsidRPr="000973F6">
        <w:t>Tim</w:t>
      </w:r>
      <w:r>
        <w:t>ephased</w:t>
      </w:r>
      <w:proofErr w:type="spellEnd"/>
      <w:r>
        <w:t xml:space="preserve"> cubes</w:t>
      </w:r>
      <w:del w:id="342" w:author="DM" w:date="2012-08-07T04:57:00Z">
        <w:r w:rsidDel="008A22ED">
          <w:delText>.</w:delText>
        </w:r>
      </w:del>
      <w:r>
        <w:t xml:space="preserve"> </w:t>
      </w:r>
      <w:ins w:id="343" w:author="DM" w:date="2012-08-07T04:57:00Z">
        <w:r w:rsidR="008A22ED">
          <w:t>(</w:t>
        </w:r>
      </w:ins>
      <w:r>
        <w:t>Comparable to the older cubes supporting Portfolio Server</w:t>
      </w:r>
      <w:ins w:id="344" w:author="DM" w:date="2012-08-07T04:57:00Z">
        <w:r w:rsidR="008A22ED">
          <w:t>,</w:t>
        </w:r>
      </w:ins>
      <w:r>
        <w:t xml:space="preserve"> </w:t>
      </w:r>
      <w:del w:id="345" w:author="DM" w:date="2012-08-07T04:57:00Z">
        <w:r w:rsidDel="008A22ED">
          <w:delText>(</w:delText>
        </w:r>
      </w:del>
      <w:r>
        <w:t>which is now packaged with Project Server 2010)</w:t>
      </w:r>
      <w:del w:id="346" w:author="DM" w:date="2012-08-07T04:57:00Z">
        <w:r w:rsidDel="008A22ED">
          <w:delText>.</w:delText>
        </w:r>
      </w:del>
    </w:p>
    <w:p w:rsidR="006458AF" w:rsidRDefault="006458AF" w:rsidP="006458AF">
      <w:pPr>
        <w:pStyle w:val="ListBulleted"/>
      </w:pPr>
      <w:r w:rsidRPr="00CA3E52">
        <w:rPr>
          <w:rStyle w:val="Definition"/>
          <w:i w:val="0"/>
        </w:rPr>
        <w:t>Risks</w:t>
      </w:r>
      <w:ins w:id="347" w:author="DM" w:date="2012-08-07T04:58:00Z">
        <w:r w:rsidR="008A22ED">
          <w:rPr>
            <w:rStyle w:val="Definition"/>
            <w:i w:val="0"/>
          </w:rPr>
          <w:t>:</w:t>
        </w:r>
      </w:ins>
      <w:del w:id="348" w:author="DM" w:date="2012-08-07T04:58:00Z">
        <w:r w:rsidDel="008A22ED">
          <w:delText>;</w:delText>
        </w:r>
      </w:del>
      <w:r>
        <w:t xml:space="preserve"> </w:t>
      </w:r>
      <w:del w:id="349" w:author="DM" w:date="2012-08-07T04:58:00Z">
        <w:r w:rsidDel="008A22ED">
          <w:delText>WSS (</w:delText>
        </w:r>
      </w:del>
      <w:r>
        <w:t>Windows SharePoint Services</w:t>
      </w:r>
      <w:ins w:id="350" w:author="DM" w:date="2012-08-07T04:58:00Z">
        <w:r w:rsidR="008A22ED">
          <w:t xml:space="preserve"> (WSS</w:t>
        </w:r>
      </w:ins>
      <w:r>
        <w:t>) Risk data</w:t>
      </w:r>
      <w:del w:id="351" w:author="DM" w:date="2012-08-07T04:58:00Z">
        <w:r w:rsidDel="008A22ED">
          <w:delText>.</w:delText>
        </w:r>
      </w:del>
    </w:p>
    <w:p w:rsidR="006458AF" w:rsidRDefault="006458AF" w:rsidP="006458AF">
      <w:pPr>
        <w:pStyle w:val="ListBulleted"/>
      </w:pPr>
      <w:r w:rsidRPr="00CA3E52">
        <w:rPr>
          <w:rStyle w:val="Definition"/>
          <w:i w:val="0"/>
        </w:rPr>
        <w:t>Issues</w:t>
      </w:r>
      <w:ins w:id="352" w:author="DM" w:date="2012-08-07T04:58:00Z">
        <w:r w:rsidR="008A22ED">
          <w:rPr>
            <w:rStyle w:val="Definition"/>
            <w:i w:val="0"/>
          </w:rPr>
          <w:t>:</w:t>
        </w:r>
      </w:ins>
      <w:del w:id="353" w:author="DM" w:date="2012-08-07T04:58:00Z">
        <w:r w:rsidDel="008A22ED">
          <w:delText>;</w:delText>
        </w:r>
      </w:del>
      <w:r>
        <w:t xml:space="preserve"> WSS Issues data</w:t>
      </w:r>
      <w:del w:id="354" w:author="DM" w:date="2012-08-07T04:58:00Z">
        <w:r w:rsidDel="008A22ED">
          <w:delText>.</w:delText>
        </w:r>
      </w:del>
    </w:p>
    <w:p w:rsidR="006458AF" w:rsidRDefault="006458AF" w:rsidP="006458AF">
      <w:pPr>
        <w:pStyle w:val="ListBulleted"/>
      </w:pPr>
      <w:r w:rsidRPr="00CA3E52">
        <w:rPr>
          <w:rStyle w:val="Definition"/>
          <w:i w:val="0"/>
        </w:rPr>
        <w:t>Delive</w:t>
      </w:r>
      <w:r w:rsidRPr="00C3612A">
        <w:rPr>
          <w:rStyle w:val="Definition"/>
          <w:i w:val="0"/>
        </w:rPr>
        <w:t>rables</w:t>
      </w:r>
      <w:ins w:id="355" w:author="DM" w:date="2012-08-07T04:58:00Z">
        <w:r w:rsidR="008A22ED">
          <w:rPr>
            <w:rStyle w:val="Definition"/>
            <w:i w:val="0"/>
          </w:rPr>
          <w:t>:</w:t>
        </w:r>
      </w:ins>
      <w:del w:id="356" w:author="DM" w:date="2012-08-07T04:58:00Z">
        <w:r w:rsidDel="008A22ED">
          <w:delText>;</w:delText>
        </w:r>
      </w:del>
      <w:r>
        <w:t xml:space="preserve"> WSS Deliverables data</w:t>
      </w:r>
      <w:del w:id="357" w:author="DM" w:date="2012-08-07T04:58:00Z">
        <w:r w:rsidDel="008A22ED">
          <w:delText>.</w:delText>
        </w:r>
      </w:del>
    </w:p>
    <w:p w:rsidR="006458AF" w:rsidRDefault="008A22ED" w:rsidP="006458AF">
      <w:pPr>
        <w:pStyle w:val="Para"/>
      </w:pPr>
      <w:ins w:id="358" w:author="DM" w:date="2012-08-07T04:59:00Z">
        <w:r>
          <w:t xml:space="preserve">The term </w:t>
        </w:r>
      </w:ins>
      <w:r w:rsidR="006458AF">
        <w:t>“</w:t>
      </w:r>
      <w:proofErr w:type="spellStart"/>
      <w:del w:id="359" w:author="DM" w:date="2012-08-07T04:59:00Z">
        <w:r w:rsidR="006458AF" w:rsidDel="008A22ED">
          <w:delText>T</w:delText>
        </w:r>
      </w:del>
      <w:ins w:id="360" w:author="DM" w:date="2012-08-07T04:59:00Z">
        <w:del w:id="361" w:author="Jeff Jacobson" w:date="2012-09-06T15:38:00Z">
          <w:r w:rsidDel="00006F94">
            <w:delText>t</w:delText>
          </w:r>
        </w:del>
      </w:ins>
      <w:del w:id="362" w:author="Jeff Jacobson" w:date="2012-09-06T15:38:00Z">
        <w:r w:rsidR="006458AF" w:rsidDel="00006F94">
          <w:delText>ime</w:delText>
        </w:r>
      </w:del>
      <w:ins w:id="363" w:author="Odum, Amy - Hoboken" w:date="2012-08-27T16:24:00Z">
        <w:del w:id="364" w:author="Jeff Jacobson" w:date="2012-09-06T15:38:00Z">
          <w:r w:rsidR="005B2EA0" w:rsidDel="00006F94">
            <w:delText>-</w:delText>
          </w:r>
        </w:del>
      </w:ins>
      <w:del w:id="365" w:author="Jeff Jacobson" w:date="2012-09-06T15:38:00Z">
        <w:r w:rsidR="006458AF" w:rsidDel="00006F94">
          <w:delText>phased</w:delText>
        </w:r>
      </w:del>
      <w:ins w:id="366" w:author="Jeff Jacobson" w:date="2012-09-06T15:38:00Z">
        <w:r w:rsidR="00006F94">
          <w:t>timephased</w:t>
        </w:r>
      </w:ins>
      <w:proofErr w:type="spellEnd"/>
      <w:r w:rsidR="006458AF">
        <w:t xml:space="preserve">” simply means </w:t>
      </w:r>
      <w:ins w:id="367" w:author="DM" w:date="2012-08-07T04:59:00Z">
        <w:r>
          <w:t xml:space="preserve">that </w:t>
        </w:r>
      </w:ins>
      <w:r w:rsidR="006458AF">
        <w:t xml:space="preserve">the cube contains one or more </w:t>
      </w:r>
      <w:del w:id="368" w:author="DM" w:date="2012-08-07T04:59:00Z">
        <w:r w:rsidR="006458AF" w:rsidDel="008A22ED">
          <w:delText>T</w:delText>
        </w:r>
      </w:del>
      <w:ins w:id="369" w:author="DM" w:date="2012-08-07T04:59:00Z">
        <w:r>
          <w:t>t</w:t>
        </w:r>
      </w:ins>
      <w:r w:rsidR="006458AF">
        <w:t xml:space="preserve">ime </w:t>
      </w:r>
      <w:del w:id="370" w:author="DM" w:date="2012-08-07T04:59:00Z">
        <w:r w:rsidR="006458AF" w:rsidDel="008A22ED">
          <w:delText>D</w:delText>
        </w:r>
      </w:del>
      <w:ins w:id="371" w:author="DM" w:date="2012-08-07T04:59:00Z">
        <w:r>
          <w:t>d</w:t>
        </w:r>
      </w:ins>
      <w:r w:rsidR="006458AF">
        <w:t xml:space="preserve">imensions (such as </w:t>
      </w:r>
      <w:del w:id="372" w:author="DM" w:date="2012-08-07T04:59:00Z">
        <w:r w:rsidR="006458AF" w:rsidDel="008A22ED">
          <w:delText>T</w:delText>
        </w:r>
      </w:del>
      <w:ins w:id="373" w:author="DM" w:date="2012-08-07T04:59:00Z">
        <w:r>
          <w:t>t</w:t>
        </w:r>
      </w:ins>
      <w:r w:rsidR="006458AF">
        <w:t xml:space="preserve">ime and </w:t>
      </w:r>
      <w:del w:id="374" w:author="DM" w:date="2012-08-07T04:59:00Z">
        <w:r w:rsidR="006458AF" w:rsidDel="008A22ED">
          <w:delText>F</w:delText>
        </w:r>
      </w:del>
      <w:ins w:id="375" w:author="DM" w:date="2012-08-07T04:59:00Z">
        <w:r>
          <w:t>f</w:t>
        </w:r>
      </w:ins>
      <w:r w:rsidR="006458AF">
        <w:t xml:space="preserve">iscal </w:t>
      </w:r>
      <w:del w:id="376" w:author="DM" w:date="2012-08-07T04:59:00Z">
        <w:r w:rsidR="006458AF" w:rsidDel="008A22ED">
          <w:delText>T</w:delText>
        </w:r>
      </w:del>
      <w:ins w:id="377" w:author="DM" w:date="2012-08-07T04:59:00Z">
        <w:r>
          <w:t>t</w:t>
        </w:r>
      </w:ins>
      <w:r w:rsidR="006458AF">
        <w:t>ime)</w:t>
      </w:r>
      <w:ins w:id="378" w:author="DM" w:date="2012-08-07T04:59:00Z">
        <w:r>
          <w:t>.</w:t>
        </w:r>
      </w:ins>
    </w:p>
    <w:p w:rsidR="006458AF" w:rsidRDefault="006458AF" w:rsidP="006458AF">
      <w:pPr>
        <w:pStyle w:val="Para"/>
      </w:pPr>
      <w:r>
        <w:t>These descriptions are fairly generic. In general</w:t>
      </w:r>
      <w:ins w:id="379" w:author="DM" w:date="2012-08-07T04:59:00Z">
        <w:r w:rsidR="008A22ED">
          <w:t>,</w:t>
        </w:r>
      </w:ins>
      <w:r>
        <w:t xml:space="preserve"> the cubes </w:t>
      </w:r>
      <w:del w:id="380" w:author="DM" w:date="2012-08-07T04:59:00Z">
        <w:r w:rsidDel="008A22ED">
          <w:delText xml:space="preserve">will </w:delText>
        </w:r>
      </w:del>
      <w:r>
        <w:t xml:space="preserve">contain most of the appropriate numeric fields as </w:t>
      </w:r>
      <w:ins w:id="381" w:author="DM" w:date="2012-08-07T04:59:00Z">
        <w:r w:rsidR="008A22ED">
          <w:t>m</w:t>
        </w:r>
      </w:ins>
      <w:del w:id="382" w:author="DM" w:date="2012-08-07T04:59:00Z">
        <w:r w:rsidDel="008A22ED">
          <w:delText>M</w:delText>
        </w:r>
      </w:del>
      <w:r>
        <w:t>easures</w:t>
      </w:r>
      <w:del w:id="383" w:author="DM" w:date="2012-08-07T04:59:00Z">
        <w:r w:rsidDel="008A22ED">
          <w:delText xml:space="preserve">, </w:delText>
        </w:r>
      </w:del>
      <w:ins w:id="384" w:author="DM" w:date="2012-08-07T04:59:00Z">
        <w:r w:rsidR="008A22ED">
          <w:t xml:space="preserve"> </w:t>
        </w:r>
      </w:ins>
      <w:r>
        <w:t xml:space="preserve">but </w:t>
      </w:r>
      <w:ins w:id="385" w:author="DM" w:date="2012-08-07T04:59:00Z">
        <w:r w:rsidR="008A22ED">
          <w:t>are</w:t>
        </w:r>
      </w:ins>
      <w:del w:id="386" w:author="DM" w:date="2012-08-07T04:59:00Z">
        <w:r w:rsidDel="008A22ED">
          <w:delText>will</w:delText>
        </w:r>
      </w:del>
      <w:r>
        <w:t xml:space="preserve"> </w:t>
      </w:r>
      <w:del w:id="387" w:author="DM" w:date="2012-08-07T04:59:00Z">
        <w:r w:rsidDel="008A22ED">
          <w:delText xml:space="preserve">be </w:delText>
        </w:r>
      </w:del>
      <w:r>
        <w:t xml:space="preserve">limited as to </w:t>
      </w:r>
      <w:del w:id="388" w:author="DM" w:date="2012-08-07T04:59:00Z">
        <w:r w:rsidDel="008A22ED">
          <w:delText>the D</w:delText>
        </w:r>
      </w:del>
      <w:ins w:id="389" w:author="DM" w:date="2012-08-07T04:59:00Z">
        <w:r w:rsidR="008A22ED">
          <w:t>d</w:t>
        </w:r>
      </w:ins>
      <w:r>
        <w:t>imensions. The Task cube is surprisingly sparse</w:t>
      </w:r>
      <w:ins w:id="390" w:author="DM" w:date="2012-08-07T05:00:00Z">
        <w:r w:rsidR="008A22ED">
          <w:t>;</w:t>
        </w:r>
      </w:ins>
      <w:del w:id="391" w:author="DM" w:date="2012-08-07T05:00:00Z">
        <w:r w:rsidDel="008A22ED">
          <w:delText>,</w:delText>
        </w:r>
      </w:del>
      <w:r>
        <w:t xml:space="preserve"> </w:t>
      </w:r>
      <w:del w:id="392" w:author="DM" w:date="2012-08-07T05:00:00Z">
        <w:r w:rsidDel="008A22ED">
          <w:delText xml:space="preserve">look to </w:delText>
        </w:r>
      </w:del>
      <w:r>
        <w:t xml:space="preserve">Assignments </w:t>
      </w:r>
      <w:ins w:id="393" w:author="DM" w:date="2012-08-07T05:00:00Z">
        <w:r w:rsidR="008A22ED">
          <w:t xml:space="preserve">has </w:t>
        </w:r>
      </w:ins>
      <w:del w:id="394" w:author="DM" w:date="2012-08-07T05:00:00Z">
        <w:r w:rsidDel="008A22ED">
          <w:delText xml:space="preserve">for </w:delText>
        </w:r>
      </w:del>
      <w:r>
        <w:t xml:space="preserve">the nitty-gritty details. A detailed description of each cube is beyond the scope of this chapter, but we encourage you to use the reporting tools to investigate further. </w:t>
      </w:r>
    </w:p>
    <w:p w:rsidR="006458AF" w:rsidRDefault="006458AF" w:rsidP="006458AF">
      <w:pPr>
        <w:pStyle w:val="Para"/>
      </w:pPr>
      <w:r>
        <w:t>These cubes come out of the box with structure oriented around the fields that are native to Project Server. However</w:t>
      </w:r>
      <w:ins w:id="395" w:author="DM" w:date="2012-08-07T05:00:00Z">
        <w:r w:rsidR="008A22ED">
          <w:t>,</w:t>
        </w:r>
      </w:ins>
      <w:r>
        <w:t xml:space="preserve"> it is possible to extend them to include enterprise custom fields. There are some limitations in this area</w:t>
      </w:r>
      <w:ins w:id="396" w:author="DM" w:date="2012-08-07T05:00:00Z">
        <w:r w:rsidR="008A22ED">
          <w:t>,</w:t>
        </w:r>
      </w:ins>
      <w:r>
        <w:t xml:space="preserve"> however, particularly in the area of adding </w:t>
      </w:r>
      <w:del w:id="397" w:author="DM" w:date="2012-08-07T05:00:00Z">
        <w:r w:rsidDel="008A22ED">
          <w:delText>D</w:delText>
        </w:r>
      </w:del>
      <w:ins w:id="398" w:author="DM" w:date="2012-08-07T05:00:00Z">
        <w:r w:rsidR="008A22ED">
          <w:t>d</w:t>
        </w:r>
      </w:ins>
      <w:r>
        <w:t>imensions for text</w:t>
      </w:r>
      <w:ins w:id="399" w:author="DM" w:date="2012-08-07T05:00:00Z">
        <w:r w:rsidR="008A22ED">
          <w:t>-</w:t>
        </w:r>
      </w:ins>
      <w:del w:id="400" w:author="DM" w:date="2012-08-07T05:00:00Z">
        <w:r w:rsidDel="008A22ED">
          <w:delText xml:space="preserve"> </w:delText>
        </w:r>
      </w:del>
      <w:r>
        <w:t xml:space="preserve">based fields. Contact your Project Server </w:t>
      </w:r>
      <w:del w:id="401" w:author="DM" w:date="2012-08-07T05:00:00Z">
        <w:r w:rsidDel="008A22ED">
          <w:delText>A</w:delText>
        </w:r>
      </w:del>
      <w:ins w:id="402" w:author="DM" w:date="2012-08-07T05:00:00Z">
        <w:r w:rsidR="008A22ED">
          <w:t>a</w:t>
        </w:r>
      </w:ins>
      <w:r>
        <w:t>dministrator for more details.</w:t>
      </w:r>
    </w:p>
    <w:p w:rsidR="006458AF" w:rsidRDefault="006458AF" w:rsidP="006458AF">
      <w:pPr>
        <w:pStyle w:val="H1"/>
      </w:pPr>
      <w:r>
        <w:t>Creating Easy</w:t>
      </w:r>
      <w:ins w:id="403" w:author="DM" w:date="2012-08-07T05:00:00Z">
        <w:r w:rsidR="008A22ED">
          <w:t>-</w:t>
        </w:r>
      </w:ins>
      <w:del w:id="404" w:author="DM" w:date="2012-08-07T05:00:00Z">
        <w:r w:rsidDel="008A22ED">
          <w:delText xml:space="preserve"> </w:delText>
        </w:r>
      </w:del>
      <w:r>
        <w:t>to</w:t>
      </w:r>
      <w:ins w:id="405" w:author="DM" w:date="2012-08-07T05:00:00Z">
        <w:r w:rsidR="008A22ED">
          <w:t>-</w:t>
        </w:r>
      </w:ins>
      <w:del w:id="406" w:author="DM" w:date="2012-08-07T05:00:00Z">
        <w:r w:rsidDel="008A22ED">
          <w:delText xml:space="preserve"> </w:delText>
        </w:r>
      </w:del>
      <w:r>
        <w:t>Access Reporting in Project Server/SharePoint BI</w:t>
      </w:r>
    </w:p>
    <w:p w:rsidR="006458AF" w:rsidRDefault="006458AF" w:rsidP="006458AF">
      <w:pPr>
        <w:pStyle w:val="Para"/>
      </w:pPr>
      <w:r>
        <w:t>SharePoint has always had strength in the area of collaboration, and one of the key factors in collaboration is easy accessibility. Accessibility can be looked at in two ways</w:t>
      </w:r>
      <w:r w:rsidR="00853E64">
        <w:t>:</w:t>
      </w:r>
      <w:r>
        <w:t xml:space="preserve"> how easy </w:t>
      </w:r>
      <w:del w:id="407" w:author="DM" w:date="2012-08-07T05:00:00Z">
        <w:r w:rsidDel="008559C1">
          <w:delText xml:space="preserve">is </w:delText>
        </w:r>
      </w:del>
      <w:r>
        <w:t xml:space="preserve">it </w:t>
      </w:r>
      <w:ins w:id="408" w:author="DM" w:date="2012-08-07T05:00:00Z">
        <w:r w:rsidR="008559C1">
          <w:t xml:space="preserve">is </w:t>
        </w:r>
      </w:ins>
      <w:r>
        <w:t>to get to something</w:t>
      </w:r>
      <w:del w:id="409" w:author="DM" w:date="2012-08-07T05:00:00Z">
        <w:r w:rsidDel="008559C1">
          <w:delText>,</w:delText>
        </w:r>
      </w:del>
      <w:r>
        <w:t xml:space="preserve"> and how easy it is for the average user to work with something. </w:t>
      </w:r>
      <w:del w:id="410" w:author="DM" w:date="2012-08-07T05:01:00Z">
        <w:r w:rsidDel="008559C1">
          <w:delText xml:space="preserve">With </w:delText>
        </w:r>
      </w:del>
      <w:r>
        <w:t xml:space="preserve">SharePoint 2010 and Project Server 2010 </w:t>
      </w:r>
      <w:ins w:id="411" w:author="DM" w:date="2012-08-07T05:01:00Z">
        <w:r w:rsidR="008559C1">
          <w:t>provide</w:t>
        </w:r>
      </w:ins>
      <w:del w:id="412" w:author="DM" w:date="2012-08-07T05:01:00Z">
        <w:r w:rsidDel="008559C1">
          <w:delText>you have</w:delText>
        </w:r>
      </w:del>
      <w:r>
        <w:t xml:space="preserve"> several ways to create and access BI </w:t>
      </w:r>
      <w:del w:id="413" w:author="DM" w:date="2012-08-07T05:01:00Z">
        <w:r w:rsidDel="008559C1">
          <w:delText>R</w:delText>
        </w:r>
      </w:del>
      <w:ins w:id="414" w:author="DM" w:date="2012-08-07T05:01:00Z">
        <w:r w:rsidR="008559C1">
          <w:t>r</w:t>
        </w:r>
      </w:ins>
      <w:r>
        <w:t>eporting.</w:t>
      </w:r>
    </w:p>
    <w:p w:rsidR="006458AF" w:rsidRDefault="006458AF" w:rsidP="006458AF">
      <w:pPr>
        <w:pStyle w:val="H2"/>
      </w:pPr>
      <w:r>
        <w:t xml:space="preserve">BI Center and PerformancePoint Services </w:t>
      </w:r>
    </w:p>
    <w:p w:rsidR="006458AF" w:rsidRDefault="006458AF" w:rsidP="006458AF">
      <w:pPr>
        <w:pStyle w:val="Para"/>
      </w:pPr>
      <w:r>
        <w:t xml:space="preserve">When you work with BI in SharePoint, the obvious place to start is by creating a BI </w:t>
      </w:r>
      <w:del w:id="415" w:author="DM" w:date="2012-08-07T05:01:00Z">
        <w:r w:rsidDel="008559C1">
          <w:delText>C</w:delText>
        </w:r>
      </w:del>
      <w:ins w:id="416" w:author="DM" w:date="2012-08-07T05:01:00Z">
        <w:r w:rsidR="008559C1">
          <w:t>c</w:t>
        </w:r>
      </w:ins>
      <w:r>
        <w:t xml:space="preserve">enter </w:t>
      </w:r>
      <w:del w:id="417" w:author="DM" w:date="2012-08-07T05:01:00Z">
        <w:r w:rsidDel="008559C1">
          <w:delText>S</w:delText>
        </w:r>
      </w:del>
      <w:ins w:id="418" w:author="DM" w:date="2012-08-07T05:01:00Z">
        <w:r w:rsidR="008559C1">
          <w:t>s</w:t>
        </w:r>
      </w:ins>
      <w:r>
        <w:t xml:space="preserve">ite via the BI Center Site template. In the case of Project Server 2010, the </w:t>
      </w:r>
      <w:ins w:id="419" w:author="Jeff Jacobson" w:date="2012-09-06T15:40:00Z">
        <w:r w:rsidR="00B0675A">
          <w:t>Project Web App (</w:t>
        </w:r>
      </w:ins>
      <w:r>
        <w:t>PWA</w:t>
      </w:r>
      <w:ins w:id="420" w:author="Jeff Jacobson" w:date="2012-09-06T15:40:00Z">
        <w:r w:rsidR="00B0675A">
          <w:t>)</w:t>
        </w:r>
      </w:ins>
      <w:ins w:id="421" w:author="DM" w:date="2012-08-07T05:02:00Z">
        <w:del w:id="422" w:author="Jeff Jacobson" w:date="2012-09-06T15:40:00Z">
          <w:r w:rsidR="008559C1" w:rsidDel="00B0675A">
            <w:rPr>
              <w:rStyle w:val="QueryInline"/>
            </w:rPr>
            <w:delText>[AU: spell out here at first mention]</w:delText>
          </w:r>
        </w:del>
      </w:ins>
      <w:r>
        <w:t xml:space="preserve"> already includes a BI Center Site</w:t>
      </w:r>
      <w:ins w:id="423" w:author="DM" w:date="2012-08-07T05:02:00Z">
        <w:r w:rsidR="008559C1">
          <w:t xml:space="preserve"> (see Figure 10.1)</w:t>
        </w:r>
      </w:ins>
      <w:r>
        <w:t>, which is accessible via a link in the Quick Launch Bar. It doesn’t get much easier than that!</w:t>
      </w:r>
    </w:p>
    <w:p w:rsidR="006458AF" w:rsidRDefault="006458AF" w:rsidP="006458AF">
      <w:pPr>
        <w:pStyle w:val="Slug"/>
        <w:rPr>
          <w:ins w:id="424" w:author="DM" w:date="2012-08-07T05:02:00Z"/>
        </w:rPr>
      </w:pPr>
      <w:r>
        <w:t>Figure 1</w:t>
      </w:r>
      <w:r w:rsidR="0038390F">
        <w:t>0</w:t>
      </w:r>
      <w:r>
        <w:t>.1</w:t>
      </w:r>
      <w:del w:id="425" w:author="DM" w:date="2012-08-07T05:02:00Z">
        <w:r w:rsidDel="008559C1">
          <w:delText>:</w:delText>
        </w:r>
      </w:del>
      <w:r>
        <w:t xml:space="preserve"> BI Center</w:t>
      </w:r>
      <w:r w:rsidR="00CB208D">
        <w:t xml:space="preserve"> </w:t>
      </w:r>
      <w:del w:id="426" w:author="DM" w:date="2012-08-07T05:03:00Z">
        <w:r w:rsidR="00CB208D" w:rsidDel="008559C1">
          <w:rPr>
            <w:b w:val="0"/>
          </w:rPr>
          <w:delText>(Source: Advisicon)</w:delText>
        </w:r>
      </w:del>
      <w:r>
        <w:tab/>
      </w:r>
      <w:r w:rsidR="0038390F">
        <w:t>[</w:t>
      </w:r>
      <w:r w:rsidR="00F10E78">
        <w:t>10-01-bi</w:t>
      </w:r>
      <w:r w:rsidR="0038390F">
        <w:t>Center.tif]</w:t>
      </w:r>
    </w:p>
    <w:p w:rsidR="00A06C12" w:rsidRDefault="008559C1">
      <w:pPr>
        <w:pStyle w:val="FigureSource"/>
        <w:pPrChange w:id="427" w:author="DM" w:date="2012-08-07T05:02:00Z">
          <w:pPr>
            <w:pStyle w:val="Slug"/>
          </w:pPr>
        </w:pPrChange>
      </w:pPr>
      <w:ins w:id="428" w:author="DM" w:date="2012-08-07T05:02:00Z">
        <w:r>
          <w:t>Source: Advisicon</w:t>
        </w:r>
      </w:ins>
    </w:p>
    <w:p w:rsidR="006458AF" w:rsidRDefault="006458AF" w:rsidP="006458AF">
      <w:pPr>
        <w:pStyle w:val="Para"/>
      </w:pPr>
      <w:r>
        <w:t>Once you’ve arrived at the BI Center</w:t>
      </w:r>
      <w:ins w:id="429" w:author="DM" w:date="2012-08-07T05:03:00Z">
        <w:r w:rsidR="008559C1">
          <w:t>,</w:t>
        </w:r>
      </w:ins>
      <w:r>
        <w:t xml:space="preserve"> you’ll find that it has a front page that introduces you to different aspects of BI, organized into three sections: Monitor Key Performance, Build and Share Reports, and Create Dashboards. Within each of these sections there are links to samples</w:t>
      </w:r>
      <w:del w:id="430" w:author="DM" w:date="2012-08-07T05:03:00Z">
        <w:r w:rsidDel="008559C1">
          <w:delText>,</w:delText>
        </w:r>
      </w:del>
      <w:r>
        <w:t xml:space="preserve"> and to learn more about a topic online. In addition, each of the sections </w:t>
      </w:r>
      <w:del w:id="431" w:author="DM" w:date="2012-08-07T05:03:00Z">
        <w:r w:rsidDel="008559C1">
          <w:delText xml:space="preserve">will </w:delText>
        </w:r>
      </w:del>
      <w:r>
        <w:t>contain</w:t>
      </w:r>
      <w:ins w:id="432" w:author="DM" w:date="2012-08-07T05:03:00Z">
        <w:r w:rsidR="008559C1">
          <w:t>s</w:t>
        </w:r>
      </w:ins>
      <w:r>
        <w:t xml:space="preserve"> a link to the PerformancePoint Server (PPS) sample page</w:t>
      </w:r>
      <w:ins w:id="433" w:author="DM" w:date="2012-08-20T13:58:00Z">
        <w:r w:rsidR="004339BF">
          <w:t>.</w:t>
        </w:r>
      </w:ins>
      <w:ins w:id="434" w:author="DM" w:date="2012-08-07T05:04:00Z">
        <w:r w:rsidR="008559C1">
          <w:t xml:space="preserve"> </w:t>
        </w:r>
        <w:proofErr w:type="gramStart"/>
        <w:r w:rsidR="008559C1">
          <w:t>(</w:t>
        </w:r>
      </w:ins>
      <w:ins w:id="435" w:author="DM" w:date="2012-08-20T13:58:00Z">
        <w:r w:rsidR="004339BF">
          <w:t>S</w:t>
        </w:r>
      </w:ins>
      <w:ins w:id="436" w:author="DM" w:date="2012-08-07T05:04:00Z">
        <w:r w:rsidR="008559C1">
          <w:t>ee Figure 10.2</w:t>
        </w:r>
      </w:ins>
      <w:ins w:id="437" w:author="DM" w:date="2012-08-20T13:58:00Z">
        <w:r w:rsidR="004339BF">
          <w:t>.</w:t>
        </w:r>
      </w:ins>
      <w:ins w:id="438" w:author="DM" w:date="2012-08-07T05:04:00Z">
        <w:r w:rsidR="008559C1">
          <w:t>)</w:t>
        </w:r>
      </w:ins>
      <w:proofErr w:type="gramEnd"/>
      <w:del w:id="439" w:author="DM" w:date="2012-08-20T13:58:00Z">
        <w:r w:rsidDel="004339BF">
          <w:delText>.</w:delText>
        </w:r>
      </w:del>
      <w:r>
        <w:t xml:space="preserve"> </w:t>
      </w:r>
    </w:p>
    <w:p w:rsidR="006458AF" w:rsidRDefault="006458AF" w:rsidP="004B0E2E">
      <w:pPr>
        <w:pStyle w:val="Slug"/>
        <w:rPr>
          <w:ins w:id="440" w:author="DM" w:date="2012-08-07T05:03:00Z"/>
        </w:rPr>
      </w:pPr>
      <w:r>
        <w:t>Figure 1</w:t>
      </w:r>
      <w:r w:rsidR="005809B1">
        <w:t>0</w:t>
      </w:r>
      <w:r>
        <w:t>.2</w:t>
      </w:r>
      <w:del w:id="441" w:author="DM" w:date="2012-08-07T05:04:00Z">
        <w:r w:rsidDel="008559C1">
          <w:delText>:</w:delText>
        </w:r>
      </w:del>
      <w:r>
        <w:t xml:space="preserve"> PPS Page</w:t>
      </w:r>
      <w:r w:rsidR="00CB208D">
        <w:t xml:space="preserve"> </w:t>
      </w:r>
      <w:del w:id="442" w:author="DM" w:date="2012-08-07T05:03:00Z">
        <w:r w:rsidR="00CB208D" w:rsidDel="008559C1">
          <w:rPr>
            <w:b w:val="0"/>
          </w:rPr>
          <w:delText>(Source: Advisicon)</w:delText>
        </w:r>
      </w:del>
      <w:r>
        <w:tab/>
      </w:r>
      <w:r w:rsidR="005809B1">
        <w:t>[</w:t>
      </w:r>
      <w:r w:rsidR="006307DD">
        <w:t>10-02-</w:t>
      </w:r>
      <w:r w:rsidR="005809B1">
        <w:t>PPSPage.tif]</w:t>
      </w:r>
    </w:p>
    <w:p w:rsidR="00A06C12" w:rsidRDefault="008559C1">
      <w:pPr>
        <w:pStyle w:val="FigureSource"/>
        <w:pPrChange w:id="443" w:author="DM" w:date="2012-08-07T05:03:00Z">
          <w:pPr>
            <w:pStyle w:val="Slug"/>
          </w:pPr>
        </w:pPrChange>
      </w:pPr>
      <w:ins w:id="444" w:author="DM" w:date="2012-08-07T05:03:00Z">
        <w:r>
          <w:t>Source: Advisicon</w:t>
        </w:r>
      </w:ins>
    </w:p>
    <w:p w:rsidR="006458AF" w:rsidRDefault="006458AF" w:rsidP="006458AF">
      <w:pPr>
        <w:pStyle w:val="Para"/>
      </w:pPr>
      <w:r>
        <w:t>The PPS sample page will help guide you into the world of PerformancePoint, with more links to help you learn about it. But possibly the most significant item on this page is the button that allows you to download and run the Dashboard Designer tool. Should you choose PerformancePoint and Dashboard Designer as a BI tool, this is the front door.</w:t>
      </w:r>
    </w:p>
    <w:p w:rsidR="006458AF" w:rsidRDefault="006458AF" w:rsidP="006458AF">
      <w:pPr>
        <w:pStyle w:val="Para"/>
      </w:pPr>
      <w:r>
        <w:t xml:space="preserve">The BI Center that comes with Project Server has a more extended list of sample reports than </w:t>
      </w:r>
      <w:ins w:id="445" w:author="DM" w:date="2012-08-07T05:05:00Z">
        <w:r w:rsidR="009549D1">
          <w:t xml:space="preserve">that available when </w:t>
        </w:r>
      </w:ins>
      <w:del w:id="446" w:author="DM" w:date="2012-08-07T05:05:00Z">
        <w:r w:rsidDel="009549D1">
          <w:delText xml:space="preserve">were you to </w:delText>
        </w:r>
      </w:del>
      <w:r>
        <w:t>creat</w:t>
      </w:r>
      <w:ins w:id="447" w:author="DM" w:date="2012-08-07T05:05:00Z">
        <w:r w:rsidR="009549D1">
          <w:t>ing</w:t>
        </w:r>
      </w:ins>
      <w:del w:id="448" w:author="DM" w:date="2012-08-07T05:05:00Z">
        <w:r w:rsidDel="009549D1">
          <w:delText>e</w:delText>
        </w:r>
      </w:del>
      <w:r>
        <w:t xml:space="preserve"> a BI Center via the </w:t>
      </w:r>
      <w:del w:id="449" w:author="DM" w:date="2012-08-07T05:04:00Z">
        <w:r w:rsidDel="009549D1">
          <w:delText>“</w:delText>
        </w:r>
      </w:del>
      <w:r>
        <w:t>out</w:t>
      </w:r>
      <w:ins w:id="450" w:author="DM" w:date="2012-08-07T05:04:00Z">
        <w:r w:rsidR="009549D1">
          <w:t>-</w:t>
        </w:r>
      </w:ins>
      <w:del w:id="451" w:author="DM" w:date="2012-08-07T05:04:00Z">
        <w:r w:rsidDel="009549D1">
          <w:delText xml:space="preserve"> </w:delText>
        </w:r>
      </w:del>
      <w:r>
        <w:t>of</w:t>
      </w:r>
      <w:ins w:id="452" w:author="DM" w:date="2012-08-07T05:04:00Z">
        <w:r w:rsidR="009549D1">
          <w:t>-</w:t>
        </w:r>
      </w:ins>
      <w:del w:id="453" w:author="DM" w:date="2012-08-07T05:04:00Z">
        <w:r w:rsidDel="009549D1">
          <w:delText xml:space="preserve"> </w:delText>
        </w:r>
      </w:del>
      <w:r>
        <w:t>the</w:t>
      </w:r>
      <w:ins w:id="454" w:author="DM" w:date="2012-08-07T05:04:00Z">
        <w:r w:rsidR="009549D1">
          <w:t>-</w:t>
        </w:r>
      </w:ins>
      <w:del w:id="455" w:author="DM" w:date="2012-08-07T05:04:00Z">
        <w:r w:rsidDel="009549D1">
          <w:delText xml:space="preserve"> </w:delText>
        </w:r>
      </w:del>
      <w:r>
        <w:t>box</w:t>
      </w:r>
      <w:del w:id="456" w:author="DM" w:date="2012-08-07T05:04:00Z">
        <w:r w:rsidDel="009549D1">
          <w:delText>”</w:delText>
        </w:r>
      </w:del>
      <w:r>
        <w:t xml:space="preserve"> SharePoint BI Center template. These sample reports can demonstrate how you might access and display the appropriate information for various Project Report types</w:t>
      </w:r>
      <w:del w:id="457" w:author="DM" w:date="2012-08-07T05:05:00Z">
        <w:r w:rsidDel="009549D1">
          <w:delText>,</w:delText>
        </w:r>
      </w:del>
      <w:r>
        <w:t xml:space="preserve"> </w:t>
      </w:r>
      <w:ins w:id="458" w:author="DM" w:date="2012-08-07T05:05:00Z">
        <w:r w:rsidR="009549D1">
          <w:t>and</w:t>
        </w:r>
      </w:ins>
      <w:del w:id="459" w:author="DM" w:date="2012-08-07T05:05:00Z">
        <w:r w:rsidDel="009549D1">
          <w:delText>as well as</w:delText>
        </w:r>
      </w:del>
      <w:r>
        <w:t xml:space="preserve"> provide you a starting point for creating your own enterprise</w:t>
      </w:r>
      <w:ins w:id="460" w:author="DM" w:date="2012-08-07T05:05:00Z">
        <w:r w:rsidR="009549D1">
          <w:t>-</w:t>
        </w:r>
      </w:ins>
      <w:del w:id="461" w:author="DM" w:date="2012-08-07T05:05:00Z">
        <w:r w:rsidDel="009549D1">
          <w:delText xml:space="preserve"> </w:delText>
        </w:r>
      </w:del>
      <w:r>
        <w:t>specific versions of these reports. The samples are Excel</w:t>
      </w:r>
      <w:ins w:id="462" w:author="DM" w:date="2012-08-07T05:05:00Z">
        <w:r w:rsidR="009549D1">
          <w:t>-</w:t>
        </w:r>
      </w:ins>
      <w:del w:id="463" w:author="DM" w:date="2012-08-07T05:05:00Z">
        <w:r w:rsidDel="009549D1">
          <w:delText xml:space="preserve"> </w:delText>
        </w:r>
      </w:del>
      <w:r>
        <w:t xml:space="preserve">based reports. Click on the </w:t>
      </w:r>
      <w:del w:id="464" w:author="DM" w:date="2012-08-07T09:01:00Z">
        <w:r w:rsidDel="009D4A42">
          <w:delText>“</w:delText>
        </w:r>
      </w:del>
      <w:r>
        <w:t>Sample Reports</w:t>
      </w:r>
      <w:del w:id="465" w:author="DM" w:date="2012-08-07T09:02:00Z">
        <w:r w:rsidDel="009D4A42">
          <w:delText>”</w:delText>
        </w:r>
      </w:del>
      <w:r>
        <w:t xml:space="preserve"> link on the Navigation bar on the left to see the list of samples</w:t>
      </w:r>
      <w:ins w:id="466" w:author="DM" w:date="2012-08-20T15:29:00Z">
        <w:r w:rsidR="00193E7A">
          <w:t>.</w:t>
        </w:r>
      </w:ins>
      <w:ins w:id="467" w:author="DM" w:date="2012-08-07T05:06:00Z">
        <w:r w:rsidR="009549D1">
          <w:t xml:space="preserve"> </w:t>
        </w:r>
        <w:proofErr w:type="gramStart"/>
        <w:r w:rsidR="009549D1">
          <w:t>(</w:t>
        </w:r>
      </w:ins>
      <w:ins w:id="468" w:author="DM" w:date="2012-08-20T15:29:00Z">
        <w:r w:rsidR="00193E7A">
          <w:t>S</w:t>
        </w:r>
      </w:ins>
      <w:ins w:id="469" w:author="DM" w:date="2012-08-07T05:06:00Z">
        <w:r w:rsidR="009549D1">
          <w:t>ee Figure 10.3</w:t>
        </w:r>
      </w:ins>
      <w:ins w:id="470" w:author="DM" w:date="2012-08-20T15:29:00Z">
        <w:r w:rsidR="00193E7A">
          <w:t>.</w:t>
        </w:r>
      </w:ins>
      <w:ins w:id="471" w:author="DM" w:date="2012-08-07T05:06:00Z">
        <w:r w:rsidR="009549D1">
          <w:t>)</w:t>
        </w:r>
      </w:ins>
      <w:proofErr w:type="gramEnd"/>
      <w:del w:id="472" w:author="DM" w:date="2012-08-20T15:29:00Z">
        <w:r w:rsidDel="00193E7A">
          <w:delText>.</w:delText>
        </w:r>
      </w:del>
      <w:r>
        <w:t xml:space="preserve"> Reports include:</w:t>
      </w:r>
      <w:r w:rsidRPr="001D71DB">
        <w:rPr>
          <w:noProof/>
          <w:snapToGrid/>
        </w:rPr>
        <w:t xml:space="preserve"> </w:t>
      </w:r>
    </w:p>
    <w:p w:rsidR="006458AF" w:rsidRDefault="006458AF" w:rsidP="006458AF">
      <w:pPr>
        <w:pStyle w:val="Slug"/>
        <w:rPr>
          <w:ins w:id="473" w:author="DM" w:date="2012-08-07T05:05:00Z"/>
        </w:rPr>
      </w:pPr>
      <w:r>
        <w:t>Figure 1</w:t>
      </w:r>
      <w:r w:rsidR="00FF4682">
        <w:t>0</w:t>
      </w:r>
      <w:r>
        <w:t>.3</w:t>
      </w:r>
      <w:del w:id="474" w:author="DM" w:date="2012-08-07T05:05:00Z">
        <w:r w:rsidDel="009549D1">
          <w:delText>:</w:delText>
        </w:r>
      </w:del>
      <w:r>
        <w:t xml:space="preserve"> BI Center Sample Reports</w:t>
      </w:r>
      <w:r w:rsidR="00085B17">
        <w:t xml:space="preserve"> </w:t>
      </w:r>
      <w:del w:id="475" w:author="DM" w:date="2012-08-07T05:05:00Z">
        <w:r w:rsidR="00085B17" w:rsidDel="009549D1">
          <w:rPr>
            <w:b w:val="0"/>
          </w:rPr>
          <w:delText>(Source: Advisicon)</w:delText>
        </w:r>
      </w:del>
      <w:r>
        <w:tab/>
      </w:r>
      <w:r w:rsidR="00FF4682">
        <w:t>[</w:t>
      </w:r>
      <w:r w:rsidR="007911D7">
        <w:t>10-03-biCenter</w:t>
      </w:r>
      <w:r w:rsidR="00FF4682">
        <w:t>Nav.tif]</w:t>
      </w:r>
    </w:p>
    <w:p w:rsidR="00A06C12" w:rsidRDefault="009549D1">
      <w:pPr>
        <w:pStyle w:val="FigureSource"/>
        <w:pPrChange w:id="476" w:author="DM" w:date="2012-08-07T05:05:00Z">
          <w:pPr>
            <w:pStyle w:val="Slug"/>
          </w:pPr>
        </w:pPrChange>
      </w:pPr>
      <w:ins w:id="477" w:author="DM" w:date="2012-08-07T05:05:00Z">
        <w:r>
          <w:t>Source: Advisicon</w:t>
        </w:r>
      </w:ins>
    </w:p>
    <w:p w:rsidR="00A06C12" w:rsidRDefault="006458AF">
      <w:pPr>
        <w:pStyle w:val="ListHead"/>
        <w:pPrChange w:id="478" w:author="DM" w:date="2012-08-07T05:07:00Z">
          <w:pPr>
            <w:pStyle w:val="Para"/>
          </w:pPr>
        </w:pPrChange>
      </w:pPr>
      <w:r>
        <w:t>EPM</w:t>
      </w:r>
      <w:del w:id="479" w:author="DM" w:date="2012-08-20T13:58:00Z">
        <w:r w:rsidDel="004339BF">
          <w:delText>:</w:delText>
        </w:r>
      </w:del>
    </w:p>
    <w:p w:rsidR="006458AF" w:rsidRDefault="006458AF" w:rsidP="006458AF">
      <w:pPr>
        <w:pStyle w:val="ListBulleted"/>
      </w:pPr>
      <w:r>
        <w:t>Simple Projects List</w:t>
      </w:r>
    </w:p>
    <w:p w:rsidR="006458AF" w:rsidRDefault="006458AF" w:rsidP="006458AF">
      <w:pPr>
        <w:pStyle w:val="ListBulleted"/>
      </w:pPr>
      <w:r>
        <w:t>Milestones Due This Month</w:t>
      </w:r>
    </w:p>
    <w:p w:rsidR="006458AF" w:rsidRDefault="006458AF" w:rsidP="006458AF">
      <w:pPr>
        <w:pStyle w:val="ListBulleted"/>
      </w:pPr>
      <w:r>
        <w:t>Resource Capacity</w:t>
      </w:r>
    </w:p>
    <w:p w:rsidR="00A06C12" w:rsidRDefault="006458AF">
      <w:pPr>
        <w:pStyle w:val="ListHead"/>
        <w:pPrChange w:id="480" w:author="DM" w:date="2012-08-07T05:07:00Z">
          <w:pPr>
            <w:pStyle w:val="Para"/>
          </w:pPr>
        </w:pPrChange>
      </w:pPr>
      <w:r>
        <w:t>Share Lists</w:t>
      </w:r>
      <w:del w:id="481" w:author="DM" w:date="2012-08-20T13:58:00Z">
        <w:r w:rsidDel="004339BF">
          <w:delText>:</w:delText>
        </w:r>
      </w:del>
    </w:p>
    <w:p w:rsidR="006458AF" w:rsidRDefault="006458AF" w:rsidP="006458AF">
      <w:pPr>
        <w:pStyle w:val="ListBulleted"/>
      </w:pPr>
      <w:r>
        <w:t>Deliverables</w:t>
      </w:r>
    </w:p>
    <w:p w:rsidR="006458AF" w:rsidRDefault="006458AF" w:rsidP="006458AF">
      <w:pPr>
        <w:pStyle w:val="ListBulleted"/>
      </w:pPr>
      <w:r>
        <w:t>Issues and Risks</w:t>
      </w:r>
    </w:p>
    <w:p w:rsidR="00A06C12" w:rsidRDefault="006458AF">
      <w:pPr>
        <w:pStyle w:val="ListHead"/>
        <w:pPrChange w:id="482" w:author="DM" w:date="2012-08-07T05:07:00Z">
          <w:pPr>
            <w:pStyle w:val="Para"/>
          </w:pPr>
        </w:pPrChange>
      </w:pPr>
      <w:r>
        <w:t>Timesheet</w:t>
      </w:r>
      <w:del w:id="483" w:author="DM" w:date="2012-08-20T13:58:00Z">
        <w:r w:rsidDel="004339BF">
          <w:delText>:</w:delText>
        </w:r>
      </w:del>
    </w:p>
    <w:p w:rsidR="006458AF" w:rsidRDefault="006458AF" w:rsidP="006458AF">
      <w:pPr>
        <w:pStyle w:val="ListBulleted"/>
      </w:pPr>
      <w:r>
        <w:t>Timesheet Actuals</w:t>
      </w:r>
    </w:p>
    <w:p w:rsidR="00A06C12" w:rsidRDefault="006458AF">
      <w:pPr>
        <w:pStyle w:val="ListHead"/>
        <w:pPrChange w:id="484" w:author="DM" w:date="2012-08-07T05:07:00Z">
          <w:pPr>
            <w:pStyle w:val="Para"/>
          </w:pPr>
        </w:pPrChange>
      </w:pPr>
      <w:r>
        <w:t>Portfolio</w:t>
      </w:r>
      <w:del w:id="485" w:author="DM" w:date="2012-08-20T13:58:00Z">
        <w:r w:rsidDel="004339BF">
          <w:delText>:</w:delText>
        </w:r>
      </w:del>
    </w:p>
    <w:p w:rsidR="006458AF" w:rsidRPr="0038607D" w:rsidRDefault="006458AF" w:rsidP="006458AF">
      <w:pPr>
        <w:pStyle w:val="ListBulleted"/>
      </w:pPr>
      <w:r>
        <w:t>Rejected Projects List</w:t>
      </w:r>
    </w:p>
    <w:p w:rsidR="006458AF" w:rsidRDefault="006458AF" w:rsidP="006458AF">
      <w:pPr>
        <w:pStyle w:val="ListBulleted"/>
      </w:pPr>
      <w:r>
        <w:t>Top Projects</w:t>
      </w:r>
    </w:p>
    <w:p w:rsidR="006458AF" w:rsidRDefault="006458AF" w:rsidP="006458AF">
      <w:pPr>
        <w:pStyle w:val="ListBulleted"/>
      </w:pPr>
      <w:r>
        <w:t>Workflow Chart</w:t>
      </w:r>
    </w:p>
    <w:p w:rsidR="006458AF" w:rsidRDefault="006458AF" w:rsidP="006458AF">
      <w:pPr>
        <w:pStyle w:val="ListBulleted"/>
      </w:pPr>
      <w:r>
        <w:t>Workflow Drilldown</w:t>
      </w:r>
    </w:p>
    <w:p w:rsidR="006458AF" w:rsidRDefault="006458AF" w:rsidP="006458AF">
      <w:pPr>
        <w:pStyle w:val="Para"/>
      </w:pPr>
      <w:r>
        <w:t xml:space="preserve">In addition, there is a collection of Excel template files for both </w:t>
      </w:r>
      <w:del w:id="486" w:author="DM" w:date="2012-08-20T13:58:00Z">
        <w:r w:rsidDel="004339BF">
          <w:delText>R</w:delText>
        </w:r>
      </w:del>
      <w:ins w:id="487" w:author="DM" w:date="2012-08-20T13:58:00Z">
        <w:r w:rsidR="004339BF">
          <w:t>r</w:t>
        </w:r>
      </w:ins>
      <w:r>
        <w:t>eporting DB access and OLAP cube access. The template files are essentially empty spreadsheets with predefined data connections/queries.  Based on the data returned by those connections</w:t>
      </w:r>
      <w:ins w:id="488" w:author="DM" w:date="2012-08-07T05:07:00Z">
        <w:r w:rsidR="00A96E77">
          <w:t>,</w:t>
        </w:r>
      </w:ins>
      <w:r>
        <w:t xml:space="preserve"> you c</w:t>
      </w:r>
      <w:r w:rsidR="00D17B3D">
        <w:t xml:space="preserve">an customize your own reports. </w:t>
      </w:r>
      <w:r>
        <w:t xml:space="preserve">See the </w:t>
      </w:r>
      <w:del w:id="489" w:author="DM" w:date="2012-08-07T09:02:00Z">
        <w:r w:rsidDel="009D4A42">
          <w:delText>“</w:delText>
        </w:r>
      </w:del>
      <w:r>
        <w:t>Templates</w:t>
      </w:r>
      <w:del w:id="490" w:author="DM" w:date="2012-08-07T09:02:00Z">
        <w:r w:rsidDel="009D4A42">
          <w:delText>”</w:delText>
        </w:r>
      </w:del>
      <w:r>
        <w:t xml:space="preserve"> link for more details.</w:t>
      </w:r>
    </w:p>
    <w:p w:rsidR="006458AF" w:rsidRPr="00BE5B32" w:rsidRDefault="006458AF" w:rsidP="006458AF">
      <w:pPr>
        <w:pStyle w:val="Para"/>
      </w:pPr>
      <w:r>
        <w:t>PPS provides the key enterprise</w:t>
      </w:r>
      <w:ins w:id="491" w:author="DM" w:date="2012-08-07T05:07:00Z">
        <w:r w:rsidR="00A96E77">
          <w:t>-</w:t>
        </w:r>
      </w:ins>
      <w:del w:id="492" w:author="DM" w:date="2012-08-07T05:07:00Z">
        <w:r w:rsidDel="00A96E77">
          <w:delText xml:space="preserve"> </w:delText>
        </w:r>
      </w:del>
      <w:r>
        <w:t>level integration services between the SharePoint environment and BI</w:t>
      </w:r>
      <w:ins w:id="493" w:author="DM" w:date="2012-08-07T05:07:00Z">
        <w:r w:rsidR="00A96E77">
          <w:t>-</w:t>
        </w:r>
      </w:ins>
      <w:del w:id="494" w:author="DM" w:date="2012-08-07T05:07:00Z">
        <w:r w:rsidDel="00A96E77">
          <w:delText xml:space="preserve"> </w:delText>
        </w:r>
      </w:del>
      <w:r>
        <w:t xml:space="preserve">oriented functionality. </w:t>
      </w:r>
      <w:del w:id="495" w:author="DM" w:date="2012-08-07T05:07:00Z">
        <w:r w:rsidDel="00A96E77">
          <w:delText>From a BI designer’s perspective, taking f</w:delText>
        </w:r>
      </w:del>
      <w:ins w:id="496" w:author="DM" w:date="2012-08-07T05:07:00Z">
        <w:r w:rsidR="00A96E77">
          <w:t>F</w:t>
        </w:r>
      </w:ins>
      <w:r>
        <w:t xml:space="preserve">ull advantage of this functionality </w:t>
      </w:r>
      <w:ins w:id="497" w:author="DM" w:date="2012-08-07T05:08:00Z">
        <w:r w:rsidR="00A96E77">
          <w:t>can be taken</w:t>
        </w:r>
      </w:ins>
      <w:del w:id="498" w:author="DM" w:date="2012-08-07T05:08:00Z">
        <w:r w:rsidDel="00A96E77">
          <w:delText>is done</w:delText>
        </w:r>
      </w:del>
      <w:r>
        <w:t xml:space="preserve"> via the Dashboard Designer. Dashboard Designer allows you to create </w:t>
      </w:r>
      <w:ins w:id="499" w:author="DM" w:date="2012-08-07T05:08:00Z">
        <w:r w:rsidR="00A96E77">
          <w:t>i</w:t>
        </w:r>
      </w:ins>
      <w:del w:id="500" w:author="DM" w:date="2012-08-07T05:08:00Z">
        <w:r w:rsidDel="00A96E77">
          <w:delText>I</w:delText>
        </w:r>
      </w:del>
      <w:r>
        <w:t xml:space="preserve">ndicators, </w:t>
      </w:r>
      <w:ins w:id="501" w:author="DM" w:date="2012-08-07T05:08:00Z">
        <w:r w:rsidR="00A96E77">
          <w:t>key performance indicators (</w:t>
        </w:r>
      </w:ins>
      <w:r>
        <w:t>KPIs</w:t>
      </w:r>
      <w:ins w:id="502" w:author="DM" w:date="2012-08-07T05:08:00Z">
        <w:r w:rsidR="00A96E77">
          <w:t>)</w:t>
        </w:r>
      </w:ins>
      <w:r>
        <w:t xml:space="preserve"> at both a specific and overview level, </w:t>
      </w:r>
      <w:del w:id="503" w:author="DM" w:date="2012-08-07T05:08:00Z">
        <w:r w:rsidDel="00A96E77">
          <w:delText>S</w:delText>
        </w:r>
      </w:del>
      <w:ins w:id="504" w:author="DM" w:date="2012-08-07T05:08:00Z">
        <w:r w:rsidR="00A96E77">
          <w:t>s</w:t>
        </w:r>
      </w:ins>
      <w:r>
        <w:t xml:space="preserve">corecards to hold the KPIs, </w:t>
      </w:r>
      <w:del w:id="505" w:author="DM" w:date="2012-08-07T05:08:00Z">
        <w:r w:rsidDel="00A96E77">
          <w:delText>C</w:delText>
        </w:r>
      </w:del>
      <w:ins w:id="506" w:author="DM" w:date="2012-08-07T05:08:00Z">
        <w:r w:rsidR="00A96E77">
          <w:t>c</w:t>
        </w:r>
      </w:ins>
      <w:r>
        <w:t xml:space="preserve">harts, </w:t>
      </w:r>
      <w:del w:id="507" w:author="DM" w:date="2012-08-07T05:08:00Z">
        <w:r w:rsidDel="00A96E77">
          <w:delText>G</w:delText>
        </w:r>
      </w:del>
      <w:ins w:id="508" w:author="DM" w:date="2012-08-07T05:08:00Z">
        <w:r w:rsidR="00A96E77">
          <w:t>g</w:t>
        </w:r>
      </w:ins>
      <w:r>
        <w:t xml:space="preserve">raphs, </w:t>
      </w:r>
      <w:del w:id="509" w:author="DM" w:date="2012-08-07T05:08:00Z">
        <w:r w:rsidDel="00A96E77">
          <w:delText>S</w:delText>
        </w:r>
      </w:del>
      <w:ins w:id="510" w:author="DM" w:date="2012-08-07T05:08:00Z">
        <w:r w:rsidR="00A96E77">
          <w:t>s</w:t>
        </w:r>
      </w:ins>
      <w:r>
        <w:t xml:space="preserve">trategy </w:t>
      </w:r>
      <w:del w:id="511" w:author="DM" w:date="2012-08-07T05:08:00Z">
        <w:r w:rsidDel="00A96E77">
          <w:delText>M</w:delText>
        </w:r>
      </w:del>
      <w:ins w:id="512" w:author="DM" w:date="2012-08-07T05:08:00Z">
        <w:r w:rsidR="00A96E77">
          <w:t>m</w:t>
        </w:r>
      </w:ins>
      <w:r>
        <w:t xml:space="preserve">aps (Visio </w:t>
      </w:r>
      <w:del w:id="513" w:author="DM" w:date="2012-08-07T05:08:00Z">
        <w:r w:rsidDel="00A96E77">
          <w:delText>D</w:delText>
        </w:r>
      </w:del>
      <w:ins w:id="514" w:author="DM" w:date="2012-08-07T05:08:00Z">
        <w:r w:rsidR="00A96E77">
          <w:t>d</w:t>
        </w:r>
      </w:ins>
      <w:r>
        <w:t xml:space="preserve">iagrams linked to KPIs), and links to reports created in Excel or SQL Server Reporting Services via integration with the Report Builder tool. Once you’ve designed and built the components required for your specific reporting needs, you can mash them all together into a </w:t>
      </w:r>
      <w:del w:id="515" w:author="DM" w:date="2012-08-07T05:08:00Z">
        <w:r w:rsidDel="00A96E77">
          <w:delText>D</w:delText>
        </w:r>
      </w:del>
      <w:ins w:id="516" w:author="DM" w:date="2012-08-07T05:08:00Z">
        <w:r w:rsidR="00A96E77">
          <w:t>d</w:t>
        </w:r>
      </w:ins>
      <w:r>
        <w:t>ashboard. Dashboards can contain one or more pages of strategically grouped information, either grouped together on a page or on dedicated pages. Ultimately the goal is to give managers one</w:t>
      </w:r>
      <w:ins w:id="517" w:author="DM" w:date="2012-08-07T05:08:00Z">
        <w:r w:rsidR="00A96E77">
          <w:t>-</w:t>
        </w:r>
      </w:ins>
      <w:del w:id="518" w:author="DM" w:date="2012-08-07T05:08:00Z">
        <w:r w:rsidDel="00A96E77">
          <w:delText xml:space="preserve"> </w:delText>
        </w:r>
      </w:del>
      <w:r>
        <w:t>stop shopping for all their key reporting needs. All of this</w:t>
      </w:r>
      <w:ins w:id="519" w:author="DM" w:date="2012-08-07T05:09:00Z">
        <w:del w:id="520" w:author="Jeff Jacobson" w:date="2012-09-06T15:56:00Z">
          <w:r w:rsidR="00A96E77" w:rsidDel="00FD01DA">
            <w:rPr>
              <w:rStyle w:val="QueryInline"/>
            </w:rPr>
            <w:delText>[AU: add noun for clarity]</w:delText>
          </w:r>
        </w:del>
      </w:ins>
      <w:r>
        <w:t xml:space="preserve"> </w:t>
      </w:r>
      <w:ins w:id="521" w:author="Jeff Jacobson" w:date="2012-09-06T15:56:00Z">
        <w:r w:rsidR="00FD01DA">
          <w:t xml:space="preserve">functionality </w:t>
        </w:r>
      </w:ins>
      <w:r>
        <w:t xml:space="preserve">is supported behind the scenes with SharePoint Web Part Pages and Web Parts along with connectivity to databases, analytic cubes, and various other data sources. Powerful stuff! </w:t>
      </w:r>
    </w:p>
    <w:p w:rsidR="006458AF" w:rsidRDefault="006458AF" w:rsidP="006458AF">
      <w:pPr>
        <w:pStyle w:val="Para"/>
      </w:pPr>
      <w:r>
        <w:t>If the BI Center, PPS</w:t>
      </w:r>
      <w:ins w:id="522" w:author="DM" w:date="2012-08-07T05:10:00Z">
        <w:r w:rsidR="00A96E77">
          <w:t>,</w:t>
        </w:r>
      </w:ins>
      <w:r>
        <w:t xml:space="preserve"> and Dashboard Designer seem a bit overwhelming, don’t worry. These tools are really aimed at integrated enterprise</w:t>
      </w:r>
      <w:ins w:id="523" w:author="DM" w:date="2012-08-07T05:10:00Z">
        <w:r w:rsidR="00A96E77">
          <w:t>-</w:t>
        </w:r>
      </w:ins>
      <w:del w:id="524" w:author="DM" w:date="2012-08-07T05:10:00Z">
        <w:r w:rsidDel="00A96E77">
          <w:delText xml:space="preserve"> </w:delText>
        </w:r>
      </w:del>
      <w:r>
        <w:t>level BI reporting, but you can keep it simpler. Let us consider some alternatives.</w:t>
      </w:r>
    </w:p>
    <w:p w:rsidR="006458AF" w:rsidRPr="00B35DF6" w:rsidRDefault="006458AF" w:rsidP="006458AF">
      <w:pPr>
        <w:pStyle w:val="H2"/>
      </w:pPr>
      <w:r>
        <w:t>SQL Server Reporting Services</w:t>
      </w:r>
      <w:del w:id="525" w:author="DM" w:date="2012-08-07T05:11:00Z">
        <w:r w:rsidDel="00DD6C29">
          <w:delText xml:space="preserve"> (SSRS)</w:delText>
        </w:r>
      </w:del>
    </w:p>
    <w:p w:rsidR="006458AF" w:rsidRDefault="006458AF" w:rsidP="006458AF">
      <w:pPr>
        <w:pStyle w:val="Para"/>
      </w:pPr>
      <w:r>
        <w:t xml:space="preserve">As you might guess, </w:t>
      </w:r>
      <w:ins w:id="526" w:author="DM" w:date="2012-08-07T05:11:00Z">
        <w:r w:rsidR="00DD6C29">
          <w:t xml:space="preserve">SQL Server Reporting Services (SSRS) </w:t>
        </w:r>
      </w:ins>
      <w:del w:id="527" w:author="DM" w:date="2012-08-07T05:11:00Z">
        <w:r w:rsidDel="00DD6C29">
          <w:delText xml:space="preserve">this </w:delText>
        </w:r>
      </w:del>
      <w:r>
        <w:t>reporting functionality comes packaged with MS SQL Server. It is used to create “traditional” reporting</w:t>
      </w:r>
      <w:del w:id="528" w:author="DM" w:date="2012-08-07T05:11:00Z">
        <w:r w:rsidDel="00DD6C29">
          <w:delText>,</w:delText>
        </w:r>
      </w:del>
      <w:r>
        <w:t xml:space="preserve"> </w:t>
      </w:r>
      <w:ins w:id="529" w:author="DM" w:date="2012-08-07T05:11:00Z">
        <w:r w:rsidR="00DD6C29">
          <w:t>(</w:t>
        </w:r>
      </w:ins>
      <w:r>
        <w:t>i.e.</w:t>
      </w:r>
      <w:ins w:id="530" w:author="DM" w:date="2012-08-07T05:11:00Z">
        <w:r w:rsidR="00DD6C29">
          <w:t>,</w:t>
        </w:r>
      </w:ins>
      <w:r>
        <w:t xml:space="preserve"> with a specific report layout, going against specific data sources</w:t>
      </w:r>
      <w:ins w:id="531" w:author="DM" w:date="2012-08-07T05:11:00Z">
        <w:r w:rsidR="00DD6C29">
          <w:t>)</w:t>
        </w:r>
      </w:ins>
      <w:r>
        <w:t>. Those data sources can include both analytical cubes and relational databases, among other items. In the Project Server context, you can access data both from the Analysis Service</w:t>
      </w:r>
      <w:ins w:id="532" w:author="Tim Runcie" w:date="2012-09-14T09:39:00Z">
        <w:r w:rsidR="0099768F">
          <w:t>,</w:t>
        </w:r>
      </w:ins>
      <w:ins w:id="533" w:author="Tim Runcie" w:date="2012-09-14T09:38:00Z">
        <w:r w:rsidR="0099768F">
          <w:t xml:space="preserve"> (the element of SQL Server that allows for data analytics against databases), </w:t>
        </w:r>
      </w:ins>
      <w:commentRangeStart w:id="534"/>
      <w:ins w:id="535" w:author="DM" w:date="2012-08-07T05:12:00Z">
        <w:r w:rsidR="00DD6C29">
          <w:rPr>
            <w:rStyle w:val="QueryInline"/>
          </w:rPr>
          <w:t>[</w:t>
        </w:r>
        <w:commentRangeStart w:id="536"/>
        <w:r w:rsidR="00DD6C29">
          <w:rPr>
            <w:rStyle w:val="QueryInline"/>
          </w:rPr>
          <w:t>AU: this term hasn’t been used yet; clarify</w:t>
        </w:r>
      </w:ins>
      <w:commentRangeEnd w:id="536"/>
      <w:r w:rsidR="0099768F">
        <w:rPr>
          <w:rStyle w:val="CommentReference"/>
          <w:rFonts w:asciiTheme="minorHAnsi" w:eastAsiaTheme="minorHAnsi" w:hAnsiTheme="minorHAnsi" w:cstheme="minorBidi"/>
          <w:snapToGrid/>
        </w:rPr>
        <w:commentReference w:id="536"/>
      </w:r>
      <w:ins w:id="537" w:author="DM" w:date="2012-08-07T05:12:00Z">
        <w:r w:rsidR="00DD6C29">
          <w:rPr>
            <w:rStyle w:val="QueryInline"/>
          </w:rPr>
          <w:t>]</w:t>
        </w:r>
      </w:ins>
      <w:commentRangeEnd w:id="534"/>
      <w:r w:rsidR="00204FE2">
        <w:rPr>
          <w:rStyle w:val="CommentReference"/>
          <w:rFonts w:asciiTheme="minorHAnsi" w:eastAsiaTheme="minorHAnsi" w:hAnsiTheme="minorHAnsi" w:cstheme="minorBidi"/>
          <w:snapToGrid/>
        </w:rPr>
        <w:commentReference w:id="534"/>
      </w:r>
      <w:r>
        <w:t xml:space="preserve"> cubes </w:t>
      </w:r>
      <w:del w:id="538" w:author="DM" w:date="2012-08-07T05:12:00Z">
        <w:r w:rsidDel="00DD6C29">
          <w:delText xml:space="preserve">(discussed above), </w:delText>
        </w:r>
      </w:del>
      <w:r>
        <w:t>and the Project Server Reporting database. While it’s possible to access both in the same report</w:t>
      </w:r>
      <w:ins w:id="539" w:author="DM" w:date="2012-08-07T05:12:00Z">
        <w:r w:rsidR="00DD6C29">
          <w:t>,</w:t>
        </w:r>
      </w:ins>
      <w:r>
        <w:t xml:space="preserve"> that’s probably not a good idea, as the Reporting database data has near</w:t>
      </w:r>
      <w:ins w:id="540" w:author="DM" w:date="2012-08-07T05:12:00Z">
        <w:r w:rsidR="00DD6C29">
          <w:t>-</w:t>
        </w:r>
      </w:ins>
      <w:del w:id="541" w:author="DM" w:date="2012-08-07T05:12:00Z">
        <w:r w:rsidDel="00DD6C29">
          <w:delText xml:space="preserve"> </w:delText>
        </w:r>
      </w:del>
      <w:r>
        <w:t>real</w:t>
      </w:r>
      <w:ins w:id="542" w:author="DM" w:date="2012-08-07T05:12:00Z">
        <w:r w:rsidR="00DD6C29">
          <w:t>-</w:t>
        </w:r>
      </w:ins>
      <w:del w:id="543" w:author="DM" w:date="2012-08-07T05:12:00Z">
        <w:r w:rsidDel="00DD6C29">
          <w:delText xml:space="preserve"> </w:delText>
        </w:r>
      </w:del>
      <w:r>
        <w:t xml:space="preserve">time data and the data in the analysis services cubes is </w:t>
      </w:r>
      <w:ins w:id="544" w:author="DM" w:date="2012-08-07T05:13:00Z">
        <w:r w:rsidR="00DD6C29">
          <w:t xml:space="preserve">rebuilt </w:t>
        </w:r>
      </w:ins>
      <w:r>
        <w:t xml:space="preserve">only </w:t>
      </w:r>
      <w:del w:id="545" w:author="DM" w:date="2012-08-07T05:13:00Z">
        <w:r w:rsidDel="00DD6C29">
          <w:delText xml:space="preserve">rebuilt </w:delText>
        </w:r>
      </w:del>
      <w:r>
        <w:t>periodically, often only weekly. Mixing the two could lead to inconsistent results.</w:t>
      </w:r>
    </w:p>
    <w:p w:rsidR="006458AF" w:rsidRDefault="006458AF" w:rsidP="006458AF">
      <w:pPr>
        <w:pStyle w:val="Para"/>
      </w:pPr>
      <w:r>
        <w:t xml:space="preserve">The Project Server Reporting database is a MS SQL Server relational database that gets updated each time a </w:t>
      </w:r>
      <w:ins w:id="546" w:author="DM" w:date="2012-08-07T05:13:00Z">
        <w:r w:rsidR="00DD6C29">
          <w:t>p</w:t>
        </w:r>
      </w:ins>
      <w:del w:id="547" w:author="DM" w:date="2012-08-07T05:13:00Z">
        <w:r w:rsidDel="00DD6C29">
          <w:delText>P</w:delText>
        </w:r>
      </w:del>
      <w:r>
        <w:t xml:space="preserve">roject is published. While not all data about each project </w:t>
      </w:r>
      <w:ins w:id="548" w:author="DM" w:date="2012-08-07T05:13:00Z">
        <w:r w:rsidR="00DD6C29">
          <w:t>are</w:t>
        </w:r>
      </w:ins>
      <w:del w:id="549" w:author="DM" w:date="2012-08-07T05:13:00Z">
        <w:r w:rsidDel="00DD6C29">
          <w:delText>is</w:delText>
        </w:r>
      </w:del>
      <w:r>
        <w:t xml:space="preserve"> available, </w:t>
      </w:r>
      <w:del w:id="550" w:author="DM" w:date="2012-08-07T05:13:00Z">
        <w:r w:rsidDel="00DD6C29">
          <w:delText xml:space="preserve">there will be </w:delText>
        </w:r>
      </w:del>
      <w:r>
        <w:t xml:space="preserve">some data </w:t>
      </w:r>
      <w:ins w:id="551" w:author="DM" w:date="2012-08-07T05:13:00Z">
        <w:r w:rsidR="00DD6C29">
          <w:t xml:space="preserve">is </w:t>
        </w:r>
      </w:ins>
      <w:r>
        <w:t xml:space="preserve">available here that is not available in the cubes, especially for custom fields. The information in the </w:t>
      </w:r>
      <w:del w:id="552" w:author="DM" w:date="2012-08-07T05:13:00Z">
        <w:r w:rsidDel="004034BC">
          <w:delText>r</w:delText>
        </w:r>
      </w:del>
      <w:ins w:id="553" w:author="DM" w:date="2012-08-07T05:13:00Z">
        <w:r w:rsidR="004034BC">
          <w:t>R</w:t>
        </w:r>
      </w:ins>
      <w:r>
        <w:t xml:space="preserve">eporting </w:t>
      </w:r>
      <w:ins w:id="554" w:author="DM" w:date="2012-08-07T05:13:00Z">
        <w:r w:rsidR="004034BC">
          <w:t>database</w:t>
        </w:r>
      </w:ins>
      <w:del w:id="555" w:author="DM" w:date="2012-08-07T05:13:00Z">
        <w:r w:rsidDel="004034BC">
          <w:delText>DB</w:delText>
        </w:r>
      </w:del>
      <w:r>
        <w:t xml:space="preserve"> is most easily accessed via Views, which resolve custom fields</w:t>
      </w:r>
      <w:del w:id="556" w:author="DM" w:date="2012-08-07T05:13:00Z">
        <w:r w:rsidDel="004034BC">
          <w:delText>,</w:delText>
        </w:r>
      </w:del>
      <w:ins w:id="557" w:author="DM" w:date="2012-08-07T05:13:00Z">
        <w:r w:rsidR="004034BC">
          <w:t xml:space="preserve"> and</w:t>
        </w:r>
      </w:ins>
      <w:r>
        <w:t xml:space="preserve"> lookup values</w:t>
      </w:r>
      <w:del w:id="558" w:author="DM" w:date="2012-08-07T05:13:00Z">
        <w:r w:rsidDel="004034BC">
          <w:delText>, etc</w:delText>
        </w:r>
      </w:del>
      <w:r>
        <w:t xml:space="preserve">. </w:t>
      </w:r>
    </w:p>
    <w:p w:rsidR="006458AF" w:rsidRDefault="006458AF" w:rsidP="006458AF">
      <w:pPr>
        <w:pStyle w:val="Para"/>
      </w:pPr>
      <w:r>
        <w:t xml:space="preserve">Core Project Server functionality </w:t>
      </w:r>
      <w:del w:id="559" w:author="DM" w:date="2012-08-07T05:13:00Z">
        <w:r w:rsidDel="004034BC">
          <w:delText xml:space="preserve">actually </w:delText>
        </w:r>
      </w:del>
      <w:r>
        <w:t xml:space="preserve">includes four relational databases: Draft, Published, </w:t>
      </w:r>
      <w:ins w:id="560" w:author="DM" w:date="2012-08-07T05:14:00Z">
        <w:r w:rsidR="004034BC">
          <w:t xml:space="preserve">Archived, and </w:t>
        </w:r>
      </w:ins>
      <w:r>
        <w:t>Reporting</w:t>
      </w:r>
      <w:del w:id="561" w:author="DM" w:date="2012-08-07T05:14:00Z">
        <w:r w:rsidDel="004034BC">
          <w:delText xml:space="preserve"> and Archived</w:delText>
        </w:r>
      </w:del>
      <w:r>
        <w:t xml:space="preserve">. Draft is used to store pending changes. Published is updated at the time a project is </w:t>
      </w:r>
      <w:ins w:id="562" w:author="DM" w:date="2012-08-07T05:14:00Z">
        <w:r w:rsidR="004034BC">
          <w:t>p</w:t>
        </w:r>
      </w:ins>
      <w:del w:id="563" w:author="DM" w:date="2012-08-07T05:14:00Z">
        <w:r w:rsidDel="004034BC">
          <w:delText>P</w:delText>
        </w:r>
      </w:del>
      <w:r>
        <w:t xml:space="preserve">ublished for public consumption via the PWA, and includes all project and enterprise details. Archived supports </w:t>
      </w:r>
      <w:ins w:id="564" w:author="DM" w:date="2012-08-07T05:14:00Z">
        <w:r w:rsidR="004034BC">
          <w:t>p</w:t>
        </w:r>
      </w:ins>
      <w:del w:id="565" w:author="DM" w:date="2012-08-07T05:14:00Z">
        <w:r w:rsidDel="004034BC">
          <w:delText>P</w:delText>
        </w:r>
      </w:del>
      <w:r>
        <w:t>roject</w:t>
      </w:r>
      <w:ins w:id="566" w:author="DM" w:date="2012-08-07T05:14:00Z">
        <w:r w:rsidR="004034BC">
          <w:t>-</w:t>
        </w:r>
      </w:ins>
      <w:del w:id="567" w:author="DM" w:date="2012-08-07T05:14:00Z">
        <w:r w:rsidDel="004034BC">
          <w:delText xml:space="preserve"> </w:delText>
        </w:r>
      </w:del>
      <w:r>
        <w:t>level backup and restore</w:t>
      </w:r>
      <w:del w:id="568" w:author="DM" w:date="2012-08-07T05:14:00Z">
        <w:r w:rsidDel="004034BC">
          <w:delText>,</w:delText>
        </w:r>
      </w:del>
      <w:r>
        <w:t xml:space="preserve"> as well other recovery components within Project Server. The Reporting database is also updated at </w:t>
      </w:r>
      <w:ins w:id="569" w:author="DM" w:date="2012-08-07T05:14:00Z">
        <w:r w:rsidR="004034BC">
          <w:t>p</w:t>
        </w:r>
      </w:ins>
      <w:del w:id="570" w:author="DM" w:date="2012-08-07T05:14:00Z">
        <w:r w:rsidDel="004034BC">
          <w:delText>P</w:delText>
        </w:r>
      </w:del>
      <w:r>
        <w:t>ublish</w:t>
      </w:r>
      <w:ins w:id="571" w:author="DM" w:date="2012-08-07T05:14:00Z">
        <w:r w:rsidR="004034BC">
          <w:t>ing</w:t>
        </w:r>
      </w:ins>
      <w:r>
        <w:t xml:space="preserve"> time</w:t>
      </w:r>
      <w:del w:id="572" w:author="DM" w:date="2012-08-07T05:14:00Z">
        <w:r w:rsidDel="004034BC">
          <w:delText>,</w:delText>
        </w:r>
      </w:del>
      <w:r>
        <w:t xml:space="preserve"> but does not include all project details and is somewhat optimized for reporting queries. In addition to reporting data</w:t>
      </w:r>
      <w:ins w:id="573" w:author="DM" w:date="2012-08-07T05:15:00Z">
        <w:r w:rsidR="004034BC">
          <w:t>,</w:t>
        </w:r>
      </w:ins>
      <w:r>
        <w:t xml:space="preserve"> it also contains staging data for the cube building process. </w:t>
      </w:r>
      <w:ins w:id="574" w:author="DM" w:date="2012-08-07T05:15:00Z">
        <w:r w:rsidR="004034BC">
          <w:t xml:space="preserve">Microsoft publishes schema documentation only for </w:t>
        </w:r>
      </w:ins>
      <w:del w:id="575" w:author="DM" w:date="2012-08-07T05:15:00Z">
        <w:r w:rsidDel="004034BC">
          <w:delText>T</w:delText>
        </w:r>
      </w:del>
      <w:ins w:id="576" w:author="DM" w:date="2012-08-07T05:15:00Z">
        <w:r w:rsidR="004034BC">
          <w:t>t</w:t>
        </w:r>
      </w:ins>
      <w:r>
        <w:t>he Reporting database</w:t>
      </w:r>
      <w:del w:id="577" w:author="DM" w:date="2012-08-07T05:15:00Z">
        <w:r w:rsidDel="004034BC">
          <w:delText xml:space="preserve"> is the only one of the four that Microsoft publishes schema documentation for</w:delText>
        </w:r>
      </w:del>
      <w:r>
        <w:t>, as the other</w:t>
      </w:r>
      <w:del w:id="578" w:author="DM" w:date="2012-08-07T05:15:00Z">
        <w:r w:rsidDel="004034BC">
          <w:delText>s</w:delText>
        </w:r>
      </w:del>
      <w:r>
        <w:t xml:space="preserve"> </w:t>
      </w:r>
      <w:ins w:id="579" w:author="DM" w:date="2012-08-07T05:15:00Z">
        <w:r w:rsidR="004034BC">
          <w:t xml:space="preserve">four </w:t>
        </w:r>
      </w:ins>
      <w:r>
        <w:t>are designed for internal use and could be redesigned without notice.</w:t>
      </w:r>
    </w:p>
    <w:p w:rsidR="006458AF" w:rsidRDefault="006458AF" w:rsidP="006458AF">
      <w:pPr>
        <w:pStyle w:val="Para"/>
      </w:pPr>
      <w:del w:id="580" w:author="DM" w:date="2012-08-07T05:15:00Z">
        <w:r w:rsidDel="004034BC">
          <w:delText>SQL Server Reporting Services, (</w:delText>
        </w:r>
      </w:del>
      <w:r>
        <w:t>SSRS</w:t>
      </w:r>
      <w:del w:id="581" w:author="DM" w:date="2012-08-07T05:15:00Z">
        <w:r w:rsidDel="004034BC">
          <w:delText>)</w:delText>
        </w:r>
      </w:del>
      <w:r>
        <w:t xml:space="preserve"> reports are created in one of two ways: by a developer using a tool called SQL Server BI Development Studio (BIDS)</w:t>
      </w:r>
      <w:del w:id="582" w:author="DM" w:date="2012-08-07T05:15:00Z">
        <w:r w:rsidDel="004034BC">
          <w:delText>,</w:delText>
        </w:r>
      </w:del>
      <w:r>
        <w:t xml:space="preserve"> or by an end user using a tool called Report Builder. Report Builder has a MS Office look and feel. Report definitions can be saved locally</w:t>
      </w:r>
      <w:del w:id="583" w:author="DM" w:date="2012-08-07T05:16:00Z">
        <w:r w:rsidDel="004034BC">
          <w:delText>,</w:delText>
        </w:r>
      </w:del>
      <w:r>
        <w:t xml:space="preserve"> or published to the Report Server. Reports published to </w:t>
      </w:r>
      <w:del w:id="584" w:author="DM" w:date="2012-08-07T05:16:00Z">
        <w:r w:rsidDel="004034BC">
          <w:delText xml:space="preserve">the </w:delText>
        </w:r>
      </w:del>
      <w:r>
        <w:t>Report Server can be displayed within SharePoint pages.</w:t>
      </w:r>
    </w:p>
    <w:p w:rsidR="006458AF" w:rsidRDefault="006458AF" w:rsidP="006458AF">
      <w:pPr>
        <w:pStyle w:val="Para"/>
      </w:pPr>
      <w:r>
        <w:t>Reports are viewed either through the Report Builder tool</w:t>
      </w:r>
      <w:del w:id="585" w:author="DM" w:date="2012-08-07T05:16:00Z">
        <w:r w:rsidDel="004034BC">
          <w:delText>,</w:delText>
        </w:r>
      </w:del>
      <w:r>
        <w:t xml:space="preserve"> or via a browser for reports published to the Report Server. Often the browser </w:t>
      </w:r>
      <w:del w:id="586" w:author="DM" w:date="2012-08-07T05:16:00Z">
        <w:r w:rsidDel="004034BC">
          <w:delText xml:space="preserve">will </w:delText>
        </w:r>
      </w:del>
      <w:r>
        <w:t>run</w:t>
      </w:r>
      <w:ins w:id="587" w:author="DM" w:date="2012-08-07T05:16:00Z">
        <w:r w:rsidR="004034BC">
          <w:t>s</w:t>
        </w:r>
      </w:ins>
      <w:r>
        <w:t xml:space="preserve"> in a SharePoint context, but that is not strictly required. The report viewer allows you to preview and print one or more pages. Reports can include parameters to allow filtering at run time. Report presentation can be tabular, include graphs and charts, can be expanded and collapsed, and can include drill through to other reports. </w:t>
      </w:r>
      <w:ins w:id="588" w:author="DM" w:date="2012-08-07T05:16:00Z">
        <w:r w:rsidR="00DB19B6">
          <w:t>Reports also can</w:t>
        </w:r>
      </w:ins>
      <w:del w:id="589" w:author="DM" w:date="2012-08-07T05:16:00Z">
        <w:r w:rsidDel="00DB19B6">
          <w:delText>You can also</w:delText>
        </w:r>
      </w:del>
      <w:ins w:id="590" w:author="DM" w:date="2012-08-07T05:16:00Z">
        <w:r w:rsidR="00DB19B6">
          <w:t xml:space="preserve"> be</w:t>
        </w:r>
      </w:ins>
      <w:r>
        <w:t xml:space="preserve"> export</w:t>
      </w:r>
      <w:ins w:id="591" w:author="DM" w:date="2012-08-07T05:17:00Z">
        <w:r w:rsidR="00DB19B6">
          <w:t>ed</w:t>
        </w:r>
      </w:ins>
      <w:r>
        <w:t xml:space="preserve"> to PDF, Excel, and other formats, including formats that can be read </w:t>
      </w:r>
      <w:r w:rsidR="000F64B0">
        <w:t xml:space="preserve">as </w:t>
      </w:r>
      <w:del w:id="592" w:author="DM" w:date="2012-08-07T05:17:00Z">
        <w:r w:rsidR="000F64B0" w:rsidDel="00DB19B6">
          <w:delText xml:space="preserve">a </w:delText>
        </w:r>
      </w:del>
      <w:r w:rsidR="000F64B0">
        <w:t>data source</w:t>
      </w:r>
      <w:ins w:id="593" w:author="DM" w:date="2012-08-07T05:17:00Z">
        <w:r w:rsidR="00DB19B6">
          <w:t>s</w:t>
        </w:r>
      </w:ins>
      <w:r w:rsidR="000F64B0">
        <w:t xml:space="preserve"> to Excel 2010.</w:t>
      </w:r>
    </w:p>
    <w:p w:rsidR="006458AF" w:rsidRDefault="00FC2AF3" w:rsidP="006458AF">
      <w:pPr>
        <w:pStyle w:val="Para"/>
      </w:pPr>
      <w:ins w:id="594" w:author="DM" w:date="2012-08-07T05:33:00Z">
        <w:r>
          <w:t>Similar to</w:t>
        </w:r>
      </w:ins>
      <w:del w:id="595" w:author="DM" w:date="2012-08-07T05:34:00Z">
        <w:r w:rsidR="006458AF" w:rsidDel="00FC2AF3">
          <w:delText>Like</w:delText>
        </w:r>
      </w:del>
      <w:r w:rsidR="006458AF">
        <w:t xml:space="preserve"> using the Dashboard Designer with the PerformancePoint Server, writing SSRS reports via BI Development Studio or Report Builder calls for some training and ideally some knowledge of database constructs. There are things that IT or an experienced user can create to make more complex queries accessible to newer users</w:t>
      </w:r>
      <w:del w:id="596" w:author="DM" w:date="2012-08-07T05:34:00Z">
        <w:r w:rsidR="006458AF" w:rsidDel="004E10B7">
          <w:delText>,</w:delText>
        </w:r>
      </w:del>
      <w:r w:rsidR="006458AF">
        <w:t xml:space="preserve"> and </w:t>
      </w:r>
      <w:del w:id="597" w:author="DM" w:date="2012-08-07T05:34:00Z">
        <w:r w:rsidR="006458AF" w:rsidDel="004E10B7">
          <w:delText>W</w:delText>
        </w:r>
      </w:del>
      <w:ins w:id="598" w:author="DM" w:date="2012-08-07T05:34:00Z">
        <w:r w:rsidR="004E10B7">
          <w:t>w</w:t>
        </w:r>
      </w:ins>
      <w:r w:rsidR="006458AF">
        <w:t>izards to help simplify or initiate basic report creation. SSRS Report design and creation is a significant topic in its own right</w:t>
      </w:r>
      <w:del w:id="599" w:author="DM" w:date="2012-08-07T05:34:00Z">
        <w:r w:rsidR="006458AF" w:rsidDel="004E10B7">
          <w:delText>,</w:delText>
        </w:r>
      </w:del>
      <w:r w:rsidR="006458AF">
        <w:t xml:space="preserve"> and is outside the scope of this book. </w:t>
      </w:r>
    </w:p>
    <w:p w:rsidR="006458AF" w:rsidRDefault="006458AF" w:rsidP="006458AF">
      <w:pPr>
        <w:pStyle w:val="Para"/>
      </w:pPr>
      <w:r>
        <w:t xml:space="preserve">With the advent of SQL Server 2012, SSRS </w:t>
      </w:r>
      <w:del w:id="600" w:author="Jeff Jacobson" w:date="2012-09-06T16:00:00Z">
        <w:r w:rsidDel="00DC0E2D">
          <w:delText>will</w:delText>
        </w:r>
      </w:del>
      <w:ins w:id="601" w:author="DM" w:date="2012-08-07T05:34:00Z">
        <w:del w:id="602" w:author="Jeff Jacobson" w:date="2012-09-06T16:00:00Z">
          <w:r w:rsidR="004E10B7" w:rsidDel="00DC0E2D">
            <w:rPr>
              <w:rStyle w:val="QueryInline"/>
            </w:rPr>
            <w:delText>[AU: verify that future tense is correct]</w:delText>
          </w:r>
        </w:del>
      </w:ins>
      <w:r>
        <w:t xml:space="preserve"> include</w:t>
      </w:r>
      <w:ins w:id="603" w:author="Jeff Jacobson" w:date="2012-09-06T16:00:00Z">
        <w:r w:rsidR="00DC0E2D">
          <w:t>s</w:t>
        </w:r>
      </w:ins>
      <w:r>
        <w:t xml:space="preserve"> a new tool called “Power View” (code</w:t>
      </w:r>
      <w:ins w:id="604" w:author="DM" w:date="2012-08-07T05:35:00Z">
        <w:r w:rsidR="004E10B7">
          <w:t>-</w:t>
        </w:r>
      </w:ins>
      <w:del w:id="605" w:author="DM" w:date="2012-08-07T05:35:00Z">
        <w:r w:rsidDel="004E10B7">
          <w:delText xml:space="preserve"> </w:delText>
        </w:r>
      </w:del>
      <w:r>
        <w:t>named Crescent). Power View is a Silverlight</w:t>
      </w:r>
      <w:ins w:id="606" w:author="DM" w:date="2012-08-07T05:35:00Z">
        <w:r w:rsidR="004E10B7">
          <w:t>-</w:t>
        </w:r>
      </w:ins>
      <w:del w:id="607" w:author="DM" w:date="2012-08-07T05:35:00Z">
        <w:r w:rsidDel="004E10B7">
          <w:delText xml:space="preserve"> </w:delText>
        </w:r>
      </w:del>
      <w:r>
        <w:t>based tool that runs from your browser, which enables easy creation of integrated dashboard</w:t>
      </w:r>
      <w:ins w:id="608" w:author="DM" w:date="2012-08-07T05:35:00Z">
        <w:r w:rsidR="004E10B7">
          <w:t>-</w:t>
        </w:r>
      </w:ins>
      <w:del w:id="609" w:author="DM" w:date="2012-08-07T05:35:00Z">
        <w:r w:rsidDel="004E10B7">
          <w:delText xml:space="preserve"> </w:delText>
        </w:r>
      </w:del>
      <w:r>
        <w:t>level pages containing pivot tables, charts, and filters. It uses a new SQL Server Analysis Services (SSAS) tabular data model as a data source.</w:t>
      </w:r>
      <w:del w:id="610" w:author="DM" w:date="2012-08-07T05:35:00Z">
        <w:r w:rsidDel="004E10B7">
          <w:delText xml:space="preserve"> </w:delText>
        </w:r>
      </w:del>
      <w:r>
        <w:t xml:space="preserve"> </w:t>
      </w:r>
      <w:ins w:id="611" w:author="Tim Runcie" w:date="2012-09-14T09:39:00Z">
        <w:r w:rsidR="0061767E">
          <w:t xml:space="preserve">Another nice feature is that the SSAS </w:t>
        </w:r>
      </w:ins>
      <w:del w:id="612" w:author="Tim Runcie" w:date="2012-09-14T09:40:00Z">
        <w:r w:rsidDel="0061767E">
          <w:delText xml:space="preserve">It </w:delText>
        </w:r>
      </w:del>
      <w:r>
        <w:t xml:space="preserve">can also use </w:t>
      </w:r>
      <w:proofErr w:type="spellStart"/>
      <w:r>
        <w:t>PowerPivot</w:t>
      </w:r>
      <w:proofErr w:type="spellEnd"/>
      <w:r>
        <w:t xml:space="preserve"> files as a data source, which is based on the same model</w:t>
      </w:r>
      <w:ins w:id="613" w:author="Tim Runcie" w:date="2012-09-14T09:40:00Z">
        <w:r w:rsidR="0061767E">
          <w:t>, allowing exported reports to be also part of additional report building</w:t>
        </w:r>
      </w:ins>
      <w:commentRangeStart w:id="614"/>
      <w:ins w:id="615" w:author="DM" w:date="2012-08-07T05:35:00Z">
        <w:r w:rsidR="004E10B7">
          <w:rPr>
            <w:rStyle w:val="QueryInline"/>
          </w:rPr>
          <w:t>[</w:t>
        </w:r>
        <w:commentRangeStart w:id="616"/>
        <w:r w:rsidR="004E10B7">
          <w:rPr>
            <w:rStyle w:val="QueryInline"/>
          </w:rPr>
          <w:t>AU: what does this last phrase refer to?</w:t>
        </w:r>
      </w:ins>
      <w:commentRangeEnd w:id="616"/>
      <w:r w:rsidR="0061767E">
        <w:rPr>
          <w:rStyle w:val="CommentReference"/>
          <w:rFonts w:asciiTheme="minorHAnsi" w:eastAsiaTheme="minorHAnsi" w:hAnsiTheme="minorHAnsi" w:cstheme="minorBidi"/>
          <w:snapToGrid/>
        </w:rPr>
        <w:commentReference w:id="616"/>
      </w:r>
      <w:ins w:id="617" w:author="DM" w:date="2012-08-07T05:35:00Z">
        <w:r w:rsidR="004E10B7">
          <w:rPr>
            <w:rStyle w:val="QueryInline"/>
          </w:rPr>
          <w:t>]</w:t>
        </w:r>
      </w:ins>
      <w:commentRangeEnd w:id="614"/>
      <w:r w:rsidR="00DC0E2D">
        <w:rPr>
          <w:rStyle w:val="CommentReference"/>
          <w:rFonts w:asciiTheme="minorHAnsi" w:eastAsiaTheme="minorHAnsi" w:hAnsiTheme="minorHAnsi" w:cstheme="minorBidi"/>
          <w:snapToGrid/>
        </w:rPr>
        <w:commentReference w:id="614"/>
      </w:r>
      <w:r>
        <w:t xml:space="preserve">. While the creation of the data models </w:t>
      </w:r>
      <w:del w:id="618" w:author="DM" w:date="2012-08-07T05:35:00Z">
        <w:r w:rsidDel="004E10B7">
          <w:delText xml:space="preserve">may </w:delText>
        </w:r>
      </w:del>
      <w:r>
        <w:t xml:space="preserve">still </w:t>
      </w:r>
      <w:ins w:id="619" w:author="DM" w:date="2012-08-07T05:35:00Z">
        <w:r w:rsidR="004E10B7">
          <w:t xml:space="preserve">may </w:t>
        </w:r>
      </w:ins>
      <w:r>
        <w:t xml:space="preserve">require </w:t>
      </w:r>
      <w:del w:id="620" w:author="DM" w:date="2012-08-07T05:35:00Z">
        <w:r w:rsidDel="004E10B7">
          <w:delText xml:space="preserve">more </w:delText>
        </w:r>
      </w:del>
      <w:r>
        <w:t>specialized knowledge, once the data model connections are published to SharePoint</w:t>
      </w:r>
      <w:ins w:id="621" w:author="DM" w:date="2012-08-07T05:36:00Z">
        <w:r w:rsidR="004E10B7">
          <w:t>,</w:t>
        </w:r>
      </w:ins>
      <w:r>
        <w:t xml:space="preserve"> Power View will make creating complex graphical reports fairly straightforward for the average </w:t>
      </w:r>
      <w:del w:id="622" w:author="DM" w:date="2012-08-07T05:36:00Z">
        <w:r w:rsidDel="004E10B7">
          <w:delText>D</w:delText>
        </w:r>
      </w:del>
      <w:ins w:id="623" w:author="DM" w:date="2012-08-07T05:36:00Z">
        <w:r w:rsidR="004E10B7">
          <w:t>d</w:t>
        </w:r>
      </w:ins>
      <w:r>
        <w:t xml:space="preserve">ata </w:t>
      </w:r>
      <w:del w:id="624" w:author="DM" w:date="2012-08-07T05:36:00Z">
        <w:r w:rsidDel="004E10B7">
          <w:delText>A</w:delText>
        </w:r>
      </w:del>
      <w:ins w:id="625" w:author="DM" w:date="2012-08-07T05:36:00Z">
        <w:r w:rsidR="004E10B7">
          <w:t>a</w:t>
        </w:r>
      </w:ins>
      <w:r>
        <w:t xml:space="preserve">nalyst or </w:t>
      </w:r>
      <w:del w:id="626" w:author="DM" w:date="2012-08-07T05:36:00Z">
        <w:r w:rsidDel="004E10B7">
          <w:delText>I</w:delText>
        </w:r>
      </w:del>
      <w:ins w:id="627" w:author="DM" w:date="2012-08-07T05:36:00Z">
        <w:r w:rsidR="004E10B7">
          <w:t>i</w:t>
        </w:r>
      </w:ins>
      <w:r>
        <w:t xml:space="preserve">nformation </w:t>
      </w:r>
      <w:del w:id="628" w:author="DM" w:date="2012-08-07T05:36:00Z">
        <w:r w:rsidDel="004E10B7">
          <w:delText>W</w:delText>
        </w:r>
      </w:del>
      <w:ins w:id="629" w:author="DM" w:date="2012-08-07T05:36:00Z">
        <w:r w:rsidR="004E10B7">
          <w:t>w</w:t>
        </w:r>
      </w:ins>
      <w:r>
        <w:t>orker</w:t>
      </w:r>
      <w:del w:id="630" w:author="DM" w:date="2012-08-07T05:36:00Z">
        <w:r w:rsidDel="004E10B7">
          <w:delText>,</w:delText>
        </w:r>
      </w:del>
      <w:r>
        <w:t xml:space="preserve"> and doing ad hoc queries easy for the typical </w:t>
      </w:r>
      <w:ins w:id="631" w:author="DM" w:date="2012-08-07T05:36:00Z">
        <w:r w:rsidR="004E10B7">
          <w:t>i</w:t>
        </w:r>
      </w:ins>
      <w:del w:id="632" w:author="DM" w:date="2012-08-07T05:36:00Z">
        <w:r w:rsidDel="004E10B7">
          <w:delText>I</w:delText>
        </w:r>
      </w:del>
      <w:r>
        <w:t xml:space="preserve">nformation </w:t>
      </w:r>
      <w:del w:id="633" w:author="DM" w:date="2012-08-07T05:36:00Z">
        <w:r w:rsidDel="004E10B7">
          <w:delText>C</w:delText>
        </w:r>
      </w:del>
      <w:ins w:id="634" w:author="DM" w:date="2012-08-07T05:36:00Z">
        <w:r w:rsidR="004E10B7">
          <w:t>c</w:t>
        </w:r>
      </w:ins>
      <w:r>
        <w:t>onsumer.</w:t>
      </w:r>
    </w:p>
    <w:p w:rsidR="006458AF" w:rsidRDefault="006458AF" w:rsidP="006458AF">
      <w:pPr>
        <w:pStyle w:val="H2"/>
      </w:pPr>
      <w:r>
        <w:t xml:space="preserve">Excel and Excel </w:t>
      </w:r>
      <w:proofErr w:type="spellStart"/>
      <w:r>
        <w:t>PowerPivot</w:t>
      </w:r>
      <w:proofErr w:type="spellEnd"/>
    </w:p>
    <w:p w:rsidR="006458AF" w:rsidRDefault="006458AF" w:rsidP="006458AF">
      <w:pPr>
        <w:pStyle w:val="Para"/>
      </w:pPr>
      <w:r>
        <w:t>You’ve heard of a movie with a cast of thousands? Excel is a tool with a cast of millions. Even back in 2009, Microsoft estimated a worldwide number of users at more than 400 million. Some estimates suggest that 50 to 80 percent of enterprises still rely on stand</w:t>
      </w:r>
      <w:ins w:id="635" w:author="DM" w:date="2012-08-07T05:36:00Z">
        <w:r w:rsidR="004E10B7">
          <w:t>-</w:t>
        </w:r>
      </w:ins>
      <w:r>
        <w:t xml:space="preserve">alone spreadsheets for critical applications like financial reporting or forecasting. Even in shops where BI is available, that last bit of analysis </w:t>
      </w:r>
      <w:del w:id="636" w:author="DM" w:date="2012-08-07T05:36:00Z">
        <w:r w:rsidDel="004E10B7">
          <w:delText xml:space="preserve">is </w:delText>
        </w:r>
      </w:del>
      <w:r>
        <w:t xml:space="preserve">often </w:t>
      </w:r>
      <w:ins w:id="637" w:author="DM" w:date="2012-08-07T05:37:00Z">
        <w:r w:rsidR="004E10B7">
          <w:t xml:space="preserve">is </w:t>
        </w:r>
      </w:ins>
      <w:r>
        <w:t xml:space="preserve">done by a </w:t>
      </w:r>
      <w:ins w:id="638" w:author="DM" w:date="2012-08-07T05:37:00Z">
        <w:r w:rsidR="004E10B7">
          <w:t>chief financial officer</w:t>
        </w:r>
      </w:ins>
      <w:del w:id="639" w:author="DM" w:date="2012-08-07T05:37:00Z">
        <w:r w:rsidDel="004E10B7">
          <w:delText>CFO</w:delText>
        </w:r>
      </w:del>
      <w:r>
        <w:t xml:space="preserve"> with a spreadsheet. Needless to say, ignoring Excel as a reporting tool would be foolish.</w:t>
      </w:r>
    </w:p>
    <w:p w:rsidR="006458AF" w:rsidRDefault="006458AF" w:rsidP="006458AF">
      <w:pPr>
        <w:pStyle w:val="Para"/>
      </w:pPr>
      <w:r>
        <w:t>You can get instant benefits from publishing some of your existing Excel spreadsheets to SharePoint, gaining the use of Excel Services</w:t>
      </w:r>
      <w:ins w:id="640" w:author="DM" w:date="2012-08-07T05:37:00Z">
        <w:r w:rsidR="0038554C">
          <w:t>.</w:t>
        </w:r>
      </w:ins>
      <w:del w:id="641" w:author="DM" w:date="2012-08-07T05:37:00Z">
        <w:r w:rsidDel="0038554C">
          <w:delText>:</w:delText>
        </w:r>
      </w:del>
      <w:ins w:id="642" w:author="DM" w:date="2012-08-07T05:37:00Z">
        <w:r w:rsidR="0038554C">
          <w:t xml:space="preserve"> Benefits include:</w:t>
        </w:r>
      </w:ins>
    </w:p>
    <w:p w:rsidR="006458AF" w:rsidRDefault="006458AF" w:rsidP="006458AF">
      <w:pPr>
        <w:pStyle w:val="ListBulleted"/>
      </w:pPr>
      <w:r>
        <w:t>Reduc</w:t>
      </w:r>
      <w:ins w:id="643" w:author="DM" w:date="2012-08-07T05:37:00Z">
        <w:r w:rsidR="0038554C">
          <w:t>ing</w:t>
        </w:r>
      </w:ins>
      <w:del w:id="644" w:author="DM" w:date="2012-08-07T05:38:00Z">
        <w:r w:rsidDel="0038554C">
          <w:delText>e</w:delText>
        </w:r>
      </w:del>
      <w:r>
        <w:t xml:space="preserve"> the number of copies in circulation</w:t>
      </w:r>
      <w:del w:id="645" w:author="DM" w:date="2012-08-07T05:38:00Z">
        <w:r w:rsidDel="0038554C">
          <w:delText>,</w:delText>
        </w:r>
      </w:del>
      <w:r>
        <w:t xml:space="preserve"> as well as the potential variations on those copies introduced by each copy owner. </w:t>
      </w:r>
    </w:p>
    <w:p w:rsidR="006458AF" w:rsidRDefault="006458AF" w:rsidP="006458AF">
      <w:pPr>
        <w:pStyle w:val="ListBulleted"/>
      </w:pPr>
      <w:r>
        <w:t>The ability to use SharePoint’s document management services</w:t>
      </w:r>
      <w:r w:rsidR="000F64B0">
        <w:t>.</w:t>
      </w:r>
    </w:p>
    <w:p w:rsidR="006458AF" w:rsidRDefault="0038554C" w:rsidP="006458AF">
      <w:pPr>
        <w:pStyle w:val="ListBulleted"/>
      </w:pPr>
      <w:ins w:id="646" w:author="DM" w:date="2012-08-07T05:38:00Z">
        <w:r>
          <w:t>The ability to link t</w:t>
        </w:r>
      </w:ins>
      <w:del w:id="647" w:author="DM" w:date="2012-08-07T05:38:00Z">
        <w:r w:rsidR="006458AF" w:rsidDel="0038554C">
          <w:delText>T</w:delText>
        </w:r>
      </w:del>
      <w:r w:rsidR="006458AF">
        <w:t xml:space="preserve">he workbook </w:t>
      </w:r>
      <w:del w:id="648" w:author="DM" w:date="2012-08-07T05:38:00Z">
        <w:r w:rsidR="006458AF" w:rsidDel="0038554C">
          <w:delText>can be linked in</w:delText>
        </w:r>
      </w:del>
      <w:r w:rsidR="006458AF">
        <w:t xml:space="preserve">to other SharePoint pages, including pages used to summarize BI information. </w:t>
      </w:r>
    </w:p>
    <w:p w:rsidR="006458AF" w:rsidRDefault="006458AF" w:rsidP="006458AF">
      <w:pPr>
        <w:pStyle w:val="ListBulleted"/>
      </w:pPr>
      <w:del w:id="649" w:author="DM" w:date="2012-08-07T05:38:00Z">
        <w:r w:rsidDel="0038554C">
          <w:delText>You can l</w:delText>
        </w:r>
      </w:del>
      <w:ins w:id="650" w:author="DM" w:date="2012-08-07T05:38:00Z">
        <w:r w:rsidR="0038554C">
          <w:t>L</w:t>
        </w:r>
      </w:ins>
      <w:r>
        <w:t>imit</w:t>
      </w:r>
      <w:ins w:id="651" w:author="DM" w:date="2012-08-07T05:38:00Z">
        <w:r w:rsidR="0038554C">
          <w:t>ing</w:t>
        </w:r>
      </w:ins>
      <w:r>
        <w:t xml:space="preserve"> what parts of your workbook are visible. </w:t>
      </w:r>
    </w:p>
    <w:p w:rsidR="006458AF" w:rsidRDefault="0038554C" w:rsidP="006458AF">
      <w:pPr>
        <w:pStyle w:val="ListBulleted"/>
      </w:pPr>
      <w:ins w:id="652" w:author="DM" w:date="2012-08-07T05:38:00Z">
        <w:r>
          <w:t xml:space="preserve">The fact that </w:t>
        </w:r>
      </w:ins>
      <w:del w:id="653" w:author="DM" w:date="2012-08-07T05:38:00Z">
        <w:r w:rsidR="006458AF" w:rsidDel="0038554C">
          <w:delText xml:space="preserve">When </w:delText>
        </w:r>
      </w:del>
      <w:r w:rsidR="006458AF">
        <w:t xml:space="preserve">users </w:t>
      </w:r>
      <w:del w:id="654" w:author="DM" w:date="2012-08-07T05:38:00Z">
        <w:r w:rsidR="006458AF" w:rsidDel="0038554C">
          <w:delText xml:space="preserve">are </w:delText>
        </w:r>
      </w:del>
      <w:r w:rsidR="006458AF">
        <w:t xml:space="preserve">viewing </w:t>
      </w:r>
      <w:del w:id="655" w:author="DM" w:date="2012-08-07T05:38:00Z">
        <w:r w:rsidR="006458AF" w:rsidDel="0038554C">
          <w:delText xml:space="preserve">your </w:delText>
        </w:r>
      </w:del>
      <w:r w:rsidR="006458AF">
        <w:t>published workbook components</w:t>
      </w:r>
      <w:del w:id="656" w:author="DM" w:date="2012-08-07T05:38:00Z">
        <w:r w:rsidR="006458AF" w:rsidDel="0038554C">
          <w:delText xml:space="preserve">, they </w:delText>
        </w:r>
      </w:del>
      <w:ins w:id="657" w:author="DM" w:date="2012-08-07T05:38:00Z">
        <w:r>
          <w:t xml:space="preserve"> </w:t>
        </w:r>
      </w:ins>
      <w:r w:rsidR="006458AF">
        <w:t xml:space="preserve">cannot change </w:t>
      </w:r>
      <w:del w:id="658" w:author="DM" w:date="2012-08-07T05:38:00Z">
        <w:r w:rsidR="006458AF" w:rsidDel="0038554C">
          <w:delText xml:space="preserve">its </w:delText>
        </w:r>
      </w:del>
      <w:r w:rsidR="006458AF">
        <w:t>content. However</w:t>
      </w:r>
      <w:ins w:id="659" w:author="DM" w:date="2012-08-07T05:38:00Z">
        <w:r>
          <w:t>,</w:t>
        </w:r>
      </w:ins>
      <w:r w:rsidR="006458AF">
        <w:t xml:space="preserve"> </w:t>
      </w:r>
      <w:del w:id="660" w:author="DM" w:date="2012-08-07T05:39:00Z">
        <w:r w:rsidR="006458AF" w:rsidDel="0038554C">
          <w:delText xml:space="preserve">you can specify </w:delText>
        </w:r>
      </w:del>
      <w:r w:rsidR="006458AF">
        <w:t xml:space="preserve">cells </w:t>
      </w:r>
      <w:ins w:id="661" w:author="DM" w:date="2012-08-07T05:39:00Z">
        <w:r>
          <w:t xml:space="preserve">can be specified </w:t>
        </w:r>
      </w:ins>
      <w:r w:rsidR="006458AF">
        <w:t xml:space="preserve">as parameters </w:t>
      </w:r>
      <w:ins w:id="662" w:author="DM" w:date="2012-08-07T05:39:00Z">
        <w:r>
          <w:t>that</w:t>
        </w:r>
      </w:ins>
      <w:del w:id="663" w:author="DM" w:date="2012-08-07T05:39:00Z">
        <w:r w:rsidR="006458AF" w:rsidDel="0038554C">
          <w:delText>which the</w:delText>
        </w:r>
      </w:del>
      <w:r w:rsidR="006458AF">
        <w:t xml:space="preserve"> viewer</w:t>
      </w:r>
      <w:ins w:id="664" w:author="DM" w:date="2012-08-07T05:39:00Z">
        <w:r>
          <w:t>s</w:t>
        </w:r>
      </w:ins>
      <w:r w:rsidR="006458AF">
        <w:t xml:space="preserve"> can enter values into</w:t>
      </w:r>
      <w:ins w:id="665" w:author="DM" w:date="2012-08-07T05:39:00Z">
        <w:r>
          <w:t>.</w:t>
        </w:r>
      </w:ins>
      <w:del w:id="666" w:author="DM" w:date="2012-08-07T05:39:00Z">
        <w:r w:rsidR="006458AF" w:rsidDel="0038554C">
          <w:delText>,</w:delText>
        </w:r>
      </w:del>
      <w:r w:rsidR="006458AF">
        <w:t xml:space="preserve"> </w:t>
      </w:r>
      <w:del w:id="667" w:author="DM" w:date="2012-08-07T05:39:00Z">
        <w:r w:rsidR="006458AF" w:rsidDel="0038554C">
          <w:delText xml:space="preserve">and </w:delText>
        </w:r>
      </w:del>
      <w:r w:rsidR="006458AF">
        <w:t xml:space="preserve">Excel formulas can key off </w:t>
      </w:r>
      <w:del w:id="668" w:author="DM" w:date="2012-08-07T05:39:00Z">
        <w:r w:rsidR="006458AF" w:rsidDel="0038554C">
          <w:delText xml:space="preserve">of </w:delText>
        </w:r>
      </w:del>
      <w:r w:rsidR="006458AF">
        <w:t>those parameters to drive modification of other cells. This modification is nondestructive.</w:t>
      </w:r>
    </w:p>
    <w:p w:rsidR="006458AF" w:rsidRDefault="0038554C" w:rsidP="006458AF">
      <w:pPr>
        <w:pStyle w:val="ListBulleted"/>
      </w:pPr>
      <w:ins w:id="669" w:author="DM" w:date="2012-08-07T05:39:00Z">
        <w:r>
          <w:t>Using p</w:t>
        </w:r>
      </w:ins>
      <w:del w:id="670" w:author="DM" w:date="2012-08-07T05:39:00Z">
        <w:r w:rsidR="006458AF" w:rsidDel="0038554C">
          <w:delText>P</w:delText>
        </w:r>
      </w:del>
      <w:r w:rsidR="006458AF">
        <w:t xml:space="preserve">ublished spreadsheets </w:t>
      </w:r>
      <w:del w:id="671" w:author="DM" w:date="2012-08-07T05:39:00Z">
        <w:r w:rsidR="006458AF" w:rsidDel="0038554C">
          <w:delText xml:space="preserve">can be used </w:delText>
        </w:r>
      </w:del>
      <w:r w:rsidR="006458AF">
        <w:t xml:space="preserve">as data sources for other spreadsheets or reports. </w:t>
      </w:r>
    </w:p>
    <w:p w:rsidR="006458AF" w:rsidRDefault="006458AF" w:rsidP="006458AF">
      <w:pPr>
        <w:pStyle w:val="ListBulleted"/>
      </w:pPr>
      <w:r>
        <w:t>Server</w:t>
      </w:r>
      <w:ins w:id="672" w:author="DM" w:date="2012-08-07T05:39:00Z">
        <w:r w:rsidR="0038554C">
          <w:t>-</w:t>
        </w:r>
      </w:ins>
      <w:del w:id="673" w:author="DM" w:date="2012-08-07T05:39:00Z">
        <w:r w:rsidDel="0038554C">
          <w:delText xml:space="preserve"> </w:delText>
        </w:r>
      </w:del>
      <w:r>
        <w:t xml:space="preserve">level functionality </w:t>
      </w:r>
      <w:ins w:id="674" w:author="DM" w:date="2012-08-07T05:39:00Z">
        <w:r w:rsidR="0038554C">
          <w:t>that</w:t>
        </w:r>
      </w:ins>
      <w:del w:id="675" w:author="DM" w:date="2012-08-07T05:39:00Z">
        <w:r w:rsidDel="0038554C">
          <w:delText>also</w:delText>
        </w:r>
      </w:del>
      <w:r>
        <w:t xml:space="preserve"> allows for enterprise</w:t>
      </w:r>
      <w:ins w:id="676" w:author="DM" w:date="2012-08-07T05:39:00Z">
        <w:r w:rsidR="0038554C">
          <w:t>-</w:t>
        </w:r>
      </w:ins>
      <w:del w:id="677" w:author="DM" w:date="2012-08-07T05:39:00Z">
        <w:r w:rsidDel="0038554C">
          <w:delText xml:space="preserve"> </w:delText>
        </w:r>
      </w:del>
      <w:r>
        <w:t>level efficiencies</w:t>
      </w:r>
      <w:del w:id="678" w:author="DM" w:date="2012-08-07T05:39:00Z">
        <w:r w:rsidDel="0038554C">
          <w:delText>,</w:delText>
        </w:r>
      </w:del>
      <w:r>
        <w:t xml:space="preserve"> </w:t>
      </w:r>
      <w:ins w:id="679" w:author="DM" w:date="2012-08-07T05:39:00Z">
        <w:r w:rsidR="0038554C">
          <w:t>(</w:t>
        </w:r>
      </w:ins>
      <w:r>
        <w:t>i.e.</w:t>
      </w:r>
      <w:ins w:id="680" w:author="DM" w:date="2012-08-07T05:39:00Z">
        <w:r w:rsidR="0038554C">
          <w:t>,</w:t>
        </w:r>
      </w:ins>
      <w:r>
        <w:t xml:space="preserve"> rather than having a server open 20 different copies of the same big workbook for 20 different users, it knows to open one copy and share it</w:t>
      </w:r>
      <w:ins w:id="681" w:author="DM" w:date="2012-08-07T05:40:00Z">
        <w:r w:rsidR="0038554C">
          <w:t>)</w:t>
        </w:r>
      </w:ins>
      <w:r>
        <w:t>.</w:t>
      </w:r>
    </w:p>
    <w:p w:rsidR="006458AF" w:rsidRDefault="006458AF" w:rsidP="006458AF">
      <w:pPr>
        <w:pStyle w:val="H3"/>
      </w:pPr>
      <w:proofErr w:type="spellStart"/>
      <w:r w:rsidRPr="001327D5">
        <w:t>PowerPivot</w:t>
      </w:r>
      <w:proofErr w:type="spellEnd"/>
    </w:p>
    <w:p w:rsidR="006458AF" w:rsidRDefault="006458AF" w:rsidP="006458AF">
      <w:pPr>
        <w:pStyle w:val="Para"/>
      </w:pPr>
      <w:r>
        <w:t xml:space="preserve">So what’s this </w:t>
      </w:r>
      <w:del w:id="682" w:author="DM" w:date="2012-08-07T09:02:00Z">
        <w:r w:rsidDel="009D4A42">
          <w:delText>“</w:delText>
        </w:r>
      </w:del>
      <w:proofErr w:type="spellStart"/>
      <w:r>
        <w:t>PowerPivot</w:t>
      </w:r>
      <w:proofErr w:type="spellEnd"/>
      <w:del w:id="683" w:author="DM" w:date="2012-08-07T09:03:00Z">
        <w:r w:rsidDel="009D4A42">
          <w:delText>”</w:delText>
        </w:r>
      </w:del>
      <w:r>
        <w:t xml:space="preserve"> thing? As if people were not already making Excel jump through enough hoops with the data that </w:t>
      </w:r>
      <w:del w:id="684" w:author="DM" w:date="2012-08-07T05:40:00Z">
        <w:r w:rsidDel="0038554C">
          <w:delText xml:space="preserve">can </w:delText>
        </w:r>
      </w:del>
      <w:r>
        <w:t xml:space="preserve">currently </w:t>
      </w:r>
      <w:ins w:id="685" w:author="DM" w:date="2012-08-07T05:40:00Z">
        <w:r w:rsidR="0038554C">
          <w:t xml:space="preserve">can </w:t>
        </w:r>
      </w:ins>
      <w:r>
        <w:t xml:space="preserve">be stored in worksheets, </w:t>
      </w:r>
      <w:proofErr w:type="spellStart"/>
      <w:r>
        <w:t>PowerPivot</w:t>
      </w:r>
      <w:proofErr w:type="spellEnd"/>
      <w:r>
        <w:t xml:space="preserve"> is a</w:t>
      </w:r>
      <w:ins w:id="686" w:author="DM" w:date="2012-08-07T05:40:00Z">
        <w:r w:rsidR="0038554C">
          <w:t>n</w:t>
        </w:r>
      </w:ins>
      <w:del w:id="687" w:author="DM" w:date="2012-08-07T05:40:00Z">
        <w:r w:rsidDel="0038554C">
          <w:delText xml:space="preserve"> new</w:delText>
        </w:r>
      </w:del>
      <w:r>
        <w:t xml:space="preserve"> add</w:t>
      </w:r>
      <w:ins w:id="688" w:author="DM" w:date="2012-08-07T05:40:00Z">
        <w:r w:rsidR="0038554C">
          <w:t>-</w:t>
        </w:r>
      </w:ins>
      <w:del w:id="689" w:author="DM" w:date="2012-08-07T05:40:00Z">
        <w:r w:rsidDel="0038554C">
          <w:delText xml:space="preserve"> </w:delText>
        </w:r>
      </w:del>
      <w:r>
        <w:t xml:space="preserve">on for Excel 2010 that allows a user to import data from various sources into “tables” within Excel. These sources include relational </w:t>
      </w:r>
      <w:ins w:id="690" w:author="DM" w:date="2012-08-07T05:40:00Z">
        <w:r w:rsidR="0038554C">
          <w:t>databases</w:t>
        </w:r>
      </w:ins>
      <w:del w:id="691" w:author="DM" w:date="2012-08-07T05:40:00Z">
        <w:r w:rsidDel="0038554C">
          <w:delText>DB’s</w:delText>
        </w:r>
      </w:del>
      <w:r>
        <w:t xml:space="preserve">, OLAP cube </w:t>
      </w:r>
      <w:ins w:id="692" w:author="DM" w:date="2012-08-07T05:40:00Z">
        <w:r w:rsidR="0038554C">
          <w:t>databases</w:t>
        </w:r>
      </w:ins>
      <w:del w:id="693" w:author="DM" w:date="2012-08-07T05:40:00Z">
        <w:r w:rsidDel="0038554C">
          <w:delText>DBs</w:delText>
        </w:r>
      </w:del>
      <w:r>
        <w:t xml:space="preserve">, other Excel files, text files, cloud services, and feeds from reporting service reports. </w:t>
      </w:r>
    </w:p>
    <w:p w:rsidR="006458AF" w:rsidRDefault="006458AF" w:rsidP="006458AF">
      <w:pPr>
        <w:pStyle w:val="Para"/>
      </w:pPr>
      <w:r>
        <w:t xml:space="preserve">Once imported, the disparate tables can be linked together via a relationship editor. One warning about how </w:t>
      </w:r>
      <w:proofErr w:type="spellStart"/>
      <w:r>
        <w:t>PowerPivot</w:t>
      </w:r>
      <w:proofErr w:type="spellEnd"/>
      <w:r>
        <w:t xml:space="preserve"> handles relationships: </w:t>
      </w:r>
      <w:ins w:id="694" w:author="DM" w:date="2012-08-07T05:40:00Z">
        <w:r w:rsidR="0038554C">
          <w:t>I</w:t>
        </w:r>
      </w:ins>
      <w:del w:id="695" w:author="DM" w:date="2012-08-07T05:40:00Z">
        <w:r w:rsidDel="0038554C">
          <w:delText>i</w:delText>
        </w:r>
      </w:del>
      <w:r>
        <w:t xml:space="preserve">n the early release (and still true at the time this is written) </w:t>
      </w:r>
      <w:ins w:id="696" w:author="DM" w:date="2012-08-07T05:40:00Z">
        <w:r w:rsidR="0038554C">
          <w:t>m</w:t>
        </w:r>
      </w:ins>
      <w:del w:id="697" w:author="DM" w:date="2012-08-07T05:40:00Z">
        <w:r w:rsidDel="0038554C">
          <w:delText>M</w:delText>
        </w:r>
      </w:del>
      <w:r>
        <w:t>any</w:t>
      </w:r>
      <w:ins w:id="698" w:author="DM" w:date="2012-08-07T05:40:00Z">
        <w:r w:rsidR="0038554C">
          <w:t>-</w:t>
        </w:r>
      </w:ins>
      <w:del w:id="699" w:author="DM" w:date="2012-08-07T05:40:00Z">
        <w:r w:rsidDel="0038554C">
          <w:delText xml:space="preserve"> </w:delText>
        </w:r>
      </w:del>
      <w:r>
        <w:t>to</w:t>
      </w:r>
      <w:ins w:id="700" w:author="DM" w:date="2012-08-07T05:40:00Z">
        <w:r w:rsidR="0038554C">
          <w:t>-</w:t>
        </w:r>
      </w:ins>
      <w:del w:id="701" w:author="DM" w:date="2012-08-07T05:40:00Z">
        <w:r w:rsidDel="0038554C">
          <w:delText xml:space="preserve"> M</w:delText>
        </w:r>
      </w:del>
      <w:ins w:id="702" w:author="DM" w:date="2012-08-07T05:40:00Z">
        <w:r w:rsidR="0038554C">
          <w:t>m</w:t>
        </w:r>
      </w:ins>
      <w:r>
        <w:t xml:space="preserve">any relationships are not supported. For example, if you have a </w:t>
      </w:r>
      <w:del w:id="703" w:author="DM" w:date="2012-08-07T05:41:00Z">
        <w:r w:rsidDel="000A5086">
          <w:delText>T</w:delText>
        </w:r>
      </w:del>
      <w:ins w:id="704" w:author="DM" w:date="2012-08-07T05:41:00Z">
        <w:r w:rsidR="000A5086">
          <w:t>t</w:t>
        </w:r>
      </w:ins>
      <w:r>
        <w:t xml:space="preserve">ask table and a </w:t>
      </w:r>
      <w:del w:id="705" w:author="DM" w:date="2012-08-07T05:41:00Z">
        <w:r w:rsidDel="000A5086">
          <w:delText>R</w:delText>
        </w:r>
      </w:del>
      <w:ins w:id="706" w:author="DM" w:date="2012-08-07T05:41:00Z">
        <w:r w:rsidR="000A5086">
          <w:t>r</w:t>
        </w:r>
      </w:ins>
      <w:r>
        <w:t>esource table (a task can have many resources and a resource can have many tasks), even if you have an intersection table (Assignments)</w:t>
      </w:r>
      <w:ins w:id="707" w:author="DM" w:date="2012-08-07T05:41:00Z">
        <w:r w:rsidR="000A5086">
          <w:t>,</w:t>
        </w:r>
      </w:ins>
      <w:r>
        <w:t xml:space="preserve"> the aggregation results of something like task work by resource may not be what you expect. There is a rather technical workaround involving the use of the DAX query language, but for average mortals this is still an issue. Presumably Microsoft will address this in </w:t>
      </w:r>
      <w:del w:id="708" w:author="DM" w:date="2012-08-07T05:41:00Z">
        <w:r w:rsidDel="000A5086">
          <w:delText xml:space="preserve">their </w:delText>
        </w:r>
      </w:del>
      <w:ins w:id="709" w:author="DM" w:date="2012-08-07T05:41:00Z">
        <w:r w:rsidR="000A5086">
          <w:t xml:space="preserve">the </w:t>
        </w:r>
      </w:ins>
      <w:r>
        <w:t>next release.</w:t>
      </w:r>
    </w:p>
    <w:p w:rsidR="006458AF" w:rsidRDefault="006458AF" w:rsidP="006458AF">
      <w:pPr>
        <w:pStyle w:val="Para"/>
      </w:pPr>
      <w:r>
        <w:t xml:space="preserve">The data </w:t>
      </w:r>
      <w:ins w:id="710" w:author="DM" w:date="2012-08-07T05:41:00Z">
        <w:r w:rsidR="000A5086">
          <w:t>are</w:t>
        </w:r>
      </w:ins>
      <w:del w:id="711" w:author="DM" w:date="2012-08-07T05:41:00Z">
        <w:r w:rsidDel="000A5086">
          <w:delText>is</w:delText>
        </w:r>
      </w:del>
      <w:r>
        <w:t xml:space="preserve"> compressed and stored separately from the standard Excel data, although </w:t>
      </w:r>
      <w:ins w:id="712" w:author="DM" w:date="2012-08-07T05:41:00Z">
        <w:r w:rsidR="000A5086">
          <w:t>they</w:t>
        </w:r>
      </w:ins>
      <w:del w:id="713" w:author="DM" w:date="2012-08-07T05:41:00Z">
        <w:r w:rsidDel="000A5086">
          <w:delText>it</w:delText>
        </w:r>
      </w:del>
      <w:r>
        <w:t xml:space="preserve"> still reside</w:t>
      </w:r>
      <w:del w:id="714" w:author="DM" w:date="2012-08-07T05:42:00Z">
        <w:r w:rsidDel="000A5086">
          <w:delText>s</w:delText>
        </w:r>
      </w:del>
      <w:r>
        <w:t xml:space="preserve"> in the same Excel file. A special </w:t>
      </w:r>
      <w:del w:id="715" w:author="DM" w:date="2012-08-07T05:42:00Z">
        <w:r w:rsidDel="000A5086">
          <w:delText>“</w:delText>
        </w:r>
      </w:del>
      <w:proofErr w:type="spellStart"/>
      <w:r>
        <w:t>VertiPaq</w:t>
      </w:r>
      <w:proofErr w:type="spellEnd"/>
      <w:r>
        <w:t xml:space="preserve"> Analysis Services</w:t>
      </w:r>
      <w:del w:id="716" w:author="DM" w:date="2012-08-07T05:42:00Z">
        <w:r w:rsidDel="000A5086">
          <w:delText>”</w:delText>
        </w:r>
      </w:del>
      <w:r>
        <w:t xml:space="preserve"> engine is used to process th</w:t>
      </w:r>
      <w:ins w:id="717" w:author="DM" w:date="2012-08-07T05:42:00Z">
        <w:r w:rsidR="000A5086">
          <w:t>ese</w:t>
        </w:r>
      </w:ins>
      <w:del w:id="718" w:author="DM" w:date="2012-08-07T05:42:00Z">
        <w:r w:rsidDel="000A5086">
          <w:delText>is</w:delText>
        </w:r>
      </w:del>
      <w:r>
        <w:t xml:space="preserve"> data. Once in place, the data is displayed via Excel </w:t>
      </w:r>
      <w:del w:id="719" w:author="DM" w:date="2012-08-07T05:42:00Z">
        <w:r w:rsidDel="000A5086">
          <w:delText>T</w:delText>
        </w:r>
      </w:del>
      <w:ins w:id="720" w:author="DM" w:date="2012-08-07T05:42:00Z">
        <w:r w:rsidR="000A5086">
          <w:t>t</w:t>
        </w:r>
      </w:ins>
      <w:r>
        <w:t xml:space="preserve">ables, </w:t>
      </w:r>
      <w:ins w:id="721" w:author="DM" w:date="2012-08-07T05:42:00Z">
        <w:r w:rsidR="000A5086">
          <w:t>p</w:t>
        </w:r>
      </w:ins>
      <w:del w:id="722" w:author="DM" w:date="2012-08-07T05:42:00Z">
        <w:r w:rsidDel="000A5086">
          <w:delText>P</w:delText>
        </w:r>
      </w:del>
      <w:r>
        <w:t xml:space="preserve">ivot </w:t>
      </w:r>
      <w:del w:id="723" w:author="DM" w:date="2012-08-07T05:42:00Z">
        <w:r w:rsidDel="000A5086">
          <w:delText>T</w:delText>
        </w:r>
      </w:del>
      <w:ins w:id="724" w:author="DM" w:date="2012-08-07T05:42:00Z">
        <w:r w:rsidR="000A5086">
          <w:t>t</w:t>
        </w:r>
      </w:ins>
      <w:r>
        <w:t xml:space="preserve">ables, </w:t>
      </w:r>
      <w:ins w:id="725" w:author="DM" w:date="2012-08-07T05:42:00Z">
        <w:r w:rsidR="000A5086">
          <w:t>p</w:t>
        </w:r>
      </w:ins>
      <w:del w:id="726" w:author="DM" w:date="2012-08-07T05:42:00Z">
        <w:r w:rsidDel="000A5086">
          <w:delText>P</w:delText>
        </w:r>
      </w:del>
      <w:r>
        <w:t xml:space="preserve">ivot </w:t>
      </w:r>
      <w:del w:id="727" w:author="DM" w:date="2012-08-07T05:42:00Z">
        <w:r w:rsidDel="000A5086">
          <w:delText>C</w:delText>
        </w:r>
      </w:del>
      <w:ins w:id="728" w:author="DM" w:date="2012-08-07T05:42:00Z">
        <w:r w:rsidR="000A5086">
          <w:t>c</w:t>
        </w:r>
      </w:ins>
      <w:r>
        <w:t xml:space="preserve">harts, </w:t>
      </w:r>
      <w:del w:id="729" w:author="DM" w:date="2012-08-07T05:42:00Z">
        <w:r w:rsidDel="000A5086">
          <w:delText>F</w:delText>
        </w:r>
      </w:del>
      <w:ins w:id="730" w:author="DM" w:date="2012-08-07T05:42:00Z">
        <w:r w:rsidR="000A5086">
          <w:t>f</w:t>
        </w:r>
      </w:ins>
      <w:r>
        <w:t xml:space="preserve">ilters, </w:t>
      </w:r>
      <w:del w:id="731" w:author="DM" w:date="2012-08-07T05:42:00Z">
        <w:r w:rsidDel="000A5086">
          <w:delText>S</w:delText>
        </w:r>
      </w:del>
      <w:ins w:id="732" w:author="DM" w:date="2012-08-07T05:42:00Z">
        <w:r w:rsidR="000A5086">
          <w:t>s</w:t>
        </w:r>
      </w:ins>
      <w:r>
        <w:t xml:space="preserve">licers, </w:t>
      </w:r>
      <w:ins w:id="733" w:author="DM" w:date="2012-08-07T05:42:00Z">
        <w:r w:rsidR="000A5086">
          <w:t>and others</w:t>
        </w:r>
      </w:ins>
      <w:del w:id="734" w:author="DM" w:date="2012-08-07T05:42:00Z">
        <w:r w:rsidDel="000A5086">
          <w:delText>et al</w:delText>
        </w:r>
      </w:del>
      <w:r>
        <w:t xml:space="preserve">. In short, </w:t>
      </w:r>
      <w:proofErr w:type="spellStart"/>
      <w:r>
        <w:t>PowerPivot</w:t>
      </w:r>
      <w:proofErr w:type="spellEnd"/>
      <w:r>
        <w:t xml:space="preserve"> provides a do</w:t>
      </w:r>
      <w:r w:rsidR="000F64B0">
        <w:t>-</w:t>
      </w:r>
      <w:r>
        <w:t>it</w:t>
      </w:r>
      <w:r w:rsidR="000F64B0">
        <w:t>-</w:t>
      </w:r>
      <w:r>
        <w:t>yourself data warehouse with limited Analysis Services functionality, accessible via all the user interface functionality you’ve come to expect from Excel.</w:t>
      </w:r>
    </w:p>
    <w:p w:rsidR="006458AF" w:rsidRDefault="006458AF" w:rsidP="006458AF">
      <w:pPr>
        <w:pStyle w:val="Para"/>
      </w:pPr>
      <w:r>
        <w:t xml:space="preserve">This begs the question: </w:t>
      </w:r>
      <w:del w:id="735" w:author="DM" w:date="2012-08-07T05:42:00Z">
        <w:r w:rsidDel="000A5086">
          <w:delText>w</w:delText>
        </w:r>
      </w:del>
      <w:ins w:id="736" w:author="DM" w:date="2012-08-07T05:42:00Z">
        <w:r w:rsidR="000A5086">
          <w:t>W</w:t>
        </w:r>
      </w:ins>
      <w:r>
        <w:t xml:space="preserve">hy, if I’m a Project Server user and I already have all </w:t>
      </w:r>
      <w:r w:rsidR="006B4983">
        <w:t xml:space="preserve">of </w:t>
      </w:r>
      <w:r w:rsidR="000F64B0">
        <w:t xml:space="preserve">these </w:t>
      </w:r>
      <w:r>
        <w:t>w</w:t>
      </w:r>
      <w:ins w:id="737" w:author="DM" w:date="2012-08-07T05:42:00Z">
        <w:r w:rsidR="000A5086">
          <w:t>h</w:t>
        </w:r>
      </w:ins>
      <w:r>
        <w:t>iz</w:t>
      </w:r>
      <w:ins w:id="738" w:author="DM" w:date="2012-08-07T05:42:00Z">
        <w:r w:rsidR="000A5086">
          <w:t>-</w:t>
        </w:r>
      </w:ins>
      <w:del w:id="739" w:author="DM" w:date="2012-08-07T05:42:00Z">
        <w:r w:rsidDel="000A5086">
          <w:delText xml:space="preserve"> </w:delText>
        </w:r>
      </w:del>
      <w:r>
        <w:t xml:space="preserve">bang Project Server cubes already built for me, should I care about </w:t>
      </w:r>
      <w:proofErr w:type="spellStart"/>
      <w:r>
        <w:t>PowerPivot</w:t>
      </w:r>
      <w:proofErr w:type="spellEnd"/>
      <w:r>
        <w:t xml:space="preserve">? The answer </w:t>
      </w:r>
      <w:del w:id="740" w:author="DM" w:date="2012-08-07T05:42:00Z">
        <w:r w:rsidDel="000A5086">
          <w:delText xml:space="preserve">to that </w:delText>
        </w:r>
      </w:del>
      <w:r>
        <w:t xml:space="preserve">comes down to integration. Unless you already have a business process in place to define and update </w:t>
      </w:r>
      <w:del w:id="741" w:author="DM" w:date="2012-08-07T05:43:00Z">
        <w:r w:rsidDel="000A5086">
          <w:delText>E</w:delText>
        </w:r>
      </w:del>
      <w:ins w:id="742" w:author="DM" w:date="2012-08-07T05:43:00Z">
        <w:r w:rsidR="000A5086">
          <w:t>e</w:t>
        </w:r>
      </w:ins>
      <w:r>
        <w:t xml:space="preserve">nterprise </w:t>
      </w:r>
      <w:del w:id="743" w:author="DM" w:date="2012-08-07T05:43:00Z">
        <w:r w:rsidDel="000A5086">
          <w:delText>C</w:delText>
        </w:r>
      </w:del>
      <w:ins w:id="744" w:author="DM" w:date="2012-08-07T05:43:00Z">
        <w:r w:rsidR="000A5086">
          <w:t>c</w:t>
        </w:r>
      </w:ins>
      <w:r>
        <w:t xml:space="preserve">ustom </w:t>
      </w:r>
      <w:del w:id="745" w:author="DM" w:date="2012-08-07T05:43:00Z">
        <w:r w:rsidDel="000A5086">
          <w:delText>F</w:delText>
        </w:r>
      </w:del>
      <w:ins w:id="746" w:author="DM" w:date="2012-08-07T05:43:00Z">
        <w:r w:rsidR="000A5086">
          <w:t>f</w:t>
        </w:r>
      </w:ins>
      <w:r>
        <w:t xml:space="preserve">ields from other related business systems within your enterprise, you are likely to need </w:t>
      </w:r>
      <w:del w:id="747" w:author="DM" w:date="2012-08-07T05:43:00Z">
        <w:r w:rsidDel="000A5086">
          <w:delText xml:space="preserve">to have </w:delText>
        </w:r>
      </w:del>
      <w:r>
        <w:t xml:space="preserve">an alternative for combining that data. </w:t>
      </w:r>
      <w:proofErr w:type="spellStart"/>
      <w:r>
        <w:t>PowerPivot</w:t>
      </w:r>
      <w:proofErr w:type="spellEnd"/>
      <w:r>
        <w:t xml:space="preserve"> provides an option there, and does so in a way that does not depend on the time and expertise of a team of IT specialists. As extending </w:t>
      </w:r>
      <w:del w:id="748" w:author="DM" w:date="2012-08-07T05:44:00Z">
        <w:r w:rsidDel="004F6098">
          <w:delText>C</w:delText>
        </w:r>
      </w:del>
      <w:ins w:id="749" w:author="DM" w:date="2012-08-07T05:44:00Z">
        <w:r w:rsidR="004F6098">
          <w:t>c</w:t>
        </w:r>
      </w:ins>
      <w:r>
        <w:t xml:space="preserve">ustom </w:t>
      </w:r>
      <w:del w:id="750" w:author="DM" w:date="2012-08-07T05:44:00Z">
        <w:r w:rsidDel="004F6098">
          <w:delText>F</w:delText>
        </w:r>
      </w:del>
      <w:ins w:id="751" w:author="DM" w:date="2012-08-07T05:44:00Z">
        <w:r w:rsidR="004F6098">
          <w:t>f</w:t>
        </w:r>
      </w:ins>
      <w:r>
        <w:t xml:space="preserve">ields in MSP </w:t>
      </w:r>
      <w:del w:id="752" w:author="DM" w:date="2012-08-07T05:44:00Z">
        <w:r w:rsidDel="004F6098">
          <w:delText>C</w:delText>
        </w:r>
      </w:del>
      <w:ins w:id="753" w:author="DM" w:date="2012-08-07T05:44:00Z">
        <w:r w:rsidR="004F6098">
          <w:t>c</w:t>
        </w:r>
      </w:ins>
      <w:r>
        <w:t xml:space="preserve">ubes does have some limitations and a data conversion may be needed to facilitate meeting these limitations, </w:t>
      </w:r>
      <w:proofErr w:type="spellStart"/>
      <w:r>
        <w:t>PowerPivot</w:t>
      </w:r>
      <w:proofErr w:type="spellEnd"/>
      <w:r>
        <w:t xml:space="preserve"> may provide a temporary workaround. You may not get the power of a full IT OLAP </w:t>
      </w:r>
      <w:del w:id="754" w:author="DM" w:date="2012-08-07T05:44:00Z">
        <w:r w:rsidDel="004F6098">
          <w:delText>C</w:delText>
        </w:r>
      </w:del>
      <w:ins w:id="755" w:author="DM" w:date="2012-08-07T05:44:00Z">
        <w:r w:rsidR="004F6098">
          <w:t>c</w:t>
        </w:r>
      </w:ins>
      <w:r>
        <w:t>ube solution, but in these days of limited resources</w:t>
      </w:r>
      <w:ins w:id="756" w:author="DM" w:date="2012-08-07T05:44:00Z">
        <w:r w:rsidR="004F6098">
          <w:t>,</w:t>
        </w:r>
      </w:ins>
      <w:r>
        <w:t xml:space="preserve"> it can get you started down the road to integration.</w:t>
      </w:r>
    </w:p>
    <w:p w:rsidR="006458AF" w:rsidRDefault="006458AF" w:rsidP="006458AF">
      <w:pPr>
        <w:pStyle w:val="Para"/>
      </w:pPr>
      <w:r>
        <w:t xml:space="preserve">It’s worth noting that the </w:t>
      </w:r>
      <w:del w:id="757" w:author="DM" w:date="2012-08-07T05:44:00Z">
        <w:r w:rsidDel="004F6098">
          <w:delText>“</w:delText>
        </w:r>
      </w:del>
      <w:proofErr w:type="spellStart"/>
      <w:r>
        <w:t>Vertipaq</w:t>
      </w:r>
      <w:proofErr w:type="spellEnd"/>
      <w:del w:id="758" w:author="DM" w:date="2012-08-07T05:44:00Z">
        <w:r w:rsidDel="004F6098">
          <w:delText>”</w:delText>
        </w:r>
      </w:del>
      <w:r>
        <w:t xml:space="preserve"> engine is the same engine used by SSAS in its “tabular” mode. In fact, when </w:t>
      </w:r>
      <w:proofErr w:type="spellStart"/>
      <w:r>
        <w:t>PowerPivot</w:t>
      </w:r>
      <w:proofErr w:type="spellEnd"/>
      <w:r>
        <w:t xml:space="preserve"> files are published to SharePoint, Excel Services coordinates with SSAS and a server</w:t>
      </w:r>
      <w:ins w:id="759" w:author="DM" w:date="2012-08-07T05:44:00Z">
        <w:r w:rsidR="004F6098">
          <w:t>-</w:t>
        </w:r>
      </w:ins>
      <w:del w:id="760" w:author="DM" w:date="2012-08-07T05:44:00Z">
        <w:r w:rsidDel="004F6098">
          <w:delText xml:space="preserve"> </w:delText>
        </w:r>
      </w:del>
      <w:r>
        <w:t xml:space="preserve">level </w:t>
      </w:r>
      <w:proofErr w:type="spellStart"/>
      <w:r>
        <w:t>PowerPivot</w:t>
      </w:r>
      <w:proofErr w:type="spellEnd"/>
      <w:r>
        <w:t xml:space="preserve"> service to transfer the Excel “database” into SSAS for processing. This enables enterprise</w:t>
      </w:r>
      <w:ins w:id="761" w:author="DM" w:date="2012-08-07T05:44:00Z">
        <w:r w:rsidR="004F6098">
          <w:t>-</w:t>
        </w:r>
      </w:ins>
      <w:del w:id="762" w:author="DM" w:date="2012-08-07T05:44:00Z">
        <w:r w:rsidDel="004F6098">
          <w:delText xml:space="preserve"> </w:delText>
        </w:r>
      </w:del>
      <w:r>
        <w:t>level efficiencies, as the same data can be shared by multiple users.</w:t>
      </w:r>
    </w:p>
    <w:p w:rsidR="006458AF" w:rsidRDefault="006458AF" w:rsidP="006458AF">
      <w:pPr>
        <w:pStyle w:val="Para"/>
      </w:pPr>
      <w:r>
        <w:t xml:space="preserve">The </w:t>
      </w:r>
      <w:proofErr w:type="spellStart"/>
      <w:r>
        <w:t>Vertipaq</w:t>
      </w:r>
      <w:proofErr w:type="spellEnd"/>
      <w:r>
        <w:t xml:space="preserve"> engine takes advantage of two key concepts</w:t>
      </w:r>
      <w:r w:rsidR="000F64B0">
        <w:t>:</w:t>
      </w:r>
      <w:r>
        <w:t xml:space="preserve"> </w:t>
      </w:r>
      <w:ins w:id="763" w:author="DM" w:date="2012-08-07T05:45:00Z">
        <w:r w:rsidR="004F6098">
          <w:t xml:space="preserve">(1) </w:t>
        </w:r>
      </w:ins>
      <w:r>
        <w:t>a more advanced data compression technology that allows a larger number of records to be stored in the same space</w:t>
      </w:r>
      <w:del w:id="764" w:author="DM" w:date="2012-08-07T05:45:00Z">
        <w:r w:rsidDel="004F6098">
          <w:delText>,</w:delText>
        </w:r>
      </w:del>
      <w:r>
        <w:t xml:space="preserve"> and </w:t>
      </w:r>
      <w:ins w:id="765" w:author="DM" w:date="2012-08-07T05:45:00Z">
        <w:r w:rsidR="004F6098">
          <w:t xml:space="preserve">(2) </w:t>
        </w:r>
      </w:ins>
      <w:r>
        <w:t>including the entire data model in memory to speed up queries. This has pluses and minuses. On the plus side</w:t>
      </w:r>
      <w:ins w:id="766" w:author="DM" w:date="2012-08-07T05:45:00Z">
        <w:r w:rsidR="004F6098">
          <w:t>,</w:t>
        </w:r>
      </w:ins>
      <w:r>
        <w:t xml:space="preserve"> because we’re working at memory</w:t>
      </w:r>
      <w:ins w:id="767" w:author="DM" w:date="2012-08-07T05:45:00Z">
        <w:r w:rsidR="004F6098">
          <w:t>-</w:t>
        </w:r>
      </w:ins>
      <w:del w:id="768" w:author="DM" w:date="2012-08-07T05:45:00Z">
        <w:r w:rsidDel="004F6098">
          <w:delText xml:space="preserve"> </w:delText>
        </w:r>
      </w:del>
      <w:r>
        <w:t xml:space="preserve">based speeds rather than doing a lot of disk </w:t>
      </w:r>
      <w:ins w:id="769" w:author="DM" w:date="2012-08-07T05:45:00Z">
        <w:r w:rsidR="004F6098">
          <w:t>input/output</w:t>
        </w:r>
      </w:ins>
      <w:del w:id="770" w:author="DM" w:date="2012-08-07T05:45:00Z">
        <w:r w:rsidDel="004F6098">
          <w:delText>I/O</w:delText>
        </w:r>
      </w:del>
      <w:r>
        <w:t xml:space="preserve">, we can sacrifice some of the complexities that come with optimizing analytical cubes, which puts the data modeling more in reach of </w:t>
      </w:r>
      <w:del w:id="771" w:author="DM" w:date="2012-08-07T05:45:00Z">
        <w:r w:rsidDel="004F6098">
          <w:delText xml:space="preserve">a </w:delText>
        </w:r>
      </w:del>
      <w:proofErr w:type="spellStart"/>
      <w:r>
        <w:t>non</w:t>
      </w:r>
      <w:del w:id="772" w:author="DM" w:date="2012-08-07T05:45:00Z">
        <w:r w:rsidDel="004F6098">
          <w:delText>-</w:delText>
        </w:r>
      </w:del>
      <w:r>
        <w:t>specialist</w:t>
      </w:r>
      <w:ins w:id="773" w:author="DM" w:date="2012-08-07T05:46:00Z">
        <w:r w:rsidR="004F6098">
          <w:t>s</w:t>
        </w:r>
      </w:ins>
      <w:proofErr w:type="spellEnd"/>
      <w:r>
        <w:t>. On the minus side, you will need a lot of memory for bigger data models, and for really large models</w:t>
      </w:r>
      <w:ins w:id="774" w:author="DM" w:date="2012-08-07T05:46:00Z">
        <w:r w:rsidR="004F6098">
          <w:t>,</w:t>
        </w:r>
      </w:ins>
      <w:r>
        <w:t xml:space="preserve"> you </w:t>
      </w:r>
      <w:del w:id="775" w:author="DM" w:date="2012-08-07T05:46:00Z">
        <w:r w:rsidDel="004F6098">
          <w:delText xml:space="preserve">really </w:delText>
        </w:r>
      </w:del>
      <w:r>
        <w:t xml:space="preserve">need to revert back to traditional OLAP. As such, </w:t>
      </w:r>
      <w:proofErr w:type="spellStart"/>
      <w:r>
        <w:t>PowerPivot</w:t>
      </w:r>
      <w:proofErr w:type="spellEnd"/>
      <w:r>
        <w:t xml:space="preserve"> is considered </w:t>
      </w:r>
      <w:del w:id="776" w:author="DM" w:date="2012-08-07T05:46:00Z">
        <w:r w:rsidDel="004F6098">
          <w:delText>“</w:delText>
        </w:r>
      </w:del>
      <w:r>
        <w:t>self-service BI</w:t>
      </w:r>
      <w:r w:rsidR="000F64B0">
        <w:t>,</w:t>
      </w:r>
      <w:del w:id="777" w:author="DM" w:date="2012-08-07T05:46:00Z">
        <w:r w:rsidDel="004F6098">
          <w:delText>”</w:delText>
        </w:r>
      </w:del>
      <w:r>
        <w:t xml:space="preserve"> and if the data or data usage grows to a certain level</w:t>
      </w:r>
      <w:ins w:id="778" w:author="DM" w:date="2012-08-07T05:46:00Z">
        <w:r w:rsidR="004F6098">
          <w:t>,</w:t>
        </w:r>
      </w:ins>
      <w:r>
        <w:t xml:space="preserve"> </w:t>
      </w:r>
      <w:ins w:id="779" w:author="DM" w:date="2012-08-07T05:46:00Z">
        <w:r w:rsidR="004F6098">
          <w:t xml:space="preserve">you may have to </w:t>
        </w:r>
      </w:ins>
      <w:r>
        <w:t>upgrad</w:t>
      </w:r>
      <w:ins w:id="780" w:author="DM" w:date="2012-08-07T05:46:00Z">
        <w:r w:rsidR="004F6098">
          <w:t>e</w:t>
        </w:r>
      </w:ins>
      <w:del w:id="781" w:author="DM" w:date="2012-08-07T05:46:00Z">
        <w:r w:rsidDel="004F6098">
          <w:delText>ing it</w:delText>
        </w:r>
      </w:del>
      <w:r>
        <w:t xml:space="preserve"> to a more traditional OLAP solution</w:t>
      </w:r>
      <w:del w:id="782" w:author="DM" w:date="2012-08-07T05:46:00Z">
        <w:r w:rsidDel="004F6098">
          <w:delText xml:space="preserve"> may be called for</w:delText>
        </w:r>
      </w:del>
      <w:r>
        <w:t>.</w:t>
      </w:r>
    </w:p>
    <w:p w:rsidR="006458AF" w:rsidRDefault="006458AF" w:rsidP="006458AF">
      <w:pPr>
        <w:pStyle w:val="H3"/>
      </w:pPr>
      <w:r>
        <w:t>How to Create and Modify an Excel Pivot Report from a Project Server Cube</w:t>
      </w:r>
    </w:p>
    <w:p w:rsidR="00A06C12" w:rsidRDefault="006458AF">
      <w:pPr>
        <w:pStyle w:val="Para"/>
        <w:pPrChange w:id="783" w:author="DM" w:date="2012-08-07T05:46:00Z">
          <w:pPr>
            <w:pStyle w:val="Para"/>
            <w:ind w:firstLine="0"/>
          </w:pPr>
        </w:pPrChange>
      </w:pPr>
      <w:r>
        <w:t xml:space="preserve">In this section, we </w:t>
      </w:r>
      <w:del w:id="784" w:author="DM" w:date="2012-08-07T05:46:00Z">
        <w:r w:rsidDel="004F6098">
          <w:delText xml:space="preserve">will </w:delText>
        </w:r>
      </w:del>
      <w:r>
        <w:t xml:space="preserve">demonstrate </w:t>
      </w:r>
      <w:ins w:id="785" w:author="DM" w:date="2012-08-07T05:46:00Z">
        <w:r w:rsidR="004F6098">
          <w:t>how to create</w:t>
        </w:r>
      </w:ins>
      <w:del w:id="786" w:author="DM" w:date="2012-08-07T05:46:00Z">
        <w:r w:rsidDel="004F6098">
          <w:delText>creating</w:delText>
        </w:r>
      </w:del>
      <w:r>
        <w:t xml:space="preserve"> a report that includes a </w:t>
      </w:r>
      <w:ins w:id="787" w:author="DM" w:date="2012-08-07T05:47:00Z">
        <w:r w:rsidR="004F6098">
          <w:t>p</w:t>
        </w:r>
      </w:ins>
      <w:del w:id="788" w:author="DM" w:date="2012-08-07T05:47:00Z">
        <w:r w:rsidDel="004F6098">
          <w:delText>P</w:delText>
        </w:r>
      </w:del>
      <w:r>
        <w:t xml:space="preserve">ivot </w:t>
      </w:r>
      <w:del w:id="789" w:author="DM" w:date="2012-08-07T05:47:00Z">
        <w:r w:rsidDel="004F6098">
          <w:delText>T</w:delText>
        </w:r>
      </w:del>
      <w:ins w:id="790" w:author="DM" w:date="2012-08-07T05:47:00Z">
        <w:r w:rsidR="004F6098">
          <w:t>t</w:t>
        </w:r>
      </w:ins>
      <w:r>
        <w:t xml:space="preserve">able and associated </w:t>
      </w:r>
      <w:del w:id="791" w:author="DM" w:date="2012-08-07T05:47:00Z">
        <w:r w:rsidDel="004F6098">
          <w:delText>P</w:delText>
        </w:r>
      </w:del>
      <w:ins w:id="792" w:author="DM" w:date="2012-08-07T05:47:00Z">
        <w:r w:rsidR="004F6098">
          <w:t>p</w:t>
        </w:r>
      </w:ins>
      <w:r>
        <w:t xml:space="preserve">ivot </w:t>
      </w:r>
      <w:del w:id="793" w:author="DM" w:date="2012-08-07T05:47:00Z">
        <w:r w:rsidDel="004F6098">
          <w:delText>C</w:delText>
        </w:r>
      </w:del>
      <w:ins w:id="794" w:author="DM" w:date="2012-08-07T05:47:00Z">
        <w:r w:rsidR="004F6098">
          <w:t>c</w:t>
        </w:r>
      </w:ins>
      <w:r>
        <w:t>hart, using out</w:t>
      </w:r>
      <w:ins w:id="795" w:author="DM" w:date="2012-08-07T05:47:00Z">
        <w:r w:rsidR="004F6098">
          <w:t>-</w:t>
        </w:r>
      </w:ins>
      <w:del w:id="796" w:author="DM" w:date="2012-08-07T05:47:00Z">
        <w:r w:rsidDel="004F6098">
          <w:delText xml:space="preserve"> </w:delText>
        </w:r>
      </w:del>
      <w:r>
        <w:t>of</w:t>
      </w:r>
      <w:ins w:id="797" w:author="DM" w:date="2012-08-07T05:47:00Z">
        <w:r w:rsidR="004F6098">
          <w:t>-</w:t>
        </w:r>
      </w:ins>
      <w:del w:id="798" w:author="DM" w:date="2012-08-07T05:47:00Z">
        <w:r w:rsidDel="004F6098">
          <w:delText xml:space="preserve"> </w:delText>
        </w:r>
      </w:del>
      <w:r>
        <w:t>the</w:t>
      </w:r>
      <w:ins w:id="799" w:author="DM" w:date="2012-08-07T05:47:00Z">
        <w:r w:rsidR="004F6098">
          <w:t>-</w:t>
        </w:r>
      </w:ins>
      <w:del w:id="800" w:author="DM" w:date="2012-08-07T05:47:00Z">
        <w:r w:rsidDel="004F6098">
          <w:delText xml:space="preserve"> </w:delText>
        </w:r>
      </w:del>
      <w:r>
        <w:t>box Excel 2010 and an out</w:t>
      </w:r>
      <w:ins w:id="801" w:author="DM" w:date="2012-08-07T05:47:00Z">
        <w:r w:rsidR="004F6098">
          <w:t>-</w:t>
        </w:r>
      </w:ins>
      <w:del w:id="802" w:author="DM" w:date="2012-08-07T05:47:00Z">
        <w:r w:rsidDel="004F6098">
          <w:delText xml:space="preserve"> </w:delText>
        </w:r>
      </w:del>
      <w:r>
        <w:t>of</w:t>
      </w:r>
      <w:ins w:id="803" w:author="DM" w:date="2012-08-07T05:47:00Z">
        <w:r w:rsidR="004F6098">
          <w:t>-</w:t>
        </w:r>
      </w:ins>
      <w:del w:id="804" w:author="DM" w:date="2012-08-07T05:47:00Z">
        <w:r w:rsidDel="004F6098">
          <w:delText xml:space="preserve"> </w:delText>
        </w:r>
      </w:del>
      <w:r>
        <w:t>the</w:t>
      </w:r>
      <w:ins w:id="805" w:author="DM" w:date="2012-08-07T05:47:00Z">
        <w:r w:rsidR="004F6098">
          <w:t>-</w:t>
        </w:r>
      </w:ins>
      <w:del w:id="806" w:author="DM" w:date="2012-08-07T05:47:00Z">
        <w:r w:rsidDel="004F6098">
          <w:delText xml:space="preserve"> </w:delText>
        </w:r>
      </w:del>
      <w:r>
        <w:t>box Project Server cube. Most of the same concepts can be applied to any SSAS cube or relational database.</w:t>
      </w:r>
    </w:p>
    <w:p w:rsidR="006458AF" w:rsidRDefault="006458AF" w:rsidP="006458AF">
      <w:pPr>
        <w:pStyle w:val="ListNumbered"/>
      </w:pPr>
      <w:r>
        <w:t>1.</w:t>
      </w:r>
      <w:r>
        <w:tab/>
        <w:t>Open Excel 2010</w:t>
      </w:r>
      <w:r w:rsidR="00620B31">
        <w:t>.</w:t>
      </w:r>
    </w:p>
    <w:p w:rsidR="006458AF" w:rsidRDefault="006458AF" w:rsidP="006458AF">
      <w:pPr>
        <w:pStyle w:val="ListNumbered"/>
      </w:pPr>
      <w:r>
        <w:t>2.</w:t>
      </w:r>
      <w:r>
        <w:tab/>
        <w:t>Click on a cell in the new spreadsheet</w:t>
      </w:r>
      <w:r w:rsidR="00620B31">
        <w:t>.</w:t>
      </w:r>
    </w:p>
    <w:p w:rsidR="006458AF" w:rsidRDefault="006458AF" w:rsidP="006458AF">
      <w:pPr>
        <w:pStyle w:val="ListNumbered"/>
      </w:pPr>
      <w:r>
        <w:t>3.</w:t>
      </w:r>
      <w:r>
        <w:tab/>
        <w:t>On the Insert tab, Tables group, click on Pivot Table</w:t>
      </w:r>
      <w:ins w:id="807" w:author="DM" w:date="2012-08-20T15:20:00Z">
        <w:r w:rsidR="0076197E">
          <w:t>.</w:t>
        </w:r>
      </w:ins>
      <w:ins w:id="808" w:author="DM" w:date="2012-08-07T05:48:00Z">
        <w:r w:rsidR="00661CEE">
          <w:t xml:space="preserve"> </w:t>
        </w:r>
        <w:proofErr w:type="gramStart"/>
        <w:r w:rsidR="00661CEE">
          <w:t>(</w:t>
        </w:r>
      </w:ins>
      <w:ins w:id="809" w:author="DM" w:date="2012-08-20T15:20:00Z">
        <w:r w:rsidR="0076197E">
          <w:t>S</w:t>
        </w:r>
      </w:ins>
      <w:ins w:id="810" w:author="DM" w:date="2012-08-07T05:48:00Z">
        <w:r w:rsidR="00661CEE">
          <w:t>ee Figure 10.</w:t>
        </w:r>
      </w:ins>
      <w:ins w:id="811" w:author="DM" w:date="2012-08-07T05:49:00Z">
        <w:r w:rsidR="00661CEE">
          <w:t>4</w:t>
        </w:r>
      </w:ins>
      <w:ins w:id="812" w:author="DM" w:date="2012-08-20T15:20:00Z">
        <w:r w:rsidR="0076197E">
          <w:t>.</w:t>
        </w:r>
      </w:ins>
      <w:ins w:id="813" w:author="DM" w:date="2012-08-07T05:48:00Z">
        <w:r w:rsidR="00661CEE">
          <w:t>)</w:t>
        </w:r>
      </w:ins>
      <w:proofErr w:type="gramEnd"/>
      <w:del w:id="814" w:author="DM" w:date="2012-08-20T15:20:00Z">
        <w:r w:rsidDel="0076197E">
          <w:delText>.</w:delText>
        </w:r>
      </w:del>
      <w:r>
        <w:t xml:space="preserve"> If you’d like a </w:t>
      </w:r>
      <w:del w:id="815" w:author="DM" w:date="2012-08-07T05:48:00Z">
        <w:r w:rsidDel="00661CEE">
          <w:delText>C</w:delText>
        </w:r>
      </w:del>
      <w:ins w:id="816" w:author="DM" w:date="2012-08-07T05:48:00Z">
        <w:r w:rsidR="00661CEE">
          <w:t>c</w:t>
        </w:r>
      </w:ins>
      <w:r>
        <w:t xml:space="preserve">hart as well, click the down arrow under the Pivot Table icon and select Pivot Chart. </w:t>
      </w:r>
    </w:p>
    <w:p w:rsidR="006458AF" w:rsidRDefault="00620B31" w:rsidP="006458AF">
      <w:pPr>
        <w:pStyle w:val="Slug"/>
      </w:pPr>
      <w:r>
        <w:t>Figure 10</w:t>
      </w:r>
      <w:r w:rsidR="006458AF">
        <w:t>.4</w:t>
      </w:r>
      <w:del w:id="817" w:author="DM" w:date="2012-08-07T05:48:00Z">
        <w:r w:rsidR="006458AF" w:rsidDel="00661CEE">
          <w:delText>:</w:delText>
        </w:r>
      </w:del>
      <w:r w:rsidR="006458AF">
        <w:t xml:space="preserve"> Insert Pivot Table</w:t>
      </w:r>
      <w:r w:rsidR="006458AF">
        <w:tab/>
      </w:r>
      <w:r>
        <w:t>[</w:t>
      </w:r>
      <w:r w:rsidR="00B643D5">
        <w:t>10-04-i</w:t>
      </w:r>
      <w:r>
        <w:t>nsertPivotTable.tif]</w:t>
      </w:r>
    </w:p>
    <w:p w:rsidR="006458AF" w:rsidRDefault="006458AF" w:rsidP="006458AF">
      <w:pPr>
        <w:pStyle w:val="ListNumbered"/>
      </w:pPr>
      <w:r>
        <w:t>4.</w:t>
      </w:r>
      <w:r>
        <w:tab/>
        <w:t xml:space="preserve">A </w:t>
      </w:r>
      <w:del w:id="818" w:author="DM" w:date="2012-08-07T09:03:00Z">
        <w:r w:rsidDel="009D4A42">
          <w:delText>“</w:delText>
        </w:r>
      </w:del>
      <w:r>
        <w:t>Create PivotTable with PivotChart</w:t>
      </w:r>
      <w:del w:id="819" w:author="DM" w:date="2012-08-07T09:03:00Z">
        <w:r w:rsidDel="009D4A42">
          <w:delText>”</w:delText>
        </w:r>
      </w:del>
      <w:r>
        <w:t xml:space="preserve"> dialog will come up</w:t>
      </w:r>
      <w:ins w:id="820" w:author="DM" w:date="2012-08-20T15:20:00Z">
        <w:r w:rsidR="0076197E">
          <w:t>.</w:t>
        </w:r>
      </w:ins>
      <w:ins w:id="821" w:author="DM" w:date="2012-08-07T05:49:00Z">
        <w:r w:rsidR="00661CEE">
          <w:t xml:space="preserve"> </w:t>
        </w:r>
        <w:proofErr w:type="gramStart"/>
        <w:r w:rsidR="00661CEE">
          <w:t>(</w:t>
        </w:r>
      </w:ins>
      <w:ins w:id="822" w:author="DM" w:date="2012-08-20T15:20:00Z">
        <w:r w:rsidR="0076197E">
          <w:t>S</w:t>
        </w:r>
      </w:ins>
      <w:ins w:id="823" w:author="DM" w:date="2012-08-07T05:49:00Z">
        <w:r w:rsidR="00661CEE">
          <w:t>ee Figure 10.5</w:t>
        </w:r>
      </w:ins>
      <w:ins w:id="824" w:author="DM" w:date="2012-08-20T15:20:00Z">
        <w:r w:rsidR="0076197E">
          <w:t>.</w:t>
        </w:r>
      </w:ins>
      <w:ins w:id="825" w:author="DM" w:date="2012-08-07T05:49:00Z">
        <w:r w:rsidR="00661CEE">
          <w:t>)</w:t>
        </w:r>
      </w:ins>
      <w:proofErr w:type="gramEnd"/>
      <w:del w:id="826" w:author="DM" w:date="2012-08-20T15:20:00Z">
        <w:r w:rsidDel="0076197E">
          <w:delText>.</w:delText>
        </w:r>
      </w:del>
    </w:p>
    <w:p w:rsidR="006458AF" w:rsidRDefault="006458AF" w:rsidP="006458AF">
      <w:pPr>
        <w:pStyle w:val="Slug"/>
      </w:pPr>
      <w:r>
        <w:t>Figure 1</w:t>
      </w:r>
      <w:r w:rsidR="00725DA8">
        <w:t>0</w:t>
      </w:r>
      <w:r>
        <w:t>.5</w:t>
      </w:r>
      <w:del w:id="827" w:author="DM" w:date="2012-08-07T05:49:00Z">
        <w:r w:rsidDel="00661CEE">
          <w:delText>:</w:delText>
        </w:r>
      </w:del>
      <w:r>
        <w:t xml:space="preserve"> Create Pivot Dialog</w:t>
      </w:r>
      <w:r>
        <w:tab/>
      </w:r>
      <w:r w:rsidR="00725DA8">
        <w:t>[</w:t>
      </w:r>
      <w:r w:rsidR="0020388B">
        <w:t>10-05-</w:t>
      </w:r>
      <w:r w:rsidR="00725DA8">
        <w:t>createPivotDialog.tif]</w:t>
      </w:r>
    </w:p>
    <w:p w:rsidR="006458AF" w:rsidRDefault="006458AF" w:rsidP="006458AF">
      <w:pPr>
        <w:pStyle w:val="ListNumbered"/>
      </w:pPr>
      <w:r>
        <w:t>5.</w:t>
      </w:r>
      <w:r>
        <w:tab/>
        <w:t xml:space="preserve">Select the </w:t>
      </w:r>
      <w:del w:id="828" w:author="DM" w:date="2012-08-07T09:03:00Z">
        <w:r w:rsidDel="009D4A42">
          <w:delText>“</w:delText>
        </w:r>
      </w:del>
      <w:r>
        <w:t>Use an external data source</w:t>
      </w:r>
      <w:del w:id="829" w:author="DM" w:date="2012-08-07T09:03:00Z">
        <w:r w:rsidDel="009D4A42">
          <w:delText>”</w:delText>
        </w:r>
      </w:del>
      <w:r>
        <w:t xml:space="preserve"> option and click the </w:t>
      </w:r>
      <w:del w:id="830" w:author="DM" w:date="2012-08-07T09:03:00Z">
        <w:r w:rsidDel="009D4A42">
          <w:delText>“</w:delText>
        </w:r>
      </w:del>
      <w:r>
        <w:t>Choose Connection</w:t>
      </w:r>
      <w:del w:id="831" w:author="DM" w:date="2012-08-07T09:03:00Z">
        <w:r w:rsidDel="009D4A42">
          <w:delText>”</w:delText>
        </w:r>
      </w:del>
      <w:r>
        <w:t xml:space="preserve"> button. An Existing Connections dialog will open</w:t>
      </w:r>
      <w:ins w:id="832" w:author="DM" w:date="2012-08-20T15:20:00Z">
        <w:r w:rsidR="0076197E">
          <w:t>.</w:t>
        </w:r>
      </w:ins>
      <w:ins w:id="833" w:author="DM" w:date="2012-08-07T05:48:00Z">
        <w:r w:rsidR="00661CEE">
          <w:t xml:space="preserve"> </w:t>
        </w:r>
        <w:proofErr w:type="gramStart"/>
        <w:r w:rsidR="00661CEE">
          <w:t>(</w:t>
        </w:r>
      </w:ins>
      <w:ins w:id="834" w:author="DM" w:date="2012-08-20T15:21:00Z">
        <w:r w:rsidR="0076197E">
          <w:t>S</w:t>
        </w:r>
      </w:ins>
      <w:ins w:id="835" w:author="DM" w:date="2012-08-07T05:48:00Z">
        <w:r w:rsidR="00661CEE">
          <w:t>ee Figure 10.6</w:t>
        </w:r>
      </w:ins>
      <w:ins w:id="836" w:author="DM" w:date="2012-08-20T15:29:00Z">
        <w:r w:rsidR="00193E7A">
          <w:t>.</w:t>
        </w:r>
      </w:ins>
      <w:ins w:id="837" w:author="DM" w:date="2012-08-07T05:48:00Z">
        <w:r w:rsidR="00661CEE">
          <w:t>)</w:t>
        </w:r>
      </w:ins>
      <w:proofErr w:type="gramEnd"/>
      <w:del w:id="838" w:author="DM" w:date="2012-08-20T15:21:00Z">
        <w:r w:rsidDel="0076197E">
          <w:delText>.</w:delText>
        </w:r>
      </w:del>
      <w:r>
        <w:t xml:space="preserve"> You can see existing connections in the workbook, on your computer, and on the network. </w:t>
      </w:r>
    </w:p>
    <w:p w:rsidR="006458AF" w:rsidRDefault="006458AF" w:rsidP="006458AF">
      <w:pPr>
        <w:pStyle w:val="Slug"/>
      </w:pPr>
      <w:r>
        <w:t>Figure 1</w:t>
      </w:r>
      <w:r w:rsidR="004E2977">
        <w:t>0</w:t>
      </w:r>
      <w:r>
        <w:t>.6</w:t>
      </w:r>
      <w:del w:id="839" w:author="DM" w:date="2012-08-07T05:48:00Z">
        <w:r w:rsidDel="00661CEE">
          <w:delText>:</w:delText>
        </w:r>
      </w:del>
      <w:r>
        <w:t xml:space="preserve"> Existing Connections</w:t>
      </w:r>
      <w:r w:rsidR="004E2977">
        <w:tab/>
        <w:t>[</w:t>
      </w:r>
      <w:r w:rsidR="00500630">
        <w:t>10-06-e</w:t>
      </w:r>
      <w:r w:rsidR="004E2977">
        <w:t>xistingConnections.tif]</w:t>
      </w:r>
    </w:p>
    <w:p w:rsidR="006458AF" w:rsidRDefault="006458AF" w:rsidP="006458AF">
      <w:pPr>
        <w:pStyle w:val="ListPara"/>
      </w:pPr>
      <w:r>
        <w:t>Ideally you should use an .</w:t>
      </w:r>
      <w:proofErr w:type="spellStart"/>
      <w:r>
        <w:t>odc</w:t>
      </w:r>
      <w:proofErr w:type="spellEnd"/>
      <w:r>
        <w:t xml:space="preserve"> connection off the network so </w:t>
      </w:r>
      <w:ins w:id="840" w:author="DM" w:date="2012-08-07T05:49:00Z">
        <w:r w:rsidR="00661CEE">
          <w:t xml:space="preserve">you can share </w:t>
        </w:r>
      </w:ins>
      <w:r>
        <w:t xml:space="preserve">your spreadsheet </w:t>
      </w:r>
      <w:del w:id="841" w:author="DM" w:date="2012-08-07T05:49:00Z">
        <w:r w:rsidDel="00661CEE">
          <w:delText xml:space="preserve">can be </w:delText>
        </w:r>
      </w:del>
      <w:r>
        <w:t xml:space="preserve">more easily </w:t>
      </w:r>
      <w:del w:id="842" w:author="DM" w:date="2012-08-07T05:49:00Z">
        <w:r w:rsidDel="00661CEE">
          <w:delText xml:space="preserve">shared </w:delText>
        </w:r>
      </w:del>
      <w:r>
        <w:t xml:space="preserve">later. If the report is going to be used in a BI Center context, data connections should be stored in the associated </w:t>
      </w:r>
      <w:del w:id="843" w:author="Odum, Amy - Hoboken" w:date="2012-08-27T16:25:00Z">
        <w:r w:rsidDel="005B2EA0">
          <w:delText>D</w:delText>
        </w:r>
      </w:del>
      <w:ins w:id="844" w:author="Odum, Amy - Hoboken" w:date="2012-08-27T16:25:00Z">
        <w:r w:rsidR="005B2EA0">
          <w:t>d</w:t>
        </w:r>
      </w:ins>
      <w:r>
        <w:t xml:space="preserve">ata </w:t>
      </w:r>
      <w:del w:id="845" w:author="Odum, Amy - Hoboken" w:date="2012-08-27T16:25:00Z">
        <w:r w:rsidDel="005B2EA0">
          <w:delText>C</w:delText>
        </w:r>
      </w:del>
      <w:ins w:id="846" w:author="Odum, Amy - Hoboken" w:date="2012-08-27T16:25:00Z">
        <w:r w:rsidR="005B2EA0">
          <w:t>c</w:t>
        </w:r>
      </w:ins>
      <w:r>
        <w:t xml:space="preserve">onnections library for that site. You may need to “Browse for </w:t>
      </w:r>
      <w:proofErr w:type="gramStart"/>
      <w:r>
        <w:t>More</w:t>
      </w:r>
      <w:proofErr w:type="gramEnd"/>
      <w:r>
        <w:t>…” to find it.</w:t>
      </w:r>
    </w:p>
    <w:p w:rsidR="006458AF" w:rsidRDefault="006458AF" w:rsidP="006458AF">
      <w:pPr>
        <w:pStyle w:val="ListNumberedSub"/>
      </w:pPr>
      <w:r>
        <w:t>a.</w:t>
      </w:r>
      <w:r>
        <w:tab/>
        <w:t>If you cannot find a connection for the data source you need, you’ll need to create an .</w:t>
      </w:r>
      <w:proofErr w:type="spellStart"/>
      <w:r>
        <w:t>odc</w:t>
      </w:r>
      <w:proofErr w:type="spellEnd"/>
      <w:r>
        <w:t xml:space="preserve"> file first</w:t>
      </w:r>
      <w:del w:id="847" w:author="DM" w:date="2012-08-07T05:49:00Z">
        <w:r w:rsidDel="00661CEE">
          <w:delText>,</w:delText>
        </w:r>
      </w:del>
      <w:r>
        <w:t xml:space="preserve"> or have someone create one for you. See </w:t>
      </w:r>
      <w:ins w:id="848" w:author="DM" w:date="2012-08-07T05:50:00Z">
        <w:r w:rsidR="00661CEE">
          <w:t>the section titled “</w:t>
        </w:r>
      </w:ins>
      <w:r>
        <w:t xml:space="preserve">How </w:t>
      </w:r>
      <w:del w:id="849" w:author="DM" w:date="2012-08-07T09:04:00Z">
        <w:r w:rsidDel="009D4A42">
          <w:delText>T</w:delText>
        </w:r>
      </w:del>
      <w:ins w:id="850" w:author="DM" w:date="2012-08-07T09:04:00Z">
        <w:r w:rsidR="009D4A42">
          <w:t>t</w:t>
        </w:r>
      </w:ins>
      <w:r>
        <w:t>o Create an .</w:t>
      </w:r>
      <w:proofErr w:type="spellStart"/>
      <w:r w:rsidR="009D4A42">
        <w:t>odc</w:t>
      </w:r>
      <w:proofErr w:type="spellEnd"/>
      <w:ins w:id="851" w:author="DM" w:date="2012-08-07T05:50:00Z">
        <w:r w:rsidR="00661CEE">
          <w:t>” later in the chapter</w:t>
        </w:r>
      </w:ins>
      <w:del w:id="852" w:author="DM" w:date="2012-08-07T05:50:00Z">
        <w:r w:rsidDel="00661CEE">
          <w:delText xml:space="preserve"> below</w:delText>
        </w:r>
      </w:del>
      <w:r>
        <w:t xml:space="preserve">. </w:t>
      </w:r>
    </w:p>
    <w:p w:rsidR="006458AF" w:rsidRDefault="006458AF" w:rsidP="006458AF">
      <w:pPr>
        <w:pStyle w:val="ListNumberedSub"/>
      </w:pPr>
      <w:r>
        <w:t>b.</w:t>
      </w:r>
      <w:r>
        <w:tab/>
        <w:t xml:space="preserve">For our example, we are using a connection to the Assignment </w:t>
      </w:r>
      <w:proofErr w:type="spellStart"/>
      <w:r>
        <w:t>Timephased</w:t>
      </w:r>
      <w:proofErr w:type="spellEnd"/>
      <w:r>
        <w:t xml:space="preserve"> cube in our Project Server Analysis Services Database server.</w:t>
      </w:r>
      <w:ins w:id="853" w:author="Jeff Jacobson" w:date="2012-09-06T16:37:00Z">
        <w:r w:rsidR="00BE5AAC">
          <w:t xml:space="preserve"> (See Figure 10.7)</w:t>
        </w:r>
      </w:ins>
    </w:p>
    <w:p w:rsidR="006458AF" w:rsidRPr="001970C2" w:rsidRDefault="00AA6086" w:rsidP="006458AF">
      <w:pPr>
        <w:pStyle w:val="Slug"/>
        <w:rPr>
          <w:rStyle w:val="QueryInline"/>
          <w:rPrChange w:id="854" w:author="DM" w:date="2012-08-07T05:51:00Z">
            <w:rPr/>
          </w:rPrChange>
        </w:rPr>
      </w:pPr>
      <w:r>
        <w:t>Figure 10</w:t>
      </w:r>
      <w:r w:rsidR="006458AF">
        <w:t>.7</w:t>
      </w:r>
      <w:del w:id="855" w:author="DM" w:date="2012-08-07T05:50:00Z">
        <w:r w:rsidR="006458AF" w:rsidDel="00661CEE">
          <w:delText>:</w:delText>
        </w:r>
      </w:del>
      <w:r w:rsidR="006458AF">
        <w:t xml:space="preserve"> OLAP Data Connections</w:t>
      </w:r>
      <w:r w:rsidR="006458AF">
        <w:tab/>
      </w:r>
      <w:r>
        <w:t>[</w:t>
      </w:r>
      <w:r w:rsidR="00E1710E">
        <w:t>10-07-olap</w:t>
      </w:r>
      <w:r>
        <w:t>DataConnections.tif]</w:t>
      </w:r>
      <w:ins w:id="856" w:author="DM" w:date="2012-08-07T05:51:00Z">
        <w:del w:id="857" w:author="Jeff Jacobson" w:date="2012-09-06T16:04:00Z">
          <w:r w:rsidR="001970C2" w:rsidDel="00047982">
            <w:rPr>
              <w:rStyle w:val="QueryInline"/>
            </w:rPr>
            <w:delText>[AU: insert text ref. to this figure.]</w:delText>
          </w:r>
        </w:del>
      </w:ins>
    </w:p>
    <w:p w:rsidR="006458AF" w:rsidRDefault="006458AF" w:rsidP="006458AF">
      <w:pPr>
        <w:pStyle w:val="ListNumberedSub"/>
      </w:pPr>
      <w:r>
        <w:t>c.</w:t>
      </w:r>
      <w:r>
        <w:tab/>
        <w:t xml:space="preserve">Note that the BI Center site that comes with a Project Server PWA installation includes a number of predefined connections that correspond to the sample reports, which access the Project Server Reporting database. If you </w:t>
      </w:r>
      <w:del w:id="858" w:author="DM" w:date="2012-08-07T05:52:00Z">
        <w:r w:rsidDel="001970C2">
          <w:delText xml:space="preserve">do </w:delText>
        </w:r>
      </w:del>
      <w:r>
        <w:t xml:space="preserve">opt to customize a sample report, your best bet is to create copies of both the sample report and the connection, as the samples </w:t>
      </w:r>
      <w:del w:id="859" w:author="DM" w:date="2012-08-07T05:52:00Z">
        <w:r w:rsidDel="001970C2">
          <w:delText xml:space="preserve">could </w:delText>
        </w:r>
      </w:del>
      <w:r>
        <w:t xml:space="preserve">potentially </w:t>
      </w:r>
      <w:ins w:id="860" w:author="DM" w:date="2012-08-07T05:52:00Z">
        <w:r w:rsidR="001970C2">
          <w:t xml:space="preserve">could </w:t>
        </w:r>
      </w:ins>
      <w:r>
        <w:t>be affected by future upgrades or service packs. Likewise a number of connections to the Analysis cubes have been predefined, with references from Template reports. These will be in a folder in the connections library that is likely named based on the server and OLAP database that contains the cubes.</w:t>
      </w:r>
    </w:p>
    <w:p w:rsidR="006458AF" w:rsidRDefault="006458AF" w:rsidP="006458AF">
      <w:pPr>
        <w:pStyle w:val="ListNumbered"/>
      </w:pPr>
      <w:r>
        <w:t>6.</w:t>
      </w:r>
      <w:r>
        <w:tab/>
        <w:t xml:space="preserve">Once you’ve chosen a connection and pressed Ok on the </w:t>
      </w:r>
      <w:del w:id="861" w:author="DM" w:date="2012-08-07T09:04:00Z">
        <w:r w:rsidDel="009D4A42">
          <w:delText>“</w:delText>
        </w:r>
      </w:del>
      <w:r>
        <w:t>Create PivotTable with PivotChart</w:t>
      </w:r>
      <w:del w:id="862" w:author="DM" w:date="2012-08-07T09:04:00Z">
        <w:r w:rsidDel="009D4A42">
          <w:delText>”</w:delText>
        </w:r>
      </w:del>
      <w:r>
        <w:t xml:space="preserve"> dialog, you should get a </w:t>
      </w:r>
      <w:del w:id="863" w:author="DM" w:date="2012-08-07T05:53:00Z">
        <w:r w:rsidDel="001970C2">
          <w:delText>P</w:delText>
        </w:r>
      </w:del>
      <w:ins w:id="864" w:author="DM" w:date="2012-08-07T05:53:00Z">
        <w:r w:rsidR="001970C2">
          <w:t>p</w:t>
        </w:r>
      </w:ins>
      <w:r>
        <w:t>ivot</w:t>
      </w:r>
      <w:ins w:id="865" w:author="DM" w:date="2012-08-07T05:53:00Z">
        <w:r w:rsidR="001970C2">
          <w:t xml:space="preserve"> </w:t>
        </w:r>
      </w:ins>
      <w:del w:id="866" w:author="DM" w:date="2012-08-07T05:53:00Z">
        <w:r w:rsidDel="001970C2">
          <w:delText>T</w:delText>
        </w:r>
      </w:del>
      <w:ins w:id="867" w:author="DM" w:date="2012-08-07T05:53:00Z">
        <w:r w:rsidR="001970C2">
          <w:t>t</w:t>
        </w:r>
      </w:ins>
      <w:r>
        <w:t xml:space="preserve">able and a </w:t>
      </w:r>
      <w:del w:id="868" w:author="DM" w:date="2012-08-07T05:53:00Z">
        <w:r w:rsidDel="001970C2">
          <w:delText>C</w:delText>
        </w:r>
      </w:del>
      <w:ins w:id="869" w:author="DM" w:date="2012-08-07T05:53:00Z">
        <w:r w:rsidR="001970C2">
          <w:t>c</w:t>
        </w:r>
      </w:ins>
      <w:r>
        <w:t>hart. A PivotTable field list should be available on the right</w:t>
      </w:r>
      <w:ins w:id="870" w:author="DM" w:date="2012-08-20T15:21:00Z">
        <w:r w:rsidR="0076197E">
          <w:t>.</w:t>
        </w:r>
      </w:ins>
      <w:ins w:id="871" w:author="DM" w:date="2012-08-07T05:53:00Z">
        <w:r w:rsidR="001970C2">
          <w:t xml:space="preserve"> </w:t>
        </w:r>
        <w:proofErr w:type="gramStart"/>
        <w:r w:rsidR="001970C2">
          <w:t>(</w:t>
        </w:r>
      </w:ins>
      <w:ins w:id="872" w:author="DM" w:date="2012-08-20T15:21:00Z">
        <w:r w:rsidR="0076197E">
          <w:t>S</w:t>
        </w:r>
      </w:ins>
      <w:ins w:id="873" w:author="DM" w:date="2012-08-07T05:53:00Z">
        <w:r w:rsidR="001970C2">
          <w:t>ee Figure 10.8</w:t>
        </w:r>
      </w:ins>
      <w:ins w:id="874" w:author="DM" w:date="2012-08-20T15:21:00Z">
        <w:r w:rsidR="0076197E">
          <w:t>.</w:t>
        </w:r>
      </w:ins>
      <w:ins w:id="875" w:author="DM" w:date="2012-08-07T05:53:00Z">
        <w:r w:rsidR="001970C2">
          <w:t>)</w:t>
        </w:r>
      </w:ins>
      <w:proofErr w:type="gramEnd"/>
      <w:del w:id="876" w:author="DM" w:date="2012-08-20T15:21:00Z">
        <w:r w:rsidDel="0076197E">
          <w:delText>.</w:delText>
        </w:r>
      </w:del>
    </w:p>
    <w:p w:rsidR="006458AF" w:rsidRDefault="00AC28A4" w:rsidP="006458AF">
      <w:pPr>
        <w:pStyle w:val="Slug"/>
      </w:pPr>
      <w:r>
        <w:t>Figure 10</w:t>
      </w:r>
      <w:r w:rsidR="006458AF">
        <w:t>.8</w:t>
      </w:r>
      <w:del w:id="877" w:author="DM" w:date="2012-08-07T05:53:00Z">
        <w:r w:rsidR="006458AF" w:rsidDel="001970C2">
          <w:delText>:</w:delText>
        </w:r>
      </w:del>
      <w:r w:rsidR="006458AF">
        <w:t xml:space="preserve"> Pivot Table Setup</w:t>
      </w:r>
      <w:r w:rsidR="006458AF">
        <w:tab/>
      </w:r>
      <w:r>
        <w:t>[</w:t>
      </w:r>
      <w:r w:rsidR="00A534BE">
        <w:t>10-08-p</w:t>
      </w:r>
      <w:r>
        <w:t>ivot0.tif]</w:t>
      </w:r>
    </w:p>
    <w:p w:rsidR="006458AF" w:rsidRDefault="006458AF" w:rsidP="006458AF">
      <w:pPr>
        <w:pStyle w:val="ListNumbered"/>
      </w:pPr>
      <w:r>
        <w:t>7.</w:t>
      </w:r>
      <w:r>
        <w:tab/>
        <w:t xml:space="preserve">Scroll down to and click on the </w:t>
      </w:r>
      <w:del w:id="878" w:author="DM" w:date="2012-08-07T08:53:00Z">
        <w:r w:rsidDel="00C77DFD">
          <w:delText>checkbox</w:delText>
        </w:r>
      </w:del>
      <w:ins w:id="879" w:author="DM" w:date="2012-08-07T08:53:00Z">
        <w:r w:rsidR="00C77DFD">
          <w:t>check box</w:t>
        </w:r>
      </w:ins>
      <w:r>
        <w:t xml:space="preserve">es next to the Capacity and Work field measures. These are the </w:t>
      </w:r>
      <w:ins w:id="880" w:author="DM" w:date="2012-08-07T05:53:00Z">
        <w:r w:rsidR="001970C2">
          <w:t>m</w:t>
        </w:r>
      </w:ins>
      <w:del w:id="881" w:author="DM" w:date="2012-08-07T05:53:00Z">
        <w:r w:rsidDel="001970C2">
          <w:delText>M</w:delText>
        </w:r>
      </w:del>
      <w:r>
        <w:t xml:space="preserve">easures that we will be summarizing. By default, these will be placed in the Values box in the lower right. The pivot table (and chart) will already begin to fill in, but as we haven’t selected any </w:t>
      </w:r>
      <w:del w:id="882" w:author="DM" w:date="2012-08-07T05:53:00Z">
        <w:r w:rsidDel="001970C2">
          <w:delText>D</w:delText>
        </w:r>
      </w:del>
      <w:ins w:id="883" w:author="DM" w:date="2012-08-07T05:53:00Z">
        <w:r w:rsidR="001970C2">
          <w:t>d</w:t>
        </w:r>
      </w:ins>
      <w:r>
        <w:t>imensions</w:t>
      </w:r>
      <w:ins w:id="884" w:author="DM" w:date="2012-08-07T05:53:00Z">
        <w:r w:rsidR="001970C2">
          <w:t>,</w:t>
        </w:r>
      </w:ins>
      <w:r>
        <w:t xml:space="preserve"> all the </w:t>
      </w:r>
      <w:del w:id="885" w:author="DM" w:date="2012-08-07T05:53:00Z">
        <w:r w:rsidDel="001970C2">
          <w:delText>C</w:delText>
        </w:r>
      </w:del>
      <w:ins w:id="886" w:author="DM" w:date="2012-08-07T05:53:00Z">
        <w:r w:rsidR="001970C2">
          <w:t>c</w:t>
        </w:r>
      </w:ins>
      <w:r>
        <w:t xml:space="preserve">apacity and </w:t>
      </w:r>
      <w:del w:id="887" w:author="DM" w:date="2012-08-07T05:53:00Z">
        <w:r w:rsidDel="001970C2">
          <w:delText>W</w:delText>
        </w:r>
      </w:del>
      <w:ins w:id="888" w:author="DM" w:date="2012-08-07T05:53:00Z">
        <w:r w:rsidR="001970C2">
          <w:t>w</w:t>
        </w:r>
      </w:ins>
      <w:r>
        <w:t xml:space="preserve">ork data </w:t>
      </w:r>
      <w:ins w:id="889" w:author="DM" w:date="2012-08-07T05:53:00Z">
        <w:r w:rsidR="001970C2">
          <w:t>are</w:t>
        </w:r>
      </w:ins>
      <w:del w:id="890" w:author="DM" w:date="2012-08-07T05:53:00Z">
        <w:r w:rsidDel="001970C2">
          <w:delText>is</w:delText>
        </w:r>
      </w:del>
      <w:r>
        <w:t xml:space="preserve"> summarized into one total each. </w:t>
      </w:r>
    </w:p>
    <w:p w:rsidR="00AC28A4" w:rsidRDefault="00AC28A4" w:rsidP="00AC28A4">
      <w:pPr>
        <w:pStyle w:val="FeatureType"/>
      </w:pPr>
      <w:proofErr w:type="gramStart"/>
      <w:r>
        <w:t>type</w:t>
      </w:r>
      <w:proofErr w:type="gramEnd"/>
      <w:r>
        <w:t>="note"</w:t>
      </w:r>
    </w:p>
    <w:p w:rsidR="00AC28A4" w:rsidRDefault="006458AF" w:rsidP="006B4983">
      <w:pPr>
        <w:pStyle w:val="FeatureTitle"/>
      </w:pPr>
      <w:r>
        <w:t>Note</w:t>
      </w:r>
    </w:p>
    <w:p w:rsidR="006458AF" w:rsidRDefault="006458AF" w:rsidP="006B4983">
      <w:pPr>
        <w:pStyle w:val="FeaturePara"/>
      </w:pPr>
      <w:r>
        <w:t>I</w:t>
      </w:r>
      <w:r w:rsidRPr="00A00C2D">
        <w:t xml:space="preserve">ncluding dollars and hours in the same table may not give the best results in a </w:t>
      </w:r>
      <w:r>
        <w:t xml:space="preserve">related </w:t>
      </w:r>
      <w:r w:rsidRPr="00A00C2D">
        <w:t>chart, as the scale for one may not be appropriate for the othe</w:t>
      </w:r>
      <w:r>
        <w:t>r</w:t>
      </w:r>
      <w:r w:rsidR="00AC28A4">
        <w:t>.</w:t>
      </w:r>
      <w:r>
        <w:t xml:space="preserve"> </w:t>
      </w:r>
      <w:r w:rsidRPr="00A00C2D">
        <w:t xml:space="preserve">Pivot </w:t>
      </w:r>
      <w:del w:id="891" w:author="DM" w:date="2012-08-07T05:54:00Z">
        <w:r w:rsidRPr="00A00C2D" w:rsidDel="001970C2">
          <w:delText>T</w:delText>
        </w:r>
      </w:del>
      <w:ins w:id="892" w:author="DM" w:date="2012-08-07T05:54:00Z">
        <w:r w:rsidR="001970C2">
          <w:t>t</w:t>
        </w:r>
      </w:ins>
      <w:r w:rsidRPr="00A00C2D">
        <w:t>ables work well for showing multiple columns of summarized data, but if you’re going to do a chart</w:t>
      </w:r>
      <w:ins w:id="893" w:author="DM" w:date="2012-08-07T05:54:00Z">
        <w:r w:rsidR="001970C2">
          <w:t>,</w:t>
        </w:r>
      </w:ins>
      <w:r w:rsidRPr="00A00C2D">
        <w:t xml:space="preserve"> you should limit the number of values presented, both to avoid mixing apples and oranges</w:t>
      </w:r>
      <w:del w:id="894" w:author="DM" w:date="2012-08-07T05:54:00Z">
        <w:r w:rsidRPr="00A00C2D" w:rsidDel="001970C2">
          <w:delText>,</w:delText>
        </w:r>
      </w:del>
      <w:r w:rsidRPr="00A00C2D">
        <w:t xml:space="preserve"> and to keep the chart simple and to the point.</w:t>
      </w:r>
    </w:p>
    <w:p w:rsidR="006458AF" w:rsidRDefault="006458AF" w:rsidP="006458AF">
      <w:pPr>
        <w:pStyle w:val="ListNumbered"/>
      </w:pPr>
      <w:r>
        <w:t>8.</w:t>
      </w:r>
      <w:r>
        <w:tab/>
        <w:t xml:space="preserve">Scroll to the bottom of the field list and check next to the Time Dimension. By default, Excel placed this dimension in columns across the top, with </w:t>
      </w:r>
      <w:proofErr w:type="spellStart"/>
      <w:r>
        <w:t>sub</w:t>
      </w:r>
      <w:del w:id="895" w:author="DM" w:date="2012-08-07T05:54:00Z">
        <w:r w:rsidDel="001839A6">
          <w:delText xml:space="preserve"> </w:delText>
        </w:r>
      </w:del>
      <w:r>
        <w:t>columns</w:t>
      </w:r>
      <w:proofErr w:type="spellEnd"/>
      <w:r>
        <w:t xml:space="preserve"> for </w:t>
      </w:r>
      <w:del w:id="896" w:author="DM" w:date="2012-08-07T05:54:00Z">
        <w:r w:rsidDel="001839A6">
          <w:delText>C</w:delText>
        </w:r>
      </w:del>
      <w:ins w:id="897" w:author="DM" w:date="2012-08-07T05:54:00Z">
        <w:r w:rsidR="001839A6">
          <w:t>c</w:t>
        </w:r>
      </w:ins>
      <w:r>
        <w:t xml:space="preserve">apacity and </w:t>
      </w:r>
      <w:del w:id="898" w:author="DM" w:date="2012-08-07T05:54:00Z">
        <w:r w:rsidDel="001839A6">
          <w:delText>W</w:delText>
        </w:r>
      </w:del>
      <w:ins w:id="899" w:author="DM" w:date="2012-08-07T05:54:00Z">
        <w:r w:rsidR="001839A6">
          <w:t>w</w:t>
        </w:r>
      </w:ins>
      <w:r>
        <w:t>ork within each year</w:t>
      </w:r>
      <w:del w:id="900" w:author="DM" w:date="2012-08-07T05:54:00Z">
        <w:r w:rsidDel="001839A6">
          <w:delText>,</w:delText>
        </w:r>
      </w:del>
      <w:r>
        <w:t xml:space="preserve"> and a grand total on the far right. Note that there are now two items in the Legend Fields box (also called </w:t>
      </w:r>
      <w:del w:id="901" w:author="DM" w:date="2012-08-07T05:54:00Z">
        <w:r w:rsidDel="001839A6">
          <w:delText>S</w:delText>
        </w:r>
      </w:del>
      <w:ins w:id="902" w:author="DM" w:date="2012-08-07T05:54:00Z">
        <w:r w:rsidR="001839A6">
          <w:t>s</w:t>
        </w:r>
      </w:ins>
      <w:r>
        <w:t xml:space="preserve">eries, or </w:t>
      </w:r>
      <w:del w:id="903" w:author="DM" w:date="2012-08-07T05:54:00Z">
        <w:r w:rsidDel="001839A6">
          <w:delText>C</w:delText>
        </w:r>
      </w:del>
      <w:ins w:id="904" w:author="DM" w:date="2012-08-07T05:54:00Z">
        <w:r w:rsidR="001839A6">
          <w:t>c</w:t>
        </w:r>
      </w:ins>
      <w:r>
        <w:t xml:space="preserve">olumns if the table is selected, or you might consider it the </w:t>
      </w:r>
      <w:ins w:id="905" w:author="DM" w:date="2012-08-07T05:54:00Z">
        <w:r w:rsidR="001839A6">
          <w:rPr>
            <w:i/>
          </w:rPr>
          <w:t>x-</w:t>
        </w:r>
      </w:ins>
      <w:del w:id="906" w:author="DM" w:date="2012-08-07T05:54:00Z">
        <w:r w:rsidDel="001839A6">
          <w:delText xml:space="preserve">X </w:delText>
        </w:r>
      </w:del>
      <w:r>
        <w:t>axis). The legends values will also provide color</w:t>
      </w:r>
      <w:ins w:id="907" w:author="DM" w:date="2012-08-07T05:54:00Z">
        <w:r w:rsidR="001839A6">
          <w:t>-</w:t>
        </w:r>
      </w:ins>
      <w:del w:id="908" w:author="DM" w:date="2012-08-07T05:54:00Z">
        <w:r w:rsidDel="001839A6">
          <w:delText xml:space="preserve"> </w:delText>
        </w:r>
      </w:del>
      <w:r>
        <w:t>coded legend references on some types of charts. The fields are Time (the dimension placeholder) and Values (the summarized values</w:t>
      </w:r>
      <w:proofErr w:type="gramStart"/>
      <w:r>
        <w:t>)</w:t>
      </w:r>
      <w:ins w:id="909" w:author="Jeff Jacobson" w:date="2012-09-07T17:05:00Z">
        <w:r w:rsidR="008A019A">
          <w:t>(</w:t>
        </w:r>
        <w:proofErr w:type="gramEnd"/>
        <w:r w:rsidR="008A019A">
          <w:t>see Figure</w:t>
        </w:r>
      </w:ins>
      <w:ins w:id="910" w:author="Jeff Jacobson" w:date="2012-09-07T17:06:00Z">
        <w:r w:rsidR="008A019A">
          <w:t>s</w:t>
        </w:r>
      </w:ins>
      <w:ins w:id="911" w:author="Jeff Jacobson" w:date="2012-09-07T17:05:00Z">
        <w:r w:rsidR="008A019A">
          <w:t xml:space="preserve"> 10.9</w:t>
        </w:r>
      </w:ins>
      <w:ins w:id="912" w:author="Jeff Jacobson" w:date="2012-09-07T17:06:00Z">
        <w:r w:rsidR="008A019A">
          <w:t xml:space="preserve">. </w:t>
        </w:r>
      </w:ins>
      <w:ins w:id="913" w:author="Jeff Jacobson" w:date="2012-09-07T17:07:00Z">
        <w:r w:rsidR="008A019A">
          <w:t xml:space="preserve">and </w:t>
        </w:r>
      </w:ins>
      <w:ins w:id="914" w:author="Jeff Jacobson" w:date="2012-09-07T17:06:00Z">
        <w:r w:rsidR="008A019A">
          <w:t>10.10</w:t>
        </w:r>
      </w:ins>
      <w:ins w:id="915" w:author="Jeff Jacobson" w:date="2012-09-07T17:05:00Z">
        <w:r w:rsidR="008A019A">
          <w:t>)</w:t>
        </w:r>
      </w:ins>
      <w:r>
        <w:t>.</w:t>
      </w:r>
    </w:p>
    <w:p w:rsidR="006458AF" w:rsidRPr="001839A6" w:rsidRDefault="006458AF" w:rsidP="006458AF">
      <w:pPr>
        <w:pStyle w:val="Slug"/>
        <w:rPr>
          <w:rStyle w:val="QueryInline"/>
          <w:rPrChange w:id="916" w:author="DM" w:date="2012-08-07T05:55:00Z">
            <w:rPr/>
          </w:rPrChange>
        </w:rPr>
      </w:pPr>
      <w:r>
        <w:t>Figure 1</w:t>
      </w:r>
      <w:r w:rsidR="00780490">
        <w:t>0</w:t>
      </w:r>
      <w:r>
        <w:t>.9</w:t>
      </w:r>
      <w:del w:id="917" w:author="DM" w:date="2012-08-07T05:55:00Z">
        <w:r w:rsidDel="001839A6">
          <w:delText>:</w:delText>
        </w:r>
      </w:del>
      <w:r>
        <w:t xml:space="preserve"> Drag Area if PivotTable Cell Selected</w:t>
      </w:r>
      <w:r>
        <w:tab/>
      </w:r>
      <w:r w:rsidR="00780490">
        <w:t>[</w:t>
      </w:r>
      <w:r w:rsidR="009E4901">
        <w:t>10-09-d</w:t>
      </w:r>
      <w:r w:rsidR="00780490">
        <w:t>ragRowCol.tif]</w:t>
      </w:r>
      <w:ins w:id="918" w:author="Jeff Jacobson" w:date="2012-09-07T17:05:00Z">
        <w:r w:rsidR="008A019A" w:rsidDel="008A019A">
          <w:rPr>
            <w:rStyle w:val="QueryInline"/>
          </w:rPr>
          <w:t xml:space="preserve"> </w:t>
        </w:r>
      </w:ins>
      <w:ins w:id="919" w:author="DM" w:date="2012-08-07T05:55:00Z">
        <w:del w:id="920" w:author="Jeff Jacobson" w:date="2012-09-07T17:05:00Z">
          <w:r w:rsidR="001839A6" w:rsidDel="008A019A">
            <w:rPr>
              <w:rStyle w:val="QueryInline"/>
            </w:rPr>
            <w:delText>[AU: please insert text ref. to all figures, where they are discussed in text</w:delText>
          </w:r>
        </w:del>
      </w:ins>
      <w:ins w:id="921" w:author="DM" w:date="2012-08-07T06:09:00Z">
        <w:del w:id="922" w:author="Jeff Jacobson" w:date="2012-09-07T17:05:00Z">
          <w:r w:rsidR="00182289" w:rsidDel="008A019A">
            <w:rPr>
              <w:rStyle w:val="QueryInline"/>
            </w:rPr>
            <w:delText>. I will insert only when location is clear to me</w:delText>
          </w:r>
        </w:del>
      </w:ins>
      <w:ins w:id="923" w:author="DM" w:date="2012-08-07T05:55:00Z">
        <w:del w:id="924" w:author="Jeff Jacobson" w:date="2012-09-07T17:05:00Z">
          <w:r w:rsidR="001839A6" w:rsidDel="008A019A">
            <w:rPr>
              <w:rStyle w:val="QueryInline"/>
            </w:rPr>
            <w:delText>]</w:delText>
          </w:r>
        </w:del>
      </w:ins>
    </w:p>
    <w:p w:rsidR="006458AF" w:rsidRDefault="006458AF" w:rsidP="006458AF">
      <w:pPr>
        <w:pStyle w:val="Slug"/>
      </w:pPr>
      <w:r>
        <w:t>Figure 1</w:t>
      </w:r>
      <w:r w:rsidR="004805AA">
        <w:t>0</w:t>
      </w:r>
      <w:r>
        <w:t>.10</w:t>
      </w:r>
      <w:del w:id="925" w:author="DM" w:date="2012-08-07T05:55:00Z">
        <w:r w:rsidDel="001839A6">
          <w:delText>:</w:delText>
        </w:r>
      </w:del>
      <w:r>
        <w:t xml:space="preserve"> Drag Area if PivotChart Selected</w:t>
      </w:r>
      <w:r>
        <w:tab/>
      </w:r>
      <w:r w:rsidR="004805AA">
        <w:t>[</w:t>
      </w:r>
      <w:r w:rsidR="00D438EC">
        <w:t>10-10-d</w:t>
      </w:r>
      <w:r w:rsidR="004805AA">
        <w:t>ragLegendAxis.tif]</w:t>
      </w:r>
    </w:p>
    <w:p w:rsidR="006458AF" w:rsidRDefault="006458AF" w:rsidP="006458AF">
      <w:pPr>
        <w:pStyle w:val="Slug"/>
      </w:pPr>
      <w:r>
        <w:t>Figure 1</w:t>
      </w:r>
      <w:r w:rsidR="004805AA">
        <w:t>0</w:t>
      </w:r>
      <w:r>
        <w:t>.11</w:t>
      </w:r>
      <w:del w:id="926" w:author="DM" w:date="2012-08-07T05:55:00Z">
        <w:r w:rsidDel="001839A6">
          <w:delText>:</w:delText>
        </w:r>
      </w:del>
      <w:r>
        <w:t xml:space="preserve"> Excel Pivot Chart</w:t>
      </w:r>
      <w:del w:id="927" w:author="DM" w:date="2012-08-07T05:55:00Z">
        <w:r w:rsidDel="001839A6">
          <w:delText xml:space="preserve"> </w:delText>
        </w:r>
      </w:del>
      <w:r>
        <w:t>/</w:t>
      </w:r>
      <w:del w:id="928" w:author="DM" w:date="2012-08-07T05:55:00Z">
        <w:r w:rsidDel="001839A6">
          <w:delText xml:space="preserve"> </w:delText>
        </w:r>
      </w:del>
      <w:r>
        <w:t>Report</w:t>
      </w:r>
      <w:r>
        <w:tab/>
      </w:r>
      <w:r w:rsidR="004805AA">
        <w:t>[</w:t>
      </w:r>
      <w:r w:rsidR="00AC15EC">
        <w:t>10-11-p</w:t>
      </w:r>
      <w:r w:rsidR="004805AA">
        <w:t>ivot1.tif]</w:t>
      </w:r>
    </w:p>
    <w:p w:rsidR="006458AF" w:rsidRDefault="006458AF" w:rsidP="006458AF">
      <w:pPr>
        <w:pStyle w:val="ListNumbered"/>
      </w:pPr>
      <w:r>
        <w:t>9.</w:t>
      </w:r>
      <w:r>
        <w:tab/>
        <w:t xml:space="preserve">Let’s try some dynamic reporting! </w:t>
      </w:r>
    </w:p>
    <w:p w:rsidR="006458AF" w:rsidRDefault="006458AF" w:rsidP="006458AF">
      <w:pPr>
        <w:pStyle w:val="ListNumberedSub"/>
      </w:pPr>
      <w:r>
        <w:t>a.</w:t>
      </w:r>
      <w:r>
        <w:tab/>
        <w:t xml:space="preserve">A minor tweak: </w:t>
      </w:r>
      <w:ins w:id="929" w:author="DM" w:date="2012-08-07T05:55:00Z">
        <w:r w:rsidR="001839A6">
          <w:t>In</w:t>
        </w:r>
      </w:ins>
      <w:del w:id="930" w:author="DM" w:date="2012-08-07T05:55:00Z">
        <w:r w:rsidDel="001839A6">
          <w:delText>within</w:delText>
        </w:r>
      </w:del>
      <w:r>
        <w:t xml:space="preserve"> the Legend Fields box, drag the Time field underneath the Values field. See what happens to the column headers</w:t>
      </w:r>
      <w:ins w:id="931" w:author="Jeff Jacobson" w:date="2012-09-07T17:07:00Z">
        <w:r w:rsidR="008A019A">
          <w:t xml:space="preserve"> (see Figure 10.11)</w:t>
        </w:r>
      </w:ins>
      <w:r>
        <w:t>.</w:t>
      </w:r>
    </w:p>
    <w:p w:rsidR="006458AF" w:rsidRDefault="006458AF" w:rsidP="008A019A">
      <w:pPr>
        <w:pStyle w:val="ListNumberedSub"/>
      </w:pPr>
      <w:r>
        <w:t>b.</w:t>
      </w:r>
      <w:r>
        <w:tab/>
        <w:t>Drag the Values field from the Legend Fields box into the Axis Fields box. This takes all those columns that used to contain Capacity and Work and turn</w:t>
      </w:r>
      <w:ins w:id="932" w:author="DM" w:date="2012-08-07T05:56:00Z">
        <w:r w:rsidR="001839A6">
          <w:t>s</w:t>
        </w:r>
      </w:ins>
      <w:del w:id="933" w:author="DM" w:date="2012-08-07T05:56:00Z">
        <w:r w:rsidDel="001839A6">
          <w:delText>ed</w:delText>
        </w:r>
      </w:del>
      <w:r>
        <w:t xml:space="preserve"> them into </w:t>
      </w:r>
      <w:del w:id="934" w:author="DM" w:date="2012-08-07T05:56:00Z">
        <w:r w:rsidDel="001839A6">
          <w:delText>R</w:delText>
        </w:r>
      </w:del>
      <w:ins w:id="935" w:author="DM" w:date="2012-08-07T05:56:00Z">
        <w:r w:rsidR="001839A6">
          <w:t>r</w:t>
        </w:r>
      </w:ins>
      <w:r>
        <w:t>ows. However, if you actually look at the summary values in the cell for say, 2010 Capacity, via both views</w:t>
      </w:r>
      <w:ins w:id="936" w:author="DM" w:date="2012-08-07T05:56:00Z">
        <w:r w:rsidR="001839A6">
          <w:t>,</w:t>
        </w:r>
      </w:ins>
      <w:r>
        <w:t xml:space="preserve"> you’ll find they’re the same</w:t>
      </w:r>
      <w:ins w:id="937" w:author="Jeff Jacobson" w:date="2012-09-07T17:08:00Z">
        <w:r w:rsidR="008A019A">
          <w:t xml:space="preserve"> (see Figure 10.12)</w:t>
        </w:r>
      </w:ins>
      <w:r>
        <w:t>.</w:t>
      </w:r>
    </w:p>
    <w:p w:rsidR="006458AF" w:rsidRDefault="007548ED" w:rsidP="006458AF">
      <w:pPr>
        <w:pStyle w:val="Slug"/>
      </w:pPr>
      <w:r>
        <w:t>Figure 10</w:t>
      </w:r>
      <w:r w:rsidR="006458AF">
        <w:t>.12</w:t>
      </w:r>
      <w:del w:id="938" w:author="DM" w:date="2012-08-07T05:56:00Z">
        <w:r w:rsidR="006458AF" w:rsidDel="001839A6">
          <w:delText>:</w:delText>
        </w:r>
      </w:del>
      <w:r w:rsidR="006458AF">
        <w:t xml:space="preserve"> Excel Pivot Fields</w:t>
      </w:r>
      <w:r w:rsidR="006458AF">
        <w:tab/>
      </w:r>
      <w:r>
        <w:t>[</w:t>
      </w:r>
      <w:r w:rsidR="006F7339">
        <w:t>10-12-p</w:t>
      </w:r>
      <w:r>
        <w:t>ivot2.tif]</w:t>
      </w:r>
    </w:p>
    <w:p w:rsidR="006458AF" w:rsidRDefault="006458AF" w:rsidP="006458AF">
      <w:pPr>
        <w:pStyle w:val="ListNumberedSub"/>
      </w:pPr>
      <w:r>
        <w:t>c.</w:t>
      </w:r>
      <w:r>
        <w:tab/>
        <w:t xml:space="preserve">Undo your changes so Time and Values are in Legend Fields, then drag Time into the Axis fields. Now we see </w:t>
      </w:r>
      <w:del w:id="939" w:author="DM" w:date="2012-08-07T05:56:00Z">
        <w:r w:rsidDel="001839A6">
          <w:delText>R</w:delText>
        </w:r>
      </w:del>
      <w:ins w:id="940" w:author="DM" w:date="2012-08-07T05:56:00Z">
        <w:r w:rsidR="001839A6">
          <w:t>r</w:t>
        </w:r>
      </w:ins>
      <w:r>
        <w:t>ows for each year</w:t>
      </w:r>
      <w:del w:id="941" w:author="DM" w:date="2012-08-07T05:56:00Z">
        <w:r w:rsidDel="001839A6">
          <w:delText>,</w:delText>
        </w:r>
      </w:del>
      <w:r>
        <w:t xml:space="preserve"> and columns for Capacity and Work. If we have a chart, we’d notice the chart has also pivoted</w:t>
      </w:r>
      <w:ins w:id="942" w:author="Jeff Jacobson" w:date="2012-09-07T17:09:00Z">
        <w:r w:rsidR="008A019A">
          <w:t xml:space="preserve"> (see Figure 10.13)</w:t>
        </w:r>
      </w:ins>
      <w:r>
        <w:t>.</w:t>
      </w:r>
    </w:p>
    <w:p w:rsidR="006458AF" w:rsidRDefault="007544BF" w:rsidP="006458AF">
      <w:pPr>
        <w:pStyle w:val="Slug"/>
      </w:pPr>
      <w:r>
        <w:t>Figure 10</w:t>
      </w:r>
      <w:r w:rsidR="006458AF">
        <w:t>.13</w:t>
      </w:r>
      <w:del w:id="943" w:author="DM" w:date="2012-08-07T05:56:00Z">
        <w:r w:rsidR="006458AF" w:rsidDel="001839A6">
          <w:delText>:</w:delText>
        </w:r>
      </w:del>
      <w:r w:rsidR="006458AF">
        <w:t xml:space="preserve"> Excel Pivot Updates </w:t>
      </w:r>
      <w:ins w:id="944" w:author="DM" w:date="2012-08-07T05:56:00Z">
        <w:r w:rsidR="001839A6">
          <w:t>and</w:t>
        </w:r>
      </w:ins>
      <w:del w:id="945" w:author="DM" w:date="2012-08-07T05:56:00Z">
        <w:r w:rsidR="006458AF" w:rsidDel="001839A6">
          <w:delText xml:space="preserve">&amp; </w:delText>
        </w:r>
      </w:del>
      <w:ins w:id="946" w:author="DM" w:date="2012-08-07T05:56:00Z">
        <w:r w:rsidR="001839A6">
          <w:t xml:space="preserve"> </w:t>
        </w:r>
      </w:ins>
      <w:proofErr w:type="gramStart"/>
      <w:r w:rsidR="006458AF">
        <w:t>Filtering</w:t>
      </w:r>
      <w:proofErr w:type="gramEnd"/>
      <w:r w:rsidR="006458AF">
        <w:tab/>
      </w:r>
      <w:r>
        <w:t>[</w:t>
      </w:r>
      <w:r w:rsidR="003F3310">
        <w:t>10-13-p</w:t>
      </w:r>
      <w:r>
        <w:t>ivot3.tif]</w:t>
      </w:r>
    </w:p>
    <w:p w:rsidR="006458AF" w:rsidRDefault="006458AF" w:rsidP="006458AF">
      <w:pPr>
        <w:pStyle w:val="ListNumberedSub"/>
      </w:pPr>
      <w:r>
        <w:t>d.</w:t>
      </w:r>
      <w:r>
        <w:tab/>
        <w:t>You’ll notice a + sign next to each year. This means that this dimension has a hierarchy that you can drill into</w:t>
      </w:r>
      <w:ins w:id="947" w:author="Jeff Jacobson" w:date="2012-09-07T17:11:00Z">
        <w:r w:rsidR="00357C77">
          <w:t xml:space="preserve"> (see Figure 10.14)</w:t>
        </w:r>
      </w:ins>
      <w:r>
        <w:t>. Drill down as far as you can go. You should find breakouts for Year, Quarter, Month, Week, and Day. Drilling down also affects what is displayed on the chart. In Excel, the table (grid) and the chart are tied together, and you control the chart drill down via the table. In other BI tools, such as a Performance Point Chart, the chart can stand alone and includes drill</w:t>
      </w:r>
      <w:del w:id="948" w:author="DM" w:date="2012-08-07T05:57:00Z">
        <w:r w:rsidDel="001839A6">
          <w:delText xml:space="preserve"> </w:delText>
        </w:r>
      </w:del>
      <w:r>
        <w:t>down functionality. Click on the – sign at the top of the hierarchy you’ve expanded to collapse it again.</w:t>
      </w:r>
    </w:p>
    <w:p w:rsidR="006458AF" w:rsidRDefault="007544BF" w:rsidP="006458AF">
      <w:pPr>
        <w:pStyle w:val="Slug"/>
      </w:pPr>
      <w:r>
        <w:t>Figure 10</w:t>
      </w:r>
      <w:r w:rsidR="006458AF">
        <w:t>.14</w:t>
      </w:r>
      <w:del w:id="949" w:author="DM" w:date="2012-08-07T05:57:00Z">
        <w:r w:rsidR="006458AF" w:rsidDel="001839A6">
          <w:delText>:</w:delText>
        </w:r>
      </w:del>
      <w:r w:rsidR="006458AF">
        <w:t xml:space="preserve"> Pivot Drill</w:t>
      </w:r>
      <w:ins w:id="950" w:author="DM" w:date="2012-08-07T05:57:00Z">
        <w:r w:rsidR="001839A6">
          <w:t>-</w:t>
        </w:r>
      </w:ins>
      <w:del w:id="951" w:author="DM" w:date="2012-08-07T05:57:00Z">
        <w:r w:rsidR="006458AF" w:rsidDel="001839A6">
          <w:delText xml:space="preserve"> </w:delText>
        </w:r>
      </w:del>
      <w:r w:rsidR="006458AF">
        <w:t>Down Row</w:t>
      </w:r>
      <w:r>
        <w:t xml:space="preserve"> Fields</w:t>
      </w:r>
      <w:r w:rsidR="006458AF">
        <w:tab/>
      </w:r>
      <w:r>
        <w:t>[</w:t>
      </w:r>
      <w:r w:rsidR="00A24A4A">
        <w:t>10-14-p</w:t>
      </w:r>
      <w:r>
        <w:t>ivot4.tif]</w:t>
      </w:r>
    </w:p>
    <w:p w:rsidR="006458AF" w:rsidRDefault="006458AF" w:rsidP="006458AF">
      <w:pPr>
        <w:pStyle w:val="ListNumberedSub"/>
      </w:pPr>
      <w:r>
        <w:t>e.</w:t>
      </w:r>
      <w:r>
        <w:tab/>
        <w:t xml:space="preserve">Add two more </w:t>
      </w:r>
      <w:del w:id="952" w:author="DM" w:date="2012-08-07T05:57:00Z">
        <w:r w:rsidDel="001839A6">
          <w:delText>D</w:delText>
        </w:r>
      </w:del>
      <w:ins w:id="953" w:author="DM" w:date="2012-08-07T05:57:00Z">
        <w:r w:rsidR="001839A6">
          <w:t>d</w:t>
        </w:r>
      </w:ins>
      <w:r>
        <w:t>imensions: Resource Is Generic and Resource List. These should land in the Axis Fields (</w:t>
      </w:r>
      <w:del w:id="954" w:author="DM" w:date="2012-08-07T05:57:00Z">
        <w:r w:rsidDel="00BE344B">
          <w:delText>R</w:delText>
        </w:r>
      </w:del>
      <w:ins w:id="955" w:author="DM" w:date="2012-08-07T05:57:00Z">
        <w:r w:rsidR="00BE344B">
          <w:t>r</w:t>
        </w:r>
      </w:ins>
      <w:r>
        <w:t xml:space="preserve">ows or </w:t>
      </w:r>
      <w:del w:id="956" w:author="DM" w:date="2012-08-07T05:57:00Z">
        <w:r w:rsidDel="00BE344B">
          <w:delText>C</w:delText>
        </w:r>
      </w:del>
      <w:ins w:id="957" w:author="DM" w:date="2012-08-07T05:57:00Z">
        <w:r w:rsidR="00BE344B">
          <w:t>c</w:t>
        </w:r>
      </w:ins>
      <w:r>
        <w:t xml:space="preserve">ategories or the </w:t>
      </w:r>
      <w:ins w:id="958" w:author="DM" w:date="2012-08-07T05:58:00Z">
        <w:r w:rsidR="00A06C12" w:rsidRPr="00A06C12">
          <w:rPr>
            <w:i/>
            <w:rPrChange w:id="959" w:author="DM" w:date="2012-08-20T15:32:00Z">
              <w:rPr>
                <w:i/>
                <w:u w:val="single"/>
              </w:rPr>
            </w:rPrChange>
          </w:rPr>
          <w:t>y</w:t>
        </w:r>
        <w:r w:rsidR="00BE344B">
          <w:t>-</w:t>
        </w:r>
      </w:ins>
      <w:del w:id="960" w:author="DM" w:date="2012-08-07T05:58:00Z">
        <w:r w:rsidDel="00BE344B">
          <w:delText xml:space="preserve">Y </w:delText>
        </w:r>
      </w:del>
      <w:del w:id="961" w:author="DM" w:date="2012-08-20T15:32:00Z">
        <w:r w:rsidDel="000A0EBD">
          <w:delText>A</w:delText>
        </w:r>
      </w:del>
      <w:ins w:id="962" w:author="DM" w:date="2012-08-20T15:32:00Z">
        <w:r w:rsidR="000A0EBD">
          <w:t>a</w:t>
        </w:r>
      </w:ins>
      <w:r>
        <w:t xml:space="preserve">xis). You should now have groupings by </w:t>
      </w:r>
      <w:proofErr w:type="gramStart"/>
      <w:r>
        <w:t>Year,</w:t>
      </w:r>
      <w:proofErr w:type="gramEnd"/>
      <w:r>
        <w:t xml:space="preserve"> Resource is Generic flag, and Resource Name. Under the Resource is Generic if grouping = true, Resource Names should be generic assignment names</w:t>
      </w:r>
      <w:ins w:id="963" w:author="DM" w:date="2012-08-07T05:58:00Z">
        <w:r w:rsidR="00BE344B">
          <w:t>;</w:t>
        </w:r>
      </w:ins>
      <w:del w:id="964" w:author="DM" w:date="2012-08-07T05:58:00Z">
        <w:r w:rsidDel="00BE344B">
          <w:delText>,</w:delText>
        </w:r>
      </w:del>
      <w:r>
        <w:t xml:space="preserve"> if false</w:t>
      </w:r>
      <w:ins w:id="965" w:author="DM" w:date="2012-08-07T05:58:00Z">
        <w:r w:rsidR="00BE344B">
          <w:t>,</w:t>
        </w:r>
      </w:ins>
      <w:r>
        <w:t xml:space="preserve"> </w:t>
      </w:r>
      <w:del w:id="966" w:author="DM" w:date="2012-08-07T05:58:00Z">
        <w:r w:rsidDel="00BE344B">
          <w:delText xml:space="preserve">the </w:delText>
        </w:r>
      </w:del>
      <w:r>
        <w:t xml:space="preserve">Resource Names should be specific employees. </w:t>
      </w:r>
      <w:r w:rsidR="00A960B9">
        <w:t xml:space="preserve">Capacity </w:t>
      </w:r>
      <w:r>
        <w:t xml:space="preserve">and Work summarized values should go all the way down to per </w:t>
      </w:r>
      <w:proofErr w:type="gramStart"/>
      <w:r>
        <w:t>resource</w:t>
      </w:r>
      <w:commentRangeStart w:id="967"/>
      <w:ins w:id="968" w:author="DM" w:date="2012-08-07T05:58:00Z">
        <w:r w:rsidR="00BE344B">
          <w:rPr>
            <w:rStyle w:val="QueryInline"/>
          </w:rPr>
          <w:t>[</w:t>
        </w:r>
        <w:commentRangeStart w:id="969"/>
        <w:proofErr w:type="gramEnd"/>
        <w:r w:rsidR="00BE344B">
          <w:rPr>
            <w:rStyle w:val="QueryInline"/>
          </w:rPr>
          <w:t>AU: any caps needed h</w:t>
        </w:r>
      </w:ins>
      <w:ins w:id="970" w:author="DM" w:date="2012-08-07T05:59:00Z">
        <w:r w:rsidR="00BE344B">
          <w:rPr>
            <w:rStyle w:val="QueryInline"/>
          </w:rPr>
          <w:t>e</w:t>
        </w:r>
      </w:ins>
      <w:ins w:id="971" w:author="DM" w:date="2012-08-07T05:58:00Z">
        <w:r w:rsidR="00BE344B">
          <w:rPr>
            <w:rStyle w:val="QueryInline"/>
          </w:rPr>
          <w:t>re?</w:t>
        </w:r>
      </w:ins>
      <w:commentRangeEnd w:id="969"/>
      <w:r w:rsidR="00C60FFF">
        <w:rPr>
          <w:rStyle w:val="CommentReference"/>
          <w:rFonts w:asciiTheme="minorHAnsi" w:eastAsiaTheme="minorHAnsi" w:hAnsiTheme="minorHAnsi" w:cstheme="minorBidi"/>
          <w:snapToGrid/>
        </w:rPr>
        <w:commentReference w:id="969"/>
      </w:r>
      <w:ins w:id="972" w:author="DM" w:date="2012-08-07T05:58:00Z">
        <w:r w:rsidR="00BE344B">
          <w:rPr>
            <w:rStyle w:val="QueryInline"/>
          </w:rPr>
          <w:t>]</w:t>
        </w:r>
      </w:ins>
      <w:commentRangeEnd w:id="967"/>
      <w:r w:rsidR="00FF55B9">
        <w:rPr>
          <w:rStyle w:val="CommentReference"/>
          <w:rFonts w:asciiTheme="minorHAnsi" w:eastAsiaTheme="minorHAnsi" w:hAnsiTheme="minorHAnsi" w:cstheme="minorBidi"/>
          <w:snapToGrid/>
        </w:rPr>
        <w:commentReference w:id="967"/>
      </w:r>
      <w:r>
        <w:t xml:space="preserve"> per year</w:t>
      </w:r>
      <w:ins w:id="973" w:author="DM" w:date="2012-08-07T05:58:00Z">
        <w:r w:rsidR="00BE344B">
          <w:t>,</w:t>
        </w:r>
      </w:ins>
      <w:r>
        <w:t xml:space="preserve"> and Resource is Generic flag per year. There should not be any resources in both the True and False groups. </w:t>
      </w:r>
    </w:p>
    <w:p w:rsidR="006458AF" w:rsidRDefault="006458AF" w:rsidP="006458AF">
      <w:pPr>
        <w:pStyle w:val="ListNumberedSub"/>
      </w:pPr>
      <w:r>
        <w:t>f.</w:t>
      </w:r>
      <w:r>
        <w:tab/>
        <w:t>Remove the Generic Flag group. You can do this by either unchecking it in the field picker</w:t>
      </w:r>
      <w:del w:id="974" w:author="DM" w:date="2012-08-07T05:59:00Z">
        <w:r w:rsidDel="00BE344B">
          <w:delText>,</w:delText>
        </w:r>
      </w:del>
      <w:r>
        <w:t xml:space="preserve"> or by right</w:t>
      </w:r>
      <w:del w:id="975" w:author="DM" w:date="2012-08-07T05:59:00Z">
        <w:r w:rsidDel="00BE344B">
          <w:delText xml:space="preserve"> </w:delText>
        </w:r>
      </w:del>
      <w:ins w:id="976" w:author="DM" w:date="2012-08-07T06:05:00Z">
        <w:r w:rsidR="001563EA">
          <w:t xml:space="preserve"> </w:t>
        </w:r>
      </w:ins>
      <w:r>
        <w:t xml:space="preserve">clicking on the item in the drag area and selecting Delete Field. Note that generic and </w:t>
      </w:r>
      <w:proofErr w:type="spellStart"/>
      <w:r>
        <w:t>non</w:t>
      </w:r>
      <w:del w:id="977" w:author="DM" w:date="2012-08-07T06:00:00Z">
        <w:r w:rsidDel="00BE344B">
          <w:delText>-</w:delText>
        </w:r>
      </w:del>
      <w:r>
        <w:t>generics</w:t>
      </w:r>
      <w:proofErr w:type="spellEnd"/>
      <w:r>
        <w:t xml:space="preserve"> are now mixed together, and we no longer have Generic/Non Generic totals</w:t>
      </w:r>
      <w:ins w:id="978" w:author="Jeff Jacobson" w:date="2012-09-07T17:10:00Z">
        <w:r w:rsidR="008A019A">
          <w:t xml:space="preserve"> (see Figure 10.15)</w:t>
        </w:r>
      </w:ins>
      <w:r>
        <w:t>.</w:t>
      </w:r>
    </w:p>
    <w:p w:rsidR="006458AF" w:rsidRDefault="006458AF" w:rsidP="006458AF">
      <w:pPr>
        <w:pStyle w:val="Slug"/>
      </w:pPr>
      <w:r>
        <w:t>Figure 11.15</w:t>
      </w:r>
      <w:del w:id="979" w:author="DM" w:date="2012-08-07T06:00:00Z">
        <w:r w:rsidDel="00BE344B">
          <w:delText>:</w:delText>
        </w:r>
      </w:del>
      <w:r>
        <w:t xml:space="preserve"> Dynamic Pivot Chart Update</w:t>
      </w:r>
      <w:r>
        <w:tab/>
      </w:r>
      <w:r w:rsidR="001A6DC4">
        <w:t>[</w:t>
      </w:r>
      <w:r w:rsidR="00A24A4A">
        <w:t>10-15-p</w:t>
      </w:r>
      <w:r w:rsidR="001A6DC4">
        <w:t>ivot5.tif]</w:t>
      </w:r>
    </w:p>
    <w:p w:rsidR="006458AF" w:rsidRDefault="006458AF" w:rsidP="006458AF">
      <w:pPr>
        <w:pStyle w:val="ListNumberedSub"/>
      </w:pPr>
      <w:r>
        <w:t>g.</w:t>
      </w:r>
      <w:r>
        <w:tab/>
        <w:t xml:space="preserve">With all the </w:t>
      </w:r>
      <w:del w:id="980" w:author="DM" w:date="2012-08-07T06:00:00Z">
        <w:r w:rsidDel="00BE344B">
          <w:delText>R</w:delText>
        </w:r>
      </w:del>
      <w:ins w:id="981" w:author="DM" w:date="2012-08-07T06:00:00Z">
        <w:r w:rsidR="00BE344B">
          <w:t>r</w:t>
        </w:r>
      </w:ins>
      <w:r>
        <w:t>esources we have now, our chart is getting too busy. Let’s do some filtering (slice and dice). There are a number of ways we can do this:</w:t>
      </w:r>
    </w:p>
    <w:p w:rsidR="006458AF" w:rsidRDefault="006458AF" w:rsidP="006458AF">
      <w:pPr>
        <w:pStyle w:val="ListNumberedSub2"/>
      </w:pPr>
      <w:proofErr w:type="spellStart"/>
      <w:r>
        <w:t>i</w:t>
      </w:r>
      <w:proofErr w:type="spellEnd"/>
      <w:r>
        <w:t>.</w:t>
      </w:r>
      <w:r>
        <w:tab/>
        <w:t>In the field pick list, if you hover over a Dimension field, the field will highlight and a down arrow will appear on the right. Click the down arrow and a value pick list dialog will appear. Pick your desired values. If you use this option</w:t>
      </w:r>
      <w:ins w:id="982" w:author="DM" w:date="2012-08-07T06:00:00Z">
        <w:r w:rsidR="00BE344B">
          <w:t>,</w:t>
        </w:r>
      </w:ins>
      <w:r>
        <w:t xml:space="preserve"> you’ll also notice filter icons are added to the </w:t>
      </w:r>
      <w:del w:id="983" w:author="DM" w:date="2012-08-07T09:04:00Z">
        <w:r w:rsidDel="009D4A42">
          <w:delText>“</w:delText>
        </w:r>
      </w:del>
      <w:r>
        <w:t>Row Labels</w:t>
      </w:r>
      <w:del w:id="984" w:author="DM" w:date="2012-08-07T09:04:00Z">
        <w:r w:rsidDel="009D4A42">
          <w:delText>”</w:delText>
        </w:r>
      </w:del>
      <w:r>
        <w:t xml:space="preserve"> cell</w:t>
      </w:r>
      <w:del w:id="985" w:author="DM" w:date="2012-08-07T06:00:00Z">
        <w:r w:rsidDel="00BE344B">
          <w:delText>,</w:delText>
        </w:r>
      </w:del>
      <w:r>
        <w:t xml:space="preserve"> and the corresponding “button” in the chart.</w:t>
      </w:r>
    </w:p>
    <w:p w:rsidR="006458AF" w:rsidRDefault="006458AF" w:rsidP="006458AF">
      <w:pPr>
        <w:pStyle w:val="ListNumberedSub2"/>
      </w:pPr>
      <w:r>
        <w:t>ii.</w:t>
      </w:r>
      <w:r>
        <w:tab/>
        <w:t>Use the flip side</w:t>
      </w:r>
      <w:ins w:id="986" w:author="DM" w:date="2012-08-07T06:00:00Z">
        <w:r w:rsidR="00BE344B">
          <w:t>.</w:t>
        </w:r>
      </w:ins>
      <w:del w:id="987" w:author="DM" w:date="2012-08-07T06:00:00Z">
        <w:r w:rsidDel="00BE344B">
          <w:delText>:</w:delText>
        </w:r>
      </w:del>
      <w:r>
        <w:t xml:space="preserve"> </w:t>
      </w:r>
      <w:del w:id="988" w:author="DM" w:date="2012-08-07T06:00:00Z">
        <w:r w:rsidDel="00BE344B">
          <w:delText>c</w:delText>
        </w:r>
      </w:del>
      <w:ins w:id="989" w:author="DM" w:date="2012-08-07T06:00:00Z">
        <w:r w:rsidR="00BE344B">
          <w:t>C</w:t>
        </w:r>
      </w:ins>
      <w:r>
        <w:t xml:space="preserve">lick on the down arrow in the </w:t>
      </w:r>
      <w:del w:id="990" w:author="DM" w:date="2012-08-07T09:04:00Z">
        <w:r w:rsidDel="009D4A42">
          <w:delText>“</w:delText>
        </w:r>
      </w:del>
      <w:r>
        <w:t>Row Labels</w:t>
      </w:r>
      <w:del w:id="991" w:author="DM" w:date="2012-08-07T09:04:00Z">
        <w:r w:rsidDel="009D4A42">
          <w:delText>”</w:delText>
        </w:r>
      </w:del>
      <w:r>
        <w:t xml:space="preserve"> cell, get the value pick list</w:t>
      </w:r>
      <w:ins w:id="992" w:author="DM" w:date="2012-08-07T06:00:00Z">
        <w:r w:rsidR="00BE344B">
          <w:t>,</w:t>
        </w:r>
      </w:ins>
      <w:r>
        <w:t xml:space="preserve"> and pick values as above. In this case you’ll also need to pick the field you’re filtering from a drop</w:t>
      </w:r>
      <w:ins w:id="993" w:author="DM" w:date="2012-08-07T06:00:00Z">
        <w:r w:rsidR="00BE344B">
          <w:t>-</w:t>
        </w:r>
      </w:ins>
      <w:del w:id="994" w:author="DM" w:date="2012-08-07T06:00:00Z">
        <w:r w:rsidDel="00BE344B">
          <w:delText xml:space="preserve"> </w:delText>
        </w:r>
      </w:del>
      <w:r>
        <w:t>down list, as well as the values.</w:t>
      </w:r>
    </w:p>
    <w:p w:rsidR="006458AF" w:rsidRDefault="006458AF" w:rsidP="006458AF">
      <w:pPr>
        <w:pStyle w:val="ListNumberedSub2"/>
      </w:pPr>
      <w:r>
        <w:t>iii.</w:t>
      </w:r>
      <w:r>
        <w:tab/>
        <w:t>In either of those cases, the dimension selected has to be selected for display</w:t>
      </w:r>
      <w:ins w:id="995" w:author="DM" w:date="2012-08-07T06:01:00Z">
        <w:r w:rsidR="007F2013">
          <w:t>;</w:t>
        </w:r>
      </w:ins>
      <w:del w:id="996" w:author="DM" w:date="2012-08-07T06:01:00Z">
        <w:r w:rsidDel="007F2013">
          <w:delText>,</w:delText>
        </w:r>
      </w:del>
      <w:r>
        <w:t xml:space="preserve"> otherwise</w:t>
      </w:r>
      <w:ins w:id="997" w:author="DM" w:date="2012-08-07T06:01:00Z">
        <w:r w:rsidR="007F2013">
          <w:t>,</w:t>
        </w:r>
      </w:ins>
      <w:r>
        <w:t xml:space="preserve"> it’ll be ignored.</w:t>
      </w:r>
    </w:p>
    <w:p w:rsidR="006458AF" w:rsidRDefault="006458AF" w:rsidP="006458AF">
      <w:pPr>
        <w:pStyle w:val="ListNumberedSub2"/>
      </w:pPr>
      <w:r>
        <w:t>iv.</w:t>
      </w:r>
      <w:r>
        <w:tab/>
        <w:t xml:space="preserve">Using one of the methods </w:t>
      </w:r>
      <w:ins w:id="998" w:author="DM" w:date="2012-08-07T06:01:00Z">
        <w:r w:rsidR="007F2013">
          <w:t>just described</w:t>
        </w:r>
      </w:ins>
      <w:del w:id="999" w:author="DM" w:date="2012-08-07T06:01:00Z">
        <w:r w:rsidDel="007F2013">
          <w:delText>above</w:delText>
        </w:r>
      </w:del>
      <w:r>
        <w:t xml:space="preserve">, filter to </w:t>
      </w:r>
      <w:del w:id="1000" w:author="DM" w:date="2012-08-07T06:01:00Z">
        <w:r w:rsidDel="007F2013">
          <w:delText xml:space="preserve">only </w:delText>
        </w:r>
      </w:del>
      <w:r>
        <w:t xml:space="preserve">include </w:t>
      </w:r>
      <w:ins w:id="1001" w:author="DM" w:date="2012-08-07T06:01:00Z">
        <w:r w:rsidR="007F2013">
          <w:t>only y</w:t>
        </w:r>
      </w:ins>
      <w:del w:id="1002" w:author="DM" w:date="2012-08-07T06:01:00Z">
        <w:r w:rsidDel="007F2013">
          <w:delText>Y</w:delText>
        </w:r>
      </w:del>
      <w:r>
        <w:t xml:space="preserve">ears </w:t>
      </w:r>
      <w:r w:rsidR="00A960B9">
        <w:t xml:space="preserve">2009 </w:t>
      </w:r>
      <w:r>
        <w:t xml:space="preserve">and </w:t>
      </w:r>
      <w:r w:rsidR="00A960B9">
        <w:t>2010</w:t>
      </w:r>
      <w:r>
        <w:t>.</w:t>
      </w:r>
    </w:p>
    <w:p w:rsidR="006458AF" w:rsidRDefault="006458AF" w:rsidP="006458AF">
      <w:pPr>
        <w:pStyle w:val="ListNumberedSub2"/>
      </w:pPr>
      <w:r>
        <w:t>v.</w:t>
      </w:r>
      <w:r>
        <w:tab/>
        <w:t>Drag a Dimension from the field list into the Report Filter box in the drag area. This method is more useful to filter by a field that you are not displaying</w:t>
      </w:r>
      <w:ins w:id="1003" w:author="DM" w:date="2012-08-07T06:01:00Z">
        <w:r w:rsidR="007F2013">
          <w:t>.</w:t>
        </w:r>
      </w:ins>
      <w:del w:id="1004" w:author="DM" w:date="2012-08-07T06:01:00Z">
        <w:r w:rsidDel="007F2013">
          <w:delText>,</w:delText>
        </w:r>
      </w:del>
      <w:r>
        <w:t xml:space="preserve"> </w:t>
      </w:r>
      <w:del w:id="1005" w:author="DM" w:date="2012-08-07T06:01:00Z">
        <w:r w:rsidDel="007F2013">
          <w:delText>as i</w:delText>
        </w:r>
      </w:del>
      <w:ins w:id="1006" w:author="DM" w:date="2012-08-07T06:01:00Z">
        <w:r w:rsidR="007F2013">
          <w:t>I</w:t>
        </w:r>
      </w:ins>
      <w:r>
        <w:t>f it is a field you’re displaying</w:t>
      </w:r>
      <w:ins w:id="1007" w:author="DM" w:date="2012-08-07T06:01:00Z">
        <w:r w:rsidR="007F2013">
          <w:t>,</w:t>
        </w:r>
      </w:ins>
      <w:r>
        <w:t xml:space="preserve"> it gets converted from a grouping field to a pure filter field.</w:t>
      </w:r>
      <w:ins w:id="1008" w:author="DM" w:date="2012-08-07T06:01:00Z">
        <w:r w:rsidR="007F2013">
          <w:t>)</w:t>
        </w:r>
      </w:ins>
      <w:r>
        <w:t xml:space="preserve"> In this case, the field is added to a filter area at the top of the Pivot Table. For our example, drag </w:t>
      </w:r>
      <w:del w:id="1009" w:author="DM" w:date="2012-08-07T09:05:00Z">
        <w:r w:rsidDel="009D4A42">
          <w:delText>“</w:delText>
        </w:r>
      </w:del>
      <w:r>
        <w:t>Resource Is Generic</w:t>
      </w:r>
      <w:del w:id="1010" w:author="DM" w:date="2012-08-07T09:05:00Z">
        <w:r w:rsidDel="009D4A42">
          <w:delText>”</w:delText>
        </w:r>
      </w:del>
      <w:r>
        <w:t xml:space="preserve"> into the Report Filter box, click on the down arrow in the new filter area field, and select </w:t>
      </w:r>
      <w:del w:id="1011" w:author="DM" w:date="2012-08-07T09:05:00Z">
        <w:r w:rsidDel="009D4A42">
          <w:delText>“</w:delText>
        </w:r>
      </w:del>
      <w:proofErr w:type="gramStart"/>
      <w:r>
        <w:t>True</w:t>
      </w:r>
      <w:proofErr w:type="gramEnd"/>
      <w:ins w:id="1012" w:author="DM" w:date="2012-08-07T08:09:00Z">
        <w:r w:rsidR="008C497F">
          <w:t>.</w:t>
        </w:r>
      </w:ins>
      <w:del w:id="1013" w:author="DM" w:date="2012-08-07T09:05:00Z">
        <w:r w:rsidDel="009D4A42">
          <w:delText>”</w:delText>
        </w:r>
      </w:del>
      <w:del w:id="1014" w:author="DM" w:date="2012-08-07T08:10:00Z">
        <w:r w:rsidDel="008C497F">
          <w:delText>.</w:delText>
        </w:r>
      </w:del>
    </w:p>
    <w:p w:rsidR="006458AF" w:rsidRDefault="006458AF" w:rsidP="006458AF">
      <w:pPr>
        <w:pStyle w:val="ListNumberedSub2"/>
      </w:pPr>
      <w:r>
        <w:t>vi.</w:t>
      </w:r>
      <w:r>
        <w:tab/>
        <w:t>Back when we were introducing Analysis Services terms, we mentioned “</w:t>
      </w:r>
      <w:del w:id="1015" w:author="DM" w:date="2012-08-07T06:02:00Z">
        <w:r w:rsidDel="007F2013">
          <w:delText>S</w:delText>
        </w:r>
      </w:del>
      <w:ins w:id="1016" w:author="DM" w:date="2012-08-07T06:02:00Z">
        <w:r w:rsidR="007F2013">
          <w:t>s</w:t>
        </w:r>
      </w:ins>
      <w:r>
        <w:t>licing</w:t>
      </w:r>
      <w:ins w:id="1017" w:author="DM" w:date="2012-08-07T06:02:00Z">
        <w:r w:rsidR="007F2013">
          <w:t>.</w:t>
        </w:r>
      </w:ins>
      <w:r>
        <w:t>”</w:t>
      </w:r>
      <w:del w:id="1018" w:author="DM" w:date="2012-08-07T06:02:00Z">
        <w:r w:rsidDel="007F2013">
          <w:delText>.</w:delText>
        </w:r>
      </w:del>
      <w:r>
        <w:t xml:space="preserve"> You might notice Excel has a</w:t>
      </w:r>
      <w:ins w:id="1019" w:author="DM" w:date="2012-08-07T06:02:00Z">
        <w:r w:rsidR="007F2013">
          <w:t>n</w:t>
        </w:r>
      </w:ins>
      <w:r>
        <w:t xml:space="preserve"> </w:t>
      </w:r>
      <w:del w:id="1020" w:author="DM" w:date="2012-08-07T06:02:00Z">
        <w:r w:rsidDel="007F2013">
          <w:delText xml:space="preserve">function to </w:delText>
        </w:r>
      </w:del>
      <w:r>
        <w:t>“Insert Slicer”</w:t>
      </w:r>
      <w:ins w:id="1021" w:author="DM" w:date="2012-08-07T06:02:00Z">
        <w:r w:rsidR="007F2013">
          <w:t xml:space="preserve"> function</w:t>
        </w:r>
      </w:ins>
      <w:r>
        <w:t>. Is this the same thing</w:t>
      </w:r>
      <w:proofErr w:type="gramStart"/>
      <w:r>
        <w:t>?</w:t>
      </w:r>
      <w:ins w:id="1022" w:author="Jeff Jacobson" w:date="2012-09-07T17:02:00Z">
        <w:r w:rsidR="008A019A">
          <w:t>(</w:t>
        </w:r>
        <w:proofErr w:type="gramEnd"/>
        <w:r w:rsidR="008A019A">
          <w:t>See Figure 10.16)</w:t>
        </w:r>
      </w:ins>
    </w:p>
    <w:p w:rsidR="00193E7A" w:rsidRDefault="006458AF" w:rsidP="00193E7A">
      <w:pPr>
        <w:pStyle w:val="Slug"/>
        <w:rPr>
          <w:ins w:id="1023" w:author="DM" w:date="2012-08-20T15:30:00Z"/>
          <w:noProof/>
        </w:rPr>
      </w:pPr>
      <w:r>
        <w:t>Figure 1</w:t>
      </w:r>
      <w:r w:rsidR="006F226E">
        <w:t>0</w:t>
      </w:r>
      <w:r>
        <w:t>.16</w:t>
      </w:r>
      <w:del w:id="1024" w:author="DM" w:date="2012-08-07T06:02:00Z">
        <w:r w:rsidDel="007F2013">
          <w:delText>:</w:delText>
        </w:r>
      </w:del>
      <w:r>
        <w:t xml:space="preserve"> Power Field Slicer Dimension Fields</w:t>
      </w:r>
      <w:r>
        <w:tab/>
      </w:r>
      <w:r w:rsidR="00511733">
        <w:t>[</w:t>
      </w:r>
      <w:r w:rsidR="008317A8">
        <w:t>10-16-s</w:t>
      </w:r>
      <w:r w:rsidR="00511733">
        <w:t>licer.tif]</w:t>
      </w:r>
    </w:p>
    <w:p w:rsidR="006458AF" w:rsidDel="00193E7A" w:rsidRDefault="006458AF" w:rsidP="00511733">
      <w:pPr>
        <w:pStyle w:val="Slug"/>
        <w:rPr>
          <w:del w:id="1025" w:author="DM" w:date="2012-08-20T15:30:00Z"/>
        </w:rPr>
      </w:pPr>
    </w:p>
    <w:p w:rsidR="007831CB" w:rsidRDefault="006458AF" w:rsidP="006458AF">
      <w:pPr>
        <w:pStyle w:val="ListParaSub2"/>
      </w:pPr>
      <w:r>
        <w:t>Well, sort of. Slicing really comes down to filtering on a dimension, and yes, the “Slicer” helps you do just that. In our earlier filtering options, we mentioned a few methods that resulted in popping up a value pick list for a particular dimension. The problem with that is, once the filter is applied, while a</w:t>
      </w:r>
      <w:ins w:id="1026" w:author="DM" w:date="2012-08-20T15:30:00Z">
        <w:r w:rsidR="00193E7A">
          <w:t>n</w:t>
        </w:r>
      </w:ins>
      <w:r>
        <w:t xml:space="preserve"> </w:t>
      </w:r>
    </w:p>
    <w:p w:rsidR="007831CB" w:rsidRDefault="007831CB" w:rsidP="007831CB">
      <w:pPr>
        <w:pStyle w:val="Slug"/>
        <w:rPr>
          <w:noProof/>
        </w:rPr>
      </w:pPr>
      <w:r>
        <w:rPr>
          <w:noProof/>
        </w:rPr>
        <w:t>[</w:t>
      </w:r>
      <w:r w:rsidR="00A43A73">
        <w:rPr>
          <w:noProof/>
        </w:rPr>
        <w:t>10-16-00-f</w:t>
      </w:r>
      <w:r>
        <w:rPr>
          <w:noProof/>
        </w:rPr>
        <w:t>ilterIcon.</w:t>
      </w:r>
      <w:r w:rsidR="00087362">
        <w:rPr>
          <w:noProof/>
        </w:rPr>
        <w:t>tif</w:t>
      </w:r>
      <w:del w:id="1027" w:author="DM" w:date="2012-08-20T15:30:00Z">
        <w:r w:rsidDel="00193E7A">
          <w:rPr>
            <w:noProof/>
          </w:rPr>
          <w:delText>]</w:delText>
        </w:r>
      </w:del>
    </w:p>
    <w:p w:rsidR="006458AF" w:rsidRDefault="006458AF" w:rsidP="006458AF">
      <w:pPr>
        <w:pStyle w:val="ListParaSub2"/>
      </w:pPr>
      <w:r>
        <w:t xml:space="preserve"> </w:t>
      </w:r>
      <w:proofErr w:type="gramStart"/>
      <w:r>
        <w:t>icon</w:t>
      </w:r>
      <w:proofErr w:type="gramEnd"/>
      <w:r>
        <w:t xml:space="preserve"> will show that a filter has been applied, it’s not </w:t>
      </w:r>
      <w:del w:id="1028" w:author="DM" w:date="2012-08-07T06:03:00Z">
        <w:r w:rsidDel="007F2013">
          <w:delText xml:space="preserve">real </w:delText>
        </w:r>
      </w:del>
      <w:r>
        <w:t>obvious what the filter is. The slicer</w:t>
      </w:r>
      <w:commentRangeStart w:id="1029"/>
      <w:ins w:id="1030" w:author="DM" w:date="2012-08-07T06:04:00Z">
        <w:del w:id="1031" w:author="Jeff Jacobson" w:date="2012-09-06T16:07:00Z">
          <w:r w:rsidR="007F2013" w:rsidDel="00F06177">
            <w:rPr>
              <w:rStyle w:val="QueryInline"/>
            </w:rPr>
            <w:delText>[AU: verify that lowercase no quotes is ok for slicer]</w:delText>
          </w:r>
        </w:del>
      </w:ins>
      <w:commentRangeEnd w:id="1029"/>
      <w:r w:rsidR="00F06177">
        <w:rPr>
          <w:rStyle w:val="CommentReference"/>
          <w:rFonts w:asciiTheme="minorHAnsi" w:eastAsiaTheme="minorHAnsi" w:hAnsiTheme="minorHAnsi" w:cstheme="minorBidi"/>
          <w:snapToGrid/>
        </w:rPr>
        <w:commentReference w:id="1029"/>
      </w:r>
      <w:r>
        <w:t xml:space="preserve"> provides a more user</w:t>
      </w:r>
      <w:ins w:id="1032" w:author="DM" w:date="2012-08-07T06:03:00Z">
        <w:r w:rsidR="007F2013">
          <w:t>-</w:t>
        </w:r>
      </w:ins>
      <w:del w:id="1033" w:author="DM" w:date="2012-08-07T06:03:00Z">
        <w:r w:rsidDel="007F2013">
          <w:delText xml:space="preserve"> </w:delText>
        </w:r>
      </w:del>
      <w:r>
        <w:t xml:space="preserve">friendly interface for a dimension filter, providing a button for each value, with a different button background color showing what the selected filter values are. More significantly, the slicer dialog remains up and available during report usage. It can also indicate which dimension values have no related aggregate values and shift those values to the end of the slicer. </w:t>
      </w:r>
    </w:p>
    <w:p w:rsidR="006458AF" w:rsidDel="001563EA" w:rsidRDefault="006F226E" w:rsidP="00A47ADC">
      <w:pPr>
        <w:pStyle w:val="Slug"/>
        <w:rPr>
          <w:del w:id="1034" w:author="DM" w:date="2012-08-07T06:04:00Z"/>
        </w:rPr>
      </w:pPr>
      <w:del w:id="1035" w:author="DM" w:date="2012-08-07T06:04:00Z">
        <w:r w:rsidDel="001563EA">
          <w:delText>Figure 10</w:delText>
        </w:r>
        <w:r w:rsidR="006458AF" w:rsidDel="001563EA">
          <w:delText>.17</w:delText>
        </w:r>
      </w:del>
      <w:del w:id="1036" w:author="DM" w:date="2012-08-07T06:03:00Z">
        <w:r w:rsidR="006458AF" w:rsidDel="007F2013">
          <w:delText>:</w:delText>
        </w:r>
      </w:del>
      <w:del w:id="1037" w:author="DM" w:date="2012-08-07T06:04:00Z">
        <w:r w:rsidR="006458AF" w:rsidDel="001563EA">
          <w:delText xml:space="preserve"> </w:delText>
        </w:r>
      </w:del>
      <w:del w:id="1038" w:author="DM" w:date="2012-08-07T06:03:00Z">
        <w:r w:rsidR="006458AF" w:rsidDel="007F2013">
          <w:delText xml:space="preserve">The </w:delText>
        </w:r>
      </w:del>
      <w:del w:id="1039" w:author="DM" w:date="2012-08-07T06:04:00Z">
        <w:r w:rsidR="006458AF" w:rsidDel="001563EA">
          <w:delText>Insert Slicer Button</w:delText>
        </w:r>
        <w:r w:rsidR="006458AF" w:rsidDel="001563EA">
          <w:tab/>
        </w:r>
        <w:r w:rsidDel="001563EA">
          <w:delText>[</w:delText>
        </w:r>
        <w:r w:rsidR="00C02909" w:rsidDel="001563EA">
          <w:delText>10-17-</w:delText>
        </w:r>
        <w:r w:rsidR="0062586E" w:rsidDel="001563EA">
          <w:delText>i</w:delText>
        </w:r>
        <w:r w:rsidDel="001563EA">
          <w:delText>nsertSlicerButton.</w:delText>
        </w:r>
        <w:r w:rsidR="0062586E" w:rsidDel="001563EA">
          <w:delText>tif</w:delText>
        </w:r>
        <w:r w:rsidDel="001563EA">
          <w:delText>]</w:delText>
        </w:r>
      </w:del>
    </w:p>
    <w:p w:rsidR="006458AF" w:rsidRDefault="006458AF" w:rsidP="006458AF">
      <w:pPr>
        <w:pStyle w:val="ListParaSub2"/>
      </w:pPr>
      <w:r>
        <w:t>The Insert Slicer button can be found in one of two places, depending on whether you’ve selected a cell in the PivotTable or have selected the PivotChart</w:t>
      </w:r>
      <w:ins w:id="1040" w:author="DM" w:date="2012-08-20T15:21:00Z">
        <w:r w:rsidR="0076197E">
          <w:t>.</w:t>
        </w:r>
      </w:ins>
      <w:ins w:id="1041" w:author="DM" w:date="2012-08-07T06:04:00Z">
        <w:r w:rsidR="001563EA">
          <w:t xml:space="preserve"> </w:t>
        </w:r>
        <w:proofErr w:type="gramStart"/>
        <w:r w:rsidR="001563EA">
          <w:t>(</w:t>
        </w:r>
      </w:ins>
      <w:ins w:id="1042" w:author="DM" w:date="2012-08-20T15:21:00Z">
        <w:r w:rsidR="0076197E">
          <w:t>S</w:t>
        </w:r>
      </w:ins>
      <w:ins w:id="1043" w:author="DM" w:date="2012-08-07T06:04:00Z">
        <w:r w:rsidR="001563EA">
          <w:t>ee Figure 10.17</w:t>
        </w:r>
      </w:ins>
      <w:ins w:id="1044" w:author="DM" w:date="2012-08-20T15:21:00Z">
        <w:r w:rsidR="0076197E">
          <w:t>.</w:t>
        </w:r>
      </w:ins>
      <w:ins w:id="1045" w:author="DM" w:date="2012-08-07T06:04:00Z">
        <w:r w:rsidR="001563EA">
          <w:t>)</w:t>
        </w:r>
      </w:ins>
      <w:proofErr w:type="gramEnd"/>
      <w:del w:id="1046" w:author="DM" w:date="2012-08-20T15:21:00Z">
        <w:r w:rsidDel="0076197E">
          <w:delText>.</w:delText>
        </w:r>
      </w:del>
      <w:r>
        <w:t xml:space="preserve"> For the PivotTable, look in the PivotTable Tools group, Options tab, Sort &amp; Filter subgroup. For the PivotChart, look in the PivotChart Tools group, Analyze tab, Data subgroup.</w:t>
      </w:r>
    </w:p>
    <w:p w:rsidR="001563EA" w:rsidRDefault="001563EA" w:rsidP="001563EA">
      <w:pPr>
        <w:pStyle w:val="Slug"/>
        <w:rPr>
          <w:ins w:id="1047" w:author="DM" w:date="2012-08-07T06:04:00Z"/>
        </w:rPr>
      </w:pPr>
      <w:ins w:id="1048" w:author="DM" w:date="2012-08-07T06:04:00Z">
        <w:r>
          <w:t>Figure 10.17 Insert Slicer Button</w:t>
        </w:r>
        <w:r>
          <w:tab/>
          <w:t>[10-17-insertSlicerButton.tif]</w:t>
        </w:r>
      </w:ins>
    </w:p>
    <w:p w:rsidR="006458AF" w:rsidRDefault="006458AF" w:rsidP="006458AF">
      <w:pPr>
        <w:pStyle w:val="ListParaSub2"/>
      </w:pPr>
      <w:r>
        <w:t>Go ahead and insert a slicer</w:t>
      </w:r>
      <w:del w:id="1049" w:author="DM" w:date="2012-08-07T06:05:00Z">
        <w:r w:rsidDel="001563EA">
          <w:delText>,</w:delText>
        </w:r>
      </w:del>
      <w:r>
        <w:t xml:space="preserve"> and</w:t>
      </w:r>
      <w:ins w:id="1050" w:author="DM" w:date="2012-08-07T06:05:00Z">
        <w:r w:rsidR="001563EA">
          <w:t>,</w:t>
        </w:r>
      </w:ins>
      <w:r>
        <w:t xml:space="preserve"> when prompted for a dimension</w:t>
      </w:r>
      <w:ins w:id="1051" w:author="DM" w:date="2012-08-07T06:05:00Z">
        <w:r w:rsidR="001563EA">
          <w:t>,</w:t>
        </w:r>
      </w:ins>
      <w:r>
        <w:t xml:space="preserve"> select </w:t>
      </w:r>
      <w:del w:id="1052" w:author="DM" w:date="2012-08-07T09:05:00Z">
        <w:r w:rsidDel="009D4A42">
          <w:delText>“</w:delText>
        </w:r>
      </w:del>
      <w:r>
        <w:t>Resource List</w:t>
      </w:r>
      <w:ins w:id="1053" w:author="DM" w:date="2012-08-07T08:10:00Z">
        <w:r w:rsidR="008C497F">
          <w:t>.</w:t>
        </w:r>
      </w:ins>
      <w:del w:id="1054" w:author="DM" w:date="2012-08-07T09:05:00Z">
        <w:r w:rsidDel="009D4A42">
          <w:delText>”</w:delText>
        </w:r>
      </w:del>
      <w:del w:id="1055" w:author="DM" w:date="2012-08-07T08:10:00Z">
        <w:r w:rsidDel="008C497F">
          <w:delText>.</w:delText>
        </w:r>
      </w:del>
      <w:r>
        <w:t xml:space="preserve"> The slicer will show the available resource items, with the </w:t>
      </w:r>
      <w:proofErr w:type="spellStart"/>
      <w:r>
        <w:t>non</w:t>
      </w:r>
      <w:del w:id="1056" w:author="DM" w:date="2012-08-07T06:05:00Z">
        <w:r w:rsidDel="001563EA">
          <w:delText>-</w:delText>
        </w:r>
      </w:del>
      <w:r>
        <w:t>generic</w:t>
      </w:r>
      <w:proofErr w:type="spellEnd"/>
      <w:r>
        <w:t xml:space="preserve"> items grayed out as we’re already filtering on generic resources. The other resources should be selected. Deselect all but three by using Ctrl mouse click</w:t>
      </w:r>
      <w:ins w:id="1057" w:author="DM" w:date="2012-08-20T15:21:00Z">
        <w:r w:rsidR="0076197E">
          <w:t>.</w:t>
        </w:r>
      </w:ins>
      <w:ins w:id="1058" w:author="DM" w:date="2012-08-07T06:06:00Z">
        <w:r w:rsidR="001563EA">
          <w:t xml:space="preserve"> </w:t>
        </w:r>
        <w:proofErr w:type="gramStart"/>
        <w:r w:rsidR="001563EA">
          <w:t>(</w:t>
        </w:r>
      </w:ins>
      <w:ins w:id="1059" w:author="DM" w:date="2012-08-20T15:21:00Z">
        <w:r w:rsidR="0076197E">
          <w:t>S</w:t>
        </w:r>
      </w:ins>
      <w:ins w:id="1060" w:author="DM" w:date="2012-08-07T06:06:00Z">
        <w:r w:rsidR="001563EA">
          <w:t>ee Figure 10.18</w:t>
        </w:r>
      </w:ins>
      <w:ins w:id="1061" w:author="DM" w:date="2012-08-20T15:21:00Z">
        <w:r w:rsidR="0076197E">
          <w:t>.</w:t>
        </w:r>
      </w:ins>
      <w:ins w:id="1062" w:author="DM" w:date="2012-08-07T06:06:00Z">
        <w:r w:rsidR="001563EA">
          <w:t>)</w:t>
        </w:r>
      </w:ins>
      <w:proofErr w:type="gramEnd"/>
      <w:del w:id="1063" w:author="DM" w:date="2012-08-20T15:21:00Z">
        <w:r w:rsidDel="0076197E">
          <w:delText>.</w:delText>
        </w:r>
      </w:del>
    </w:p>
    <w:p w:rsidR="006458AF" w:rsidRDefault="006458AF" w:rsidP="006458AF">
      <w:pPr>
        <w:pStyle w:val="Slug"/>
      </w:pPr>
      <w:r>
        <w:t>Figure 1</w:t>
      </w:r>
      <w:r w:rsidR="005E529E">
        <w:t>0</w:t>
      </w:r>
      <w:r>
        <w:t>.18</w:t>
      </w:r>
      <w:del w:id="1064" w:author="DM" w:date="2012-08-07T06:05:00Z">
        <w:r w:rsidDel="001563EA">
          <w:delText>:</w:delText>
        </w:r>
      </w:del>
      <w:r>
        <w:t xml:space="preserve"> Using a Slicer</w:t>
      </w:r>
      <w:r w:rsidR="002328E0">
        <w:tab/>
        <w:t>[</w:t>
      </w:r>
      <w:r w:rsidR="00DA4C03">
        <w:t>10-18-p</w:t>
      </w:r>
      <w:r w:rsidR="002328E0">
        <w:t>ivot6.tif]</w:t>
      </w:r>
    </w:p>
    <w:p w:rsidR="006458AF" w:rsidRDefault="006458AF" w:rsidP="006458AF">
      <w:pPr>
        <w:pStyle w:val="ListNumbered"/>
      </w:pPr>
      <w:r>
        <w:t>10.</w:t>
      </w:r>
      <w:r>
        <w:tab/>
        <w:t>Excel provides many different types of charts. To switch chart types, right click in a chart area and ch</w:t>
      </w:r>
      <w:ins w:id="1065" w:author="DM" w:date="2012-08-07T09:05:00Z">
        <w:r w:rsidR="009D4A42">
          <w:t>o</w:t>
        </w:r>
      </w:ins>
      <w:r>
        <w:t xml:space="preserve">ose </w:t>
      </w:r>
      <w:del w:id="1066" w:author="DM" w:date="2012-08-07T09:05:00Z">
        <w:r w:rsidDel="009D4A42">
          <w:delText>“</w:delText>
        </w:r>
      </w:del>
      <w:r>
        <w:t>Change Chart Type</w:t>
      </w:r>
      <w:del w:id="1067" w:author="DM" w:date="2012-08-07T09:05:00Z">
        <w:r w:rsidDel="009D4A42">
          <w:delText>”</w:delText>
        </w:r>
      </w:del>
      <w:r>
        <w:t xml:space="preserve">, or go to the Design tab in the Pivot Chart Tools group in the ribbon (you’ll need to have selected in the Pivot Chart area for that tab group to be visible). The PivotChart Ribbon group has Design, Layout, Format, and Analyze tabs, and each tab has various subgroups and options for choosing and configuring charts. Look around and experiment. You may wish to save your work before you start, to remember where you started from. See Excel Help, Available Chart Types for a rundown on the different chart types, when you may want to use a chart type, and what the limitations might be. </w:t>
      </w:r>
    </w:p>
    <w:p w:rsidR="006458AF" w:rsidRDefault="006458AF" w:rsidP="006458AF">
      <w:pPr>
        <w:pStyle w:val="ListNumbered"/>
      </w:pPr>
      <w:r>
        <w:t>11.</w:t>
      </w:r>
      <w:r>
        <w:tab/>
        <w:t xml:space="preserve">After you’re done looking around, try a pie chart. One limitation of a pie chart is it only shows the first item in a series, so you’ll only see the numbers for </w:t>
      </w:r>
      <w:del w:id="1068" w:author="DM" w:date="2012-08-07T06:06:00Z">
        <w:r w:rsidDel="001563EA">
          <w:delText>W</w:delText>
        </w:r>
      </w:del>
      <w:ins w:id="1069" w:author="DM" w:date="2012-08-07T06:06:00Z">
        <w:r w:rsidR="001563EA">
          <w:t>w</w:t>
        </w:r>
      </w:ins>
      <w:r>
        <w:t xml:space="preserve">ork or </w:t>
      </w:r>
      <w:del w:id="1070" w:author="DM" w:date="2012-08-07T06:06:00Z">
        <w:r w:rsidR="00CD31E7" w:rsidDel="001563EA">
          <w:delText>C</w:delText>
        </w:r>
      </w:del>
      <w:ins w:id="1071" w:author="DM" w:date="2012-08-07T06:06:00Z">
        <w:r w:rsidR="001563EA">
          <w:t>c</w:t>
        </w:r>
      </w:ins>
      <w:r w:rsidR="00CD31E7">
        <w:t>apacity</w:t>
      </w:r>
      <w:ins w:id="1072" w:author="DM" w:date="2012-08-07T06:07:00Z">
        <w:r w:rsidR="001563EA">
          <w:t>,</w:t>
        </w:r>
      </w:ins>
      <w:r w:rsidR="00CD31E7">
        <w:t xml:space="preserve"> </w:t>
      </w:r>
      <w:r>
        <w:t>but not both</w:t>
      </w:r>
      <w:ins w:id="1073" w:author="DM" w:date="2012-08-07T06:07:00Z">
        <w:r w:rsidR="001563EA">
          <w:t>,</w:t>
        </w:r>
      </w:ins>
      <w:r>
        <w:t xml:space="preserve"> in the chart. You can control which of the values you see by moving their order in the Values section of the Drag area; the topmost value will be the one displayed in the pie chart.  Once the pie chart is shared in SharePoint</w:t>
      </w:r>
      <w:ins w:id="1074" w:author="DM" w:date="2012-08-07T06:07:00Z">
        <w:r w:rsidR="001563EA">
          <w:t>,</w:t>
        </w:r>
      </w:ins>
      <w:r>
        <w:t xml:space="preserve"> your selection is locked in.</w:t>
      </w:r>
    </w:p>
    <w:p w:rsidR="006458AF" w:rsidRDefault="006458AF" w:rsidP="006458AF">
      <w:pPr>
        <w:pStyle w:val="ListPara"/>
      </w:pPr>
      <w:r>
        <w:t xml:space="preserve">In our example case, we opted for a layout that shows the summed amount per grouping, no legend, and used the Layout tab and Data Labels option to show the labels on the </w:t>
      </w:r>
      <w:ins w:id="1075" w:author="DM" w:date="2012-08-07T06:07:00Z">
        <w:r w:rsidR="001563EA">
          <w:t>o</w:t>
        </w:r>
      </w:ins>
      <w:del w:id="1076" w:author="DM" w:date="2012-08-07T06:07:00Z">
        <w:r w:rsidDel="001563EA">
          <w:delText>O</w:delText>
        </w:r>
      </w:del>
      <w:r>
        <w:t xml:space="preserve">utside </w:t>
      </w:r>
      <w:del w:id="1077" w:author="DM" w:date="2012-08-07T06:07:00Z">
        <w:r w:rsidDel="001563EA">
          <w:delText>E</w:delText>
        </w:r>
      </w:del>
      <w:ins w:id="1078" w:author="DM" w:date="2012-08-07T06:07:00Z">
        <w:r w:rsidR="001563EA">
          <w:t>e</w:t>
        </w:r>
      </w:ins>
      <w:r>
        <w:t>nd of the data points.</w:t>
      </w:r>
    </w:p>
    <w:p w:rsidR="006458AF" w:rsidRDefault="006458AF" w:rsidP="006458AF">
      <w:pPr>
        <w:pStyle w:val="ListPara"/>
      </w:pPr>
      <w:r w:rsidRPr="0080468A">
        <w:t xml:space="preserve">If you publish your Excel file to SharePoint for viewing via a browser, the position of </w:t>
      </w:r>
      <w:del w:id="1079" w:author="DM" w:date="2012-08-07T06:07:00Z">
        <w:r w:rsidRPr="0080468A" w:rsidDel="001563EA">
          <w:delText>C</w:delText>
        </w:r>
      </w:del>
      <w:ins w:id="1080" w:author="DM" w:date="2012-08-07T06:07:00Z">
        <w:r w:rsidR="001563EA">
          <w:t>c</w:t>
        </w:r>
      </w:ins>
      <w:r w:rsidRPr="0080468A">
        <w:t xml:space="preserve">harts and </w:t>
      </w:r>
      <w:del w:id="1081" w:author="DM" w:date="2012-08-07T06:07:00Z">
        <w:r w:rsidRPr="0080468A" w:rsidDel="001563EA">
          <w:delText>S</w:delText>
        </w:r>
      </w:del>
      <w:ins w:id="1082" w:author="DM" w:date="2012-08-07T06:07:00Z">
        <w:r w:rsidR="001563EA">
          <w:t>s</w:t>
        </w:r>
      </w:ins>
      <w:r w:rsidRPr="0080468A">
        <w:t>licers in the browser becomes fixed.</w:t>
      </w:r>
      <w:r>
        <w:t xml:space="preserve">  As your pivot table might expand due to removing filter criteria or expanding groups, you should make allowances when you place your slicers and charts. The illustrations show a good example of where </w:t>
      </w:r>
      <w:r w:rsidRPr="00625013">
        <w:t>not</w:t>
      </w:r>
      <w:r>
        <w:t xml:space="preserve"> to place a slicer; it’s </w:t>
      </w:r>
      <w:del w:id="1083" w:author="DM" w:date="2012-08-07T06:07:00Z">
        <w:r w:rsidDel="00182289">
          <w:delText xml:space="preserve">only </w:delText>
        </w:r>
      </w:del>
      <w:r>
        <w:t xml:space="preserve">there now </w:t>
      </w:r>
      <w:ins w:id="1084" w:author="DM" w:date="2012-08-07T06:07:00Z">
        <w:r w:rsidR="00182289">
          <w:t xml:space="preserve">only </w:t>
        </w:r>
      </w:ins>
      <w:r>
        <w:t>to fit into the illustrations.</w:t>
      </w:r>
    </w:p>
    <w:p w:rsidR="006458AF" w:rsidRDefault="006458AF" w:rsidP="006458AF">
      <w:pPr>
        <w:pStyle w:val="ListNumbered"/>
      </w:pPr>
      <w:r>
        <w:t>12.</w:t>
      </w:r>
      <w:r>
        <w:tab/>
      </w:r>
      <w:r w:rsidR="00920897">
        <w:t xml:space="preserve">Next, </w:t>
      </w:r>
      <w:proofErr w:type="gramStart"/>
      <w:r w:rsidR="00920897">
        <w:t>lets</w:t>
      </w:r>
      <w:proofErr w:type="gramEnd"/>
      <w:r w:rsidR="00920897">
        <w:t xml:space="preserve"> format the numbers in our table and chart</w:t>
      </w:r>
      <w:del w:id="1085" w:author="DM" w:date="2012-08-07T06:07:00Z">
        <w:r w:rsidR="00920897" w:rsidDel="00182289">
          <w:delText>:</w:delText>
        </w:r>
      </w:del>
      <w:r>
        <w:t>.</w:t>
      </w:r>
    </w:p>
    <w:p w:rsidR="006458AF" w:rsidRDefault="006458AF" w:rsidP="006458AF">
      <w:pPr>
        <w:pStyle w:val="ListNumberedSub"/>
      </w:pPr>
      <w:r>
        <w:t>a.</w:t>
      </w:r>
      <w:r>
        <w:tab/>
        <w:t>In the Drag area, click on the drop</w:t>
      </w:r>
      <w:ins w:id="1086" w:author="DM" w:date="2012-08-07T06:08:00Z">
        <w:r w:rsidR="00182289">
          <w:t>-</w:t>
        </w:r>
      </w:ins>
      <w:del w:id="1087" w:author="DM" w:date="2012-08-07T06:08:00Z">
        <w:r w:rsidDel="00182289">
          <w:delText xml:space="preserve"> </w:delText>
        </w:r>
      </w:del>
      <w:r>
        <w:t xml:space="preserve">down arrow for </w:t>
      </w:r>
      <w:r w:rsidR="00920897">
        <w:t>Capacity</w:t>
      </w:r>
      <w:r>
        <w:t>, and select Value Field Settings</w:t>
      </w:r>
      <w:ins w:id="1088" w:author="DM" w:date="2012-08-20T15:21:00Z">
        <w:r w:rsidR="0076197E">
          <w:t>.</w:t>
        </w:r>
      </w:ins>
      <w:ins w:id="1089" w:author="DM" w:date="2012-08-07T06:08:00Z">
        <w:r w:rsidR="00182289">
          <w:t xml:space="preserve"> </w:t>
        </w:r>
        <w:proofErr w:type="gramStart"/>
        <w:r w:rsidR="00182289">
          <w:t>(</w:t>
        </w:r>
      </w:ins>
      <w:ins w:id="1090" w:author="DM" w:date="2012-08-20T15:21:00Z">
        <w:r w:rsidR="0076197E">
          <w:t>S</w:t>
        </w:r>
      </w:ins>
      <w:ins w:id="1091" w:author="DM" w:date="2012-08-07T06:08:00Z">
        <w:r w:rsidR="00182289">
          <w:t>ee Figure 10.19</w:t>
        </w:r>
      </w:ins>
      <w:ins w:id="1092" w:author="DM" w:date="2012-08-20T15:21:00Z">
        <w:r w:rsidR="0076197E">
          <w:t>.</w:t>
        </w:r>
      </w:ins>
      <w:ins w:id="1093" w:author="DM" w:date="2012-08-07T06:08:00Z">
        <w:r w:rsidR="00182289">
          <w:t>)</w:t>
        </w:r>
      </w:ins>
      <w:proofErr w:type="gramEnd"/>
      <w:del w:id="1094" w:author="DM" w:date="2012-08-20T15:22:00Z">
        <w:r w:rsidDel="0076197E">
          <w:delText>.</w:delText>
        </w:r>
      </w:del>
    </w:p>
    <w:p w:rsidR="006458AF" w:rsidRDefault="006458AF" w:rsidP="006458AF">
      <w:pPr>
        <w:pStyle w:val="Slug"/>
      </w:pPr>
      <w:r>
        <w:t>Figure 1</w:t>
      </w:r>
      <w:r w:rsidR="002C568B">
        <w:t>0</w:t>
      </w:r>
      <w:r>
        <w:t>.19</w:t>
      </w:r>
      <w:del w:id="1095" w:author="DM" w:date="2012-08-07T06:08:00Z">
        <w:r w:rsidDel="00182289">
          <w:delText>:</w:delText>
        </w:r>
      </w:del>
      <w:r>
        <w:t xml:space="preserve"> Value Field Settings Button</w:t>
      </w:r>
      <w:r>
        <w:tab/>
      </w:r>
      <w:r w:rsidR="002C568B">
        <w:t>[</w:t>
      </w:r>
      <w:r w:rsidR="004E3D67">
        <w:t>10-19-v</w:t>
      </w:r>
      <w:r w:rsidR="002C568B">
        <w:t>alueFieldSettingsButton.tif]</w:t>
      </w:r>
    </w:p>
    <w:p w:rsidR="006458AF" w:rsidRPr="000A0EBD" w:rsidRDefault="006458AF" w:rsidP="006458AF">
      <w:pPr>
        <w:pStyle w:val="ListNumberedSub"/>
      </w:pPr>
      <w:r>
        <w:t>b.</w:t>
      </w:r>
      <w:r>
        <w:tab/>
        <w:t>Click on the Number Format button</w:t>
      </w:r>
      <w:ins w:id="1096" w:author="Jeff Jacobson" w:date="2012-09-07T16:54:00Z">
        <w:r w:rsidR="00766524">
          <w:t xml:space="preserve"> (see Figure 10.20)</w:t>
        </w:r>
      </w:ins>
      <w:r>
        <w:t xml:space="preserve"> to bring up the Format Cells dialog, and select currency, zero decimal positions. Press OK on both dialogs to set the format</w:t>
      </w:r>
      <w:ins w:id="1097" w:author="Jeff Jacobson" w:date="2012-09-07T16:55:00Z">
        <w:r w:rsidR="00766524">
          <w:t xml:space="preserve"> (see Figure 10.21)</w:t>
        </w:r>
      </w:ins>
      <w:r>
        <w:t>.</w:t>
      </w:r>
    </w:p>
    <w:p w:rsidR="006458AF" w:rsidRDefault="006458AF" w:rsidP="006458AF">
      <w:pPr>
        <w:pStyle w:val="Slug"/>
      </w:pPr>
      <w:r>
        <w:t>Figure 1</w:t>
      </w:r>
      <w:r w:rsidR="00293B49">
        <w:t>0</w:t>
      </w:r>
      <w:r>
        <w:t>.20</w:t>
      </w:r>
      <w:del w:id="1098" w:author="DM" w:date="2012-08-07T06:08:00Z">
        <w:r w:rsidDel="00182289">
          <w:delText>:</w:delText>
        </w:r>
      </w:del>
      <w:r>
        <w:t xml:space="preserve"> Value Field Settings</w:t>
      </w:r>
      <w:r>
        <w:tab/>
      </w:r>
      <w:r w:rsidR="00293B49">
        <w:t>[</w:t>
      </w:r>
      <w:r w:rsidR="00264E79">
        <w:t>10-20-v</w:t>
      </w:r>
      <w:r w:rsidR="00293B49">
        <w:t>alueFieldSettings.tif]</w:t>
      </w:r>
    </w:p>
    <w:p w:rsidR="006458AF" w:rsidRDefault="006458AF" w:rsidP="006458AF">
      <w:pPr>
        <w:pStyle w:val="Slug"/>
      </w:pPr>
      <w:r>
        <w:t>Figure 1</w:t>
      </w:r>
      <w:r w:rsidR="00293B49">
        <w:t>0</w:t>
      </w:r>
      <w:r>
        <w:t>.21</w:t>
      </w:r>
      <w:del w:id="1099" w:author="DM" w:date="2012-08-07T06:08:00Z">
        <w:r w:rsidDel="00182289">
          <w:delText>:</w:delText>
        </w:r>
      </w:del>
      <w:r>
        <w:t xml:space="preserve"> Format Cells</w:t>
      </w:r>
      <w:r>
        <w:tab/>
      </w:r>
      <w:r w:rsidR="00293B49">
        <w:t>[</w:t>
      </w:r>
      <w:r w:rsidR="00E75D1A">
        <w:t>10-21-f</w:t>
      </w:r>
      <w:r w:rsidR="00293B49">
        <w:t>ormatCells.tif]</w:t>
      </w:r>
    </w:p>
    <w:p w:rsidR="006458AF" w:rsidRDefault="006458AF" w:rsidP="006458AF">
      <w:pPr>
        <w:pStyle w:val="ListNumberedSub"/>
      </w:pPr>
      <w:r>
        <w:t>c.</w:t>
      </w:r>
      <w:r>
        <w:tab/>
        <w:t>Likewise, select Work, Number Format, Number, and zero decimal positions. Add a comma to the work field.</w:t>
      </w:r>
    </w:p>
    <w:p w:rsidR="006458AF" w:rsidRDefault="006458AF" w:rsidP="006458AF">
      <w:pPr>
        <w:pStyle w:val="ListNumberedSub"/>
      </w:pPr>
      <w:r>
        <w:t>d. You can also use the standard Excel formatting controls available on the Home tab.  Just remember to select all of the appropriate cells in the table before doing your formatting</w:t>
      </w:r>
      <w:ins w:id="1100" w:author="Jeff Jacobson" w:date="2012-09-07T16:57:00Z">
        <w:r w:rsidR="00766524">
          <w:t xml:space="preserve"> (see Figure 10.22)</w:t>
        </w:r>
      </w:ins>
      <w:r>
        <w:t>.</w:t>
      </w:r>
      <w:ins w:id="1101" w:author="DM" w:date="2012-08-20T15:23:00Z">
        <w:r w:rsidR="00193E7A" w:rsidRPr="00193E7A">
          <w:rPr>
            <w:rStyle w:val="QueryInline"/>
          </w:rPr>
          <w:t xml:space="preserve"> </w:t>
        </w:r>
        <w:r w:rsidR="00193E7A">
          <w:rPr>
            <w:rStyle w:val="QueryInline"/>
          </w:rPr>
          <w:t xml:space="preserve"> </w:t>
        </w:r>
      </w:ins>
    </w:p>
    <w:p w:rsidR="006458AF" w:rsidRDefault="006458AF" w:rsidP="006458AF">
      <w:pPr>
        <w:pStyle w:val="Slug"/>
      </w:pPr>
      <w:r>
        <w:t>Figure 1</w:t>
      </w:r>
      <w:ins w:id="1102" w:author="DM" w:date="2012-08-20T15:23:00Z">
        <w:r w:rsidR="00193E7A">
          <w:t>0</w:t>
        </w:r>
      </w:ins>
      <w:del w:id="1103" w:author="DM" w:date="2012-08-20T15:23:00Z">
        <w:r w:rsidDel="00193E7A">
          <w:delText>1</w:delText>
        </w:r>
      </w:del>
      <w:r>
        <w:t>.22</w:t>
      </w:r>
      <w:del w:id="1104" w:author="DM" w:date="2012-08-07T06:10:00Z">
        <w:r w:rsidDel="00182289">
          <w:delText>:</w:delText>
        </w:r>
      </w:del>
      <w:r>
        <w:t xml:space="preserve"> Power Pivot Chart Change</w:t>
      </w:r>
      <w:r w:rsidR="00293B49">
        <w:tab/>
        <w:t>[</w:t>
      </w:r>
      <w:r w:rsidR="00BB047E">
        <w:t>10-22-p</w:t>
      </w:r>
      <w:r w:rsidR="00293B49">
        <w:t>ivot7.tif]</w:t>
      </w:r>
    </w:p>
    <w:p w:rsidR="006458AF" w:rsidRDefault="006458AF" w:rsidP="006458AF">
      <w:pPr>
        <w:pStyle w:val="ListNumbered"/>
      </w:pPr>
      <w:r>
        <w:t>13.</w:t>
      </w:r>
      <w:r>
        <w:tab/>
        <w:t xml:space="preserve">When you’re happy with your results, save them. Ultimately you will need to save them to SharePoint if you want to share your report, but you can save locally and upload if you prefer. Saving directly to SharePoint via Excel enables you to control what parts of your workbook are visible to those with whom you are sharing. See </w:t>
      </w:r>
      <w:ins w:id="1105" w:author="DM" w:date="2012-08-07T06:10:00Z">
        <w:r w:rsidR="00182289">
          <w:t xml:space="preserve">the section titled </w:t>
        </w:r>
      </w:ins>
      <w:r>
        <w:t>“</w:t>
      </w:r>
      <w:r w:rsidRPr="00625013">
        <w:t xml:space="preserve">How to Publish </w:t>
      </w:r>
      <w:r w:rsidR="00182289" w:rsidRPr="00625013">
        <w:t xml:space="preserve">Only Parts </w:t>
      </w:r>
      <w:r w:rsidRPr="00625013">
        <w:t xml:space="preserve">of an Excel Report and </w:t>
      </w:r>
      <w:r w:rsidR="00182289" w:rsidRPr="00625013">
        <w:t xml:space="preserve">Specify </w:t>
      </w:r>
      <w:r w:rsidRPr="00625013">
        <w:t>Parameters</w:t>
      </w:r>
      <w:r>
        <w:t>” for more details.</w:t>
      </w:r>
    </w:p>
    <w:p w:rsidR="006458AF" w:rsidRDefault="006458AF" w:rsidP="006458AF">
      <w:pPr>
        <w:pStyle w:val="H3"/>
      </w:pPr>
      <w:r>
        <w:t>Office Web Apps</w:t>
      </w:r>
    </w:p>
    <w:p w:rsidR="006458AF" w:rsidRPr="007F6459" w:rsidRDefault="006458AF" w:rsidP="007F6459">
      <w:pPr>
        <w:pStyle w:val="Para"/>
      </w:pPr>
      <w:r w:rsidRPr="007F6459">
        <w:t xml:space="preserve">Depending on your environment, if a user navigates to a SharePoint library and opens an Excel file stored there, SharePoint may automatically open up a full page using the Excel Web App </w:t>
      </w:r>
      <w:ins w:id="1106" w:author="DM" w:date="2012-08-07T06:24:00Z">
        <w:r w:rsidR="009050CF">
          <w:t>W</w:t>
        </w:r>
      </w:ins>
      <w:del w:id="1107" w:author="DM" w:date="2012-08-07T06:24:00Z">
        <w:r w:rsidRPr="007F6459" w:rsidDel="009050CF">
          <w:delText>w</w:delText>
        </w:r>
      </w:del>
      <w:r w:rsidRPr="007F6459">
        <w:t xml:space="preserve">eb part. This may cause you a point of confusion, as Excel Web App is a </w:t>
      </w:r>
      <w:ins w:id="1108" w:author="DM" w:date="2012-08-07T06:24:00Z">
        <w:r w:rsidR="009050CF">
          <w:t>W</w:t>
        </w:r>
      </w:ins>
      <w:del w:id="1109" w:author="DM" w:date="2012-08-07T06:24:00Z">
        <w:r w:rsidRPr="007F6459" w:rsidDel="009050CF">
          <w:delText>w</w:delText>
        </w:r>
      </w:del>
      <w:r w:rsidRPr="007F6459">
        <w:t>eb part that is a separate</w:t>
      </w:r>
      <w:del w:id="1110" w:author="DM" w:date="2012-08-07T06:11:00Z">
        <w:r w:rsidRPr="007F6459" w:rsidDel="00BC6698">
          <w:delText>,</w:delText>
        </w:r>
      </w:del>
      <w:r w:rsidRPr="007F6459">
        <w:t xml:space="preserve"> but more fully functional version of Excel Web Access. </w:t>
      </w:r>
    </w:p>
    <w:p w:rsidR="006458AF" w:rsidRPr="007F6459" w:rsidRDefault="00BC6698" w:rsidP="007F6459">
      <w:pPr>
        <w:pStyle w:val="Para"/>
      </w:pPr>
      <w:ins w:id="1111" w:author="DM" w:date="2012-08-07T06:11:00Z">
        <w:r>
          <w:t>Earlier</w:t>
        </w:r>
      </w:ins>
      <w:del w:id="1112" w:author="DM" w:date="2012-08-07T06:11:00Z">
        <w:r w:rsidR="006458AF" w:rsidRPr="007F6459" w:rsidDel="00BC6698">
          <w:delText xml:space="preserve">In our discussion above, </w:delText>
        </w:r>
      </w:del>
      <w:ins w:id="1113" w:author="DM" w:date="2012-08-07T06:11:00Z">
        <w:r>
          <w:t xml:space="preserve"> </w:t>
        </w:r>
      </w:ins>
      <w:r w:rsidR="006458AF" w:rsidRPr="007F6459">
        <w:t>we</w:t>
      </w:r>
      <w:ins w:id="1114" w:author="DM" w:date="2012-08-07T06:11:00Z">
        <w:r>
          <w:t xml:space="preserve"> </w:t>
        </w:r>
      </w:ins>
      <w:del w:id="1115" w:author="DM" w:date="2012-08-07T06:11:00Z">
        <w:r w:rsidR="006458AF" w:rsidRPr="007F6459" w:rsidDel="00BC6698">
          <w:delText xml:space="preserve">’ve been </w:delText>
        </w:r>
      </w:del>
      <w:r w:rsidR="006458AF" w:rsidRPr="007F6459">
        <w:t>work</w:t>
      </w:r>
      <w:ins w:id="1116" w:author="DM" w:date="2012-08-07T06:11:00Z">
        <w:r>
          <w:t>ed</w:t>
        </w:r>
      </w:ins>
      <w:del w:id="1117" w:author="DM" w:date="2012-08-07T06:11:00Z">
        <w:r w:rsidR="006458AF" w:rsidRPr="007F6459" w:rsidDel="00BC6698">
          <w:delText>ing</w:delText>
        </w:r>
      </w:del>
      <w:r w:rsidR="006458AF" w:rsidRPr="007F6459">
        <w:t xml:space="preserve"> with the Excel Web Access </w:t>
      </w:r>
      <w:ins w:id="1118" w:author="DM" w:date="2012-08-07T06:24:00Z">
        <w:r w:rsidR="009050CF">
          <w:t>W</w:t>
        </w:r>
      </w:ins>
      <w:del w:id="1119" w:author="DM" w:date="2012-08-07T06:24:00Z">
        <w:r w:rsidR="006458AF" w:rsidRPr="007F6459" w:rsidDel="009050CF">
          <w:delText>w</w:delText>
        </w:r>
      </w:del>
      <w:r w:rsidR="006458AF" w:rsidRPr="007F6459">
        <w:t>eb part</w:t>
      </w:r>
      <w:ins w:id="1120" w:author="DM" w:date="2012-08-07T06:11:00Z">
        <w:r>
          <w:t>,</w:t>
        </w:r>
      </w:ins>
      <w:del w:id="1121" w:author="DM" w:date="2012-08-07T06:11:00Z">
        <w:r w:rsidR="006458AF" w:rsidRPr="007F6459" w:rsidDel="00BC6698">
          <w:delText>.</w:delText>
        </w:r>
      </w:del>
      <w:r w:rsidR="006458AF" w:rsidRPr="007F6459">
        <w:t xml:space="preserve"> </w:t>
      </w:r>
      <w:ins w:id="1122" w:author="DM" w:date="2012-08-07T06:11:00Z">
        <w:r>
          <w:t>which</w:t>
        </w:r>
      </w:ins>
      <w:del w:id="1123" w:author="DM" w:date="2012-08-07T06:11:00Z">
        <w:r w:rsidR="006458AF" w:rsidRPr="007F6459" w:rsidDel="00BC6698">
          <w:delText>That web part</w:delText>
        </w:r>
      </w:del>
      <w:r w:rsidR="006458AF" w:rsidRPr="007F6459">
        <w:t xml:space="preserve"> is essentially read only. While spreadsheets displayed via that </w:t>
      </w:r>
      <w:ins w:id="1124" w:author="DM" w:date="2012-08-07T06:24:00Z">
        <w:r w:rsidR="009050CF">
          <w:t>W</w:t>
        </w:r>
      </w:ins>
      <w:del w:id="1125" w:author="DM" w:date="2012-08-07T06:24:00Z">
        <w:r w:rsidR="006458AF" w:rsidRPr="007F6459" w:rsidDel="009050CF">
          <w:delText>w</w:delText>
        </w:r>
      </w:del>
      <w:r w:rsidR="006458AF" w:rsidRPr="007F6459">
        <w:t>eb part can be manipulated to interact with pivot tables and charts</w:t>
      </w:r>
      <w:del w:id="1126" w:author="DM" w:date="2012-08-07T06:11:00Z">
        <w:r w:rsidR="006458AF" w:rsidRPr="007F6459" w:rsidDel="00BC6698">
          <w:delText>,</w:delText>
        </w:r>
      </w:del>
      <w:r w:rsidR="006458AF" w:rsidRPr="007F6459">
        <w:t xml:space="preserve"> and </w:t>
      </w:r>
      <w:del w:id="1127" w:author="DM" w:date="2012-08-07T06:11:00Z">
        <w:r w:rsidR="006458AF" w:rsidRPr="007F6459" w:rsidDel="00BC6698">
          <w:delText xml:space="preserve">to </w:delText>
        </w:r>
      </w:del>
      <w:r w:rsidR="006458AF" w:rsidRPr="007F6459">
        <w:t xml:space="preserve">even </w:t>
      </w:r>
      <w:ins w:id="1128" w:author="DM" w:date="2012-08-07T06:11:00Z">
        <w:r>
          <w:t xml:space="preserve">to </w:t>
        </w:r>
      </w:ins>
      <w:r w:rsidR="006458AF" w:rsidRPr="007F6459">
        <w:t>accept parameters into certain cells that can in turn trigger formula processing, the underlying spreadsheet remains unchanged.</w:t>
      </w:r>
    </w:p>
    <w:p w:rsidR="006458AF" w:rsidRPr="007F6459" w:rsidRDefault="006458AF" w:rsidP="007F6459">
      <w:pPr>
        <w:pStyle w:val="Para"/>
      </w:pPr>
      <w:r w:rsidRPr="007F6459">
        <w:t xml:space="preserve">Excel Web App is a part of a separately licensed suite of tools called </w:t>
      </w:r>
      <w:del w:id="1129" w:author="DM" w:date="2012-08-07T06:12:00Z">
        <w:r w:rsidRPr="007F6459" w:rsidDel="00BC6698">
          <w:delText>“</w:delText>
        </w:r>
      </w:del>
      <w:r w:rsidRPr="007F6459">
        <w:t>Office Web Apps</w:t>
      </w:r>
      <w:r w:rsidR="007F6459">
        <w:t>.</w:t>
      </w:r>
      <w:del w:id="1130" w:author="DM" w:date="2012-08-07T06:12:00Z">
        <w:r w:rsidRPr="007F6459" w:rsidDel="00BC6698">
          <w:delText>”</w:delText>
        </w:r>
      </w:del>
      <w:r w:rsidRPr="007F6459">
        <w:t xml:space="preserve"> Office Web Apps are designed to provide near</w:t>
      </w:r>
      <w:ins w:id="1131" w:author="DM" w:date="2012-08-07T06:12:00Z">
        <w:r w:rsidR="00BC6698">
          <w:t>-</w:t>
        </w:r>
      </w:ins>
      <w:del w:id="1132" w:author="DM" w:date="2012-08-07T06:12:00Z">
        <w:r w:rsidRPr="007F6459" w:rsidDel="00BC6698">
          <w:delText xml:space="preserve"> </w:delText>
        </w:r>
      </w:del>
      <w:r w:rsidRPr="007F6459">
        <w:t>Excel client</w:t>
      </w:r>
      <w:ins w:id="1133" w:author="DM" w:date="2012-08-07T06:12:00Z">
        <w:r w:rsidR="00BC6698">
          <w:t>-</w:t>
        </w:r>
      </w:ins>
      <w:del w:id="1134" w:author="DM" w:date="2012-08-07T06:12:00Z">
        <w:r w:rsidRPr="007F6459" w:rsidDel="00BC6698">
          <w:delText xml:space="preserve"> </w:delText>
        </w:r>
      </w:del>
      <w:r w:rsidRPr="007F6459">
        <w:t xml:space="preserve">level functionality for MS Office applications run from a </w:t>
      </w:r>
      <w:ins w:id="1135" w:author="DM" w:date="2012-08-07T06:25:00Z">
        <w:r w:rsidR="009050CF">
          <w:t>W</w:t>
        </w:r>
      </w:ins>
      <w:del w:id="1136" w:author="DM" w:date="2012-08-07T06:25:00Z">
        <w:r w:rsidRPr="007F6459" w:rsidDel="009050CF">
          <w:delText>w</w:delText>
        </w:r>
      </w:del>
      <w:r w:rsidRPr="007F6459">
        <w:t xml:space="preserve">eb browser. The </w:t>
      </w:r>
      <w:ins w:id="1137" w:author="DM" w:date="2012-08-07T06:25:00Z">
        <w:r w:rsidR="009050CF">
          <w:t>W</w:t>
        </w:r>
      </w:ins>
      <w:del w:id="1138" w:author="DM" w:date="2012-08-07T06:25:00Z">
        <w:r w:rsidRPr="007F6459" w:rsidDel="009050CF">
          <w:delText>w</w:delText>
        </w:r>
      </w:del>
      <w:r w:rsidRPr="007F6459">
        <w:t>eb part includes a view mode (much like Excel Web Access) and an Edit mode. Edit mode presents the workbooks and spreadsheets in a way that looks much like the client. There are some differences</w:t>
      </w:r>
      <w:ins w:id="1139" w:author="DM" w:date="2012-08-07T06:12:00Z">
        <w:r w:rsidR="00BC6698">
          <w:t>,</w:t>
        </w:r>
      </w:ins>
      <w:r w:rsidRPr="007F6459">
        <w:t xml:space="preserve"> however. </w:t>
      </w:r>
    </w:p>
    <w:p w:rsidR="00A06C12" w:rsidRDefault="006458AF">
      <w:pPr>
        <w:pStyle w:val="ListHead"/>
        <w:pPrChange w:id="1140" w:author="DM" w:date="2012-08-07T06:12:00Z">
          <w:pPr>
            <w:pStyle w:val="Para"/>
          </w:pPr>
        </w:pPrChange>
      </w:pPr>
      <w:r w:rsidRPr="0057221B">
        <w:t>Included</w:t>
      </w:r>
      <w:r>
        <w:t xml:space="preserve"> </w:t>
      </w:r>
      <w:del w:id="1141" w:author="DM" w:date="2012-08-07T06:12:00Z">
        <w:r w:rsidDel="00BC6698">
          <w:delText>f</w:delText>
        </w:r>
      </w:del>
      <w:ins w:id="1142" w:author="DM" w:date="2012-08-07T06:12:00Z">
        <w:r w:rsidR="00BC6698">
          <w:t>F</w:t>
        </w:r>
      </w:ins>
      <w:r>
        <w:t>unctionality</w:t>
      </w:r>
      <w:del w:id="1143" w:author="DM" w:date="2012-08-07T06:12:00Z">
        <w:r w:rsidDel="00BC6698">
          <w:delText>:</w:delText>
        </w:r>
      </w:del>
    </w:p>
    <w:p w:rsidR="006458AF" w:rsidRDefault="006458AF" w:rsidP="006458AF">
      <w:pPr>
        <w:pStyle w:val="ListBulleted"/>
      </w:pPr>
      <w:r>
        <w:t xml:space="preserve">Data </w:t>
      </w:r>
      <w:del w:id="1144" w:author="DM" w:date="2012-08-07T06:13:00Z">
        <w:r w:rsidDel="00BC6698">
          <w:delText>E</w:delText>
        </w:r>
      </w:del>
      <w:ins w:id="1145" w:author="DM" w:date="2012-08-07T06:13:00Z">
        <w:r w:rsidR="00BC6698">
          <w:t>e</w:t>
        </w:r>
      </w:ins>
      <w:r>
        <w:t>ntry</w:t>
      </w:r>
      <w:del w:id="1146" w:author="DM" w:date="2012-08-07T06:13:00Z">
        <w:r w:rsidR="007F6459" w:rsidDel="00BC6698">
          <w:delText>.</w:delText>
        </w:r>
      </w:del>
    </w:p>
    <w:p w:rsidR="006458AF" w:rsidRDefault="006458AF" w:rsidP="006458AF">
      <w:pPr>
        <w:pStyle w:val="ListBulleted"/>
      </w:pPr>
      <w:r>
        <w:t>Formulas</w:t>
      </w:r>
      <w:del w:id="1147" w:author="DM" w:date="2012-08-20T15:34:00Z">
        <w:r w:rsidR="007F6459" w:rsidDel="000A0EBD">
          <w:delText>.</w:delText>
        </w:r>
      </w:del>
    </w:p>
    <w:p w:rsidR="006458AF" w:rsidRDefault="006458AF" w:rsidP="006458AF">
      <w:pPr>
        <w:pStyle w:val="ListBulleted"/>
      </w:pPr>
      <w:r>
        <w:t xml:space="preserve">Basic </w:t>
      </w:r>
      <w:del w:id="1148" w:author="DM" w:date="2012-08-07T06:13:00Z">
        <w:r w:rsidDel="00BC6698">
          <w:delText>F</w:delText>
        </w:r>
      </w:del>
      <w:ins w:id="1149" w:author="DM" w:date="2012-08-07T06:13:00Z">
        <w:r w:rsidR="00BC6698">
          <w:t>f</w:t>
        </w:r>
      </w:ins>
      <w:r>
        <w:t>ormatting</w:t>
      </w:r>
      <w:del w:id="1150" w:author="DM" w:date="2012-08-07T06:13:00Z">
        <w:r w:rsidR="007F6459" w:rsidDel="00BC6698">
          <w:delText>.</w:delText>
        </w:r>
      </w:del>
    </w:p>
    <w:p w:rsidR="006458AF" w:rsidRDefault="006458AF" w:rsidP="006458AF">
      <w:pPr>
        <w:pStyle w:val="ListBulleted"/>
      </w:pPr>
      <w:r>
        <w:t>Tables, including sorting and filtering</w:t>
      </w:r>
      <w:del w:id="1151" w:author="DM" w:date="2012-08-07T06:13:00Z">
        <w:r w:rsidR="007F6459" w:rsidDel="00BC6698">
          <w:delText>.</w:delText>
        </w:r>
      </w:del>
    </w:p>
    <w:p w:rsidR="006458AF" w:rsidRDefault="006458AF" w:rsidP="006458AF">
      <w:pPr>
        <w:pStyle w:val="ListBulleted"/>
      </w:pPr>
      <w:r>
        <w:t xml:space="preserve">Interaction with existing </w:t>
      </w:r>
      <w:ins w:id="1152" w:author="DM" w:date="2012-08-07T06:13:00Z">
        <w:r w:rsidR="00BC6698">
          <w:t>p</w:t>
        </w:r>
      </w:ins>
      <w:del w:id="1153" w:author="DM" w:date="2012-08-07T06:13:00Z">
        <w:r w:rsidDel="00BC6698">
          <w:delText>P</w:delText>
        </w:r>
      </w:del>
      <w:r>
        <w:t xml:space="preserve">ivot </w:t>
      </w:r>
      <w:del w:id="1154" w:author="DM" w:date="2012-08-07T06:13:00Z">
        <w:r w:rsidDel="00BC6698">
          <w:delText>T</w:delText>
        </w:r>
      </w:del>
      <w:ins w:id="1155" w:author="DM" w:date="2012-08-07T06:13:00Z">
        <w:r w:rsidR="00BC6698">
          <w:t>t</w:t>
        </w:r>
      </w:ins>
      <w:r>
        <w:t xml:space="preserve">ables and </w:t>
      </w:r>
      <w:del w:id="1156" w:author="DM" w:date="2012-08-07T06:13:00Z">
        <w:r w:rsidDel="00BC6698">
          <w:delText>P</w:delText>
        </w:r>
      </w:del>
      <w:ins w:id="1157" w:author="DM" w:date="2012-08-07T06:13:00Z">
        <w:r w:rsidR="00BC6698">
          <w:t>p</w:t>
        </w:r>
      </w:ins>
      <w:r>
        <w:t xml:space="preserve">ivot </w:t>
      </w:r>
      <w:del w:id="1158" w:author="DM" w:date="2012-08-07T06:13:00Z">
        <w:r w:rsidDel="00BC6698">
          <w:delText>C</w:delText>
        </w:r>
      </w:del>
      <w:ins w:id="1159" w:author="DM" w:date="2012-08-07T06:13:00Z">
        <w:r w:rsidR="00BC6698">
          <w:t>c</w:t>
        </w:r>
      </w:ins>
      <w:r>
        <w:t>harts</w:t>
      </w:r>
      <w:del w:id="1160" w:author="DM" w:date="2012-08-07T06:13:00Z">
        <w:r w:rsidDel="00BC6698">
          <w:delText>.</w:delText>
        </w:r>
      </w:del>
    </w:p>
    <w:p w:rsidR="006458AF" w:rsidRDefault="00BC6698" w:rsidP="006458AF">
      <w:pPr>
        <w:pStyle w:val="ListBulleted"/>
      </w:pPr>
      <w:ins w:id="1161" w:author="DM" w:date="2012-08-07T06:13:00Z">
        <w:r>
          <w:t>Perhaps</w:t>
        </w:r>
      </w:ins>
      <w:del w:id="1162" w:author="DM" w:date="2012-08-07T06:13:00Z">
        <w:r w:rsidR="006458AF" w:rsidDel="00BC6698">
          <w:delText>And maybe</w:delText>
        </w:r>
      </w:del>
      <w:r w:rsidR="006458AF">
        <w:t xml:space="preserve"> the most interesting functionality</w:t>
      </w:r>
      <w:ins w:id="1163" w:author="DM" w:date="2012-08-07T06:13:00Z">
        <w:r>
          <w:t>:</w:t>
        </w:r>
      </w:ins>
      <w:del w:id="1164" w:author="DM" w:date="2012-08-07T06:13:00Z">
        <w:r w:rsidR="006458AF" w:rsidDel="00BC6698">
          <w:delText>,</w:delText>
        </w:r>
      </w:del>
      <w:r w:rsidR="006458AF">
        <w:t xml:space="preserve"> </w:t>
      </w:r>
      <w:ins w:id="1165" w:author="DM" w:date="2012-08-07T06:13:00Z">
        <w:r>
          <w:t>M</w:t>
        </w:r>
      </w:ins>
      <w:del w:id="1166" w:author="DM" w:date="2012-08-07T06:13:00Z">
        <w:r w:rsidR="006458AF" w:rsidDel="00BC6698">
          <w:delText>m</w:delText>
        </w:r>
      </w:del>
      <w:r w:rsidR="006458AF">
        <w:t>ulti-user co</w:t>
      </w:r>
      <w:del w:id="1167" w:author="DM" w:date="2012-08-07T06:13:00Z">
        <w:r w:rsidR="006458AF" w:rsidDel="00BC6698">
          <w:delText>-</w:delText>
        </w:r>
      </w:del>
      <w:r w:rsidR="006458AF">
        <w:t>authoring</w:t>
      </w:r>
      <w:del w:id="1168" w:author="DM" w:date="2012-08-07T06:13:00Z">
        <w:r w:rsidR="006458AF" w:rsidDel="00BC6698">
          <w:delText>.</w:delText>
        </w:r>
      </w:del>
      <w:r w:rsidR="006458AF">
        <w:t xml:space="preserve"> </w:t>
      </w:r>
      <w:ins w:id="1169" w:author="DM" w:date="2012-08-07T06:13:00Z">
        <w:r>
          <w:t>(</w:t>
        </w:r>
      </w:ins>
      <w:r w:rsidR="006458AF">
        <w:t>This means if two users are working on the same document at the same time from different browsers, the changes that one user makes will be reflected on the other user’s copy, in near real time. For those who think that this is not a good thing, that behavior can be prevented by using document control</w:t>
      </w:r>
      <w:del w:id="1170" w:author="DM" w:date="2012-08-07T06:13:00Z">
        <w:r w:rsidR="006458AF" w:rsidDel="00AF75E1">
          <w:delText>,</w:delText>
        </w:r>
      </w:del>
      <w:r w:rsidR="006458AF">
        <w:t xml:space="preserve"> </w:t>
      </w:r>
      <w:ins w:id="1171" w:author="DM" w:date="2012-08-07T06:13:00Z">
        <w:r w:rsidR="00AF75E1">
          <w:t>[</w:t>
        </w:r>
      </w:ins>
      <w:r w:rsidR="006458AF">
        <w:t>i.e.</w:t>
      </w:r>
      <w:ins w:id="1172" w:author="DM" w:date="2012-08-07T06:14:00Z">
        <w:r w:rsidR="00AF75E1">
          <w:t>,</w:t>
        </w:r>
      </w:ins>
      <w:r w:rsidR="006458AF">
        <w:t xml:space="preserve"> checking the document out before editing</w:t>
      </w:r>
      <w:ins w:id="1173" w:author="DM" w:date="2012-08-07T06:14:00Z">
        <w:r w:rsidR="00AF75E1">
          <w:t>]</w:t>
        </w:r>
      </w:ins>
      <w:r w:rsidR="006458AF">
        <w:t>.</w:t>
      </w:r>
      <w:ins w:id="1174" w:author="DM" w:date="2012-08-07T06:14:00Z">
        <w:r w:rsidR="00AF75E1">
          <w:t>)</w:t>
        </w:r>
      </w:ins>
    </w:p>
    <w:p w:rsidR="00A06C12" w:rsidRDefault="006458AF">
      <w:pPr>
        <w:pStyle w:val="ListHead"/>
        <w:pPrChange w:id="1175" w:author="DM" w:date="2012-08-07T06:14:00Z">
          <w:pPr>
            <w:pStyle w:val="Para"/>
          </w:pPr>
        </w:pPrChange>
      </w:pPr>
      <w:r>
        <w:t>Not Supported</w:t>
      </w:r>
      <w:del w:id="1176" w:author="DM" w:date="2012-08-07T06:14:00Z">
        <w:r w:rsidDel="00AF75E1">
          <w:delText>:</w:delText>
        </w:r>
      </w:del>
    </w:p>
    <w:p w:rsidR="006458AF" w:rsidRDefault="006458AF" w:rsidP="006458AF">
      <w:pPr>
        <w:pStyle w:val="ListBulleted"/>
      </w:pPr>
      <w:r>
        <w:t xml:space="preserve">Creating </w:t>
      </w:r>
      <w:del w:id="1177" w:author="DM" w:date="2012-08-07T06:14:00Z">
        <w:r w:rsidDel="00AF75E1">
          <w:delText>C</w:delText>
        </w:r>
      </w:del>
      <w:ins w:id="1178" w:author="DM" w:date="2012-08-07T06:14:00Z">
        <w:r w:rsidR="00AF75E1">
          <w:t>c</w:t>
        </w:r>
      </w:ins>
      <w:r>
        <w:t xml:space="preserve">harts and </w:t>
      </w:r>
      <w:del w:id="1179" w:author="DM" w:date="2012-08-07T06:14:00Z">
        <w:r w:rsidDel="00AF75E1">
          <w:delText>P</w:delText>
        </w:r>
      </w:del>
      <w:ins w:id="1180" w:author="DM" w:date="2012-08-07T06:14:00Z">
        <w:r w:rsidR="00AF75E1">
          <w:t>p</w:t>
        </w:r>
      </w:ins>
      <w:r>
        <w:t xml:space="preserve">ivot </w:t>
      </w:r>
      <w:del w:id="1181" w:author="DM" w:date="2012-08-07T06:14:00Z">
        <w:r w:rsidDel="00AF75E1">
          <w:delText>T</w:delText>
        </w:r>
      </w:del>
      <w:ins w:id="1182" w:author="DM" w:date="2012-08-07T06:14:00Z">
        <w:r w:rsidR="00AF75E1">
          <w:t>t</w:t>
        </w:r>
      </w:ins>
      <w:r>
        <w:t>ables</w:t>
      </w:r>
      <w:del w:id="1183" w:author="DM" w:date="2012-08-07T06:14:00Z">
        <w:r w:rsidR="007F6459" w:rsidDel="00AF75E1">
          <w:delText>.</w:delText>
        </w:r>
      </w:del>
    </w:p>
    <w:p w:rsidR="006458AF" w:rsidRDefault="006458AF" w:rsidP="006458AF">
      <w:pPr>
        <w:pStyle w:val="ListBulleted"/>
      </w:pPr>
      <w:r>
        <w:t xml:space="preserve">Query </w:t>
      </w:r>
      <w:del w:id="1184" w:author="DM" w:date="2012-08-07T06:14:00Z">
        <w:r w:rsidDel="00AF75E1">
          <w:delText>T</w:delText>
        </w:r>
      </w:del>
      <w:ins w:id="1185" w:author="DM" w:date="2012-08-07T06:14:00Z">
        <w:r w:rsidR="00AF75E1">
          <w:t>t</w:t>
        </w:r>
      </w:ins>
      <w:r>
        <w:t>ables</w:t>
      </w:r>
      <w:del w:id="1186" w:author="DM" w:date="2012-08-07T06:14:00Z">
        <w:r w:rsidR="007F6459" w:rsidDel="00AF75E1">
          <w:delText>.</w:delText>
        </w:r>
      </w:del>
    </w:p>
    <w:p w:rsidR="006458AF" w:rsidRDefault="006458AF" w:rsidP="006458AF">
      <w:pPr>
        <w:pStyle w:val="Para"/>
      </w:pPr>
      <w:r>
        <w:t xml:space="preserve">Both </w:t>
      </w:r>
      <w:del w:id="1187" w:author="DM" w:date="2012-08-07T06:25:00Z">
        <w:r w:rsidDel="009050CF">
          <w:delText>w</w:delText>
        </w:r>
      </w:del>
      <w:ins w:id="1188" w:author="DM" w:date="2012-08-07T06:25:00Z">
        <w:r w:rsidR="009050CF">
          <w:t>W</w:t>
        </w:r>
      </w:ins>
      <w:r>
        <w:t xml:space="preserve">eb </w:t>
      </w:r>
      <w:ins w:id="1189" w:author="DM" w:date="2012-08-20T15:34:00Z">
        <w:r w:rsidR="000A0EBD">
          <w:t>P</w:t>
        </w:r>
      </w:ins>
      <w:del w:id="1190" w:author="DM" w:date="2012-08-20T15:34:00Z">
        <w:r w:rsidDel="000A0EBD">
          <w:delText>p</w:delText>
        </w:r>
      </w:del>
      <w:r>
        <w:t xml:space="preserve">art versions allow you to open the document in the Client version. That option is configurable for Excel Web Access when you’re defining the </w:t>
      </w:r>
      <w:ins w:id="1191" w:author="DM" w:date="2012-08-07T06:25:00Z">
        <w:r w:rsidR="009050CF">
          <w:t>W</w:t>
        </w:r>
      </w:ins>
      <w:del w:id="1192" w:author="DM" w:date="2012-08-07T06:25:00Z">
        <w:r w:rsidDel="009050CF">
          <w:delText>w</w:delText>
        </w:r>
      </w:del>
      <w:r>
        <w:t xml:space="preserve">eb </w:t>
      </w:r>
      <w:ins w:id="1193" w:author="DM" w:date="2012-08-20T15:34:00Z">
        <w:r w:rsidR="000A0EBD">
          <w:t>P</w:t>
        </w:r>
      </w:ins>
      <w:del w:id="1194" w:author="DM" w:date="2012-08-20T15:34:00Z">
        <w:r w:rsidDel="000A0EBD">
          <w:delText>p</w:delText>
        </w:r>
      </w:del>
      <w:r>
        <w:t>art properties, as are a number of other options.</w:t>
      </w:r>
    </w:p>
    <w:p w:rsidR="006458AF" w:rsidRDefault="006458AF" w:rsidP="006458AF">
      <w:pPr>
        <w:pStyle w:val="Para"/>
      </w:pPr>
      <w:r>
        <w:t xml:space="preserve">The overall suite of Office Web App tools includes online companions for Word, Excel, PowerPoint, and OneNote. </w:t>
      </w:r>
      <w:ins w:id="1195" w:author="DM" w:date="2012-08-07T06:14:00Z">
        <w:r w:rsidR="00AF75E1">
          <w:t>As with</w:t>
        </w:r>
      </w:ins>
      <w:del w:id="1196" w:author="DM" w:date="2012-08-07T06:14:00Z">
        <w:r w:rsidDel="00AF75E1">
          <w:delText>Like</w:delText>
        </w:r>
      </w:del>
      <w:r>
        <w:t xml:space="preserve"> Excel, each of these apps may have some differences with the client version. Usage requires an Internet connection</w:t>
      </w:r>
      <w:del w:id="1197" w:author="DM" w:date="2012-08-07T06:14:00Z">
        <w:r w:rsidDel="00AF75E1">
          <w:delText>,</w:delText>
        </w:r>
      </w:del>
      <w:r>
        <w:t xml:space="preserve"> and Internet Explorer, Firefox, or Safari browsers.</w:t>
      </w:r>
    </w:p>
    <w:p w:rsidR="006458AF" w:rsidRDefault="006458AF" w:rsidP="006458AF">
      <w:pPr>
        <w:pStyle w:val="H2"/>
      </w:pPr>
      <w:r>
        <w:t>If You Like Dashboards, Wait Until You See PerformancePoint</w:t>
      </w:r>
    </w:p>
    <w:p w:rsidR="006458AF" w:rsidRDefault="006458AF" w:rsidP="006458AF">
      <w:pPr>
        <w:pStyle w:val="Para"/>
      </w:pPr>
      <w:r>
        <w:t xml:space="preserve">Excel is a very useful tool for dynamic reporting and self-service BI, especially if you include the </w:t>
      </w:r>
      <w:proofErr w:type="spellStart"/>
      <w:r>
        <w:t>PowerPivot</w:t>
      </w:r>
      <w:proofErr w:type="spellEnd"/>
      <w:r>
        <w:t xml:space="preserve"> add</w:t>
      </w:r>
      <w:ins w:id="1198" w:author="DM" w:date="2012-08-07T06:14:00Z">
        <w:r w:rsidR="00AF75E1">
          <w:t>-</w:t>
        </w:r>
      </w:ins>
      <w:del w:id="1199" w:author="DM" w:date="2012-08-07T06:14:00Z">
        <w:r w:rsidDel="00AF75E1">
          <w:delText xml:space="preserve"> </w:delText>
        </w:r>
      </w:del>
      <w:r>
        <w:t>on. In combination with Excel Services and SharePoint</w:t>
      </w:r>
      <w:ins w:id="1200" w:author="DM" w:date="2012-08-07T06:14:00Z">
        <w:r w:rsidR="00AF75E1">
          <w:t>,</w:t>
        </w:r>
      </w:ins>
      <w:r>
        <w:t xml:space="preserve"> you can even extend its reach to the Enterprise. But at its heart, it’s still a spreadsheet engine. SharePoint Enterprise also has some native </w:t>
      </w:r>
      <w:ins w:id="1201" w:author="DM" w:date="2012-08-07T06:25:00Z">
        <w:r w:rsidR="00241EAD">
          <w:t>W</w:t>
        </w:r>
      </w:ins>
      <w:del w:id="1202" w:author="DM" w:date="2012-08-07T06:25:00Z">
        <w:r w:rsidDel="00241EAD">
          <w:delText>w</w:delText>
        </w:r>
      </w:del>
      <w:r>
        <w:t xml:space="preserve">eb </w:t>
      </w:r>
      <w:ins w:id="1203" w:author="DM" w:date="2012-08-20T15:35:00Z">
        <w:r w:rsidR="000A0EBD">
          <w:t>P</w:t>
        </w:r>
      </w:ins>
      <w:del w:id="1204" w:author="DM" w:date="2012-08-20T15:35:00Z">
        <w:r w:rsidDel="000A0EBD">
          <w:delText>p</w:delText>
        </w:r>
      </w:del>
      <w:r>
        <w:t xml:space="preserve">arts for </w:t>
      </w:r>
      <w:ins w:id="1205" w:author="DM" w:date="2012-08-07T06:15:00Z">
        <w:r w:rsidR="00AF75E1">
          <w:t>key performance indicators (</w:t>
        </w:r>
      </w:ins>
      <w:r>
        <w:t>KPIs</w:t>
      </w:r>
      <w:ins w:id="1206" w:author="DM" w:date="2012-08-07T06:15:00Z">
        <w:r w:rsidR="00AF75E1">
          <w:t>)</w:t>
        </w:r>
      </w:ins>
      <w:r>
        <w:t>, KPI lists, and charts</w:t>
      </w:r>
      <w:ins w:id="1207" w:author="DM" w:date="2012-08-07T06:15:00Z">
        <w:r w:rsidR="00AF75E1">
          <w:t>,</w:t>
        </w:r>
      </w:ins>
      <w:r>
        <w:t xml:space="preserve"> but their functionality is rather limited. If you really want to do more sophisticated KPIs</w:t>
      </w:r>
      <w:del w:id="1208" w:author="DM" w:date="2012-08-07T06:15:00Z">
        <w:r w:rsidDel="00AF75E1">
          <w:delText>,</w:delText>
        </w:r>
      </w:del>
      <w:r>
        <w:t xml:space="preserve"> or build integrated dashboard pages using a range of reporting techniques, you should look into PerformancePoint Services. </w:t>
      </w:r>
    </w:p>
    <w:p w:rsidR="006458AF" w:rsidRDefault="006458AF" w:rsidP="006458AF">
      <w:pPr>
        <w:pStyle w:val="Para"/>
      </w:pPr>
      <w:r>
        <w:t>With PerformancePoint</w:t>
      </w:r>
      <w:ins w:id="1209" w:author="DM" w:date="2012-08-07T06:15:00Z">
        <w:r w:rsidR="00AF75E1">
          <w:t>,</w:t>
        </w:r>
      </w:ins>
      <w:r>
        <w:t xml:space="preserve"> you create your dashboards using a custom </w:t>
      </w:r>
      <w:del w:id="1210" w:author="DM" w:date="2012-08-07T09:06:00Z">
        <w:r w:rsidDel="009D4A42">
          <w:delText>“</w:delText>
        </w:r>
      </w:del>
      <w:r>
        <w:t>Dashboard Designer</w:t>
      </w:r>
      <w:del w:id="1211" w:author="DM" w:date="2012-08-07T09:06:00Z">
        <w:r w:rsidDel="009D4A42">
          <w:delText>”</w:delText>
        </w:r>
      </w:del>
      <w:r>
        <w:t xml:space="preserve"> tool. This is used to create a dashboard with one or more </w:t>
      </w:r>
      <w:ins w:id="1212" w:author="DM" w:date="2012-08-07T06:26:00Z">
        <w:r w:rsidR="00241EAD">
          <w:t>W</w:t>
        </w:r>
      </w:ins>
      <w:del w:id="1213" w:author="DM" w:date="2012-08-07T06:26:00Z">
        <w:r w:rsidDel="00241EAD">
          <w:delText>w</w:delText>
        </w:r>
      </w:del>
      <w:r>
        <w:t xml:space="preserve">eb pages, each potentially containing one or more dashboard components. Components include KPIs, </w:t>
      </w:r>
      <w:del w:id="1214" w:author="DM" w:date="2012-08-07T06:16:00Z">
        <w:r w:rsidDel="00AF75E1">
          <w:delText>S</w:delText>
        </w:r>
      </w:del>
      <w:ins w:id="1215" w:author="DM" w:date="2012-08-07T06:16:00Z">
        <w:r w:rsidR="00AF75E1">
          <w:t>s</w:t>
        </w:r>
      </w:ins>
      <w:r>
        <w:t xml:space="preserve">corecards to arrange and roll up KPIs, KPI </w:t>
      </w:r>
      <w:del w:id="1216" w:author="DM" w:date="2012-08-07T06:16:00Z">
        <w:r w:rsidDel="00AF75E1">
          <w:delText>D</w:delText>
        </w:r>
      </w:del>
      <w:ins w:id="1217" w:author="DM" w:date="2012-08-07T06:16:00Z">
        <w:r w:rsidR="00AF75E1">
          <w:t>d</w:t>
        </w:r>
      </w:ins>
      <w:r>
        <w:t>etails, wrappers to contain Excel reports</w:t>
      </w:r>
      <w:ins w:id="1218" w:author="DM" w:date="2012-08-07T06:16:00Z">
        <w:r w:rsidR="00AF75E1">
          <w:t>,</w:t>
        </w:r>
      </w:ins>
      <w:r>
        <w:t xml:space="preserve"> </w:t>
      </w:r>
      <w:del w:id="1219" w:author="DM" w:date="2012-08-07T06:16:00Z">
        <w:r w:rsidDel="00AF75E1">
          <w:delText xml:space="preserve">such </w:delText>
        </w:r>
      </w:del>
      <w:r>
        <w:t xml:space="preserve">as </w:t>
      </w:r>
      <w:del w:id="1220" w:author="DM" w:date="2012-08-07T06:16:00Z">
        <w:r w:rsidDel="00AF75E1">
          <w:delText xml:space="preserve">we </w:delText>
        </w:r>
      </w:del>
      <w:r>
        <w:t xml:space="preserve">demonstrated earlier, as well as wrappers for SSRS reports or any external </w:t>
      </w:r>
      <w:del w:id="1221" w:author="DM" w:date="2012-08-07T06:26:00Z">
        <w:r w:rsidDel="00241EAD">
          <w:delText>w</w:delText>
        </w:r>
      </w:del>
      <w:ins w:id="1222" w:author="DM" w:date="2012-08-07T06:26:00Z">
        <w:r w:rsidR="00241EAD">
          <w:t>W</w:t>
        </w:r>
      </w:ins>
      <w:r>
        <w:t xml:space="preserve">eb page. </w:t>
      </w:r>
      <w:ins w:id="1223" w:author="DM" w:date="2012-08-07T06:16:00Z">
        <w:r w:rsidR="00AF75E1">
          <w:t>PerformancePoint</w:t>
        </w:r>
        <w:r w:rsidR="00AF75E1" w:rsidDel="00AF75E1">
          <w:t xml:space="preserve"> </w:t>
        </w:r>
      </w:ins>
      <w:del w:id="1224" w:author="DM" w:date="2012-08-07T06:16:00Z">
        <w:r w:rsidDel="00AF75E1">
          <w:delText xml:space="preserve">It </w:delText>
        </w:r>
      </w:del>
      <w:r>
        <w:t xml:space="preserve">also contains special components for </w:t>
      </w:r>
      <w:del w:id="1225" w:author="DM" w:date="2012-08-07T06:16:00Z">
        <w:r w:rsidDel="00AF75E1">
          <w:delText>C</w:delText>
        </w:r>
      </w:del>
      <w:ins w:id="1226" w:author="DM" w:date="2012-08-07T06:16:00Z">
        <w:r w:rsidR="00AF75E1">
          <w:t>c</w:t>
        </w:r>
      </w:ins>
      <w:r>
        <w:t xml:space="preserve">harts and </w:t>
      </w:r>
      <w:del w:id="1227" w:author="DM" w:date="2012-08-07T06:16:00Z">
        <w:r w:rsidDel="00AF75E1">
          <w:delText>P</w:delText>
        </w:r>
      </w:del>
      <w:ins w:id="1228" w:author="DM" w:date="2012-08-07T06:16:00Z">
        <w:r w:rsidR="00AF75E1">
          <w:t>p</w:t>
        </w:r>
      </w:ins>
      <w:r>
        <w:t xml:space="preserve">ivot </w:t>
      </w:r>
      <w:del w:id="1229" w:author="DM" w:date="2012-08-07T06:16:00Z">
        <w:r w:rsidDel="00AF75E1">
          <w:delText>T</w:delText>
        </w:r>
      </w:del>
      <w:ins w:id="1230" w:author="DM" w:date="2012-08-07T06:16:00Z">
        <w:r w:rsidR="00AF75E1">
          <w:t>t</w:t>
        </w:r>
      </w:ins>
      <w:r>
        <w:t xml:space="preserve">ables customized for use with SSAS </w:t>
      </w:r>
      <w:del w:id="1231" w:author="DM" w:date="2012-08-07T06:16:00Z">
        <w:r w:rsidDel="00AF75E1">
          <w:delText>A</w:delText>
        </w:r>
      </w:del>
      <w:ins w:id="1232" w:author="DM" w:date="2012-08-07T06:16:00Z">
        <w:r w:rsidR="00AF75E1">
          <w:t>a</w:t>
        </w:r>
      </w:ins>
      <w:r>
        <w:t xml:space="preserve">nalytical cubes, which provides functionality beyond the reach of the Excel variety. These </w:t>
      </w:r>
      <w:del w:id="1233" w:author="DM" w:date="2012-08-07T06:16:00Z">
        <w:r w:rsidDel="00AF75E1">
          <w:delText>A</w:delText>
        </w:r>
      </w:del>
      <w:ins w:id="1234" w:author="DM" w:date="2012-08-07T06:16:00Z">
        <w:r w:rsidR="00AF75E1">
          <w:t>a</w:t>
        </w:r>
      </w:ins>
      <w:r>
        <w:t xml:space="preserve">nalytical </w:t>
      </w:r>
      <w:del w:id="1235" w:author="DM" w:date="2012-08-07T06:16:00Z">
        <w:r w:rsidDel="00AF75E1">
          <w:delText>C</w:delText>
        </w:r>
      </w:del>
      <w:ins w:id="1236" w:author="DM" w:date="2012-08-07T06:16:00Z">
        <w:r w:rsidR="00AF75E1">
          <w:t>c</w:t>
        </w:r>
      </w:ins>
      <w:r>
        <w:t xml:space="preserve">harts and </w:t>
      </w:r>
      <w:del w:id="1237" w:author="DM" w:date="2012-08-07T06:16:00Z">
        <w:r w:rsidDel="00AF75E1">
          <w:delText>P</w:delText>
        </w:r>
      </w:del>
      <w:ins w:id="1238" w:author="DM" w:date="2012-08-07T06:16:00Z">
        <w:r w:rsidR="00AF75E1">
          <w:t>p</w:t>
        </w:r>
      </w:ins>
      <w:r>
        <w:t xml:space="preserve">ivot </w:t>
      </w:r>
      <w:del w:id="1239" w:author="DM" w:date="2012-08-07T06:16:00Z">
        <w:r w:rsidDel="00AF75E1">
          <w:delText>T</w:delText>
        </w:r>
      </w:del>
      <w:ins w:id="1240" w:author="DM" w:date="2012-08-07T06:16:00Z">
        <w:r w:rsidR="00AF75E1">
          <w:t>t</w:t>
        </w:r>
      </w:ins>
      <w:r>
        <w:t xml:space="preserve">ables also provide access to a </w:t>
      </w:r>
      <w:del w:id="1241" w:author="DM" w:date="2012-08-07T06:17:00Z">
        <w:r w:rsidDel="00AF75E1">
          <w:delText>“D</w:delText>
        </w:r>
      </w:del>
      <w:ins w:id="1242" w:author="DM" w:date="2012-08-07T06:17:00Z">
        <w:r w:rsidR="00AF75E1">
          <w:t>d</w:t>
        </w:r>
      </w:ins>
      <w:r>
        <w:t xml:space="preserve">ecomposition </w:t>
      </w:r>
      <w:del w:id="1243" w:author="DM" w:date="2012-08-07T06:17:00Z">
        <w:r w:rsidDel="00AF75E1">
          <w:delText>T</w:delText>
        </w:r>
      </w:del>
      <w:ins w:id="1244" w:author="DM" w:date="2012-08-07T06:17:00Z">
        <w:r w:rsidR="00AF75E1">
          <w:t>t</w:t>
        </w:r>
      </w:ins>
      <w:r>
        <w:t>ree</w:t>
      </w:r>
      <w:del w:id="1245" w:author="DM" w:date="2012-08-07T06:17:00Z">
        <w:r w:rsidDel="00AF75E1">
          <w:delText>”</w:delText>
        </w:r>
      </w:del>
      <w:r>
        <w:t xml:space="preserve"> that allows you to dynamically drill into the details of your cubes</w:t>
      </w:r>
      <w:del w:id="1246" w:author="DM" w:date="2012-08-07T06:17:00Z">
        <w:r w:rsidDel="00C06B7D">
          <w:delText>,</w:delText>
        </w:r>
      </w:del>
      <w:r>
        <w:t xml:space="preserve"> while displaying the paths you use to see the various </w:t>
      </w:r>
      <w:del w:id="1247" w:author="DM" w:date="2012-08-07T06:17:00Z">
        <w:r w:rsidDel="00C06B7D">
          <w:delText>F</w:delText>
        </w:r>
      </w:del>
      <w:ins w:id="1248" w:author="DM" w:date="2012-08-07T06:17:00Z">
        <w:r w:rsidR="00C06B7D">
          <w:t>f</w:t>
        </w:r>
      </w:ins>
      <w:r>
        <w:t xml:space="preserve">acts and </w:t>
      </w:r>
      <w:del w:id="1249" w:author="DM" w:date="2012-08-07T06:17:00Z">
        <w:r w:rsidDel="00C06B7D">
          <w:delText>D</w:delText>
        </w:r>
      </w:del>
      <w:ins w:id="1250" w:author="DM" w:date="2012-08-07T06:17:00Z">
        <w:r w:rsidR="00C06B7D">
          <w:t>d</w:t>
        </w:r>
      </w:ins>
      <w:r>
        <w:t>imensions.</w:t>
      </w:r>
    </w:p>
    <w:p w:rsidR="006458AF" w:rsidRDefault="006458AF" w:rsidP="006458AF">
      <w:pPr>
        <w:pStyle w:val="H2"/>
      </w:pPr>
      <w:del w:id="1251" w:author="DM" w:date="2012-08-07T06:17:00Z">
        <w:r w:rsidDel="00C06B7D">
          <w:delText xml:space="preserve">The </w:delText>
        </w:r>
      </w:del>
      <w:r>
        <w:t>Business User</w:t>
      </w:r>
      <w:ins w:id="1252" w:author="DM" w:date="2012-08-07T06:17:00Z">
        <w:r w:rsidR="00C06B7D">
          <w:t>s</w:t>
        </w:r>
      </w:ins>
      <w:r>
        <w:t xml:space="preserve"> Can Run What-Ifs</w:t>
      </w:r>
    </w:p>
    <w:p w:rsidR="006458AF" w:rsidRDefault="006458AF" w:rsidP="006458AF">
      <w:pPr>
        <w:pStyle w:val="Para"/>
      </w:pPr>
      <w:r>
        <w:t>Excel 2010 is chock full of functionality, much of which you may not be aware of. One of the lessor</w:t>
      </w:r>
      <w:ins w:id="1253" w:author="DM" w:date="2012-08-07T06:17:00Z">
        <w:r w:rsidR="00C06B7D">
          <w:t>-</w:t>
        </w:r>
      </w:ins>
      <w:del w:id="1254" w:author="DM" w:date="2012-08-07T06:17:00Z">
        <w:r w:rsidDel="00C06B7D">
          <w:delText xml:space="preserve"> </w:delText>
        </w:r>
      </w:del>
      <w:r>
        <w:t xml:space="preserve">known functions is </w:t>
      </w:r>
      <w:del w:id="1255" w:author="DM" w:date="2012-08-07T06:17:00Z">
        <w:r w:rsidDel="00C06B7D">
          <w:delText>“</w:delText>
        </w:r>
      </w:del>
      <w:del w:id="1256" w:author="DM" w:date="2012-08-07T06:18:00Z">
        <w:r w:rsidDel="00C06B7D">
          <w:delText>W</w:delText>
        </w:r>
      </w:del>
      <w:ins w:id="1257" w:author="DM" w:date="2012-08-07T06:18:00Z">
        <w:r w:rsidR="00C06B7D">
          <w:t>w</w:t>
        </w:r>
      </w:ins>
      <w:r>
        <w:t>hat-</w:t>
      </w:r>
      <w:ins w:id="1258" w:author="DM" w:date="2012-08-07T06:18:00Z">
        <w:r w:rsidR="00C06B7D">
          <w:t>i</w:t>
        </w:r>
      </w:ins>
      <w:del w:id="1259" w:author="DM" w:date="2012-08-07T06:18:00Z">
        <w:r w:rsidDel="00C06B7D">
          <w:delText>I</w:delText>
        </w:r>
      </w:del>
      <w:r>
        <w:t xml:space="preserve">f </w:t>
      </w:r>
      <w:del w:id="1260" w:author="DM" w:date="2012-08-07T06:18:00Z">
        <w:r w:rsidDel="00C06B7D">
          <w:delText>A</w:delText>
        </w:r>
      </w:del>
      <w:ins w:id="1261" w:author="DM" w:date="2012-08-07T06:18:00Z">
        <w:r w:rsidR="00C06B7D">
          <w:t>a</w:t>
        </w:r>
      </w:ins>
      <w:r>
        <w:t>nalysis</w:t>
      </w:r>
      <w:del w:id="1262" w:author="DM" w:date="2012-08-07T06:18:00Z">
        <w:r w:rsidDel="00C06B7D">
          <w:delText>”</w:delText>
        </w:r>
      </w:del>
      <w:r>
        <w:t xml:space="preserve"> available from the Data tab.</w:t>
      </w:r>
    </w:p>
    <w:p w:rsidR="006458AF" w:rsidRDefault="006458AF" w:rsidP="006458AF">
      <w:pPr>
        <w:pStyle w:val="Para"/>
      </w:pPr>
      <w:r>
        <w:t xml:space="preserve">Doing </w:t>
      </w:r>
      <w:del w:id="1263" w:author="DM" w:date="2012-08-07T06:17:00Z">
        <w:r w:rsidDel="00C06B7D">
          <w:delText>“</w:delText>
        </w:r>
      </w:del>
      <w:r>
        <w:t>what-if</w:t>
      </w:r>
      <w:del w:id="1264" w:author="DM" w:date="2012-08-07T06:17:00Z">
        <w:r w:rsidDel="00C06B7D">
          <w:delText>”</w:delText>
        </w:r>
      </w:del>
      <w:r>
        <w:t xml:space="preserve"> analysis does require a little work up front. You’ll need to set the stage by creating a worksheet that contains a base scenario, where you can plug a value into one or more of your cells</w:t>
      </w:r>
      <w:ins w:id="1265" w:author="DM" w:date="2012-08-07T06:17:00Z">
        <w:r w:rsidR="00C06B7D">
          <w:t>.</w:t>
        </w:r>
      </w:ins>
      <w:del w:id="1266" w:author="DM" w:date="2012-08-07T06:17:00Z">
        <w:r w:rsidDel="00C06B7D">
          <w:delText>,</w:delText>
        </w:r>
      </w:del>
      <w:r>
        <w:t xml:space="preserve"> </w:t>
      </w:r>
      <w:del w:id="1267" w:author="DM" w:date="2012-08-07T06:17:00Z">
        <w:r w:rsidDel="00C06B7D">
          <w:delText>then b</w:delText>
        </w:r>
      </w:del>
      <w:ins w:id="1268" w:author="DM" w:date="2012-08-07T06:17:00Z">
        <w:r w:rsidR="00C06B7D">
          <w:t>B</w:t>
        </w:r>
      </w:ins>
      <w:r>
        <w:t>ased on formulas or values in other cells</w:t>
      </w:r>
      <w:ins w:id="1269" w:author="DM" w:date="2012-08-07T06:17:00Z">
        <w:r w:rsidR="00C06B7D">
          <w:t>,</w:t>
        </w:r>
      </w:ins>
      <w:r>
        <w:t xml:space="preserve"> a target cell contains the results.</w:t>
      </w:r>
    </w:p>
    <w:p w:rsidR="00A06C12" w:rsidRDefault="006458AF">
      <w:pPr>
        <w:pStyle w:val="Para"/>
        <w:pPrChange w:id="1270" w:author="DM" w:date="2012-08-07T06:18:00Z">
          <w:pPr>
            <w:pStyle w:val="Para"/>
            <w:ind w:firstLine="0"/>
          </w:pPr>
        </w:pPrChange>
      </w:pPr>
      <w:r>
        <w:t xml:space="preserve">The </w:t>
      </w:r>
      <w:del w:id="1271" w:author="DM" w:date="2012-08-07T09:07:00Z">
        <w:r w:rsidDel="009D4A42">
          <w:delText>“</w:delText>
        </w:r>
      </w:del>
      <w:r>
        <w:t>What-If Analysis</w:t>
      </w:r>
      <w:del w:id="1272" w:author="DM" w:date="2012-08-07T09:07:00Z">
        <w:r w:rsidDel="009D4A42">
          <w:delText>”</w:delText>
        </w:r>
      </w:del>
      <w:r>
        <w:t xml:space="preserve"> button provides three levels of functionality:</w:t>
      </w:r>
    </w:p>
    <w:p w:rsidR="00A06C12" w:rsidRDefault="00C06B7D">
      <w:pPr>
        <w:pStyle w:val="ListNumbered"/>
        <w:pPrChange w:id="1273" w:author="DM" w:date="2012-08-07T06:18:00Z">
          <w:pPr>
            <w:pStyle w:val="ListBulleted"/>
          </w:pPr>
        </w:pPrChange>
      </w:pPr>
      <w:ins w:id="1274" w:author="DM" w:date="2012-08-07T06:18:00Z">
        <w:r>
          <w:rPr>
            <w:b/>
          </w:rPr>
          <w:t xml:space="preserve">1. </w:t>
        </w:r>
      </w:ins>
      <w:r w:rsidR="00A06C12" w:rsidRPr="00A06C12">
        <w:rPr>
          <w:b/>
          <w:rPrChange w:id="1275" w:author="DM" w:date="2012-08-07T06:18:00Z">
            <w:rPr>
              <w:i/>
            </w:rPr>
          </w:rPrChange>
        </w:rPr>
        <w:t>Scenario Manager</w:t>
      </w:r>
      <w:ins w:id="1276" w:author="DM" w:date="2012-08-07T06:18:00Z">
        <w:r w:rsidR="00A06C12" w:rsidRPr="00A06C12">
          <w:rPr>
            <w:b/>
            <w:rPrChange w:id="1277" w:author="DM" w:date="2012-08-07T06:18:00Z">
              <w:rPr>
                <w:i/>
              </w:rPr>
            </w:rPrChange>
          </w:rPr>
          <w:t>.</w:t>
        </w:r>
      </w:ins>
      <w:del w:id="1278" w:author="DM" w:date="2012-08-07T06:18:00Z">
        <w:r w:rsidR="006458AF" w:rsidDel="00C06B7D">
          <w:delText xml:space="preserve"> –</w:delText>
        </w:r>
      </w:del>
      <w:r w:rsidR="006458AF">
        <w:t xml:space="preserve"> </w:t>
      </w:r>
      <w:del w:id="1279" w:author="DM" w:date="2012-08-07T06:18:00Z">
        <w:r w:rsidR="006458AF" w:rsidDel="00C06B7D">
          <w:delText>g</w:delText>
        </w:r>
      </w:del>
      <w:ins w:id="1280" w:author="DM" w:date="2012-08-07T06:18:00Z">
        <w:r>
          <w:t>G</w:t>
        </w:r>
      </w:ins>
      <w:r w:rsidR="006458AF">
        <w:t>iven a worksheet with a parameter cell</w:t>
      </w:r>
      <w:r w:rsidR="00EF44BC">
        <w:t xml:space="preserve">, </w:t>
      </w:r>
      <w:r w:rsidR="006458AF">
        <w:t xml:space="preserve">a results cell, and a set of values for the parameter cell, </w:t>
      </w:r>
      <w:r w:rsidR="00EF44BC">
        <w:t xml:space="preserve">the Scenario Manager </w:t>
      </w:r>
      <w:r w:rsidR="006458AF">
        <w:t>show</w:t>
      </w:r>
      <w:r w:rsidR="00EF44BC">
        <w:t>s</w:t>
      </w:r>
      <w:r w:rsidR="006458AF">
        <w:t xml:space="preserve"> a </w:t>
      </w:r>
      <w:r w:rsidR="00EF44BC">
        <w:t xml:space="preserve">summary of </w:t>
      </w:r>
      <w:r w:rsidR="006458AF">
        <w:t>comparative results.</w:t>
      </w:r>
    </w:p>
    <w:p w:rsidR="00A06C12" w:rsidRDefault="00C06B7D">
      <w:pPr>
        <w:pStyle w:val="ListNumbered"/>
        <w:pPrChange w:id="1281" w:author="DM" w:date="2012-08-07T06:18:00Z">
          <w:pPr>
            <w:pStyle w:val="ListBulleted"/>
          </w:pPr>
        </w:pPrChange>
      </w:pPr>
      <w:ins w:id="1282" w:author="DM" w:date="2012-08-07T06:18:00Z">
        <w:r>
          <w:t xml:space="preserve">2. </w:t>
        </w:r>
      </w:ins>
      <w:r w:rsidR="00A06C12" w:rsidRPr="00A06C12">
        <w:rPr>
          <w:b/>
          <w:rPrChange w:id="1283" w:author="DM" w:date="2012-08-07T06:18:00Z">
            <w:rPr>
              <w:i/>
            </w:rPr>
          </w:rPrChange>
        </w:rPr>
        <w:t>Goal</w:t>
      </w:r>
      <w:r w:rsidR="006458AF">
        <w:t xml:space="preserve"> </w:t>
      </w:r>
      <w:r w:rsidR="00A06C12" w:rsidRPr="00A06C12">
        <w:rPr>
          <w:b/>
          <w:rPrChange w:id="1284" w:author="DM" w:date="2012-08-07T06:19:00Z">
            <w:rPr>
              <w:i/>
            </w:rPr>
          </w:rPrChange>
        </w:rPr>
        <w:t>Seek</w:t>
      </w:r>
      <w:ins w:id="1285" w:author="DM" w:date="2012-08-07T06:19:00Z">
        <w:r>
          <w:t>.</w:t>
        </w:r>
      </w:ins>
      <w:r w:rsidR="006458AF">
        <w:t xml:space="preserve"> </w:t>
      </w:r>
      <w:del w:id="1286" w:author="DM" w:date="2012-08-07T06:19:00Z">
        <w:r w:rsidR="006458AF" w:rsidDel="00C06B7D">
          <w:delText>– g</w:delText>
        </w:r>
      </w:del>
      <w:ins w:id="1287" w:author="DM" w:date="2012-08-07T06:19:00Z">
        <w:r>
          <w:t>G</w:t>
        </w:r>
      </w:ins>
      <w:r w:rsidR="006458AF">
        <w:t>iven a worksheet with a results cell and a targeted results value, modify the parameter value to correspond to the target value.</w:t>
      </w:r>
    </w:p>
    <w:p w:rsidR="00A06C12" w:rsidRDefault="00C06B7D">
      <w:pPr>
        <w:pStyle w:val="ListNumbered"/>
        <w:pPrChange w:id="1288" w:author="DM" w:date="2012-08-07T06:18:00Z">
          <w:pPr>
            <w:pStyle w:val="ListBulleted"/>
          </w:pPr>
        </w:pPrChange>
      </w:pPr>
      <w:ins w:id="1289" w:author="DM" w:date="2012-08-07T06:19:00Z">
        <w:r>
          <w:t xml:space="preserve">3. </w:t>
        </w:r>
      </w:ins>
      <w:r w:rsidR="00A06C12" w:rsidRPr="00A06C12">
        <w:rPr>
          <w:b/>
          <w:rPrChange w:id="1290" w:author="DM" w:date="2012-08-07T06:19:00Z">
            <w:rPr>
              <w:i/>
            </w:rPr>
          </w:rPrChange>
        </w:rPr>
        <w:t>Data Table</w:t>
      </w:r>
      <w:ins w:id="1291" w:author="DM" w:date="2012-08-07T06:19:00Z">
        <w:r w:rsidR="00A06C12" w:rsidRPr="00A06C12">
          <w:rPr>
            <w:b/>
            <w:rPrChange w:id="1292" w:author="DM" w:date="2012-08-07T06:19:00Z">
              <w:rPr>
                <w:i/>
              </w:rPr>
            </w:rPrChange>
          </w:rPr>
          <w:t>.</w:t>
        </w:r>
      </w:ins>
      <w:r w:rsidR="006458AF">
        <w:t xml:space="preserve"> </w:t>
      </w:r>
      <w:del w:id="1293" w:author="DM" w:date="2012-08-07T06:19:00Z">
        <w:r w:rsidR="006458AF" w:rsidDel="00C06B7D">
          <w:delText>– s</w:delText>
        </w:r>
      </w:del>
      <w:ins w:id="1294" w:author="DM" w:date="2012-08-07T06:19:00Z">
        <w:r>
          <w:t>This is s</w:t>
        </w:r>
      </w:ins>
      <w:r w:rsidR="006458AF">
        <w:t xml:space="preserve">imilar to the Scenario Manager, </w:t>
      </w:r>
      <w:ins w:id="1295" w:author="DM" w:date="2012-08-07T06:19:00Z">
        <w:r>
          <w:t>but</w:t>
        </w:r>
      </w:ins>
      <w:del w:id="1296" w:author="DM" w:date="2012-08-07T06:19:00Z">
        <w:r w:rsidR="006458AF" w:rsidDel="00C06B7D">
          <w:delText>only</w:delText>
        </w:r>
      </w:del>
      <w:r w:rsidR="006458AF">
        <w:t xml:space="preserve"> instead of entering each input as a scenario name and generating a results report, </w:t>
      </w:r>
      <w:ins w:id="1297" w:author="DM" w:date="2012-08-07T06:19:00Z">
        <w:r>
          <w:t xml:space="preserve">it </w:t>
        </w:r>
      </w:ins>
      <w:r w:rsidR="006458AF">
        <w:t xml:space="preserve">specifies a data range that contains a column of input values and a companion column to hold the results. A variation on this allows two inputs, where the data range has both columns and a top row to specify the two inputs, with the result values being placed in the remaining matrix. </w:t>
      </w:r>
    </w:p>
    <w:p w:rsidR="006458AF" w:rsidRDefault="006458AF" w:rsidP="006458AF">
      <w:pPr>
        <w:pStyle w:val="Para"/>
      </w:pPr>
      <w:r>
        <w:t xml:space="preserve">This </w:t>
      </w:r>
      <w:ins w:id="1298" w:author="DM" w:date="2012-08-07T06:20:00Z">
        <w:r w:rsidR="00C06B7D">
          <w:t xml:space="preserve">analysis </w:t>
        </w:r>
      </w:ins>
      <w:r>
        <w:t xml:space="preserve">is great for those who are doing spreadsheets with formulas and would like a way to investigate scenarios based on those formulas. But what does that have to do with Project Server? With Excel 2010, there’s also an extension for </w:t>
      </w:r>
      <w:del w:id="1299" w:author="DM" w:date="2012-08-07T06:20:00Z">
        <w:r w:rsidDel="00C06B7D">
          <w:delText>W</w:delText>
        </w:r>
      </w:del>
      <w:ins w:id="1300" w:author="DM" w:date="2012-08-07T06:20:00Z">
        <w:r w:rsidR="00C06B7D">
          <w:t>w</w:t>
        </w:r>
      </w:ins>
      <w:r>
        <w:t>hat-</w:t>
      </w:r>
      <w:del w:id="1301" w:author="DM" w:date="2012-08-07T06:20:00Z">
        <w:r w:rsidDel="00C06B7D">
          <w:delText>I</w:delText>
        </w:r>
      </w:del>
      <w:ins w:id="1302" w:author="DM" w:date="2012-08-07T06:20:00Z">
        <w:r w:rsidR="00C06B7D">
          <w:t>i</w:t>
        </w:r>
      </w:ins>
      <w:r>
        <w:t xml:space="preserve">f analysis that extends to </w:t>
      </w:r>
      <w:ins w:id="1303" w:author="DM" w:date="2012-08-07T06:20:00Z">
        <w:r w:rsidR="00C06B7D">
          <w:t>p</w:t>
        </w:r>
      </w:ins>
      <w:del w:id="1304" w:author="DM" w:date="2012-08-07T06:20:00Z">
        <w:r w:rsidDel="00C06B7D">
          <w:delText>P</w:delText>
        </w:r>
      </w:del>
      <w:r>
        <w:t xml:space="preserve">ivot </w:t>
      </w:r>
      <w:del w:id="1305" w:author="DM" w:date="2012-08-07T06:20:00Z">
        <w:r w:rsidDel="00C06B7D">
          <w:delText>T</w:delText>
        </w:r>
      </w:del>
      <w:ins w:id="1306" w:author="DM" w:date="2012-08-07T06:20:00Z">
        <w:r w:rsidR="00C06B7D">
          <w:t>t</w:t>
        </w:r>
      </w:ins>
      <w:r>
        <w:t xml:space="preserve">ables. Using this functionality, you can enter changes into the pivot table cells and have the changes reflected throughout the </w:t>
      </w:r>
      <w:del w:id="1307" w:author="DM" w:date="2012-08-07T06:20:00Z">
        <w:r w:rsidDel="00C06B7D">
          <w:delText xml:space="preserve">pivot </w:delText>
        </w:r>
      </w:del>
      <w:r>
        <w:t xml:space="preserve">table. If write back has been enabled on the server, you can even publish your changes. </w:t>
      </w:r>
    </w:p>
    <w:p w:rsidR="006458AF" w:rsidRDefault="006458AF" w:rsidP="006458AF">
      <w:pPr>
        <w:pStyle w:val="Para"/>
      </w:pPr>
      <w:r>
        <w:t>You’ll need to enable this functionality before you can use it. Start by clicking in the pivot table area, then the</w:t>
      </w:r>
      <w:del w:id="1308" w:author="DM" w:date="2012-08-07T06:20:00Z">
        <w:r w:rsidDel="009050CF">
          <w:delText>n</w:delText>
        </w:r>
      </w:del>
      <w:r>
        <w:t xml:space="preserve"> Options tab under PivotTables Tools. Next click the </w:t>
      </w:r>
      <w:del w:id="1309" w:author="DM" w:date="2012-08-07T09:07:00Z">
        <w:r w:rsidDel="009D4A42">
          <w:delText>“</w:delText>
        </w:r>
      </w:del>
      <w:r>
        <w:t>What-If Analysis</w:t>
      </w:r>
      <w:del w:id="1310" w:author="DM" w:date="2012-08-07T09:07:00Z">
        <w:r w:rsidDel="009D4A42">
          <w:delText>”</w:delText>
        </w:r>
      </w:del>
      <w:r>
        <w:t xml:space="preserve"> button in the Tools group, and then click the </w:t>
      </w:r>
      <w:del w:id="1311" w:author="DM" w:date="2012-08-07T09:07:00Z">
        <w:r w:rsidDel="009D4A42">
          <w:delText>“</w:delText>
        </w:r>
      </w:del>
      <w:r>
        <w:t>Enable What-If Analysis</w:t>
      </w:r>
      <w:del w:id="1312" w:author="DM" w:date="2012-08-07T09:07:00Z">
        <w:r w:rsidDel="009D4A42">
          <w:delText>”</w:delText>
        </w:r>
      </w:del>
      <w:r>
        <w:t xml:space="preserve"> button.</w:t>
      </w:r>
    </w:p>
    <w:p w:rsidR="006458AF" w:rsidRDefault="006458AF" w:rsidP="006458AF">
      <w:pPr>
        <w:pStyle w:val="H2"/>
      </w:pPr>
      <w:r>
        <w:t>Collaborative Business Intelligence</w:t>
      </w:r>
    </w:p>
    <w:p w:rsidR="006B4983" w:rsidRDefault="006B4983" w:rsidP="006B4983">
      <w:pPr>
        <w:pStyle w:val="Para"/>
      </w:pPr>
      <w:r>
        <w:t xml:space="preserve">With the growth of social media and the continuing acceptance and use of </w:t>
      </w:r>
      <w:del w:id="1313" w:author="DM" w:date="2012-08-07T06:20:00Z">
        <w:r w:rsidDel="009050CF">
          <w:delText>C</w:delText>
        </w:r>
      </w:del>
      <w:ins w:id="1314" w:author="DM" w:date="2012-08-07T06:20:00Z">
        <w:r w:rsidR="009050CF">
          <w:t>c</w:t>
        </w:r>
      </w:ins>
      <w:r>
        <w:t xml:space="preserve">ollaboration </w:t>
      </w:r>
      <w:del w:id="1315" w:author="DM" w:date="2012-08-07T06:20:00Z">
        <w:r w:rsidDel="009050CF">
          <w:delText>P</w:delText>
        </w:r>
      </w:del>
      <w:ins w:id="1316" w:author="DM" w:date="2012-08-07T06:20:00Z">
        <w:r w:rsidR="009050CF">
          <w:t>p</w:t>
        </w:r>
      </w:ins>
      <w:r>
        <w:t xml:space="preserve">ortals, the natural </w:t>
      </w:r>
      <w:r w:rsidR="006B764E">
        <w:t>outcome</w:t>
      </w:r>
      <w:r>
        <w:t xml:space="preserve"> is to make B</w:t>
      </w:r>
      <w:ins w:id="1317" w:author="DM" w:date="2012-08-07T06:21:00Z">
        <w:r w:rsidR="009050CF">
          <w:t>I</w:t>
        </w:r>
      </w:ins>
      <w:del w:id="1318" w:author="DM" w:date="2012-08-07T06:21:00Z">
        <w:r w:rsidDel="009050CF">
          <w:delText>usiness Intelligence</w:delText>
        </w:r>
      </w:del>
      <w:r>
        <w:t xml:space="preserve"> data, reports, views</w:t>
      </w:r>
      <w:ins w:id="1319" w:author="DM" w:date="2012-08-07T06:21:00Z">
        <w:r w:rsidR="009050CF">
          <w:t>,</w:t>
        </w:r>
      </w:ins>
      <w:r>
        <w:t xml:space="preserve"> and information available in these environments</w:t>
      </w:r>
      <w:ins w:id="1320" w:author="DM" w:date="2012-08-07T06:21:00Z">
        <w:r w:rsidR="009050CF">
          <w:t>.</w:t>
        </w:r>
      </w:ins>
    </w:p>
    <w:p w:rsidR="006B4983" w:rsidRDefault="006B4983" w:rsidP="006B4983">
      <w:pPr>
        <w:pStyle w:val="Para"/>
      </w:pPr>
      <w:r>
        <w:t xml:space="preserve">SharePoint </w:t>
      </w:r>
      <w:r w:rsidR="006B764E">
        <w:t>is</w:t>
      </w:r>
      <w:r>
        <w:t xml:space="preserve"> the princip</w:t>
      </w:r>
      <w:ins w:id="1321" w:author="DM" w:date="2012-08-07T06:21:00Z">
        <w:r w:rsidR="009050CF">
          <w:t>a</w:t>
        </w:r>
      </w:ins>
      <w:r>
        <w:t>l</w:t>
      </w:r>
      <w:del w:id="1322" w:author="DM" w:date="2012-08-07T06:21:00Z">
        <w:r w:rsidDel="009050CF">
          <w:delText>e</w:delText>
        </w:r>
      </w:del>
      <w:r>
        <w:t xml:space="preserve"> tool for collaboration and quick access to information, reports</w:t>
      </w:r>
      <w:ins w:id="1323" w:author="DM" w:date="2012-08-07T06:21:00Z">
        <w:r w:rsidR="009050CF">
          <w:t>,</w:t>
        </w:r>
      </w:ins>
      <w:r>
        <w:t xml:space="preserve"> and views, while social networks allow end users, stakeholders</w:t>
      </w:r>
      <w:ins w:id="1324" w:author="DM" w:date="2012-08-07T06:21:00Z">
        <w:r w:rsidR="009050CF">
          <w:t>,</w:t>
        </w:r>
      </w:ins>
      <w:r>
        <w:t xml:space="preserve"> </w:t>
      </w:r>
      <w:r w:rsidR="006B764E">
        <w:t>and</w:t>
      </w:r>
      <w:r>
        <w:t xml:space="preserve"> other interested parties to collaborate, review</w:t>
      </w:r>
      <w:ins w:id="1325" w:author="DM" w:date="2012-08-07T06:21:00Z">
        <w:r w:rsidR="009050CF">
          <w:t>,</w:t>
        </w:r>
      </w:ins>
      <w:r w:rsidR="006B764E">
        <w:t xml:space="preserve"> and </w:t>
      </w:r>
      <w:r>
        <w:t xml:space="preserve">post information </w:t>
      </w:r>
      <w:ins w:id="1326" w:author="DM" w:date="2012-08-07T06:21:00Z">
        <w:r w:rsidR="009050CF">
          <w:t>regarding</w:t>
        </w:r>
      </w:ins>
      <w:del w:id="1327" w:author="DM" w:date="2012-08-07T06:21:00Z">
        <w:r w:rsidDel="009050CF">
          <w:delText>that surrounds</w:delText>
        </w:r>
      </w:del>
      <w:r>
        <w:t xml:space="preserve"> projects and project information.</w:t>
      </w:r>
    </w:p>
    <w:p w:rsidR="006B4983" w:rsidRDefault="006B4983" w:rsidP="006B4983">
      <w:pPr>
        <w:pStyle w:val="Para"/>
      </w:pPr>
      <w:r>
        <w:t xml:space="preserve">We have heard over and over again that the audiences and participants (both </w:t>
      </w:r>
      <w:del w:id="1328" w:author="DM" w:date="2012-08-07T06:22:00Z">
        <w:r w:rsidDel="009050CF">
          <w:delText xml:space="preserve">the </w:delText>
        </w:r>
      </w:del>
      <w:r>
        <w:t xml:space="preserve">recipients </w:t>
      </w:r>
      <w:r w:rsidR="00EF44BC">
        <w:t>and</w:t>
      </w:r>
      <w:r>
        <w:t xml:space="preserve"> those actively involved in the projects)</w:t>
      </w:r>
      <w:del w:id="1329" w:author="DM" w:date="2012-08-07T06:22:00Z">
        <w:r w:rsidDel="009050CF">
          <w:delText>,</w:delText>
        </w:r>
      </w:del>
      <w:r>
        <w:t xml:space="preserve"> want to “tell the story” in a manner that is quick, </w:t>
      </w:r>
      <w:proofErr w:type="gramStart"/>
      <w:r>
        <w:t>easy</w:t>
      </w:r>
      <w:ins w:id="1330" w:author="DM" w:date="2012-08-07T06:22:00Z">
        <w:r w:rsidR="009050CF">
          <w:t>,</w:t>
        </w:r>
      </w:ins>
      <w:r>
        <w:t xml:space="preserve"> and </w:t>
      </w:r>
      <w:ins w:id="1331" w:author="DM" w:date="2012-08-07T06:26:00Z">
        <w:r w:rsidR="00241EAD">
          <w:t>W</w:t>
        </w:r>
      </w:ins>
      <w:del w:id="1332" w:author="DM" w:date="2012-08-07T06:26:00Z">
        <w:r w:rsidDel="00241EAD">
          <w:delText>w</w:delText>
        </w:r>
      </w:del>
      <w:r>
        <w:t>eb</w:t>
      </w:r>
      <w:proofErr w:type="gramEnd"/>
      <w:r>
        <w:t xml:space="preserve"> accessible.</w:t>
      </w:r>
    </w:p>
    <w:p w:rsidR="006458AF" w:rsidRPr="00E67BBE" w:rsidRDefault="006458AF" w:rsidP="006458AF">
      <w:pPr>
        <w:pStyle w:val="H3"/>
      </w:pPr>
      <w:r>
        <w:t>SharePoint Collaboration</w:t>
      </w:r>
    </w:p>
    <w:p w:rsidR="006458AF" w:rsidRDefault="006458AF" w:rsidP="006458AF">
      <w:pPr>
        <w:pStyle w:val="Para"/>
      </w:pPr>
      <w:r>
        <w:t>The title “SharePoint Collaboration” is almost redundant; sharing and collaboration on business documents and processes is what SharePoint does best. From a BI perspective, we’re using SharePoint and its partner services in the</w:t>
      </w:r>
      <w:ins w:id="1333" w:author="DM" w:date="2012-08-07T06:26:00Z">
        <w:r w:rsidR="00241EAD">
          <w:t>se</w:t>
        </w:r>
      </w:ins>
      <w:del w:id="1334" w:author="DM" w:date="2012-08-07T06:26:00Z">
        <w:r w:rsidDel="00241EAD">
          <w:delText xml:space="preserve"> following</w:delText>
        </w:r>
      </w:del>
      <w:r>
        <w:t xml:space="preserve"> ways:</w:t>
      </w:r>
    </w:p>
    <w:p w:rsidR="006458AF" w:rsidRDefault="00241EAD" w:rsidP="006B4983">
      <w:pPr>
        <w:pStyle w:val="ListBulleted"/>
      </w:pPr>
      <w:ins w:id="1335" w:author="DM" w:date="2012-08-07T06:26:00Z">
        <w:r>
          <w:t xml:space="preserve">To </w:t>
        </w:r>
      </w:ins>
      <w:del w:id="1336" w:author="DM" w:date="2012-08-07T06:26:00Z">
        <w:r w:rsidR="006458AF" w:rsidDel="00241EAD">
          <w:delText>C</w:delText>
        </w:r>
      </w:del>
      <w:ins w:id="1337" w:author="DM" w:date="2012-08-07T06:26:00Z">
        <w:r>
          <w:t>c</w:t>
        </w:r>
      </w:ins>
      <w:r w:rsidR="006458AF">
        <w:t>reat</w:t>
      </w:r>
      <w:ins w:id="1338" w:author="DM" w:date="2012-08-07T06:26:00Z">
        <w:r>
          <w:t>e</w:t>
        </w:r>
      </w:ins>
      <w:del w:id="1339" w:author="DM" w:date="2012-08-07T06:26:00Z">
        <w:r w:rsidR="006458AF" w:rsidDel="00241EAD">
          <w:delText>ing</w:delText>
        </w:r>
      </w:del>
      <w:r w:rsidR="006458AF">
        <w:t xml:space="preserve"> Excel </w:t>
      </w:r>
      <w:del w:id="1340" w:author="DM" w:date="2012-08-07T06:26:00Z">
        <w:r w:rsidR="006458AF" w:rsidDel="00241EAD">
          <w:delText>R</w:delText>
        </w:r>
      </w:del>
      <w:ins w:id="1341" w:author="DM" w:date="2012-08-07T06:26:00Z">
        <w:r>
          <w:t>r</w:t>
        </w:r>
      </w:ins>
      <w:r w:rsidR="006458AF">
        <w:t>eports and shar</w:t>
      </w:r>
      <w:ins w:id="1342" w:author="DM" w:date="2012-08-07T06:27:00Z">
        <w:r>
          <w:t>e</w:t>
        </w:r>
      </w:ins>
      <w:del w:id="1343" w:author="DM" w:date="2012-08-07T06:27:00Z">
        <w:r w:rsidR="006458AF" w:rsidDel="00241EAD">
          <w:delText>ing</w:delText>
        </w:r>
      </w:del>
      <w:r w:rsidR="006458AF">
        <w:t xml:space="preserve"> them via Excel Services</w:t>
      </w:r>
      <w:del w:id="1344" w:author="DM" w:date="2012-08-07T06:27:00Z">
        <w:r w:rsidR="001039B9" w:rsidDel="00241EAD">
          <w:delText>.</w:delText>
        </w:r>
      </w:del>
    </w:p>
    <w:p w:rsidR="006458AF" w:rsidRDefault="00241EAD" w:rsidP="006B4983">
      <w:pPr>
        <w:pStyle w:val="ListBulleted"/>
      </w:pPr>
      <w:ins w:id="1345" w:author="DM" w:date="2012-08-07T06:27:00Z">
        <w:r>
          <w:t>For b</w:t>
        </w:r>
      </w:ins>
      <w:del w:id="1346" w:author="DM" w:date="2012-08-07T06:27:00Z">
        <w:r w:rsidR="006458AF" w:rsidDel="00241EAD">
          <w:delText>B</w:delText>
        </w:r>
      </w:del>
      <w:r w:rsidR="006458AF">
        <w:t>rowser</w:t>
      </w:r>
      <w:ins w:id="1347" w:author="DM" w:date="2012-08-07T06:26:00Z">
        <w:r>
          <w:t>-</w:t>
        </w:r>
      </w:ins>
      <w:del w:id="1348" w:author="DM" w:date="2012-08-07T06:26:00Z">
        <w:r w:rsidR="006458AF" w:rsidDel="00241EAD">
          <w:delText xml:space="preserve"> </w:delText>
        </w:r>
      </w:del>
      <w:r w:rsidR="006458AF">
        <w:t>based access to dashboards</w:t>
      </w:r>
      <w:del w:id="1349" w:author="DM" w:date="2012-08-07T06:27:00Z">
        <w:r w:rsidR="001039B9" w:rsidDel="00241EAD">
          <w:delText>.</w:delText>
        </w:r>
      </w:del>
    </w:p>
    <w:p w:rsidR="006458AF" w:rsidRDefault="00241EAD" w:rsidP="006B4983">
      <w:pPr>
        <w:pStyle w:val="ListBulleted"/>
      </w:pPr>
      <w:ins w:id="1350" w:author="DM" w:date="2012-08-07T06:27:00Z">
        <w:r>
          <w:t>To i</w:t>
        </w:r>
      </w:ins>
      <w:del w:id="1351" w:author="DM" w:date="2012-08-07T06:27:00Z">
        <w:r w:rsidR="006458AF" w:rsidDel="00241EAD">
          <w:delText>I</w:delText>
        </w:r>
      </w:del>
      <w:r w:rsidR="006458AF">
        <w:t>ntegrat</w:t>
      </w:r>
      <w:ins w:id="1352" w:author="DM" w:date="2012-08-07T06:27:00Z">
        <w:r>
          <w:t>e</w:t>
        </w:r>
      </w:ins>
      <w:del w:id="1353" w:author="DM" w:date="2012-08-07T06:27:00Z">
        <w:r w:rsidR="006458AF" w:rsidDel="00241EAD">
          <w:delText>ing</w:delText>
        </w:r>
      </w:del>
      <w:r w:rsidR="006458AF">
        <w:t xml:space="preserve"> with PerformancePoint services for the creation and execution of dashboard components</w:t>
      </w:r>
      <w:del w:id="1354" w:author="DM" w:date="2012-08-07T06:27:00Z">
        <w:r w:rsidR="006458AF" w:rsidDel="00241EAD">
          <w:delText>.</w:delText>
        </w:r>
      </w:del>
    </w:p>
    <w:p w:rsidR="006458AF" w:rsidRDefault="00241EAD" w:rsidP="006B4983">
      <w:pPr>
        <w:pStyle w:val="ListBulleted"/>
      </w:pPr>
      <w:ins w:id="1355" w:author="DM" w:date="2012-08-07T06:27:00Z">
        <w:r>
          <w:t xml:space="preserve">For </w:t>
        </w:r>
      </w:ins>
      <w:del w:id="1356" w:author="DM" w:date="2012-08-07T06:27:00Z">
        <w:r w:rsidR="006458AF" w:rsidDel="00241EAD">
          <w:delText>S</w:delText>
        </w:r>
      </w:del>
      <w:ins w:id="1357" w:author="DM" w:date="2012-08-07T06:27:00Z">
        <w:r>
          <w:t>s</w:t>
        </w:r>
      </w:ins>
      <w:r w:rsidR="006458AF">
        <w:t xml:space="preserve">torage and security for </w:t>
      </w:r>
      <w:del w:id="1358" w:author="DM" w:date="2012-08-07T06:27:00Z">
        <w:r w:rsidR="006458AF" w:rsidDel="00241EAD">
          <w:delText>D</w:delText>
        </w:r>
      </w:del>
      <w:ins w:id="1359" w:author="DM" w:date="2012-08-07T06:27:00Z">
        <w:r>
          <w:t>d</w:t>
        </w:r>
      </w:ins>
      <w:r w:rsidR="006458AF">
        <w:t xml:space="preserve">ata </w:t>
      </w:r>
      <w:del w:id="1360" w:author="DM" w:date="2012-08-07T06:27:00Z">
        <w:r w:rsidR="006458AF" w:rsidDel="00241EAD">
          <w:delText>C</w:delText>
        </w:r>
      </w:del>
      <w:ins w:id="1361" w:author="DM" w:date="2012-08-07T06:27:00Z">
        <w:r>
          <w:t>c</w:t>
        </w:r>
      </w:ins>
      <w:r w:rsidR="006458AF">
        <w:t>onnections</w:t>
      </w:r>
      <w:del w:id="1362" w:author="DM" w:date="2012-08-07T06:27:00Z">
        <w:r w:rsidR="006458AF" w:rsidDel="00241EAD">
          <w:delText>,</w:delText>
        </w:r>
      </w:del>
      <w:r w:rsidR="006458AF">
        <w:t xml:space="preserve"> </w:t>
      </w:r>
      <w:ins w:id="1363" w:author="DM" w:date="2012-08-07T06:27:00Z">
        <w:r>
          <w:t>and for</w:t>
        </w:r>
      </w:ins>
      <w:del w:id="1364" w:author="DM" w:date="2012-08-07T06:27:00Z">
        <w:r w:rsidR="006458AF" w:rsidDel="00241EAD">
          <w:delText>as well as</w:delText>
        </w:r>
      </w:del>
      <w:r w:rsidR="006458AF">
        <w:t xml:space="preserve"> </w:t>
      </w:r>
      <w:del w:id="1365" w:author="DM" w:date="2012-08-07T06:27:00Z">
        <w:r w:rsidR="006458AF" w:rsidDel="00241EAD">
          <w:delText>R</w:delText>
        </w:r>
      </w:del>
      <w:ins w:id="1366" w:author="DM" w:date="2012-08-07T06:27:00Z">
        <w:r>
          <w:t>r</w:t>
        </w:r>
      </w:ins>
      <w:r w:rsidR="006458AF">
        <w:t>eports generated via BI processes</w:t>
      </w:r>
      <w:del w:id="1367" w:author="DM" w:date="2012-08-07T06:27:00Z">
        <w:r w:rsidR="006458AF" w:rsidDel="00241EAD">
          <w:delText>.</w:delText>
        </w:r>
      </w:del>
    </w:p>
    <w:p w:rsidR="006458AF" w:rsidRDefault="00241EAD" w:rsidP="006B4983">
      <w:pPr>
        <w:pStyle w:val="ListBulleted"/>
      </w:pPr>
      <w:ins w:id="1368" w:author="DM" w:date="2012-08-07T06:28:00Z">
        <w:r>
          <w:t xml:space="preserve">To </w:t>
        </w:r>
        <w:r w:rsidR="00A06C12" w:rsidRPr="00A06C12">
          <w:rPr>
            <w:rStyle w:val="QueryInline"/>
            <w:rPrChange w:id="1369" w:author="DM" w:date="2012-08-07T06:28:00Z">
              <w:rPr>
                <w:i/>
              </w:rPr>
            </w:rPrChange>
          </w:rPr>
          <w:t>create</w:t>
        </w:r>
        <w:commentRangeStart w:id="1370"/>
        <w:del w:id="1371" w:author="Jeff Jacobson" w:date="2012-09-06T16:22:00Z">
          <w:r w:rsidDel="007B1433">
            <w:rPr>
              <w:rStyle w:val="QueryInline"/>
            </w:rPr>
            <w:delText>[AU: insert ok?]</w:delText>
          </w:r>
        </w:del>
      </w:ins>
      <w:commentRangeEnd w:id="1370"/>
      <w:r w:rsidR="007B1433">
        <w:rPr>
          <w:rStyle w:val="CommentReference"/>
          <w:rFonts w:asciiTheme="minorHAnsi" w:eastAsiaTheme="minorHAnsi" w:hAnsiTheme="minorHAnsi" w:cstheme="minorBidi"/>
          <w:snapToGrid/>
        </w:rPr>
        <w:commentReference w:id="1370"/>
      </w:r>
      <w:ins w:id="1372" w:author="DM" w:date="2012-08-07T06:28:00Z">
        <w:r>
          <w:rPr>
            <w:rStyle w:val="QueryInline"/>
          </w:rPr>
          <w:t xml:space="preserve"> </w:t>
        </w:r>
      </w:ins>
      <w:del w:id="1373" w:author="DM" w:date="2012-08-07T06:28:00Z">
        <w:r w:rsidR="00A06C12" w:rsidRPr="00A06C12">
          <w:rPr>
            <w:rStyle w:val="QueryInline"/>
            <w:rPrChange w:id="1374" w:author="DM" w:date="2012-08-07T06:28:00Z">
              <w:rPr>
                <w:i/>
              </w:rPr>
            </w:rPrChange>
          </w:rPr>
          <w:delText>N</w:delText>
        </w:r>
      </w:del>
      <w:ins w:id="1375" w:author="DM" w:date="2012-08-07T06:28:00Z">
        <w:r>
          <w:rPr>
            <w:rStyle w:val="QueryInline"/>
          </w:rPr>
          <w:t>n</w:t>
        </w:r>
      </w:ins>
      <w:r w:rsidR="00A06C12" w:rsidRPr="00A06C12">
        <w:rPr>
          <w:rStyle w:val="QueryInline"/>
          <w:rPrChange w:id="1376" w:author="DM" w:date="2012-08-07T06:28:00Z">
            <w:rPr>
              <w:i/>
            </w:rPr>
          </w:rPrChange>
        </w:rPr>
        <w:t>ative</w:t>
      </w:r>
      <w:r w:rsidR="006458AF">
        <w:t xml:space="preserve"> SharePoint KPIs, KPI </w:t>
      </w:r>
      <w:ins w:id="1377" w:author="DM" w:date="2012-08-07T06:28:00Z">
        <w:r>
          <w:t>l</w:t>
        </w:r>
      </w:ins>
      <w:del w:id="1378" w:author="DM" w:date="2012-08-07T06:28:00Z">
        <w:r w:rsidR="006458AF" w:rsidDel="00241EAD">
          <w:delText>L</w:delText>
        </w:r>
      </w:del>
      <w:r w:rsidR="006458AF">
        <w:t xml:space="preserve">ists, and SharePoint </w:t>
      </w:r>
      <w:del w:id="1379" w:author="DM" w:date="2012-08-07T06:28:00Z">
        <w:r w:rsidR="006458AF" w:rsidDel="00241EAD">
          <w:delText>C</w:delText>
        </w:r>
      </w:del>
      <w:ins w:id="1380" w:author="DM" w:date="2012-08-07T06:28:00Z">
        <w:r>
          <w:t>c</w:t>
        </w:r>
      </w:ins>
      <w:r w:rsidR="006458AF">
        <w:t>harts</w:t>
      </w:r>
      <w:del w:id="1381" w:author="DM" w:date="2012-08-07T06:27:00Z">
        <w:r w:rsidR="006458AF" w:rsidDel="00241EAD">
          <w:delText>.</w:delText>
        </w:r>
      </w:del>
    </w:p>
    <w:p w:rsidR="006458AF" w:rsidRPr="00E67BBE" w:rsidRDefault="00241EAD" w:rsidP="006B4983">
      <w:pPr>
        <w:pStyle w:val="ListBulleted"/>
      </w:pPr>
      <w:ins w:id="1382" w:author="DM" w:date="2012-08-07T06:27:00Z">
        <w:r>
          <w:t xml:space="preserve">For </w:t>
        </w:r>
      </w:ins>
      <w:del w:id="1383" w:author="DM" w:date="2012-08-07T06:27:00Z">
        <w:r w:rsidR="006458AF" w:rsidDel="00241EAD">
          <w:delText>D</w:delText>
        </w:r>
      </w:del>
      <w:ins w:id="1384" w:author="DM" w:date="2012-08-07T06:27:00Z">
        <w:r>
          <w:t>d</w:t>
        </w:r>
      </w:ins>
      <w:r w:rsidR="006458AF">
        <w:t>ocument control</w:t>
      </w:r>
      <w:del w:id="1385" w:author="DM" w:date="2012-08-07T06:27:00Z">
        <w:r w:rsidR="006458AF" w:rsidDel="00241EAD">
          <w:delText>,</w:delText>
        </w:r>
      </w:del>
      <w:ins w:id="1386" w:author="DM" w:date="2012-08-07T06:27:00Z">
        <w:r>
          <w:t xml:space="preserve"> and</w:t>
        </w:r>
      </w:ins>
      <w:r w:rsidR="006458AF">
        <w:t xml:space="preserve"> alerts </w:t>
      </w:r>
      <w:r w:rsidR="001039B9">
        <w:t>(</w:t>
      </w:r>
      <w:r w:rsidR="006458AF">
        <w:t>i.e.</w:t>
      </w:r>
      <w:r w:rsidR="001039B9">
        <w:t>,</w:t>
      </w:r>
      <w:r w:rsidR="006458AF">
        <w:t xml:space="preserve"> native SharePoint functionality that can be applied to BI documents</w:t>
      </w:r>
      <w:r w:rsidR="001039B9">
        <w:t>)</w:t>
      </w:r>
      <w:del w:id="1387" w:author="DM" w:date="2012-08-07T06:27:00Z">
        <w:r w:rsidR="006458AF" w:rsidDel="00241EAD">
          <w:delText>.</w:delText>
        </w:r>
      </w:del>
    </w:p>
    <w:p w:rsidR="006458AF" w:rsidRDefault="006458AF" w:rsidP="006458AF">
      <w:pPr>
        <w:pStyle w:val="H3"/>
      </w:pPr>
      <w:r>
        <w:t>Social Networks</w:t>
      </w:r>
    </w:p>
    <w:p w:rsidR="006458AF" w:rsidRDefault="006458AF" w:rsidP="006458AF">
      <w:pPr>
        <w:pStyle w:val="Para"/>
      </w:pPr>
      <w:r>
        <w:t xml:space="preserve">At first glance, you might think BI and </w:t>
      </w:r>
      <w:del w:id="1388" w:author="DM" w:date="2012-08-07T06:28:00Z">
        <w:r w:rsidDel="00241EAD">
          <w:delText>S</w:delText>
        </w:r>
      </w:del>
      <w:ins w:id="1389" w:author="DM" w:date="2012-08-07T06:28:00Z">
        <w:r w:rsidR="00241EAD">
          <w:t>s</w:t>
        </w:r>
      </w:ins>
      <w:r>
        <w:t xml:space="preserve">ocial </w:t>
      </w:r>
      <w:del w:id="1390" w:author="DM" w:date="2012-08-07T06:28:00Z">
        <w:r w:rsidDel="00241EAD">
          <w:delText>N</w:delText>
        </w:r>
      </w:del>
      <w:ins w:id="1391" w:author="DM" w:date="2012-08-07T06:28:00Z">
        <w:r w:rsidR="00241EAD">
          <w:t>n</w:t>
        </w:r>
      </w:ins>
      <w:r>
        <w:t>etworks are odd bedfellows; after all</w:t>
      </w:r>
      <w:ins w:id="1392" w:author="DM" w:date="2012-08-07T06:28:00Z">
        <w:r w:rsidR="00241EAD">
          <w:t>,</w:t>
        </w:r>
      </w:ins>
      <w:r>
        <w:t xml:space="preserve"> why would you want to share the very information that might give you a competitive advantage? But if you revisit the idea in the context of social network</w:t>
      </w:r>
      <w:r w:rsidR="004729E9">
        <w:t>ing</w:t>
      </w:r>
      <w:r>
        <w:t xml:space="preserve"> techniques within a company, or even between business partners, the advantages begin to surface. In fairness, the term “social network” is probably too broad</w:t>
      </w:r>
      <w:ins w:id="1393" w:author="DM" w:date="2012-08-07T06:28:00Z">
        <w:r w:rsidR="00241EAD">
          <w:t>;</w:t>
        </w:r>
      </w:ins>
      <w:del w:id="1394" w:author="DM" w:date="2012-08-07T06:28:00Z">
        <w:r w:rsidDel="00241EAD">
          <w:delText>,</w:delText>
        </w:r>
      </w:del>
      <w:r>
        <w:t xml:space="preserve"> “social sites” or “social applications” might be a more accurate description</w:t>
      </w:r>
      <w:ins w:id="1395" w:author="DM" w:date="2012-08-07T06:28:00Z">
        <w:r w:rsidR="00241EAD">
          <w:t>,</w:t>
        </w:r>
      </w:ins>
      <w:r>
        <w:t xml:space="preserve"> as the scope is limited. In any case, the key advantage comes down to collaboration.</w:t>
      </w:r>
    </w:p>
    <w:p w:rsidR="006458AF" w:rsidRDefault="006458AF" w:rsidP="006458AF">
      <w:pPr>
        <w:pStyle w:val="Para"/>
      </w:pPr>
      <w:r>
        <w:t xml:space="preserve">Once the BI </w:t>
      </w:r>
      <w:ins w:id="1396" w:author="DM" w:date="2012-08-07T08:01:00Z">
        <w:r w:rsidR="00332C2D">
          <w:t>r</w:t>
        </w:r>
      </w:ins>
      <w:del w:id="1397" w:author="DM" w:date="2012-08-07T07:59:00Z">
        <w:r w:rsidDel="00332C2D">
          <w:delText>r</w:delText>
        </w:r>
      </w:del>
      <w:r>
        <w:t xml:space="preserve">eporting has been created, sharing it within your business environment and encouraging feedback and dynamic interaction can help you better respond to and tune that information. BI </w:t>
      </w:r>
      <w:del w:id="1398" w:author="DM" w:date="2012-08-07T08:02:00Z">
        <w:r w:rsidDel="00332C2D">
          <w:delText>R</w:delText>
        </w:r>
      </w:del>
      <w:ins w:id="1399" w:author="DM" w:date="2012-08-07T08:02:00Z">
        <w:r w:rsidR="00332C2D">
          <w:t>r</w:t>
        </w:r>
      </w:ins>
      <w:r>
        <w:t xml:space="preserve">eporting is sometimes thought to be aimed at the executive level, but if you expand its reach to those better aligned to drill into and understand the details behind potential problems, they may be able to </w:t>
      </w:r>
      <w:del w:id="1400" w:author="DM" w:date="2012-08-07T07:59:00Z">
        <w:r w:rsidDel="00332C2D">
          <w:delText xml:space="preserve">proactively </w:delText>
        </w:r>
      </w:del>
      <w:r>
        <w:t xml:space="preserve">deal </w:t>
      </w:r>
      <w:ins w:id="1401" w:author="DM" w:date="2012-08-07T07:59:00Z">
        <w:r w:rsidR="00332C2D">
          <w:t xml:space="preserve">proactively </w:t>
        </w:r>
      </w:ins>
      <w:r>
        <w:t>with problems before they even get to the executives.</w:t>
      </w:r>
    </w:p>
    <w:p w:rsidR="006458AF" w:rsidRDefault="006458AF" w:rsidP="006458AF">
      <w:pPr>
        <w:pStyle w:val="Para"/>
      </w:pPr>
      <w:r>
        <w:t>While formal social networking tools such as wikis, in</w:t>
      </w:r>
      <w:r w:rsidR="004729E9">
        <w:t>-</w:t>
      </w:r>
      <w:r>
        <w:t xml:space="preserve">house blogs, </w:t>
      </w:r>
      <w:r w:rsidR="004729E9">
        <w:t xml:space="preserve">and </w:t>
      </w:r>
      <w:r>
        <w:t xml:space="preserve">Facebook accounts can </w:t>
      </w:r>
      <w:del w:id="1402" w:author="DM" w:date="2012-08-07T07:59:00Z">
        <w:r w:rsidDel="00332C2D">
          <w:delText xml:space="preserve">certainly </w:delText>
        </w:r>
      </w:del>
      <w:r>
        <w:t>be used as avenues to communicate ideas or the existence of useful information, passive “following” can also be useful. This can be as simple as acquiring access to alerts for a SharePoint library of BI reports, even those that seem only peripheral to one</w:t>
      </w:r>
      <w:r w:rsidR="004729E9">
        <w:t>’</w:t>
      </w:r>
      <w:r>
        <w:t xml:space="preserve">s area of expertise. These </w:t>
      </w:r>
      <w:ins w:id="1403" w:author="DM" w:date="2012-08-07T07:59:00Z">
        <w:r w:rsidR="00332C2D">
          <w:t xml:space="preserve">alerts </w:t>
        </w:r>
      </w:ins>
      <w:r>
        <w:t>can provide related information</w:t>
      </w:r>
      <w:del w:id="1404" w:author="DM" w:date="2012-08-07T08:02:00Z">
        <w:r w:rsidDel="00F606E7">
          <w:delText>,</w:delText>
        </w:r>
      </w:del>
      <w:ins w:id="1405" w:author="DM" w:date="2012-08-07T08:02:00Z">
        <w:r w:rsidR="00F606E7">
          <w:t xml:space="preserve"> and</w:t>
        </w:r>
      </w:ins>
      <w:r>
        <w:t xml:space="preserve"> ideas on how to approach certain problems, or even become </w:t>
      </w:r>
      <w:del w:id="1406" w:author="DM" w:date="2012-08-07T08:00:00Z">
        <w:r w:rsidDel="00332C2D">
          <w:delText xml:space="preserve">a </w:delText>
        </w:r>
      </w:del>
      <w:r>
        <w:t>new data source</w:t>
      </w:r>
      <w:ins w:id="1407" w:author="DM" w:date="2012-08-07T08:00:00Z">
        <w:r w:rsidR="00332C2D">
          <w:t>s</w:t>
        </w:r>
      </w:ins>
      <w:r>
        <w:t xml:space="preserve"> to augment BI reporting that you’re already working up. Consider the </w:t>
      </w:r>
      <w:proofErr w:type="spellStart"/>
      <w:r>
        <w:t>PowerPivot</w:t>
      </w:r>
      <w:proofErr w:type="spellEnd"/>
      <w:r>
        <w:t xml:space="preserve"> model</w:t>
      </w:r>
      <w:r w:rsidR="004729E9">
        <w:t>:</w:t>
      </w:r>
      <w:r>
        <w:t xml:space="preserve"> </w:t>
      </w:r>
      <w:ins w:id="1408" w:author="DM" w:date="2012-08-07T08:03:00Z">
        <w:r w:rsidR="00F606E7">
          <w:t>O</w:t>
        </w:r>
      </w:ins>
      <w:del w:id="1409" w:author="DM" w:date="2012-08-07T08:03:00Z">
        <w:r w:rsidDel="00F606E7">
          <w:delText>o</w:delText>
        </w:r>
      </w:del>
      <w:r>
        <w:t>ne us</w:t>
      </w:r>
      <w:ins w:id="1410" w:author="DM" w:date="2012-08-07T08:03:00Z">
        <w:r w:rsidR="00F606E7">
          <w:t>e</w:t>
        </w:r>
      </w:ins>
      <w:del w:id="1411" w:author="DM" w:date="2012-08-07T08:03:00Z">
        <w:r w:rsidDel="00F606E7">
          <w:delText>age</w:delText>
        </w:r>
      </w:del>
      <w:r>
        <w:t xml:space="preserve"> is acquiring information from potentially different sources and mashing them together for a broader analysis.</w:t>
      </w:r>
    </w:p>
    <w:p w:rsidR="006458AF" w:rsidRPr="00E67BBE" w:rsidRDefault="006458AF" w:rsidP="006458AF">
      <w:pPr>
        <w:pStyle w:val="Para"/>
      </w:pPr>
      <w:r>
        <w:t xml:space="preserve">Facilitating the social communication that empowers collaboration may be the key contribution of </w:t>
      </w:r>
      <w:del w:id="1412" w:author="DM" w:date="2012-08-07T08:03:00Z">
        <w:r w:rsidDel="00F606E7">
          <w:delText>S</w:delText>
        </w:r>
      </w:del>
      <w:ins w:id="1413" w:author="DM" w:date="2012-08-07T08:03:00Z">
        <w:r w:rsidR="00F606E7">
          <w:t>s</w:t>
        </w:r>
      </w:ins>
      <w:r>
        <w:t xml:space="preserve">ocial </w:t>
      </w:r>
      <w:del w:id="1414" w:author="DM" w:date="2012-08-07T08:03:00Z">
        <w:r w:rsidDel="00F606E7">
          <w:delText>N</w:delText>
        </w:r>
      </w:del>
      <w:ins w:id="1415" w:author="DM" w:date="2012-08-07T08:03:00Z">
        <w:r w:rsidR="00F606E7">
          <w:t>n</w:t>
        </w:r>
      </w:ins>
      <w:r>
        <w:t xml:space="preserve">etworking to BI. </w:t>
      </w:r>
      <w:del w:id="1416" w:author="DM" w:date="2012-08-07T08:03:00Z">
        <w:r w:rsidDel="00F606E7">
          <w:delText xml:space="preserve">It may be </w:delText>
        </w:r>
        <w:r w:rsidR="004729E9" w:rsidDel="00F606E7">
          <w:delText xml:space="preserve">that </w:delText>
        </w:r>
        <w:r w:rsidDel="00F606E7">
          <w:delText>t</w:delText>
        </w:r>
      </w:del>
      <w:ins w:id="1417" w:author="DM" w:date="2012-08-07T08:03:00Z">
        <w:r w:rsidR="00F606E7">
          <w:t>T</w:t>
        </w:r>
      </w:ins>
      <w:r>
        <w:t xml:space="preserve">he most important aspect </w:t>
      </w:r>
      <w:del w:id="1418" w:author="DM" w:date="2012-08-07T08:03:00Z">
        <w:r w:rsidDel="00F606E7">
          <w:delText xml:space="preserve">is </w:delText>
        </w:r>
      </w:del>
      <w:r>
        <w:t xml:space="preserve">simply </w:t>
      </w:r>
      <w:ins w:id="1419" w:author="DM" w:date="2012-08-07T08:03:00Z">
        <w:r w:rsidR="00F606E7">
          <w:t xml:space="preserve">may be </w:t>
        </w:r>
      </w:ins>
      <w:r>
        <w:t>encouraging those who have useful content to publish it to a wider interested audience</w:t>
      </w:r>
      <w:del w:id="1420" w:author="DM" w:date="2012-08-07T08:03:00Z">
        <w:r w:rsidDel="00F606E7">
          <w:delText>,</w:delText>
        </w:r>
      </w:del>
      <w:r>
        <w:t xml:space="preserve"> and </w:t>
      </w:r>
      <w:ins w:id="1421" w:author="DM" w:date="2012-08-07T08:03:00Z">
        <w:r w:rsidR="00F606E7">
          <w:t xml:space="preserve">to </w:t>
        </w:r>
      </w:ins>
      <w:r>
        <w:t xml:space="preserve">encourage the wider audience to look beyond </w:t>
      </w:r>
      <w:ins w:id="1422" w:author="DM" w:date="2012-08-07T08:04:00Z">
        <w:r w:rsidR="00F606E7">
          <w:t>its</w:t>
        </w:r>
      </w:ins>
      <w:del w:id="1423" w:author="DM" w:date="2012-08-07T08:04:00Z">
        <w:r w:rsidDel="00F606E7">
          <w:delText>their</w:delText>
        </w:r>
      </w:del>
      <w:r>
        <w:t xml:space="preserve"> little silo for information. This communication should be done with some care. If someone thinks they’re pulling in the latest data but they’re really getting two</w:t>
      </w:r>
      <w:ins w:id="1424" w:author="DM" w:date="2012-08-07T08:04:00Z">
        <w:r w:rsidR="00F606E7">
          <w:t>-</w:t>
        </w:r>
      </w:ins>
      <w:del w:id="1425" w:author="DM" w:date="2012-08-07T08:04:00Z">
        <w:r w:rsidDel="00F606E7">
          <w:delText xml:space="preserve"> </w:delText>
        </w:r>
      </w:del>
      <w:r>
        <w:t>year</w:t>
      </w:r>
      <w:ins w:id="1426" w:author="DM" w:date="2012-08-07T08:04:00Z">
        <w:r w:rsidR="00F606E7">
          <w:t>-</w:t>
        </w:r>
      </w:ins>
      <w:del w:id="1427" w:author="DM" w:date="2012-08-07T08:04:00Z">
        <w:r w:rsidDel="00F606E7">
          <w:delText xml:space="preserve"> </w:delText>
        </w:r>
      </w:del>
      <w:r>
        <w:t>old data because the poster didn’t specify its currency, the results could be detrimental. As such, some standard for “tags” or other metadata should be included with a posting so the context can be interpreted appropriately.</w:t>
      </w:r>
    </w:p>
    <w:p w:rsidR="006458AF" w:rsidRDefault="006458AF" w:rsidP="006458AF">
      <w:pPr>
        <w:pStyle w:val="H2"/>
      </w:pPr>
      <w:r>
        <w:t>Extending Reporting</w:t>
      </w:r>
    </w:p>
    <w:p w:rsidR="00920897" w:rsidRDefault="00EA7BA9" w:rsidP="004729E9">
      <w:pPr>
        <w:pStyle w:val="Para"/>
      </w:pPr>
      <w:r>
        <w:t xml:space="preserve">A core component to extending reporting is the ability to open and connect to information from other data sources. This section </w:t>
      </w:r>
      <w:del w:id="1428" w:author="DM" w:date="2012-08-07T08:04:00Z">
        <w:r w:rsidDel="00F606E7">
          <w:delText xml:space="preserve">will </w:delText>
        </w:r>
      </w:del>
      <w:r>
        <w:t>help</w:t>
      </w:r>
      <w:ins w:id="1429" w:author="DM" w:date="2012-08-07T08:05:00Z">
        <w:r w:rsidR="00F606E7">
          <w:t>s</w:t>
        </w:r>
      </w:ins>
      <w:r>
        <w:t xml:space="preserve"> </w:t>
      </w:r>
      <w:r w:rsidR="006B764E">
        <w:t>you</w:t>
      </w:r>
      <w:r>
        <w:t xml:space="preserve"> understand the </w:t>
      </w:r>
      <w:r w:rsidR="006B764E">
        <w:t>potential</w:t>
      </w:r>
      <w:r>
        <w:t xml:space="preserve"> and </w:t>
      </w:r>
      <w:r w:rsidR="006B764E">
        <w:t>show</w:t>
      </w:r>
      <w:ins w:id="1430" w:author="DM" w:date="2012-08-07T08:05:00Z">
        <w:r w:rsidR="00F606E7">
          <w:t>s</w:t>
        </w:r>
      </w:ins>
      <w:r w:rsidR="006B764E">
        <w:t xml:space="preserve"> </w:t>
      </w:r>
      <w:del w:id="1431" w:author="DM" w:date="2012-08-07T08:05:00Z">
        <w:r w:rsidR="006B764E" w:rsidDel="00F606E7">
          <w:delText xml:space="preserve">you </w:delText>
        </w:r>
      </w:del>
      <w:r>
        <w:t>steps for connecting to other databases</w:t>
      </w:r>
      <w:r w:rsidR="006B764E">
        <w:t xml:space="preserve">. </w:t>
      </w:r>
      <w:ins w:id="1432" w:author="DM" w:date="2012-08-07T08:05:00Z">
        <w:r w:rsidR="00F606E7">
          <w:t>It explains</w:t>
        </w:r>
      </w:ins>
      <w:del w:id="1433" w:author="DM" w:date="2012-08-07T08:05:00Z">
        <w:r w:rsidR="006B764E" w:rsidDel="00F606E7">
          <w:delText>You’ll learn</w:delText>
        </w:r>
      </w:del>
      <w:r w:rsidR="006B764E">
        <w:t xml:space="preserve"> how</w:t>
      </w:r>
      <w:r>
        <w:t xml:space="preserve"> </w:t>
      </w:r>
      <w:ins w:id="1434" w:author="Tim Runcie" w:date="2012-09-14T09:43:00Z">
        <w:r w:rsidR="0063077A">
          <w:t xml:space="preserve">reporting </w:t>
        </w:r>
      </w:ins>
      <w:commentRangeStart w:id="1435"/>
      <w:ins w:id="1436" w:author="DM" w:date="2012-08-07T08:05:00Z">
        <w:r w:rsidR="00B047FB">
          <w:rPr>
            <w:rStyle w:val="QueryInline"/>
          </w:rPr>
          <w:t>[</w:t>
        </w:r>
        <w:commentRangeStart w:id="1437"/>
        <w:r w:rsidR="00B047FB">
          <w:rPr>
            <w:rStyle w:val="QueryInline"/>
          </w:rPr>
          <w:t>AU: noun missing here</w:t>
        </w:r>
      </w:ins>
      <w:commentRangeEnd w:id="1437"/>
      <w:r w:rsidR="0063077A">
        <w:rPr>
          <w:rStyle w:val="CommentReference"/>
          <w:rFonts w:asciiTheme="minorHAnsi" w:eastAsiaTheme="minorHAnsi" w:hAnsiTheme="minorHAnsi" w:cstheme="minorBidi"/>
          <w:snapToGrid/>
        </w:rPr>
        <w:commentReference w:id="1437"/>
      </w:r>
      <w:proofErr w:type="gramStart"/>
      <w:ins w:id="1438" w:author="DM" w:date="2012-08-07T08:05:00Z">
        <w:r w:rsidR="00B047FB">
          <w:rPr>
            <w:rStyle w:val="QueryInline"/>
          </w:rPr>
          <w:t>]</w:t>
        </w:r>
      </w:ins>
      <w:commentRangeEnd w:id="1435"/>
      <w:proofErr w:type="gramEnd"/>
      <w:r w:rsidR="00B641B3">
        <w:rPr>
          <w:rStyle w:val="CommentReference"/>
          <w:rFonts w:asciiTheme="minorHAnsi" w:eastAsiaTheme="minorHAnsi" w:hAnsiTheme="minorHAnsi" w:cstheme="minorBidi"/>
          <w:snapToGrid/>
        </w:rPr>
        <w:commentReference w:id="1435"/>
      </w:r>
      <w:r>
        <w:t>can be an easily attainable activity that will allow you to extend reporting to information from almost any source.</w:t>
      </w:r>
    </w:p>
    <w:p w:rsidR="00EA7BA9" w:rsidRDefault="00EA7BA9" w:rsidP="004729E9">
      <w:pPr>
        <w:pStyle w:val="Para"/>
      </w:pPr>
      <w:r>
        <w:t xml:space="preserve">While connecting to external data sources is easy to do, </w:t>
      </w:r>
      <w:ins w:id="1439" w:author="DM" w:date="2012-08-07T08:05:00Z">
        <w:r w:rsidR="00B047FB">
          <w:t xml:space="preserve">it is </w:t>
        </w:r>
      </w:ins>
      <w:del w:id="1440" w:author="DM" w:date="2012-08-07T08:08:00Z">
        <w:r w:rsidDel="008C497F">
          <w:delText xml:space="preserve">the </w:delText>
        </w:r>
      </w:del>
      <w:ins w:id="1441" w:author="DM" w:date="2012-08-07T08:05:00Z">
        <w:r w:rsidR="00B047FB">
          <w:t xml:space="preserve">absolutely critical to understand the </w:t>
        </w:r>
      </w:ins>
      <w:del w:id="1442" w:author="DM" w:date="2012-08-07T08:06:00Z">
        <w:r w:rsidDel="00B047FB">
          <w:delText>fore</w:delText>
        </w:r>
      </w:del>
      <w:r>
        <w:t xml:space="preserve">thought </w:t>
      </w:r>
      <w:ins w:id="1443" w:author="DM" w:date="2012-08-07T08:06:00Z">
        <w:r w:rsidR="00B047FB">
          <w:t xml:space="preserve">processes </w:t>
        </w:r>
      </w:ins>
      <w:r>
        <w:t xml:space="preserve">of those who are storing or creating the data repository </w:t>
      </w:r>
      <w:ins w:id="1444" w:author="DM" w:date="2012-08-07T08:06:00Z">
        <w:r w:rsidR="00B047FB">
          <w:t xml:space="preserve">in order to </w:t>
        </w:r>
      </w:ins>
      <w:del w:id="1445" w:author="DM" w:date="2012-08-07T08:06:00Z">
        <w:r w:rsidDel="00B047FB">
          <w:delText xml:space="preserve">is </w:delText>
        </w:r>
      </w:del>
      <w:del w:id="1446" w:author="DM" w:date="2012-08-07T08:05:00Z">
        <w:r w:rsidDel="00B047FB">
          <w:delText xml:space="preserve">absolutely critical </w:delText>
        </w:r>
      </w:del>
      <w:del w:id="1447" w:author="DM" w:date="2012-08-07T08:06:00Z">
        <w:r w:rsidDel="00B047FB">
          <w:delText xml:space="preserve">for </w:delText>
        </w:r>
      </w:del>
      <w:r>
        <w:t xml:space="preserve">creating good reports. This is where the business </w:t>
      </w:r>
      <w:r w:rsidR="006B764E">
        <w:t>needs to work</w:t>
      </w:r>
      <w:r>
        <w:t xml:space="preserve"> with the database administrator </w:t>
      </w:r>
      <w:r w:rsidR="006B764E">
        <w:t>to</w:t>
      </w:r>
      <w:r>
        <w:t xml:space="preserve"> ensure that information is compiled, collected</w:t>
      </w:r>
      <w:ins w:id="1448" w:author="DM" w:date="2012-08-07T08:08:00Z">
        <w:r w:rsidR="008C497F">
          <w:t>,</w:t>
        </w:r>
      </w:ins>
      <w:r>
        <w:t xml:space="preserve"> and stored in a manner that supports </w:t>
      </w:r>
      <w:r w:rsidR="006B764E">
        <w:t>the</w:t>
      </w:r>
      <w:r>
        <w:t xml:space="preserve"> continued and extended reporting capabilities of Excel, Excel Services, Performance Point</w:t>
      </w:r>
      <w:ins w:id="1449" w:author="DM" w:date="2012-08-07T08:07:00Z">
        <w:r w:rsidR="00B047FB">
          <w:t>,</w:t>
        </w:r>
      </w:ins>
      <w:r>
        <w:t xml:space="preserve"> and </w:t>
      </w:r>
      <w:proofErr w:type="spellStart"/>
      <w:r>
        <w:t>PowerPivot</w:t>
      </w:r>
      <w:proofErr w:type="spellEnd"/>
      <w:r>
        <w:t>.</w:t>
      </w:r>
    </w:p>
    <w:p w:rsidR="00920897" w:rsidRDefault="00920897" w:rsidP="00920897">
      <w:pPr>
        <w:pStyle w:val="H3"/>
      </w:pPr>
      <w:r>
        <w:t xml:space="preserve">How </w:t>
      </w:r>
      <w:r w:rsidR="007E2C2A">
        <w:t>t</w:t>
      </w:r>
      <w:r w:rsidR="00A117F9">
        <w:t xml:space="preserve">o </w:t>
      </w:r>
      <w:proofErr w:type="gramStart"/>
      <w:r w:rsidR="00A117F9">
        <w:t>Create</w:t>
      </w:r>
      <w:proofErr w:type="gramEnd"/>
      <w:r w:rsidR="00A117F9">
        <w:t xml:space="preserve"> a</w:t>
      </w:r>
      <w:r>
        <w:t>n .</w:t>
      </w:r>
      <w:proofErr w:type="spellStart"/>
      <w:r w:rsidR="000034E5">
        <w:t>odc</w:t>
      </w:r>
      <w:proofErr w:type="spellEnd"/>
      <w:r w:rsidR="000034E5">
        <w:t xml:space="preserve"> </w:t>
      </w:r>
      <w:r>
        <w:t>Connection File</w:t>
      </w:r>
    </w:p>
    <w:p w:rsidR="00920897" w:rsidRDefault="00696AE6" w:rsidP="006B4983">
      <w:pPr>
        <w:pStyle w:val="ListNumbered"/>
      </w:pPr>
      <w:r>
        <w:t>1.</w:t>
      </w:r>
      <w:r>
        <w:tab/>
      </w:r>
      <w:r w:rsidR="00920897">
        <w:t>Open Excel 2010</w:t>
      </w:r>
      <w:r w:rsidR="00041BB5">
        <w:t>.</w:t>
      </w:r>
    </w:p>
    <w:p w:rsidR="00920897" w:rsidRDefault="00696AE6" w:rsidP="006B4983">
      <w:pPr>
        <w:pStyle w:val="ListNumbered"/>
      </w:pPr>
      <w:r>
        <w:t>2.</w:t>
      </w:r>
      <w:r>
        <w:tab/>
      </w:r>
      <w:r w:rsidR="00920897">
        <w:t>Within the Data tab, click the Get External Data button. An initial pop</w:t>
      </w:r>
      <w:del w:id="1450" w:author="DM" w:date="2012-08-07T08:09:00Z">
        <w:r w:rsidR="00920897" w:rsidDel="008C497F">
          <w:delText xml:space="preserve"> </w:delText>
        </w:r>
      </w:del>
      <w:ins w:id="1451" w:author="DM" w:date="2012-08-07T08:09:00Z">
        <w:r w:rsidR="008C497F">
          <w:t>-</w:t>
        </w:r>
      </w:ins>
      <w:r w:rsidR="00920897">
        <w:t xml:space="preserve">up menu will </w:t>
      </w:r>
      <w:ins w:id="1452" w:author="DM" w:date="2012-08-07T08:09:00Z">
        <w:r w:rsidR="008C497F">
          <w:t>appear</w:t>
        </w:r>
      </w:ins>
      <w:del w:id="1453" w:author="DM" w:date="2012-08-07T08:09:00Z">
        <w:r w:rsidR="00920897" w:rsidDel="008C497F">
          <w:delText>display</w:delText>
        </w:r>
      </w:del>
      <w:r w:rsidR="00920897">
        <w:t xml:space="preserve">, showing </w:t>
      </w:r>
      <w:del w:id="1454" w:author="DM" w:date="2012-08-07T09:08:00Z">
        <w:r w:rsidR="00920897" w:rsidDel="009D4A42">
          <w:delText>“</w:delText>
        </w:r>
      </w:del>
      <w:r w:rsidR="00920897">
        <w:t>From Access</w:t>
      </w:r>
      <w:r w:rsidR="00041BB5">
        <w:t>,</w:t>
      </w:r>
      <w:del w:id="1455" w:author="DM" w:date="2012-08-07T09:08:00Z">
        <w:r w:rsidR="00920897" w:rsidDel="009D4A42">
          <w:delText>”</w:delText>
        </w:r>
      </w:del>
      <w:r w:rsidR="00920897">
        <w:t xml:space="preserve"> </w:t>
      </w:r>
      <w:del w:id="1456" w:author="DM" w:date="2012-08-07T09:08:00Z">
        <w:r w:rsidR="00920897" w:rsidDel="009D4A42">
          <w:delText>“</w:delText>
        </w:r>
      </w:del>
      <w:r w:rsidR="00920897">
        <w:t>From Web</w:t>
      </w:r>
      <w:r w:rsidR="00041BB5">
        <w:t>,</w:t>
      </w:r>
      <w:del w:id="1457" w:author="DM" w:date="2012-08-07T09:08:00Z">
        <w:r w:rsidR="00920897" w:rsidDel="009D4A42">
          <w:delText>”</w:delText>
        </w:r>
      </w:del>
      <w:r w:rsidR="00920897">
        <w:t xml:space="preserve"> </w:t>
      </w:r>
      <w:del w:id="1458" w:author="DM" w:date="2012-08-07T09:08:00Z">
        <w:r w:rsidR="00920897" w:rsidDel="009D4A42">
          <w:delText>“</w:delText>
        </w:r>
      </w:del>
      <w:r w:rsidR="00920897">
        <w:t>From Other Sources</w:t>
      </w:r>
      <w:r w:rsidR="00041BB5">
        <w:t>,</w:t>
      </w:r>
      <w:del w:id="1459" w:author="DM" w:date="2012-08-07T09:08:00Z">
        <w:r w:rsidR="00920897" w:rsidDel="009D4A42">
          <w:delText>”</w:delText>
        </w:r>
      </w:del>
      <w:r w:rsidR="00920897">
        <w:t xml:space="preserve"> and </w:t>
      </w:r>
      <w:del w:id="1460" w:author="DM" w:date="2012-08-07T09:08:00Z">
        <w:r w:rsidR="00920897" w:rsidDel="009D4A42">
          <w:delText>“</w:delText>
        </w:r>
      </w:del>
      <w:r w:rsidR="00920897">
        <w:t>Existing Connections</w:t>
      </w:r>
      <w:r w:rsidR="00041BB5">
        <w:t>.</w:t>
      </w:r>
      <w:del w:id="1461" w:author="DM" w:date="2012-08-07T09:08:00Z">
        <w:r w:rsidR="00920897" w:rsidDel="009D4A42">
          <w:delText>”</w:delText>
        </w:r>
      </w:del>
      <w:r w:rsidR="00920897">
        <w:t xml:space="preserve"> Click the </w:t>
      </w:r>
      <w:del w:id="1462" w:author="DM" w:date="2012-08-07T09:08:00Z">
        <w:r w:rsidR="00920897" w:rsidDel="009D4A42">
          <w:delText>“</w:delText>
        </w:r>
      </w:del>
      <w:r w:rsidR="00920897">
        <w:t>From Other Sources</w:t>
      </w:r>
      <w:del w:id="1463" w:author="DM" w:date="2012-08-07T09:08:00Z">
        <w:r w:rsidR="00920897" w:rsidDel="009D4A42">
          <w:delText>”</w:delText>
        </w:r>
      </w:del>
      <w:r w:rsidR="00920897">
        <w:t xml:space="preserve"> button</w:t>
      </w:r>
      <w:ins w:id="1464" w:author="DM" w:date="2012-08-20T15:22:00Z">
        <w:r w:rsidR="0076197E">
          <w:t>.</w:t>
        </w:r>
      </w:ins>
      <w:ins w:id="1465" w:author="DM" w:date="2012-08-07T08:11:00Z">
        <w:r w:rsidR="008C497F">
          <w:t xml:space="preserve"> </w:t>
        </w:r>
        <w:proofErr w:type="gramStart"/>
        <w:r w:rsidR="008C497F">
          <w:t>(</w:t>
        </w:r>
      </w:ins>
      <w:ins w:id="1466" w:author="DM" w:date="2012-08-20T15:22:00Z">
        <w:r w:rsidR="0076197E">
          <w:t>S</w:t>
        </w:r>
      </w:ins>
      <w:ins w:id="1467" w:author="DM" w:date="2012-08-07T08:11:00Z">
        <w:r w:rsidR="008C497F">
          <w:t>ee Figure 10.23</w:t>
        </w:r>
      </w:ins>
      <w:ins w:id="1468" w:author="DM" w:date="2012-08-20T15:22:00Z">
        <w:r w:rsidR="0076197E">
          <w:t>.</w:t>
        </w:r>
      </w:ins>
      <w:ins w:id="1469" w:author="DM" w:date="2012-08-07T08:11:00Z">
        <w:r w:rsidR="008C497F">
          <w:t>)</w:t>
        </w:r>
      </w:ins>
      <w:proofErr w:type="gramEnd"/>
      <w:del w:id="1470" w:author="DM" w:date="2012-08-20T15:22:00Z">
        <w:r w:rsidR="00920897" w:rsidDel="0076197E">
          <w:delText>.</w:delText>
        </w:r>
      </w:del>
    </w:p>
    <w:p w:rsidR="00920897" w:rsidRDefault="00920897" w:rsidP="00920897">
      <w:pPr>
        <w:pStyle w:val="Slug"/>
      </w:pPr>
      <w:r>
        <w:t>Figure 1</w:t>
      </w:r>
      <w:r w:rsidR="002F70BF">
        <w:t>0</w:t>
      </w:r>
      <w:r>
        <w:t>.23</w:t>
      </w:r>
      <w:del w:id="1471" w:author="DM" w:date="2012-08-07T08:11:00Z">
        <w:r w:rsidDel="008C497F">
          <w:delText>:</w:delText>
        </w:r>
      </w:del>
      <w:r>
        <w:t xml:space="preserve"> Getting External Data</w:t>
      </w:r>
      <w:r>
        <w:tab/>
      </w:r>
      <w:r w:rsidR="002F70BF">
        <w:t>[</w:t>
      </w:r>
      <w:r w:rsidR="00E23493">
        <w:t>10-23-g</w:t>
      </w:r>
      <w:r w:rsidR="002F70BF">
        <w:t>etExternalData.tif]</w:t>
      </w:r>
    </w:p>
    <w:p w:rsidR="00920897" w:rsidRDefault="00920897" w:rsidP="00920897">
      <w:pPr>
        <w:pStyle w:val="ListPara"/>
      </w:pPr>
      <w:r>
        <w:t>As you can see, you have many options for external data sources. Each of them ha</w:t>
      </w:r>
      <w:ins w:id="1472" w:author="DM" w:date="2012-08-07T08:11:00Z">
        <w:r w:rsidR="008C497F">
          <w:t>s</w:t>
        </w:r>
      </w:ins>
      <w:del w:id="1473" w:author="DM" w:date="2012-08-07T08:11:00Z">
        <w:r w:rsidDel="008C497F">
          <w:delText>ve</w:delText>
        </w:r>
      </w:del>
      <w:r>
        <w:t xml:space="preserve"> different characteristics and settings</w:t>
      </w:r>
      <w:del w:id="1474" w:author="DM" w:date="2012-08-07T08:11:00Z">
        <w:r w:rsidDel="008C497F">
          <w:delText>,</w:delText>
        </w:r>
      </w:del>
      <w:r>
        <w:t xml:space="preserve"> and will have corresponding dialogs to control those settings. Some </w:t>
      </w:r>
      <w:del w:id="1475" w:author="DM" w:date="2012-08-07T08:11:00Z">
        <w:r w:rsidDel="008C497F">
          <w:delText xml:space="preserve">of them </w:delText>
        </w:r>
      </w:del>
      <w:r>
        <w:t xml:space="preserve">may involve building queries appropriate to the data source. Exploring them all is beyond the scope of this </w:t>
      </w:r>
      <w:ins w:id="1476" w:author="DM" w:date="2012-08-07T08:11:00Z">
        <w:r w:rsidR="008C497F">
          <w:t>book</w:t>
        </w:r>
      </w:ins>
      <w:del w:id="1477" w:author="DM" w:date="2012-08-07T08:11:00Z">
        <w:r w:rsidDel="008C497F">
          <w:delText>tutorial</w:delText>
        </w:r>
      </w:del>
      <w:r>
        <w:t xml:space="preserve">. We’ll use </w:t>
      </w:r>
      <w:del w:id="1478" w:author="DM" w:date="2012-08-07T09:08:00Z">
        <w:r w:rsidDel="009D4A42">
          <w:delText>“</w:delText>
        </w:r>
      </w:del>
      <w:r>
        <w:t>From Analysis Services</w:t>
      </w:r>
      <w:del w:id="1479" w:author="DM" w:date="2012-08-07T09:08:00Z">
        <w:r w:rsidDel="009D4A42">
          <w:delText>”</w:delText>
        </w:r>
      </w:del>
      <w:r>
        <w:t xml:space="preserve"> for our example, as that has been the source of data for the rest of our Excel reporting presentation. </w:t>
      </w:r>
      <w:ins w:id="1480" w:author="DM" w:date="2012-08-20T15:24:00Z">
        <w:del w:id="1481" w:author="Jeff Jacobson" w:date="2012-09-07T16:31:00Z">
          <w:r w:rsidR="00193E7A" w:rsidDel="009B5262">
            <w:rPr>
              <w:rStyle w:val="QueryInline"/>
            </w:rPr>
            <w:delText>[AU: insert text ref. to figure]</w:delText>
          </w:r>
        </w:del>
      </w:ins>
    </w:p>
    <w:p w:rsidR="00920897" w:rsidDel="009B5262" w:rsidRDefault="00920897" w:rsidP="00920897">
      <w:pPr>
        <w:pStyle w:val="Slug"/>
        <w:rPr>
          <w:del w:id="1482" w:author="Jeff Jacobson" w:date="2012-09-07T16:31:00Z"/>
        </w:rPr>
      </w:pPr>
      <w:del w:id="1483" w:author="Jeff Jacobson" w:date="2012-09-07T16:31:00Z">
        <w:r w:rsidDel="009B5262">
          <w:delText>Figure 1</w:delText>
        </w:r>
        <w:r w:rsidR="00A7560B" w:rsidDel="009B5262">
          <w:delText>0</w:delText>
        </w:r>
        <w:r w:rsidDel="009B5262">
          <w:delText>.24: SQL Connection Wizard</w:delText>
        </w:r>
        <w:r w:rsidDel="009B5262">
          <w:tab/>
        </w:r>
        <w:r w:rsidR="00EF183B" w:rsidDel="009B5262">
          <w:delText>[</w:delText>
        </w:r>
        <w:r w:rsidR="000C00FB" w:rsidDel="009B5262">
          <w:delText>10-24-c</w:delText>
        </w:r>
        <w:r w:rsidR="00EF183B" w:rsidDel="009B5262">
          <w:delText>onnectionWiz1.tif]</w:delText>
        </w:r>
      </w:del>
    </w:p>
    <w:p w:rsidR="00920897" w:rsidRDefault="00920897" w:rsidP="00920897">
      <w:pPr>
        <w:pStyle w:val="ListNumbered"/>
        <w:rPr>
          <w:ins w:id="1484" w:author="Jeff Jacobson" w:date="2012-09-07T16:31:00Z"/>
        </w:rPr>
      </w:pPr>
      <w:r>
        <w:t>3.</w:t>
      </w:r>
      <w:r>
        <w:tab/>
        <w:t xml:space="preserve">Enter the name of the </w:t>
      </w:r>
      <w:del w:id="1485" w:author="DM" w:date="2012-08-07T08:12:00Z">
        <w:r w:rsidDel="0061239D">
          <w:delText>S</w:delText>
        </w:r>
      </w:del>
      <w:ins w:id="1486" w:author="DM" w:date="2012-08-07T08:12:00Z">
        <w:r w:rsidR="0061239D">
          <w:t>s</w:t>
        </w:r>
      </w:ins>
      <w:r>
        <w:t xml:space="preserve">erver that contains the cubes. Normally </w:t>
      </w:r>
      <w:del w:id="1487" w:author="DM" w:date="2012-08-07T09:08:00Z">
        <w:r w:rsidDel="009D4A42">
          <w:delText>“</w:delText>
        </w:r>
      </w:del>
      <w:r>
        <w:t>Use Windows Authentication</w:t>
      </w:r>
      <w:del w:id="1488" w:author="DM" w:date="2012-08-07T09:08:00Z">
        <w:r w:rsidDel="009D4A42">
          <w:delText>”</w:delText>
        </w:r>
      </w:del>
      <w:r>
        <w:t xml:space="preserve"> </w:t>
      </w:r>
      <w:ins w:id="1489" w:author="DM" w:date="2012-08-07T08:16:00Z">
        <w:r w:rsidR="000034E5">
          <w:t>is</w:t>
        </w:r>
      </w:ins>
      <w:del w:id="1490" w:author="DM" w:date="2012-08-07T08:16:00Z">
        <w:r w:rsidDel="000034E5">
          <w:delText>would be</w:delText>
        </w:r>
      </w:del>
      <w:r>
        <w:t xml:space="preserve"> the preferred option, but select and enter a user name and password if that is your company’s preference. Click </w:t>
      </w:r>
      <w:proofErr w:type="gramStart"/>
      <w:r>
        <w:t>Next</w:t>
      </w:r>
      <w:proofErr w:type="gramEnd"/>
      <w:ins w:id="1491" w:author="Jeff Jacobson" w:date="2012-09-07T16:31:00Z">
        <w:r w:rsidR="009B5262">
          <w:t xml:space="preserve"> (see Figure 10.24)</w:t>
        </w:r>
      </w:ins>
      <w:r>
        <w:t>.</w:t>
      </w:r>
    </w:p>
    <w:p w:rsidR="009B5262" w:rsidRDefault="009B5262">
      <w:pPr>
        <w:pStyle w:val="Slug"/>
        <w:pPrChange w:id="1492" w:author="Jeff Jacobson" w:date="2012-09-07T16:32:00Z">
          <w:pPr>
            <w:pStyle w:val="ListNumbered"/>
          </w:pPr>
        </w:pPrChange>
      </w:pPr>
      <w:ins w:id="1493" w:author="Jeff Jacobson" w:date="2012-09-07T16:31:00Z">
        <w:r w:rsidRPr="009B5262">
          <w:t>Figure 10.24 SQL Connection Wizard</w:t>
        </w:r>
        <w:r w:rsidRPr="009B5262">
          <w:tab/>
          <w:t>[10-24-connectionWiz1.tif]</w:t>
        </w:r>
      </w:ins>
    </w:p>
    <w:p w:rsidR="00920897" w:rsidRDefault="00920897" w:rsidP="00920897">
      <w:pPr>
        <w:pStyle w:val="ListNumbered"/>
      </w:pPr>
      <w:r>
        <w:t>4.</w:t>
      </w:r>
      <w:r>
        <w:tab/>
        <w:t xml:space="preserve">There may be several Analysis Services </w:t>
      </w:r>
      <w:ins w:id="1494" w:author="DM" w:date="2012-08-07T08:12:00Z">
        <w:r w:rsidR="0061239D">
          <w:t>databases</w:t>
        </w:r>
      </w:ins>
      <w:del w:id="1495" w:author="DM" w:date="2012-08-07T08:13:00Z">
        <w:r w:rsidDel="0061239D">
          <w:delText>DB</w:delText>
        </w:r>
        <w:r w:rsidR="00A7560B" w:rsidDel="0061239D">
          <w:delText>s</w:delText>
        </w:r>
      </w:del>
      <w:r>
        <w:t xml:space="preserve"> on the server. Choose the appropriate one. A list of </w:t>
      </w:r>
      <w:del w:id="1496" w:author="DM" w:date="2012-08-07T08:13:00Z">
        <w:r w:rsidDel="0061239D">
          <w:delText>C</w:delText>
        </w:r>
      </w:del>
      <w:ins w:id="1497" w:author="DM" w:date="2012-08-07T08:13:00Z">
        <w:r w:rsidR="0061239D">
          <w:t>c</w:t>
        </w:r>
      </w:ins>
      <w:r>
        <w:t xml:space="preserve">ubes associated with the selected </w:t>
      </w:r>
      <w:ins w:id="1498" w:author="DM" w:date="2012-08-07T08:13:00Z">
        <w:r w:rsidR="0061239D">
          <w:t>database</w:t>
        </w:r>
      </w:ins>
      <w:del w:id="1499" w:author="DM" w:date="2012-08-07T08:13:00Z">
        <w:r w:rsidDel="0061239D">
          <w:delText>DB</w:delText>
        </w:r>
      </w:del>
      <w:r>
        <w:t xml:space="preserve"> should display. Choose the appropriate cube and click </w:t>
      </w:r>
      <w:proofErr w:type="gramStart"/>
      <w:r>
        <w:t>Next</w:t>
      </w:r>
      <w:proofErr w:type="gramEnd"/>
      <w:ins w:id="1500" w:author="Jeff Jacobson" w:date="2012-09-07T16:29:00Z">
        <w:r w:rsidR="00323298">
          <w:t xml:space="preserve"> (see Figure 10.25)</w:t>
        </w:r>
      </w:ins>
      <w:r>
        <w:t>.</w:t>
      </w:r>
      <w:ins w:id="1501" w:author="Jeff Jacobson" w:date="2012-09-07T16:28:00Z">
        <w:r w:rsidR="00323298" w:rsidRPr="0076197E" w:rsidDel="00323298">
          <w:rPr>
            <w:rStyle w:val="QueryInline"/>
          </w:rPr>
          <w:t xml:space="preserve"> </w:t>
        </w:r>
      </w:ins>
      <w:ins w:id="1502" w:author="DM" w:date="2012-08-20T15:23:00Z">
        <w:del w:id="1503" w:author="Jeff Jacobson" w:date="2012-09-07T16:28:00Z">
          <w:r w:rsidR="0076197E" w:rsidRPr="0076197E" w:rsidDel="00323298">
            <w:rPr>
              <w:rStyle w:val="QueryInline"/>
            </w:rPr>
            <w:delText xml:space="preserve"> </w:delText>
          </w:r>
          <w:r w:rsidR="0076197E" w:rsidDel="00323298">
            <w:rPr>
              <w:rStyle w:val="QueryInline"/>
            </w:rPr>
            <w:delText>[AU: insert text ref. to figure]</w:delText>
          </w:r>
        </w:del>
      </w:ins>
    </w:p>
    <w:p w:rsidR="00920897" w:rsidRDefault="00920897" w:rsidP="00920897">
      <w:pPr>
        <w:pStyle w:val="Slug"/>
      </w:pPr>
      <w:r>
        <w:t>Figure 1</w:t>
      </w:r>
      <w:r w:rsidR="00A7560B">
        <w:t>0</w:t>
      </w:r>
      <w:r>
        <w:t>.25</w:t>
      </w:r>
      <w:del w:id="1504" w:author="DM" w:date="2012-08-07T08:13:00Z">
        <w:r w:rsidDel="0061239D">
          <w:delText>:</w:delText>
        </w:r>
      </w:del>
      <w:r>
        <w:t xml:space="preserve"> Database Connection</w:t>
      </w:r>
      <w:r>
        <w:tab/>
      </w:r>
      <w:r w:rsidR="00A7560B">
        <w:t>[</w:t>
      </w:r>
      <w:r w:rsidR="009956A1">
        <w:t>10-25-c</w:t>
      </w:r>
      <w:r w:rsidR="00A7560B">
        <w:t>onnectionWiz2.tif]</w:t>
      </w:r>
    </w:p>
    <w:p w:rsidR="00920897" w:rsidRDefault="00920897" w:rsidP="00920897">
      <w:pPr>
        <w:pStyle w:val="ListNumbered"/>
      </w:pPr>
      <w:r>
        <w:t>5.</w:t>
      </w:r>
      <w:r>
        <w:tab/>
        <w:t xml:space="preserve">Optionally override the </w:t>
      </w:r>
      <w:del w:id="1505" w:author="DM" w:date="2012-08-07T08:16:00Z">
        <w:r w:rsidDel="000034E5">
          <w:delText>F</w:delText>
        </w:r>
      </w:del>
      <w:ins w:id="1506" w:author="DM" w:date="2012-08-07T08:16:00Z">
        <w:r w:rsidR="000034E5">
          <w:t>f</w:t>
        </w:r>
      </w:ins>
      <w:r>
        <w:t xml:space="preserve">ile </w:t>
      </w:r>
      <w:del w:id="1507" w:author="DM" w:date="2012-08-07T08:16:00Z">
        <w:r w:rsidDel="000034E5">
          <w:delText>N</w:delText>
        </w:r>
      </w:del>
      <w:ins w:id="1508" w:author="DM" w:date="2012-08-07T08:16:00Z">
        <w:r w:rsidR="000034E5">
          <w:t>n</w:t>
        </w:r>
      </w:ins>
      <w:r>
        <w:t xml:space="preserve">ame and </w:t>
      </w:r>
      <w:del w:id="1509" w:author="DM" w:date="2012-08-07T08:16:00Z">
        <w:r w:rsidDel="000034E5">
          <w:delText>F</w:delText>
        </w:r>
      </w:del>
      <w:ins w:id="1510" w:author="DM" w:date="2012-08-07T08:16:00Z">
        <w:r w:rsidR="000034E5">
          <w:t>f</w:t>
        </w:r>
      </w:ins>
      <w:r>
        <w:t xml:space="preserve">riendly </w:t>
      </w:r>
      <w:del w:id="1511" w:author="DM" w:date="2012-08-07T08:16:00Z">
        <w:r w:rsidDel="000034E5">
          <w:delText>N</w:delText>
        </w:r>
      </w:del>
      <w:ins w:id="1512" w:author="DM" w:date="2012-08-07T08:16:00Z">
        <w:r w:rsidR="000034E5">
          <w:t>n</w:t>
        </w:r>
      </w:ins>
      <w:r>
        <w:t>ame, and enter a description to help others understand what the connection points to</w:t>
      </w:r>
      <w:del w:id="1513" w:author="DM" w:date="2012-08-07T08:14:00Z">
        <w:r w:rsidDel="0061239D">
          <w:delText>,</w:delText>
        </w:r>
      </w:del>
      <w:r>
        <w:t xml:space="preserve"> and how it might be used.</w:t>
      </w:r>
    </w:p>
    <w:p w:rsidR="00920897" w:rsidRDefault="00920897" w:rsidP="00920897">
      <w:pPr>
        <w:pStyle w:val="FeatureType"/>
      </w:pPr>
      <w:del w:id="1514" w:author="DM" w:date="2012-08-07T08:14:00Z">
        <w:r w:rsidDel="0061239D">
          <w:delText>a.</w:delText>
        </w:r>
        <w:r w:rsidDel="0061239D">
          <w:tab/>
        </w:r>
      </w:del>
      <w:proofErr w:type="gramStart"/>
      <w:r>
        <w:t>type</w:t>
      </w:r>
      <w:proofErr w:type="gramEnd"/>
      <w:r>
        <w:t>="note"</w:t>
      </w:r>
    </w:p>
    <w:p w:rsidR="00920897" w:rsidRDefault="00920897" w:rsidP="00920897">
      <w:pPr>
        <w:pStyle w:val="FeaturePara"/>
      </w:pPr>
      <w:r>
        <w:t>By default, the new .</w:t>
      </w:r>
      <w:proofErr w:type="spellStart"/>
      <w:r>
        <w:t>odc</w:t>
      </w:r>
      <w:proofErr w:type="spellEnd"/>
      <w:r>
        <w:t xml:space="preserve"> file is stored on your computer under </w:t>
      </w:r>
      <w:del w:id="1515" w:author="DM" w:date="2012-08-07T09:09:00Z">
        <w:r w:rsidDel="009D4A42">
          <w:delText>“</w:delText>
        </w:r>
      </w:del>
      <w:r>
        <w:t>My Data Sources</w:t>
      </w:r>
      <w:ins w:id="1516" w:author="DM" w:date="2012-08-07T08:09:00Z">
        <w:r w:rsidR="008C497F">
          <w:t>.</w:t>
        </w:r>
      </w:ins>
      <w:del w:id="1517" w:author="DM" w:date="2012-08-07T09:09:00Z">
        <w:r w:rsidDel="009D4A42">
          <w:delText>”</w:delText>
        </w:r>
      </w:del>
      <w:del w:id="1518" w:author="DM" w:date="2012-08-07T08:09:00Z">
        <w:r w:rsidR="00C30DB9" w:rsidDel="008C497F">
          <w:delText>.</w:delText>
        </w:r>
      </w:del>
      <w:r>
        <w:t xml:space="preserve"> </w:t>
      </w:r>
    </w:p>
    <w:p w:rsidR="00920897" w:rsidRPr="0076197E" w:rsidRDefault="00920897" w:rsidP="006B4983">
      <w:pPr>
        <w:pStyle w:val="ListPara"/>
        <w:rPr>
          <w:rStyle w:val="QueryInline"/>
          <w:rPrChange w:id="1519" w:author="DM" w:date="2012-08-20T15:22:00Z">
            <w:rPr/>
          </w:rPrChange>
        </w:rPr>
      </w:pPr>
      <w:r>
        <w:t>If you’re always going run spreadsheets that use this connection from your computer</w:t>
      </w:r>
      <w:ins w:id="1520" w:author="DM" w:date="2012-08-07T08:14:00Z">
        <w:r w:rsidR="0061239D">
          <w:t>,</w:t>
        </w:r>
      </w:ins>
      <w:r>
        <w:t xml:space="preserve"> you can leave that. However</w:t>
      </w:r>
      <w:ins w:id="1521" w:author="DM" w:date="2012-08-07T08:14:00Z">
        <w:r w:rsidR="0061239D">
          <w:t>,</w:t>
        </w:r>
      </w:ins>
      <w:r>
        <w:t xml:space="preserve"> if you want to share those spreadsheets, you should use a data connection file that will need to be stored in a trusted Data Connection </w:t>
      </w:r>
      <w:ins w:id="1522" w:author="DM" w:date="2012-08-07T08:18:00Z">
        <w:r w:rsidR="000034E5">
          <w:t>L</w:t>
        </w:r>
      </w:ins>
      <w:del w:id="1523" w:author="DM" w:date="2012-08-07T08:18:00Z">
        <w:r w:rsidDel="000034E5">
          <w:delText>l</w:delText>
        </w:r>
      </w:del>
      <w:r>
        <w:t xml:space="preserve">ibrary on SharePoint. Use the </w:t>
      </w:r>
      <w:del w:id="1524" w:author="DM" w:date="2012-08-07T08:14:00Z">
        <w:r w:rsidDel="0061239D">
          <w:delText>“</w:delText>
        </w:r>
      </w:del>
      <w:r>
        <w:t>Browse…</w:t>
      </w:r>
      <w:del w:id="1525" w:author="DM" w:date="2012-08-07T08:14:00Z">
        <w:r w:rsidDel="0061239D">
          <w:delText>”</w:delText>
        </w:r>
      </w:del>
      <w:r>
        <w:t xml:space="preserve"> button to navigate to the appropriate Data Connection </w:t>
      </w:r>
      <w:ins w:id="1526" w:author="DM" w:date="2012-08-07T08:17:00Z">
        <w:r w:rsidR="000034E5">
          <w:t>L</w:t>
        </w:r>
      </w:ins>
      <w:del w:id="1527" w:author="DM" w:date="2012-08-07T08:17:00Z">
        <w:r w:rsidDel="000034E5">
          <w:delText>l</w:delText>
        </w:r>
      </w:del>
      <w:r>
        <w:t>ibrary</w:t>
      </w:r>
      <w:ins w:id="1528" w:author="Jeff Jacobson" w:date="2012-09-06T17:16:00Z">
        <w:r w:rsidR="00212B90">
          <w:t xml:space="preserve"> (see Figure 10.26)</w:t>
        </w:r>
      </w:ins>
      <w:r>
        <w:t xml:space="preserve">. These connection files can be reused. </w:t>
      </w:r>
      <w:ins w:id="1529" w:author="DM" w:date="2012-08-20T15:22:00Z">
        <w:del w:id="1530" w:author="Jeff Jacobson" w:date="2012-09-06T17:16:00Z">
          <w:r w:rsidR="0076197E" w:rsidDel="00212B90">
            <w:rPr>
              <w:rStyle w:val="QueryInline"/>
            </w:rPr>
            <w:delText xml:space="preserve">[AU: </w:delText>
          </w:r>
        </w:del>
      </w:ins>
      <w:ins w:id="1531" w:author="DM" w:date="2012-08-20T15:23:00Z">
        <w:del w:id="1532" w:author="Jeff Jacobson" w:date="2012-09-06T17:16:00Z">
          <w:r w:rsidR="0076197E" w:rsidDel="00212B90">
            <w:rPr>
              <w:rStyle w:val="QueryInline"/>
            </w:rPr>
            <w:delText>insert text ref. to figure</w:delText>
          </w:r>
        </w:del>
      </w:ins>
      <w:ins w:id="1533" w:author="DM" w:date="2012-08-20T15:22:00Z">
        <w:del w:id="1534" w:author="Jeff Jacobson" w:date="2012-09-06T17:16:00Z">
          <w:r w:rsidR="0076197E" w:rsidDel="00212B90">
            <w:rPr>
              <w:rStyle w:val="QueryInline"/>
            </w:rPr>
            <w:delText>]</w:delText>
          </w:r>
        </w:del>
      </w:ins>
    </w:p>
    <w:p w:rsidR="00920897" w:rsidRDefault="00A7560B" w:rsidP="00920897">
      <w:pPr>
        <w:pStyle w:val="Slug"/>
      </w:pPr>
      <w:r>
        <w:t>Figure 10</w:t>
      </w:r>
      <w:r w:rsidR="00920897">
        <w:t>.26</w:t>
      </w:r>
      <w:del w:id="1535" w:author="DM" w:date="2012-08-07T08:15:00Z">
        <w:r w:rsidR="00920897" w:rsidDel="000034E5">
          <w:delText>:</w:delText>
        </w:r>
      </w:del>
      <w:r w:rsidR="00920897">
        <w:t xml:space="preserve"> Save Data Connection</w:t>
      </w:r>
      <w:r w:rsidR="00920897">
        <w:tab/>
      </w:r>
      <w:r>
        <w:t>[</w:t>
      </w:r>
      <w:r w:rsidR="0013297B">
        <w:t>10-26-c</w:t>
      </w:r>
      <w:r>
        <w:t>onnectionWiz3.tif]</w:t>
      </w:r>
    </w:p>
    <w:p w:rsidR="00920897" w:rsidRDefault="00920897" w:rsidP="00920897">
      <w:pPr>
        <w:pStyle w:val="ListNumbered"/>
      </w:pPr>
      <w:r>
        <w:t>6.</w:t>
      </w:r>
      <w:r>
        <w:tab/>
        <w:t>Click Finish.</w:t>
      </w:r>
    </w:p>
    <w:p w:rsidR="00920897" w:rsidRDefault="00920897" w:rsidP="006B4983">
      <w:pPr>
        <w:pStyle w:val="Para"/>
      </w:pPr>
      <w:r>
        <w:t>Note that in this case we’ve named an entire cube. If you had selected SQL Server as a data source, it would have led you down a path to select a table. Frequently</w:t>
      </w:r>
      <w:r w:rsidR="00717D84">
        <w:t>,</w:t>
      </w:r>
      <w:r>
        <w:t xml:space="preserve"> queries to SQL </w:t>
      </w:r>
      <w:del w:id="1536" w:author="DM" w:date="2012-08-07T08:19:00Z">
        <w:r w:rsidDel="00B63E5B">
          <w:delText xml:space="preserve">need to </w:delText>
        </w:r>
      </w:del>
      <w:r>
        <w:t>involve multiple tables</w:t>
      </w:r>
      <w:del w:id="1537" w:author="DM" w:date="2012-08-07T08:19:00Z">
        <w:r w:rsidDel="00B63E5B">
          <w:delText>,</w:delText>
        </w:r>
      </w:del>
      <w:r>
        <w:t xml:space="preserve"> and should include some filtering on rows and columns to cut down on overhead. Should this be the kind of functionality you need, you might want to look into the Microsoft Query Wizard (available via </w:t>
      </w:r>
      <w:del w:id="1538" w:author="DM" w:date="2012-08-07T09:09:00Z">
        <w:r w:rsidDel="009D4A42">
          <w:delText>“</w:delText>
        </w:r>
      </w:del>
      <w:r>
        <w:t>From Other Sources</w:t>
      </w:r>
      <w:del w:id="1539" w:author="DM" w:date="2012-08-07T09:09:00Z">
        <w:r w:rsidDel="009D4A42">
          <w:delText>”</w:delText>
        </w:r>
      </w:del>
      <w:r>
        <w:t>). It’s not the friendliest wizard, so if that doesn’t work out</w:t>
      </w:r>
      <w:ins w:id="1540" w:author="DM" w:date="2012-08-07T08:19:00Z">
        <w:r w:rsidR="00B63E5B">
          <w:t>,</w:t>
        </w:r>
      </w:ins>
      <w:r>
        <w:t xml:space="preserve"> you might consider consulting with your local SQL </w:t>
      </w:r>
      <w:del w:id="1541" w:author="DM" w:date="2012-08-07T08:22:00Z">
        <w:r w:rsidDel="00212868">
          <w:delText>S</w:delText>
        </w:r>
      </w:del>
      <w:ins w:id="1542" w:author="DM" w:date="2012-08-07T08:22:00Z">
        <w:r w:rsidR="00212868">
          <w:t>s</w:t>
        </w:r>
      </w:ins>
      <w:r>
        <w:t xml:space="preserve">uper </w:t>
      </w:r>
      <w:del w:id="1543" w:author="DM" w:date="2012-08-07T08:22:00Z">
        <w:r w:rsidDel="00212868">
          <w:delText>U</w:delText>
        </w:r>
      </w:del>
      <w:ins w:id="1544" w:author="DM" w:date="2012-08-07T08:22:00Z">
        <w:r w:rsidR="00212868">
          <w:t>u</w:t>
        </w:r>
      </w:ins>
      <w:r>
        <w:t xml:space="preserve">ser or IT </w:t>
      </w:r>
      <w:del w:id="1545" w:author="DM" w:date="2012-08-07T08:22:00Z">
        <w:r w:rsidDel="00212868">
          <w:delText>A</w:delText>
        </w:r>
      </w:del>
      <w:ins w:id="1546" w:author="DM" w:date="2012-08-07T08:22:00Z">
        <w:r w:rsidR="00212868">
          <w:t>a</w:t>
        </w:r>
      </w:ins>
      <w:r>
        <w:t xml:space="preserve">pplications </w:t>
      </w:r>
      <w:del w:id="1547" w:author="DM" w:date="2012-08-07T08:22:00Z">
        <w:r w:rsidDel="00212868">
          <w:delText>D</w:delText>
        </w:r>
      </w:del>
      <w:ins w:id="1548" w:author="DM" w:date="2012-08-07T08:22:00Z">
        <w:r w:rsidR="00212868">
          <w:t>d</w:t>
        </w:r>
      </w:ins>
      <w:r>
        <w:t xml:space="preserve">eveloper to help you tune up the query or create a </w:t>
      </w:r>
      <w:del w:id="1549" w:author="DM" w:date="2012-08-07T08:22:00Z">
        <w:r w:rsidDel="00212868">
          <w:delText>V</w:delText>
        </w:r>
      </w:del>
      <w:ins w:id="1550" w:author="DM" w:date="2012-08-07T08:22:00Z">
        <w:r w:rsidR="00212868">
          <w:t>v</w:t>
        </w:r>
      </w:ins>
      <w:r>
        <w:t>iew that you can select directly.</w:t>
      </w:r>
    </w:p>
    <w:p w:rsidR="00920897" w:rsidRDefault="00920897" w:rsidP="006B4983">
      <w:pPr>
        <w:pStyle w:val="Para"/>
      </w:pPr>
      <w:r>
        <w:t xml:space="preserve">If </w:t>
      </w:r>
      <w:ins w:id="1551" w:author="DM" w:date="2012-08-07T08:22:00Z">
        <w:r w:rsidR="00212868">
          <w:t xml:space="preserve">you want </w:t>
        </w:r>
      </w:ins>
      <w:r>
        <w:t xml:space="preserve">a native SQL query </w:t>
      </w:r>
      <w:del w:id="1552" w:author="DM" w:date="2012-08-07T08:22:00Z">
        <w:r w:rsidDel="00212868">
          <w:delText xml:space="preserve">is desired </w:delText>
        </w:r>
      </w:del>
      <w:r>
        <w:t xml:space="preserve">rather than a </w:t>
      </w:r>
      <w:del w:id="1553" w:author="DM" w:date="2012-08-07T08:22:00Z">
        <w:r w:rsidDel="00212868">
          <w:delText>V</w:delText>
        </w:r>
      </w:del>
      <w:ins w:id="1554" w:author="DM" w:date="2012-08-07T08:22:00Z">
        <w:r w:rsidR="00212868">
          <w:t>v</w:t>
        </w:r>
      </w:ins>
      <w:r>
        <w:t>iew, you can still have the SQL embedded in the connection file. You’ll need to have figured out the quirks of the Microsoft Query Wizard</w:t>
      </w:r>
      <w:del w:id="1555" w:author="DM" w:date="2012-08-07T08:23:00Z">
        <w:r w:rsidDel="00212868">
          <w:delText>,</w:delText>
        </w:r>
      </w:del>
      <w:r>
        <w:t xml:space="preserve"> or used some other method to come up with a workable SQL query. Once you have it, getting it into the .</w:t>
      </w:r>
      <w:proofErr w:type="spellStart"/>
      <w:r>
        <w:t>odc</w:t>
      </w:r>
      <w:proofErr w:type="spellEnd"/>
      <w:r>
        <w:t xml:space="preserve"> file takes a bit of a kludge. You actually have to start with an existing .</w:t>
      </w:r>
      <w:proofErr w:type="spellStart"/>
      <w:r>
        <w:t>odc</w:t>
      </w:r>
      <w:proofErr w:type="spellEnd"/>
      <w:r>
        <w:t xml:space="preserve"> file (preferably one that’s already pointing at the database server using the preferred credentials). You can start down that path by creating the .</w:t>
      </w:r>
      <w:proofErr w:type="spellStart"/>
      <w:r>
        <w:t>odc</w:t>
      </w:r>
      <w:proofErr w:type="spellEnd"/>
      <w:r>
        <w:t xml:space="preserve"> using the method we just described, only using a relational database rather than a cube and picking any table or view to get things started. An .</w:t>
      </w:r>
      <w:proofErr w:type="spellStart"/>
      <w:r>
        <w:t>odc</w:t>
      </w:r>
      <w:proofErr w:type="spellEnd"/>
      <w:r>
        <w:t xml:space="preserve"> created and stored locally is fine at this point. </w:t>
      </w:r>
    </w:p>
    <w:p w:rsidR="00920897" w:rsidRDefault="00920897" w:rsidP="006B4983">
      <w:pPr>
        <w:pStyle w:val="Para"/>
      </w:pPr>
      <w:r>
        <w:t>Once that connection exists</w:t>
      </w:r>
      <w:r w:rsidR="00717D84">
        <w:t>,</w:t>
      </w:r>
      <w:r>
        <w:t xml:space="preserve"> you can access it via the </w:t>
      </w:r>
      <w:del w:id="1556" w:author="DM" w:date="2012-08-07T08:23:00Z">
        <w:r w:rsidR="00717D84" w:rsidDel="00212868">
          <w:delText>“</w:delText>
        </w:r>
      </w:del>
      <w:r>
        <w:t>Connections</w:t>
      </w:r>
      <w:del w:id="1557" w:author="DM" w:date="2012-08-07T08:23:00Z">
        <w:r w:rsidR="00717D84" w:rsidDel="00212868">
          <w:delText>”</w:delText>
        </w:r>
      </w:del>
      <w:r>
        <w:t xml:space="preserve"> button on the Data tab.  This will open the </w:t>
      </w:r>
      <w:del w:id="1558" w:author="DM" w:date="2012-08-07T09:09:00Z">
        <w:r w:rsidDel="009D4A42">
          <w:delText>“</w:delText>
        </w:r>
      </w:del>
      <w:r>
        <w:t>Workbook Connections</w:t>
      </w:r>
      <w:del w:id="1559" w:author="DM" w:date="2012-08-07T09:09:00Z">
        <w:r w:rsidDel="009D4A42">
          <w:delText>”</w:delText>
        </w:r>
      </w:del>
      <w:r>
        <w:t xml:space="preserve"> </w:t>
      </w:r>
      <w:del w:id="1560" w:author="DM" w:date="2012-08-07T08:24:00Z">
        <w:r w:rsidDel="00212868">
          <w:delText>dialogue</w:delText>
        </w:r>
      </w:del>
      <w:ins w:id="1561" w:author="DM" w:date="2012-08-07T08:24:00Z">
        <w:r w:rsidR="00212868">
          <w:t>dialog</w:t>
        </w:r>
      </w:ins>
      <w:r>
        <w:t xml:space="preserve">, where you should click on the </w:t>
      </w:r>
      <w:del w:id="1562" w:author="DM" w:date="2012-08-07T08:23:00Z">
        <w:r w:rsidDel="00212868">
          <w:delText>“</w:delText>
        </w:r>
      </w:del>
      <w:r>
        <w:t>Add…</w:t>
      </w:r>
      <w:del w:id="1563" w:author="DM" w:date="2012-08-07T08:23:00Z">
        <w:r w:rsidDel="00212868">
          <w:delText>”</w:delText>
        </w:r>
      </w:del>
      <w:r>
        <w:t xml:space="preserve"> button. This will bring up an </w:t>
      </w:r>
      <w:del w:id="1564" w:author="DM" w:date="2012-08-07T09:09:00Z">
        <w:r w:rsidDel="009D4A42">
          <w:delText>“</w:delText>
        </w:r>
      </w:del>
      <w:r>
        <w:t>Existing Connections</w:t>
      </w:r>
      <w:del w:id="1565" w:author="DM" w:date="2012-08-07T09:09:00Z">
        <w:r w:rsidDel="009D4A42">
          <w:delText>”</w:delText>
        </w:r>
      </w:del>
      <w:r>
        <w:t xml:space="preserve"> </w:t>
      </w:r>
      <w:del w:id="1566" w:author="DM" w:date="2012-08-07T08:24:00Z">
        <w:r w:rsidDel="00212868">
          <w:delText>dialogue</w:delText>
        </w:r>
      </w:del>
      <w:ins w:id="1567" w:author="DM" w:date="2012-08-07T08:24:00Z">
        <w:r w:rsidR="00212868">
          <w:t>dialog</w:t>
        </w:r>
      </w:ins>
      <w:r>
        <w:t>, where you should select and open the appropriate connection. After it’s opened</w:t>
      </w:r>
      <w:ins w:id="1568" w:author="DM" w:date="2012-08-07T08:24:00Z">
        <w:r w:rsidR="00212868">
          <w:t>,</w:t>
        </w:r>
      </w:ins>
      <w:r>
        <w:t xml:space="preserve"> you’ll return to the Connections </w:t>
      </w:r>
      <w:del w:id="1569" w:author="DM" w:date="2012-08-07T08:24:00Z">
        <w:r w:rsidDel="00212868">
          <w:delText>dialogue</w:delText>
        </w:r>
      </w:del>
      <w:ins w:id="1570" w:author="DM" w:date="2012-08-07T08:24:00Z">
        <w:r w:rsidR="00212868">
          <w:t>dialog</w:t>
        </w:r>
      </w:ins>
      <w:r>
        <w:t xml:space="preserve"> with your connection file listed</w:t>
      </w:r>
      <w:ins w:id="1571" w:author="DM" w:date="2012-08-20T15:22:00Z">
        <w:r w:rsidR="0076197E">
          <w:t>.</w:t>
        </w:r>
      </w:ins>
      <w:ins w:id="1572" w:author="DM" w:date="2012-08-07T08:24:00Z">
        <w:r w:rsidR="00212868">
          <w:t xml:space="preserve"> </w:t>
        </w:r>
        <w:proofErr w:type="gramStart"/>
        <w:r w:rsidR="00212868">
          <w:t>(</w:t>
        </w:r>
      </w:ins>
      <w:ins w:id="1573" w:author="DM" w:date="2012-08-20T15:22:00Z">
        <w:r w:rsidR="0076197E">
          <w:t>S</w:t>
        </w:r>
      </w:ins>
      <w:ins w:id="1574" w:author="DM" w:date="2012-08-07T08:24:00Z">
        <w:r w:rsidR="00212868">
          <w:t>ee Figure 10.27</w:t>
        </w:r>
      </w:ins>
      <w:ins w:id="1575" w:author="DM" w:date="2012-08-20T15:22:00Z">
        <w:r w:rsidR="0076197E">
          <w:t>.</w:t>
        </w:r>
      </w:ins>
      <w:ins w:id="1576" w:author="DM" w:date="2012-08-07T08:24:00Z">
        <w:r w:rsidR="00212868">
          <w:t>)</w:t>
        </w:r>
      </w:ins>
      <w:proofErr w:type="gramEnd"/>
      <w:del w:id="1577" w:author="DM" w:date="2012-08-20T15:22:00Z">
        <w:r w:rsidDel="0076197E">
          <w:delText>.</w:delText>
        </w:r>
      </w:del>
    </w:p>
    <w:p w:rsidR="00920897" w:rsidRDefault="00920897" w:rsidP="00C25659">
      <w:pPr>
        <w:pStyle w:val="Slug"/>
      </w:pPr>
      <w:r w:rsidRPr="00A00C2D">
        <w:t xml:space="preserve">Figure </w:t>
      </w:r>
      <w:r w:rsidR="00C25659">
        <w:t>10.2</w:t>
      </w:r>
      <w:r w:rsidR="00F36772">
        <w:t>7</w:t>
      </w:r>
      <w:del w:id="1578" w:author="DM" w:date="2012-08-07T08:24:00Z">
        <w:r w:rsidRPr="00A00C2D" w:rsidDel="00212868">
          <w:delText>:</w:delText>
        </w:r>
      </w:del>
      <w:r>
        <w:t xml:space="preserve"> Use the Workbook Connections </w:t>
      </w:r>
      <w:del w:id="1579" w:author="DM" w:date="2012-08-07T08:24:00Z">
        <w:r w:rsidDel="00212868">
          <w:delText>dialogue</w:delText>
        </w:r>
      </w:del>
      <w:ins w:id="1580" w:author="DM" w:date="2012-08-07T08:24:00Z">
        <w:r w:rsidR="00212868">
          <w:t>Dialog</w:t>
        </w:r>
      </w:ins>
      <w:r>
        <w:t xml:space="preserve"> to </w:t>
      </w:r>
      <w:r w:rsidR="00212868">
        <w:t>Add, Delete, Modify</w:t>
      </w:r>
      <w:r w:rsidR="00C25659">
        <w:t xml:space="preserve">, or </w:t>
      </w:r>
      <w:r w:rsidR="00212868">
        <w:t>Refresh Connections</w:t>
      </w:r>
      <w:r w:rsidR="00C25659">
        <w:tab/>
        <w:t>[</w:t>
      </w:r>
      <w:r w:rsidR="00B34EC7">
        <w:t>10-27-</w:t>
      </w:r>
      <w:r w:rsidR="005D18A1">
        <w:t>w</w:t>
      </w:r>
      <w:r w:rsidR="00C25659">
        <w:t>orkbookConnections.</w:t>
      </w:r>
      <w:r w:rsidR="005D18A1">
        <w:t>tif</w:t>
      </w:r>
      <w:r w:rsidR="00C25659">
        <w:t>]</w:t>
      </w:r>
    </w:p>
    <w:p w:rsidR="00920897" w:rsidRDefault="00920897" w:rsidP="006B4983">
      <w:pPr>
        <w:pStyle w:val="Para"/>
      </w:pPr>
      <w:r>
        <w:t xml:space="preserve">From here, press the </w:t>
      </w:r>
      <w:del w:id="1581" w:author="DM" w:date="2012-08-07T08:25:00Z">
        <w:r w:rsidDel="00212868">
          <w:delText>“</w:delText>
        </w:r>
      </w:del>
      <w:r>
        <w:t>Properties…</w:t>
      </w:r>
      <w:del w:id="1582" w:author="DM" w:date="2012-08-07T08:25:00Z">
        <w:r w:rsidDel="00212868">
          <w:delText>”</w:delText>
        </w:r>
      </w:del>
      <w:r>
        <w:t xml:space="preserve"> button, which will bring up a </w:t>
      </w:r>
      <w:del w:id="1583" w:author="DM" w:date="2012-08-07T09:09:00Z">
        <w:r w:rsidDel="009D4A42">
          <w:delText>“</w:delText>
        </w:r>
      </w:del>
      <w:r>
        <w:t>Connection Properties</w:t>
      </w:r>
      <w:del w:id="1584" w:author="DM" w:date="2012-08-07T09:09:00Z">
        <w:r w:rsidDel="009D4A42">
          <w:delText>”</w:delText>
        </w:r>
      </w:del>
      <w:r>
        <w:t xml:space="preserve"> </w:t>
      </w:r>
      <w:del w:id="1585" w:author="DM" w:date="2012-08-07T08:24:00Z">
        <w:r w:rsidDel="00212868">
          <w:delText>dialogue</w:delText>
        </w:r>
      </w:del>
      <w:ins w:id="1586" w:author="DM" w:date="2012-08-07T08:24:00Z">
        <w:r w:rsidR="00212868">
          <w:t>dialog</w:t>
        </w:r>
      </w:ins>
      <w:r>
        <w:t xml:space="preserve">. This </w:t>
      </w:r>
      <w:del w:id="1587" w:author="DM" w:date="2012-08-07T08:24:00Z">
        <w:r w:rsidDel="00212868">
          <w:delText>dialogue</w:delText>
        </w:r>
      </w:del>
      <w:ins w:id="1588" w:author="DM" w:date="2012-08-07T08:24:00Z">
        <w:r w:rsidR="00212868">
          <w:t>dialog</w:t>
        </w:r>
      </w:ins>
      <w:r>
        <w:t xml:space="preserve"> has two tabs: Usage and Definition.  </w:t>
      </w:r>
    </w:p>
    <w:p w:rsidR="00920897" w:rsidRDefault="00920897" w:rsidP="006B4983">
      <w:pPr>
        <w:pStyle w:val="Para"/>
      </w:pPr>
      <w:r>
        <w:t xml:space="preserve">The Usage tab includes some </w:t>
      </w:r>
      <w:del w:id="1589" w:author="DM" w:date="2012-08-07T08:53:00Z">
        <w:r w:rsidDel="00C77DFD">
          <w:delText>checkbox</w:delText>
        </w:r>
      </w:del>
      <w:ins w:id="1590" w:author="DM" w:date="2012-08-07T08:53:00Z">
        <w:r w:rsidR="00C77DFD">
          <w:t>check box</w:t>
        </w:r>
      </w:ins>
      <w:r>
        <w:t xml:space="preserve">es of interest: </w:t>
      </w:r>
      <w:del w:id="1591" w:author="DM" w:date="2012-08-07T09:10:00Z">
        <w:r w:rsidDel="009D4A42">
          <w:delText>“</w:delText>
        </w:r>
      </w:del>
      <w:r>
        <w:t>Enable background refresh</w:t>
      </w:r>
      <w:del w:id="1592" w:author="DM" w:date="2012-08-07T09:10:00Z">
        <w:r w:rsidDel="009D4A42">
          <w:delText>”</w:delText>
        </w:r>
      </w:del>
      <w:r>
        <w:t xml:space="preserve"> and </w:t>
      </w:r>
      <w:del w:id="1593" w:author="DM" w:date="2012-08-07T09:10:00Z">
        <w:r w:rsidDel="009D4A42">
          <w:delText>“</w:delText>
        </w:r>
      </w:del>
      <w:r>
        <w:t>Refresh data when opening the file.</w:t>
      </w:r>
      <w:del w:id="1594" w:author="DM" w:date="2012-08-07T09:10:00Z">
        <w:r w:rsidDel="009D4A42">
          <w:delText>”</w:delText>
        </w:r>
      </w:del>
      <w:r>
        <w:t xml:space="preserve"> These are of particular interest in the context of Excel Services, as </w:t>
      </w:r>
      <w:ins w:id="1595" w:author="DM" w:date="2012-08-07T08:25:00Z">
        <w:r w:rsidR="00CE0E45">
          <w:t>they</w:t>
        </w:r>
      </w:ins>
      <w:del w:id="1596" w:author="DM" w:date="2012-08-07T08:25:00Z">
        <w:r w:rsidDel="00CE0E45">
          <w:delText>it</w:delText>
        </w:r>
      </w:del>
      <w:r>
        <w:t xml:space="preserve"> help</w:t>
      </w:r>
      <w:del w:id="1597" w:author="DM" w:date="2012-08-07T08:25:00Z">
        <w:r w:rsidDel="00CE0E45">
          <w:delText>s</w:delText>
        </w:r>
      </w:del>
      <w:r>
        <w:t xml:space="preserve"> ensure that workbook data </w:t>
      </w:r>
      <w:ins w:id="1598" w:author="DM" w:date="2012-08-07T08:25:00Z">
        <w:r w:rsidR="00CE0E45">
          <w:t>are</w:t>
        </w:r>
      </w:ins>
      <w:del w:id="1599" w:author="DM" w:date="2012-08-07T08:25:00Z">
        <w:r w:rsidDel="00CE0E45">
          <w:delText>is</w:delText>
        </w:r>
      </w:del>
      <w:r>
        <w:t xml:space="preserve"> refreshed or can be refreshed when being accessed from SharePoint.</w:t>
      </w:r>
    </w:p>
    <w:p w:rsidR="00920897" w:rsidRDefault="00920897" w:rsidP="006B4983">
      <w:pPr>
        <w:pStyle w:val="Para"/>
      </w:pPr>
      <w:r>
        <w:t xml:space="preserve">The Definition tab contains the path to the connection file, an Always use connection file </w:t>
      </w:r>
      <w:del w:id="1600" w:author="DM" w:date="2012-08-07T08:53:00Z">
        <w:r w:rsidDel="00C77DFD">
          <w:delText>checkbox</w:delText>
        </w:r>
      </w:del>
      <w:ins w:id="1601" w:author="DM" w:date="2012-08-07T08:53:00Z">
        <w:r w:rsidR="00C77DFD">
          <w:t>check box</w:t>
        </w:r>
      </w:ins>
      <w:r>
        <w:t xml:space="preserve">, Connection string, Command type, </w:t>
      </w:r>
      <w:proofErr w:type="gramStart"/>
      <w:r>
        <w:t>Command</w:t>
      </w:r>
      <w:proofErr w:type="gramEnd"/>
      <w:r>
        <w:t xml:space="preserve"> Text, Authentication Settings, and Export button</w:t>
      </w:r>
      <w:ins w:id="1602" w:author="DM" w:date="2012-08-20T15:25:00Z">
        <w:r w:rsidR="00193E7A">
          <w:t>.</w:t>
        </w:r>
      </w:ins>
      <w:ins w:id="1603" w:author="DM" w:date="2012-08-07T08:26:00Z">
        <w:r w:rsidR="00CE0E45">
          <w:t xml:space="preserve"> </w:t>
        </w:r>
        <w:proofErr w:type="gramStart"/>
        <w:r w:rsidR="00CE0E45">
          <w:t>(</w:t>
        </w:r>
      </w:ins>
      <w:ins w:id="1604" w:author="DM" w:date="2012-08-20T15:25:00Z">
        <w:r w:rsidR="00193E7A">
          <w:t>S</w:t>
        </w:r>
      </w:ins>
      <w:ins w:id="1605" w:author="DM" w:date="2012-08-07T08:26:00Z">
        <w:r w:rsidR="00CE0E45">
          <w:t>ee Figure 10.28</w:t>
        </w:r>
      </w:ins>
      <w:ins w:id="1606" w:author="DM" w:date="2012-08-20T15:25:00Z">
        <w:r w:rsidR="00193E7A">
          <w:t>.</w:t>
        </w:r>
      </w:ins>
      <w:ins w:id="1607" w:author="DM" w:date="2012-08-07T08:26:00Z">
        <w:r w:rsidR="00CE0E45">
          <w:t>)</w:t>
        </w:r>
      </w:ins>
      <w:proofErr w:type="gramEnd"/>
      <w:del w:id="1608" w:author="DM" w:date="2012-08-20T15:25:00Z">
        <w:r w:rsidDel="00193E7A">
          <w:delText>.</w:delText>
        </w:r>
      </w:del>
    </w:p>
    <w:p w:rsidR="00920897" w:rsidRPr="00A00C2D" w:rsidRDefault="00F36772" w:rsidP="00F36772">
      <w:pPr>
        <w:pStyle w:val="Slug"/>
      </w:pPr>
      <w:r>
        <w:t>Figure 10.28</w:t>
      </w:r>
      <w:del w:id="1609" w:author="DM" w:date="2012-08-07T08:25:00Z">
        <w:r w:rsidDel="00CE0E45">
          <w:delText>:</w:delText>
        </w:r>
      </w:del>
      <w:r>
        <w:t xml:space="preserve"> </w:t>
      </w:r>
      <w:r w:rsidR="00920897">
        <w:t xml:space="preserve">Use the Connection Properties </w:t>
      </w:r>
      <w:del w:id="1610" w:author="DM" w:date="2012-08-07T08:24:00Z">
        <w:r w:rsidR="00920897" w:rsidDel="00212868">
          <w:delText>dialogue</w:delText>
        </w:r>
      </w:del>
      <w:ins w:id="1611" w:author="DM" w:date="2012-08-07T08:26:00Z">
        <w:r w:rsidR="00CE0E45">
          <w:t>D</w:t>
        </w:r>
      </w:ins>
      <w:ins w:id="1612" w:author="DM" w:date="2012-08-07T08:24:00Z">
        <w:r w:rsidR="00212868">
          <w:t>ialog</w:t>
        </w:r>
      </w:ins>
      <w:r w:rsidR="00920897">
        <w:t xml:space="preserve"> to </w:t>
      </w:r>
      <w:r w:rsidR="00CE0E45">
        <w:t xml:space="preserve">View </w:t>
      </w:r>
      <w:r w:rsidR="00920897">
        <w:t xml:space="preserve">or </w:t>
      </w:r>
      <w:r w:rsidR="00CE0E45">
        <w:t xml:space="preserve">Modify Various Aspects </w:t>
      </w:r>
      <w:r>
        <w:t xml:space="preserve">of a </w:t>
      </w:r>
      <w:r w:rsidR="00CE0E45">
        <w:t>Connection</w:t>
      </w:r>
      <w:r>
        <w:tab/>
        <w:t>[</w:t>
      </w:r>
      <w:r w:rsidR="00C779DA">
        <w:t>10-28-</w:t>
      </w:r>
      <w:r w:rsidR="00617B3D" w:rsidRPr="00617B3D">
        <w:t>connectionProperties.tif</w:t>
      </w:r>
      <w:r>
        <w:t>]</w:t>
      </w:r>
    </w:p>
    <w:p w:rsidR="00920897" w:rsidRDefault="00920897" w:rsidP="006B4983">
      <w:pPr>
        <w:pStyle w:val="Para"/>
      </w:pPr>
      <w:r>
        <w:t>In this context</w:t>
      </w:r>
      <w:ins w:id="1613" w:author="DM" w:date="2012-08-07T08:26:00Z">
        <w:r w:rsidR="00CE0E45">
          <w:t>,</w:t>
        </w:r>
      </w:ins>
      <w:r>
        <w:t xml:space="preserve"> we’re interested in the </w:t>
      </w:r>
      <w:del w:id="1614" w:author="DM" w:date="2012-08-07T08:26:00Z">
        <w:r w:rsidDel="00CE0E45">
          <w:delText>C</w:delText>
        </w:r>
      </w:del>
      <w:ins w:id="1615" w:author="DM" w:date="2012-08-07T08:26:00Z">
        <w:r w:rsidR="00CE0E45">
          <w:t>c</w:t>
        </w:r>
      </w:ins>
      <w:r>
        <w:t>ommand type and text. You’ll need to click the drop</w:t>
      </w:r>
      <w:ins w:id="1616" w:author="DM" w:date="2012-08-07T08:26:00Z">
        <w:r w:rsidR="00CE0E45">
          <w:t>-</w:t>
        </w:r>
      </w:ins>
      <w:del w:id="1617" w:author="DM" w:date="2012-08-07T08:26:00Z">
        <w:r w:rsidDel="00CE0E45">
          <w:delText xml:space="preserve"> </w:delText>
        </w:r>
      </w:del>
      <w:r>
        <w:t xml:space="preserve">down for command type and change “Table” to SQL. </w:t>
      </w:r>
      <w:proofErr w:type="gramStart"/>
      <w:r>
        <w:t>In the command text, insert (paste) the SQL that you’ve worked up.</w:t>
      </w:r>
      <w:proofErr w:type="gramEnd"/>
      <w:r>
        <w:t xml:space="preserve"> Note that if you already have a SQL query, the </w:t>
      </w:r>
      <w:del w:id="1618" w:author="DM" w:date="2012-08-07T08:26:00Z">
        <w:r w:rsidDel="00CE0E45">
          <w:delText>C</w:delText>
        </w:r>
      </w:del>
      <w:ins w:id="1619" w:author="DM" w:date="2012-08-07T08:26:00Z">
        <w:r w:rsidR="00CE0E45">
          <w:t>c</w:t>
        </w:r>
      </w:ins>
      <w:r>
        <w:t xml:space="preserve">ommand type will be locked in and the Edit Query button will become enabled. That button will take you back to our old friend, the Microsoft Query Wizard. </w:t>
      </w:r>
    </w:p>
    <w:p w:rsidR="00920897" w:rsidRDefault="00920897" w:rsidP="006B4983">
      <w:pPr>
        <w:pStyle w:val="Para"/>
      </w:pPr>
      <w:r>
        <w:t xml:space="preserve">The last item of interest is the Export Connection File button. This is what we’ll use to export the connection file from our local machine to the SharePoint document library that is being used to house the data connections. This needs to be a library designated as “trusted” by Excel Services, and naturally you will need to have SharePoint permissions to save to that library. The button opens a Save File </w:t>
      </w:r>
      <w:del w:id="1620" w:author="DM" w:date="2012-08-07T08:24:00Z">
        <w:r w:rsidDel="00212868">
          <w:delText>dialogue</w:delText>
        </w:r>
      </w:del>
      <w:ins w:id="1621" w:author="DM" w:date="2012-08-07T08:24:00Z">
        <w:r w:rsidR="00212868">
          <w:t>dialog</w:t>
        </w:r>
      </w:ins>
      <w:r>
        <w:t xml:space="preserve">, where you can enter the URL for the site that contains your library. From there the </w:t>
      </w:r>
      <w:del w:id="1622" w:author="DM" w:date="2012-08-07T08:24:00Z">
        <w:r w:rsidDel="00212868">
          <w:delText>dialogue</w:delText>
        </w:r>
      </w:del>
      <w:ins w:id="1623" w:author="DM" w:date="2012-08-07T08:24:00Z">
        <w:r w:rsidR="00212868">
          <w:t>dialog</w:t>
        </w:r>
      </w:ins>
      <w:r>
        <w:t xml:space="preserve"> will assist you in navigating to the Data Connection </w:t>
      </w:r>
      <w:ins w:id="1624" w:author="DM" w:date="2012-08-07T08:27:00Z">
        <w:r w:rsidR="00CE0E45">
          <w:t>L</w:t>
        </w:r>
      </w:ins>
      <w:del w:id="1625" w:author="DM" w:date="2012-08-07T08:27:00Z">
        <w:r w:rsidDel="00CE0E45">
          <w:delText>l</w:delText>
        </w:r>
      </w:del>
      <w:r>
        <w:t>ibrary</w:t>
      </w:r>
      <w:ins w:id="1626" w:author="DM" w:date="2012-08-07T08:27:00Z">
        <w:r w:rsidR="00CE0E45">
          <w:t>,</w:t>
        </w:r>
      </w:ins>
      <w:r>
        <w:t xml:space="preserve"> and you can save the connection file for general use. </w:t>
      </w:r>
    </w:p>
    <w:p w:rsidR="00920897" w:rsidRDefault="00920897" w:rsidP="00920897">
      <w:pPr>
        <w:pStyle w:val="H3"/>
      </w:pPr>
      <w:r>
        <w:t xml:space="preserve">How to </w:t>
      </w:r>
      <w:r w:rsidR="006218EE">
        <w:t>D</w:t>
      </w:r>
      <w:r>
        <w:t>isplay an Excel Report from a SharePoint Page</w:t>
      </w:r>
    </w:p>
    <w:p w:rsidR="00920897" w:rsidRDefault="00920897" w:rsidP="00920897">
      <w:pPr>
        <w:pStyle w:val="Para"/>
      </w:pPr>
      <w:r>
        <w:t>Once you’ve created your Pivoting masterpiece, it’s only fair that you share it with the rest of the world (or at least the rest of your work</w:t>
      </w:r>
      <w:ins w:id="1627" w:author="DM" w:date="2012-08-07T08:27:00Z">
        <w:r w:rsidR="00CE0E45">
          <w:t xml:space="preserve"> </w:t>
        </w:r>
      </w:ins>
      <w:r>
        <w:t xml:space="preserve">group). You have </w:t>
      </w:r>
      <w:ins w:id="1628" w:author="DM" w:date="2012-08-07T08:27:00Z">
        <w:r w:rsidR="00CE0E45">
          <w:t>four</w:t>
        </w:r>
      </w:ins>
      <w:del w:id="1629" w:author="DM" w:date="2012-08-07T08:27:00Z">
        <w:r w:rsidDel="00CE0E45">
          <w:delText>a few</w:delText>
        </w:r>
      </w:del>
      <w:r>
        <w:t xml:space="preserve"> options:</w:t>
      </w:r>
    </w:p>
    <w:p w:rsidR="00920897" w:rsidRDefault="00696AE6" w:rsidP="006B4983">
      <w:pPr>
        <w:pStyle w:val="ListNumbered"/>
      </w:pPr>
      <w:r>
        <w:t>1.</w:t>
      </w:r>
      <w:r>
        <w:tab/>
      </w:r>
      <w:r w:rsidR="00920897">
        <w:t>E</w:t>
      </w:r>
      <w:ins w:id="1630" w:author="DM" w:date="2012-08-07T08:27:00Z">
        <w:r w:rsidR="00CE0E45">
          <w:t>-</w:t>
        </w:r>
      </w:ins>
      <w:r w:rsidR="00920897">
        <w:t>mail it to all your friends.</w:t>
      </w:r>
    </w:p>
    <w:p w:rsidR="00920897" w:rsidRDefault="00696AE6" w:rsidP="006B4983">
      <w:pPr>
        <w:pStyle w:val="ListNumbered"/>
      </w:pPr>
      <w:r>
        <w:t>2.</w:t>
      </w:r>
      <w:r>
        <w:tab/>
      </w:r>
      <w:r w:rsidR="00920897">
        <w:t>Drop it into a shared network folder</w:t>
      </w:r>
      <w:r w:rsidR="006218EE">
        <w:t>.</w:t>
      </w:r>
    </w:p>
    <w:p w:rsidR="00920897" w:rsidRDefault="00696AE6" w:rsidP="006B4983">
      <w:pPr>
        <w:pStyle w:val="ListNumbered"/>
      </w:pPr>
      <w:r>
        <w:t>3.</w:t>
      </w:r>
      <w:r>
        <w:tab/>
      </w:r>
      <w:r w:rsidR="00920897">
        <w:t>Save it to a trusted document library in a SharePoint collaboration site</w:t>
      </w:r>
      <w:r w:rsidR="006218EE">
        <w:t>.</w:t>
      </w:r>
    </w:p>
    <w:p w:rsidR="00920897" w:rsidRDefault="00696AE6" w:rsidP="006B4983">
      <w:pPr>
        <w:pStyle w:val="ListNumbered"/>
      </w:pPr>
      <w:r>
        <w:t>4.</w:t>
      </w:r>
      <w:r>
        <w:tab/>
      </w:r>
      <w:r w:rsidR="00920897">
        <w:t xml:space="preserve">Include it in a </w:t>
      </w:r>
      <w:ins w:id="1631" w:author="DM" w:date="2012-08-07T06:26:00Z">
        <w:r w:rsidR="00241EAD">
          <w:t>W</w:t>
        </w:r>
      </w:ins>
      <w:del w:id="1632" w:author="DM" w:date="2012-08-07T06:26:00Z">
        <w:r w:rsidR="00920897" w:rsidDel="00241EAD">
          <w:delText>w</w:delText>
        </w:r>
      </w:del>
      <w:r w:rsidR="00920897">
        <w:t xml:space="preserve">eb </w:t>
      </w:r>
      <w:ins w:id="1633" w:author="DM" w:date="2012-08-20T15:35:00Z">
        <w:r w:rsidR="000A0EBD">
          <w:t>P</w:t>
        </w:r>
      </w:ins>
      <w:del w:id="1634" w:author="DM" w:date="2012-08-20T15:35:00Z">
        <w:r w:rsidR="00920897" w:rsidDel="000A0EBD">
          <w:delText>p</w:delText>
        </w:r>
      </w:del>
      <w:r w:rsidR="00920897">
        <w:t>art on a page where it adds value and context to other items on the page.</w:t>
      </w:r>
    </w:p>
    <w:p w:rsidR="00920897" w:rsidRDefault="00920897" w:rsidP="00920897">
      <w:pPr>
        <w:pStyle w:val="Para"/>
      </w:pPr>
      <w:r>
        <w:t>All of these options may be valid, depending on the circumstances. But since we’re talking about BI, it’s really the last option that provides the most value added. Options 2 and 3 are somewhat similar, with the exception that</w:t>
      </w:r>
      <w:ins w:id="1635" w:author="DM" w:date="2012-08-07T08:28:00Z">
        <w:r w:rsidR="00CE0E45">
          <w:t>,</w:t>
        </w:r>
      </w:ins>
      <w:r>
        <w:t xml:space="preserve"> with option 3</w:t>
      </w:r>
      <w:ins w:id="1636" w:author="DM" w:date="2012-08-07T08:28:00Z">
        <w:r w:rsidR="00CE0E45">
          <w:t>,</w:t>
        </w:r>
      </w:ins>
      <w:r>
        <w:t xml:space="preserve"> you also can take advantage of document control (check out, check in, version history), Excel Services, </w:t>
      </w:r>
      <w:r w:rsidR="001E4E74">
        <w:t>and more</w:t>
      </w:r>
      <w:r>
        <w:t>. Option 3 also sets up your report so it can be referenced in other SharePoint pages, which brings us back to option 4.</w:t>
      </w:r>
    </w:p>
    <w:p w:rsidR="00920897" w:rsidRDefault="00920897" w:rsidP="00920897">
      <w:pPr>
        <w:pStyle w:val="Para"/>
      </w:pPr>
      <w:r>
        <w:t xml:space="preserve">Displaying an Excel report on a SharePoint page is really quite simple. Since </w:t>
      </w:r>
      <w:r w:rsidR="0081456C">
        <w:t xml:space="preserve">we are using </w:t>
      </w:r>
      <w:r>
        <w:t xml:space="preserve">SharePoint, the obvious solution is to use a </w:t>
      </w:r>
      <w:del w:id="1637" w:author="DM" w:date="2012-08-07T08:28:00Z">
        <w:r w:rsidDel="00CE0E45">
          <w:delText>w</w:delText>
        </w:r>
      </w:del>
      <w:ins w:id="1638" w:author="DM" w:date="2012-08-07T08:28:00Z">
        <w:r w:rsidR="00CE0E45">
          <w:t>W</w:t>
        </w:r>
      </w:ins>
      <w:r>
        <w:t xml:space="preserve">eb </w:t>
      </w:r>
      <w:ins w:id="1639" w:author="DM" w:date="2012-08-20T15:36:00Z">
        <w:r w:rsidR="000A0EBD">
          <w:t>P</w:t>
        </w:r>
      </w:ins>
      <w:del w:id="1640" w:author="DM" w:date="2012-08-20T15:36:00Z">
        <w:r w:rsidDel="000A0EBD">
          <w:delText>p</w:delText>
        </w:r>
      </w:del>
      <w:r>
        <w:t xml:space="preserve">art designed for showing Excel, and those clever folks at Microsoft have built just such a thing. </w:t>
      </w:r>
    </w:p>
    <w:p w:rsidR="00920897" w:rsidRDefault="00920897" w:rsidP="00920897">
      <w:pPr>
        <w:pStyle w:val="Para"/>
      </w:pPr>
      <w:r>
        <w:t>There are three variations for viewing your Excel report from SharePoint:</w:t>
      </w:r>
    </w:p>
    <w:p w:rsidR="00920897" w:rsidRDefault="0081456C" w:rsidP="006B4983">
      <w:pPr>
        <w:pStyle w:val="ListNumbered"/>
      </w:pPr>
      <w:r>
        <w:t>1.</w:t>
      </w:r>
      <w:r>
        <w:tab/>
      </w:r>
      <w:r w:rsidR="00920897">
        <w:t xml:space="preserve">Navigate to the document library that contains the Excel report and open it directly. </w:t>
      </w:r>
    </w:p>
    <w:p w:rsidR="00920897" w:rsidRDefault="0081456C" w:rsidP="006B4983">
      <w:pPr>
        <w:pStyle w:val="ListNumbered"/>
      </w:pPr>
      <w:r>
        <w:t>2.</w:t>
      </w:r>
      <w:r>
        <w:tab/>
      </w:r>
      <w:r w:rsidR="00920897">
        <w:t xml:space="preserve">Include the report in a page or section of a page within a PerformancePoint </w:t>
      </w:r>
      <w:del w:id="1641" w:author="DM" w:date="2012-08-07T08:28:00Z">
        <w:r w:rsidR="00920897" w:rsidDel="00CE0E45">
          <w:delText>D</w:delText>
        </w:r>
      </w:del>
      <w:ins w:id="1642" w:author="DM" w:date="2012-08-07T08:28:00Z">
        <w:r w:rsidR="00CE0E45">
          <w:t>d</w:t>
        </w:r>
      </w:ins>
      <w:r w:rsidR="00920897">
        <w:t xml:space="preserve">ashboard. </w:t>
      </w:r>
    </w:p>
    <w:p w:rsidR="00920897" w:rsidRDefault="0081456C" w:rsidP="006B4983">
      <w:pPr>
        <w:pStyle w:val="ListNumbered"/>
      </w:pPr>
      <w:r>
        <w:t>3.</w:t>
      </w:r>
      <w:r>
        <w:tab/>
      </w:r>
      <w:r w:rsidR="00920897">
        <w:t xml:space="preserve">Create a Web </w:t>
      </w:r>
      <w:ins w:id="1643" w:author="DM" w:date="2012-08-20T15:36:00Z">
        <w:r w:rsidR="000A0EBD">
          <w:t>P</w:t>
        </w:r>
      </w:ins>
      <w:del w:id="1644" w:author="DM" w:date="2012-08-07T08:28:00Z">
        <w:r w:rsidR="00920897" w:rsidDel="00CE0E45">
          <w:delText>P</w:delText>
        </w:r>
      </w:del>
      <w:r w:rsidR="00920897">
        <w:t xml:space="preserve">art page in a site or workspace, and set up the Excel Web Access part to display your Excel report. We will walk through this option. </w:t>
      </w:r>
    </w:p>
    <w:p w:rsidR="00920897" w:rsidRPr="00BE7CC1" w:rsidRDefault="00920897" w:rsidP="00920897">
      <w:pPr>
        <w:pStyle w:val="H4"/>
      </w:pPr>
      <w:r>
        <w:t xml:space="preserve">Steps for </w:t>
      </w:r>
      <w:r w:rsidR="004962C7">
        <w:t>D</w:t>
      </w:r>
      <w:r>
        <w:t>isplaying Excel in SharePoint</w:t>
      </w:r>
    </w:p>
    <w:p w:rsidR="00920897" w:rsidRDefault="00867727" w:rsidP="006B4983">
      <w:pPr>
        <w:pStyle w:val="ListNumbered"/>
      </w:pPr>
      <w:r>
        <w:t>1.</w:t>
      </w:r>
      <w:r>
        <w:tab/>
      </w:r>
      <w:r w:rsidR="00920897">
        <w:t xml:space="preserve">If your spreadsheet contains a Data Connection (as our How To example does), you need to ensure that the </w:t>
      </w:r>
      <w:del w:id="1645" w:author="DM" w:date="2012-08-07T08:29:00Z">
        <w:r w:rsidR="00920897" w:rsidDel="0082628A">
          <w:delText>d</w:delText>
        </w:r>
      </w:del>
      <w:ins w:id="1646" w:author="DM" w:date="2012-08-07T08:29:00Z">
        <w:r w:rsidR="0082628A">
          <w:t>D</w:t>
        </w:r>
      </w:ins>
      <w:r w:rsidR="00920897">
        <w:t xml:space="preserve">ata </w:t>
      </w:r>
      <w:del w:id="1647" w:author="DM" w:date="2012-08-07T08:29:00Z">
        <w:r w:rsidR="00920897" w:rsidDel="0082628A">
          <w:delText>c</w:delText>
        </w:r>
      </w:del>
      <w:ins w:id="1648" w:author="DM" w:date="2012-08-07T08:29:00Z">
        <w:r w:rsidR="0082628A">
          <w:t>C</w:t>
        </w:r>
      </w:ins>
      <w:r w:rsidR="00920897">
        <w:t xml:space="preserve">onnection exists in a Data Connection </w:t>
      </w:r>
      <w:ins w:id="1649" w:author="DM" w:date="2012-08-07T08:29:00Z">
        <w:r w:rsidR="0082628A">
          <w:t>L</w:t>
        </w:r>
      </w:ins>
      <w:del w:id="1650" w:author="DM" w:date="2012-08-07T08:29:00Z">
        <w:r w:rsidR="00920897" w:rsidDel="0082628A">
          <w:delText>l</w:delText>
        </w:r>
      </w:del>
      <w:r w:rsidR="00920897">
        <w:t>ibrary on SharePoint</w:t>
      </w:r>
      <w:del w:id="1651" w:author="DM" w:date="2012-08-07T08:29:00Z">
        <w:r w:rsidR="00920897" w:rsidDel="0082628A">
          <w:delText>,</w:delText>
        </w:r>
      </w:del>
      <w:r w:rsidR="00920897">
        <w:t xml:space="preserve"> and that your file is pointing at that connection. That Connection </w:t>
      </w:r>
      <w:ins w:id="1652" w:author="DM" w:date="2012-08-07T08:29:00Z">
        <w:r w:rsidR="0082628A">
          <w:t>L</w:t>
        </w:r>
      </w:ins>
      <w:del w:id="1653" w:author="DM" w:date="2012-08-07T08:29:00Z">
        <w:r w:rsidR="00920897" w:rsidDel="0082628A">
          <w:delText>l</w:delText>
        </w:r>
      </w:del>
      <w:r w:rsidR="00920897">
        <w:t>ibrary also has to be designated as “</w:t>
      </w:r>
      <w:del w:id="1654" w:author="DM" w:date="2012-08-07T08:29:00Z">
        <w:r w:rsidR="00920897" w:rsidDel="0082628A">
          <w:delText>T</w:delText>
        </w:r>
      </w:del>
      <w:ins w:id="1655" w:author="DM" w:date="2012-08-07T08:29:00Z">
        <w:r w:rsidR="0082628A">
          <w:t>t</w:t>
        </w:r>
      </w:ins>
      <w:r w:rsidR="00920897">
        <w:t xml:space="preserve">rusted” by Excel Services, which calls for intervention by a SharePoint </w:t>
      </w:r>
      <w:del w:id="1656" w:author="DM" w:date="2012-08-07T08:29:00Z">
        <w:r w:rsidR="00920897" w:rsidDel="0082628A">
          <w:delText>A</w:delText>
        </w:r>
      </w:del>
      <w:ins w:id="1657" w:author="DM" w:date="2012-08-07T08:29:00Z">
        <w:r w:rsidR="0082628A">
          <w:t>a</w:t>
        </w:r>
      </w:ins>
      <w:r w:rsidR="00920897">
        <w:t>dmin</w:t>
      </w:r>
      <w:ins w:id="1658" w:author="DM" w:date="2012-08-07T08:29:00Z">
        <w:r w:rsidR="0082628A">
          <w:t>istrator</w:t>
        </w:r>
      </w:ins>
      <w:r w:rsidR="00920897">
        <w:t xml:space="preserve">. In general, your organization should have a set of </w:t>
      </w:r>
      <w:del w:id="1659" w:author="DM" w:date="2012-08-07T08:29:00Z">
        <w:r w:rsidR="00920897" w:rsidDel="0082628A">
          <w:delText>D</w:delText>
        </w:r>
      </w:del>
      <w:ins w:id="1660" w:author="DM" w:date="2012-08-07T08:29:00Z">
        <w:r w:rsidR="0082628A">
          <w:t>d</w:t>
        </w:r>
      </w:ins>
      <w:r w:rsidR="00920897">
        <w:t xml:space="preserve">ata </w:t>
      </w:r>
      <w:del w:id="1661" w:author="DM" w:date="2012-08-07T08:29:00Z">
        <w:r w:rsidR="00920897" w:rsidDel="0082628A">
          <w:delText>C</w:delText>
        </w:r>
      </w:del>
      <w:ins w:id="1662" w:author="DM" w:date="2012-08-07T08:29:00Z">
        <w:r w:rsidR="0082628A">
          <w:t>c</w:t>
        </w:r>
      </w:ins>
      <w:r w:rsidR="00920897">
        <w:t xml:space="preserve">onnections predefined in a Data Connection </w:t>
      </w:r>
      <w:ins w:id="1663" w:author="DM" w:date="2012-08-07T08:29:00Z">
        <w:r w:rsidR="0082628A">
          <w:t>L</w:t>
        </w:r>
      </w:ins>
      <w:del w:id="1664" w:author="DM" w:date="2012-08-07T08:29:00Z">
        <w:r w:rsidR="00920897" w:rsidDel="0082628A">
          <w:delText>l</w:delText>
        </w:r>
      </w:del>
      <w:r w:rsidR="00920897">
        <w:t>ibrary for targets of interest, with the appropriate security context being used for the connections. Since the Web Part routes its requests through Excel Services, security has to be considered in that context.</w:t>
      </w:r>
    </w:p>
    <w:p w:rsidR="00920897" w:rsidRDefault="00867727" w:rsidP="006B4983">
      <w:pPr>
        <w:pStyle w:val="ListNumbered"/>
      </w:pPr>
      <w:r>
        <w:t>2.</w:t>
      </w:r>
      <w:r>
        <w:tab/>
      </w:r>
      <w:r w:rsidR="00920897">
        <w:t>Your Excel file also needs to have been saved to a SharePoint document library that has been configured as “</w:t>
      </w:r>
      <w:del w:id="1665" w:author="DM" w:date="2012-08-07T08:29:00Z">
        <w:r w:rsidR="00920897" w:rsidDel="0082628A">
          <w:delText>T</w:delText>
        </w:r>
      </w:del>
      <w:ins w:id="1666" w:author="DM" w:date="2012-08-07T08:29:00Z">
        <w:r w:rsidR="0082628A">
          <w:t>t</w:t>
        </w:r>
      </w:ins>
      <w:r w:rsidR="00920897">
        <w:t xml:space="preserve">rusted” by Excel Services. Contact your IT department if you do not know which libraries have been configured in this way. Ideally, this library should be in the same site as your </w:t>
      </w:r>
      <w:del w:id="1667" w:author="DM" w:date="2012-08-07T08:30:00Z">
        <w:r w:rsidR="00920897" w:rsidDel="0082628A">
          <w:delText>w</w:delText>
        </w:r>
      </w:del>
      <w:ins w:id="1668" w:author="DM" w:date="2012-08-07T08:30:00Z">
        <w:r w:rsidR="0082628A">
          <w:t>W</w:t>
        </w:r>
      </w:ins>
      <w:r w:rsidR="00920897">
        <w:t>eb page, although it is possible to display a file from a trusted library in a different site if you know the URL.</w:t>
      </w:r>
    </w:p>
    <w:p w:rsidR="00920897" w:rsidRDefault="00867727" w:rsidP="006B4983">
      <w:pPr>
        <w:pStyle w:val="ListNumbered"/>
      </w:pPr>
      <w:r>
        <w:t>3.</w:t>
      </w:r>
      <w:r>
        <w:tab/>
      </w:r>
      <w:r w:rsidR="00920897">
        <w:t xml:space="preserve">If you do not have a page, you can create one by going to the site of interest, clicking the </w:t>
      </w:r>
      <w:del w:id="1669" w:author="DM" w:date="2012-08-07T08:30:00Z">
        <w:r w:rsidR="00920897" w:rsidDel="0082628A">
          <w:delText>“</w:delText>
        </w:r>
      </w:del>
      <w:r w:rsidR="00920897">
        <w:t>Site Actions</w:t>
      </w:r>
      <w:del w:id="1670" w:author="DM" w:date="2012-08-07T08:30:00Z">
        <w:r w:rsidR="00920897" w:rsidDel="0082628A">
          <w:delText>”</w:delText>
        </w:r>
      </w:del>
      <w:r w:rsidR="00920897">
        <w:t xml:space="preserve"> button in the upper left corner, and choosing the </w:t>
      </w:r>
      <w:del w:id="1671" w:author="DM" w:date="2012-08-07T08:30:00Z">
        <w:r w:rsidR="00920897" w:rsidDel="0082628A">
          <w:delText>“</w:delText>
        </w:r>
      </w:del>
      <w:r w:rsidR="00920897">
        <w:t>New Page</w:t>
      </w:r>
      <w:del w:id="1672" w:author="DM" w:date="2012-08-07T08:30:00Z">
        <w:r w:rsidR="00920897" w:rsidDel="0082628A">
          <w:delText>”</w:delText>
        </w:r>
      </w:del>
      <w:r w:rsidR="00920897">
        <w:t xml:space="preserve"> button.</w:t>
      </w:r>
    </w:p>
    <w:p w:rsidR="00920897" w:rsidRDefault="00867727" w:rsidP="006B4983">
      <w:pPr>
        <w:pStyle w:val="ListNumbered"/>
      </w:pPr>
      <w:r>
        <w:t>4.</w:t>
      </w:r>
      <w:r>
        <w:tab/>
      </w:r>
      <w:r w:rsidR="00920897">
        <w:t xml:space="preserve">Go to the SharePoint page you like to include the report in, select </w:t>
      </w:r>
      <w:del w:id="1673" w:author="DM" w:date="2012-08-07T09:10:00Z">
        <w:r w:rsidR="00920897" w:rsidDel="009D4A42">
          <w:delText>“</w:delText>
        </w:r>
      </w:del>
      <w:r w:rsidR="00920897">
        <w:t>Edit</w:t>
      </w:r>
      <w:r>
        <w:t>,</w:t>
      </w:r>
      <w:del w:id="1674" w:author="DM" w:date="2012-08-07T09:10:00Z">
        <w:r w:rsidR="00920897" w:rsidDel="009D4A42">
          <w:delText>”</w:delText>
        </w:r>
      </w:del>
      <w:r w:rsidR="00920897">
        <w:t xml:space="preserve"> and open the Insert tab in the Editing Tools group on the ribbon</w:t>
      </w:r>
      <w:ins w:id="1675" w:author="DM" w:date="2012-08-20T15:25:00Z">
        <w:r w:rsidR="00193E7A">
          <w:t>.</w:t>
        </w:r>
      </w:ins>
      <w:ins w:id="1676" w:author="DM" w:date="2012-08-07T08:31:00Z">
        <w:r w:rsidR="0082628A">
          <w:t xml:space="preserve"> </w:t>
        </w:r>
        <w:proofErr w:type="gramStart"/>
        <w:r w:rsidR="0082628A">
          <w:t>(</w:t>
        </w:r>
      </w:ins>
      <w:ins w:id="1677" w:author="DM" w:date="2012-08-20T15:25:00Z">
        <w:r w:rsidR="00193E7A">
          <w:t>S</w:t>
        </w:r>
      </w:ins>
      <w:ins w:id="1678" w:author="DM" w:date="2012-08-07T08:31:00Z">
        <w:r w:rsidR="0082628A">
          <w:t>ee Figure 10.29</w:t>
        </w:r>
      </w:ins>
      <w:ins w:id="1679" w:author="DM" w:date="2012-08-20T15:25:00Z">
        <w:r w:rsidR="00193E7A">
          <w:t>.</w:t>
        </w:r>
      </w:ins>
      <w:ins w:id="1680" w:author="DM" w:date="2012-08-07T08:31:00Z">
        <w:r w:rsidR="0082628A">
          <w:t>)</w:t>
        </w:r>
      </w:ins>
      <w:proofErr w:type="gramEnd"/>
      <w:del w:id="1681" w:author="DM" w:date="2012-08-20T15:25:00Z">
        <w:r w:rsidR="00920897" w:rsidDel="00193E7A">
          <w:delText>.</w:delText>
        </w:r>
      </w:del>
      <w:r w:rsidR="00920897">
        <w:t xml:space="preserve"> </w:t>
      </w:r>
    </w:p>
    <w:p w:rsidR="00920897" w:rsidRDefault="00920897" w:rsidP="0026209E">
      <w:pPr>
        <w:pStyle w:val="Slug"/>
      </w:pPr>
      <w:r>
        <w:t>Figure 1</w:t>
      </w:r>
      <w:r w:rsidR="00EB78AF">
        <w:t>0</w:t>
      </w:r>
      <w:r>
        <w:t>.2</w:t>
      </w:r>
      <w:r w:rsidR="00551550">
        <w:t>9</w:t>
      </w:r>
      <w:del w:id="1682" w:author="DM" w:date="2012-08-07T08:30:00Z">
        <w:r w:rsidDel="0082628A">
          <w:delText>:</w:delText>
        </w:r>
      </w:del>
      <w:r>
        <w:t xml:space="preserve"> Editing SharePoint Page</w:t>
      </w:r>
      <w:r>
        <w:tab/>
      </w:r>
      <w:r w:rsidR="00EB78AF">
        <w:t>[</w:t>
      </w:r>
      <w:r w:rsidR="009803AD">
        <w:t>10-29-e</w:t>
      </w:r>
      <w:r w:rsidR="00EB78AF">
        <w:t>ditPage.tif]</w:t>
      </w:r>
    </w:p>
    <w:p w:rsidR="00130B85" w:rsidRDefault="00193E7A">
      <w:pPr>
        <w:pStyle w:val="ListNumbered"/>
        <w:rPr>
          <w:ins w:id="1683" w:author="DM" w:date="2012-08-20T15:26:00Z"/>
        </w:rPr>
        <w:pPrChange w:id="1684" w:author="DM" w:date="2012-08-20T15:26:00Z">
          <w:pPr>
            <w:pStyle w:val="Slug"/>
          </w:pPr>
        </w:pPrChange>
      </w:pPr>
      <w:ins w:id="1685" w:author="DM" w:date="2012-08-20T15:25:00Z">
        <w:r>
          <w:t>5.</w:t>
        </w:r>
        <w:r>
          <w:tab/>
          <w:t>Click on Web Part</w:t>
        </w:r>
      </w:ins>
      <w:ins w:id="1686" w:author="Jeff Jacobson" w:date="2012-09-06T17:10:00Z">
        <w:r w:rsidR="00E8134E">
          <w:t xml:space="preserve"> (</w:t>
        </w:r>
      </w:ins>
      <w:ins w:id="1687" w:author="Jeff Jacobson" w:date="2012-09-06T17:11:00Z">
        <w:r w:rsidR="00E8134E">
          <w:t>see Figure 10.30</w:t>
        </w:r>
      </w:ins>
      <w:ins w:id="1688" w:author="Jeff Jacobson" w:date="2012-09-06T17:10:00Z">
        <w:r w:rsidR="00E8134E">
          <w:t>)</w:t>
        </w:r>
      </w:ins>
      <w:ins w:id="1689" w:author="DM" w:date="2012-08-20T15:25:00Z">
        <w:r>
          <w:t>. In the Categories list, select Business Data. In the Web Part list, find and select Excel Web Access</w:t>
        </w:r>
      </w:ins>
      <w:ins w:id="1690" w:author="Jeff Jacobson" w:date="2012-09-06T17:11:00Z">
        <w:r w:rsidR="00E8134E">
          <w:t xml:space="preserve"> (see Figure 10.31)</w:t>
        </w:r>
      </w:ins>
      <w:ins w:id="1691" w:author="DM" w:date="2012-08-20T15:25:00Z">
        <w:r>
          <w:t xml:space="preserve">, and click the Add button. </w:t>
        </w:r>
        <w:del w:id="1692" w:author="Jeff Jacobson" w:date="2012-09-06T17:12:00Z">
          <w:r w:rsidDel="00E8134E">
            <w:delText>(See Figure 10.30.)</w:delText>
          </w:r>
        </w:del>
      </w:ins>
    </w:p>
    <w:p w:rsidR="00130B85" w:rsidRDefault="00920897">
      <w:pPr>
        <w:pStyle w:val="Slug"/>
      </w:pPr>
      <w:r>
        <w:t>Figure 1</w:t>
      </w:r>
      <w:r w:rsidR="00551550">
        <w:t>0.30</w:t>
      </w:r>
      <w:del w:id="1693" w:author="DM" w:date="2012-08-07T08:30:00Z">
        <w:r w:rsidDel="0082628A">
          <w:delText>:</w:delText>
        </w:r>
      </w:del>
      <w:ins w:id="1694" w:author="DM" w:date="2012-08-07T08:30:00Z">
        <w:r w:rsidR="0082628A">
          <w:t xml:space="preserve"> </w:t>
        </w:r>
      </w:ins>
      <w:r>
        <w:t xml:space="preserve"> Inserting a Web</w:t>
      </w:r>
      <w:ins w:id="1695" w:author="DM" w:date="2012-08-07T08:30:00Z">
        <w:r w:rsidR="0082628A">
          <w:t xml:space="preserve"> </w:t>
        </w:r>
      </w:ins>
      <w:r>
        <w:t>Part</w:t>
      </w:r>
      <w:r>
        <w:tab/>
      </w:r>
      <w:r w:rsidR="00551550">
        <w:t>[</w:t>
      </w:r>
      <w:r w:rsidR="00576F7E">
        <w:t>10-30-</w:t>
      </w:r>
      <w:r w:rsidR="001814BB">
        <w:t>i</w:t>
      </w:r>
      <w:r w:rsidR="00551550">
        <w:t>nsertWebPart.</w:t>
      </w:r>
      <w:r w:rsidR="001814BB">
        <w:t>tif</w:t>
      </w:r>
      <w:r w:rsidR="00551550">
        <w:t>]</w:t>
      </w:r>
    </w:p>
    <w:p w:rsidR="00193E7A" w:rsidDel="00357CAC" w:rsidRDefault="00193E7A" w:rsidP="00EB78AF">
      <w:pPr>
        <w:pStyle w:val="Slug"/>
        <w:rPr>
          <w:ins w:id="1696" w:author="DM" w:date="2012-08-20T15:26:00Z"/>
          <w:del w:id="1697" w:author="Jeff Jacobson" w:date="2012-09-06T17:13:00Z"/>
          <w:rStyle w:val="QueryInline"/>
        </w:rPr>
      </w:pPr>
      <w:ins w:id="1698" w:author="DM" w:date="2012-08-20T15:26:00Z">
        <w:del w:id="1699" w:author="Jeff Jacobson" w:date="2012-09-06T17:13:00Z">
          <w:r w:rsidDel="00357CAC">
            <w:rPr>
              <w:rStyle w:val="QueryInline"/>
            </w:rPr>
            <w:delText>[AU: insert text ref. to 10.31</w:delText>
          </w:r>
        </w:del>
      </w:ins>
      <w:ins w:id="1700" w:author="DM" w:date="2012-08-20T15:27:00Z">
        <w:del w:id="1701" w:author="Jeff Jacobson" w:date="2012-09-06T17:13:00Z">
          <w:r w:rsidDel="00357CAC">
            <w:rPr>
              <w:rStyle w:val="QueryInline"/>
            </w:rPr>
            <w:delText>,</w:delText>
          </w:r>
        </w:del>
      </w:ins>
      <w:ins w:id="1702" w:author="DM" w:date="2012-08-20T15:26:00Z">
        <w:del w:id="1703" w:author="Jeff Jacobson" w:date="2012-09-06T17:13:00Z">
          <w:r w:rsidDel="00357CAC">
            <w:rPr>
              <w:rStyle w:val="QueryInline"/>
            </w:rPr>
            <w:delText xml:space="preserve"> 10</w:delText>
          </w:r>
        </w:del>
      </w:ins>
      <w:ins w:id="1704" w:author="DM" w:date="2012-08-20T15:27:00Z">
        <w:del w:id="1705" w:author="Jeff Jacobson" w:date="2012-09-06T17:13:00Z">
          <w:r w:rsidDel="00357CAC">
            <w:rPr>
              <w:rStyle w:val="QueryInline"/>
            </w:rPr>
            <w:delText>.</w:delText>
          </w:r>
        </w:del>
      </w:ins>
      <w:ins w:id="1706" w:author="DM" w:date="2012-08-20T15:26:00Z">
        <w:del w:id="1707" w:author="Jeff Jacobson" w:date="2012-09-06T17:13:00Z">
          <w:r w:rsidDel="00357CAC">
            <w:rPr>
              <w:rStyle w:val="QueryInline"/>
            </w:rPr>
            <w:delText>32</w:delText>
          </w:r>
        </w:del>
      </w:ins>
      <w:ins w:id="1708" w:author="DM" w:date="2012-08-20T15:27:00Z">
        <w:del w:id="1709" w:author="Jeff Jacobson" w:date="2012-09-06T17:13:00Z">
          <w:r w:rsidDel="00357CAC">
            <w:rPr>
              <w:rStyle w:val="QueryInline"/>
            </w:rPr>
            <w:delText>, 10.33]</w:delText>
          </w:r>
        </w:del>
      </w:ins>
    </w:p>
    <w:p w:rsidR="00920897" w:rsidDel="00193E7A" w:rsidRDefault="00920897" w:rsidP="00920897">
      <w:pPr>
        <w:pStyle w:val="ListNumbered"/>
        <w:rPr>
          <w:del w:id="1710" w:author="DM" w:date="2012-08-20T15:26:00Z"/>
        </w:rPr>
      </w:pPr>
      <w:del w:id="1711" w:author="DM" w:date="2012-08-20T15:26:00Z">
        <w:r w:rsidDel="00193E7A">
          <w:delText>5.</w:delText>
        </w:r>
        <w:r w:rsidDel="00193E7A">
          <w:tab/>
          <w:delText>Click on Web Part. In the Categories list, select Business Data. In the Web Part list, find and select Excel Web Access, and click the Add button</w:delText>
        </w:r>
      </w:del>
      <w:del w:id="1712" w:author="DM" w:date="2012-08-20T15:25:00Z">
        <w:r w:rsidDel="00193E7A">
          <w:delText>.</w:delText>
        </w:r>
      </w:del>
    </w:p>
    <w:p w:rsidR="00EB78AF" w:rsidRDefault="00EB78AF" w:rsidP="00EB78AF">
      <w:pPr>
        <w:pStyle w:val="Slug"/>
      </w:pPr>
      <w:r w:rsidRPr="00EB78AF">
        <w:t>Figure 1</w:t>
      </w:r>
      <w:r w:rsidR="005556E4">
        <w:t>0</w:t>
      </w:r>
      <w:r w:rsidRPr="00EB78AF">
        <w:t>.</w:t>
      </w:r>
      <w:r w:rsidR="005556E4">
        <w:t>31</w:t>
      </w:r>
      <w:del w:id="1713" w:author="DM" w:date="2012-08-07T08:30:00Z">
        <w:r w:rsidRPr="00EB78AF" w:rsidDel="0082628A">
          <w:delText>:</w:delText>
        </w:r>
      </w:del>
      <w:r w:rsidRPr="00EB78AF">
        <w:t xml:space="preserve"> SharePoint Web</w:t>
      </w:r>
      <w:ins w:id="1714" w:author="DM" w:date="2012-08-07T08:30:00Z">
        <w:r w:rsidR="0082628A">
          <w:t xml:space="preserve"> </w:t>
        </w:r>
      </w:ins>
      <w:r w:rsidRPr="00EB78AF">
        <w:t>Part Selection</w:t>
      </w:r>
      <w:r w:rsidRPr="00EB78AF">
        <w:tab/>
      </w:r>
      <w:r w:rsidR="005556E4">
        <w:t>[</w:t>
      </w:r>
      <w:r w:rsidR="00D600A2">
        <w:t>10-31-i</w:t>
      </w:r>
      <w:r w:rsidR="005556E4">
        <w:t>nsertExcelWebAccess.tif]</w:t>
      </w:r>
    </w:p>
    <w:p w:rsidR="00920897" w:rsidRDefault="00920897" w:rsidP="00920897">
      <w:pPr>
        <w:pStyle w:val="ListNumbered"/>
      </w:pPr>
      <w:r>
        <w:t>6.</w:t>
      </w:r>
      <w:r>
        <w:tab/>
        <w:t>Click on the link</w:t>
      </w:r>
      <w:ins w:id="1715" w:author="DM" w:date="2012-08-07T09:11:00Z">
        <w:r w:rsidR="00B10647">
          <w:t>:</w:t>
        </w:r>
      </w:ins>
      <w:r>
        <w:t xml:space="preserve"> </w:t>
      </w:r>
      <w:del w:id="1716" w:author="DM" w:date="2012-08-07T09:11:00Z">
        <w:r w:rsidDel="00B10647">
          <w:delText>“</w:delText>
        </w:r>
      </w:del>
      <w:r>
        <w:t>Click here to open the tool pane</w:t>
      </w:r>
      <w:r w:rsidR="009D1386">
        <w:t>.</w:t>
      </w:r>
      <w:del w:id="1717" w:author="DM" w:date="2012-08-07T09:11:00Z">
        <w:r w:rsidDel="00B10647">
          <w:delText>”</w:delText>
        </w:r>
      </w:del>
      <w:ins w:id="1718" w:author="Jeff Jacobson" w:date="2012-09-06T17:12:00Z">
        <w:r w:rsidR="001851E9">
          <w:t xml:space="preserve"> (See Figure 10.32)</w:t>
        </w:r>
      </w:ins>
      <w:r>
        <w:t xml:space="preserve"> The Excel Web Access properties should pop up.</w:t>
      </w:r>
    </w:p>
    <w:p w:rsidR="00920897" w:rsidRDefault="008343D4" w:rsidP="00920897">
      <w:pPr>
        <w:pStyle w:val="Slug"/>
      </w:pPr>
      <w:r>
        <w:t>Figure 10</w:t>
      </w:r>
      <w:r w:rsidR="00920897">
        <w:t>.3</w:t>
      </w:r>
      <w:r>
        <w:t>2</w:t>
      </w:r>
      <w:del w:id="1719" w:author="DM" w:date="2012-08-20T15:26:00Z">
        <w:r w:rsidR="00920897" w:rsidDel="00193E7A">
          <w:delText>:</w:delText>
        </w:r>
      </w:del>
      <w:r w:rsidR="00920897">
        <w:t xml:space="preserve"> Linking to Excel Workbook</w:t>
      </w:r>
      <w:r w:rsidR="00920897">
        <w:tab/>
      </w:r>
      <w:r>
        <w:t>[1</w:t>
      </w:r>
      <w:r w:rsidR="00C80BF1">
        <w:t>0-32-s</w:t>
      </w:r>
      <w:r>
        <w:t>electAWorkbook.tif]</w:t>
      </w:r>
    </w:p>
    <w:p w:rsidR="00920897" w:rsidRDefault="00920897" w:rsidP="00920897">
      <w:pPr>
        <w:pStyle w:val="Slug"/>
      </w:pPr>
      <w:r>
        <w:t>Figure 1</w:t>
      </w:r>
      <w:r w:rsidR="008343D4">
        <w:t>0</w:t>
      </w:r>
      <w:r>
        <w:t>.3</w:t>
      </w:r>
      <w:r w:rsidR="008343D4">
        <w:t>3</w:t>
      </w:r>
      <w:del w:id="1720" w:author="DM" w:date="2012-08-20T15:27:00Z">
        <w:r w:rsidDel="00193E7A">
          <w:delText>:</w:delText>
        </w:r>
      </w:del>
      <w:r>
        <w:t xml:space="preserve"> File Workbook Locator</w:t>
      </w:r>
      <w:r>
        <w:tab/>
      </w:r>
      <w:r w:rsidR="008343D4">
        <w:t>[</w:t>
      </w:r>
      <w:r w:rsidR="00C76CB0">
        <w:t>10-33-w</w:t>
      </w:r>
      <w:r w:rsidR="008343D4">
        <w:t>orkbookButton.tif]</w:t>
      </w:r>
    </w:p>
    <w:p w:rsidR="00920897" w:rsidRPr="006C54F1" w:rsidRDefault="00920897" w:rsidP="00920897">
      <w:pPr>
        <w:pStyle w:val="ListNumbered"/>
      </w:pPr>
      <w:r>
        <w:t>7.</w:t>
      </w:r>
      <w:r>
        <w:tab/>
        <w:t>In the Workbook Display section, enter the location of your Excel file. C</w:t>
      </w:r>
      <w:r w:rsidRPr="006C54F1">
        <w:t>lick on the … button</w:t>
      </w:r>
      <w:ins w:id="1721" w:author="Jeff Jacobson" w:date="2012-09-06T17:13:00Z">
        <w:r w:rsidR="00357CAC">
          <w:t xml:space="preserve"> (see Figure 10.33)</w:t>
        </w:r>
      </w:ins>
      <w:r>
        <w:t xml:space="preserve">. </w:t>
      </w:r>
      <w:r w:rsidRPr="006C54F1">
        <w:t xml:space="preserve">This will bring up a </w:t>
      </w:r>
      <w:del w:id="1722" w:author="DM" w:date="2012-08-07T09:11:00Z">
        <w:r w:rsidRPr="006C54F1" w:rsidDel="00B10647">
          <w:delText>“</w:delText>
        </w:r>
      </w:del>
      <w:r w:rsidRPr="006C54F1">
        <w:t>Select an Asset</w:t>
      </w:r>
      <w:del w:id="1723" w:author="DM" w:date="2012-08-07T09:11:00Z">
        <w:r w:rsidRPr="006C54F1" w:rsidDel="00B10647">
          <w:delText>”</w:delText>
        </w:r>
      </w:del>
      <w:r w:rsidRPr="006C54F1">
        <w:t xml:space="preserve"> dialog to help you navigate to the library where you’ve saved your spreadsheet</w:t>
      </w:r>
      <w:r>
        <w:t xml:space="preserve">. </w:t>
      </w:r>
      <w:r w:rsidRPr="006C54F1">
        <w:t>Navigate, select your file, and hit OK.</w:t>
      </w:r>
    </w:p>
    <w:p w:rsidR="00920897" w:rsidRDefault="00920897" w:rsidP="00920897">
      <w:pPr>
        <w:pStyle w:val="ListNumbered"/>
      </w:pPr>
      <w:r>
        <w:t>8.</w:t>
      </w:r>
      <w:r>
        <w:tab/>
        <w:t xml:space="preserve">Leave the “Named Item” blank. Note that you have the option of restricting what portion of a workbook gets shown in the </w:t>
      </w:r>
      <w:del w:id="1724" w:author="DM" w:date="2012-08-07T08:34:00Z">
        <w:r w:rsidDel="00C84F68">
          <w:delText>w</w:delText>
        </w:r>
      </w:del>
      <w:ins w:id="1725" w:author="DM" w:date="2012-08-07T08:34:00Z">
        <w:r w:rsidR="00C84F68">
          <w:t>W</w:t>
        </w:r>
      </w:ins>
      <w:r>
        <w:t xml:space="preserve">eb </w:t>
      </w:r>
      <w:ins w:id="1726" w:author="DM" w:date="2012-08-20T15:36:00Z">
        <w:r w:rsidR="000A0EBD">
          <w:t>P</w:t>
        </w:r>
      </w:ins>
      <w:del w:id="1727" w:author="DM" w:date="2012-08-20T15:36:00Z">
        <w:r w:rsidDel="000A0EBD">
          <w:delText>p</w:delText>
        </w:r>
      </w:del>
      <w:r>
        <w:t xml:space="preserve">art via this mechanism. This can be useful for security purposes. You could use this to restrict the displayed item to a </w:t>
      </w:r>
      <w:del w:id="1728" w:author="DM" w:date="2012-08-07T08:34:00Z">
        <w:r w:rsidDel="00C84F68">
          <w:delText>P</w:delText>
        </w:r>
      </w:del>
      <w:ins w:id="1729" w:author="DM" w:date="2012-08-07T08:34:00Z">
        <w:r w:rsidR="00C84F68">
          <w:t>p</w:t>
        </w:r>
      </w:ins>
      <w:r>
        <w:t xml:space="preserve">ivot </w:t>
      </w:r>
      <w:del w:id="1730" w:author="DM" w:date="2012-08-07T08:34:00Z">
        <w:r w:rsidDel="00C84F68">
          <w:delText>T</w:delText>
        </w:r>
      </w:del>
      <w:ins w:id="1731" w:author="DM" w:date="2012-08-07T08:34:00Z">
        <w:r w:rsidR="00C84F68">
          <w:t>t</w:t>
        </w:r>
      </w:ins>
      <w:r>
        <w:t xml:space="preserve">able, a </w:t>
      </w:r>
      <w:del w:id="1732" w:author="DM" w:date="2012-08-07T08:34:00Z">
        <w:r w:rsidDel="00C84F68">
          <w:delText>C</w:delText>
        </w:r>
      </w:del>
      <w:ins w:id="1733" w:author="DM" w:date="2012-08-07T08:34:00Z">
        <w:r w:rsidR="00C84F68">
          <w:t>c</w:t>
        </w:r>
      </w:ins>
      <w:r>
        <w:t>hart, or a named range. You can also control what parts of a workbook can be displayed at the time you publish the workbook to SharePoint from Excel.</w:t>
      </w:r>
    </w:p>
    <w:p w:rsidR="00920897" w:rsidRDefault="00920897" w:rsidP="00920897">
      <w:pPr>
        <w:pStyle w:val="ListNumbered"/>
      </w:pPr>
      <w:r>
        <w:t>9.</w:t>
      </w:r>
      <w:r>
        <w:tab/>
        <w:t xml:space="preserve">Review the options for </w:t>
      </w:r>
      <w:del w:id="1734" w:author="DM" w:date="2012-08-07T08:34:00Z">
        <w:r w:rsidDel="00C84F68">
          <w:delText>T</w:delText>
        </w:r>
      </w:del>
      <w:ins w:id="1735" w:author="DM" w:date="2012-08-07T08:34:00Z">
        <w:r w:rsidR="00C84F68">
          <w:t>t</w:t>
        </w:r>
      </w:ins>
      <w:r>
        <w:t xml:space="preserve">oolbar and </w:t>
      </w:r>
      <w:del w:id="1736" w:author="DM" w:date="2012-08-07T08:34:00Z">
        <w:r w:rsidDel="00C84F68">
          <w:delText>T</w:delText>
        </w:r>
      </w:del>
      <w:ins w:id="1737" w:author="DM" w:date="2012-08-07T08:34:00Z">
        <w:r w:rsidR="00C84F68">
          <w:t>t</w:t>
        </w:r>
      </w:ins>
      <w:r>
        <w:t xml:space="preserve">itle </w:t>
      </w:r>
      <w:del w:id="1738" w:author="DM" w:date="2012-08-07T08:34:00Z">
        <w:r w:rsidDel="00C84F68">
          <w:delText>B</w:delText>
        </w:r>
      </w:del>
      <w:ins w:id="1739" w:author="DM" w:date="2012-08-07T08:34:00Z">
        <w:r w:rsidR="00C84F68">
          <w:t>b</w:t>
        </w:r>
      </w:ins>
      <w:r>
        <w:t xml:space="preserve">ar. Note that if you want to modify the title, you will need to uncheck the </w:t>
      </w:r>
      <w:del w:id="1740" w:author="DM" w:date="2012-08-07T09:11:00Z">
        <w:r w:rsidDel="00B10647">
          <w:delText>“</w:delText>
        </w:r>
      </w:del>
      <w:proofErr w:type="spellStart"/>
      <w:r>
        <w:t>Autogenerate</w:t>
      </w:r>
      <w:proofErr w:type="spellEnd"/>
      <w:r>
        <w:t xml:space="preserve"> Web Part Title</w:t>
      </w:r>
      <w:del w:id="1741" w:author="DM" w:date="2012-08-07T09:11:00Z">
        <w:r w:rsidDel="00B10647">
          <w:delText>”</w:delText>
        </w:r>
      </w:del>
      <w:r>
        <w:t xml:space="preserve"> </w:t>
      </w:r>
      <w:del w:id="1742" w:author="DM" w:date="2012-08-07T08:53:00Z">
        <w:r w:rsidDel="00C77DFD">
          <w:delText>checkbox</w:delText>
        </w:r>
      </w:del>
      <w:ins w:id="1743" w:author="DM" w:date="2012-08-07T08:53:00Z">
        <w:r w:rsidR="00C77DFD">
          <w:t>check box</w:t>
        </w:r>
      </w:ins>
      <w:r>
        <w:t xml:space="preserve"> here, but the actual title is set in the Appearance section.</w:t>
      </w:r>
    </w:p>
    <w:p w:rsidR="00920897" w:rsidRDefault="00920897" w:rsidP="00920897">
      <w:pPr>
        <w:pStyle w:val="ListNumbered"/>
      </w:pPr>
      <w:r>
        <w:t>10.</w:t>
      </w:r>
      <w:r>
        <w:tab/>
        <w:t>Click on the + for Appearance, and change the height to 600 pixels.</w:t>
      </w:r>
    </w:p>
    <w:p w:rsidR="00920897" w:rsidRDefault="00920897" w:rsidP="00920897">
      <w:pPr>
        <w:pStyle w:val="ListNumbered"/>
      </w:pPr>
      <w:r>
        <w:t>11.</w:t>
      </w:r>
      <w:r>
        <w:tab/>
      </w:r>
      <w:del w:id="1744" w:author="DM" w:date="2012-08-07T08:35:00Z">
        <w:r w:rsidDel="00C84F68">
          <w:delText>We will k</w:delText>
        </w:r>
      </w:del>
      <w:ins w:id="1745" w:author="DM" w:date="2012-08-07T08:35:00Z">
        <w:r w:rsidR="00C84F68">
          <w:t>K</w:t>
        </w:r>
      </w:ins>
      <w:r>
        <w:t xml:space="preserve">eep all the remaining default options for the remainder of the </w:t>
      </w:r>
      <w:del w:id="1746" w:author="DM" w:date="2012-08-07T08:35:00Z">
        <w:r w:rsidDel="00C84F68">
          <w:delText>w</w:delText>
        </w:r>
      </w:del>
      <w:ins w:id="1747" w:author="DM" w:date="2012-08-07T08:35:00Z">
        <w:r w:rsidR="00C84F68">
          <w:t>W</w:t>
        </w:r>
      </w:ins>
      <w:r>
        <w:t xml:space="preserve">eb </w:t>
      </w:r>
      <w:ins w:id="1748" w:author="DM" w:date="2012-08-20T15:36:00Z">
        <w:r w:rsidR="000A0EBD">
          <w:t>P</w:t>
        </w:r>
      </w:ins>
      <w:del w:id="1749" w:author="DM" w:date="2012-08-20T15:36:00Z">
        <w:r w:rsidDel="000A0EBD">
          <w:delText>p</w:delText>
        </w:r>
      </w:del>
      <w:r>
        <w:t>art properties, but take a moment to look them over. Click the OK button when you’re finished.</w:t>
      </w:r>
    </w:p>
    <w:p w:rsidR="00A06C12" w:rsidRDefault="00920897">
      <w:pPr>
        <w:pStyle w:val="Para"/>
        <w:pPrChange w:id="1750" w:author="DM" w:date="2012-08-07T08:35:00Z">
          <w:pPr>
            <w:pStyle w:val="ListNumbered"/>
          </w:pPr>
        </w:pPrChange>
      </w:pPr>
      <w:del w:id="1751" w:author="DM" w:date="2012-08-07T08:35:00Z">
        <w:r w:rsidDel="00C84F68">
          <w:delText>12.</w:delText>
        </w:r>
        <w:r w:rsidDel="00C84F68">
          <w:tab/>
        </w:r>
      </w:del>
      <w:r>
        <w:t xml:space="preserve">Barring data connectivity issues, you should now have a working </w:t>
      </w:r>
      <w:del w:id="1752" w:author="DM" w:date="2012-08-07T08:35:00Z">
        <w:r w:rsidDel="00C84F68">
          <w:delText>w</w:delText>
        </w:r>
      </w:del>
      <w:ins w:id="1753" w:author="DM" w:date="2012-08-07T08:35:00Z">
        <w:r w:rsidR="00C84F68">
          <w:t>W</w:t>
        </w:r>
      </w:ins>
      <w:r>
        <w:t xml:space="preserve">eb </w:t>
      </w:r>
      <w:ins w:id="1754" w:author="DM" w:date="2012-08-20T15:36:00Z">
        <w:r w:rsidR="000A0EBD">
          <w:t>P</w:t>
        </w:r>
      </w:ins>
      <w:del w:id="1755" w:author="DM" w:date="2012-08-20T15:36:00Z">
        <w:r w:rsidDel="000A0EBD">
          <w:delText>p</w:delText>
        </w:r>
      </w:del>
      <w:r>
        <w:t>art that will dynamically refresh when you bring it up</w:t>
      </w:r>
      <w:del w:id="1756" w:author="DM" w:date="2012-08-07T08:35:00Z">
        <w:r w:rsidDel="00C84F68">
          <w:delText>,</w:delText>
        </w:r>
      </w:del>
      <w:r>
        <w:t xml:space="preserve"> and</w:t>
      </w:r>
      <w:ins w:id="1757" w:author="DM" w:date="2012-08-07T08:35:00Z">
        <w:r w:rsidR="00C84F68">
          <w:t>,</w:t>
        </w:r>
      </w:ins>
      <w:r>
        <w:t xml:space="preserve"> in our sample case</w:t>
      </w:r>
      <w:ins w:id="1758" w:author="DM" w:date="2012-08-07T08:35:00Z">
        <w:r w:rsidR="00C84F68">
          <w:t>,</w:t>
        </w:r>
      </w:ins>
      <w:r>
        <w:t xml:space="preserve"> allow you to filter, drill down, </w:t>
      </w:r>
      <w:ins w:id="1759" w:author="DM" w:date="2012-08-07T08:35:00Z">
        <w:r w:rsidR="00C84F68">
          <w:t>and the like</w:t>
        </w:r>
      </w:ins>
      <w:del w:id="1760" w:author="DM" w:date="2012-08-07T08:35:00Z">
        <w:r w:rsidDel="00C84F68">
          <w:delText>etc</w:delText>
        </w:r>
      </w:del>
      <w:r>
        <w:t>.</w:t>
      </w:r>
    </w:p>
    <w:p w:rsidR="00920897" w:rsidRDefault="00920897" w:rsidP="00920897">
      <w:pPr>
        <w:pStyle w:val="H3"/>
      </w:pPr>
      <w:r>
        <w:t>How to Publish Only Parts of an Excel Report and Specify Parameters</w:t>
      </w:r>
    </w:p>
    <w:p w:rsidR="00920897" w:rsidRDefault="00920897" w:rsidP="00920897">
      <w:pPr>
        <w:pStyle w:val="Para"/>
      </w:pPr>
      <w:r>
        <w:t xml:space="preserve">One of the advantages of publishing an Excel </w:t>
      </w:r>
      <w:del w:id="1761" w:author="DM" w:date="2012-08-07T08:36:00Z">
        <w:r w:rsidDel="00C84F68">
          <w:delText>W</w:delText>
        </w:r>
      </w:del>
      <w:ins w:id="1762" w:author="DM" w:date="2012-08-07T08:36:00Z">
        <w:r w:rsidR="00C84F68">
          <w:t>w</w:t>
        </w:r>
      </w:ins>
      <w:r>
        <w:t xml:space="preserve">orkbook to SharePoint is you gain the ability to limit what parts of the workbook are visible. This mechanism can help protect sensitive information. For example, you might have a worksheet that contains raw data that </w:t>
      </w:r>
      <w:ins w:id="1763" w:author="DM" w:date="2012-08-07T08:36:00Z">
        <w:r w:rsidR="00C84F68">
          <w:t>are</w:t>
        </w:r>
      </w:ins>
      <w:del w:id="1764" w:author="DM" w:date="2012-08-07T08:36:00Z">
        <w:r w:rsidDel="00C84F68">
          <w:delText>is</w:delText>
        </w:r>
      </w:del>
      <w:r>
        <w:t xml:space="preserve"> used to feed a pivot table on another worksheet. Using the publish </w:t>
      </w:r>
      <w:proofErr w:type="gramStart"/>
      <w:r>
        <w:t>options</w:t>
      </w:r>
      <w:ins w:id="1765" w:author="DM" w:date="2012-08-07T08:36:00Z">
        <w:r w:rsidR="00C84F68">
          <w:t>,</w:t>
        </w:r>
      </w:ins>
      <w:proofErr w:type="gramEnd"/>
      <w:r>
        <w:t xml:space="preserve"> you can limit what worksheets are seen</w:t>
      </w:r>
      <w:del w:id="1766" w:author="DM" w:date="2012-08-07T08:36:00Z">
        <w:r w:rsidDel="00C84F68">
          <w:delText>,</w:delText>
        </w:r>
      </w:del>
      <w:r>
        <w:t xml:space="preserve"> or even which pivot table on a worksheet can be seen.</w:t>
      </w:r>
    </w:p>
    <w:p w:rsidR="00920897" w:rsidRDefault="00920897" w:rsidP="00920897">
      <w:pPr>
        <w:pStyle w:val="Para"/>
      </w:pPr>
      <w:r>
        <w:t xml:space="preserve">A second consideration is that when the Excel </w:t>
      </w:r>
      <w:ins w:id="1767" w:author="DM" w:date="2012-08-07T08:36:00Z">
        <w:r w:rsidR="00C84F68">
          <w:t>r</w:t>
        </w:r>
      </w:ins>
      <w:del w:id="1768" w:author="DM" w:date="2012-08-07T08:36:00Z">
        <w:r w:rsidDel="00C84F68">
          <w:delText>R</w:delText>
        </w:r>
      </w:del>
      <w:r>
        <w:t>eport is viewed via the browser</w:t>
      </w:r>
      <w:ins w:id="1769" w:author="DM" w:date="2012-08-07T08:36:00Z">
        <w:r w:rsidR="00C84F68">
          <w:t>,</w:t>
        </w:r>
      </w:ins>
      <w:r>
        <w:t xml:space="preserve"> it cannot be modified directly. However, you can configure certain cells to act as parameters that </w:t>
      </w:r>
      <w:del w:id="1770" w:author="DM" w:date="2012-08-07T08:37:00Z">
        <w:r w:rsidDel="00C84F68">
          <w:delText xml:space="preserve">the </w:delText>
        </w:r>
      </w:del>
      <w:r>
        <w:t>viewers can enter data into. Excel formulas or filters that point to those parameter cells can trigger changes to the content of the remaining worksheet cells. These changes are nondestructive</w:t>
      </w:r>
      <w:del w:id="1771" w:author="DM" w:date="2012-08-07T08:37:00Z">
        <w:r w:rsidDel="00C84F68">
          <w:delText>,</w:delText>
        </w:r>
      </w:del>
      <w:r>
        <w:t xml:space="preserve"> </w:t>
      </w:r>
      <w:ins w:id="1772" w:author="DM" w:date="2012-08-07T08:37:00Z">
        <w:r w:rsidR="00C84F68">
          <w:t>(</w:t>
        </w:r>
      </w:ins>
      <w:r>
        <w:t>i.e.</w:t>
      </w:r>
      <w:ins w:id="1773" w:author="DM" w:date="2012-08-07T08:37:00Z">
        <w:r w:rsidR="00C84F68">
          <w:t>,</w:t>
        </w:r>
      </w:ins>
      <w:r>
        <w:t xml:space="preserve"> the base workbook file is unaffected</w:t>
      </w:r>
      <w:ins w:id="1774" w:author="DM" w:date="2012-08-07T08:37:00Z">
        <w:r w:rsidR="00C84F68">
          <w:t>)</w:t>
        </w:r>
      </w:ins>
      <w:r>
        <w:t>.</w:t>
      </w:r>
    </w:p>
    <w:p w:rsidR="00920897" w:rsidRDefault="00920897" w:rsidP="00920897">
      <w:pPr>
        <w:pStyle w:val="Para"/>
      </w:pPr>
      <w:r>
        <w:t>To take advantage of this functionality:</w:t>
      </w:r>
    </w:p>
    <w:p w:rsidR="00920897" w:rsidRDefault="00C926E0" w:rsidP="006B4983">
      <w:pPr>
        <w:pStyle w:val="ListNumbered"/>
      </w:pPr>
      <w:r>
        <w:t>1.</w:t>
      </w:r>
      <w:r>
        <w:tab/>
      </w:r>
      <w:r w:rsidR="00920897">
        <w:t xml:space="preserve">From the File tab, use the </w:t>
      </w:r>
      <w:del w:id="1775" w:author="DM" w:date="2012-08-07T09:11:00Z">
        <w:r w:rsidR="00920897" w:rsidDel="00B10647">
          <w:delText>“</w:delText>
        </w:r>
      </w:del>
      <w:r w:rsidR="00920897">
        <w:t>Save &amp; Send</w:t>
      </w:r>
      <w:del w:id="1776" w:author="DM" w:date="2012-08-07T09:11:00Z">
        <w:r w:rsidR="00920897" w:rsidDel="00B10647">
          <w:delText>”</w:delText>
        </w:r>
      </w:del>
      <w:r w:rsidR="00920897">
        <w:t xml:space="preserve"> option</w:t>
      </w:r>
      <w:r>
        <w:t>.</w:t>
      </w:r>
    </w:p>
    <w:p w:rsidR="00920897" w:rsidRDefault="00C926E0" w:rsidP="006B4983">
      <w:pPr>
        <w:pStyle w:val="ListNumbered"/>
      </w:pPr>
      <w:r>
        <w:t>2.</w:t>
      </w:r>
      <w:r>
        <w:tab/>
      </w:r>
      <w:r w:rsidR="00920897">
        <w:t>Cho</w:t>
      </w:r>
      <w:ins w:id="1777" w:author="DM" w:date="2012-08-07T08:37:00Z">
        <w:r w:rsidR="00C84F68">
          <w:t>o</w:t>
        </w:r>
      </w:ins>
      <w:r w:rsidR="00920897">
        <w:t xml:space="preserve">se </w:t>
      </w:r>
      <w:del w:id="1778" w:author="DM" w:date="2012-08-07T09:11:00Z">
        <w:r w:rsidR="00920897" w:rsidDel="00B10647">
          <w:delText>“</w:delText>
        </w:r>
      </w:del>
      <w:r w:rsidR="00920897">
        <w:t>Save to SharePoint</w:t>
      </w:r>
      <w:ins w:id="1779" w:author="DM" w:date="2012-08-20T15:27:00Z">
        <w:r w:rsidR="00193E7A">
          <w:t>.</w:t>
        </w:r>
      </w:ins>
      <w:del w:id="1780" w:author="DM" w:date="2012-08-07T08:37:00Z">
        <w:r w:rsidDel="00C84F68">
          <w:delText>.</w:delText>
        </w:r>
      </w:del>
      <w:del w:id="1781" w:author="DM" w:date="2012-08-07T09:11:00Z">
        <w:r w:rsidR="00920897" w:rsidDel="00B10647">
          <w:delText>”</w:delText>
        </w:r>
      </w:del>
      <w:ins w:id="1782" w:author="DM" w:date="2012-08-07T08:37:00Z">
        <w:r w:rsidR="00C84F68">
          <w:t xml:space="preserve"> </w:t>
        </w:r>
        <w:proofErr w:type="gramStart"/>
        <w:r w:rsidR="00C84F68">
          <w:t>(</w:t>
        </w:r>
      </w:ins>
      <w:ins w:id="1783" w:author="DM" w:date="2012-08-20T15:27:00Z">
        <w:r w:rsidR="00193E7A">
          <w:t>S</w:t>
        </w:r>
      </w:ins>
      <w:ins w:id="1784" w:author="DM" w:date="2012-08-07T08:37:00Z">
        <w:r w:rsidR="00C84F68">
          <w:t>ee Figure 10.34</w:t>
        </w:r>
      </w:ins>
      <w:ins w:id="1785" w:author="DM" w:date="2012-08-20T15:27:00Z">
        <w:r w:rsidR="00193E7A">
          <w:t>.</w:t>
        </w:r>
      </w:ins>
      <w:ins w:id="1786" w:author="DM" w:date="2012-08-07T08:37:00Z">
        <w:r w:rsidR="00C84F68">
          <w:t>)</w:t>
        </w:r>
      </w:ins>
      <w:proofErr w:type="gramEnd"/>
    </w:p>
    <w:p w:rsidR="00920897" w:rsidRDefault="00920897" w:rsidP="00920897">
      <w:pPr>
        <w:pStyle w:val="Slug"/>
      </w:pPr>
      <w:r>
        <w:t>Figure 1</w:t>
      </w:r>
      <w:r w:rsidR="00096A10">
        <w:t>0</w:t>
      </w:r>
      <w:r>
        <w:t>.3</w:t>
      </w:r>
      <w:r w:rsidR="00096A10">
        <w:t>4</w:t>
      </w:r>
      <w:del w:id="1787" w:author="DM" w:date="2012-08-07T08:37:00Z">
        <w:r w:rsidDel="00C84F68">
          <w:delText>:</w:delText>
        </w:r>
      </w:del>
      <w:r>
        <w:t xml:space="preserve"> Save to SharePoint</w:t>
      </w:r>
      <w:r>
        <w:tab/>
      </w:r>
      <w:r w:rsidR="00096A10">
        <w:t>[</w:t>
      </w:r>
      <w:r w:rsidR="00F623C3">
        <w:t>10-34-s</w:t>
      </w:r>
      <w:r w:rsidR="00096A10">
        <w:t>aveToSharePoint.tif]</w:t>
      </w:r>
    </w:p>
    <w:p w:rsidR="00920897" w:rsidRDefault="00920897" w:rsidP="00920897">
      <w:pPr>
        <w:pStyle w:val="ListNumbered"/>
      </w:pPr>
      <w:r>
        <w:t>3.</w:t>
      </w:r>
      <w:r>
        <w:tab/>
        <w:t xml:space="preserve">In the upper right corner, press the </w:t>
      </w:r>
      <w:del w:id="1788" w:author="DM" w:date="2012-08-07T08:38:00Z">
        <w:r w:rsidDel="00D10632">
          <w:delText>“</w:delText>
        </w:r>
      </w:del>
      <w:r>
        <w:t>Publish Options</w:t>
      </w:r>
      <w:del w:id="1789" w:author="DM" w:date="2012-08-07T08:38:00Z">
        <w:r w:rsidDel="00D10632">
          <w:delText>”</w:delText>
        </w:r>
      </w:del>
      <w:r>
        <w:t xml:space="preserve"> button. This will bring up a Publish Options dialog.</w:t>
      </w:r>
    </w:p>
    <w:p w:rsidR="00920897" w:rsidRDefault="00920897" w:rsidP="00920897">
      <w:pPr>
        <w:pStyle w:val="ListNumbered"/>
      </w:pPr>
      <w:r>
        <w:t>4.</w:t>
      </w:r>
      <w:r>
        <w:tab/>
        <w:t xml:space="preserve">In the </w:t>
      </w:r>
      <w:del w:id="1790" w:author="DM" w:date="2012-08-07T08:38:00Z">
        <w:r w:rsidDel="00D10632">
          <w:delText>“</w:delText>
        </w:r>
      </w:del>
      <w:r>
        <w:t>Show</w:t>
      </w:r>
      <w:del w:id="1791" w:author="DM" w:date="2012-08-07T08:38:00Z">
        <w:r w:rsidDel="00D10632">
          <w:delText>”</w:delText>
        </w:r>
      </w:del>
      <w:r>
        <w:t xml:space="preserve"> tab, pick the level to share at (Entire Workbook, Sheets, </w:t>
      </w:r>
      <w:proofErr w:type="gramStart"/>
      <w:r>
        <w:t>Items</w:t>
      </w:r>
      <w:proofErr w:type="gramEnd"/>
      <w:r>
        <w:t xml:space="preserve"> in the Workbook)</w:t>
      </w:r>
      <w:del w:id="1792" w:author="DM" w:date="2012-08-07T08:38:00Z">
        <w:r w:rsidDel="00D10632">
          <w:delText>.</w:delText>
        </w:r>
      </w:del>
      <w:ins w:id="1793" w:author="DM" w:date="2012-08-07T08:38:00Z">
        <w:r w:rsidR="00D10632">
          <w:t>.</w:t>
        </w:r>
      </w:ins>
      <w:r>
        <w:t xml:space="preserve"> </w:t>
      </w:r>
      <w:ins w:id="1794" w:author="Jeff Jacobson" w:date="2012-09-06T17:24:00Z">
        <w:r w:rsidR="009B2AA4">
          <w:t xml:space="preserve"> (See Figure 10.35)</w:t>
        </w:r>
      </w:ins>
    </w:p>
    <w:p w:rsidR="00920897" w:rsidRPr="00D10632" w:rsidRDefault="00920897" w:rsidP="00920897">
      <w:pPr>
        <w:pStyle w:val="Slug"/>
        <w:rPr>
          <w:rStyle w:val="QueryInline"/>
          <w:rPrChange w:id="1795" w:author="DM" w:date="2012-08-07T08:39:00Z">
            <w:rPr/>
          </w:rPrChange>
        </w:rPr>
      </w:pPr>
      <w:r>
        <w:t>Figure 1</w:t>
      </w:r>
      <w:r w:rsidR="00196A26">
        <w:t>0</w:t>
      </w:r>
      <w:r>
        <w:t>.3</w:t>
      </w:r>
      <w:r w:rsidR="00196A26">
        <w:t>5</w:t>
      </w:r>
      <w:del w:id="1796" w:author="DM" w:date="2012-08-07T08:38:00Z">
        <w:r w:rsidDel="00D10632">
          <w:delText>:</w:delText>
        </w:r>
      </w:del>
      <w:r>
        <w:t xml:space="preserve"> Selecting Specific Worksheets</w:t>
      </w:r>
      <w:r>
        <w:tab/>
      </w:r>
      <w:r w:rsidR="00196A26">
        <w:tab/>
        <w:t>[</w:t>
      </w:r>
      <w:r w:rsidR="00B03F7A">
        <w:t>10-35-p</w:t>
      </w:r>
      <w:r w:rsidR="00196A26">
        <w:t>ubOption1.tif]</w:t>
      </w:r>
      <w:ins w:id="1797" w:author="DM" w:date="2012-08-07T08:39:00Z">
        <w:del w:id="1798" w:author="Jeff Jacobson" w:date="2012-09-06T17:24:00Z">
          <w:r w:rsidR="00D10632" w:rsidDel="00D8040B">
            <w:rPr>
              <w:rStyle w:val="QueryInline"/>
            </w:rPr>
            <w:delText>[AU: specify in text where each figure belongs]</w:delText>
          </w:r>
        </w:del>
      </w:ins>
    </w:p>
    <w:p w:rsidR="00920897" w:rsidRDefault="00920897" w:rsidP="00920897">
      <w:pPr>
        <w:pStyle w:val="Slug"/>
      </w:pPr>
      <w:r>
        <w:t>Figure 1</w:t>
      </w:r>
      <w:r w:rsidR="00196A26">
        <w:t>0</w:t>
      </w:r>
      <w:r>
        <w:t>.3</w:t>
      </w:r>
      <w:r w:rsidR="00196A26">
        <w:t>6</w:t>
      </w:r>
      <w:del w:id="1799" w:author="DM" w:date="2012-08-07T08:38:00Z">
        <w:r w:rsidDel="00D10632">
          <w:delText>:</w:delText>
        </w:r>
      </w:del>
      <w:r>
        <w:t xml:space="preserve"> Publish Specific Objects</w:t>
      </w:r>
      <w:r>
        <w:tab/>
      </w:r>
      <w:r w:rsidR="00196A26">
        <w:t>[</w:t>
      </w:r>
      <w:r w:rsidR="006B2001">
        <w:t>10-36-p</w:t>
      </w:r>
      <w:r w:rsidR="00196A26">
        <w:t>ubOption2.tif]</w:t>
      </w:r>
    </w:p>
    <w:p w:rsidR="00920897" w:rsidRDefault="00920897" w:rsidP="00920897">
      <w:pPr>
        <w:pStyle w:val="ListPara"/>
      </w:pPr>
      <w:r>
        <w:t>Items would include pivot tables, charts, and named ranges</w:t>
      </w:r>
      <w:ins w:id="1800" w:author="Jeff Jacobson" w:date="2012-09-06T17:26:00Z">
        <w:r w:rsidR="00D8040B">
          <w:t xml:space="preserve"> (see Figure 10.36)</w:t>
        </w:r>
      </w:ins>
      <w:r>
        <w:t xml:space="preserve">. If you opt for </w:t>
      </w:r>
      <w:del w:id="1801" w:author="DM" w:date="2012-08-07T08:56:00Z">
        <w:r w:rsidDel="00BA7E8C">
          <w:delText>“</w:delText>
        </w:r>
      </w:del>
      <w:r>
        <w:t>Items in Workbook</w:t>
      </w:r>
      <w:ins w:id="1802" w:author="DM" w:date="2012-08-07T08:39:00Z">
        <w:r w:rsidR="00D10632">
          <w:t>,</w:t>
        </w:r>
      </w:ins>
      <w:del w:id="1803" w:author="DM" w:date="2012-08-07T08:56:00Z">
        <w:r w:rsidDel="00BA7E8C">
          <w:delText>”</w:delText>
        </w:r>
      </w:del>
      <w:del w:id="1804" w:author="DM" w:date="2012-08-07T08:39:00Z">
        <w:r w:rsidDel="00D10632">
          <w:delText>,</w:delText>
        </w:r>
      </w:del>
      <w:r>
        <w:t xml:space="preserve"> they end up being displayed individually in the browser, where a </w:t>
      </w:r>
      <w:del w:id="1805" w:author="DM" w:date="2012-08-07T08:56:00Z">
        <w:r w:rsidDel="00BA7E8C">
          <w:delText>“</w:delText>
        </w:r>
      </w:del>
      <w:r>
        <w:t>View</w:t>
      </w:r>
      <w:del w:id="1806" w:author="DM" w:date="2012-08-07T08:56:00Z">
        <w:r w:rsidDel="00BA7E8C">
          <w:delText>:”</w:delText>
        </w:r>
      </w:del>
      <w:r>
        <w:t xml:space="preserve"> drop</w:t>
      </w:r>
      <w:ins w:id="1807" w:author="DM" w:date="2012-08-07T08:39:00Z">
        <w:r w:rsidR="00D10632">
          <w:t>-</w:t>
        </w:r>
      </w:ins>
      <w:r>
        <w:t xml:space="preserve">down </w:t>
      </w:r>
      <w:ins w:id="1808" w:author="DM" w:date="2012-08-07T08:39:00Z">
        <w:r w:rsidR="00D10632">
          <w:t xml:space="preserve">box </w:t>
        </w:r>
      </w:ins>
      <w:r>
        <w:t xml:space="preserve">allows you to look at the specific item. </w:t>
      </w:r>
    </w:p>
    <w:p w:rsidR="00920897" w:rsidRDefault="00920897" w:rsidP="00920897">
      <w:pPr>
        <w:pStyle w:val="FeatureType"/>
      </w:pPr>
      <w:proofErr w:type="gramStart"/>
      <w:r>
        <w:t>type</w:t>
      </w:r>
      <w:proofErr w:type="gramEnd"/>
      <w:r>
        <w:t>="note"</w:t>
      </w:r>
    </w:p>
    <w:p w:rsidR="00920897" w:rsidRDefault="00920897" w:rsidP="00920897">
      <w:pPr>
        <w:pStyle w:val="FeaturePara"/>
      </w:pPr>
      <w:r>
        <w:t>The View drop</w:t>
      </w:r>
      <w:ins w:id="1809" w:author="DM" w:date="2012-08-07T08:39:00Z">
        <w:r w:rsidR="00D10632">
          <w:t>-</w:t>
        </w:r>
      </w:ins>
      <w:r>
        <w:t xml:space="preserve">down is a configurable item for the </w:t>
      </w:r>
      <w:ins w:id="1810" w:author="DM" w:date="2012-08-20T15:37:00Z">
        <w:r w:rsidR="00AB1F4E">
          <w:t>W</w:t>
        </w:r>
      </w:ins>
      <w:del w:id="1811" w:author="DM" w:date="2012-08-20T15:37:00Z">
        <w:r w:rsidDel="00AB1F4E">
          <w:delText>w</w:delText>
        </w:r>
      </w:del>
      <w:r>
        <w:t xml:space="preserve">eb </w:t>
      </w:r>
      <w:del w:id="1812" w:author="DM" w:date="2012-08-20T15:37:00Z">
        <w:r w:rsidDel="00AB1F4E">
          <w:delText>p</w:delText>
        </w:r>
      </w:del>
      <w:ins w:id="1813" w:author="DM" w:date="2012-08-20T15:37:00Z">
        <w:r w:rsidR="00AB1F4E">
          <w:t>P</w:t>
        </w:r>
      </w:ins>
      <w:r>
        <w:t>art.</w:t>
      </w:r>
    </w:p>
    <w:p w:rsidR="00920897" w:rsidRPr="00193E7A" w:rsidRDefault="00920897" w:rsidP="00920897">
      <w:pPr>
        <w:pStyle w:val="ListNumbered"/>
        <w:rPr>
          <w:rStyle w:val="QueryInline"/>
          <w:rPrChange w:id="1814" w:author="DM" w:date="2012-08-20T15:28:00Z">
            <w:rPr/>
          </w:rPrChange>
        </w:rPr>
      </w:pPr>
      <w:r>
        <w:t>5.</w:t>
      </w:r>
      <w:r>
        <w:tab/>
        <w:t xml:space="preserve">To specify a cell as a parameter value, you must first have replaced its default cell name (such as A1) with a named range name. To add the parameter, select the Parameters tab, click the </w:t>
      </w:r>
      <w:del w:id="1815" w:author="DM" w:date="2012-08-07T08:55:00Z">
        <w:r w:rsidDel="00C77DFD">
          <w:delText>“</w:delText>
        </w:r>
      </w:del>
      <w:r>
        <w:t>Add…</w:t>
      </w:r>
      <w:del w:id="1816" w:author="DM" w:date="2012-08-07T08:55:00Z">
        <w:r w:rsidDel="00C77DFD">
          <w:delText>”</w:delText>
        </w:r>
      </w:del>
      <w:r>
        <w:t xml:space="preserve"> button, and select the named range name (or names) of interest</w:t>
      </w:r>
      <w:ins w:id="1817" w:author="Jeff Jacobson" w:date="2012-09-07T16:22:00Z">
        <w:r w:rsidR="00B7142F">
          <w:t xml:space="preserve"> (see Figure 10.37)</w:t>
        </w:r>
      </w:ins>
      <w:r>
        <w:t xml:space="preserve">. These cells can be accessed via a Parameters pane in the Excel </w:t>
      </w:r>
      <w:del w:id="1818" w:author="DM" w:date="2012-08-07T08:55:00Z">
        <w:r w:rsidDel="00C77DFD">
          <w:delText>w</w:delText>
        </w:r>
      </w:del>
      <w:ins w:id="1819" w:author="DM" w:date="2012-08-07T08:55:00Z">
        <w:r w:rsidR="00C77DFD">
          <w:t>W</w:t>
        </w:r>
      </w:ins>
      <w:r>
        <w:t xml:space="preserve">eb </w:t>
      </w:r>
      <w:ins w:id="1820" w:author="DM" w:date="2012-08-20T15:36:00Z">
        <w:r w:rsidR="000A0EBD">
          <w:t>P</w:t>
        </w:r>
      </w:ins>
      <w:del w:id="1821" w:author="DM" w:date="2012-08-20T15:36:00Z">
        <w:r w:rsidDel="000A0EBD">
          <w:delText>p</w:delText>
        </w:r>
      </w:del>
      <w:r>
        <w:t xml:space="preserve">art (if that is enabled) or used in a </w:t>
      </w:r>
      <w:del w:id="1822" w:author="DM" w:date="2012-08-07T08:55:00Z">
        <w:r w:rsidDel="00C77DFD">
          <w:delText>D</w:delText>
        </w:r>
      </w:del>
      <w:ins w:id="1823" w:author="DM" w:date="2012-08-07T08:55:00Z">
        <w:r w:rsidR="00C77DFD">
          <w:t>d</w:t>
        </w:r>
      </w:ins>
      <w:r>
        <w:t xml:space="preserve">ashboard to connect </w:t>
      </w:r>
      <w:del w:id="1824" w:author="DM" w:date="2012-08-07T08:55:00Z">
        <w:r w:rsidDel="00C77DFD">
          <w:delText>w</w:delText>
        </w:r>
      </w:del>
      <w:ins w:id="1825" w:author="DM" w:date="2012-08-07T08:55:00Z">
        <w:r w:rsidR="00C77DFD">
          <w:t>W</w:t>
        </w:r>
      </w:ins>
      <w:r>
        <w:t xml:space="preserve">eb </w:t>
      </w:r>
      <w:ins w:id="1826" w:author="DM" w:date="2012-08-20T15:36:00Z">
        <w:r w:rsidR="000A0EBD">
          <w:t>P</w:t>
        </w:r>
      </w:ins>
      <w:del w:id="1827" w:author="DM" w:date="2012-08-20T15:36:00Z">
        <w:r w:rsidDel="000A0EBD">
          <w:delText>p</w:delText>
        </w:r>
      </w:del>
      <w:r>
        <w:t xml:space="preserve">arts. </w:t>
      </w:r>
      <w:ins w:id="1828" w:author="DM" w:date="2012-08-20T15:28:00Z">
        <w:del w:id="1829" w:author="Jeff Jacobson" w:date="2012-09-07T16:22:00Z">
          <w:r w:rsidR="00193E7A" w:rsidDel="00B7142F">
            <w:rPr>
              <w:rStyle w:val="QueryInline"/>
            </w:rPr>
            <w:delText>[AU: insert text ref. to figure]</w:delText>
          </w:r>
        </w:del>
      </w:ins>
    </w:p>
    <w:p w:rsidR="00920897" w:rsidRDefault="00920897" w:rsidP="00920897">
      <w:pPr>
        <w:pStyle w:val="Slug"/>
      </w:pPr>
      <w:r>
        <w:t>1</w:t>
      </w:r>
      <w:r w:rsidR="00A02D8C">
        <w:t>0</w:t>
      </w:r>
      <w:r>
        <w:t>.3</w:t>
      </w:r>
      <w:r w:rsidR="00A02D8C">
        <w:t>7</w:t>
      </w:r>
      <w:del w:id="1830" w:author="DM" w:date="2012-08-07T08:55:00Z">
        <w:r w:rsidDel="00C77DFD">
          <w:delText>:</w:delText>
        </w:r>
      </w:del>
      <w:r>
        <w:t xml:space="preserve"> Selecting Sheet Parameters</w:t>
      </w:r>
      <w:r>
        <w:tab/>
      </w:r>
      <w:r w:rsidR="00A02D8C">
        <w:t>[</w:t>
      </w:r>
      <w:r w:rsidR="00767496">
        <w:t>10-37-p</w:t>
      </w:r>
      <w:r w:rsidR="00A02D8C">
        <w:t>arameters.tif]</w:t>
      </w:r>
    </w:p>
    <w:p w:rsidR="00920897" w:rsidRDefault="00920897" w:rsidP="00920897">
      <w:pPr>
        <w:pStyle w:val="ListPara"/>
      </w:pPr>
      <w:r>
        <w:t>Some additional considerations:</w:t>
      </w:r>
    </w:p>
    <w:p w:rsidR="00920897" w:rsidRDefault="00920897" w:rsidP="00920897">
      <w:pPr>
        <w:pStyle w:val="ListBulletedSub"/>
      </w:pPr>
      <w:r>
        <w:t xml:space="preserve">A named cell can be a single cell or a merged cell. There is one cell for each parameter; a parameter cannot represent a range that contains two or more cells. </w:t>
      </w:r>
    </w:p>
    <w:p w:rsidR="00920897" w:rsidRDefault="00920897" w:rsidP="00920897">
      <w:pPr>
        <w:pStyle w:val="ListBulletedSub"/>
      </w:pPr>
      <w:r>
        <w:t xml:space="preserve">The named cell must be a cell in the workbook. The cell cannot be located in a table or in a </w:t>
      </w:r>
      <w:del w:id="1831" w:author="DM" w:date="2012-08-07T08:56:00Z">
        <w:r w:rsidDel="00BA7E8C">
          <w:delText>P</w:delText>
        </w:r>
      </w:del>
      <w:ins w:id="1832" w:author="DM" w:date="2012-08-07T08:56:00Z">
        <w:r w:rsidR="00BA7E8C">
          <w:t>p</w:t>
        </w:r>
      </w:ins>
      <w:r>
        <w:t>ivot</w:t>
      </w:r>
      <w:ins w:id="1833" w:author="DM" w:date="2012-08-07T08:56:00Z">
        <w:r w:rsidR="00BA7E8C">
          <w:t xml:space="preserve"> </w:t>
        </w:r>
      </w:ins>
      <w:del w:id="1834" w:author="DM" w:date="2012-08-07T08:56:00Z">
        <w:r w:rsidDel="00BA7E8C">
          <w:delText>T</w:delText>
        </w:r>
      </w:del>
      <w:ins w:id="1835" w:author="DM" w:date="2012-08-07T08:56:00Z">
        <w:r w:rsidR="00BA7E8C">
          <w:t>t</w:t>
        </w:r>
      </w:ins>
      <w:r>
        <w:t xml:space="preserve">able, and you cannot use an external cell reference. </w:t>
      </w:r>
    </w:p>
    <w:p w:rsidR="00920897" w:rsidRDefault="00920897" w:rsidP="00920897">
      <w:pPr>
        <w:pStyle w:val="ListBulletedSub"/>
      </w:pPr>
      <w:r>
        <w:t xml:space="preserve">A named cell can contain a report filter field from a </w:t>
      </w:r>
      <w:del w:id="1836" w:author="DM" w:date="2012-08-07T08:57:00Z">
        <w:r w:rsidDel="00BA7E8C">
          <w:delText>P</w:delText>
        </w:r>
      </w:del>
      <w:ins w:id="1837" w:author="DM" w:date="2012-08-07T08:57:00Z">
        <w:r w:rsidR="00BA7E8C">
          <w:t>p</w:t>
        </w:r>
      </w:ins>
      <w:r>
        <w:t>ivot</w:t>
      </w:r>
      <w:ins w:id="1838" w:author="DM" w:date="2012-08-07T08:57:00Z">
        <w:r w:rsidR="00BA7E8C">
          <w:t xml:space="preserve"> </w:t>
        </w:r>
      </w:ins>
      <w:del w:id="1839" w:author="DM" w:date="2012-08-07T08:57:00Z">
        <w:r w:rsidDel="00BA7E8C">
          <w:delText>T</w:delText>
        </w:r>
      </w:del>
      <w:ins w:id="1840" w:author="DM" w:date="2012-08-07T08:57:00Z">
        <w:r w:rsidR="00BA7E8C">
          <w:t>t</w:t>
        </w:r>
      </w:ins>
      <w:r>
        <w:t xml:space="preserve">able report. However, the report filter field will not appear in the Parameters pane. To change the range filter field, you can use a </w:t>
      </w:r>
      <w:del w:id="1841" w:author="DM" w:date="2012-08-07T08:57:00Z">
        <w:r w:rsidDel="00BA7E8C">
          <w:delText>F</w:delText>
        </w:r>
      </w:del>
      <w:ins w:id="1842" w:author="DM" w:date="2012-08-07T08:57:00Z">
        <w:r w:rsidR="00BA7E8C">
          <w:t>f</w:t>
        </w:r>
      </w:ins>
      <w:r>
        <w:t xml:space="preserve">ilter </w:t>
      </w:r>
      <w:ins w:id="1843" w:author="DM" w:date="2012-08-20T15:37:00Z">
        <w:r w:rsidR="00AB1F4E">
          <w:t>W</w:t>
        </w:r>
      </w:ins>
      <w:del w:id="1844" w:author="DM" w:date="2012-08-07T08:57:00Z">
        <w:r w:rsidDel="00BA7E8C">
          <w:delText>W</w:delText>
        </w:r>
      </w:del>
      <w:r>
        <w:t xml:space="preserve">eb </w:t>
      </w:r>
      <w:del w:id="1845" w:author="DM" w:date="2012-08-07T08:57:00Z">
        <w:r w:rsidDel="00BA7E8C">
          <w:delText>P</w:delText>
        </w:r>
      </w:del>
      <w:ins w:id="1846" w:author="DM" w:date="2012-08-20T15:37:00Z">
        <w:r w:rsidR="00AB1F4E">
          <w:t>P</w:t>
        </w:r>
      </w:ins>
      <w:r>
        <w:t xml:space="preserve">art. </w:t>
      </w:r>
    </w:p>
    <w:p w:rsidR="00920897" w:rsidRDefault="00920897" w:rsidP="00920897">
      <w:pPr>
        <w:pStyle w:val="ListBulletedSub"/>
      </w:pPr>
      <w:r>
        <w:t xml:space="preserve">The named cell must not reference another named or absolute cell. </w:t>
      </w:r>
    </w:p>
    <w:p w:rsidR="00920897" w:rsidRDefault="00920897" w:rsidP="00920897">
      <w:pPr>
        <w:pStyle w:val="ListBulletedSub"/>
      </w:pPr>
      <w:r>
        <w:t>The cell cannot have data validation defined, cannot be locked, and cannot be on a protected worksheet.</w:t>
      </w:r>
    </w:p>
    <w:p w:rsidR="00920897" w:rsidRDefault="00920897" w:rsidP="00920897">
      <w:pPr>
        <w:pStyle w:val="ListNumbered"/>
      </w:pPr>
      <w:r>
        <w:t>6.</w:t>
      </w:r>
      <w:r>
        <w:tab/>
        <w:t xml:space="preserve">Press the </w:t>
      </w:r>
      <w:del w:id="1847" w:author="DM" w:date="2012-08-07T08:57:00Z">
        <w:r w:rsidDel="00BA7E8C">
          <w:delText>“</w:delText>
        </w:r>
      </w:del>
      <w:r>
        <w:t>Save As</w:t>
      </w:r>
      <w:del w:id="1848" w:author="DM" w:date="2012-08-07T08:57:00Z">
        <w:r w:rsidDel="00BA7E8C">
          <w:delText>”</w:delText>
        </w:r>
      </w:del>
      <w:r>
        <w:t xml:space="preserve"> button, navigate to the SharePoint document library that is to contain your published report, and press Save. </w:t>
      </w:r>
    </w:p>
    <w:p w:rsidR="006458AF" w:rsidRPr="007E3556" w:rsidRDefault="006458AF" w:rsidP="006458AF">
      <w:pPr>
        <w:pStyle w:val="H3"/>
      </w:pPr>
      <w:r>
        <w:t>Printing</w:t>
      </w:r>
    </w:p>
    <w:p w:rsidR="006458AF" w:rsidRDefault="006458AF" w:rsidP="006458AF">
      <w:pPr>
        <w:pStyle w:val="Para"/>
      </w:pPr>
      <w:r>
        <w:t xml:space="preserve">Printing from the Excel Web Access </w:t>
      </w:r>
      <w:del w:id="1849" w:author="DM" w:date="2012-08-07T08:58:00Z">
        <w:r w:rsidDel="00BA7E8C">
          <w:delText>w</w:delText>
        </w:r>
      </w:del>
      <w:ins w:id="1850" w:author="DM" w:date="2012-08-07T08:58:00Z">
        <w:r w:rsidR="00BA7E8C">
          <w:t>W</w:t>
        </w:r>
      </w:ins>
      <w:r>
        <w:t xml:space="preserve">eb </w:t>
      </w:r>
      <w:ins w:id="1851" w:author="DM" w:date="2012-08-20T15:36:00Z">
        <w:r w:rsidR="000A0EBD">
          <w:t>P</w:t>
        </w:r>
      </w:ins>
      <w:del w:id="1852" w:author="DM" w:date="2012-08-20T15:36:00Z">
        <w:r w:rsidDel="000A0EBD">
          <w:delText>p</w:delText>
        </w:r>
      </w:del>
      <w:r>
        <w:t xml:space="preserve">art is a bit problematic. Your best bet may be to do any filtering, drill up/down, </w:t>
      </w:r>
      <w:ins w:id="1853" w:author="DM" w:date="2012-08-07T08:58:00Z">
        <w:r w:rsidR="00BA7E8C">
          <w:t>and so on,</w:t>
        </w:r>
      </w:ins>
      <w:del w:id="1854" w:author="DM" w:date="2012-08-07T08:58:00Z">
        <w:r w:rsidDel="00BA7E8C">
          <w:delText>etc.</w:delText>
        </w:r>
      </w:del>
      <w:r>
        <w:t xml:space="preserve"> until you get the view you like</w:t>
      </w:r>
      <w:ins w:id="1855" w:author="DM" w:date="2012-08-07T08:58:00Z">
        <w:r w:rsidR="00BA7E8C">
          <w:t>,</w:t>
        </w:r>
      </w:ins>
      <w:r>
        <w:t xml:space="preserve"> then use the File button to </w:t>
      </w:r>
      <w:del w:id="1856" w:author="DM" w:date="2012-08-07T08:58:00Z">
        <w:r w:rsidDel="00BA7E8C">
          <w:delText>D</w:delText>
        </w:r>
      </w:del>
      <w:ins w:id="1857" w:author="DM" w:date="2012-08-07T08:58:00Z">
        <w:r w:rsidR="00BA7E8C">
          <w:t>d</w:t>
        </w:r>
      </w:ins>
      <w:r>
        <w:t xml:space="preserve">ownload a </w:t>
      </w:r>
      <w:del w:id="1858" w:author="DM" w:date="2012-08-07T08:58:00Z">
        <w:r w:rsidDel="00BA7E8C">
          <w:delText>S</w:delText>
        </w:r>
      </w:del>
      <w:ins w:id="1859" w:author="DM" w:date="2012-08-07T08:58:00Z">
        <w:r w:rsidR="00BA7E8C">
          <w:t>s</w:t>
        </w:r>
      </w:ins>
      <w:r>
        <w:t>napshot to your Excel client. From that point</w:t>
      </w:r>
      <w:ins w:id="1860" w:author="DM" w:date="2012-08-07T08:58:00Z">
        <w:r w:rsidR="00BA7E8C">
          <w:t>,</w:t>
        </w:r>
      </w:ins>
      <w:r>
        <w:t xml:space="preserve"> you’ll have the full power of Excel client printing rather than being limited to browser</w:t>
      </w:r>
      <w:ins w:id="1861" w:author="DM" w:date="2012-08-07T08:58:00Z">
        <w:r w:rsidR="00BA7E8C">
          <w:t>-</w:t>
        </w:r>
      </w:ins>
      <w:del w:id="1862" w:author="DM" w:date="2012-08-07T08:58:00Z">
        <w:r w:rsidDel="00BA7E8C">
          <w:delText xml:space="preserve"> </w:delText>
        </w:r>
      </w:del>
      <w:r>
        <w:t xml:space="preserve">based printing. </w:t>
      </w:r>
    </w:p>
    <w:p w:rsidR="006458AF" w:rsidRDefault="006458AF" w:rsidP="006458AF">
      <w:pPr>
        <w:pStyle w:val="H3"/>
      </w:pPr>
      <w:r>
        <w:t>Mobile Applications</w:t>
      </w:r>
    </w:p>
    <w:p w:rsidR="006458AF" w:rsidRDefault="006458AF" w:rsidP="006458AF">
      <w:pPr>
        <w:pStyle w:val="Para"/>
      </w:pPr>
      <w:r>
        <w:t xml:space="preserve">Office Web Apps can extend MS Office tool functionality into the </w:t>
      </w:r>
      <w:ins w:id="1863" w:author="DM" w:date="2012-08-07T08:58:00Z">
        <w:r w:rsidR="00BA7E8C">
          <w:t>m</w:t>
        </w:r>
      </w:ins>
      <w:del w:id="1864" w:author="DM" w:date="2012-08-07T08:58:00Z">
        <w:r w:rsidDel="00BA7E8C">
          <w:delText>M</w:delText>
        </w:r>
      </w:del>
      <w:r>
        <w:t>obile world. Some of the mobile functionality requires Office Mobile 2010, which is sold separately. For SharePoint, SharePoint Workspace Mobile (part of Office Mobile) can be accessed by a Windows Phone 7.</w:t>
      </w:r>
    </w:p>
    <w:p w:rsidR="006458AF" w:rsidRDefault="006458AF" w:rsidP="006458AF">
      <w:pPr>
        <w:pStyle w:val="Para"/>
      </w:pPr>
      <w:r>
        <w:t>SharePoint Workspace Mobile helps ensure that the latest versions of your documents stored on a SharePoint site are also available on your phone. When you’re connected to the Internet, you can:</w:t>
      </w:r>
    </w:p>
    <w:p w:rsidR="006458AF" w:rsidRDefault="006458AF" w:rsidP="006B4983">
      <w:pPr>
        <w:pStyle w:val="ListBulleted"/>
      </w:pPr>
      <w:r>
        <w:t>View content hosted on a SharePoint 2010 site.</w:t>
      </w:r>
    </w:p>
    <w:p w:rsidR="006458AF" w:rsidRDefault="006458AF" w:rsidP="006B4983">
      <w:pPr>
        <w:pStyle w:val="ListBulleted"/>
      </w:pPr>
      <w:r>
        <w:t>Open and edit Word, Excel, PowerPoint, and OneNote files hosted on a SharePoint 2010 site.</w:t>
      </w:r>
    </w:p>
    <w:p w:rsidR="006458AF" w:rsidRDefault="006458AF" w:rsidP="006B4983">
      <w:pPr>
        <w:pStyle w:val="ListBulleted"/>
      </w:pPr>
      <w:r>
        <w:t>Browse SharePoint 2010 sites, lists, and document libraries.</w:t>
      </w:r>
    </w:p>
    <w:p w:rsidR="006458AF" w:rsidRDefault="006458AF" w:rsidP="006B4983">
      <w:pPr>
        <w:pStyle w:val="ListBulleted"/>
      </w:pPr>
      <w:r>
        <w:t>Obtain secure remote access to corporate resources through a Forefront Unified Access Gateway (UAG), if your company uses one.</w:t>
      </w:r>
    </w:p>
    <w:p w:rsidR="006458AF" w:rsidRDefault="006458AF" w:rsidP="006458AF">
      <w:pPr>
        <w:pStyle w:val="Para"/>
      </w:pPr>
      <w:r>
        <w:t>You can also use SharePoint Workspace Mobile to take your SharePoint 2010 files offline and put them on your phone. You can then open and edit the documents</w:t>
      </w:r>
      <w:del w:id="1865" w:author="DM" w:date="2012-08-07T09:00:00Z">
        <w:r w:rsidDel="009D4A42">
          <w:delText>,</w:delText>
        </w:r>
      </w:del>
      <w:r>
        <w:t xml:space="preserve"> and save them back to the SharePoint site when you’re back online.</w:t>
      </w:r>
    </w:p>
    <w:p w:rsidR="00377F24" w:rsidRDefault="00377F24" w:rsidP="00377F24">
      <w:pPr>
        <w:pStyle w:val="H1"/>
      </w:pPr>
      <w:r>
        <w:t>Important Concepts Covered in This Chapter</w:t>
      </w:r>
    </w:p>
    <w:p w:rsidR="00377F24" w:rsidRDefault="00486E30" w:rsidP="00377F24">
      <w:pPr>
        <w:pStyle w:val="Para"/>
      </w:pPr>
      <w:r>
        <w:t xml:space="preserve">In this chapter, we reviewed the reporting capabilities that come with a PPM 2010 solution and got a taste of the power of </w:t>
      </w:r>
      <w:ins w:id="1866" w:author="DM" w:date="2012-08-07T09:00:00Z">
        <w:r w:rsidR="009D4A42">
          <w:t>BI</w:t>
        </w:r>
      </w:ins>
      <w:del w:id="1867" w:author="DM" w:date="2012-08-07T09:00:00Z">
        <w:r w:rsidDel="009D4A42">
          <w:delText>Business Intelligence</w:delText>
        </w:r>
      </w:del>
      <w:r>
        <w:t>, including a walk</w:t>
      </w:r>
      <w:ins w:id="1868" w:author="DM" w:date="2012-08-07T09:00:00Z">
        <w:r w:rsidR="009D4A42">
          <w:t>-</w:t>
        </w:r>
      </w:ins>
      <w:r>
        <w:t>through and exploration of the</w:t>
      </w:r>
      <w:ins w:id="1869" w:author="DM" w:date="2012-08-07T09:00:00Z">
        <w:r w:rsidR="009D4A42">
          <w:t>se</w:t>
        </w:r>
      </w:ins>
      <w:del w:id="1870" w:author="DM" w:date="2012-08-07T09:00:00Z">
        <w:r w:rsidR="006F77C0" w:rsidDel="009D4A42">
          <w:delText xml:space="preserve"> following</w:delText>
        </w:r>
      </w:del>
      <w:r>
        <w:t xml:space="preserve"> features</w:t>
      </w:r>
      <w:r w:rsidR="006F77C0">
        <w:t>:</w:t>
      </w:r>
    </w:p>
    <w:p w:rsidR="00377F24" w:rsidRDefault="00486E30" w:rsidP="0060136E">
      <w:pPr>
        <w:pStyle w:val="ListBulleted"/>
      </w:pPr>
      <w:proofErr w:type="spellStart"/>
      <w:r>
        <w:t>PowerPivot</w:t>
      </w:r>
      <w:proofErr w:type="spellEnd"/>
      <w:r>
        <w:t xml:space="preserve"> </w:t>
      </w:r>
      <w:ins w:id="1871" w:author="DM" w:date="2012-08-07T09:00:00Z">
        <w:r w:rsidR="009D4A42">
          <w:t>and</w:t>
        </w:r>
      </w:ins>
      <w:del w:id="1872" w:author="DM" w:date="2012-08-07T09:00:00Z">
        <w:r w:rsidDel="009D4A42">
          <w:delText>&amp;</w:delText>
        </w:r>
      </w:del>
      <w:r>
        <w:t xml:space="preserve"> </w:t>
      </w:r>
      <w:r w:rsidR="006F77C0">
        <w:t>u</w:t>
      </w:r>
      <w:r>
        <w:t xml:space="preserve">sing the </w:t>
      </w:r>
      <w:del w:id="1873" w:author="DM" w:date="2012-08-07T09:00:00Z">
        <w:r w:rsidDel="009D4A42">
          <w:delText>S</w:delText>
        </w:r>
      </w:del>
      <w:ins w:id="1874" w:author="DM" w:date="2012-08-07T09:00:00Z">
        <w:r w:rsidR="009D4A42">
          <w:t>s</w:t>
        </w:r>
      </w:ins>
      <w:r>
        <w:t xml:space="preserve">licer for </w:t>
      </w:r>
      <w:r w:rsidR="006F77C0">
        <w:t>r</w:t>
      </w:r>
      <w:r>
        <w:t>eporting</w:t>
      </w:r>
      <w:del w:id="1875" w:author="DM" w:date="2012-08-07T09:01:00Z">
        <w:r w:rsidR="006F77C0" w:rsidDel="009D4A42">
          <w:delText>.</w:delText>
        </w:r>
      </w:del>
    </w:p>
    <w:p w:rsidR="00377F24" w:rsidRDefault="00486E30">
      <w:pPr>
        <w:pStyle w:val="ListBulleted"/>
      </w:pPr>
      <w:r>
        <w:t xml:space="preserve">Extending </w:t>
      </w:r>
      <w:r w:rsidR="006F77C0">
        <w:t>r</w:t>
      </w:r>
      <w:r>
        <w:t xml:space="preserve">eporting to other </w:t>
      </w:r>
      <w:r w:rsidR="006F77C0">
        <w:t>d</w:t>
      </w:r>
      <w:r>
        <w:t xml:space="preserve">ata </w:t>
      </w:r>
      <w:r w:rsidR="006F77C0">
        <w:t>s</w:t>
      </w:r>
      <w:r>
        <w:t>ources</w:t>
      </w:r>
      <w:ins w:id="1876" w:author="DM" w:date="2012-08-07T09:00:00Z">
        <w:r w:rsidR="009D4A42">
          <w:t>,</w:t>
        </w:r>
      </w:ins>
      <w:r>
        <w:t xml:space="preserve"> and </w:t>
      </w:r>
      <w:r w:rsidR="006F77C0">
        <w:t>m</w:t>
      </w:r>
      <w:r>
        <w:t xml:space="preserve">apping </w:t>
      </w:r>
      <w:ins w:id="1877" w:author="DM" w:date="2012-08-07T09:00:00Z">
        <w:r w:rsidR="009D4A42">
          <w:t>and</w:t>
        </w:r>
      </w:ins>
      <w:del w:id="1878" w:author="DM" w:date="2012-08-07T09:00:00Z">
        <w:r w:rsidDel="009D4A42">
          <w:delText>&amp;</w:delText>
        </w:r>
      </w:del>
      <w:r>
        <w:t xml:space="preserve"> </w:t>
      </w:r>
      <w:r w:rsidR="006F77C0">
        <w:t>m</w:t>
      </w:r>
      <w:r>
        <w:t>odeling in Excel</w:t>
      </w:r>
      <w:del w:id="1879" w:author="DM" w:date="2012-08-07T09:01:00Z">
        <w:r w:rsidR="006F77C0" w:rsidDel="009D4A42">
          <w:delText>.</w:delText>
        </w:r>
      </w:del>
    </w:p>
    <w:p w:rsidR="00377F24" w:rsidRDefault="00486E30">
      <w:pPr>
        <w:pStyle w:val="ListBulleted"/>
      </w:pPr>
      <w:r>
        <w:t xml:space="preserve">Displaying </w:t>
      </w:r>
      <w:r w:rsidR="006F77C0">
        <w:t>r</w:t>
      </w:r>
      <w:r>
        <w:t xml:space="preserve">eports in </w:t>
      </w:r>
      <w:r w:rsidR="006F77C0">
        <w:t>d</w:t>
      </w:r>
      <w:r>
        <w:t xml:space="preserve">ifferent </w:t>
      </w:r>
      <w:r w:rsidR="006F77C0">
        <w:t>f</w:t>
      </w:r>
      <w:r>
        <w:t xml:space="preserve">ormats in SharePoint to </w:t>
      </w:r>
      <w:r w:rsidR="006F77C0">
        <w:t>e</w:t>
      </w:r>
      <w:r>
        <w:t xml:space="preserve">xtend </w:t>
      </w:r>
      <w:r w:rsidR="006F77C0">
        <w:t>u</w:t>
      </w:r>
      <w:r>
        <w:t xml:space="preserve">ser </w:t>
      </w:r>
      <w:r w:rsidR="006F77C0">
        <w:t>a</w:t>
      </w:r>
      <w:r>
        <w:t>ccessibility</w:t>
      </w:r>
      <w:del w:id="1880" w:author="DM" w:date="2012-08-07T09:01:00Z">
        <w:r w:rsidR="006F77C0" w:rsidDel="009D4A42">
          <w:delText>.</w:delText>
        </w:r>
      </w:del>
    </w:p>
    <w:p w:rsidR="00377F24" w:rsidRDefault="00486E30">
      <w:pPr>
        <w:pStyle w:val="ListBulleted"/>
      </w:pPr>
      <w:r>
        <w:t xml:space="preserve">Localizing what you </w:t>
      </w:r>
      <w:r w:rsidR="006F77C0">
        <w:t>p</w:t>
      </w:r>
      <w:r>
        <w:t xml:space="preserve">resent (limiting </w:t>
      </w:r>
      <w:del w:id="1881" w:author="DM" w:date="2012-08-07T09:01:00Z">
        <w:r w:rsidDel="009D4A42">
          <w:delText>V</w:delText>
        </w:r>
      </w:del>
      <w:ins w:id="1882" w:author="DM" w:date="2012-08-07T09:01:00Z">
        <w:r w:rsidR="009D4A42">
          <w:t>v</w:t>
        </w:r>
      </w:ins>
      <w:r>
        <w:t xml:space="preserve">iews and </w:t>
      </w:r>
      <w:r w:rsidR="006F77C0">
        <w:t>p</w:t>
      </w:r>
      <w:r>
        <w:t xml:space="preserve">arts of Excel </w:t>
      </w:r>
      <w:r w:rsidR="006F77C0">
        <w:t>r</w:t>
      </w:r>
      <w:r>
        <w:t>eports in SharePoint</w:t>
      </w:r>
      <w:ins w:id="1883" w:author="DM" w:date="2012-08-07T09:01:00Z">
        <w:r w:rsidR="009D4A42">
          <w:t>)</w:t>
        </w:r>
      </w:ins>
      <w:del w:id="1884" w:author="DM" w:date="2012-08-07T09:01:00Z">
        <w:r w:rsidR="006F77C0" w:rsidDel="009D4A42">
          <w:delText>.</w:delText>
        </w:r>
      </w:del>
    </w:p>
    <w:p w:rsidR="00377F24" w:rsidRPr="0081325E" w:rsidRDefault="00486E30" w:rsidP="00377F24">
      <w:pPr>
        <w:pStyle w:val="ListBulleted"/>
      </w:pPr>
      <w:r>
        <w:t>Overall understanding of the B</w:t>
      </w:r>
      <w:ins w:id="1885" w:author="DM" w:date="2012-08-07T09:01:00Z">
        <w:r w:rsidR="009D4A42">
          <w:t>I</w:t>
        </w:r>
      </w:ins>
      <w:del w:id="1886" w:author="DM" w:date="2012-08-07T09:01:00Z">
        <w:r w:rsidDel="009D4A42">
          <w:delText>usiness Intelligence</w:delText>
        </w:r>
      </w:del>
      <w:r>
        <w:t xml:space="preserve"> </w:t>
      </w:r>
      <w:r w:rsidR="0060136E">
        <w:t>c</w:t>
      </w:r>
      <w:r>
        <w:t xml:space="preserve">apabilities that come with Project Server </w:t>
      </w:r>
      <w:ins w:id="1887" w:author="DM" w:date="2012-08-07T09:01:00Z">
        <w:r w:rsidR="009D4A42">
          <w:t>and</w:t>
        </w:r>
      </w:ins>
      <w:del w:id="1888" w:author="DM" w:date="2012-08-07T09:01:00Z">
        <w:r w:rsidDel="009D4A42">
          <w:delText xml:space="preserve">&amp; </w:delText>
        </w:r>
      </w:del>
      <w:ins w:id="1889" w:author="DM" w:date="2012-08-07T09:01:00Z">
        <w:r w:rsidR="009D4A42">
          <w:t xml:space="preserve"> </w:t>
        </w:r>
      </w:ins>
      <w:r>
        <w:t xml:space="preserve">SharePoint </w:t>
      </w:r>
      <w:r w:rsidR="0060136E">
        <w:t>t</w:t>
      </w:r>
      <w:r>
        <w:t>ogether</w:t>
      </w:r>
      <w:del w:id="1890" w:author="DM" w:date="2012-08-07T09:01:00Z">
        <w:r w:rsidR="0060136E" w:rsidDel="009D4A42">
          <w:delText>.</w:delText>
        </w:r>
      </w:del>
    </w:p>
    <w:sectPr w:rsidR="00377F24" w:rsidRPr="0081325E" w:rsidSect="009D386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30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4" w:author="Tim Runcie" w:date="2012-09-14T09:37:00Z" w:initials="TR">
    <w:p w:rsidR="0099768F" w:rsidRDefault="0099768F">
      <w:pPr>
        <w:pStyle w:val="CommentText"/>
      </w:pPr>
      <w:r>
        <w:rPr>
          <w:rStyle w:val="CommentReference"/>
        </w:rPr>
        <w:annotationRef/>
      </w:r>
      <w:proofErr w:type="spellStart"/>
      <w:r>
        <w:t>Timephased</w:t>
      </w:r>
      <w:proofErr w:type="spellEnd"/>
      <w:r>
        <w:t xml:space="preserve"> is correct.</w:t>
      </w:r>
    </w:p>
  </w:comment>
  <w:comment w:id="291" w:author="Jeff Jacobson" w:date="2012-09-06T15:38:00Z" w:initials="JJ">
    <w:p w:rsidR="00A20FAC" w:rsidRDefault="00A20FAC">
      <w:pPr>
        <w:pStyle w:val="CommentText"/>
      </w:pPr>
      <w:r>
        <w:rPr>
          <w:rStyle w:val="CommentReference"/>
        </w:rPr>
        <w:annotationRef/>
      </w:r>
      <w:r>
        <w:t>“</w:t>
      </w:r>
      <w:proofErr w:type="spellStart"/>
      <w:proofErr w:type="gramStart"/>
      <w:r>
        <w:t>timephased</w:t>
      </w:r>
      <w:proofErr w:type="spellEnd"/>
      <w:proofErr w:type="gramEnd"/>
      <w:r>
        <w:t>” is correct.</w:t>
      </w:r>
    </w:p>
  </w:comment>
  <w:comment w:id="536" w:author="Tim Runcie" w:date="2012-09-14T09:39:00Z" w:initials="TR">
    <w:p w:rsidR="0099768F" w:rsidRDefault="0099768F">
      <w:pPr>
        <w:pStyle w:val="CommentText"/>
      </w:pPr>
      <w:r>
        <w:rPr>
          <w:rStyle w:val="CommentReference"/>
        </w:rPr>
        <w:annotationRef/>
      </w:r>
      <w:r>
        <w:t>Clarified.</w:t>
      </w:r>
    </w:p>
  </w:comment>
  <w:comment w:id="534" w:author="Jeff Jacobson" w:date="2012-09-06T15:57:00Z" w:initials="JJ">
    <w:p w:rsidR="00A20FAC" w:rsidRDefault="00A20FAC">
      <w:pPr>
        <w:pStyle w:val="CommentText"/>
      </w:pPr>
      <w:r>
        <w:rPr>
          <w:rStyle w:val="CommentReference"/>
        </w:rPr>
        <w:annotationRef/>
      </w:r>
      <w:r w:rsidRPr="00204FE2">
        <w:rPr>
          <w:b/>
        </w:rPr>
        <w:t>Tim</w:t>
      </w:r>
      <w:r>
        <w:t>.</w:t>
      </w:r>
    </w:p>
  </w:comment>
  <w:comment w:id="616" w:author="Tim Runcie" w:date="2012-09-14T09:40:00Z" w:initials="TR">
    <w:p w:rsidR="0061767E" w:rsidRDefault="0061767E">
      <w:pPr>
        <w:pStyle w:val="CommentText"/>
      </w:pPr>
      <w:r>
        <w:rPr>
          <w:rStyle w:val="CommentReference"/>
        </w:rPr>
        <w:annotationRef/>
      </w:r>
      <w:r>
        <w:t>Clarified.</w:t>
      </w:r>
    </w:p>
  </w:comment>
  <w:comment w:id="614" w:author="Jeff Jacobson" w:date="2012-09-06T16:01:00Z" w:initials="JJ">
    <w:p w:rsidR="00A20FAC" w:rsidRDefault="00A20FAC">
      <w:pPr>
        <w:pStyle w:val="CommentText"/>
      </w:pPr>
      <w:r>
        <w:rPr>
          <w:rStyle w:val="CommentReference"/>
        </w:rPr>
        <w:annotationRef/>
      </w:r>
      <w:r w:rsidRPr="00DC0E2D">
        <w:rPr>
          <w:b/>
        </w:rPr>
        <w:t>Tim</w:t>
      </w:r>
      <w:r>
        <w:t>?</w:t>
      </w:r>
    </w:p>
  </w:comment>
  <w:comment w:id="969" w:author="Tim Runcie" w:date="2012-09-14T09:42:00Z" w:initials="TR">
    <w:p w:rsidR="00C60FFF" w:rsidRDefault="00C60FFF">
      <w:pPr>
        <w:pStyle w:val="CommentText"/>
      </w:pPr>
      <w:r>
        <w:rPr>
          <w:rStyle w:val="CommentReference"/>
        </w:rPr>
        <w:annotationRef/>
      </w:r>
      <w:r>
        <w:t>Nope, no caps.</w:t>
      </w:r>
    </w:p>
  </w:comment>
  <w:comment w:id="967" w:author="Jeff Jacobson" w:date="2012-09-06T16:06:00Z" w:initials="JJ">
    <w:p w:rsidR="00A20FAC" w:rsidRDefault="00A20FAC">
      <w:pPr>
        <w:pStyle w:val="CommentText"/>
      </w:pPr>
      <w:r>
        <w:rPr>
          <w:rStyle w:val="CommentReference"/>
        </w:rPr>
        <w:annotationRef/>
      </w:r>
      <w:r>
        <w:t xml:space="preserve">I don’t think so. </w:t>
      </w:r>
      <w:r w:rsidRPr="00FF55B9">
        <w:rPr>
          <w:b/>
        </w:rPr>
        <w:t>Tim</w:t>
      </w:r>
      <w:r>
        <w:t>?</w:t>
      </w:r>
    </w:p>
  </w:comment>
  <w:comment w:id="1029" w:author="Jeff Jacobson" w:date="2012-09-06T16:07:00Z" w:initials="JJ">
    <w:p w:rsidR="00A20FAC" w:rsidRDefault="00A20FAC">
      <w:pPr>
        <w:pStyle w:val="CommentText"/>
      </w:pPr>
      <w:r>
        <w:rPr>
          <w:rStyle w:val="CommentReference"/>
        </w:rPr>
        <w:annotationRef/>
      </w:r>
      <w:r>
        <w:t>Yes. Ok.</w:t>
      </w:r>
    </w:p>
  </w:comment>
  <w:comment w:id="1370" w:author="Jeff Jacobson" w:date="2012-09-06T16:22:00Z" w:initials="JJ">
    <w:p w:rsidR="00A20FAC" w:rsidRDefault="00A20FAC">
      <w:pPr>
        <w:pStyle w:val="CommentText"/>
      </w:pPr>
      <w:r>
        <w:rPr>
          <w:rStyle w:val="CommentReference"/>
        </w:rPr>
        <w:annotationRef/>
      </w:r>
      <w:r>
        <w:t>Yes. Ok.</w:t>
      </w:r>
    </w:p>
  </w:comment>
  <w:comment w:id="1437" w:author="Tim Runcie" w:date="2012-09-14T09:43:00Z" w:initials="TR">
    <w:p w:rsidR="0063077A" w:rsidRDefault="0063077A">
      <w:pPr>
        <w:pStyle w:val="CommentText"/>
      </w:pPr>
      <w:r>
        <w:rPr>
          <w:rStyle w:val="CommentReference"/>
        </w:rPr>
        <w:annotationRef/>
      </w:r>
      <w:r>
        <w:t>Good catch.  Added wording.</w:t>
      </w:r>
    </w:p>
  </w:comment>
  <w:comment w:id="1435" w:author="Jeff Jacobson" w:date="2012-09-06T16:26:00Z" w:initials="JJ">
    <w:p w:rsidR="00A20FAC" w:rsidRDefault="00A20FAC">
      <w:pPr>
        <w:pStyle w:val="CommentText"/>
      </w:pPr>
      <w:r>
        <w:rPr>
          <w:rStyle w:val="CommentReference"/>
        </w:rPr>
        <w:annotationRef/>
      </w:r>
      <w:r>
        <w:t>Reporting?</w:t>
      </w:r>
    </w:p>
    <w:p w:rsidR="00A20FAC" w:rsidRDefault="00A20FAC">
      <w:pPr>
        <w:pStyle w:val="CommentText"/>
      </w:pPr>
    </w:p>
    <w:p w:rsidR="00A20FAC" w:rsidRDefault="00A20FAC">
      <w:pPr>
        <w:pStyle w:val="CommentText"/>
      </w:pPr>
      <w:r w:rsidRPr="00B641B3">
        <w:rPr>
          <w:b/>
        </w:rPr>
        <w:t>Tim</w:t>
      </w:r>
      <w:r>
        <w:t>.</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465" w:rsidRDefault="00A81465" w:rsidP="007041DC">
      <w:pPr>
        <w:spacing w:after="0" w:line="240" w:lineRule="auto"/>
      </w:pPr>
      <w:r>
        <w:separator/>
      </w:r>
    </w:p>
  </w:endnote>
  <w:endnote w:type="continuationSeparator" w:id="0">
    <w:p w:rsidR="00A81465" w:rsidRDefault="00A81465"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AC" w:rsidRDefault="00A20F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AC" w:rsidRDefault="00A20F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AC" w:rsidRDefault="00A20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465" w:rsidRDefault="00A81465" w:rsidP="007041DC">
      <w:pPr>
        <w:spacing w:after="0" w:line="240" w:lineRule="auto"/>
      </w:pPr>
      <w:r>
        <w:separator/>
      </w:r>
    </w:p>
  </w:footnote>
  <w:footnote w:type="continuationSeparator" w:id="0">
    <w:p w:rsidR="00A81465" w:rsidRDefault="00A81465"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AC" w:rsidRDefault="00A20FAC" w:rsidP="00BE30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0FAC" w:rsidRDefault="00A20FAC" w:rsidP="009D386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AC" w:rsidRDefault="00A20FAC" w:rsidP="00BE30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1D2F">
      <w:rPr>
        <w:rStyle w:val="PageNumber"/>
        <w:noProof/>
      </w:rPr>
      <w:t>331</w:t>
    </w:r>
    <w:r>
      <w:rPr>
        <w:rStyle w:val="PageNumber"/>
      </w:rPr>
      <w:fldChar w:fldCharType="end"/>
    </w:r>
  </w:p>
  <w:p w:rsidR="00A20FAC" w:rsidRDefault="00A20FAC" w:rsidP="009D386E">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AC" w:rsidRDefault="00A20F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9"/>
  </w:num>
  <w:num w:numId="2">
    <w:abstractNumId w:val="25"/>
  </w:num>
  <w:num w:numId="3">
    <w:abstractNumId w:val="29"/>
  </w:num>
  <w:num w:numId="4">
    <w:abstractNumId w:val="23"/>
  </w:num>
  <w:num w:numId="5">
    <w:abstractNumId w:val="11"/>
  </w:num>
  <w:num w:numId="6">
    <w:abstractNumId w:val="37"/>
  </w:num>
  <w:num w:numId="7">
    <w:abstractNumId w:val="14"/>
  </w:num>
  <w:num w:numId="8">
    <w:abstractNumId w:val="40"/>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1"/>
  </w:num>
  <w:num w:numId="19">
    <w:abstractNumId w:val="18"/>
  </w:num>
  <w:num w:numId="20">
    <w:abstractNumId w:val="15"/>
  </w:num>
  <w:num w:numId="21">
    <w:abstractNumId w:val="22"/>
  </w:num>
  <w:num w:numId="22">
    <w:abstractNumId w:val="33"/>
  </w:num>
  <w:num w:numId="23">
    <w:abstractNumId w:val="24"/>
  </w:num>
  <w:num w:numId="24">
    <w:abstractNumId w:val="10"/>
  </w:num>
  <w:num w:numId="25">
    <w:abstractNumId w:val="38"/>
  </w:num>
  <w:num w:numId="26">
    <w:abstractNumId w:val="16"/>
  </w:num>
  <w:num w:numId="27">
    <w:abstractNumId w:val="20"/>
  </w:num>
  <w:num w:numId="28">
    <w:abstractNumId w:val="9"/>
  </w:num>
  <w:num w:numId="29">
    <w:abstractNumId w:val="35"/>
  </w:num>
  <w:num w:numId="30">
    <w:abstractNumId w:val="28"/>
  </w:num>
  <w:num w:numId="31">
    <w:abstractNumId w:val="13"/>
  </w:num>
  <w:num w:numId="32">
    <w:abstractNumId w:val="30"/>
  </w:num>
  <w:num w:numId="33">
    <w:abstractNumId w:val="42"/>
  </w:num>
  <w:num w:numId="34">
    <w:abstractNumId w:val="26"/>
  </w:num>
  <w:num w:numId="35">
    <w:abstractNumId w:val="32"/>
  </w:num>
  <w:num w:numId="36">
    <w:abstractNumId w:val="17"/>
  </w:num>
  <w:num w:numId="37">
    <w:abstractNumId w:val="36"/>
  </w:num>
  <w:num w:numId="38">
    <w:abstractNumId w:val="12"/>
  </w:num>
  <w:num w:numId="39">
    <w:abstractNumId w:val="27"/>
  </w:num>
  <w:num w:numId="40">
    <w:abstractNumId w:val="21"/>
  </w:num>
  <w:num w:numId="41">
    <w:abstractNumId w:val="19"/>
  </w:num>
  <w:num w:numId="42">
    <w:abstractNumId w:val="41"/>
  </w:num>
  <w:num w:numId="4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3IgX2svOL5L9XiTB0ySOXeWZESY=" w:salt="iLtvn2PM1tEuyI2RibuhdQ=="/>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34E5"/>
    <w:rsid w:val="00003AB3"/>
    <w:rsid w:val="0000469A"/>
    <w:rsid w:val="0000583B"/>
    <w:rsid w:val="00006F94"/>
    <w:rsid w:val="000079E8"/>
    <w:rsid w:val="00007C08"/>
    <w:rsid w:val="000121B7"/>
    <w:rsid w:val="00012E02"/>
    <w:rsid w:val="000139C0"/>
    <w:rsid w:val="00014E82"/>
    <w:rsid w:val="00015007"/>
    <w:rsid w:val="000203AF"/>
    <w:rsid w:val="00022478"/>
    <w:rsid w:val="00023B64"/>
    <w:rsid w:val="00024D43"/>
    <w:rsid w:val="00030425"/>
    <w:rsid w:val="00031533"/>
    <w:rsid w:val="00033FAC"/>
    <w:rsid w:val="00036AFD"/>
    <w:rsid w:val="00040C65"/>
    <w:rsid w:val="00041BB5"/>
    <w:rsid w:val="0004525E"/>
    <w:rsid w:val="00046244"/>
    <w:rsid w:val="00047982"/>
    <w:rsid w:val="00050754"/>
    <w:rsid w:val="000573B9"/>
    <w:rsid w:val="00061144"/>
    <w:rsid w:val="00061C3D"/>
    <w:rsid w:val="00062A76"/>
    <w:rsid w:val="00063462"/>
    <w:rsid w:val="0006550A"/>
    <w:rsid w:val="00073B74"/>
    <w:rsid w:val="00076835"/>
    <w:rsid w:val="00080363"/>
    <w:rsid w:val="000826BD"/>
    <w:rsid w:val="000827A3"/>
    <w:rsid w:val="000839EC"/>
    <w:rsid w:val="00085B17"/>
    <w:rsid w:val="00087362"/>
    <w:rsid w:val="00096A10"/>
    <w:rsid w:val="000973F6"/>
    <w:rsid w:val="00097FEB"/>
    <w:rsid w:val="000A0EBD"/>
    <w:rsid w:val="000A22D6"/>
    <w:rsid w:val="000A44C6"/>
    <w:rsid w:val="000A5086"/>
    <w:rsid w:val="000A5B87"/>
    <w:rsid w:val="000B0B11"/>
    <w:rsid w:val="000B1B30"/>
    <w:rsid w:val="000B20EF"/>
    <w:rsid w:val="000B2226"/>
    <w:rsid w:val="000C00FB"/>
    <w:rsid w:val="000C01D8"/>
    <w:rsid w:val="000C06AE"/>
    <w:rsid w:val="000C1ED5"/>
    <w:rsid w:val="000C3543"/>
    <w:rsid w:val="000D0A2A"/>
    <w:rsid w:val="000D6459"/>
    <w:rsid w:val="000D793C"/>
    <w:rsid w:val="000E159E"/>
    <w:rsid w:val="000E193D"/>
    <w:rsid w:val="000E1C6A"/>
    <w:rsid w:val="000E2AFD"/>
    <w:rsid w:val="000E68A3"/>
    <w:rsid w:val="000E7F86"/>
    <w:rsid w:val="000F2610"/>
    <w:rsid w:val="000F64B0"/>
    <w:rsid w:val="000F664A"/>
    <w:rsid w:val="000F6C66"/>
    <w:rsid w:val="00101BCE"/>
    <w:rsid w:val="001039B9"/>
    <w:rsid w:val="00103E8B"/>
    <w:rsid w:val="00104BF6"/>
    <w:rsid w:val="00105409"/>
    <w:rsid w:val="00105A95"/>
    <w:rsid w:val="00111A23"/>
    <w:rsid w:val="00112E12"/>
    <w:rsid w:val="00113659"/>
    <w:rsid w:val="00117AD4"/>
    <w:rsid w:val="00120BD1"/>
    <w:rsid w:val="00122D89"/>
    <w:rsid w:val="0012301E"/>
    <w:rsid w:val="00127B4B"/>
    <w:rsid w:val="00130B85"/>
    <w:rsid w:val="001327D5"/>
    <w:rsid w:val="0013297B"/>
    <w:rsid w:val="00133169"/>
    <w:rsid w:val="00134592"/>
    <w:rsid w:val="0013732A"/>
    <w:rsid w:val="00137E7F"/>
    <w:rsid w:val="0014082B"/>
    <w:rsid w:val="00147498"/>
    <w:rsid w:val="00147709"/>
    <w:rsid w:val="0015337E"/>
    <w:rsid w:val="001550F9"/>
    <w:rsid w:val="001563EA"/>
    <w:rsid w:val="0015684A"/>
    <w:rsid w:val="00160376"/>
    <w:rsid w:val="00162833"/>
    <w:rsid w:val="001643DC"/>
    <w:rsid w:val="001679AB"/>
    <w:rsid w:val="00170D06"/>
    <w:rsid w:val="00172D43"/>
    <w:rsid w:val="0017790B"/>
    <w:rsid w:val="001814BB"/>
    <w:rsid w:val="00181ED2"/>
    <w:rsid w:val="00182289"/>
    <w:rsid w:val="001839A6"/>
    <w:rsid w:val="0018488B"/>
    <w:rsid w:val="00184C8B"/>
    <w:rsid w:val="001851E9"/>
    <w:rsid w:val="00185CCF"/>
    <w:rsid w:val="00190FBF"/>
    <w:rsid w:val="00191880"/>
    <w:rsid w:val="00193E7A"/>
    <w:rsid w:val="00196A26"/>
    <w:rsid w:val="001970C2"/>
    <w:rsid w:val="001A083C"/>
    <w:rsid w:val="001A1216"/>
    <w:rsid w:val="001A4EF0"/>
    <w:rsid w:val="001A5823"/>
    <w:rsid w:val="001A6DC4"/>
    <w:rsid w:val="001B53F5"/>
    <w:rsid w:val="001B6496"/>
    <w:rsid w:val="001C138C"/>
    <w:rsid w:val="001C3071"/>
    <w:rsid w:val="001C46B6"/>
    <w:rsid w:val="001C4B45"/>
    <w:rsid w:val="001C5EE2"/>
    <w:rsid w:val="001C7300"/>
    <w:rsid w:val="001C74B4"/>
    <w:rsid w:val="001C761E"/>
    <w:rsid w:val="001C796D"/>
    <w:rsid w:val="001D43B5"/>
    <w:rsid w:val="001D44D2"/>
    <w:rsid w:val="001D581A"/>
    <w:rsid w:val="001D71DB"/>
    <w:rsid w:val="001E46B1"/>
    <w:rsid w:val="001E4E74"/>
    <w:rsid w:val="001F14F8"/>
    <w:rsid w:val="001F3C99"/>
    <w:rsid w:val="00202BAE"/>
    <w:rsid w:val="00203597"/>
    <w:rsid w:val="0020388B"/>
    <w:rsid w:val="00204FE2"/>
    <w:rsid w:val="00206C38"/>
    <w:rsid w:val="002073E1"/>
    <w:rsid w:val="002103C8"/>
    <w:rsid w:val="00212868"/>
    <w:rsid w:val="00212B90"/>
    <w:rsid w:val="00213DF5"/>
    <w:rsid w:val="002140BF"/>
    <w:rsid w:val="0021543D"/>
    <w:rsid w:val="00216F3C"/>
    <w:rsid w:val="00217CBC"/>
    <w:rsid w:val="00220C29"/>
    <w:rsid w:val="002222F8"/>
    <w:rsid w:val="00222CB1"/>
    <w:rsid w:val="0022318F"/>
    <w:rsid w:val="0022553D"/>
    <w:rsid w:val="002258CD"/>
    <w:rsid w:val="002328E0"/>
    <w:rsid w:val="00232D4A"/>
    <w:rsid w:val="00233A61"/>
    <w:rsid w:val="00233DF4"/>
    <w:rsid w:val="00234130"/>
    <w:rsid w:val="00234EE1"/>
    <w:rsid w:val="00235D00"/>
    <w:rsid w:val="00236126"/>
    <w:rsid w:val="0024166C"/>
    <w:rsid w:val="00241EAD"/>
    <w:rsid w:val="00242CE9"/>
    <w:rsid w:val="00243BC2"/>
    <w:rsid w:val="00250B8E"/>
    <w:rsid w:val="00251414"/>
    <w:rsid w:val="0025154B"/>
    <w:rsid w:val="00252D40"/>
    <w:rsid w:val="002546F3"/>
    <w:rsid w:val="0026209E"/>
    <w:rsid w:val="00264E79"/>
    <w:rsid w:val="00266AA8"/>
    <w:rsid w:val="00266D9A"/>
    <w:rsid w:val="00271AF0"/>
    <w:rsid w:val="002777B9"/>
    <w:rsid w:val="00282543"/>
    <w:rsid w:val="00282674"/>
    <w:rsid w:val="00286192"/>
    <w:rsid w:val="00286EB0"/>
    <w:rsid w:val="0029142D"/>
    <w:rsid w:val="00292307"/>
    <w:rsid w:val="00293B49"/>
    <w:rsid w:val="002941E2"/>
    <w:rsid w:val="00296D3F"/>
    <w:rsid w:val="002A12D2"/>
    <w:rsid w:val="002A241E"/>
    <w:rsid w:val="002A2C4B"/>
    <w:rsid w:val="002A5871"/>
    <w:rsid w:val="002A59BD"/>
    <w:rsid w:val="002B2682"/>
    <w:rsid w:val="002B452D"/>
    <w:rsid w:val="002B4A96"/>
    <w:rsid w:val="002C0408"/>
    <w:rsid w:val="002C568B"/>
    <w:rsid w:val="002C5DEC"/>
    <w:rsid w:val="002C70A9"/>
    <w:rsid w:val="002D1172"/>
    <w:rsid w:val="002D69CE"/>
    <w:rsid w:val="002D6D50"/>
    <w:rsid w:val="002E44D9"/>
    <w:rsid w:val="002E4CE4"/>
    <w:rsid w:val="002E4F23"/>
    <w:rsid w:val="002E55BB"/>
    <w:rsid w:val="002E5A26"/>
    <w:rsid w:val="002E7023"/>
    <w:rsid w:val="002E7532"/>
    <w:rsid w:val="002F00F1"/>
    <w:rsid w:val="002F06A4"/>
    <w:rsid w:val="002F43B6"/>
    <w:rsid w:val="002F4655"/>
    <w:rsid w:val="002F6F96"/>
    <w:rsid w:val="002F70BF"/>
    <w:rsid w:val="0030054D"/>
    <w:rsid w:val="0030546C"/>
    <w:rsid w:val="0031517D"/>
    <w:rsid w:val="003163FE"/>
    <w:rsid w:val="0031727F"/>
    <w:rsid w:val="0032005E"/>
    <w:rsid w:val="00323062"/>
    <w:rsid w:val="00323298"/>
    <w:rsid w:val="0032590D"/>
    <w:rsid w:val="00332C2D"/>
    <w:rsid w:val="00334347"/>
    <w:rsid w:val="0033602D"/>
    <w:rsid w:val="00340CF2"/>
    <w:rsid w:val="00343326"/>
    <w:rsid w:val="00343896"/>
    <w:rsid w:val="00344572"/>
    <w:rsid w:val="003473DF"/>
    <w:rsid w:val="00351106"/>
    <w:rsid w:val="00354E3C"/>
    <w:rsid w:val="00354E9D"/>
    <w:rsid w:val="003555D0"/>
    <w:rsid w:val="003564A2"/>
    <w:rsid w:val="003578EC"/>
    <w:rsid w:val="00357C77"/>
    <w:rsid w:val="00357CAC"/>
    <w:rsid w:val="0036015B"/>
    <w:rsid w:val="00370D94"/>
    <w:rsid w:val="003735C5"/>
    <w:rsid w:val="00373888"/>
    <w:rsid w:val="00377F24"/>
    <w:rsid w:val="00380A55"/>
    <w:rsid w:val="0038390F"/>
    <w:rsid w:val="0038554C"/>
    <w:rsid w:val="003910E3"/>
    <w:rsid w:val="003952C2"/>
    <w:rsid w:val="0039799E"/>
    <w:rsid w:val="003A01EA"/>
    <w:rsid w:val="003A134A"/>
    <w:rsid w:val="003A222A"/>
    <w:rsid w:val="003A3295"/>
    <w:rsid w:val="003A5381"/>
    <w:rsid w:val="003A5A6C"/>
    <w:rsid w:val="003A64BA"/>
    <w:rsid w:val="003A7D51"/>
    <w:rsid w:val="003B1437"/>
    <w:rsid w:val="003B2D65"/>
    <w:rsid w:val="003C6105"/>
    <w:rsid w:val="003D0263"/>
    <w:rsid w:val="003D5621"/>
    <w:rsid w:val="003E1453"/>
    <w:rsid w:val="003E171E"/>
    <w:rsid w:val="003E1CA3"/>
    <w:rsid w:val="003E2180"/>
    <w:rsid w:val="003E2940"/>
    <w:rsid w:val="003E4640"/>
    <w:rsid w:val="003E5958"/>
    <w:rsid w:val="003E7FAF"/>
    <w:rsid w:val="003F00C1"/>
    <w:rsid w:val="003F1BB1"/>
    <w:rsid w:val="003F3310"/>
    <w:rsid w:val="003F4444"/>
    <w:rsid w:val="003F4549"/>
    <w:rsid w:val="003F5859"/>
    <w:rsid w:val="00401FB8"/>
    <w:rsid w:val="004034BC"/>
    <w:rsid w:val="004059E4"/>
    <w:rsid w:val="00405D47"/>
    <w:rsid w:val="00412310"/>
    <w:rsid w:val="00413B58"/>
    <w:rsid w:val="0041509C"/>
    <w:rsid w:val="00415A7E"/>
    <w:rsid w:val="004177C4"/>
    <w:rsid w:val="00420213"/>
    <w:rsid w:val="00420C6C"/>
    <w:rsid w:val="00421FC7"/>
    <w:rsid w:val="00425729"/>
    <w:rsid w:val="00425A07"/>
    <w:rsid w:val="00432445"/>
    <w:rsid w:val="004339BF"/>
    <w:rsid w:val="0043420C"/>
    <w:rsid w:val="0044046F"/>
    <w:rsid w:val="004414C9"/>
    <w:rsid w:val="00442016"/>
    <w:rsid w:val="00442FCE"/>
    <w:rsid w:val="00455253"/>
    <w:rsid w:val="00456045"/>
    <w:rsid w:val="00464106"/>
    <w:rsid w:val="004641DD"/>
    <w:rsid w:val="004666E9"/>
    <w:rsid w:val="00467BDD"/>
    <w:rsid w:val="0047121A"/>
    <w:rsid w:val="004729E9"/>
    <w:rsid w:val="00472A67"/>
    <w:rsid w:val="004755D1"/>
    <w:rsid w:val="0047649E"/>
    <w:rsid w:val="004772A9"/>
    <w:rsid w:val="004772FA"/>
    <w:rsid w:val="004805AA"/>
    <w:rsid w:val="004839B9"/>
    <w:rsid w:val="00484C88"/>
    <w:rsid w:val="00486E30"/>
    <w:rsid w:val="00486FAA"/>
    <w:rsid w:val="004879B0"/>
    <w:rsid w:val="00490F7B"/>
    <w:rsid w:val="00494667"/>
    <w:rsid w:val="004962C7"/>
    <w:rsid w:val="004A2BB3"/>
    <w:rsid w:val="004A4597"/>
    <w:rsid w:val="004A4B99"/>
    <w:rsid w:val="004A5485"/>
    <w:rsid w:val="004B0854"/>
    <w:rsid w:val="004B08F8"/>
    <w:rsid w:val="004B0E2E"/>
    <w:rsid w:val="004B133F"/>
    <w:rsid w:val="004B36F5"/>
    <w:rsid w:val="004B5601"/>
    <w:rsid w:val="004B7A05"/>
    <w:rsid w:val="004C15C7"/>
    <w:rsid w:val="004D3FB8"/>
    <w:rsid w:val="004D531F"/>
    <w:rsid w:val="004D6537"/>
    <w:rsid w:val="004E10B7"/>
    <w:rsid w:val="004E2977"/>
    <w:rsid w:val="004E3D67"/>
    <w:rsid w:val="004E529C"/>
    <w:rsid w:val="004E52BD"/>
    <w:rsid w:val="004E5642"/>
    <w:rsid w:val="004E699D"/>
    <w:rsid w:val="004E6CE2"/>
    <w:rsid w:val="004F061D"/>
    <w:rsid w:val="004F3412"/>
    <w:rsid w:val="004F47CD"/>
    <w:rsid w:val="004F6098"/>
    <w:rsid w:val="00500630"/>
    <w:rsid w:val="00501285"/>
    <w:rsid w:val="00501D9E"/>
    <w:rsid w:val="00504383"/>
    <w:rsid w:val="005043B5"/>
    <w:rsid w:val="00504469"/>
    <w:rsid w:val="00506246"/>
    <w:rsid w:val="00507218"/>
    <w:rsid w:val="00507BC7"/>
    <w:rsid w:val="005100AC"/>
    <w:rsid w:val="00511733"/>
    <w:rsid w:val="00511853"/>
    <w:rsid w:val="00512ED8"/>
    <w:rsid w:val="00514C17"/>
    <w:rsid w:val="005153AD"/>
    <w:rsid w:val="00524355"/>
    <w:rsid w:val="005363D0"/>
    <w:rsid w:val="00537D59"/>
    <w:rsid w:val="005402B6"/>
    <w:rsid w:val="00542212"/>
    <w:rsid w:val="00543D05"/>
    <w:rsid w:val="00550BBC"/>
    <w:rsid w:val="00551310"/>
    <w:rsid w:val="00551550"/>
    <w:rsid w:val="005556E4"/>
    <w:rsid w:val="00560772"/>
    <w:rsid w:val="005646C3"/>
    <w:rsid w:val="00567803"/>
    <w:rsid w:val="005710D0"/>
    <w:rsid w:val="00576F7E"/>
    <w:rsid w:val="005809B1"/>
    <w:rsid w:val="005839E6"/>
    <w:rsid w:val="00593C65"/>
    <w:rsid w:val="0059691B"/>
    <w:rsid w:val="005A1ECF"/>
    <w:rsid w:val="005A2170"/>
    <w:rsid w:val="005A22CD"/>
    <w:rsid w:val="005B2EA0"/>
    <w:rsid w:val="005B3327"/>
    <w:rsid w:val="005B6157"/>
    <w:rsid w:val="005B6AFC"/>
    <w:rsid w:val="005C73D6"/>
    <w:rsid w:val="005D1690"/>
    <w:rsid w:val="005D1753"/>
    <w:rsid w:val="005D18A1"/>
    <w:rsid w:val="005D236F"/>
    <w:rsid w:val="005D58D6"/>
    <w:rsid w:val="005D70C5"/>
    <w:rsid w:val="005D77C1"/>
    <w:rsid w:val="005E529E"/>
    <w:rsid w:val="005E7BAE"/>
    <w:rsid w:val="005F12F1"/>
    <w:rsid w:val="005F2BA4"/>
    <w:rsid w:val="005F5225"/>
    <w:rsid w:val="005F6B39"/>
    <w:rsid w:val="00600DB8"/>
    <w:rsid w:val="0060136E"/>
    <w:rsid w:val="0060382E"/>
    <w:rsid w:val="0060497D"/>
    <w:rsid w:val="006053BB"/>
    <w:rsid w:val="00611B75"/>
    <w:rsid w:val="00611FF6"/>
    <w:rsid w:val="0061239D"/>
    <w:rsid w:val="00613A43"/>
    <w:rsid w:val="006153D4"/>
    <w:rsid w:val="0061767E"/>
    <w:rsid w:val="00617B3D"/>
    <w:rsid w:val="00620B31"/>
    <w:rsid w:val="006218EE"/>
    <w:rsid w:val="00625013"/>
    <w:rsid w:val="00625869"/>
    <w:rsid w:val="0062586E"/>
    <w:rsid w:val="00625F4E"/>
    <w:rsid w:val="00627609"/>
    <w:rsid w:val="00630227"/>
    <w:rsid w:val="0063077A"/>
    <w:rsid w:val="006307DD"/>
    <w:rsid w:val="0063191D"/>
    <w:rsid w:val="00631E50"/>
    <w:rsid w:val="00634897"/>
    <w:rsid w:val="006349FD"/>
    <w:rsid w:val="006361CD"/>
    <w:rsid w:val="00636A3F"/>
    <w:rsid w:val="00637993"/>
    <w:rsid w:val="006458AF"/>
    <w:rsid w:val="0064604B"/>
    <w:rsid w:val="006572D7"/>
    <w:rsid w:val="00661C5D"/>
    <w:rsid w:val="00661CEE"/>
    <w:rsid w:val="00663BD6"/>
    <w:rsid w:val="00664EF5"/>
    <w:rsid w:val="00667274"/>
    <w:rsid w:val="006721DC"/>
    <w:rsid w:val="00673ACA"/>
    <w:rsid w:val="006803E2"/>
    <w:rsid w:val="0068311F"/>
    <w:rsid w:val="00685473"/>
    <w:rsid w:val="00685B1B"/>
    <w:rsid w:val="00686277"/>
    <w:rsid w:val="006863F5"/>
    <w:rsid w:val="00686A62"/>
    <w:rsid w:val="00690B46"/>
    <w:rsid w:val="00693F08"/>
    <w:rsid w:val="006944B5"/>
    <w:rsid w:val="00695A78"/>
    <w:rsid w:val="006961C9"/>
    <w:rsid w:val="00696AE6"/>
    <w:rsid w:val="006A3D32"/>
    <w:rsid w:val="006B2001"/>
    <w:rsid w:val="006B38A9"/>
    <w:rsid w:val="006B3AD0"/>
    <w:rsid w:val="006B4886"/>
    <w:rsid w:val="006B4983"/>
    <w:rsid w:val="006B5E00"/>
    <w:rsid w:val="006B764E"/>
    <w:rsid w:val="006C0CC4"/>
    <w:rsid w:val="006C2338"/>
    <w:rsid w:val="006C608E"/>
    <w:rsid w:val="006D01D5"/>
    <w:rsid w:val="006D082F"/>
    <w:rsid w:val="006D40EC"/>
    <w:rsid w:val="006D6965"/>
    <w:rsid w:val="006E1015"/>
    <w:rsid w:val="006E1BF7"/>
    <w:rsid w:val="006E26BA"/>
    <w:rsid w:val="006E5207"/>
    <w:rsid w:val="006E55B5"/>
    <w:rsid w:val="006E7EB8"/>
    <w:rsid w:val="006F226E"/>
    <w:rsid w:val="006F3FB5"/>
    <w:rsid w:val="006F52B1"/>
    <w:rsid w:val="006F6A4B"/>
    <w:rsid w:val="006F7339"/>
    <w:rsid w:val="006F77C0"/>
    <w:rsid w:val="00700378"/>
    <w:rsid w:val="007022AA"/>
    <w:rsid w:val="0070258E"/>
    <w:rsid w:val="007041DC"/>
    <w:rsid w:val="00706175"/>
    <w:rsid w:val="00706A8D"/>
    <w:rsid w:val="00707071"/>
    <w:rsid w:val="00711FBF"/>
    <w:rsid w:val="0071302D"/>
    <w:rsid w:val="00713102"/>
    <w:rsid w:val="00713749"/>
    <w:rsid w:val="00716916"/>
    <w:rsid w:val="00716FB9"/>
    <w:rsid w:val="0071727B"/>
    <w:rsid w:val="00717CA9"/>
    <w:rsid w:val="00717D84"/>
    <w:rsid w:val="007248F3"/>
    <w:rsid w:val="00725DA8"/>
    <w:rsid w:val="00736A5C"/>
    <w:rsid w:val="00737907"/>
    <w:rsid w:val="00737ADD"/>
    <w:rsid w:val="00740A3D"/>
    <w:rsid w:val="00741254"/>
    <w:rsid w:val="00743788"/>
    <w:rsid w:val="00745930"/>
    <w:rsid w:val="007479BF"/>
    <w:rsid w:val="007511E7"/>
    <w:rsid w:val="007544BF"/>
    <w:rsid w:val="007548ED"/>
    <w:rsid w:val="00756B70"/>
    <w:rsid w:val="00756B8B"/>
    <w:rsid w:val="00756C8C"/>
    <w:rsid w:val="0076197E"/>
    <w:rsid w:val="007663BB"/>
    <w:rsid w:val="00766524"/>
    <w:rsid w:val="00767496"/>
    <w:rsid w:val="00772618"/>
    <w:rsid w:val="00780490"/>
    <w:rsid w:val="007831CB"/>
    <w:rsid w:val="0079049A"/>
    <w:rsid w:val="007911D7"/>
    <w:rsid w:val="00791921"/>
    <w:rsid w:val="007919EE"/>
    <w:rsid w:val="00793A7A"/>
    <w:rsid w:val="00793E93"/>
    <w:rsid w:val="00793FFC"/>
    <w:rsid w:val="007961E5"/>
    <w:rsid w:val="007A05C8"/>
    <w:rsid w:val="007A2480"/>
    <w:rsid w:val="007A494A"/>
    <w:rsid w:val="007A7528"/>
    <w:rsid w:val="007A7788"/>
    <w:rsid w:val="007B1433"/>
    <w:rsid w:val="007B3960"/>
    <w:rsid w:val="007B6CB9"/>
    <w:rsid w:val="007C04D0"/>
    <w:rsid w:val="007C0E35"/>
    <w:rsid w:val="007C102D"/>
    <w:rsid w:val="007C301F"/>
    <w:rsid w:val="007C3023"/>
    <w:rsid w:val="007C34B0"/>
    <w:rsid w:val="007C4B42"/>
    <w:rsid w:val="007C5536"/>
    <w:rsid w:val="007C6E58"/>
    <w:rsid w:val="007C7BA4"/>
    <w:rsid w:val="007D0A83"/>
    <w:rsid w:val="007D48CC"/>
    <w:rsid w:val="007D7672"/>
    <w:rsid w:val="007E02DC"/>
    <w:rsid w:val="007E22D4"/>
    <w:rsid w:val="007E2C2A"/>
    <w:rsid w:val="007E3A8C"/>
    <w:rsid w:val="007E4CD0"/>
    <w:rsid w:val="007E71C5"/>
    <w:rsid w:val="007F05CE"/>
    <w:rsid w:val="007F1229"/>
    <w:rsid w:val="007F2013"/>
    <w:rsid w:val="007F6459"/>
    <w:rsid w:val="0080468A"/>
    <w:rsid w:val="0080668A"/>
    <w:rsid w:val="0081456C"/>
    <w:rsid w:val="00816E1D"/>
    <w:rsid w:val="008223FA"/>
    <w:rsid w:val="0082628A"/>
    <w:rsid w:val="008317A8"/>
    <w:rsid w:val="008343D4"/>
    <w:rsid w:val="00835B25"/>
    <w:rsid w:val="00843DAE"/>
    <w:rsid w:val="008466A1"/>
    <w:rsid w:val="00852282"/>
    <w:rsid w:val="008528EE"/>
    <w:rsid w:val="00853E64"/>
    <w:rsid w:val="0085597F"/>
    <w:rsid w:val="008559C1"/>
    <w:rsid w:val="00855E3D"/>
    <w:rsid w:val="00862AE1"/>
    <w:rsid w:val="00863143"/>
    <w:rsid w:val="00865748"/>
    <w:rsid w:val="00865D8A"/>
    <w:rsid w:val="00867727"/>
    <w:rsid w:val="00867FC1"/>
    <w:rsid w:val="008716CF"/>
    <w:rsid w:val="00871F3D"/>
    <w:rsid w:val="0087200E"/>
    <w:rsid w:val="008726D9"/>
    <w:rsid w:val="00874DB5"/>
    <w:rsid w:val="008757FE"/>
    <w:rsid w:val="008774C2"/>
    <w:rsid w:val="00884270"/>
    <w:rsid w:val="00886D90"/>
    <w:rsid w:val="00893240"/>
    <w:rsid w:val="00893A72"/>
    <w:rsid w:val="00894D27"/>
    <w:rsid w:val="008979D9"/>
    <w:rsid w:val="008A019A"/>
    <w:rsid w:val="008A22ED"/>
    <w:rsid w:val="008B5A7A"/>
    <w:rsid w:val="008C05F5"/>
    <w:rsid w:val="008C0BD8"/>
    <w:rsid w:val="008C0D2C"/>
    <w:rsid w:val="008C497F"/>
    <w:rsid w:val="008C5E67"/>
    <w:rsid w:val="008C67A9"/>
    <w:rsid w:val="008D014A"/>
    <w:rsid w:val="008D41D5"/>
    <w:rsid w:val="008E4819"/>
    <w:rsid w:val="008E5CDB"/>
    <w:rsid w:val="008F22A3"/>
    <w:rsid w:val="008F3CA6"/>
    <w:rsid w:val="008F4DC0"/>
    <w:rsid w:val="008F52DF"/>
    <w:rsid w:val="008F57DA"/>
    <w:rsid w:val="00901BF7"/>
    <w:rsid w:val="00902835"/>
    <w:rsid w:val="00903D81"/>
    <w:rsid w:val="009040A3"/>
    <w:rsid w:val="00904407"/>
    <w:rsid w:val="009050CF"/>
    <w:rsid w:val="00905701"/>
    <w:rsid w:val="009105B5"/>
    <w:rsid w:val="00912AE8"/>
    <w:rsid w:val="00912B7B"/>
    <w:rsid w:val="009152A5"/>
    <w:rsid w:val="00920897"/>
    <w:rsid w:val="00920E2E"/>
    <w:rsid w:val="00923942"/>
    <w:rsid w:val="009241E8"/>
    <w:rsid w:val="00925EDB"/>
    <w:rsid w:val="00925EF4"/>
    <w:rsid w:val="009301C8"/>
    <w:rsid w:val="009366E6"/>
    <w:rsid w:val="00937440"/>
    <w:rsid w:val="009402E4"/>
    <w:rsid w:val="00941196"/>
    <w:rsid w:val="00944FC2"/>
    <w:rsid w:val="00946419"/>
    <w:rsid w:val="009548E8"/>
    <w:rsid w:val="009549D1"/>
    <w:rsid w:val="0096049B"/>
    <w:rsid w:val="009609BA"/>
    <w:rsid w:val="009627C9"/>
    <w:rsid w:val="00966360"/>
    <w:rsid w:val="0096737D"/>
    <w:rsid w:val="009722C5"/>
    <w:rsid w:val="009726C4"/>
    <w:rsid w:val="0097286C"/>
    <w:rsid w:val="00974CF1"/>
    <w:rsid w:val="00975BDA"/>
    <w:rsid w:val="00977770"/>
    <w:rsid w:val="009803AD"/>
    <w:rsid w:val="00981F9F"/>
    <w:rsid w:val="00982067"/>
    <w:rsid w:val="00982720"/>
    <w:rsid w:val="00984E86"/>
    <w:rsid w:val="00990BF5"/>
    <w:rsid w:val="00992D15"/>
    <w:rsid w:val="009942EA"/>
    <w:rsid w:val="00995274"/>
    <w:rsid w:val="009956A1"/>
    <w:rsid w:val="0099768F"/>
    <w:rsid w:val="009A5B86"/>
    <w:rsid w:val="009B0557"/>
    <w:rsid w:val="009B0A54"/>
    <w:rsid w:val="009B2AA4"/>
    <w:rsid w:val="009B2FEB"/>
    <w:rsid w:val="009B3B96"/>
    <w:rsid w:val="009B4DA7"/>
    <w:rsid w:val="009B5262"/>
    <w:rsid w:val="009C0918"/>
    <w:rsid w:val="009C2277"/>
    <w:rsid w:val="009C46BA"/>
    <w:rsid w:val="009C54AC"/>
    <w:rsid w:val="009C709C"/>
    <w:rsid w:val="009D0376"/>
    <w:rsid w:val="009D1386"/>
    <w:rsid w:val="009D1F94"/>
    <w:rsid w:val="009D2BD5"/>
    <w:rsid w:val="009D386E"/>
    <w:rsid w:val="009D4A42"/>
    <w:rsid w:val="009D5A56"/>
    <w:rsid w:val="009D77F6"/>
    <w:rsid w:val="009E2D08"/>
    <w:rsid w:val="009E4901"/>
    <w:rsid w:val="009F0A6C"/>
    <w:rsid w:val="009F2011"/>
    <w:rsid w:val="009F2ADE"/>
    <w:rsid w:val="009F6C63"/>
    <w:rsid w:val="009F705B"/>
    <w:rsid w:val="009F73DF"/>
    <w:rsid w:val="00A017DD"/>
    <w:rsid w:val="00A02D8C"/>
    <w:rsid w:val="00A06C12"/>
    <w:rsid w:val="00A06CD8"/>
    <w:rsid w:val="00A117F9"/>
    <w:rsid w:val="00A12276"/>
    <w:rsid w:val="00A15625"/>
    <w:rsid w:val="00A1633C"/>
    <w:rsid w:val="00A165B7"/>
    <w:rsid w:val="00A201AF"/>
    <w:rsid w:val="00A20FAC"/>
    <w:rsid w:val="00A2361F"/>
    <w:rsid w:val="00A24A4A"/>
    <w:rsid w:val="00A250E5"/>
    <w:rsid w:val="00A2539F"/>
    <w:rsid w:val="00A31EFA"/>
    <w:rsid w:val="00A347DE"/>
    <w:rsid w:val="00A35EF3"/>
    <w:rsid w:val="00A360A2"/>
    <w:rsid w:val="00A4172F"/>
    <w:rsid w:val="00A43897"/>
    <w:rsid w:val="00A43A73"/>
    <w:rsid w:val="00A449EB"/>
    <w:rsid w:val="00A47ADC"/>
    <w:rsid w:val="00A51627"/>
    <w:rsid w:val="00A534BE"/>
    <w:rsid w:val="00A54FB9"/>
    <w:rsid w:val="00A550F7"/>
    <w:rsid w:val="00A601D2"/>
    <w:rsid w:val="00A63B5A"/>
    <w:rsid w:val="00A70077"/>
    <w:rsid w:val="00A72BB5"/>
    <w:rsid w:val="00A74F9B"/>
    <w:rsid w:val="00A7560B"/>
    <w:rsid w:val="00A81465"/>
    <w:rsid w:val="00A83194"/>
    <w:rsid w:val="00A855D2"/>
    <w:rsid w:val="00A85652"/>
    <w:rsid w:val="00A8625C"/>
    <w:rsid w:val="00A86B37"/>
    <w:rsid w:val="00A87650"/>
    <w:rsid w:val="00A9074D"/>
    <w:rsid w:val="00A93B7F"/>
    <w:rsid w:val="00A960B9"/>
    <w:rsid w:val="00A96E77"/>
    <w:rsid w:val="00AA0D43"/>
    <w:rsid w:val="00AA576E"/>
    <w:rsid w:val="00AA6086"/>
    <w:rsid w:val="00AA681D"/>
    <w:rsid w:val="00AB042B"/>
    <w:rsid w:val="00AB060A"/>
    <w:rsid w:val="00AB0A6E"/>
    <w:rsid w:val="00AB1967"/>
    <w:rsid w:val="00AB1F4E"/>
    <w:rsid w:val="00AB209E"/>
    <w:rsid w:val="00AB42FC"/>
    <w:rsid w:val="00AB473A"/>
    <w:rsid w:val="00AB48A7"/>
    <w:rsid w:val="00AB736C"/>
    <w:rsid w:val="00AB7B92"/>
    <w:rsid w:val="00AC15EC"/>
    <w:rsid w:val="00AC28A4"/>
    <w:rsid w:val="00AC4F7B"/>
    <w:rsid w:val="00AC5EEE"/>
    <w:rsid w:val="00AC6BD4"/>
    <w:rsid w:val="00AD3A34"/>
    <w:rsid w:val="00AD7BD7"/>
    <w:rsid w:val="00AE4F6D"/>
    <w:rsid w:val="00AE6699"/>
    <w:rsid w:val="00AE7967"/>
    <w:rsid w:val="00AF0B0D"/>
    <w:rsid w:val="00AF4447"/>
    <w:rsid w:val="00AF4CF0"/>
    <w:rsid w:val="00AF4EBE"/>
    <w:rsid w:val="00AF5C66"/>
    <w:rsid w:val="00AF75E1"/>
    <w:rsid w:val="00B03567"/>
    <w:rsid w:val="00B03F7A"/>
    <w:rsid w:val="00B047FB"/>
    <w:rsid w:val="00B0492D"/>
    <w:rsid w:val="00B0675A"/>
    <w:rsid w:val="00B07B36"/>
    <w:rsid w:val="00B07F39"/>
    <w:rsid w:val="00B10020"/>
    <w:rsid w:val="00B10647"/>
    <w:rsid w:val="00B12E6E"/>
    <w:rsid w:val="00B13363"/>
    <w:rsid w:val="00B143F0"/>
    <w:rsid w:val="00B1489B"/>
    <w:rsid w:val="00B1659B"/>
    <w:rsid w:val="00B22394"/>
    <w:rsid w:val="00B247DF"/>
    <w:rsid w:val="00B25EB1"/>
    <w:rsid w:val="00B26671"/>
    <w:rsid w:val="00B320A9"/>
    <w:rsid w:val="00B34EC7"/>
    <w:rsid w:val="00B359C4"/>
    <w:rsid w:val="00B3679A"/>
    <w:rsid w:val="00B414D7"/>
    <w:rsid w:val="00B415BB"/>
    <w:rsid w:val="00B51587"/>
    <w:rsid w:val="00B52D03"/>
    <w:rsid w:val="00B53276"/>
    <w:rsid w:val="00B57191"/>
    <w:rsid w:val="00B62A0F"/>
    <w:rsid w:val="00B63E5B"/>
    <w:rsid w:val="00B641B3"/>
    <w:rsid w:val="00B64332"/>
    <w:rsid w:val="00B643D5"/>
    <w:rsid w:val="00B653B4"/>
    <w:rsid w:val="00B7142F"/>
    <w:rsid w:val="00B7183B"/>
    <w:rsid w:val="00B71FD0"/>
    <w:rsid w:val="00B7677B"/>
    <w:rsid w:val="00B814C3"/>
    <w:rsid w:val="00B83BCC"/>
    <w:rsid w:val="00B85F48"/>
    <w:rsid w:val="00B87D7C"/>
    <w:rsid w:val="00B904BC"/>
    <w:rsid w:val="00B90700"/>
    <w:rsid w:val="00B92A23"/>
    <w:rsid w:val="00B95BE7"/>
    <w:rsid w:val="00B95F9B"/>
    <w:rsid w:val="00B95FD2"/>
    <w:rsid w:val="00BA28CA"/>
    <w:rsid w:val="00BA3A00"/>
    <w:rsid w:val="00BA7E8C"/>
    <w:rsid w:val="00BB047E"/>
    <w:rsid w:val="00BB1E71"/>
    <w:rsid w:val="00BB43B6"/>
    <w:rsid w:val="00BB4CAF"/>
    <w:rsid w:val="00BB603D"/>
    <w:rsid w:val="00BB6985"/>
    <w:rsid w:val="00BB77BD"/>
    <w:rsid w:val="00BC2694"/>
    <w:rsid w:val="00BC4B9F"/>
    <w:rsid w:val="00BC5C81"/>
    <w:rsid w:val="00BC6698"/>
    <w:rsid w:val="00BD09E8"/>
    <w:rsid w:val="00BD1785"/>
    <w:rsid w:val="00BD4EDE"/>
    <w:rsid w:val="00BE2952"/>
    <w:rsid w:val="00BE30A5"/>
    <w:rsid w:val="00BE344B"/>
    <w:rsid w:val="00BE3840"/>
    <w:rsid w:val="00BE461D"/>
    <w:rsid w:val="00BE59FA"/>
    <w:rsid w:val="00BE5AAC"/>
    <w:rsid w:val="00BE5B32"/>
    <w:rsid w:val="00BE6FA3"/>
    <w:rsid w:val="00BE7CC1"/>
    <w:rsid w:val="00BF0A20"/>
    <w:rsid w:val="00BF14C1"/>
    <w:rsid w:val="00C02909"/>
    <w:rsid w:val="00C06B7D"/>
    <w:rsid w:val="00C10689"/>
    <w:rsid w:val="00C138E9"/>
    <w:rsid w:val="00C14838"/>
    <w:rsid w:val="00C14AE4"/>
    <w:rsid w:val="00C14ED8"/>
    <w:rsid w:val="00C1686E"/>
    <w:rsid w:val="00C17C60"/>
    <w:rsid w:val="00C20044"/>
    <w:rsid w:val="00C21BFE"/>
    <w:rsid w:val="00C2328E"/>
    <w:rsid w:val="00C23606"/>
    <w:rsid w:val="00C25659"/>
    <w:rsid w:val="00C27242"/>
    <w:rsid w:val="00C27784"/>
    <w:rsid w:val="00C27E9C"/>
    <w:rsid w:val="00C30DB9"/>
    <w:rsid w:val="00C344DE"/>
    <w:rsid w:val="00C403D6"/>
    <w:rsid w:val="00C41C8E"/>
    <w:rsid w:val="00C41E7C"/>
    <w:rsid w:val="00C43912"/>
    <w:rsid w:val="00C444C4"/>
    <w:rsid w:val="00C47E43"/>
    <w:rsid w:val="00C60FFF"/>
    <w:rsid w:val="00C65F2E"/>
    <w:rsid w:val="00C66535"/>
    <w:rsid w:val="00C67E03"/>
    <w:rsid w:val="00C725A7"/>
    <w:rsid w:val="00C72655"/>
    <w:rsid w:val="00C743ED"/>
    <w:rsid w:val="00C75979"/>
    <w:rsid w:val="00C760F0"/>
    <w:rsid w:val="00C764C5"/>
    <w:rsid w:val="00C76CB0"/>
    <w:rsid w:val="00C779DA"/>
    <w:rsid w:val="00C77DFD"/>
    <w:rsid w:val="00C80BF1"/>
    <w:rsid w:val="00C83BBC"/>
    <w:rsid w:val="00C84F68"/>
    <w:rsid w:val="00C86828"/>
    <w:rsid w:val="00C86D96"/>
    <w:rsid w:val="00C91C99"/>
    <w:rsid w:val="00C926E0"/>
    <w:rsid w:val="00C947A5"/>
    <w:rsid w:val="00C94992"/>
    <w:rsid w:val="00C94DEF"/>
    <w:rsid w:val="00CA3880"/>
    <w:rsid w:val="00CA4136"/>
    <w:rsid w:val="00CA4383"/>
    <w:rsid w:val="00CA6CA3"/>
    <w:rsid w:val="00CB045F"/>
    <w:rsid w:val="00CB09C4"/>
    <w:rsid w:val="00CB1C4D"/>
    <w:rsid w:val="00CB208D"/>
    <w:rsid w:val="00CB4605"/>
    <w:rsid w:val="00CB636F"/>
    <w:rsid w:val="00CB6E0E"/>
    <w:rsid w:val="00CC4028"/>
    <w:rsid w:val="00CC609D"/>
    <w:rsid w:val="00CD026D"/>
    <w:rsid w:val="00CD31E7"/>
    <w:rsid w:val="00CD5C2C"/>
    <w:rsid w:val="00CE0E45"/>
    <w:rsid w:val="00CE118B"/>
    <w:rsid w:val="00CE1422"/>
    <w:rsid w:val="00CE2619"/>
    <w:rsid w:val="00CE3688"/>
    <w:rsid w:val="00CE5CF5"/>
    <w:rsid w:val="00CE635F"/>
    <w:rsid w:val="00CE6902"/>
    <w:rsid w:val="00CF2752"/>
    <w:rsid w:val="00CF2FA7"/>
    <w:rsid w:val="00CF478B"/>
    <w:rsid w:val="00CF7550"/>
    <w:rsid w:val="00CF7F84"/>
    <w:rsid w:val="00D06039"/>
    <w:rsid w:val="00D102CD"/>
    <w:rsid w:val="00D10632"/>
    <w:rsid w:val="00D10FFB"/>
    <w:rsid w:val="00D11EED"/>
    <w:rsid w:val="00D11FBB"/>
    <w:rsid w:val="00D13422"/>
    <w:rsid w:val="00D136FC"/>
    <w:rsid w:val="00D17B3D"/>
    <w:rsid w:val="00D20DAC"/>
    <w:rsid w:val="00D21A7B"/>
    <w:rsid w:val="00D27ACB"/>
    <w:rsid w:val="00D304B1"/>
    <w:rsid w:val="00D317B7"/>
    <w:rsid w:val="00D33F01"/>
    <w:rsid w:val="00D351D1"/>
    <w:rsid w:val="00D3596E"/>
    <w:rsid w:val="00D364A2"/>
    <w:rsid w:val="00D36D9A"/>
    <w:rsid w:val="00D400C9"/>
    <w:rsid w:val="00D438EC"/>
    <w:rsid w:val="00D44596"/>
    <w:rsid w:val="00D45DBA"/>
    <w:rsid w:val="00D46B52"/>
    <w:rsid w:val="00D46D1B"/>
    <w:rsid w:val="00D5223B"/>
    <w:rsid w:val="00D52359"/>
    <w:rsid w:val="00D600A2"/>
    <w:rsid w:val="00D6407E"/>
    <w:rsid w:val="00D64556"/>
    <w:rsid w:val="00D655B5"/>
    <w:rsid w:val="00D66449"/>
    <w:rsid w:val="00D715E9"/>
    <w:rsid w:val="00D72AE5"/>
    <w:rsid w:val="00D754BE"/>
    <w:rsid w:val="00D77744"/>
    <w:rsid w:val="00D8040B"/>
    <w:rsid w:val="00D82C50"/>
    <w:rsid w:val="00D84CBC"/>
    <w:rsid w:val="00D85A55"/>
    <w:rsid w:val="00D9008F"/>
    <w:rsid w:val="00D923E7"/>
    <w:rsid w:val="00D9724B"/>
    <w:rsid w:val="00D97EFC"/>
    <w:rsid w:val="00DA231A"/>
    <w:rsid w:val="00DA4C03"/>
    <w:rsid w:val="00DB016B"/>
    <w:rsid w:val="00DB19B6"/>
    <w:rsid w:val="00DB5322"/>
    <w:rsid w:val="00DC0DF7"/>
    <w:rsid w:val="00DC0E2D"/>
    <w:rsid w:val="00DC1A4B"/>
    <w:rsid w:val="00DC2E4E"/>
    <w:rsid w:val="00DC580B"/>
    <w:rsid w:val="00DC7AE2"/>
    <w:rsid w:val="00DD476B"/>
    <w:rsid w:val="00DD55AE"/>
    <w:rsid w:val="00DD6C29"/>
    <w:rsid w:val="00DD6FFD"/>
    <w:rsid w:val="00DE17CA"/>
    <w:rsid w:val="00DE3C5B"/>
    <w:rsid w:val="00DE4958"/>
    <w:rsid w:val="00DE6113"/>
    <w:rsid w:val="00DE6B98"/>
    <w:rsid w:val="00DE6BDE"/>
    <w:rsid w:val="00DE72F4"/>
    <w:rsid w:val="00DE749B"/>
    <w:rsid w:val="00DE79D3"/>
    <w:rsid w:val="00DE7D4F"/>
    <w:rsid w:val="00DF188D"/>
    <w:rsid w:val="00DF2559"/>
    <w:rsid w:val="00DF3EC1"/>
    <w:rsid w:val="00DF6E8F"/>
    <w:rsid w:val="00E00524"/>
    <w:rsid w:val="00E013BA"/>
    <w:rsid w:val="00E01A0B"/>
    <w:rsid w:val="00E03A1D"/>
    <w:rsid w:val="00E10C1E"/>
    <w:rsid w:val="00E13FCF"/>
    <w:rsid w:val="00E1468C"/>
    <w:rsid w:val="00E16DB0"/>
    <w:rsid w:val="00E1710E"/>
    <w:rsid w:val="00E17BB2"/>
    <w:rsid w:val="00E23493"/>
    <w:rsid w:val="00E23A5C"/>
    <w:rsid w:val="00E25548"/>
    <w:rsid w:val="00E25A75"/>
    <w:rsid w:val="00E309DC"/>
    <w:rsid w:val="00E31997"/>
    <w:rsid w:val="00E32320"/>
    <w:rsid w:val="00E33E4A"/>
    <w:rsid w:val="00E343B2"/>
    <w:rsid w:val="00E352FF"/>
    <w:rsid w:val="00E36924"/>
    <w:rsid w:val="00E37C91"/>
    <w:rsid w:val="00E4131C"/>
    <w:rsid w:val="00E42779"/>
    <w:rsid w:val="00E4289A"/>
    <w:rsid w:val="00E42C94"/>
    <w:rsid w:val="00E4371D"/>
    <w:rsid w:val="00E43AB2"/>
    <w:rsid w:val="00E44A81"/>
    <w:rsid w:val="00E44FDC"/>
    <w:rsid w:val="00E455FC"/>
    <w:rsid w:val="00E47FBA"/>
    <w:rsid w:val="00E5225D"/>
    <w:rsid w:val="00E55088"/>
    <w:rsid w:val="00E5570F"/>
    <w:rsid w:val="00E57AA4"/>
    <w:rsid w:val="00E57D97"/>
    <w:rsid w:val="00E61B67"/>
    <w:rsid w:val="00E62D02"/>
    <w:rsid w:val="00E631C6"/>
    <w:rsid w:val="00E63EA5"/>
    <w:rsid w:val="00E701F7"/>
    <w:rsid w:val="00E7070E"/>
    <w:rsid w:val="00E708DD"/>
    <w:rsid w:val="00E72717"/>
    <w:rsid w:val="00E7276D"/>
    <w:rsid w:val="00E72F6F"/>
    <w:rsid w:val="00E73EF5"/>
    <w:rsid w:val="00E75D1A"/>
    <w:rsid w:val="00E75FCF"/>
    <w:rsid w:val="00E80311"/>
    <w:rsid w:val="00E8134E"/>
    <w:rsid w:val="00E83515"/>
    <w:rsid w:val="00E8507A"/>
    <w:rsid w:val="00E90347"/>
    <w:rsid w:val="00E9116E"/>
    <w:rsid w:val="00E92BE1"/>
    <w:rsid w:val="00E93339"/>
    <w:rsid w:val="00E96BB4"/>
    <w:rsid w:val="00E974DE"/>
    <w:rsid w:val="00E97F8F"/>
    <w:rsid w:val="00EA3CEB"/>
    <w:rsid w:val="00EA50B2"/>
    <w:rsid w:val="00EA7BA9"/>
    <w:rsid w:val="00EB086B"/>
    <w:rsid w:val="00EB14E2"/>
    <w:rsid w:val="00EB2335"/>
    <w:rsid w:val="00EB5DB8"/>
    <w:rsid w:val="00EB609E"/>
    <w:rsid w:val="00EB78AF"/>
    <w:rsid w:val="00EB7C7E"/>
    <w:rsid w:val="00EC60A4"/>
    <w:rsid w:val="00EC7127"/>
    <w:rsid w:val="00ED293D"/>
    <w:rsid w:val="00ED2B07"/>
    <w:rsid w:val="00ED3328"/>
    <w:rsid w:val="00EE04CD"/>
    <w:rsid w:val="00EE42FE"/>
    <w:rsid w:val="00EE7536"/>
    <w:rsid w:val="00EF183B"/>
    <w:rsid w:val="00EF3F98"/>
    <w:rsid w:val="00EF44BC"/>
    <w:rsid w:val="00EF5696"/>
    <w:rsid w:val="00EF61AF"/>
    <w:rsid w:val="00EF6FB2"/>
    <w:rsid w:val="00F00B16"/>
    <w:rsid w:val="00F01BF2"/>
    <w:rsid w:val="00F02145"/>
    <w:rsid w:val="00F04B80"/>
    <w:rsid w:val="00F05A14"/>
    <w:rsid w:val="00F06177"/>
    <w:rsid w:val="00F1035B"/>
    <w:rsid w:val="00F10672"/>
    <w:rsid w:val="00F10E78"/>
    <w:rsid w:val="00F12FBE"/>
    <w:rsid w:val="00F13816"/>
    <w:rsid w:val="00F16041"/>
    <w:rsid w:val="00F2111D"/>
    <w:rsid w:val="00F21D2F"/>
    <w:rsid w:val="00F26D0E"/>
    <w:rsid w:val="00F31CA3"/>
    <w:rsid w:val="00F35FE0"/>
    <w:rsid w:val="00F366F5"/>
    <w:rsid w:val="00F36772"/>
    <w:rsid w:val="00F407B2"/>
    <w:rsid w:val="00F430DE"/>
    <w:rsid w:val="00F47AAC"/>
    <w:rsid w:val="00F50588"/>
    <w:rsid w:val="00F567DF"/>
    <w:rsid w:val="00F56DEE"/>
    <w:rsid w:val="00F57197"/>
    <w:rsid w:val="00F57DD4"/>
    <w:rsid w:val="00F606E7"/>
    <w:rsid w:val="00F623C3"/>
    <w:rsid w:val="00F660D9"/>
    <w:rsid w:val="00F67D71"/>
    <w:rsid w:val="00F718E3"/>
    <w:rsid w:val="00F77724"/>
    <w:rsid w:val="00F85E3A"/>
    <w:rsid w:val="00F914C8"/>
    <w:rsid w:val="00F927CD"/>
    <w:rsid w:val="00F97069"/>
    <w:rsid w:val="00F97454"/>
    <w:rsid w:val="00F97513"/>
    <w:rsid w:val="00FA018C"/>
    <w:rsid w:val="00FA1DAA"/>
    <w:rsid w:val="00FA5446"/>
    <w:rsid w:val="00FA64CD"/>
    <w:rsid w:val="00FA7BBB"/>
    <w:rsid w:val="00FB17B4"/>
    <w:rsid w:val="00FB21F9"/>
    <w:rsid w:val="00FB59D5"/>
    <w:rsid w:val="00FB619E"/>
    <w:rsid w:val="00FB7346"/>
    <w:rsid w:val="00FC1693"/>
    <w:rsid w:val="00FC2AF3"/>
    <w:rsid w:val="00FC2FC9"/>
    <w:rsid w:val="00FC43BE"/>
    <w:rsid w:val="00FD01DA"/>
    <w:rsid w:val="00FD139E"/>
    <w:rsid w:val="00FD1AC9"/>
    <w:rsid w:val="00FD1B24"/>
    <w:rsid w:val="00FD4CE8"/>
    <w:rsid w:val="00FD5012"/>
    <w:rsid w:val="00FD7AB5"/>
    <w:rsid w:val="00FD7B94"/>
    <w:rsid w:val="00FE011B"/>
    <w:rsid w:val="00FE190D"/>
    <w:rsid w:val="00FE1AB2"/>
    <w:rsid w:val="00FE27E2"/>
    <w:rsid w:val="00FE665E"/>
    <w:rsid w:val="00FF0A0E"/>
    <w:rsid w:val="00FF24E2"/>
    <w:rsid w:val="00FF32A5"/>
    <w:rsid w:val="00FF4682"/>
    <w:rsid w:val="00FF50EA"/>
    <w:rsid w:val="00FF55B9"/>
    <w:rsid w:val="00FF5D00"/>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Intense Emphasis" w:qFormat="1"/>
    <w:lsdException w:name="Subtle Reference" w:qFormat="1"/>
    <w:lsdException w:name="Book Title" w:qFormat="1"/>
    <w:lsdException w:name="Bibliography" w:unhideWhenUsed="1"/>
    <w:lsdException w:name="TOC Heading" w:qFormat="1"/>
  </w:latentStyles>
  <w:style w:type="paragraph" w:default="1" w:styleId="Normal">
    <w:name w:val="Normal"/>
    <w:qFormat/>
    <w:rsid w:val="00006F94"/>
    <w:rPr>
      <w:rFonts w:eastAsiaTheme="minorHAnsi"/>
    </w:rPr>
  </w:style>
  <w:style w:type="paragraph" w:styleId="Heading1">
    <w:name w:val="heading 1"/>
    <w:next w:val="Normal"/>
    <w:link w:val="Heading1Char"/>
    <w:uiPriority w:val="99"/>
    <w:qFormat/>
    <w:rsid w:val="00006F94"/>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006F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0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06F94"/>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006F94"/>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073B74"/>
    <w:pPr>
      <w:numPr>
        <w:ilvl w:val="5"/>
        <w:numId w:val="26"/>
      </w:numPr>
      <w:outlineLvl w:val="5"/>
    </w:pPr>
  </w:style>
  <w:style w:type="paragraph" w:styleId="Heading7">
    <w:name w:val="heading 7"/>
    <w:basedOn w:val="Normal"/>
    <w:next w:val="Normal"/>
    <w:link w:val="Heading7Char"/>
    <w:qFormat/>
    <w:rsid w:val="00073B74"/>
    <w:pPr>
      <w:numPr>
        <w:ilvl w:val="6"/>
        <w:numId w:val="26"/>
      </w:numPr>
      <w:outlineLvl w:val="6"/>
    </w:pPr>
  </w:style>
  <w:style w:type="paragraph" w:styleId="Heading8">
    <w:name w:val="heading 8"/>
    <w:basedOn w:val="Normal"/>
    <w:next w:val="Normal"/>
    <w:link w:val="Heading8Char"/>
    <w:qFormat/>
    <w:rsid w:val="00073B74"/>
    <w:pPr>
      <w:numPr>
        <w:ilvl w:val="7"/>
        <w:numId w:val="26"/>
      </w:numPr>
      <w:outlineLvl w:val="7"/>
    </w:pPr>
  </w:style>
  <w:style w:type="paragraph" w:styleId="Heading9">
    <w:name w:val="heading 9"/>
    <w:basedOn w:val="Normal"/>
    <w:next w:val="Normal"/>
    <w:link w:val="Heading9Char"/>
    <w:qFormat/>
    <w:rsid w:val="00073B74"/>
    <w:pPr>
      <w:numPr>
        <w:ilvl w:val="8"/>
        <w:numId w:val="2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6F94"/>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006F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006F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06F94"/>
    <w:rPr>
      <w:rFonts w:ascii="Arial" w:eastAsia="Times New Roman" w:hAnsi="Arial" w:cs="Times New Roman"/>
      <w:b/>
      <w:szCs w:val="20"/>
    </w:rPr>
  </w:style>
  <w:style w:type="character" w:customStyle="1" w:styleId="Heading5Char">
    <w:name w:val="Heading 5 Char"/>
    <w:basedOn w:val="DefaultParagraphFont"/>
    <w:link w:val="Heading5"/>
    <w:uiPriority w:val="99"/>
    <w:rsid w:val="00006F94"/>
    <w:rPr>
      <w:rFonts w:ascii="Arial" w:eastAsia="Times New Roman" w:hAnsi="Arial" w:cs="Times New Roman"/>
      <w:b/>
      <w:sz w:val="20"/>
      <w:szCs w:val="20"/>
    </w:rPr>
  </w:style>
  <w:style w:type="paragraph" w:customStyle="1" w:styleId="ParaContinued">
    <w:name w:val="ParaContinued"/>
    <w:basedOn w:val="Normal"/>
    <w:next w:val="Para"/>
    <w:rsid w:val="00006F94"/>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006F94"/>
    <w:pPr>
      <w:widowControl w:val="0"/>
    </w:pPr>
    <w:rPr>
      <w:snapToGrid w:val="0"/>
    </w:rPr>
  </w:style>
  <w:style w:type="paragraph" w:customStyle="1" w:styleId="Option">
    <w:name w:val="Option"/>
    <w:basedOn w:val="Question"/>
    <w:rsid w:val="00006F94"/>
    <w:pPr>
      <w:ind w:left="2880"/>
    </w:pPr>
  </w:style>
  <w:style w:type="paragraph" w:customStyle="1" w:styleId="Question">
    <w:name w:val="Question"/>
    <w:next w:val="Option"/>
    <w:rsid w:val="00006F94"/>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006F94"/>
    <w:pPr>
      <w:ind w:left="2160" w:firstLine="0"/>
    </w:pPr>
  </w:style>
  <w:style w:type="paragraph" w:customStyle="1" w:styleId="Objective">
    <w:name w:val="Objective"/>
    <w:rsid w:val="00006F94"/>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006F94"/>
    <w:pPr>
      <w:pBdr>
        <w:top w:val="single" w:sz="4" w:space="4" w:color="auto"/>
      </w:pBdr>
      <w:outlineLvl w:val="6"/>
    </w:pPr>
    <w:rPr>
      <w:i/>
      <w:noProof/>
    </w:rPr>
  </w:style>
  <w:style w:type="paragraph" w:customStyle="1" w:styleId="H5">
    <w:name w:val="H5"/>
    <w:next w:val="Para"/>
    <w:rsid w:val="00006F94"/>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006F94"/>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006F94"/>
    <w:rPr>
      <w:i w:val="0"/>
    </w:rPr>
  </w:style>
  <w:style w:type="paragraph" w:customStyle="1" w:styleId="H4">
    <w:name w:val="H4"/>
    <w:next w:val="Para"/>
    <w:rsid w:val="00006F94"/>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006F94"/>
    <w:pPr>
      <w:keepNext w:val="0"/>
    </w:pPr>
    <w:rPr>
      <w:i w:val="0"/>
    </w:rPr>
  </w:style>
  <w:style w:type="paragraph" w:customStyle="1" w:styleId="Subobjective">
    <w:name w:val="Subobjective"/>
    <w:basedOn w:val="Objective"/>
    <w:rsid w:val="00006F94"/>
    <w:pPr>
      <w:keepNext/>
      <w:spacing w:before="180"/>
      <w:ind w:left="2880"/>
    </w:pPr>
  </w:style>
  <w:style w:type="paragraph" w:customStyle="1" w:styleId="ChapterTitle">
    <w:name w:val="ChapterTitle"/>
    <w:next w:val="Para"/>
    <w:qFormat/>
    <w:rsid w:val="00006F94"/>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006F94"/>
    <w:rPr>
      <w:rFonts w:ascii="Courier New" w:hAnsi="Courier New"/>
      <w:noProof/>
      <w:color w:val="auto"/>
    </w:rPr>
  </w:style>
  <w:style w:type="paragraph" w:customStyle="1" w:styleId="QuotePara">
    <w:name w:val="QuotePara"/>
    <w:basedOn w:val="QuoteSource"/>
    <w:qFormat/>
    <w:rsid w:val="00006F94"/>
    <w:rPr>
      <w:i w:val="0"/>
      <w:sz w:val="24"/>
    </w:rPr>
  </w:style>
  <w:style w:type="paragraph" w:customStyle="1" w:styleId="QuoteSource">
    <w:name w:val="QuoteSource"/>
    <w:basedOn w:val="Normal"/>
    <w:rsid w:val="00006F94"/>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06F94"/>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006F94"/>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006F94"/>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006F94"/>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006F94"/>
    <w:rPr>
      <w:i/>
      <w:color w:val="auto"/>
    </w:rPr>
  </w:style>
  <w:style w:type="paragraph" w:customStyle="1" w:styleId="Slug">
    <w:name w:val="Slug"/>
    <w:basedOn w:val="Normal"/>
    <w:next w:val="Para"/>
    <w:rsid w:val="00006F94"/>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06F94"/>
    <w:pPr>
      <w:spacing w:before="240"/>
      <w:outlineLvl w:val="9"/>
    </w:pPr>
  </w:style>
  <w:style w:type="paragraph" w:customStyle="1" w:styleId="H3">
    <w:name w:val="H3"/>
    <w:next w:val="Para"/>
    <w:qFormat/>
    <w:rsid w:val="00006F94"/>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006F94"/>
  </w:style>
  <w:style w:type="paragraph" w:customStyle="1" w:styleId="PartIntroductionPara">
    <w:name w:val="PartIntroductionPara"/>
    <w:rsid w:val="00006F94"/>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006F94"/>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006F94"/>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006F94"/>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06F94"/>
    <w:pPr>
      <w:ind w:left="2520"/>
    </w:pPr>
  </w:style>
  <w:style w:type="paragraph" w:customStyle="1" w:styleId="ListPara">
    <w:name w:val="ListPara"/>
    <w:basedOn w:val="Normal"/>
    <w:rsid w:val="00006F94"/>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06F94"/>
    <w:pPr>
      <w:spacing w:line="260" w:lineRule="exact"/>
      <w:ind w:left="2520"/>
    </w:pPr>
  </w:style>
  <w:style w:type="paragraph" w:customStyle="1" w:styleId="PartTitle">
    <w:name w:val="PartTitle"/>
    <w:basedOn w:val="ChapterTitle"/>
    <w:rsid w:val="00006F94"/>
    <w:pPr>
      <w:widowControl w:val="0"/>
    </w:pPr>
  </w:style>
  <w:style w:type="paragraph" w:customStyle="1" w:styleId="CodeSnippet">
    <w:name w:val="CodeSnippet"/>
    <w:rsid w:val="00006F94"/>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006F94"/>
    <w:pPr>
      <w:ind w:left="2160"/>
    </w:pPr>
    <w:rPr>
      <w:snapToGrid w:val="0"/>
    </w:rPr>
  </w:style>
  <w:style w:type="paragraph" w:customStyle="1" w:styleId="RunInParaSub">
    <w:name w:val="RunInParaSub"/>
    <w:basedOn w:val="RunInPara"/>
    <w:rsid w:val="00006F94"/>
    <w:pPr>
      <w:ind w:left="2160"/>
    </w:pPr>
  </w:style>
  <w:style w:type="paragraph" w:customStyle="1" w:styleId="URLPara">
    <w:name w:val="URLPara"/>
    <w:rsid w:val="00006F94"/>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006F94"/>
    <w:pPr>
      <w:spacing w:before="240"/>
      <w:ind w:left="1800"/>
    </w:pPr>
    <w:rPr>
      <w:u w:val="none"/>
    </w:rPr>
  </w:style>
  <w:style w:type="character" w:customStyle="1" w:styleId="CodeHighlight">
    <w:name w:val="CodeHighlight"/>
    <w:rsid w:val="00006F94"/>
    <w:rPr>
      <w:u w:val="wave"/>
    </w:rPr>
  </w:style>
  <w:style w:type="paragraph" w:customStyle="1" w:styleId="TableCaption">
    <w:name w:val="TableCaption"/>
    <w:basedOn w:val="Slug"/>
    <w:qFormat/>
    <w:rsid w:val="00006F94"/>
    <w:pPr>
      <w:keepNext/>
      <w:widowControl w:val="0"/>
      <w:spacing w:before="240" w:after="120"/>
      <w:ind w:left="0"/>
    </w:pPr>
    <w:rPr>
      <w:snapToGrid w:val="0"/>
    </w:rPr>
  </w:style>
  <w:style w:type="paragraph" w:customStyle="1" w:styleId="TabularEntry">
    <w:name w:val="TabularEntry"/>
    <w:rsid w:val="00006F94"/>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006F94"/>
    <w:pPr>
      <w:spacing w:after="60" w:line="240" w:lineRule="auto"/>
    </w:pPr>
    <w:rPr>
      <w:rFonts w:ascii="Arial" w:eastAsia="Times New Roman" w:hAnsi="Arial" w:cs="Times New Roman"/>
      <w:szCs w:val="20"/>
    </w:rPr>
  </w:style>
  <w:style w:type="paragraph" w:customStyle="1" w:styleId="TableHead">
    <w:name w:val="TableHead"/>
    <w:qFormat/>
    <w:rsid w:val="00006F94"/>
    <w:pPr>
      <w:keepNext/>
      <w:spacing w:after="0" w:line="240" w:lineRule="auto"/>
    </w:pPr>
    <w:rPr>
      <w:rFonts w:ascii="Arial" w:eastAsia="Times New Roman" w:hAnsi="Arial" w:cs="Times New Roman"/>
      <w:b/>
      <w:smallCaps/>
      <w:szCs w:val="20"/>
    </w:rPr>
  </w:style>
  <w:style w:type="paragraph" w:customStyle="1" w:styleId="CodeSnippetSub">
    <w:name w:val="CodeSnippetSub"/>
    <w:rsid w:val="00006F94"/>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006F94"/>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006F94"/>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006F94"/>
    <w:rPr>
      <w:rFonts w:ascii="Courier New" w:hAnsi="Courier New"/>
      <w:noProof/>
      <w:color w:val="auto"/>
      <w:u w:val="single"/>
    </w:rPr>
  </w:style>
  <w:style w:type="character" w:customStyle="1" w:styleId="Superscript">
    <w:name w:val="Superscript"/>
    <w:basedOn w:val="DefaultParagraphFont"/>
    <w:rsid w:val="00006F94"/>
    <w:rPr>
      <w:vertAlign w:val="superscript"/>
    </w:rPr>
  </w:style>
  <w:style w:type="character" w:customStyle="1" w:styleId="Subscript">
    <w:name w:val="Subscript"/>
    <w:basedOn w:val="DefaultParagraphFont"/>
    <w:rsid w:val="00006F94"/>
    <w:rPr>
      <w:vertAlign w:val="subscript"/>
    </w:rPr>
  </w:style>
  <w:style w:type="paragraph" w:customStyle="1" w:styleId="ChapterObjectiveTitle">
    <w:name w:val="ChapterObjectiveTitle"/>
    <w:basedOn w:val="ObjectiveTitle"/>
    <w:next w:val="ChapterObjective"/>
    <w:rsid w:val="00006F94"/>
    <w:pPr>
      <w:ind w:left="1440" w:firstLine="0"/>
    </w:pPr>
    <w:rPr>
      <w:i w:val="0"/>
    </w:rPr>
  </w:style>
  <w:style w:type="paragraph" w:customStyle="1" w:styleId="FigureSource">
    <w:name w:val="FigureSource"/>
    <w:next w:val="Para"/>
    <w:rsid w:val="00006F94"/>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006F94"/>
    <w:rPr>
      <w:b w:val="0"/>
      <w:sz w:val="26"/>
      <w:u w:val="none"/>
    </w:rPr>
  </w:style>
  <w:style w:type="paragraph" w:customStyle="1" w:styleId="PartFeaturingList">
    <w:name w:val="PartFeaturingList"/>
    <w:basedOn w:val="ChapterFeaturingList"/>
    <w:rsid w:val="00006F94"/>
  </w:style>
  <w:style w:type="character" w:customStyle="1" w:styleId="InlineCodeVariable">
    <w:name w:val="InlineCodeVariable"/>
    <w:basedOn w:val="InlineCode"/>
    <w:rsid w:val="00006F94"/>
    <w:rPr>
      <w:rFonts w:ascii="Courier New" w:hAnsi="Courier New"/>
      <w:i/>
      <w:noProof/>
      <w:color w:val="auto"/>
    </w:rPr>
  </w:style>
  <w:style w:type="character" w:customStyle="1" w:styleId="InlineCodeUserInput">
    <w:name w:val="InlineCodeUserInput"/>
    <w:basedOn w:val="InlineCode"/>
    <w:rsid w:val="00006F94"/>
    <w:rPr>
      <w:rFonts w:ascii="Courier New" w:hAnsi="Courier New"/>
      <w:b/>
      <w:noProof/>
      <w:color w:val="auto"/>
    </w:rPr>
  </w:style>
  <w:style w:type="character" w:customStyle="1" w:styleId="InlineCodeUserInputVariable">
    <w:name w:val="InlineCodeUserInputVariable"/>
    <w:basedOn w:val="InlineCode"/>
    <w:rsid w:val="00006F94"/>
    <w:rPr>
      <w:rFonts w:ascii="Courier New" w:hAnsi="Courier New"/>
      <w:b/>
      <w:i/>
      <w:noProof/>
      <w:color w:val="auto"/>
    </w:rPr>
  </w:style>
  <w:style w:type="character" w:customStyle="1" w:styleId="Variable">
    <w:name w:val="Variable"/>
    <w:basedOn w:val="DefaultParagraphFont"/>
    <w:rsid w:val="00006F94"/>
    <w:rPr>
      <w:i/>
    </w:rPr>
  </w:style>
  <w:style w:type="paragraph" w:customStyle="1" w:styleId="AppendixTitle">
    <w:name w:val="AppendixTitle"/>
    <w:basedOn w:val="ChapterTitle"/>
    <w:next w:val="Para"/>
    <w:rsid w:val="00006F94"/>
    <w:pPr>
      <w:spacing w:before="120" w:after="120"/>
    </w:pPr>
  </w:style>
  <w:style w:type="paragraph" w:customStyle="1" w:styleId="GlossaryTitle">
    <w:name w:val="GlossaryTitle"/>
    <w:basedOn w:val="ChapterTitle"/>
    <w:next w:val="Normal"/>
    <w:rsid w:val="00006F94"/>
    <w:pPr>
      <w:spacing w:before="120" w:after="120"/>
    </w:pPr>
  </w:style>
  <w:style w:type="paragraph" w:customStyle="1" w:styleId="IntroductionTitle">
    <w:name w:val="IntroductionTitle"/>
    <w:basedOn w:val="ChapterTitle"/>
    <w:next w:val="Para"/>
    <w:rsid w:val="00006F94"/>
    <w:pPr>
      <w:spacing w:before="120" w:after="120"/>
    </w:pPr>
  </w:style>
  <w:style w:type="paragraph" w:customStyle="1" w:styleId="ChapterSubtitle">
    <w:name w:val="ChapterSubtitle"/>
    <w:basedOn w:val="ChapterTitle"/>
    <w:next w:val="Para"/>
    <w:rsid w:val="00006F94"/>
    <w:rPr>
      <w:sz w:val="44"/>
    </w:rPr>
  </w:style>
  <w:style w:type="paragraph" w:customStyle="1" w:styleId="ChapterAuthor">
    <w:name w:val="ChapterAuthor"/>
    <w:basedOn w:val="ChapterSubtitle"/>
    <w:next w:val="ChapterAuthorAffiliation"/>
    <w:rsid w:val="00006F94"/>
    <w:pPr>
      <w:spacing w:after="120"/>
      <w:outlineLvl w:val="9"/>
    </w:pPr>
    <w:rPr>
      <w:i/>
      <w:sz w:val="36"/>
    </w:rPr>
  </w:style>
  <w:style w:type="paragraph" w:customStyle="1" w:styleId="ChapterAuthorAffiliation">
    <w:name w:val="ChapterAuthorAffiliation"/>
    <w:next w:val="Para"/>
    <w:rsid w:val="00006F94"/>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006F94"/>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06F94"/>
    <w:pPr>
      <w:contextualSpacing/>
    </w:pPr>
    <w:rPr>
      <w:sz w:val="24"/>
    </w:rPr>
  </w:style>
  <w:style w:type="paragraph" w:customStyle="1" w:styleId="SectionTitle">
    <w:name w:val="SectionTitle"/>
    <w:basedOn w:val="ChapterTitle"/>
    <w:next w:val="ChapterTitle"/>
    <w:rsid w:val="00006F94"/>
    <w:pPr>
      <w:pBdr>
        <w:bottom w:val="single" w:sz="4" w:space="1" w:color="auto"/>
      </w:pBdr>
    </w:pPr>
  </w:style>
  <w:style w:type="paragraph" w:customStyle="1" w:styleId="ExtractPara">
    <w:name w:val="ExtractPara"/>
    <w:rsid w:val="00006F94"/>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006F94"/>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006F94"/>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006F94"/>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006F94"/>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06F94"/>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006F94"/>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006F94"/>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006F94"/>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006F94"/>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006F94"/>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006F94"/>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006F94"/>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006F94"/>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006F94"/>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006F94"/>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006F94"/>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06F94"/>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006F94"/>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006F94"/>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006F94"/>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006F94"/>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006F94"/>
    <w:pPr>
      <w:numPr>
        <w:numId w:val="6"/>
      </w:numPr>
    </w:pPr>
  </w:style>
  <w:style w:type="paragraph" w:customStyle="1" w:styleId="ListNumberedSub2">
    <w:name w:val="ListNumberedSub2"/>
    <w:basedOn w:val="ListNumberedSub"/>
    <w:rsid w:val="00006F94"/>
    <w:pPr>
      <w:ind w:left="3240"/>
    </w:pPr>
  </w:style>
  <w:style w:type="paragraph" w:customStyle="1" w:styleId="ListUnmarkedSub2">
    <w:name w:val="ListUnmarkedSub2"/>
    <w:basedOn w:val="ListUnmarkedSub"/>
    <w:rsid w:val="00006F94"/>
    <w:pPr>
      <w:ind w:left="2880"/>
    </w:pPr>
  </w:style>
  <w:style w:type="paragraph" w:customStyle="1" w:styleId="ListParaSub2">
    <w:name w:val="ListParaSub2"/>
    <w:basedOn w:val="ListParaSub"/>
    <w:rsid w:val="00006F94"/>
    <w:pPr>
      <w:ind w:left="3240"/>
    </w:pPr>
  </w:style>
  <w:style w:type="paragraph" w:customStyle="1" w:styleId="ListCheckSub">
    <w:name w:val="ListCheckSub"/>
    <w:basedOn w:val="ListCheck"/>
    <w:rsid w:val="00006F94"/>
    <w:pPr>
      <w:numPr>
        <w:numId w:val="7"/>
      </w:numPr>
    </w:pPr>
  </w:style>
  <w:style w:type="paragraph" w:customStyle="1" w:styleId="ExtractListBulleted">
    <w:name w:val="ExtractListBulleted"/>
    <w:rsid w:val="00006F94"/>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006F94"/>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006F94"/>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006F94"/>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006F94"/>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006F94"/>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06F94"/>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006F94"/>
    <w:pPr>
      <w:spacing w:before="120" w:after="120"/>
      <w:ind w:left="0" w:firstLine="0"/>
    </w:pPr>
  </w:style>
  <w:style w:type="paragraph" w:customStyle="1" w:styleId="Dialog">
    <w:name w:val="Dialog"/>
    <w:rsid w:val="00006F94"/>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006F94"/>
  </w:style>
  <w:style w:type="paragraph" w:customStyle="1" w:styleId="RecipeIngredientHead">
    <w:name w:val="RecipeIngredientHead"/>
    <w:next w:val="RecipeIngredientList"/>
    <w:rsid w:val="00006F94"/>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06F94"/>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06F94"/>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006F94"/>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06F94"/>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006F94"/>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006F94"/>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06F94"/>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006F94"/>
    <w:rPr>
      <w:i w:val="0"/>
      <w:sz w:val="24"/>
      <w:u w:val="single"/>
    </w:rPr>
  </w:style>
  <w:style w:type="paragraph" w:customStyle="1" w:styleId="RecipeVariationFlavor">
    <w:name w:val="RecipeVariationFlavor"/>
    <w:basedOn w:val="RecipeTime"/>
    <w:rsid w:val="00006F94"/>
    <w:rPr>
      <w:i w:val="0"/>
      <w:sz w:val="24"/>
      <w:u w:val="single"/>
    </w:rPr>
  </w:style>
  <w:style w:type="paragraph" w:customStyle="1" w:styleId="RecipeYield">
    <w:name w:val="RecipeYield"/>
    <w:rsid w:val="00006F94"/>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006F94"/>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06F94"/>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006F94"/>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006F94"/>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006F94"/>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006F94"/>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006F94"/>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006F94"/>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006F94"/>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006F94"/>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006F94"/>
    <w:pPr>
      <w:spacing w:after="100"/>
    </w:pPr>
  </w:style>
  <w:style w:type="paragraph" w:styleId="TOC2">
    <w:name w:val="toc 2"/>
    <w:basedOn w:val="Normal"/>
    <w:next w:val="Normal"/>
    <w:autoRedefine/>
    <w:uiPriority w:val="99"/>
    <w:rsid w:val="00006F94"/>
    <w:pPr>
      <w:spacing w:after="100"/>
      <w:ind w:left="220"/>
    </w:pPr>
  </w:style>
  <w:style w:type="paragraph" w:styleId="TOC3">
    <w:name w:val="toc 3"/>
    <w:basedOn w:val="Normal"/>
    <w:next w:val="Normal"/>
    <w:autoRedefine/>
    <w:uiPriority w:val="99"/>
    <w:rsid w:val="00006F94"/>
    <w:pPr>
      <w:spacing w:after="100"/>
      <w:ind w:left="440"/>
    </w:pPr>
  </w:style>
  <w:style w:type="paragraph" w:styleId="TOC4">
    <w:name w:val="toc 4"/>
    <w:basedOn w:val="Normal"/>
    <w:next w:val="Normal"/>
    <w:autoRedefine/>
    <w:uiPriority w:val="39"/>
    <w:rsid w:val="00006F94"/>
    <w:pPr>
      <w:spacing w:after="100"/>
      <w:ind w:left="660"/>
    </w:pPr>
  </w:style>
  <w:style w:type="paragraph" w:styleId="TOC5">
    <w:name w:val="toc 5"/>
    <w:basedOn w:val="Normal"/>
    <w:next w:val="Normal"/>
    <w:autoRedefine/>
    <w:uiPriority w:val="39"/>
    <w:rsid w:val="00006F94"/>
    <w:pPr>
      <w:spacing w:after="100"/>
      <w:ind w:left="880"/>
    </w:pPr>
  </w:style>
  <w:style w:type="paragraph" w:styleId="TOC6">
    <w:name w:val="toc 6"/>
    <w:basedOn w:val="Normal"/>
    <w:next w:val="Normal"/>
    <w:autoRedefine/>
    <w:uiPriority w:val="39"/>
    <w:rsid w:val="00006F94"/>
    <w:pPr>
      <w:spacing w:after="100"/>
      <w:ind w:left="1100"/>
    </w:pPr>
  </w:style>
  <w:style w:type="paragraph" w:styleId="TOC7">
    <w:name w:val="toc 7"/>
    <w:basedOn w:val="Normal"/>
    <w:next w:val="Normal"/>
    <w:autoRedefine/>
    <w:uiPriority w:val="39"/>
    <w:semiHidden/>
    <w:rsid w:val="00006F94"/>
    <w:pPr>
      <w:spacing w:after="100"/>
      <w:ind w:left="1320"/>
    </w:pPr>
  </w:style>
  <w:style w:type="paragraph" w:styleId="TOC8">
    <w:name w:val="toc 8"/>
    <w:basedOn w:val="Normal"/>
    <w:next w:val="Normal"/>
    <w:autoRedefine/>
    <w:uiPriority w:val="39"/>
    <w:semiHidden/>
    <w:rsid w:val="00006F94"/>
    <w:pPr>
      <w:spacing w:after="100"/>
      <w:ind w:left="1540"/>
    </w:pPr>
  </w:style>
  <w:style w:type="paragraph" w:styleId="TOC9">
    <w:name w:val="toc 9"/>
    <w:basedOn w:val="Normal"/>
    <w:next w:val="Normal"/>
    <w:autoRedefine/>
    <w:uiPriority w:val="39"/>
    <w:semiHidden/>
    <w:rsid w:val="00006F94"/>
    <w:pPr>
      <w:spacing w:after="100"/>
      <w:ind w:left="1760"/>
    </w:pPr>
  </w:style>
  <w:style w:type="paragraph" w:styleId="Header">
    <w:name w:val="header"/>
    <w:basedOn w:val="Normal"/>
    <w:link w:val="HeaderChar"/>
    <w:uiPriority w:val="99"/>
    <w:semiHidden/>
    <w:rsid w:val="00006F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F94"/>
    <w:rPr>
      <w:rFonts w:eastAsiaTheme="minorHAnsi"/>
    </w:rPr>
  </w:style>
  <w:style w:type="paragraph" w:styleId="Footer">
    <w:name w:val="footer"/>
    <w:basedOn w:val="Normal"/>
    <w:link w:val="FooterChar"/>
    <w:uiPriority w:val="99"/>
    <w:semiHidden/>
    <w:rsid w:val="00006F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6F94"/>
    <w:rPr>
      <w:rFonts w:eastAsiaTheme="minorHAnsi"/>
    </w:rPr>
  </w:style>
  <w:style w:type="paragraph" w:customStyle="1" w:styleId="CustomChapterOpener">
    <w:name w:val="CustomChapterOpener"/>
    <w:basedOn w:val="Normal"/>
    <w:next w:val="Para"/>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06F94"/>
    <w:rPr>
      <w:b/>
    </w:rPr>
  </w:style>
  <w:style w:type="paragraph" w:customStyle="1" w:styleId="CustomList">
    <w:name w:val="CustomList"/>
    <w:basedOn w:val="Normal"/>
    <w:rsid w:val="00006F94"/>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06F94"/>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06F94"/>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06F94"/>
  </w:style>
  <w:style w:type="paragraph" w:customStyle="1" w:styleId="BibliographyHead">
    <w:name w:val="BibliographyHead"/>
    <w:next w:val="BibliographyEntry"/>
    <w:rsid w:val="00006F94"/>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006F94"/>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06F94"/>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06F94"/>
  </w:style>
  <w:style w:type="paragraph" w:customStyle="1" w:styleId="ExercisesHead">
    <w:name w:val="ExercisesHead"/>
    <w:basedOn w:val="Normal"/>
    <w:next w:val="Para"/>
    <w:rsid w:val="00006F94"/>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06F94"/>
  </w:style>
  <w:style w:type="paragraph" w:customStyle="1" w:styleId="ProblemsHead">
    <w:name w:val="ProblemsHead"/>
    <w:basedOn w:val="BibliographyHead"/>
    <w:next w:val="Para"/>
    <w:rsid w:val="00006F94"/>
  </w:style>
  <w:style w:type="paragraph" w:customStyle="1" w:styleId="QuestionData">
    <w:name w:val="QuestionData"/>
    <w:basedOn w:val="Explanation"/>
    <w:rsid w:val="00006F94"/>
  </w:style>
  <w:style w:type="paragraph" w:customStyle="1" w:styleId="QuestionsHead">
    <w:name w:val="QuestionsHead"/>
    <w:basedOn w:val="BibliographyHead"/>
    <w:next w:val="Para"/>
    <w:rsid w:val="00006F94"/>
  </w:style>
  <w:style w:type="paragraph" w:customStyle="1" w:styleId="ReferencesHead">
    <w:name w:val="ReferencesHead"/>
    <w:basedOn w:val="BibliographyHead"/>
    <w:next w:val="Reference"/>
    <w:rsid w:val="00006F94"/>
  </w:style>
  <w:style w:type="paragraph" w:customStyle="1" w:styleId="ReviewHead">
    <w:name w:val="ReviewHead"/>
    <w:basedOn w:val="BibliographyHead"/>
    <w:next w:val="Para"/>
    <w:rsid w:val="00006F94"/>
  </w:style>
  <w:style w:type="paragraph" w:customStyle="1" w:styleId="SummaryHead">
    <w:name w:val="SummaryHead"/>
    <w:basedOn w:val="BibliographyHead"/>
    <w:next w:val="Para"/>
    <w:rsid w:val="00006F94"/>
  </w:style>
  <w:style w:type="character" w:customStyle="1" w:styleId="WileySymbol">
    <w:name w:val="WileySymbol"/>
    <w:rsid w:val="00006F94"/>
    <w:rPr>
      <w:rFonts w:ascii="Symbol" w:hAnsi="Symbol"/>
    </w:rPr>
  </w:style>
  <w:style w:type="character" w:customStyle="1" w:styleId="MenuArrow">
    <w:name w:val="MenuArrow"/>
    <w:basedOn w:val="DefaultParagraphFont"/>
    <w:rsid w:val="00006F94"/>
    <w:rPr>
      <w:rFonts w:ascii="Wingdings" w:hAnsi="Wingdings"/>
    </w:rPr>
  </w:style>
  <w:style w:type="paragraph" w:customStyle="1" w:styleId="BookTitle">
    <w:name w:val="BookTitle"/>
    <w:basedOn w:val="Normal"/>
    <w:next w:val="Normal"/>
    <w:rsid w:val="00006F94"/>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06F94"/>
    <w:pPr>
      <w:pageBreakBefore w:val="0"/>
      <w:spacing w:before="480"/>
    </w:pPr>
    <w:rPr>
      <w:sz w:val="36"/>
    </w:rPr>
  </w:style>
  <w:style w:type="paragraph" w:customStyle="1" w:styleId="BookAuthor">
    <w:name w:val="BookAuthor"/>
    <w:basedOn w:val="Normal"/>
    <w:rsid w:val="00006F94"/>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006F94"/>
    <w:rPr>
      <w:i/>
    </w:rPr>
  </w:style>
  <w:style w:type="paragraph" w:customStyle="1" w:styleId="Index1">
    <w:name w:val="Index1"/>
    <w:rsid w:val="00006F94"/>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06F94"/>
    <w:pPr>
      <w:ind w:left="2520"/>
    </w:pPr>
  </w:style>
  <w:style w:type="paragraph" w:customStyle="1" w:styleId="Index3">
    <w:name w:val="Index3"/>
    <w:basedOn w:val="Index1"/>
    <w:rsid w:val="00006F94"/>
    <w:pPr>
      <w:ind w:left="3240"/>
    </w:pPr>
  </w:style>
  <w:style w:type="paragraph" w:customStyle="1" w:styleId="IndexLetter">
    <w:name w:val="IndexLetter"/>
    <w:basedOn w:val="H3"/>
    <w:next w:val="Index1"/>
    <w:rsid w:val="00006F94"/>
  </w:style>
  <w:style w:type="paragraph" w:customStyle="1" w:styleId="IndexNote">
    <w:name w:val="IndexNote"/>
    <w:basedOn w:val="Normal"/>
    <w:rsid w:val="00006F94"/>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06F94"/>
    <w:pPr>
      <w:spacing w:line="540" w:lineRule="exact"/>
    </w:pPr>
  </w:style>
  <w:style w:type="paragraph" w:customStyle="1" w:styleId="FurtherReadingHead">
    <w:name w:val="FurtherReadingHead"/>
    <w:basedOn w:val="BibliographyHead"/>
    <w:next w:val="Para"/>
    <w:rsid w:val="00006F94"/>
  </w:style>
  <w:style w:type="paragraph" w:customStyle="1" w:styleId="Address">
    <w:name w:val="Address"/>
    <w:basedOn w:val="Normal"/>
    <w:rsid w:val="00006F94"/>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06F94"/>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06F94"/>
    <w:pPr>
      <w:ind w:left="360"/>
    </w:pPr>
  </w:style>
  <w:style w:type="paragraph" w:customStyle="1" w:styleId="EquationNumbered">
    <w:name w:val="EquationNumbered"/>
    <w:rsid w:val="00006F94"/>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006F94"/>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006F94"/>
    <w:rPr>
      <w:b/>
    </w:rPr>
  </w:style>
  <w:style w:type="character" w:customStyle="1" w:styleId="UserInputVariable">
    <w:name w:val="UserInputVariable"/>
    <w:basedOn w:val="DefaultParagraphFont"/>
    <w:rsid w:val="00006F94"/>
    <w:rPr>
      <w:b/>
      <w:i/>
    </w:rPr>
  </w:style>
  <w:style w:type="paragraph" w:styleId="Bibliography">
    <w:name w:val="Bibliography"/>
    <w:basedOn w:val="Normal"/>
    <w:next w:val="Normal"/>
    <w:uiPriority w:val="99"/>
    <w:semiHidden/>
    <w:rsid w:val="00006F94"/>
  </w:style>
  <w:style w:type="paragraph" w:customStyle="1" w:styleId="FeaturePara">
    <w:name w:val="FeaturePara"/>
    <w:rsid w:val="00006F94"/>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006F94"/>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006F94"/>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006F94"/>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006F94"/>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006F94"/>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006F94"/>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006F94"/>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006F94"/>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006F94"/>
    <w:pPr>
      <w:spacing w:before="120" w:after="120"/>
      <w:ind w:left="720" w:hanging="720"/>
      <w:contextualSpacing/>
    </w:pPr>
    <w:rPr>
      <w:sz w:val="22"/>
      <w:u w:val="none"/>
    </w:rPr>
  </w:style>
  <w:style w:type="paragraph" w:customStyle="1" w:styleId="FeatureH1">
    <w:name w:val="FeatureH1"/>
    <w:next w:val="FeaturePara"/>
    <w:rsid w:val="00006F94"/>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006F94"/>
    <w:pPr>
      <w:contextualSpacing w:val="0"/>
    </w:pPr>
    <w:rPr>
      <w:rFonts w:ascii="Times New Roman" w:hAnsi="Times New Roman"/>
      <w:smallCaps w:val="0"/>
    </w:rPr>
  </w:style>
  <w:style w:type="paragraph" w:customStyle="1" w:styleId="FeatureH2">
    <w:name w:val="FeatureH2"/>
    <w:next w:val="FeaturePara"/>
    <w:rsid w:val="00006F94"/>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006F94"/>
    <w:pPr>
      <w:spacing w:before="120"/>
    </w:pPr>
    <w:rPr>
      <w:smallCaps w:val="0"/>
      <w:u w:val="single"/>
    </w:rPr>
  </w:style>
  <w:style w:type="paragraph" w:customStyle="1" w:styleId="FeatureH3">
    <w:name w:val="FeatureH3"/>
    <w:next w:val="FeaturePara"/>
    <w:rsid w:val="00006F94"/>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006F94"/>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006F94"/>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006F94"/>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06F94"/>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06F94"/>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006F94"/>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06F94"/>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006F94"/>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006F94"/>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06F94"/>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006F94"/>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006F94"/>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006F94"/>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006F94"/>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006F94"/>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006F94"/>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06F94"/>
    <w:pPr>
      <w:pBdr>
        <w:left w:val="single" w:sz="36" w:space="17" w:color="C0C0C0"/>
      </w:pBdr>
      <w:ind w:left="216"/>
    </w:pPr>
  </w:style>
  <w:style w:type="paragraph" w:customStyle="1" w:styleId="FeatureRunInPara">
    <w:name w:val="FeatureRunInPara"/>
    <w:basedOn w:val="FeatureListUnmarked"/>
    <w:next w:val="FeatureRunInHead"/>
    <w:rsid w:val="00006F94"/>
    <w:pPr>
      <w:pBdr>
        <w:left w:val="single" w:sz="36" w:space="6" w:color="C0C0C0"/>
      </w:pBdr>
      <w:spacing w:before="0"/>
      <w:ind w:left="0"/>
    </w:pPr>
  </w:style>
  <w:style w:type="paragraph" w:customStyle="1" w:styleId="FeatureRunInParaSub">
    <w:name w:val="FeatureRunInParaSub"/>
    <w:basedOn w:val="FeatureRunInPara"/>
    <w:next w:val="FeatureRunInHeadSub"/>
    <w:rsid w:val="00006F94"/>
    <w:pPr>
      <w:pBdr>
        <w:left w:val="single" w:sz="36" w:space="17" w:color="C0C0C0"/>
      </w:pBdr>
      <w:ind w:left="216"/>
      <w:contextualSpacing/>
    </w:pPr>
  </w:style>
  <w:style w:type="paragraph" w:customStyle="1" w:styleId="FeatureSubFeatureType">
    <w:name w:val="FeatureSubFeatureType"/>
    <w:rsid w:val="00006F94"/>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006F94"/>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006F94"/>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006F94"/>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006F94"/>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006F94"/>
    <w:pPr>
      <w:pBdr>
        <w:left w:val="single" w:sz="36" w:space="6" w:color="C0C0C0"/>
      </w:pBdr>
      <w:spacing w:before="120"/>
      <w:ind w:left="0" w:firstLine="0"/>
    </w:pPr>
  </w:style>
  <w:style w:type="paragraph" w:customStyle="1" w:styleId="ReferenceAnnotation">
    <w:name w:val="ReferenceAnnotation"/>
    <w:basedOn w:val="Reference"/>
    <w:rsid w:val="00006F94"/>
    <w:pPr>
      <w:spacing w:before="0" w:after="0"/>
      <w:ind w:firstLine="0"/>
    </w:pPr>
    <w:rPr>
      <w:snapToGrid w:val="0"/>
    </w:rPr>
  </w:style>
  <w:style w:type="paragraph" w:customStyle="1" w:styleId="RecipeVariationH1">
    <w:name w:val="RecipeVariationH1"/>
    <w:rsid w:val="00006F94"/>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006F94"/>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006F94"/>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006F94"/>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006F94"/>
    <w:rPr>
      <w:rFonts w:ascii="Courier New" w:hAnsi="Courier New"/>
      <w:noProof/>
      <w:color w:val="auto"/>
      <w:u w:val="double"/>
    </w:rPr>
  </w:style>
  <w:style w:type="character" w:customStyle="1" w:styleId="CrossRefTerm">
    <w:name w:val="CrossRefTerm"/>
    <w:basedOn w:val="DefaultParagraphFont"/>
    <w:rsid w:val="00006F94"/>
    <w:rPr>
      <w:i/>
    </w:rPr>
  </w:style>
  <w:style w:type="character" w:customStyle="1" w:styleId="GenusSpecies">
    <w:name w:val="GenusSpecies"/>
    <w:basedOn w:val="DefaultParagraphFont"/>
    <w:rsid w:val="00006F94"/>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06F94"/>
    <w:rPr>
      <w:b/>
      <w:i/>
    </w:rPr>
  </w:style>
  <w:style w:type="paragraph" w:customStyle="1" w:styleId="FeatureRecipeIngredientList">
    <w:name w:val="FeatureRecipeIngredientList"/>
    <w:basedOn w:val="FeatureRecipeProcedure"/>
    <w:rsid w:val="00006F94"/>
    <w:pPr>
      <w:ind w:left="720" w:hanging="288"/>
    </w:pPr>
  </w:style>
  <w:style w:type="paragraph" w:customStyle="1" w:styleId="CodeHead">
    <w:name w:val="CodeHead"/>
    <w:next w:val="CodeListing"/>
    <w:rsid w:val="00006F94"/>
    <w:pPr>
      <w:spacing w:before="120" w:after="120" w:line="240" w:lineRule="auto"/>
    </w:pPr>
    <w:rPr>
      <w:rFonts w:ascii="Arial" w:eastAsia="Times New Roman" w:hAnsi="Arial" w:cs="Times New Roman"/>
      <w:b/>
      <w:snapToGrid w:val="0"/>
      <w:szCs w:val="20"/>
    </w:rPr>
  </w:style>
  <w:style w:type="paragraph" w:customStyle="1" w:styleId="PoetryPara">
    <w:name w:val="PoetryPara"/>
    <w:rsid w:val="00006F94"/>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006F94"/>
    <w:pPr>
      <w:spacing w:after="0"/>
    </w:pPr>
    <w:rPr>
      <w:b/>
      <w:sz w:val="24"/>
    </w:rPr>
  </w:style>
  <w:style w:type="character" w:customStyle="1" w:styleId="QueryInline">
    <w:name w:val="QueryInline"/>
    <w:basedOn w:val="DefaultParagraphFont"/>
    <w:rsid w:val="00006F94"/>
    <w:rPr>
      <w:bdr w:val="none" w:sz="0" w:space="0" w:color="auto"/>
      <w:shd w:val="clear" w:color="auto" w:fill="FFCC99"/>
    </w:rPr>
  </w:style>
  <w:style w:type="paragraph" w:customStyle="1" w:styleId="QueryPara">
    <w:name w:val="QueryPara"/>
    <w:rsid w:val="00006F94"/>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006F94"/>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006F94"/>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006F94"/>
  </w:style>
  <w:style w:type="character" w:customStyle="1" w:styleId="WileyItalic">
    <w:name w:val="WileyItalic"/>
    <w:basedOn w:val="DefaultParagraphFont"/>
    <w:rsid w:val="00006F94"/>
    <w:rPr>
      <w:i/>
    </w:rPr>
  </w:style>
  <w:style w:type="character" w:customStyle="1" w:styleId="WileyBoldItalic">
    <w:name w:val="WileyBoldItalic"/>
    <w:basedOn w:val="DefaultParagraphFont"/>
    <w:rsid w:val="00006F94"/>
    <w:rPr>
      <w:b/>
      <w:i/>
    </w:rPr>
  </w:style>
  <w:style w:type="character" w:customStyle="1" w:styleId="WileyBold">
    <w:name w:val="WileyBold"/>
    <w:basedOn w:val="DefaultParagraphFont"/>
    <w:rsid w:val="00006F94"/>
    <w:rPr>
      <w:b/>
    </w:rPr>
  </w:style>
  <w:style w:type="paragraph" w:customStyle="1" w:styleId="ContentsPartTitle">
    <w:name w:val="ContentsPartTitle"/>
    <w:next w:val="ContentsChapterTitle"/>
    <w:rsid w:val="00006F94"/>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006F94"/>
    <w:pPr>
      <w:ind w:left="288"/>
    </w:pPr>
    <w:rPr>
      <w:sz w:val="26"/>
    </w:rPr>
  </w:style>
  <w:style w:type="paragraph" w:customStyle="1" w:styleId="ContentsH1">
    <w:name w:val="ContentsH1"/>
    <w:basedOn w:val="ContentsPartTitle"/>
    <w:rsid w:val="00006F94"/>
    <w:pPr>
      <w:ind w:left="576"/>
    </w:pPr>
    <w:rPr>
      <w:b w:val="0"/>
      <w:sz w:val="24"/>
    </w:rPr>
  </w:style>
  <w:style w:type="paragraph" w:customStyle="1" w:styleId="ContentsH2">
    <w:name w:val="ContentsH2"/>
    <w:basedOn w:val="ContentsPartTitle"/>
    <w:rsid w:val="00006F94"/>
    <w:pPr>
      <w:ind w:left="864"/>
    </w:pPr>
    <w:rPr>
      <w:b w:val="0"/>
      <w:sz w:val="22"/>
    </w:rPr>
  </w:style>
  <w:style w:type="paragraph" w:customStyle="1" w:styleId="Copyright">
    <w:name w:val="Copyright"/>
    <w:rsid w:val="00006F94"/>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006F94"/>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006F94"/>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006F94"/>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006F9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06F94"/>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006F94"/>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006F94"/>
    <w:pPr>
      <w:ind w:left="720"/>
    </w:pPr>
  </w:style>
  <w:style w:type="paragraph" w:customStyle="1" w:styleId="BookEdition">
    <w:name w:val="BookEdition"/>
    <w:qFormat/>
    <w:rsid w:val="00006F94"/>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006F94"/>
    <w:rPr>
      <w:rFonts w:cs="Arial"/>
      <w:color w:val="0000FF"/>
    </w:rPr>
  </w:style>
  <w:style w:type="character" w:customStyle="1" w:styleId="CodeColorBlue2">
    <w:name w:val="CodeColorBlue2"/>
    <w:rsid w:val="00006F94"/>
    <w:rPr>
      <w:rFonts w:cs="Arial"/>
      <w:color w:val="0000A5"/>
    </w:rPr>
  </w:style>
  <w:style w:type="character" w:customStyle="1" w:styleId="CodeColorBlue3">
    <w:name w:val="CodeColorBlue3"/>
    <w:rsid w:val="00006F94"/>
    <w:rPr>
      <w:rFonts w:cs="Arial"/>
      <w:color w:val="6464B9"/>
    </w:rPr>
  </w:style>
  <w:style w:type="character" w:customStyle="1" w:styleId="CodeColorBluegreen">
    <w:name w:val="CodeColorBluegreen"/>
    <w:rsid w:val="00006F94"/>
    <w:rPr>
      <w:rFonts w:cs="Arial"/>
      <w:color w:val="2B91AF"/>
    </w:rPr>
  </w:style>
  <w:style w:type="character" w:customStyle="1" w:styleId="CodeColorBrown">
    <w:name w:val="CodeColorBrown"/>
    <w:rsid w:val="00006F94"/>
    <w:rPr>
      <w:rFonts w:cs="Arial"/>
      <w:color w:val="A31515"/>
    </w:rPr>
  </w:style>
  <w:style w:type="character" w:customStyle="1" w:styleId="CodeColorDkBlue">
    <w:name w:val="CodeColorDkBlue"/>
    <w:rsid w:val="00006F94"/>
    <w:rPr>
      <w:rFonts w:cs="Times New Roman"/>
      <w:color w:val="000080"/>
      <w:szCs w:val="22"/>
    </w:rPr>
  </w:style>
  <w:style w:type="character" w:customStyle="1" w:styleId="CodeColorGreen">
    <w:name w:val="CodeColorGreen"/>
    <w:rsid w:val="00006F94"/>
    <w:rPr>
      <w:rFonts w:cs="Arial"/>
      <w:color w:val="008000"/>
    </w:rPr>
  </w:style>
  <w:style w:type="character" w:customStyle="1" w:styleId="CodeColorGreen2">
    <w:name w:val="CodeColorGreen2"/>
    <w:rsid w:val="00006F94"/>
    <w:rPr>
      <w:rFonts w:cs="Arial"/>
      <w:color w:val="629755"/>
    </w:rPr>
  </w:style>
  <w:style w:type="character" w:customStyle="1" w:styleId="CodeColorGrey30">
    <w:name w:val="CodeColorGrey30"/>
    <w:rsid w:val="00006F94"/>
    <w:rPr>
      <w:rFonts w:cs="Arial"/>
      <w:color w:val="808080"/>
    </w:rPr>
  </w:style>
  <w:style w:type="character" w:customStyle="1" w:styleId="CodeColorGrey55">
    <w:name w:val="CodeColorGrey55"/>
    <w:rsid w:val="00006F94"/>
    <w:rPr>
      <w:rFonts w:cs="Arial"/>
      <w:color w:val="C0C0C0"/>
    </w:rPr>
  </w:style>
  <w:style w:type="character" w:customStyle="1" w:styleId="CodeColorGrey80">
    <w:name w:val="CodeColorGrey80"/>
    <w:rsid w:val="00006F94"/>
    <w:rPr>
      <w:rFonts w:cs="Arial"/>
      <w:color w:val="555555"/>
    </w:rPr>
  </w:style>
  <w:style w:type="character" w:customStyle="1" w:styleId="CodeColorHotPink">
    <w:name w:val="CodeColorHotPink"/>
    <w:rsid w:val="00006F94"/>
    <w:rPr>
      <w:rFonts w:cs="Times New Roman"/>
      <w:color w:val="DF36FA"/>
      <w:szCs w:val="18"/>
    </w:rPr>
  </w:style>
  <w:style w:type="character" w:customStyle="1" w:styleId="CodeColorMagenta">
    <w:name w:val="CodeColorMagenta"/>
    <w:rsid w:val="00006F94"/>
    <w:rPr>
      <w:rFonts w:cs="Arial"/>
      <w:color w:val="A31515"/>
    </w:rPr>
  </w:style>
  <w:style w:type="character" w:customStyle="1" w:styleId="CodeColorOrange">
    <w:name w:val="CodeColorOrange"/>
    <w:rsid w:val="00006F94"/>
    <w:rPr>
      <w:rFonts w:cs="Arial"/>
      <w:color w:val="B96464"/>
    </w:rPr>
  </w:style>
  <w:style w:type="character" w:customStyle="1" w:styleId="CodeColorPeach">
    <w:name w:val="CodeColorPeach"/>
    <w:rsid w:val="00006F94"/>
    <w:rPr>
      <w:rFonts w:cs="Arial"/>
      <w:color w:val="FFDBA3"/>
    </w:rPr>
  </w:style>
  <w:style w:type="character" w:customStyle="1" w:styleId="CodeColorPurple">
    <w:name w:val="CodeColorPurple"/>
    <w:rsid w:val="00006F94"/>
    <w:rPr>
      <w:rFonts w:cs="Arial"/>
      <w:color w:val="951795"/>
    </w:rPr>
  </w:style>
  <w:style w:type="character" w:customStyle="1" w:styleId="CodeColorRed">
    <w:name w:val="CodeColorRed"/>
    <w:rsid w:val="00006F94"/>
    <w:rPr>
      <w:rFonts w:cs="Arial"/>
      <w:color w:val="FF0000"/>
    </w:rPr>
  </w:style>
  <w:style w:type="character" w:customStyle="1" w:styleId="CodeColorRed2">
    <w:name w:val="CodeColorRed2"/>
    <w:rsid w:val="00006F94"/>
    <w:rPr>
      <w:rFonts w:cs="Arial"/>
      <w:color w:val="800000"/>
    </w:rPr>
  </w:style>
  <w:style w:type="character" w:customStyle="1" w:styleId="CodeColorRed3">
    <w:name w:val="CodeColorRed3"/>
    <w:rsid w:val="00006F94"/>
    <w:rPr>
      <w:rFonts w:cs="Arial"/>
      <w:color w:val="A31515"/>
    </w:rPr>
  </w:style>
  <w:style w:type="character" w:customStyle="1" w:styleId="CodeColorTealBlue">
    <w:name w:val="CodeColorTealBlue"/>
    <w:rsid w:val="00006F94"/>
    <w:rPr>
      <w:rFonts w:cs="Times New Roman"/>
      <w:color w:val="008080"/>
      <w:szCs w:val="22"/>
    </w:rPr>
  </w:style>
  <w:style w:type="character" w:customStyle="1" w:styleId="CodeColorWhite">
    <w:name w:val="CodeColorWhite"/>
    <w:rsid w:val="00006F94"/>
    <w:rPr>
      <w:rFonts w:cs="Arial"/>
      <w:color w:val="FFFFFF"/>
      <w:bdr w:val="none" w:sz="0" w:space="0" w:color="auto"/>
    </w:rPr>
  </w:style>
  <w:style w:type="character" w:customStyle="1" w:styleId="CodeColorPurple2">
    <w:name w:val="CodeColorPurple2"/>
    <w:rsid w:val="00006F94"/>
    <w:rPr>
      <w:rFonts w:cs="Arial"/>
      <w:color w:val="800080"/>
    </w:rPr>
  </w:style>
  <w:style w:type="paragraph" w:styleId="ListParagraph">
    <w:name w:val="List Paragraph"/>
    <w:basedOn w:val="Normal"/>
    <w:uiPriority w:val="99"/>
    <w:qFormat/>
    <w:rsid w:val="00006F94"/>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006F94"/>
    <w:rPr>
      <w:rFonts w:cs="Times New Roman"/>
      <w:color w:val="0000FF"/>
      <w:u w:val="single"/>
    </w:rPr>
  </w:style>
  <w:style w:type="paragraph" w:styleId="Revision">
    <w:name w:val="Revision"/>
    <w:hidden/>
    <w:uiPriority w:val="99"/>
    <w:semiHidden/>
    <w:rsid w:val="00006F94"/>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006F94"/>
    <w:rPr>
      <w:bdr w:val="none" w:sz="0" w:space="0" w:color="auto"/>
      <w:shd w:val="clear" w:color="auto" w:fill="B2A1C7" w:themeFill="accent4" w:themeFillTint="99"/>
    </w:rPr>
  </w:style>
  <w:style w:type="paragraph" w:customStyle="1" w:styleId="ContentsH3">
    <w:name w:val="ContentsH3"/>
    <w:qFormat/>
    <w:rsid w:val="00006F94"/>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006F94"/>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006F94"/>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006F94"/>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006F94"/>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006F94"/>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006F94"/>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006F94"/>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06F94"/>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006F94"/>
    <w:rPr>
      <w:b/>
      <w:bCs/>
      <w:smallCaps/>
      <w:spacing w:val="5"/>
    </w:rPr>
  </w:style>
  <w:style w:type="character" w:styleId="CommentReference">
    <w:name w:val="annotation reference"/>
    <w:basedOn w:val="DefaultParagraphFont"/>
    <w:uiPriority w:val="99"/>
    <w:semiHidden/>
    <w:rsid w:val="00006F94"/>
    <w:rPr>
      <w:sz w:val="16"/>
      <w:szCs w:val="16"/>
    </w:rPr>
  </w:style>
  <w:style w:type="character" w:styleId="Emphasis">
    <w:name w:val="Emphasis"/>
    <w:basedOn w:val="DefaultParagraphFont"/>
    <w:uiPriority w:val="99"/>
    <w:rsid w:val="00006F94"/>
    <w:rPr>
      <w:i/>
      <w:iCs/>
    </w:rPr>
  </w:style>
  <w:style w:type="character" w:styleId="FollowedHyperlink">
    <w:name w:val="FollowedHyperlink"/>
    <w:basedOn w:val="DefaultParagraphFont"/>
    <w:uiPriority w:val="99"/>
    <w:semiHidden/>
    <w:rsid w:val="00006F94"/>
    <w:rPr>
      <w:color w:val="800080" w:themeColor="followedHyperlink"/>
      <w:u w:val="single"/>
    </w:rPr>
  </w:style>
  <w:style w:type="character" w:styleId="HTMLAcronym">
    <w:name w:val="HTML Acronym"/>
    <w:basedOn w:val="DefaultParagraphFont"/>
    <w:uiPriority w:val="99"/>
    <w:semiHidden/>
    <w:rsid w:val="00006F94"/>
  </w:style>
  <w:style w:type="character" w:styleId="HTMLCite">
    <w:name w:val="HTML Cite"/>
    <w:basedOn w:val="DefaultParagraphFont"/>
    <w:uiPriority w:val="99"/>
    <w:semiHidden/>
    <w:rsid w:val="00006F94"/>
    <w:rPr>
      <w:i/>
      <w:iCs/>
    </w:rPr>
  </w:style>
  <w:style w:type="character" w:styleId="HTMLCode">
    <w:name w:val="HTML Code"/>
    <w:basedOn w:val="DefaultParagraphFont"/>
    <w:uiPriority w:val="99"/>
    <w:semiHidden/>
    <w:rsid w:val="00006F94"/>
    <w:rPr>
      <w:rFonts w:ascii="Consolas" w:hAnsi="Consolas"/>
      <w:sz w:val="20"/>
      <w:szCs w:val="20"/>
    </w:rPr>
  </w:style>
  <w:style w:type="character" w:styleId="HTMLDefinition">
    <w:name w:val="HTML Definition"/>
    <w:basedOn w:val="DefaultParagraphFont"/>
    <w:uiPriority w:val="99"/>
    <w:semiHidden/>
    <w:rsid w:val="00006F94"/>
    <w:rPr>
      <w:i/>
      <w:iCs/>
    </w:rPr>
  </w:style>
  <w:style w:type="character" w:styleId="HTMLKeyboard">
    <w:name w:val="HTML Keyboard"/>
    <w:basedOn w:val="DefaultParagraphFont"/>
    <w:uiPriority w:val="99"/>
    <w:semiHidden/>
    <w:rsid w:val="00006F94"/>
    <w:rPr>
      <w:rFonts w:ascii="Consolas" w:hAnsi="Consolas"/>
      <w:sz w:val="20"/>
      <w:szCs w:val="20"/>
    </w:rPr>
  </w:style>
  <w:style w:type="character" w:styleId="HTMLSample">
    <w:name w:val="HTML Sample"/>
    <w:basedOn w:val="DefaultParagraphFont"/>
    <w:uiPriority w:val="99"/>
    <w:semiHidden/>
    <w:rsid w:val="00006F94"/>
    <w:rPr>
      <w:rFonts w:ascii="Consolas" w:hAnsi="Consolas"/>
      <w:sz w:val="24"/>
      <w:szCs w:val="24"/>
    </w:rPr>
  </w:style>
  <w:style w:type="character" w:styleId="HTMLTypewriter">
    <w:name w:val="HTML Typewriter"/>
    <w:basedOn w:val="DefaultParagraphFont"/>
    <w:uiPriority w:val="99"/>
    <w:semiHidden/>
    <w:rsid w:val="00006F94"/>
    <w:rPr>
      <w:rFonts w:ascii="Consolas" w:hAnsi="Consolas"/>
      <w:sz w:val="20"/>
      <w:szCs w:val="20"/>
    </w:rPr>
  </w:style>
  <w:style w:type="character" w:styleId="HTMLVariable">
    <w:name w:val="HTML Variable"/>
    <w:basedOn w:val="DefaultParagraphFont"/>
    <w:uiPriority w:val="99"/>
    <w:semiHidden/>
    <w:rsid w:val="00006F94"/>
    <w:rPr>
      <w:i/>
      <w:iCs/>
    </w:rPr>
  </w:style>
  <w:style w:type="character" w:styleId="IntenseEmphasis">
    <w:name w:val="Intense Emphasis"/>
    <w:basedOn w:val="DefaultParagraphFont"/>
    <w:uiPriority w:val="99"/>
    <w:rsid w:val="00006F94"/>
    <w:rPr>
      <w:b/>
      <w:bCs/>
      <w:i/>
      <w:iCs/>
      <w:color w:val="4F81BD" w:themeColor="accent1"/>
    </w:rPr>
  </w:style>
  <w:style w:type="character" w:styleId="IntenseReference">
    <w:name w:val="Intense Reference"/>
    <w:basedOn w:val="DefaultParagraphFont"/>
    <w:uiPriority w:val="99"/>
    <w:rsid w:val="00006F94"/>
    <w:rPr>
      <w:b/>
      <w:bCs/>
      <w:smallCaps/>
      <w:color w:val="C0504D" w:themeColor="accent2"/>
      <w:spacing w:val="5"/>
      <w:u w:val="single"/>
    </w:rPr>
  </w:style>
  <w:style w:type="character" w:styleId="LineNumber">
    <w:name w:val="line number"/>
    <w:basedOn w:val="DefaultParagraphFont"/>
    <w:uiPriority w:val="99"/>
    <w:semiHidden/>
    <w:rsid w:val="00006F94"/>
  </w:style>
  <w:style w:type="character" w:styleId="PageNumber">
    <w:name w:val="page number"/>
    <w:basedOn w:val="DefaultParagraphFont"/>
    <w:uiPriority w:val="99"/>
    <w:semiHidden/>
    <w:rsid w:val="00006F94"/>
  </w:style>
  <w:style w:type="character" w:styleId="PlaceholderText">
    <w:name w:val="Placeholder Text"/>
    <w:basedOn w:val="DefaultParagraphFont"/>
    <w:uiPriority w:val="99"/>
    <w:semiHidden/>
    <w:rsid w:val="00006F94"/>
    <w:rPr>
      <w:color w:val="808080"/>
    </w:rPr>
  </w:style>
  <w:style w:type="character" w:styleId="Strong">
    <w:name w:val="Strong"/>
    <w:basedOn w:val="DefaultParagraphFont"/>
    <w:uiPriority w:val="99"/>
    <w:rsid w:val="00006F94"/>
    <w:rPr>
      <w:b/>
      <w:bCs/>
    </w:rPr>
  </w:style>
  <w:style w:type="character" w:styleId="SubtleEmphasis">
    <w:name w:val="Subtle Emphasis"/>
    <w:basedOn w:val="DefaultParagraphFont"/>
    <w:uiPriority w:val="99"/>
    <w:rsid w:val="00006F94"/>
    <w:rPr>
      <w:i/>
      <w:iCs/>
      <w:color w:val="808080" w:themeColor="text1" w:themeTint="7F"/>
    </w:rPr>
  </w:style>
  <w:style w:type="character" w:styleId="SubtleReference">
    <w:name w:val="Subtle Reference"/>
    <w:basedOn w:val="DefaultParagraphFont"/>
    <w:uiPriority w:val="99"/>
    <w:qFormat/>
    <w:rsid w:val="00006F94"/>
    <w:rPr>
      <w:smallCaps/>
      <w:color w:val="C0504D" w:themeColor="accent2"/>
      <w:u w:val="single"/>
    </w:rPr>
  </w:style>
  <w:style w:type="table" w:styleId="LightShading-Accent5">
    <w:name w:val="Light Shading Accent 5"/>
    <w:basedOn w:val="TableNormal"/>
    <w:uiPriority w:val="60"/>
    <w:rsid w:val="00006F9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06F94"/>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006F94"/>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Definition">
    <w:name w:val="Definition"/>
    <w:basedOn w:val="DefaultParagraphFont"/>
    <w:uiPriority w:val="1"/>
    <w:qFormat/>
    <w:rsid w:val="00242CE9"/>
    <w:rPr>
      <w:i/>
    </w:rPr>
  </w:style>
  <w:style w:type="character" w:customStyle="1" w:styleId="DefinitionTerm">
    <w:name w:val="DefinitionTerm"/>
    <w:basedOn w:val="DefaultParagraphFont"/>
    <w:uiPriority w:val="1"/>
    <w:qFormat/>
    <w:rsid w:val="00242CE9"/>
    <w:rPr>
      <w:i/>
    </w:rPr>
  </w:style>
  <w:style w:type="paragraph" w:styleId="Caption">
    <w:name w:val="caption"/>
    <w:basedOn w:val="Normal"/>
    <w:next w:val="Normal"/>
    <w:uiPriority w:val="35"/>
    <w:qFormat/>
    <w:rsid w:val="00073B74"/>
    <w:pPr>
      <w:spacing w:line="240" w:lineRule="auto"/>
    </w:pPr>
    <w:rPr>
      <w:b/>
      <w:bCs/>
      <w:color w:val="4F81BD" w:themeColor="accent1"/>
      <w:sz w:val="18"/>
      <w:szCs w:val="18"/>
    </w:rPr>
  </w:style>
  <w:style w:type="paragraph" w:styleId="CommentText">
    <w:name w:val="annotation text"/>
    <w:basedOn w:val="Normal"/>
    <w:link w:val="CommentTextChar"/>
    <w:semiHidden/>
    <w:rsid w:val="00073B74"/>
    <w:rPr>
      <w:sz w:val="20"/>
    </w:rPr>
  </w:style>
  <w:style w:type="character" w:customStyle="1" w:styleId="CommentTextChar">
    <w:name w:val="Comment Text Char"/>
    <w:basedOn w:val="DefaultParagraphFont"/>
    <w:link w:val="CommentText"/>
    <w:semiHidden/>
    <w:rsid w:val="00073B74"/>
    <w:rPr>
      <w:rFonts w:eastAsiaTheme="minorHAnsi"/>
      <w:sz w:val="20"/>
    </w:rPr>
  </w:style>
  <w:style w:type="paragraph" w:styleId="BalloonText">
    <w:name w:val="Balloon Text"/>
    <w:basedOn w:val="Normal"/>
    <w:link w:val="BalloonTextChar"/>
    <w:semiHidden/>
    <w:rsid w:val="00073B74"/>
    <w:rPr>
      <w:rFonts w:ascii="Tahoma" w:hAnsi="Tahoma"/>
      <w:sz w:val="16"/>
    </w:rPr>
  </w:style>
  <w:style w:type="character" w:customStyle="1" w:styleId="BalloonTextChar">
    <w:name w:val="Balloon Text Char"/>
    <w:basedOn w:val="DefaultParagraphFont"/>
    <w:link w:val="BalloonText"/>
    <w:semiHidden/>
    <w:rsid w:val="00073B74"/>
    <w:rPr>
      <w:rFonts w:ascii="Tahoma" w:eastAsiaTheme="minorHAnsi" w:hAnsi="Tahoma"/>
      <w:sz w:val="16"/>
    </w:rPr>
  </w:style>
  <w:style w:type="paragraph" w:styleId="Subtitle">
    <w:name w:val="Subtitle"/>
    <w:basedOn w:val="Normal"/>
    <w:link w:val="SubtitleChar"/>
    <w:qFormat/>
    <w:rsid w:val="00073B74"/>
    <w:pPr>
      <w:spacing w:after="60"/>
      <w:jc w:val="center"/>
      <w:outlineLvl w:val="1"/>
    </w:pPr>
    <w:rPr>
      <w:rFonts w:ascii="Arial" w:hAnsi="Arial"/>
    </w:rPr>
  </w:style>
  <w:style w:type="character" w:customStyle="1" w:styleId="SubtitleChar">
    <w:name w:val="Subtitle Char"/>
    <w:basedOn w:val="DefaultParagraphFont"/>
    <w:link w:val="Subtitle"/>
    <w:rsid w:val="00073B74"/>
    <w:rPr>
      <w:rFonts w:ascii="Arial" w:eastAsiaTheme="minorHAnsi" w:hAnsi="Arial"/>
    </w:rPr>
  </w:style>
  <w:style w:type="paragraph" w:styleId="CommentSubject">
    <w:name w:val="annotation subject"/>
    <w:basedOn w:val="CommentText"/>
    <w:next w:val="CommentText"/>
    <w:link w:val="CommentSubjectChar"/>
    <w:semiHidden/>
    <w:rsid w:val="00073B74"/>
    <w:rPr>
      <w:b/>
    </w:rPr>
  </w:style>
  <w:style w:type="character" w:customStyle="1" w:styleId="CommentSubjectChar">
    <w:name w:val="Comment Subject Char"/>
    <w:basedOn w:val="CommentTextChar"/>
    <w:link w:val="CommentSubject"/>
    <w:semiHidden/>
    <w:rsid w:val="00073B74"/>
    <w:rPr>
      <w:rFonts w:eastAsiaTheme="minorHAnsi"/>
      <w:b/>
      <w:sz w:val="20"/>
    </w:rPr>
  </w:style>
  <w:style w:type="paragraph" w:customStyle="1" w:styleId="GraphicHolder">
    <w:name w:val="Graphic Holder"/>
    <w:next w:val="f1FigureTitle"/>
    <w:uiPriority w:val="99"/>
    <w:rsid w:val="006458AF"/>
    <w:pPr>
      <w:widowControl w:val="0"/>
      <w:suppressAutoHyphens/>
      <w:autoSpaceDE w:val="0"/>
      <w:autoSpaceDN w:val="0"/>
      <w:adjustRightInd w:val="0"/>
      <w:spacing w:before="280" w:after="0" w:line="220" w:lineRule="atLeast"/>
      <w:ind w:left="1800"/>
    </w:pPr>
    <w:rPr>
      <w:rFonts w:ascii="Verdana" w:hAnsi="Verdana" w:cs="Verdana"/>
      <w:color w:val="000000"/>
      <w:w w:val="0"/>
      <w:sz w:val="20"/>
      <w:szCs w:val="20"/>
    </w:rPr>
  </w:style>
  <w:style w:type="paragraph" w:customStyle="1" w:styleId="bBody">
    <w:name w:val="b  Body"/>
    <w:uiPriority w:val="99"/>
    <w:rsid w:val="006458AF"/>
    <w:pPr>
      <w:tabs>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200" w:after="60" w:line="240" w:lineRule="atLeast"/>
      <w:ind w:left="1800"/>
    </w:pPr>
    <w:rPr>
      <w:rFonts w:ascii="Helvetica" w:hAnsi="Helvetica" w:cs="Helvetica"/>
      <w:color w:val="000000"/>
      <w:w w:val="0"/>
      <w:sz w:val="20"/>
      <w:szCs w:val="20"/>
    </w:rPr>
  </w:style>
  <w:style w:type="paragraph" w:customStyle="1" w:styleId="f1FigureTitle">
    <w:name w:val="f1 Figure Title"/>
    <w:next w:val="bBody"/>
    <w:uiPriority w:val="99"/>
    <w:rsid w:val="006458AF"/>
    <w:pPr>
      <w:suppressAutoHyphens/>
      <w:autoSpaceDE w:val="0"/>
      <w:autoSpaceDN w:val="0"/>
      <w:adjustRightInd w:val="0"/>
      <w:spacing w:before="40" w:after="300" w:line="200" w:lineRule="atLeast"/>
      <w:ind w:left="1800"/>
    </w:pPr>
    <w:rPr>
      <w:rFonts w:ascii="Helvetica" w:hAnsi="Helvetica" w:cs="Helvetica"/>
      <w:color w:val="000000"/>
      <w:w w:val="0"/>
      <w:sz w:val="18"/>
      <w:szCs w:val="18"/>
    </w:rPr>
  </w:style>
  <w:style w:type="paragraph" w:styleId="NormalWeb">
    <w:name w:val="Normal (Web)"/>
    <w:basedOn w:val="Normal"/>
    <w:uiPriority w:val="99"/>
    <w:semiHidden/>
    <w:rsid w:val="00073B74"/>
    <w:rPr>
      <w:rFonts w:ascii="Times New Roman" w:hAnsi="Times New Roman" w:cs="Times New Roman"/>
      <w:sz w:val="24"/>
      <w:szCs w:val="24"/>
    </w:rPr>
  </w:style>
  <w:style w:type="character" w:customStyle="1" w:styleId="Heading6Char">
    <w:name w:val="Heading 6 Char"/>
    <w:basedOn w:val="DefaultParagraphFont"/>
    <w:link w:val="Heading6"/>
    <w:rsid w:val="00073B74"/>
    <w:rPr>
      <w:rFonts w:eastAsiaTheme="minorHAnsi"/>
    </w:rPr>
  </w:style>
  <w:style w:type="character" w:customStyle="1" w:styleId="Heading7Char">
    <w:name w:val="Heading 7 Char"/>
    <w:basedOn w:val="DefaultParagraphFont"/>
    <w:link w:val="Heading7"/>
    <w:rsid w:val="00073B74"/>
    <w:rPr>
      <w:rFonts w:eastAsiaTheme="minorHAnsi"/>
    </w:rPr>
  </w:style>
  <w:style w:type="character" w:customStyle="1" w:styleId="Heading8Char">
    <w:name w:val="Heading 8 Char"/>
    <w:basedOn w:val="DefaultParagraphFont"/>
    <w:link w:val="Heading8"/>
    <w:rsid w:val="00073B74"/>
    <w:rPr>
      <w:rFonts w:eastAsiaTheme="minorHAnsi"/>
    </w:rPr>
  </w:style>
  <w:style w:type="character" w:customStyle="1" w:styleId="Heading9Char">
    <w:name w:val="Heading 9 Char"/>
    <w:basedOn w:val="DefaultParagraphFont"/>
    <w:link w:val="Heading9"/>
    <w:rsid w:val="00073B74"/>
    <w:rPr>
      <w:rFonts w:eastAsiaTheme="minorHAnsi"/>
    </w:rPr>
  </w:style>
  <w:style w:type="paragraph" w:customStyle="1" w:styleId="wsBlockA">
    <w:name w:val="wsBlockA"/>
    <w:basedOn w:val="Normal"/>
    <w:qFormat/>
    <w:rsid w:val="00073B74"/>
    <w:pPr>
      <w:spacing w:before="120" w:after="120" w:line="240" w:lineRule="auto"/>
      <w:ind w:left="2160" w:right="1440"/>
    </w:pPr>
    <w:rPr>
      <w:rFonts w:ascii="Arial" w:hAnsi="Arial" w:cs="Times New Roman"/>
      <w:sz w:val="20"/>
    </w:rPr>
  </w:style>
  <w:style w:type="paragraph" w:customStyle="1" w:styleId="CodeScreen80">
    <w:name w:val="CodeScreen80"/>
    <w:qFormat/>
    <w:rsid w:val="00073B74"/>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073B74"/>
    <w:pPr>
      <w:shd w:val="pct25" w:color="auto" w:fill="auto"/>
    </w:pPr>
  </w:style>
  <w:style w:type="paragraph" w:styleId="HTMLPreformatted">
    <w:name w:val="HTML Preformatted"/>
    <w:basedOn w:val="Normal"/>
    <w:link w:val="HTMLPreformattedChar"/>
    <w:uiPriority w:val="99"/>
    <w:semiHidden/>
    <w:rsid w:val="0007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073B74"/>
    <w:rPr>
      <w:rFonts w:ascii="Verdana" w:eastAsia="Times New Roman" w:hAnsi="Verdana" w:cs="Courier New"/>
      <w:sz w:val="18"/>
      <w:szCs w:val="18"/>
    </w:rPr>
  </w:style>
  <w:style w:type="paragraph" w:customStyle="1" w:styleId="CodeLabel">
    <w:name w:val="CodeLabel"/>
    <w:qFormat/>
    <w:rsid w:val="00073B74"/>
    <w:pPr>
      <w:numPr>
        <w:numId w:val="18"/>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073B74"/>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073B74"/>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073B74"/>
    <w:pPr>
      <w:spacing w:before="0"/>
      <w:contextualSpacing w:val="0"/>
    </w:pPr>
  </w:style>
  <w:style w:type="paragraph" w:customStyle="1" w:styleId="ExtractContinued">
    <w:name w:val="ExtractContinued"/>
    <w:basedOn w:val="ExtractPara"/>
    <w:qFormat/>
    <w:rsid w:val="00073B74"/>
    <w:pPr>
      <w:spacing w:before="0"/>
      <w:ind w:firstLine="720"/>
    </w:pPr>
  </w:style>
  <w:style w:type="paragraph" w:customStyle="1" w:styleId="OnlineReference">
    <w:name w:val="OnlineReference"/>
    <w:qFormat/>
    <w:rsid w:val="00073B74"/>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073B74"/>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073B74"/>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073B74"/>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073B74"/>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073B74"/>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073B74"/>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073B74"/>
    <w:pPr>
      <w:numPr>
        <w:numId w:val="19"/>
      </w:numPr>
      <w:spacing w:before="120" w:after="120" w:line="240" w:lineRule="auto"/>
    </w:pPr>
    <w:rPr>
      <w:rFonts w:ascii="Arial" w:hAnsi="Arial" w:cs="Times New Roman"/>
      <w:sz w:val="26"/>
    </w:rPr>
  </w:style>
  <w:style w:type="paragraph" w:customStyle="1" w:styleId="wsListBulletedB">
    <w:name w:val="wsListBulletedB"/>
    <w:basedOn w:val="Normal"/>
    <w:qFormat/>
    <w:rsid w:val="00073B74"/>
    <w:pPr>
      <w:numPr>
        <w:numId w:val="20"/>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073B74"/>
    <w:pPr>
      <w:numPr>
        <w:numId w:val="21"/>
      </w:numPr>
      <w:spacing w:before="120" w:after="120" w:line="240" w:lineRule="auto"/>
    </w:pPr>
    <w:rPr>
      <w:rFonts w:ascii="Verdana" w:hAnsi="Verdana" w:cs="Times New Roman"/>
      <w:sz w:val="26"/>
    </w:rPr>
  </w:style>
  <w:style w:type="paragraph" w:customStyle="1" w:styleId="wsListNumberedA">
    <w:name w:val="wsListNumberedA"/>
    <w:basedOn w:val="Normal"/>
    <w:qFormat/>
    <w:rsid w:val="00073B74"/>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073B74"/>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073B74"/>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073B74"/>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073B74"/>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073B74"/>
    <w:pPr>
      <w:spacing w:before="120" w:after="120" w:line="240" w:lineRule="auto"/>
      <w:ind w:left="1440"/>
    </w:pPr>
    <w:rPr>
      <w:rFonts w:ascii="Verdana" w:hAnsi="Verdana" w:cs="Times New Roman"/>
      <w:sz w:val="26"/>
    </w:rPr>
  </w:style>
  <w:style w:type="paragraph" w:customStyle="1" w:styleId="wsNameDate">
    <w:name w:val="wsNameDate"/>
    <w:qFormat/>
    <w:rsid w:val="00073B74"/>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073B74"/>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073B74"/>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073B74"/>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073B74"/>
    <w:pPr>
      <w:spacing w:after="0" w:line="240" w:lineRule="auto"/>
    </w:pPr>
    <w:rPr>
      <w:rFonts w:ascii="Arial" w:eastAsiaTheme="minorHAnsi" w:hAnsi="Arial" w:cs="Times New Roman"/>
      <w:b/>
      <w:sz w:val="36"/>
      <w:szCs w:val="32"/>
    </w:rPr>
  </w:style>
  <w:style w:type="paragraph" w:customStyle="1" w:styleId="RecipeTool">
    <w:name w:val="RecipeTool"/>
    <w:qFormat/>
    <w:rsid w:val="00073B74"/>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073B74"/>
    <w:rPr>
      <w:bdr w:val="none" w:sz="0" w:space="0" w:color="auto"/>
      <w:shd w:val="clear" w:color="auto" w:fill="92D050"/>
    </w:rPr>
  </w:style>
  <w:style w:type="character" w:customStyle="1" w:styleId="TextCircled">
    <w:name w:val="TextCircled"/>
    <w:basedOn w:val="DefaultParagraphFont"/>
    <w:qFormat/>
    <w:rsid w:val="00073B74"/>
    <w:rPr>
      <w:bdr w:val="single" w:sz="18" w:space="0" w:color="92D050"/>
    </w:rPr>
  </w:style>
  <w:style w:type="paragraph" w:customStyle="1" w:styleId="ChapterObjectives">
    <w:name w:val="ChapterObjectives"/>
    <w:next w:val="Normal"/>
    <w:rsid w:val="00073B74"/>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073B74"/>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073B74"/>
    <w:pPr>
      <w:spacing w:after="120"/>
      <w:ind w:left="720" w:firstLine="720"/>
    </w:pPr>
    <w:rPr>
      <w:snapToGrid w:val="0"/>
      <w:sz w:val="26"/>
    </w:rPr>
  </w:style>
  <w:style w:type="paragraph" w:styleId="Quote">
    <w:name w:val="Quote"/>
    <w:link w:val="QuoteChar"/>
    <w:qFormat/>
    <w:rsid w:val="00073B74"/>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073B74"/>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073B74"/>
    <w:pPr>
      <w:spacing w:after="120"/>
    </w:pPr>
  </w:style>
  <w:style w:type="character" w:customStyle="1" w:styleId="BodyTextChar">
    <w:name w:val="Body Text Char"/>
    <w:basedOn w:val="DefaultParagraphFont"/>
    <w:link w:val="BodyText"/>
    <w:semiHidden/>
    <w:rsid w:val="00073B74"/>
    <w:rPr>
      <w:rFonts w:eastAsiaTheme="minorHAnsi"/>
    </w:rPr>
  </w:style>
  <w:style w:type="paragraph" w:customStyle="1" w:styleId="Comment">
    <w:name w:val="Comment"/>
    <w:next w:val="Normal"/>
    <w:rsid w:val="00073B74"/>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073B74"/>
    <w:rPr>
      <w:i/>
    </w:rPr>
  </w:style>
  <w:style w:type="character" w:customStyle="1" w:styleId="DigitalOnlyText">
    <w:name w:val="DigitalOnlyText"/>
    <w:rsid w:val="00073B74"/>
    <w:rPr>
      <w:bdr w:val="single" w:sz="2" w:space="0" w:color="002060"/>
      <w:shd w:val="clear" w:color="auto" w:fill="auto"/>
    </w:rPr>
  </w:style>
  <w:style w:type="paragraph" w:styleId="Salutation">
    <w:name w:val="Salutation"/>
    <w:basedOn w:val="Normal"/>
    <w:next w:val="Normal"/>
    <w:link w:val="SalutationChar"/>
    <w:semiHidden/>
    <w:rsid w:val="00073B74"/>
  </w:style>
  <w:style w:type="character" w:customStyle="1" w:styleId="SalutationChar">
    <w:name w:val="Salutation Char"/>
    <w:basedOn w:val="DefaultParagraphFont"/>
    <w:link w:val="Salutation"/>
    <w:semiHidden/>
    <w:rsid w:val="00073B74"/>
    <w:rPr>
      <w:rFonts w:eastAsiaTheme="minorHAnsi"/>
    </w:rPr>
  </w:style>
  <w:style w:type="paragraph" w:styleId="ListBullet">
    <w:name w:val="List Bullet"/>
    <w:basedOn w:val="Normal"/>
    <w:autoRedefine/>
    <w:semiHidden/>
    <w:rsid w:val="00073B74"/>
  </w:style>
  <w:style w:type="paragraph" w:styleId="FootnoteText">
    <w:name w:val="footnote text"/>
    <w:basedOn w:val="Normal"/>
    <w:link w:val="FootnoteTextChar"/>
    <w:semiHidden/>
    <w:rsid w:val="00073B74"/>
    <w:rPr>
      <w:sz w:val="20"/>
    </w:rPr>
  </w:style>
  <w:style w:type="character" w:customStyle="1" w:styleId="FootnoteTextChar">
    <w:name w:val="Footnote Text Char"/>
    <w:basedOn w:val="DefaultParagraphFont"/>
    <w:link w:val="FootnoteText"/>
    <w:semiHidden/>
    <w:rsid w:val="00073B74"/>
    <w:rPr>
      <w:rFonts w:eastAsiaTheme="minorHAnsi"/>
      <w:sz w:val="20"/>
    </w:rPr>
  </w:style>
  <w:style w:type="character" w:styleId="FootnoteReference">
    <w:name w:val="footnote reference"/>
    <w:basedOn w:val="DefaultParagraphFont"/>
    <w:semiHidden/>
    <w:rsid w:val="00073B74"/>
    <w:rPr>
      <w:vertAlign w:val="superscript"/>
    </w:rPr>
  </w:style>
  <w:style w:type="paragraph" w:customStyle="1" w:styleId="Series">
    <w:name w:val="Series"/>
    <w:rsid w:val="00073B74"/>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073B74"/>
    <w:pPr>
      <w:spacing w:after="120"/>
      <w:ind w:left="1440" w:right="1440"/>
    </w:pPr>
  </w:style>
  <w:style w:type="paragraph" w:customStyle="1" w:styleId="PullQuotePara">
    <w:name w:val="PullQuotePara"/>
    <w:basedOn w:val="Normal"/>
    <w:qFormat/>
    <w:rsid w:val="00073B74"/>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073B74"/>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073B74"/>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73B74"/>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073B74"/>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073B74"/>
    <w:rPr>
      <w:b/>
    </w:rPr>
  </w:style>
  <w:style w:type="paragraph" w:customStyle="1" w:styleId="RecipeNutritionHead">
    <w:name w:val="RecipeNutritionHead"/>
    <w:basedOn w:val="RecipeNutritionInfo"/>
    <w:next w:val="RecipeNutritionInfo"/>
    <w:qFormat/>
    <w:rsid w:val="00073B74"/>
    <w:pPr>
      <w:spacing w:after="0"/>
    </w:pPr>
    <w:rPr>
      <w:b/>
    </w:rPr>
  </w:style>
  <w:style w:type="character" w:customStyle="1" w:styleId="DigitalLinkText">
    <w:name w:val="DigitalLinkText"/>
    <w:rsid w:val="00073B74"/>
    <w:rPr>
      <w:bdr w:val="none" w:sz="0" w:space="0" w:color="auto"/>
      <w:shd w:val="clear" w:color="auto" w:fill="D6E3BC"/>
    </w:rPr>
  </w:style>
  <w:style w:type="character" w:customStyle="1" w:styleId="DigitalLinkURL">
    <w:name w:val="DigitalLinkURL"/>
    <w:rsid w:val="00073B74"/>
    <w:rPr>
      <w:bdr w:val="none" w:sz="0" w:space="0" w:color="auto"/>
      <w:shd w:val="clear" w:color="auto" w:fill="EAF1DD"/>
    </w:rPr>
  </w:style>
  <w:style w:type="character" w:customStyle="1" w:styleId="KeyTermDefinition">
    <w:name w:val="KeyTermDefinition"/>
    <w:basedOn w:val="DefaultParagraphFont"/>
    <w:rsid w:val="00073B74"/>
    <w:rPr>
      <w:bdr w:val="none" w:sz="0" w:space="0" w:color="auto"/>
      <w:shd w:val="clear" w:color="auto" w:fill="92CDDC"/>
    </w:rPr>
  </w:style>
  <w:style w:type="paragraph" w:customStyle="1" w:styleId="ContentsAuthor">
    <w:name w:val="ContentsAuthor"/>
    <w:next w:val="ContentsH1"/>
    <w:qFormat/>
    <w:rsid w:val="00073B74"/>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073B74"/>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073B74"/>
  </w:style>
  <w:style w:type="character" w:customStyle="1" w:styleId="TwitterLink">
    <w:name w:val="TwitterLink"/>
    <w:basedOn w:val="DefaultParagraphFont"/>
    <w:rsid w:val="00073B74"/>
    <w:rPr>
      <w:rFonts w:ascii="Courier New" w:hAnsi="Courier New"/>
      <w:u w:val="dash"/>
    </w:rPr>
  </w:style>
  <w:style w:type="paragraph" w:customStyle="1" w:styleId="Style2">
    <w:name w:val="Style2"/>
    <w:basedOn w:val="ChapterTitle"/>
    <w:qFormat/>
    <w:rsid w:val="00073B74"/>
  </w:style>
  <w:style w:type="paragraph" w:customStyle="1" w:styleId="DialogSource">
    <w:name w:val="DialogSource"/>
    <w:rsid w:val="00073B74"/>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073B74"/>
    <w:rPr>
      <w:rFonts w:cs="Courier New"/>
      <w:color w:val="FF0000"/>
      <w:sz w:val="16"/>
      <w:szCs w:val="16"/>
      <w:bdr w:val="none" w:sz="0" w:space="0" w:color="auto"/>
      <w:shd w:val="clear" w:color="auto" w:fill="FFFFFF" w:themeFill="background1"/>
    </w:rPr>
  </w:style>
  <w:style w:type="character" w:customStyle="1" w:styleId="PrintOnlyText">
    <w:name w:val="PrintOnlyText"/>
    <w:rsid w:val="00073B74"/>
    <w:rPr>
      <w:bdr w:val="single" w:sz="2" w:space="0" w:color="FF0000"/>
    </w:rPr>
  </w:style>
  <w:style w:type="character" w:customStyle="1" w:styleId="CodeColorBlueBold">
    <w:name w:val="CodeColorBlueBold"/>
    <w:basedOn w:val="CodeColorBlue"/>
    <w:rsid w:val="00073B74"/>
    <w:rPr>
      <w:rFonts w:cs="Arial"/>
      <w:b/>
      <w:color w:val="0000FF"/>
    </w:rPr>
  </w:style>
  <w:style w:type="character" w:customStyle="1" w:styleId="CodeColorBlue2Bold">
    <w:name w:val="CodeColorBlue2Bold"/>
    <w:basedOn w:val="CodeColorBlue2"/>
    <w:rsid w:val="00073B74"/>
    <w:rPr>
      <w:rFonts w:cs="Arial"/>
      <w:b/>
      <w:color w:val="0000A5"/>
    </w:rPr>
  </w:style>
  <w:style w:type="character" w:customStyle="1" w:styleId="CodeColorBlue3Bold">
    <w:name w:val="CodeColorBlue3Bold"/>
    <w:basedOn w:val="CodeColorBlue3"/>
    <w:rsid w:val="00073B74"/>
    <w:rPr>
      <w:rFonts w:cs="Arial"/>
      <w:b/>
      <w:color w:val="6464B9"/>
    </w:rPr>
  </w:style>
  <w:style w:type="character" w:customStyle="1" w:styleId="CodeColorBluegreenBold">
    <w:name w:val="CodeColorBluegreenBold"/>
    <w:basedOn w:val="CodeColorBluegreen"/>
    <w:rsid w:val="00073B74"/>
    <w:rPr>
      <w:rFonts w:cs="Arial"/>
      <w:b/>
      <w:color w:val="2B91AF"/>
    </w:rPr>
  </w:style>
  <w:style w:type="character" w:customStyle="1" w:styleId="CodeColorBrownBold">
    <w:name w:val="CodeColorBrownBold"/>
    <w:basedOn w:val="CodeColorBrown"/>
    <w:rsid w:val="00073B74"/>
    <w:rPr>
      <w:rFonts w:cs="Arial"/>
      <w:b/>
      <w:color w:val="A31515"/>
    </w:rPr>
  </w:style>
  <w:style w:type="character" w:customStyle="1" w:styleId="CodeColorDkBlueBold">
    <w:name w:val="CodeColorDkBlueBold"/>
    <w:basedOn w:val="CodeColorDkBlue"/>
    <w:rsid w:val="00073B74"/>
    <w:rPr>
      <w:rFonts w:cs="Times New Roman"/>
      <w:b/>
      <w:color w:val="000080"/>
      <w:szCs w:val="22"/>
    </w:rPr>
  </w:style>
  <w:style w:type="character" w:customStyle="1" w:styleId="CodeColorGreenBold">
    <w:name w:val="CodeColorGreenBold"/>
    <w:basedOn w:val="CodeColorGreen"/>
    <w:rsid w:val="00073B74"/>
    <w:rPr>
      <w:rFonts w:cs="Arial"/>
      <w:b/>
      <w:color w:val="008000"/>
    </w:rPr>
  </w:style>
  <w:style w:type="character" w:customStyle="1" w:styleId="CodeColorGrey30Bold">
    <w:name w:val="CodeColorGrey30Bold"/>
    <w:basedOn w:val="CodeColorGrey30"/>
    <w:rsid w:val="00073B74"/>
    <w:rPr>
      <w:rFonts w:cs="Arial"/>
      <w:b/>
      <w:color w:val="808080"/>
    </w:rPr>
  </w:style>
  <w:style w:type="character" w:customStyle="1" w:styleId="CodeColorGrey55Bold">
    <w:name w:val="CodeColorGrey55Bold"/>
    <w:basedOn w:val="CodeColorGrey55"/>
    <w:rsid w:val="00073B74"/>
    <w:rPr>
      <w:rFonts w:cs="Arial"/>
      <w:b/>
      <w:color w:val="C0C0C0"/>
    </w:rPr>
  </w:style>
  <w:style w:type="character" w:customStyle="1" w:styleId="CodeColorGrey80Bold">
    <w:name w:val="CodeColorGrey80Bold"/>
    <w:basedOn w:val="CodeColorGrey80"/>
    <w:rsid w:val="00073B74"/>
    <w:rPr>
      <w:rFonts w:cs="Arial"/>
      <w:b/>
      <w:color w:val="555555"/>
    </w:rPr>
  </w:style>
  <w:style w:type="character" w:customStyle="1" w:styleId="CodeColorHotPinkBold">
    <w:name w:val="CodeColorHotPinkBold"/>
    <w:basedOn w:val="CodeColorHotPink"/>
    <w:rsid w:val="00073B74"/>
    <w:rPr>
      <w:rFonts w:cs="Times New Roman"/>
      <w:b/>
      <w:color w:val="DF36FA"/>
      <w:szCs w:val="18"/>
    </w:rPr>
  </w:style>
  <w:style w:type="character" w:customStyle="1" w:styleId="CodeColorMagentaBold">
    <w:name w:val="CodeColorMagentaBold"/>
    <w:basedOn w:val="CodeColorMagenta"/>
    <w:rsid w:val="00073B74"/>
    <w:rPr>
      <w:rFonts w:cs="Arial"/>
      <w:b/>
      <w:color w:val="844646"/>
    </w:rPr>
  </w:style>
  <w:style w:type="character" w:customStyle="1" w:styleId="CodeColorOrangeBold">
    <w:name w:val="CodeColorOrangeBold"/>
    <w:basedOn w:val="CodeColorOrange"/>
    <w:rsid w:val="00073B74"/>
    <w:rPr>
      <w:rFonts w:cs="Arial"/>
      <w:b/>
      <w:color w:val="B96464"/>
    </w:rPr>
  </w:style>
  <w:style w:type="character" w:customStyle="1" w:styleId="CodeColorPeachBold">
    <w:name w:val="CodeColorPeachBold"/>
    <w:basedOn w:val="CodeColorPeach"/>
    <w:rsid w:val="00073B74"/>
    <w:rPr>
      <w:rFonts w:cs="Arial"/>
      <w:b/>
      <w:color w:val="FFDBA3"/>
    </w:rPr>
  </w:style>
  <w:style w:type="character" w:customStyle="1" w:styleId="CodeColorPurpleBold">
    <w:name w:val="CodeColorPurpleBold"/>
    <w:basedOn w:val="CodeColorPurple"/>
    <w:rsid w:val="00073B74"/>
    <w:rPr>
      <w:rFonts w:cs="Arial"/>
      <w:b/>
      <w:color w:val="951795"/>
    </w:rPr>
  </w:style>
  <w:style w:type="character" w:customStyle="1" w:styleId="CodeColorPurple2Bold">
    <w:name w:val="CodeColorPurple2Bold"/>
    <w:basedOn w:val="CodeColorPurple2"/>
    <w:rsid w:val="00073B74"/>
    <w:rPr>
      <w:rFonts w:cs="Arial"/>
      <w:b/>
      <w:color w:val="800080"/>
    </w:rPr>
  </w:style>
  <w:style w:type="character" w:customStyle="1" w:styleId="CodeColorRedBold">
    <w:name w:val="CodeColorRedBold"/>
    <w:basedOn w:val="CodeColorRed"/>
    <w:rsid w:val="00073B74"/>
    <w:rPr>
      <w:rFonts w:cs="Arial"/>
      <w:b/>
      <w:color w:val="FF0000"/>
    </w:rPr>
  </w:style>
  <w:style w:type="character" w:customStyle="1" w:styleId="CodeColorRed2Bold">
    <w:name w:val="CodeColorRed2Bold"/>
    <w:basedOn w:val="CodeColorRed2"/>
    <w:rsid w:val="00073B74"/>
    <w:rPr>
      <w:rFonts w:cs="Arial"/>
      <w:b/>
      <w:color w:val="800000"/>
    </w:rPr>
  </w:style>
  <w:style w:type="character" w:customStyle="1" w:styleId="CodeColorRed3Bold">
    <w:name w:val="CodeColorRed3Bold"/>
    <w:basedOn w:val="CodeColorRed3"/>
    <w:rsid w:val="00073B74"/>
    <w:rPr>
      <w:rFonts w:cs="Arial"/>
      <w:b/>
      <w:color w:val="A31515"/>
    </w:rPr>
  </w:style>
  <w:style w:type="character" w:customStyle="1" w:styleId="CodeColorTealBlueBold">
    <w:name w:val="CodeColorTealBlueBold"/>
    <w:basedOn w:val="CodeColorTealBlue"/>
    <w:rsid w:val="00073B74"/>
    <w:rPr>
      <w:rFonts w:cs="Times New Roman"/>
      <w:b/>
      <w:color w:val="008080"/>
      <w:szCs w:val="22"/>
    </w:rPr>
  </w:style>
  <w:style w:type="character" w:customStyle="1" w:styleId="CodeColorWhiteBold">
    <w:name w:val="CodeColorWhiteBold"/>
    <w:basedOn w:val="CodeColorWhite"/>
    <w:rsid w:val="00073B74"/>
    <w:rPr>
      <w:rFonts w:cs="Arial"/>
      <w:b/>
      <w:color w:val="FFFFFF"/>
      <w:bdr w:val="none" w:sz="0" w:space="0" w:color="auto"/>
    </w:rPr>
  </w:style>
  <w:style w:type="paragraph" w:customStyle="1" w:styleId="RecipeVariationHead">
    <w:name w:val="RecipeVariationHead"/>
    <w:rsid w:val="00073B74"/>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073B74"/>
    <w:rPr>
      <w:bdr w:val="none" w:sz="0" w:space="0" w:color="auto"/>
      <w:shd w:val="clear" w:color="auto" w:fill="D6E3BC"/>
    </w:rPr>
  </w:style>
  <w:style w:type="character" w:customStyle="1" w:styleId="DigitalLinkDestination">
    <w:name w:val="DigitalLinkDestination"/>
    <w:rsid w:val="00073B74"/>
    <w:rPr>
      <w:bdr w:val="none" w:sz="0" w:space="0" w:color="auto"/>
      <w:shd w:val="clear" w:color="auto" w:fill="EAF1DD"/>
    </w:rPr>
  </w:style>
  <w:style w:type="table" w:styleId="TableGrid">
    <w:name w:val="Table Grid"/>
    <w:basedOn w:val="TableNormal"/>
    <w:uiPriority w:val="99"/>
    <w:rsid w:val="00073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073B74"/>
    <w:pPr>
      <w:numPr>
        <w:numId w:val="23"/>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073B74"/>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073B74"/>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073B74"/>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073B74"/>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073B74"/>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073B74"/>
    <w:pPr>
      <w:numPr>
        <w:numId w:val="24"/>
      </w:numPr>
    </w:pPr>
  </w:style>
  <w:style w:type="numbering" w:styleId="1ai">
    <w:name w:val="Outline List 1"/>
    <w:basedOn w:val="NoList"/>
    <w:uiPriority w:val="99"/>
    <w:semiHidden/>
    <w:unhideWhenUsed/>
    <w:rsid w:val="00073B74"/>
    <w:pPr>
      <w:numPr>
        <w:numId w:val="25"/>
      </w:numPr>
    </w:pPr>
  </w:style>
  <w:style w:type="numbering" w:styleId="ArticleSection">
    <w:name w:val="Outline List 3"/>
    <w:basedOn w:val="NoList"/>
    <w:uiPriority w:val="99"/>
    <w:semiHidden/>
    <w:unhideWhenUsed/>
    <w:rsid w:val="00073B74"/>
    <w:pPr>
      <w:numPr>
        <w:numId w:val="26"/>
      </w:numPr>
    </w:pPr>
  </w:style>
  <w:style w:type="paragraph" w:styleId="BodyText2">
    <w:name w:val="Body Text 2"/>
    <w:basedOn w:val="Normal"/>
    <w:link w:val="BodyText2Char"/>
    <w:uiPriority w:val="99"/>
    <w:semiHidden/>
    <w:rsid w:val="00073B74"/>
    <w:pPr>
      <w:spacing w:after="120" w:line="480" w:lineRule="auto"/>
    </w:pPr>
  </w:style>
  <w:style w:type="character" w:customStyle="1" w:styleId="BodyText2Char">
    <w:name w:val="Body Text 2 Char"/>
    <w:basedOn w:val="DefaultParagraphFont"/>
    <w:link w:val="BodyText2"/>
    <w:uiPriority w:val="99"/>
    <w:semiHidden/>
    <w:rsid w:val="00073B74"/>
    <w:rPr>
      <w:rFonts w:eastAsiaTheme="minorHAnsi"/>
    </w:rPr>
  </w:style>
  <w:style w:type="paragraph" w:styleId="BodyText3">
    <w:name w:val="Body Text 3"/>
    <w:basedOn w:val="Normal"/>
    <w:link w:val="BodyText3Char"/>
    <w:uiPriority w:val="99"/>
    <w:semiHidden/>
    <w:rsid w:val="00073B74"/>
    <w:pPr>
      <w:spacing w:after="120"/>
    </w:pPr>
    <w:rPr>
      <w:sz w:val="16"/>
      <w:szCs w:val="16"/>
    </w:rPr>
  </w:style>
  <w:style w:type="character" w:customStyle="1" w:styleId="BodyText3Char">
    <w:name w:val="Body Text 3 Char"/>
    <w:basedOn w:val="DefaultParagraphFont"/>
    <w:link w:val="BodyText3"/>
    <w:uiPriority w:val="99"/>
    <w:semiHidden/>
    <w:rsid w:val="00073B74"/>
    <w:rPr>
      <w:rFonts w:eastAsiaTheme="minorHAnsi"/>
      <w:sz w:val="16"/>
      <w:szCs w:val="16"/>
    </w:rPr>
  </w:style>
  <w:style w:type="paragraph" w:styleId="BodyTextFirstIndent">
    <w:name w:val="Body Text First Indent"/>
    <w:basedOn w:val="BodyText"/>
    <w:link w:val="BodyTextFirstIndentChar"/>
    <w:uiPriority w:val="99"/>
    <w:semiHidden/>
    <w:rsid w:val="00073B74"/>
    <w:pPr>
      <w:spacing w:after="200"/>
      <w:ind w:firstLine="360"/>
    </w:pPr>
  </w:style>
  <w:style w:type="character" w:customStyle="1" w:styleId="BodyTextFirstIndentChar">
    <w:name w:val="Body Text First Indent Char"/>
    <w:basedOn w:val="BodyTextChar"/>
    <w:link w:val="BodyTextFirstIndent"/>
    <w:uiPriority w:val="99"/>
    <w:semiHidden/>
    <w:rsid w:val="00073B74"/>
    <w:rPr>
      <w:rFonts w:eastAsiaTheme="minorHAnsi"/>
    </w:rPr>
  </w:style>
  <w:style w:type="paragraph" w:styleId="BodyTextIndent">
    <w:name w:val="Body Text Indent"/>
    <w:basedOn w:val="Normal"/>
    <w:link w:val="BodyTextIndentChar"/>
    <w:uiPriority w:val="99"/>
    <w:semiHidden/>
    <w:rsid w:val="00073B74"/>
    <w:pPr>
      <w:spacing w:after="120"/>
      <w:ind w:left="360"/>
    </w:pPr>
  </w:style>
  <w:style w:type="character" w:customStyle="1" w:styleId="BodyTextIndentChar">
    <w:name w:val="Body Text Indent Char"/>
    <w:basedOn w:val="DefaultParagraphFont"/>
    <w:link w:val="BodyTextIndent"/>
    <w:uiPriority w:val="99"/>
    <w:semiHidden/>
    <w:rsid w:val="00073B74"/>
    <w:rPr>
      <w:rFonts w:eastAsiaTheme="minorHAnsi"/>
    </w:rPr>
  </w:style>
  <w:style w:type="paragraph" w:styleId="BodyTextFirstIndent2">
    <w:name w:val="Body Text First Indent 2"/>
    <w:basedOn w:val="BodyTextIndent"/>
    <w:link w:val="BodyTextFirstIndent2Char"/>
    <w:uiPriority w:val="99"/>
    <w:semiHidden/>
    <w:rsid w:val="00073B74"/>
    <w:pPr>
      <w:spacing w:after="200"/>
      <w:ind w:firstLine="360"/>
    </w:pPr>
  </w:style>
  <w:style w:type="character" w:customStyle="1" w:styleId="BodyTextFirstIndent2Char">
    <w:name w:val="Body Text First Indent 2 Char"/>
    <w:basedOn w:val="BodyTextIndentChar"/>
    <w:link w:val="BodyTextFirstIndent2"/>
    <w:uiPriority w:val="99"/>
    <w:semiHidden/>
    <w:rsid w:val="00073B74"/>
    <w:rPr>
      <w:rFonts w:eastAsiaTheme="minorHAnsi"/>
    </w:rPr>
  </w:style>
  <w:style w:type="paragraph" w:styleId="BodyTextIndent2">
    <w:name w:val="Body Text Indent 2"/>
    <w:basedOn w:val="Normal"/>
    <w:link w:val="BodyTextIndent2Char"/>
    <w:uiPriority w:val="99"/>
    <w:semiHidden/>
    <w:rsid w:val="00073B74"/>
    <w:pPr>
      <w:spacing w:after="120" w:line="480" w:lineRule="auto"/>
      <w:ind w:left="360"/>
    </w:pPr>
  </w:style>
  <w:style w:type="character" w:customStyle="1" w:styleId="BodyTextIndent2Char">
    <w:name w:val="Body Text Indent 2 Char"/>
    <w:basedOn w:val="DefaultParagraphFont"/>
    <w:link w:val="BodyTextIndent2"/>
    <w:uiPriority w:val="99"/>
    <w:semiHidden/>
    <w:rsid w:val="00073B74"/>
    <w:rPr>
      <w:rFonts w:eastAsiaTheme="minorHAnsi"/>
    </w:rPr>
  </w:style>
  <w:style w:type="paragraph" w:styleId="BodyTextIndent3">
    <w:name w:val="Body Text Indent 3"/>
    <w:basedOn w:val="Normal"/>
    <w:link w:val="BodyTextIndent3Char"/>
    <w:uiPriority w:val="99"/>
    <w:semiHidden/>
    <w:rsid w:val="00073B7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73B74"/>
    <w:rPr>
      <w:rFonts w:eastAsiaTheme="minorHAnsi"/>
      <w:sz w:val="16"/>
      <w:szCs w:val="16"/>
    </w:rPr>
  </w:style>
  <w:style w:type="paragraph" w:styleId="Closing">
    <w:name w:val="Closing"/>
    <w:basedOn w:val="Normal"/>
    <w:link w:val="ClosingChar"/>
    <w:uiPriority w:val="99"/>
    <w:semiHidden/>
    <w:rsid w:val="00073B74"/>
    <w:pPr>
      <w:spacing w:after="0" w:line="240" w:lineRule="auto"/>
      <w:ind w:left="4320"/>
    </w:pPr>
  </w:style>
  <w:style w:type="character" w:customStyle="1" w:styleId="ClosingChar">
    <w:name w:val="Closing Char"/>
    <w:basedOn w:val="DefaultParagraphFont"/>
    <w:link w:val="Closing"/>
    <w:uiPriority w:val="99"/>
    <w:semiHidden/>
    <w:rsid w:val="00073B74"/>
    <w:rPr>
      <w:rFonts w:eastAsiaTheme="minorHAnsi"/>
    </w:rPr>
  </w:style>
  <w:style w:type="table" w:customStyle="1" w:styleId="ColorfulGrid1">
    <w:name w:val="Colorful Grid1"/>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073B74"/>
  </w:style>
  <w:style w:type="character" w:customStyle="1" w:styleId="DateChar">
    <w:name w:val="Date Char"/>
    <w:basedOn w:val="DefaultParagraphFont"/>
    <w:link w:val="Date"/>
    <w:uiPriority w:val="99"/>
    <w:semiHidden/>
    <w:rsid w:val="00073B74"/>
    <w:rPr>
      <w:rFonts w:eastAsiaTheme="minorHAnsi"/>
    </w:rPr>
  </w:style>
  <w:style w:type="paragraph" w:styleId="DocumentMap">
    <w:name w:val="Document Map"/>
    <w:basedOn w:val="Normal"/>
    <w:link w:val="DocumentMapChar"/>
    <w:uiPriority w:val="99"/>
    <w:semiHidden/>
    <w:rsid w:val="00073B7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3B74"/>
    <w:rPr>
      <w:rFonts w:ascii="Tahoma" w:eastAsiaTheme="minorHAnsi" w:hAnsi="Tahoma" w:cs="Tahoma"/>
      <w:sz w:val="16"/>
      <w:szCs w:val="16"/>
    </w:rPr>
  </w:style>
  <w:style w:type="paragraph" w:styleId="E-mailSignature">
    <w:name w:val="E-mail Signature"/>
    <w:basedOn w:val="Normal"/>
    <w:link w:val="E-mailSignatureChar"/>
    <w:uiPriority w:val="99"/>
    <w:semiHidden/>
    <w:rsid w:val="00073B74"/>
    <w:pPr>
      <w:spacing w:after="0" w:line="240" w:lineRule="auto"/>
    </w:pPr>
  </w:style>
  <w:style w:type="character" w:customStyle="1" w:styleId="E-mailSignatureChar">
    <w:name w:val="E-mail Signature Char"/>
    <w:basedOn w:val="DefaultParagraphFont"/>
    <w:link w:val="E-mailSignature"/>
    <w:uiPriority w:val="99"/>
    <w:semiHidden/>
    <w:rsid w:val="00073B74"/>
    <w:rPr>
      <w:rFonts w:eastAsiaTheme="minorHAnsi"/>
    </w:rPr>
  </w:style>
  <w:style w:type="character" w:styleId="EndnoteReference">
    <w:name w:val="endnote reference"/>
    <w:basedOn w:val="DefaultParagraphFont"/>
    <w:uiPriority w:val="99"/>
    <w:semiHidden/>
    <w:rsid w:val="00073B74"/>
    <w:rPr>
      <w:vertAlign w:val="superscript"/>
    </w:rPr>
  </w:style>
  <w:style w:type="paragraph" w:styleId="EndnoteText">
    <w:name w:val="endnote text"/>
    <w:basedOn w:val="Normal"/>
    <w:link w:val="EndnoteTextChar"/>
    <w:uiPriority w:val="99"/>
    <w:semiHidden/>
    <w:rsid w:val="00073B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3B74"/>
    <w:rPr>
      <w:rFonts w:eastAsiaTheme="minorHAnsi"/>
      <w:sz w:val="20"/>
      <w:szCs w:val="20"/>
    </w:rPr>
  </w:style>
  <w:style w:type="paragraph" w:styleId="EnvelopeAddress">
    <w:name w:val="envelope address"/>
    <w:basedOn w:val="Normal"/>
    <w:uiPriority w:val="99"/>
    <w:semiHidden/>
    <w:rsid w:val="00073B7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073B74"/>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073B74"/>
    <w:pPr>
      <w:spacing w:after="0" w:line="240" w:lineRule="auto"/>
    </w:pPr>
    <w:rPr>
      <w:i/>
      <w:iCs/>
    </w:rPr>
  </w:style>
  <w:style w:type="character" w:customStyle="1" w:styleId="HTMLAddressChar">
    <w:name w:val="HTML Address Char"/>
    <w:basedOn w:val="DefaultParagraphFont"/>
    <w:link w:val="HTMLAddress"/>
    <w:uiPriority w:val="99"/>
    <w:semiHidden/>
    <w:rsid w:val="00073B74"/>
    <w:rPr>
      <w:rFonts w:eastAsiaTheme="minorHAnsi"/>
      <w:i/>
      <w:iCs/>
    </w:rPr>
  </w:style>
  <w:style w:type="paragraph" w:styleId="Index10">
    <w:name w:val="index 1"/>
    <w:basedOn w:val="Normal"/>
    <w:next w:val="Normal"/>
    <w:autoRedefine/>
    <w:uiPriority w:val="99"/>
    <w:semiHidden/>
    <w:rsid w:val="00073B74"/>
    <w:pPr>
      <w:spacing w:after="0" w:line="240" w:lineRule="auto"/>
      <w:ind w:left="220" w:hanging="220"/>
    </w:pPr>
  </w:style>
  <w:style w:type="paragraph" w:styleId="Index20">
    <w:name w:val="index 2"/>
    <w:basedOn w:val="Normal"/>
    <w:next w:val="Normal"/>
    <w:autoRedefine/>
    <w:uiPriority w:val="99"/>
    <w:semiHidden/>
    <w:rsid w:val="00073B74"/>
    <w:pPr>
      <w:spacing w:after="0" w:line="240" w:lineRule="auto"/>
      <w:ind w:left="440" w:hanging="220"/>
    </w:pPr>
  </w:style>
  <w:style w:type="paragraph" w:styleId="Index30">
    <w:name w:val="index 3"/>
    <w:basedOn w:val="Normal"/>
    <w:next w:val="Normal"/>
    <w:autoRedefine/>
    <w:uiPriority w:val="99"/>
    <w:semiHidden/>
    <w:rsid w:val="00073B74"/>
    <w:pPr>
      <w:spacing w:after="0" w:line="240" w:lineRule="auto"/>
      <w:ind w:left="660" w:hanging="220"/>
    </w:pPr>
  </w:style>
  <w:style w:type="paragraph" w:styleId="Index4">
    <w:name w:val="index 4"/>
    <w:basedOn w:val="Normal"/>
    <w:next w:val="Normal"/>
    <w:autoRedefine/>
    <w:uiPriority w:val="99"/>
    <w:semiHidden/>
    <w:rsid w:val="00073B74"/>
    <w:pPr>
      <w:spacing w:after="0" w:line="240" w:lineRule="auto"/>
      <w:ind w:left="880" w:hanging="220"/>
    </w:pPr>
  </w:style>
  <w:style w:type="paragraph" w:styleId="Index5">
    <w:name w:val="index 5"/>
    <w:basedOn w:val="Normal"/>
    <w:next w:val="Normal"/>
    <w:autoRedefine/>
    <w:uiPriority w:val="99"/>
    <w:semiHidden/>
    <w:rsid w:val="00073B74"/>
    <w:pPr>
      <w:spacing w:after="0" w:line="240" w:lineRule="auto"/>
      <w:ind w:left="1100" w:hanging="220"/>
    </w:pPr>
  </w:style>
  <w:style w:type="paragraph" w:styleId="Index6">
    <w:name w:val="index 6"/>
    <w:basedOn w:val="Normal"/>
    <w:next w:val="Normal"/>
    <w:autoRedefine/>
    <w:uiPriority w:val="99"/>
    <w:semiHidden/>
    <w:rsid w:val="00073B74"/>
    <w:pPr>
      <w:spacing w:after="0" w:line="240" w:lineRule="auto"/>
      <w:ind w:left="1320" w:hanging="220"/>
    </w:pPr>
  </w:style>
  <w:style w:type="paragraph" w:styleId="Index7">
    <w:name w:val="index 7"/>
    <w:basedOn w:val="Normal"/>
    <w:next w:val="Normal"/>
    <w:autoRedefine/>
    <w:uiPriority w:val="99"/>
    <w:semiHidden/>
    <w:rsid w:val="00073B74"/>
    <w:pPr>
      <w:spacing w:after="0" w:line="240" w:lineRule="auto"/>
      <w:ind w:left="1540" w:hanging="220"/>
    </w:pPr>
  </w:style>
  <w:style w:type="paragraph" w:styleId="Index8">
    <w:name w:val="index 8"/>
    <w:basedOn w:val="Normal"/>
    <w:next w:val="Normal"/>
    <w:autoRedefine/>
    <w:uiPriority w:val="99"/>
    <w:semiHidden/>
    <w:rsid w:val="00073B74"/>
    <w:pPr>
      <w:spacing w:after="0" w:line="240" w:lineRule="auto"/>
      <w:ind w:left="1760" w:hanging="220"/>
    </w:pPr>
  </w:style>
  <w:style w:type="paragraph" w:styleId="Index9">
    <w:name w:val="index 9"/>
    <w:basedOn w:val="Normal"/>
    <w:next w:val="Normal"/>
    <w:autoRedefine/>
    <w:uiPriority w:val="99"/>
    <w:semiHidden/>
    <w:rsid w:val="00073B74"/>
    <w:pPr>
      <w:spacing w:after="0" w:line="240" w:lineRule="auto"/>
      <w:ind w:left="1980" w:hanging="220"/>
    </w:pPr>
  </w:style>
  <w:style w:type="paragraph" w:styleId="IndexHeading">
    <w:name w:val="index heading"/>
    <w:basedOn w:val="Normal"/>
    <w:next w:val="Index10"/>
    <w:uiPriority w:val="99"/>
    <w:semiHidden/>
    <w:rsid w:val="00073B74"/>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073B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073B74"/>
    <w:rPr>
      <w:rFonts w:eastAsiaTheme="minorHAnsi"/>
      <w:b/>
      <w:bCs/>
      <w:i/>
      <w:iCs/>
      <w:color w:val="4F81BD" w:themeColor="accent1"/>
    </w:rPr>
  </w:style>
  <w:style w:type="table" w:customStyle="1" w:styleId="LightGrid1">
    <w:name w:val="Light Grid1"/>
    <w:basedOn w:val="TableNormal"/>
    <w:uiPriority w:val="62"/>
    <w:rsid w:val="00073B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7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73B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73B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73B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73B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73B7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073B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7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73B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73B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73B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73B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73B7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073B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73B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73B7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73B7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73B7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073B7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073B74"/>
    <w:pPr>
      <w:ind w:left="360" w:hanging="360"/>
      <w:contextualSpacing/>
    </w:pPr>
  </w:style>
  <w:style w:type="paragraph" w:styleId="List2">
    <w:name w:val="List 2"/>
    <w:basedOn w:val="Normal"/>
    <w:uiPriority w:val="99"/>
    <w:semiHidden/>
    <w:rsid w:val="00073B74"/>
    <w:pPr>
      <w:ind w:left="720" w:hanging="360"/>
      <w:contextualSpacing/>
    </w:pPr>
  </w:style>
  <w:style w:type="paragraph" w:styleId="List3">
    <w:name w:val="List 3"/>
    <w:basedOn w:val="Normal"/>
    <w:uiPriority w:val="99"/>
    <w:semiHidden/>
    <w:rsid w:val="00073B74"/>
    <w:pPr>
      <w:ind w:left="1080" w:hanging="360"/>
      <w:contextualSpacing/>
    </w:pPr>
  </w:style>
  <w:style w:type="paragraph" w:styleId="List4">
    <w:name w:val="List 4"/>
    <w:basedOn w:val="Normal"/>
    <w:uiPriority w:val="99"/>
    <w:semiHidden/>
    <w:rsid w:val="00073B74"/>
    <w:pPr>
      <w:ind w:left="1440" w:hanging="360"/>
      <w:contextualSpacing/>
    </w:pPr>
  </w:style>
  <w:style w:type="paragraph" w:styleId="List5">
    <w:name w:val="List 5"/>
    <w:basedOn w:val="Normal"/>
    <w:uiPriority w:val="99"/>
    <w:semiHidden/>
    <w:rsid w:val="00073B74"/>
    <w:pPr>
      <w:ind w:left="1800" w:hanging="360"/>
      <w:contextualSpacing/>
    </w:pPr>
  </w:style>
  <w:style w:type="paragraph" w:styleId="ListBullet2">
    <w:name w:val="List Bullet 2"/>
    <w:basedOn w:val="Normal"/>
    <w:uiPriority w:val="99"/>
    <w:semiHidden/>
    <w:rsid w:val="00073B74"/>
    <w:pPr>
      <w:numPr>
        <w:numId w:val="9"/>
      </w:numPr>
      <w:contextualSpacing/>
    </w:pPr>
  </w:style>
  <w:style w:type="paragraph" w:styleId="ListBullet3">
    <w:name w:val="List Bullet 3"/>
    <w:basedOn w:val="Normal"/>
    <w:uiPriority w:val="99"/>
    <w:semiHidden/>
    <w:rsid w:val="00073B74"/>
    <w:pPr>
      <w:numPr>
        <w:numId w:val="10"/>
      </w:numPr>
      <w:contextualSpacing/>
    </w:pPr>
  </w:style>
  <w:style w:type="paragraph" w:styleId="ListBullet4">
    <w:name w:val="List Bullet 4"/>
    <w:basedOn w:val="Normal"/>
    <w:uiPriority w:val="99"/>
    <w:semiHidden/>
    <w:rsid w:val="00073B74"/>
    <w:pPr>
      <w:numPr>
        <w:numId w:val="11"/>
      </w:numPr>
      <w:contextualSpacing/>
    </w:pPr>
  </w:style>
  <w:style w:type="paragraph" w:styleId="ListBullet5">
    <w:name w:val="List Bullet 5"/>
    <w:basedOn w:val="Normal"/>
    <w:uiPriority w:val="99"/>
    <w:semiHidden/>
    <w:rsid w:val="00073B74"/>
    <w:pPr>
      <w:numPr>
        <w:numId w:val="12"/>
      </w:numPr>
      <w:contextualSpacing/>
    </w:pPr>
  </w:style>
  <w:style w:type="paragraph" w:styleId="ListContinue">
    <w:name w:val="List Continue"/>
    <w:basedOn w:val="Normal"/>
    <w:uiPriority w:val="99"/>
    <w:semiHidden/>
    <w:rsid w:val="00073B74"/>
    <w:pPr>
      <w:spacing w:after="120"/>
      <w:ind w:left="360"/>
      <w:contextualSpacing/>
    </w:pPr>
  </w:style>
  <w:style w:type="paragraph" w:styleId="ListContinue2">
    <w:name w:val="List Continue 2"/>
    <w:basedOn w:val="Normal"/>
    <w:uiPriority w:val="99"/>
    <w:semiHidden/>
    <w:rsid w:val="00073B74"/>
    <w:pPr>
      <w:spacing w:after="120"/>
      <w:ind w:left="720"/>
      <w:contextualSpacing/>
    </w:pPr>
  </w:style>
  <w:style w:type="paragraph" w:styleId="ListContinue3">
    <w:name w:val="List Continue 3"/>
    <w:basedOn w:val="Normal"/>
    <w:uiPriority w:val="99"/>
    <w:semiHidden/>
    <w:rsid w:val="00073B74"/>
    <w:pPr>
      <w:spacing w:after="120"/>
      <w:ind w:left="1080"/>
      <w:contextualSpacing/>
    </w:pPr>
  </w:style>
  <w:style w:type="paragraph" w:styleId="ListContinue4">
    <w:name w:val="List Continue 4"/>
    <w:basedOn w:val="Normal"/>
    <w:uiPriority w:val="99"/>
    <w:semiHidden/>
    <w:rsid w:val="00073B74"/>
    <w:pPr>
      <w:spacing w:after="120"/>
      <w:ind w:left="1440"/>
      <w:contextualSpacing/>
    </w:pPr>
  </w:style>
  <w:style w:type="paragraph" w:styleId="ListContinue5">
    <w:name w:val="List Continue 5"/>
    <w:basedOn w:val="Normal"/>
    <w:uiPriority w:val="99"/>
    <w:semiHidden/>
    <w:rsid w:val="00073B74"/>
    <w:pPr>
      <w:spacing w:after="120"/>
      <w:ind w:left="1800"/>
      <w:contextualSpacing/>
    </w:pPr>
  </w:style>
  <w:style w:type="paragraph" w:styleId="ListNumber">
    <w:name w:val="List Number"/>
    <w:basedOn w:val="Normal"/>
    <w:uiPriority w:val="99"/>
    <w:semiHidden/>
    <w:rsid w:val="00073B74"/>
    <w:pPr>
      <w:numPr>
        <w:numId w:val="13"/>
      </w:numPr>
      <w:contextualSpacing/>
    </w:pPr>
  </w:style>
  <w:style w:type="paragraph" w:styleId="ListNumber2">
    <w:name w:val="List Number 2"/>
    <w:basedOn w:val="Normal"/>
    <w:uiPriority w:val="99"/>
    <w:semiHidden/>
    <w:rsid w:val="00073B74"/>
    <w:pPr>
      <w:numPr>
        <w:numId w:val="14"/>
      </w:numPr>
      <w:contextualSpacing/>
    </w:pPr>
  </w:style>
  <w:style w:type="paragraph" w:styleId="ListNumber3">
    <w:name w:val="List Number 3"/>
    <w:basedOn w:val="Normal"/>
    <w:uiPriority w:val="99"/>
    <w:semiHidden/>
    <w:rsid w:val="00073B74"/>
    <w:pPr>
      <w:numPr>
        <w:numId w:val="15"/>
      </w:numPr>
      <w:contextualSpacing/>
    </w:pPr>
  </w:style>
  <w:style w:type="paragraph" w:styleId="ListNumber4">
    <w:name w:val="List Number 4"/>
    <w:basedOn w:val="Normal"/>
    <w:uiPriority w:val="99"/>
    <w:semiHidden/>
    <w:rsid w:val="00073B74"/>
    <w:pPr>
      <w:numPr>
        <w:numId w:val="16"/>
      </w:numPr>
      <w:contextualSpacing/>
    </w:pPr>
  </w:style>
  <w:style w:type="paragraph" w:styleId="ListNumber5">
    <w:name w:val="List Number 5"/>
    <w:basedOn w:val="Normal"/>
    <w:uiPriority w:val="99"/>
    <w:semiHidden/>
    <w:rsid w:val="00073B74"/>
    <w:pPr>
      <w:numPr>
        <w:numId w:val="17"/>
      </w:numPr>
      <w:contextualSpacing/>
    </w:pPr>
  </w:style>
  <w:style w:type="paragraph" w:styleId="MacroText">
    <w:name w:val="macro"/>
    <w:link w:val="MacroTextChar"/>
    <w:uiPriority w:val="99"/>
    <w:semiHidden/>
    <w:rsid w:val="00073B74"/>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073B74"/>
    <w:rPr>
      <w:rFonts w:ascii="Consolas" w:eastAsiaTheme="minorHAnsi" w:hAnsi="Consolas" w:cs="Consolas"/>
      <w:sz w:val="20"/>
      <w:szCs w:val="20"/>
    </w:rPr>
  </w:style>
  <w:style w:type="table" w:customStyle="1" w:styleId="MediumGrid11">
    <w:name w:val="Medium Grid 11"/>
    <w:basedOn w:val="TableNormal"/>
    <w:uiPriority w:val="67"/>
    <w:rsid w:val="00073B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73B7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73B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73B7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73B7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73B7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73B7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73B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73B7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73B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73B7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73B7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73B7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73B7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73B7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73B74"/>
    <w:rPr>
      <w:rFonts w:asciiTheme="majorHAnsi" w:eastAsiaTheme="majorEastAsia" w:hAnsiTheme="majorHAnsi" w:cstheme="majorBidi"/>
      <w:sz w:val="24"/>
      <w:szCs w:val="24"/>
      <w:shd w:val="pct20" w:color="auto" w:fill="auto"/>
    </w:rPr>
  </w:style>
  <w:style w:type="paragraph" w:styleId="NoSpacing">
    <w:name w:val="No Spacing"/>
    <w:uiPriority w:val="99"/>
    <w:qFormat/>
    <w:rsid w:val="00073B74"/>
    <w:pPr>
      <w:spacing w:after="0" w:line="240" w:lineRule="auto"/>
    </w:pPr>
    <w:rPr>
      <w:rFonts w:eastAsiaTheme="minorHAnsi"/>
    </w:rPr>
  </w:style>
  <w:style w:type="paragraph" w:styleId="NormalIndent">
    <w:name w:val="Normal Indent"/>
    <w:basedOn w:val="Normal"/>
    <w:uiPriority w:val="99"/>
    <w:semiHidden/>
    <w:rsid w:val="00073B74"/>
    <w:pPr>
      <w:ind w:left="720"/>
    </w:pPr>
  </w:style>
  <w:style w:type="paragraph" w:styleId="NoteHeading">
    <w:name w:val="Note Heading"/>
    <w:basedOn w:val="Normal"/>
    <w:next w:val="Normal"/>
    <w:link w:val="NoteHeadingChar"/>
    <w:uiPriority w:val="99"/>
    <w:semiHidden/>
    <w:rsid w:val="00073B74"/>
    <w:pPr>
      <w:spacing w:after="0" w:line="240" w:lineRule="auto"/>
    </w:pPr>
  </w:style>
  <w:style w:type="character" w:customStyle="1" w:styleId="NoteHeadingChar">
    <w:name w:val="Note Heading Char"/>
    <w:basedOn w:val="DefaultParagraphFont"/>
    <w:link w:val="NoteHeading"/>
    <w:uiPriority w:val="99"/>
    <w:semiHidden/>
    <w:rsid w:val="00073B74"/>
    <w:rPr>
      <w:rFonts w:eastAsiaTheme="minorHAnsi"/>
    </w:rPr>
  </w:style>
  <w:style w:type="paragraph" w:styleId="PlainText">
    <w:name w:val="Plain Text"/>
    <w:basedOn w:val="Normal"/>
    <w:link w:val="PlainTextChar"/>
    <w:semiHidden/>
    <w:rsid w:val="00073B7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073B74"/>
    <w:rPr>
      <w:rFonts w:ascii="Consolas" w:eastAsiaTheme="minorHAnsi" w:hAnsi="Consolas" w:cs="Consolas"/>
      <w:sz w:val="21"/>
      <w:szCs w:val="21"/>
    </w:rPr>
  </w:style>
  <w:style w:type="paragraph" w:styleId="Signature">
    <w:name w:val="Signature"/>
    <w:basedOn w:val="Normal"/>
    <w:link w:val="SignatureChar"/>
    <w:uiPriority w:val="99"/>
    <w:semiHidden/>
    <w:rsid w:val="00073B74"/>
    <w:pPr>
      <w:spacing w:after="0" w:line="240" w:lineRule="auto"/>
      <w:ind w:left="4320"/>
    </w:pPr>
  </w:style>
  <w:style w:type="character" w:customStyle="1" w:styleId="SignatureChar">
    <w:name w:val="Signature Char"/>
    <w:basedOn w:val="DefaultParagraphFont"/>
    <w:link w:val="Signature"/>
    <w:uiPriority w:val="99"/>
    <w:semiHidden/>
    <w:rsid w:val="00073B74"/>
    <w:rPr>
      <w:rFonts w:eastAsiaTheme="minorHAnsi"/>
    </w:rPr>
  </w:style>
  <w:style w:type="table" w:styleId="Table3Deffects1">
    <w:name w:val="Table 3D effects 1"/>
    <w:basedOn w:val="TableNormal"/>
    <w:uiPriority w:val="99"/>
    <w:semiHidden/>
    <w:unhideWhenUsed/>
    <w:rsid w:val="00073B7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73B7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73B7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73B7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73B7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73B7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73B7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73B7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73B7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73B7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73B7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73B7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73B7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73B7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73B7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73B7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73B7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73B7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73B7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73B7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73B7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73B7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73B7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73B7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73B7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73B7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73B7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73B7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73B7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73B7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73B74"/>
    <w:pPr>
      <w:spacing w:after="0"/>
      <w:ind w:left="220" w:hanging="220"/>
    </w:pPr>
  </w:style>
  <w:style w:type="paragraph" w:styleId="TableofFigures">
    <w:name w:val="table of figures"/>
    <w:basedOn w:val="Normal"/>
    <w:next w:val="Normal"/>
    <w:uiPriority w:val="99"/>
    <w:semiHidden/>
    <w:rsid w:val="00073B74"/>
    <w:pPr>
      <w:spacing w:after="0"/>
    </w:pPr>
  </w:style>
  <w:style w:type="table" w:styleId="TableProfessional">
    <w:name w:val="Table Professional"/>
    <w:basedOn w:val="TableNormal"/>
    <w:uiPriority w:val="99"/>
    <w:semiHidden/>
    <w:unhideWhenUsed/>
    <w:rsid w:val="00073B7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73B7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73B7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73B7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73B7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73B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73B7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73B7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73B7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073B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073B74"/>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073B7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073B74"/>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073B74"/>
    <w:pPr>
      <w:spacing w:before="120" w:after="120"/>
      <w:ind w:left="1440"/>
    </w:pPr>
    <w:rPr>
      <w:sz w:val="20"/>
    </w:rPr>
  </w:style>
  <w:style w:type="paragraph" w:customStyle="1" w:styleId="DialogContinued">
    <w:name w:val="DialogContinued"/>
    <w:basedOn w:val="Dialog"/>
    <w:qFormat/>
    <w:rsid w:val="00073B74"/>
    <w:pPr>
      <w:ind w:firstLine="0"/>
    </w:pPr>
  </w:style>
  <w:style w:type="paragraph" w:customStyle="1" w:styleId="FeatureRecipeTitleAlternative">
    <w:name w:val="FeatureRecipeTitleAlternative"/>
    <w:basedOn w:val="RecipeTitleAlternative"/>
    <w:qFormat/>
    <w:rsid w:val="00073B74"/>
    <w:pPr>
      <w:shd w:val="clear" w:color="auto" w:fill="BFBFBF" w:themeFill="background1" w:themeFillShade="BF"/>
    </w:pPr>
  </w:style>
  <w:style w:type="paragraph" w:customStyle="1" w:styleId="FeatureRecipeIntro">
    <w:name w:val="FeatureRecipeIntro"/>
    <w:basedOn w:val="RecipeIntro"/>
    <w:qFormat/>
    <w:rsid w:val="00073B74"/>
    <w:pPr>
      <w:shd w:val="clear" w:color="auto" w:fill="BFBFBF" w:themeFill="background1" w:themeFillShade="BF"/>
    </w:pPr>
  </w:style>
  <w:style w:type="paragraph" w:customStyle="1" w:styleId="FeatureRecipeSubRecipeTitle">
    <w:name w:val="FeatureRecipeSubRecipeTitle"/>
    <w:basedOn w:val="RecipeSubrecipeTitle"/>
    <w:qFormat/>
    <w:rsid w:val="00073B74"/>
    <w:pPr>
      <w:shd w:val="clear" w:color="auto" w:fill="BFBFBF" w:themeFill="background1" w:themeFillShade="BF"/>
    </w:pPr>
  </w:style>
  <w:style w:type="paragraph" w:customStyle="1" w:styleId="FeatureRecipeIngredientHead">
    <w:name w:val="FeatureRecipeIngredientHead"/>
    <w:basedOn w:val="RecipeIngredientHead"/>
    <w:qFormat/>
    <w:rsid w:val="00073B74"/>
    <w:pPr>
      <w:shd w:val="clear" w:color="auto" w:fill="BFBFBF" w:themeFill="background1" w:themeFillShade="BF"/>
    </w:pPr>
  </w:style>
  <w:style w:type="paragraph" w:customStyle="1" w:styleId="FeatureRecipeTime">
    <w:name w:val="FeatureRecipeTime"/>
    <w:basedOn w:val="RecipeTime"/>
    <w:qFormat/>
    <w:rsid w:val="00073B74"/>
    <w:pPr>
      <w:shd w:val="clear" w:color="auto" w:fill="BFBFBF" w:themeFill="background1" w:themeFillShade="BF"/>
    </w:pPr>
  </w:style>
  <w:style w:type="paragraph" w:customStyle="1" w:styleId="RecipeVariationPara">
    <w:name w:val="RecipeVariationPara"/>
    <w:basedOn w:val="RecipeVariationHead"/>
    <w:qFormat/>
    <w:rsid w:val="00073B74"/>
    <w:rPr>
      <w:i/>
      <w:u w:val="none"/>
    </w:rPr>
  </w:style>
  <w:style w:type="paragraph" w:customStyle="1" w:styleId="FeatureRecipeVariationPara">
    <w:name w:val="FeatureRecipeVariationPara"/>
    <w:basedOn w:val="RecipeVariationPara"/>
    <w:qFormat/>
    <w:rsid w:val="00073B74"/>
    <w:pPr>
      <w:shd w:val="clear" w:color="auto" w:fill="BFBFBF" w:themeFill="background1" w:themeFillShade="BF"/>
    </w:pPr>
  </w:style>
  <w:style w:type="paragraph" w:customStyle="1" w:styleId="RecipeVariation2">
    <w:name w:val="RecipeVariation2"/>
    <w:basedOn w:val="RecipeVariationH2"/>
    <w:qFormat/>
    <w:rsid w:val="00073B74"/>
    <w:rPr>
      <w:i/>
    </w:rPr>
  </w:style>
  <w:style w:type="paragraph" w:customStyle="1" w:styleId="FeatureRecipeVariation2">
    <w:name w:val="FeatureRecipeVariation2"/>
    <w:basedOn w:val="RecipeVariation2"/>
    <w:qFormat/>
    <w:rsid w:val="00073B74"/>
    <w:pPr>
      <w:shd w:val="clear" w:color="auto" w:fill="BFBFBF" w:themeFill="background1" w:themeFillShade="BF"/>
    </w:pPr>
  </w:style>
  <w:style w:type="paragraph" w:customStyle="1" w:styleId="FeatureRecipeNutritionInfo">
    <w:name w:val="FeatureRecipeNutritionInfo"/>
    <w:basedOn w:val="RecipeNutritionInfo"/>
    <w:qFormat/>
    <w:rsid w:val="00073B74"/>
    <w:pPr>
      <w:shd w:val="clear" w:color="auto" w:fill="BFBFBF" w:themeFill="background1" w:themeFillShade="BF"/>
    </w:pPr>
  </w:style>
  <w:style w:type="paragraph" w:customStyle="1" w:styleId="FeatureRecipeFootnote">
    <w:name w:val="FeatureRecipeFootnote"/>
    <w:basedOn w:val="RecipeFootnote"/>
    <w:qFormat/>
    <w:rsid w:val="00073B74"/>
    <w:pPr>
      <w:shd w:val="clear" w:color="auto" w:fill="BFBFBF" w:themeFill="background1" w:themeFillShade="BF"/>
    </w:pPr>
  </w:style>
  <w:style w:type="paragraph" w:customStyle="1" w:styleId="FeatureRecipeUSMeasure">
    <w:name w:val="FeatureRecipeUSMeasure"/>
    <w:basedOn w:val="RecipeUSMeasure"/>
    <w:qFormat/>
    <w:rsid w:val="00073B74"/>
    <w:pPr>
      <w:shd w:val="clear" w:color="auto" w:fill="BFBFBF" w:themeFill="background1" w:themeFillShade="BF"/>
    </w:pPr>
  </w:style>
  <w:style w:type="paragraph" w:customStyle="1" w:styleId="FeatureRecipeMetricMeasure">
    <w:name w:val="FeatureRecipeMetricMeasure"/>
    <w:basedOn w:val="RecipeMetricMeasure"/>
    <w:qFormat/>
    <w:rsid w:val="00073B74"/>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073B74"/>
    <w:pPr>
      <w:shd w:val="clear" w:color="auto" w:fill="BFBFBF" w:themeFill="background1" w:themeFillShade="BF"/>
    </w:pPr>
  </w:style>
  <w:style w:type="paragraph" w:customStyle="1" w:styleId="FeatureRecipeTableHead">
    <w:name w:val="FeatureRecipeTableHead"/>
    <w:basedOn w:val="RecipeTableHead"/>
    <w:qFormat/>
    <w:rsid w:val="00073B74"/>
    <w:pPr>
      <w:shd w:val="clear" w:color="auto" w:fill="BFBFBF" w:themeFill="background1" w:themeFillShade="BF"/>
    </w:pPr>
  </w:style>
  <w:style w:type="paragraph" w:customStyle="1" w:styleId="FeatureRecipeVariationHead">
    <w:name w:val="FeatureRecipeVariationHead"/>
    <w:basedOn w:val="RecipeVariationHead"/>
    <w:qFormat/>
    <w:rsid w:val="00073B74"/>
    <w:pPr>
      <w:shd w:val="clear" w:color="auto" w:fill="BFBFBF" w:themeFill="background1" w:themeFillShade="BF"/>
    </w:pPr>
  </w:style>
  <w:style w:type="paragraph" w:customStyle="1" w:styleId="FeatureRecipeVariationH2">
    <w:name w:val="FeatureRecipeVariationH2"/>
    <w:basedOn w:val="RecipeVariationH2"/>
    <w:qFormat/>
    <w:rsid w:val="00073B74"/>
    <w:pPr>
      <w:shd w:val="clear" w:color="auto" w:fill="BFBFBF" w:themeFill="background1" w:themeFillShade="BF"/>
    </w:pPr>
  </w:style>
  <w:style w:type="paragraph" w:customStyle="1" w:styleId="FeatureRecipeProcedureHead">
    <w:name w:val="FeatureRecipeProcedureHead"/>
    <w:basedOn w:val="RecipeProcedureHead"/>
    <w:qFormat/>
    <w:rsid w:val="00073B74"/>
    <w:pPr>
      <w:shd w:val="clear" w:color="auto" w:fill="BFBFBF" w:themeFill="background1" w:themeFillShade="BF"/>
    </w:pPr>
  </w:style>
  <w:style w:type="paragraph" w:customStyle="1" w:styleId="RecipeNoteHead">
    <w:name w:val="RecipeNoteHead"/>
    <w:basedOn w:val="RecipeFootnote"/>
    <w:qFormat/>
    <w:rsid w:val="00073B74"/>
    <w:rPr>
      <w:b/>
      <w:i/>
    </w:rPr>
  </w:style>
  <w:style w:type="paragraph" w:customStyle="1" w:styleId="FeatureRecipeNoteHead">
    <w:name w:val="FeatureRecipeNoteHead"/>
    <w:basedOn w:val="RecipeNoteHead"/>
    <w:qFormat/>
    <w:rsid w:val="00073B74"/>
    <w:pPr>
      <w:shd w:val="clear" w:color="auto" w:fill="BFBFBF" w:themeFill="background1" w:themeFillShade="BF"/>
    </w:pPr>
  </w:style>
  <w:style w:type="paragraph" w:customStyle="1" w:styleId="FeatureRecipeNotePara">
    <w:name w:val="FeatureRecipeNotePara"/>
    <w:basedOn w:val="FeatureRecipeNoteHead"/>
    <w:qFormat/>
    <w:rsid w:val="00073B74"/>
    <w:rPr>
      <w:b w:val="0"/>
      <w:i w:val="0"/>
      <w:sz w:val="18"/>
    </w:rPr>
  </w:style>
  <w:style w:type="paragraph" w:customStyle="1" w:styleId="RecipeNotePara">
    <w:name w:val="RecipeNotePara"/>
    <w:basedOn w:val="FeatureRecipeNotePara"/>
    <w:rsid w:val="00073B74"/>
    <w:pPr>
      <w:shd w:val="clear" w:color="auto" w:fill="FFFFFF" w:themeFill="background1"/>
    </w:pPr>
  </w:style>
  <w:style w:type="paragraph" w:customStyle="1" w:styleId="RecipeNoteHead3">
    <w:name w:val="RecipeNoteHead3"/>
    <w:basedOn w:val="RecipeNotePara"/>
    <w:qFormat/>
    <w:rsid w:val="00073B74"/>
    <w:rPr>
      <w:i/>
    </w:rPr>
  </w:style>
  <w:style w:type="paragraph" w:customStyle="1" w:styleId="FeatureRecipeNoteHead3">
    <w:name w:val="FeatureRecipeNoteHead3"/>
    <w:basedOn w:val="RecipeNoteHead3"/>
    <w:qFormat/>
    <w:rsid w:val="00073B74"/>
    <w:pPr>
      <w:shd w:val="clear" w:color="auto" w:fill="BFBFBF" w:themeFill="background1" w:themeFillShade="BF"/>
    </w:pPr>
  </w:style>
  <w:style w:type="paragraph" w:customStyle="1" w:styleId="FeatureRecipeNoteHead4">
    <w:name w:val="FeatureRecipeNoteHead4"/>
    <w:basedOn w:val="FeatureRecipeNoteHead3"/>
    <w:qFormat/>
    <w:rsid w:val="00073B74"/>
    <w:rPr>
      <w:b/>
    </w:rPr>
  </w:style>
  <w:style w:type="paragraph" w:customStyle="1" w:styleId="RecipeNoteHead4">
    <w:name w:val="RecipeNoteHead4"/>
    <w:basedOn w:val="FeatureRecipeNoteHead4"/>
    <w:qFormat/>
    <w:rsid w:val="00073B74"/>
    <w:pPr>
      <w:shd w:val="clear" w:color="auto" w:fill="FFFFFF" w:themeFill="background1"/>
    </w:pPr>
  </w:style>
  <w:style w:type="character" w:customStyle="1" w:styleId="BoldItalic">
    <w:name w:val="BoldItalic"/>
    <w:rsid w:val="00073B74"/>
    <w:rPr>
      <w:b/>
      <w:i/>
    </w:rPr>
  </w:style>
  <w:style w:type="character" w:customStyle="1" w:styleId="Bold">
    <w:name w:val="Bold"/>
    <w:rsid w:val="00073B74"/>
    <w:rPr>
      <w:b/>
    </w:rPr>
  </w:style>
  <w:style w:type="character" w:customStyle="1" w:styleId="boldred">
    <w:name w:val="bold red"/>
    <w:rsid w:val="00073B74"/>
  </w:style>
  <w:style w:type="table" w:customStyle="1" w:styleId="ColorfulGrid2">
    <w:name w:val="Colorful Grid2"/>
    <w:basedOn w:val="TableNormal"/>
    <w:uiPriority w:val="73"/>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BE6FA3"/>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BE6FA3"/>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BE6FA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BE6FA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073B74"/>
    <w:rPr>
      <w:rFonts w:ascii="Arial" w:eastAsia="Times New Roman" w:hAnsi="Arial" w:cs="Times New Roman"/>
      <w:b/>
      <w:snapToGrid w:val="0"/>
      <w:sz w:val="60"/>
      <w:szCs w:val="20"/>
    </w:rPr>
  </w:style>
  <w:style w:type="table" w:styleId="ColorfulGrid">
    <w:name w:val="Colorful Grid"/>
    <w:basedOn w:val="TableNormal"/>
    <w:uiPriority w:val="73"/>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073B74"/>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073B74"/>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073B7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073B7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Intense Emphasis" w:qFormat="1"/>
    <w:lsdException w:name="Subtle Reference" w:qFormat="1"/>
    <w:lsdException w:name="Book Title" w:qFormat="1"/>
    <w:lsdException w:name="Bibliography" w:unhideWhenUsed="1"/>
    <w:lsdException w:name="TOC Heading" w:qFormat="1"/>
  </w:latentStyles>
  <w:style w:type="paragraph" w:default="1" w:styleId="Normal">
    <w:name w:val="Normal"/>
    <w:qFormat/>
    <w:rsid w:val="00006F94"/>
    <w:rPr>
      <w:rFonts w:eastAsiaTheme="minorHAnsi"/>
    </w:rPr>
  </w:style>
  <w:style w:type="paragraph" w:styleId="Heading1">
    <w:name w:val="heading 1"/>
    <w:next w:val="Normal"/>
    <w:link w:val="Heading1Char"/>
    <w:uiPriority w:val="99"/>
    <w:qFormat/>
    <w:rsid w:val="00006F94"/>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006F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0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06F94"/>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006F94"/>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073B74"/>
    <w:pPr>
      <w:numPr>
        <w:ilvl w:val="5"/>
        <w:numId w:val="26"/>
      </w:numPr>
      <w:outlineLvl w:val="5"/>
    </w:pPr>
  </w:style>
  <w:style w:type="paragraph" w:styleId="Heading7">
    <w:name w:val="heading 7"/>
    <w:basedOn w:val="Normal"/>
    <w:next w:val="Normal"/>
    <w:link w:val="Heading7Char"/>
    <w:qFormat/>
    <w:rsid w:val="00073B74"/>
    <w:pPr>
      <w:numPr>
        <w:ilvl w:val="6"/>
        <w:numId w:val="26"/>
      </w:numPr>
      <w:outlineLvl w:val="6"/>
    </w:pPr>
  </w:style>
  <w:style w:type="paragraph" w:styleId="Heading8">
    <w:name w:val="heading 8"/>
    <w:basedOn w:val="Normal"/>
    <w:next w:val="Normal"/>
    <w:link w:val="Heading8Char"/>
    <w:qFormat/>
    <w:rsid w:val="00073B74"/>
    <w:pPr>
      <w:numPr>
        <w:ilvl w:val="7"/>
        <w:numId w:val="26"/>
      </w:numPr>
      <w:outlineLvl w:val="7"/>
    </w:pPr>
  </w:style>
  <w:style w:type="paragraph" w:styleId="Heading9">
    <w:name w:val="heading 9"/>
    <w:basedOn w:val="Normal"/>
    <w:next w:val="Normal"/>
    <w:link w:val="Heading9Char"/>
    <w:qFormat/>
    <w:rsid w:val="00073B74"/>
    <w:pPr>
      <w:numPr>
        <w:ilvl w:val="8"/>
        <w:numId w:val="2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6F94"/>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006F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006F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06F94"/>
    <w:rPr>
      <w:rFonts w:ascii="Arial" w:eastAsia="Times New Roman" w:hAnsi="Arial" w:cs="Times New Roman"/>
      <w:b/>
      <w:szCs w:val="20"/>
    </w:rPr>
  </w:style>
  <w:style w:type="character" w:customStyle="1" w:styleId="Heading5Char">
    <w:name w:val="Heading 5 Char"/>
    <w:basedOn w:val="DefaultParagraphFont"/>
    <w:link w:val="Heading5"/>
    <w:uiPriority w:val="99"/>
    <w:rsid w:val="00006F94"/>
    <w:rPr>
      <w:rFonts w:ascii="Arial" w:eastAsia="Times New Roman" w:hAnsi="Arial" w:cs="Times New Roman"/>
      <w:b/>
      <w:sz w:val="20"/>
      <w:szCs w:val="20"/>
    </w:rPr>
  </w:style>
  <w:style w:type="paragraph" w:customStyle="1" w:styleId="ParaContinued">
    <w:name w:val="ParaContinued"/>
    <w:basedOn w:val="Normal"/>
    <w:next w:val="Para"/>
    <w:rsid w:val="00006F94"/>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006F94"/>
    <w:pPr>
      <w:widowControl w:val="0"/>
    </w:pPr>
    <w:rPr>
      <w:snapToGrid w:val="0"/>
    </w:rPr>
  </w:style>
  <w:style w:type="paragraph" w:customStyle="1" w:styleId="Option">
    <w:name w:val="Option"/>
    <w:basedOn w:val="Question"/>
    <w:rsid w:val="00006F94"/>
    <w:pPr>
      <w:ind w:left="2880"/>
    </w:pPr>
  </w:style>
  <w:style w:type="paragraph" w:customStyle="1" w:styleId="Question">
    <w:name w:val="Question"/>
    <w:next w:val="Option"/>
    <w:rsid w:val="00006F94"/>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006F94"/>
    <w:pPr>
      <w:ind w:left="2160" w:firstLine="0"/>
    </w:pPr>
  </w:style>
  <w:style w:type="paragraph" w:customStyle="1" w:styleId="Objective">
    <w:name w:val="Objective"/>
    <w:rsid w:val="00006F94"/>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006F94"/>
    <w:pPr>
      <w:pBdr>
        <w:top w:val="single" w:sz="4" w:space="4" w:color="auto"/>
      </w:pBdr>
      <w:outlineLvl w:val="6"/>
    </w:pPr>
    <w:rPr>
      <w:i/>
      <w:noProof/>
    </w:rPr>
  </w:style>
  <w:style w:type="paragraph" w:customStyle="1" w:styleId="H5">
    <w:name w:val="H5"/>
    <w:next w:val="Para"/>
    <w:rsid w:val="00006F94"/>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006F94"/>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006F94"/>
    <w:rPr>
      <w:i w:val="0"/>
    </w:rPr>
  </w:style>
  <w:style w:type="paragraph" w:customStyle="1" w:styleId="H4">
    <w:name w:val="H4"/>
    <w:next w:val="Para"/>
    <w:rsid w:val="00006F94"/>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006F94"/>
    <w:pPr>
      <w:keepNext w:val="0"/>
    </w:pPr>
    <w:rPr>
      <w:i w:val="0"/>
    </w:rPr>
  </w:style>
  <w:style w:type="paragraph" w:customStyle="1" w:styleId="Subobjective">
    <w:name w:val="Subobjective"/>
    <w:basedOn w:val="Objective"/>
    <w:rsid w:val="00006F94"/>
    <w:pPr>
      <w:keepNext/>
      <w:spacing w:before="180"/>
      <w:ind w:left="2880"/>
    </w:pPr>
  </w:style>
  <w:style w:type="paragraph" w:customStyle="1" w:styleId="ChapterTitle">
    <w:name w:val="ChapterTitle"/>
    <w:next w:val="Para"/>
    <w:qFormat/>
    <w:rsid w:val="00006F94"/>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006F94"/>
    <w:rPr>
      <w:rFonts w:ascii="Courier New" w:hAnsi="Courier New"/>
      <w:noProof/>
      <w:color w:val="auto"/>
    </w:rPr>
  </w:style>
  <w:style w:type="paragraph" w:customStyle="1" w:styleId="QuotePara">
    <w:name w:val="QuotePara"/>
    <w:basedOn w:val="QuoteSource"/>
    <w:qFormat/>
    <w:rsid w:val="00006F94"/>
    <w:rPr>
      <w:i w:val="0"/>
      <w:sz w:val="24"/>
    </w:rPr>
  </w:style>
  <w:style w:type="paragraph" w:customStyle="1" w:styleId="QuoteSource">
    <w:name w:val="QuoteSource"/>
    <w:basedOn w:val="Normal"/>
    <w:rsid w:val="00006F94"/>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06F94"/>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006F94"/>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006F94"/>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006F94"/>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006F94"/>
    <w:rPr>
      <w:i/>
      <w:color w:val="auto"/>
    </w:rPr>
  </w:style>
  <w:style w:type="paragraph" w:customStyle="1" w:styleId="Slug">
    <w:name w:val="Slug"/>
    <w:basedOn w:val="Normal"/>
    <w:next w:val="Para"/>
    <w:rsid w:val="00006F94"/>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06F94"/>
    <w:pPr>
      <w:spacing w:before="240"/>
      <w:outlineLvl w:val="9"/>
    </w:pPr>
  </w:style>
  <w:style w:type="paragraph" w:customStyle="1" w:styleId="H3">
    <w:name w:val="H3"/>
    <w:next w:val="Para"/>
    <w:qFormat/>
    <w:rsid w:val="00006F94"/>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006F94"/>
  </w:style>
  <w:style w:type="paragraph" w:customStyle="1" w:styleId="PartIntroductionPara">
    <w:name w:val="PartIntroductionPara"/>
    <w:rsid w:val="00006F94"/>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006F94"/>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006F94"/>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006F94"/>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06F94"/>
    <w:pPr>
      <w:ind w:left="2520"/>
    </w:pPr>
  </w:style>
  <w:style w:type="paragraph" w:customStyle="1" w:styleId="ListPara">
    <w:name w:val="ListPara"/>
    <w:basedOn w:val="Normal"/>
    <w:rsid w:val="00006F94"/>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06F94"/>
    <w:pPr>
      <w:spacing w:line="260" w:lineRule="exact"/>
      <w:ind w:left="2520"/>
    </w:pPr>
  </w:style>
  <w:style w:type="paragraph" w:customStyle="1" w:styleId="PartTitle">
    <w:name w:val="PartTitle"/>
    <w:basedOn w:val="ChapterTitle"/>
    <w:rsid w:val="00006F94"/>
    <w:pPr>
      <w:widowControl w:val="0"/>
    </w:pPr>
  </w:style>
  <w:style w:type="paragraph" w:customStyle="1" w:styleId="CodeSnippet">
    <w:name w:val="CodeSnippet"/>
    <w:rsid w:val="00006F94"/>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006F94"/>
    <w:pPr>
      <w:ind w:left="2160"/>
    </w:pPr>
    <w:rPr>
      <w:snapToGrid w:val="0"/>
    </w:rPr>
  </w:style>
  <w:style w:type="paragraph" w:customStyle="1" w:styleId="RunInParaSub">
    <w:name w:val="RunInParaSub"/>
    <w:basedOn w:val="RunInPara"/>
    <w:rsid w:val="00006F94"/>
    <w:pPr>
      <w:ind w:left="2160"/>
    </w:pPr>
  </w:style>
  <w:style w:type="paragraph" w:customStyle="1" w:styleId="URLPara">
    <w:name w:val="URLPara"/>
    <w:rsid w:val="00006F94"/>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006F94"/>
    <w:pPr>
      <w:spacing w:before="240"/>
      <w:ind w:left="1800"/>
    </w:pPr>
    <w:rPr>
      <w:u w:val="none"/>
    </w:rPr>
  </w:style>
  <w:style w:type="character" w:customStyle="1" w:styleId="CodeHighlight">
    <w:name w:val="CodeHighlight"/>
    <w:rsid w:val="00006F94"/>
    <w:rPr>
      <w:u w:val="wave"/>
    </w:rPr>
  </w:style>
  <w:style w:type="paragraph" w:customStyle="1" w:styleId="TableCaption">
    <w:name w:val="TableCaption"/>
    <w:basedOn w:val="Slug"/>
    <w:qFormat/>
    <w:rsid w:val="00006F94"/>
    <w:pPr>
      <w:keepNext/>
      <w:widowControl w:val="0"/>
      <w:spacing w:before="240" w:after="120"/>
      <w:ind w:left="0"/>
    </w:pPr>
    <w:rPr>
      <w:snapToGrid w:val="0"/>
    </w:rPr>
  </w:style>
  <w:style w:type="paragraph" w:customStyle="1" w:styleId="TabularEntry">
    <w:name w:val="TabularEntry"/>
    <w:rsid w:val="00006F94"/>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006F94"/>
    <w:pPr>
      <w:spacing w:after="60" w:line="240" w:lineRule="auto"/>
    </w:pPr>
    <w:rPr>
      <w:rFonts w:ascii="Arial" w:eastAsia="Times New Roman" w:hAnsi="Arial" w:cs="Times New Roman"/>
      <w:szCs w:val="20"/>
    </w:rPr>
  </w:style>
  <w:style w:type="paragraph" w:customStyle="1" w:styleId="TableHead">
    <w:name w:val="TableHead"/>
    <w:qFormat/>
    <w:rsid w:val="00006F94"/>
    <w:pPr>
      <w:keepNext/>
      <w:spacing w:after="0" w:line="240" w:lineRule="auto"/>
    </w:pPr>
    <w:rPr>
      <w:rFonts w:ascii="Arial" w:eastAsia="Times New Roman" w:hAnsi="Arial" w:cs="Times New Roman"/>
      <w:b/>
      <w:smallCaps/>
      <w:szCs w:val="20"/>
    </w:rPr>
  </w:style>
  <w:style w:type="paragraph" w:customStyle="1" w:styleId="CodeSnippetSub">
    <w:name w:val="CodeSnippetSub"/>
    <w:rsid w:val="00006F94"/>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006F94"/>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006F94"/>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006F94"/>
    <w:rPr>
      <w:rFonts w:ascii="Courier New" w:hAnsi="Courier New"/>
      <w:noProof/>
      <w:color w:val="auto"/>
      <w:u w:val="single"/>
    </w:rPr>
  </w:style>
  <w:style w:type="character" w:customStyle="1" w:styleId="Superscript">
    <w:name w:val="Superscript"/>
    <w:basedOn w:val="DefaultParagraphFont"/>
    <w:rsid w:val="00006F94"/>
    <w:rPr>
      <w:vertAlign w:val="superscript"/>
    </w:rPr>
  </w:style>
  <w:style w:type="character" w:customStyle="1" w:styleId="Subscript">
    <w:name w:val="Subscript"/>
    <w:basedOn w:val="DefaultParagraphFont"/>
    <w:rsid w:val="00006F94"/>
    <w:rPr>
      <w:vertAlign w:val="subscript"/>
    </w:rPr>
  </w:style>
  <w:style w:type="paragraph" w:customStyle="1" w:styleId="ChapterObjectiveTitle">
    <w:name w:val="ChapterObjectiveTitle"/>
    <w:basedOn w:val="ObjectiveTitle"/>
    <w:next w:val="ChapterObjective"/>
    <w:rsid w:val="00006F94"/>
    <w:pPr>
      <w:ind w:left="1440" w:firstLine="0"/>
    </w:pPr>
    <w:rPr>
      <w:i w:val="0"/>
    </w:rPr>
  </w:style>
  <w:style w:type="paragraph" w:customStyle="1" w:styleId="FigureSource">
    <w:name w:val="FigureSource"/>
    <w:next w:val="Para"/>
    <w:rsid w:val="00006F94"/>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006F94"/>
    <w:rPr>
      <w:b w:val="0"/>
      <w:sz w:val="26"/>
      <w:u w:val="none"/>
    </w:rPr>
  </w:style>
  <w:style w:type="paragraph" w:customStyle="1" w:styleId="PartFeaturingList">
    <w:name w:val="PartFeaturingList"/>
    <w:basedOn w:val="ChapterFeaturingList"/>
    <w:rsid w:val="00006F94"/>
  </w:style>
  <w:style w:type="character" w:customStyle="1" w:styleId="InlineCodeVariable">
    <w:name w:val="InlineCodeVariable"/>
    <w:basedOn w:val="InlineCode"/>
    <w:rsid w:val="00006F94"/>
    <w:rPr>
      <w:rFonts w:ascii="Courier New" w:hAnsi="Courier New"/>
      <w:i/>
      <w:noProof/>
      <w:color w:val="auto"/>
    </w:rPr>
  </w:style>
  <w:style w:type="character" w:customStyle="1" w:styleId="InlineCodeUserInput">
    <w:name w:val="InlineCodeUserInput"/>
    <w:basedOn w:val="InlineCode"/>
    <w:rsid w:val="00006F94"/>
    <w:rPr>
      <w:rFonts w:ascii="Courier New" w:hAnsi="Courier New"/>
      <w:b/>
      <w:noProof/>
      <w:color w:val="auto"/>
    </w:rPr>
  </w:style>
  <w:style w:type="character" w:customStyle="1" w:styleId="InlineCodeUserInputVariable">
    <w:name w:val="InlineCodeUserInputVariable"/>
    <w:basedOn w:val="InlineCode"/>
    <w:rsid w:val="00006F94"/>
    <w:rPr>
      <w:rFonts w:ascii="Courier New" w:hAnsi="Courier New"/>
      <w:b/>
      <w:i/>
      <w:noProof/>
      <w:color w:val="auto"/>
    </w:rPr>
  </w:style>
  <w:style w:type="character" w:customStyle="1" w:styleId="Variable">
    <w:name w:val="Variable"/>
    <w:basedOn w:val="DefaultParagraphFont"/>
    <w:rsid w:val="00006F94"/>
    <w:rPr>
      <w:i/>
    </w:rPr>
  </w:style>
  <w:style w:type="paragraph" w:customStyle="1" w:styleId="AppendixTitle">
    <w:name w:val="AppendixTitle"/>
    <w:basedOn w:val="ChapterTitle"/>
    <w:next w:val="Para"/>
    <w:rsid w:val="00006F94"/>
    <w:pPr>
      <w:spacing w:before="120" w:after="120"/>
    </w:pPr>
  </w:style>
  <w:style w:type="paragraph" w:customStyle="1" w:styleId="GlossaryTitle">
    <w:name w:val="GlossaryTitle"/>
    <w:basedOn w:val="ChapterTitle"/>
    <w:next w:val="Normal"/>
    <w:rsid w:val="00006F94"/>
    <w:pPr>
      <w:spacing w:before="120" w:after="120"/>
    </w:pPr>
  </w:style>
  <w:style w:type="paragraph" w:customStyle="1" w:styleId="IntroductionTitle">
    <w:name w:val="IntroductionTitle"/>
    <w:basedOn w:val="ChapterTitle"/>
    <w:next w:val="Para"/>
    <w:rsid w:val="00006F94"/>
    <w:pPr>
      <w:spacing w:before="120" w:after="120"/>
    </w:pPr>
  </w:style>
  <w:style w:type="paragraph" w:customStyle="1" w:styleId="ChapterSubtitle">
    <w:name w:val="ChapterSubtitle"/>
    <w:basedOn w:val="ChapterTitle"/>
    <w:next w:val="Para"/>
    <w:rsid w:val="00006F94"/>
    <w:rPr>
      <w:sz w:val="44"/>
    </w:rPr>
  </w:style>
  <w:style w:type="paragraph" w:customStyle="1" w:styleId="ChapterAuthor">
    <w:name w:val="ChapterAuthor"/>
    <w:basedOn w:val="ChapterSubtitle"/>
    <w:next w:val="ChapterAuthorAffiliation"/>
    <w:rsid w:val="00006F94"/>
    <w:pPr>
      <w:spacing w:after="120"/>
      <w:outlineLvl w:val="9"/>
    </w:pPr>
    <w:rPr>
      <w:i/>
      <w:sz w:val="36"/>
    </w:rPr>
  </w:style>
  <w:style w:type="paragraph" w:customStyle="1" w:styleId="ChapterAuthorAffiliation">
    <w:name w:val="ChapterAuthorAffiliation"/>
    <w:next w:val="Para"/>
    <w:rsid w:val="00006F94"/>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006F94"/>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06F94"/>
    <w:pPr>
      <w:contextualSpacing/>
    </w:pPr>
    <w:rPr>
      <w:sz w:val="24"/>
    </w:rPr>
  </w:style>
  <w:style w:type="paragraph" w:customStyle="1" w:styleId="SectionTitle">
    <w:name w:val="SectionTitle"/>
    <w:basedOn w:val="ChapterTitle"/>
    <w:next w:val="ChapterTitle"/>
    <w:rsid w:val="00006F94"/>
    <w:pPr>
      <w:pBdr>
        <w:bottom w:val="single" w:sz="4" w:space="1" w:color="auto"/>
      </w:pBdr>
    </w:pPr>
  </w:style>
  <w:style w:type="paragraph" w:customStyle="1" w:styleId="ExtractPara">
    <w:name w:val="ExtractPara"/>
    <w:rsid w:val="00006F94"/>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006F94"/>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006F94"/>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006F94"/>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006F94"/>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06F94"/>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006F94"/>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006F94"/>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006F94"/>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006F94"/>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006F94"/>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006F94"/>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006F94"/>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006F94"/>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006F94"/>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006F94"/>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006F94"/>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06F94"/>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006F94"/>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006F94"/>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006F94"/>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006F94"/>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006F94"/>
    <w:pPr>
      <w:numPr>
        <w:numId w:val="6"/>
      </w:numPr>
    </w:pPr>
  </w:style>
  <w:style w:type="paragraph" w:customStyle="1" w:styleId="ListNumberedSub2">
    <w:name w:val="ListNumberedSub2"/>
    <w:basedOn w:val="ListNumberedSub"/>
    <w:rsid w:val="00006F94"/>
    <w:pPr>
      <w:ind w:left="3240"/>
    </w:pPr>
  </w:style>
  <w:style w:type="paragraph" w:customStyle="1" w:styleId="ListUnmarkedSub2">
    <w:name w:val="ListUnmarkedSub2"/>
    <w:basedOn w:val="ListUnmarkedSub"/>
    <w:rsid w:val="00006F94"/>
    <w:pPr>
      <w:ind w:left="2880"/>
    </w:pPr>
  </w:style>
  <w:style w:type="paragraph" w:customStyle="1" w:styleId="ListParaSub2">
    <w:name w:val="ListParaSub2"/>
    <w:basedOn w:val="ListParaSub"/>
    <w:rsid w:val="00006F94"/>
    <w:pPr>
      <w:ind w:left="3240"/>
    </w:pPr>
  </w:style>
  <w:style w:type="paragraph" w:customStyle="1" w:styleId="ListCheckSub">
    <w:name w:val="ListCheckSub"/>
    <w:basedOn w:val="ListCheck"/>
    <w:rsid w:val="00006F94"/>
    <w:pPr>
      <w:numPr>
        <w:numId w:val="7"/>
      </w:numPr>
    </w:pPr>
  </w:style>
  <w:style w:type="paragraph" w:customStyle="1" w:styleId="ExtractListBulleted">
    <w:name w:val="ExtractListBulleted"/>
    <w:rsid w:val="00006F94"/>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006F94"/>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006F94"/>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006F94"/>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006F94"/>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006F94"/>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06F94"/>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006F94"/>
    <w:pPr>
      <w:spacing w:before="120" w:after="120"/>
      <w:ind w:left="0" w:firstLine="0"/>
    </w:pPr>
  </w:style>
  <w:style w:type="paragraph" w:customStyle="1" w:styleId="Dialog">
    <w:name w:val="Dialog"/>
    <w:rsid w:val="00006F94"/>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006F94"/>
  </w:style>
  <w:style w:type="paragraph" w:customStyle="1" w:styleId="RecipeIngredientHead">
    <w:name w:val="RecipeIngredientHead"/>
    <w:next w:val="RecipeIngredientList"/>
    <w:rsid w:val="00006F94"/>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06F94"/>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06F94"/>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006F94"/>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06F94"/>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006F94"/>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006F94"/>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06F94"/>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006F94"/>
    <w:rPr>
      <w:i w:val="0"/>
      <w:sz w:val="24"/>
      <w:u w:val="single"/>
    </w:rPr>
  </w:style>
  <w:style w:type="paragraph" w:customStyle="1" w:styleId="RecipeVariationFlavor">
    <w:name w:val="RecipeVariationFlavor"/>
    <w:basedOn w:val="RecipeTime"/>
    <w:rsid w:val="00006F94"/>
    <w:rPr>
      <w:i w:val="0"/>
      <w:sz w:val="24"/>
      <w:u w:val="single"/>
    </w:rPr>
  </w:style>
  <w:style w:type="paragraph" w:customStyle="1" w:styleId="RecipeYield">
    <w:name w:val="RecipeYield"/>
    <w:rsid w:val="00006F94"/>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006F94"/>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06F94"/>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006F94"/>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006F94"/>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006F94"/>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006F94"/>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006F94"/>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006F94"/>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006F94"/>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006F94"/>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006F94"/>
    <w:pPr>
      <w:spacing w:after="100"/>
    </w:pPr>
  </w:style>
  <w:style w:type="paragraph" w:styleId="TOC2">
    <w:name w:val="toc 2"/>
    <w:basedOn w:val="Normal"/>
    <w:next w:val="Normal"/>
    <w:autoRedefine/>
    <w:uiPriority w:val="99"/>
    <w:rsid w:val="00006F94"/>
    <w:pPr>
      <w:spacing w:after="100"/>
      <w:ind w:left="220"/>
    </w:pPr>
  </w:style>
  <w:style w:type="paragraph" w:styleId="TOC3">
    <w:name w:val="toc 3"/>
    <w:basedOn w:val="Normal"/>
    <w:next w:val="Normal"/>
    <w:autoRedefine/>
    <w:uiPriority w:val="99"/>
    <w:rsid w:val="00006F94"/>
    <w:pPr>
      <w:spacing w:after="100"/>
      <w:ind w:left="440"/>
    </w:pPr>
  </w:style>
  <w:style w:type="paragraph" w:styleId="TOC4">
    <w:name w:val="toc 4"/>
    <w:basedOn w:val="Normal"/>
    <w:next w:val="Normal"/>
    <w:autoRedefine/>
    <w:uiPriority w:val="39"/>
    <w:rsid w:val="00006F94"/>
    <w:pPr>
      <w:spacing w:after="100"/>
      <w:ind w:left="660"/>
    </w:pPr>
  </w:style>
  <w:style w:type="paragraph" w:styleId="TOC5">
    <w:name w:val="toc 5"/>
    <w:basedOn w:val="Normal"/>
    <w:next w:val="Normal"/>
    <w:autoRedefine/>
    <w:uiPriority w:val="39"/>
    <w:rsid w:val="00006F94"/>
    <w:pPr>
      <w:spacing w:after="100"/>
      <w:ind w:left="880"/>
    </w:pPr>
  </w:style>
  <w:style w:type="paragraph" w:styleId="TOC6">
    <w:name w:val="toc 6"/>
    <w:basedOn w:val="Normal"/>
    <w:next w:val="Normal"/>
    <w:autoRedefine/>
    <w:uiPriority w:val="39"/>
    <w:rsid w:val="00006F94"/>
    <w:pPr>
      <w:spacing w:after="100"/>
      <w:ind w:left="1100"/>
    </w:pPr>
  </w:style>
  <w:style w:type="paragraph" w:styleId="TOC7">
    <w:name w:val="toc 7"/>
    <w:basedOn w:val="Normal"/>
    <w:next w:val="Normal"/>
    <w:autoRedefine/>
    <w:uiPriority w:val="39"/>
    <w:semiHidden/>
    <w:rsid w:val="00006F94"/>
    <w:pPr>
      <w:spacing w:after="100"/>
      <w:ind w:left="1320"/>
    </w:pPr>
  </w:style>
  <w:style w:type="paragraph" w:styleId="TOC8">
    <w:name w:val="toc 8"/>
    <w:basedOn w:val="Normal"/>
    <w:next w:val="Normal"/>
    <w:autoRedefine/>
    <w:uiPriority w:val="39"/>
    <w:semiHidden/>
    <w:rsid w:val="00006F94"/>
    <w:pPr>
      <w:spacing w:after="100"/>
      <w:ind w:left="1540"/>
    </w:pPr>
  </w:style>
  <w:style w:type="paragraph" w:styleId="TOC9">
    <w:name w:val="toc 9"/>
    <w:basedOn w:val="Normal"/>
    <w:next w:val="Normal"/>
    <w:autoRedefine/>
    <w:uiPriority w:val="39"/>
    <w:semiHidden/>
    <w:rsid w:val="00006F94"/>
    <w:pPr>
      <w:spacing w:after="100"/>
      <w:ind w:left="1760"/>
    </w:pPr>
  </w:style>
  <w:style w:type="paragraph" w:styleId="Header">
    <w:name w:val="header"/>
    <w:basedOn w:val="Normal"/>
    <w:link w:val="HeaderChar"/>
    <w:uiPriority w:val="99"/>
    <w:semiHidden/>
    <w:rsid w:val="00006F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F94"/>
    <w:rPr>
      <w:rFonts w:eastAsiaTheme="minorHAnsi"/>
    </w:rPr>
  </w:style>
  <w:style w:type="paragraph" w:styleId="Footer">
    <w:name w:val="footer"/>
    <w:basedOn w:val="Normal"/>
    <w:link w:val="FooterChar"/>
    <w:uiPriority w:val="99"/>
    <w:semiHidden/>
    <w:rsid w:val="00006F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6F94"/>
    <w:rPr>
      <w:rFonts w:eastAsiaTheme="minorHAnsi"/>
    </w:rPr>
  </w:style>
  <w:style w:type="paragraph" w:customStyle="1" w:styleId="CustomChapterOpener">
    <w:name w:val="CustomChapterOpener"/>
    <w:basedOn w:val="Normal"/>
    <w:next w:val="Para"/>
    <w:rsid w:val="00006F94"/>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06F94"/>
    <w:rPr>
      <w:b/>
    </w:rPr>
  </w:style>
  <w:style w:type="paragraph" w:customStyle="1" w:styleId="CustomList">
    <w:name w:val="CustomList"/>
    <w:basedOn w:val="Normal"/>
    <w:rsid w:val="00006F94"/>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06F94"/>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06F94"/>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06F94"/>
  </w:style>
  <w:style w:type="paragraph" w:customStyle="1" w:styleId="BibliographyHead">
    <w:name w:val="BibliographyHead"/>
    <w:next w:val="BibliographyEntry"/>
    <w:rsid w:val="00006F94"/>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006F94"/>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06F94"/>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06F94"/>
  </w:style>
  <w:style w:type="paragraph" w:customStyle="1" w:styleId="ExercisesHead">
    <w:name w:val="ExercisesHead"/>
    <w:basedOn w:val="Normal"/>
    <w:next w:val="Para"/>
    <w:rsid w:val="00006F94"/>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06F94"/>
  </w:style>
  <w:style w:type="paragraph" w:customStyle="1" w:styleId="ProblemsHead">
    <w:name w:val="ProblemsHead"/>
    <w:basedOn w:val="BibliographyHead"/>
    <w:next w:val="Para"/>
    <w:rsid w:val="00006F94"/>
  </w:style>
  <w:style w:type="paragraph" w:customStyle="1" w:styleId="QuestionData">
    <w:name w:val="QuestionData"/>
    <w:basedOn w:val="Explanation"/>
    <w:rsid w:val="00006F94"/>
  </w:style>
  <w:style w:type="paragraph" w:customStyle="1" w:styleId="QuestionsHead">
    <w:name w:val="QuestionsHead"/>
    <w:basedOn w:val="BibliographyHead"/>
    <w:next w:val="Para"/>
    <w:rsid w:val="00006F94"/>
  </w:style>
  <w:style w:type="paragraph" w:customStyle="1" w:styleId="ReferencesHead">
    <w:name w:val="ReferencesHead"/>
    <w:basedOn w:val="BibliographyHead"/>
    <w:next w:val="Reference"/>
    <w:rsid w:val="00006F94"/>
  </w:style>
  <w:style w:type="paragraph" w:customStyle="1" w:styleId="ReviewHead">
    <w:name w:val="ReviewHead"/>
    <w:basedOn w:val="BibliographyHead"/>
    <w:next w:val="Para"/>
    <w:rsid w:val="00006F94"/>
  </w:style>
  <w:style w:type="paragraph" w:customStyle="1" w:styleId="SummaryHead">
    <w:name w:val="SummaryHead"/>
    <w:basedOn w:val="BibliographyHead"/>
    <w:next w:val="Para"/>
    <w:rsid w:val="00006F94"/>
  </w:style>
  <w:style w:type="character" w:customStyle="1" w:styleId="WileySymbol">
    <w:name w:val="WileySymbol"/>
    <w:rsid w:val="00006F94"/>
    <w:rPr>
      <w:rFonts w:ascii="Symbol" w:hAnsi="Symbol"/>
    </w:rPr>
  </w:style>
  <w:style w:type="character" w:customStyle="1" w:styleId="MenuArrow">
    <w:name w:val="MenuArrow"/>
    <w:basedOn w:val="DefaultParagraphFont"/>
    <w:rsid w:val="00006F94"/>
    <w:rPr>
      <w:rFonts w:ascii="Wingdings" w:hAnsi="Wingdings"/>
    </w:rPr>
  </w:style>
  <w:style w:type="paragraph" w:customStyle="1" w:styleId="BookTitle">
    <w:name w:val="BookTitle"/>
    <w:basedOn w:val="Normal"/>
    <w:next w:val="Normal"/>
    <w:rsid w:val="00006F94"/>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06F94"/>
    <w:pPr>
      <w:pageBreakBefore w:val="0"/>
      <w:spacing w:before="480"/>
    </w:pPr>
    <w:rPr>
      <w:sz w:val="36"/>
    </w:rPr>
  </w:style>
  <w:style w:type="paragraph" w:customStyle="1" w:styleId="BookAuthor">
    <w:name w:val="BookAuthor"/>
    <w:basedOn w:val="Normal"/>
    <w:rsid w:val="00006F94"/>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006F94"/>
    <w:rPr>
      <w:i/>
    </w:rPr>
  </w:style>
  <w:style w:type="paragraph" w:customStyle="1" w:styleId="Index1">
    <w:name w:val="Index1"/>
    <w:rsid w:val="00006F94"/>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06F94"/>
    <w:pPr>
      <w:ind w:left="2520"/>
    </w:pPr>
  </w:style>
  <w:style w:type="paragraph" w:customStyle="1" w:styleId="Index3">
    <w:name w:val="Index3"/>
    <w:basedOn w:val="Index1"/>
    <w:rsid w:val="00006F94"/>
    <w:pPr>
      <w:ind w:left="3240"/>
    </w:pPr>
  </w:style>
  <w:style w:type="paragraph" w:customStyle="1" w:styleId="IndexLetter">
    <w:name w:val="IndexLetter"/>
    <w:basedOn w:val="H3"/>
    <w:next w:val="Index1"/>
    <w:rsid w:val="00006F94"/>
  </w:style>
  <w:style w:type="paragraph" w:customStyle="1" w:styleId="IndexNote">
    <w:name w:val="IndexNote"/>
    <w:basedOn w:val="Normal"/>
    <w:rsid w:val="00006F94"/>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06F94"/>
    <w:pPr>
      <w:spacing w:line="540" w:lineRule="exact"/>
    </w:pPr>
  </w:style>
  <w:style w:type="paragraph" w:customStyle="1" w:styleId="FurtherReadingHead">
    <w:name w:val="FurtherReadingHead"/>
    <w:basedOn w:val="BibliographyHead"/>
    <w:next w:val="Para"/>
    <w:rsid w:val="00006F94"/>
  </w:style>
  <w:style w:type="paragraph" w:customStyle="1" w:styleId="Address">
    <w:name w:val="Address"/>
    <w:basedOn w:val="Normal"/>
    <w:rsid w:val="00006F94"/>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06F94"/>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06F94"/>
    <w:pPr>
      <w:ind w:left="360"/>
    </w:pPr>
  </w:style>
  <w:style w:type="paragraph" w:customStyle="1" w:styleId="EquationNumbered">
    <w:name w:val="EquationNumbered"/>
    <w:rsid w:val="00006F94"/>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006F94"/>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006F94"/>
    <w:rPr>
      <w:b/>
    </w:rPr>
  </w:style>
  <w:style w:type="character" w:customStyle="1" w:styleId="UserInputVariable">
    <w:name w:val="UserInputVariable"/>
    <w:basedOn w:val="DefaultParagraphFont"/>
    <w:rsid w:val="00006F94"/>
    <w:rPr>
      <w:b/>
      <w:i/>
    </w:rPr>
  </w:style>
  <w:style w:type="paragraph" w:styleId="Bibliography">
    <w:name w:val="Bibliography"/>
    <w:basedOn w:val="Normal"/>
    <w:next w:val="Normal"/>
    <w:uiPriority w:val="99"/>
    <w:semiHidden/>
    <w:rsid w:val="00006F94"/>
  </w:style>
  <w:style w:type="paragraph" w:customStyle="1" w:styleId="FeaturePara">
    <w:name w:val="FeaturePara"/>
    <w:rsid w:val="00006F94"/>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006F94"/>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006F94"/>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006F94"/>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006F94"/>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006F94"/>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006F94"/>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006F94"/>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006F94"/>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006F94"/>
    <w:pPr>
      <w:spacing w:before="120" w:after="120"/>
      <w:ind w:left="720" w:hanging="720"/>
      <w:contextualSpacing/>
    </w:pPr>
    <w:rPr>
      <w:sz w:val="22"/>
      <w:u w:val="none"/>
    </w:rPr>
  </w:style>
  <w:style w:type="paragraph" w:customStyle="1" w:styleId="FeatureH1">
    <w:name w:val="FeatureH1"/>
    <w:next w:val="FeaturePara"/>
    <w:rsid w:val="00006F94"/>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006F94"/>
    <w:pPr>
      <w:contextualSpacing w:val="0"/>
    </w:pPr>
    <w:rPr>
      <w:rFonts w:ascii="Times New Roman" w:hAnsi="Times New Roman"/>
      <w:smallCaps w:val="0"/>
    </w:rPr>
  </w:style>
  <w:style w:type="paragraph" w:customStyle="1" w:styleId="FeatureH2">
    <w:name w:val="FeatureH2"/>
    <w:next w:val="FeaturePara"/>
    <w:rsid w:val="00006F94"/>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006F94"/>
    <w:pPr>
      <w:spacing w:before="120"/>
    </w:pPr>
    <w:rPr>
      <w:smallCaps w:val="0"/>
      <w:u w:val="single"/>
    </w:rPr>
  </w:style>
  <w:style w:type="paragraph" w:customStyle="1" w:styleId="FeatureH3">
    <w:name w:val="FeatureH3"/>
    <w:next w:val="FeaturePara"/>
    <w:rsid w:val="00006F94"/>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006F94"/>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006F94"/>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006F94"/>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06F94"/>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06F94"/>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006F94"/>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06F94"/>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006F94"/>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006F94"/>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06F94"/>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006F94"/>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006F94"/>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006F94"/>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006F94"/>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006F94"/>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006F94"/>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06F94"/>
    <w:pPr>
      <w:pBdr>
        <w:left w:val="single" w:sz="36" w:space="17" w:color="C0C0C0"/>
      </w:pBdr>
      <w:ind w:left="216"/>
    </w:pPr>
  </w:style>
  <w:style w:type="paragraph" w:customStyle="1" w:styleId="FeatureRunInPara">
    <w:name w:val="FeatureRunInPara"/>
    <w:basedOn w:val="FeatureListUnmarked"/>
    <w:next w:val="FeatureRunInHead"/>
    <w:rsid w:val="00006F94"/>
    <w:pPr>
      <w:pBdr>
        <w:left w:val="single" w:sz="36" w:space="6" w:color="C0C0C0"/>
      </w:pBdr>
      <w:spacing w:before="0"/>
      <w:ind w:left="0"/>
    </w:pPr>
  </w:style>
  <w:style w:type="paragraph" w:customStyle="1" w:styleId="FeatureRunInParaSub">
    <w:name w:val="FeatureRunInParaSub"/>
    <w:basedOn w:val="FeatureRunInPara"/>
    <w:next w:val="FeatureRunInHeadSub"/>
    <w:rsid w:val="00006F94"/>
    <w:pPr>
      <w:pBdr>
        <w:left w:val="single" w:sz="36" w:space="17" w:color="C0C0C0"/>
      </w:pBdr>
      <w:ind w:left="216"/>
      <w:contextualSpacing/>
    </w:pPr>
  </w:style>
  <w:style w:type="paragraph" w:customStyle="1" w:styleId="FeatureSubFeatureType">
    <w:name w:val="FeatureSubFeatureType"/>
    <w:rsid w:val="00006F94"/>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006F94"/>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006F94"/>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006F94"/>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006F94"/>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006F94"/>
    <w:pPr>
      <w:pBdr>
        <w:left w:val="single" w:sz="36" w:space="6" w:color="C0C0C0"/>
      </w:pBdr>
      <w:spacing w:before="120"/>
      <w:ind w:left="0" w:firstLine="0"/>
    </w:pPr>
  </w:style>
  <w:style w:type="paragraph" w:customStyle="1" w:styleId="ReferenceAnnotation">
    <w:name w:val="ReferenceAnnotation"/>
    <w:basedOn w:val="Reference"/>
    <w:rsid w:val="00006F94"/>
    <w:pPr>
      <w:spacing w:before="0" w:after="0"/>
      <w:ind w:firstLine="0"/>
    </w:pPr>
    <w:rPr>
      <w:snapToGrid w:val="0"/>
    </w:rPr>
  </w:style>
  <w:style w:type="paragraph" w:customStyle="1" w:styleId="RecipeVariationH1">
    <w:name w:val="RecipeVariationH1"/>
    <w:rsid w:val="00006F94"/>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006F94"/>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006F94"/>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006F94"/>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006F94"/>
    <w:rPr>
      <w:rFonts w:ascii="Courier New" w:hAnsi="Courier New"/>
      <w:noProof/>
      <w:color w:val="auto"/>
      <w:u w:val="double"/>
    </w:rPr>
  </w:style>
  <w:style w:type="character" w:customStyle="1" w:styleId="CrossRefTerm">
    <w:name w:val="CrossRefTerm"/>
    <w:basedOn w:val="DefaultParagraphFont"/>
    <w:rsid w:val="00006F94"/>
    <w:rPr>
      <w:i/>
    </w:rPr>
  </w:style>
  <w:style w:type="character" w:customStyle="1" w:styleId="GenusSpecies">
    <w:name w:val="GenusSpecies"/>
    <w:basedOn w:val="DefaultParagraphFont"/>
    <w:rsid w:val="00006F94"/>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06F94"/>
    <w:rPr>
      <w:b/>
      <w:i/>
    </w:rPr>
  </w:style>
  <w:style w:type="paragraph" w:customStyle="1" w:styleId="FeatureRecipeIngredientList">
    <w:name w:val="FeatureRecipeIngredientList"/>
    <w:basedOn w:val="FeatureRecipeProcedure"/>
    <w:rsid w:val="00006F94"/>
    <w:pPr>
      <w:ind w:left="720" w:hanging="288"/>
    </w:pPr>
  </w:style>
  <w:style w:type="paragraph" w:customStyle="1" w:styleId="CodeHead">
    <w:name w:val="CodeHead"/>
    <w:next w:val="CodeListing"/>
    <w:rsid w:val="00006F94"/>
    <w:pPr>
      <w:spacing w:before="120" w:after="120" w:line="240" w:lineRule="auto"/>
    </w:pPr>
    <w:rPr>
      <w:rFonts w:ascii="Arial" w:eastAsia="Times New Roman" w:hAnsi="Arial" w:cs="Times New Roman"/>
      <w:b/>
      <w:snapToGrid w:val="0"/>
      <w:szCs w:val="20"/>
    </w:rPr>
  </w:style>
  <w:style w:type="paragraph" w:customStyle="1" w:styleId="PoetryPara">
    <w:name w:val="PoetryPara"/>
    <w:rsid w:val="00006F94"/>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006F94"/>
    <w:pPr>
      <w:spacing w:after="0"/>
    </w:pPr>
    <w:rPr>
      <w:b/>
      <w:sz w:val="24"/>
    </w:rPr>
  </w:style>
  <w:style w:type="character" w:customStyle="1" w:styleId="QueryInline">
    <w:name w:val="QueryInline"/>
    <w:basedOn w:val="DefaultParagraphFont"/>
    <w:rsid w:val="00006F94"/>
    <w:rPr>
      <w:bdr w:val="none" w:sz="0" w:space="0" w:color="auto"/>
      <w:shd w:val="clear" w:color="auto" w:fill="FFCC99"/>
    </w:rPr>
  </w:style>
  <w:style w:type="paragraph" w:customStyle="1" w:styleId="QueryPara">
    <w:name w:val="QueryPara"/>
    <w:rsid w:val="00006F94"/>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006F94"/>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006F94"/>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006F94"/>
  </w:style>
  <w:style w:type="character" w:customStyle="1" w:styleId="WileyItalic">
    <w:name w:val="WileyItalic"/>
    <w:basedOn w:val="DefaultParagraphFont"/>
    <w:rsid w:val="00006F94"/>
    <w:rPr>
      <w:i/>
    </w:rPr>
  </w:style>
  <w:style w:type="character" w:customStyle="1" w:styleId="WileyBoldItalic">
    <w:name w:val="WileyBoldItalic"/>
    <w:basedOn w:val="DefaultParagraphFont"/>
    <w:rsid w:val="00006F94"/>
    <w:rPr>
      <w:b/>
      <w:i/>
    </w:rPr>
  </w:style>
  <w:style w:type="character" w:customStyle="1" w:styleId="WileyBold">
    <w:name w:val="WileyBold"/>
    <w:basedOn w:val="DefaultParagraphFont"/>
    <w:rsid w:val="00006F94"/>
    <w:rPr>
      <w:b/>
    </w:rPr>
  </w:style>
  <w:style w:type="paragraph" w:customStyle="1" w:styleId="ContentsPartTitle">
    <w:name w:val="ContentsPartTitle"/>
    <w:next w:val="ContentsChapterTitle"/>
    <w:rsid w:val="00006F94"/>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006F94"/>
    <w:pPr>
      <w:ind w:left="288"/>
    </w:pPr>
    <w:rPr>
      <w:sz w:val="26"/>
    </w:rPr>
  </w:style>
  <w:style w:type="paragraph" w:customStyle="1" w:styleId="ContentsH1">
    <w:name w:val="ContentsH1"/>
    <w:basedOn w:val="ContentsPartTitle"/>
    <w:rsid w:val="00006F94"/>
    <w:pPr>
      <w:ind w:left="576"/>
    </w:pPr>
    <w:rPr>
      <w:b w:val="0"/>
      <w:sz w:val="24"/>
    </w:rPr>
  </w:style>
  <w:style w:type="paragraph" w:customStyle="1" w:styleId="ContentsH2">
    <w:name w:val="ContentsH2"/>
    <w:basedOn w:val="ContentsPartTitle"/>
    <w:rsid w:val="00006F94"/>
    <w:pPr>
      <w:ind w:left="864"/>
    </w:pPr>
    <w:rPr>
      <w:b w:val="0"/>
      <w:sz w:val="22"/>
    </w:rPr>
  </w:style>
  <w:style w:type="paragraph" w:customStyle="1" w:styleId="Copyright">
    <w:name w:val="Copyright"/>
    <w:rsid w:val="00006F94"/>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006F94"/>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006F94"/>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006F94"/>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006F9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06F94"/>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006F94"/>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006F94"/>
    <w:pPr>
      <w:ind w:left="720"/>
    </w:pPr>
  </w:style>
  <w:style w:type="paragraph" w:customStyle="1" w:styleId="BookEdition">
    <w:name w:val="BookEdition"/>
    <w:qFormat/>
    <w:rsid w:val="00006F94"/>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006F94"/>
    <w:rPr>
      <w:rFonts w:cs="Arial"/>
      <w:color w:val="0000FF"/>
    </w:rPr>
  </w:style>
  <w:style w:type="character" w:customStyle="1" w:styleId="CodeColorBlue2">
    <w:name w:val="CodeColorBlue2"/>
    <w:rsid w:val="00006F94"/>
    <w:rPr>
      <w:rFonts w:cs="Arial"/>
      <w:color w:val="0000A5"/>
    </w:rPr>
  </w:style>
  <w:style w:type="character" w:customStyle="1" w:styleId="CodeColorBlue3">
    <w:name w:val="CodeColorBlue3"/>
    <w:rsid w:val="00006F94"/>
    <w:rPr>
      <w:rFonts w:cs="Arial"/>
      <w:color w:val="6464B9"/>
    </w:rPr>
  </w:style>
  <w:style w:type="character" w:customStyle="1" w:styleId="CodeColorBluegreen">
    <w:name w:val="CodeColorBluegreen"/>
    <w:rsid w:val="00006F94"/>
    <w:rPr>
      <w:rFonts w:cs="Arial"/>
      <w:color w:val="2B91AF"/>
    </w:rPr>
  </w:style>
  <w:style w:type="character" w:customStyle="1" w:styleId="CodeColorBrown">
    <w:name w:val="CodeColorBrown"/>
    <w:rsid w:val="00006F94"/>
    <w:rPr>
      <w:rFonts w:cs="Arial"/>
      <w:color w:val="A31515"/>
    </w:rPr>
  </w:style>
  <w:style w:type="character" w:customStyle="1" w:styleId="CodeColorDkBlue">
    <w:name w:val="CodeColorDkBlue"/>
    <w:rsid w:val="00006F94"/>
    <w:rPr>
      <w:rFonts w:cs="Times New Roman"/>
      <w:color w:val="000080"/>
      <w:szCs w:val="22"/>
    </w:rPr>
  </w:style>
  <w:style w:type="character" w:customStyle="1" w:styleId="CodeColorGreen">
    <w:name w:val="CodeColorGreen"/>
    <w:rsid w:val="00006F94"/>
    <w:rPr>
      <w:rFonts w:cs="Arial"/>
      <w:color w:val="008000"/>
    </w:rPr>
  </w:style>
  <w:style w:type="character" w:customStyle="1" w:styleId="CodeColorGreen2">
    <w:name w:val="CodeColorGreen2"/>
    <w:rsid w:val="00006F94"/>
    <w:rPr>
      <w:rFonts w:cs="Arial"/>
      <w:color w:val="629755"/>
    </w:rPr>
  </w:style>
  <w:style w:type="character" w:customStyle="1" w:styleId="CodeColorGrey30">
    <w:name w:val="CodeColorGrey30"/>
    <w:rsid w:val="00006F94"/>
    <w:rPr>
      <w:rFonts w:cs="Arial"/>
      <w:color w:val="808080"/>
    </w:rPr>
  </w:style>
  <w:style w:type="character" w:customStyle="1" w:styleId="CodeColorGrey55">
    <w:name w:val="CodeColorGrey55"/>
    <w:rsid w:val="00006F94"/>
    <w:rPr>
      <w:rFonts w:cs="Arial"/>
      <w:color w:val="C0C0C0"/>
    </w:rPr>
  </w:style>
  <w:style w:type="character" w:customStyle="1" w:styleId="CodeColorGrey80">
    <w:name w:val="CodeColorGrey80"/>
    <w:rsid w:val="00006F94"/>
    <w:rPr>
      <w:rFonts w:cs="Arial"/>
      <w:color w:val="555555"/>
    </w:rPr>
  </w:style>
  <w:style w:type="character" w:customStyle="1" w:styleId="CodeColorHotPink">
    <w:name w:val="CodeColorHotPink"/>
    <w:rsid w:val="00006F94"/>
    <w:rPr>
      <w:rFonts w:cs="Times New Roman"/>
      <w:color w:val="DF36FA"/>
      <w:szCs w:val="18"/>
    </w:rPr>
  </w:style>
  <w:style w:type="character" w:customStyle="1" w:styleId="CodeColorMagenta">
    <w:name w:val="CodeColorMagenta"/>
    <w:rsid w:val="00006F94"/>
    <w:rPr>
      <w:rFonts w:cs="Arial"/>
      <w:color w:val="A31515"/>
    </w:rPr>
  </w:style>
  <w:style w:type="character" w:customStyle="1" w:styleId="CodeColorOrange">
    <w:name w:val="CodeColorOrange"/>
    <w:rsid w:val="00006F94"/>
    <w:rPr>
      <w:rFonts w:cs="Arial"/>
      <w:color w:val="B96464"/>
    </w:rPr>
  </w:style>
  <w:style w:type="character" w:customStyle="1" w:styleId="CodeColorPeach">
    <w:name w:val="CodeColorPeach"/>
    <w:rsid w:val="00006F94"/>
    <w:rPr>
      <w:rFonts w:cs="Arial"/>
      <w:color w:val="FFDBA3"/>
    </w:rPr>
  </w:style>
  <w:style w:type="character" w:customStyle="1" w:styleId="CodeColorPurple">
    <w:name w:val="CodeColorPurple"/>
    <w:rsid w:val="00006F94"/>
    <w:rPr>
      <w:rFonts w:cs="Arial"/>
      <w:color w:val="951795"/>
    </w:rPr>
  </w:style>
  <w:style w:type="character" w:customStyle="1" w:styleId="CodeColorRed">
    <w:name w:val="CodeColorRed"/>
    <w:rsid w:val="00006F94"/>
    <w:rPr>
      <w:rFonts w:cs="Arial"/>
      <w:color w:val="FF0000"/>
    </w:rPr>
  </w:style>
  <w:style w:type="character" w:customStyle="1" w:styleId="CodeColorRed2">
    <w:name w:val="CodeColorRed2"/>
    <w:rsid w:val="00006F94"/>
    <w:rPr>
      <w:rFonts w:cs="Arial"/>
      <w:color w:val="800000"/>
    </w:rPr>
  </w:style>
  <w:style w:type="character" w:customStyle="1" w:styleId="CodeColorRed3">
    <w:name w:val="CodeColorRed3"/>
    <w:rsid w:val="00006F94"/>
    <w:rPr>
      <w:rFonts w:cs="Arial"/>
      <w:color w:val="A31515"/>
    </w:rPr>
  </w:style>
  <w:style w:type="character" w:customStyle="1" w:styleId="CodeColorTealBlue">
    <w:name w:val="CodeColorTealBlue"/>
    <w:rsid w:val="00006F94"/>
    <w:rPr>
      <w:rFonts w:cs="Times New Roman"/>
      <w:color w:val="008080"/>
      <w:szCs w:val="22"/>
    </w:rPr>
  </w:style>
  <w:style w:type="character" w:customStyle="1" w:styleId="CodeColorWhite">
    <w:name w:val="CodeColorWhite"/>
    <w:rsid w:val="00006F94"/>
    <w:rPr>
      <w:rFonts w:cs="Arial"/>
      <w:color w:val="FFFFFF"/>
      <w:bdr w:val="none" w:sz="0" w:space="0" w:color="auto"/>
    </w:rPr>
  </w:style>
  <w:style w:type="character" w:customStyle="1" w:styleId="CodeColorPurple2">
    <w:name w:val="CodeColorPurple2"/>
    <w:rsid w:val="00006F94"/>
    <w:rPr>
      <w:rFonts w:cs="Arial"/>
      <w:color w:val="800080"/>
    </w:rPr>
  </w:style>
  <w:style w:type="paragraph" w:styleId="ListParagraph">
    <w:name w:val="List Paragraph"/>
    <w:basedOn w:val="Normal"/>
    <w:uiPriority w:val="99"/>
    <w:qFormat/>
    <w:rsid w:val="00006F94"/>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006F94"/>
    <w:rPr>
      <w:rFonts w:cs="Times New Roman"/>
      <w:color w:val="0000FF"/>
      <w:u w:val="single"/>
    </w:rPr>
  </w:style>
  <w:style w:type="paragraph" w:styleId="Revision">
    <w:name w:val="Revision"/>
    <w:hidden/>
    <w:uiPriority w:val="99"/>
    <w:semiHidden/>
    <w:rsid w:val="00006F94"/>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006F94"/>
    <w:rPr>
      <w:bdr w:val="none" w:sz="0" w:space="0" w:color="auto"/>
      <w:shd w:val="clear" w:color="auto" w:fill="B2A1C7" w:themeFill="accent4" w:themeFillTint="99"/>
    </w:rPr>
  </w:style>
  <w:style w:type="paragraph" w:customStyle="1" w:styleId="ContentsH3">
    <w:name w:val="ContentsH3"/>
    <w:qFormat/>
    <w:rsid w:val="00006F94"/>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006F94"/>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006F94"/>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006F94"/>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006F94"/>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006F94"/>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006F94"/>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006F94"/>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06F94"/>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006F94"/>
    <w:rPr>
      <w:b/>
      <w:bCs/>
      <w:smallCaps/>
      <w:spacing w:val="5"/>
    </w:rPr>
  </w:style>
  <w:style w:type="character" w:styleId="CommentReference">
    <w:name w:val="annotation reference"/>
    <w:basedOn w:val="DefaultParagraphFont"/>
    <w:uiPriority w:val="99"/>
    <w:semiHidden/>
    <w:rsid w:val="00006F94"/>
    <w:rPr>
      <w:sz w:val="16"/>
      <w:szCs w:val="16"/>
    </w:rPr>
  </w:style>
  <w:style w:type="character" w:styleId="Emphasis">
    <w:name w:val="Emphasis"/>
    <w:basedOn w:val="DefaultParagraphFont"/>
    <w:uiPriority w:val="99"/>
    <w:rsid w:val="00006F94"/>
    <w:rPr>
      <w:i/>
      <w:iCs/>
    </w:rPr>
  </w:style>
  <w:style w:type="character" w:styleId="FollowedHyperlink">
    <w:name w:val="FollowedHyperlink"/>
    <w:basedOn w:val="DefaultParagraphFont"/>
    <w:uiPriority w:val="99"/>
    <w:semiHidden/>
    <w:rsid w:val="00006F94"/>
    <w:rPr>
      <w:color w:val="800080" w:themeColor="followedHyperlink"/>
      <w:u w:val="single"/>
    </w:rPr>
  </w:style>
  <w:style w:type="character" w:styleId="HTMLAcronym">
    <w:name w:val="HTML Acronym"/>
    <w:basedOn w:val="DefaultParagraphFont"/>
    <w:uiPriority w:val="99"/>
    <w:semiHidden/>
    <w:rsid w:val="00006F94"/>
  </w:style>
  <w:style w:type="character" w:styleId="HTMLCite">
    <w:name w:val="HTML Cite"/>
    <w:basedOn w:val="DefaultParagraphFont"/>
    <w:uiPriority w:val="99"/>
    <w:semiHidden/>
    <w:rsid w:val="00006F94"/>
    <w:rPr>
      <w:i/>
      <w:iCs/>
    </w:rPr>
  </w:style>
  <w:style w:type="character" w:styleId="HTMLCode">
    <w:name w:val="HTML Code"/>
    <w:basedOn w:val="DefaultParagraphFont"/>
    <w:uiPriority w:val="99"/>
    <w:semiHidden/>
    <w:rsid w:val="00006F94"/>
    <w:rPr>
      <w:rFonts w:ascii="Consolas" w:hAnsi="Consolas"/>
      <w:sz w:val="20"/>
      <w:szCs w:val="20"/>
    </w:rPr>
  </w:style>
  <w:style w:type="character" w:styleId="HTMLDefinition">
    <w:name w:val="HTML Definition"/>
    <w:basedOn w:val="DefaultParagraphFont"/>
    <w:uiPriority w:val="99"/>
    <w:semiHidden/>
    <w:rsid w:val="00006F94"/>
    <w:rPr>
      <w:i/>
      <w:iCs/>
    </w:rPr>
  </w:style>
  <w:style w:type="character" w:styleId="HTMLKeyboard">
    <w:name w:val="HTML Keyboard"/>
    <w:basedOn w:val="DefaultParagraphFont"/>
    <w:uiPriority w:val="99"/>
    <w:semiHidden/>
    <w:rsid w:val="00006F94"/>
    <w:rPr>
      <w:rFonts w:ascii="Consolas" w:hAnsi="Consolas"/>
      <w:sz w:val="20"/>
      <w:szCs w:val="20"/>
    </w:rPr>
  </w:style>
  <w:style w:type="character" w:styleId="HTMLSample">
    <w:name w:val="HTML Sample"/>
    <w:basedOn w:val="DefaultParagraphFont"/>
    <w:uiPriority w:val="99"/>
    <w:semiHidden/>
    <w:rsid w:val="00006F94"/>
    <w:rPr>
      <w:rFonts w:ascii="Consolas" w:hAnsi="Consolas"/>
      <w:sz w:val="24"/>
      <w:szCs w:val="24"/>
    </w:rPr>
  </w:style>
  <w:style w:type="character" w:styleId="HTMLTypewriter">
    <w:name w:val="HTML Typewriter"/>
    <w:basedOn w:val="DefaultParagraphFont"/>
    <w:uiPriority w:val="99"/>
    <w:semiHidden/>
    <w:rsid w:val="00006F94"/>
    <w:rPr>
      <w:rFonts w:ascii="Consolas" w:hAnsi="Consolas"/>
      <w:sz w:val="20"/>
      <w:szCs w:val="20"/>
    </w:rPr>
  </w:style>
  <w:style w:type="character" w:styleId="HTMLVariable">
    <w:name w:val="HTML Variable"/>
    <w:basedOn w:val="DefaultParagraphFont"/>
    <w:uiPriority w:val="99"/>
    <w:semiHidden/>
    <w:rsid w:val="00006F94"/>
    <w:rPr>
      <w:i/>
      <w:iCs/>
    </w:rPr>
  </w:style>
  <w:style w:type="character" w:styleId="IntenseEmphasis">
    <w:name w:val="Intense Emphasis"/>
    <w:basedOn w:val="DefaultParagraphFont"/>
    <w:uiPriority w:val="99"/>
    <w:rsid w:val="00006F94"/>
    <w:rPr>
      <w:b/>
      <w:bCs/>
      <w:i/>
      <w:iCs/>
      <w:color w:val="4F81BD" w:themeColor="accent1"/>
    </w:rPr>
  </w:style>
  <w:style w:type="character" w:styleId="IntenseReference">
    <w:name w:val="Intense Reference"/>
    <w:basedOn w:val="DefaultParagraphFont"/>
    <w:uiPriority w:val="99"/>
    <w:rsid w:val="00006F94"/>
    <w:rPr>
      <w:b/>
      <w:bCs/>
      <w:smallCaps/>
      <w:color w:val="C0504D" w:themeColor="accent2"/>
      <w:spacing w:val="5"/>
      <w:u w:val="single"/>
    </w:rPr>
  </w:style>
  <w:style w:type="character" w:styleId="LineNumber">
    <w:name w:val="line number"/>
    <w:basedOn w:val="DefaultParagraphFont"/>
    <w:uiPriority w:val="99"/>
    <w:semiHidden/>
    <w:rsid w:val="00006F94"/>
  </w:style>
  <w:style w:type="character" w:styleId="PageNumber">
    <w:name w:val="page number"/>
    <w:basedOn w:val="DefaultParagraphFont"/>
    <w:uiPriority w:val="99"/>
    <w:semiHidden/>
    <w:rsid w:val="00006F94"/>
  </w:style>
  <w:style w:type="character" w:styleId="PlaceholderText">
    <w:name w:val="Placeholder Text"/>
    <w:basedOn w:val="DefaultParagraphFont"/>
    <w:uiPriority w:val="99"/>
    <w:semiHidden/>
    <w:rsid w:val="00006F94"/>
    <w:rPr>
      <w:color w:val="808080"/>
    </w:rPr>
  </w:style>
  <w:style w:type="character" w:styleId="Strong">
    <w:name w:val="Strong"/>
    <w:basedOn w:val="DefaultParagraphFont"/>
    <w:uiPriority w:val="99"/>
    <w:rsid w:val="00006F94"/>
    <w:rPr>
      <w:b/>
      <w:bCs/>
    </w:rPr>
  </w:style>
  <w:style w:type="character" w:styleId="SubtleEmphasis">
    <w:name w:val="Subtle Emphasis"/>
    <w:basedOn w:val="DefaultParagraphFont"/>
    <w:uiPriority w:val="99"/>
    <w:rsid w:val="00006F94"/>
    <w:rPr>
      <w:i/>
      <w:iCs/>
      <w:color w:val="808080" w:themeColor="text1" w:themeTint="7F"/>
    </w:rPr>
  </w:style>
  <w:style w:type="character" w:styleId="SubtleReference">
    <w:name w:val="Subtle Reference"/>
    <w:basedOn w:val="DefaultParagraphFont"/>
    <w:uiPriority w:val="99"/>
    <w:qFormat/>
    <w:rsid w:val="00006F94"/>
    <w:rPr>
      <w:smallCaps/>
      <w:color w:val="C0504D" w:themeColor="accent2"/>
      <w:u w:val="single"/>
    </w:rPr>
  </w:style>
  <w:style w:type="table" w:styleId="LightShading-Accent5">
    <w:name w:val="Light Shading Accent 5"/>
    <w:basedOn w:val="TableNormal"/>
    <w:uiPriority w:val="60"/>
    <w:rsid w:val="00006F9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06F94"/>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006F94"/>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Definition">
    <w:name w:val="Definition"/>
    <w:basedOn w:val="DefaultParagraphFont"/>
    <w:uiPriority w:val="1"/>
    <w:qFormat/>
    <w:rsid w:val="00242CE9"/>
    <w:rPr>
      <w:i/>
    </w:rPr>
  </w:style>
  <w:style w:type="character" w:customStyle="1" w:styleId="DefinitionTerm">
    <w:name w:val="DefinitionTerm"/>
    <w:basedOn w:val="DefaultParagraphFont"/>
    <w:uiPriority w:val="1"/>
    <w:qFormat/>
    <w:rsid w:val="00242CE9"/>
    <w:rPr>
      <w:i/>
    </w:rPr>
  </w:style>
  <w:style w:type="paragraph" w:styleId="Caption">
    <w:name w:val="caption"/>
    <w:basedOn w:val="Normal"/>
    <w:next w:val="Normal"/>
    <w:uiPriority w:val="35"/>
    <w:qFormat/>
    <w:rsid w:val="00073B74"/>
    <w:pPr>
      <w:spacing w:line="240" w:lineRule="auto"/>
    </w:pPr>
    <w:rPr>
      <w:b/>
      <w:bCs/>
      <w:color w:val="4F81BD" w:themeColor="accent1"/>
      <w:sz w:val="18"/>
      <w:szCs w:val="18"/>
    </w:rPr>
  </w:style>
  <w:style w:type="paragraph" w:styleId="CommentText">
    <w:name w:val="annotation text"/>
    <w:basedOn w:val="Normal"/>
    <w:link w:val="CommentTextChar"/>
    <w:semiHidden/>
    <w:rsid w:val="00073B74"/>
    <w:rPr>
      <w:sz w:val="20"/>
    </w:rPr>
  </w:style>
  <w:style w:type="character" w:customStyle="1" w:styleId="CommentTextChar">
    <w:name w:val="Comment Text Char"/>
    <w:basedOn w:val="DefaultParagraphFont"/>
    <w:link w:val="CommentText"/>
    <w:semiHidden/>
    <w:rsid w:val="00073B74"/>
    <w:rPr>
      <w:rFonts w:eastAsiaTheme="minorHAnsi"/>
      <w:sz w:val="20"/>
    </w:rPr>
  </w:style>
  <w:style w:type="paragraph" w:styleId="BalloonText">
    <w:name w:val="Balloon Text"/>
    <w:basedOn w:val="Normal"/>
    <w:link w:val="BalloonTextChar"/>
    <w:semiHidden/>
    <w:rsid w:val="00073B74"/>
    <w:rPr>
      <w:rFonts w:ascii="Tahoma" w:hAnsi="Tahoma"/>
      <w:sz w:val="16"/>
    </w:rPr>
  </w:style>
  <w:style w:type="character" w:customStyle="1" w:styleId="BalloonTextChar">
    <w:name w:val="Balloon Text Char"/>
    <w:basedOn w:val="DefaultParagraphFont"/>
    <w:link w:val="BalloonText"/>
    <w:semiHidden/>
    <w:rsid w:val="00073B74"/>
    <w:rPr>
      <w:rFonts w:ascii="Tahoma" w:eastAsiaTheme="minorHAnsi" w:hAnsi="Tahoma"/>
      <w:sz w:val="16"/>
    </w:rPr>
  </w:style>
  <w:style w:type="paragraph" w:styleId="Subtitle">
    <w:name w:val="Subtitle"/>
    <w:basedOn w:val="Normal"/>
    <w:link w:val="SubtitleChar"/>
    <w:qFormat/>
    <w:rsid w:val="00073B74"/>
    <w:pPr>
      <w:spacing w:after="60"/>
      <w:jc w:val="center"/>
      <w:outlineLvl w:val="1"/>
    </w:pPr>
    <w:rPr>
      <w:rFonts w:ascii="Arial" w:hAnsi="Arial"/>
    </w:rPr>
  </w:style>
  <w:style w:type="character" w:customStyle="1" w:styleId="SubtitleChar">
    <w:name w:val="Subtitle Char"/>
    <w:basedOn w:val="DefaultParagraphFont"/>
    <w:link w:val="Subtitle"/>
    <w:rsid w:val="00073B74"/>
    <w:rPr>
      <w:rFonts w:ascii="Arial" w:eastAsiaTheme="minorHAnsi" w:hAnsi="Arial"/>
    </w:rPr>
  </w:style>
  <w:style w:type="paragraph" w:styleId="CommentSubject">
    <w:name w:val="annotation subject"/>
    <w:basedOn w:val="CommentText"/>
    <w:next w:val="CommentText"/>
    <w:link w:val="CommentSubjectChar"/>
    <w:semiHidden/>
    <w:rsid w:val="00073B74"/>
    <w:rPr>
      <w:b/>
    </w:rPr>
  </w:style>
  <w:style w:type="character" w:customStyle="1" w:styleId="CommentSubjectChar">
    <w:name w:val="Comment Subject Char"/>
    <w:basedOn w:val="CommentTextChar"/>
    <w:link w:val="CommentSubject"/>
    <w:semiHidden/>
    <w:rsid w:val="00073B74"/>
    <w:rPr>
      <w:rFonts w:eastAsiaTheme="minorHAnsi"/>
      <w:b/>
      <w:sz w:val="20"/>
    </w:rPr>
  </w:style>
  <w:style w:type="paragraph" w:customStyle="1" w:styleId="GraphicHolder">
    <w:name w:val="Graphic Holder"/>
    <w:next w:val="f1FigureTitle"/>
    <w:uiPriority w:val="99"/>
    <w:rsid w:val="006458AF"/>
    <w:pPr>
      <w:widowControl w:val="0"/>
      <w:suppressAutoHyphens/>
      <w:autoSpaceDE w:val="0"/>
      <w:autoSpaceDN w:val="0"/>
      <w:adjustRightInd w:val="0"/>
      <w:spacing w:before="280" w:after="0" w:line="220" w:lineRule="atLeast"/>
      <w:ind w:left="1800"/>
    </w:pPr>
    <w:rPr>
      <w:rFonts w:ascii="Verdana" w:hAnsi="Verdana" w:cs="Verdana"/>
      <w:color w:val="000000"/>
      <w:w w:val="0"/>
      <w:sz w:val="20"/>
      <w:szCs w:val="20"/>
    </w:rPr>
  </w:style>
  <w:style w:type="paragraph" w:customStyle="1" w:styleId="bBody">
    <w:name w:val="b  Body"/>
    <w:uiPriority w:val="99"/>
    <w:rsid w:val="006458AF"/>
    <w:pPr>
      <w:tabs>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200" w:after="60" w:line="240" w:lineRule="atLeast"/>
      <w:ind w:left="1800"/>
    </w:pPr>
    <w:rPr>
      <w:rFonts w:ascii="Helvetica" w:hAnsi="Helvetica" w:cs="Helvetica"/>
      <w:color w:val="000000"/>
      <w:w w:val="0"/>
      <w:sz w:val="20"/>
      <w:szCs w:val="20"/>
    </w:rPr>
  </w:style>
  <w:style w:type="paragraph" w:customStyle="1" w:styleId="f1FigureTitle">
    <w:name w:val="f1 Figure Title"/>
    <w:next w:val="bBody"/>
    <w:uiPriority w:val="99"/>
    <w:rsid w:val="006458AF"/>
    <w:pPr>
      <w:suppressAutoHyphens/>
      <w:autoSpaceDE w:val="0"/>
      <w:autoSpaceDN w:val="0"/>
      <w:adjustRightInd w:val="0"/>
      <w:spacing w:before="40" w:after="300" w:line="200" w:lineRule="atLeast"/>
      <w:ind w:left="1800"/>
    </w:pPr>
    <w:rPr>
      <w:rFonts w:ascii="Helvetica" w:hAnsi="Helvetica" w:cs="Helvetica"/>
      <w:color w:val="000000"/>
      <w:w w:val="0"/>
      <w:sz w:val="18"/>
      <w:szCs w:val="18"/>
    </w:rPr>
  </w:style>
  <w:style w:type="paragraph" w:styleId="NormalWeb">
    <w:name w:val="Normal (Web)"/>
    <w:basedOn w:val="Normal"/>
    <w:uiPriority w:val="99"/>
    <w:semiHidden/>
    <w:rsid w:val="00073B74"/>
    <w:rPr>
      <w:rFonts w:ascii="Times New Roman" w:hAnsi="Times New Roman" w:cs="Times New Roman"/>
      <w:sz w:val="24"/>
      <w:szCs w:val="24"/>
    </w:rPr>
  </w:style>
  <w:style w:type="character" w:customStyle="1" w:styleId="Heading6Char">
    <w:name w:val="Heading 6 Char"/>
    <w:basedOn w:val="DefaultParagraphFont"/>
    <w:link w:val="Heading6"/>
    <w:rsid w:val="00073B74"/>
    <w:rPr>
      <w:rFonts w:eastAsiaTheme="minorHAnsi"/>
    </w:rPr>
  </w:style>
  <w:style w:type="character" w:customStyle="1" w:styleId="Heading7Char">
    <w:name w:val="Heading 7 Char"/>
    <w:basedOn w:val="DefaultParagraphFont"/>
    <w:link w:val="Heading7"/>
    <w:rsid w:val="00073B74"/>
    <w:rPr>
      <w:rFonts w:eastAsiaTheme="minorHAnsi"/>
    </w:rPr>
  </w:style>
  <w:style w:type="character" w:customStyle="1" w:styleId="Heading8Char">
    <w:name w:val="Heading 8 Char"/>
    <w:basedOn w:val="DefaultParagraphFont"/>
    <w:link w:val="Heading8"/>
    <w:rsid w:val="00073B74"/>
    <w:rPr>
      <w:rFonts w:eastAsiaTheme="minorHAnsi"/>
    </w:rPr>
  </w:style>
  <w:style w:type="character" w:customStyle="1" w:styleId="Heading9Char">
    <w:name w:val="Heading 9 Char"/>
    <w:basedOn w:val="DefaultParagraphFont"/>
    <w:link w:val="Heading9"/>
    <w:rsid w:val="00073B74"/>
    <w:rPr>
      <w:rFonts w:eastAsiaTheme="minorHAnsi"/>
    </w:rPr>
  </w:style>
  <w:style w:type="paragraph" w:customStyle="1" w:styleId="wsBlockA">
    <w:name w:val="wsBlockA"/>
    <w:basedOn w:val="Normal"/>
    <w:qFormat/>
    <w:rsid w:val="00073B74"/>
    <w:pPr>
      <w:spacing w:before="120" w:after="120" w:line="240" w:lineRule="auto"/>
      <w:ind w:left="2160" w:right="1440"/>
    </w:pPr>
    <w:rPr>
      <w:rFonts w:ascii="Arial" w:hAnsi="Arial" w:cs="Times New Roman"/>
      <w:sz w:val="20"/>
    </w:rPr>
  </w:style>
  <w:style w:type="paragraph" w:customStyle="1" w:styleId="CodeScreen80">
    <w:name w:val="CodeScreen80"/>
    <w:qFormat/>
    <w:rsid w:val="00073B74"/>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073B74"/>
    <w:pPr>
      <w:shd w:val="pct25" w:color="auto" w:fill="auto"/>
    </w:pPr>
  </w:style>
  <w:style w:type="paragraph" w:styleId="HTMLPreformatted">
    <w:name w:val="HTML Preformatted"/>
    <w:basedOn w:val="Normal"/>
    <w:link w:val="HTMLPreformattedChar"/>
    <w:uiPriority w:val="99"/>
    <w:semiHidden/>
    <w:rsid w:val="00073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073B74"/>
    <w:rPr>
      <w:rFonts w:ascii="Verdana" w:eastAsia="Times New Roman" w:hAnsi="Verdana" w:cs="Courier New"/>
      <w:sz w:val="18"/>
      <w:szCs w:val="18"/>
    </w:rPr>
  </w:style>
  <w:style w:type="paragraph" w:customStyle="1" w:styleId="CodeLabel">
    <w:name w:val="CodeLabel"/>
    <w:qFormat/>
    <w:rsid w:val="00073B74"/>
    <w:pPr>
      <w:numPr>
        <w:numId w:val="18"/>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073B74"/>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073B74"/>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073B74"/>
    <w:pPr>
      <w:spacing w:before="0"/>
      <w:contextualSpacing w:val="0"/>
    </w:pPr>
  </w:style>
  <w:style w:type="paragraph" w:customStyle="1" w:styleId="ExtractContinued">
    <w:name w:val="ExtractContinued"/>
    <w:basedOn w:val="ExtractPara"/>
    <w:qFormat/>
    <w:rsid w:val="00073B74"/>
    <w:pPr>
      <w:spacing w:before="0"/>
      <w:ind w:firstLine="720"/>
    </w:pPr>
  </w:style>
  <w:style w:type="paragraph" w:customStyle="1" w:styleId="OnlineReference">
    <w:name w:val="OnlineReference"/>
    <w:qFormat/>
    <w:rsid w:val="00073B74"/>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073B74"/>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073B74"/>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073B74"/>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073B74"/>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073B74"/>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073B74"/>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073B74"/>
    <w:pPr>
      <w:numPr>
        <w:numId w:val="19"/>
      </w:numPr>
      <w:spacing w:before="120" w:after="120" w:line="240" w:lineRule="auto"/>
    </w:pPr>
    <w:rPr>
      <w:rFonts w:ascii="Arial" w:hAnsi="Arial" w:cs="Times New Roman"/>
      <w:sz w:val="26"/>
    </w:rPr>
  </w:style>
  <w:style w:type="paragraph" w:customStyle="1" w:styleId="wsListBulletedB">
    <w:name w:val="wsListBulletedB"/>
    <w:basedOn w:val="Normal"/>
    <w:qFormat/>
    <w:rsid w:val="00073B74"/>
    <w:pPr>
      <w:numPr>
        <w:numId w:val="20"/>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073B74"/>
    <w:pPr>
      <w:numPr>
        <w:numId w:val="21"/>
      </w:numPr>
      <w:spacing w:before="120" w:after="120" w:line="240" w:lineRule="auto"/>
    </w:pPr>
    <w:rPr>
      <w:rFonts w:ascii="Verdana" w:hAnsi="Verdana" w:cs="Times New Roman"/>
      <w:sz w:val="26"/>
    </w:rPr>
  </w:style>
  <w:style w:type="paragraph" w:customStyle="1" w:styleId="wsListNumberedA">
    <w:name w:val="wsListNumberedA"/>
    <w:basedOn w:val="Normal"/>
    <w:qFormat/>
    <w:rsid w:val="00073B74"/>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073B74"/>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073B74"/>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073B74"/>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073B74"/>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073B74"/>
    <w:pPr>
      <w:spacing w:before="120" w:after="120" w:line="240" w:lineRule="auto"/>
      <w:ind w:left="1440"/>
    </w:pPr>
    <w:rPr>
      <w:rFonts w:ascii="Verdana" w:hAnsi="Verdana" w:cs="Times New Roman"/>
      <w:sz w:val="26"/>
    </w:rPr>
  </w:style>
  <w:style w:type="paragraph" w:customStyle="1" w:styleId="wsNameDate">
    <w:name w:val="wsNameDate"/>
    <w:qFormat/>
    <w:rsid w:val="00073B74"/>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073B74"/>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073B74"/>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073B74"/>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073B74"/>
    <w:pPr>
      <w:spacing w:after="0" w:line="240" w:lineRule="auto"/>
    </w:pPr>
    <w:rPr>
      <w:rFonts w:ascii="Arial" w:eastAsiaTheme="minorHAnsi" w:hAnsi="Arial" w:cs="Times New Roman"/>
      <w:b/>
      <w:sz w:val="36"/>
      <w:szCs w:val="32"/>
    </w:rPr>
  </w:style>
  <w:style w:type="paragraph" w:customStyle="1" w:styleId="RecipeTool">
    <w:name w:val="RecipeTool"/>
    <w:qFormat/>
    <w:rsid w:val="00073B74"/>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073B74"/>
    <w:rPr>
      <w:bdr w:val="none" w:sz="0" w:space="0" w:color="auto"/>
      <w:shd w:val="clear" w:color="auto" w:fill="92D050"/>
    </w:rPr>
  </w:style>
  <w:style w:type="character" w:customStyle="1" w:styleId="TextCircled">
    <w:name w:val="TextCircled"/>
    <w:basedOn w:val="DefaultParagraphFont"/>
    <w:qFormat/>
    <w:rsid w:val="00073B74"/>
    <w:rPr>
      <w:bdr w:val="single" w:sz="18" w:space="0" w:color="92D050"/>
    </w:rPr>
  </w:style>
  <w:style w:type="paragraph" w:customStyle="1" w:styleId="ChapterObjectives">
    <w:name w:val="ChapterObjectives"/>
    <w:next w:val="Normal"/>
    <w:rsid w:val="00073B74"/>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073B74"/>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073B74"/>
    <w:pPr>
      <w:spacing w:after="120"/>
      <w:ind w:left="720" w:firstLine="720"/>
    </w:pPr>
    <w:rPr>
      <w:snapToGrid w:val="0"/>
      <w:sz w:val="26"/>
    </w:rPr>
  </w:style>
  <w:style w:type="paragraph" w:styleId="Quote">
    <w:name w:val="Quote"/>
    <w:link w:val="QuoteChar"/>
    <w:qFormat/>
    <w:rsid w:val="00073B74"/>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073B74"/>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073B74"/>
    <w:pPr>
      <w:spacing w:after="120"/>
    </w:pPr>
  </w:style>
  <w:style w:type="character" w:customStyle="1" w:styleId="BodyTextChar">
    <w:name w:val="Body Text Char"/>
    <w:basedOn w:val="DefaultParagraphFont"/>
    <w:link w:val="BodyText"/>
    <w:semiHidden/>
    <w:rsid w:val="00073B74"/>
    <w:rPr>
      <w:rFonts w:eastAsiaTheme="minorHAnsi"/>
    </w:rPr>
  </w:style>
  <w:style w:type="paragraph" w:customStyle="1" w:styleId="Comment">
    <w:name w:val="Comment"/>
    <w:next w:val="Normal"/>
    <w:rsid w:val="00073B74"/>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073B74"/>
    <w:rPr>
      <w:i/>
    </w:rPr>
  </w:style>
  <w:style w:type="character" w:customStyle="1" w:styleId="DigitalOnlyText">
    <w:name w:val="DigitalOnlyText"/>
    <w:rsid w:val="00073B74"/>
    <w:rPr>
      <w:bdr w:val="single" w:sz="2" w:space="0" w:color="002060"/>
      <w:shd w:val="clear" w:color="auto" w:fill="auto"/>
    </w:rPr>
  </w:style>
  <w:style w:type="paragraph" w:styleId="Salutation">
    <w:name w:val="Salutation"/>
    <w:basedOn w:val="Normal"/>
    <w:next w:val="Normal"/>
    <w:link w:val="SalutationChar"/>
    <w:semiHidden/>
    <w:rsid w:val="00073B74"/>
  </w:style>
  <w:style w:type="character" w:customStyle="1" w:styleId="SalutationChar">
    <w:name w:val="Salutation Char"/>
    <w:basedOn w:val="DefaultParagraphFont"/>
    <w:link w:val="Salutation"/>
    <w:semiHidden/>
    <w:rsid w:val="00073B74"/>
    <w:rPr>
      <w:rFonts w:eastAsiaTheme="minorHAnsi"/>
    </w:rPr>
  </w:style>
  <w:style w:type="paragraph" w:styleId="ListBullet">
    <w:name w:val="List Bullet"/>
    <w:basedOn w:val="Normal"/>
    <w:autoRedefine/>
    <w:semiHidden/>
    <w:rsid w:val="00073B74"/>
  </w:style>
  <w:style w:type="paragraph" w:styleId="FootnoteText">
    <w:name w:val="footnote text"/>
    <w:basedOn w:val="Normal"/>
    <w:link w:val="FootnoteTextChar"/>
    <w:semiHidden/>
    <w:rsid w:val="00073B74"/>
    <w:rPr>
      <w:sz w:val="20"/>
    </w:rPr>
  </w:style>
  <w:style w:type="character" w:customStyle="1" w:styleId="FootnoteTextChar">
    <w:name w:val="Footnote Text Char"/>
    <w:basedOn w:val="DefaultParagraphFont"/>
    <w:link w:val="FootnoteText"/>
    <w:semiHidden/>
    <w:rsid w:val="00073B74"/>
    <w:rPr>
      <w:rFonts w:eastAsiaTheme="minorHAnsi"/>
      <w:sz w:val="20"/>
    </w:rPr>
  </w:style>
  <w:style w:type="character" w:styleId="FootnoteReference">
    <w:name w:val="footnote reference"/>
    <w:basedOn w:val="DefaultParagraphFont"/>
    <w:semiHidden/>
    <w:rsid w:val="00073B74"/>
    <w:rPr>
      <w:vertAlign w:val="superscript"/>
    </w:rPr>
  </w:style>
  <w:style w:type="paragraph" w:customStyle="1" w:styleId="Series">
    <w:name w:val="Series"/>
    <w:rsid w:val="00073B74"/>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073B74"/>
    <w:pPr>
      <w:spacing w:after="120"/>
      <w:ind w:left="1440" w:right="1440"/>
    </w:pPr>
  </w:style>
  <w:style w:type="paragraph" w:customStyle="1" w:styleId="PullQuotePara">
    <w:name w:val="PullQuotePara"/>
    <w:basedOn w:val="Normal"/>
    <w:qFormat/>
    <w:rsid w:val="00073B74"/>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073B74"/>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073B74"/>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73B74"/>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073B74"/>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073B74"/>
    <w:rPr>
      <w:b/>
    </w:rPr>
  </w:style>
  <w:style w:type="paragraph" w:customStyle="1" w:styleId="RecipeNutritionHead">
    <w:name w:val="RecipeNutritionHead"/>
    <w:basedOn w:val="RecipeNutritionInfo"/>
    <w:next w:val="RecipeNutritionInfo"/>
    <w:qFormat/>
    <w:rsid w:val="00073B74"/>
    <w:pPr>
      <w:spacing w:after="0"/>
    </w:pPr>
    <w:rPr>
      <w:b/>
    </w:rPr>
  </w:style>
  <w:style w:type="character" w:customStyle="1" w:styleId="DigitalLinkText">
    <w:name w:val="DigitalLinkText"/>
    <w:rsid w:val="00073B74"/>
    <w:rPr>
      <w:bdr w:val="none" w:sz="0" w:space="0" w:color="auto"/>
      <w:shd w:val="clear" w:color="auto" w:fill="D6E3BC"/>
    </w:rPr>
  </w:style>
  <w:style w:type="character" w:customStyle="1" w:styleId="DigitalLinkURL">
    <w:name w:val="DigitalLinkURL"/>
    <w:rsid w:val="00073B74"/>
    <w:rPr>
      <w:bdr w:val="none" w:sz="0" w:space="0" w:color="auto"/>
      <w:shd w:val="clear" w:color="auto" w:fill="EAF1DD"/>
    </w:rPr>
  </w:style>
  <w:style w:type="character" w:customStyle="1" w:styleId="KeyTermDefinition">
    <w:name w:val="KeyTermDefinition"/>
    <w:basedOn w:val="DefaultParagraphFont"/>
    <w:rsid w:val="00073B74"/>
    <w:rPr>
      <w:bdr w:val="none" w:sz="0" w:space="0" w:color="auto"/>
      <w:shd w:val="clear" w:color="auto" w:fill="92CDDC"/>
    </w:rPr>
  </w:style>
  <w:style w:type="paragraph" w:customStyle="1" w:styleId="ContentsAuthor">
    <w:name w:val="ContentsAuthor"/>
    <w:next w:val="ContentsH1"/>
    <w:qFormat/>
    <w:rsid w:val="00073B74"/>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073B74"/>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073B74"/>
  </w:style>
  <w:style w:type="character" w:customStyle="1" w:styleId="TwitterLink">
    <w:name w:val="TwitterLink"/>
    <w:basedOn w:val="DefaultParagraphFont"/>
    <w:rsid w:val="00073B74"/>
    <w:rPr>
      <w:rFonts w:ascii="Courier New" w:hAnsi="Courier New"/>
      <w:u w:val="dash"/>
    </w:rPr>
  </w:style>
  <w:style w:type="paragraph" w:customStyle="1" w:styleId="Style2">
    <w:name w:val="Style2"/>
    <w:basedOn w:val="ChapterTitle"/>
    <w:qFormat/>
    <w:rsid w:val="00073B74"/>
  </w:style>
  <w:style w:type="paragraph" w:customStyle="1" w:styleId="DialogSource">
    <w:name w:val="DialogSource"/>
    <w:rsid w:val="00073B74"/>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073B74"/>
    <w:rPr>
      <w:rFonts w:cs="Courier New"/>
      <w:color w:val="FF0000"/>
      <w:sz w:val="16"/>
      <w:szCs w:val="16"/>
      <w:bdr w:val="none" w:sz="0" w:space="0" w:color="auto"/>
      <w:shd w:val="clear" w:color="auto" w:fill="FFFFFF" w:themeFill="background1"/>
    </w:rPr>
  </w:style>
  <w:style w:type="character" w:customStyle="1" w:styleId="PrintOnlyText">
    <w:name w:val="PrintOnlyText"/>
    <w:rsid w:val="00073B74"/>
    <w:rPr>
      <w:bdr w:val="single" w:sz="2" w:space="0" w:color="FF0000"/>
    </w:rPr>
  </w:style>
  <w:style w:type="character" w:customStyle="1" w:styleId="CodeColorBlueBold">
    <w:name w:val="CodeColorBlueBold"/>
    <w:basedOn w:val="CodeColorBlue"/>
    <w:rsid w:val="00073B74"/>
    <w:rPr>
      <w:rFonts w:cs="Arial"/>
      <w:b/>
      <w:color w:val="0000FF"/>
    </w:rPr>
  </w:style>
  <w:style w:type="character" w:customStyle="1" w:styleId="CodeColorBlue2Bold">
    <w:name w:val="CodeColorBlue2Bold"/>
    <w:basedOn w:val="CodeColorBlue2"/>
    <w:rsid w:val="00073B74"/>
    <w:rPr>
      <w:rFonts w:cs="Arial"/>
      <w:b/>
      <w:color w:val="0000A5"/>
    </w:rPr>
  </w:style>
  <w:style w:type="character" w:customStyle="1" w:styleId="CodeColorBlue3Bold">
    <w:name w:val="CodeColorBlue3Bold"/>
    <w:basedOn w:val="CodeColorBlue3"/>
    <w:rsid w:val="00073B74"/>
    <w:rPr>
      <w:rFonts w:cs="Arial"/>
      <w:b/>
      <w:color w:val="6464B9"/>
    </w:rPr>
  </w:style>
  <w:style w:type="character" w:customStyle="1" w:styleId="CodeColorBluegreenBold">
    <w:name w:val="CodeColorBluegreenBold"/>
    <w:basedOn w:val="CodeColorBluegreen"/>
    <w:rsid w:val="00073B74"/>
    <w:rPr>
      <w:rFonts w:cs="Arial"/>
      <w:b/>
      <w:color w:val="2B91AF"/>
    </w:rPr>
  </w:style>
  <w:style w:type="character" w:customStyle="1" w:styleId="CodeColorBrownBold">
    <w:name w:val="CodeColorBrownBold"/>
    <w:basedOn w:val="CodeColorBrown"/>
    <w:rsid w:val="00073B74"/>
    <w:rPr>
      <w:rFonts w:cs="Arial"/>
      <w:b/>
      <w:color w:val="A31515"/>
    </w:rPr>
  </w:style>
  <w:style w:type="character" w:customStyle="1" w:styleId="CodeColorDkBlueBold">
    <w:name w:val="CodeColorDkBlueBold"/>
    <w:basedOn w:val="CodeColorDkBlue"/>
    <w:rsid w:val="00073B74"/>
    <w:rPr>
      <w:rFonts w:cs="Times New Roman"/>
      <w:b/>
      <w:color w:val="000080"/>
      <w:szCs w:val="22"/>
    </w:rPr>
  </w:style>
  <w:style w:type="character" w:customStyle="1" w:styleId="CodeColorGreenBold">
    <w:name w:val="CodeColorGreenBold"/>
    <w:basedOn w:val="CodeColorGreen"/>
    <w:rsid w:val="00073B74"/>
    <w:rPr>
      <w:rFonts w:cs="Arial"/>
      <w:b/>
      <w:color w:val="008000"/>
    </w:rPr>
  </w:style>
  <w:style w:type="character" w:customStyle="1" w:styleId="CodeColorGrey30Bold">
    <w:name w:val="CodeColorGrey30Bold"/>
    <w:basedOn w:val="CodeColorGrey30"/>
    <w:rsid w:val="00073B74"/>
    <w:rPr>
      <w:rFonts w:cs="Arial"/>
      <w:b/>
      <w:color w:val="808080"/>
    </w:rPr>
  </w:style>
  <w:style w:type="character" w:customStyle="1" w:styleId="CodeColorGrey55Bold">
    <w:name w:val="CodeColorGrey55Bold"/>
    <w:basedOn w:val="CodeColorGrey55"/>
    <w:rsid w:val="00073B74"/>
    <w:rPr>
      <w:rFonts w:cs="Arial"/>
      <w:b/>
      <w:color w:val="C0C0C0"/>
    </w:rPr>
  </w:style>
  <w:style w:type="character" w:customStyle="1" w:styleId="CodeColorGrey80Bold">
    <w:name w:val="CodeColorGrey80Bold"/>
    <w:basedOn w:val="CodeColorGrey80"/>
    <w:rsid w:val="00073B74"/>
    <w:rPr>
      <w:rFonts w:cs="Arial"/>
      <w:b/>
      <w:color w:val="555555"/>
    </w:rPr>
  </w:style>
  <w:style w:type="character" w:customStyle="1" w:styleId="CodeColorHotPinkBold">
    <w:name w:val="CodeColorHotPinkBold"/>
    <w:basedOn w:val="CodeColorHotPink"/>
    <w:rsid w:val="00073B74"/>
    <w:rPr>
      <w:rFonts w:cs="Times New Roman"/>
      <w:b/>
      <w:color w:val="DF36FA"/>
      <w:szCs w:val="18"/>
    </w:rPr>
  </w:style>
  <w:style w:type="character" w:customStyle="1" w:styleId="CodeColorMagentaBold">
    <w:name w:val="CodeColorMagentaBold"/>
    <w:basedOn w:val="CodeColorMagenta"/>
    <w:rsid w:val="00073B74"/>
    <w:rPr>
      <w:rFonts w:cs="Arial"/>
      <w:b/>
      <w:color w:val="844646"/>
    </w:rPr>
  </w:style>
  <w:style w:type="character" w:customStyle="1" w:styleId="CodeColorOrangeBold">
    <w:name w:val="CodeColorOrangeBold"/>
    <w:basedOn w:val="CodeColorOrange"/>
    <w:rsid w:val="00073B74"/>
    <w:rPr>
      <w:rFonts w:cs="Arial"/>
      <w:b/>
      <w:color w:val="B96464"/>
    </w:rPr>
  </w:style>
  <w:style w:type="character" w:customStyle="1" w:styleId="CodeColorPeachBold">
    <w:name w:val="CodeColorPeachBold"/>
    <w:basedOn w:val="CodeColorPeach"/>
    <w:rsid w:val="00073B74"/>
    <w:rPr>
      <w:rFonts w:cs="Arial"/>
      <w:b/>
      <w:color w:val="FFDBA3"/>
    </w:rPr>
  </w:style>
  <w:style w:type="character" w:customStyle="1" w:styleId="CodeColorPurpleBold">
    <w:name w:val="CodeColorPurpleBold"/>
    <w:basedOn w:val="CodeColorPurple"/>
    <w:rsid w:val="00073B74"/>
    <w:rPr>
      <w:rFonts w:cs="Arial"/>
      <w:b/>
      <w:color w:val="951795"/>
    </w:rPr>
  </w:style>
  <w:style w:type="character" w:customStyle="1" w:styleId="CodeColorPurple2Bold">
    <w:name w:val="CodeColorPurple2Bold"/>
    <w:basedOn w:val="CodeColorPurple2"/>
    <w:rsid w:val="00073B74"/>
    <w:rPr>
      <w:rFonts w:cs="Arial"/>
      <w:b/>
      <w:color w:val="800080"/>
    </w:rPr>
  </w:style>
  <w:style w:type="character" w:customStyle="1" w:styleId="CodeColorRedBold">
    <w:name w:val="CodeColorRedBold"/>
    <w:basedOn w:val="CodeColorRed"/>
    <w:rsid w:val="00073B74"/>
    <w:rPr>
      <w:rFonts w:cs="Arial"/>
      <w:b/>
      <w:color w:val="FF0000"/>
    </w:rPr>
  </w:style>
  <w:style w:type="character" w:customStyle="1" w:styleId="CodeColorRed2Bold">
    <w:name w:val="CodeColorRed2Bold"/>
    <w:basedOn w:val="CodeColorRed2"/>
    <w:rsid w:val="00073B74"/>
    <w:rPr>
      <w:rFonts w:cs="Arial"/>
      <w:b/>
      <w:color w:val="800000"/>
    </w:rPr>
  </w:style>
  <w:style w:type="character" w:customStyle="1" w:styleId="CodeColorRed3Bold">
    <w:name w:val="CodeColorRed3Bold"/>
    <w:basedOn w:val="CodeColorRed3"/>
    <w:rsid w:val="00073B74"/>
    <w:rPr>
      <w:rFonts w:cs="Arial"/>
      <w:b/>
      <w:color w:val="A31515"/>
    </w:rPr>
  </w:style>
  <w:style w:type="character" w:customStyle="1" w:styleId="CodeColorTealBlueBold">
    <w:name w:val="CodeColorTealBlueBold"/>
    <w:basedOn w:val="CodeColorTealBlue"/>
    <w:rsid w:val="00073B74"/>
    <w:rPr>
      <w:rFonts w:cs="Times New Roman"/>
      <w:b/>
      <w:color w:val="008080"/>
      <w:szCs w:val="22"/>
    </w:rPr>
  </w:style>
  <w:style w:type="character" w:customStyle="1" w:styleId="CodeColorWhiteBold">
    <w:name w:val="CodeColorWhiteBold"/>
    <w:basedOn w:val="CodeColorWhite"/>
    <w:rsid w:val="00073B74"/>
    <w:rPr>
      <w:rFonts w:cs="Arial"/>
      <w:b/>
      <w:color w:val="FFFFFF"/>
      <w:bdr w:val="none" w:sz="0" w:space="0" w:color="auto"/>
    </w:rPr>
  </w:style>
  <w:style w:type="paragraph" w:customStyle="1" w:styleId="RecipeVariationHead">
    <w:name w:val="RecipeVariationHead"/>
    <w:rsid w:val="00073B74"/>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073B74"/>
    <w:rPr>
      <w:bdr w:val="none" w:sz="0" w:space="0" w:color="auto"/>
      <w:shd w:val="clear" w:color="auto" w:fill="D6E3BC"/>
    </w:rPr>
  </w:style>
  <w:style w:type="character" w:customStyle="1" w:styleId="DigitalLinkDestination">
    <w:name w:val="DigitalLinkDestination"/>
    <w:rsid w:val="00073B74"/>
    <w:rPr>
      <w:bdr w:val="none" w:sz="0" w:space="0" w:color="auto"/>
      <w:shd w:val="clear" w:color="auto" w:fill="EAF1DD"/>
    </w:rPr>
  </w:style>
  <w:style w:type="table" w:styleId="TableGrid">
    <w:name w:val="Table Grid"/>
    <w:basedOn w:val="TableNormal"/>
    <w:uiPriority w:val="99"/>
    <w:rsid w:val="00073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073B74"/>
    <w:pPr>
      <w:numPr>
        <w:numId w:val="23"/>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073B74"/>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073B74"/>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073B74"/>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073B74"/>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073B74"/>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073B74"/>
    <w:pPr>
      <w:numPr>
        <w:numId w:val="24"/>
      </w:numPr>
    </w:pPr>
  </w:style>
  <w:style w:type="numbering" w:styleId="1ai">
    <w:name w:val="Outline List 1"/>
    <w:basedOn w:val="NoList"/>
    <w:uiPriority w:val="99"/>
    <w:semiHidden/>
    <w:unhideWhenUsed/>
    <w:rsid w:val="00073B74"/>
    <w:pPr>
      <w:numPr>
        <w:numId w:val="25"/>
      </w:numPr>
    </w:pPr>
  </w:style>
  <w:style w:type="numbering" w:styleId="ArticleSection">
    <w:name w:val="Outline List 3"/>
    <w:basedOn w:val="NoList"/>
    <w:uiPriority w:val="99"/>
    <w:semiHidden/>
    <w:unhideWhenUsed/>
    <w:rsid w:val="00073B74"/>
    <w:pPr>
      <w:numPr>
        <w:numId w:val="26"/>
      </w:numPr>
    </w:pPr>
  </w:style>
  <w:style w:type="paragraph" w:styleId="BodyText2">
    <w:name w:val="Body Text 2"/>
    <w:basedOn w:val="Normal"/>
    <w:link w:val="BodyText2Char"/>
    <w:uiPriority w:val="99"/>
    <w:semiHidden/>
    <w:rsid w:val="00073B74"/>
    <w:pPr>
      <w:spacing w:after="120" w:line="480" w:lineRule="auto"/>
    </w:pPr>
  </w:style>
  <w:style w:type="character" w:customStyle="1" w:styleId="BodyText2Char">
    <w:name w:val="Body Text 2 Char"/>
    <w:basedOn w:val="DefaultParagraphFont"/>
    <w:link w:val="BodyText2"/>
    <w:uiPriority w:val="99"/>
    <w:semiHidden/>
    <w:rsid w:val="00073B74"/>
    <w:rPr>
      <w:rFonts w:eastAsiaTheme="minorHAnsi"/>
    </w:rPr>
  </w:style>
  <w:style w:type="paragraph" w:styleId="BodyText3">
    <w:name w:val="Body Text 3"/>
    <w:basedOn w:val="Normal"/>
    <w:link w:val="BodyText3Char"/>
    <w:uiPriority w:val="99"/>
    <w:semiHidden/>
    <w:rsid w:val="00073B74"/>
    <w:pPr>
      <w:spacing w:after="120"/>
    </w:pPr>
    <w:rPr>
      <w:sz w:val="16"/>
      <w:szCs w:val="16"/>
    </w:rPr>
  </w:style>
  <w:style w:type="character" w:customStyle="1" w:styleId="BodyText3Char">
    <w:name w:val="Body Text 3 Char"/>
    <w:basedOn w:val="DefaultParagraphFont"/>
    <w:link w:val="BodyText3"/>
    <w:uiPriority w:val="99"/>
    <w:semiHidden/>
    <w:rsid w:val="00073B74"/>
    <w:rPr>
      <w:rFonts w:eastAsiaTheme="minorHAnsi"/>
      <w:sz w:val="16"/>
      <w:szCs w:val="16"/>
    </w:rPr>
  </w:style>
  <w:style w:type="paragraph" w:styleId="BodyTextFirstIndent">
    <w:name w:val="Body Text First Indent"/>
    <w:basedOn w:val="BodyText"/>
    <w:link w:val="BodyTextFirstIndentChar"/>
    <w:uiPriority w:val="99"/>
    <w:semiHidden/>
    <w:rsid w:val="00073B74"/>
    <w:pPr>
      <w:spacing w:after="200"/>
      <w:ind w:firstLine="360"/>
    </w:pPr>
  </w:style>
  <w:style w:type="character" w:customStyle="1" w:styleId="BodyTextFirstIndentChar">
    <w:name w:val="Body Text First Indent Char"/>
    <w:basedOn w:val="BodyTextChar"/>
    <w:link w:val="BodyTextFirstIndent"/>
    <w:uiPriority w:val="99"/>
    <w:semiHidden/>
    <w:rsid w:val="00073B74"/>
    <w:rPr>
      <w:rFonts w:eastAsiaTheme="minorHAnsi"/>
    </w:rPr>
  </w:style>
  <w:style w:type="paragraph" w:styleId="BodyTextIndent">
    <w:name w:val="Body Text Indent"/>
    <w:basedOn w:val="Normal"/>
    <w:link w:val="BodyTextIndentChar"/>
    <w:uiPriority w:val="99"/>
    <w:semiHidden/>
    <w:rsid w:val="00073B74"/>
    <w:pPr>
      <w:spacing w:after="120"/>
      <w:ind w:left="360"/>
    </w:pPr>
  </w:style>
  <w:style w:type="character" w:customStyle="1" w:styleId="BodyTextIndentChar">
    <w:name w:val="Body Text Indent Char"/>
    <w:basedOn w:val="DefaultParagraphFont"/>
    <w:link w:val="BodyTextIndent"/>
    <w:uiPriority w:val="99"/>
    <w:semiHidden/>
    <w:rsid w:val="00073B74"/>
    <w:rPr>
      <w:rFonts w:eastAsiaTheme="minorHAnsi"/>
    </w:rPr>
  </w:style>
  <w:style w:type="paragraph" w:styleId="BodyTextFirstIndent2">
    <w:name w:val="Body Text First Indent 2"/>
    <w:basedOn w:val="BodyTextIndent"/>
    <w:link w:val="BodyTextFirstIndent2Char"/>
    <w:uiPriority w:val="99"/>
    <w:semiHidden/>
    <w:rsid w:val="00073B74"/>
    <w:pPr>
      <w:spacing w:after="200"/>
      <w:ind w:firstLine="360"/>
    </w:pPr>
  </w:style>
  <w:style w:type="character" w:customStyle="1" w:styleId="BodyTextFirstIndent2Char">
    <w:name w:val="Body Text First Indent 2 Char"/>
    <w:basedOn w:val="BodyTextIndentChar"/>
    <w:link w:val="BodyTextFirstIndent2"/>
    <w:uiPriority w:val="99"/>
    <w:semiHidden/>
    <w:rsid w:val="00073B74"/>
    <w:rPr>
      <w:rFonts w:eastAsiaTheme="minorHAnsi"/>
    </w:rPr>
  </w:style>
  <w:style w:type="paragraph" w:styleId="BodyTextIndent2">
    <w:name w:val="Body Text Indent 2"/>
    <w:basedOn w:val="Normal"/>
    <w:link w:val="BodyTextIndent2Char"/>
    <w:uiPriority w:val="99"/>
    <w:semiHidden/>
    <w:rsid w:val="00073B74"/>
    <w:pPr>
      <w:spacing w:after="120" w:line="480" w:lineRule="auto"/>
      <w:ind w:left="360"/>
    </w:pPr>
  </w:style>
  <w:style w:type="character" w:customStyle="1" w:styleId="BodyTextIndent2Char">
    <w:name w:val="Body Text Indent 2 Char"/>
    <w:basedOn w:val="DefaultParagraphFont"/>
    <w:link w:val="BodyTextIndent2"/>
    <w:uiPriority w:val="99"/>
    <w:semiHidden/>
    <w:rsid w:val="00073B74"/>
    <w:rPr>
      <w:rFonts w:eastAsiaTheme="minorHAnsi"/>
    </w:rPr>
  </w:style>
  <w:style w:type="paragraph" w:styleId="BodyTextIndent3">
    <w:name w:val="Body Text Indent 3"/>
    <w:basedOn w:val="Normal"/>
    <w:link w:val="BodyTextIndent3Char"/>
    <w:uiPriority w:val="99"/>
    <w:semiHidden/>
    <w:rsid w:val="00073B7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73B74"/>
    <w:rPr>
      <w:rFonts w:eastAsiaTheme="minorHAnsi"/>
      <w:sz w:val="16"/>
      <w:szCs w:val="16"/>
    </w:rPr>
  </w:style>
  <w:style w:type="paragraph" w:styleId="Closing">
    <w:name w:val="Closing"/>
    <w:basedOn w:val="Normal"/>
    <w:link w:val="ClosingChar"/>
    <w:uiPriority w:val="99"/>
    <w:semiHidden/>
    <w:rsid w:val="00073B74"/>
    <w:pPr>
      <w:spacing w:after="0" w:line="240" w:lineRule="auto"/>
      <w:ind w:left="4320"/>
    </w:pPr>
  </w:style>
  <w:style w:type="character" w:customStyle="1" w:styleId="ClosingChar">
    <w:name w:val="Closing Char"/>
    <w:basedOn w:val="DefaultParagraphFont"/>
    <w:link w:val="Closing"/>
    <w:uiPriority w:val="99"/>
    <w:semiHidden/>
    <w:rsid w:val="00073B74"/>
    <w:rPr>
      <w:rFonts w:eastAsiaTheme="minorHAnsi"/>
    </w:rPr>
  </w:style>
  <w:style w:type="table" w:customStyle="1" w:styleId="ColorfulGrid1">
    <w:name w:val="Colorful Grid1"/>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73B7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73B7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73B7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73B7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073B74"/>
  </w:style>
  <w:style w:type="character" w:customStyle="1" w:styleId="DateChar">
    <w:name w:val="Date Char"/>
    <w:basedOn w:val="DefaultParagraphFont"/>
    <w:link w:val="Date"/>
    <w:uiPriority w:val="99"/>
    <w:semiHidden/>
    <w:rsid w:val="00073B74"/>
    <w:rPr>
      <w:rFonts w:eastAsiaTheme="minorHAnsi"/>
    </w:rPr>
  </w:style>
  <w:style w:type="paragraph" w:styleId="DocumentMap">
    <w:name w:val="Document Map"/>
    <w:basedOn w:val="Normal"/>
    <w:link w:val="DocumentMapChar"/>
    <w:uiPriority w:val="99"/>
    <w:semiHidden/>
    <w:rsid w:val="00073B7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3B74"/>
    <w:rPr>
      <w:rFonts w:ascii="Tahoma" w:eastAsiaTheme="minorHAnsi" w:hAnsi="Tahoma" w:cs="Tahoma"/>
      <w:sz w:val="16"/>
      <w:szCs w:val="16"/>
    </w:rPr>
  </w:style>
  <w:style w:type="paragraph" w:styleId="E-mailSignature">
    <w:name w:val="E-mail Signature"/>
    <w:basedOn w:val="Normal"/>
    <w:link w:val="E-mailSignatureChar"/>
    <w:uiPriority w:val="99"/>
    <w:semiHidden/>
    <w:rsid w:val="00073B74"/>
    <w:pPr>
      <w:spacing w:after="0" w:line="240" w:lineRule="auto"/>
    </w:pPr>
  </w:style>
  <w:style w:type="character" w:customStyle="1" w:styleId="E-mailSignatureChar">
    <w:name w:val="E-mail Signature Char"/>
    <w:basedOn w:val="DefaultParagraphFont"/>
    <w:link w:val="E-mailSignature"/>
    <w:uiPriority w:val="99"/>
    <w:semiHidden/>
    <w:rsid w:val="00073B74"/>
    <w:rPr>
      <w:rFonts w:eastAsiaTheme="minorHAnsi"/>
    </w:rPr>
  </w:style>
  <w:style w:type="character" w:styleId="EndnoteReference">
    <w:name w:val="endnote reference"/>
    <w:basedOn w:val="DefaultParagraphFont"/>
    <w:uiPriority w:val="99"/>
    <w:semiHidden/>
    <w:rsid w:val="00073B74"/>
    <w:rPr>
      <w:vertAlign w:val="superscript"/>
    </w:rPr>
  </w:style>
  <w:style w:type="paragraph" w:styleId="EndnoteText">
    <w:name w:val="endnote text"/>
    <w:basedOn w:val="Normal"/>
    <w:link w:val="EndnoteTextChar"/>
    <w:uiPriority w:val="99"/>
    <w:semiHidden/>
    <w:rsid w:val="00073B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3B74"/>
    <w:rPr>
      <w:rFonts w:eastAsiaTheme="minorHAnsi"/>
      <w:sz w:val="20"/>
      <w:szCs w:val="20"/>
    </w:rPr>
  </w:style>
  <w:style w:type="paragraph" w:styleId="EnvelopeAddress">
    <w:name w:val="envelope address"/>
    <w:basedOn w:val="Normal"/>
    <w:uiPriority w:val="99"/>
    <w:semiHidden/>
    <w:rsid w:val="00073B7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073B74"/>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073B74"/>
    <w:pPr>
      <w:spacing w:after="0" w:line="240" w:lineRule="auto"/>
    </w:pPr>
    <w:rPr>
      <w:i/>
      <w:iCs/>
    </w:rPr>
  </w:style>
  <w:style w:type="character" w:customStyle="1" w:styleId="HTMLAddressChar">
    <w:name w:val="HTML Address Char"/>
    <w:basedOn w:val="DefaultParagraphFont"/>
    <w:link w:val="HTMLAddress"/>
    <w:uiPriority w:val="99"/>
    <w:semiHidden/>
    <w:rsid w:val="00073B74"/>
    <w:rPr>
      <w:rFonts w:eastAsiaTheme="minorHAnsi"/>
      <w:i/>
      <w:iCs/>
    </w:rPr>
  </w:style>
  <w:style w:type="paragraph" w:styleId="Index10">
    <w:name w:val="index 1"/>
    <w:basedOn w:val="Normal"/>
    <w:next w:val="Normal"/>
    <w:autoRedefine/>
    <w:uiPriority w:val="99"/>
    <w:semiHidden/>
    <w:rsid w:val="00073B74"/>
    <w:pPr>
      <w:spacing w:after="0" w:line="240" w:lineRule="auto"/>
      <w:ind w:left="220" w:hanging="220"/>
    </w:pPr>
  </w:style>
  <w:style w:type="paragraph" w:styleId="Index20">
    <w:name w:val="index 2"/>
    <w:basedOn w:val="Normal"/>
    <w:next w:val="Normal"/>
    <w:autoRedefine/>
    <w:uiPriority w:val="99"/>
    <w:semiHidden/>
    <w:rsid w:val="00073B74"/>
    <w:pPr>
      <w:spacing w:after="0" w:line="240" w:lineRule="auto"/>
      <w:ind w:left="440" w:hanging="220"/>
    </w:pPr>
  </w:style>
  <w:style w:type="paragraph" w:styleId="Index30">
    <w:name w:val="index 3"/>
    <w:basedOn w:val="Normal"/>
    <w:next w:val="Normal"/>
    <w:autoRedefine/>
    <w:uiPriority w:val="99"/>
    <w:semiHidden/>
    <w:rsid w:val="00073B74"/>
    <w:pPr>
      <w:spacing w:after="0" w:line="240" w:lineRule="auto"/>
      <w:ind w:left="660" w:hanging="220"/>
    </w:pPr>
  </w:style>
  <w:style w:type="paragraph" w:styleId="Index4">
    <w:name w:val="index 4"/>
    <w:basedOn w:val="Normal"/>
    <w:next w:val="Normal"/>
    <w:autoRedefine/>
    <w:uiPriority w:val="99"/>
    <w:semiHidden/>
    <w:rsid w:val="00073B74"/>
    <w:pPr>
      <w:spacing w:after="0" w:line="240" w:lineRule="auto"/>
      <w:ind w:left="880" w:hanging="220"/>
    </w:pPr>
  </w:style>
  <w:style w:type="paragraph" w:styleId="Index5">
    <w:name w:val="index 5"/>
    <w:basedOn w:val="Normal"/>
    <w:next w:val="Normal"/>
    <w:autoRedefine/>
    <w:uiPriority w:val="99"/>
    <w:semiHidden/>
    <w:rsid w:val="00073B74"/>
    <w:pPr>
      <w:spacing w:after="0" w:line="240" w:lineRule="auto"/>
      <w:ind w:left="1100" w:hanging="220"/>
    </w:pPr>
  </w:style>
  <w:style w:type="paragraph" w:styleId="Index6">
    <w:name w:val="index 6"/>
    <w:basedOn w:val="Normal"/>
    <w:next w:val="Normal"/>
    <w:autoRedefine/>
    <w:uiPriority w:val="99"/>
    <w:semiHidden/>
    <w:rsid w:val="00073B74"/>
    <w:pPr>
      <w:spacing w:after="0" w:line="240" w:lineRule="auto"/>
      <w:ind w:left="1320" w:hanging="220"/>
    </w:pPr>
  </w:style>
  <w:style w:type="paragraph" w:styleId="Index7">
    <w:name w:val="index 7"/>
    <w:basedOn w:val="Normal"/>
    <w:next w:val="Normal"/>
    <w:autoRedefine/>
    <w:uiPriority w:val="99"/>
    <w:semiHidden/>
    <w:rsid w:val="00073B74"/>
    <w:pPr>
      <w:spacing w:after="0" w:line="240" w:lineRule="auto"/>
      <w:ind w:left="1540" w:hanging="220"/>
    </w:pPr>
  </w:style>
  <w:style w:type="paragraph" w:styleId="Index8">
    <w:name w:val="index 8"/>
    <w:basedOn w:val="Normal"/>
    <w:next w:val="Normal"/>
    <w:autoRedefine/>
    <w:uiPriority w:val="99"/>
    <w:semiHidden/>
    <w:rsid w:val="00073B74"/>
    <w:pPr>
      <w:spacing w:after="0" w:line="240" w:lineRule="auto"/>
      <w:ind w:left="1760" w:hanging="220"/>
    </w:pPr>
  </w:style>
  <w:style w:type="paragraph" w:styleId="Index9">
    <w:name w:val="index 9"/>
    <w:basedOn w:val="Normal"/>
    <w:next w:val="Normal"/>
    <w:autoRedefine/>
    <w:uiPriority w:val="99"/>
    <w:semiHidden/>
    <w:rsid w:val="00073B74"/>
    <w:pPr>
      <w:spacing w:after="0" w:line="240" w:lineRule="auto"/>
      <w:ind w:left="1980" w:hanging="220"/>
    </w:pPr>
  </w:style>
  <w:style w:type="paragraph" w:styleId="IndexHeading">
    <w:name w:val="index heading"/>
    <w:basedOn w:val="Normal"/>
    <w:next w:val="Index10"/>
    <w:uiPriority w:val="99"/>
    <w:semiHidden/>
    <w:rsid w:val="00073B74"/>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073B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073B74"/>
    <w:rPr>
      <w:rFonts w:eastAsiaTheme="minorHAnsi"/>
      <w:b/>
      <w:bCs/>
      <w:i/>
      <w:iCs/>
      <w:color w:val="4F81BD" w:themeColor="accent1"/>
    </w:rPr>
  </w:style>
  <w:style w:type="table" w:customStyle="1" w:styleId="LightGrid1">
    <w:name w:val="Light Grid1"/>
    <w:basedOn w:val="TableNormal"/>
    <w:uiPriority w:val="62"/>
    <w:rsid w:val="00073B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7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73B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73B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73B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73B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73B7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073B7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7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73B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73B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73B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73B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73B7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073B7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73B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73B7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73B7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73B7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073B7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073B74"/>
    <w:pPr>
      <w:ind w:left="360" w:hanging="360"/>
      <w:contextualSpacing/>
    </w:pPr>
  </w:style>
  <w:style w:type="paragraph" w:styleId="List2">
    <w:name w:val="List 2"/>
    <w:basedOn w:val="Normal"/>
    <w:uiPriority w:val="99"/>
    <w:semiHidden/>
    <w:rsid w:val="00073B74"/>
    <w:pPr>
      <w:ind w:left="720" w:hanging="360"/>
      <w:contextualSpacing/>
    </w:pPr>
  </w:style>
  <w:style w:type="paragraph" w:styleId="List3">
    <w:name w:val="List 3"/>
    <w:basedOn w:val="Normal"/>
    <w:uiPriority w:val="99"/>
    <w:semiHidden/>
    <w:rsid w:val="00073B74"/>
    <w:pPr>
      <w:ind w:left="1080" w:hanging="360"/>
      <w:contextualSpacing/>
    </w:pPr>
  </w:style>
  <w:style w:type="paragraph" w:styleId="List4">
    <w:name w:val="List 4"/>
    <w:basedOn w:val="Normal"/>
    <w:uiPriority w:val="99"/>
    <w:semiHidden/>
    <w:rsid w:val="00073B74"/>
    <w:pPr>
      <w:ind w:left="1440" w:hanging="360"/>
      <w:contextualSpacing/>
    </w:pPr>
  </w:style>
  <w:style w:type="paragraph" w:styleId="List5">
    <w:name w:val="List 5"/>
    <w:basedOn w:val="Normal"/>
    <w:uiPriority w:val="99"/>
    <w:semiHidden/>
    <w:rsid w:val="00073B74"/>
    <w:pPr>
      <w:ind w:left="1800" w:hanging="360"/>
      <w:contextualSpacing/>
    </w:pPr>
  </w:style>
  <w:style w:type="paragraph" w:styleId="ListBullet2">
    <w:name w:val="List Bullet 2"/>
    <w:basedOn w:val="Normal"/>
    <w:uiPriority w:val="99"/>
    <w:semiHidden/>
    <w:rsid w:val="00073B74"/>
    <w:pPr>
      <w:numPr>
        <w:numId w:val="9"/>
      </w:numPr>
      <w:contextualSpacing/>
    </w:pPr>
  </w:style>
  <w:style w:type="paragraph" w:styleId="ListBullet3">
    <w:name w:val="List Bullet 3"/>
    <w:basedOn w:val="Normal"/>
    <w:uiPriority w:val="99"/>
    <w:semiHidden/>
    <w:rsid w:val="00073B74"/>
    <w:pPr>
      <w:numPr>
        <w:numId w:val="10"/>
      </w:numPr>
      <w:contextualSpacing/>
    </w:pPr>
  </w:style>
  <w:style w:type="paragraph" w:styleId="ListBullet4">
    <w:name w:val="List Bullet 4"/>
    <w:basedOn w:val="Normal"/>
    <w:uiPriority w:val="99"/>
    <w:semiHidden/>
    <w:rsid w:val="00073B74"/>
    <w:pPr>
      <w:numPr>
        <w:numId w:val="11"/>
      </w:numPr>
      <w:contextualSpacing/>
    </w:pPr>
  </w:style>
  <w:style w:type="paragraph" w:styleId="ListBullet5">
    <w:name w:val="List Bullet 5"/>
    <w:basedOn w:val="Normal"/>
    <w:uiPriority w:val="99"/>
    <w:semiHidden/>
    <w:rsid w:val="00073B74"/>
    <w:pPr>
      <w:numPr>
        <w:numId w:val="12"/>
      </w:numPr>
      <w:contextualSpacing/>
    </w:pPr>
  </w:style>
  <w:style w:type="paragraph" w:styleId="ListContinue">
    <w:name w:val="List Continue"/>
    <w:basedOn w:val="Normal"/>
    <w:uiPriority w:val="99"/>
    <w:semiHidden/>
    <w:rsid w:val="00073B74"/>
    <w:pPr>
      <w:spacing w:after="120"/>
      <w:ind w:left="360"/>
      <w:contextualSpacing/>
    </w:pPr>
  </w:style>
  <w:style w:type="paragraph" w:styleId="ListContinue2">
    <w:name w:val="List Continue 2"/>
    <w:basedOn w:val="Normal"/>
    <w:uiPriority w:val="99"/>
    <w:semiHidden/>
    <w:rsid w:val="00073B74"/>
    <w:pPr>
      <w:spacing w:after="120"/>
      <w:ind w:left="720"/>
      <w:contextualSpacing/>
    </w:pPr>
  </w:style>
  <w:style w:type="paragraph" w:styleId="ListContinue3">
    <w:name w:val="List Continue 3"/>
    <w:basedOn w:val="Normal"/>
    <w:uiPriority w:val="99"/>
    <w:semiHidden/>
    <w:rsid w:val="00073B74"/>
    <w:pPr>
      <w:spacing w:after="120"/>
      <w:ind w:left="1080"/>
      <w:contextualSpacing/>
    </w:pPr>
  </w:style>
  <w:style w:type="paragraph" w:styleId="ListContinue4">
    <w:name w:val="List Continue 4"/>
    <w:basedOn w:val="Normal"/>
    <w:uiPriority w:val="99"/>
    <w:semiHidden/>
    <w:rsid w:val="00073B74"/>
    <w:pPr>
      <w:spacing w:after="120"/>
      <w:ind w:left="1440"/>
      <w:contextualSpacing/>
    </w:pPr>
  </w:style>
  <w:style w:type="paragraph" w:styleId="ListContinue5">
    <w:name w:val="List Continue 5"/>
    <w:basedOn w:val="Normal"/>
    <w:uiPriority w:val="99"/>
    <w:semiHidden/>
    <w:rsid w:val="00073B74"/>
    <w:pPr>
      <w:spacing w:after="120"/>
      <w:ind w:left="1800"/>
      <w:contextualSpacing/>
    </w:pPr>
  </w:style>
  <w:style w:type="paragraph" w:styleId="ListNumber">
    <w:name w:val="List Number"/>
    <w:basedOn w:val="Normal"/>
    <w:uiPriority w:val="99"/>
    <w:semiHidden/>
    <w:rsid w:val="00073B74"/>
    <w:pPr>
      <w:numPr>
        <w:numId w:val="13"/>
      </w:numPr>
      <w:contextualSpacing/>
    </w:pPr>
  </w:style>
  <w:style w:type="paragraph" w:styleId="ListNumber2">
    <w:name w:val="List Number 2"/>
    <w:basedOn w:val="Normal"/>
    <w:uiPriority w:val="99"/>
    <w:semiHidden/>
    <w:rsid w:val="00073B74"/>
    <w:pPr>
      <w:numPr>
        <w:numId w:val="14"/>
      </w:numPr>
      <w:contextualSpacing/>
    </w:pPr>
  </w:style>
  <w:style w:type="paragraph" w:styleId="ListNumber3">
    <w:name w:val="List Number 3"/>
    <w:basedOn w:val="Normal"/>
    <w:uiPriority w:val="99"/>
    <w:semiHidden/>
    <w:rsid w:val="00073B74"/>
    <w:pPr>
      <w:numPr>
        <w:numId w:val="15"/>
      </w:numPr>
      <w:contextualSpacing/>
    </w:pPr>
  </w:style>
  <w:style w:type="paragraph" w:styleId="ListNumber4">
    <w:name w:val="List Number 4"/>
    <w:basedOn w:val="Normal"/>
    <w:uiPriority w:val="99"/>
    <w:semiHidden/>
    <w:rsid w:val="00073B74"/>
    <w:pPr>
      <w:numPr>
        <w:numId w:val="16"/>
      </w:numPr>
      <w:contextualSpacing/>
    </w:pPr>
  </w:style>
  <w:style w:type="paragraph" w:styleId="ListNumber5">
    <w:name w:val="List Number 5"/>
    <w:basedOn w:val="Normal"/>
    <w:uiPriority w:val="99"/>
    <w:semiHidden/>
    <w:rsid w:val="00073B74"/>
    <w:pPr>
      <w:numPr>
        <w:numId w:val="17"/>
      </w:numPr>
      <w:contextualSpacing/>
    </w:pPr>
  </w:style>
  <w:style w:type="paragraph" w:styleId="MacroText">
    <w:name w:val="macro"/>
    <w:link w:val="MacroTextChar"/>
    <w:uiPriority w:val="99"/>
    <w:semiHidden/>
    <w:rsid w:val="00073B74"/>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073B74"/>
    <w:rPr>
      <w:rFonts w:ascii="Consolas" w:eastAsiaTheme="minorHAnsi" w:hAnsi="Consolas" w:cs="Consolas"/>
      <w:sz w:val="20"/>
      <w:szCs w:val="20"/>
    </w:rPr>
  </w:style>
  <w:style w:type="table" w:customStyle="1" w:styleId="MediumGrid11">
    <w:name w:val="Medium Grid 11"/>
    <w:basedOn w:val="TableNormal"/>
    <w:uiPriority w:val="67"/>
    <w:rsid w:val="00073B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73B7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73B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73B7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73B7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73B7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73B7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73B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73B7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73B7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73B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73B7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73B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73B7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73B7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73B7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73B7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73B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73B7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73B74"/>
    <w:rPr>
      <w:rFonts w:asciiTheme="majorHAnsi" w:eastAsiaTheme="majorEastAsia" w:hAnsiTheme="majorHAnsi" w:cstheme="majorBidi"/>
      <w:sz w:val="24"/>
      <w:szCs w:val="24"/>
      <w:shd w:val="pct20" w:color="auto" w:fill="auto"/>
    </w:rPr>
  </w:style>
  <w:style w:type="paragraph" w:styleId="NoSpacing">
    <w:name w:val="No Spacing"/>
    <w:uiPriority w:val="99"/>
    <w:qFormat/>
    <w:rsid w:val="00073B74"/>
    <w:pPr>
      <w:spacing w:after="0" w:line="240" w:lineRule="auto"/>
    </w:pPr>
    <w:rPr>
      <w:rFonts w:eastAsiaTheme="minorHAnsi"/>
    </w:rPr>
  </w:style>
  <w:style w:type="paragraph" w:styleId="NormalIndent">
    <w:name w:val="Normal Indent"/>
    <w:basedOn w:val="Normal"/>
    <w:uiPriority w:val="99"/>
    <w:semiHidden/>
    <w:rsid w:val="00073B74"/>
    <w:pPr>
      <w:ind w:left="720"/>
    </w:pPr>
  </w:style>
  <w:style w:type="paragraph" w:styleId="NoteHeading">
    <w:name w:val="Note Heading"/>
    <w:basedOn w:val="Normal"/>
    <w:next w:val="Normal"/>
    <w:link w:val="NoteHeadingChar"/>
    <w:uiPriority w:val="99"/>
    <w:semiHidden/>
    <w:rsid w:val="00073B74"/>
    <w:pPr>
      <w:spacing w:after="0" w:line="240" w:lineRule="auto"/>
    </w:pPr>
  </w:style>
  <w:style w:type="character" w:customStyle="1" w:styleId="NoteHeadingChar">
    <w:name w:val="Note Heading Char"/>
    <w:basedOn w:val="DefaultParagraphFont"/>
    <w:link w:val="NoteHeading"/>
    <w:uiPriority w:val="99"/>
    <w:semiHidden/>
    <w:rsid w:val="00073B74"/>
    <w:rPr>
      <w:rFonts w:eastAsiaTheme="minorHAnsi"/>
    </w:rPr>
  </w:style>
  <w:style w:type="paragraph" w:styleId="PlainText">
    <w:name w:val="Plain Text"/>
    <w:basedOn w:val="Normal"/>
    <w:link w:val="PlainTextChar"/>
    <w:semiHidden/>
    <w:rsid w:val="00073B7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073B74"/>
    <w:rPr>
      <w:rFonts w:ascii="Consolas" w:eastAsiaTheme="minorHAnsi" w:hAnsi="Consolas" w:cs="Consolas"/>
      <w:sz w:val="21"/>
      <w:szCs w:val="21"/>
    </w:rPr>
  </w:style>
  <w:style w:type="paragraph" w:styleId="Signature">
    <w:name w:val="Signature"/>
    <w:basedOn w:val="Normal"/>
    <w:link w:val="SignatureChar"/>
    <w:uiPriority w:val="99"/>
    <w:semiHidden/>
    <w:rsid w:val="00073B74"/>
    <w:pPr>
      <w:spacing w:after="0" w:line="240" w:lineRule="auto"/>
      <w:ind w:left="4320"/>
    </w:pPr>
  </w:style>
  <w:style w:type="character" w:customStyle="1" w:styleId="SignatureChar">
    <w:name w:val="Signature Char"/>
    <w:basedOn w:val="DefaultParagraphFont"/>
    <w:link w:val="Signature"/>
    <w:uiPriority w:val="99"/>
    <w:semiHidden/>
    <w:rsid w:val="00073B74"/>
    <w:rPr>
      <w:rFonts w:eastAsiaTheme="minorHAnsi"/>
    </w:rPr>
  </w:style>
  <w:style w:type="table" w:styleId="Table3Deffects1">
    <w:name w:val="Table 3D effects 1"/>
    <w:basedOn w:val="TableNormal"/>
    <w:uiPriority w:val="99"/>
    <w:semiHidden/>
    <w:unhideWhenUsed/>
    <w:rsid w:val="00073B7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73B7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73B7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73B7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73B7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73B7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73B7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73B7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73B7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73B7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73B7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73B7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73B7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73B7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73B7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73B7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73B7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73B7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73B7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73B7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73B7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73B7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73B7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73B7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73B7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73B7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73B7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73B7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73B7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73B7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73B74"/>
    <w:pPr>
      <w:spacing w:after="0"/>
      <w:ind w:left="220" w:hanging="220"/>
    </w:pPr>
  </w:style>
  <w:style w:type="paragraph" w:styleId="TableofFigures">
    <w:name w:val="table of figures"/>
    <w:basedOn w:val="Normal"/>
    <w:next w:val="Normal"/>
    <w:uiPriority w:val="99"/>
    <w:semiHidden/>
    <w:rsid w:val="00073B74"/>
    <w:pPr>
      <w:spacing w:after="0"/>
    </w:pPr>
  </w:style>
  <w:style w:type="table" w:styleId="TableProfessional">
    <w:name w:val="Table Professional"/>
    <w:basedOn w:val="TableNormal"/>
    <w:uiPriority w:val="99"/>
    <w:semiHidden/>
    <w:unhideWhenUsed/>
    <w:rsid w:val="00073B7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73B7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73B7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73B7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73B7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73B7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73B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73B7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73B7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73B7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073B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073B74"/>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073B7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073B74"/>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073B74"/>
    <w:pPr>
      <w:spacing w:before="120" w:after="120"/>
      <w:ind w:left="1440"/>
    </w:pPr>
    <w:rPr>
      <w:sz w:val="20"/>
    </w:rPr>
  </w:style>
  <w:style w:type="paragraph" w:customStyle="1" w:styleId="DialogContinued">
    <w:name w:val="DialogContinued"/>
    <w:basedOn w:val="Dialog"/>
    <w:qFormat/>
    <w:rsid w:val="00073B74"/>
    <w:pPr>
      <w:ind w:firstLine="0"/>
    </w:pPr>
  </w:style>
  <w:style w:type="paragraph" w:customStyle="1" w:styleId="FeatureRecipeTitleAlternative">
    <w:name w:val="FeatureRecipeTitleAlternative"/>
    <w:basedOn w:val="RecipeTitleAlternative"/>
    <w:qFormat/>
    <w:rsid w:val="00073B74"/>
    <w:pPr>
      <w:shd w:val="clear" w:color="auto" w:fill="BFBFBF" w:themeFill="background1" w:themeFillShade="BF"/>
    </w:pPr>
  </w:style>
  <w:style w:type="paragraph" w:customStyle="1" w:styleId="FeatureRecipeIntro">
    <w:name w:val="FeatureRecipeIntro"/>
    <w:basedOn w:val="RecipeIntro"/>
    <w:qFormat/>
    <w:rsid w:val="00073B74"/>
    <w:pPr>
      <w:shd w:val="clear" w:color="auto" w:fill="BFBFBF" w:themeFill="background1" w:themeFillShade="BF"/>
    </w:pPr>
  </w:style>
  <w:style w:type="paragraph" w:customStyle="1" w:styleId="FeatureRecipeSubRecipeTitle">
    <w:name w:val="FeatureRecipeSubRecipeTitle"/>
    <w:basedOn w:val="RecipeSubrecipeTitle"/>
    <w:qFormat/>
    <w:rsid w:val="00073B74"/>
    <w:pPr>
      <w:shd w:val="clear" w:color="auto" w:fill="BFBFBF" w:themeFill="background1" w:themeFillShade="BF"/>
    </w:pPr>
  </w:style>
  <w:style w:type="paragraph" w:customStyle="1" w:styleId="FeatureRecipeIngredientHead">
    <w:name w:val="FeatureRecipeIngredientHead"/>
    <w:basedOn w:val="RecipeIngredientHead"/>
    <w:qFormat/>
    <w:rsid w:val="00073B74"/>
    <w:pPr>
      <w:shd w:val="clear" w:color="auto" w:fill="BFBFBF" w:themeFill="background1" w:themeFillShade="BF"/>
    </w:pPr>
  </w:style>
  <w:style w:type="paragraph" w:customStyle="1" w:styleId="FeatureRecipeTime">
    <w:name w:val="FeatureRecipeTime"/>
    <w:basedOn w:val="RecipeTime"/>
    <w:qFormat/>
    <w:rsid w:val="00073B74"/>
    <w:pPr>
      <w:shd w:val="clear" w:color="auto" w:fill="BFBFBF" w:themeFill="background1" w:themeFillShade="BF"/>
    </w:pPr>
  </w:style>
  <w:style w:type="paragraph" w:customStyle="1" w:styleId="RecipeVariationPara">
    <w:name w:val="RecipeVariationPara"/>
    <w:basedOn w:val="RecipeVariationHead"/>
    <w:qFormat/>
    <w:rsid w:val="00073B74"/>
    <w:rPr>
      <w:i/>
      <w:u w:val="none"/>
    </w:rPr>
  </w:style>
  <w:style w:type="paragraph" w:customStyle="1" w:styleId="FeatureRecipeVariationPara">
    <w:name w:val="FeatureRecipeVariationPara"/>
    <w:basedOn w:val="RecipeVariationPara"/>
    <w:qFormat/>
    <w:rsid w:val="00073B74"/>
    <w:pPr>
      <w:shd w:val="clear" w:color="auto" w:fill="BFBFBF" w:themeFill="background1" w:themeFillShade="BF"/>
    </w:pPr>
  </w:style>
  <w:style w:type="paragraph" w:customStyle="1" w:styleId="RecipeVariation2">
    <w:name w:val="RecipeVariation2"/>
    <w:basedOn w:val="RecipeVariationH2"/>
    <w:qFormat/>
    <w:rsid w:val="00073B74"/>
    <w:rPr>
      <w:i/>
    </w:rPr>
  </w:style>
  <w:style w:type="paragraph" w:customStyle="1" w:styleId="FeatureRecipeVariation2">
    <w:name w:val="FeatureRecipeVariation2"/>
    <w:basedOn w:val="RecipeVariation2"/>
    <w:qFormat/>
    <w:rsid w:val="00073B74"/>
    <w:pPr>
      <w:shd w:val="clear" w:color="auto" w:fill="BFBFBF" w:themeFill="background1" w:themeFillShade="BF"/>
    </w:pPr>
  </w:style>
  <w:style w:type="paragraph" w:customStyle="1" w:styleId="FeatureRecipeNutritionInfo">
    <w:name w:val="FeatureRecipeNutritionInfo"/>
    <w:basedOn w:val="RecipeNutritionInfo"/>
    <w:qFormat/>
    <w:rsid w:val="00073B74"/>
    <w:pPr>
      <w:shd w:val="clear" w:color="auto" w:fill="BFBFBF" w:themeFill="background1" w:themeFillShade="BF"/>
    </w:pPr>
  </w:style>
  <w:style w:type="paragraph" w:customStyle="1" w:styleId="FeatureRecipeFootnote">
    <w:name w:val="FeatureRecipeFootnote"/>
    <w:basedOn w:val="RecipeFootnote"/>
    <w:qFormat/>
    <w:rsid w:val="00073B74"/>
    <w:pPr>
      <w:shd w:val="clear" w:color="auto" w:fill="BFBFBF" w:themeFill="background1" w:themeFillShade="BF"/>
    </w:pPr>
  </w:style>
  <w:style w:type="paragraph" w:customStyle="1" w:styleId="FeatureRecipeUSMeasure">
    <w:name w:val="FeatureRecipeUSMeasure"/>
    <w:basedOn w:val="RecipeUSMeasure"/>
    <w:qFormat/>
    <w:rsid w:val="00073B74"/>
    <w:pPr>
      <w:shd w:val="clear" w:color="auto" w:fill="BFBFBF" w:themeFill="background1" w:themeFillShade="BF"/>
    </w:pPr>
  </w:style>
  <w:style w:type="paragraph" w:customStyle="1" w:styleId="FeatureRecipeMetricMeasure">
    <w:name w:val="FeatureRecipeMetricMeasure"/>
    <w:basedOn w:val="RecipeMetricMeasure"/>
    <w:qFormat/>
    <w:rsid w:val="00073B74"/>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073B74"/>
    <w:pPr>
      <w:shd w:val="clear" w:color="auto" w:fill="BFBFBF" w:themeFill="background1" w:themeFillShade="BF"/>
    </w:pPr>
  </w:style>
  <w:style w:type="paragraph" w:customStyle="1" w:styleId="FeatureRecipeTableHead">
    <w:name w:val="FeatureRecipeTableHead"/>
    <w:basedOn w:val="RecipeTableHead"/>
    <w:qFormat/>
    <w:rsid w:val="00073B74"/>
    <w:pPr>
      <w:shd w:val="clear" w:color="auto" w:fill="BFBFBF" w:themeFill="background1" w:themeFillShade="BF"/>
    </w:pPr>
  </w:style>
  <w:style w:type="paragraph" w:customStyle="1" w:styleId="FeatureRecipeVariationHead">
    <w:name w:val="FeatureRecipeVariationHead"/>
    <w:basedOn w:val="RecipeVariationHead"/>
    <w:qFormat/>
    <w:rsid w:val="00073B74"/>
    <w:pPr>
      <w:shd w:val="clear" w:color="auto" w:fill="BFBFBF" w:themeFill="background1" w:themeFillShade="BF"/>
    </w:pPr>
  </w:style>
  <w:style w:type="paragraph" w:customStyle="1" w:styleId="FeatureRecipeVariationH2">
    <w:name w:val="FeatureRecipeVariationH2"/>
    <w:basedOn w:val="RecipeVariationH2"/>
    <w:qFormat/>
    <w:rsid w:val="00073B74"/>
    <w:pPr>
      <w:shd w:val="clear" w:color="auto" w:fill="BFBFBF" w:themeFill="background1" w:themeFillShade="BF"/>
    </w:pPr>
  </w:style>
  <w:style w:type="paragraph" w:customStyle="1" w:styleId="FeatureRecipeProcedureHead">
    <w:name w:val="FeatureRecipeProcedureHead"/>
    <w:basedOn w:val="RecipeProcedureHead"/>
    <w:qFormat/>
    <w:rsid w:val="00073B74"/>
    <w:pPr>
      <w:shd w:val="clear" w:color="auto" w:fill="BFBFBF" w:themeFill="background1" w:themeFillShade="BF"/>
    </w:pPr>
  </w:style>
  <w:style w:type="paragraph" w:customStyle="1" w:styleId="RecipeNoteHead">
    <w:name w:val="RecipeNoteHead"/>
    <w:basedOn w:val="RecipeFootnote"/>
    <w:qFormat/>
    <w:rsid w:val="00073B74"/>
    <w:rPr>
      <w:b/>
      <w:i/>
    </w:rPr>
  </w:style>
  <w:style w:type="paragraph" w:customStyle="1" w:styleId="FeatureRecipeNoteHead">
    <w:name w:val="FeatureRecipeNoteHead"/>
    <w:basedOn w:val="RecipeNoteHead"/>
    <w:qFormat/>
    <w:rsid w:val="00073B74"/>
    <w:pPr>
      <w:shd w:val="clear" w:color="auto" w:fill="BFBFBF" w:themeFill="background1" w:themeFillShade="BF"/>
    </w:pPr>
  </w:style>
  <w:style w:type="paragraph" w:customStyle="1" w:styleId="FeatureRecipeNotePara">
    <w:name w:val="FeatureRecipeNotePara"/>
    <w:basedOn w:val="FeatureRecipeNoteHead"/>
    <w:qFormat/>
    <w:rsid w:val="00073B74"/>
    <w:rPr>
      <w:b w:val="0"/>
      <w:i w:val="0"/>
      <w:sz w:val="18"/>
    </w:rPr>
  </w:style>
  <w:style w:type="paragraph" w:customStyle="1" w:styleId="RecipeNotePara">
    <w:name w:val="RecipeNotePara"/>
    <w:basedOn w:val="FeatureRecipeNotePara"/>
    <w:rsid w:val="00073B74"/>
    <w:pPr>
      <w:shd w:val="clear" w:color="auto" w:fill="FFFFFF" w:themeFill="background1"/>
    </w:pPr>
  </w:style>
  <w:style w:type="paragraph" w:customStyle="1" w:styleId="RecipeNoteHead3">
    <w:name w:val="RecipeNoteHead3"/>
    <w:basedOn w:val="RecipeNotePara"/>
    <w:qFormat/>
    <w:rsid w:val="00073B74"/>
    <w:rPr>
      <w:i/>
    </w:rPr>
  </w:style>
  <w:style w:type="paragraph" w:customStyle="1" w:styleId="FeatureRecipeNoteHead3">
    <w:name w:val="FeatureRecipeNoteHead3"/>
    <w:basedOn w:val="RecipeNoteHead3"/>
    <w:qFormat/>
    <w:rsid w:val="00073B74"/>
    <w:pPr>
      <w:shd w:val="clear" w:color="auto" w:fill="BFBFBF" w:themeFill="background1" w:themeFillShade="BF"/>
    </w:pPr>
  </w:style>
  <w:style w:type="paragraph" w:customStyle="1" w:styleId="FeatureRecipeNoteHead4">
    <w:name w:val="FeatureRecipeNoteHead4"/>
    <w:basedOn w:val="FeatureRecipeNoteHead3"/>
    <w:qFormat/>
    <w:rsid w:val="00073B74"/>
    <w:rPr>
      <w:b/>
    </w:rPr>
  </w:style>
  <w:style w:type="paragraph" w:customStyle="1" w:styleId="RecipeNoteHead4">
    <w:name w:val="RecipeNoteHead4"/>
    <w:basedOn w:val="FeatureRecipeNoteHead4"/>
    <w:qFormat/>
    <w:rsid w:val="00073B74"/>
    <w:pPr>
      <w:shd w:val="clear" w:color="auto" w:fill="FFFFFF" w:themeFill="background1"/>
    </w:pPr>
  </w:style>
  <w:style w:type="character" w:customStyle="1" w:styleId="BoldItalic">
    <w:name w:val="BoldItalic"/>
    <w:rsid w:val="00073B74"/>
    <w:rPr>
      <w:b/>
      <w:i/>
    </w:rPr>
  </w:style>
  <w:style w:type="character" w:customStyle="1" w:styleId="Bold">
    <w:name w:val="Bold"/>
    <w:rsid w:val="00073B74"/>
    <w:rPr>
      <w:b/>
    </w:rPr>
  </w:style>
  <w:style w:type="character" w:customStyle="1" w:styleId="boldred">
    <w:name w:val="bold red"/>
    <w:rsid w:val="00073B74"/>
  </w:style>
  <w:style w:type="table" w:customStyle="1" w:styleId="ColorfulGrid2">
    <w:name w:val="Colorful Grid2"/>
    <w:basedOn w:val="TableNormal"/>
    <w:uiPriority w:val="73"/>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BE6FA3"/>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BE6FA3"/>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BE6FA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BE6FA3"/>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BE6FA3"/>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BE6FA3"/>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073B74"/>
    <w:rPr>
      <w:rFonts w:ascii="Arial" w:eastAsia="Times New Roman" w:hAnsi="Arial" w:cs="Times New Roman"/>
      <w:b/>
      <w:snapToGrid w:val="0"/>
      <w:sz w:val="60"/>
      <w:szCs w:val="20"/>
    </w:rPr>
  </w:style>
  <w:style w:type="table" w:styleId="ColorfulGrid">
    <w:name w:val="Colorful Grid"/>
    <w:basedOn w:val="TableNormal"/>
    <w:uiPriority w:val="73"/>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073B74"/>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073B74"/>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073B7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073B74"/>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073B74"/>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73B7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93c2c0a6-ca45-4a0e-8e57-b246e65d93c6">THEVAULT-100-82</_dlc_DocId>
    <_dlc_DocIdUrl xmlns="93c2c0a6-ca45-4a0e-8e57-b246e65d93c6">
      <Url>https://intranet.advisicon.com:447/clients/wiley/_layouts/DocIdRedir.aspx?ID=THEVAULT-100-82</Url>
      <Description>THEVAULT-100-82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9115FDAF-D722-476F-8BF8-FD91EB750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4.xml><?xml version="1.0" encoding="utf-8"?>
<ds:datastoreItem xmlns:ds="http://schemas.openxmlformats.org/officeDocument/2006/customXml" ds:itemID="{1D08EA2E-5500-44AD-80F3-355E90CC91C2}">
  <ds:schemaRefs>
    <ds:schemaRef ds:uri="http://schemas.microsoft.com/sharepoint/events"/>
  </ds:schemaRefs>
</ds:datastoreItem>
</file>

<file path=customXml/itemProps5.xml><?xml version="1.0" encoding="utf-8"?>
<ds:datastoreItem xmlns:ds="http://schemas.openxmlformats.org/officeDocument/2006/customXml" ds:itemID="{14357BED-56D3-4354-9B49-0A7B97BE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7</TotalTime>
  <Pages>1</Pages>
  <Words>9792</Words>
  <Characters>55816</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65478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9</cp:revision>
  <dcterms:created xsi:type="dcterms:W3CDTF">2012-09-14T16:37:00Z</dcterms:created>
  <dcterms:modified xsi:type="dcterms:W3CDTF">2012-09-14T16:44:00Z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6c3e7352-35d9-415b-b102-f7262623a80f</vt:lpwstr>
  </property>
  <property fmtid="{D5CDD505-2E9C-101B-9397-08002B2CF9AE}" pid="4" name="Depricated?">
    <vt:lpwstr>keep</vt:lpwstr>
  </property>
</Properties>
</file>