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9970fdc6240464f"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2A6" w:rsidRDefault="00FD02A6" w:rsidP="000D5EAB">
      <w:pPr>
        <w:pStyle w:val="ChapterTitle"/>
        <w:rPr>
          <w:ins w:id="0" w:author="Odum, Amy - Hoboken" w:date="2012-07-24T16:18:00Z"/>
        </w:rPr>
      </w:pPr>
      <w:ins w:id="1" w:author="Odum, Amy - Hoboken" w:date="2012-07-24T16:18:00Z">
        <w:r>
          <w:t>Chapter 6</w:t>
        </w:r>
      </w:ins>
    </w:p>
    <w:p w:rsidR="00A72283" w:rsidRDefault="00CE4930" w:rsidP="000D5EAB">
      <w:pPr>
        <w:pStyle w:val="ChapterTitle"/>
        <w:rPr>
          <w:ins w:id="2" w:author="Odum, Amy - Hoboken" w:date="2012-08-27T13:45:00Z"/>
        </w:rPr>
      </w:pPr>
      <w:r w:rsidRPr="00712722">
        <w:t>Thinking Local</w:t>
      </w:r>
      <w:r w:rsidR="00E43716">
        <w:t>,</w:t>
      </w:r>
      <w:r w:rsidRPr="00712722">
        <w:t xml:space="preserve"> Going Social</w:t>
      </w:r>
      <w:del w:id="3" w:author="Odum, Amy - Hoboken" w:date="2012-08-27T13:45:00Z">
        <w:r w:rsidRPr="00712722" w:rsidDel="00A72283">
          <w:delText>:</w:delText>
        </w:r>
      </w:del>
    </w:p>
    <w:p w:rsidR="00194D34" w:rsidRDefault="00CE4930">
      <w:pPr>
        <w:pStyle w:val="ChapterSubtitle"/>
        <w:rPr>
          <w:rFonts w:cstheme="minorHAnsi"/>
        </w:rPr>
        <w:pPrChange w:id="4" w:author="Odum, Amy - Hoboken" w:date="2012-08-27T13:47:00Z">
          <w:pPr>
            <w:pStyle w:val="ChapterTitle"/>
          </w:pPr>
        </w:pPrChange>
      </w:pPr>
      <w:del w:id="5" w:author="Odum, Amy - Hoboken" w:date="2012-08-27T13:45:00Z">
        <w:r w:rsidRPr="00712722" w:rsidDel="00A72283">
          <w:delText xml:space="preserve"> </w:delText>
        </w:r>
      </w:del>
      <w:r w:rsidRPr="00712722">
        <w:t>Project Teams Can Thrive Using Microsoft Project Server 2010</w:t>
      </w:r>
    </w:p>
    <w:p w:rsidR="000F0D56" w:rsidRDefault="000F0D56" w:rsidP="000F0D56">
      <w:pPr>
        <w:pStyle w:val="H1"/>
      </w:pPr>
      <w:r>
        <w:t>In This Chapter</w:t>
      </w:r>
    </w:p>
    <w:p w:rsidR="000F0D56" w:rsidRDefault="00996504" w:rsidP="000F0D56">
      <w:pPr>
        <w:pStyle w:val="Para"/>
      </w:pPr>
      <w:r>
        <w:t xml:space="preserve">We </w:t>
      </w:r>
      <w:del w:id="6" w:author="DM" w:date="2012-08-18T08:17:00Z">
        <w:r w:rsidDel="003418C2">
          <w:delText xml:space="preserve">will </w:delText>
        </w:r>
      </w:del>
      <w:del w:id="7" w:author="DM" w:date="2012-08-18T08:18:00Z">
        <w:r w:rsidDel="003418C2">
          <w:delText xml:space="preserve">be </w:delText>
        </w:r>
      </w:del>
      <w:r>
        <w:t>review</w:t>
      </w:r>
      <w:del w:id="8" w:author="DM" w:date="2012-08-18T08:18:00Z">
        <w:r w:rsidDel="003418C2">
          <w:delText>ing</w:delText>
        </w:r>
      </w:del>
      <w:r>
        <w:t xml:space="preserve"> the implications and trends that can help predict a successful implementation and the opportunity to maximize the effectiveness of a </w:t>
      </w:r>
      <w:ins w:id="9" w:author="DM" w:date="2012-08-18T08:18:00Z">
        <w:r w:rsidR="003418C2" w:rsidRPr="003418C2">
          <w:t xml:space="preserve">project portfolio management </w:t>
        </w:r>
        <w:r w:rsidR="003418C2">
          <w:t>(</w:t>
        </w:r>
      </w:ins>
      <w:r>
        <w:t>PPM</w:t>
      </w:r>
      <w:ins w:id="10" w:author="DM" w:date="2012-08-18T08:18:00Z">
        <w:r w:rsidR="003418C2">
          <w:t>)</w:t>
        </w:r>
      </w:ins>
      <w:r>
        <w:t xml:space="preserve"> implementation.</w:t>
      </w:r>
    </w:p>
    <w:p w:rsidR="00996504" w:rsidRDefault="00996504" w:rsidP="000F0D56">
      <w:pPr>
        <w:pStyle w:val="Para"/>
      </w:pPr>
      <w:r>
        <w:t xml:space="preserve">Organizations </w:t>
      </w:r>
      <w:r w:rsidR="00D23BBC">
        <w:t xml:space="preserve">that </w:t>
      </w:r>
      <w:r>
        <w:t xml:space="preserve">wrestle with </w:t>
      </w:r>
      <w:ins w:id="11" w:author="DM" w:date="2012-08-18T08:18:00Z">
        <w:r w:rsidR="003418C2">
          <w:t>p</w:t>
        </w:r>
      </w:ins>
      <w:del w:id="12" w:author="DM" w:date="2012-08-18T08:18:00Z">
        <w:r w:rsidDel="003418C2">
          <w:delText>P</w:delText>
        </w:r>
      </w:del>
      <w:r>
        <w:t xml:space="preserve">roject, </w:t>
      </w:r>
      <w:del w:id="13" w:author="DM" w:date="2012-08-18T08:18:00Z">
        <w:r w:rsidDel="003418C2">
          <w:delText>P</w:delText>
        </w:r>
      </w:del>
      <w:ins w:id="14" w:author="DM" w:date="2012-08-18T08:18:00Z">
        <w:r w:rsidR="003418C2">
          <w:t>p</w:t>
        </w:r>
      </w:ins>
      <w:r>
        <w:t>rogram</w:t>
      </w:r>
      <w:ins w:id="15" w:author="DM" w:date="2012-08-18T08:18:00Z">
        <w:r w:rsidR="003418C2">
          <w:t>,</w:t>
        </w:r>
      </w:ins>
      <w:r>
        <w:t xml:space="preserve"> and </w:t>
      </w:r>
      <w:del w:id="16" w:author="DM" w:date="2012-08-18T08:18:00Z">
        <w:r w:rsidDel="003418C2">
          <w:delText>P</w:delText>
        </w:r>
      </w:del>
      <w:ins w:id="17" w:author="DM" w:date="2012-08-18T08:19:00Z">
        <w:r w:rsidR="003418C2">
          <w:t>p</w:t>
        </w:r>
      </w:ins>
      <w:r>
        <w:t>ortfolio management can realize significant gains through leveraging Microsoft’s 2010 PPM product and integrating it with the flow of their business and corporate culture for managing projects.</w:t>
      </w:r>
    </w:p>
    <w:p w:rsidR="000F0D56" w:rsidRDefault="000F0D56" w:rsidP="00B151D7">
      <w:pPr>
        <w:pStyle w:val="ListHead"/>
      </w:pPr>
      <w:r>
        <w:t xml:space="preserve">What </w:t>
      </w:r>
      <w:r w:rsidR="003418C2">
        <w:t>You Will Learn</w:t>
      </w:r>
    </w:p>
    <w:p w:rsidR="000F0D56" w:rsidRDefault="00E80DAB" w:rsidP="000F0D56">
      <w:pPr>
        <w:pStyle w:val="ListBulleted"/>
      </w:pPr>
      <w:del w:id="18" w:author="DM" w:date="2012-08-20T09:17:00Z">
        <w:r w:rsidDel="00510915">
          <w:delText>Understanding t</w:delText>
        </w:r>
      </w:del>
      <w:ins w:id="19" w:author="DM" w:date="2012-08-20T09:17:00Z">
        <w:r w:rsidR="00510915">
          <w:t>T</w:t>
        </w:r>
      </w:ins>
      <w:r>
        <w:t xml:space="preserve">he importance and </w:t>
      </w:r>
      <w:r w:rsidR="00D23BBC">
        <w:t>i</w:t>
      </w:r>
      <w:r>
        <w:t xml:space="preserve">mpact of PPM technology on </w:t>
      </w:r>
      <w:ins w:id="20" w:author="DM" w:date="2012-08-18T08:19:00Z">
        <w:r w:rsidR="003418C2">
          <w:t>p</w:t>
        </w:r>
      </w:ins>
      <w:del w:id="21" w:author="DM" w:date="2012-08-18T08:19:00Z">
        <w:r w:rsidDel="003418C2">
          <w:delText>P</w:delText>
        </w:r>
      </w:del>
      <w:r>
        <w:t xml:space="preserve">roject, </w:t>
      </w:r>
      <w:ins w:id="22" w:author="DM" w:date="2012-08-18T08:19:00Z">
        <w:r w:rsidR="003418C2">
          <w:t>p</w:t>
        </w:r>
      </w:ins>
      <w:del w:id="23" w:author="DM" w:date="2012-08-18T08:19:00Z">
        <w:r w:rsidDel="003418C2">
          <w:delText>P</w:delText>
        </w:r>
      </w:del>
      <w:r>
        <w:t xml:space="preserve">rogram and </w:t>
      </w:r>
      <w:ins w:id="24" w:author="DM" w:date="2012-08-18T08:19:00Z">
        <w:r w:rsidR="003418C2">
          <w:t>p</w:t>
        </w:r>
      </w:ins>
      <w:del w:id="25" w:author="DM" w:date="2012-08-18T08:20:00Z">
        <w:r w:rsidDel="003418C2">
          <w:delText>P</w:delText>
        </w:r>
      </w:del>
      <w:r>
        <w:t xml:space="preserve">ortfolio </w:t>
      </w:r>
      <w:ins w:id="26" w:author="DM" w:date="2012-08-18T08:20:00Z">
        <w:r w:rsidR="003418C2">
          <w:t>m</w:t>
        </w:r>
      </w:ins>
      <w:del w:id="27" w:author="DM" w:date="2012-08-18T08:20:00Z">
        <w:r w:rsidDel="003418C2">
          <w:delText>M</w:delText>
        </w:r>
      </w:del>
      <w:r>
        <w:t>anagement</w:t>
      </w:r>
    </w:p>
    <w:p w:rsidR="000F0D56" w:rsidRDefault="00E80DAB" w:rsidP="000F0D56">
      <w:pPr>
        <w:pStyle w:val="ListBulleted"/>
      </w:pPr>
      <w:r>
        <w:t xml:space="preserve">The impact of collaboration </w:t>
      </w:r>
      <w:ins w:id="28" w:author="Jeff Jacobson" w:date="2012-09-04T11:26:00Z">
        <w:r w:rsidR="000D604E">
          <w:t xml:space="preserve">on </w:t>
        </w:r>
      </w:ins>
      <w:r>
        <w:t>maximizing project speed, metrics and momentum</w:t>
      </w:r>
    </w:p>
    <w:p w:rsidR="000F0D56" w:rsidRDefault="00E80DAB" w:rsidP="000F0D56">
      <w:pPr>
        <w:pStyle w:val="ListBulleted"/>
      </w:pPr>
      <w:del w:id="29" w:author="DM" w:date="2012-08-20T09:17:00Z">
        <w:r w:rsidDel="00510915">
          <w:delText>Understanding h</w:delText>
        </w:r>
      </w:del>
      <w:ins w:id="30" w:author="DM" w:date="2012-08-20T09:17:00Z">
        <w:r w:rsidR="00510915">
          <w:t>H</w:t>
        </w:r>
      </w:ins>
      <w:r>
        <w:t xml:space="preserve">ow to leverage the PPM lifecycle to maximize the value of </w:t>
      </w:r>
      <w:ins w:id="31" w:author="DM" w:date="2012-08-18T08:20:00Z">
        <w:r w:rsidR="003418C2">
          <w:t>p</w:t>
        </w:r>
      </w:ins>
      <w:del w:id="32" w:author="DM" w:date="2012-08-18T08:20:00Z">
        <w:r w:rsidDel="003418C2">
          <w:delText>P</w:delText>
        </w:r>
      </w:del>
      <w:r>
        <w:t xml:space="preserve">roject, </w:t>
      </w:r>
      <w:ins w:id="33" w:author="DM" w:date="2012-08-18T08:20:00Z">
        <w:r w:rsidR="003418C2">
          <w:t>p</w:t>
        </w:r>
      </w:ins>
      <w:del w:id="34" w:author="DM" w:date="2012-08-18T08:20:00Z">
        <w:r w:rsidDel="003418C2">
          <w:delText>P</w:delText>
        </w:r>
      </w:del>
      <w:r>
        <w:t xml:space="preserve">rogram and </w:t>
      </w:r>
      <w:ins w:id="35" w:author="DM" w:date="2012-08-18T08:20:00Z">
        <w:r w:rsidR="003418C2">
          <w:t>p</w:t>
        </w:r>
      </w:ins>
      <w:del w:id="36" w:author="DM" w:date="2012-08-18T08:20:00Z">
        <w:r w:rsidDel="003418C2">
          <w:delText>P</w:delText>
        </w:r>
      </w:del>
      <w:r>
        <w:t>ortfolio management leadership</w:t>
      </w:r>
    </w:p>
    <w:p w:rsidR="000F0D56" w:rsidRDefault="00E80DAB" w:rsidP="000F0D56">
      <w:pPr>
        <w:pStyle w:val="ListBulleted"/>
      </w:pPr>
      <w:r>
        <w:t xml:space="preserve">The key factors to avoid </w:t>
      </w:r>
      <w:del w:id="37" w:author="DM" w:date="2012-08-18T08:20:00Z">
        <w:r w:rsidDel="003418C2">
          <w:delText>“</w:delText>
        </w:r>
      </w:del>
      <w:r>
        <w:t>the kiss of death</w:t>
      </w:r>
      <w:del w:id="38" w:author="DM" w:date="2012-08-18T08:20:00Z">
        <w:r w:rsidDel="003418C2">
          <w:delText>”</w:delText>
        </w:r>
      </w:del>
      <w:r>
        <w:t xml:space="preserve"> in PPM implementations </w:t>
      </w:r>
    </w:p>
    <w:p w:rsidR="000F0D56" w:rsidRDefault="00510915" w:rsidP="000F0D56">
      <w:pPr>
        <w:pStyle w:val="ListBulleted"/>
      </w:pPr>
      <w:ins w:id="39" w:author="DM" w:date="2012-08-20T09:17:00Z">
        <w:r>
          <w:t xml:space="preserve">How to </w:t>
        </w:r>
      </w:ins>
      <w:del w:id="40" w:author="DM" w:date="2012-08-20T09:17:00Z">
        <w:r w:rsidR="00E80DAB" w:rsidDel="00510915">
          <w:delText>I</w:delText>
        </w:r>
      </w:del>
      <w:ins w:id="41" w:author="DM" w:date="2012-08-20T09:17:00Z">
        <w:r>
          <w:t>i</w:t>
        </w:r>
      </w:ins>
      <w:r w:rsidR="00E80DAB">
        <w:t>ntegrat</w:t>
      </w:r>
      <w:ins w:id="42" w:author="DM" w:date="2012-08-20T09:17:00Z">
        <w:r>
          <w:t>e</w:t>
        </w:r>
      </w:ins>
      <w:del w:id="43" w:author="DM" w:date="2012-08-20T09:17:00Z">
        <w:r w:rsidR="00E80DAB" w:rsidDel="00510915">
          <w:delText>ing</w:delText>
        </w:r>
      </w:del>
      <w:r w:rsidR="00E80DAB">
        <w:t xml:space="preserve"> </w:t>
      </w:r>
      <w:ins w:id="44" w:author="DM" w:date="2012-08-18T08:20:00Z">
        <w:r w:rsidR="003418C2">
          <w:t>the b</w:t>
        </w:r>
      </w:ins>
      <w:del w:id="45" w:author="DM" w:date="2012-08-18T08:20:00Z">
        <w:r w:rsidR="00E80DAB" w:rsidDel="003418C2">
          <w:delText>B</w:delText>
        </w:r>
      </w:del>
      <w:r w:rsidR="00E80DAB">
        <w:t xml:space="preserve">usiness </w:t>
      </w:r>
      <w:ins w:id="46" w:author="DM" w:date="2012-08-20T09:17:00Z">
        <w:r>
          <w:t>l</w:t>
        </w:r>
      </w:ins>
      <w:del w:id="47" w:author="DM" w:date="2012-08-20T09:17:00Z">
        <w:r w:rsidR="00E80DAB" w:rsidDel="00510915">
          <w:delText>L</w:delText>
        </w:r>
      </w:del>
      <w:r w:rsidR="00E80DAB">
        <w:t>ifecycle with the PPM lifecycle for best results</w:t>
      </w:r>
    </w:p>
    <w:p w:rsidR="00421B54" w:rsidRDefault="00CE4930" w:rsidP="00AD795E">
      <w:pPr>
        <w:pStyle w:val="H1"/>
      </w:pPr>
      <w:r w:rsidRPr="00194D34">
        <w:t xml:space="preserve">Project Management </w:t>
      </w:r>
      <w:r w:rsidR="00F4651C" w:rsidRPr="00194D34">
        <w:t>Looking Ahead</w:t>
      </w:r>
    </w:p>
    <w:p w:rsidR="00F71E0D" w:rsidRDefault="00F4651C" w:rsidP="005C135D">
      <w:pPr>
        <w:pStyle w:val="Para"/>
      </w:pPr>
      <w:r w:rsidRPr="00194D34">
        <w:rPr>
          <w:bCs/>
        </w:rPr>
        <w:t>Today</w:t>
      </w:r>
      <w:r w:rsidR="00421B54">
        <w:rPr>
          <w:bCs/>
        </w:rPr>
        <w:t>,</w:t>
      </w:r>
      <w:r w:rsidR="00421B54">
        <w:rPr>
          <w:b/>
          <w:bCs/>
        </w:rPr>
        <w:t xml:space="preserve"> </w:t>
      </w:r>
      <w:r w:rsidR="00421B54" w:rsidRPr="00421B54">
        <w:rPr>
          <w:bCs/>
        </w:rPr>
        <w:t>as</w:t>
      </w:r>
      <w:r w:rsidRPr="00F4651C">
        <w:t xml:space="preserve"> the workforce</w:t>
      </w:r>
      <w:r>
        <w:t xml:space="preserve"> expands globally, the </w:t>
      </w:r>
      <w:r w:rsidR="00CE4930" w:rsidRPr="00AE5042">
        <w:t>natural evolution of project management</w:t>
      </w:r>
      <w:ins w:id="48" w:author="DM" w:date="2012-08-18T08:24:00Z">
        <w:r w:rsidR="00C53BD7">
          <w:t xml:space="preserve"> </w:t>
        </w:r>
      </w:ins>
      <w:ins w:id="49" w:author="DM" w:date="2012-08-20T09:22:00Z">
        <w:r w:rsidR="00510915">
          <w:t xml:space="preserve">(PM) </w:t>
        </w:r>
      </w:ins>
      <w:del w:id="50" w:author="DM" w:date="2012-08-18T08:22:00Z">
        <w:r w:rsidR="00CE4930" w:rsidRPr="00AE5042" w:rsidDel="00390FC9">
          <w:delText xml:space="preserve"> </w:delText>
        </w:r>
      </w:del>
      <w:r>
        <w:t xml:space="preserve">is </w:t>
      </w:r>
      <w:r w:rsidR="00A972E3">
        <w:t xml:space="preserve">advancing </w:t>
      </w:r>
      <w:r w:rsidR="00BC2E6A">
        <w:t xml:space="preserve">and </w:t>
      </w:r>
      <w:r>
        <w:t>lever</w:t>
      </w:r>
      <w:r w:rsidR="00B25D3F">
        <w:t>ag</w:t>
      </w:r>
      <w:r>
        <w:t>ing updated</w:t>
      </w:r>
      <w:r w:rsidR="00CE4930" w:rsidRPr="00AE5042">
        <w:t xml:space="preserve"> technologies. </w:t>
      </w:r>
      <w:r>
        <w:t xml:space="preserve">The changes and capabilities </w:t>
      </w:r>
      <w:r w:rsidR="00613ED4">
        <w:t>brought</w:t>
      </w:r>
      <w:r>
        <w:t xml:space="preserve"> on by the enterprise</w:t>
      </w:r>
      <w:r w:rsidR="00CE4930" w:rsidRPr="00AE5042">
        <w:t xml:space="preserve"> environment </w:t>
      </w:r>
      <w:r w:rsidR="00613ED4" w:rsidRPr="00AE5042">
        <w:t>have</w:t>
      </w:r>
      <w:r w:rsidR="00CE4930" w:rsidRPr="00AE5042">
        <w:t xml:space="preserve"> </w:t>
      </w:r>
      <w:r>
        <w:t xml:space="preserve">enabled PPM </w:t>
      </w:r>
      <w:r w:rsidR="00A972E3">
        <w:t>stakeholder</w:t>
      </w:r>
      <w:r w:rsidR="00BC2E6A">
        <w:t>s</w:t>
      </w:r>
      <w:r>
        <w:t xml:space="preserve"> </w:t>
      </w:r>
      <w:r w:rsidR="00BC2E6A">
        <w:t xml:space="preserve">access to </w:t>
      </w:r>
      <w:r w:rsidR="00CE4930" w:rsidRPr="00AE5042">
        <w:t xml:space="preserve">services and applications </w:t>
      </w:r>
      <w:ins w:id="51" w:author="DM" w:date="2012-08-18T08:22:00Z">
        <w:r w:rsidR="00390FC9">
          <w:t>that</w:t>
        </w:r>
      </w:ins>
      <w:del w:id="52" w:author="DM" w:date="2012-08-18T08:22:00Z">
        <w:r w:rsidR="00CE4930" w:rsidRPr="00AE5042" w:rsidDel="00390FC9">
          <w:delText>which</w:delText>
        </w:r>
      </w:del>
      <w:r w:rsidR="00CE4930" w:rsidRPr="00AE5042">
        <w:t xml:space="preserve"> quickly </w:t>
      </w:r>
      <w:r>
        <w:t>allow individual users and groups to take full advantage</w:t>
      </w:r>
      <w:r w:rsidR="00BC2E6A">
        <w:t xml:space="preserve"> of the same workflows of managing, tracking</w:t>
      </w:r>
      <w:ins w:id="53" w:author="DM" w:date="2012-08-18T08:22:00Z">
        <w:r w:rsidR="00390FC9">
          <w:t>,</w:t>
        </w:r>
      </w:ins>
      <w:r w:rsidR="00BC2E6A">
        <w:t xml:space="preserve"> and reporting projects</w:t>
      </w:r>
      <w:del w:id="54" w:author="DM" w:date="2012-08-18T08:22:00Z">
        <w:r w:rsidR="00BC2E6A" w:rsidDel="00390FC9">
          <w:delText>,</w:delText>
        </w:r>
      </w:del>
      <w:r w:rsidR="00BC2E6A">
        <w:t xml:space="preserve"> but now </w:t>
      </w:r>
      <w:del w:id="55" w:author="DM" w:date="2012-08-18T08:22:00Z">
        <w:r w:rsidR="00BC2E6A" w:rsidDel="00390FC9">
          <w:delText xml:space="preserve">are </w:delText>
        </w:r>
      </w:del>
      <w:r w:rsidR="00BC2E6A">
        <w:t xml:space="preserve">in </w:t>
      </w:r>
      <w:r w:rsidR="00A972E3">
        <w:t>an e</w:t>
      </w:r>
      <w:r w:rsidR="00BC2E6A">
        <w:t>nterprise and consolidated work management environment.</w:t>
      </w:r>
      <w:r w:rsidR="00BC2E6A" w:rsidRPr="00AE5042" w:rsidDel="00BC2E6A">
        <w:t xml:space="preserve"> </w:t>
      </w:r>
    </w:p>
    <w:p w:rsidR="00CE4930" w:rsidRPr="00AE5042" w:rsidRDefault="00F4651C" w:rsidP="00FC1054">
      <w:pPr>
        <w:pStyle w:val="Para"/>
      </w:pPr>
      <w:r>
        <w:t xml:space="preserve">Microsoft Project 2010 is </w:t>
      </w:r>
      <w:r w:rsidR="00223B0F">
        <w:t xml:space="preserve">an example of </w:t>
      </w:r>
      <w:r>
        <w:t xml:space="preserve">one type of technology that </w:t>
      </w:r>
      <w:r w:rsidR="00CE4930" w:rsidRPr="00AE5042">
        <w:t>include</w:t>
      </w:r>
      <w:r w:rsidR="00223B0F">
        <w:t>s</w:t>
      </w:r>
      <w:r>
        <w:t xml:space="preserve"> </w:t>
      </w:r>
      <w:r w:rsidR="00613ED4">
        <w:t>integration</w:t>
      </w:r>
      <w:r>
        <w:t xml:space="preserve"> of project-specific data </w:t>
      </w:r>
      <w:ins w:id="56" w:author="Odum, Amy - Hoboken" w:date="2012-08-27T13:51:00Z">
        <w:r w:rsidR="00A72283">
          <w:t xml:space="preserve">along </w:t>
        </w:r>
      </w:ins>
      <w:r>
        <w:t xml:space="preserve">with the </w:t>
      </w:r>
      <w:del w:id="57" w:author="Odum, Amy - Hoboken" w:date="2012-08-27T13:51:00Z">
        <w:r w:rsidR="00613ED4" w:rsidDel="00A72283">
          <w:delText>socialization</w:delText>
        </w:r>
        <w:r w:rsidDel="00A72283">
          <w:delText xml:space="preserve"> of the </w:delText>
        </w:r>
      </w:del>
      <w:r>
        <w:t>evolving enterp</w:t>
      </w:r>
      <w:r w:rsidR="00613ED4">
        <w:t>ri</w:t>
      </w:r>
      <w:r>
        <w:t xml:space="preserve">se workforce to include </w:t>
      </w:r>
      <w:r w:rsidR="00A35C40">
        <w:t xml:space="preserve">and embed </w:t>
      </w:r>
      <w:del w:id="58" w:author="Odum, Amy - Hoboken" w:date="2012-08-27T13:51:00Z">
        <w:r w:rsidR="00A35C40" w:rsidDel="00A72283">
          <w:delText xml:space="preserve">with their project schedules </w:delText>
        </w:r>
      </w:del>
      <w:r>
        <w:t xml:space="preserve">applications such as project </w:t>
      </w:r>
      <w:r w:rsidR="00CE4930" w:rsidRPr="00AE5042">
        <w:t xml:space="preserve">blogs, </w:t>
      </w:r>
      <w:r>
        <w:t xml:space="preserve">project wikis, </w:t>
      </w:r>
      <w:r w:rsidR="00A35C40">
        <w:t>issues, risks</w:t>
      </w:r>
      <w:ins w:id="59" w:author="DM" w:date="2012-08-18T08:22:00Z">
        <w:r w:rsidR="00390FC9">
          <w:t>,</w:t>
        </w:r>
      </w:ins>
      <w:r w:rsidR="00A35C40">
        <w:t xml:space="preserve"> and document libraries</w:t>
      </w:r>
      <w:ins w:id="60" w:author="Odum, Amy - Hoboken" w:date="2012-08-27T13:51:00Z">
        <w:r w:rsidR="00A72283">
          <w:t xml:space="preserve"> with their project schedules</w:t>
        </w:r>
      </w:ins>
      <w:ins w:id="61" w:author="DM" w:date="2012-08-18T08:22:00Z">
        <w:r w:rsidR="00390FC9">
          <w:t>,</w:t>
        </w:r>
      </w:ins>
      <w:r w:rsidR="00A35C40">
        <w:t xml:space="preserve"> </w:t>
      </w:r>
      <w:del w:id="62" w:author="Odum, Amy - Hoboken" w:date="2012-08-27T13:52:00Z">
        <w:r w:rsidR="00A35C40" w:rsidDel="00A72283">
          <w:delText xml:space="preserve">bringing </w:delText>
        </w:r>
        <w:r w:rsidDel="00A72283">
          <w:delText>collaboration channels</w:delText>
        </w:r>
        <w:r w:rsidR="00A35C40" w:rsidDel="00A72283">
          <w:delText xml:space="preserve"> to</w:delText>
        </w:r>
      </w:del>
      <w:ins w:id="63" w:author="Odum, Amy - Hoboken" w:date="2012-08-27T13:52:00Z">
        <w:r w:rsidR="00A72283">
          <w:t>collaborating with</w:t>
        </w:r>
      </w:ins>
      <w:r w:rsidR="00A35C40">
        <w:t xml:space="preserve"> the </w:t>
      </w:r>
      <w:r w:rsidR="00301D35">
        <w:t>project manager,</w:t>
      </w:r>
      <w:r w:rsidR="002569C4">
        <w:t xml:space="preserve"> project teams</w:t>
      </w:r>
      <w:ins w:id="64" w:author="DM" w:date="2012-08-18T08:22:00Z">
        <w:r w:rsidR="00390FC9">
          <w:t>,</w:t>
        </w:r>
      </w:ins>
      <w:r w:rsidR="002569C4">
        <w:t xml:space="preserve"> and executives. </w:t>
      </w:r>
      <w:r w:rsidR="00613ED4">
        <w:t>Companies</w:t>
      </w:r>
      <w:r w:rsidR="00E13A50">
        <w:t xml:space="preserve"> are embracing </w:t>
      </w:r>
      <w:ins w:id="65" w:author="DM" w:date="2012-08-20T09:19:00Z">
        <w:r w:rsidR="00510915">
          <w:t xml:space="preserve">the </w:t>
        </w:r>
      </w:ins>
      <w:r w:rsidR="00E13A50">
        <w:t xml:space="preserve">leveraging </w:t>
      </w:r>
      <w:ins w:id="66" w:author="DM" w:date="2012-08-20T09:19:00Z">
        <w:r w:rsidR="00510915">
          <w:t xml:space="preserve">of </w:t>
        </w:r>
      </w:ins>
      <w:r w:rsidR="00E13A50">
        <w:t>critical resources around the world</w:t>
      </w:r>
      <w:r w:rsidR="00FC1054">
        <w:t>.</w:t>
      </w:r>
      <w:r w:rsidR="00CE4930" w:rsidRPr="00AE5042">
        <w:t xml:space="preserve"> </w:t>
      </w:r>
      <w:r w:rsidR="00FC1054">
        <w:t xml:space="preserve">These </w:t>
      </w:r>
      <w:r w:rsidR="00CE4930" w:rsidRPr="00AE5042">
        <w:t>virtual</w:t>
      </w:r>
      <w:r w:rsidR="00E13A50">
        <w:t xml:space="preserve"> project</w:t>
      </w:r>
      <w:r w:rsidR="00CE4930" w:rsidRPr="00AE5042">
        <w:t xml:space="preserve"> teams now can work together much more efficiently</w:t>
      </w:r>
      <w:r w:rsidR="00FC1054">
        <w:t xml:space="preserve"> and </w:t>
      </w:r>
      <w:del w:id="67" w:author="DM" w:date="2012-08-18T08:22:00Z">
        <w:r w:rsidR="00FC1054" w:rsidDel="00390FC9">
          <w:delText>are</w:delText>
        </w:r>
        <w:r w:rsidR="00E13A50" w:rsidDel="00390FC9">
          <w:delText xml:space="preserve"> </w:delText>
        </w:r>
      </w:del>
      <w:r w:rsidR="00E13A50">
        <w:t xml:space="preserve">often </w:t>
      </w:r>
      <w:ins w:id="68" w:author="DM" w:date="2012-08-18T08:22:00Z">
        <w:r w:rsidR="00390FC9">
          <w:t xml:space="preserve">are </w:t>
        </w:r>
      </w:ins>
      <w:r w:rsidR="00E13A50">
        <w:t>grouped by skill</w:t>
      </w:r>
      <w:del w:id="69" w:author="DM" w:date="2012-08-18T08:22:00Z">
        <w:r w:rsidR="00E13A50" w:rsidDel="00390FC9">
          <w:delText>-</w:delText>
        </w:r>
      </w:del>
      <w:ins w:id="70" w:author="DM" w:date="2012-08-18T08:22:00Z">
        <w:r w:rsidR="00390FC9">
          <w:t xml:space="preserve"> </w:t>
        </w:r>
      </w:ins>
      <w:r w:rsidR="00E13A50">
        <w:t>set, location</w:t>
      </w:r>
      <w:ins w:id="71" w:author="DM" w:date="2012-08-18T08:22:00Z">
        <w:r w:rsidR="00390FC9">
          <w:t>,</w:t>
        </w:r>
      </w:ins>
      <w:r w:rsidR="00E13A50">
        <w:t xml:space="preserve"> or other project</w:t>
      </w:r>
      <w:ins w:id="72" w:author="DM" w:date="2012-08-18T08:22:00Z">
        <w:r w:rsidR="00390FC9">
          <w:t>-</w:t>
        </w:r>
      </w:ins>
      <w:del w:id="73" w:author="DM" w:date="2012-08-18T08:23:00Z">
        <w:r w:rsidR="00E13A50" w:rsidDel="00390FC9">
          <w:delText xml:space="preserve"> </w:delText>
        </w:r>
      </w:del>
      <w:r w:rsidR="00E13A50">
        <w:t xml:space="preserve">required </w:t>
      </w:r>
      <w:r w:rsidR="00E13A50" w:rsidRPr="004941D6">
        <w:t>attributes</w:t>
      </w:r>
      <w:r w:rsidR="00CE4930" w:rsidRPr="00AE5042">
        <w:t xml:space="preserve">. </w:t>
      </w:r>
      <w:r w:rsidR="00E13A50">
        <w:t xml:space="preserve">With Microsoft Project Server 2010 residing within the SharePoint platform, Microsoft </w:t>
      </w:r>
      <w:r w:rsidR="00746558">
        <w:t>Enterprise Project</w:t>
      </w:r>
      <w:del w:id="74" w:author="DM" w:date="2012-08-18T08:23:00Z">
        <w:r w:rsidR="00746558" w:rsidDel="00390FC9">
          <w:delText xml:space="preserve"> </w:delText>
        </w:r>
      </w:del>
      <w:r w:rsidR="00746558">
        <w:t>/</w:t>
      </w:r>
      <w:del w:id="75" w:author="DM" w:date="2012-08-18T08:23:00Z">
        <w:r w:rsidR="00746558" w:rsidDel="00390FC9">
          <w:delText xml:space="preserve"> </w:delText>
        </w:r>
      </w:del>
      <w:r w:rsidR="00746558">
        <w:t>Program Management (</w:t>
      </w:r>
      <w:r w:rsidR="00E13A50">
        <w:t>EPM</w:t>
      </w:r>
      <w:r w:rsidR="00746558">
        <w:t>) 2</w:t>
      </w:r>
      <w:r w:rsidR="00E13A50">
        <w:t xml:space="preserve">010 is </w:t>
      </w:r>
      <w:del w:id="76" w:author="Jeff Jacobson" w:date="2012-09-04T11:32:00Z">
        <w:r w:rsidR="00E13A50" w:rsidDel="000D604E">
          <w:delText>evolving</w:delText>
        </w:r>
      </w:del>
      <w:ins w:id="77" w:author="DM" w:date="2012-08-18T08:23:00Z">
        <w:del w:id="78" w:author="Jeff Jacobson" w:date="2012-09-04T11:32:00Z">
          <w:r w:rsidR="00390FC9" w:rsidDel="000D604E">
            <w:rPr>
              <w:rStyle w:val="QueryInline"/>
            </w:rPr>
            <w:delText>[AU: correct word</w:delText>
          </w:r>
        </w:del>
      </w:ins>
      <w:ins w:id="79" w:author="DM" w:date="2012-08-20T09:19:00Z">
        <w:del w:id="80" w:author="Jeff Jacobson" w:date="2012-09-04T11:32:00Z">
          <w:r w:rsidR="00510915" w:rsidDel="000D604E">
            <w:rPr>
              <w:rStyle w:val="QueryInline"/>
            </w:rPr>
            <w:delText>?</w:delText>
          </w:r>
        </w:del>
      </w:ins>
      <w:ins w:id="81" w:author="DM" w:date="2012-08-18T08:23:00Z">
        <w:del w:id="82" w:author="Jeff Jacobson" w:date="2012-09-04T11:32:00Z">
          <w:r w:rsidR="00390FC9" w:rsidDel="000D604E">
            <w:rPr>
              <w:rStyle w:val="QueryInline"/>
            </w:rPr>
            <w:delText>]</w:delText>
          </w:r>
        </w:del>
      </w:ins>
      <w:ins w:id="83" w:author="Jeff Jacobson" w:date="2012-09-04T11:32:00Z">
        <w:r w:rsidR="000D604E">
          <w:t>changing</w:t>
        </w:r>
      </w:ins>
      <w:r w:rsidR="00CE4930" w:rsidRPr="00AE5042">
        <w:t xml:space="preserve"> the </w:t>
      </w:r>
      <w:r w:rsidR="00E13A50">
        <w:t>traditional practices</w:t>
      </w:r>
      <w:r w:rsidR="00CE4930" w:rsidRPr="00AE5042">
        <w:t xml:space="preserve"> of </w:t>
      </w:r>
      <w:del w:id="84" w:author="DM" w:date="2012-08-18T08:25:00Z">
        <w:r w:rsidR="00CE4930" w:rsidRPr="00AE5042" w:rsidDel="00C53BD7">
          <w:delText>project management</w:delText>
        </w:r>
        <w:r w:rsidR="00E13A50" w:rsidDel="00C53BD7">
          <w:delText xml:space="preserve"> </w:delText>
        </w:r>
      </w:del>
      <w:ins w:id="85" w:author="DM" w:date="2012-08-18T08:25:00Z">
        <w:r w:rsidR="00C53BD7">
          <w:t xml:space="preserve">PM </w:t>
        </w:r>
      </w:ins>
      <w:r w:rsidR="00E13A50">
        <w:t>processes</w:t>
      </w:r>
      <w:r w:rsidR="00CE4930" w:rsidRPr="00AE5042">
        <w:t xml:space="preserve">. </w:t>
      </w:r>
      <w:r w:rsidR="00613ED4">
        <w:t>Leveraging</w:t>
      </w:r>
      <w:r w:rsidR="00E13A50">
        <w:t xml:space="preserve"> the advanced features of Microsoft EPM 2010 </w:t>
      </w:r>
      <w:del w:id="86" w:author="Jeff Jacobson" w:date="2012-09-04T11:33:00Z">
        <w:r w:rsidR="00E13A50" w:rsidDel="000D604E">
          <w:delText xml:space="preserve">meets </w:delText>
        </w:r>
      </w:del>
      <w:ins w:id="87" w:author="Jeff Jacobson" w:date="2012-09-04T11:33:00Z">
        <w:r w:rsidR="000D604E">
          <w:t xml:space="preserve">parallels </w:t>
        </w:r>
      </w:ins>
      <w:r w:rsidR="00E13A50">
        <w:t>the</w:t>
      </w:r>
      <w:r w:rsidR="00CE4930" w:rsidRPr="00AE5042">
        <w:t xml:space="preserve"> </w:t>
      </w:r>
      <w:ins w:id="88" w:author="Jeff Jacobson" w:date="2012-09-04T11:34:00Z">
        <w:r w:rsidR="000D604E">
          <w:t xml:space="preserve">recent </w:t>
        </w:r>
      </w:ins>
      <w:r w:rsidR="00CE4930" w:rsidRPr="00AE5042">
        <w:t xml:space="preserve">dramatic shift </w:t>
      </w:r>
      <w:ins w:id="89" w:author="Jeff Jacobson" w:date="2012-09-04T11:34:00Z">
        <w:r w:rsidR="000D604E">
          <w:t xml:space="preserve">toward </w:t>
        </w:r>
      </w:ins>
      <w:ins w:id="90" w:author="Jeff Jacobson" w:date="2012-09-04T11:35:00Z">
        <w:r w:rsidR="000D604E">
          <w:t>collaborative</w:t>
        </w:r>
      </w:ins>
      <w:ins w:id="91" w:author="Jeff Jacobson" w:date="2012-09-04T11:34:00Z">
        <w:r w:rsidR="000D604E">
          <w:t xml:space="preserve"> PM practices</w:t>
        </w:r>
      </w:ins>
      <w:del w:id="92" w:author="Jeff Jacobson" w:date="2012-09-04T11:34:00Z">
        <w:r w:rsidR="00CE4930" w:rsidRPr="00AE5042" w:rsidDel="000D604E">
          <w:delText>toward</w:delText>
        </w:r>
      </w:del>
      <w:del w:id="93" w:author="Jeff Jacobson" w:date="2012-09-04T11:35:00Z">
        <w:r w:rsidR="00CE4930" w:rsidRPr="00AE5042" w:rsidDel="000D604E">
          <w:delText xml:space="preserve"> having collaboration as the heart of </w:delText>
        </w:r>
      </w:del>
      <w:ins w:id="94" w:author="DM" w:date="2012-08-20T09:21:00Z">
        <w:del w:id="95" w:author="Jeff Jacobson" w:date="2012-09-04T11:35:00Z">
          <w:r w:rsidR="00510915" w:rsidDel="000D604E">
            <w:delText>PM</w:delText>
          </w:r>
        </w:del>
      </w:ins>
      <w:del w:id="96" w:author="Jeff Jacobson" w:date="2012-09-04T11:35:00Z">
        <w:r w:rsidR="00CE4930" w:rsidRPr="00AE5042" w:rsidDel="000D604E">
          <w:delText>project management</w:delText>
        </w:r>
      </w:del>
      <w:ins w:id="97" w:author="DM" w:date="2012-08-18T08:23:00Z">
        <w:del w:id="98" w:author="Jeff Jacobson" w:date="2012-09-04T11:35:00Z">
          <w:r w:rsidR="00390FC9" w:rsidDel="000D604E">
            <w:rPr>
              <w:rStyle w:val="QueryInline"/>
            </w:rPr>
            <w:delText>[AU: clarify]</w:delText>
          </w:r>
        </w:del>
      </w:ins>
      <w:r w:rsidR="00CE4930" w:rsidRPr="00AE5042">
        <w:t xml:space="preserve">. The transformation appears in the role of the project manager and in the interaction with </w:t>
      </w:r>
      <w:r w:rsidR="00E13A50">
        <w:t>stakeholder classes</w:t>
      </w:r>
      <w:r w:rsidR="00CE4930" w:rsidRPr="00AE5042">
        <w:t>.</w:t>
      </w:r>
    </w:p>
    <w:p w:rsidR="00CE4930" w:rsidRPr="00A72283" w:rsidRDefault="00CE4930" w:rsidP="005C135D">
      <w:pPr>
        <w:pStyle w:val="Para"/>
        <w:rPr>
          <w:rStyle w:val="QueryInline"/>
          <w:rPrChange w:id="99" w:author="Odum, Amy - Hoboken" w:date="2012-08-27T13:54:00Z">
            <w:rPr/>
          </w:rPrChange>
        </w:rPr>
      </w:pPr>
      <w:r w:rsidRPr="00AE5042">
        <w:t>Traditional</w:t>
      </w:r>
      <w:r w:rsidR="00E13A50">
        <w:t xml:space="preserve">ly, </w:t>
      </w:r>
      <w:r w:rsidR="00224B49">
        <w:t xml:space="preserve">the </w:t>
      </w:r>
      <w:r w:rsidR="00E13A50">
        <w:t xml:space="preserve">project manager </w:t>
      </w:r>
      <w:r w:rsidR="00613ED4">
        <w:t>controlled</w:t>
      </w:r>
      <w:r w:rsidR="00E13A50">
        <w:t xml:space="preserve"> the project lifecycle as if </w:t>
      </w:r>
      <w:r w:rsidR="00301D35">
        <w:t>he or she</w:t>
      </w:r>
      <w:r w:rsidR="00E13A50">
        <w:t xml:space="preserve"> </w:t>
      </w:r>
      <w:r w:rsidR="00224B49">
        <w:t xml:space="preserve">was </w:t>
      </w:r>
      <w:r w:rsidR="00E13A50">
        <w:t xml:space="preserve">the center of all work defined and completed. The project progress was contingent </w:t>
      </w:r>
      <w:del w:id="100" w:author="DM" w:date="2012-08-18T08:23:00Z">
        <w:r w:rsidR="00E13A50" w:rsidDel="00390FC9">
          <w:delText>up</w:delText>
        </w:r>
      </w:del>
      <w:r w:rsidR="00E13A50">
        <w:t>on the project manager’s actions of collecting, updating, changing</w:t>
      </w:r>
      <w:r w:rsidR="00224B49">
        <w:t>,</w:t>
      </w:r>
      <w:r w:rsidR="00E13A50">
        <w:t xml:space="preserve"> and reporting the project status. Therefore, </w:t>
      </w:r>
      <w:r w:rsidR="00613ED4">
        <w:t>enterprise</w:t>
      </w:r>
      <w:r w:rsidR="00E13A50">
        <w:t xml:space="preserve"> stakeholder groups were at the mercy of the project</w:t>
      </w:r>
      <w:del w:id="101" w:author="DM" w:date="2012-08-20T09:22:00Z">
        <w:r w:rsidR="00E13A50" w:rsidDel="00A06E7D">
          <w:delText>s</w:delText>
        </w:r>
      </w:del>
      <w:r w:rsidR="00E13A50">
        <w:t xml:space="preserve"> manager</w:t>
      </w:r>
      <w:r w:rsidR="00224B49">
        <w:t>’</w:t>
      </w:r>
      <w:r w:rsidR="00E13A50">
        <w:t>s time, effort</w:t>
      </w:r>
      <w:r w:rsidR="00224B49">
        <w:t>,</w:t>
      </w:r>
      <w:r w:rsidR="00E13A50">
        <w:t xml:space="preserve"> and competencies to gain insight into the health and progress of the project.</w:t>
      </w:r>
      <w:r w:rsidR="00A41B19">
        <w:t xml:space="preserve"> Organizations are </w:t>
      </w:r>
      <w:ins w:id="102" w:author="Odum, Amy - Hoboken" w:date="2012-08-27T13:53:00Z">
        <w:r w:rsidR="00A72283">
          <w:t xml:space="preserve">now </w:t>
        </w:r>
      </w:ins>
      <w:r w:rsidR="00A41B19">
        <w:t xml:space="preserve">utilizing </w:t>
      </w:r>
      <w:r w:rsidR="00224B49">
        <w:t xml:space="preserve">PMOs to address this </w:t>
      </w:r>
      <w:r w:rsidR="00A41B19">
        <w:t xml:space="preserve">potential source of problems in their </w:t>
      </w:r>
      <w:ins w:id="103" w:author="DM" w:date="2012-08-18T08:24:00Z">
        <w:r w:rsidR="00C53BD7">
          <w:t>PM</w:t>
        </w:r>
      </w:ins>
      <w:del w:id="104" w:author="DM" w:date="2012-08-18T08:24:00Z">
        <w:r w:rsidR="00A41B19" w:rsidDel="00C53BD7">
          <w:delText>project management</w:delText>
        </w:r>
      </w:del>
      <w:r w:rsidR="00A41B19">
        <w:t xml:space="preserve"> processes.</w:t>
      </w:r>
      <w:r w:rsidR="00224B49">
        <w:t xml:space="preserve"> </w:t>
      </w:r>
      <w:commentRangeStart w:id="105"/>
      <w:ins w:id="106" w:author="Odum, Amy - Hoboken" w:date="2012-08-27T13:54:00Z">
        <w:del w:id="107" w:author="Jeff Jacobson" w:date="2012-09-04T11:38:00Z">
          <w:r w:rsidR="00A72283" w:rsidDel="00CF22FA">
            <w:rPr>
              <w:rStyle w:val="QueryInline"/>
            </w:rPr>
            <w:delText>[AU: OK?  Assuming you’re saying this is a change from earlier]</w:delText>
          </w:r>
        </w:del>
      </w:ins>
      <w:commentRangeEnd w:id="105"/>
      <w:r w:rsidR="00CF22FA">
        <w:rPr>
          <w:rStyle w:val="CommentReference"/>
          <w:rFonts w:asciiTheme="minorHAnsi" w:eastAsiaTheme="minorHAnsi" w:hAnsiTheme="minorHAnsi" w:cstheme="minorBidi"/>
          <w:snapToGrid/>
        </w:rPr>
        <w:commentReference w:id="105"/>
      </w:r>
    </w:p>
    <w:p w:rsidR="00CE4930" w:rsidRPr="00AE5042" w:rsidRDefault="00E13A50" w:rsidP="005C135D">
      <w:pPr>
        <w:pStyle w:val="Para"/>
      </w:pPr>
      <w:r>
        <w:t xml:space="preserve">Organizations are looking to the PMO as a more critical business </w:t>
      </w:r>
      <w:r w:rsidR="00613ED4">
        <w:t>component</w:t>
      </w:r>
      <w:r>
        <w:t xml:space="preserve"> that derives project-specific data as part of the organization’s progress ability</w:t>
      </w:r>
      <w:r w:rsidR="002803EF">
        <w:t>.</w:t>
      </w:r>
      <w:r>
        <w:t xml:space="preserve"> </w:t>
      </w:r>
      <w:r w:rsidR="002803EF">
        <w:t>W</w:t>
      </w:r>
      <w:r>
        <w:t xml:space="preserve">ith the </w:t>
      </w:r>
      <w:r w:rsidR="00613ED4">
        <w:t>technology</w:t>
      </w:r>
      <w:r>
        <w:t xml:space="preserve"> changes like </w:t>
      </w:r>
      <w:r w:rsidR="00A41B19">
        <w:t xml:space="preserve">those </w:t>
      </w:r>
      <w:r>
        <w:t xml:space="preserve">found in Microsoft EPM 2010, companies are rapidly adopting a </w:t>
      </w:r>
      <w:del w:id="108" w:author="DM" w:date="2012-08-18T08:25:00Z">
        <w:r w:rsidDel="00C53BD7">
          <w:delText xml:space="preserve">project management </w:delText>
        </w:r>
      </w:del>
      <w:ins w:id="109" w:author="DM" w:date="2012-08-18T08:25:00Z">
        <w:r w:rsidR="00C53BD7">
          <w:t xml:space="preserve">PM </w:t>
        </w:r>
      </w:ins>
      <w:r>
        <w:t xml:space="preserve">culture that </w:t>
      </w:r>
      <w:r w:rsidR="00613ED4">
        <w:t>encourages</w:t>
      </w:r>
      <w:r w:rsidR="00CE4930" w:rsidRPr="00AE5042">
        <w:t xml:space="preserve"> collaborative space</w:t>
      </w:r>
      <w:r>
        <w:t>s</w:t>
      </w:r>
      <w:r w:rsidR="002803EF">
        <w:t>;</w:t>
      </w:r>
      <w:r>
        <w:t xml:space="preserve"> </w:t>
      </w:r>
      <w:r w:rsidR="00CE4930" w:rsidRPr="00AE5042">
        <w:t xml:space="preserve">everyone involved in the project is able to contribute work in </w:t>
      </w:r>
      <w:r w:rsidR="002803EF">
        <w:t>the communal</w:t>
      </w:r>
      <w:r w:rsidR="002803EF" w:rsidRPr="00AE5042">
        <w:t xml:space="preserve"> </w:t>
      </w:r>
      <w:r w:rsidR="00CE4930" w:rsidRPr="00AE5042">
        <w:t xml:space="preserve">space. A project is led and developed by the whole team, and each team member has </w:t>
      </w:r>
      <w:r w:rsidR="00A41B19">
        <w:t>complete access to all</w:t>
      </w:r>
      <w:r w:rsidR="00CE4930" w:rsidRPr="00AE5042">
        <w:t xml:space="preserve"> information on the project. Proje</w:t>
      </w:r>
      <w:r w:rsidR="002569C4">
        <w:t>c</w:t>
      </w:r>
      <w:r w:rsidR="00CE4930" w:rsidRPr="00AE5042">
        <w:t xml:space="preserve">t progress is visible to everyone on the team. </w:t>
      </w:r>
      <w:r w:rsidR="00A41B19">
        <w:t>In this environment</w:t>
      </w:r>
      <w:ins w:id="110" w:author="DM" w:date="2012-08-18T08:33:00Z">
        <w:r w:rsidR="000619DC">
          <w:t>,</w:t>
        </w:r>
      </w:ins>
      <w:r w:rsidR="00A41B19">
        <w:t xml:space="preserve"> </w:t>
      </w:r>
      <w:r w:rsidR="00214CAE">
        <w:t xml:space="preserve">the </w:t>
      </w:r>
      <w:r w:rsidR="00CE4930" w:rsidRPr="00AE5042">
        <w:t xml:space="preserve">project manager </w:t>
      </w:r>
      <w:r w:rsidR="00A41B19">
        <w:t xml:space="preserve">is </w:t>
      </w:r>
      <w:r w:rsidR="00CE4930" w:rsidRPr="00AE5042">
        <w:t>transform</w:t>
      </w:r>
      <w:r w:rsidR="00A41B19">
        <w:t>ed</w:t>
      </w:r>
      <w:r w:rsidR="00CE4930" w:rsidRPr="00AE5042">
        <w:t xml:space="preserve"> from a taskmaster to a project </w:t>
      </w:r>
      <w:r w:rsidR="00421B54" w:rsidRPr="00AE5042">
        <w:t>visionary</w:t>
      </w:r>
      <w:r w:rsidR="00421B54">
        <w:t>,</w:t>
      </w:r>
      <w:r w:rsidR="00421B54" w:rsidRPr="00AE5042">
        <w:t xml:space="preserve"> choosing</w:t>
      </w:r>
      <w:r w:rsidR="00CE4930" w:rsidRPr="00AE5042">
        <w:t xml:space="preserve"> the right direction for the project development. </w:t>
      </w:r>
      <w:r w:rsidR="002450C2">
        <w:t xml:space="preserve">Project stakeholder groups now have better </w:t>
      </w:r>
      <w:r w:rsidR="00CE4930" w:rsidRPr="00AE5042">
        <w:t xml:space="preserve">insight and </w:t>
      </w:r>
      <w:r w:rsidR="002450C2">
        <w:t xml:space="preserve">can leverage </w:t>
      </w:r>
      <w:r w:rsidR="00CE4930" w:rsidRPr="00AE5042">
        <w:t xml:space="preserve">collaboration </w:t>
      </w:r>
      <w:r w:rsidR="002450C2">
        <w:t>to drive</w:t>
      </w:r>
      <w:r w:rsidR="00CE4930" w:rsidRPr="00AE5042">
        <w:t xml:space="preserve"> a pr</w:t>
      </w:r>
      <w:r w:rsidR="002450C2">
        <w:t>oject</w:t>
      </w:r>
      <w:r w:rsidR="00421B54">
        <w:t>.</w:t>
      </w:r>
      <w:r w:rsidR="00B823A8">
        <w:t xml:space="preserve"> </w:t>
      </w:r>
      <w:r w:rsidR="00421B54">
        <w:t>P</w:t>
      </w:r>
      <w:r w:rsidR="00421B54" w:rsidRPr="00AE5042">
        <w:t xml:space="preserve">eople </w:t>
      </w:r>
      <w:r w:rsidR="00CE4930" w:rsidRPr="00AE5042">
        <w:t>and business</w:t>
      </w:r>
      <w:r w:rsidR="002450C2">
        <w:t xml:space="preserve"> process</w:t>
      </w:r>
      <w:r w:rsidR="00421B54">
        <w:t>es</w:t>
      </w:r>
      <w:r w:rsidR="002450C2">
        <w:t xml:space="preserve"> are more efficient</w:t>
      </w:r>
      <w:r w:rsidR="00421B54">
        <w:t>.</w:t>
      </w:r>
      <w:r w:rsidR="002450C2">
        <w:t xml:space="preserve"> </w:t>
      </w:r>
      <w:r w:rsidR="00421B54">
        <w:t xml:space="preserve">They </w:t>
      </w:r>
      <w:r w:rsidR="002450C2">
        <w:t>can</w:t>
      </w:r>
      <w:r w:rsidR="00CE4930" w:rsidRPr="00AE5042">
        <w:t xml:space="preserve"> build </w:t>
      </w:r>
      <w:r w:rsidR="002450C2">
        <w:t xml:space="preserve">and complete </w:t>
      </w:r>
      <w:r w:rsidR="00CE4930" w:rsidRPr="00AE5042">
        <w:t xml:space="preserve">work around a </w:t>
      </w:r>
      <w:del w:id="111" w:author="DM" w:date="2012-08-18T08:25:00Z">
        <w:r w:rsidR="00CE4930" w:rsidRPr="00AE5042" w:rsidDel="00C53BD7">
          <w:delText xml:space="preserve">project management </w:delText>
        </w:r>
      </w:del>
      <w:ins w:id="112" w:author="DM" w:date="2012-08-18T08:25:00Z">
        <w:r w:rsidR="00C53BD7">
          <w:t xml:space="preserve">PM </w:t>
        </w:r>
      </w:ins>
      <w:r w:rsidR="00CE4930" w:rsidRPr="00AE5042">
        <w:t>system</w:t>
      </w:r>
      <w:del w:id="113" w:author="DM" w:date="2012-08-18T08:33:00Z">
        <w:r w:rsidR="00CE4930" w:rsidRPr="00AE5042" w:rsidDel="000619DC">
          <w:delText>,</w:delText>
        </w:r>
      </w:del>
      <w:r w:rsidR="00CE4930" w:rsidRPr="00AE5042">
        <w:t xml:space="preserve"> rather than having a </w:t>
      </w:r>
      <w:del w:id="114" w:author="DM" w:date="2012-08-18T08:25:00Z">
        <w:r w:rsidR="00CE4930" w:rsidRPr="00AE5042" w:rsidDel="00C53BD7">
          <w:delText xml:space="preserve">project management </w:delText>
        </w:r>
      </w:del>
      <w:ins w:id="115" w:author="DM" w:date="2012-08-18T08:25:00Z">
        <w:r w:rsidR="00C53BD7">
          <w:t xml:space="preserve">PM </w:t>
        </w:r>
      </w:ins>
      <w:r w:rsidR="00CE4930" w:rsidRPr="00AE5042">
        <w:t>system built around the work</w:t>
      </w:r>
      <w:r w:rsidR="00E43716">
        <w:t xml:space="preserve">. </w:t>
      </w:r>
      <w:r w:rsidR="002450C2">
        <w:t>The Microsoft EPM 2010</w:t>
      </w:r>
      <w:r w:rsidR="00CE4930" w:rsidRPr="00AE5042">
        <w:t xml:space="preserve"> technologies </w:t>
      </w:r>
      <w:r w:rsidR="00C35DF9">
        <w:t xml:space="preserve">use </w:t>
      </w:r>
      <w:r w:rsidR="002450C2">
        <w:t>social, collaborative</w:t>
      </w:r>
      <w:ins w:id="116" w:author="DM" w:date="2012-08-18T08:33:00Z">
        <w:r w:rsidR="000619DC">
          <w:t>,</w:t>
        </w:r>
      </w:ins>
      <w:r w:rsidR="002450C2">
        <w:t xml:space="preserve"> and team-centric project data to</w:t>
      </w:r>
      <w:r w:rsidR="00CE4930" w:rsidRPr="00AE5042">
        <w:t xml:space="preserve"> </w:t>
      </w:r>
      <w:r w:rsidR="00C35DF9">
        <w:t xml:space="preserve">produce </w:t>
      </w:r>
      <w:r w:rsidR="00CE4930" w:rsidRPr="00AE5042">
        <w:t xml:space="preserve">collective </w:t>
      </w:r>
      <w:r w:rsidR="002450C2">
        <w:t>project intelligence.</w:t>
      </w:r>
    </w:p>
    <w:p w:rsidR="003A152D" w:rsidRDefault="006D4CA9" w:rsidP="00AD795E">
      <w:pPr>
        <w:pStyle w:val="H2"/>
      </w:pPr>
      <w:del w:id="117" w:author="DM" w:date="2012-08-18T08:33:00Z">
        <w:r w:rsidRPr="00194D34" w:rsidDel="000619DC">
          <w:delText xml:space="preserve">The </w:delText>
        </w:r>
      </w:del>
      <w:r w:rsidRPr="00194D34">
        <w:t xml:space="preserve">PPM as a </w:t>
      </w:r>
      <w:r w:rsidR="00613ED4" w:rsidRPr="00194D34">
        <w:t>Critical</w:t>
      </w:r>
      <w:r w:rsidRPr="00194D34">
        <w:t xml:space="preserve"> Part of the Business</w:t>
      </w:r>
      <w:r w:rsidR="00194D34">
        <w:t xml:space="preserve"> </w:t>
      </w:r>
    </w:p>
    <w:p w:rsidR="00F902AA" w:rsidRDefault="00AD7FCA" w:rsidP="00F902AA">
      <w:pPr>
        <w:pStyle w:val="Para"/>
      </w:pPr>
      <w:r>
        <w:t xml:space="preserve">The PPM as a critical part of the business </w:t>
      </w:r>
      <w:r w:rsidRPr="00AE5042">
        <w:t xml:space="preserve">has created an unprecedented interest in </w:t>
      </w:r>
      <w:del w:id="118" w:author="DM" w:date="2012-08-18T08:34:00Z">
        <w:r w:rsidRPr="00AE5042" w:rsidDel="000619DC">
          <w:delText xml:space="preserve">project portfolio management </w:delText>
        </w:r>
      </w:del>
      <w:ins w:id="119" w:author="DM" w:date="2012-08-18T08:34:00Z">
        <w:r w:rsidR="000619DC">
          <w:t xml:space="preserve">PPM </w:t>
        </w:r>
      </w:ins>
      <w:r w:rsidRPr="00AE5042">
        <w:t>methods.</w:t>
      </w:r>
      <w:r>
        <w:t xml:space="preserve"> </w:t>
      </w:r>
      <w:r w:rsidR="006D4CA9">
        <w:t xml:space="preserve">Historically companies find that after </w:t>
      </w:r>
      <w:r w:rsidR="003A152D">
        <w:t xml:space="preserve">they </w:t>
      </w:r>
      <w:r>
        <w:t xml:space="preserve">have </w:t>
      </w:r>
      <w:r w:rsidR="00C41571">
        <w:t>determine</w:t>
      </w:r>
      <w:r>
        <w:t>d</w:t>
      </w:r>
      <w:r w:rsidR="00C41571">
        <w:t xml:space="preserve"> the </w:t>
      </w:r>
      <w:r w:rsidR="00613ED4">
        <w:t>strategic</w:t>
      </w:r>
      <w:r w:rsidR="00C41571">
        <w:t xml:space="preserve"> plans and </w:t>
      </w:r>
      <w:ins w:id="120" w:author="DM" w:date="2012-08-18T08:35:00Z">
        <w:r w:rsidR="000619DC">
          <w:t>defined</w:t>
        </w:r>
      </w:ins>
      <w:del w:id="121" w:author="DM" w:date="2012-08-18T08:35:00Z">
        <w:r w:rsidR="00C41571" w:rsidDel="000619DC">
          <w:delText>definition</w:delText>
        </w:r>
        <w:r w:rsidR="003A152D" w:rsidDel="000619DC">
          <w:delText>s</w:delText>
        </w:r>
        <w:r w:rsidR="00C41571" w:rsidDel="000619DC">
          <w:delText xml:space="preserve"> of</w:delText>
        </w:r>
      </w:del>
      <w:r w:rsidR="00C41571">
        <w:t xml:space="preserve"> types of projects that need to be </w:t>
      </w:r>
      <w:r w:rsidR="00613ED4">
        <w:t>initiated</w:t>
      </w:r>
      <w:r w:rsidR="00C41571">
        <w:t>, the</w:t>
      </w:r>
      <w:r>
        <w:t>y</w:t>
      </w:r>
      <w:r w:rsidR="00C41571">
        <w:t xml:space="preserve"> ha</w:t>
      </w:r>
      <w:r>
        <w:t>ve</w:t>
      </w:r>
      <w:r w:rsidR="00CE4930" w:rsidRPr="00AE5042">
        <w:t xml:space="preserve"> more projects than resources </w:t>
      </w:r>
      <w:r>
        <w:t xml:space="preserve">available </w:t>
      </w:r>
      <w:r w:rsidR="00CE4930" w:rsidRPr="00AE5042">
        <w:t>to implement them</w:t>
      </w:r>
      <w:r w:rsidR="003B25E6">
        <w:t xml:space="preserve">. </w:t>
      </w:r>
      <w:r>
        <w:t xml:space="preserve">PPM can help to address this issue. </w:t>
      </w:r>
      <w:r w:rsidR="00CE4930" w:rsidRPr="00AE5042">
        <w:t>However, PPM can place a huge burden on an organization</w:t>
      </w:r>
      <w:r w:rsidR="00C41571">
        <w:t xml:space="preserve"> as PPM is a lifecycle process that is embedded in</w:t>
      </w:r>
      <w:del w:id="122" w:author="DM" w:date="2012-08-18T08:35:00Z">
        <w:r w:rsidR="00C41571" w:rsidDel="000619DC">
          <w:delText>to</w:delText>
        </w:r>
      </w:del>
      <w:r w:rsidR="00C41571">
        <w:t xml:space="preserve"> the functions and practices </w:t>
      </w:r>
      <w:ins w:id="123" w:author="DM" w:date="2012-08-18T08:35:00Z">
        <w:r w:rsidR="000619DC">
          <w:t>of</w:t>
        </w:r>
      </w:ins>
      <w:del w:id="124" w:author="DM" w:date="2012-08-18T08:35:00Z">
        <w:r w:rsidR="00C41571" w:rsidDel="000619DC">
          <w:delText>within</w:delText>
        </w:r>
      </w:del>
      <w:r w:rsidR="00C41571">
        <w:t xml:space="preserve"> an organization as part of doing business</w:t>
      </w:r>
      <w:r w:rsidR="00CE4930" w:rsidRPr="00AE5042">
        <w:t xml:space="preserve">. </w:t>
      </w:r>
      <w:r w:rsidR="00C41571">
        <w:t xml:space="preserve">Moreover, as companies embrace collaborative approaches to delivering </w:t>
      </w:r>
      <w:r w:rsidR="00435943">
        <w:t xml:space="preserve">more return on investment </w:t>
      </w:r>
      <w:ins w:id="125" w:author="DM" w:date="2012-08-18T08:36:00Z">
        <w:r w:rsidR="000619DC">
          <w:t xml:space="preserve">(ROI) </w:t>
        </w:r>
      </w:ins>
      <w:r w:rsidR="00435943">
        <w:t>and are acutely tuned to projects that contribute to the company’s bottom line</w:t>
      </w:r>
      <w:r w:rsidR="00C41571">
        <w:t xml:space="preserve">, there are newly discovered components </w:t>
      </w:r>
      <w:r w:rsidR="001A349E">
        <w:t xml:space="preserve">that </w:t>
      </w:r>
      <w:r w:rsidR="00C41571">
        <w:t>project and non-PMO stakeholder</w:t>
      </w:r>
      <w:r w:rsidR="00AB0A40">
        <w:t>s</w:t>
      </w:r>
      <w:r w:rsidR="00C41571">
        <w:t xml:space="preserve"> should take into consideration</w:t>
      </w:r>
      <w:r w:rsidR="00E43716">
        <w:t>.</w:t>
      </w:r>
      <w:del w:id="126" w:author="Tim Runcie" w:date="2012-09-13T08:13:00Z">
        <w:r w:rsidR="00E43716" w:rsidDel="008E6282">
          <w:delText xml:space="preserve"> </w:delText>
        </w:r>
        <w:r w:rsidR="00C41571" w:rsidDel="008E6282">
          <w:delText>The following is</w:delText>
        </w:r>
        <w:r w:rsidR="00CE4930" w:rsidRPr="00AE5042" w:rsidDel="008E6282">
          <w:delText xml:space="preserve"> a</w:delText>
        </w:r>
      </w:del>
      <w:ins w:id="127" w:author="DM" w:date="2012-08-18T08:36:00Z">
        <w:del w:id="128" w:author="Tim Runcie" w:date="2012-09-13T08:13:00Z">
          <w:r w:rsidR="00A91143" w:rsidDel="008E6282">
            <w:delText>A</w:delText>
          </w:r>
        </w:del>
      </w:ins>
      <w:del w:id="129" w:author="Tim Runcie" w:date="2012-09-13T08:13:00Z">
        <w:r w:rsidR="00CE4930" w:rsidRPr="00AE5042" w:rsidDel="008E6282">
          <w:delText xml:space="preserve"> </w:delText>
        </w:r>
        <w:r w:rsidR="00C41571" w:rsidDel="008E6282">
          <w:delText xml:space="preserve">high-level </w:delText>
        </w:r>
        <w:r w:rsidR="00CE4930" w:rsidRPr="00AE5042" w:rsidDel="008E6282">
          <w:delText>checklist</w:delText>
        </w:r>
      </w:del>
      <w:commentRangeStart w:id="130"/>
      <w:ins w:id="131" w:author="DM" w:date="2012-08-18T08:37:00Z">
        <w:del w:id="132" w:author="Tim Runcie" w:date="2012-09-13T08:13:00Z">
          <w:r w:rsidR="00A91143" w:rsidDel="008E6282">
            <w:rPr>
              <w:rStyle w:val="QueryInline"/>
            </w:rPr>
            <w:delText>[</w:delText>
          </w:r>
          <w:commentRangeStart w:id="133"/>
          <w:r w:rsidR="00A91143" w:rsidDel="008E6282">
            <w:rPr>
              <w:rStyle w:val="QueryInline"/>
            </w:rPr>
            <w:delText>AU: where is the checklist?]</w:delText>
          </w:r>
        </w:del>
      </w:ins>
      <w:commentRangeEnd w:id="130"/>
      <w:del w:id="134" w:author="Tim Runcie" w:date="2012-09-13T08:13:00Z">
        <w:r w:rsidR="003C3140" w:rsidDel="008E6282">
          <w:rPr>
            <w:rStyle w:val="CommentReference"/>
            <w:rFonts w:asciiTheme="minorHAnsi" w:eastAsiaTheme="minorHAnsi" w:hAnsiTheme="minorHAnsi" w:cstheme="minorBidi"/>
            <w:snapToGrid/>
          </w:rPr>
          <w:commentReference w:id="130"/>
        </w:r>
        <w:commentRangeEnd w:id="133"/>
        <w:r w:rsidR="008E6282" w:rsidDel="008E6282">
          <w:rPr>
            <w:rStyle w:val="CommentReference"/>
            <w:rFonts w:asciiTheme="minorHAnsi" w:eastAsiaTheme="minorHAnsi" w:hAnsiTheme="minorHAnsi" w:cstheme="minorBidi"/>
            <w:snapToGrid/>
          </w:rPr>
          <w:commentReference w:id="133"/>
        </w:r>
        <w:r w:rsidR="00CE4930" w:rsidRPr="00AE5042" w:rsidDel="008E6282">
          <w:delText xml:space="preserve"> for how to get the major benefits of PPM while keeping it simple</w:delText>
        </w:r>
      </w:del>
      <w:ins w:id="135" w:author="DM" w:date="2012-08-18T08:36:00Z">
        <w:del w:id="136" w:author="Tim Runcie" w:date="2012-09-13T08:13:00Z">
          <w:r w:rsidR="00A91143" w:rsidDel="008E6282">
            <w:delText xml:space="preserve"> is presented </w:delText>
          </w:r>
        </w:del>
        <w:del w:id="137" w:author="Tim Runcie" w:date="2012-09-13T08:12:00Z">
          <w:r w:rsidR="00A91143" w:rsidDel="008E6282">
            <w:delText>next</w:delText>
          </w:r>
        </w:del>
      </w:ins>
      <w:del w:id="138" w:author="Tim Runcie" w:date="2012-09-13T08:11:00Z">
        <w:r w:rsidR="00F902AA" w:rsidDel="008E6282">
          <w:delText>.</w:delText>
        </w:r>
      </w:del>
    </w:p>
    <w:p w:rsidR="008B6690" w:rsidRDefault="006D4CA9" w:rsidP="00AD795E">
      <w:pPr>
        <w:pStyle w:val="H2"/>
      </w:pPr>
      <w:r w:rsidRPr="00194D34">
        <w:t xml:space="preserve">Collaborative Project Management: </w:t>
      </w:r>
      <w:r w:rsidR="00CE4930" w:rsidRPr="00194D34">
        <w:t xml:space="preserve">Avoid Negative </w:t>
      </w:r>
      <w:r w:rsidRPr="00194D34">
        <w:t xml:space="preserve">Project </w:t>
      </w:r>
      <w:r w:rsidR="00CE4930" w:rsidRPr="00194D34">
        <w:t>Momentum</w:t>
      </w:r>
    </w:p>
    <w:p w:rsidR="00CE4930" w:rsidRPr="00AE5042" w:rsidRDefault="00F902AA" w:rsidP="005C135D">
      <w:pPr>
        <w:pStyle w:val="Para"/>
      </w:pPr>
      <w:r>
        <w:t xml:space="preserve">Companies </w:t>
      </w:r>
      <w:r w:rsidR="00C41571">
        <w:t xml:space="preserve">strive to create a </w:t>
      </w:r>
      <w:del w:id="139" w:author="DM" w:date="2012-08-18T08:36:00Z">
        <w:r w:rsidR="00E43716" w:rsidDel="00A91143">
          <w:delText>“</w:delText>
        </w:r>
      </w:del>
      <w:r w:rsidR="00C41571">
        <w:t>buzz</w:t>
      </w:r>
      <w:r w:rsidR="00756BCE">
        <w:t>,</w:t>
      </w:r>
      <w:del w:id="140" w:author="DM" w:date="2012-08-18T08:36:00Z">
        <w:r w:rsidR="00E43716" w:rsidDel="00A91143">
          <w:delText>”</w:delText>
        </w:r>
      </w:del>
      <w:r w:rsidR="001A349E">
        <w:t xml:space="preserve"> or excitement about the projects</w:t>
      </w:r>
      <w:ins w:id="141" w:author="DM" w:date="2012-08-18T08:36:00Z">
        <w:r w:rsidR="00A91143">
          <w:t>,</w:t>
        </w:r>
      </w:ins>
      <w:r w:rsidR="00C41571">
        <w:t xml:space="preserve"> and influence the workforce culture to drive strategic results</w:t>
      </w:r>
      <w:r w:rsidR="00E43716">
        <w:t xml:space="preserve">. </w:t>
      </w:r>
      <w:r w:rsidR="00C41571">
        <w:t xml:space="preserve">Leveraging EPM </w:t>
      </w:r>
      <w:r w:rsidR="00613ED4">
        <w:t>technologies</w:t>
      </w:r>
      <w:r w:rsidR="00C41571">
        <w:t xml:space="preserve"> and </w:t>
      </w:r>
      <w:r w:rsidR="001A349E">
        <w:t xml:space="preserve">building </w:t>
      </w:r>
      <w:r w:rsidR="00C41571">
        <w:t>cultural acceptance to work on projects together offers a powerful means for project managers to create momentum</w:t>
      </w:r>
      <w:r w:rsidR="00424C01">
        <w:t>.</w:t>
      </w:r>
      <w:r w:rsidR="00E43716">
        <w:t xml:space="preserve"> </w:t>
      </w:r>
      <w:r w:rsidR="00C41571">
        <w:t xml:space="preserve">A risk </w:t>
      </w:r>
      <w:r w:rsidR="000D57D0">
        <w:t xml:space="preserve">of this management technique </w:t>
      </w:r>
      <w:r w:rsidR="00C41571">
        <w:t xml:space="preserve">is </w:t>
      </w:r>
      <w:r w:rsidR="000D57D0">
        <w:t xml:space="preserve">that it </w:t>
      </w:r>
      <w:r w:rsidR="00C41571">
        <w:t>allow</w:t>
      </w:r>
      <w:r w:rsidR="000D57D0">
        <w:t>s</w:t>
      </w:r>
      <w:r w:rsidR="00C41571">
        <w:t xml:space="preserve"> </w:t>
      </w:r>
      <w:r w:rsidR="00CE4930">
        <w:t>momentum</w:t>
      </w:r>
      <w:r w:rsidR="00CE4930" w:rsidRPr="00AE5042">
        <w:t xml:space="preserve"> that </w:t>
      </w:r>
      <w:r w:rsidR="00C41571">
        <w:t>creates</w:t>
      </w:r>
      <w:r w:rsidR="00CE4930" w:rsidRPr="00AE5042">
        <w:t xml:space="preserve"> negative </w:t>
      </w:r>
      <w:r w:rsidR="00CE4930">
        <w:t xml:space="preserve">forces, </w:t>
      </w:r>
      <w:r w:rsidR="00C41571">
        <w:t>activities</w:t>
      </w:r>
      <w:ins w:id="142" w:author="DM" w:date="2012-08-18T08:37:00Z">
        <w:r w:rsidR="00A91143">
          <w:t>,</w:t>
        </w:r>
      </w:ins>
      <w:r w:rsidR="00C41571">
        <w:t xml:space="preserve"> </w:t>
      </w:r>
      <w:r w:rsidR="00CE4930">
        <w:t xml:space="preserve">or </w:t>
      </w:r>
      <w:del w:id="143" w:author="Jeff Jacobson" w:date="2012-09-04T11:43:00Z">
        <w:r w:rsidR="00CE4930" w:rsidDel="0051383A">
          <w:delText>directive</w:delText>
        </w:r>
      </w:del>
      <w:ins w:id="144" w:author="DM" w:date="2012-08-18T08:37:00Z">
        <w:del w:id="145" w:author="Jeff Jacobson" w:date="2012-09-04T11:43:00Z">
          <w:r w:rsidR="00A91143" w:rsidDel="0051383A">
            <w:delText>s</w:delText>
          </w:r>
          <w:r w:rsidR="00A91143" w:rsidDel="0051383A">
            <w:rPr>
              <w:rStyle w:val="QueryInline"/>
            </w:rPr>
            <w:delText>[AU: direction?]</w:delText>
          </w:r>
        </w:del>
      </w:ins>
      <w:ins w:id="146" w:author="Jeff Jacobson" w:date="2012-09-04T11:43:00Z">
        <w:r w:rsidR="0051383A">
          <w:t>direction</w:t>
        </w:r>
      </w:ins>
      <w:r w:rsidR="00CE4930" w:rsidRPr="00AE5042">
        <w:t xml:space="preserve">. </w:t>
      </w:r>
      <w:r w:rsidR="00C41571">
        <w:t>Historically stakeholders gathered to evaluate a variety of</w:t>
      </w:r>
      <w:r w:rsidR="00CE4930" w:rsidRPr="00AE5042">
        <w:t xml:space="preserve"> project details that </w:t>
      </w:r>
      <w:r w:rsidR="00613ED4">
        <w:t>ultimately</w:t>
      </w:r>
      <w:r w:rsidR="00C41571">
        <w:t xml:space="preserve"> lead </w:t>
      </w:r>
      <w:r w:rsidR="00CE4930" w:rsidRPr="00AE5042">
        <w:t xml:space="preserve">to </w:t>
      </w:r>
      <w:r w:rsidR="00C41571">
        <w:t>sea</w:t>
      </w:r>
      <w:r w:rsidR="001A349E">
        <w:t>s</w:t>
      </w:r>
      <w:r w:rsidR="00C41571">
        <w:t xml:space="preserve"> of </w:t>
      </w:r>
      <w:r w:rsidR="00CE4930" w:rsidRPr="00AE5042">
        <w:t xml:space="preserve">spreadsheets </w:t>
      </w:r>
      <w:r w:rsidR="00F20F27">
        <w:t>and many hours of analysis.</w:t>
      </w:r>
      <w:r w:rsidR="00CE4930" w:rsidRPr="00AE5042">
        <w:t xml:space="preserve"> </w:t>
      </w:r>
      <w:r w:rsidR="00F221C4">
        <w:t>The</w:t>
      </w:r>
      <w:r w:rsidR="00CE4930" w:rsidRPr="00AE5042">
        <w:t xml:space="preserve"> result </w:t>
      </w:r>
      <w:r w:rsidR="00C41571">
        <w:t>was many</w:t>
      </w:r>
      <w:r w:rsidR="00CE4930" w:rsidRPr="00AE5042">
        <w:t xml:space="preserve"> wasted hours gathering information or tracking details that never really help</w:t>
      </w:r>
      <w:r w:rsidR="00C41571">
        <w:t>ed drive the project</w:t>
      </w:r>
      <w:del w:id="147" w:author="DM" w:date="2012-08-18T08:37:00Z">
        <w:r w:rsidR="00CE4930" w:rsidRPr="00AE5042" w:rsidDel="00A91143">
          <w:delText>,</w:delText>
        </w:r>
      </w:del>
      <w:r w:rsidR="00CE4930" w:rsidRPr="00AE5042">
        <w:t xml:space="preserve"> and</w:t>
      </w:r>
      <w:ins w:id="148" w:author="DM" w:date="2012-08-18T08:37:00Z">
        <w:r w:rsidR="00A91143">
          <w:t>,</w:t>
        </w:r>
      </w:ins>
      <w:r w:rsidR="00CE4930" w:rsidRPr="00AE5042">
        <w:t xml:space="preserve"> more often than not</w:t>
      </w:r>
      <w:ins w:id="149" w:author="DM" w:date="2012-08-18T08:37:00Z">
        <w:r w:rsidR="00A91143">
          <w:t>,</w:t>
        </w:r>
      </w:ins>
      <w:r w:rsidR="00CE4930" w:rsidRPr="00AE5042">
        <w:t xml:space="preserve"> never </w:t>
      </w:r>
      <w:r w:rsidR="00F221C4" w:rsidRPr="00AE5042">
        <w:t>g</w:t>
      </w:r>
      <w:r w:rsidR="00F221C4">
        <w:t>o</w:t>
      </w:r>
      <w:r w:rsidR="00F221C4" w:rsidRPr="00AE5042">
        <w:t xml:space="preserve">t </w:t>
      </w:r>
      <w:r w:rsidR="00CE4930" w:rsidRPr="00AE5042">
        <w:t xml:space="preserve">used for anything. Here are some ways to avoid </w:t>
      </w:r>
      <w:r w:rsidR="00C41571">
        <w:t>negative project momentum using Microsoft EPM 2010 and newer PPM cultural practices</w:t>
      </w:r>
      <w:r w:rsidR="00CE4930" w:rsidRPr="00AE5042">
        <w:t>: </w:t>
      </w:r>
    </w:p>
    <w:p w:rsidR="00CE4930" w:rsidRPr="00AE5042" w:rsidRDefault="00AB2CEA" w:rsidP="005C135D">
      <w:pPr>
        <w:pStyle w:val="ListBulleted"/>
      </w:pPr>
      <w:r w:rsidRPr="00AB2CEA">
        <w:rPr>
          <w:rStyle w:val="Definition"/>
          <w:b/>
          <w:i w:val="0"/>
          <w:rPrChange w:id="150" w:author="DM" w:date="2012-08-18T08:38:00Z">
            <w:rPr>
              <w:rStyle w:val="Definition"/>
              <w:i w:val="0"/>
            </w:rPr>
          </w:rPrChange>
        </w:rPr>
        <w:t>Collect only relevant project data.</w:t>
      </w:r>
      <w:r w:rsidR="00CE4930" w:rsidRPr="00AE5042">
        <w:t xml:space="preserve"> The</w:t>
      </w:r>
      <w:r w:rsidR="00367E86">
        <w:t xml:space="preserve"> Microsoft EPM 2010 system is a role-based PPM technology that allows a PMO to slice </w:t>
      </w:r>
      <w:del w:id="151" w:author="DM" w:date="2012-08-18T08:38:00Z">
        <w:r w:rsidR="00367E86" w:rsidDel="00A91143">
          <w:delText xml:space="preserve">the </w:delText>
        </w:r>
      </w:del>
      <w:r w:rsidR="00367E86">
        <w:t xml:space="preserve">project metadata </w:t>
      </w:r>
      <w:del w:id="152" w:author="DM" w:date="2012-08-18T08:38:00Z">
        <w:r w:rsidR="00367E86" w:rsidDel="00A91143">
          <w:delText xml:space="preserve">that </w:delText>
        </w:r>
      </w:del>
      <w:r w:rsidR="00F20F27">
        <w:t>resid</w:t>
      </w:r>
      <w:ins w:id="153" w:author="DM" w:date="2012-08-18T08:38:00Z">
        <w:r w:rsidR="00A91143">
          <w:t>ing</w:t>
        </w:r>
      </w:ins>
      <w:del w:id="154" w:author="DM" w:date="2012-08-18T08:38:00Z">
        <w:r w:rsidR="00F20F27" w:rsidDel="00A91143">
          <w:delText>es</w:delText>
        </w:r>
      </w:del>
      <w:r w:rsidR="00F20F27">
        <w:t xml:space="preserve"> </w:t>
      </w:r>
      <w:r w:rsidR="00367E86">
        <w:t>across the entire enterprise</w:t>
      </w:r>
      <w:del w:id="155" w:author="DM" w:date="2012-08-18T08:38:00Z">
        <w:r w:rsidR="00F20F27" w:rsidDel="00A91143">
          <w:delText>,</w:delText>
        </w:r>
      </w:del>
      <w:r w:rsidR="00F20F27">
        <w:t xml:space="preserve"> and deliver information to stakeholders that is relevant to their functional roles.</w:t>
      </w:r>
    </w:p>
    <w:p w:rsidR="00CE4930" w:rsidRPr="00AE5042" w:rsidRDefault="00AB2CEA" w:rsidP="005C135D">
      <w:pPr>
        <w:pStyle w:val="ListBulleted"/>
      </w:pPr>
      <w:r w:rsidRPr="00AB2CEA">
        <w:rPr>
          <w:rStyle w:val="Definition"/>
          <w:b/>
          <w:i w:val="0"/>
          <w:rPrChange w:id="156" w:author="DM" w:date="2012-08-18T08:38:00Z">
            <w:rPr>
              <w:rStyle w:val="Definition"/>
            </w:rPr>
          </w:rPrChange>
        </w:rPr>
        <w:t>Solid project analysis.</w:t>
      </w:r>
      <w:r w:rsidR="00367E86">
        <w:t xml:space="preserve"> Spreadsheets and other desktop </w:t>
      </w:r>
      <w:r w:rsidR="00613ED4">
        <w:t>business</w:t>
      </w:r>
      <w:r w:rsidR="00367E86">
        <w:t xml:space="preserve"> data tools have been used to model, </w:t>
      </w:r>
      <w:r w:rsidR="00613ED4">
        <w:t>analyze</w:t>
      </w:r>
      <w:r w:rsidR="00BF3A8F">
        <w:t>,</w:t>
      </w:r>
      <w:r w:rsidR="00367E86">
        <w:t xml:space="preserve"> and determine scenarios </w:t>
      </w:r>
      <w:r w:rsidR="00BF3A8F">
        <w:t>almost to the point of</w:t>
      </w:r>
      <w:r w:rsidR="00367E86">
        <w:t xml:space="preserve"> analysis</w:t>
      </w:r>
      <w:r w:rsidR="00E812A9">
        <w:t xml:space="preserve"> </w:t>
      </w:r>
      <w:r w:rsidR="00367E86">
        <w:t>paralysis</w:t>
      </w:r>
      <w:r w:rsidR="00E43716">
        <w:t xml:space="preserve">. </w:t>
      </w:r>
      <w:r w:rsidR="00367E86">
        <w:t xml:space="preserve">The Microsoft EPM 2010 technology </w:t>
      </w:r>
      <w:r w:rsidR="006A0991">
        <w:t xml:space="preserve">provides </w:t>
      </w:r>
      <w:r w:rsidR="00BF3A8F">
        <w:t xml:space="preserve">custom configurations </w:t>
      </w:r>
      <w:r w:rsidR="00367E86">
        <w:t xml:space="preserve">for </w:t>
      </w:r>
      <w:r w:rsidR="00BF3A8F">
        <w:t xml:space="preserve">user and </w:t>
      </w:r>
      <w:r w:rsidR="00367E86">
        <w:t>stakeholder group</w:t>
      </w:r>
      <w:r w:rsidR="00BF3A8F">
        <w:t>s.</w:t>
      </w:r>
      <w:r w:rsidR="006A0991">
        <w:t xml:space="preserve"> </w:t>
      </w:r>
      <w:del w:id="157" w:author="DM" w:date="2012-08-18T08:38:00Z">
        <w:r w:rsidR="006A0991" w:rsidDel="00A91143">
          <w:delText>This allows u</w:delText>
        </w:r>
      </w:del>
      <w:ins w:id="158" w:author="DM" w:date="2012-08-18T08:38:00Z">
        <w:r w:rsidR="00A91143">
          <w:t>U</w:t>
        </w:r>
      </w:ins>
      <w:r w:rsidR="006A0991">
        <w:t xml:space="preserve">sers </w:t>
      </w:r>
      <w:ins w:id="159" w:author="DM" w:date="2012-08-18T08:38:00Z">
        <w:r w:rsidR="00A91143">
          <w:t>can</w:t>
        </w:r>
      </w:ins>
      <w:del w:id="160" w:author="DM" w:date="2012-08-18T08:38:00Z">
        <w:r w:rsidR="006A0991" w:rsidDel="00A91143">
          <w:delText>to</w:delText>
        </w:r>
      </w:del>
      <w:r w:rsidR="006A0991">
        <w:t xml:space="preserve"> control what they need to analyze when they need it</w:t>
      </w:r>
      <w:r w:rsidR="00756BCE">
        <w:t>—</w:t>
      </w:r>
      <w:r w:rsidR="006A0991">
        <w:t>all from real-time project data.</w:t>
      </w:r>
      <w:del w:id="161" w:author="DM" w:date="2012-08-18T08:38:00Z">
        <w:r w:rsidR="00367E86" w:rsidDel="00A91143">
          <w:delText xml:space="preserve"> </w:delText>
        </w:r>
        <w:r w:rsidR="00E43716" w:rsidDel="00A91143">
          <w:delText xml:space="preserve">. </w:delText>
        </w:r>
      </w:del>
    </w:p>
    <w:p w:rsidR="00CE4930" w:rsidRPr="00367E86" w:rsidRDefault="00AB2CEA" w:rsidP="005C135D">
      <w:pPr>
        <w:pStyle w:val="ListBulleted"/>
      </w:pPr>
      <w:r w:rsidRPr="00AB2CEA">
        <w:rPr>
          <w:rStyle w:val="Definition"/>
          <w:b/>
          <w:i w:val="0"/>
          <w:rPrChange w:id="162" w:author="DM" w:date="2012-08-18T08:38:00Z">
            <w:rPr>
              <w:rStyle w:val="Definition"/>
            </w:rPr>
          </w:rPrChange>
        </w:rPr>
        <w:t>The right amount of automated project processes.</w:t>
      </w:r>
      <w:r w:rsidR="00367E86">
        <w:t xml:space="preserve"> PMOs continue to take advantage of workflows, communication options</w:t>
      </w:r>
      <w:ins w:id="163" w:author="DM" w:date="2012-08-18T08:38:00Z">
        <w:r w:rsidR="00A91143">
          <w:t>,</w:t>
        </w:r>
      </w:ins>
      <w:r w:rsidR="00367E86">
        <w:t xml:space="preserve"> and centralized project data that may contain updates from around the world and around the clock</w:t>
      </w:r>
      <w:r w:rsidR="00E43716">
        <w:t xml:space="preserve">. </w:t>
      </w:r>
      <w:r w:rsidR="006A0991">
        <w:t>S</w:t>
      </w:r>
      <w:r w:rsidR="00367E86">
        <w:t xml:space="preserve">ome project stakeholders only want specific </w:t>
      </w:r>
      <w:r w:rsidR="00613ED4">
        <w:t>updates</w:t>
      </w:r>
      <w:r w:rsidR="00367E86">
        <w:t xml:space="preserve"> at a specific time, while others require near real</w:t>
      </w:r>
      <w:del w:id="164" w:author="DM" w:date="2012-08-18T08:39:00Z">
        <w:r w:rsidR="00367E86" w:rsidDel="00A91143">
          <w:delText>-</w:delText>
        </w:r>
      </w:del>
      <w:ins w:id="165" w:author="DM" w:date="2012-08-18T08:39:00Z">
        <w:r w:rsidR="00A91143">
          <w:t xml:space="preserve"> </w:t>
        </w:r>
      </w:ins>
      <w:r w:rsidR="00367E86">
        <w:t>time streaming of updates</w:t>
      </w:r>
      <w:r w:rsidR="00E43716">
        <w:t xml:space="preserve">. </w:t>
      </w:r>
      <w:r w:rsidR="00367E86">
        <w:t>As the PMO demands the right amount of project data</w:t>
      </w:r>
      <w:r w:rsidR="00C644E8">
        <w:t>,</w:t>
      </w:r>
      <w:r w:rsidR="00367E86">
        <w:t xml:space="preserve"> </w:t>
      </w:r>
      <w:ins w:id="166" w:author="DM" w:date="2012-08-18T08:39:00Z">
        <w:r w:rsidR="00A91143">
          <w:t>it</w:t>
        </w:r>
      </w:ins>
      <w:del w:id="167" w:author="DM" w:date="2012-08-18T08:39:00Z">
        <w:r w:rsidR="00367E86" w:rsidDel="00A91143">
          <w:delText>they</w:delText>
        </w:r>
      </w:del>
      <w:r w:rsidR="00367E86">
        <w:t xml:space="preserve"> also need</w:t>
      </w:r>
      <w:ins w:id="168" w:author="DM" w:date="2012-08-18T08:39:00Z">
        <w:r w:rsidR="00A91143">
          <w:t>s</w:t>
        </w:r>
      </w:ins>
      <w:r w:rsidR="00367E86">
        <w:t xml:space="preserve"> </w:t>
      </w:r>
      <w:ins w:id="169" w:author="DM" w:date="2012-08-18T08:39:00Z">
        <w:r w:rsidR="00A91143">
          <w:t>to be able</w:t>
        </w:r>
      </w:ins>
      <w:del w:id="170" w:author="DM" w:date="2012-08-18T08:39:00Z">
        <w:r w:rsidR="00367E86" w:rsidDel="00A91143">
          <w:delText>the ability</w:delText>
        </w:r>
      </w:del>
      <w:r w:rsidR="00367E86">
        <w:t xml:space="preserve"> to define the level of automation</w:t>
      </w:r>
      <w:ins w:id="171" w:author="DM" w:date="2012-08-18T08:39:00Z">
        <w:r w:rsidR="00A91143">
          <w:t>,</w:t>
        </w:r>
      </w:ins>
      <w:r w:rsidR="00367E86">
        <w:t xml:space="preserve"> from simple steps that are user driven, to complex channels of data linking together multiple stakeholders at various point</w:t>
      </w:r>
      <w:ins w:id="172" w:author="DM" w:date="2012-08-18T08:39:00Z">
        <w:r w:rsidR="00A91143">
          <w:t>s</w:t>
        </w:r>
      </w:ins>
      <w:r w:rsidR="00367E86">
        <w:t xml:space="preserve"> of the PPM process.</w:t>
      </w:r>
    </w:p>
    <w:p w:rsidR="00C644E8" w:rsidRDefault="00C644E8" w:rsidP="00AD795E">
      <w:pPr>
        <w:pStyle w:val="H1"/>
      </w:pPr>
      <w:r>
        <w:t>PPM Lifecycle</w:t>
      </w:r>
    </w:p>
    <w:p w:rsidR="00C644E8" w:rsidRDefault="00CE4930" w:rsidP="00AD795E">
      <w:pPr>
        <w:pStyle w:val="H2"/>
      </w:pPr>
      <w:del w:id="173" w:author="DM" w:date="2012-08-18T08:39:00Z">
        <w:r w:rsidRPr="00194D34" w:rsidDel="00A91143">
          <w:delText xml:space="preserve">PPM </w:delText>
        </w:r>
        <w:r w:rsidR="00A34B0A" w:rsidRPr="00194D34" w:rsidDel="00A91143">
          <w:delText xml:space="preserve">Lifecycle: </w:delText>
        </w:r>
      </w:del>
      <w:r w:rsidR="00A34B0A" w:rsidRPr="00194D34">
        <w:t>Creating Business</w:t>
      </w:r>
      <w:r w:rsidRPr="00194D34">
        <w:t xml:space="preserve"> Value</w:t>
      </w:r>
      <w:r w:rsidR="00A34B0A" w:rsidRPr="00194D34">
        <w:t xml:space="preserve"> </w:t>
      </w:r>
      <w:r w:rsidR="00613ED4" w:rsidRPr="00194D34">
        <w:t>through</w:t>
      </w:r>
      <w:r w:rsidR="00A34B0A" w:rsidRPr="00194D34">
        <w:t xml:space="preserve"> Project Management Processes</w:t>
      </w:r>
      <w:r w:rsidR="00194D34">
        <w:t xml:space="preserve"> </w:t>
      </w:r>
    </w:p>
    <w:p w:rsidR="00CE4930" w:rsidRPr="00AE5042" w:rsidRDefault="00A34B0A" w:rsidP="005C135D">
      <w:pPr>
        <w:pStyle w:val="Para"/>
      </w:pPr>
      <w:del w:id="174" w:author="DM" w:date="2012-08-18T08:25:00Z">
        <w:r w:rsidDel="00C53BD7">
          <w:delText xml:space="preserve">Project management </w:delText>
        </w:r>
      </w:del>
      <w:ins w:id="175" w:author="DM" w:date="2012-08-18T08:25:00Z">
        <w:r w:rsidR="00C53BD7">
          <w:t xml:space="preserve">PM </w:t>
        </w:r>
      </w:ins>
      <w:r>
        <w:t>exists because practitioners agree to and follow steps that are interrelated</w:t>
      </w:r>
      <w:r w:rsidR="00E43716">
        <w:t xml:space="preserve">. </w:t>
      </w:r>
      <w:r>
        <w:t>The concept is simple</w:t>
      </w:r>
      <w:r w:rsidR="00C644E8">
        <w:t xml:space="preserve"> and </w:t>
      </w:r>
      <w:ins w:id="176" w:author="DM" w:date="2012-08-18T08:40:00Z">
        <w:r w:rsidR="001E3E47">
          <w:t>able to</w:t>
        </w:r>
      </w:ins>
      <w:del w:id="177" w:author="DM" w:date="2012-08-18T08:40:00Z">
        <w:r w:rsidR="00C644E8" w:rsidDel="001E3E47">
          <w:delText>capable of</w:delText>
        </w:r>
      </w:del>
      <w:r w:rsidR="00C85429">
        <w:t xml:space="preserve"> </w:t>
      </w:r>
      <w:r w:rsidR="00613ED4">
        <w:t>adapt</w:t>
      </w:r>
      <w:del w:id="178" w:author="DM" w:date="2012-08-18T08:40:00Z">
        <w:r w:rsidR="00C644E8" w:rsidDel="001E3E47">
          <w:delText>ing</w:delText>
        </w:r>
      </w:del>
      <w:r>
        <w:t xml:space="preserve"> to a variety of business </w:t>
      </w:r>
      <w:r w:rsidR="00613ED4">
        <w:t>environments</w:t>
      </w:r>
      <w:r>
        <w:t xml:space="preserve"> and corporate cultures worldwide</w:t>
      </w:r>
      <w:r w:rsidR="00E43716">
        <w:t xml:space="preserve">. </w:t>
      </w:r>
      <w:r>
        <w:t>PPM lifecycles are compl</w:t>
      </w:r>
      <w:del w:id="179" w:author="DM" w:date="2012-08-18T08:40:00Z">
        <w:r w:rsidDel="001E3E47">
          <w:delText>i</w:delText>
        </w:r>
      </w:del>
      <w:ins w:id="180" w:author="DM" w:date="2012-08-18T08:40:00Z">
        <w:r w:rsidR="001E3E47">
          <w:t>e</w:t>
        </w:r>
      </w:ins>
      <w:r>
        <w:t>ment</w:t>
      </w:r>
      <w:r w:rsidR="00C644E8">
        <w:t>ary to</w:t>
      </w:r>
      <w:r>
        <w:t xml:space="preserve"> practices such as software </w:t>
      </w:r>
      <w:r w:rsidR="00613ED4">
        <w:t>development</w:t>
      </w:r>
      <w:r w:rsidR="00C85429">
        <w:t xml:space="preserve">, </w:t>
      </w:r>
      <w:del w:id="181" w:author="DM" w:date="2012-08-18T08:40:00Z">
        <w:r w:rsidR="00C85429" w:rsidDel="001E3E47">
          <w:delText>A</w:delText>
        </w:r>
      </w:del>
      <w:ins w:id="182" w:author="DM" w:date="2012-08-18T08:40:00Z">
        <w:r w:rsidR="001E3E47">
          <w:t>a</w:t>
        </w:r>
      </w:ins>
      <w:r w:rsidR="00C85429">
        <w:t>gile methodologies</w:t>
      </w:r>
      <w:r>
        <w:t xml:space="preserve">, </w:t>
      </w:r>
      <w:r w:rsidR="00C85429">
        <w:t>and business processes and standards</w:t>
      </w:r>
      <w:ins w:id="183" w:author="DM" w:date="2012-08-18T08:40:00Z">
        <w:r w:rsidR="001E3E47">
          <w:t>, such as</w:t>
        </w:r>
      </w:ins>
      <w:del w:id="184" w:author="DM" w:date="2012-08-18T08:40:00Z">
        <w:r w:rsidR="00C85429" w:rsidDel="001E3E47">
          <w:delText xml:space="preserve"> like</w:delText>
        </w:r>
      </w:del>
      <w:r w:rsidR="00C85429">
        <w:t xml:space="preserve"> </w:t>
      </w:r>
      <w:r>
        <w:t>Sarbanes-</w:t>
      </w:r>
      <w:r w:rsidR="00613ED4">
        <w:t>Oxley</w:t>
      </w:r>
      <w:r w:rsidR="00E43716">
        <w:t xml:space="preserve">. </w:t>
      </w:r>
      <w:r>
        <w:t xml:space="preserve">Although business lifecycles can be detailed and complex, the concept of </w:t>
      </w:r>
      <w:r w:rsidR="00C644E8">
        <w:t xml:space="preserve">a </w:t>
      </w:r>
      <w:r>
        <w:t>PPM lifecycle is straight</w:t>
      </w:r>
      <w:del w:id="185" w:author="DM" w:date="2012-08-18T08:40:00Z">
        <w:r w:rsidDel="001E3E47">
          <w:delText xml:space="preserve"> </w:delText>
        </w:r>
      </w:del>
      <w:r>
        <w:t>forward</w:t>
      </w:r>
      <w:r w:rsidR="00424C01">
        <w:t xml:space="preserve"> and designed to create an orderly flow of information and activities</w:t>
      </w:r>
      <w:r w:rsidR="00E43716">
        <w:t xml:space="preserve">. </w:t>
      </w:r>
      <w:del w:id="186" w:author="DM" w:date="2012-08-18T08:40:00Z">
        <w:r w:rsidDel="001E3E47">
          <w:delText xml:space="preserve">The following are </w:delText>
        </w:r>
      </w:del>
      <w:ins w:id="187" w:author="DM" w:date="2012-08-18T08:40:00Z">
        <w:r w:rsidR="001E3E47">
          <w:t xml:space="preserve">Ideas </w:t>
        </w:r>
      </w:ins>
      <w:del w:id="188" w:author="DM" w:date="2012-08-18T08:40:00Z">
        <w:r w:rsidDel="001E3E47">
          <w:delText xml:space="preserve">tenants </w:delText>
        </w:r>
      </w:del>
      <w:r>
        <w:t>to consider when adjusting your business processes and PPM processes into a more cohesive ecosystem</w:t>
      </w:r>
      <w:ins w:id="189" w:author="DM" w:date="2012-08-18T08:40:00Z">
        <w:r w:rsidR="001E3E47">
          <w:t xml:space="preserve"> are listed next.</w:t>
        </w:r>
      </w:ins>
      <w:del w:id="190" w:author="DM" w:date="2012-08-18T08:41:00Z">
        <w:r w:rsidR="00CE4930" w:rsidRPr="00AE5042" w:rsidDel="001E3E47">
          <w:delText>:</w:delText>
        </w:r>
      </w:del>
      <w:r w:rsidR="00CE4930" w:rsidRPr="00AE5042">
        <w:t> </w:t>
      </w:r>
    </w:p>
    <w:p w:rsidR="00CE4930" w:rsidRPr="00AE5042" w:rsidRDefault="00AB2CEA" w:rsidP="005C135D">
      <w:pPr>
        <w:pStyle w:val="ListBulleted"/>
      </w:pPr>
      <w:r w:rsidRPr="00AB2CEA">
        <w:rPr>
          <w:rStyle w:val="Definition"/>
          <w:b/>
          <w:i w:val="0"/>
          <w:rPrChange w:id="191" w:author="DM" w:date="2012-08-18T08:41:00Z">
            <w:rPr>
              <w:rStyle w:val="Definition"/>
              <w:i w:val="0"/>
            </w:rPr>
          </w:rPrChange>
        </w:rPr>
        <w:t>Adopt PPM processes that follow steps or phases.</w:t>
      </w:r>
      <w:r w:rsidR="00CE4930" w:rsidRPr="00AE5042">
        <w:t xml:space="preserve"> </w:t>
      </w:r>
      <w:r w:rsidR="00A34B0A">
        <w:t>Create a system that defines l</w:t>
      </w:r>
      <w:r w:rsidR="00CE4930" w:rsidRPr="00AE5042">
        <w:t>ifecycle state</w:t>
      </w:r>
      <w:r w:rsidR="00A34B0A">
        <w:t>s</w:t>
      </w:r>
      <w:r w:rsidR="00C644E8">
        <w:t>,</w:t>
      </w:r>
      <w:r w:rsidR="00CE4930" w:rsidRPr="00AE5042">
        <w:t xml:space="preserve"> </w:t>
      </w:r>
      <w:r w:rsidR="00A34B0A">
        <w:t xml:space="preserve">such as </w:t>
      </w:r>
      <w:r w:rsidR="00613ED4">
        <w:t>create</w:t>
      </w:r>
      <w:r w:rsidR="00A34B0A">
        <w:t>, selection, planning, managing, and closure</w:t>
      </w:r>
      <w:r w:rsidR="00E43716">
        <w:t xml:space="preserve">. </w:t>
      </w:r>
      <w:r w:rsidR="00A34B0A">
        <w:t>Other attributes may include various statuses within each state of the lifecycle</w:t>
      </w:r>
      <w:ins w:id="192" w:author="DM" w:date="2012-08-18T08:41:00Z">
        <w:r w:rsidR="001E3E47">
          <w:t>,</w:t>
        </w:r>
      </w:ins>
      <w:r w:rsidR="00A34B0A">
        <w:t xml:space="preserve"> such as budget </w:t>
      </w:r>
      <w:r w:rsidR="00CE4930" w:rsidRPr="00AE5042">
        <w:t xml:space="preserve">request, </w:t>
      </w:r>
      <w:r w:rsidR="00A34B0A">
        <w:t>work remaining for a critical project</w:t>
      </w:r>
      <w:r w:rsidR="00CE4930" w:rsidRPr="00AE5042">
        <w:t xml:space="preserve">, </w:t>
      </w:r>
      <w:r w:rsidR="00613ED4">
        <w:t>compliances</w:t>
      </w:r>
      <w:r w:rsidR="00A34B0A">
        <w:t xml:space="preserve">, </w:t>
      </w:r>
      <w:ins w:id="193" w:author="DM" w:date="2012-08-18T08:41:00Z">
        <w:r w:rsidR="001E3E47">
          <w:t>and the like</w:t>
        </w:r>
      </w:ins>
      <w:del w:id="194" w:author="DM" w:date="2012-08-18T08:41:00Z">
        <w:r w:rsidR="00A34B0A" w:rsidDel="001E3E47">
          <w:delText>etc</w:delText>
        </w:r>
      </w:del>
      <w:r w:rsidR="00CE4930" w:rsidRPr="00AE5042">
        <w:t>.</w:t>
      </w:r>
    </w:p>
    <w:p w:rsidR="00CE4930" w:rsidRPr="00AE5042" w:rsidRDefault="00AB2CEA" w:rsidP="005C135D">
      <w:pPr>
        <w:pStyle w:val="ListBulleted"/>
      </w:pPr>
      <w:r w:rsidRPr="00AB2CEA">
        <w:rPr>
          <w:rStyle w:val="Definition"/>
          <w:b/>
          <w:i w:val="0"/>
          <w:rPrChange w:id="195" w:author="DM" w:date="2012-08-18T08:41:00Z">
            <w:rPr>
              <w:rStyle w:val="Definition"/>
            </w:rPr>
          </w:rPrChange>
        </w:rPr>
        <w:t>Project relevance to business requirements.</w:t>
      </w:r>
      <w:r w:rsidR="00CE4930" w:rsidRPr="00AE5042">
        <w:t xml:space="preserve"> Show </w:t>
      </w:r>
      <w:r w:rsidR="00C644E8">
        <w:t xml:space="preserve">how each </w:t>
      </w:r>
      <w:r w:rsidR="00C108C6">
        <w:t xml:space="preserve">project </w:t>
      </w:r>
      <w:r w:rsidR="00C644E8">
        <w:t>is</w:t>
      </w:r>
      <w:r w:rsidR="00C108C6">
        <w:t xml:space="preserve"> aligned to objectives at the strategic level, and define elements that justify </w:t>
      </w:r>
      <w:ins w:id="196" w:author="Odum, Amy - Hoboken" w:date="2012-08-27T13:56:00Z">
        <w:r w:rsidR="00830813">
          <w:t xml:space="preserve">considering </w:t>
        </w:r>
      </w:ins>
      <w:r w:rsidR="00C108C6">
        <w:t>the project delivery as successful</w:t>
      </w:r>
      <w:r w:rsidR="00C644E8">
        <w:t>.</w:t>
      </w:r>
    </w:p>
    <w:p w:rsidR="00CE4930" w:rsidRPr="00AE5042" w:rsidRDefault="00AB2CEA" w:rsidP="005C135D">
      <w:pPr>
        <w:pStyle w:val="ListBulleted"/>
      </w:pPr>
      <w:r w:rsidRPr="00AB2CEA">
        <w:rPr>
          <w:rStyle w:val="Definition"/>
          <w:b/>
          <w:i w:val="0"/>
          <w:rPrChange w:id="197" w:author="DM" w:date="2012-08-18T08:41:00Z">
            <w:rPr>
              <w:rStyle w:val="Definition"/>
            </w:rPr>
          </w:rPrChange>
        </w:rPr>
        <w:t>Separate high-performing projects from failing initiatives.</w:t>
      </w:r>
      <w:r w:rsidR="00C108C6">
        <w:t xml:space="preserve"> </w:t>
      </w:r>
      <w:ins w:id="198" w:author="DM" w:date="2012-08-18T08:41:00Z">
        <w:r w:rsidR="001E3E47">
          <w:t>Ensure</w:t>
        </w:r>
      </w:ins>
      <w:del w:id="199" w:author="DM" w:date="2012-08-18T08:41:00Z">
        <w:r w:rsidR="00C108C6" w:rsidDel="001E3E47">
          <w:delText xml:space="preserve">Exercise </w:delText>
        </w:r>
        <w:r w:rsidR="00613ED4" w:rsidDel="001E3E47">
          <w:delText>diligence</w:delText>
        </w:r>
        <w:r w:rsidR="00CE4930" w:rsidRPr="00AE5042" w:rsidDel="001E3E47">
          <w:delText xml:space="preserve"> </w:delText>
        </w:r>
        <w:r w:rsidR="00C108C6" w:rsidDel="001E3E47">
          <w:delText>in having</w:delText>
        </w:r>
      </w:del>
      <w:r w:rsidR="00C108C6">
        <w:t xml:space="preserve"> visibility </w:t>
      </w:r>
      <w:ins w:id="200" w:author="DM" w:date="2012-08-18T08:41:00Z">
        <w:r w:rsidR="001E3E47">
          <w:t>in</w:t>
        </w:r>
      </w:ins>
      <w:r w:rsidR="00C108C6">
        <w:t>to projects that are progressing efficiently</w:t>
      </w:r>
      <w:r w:rsidR="004130EA">
        <w:t>,</w:t>
      </w:r>
      <w:r w:rsidR="00C108C6">
        <w:t xml:space="preserve"> and change or kill projects that are </w:t>
      </w:r>
      <w:r w:rsidR="00613ED4">
        <w:t>trending</w:t>
      </w:r>
      <w:r w:rsidR="00C108C6">
        <w:t xml:space="preserve"> toward</w:t>
      </w:r>
      <w:del w:id="201" w:author="DM" w:date="2012-08-18T08:41:00Z">
        <w:r w:rsidR="00C108C6" w:rsidDel="001E3E47">
          <w:delText>s</w:delText>
        </w:r>
      </w:del>
      <w:r w:rsidR="00C108C6">
        <w:t xml:space="preserve"> </w:t>
      </w:r>
      <w:r w:rsidR="00613ED4">
        <w:t>ineffective</w:t>
      </w:r>
      <w:r w:rsidR="00C108C6">
        <w:t xml:space="preserve"> delivery or low business value.</w:t>
      </w:r>
    </w:p>
    <w:p w:rsidR="00CE4930" w:rsidRPr="00AE5042" w:rsidRDefault="00AB2CEA" w:rsidP="005C135D">
      <w:pPr>
        <w:pStyle w:val="ListBulleted"/>
      </w:pPr>
      <w:r w:rsidRPr="00AB2CEA">
        <w:rPr>
          <w:rStyle w:val="Definition"/>
          <w:b/>
          <w:i w:val="0"/>
          <w:rPrChange w:id="202" w:author="DM" w:date="2012-08-18T08:41:00Z">
            <w:rPr>
              <w:rStyle w:val="Definition"/>
            </w:rPr>
          </w:rPrChange>
        </w:rPr>
        <w:t>Perform project and program analysis using key performance indicators.</w:t>
      </w:r>
      <w:r w:rsidR="00C108C6">
        <w:t xml:space="preserve"> Determine and implement scoring of projects for the affected business stakeholders</w:t>
      </w:r>
      <w:r w:rsidR="00CE4930" w:rsidRPr="00AE5042">
        <w:t xml:space="preserve">. </w:t>
      </w:r>
    </w:p>
    <w:p w:rsidR="00CE4930" w:rsidRPr="00AE5042" w:rsidRDefault="00AB2CEA" w:rsidP="005C135D">
      <w:pPr>
        <w:pStyle w:val="ListBulleted"/>
      </w:pPr>
      <w:r w:rsidRPr="00AB2CEA">
        <w:rPr>
          <w:rStyle w:val="Definition"/>
          <w:b/>
          <w:i w:val="0"/>
          <w:rPrChange w:id="203" w:author="DM" w:date="2012-08-18T08:42:00Z">
            <w:rPr>
              <w:rStyle w:val="Definition"/>
            </w:rPr>
          </w:rPrChange>
        </w:rPr>
        <w:t>Capacity forecasting and management.</w:t>
      </w:r>
      <w:r w:rsidR="00C108C6">
        <w:t xml:space="preserve"> Resources are one of the critical constraints in a PPM lifecycle</w:t>
      </w:r>
      <w:r w:rsidR="00E43716">
        <w:t xml:space="preserve">. </w:t>
      </w:r>
      <w:r w:rsidR="00C108C6">
        <w:t xml:space="preserve">Ensure </w:t>
      </w:r>
      <w:ins w:id="204" w:author="DM" w:date="2012-08-18T08:42:00Z">
        <w:r w:rsidR="001E3E47">
          <w:t xml:space="preserve">that </w:t>
        </w:r>
      </w:ins>
      <w:r w:rsidR="00C108C6">
        <w:t xml:space="preserve">resources are taken into account </w:t>
      </w:r>
      <w:r w:rsidR="00613ED4">
        <w:t>during</w:t>
      </w:r>
      <w:r w:rsidR="00C108C6">
        <w:t xml:space="preserve"> project </w:t>
      </w:r>
      <w:r w:rsidR="00613ED4">
        <w:t>updating</w:t>
      </w:r>
      <w:r w:rsidR="00C108C6">
        <w:t xml:space="preserve"> and </w:t>
      </w:r>
      <w:r w:rsidR="00613ED4">
        <w:t>evaluation</w:t>
      </w:r>
      <w:r w:rsidR="00C108C6">
        <w:t xml:space="preserve"> </w:t>
      </w:r>
      <w:r w:rsidR="00E50973">
        <w:t xml:space="preserve">by </w:t>
      </w:r>
      <w:r w:rsidR="00C108C6">
        <w:t>leveraging a central, single repository of resource capacity that all project work draws from.</w:t>
      </w:r>
    </w:p>
    <w:p w:rsidR="00CE4930" w:rsidRPr="00AE5042" w:rsidRDefault="00AB2CEA" w:rsidP="005C135D">
      <w:pPr>
        <w:pStyle w:val="ListBulleted"/>
      </w:pPr>
      <w:r w:rsidRPr="00AB2CEA">
        <w:rPr>
          <w:rStyle w:val="Definition"/>
          <w:b/>
          <w:i w:val="0"/>
          <w:rPrChange w:id="205" w:author="DM" w:date="2012-08-18T08:42:00Z">
            <w:rPr>
              <w:rStyle w:val="Definition"/>
            </w:rPr>
          </w:rPrChange>
        </w:rPr>
        <w:t>Predicting the project path to completion.</w:t>
      </w:r>
      <w:r w:rsidR="00C108C6">
        <w:t xml:space="preserve"> A project is truly </w:t>
      </w:r>
      <w:r w:rsidR="00613ED4">
        <w:t>successful</w:t>
      </w:r>
      <w:r w:rsidR="00C108C6">
        <w:t xml:space="preserve"> if it </w:t>
      </w:r>
      <w:r w:rsidR="00613ED4">
        <w:t>delivers</w:t>
      </w:r>
      <w:r w:rsidR="00C108C6">
        <w:t xml:space="preserve"> to the objectives defined in the </w:t>
      </w:r>
      <w:ins w:id="206" w:author="DM" w:date="2012-08-18T08:42:00Z">
        <w:r w:rsidR="001E3E47">
          <w:t>p</w:t>
        </w:r>
      </w:ins>
      <w:del w:id="207" w:author="DM" w:date="2012-08-18T08:42:00Z">
        <w:r w:rsidR="00C108C6" w:rsidDel="001E3E47">
          <w:delText>P</w:delText>
        </w:r>
      </w:del>
      <w:r w:rsidR="00C108C6">
        <w:t xml:space="preserve">roject </w:t>
      </w:r>
      <w:del w:id="208" w:author="DM" w:date="2012-08-18T08:42:00Z">
        <w:r w:rsidR="00C108C6" w:rsidDel="001E3E47">
          <w:delText>C</w:delText>
        </w:r>
      </w:del>
      <w:ins w:id="209" w:author="DM" w:date="2012-08-18T08:42:00Z">
        <w:r w:rsidR="001E3E47">
          <w:t>c</w:t>
        </w:r>
      </w:ins>
      <w:r w:rsidR="00C108C6">
        <w:t>harter</w:t>
      </w:r>
      <w:del w:id="210" w:author="DM" w:date="2012-08-18T08:42:00Z">
        <w:r w:rsidR="00C108C6" w:rsidDel="001E3E47">
          <w:delText>,</w:delText>
        </w:r>
      </w:del>
      <w:r w:rsidR="00C108C6">
        <w:t xml:space="preserve"> and maintains a narrow </w:t>
      </w:r>
      <w:r w:rsidR="004130EA">
        <w:t xml:space="preserve">path </w:t>
      </w:r>
      <w:r w:rsidR="00C108C6">
        <w:t xml:space="preserve">of change over the course of </w:t>
      </w:r>
      <w:del w:id="211" w:author="DM" w:date="2012-08-18T08:42:00Z">
        <w:r w:rsidR="00C108C6" w:rsidDel="001E3E47">
          <w:delText xml:space="preserve">the </w:delText>
        </w:r>
      </w:del>
      <w:r w:rsidR="00C108C6">
        <w:t>execution</w:t>
      </w:r>
      <w:r w:rsidR="00E43716">
        <w:t xml:space="preserve">. </w:t>
      </w:r>
      <w:r w:rsidR="00C108C6">
        <w:t xml:space="preserve">Projects that have </w:t>
      </w:r>
      <w:del w:id="212" w:author="Odum, Amy - Hoboken" w:date="2012-08-27T13:59:00Z">
        <w:r w:rsidR="00C108C6" w:rsidDel="00830813">
          <w:delText xml:space="preserve">realized </w:delText>
        </w:r>
      </w:del>
      <w:ins w:id="213" w:author="Odum, Amy - Hoboken" w:date="2012-08-27T13:59:00Z">
        <w:r w:rsidR="00830813">
          <w:t xml:space="preserve">required </w:t>
        </w:r>
      </w:ins>
      <w:r w:rsidR="00C108C6">
        <w:t xml:space="preserve">massive changes over the </w:t>
      </w:r>
      <w:ins w:id="214" w:author="Odum, Amy - Hoboken" w:date="2012-08-27T13:59:00Z">
        <w:r w:rsidR="00830813">
          <w:t xml:space="preserve">course of the </w:t>
        </w:r>
      </w:ins>
      <w:r w:rsidR="00C108C6">
        <w:t xml:space="preserve">project’s life may indicate weak project initiation practices or lack of </w:t>
      </w:r>
      <w:r w:rsidR="004130EA">
        <w:t xml:space="preserve">scope </w:t>
      </w:r>
      <w:r w:rsidR="00C108C6">
        <w:t>control</w:t>
      </w:r>
      <w:r w:rsidR="00CE4930" w:rsidRPr="00AE5042">
        <w:t>.</w:t>
      </w:r>
    </w:p>
    <w:p w:rsidR="00CE4930" w:rsidRPr="00AE5042" w:rsidRDefault="00AB2CEA" w:rsidP="005C135D">
      <w:pPr>
        <w:pStyle w:val="ListBulleted"/>
      </w:pPr>
      <w:r w:rsidRPr="00AB2CEA">
        <w:rPr>
          <w:rStyle w:val="Definition"/>
          <w:b/>
          <w:i w:val="0"/>
          <w:rPrChange w:id="215" w:author="DM" w:date="2012-08-18T08:43:00Z">
            <w:rPr>
              <w:rStyle w:val="Definition"/>
            </w:rPr>
          </w:rPrChange>
        </w:rPr>
        <w:t>Project completion delivers business success.</w:t>
      </w:r>
      <w:r w:rsidR="00C108C6">
        <w:t xml:space="preserve"> Projects should be evaluated as if </w:t>
      </w:r>
      <w:r w:rsidR="004130EA">
        <w:t>they are</w:t>
      </w:r>
      <w:r w:rsidR="00C108C6">
        <w:t xml:space="preserve"> part of the business lifecycle</w:t>
      </w:r>
      <w:r w:rsidR="00E43716">
        <w:t xml:space="preserve">. </w:t>
      </w:r>
      <w:r w:rsidR="00C108C6">
        <w:t xml:space="preserve">They should be measured against fiscal efficiencies, </w:t>
      </w:r>
      <w:r w:rsidR="00613ED4">
        <w:t>investment</w:t>
      </w:r>
      <w:ins w:id="216" w:author="Tim Runcie" w:date="2012-09-13T08:14:00Z">
        <w:r w:rsidR="008B0678">
          <w:t>s</w:t>
        </w:r>
      </w:ins>
      <w:r w:rsidR="00641A4F">
        <w:t xml:space="preserve"> into </w:t>
      </w:r>
      <w:r w:rsidR="00613ED4">
        <w:t>strategic</w:t>
      </w:r>
      <w:r w:rsidR="00641A4F">
        <w:t xml:space="preserve"> objectives</w:t>
      </w:r>
      <w:ins w:id="217" w:author="Tim Runcie" w:date="2012-09-13T08:16:00Z">
        <w:r w:rsidR="008B0678">
          <w:t xml:space="preserve">.  </w:t>
        </w:r>
      </w:ins>
      <w:del w:id="218" w:author="Tim Runcie" w:date="2012-09-13T08:16:00Z">
        <w:r w:rsidR="00641A4F" w:rsidDel="008B0678">
          <w:delText xml:space="preserve">, and </w:delText>
        </w:r>
      </w:del>
      <w:ins w:id="219" w:author="Tim Runcie" w:date="2012-09-13T08:16:00Z">
        <w:r w:rsidR="008B0678">
          <w:t>T</w:t>
        </w:r>
      </w:ins>
      <w:ins w:id="220" w:author="Tim Runcie" w:date="2012-09-13T08:15:00Z">
        <w:r w:rsidR="008B0678">
          <w:t>hese projects should be rated or ranked</w:t>
        </w:r>
      </w:ins>
      <w:ins w:id="221" w:author="Tim Runcie" w:date="2012-09-13T08:16:00Z">
        <w:r w:rsidR="008B0678">
          <w:t xml:space="preserve">, just like any other corporate asset, on </w:t>
        </w:r>
      </w:ins>
      <w:ins w:id="222" w:author="Odum, Amy - Hoboken" w:date="2012-08-27T13:57:00Z">
        <w:r w:rsidR="00830813">
          <w:t xml:space="preserve">how they enable </w:t>
        </w:r>
      </w:ins>
      <w:del w:id="223" w:author="Odum, Amy - Hoboken" w:date="2012-08-27T13:57:00Z">
        <w:r w:rsidR="00641A4F" w:rsidDel="00830813">
          <w:delText xml:space="preserve">enabling </w:delText>
        </w:r>
      </w:del>
      <w:r w:rsidR="00641A4F">
        <w:t xml:space="preserve">the company to </w:t>
      </w:r>
      <w:del w:id="224" w:author="Tim Runcie" w:date="2012-09-13T08:17:00Z">
        <w:r w:rsidR="00641A4F" w:rsidDel="008B0678">
          <w:delText xml:space="preserve">leverage as any other corporate asset to </w:delText>
        </w:r>
      </w:del>
      <w:r w:rsidR="00641A4F">
        <w:t>compete as a viable entity</w:t>
      </w:r>
      <w:proofErr w:type="gramStart"/>
      <w:r w:rsidR="00641A4F">
        <w:t>.</w:t>
      </w:r>
      <w:commentRangeStart w:id="225"/>
      <w:ins w:id="226" w:author="Odum, Amy - Hoboken" w:date="2012-08-27T14:00:00Z">
        <w:r w:rsidR="00B845DF">
          <w:rPr>
            <w:rStyle w:val="QueryInline"/>
          </w:rPr>
          <w:t>[</w:t>
        </w:r>
        <w:commentRangeStart w:id="227"/>
        <w:proofErr w:type="gramEnd"/>
        <w:r w:rsidR="00B845DF">
          <w:rPr>
            <w:rStyle w:val="QueryInline"/>
          </w:rPr>
          <w:t>AU: As meant?</w:t>
        </w:r>
      </w:ins>
      <w:ins w:id="228" w:author="Odum, Amy - Hoboken" w:date="2012-08-27T14:01:00Z">
        <w:r w:rsidR="00B845DF">
          <w:rPr>
            <w:rStyle w:val="QueryInline"/>
          </w:rPr>
          <w:t xml:space="preserve"> Had a bit of a problem with your meaning here; how to “measure against” </w:t>
        </w:r>
      </w:ins>
      <w:ins w:id="229" w:author="Odum, Amy - Hoboken" w:date="2012-08-27T14:02:00Z">
        <w:r w:rsidR="00B845DF">
          <w:rPr>
            <w:rStyle w:val="QueryInline"/>
          </w:rPr>
          <w:t>“enabling”</w:t>
        </w:r>
      </w:ins>
      <w:ins w:id="230" w:author="Odum, Amy - Hoboken" w:date="2012-08-27T14:00:00Z">
        <w:r w:rsidR="00B845DF">
          <w:rPr>
            <w:rStyle w:val="QueryInline"/>
          </w:rPr>
          <w:t>]</w:t>
        </w:r>
      </w:ins>
      <w:commentRangeEnd w:id="225"/>
      <w:r w:rsidR="00FB5CF3">
        <w:rPr>
          <w:rStyle w:val="CommentReference"/>
          <w:rFonts w:asciiTheme="minorHAnsi" w:eastAsiaTheme="minorHAnsi" w:hAnsiTheme="minorHAnsi" w:cstheme="minorBidi"/>
          <w:snapToGrid/>
        </w:rPr>
        <w:commentReference w:id="225"/>
      </w:r>
      <w:commentRangeEnd w:id="227"/>
      <w:r w:rsidR="008B0678">
        <w:rPr>
          <w:rStyle w:val="CommentReference"/>
          <w:rFonts w:asciiTheme="minorHAnsi" w:eastAsiaTheme="minorHAnsi" w:hAnsiTheme="minorHAnsi" w:cstheme="minorBidi"/>
          <w:snapToGrid/>
        </w:rPr>
        <w:commentReference w:id="227"/>
      </w:r>
    </w:p>
    <w:p w:rsidR="00A866DD" w:rsidRDefault="00115E67" w:rsidP="00AD795E">
      <w:pPr>
        <w:pStyle w:val="H2"/>
      </w:pPr>
      <w:r w:rsidRPr="00194D34">
        <w:t>Successful Project Management Leads to Portfolio Leadership</w:t>
      </w:r>
    </w:p>
    <w:p w:rsidR="00CE4930" w:rsidRPr="00AE5042" w:rsidRDefault="00115E67" w:rsidP="005C135D">
      <w:pPr>
        <w:pStyle w:val="Para"/>
      </w:pPr>
      <w:r>
        <w:t xml:space="preserve">Throughout the history of </w:t>
      </w:r>
      <w:del w:id="231" w:author="DM" w:date="2012-08-18T08:25:00Z">
        <w:r w:rsidDel="00C53BD7">
          <w:delText xml:space="preserve">project management </w:delText>
        </w:r>
      </w:del>
      <w:ins w:id="232" w:author="DM" w:date="2012-08-18T08:25:00Z">
        <w:r w:rsidR="00C53BD7">
          <w:t xml:space="preserve">PM </w:t>
        </w:r>
      </w:ins>
      <w:r>
        <w:t xml:space="preserve">as a defined practice, </w:t>
      </w:r>
      <w:r w:rsidR="00477A4E">
        <w:t xml:space="preserve">the importance of the project manager role, and its relevancy to the company, has been </w:t>
      </w:r>
      <w:del w:id="233" w:author="DM" w:date="2012-08-18T08:43:00Z">
        <w:r w:rsidR="00477A4E" w:rsidDel="005107DE">
          <w:delText xml:space="preserve">in </w:delText>
        </w:r>
      </w:del>
      <w:r w:rsidR="00477A4E">
        <w:t>question</w:t>
      </w:r>
      <w:ins w:id="234" w:author="DM" w:date="2012-08-18T08:44:00Z">
        <w:r w:rsidR="005107DE">
          <w:t>ed</w:t>
        </w:r>
      </w:ins>
      <w:r w:rsidR="00477A4E">
        <w:t>.</w:t>
      </w:r>
      <w:r w:rsidR="00E43716">
        <w:t xml:space="preserve"> </w:t>
      </w:r>
      <w:ins w:id="235" w:author="DM" w:date="2012-08-18T08:44:00Z">
        <w:r w:rsidR="005107DE">
          <w:t>In days past, p</w:t>
        </w:r>
      </w:ins>
      <w:del w:id="236" w:author="DM" w:date="2012-08-18T08:44:00Z">
        <w:r w:rsidDel="005107DE">
          <w:delText>P</w:delText>
        </w:r>
      </w:del>
      <w:r>
        <w:t xml:space="preserve">roject managers </w:t>
      </w:r>
      <w:del w:id="237" w:author="DM" w:date="2012-08-18T08:44:00Z">
        <w:r w:rsidDel="005107DE">
          <w:delText xml:space="preserve">in days past </w:delText>
        </w:r>
      </w:del>
      <w:r>
        <w:t xml:space="preserve">had control over </w:t>
      </w:r>
      <w:del w:id="238" w:author="DM" w:date="2012-08-18T08:44:00Z">
        <w:r w:rsidDel="005107DE">
          <w:delText xml:space="preserve">the </w:delText>
        </w:r>
      </w:del>
      <w:r>
        <w:t>project resources, budget</w:t>
      </w:r>
      <w:ins w:id="239" w:author="DM" w:date="2012-08-18T08:44:00Z">
        <w:r w:rsidR="005107DE">
          <w:t>s,</w:t>
        </w:r>
      </w:ins>
      <w:r>
        <w:t xml:space="preserve"> and progress</w:t>
      </w:r>
      <w:r w:rsidR="00E43716">
        <w:t xml:space="preserve">. </w:t>
      </w:r>
      <w:r>
        <w:t xml:space="preserve">Currently, project managers find </w:t>
      </w:r>
      <w:ins w:id="240" w:author="DM" w:date="2012-08-18T08:44:00Z">
        <w:r w:rsidR="005107DE">
          <w:t xml:space="preserve">that they are embroiled in </w:t>
        </w:r>
      </w:ins>
      <w:del w:id="241" w:author="DM" w:date="2012-08-18T08:44:00Z">
        <w:r w:rsidDel="005107DE">
          <w:delText xml:space="preserve">they have </w:delText>
        </w:r>
      </w:del>
      <w:r>
        <w:t xml:space="preserve">a web of corporate </w:t>
      </w:r>
      <w:r w:rsidR="00613ED4">
        <w:t>hierarchies</w:t>
      </w:r>
      <w:ins w:id="242" w:author="DM" w:date="2012-08-18T08:44:00Z">
        <w:r w:rsidR="005107DE">
          <w:t>,</w:t>
        </w:r>
      </w:ins>
      <w:r>
        <w:t xml:space="preserve"> where </w:t>
      </w:r>
      <w:del w:id="243" w:author="DM" w:date="2012-08-18T08:44:00Z">
        <w:r w:rsidDel="005107DE">
          <w:delText xml:space="preserve">there are </w:delText>
        </w:r>
      </w:del>
      <w:r>
        <w:t>various resource managers, self-managed groups</w:t>
      </w:r>
      <w:ins w:id="244" w:author="DM" w:date="2012-08-18T08:44:00Z">
        <w:r w:rsidR="005107DE">
          <w:t>,</w:t>
        </w:r>
      </w:ins>
      <w:r>
        <w:t xml:space="preserve"> and other business stakeholders </w:t>
      </w:r>
      <w:ins w:id="245" w:author="DM" w:date="2012-08-18T08:45:00Z">
        <w:r w:rsidR="005107DE">
          <w:t>all</w:t>
        </w:r>
      </w:ins>
      <w:del w:id="246" w:author="DM" w:date="2012-08-18T08:45:00Z">
        <w:r w:rsidDel="005107DE">
          <w:delText>that</w:delText>
        </w:r>
      </w:del>
      <w:r>
        <w:t xml:space="preserve"> have some level of </w:t>
      </w:r>
      <w:r w:rsidR="00613ED4">
        <w:t>ownership</w:t>
      </w:r>
      <w:r>
        <w:t xml:space="preserve"> over the project</w:t>
      </w:r>
      <w:r w:rsidR="00E43716">
        <w:t xml:space="preserve">. </w:t>
      </w:r>
      <w:r>
        <w:t xml:space="preserve">As all project </w:t>
      </w:r>
      <w:r w:rsidR="00613ED4">
        <w:t>activity</w:t>
      </w:r>
      <w:r>
        <w:t xml:space="preserve"> rolls up to the portfolio level, there are some </w:t>
      </w:r>
      <w:del w:id="247" w:author="Odum, Amy - Hoboken" w:date="2012-08-27T14:03:00Z">
        <w:r w:rsidDel="00B845DF">
          <w:delText>best practices</w:delText>
        </w:r>
      </w:del>
      <w:ins w:id="248" w:author="Odum, Amy - Hoboken" w:date="2012-08-27T14:03:00Z">
        <w:r w:rsidR="00B845DF">
          <w:t>important points</w:t>
        </w:r>
      </w:ins>
      <w:r>
        <w:t xml:space="preserve"> for project </w:t>
      </w:r>
      <w:r w:rsidR="00613ED4">
        <w:t>managers</w:t>
      </w:r>
      <w:r>
        <w:t xml:space="preserve"> to consider while leveraging technology like Microsoft EPM 2010:</w:t>
      </w:r>
    </w:p>
    <w:p w:rsidR="00CE4930" w:rsidRPr="00AE5042" w:rsidRDefault="00AB2CEA" w:rsidP="005C135D">
      <w:pPr>
        <w:pStyle w:val="ListBulleted"/>
      </w:pPr>
      <w:r w:rsidRPr="00AB2CEA">
        <w:rPr>
          <w:rStyle w:val="Definition"/>
          <w:b/>
          <w:i w:val="0"/>
          <w:rPrChange w:id="249" w:author="DM" w:date="2012-08-18T08:45:00Z">
            <w:rPr>
              <w:rStyle w:val="Definition"/>
            </w:rPr>
          </w:rPrChange>
        </w:rPr>
        <w:t>Focus on adding project value at the portfolio.</w:t>
      </w:r>
      <w:r w:rsidR="00CE4930" w:rsidRPr="00AE5042">
        <w:t xml:space="preserve"> </w:t>
      </w:r>
      <w:r w:rsidR="00115E67">
        <w:t>Project managers need to consider acting like p</w:t>
      </w:r>
      <w:r w:rsidR="00CE4930" w:rsidRPr="00AE5042">
        <w:t>ortfolio leaders</w:t>
      </w:r>
      <w:ins w:id="250" w:author="DM" w:date="2012-08-18T08:45:00Z">
        <w:r w:rsidR="005107DE">
          <w:t>,</w:t>
        </w:r>
      </w:ins>
      <w:del w:id="251" w:author="DM" w:date="2012-08-18T08:45:00Z">
        <w:r w:rsidR="00115E67" w:rsidDel="005107DE">
          <w:delText>;</w:delText>
        </w:r>
      </w:del>
      <w:r w:rsidR="00CE4930" w:rsidRPr="00AE5042">
        <w:t xml:space="preserve"> focus</w:t>
      </w:r>
      <w:r w:rsidR="00115E67">
        <w:t>ing</w:t>
      </w:r>
      <w:r w:rsidR="00CE4930" w:rsidRPr="00AE5042">
        <w:t xml:space="preserve"> on adding value </w:t>
      </w:r>
      <w:r w:rsidR="00115E67">
        <w:t xml:space="preserve">through project execution </w:t>
      </w:r>
      <w:r w:rsidR="00CE4930" w:rsidRPr="00AE5042">
        <w:t>instead of just executing projects. They</w:t>
      </w:r>
      <w:r w:rsidR="00115E67">
        <w:t xml:space="preserve"> must start to</w:t>
      </w:r>
      <w:r w:rsidR="00CE4930" w:rsidRPr="00AE5042">
        <w:t xml:space="preserve"> act like business owners</w:t>
      </w:r>
      <w:r w:rsidR="005F600A">
        <w:t xml:space="preserve">, </w:t>
      </w:r>
      <w:r w:rsidR="00CE4930" w:rsidRPr="00AE5042">
        <w:t>constant</w:t>
      </w:r>
      <w:r w:rsidR="005F600A">
        <w:t>ly striving</w:t>
      </w:r>
      <w:r w:rsidR="00CE4930" w:rsidRPr="00AE5042">
        <w:t xml:space="preserve"> to make improvements. </w:t>
      </w:r>
    </w:p>
    <w:p w:rsidR="00CE4930" w:rsidRPr="00AE5042" w:rsidRDefault="00AB2CEA" w:rsidP="005C135D">
      <w:pPr>
        <w:pStyle w:val="ListBulleted"/>
      </w:pPr>
      <w:r w:rsidRPr="00AB2CEA">
        <w:rPr>
          <w:rStyle w:val="Definition"/>
          <w:b/>
          <w:i w:val="0"/>
          <w:rPrChange w:id="252" w:author="DM" w:date="2012-08-18T08:45:00Z">
            <w:rPr>
              <w:rStyle w:val="Definition"/>
            </w:rPr>
          </w:rPrChange>
        </w:rPr>
        <w:t>Portfolio strength though communications.</w:t>
      </w:r>
      <w:r w:rsidR="00CE4930" w:rsidRPr="00AE5042">
        <w:t xml:space="preserve"> Portfolio leaders don’t </w:t>
      </w:r>
      <w:r w:rsidR="005F600A">
        <w:t xml:space="preserve">wait </w:t>
      </w:r>
      <w:r w:rsidR="0089745D">
        <w:t>for systems, people</w:t>
      </w:r>
      <w:r w:rsidR="005F600A">
        <w:t>,</w:t>
      </w:r>
      <w:r w:rsidR="0089745D">
        <w:t xml:space="preserve"> and processes to</w:t>
      </w:r>
      <w:r w:rsidR="00CE4930" w:rsidRPr="00AE5042">
        <w:t xml:space="preserve"> tell them the answers. They </w:t>
      </w:r>
      <w:r w:rsidR="0089745D">
        <w:t>leverage tools and initiate processes while encouraging behaviors</w:t>
      </w:r>
      <w:r w:rsidR="00CE4930" w:rsidRPr="00AE5042">
        <w:t xml:space="preserve"> that facilitate discussion</w:t>
      </w:r>
      <w:r w:rsidR="005F600A">
        <w:t xml:space="preserve">. They also </w:t>
      </w:r>
      <w:r w:rsidR="00CE4930" w:rsidRPr="00AE5042">
        <w:t xml:space="preserve">openly encourage </w:t>
      </w:r>
      <w:r w:rsidR="0089745D">
        <w:t>communications (of many types)</w:t>
      </w:r>
      <w:r w:rsidR="00CE4930" w:rsidRPr="00AE5042">
        <w:t xml:space="preserve">. </w:t>
      </w:r>
    </w:p>
    <w:p w:rsidR="00CE4930" w:rsidRPr="00AE5042" w:rsidRDefault="00AB2CEA" w:rsidP="005C135D">
      <w:pPr>
        <w:pStyle w:val="ListBulleted"/>
      </w:pPr>
      <w:r w:rsidRPr="00AB2CEA">
        <w:rPr>
          <w:rStyle w:val="Definition"/>
          <w:b/>
          <w:i w:val="0"/>
          <w:rPrChange w:id="253" w:author="DM" w:date="2012-08-18T08:45:00Z">
            <w:rPr>
              <w:rStyle w:val="Definition"/>
              <w:i w:val="0"/>
            </w:rPr>
          </w:rPrChange>
        </w:rPr>
        <w:t>It is about the relationships.</w:t>
      </w:r>
      <w:r w:rsidR="00CE4930" w:rsidRPr="00AE5042">
        <w:t xml:space="preserve"> Portfolio leaders </w:t>
      </w:r>
      <w:r w:rsidR="0089745D">
        <w:t xml:space="preserve">are using PPM collaboration systems to reach across the enterprise to connect with key stakeholder groups and </w:t>
      </w:r>
      <w:r w:rsidR="00613ED4">
        <w:t>influential</w:t>
      </w:r>
      <w:r w:rsidR="0089745D">
        <w:t xml:space="preserve"> </w:t>
      </w:r>
      <w:r w:rsidR="005F600A">
        <w:t xml:space="preserve">departments within the </w:t>
      </w:r>
      <w:r w:rsidR="0089745D">
        <w:t>company.</w:t>
      </w:r>
    </w:p>
    <w:p w:rsidR="00CE4930" w:rsidRPr="00AE5042" w:rsidRDefault="00153243" w:rsidP="005C135D">
      <w:pPr>
        <w:pStyle w:val="Para"/>
        <w:rPr>
          <w:b/>
        </w:rPr>
      </w:pPr>
      <w:del w:id="254" w:author="Odum, Amy - Hoboken" w:date="2012-08-27T14:02:00Z">
        <w:r w:rsidDel="00B845DF">
          <w:delText>Following</w:delText>
        </w:r>
        <w:r w:rsidRPr="00AE5042" w:rsidDel="00B845DF">
          <w:delText xml:space="preserve"> </w:delText>
        </w:r>
        <w:r w:rsidR="00CE4930" w:rsidRPr="00AE5042" w:rsidDel="00B845DF">
          <w:delText>these simple steps</w:delText>
        </w:r>
      </w:del>
      <w:ins w:id="255" w:author="Odum, Amy - Hoboken" w:date="2012-08-27T14:02:00Z">
        <w:r w:rsidR="00B845DF">
          <w:t>Keeping these in mind</w:t>
        </w:r>
      </w:ins>
      <w:commentRangeStart w:id="256"/>
      <w:ins w:id="257" w:author="Odum, Amy - Hoboken" w:date="2012-08-27T14:03:00Z">
        <w:del w:id="258" w:author="Jeff Jacobson" w:date="2012-09-04T12:04:00Z">
          <w:r w:rsidR="00B845DF" w:rsidDel="00920540">
            <w:rPr>
              <w:rStyle w:val="QueryInline"/>
            </w:rPr>
            <w:delText>[AU: Am trying to get away from “steps”, since two out of three aren’t really “steps”]</w:delText>
          </w:r>
        </w:del>
      </w:ins>
      <w:commentRangeEnd w:id="256"/>
      <w:r w:rsidR="00920540">
        <w:rPr>
          <w:rStyle w:val="CommentReference"/>
          <w:rFonts w:asciiTheme="minorHAnsi" w:eastAsiaTheme="minorHAnsi" w:hAnsiTheme="minorHAnsi" w:cstheme="minorBidi"/>
          <w:snapToGrid/>
        </w:rPr>
        <w:commentReference w:id="256"/>
      </w:r>
      <w:r w:rsidR="00CE4930" w:rsidRPr="00AE5042">
        <w:t xml:space="preserve"> will go a long way </w:t>
      </w:r>
      <w:r>
        <w:t xml:space="preserve">to maximizing the value you bring to the organization as well as </w:t>
      </w:r>
      <w:r w:rsidR="00CE4930" w:rsidRPr="00AE5042">
        <w:t>to helping you understand what it is you are working on</w:t>
      </w:r>
      <w:r>
        <w:t>.</w:t>
      </w:r>
    </w:p>
    <w:p w:rsidR="00523A4B" w:rsidRDefault="00A940C5" w:rsidP="005C135D">
      <w:pPr>
        <w:pStyle w:val="Para"/>
      </w:pPr>
      <w:r>
        <w:t>The business environment and decision makers across most companies and in most industries are committing to a PPM approach to planning the</w:t>
      </w:r>
      <w:r w:rsidR="00153243">
        <w:t>ir</w:t>
      </w:r>
      <w:r>
        <w:t xml:space="preserve"> business. Technology </w:t>
      </w:r>
      <w:r w:rsidR="00153243">
        <w:t xml:space="preserve">will </w:t>
      </w:r>
      <w:r>
        <w:t xml:space="preserve">still play a critical factor, and for the foreseeable future, </w:t>
      </w:r>
      <w:r w:rsidR="00CE4930" w:rsidRPr="00AE5042">
        <w:t xml:space="preserve">people </w:t>
      </w:r>
      <w:r>
        <w:t>will continue to leverage the</w:t>
      </w:r>
      <w:r w:rsidR="00CE4930" w:rsidRPr="00AE5042">
        <w:t xml:space="preserve"> inefficient and weakly linked spreadsheets</w:t>
      </w:r>
      <w:del w:id="259" w:author="DM" w:date="2012-08-18T08:46:00Z">
        <w:r w:rsidR="00CE4930" w:rsidRPr="00AE5042" w:rsidDel="00F443B9">
          <w:delText>,</w:delText>
        </w:r>
      </w:del>
      <w:r w:rsidR="00CE4930" w:rsidRPr="00AE5042">
        <w:t xml:space="preserve"> </w:t>
      </w:r>
      <w:r>
        <w:t>while working toward</w:t>
      </w:r>
      <w:del w:id="260" w:author="DM" w:date="2012-08-18T08:46:00Z">
        <w:r w:rsidDel="00F443B9">
          <w:delText>s</w:delText>
        </w:r>
      </w:del>
      <w:r>
        <w:t xml:space="preserve"> implementing and taking</w:t>
      </w:r>
      <w:r w:rsidR="00CE4930" w:rsidRPr="00AE5042">
        <w:t xml:space="preserve"> advantage of the many newer and effective systems that have been specifically designe</w:t>
      </w:r>
      <w:r>
        <w:t>d to facilitate and enhance PPM.</w:t>
      </w:r>
      <w:r w:rsidR="001D12FC">
        <w:t xml:space="preserve"> </w:t>
      </w:r>
      <w:del w:id="261" w:author="DM" w:date="2012-08-18T08:46:00Z">
        <w:r w:rsidR="00523A4B" w:rsidDel="00F443B9">
          <w:delText>This is important to understand that a</w:delText>
        </w:r>
      </w:del>
      <w:ins w:id="262" w:author="DM" w:date="2012-08-18T08:46:00Z">
        <w:r w:rsidR="00F443B9">
          <w:t>A</w:t>
        </w:r>
      </w:ins>
      <w:r w:rsidR="00523A4B">
        <w:t xml:space="preserve">s </w:t>
      </w:r>
      <w:del w:id="263" w:author="DM" w:date="2012-08-18T08:47:00Z">
        <w:r w:rsidR="00523A4B" w:rsidDel="00F443B9">
          <w:delText>the</w:delText>
        </w:r>
      </w:del>
      <w:r w:rsidR="00523A4B">
        <w:t xml:space="preserve"> organizational maturity of companies begin</w:t>
      </w:r>
      <w:r w:rsidR="00CB0448">
        <w:t>s</w:t>
      </w:r>
      <w:r w:rsidR="00523A4B">
        <w:t xml:space="preserve"> to </w:t>
      </w:r>
      <w:r w:rsidR="00CB0448">
        <w:t>increase</w:t>
      </w:r>
      <w:r w:rsidR="001D12FC">
        <w:t xml:space="preserve"> and they start </w:t>
      </w:r>
      <w:r w:rsidR="00523A4B">
        <w:t xml:space="preserve">leveraging newer technologies, </w:t>
      </w:r>
      <w:ins w:id="264" w:author="DM" w:date="2012-08-18T08:47:00Z">
        <w:r w:rsidR="00F443B9">
          <w:t xml:space="preserve">they must </w:t>
        </w:r>
      </w:ins>
      <w:del w:id="265" w:author="DM" w:date="2012-08-18T08:48:00Z">
        <w:r w:rsidR="00523A4B" w:rsidDel="00F443B9">
          <w:delText xml:space="preserve">the need for </w:delText>
        </w:r>
      </w:del>
      <w:r w:rsidR="00523A4B">
        <w:t>keep</w:t>
      </w:r>
      <w:del w:id="266" w:author="DM" w:date="2012-08-18T08:48:00Z">
        <w:r w:rsidR="00523A4B" w:rsidDel="00F443B9">
          <w:delText>ing</w:delText>
        </w:r>
      </w:del>
      <w:r w:rsidR="00523A4B">
        <w:t xml:space="preserve"> </w:t>
      </w:r>
      <w:ins w:id="267" w:author="DM" w:date="2012-08-18T08:47:00Z">
        <w:r w:rsidR="00F443B9">
          <w:t>a</w:t>
        </w:r>
      </w:ins>
      <w:del w:id="268" w:author="DM" w:date="2012-08-18T08:47:00Z">
        <w:r w:rsidR="00523A4B" w:rsidDel="00F443B9">
          <w:delText>the</w:delText>
        </w:r>
      </w:del>
      <w:r w:rsidR="00523A4B">
        <w:t xml:space="preserve"> </w:t>
      </w:r>
      <w:ins w:id="269" w:author="DM" w:date="2012-08-18T08:48:00Z">
        <w:r w:rsidR="00F443B9">
          <w:t>link</w:t>
        </w:r>
      </w:ins>
      <w:del w:id="270" w:author="DM" w:date="2012-08-18T08:48:00Z">
        <w:r w:rsidR="00523A4B" w:rsidDel="00F443B9">
          <w:delText>bridge</w:delText>
        </w:r>
      </w:del>
      <w:r w:rsidR="00523A4B">
        <w:t xml:space="preserve"> between </w:t>
      </w:r>
      <w:del w:id="271" w:author="DM" w:date="2012-08-18T08:47:00Z">
        <w:r w:rsidR="00523A4B" w:rsidDel="00F443B9">
          <w:delText xml:space="preserve">the </w:delText>
        </w:r>
      </w:del>
      <w:r w:rsidR="00523A4B">
        <w:t xml:space="preserve">simple </w:t>
      </w:r>
      <w:ins w:id="272" w:author="DM" w:date="2012-08-18T08:47:00Z">
        <w:r w:rsidR="00F443B9">
          <w:t>and</w:t>
        </w:r>
      </w:ins>
      <w:del w:id="273" w:author="DM" w:date="2012-08-18T08:47:00Z">
        <w:r w:rsidR="00523A4B" w:rsidDel="00F443B9">
          <w:delText>to a</w:delText>
        </w:r>
      </w:del>
      <w:r w:rsidR="00523A4B">
        <w:t xml:space="preserve"> more complex environment</w:t>
      </w:r>
      <w:ins w:id="274" w:author="DM" w:date="2012-08-18T08:47:00Z">
        <w:r w:rsidR="00F443B9">
          <w:t>s</w:t>
        </w:r>
      </w:ins>
      <w:del w:id="275" w:author="Jeff Jacobson" w:date="2012-09-04T12:04:00Z">
        <w:r w:rsidR="00523A4B" w:rsidDel="00920540">
          <w:delText xml:space="preserve"> </w:delText>
        </w:r>
      </w:del>
      <w:ins w:id="276" w:author="DM" w:date="2012-08-18T08:48:00Z">
        <w:r w:rsidR="00F443B9">
          <w:t xml:space="preserve"> for</w:t>
        </w:r>
      </w:ins>
      <w:ins w:id="277" w:author="Jeff Jacobson" w:date="2012-09-04T12:04:00Z">
        <w:r w:rsidR="00920540">
          <w:t xml:space="preserve"> </w:t>
        </w:r>
      </w:ins>
      <w:del w:id="278" w:author="DM" w:date="2012-08-18T08:48:00Z">
        <w:r w:rsidR="00523A4B" w:rsidDel="00F443B9">
          <w:delText>is critical in</w:delText>
        </w:r>
      </w:del>
      <w:del w:id="279" w:author="DM" w:date="2012-08-20T09:28:00Z">
        <w:r w:rsidR="00523A4B" w:rsidDel="008A3F5B">
          <w:delText xml:space="preserve"> </w:delText>
        </w:r>
      </w:del>
      <w:r w:rsidR="00523A4B">
        <w:t>organizational adoption and assimilation of these newer technologies</w:t>
      </w:r>
      <w:ins w:id="280" w:author="DM" w:date="2012-08-18T08:48:00Z">
        <w:r w:rsidR="00F443B9">
          <w:t xml:space="preserve"> to work.</w:t>
        </w:r>
        <w:del w:id="281" w:author="Jeff Jacobson" w:date="2012-09-04T12:05:00Z">
          <w:r w:rsidR="00F443B9" w:rsidDel="00920540">
            <w:delText xml:space="preserve"> </w:delText>
          </w:r>
          <w:commentRangeStart w:id="282"/>
          <w:r w:rsidR="00F443B9" w:rsidDel="00920540">
            <w:rPr>
              <w:rStyle w:val="QueryInline"/>
            </w:rPr>
            <w:delText>[AU: verify changes or clarify]</w:delText>
          </w:r>
        </w:del>
      </w:ins>
      <w:commentRangeEnd w:id="282"/>
      <w:r w:rsidR="00920540">
        <w:rPr>
          <w:rStyle w:val="CommentReference"/>
          <w:rFonts w:asciiTheme="minorHAnsi" w:eastAsiaTheme="minorHAnsi" w:hAnsiTheme="minorHAnsi" w:cstheme="minorBidi"/>
          <w:snapToGrid/>
        </w:rPr>
        <w:commentReference w:id="282"/>
      </w:r>
      <w:del w:id="283" w:author="DM" w:date="2012-08-18T08:48:00Z">
        <w:r w:rsidR="00523A4B" w:rsidDel="00F443B9">
          <w:delText>.</w:delText>
        </w:r>
      </w:del>
      <w:r w:rsidR="00523A4B">
        <w:t xml:space="preserve"> Project Server was designed to help bridge the gap between the simplicity of Excel</w:t>
      </w:r>
      <w:ins w:id="284" w:author="DM" w:date="2012-08-18T08:48:00Z">
        <w:r w:rsidR="00F443B9">
          <w:t>-</w:t>
        </w:r>
      </w:ins>
      <w:del w:id="285" w:author="DM" w:date="2012-08-18T08:48:00Z">
        <w:r w:rsidR="00523A4B" w:rsidDel="00F443B9">
          <w:delText xml:space="preserve"> </w:delText>
        </w:r>
      </w:del>
      <w:r w:rsidR="00523A4B">
        <w:t xml:space="preserve">based functionality and </w:t>
      </w:r>
      <w:del w:id="286" w:author="DM" w:date="2012-08-18T08:49:00Z">
        <w:r w:rsidR="00523A4B" w:rsidDel="00F443B9">
          <w:delText>w</w:delText>
        </w:r>
      </w:del>
      <w:ins w:id="287" w:author="DM" w:date="2012-08-18T08:49:00Z">
        <w:r w:rsidR="00F443B9">
          <w:t>W</w:t>
        </w:r>
      </w:ins>
      <w:r w:rsidR="00523A4B">
        <w:t xml:space="preserve">eb interface with the more robust </w:t>
      </w:r>
      <w:del w:id="288" w:author="DM" w:date="2012-08-18T08:49:00Z">
        <w:r w:rsidR="00523A4B" w:rsidDel="00F443B9">
          <w:delText>E</w:delText>
        </w:r>
      </w:del>
      <w:ins w:id="289" w:author="DM" w:date="2012-08-18T08:49:00Z">
        <w:r w:rsidR="00F443B9">
          <w:t>e</w:t>
        </w:r>
      </w:ins>
      <w:r w:rsidR="00523A4B">
        <w:t xml:space="preserve">nterprise </w:t>
      </w:r>
      <w:del w:id="290" w:author="DM" w:date="2012-08-18T08:49:00Z">
        <w:r w:rsidR="00523A4B" w:rsidDel="00F443B9">
          <w:delText>P</w:delText>
        </w:r>
      </w:del>
      <w:ins w:id="291" w:author="DM" w:date="2012-08-18T08:49:00Z">
        <w:r w:rsidR="00F443B9">
          <w:t>p</w:t>
        </w:r>
      </w:ins>
      <w:r w:rsidR="00523A4B">
        <w:t xml:space="preserve">ortfolio and </w:t>
      </w:r>
      <w:ins w:id="292" w:author="DM" w:date="2012-08-18T08:49:00Z">
        <w:r w:rsidR="00F443B9">
          <w:t>p</w:t>
        </w:r>
      </w:ins>
      <w:del w:id="293" w:author="DM" w:date="2012-08-18T08:49:00Z">
        <w:r w:rsidR="00523A4B" w:rsidDel="00F443B9">
          <w:delText>P</w:delText>
        </w:r>
      </w:del>
      <w:r w:rsidR="00523A4B">
        <w:t>rogram relational database environments.</w:t>
      </w:r>
    </w:p>
    <w:p w:rsidR="00CE4930" w:rsidRPr="00AE5042" w:rsidRDefault="00E20CEE" w:rsidP="000D5EAB">
      <w:pPr>
        <w:pStyle w:val="Para"/>
        <w:rPr>
          <w:rFonts w:cstheme="minorHAnsi"/>
        </w:rPr>
      </w:pPr>
      <w:r>
        <w:t>I</w:t>
      </w:r>
      <w:r w:rsidR="00A940C5">
        <w:t>nformation</w:t>
      </w:r>
      <w:r>
        <w:t xml:space="preserve"> about the pros and cons</w:t>
      </w:r>
      <w:del w:id="294" w:author="DM" w:date="2012-08-18T08:49:00Z">
        <w:r w:rsidDel="00F443B9">
          <w:delText>,</w:delText>
        </w:r>
      </w:del>
      <w:r>
        <w:t xml:space="preserve"> and successes and failures of PPM has spread rapidly thanks to social media and global forums</w:t>
      </w:r>
      <w:r w:rsidR="00E43716">
        <w:t xml:space="preserve">. </w:t>
      </w:r>
      <w:r w:rsidR="004D0B7B">
        <w:t xml:space="preserve">People </w:t>
      </w:r>
      <w:r w:rsidR="00A940C5">
        <w:t xml:space="preserve">continue to be </w:t>
      </w:r>
      <w:ins w:id="295" w:author="DM" w:date="2012-08-18T08:49:00Z">
        <w:r w:rsidR="00F443B9">
          <w:t>voracious</w:t>
        </w:r>
      </w:ins>
      <w:del w:id="296" w:author="DM" w:date="2012-08-18T08:49:00Z">
        <w:r w:rsidR="00754A65" w:rsidDel="00F443B9">
          <w:delText>ravenous</w:delText>
        </w:r>
      </w:del>
      <w:r w:rsidR="00754A65">
        <w:t xml:space="preserve"> </w:t>
      </w:r>
      <w:r w:rsidR="00A940C5">
        <w:t>in</w:t>
      </w:r>
      <w:r w:rsidR="00754A65">
        <w:t xml:space="preserve"> their</w:t>
      </w:r>
      <w:r w:rsidR="00A940C5">
        <w:t xml:space="preserve"> </w:t>
      </w:r>
      <w:r w:rsidR="00754A65">
        <w:t xml:space="preserve">consumption of </w:t>
      </w:r>
      <w:r w:rsidR="00A940C5">
        <w:t xml:space="preserve">information from many directions and in many </w:t>
      </w:r>
      <w:r w:rsidR="004D0B7B">
        <w:t xml:space="preserve">different </w:t>
      </w:r>
      <w:r w:rsidR="00A940C5">
        <w:t>form</w:t>
      </w:r>
      <w:r w:rsidR="00613ED4">
        <w:t>ats</w:t>
      </w:r>
      <w:r w:rsidR="00E43716">
        <w:t xml:space="preserve">. </w:t>
      </w:r>
      <w:r w:rsidR="00351A86">
        <w:t xml:space="preserve">Social media and mobile applications are </w:t>
      </w:r>
      <w:del w:id="297" w:author="DM" w:date="2012-08-18T08:49:00Z">
        <w:r w:rsidR="00351A86" w:rsidDel="005020DF">
          <w:delText xml:space="preserve">both a </w:delText>
        </w:r>
      </w:del>
      <w:r w:rsidR="00351A86">
        <w:t>prime example</w:t>
      </w:r>
      <w:ins w:id="298" w:author="DM" w:date="2012-08-18T08:49:00Z">
        <w:r w:rsidR="005020DF">
          <w:t>s</w:t>
        </w:r>
      </w:ins>
      <w:r w:rsidR="00351A86">
        <w:t xml:space="preserve"> of the different mediums in which consumers require information i</w:t>
      </w:r>
      <w:r w:rsidR="001037E4">
        <w:t>n</w:t>
      </w:r>
      <w:r w:rsidR="00351A86">
        <w:t xml:space="preserve"> more diverse ways. </w:t>
      </w:r>
      <w:r w:rsidR="005935C0">
        <w:t>More and more information is added to the field of PPM daily</w:t>
      </w:r>
      <w:r w:rsidR="00BC489D">
        <w:t>,</w:t>
      </w:r>
      <w:r w:rsidR="005935C0">
        <w:t xml:space="preserve"> y</w:t>
      </w:r>
      <w:r w:rsidR="00A940C5">
        <w:t>et business problems continue to plague companies and decision makers still struggle to facilitate change.</w:t>
      </w:r>
      <w:r w:rsidR="00CE4930" w:rsidRPr="00AE5042">
        <w:t xml:space="preserve"> </w:t>
      </w:r>
      <w:ins w:id="299" w:author="Tim Runcie" w:date="2012-09-13T08:21:00Z">
        <w:r w:rsidR="009726FE">
          <w:t xml:space="preserve">The question that comes up </w:t>
        </w:r>
        <w:proofErr w:type="spellStart"/>
        <w:r w:rsidR="009726FE">
          <w:t>is</w:t>
        </w:r>
      </w:ins>
      <w:del w:id="300" w:author="DM" w:date="2012-08-18T08:49:00Z">
        <w:r w:rsidR="00CE4930" w:rsidRPr="00AE5042" w:rsidDel="005020DF">
          <w:delText>S</w:delText>
        </w:r>
      </w:del>
      <w:ins w:id="301" w:author="DM" w:date="2012-08-18T08:49:00Z">
        <w:del w:id="302" w:author="Tim Runcie" w:date="2012-09-13T08:21:00Z">
          <w:r w:rsidR="005020DF" w:rsidDel="009726FE">
            <w:delText>W</w:delText>
          </w:r>
        </w:del>
      </w:ins>
      <w:ins w:id="303" w:author="Tim Runcie" w:date="2012-09-13T08:21:00Z">
        <w:r w:rsidR="009726FE">
          <w:t>w</w:t>
        </w:r>
      </w:ins>
      <w:del w:id="304" w:author="DM" w:date="2012-08-18T08:49:00Z">
        <w:r w:rsidR="00CE4930" w:rsidRPr="00AE5042" w:rsidDel="005020DF">
          <w:delText>o w</w:delText>
        </w:r>
      </w:del>
      <w:r w:rsidR="00CE4930" w:rsidRPr="00AE5042">
        <w:t>hat</w:t>
      </w:r>
      <w:proofErr w:type="spellEnd"/>
      <w:r w:rsidR="00CE4930" w:rsidRPr="00AE5042">
        <w:t xml:space="preserve"> </w:t>
      </w:r>
      <w:r w:rsidR="00A940C5">
        <w:t xml:space="preserve">is </w:t>
      </w:r>
      <w:r w:rsidR="004D0B7B">
        <w:t xml:space="preserve">preventing </w:t>
      </w:r>
      <w:r w:rsidR="00A940C5">
        <w:t xml:space="preserve">companies </w:t>
      </w:r>
      <w:r w:rsidR="004D0B7B">
        <w:t>from realizing</w:t>
      </w:r>
      <w:r w:rsidR="00A940C5">
        <w:t xml:space="preserve"> results </w:t>
      </w:r>
      <w:ins w:id="305" w:author="Tim Runcie" w:date="2012-09-13T08:21:00Z">
        <w:r w:rsidR="009726FE">
          <w:t xml:space="preserve">from metrics, reporting and information that is being captured around projects, </w:t>
        </w:r>
      </w:ins>
      <w:r w:rsidR="00D61E22">
        <w:t xml:space="preserve">at the same rate of </w:t>
      </w:r>
      <w:ins w:id="306" w:author="Tim Runcie" w:date="2012-09-13T08:22:00Z">
        <w:r w:rsidR="009726FE">
          <w:t xml:space="preserve">acceptance and </w:t>
        </w:r>
      </w:ins>
      <w:r w:rsidR="00D61E22">
        <w:t xml:space="preserve">adoption as seen with social media and </w:t>
      </w:r>
      <w:del w:id="307" w:author="Tim Runcie" w:date="2012-09-13T08:22:00Z">
        <w:r w:rsidR="00D61E22" w:rsidDel="009726FE">
          <w:delText>information sharing about technology</w:delText>
        </w:r>
      </w:del>
      <w:ins w:id="308" w:author="Tim Runcie" w:date="2012-09-13T08:22:00Z">
        <w:r w:rsidR="009726FE">
          <w:t xml:space="preserve">the new technologies </w:t>
        </w:r>
      </w:ins>
      <w:ins w:id="309" w:author="Tim Runcie" w:date="2012-09-13T08:23:00Z">
        <w:r w:rsidR="009726FE">
          <w:t xml:space="preserve">and hardware </w:t>
        </w:r>
      </w:ins>
      <w:ins w:id="310" w:author="Tim Runcie" w:date="2012-09-13T08:22:00Z">
        <w:r w:rsidR="009726FE">
          <w:t>that are emerging supporting</w:t>
        </w:r>
      </w:ins>
      <w:ins w:id="311" w:author="Tim Runcie" w:date="2012-09-13T08:23:00Z">
        <w:r w:rsidR="009726FE">
          <w:t xml:space="preserve"> social media</w:t>
        </w:r>
      </w:ins>
      <w:r w:rsidR="00D61E22">
        <w:t>?</w:t>
      </w:r>
      <w:commentRangeStart w:id="312"/>
      <w:ins w:id="313" w:author="Odum, Amy - Hoboken" w:date="2012-08-27T14:06:00Z">
        <w:r w:rsidR="00B22E8A">
          <w:rPr>
            <w:rStyle w:val="QueryInline"/>
          </w:rPr>
          <w:t>[</w:t>
        </w:r>
        <w:commentRangeStart w:id="314"/>
        <w:r w:rsidR="00B22E8A">
          <w:rPr>
            <w:rStyle w:val="QueryInline"/>
          </w:rPr>
          <w:t>AU: This is unclear. Not sure what is meant by “information sharing about technology” in this context, or how it compares to social media]</w:t>
        </w:r>
      </w:ins>
      <w:commentRangeEnd w:id="312"/>
      <w:r w:rsidR="00DB5318">
        <w:rPr>
          <w:rStyle w:val="CommentReference"/>
          <w:rFonts w:asciiTheme="minorHAnsi" w:eastAsiaTheme="minorHAnsi" w:hAnsiTheme="minorHAnsi" w:cstheme="minorBidi"/>
          <w:snapToGrid/>
        </w:rPr>
        <w:commentReference w:id="312"/>
      </w:r>
      <w:r w:rsidR="00360CD9">
        <w:t xml:space="preserve"> </w:t>
      </w:r>
      <w:commentRangeEnd w:id="314"/>
      <w:r w:rsidR="009726FE">
        <w:rPr>
          <w:rStyle w:val="CommentReference"/>
          <w:rFonts w:asciiTheme="minorHAnsi" w:eastAsiaTheme="minorHAnsi" w:hAnsiTheme="minorHAnsi" w:cstheme="minorBidi"/>
          <w:snapToGrid/>
        </w:rPr>
        <w:commentReference w:id="314"/>
      </w:r>
      <w:r w:rsidR="00360CD9">
        <w:t>In most cases</w:t>
      </w:r>
      <w:ins w:id="315" w:author="DM" w:date="2012-08-18T08:50:00Z">
        <w:r w:rsidR="005020DF">
          <w:t>,</w:t>
        </w:r>
      </w:ins>
      <w:r w:rsidR="00360CD9">
        <w:t xml:space="preserve"> it </w:t>
      </w:r>
      <w:ins w:id="316" w:author="DM" w:date="2012-08-20T09:29:00Z">
        <w:r w:rsidR="00FD4A20">
          <w:t xml:space="preserve">is </w:t>
        </w:r>
      </w:ins>
      <w:r w:rsidR="00360CD9">
        <w:t xml:space="preserve">the lack of standard metrics, collected and presented in an environment where the key project data </w:t>
      </w:r>
      <w:ins w:id="317" w:author="DM" w:date="2012-08-18T08:50:00Z">
        <w:r w:rsidR="005020DF">
          <w:t>are</w:t>
        </w:r>
      </w:ins>
      <w:del w:id="318" w:author="DM" w:date="2012-08-18T08:50:00Z">
        <w:r w:rsidR="00360CD9" w:rsidDel="005020DF">
          <w:delText>is</w:delText>
        </w:r>
      </w:del>
      <w:ins w:id="319" w:author="DM" w:date="2012-08-18T08:50:00Z">
        <w:r w:rsidR="005020DF">
          <w:t xml:space="preserve"> tied</w:t>
        </w:r>
      </w:ins>
      <w:r w:rsidR="00360CD9">
        <w:t xml:space="preserve"> not only </w:t>
      </w:r>
      <w:del w:id="320" w:author="DM" w:date="2012-08-18T08:50:00Z">
        <w:r w:rsidR="00360CD9" w:rsidDel="005020DF">
          <w:delText xml:space="preserve">tied </w:delText>
        </w:r>
      </w:del>
      <w:r w:rsidR="00360CD9">
        <w:t>to the actual project itself</w:t>
      </w:r>
      <w:del w:id="321" w:author="DM" w:date="2012-08-18T08:50:00Z">
        <w:r w:rsidR="00360CD9" w:rsidDel="005020DF">
          <w:delText>,</w:delText>
        </w:r>
      </w:del>
      <w:r w:rsidR="00360CD9">
        <w:t xml:space="preserve"> but also </w:t>
      </w:r>
      <w:ins w:id="322" w:author="DM" w:date="2012-08-18T08:50:00Z">
        <w:r w:rsidR="005020DF">
          <w:t xml:space="preserve">to </w:t>
        </w:r>
      </w:ins>
      <w:r w:rsidR="00360CD9">
        <w:t xml:space="preserve">the </w:t>
      </w:r>
      <w:ins w:id="323" w:author="DM" w:date="2012-08-18T08:50:00Z">
        <w:r w:rsidR="005020DF">
          <w:t>p</w:t>
        </w:r>
      </w:ins>
      <w:del w:id="324" w:author="DM" w:date="2012-08-18T08:50:00Z">
        <w:r w:rsidR="00360CD9" w:rsidDel="005020DF">
          <w:delText>P</w:delText>
        </w:r>
      </w:del>
      <w:r w:rsidR="00360CD9">
        <w:t>ortfolio planning and expected results of that project</w:t>
      </w:r>
      <w:r w:rsidR="000456E5">
        <w:t xml:space="preserve">. </w:t>
      </w:r>
      <w:ins w:id="325" w:author="Tim Runcie" w:date="2012-09-13T08:23:00Z">
        <w:r w:rsidR="009726FE">
          <w:t xml:space="preserve"> This is compounded with the rate at which companies update project management technologies and fold the newer tools and reporting technologies back to senior management.</w:t>
        </w:r>
      </w:ins>
    </w:p>
    <w:p w:rsidR="00CE4930" w:rsidRPr="00AE5042" w:rsidRDefault="00A940C5" w:rsidP="000D5EAB">
      <w:pPr>
        <w:pStyle w:val="Para"/>
        <w:rPr>
          <w:rFonts w:cstheme="minorHAnsi"/>
        </w:rPr>
      </w:pPr>
      <w:r>
        <w:t xml:space="preserve">As the </w:t>
      </w:r>
      <w:r w:rsidR="00D61E22">
        <w:t xml:space="preserve">global </w:t>
      </w:r>
      <w:r>
        <w:t>business climate continues to change, problems of the past continue to plague companies today</w:t>
      </w:r>
      <w:r w:rsidR="00E43716">
        <w:t xml:space="preserve">. </w:t>
      </w:r>
      <w:ins w:id="326" w:author="DM" w:date="2012-08-18T08:51:00Z">
        <w:r w:rsidR="005020DF">
          <w:t>Briefly</w:t>
        </w:r>
      </w:ins>
      <w:del w:id="327" w:author="DM" w:date="2012-08-18T08:51:00Z">
        <w:r w:rsidR="00D61E22" w:rsidDel="005020DF">
          <w:delText>I</w:delText>
        </w:r>
        <w:r w:rsidDel="005020DF">
          <w:delText>n a nutshell</w:delText>
        </w:r>
      </w:del>
      <w:r w:rsidR="00D61E22">
        <w:t>,</w:t>
      </w:r>
      <w:r w:rsidR="00CE4930" w:rsidRPr="00AE5042">
        <w:t xml:space="preserve"> </w:t>
      </w:r>
      <w:r>
        <w:t>t</w:t>
      </w:r>
      <w:r w:rsidR="00CE4930" w:rsidRPr="00A940C5">
        <w:rPr>
          <w:bCs/>
          <w:iCs/>
        </w:rPr>
        <w:t>oo many organizations are attempting to adopt new technologies while retaining older ways of doing things.</w:t>
      </w:r>
      <w:r w:rsidR="00CE4930" w:rsidRPr="004941D6">
        <w:rPr>
          <w:bCs/>
          <w:iCs/>
        </w:rPr>
        <w:t xml:space="preserve"> </w:t>
      </w:r>
      <w:r w:rsidR="00CE4930" w:rsidRPr="00AE5042">
        <w:t xml:space="preserve">In the case of PPM, we see organizations attempting to expand their project lifecycle to embrace the </w:t>
      </w:r>
      <w:del w:id="328" w:author="DM" w:date="2012-08-18T08:51:00Z">
        <w:r w:rsidR="00CE4930" w:rsidRPr="00AE5042" w:rsidDel="005020DF">
          <w:delText>“</w:delText>
        </w:r>
      </w:del>
      <w:r w:rsidR="00CE4930" w:rsidRPr="00AE5042">
        <w:t>idea-to-benefit</w:t>
      </w:r>
      <w:del w:id="329" w:author="DM" w:date="2012-08-18T08:51:00Z">
        <w:r w:rsidR="00CE4930" w:rsidRPr="00AE5042" w:rsidDel="005020DF">
          <w:delText>”</w:delText>
        </w:r>
      </w:del>
      <w:r w:rsidR="00CE4930" w:rsidRPr="00AE5042">
        <w:t xml:space="preserve"> mant</w:t>
      </w:r>
      <w:r w:rsidR="00DD128E">
        <w:t>r</w:t>
      </w:r>
      <w:r w:rsidR="00CE4930" w:rsidRPr="00AE5042">
        <w:t>a of PPM. They are adopting structured methods to remove politics from project selection and to build portfolios that contain projects that are fully aligned with strategies</w:t>
      </w:r>
      <w:del w:id="330" w:author="DM" w:date="2012-08-18T08:51:00Z">
        <w:r w:rsidR="00CE4930" w:rsidRPr="00AE5042" w:rsidDel="005020DF">
          <w:delText>,</w:delText>
        </w:r>
      </w:del>
      <w:ins w:id="331" w:author="DM" w:date="2012-08-18T08:51:00Z">
        <w:r w:rsidR="005020DF">
          <w:t xml:space="preserve"> and</w:t>
        </w:r>
      </w:ins>
      <w:r w:rsidR="00CE4930" w:rsidRPr="00AE5042">
        <w:t xml:space="preserve"> maximize benefits and ROI</w:t>
      </w:r>
      <w:r w:rsidR="000456E5">
        <w:t xml:space="preserve">. This </w:t>
      </w:r>
      <w:del w:id="332" w:author="Odum, Amy - Hoboken" w:date="2012-08-27T14:08:00Z">
        <w:r w:rsidR="000456E5" w:rsidDel="00B22E8A">
          <w:delText xml:space="preserve">selection and </w:delText>
        </w:r>
      </w:del>
      <w:r w:rsidR="000456E5">
        <w:t>review of projects</w:t>
      </w:r>
      <w:ins w:id="333" w:author="Odum, Amy - Hoboken" w:date="2012-08-27T14:08:00Z">
        <w:r w:rsidR="00B22E8A">
          <w:t>, both</w:t>
        </w:r>
      </w:ins>
      <w:r w:rsidR="000456E5">
        <w:t xml:space="preserve"> pre</w:t>
      </w:r>
      <w:r w:rsidR="008D1BD0">
        <w:t>-</w:t>
      </w:r>
      <w:r w:rsidR="000456E5">
        <w:t xml:space="preserve"> and </w:t>
      </w:r>
      <w:proofErr w:type="spellStart"/>
      <w:r w:rsidR="000456E5">
        <w:t>post</w:t>
      </w:r>
      <w:del w:id="334" w:author="DM" w:date="2012-08-18T08:51:00Z">
        <w:r w:rsidR="008D1BD0" w:rsidDel="005020DF">
          <w:delText>-</w:delText>
        </w:r>
      </w:del>
      <w:r w:rsidR="000456E5">
        <w:t>selection</w:t>
      </w:r>
      <w:proofErr w:type="spellEnd"/>
      <w:ins w:id="335" w:author="Odum, Amy - Hoboken" w:date="2012-08-27T14:08:00Z">
        <w:r w:rsidR="00B22E8A">
          <w:t>,</w:t>
        </w:r>
      </w:ins>
      <w:r w:rsidR="000456E5">
        <w:t xml:space="preserve"> </w:t>
      </w:r>
      <w:commentRangeStart w:id="336"/>
      <w:ins w:id="337" w:author="Odum, Amy - Hoboken" w:date="2012-08-27T14:08:00Z">
        <w:del w:id="338" w:author="Jeff Jacobson" w:date="2012-09-04T12:07:00Z">
          <w:r w:rsidR="00B22E8A" w:rsidDel="00CC41BE">
            <w:rPr>
              <w:rStyle w:val="QueryInline"/>
            </w:rPr>
            <w:delText xml:space="preserve">[AU: OK? </w:delText>
          </w:r>
        </w:del>
      </w:ins>
      <w:ins w:id="339" w:author="Odum, Amy - Hoboken" w:date="2012-08-27T14:09:00Z">
        <w:del w:id="340" w:author="Jeff Jacobson" w:date="2012-09-04T12:07:00Z">
          <w:r w:rsidR="00B22E8A" w:rsidDel="00CC41BE">
            <w:rPr>
              <w:rStyle w:val="QueryInline"/>
            </w:rPr>
            <w:delText>Not necessary to repeat “selection”?</w:delText>
          </w:r>
        </w:del>
      </w:ins>
      <w:ins w:id="341" w:author="Odum, Amy - Hoboken" w:date="2012-08-27T14:08:00Z">
        <w:del w:id="342" w:author="Jeff Jacobson" w:date="2012-09-04T12:07:00Z">
          <w:r w:rsidR="00B22E8A" w:rsidDel="00CC41BE">
            <w:rPr>
              <w:rStyle w:val="QueryInline"/>
            </w:rPr>
            <w:delText>]</w:delText>
          </w:r>
        </w:del>
      </w:ins>
      <w:commentRangeEnd w:id="336"/>
      <w:r w:rsidR="00CC41BE">
        <w:rPr>
          <w:rStyle w:val="CommentReference"/>
          <w:rFonts w:asciiTheme="minorHAnsi" w:eastAsiaTheme="minorHAnsi" w:hAnsiTheme="minorHAnsi" w:cstheme="minorBidi"/>
          <w:snapToGrid/>
        </w:rPr>
        <w:commentReference w:id="336"/>
      </w:r>
      <w:r w:rsidR="000456E5">
        <w:t>need</w:t>
      </w:r>
      <w:ins w:id="343" w:author="DM" w:date="2012-08-18T08:51:00Z">
        <w:r w:rsidR="005020DF">
          <w:t>s</w:t>
        </w:r>
      </w:ins>
      <w:r w:rsidR="000456E5">
        <w:t xml:space="preserve"> to include the risks, issues, schedule information, </w:t>
      </w:r>
      <w:ins w:id="344" w:author="DM" w:date="2012-08-18T08:51:00Z">
        <w:r w:rsidR="005020DF">
          <w:t xml:space="preserve">and </w:t>
        </w:r>
      </w:ins>
      <w:r w:rsidR="000456E5">
        <w:t xml:space="preserve">project costs (actuals and estimated) and demonstrate the impact of </w:t>
      </w:r>
      <w:r w:rsidR="00CE4930" w:rsidRPr="00AE5042">
        <w:t xml:space="preserve">limited resources. </w:t>
      </w:r>
      <w:r w:rsidR="000456E5">
        <w:t xml:space="preserve">As companies </w:t>
      </w:r>
      <w:r w:rsidR="00CE4930" w:rsidRPr="00AE5042">
        <w:t>are improving methods, efficiencies</w:t>
      </w:r>
      <w:ins w:id="345" w:author="DM" w:date="2012-08-18T08:52:00Z">
        <w:r w:rsidR="005020DF">
          <w:t>,</w:t>
        </w:r>
      </w:ins>
      <w:r w:rsidR="00CE4930" w:rsidRPr="00AE5042">
        <w:t xml:space="preserve"> and communications </w:t>
      </w:r>
      <w:del w:id="346" w:author="Odum, Amy - Hoboken" w:date="2012-08-27T14:12:00Z">
        <w:r w:rsidR="00CE4930" w:rsidRPr="00AE5042" w:rsidDel="00B22E8A">
          <w:delText xml:space="preserve">regarding </w:delText>
        </w:r>
      </w:del>
      <w:ins w:id="347" w:author="Odum, Amy - Hoboken" w:date="2012-08-27T14:12:00Z">
        <w:r w:rsidR="00B22E8A">
          <w:t>for</w:t>
        </w:r>
        <w:r w:rsidR="00B22E8A" w:rsidRPr="00AE5042">
          <w:t xml:space="preserve"> </w:t>
        </w:r>
      </w:ins>
      <w:r w:rsidR="00CE4930" w:rsidRPr="00AE5042">
        <w:t>the execution of projects within the portfolios</w:t>
      </w:r>
      <w:r w:rsidR="000456E5">
        <w:t xml:space="preserve">, </w:t>
      </w:r>
      <w:r w:rsidR="001F22C5">
        <w:t>the</w:t>
      </w:r>
      <w:ins w:id="348" w:author="DM" w:date="2012-08-18T08:52:00Z">
        <w:r w:rsidR="005020DF">
          <w:t>y</w:t>
        </w:r>
      </w:ins>
      <w:del w:id="349" w:author="DM" w:date="2012-08-18T08:52:00Z">
        <w:r w:rsidR="001F22C5" w:rsidDel="005020DF">
          <w:delText>se same organizations</w:delText>
        </w:r>
      </w:del>
      <w:r w:rsidR="001F22C5">
        <w:t xml:space="preserve"> </w:t>
      </w:r>
      <w:del w:id="350" w:author="Odum, Amy - Hoboken" w:date="2012-08-27T14:10:00Z">
        <w:r w:rsidR="000456E5" w:rsidDel="00B22E8A">
          <w:delText xml:space="preserve">wrestle with and in most cases </w:delText>
        </w:r>
        <w:r w:rsidR="001F22C5" w:rsidDel="00B22E8A">
          <w:delText xml:space="preserve">are not </w:delText>
        </w:r>
        <w:r w:rsidR="00BA3D47" w:rsidDel="00B22E8A">
          <w:delText xml:space="preserve">considering </w:delText>
        </w:r>
        <w:r w:rsidR="00CE7FCD" w:rsidDel="00B22E8A">
          <w:delText>or are unable to</w:delText>
        </w:r>
      </w:del>
      <w:ins w:id="351" w:author="Odum, Amy - Hoboken" w:date="2012-08-27T14:10:00Z">
        <w:r w:rsidR="00B22E8A">
          <w:t>fail to consider or</w:t>
        </w:r>
      </w:ins>
      <w:r w:rsidR="00CE7FCD">
        <w:t xml:space="preserve"> connect the metrics to </w:t>
      </w:r>
      <w:del w:id="352" w:author="Odum, Amy - Hoboken" w:date="2012-08-27T14:10:00Z">
        <w:r w:rsidR="00CE7FCD" w:rsidDel="00B22E8A">
          <w:delText xml:space="preserve">consider </w:delText>
        </w:r>
      </w:del>
      <w:r w:rsidR="00BA3D47">
        <w:t>the global market</w:t>
      </w:r>
      <w:r w:rsidR="00CE4930" w:rsidRPr="00AE5042">
        <w:t>, people, processes, tools and culture</w:t>
      </w:r>
      <w:ins w:id="353" w:author="Odum, Amy - Hoboken" w:date="2012-08-27T14:13:00Z">
        <w:r w:rsidR="00B22E8A">
          <w:t>.</w:t>
        </w:r>
      </w:ins>
      <w:del w:id="354" w:author="Odum, Amy - Hoboken" w:date="2012-08-27T14:13:00Z">
        <w:r w:rsidR="00CE4930" w:rsidRPr="00AE5042" w:rsidDel="00B22E8A">
          <w:delText>, with an eye toward integration and modernization.</w:delText>
        </w:r>
      </w:del>
      <w:r w:rsidR="00CE7FCD">
        <w:t xml:space="preserve"> Essentially, companies are implementing PPM practices without looking at their organization</w:t>
      </w:r>
      <w:ins w:id="355" w:author="DM" w:date="2012-08-18T08:52:00Z">
        <w:r w:rsidR="00B0054D">
          <w:t>s</w:t>
        </w:r>
      </w:ins>
      <w:r w:rsidR="00CE7FCD">
        <w:t xml:space="preserve"> in </w:t>
      </w:r>
      <w:ins w:id="356" w:author="DM" w:date="2012-08-18T08:52:00Z">
        <w:r w:rsidR="00B0054D">
          <w:t>their</w:t>
        </w:r>
      </w:ins>
      <w:del w:id="357" w:author="DM" w:date="2012-08-18T08:52:00Z">
        <w:r w:rsidR="00CE7FCD" w:rsidDel="00B0054D">
          <w:delText>its</w:delText>
        </w:r>
      </w:del>
      <w:r w:rsidR="00CE7FCD">
        <w:t xml:space="preserve"> entirety. As a result</w:t>
      </w:r>
      <w:ins w:id="358" w:author="DM" w:date="2012-08-18T08:52:00Z">
        <w:r w:rsidR="00B0054D">
          <w:t>,</w:t>
        </w:r>
      </w:ins>
      <w:r w:rsidR="00CE7FCD">
        <w:t xml:space="preserve"> they aren’t seeing the improvements </w:t>
      </w:r>
      <w:del w:id="359" w:author="DM" w:date="2012-08-18T08:52:00Z">
        <w:r w:rsidR="00CE7FCD" w:rsidDel="00B0054D">
          <w:delText xml:space="preserve">that </w:delText>
        </w:r>
      </w:del>
      <w:r w:rsidR="00CE7FCD">
        <w:t>they expected.</w:t>
      </w:r>
    </w:p>
    <w:p w:rsidR="00CE4930" w:rsidRPr="00AE5042" w:rsidRDefault="00194D34" w:rsidP="005C135D">
      <w:pPr>
        <w:pStyle w:val="Para"/>
      </w:pPr>
      <w:r>
        <w:t xml:space="preserve">What do Microsoft EPM 2010 and PPM </w:t>
      </w:r>
      <w:ins w:id="360" w:author="DM" w:date="2012-08-18T08:53:00Z">
        <w:r w:rsidR="00B0054D">
          <w:t>p</w:t>
        </w:r>
      </w:ins>
      <w:del w:id="361" w:author="DM" w:date="2012-08-18T08:53:00Z">
        <w:r w:rsidDel="00B0054D">
          <w:delText>P</w:delText>
        </w:r>
      </w:del>
      <w:r>
        <w:t xml:space="preserve">ractices bring to the enterprise? </w:t>
      </w:r>
      <w:r w:rsidR="00CE4930" w:rsidRPr="00AE5042">
        <w:t xml:space="preserve">Primarily, PPM vastly expands the universe of </w:t>
      </w:r>
      <w:ins w:id="362" w:author="DM" w:date="2012-08-18T08:53:00Z">
        <w:r w:rsidR="00B0054D">
          <w:t>PM</w:t>
        </w:r>
      </w:ins>
      <w:del w:id="363" w:author="DM" w:date="2012-08-18T08:53:00Z">
        <w:r w:rsidR="00CE4930" w:rsidRPr="00AE5042" w:rsidDel="00B0054D">
          <w:delText>project management</w:delText>
        </w:r>
      </w:del>
      <w:r w:rsidR="00CE4930" w:rsidRPr="00AE5042">
        <w:t>.</w:t>
      </w:r>
      <w:r w:rsidR="00E43716">
        <w:t xml:space="preserve"> </w:t>
      </w:r>
      <w:r w:rsidR="009F2EF4">
        <w:t xml:space="preserve">Microsoft EPM 2010 provides an extensible technical platform that </w:t>
      </w:r>
      <w:r w:rsidR="00FE6A41">
        <w:t>ties the human connection, such as social media, blogs, instant messaging</w:t>
      </w:r>
      <w:ins w:id="364" w:author="DM" w:date="2012-08-18T08:53:00Z">
        <w:r w:rsidR="00B0054D">
          <w:t>,</w:t>
        </w:r>
      </w:ins>
      <w:r w:rsidR="00FE6A41">
        <w:t xml:space="preserve"> and wiki</w:t>
      </w:r>
      <w:del w:id="365" w:author="DM" w:date="2012-08-18T08:53:00Z">
        <w:r w:rsidR="00FE6A41" w:rsidDel="00B0054D">
          <w:delText>’</w:delText>
        </w:r>
      </w:del>
      <w:r w:rsidR="00FE6A41">
        <w:t>s,</w:t>
      </w:r>
      <w:r w:rsidR="009F2EF4">
        <w:t xml:space="preserve"> with the processes and business data streams. </w:t>
      </w:r>
      <w:r w:rsidR="008C5C7C">
        <w:t xml:space="preserve">The following list </w:t>
      </w:r>
      <w:ins w:id="366" w:author="DM" w:date="2012-08-18T08:53:00Z">
        <w:r w:rsidR="00B0054D">
          <w:t>cites</w:t>
        </w:r>
      </w:ins>
      <w:del w:id="367" w:author="DM" w:date="2012-08-18T08:53:00Z">
        <w:r w:rsidR="008C5C7C" w:rsidDel="00B0054D">
          <w:delText>contains</w:delText>
        </w:r>
      </w:del>
      <w:r w:rsidR="008C5C7C">
        <w:t xml:space="preserve"> capabilities and benefits </w:t>
      </w:r>
      <w:del w:id="368" w:author="DM" w:date="2012-08-18T08:53:00Z">
        <w:r w:rsidR="008C5C7C" w:rsidDel="00B0054D">
          <w:delText xml:space="preserve">that are </w:delText>
        </w:r>
      </w:del>
      <w:r w:rsidR="008C5C7C">
        <w:t xml:space="preserve">provided by PPM and Microsoft to address traditional </w:t>
      </w:r>
      <w:del w:id="369" w:author="DM" w:date="2012-08-18T08:25:00Z">
        <w:r w:rsidR="008C5C7C" w:rsidDel="00C53BD7">
          <w:delText xml:space="preserve">project management </w:delText>
        </w:r>
      </w:del>
      <w:ins w:id="370" w:author="DM" w:date="2012-08-18T08:25:00Z">
        <w:r w:rsidR="00C53BD7">
          <w:t xml:space="preserve">PM </w:t>
        </w:r>
      </w:ins>
      <w:r w:rsidR="008C5C7C">
        <w:t xml:space="preserve">weaknesses: </w:t>
      </w:r>
    </w:p>
    <w:p w:rsidR="00CE4930" w:rsidRPr="00194D34" w:rsidRDefault="00AB2CEA" w:rsidP="005C135D">
      <w:pPr>
        <w:pStyle w:val="ListBulleted"/>
      </w:pPr>
      <w:r w:rsidRPr="00AB2CEA">
        <w:rPr>
          <w:rStyle w:val="Definition"/>
          <w:b/>
          <w:i w:val="0"/>
          <w:rPrChange w:id="371" w:author="DM" w:date="2012-08-18T08:53:00Z">
            <w:rPr>
              <w:rStyle w:val="Definition"/>
            </w:rPr>
          </w:rPrChange>
        </w:rPr>
        <w:t>Naturally supports project lifecycles,</w:t>
      </w:r>
      <w:r w:rsidRPr="00AB2CEA">
        <w:rPr>
          <w:b/>
          <w:rPrChange w:id="372" w:author="DM" w:date="2012-08-18T08:53:00Z">
            <w:rPr>
              <w:i/>
            </w:rPr>
          </w:rPrChange>
        </w:rPr>
        <w:t xml:space="preserve"> </w:t>
      </w:r>
      <w:r w:rsidR="00CE4930" w:rsidRPr="00194D34">
        <w:t xml:space="preserve">covering the entire </w:t>
      </w:r>
      <w:r w:rsidR="008C5C7C">
        <w:t xml:space="preserve">project </w:t>
      </w:r>
      <w:r w:rsidR="00CE4930" w:rsidRPr="00194D34">
        <w:t>life span, from the identification of an idea, need</w:t>
      </w:r>
      <w:r w:rsidR="008C5C7C">
        <w:t>,</w:t>
      </w:r>
      <w:r w:rsidR="00CE4930" w:rsidRPr="00194D34">
        <w:t xml:space="preserve"> or opportunity, through the development and execution of the project</w:t>
      </w:r>
      <w:r w:rsidR="008C5C7C">
        <w:t xml:space="preserve">, </w:t>
      </w:r>
      <w:del w:id="373" w:author="DM" w:date="2012-08-18T08:54:00Z">
        <w:r w:rsidR="008C5C7C" w:rsidDel="00B0054D">
          <w:delText xml:space="preserve">and </w:delText>
        </w:r>
      </w:del>
      <w:r w:rsidR="00CE4930" w:rsidRPr="00194D34">
        <w:t>to the realization of benefits.</w:t>
      </w:r>
    </w:p>
    <w:p w:rsidR="00CE4930" w:rsidRPr="00194D34" w:rsidRDefault="00AB2CEA" w:rsidP="005C135D">
      <w:pPr>
        <w:pStyle w:val="ListBulleted"/>
      </w:pPr>
      <w:r w:rsidRPr="00AB2CEA">
        <w:rPr>
          <w:rStyle w:val="Definition"/>
          <w:b/>
          <w:i w:val="0"/>
          <w:rPrChange w:id="374" w:author="DM" w:date="2012-08-18T08:54:00Z">
            <w:rPr>
              <w:rStyle w:val="Definition"/>
            </w:rPr>
          </w:rPrChange>
        </w:rPr>
        <w:t>Leverage</w:t>
      </w:r>
      <w:del w:id="375" w:author="DM" w:date="2012-08-18T08:54:00Z">
        <w:r w:rsidRPr="00AB2CEA">
          <w:rPr>
            <w:rStyle w:val="Definition"/>
            <w:b/>
            <w:i w:val="0"/>
            <w:rPrChange w:id="376" w:author="DM" w:date="2012-08-18T08:54:00Z">
              <w:rPr>
                <w:rStyle w:val="Definition"/>
              </w:rPr>
            </w:rPrChange>
          </w:rPr>
          <w:delText>s</w:delText>
        </w:r>
      </w:del>
      <w:r w:rsidRPr="00AB2CEA">
        <w:rPr>
          <w:rStyle w:val="Definition"/>
          <w:b/>
          <w:i w:val="0"/>
          <w:rPrChange w:id="377" w:author="DM" w:date="2012-08-18T08:54:00Z">
            <w:rPr>
              <w:rStyle w:val="Definition"/>
            </w:rPr>
          </w:rPrChange>
        </w:rPr>
        <w:t xml:space="preserve"> PMO socialization and connectivity to the community</w:t>
      </w:r>
      <w:r w:rsidR="00CE4930" w:rsidRPr="00194D34">
        <w:t xml:space="preserve"> to create a governance partnership between the </w:t>
      </w:r>
      <w:del w:id="378" w:author="DM" w:date="2012-08-18T08:54:00Z">
        <w:r w:rsidR="00CE4930" w:rsidRPr="00194D34" w:rsidDel="00B0054D">
          <w:delText>Project Management Office (</w:delText>
        </w:r>
      </w:del>
      <w:r w:rsidR="00CE4930" w:rsidRPr="00194D34">
        <w:t>PMO</w:t>
      </w:r>
      <w:del w:id="379" w:author="DM" w:date="2012-08-18T08:54:00Z">
        <w:r w:rsidR="00CE4930" w:rsidRPr="00194D34" w:rsidDel="00B0054D">
          <w:delText>)</w:delText>
        </w:r>
      </w:del>
      <w:r w:rsidR="00CE4930" w:rsidRPr="00194D34">
        <w:t xml:space="preserve"> and the executive/operations side of the business.</w:t>
      </w:r>
    </w:p>
    <w:p w:rsidR="00CE4930" w:rsidRPr="00194D34" w:rsidRDefault="00AB2CEA" w:rsidP="005C135D">
      <w:pPr>
        <w:pStyle w:val="ListBulleted"/>
      </w:pPr>
      <w:r w:rsidRPr="00AB2CEA">
        <w:rPr>
          <w:rStyle w:val="Definition"/>
          <w:b/>
          <w:i w:val="0"/>
          <w:rPrChange w:id="380" w:author="DM" w:date="2012-08-18T08:54:00Z">
            <w:rPr>
              <w:rStyle w:val="Definition"/>
            </w:rPr>
          </w:rPrChange>
        </w:rPr>
        <w:t>Mitigates risks of project failure</w:t>
      </w:r>
      <w:r w:rsidR="00CE4930" w:rsidRPr="00194D34">
        <w:t xml:space="preserve"> by placing greater discipline on project selection. Politics </w:t>
      </w:r>
      <w:r w:rsidR="0034515A">
        <w:t>are</w:t>
      </w:r>
      <w:r w:rsidR="0034515A" w:rsidRPr="00194D34">
        <w:t xml:space="preserve"> </w:t>
      </w:r>
      <w:r w:rsidR="00CE4930" w:rsidRPr="00194D34">
        <w:t xml:space="preserve">removed from the process and </w:t>
      </w:r>
      <w:r w:rsidR="0034515A">
        <w:t xml:space="preserve">are </w:t>
      </w:r>
      <w:r w:rsidR="00CE4930" w:rsidRPr="00194D34">
        <w:t>replaced by reason and order, involving th</w:t>
      </w:r>
      <w:r w:rsidR="0034515A">
        <w:t>e</w:t>
      </w:r>
      <w:r w:rsidR="00CE4930" w:rsidRPr="00194D34">
        <w:t xml:space="preserve"> partnership of the PMO and a </w:t>
      </w:r>
      <w:del w:id="381" w:author="DM" w:date="2012-08-18T08:55:00Z">
        <w:r w:rsidR="00CE4930" w:rsidRPr="00194D34" w:rsidDel="00B0054D">
          <w:delText>G</w:delText>
        </w:r>
      </w:del>
      <w:ins w:id="382" w:author="DM" w:date="2012-08-18T08:55:00Z">
        <w:r w:rsidR="00B0054D">
          <w:t>g</w:t>
        </w:r>
      </w:ins>
      <w:r w:rsidR="00CE4930" w:rsidRPr="00194D34">
        <w:t xml:space="preserve">overnance (or </w:t>
      </w:r>
      <w:del w:id="383" w:author="DM" w:date="2012-08-18T08:55:00Z">
        <w:r w:rsidR="00CE4930" w:rsidRPr="00194D34" w:rsidDel="00B0054D">
          <w:delText>I</w:delText>
        </w:r>
      </w:del>
      <w:ins w:id="384" w:author="DM" w:date="2012-08-18T08:55:00Z">
        <w:r w:rsidR="00B0054D">
          <w:t>i</w:t>
        </w:r>
      </w:ins>
      <w:r w:rsidR="00CE4930" w:rsidRPr="00194D34">
        <w:t xml:space="preserve">nvestment) </w:t>
      </w:r>
      <w:del w:id="385" w:author="DM" w:date="2012-08-18T08:55:00Z">
        <w:r w:rsidR="00CE4930" w:rsidRPr="00194D34" w:rsidDel="00B0054D">
          <w:delText>B</w:delText>
        </w:r>
      </w:del>
      <w:ins w:id="386" w:author="DM" w:date="2012-08-18T08:55:00Z">
        <w:r w:rsidR="00B0054D">
          <w:t>b</w:t>
        </w:r>
      </w:ins>
      <w:r w:rsidR="00CE4930" w:rsidRPr="00194D34">
        <w:t>oard.</w:t>
      </w:r>
    </w:p>
    <w:p w:rsidR="00CE4930" w:rsidRPr="00D0699F" w:rsidRDefault="00AB2CEA" w:rsidP="005C135D">
      <w:pPr>
        <w:pStyle w:val="ListBulleted"/>
      </w:pPr>
      <w:r w:rsidRPr="00AB2CEA">
        <w:rPr>
          <w:rStyle w:val="Definition"/>
          <w:b/>
          <w:i w:val="0"/>
          <w:rPrChange w:id="387" w:author="DM" w:date="2012-08-18T08:55:00Z">
            <w:rPr>
              <w:rStyle w:val="Definition"/>
            </w:rPr>
          </w:rPrChange>
        </w:rPr>
        <w:t>PM is integrated</w:t>
      </w:r>
      <w:r w:rsidR="00CE4930" w:rsidRPr="004941D6">
        <w:rPr>
          <w:bCs/>
        </w:rPr>
        <w:t xml:space="preserve"> with strategic initiatives, </w:t>
      </w:r>
      <w:del w:id="388" w:author="DM" w:date="2012-08-18T08:36:00Z">
        <w:r w:rsidR="00CE4930" w:rsidRPr="004941D6" w:rsidDel="000619DC">
          <w:rPr>
            <w:bCs/>
          </w:rPr>
          <w:delText>return on investment</w:delText>
        </w:r>
      </w:del>
      <w:ins w:id="389" w:author="DM" w:date="2012-08-18T08:36:00Z">
        <w:r w:rsidR="000619DC">
          <w:rPr>
            <w:bCs/>
          </w:rPr>
          <w:t>ROI</w:t>
        </w:r>
      </w:ins>
      <w:r w:rsidR="00CE4930" w:rsidRPr="004941D6">
        <w:rPr>
          <w:bCs/>
        </w:rPr>
        <w:t xml:space="preserve"> goals, and resource/capacity planning</w:t>
      </w:r>
      <w:r w:rsidR="00CE4930" w:rsidRPr="00D0699F">
        <w:t>.</w:t>
      </w:r>
    </w:p>
    <w:p w:rsidR="00CE4930" w:rsidRPr="00D0699F" w:rsidRDefault="00CE4930" w:rsidP="005C135D">
      <w:pPr>
        <w:pStyle w:val="ListBulleted"/>
      </w:pPr>
      <w:del w:id="390" w:author="DM" w:date="2012-08-18T08:55:00Z">
        <w:r w:rsidRPr="004941D6" w:rsidDel="00B0054D">
          <w:rPr>
            <w:bCs/>
          </w:rPr>
          <w:delText xml:space="preserve">The </w:delText>
        </w:r>
        <w:r w:rsidR="00AB2CEA" w:rsidRPr="00AB2CEA">
          <w:rPr>
            <w:rStyle w:val="Definition"/>
            <w:b/>
            <w:i w:val="0"/>
            <w:rPrChange w:id="391" w:author="DM" w:date="2012-08-18T08:55:00Z">
              <w:rPr>
                <w:rStyle w:val="Definition"/>
              </w:rPr>
            </w:rPrChange>
          </w:rPr>
          <w:delText>p</w:delText>
        </w:r>
      </w:del>
      <w:ins w:id="392" w:author="DM" w:date="2012-08-18T08:55:00Z">
        <w:r w:rsidR="00B0054D">
          <w:rPr>
            <w:rStyle w:val="Definition"/>
            <w:b/>
            <w:i w:val="0"/>
          </w:rPr>
          <w:t>P</w:t>
        </w:r>
      </w:ins>
      <w:r w:rsidR="00AB2CEA" w:rsidRPr="00AB2CEA">
        <w:rPr>
          <w:rStyle w:val="Definition"/>
          <w:b/>
          <w:i w:val="0"/>
          <w:rPrChange w:id="393" w:author="DM" w:date="2012-08-18T08:55:00Z">
            <w:rPr>
              <w:rStyle w:val="Definition"/>
            </w:rPr>
          </w:rPrChange>
        </w:rPr>
        <w:t>erformance of active projects is tracked and communicated</w:t>
      </w:r>
      <w:r w:rsidRPr="004941D6">
        <w:rPr>
          <w:bCs/>
        </w:rPr>
        <w:t xml:space="preserve"> to all stakeholders in ways that clearly display status and identify critical performance areas</w:t>
      </w:r>
      <w:r w:rsidRPr="00D0699F">
        <w:t>.</w:t>
      </w:r>
    </w:p>
    <w:p w:rsidR="009D1639" w:rsidRDefault="009D1639" w:rsidP="00AD795E">
      <w:pPr>
        <w:pStyle w:val="H2"/>
      </w:pPr>
      <w:del w:id="394" w:author="DM" w:date="2012-08-18T08:55:00Z">
        <w:r w:rsidDel="00B0054D">
          <w:delText xml:space="preserve">The </w:delText>
        </w:r>
      </w:del>
      <w:r>
        <w:t>Expanded PPM Lifecycle</w:t>
      </w:r>
    </w:p>
    <w:p w:rsidR="00D410A5" w:rsidRDefault="00CE4930" w:rsidP="005C135D">
      <w:pPr>
        <w:pStyle w:val="Para"/>
      </w:pPr>
      <w:r w:rsidRPr="00AE5042">
        <w:t xml:space="preserve">The success of a project is influenced strongly by </w:t>
      </w:r>
      <w:r w:rsidR="00D410A5">
        <w:t>the initiation</w:t>
      </w:r>
      <w:ins w:id="395" w:author="Tim Runcie" w:date="2012-09-13T08:25:00Z">
        <w:r w:rsidR="00812A38">
          <w:t xml:space="preserve"> phase</w:t>
        </w:r>
      </w:ins>
      <w:r w:rsidR="00D410A5">
        <w:t xml:space="preserve"> </w:t>
      </w:r>
      <w:ins w:id="396" w:author="Tim Runcie" w:date="2012-09-13T08:26:00Z">
        <w:r w:rsidR="00812A38">
          <w:t xml:space="preserve">or pre-initiation and planning phases </w:t>
        </w:r>
      </w:ins>
      <w:commentRangeStart w:id="397"/>
      <w:ins w:id="398" w:author="Odum, Amy - Hoboken" w:date="2012-08-27T14:15:00Z">
        <w:r w:rsidR="00B22E8A">
          <w:rPr>
            <w:rStyle w:val="QueryInline"/>
          </w:rPr>
          <w:t>[AU</w:t>
        </w:r>
        <w:commentRangeStart w:id="399"/>
        <w:r w:rsidR="00B22E8A">
          <w:rPr>
            <w:rStyle w:val="QueryInline"/>
          </w:rPr>
          <w:t>: Correct word</w:t>
        </w:r>
      </w:ins>
      <w:ins w:id="400" w:author="Odum, Amy - Hoboken" w:date="2012-08-27T14:16:00Z">
        <w:r w:rsidR="006A3D4F">
          <w:rPr>
            <w:rStyle w:val="QueryInline"/>
          </w:rPr>
          <w:t>, or is a word missing?  “Initiation” is a passive verb; it can’t really “influence” anything</w:t>
        </w:r>
      </w:ins>
      <w:proofErr w:type="gramStart"/>
      <w:ins w:id="401" w:author="Odum, Amy - Hoboken" w:date="2012-08-27T14:15:00Z">
        <w:r w:rsidR="00B22E8A">
          <w:rPr>
            <w:rStyle w:val="QueryInline"/>
          </w:rPr>
          <w:t>]</w:t>
        </w:r>
      </w:ins>
      <w:commentRangeEnd w:id="397"/>
      <w:proofErr w:type="gramEnd"/>
      <w:r w:rsidR="00A51A32">
        <w:rPr>
          <w:rStyle w:val="CommentReference"/>
          <w:rFonts w:asciiTheme="minorHAnsi" w:eastAsiaTheme="minorHAnsi" w:hAnsiTheme="minorHAnsi" w:cstheme="minorBidi"/>
          <w:snapToGrid/>
        </w:rPr>
        <w:commentReference w:id="397"/>
      </w:r>
      <w:commentRangeEnd w:id="399"/>
      <w:r w:rsidR="00812A38">
        <w:rPr>
          <w:rStyle w:val="CommentReference"/>
          <w:rFonts w:asciiTheme="minorHAnsi" w:eastAsiaTheme="minorHAnsi" w:hAnsiTheme="minorHAnsi" w:cstheme="minorBidi"/>
          <w:snapToGrid/>
        </w:rPr>
        <w:commentReference w:id="399"/>
      </w:r>
      <w:r w:rsidR="00D410A5">
        <w:t>as it prepares for execution</w:t>
      </w:r>
      <w:ins w:id="402" w:author="Tim Runcie" w:date="2012-09-13T08:25:00Z">
        <w:r w:rsidR="00812A38">
          <w:t xml:space="preserve"> or the delivery </w:t>
        </w:r>
      </w:ins>
      <w:ins w:id="403" w:author="Tim Runcie" w:date="2012-09-13T08:26:00Z">
        <w:r w:rsidR="00812A38">
          <w:t>of the project</w:t>
        </w:r>
      </w:ins>
      <w:r w:rsidRPr="00AE5042">
        <w:t xml:space="preserve">. That influence goes back well before the project planning phase, well before the approval stage, </w:t>
      </w:r>
      <w:r w:rsidR="009D1639">
        <w:t xml:space="preserve">and </w:t>
      </w:r>
      <w:del w:id="404" w:author="DM" w:date="2012-08-18T08:55:00Z">
        <w:r w:rsidRPr="00AE5042" w:rsidDel="00B0054D">
          <w:delText xml:space="preserve">back </w:delText>
        </w:r>
      </w:del>
      <w:r w:rsidRPr="00AE5042">
        <w:t xml:space="preserve">as far </w:t>
      </w:r>
      <w:ins w:id="405" w:author="DM" w:date="2012-08-18T08:55:00Z">
        <w:r w:rsidR="00B0054D">
          <w:t xml:space="preserve">back </w:t>
        </w:r>
      </w:ins>
      <w:r w:rsidRPr="00AE5042">
        <w:t xml:space="preserve">as the original identification of </w:t>
      </w:r>
      <w:r w:rsidR="009D1639">
        <w:t>the</w:t>
      </w:r>
      <w:r w:rsidRPr="00AE5042">
        <w:t xml:space="preserve"> idea, </w:t>
      </w:r>
      <w:r w:rsidR="009D1639">
        <w:t>the</w:t>
      </w:r>
      <w:r w:rsidRPr="00AE5042">
        <w:t xml:space="preserve"> need, or </w:t>
      </w:r>
      <w:r w:rsidR="009D1639">
        <w:t>the</w:t>
      </w:r>
      <w:r w:rsidRPr="00AE5042">
        <w:t xml:space="preserve"> opportunity. </w:t>
      </w:r>
      <w:r w:rsidR="00D410A5">
        <w:t>Technologies like Microsoft EPM 2010 allow for ideation, ad</w:t>
      </w:r>
      <w:del w:id="406" w:author="DM" w:date="2012-08-18T08:55:00Z">
        <w:r w:rsidR="00D410A5" w:rsidDel="00B0054D">
          <w:delText>-</w:delText>
        </w:r>
      </w:del>
      <w:ins w:id="407" w:author="DM" w:date="2012-08-18T08:55:00Z">
        <w:r w:rsidR="00B0054D">
          <w:t xml:space="preserve"> </w:t>
        </w:r>
      </w:ins>
      <w:r w:rsidR="00D410A5">
        <w:t xml:space="preserve">hoc task captures, and agile planning </w:t>
      </w:r>
      <w:r w:rsidR="006A2381">
        <w:t xml:space="preserve">while remaining </w:t>
      </w:r>
      <w:r w:rsidR="00D410A5">
        <w:t>fluid in capturing critical elements for project success</w:t>
      </w:r>
      <w:r w:rsidRPr="00AE5042">
        <w:t xml:space="preserve">. PPM provides the structure for this </w:t>
      </w:r>
      <w:r w:rsidR="00D410A5">
        <w:t xml:space="preserve">expanded lifecycle. </w:t>
      </w:r>
      <w:ins w:id="408" w:author="DM" w:date="2012-08-18T08:56:00Z">
        <w:r w:rsidR="00B0054D">
          <w:t>It</w:t>
        </w:r>
      </w:ins>
      <w:del w:id="409" w:author="DM" w:date="2012-08-18T08:56:00Z">
        <w:r w:rsidR="00D410A5" w:rsidDel="00B0054D">
          <w:delText>PPM</w:delText>
        </w:r>
      </w:del>
      <w:r w:rsidR="00D410A5">
        <w:t xml:space="preserve"> adds </w:t>
      </w:r>
      <w:r w:rsidRPr="00AE5042">
        <w:t>entire set</w:t>
      </w:r>
      <w:r w:rsidR="00D410A5">
        <w:t>s</w:t>
      </w:r>
      <w:r w:rsidRPr="00AE5042">
        <w:t xml:space="preserve"> of processes, taking these proposed projects through a rational workflow by promoting improved and consistent business cases, by evaluating alignment with strategies, and by quantifying benefits to the business.</w:t>
      </w:r>
    </w:p>
    <w:p w:rsidR="00D410A5" w:rsidRDefault="00D410A5" w:rsidP="005C135D">
      <w:pPr>
        <w:pStyle w:val="Para"/>
      </w:pPr>
      <w:r>
        <w:t xml:space="preserve">Effective PPM operations that allow </w:t>
      </w:r>
      <w:r w:rsidR="00613ED4">
        <w:t>scalability</w:t>
      </w:r>
      <w:r>
        <w:t xml:space="preserve"> to manage complex business environments function best within a PPM lifecycle that allows for multiple phases and stages within each</w:t>
      </w:r>
      <w:r w:rsidR="00E43716">
        <w:t xml:space="preserve">. </w:t>
      </w:r>
      <w:r>
        <w:t xml:space="preserve">Additionally, </w:t>
      </w:r>
      <w:r w:rsidR="00CE4930" w:rsidRPr="00AE5042">
        <w:t xml:space="preserve">each of these facets draws </w:t>
      </w:r>
      <w:del w:id="410" w:author="DM" w:date="2012-08-18T08:56:00Z">
        <w:r w:rsidR="00CE4930" w:rsidRPr="00AE5042" w:rsidDel="00526F0C">
          <w:delText>up</w:delText>
        </w:r>
      </w:del>
      <w:r w:rsidR="00CE4930" w:rsidRPr="00AE5042">
        <w:t xml:space="preserve">on a common set of resources, which can include people, funding, and facilities. </w:t>
      </w:r>
    </w:p>
    <w:p w:rsidR="00CE4930" w:rsidRPr="00AE5042" w:rsidRDefault="004A6690" w:rsidP="005C135D">
      <w:pPr>
        <w:pStyle w:val="Para"/>
        <w:rPr>
          <w:b/>
          <w:bCs/>
        </w:rPr>
      </w:pPr>
      <w:r>
        <w:t>C</w:t>
      </w:r>
      <w:r w:rsidR="00CE4930" w:rsidRPr="00AE5042">
        <w:t>ommon complaint</w:t>
      </w:r>
      <w:r>
        <w:t>s</w:t>
      </w:r>
      <w:r w:rsidR="00D410A5">
        <w:t xml:space="preserve"> </w:t>
      </w:r>
      <w:r w:rsidR="00CE4930" w:rsidRPr="00AE5042">
        <w:t xml:space="preserve">among executives </w:t>
      </w:r>
      <w:r>
        <w:t>are</w:t>
      </w:r>
      <w:r w:rsidRPr="00AE5042">
        <w:t xml:space="preserve"> </w:t>
      </w:r>
      <w:r w:rsidR="00CE4930" w:rsidRPr="00AE5042">
        <w:t xml:space="preserve">the lack of effective oversight of </w:t>
      </w:r>
      <w:r w:rsidR="00613ED4">
        <w:t>prospective</w:t>
      </w:r>
      <w:r w:rsidR="00D410A5">
        <w:t xml:space="preserve"> projects, impact against constraints</w:t>
      </w:r>
      <w:r>
        <w:t>,</w:t>
      </w:r>
      <w:r w:rsidR="00D410A5">
        <w:t xml:space="preserve"> and in</w:t>
      </w:r>
      <w:ins w:id="411" w:author="DM" w:date="2012-08-18T08:56:00Z">
        <w:r w:rsidR="00526F0C">
          <w:t>-</w:t>
        </w:r>
      </w:ins>
      <w:del w:id="412" w:author="DM" w:date="2012-08-18T08:56:00Z">
        <w:r w:rsidR="00D410A5" w:rsidDel="00526F0C">
          <w:delText xml:space="preserve"> </w:delText>
        </w:r>
      </w:del>
      <w:r w:rsidR="00D410A5">
        <w:t xml:space="preserve">flight </w:t>
      </w:r>
      <w:r w:rsidR="00CE4930" w:rsidRPr="00AE5042">
        <w:t xml:space="preserve">projects. Contributing to </w:t>
      </w:r>
      <w:r>
        <w:t>these</w:t>
      </w:r>
      <w:r w:rsidRPr="00AE5042">
        <w:t xml:space="preserve"> </w:t>
      </w:r>
      <w:r w:rsidR="00CE4930" w:rsidRPr="00AE5042">
        <w:t>deficienc</w:t>
      </w:r>
      <w:r>
        <w:t>ies</w:t>
      </w:r>
      <w:r w:rsidR="00CE4930" w:rsidRPr="00AE5042">
        <w:t xml:space="preserve"> </w:t>
      </w:r>
      <w:r w:rsidR="00613ED4" w:rsidRPr="00AE5042">
        <w:t>is</w:t>
      </w:r>
      <w:r>
        <w:t xml:space="preserve"> a</w:t>
      </w:r>
      <w:r w:rsidR="00CE4930" w:rsidRPr="00AE5042">
        <w:t xml:space="preserve"> lack of consistency in project measurements</w:t>
      </w:r>
      <w:r w:rsidR="00187EEA">
        <w:t xml:space="preserve">, standards, </w:t>
      </w:r>
      <w:r w:rsidR="00613ED4">
        <w:t>governance and</w:t>
      </w:r>
      <w:r w:rsidR="00187EEA">
        <w:t xml:space="preserve"> reporting</w:t>
      </w:r>
      <w:r w:rsidR="00CE4930" w:rsidRPr="00AE5042">
        <w:t xml:space="preserve">. An important element of PPM includes processes and reporting practices to address these deficiencies. Early </w:t>
      </w:r>
      <w:r w:rsidR="00307C5C" w:rsidRPr="00AE5042">
        <w:t>ad</w:t>
      </w:r>
      <w:r w:rsidR="00307C5C">
        <w:t>o</w:t>
      </w:r>
      <w:r w:rsidR="00307C5C" w:rsidRPr="00AE5042">
        <w:t xml:space="preserve">pters </w:t>
      </w:r>
      <w:r w:rsidR="00CE4930" w:rsidRPr="00AE5042">
        <w:t>of PPM have reported outstanding improvements in project performance and increased efficiencies in resource allocations. Poor</w:t>
      </w:r>
      <w:ins w:id="413" w:author="DM" w:date="2012-08-18T09:00:00Z">
        <w:r w:rsidR="0005620C">
          <w:t>ly</w:t>
        </w:r>
      </w:ins>
      <w:r w:rsidR="00CE4930" w:rsidRPr="00AE5042">
        <w:t xml:space="preserve"> performing projects are discovered earlier, while there is time to take corrective action</w:t>
      </w:r>
      <w:del w:id="414" w:author="DM" w:date="2012-08-18T09:00:00Z">
        <w:r w:rsidR="00CE4930" w:rsidRPr="00AE5042" w:rsidDel="0005620C">
          <w:delText>,</w:delText>
        </w:r>
      </w:del>
      <w:r w:rsidR="00CE4930" w:rsidRPr="00AE5042">
        <w:t xml:space="preserve"> or to terminate </w:t>
      </w:r>
      <w:ins w:id="415" w:author="DM" w:date="2012-08-18T09:00:00Z">
        <w:r w:rsidR="0005620C">
          <w:t>them</w:t>
        </w:r>
      </w:ins>
      <w:del w:id="416" w:author="DM" w:date="2012-08-18T09:00:00Z">
        <w:r w:rsidR="00CE4930" w:rsidRPr="00AE5042" w:rsidDel="0005620C">
          <w:delText>such projects</w:delText>
        </w:r>
      </w:del>
      <w:r w:rsidR="00CE4930" w:rsidRPr="00AE5042">
        <w:t xml:space="preserve"> </w:t>
      </w:r>
      <w:ins w:id="417" w:author="DM" w:date="2012-08-18T09:00:00Z">
        <w:r w:rsidR="0005620C">
          <w:t>sooner</w:t>
        </w:r>
      </w:ins>
      <w:del w:id="418" w:author="DM" w:date="2012-08-18T09:00:00Z">
        <w:r w:rsidR="00CE4930" w:rsidRPr="00AE5042" w:rsidDel="0005620C">
          <w:delText>earlier</w:delText>
        </w:r>
      </w:del>
      <w:r w:rsidR="00CE4930" w:rsidRPr="00AE5042">
        <w:t xml:space="preserve"> in the investment cycle, </w:t>
      </w:r>
      <w:r w:rsidR="003A2210">
        <w:t xml:space="preserve">thus </w:t>
      </w:r>
      <w:r w:rsidR="00CE4930" w:rsidRPr="00AE5042">
        <w:t xml:space="preserve">releasing scarce resources for more beneficial assignments. The increased efficiencies easily </w:t>
      </w:r>
      <w:r w:rsidR="00136827">
        <w:t>justify</w:t>
      </w:r>
      <w:r w:rsidR="00136827" w:rsidRPr="00AE5042">
        <w:t xml:space="preserve"> </w:t>
      </w:r>
      <w:r w:rsidR="00CE4930" w:rsidRPr="00AE5042">
        <w:t>the investment in PPM</w:t>
      </w:r>
      <w:ins w:id="419" w:author="DM" w:date="2012-08-18T09:00:00Z">
        <w:r w:rsidR="0005620C">
          <w:t>,</w:t>
        </w:r>
      </w:ins>
      <w:r w:rsidR="00CE4930" w:rsidRPr="00AE5042">
        <w:t xml:space="preserve"> and executives are pleased with the vast improvement of </w:t>
      </w:r>
      <w:r w:rsidR="00136827">
        <w:t xml:space="preserve">both qualitative and quantitative </w:t>
      </w:r>
      <w:r w:rsidR="00CE4930" w:rsidRPr="00AE5042">
        <w:t>information needed to make important and timely decisions about project investments.</w:t>
      </w:r>
    </w:p>
    <w:p w:rsidR="00BC349D" w:rsidRPr="00156553" w:rsidRDefault="00187EEA" w:rsidP="000D5EAB">
      <w:pPr>
        <w:pStyle w:val="Para"/>
        <w:rPr>
          <w:rStyle w:val="QueryInline"/>
          <w:rPrChange w:id="420" w:author="DM" w:date="2012-08-18T09:24:00Z">
            <w:rPr/>
          </w:rPrChange>
        </w:rPr>
      </w:pPr>
      <w:r>
        <w:t xml:space="preserve">Why is </w:t>
      </w:r>
      <w:r w:rsidR="00E43716">
        <w:t>“</w:t>
      </w:r>
      <w:ins w:id="421" w:author="DM" w:date="2012-08-18T09:00:00Z">
        <w:r w:rsidR="0005620C">
          <w:t>p</w:t>
        </w:r>
      </w:ins>
      <w:del w:id="422" w:author="DM" w:date="2012-08-18T09:00:00Z">
        <w:r w:rsidDel="0005620C">
          <w:delText>P</w:delText>
        </w:r>
      </w:del>
      <w:r>
        <w:t>ortfolio</w:t>
      </w:r>
      <w:r w:rsidR="00E43716">
        <w:t>”</w:t>
      </w:r>
      <w:r>
        <w:t xml:space="preserve"> so important in PPM? If a high</w:t>
      </w:r>
      <w:ins w:id="423" w:author="DM" w:date="2012-08-18T09:00:00Z">
        <w:r w:rsidR="0005620C">
          <w:t>-</w:t>
        </w:r>
      </w:ins>
      <w:del w:id="424" w:author="DM" w:date="2012-08-18T09:00:00Z">
        <w:r w:rsidDel="0005620C">
          <w:delText xml:space="preserve"> </w:delText>
        </w:r>
      </w:del>
      <w:r>
        <w:t xml:space="preserve">functioning organization leveraging </w:t>
      </w:r>
      <w:del w:id="425" w:author="DM" w:date="2012-08-18T08:25:00Z">
        <w:r w:rsidDel="00C53BD7">
          <w:delText xml:space="preserve">project </w:delText>
        </w:r>
        <w:r w:rsidR="00613ED4" w:rsidDel="00C53BD7">
          <w:delText>management</w:delText>
        </w:r>
        <w:r w:rsidDel="00C53BD7">
          <w:delText xml:space="preserve"> </w:delText>
        </w:r>
      </w:del>
      <w:ins w:id="426" w:author="DM" w:date="2012-08-18T08:25:00Z">
        <w:r w:rsidR="00C53BD7">
          <w:t xml:space="preserve">PM </w:t>
        </w:r>
      </w:ins>
      <w:r>
        <w:t xml:space="preserve">is primarily </w:t>
      </w:r>
      <w:r w:rsidR="00CE4930" w:rsidRPr="00AE5042">
        <w:t>focus</w:t>
      </w:r>
      <w:r>
        <w:t xml:space="preserve">ed </w:t>
      </w:r>
      <w:r w:rsidR="00CE4930" w:rsidRPr="00AE5042">
        <w:t xml:space="preserve">on projects, the responsibility for projects lies within the </w:t>
      </w:r>
      <w:del w:id="427" w:author="DM" w:date="2012-08-18T09:00:00Z">
        <w:r w:rsidR="00CE4930" w:rsidRPr="00AE5042" w:rsidDel="0005620C">
          <w:delText>Project Management Office (</w:delText>
        </w:r>
      </w:del>
      <w:r w:rsidR="00CE4930" w:rsidRPr="00AE5042">
        <w:t>PMO</w:t>
      </w:r>
      <w:del w:id="428" w:author="DM" w:date="2012-08-18T09:00:00Z">
        <w:r w:rsidR="00CE4930" w:rsidRPr="00AE5042" w:rsidDel="0005620C">
          <w:delText>)</w:delText>
        </w:r>
      </w:del>
      <w:r w:rsidR="00CE4930" w:rsidRPr="00AE5042">
        <w:t>. The PMO will maintain a robust automated system to process data relative to schedule, resources</w:t>
      </w:r>
      <w:r w:rsidR="003A2210">
        <w:t>,</w:t>
      </w:r>
      <w:r w:rsidR="00CE4930" w:rsidRPr="00AE5042">
        <w:t xml:space="preserve"> and costs. These systems and reports are entirely lacking in the very important information </w:t>
      </w:r>
      <w:r w:rsidR="003A2210">
        <w:t>related</w:t>
      </w:r>
      <w:r w:rsidR="003A2210" w:rsidRPr="00AE5042">
        <w:t xml:space="preserve"> </w:t>
      </w:r>
      <w:r w:rsidR="00CE4930" w:rsidRPr="00AE5042">
        <w:t xml:space="preserve">to strategic alignment and project benefits. Furthermore, </w:t>
      </w:r>
      <w:r w:rsidR="009F4980">
        <w:t>PMO</w:t>
      </w:r>
      <w:r w:rsidR="00BB5267">
        <w:t>s</w:t>
      </w:r>
      <w:r w:rsidR="00BB5267" w:rsidRPr="00AE5042">
        <w:t xml:space="preserve"> </w:t>
      </w:r>
      <w:r w:rsidR="00CE4930" w:rsidRPr="00AE5042">
        <w:t>rarely consider the impacts of proposed projects</w:t>
      </w:r>
      <w:r w:rsidR="00BB5267">
        <w:t xml:space="preserve"> to an organization or</w:t>
      </w:r>
      <w:ins w:id="429" w:author="DM" w:date="2012-08-18T09:24:00Z">
        <w:r w:rsidR="00156553">
          <w:t>,</w:t>
        </w:r>
      </w:ins>
      <w:r w:rsidR="00BB5267">
        <w:t xml:space="preserve"> at the end of the project’s lifecycle, evaluate </w:t>
      </w:r>
      <w:ins w:id="430" w:author="DM" w:date="2012-08-18T09:24:00Z">
        <w:r w:rsidR="00156553">
          <w:t>whether</w:t>
        </w:r>
      </w:ins>
      <w:del w:id="431" w:author="DM" w:date="2012-08-18T09:24:00Z">
        <w:r w:rsidR="00BB5267" w:rsidDel="00156553">
          <w:delText>if</w:delText>
        </w:r>
      </w:del>
      <w:r w:rsidR="00BB5267">
        <w:t xml:space="preserve"> the </w:t>
      </w:r>
      <w:del w:id="432" w:author="DM" w:date="2012-08-18T08:36:00Z">
        <w:r w:rsidR="00BB5267" w:rsidDel="000619DC">
          <w:delText>return on investment</w:delText>
        </w:r>
      </w:del>
      <w:ins w:id="433" w:author="DM" w:date="2012-08-18T08:36:00Z">
        <w:r w:rsidR="000619DC">
          <w:t>ROI</w:t>
        </w:r>
      </w:ins>
      <w:r w:rsidR="00BB5267">
        <w:t xml:space="preserve"> was realized</w:t>
      </w:r>
      <w:r w:rsidR="00CE4930" w:rsidRPr="00AE5042">
        <w:t xml:space="preserve">. An even greater shortcoming is the inability of </w:t>
      </w:r>
      <w:r w:rsidR="00365604">
        <w:t xml:space="preserve">executives to leverage </w:t>
      </w:r>
      <w:r w:rsidR="00BB5267">
        <w:t xml:space="preserve">the </w:t>
      </w:r>
      <w:r w:rsidR="00365604">
        <w:t xml:space="preserve">systems </w:t>
      </w:r>
      <w:r w:rsidR="00BB5267">
        <w:t xml:space="preserve">that are in place to get key metrics for </w:t>
      </w:r>
      <w:r w:rsidR="00365604">
        <w:t>insight across the organization</w:t>
      </w:r>
      <w:r w:rsidR="00CE4930" w:rsidRPr="00AE5042">
        <w:t xml:space="preserve">. </w:t>
      </w:r>
      <w:r w:rsidR="00365604">
        <w:t>Essentially</w:t>
      </w:r>
      <w:ins w:id="434" w:author="Odum, Amy - Hoboken" w:date="2012-08-27T14:23:00Z">
        <w:r w:rsidR="006A3D4F">
          <w:t>,</w:t>
        </w:r>
      </w:ins>
      <w:r w:rsidR="00365604">
        <w:t xml:space="preserve"> t</w:t>
      </w:r>
      <w:r w:rsidR="00CE4930" w:rsidRPr="00AE5042">
        <w:t xml:space="preserve">here is a disconnect between </w:t>
      </w:r>
      <w:r w:rsidR="003A2210">
        <w:t xml:space="preserve">the </w:t>
      </w:r>
      <w:r w:rsidR="00CE4930" w:rsidRPr="00AE5042">
        <w:t xml:space="preserve">projects </w:t>
      </w:r>
      <w:r w:rsidR="00424C01">
        <w:t xml:space="preserve">and their goals and measured results </w:t>
      </w:r>
      <w:r w:rsidR="00CE4930" w:rsidRPr="00AE5042">
        <w:t xml:space="preserve">and </w:t>
      </w:r>
      <w:r w:rsidR="003A2210">
        <w:t xml:space="preserve">the </w:t>
      </w:r>
      <w:r w:rsidR="00365604">
        <w:t>strategy</w:t>
      </w:r>
      <w:r w:rsidR="00424C01">
        <w:t xml:space="preserve"> as it ties to the business drivers and metrics associated with the organizational choice to do the projects to begin with</w:t>
      </w:r>
      <w:r w:rsidR="00E43716">
        <w:t xml:space="preserve">. </w:t>
      </w:r>
    </w:p>
    <w:p w:rsidR="00CE4930" w:rsidRPr="00AE5042" w:rsidRDefault="00365604" w:rsidP="000D5EAB">
      <w:pPr>
        <w:pStyle w:val="Para"/>
        <w:rPr>
          <w:rFonts w:cstheme="minorHAnsi"/>
        </w:rPr>
      </w:pPr>
      <w:r>
        <w:t xml:space="preserve">It may seem intuitive enough to assume that simply implementing </w:t>
      </w:r>
      <w:r w:rsidR="00CE4930" w:rsidRPr="00AE5042">
        <w:t>PPM bridges th</w:t>
      </w:r>
      <w:r w:rsidR="003A2210">
        <w:t>e</w:t>
      </w:r>
      <w:r w:rsidR="00CE4930" w:rsidRPr="00AE5042">
        <w:t xml:space="preserve"> gap, bringing executives into the process, via a governance or investment board</w:t>
      </w:r>
      <w:r w:rsidR="00E43716">
        <w:t>.</w:t>
      </w:r>
      <w:r w:rsidR="00F07D5A">
        <w:t xml:space="preserve"> But in reality, the </w:t>
      </w:r>
      <w:r>
        <w:t xml:space="preserve">critical </w:t>
      </w:r>
      <w:r w:rsidR="00613ED4">
        <w:t>elements</w:t>
      </w:r>
      <w:r>
        <w:t xml:space="preserve"> </w:t>
      </w:r>
      <w:r w:rsidR="00F07D5A">
        <w:t xml:space="preserve">of </w:t>
      </w:r>
      <w:r>
        <w:t>technology</w:t>
      </w:r>
      <w:r w:rsidR="00F07D5A">
        <w:t xml:space="preserve"> implementation will be maximized by </w:t>
      </w:r>
      <w:r>
        <w:t xml:space="preserve">business </w:t>
      </w:r>
      <w:r w:rsidR="00F07D5A">
        <w:t xml:space="preserve">organizations defining and tying the key success </w:t>
      </w:r>
      <w:r>
        <w:t>definition</w:t>
      </w:r>
      <w:r w:rsidR="00F07D5A">
        <w:t>s</w:t>
      </w:r>
      <w:r>
        <w:t xml:space="preserve"> and </w:t>
      </w:r>
      <w:r w:rsidR="00F07D5A">
        <w:t>leveraging the visibility of these success factors in re</w:t>
      </w:r>
      <w:r w:rsidR="00505C1E">
        <w:t xml:space="preserve">gular reporting. </w:t>
      </w:r>
      <w:ins w:id="435" w:author="DM" w:date="2012-08-18T09:25:00Z">
        <w:r w:rsidR="00156553">
          <w:t>Doing t</w:t>
        </w:r>
      </w:ins>
      <w:del w:id="436" w:author="DM" w:date="2012-08-18T09:25:00Z">
        <w:r w:rsidR="00F07D5A" w:rsidDel="00156553">
          <w:delText>T</w:delText>
        </w:r>
      </w:del>
      <w:r w:rsidR="00F07D5A">
        <w:t xml:space="preserve">his will create not only organizational </w:t>
      </w:r>
      <w:r>
        <w:t>adoption</w:t>
      </w:r>
      <w:del w:id="437" w:author="DM" w:date="2012-08-18T09:25:00Z">
        <w:r w:rsidDel="00156553">
          <w:delText>,</w:delText>
        </w:r>
      </w:del>
      <w:r>
        <w:t xml:space="preserve"> </w:t>
      </w:r>
      <w:r w:rsidR="00F07D5A">
        <w:t xml:space="preserve">but also </w:t>
      </w:r>
      <w:r>
        <w:t>commitment to use the systems and processes</w:t>
      </w:r>
      <w:r w:rsidR="00F07D5A">
        <w:t>, thus reinforcing the integrity of the data being tracked and reported</w:t>
      </w:r>
      <w:r>
        <w:t xml:space="preserve">. Microsoft EPM 2010 for </w:t>
      </w:r>
      <w:ins w:id="438" w:author="DM" w:date="2012-08-18T09:25:00Z">
        <w:r w:rsidR="00156553">
          <w:t>PM</w:t>
        </w:r>
      </w:ins>
      <w:del w:id="439" w:author="DM" w:date="2012-08-18T09:25:00Z">
        <w:r w:rsidR="00CE4930" w:rsidRPr="00AE5042" w:rsidDel="00156553">
          <w:delText>portfolio management</w:delText>
        </w:r>
      </w:del>
      <w:r w:rsidR="00CE4930" w:rsidRPr="00AE5042">
        <w:t xml:space="preserve"> addresses the issues of alignment, value, ROI, prioritization of proposed projects, and allocation of scarce resources. Furthermore, specialized PPM systems provide vastly improved communication for executives as well as the PMO.</w:t>
      </w:r>
    </w:p>
    <w:p w:rsidR="005412C0" w:rsidRDefault="00CE4930" w:rsidP="005C135D">
      <w:pPr>
        <w:pStyle w:val="Para"/>
      </w:pPr>
      <w:r w:rsidRPr="00AE5042">
        <w:t xml:space="preserve">Expanding from PM to PPM </w:t>
      </w:r>
      <w:r w:rsidR="00D632A2">
        <w:t>requires</w:t>
      </w:r>
      <w:r w:rsidR="00D632A2" w:rsidRPr="00AE5042">
        <w:t xml:space="preserve"> </w:t>
      </w:r>
      <w:r w:rsidRPr="00AE5042">
        <w:t>the implementation</w:t>
      </w:r>
      <w:r w:rsidR="003A2210">
        <w:t>,</w:t>
      </w:r>
      <w:r w:rsidRPr="00AE5042">
        <w:t xml:space="preserve"> </w:t>
      </w:r>
      <w:r w:rsidR="005412C0">
        <w:t>and business user adoption</w:t>
      </w:r>
      <w:r w:rsidR="003A2210">
        <w:t>,</w:t>
      </w:r>
      <w:r w:rsidR="005412C0">
        <w:t xml:space="preserve"> </w:t>
      </w:r>
      <w:r w:rsidRPr="00AE5042">
        <w:t>of several new processes</w:t>
      </w:r>
      <w:r w:rsidR="005412C0">
        <w:t xml:space="preserve"> </w:t>
      </w:r>
      <w:r w:rsidR="003A2210">
        <w:t>as well as</w:t>
      </w:r>
      <w:r w:rsidR="005412C0">
        <w:t xml:space="preserve"> a culture of change</w:t>
      </w:r>
      <w:r w:rsidRPr="00AE5042">
        <w:t xml:space="preserve">. </w:t>
      </w:r>
      <w:del w:id="440" w:author="DM" w:date="2012-08-18T09:25:00Z">
        <w:r w:rsidR="005412C0" w:rsidDel="00156553">
          <w:delText>The following are just s</w:delText>
        </w:r>
      </w:del>
      <w:ins w:id="441" w:author="DM" w:date="2012-08-18T09:25:00Z">
        <w:r w:rsidR="00156553">
          <w:t>S</w:t>
        </w:r>
      </w:ins>
      <w:r w:rsidR="005412C0">
        <w:t>ome insight</w:t>
      </w:r>
      <w:r w:rsidR="002154E8">
        <w:t>s</w:t>
      </w:r>
      <w:r w:rsidR="005412C0">
        <w:t xml:space="preserve"> into option</w:t>
      </w:r>
      <w:r w:rsidR="002154E8">
        <w:t>s</w:t>
      </w:r>
      <w:r w:rsidR="005412C0">
        <w:t xml:space="preserve"> for expanding from PM to PPM</w:t>
      </w:r>
      <w:ins w:id="442" w:author="DM" w:date="2012-08-18T09:25:00Z">
        <w:r w:rsidR="00156553">
          <w:t xml:space="preserve"> are listed next.</w:t>
        </w:r>
      </w:ins>
      <w:del w:id="443" w:author="DM" w:date="2012-08-18T09:25:00Z">
        <w:r w:rsidR="005412C0" w:rsidDel="00156553">
          <w:delText>:</w:delText>
        </w:r>
      </w:del>
    </w:p>
    <w:p w:rsidR="00CE4930" w:rsidRPr="00194D34" w:rsidRDefault="00AB2CEA" w:rsidP="005C135D">
      <w:pPr>
        <w:pStyle w:val="ListBulleted"/>
      </w:pPr>
      <w:r w:rsidRPr="00AB2CEA">
        <w:rPr>
          <w:rStyle w:val="Definition"/>
          <w:b/>
          <w:i w:val="0"/>
          <w:rPrChange w:id="444" w:author="DM" w:date="2012-08-18T09:25:00Z">
            <w:rPr>
              <w:rStyle w:val="Definition"/>
            </w:rPr>
          </w:rPrChange>
        </w:rPr>
        <w:t>Top-down planning.</w:t>
      </w:r>
      <w:r w:rsidR="00CE4930" w:rsidRPr="00194D34">
        <w:t xml:space="preserve"> The ability to build high-level plans and resource demand pictures</w:t>
      </w:r>
    </w:p>
    <w:p w:rsidR="00CE4930" w:rsidRPr="00194D34" w:rsidRDefault="00AB2CEA" w:rsidP="005C135D">
      <w:pPr>
        <w:pStyle w:val="ListBulleted"/>
      </w:pPr>
      <w:r w:rsidRPr="00AB2CEA">
        <w:rPr>
          <w:rStyle w:val="Definition"/>
          <w:b/>
          <w:i w:val="0"/>
          <w:rPrChange w:id="445" w:author="DM" w:date="2012-08-18T09:25:00Z">
            <w:rPr>
              <w:rStyle w:val="Definition"/>
            </w:rPr>
          </w:rPrChange>
        </w:rPr>
        <w:t>Alignment of strategic plans</w:t>
      </w:r>
      <w:r w:rsidR="00CE4930" w:rsidRPr="00194D34">
        <w:t xml:space="preserve"> </w:t>
      </w:r>
      <w:r w:rsidR="002154E8">
        <w:t>with</w:t>
      </w:r>
      <w:r w:rsidR="002154E8" w:rsidRPr="00194D34">
        <w:t xml:space="preserve"> </w:t>
      </w:r>
      <w:r w:rsidR="00CE4930" w:rsidRPr="00194D34">
        <w:t xml:space="preserve">enterprise </w:t>
      </w:r>
      <w:r w:rsidR="005412C0" w:rsidRPr="00194D34">
        <w:t xml:space="preserve">technology and process </w:t>
      </w:r>
      <w:r w:rsidR="00CE4930" w:rsidRPr="00194D34">
        <w:t>architecture</w:t>
      </w:r>
      <w:r w:rsidR="005412C0" w:rsidRPr="00194D34">
        <w:t xml:space="preserve"> </w:t>
      </w:r>
    </w:p>
    <w:p w:rsidR="00CE4930" w:rsidRPr="00194D34" w:rsidRDefault="00AB2CEA" w:rsidP="005C135D">
      <w:pPr>
        <w:pStyle w:val="ListBulleted"/>
      </w:pPr>
      <w:r w:rsidRPr="00AB2CEA">
        <w:rPr>
          <w:rStyle w:val="Definition"/>
          <w:b/>
          <w:i w:val="0"/>
          <w:rPrChange w:id="446" w:author="DM" w:date="2012-08-18T09:25:00Z">
            <w:rPr>
              <w:rStyle w:val="Definition"/>
            </w:rPr>
          </w:rPrChange>
        </w:rPr>
        <w:t>Prioritization and ranking</w:t>
      </w:r>
      <w:r w:rsidR="00CE4930" w:rsidRPr="00194D34">
        <w:t xml:space="preserve"> of candidate projects</w:t>
      </w:r>
    </w:p>
    <w:p w:rsidR="00CE4930" w:rsidRPr="00194D34" w:rsidRDefault="00AB2CEA" w:rsidP="005C135D">
      <w:pPr>
        <w:pStyle w:val="ListBulleted"/>
      </w:pPr>
      <w:r w:rsidRPr="00AB2CEA">
        <w:rPr>
          <w:rStyle w:val="Definition"/>
          <w:b/>
          <w:i w:val="0"/>
          <w:rPrChange w:id="447" w:author="DM" w:date="2012-08-18T09:26:00Z">
            <w:rPr>
              <w:rStyle w:val="Definition"/>
            </w:rPr>
          </w:rPrChange>
        </w:rPr>
        <w:t>Computation</w:t>
      </w:r>
      <w:r w:rsidRPr="00AB2CEA">
        <w:rPr>
          <w:b/>
          <w:rPrChange w:id="448" w:author="DM" w:date="2012-08-18T09:26:00Z">
            <w:rPr>
              <w:i/>
            </w:rPr>
          </w:rPrChange>
        </w:rPr>
        <w:t xml:space="preserve"> </w:t>
      </w:r>
      <w:r w:rsidR="00CE4930" w:rsidRPr="00194D34">
        <w:t>of benefits, risks, and ROI</w:t>
      </w:r>
    </w:p>
    <w:p w:rsidR="00CE4930" w:rsidRPr="00194D34" w:rsidRDefault="00AB2CEA" w:rsidP="005C135D">
      <w:pPr>
        <w:pStyle w:val="ListBulleted"/>
      </w:pPr>
      <w:r w:rsidRPr="00AB2CEA">
        <w:rPr>
          <w:rStyle w:val="Definition"/>
          <w:b/>
          <w:i w:val="0"/>
          <w:rPrChange w:id="449" w:author="DM" w:date="2012-08-18T09:26:00Z">
            <w:rPr>
              <w:rStyle w:val="Definition"/>
            </w:rPr>
          </w:rPrChange>
        </w:rPr>
        <w:t>Ability to address income</w:t>
      </w:r>
      <w:r w:rsidR="00CE4930" w:rsidRPr="00194D34">
        <w:t xml:space="preserve"> (or cost savings) as well as costs</w:t>
      </w:r>
    </w:p>
    <w:p w:rsidR="00CE4930" w:rsidRPr="00194D34" w:rsidRDefault="00AB2CEA" w:rsidP="005C135D">
      <w:pPr>
        <w:pStyle w:val="ListBulleted"/>
      </w:pPr>
      <w:r w:rsidRPr="00AB2CEA">
        <w:rPr>
          <w:rStyle w:val="Definition"/>
          <w:b/>
          <w:i w:val="0"/>
          <w:rPrChange w:id="450" w:author="DM" w:date="2012-08-18T09:26:00Z">
            <w:rPr>
              <w:rStyle w:val="Definition"/>
            </w:rPr>
          </w:rPrChange>
        </w:rPr>
        <w:t>What-if analysis</w:t>
      </w:r>
      <w:r w:rsidR="00CE4930" w:rsidRPr="00194D34">
        <w:t xml:space="preserve"> (effect</w:t>
      </w:r>
      <w:r w:rsidR="002154E8">
        <w:t xml:space="preserve"> on resources</w:t>
      </w:r>
      <w:r w:rsidR="00CE4930" w:rsidRPr="00194D34">
        <w:t xml:space="preserve"> of adding</w:t>
      </w:r>
      <w:r w:rsidR="00D632A2">
        <w:t xml:space="preserve"> or </w:t>
      </w:r>
      <w:r w:rsidR="00CE4930" w:rsidRPr="00194D34">
        <w:t>removing projects)</w:t>
      </w:r>
    </w:p>
    <w:p w:rsidR="00CE4930" w:rsidRPr="00194D34" w:rsidRDefault="00CE4930" w:rsidP="005C135D">
      <w:pPr>
        <w:pStyle w:val="ListBulleted"/>
      </w:pPr>
      <w:r w:rsidRPr="00194D34">
        <w:t xml:space="preserve">Executive-level </w:t>
      </w:r>
      <w:r w:rsidR="00AB2CEA" w:rsidRPr="00AB2CEA">
        <w:rPr>
          <w:rStyle w:val="Definition"/>
          <w:b/>
          <w:i w:val="0"/>
          <w:rPrChange w:id="451" w:author="DM" w:date="2012-08-18T09:26:00Z">
            <w:rPr>
              <w:rStyle w:val="Definition"/>
            </w:rPr>
          </w:rPrChange>
        </w:rPr>
        <w:t>display of data</w:t>
      </w:r>
      <w:r w:rsidRPr="00194D34">
        <w:t xml:space="preserve"> used to support the selection of </w:t>
      </w:r>
      <w:r w:rsidR="00402E49">
        <w:t xml:space="preserve">new </w:t>
      </w:r>
      <w:r w:rsidRPr="00194D34">
        <w:t>projects</w:t>
      </w:r>
    </w:p>
    <w:p w:rsidR="00CE4930" w:rsidRPr="000D5EAB" w:rsidRDefault="00CE4930" w:rsidP="00CE4930">
      <w:pPr>
        <w:pStyle w:val="ListBulleted"/>
        <w:spacing w:after="0"/>
        <w:rPr>
          <w:rFonts w:cstheme="minorHAnsi"/>
        </w:rPr>
      </w:pPr>
      <w:r w:rsidRPr="00194D34">
        <w:t xml:space="preserve">Executive-level </w:t>
      </w:r>
      <w:r w:rsidR="00AB2CEA" w:rsidRPr="00AB2CEA">
        <w:rPr>
          <w:rStyle w:val="Definition"/>
          <w:b/>
          <w:i w:val="0"/>
          <w:rPrChange w:id="452" w:author="DM" w:date="2012-08-18T09:26:00Z">
            <w:rPr>
              <w:rStyle w:val="Definition"/>
            </w:rPr>
          </w:rPrChange>
        </w:rPr>
        <w:t>display of project health data</w:t>
      </w:r>
      <w:r w:rsidRPr="00194D34">
        <w:t xml:space="preserve"> and </w:t>
      </w:r>
      <w:del w:id="453" w:author="DM" w:date="2012-08-18T09:26:00Z">
        <w:r w:rsidRPr="00194D34" w:rsidDel="00156553">
          <w:delText>“</w:delText>
        </w:r>
      </w:del>
      <w:r w:rsidRPr="00194D34">
        <w:t>by-exception</w:t>
      </w:r>
      <w:del w:id="454" w:author="DM" w:date="2012-08-18T09:26:00Z">
        <w:r w:rsidRPr="00194D34" w:rsidDel="00156553">
          <w:delText>”</w:delText>
        </w:r>
      </w:del>
      <w:r w:rsidRPr="00194D34">
        <w:t xml:space="preserve"> reporting of poorly performing projects</w:t>
      </w:r>
      <w:r w:rsidR="00402E49">
        <w:t xml:space="preserve"> that are in progress</w:t>
      </w:r>
    </w:p>
    <w:p w:rsidR="00CE4930" w:rsidRPr="00AE5042" w:rsidRDefault="00CE4930" w:rsidP="005C135D">
      <w:pPr>
        <w:pStyle w:val="Para"/>
        <w:rPr>
          <w:b/>
          <w:bCs/>
        </w:rPr>
      </w:pPr>
      <w:del w:id="455" w:author="DM" w:date="2012-08-18T09:26:00Z">
        <w:r w:rsidRPr="00AE5042" w:rsidDel="00156553">
          <w:delText>These are a</w:delText>
        </w:r>
      </w:del>
      <w:ins w:id="456" w:author="DM" w:date="2012-08-18T09:26:00Z">
        <w:r w:rsidR="00156553">
          <w:t>A</w:t>
        </w:r>
      </w:ins>
      <w:r w:rsidRPr="00AE5042">
        <w:t xml:space="preserve">ll </w:t>
      </w:r>
      <w:ins w:id="457" w:author="DM" w:date="2012-08-18T09:26:00Z">
        <w:r w:rsidR="00156553">
          <w:t xml:space="preserve">these </w:t>
        </w:r>
      </w:ins>
      <w:r w:rsidRPr="00AE5042">
        <w:t xml:space="preserve">processes </w:t>
      </w:r>
      <w:del w:id="458" w:author="DM" w:date="2012-08-18T09:26:00Z">
        <w:r w:rsidRPr="00AE5042" w:rsidDel="00156553">
          <w:delText xml:space="preserve">that are </w:delText>
        </w:r>
      </w:del>
      <w:r w:rsidRPr="00AE5042">
        <w:t xml:space="preserve">usually </w:t>
      </w:r>
      <w:ins w:id="459" w:author="DM" w:date="2012-08-18T09:26:00Z">
        <w:r w:rsidR="00156553">
          <w:t xml:space="preserve">are </w:t>
        </w:r>
      </w:ins>
      <w:r w:rsidRPr="00AE5042">
        <w:t xml:space="preserve">ignored within the normal </w:t>
      </w:r>
      <w:del w:id="460" w:author="DM" w:date="2012-08-18T08:25:00Z">
        <w:r w:rsidRPr="00AE5042" w:rsidDel="00C53BD7">
          <w:delText xml:space="preserve">Project Management </w:delText>
        </w:r>
      </w:del>
      <w:ins w:id="461" w:author="DM" w:date="2012-08-18T08:25:00Z">
        <w:r w:rsidR="00C53BD7">
          <w:t xml:space="preserve">PM </w:t>
        </w:r>
      </w:ins>
      <w:r w:rsidRPr="00AE5042">
        <w:t>operation</w:t>
      </w:r>
      <w:r w:rsidR="00E43716">
        <w:t xml:space="preserve">. </w:t>
      </w:r>
      <w:r w:rsidRPr="00AE5042">
        <w:t xml:space="preserve">Traditional PM software does not support these functions. If you are still using spreadsheets for </w:t>
      </w:r>
      <w:ins w:id="462" w:author="DM" w:date="2012-08-18T09:26:00Z">
        <w:r w:rsidR="00156553">
          <w:t>PM</w:t>
        </w:r>
      </w:ins>
      <w:del w:id="463" w:author="DM" w:date="2012-08-18T09:26:00Z">
        <w:r w:rsidRPr="00AE5042" w:rsidDel="00156553">
          <w:delText>project management</w:delText>
        </w:r>
      </w:del>
      <w:r w:rsidRPr="00AE5042">
        <w:t>, you will need to develop new spreadsheet models.</w:t>
      </w:r>
    </w:p>
    <w:p w:rsidR="00CE4930" w:rsidRPr="00AE5042" w:rsidRDefault="005412C0" w:rsidP="005C135D">
      <w:pPr>
        <w:pStyle w:val="Para"/>
      </w:pPr>
      <w:r>
        <w:t xml:space="preserve">Change </w:t>
      </w:r>
      <w:r w:rsidR="00613ED4">
        <w:t>accompanies</w:t>
      </w:r>
      <w:r>
        <w:t xml:space="preserve"> PPM for real results; cultural </w:t>
      </w:r>
      <w:r w:rsidR="00CE4930" w:rsidRPr="00AE5042">
        <w:t>change</w:t>
      </w:r>
      <w:r>
        <w:t xml:space="preserve"> and PPM adoption</w:t>
      </w:r>
      <w:r w:rsidR="00CE4930" w:rsidRPr="00AE5042">
        <w:t xml:space="preserve"> must have </w:t>
      </w:r>
      <w:r>
        <w:t>executive champions</w:t>
      </w:r>
      <w:r w:rsidR="004613A4">
        <w:t>.</w:t>
      </w:r>
      <w:r>
        <w:t xml:space="preserve"> </w:t>
      </w:r>
      <w:r w:rsidR="004613A4">
        <w:t>E</w:t>
      </w:r>
      <w:r w:rsidR="004613A4" w:rsidRPr="00AE5042">
        <w:t xml:space="preserve">xecutive </w:t>
      </w:r>
      <w:r w:rsidR="00CE4930" w:rsidRPr="00AE5042">
        <w:t>buy-in is essential. Senior executives must clearly state that PPM is a way of life in the firm and build a business case for the benefits from PPM.</w:t>
      </w:r>
    </w:p>
    <w:p w:rsidR="00CE4930" w:rsidRPr="00AE5042" w:rsidRDefault="00CE4930" w:rsidP="005C135D">
      <w:pPr>
        <w:pStyle w:val="Para"/>
      </w:pPr>
      <w:r w:rsidRPr="00AE5042">
        <w:t>The business case should</w:t>
      </w:r>
      <w:r w:rsidR="005412C0">
        <w:t xml:space="preserve"> be comprehensive, accurate, </w:t>
      </w:r>
      <w:ins w:id="464" w:author="DM" w:date="2012-08-18T09:27:00Z">
        <w:r w:rsidR="00156553">
          <w:t xml:space="preserve">and </w:t>
        </w:r>
      </w:ins>
      <w:r w:rsidR="00613ED4">
        <w:t>relevant</w:t>
      </w:r>
      <w:r w:rsidR="002154E8">
        <w:t>,</w:t>
      </w:r>
      <w:r w:rsidR="005412C0">
        <w:t xml:space="preserve"> and </w:t>
      </w:r>
      <w:r w:rsidR="002A204A">
        <w:t xml:space="preserve">it should </w:t>
      </w:r>
      <w:r w:rsidR="005412C0">
        <w:t>state expected ROI.</w:t>
      </w:r>
    </w:p>
    <w:p w:rsidR="00CE4930" w:rsidRPr="00AE5042" w:rsidRDefault="005412C0" w:rsidP="005C135D">
      <w:pPr>
        <w:pStyle w:val="Para"/>
      </w:pPr>
      <w:r>
        <w:t>I</w:t>
      </w:r>
      <w:r w:rsidR="00CE4930" w:rsidRPr="00AE5042">
        <w:t xml:space="preserve">mplementation </w:t>
      </w:r>
      <w:r>
        <w:t xml:space="preserve">of </w:t>
      </w:r>
      <w:r w:rsidR="004613A4">
        <w:t xml:space="preserve">cultural </w:t>
      </w:r>
      <w:r>
        <w:t xml:space="preserve">change and PPM systems cannot </w:t>
      </w:r>
      <w:r w:rsidR="00CE4930" w:rsidRPr="00AE5042">
        <w:t xml:space="preserve">occur all at once across the enterprise. </w:t>
      </w:r>
      <w:r>
        <w:t>S</w:t>
      </w:r>
      <w:r w:rsidR="00CE4930" w:rsidRPr="00AE5042">
        <w:t xml:space="preserve">tart small, perhaps with a pilot implementation, directed by some </w:t>
      </w:r>
      <w:ins w:id="465" w:author="DM" w:date="2012-08-18T09:27:00Z">
        <w:r w:rsidR="004614C1">
          <w:t xml:space="preserve">managers who are </w:t>
        </w:r>
      </w:ins>
      <w:del w:id="466" w:author="DM" w:date="2012-08-18T09:27:00Z">
        <w:r w:rsidR="00CE4930" w:rsidRPr="00AE5042" w:rsidDel="004614C1">
          <w:delText xml:space="preserve">of the </w:delText>
        </w:r>
      </w:del>
      <w:r w:rsidR="00CE4930" w:rsidRPr="00AE5042">
        <w:t>less change</w:t>
      </w:r>
      <w:del w:id="467" w:author="DM" w:date="2012-08-18T09:27:00Z">
        <w:r w:rsidR="00CE4930" w:rsidRPr="00AE5042" w:rsidDel="004614C1">
          <w:delText>-</w:delText>
        </w:r>
      </w:del>
      <w:ins w:id="468" w:author="DM" w:date="2012-08-18T09:27:00Z">
        <w:r w:rsidR="004614C1">
          <w:t xml:space="preserve"> </w:t>
        </w:r>
      </w:ins>
      <w:r w:rsidR="00CE4930" w:rsidRPr="00AE5042">
        <w:t>resistant</w:t>
      </w:r>
      <w:del w:id="469" w:author="DM" w:date="2012-08-18T09:27:00Z">
        <w:r w:rsidR="00CE4930" w:rsidRPr="00AE5042" w:rsidDel="004614C1">
          <w:delText xml:space="preserve"> managers</w:delText>
        </w:r>
      </w:del>
      <w:r w:rsidR="00CE4930" w:rsidRPr="00AE5042">
        <w:t xml:space="preserve">. The success of the pilot will help </w:t>
      </w:r>
      <w:r w:rsidR="002154E8">
        <w:t>sell PPM</w:t>
      </w:r>
      <w:r w:rsidR="00CE4930" w:rsidRPr="00AE5042">
        <w:t xml:space="preserve"> to the rest of the organization</w:t>
      </w:r>
      <w:r w:rsidR="002154E8">
        <w:t>.</w:t>
      </w:r>
      <w:r w:rsidR="00CE4930" w:rsidRPr="00AE5042">
        <w:t xml:space="preserve"> </w:t>
      </w:r>
      <w:r w:rsidR="002154E8">
        <w:t>The</w:t>
      </w:r>
      <w:r w:rsidR="00CE4930" w:rsidRPr="00AE5042">
        <w:t xml:space="preserve"> leaders of that success will serve as </w:t>
      </w:r>
      <w:r w:rsidR="004613A4">
        <w:t>additional</w:t>
      </w:r>
      <w:r w:rsidR="004613A4" w:rsidRPr="00AE5042">
        <w:t xml:space="preserve"> </w:t>
      </w:r>
      <w:r w:rsidR="00CE4930" w:rsidRPr="00AE5042">
        <w:t>champions and mentors as the methodology spreads.</w:t>
      </w:r>
    </w:p>
    <w:p w:rsidR="00807B6D" w:rsidRDefault="00CE4930" w:rsidP="000D5EAB">
      <w:pPr>
        <w:pStyle w:val="Para"/>
      </w:pPr>
      <w:r w:rsidRPr="00AE5042">
        <w:t xml:space="preserve">Obviously, there are several areas of change as we move from basic </w:t>
      </w:r>
      <w:del w:id="470" w:author="DM" w:date="2012-08-18T08:25:00Z">
        <w:r w:rsidRPr="00AE5042" w:rsidDel="00C53BD7">
          <w:delText xml:space="preserve">project management </w:delText>
        </w:r>
      </w:del>
      <w:ins w:id="471" w:author="DM" w:date="2012-08-18T08:25:00Z">
        <w:r w:rsidR="00C53BD7">
          <w:t xml:space="preserve">PM </w:t>
        </w:r>
      </w:ins>
      <w:r w:rsidRPr="00AE5042">
        <w:t>to the wider scope and enlarged involvement of the stakeholder community. We have new processes on top of modified practices. There are changes in roles and responsibilities</w:t>
      </w:r>
      <w:r w:rsidR="002A204A">
        <w:t>, a</w:t>
      </w:r>
      <w:r w:rsidRPr="00AE5042">
        <w:t>nd there must be changes in the management culture as these roles change</w:t>
      </w:r>
      <w:r w:rsidR="00E43716">
        <w:t xml:space="preserve">. </w:t>
      </w:r>
      <w:r w:rsidRPr="00AE5042">
        <w:t xml:space="preserve">As </w:t>
      </w:r>
      <w:r w:rsidR="009C5EF6">
        <w:t xml:space="preserve">an organization </w:t>
      </w:r>
      <w:r w:rsidR="002154E8">
        <w:t>moves</w:t>
      </w:r>
      <w:r w:rsidR="009C5EF6">
        <w:t xml:space="preserve"> from </w:t>
      </w:r>
      <w:r w:rsidR="002154E8">
        <w:t xml:space="preserve">a </w:t>
      </w:r>
      <w:r w:rsidR="009C5EF6">
        <w:t>no</w:t>
      </w:r>
      <w:r w:rsidR="002154E8">
        <w:t>n</w:t>
      </w:r>
      <w:del w:id="472" w:author="DM" w:date="2012-08-18T09:27:00Z">
        <w:r w:rsidR="002154E8" w:rsidDel="004614C1">
          <w:delText>-</w:delText>
        </w:r>
      </w:del>
      <w:r w:rsidR="002154E8">
        <w:t>existent</w:t>
      </w:r>
      <w:r w:rsidR="009C5EF6">
        <w:t xml:space="preserve"> or </w:t>
      </w:r>
      <w:r w:rsidRPr="00AE5042">
        <w:t xml:space="preserve">traditional </w:t>
      </w:r>
      <w:del w:id="473" w:author="DM" w:date="2012-08-18T08:25:00Z">
        <w:r w:rsidR="009C5EF6" w:rsidDel="00C53BD7">
          <w:delText xml:space="preserve">Project Management </w:delText>
        </w:r>
      </w:del>
      <w:ins w:id="474" w:author="DM" w:date="2012-08-18T08:25:00Z">
        <w:r w:rsidR="00C53BD7">
          <w:t xml:space="preserve">PM </w:t>
        </w:r>
      </w:ins>
      <w:r w:rsidR="002154E8">
        <w:t xml:space="preserve">company </w:t>
      </w:r>
      <w:r w:rsidRPr="00AE5042">
        <w:t xml:space="preserve">to </w:t>
      </w:r>
      <w:r w:rsidR="002154E8">
        <w:t xml:space="preserve">a </w:t>
      </w:r>
      <w:r w:rsidRPr="00AE5042">
        <w:t>PPM</w:t>
      </w:r>
      <w:r w:rsidR="002154E8">
        <w:t xml:space="preserve"> company</w:t>
      </w:r>
      <w:r w:rsidR="009C5EF6">
        <w:t>,</w:t>
      </w:r>
      <w:r w:rsidRPr="00AE5042">
        <w:t xml:space="preserve"> small but structured steps </w:t>
      </w:r>
      <w:r w:rsidR="009C5EF6">
        <w:t>will</w:t>
      </w:r>
      <w:r w:rsidRPr="00AE5042">
        <w:t xml:space="preserve"> lead to a growing level of maturity in </w:t>
      </w:r>
      <w:ins w:id="475" w:author="DM" w:date="2012-08-18T09:27:00Z">
        <w:r w:rsidR="004614C1">
          <w:t>PPM</w:t>
        </w:r>
      </w:ins>
      <w:del w:id="476" w:author="DM" w:date="2012-08-18T09:28:00Z">
        <w:r w:rsidRPr="00AE5042" w:rsidDel="004614C1">
          <w:delText>project portfolio management</w:delText>
        </w:r>
      </w:del>
      <w:r w:rsidRPr="00AE5042">
        <w:t>. Many of the changes lead to improvement</w:t>
      </w:r>
      <w:r w:rsidR="002A204A">
        <w:t>s</w:t>
      </w:r>
      <w:r w:rsidRPr="00AE5042">
        <w:t xml:space="preserve"> in communication</w:t>
      </w:r>
      <w:r w:rsidR="002A204A">
        <w:t>—</w:t>
      </w:r>
      <w:r w:rsidRPr="00AE5042">
        <w:t>especially in the communication of information that will assist management decision</w:t>
      </w:r>
      <w:del w:id="477" w:author="DM" w:date="2012-08-18T09:28:00Z">
        <w:r w:rsidRPr="00AE5042" w:rsidDel="004614C1">
          <w:delText>-</w:delText>
        </w:r>
      </w:del>
      <w:ins w:id="478" w:author="DM" w:date="2012-08-18T09:28:00Z">
        <w:r w:rsidR="004614C1">
          <w:t xml:space="preserve"> </w:t>
        </w:r>
      </w:ins>
      <w:r w:rsidRPr="00AE5042">
        <w:t xml:space="preserve">making as it applies to projects. </w:t>
      </w:r>
    </w:p>
    <w:p w:rsidR="00CE4930" w:rsidRPr="00AE5042" w:rsidRDefault="00CE4930" w:rsidP="000D5EAB">
      <w:pPr>
        <w:pStyle w:val="Para"/>
        <w:rPr>
          <w:rFonts w:cstheme="minorHAnsi"/>
        </w:rPr>
      </w:pPr>
      <w:r w:rsidRPr="00AE5042">
        <w:t xml:space="preserve">Whether this potential is realized will depend, to a large degree, on how the organization uses its </w:t>
      </w:r>
      <w:del w:id="479" w:author="DM" w:date="2012-08-18T08:25:00Z">
        <w:r w:rsidRPr="00AE5042" w:rsidDel="00C53BD7">
          <w:delText xml:space="preserve">project management </w:delText>
        </w:r>
      </w:del>
      <w:ins w:id="480" w:author="DM" w:date="2012-08-18T08:25:00Z">
        <w:r w:rsidR="00C53BD7">
          <w:t xml:space="preserve">PM </w:t>
        </w:r>
      </w:ins>
      <w:r w:rsidRPr="00AE5042">
        <w:t>systems</w:t>
      </w:r>
      <w:r w:rsidR="00E43716">
        <w:t xml:space="preserve">. </w:t>
      </w:r>
      <w:r w:rsidR="000B6C47">
        <w:t>T</w:t>
      </w:r>
      <w:r w:rsidR="009C5EF6">
        <w:t xml:space="preserve">here is an opportunity to leverage the ROI gained from early steps to </w:t>
      </w:r>
      <w:del w:id="481" w:author="DM" w:date="2012-08-18T09:28:00Z">
        <w:r w:rsidR="00E43716" w:rsidDel="004614C1">
          <w:delText>“</w:delText>
        </w:r>
      </w:del>
      <w:r w:rsidR="009C5EF6">
        <w:t>fund</w:t>
      </w:r>
      <w:del w:id="482" w:author="DM" w:date="2012-08-18T09:28:00Z">
        <w:r w:rsidR="00E43716" w:rsidDel="004614C1">
          <w:delText>”</w:delText>
        </w:r>
      </w:del>
      <w:r w:rsidR="009C5EF6">
        <w:t xml:space="preserve"> and secure </w:t>
      </w:r>
      <w:r w:rsidR="00613ED4">
        <w:t>support</w:t>
      </w:r>
      <w:r w:rsidR="000B6C47">
        <w:t xml:space="preserve"> for</w:t>
      </w:r>
      <w:r w:rsidR="009C5EF6">
        <w:t xml:space="preserve"> the future actions</w:t>
      </w:r>
      <w:ins w:id="483" w:author="DM" w:date="2012-08-18T09:28:00Z">
        <w:r w:rsidR="004614C1">
          <w:t>,</w:t>
        </w:r>
      </w:ins>
      <w:r w:rsidR="009C5EF6">
        <w:t xml:space="preserve"> as </w:t>
      </w:r>
      <w:r w:rsidR="000B6C47">
        <w:t xml:space="preserve">those future actions </w:t>
      </w:r>
      <w:r w:rsidR="009C5EF6">
        <w:t>may be larger in scope, cost more</w:t>
      </w:r>
      <w:r w:rsidR="002154E8">
        <w:t>,</w:t>
      </w:r>
      <w:r w:rsidR="009C5EF6">
        <w:t xml:space="preserve"> and demand more from the </w:t>
      </w:r>
      <w:r w:rsidR="00613ED4">
        <w:t>company’s</w:t>
      </w:r>
      <w:r w:rsidR="009C5EF6">
        <w:t xml:space="preserve"> resources.</w:t>
      </w:r>
    </w:p>
    <w:p w:rsidR="00807B6D" w:rsidRDefault="00CE4930" w:rsidP="005C135D">
      <w:pPr>
        <w:pStyle w:val="Para"/>
      </w:pPr>
      <w:r w:rsidRPr="00AE5042">
        <w:t xml:space="preserve">Early in this change process, </w:t>
      </w:r>
      <w:del w:id="484" w:author="DM" w:date="2012-08-18T09:28:00Z">
        <w:r w:rsidRPr="00AE5042" w:rsidDel="004614C1">
          <w:delText xml:space="preserve">PPM </w:delText>
        </w:r>
        <w:r w:rsidR="009C5EF6" w:rsidDel="004614C1">
          <w:delText xml:space="preserve">initiatives require </w:delText>
        </w:r>
      </w:del>
      <w:r w:rsidR="009C5EF6">
        <w:t xml:space="preserve">organizations </w:t>
      </w:r>
      <w:ins w:id="485" w:author="DM" w:date="2012-08-18T09:28:00Z">
        <w:r w:rsidR="004614C1">
          <w:t xml:space="preserve">must </w:t>
        </w:r>
      </w:ins>
      <w:r w:rsidR="009C5EF6">
        <w:t>to</w:t>
      </w:r>
      <w:r w:rsidRPr="00AE5042">
        <w:t xml:space="preserve"> investigate and acquire the best systems to support their PPM initi</w:t>
      </w:r>
      <w:r w:rsidR="009C5EF6">
        <w:t>ative. A</w:t>
      </w:r>
      <w:r w:rsidRPr="00AE5042">
        <w:t xml:space="preserve"> common mistake is to delay the move to PPM-specific software until the firm has reached some specified level of PPM </w:t>
      </w:r>
      <w:r w:rsidR="00A0134C">
        <w:t>m</w:t>
      </w:r>
      <w:r w:rsidRPr="00AE5042">
        <w:t xml:space="preserve">aturity. Maturing in PPM can be significantly aided by the implementation of a well-integrated, robust, PPM-specific tool set. </w:t>
      </w:r>
      <w:r w:rsidR="009C5EF6">
        <w:t>A</w:t>
      </w:r>
      <w:r w:rsidRPr="00AE5042">
        <w:t xml:space="preserve"> well-designed system incorporate</w:t>
      </w:r>
      <w:r w:rsidR="00A0134C">
        <w:t>s</w:t>
      </w:r>
      <w:r w:rsidRPr="00AE5042">
        <w:t xml:space="preserve"> the best practices in the industry. </w:t>
      </w:r>
    </w:p>
    <w:p w:rsidR="00CE4930" w:rsidRPr="00AE5042" w:rsidRDefault="00664BDF" w:rsidP="005C135D">
      <w:pPr>
        <w:pStyle w:val="Para"/>
        <w:rPr>
          <w:b/>
          <w:bCs/>
        </w:rPr>
      </w:pPr>
      <w:r>
        <w:t>A good PPM tool</w:t>
      </w:r>
      <w:ins w:id="486" w:author="DM" w:date="2012-08-18T09:28:00Z">
        <w:r w:rsidR="004614C1">
          <w:t xml:space="preserve"> </w:t>
        </w:r>
      </w:ins>
      <w:r>
        <w:t>set should</w:t>
      </w:r>
      <w:r w:rsidRPr="00AE5042">
        <w:t xml:space="preserve"> </w:t>
      </w:r>
      <w:r w:rsidR="00CE4930" w:rsidRPr="00AE5042">
        <w:t xml:space="preserve">be presented to the </w:t>
      </w:r>
      <w:r w:rsidR="009C5EF6">
        <w:t xml:space="preserve">respective business </w:t>
      </w:r>
      <w:r w:rsidR="00CE4930" w:rsidRPr="00AE5042">
        <w:t>user</w:t>
      </w:r>
      <w:r w:rsidR="009C5EF6">
        <w:t xml:space="preserve"> groups</w:t>
      </w:r>
      <w:del w:id="487" w:author="DM" w:date="2012-08-18T09:28:00Z">
        <w:r w:rsidR="00CE4930" w:rsidRPr="00AE5042" w:rsidDel="004614C1">
          <w:delText>,</w:delText>
        </w:r>
      </w:del>
      <w:r w:rsidR="00CE4930" w:rsidRPr="00AE5042">
        <w:t xml:space="preserve"> within a role</w:t>
      </w:r>
      <w:ins w:id="488" w:author="DM" w:date="2012-08-18T09:28:00Z">
        <w:r w:rsidR="004614C1">
          <w:t>-</w:t>
        </w:r>
      </w:ins>
      <w:del w:id="489" w:author="DM" w:date="2012-08-18T09:28:00Z">
        <w:r w:rsidR="00CE4930" w:rsidRPr="00AE5042" w:rsidDel="004614C1">
          <w:delText xml:space="preserve"> </w:delText>
        </w:r>
      </w:del>
      <w:r w:rsidR="00CE4930" w:rsidRPr="00AE5042">
        <w:t>based environment</w:t>
      </w:r>
      <w:r>
        <w:t xml:space="preserve"> that is </w:t>
      </w:r>
      <w:r w:rsidR="00CE4930" w:rsidRPr="00AE5042">
        <w:t>pre</w:t>
      </w:r>
      <w:del w:id="490" w:author="DM" w:date="2012-08-18T09:28:00Z">
        <w:r w:rsidR="00CE4930" w:rsidRPr="00AE5042" w:rsidDel="004614C1">
          <w:delText>-</w:delText>
        </w:r>
      </w:del>
      <w:r w:rsidR="00CE4930" w:rsidRPr="00AE5042">
        <w:t>defined to serve their needs</w:t>
      </w:r>
      <w:r>
        <w:t xml:space="preserve"> and assist with their existing or future workflow around project, program</w:t>
      </w:r>
      <w:ins w:id="491" w:author="DM" w:date="2012-08-18T09:29:00Z">
        <w:r w:rsidR="004614C1">
          <w:t>,</w:t>
        </w:r>
      </w:ins>
      <w:r>
        <w:t xml:space="preserve"> or portfolio management</w:t>
      </w:r>
      <w:r w:rsidR="00F56313">
        <w:t xml:space="preserve">. </w:t>
      </w:r>
      <w:r>
        <w:t>Once validated to maximize the ease of use and adoption by the organization</w:t>
      </w:r>
      <w:r w:rsidR="00F56313">
        <w:t>al</w:t>
      </w:r>
      <w:r>
        <w:t xml:space="preserve"> resources using </w:t>
      </w:r>
      <w:del w:id="492" w:author="Odum, Amy - Hoboken" w:date="2012-08-27T14:23:00Z">
        <w:r w:rsidDel="006A3D4F">
          <w:delText xml:space="preserve">this </w:delText>
        </w:r>
      </w:del>
      <w:ins w:id="493" w:author="Odum, Amy - Hoboken" w:date="2012-08-27T14:23:00Z">
        <w:r w:rsidR="006A3D4F">
          <w:t xml:space="preserve">the </w:t>
        </w:r>
      </w:ins>
      <w:r>
        <w:t>system, the tool</w:t>
      </w:r>
      <w:ins w:id="494" w:author="DM" w:date="2012-08-18T09:29:00Z">
        <w:r w:rsidR="004614C1">
          <w:t xml:space="preserve"> </w:t>
        </w:r>
      </w:ins>
      <w:r>
        <w:t xml:space="preserve">set should be optimized to </w:t>
      </w:r>
      <w:r w:rsidR="00CE4930" w:rsidRPr="00AE5042">
        <w:t>a set of user-configurable templates</w:t>
      </w:r>
      <w:r>
        <w:t xml:space="preserve"> that </w:t>
      </w:r>
      <w:ins w:id="495" w:author="DM" w:date="2012-08-18T09:29:00Z">
        <w:r w:rsidR="004614C1">
          <w:t xml:space="preserve">stakeholders </w:t>
        </w:r>
      </w:ins>
      <w:r>
        <w:t xml:space="preserve">can </w:t>
      </w:r>
      <w:del w:id="496" w:author="DM" w:date="2012-08-18T09:29:00Z">
        <w:r w:rsidDel="004614C1">
          <w:delText xml:space="preserve">be </w:delText>
        </w:r>
      </w:del>
      <w:r>
        <w:t>quickly select</w:t>
      </w:r>
      <w:del w:id="497" w:author="DM" w:date="2012-08-18T09:29:00Z">
        <w:r w:rsidDel="004614C1">
          <w:delText>ed</w:delText>
        </w:r>
      </w:del>
      <w:r>
        <w:t xml:space="preserve"> and utilize</w:t>
      </w:r>
      <w:del w:id="498" w:author="DM" w:date="2012-08-18T09:29:00Z">
        <w:r w:rsidDel="004614C1">
          <w:delText>d</w:delText>
        </w:r>
      </w:del>
      <w:r>
        <w:t xml:space="preserve"> </w:t>
      </w:r>
      <w:del w:id="499" w:author="DM" w:date="2012-08-18T09:29:00Z">
        <w:r w:rsidDel="004614C1">
          <w:delText xml:space="preserve">by the stakeholders </w:delText>
        </w:r>
      </w:del>
      <w:r>
        <w:t>within different work roles in the PPM environment</w:t>
      </w:r>
      <w:r w:rsidR="00CE4930" w:rsidRPr="00AE5042">
        <w:t>.</w:t>
      </w:r>
    </w:p>
    <w:p w:rsidR="00F92374" w:rsidRDefault="00664C43" w:rsidP="00AD795E">
      <w:pPr>
        <w:pStyle w:val="H2"/>
      </w:pPr>
      <w:r>
        <w:t xml:space="preserve">PPM Kiss of </w:t>
      </w:r>
      <w:r w:rsidR="00F56313">
        <w:t>D</w:t>
      </w:r>
      <w:r>
        <w:t>eath</w:t>
      </w:r>
      <w:r w:rsidR="00F56313">
        <w:t>: M</w:t>
      </w:r>
      <w:r>
        <w:t xml:space="preserve">aking </w:t>
      </w:r>
      <w:r w:rsidR="00F56313">
        <w:t>D</w:t>
      </w:r>
      <w:r>
        <w:t xml:space="preserve">ecisions with a </w:t>
      </w:r>
      <w:r w:rsidR="00F56313">
        <w:t>L</w:t>
      </w:r>
      <w:r>
        <w:t xml:space="preserve">ack of </w:t>
      </w:r>
      <w:r w:rsidR="00F56313">
        <w:t>I</w:t>
      </w:r>
      <w:r>
        <w:t xml:space="preserve">nterrelated </w:t>
      </w:r>
      <w:r w:rsidR="00F56313">
        <w:t>D</w:t>
      </w:r>
      <w:r>
        <w:t xml:space="preserve">ata </w:t>
      </w:r>
    </w:p>
    <w:p w:rsidR="00CE4930" w:rsidRPr="00AE5042" w:rsidRDefault="00CE4930" w:rsidP="005C135D">
      <w:pPr>
        <w:pStyle w:val="Para"/>
      </w:pPr>
      <w:r w:rsidRPr="00664C43">
        <w:rPr>
          <w:bCs/>
        </w:rPr>
        <w:t>Spreadsheets</w:t>
      </w:r>
      <w:r w:rsidRPr="00AE5042">
        <w:rPr>
          <w:b/>
          <w:bCs/>
        </w:rPr>
        <w:t xml:space="preserve"> </w:t>
      </w:r>
      <w:r w:rsidRPr="00AE5042">
        <w:t xml:space="preserve">are subject to significant flaws </w:t>
      </w:r>
      <w:r w:rsidR="000B17B5">
        <w:t>because</w:t>
      </w:r>
      <w:r w:rsidR="000B17B5" w:rsidRPr="00AE5042">
        <w:t xml:space="preserve"> </w:t>
      </w:r>
      <w:r w:rsidRPr="00AE5042">
        <w:t>the user designs the data structure</w:t>
      </w:r>
      <w:r w:rsidR="000B17B5">
        <w:t>,</w:t>
      </w:r>
      <w:r w:rsidRPr="00AE5042">
        <w:t xml:space="preserve"> flow</w:t>
      </w:r>
      <w:ins w:id="500" w:author="DM" w:date="2012-08-18T09:31:00Z">
        <w:r w:rsidR="00D75731">
          <w:t>,</w:t>
        </w:r>
      </w:ins>
      <w:r w:rsidRPr="00AE5042">
        <w:t xml:space="preserve"> and computational regimens. There is no audit trail or guarantee of consistency between worksheets. Much time is </w:t>
      </w:r>
      <w:r w:rsidR="009C5EF6">
        <w:t>wasted when not working in a centralized data system that has synchronization across all initiatives</w:t>
      </w:r>
      <w:r w:rsidRPr="00AE5042">
        <w:t>. There needs to be a consistent story across all reporting documents</w:t>
      </w:r>
      <w:r w:rsidR="00E43716">
        <w:t xml:space="preserve">. </w:t>
      </w:r>
      <w:r w:rsidR="00664C43" w:rsidRPr="00AE5042">
        <w:t xml:space="preserve">Using spreadsheets for PPM is inappropriate and considerably less effective than </w:t>
      </w:r>
      <w:ins w:id="501" w:author="DM" w:date="2012-08-18T09:31:00Z">
        <w:r w:rsidR="00D75731">
          <w:t xml:space="preserve">using </w:t>
        </w:r>
      </w:ins>
      <w:r w:rsidR="00664C43" w:rsidRPr="00AE5042">
        <w:t xml:space="preserve">specialized PPM software. </w:t>
      </w:r>
      <w:ins w:id="502" w:author="DM" w:date="2012-08-18T09:31:00Z">
        <w:r w:rsidR="00D75731">
          <w:t xml:space="preserve">Spreadsheets </w:t>
        </w:r>
      </w:ins>
      <w:del w:id="503" w:author="DM" w:date="2012-08-18T09:31:00Z">
        <w:r w:rsidR="00664C43" w:rsidRPr="00AE5042" w:rsidDel="00D75731">
          <w:delText xml:space="preserve">It </w:delText>
        </w:r>
      </w:del>
      <w:r w:rsidR="00664C43" w:rsidRPr="00AE5042">
        <w:t>get</w:t>
      </w:r>
      <w:del w:id="504" w:author="DM" w:date="2012-08-18T09:31:00Z">
        <w:r w:rsidR="00664C43" w:rsidRPr="00AE5042" w:rsidDel="00D75731">
          <w:delText>s</w:delText>
        </w:r>
      </w:del>
      <w:r w:rsidR="00664C43" w:rsidRPr="00AE5042">
        <w:t xml:space="preserve"> in the way of integration and standardization. </w:t>
      </w:r>
      <w:ins w:id="505" w:author="DM" w:date="2012-08-18T09:31:00Z">
        <w:r w:rsidR="00D75731">
          <w:t xml:space="preserve">In other words, </w:t>
        </w:r>
        <w:proofErr w:type="gramStart"/>
        <w:r w:rsidR="00D75731">
          <w:t>d</w:t>
        </w:r>
      </w:ins>
      <w:del w:id="506" w:author="DM" w:date="2012-08-18T09:31:00Z">
        <w:r w:rsidR="00664C43" w:rsidRPr="00AE5042" w:rsidDel="00D75731">
          <w:delText>D</w:delText>
        </w:r>
      </w:del>
      <w:r w:rsidR="00664C43" w:rsidRPr="00AE5042">
        <w:t>eveloping internal spreadsheets is</w:t>
      </w:r>
      <w:proofErr w:type="gramEnd"/>
      <w:r w:rsidR="00664C43" w:rsidRPr="00AE5042">
        <w:t xml:space="preserve"> not free.</w:t>
      </w:r>
    </w:p>
    <w:p w:rsidR="00CE4930" w:rsidRPr="00AE5042" w:rsidRDefault="00CE4930" w:rsidP="000D5EAB">
      <w:pPr>
        <w:pStyle w:val="Para"/>
        <w:rPr>
          <w:rFonts w:cstheme="minorHAnsi"/>
        </w:rPr>
      </w:pPr>
      <w:r w:rsidRPr="00AE5042">
        <w:t>In moving to PPM, we have much to gain from the improved processes and governance. PPM benefits from highly graphical presentations of project, portfolio, and resource information, featuring alarms and highlighting</w:t>
      </w:r>
      <w:r w:rsidR="00FB59B1">
        <w:t>,</w:t>
      </w:r>
      <w:r w:rsidRPr="00AE5042">
        <w:t xml:space="preserve"> that directs </w:t>
      </w:r>
      <w:del w:id="507" w:author="DM" w:date="2012-08-18T09:31:00Z">
        <w:r w:rsidRPr="00AE5042" w:rsidDel="00D75731">
          <w:delText xml:space="preserve">the </w:delText>
        </w:r>
      </w:del>
      <w:r w:rsidRPr="00AE5042">
        <w:t>stakeholder</w:t>
      </w:r>
      <w:del w:id="508" w:author="DM" w:date="2012-08-18T09:31:00Z">
        <w:r w:rsidRPr="00AE5042" w:rsidDel="00D75731">
          <w:delText>s</w:delText>
        </w:r>
        <w:r w:rsidR="00E30883" w:rsidDel="00D75731">
          <w:delText>’</w:delText>
        </w:r>
      </w:del>
      <w:r w:rsidRPr="00AE5042">
        <w:t xml:space="preserve"> </w:t>
      </w:r>
      <w:r w:rsidR="00FB59B1">
        <w:t xml:space="preserve">attention </w:t>
      </w:r>
      <w:r w:rsidRPr="00AE5042">
        <w:t>to out-of-tolerance conditions.</w:t>
      </w:r>
    </w:p>
    <w:p w:rsidR="00807B6D" w:rsidRDefault="004B40BD" w:rsidP="005C135D">
      <w:pPr>
        <w:pStyle w:val="Para"/>
      </w:pPr>
      <w:r>
        <w:rPr>
          <w:bCs/>
        </w:rPr>
        <w:t xml:space="preserve">Why not stick with what is working? </w:t>
      </w:r>
      <w:del w:id="509" w:author="DM" w:date="2012-08-18T09:32:00Z">
        <w:r w:rsidDel="00D75731">
          <w:rPr>
            <w:bCs/>
          </w:rPr>
          <w:delText>Leveraging b</w:delText>
        </w:r>
      </w:del>
      <w:ins w:id="510" w:author="DM" w:date="2012-08-18T09:32:00Z">
        <w:r w:rsidR="00D75731">
          <w:rPr>
            <w:bCs/>
          </w:rPr>
          <w:t>B</w:t>
        </w:r>
      </w:ins>
      <w:r>
        <w:rPr>
          <w:bCs/>
        </w:rPr>
        <w:t>asic</w:t>
      </w:r>
      <w:r w:rsidR="00CE4930" w:rsidRPr="00664C43">
        <w:rPr>
          <w:bCs/>
        </w:rPr>
        <w:t xml:space="preserve"> </w:t>
      </w:r>
      <w:del w:id="511" w:author="DM" w:date="2012-08-18T08:25:00Z">
        <w:r w:rsidR="00CE4930" w:rsidRPr="004B40BD" w:rsidDel="00C53BD7">
          <w:rPr>
            <w:bCs/>
          </w:rPr>
          <w:delText xml:space="preserve">project management </w:delText>
        </w:r>
      </w:del>
      <w:ins w:id="512" w:author="DM" w:date="2012-08-18T08:25:00Z">
        <w:r w:rsidR="00C53BD7">
          <w:rPr>
            <w:bCs/>
          </w:rPr>
          <w:t xml:space="preserve">PM </w:t>
        </w:r>
      </w:ins>
      <w:proofErr w:type="gramStart"/>
      <w:r w:rsidR="00CE4930" w:rsidRPr="004B40BD">
        <w:rPr>
          <w:bCs/>
        </w:rPr>
        <w:t>software</w:t>
      </w:r>
      <w:proofErr w:type="gramEnd"/>
      <w:r w:rsidR="00CE4930" w:rsidRPr="004B40BD">
        <w:rPr>
          <w:bCs/>
        </w:rPr>
        <w:t xml:space="preserve"> </w:t>
      </w:r>
      <w:r w:rsidRPr="004B40BD">
        <w:rPr>
          <w:bCs/>
        </w:rPr>
        <w:t>(such as</w:t>
      </w:r>
      <w:r w:rsidR="00613ED4">
        <w:rPr>
          <w:bCs/>
        </w:rPr>
        <w:t xml:space="preserve"> </w:t>
      </w:r>
      <w:r w:rsidRPr="004B40BD">
        <w:rPr>
          <w:bCs/>
        </w:rPr>
        <w:t xml:space="preserve">desktop PM software) </w:t>
      </w:r>
      <w:r w:rsidR="00CE4930" w:rsidRPr="004B40BD">
        <w:t xml:space="preserve">tends not to support the full lifecycle with full integration. These systems are optimized for current projects and are not designed </w:t>
      </w:r>
      <w:ins w:id="513" w:author="DM" w:date="2012-08-18T09:32:00Z">
        <w:r w:rsidR="00D75731">
          <w:t>to</w:t>
        </w:r>
      </w:ins>
      <w:del w:id="514" w:author="DM" w:date="2012-08-18T09:32:00Z">
        <w:r w:rsidR="00CE4930" w:rsidRPr="004B40BD" w:rsidDel="00D75731">
          <w:delText>for</w:delText>
        </w:r>
      </w:del>
      <w:r w:rsidR="00CE4930" w:rsidRPr="004B40BD">
        <w:t xml:space="preserve"> deal</w:t>
      </w:r>
      <w:del w:id="515" w:author="DM" w:date="2012-08-18T09:32:00Z">
        <w:r w:rsidR="00CE4930" w:rsidRPr="004B40BD" w:rsidDel="00D75731">
          <w:delText>ing</w:delText>
        </w:r>
      </w:del>
      <w:r w:rsidR="00CE4930" w:rsidRPr="004B40BD">
        <w:t xml:space="preserve"> with proposed projects. They generally lack the ability to consider</w:t>
      </w:r>
      <w:r w:rsidR="00CE4930" w:rsidRPr="00AE5042">
        <w:t xml:space="preserve"> ROI and benefits</w:t>
      </w:r>
      <w:ins w:id="516" w:author="DM" w:date="2012-08-18T09:32:00Z">
        <w:r w:rsidR="00D75731">
          <w:t>, and</w:t>
        </w:r>
      </w:ins>
      <w:del w:id="517" w:author="DM" w:date="2012-08-18T09:32:00Z">
        <w:r w:rsidR="00CE4930" w:rsidRPr="00AE5042" w:rsidDel="00D75731">
          <w:delText>.</w:delText>
        </w:r>
      </w:del>
      <w:r w:rsidR="00CE4930" w:rsidRPr="00AE5042">
        <w:t xml:space="preserve"> </w:t>
      </w:r>
      <w:del w:id="518" w:author="DM" w:date="2012-08-18T09:32:00Z">
        <w:r w:rsidR="00CE4930" w:rsidRPr="00AE5042" w:rsidDel="00D75731">
          <w:delText>T</w:delText>
        </w:r>
      </w:del>
      <w:ins w:id="519" w:author="DM" w:date="2012-08-18T09:32:00Z">
        <w:r w:rsidR="00D75731">
          <w:t>t</w:t>
        </w:r>
      </w:ins>
      <w:r w:rsidR="00CE4930" w:rsidRPr="00AE5042">
        <w:t>hey can handle costs</w:t>
      </w:r>
      <w:del w:id="520" w:author="DM" w:date="2012-08-18T09:32:00Z">
        <w:r w:rsidR="00CE4930" w:rsidRPr="00AE5042" w:rsidDel="00D75731">
          <w:delText>,</w:delText>
        </w:r>
      </w:del>
      <w:r w:rsidR="00CE4930" w:rsidRPr="00AE5042">
        <w:t xml:space="preserve"> but not cost savings or income</w:t>
      </w:r>
      <w:r w:rsidR="00E43716">
        <w:t xml:space="preserve">. </w:t>
      </w:r>
    </w:p>
    <w:p w:rsidR="00CE4930" w:rsidRPr="00AE5042" w:rsidRDefault="0095094D" w:rsidP="005C135D">
      <w:pPr>
        <w:pStyle w:val="Para"/>
      </w:pPr>
      <w:r>
        <w:t>Typical desktop PM tools are</w:t>
      </w:r>
      <w:r w:rsidR="00CE4930" w:rsidRPr="00AE5042">
        <w:t xml:space="preserve"> optimized to support the </w:t>
      </w:r>
      <w:r>
        <w:t>classic</w:t>
      </w:r>
      <w:r w:rsidR="00CE4930" w:rsidRPr="00AE5042">
        <w:t xml:space="preserve"> </w:t>
      </w:r>
      <w:del w:id="521" w:author="DM" w:date="2012-08-18T09:32:00Z">
        <w:r w:rsidR="00CE4930" w:rsidRPr="00AE5042" w:rsidDel="00D75731">
          <w:delText>“</w:delText>
        </w:r>
      </w:del>
      <w:r w:rsidR="00CE4930" w:rsidRPr="00AE5042">
        <w:t>project</w:t>
      </w:r>
      <w:r>
        <w:t xml:space="preserve"> approach</w:t>
      </w:r>
      <w:del w:id="522" w:author="DM" w:date="2012-08-18T09:32:00Z">
        <w:r w:rsidR="00CE4930" w:rsidRPr="00AE5042" w:rsidDel="00D75731">
          <w:delText>”</w:delText>
        </w:r>
      </w:del>
      <w:r w:rsidR="00CE4930" w:rsidRPr="00AE5042">
        <w:t xml:space="preserve"> triple constr</w:t>
      </w:r>
      <w:r w:rsidR="00846A65">
        <w:t xml:space="preserve">aint (which </w:t>
      </w:r>
      <w:r w:rsidR="00CE4930" w:rsidRPr="00AE5042">
        <w:t>primarily addresses time, cost, and scope</w:t>
      </w:r>
      <w:r w:rsidR="00846A65">
        <w:t>)</w:t>
      </w:r>
      <w:r w:rsidR="00CE4930" w:rsidRPr="00AE5042">
        <w:t xml:space="preserve">. </w:t>
      </w:r>
      <w:r>
        <w:t>To</w:t>
      </w:r>
      <w:r w:rsidR="00CE4930" w:rsidRPr="00AE5042">
        <w:t xml:space="preserve"> support the </w:t>
      </w:r>
      <w:r w:rsidR="00613ED4">
        <w:t>scalable</w:t>
      </w:r>
      <w:r w:rsidR="00CE4930" w:rsidRPr="00AE5042">
        <w:t xml:space="preserve"> PPM </w:t>
      </w:r>
      <w:r>
        <w:t>demands</w:t>
      </w:r>
      <w:r w:rsidR="00CE4930" w:rsidRPr="00AE5042">
        <w:t xml:space="preserve">, </w:t>
      </w:r>
      <w:r>
        <w:t>organizations</w:t>
      </w:r>
      <w:r w:rsidR="00CE4930" w:rsidRPr="00AE5042">
        <w:t xml:space="preserve"> need systems that promote validation of alignment with strategies, evaluation of benefits and risk, optimization of limited resources on proposed as well as approved projects, and prioritization of pending and active work.</w:t>
      </w:r>
    </w:p>
    <w:p w:rsidR="00CE4930" w:rsidRPr="00AE5042" w:rsidRDefault="00CE4930" w:rsidP="005C135D">
      <w:pPr>
        <w:pStyle w:val="Para"/>
        <w:rPr>
          <w:b/>
          <w:bCs/>
        </w:rPr>
      </w:pPr>
      <w:r w:rsidRPr="00AE5042">
        <w:t xml:space="preserve">Another shortcoming of </w:t>
      </w:r>
      <w:r w:rsidR="0077112A">
        <w:t xml:space="preserve">the traditional </w:t>
      </w:r>
      <w:r w:rsidRPr="00AE5042">
        <w:t xml:space="preserve">PM </w:t>
      </w:r>
      <w:r w:rsidR="0077112A">
        <w:t xml:space="preserve">approach using desktop scheduling PM </w:t>
      </w:r>
      <w:r w:rsidRPr="00AE5042">
        <w:t xml:space="preserve">software is that it </w:t>
      </w:r>
      <w:r w:rsidR="00FB59B1">
        <w:t xml:space="preserve">is </w:t>
      </w:r>
      <w:ins w:id="523" w:author="DM" w:date="2012-08-18T09:32:00Z">
        <w:r w:rsidR="00D75731">
          <w:t xml:space="preserve">suited </w:t>
        </w:r>
      </w:ins>
      <w:r w:rsidR="0077112A">
        <w:t xml:space="preserve">primarily </w:t>
      </w:r>
      <w:del w:id="524" w:author="DM" w:date="2012-08-18T09:32:00Z">
        <w:r w:rsidR="0077112A" w:rsidDel="00D75731">
          <w:delText xml:space="preserve">suited </w:delText>
        </w:r>
      </w:del>
      <w:r w:rsidR="0077112A">
        <w:t xml:space="preserve">for users who are </w:t>
      </w:r>
      <w:r w:rsidRPr="00AE5042">
        <w:t xml:space="preserve">directly involved in projects. Senior managers and </w:t>
      </w:r>
      <w:r w:rsidR="0077112A">
        <w:t>relevant business stakeholders</w:t>
      </w:r>
      <w:r w:rsidRPr="00AE5042">
        <w:t xml:space="preserve"> </w:t>
      </w:r>
      <w:ins w:id="525" w:author="Odum, Amy - Hoboken" w:date="2012-08-27T14:24:00Z">
        <w:del w:id="526" w:author="Tim Runcie" w:date="2012-09-13T08:27:00Z">
          <w:r w:rsidR="006A3D4F" w:rsidDel="00123BF3">
            <w:delText xml:space="preserve">are </w:delText>
          </w:r>
        </w:del>
      </w:ins>
      <w:del w:id="527" w:author="Tim Runcie" w:date="2012-09-13T08:27:00Z">
        <w:r w:rsidRPr="00AE5042" w:rsidDel="00123BF3">
          <w:delText xml:space="preserve">often </w:delText>
        </w:r>
        <w:r w:rsidR="0077112A" w:rsidDel="00123BF3">
          <w:delText xml:space="preserve">are </w:delText>
        </w:r>
        <w:r w:rsidR="00F53582" w:rsidDel="00123BF3">
          <w:delText>blocked or</w:delText>
        </w:r>
      </w:del>
      <w:ins w:id="528" w:author="Tim Runcie" w:date="2012-09-13T08:27:00Z">
        <w:r w:rsidR="00123BF3">
          <w:t xml:space="preserve">have </w:t>
        </w:r>
      </w:ins>
      <w:del w:id="529" w:author="Tim Runcie" w:date="2012-09-13T08:28:00Z">
        <w:r w:rsidR="00F53582" w:rsidDel="00123BF3">
          <w:delText xml:space="preserve"> </w:delText>
        </w:r>
      </w:del>
      <w:r w:rsidR="00C03B0A">
        <w:t xml:space="preserve">limited </w:t>
      </w:r>
      <w:del w:id="530" w:author="Tim Runcie" w:date="2012-09-13T08:28:00Z">
        <w:r w:rsidR="00C03B0A" w:rsidDel="00123BF3">
          <w:delText xml:space="preserve">in their </w:delText>
        </w:r>
      </w:del>
      <w:r w:rsidR="00C03B0A">
        <w:t>access</w:t>
      </w:r>
      <w:ins w:id="531" w:author="Tim Runcie" w:date="2012-09-13T08:28:00Z">
        <w:r w:rsidR="00123BF3">
          <w:t xml:space="preserve"> to viewing or seeing the metrics coming from projects both in static or real-time reporting.  This</w:t>
        </w:r>
      </w:ins>
      <w:ins w:id="532" w:author="Tim Runcie" w:date="2012-09-13T08:29:00Z">
        <w:r w:rsidR="00123BF3">
          <w:t xml:space="preserve"> minimizes them from</w:t>
        </w:r>
      </w:ins>
      <w:ins w:id="533" w:author="Tim Runcie" w:date="2012-09-13T08:28:00Z">
        <w:r w:rsidR="00123BF3">
          <w:t xml:space="preserve"> </w:t>
        </w:r>
      </w:ins>
      <w:commentRangeStart w:id="534"/>
      <w:ins w:id="535" w:author="Odum, Amy - Hoboken" w:date="2012-08-27T14:25:00Z">
        <w:r w:rsidR="006A3D4F">
          <w:rPr>
            <w:rStyle w:val="QueryInline"/>
          </w:rPr>
          <w:t>[</w:t>
        </w:r>
        <w:commentRangeStart w:id="536"/>
        <w:r w:rsidR="006A3D4F">
          <w:rPr>
            <w:rStyle w:val="QueryInline"/>
          </w:rPr>
          <w:t>AU: Are you saying these people don’t have access to the software?]</w:t>
        </w:r>
      </w:ins>
      <w:commentRangeEnd w:id="534"/>
      <w:r w:rsidR="00C724B0">
        <w:rPr>
          <w:rStyle w:val="CommentReference"/>
          <w:rFonts w:asciiTheme="minorHAnsi" w:eastAsiaTheme="minorHAnsi" w:hAnsiTheme="minorHAnsi" w:cstheme="minorBidi"/>
          <w:snapToGrid/>
        </w:rPr>
        <w:commentReference w:id="534"/>
      </w:r>
      <w:r w:rsidR="00C03B0A">
        <w:t xml:space="preserve"> </w:t>
      </w:r>
      <w:del w:id="537" w:author="Tim Runcie" w:date="2012-09-13T08:29:00Z">
        <w:r w:rsidR="00C03B0A" w:rsidDel="00123BF3">
          <w:delText>to</w:delText>
        </w:r>
        <w:r w:rsidR="0077112A" w:rsidDel="00123BF3">
          <w:delText xml:space="preserve"> </w:delText>
        </w:r>
      </w:del>
      <w:proofErr w:type="gramStart"/>
      <w:r w:rsidR="0077112A">
        <w:t>realizing</w:t>
      </w:r>
      <w:proofErr w:type="gramEnd"/>
      <w:r w:rsidR="0077112A">
        <w:t xml:space="preserve"> </w:t>
      </w:r>
      <w:commentRangeStart w:id="538"/>
      <w:ins w:id="539" w:author="Odum, Amy - Hoboken" w:date="2012-08-27T14:25:00Z">
        <w:r w:rsidR="006A3D4F">
          <w:rPr>
            <w:rStyle w:val="QueryInline"/>
          </w:rPr>
          <w:t xml:space="preserve">[AU: </w:t>
        </w:r>
      </w:ins>
      <w:ins w:id="540" w:author="Odum, Amy - Hoboken" w:date="2012-08-27T14:26:00Z">
        <w:r w:rsidR="00E737DA">
          <w:rPr>
            <w:rStyle w:val="QueryInline"/>
          </w:rPr>
          <w:t>How can you have “access to realizing” something?</w:t>
        </w:r>
      </w:ins>
      <w:ins w:id="541" w:author="Odum, Amy - Hoboken" w:date="2012-08-27T14:25:00Z">
        <w:r w:rsidR="006A3D4F">
          <w:rPr>
            <w:rStyle w:val="QueryInline"/>
          </w:rPr>
          <w:t>]</w:t>
        </w:r>
      </w:ins>
      <w:commentRangeEnd w:id="538"/>
      <w:r w:rsidR="00C724B0">
        <w:rPr>
          <w:rStyle w:val="CommentReference"/>
          <w:rFonts w:asciiTheme="minorHAnsi" w:eastAsiaTheme="minorHAnsi" w:hAnsiTheme="minorHAnsi" w:cstheme="minorBidi"/>
          <w:snapToGrid/>
        </w:rPr>
        <w:commentReference w:id="538"/>
      </w:r>
      <w:proofErr w:type="gramStart"/>
      <w:r w:rsidR="0077112A">
        <w:t>t</w:t>
      </w:r>
      <w:r w:rsidR="00613ED4">
        <w:t>he</w:t>
      </w:r>
      <w:proofErr w:type="gramEnd"/>
      <w:r w:rsidR="00613ED4">
        <w:t xml:space="preserve"> value of interfacing with </w:t>
      </w:r>
      <w:ins w:id="542" w:author="Tim Runcie" w:date="2012-09-13T08:29:00Z">
        <w:r w:rsidR="00123BF3">
          <w:t xml:space="preserve">dynamic online reporting versus </w:t>
        </w:r>
      </w:ins>
      <w:ins w:id="543" w:author="Tim Runcie" w:date="2012-09-13T08:30:00Z">
        <w:r w:rsidR="00123BF3">
          <w:t xml:space="preserve">what the </w:t>
        </w:r>
      </w:ins>
      <w:r w:rsidR="00613ED4">
        <w:t>ri</w:t>
      </w:r>
      <w:r w:rsidR="0077112A">
        <w:t xml:space="preserve">gid </w:t>
      </w:r>
      <w:ins w:id="544" w:author="Tim Runcie" w:date="2012-09-13T08:30:00Z">
        <w:r w:rsidR="00123BF3">
          <w:t xml:space="preserve">static reporting </w:t>
        </w:r>
      </w:ins>
      <w:r w:rsidR="0077112A">
        <w:t>software</w:t>
      </w:r>
      <w:ins w:id="545" w:author="Tim Runcie" w:date="2012-09-13T08:30:00Z">
        <w:r w:rsidR="00123BF3">
          <w:t xml:space="preserve"> of the past</w:t>
        </w:r>
      </w:ins>
      <w:r w:rsidRPr="00AE5042">
        <w:t>.</w:t>
      </w:r>
      <w:commentRangeStart w:id="546"/>
      <w:ins w:id="547" w:author="Odum, Amy - Hoboken" w:date="2012-08-27T14:26:00Z">
        <w:r w:rsidR="00E737DA">
          <w:rPr>
            <w:rStyle w:val="QueryInline"/>
          </w:rPr>
          <w:t>[AU: If it’s “rigid” is there really a “value”?</w:t>
        </w:r>
      </w:ins>
      <w:ins w:id="548" w:author="Odum, Amy - Hoboken" w:date="2012-08-27T14:27:00Z">
        <w:r w:rsidR="00E737DA">
          <w:rPr>
            <w:rStyle w:val="QueryInline"/>
          </w:rPr>
          <w:t xml:space="preserve"> In general this sentence is a bit confusing</w:t>
        </w:r>
      </w:ins>
      <w:ins w:id="549" w:author="Odum, Amy - Hoboken" w:date="2012-08-27T14:28:00Z">
        <w:r w:rsidR="00E737DA">
          <w:rPr>
            <w:rStyle w:val="QueryInline"/>
          </w:rPr>
          <w:t>….</w:t>
        </w:r>
      </w:ins>
      <w:ins w:id="550" w:author="Odum, Amy - Hoboken" w:date="2012-08-27T14:26:00Z">
        <w:r w:rsidR="00E737DA">
          <w:rPr>
            <w:rStyle w:val="QueryInline"/>
          </w:rPr>
          <w:t>]</w:t>
        </w:r>
      </w:ins>
      <w:commentRangeEnd w:id="546"/>
      <w:r w:rsidR="00C724B0">
        <w:rPr>
          <w:rStyle w:val="CommentReference"/>
          <w:rFonts w:asciiTheme="minorHAnsi" w:eastAsiaTheme="minorHAnsi" w:hAnsiTheme="minorHAnsi" w:cstheme="minorBidi"/>
          <w:snapToGrid/>
        </w:rPr>
        <w:commentReference w:id="546"/>
      </w:r>
      <w:r w:rsidRPr="00AE5042">
        <w:t xml:space="preserve"> </w:t>
      </w:r>
      <w:commentRangeEnd w:id="536"/>
      <w:r w:rsidR="00123BF3">
        <w:rPr>
          <w:rStyle w:val="CommentReference"/>
          <w:rFonts w:asciiTheme="minorHAnsi" w:eastAsiaTheme="minorHAnsi" w:hAnsiTheme="minorHAnsi" w:cstheme="minorBidi"/>
          <w:snapToGrid/>
        </w:rPr>
        <w:commentReference w:id="536"/>
      </w:r>
      <w:r w:rsidR="00613ED4">
        <w:t>Scalable</w:t>
      </w:r>
      <w:r w:rsidR="0077112A">
        <w:t xml:space="preserve"> PPM software</w:t>
      </w:r>
      <w:ins w:id="551" w:author="DM" w:date="2012-08-18T09:33:00Z">
        <w:r w:rsidR="00D75731">
          <w:t>, such as</w:t>
        </w:r>
      </w:ins>
      <w:del w:id="552" w:author="DM" w:date="2012-08-18T09:33:00Z">
        <w:r w:rsidR="0077112A" w:rsidDel="00D75731">
          <w:delText xml:space="preserve"> like</w:delText>
        </w:r>
      </w:del>
      <w:r w:rsidR="0077112A">
        <w:t xml:space="preserve"> Microsoft’s EPM 2010</w:t>
      </w:r>
      <w:ins w:id="553" w:author="DM" w:date="2012-08-18T09:33:00Z">
        <w:r w:rsidR="00D75731">
          <w:t>,</w:t>
        </w:r>
      </w:ins>
      <w:r w:rsidRPr="00AE5042">
        <w:t xml:space="preserve"> help</w:t>
      </w:r>
      <w:r w:rsidR="00FB59B1">
        <w:t>s</w:t>
      </w:r>
      <w:r w:rsidRPr="00AE5042">
        <w:t xml:space="preserve"> </w:t>
      </w:r>
      <w:r w:rsidR="0077112A">
        <w:t xml:space="preserve">business </w:t>
      </w:r>
      <w:r w:rsidR="00F53582">
        <w:t>user</w:t>
      </w:r>
      <w:del w:id="554" w:author="DM" w:date="2012-08-18T09:33:00Z">
        <w:r w:rsidR="00F53582" w:rsidDel="00D75731">
          <w:delText>’</w:delText>
        </w:r>
      </w:del>
      <w:r w:rsidR="00F53582">
        <w:t>s</w:t>
      </w:r>
      <w:r w:rsidR="0077112A">
        <w:t xml:space="preserve"> work with project data </w:t>
      </w:r>
      <w:r w:rsidRPr="00AE5042">
        <w:t>to reach decisions</w:t>
      </w:r>
      <w:r w:rsidR="00F25D34">
        <w:t xml:space="preserve"> in a manner they find comfortable</w:t>
      </w:r>
      <w:r w:rsidR="00F53582">
        <w:t xml:space="preserve"> and easy to use, </w:t>
      </w:r>
      <w:del w:id="555" w:author="Odum, Amy - Hoboken" w:date="2012-08-27T14:27:00Z">
        <w:r w:rsidR="00F53582" w:rsidDel="00E737DA">
          <w:delText xml:space="preserve">leveraging </w:delText>
        </w:r>
      </w:del>
      <w:ins w:id="556" w:author="Odum, Amy - Hoboken" w:date="2012-08-27T14:27:00Z">
        <w:r w:rsidR="00E737DA">
          <w:t xml:space="preserve">with </w:t>
        </w:r>
      </w:ins>
      <w:r w:rsidR="00F53582">
        <w:t>a common and simple interface or collaboration portal</w:t>
      </w:r>
      <w:r w:rsidRPr="00AE5042">
        <w:t>.</w:t>
      </w:r>
    </w:p>
    <w:p w:rsidR="00CE4930" w:rsidRPr="00AE5042" w:rsidRDefault="00613ED4" w:rsidP="0057475C">
      <w:pPr>
        <w:pStyle w:val="Para"/>
        <w:rPr>
          <w:rFonts w:cstheme="minorHAnsi"/>
        </w:rPr>
      </w:pPr>
      <w:r>
        <w:rPr>
          <w:bCs/>
        </w:rPr>
        <w:t xml:space="preserve">Microsoft EPM 2010 is </w:t>
      </w:r>
      <w:r w:rsidR="0077112A" w:rsidRPr="0077112A">
        <w:rPr>
          <w:bCs/>
        </w:rPr>
        <w:t>s</w:t>
      </w:r>
      <w:r w:rsidR="00CE4930" w:rsidRPr="0077112A">
        <w:rPr>
          <w:bCs/>
        </w:rPr>
        <w:t xml:space="preserve">pecialized project portfolio software </w:t>
      </w:r>
      <w:r w:rsidR="0077112A" w:rsidRPr="0077112A">
        <w:rPr>
          <w:bCs/>
        </w:rPr>
        <w:t xml:space="preserve">that </w:t>
      </w:r>
      <w:r w:rsidR="00CE4930" w:rsidRPr="0077112A">
        <w:t xml:space="preserve">adds all of the functions </w:t>
      </w:r>
      <w:r w:rsidR="0077112A">
        <w:t>for diverse business stakeholder groups</w:t>
      </w:r>
      <w:r w:rsidR="00F25D34">
        <w:t xml:space="preserve"> and </w:t>
      </w:r>
      <w:r w:rsidR="0077112A">
        <w:t xml:space="preserve">classes to </w:t>
      </w:r>
      <w:r w:rsidRPr="0077112A">
        <w:t>expand</w:t>
      </w:r>
      <w:r w:rsidR="00CE4930" w:rsidRPr="0077112A">
        <w:t xml:space="preserve"> </w:t>
      </w:r>
      <w:r w:rsidR="0077112A">
        <w:t xml:space="preserve">the project and </w:t>
      </w:r>
      <w:r>
        <w:t>inevitable</w:t>
      </w:r>
      <w:r w:rsidR="0077112A">
        <w:t xml:space="preserve"> business </w:t>
      </w:r>
      <w:r w:rsidR="00CE4930" w:rsidRPr="0077112A">
        <w:t>lifecycle</w:t>
      </w:r>
      <w:r w:rsidR="0077112A">
        <w:t>s</w:t>
      </w:r>
      <w:r w:rsidR="00CE4930" w:rsidRPr="0077112A">
        <w:t>. It provides support for structured selection of projects for the portfolio and</w:t>
      </w:r>
      <w:r w:rsidR="00CE4930" w:rsidRPr="00AE5042">
        <w:t xml:space="preserve"> allocation to resources based on knowledge and prioritization rather than politics. Structure and integration are earmarks of a robust PPM system, wherein the PPM process serves as a hub for all of the project-oriented business activities.</w:t>
      </w:r>
    </w:p>
    <w:p w:rsidR="00807B6D" w:rsidRDefault="00CE4930" w:rsidP="005C135D">
      <w:pPr>
        <w:pStyle w:val="Para"/>
      </w:pPr>
      <w:r w:rsidRPr="00AE5042">
        <w:t xml:space="preserve">Knowledgeable decisions regarding acceptance and prioritization of project-based and independent work items </w:t>
      </w:r>
      <w:r w:rsidR="00F25D34">
        <w:t xml:space="preserve">is </w:t>
      </w:r>
      <w:del w:id="557" w:author="DM" w:date="2012-08-18T09:33:00Z">
        <w:r w:rsidR="00F25D34" w:rsidDel="00DC639D">
          <w:delText xml:space="preserve">only </w:delText>
        </w:r>
      </w:del>
      <w:r w:rsidR="00F25D34">
        <w:t xml:space="preserve">possible </w:t>
      </w:r>
      <w:ins w:id="558" w:author="DM" w:date="2012-08-18T09:33:00Z">
        <w:r w:rsidR="00DC639D">
          <w:t xml:space="preserve">only </w:t>
        </w:r>
      </w:ins>
      <w:r w:rsidR="00F25D34">
        <w:t>with</w:t>
      </w:r>
      <w:r w:rsidRPr="00AE5042">
        <w:t xml:space="preserve"> </w:t>
      </w:r>
      <w:r w:rsidR="00881C40">
        <w:t xml:space="preserve">a </w:t>
      </w:r>
      <w:r w:rsidRPr="00AE5042">
        <w:t>robust, interactive system that contain</w:t>
      </w:r>
      <w:r w:rsidR="00881C40">
        <w:t>s</w:t>
      </w:r>
      <w:r w:rsidRPr="00AE5042">
        <w:t xml:space="preserve"> </w:t>
      </w:r>
      <w:r w:rsidR="00881C40">
        <w:t xml:space="preserve">an </w:t>
      </w:r>
      <w:r w:rsidR="00FB59B1" w:rsidRPr="00AE5042">
        <w:t>up</w:t>
      </w:r>
      <w:r w:rsidRPr="00AE5042">
        <w:t>-to-date inventory of work requests, active work, available resources</w:t>
      </w:r>
      <w:r w:rsidR="00881C40">
        <w:t>,</w:t>
      </w:r>
      <w:r w:rsidRPr="00AE5042">
        <w:t xml:space="preserve"> and unutilized resource time. The demand</w:t>
      </w:r>
      <w:r w:rsidR="00F25D34">
        <w:t xml:space="preserve"> and </w:t>
      </w:r>
      <w:r w:rsidRPr="00AE5042">
        <w:t>capacity data must be integrated with any other resource</w:t>
      </w:r>
      <w:del w:id="559" w:author="DM" w:date="2012-08-18T09:34:00Z">
        <w:r w:rsidRPr="00AE5042" w:rsidDel="00DC639D">
          <w:delText>,</w:delText>
        </w:r>
      </w:del>
      <w:r w:rsidRPr="00AE5042">
        <w:t xml:space="preserve"> </w:t>
      </w:r>
      <w:r w:rsidR="00FB59B1">
        <w:t xml:space="preserve">and </w:t>
      </w:r>
      <w:ins w:id="560" w:author="DM" w:date="2012-08-18T09:34:00Z">
        <w:r w:rsidR="00DC639D">
          <w:t xml:space="preserve">with </w:t>
        </w:r>
      </w:ins>
      <w:r w:rsidRPr="00AE5042">
        <w:t>project and service request modules, so that the information is se</w:t>
      </w:r>
      <w:r w:rsidR="0077112A">
        <w:t>amless, timely, and consistent</w:t>
      </w:r>
      <w:r w:rsidR="00E43716">
        <w:t xml:space="preserve">. </w:t>
      </w:r>
      <w:r w:rsidR="004866AA">
        <w:t xml:space="preserve">Microsoft’s inclusion of the PPM Lifecycle in Project Server </w:t>
      </w:r>
      <w:r w:rsidR="005747F0">
        <w:t>enables</w:t>
      </w:r>
      <w:r w:rsidR="004866AA">
        <w:t xml:space="preserve"> </w:t>
      </w:r>
      <w:del w:id="561" w:author="Odum, Amy - Hoboken" w:date="2012-08-27T14:30:00Z">
        <w:r w:rsidR="005747F0" w:rsidDel="00E737DA">
          <w:delText>the</w:delText>
        </w:r>
        <w:r w:rsidR="004866AA" w:rsidDel="00E737DA">
          <w:delText xml:space="preserve"> </w:delText>
        </w:r>
      </w:del>
      <w:r w:rsidR="0077112A">
        <w:t>taking</w:t>
      </w:r>
      <w:r w:rsidRPr="00AE5042">
        <w:t xml:space="preserve"> </w:t>
      </w:r>
      <w:proofErr w:type="gramStart"/>
      <w:r w:rsidR="004866AA">
        <w:t xml:space="preserve">an </w:t>
      </w:r>
      <w:ins w:id="562" w:author="DM" w:date="2012-08-18T09:34:00Z">
        <w:r w:rsidR="00DC639D">
          <w:t>i</w:t>
        </w:r>
      </w:ins>
      <w:proofErr w:type="gramEnd"/>
      <w:del w:id="563" w:author="DM" w:date="2012-08-18T09:34:00Z">
        <w:r w:rsidR="0077112A" w:rsidDel="00DC639D">
          <w:delText>I</w:delText>
        </w:r>
      </w:del>
      <w:r w:rsidR="0077112A">
        <w:t>dea-to-</w:t>
      </w:r>
      <w:ins w:id="564" w:author="DM" w:date="2012-08-18T09:34:00Z">
        <w:r w:rsidR="00DC639D">
          <w:t>l</w:t>
        </w:r>
      </w:ins>
      <w:del w:id="565" w:author="DM" w:date="2012-08-18T09:34:00Z">
        <w:r w:rsidR="0077112A" w:rsidDel="00DC639D">
          <w:delText>L</w:delText>
        </w:r>
      </w:del>
      <w:r w:rsidR="0077112A">
        <w:t xml:space="preserve">aunch </w:t>
      </w:r>
      <w:del w:id="566" w:author="Odum, Amy - Hoboken" w:date="2012-08-27T14:30:00Z">
        <w:r w:rsidR="0077112A" w:rsidDel="00E737DA">
          <w:delText>concept</w:delText>
        </w:r>
        <w:r w:rsidR="004866AA" w:rsidDel="00E737DA">
          <w:delText>,</w:delText>
        </w:r>
      </w:del>
      <w:ins w:id="567" w:author="Odum, Amy - Hoboken" w:date="2012-08-27T14:30:00Z">
        <w:r w:rsidR="00E737DA">
          <w:t>approach.  This is</w:t>
        </w:r>
      </w:ins>
      <w:r w:rsidR="0077112A">
        <w:t xml:space="preserve"> </w:t>
      </w:r>
      <w:ins w:id="568" w:author="DM" w:date="2012-08-18T09:34:00Z">
        <w:r w:rsidR="00DC639D">
          <w:t>central</w:t>
        </w:r>
      </w:ins>
      <w:del w:id="569" w:author="DM" w:date="2012-08-18T09:34:00Z">
        <w:r w:rsidRPr="00AE5042" w:rsidDel="00DC639D">
          <w:delText>core</w:delText>
        </w:r>
      </w:del>
      <w:r w:rsidRPr="00AE5042">
        <w:t xml:space="preserve"> </w:t>
      </w:r>
      <w:r w:rsidR="0077112A">
        <w:t xml:space="preserve">to </w:t>
      </w:r>
      <w:ins w:id="570" w:author="DM" w:date="2012-08-18T09:34:00Z">
        <w:r w:rsidR="00DC639D">
          <w:t>n</w:t>
        </w:r>
      </w:ins>
      <w:del w:id="571" w:author="DM" w:date="2012-08-18T09:34:00Z">
        <w:r w:rsidR="004866AA" w:rsidDel="00DC639D">
          <w:delText>N</w:delText>
        </w:r>
      </w:del>
      <w:proofErr w:type="gramStart"/>
      <w:r w:rsidR="004866AA">
        <w:t>ew</w:t>
      </w:r>
      <w:proofErr w:type="gramEnd"/>
      <w:r w:rsidR="004866AA">
        <w:t xml:space="preserve"> </w:t>
      </w:r>
      <w:del w:id="572" w:author="DM" w:date="2012-08-18T09:34:00Z">
        <w:r w:rsidR="004866AA" w:rsidDel="00DC639D">
          <w:delText>P</w:delText>
        </w:r>
      </w:del>
      <w:ins w:id="573" w:author="DM" w:date="2012-08-18T09:34:00Z">
        <w:r w:rsidR="00DC639D">
          <w:t>p</w:t>
        </w:r>
      </w:ins>
      <w:r w:rsidR="004866AA">
        <w:t xml:space="preserve">roduct </w:t>
      </w:r>
      <w:del w:id="574" w:author="DM" w:date="2012-08-18T09:34:00Z">
        <w:r w:rsidR="004866AA" w:rsidDel="00DC639D">
          <w:delText>D</w:delText>
        </w:r>
      </w:del>
      <w:ins w:id="575" w:author="DM" w:date="2012-08-18T09:34:00Z">
        <w:r w:rsidR="00DC639D">
          <w:t>d</w:t>
        </w:r>
      </w:ins>
      <w:r w:rsidR="004866AA">
        <w:t xml:space="preserve">evelopment </w:t>
      </w:r>
      <w:del w:id="576" w:author="DM" w:date="2012-08-18T09:34:00Z">
        <w:r w:rsidR="004866AA" w:rsidDel="00DC639D">
          <w:delText>(</w:delText>
        </w:r>
        <w:r w:rsidRPr="00AE5042" w:rsidDel="00DC639D">
          <w:delText>NPD</w:delText>
        </w:r>
        <w:r w:rsidR="004866AA" w:rsidDel="00DC639D">
          <w:delText>)</w:delText>
        </w:r>
        <w:r w:rsidRPr="00AE5042" w:rsidDel="00DC639D">
          <w:delText xml:space="preserve"> </w:delText>
        </w:r>
      </w:del>
      <w:r w:rsidRPr="00AE5042">
        <w:t>applications</w:t>
      </w:r>
      <w:r w:rsidR="004866AA">
        <w:t>,</w:t>
      </w:r>
      <w:r w:rsidRPr="00AE5042">
        <w:t xml:space="preserve"> and </w:t>
      </w:r>
      <w:r w:rsidR="00F25D34">
        <w:t xml:space="preserve">is </w:t>
      </w:r>
      <w:r w:rsidRPr="00AE5042">
        <w:t xml:space="preserve">the basis for a </w:t>
      </w:r>
      <w:r w:rsidR="004866AA">
        <w:t xml:space="preserve">establishing a </w:t>
      </w:r>
      <w:r w:rsidRPr="00AE5042">
        <w:t xml:space="preserve">structured process for </w:t>
      </w:r>
      <w:r w:rsidR="004866AA">
        <w:t xml:space="preserve">ranking, rating, </w:t>
      </w:r>
      <w:r w:rsidRPr="00AE5042">
        <w:t>selecting</w:t>
      </w:r>
      <w:ins w:id="577" w:author="DM" w:date="2012-08-18T09:34:00Z">
        <w:r w:rsidR="00DC639D">
          <w:t>,</w:t>
        </w:r>
      </w:ins>
      <w:r w:rsidR="004866AA">
        <w:t xml:space="preserve"> and monitoring </w:t>
      </w:r>
      <w:r w:rsidRPr="00AE5042">
        <w:t xml:space="preserve">projects </w:t>
      </w:r>
      <w:r w:rsidR="004866AA">
        <w:t>through their lifecycle</w:t>
      </w:r>
      <w:r w:rsidRPr="00AE5042">
        <w:t xml:space="preserve">. A </w:t>
      </w:r>
      <w:r w:rsidR="004866AA">
        <w:t xml:space="preserve">good example and </w:t>
      </w:r>
      <w:r w:rsidRPr="00AE5042">
        <w:t>popular component of this process is the Stage-Gate</w:t>
      </w:r>
      <w:r w:rsidRPr="00E737DA">
        <w:rPr>
          <w:vertAlign w:val="superscript"/>
          <w:rPrChange w:id="578" w:author="Odum, Amy - Hoboken" w:date="2012-08-27T14:31:00Z">
            <w:rPr/>
          </w:rPrChange>
        </w:rPr>
        <w:t>®</w:t>
      </w:r>
      <w:commentRangeStart w:id="579"/>
      <w:ins w:id="580" w:author="DM" w:date="2012-08-18T09:34:00Z">
        <w:del w:id="581" w:author="Jeff Jacobson" w:date="2012-09-04T12:10:00Z">
          <w:r w:rsidR="00DC639D" w:rsidDel="00F85C2E">
            <w:rPr>
              <w:rStyle w:val="QueryInline"/>
            </w:rPr>
            <w:delText xml:space="preserve">[AU: </w:delText>
          </w:r>
        </w:del>
      </w:ins>
      <w:ins w:id="582" w:author="DM" w:date="2012-08-18T09:36:00Z">
        <w:del w:id="583" w:author="Jeff Jacobson" w:date="2012-09-04T12:10:00Z">
          <w:r w:rsidR="00DC639D" w:rsidDel="00F85C2E">
            <w:rPr>
              <w:rStyle w:val="QueryInline"/>
            </w:rPr>
            <w:delText>see chapter 5 for query re this term</w:delText>
          </w:r>
        </w:del>
      </w:ins>
      <w:ins w:id="584" w:author="DM" w:date="2012-08-18T09:34:00Z">
        <w:del w:id="585" w:author="Jeff Jacobson" w:date="2012-09-04T12:10:00Z">
          <w:r w:rsidR="00DC639D" w:rsidDel="00F85C2E">
            <w:rPr>
              <w:rStyle w:val="QueryInline"/>
            </w:rPr>
            <w:delText>]</w:delText>
          </w:r>
        </w:del>
      </w:ins>
      <w:commentRangeEnd w:id="579"/>
      <w:r w:rsidR="00F85C2E">
        <w:rPr>
          <w:rStyle w:val="CommentReference"/>
          <w:rFonts w:asciiTheme="minorHAnsi" w:eastAsiaTheme="minorHAnsi" w:hAnsiTheme="minorHAnsi" w:cstheme="minorBidi"/>
          <w:snapToGrid/>
        </w:rPr>
        <w:commentReference w:id="579"/>
      </w:r>
      <w:r w:rsidRPr="00AE5042">
        <w:t xml:space="preserve"> technique, developed by Dr. Robert Cooper</w:t>
      </w:r>
      <w:r w:rsidR="004866AA">
        <w:t xml:space="preserve">, </w:t>
      </w:r>
      <w:r w:rsidR="00BB74F1">
        <w:t xml:space="preserve">which reinforces reviews at key checkpoints of a project or proposal lifecycle.  </w:t>
      </w:r>
    </w:p>
    <w:p w:rsidR="00CE4930" w:rsidRPr="00AE5042" w:rsidRDefault="00BB74F1" w:rsidP="005C135D">
      <w:pPr>
        <w:pStyle w:val="Para"/>
        <w:rPr>
          <w:b/>
          <w:bCs/>
        </w:rPr>
      </w:pPr>
      <w:r>
        <w:t>This</w:t>
      </w:r>
      <w:ins w:id="586" w:author="DM" w:date="2012-08-18T09:36:00Z">
        <w:del w:id="587" w:author="Jeff Jacobson" w:date="2012-09-04T12:12:00Z">
          <w:r w:rsidR="00DC639D" w:rsidDel="00F85C2E">
            <w:rPr>
              <w:rStyle w:val="QueryInline"/>
            </w:rPr>
            <w:delText>[AU: add noun for clarity</w:delText>
          </w:r>
        </w:del>
      </w:ins>
      <w:ins w:id="588" w:author="Odum, Amy - Hoboken" w:date="2012-08-27T14:31:00Z">
        <w:del w:id="589" w:author="Jeff Jacobson" w:date="2012-09-04T12:12:00Z">
          <w:r w:rsidR="00E737DA" w:rsidDel="00F85C2E">
            <w:rPr>
              <w:rStyle w:val="QueryInline"/>
            </w:rPr>
            <w:delText>--does “this” refer to the “Stage-Gate” technique?</w:delText>
          </w:r>
        </w:del>
      </w:ins>
      <w:ins w:id="590" w:author="DM" w:date="2012-08-18T09:36:00Z">
        <w:del w:id="591" w:author="Jeff Jacobson" w:date="2012-09-04T12:12:00Z">
          <w:r w:rsidR="00DC639D" w:rsidDel="00F85C2E">
            <w:rPr>
              <w:rStyle w:val="QueryInline"/>
            </w:rPr>
            <w:delText>]</w:delText>
          </w:r>
        </w:del>
      </w:ins>
      <w:r>
        <w:t xml:space="preserve"> </w:t>
      </w:r>
      <w:ins w:id="592" w:author="Jeff Jacobson" w:date="2012-09-04T12:12:00Z">
        <w:r w:rsidR="00F85C2E" w:rsidRPr="00F85C2E">
          <w:t>Stage-Gate®</w:t>
        </w:r>
        <w:r w:rsidR="00F85C2E">
          <w:t xml:space="preserve"> </w:t>
        </w:r>
      </w:ins>
      <w:r>
        <w:t xml:space="preserve">enables a strong </w:t>
      </w:r>
      <w:r w:rsidR="004866AA">
        <w:t xml:space="preserve">and reinforced </w:t>
      </w:r>
      <w:r>
        <w:t>process and checklist for evaluating a project a</w:t>
      </w:r>
      <w:r w:rsidR="00FB6B11">
        <w:t xml:space="preserve">s it goes from </w:t>
      </w:r>
      <w:ins w:id="593" w:author="DM" w:date="2012-08-18T09:36:00Z">
        <w:r w:rsidR="00DC639D">
          <w:t>i</w:t>
        </w:r>
      </w:ins>
      <w:del w:id="594" w:author="DM" w:date="2012-08-18T09:36:00Z">
        <w:r w:rsidR="00FB6B11" w:rsidDel="00DC639D">
          <w:delText>I</w:delText>
        </w:r>
      </w:del>
      <w:r w:rsidR="00FB6B11">
        <w:t xml:space="preserve">dea to </w:t>
      </w:r>
      <w:del w:id="595" w:author="DM" w:date="2012-08-18T09:36:00Z">
        <w:r w:rsidR="00FB6B11" w:rsidDel="00DC639D">
          <w:delText>L</w:delText>
        </w:r>
      </w:del>
      <w:ins w:id="596" w:author="DM" w:date="2012-08-18T09:36:00Z">
        <w:r w:rsidR="00DC639D">
          <w:t>l</w:t>
        </w:r>
      </w:ins>
      <w:r w:rsidR="00FB6B11">
        <w:t xml:space="preserve">aunch. </w:t>
      </w:r>
      <w:r>
        <w:t>Microsoft EPM 2010</w:t>
      </w:r>
      <w:r w:rsidRPr="00AE5042">
        <w:t xml:space="preserve"> </w:t>
      </w:r>
      <w:r>
        <w:t>product</w:t>
      </w:r>
      <w:del w:id="597" w:author="DM" w:date="2012-08-18T09:37:00Z">
        <w:r w:rsidDel="00DC639D">
          <w:delText>,</w:delText>
        </w:r>
      </w:del>
      <w:r>
        <w:t xml:space="preserve"> </w:t>
      </w:r>
      <w:r w:rsidR="004866AA">
        <w:t>Project Server</w:t>
      </w:r>
      <w:del w:id="598" w:author="DM" w:date="2012-08-18T09:37:00Z">
        <w:r w:rsidDel="00DC639D">
          <w:delText>,</w:delText>
        </w:r>
      </w:del>
      <w:r w:rsidR="004866AA">
        <w:t xml:space="preserve"> </w:t>
      </w:r>
      <w:r>
        <w:t xml:space="preserve">has incorporated this </w:t>
      </w:r>
      <w:r w:rsidR="004866AA">
        <w:t xml:space="preserve">capability for supporting a more </w:t>
      </w:r>
      <w:r w:rsidR="00CE4930" w:rsidRPr="00AE5042">
        <w:t>robust PPM solution</w:t>
      </w:r>
      <w:r>
        <w:t xml:space="preserve"> and enables </w:t>
      </w:r>
      <w:del w:id="599" w:author="DM" w:date="2012-08-18T09:37:00Z">
        <w:r w:rsidDel="00DC639D">
          <w:delText xml:space="preserve">the </w:delText>
        </w:r>
      </w:del>
      <w:r>
        <w:t>end user</w:t>
      </w:r>
      <w:ins w:id="600" w:author="DM" w:date="2012-08-18T09:37:00Z">
        <w:r w:rsidR="00DC639D">
          <w:t>s</w:t>
        </w:r>
      </w:ins>
      <w:r>
        <w:t xml:space="preserve"> to </w:t>
      </w:r>
      <w:r w:rsidR="00CE4930" w:rsidRPr="00AE5042">
        <w:t>incorporat</w:t>
      </w:r>
      <w:r w:rsidR="003A2977">
        <w:t>e support</w:t>
      </w:r>
      <w:r>
        <w:t>, automation</w:t>
      </w:r>
      <w:ins w:id="601" w:author="DM" w:date="2012-08-18T09:37:00Z">
        <w:r w:rsidR="00DC639D">
          <w:t>,</w:t>
        </w:r>
      </w:ins>
      <w:r w:rsidR="003A2977">
        <w:t xml:space="preserve"> </w:t>
      </w:r>
      <w:r>
        <w:t xml:space="preserve">and custom fields </w:t>
      </w:r>
      <w:r w:rsidR="003A2977">
        <w:t xml:space="preserve">for stages and gates </w:t>
      </w:r>
      <w:r>
        <w:t>reinforcing</w:t>
      </w:r>
      <w:r w:rsidRPr="00AE5042">
        <w:t xml:space="preserve"> </w:t>
      </w:r>
      <w:r w:rsidR="00CE4930" w:rsidRPr="00AE5042">
        <w:t>industry best practices</w:t>
      </w:r>
      <w:r w:rsidR="003A2977">
        <w:t>.</w:t>
      </w:r>
    </w:p>
    <w:p w:rsidR="00CE4930" w:rsidRPr="00AE5042" w:rsidRDefault="003A2977" w:rsidP="005C135D">
      <w:pPr>
        <w:pStyle w:val="Para"/>
      </w:pPr>
      <w:r>
        <w:t xml:space="preserve">Initiating change, including the move to a more </w:t>
      </w:r>
      <w:r w:rsidR="00613ED4">
        <w:t>comprehensive</w:t>
      </w:r>
      <w:r>
        <w:t xml:space="preserve"> PPM </w:t>
      </w:r>
      <w:r w:rsidR="00D00F5F">
        <w:t>technology and process adoption</w:t>
      </w:r>
      <w:r>
        <w:t>, is a huge commitment</w:t>
      </w:r>
      <w:r w:rsidR="00E43716">
        <w:t xml:space="preserve">. </w:t>
      </w:r>
      <w:r w:rsidR="00541989">
        <w:t>But w</w:t>
      </w:r>
      <w:r w:rsidR="00CE4930" w:rsidRPr="00AE5042">
        <w:t xml:space="preserve">hat if </w:t>
      </w:r>
      <w:r w:rsidR="00D00F5F">
        <w:t>the change</w:t>
      </w:r>
      <w:r w:rsidR="00CE4930" w:rsidRPr="00AE5042">
        <w:t xml:space="preserve"> was so intuitive </w:t>
      </w:r>
      <w:ins w:id="602" w:author="DM" w:date="2012-08-18T09:37:00Z">
        <w:r w:rsidR="000F7874">
          <w:t>that it</w:t>
        </w:r>
      </w:ins>
      <w:del w:id="603" w:author="DM" w:date="2012-08-18T09:37:00Z">
        <w:r w:rsidR="00CE4930" w:rsidRPr="00AE5042" w:rsidDel="000F7874">
          <w:delText>so as to</w:delText>
        </w:r>
      </w:del>
      <w:r w:rsidR="00CE4930" w:rsidRPr="00AE5042">
        <w:t xml:space="preserve"> streamline</w:t>
      </w:r>
      <w:ins w:id="604" w:author="DM" w:date="2012-08-18T09:37:00Z">
        <w:r w:rsidR="000F7874">
          <w:t>d</w:t>
        </w:r>
      </w:ins>
      <w:r w:rsidR="00CE4930" w:rsidRPr="00AE5042">
        <w:t xml:space="preserve"> the learning curve? Specialized PPM software will make this migration much easier. By incorporating all of the needed capabilities in a seamless package, and by incorporating established best practices into the various modules, the proper tool</w:t>
      </w:r>
      <w:ins w:id="605" w:author="DM" w:date="2012-08-18T09:37:00Z">
        <w:r w:rsidR="000F7874">
          <w:t xml:space="preserve"> </w:t>
        </w:r>
      </w:ins>
      <w:r w:rsidR="00CE4930" w:rsidRPr="00AE5042">
        <w:t>set will help to guide you to a mature PPM capability. Sunk costs are just that</w:t>
      </w:r>
      <w:r w:rsidR="00D00F5F">
        <w:t>:</w:t>
      </w:r>
      <w:r w:rsidR="00CE4930" w:rsidRPr="00AE5042">
        <w:t xml:space="preserve"> </w:t>
      </w:r>
      <w:del w:id="606" w:author="DM" w:date="2012-08-18T09:37:00Z">
        <w:r w:rsidR="00CE4930" w:rsidRPr="00AE5042" w:rsidDel="000F7874">
          <w:delText xml:space="preserve">they are </w:delText>
        </w:r>
      </w:del>
      <w:r w:rsidR="00CE4930" w:rsidRPr="00AE5042">
        <w:t>in the past. You can’t justify staying with obsolete systems just because they are paid for.</w:t>
      </w:r>
    </w:p>
    <w:p w:rsidR="00CE4930" w:rsidRPr="000F7874" w:rsidRDefault="003A2977" w:rsidP="005C135D">
      <w:pPr>
        <w:pStyle w:val="Para"/>
        <w:rPr>
          <w:rStyle w:val="QueryInline"/>
          <w:rPrChange w:id="607" w:author="DM" w:date="2012-08-18T09:40:00Z">
            <w:rPr/>
          </w:rPrChange>
        </w:rPr>
      </w:pPr>
      <w:r>
        <w:t>B</w:t>
      </w:r>
      <w:r w:rsidR="00CE4930" w:rsidRPr="00AE5042">
        <w:t xml:space="preserve">uilding a PPM capability </w:t>
      </w:r>
      <w:r>
        <w:t xml:space="preserve">on top of the appropriate technology </w:t>
      </w:r>
      <w:r w:rsidR="00CE4930" w:rsidRPr="00AE5042">
        <w:t xml:space="preserve">will have </w:t>
      </w:r>
      <w:r>
        <w:t>a big payoff for your business</w:t>
      </w:r>
      <w:r w:rsidR="00CE4930" w:rsidRPr="00AE5042">
        <w:t>. Updating your system of tools, with a robust PPM engine at the core of a full-featured, integrated system, in support of enhanced PPM practices, enthusiastically embraced and promoted by an enlightened executive, is the ticket to success.</w:t>
      </w:r>
      <w:ins w:id="608" w:author="Tim Runcie" w:date="2012-09-13T08:31:00Z">
        <w:r w:rsidR="00BB0C4F">
          <w:t xml:space="preserve">  The figure below showcases the new features of Project 2010 to help prioritize and select projects based on a rating and ranking system.</w:t>
        </w:r>
      </w:ins>
      <w:commentRangeStart w:id="609"/>
      <w:ins w:id="610" w:author="DM" w:date="2012-08-18T09:40:00Z">
        <w:r w:rsidR="000F7874">
          <w:rPr>
            <w:rStyle w:val="QueryInline"/>
          </w:rPr>
          <w:t>[</w:t>
        </w:r>
        <w:commentRangeStart w:id="611"/>
        <w:r w:rsidR="000F7874">
          <w:rPr>
            <w:rStyle w:val="QueryInline"/>
          </w:rPr>
          <w:t>AU: insert text ref. to figure</w:t>
        </w:r>
      </w:ins>
      <w:commentRangeEnd w:id="611"/>
      <w:r w:rsidR="00BB0C4F">
        <w:rPr>
          <w:rStyle w:val="CommentReference"/>
          <w:rFonts w:asciiTheme="minorHAnsi" w:eastAsiaTheme="minorHAnsi" w:hAnsiTheme="minorHAnsi" w:cstheme="minorBidi"/>
          <w:snapToGrid/>
        </w:rPr>
        <w:commentReference w:id="611"/>
      </w:r>
      <w:ins w:id="612" w:author="DM" w:date="2012-08-18T09:40:00Z">
        <w:r w:rsidR="000F7874">
          <w:rPr>
            <w:rStyle w:val="QueryInline"/>
          </w:rPr>
          <w:t>]</w:t>
        </w:r>
      </w:ins>
      <w:commentRangeEnd w:id="609"/>
      <w:r w:rsidR="000A1CCC">
        <w:rPr>
          <w:rStyle w:val="CommentReference"/>
          <w:rFonts w:asciiTheme="minorHAnsi" w:eastAsiaTheme="minorHAnsi" w:hAnsiTheme="minorHAnsi" w:cstheme="minorBidi"/>
          <w:snapToGrid/>
        </w:rPr>
        <w:commentReference w:id="609"/>
      </w:r>
    </w:p>
    <w:p w:rsidR="00D00F5F" w:rsidRDefault="00D00F5F" w:rsidP="00D00F5F">
      <w:pPr>
        <w:pStyle w:val="Slug"/>
      </w:pPr>
      <w:r>
        <w:t>Figure 6.1</w:t>
      </w:r>
      <w:del w:id="613" w:author="DM" w:date="2012-08-18T09:40:00Z">
        <w:r w:rsidDel="000F7874">
          <w:delText>:</w:delText>
        </w:r>
      </w:del>
      <w:r>
        <w:t xml:space="preserve"> Project Prioritization Selection and PPM Management to Deliver ROI</w:t>
      </w:r>
      <w:r>
        <w:tab/>
        <w:t>[</w:t>
      </w:r>
      <w:r w:rsidR="009D0856">
        <w:t>06-01-p</w:t>
      </w:r>
      <w:r>
        <w:t>rojectPrioritizationSelectionAndPPMManagementToDeliverROI.vsd]</w:t>
      </w:r>
    </w:p>
    <w:p w:rsidR="00983557" w:rsidRDefault="002121FC" w:rsidP="005C135D">
      <w:pPr>
        <w:pStyle w:val="Para"/>
      </w:pPr>
      <w:del w:id="614" w:author="DM" w:date="2012-08-18T09:40:00Z">
        <w:r w:rsidDel="000F7874">
          <w:delText>It will be important i</w:delText>
        </w:r>
      </w:del>
      <w:ins w:id="615" w:author="DM" w:date="2012-08-18T09:40:00Z">
        <w:r w:rsidR="000F7874">
          <w:t>I</w:t>
        </w:r>
      </w:ins>
      <w:r>
        <w:t xml:space="preserve">n leveraging Project Server as a PPM tool, </w:t>
      </w:r>
      <w:ins w:id="616" w:author="DM" w:date="2012-08-18T09:40:00Z">
        <w:r w:rsidR="000F7874">
          <w:t xml:space="preserve">it is important </w:t>
        </w:r>
      </w:ins>
      <w:r>
        <w:t xml:space="preserve">to get </w:t>
      </w:r>
      <w:r w:rsidR="00B26427">
        <w:t xml:space="preserve">insight into the </w:t>
      </w:r>
      <w:r w:rsidR="00613ED4">
        <w:t>characteristics</w:t>
      </w:r>
      <w:r w:rsidR="00B26427">
        <w:t xml:space="preserve"> of the processes</w:t>
      </w:r>
      <w:r>
        <w:t xml:space="preserve"> </w:t>
      </w:r>
      <w:ins w:id="617" w:author="DM" w:date="2012-08-18T09:40:00Z">
        <w:r w:rsidR="000F7874">
          <w:t>in</w:t>
        </w:r>
      </w:ins>
      <w:del w:id="618" w:author="DM" w:date="2012-08-18T09:40:00Z">
        <w:r w:rsidDel="000F7874">
          <w:delText>within</w:delText>
        </w:r>
      </w:del>
      <w:r>
        <w:t xml:space="preserve"> an organization or </w:t>
      </w:r>
      <w:r w:rsidR="002B2CD8">
        <w:t>department’s</w:t>
      </w:r>
      <w:r>
        <w:t xml:space="preserve"> project workflows and the value they provide as well as their</w:t>
      </w:r>
      <w:r w:rsidR="00B26427">
        <w:t xml:space="preserve"> impact</w:t>
      </w:r>
      <w:r>
        <w:t xml:space="preserve"> and use throughout the </w:t>
      </w:r>
      <w:ins w:id="619" w:author="DM" w:date="2012-08-18T09:40:00Z">
        <w:r w:rsidR="001420CF">
          <w:t xml:space="preserve">project’s </w:t>
        </w:r>
      </w:ins>
      <w:r>
        <w:t>lifecycle</w:t>
      </w:r>
      <w:del w:id="620" w:author="DM" w:date="2012-08-18T09:40:00Z">
        <w:r w:rsidDel="001420CF">
          <w:delText xml:space="preserve"> of a project</w:delText>
        </w:r>
      </w:del>
      <w:r w:rsidR="00E43716">
        <w:t xml:space="preserve">. </w:t>
      </w:r>
    </w:p>
    <w:p w:rsidR="00CE4930" w:rsidRDefault="00983557" w:rsidP="005C135D">
      <w:pPr>
        <w:pStyle w:val="Para"/>
      </w:pPr>
      <w:del w:id="621" w:author="DM" w:date="2012-08-18T09:41:00Z">
        <w:r w:rsidDel="001420CF">
          <w:delText>So h</w:delText>
        </w:r>
      </w:del>
      <w:ins w:id="622" w:author="DM" w:date="2012-08-18T09:41:00Z">
        <w:r w:rsidR="001420CF">
          <w:t>H</w:t>
        </w:r>
      </w:ins>
      <w:r w:rsidR="00B26427">
        <w:t>ow do companies get visibility to project information pathways? Process m</w:t>
      </w:r>
      <w:r w:rsidR="00CE4930" w:rsidRPr="00AE5042">
        <w:t xml:space="preserve">aps are created to meet a variety of needs covering </w:t>
      </w:r>
      <w:r w:rsidR="00B26427">
        <w:t xml:space="preserve">stakeholder class </w:t>
      </w:r>
      <w:r w:rsidR="00CE4930" w:rsidRPr="00AE5042">
        <w:t xml:space="preserve">orientation, navigation, </w:t>
      </w:r>
      <w:r w:rsidR="00B26427">
        <w:t>user situation analysis</w:t>
      </w:r>
      <w:r w:rsidR="00CE4930" w:rsidRPr="00AE5042">
        <w:t xml:space="preserve">, </w:t>
      </w:r>
      <w:ins w:id="623" w:author="DM" w:date="2012-08-18T09:41:00Z">
        <w:r w:rsidR="001420CF">
          <w:t>and the like</w:t>
        </w:r>
      </w:ins>
      <w:del w:id="624" w:author="DM" w:date="2012-08-18T09:41:00Z">
        <w:r w:rsidR="00CE4930" w:rsidRPr="00AE5042" w:rsidDel="001420CF">
          <w:delText>etc</w:delText>
        </w:r>
      </w:del>
      <w:r w:rsidR="00CE4930" w:rsidRPr="00AE5042">
        <w:t xml:space="preserve">. </w:t>
      </w:r>
      <w:r w:rsidR="00B26427">
        <w:t>A process</w:t>
      </w:r>
      <w:r w:rsidR="00CE4930" w:rsidRPr="00AE5042">
        <w:t xml:space="preserve"> map’s utility is derived primarily from </w:t>
      </w:r>
      <w:r w:rsidR="008809BB">
        <w:t>the</w:t>
      </w:r>
      <w:r w:rsidR="00CE4930" w:rsidRPr="00AE5042">
        <w:t xml:space="preserve"> </w:t>
      </w:r>
      <w:r w:rsidR="00CE4930" w:rsidRPr="008809BB">
        <w:rPr>
          <w:iCs/>
        </w:rPr>
        <w:t>relationships</w:t>
      </w:r>
      <w:r w:rsidR="00CE4930" w:rsidRPr="00AE5042">
        <w:t xml:space="preserve"> between </w:t>
      </w:r>
      <w:r w:rsidR="008809BB">
        <w:t xml:space="preserve">business </w:t>
      </w:r>
      <w:r w:rsidR="00613ED4">
        <w:t>requirements</w:t>
      </w:r>
      <w:r w:rsidR="008809BB">
        <w:t xml:space="preserve"> and user capabilities</w:t>
      </w:r>
      <w:r w:rsidR="00E43716">
        <w:t xml:space="preserve">. </w:t>
      </w:r>
      <w:r>
        <w:t>A good process map will a</w:t>
      </w:r>
      <w:r w:rsidR="00CE4930" w:rsidRPr="00AE5042">
        <w:t xml:space="preserve">ccurately </w:t>
      </w:r>
      <w:r w:rsidRPr="00AE5042">
        <w:t>depict and</w:t>
      </w:r>
      <w:r w:rsidR="008809BB">
        <w:t xml:space="preserve"> predict the </w:t>
      </w:r>
      <w:r w:rsidR="00613ED4">
        <w:t>behaviors</w:t>
      </w:r>
      <w:r w:rsidR="008809BB">
        <w:t xml:space="preserve"> of information </w:t>
      </w:r>
      <w:r w:rsidR="00613ED4">
        <w:t>and how</w:t>
      </w:r>
      <w:r w:rsidR="008809BB">
        <w:t xml:space="preserve"> people </w:t>
      </w:r>
      <w:r>
        <w:t>use and make decisions based on that workflow</w:t>
      </w:r>
      <w:r w:rsidR="002B2CD8">
        <w:t xml:space="preserve">. </w:t>
      </w:r>
      <w:del w:id="625" w:author="DM" w:date="2012-08-18T09:41:00Z">
        <w:r w:rsidR="002B2CD8" w:rsidDel="001420CF">
          <w:delText xml:space="preserve"> </w:delText>
        </w:r>
      </w:del>
      <w:r w:rsidR="002B2CD8">
        <w:t>These</w:t>
      </w:r>
      <w:ins w:id="626" w:author="Jeff Jacobson" w:date="2012-09-04T12:15:00Z">
        <w:r w:rsidR="0000289A">
          <w:t xml:space="preserve"> process maps</w:t>
        </w:r>
      </w:ins>
      <w:r w:rsidR="002B2CD8">
        <w:t xml:space="preserve"> </w:t>
      </w:r>
      <w:ins w:id="627" w:author="DM" w:date="2012-08-18T09:41:00Z">
        <w:del w:id="628" w:author="Jeff Jacobson" w:date="2012-09-04T12:15:00Z">
          <w:r w:rsidR="001420CF" w:rsidDel="0000289A">
            <w:rPr>
              <w:rStyle w:val="QueryInline"/>
            </w:rPr>
            <w:delText>[AU: add noun for clarity</w:delText>
          </w:r>
        </w:del>
      </w:ins>
      <w:ins w:id="629" w:author="Odum, Amy - Hoboken" w:date="2012-08-27T14:32:00Z">
        <w:del w:id="630" w:author="Jeff Jacobson" w:date="2012-09-04T12:15:00Z">
          <w:r w:rsidR="00E737DA" w:rsidDel="0000289A">
            <w:rPr>
              <w:rStyle w:val="QueryInline"/>
            </w:rPr>
            <w:delText>--does this refer to process maps?</w:delText>
          </w:r>
        </w:del>
      </w:ins>
      <w:ins w:id="631" w:author="DM" w:date="2012-08-18T09:41:00Z">
        <w:del w:id="632" w:author="Jeff Jacobson" w:date="2012-09-04T12:15:00Z">
          <w:r w:rsidR="001420CF" w:rsidDel="0000289A">
            <w:rPr>
              <w:rStyle w:val="QueryInline"/>
            </w:rPr>
            <w:delText>]</w:delText>
          </w:r>
        </w:del>
      </w:ins>
      <w:r w:rsidR="002B2CD8">
        <w:t>can be integrated into the PPM system for reinforcing and evaluation criteria through a project or program’s lifecycle</w:t>
      </w:r>
      <w:r w:rsidR="00CE4930" w:rsidRPr="00AE5042">
        <w:t>. </w:t>
      </w:r>
    </w:p>
    <w:p w:rsidR="00CE4930" w:rsidRPr="00AE5042" w:rsidRDefault="00CE4930" w:rsidP="005C135D">
      <w:pPr>
        <w:pStyle w:val="Para"/>
      </w:pPr>
      <w:r w:rsidRPr="00AE5042">
        <w:t xml:space="preserve">What relevance does </w:t>
      </w:r>
      <w:r w:rsidR="008809BB">
        <w:t xml:space="preserve">process </w:t>
      </w:r>
      <w:r w:rsidRPr="00AE5042">
        <w:t xml:space="preserve">mapping have to </w:t>
      </w:r>
      <w:r w:rsidR="008809BB">
        <w:t>PPM</w:t>
      </w:r>
      <w:del w:id="633" w:author="DM" w:date="2012-08-18T09:41:00Z">
        <w:r w:rsidRPr="00AE5042" w:rsidDel="001420CF">
          <w:delText>,</w:delText>
        </w:r>
      </w:del>
      <w:r w:rsidRPr="00AE5042">
        <w:t xml:space="preserve"> and in particular to creating project budgets? </w:t>
      </w:r>
    </w:p>
    <w:p w:rsidR="00881C40" w:rsidRPr="005A64D8" w:rsidRDefault="008809BB" w:rsidP="0057475C">
      <w:pPr>
        <w:pStyle w:val="Para"/>
      </w:pPr>
      <w:r w:rsidRPr="005A64D8">
        <w:t xml:space="preserve">Typically business stakeholders </w:t>
      </w:r>
      <w:ins w:id="634" w:author="DM" w:date="2012-08-18T09:41:00Z">
        <w:r w:rsidR="001420CF">
          <w:t xml:space="preserve">cannot </w:t>
        </w:r>
      </w:ins>
      <w:del w:id="635" w:author="DM" w:date="2012-08-18T09:41:00Z">
        <w:r w:rsidRPr="005A64D8" w:rsidDel="001420CF">
          <w:delText xml:space="preserve">are not able to </w:delText>
        </w:r>
      </w:del>
      <w:r w:rsidR="00787AB9" w:rsidRPr="005A64D8">
        <w:t>detail</w:t>
      </w:r>
      <w:r w:rsidR="00CE4930" w:rsidRPr="005A64D8">
        <w:t xml:space="preserve"> up front</w:t>
      </w:r>
      <w:del w:id="636" w:author="DM" w:date="2012-08-18T09:41:00Z">
        <w:r w:rsidR="00CE4930" w:rsidRPr="005A64D8" w:rsidDel="001420CF">
          <w:delText>,</w:delText>
        </w:r>
      </w:del>
      <w:r w:rsidR="00CE4930" w:rsidRPr="005A64D8">
        <w:t xml:space="preserve"> </w:t>
      </w:r>
      <w:del w:id="637" w:author="DM" w:date="2012-08-18T09:41:00Z">
        <w:r w:rsidR="00CE4930" w:rsidRPr="005A64D8" w:rsidDel="001420CF">
          <w:delText>“</w:delText>
        </w:r>
        <w:r w:rsidR="00CE4930" w:rsidRPr="00EC50BF" w:rsidDel="001420CF">
          <w:rPr>
            <w:iCs/>
          </w:rPr>
          <w:delText>H</w:delText>
        </w:r>
      </w:del>
      <w:ins w:id="638" w:author="DM" w:date="2012-08-18T09:41:00Z">
        <w:r w:rsidR="001420CF">
          <w:rPr>
            <w:iCs/>
          </w:rPr>
          <w:t>h</w:t>
        </w:r>
      </w:ins>
      <w:r w:rsidR="00CE4930" w:rsidRPr="00EC50BF">
        <w:rPr>
          <w:iCs/>
        </w:rPr>
        <w:t xml:space="preserve">ow much </w:t>
      </w:r>
      <w:ins w:id="639" w:author="DM" w:date="2012-08-18T09:41:00Z">
        <w:r w:rsidR="001420CF">
          <w:rPr>
            <w:iCs/>
          </w:rPr>
          <w:t xml:space="preserve">something </w:t>
        </w:r>
      </w:ins>
      <w:r w:rsidR="00CE4930" w:rsidRPr="00EC50BF">
        <w:rPr>
          <w:iCs/>
        </w:rPr>
        <w:t>is this going to</w:t>
      </w:r>
      <w:del w:id="640" w:author="DM" w:date="2012-08-18T09:41:00Z">
        <w:r w:rsidR="00CE4930" w:rsidRPr="00EC50BF" w:rsidDel="001420CF">
          <w:rPr>
            <w:iCs/>
          </w:rPr>
          <w:delText xml:space="preserve"> cost</w:delText>
        </w:r>
        <w:r w:rsidR="00CE4930" w:rsidRPr="005A64D8" w:rsidDel="001420CF">
          <w:delText>?</w:delText>
        </w:r>
      </w:del>
      <w:del w:id="641" w:author="DM" w:date="2012-08-18T09:42:00Z">
        <w:r w:rsidR="00CE4930" w:rsidRPr="005A64D8" w:rsidDel="001420CF">
          <w:delText>”</w:delText>
        </w:r>
      </w:del>
      <w:r w:rsidR="00CE4930" w:rsidRPr="005A64D8">
        <w:t xml:space="preserve"> </w:t>
      </w:r>
      <w:r w:rsidRPr="005A64D8">
        <w:t>with regard</w:t>
      </w:r>
      <w:del w:id="642" w:author="DM" w:date="2012-08-18T09:42:00Z">
        <w:r w:rsidRPr="005A64D8" w:rsidDel="001420CF">
          <w:delText>s</w:delText>
        </w:r>
      </w:del>
      <w:r w:rsidRPr="005A64D8">
        <w:t xml:space="preserve"> to project initiation</w:t>
      </w:r>
      <w:r w:rsidR="00E43716" w:rsidRPr="005A64D8">
        <w:t xml:space="preserve">. </w:t>
      </w:r>
      <w:r w:rsidR="00787AB9" w:rsidRPr="005A64D8">
        <w:t xml:space="preserve">Often </w:t>
      </w:r>
      <w:del w:id="643" w:author="DM" w:date="2012-08-18T09:42:00Z">
        <w:r w:rsidR="00787AB9" w:rsidRPr="005A64D8" w:rsidDel="001420CF">
          <w:delText xml:space="preserve">the </w:delText>
        </w:r>
      </w:del>
      <w:r w:rsidR="00787AB9" w:rsidRPr="005A64D8">
        <w:t>project sponsor</w:t>
      </w:r>
      <w:ins w:id="644" w:author="DM" w:date="2012-08-18T09:42:00Z">
        <w:r w:rsidR="001420CF">
          <w:t>s</w:t>
        </w:r>
      </w:ins>
      <w:r w:rsidR="00787AB9" w:rsidRPr="005A64D8">
        <w:t xml:space="preserve"> </w:t>
      </w:r>
      <w:ins w:id="645" w:author="DM" w:date="2012-08-18T09:42:00Z">
        <w:r w:rsidR="001420CF">
          <w:t>are</w:t>
        </w:r>
      </w:ins>
      <w:del w:id="646" w:author="DM" w:date="2012-08-18T09:42:00Z">
        <w:r w:rsidR="00787AB9" w:rsidRPr="005A64D8" w:rsidDel="001420CF">
          <w:delText>is</w:delText>
        </w:r>
      </w:del>
      <w:r w:rsidR="00787AB9" w:rsidRPr="005A64D8">
        <w:t xml:space="preserve"> looking for prompt answers to the question</w:t>
      </w:r>
      <w:r w:rsidR="00CE4930" w:rsidRPr="00D40BA0">
        <w:t xml:space="preserve"> “</w:t>
      </w:r>
      <w:r w:rsidR="00CE4930" w:rsidRPr="00EC50BF">
        <w:rPr>
          <w:iCs/>
        </w:rPr>
        <w:t>How are you going to do this</w:t>
      </w:r>
      <w:r w:rsidR="00CE4930" w:rsidRPr="005A64D8">
        <w:t xml:space="preserve">?” But what is really </w:t>
      </w:r>
      <w:r w:rsidR="00787AB9" w:rsidRPr="005A64D8">
        <w:t>being asked</w:t>
      </w:r>
      <w:r w:rsidR="00CE4930" w:rsidRPr="005A64D8">
        <w:t xml:space="preserve"> is</w:t>
      </w:r>
      <w:del w:id="647" w:author="DM" w:date="2012-08-18T09:42:00Z">
        <w:r w:rsidR="005A64D8" w:rsidDel="001420CF">
          <w:delText>,</w:delText>
        </w:r>
      </w:del>
      <w:r w:rsidR="00CE4930" w:rsidRPr="005A64D8">
        <w:t xml:space="preserve"> “</w:t>
      </w:r>
      <w:r w:rsidR="00CE4930" w:rsidRPr="00EC50BF">
        <w:rPr>
          <w:iCs/>
        </w:rPr>
        <w:t>How much exactly is this going to cost me?</w:t>
      </w:r>
      <w:r w:rsidR="00CE4930" w:rsidRPr="005A64D8">
        <w:t>”</w:t>
      </w:r>
    </w:p>
    <w:p w:rsidR="0092388E" w:rsidRDefault="00CE4930" w:rsidP="0057475C">
      <w:pPr>
        <w:pStyle w:val="Para"/>
      </w:pPr>
      <w:r w:rsidRPr="00AE5042">
        <w:t xml:space="preserve">When creating the business case to select which project approach to take to meet the demands of a specific business problem, or when choosing between competing projects to allocate a finite pool of funding, the formulas that are most commonly used to measure the expected financial return of a given </w:t>
      </w:r>
      <w:r w:rsidR="00881C40" w:rsidRPr="00AE5042">
        <w:t>project are</w:t>
      </w:r>
      <w:r w:rsidRPr="00AE5042">
        <w:t xml:space="preserve"> </w:t>
      </w:r>
      <w:del w:id="648" w:author="DM" w:date="2012-08-18T09:42:00Z">
        <w:r w:rsidRPr="00AE5042" w:rsidDel="001420CF">
          <w:delText>T</w:delText>
        </w:r>
      </w:del>
      <w:ins w:id="649" w:author="DM" w:date="2012-08-18T09:42:00Z">
        <w:r w:rsidR="001420CF">
          <w:t>t</w:t>
        </w:r>
      </w:ins>
      <w:r w:rsidRPr="00AE5042">
        <w:t>ime-</w:t>
      </w:r>
      <w:del w:id="650" w:author="DM" w:date="2012-08-18T09:42:00Z">
        <w:r w:rsidRPr="00AE5042" w:rsidDel="001420CF">
          <w:delText>A</w:delText>
        </w:r>
      </w:del>
      <w:ins w:id="651" w:author="DM" w:date="2012-08-18T09:42:00Z">
        <w:r w:rsidR="001420CF">
          <w:t>a</w:t>
        </w:r>
      </w:ins>
      <w:r w:rsidRPr="00AE5042">
        <w:t xml:space="preserve">djusted </w:t>
      </w:r>
      <w:del w:id="652" w:author="DM" w:date="2012-08-18T09:42:00Z">
        <w:r w:rsidRPr="00AE5042" w:rsidDel="001420CF">
          <w:delText>R</w:delText>
        </w:r>
      </w:del>
      <w:ins w:id="653" w:author="DM" w:date="2012-08-18T09:42:00Z">
        <w:r w:rsidR="001420CF">
          <w:t>r</w:t>
        </w:r>
      </w:ins>
      <w:r w:rsidRPr="00AE5042">
        <w:t xml:space="preserve">ate of </w:t>
      </w:r>
      <w:del w:id="654" w:author="DM" w:date="2012-08-18T09:42:00Z">
        <w:r w:rsidRPr="00AE5042" w:rsidDel="001420CF">
          <w:delText>R</w:delText>
        </w:r>
      </w:del>
      <w:ins w:id="655" w:author="DM" w:date="2012-08-18T09:42:00Z">
        <w:r w:rsidR="001420CF">
          <w:t>r</w:t>
        </w:r>
      </w:ins>
      <w:r w:rsidRPr="00AE5042">
        <w:t xml:space="preserve">eturn (TARR) </w:t>
      </w:r>
      <w:ins w:id="656" w:author="DM" w:date="2012-08-18T09:42:00Z">
        <w:r w:rsidR="001420CF">
          <w:t>and</w:t>
        </w:r>
      </w:ins>
      <w:del w:id="657" w:author="DM" w:date="2012-08-18T09:42:00Z">
        <w:r w:rsidRPr="00AE5042" w:rsidDel="001420CF">
          <w:delText>or</w:delText>
        </w:r>
      </w:del>
      <w:r w:rsidRPr="00AE5042">
        <w:t xml:space="preserve"> </w:t>
      </w:r>
      <w:del w:id="658" w:author="DM" w:date="2012-08-18T09:42:00Z">
        <w:r w:rsidRPr="00AE5042" w:rsidDel="001420CF">
          <w:delText>N</w:delText>
        </w:r>
      </w:del>
      <w:ins w:id="659" w:author="DM" w:date="2012-08-18T09:42:00Z">
        <w:r w:rsidR="001420CF">
          <w:t>n</w:t>
        </w:r>
      </w:ins>
      <w:r w:rsidRPr="00AE5042">
        <w:t xml:space="preserve">et </w:t>
      </w:r>
      <w:del w:id="660" w:author="DM" w:date="2012-08-18T09:42:00Z">
        <w:r w:rsidRPr="00AE5042" w:rsidDel="001420CF">
          <w:delText>P</w:delText>
        </w:r>
      </w:del>
      <w:ins w:id="661" w:author="DM" w:date="2012-08-18T09:42:00Z">
        <w:r w:rsidR="001420CF">
          <w:t>p</w:t>
        </w:r>
      </w:ins>
      <w:r w:rsidRPr="00AE5042">
        <w:t xml:space="preserve">resent </w:t>
      </w:r>
      <w:del w:id="662" w:author="DM" w:date="2012-08-18T09:42:00Z">
        <w:r w:rsidRPr="00AE5042" w:rsidDel="001420CF">
          <w:delText>V</w:delText>
        </w:r>
      </w:del>
      <w:ins w:id="663" w:author="DM" w:date="2012-08-18T09:42:00Z">
        <w:r w:rsidR="001420CF">
          <w:t>v</w:t>
        </w:r>
      </w:ins>
      <w:r w:rsidRPr="00AE5042">
        <w:t>alue (NPV)</w:t>
      </w:r>
      <w:r w:rsidR="005A64D8">
        <w:t>.</w:t>
      </w:r>
      <w:r w:rsidR="005A64D8" w:rsidRPr="00AE5042" w:rsidDel="005A64D8">
        <w:t xml:space="preserve"> </w:t>
      </w:r>
      <w:r w:rsidR="00881C40">
        <w:t xml:space="preserve">These formulas </w:t>
      </w:r>
      <w:r w:rsidRPr="00AE5042">
        <w:t>explicitly acknowledge the effects of duration and timing on when costs are incurred or income is booked by the project</w:t>
      </w:r>
      <w:r w:rsidR="00E43716">
        <w:t xml:space="preserve">. </w:t>
      </w:r>
      <w:r w:rsidRPr="00AE5042">
        <w:t xml:space="preserve">Similarly, </w:t>
      </w:r>
      <w:del w:id="664" w:author="DM" w:date="2012-08-18T09:43:00Z">
        <w:r w:rsidRPr="00AE5042" w:rsidDel="001420CF">
          <w:delText>E</w:delText>
        </w:r>
      </w:del>
      <w:ins w:id="665" w:author="DM" w:date="2012-08-18T09:43:00Z">
        <w:r w:rsidR="001420CF">
          <w:t>e</w:t>
        </w:r>
      </w:ins>
      <w:r w:rsidRPr="00AE5042">
        <w:t xml:space="preserve">arned </w:t>
      </w:r>
      <w:del w:id="666" w:author="DM" w:date="2012-08-18T09:43:00Z">
        <w:r w:rsidRPr="00AE5042" w:rsidDel="001420CF">
          <w:delText>V</w:delText>
        </w:r>
      </w:del>
      <w:ins w:id="667" w:author="DM" w:date="2012-08-18T09:43:00Z">
        <w:r w:rsidR="001420CF">
          <w:t>v</w:t>
        </w:r>
      </w:ins>
      <w:r w:rsidRPr="00AE5042">
        <w:t xml:space="preserve">alue </w:t>
      </w:r>
      <w:del w:id="668" w:author="DM" w:date="2012-08-18T09:43:00Z">
        <w:r w:rsidRPr="00AE5042" w:rsidDel="001420CF">
          <w:delText>M</w:delText>
        </w:r>
      </w:del>
      <w:ins w:id="669" w:author="DM" w:date="2012-08-18T09:43:00Z">
        <w:r w:rsidR="001420CF">
          <w:t>m</w:t>
        </w:r>
      </w:ins>
      <w:r w:rsidRPr="00AE5042">
        <w:t>anagement techniques</w:t>
      </w:r>
      <w:r w:rsidR="00D40BA0">
        <w:t xml:space="preserve"> </w:t>
      </w:r>
      <w:r w:rsidRPr="00AE5042">
        <w:t xml:space="preserve">such as </w:t>
      </w:r>
      <w:del w:id="670" w:author="DM" w:date="2012-08-18T09:43:00Z">
        <w:r w:rsidRPr="00AE5042" w:rsidDel="001420CF">
          <w:delText>C</w:delText>
        </w:r>
      </w:del>
      <w:ins w:id="671" w:author="DM" w:date="2012-08-18T09:43:00Z">
        <w:r w:rsidR="001420CF">
          <w:t>c</w:t>
        </w:r>
      </w:ins>
      <w:r w:rsidRPr="00AE5042">
        <w:t xml:space="preserve">ost </w:t>
      </w:r>
      <w:del w:id="672" w:author="DM" w:date="2012-08-18T09:43:00Z">
        <w:r w:rsidRPr="00AE5042" w:rsidDel="001420CF">
          <w:delText>V</w:delText>
        </w:r>
      </w:del>
      <w:ins w:id="673" w:author="DM" w:date="2012-08-18T09:43:00Z">
        <w:r w:rsidR="001420CF">
          <w:t>v</w:t>
        </w:r>
      </w:ins>
      <w:r w:rsidRPr="00AE5042">
        <w:t>ariance</w:t>
      </w:r>
      <w:del w:id="674" w:author="DM" w:date="2012-08-18T09:43:00Z">
        <w:r w:rsidRPr="00AE5042" w:rsidDel="001420CF">
          <w:delText xml:space="preserve"> (CV)</w:delText>
        </w:r>
      </w:del>
      <w:r w:rsidRPr="00AE5042">
        <w:t xml:space="preserve">, which measures the difference between the estimated </w:t>
      </w:r>
      <w:proofErr w:type="gramStart"/>
      <w:r w:rsidRPr="00AE5042">
        <w:t>value</w:t>
      </w:r>
      <w:proofErr w:type="gramEnd"/>
      <w:r w:rsidRPr="00AE5042">
        <w:t xml:space="preserve"> of the budgeted work accomplished and the actual cost of the work accomplished</w:t>
      </w:r>
      <w:r w:rsidR="00D40BA0">
        <w:t xml:space="preserve">, </w:t>
      </w:r>
      <w:r w:rsidRPr="00AE5042">
        <w:t xml:space="preserve">help </w:t>
      </w:r>
      <w:del w:id="675" w:author="DM" w:date="2012-08-18T09:43:00Z">
        <w:r w:rsidRPr="00AE5042" w:rsidDel="001420CF">
          <w:delText xml:space="preserve">the </w:delText>
        </w:r>
      </w:del>
      <w:r w:rsidRPr="00AE5042">
        <w:t>project manager</w:t>
      </w:r>
      <w:ins w:id="676" w:author="DM" w:date="2012-08-18T09:43:00Z">
        <w:r w:rsidR="001420CF">
          <w:t>s</w:t>
        </w:r>
      </w:ins>
      <w:r w:rsidRPr="00AE5042">
        <w:t xml:space="preserve"> </w:t>
      </w:r>
      <w:ins w:id="677" w:author="DM" w:date="2012-08-18T09:43:00Z">
        <w:r w:rsidR="001420CF">
          <w:t xml:space="preserve">determine whether the project is </w:t>
        </w:r>
      </w:ins>
      <w:del w:id="678" w:author="DM" w:date="2012-08-18T09:43:00Z">
        <w:r w:rsidRPr="00AE5042" w:rsidDel="001420CF">
          <w:delText>answer the question</w:delText>
        </w:r>
        <w:r w:rsidR="00D40BA0" w:rsidDel="001420CF">
          <w:delText>,</w:delText>
        </w:r>
      </w:del>
      <w:r w:rsidRPr="00D40BA0">
        <w:t xml:space="preserve"> </w:t>
      </w:r>
      <w:del w:id="679" w:author="DM" w:date="2012-08-18T09:43:00Z">
        <w:r w:rsidRPr="00D40BA0" w:rsidDel="001420CF">
          <w:delText>“</w:delText>
        </w:r>
        <w:r w:rsidRPr="00EC50BF" w:rsidDel="001420CF">
          <w:rPr>
            <w:iCs/>
          </w:rPr>
          <w:delText xml:space="preserve">Are we </w:delText>
        </w:r>
      </w:del>
      <w:r w:rsidRPr="00EC50BF">
        <w:rPr>
          <w:iCs/>
        </w:rPr>
        <w:t>on budget</w:t>
      </w:r>
      <w:ins w:id="680" w:author="DM" w:date="2012-08-18T09:43:00Z">
        <w:r w:rsidR="001420CF">
          <w:rPr>
            <w:iCs/>
          </w:rPr>
          <w:t>.</w:t>
        </w:r>
      </w:ins>
      <w:del w:id="681" w:author="DM" w:date="2012-08-18T09:43:00Z">
        <w:r w:rsidRPr="00D40BA0" w:rsidDel="001420CF">
          <w:delText>?”</w:delText>
        </w:r>
      </w:del>
      <w:r w:rsidRPr="00AE5042">
        <w:t xml:space="preserve"> </w:t>
      </w:r>
    </w:p>
    <w:p w:rsidR="00CE4930" w:rsidRPr="00AE5042" w:rsidRDefault="00787AB9" w:rsidP="0057475C">
      <w:pPr>
        <w:pStyle w:val="Para"/>
        <w:rPr>
          <w:rFonts w:cstheme="minorHAnsi"/>
        </w:rPr>
      </w:pPr>
      <w:r>
        <w:t xml:space="preserve">TARR and NPV (as examples) are </w:t>
      </w:r>
      <w:r w:rsidR="00613ED4">
        <w:t>constraints</w:t>
      </w:r>
      <w:r>
        <w:t xml:space="preserve"> that can be used for portfolio analysis</w:t>
      </w:r>
      <w:r w:rsidR="00E43716">
        <w:t xml:space="preserve">. </w:t>
      </w:r>
      <w:r w:rsidR="00CE4930" w:rsidRPr="00AE5042">
        <w:t>But while such metrics are indispensable to managing the project throughout its lifecycle, we</w:t>
      </w:r>
      <w:r w:rsidR="000971E4">
        <w:t xml:space="preserve"> as stakeholders or business managers</w:t>
      </w:r>
      <w:r w:rsidR="00CE4930" w:rsidRPr="00AE5042">
        <w:t xml:space="preserve"> </w:t>
      </w:r>
      <w:del w:id="682" w:author="DM" w:date="2012-08-18T09:44:00Z">
        <w:r w:rsidR="00CE4930" w:rsidRPr="00AE5042" w:rsidDel="00C20311">
          <w:delText xml:space="preserve">can </w:delText>
        </w:r>
      </w:del>
      <w:r w:rsidR="00CE4930" w:rsidRPr="00AE5042">
        <w:t xml:space="preserve">sometimes overlook the fact that the project budget also has a lifecycle of its own. </w:t>
      </w:r>
      <w:r w:rsidR="00CF3E0E">
        <w:t>W</w:t>
      </w:r>
      <w:r w:rsidR="00CE4930" w:rsidRPr="00AE5042">
        <w:t xml:space="preserve">hat characterizes that lifecycle is the corresponding refinement in the magnitude to which cost and cash flow estimates can be made as we accumulate more detail about </w:t>
      </w:r>
      <w:ins w:id="683" w:author="DM" w:date="2012-08-18T09:44:00Z">
        <w:r w:rsidR="00C20311">
          <w:t>project</w:t>
        </w:r>
      </w:ins>
      <w:del w:id="684" w:author="DM" w:date="2012-08-18T09:44:00Z">
        <w:r w:rsidR="00CE4930" w:rsidRPr="00AE5042" w:rsidDel="00C20311">
          <w:delText>the</w:delText>
        </w:r>
      </w:del>
      <w:r w:rsidR="00CE4930" w:rsidRPr="00AE5042">
        <w:t xml:space="preserve"> scope</w:t>
      </w:r>
      <w:del w:id="685" w:author="DM" w:date="2012-08-18T09:44:00Z">
        <w:r w:rsidR="00CE4930" w:rsidRPr="00AE5042" w:rsidDel="00C20311">
          <w:delText xml:space="preserve"> of the project</w:delText>
        </w:r>
      </w:del>
      <w:r w:rsidR="00E43716">
        <w:t xml:space="preserve">. </w:t>
      </w:r>
      <w:r w:rsidR="00CE4930" w:rsidRPr="00AE5042">
        <w:t xml:space="preserve">Thus, at whatever stage you are in </w:t>
      </w:r>
      <w:r w:rsidR="00881C40">
        <w:t xml:space="preserve">of </w:t>
      </w:r>
      <w:r w:rsidR="00CE4930" w:rsidRPr="00AE5042">
        <w:t>your project’s lifecycle, always be explicit about the order of magnitude</w:t>
      </w:r>
      <w:r>
        <w:t xml:space="preserve"> (bigger than a bread</w:t>
      </w:r>
      <w:del w:id="686" w:author="DM" w:date="2012-08-18T09:44:00Z">
        <w:r w:rsidDel="00C20311">
          <w:delText>-</w:delText>
        </w:r>
      </w:del>
      <w:ins w:id="687" w:author="DM" w:date="2012-08-18T09:44:00Z">
        <w:r w:rsidR="00C20311">
          <w:t xml:space="preserve"> </w:t>
        </w:r>
      </w:ins>
      <w:r>
        <w:t>box</w:t>
      </w:r>
      <w:r w:rsidR="0092388E">
        <w:t xml:space="preserve">, </w:t>
      </w:r>
      <w:r>
        <w:t>smaller than a building)</w:t>
      </w:r>
      <w:r w:rsidR="00CE4930" w:rsidRPr="00AE5042">
        <w:t xml:space="preserve"> you have used to derive your budget estimate. Detail the basis for the magnitude of the budget</w:t>
      </w:r>
      <w:ins w:id="688" w:author="DM" w:date="2012-08-18T09:44:00Z">
        <w:r w:rsidR="00C20311">
          <w:t>—</w:t>
        </w:r>
      </w:ins>
      <w:del w:id="689" w:author="DM" w:date="2012-08-18T09:44:00Z">
        <w:r w:rsidR="00CE4930" w:rsidRPr="00AE5042" w:rsidDel="00C20311">
          <w:delText xml:space="preserve">, </w:delText>
        </w:r>
      </w:del>
      <w:r w:rsidR="00CE4930" w:rsidRPr="00AE5042">
        <w:t>that is, the factors that have influenced the size of the numbers presented.</w:t>
      </w:r>
      <w:r w:rsidR="00CE4930" w:rsidRPr="00AE5042">
        <w:rPr>
          <w:rFonts w:cstheme="minorHAnsi"/>
        </w:rPr>
        <w:t> </w:t>
      </w:r>
    </w:p>
    <w:p w:rsidR="00807B6D" w:rsidRDefault="00787AB9" w:rsidP="005C135D">
      <w:pPr>
        <w:pStyle w:val="Para"/>
      </w:pPr>
      <w:r>
        <w:t>Order of magnitude estimates</w:t>
      </w:r>
      <w:r w:rsidR="00CE4930" w:rsidRPr="00AE5042">
        <w:t xml:space="preserve"> should</w:t>
      </w:r>
      <w:r>
        <w:t xml:space="preserve"> also</w:t>
      </w:r>
      <w:r w:rsidR="00CE4930" w:rsidRPr="00AE5042">
        <w:t xml:space="preserve"> include a complete list of project assumptions, risks identified to date (including an assessment of probable impacts should any risk event occur), the scope of the project as represented by the degree of specificity in the current </w:t>
      </w:r>
      <w:del w:id="690" w:author="DM" w:date="2012-08-18T09:45:00Z">
        <w:r w:rsidR="00CE4930" w:rsidRPr="00AE5042" w:rsidDel="00C20311">
          <w:delText>W</w:delText>
        </w:r>
      </w:del>
      <w:ins w:id="691" w:author="DM" w:date="2012-08-18T09:45:00Z">
        <w:r w:rsidR="00C20311">
          <w:t>w</w:t>
        </w:r>
      </w:ins>
      <w:r w:rsidR="00CE4930" w:rsidRPr="00AE5042">
        <w:t xml:space="preserve">ork </w:t>
      </w:r>
      <w:del w:id="692" w:author="DM" w:date="2012-08-18T09:45:00Z">
        <w:r w:rsidR="00CE4930" w:rsidRPr="00AE5042" w:rsidDel="00C20311">
          <w:delText>B</w:delText>
        </w:r>
      </w:del>
      <w:ins w:id="693" w:author="DM" w:date="2012-08-18T09:45:00Z">
        <w:r w:rsidR="00C20311">
          <w:t>b</w:t>
        </w:r>
      </w:ins>
      <w:r w:rsidR="00CE4930" w:rsidRPr="00AE5042">
        <w:t xml:space="preserve">reakdown </w:t>
      </w:r>
      <w:del w:id="694" w:author="DM" w:date="2012-08-18T09:45:00Z">
        <w:r w:rsidR="00CE4930" w:rsidRPr="00AE5042" w:rsidDel="00C20311">
          <w:delText>S</w:delText>
        </w:r>
      </w:del>
      <w:ins w:id="695" w:author="DM" w:date="2012-08-18T09:45:00Z">
        <w:r w:rsidR="00C20311">
          <w:t>s</w:t>
        </w:r>
      </w:ins>
      <w:r w:rsidR="00CE4930" w:rsidRPr="00AE5042">
        <w:t>tructure</w:t>
      </w:r>
      <w:del w:id="696" w:author="DM" w:date="2012-08-18T09:45:00Z">
        <w:r w:rsidR="00CE4930" w:rsidRPr="00AE5042" w:rsidDel="00C20311">
          <w:delText xml:space="preserve"> (WBS)</w:delText>
        </w:r>
      </w:del>
      <w:r w:rsidR="00CE4930" w:rsidRPr="00AE5042">
        <w:t xml:space="preserve">, and any other gaps </w:t>
      </w:r>
      <w:r w:rsidR="00052CBA">
        <w:t xml:space="preserve">or </w:t>
      </w:r>
      <w:r w:rsidR="00CE4930" w:rsidRPr="00AE5042">
        <w:t>unknowns in project information that remain to be filled in</w:t>
      </w:r>
      <w:r w:rsidR="00E43716">
        <w:t xml:space="preserve">. </w:t>
      </w:r>
      <w:r>
        <w:t xml:space="preserve">During this phase, often </w:t>
      </w:r>
      <w:r w:rsidR="00D95E6F">
        <w:t xml:space="preserve">in </w:t>
      </w:r>
      <w:r>
        <w:t xml:space="preserve">the </w:t>
      </w:r>
      <w:ins w:id="697" w:author="DM" w:date="2012-08-18T09:45:00Z">
        <w:r w:rsidR="00C20311">
          <w:t>i</w:t>
        </w:r>
      </w:ins>
      <w:del w:id="698" w:author="DM" w:date="2012-08-18T09:45:00Z">
        <w:r w:rsidDel="00C20311">
          <w:delText>I</w:delText>
        </w:r>
      </w:del>
      <w:r>
        <w:t xml:space="preserve">nitiation or </w:t>
      </w:r>
      <w:ins w:id="699" w:author="Tim Runcie" w:date="2012-09-13T08:32:00Z">
        <w:r w:rsidR="00041471">
          <w:t xml:space="preserve">commonly referred to </w:t>
        </w:r>
      </w:ins>
      <w:ins w:id="700" w:author="Tim Runcie" w:date="2012-09-13T08:33:00Z">
        <w:r w:rsidR="00041471">
          <w:t xml:space="preserve">as </w:t>
        </w:r>
      </w:ins>
      <w:ins w:id="701" w:author="Tim Runcie" w:date="2012-09-13T08:32:00Z">
        <w:r w:rsidR="00041471">
          <w:t xml:space="preserve">the </w:t>
        </w:r>
      </w:ins>
      <w:del w:id="702" w:author="DM" w:date="2012-08-18T09:45:00Z">
        <w:r w:rsidR="00052CBA" w:rsidDel="00C20311">
          <w:delText>C</w:delText>
        </w:r>
      </w:del>
      <w:ins w:id="703" w:author="DM" w:date="2012-08-18T09:45:00Z">
        <w:r w:rsidR="00C20311">
          <w:t>c</w:t>
        </w:r>
      </w:ins>
      <w:r w:rsidR="00052CBA">
        <w:t xml:space="preserve">reate </w:t>
      </w:r>
      <w:proofErr w:type="gramStart"/>
      <w:r>
        <w:t>phase</w:t>
      </w:r>
      <w:commentRangeStart w:id="704"/>
      <w:ins w:id="705" w:author="DM" w:date="2012-08-18T09:45:00Z">
        <w:r w:rsidR="00C20311">
          <w:rPr>
            <w:rStyle w:val="QueryInline"/>
          </w:rPr>
          <w:t>[</w:t>
        </w:r>
        <w:commentRangeStart w:id="706"/>
        <w:proofErr w:type="gramEnd"/>
        <w:r w:rsidR="00C20311">
          <w:rPr>
            <w:rStyle w:val="QueryInline"/>
          </w:rPr>
          <w:t>AU: clarify; is this initiation or create phase?]</w:t>
        </w:r>
      </w:ins>
      <w:commentRangeEnd w:id="704"/>
      <w:r w:rsidR="007E0DAA">
        <w:rPr>
          <w:rStyle w:val="CommentReference"/>
          <w:rFonts w:asciiTheme="minorHAnsi" w:eastAsiaTheme="minorHAnsi" w:hAnsiTheme="minorHAnsi" w:cstheme="minorBidi"/>
          <w:snapToGrid/>
        </w:rPr>
        <w:commentReference w:id="704"/>
      </w:r>
      <w:commentRangeEnd w:id="706"/>
      <w:r w:rsidR="00041471">
        <w:rPr>
          <w:rStyle w:val="CommentReference"/>
          <w:rFonts w:asciiTheme="minorHAnsi" w:eastAsiaTheme="minorHAnsi" w:hAnsiTheme="minorHAnsi" w:cstheme="minorBidi"/>
          <w:snapToGrid/>
        </w:rPr>
        <w:commentReference w:id="706"/>
      </w:r>
      <w:r>
        <w:t xml:space="preserve">, </w:t>
      </w:r>
      <w:r w:rsidR="00CE4930" w:rsidRPr="00AE5042">
        <w:t>provide some detailed context about how the estimate was derived</w:t>
      </w:r>
      <w:r w:rsidR="00D95E6F">
        <w:t>.</w:t>
      </w:r>
      <w:r w:rsidR="00CE4930" w:rsidRPr="00AE5042">
        <w:t xml:space="preserve"> </w:t>
      </w:r>
      <w:r w:rsidR="00D95E6F">
        <w:t>Also</w:t>
      </w:r>
      <w:del w:id="707" w:author="DM" w:date="2012-08-18T09:46:00Z">
        <w:r w:rsidR="00D95E6F" w:rsidDel="00C20311">
          <w:delText>,</w:delText>
        </w:r>
      </w:del>
      <w:r w:rsidR="00D95E6F">
        <w:t xml:space="preserve"> </w:t>
      </w:r>
      <w:r w:rsidR="00CE4930" w:rsidRPr="00AE5042">
        <w:t xml:space="preserve">identify what is required to improve the precision of the estimate. </w:t>
      </w:r>
    </w:p>
    <w:p w:rsidR="00CE4930" w:rsidRPr="00AE5042" w:rsidRDefault="00787AB9" w:rsidP="005C135D">
      <w:pPr>
        <w:pStyle w:val="Para"/>
      </w:pPr>
      <w:r>
        <w:t xml:space="preserve">The goal </w:t>
      </w:r>
      <w:r w:rsidR="00D95E6F">
        <w:t xml:space="preserve">at </w:t>
      </w:r>
      <w:r>
        <w:t>this point of project iteration is to establish the synchronicity between the PMO and the business groups, where the PMO will have the opportunity to discuss options for improving cost burn rates while delivering high-performing projects</w:t>
      </w:r>
      <w:r w:rsidR="00E43716">
        <w:t xml:space="preserve">. </w:t>
      </w:r>
      <w:r w:rsidR="00CE4930" w:rsidRPr="00AE5042">
        <w:t xml:space="preserve">This is </w:t>
      </w:r>
      <w:r>
        <w:t xml:space="preserve">the time when the PMO and the business groups </w:t>
      </w:r>
      <w:r w:rsidR="00CE4930" w:rsidRPr="00AE5042">
        <w:t xml:space="preserve">will be fully engaged and </w:t>
      </w:r>
      <w:del w:id="708" w:author="DM" w:date="2012-08-18T09:46:00Z">
        <w:r w:rsidR="00CE4930" w:rsidRPr="00AE5042" w:rsidDel="00C20311">
          <w:delText xml:space="preserve">they will be </w:delText>
        </w:r>
      </w:del>
      <w:r w:rsidR="00CE4930" w:rsidRPr="00AE5042">
        <w:t xml:space="preserve">ready to </w:t>
      </w:r>
      <w:r>
        <w:t xml:space="preserve">determine </w:t>
      </w:r>
      <w:r w:rsidR="00D95E6F">
        <w:t>if refinements to the budget or project requirements are needed.</w:t>
      </w:r>
      <w:r w:rsidR="00CE4930" w:rsidRPr="00AE5042">
        <w:t> </w:t>
      </w:r>
    </w:p>
    <w:p w:rsidR="00CE4930" w:rsidRPr="00AE5042" w:rsidRDefault="00D95E6F" w:rsidP="005C135D">
      <w:pPr>
        <w:pStyle w:val="Para"/>
      </w:pPr>
      <w:r>
        <w:t xml:space="preserve">Using </w:t>
      </w:r>
      <w:r w:rsidR="00CE4930" w:rsidRPr="00AE5042">
        <w:t>the orders of magnitude that are referred to in the budget process</w:t>
      </w:r>
      <w:r>
        <w:t xml:space="preserve"> is an effective way of </w:t>
      </w:r>
      <w:r w:rsidR="00CE4930" w:rsidRPr="00AE5042">
        <w:t>managing stakeholder expectations about what may potentially drive variance in project costs at later stages in the project lifecycle.</w:t>
      </w:r>
    </w:p>
    <w:p w:rsidR="006E2548" w:rsidRDefault="00CE4930" w:rsidP="0057475C">
      <w:pPr>
        <w:pStyle w:val="Para"/>
        <w:rPr>
          <w:rFonts w:cstheme="minorHAnsi"/>
        </w:rPr>
      </w:pPr>
      <w:r w:rsidRPr="00AE5042">
        <w:t xml:space="preserve">The control parameters for a project are believed to be </w:t>
      </w:r>
      <w:r w:rsidR="006E2548">
        <w:t>budget</w:t>
      </w:r>
      <w:r w:rsidRPr="00AE5042">
        <w:t xml:space="preserve"> and </w:t>
      </w:r>
      <w:r w:rsidR="006E2548">
        <w:t>work</w:t>
      </w:r>
      <w:r w:rsidRPr="00AE5042">
        <w:t xml:space="preserve"> or </w:t>
      </w:r>
      <w:r w:rsidR="006E2548">
        <w:t>debt limits and resource limits</w:t>
      </w:r>
      <w:r w:rsidR="00E43716">
        <w:t xml:space="preserve">. </w:t>
      </w:r>
      <w:r w:rsidR="006E2548">
        <w:t>Produ</w:t>
      </w:r>
      <w:r w:rsidR="00613ED4">
        <w:t xml:space="preserve">ct functionality determined by </w:t>
      </w:r>
      <w:r w:rsidR="006E2548">
        <w:t xml:space="preserve">PPM </w:t>
      </w:r>
      <w:r w:rsidR="00613ED4">
        <w:t>requirements</w:t>
      </w:r>
      <w:r w:rsidRPr="00AE5042">
        <w:t xml:space="preserve"> and time are control parameters, but money </w:t>
      </w:r>
      <w:r w:rsidR="006E2548">
        <w:t>is a constraint</w:t>
      </w:r>
      <w:r w:rsidRPr="00AE5042">
        <w:t xml:space="preserve">. </w:t>
      </w:r>
      <w:r w:rsidR="006E2548">
        <w:t xml:space="preserve">Also assume that </w:t>
      </w:r>
      <w:r w:rsidRPr="00AE5042">
        <w:t>productivity</w:t>
      </w:r>
      <w:r w:rsidR="006E2548">
        <w:t xml:space="preserve"> (resource work invested)</w:t>
      </w:r>
      <w:r w:rsidRPr="00AE5042">
        <w:t xml:space="preserve"> and quality are the two control parameters that </w:t>
      </w:r>
      <w:r w:rsidR="00613ED4">
        <w:t>represent</w:t>
      </w:r>
      <w:r w:rsidR="006E2548">
        <w:t xml:space="preserve"> the costs aspect</w:t>
      </w:r>
      <w:r w:rsidRPr="00AE5042">
        <w:t xml:space="preserve">. These four parameters lead to </w:t>
      </w:r>
      <w:r w:rsidR="002F044E">
        <w:t xml:space="preserve">what </w:t>
      </w:r>
      <w:r w:rsidR="00FD1A24">
        <w:t>we</w:t>
      </w:r>
      <w:r w:rsidR="002F044E">
        <w:t xml:space="preserve"> like to call the</w:t>
      </w:r>
      <w:r w:rsidR="006E2548">
        <w:t xml:space="preserve"> PPM </w:t>
      </w:r>
      <w:del w:id="709" w:author="DM" w:date="2012-08-18T09:47:00Z">
        <w:r w:rsidR="006E2548" w:rsidDel="0031693D">
          <w:delText>E</w:delText>
        </w:r>
      </w:del>
      <w:ins w:id="710" w:author="DM" w:date="2012-08-18T09:47:00Z">
        <w:r w:rsidR="0031693D">
          <w:t>e</w:t>
        </w:r>
      </w:ins>
      <w:r w:rsidR="006E2548">
        <w:t xml:space="preserve">fficiency </w:t>
      </w:r>
      <w:del w:id="711" w:author="DM" w:date="2012-08-18T09:47:00Z">
        <w:r w:rsidR="006E2548" w:rsidDel="0031693D">
          <w:delText>Q</w:delText>
        </w:r>
      </w:del>
      <w:ins w:id="712" w:author="DM" w:date="2012-08-18T09:47:00Z">
        <w:r w:rsidR="0031693D">
          <w:t>q</w:t>
        </w:r>
      </w:ins>
      <w:r w:rsidRPr="00AE5042">
        <w:t>uadrant</w:t>
      </w:r>
      <w:ins w:id="713" w:author="DM" w:date="2012-08-18T09:47:00Z">
        <w:r w:rsidR="0031693D">
          <w:t>,</w:t>
        </w:r>
      </w:ins>
      <w:del w:id="714" w:author="DM" w:date="2012-08-18T09:47:00Z">
        <w:r w:rsidR="00FD1A24" w:rsidDel="0031693D">
          <w:delText>:</w:delText>
        </w:r>
      </w:del>
      <w:r w:rsidRPr="00AE5042">
        <w:t xml:space="preserve"> </w:t>
      </w:r>
      <w:r w:rsidR="006E2548">
        <w:t xml:space="preserve">where </w:t>
      </w:r>
      <w:r w:rsidR="00613ED4">
        <w:t>constraints</w:t>
      </w:r>
      <w:r w:rsidR="006E2548">
        <w:t xml:space="preserve"> are balanced by requirements</w:t>
      </w:r>
      <w:r w:rsidR="00FD1A24">
        <w:t>,</w:t>
      </w:r>
      <w:r w:rsidR="006E2548">
        <w:t xml:space="preserve"> </w:t>
      </w:r>
      <w:r w:rsidR="003D52BB">
        <w:t xml:space="preserve">allowing </w:t>
      </w:r>
      <w:r w:rsidR="006E2548">
        <w:t>results or outcomes</w:t>
      </w:r>
      <w:r w:rsidR="003D52BB">
        <w:t xml:space="preserve"> to be measured and ranked</w:t>
      </w:r>
      <w:r w:rsidR="006E2548">
        <w:t>.</w:t>
      </w:r>
    </w:p>
    <w:p w:rsidR="00CE4930" w:rsidRPr="0031693D" w:rsidRDefault="00CE4930" w:rsidP="005C135D">
      <w:pPr>
        <w:pStyle w:val="Para"/>
        <w:rPr>
          <w:rStyle w:val="QueryInline"/>
          <w:rPrChange w:id="715" w:author="DM" w:date="2012-08-18T09:47:00Z">
            <w:rPr/>
          </w:rPrChange>
        </w:rPr>
      </w:pPr>
      <w:r w:rsidRPr="00AE5042">
        <w:t xml:space="preserve">Whenever a budget is determined, it will be applied to allocate resources to the project. </w:t>
      </w:r>
      <w:r w:rsidR="002F044E">
        <w:t xml:space="preserve">A high-functioning PPM </w:t>
      </w:r>
      <w:r w:rsidR="00613ED4">
        <w:t>environment</w:t>
      </w:r>
      <w:r w:rsidR="002F044E">
        <w:t xml:space="preserve"> will enable the </w:t>
      </w:r>
      <w:ins w:id="716" w:author="DM" w:date="2012-08-18T09:47:00Z">
        <w:r w:rsidR="0031693D">
          <w:t>project manager</w:t>
        </w:r>
      </w:ins>
      <w:del w:id="717" w:author="DM" w:date="2012-08-18T09:47:00Z">
        <w:r w:rsidR="002F044E" w:rsidDel="0031693D">
          <w:delText>PM</w:delText>
        </w:r>
      </w:del>
      <w:r w:rsidR="002F044E">
        <w:t xml:space="preserve"> and other stakeholders </w:t>
      </w:r>
      <w:del w:id="718" w:author="DM" w:date="2012-08-18T09:47:00Z">
        <w:r w:rsidR="002F044E" w:rsidDel="0031693D">
          <w:delText xml:space="preserve">the ability </w:delText>
        </w:r>
      </w:del>
      <w:r w:rsidR="002F044E">
        <w:t xml:space="preserve">to determine resource allocation, including skill set, location, </w:t>
      </w:r>
      <w:r w:rsidR="00613ED4">
        <w:t>availability</w:t>
      </w:r>
      <w:r w:rsidR="002F044E">
        <w:t xml:space="preserve">, </w:t>
      </w:r>
      <w:ins w:id="719" w:author="DM" w:date="2012-08-18T09:47:00Z">
        <w:r w:rsidR="0031693D">
          <w:t>and others</w:t>
        </w:r>
      </w:ins>
      <w:del w:id="720" w:author="DM" w:date="2012-08-18T09:47:00Z">
        <w:r w:rsidR="002F044E" w:rsidDel="0031693D">
          <w:delText>etc</w:delText>
        </w:r>
      </w:del>
      <w:r w:rsidR="00E43716">
        <w:t xml:space="preserve">. </w:t>
      </w:r>
      <w:r w:rsidR="002F044E">
        <w:t>This collaboration leads to more effective establishment and control of the budget depreciation against work completed across the enterprise.</w:t>
      </w:r>
      <w:r w:rsidRPr="00AE5042">
        <w:t xml:space="preserve"> The choices made </w:t>
      </w:r>
      <w:r w:rsidR="002F044E">
        <w:t xml:space="preserve">also </w:t>
      </w:r>
      <w:r w:rsidRPr="00AE5042">
        <w:t xml:space="preserve">have an influence on </w:t>
      </w:r>
      <w:ins w:id="721" w:author="DM" w:date="2012-08-18T09:47:00Z">
        <w:r w:rsidR="0031693D">
          <w:t>project</w:t>
        </w:r>
      </w:ins>
      <w:del w:id="722" w:author="DM" w:date="2012-08-18T09:47:00Z">
        <w:r w:rsidRPr="00AE5042" w:rsidDel="0031693D">
          <w:delText>the</w:delText>
        </w:r>
      </w:del>
      <w:r w:rsidRPr="00AE5042">
        <w:t xml:space="preserve"> </w:t>
      </w:r>
      <w:r w:rsidR="00613ED4">
        <w:t xml:space="preserve">progress </w:t>
      </w:r>
      <w:del w:id="723" w:author="DM" w:date="2012-08-18T09:47:00Z">
        <w:r w:rsidR="00613ED4" w:rsidRPr="00AE5042" w:rsidDel="0031693D">
          <w:delText>of</w:delText>
        </w:r>
        <w:r w:rsidRPr="00AE5042" w:rsidDel="0031693D">
          <w:delText xml:space="preserve"> the project </w:delText>
        </w:r>
      </w:del>
      <w:r w:rsidRPr="00AE5042">
        <w:t xml:space="preserve">and an impact on </w:t>
      </w:r>
      <w:del w:id="724" w:author="DM" w:date="2012-08-18T09:47:00Z">
        <w:r w:rsidRPr="00AE5042" w:rsidDel="0031693D">
          <w:delText xml:space="preserve">the </w:delText>
        </w:r>
      </w:del>
      <w:r w:rsidRPr="00AE5042">
        <w:t xml:space="preserve">quality. With the same amount of money, different choices can be made </w:t>
      </w:r>
      <w:ins w:id="725" w:author="DM" w:date="2012-08-18T09:47:00Z">
        <w:r w:rsidR="0031693D">
          <w:t>that</w:t>
        </w:r>
      </w:ins>
      <w:del w:id="726" w:author="DM" w:date="2012-08-18T09:47:00Z">
        <w:r w:rsidRPr="00AE5042" w:rsidDel="0031693D">
          <w:delText>and this</w:delText>
        </w:r>
      </w:del>
      <w:r w:rsidRPr="00AE5042">
        <w:t xml:space="preserve"> will lead to a different type of project governance. </w:t>
      </w:r>
      <w:ins w:id="727" w:author="DM" w:date="2012-08-18T09:47:00Z">
        <w:r w:rsidR="0031693D">
          <w:rPr>
            <w:rStyle w:val="QueryInline"/>
          </w:rPr>
          <w:t>[AU: OK, or clarify]</w:t>
        </w:r>
      </w:ins>
    </w:p>
    <w:p w:rsidR="00CE4930" w:rsidRPr="00AE5042" w:rsidRDefault="00CE4930" w:rsidP="005C135D">
      <w:pPr>
        <w:pStyle w:val="Para"/>
      </w:pPr>
      <w:r w:rsidRPr="00AE5042">
        <w:t xml:space="preserve">The </w:t>
      </w:r>
      <w:r w:rsidR="00613ED4">
        <w:t>requirements</w:t>
      </w:r>
      <w:r w:rsidR="00980EA7">
        <w:t xml:space="preserve"> and the duration </w:t>
      </w:r>
      <w:r w:rsidR="003E43E8">
        <w:t xml:space="preserve">or elapsed time </w:t>
      </w:r>
      <w:r w:rsidR="00980EA7">
        <w:t>of a proposed</w:t>
      </w:r>
      <w:r w:rsidRPr="00AE5042">
        <w:t xml:space="preserve"> project </w:t>
      </w:r>
      <w:r w:rsidR="00980EA7">
        <w:t xml:space="preserve">(or in some cases changes to in-flight projects) </w:t>
      </w:r>
      <w:r w:rsidRPr="00AE5042">
        <w:t xml:space="preserve">determine the amount of budget required. The productivity and the quality determine the way the budget will be used. The four parameters are dependent on each other. Whenever one </w:t>
      </w:r>
      <w:del w:id="728" w:author="DM" w:date="2012-08-18T09:50:00Z">
        <w:r w:rsidRPr="00AE5042" w:rsidDel="009800B8">
          <w:delText xml:space="preserve">of the </w:delText>
        </w:r>
      </w:del>
      <w:r w:rsidRPr="00AE5042">
        <w:t>parameter</w:t>
      </w:r>
      <w:del w:id="729" w:author="DM" w:date="2012-08-18T09:50:00Z">
        <w:r w:rsidRPr="00AE5042" w:rsidDel="009800B8">
          <w:delText>s</w:delText>
        </w:r>
      </w:del>
      <w:r w:rsidRPr="00AE5042">
        <w:t xml:space="preserve"> needs to be changed, the other</w:t>
      </w:r>
      <w:ins w:id="730" w:author="DM" w:date="2012-08-18T09:50:00Z">
        <w:r w:rsidR="009800B8">
          <w:t>s</w:t>
        </w:r>
      </w:ins>
      <w:r w:rsidRPr="00AE5042">
        <w:t xml:space="preserve"> </w:t>
      </w:r>
      <w:del w:id="731" w:author="DM" w:date="2012-08-18T09:50:00Z">
        <w:r w:rsidRPr="00AE5042" w:rsidDel="009800B8">
          <w:delText xml:space="preserve">parameters </w:delText>
        </w:r>
      </w:del>
      <w:r w:rsidRPr="00AE5042">
        <w:t xml:space="preserve">need to be </w:t>
      </w:r>
      <w:proofErr w:type="spellStart"/>
      <w:r w:rsidRPr="00AE5042">
        <w:t>re</w:t>
      </w:r>
      <w:del w:id="732" w:author="DM" w:date="2012-08-18T09:50:00Z">
        <w:r w:rsidRPr="00AE5042" w:rsidDel="009800B8">
          <w:delText>-</w:delText>
        </w:r>
      </w:del>
      <w:r w:rsidRPr="00AE5042">
        <w:t>tuned</w:t>
      </w:r>
      <w:proofErr w:type="spellEnd"/>
      <w:r w:rsidRPr="00AE5042">
        <w:t>. </w:t>
      </w:r>
    </w:p>
    <w:p w:rsidR="00CE4930" w:rsidRPr="00AE5042" w:rsidRDefault="00980EA7" w:rsidP="005C135D">
      <w:pPr>
        <w:pStyle w:val="Para"/>
      </w:pPr>
      <w:r>
        <w:t xml:space="preserve">Changes based on scope change or constraints present </w:t>
      </w:r>
      <w:r w:rsidR="00CE4930" w:rsidRPr="00AE5042">
        <w:t xml:space="preserve">issues </w:t>
      </w:r>
      <w:r>
        <w:t>that impact</w:t>
      </w:r>
      <w:r w:rsidR="00CE4930" w:rsidRPr="00AE5042">
        <w:t xml:space="preserve"> the project</w:t>
      </w:r>
      <w:r w:rsidR="00502BFE">
        <w:t>.</w:t>
      </w:r>
      <w:r>
        <w:t xml:space="preserve"> </w:t>
      </w:r>
      <w:r w:rsidR="00502BFE">
        <w:t>E</w:t>
      </w:r>
      <w:r>
        <w:t>xamples include but are not limited to</w:t>
      </w:r>
      <w:r w:rsidR="00CE4930" w:rsidRPr="00AE5042">
        <w:t>: </w:t>
      </w:r>
    </w:p>
    <w:p w:rsidR="00CE4930" w:rsidRPr="00AE5042" w:rsidRDefault="008D2232" w:rsidP="005C135D">
      <w:pPr>
        <w:pStyle w:val="ListBulleted"/>
      </w:pPr>
      <w:r>
        <w:t xml:space="preserve">New requirements </w:t>
      </w:r>
      <w:r w:rsidR="00980EA7">
        <w:t>identified that lead to scope review</w:t>
      </w:r>
      <w:r>
        <w:t xml:space="preserve"> or </w:t>
      </w:r>
      <w:r w:rsidR="00980EA7">
        <w:t>update</w:t>
      </w:r>
    </w:p>
    <w:p w:rsidR="00CE4930" w:rsidRPr="00AE5042" w:rsidRDefault="00980EA7" w:rsidP="005C135D">
      <w:pPr>
        <w:pStyle w:val="ListBulleted"/>
      </w:pPr>
      <w:r>
        <w:t>Portfolio analysis exposed opportunity at either a time or cost level</w:t>
      </w:r>
    </w:p>
    <w:p w:rsidR="00CE4930" w:rsidRPr="00AE5042" w:rsidRDefault="00980EA7" w:rsidP="005C135D">
      <w:pPr>
        <w:pStyle w:val="ListBulleted"/>
      </w:pPr>
      <w:r>
        <w:t>Crash the project to meet market changes</w:t>
      </w:r>
    </w:p>
    <w:p w:rsidR="00CE4930" w:rsidRPr="00AE5042" w:rsidRDefault="00613ED4" w:rsidP="005C135D">
      <w:pPr>
        <w:pStyle w:val="ListBulleted"/>
      </w:pPr>
      <w:r>
        <w:t>Quality</w:t>
      </w:r>
      <w:r w:rsidR="00980EA7">
        <w:t xml:space="preserve"> or deliverables updated</w:t>
      </w:r>
    </w:p>
    <w:p w:rsidR="00CE4930" w:rsidRPr="00AE5042" w:rsidRDefault="00980EA7" w:rsidP="005C135D">
      <w:pPr>
        <w:pStyle w:val="ListBulleted"/>
      </w:pPr>
      <w:r>
        <w:t>Resource changes</w:t>
      </w:r>
    </w:p>
    <w:p w:rsidR="00CE4930" w:rsidRPr="00AE5042" w:rsidRDefault="00CE4930" w:rsidP="005C135D">
      <w:pPr>
        <w:pStyle w:val="Para"/>
      </w:pPr>
      <w:r w:rsidRPr="00AE5042">
        <w:t xml:space="preserve">The changes </w:t>
      </w:r>
      <w:del w:id="733" w:author="DM" w:date="2012-08-18T09:50:00Z">
        <w:r w:rsidRPr="00AE5042" w:rsidDel="009800B8">
          <w:delText xml:space="preserve">can </w:delText>
        </w:r>
      </w:del>
      <w:r w:rsidRPr="00AE5042">
        <w:t>alw</w:t>
      </w:r>
      <w:r w:rsidR="00980EA7">
        <w:t xml:space="preserve">ays </w:t>
      </w:r>
      <w:ins w:id="734" w:author="DM" w:date="2012-08-18T09:50:00Z">
        <w:r w:rsidR="009800B8">
          <w:t xml:space="preserve">can </w:t>
        </w:r>
      </w:ins>
      <w:r w:rsidR="00980EA7">
        <w:t>be interpreted individually or collectively</w:t>
      </w:r>
      <w:r w:rsidRPr="00AE5042">
        <w:t xml:space="preserve">. The changes </w:t>
      </w:r>
      <w:del w:id="735" w:author="DM" w:date="2012-08-18T09:50:00Z">
        <w:r w:rsidRPr="00AE5042" w:rsidDel="009800B8">
          <w:delText xml:space="preserve">will </w:delText>
        </w:r>
      </w:del>
      <w:r w:rsidRPr="00AE5042">
        <w:t>either enforce or weaken each other. </w:t>
      </w:r>
    </w:p>
    <w:p w:rsidR="00502BFE" w:rsidRDefault="009800B8" w:rsidP="00502BFE">
      <w:pPr>
        <w:pStyle w:val="Para"/>
      </w:pPr>
      <w:ins w:id="736" w:author="DM" w:date="2012-08-18T09:50:00Z">
        <w:r>
          <w:t>Figure 6.2</w:t>
        </w:r>
      </w:ins>
      <w:del w:id="737" w:author="DM" w:date="2012-08-18T09:51:00Z">
        <w:r w:rsidR="00CE4930" w:rsidRPr="00AE5042" w:rsidDel="009800B8">
          <w:delText xml:space="preserve">The diagram below </w:delText>
        </w:r>
        <w:r w:rsidR="002F044E" w:rsidDel="009800B8">
          <w:delText>(PPM Efficiency Quadrant)</w:delText>
        </w:r>
      </w:del>
      <w:r w:rsidR="002F044E">
        <w:t xml:space="preserve"> </w:t>
      </w:r>
      <w:r w:rsidR="00CE4930" w:rsidRPr="00AE5042">
        <w:t>depicts the interdependencies between the four parameters</w:t>
      </w:r>
      <w:ins w:id="738" w:author="DM" w:date="2012-08-18T09:51:00Z">
        <w:r>
          <w:t>.</w:t>
        </w:r>
      </w:ins>
      <w:del w:id="739" w:author="DM" w:date="2012-08-18T09:51:00Z">
        <w:r w:rsidR="00CE4930" w:rsidRPr="00AE5042" w:rsidDel="009800B8">
          <w:delText>:</w:delText>
        </w:r>
      </w:del>
    </w:p>
    <w:p w:rsidR="00502BFE" w:rsidRDefault="00502BFE" w:rsidP="00502BFE">
      <w:pPr>
        <w:pStyle w:val="Slug"/>
      </w:pPr>
      <w:r>
        <w:t>Figure 6.2</w:t>
      </w:r>
      <w:del w:id="740" w:author="DM" w:date="2012-08-18T10:00:00Z">
        <w:r w:rsidDel="008F2EF8">
          <w:delText>:</w:delText>
        </w:r>
      </w:del>
      <w:r>
        <w:t xml:space="preserve"> PPM Efficiency Quadrant</w:t>
      </w:r>
      <w:r>
        <w:tab/>
        <w:t>[</w:t>
      </w:r>
      <w:r w:rsidR="00723AFC">
        <w:t>06-02-ppm</w:t>
      </w:r>
      <w:r>
        <w:t>EfficiencyQuadrant.vsd]</w:t>
      </w:r>
    </w:p>
    <w:p w:rsidR="00CE4930" w:rsidRPr="00AE5042" w:rsidRDefault="00CE4930" w:rsidP="0057475C">
      <w:pPr>
        <w:pStyle w:val="Para"/>
        <w:rPr>
          <w:rFonts w:cstheme="minorHAnsi"/>
        </w:rPr>
      </w:pPr>
      <w:r w:rsidRPr="00AE5042">
        <w:t xml:space="preserve">The square is balancing at one corner, symbolizing the delicate balance </w:t>
      </w:r>
      <w:del w:id="741" w:author="DM" w:date="2012-08-18T09:51:00Z">
        <w:r w:rsidRPr="00AE5042" w:rsidDel="009800B8">
          <w:delText xml:space="preserve">that is </w:delText>
        </w:r>
      </w:del>
      <w:r w:rsidRPr="00AE5042">
        <w:t xml:space="preserve">required </w:t>
      </w:r>
      <w:ins w:id="742" w:author="DM" w:date="2012-08-18T09:51:00Z">
        <w:r w:rsidR="009800B8">
          <w:t>among</w:t>
        </w:r>
      </w:ins>
      <w:del w:id="743" w:author="DM" w:date="2012-08-18T09:51:00Z">
        <w:r w:rsidRPr="00AE5042" w:rsidDel="009800B8">
          <w:delText>between</w:delText>
        </w:r>
      </w:del>
      <w:r w:rsidRPr="00AE5042">
        <w:t xml:space="preserve"> the four parameters</w:t>
      </w:r>
      <w:r w:rsidR="00E43716">
        <w:t xml:space="preserve">. </w:t>
      </w:r>
      <w:r w:rsidR="00980EA7">
        <w:t>An effective PPM environment will enable project managers and other key stakeholders</w:t>
      </w:r>
      <w:r w:rsidRPr="00AE5042">
        <w:t xml:space="preserve"> to find the right balance and translate </w:t>
      </w:r>
      <w:r w:rsidR="00980EA7">
        <w:t>the analysis to PPM planning</w:t>
      </w:r>
      <w:r w:rsidRPr="00AE5042">
        <w:t xml:space="preserve"> and </w:t>
      </w:r>
      <w:r w:rsidR="00DE3C31">
        <w:t xml:space="preserve">the </w:t>
      </w:r>
      <w:r w:rsidRPr="00AE5042">
        <w:t>governance structure</w:t>
      </w:r>
      <w:r w:rsidR="00E43716">
        <w:t xml:space="preserve">. </w:t>
      </w:r>
      <w:r w:rsidR="00980EA7">
        <w:t xml:space="preserve">Using the model </w:t>
      </w:r>
      <w:r w:rsidR="00DE3C31">
        <w:t xml:space="preserve">shows </w:t>
      </w:r>
      <w:r w:rsidR="00980EA7">
        <w:t>that t</w:t>
      </w:r>
      <w:r w:rsidRPr="00AE5042">
        <w:t xml:space="preserve">here are parameters to accommodate the </w:t>
      </w:r>
      <w:r w:rsidR="00613ED4" w:rsidRPr="00AE5042">
        <w:t>change</w:t>
      </w:r>
      <w:ins w:id="744" w:author="DM" w:date="2012-08-18T09:51:00Z">
        <w:r w:rsidR="009800B8">
          <w:t>—</w:t>
        </w:r>
      </w:ins>
      <w:del w:id="745" w:author="DM" w:date="2012-08-18T09:51:00Z">
        <w:r w:rsidR="00613ED4" w:rsidRPr="00AE5042" w:rsidDel="009800B8">
          <w:delText>;</w:delText>
        </w:r>
        <w:r w:rsidR="00980EA7" w:rsidDel="009800B8">
          <w:delText xml:space="preserve"> </w:delText>
        </w:r>
      </w:del>
      <w:r w:rsidR="00980EA7">
        <w:t>for example</w:t>
      </w:r>
      <w:ins w:id="746" w:author="DM" w:date="2012-08-18T09:51:00Z">
        <w:r w:rsidR="009800B8">
          <w:t>,</w:t>
        </w:r>
      </w:ins>
      <w:r w:rsidRPr="00AE5042">
        <w:t xml:space="preserve"> quality.</w:t>
      </w:r>
      <w:r w:rsidRPr="00AE5042">
        <w:rPr>
          <w:rFonts w:cstheme="minorHAnsi"/>
        </w:rPr>
        <w:t> </w:t>
      </w:r>
    </w:p>
    <w:p w:rsidR="00CE4930" w:rsidRPr="00AE5042" w:rsidRDefault="00CE4930" w:rsidP="005C135D">
      <w:pPr>
        <w:pStyle w:val="Para"/>
      </w:pPr>
      <w:r w:rsidRPr="00AE5042">
        <w:t>Productivity</w:t>
      </w:r>
      <w:r w:rsidR="00980EA7">
        <w:t xml:space="preserve"> (aka resource utilization)</w:t>
      </w:r>
      <w:r w:rsidRPr="00AE5042">
        <w:t xml:space="preserve"> is another way to </w:t>
      </w:r>
      <w:r w:rsidR="00980EA7">
        <w:t xml:space="preserve">control </w:t>
      </w:r>
      <w:r w:rsidR="008C261B">
        <w:t xml:space="preserve">project </w:t>
      </w:r>
      <w:r w:rsidR="00613ED4">
        <w:t>requirements</w:t>
      </w:r>
      <w:r w:rsidR="008C261B">
        <w:t xml:space="preserve"> and changes</w:t>
      </w:r>
      <w:r w:rsidRPr="00AE5042">
        <w:t xml:space="preserve"> without raising the budget. </w:t>
      </w:r>
      <w:ins w:id="747" w:author="DM" w:date="2012-08-18T09:51:00Z">
        <w:r w:rsidR="009800B8">
          <w:t xml:space="preserve">There are two </w:t>
        </w:r>
      </w:ins>
      <w:del w:id="748" w:author="DM" w:date="2012-08-18T09:51:00Z">
        <w:r w:rsidRPr="00AE5042" w:rsidDel="009800B8">
          <w:delText xml:space="preserve">The </w:delText>
        </w:r>
      </w:del>
      <w:r w:rsidRPr="00AE5042">
        <w:t>way</w:t>
      </w:r>
      <w:ins w:id="749" w:author="DM" w:date="2012-08-18T09:51:00Z">
        <w:r w:rsidR="009800B8">
          <w:t>s</w:t>
        </w:r>
      </w:ins>
      <w:r w:rsidRPr="00AE5042">
        <w:t xml:space="preserve"> to raise productivity</w:t>
      </w:r>
      <w:del w:id="750" w:author="DM" w:date="2012-08-18T09:51:00Z">
        <w:r w:rsidRPr="00AE5042" w:rsidDel="009800B8">
          <w:delText xml:space="preserve"> can be two-fold</w:delText>
        </w:r>
      </w:del>
      <w:r w:rsidRPr="00AE5042">
        <w:t>:</w:t>
      </w:r>
      <w:r w:rsidRPr="00AE5042">
        <w:rPr>
          <w:b/>
          <w:bCs/>
        </w:rPr>
        <w:t> </w:t>
      </w:r>
    </w:p>
    <w:p w:rsidR="00AB2CEA" w:rsidRDefault="009800B8">
      <w:pPr>
        <w:pStyle w:val="ListNumbered"/>
        <w:rPr>
          <w:ins w:id="751" w:author="DM" w:date="2012-08-18T09:52:00Z"/>
        </w:rPr>
        <w:pPrChange w:id="752" w:author="DM" w:date="2012-08-18T09:51:00Z">
          <w:pPr>
            <w:pStyle w:val="ListBulleted"/>
          </w:pPr>
        </w:pPrChange>
      </w:pPr>
      <w:ins w:id="753" w:author="DM" w:date="2012-08-18T09:52:00Z">
        <w:r>
          <w:rPr>
            <w:rStyle w:val="Definition"/>
            <w:i w:val="0"/>
          </w:rPr>
          <w:t xml:space="preserve">1. </w:t>
        </w:r>
      </w:ins>
      <w:r w:rsidR="00AB2CEA" w:rsidRPr="00AB2CEA">
        <w:rPr>
          <w:rStyle w:val="Definition"/>
          <w:b/>
          <w:i w:val="0"/>
          <w:rPrChange w:id="754" w:author="DM" w:date="2012-08-18T09:52:00Z">
            <w:rPr>
              <w:rStyle w:val="Definition"/>
            </w:rPr>
          </w:rPrChange>
        </w:rPr>
        <w:t>Add</w:t>
      </w:r>
      <w:del w:id="755" w:author="DM" w:date="2012-08-18T09:52:00Z">
        <w:r w:rsidR="00AB2CEA" w:rsidRPr="00AB2CEA">
          <w:rPr>
            <w:rStyle w:val="Definition"/>
            <w:b/>
            <w:i w:val="0"/>
            <w:rPrChange w:id="756" w:author="DM" w:date="2012-08-18T09:52:00Z">
              <w:rPr>
                <w:rStyle w:val="Definition"/>
              </w:rPr>
            </w:rPrChange>
          </w:rPr>
          <w:delText>ing</w:delText>
        </w:r>
      </w:del>
      <w:r w:rsidR="00AB2CEA" w:rsidRPr="00AB2CEA">
        <w:rPr>
          <w:rStyle w:val="Definition"/>
          <w:b/>
          <w:i w:val="0"/>
          <w:rPrChange w:id="757" w:author="DM" w:date="2012-08-18T09:52:00Z">
            <w:rPr>
              <w:rStyle w:val="Definition"/>
            </w:rPr>
          </w:rPrChange>
        </w:rPr>
        <w:t xml:space="preserve"> resources of less skill.</w:t>
      </w:r>
      <w:r w:rsidR="00CE4930" w:rsidRPr="00AE5042">
        <w:rPr>
          <w:b/>
          <w:bCs/>
        </w:rPr>
        <w:t xml:space="preserve"> </w:t>
      </w:r>
      <w:r w:rsidR="008C261B" w:rsidRPr="008C261B">
        <w:rPr>
          <w:bCs/>
        </w:rPr>
        <w:t>I</w:t>
      </w:r>
      <w:r w:rsidR="00CE4930" w:rsidRPr="00AE5042">
        <w:t>ncreasing the team size will increase costs</w:t>
      </w:r>
      <w:r w:rsidR="008B1070">
        <w:t>.</w:t>
      </w:r>
      <w:r w:rsidR="00CE4930" w:rsidRPr="00AE5042">
        <w:t xml:space="preserve"> </w:t>
      </w:r>
      <w:r w:rsidR="008B1070">
        <w:t>I</w:t>
      </w:r>
      <w:r w:rsidR="00CE4930" w:rsidRPr="00AE5042">
        <w:t>n other words</w:t>
      </w:r>
      <w:r w:rsidR="008B1070">
        <w:t>,</w:t>
      </w:r>
      <w:r w:rsidR="00CE4930" w:rsidRPr="00AE5042">
        <w:t xml:space="preserve"> the cost per resource needs to go down. This can be obtained by using less skilled resources. There are two disadvantages </w:t>
      </w:r>
      <w:ins w:id="758" w:author="DM" w:date="2012-08-18T09:52:00Z">
        <w:r>
          <w:t>to</w:t>
        </w:r>
      </w:ins>
      <w:del w:id="759" w:author="DM" w:date="2012-08-18T09:52:00Z">
        <w:r w:rsidR="00CE4930" w:rsidRPr="00AE5042" w:rsidDel="009800B8">
          <w:delText>in</w:delText>
        </w:r>
      </w:del>
      <w:r w:rsidR="00CE4930" w:rsidRPr="00AE5042">
        <w:t xml:space="preserve"> increasing the team size: </w:t>
      </w:r>
    </w:p>
    <w:p w:rsidR="00AB2CEA" w:rsidRDefault="009800B8">
      <w:pPr>
        <w:pStyle w:val="ListNumberedSub"/>
        <w:rPr>
          <w:ins w:id="760" w:author="DM" w:date="2012-08-18T09:53:00Z"/>
        </w:rPr>
        <w:pPrChange w:id="761" w:author="DM" w:date="2012-08-18T09:52:00Z">
          <w:pPr>
            <w:pStyle w:val="ListBulleted"/>
          </w:pPr>
        </w:pPrChange>
      </w:pPr>
      <w:ins w:id="762" w:author="DM" w:date="2012-08-18T09:52:00Z">
        <w:r>
          <w:t xml:space="preserve">a. </w:t>
        </w:r>
      </w:ins>
      <w:r w:rsidR="00CE4930" w:rsidRPr="00AE5042">
        <w:t>More members in the team will increase communication and reporting</w:t>
      </w:r>
      <w:r w:rsidR="00DE3C31">
        <w:t xml:space="preserve"> efforts</w:t>
      </w:r>
      <w:r w:rsidR="00CE4930" w:rsidRPr="00AE5042">
        <w:t xml:space="preserve">. These hours are a reduction in productivity, and therefore there will still be a rise in costs. </w:t>
      </w:r>
    </w:p>
    <w:p w:rsidR="00AB2CEA" w:rsidRDefault="009800B8">
      <w:pPr>
        <w:pStyle w:val="ListNumberedSub"/>
        <w:jc w:val="both"/>
        <w:pPrChange w:id="763" w:author="DM" w:date="2012-08-18T09:53:00Z">
          <w:pPr>
            <w:pStyle w:val="ListBulleted"/>
          </w:pPr>
        </w:pPrChange>
      </w:pPr>
      <w:ins w:id="764" w:author="DM" w:date="2012-08-18T09:53:00Z">
        <w:r>
          <w:t>b.</w:t>
        </w:r>
      </w:ins>
      <w:del w:id="765" w:author="DM" w:date="2012-08-18T09:53:00Z">
        <w:r w:rsidR="00CE4930" w:rsidRPr="00AE5042" w:rsidDel="009800B8">
          <w:delText>And secondly,</w:delText>
        </w:r>
      </w:del>
      <w:r w:rsidR="00CE4930" w:rsidRPr="00AE5042">
        <w:t xml:space="preserve"> </w:t>
      </w:r>
      <w:ins w:id="766" w:author="DM" w:date="2012-08-18T09:53:00Z">
        <w:r>
          <w:t>L</w:t>
        </w:r>
      </w:ins>
      <w:del w:id="767" w:author="DM" w:date="2012-08-18T09:53:00Z">
        <w:r w:rsidR="00CE4930" w:rsidRPr="00AE5042" w:rsidDel="009800B8">
          <w:delText>l</w:delText>
        </w:r>
      </w:del>
      <w:r w:rsidR="00CE4930" w:rsidRPr="00AE5042">
        <w:t xml:space="preserve">ess-skilled resources will be less productive and make more mistakes. These mistakes are </w:t>
      </w:r>
      <w:r w:rsidR="00DE3C31">
        <w:t xml:space="preserve">then </w:t>
      </w:r>
      <w:r w:rsidR="00CE4930" w:rsidRPr="00AE5042">
        <w:t>discovered in a later stage of the project</w:t>
      </w:r>
      <w:del w:id="768" w:author="DM" w:date="2012-08-18T09:53:00Z">
        <w:r w:rsidR="00DE3C31" w:rsidDel="009800B8">
          <w:delText>,</w:delText>
        </w:r>
      </w:del>
      <w:r w:rsidR="00DE3C31">
        <w:t xml:space="preserve"> </w:t>
      </w:r>
      <w:ins w:id="769" w:author="DM" w:date="2012-08-18T09:53:00Z">
        <w:r>
          <w:t>(e.g.,</w:t>
        </w:r>
      </w:ins>
      <w:del w:id="770" w:author="DM" w:date="2012-08-18T09:53:00Z">
        <w:r w:rsidR="00DE3C31" w:rsidDel="009800B8">
          <w:delText>for example</w:delText>
        </w:r>
      </w:del>
      <w:r w:rsidR="00DE3C31" w:rsidRPr="00AE5042">
        <w:t xml:space="preserve"> during</w:t>
      </w:r>
      <w:r w:rsidR="00CE4930" w:rsidRPr="00AE5042">
        <w:t xml:space="preserve"> one of the test cycles</w:t>
      </w:r>
      <w:ins w:id="771" w:author="DM" w:date="2012-08-18T09:53:00Z">
        <w:r>
          <w:t>)</w:t>
        </w:r>
      </w:ins>
      <w:del w:id="772" w:author="DM" w:date="2012-08-18T09:53:00Z">
        <w:r w:rsidR="00DE3C31" w:rsidDel="009800B8">
          <w:delText>,</w:delText>
        </w:r>
      </w:del>
      <w:r w:rsidR="00CE4930" w:rsidRPr="00AE5042">
        <w:t xml:space="preserve"> and ne</w:t>
      </w:r>
      <w:r w:rsidR="008C261B">
        <w:t>ed to be fixed at a higher cost.</w:t>
      </w:r>
    </w:p>
    <w:p w:rsidR="00AB2CEA" w:rsidRDefault="00C03B0B">
      <w:pPr>
        <w:pStyle w:val="ListNumbered"/>
        <w:rPr>
          <w:rFonts w:cstheme="minorHAnsi"/>
        </w:rPr>
        <w:pPrChange w:id="773" w:author="DM" w:date="2012-08-18T09:53:00Z">
          <w:pPr>
            <w:pStyle w:val="ListBulleted"/>
            <w:spacing w:after="0"/>
          </w:pPr>
        </w:pPrChange>
      </w:pPr>
      <w:ins w:id="774" w:author="DM" w:date="2012-08-18T09:53:00Z">
        <w:r>
          <w:rPr>
            <w:rStyle w:val="Definition"/>
            <w:i w:val="0"/>
          </w:rPr>
          <w:t xml:space="preserve">2. </w:t>
        </w:r>
      </w:ins>
      <w:r w:rsidR="00AB2CEA" w:rsidRPr="00AB2CEA">
        <w:rPr>
          <w:rStyle w:val="Definition"/>
          <w:b/>
          <w:i w:val="0"/>
          <w:rPrChange w:id="775" w:author="DM" w:date="2012-08-18T09:53:00Z">
            <w:rPr>
              <w:rStyle w:val="Definition"/>
              <w:i w:val="0"/>
            </w:rPr>
          </w:rPrChange>
        </w:rPr>
        <w:t>Reduc</w:t>
      </w:r>
      <w:ins w:id="776" w:author="DM" w:date="2012-08-18T09:53:00Z">
        <w:r>
          <w:rPr>
            <w:rStyle w:val="Definition"/>
            <w:b/>
            <w:i w:val="0"/>
          </w:rPr>
          <w:t>e</w:t>
        </w:r>
      </w:ins>
      <w:del w:id="777" w:author="DM" w:date="2012-08-18T09:53:00Z">
        <w:r w:rsidR="00AB2CEA" w:rsidRPr="00AB2CEA">
          <w:rPr>
            <w:rStyle w:val="Definition"/>
            <w:b/>
            <w:i w:val="0"/>
            <w:rPrChange w:id="778" w:author="DM" w:date="2012-08-18T09:53:00Z">
              <w:rPr>
                <w:rStyle w:val="Definition"/>
              </w:rPr>
            </w:rPrChange>
          </w:rPr>
          <w:delText>ing</w:delText>
        </w:r>
      </w:del>
      <w:r w:rsidR="00AB2CEA" w:rsidRPr="00AB2CEA">
        <w:rPr>
          <w:rStyle w:val="Definition"/>
          <w:b/>
          <w:i w:val="0"/>
          <w:rPrChange w:id="779" w:author="DM" w:date="2012-08-18T09:53:00Z">
            <w:rPr>
              <w:rStyle w:val="Definition"/>
            </w:rPr>
          </w:rPrChange>
        </w:rPr>
        <w:t xml:space="preserve"> resources or swap</w:t>
      </w:r>
      <w:del w:id="780" w:author="DM" w:date="2012-08-18T09:53:00Z">
        <w:r w:rsidR="00AB2CEA" w:rsidRPr="00AB2CEA">
          <w:rPr>
            <w:rStyle w:val="Definition"/>
            <w:b/>
            <w:i w:val="0"/>
            <w:rPrChange w:id="781" w:author="DM" w:date="2012-08-18T09:53:00Z">
              <w:rPr>
                <w:rStyle w:val="Definition"/>
              </w:rPr>
            </w:rPrChange>
          </w:rPr>
          <w:delText>ping</w:delText>
        </w:r>
      </w:del>
      <w:r w:rsidR="00AB2CEA" w:rsidRPr="00AB2CEA">
        <w:rPr>
          <w:rStyle w:val="Definition"/>
          <w:b/>
          <w:i w:val="0"/>
          <w:rPrChange w:id="782" w:author="DM" w:date="2012-08-18T09:53:00Z">
            <w:rPr>
              <w:rStyle w:val="Definition"/>
            </w:rPr>
          </w:rPrChange>
        </w:rPr>
        <w:t xml:space="preserve"> with higher skill sets</w:t>
      </w:r>
      <w:ins w:id="783" w:author="DM" w:date="2012-08-18T09:53:00Z">
        <w:r>
          <w:rPr>
            <w:rStyle w:val="Definition"/>
            <w:b/>
            <w:i w:val="0"/>
          </w:rPr>
          <w:t xml:space="preserve">. </w:t>
        </w:r>
        <w:r w:rsidR="00AB2CEA" w:rsidRPr="00AB2CEA">
          <w:rPr>
            <w:rStyle w:val="Definition"/>
            <w:i w:val="0"/>
            <w:rPrChange w:id="784" w:author="DM" w:date="2012-08-18T09:54:00Z">
              <w:rPr>
                <w:rStyle w:val="Definition"/>
                <w:b/>
                <w:i w:val="0"/>
              </w:rPr>
            </w:rPrChange>
          </w:rPr>
          <w:t>This</w:t>
        </w:r>
      </w:ins>
      <w:r w:rsidR="00CE4930" w:rsidRPr="00E77191">
        <w:rPr>
          <w:b/>
          <w:bCs/>
        </w:rPr>
        <w:t xml:space="preserve"> </w:t>
      </w:r>
      <w:ins w:id="785" w:author="DM" w:date="2012-08-18T09:54:00Z">
        <w:r w:rsidR="00AB2CEA" w:rsidRPr="00AB2CEA">
          <w:rPr>
            <w:bCs/>
            <w:rPrChange w:id="786" w:author="DM" w:date="2012-08-18T09:54:00Z">
              <w:rPr>
                <w:b/>
                <w:bCs/>
                <w:i/>
              </w:rPr>
            </w:rPrChange>
          </w:rPr>
          <w:t>method</w:t>
        </w:r>
        <w:r>
          <w:rPr>
            <w:b/>
            <w:bCs/>
          </w:rPr>
          <w:t xml:space="preserve"> </w:t>
        </w:r>
      </w:ins>
      <w:r w:rsidR="00CE4930" w:rsidRPr="00E77191">
        <w:t>achieves the opposite effects</w:t>
      </w:r>
      <w:r w:rsidR="00966316">
        <w:t>.</w:t>
      </w:r>
      <w:r w:rsidR="00CE4930" w:rsidRPr="00E77191">
        <w:t xml:space="preserve"> </w:t>
      </w:r>
      <w:del w:id="787" w:author="DM" w:date="2012-08-18T09:55:00Z">
        <w:r w:rsidR="00CE4930" w:rsidRPr="00E77191" w:rsidDel="00C03B0B">
          <w:delText>The o</w:delText>
        </w:r>
      </w:del>
      <w:ins w:id="788" w:author="DM" w:date="2012-08-18T09:55:00Z">
        <w:r>
          <w:t>O</w:t>
        </w:r>
      </w:ins>
      <w:r w:rsidR="00CE4930" w:rsidRPr="00E77191">
        <w:t xml:space="preserve">verhead will </w:t>
      </w:r>
      <w:r w:rsidR="00DE3C31" w:rsidRPr="00966316">
        <w:t xml:space="preserve">be </w:t>
      </w:r>
      <w:r w:rsidR="00CE4930" w:rsidRPr="00966316">
        <w:t>reduce</w:t>
      </w:r>
      <w:r w:rsidR="00DE3C31" w:rsidRPr="00966316">
        <w:t>d</w:t>
      </w:r>
      <w:r w:rsidR="00CE4930" w:rsidRPr="00966316">
        <w:t xml:space="preserve">, and thus </w:t>
      </w:r>
      <w:del w:id="789" w:author="DM" w:date="2012-08-18T09:55:00Z">
        <w:r w:rsidR="00CE4930" w:rsidRPr="00966316" w:rsidDel="00C03B0B">
          <w:delText xml:space="preserve">the </w:delText>
        </w:r>
      </w:del>
      <w:r w:rsidR="00CE4930" w:rsidRPr="00966316">
        <w:t xml:space="preserve">productivity </w:t>
      </w:r>
      <w:r w:rsidR="00CE4930" w:rsidRPr="00E77191">
        <w:t xml:space="preserve">will </w:t>
      </w:r>
      <w:r w:rsidR="00CE4930" w:rsidRPr="00966316">
        <w:t xml:space="preserve">increase. The team members have to be more senior; the productivity will </w:t>
      </w:r>
      <w:r w:rsidR="00613ED4" w:rsidRPr="001E6F52">
        <w:t>rise</w:t>
      </w:r>
      <w:r w:rsidR="00CE4930" w:rsidRPr="00E77191">
        <w:t xml:space="preserve"> since the </w:t>
      </w:r>
      <w:r w:rsidR="008B1070">
        <w:t>amount</w:t>
      </w:r>
      <w:r w:rsidR="008B1070" w:rsidRPr="00E77191">
        <w:t xml:space="preserve"> of mistakes will</w:t>
      </w:r>
      <w:r w:rsidR="00CE4930" w:rsidRPr="00E77191">
        <w:t xml:space="preserve"> most likely drop.</w:t>
      </w:r>
    </w:p>
    <w:p w:rsidR="00807B6D" w:rsidRDefault="00712722" w:rsidP="005C135D">
      <w:pPr>
        <w:pStyle w:val="Para"/>
      </w:pPr>
      <w:r>
        <w:t>Using resource allocation and forecasting methods, t</w:t>
      </w:r>
      <w:r w:rsidR="00CE4930" w:rsidRPr="00712722">
        <w:t xml:space="preserve">ime </w:t>
      </w:r>
      <w:r w:rsidR="008C261B" w:rsidRPr="00712722">
        <w:t>can be leveraged</w:t>
      </w:r>
      <w:r w:rsidR="008C261B">
        <w:t xml:space="preserve"> to</w:t>
      </w:r>
      <w:r w:rsidR="00CE4930" w:rsidRPr="00AE5042">
        <w:t xml:space="preserve"> accommodate </w:t>
      </w:r>
      <w:r w:rsidR="008C261B">
        <w:t xml:space="preserve">PPM </w:t>
      </w:r>
      <w:r w:rsidR="00CE4930" w:rsidRPr="00AE5042">
        <w:t xml:space="preserve">changes within the preset budget. </w:t>
      </w:r>
      <w:r w:rsidR="00EA5E0C">
        <w:t>However, simply increasing a project</w:t>
      </w:r>
      <w:r w:rsidR="00FD66B8">
        <w:t>’</w:t>
      </w:r>
      <w:r w:rsidR="00EA5E0C">
        <w:t xml:space="preserve">s duration will not deliver </w:t>
      </w:r>
      <w:r w:rsidR="00FD66B8">
        <w:t xml:space="preserve">a reduction in </w:t>
      </w:r>
      <w:proofErr w:type="spellStart"/>
      <w:r w:rsidR="0037635F">
        <w:t>over</w:t>
      </w:r>
      <w:del w:id="790" w:author="DM" w:date="2012-08-18T09:55:00Z">
        <w:r w:rsidR="0037635F" w:rsidDel="00C03B0B">
          <w:delText xml:space="preserve"> </w:delText>
        </w:r>
      </w:del>
      <w:r w:rsidR="0037635F">
        <w:t>allocation</w:t>
      </w:r>
      <w:proofErr w:type="spellEnd"/>
      <w:r w:rsidR="00FD66B8">
        <w:t xml:space="preserve">. </w:t>
      </w:r>
      <w:r w:rsidR="00CE4930" w:rsidRPr="00AE5042">
        <w:t xml:space="preserve">The project will take longer, and with no additional measurements </w:t>
      </w:r>
      <w:r w:rsidR="009834D7">
        <w:t xml:space="preserve">or use of </w:t>
      </w:r>
      <w:del w:id="791" w:author="DM" w:date="2012-08-18T09:55:00Z">
        <w:r w:rsidR="009834D7" w:rsidDel="00C03B0B">
          <w:delText>“</w:delText>
        </w:r>
      </w:del>
      <w:r w:rsidR="009834D7">
        <w:t>fixed work</w:t>
      </w:r>
      <w:del w:id="792" w:author="DM" w:date="2012-08-18T09:55:00Z">
        <w:r w:rsidR="009834D7" w:rsidDel="00C03B0B">
          <w:delText>”</w:delText>
        </w:r>
      </w:del>
      <w:r w:rsidR="009834D7">
        <w:t xml:space="preserve"> tasks, </w:t>
      </w:r>
      <w:r w:rsidR="00CE4930" w:rsidRPr="00AE5042">
        <w:t xml:space="preserve">the project and resource costs will increase. </w:t>
      </w:r>
    </w:p>
    <w:p w:rsidR="00966316" w:rsidRDefault="00EA5E0C" w:rsidP="005C135D">
      <w:pPr>
        <w:pStyle w:val="Para"/>
      </w:pPr>
      <w:r>
        <w:t xml:space="preserve">There are several ways to address </w:t>
      </w:r>
      <w:del w:id="793" w:author="DM" w:date="2012-08-18T09:55:00Z">
        <w:r w:rsidDel="00C03B0B">
          <w:delText xml:space="preserve">the </w:delText>
        </w:r>
      </w:del>
      <w:proofErr w:type="spellStart"/>
      <w:r w:rsidR="0037635F">
        <w:t>over</w:t>
      </w:r>
      <w:del w:id="794" w:author="DM" w:date="2012-08-18T09:55:00Z">
        <w:r w:rsidR="0037635F" w:rsidDel="00C03B0B">
          <w:delText xml:space="preserve"> </w:delText>
        </w:r>
      </w:del>
      <w:r w:rsidR="0037635F">
        <w:t>allocation</w:t>
      </w:r>
      <w:proofErr w:type="spellEnd"/>
      <w:ins w:id="795" w:author="DM" w:date="2012-08-18T09:55:00Z">
        <w:r w:rsidR="00C03B0B">
          <w:t>,</w:t>
        </w:r>
      </w:ins>
      <w:r>
        <w:t xml:space="preserve"> including creating a more detailed or resource</w:t>
      </w:r>
      <w:ins w:id="796" w:author="DM" w:date="2012-08-18T09:55:00Z">
        <w:r w:rsidR="00C03B0B">
          <w:t>-</w:t>
        </w:r>
      </w:ins>
      <w:del w:id="797" w:author="DM" w:date="2012-08-18T09:55:00Z">
        <w:r w:rsidDel="00C03B0B">
          <w:delText xml:space="preserve"> </w:delText>
        </w:r>
      </w:del>
      <w:proofErr w:type="gramStart"/>
      <w:r>
        <w:t>leveled</w:t>
      </w:r>
      <w:commentRangeStart w:id="798"/>
      <w:ins w:id="799" w:author="Odum, Amy - Hoboken" w:date="2012-08-27T14:33:00Z">
        <w:r w:rsidR="00E737DA">
          <w:rPr>
            <w:rStyle w:val="QueryInline"/>
          </w:rPr>
          <w:t>[</w:t>
        </w:r>
        <w:commentRangeStart w:id="800"/>
        <w:proofErr w:type="gramEnd"/>
        <w:r w:rsidR="00E737DA">
          <w:rPr>
            <w:rStyle w:val="QueryInline"/>
          </w:rPr>
          <w:t>AU: “resource-leveled”?]</w:t>
        </w:r>
      </w:ins>
      <w:commentRangeEnd w:id="798"/>
      <w:r w:rsidR="0031338C">
        <w:rPr>
          <w:rStyle w:val="CommentReference"/>
          <w:rFonts w:asciiTheme="minorHAnsi" w:eastAsiaTheme="minorHAnsi" w:hAnsiTheme="minorHAnsi" w:cstheme="minorBidi"/>
          <w:snapToGrid/>
        </w:rPr>
        <w:commentReference w:id="798"/>
      </w:r>
      <w:r>
        <w:t xml:space="preserve"> </w:t>
      </w:r>
      <w:commentRangeEnd w:id="800"/>
      <w:r w:rsidR="00DE2A3B">
        <w:rPr>
          <w:rStyle w:val="CommentReference"/>
          <w:rFonts w:asciiTheme="minorHAnsi" w:eastAsiaTheme="minorHAnsi" w:hAnsiTheme="minorHAnsi" w:cstheme="minorBidi"/>
          <w:snapToGrid/>
        </w:rPr>
        <w:commentReference w:id="800"/>
      </w:r>
      <w:proofErr w:type="gramStart"/>
      <w:r>
        <w:t>project</w:t>
      </w:r>
      <w:proofErr w:type="gramEnd"/>
      <w:r>
        <w:t xml:space="preserve"> or proposal, changing the start time for that project or proposal. It is important to note that in the early phases of evaluating a new work proposal or </w:t>
      </w:r>
      <w:proofErr w:type="gramStart"/>
      <w:r>
        <w:t>project</w:t>
      </w:r>
      <w:ins w:id="801" w:author="DM" w:date="2012-08-18T09:56:00Z">
        <w:r w:rsidR="00C03B0B">
          <w:t>,</w:t>
        </w:r>
        <w:proofErr w:type="gramEnd"/>
        <w:r w:rsidR="00C03B0B">
          <w:t xml:space="preserve"> often</w:t>
        </w:r>
      </w:ins>
      <w:del w:id="802" w:author="DM" w:date="2012-08-18T09:56:00Z">
        <w:r w:rsidDel="00C03B0B">
          <w:delText xml:space="preserve"> in many cases</w:delText>
        </w:r>
      </w:del>
      <w:r>
        <w:t xml:space="preserve"> proposals get denied or excluded</w:t>
      </w:r>
      <w:ins w:id="803" w:author="DM" w:date="2012-08-18T09:56:00Z">
        <w:r w:rsidR="00C03B0B">
          <w:t>.</w:t>
        </w:r>
      </w:ins>
      <w:del w:id="804" w:author="DM" w:date="2012-08-18T09:56:00Z">
        <w:r w:rsidDel="00C03B0B">
          <w:delText>,</w:delText>
        </w:r>
      </w:del>
      <w:r>
        <w:t xml:space="preserve"> </w:t>
      </w:r>
      <w:del w:id="805" w:author="DM" w:date="2012-08-18T09:56:00Z">
        <w:r w:rsidDel="00C03B0B">
          <w:delText>so t</w:delText>
        </w:r>
      </w:del>
      <w:ins w:id="806" w:author="DM" w:date="2012-08-18T09:56:00Z">
        <w:r w:rsidR="00C03B0B">
          <w:t>T</w:t>
        </w:r>
      </w:ins>
      <w:r>
        <w:t xml:space="preserve">he intent with Microsoft’s PPM system is to allow </w:t>
      </w:r>
      <w:del w:id="807" w:author="DM" w:date="2012-08-18T09:56:00Z">
        <w:r w:rsidDel="00C03B0B">
          <w:delText xml:space="preserve">the </w:delText>
        </w:r>
      </w:del>
      <w:r>
        <w:t>end user</w:t>
      </w:r>
      <w:ins w:id="808" w:author="DM" w:date="2012-08-18T09:56:00Z">
        <w:r w:rsidR="00C03B0B">
          <w:t>s</w:t>
        </w:r>
      </w:ins>
      <w:r>
        <w:t xml:space="preserve"> to spend less time in the early phases and scale the level of detail, tasks, </w:t>
      </w:r>
      <w:ins w:id="809" w:author="DM" w:date="2012-08-18T09:56:00Z">
        <w:r w:rsidR="00C03B0B">
          <w:t xml:space="preserve">and </w:t>
        </w:r>
      </w:ins>
      <w:r>
        <w:t>resources</w:t>
      </w:r>
      <w:del w:id="810" w:author="DM" w:date="2012-08-18T09:56:00Z">
        <w:r w:rsidDel="00C03B0B">
          <w:delText>, etc.</w:delText>
        </w:r>
      </w:del>
      <w:r>
        <w:t xml:space="preserve"> as a project is moved through to its approval and selection.</w:t>
      </w:r>
    </w:p>
    <w:p w:rsidR="00CE4930" w:rsidRPr="00AE5042" w:rsidRDefault="009834D7" w:rsidP="005C135D">
      <w:pPr>
        <w:pStyle w:val="Para"/>
      </w:pPr>
      <w:r>
        <w:t>Extending t</w:t>
      </w:r>
      <w:r w:rsidR="00CE4930" w:rsidRPr="00AE5042">
        <w:t xml:space="preserve">ime </w:t>
      </w:r>
      <w:r>
        <w:t xml:space="preserve">on a project </w:t>
      </w:r>
      <w:r w:rsidR="00601D2E">
        <w:t xml:space="preserve">can </w:t>
      </w:r>
      <w:del w:id="811" w:author="DM" w:date="2012-08-18T09:56:00Z">
        <w:r w:rsidR="00601D2E" w:rsidDel="008F2EF8">
          <w:delText xml:space="preserve">also </w:delText>
        </w:r>
      </w:del>
      <w:r w:rsidR="00CE4930" w:rsidRPr="00AE5042">
        <w:t>follow the same pattern</w:t>
      </w:r>
      <w:r w:rsidR="00966316">
        <w:t>.</w:t>
      </w:r>
      <w:r w:rsidR="00CE4930" w:rsidRPr="00AE5042">
        <w:t xml:space="preserve"> Providing more time </w:t>
      </w:r>
      <w:ins w:id="812" w:author="DM" w:date="2012-08-18T09:56:00Z">
        <w:r w:rsidR="008F2EF8">
          <w:t>for</w:t>
        </w:r>
      </w:ins>
      <w:del w:id="813" w:author="DM" w:date="2012-08-18T09:57:00Z">
        <w:r w:rsidR="00CE4930" w:rsidRPr="00AE5042" w:rsidDel="008F2EF8">
          <w:delText>to</w:delText>
        </w:r>
      </w:del>
      <w:r w:rsidR="00CE4930" w:rsidRPr="00AE5042">
        <w:t xml:space="preserve"> the project allows </w:t>
      </w:r>
      <w:del w:id="814" w:author="DM" w:date="2012-08-18T09:57:00Z">
        <w:r w:rsidR="00CE4930" w:rsidRPr="00AE5042" w:rsidDel="008F2EF8">
          <w:delText xml:space="preserve">the </w:delText>
        </w:r>
      </w:del>
      <w:r w:rsidR="00CE4930" w:rsidRPr="00AE5042">
        <w:t>project manager</w:t>
      </w:r>
      <w:ins w:id="815" w:author="DM" w:date="2012-08-18T09:57:00Z">
        <w:r w:rsidR="008F2EF8">
          <w:t>s</w:t>
        </w:r>
      </w:ins>
      <w:r w:rsidR="00CE4930" w:rsidRPr="00AE5042">
        <w:t xml:space="preserve"> to reduce the </w:t>
      </w:r>
      <w:r w:rsidR="00601D2E">
        <w:t>project</w:t>
      </w:r>
      <w:r w:rsidR="008F084B">
        <w:t>’</w:t>
      </w:r>
      <w:r w:rsidR="00601D2E">
        <w:t xml:space="preserve">s </w:t>
      </w:r>
      <w:r w:rsidR="00CE4930" w:rsidRPr="00AE5042">
        <w:t>team</w:t>
      </w:r>
      <w:r w:rsidR="00601D2E">
        <w:t xml:space="preserve"> utilization percentage</w:t>
      </w:r>
      <w:r w:rsidR="00CE4930" w:rsidRPr="00AE5042">
        <w:t xml:space="preserve">, thus increasing </w:t>
      </w:r>
      <w:del w:id="816" w:author="DM" w:date="2012-08-18T09:57:00Z">
        <w:r w:rsidR="00CE4930" w:rsidRPr="00AE5042" w:rsidDel="008F2EF8">
          <w:delText xml:space="preserve">the </w:delText>
        </w:r>
      </w:del>
      <w:r w:rsidR="00CE4930" w:rsidRPr="00AE5042">
        <w:t>productivity</w:t>
      </w:r>
      <w:r w:rsidR="00601D2E">
        <w:t xml:space="preserve"> for other projects </w:t>
      </w:r>
      <w:r w:rsidR="008F084B">
        <w:t>that have been</w:t>
      </w:r>
      <w:r w:rsidR="00601D2E">
        <w:t xml:space="preserve"> proposed or </w:t>
      </w:r>
      <w:del w:id="817" w:author="DM" w:date="2012-08-18T09:57:00Z">
        <w:r w:rsidR="00601D2E" w:rsidDel="008F2EF8">
          <w:delText xml:space="preserve">that are </w:delText>
        </w:r>
      </w:del>
      <w:r w:rsidR="00601D2E">
        <w:t>in the existing work portfolio</w:t>
      </w:r>
      <w:r w:rsidR="00CE4930" w:rsidRPr="00AE5042">
        <w:t xml:space="preserve">. </w:t>
      </w:r>
      <w:proofErr w:type="gramStart"/>
      <w:r w:rsidR="00CE4930" w:rsidRPr="00AE5042">
        <w:t xml:space="preserve">Whenever a change in </w:t>
      </w:r>
      <w:r w:rsidR="00601D2E">
        <w:t>a project</w:t>
      </w:r>
      <w:r w:rsidR="008F084B">
        <w:t>’</w:t>
      </w:r>
      <w:r w:rsidR="00601D2E">
        <w:t xml:space="preserve">s scope or </w:t>
      </w:r>
      <w:r w:rsidR="00CE4930" w:rsidRPr="00AE5042">
        <w:t>function</w:t>
      </w:r>
      <w:r w:rsidR="00601D2E">
        <w:t xml:space="preserve">al deliverables can be </w:t>
      </w:r>
      <w:r w:rsidR="00CE4930" w:rsidRPr="00AE5042">
        <w:t xml:space="preserve">mitigated by increasing </w:t>
      </w:r>
      <w:ins w:id="818" w:author="DM" w:date="2012-08-18T09:57:00Z">
        <w:r w:rsidR="008F2EF8">
          <w:t xml:space="preserve">project </w:t>
        </w:r>
      </w:ins>
      <w:del w:id="819" w:author="DM" w:date="2012-08-18T09:57:00Z">
        <w:r w:rsidR="00CE4930" w:rsidRPr="00AE5042" w:rsidDel="008F2EF8">
          <w:delText xml:space="preserve">the </w:delText>
        </w:r>
      </w:del>
      <w:r w:rsidR="00CE4930" w:rsidRPr="00AE5042">
        <w:t>duration</w:t>
      </w:r>
      <w:del w:id="820" w:author="DM" w:date="2012-08-18T09:57:00Z">
        <w:r w:rsidR="00CE4930" w:rsidRPr="00AE5042" w:rsidDel="008F2EF8">
          <w:delText xml:space="preserve"> of the project</w:delText>
        </w:r>
      </w:del>
      <w:r w:rsidR="00CE4930" w:rsidRPr="00AE5042">
        <w:t xml:space="preserve">, </w:t>
      </w:r>
      <w:del w:id="821" w:author="DM" w:date="2012-08-18T09:57:00Z">
        <w:r w:rsidR="00CE4930" w:rsidRPr="00AE5042" w:rsidDel="008F2EF8">
          <w:delText>the</w:delText>
        </w:r>
        <w:r w:rsidR="00601D2E" w:rsidDel="008F2EF8">
          <w:delText>n</w:delText>
        </w:r>
        <w:r w:rsidR="00CE4930" w:rsidRPr="00AE5042" w:rsidDel="008F2EF8">
          <w:delText xml:space="preserve"> </w:delText>
        </w:r>
      </w:del>
      <w:r w:rsidR="00601D2E">
        <w:t xml:space="preserve">that </w:t>
      </w:r>
      <w:r w:rsidR="00CE4930" w:rsidRPr="00AE5042">
        <w:t xml:space="preserve">increase </w:t>
      </w:r>
      <w:r w:rsidR="00601D2E">
        <w:t xml:space="preserve">can </w:t>
      </w:r>
      <w:r w:rsidR="00CE4930" w:rsidRPr="00AE5042">
        <w:t xml:space="preserve">offer the opportunity to reduce </w:t>
      </w:r>
      <w:del w:id="822" w:author="Jeff Jacobson" w:date="2012-09-04T12:19:00Z">
        <w:r w:rsidR="00CE4930" w:rsidRPr="00AE5042" w:rsidDel="008F14A8">
          <w:delText xml:space="preserve">the </w:delText>
        </w:r>
      </w:del>
      <w:r w:rsidR="00CE4930" w:rsidRPr="00AE5042">
        <w:t>team size</w:t>
      </w:r>
      <w:r w:rsidR="00601D2E">
        <w:t xml:space="preserve"> by adding </w:t>
      </w:r>
      <w:ins w:id="823" w:author="DM" w:date="2012-08-18T09:58:00Z">
        <w:r w:rsidR="008F2EF8">
          <w:t xml:space="preserve">resources of </w:t>
        </w:r>
      </w:ins>
      <w:r w:rsidR="00601D2E">
        <w:t>a higher quality</w:t>
      </w:r>
      <w:del w:id="824" w:author="DM" w:date="2012-08-18T09:58:00Z">
        <w:r w:rsidR="00601D2E" w:rsidDel="008F2EF8">
          <w:delText xml:space="preserve"> of resource</w:delText>
        </w:r>
      </w:del>
      <w:r w:rsidR="00601D2E">
        <w:t>.</w:t>
      </w:r>
      <w:proofErr w:type="gramEnd"/>
      <w:r w:rsidR="00601D2E">
        <w:t xml:space="preserve"> </w:t>
      </w:r>
      <w:r w:rsidR="00601D2E" w:rsidRPr="00E737DA">
        <w:rPr>
          <w:highlight w:val="yellow"/>
          <w:rPrChange w:id="825" w:author="Odum, Amy - Hoboken" w:date="2012-08-27T14:33:00Z">
            <w:rPr/>
          </w:rPrChange>
        </w:rPr>
        <w:t>This</w:t>
      </w:r>
      <w:r w:rsidR="00601D2E">
        <w:t xml:space="preserve"> </w:t>
      </w:r>
      <w:ins w:id="826" w:author="Jeff Jacobson" w:date="2012-09-04T12:19:00Z">
        <w:r w:rsidR="008F14A8">
          <w:t xml:space="preserve">mitigation </w:t>
        </w:r>
      </w:ins>
      <w:ins w:id="827" w:author="DM" w:date="2012-08-18T09:58:00Z">
        <w:del w:id="828" w:author="Jeff Jacobson" w:date="2012-09-04T12:19:00Z">
          <w:r w:rsidR="008F2EF8" w:rsidDel="008F14A8">
            <w:rPr>
              <w:rStyle w:val="QueryInline"/>
            </w:rPr>
            <w:delText>[AU: add noun]</w:delText>
          </w:r>
        </w:del>
      </w:ins>
      <w:r w:rsidR="00601D2E">
        <w:t xml:space="preserve">is </w:t>
      </w:r>
      <w:r w:rsidR="00712722">
        <w:t xml:space="preserve">especially </w:t>
      </w:r>
      <w:r w:rsidR="00601D2E">
        <w:t xml:space="preserve">helpful </w:t>
      </w:r>
      <w:r w:rsidR="00712722">
        <w:t>at</w:t>
      </w:r>
      <w:r w:rsidR="00CE4930" w:rsidRPr="00AE5042">
        <w:t xml:space="preserve"> early stage</w:t>
      </w:r>
      <w:r w:rsidR="00451F2C">
        <w:t>s</w:t>
      </w:r>
      <w:r w:rsidR="00CE4930" w:rsidRPr="00AE5042">
        <w:t xml:space="preserve"> of the project </w:t>
      </w:r>
      <w:r w:rsidR="00712722">
        <w:t>(</w:t>
      </w:r>
      <w:del w:id="829" w:author="DM" w:date="2012-08-18T09:58:00Z">
        <w:r w:rsidR="00712722" w:rsidDel="008F2EF8">
          <w:delText>C</w:delText>
        </w:r>
      </w:del>
      <w:ins w:id="830" w:author="DM" w:date="2012-08-18T09:58:00Z">
        <w:r w:rsidR="008F2EF8">
          <w:t>c</w:t>
        </w:r>
      </w:ins>
      <w:r w:rsidR="00712722">
        <w:t>reate</w:t>
      </w:r>
      <w:r w:rsidR="00601D2E">
        <w:t xml:space="preserve"> </w:t>
      </w:r>
      <w:del w:id="831" w:author="DM" w:date="2012-08-18T09:58:00Z">
        <w:r w:rsidR="00601D2E" w:rsidDel="008F2EF8">
          <w:delText>P</w:delText>
        </w:r>
      </w:del>
      <w:ins w:id="832" w:author="DM" w:date="2012-08-18T09:58:00Z">
        <w:r w:rsidR="008F2EF8">
          <w:t>p</w:t>
        </w:r>
      </w:ins>
      <w:r w:rsidR="00601D2E">
        <w:t>hase</w:t>
      </w:r>
      <w:r w:rsidR="00712722">
        <w:t xml:space="preserve">) </w:t>
      </w:r>
      <w:r w:rsidR="00601D2E">
        <w:t xml:space="preserve">and </w:t>
      </w:r>
      <w:r w:rsidR="00CE4930" w:rsidRPr="00AE5042">
        <w:t xml:space="preserve">will provide </w:t>
      </w:r>
      <w:r w:rsidR="00712722">
        <w:t xml:space="preserve">the opportunity </w:t>
      </w:r>
      <w:r w:rsidR="00613ED4">
        <w:t xml:space="preserve">to </w:t>
      </w:r>
      <w:r w:rsidR="00613ED4" w:rsidRPr="00AE5042">
        <w:t>gain</w:t>
      </w:r>
      <w:r w:rsidR="00712722">
        <w:t xml:space="preserve"> momentum against costs or resource constraints</w:t>
      </w:r>
      <w:r w:rsidR="00CE4930" w:rsidRPr="00AE5042">
        <w:t xml:space="preserve">. </w:t>
      </w:r>
      <w:r w:rsidR="00712722">
        <w:t xml:space="preserve">An example may be </w:t>
      </w:r>
      <w:r w:rsidR="00451F2C">
        <w:t xml:space="preserve">using </w:t>
      </w:r>
      <w:r w:rsidR="00712722">
        <w:t>a</w:t>
      </w:r>
      <w:r w:rsidR="00CE4930" w:rsidRPr="00AE5042">
        <w:t xml:space="preserve"> </w:t>
      </w:r>
      <w:ins w:id="833" w:author="DM" w:date="2012-08-18T09:58:00Z">
        <w:r w:rsidR="008F2EF8">
          <w:t xml:space="preserve">team that is </w:t>
        </w:r>
      </w:ins>
      <w:r w:rsidR="00CE4930" w:rsidRPr="00AE5042">
        <w:t>smaller</w:t>
      </w:r>
      <w:r w:rsidR="00712722">
        <w:t xml:space="preserve"> than planned</w:t>
      </w:r>
      <w:del w:id="834" w:author="DM" w:date="2012-08-18T09:58:00Z">
        <w:r w:rsidR="00CE4930" w:rsidRPr="00AE5042" w:rsidDel="008F2EF8">
          <w:delText>,</w:delText>
        </w:r>
      </w:del>
      <w:r w:rsidR="00CE4930" w:rsidRPr="00AE5042">
        <w:t xml:space="preserve"> </w:t>
      </w:r>
      <w:r w:rsidR="00712722">
        <w:t xml:space="preserve">yet more </w:t>
      </w:r>
      <w:r w:rsidR="00CE4930" w:rsidRPr="00AE5042">
        <w:t xml:space="preserve">highly skilled </w:t>
      </w:r>
      <w:del w:id="835" w:author="DM" w:date="2012-08-18T09:58:00Z">
        <w:r w:rsidR="00CE4930" w:rsidRPr="00AE5042" w:rsidDel="008F2EF8">
          <w:delText xml:space="preserve">team </w:delText>
        </w:r>
      </w:del>
      <w:r w:rsidR="00CE4930" w:rsidRPr="00AE5042">
        <w:t>to produce more for the same costs. </w:t>
      </w:r>
    </w:p>
    <w:p w:rsidR="00807B6D" w:rsidRDefault="00206F02" w:rsidP="005C135D">
      <w:pPr>
        <w:pStyle w:val="Para"/>
      </w:pPr>
      <w:r>
        <w:t>In a PPM environment, the q</w:t>
      </w:r>
      <w:r w:rsidR="00CE4930" w:rsidRPr="00AE5042">
        <w:t>uality</w:t>
      </w:r>
      <w:r>
        <w:t xml:space="preserve"> of </w:t>
      </w:r>
      <w:r w:rsidR="001E6F52">
        <w:t xml:space="preserve">resources and </w:t>
      </w:r>
      <w:r>
        <w:t xml:space="preserve">work delivered </w:t>
      </w:r>
      <w:ins w:id="836" w:author="DM" w:date="2012-08-18T09:59:00Z">
        <w:r w:rsidR="008F2EF8">
          <w:t>can be</w:t>
        </w:r>
      </w:ins>
      <w:del w:id="837" w:author="DM" w:date="2012-08-18T09:59:00Z">
        <w:r w:rsidDel="008F2EF8">
          <w:delText>are unfortunately</w:delText>
        </w:r>
      </w:del>
      <w:r>
        <w:t xml:space="preserve"> </w:t>
      </w:r>
      <w:r w:rsidR="001E6F52">
        <w:t xml:space="preserve">diminished </w:t>
      </w:r>
      <w:r>
        <w:t xml:space="preserve">by </w:t>
      </w:r>
      <w:r w:rsidR="00CE4930" w:rsidRPr="00AE5042">
        <w:t>project managers</w:t>
      </w:r>
      <w:r w:rsidR="00451F2C">
        <w:t xml:space="preserve"> who </w:t>
      </w:r>
      <w:r w:rsidR="00CE4930" w:rsidRPr="00AE5042">
        <w:t xml:space="preserve">give way </w:t>
      </w:r>
      <w:commentRangeStart w:id="838"/>
      <w:ins w:id="839" w:author="Odum, Amy - Hoboken" w:date="2012-08-27T14:34:00Z">
        <w:r w:rsidR="00E737DA">
          <w:rPr>
            <w:rStyle w:val="QueryInline"/>
          </w:rPr>
          <w:t>[AU: What do you mean by “give way” in this context? It usually means to cede or break down</w:t>
        </w:r>
        <w:proofErr w:type="gramStart"/>
        <w:r w:rsidR="00E737DA">
          <w:rPr>
            <w:rStyle w:val="QueryInline"/>
          </w:rPr>
          <w:t>]</w:t>
        </w:r>
      </w:ins>
      <w:commentRangeEnd w:id="838"/>
      <w:proofErr w:type="gramEnd"/>
      <w:r w:rsidR="008F14A8">
        <w:rPr>
          <w:rStyle w:val="CommentReference"/>
          <w:rFonts w:asciiTheme="minorHAnsi" w:eastAsiaTheme="minorHAnsi" w:hAnsiTheme="minorHAnsi" w:cstheme="minorBidi"/>
          <w:snapToGrid/>
        </w:rPr>
        <w:commentReference w:id="838"/>
      </w:r>
      <w:r w:rsidR="00CE4930" w:rsidRPr="00AE5042">
        <w:t>first to meet</w:t>
      </w:r>
      <w:r w:rsidR="001E6F52">
        <w:t>ing</w:t>
      </w:r>
      <w:r w:rsidR="00CE4930" w:rsidRPr="00AE5042">
        <w:t xml:space="preserve"> the end date or to deliver</w:t>
      </w:r>
      <w:r w:rsidR="001E6F52">
        <w:t>ing</w:t>
      </w:r>
      <w:r w:rsidR="00CE4930" w:rsidRPr="00AE5042">
        <w:t xml:space="preserve"> all functionality. </w:t>
      </w:r>
      <w:r w:rsidR="009170E7">
        <w:t>When this happens, the q</w:t>
      </w:r>
      <w:r>
        <w:t>uality of exercising and support</w:t>
      </w:r>
      <w:r w:rsidR="001E6F52">
        <w:t>ing</w:t>
      </w:r>
      <w:r>
        <w:t xml:space="preserve"> the PPM process and approach is </w:t>
      </w:r>
      <w:del w:id="840" w:author="DM" w:date="2012-08-18T09:59:00Z">
        <w:r w:rsidR="00613ED4" w:rsidDel="008F2EF8">
          <w:delText>unfortunately</w:delText>
        </w:r>
        <w:r w:rsidDel="008F2EF8">
          <w:delText xml:space="preserve"> </w:delText>
        </w:r>
      </w:del>
      <w:r>
        <w:t xml:space="preserve">also </w:t>
      </w:r>
      <w:r w:rsidR="00613ED4">
        <w:t>compromised</w:t>
      </w:r>
      <w:r w:rsidR="00770FE8">
        <w:t>,</w:t>
      </w:r>
      <w:r>
        <w:t xml:space="preserve"> </w:t>
      </w:r>
      <w:r w:rsidR="00613ED4">
        <w:t>especially</w:t>
      </w:r>
      <w:r>
        <w:t xml:space="preserve"> in </w:t>
      </w:r>
      <w:r w:rsidR="00451F2C">
        <w:t xml:space="preserve">the </w:t>
      </w:r>
      <w:del w:id="841" w:author="DM" w:date="2012-08-18T10:00:00Z">
        <w:r w:rsidDel="001170AE">
          <w:delText>C</w:delText>
        </w:r>
      </w:del>
      <w:ins w:id="842" w:author="DM" w:date="2012-08-18T10:00:00Z">
        <w:r w:rsidR="001170AE">
          <w:t>c</w:t>
        </w:r>
      </w:ins>
      <w:r>
        <w:t xml:space="preserve">reate phase or </w:t>
      </w:r>
      <w:del w:id="843" w:author="DM" w:date="2012-08-18T10:00:00Z">
        <w:r w:rsidDel="001170AE">
          <w:delText>M</w:delText>
        </w:r>
      </w:del>
      <w:ins w:id="844" w:author="DM" w:date="2012-08-18T10:00:00Z">
        <w:r w:rsidR="001170AE">
          <w:t>m</w:t>
        </w:r>
      </w:ins>
      <w:r>
        <w:t>anage phase</w:t>
      </w:r>
      <w:ins w:id="845" w:author="Odum, Amy - Hoboken" w:date="2012-08-27T14:35:00Z">
        <w:r w:rsidR="00E737DA">
          <w:t>,</w:t>
        </w:r>
      </w:ins>
      <w:r>
        <w:t xml:space="preserve"> when timing and budget pressures increase</w:t>
      </w:r>
      <w:r w:rsidR="00E43716">
        <w:t>.</w:t>
      </w:r>
      <w:r w:rsidR="00CE4930" w:rsidRPr="00AE5042">
        <w:t xml:space="preserve"> The result is an architecture that is less resilient or less robust</w:t>
      </w:r>
      <w:r w:rsidR="00770FE8">
        <w:t>. A</w:t>
      </w:r>
      <w:r w:rsidR="009170E7">
        <w:t xml:space="preserve">s they </w:t>
      </w:r>
      <w:r w:rsidR="00424C01">
        <w:t>say</w:t>
      </w:r>
      <w:ins w:id="846" w:author="DM" w:date="2012-08-18T10:01:00Z">
        <w:r w:rsidR="001170AE">
          <w:t>,</w:t>
        </w:r>
      </w:ins>
      <w:r w:rsidR="009170E7">
        <w:t xml:space="preserve"> garbage in, garbage out. </w:t>
      </w:r>
    </w:p>
    <w:p w:rsidR="00CE4930" w:rsidRPr="00AE5042" w:rsidRDefault="00CE4930" w:rsidP="005C135D">
      <w:pPr>
        <w:pStyle w:val="Para"/>
      </w:pPr>
      <w:r w:rsidRPr="00AE5042">
        <w:t xml:space="preserve">Often the changes </w:t>
      </w:r>
      <w:r w:rsidR="00903EAD">
        <w:t xml:space="preserve">and </w:t>
      </w:r>
      <w:r w:rsidRPr="00AE5042">
        <w:t>result</w:t>
      </w:r>
      <w:r w:rsidR="00903EAD">
        <w:t xml:space="preserve">s prove to work against the PMO and alter the </w:t>
      </w:r>
      <w:r w:rsidR="00613ED4">
        <w:t>forecasting</w:t>
      </w:r>
      <w:r w:rsidR="00903EAD">
        <w:t xml:space="preserve"> and planning at a portfolio level</w:t>
      </w:r>
      <w:r w:rsidR="00E43716">
        <w:t xml:space="preserve">. </w:t>
      </w:r>
      <w:r w:rsidRPr="00AE5042">
        <w:t xml:space="preserve">The easiest option for handling </w:t>
      </w:r>
      <w:r w:rsidR="00451F2C">
        <w:t>the</w:t>
      </w:r>
      <w:r w:rsidRPr="00AE5042">
        <w:t xml:space="preserve"> demand </w:t>
      </w:r>
      <w:r w:rsidR="00451F2C">
        <w:t xml:space="preserve">for </w:t>
      </w:r>
      <w:r w:rsidRPr="00AE5042">
        <w:t xml:space="preserve">increased quality is </w:t>
      </w:r>
      <w:ins w:id="847" w:author="DM" w:date="2012-08-18T10:01:00Z">
        <w:r w:rsidR="001170AE">
          <w:t>to</w:t>
        </w:r>
      </w:ins>
      <w:del w:id="848" w:author="DM" w:date="2012-08-18T10:01:00Z">
        <w:r w:rsidRPr="00AE5042" w:rsidDel="001170AE">
          <w:delText>by</w:delText>
        </w:r>
      </w:del>
      <w:r w:rsidRPr="00AE5042">
        <w:t xml:space="preserve"> reduc</w:t>
      </w:r>
      <w:ins w:id="849" w:author="DM" w:date="2012-08-18T10:01:00Z">
        <w:r w:rsidR="001170AE">
          <w:t>e</w:t>
        </w:r>
      </w:ins>
      <w:del w:id="850" w:author="DM" w:date="2012-08-18T10:01:00Z">
        <w:r w:rsidRPr="00AE5042" w:rsidDel="001170AE">
          <w:delText>ing</w:delText>
        </w:r>
      </w:del>
      <w:r w:rsidRPr="00AE5042">
        <w:t xml:space="preserve"> the </w:t>
      </w:r>
      <w:r w:rsidR="00903EAD">
        <w:t xml:space="preserve">project scope and </w:t>
      </w:r>
      <w:r w:rsidR="00613ED4">
        <w:t>requirements</w:t>
      </w:r>
      <w:r w:rsidRPr="00AE5042">
        <w:t xml:space="preserve">. </w:t>
      </w:r>
      <w:del w:id="851" w:author="Odum, Amy - Hoboken" w:date="2012-08-27T14:36:00Z">
        <w:r w:rsidR="00897B48" w:rsidDel="00492805">
          <w:delText>One</w:delText>
        </w:r>
        <w:r w:rsidR="00897B48" w:rsidRPr="00AE5042" w:rsidDel="00492805">
          <w:delText xml:space="preserve"> </w:delText>
        </w:r>
      </w:del>
      <w:ins w:id="852" w:author="Odum, Amy - Hoboken" w:date="2012-08-27T14:36:00Z">
        <w:r w:rsidR="00492805">
          <w:t>Another</w:t>
        </w:r>
        <w:r w:rsidR="00492805" w:rsidRPr="00AE5042">
          <w:t xml:space="preserve"> </w:t>
        </w:r>
      </w:ins>
      <w:commentRangeStart w:id="853"/>
      <w:ins w:id="854" w:author="Odum, Amy - Hoboken" w:date="2012-08-27T14:37:00Z">
        <w:del w:id="855" w:author="Jeff Jacobson" w:date="2012-09-04T12:21:00Z">
          <w:r w:rsidR="00492805" w:rsidDel="008F14A8">
            <w:rPr>
              <w:rStyle w:val="QueryInline"/>
            </w:rPr>
            <w:delText>[AU: OK? I’m assuming this is a second option, after “reducing</w:delText>
          </w:r>
        </w:del>
      </w:ins>
      <w:ins w:id="856" w:author="Odum, Amy - Hoboken" w:date="2012-08-27T14:38:00Z">
        <w:del w:id="857" w:author="Jeff Jacobson" w:date="2012-09-04T12:21:00Z">
          <w:r w:rsidR="00492805" w:rsidDel="008F14A8">
            <w:rPr>
              <w:rStyle w:val="QueryInline"/>
            </w:rPr>
            <w:delText>,</w:delText>
          </w:r>
        </w:del>
      </w:ins>
      <w:ins w:id="858" w:author="Odum, Amy - Hoboken" w:date="2012-08-27T14:37:00Z">
        <w:del w:id="859" w:author="Jeff Jacobson" w:date="2012-09-04T12:21:00Z">
          <w:r w:rsidR="00492805" w:rsidDel="008F14A8">
            <w:rPr>
              <w:rStyle w:val="QueryInline"/>
            </w:rPr>
            <w:delText>”</w:delText>
          </w:r>
        </w:del>
      </w:ins>
      <w:ins w:id="860" w:author="Odum, Amy - Hoboken" w:date="2012-08-27T14:38:00Z">
        <w:del w:id="861" w:author="Jeff Jacobson" w:date="2012-09-04T12:21:00Z">
          <w:r w:rsidR="00492805" w:rsidDel="008F14A8">
            <w:rPr>
              <w:rStyle w:val="QueryInline"/>
            </w:rPr>
            <w:delText xml:space="preserve"> just stated</w:delText>
          </w:r>
        </w:del>
      </w:ins>
      <w:ins w:id="862" w:author="Odum, Amy - Hoboken" w:date="2012-08-27T14:37:00Z">
        <w:del w:id="863" w:author="Jeff Jacobson" w:date="2012-09-04T12:21:00Z">
          <w:r w:rsidR="00492805" w:rsidDel="008F14A8">
            <w:rPr>
              <w:rStyle w:val="QueryInline"/>
            </w:rPr>
            <w:delText>]</w:delText>
          </w:r>
        </w:del>
      </w:ins>
      <w:commentRangeEnd w:id="853"/>
      <w:r w:rsidR="008F14A8">
        <w:rPr>
          <w:rStyle w:val="CommentReference"/>
          <w:rFonts w:asciiTheme="minorHAnsi" w:eastAsiaTheme="minorHAnsi" w:hAnsiTheme="minorHAnsi" w:cstheme="minorBidi"/>
          <w:snapToGrid/>
        </w:rPr>
        <w:commentReference w:id="853"/>
      </w:r>
      <w:r w:rsidRPr="00AE5042">
        <w:t xml:space="preserve">option </w:t>
      </w:r>
      <w:r w:rsidR="00897B48">
        <w:t>is</w:t>
      </w:r>
      <w:r w:rsidRPr="00AE5042">
        <w:t xml:space="preserve"> to scope the project into </w:t>
      </w:r>
      <w:r w:rsidR="00903EAD">
        <w:t>milestones</w:t>
      </w:r>
      <w:del w:id="864" w:author="DM" w:date="2012-08-18T10:01:00Z">
        <w:r w:rsidR="00903EAD" w:rsidDel="001170AE">
          <w:delText>,</w:delText>
        </w:r>
      </w:del>
      <w:r w:rsidR="00903EAD">
        <w:t xml:space="preserve"> or add stages </w:t>
      </w:r>
      <w:del w:id="865" w:author="DM" w:date="2012-08-18T10:01:00Z">
        <w:r w:rsidR="00903EAD" w:rsidDel="001170AE">
          <w:delText>with</w:delText>
        </w:r>
      </w:del>
      <w:r w:rsidR="00903EAD">
        <w:t>in each phase of the project</w:t>
      </w:r>
      <w:r w:rsidR="00451F2C">
        <w:t>.</w:t>
      </w:r>
      <w:r w:rsidR="00903EAD">
        <w:t xml:space="preserve"> </w:t>
      </w:r>
      <w:r w:rsidR="00897B48">
        <w:t>Y</w:t>
      </w:r>
      <w:r w:rsidR="00903EAD">
        <w:t xml:space="preserve">ou can add program phases to create program </w:t>
      </w:r>
      <w:r w:rsidR="00613ED4">
        <w:t>dependencies</w:t>
      </w:r>
      <w:r w:rsidR="00903EAD">
        <w:t xml:space="preserve"> across the portfolio</w:t>
      </w:r>
      <w:r w:rsidRPr="00AE5042">
        <w:t>. </w:t>
      </w:r>
    </w:p>
    <w:p w:rsidR="00CE4930" w:rsidRPr="00AE5042" w:rsidRDefault="00CE4930" w:rsidP="00845FC7">
      <w:pPr>
        <w:pStyle w:val="Para"/>
      </w:pPr>
      <w:r w:rsidRPr="00AE5042">
        <w:t>Increas</w:t>
      </w:r>
      <w:r w:rsidR="00451F2C">
        <w:t>ing</w:t>
      </w:r>
      <w:r w:rsidRPr="00AE5042">
        <w:t xml:space="preserve"> quality with no change in duration requires increas</w:t>
      </w:r>
      <w:r w:rsidR="00451F2C">
        <w:t>ing</w:t>
      </w:r>
      <w:r w:rsidRPr="00AE5042">
        <w:t xml:space="preserve"> </w:t>
      </w:r>
      <w:r w:rsidR="00903EAD">
        <w:t>resourc</w:t>
      </w:r>
      <w:r w:rsidR="00451F2C">
        <w:t>es</w:t>
      </w:r>
      <w:r w:rsidR="00903EAD">
        <w:t xml:space="preserve"> </w:t>
      </w:r>
      <w:r w:rsidR="008B14EE">
        <w:t>if</w:t>
      </w:r>
      <w:r w:rsidRPr="00AE5042">
        <w:t xml:space="preserve"> </w:t>
      </w:r>
      <w:r w:rsidR="00903EAD">
        <w:t xml:space="preserve">changing scope and business </w:t>
      </w:r>
      <w:r w:rsidR="00613ED4">
        <w:t>requirements</w:t>
      </w:r>
      <w:r w:rsidRPr="00AE5042">
        <w:t xml:space="preserve"> is not an option. There are two options</w:t>
      </w:r>
      <w:r w:rsidR="00903EAD">
        <w:t>:</w:t>
      </w:r>
    </w:p>
    <w:p w:rsidR="00AB2CEA" w:rsidRDefault="001170AE">
      <w:pPr>
        <w:pStyle w:val="ListNumbered"/>
        <w:pPrChange w:id="866" w:author="DM" w:date="2012-08-18T10:02:00Z">
          <w:pPr>
            <w:pStyle w:val="ListBulleted"/>
          </w:pPr>
        </w:pPrChange>
      </w:pPr>
      <w:ins w:id="867" w:author="DM" w:date="2012-08-18T10:02:00Z">
        <w:r>
          <w:t xml:space="preserve">1. </w:t>
        </w:r>
      </w:ins>
      <w:r w:rsidR="00CE4930" w:rsidRPr="00AE5042">
        <w:t xml:space="preserve">Reduce the team and </w:t>
      </w:r>
      <w:r w:rsidR="008B14EE">
        <w:t>increase</w:t>
      </w:r>
      <w:r w:rsidR="008B14EE" w:rsidRPr="00AE5042">
        <w:t xml:space="preserve"> </w:t>
      </w:r>
      <w:r w:rsidR="00CE4930" w:rsidRPr="00AE5042">
        <w:t>the tim</w:t>
      </w:r>
      <w:r w:rsidR="00903EAD">
        <w:t>eline</w:t>
      </w:r>
      <w:r w:rsidR="00CE4930" w:rsidRPr="00AE5042">
        <w:t xml:space="preserve"> and duration of the project</w:t>
      </w:r>
      <w:ins w:id="868" w:author="DM" w:date="2012-08-18T10:02:00Z">
        <w:r>
          <w:t>.</w:t>
        </w:r>
      </w:ins>
    </w:p>
    <w:p w:rsidR="00AB2CEA" w:rsidRDefault="001170AE">
      <w:pPr>
        <w:pStyle w:val="ListNumbered"/>
        <w:rPr>
          <w:rFonts w:cstheme="minorHAnsi"/>
          <w:b/>
          <w:bCs/>
        </w:rPr>
        <w:pPrChange w:id="869" w:author="DM" w:date="2012-08-18T10:02:00Z">
          <w:pPr>
            <w:pStyle w:val="ListBulleted"/>
          </w:pPr>
        </w:pPrChange>
      </w:pPr>
      <w:ins w:id="870" w:author="DM" w:date="2012-08-18T10:02:00Z">
        <w:r>
          <w:t xml:space="preserve">2. </w:t>
        </w:r>
      </w:ins>
      <w:r w:rsidR="00CE4930" w:rsidRPr="00AE5042">
        <w:t xml:space="preserve">Reduce the team and increase the </w:t>
      </w:r>
      <w:r w:rsidR="00903EAD">
        <w:t>skill</w:t>
      </w:r>
      <w:del w:id="871" w:author="DM" w:date="2012-08-18T10:02:00Z">
        <w:r w:rsidR="00903EAD" w:rsidDel="001170AE">
          <w:delText>-</w:delText>
        </w:r>
      </w:del>
      <w:ins w:id="872" w:author="DM" w:date="2012-08-18T10:02:00Z">
        <w:r>
          <w:t xml:space="preserve"> </w:t>
        </w:r>
      </w:ins>
      <w:r w:rsidR="00903EAD">
        <w:t>set of the team</w:t>
      </w:r>
      <w:r w:rsidR="00CE4930" w:rsidRPr="00AE5042">
        <w:t>, allowing for more senior resources</w:t>
      </w:r>
      <w:ins w:id="873" w:author="DM" w:date="2012-08-18T10:02:00Z">
        <w:r>
          <w:t>.</w:t>
        </w:r>
      </w:ins>
    </w:p>
    <w:p w:rsidR="00624C3D" w:rsidRDefault="00CE4930" w:rsidP="00845FC7">
      <w:pPr>
        <w:pStyle w:val="Para"/>
      </w:pPr>
      <w:r w:rsidRPr="00AE5042">
        <w:t xml:space="preserve">If </w:t>
      </w:r>
      <w:r w:rsidR="00903EAD">
        <w:t>the PM</w:t>
      </w:r>
      <w:r w:rsidRPr="00AE5042">
        <w:t xml:space="preserve"> choose</w:t>
      </w:r>
      <w:r w:rsidR="00903EAD">
        <w:t>s</w:t>
      </w:r>
      <w:r w:rsidRPr="00AE5042">
        <w:t xml:space="preserve"> to compromise quality, </w:t>
      </w:r>
      <w:del w:id="874" w:author="Jeff Jacobson" w:date="2012-09-04T12:22:00Z">
        <w:r w:rsidRPr="00492805" w:rsidDel="006F435D">
          <w:rPr>
            <w:highlight w:val="yellow"/>
            <w:rPrChange w:id="875" w:author="Odum, Amy - Hoboken" w:date="2012-08-27T14:38:00Z">
              <w:rPr/>
            </w:rPrChange>
          </w:rPr>
          <w:delText>it</w:delText>
        </w:r>
      </w:del>
      <w:ins w:id="876" w:author="DM" w:date="2012-08-18T10:03:00Z">
        <w:del w:id="877" w:author="Jeff Jacobson" w:date="2012-09-04T12:22:00Z">
          <w:r w:rsidR="001170AE" w:rsidDel="006F435D">
            <w:rPr>
              <w:rStyle w:val="QueryInline"/>
            </w:rPr>
            <w:delText>[AU: clarify referent]</w:delText>
          </w:r>
        </w:del>
      </w:ins>
      <w:del w:id="878" w:author="Jeff Jacobson" w:date="2012-09-04T12:22:00Z">
        <w:r w:rsidRPr="00AE5042" w:rsidDel="006F435D">
          <w:delText xml:space="preserve"> </w:delText>
        </w:r>
      </w:del>
      <w:ins w:id="879" w:author="Jeff Jacobson" w:date="2012-09-04T12:22:00Z">
        <w:r w:rsidR="006F435D">
          <w:t xml:space="preserve">project success </w:t>
        </w:r>
      </w:ins>
      <w:r w:rsidRPr="00AE5042">
        <w:t xml:space="preserve">needs to be achieved with a minimum of risk. A way of achieving this </w:t>
      </w:r>
      <w:ins w:id="880" w:author="Odum, Amy - Hoboken" w:date="2012-08-27T14:38:00Z">
        <w:r w:rsidR="00492805">
          <w:rPr>
            <w:rStyle w:val="QueryInline"/>
          </w:rPr>
          <w:t xml:space="preserve">[AU: Not sure what “this” refers to--may be </w:t>
        </w:r>
      </w:ins>
      <w:ins w:id="881" w:author="Odum, Amy - Hoboken" w:date="2012-08-27T14:39:00Z">
        <w:r w:rsidR="00492805">
          <w:rPr>
            <w:rStyle w:val="QueryInline"/>
          </w:rPr>
          <w:t>clearer after</w:t>
        </w:r>
      </w:ins>
      <w:ins w:id="882" w:author="Odum, Amy - Hoboken" w:date="2012-08-27T14:38:00Z">
        <w:r w:rsidR="00492805">
          <w:rPr>
            <w:rStyle w:val="QueryInline"/>
          </w:rPr>
          <w:t xml:space="preserve"> </w:t>
        </w:r>
      </w:ins>
      <w:ins w:id="883" w:author="Odum, Amy - Hoboken" w:date="2012-08-27T14:39:00Z">
        <w:r w:rsidR="00492805">
          <w:rPr>
            <w:rStyle w:val="QueryInline"/>
          </w:rPr>
          <w:t>“it” referent is provided, above…?</w:t>
        </w:r>
      </w:ins>
      <w:ins w:id="884" w:author="Odum, Amy - Hoboken" w:date="2012-08-27T14:38:00Z">
        <w:r w:rsidR="00492805">
          <w:rPr>
            <w:rStyle w:val="QueryInline"/>
          </w:rPr>
          <w:t>]</w:t>
        </w:r>
      </w:ins>
      <w:proofErr w:type="gramStart"/>
      <w:r w:rsidRPr="00AE5042">
        <w:t>is</w:t>
      </w:r>
      <w:proofErr w:type="gramEnd"/>
      <w:r w:rsidRPr="00AE5042">
        <w:t xml:space="preserve"> by </w:t>
      </w:r>
      <w:r w:rsidR="00903EAD">
        <w:t>leveraging indicators, dashboards</w:t>
      </w:r>
      <w:ins w:id="885" w:author="DM" w:date="2012-08-18T10:03:00Z">
        <w:r w:rsidR="001170AE">
          <w:t>,</w:t>
        </w:r>
      </w:ins>
      <w:r w:rsidR="00903EAD">
        <w:t xml:space="preserve"> and collaboration across the enterprise </w:t>
      </w:r>
      <w:r w:rsidRPr="00AE5042">
        <w:t xml:space="preserve">in </w:t>
      </w:r>
      <w:r w:rsidR="00903EAD">
        <w:t xml:space="preserve">relation to </w:t>
      </w:r>
      <w:r w:rsidRPr="00AE5042">
        <w:t>business</w:t>
      </w:r>
      <w:r w:rsidR="00903EAD">
        <w:t xml:space="preserve"> stakeholders</w:t>
      </w:r>
      <w:r w:rsidR="008B14EE">
        <w:t>’</w:t>
      </w:r>
      <w:r w:rsidRPr="00AE5042">
        <w:t xml:space="preserve"> needs. </w:t>
      </w:r>
      <w:r w:rsidR="00903EAD">
        <w:t>Another option is to prioritize projects and programs at the portfolio level</w:t>
      </w:r>
      <w:r w:rsidRPr="00AE5042">
        <w:t xml:space="preserve">, </w:t>
      </w:r>
      <w:r w:rsidR="00903EAD">
        <w:t>where business requirements and strategic objectives</w:t>
      </w:r>
      <w:r w:rsidRPr="00AE5042">
        <w:t xml:space="preserve"> will be categorized</w:t>
      </w:r>
      <w:r w:rsidR="00903EAD">
        <w:t>, organized, analyzed</w:t>
      </w:r>
      <w:r w:rsidR="008B14EE">
        <w:t>,</w:t>
      </w:r>
      <w:r w:rsidR="00903EAD">
        <w:t xml:space="preserve"> and prioritized</w:t>
      </w:r>
      <w:r w:rsidRPr="00AE5042">
        <w:t>. The</w:t>
      </w:r>
      <w:r w:rsidR="00903EAD">
        <w:t>se</w:t>
      </w:r>
      <w:r w:rsidRPr="00AE5042">
        <w:t xml:space="preserve"> </w:t>
      </w:r>
      <w:r w:rsidR="00903EAD">
        <w:t>metrics</w:t>
      </w:r>
      <w:r w:rsidRPr="00AE5042">
        <w:t xml:space="preserve"> need to be agreed </w:t>
      </w:r>
      <w:del w:id="886" w:author="DM" w:date="2012-08-18T10:03:00Z">
        <w:r w:rsidR="008B14EE" w:rsidDel="001170AE">
          <w:delText>up</w:delText>
        </w:r>
      </w:del>
      <w:r w:rsidR="008B14EE">
        <w:t>on</w:t>
      </w:r>
      <w:r w:rsidR="008B14EE" w:rsidRPr="00AE5042">
        <w:t xml:space="preserve"> </w:t>
      </w:r>
      <w:r w:rsidRPr="00AE5042">
        <w:t xml:space="preserve">by </w:t>
      </w:r>
      <w:ins w:id="887" w:author="DM" w:date="2012-08-18T10:03:00Z">
        <w:r w:rsidR="00B2359C">
          <w:t xml:space="preserve">representatives of </w:t>
        </w:r>
      </w:ins>
      <w:r w:rsidR="008B14EE">
        <w:t xml:space="preserve">the </w:t>
      </w:r>
      <w:r w:rsidR="00903EAD">
        <w:t>business stakeholder class</w:t>
      </w:r>
      <w:del w:id="888" w:author="DM" w:date="2012-08-18T10:03:00Z">
        <w:r w:rsidR="00903EAD" w:rsidDel="00B2359C">
          <w:delText xml:space="preserve"> representatives</w:delText>
        </w:r>
      </w:del>
      <w:r w:rsidR="00E43716">
        <w:t xml:space="preserve">. </w:t>
      </w:r>
    </w:p>
    <w:p w:rsidR="00624C3D" w:rsidRDefault="00CE4930" w:rsidP="0057475C">
      <w:pPr>
        <w:pStyle w:val="Para"/>
      </w:pPr>
      <w:r w:rsidRPr="00AE5042">
        <w:t xml:space="preserve">If the timelines for the project are constrained and delivery at a certain date is mandatory, one option is to agree to </w:t>
      </w:r>
      <w:r w:rsidR="00903EAD">
        <w:t>delay</w:t>
      </w:r>
      <w:r w:rsidRPr="00AE5042">
        <w:t xml:space="preserve"> non</w:t>
      </w:r>
      <w:del w:id="889" w:author="DM" w:date="2012-08-18T10:04:00Z">
        <w:r w:rsidRPr="00AE5042" w:rsidDel="00B2359C">
          <w:delText>-</w:delText>
        </w:r>
      </w:del>
      <w:r w:rsidRPr="00AE5042">
        <w:t xml:space="preserve">critical </w:t>
      </w:r>
      <w:r w:rsidR="00903EAD">
        <w:t>projects</w:t>
      </w:r>
      <w:r w:rsidRPr="00AE5042">
        <w:t xml:space="preserve">. Another way of meeting the deadline is to prioritize the </w:t>
      </w:r>
      <w:r w:rsidR="00902ACC">
        <w:t xml:space="preserve">projects based on critical strategic </w:t>
      </w:r>
      <w:r w:rsidR="00613ED4">
        <w:t>requirements</w:t>
      </w:r>
      <w:r w:rsidR="00902ACC">
        <w:t xml:space="preserve"> and time to market</w:t>
      </w:r>
      <w:r w:rsidRPr="00AE5042">
        <w:t xml:space="preserve">. </w:t>
      </w:r>
      <w:r w:rsidR="005E027C">
        <w:t>Overall, t</w:t>
      </w:r>
      <w:r w:rsidRPr="00AE5042">
        <w:t xml:space="preserve">his </w:t>
      </w:r>
      <w:ins w:id="890" w:author="DM" w:date="2012-08-18T10:04:00Z">
        <w:r w:rsidR="00B2359C">
          <w:t xml:space="preserve">process </w:t>
        </w:r>
      </w:ins>
      <w:r w:rsidRPr="00AE5042">
        <w:t xml:space="preserve">will </w:t>
      </w:r>
      <w:r w:rsidR="005E027C">
        <w:t xml:space="preserve">help to remove the pressure on a limited or constrained </w:t>
      </w:r>
      <w:r w:rsidRPr="00AE5042">
        <w:t>budget</w:t>
      </w:r>
      <w:r w:rsidR="00074B58">
        <w:t xml:space="preserve">. </w:t>
      </w:r>
      <w:r w:rsidR="005E027C">
        <w:t xml:space="preserve">In order to do this, projects will </w:t>
      </w:r>
      <w:ins w:id="891" w:author="DM" w:date="2012-08-18T10:04:00Z">
        <w:r w:rsidR="00B2359C">
          <w:t>need</w:t>
        </w:r>
      </w:ins>
      <w:del w:id="892" w:author="DM" w:date="2012-08-18T10:04:00Z">
        <w:r w:rsidR="005E027C" w:rsidDel="00B2359C">
          <w:delText>require</w:delText>
        </w:r>
      </w:del>
      <w:r w:rsidR="005E027C">
        <w:t xml:space="preserve"> </w:t>
      </w:r>
      <w:r w:rsidRPr="00AE5042">
        <w:t xml:space="preserve">additional </w:t>
      </w:r>
      <w:r w:rsidR="005E027C">
        <w:t xml:space="preserve">prioritization </w:t>
      </w:r>
      <w:r w:rsidRPr="00AE5042">
        <w:t xml:space="preserve">measurements </w:t>
      </w:r>
      <w:r w:rsidR="005E027C">
        <w:t>so that the rating</w:t>
      </w:r>
      <w:ins w:id="893" w:author="DM" w:date="2012-08-18T10:04:00Z">
        <w:r w:rsidR="00B2359C">
          <w:t>,</w:t>
        </w:r>
      </w:ins>
      <w:r w:rsidR="005E027C">
        <w:t xml:space="preserve"> </w:t>
      </w:r>
      <w:del w:id="894" w:author="DM" w:date="2012-08-18T10:04:00Z">
        <w:r w:rsidR="005E027C" w:rsidDel="00B2359C">
          <w:delText xml:space="preserve">and </w:delText>
        </w:r>
      </w:del>
      <w:r w:rsidR="005E027C">
        <w:t>ranking</w:t>
      </w:r>
      <w:ins w:id="895" w:author="DM" w:date="2012-08-18T10:04:00Z">
        <w:r w:rsidR="00B2359C">
          <w:t>,</w:t>
        </w:r>
      </w:ins>
      <w:r w:rsidR="005E027C">
        <w:t xml:space="preserve"> and </w:t>
      </w:r>
      <w:del w:id="896" w:author="DM" w:date="2012-08-18T10:04:00Z">
        <w:r w:rsidR="005E027C" w:rsidDel="00B2359C">
          <w:delText xml:space="preserve">the </w:delText>
        </w:r>
      </w:del>
      <w:r w:rsidR="005E027C">
        <w:t>re</w:t>
      </w:r>
      <w:del w:id="897" w:author="DM" w:date="2012-08-18T10:04:00Z">
        <w:r w:rsidR="005E027C" w:rsidDel="00B2359C">
          <w:delText>-</w:delText>
        </w:r>
      </w:del>
      <w:r w:rsidR="005E027C">
        <w:t>prioritization of projects in a portfolio can be done quickly and efficiently</w:t>
      </w:r>
      <w:r w:rsidR="00074B58">
        <w:t>.</w:t>
      </w:r>
      <w:r w:rsidRPr="00AE5042">
        <w:t xml:space="preserve"> </w:t>
      </w:r>
      <w:proofErr w:type="gramStart"/>
      <w:r w:rsidRPr="00AE5042">
        <w:t>Either quality</w:t>
      </w:r>
      <w:proofErr w:type="gramEnd"/>
      <w:r w:rsidRPr="00AE5042">
        <w:t xml:space="preserve"> reduction needs to be achieved</w:t>
      </w:r>
      <w:r w:rsidR="0082125F">
        <w:t>—</w:t>
      </w:r>
      <w:r w:rsidRPr="00AE5042">
        <w:t>in most cases</w:t>
      </w:r>
      <w:ins w:id="898" w:author="DM" w:date="2012-08-18T10:04:00Z">
        <w:r w:rsidR="00B2359C">
          <w:t>, this is</w:t>
        </w:r>
      </w:ins>
      <w:r w:rsidRPr="00AE5042">
        <w:t xml:space="preserve"> not desirable</w:t>
      </w:r>
      <w:r w:rsidR="0082125F">
        <w:t>—</w:t>
      </w:r>
      <w:r w:rsidRPr="00AE5042">
        <w:t xml:space="preserve">or an increase in </w:t>
      </w:r>
      <w:r w:rsidR="00902ACC">
        <w:t>resource allocation (number or skill</w:t>
      </w:r>
      <w:del w:id="899" w:author="DM" w:date="2012-08-18T10:04:00Z">
        <w:r w:rsidR="00902ACC" w:rsidDel="00B2359C">
          <w:delText>-</w:delText>
        </w:r>
      </w:del>
      <w:ins w:id="900" w:author="DM" w:date="2012-08-18T10:04:00Z">
        <w:r w:rsidR="00B2359C">
          <w:t xml:space="preserve"> </w:t>
        </w:r>
      </w:ins>
      <w:r w:rsidR="00902ACC">
        <w:t xml:space="preserve">level) </w:t>
      </w:r>
      <w:r w:rsidRPr="00AE5042">
        <w:t>is required</w:t>
      </w:r>
      <w:r w:rsidR="00074B58">
        <w:t>.</w:t>
      </w:r>
    </w:p>
    <w:p w:rsidR="00CE4930" w:rsidRPr="00AE5042" w:rsidRDefault="005E027C" w:rsidP="0057475C">
      <w:pPr>
        <w:pStyle w:val="Para"/>
      </w:pPr>
      <w:r>
        <w:t xml:space="preserve">A strategy to address this issue and </w:t>
      </w:r>
      <w:r w:rsidR="00CE4930" w:rsidRPr="00AE5042">
        <w:t>to meet the deadline, increase productivity</w:t>
      </w:r>
      <w:r w:rsidR="00C2485B">
        <w:t>,</w:t>
      </w:r>
      <w:r w:rsidR="00CE4930" w:rsidRPr="00AE5042">
        <w:t xml:space="preserve"> and remain within budget is </w:t>
      </w:r>
      <w:r w:rsidR="00C2485B">
        <w:t>to reduce</w:t>
      </w:r>
      <w:r w:rsidR="00CE4930" w:rsidRPr="00AE5042">
        <w:t xml:space="preserve"> the </w:t>
      </w:r>
      <w:r>
        <w:t xml:space="preserve">size of the overall </w:t>
      </w:r>
      <w:r w:rsidR="00CE4930" w:rsidRPr="00AE5042">
        <w:t>team</w:t>
      </w:r>
      <w:r>
        <w:t xml:space="preserve"> and ensur</w:t>
      </w:r>
      <w:r w:rsidR="00C2485B">
        <w:t>e</w:t>
      </w:r>
      <w:r>
        <w:t xml:space="preserve"> </w:t>
      </w:r>
      <w:ins w:id="901" w:author="DM" w:date="2012-08-18T10:05:00Z">
        <w:r w:rsidR="00B2359C">
          <w:t xml:space="preserve">that </w:t>
        </w:r>
      </w:ins>
      <w:r>
        <w:t>higher</w:t>
      </w:r>
      <w:ins w:id="902" w:author="DM" w:date="2012-08-18T10:05:00Z">
        <w:r w:rsidR="00B2359C">
          <w:t>-</w:t>
        </w:r>
      </w:ins>
      <w:del w:id="903" w:author="DM" w:date="2012-08-18T10:05:00Z">
        <w:r w:rsidDel="00B2359C">
          <w:delText xml:space="preserve"> </w:delText>
        </w:r>
      </w:del>
      <w:r>
        <w:t>quality resources are allocated to the project</w:t>
      </w:r>
      <w:r w:rsidR="00CE4930" w:rsidRPr="00AE5042">
        <w:t>. Studies have shown that the number of defects increases with the square of the team size</w:t>
      </w:r>
      <w:r w:rsidR="00C2485B">
        <w:t>. E</w:t>
      </w:r>
      <w:r w:rsidR="004F64B1">
        <w:t>ssentially</w:t>
      </w:r>
      <w:r w:rsidR="00C2485B">
        <w:t>,</w:t>
      </w:r>
      <w:r w:rsidR="004F64B1">
        <w:t xml:space="preserve"> more hands </w:t>
      </w:r>
      <w:r w:rsidR="00C2485B">
        <w:t>do</w:t>
      </w:r>
      <w:r w:rsidR="004F64B1">
        <w:t xml:space="preserve"> not mean more accuracy or faster performance. </w:t>
      </w:r>
      <w:ins w:id="904" w:author="Odum, Amy - Hoboken" w:date="2012-08-27T14:39:00Z">
        <w:r w:rsidR="00492805">
          <w:t xml:space="preserve">On the contrary, </w:t>
        </w:r>
      </w:ins>
      <w:del w:id="905" w:author="Odum, Amy - Hoboken" w:date="2012-08-27T14:39:00Z">
        <w:r w:rsidR="004F64B1" w:rsidDel="00492805">
          <w:delText>I</w:delText>
        </w:r>
      </w:del>
      <w:ins w:id="906" w:author="Odum, Amy - Hoboken" w:date="2012-08-27T14:39:00Z">
        <w:r w:rsidR="00492805">
          <w:t>i</w:t>
        </w:r>
      </w:ins>
      <w:r w:rsidR="004F64B1">
        <w:t xml:space="preserve">n many cases it </w:t>
      </w:r>
      <w:r w:rsidR="00C2485B">
        <w:t>results in</w:t>
      </w:r>
      <w:r w:rsidR="004F64B1">
        <w:t xml:space="preserve"> teams doing duplicate work</w:t>
      </w:r>
      <w:del w:id="907" w:author="DM" w:date="2012-08-18T10:06:00Z">
        <w:r w:rsidR="004F64B1" w:rsidDel="00B2359C">
          <w:delText>,</w:delText>
        </w:r>
      </w:del>
      <w:r w:rsidR="004F64B1">
        <w:t xml:space="preserve"> or re</w:t>
      </w:r>
      <w:del w:id="908" w:author="DM" w:date="2012-08-18T10:06:00Z">
        <w:r w:rsidR="004F64B1" w:rsidDel="00B2359C">
          <w:delText>-</w:delText>
        </w:r>
      </w:del>
      <w:r w:rsidR="004F64B1">
        <w:t>work</w:t>
      </w:r>
      <w:r w:rsidR="00C2485B">
        <w:t xml:space="preserve">. </w:t>
      </w:r>
      <w:r w:rsidR="004F64B1">
        <w:t>This is a good</w:t>
      </w:r>
      <w:r w:rsidR="00D057A3">
        <w:t xml:space="preserve"> </w:t>
      </w:r>
      <w:r w:rsidR="00CE4930" w:rsidRPr="00AE5042">
        <w:t>reason to keep teams lean and mean.</w:t>
      </w:r>
    </w:p>
    <w:p w:rsidR="00624C3D" w:rsidRDefault="00624C3D" w:rsidP="0057475C">
      <w:pPr>
        <w:pStyle w:val="Para"/>
      </w:pPr>
      <w:r>
        <w:t>In the pursuit of increasing productivity</w:t>
      </w:r>
      <w:ins w:id="909" w:author="DM" w:date="2012-08-18T10:06:00Z">
        <w:r w:rsidR="00B2359C">
          <w:t xml:space="preserve">, </w:t>
        </w:r>
      </w:ins>
      <w:ins w:id="910" w:author="DM" w:date="2012-08-18T10:15:00Z">
        <w:r w:rsidR="00EE680B">
          <w:t>you</w:t>
        </w:r>
      </w:ins>
      <w:ins w:id="911" w:author="DM" w:date="2012-08-18T10:06:00Z">
        <w:r w:rsidR="00B2359C">
          <w:t xml:space="preserve"> might ask</w:t>
        </w:r>
      </w:ins>
      <w:del w:id="912" w:author="DM" w:date="2012-08-18T10:06:00Z">
        <w:r w:rsidDel="00B2359C">
          <w:delText xml:space="preserve"> the question </w:delText>
        </w:r>
        <w:r w:rsidR="002B5A0C" w:rsidDel="00B2359C">
          <w:delText>is raised,</w:delText>
        </w:r>
      </w:del>
      <w:r>
        <w:t xml:space="preserve"> </w:t>
      </w:r>
      <w:del w:id="913" w:author="DM" w:date="2012-08-18T10:06:00Z">
        <w:r w:rsidDel="00B2359C">
          <w:delText>“</w:delText>
        </w:r>
        <w:r w:rsidR="00CE4930" w:rsidRPr="00AE5042" w:rsidDel="00B2359C">
          <w:delText>H</w:delText>
        </w:r>
      </w:del>
      <w:ins w:id="914" w:author="DM" w:date="2012-08-18T10:06:00Z">
        <w:r w:rsidR="00B2359C">
          <w:t>h</w:t>
        </w:r>
      </w:ins>
      <w:r w:rsidR="00CE4930" w:rsidRPr="00AE5042">
        <w:t xml:space="preserve">ow </w:t>
      </w:r>
      <w:ins w:id="915" w:author="DM" w:date="2012-08-18T10:06:00Z">
        <w:r w:rsidR="00B2359C">
          <w:t>to</w:t>
        </w:r>
      </w:ins>
      <w:del w:id="916" w:author="DM" w:date="2012-08-18T10:06:00Z">
        <w:r w:rsidR="00CE4930" w:rsidRPr="00AE5042" w:rsidDel="00B2359C">
          <w:delText>can</w:delText>
        </w:r>
      </w:del>
      <w:r w:rsidR="00CE4930" w:rsidRPr="00AE5042">
        <w:t xml:space="preserve"> </w:t>
      </w:r>
      <w:del w:id="917" w:author="DM" w:date="2012-08-18T10:06:00Z">
        <w:r w:rsidR="00CE4930" w:rsidRPr="00AE5042" w:rsidDel="00B2359C">
          <w:delText xml:space="preserve">you </w:delText>
        </w:r>
      </w:del>
      <w:r w:rsidR="00CE4930" w:rsidRPr="00AE5042">
        <w:t>increase the productivity of an existing team</w:t>
      </w:r>
      <w:ins w:id="918" w:author="DM" w:date="2012-08-18T10:06:00Z">
        <w:r w:rsidR="00B2359C">
          <w:t>.</w:t>
        </w:r>
      </w:ins>
      <w:del w:id="919" w:author="DM" w:date="2012-08-18T10:06:00Z">
        <w:r w:rsidR="00CE4930" w:rsidRPr="00AE5042" w:rsidDel="00B2359C">
          <w:delText>?</w:delText>
        </w:r>
        <w:r w:rsidDel="00B2359C">
          <w:delText>”</w:delText>
        </w:r>
      </w:del>
      <w:r w:rsidR="00CE4930" w:rsidRPr="00AE5042">
        <w:t xml:space="preserve"> </w:t>
      </w:r>
      <w:r>
        <w:t xml:space="preserve">There are many motivational theories, but </w:t>
      </w:r>
      <w:del w:id="920" w:author="DM" w:date="2012-08-18T10:07:00Z">
        <w:r w:rsidDel="00C12C44">
          <w:delText xml:space="preserve">directly at the </w:delText>
        </w:r>
      </w:del>
      <w:r>
        <w:t>project or portfolio managers</w:t>
      </w:r>
      <w:ins w:id="921" w:author="DM" w:date="2012-08-18T10:07:00Z">
        <w:r w:rsidR="00C12C44">
          <w:t xml:space="preserve"> have at their</w:t>
        </w:r>
      </w:ins>
      <w:r>
        <w:t xml:space="preserve"> finger</w:t>
      </w:r>
      <w:del w:id="922" w:author="DM" w:date="2012-08-18T10:07:00Z">
        <w:r w:rsidDel="00C12C44">
          <w:delText xml:space="preserve"> </w:delText>
        </w:r>
      </w:del>
      <w:r>
        <w:t xml:space="preserve">tips </w:t>
      </w:r>
      <w:del w:id="923" w:author="DM" w:date="2012-08-18T10:07:00Z">
        <w:r w:rsidDel="00C12C44">
          <w:delText xml:space="preserve">is </w:delText>
        </w:r>
      </w:del>
      <w:r>
        <w:t xml:space="preserve">the ability to measure and track key metrics related </w:t>
      </w:r>
      <w:r w:rsidR="002B5A0C">
        <w:t xml:space="preserve">to </w:t>
      </w:r>
      <w:r>
        <w:t xml:space="preserve">the project or </w:t>
      </w:r>
      <w:r w:rsidR="002B5A0C">
        <w:t xml:space="preserve">the </w:t>
      </w:r>
      <w:r>
        <w:t>project schedule.</w:t>
      </w:r>
    </w:p>
    <w:p w:rsidR="00807B6D" w:rsidRDefault="00624C3D" w:rsidP="0057475C">
      <w:pPr>
        <w:pStyle w:val="Para"/>
      </w:pPr>
      <w:r>
        <w:t xml:space="preserve">An </w:t>
      </w:r>
      <w:r w:rsidR="00902ACC">
        <w:t>option</w:t>
      </w:r>
      <w:ins w:id="924" w:author="Jeff Jacobson" w:date="2012-09-04T12:23:00Z">
        <w:r w:rsidR="00291BFF">
          <w:t xml:space="preserve"> for increasing productivity</w:t>
        </w:r>
      </w:ins>
      <w:ins w:id="925" w:author="DM" w:date="2012-08-18T10:16:00Z">
        <w:del w:id="926" w:author="Jeff Jacobson" w:date="2012-09-04T12:23:00Z">
          <w:r w:rsidR="00EE680B" w:rsidDel="00291BFF">
            <w:rPr>
              <w:rStyle w:val="QueryInline"/>
            </w:rPr>
            <w:delText>[AU: option for what?]</w:delText>
          </w:r>
        </w:del>
      </w:ins>
      <w:r w:rsidR="00902ACC">
        <w:t xml:space="preserve"> is to leverage collaboration and c</w:t>
      </w:r>
      <w:r w:rsidR="00CE4930" w:rsidRPr="00AE5042">
        <w:t>reate competition by measuring productivity</w:t>
      </w:r>
      <w:r>
        <w:t xml:space="preserve"> through the schedule or related project metrics</w:t>
      </w:r>
      <w:r w:rsidR="00CE4930" w:rsidRPr="00AE5042">
        <w:t xml:space="preserve">. </w:t>
      </w:r>
      <w:ins w:id="927" w:author="DM" w:date="2012-08-18T10:16:00Z">
        <w:r w:rsidR="00EE680B">
          <w:t>It is</w:t>
        </w:r>
      </w:ins>
      <w:del w:id="928" w:author="DM" w:date="2012-08-18T10:16:00Z">
        <w:r w:rsidDel="00EE680B">
          <w:delText>What is</w:delText>
        </w:r>
      </w:del>
      <w:r>
        <w:t xml:space="preserve"> exciting and tactically </w:t>
      </w:r>
      <w:r w:rsidR="00CE4930" w:rsidRPr="00AE5042">
        <w:t xml:space="preserve">stimulating </w:t>
      </w:r>
      <w:r w:rsidR="00902ACC">
        <w:t xml:space="preserve">to resources </w:t>
      </w:r>
      <w:ins w:id="929" w:author="DM" w:date="2012-08-18T10:16:00Z">
        <w:r w:rsidR="00EE680B">
          <w:t>to</w:t>
        </w:r>
      </w:ins>
      <w:del w:id="930" w:author="DM" w:date="2012-08-18T10:16:00Z">
        <w:r w:rsidDel="00EE680B">
          <w:delText>is</w:delText>
        </w:r>
      </w:del>
      <w:r>
        <w:t xml:space="preserve"> see</w:t>
      </w:r>
      <w:del w:id="931" w:author="DM" w:date="2012-08-18T10:16:00Z">
        <w:r w:rsidDel="00EE680B">
          <w:delText>ing</w:delText>
        </w:r>
      </w:del>
      <w:r>
        <w:t xml:space="preserve"> the </w:t>
      </w:r>
      <w:del w:id="932" w:author="DM" w:date="2012-08-18T10:16:00Z">
        <w:r w:rsidDel="00EE680B">
          <w:delText xml:space="preserve">use of </w:delText>
        </w:r>
        <w:r w:rsidR="00AA5012" w:rsidDel="00EE680B">
          <w:delText xml:space="preserve">the </w:delText>
        </w:r>
      </w:del>
      <w:r w:rsidR="00807B6D">
        <w:t>results of their efforts reflected in the regular progress report</w:t>
      </w:r>
      <w:ins w:id="933" w:author="DM" w:date="2012-08-18T10:16:00Z">
        <w:r w:rsidR="00EE680B">
          <w:t>s</w:t>
        </w:r>
      </w:ins>
      <w:del w:id="934" w:author="DM" w:date="2012-08-18T10:16:00Z">
        <w:r w:rsidR="00807B6D" w:rsidDel="00EE680B">
          <w:delText>ing</w:delText>
        </w:r>
      </w:del>
      <w:r w:rsidR="00807B6D">
        <w:t xml:space="preserve"> associated with the project team’s work activities.</w:t>
      </w:r>
    </w:p>
    <w:p w:rsidR="00807B6D" w:rsidRDefault="00807B6D" w:rsidP="0057475C">
      <w:pPr>
        <w:pStyle w:val="Para"/>
      </w:pPr>
      <w:r w:rsidRPr="00046467">
        <w:t>This</w:t>
      </w:r>
      <w:ins w:id="935" w:author="Jeff Jacobson" w:date="2012-09-04T12:24:00Z">
        <w:r w:rsidR="00291BFF">
          <w:t xml:space="preserve"> feedback</w:t>
        </w:r>
      </w:ins>
      <w:ins w:id="936" w:author="DM" w:date="2012-08-18T10:16:00Z">
        <w:del w:id="937" w:author="Jeff Jacobson" w:date="2012-09-04T12:24:00Z">
          <w:r w:rsidR="00EE680B" w:rsidDel="00291BFF">
            <w:rPr>
              <w:rStyle w:val="QueryInline"/>
            </w:rPr>
            <w:delText>[AU: add noun for clarity]</w:delText>
          </w:r>
        </w:del>
      </w:ins>
      <w:r w:rsidRPr="00046467">
        <w:t xml:space="preserve"> leverages </w:t>
      </w:r>
      <w:r w:rsidR="00902ACC" w:rsidRPr="00046467">
        <w:t xml:space="preserve">current </w:t>
      </w:r>
      <w:r w:rsidR="00613ED4" w:rsidRPr="00046467">
        <w:t>business</w:t>
      </w:r>
      <w:r w:rsidR="00902ACC" w:rsidRPr="00046467">
        <w:t xml:space="preserve"> practices and technology</w:t>
      </w:r>
      <w:r w:rsidRPr="00046467">
        <w:t xml:space="preserve"> to their fullest and gives visible and constant progress reporting on metrics that ultimately provide project success</w:t>
      </w:r>
      <w:r w:rsidR="00CE4930" w:rsidRPr="00046467">
        <w:t>. Introducing results of measurements and logic impro</w:t>
      </w:r>
      <w:r w:rsidR="00902ACC" w:rsidRPr="00046467">
        <w:t>vements will boost productivity</w:t>
      </w:r>
      <w:ins w:id="938" w:author="DM" w:date="2012-08-18T10:17:00Z">
        <w:r w:rsidR="00EE680B">
          <w:t>;</w:t>
        </w:r>
      </w:ins>
      <w:r w:rsidRPr="00046467">
        <w:t xml:space="preserve"> </w:t>
      </w:r>
      <w:del w:id="939" w:author="DM" w:date="2012-08-18T10:17:00Z">
        <w:r w:rsidRPr="00046467" w:rsidDel="00EE680B">
          <w:delText xml:space="preserve">and </w:delText>
        </w:r>
      </w:del>
      <w:r w:rsidRPr="00046467">
        <w:t xml:space="preserve">it also reinforces the importance </w:t>
      </w:r>
      <w:ins w:id="940" w:author="DM" w:date="2012-08-18T10:17:00Z">
        <w:r w:rsidR="00EE680B">
          <w:t>of</w:t>
        </w:r>
      </w:ins>
      <w:del w:id="941" w:author="DM" w:date="2012-08-18T10:17:00Z">
        <w:r w:rsidRPr="00046467" w:rsidDel="00EE680B">
          <w:delText>on</w:delText>
        </w:r>
      </w:del>
      <w:r w:rsidRPr="00046467">
        <w:t xml:space="preserve"> the metrics an </w:t>
      </w:r>
      <w:r w:rsidR="00BB0534" w:rsidRPr="00046467">
        <w:t xml:space="preserve">organization needs to succeed. </w:t>
      </w:r>
      <w:r w:rsidRPr="00046467">
        <w:t xml:space="preserve">As Peter </w:t>
      </w:r>
      <w:proofErr w:type="spellStart"/>
      <w:r w:rsidRPr="00046467">
        <w:t>Drucker</w:t>
      </w:r>
      <w:proofErr w:type="spellEnd"/>
      <w:r w:rsidRPr="00046467">
        <w:t xml:space="preserve"> stated</w:t>
      </w:r>
      <w:ins w:id="942" w:author="DM" w:date="2012-08-18T10:17:00Z">
        <w:r w:rsidR="00EE680B">
          <w:t>,</w:t>
        </w:r>
      </w:ins>
      <w:r w:rsidRPr="00046467">
        <w:t xml:space="preserve"> “</w:t>
      </w:r>
      <w:del w:id="943" w:author="DM" w:date="2012-08-18T10:17:00Z">
        <w:r w:rsidRPr="00046467" w:rsidDel="00EE680B">
          <w:delText>t</w:delText>
        </w:r>
      </w:del>
      <w:ins w:id="944" w:author="DM" w:date="2012-08-18T10:17:00Z">
        <w:r w:rsidR="00EE680B">
          <w:t>T</w:t>
        </w:r>
      </w:ins>
      <w:r w:rsidRPr="00046467">
        <w:t>hat which gets measured</w:t>
      </w:r>
      <w:del w:id="945" w:author="DM" w:date="2012-08-18T10:17:00Z">
        <w:r w:rsidRPr="00046467" w:rsidDel="00EE680B">
          <w:delText>,</w:delText>
        </w:r>
      </w:del>
      <w:r w:rsidRPr="00046467">
        <w:t xml:space="preserve"> gets done</w:t>
      </w:r>
      <w:r w:rsidR="005B02EB">
        <w:t>.</w:t>
      </w:r>
      <w:r w:rsidRPr="00046467">
        <w:t>”</w:t>
      </w:r>
      <w:r w:rsidR="005B02EB">
        <w:t xml:space="preserve"> </w:t>
      </w:r>
    </w:p>
    <w:p w:rsidR="00807B6D" w:rsidRDefault="00807B6D" w:rsidP="0057475C">
      <w:pPr>
        <w:pStyle w:val="Para"/>
      </w:pPr>
      <w:r>
        <w:t>A great way to see this success and a good long</w:t>
      </w:r>
      <w:ins w:id="946" w:author="DM" w:date="2012-08-18T10:17:00Z">
        <w:r w:rsidR="00EE680B">
          <w:t>-</w:t>
        </w:r>
      </w:ins>
      <w:del w:id="947" w:author="DM" w:date="2012-08-18T10:17:00Z">
        <w:r w:rsidDel="00EE680B">
          <w:delText xml:space="preserve"> </w:delText>
        </w:r>
      </w:del>
      <w:r>
        <w:t xml:space="preserve">term organizational strategy for ensuring </w:t>
      </w:r>
      <w:del w:id="948" w:author="Odum, Amy - Hoboken" w:date="2012-08-27T14:52:00Z">
        <w:r w:rsidDel="00247160">
          <w:delText>quality and project success</w:delText>
        </w:r>
      </w:del>
      <w:ins w:id="949" w:author="Odum, Amy - Hoboken" w:date="2012-08-27T14:52:00Z">
        <w:r w:rsidR="00247160">
          <w:t>it</w:t>
        </w:r>
      </w:ins>
      <w:r>
        <w:t xml:space="preserve"> is</w:t>
      </w:r>
      <w:r w:rsidR="00CE4930" w:rsidRPr="00AE5042">
        <w:t xml:space="preserve"> </w:t>
      </w:r>
      <w:ins w:id="950" w:author="DM" w:date="2012-08-18T10:17:00Z">
        <w:r w:rsidR="00EE680B">
          <w:t xml:space="preserve">to </w:t>
        </w:r>
      </w:ins>
      <w:r w:rsidRPr="00AE5042">
        <w:t>introduc</w:t>
      </w:r>
      <w:ins w:id="951" w:author="DM" w:date="2012-08-18T10:17:00Z">
        <w:r w:rsidR="00EE680B">
          <w:t>e</w:t>
        </w:r>
      </w:ins>
      <w:del w:id="952" w:author="DM" w:date="2012-08-18T10:17:00Z">
        <w:r w:rsidDel="00EE680B">
          <w:delText>ing</w:delText>
        </w:r>
      </w:del>
      <w:r w:rsidRPr="00AE5042">
        <w:t xml:space="preserve"> </w:t>
      </w:r>
      <w:r w:rsidR="00CE4930" w:rsidRPr="00AE5042">
        <w:t xml:space="preserve">some healthy stress by defining milestones in the near future. Goals that are within reach increase productivity. </w:t>
      </w:r>
      <w:ins w:id="953" w:author="Tim Runcie" w:date="2012-09-13T10:24:00Z">
        <w:r w:rsidR="008F1B43">
          <w:t>William James of Harvard found that motivated employees work at 80 to 90 percent of their ability while unmotivated employees work at about 20 to 30 percent of their ability.</w:t>
        </w:r>
      </w:ins>
      <w:del w:id="954" w:author="Tim Runcie" w:date="2012-09-13T10:24:00Z">
        <w:r w:rsidR="007471E1" w:rsidDel="008F1B43">
          <w:delText xml:space="preserve">Research and studies </w:delText>
        </w:r>
        <w:r w:rsidR="00E96790" w:rsidDel="008F1B43">
          <w:delText>at the American Institute of Stress</w:delText>
        </w:r>
      </w:del>
      <w:commentRangeStart w:id="955"/>
      <w:ins w:id="956" w:author="DM" w:date="2012-08-18T10:18:00Z">
        <w:del w:id="957" w:author="Tim Runcie" w:date="2012-09-13T10:24:00Z">
          <w:r w:rsidR="00EE680B" w:rsidDel="008F1B43">
            <w:rPr>
              <w:rStyle w:val="QueryInline"/>
            </w:rPr>
            <w:delText>[</w:delText>
          </w:r>
          <w:commentRangeStart w:id="958"/>
          <w:r w:rsidR="00EE680B" w:rsidDel="008F1B43">
            <w:rPr>
              <w:rStyle w:val="QueryInline"/>
            </w:rPr>
            <w:delText>AU: give source note</w:delText>
          </w:r>
        </w:del>
      </w:ins>
      <w:commentRangeEnd w:id="958"/>
      <w:del w:id="959" w:author="Tim Runcie" w:date="2012-09-13T10:24:00Z">
        <w:r w:rsidR="00D547C0" w:rsidDel="008F1B43">
          <w:rPr>
            <w:rStyle w:val="CommentReference"/>
            <w:rFonts w:asciiTheme="minorHAnsi" w:eastAsiaTheme="minorHAnsi" w:hAnsiTheme="minorHAnsi" w:cstheme="minorBidi"/>
            <w:snapToGrid/>
          </w:rPr>
          <w:commentReference w:id="958"/>
        </w:r>
      </w:del>
      <w:ins w:id="960" w:author="DM" w:date="2012-08-18T10:18:00Z">
        <w:del w:id="961" w:author="Tim Runcie" w:date="2012-09-13T10:24:00Z">
          <w:r w:rsidR="00EE680B" w:rsidDel="008F1B43">
            <w:rPr>
              <w:rStyle w:val="QueryInline"/>
            </w:rPr>
            <w:delText>]</w:delText>
          </w:r>
        </w:del>
      </w:ins>
      <w:commentRangeEnd w:id="955"/>
      <w:del w:id="962" w:author="Tim Runcie" w:date="2012-09-13T10:24:00Z">
        <w:r w:rsidR="00FB054B" w:rsidDel="008F1B43">
          <w:rPr>
            <w:rStyle w:val="CommentReference"/>
            <w:rFonts w:asciiTheme="minorHAnsi" w:eastAsiaTheme="minorHAnsi" w:hAnsiTheme="minorHAnsi" w:cstheme="minorBidi"/>
            <w:snapToGrid/>
          </w:rPr>
          <w:commentReference w:id="955"/>
        </w:r>
        <w:r w:rsidR="00E96790" w:rsidDel="008F1B43">
          <w:delText xml:space="preserve"> </w:delText>
        </w:r>
        <w:r w:rsidR="007471E1" w:rsidDel="008F1B43">
          <w:delText xml:space="preserve">have </w:delText>
        </w:r>
        <w:r w:rsidR="007471E1" w:rsidRPr="00146A86" w:rsidDel="008F1B43">
          <w:delText>shown that w</w:delText>
        </w:r>
        <w:r w:rsidR="00CE4930" w:rsidRPr="00D547C0" w:rsidDel="008F1B43">
          <w:delText>ithout</w:delText>
        </w:r>
        <w:r w:rsidR="00CE4930" w:rsidRPr="00AE5042" w:rsidDel="008F1B43">
          <w:delText xml:space="preserve"> stress, people will perform (on average) to between 80 and 90 percent of their productivity level</w:delText>
        </w:r>
      </w:del>
      <w:r w:rsidR="00CE4930" w:rsidRPr="00AE5042">
        <w:t>. A nearby milestone that is just achievable will increase the level of productivity up to 110 (or even 120) percent</w:t>
      </w:r>
      <w:r w:rsidR="00741401">
        <w:t xml:space="preserve">.  </w:t>
      </w:r>
      <w:r w:rsidR="00CE4930" w:rsidRPr="00AE5042">
        <w:t xml:space="preserve">The reason for </w:t>
      </w:r>
      <w:r w:rsidR="00613ED4" w:rsidRPr="00AE5042">
        <w:t>this phenomenon</w:t>
      </w:r>
      <w:r w:rsidR="00CE4930" w:rsidRPr="00AE5042">
        <w:t xml:space="preserve"> is that people tend to relax </w:t>
      </w:r>
      <w:ins w:id="963" w:author="DM" w:date="2012-08-18T10:18:00Z">
        <w:r w:rsidR="00EE680B">
          <w:t xml:space="preserve">until </w:t>
        </w:r>
      </w:ins>
      <w:del w:id="964" w:author="DM" w:date="2012-08-18T10:18:00Z">
        <w:r w:rsidR="00CE4930" w:rsidRPr="00AE5042" w:rsidDel="00EE680B">
          <w:delText xml:space="preserve">to </w:delText>
        </w:r>
      </w:del>
      <w:ins w:id="965" w:author="DM" w:date="2012-08-18T10:18:00Z">
        <w:r w:rsidR="00EE680B">
          <w:t xml:space="preserve">it is </w:t>
        </w:r>
      </w:ins>
      <w:r w:rsidR="00CE4930" w:rsidRPr="00AE5042">
        <w:t xml:space="preserve">almost </w:t>
      </w:r>
      <w:del w:id="966" w:author="DM" w:date="2012-08-18T10:18:00Z">
        <w:r w:rsidR="00CE4930" w:rsidRPr="00AE5042" w:rsidDel="00EE680B">
          <w:delText xml:space="preserve">the moment where it is </w:delText>
        </w:r>
      </w:del>
      <w:r w:rsidR="00CE4930" w:rsidRPr="00AE5042">
        <w:t>too late to achieve the objective. A kick is required to make things happen</w:t>
      </w:r>
      <w:r w:rsidR="00E43716">
        <w:t xml:space="preserve">. </w:t>
      </w:r>
      <w:del w:id="967" w:author="DM" w:date="2012-08-18T10:18:00Z">
        <w:r w:rsidR="00741401" w:rsidDel="00EE680B">
          <w:delText xml:space="preserve">  </w:delText>
        </w:r>
      </w:del>
      <w:r w:rsidR="00741401">
        <w:t>Of course</w:t>
      </w:r>
      <w:ins w:id="968" w:author="DM" w:date="2012-08-18T10:18:00Z">
        <w:r w:rsidR="00EE680B">
          <w:t>, we are</w:t>
        </w:r>
      </w:ins>
      <w:del w:id="969" w:author="DM" w:date="2012-08-18T10:18:00Z">
        <w:r w:rsidR="00741401" w:rsidDel="00EE680B">
          <w:delText xml:space="preserve"> I’m</w:delText>
        </w:r>
      </w:del>
      <w:r w:rsidR="00741401">
        <w:t xml:space="preserve"> not advocating increasing stress levels</w:t>
      </w:r>
      <w:ins w:id="970" w:author="DM" w:date="2012-08-18T10:18:00Z">
        <w:r w:rsidR="00EE680B">
          <w:t>,</w:t>
        </w:r>
      </w:ins>
      <w:r w:rsidR="00741401">
        <w:t xml:space="preserve"> as </w:t>
      </w:r>
      <w:del w:id="971" w:author="DM" w:date="2012-08-18T10:19:00Z">
        <w:r w:rsidR="00741401" w:rsidDel="00535088">
          <w:delText xml:space="preserve">there is a huge correlation of </w:delText>
        </w:r>
      </w:del>
      <w:ins w:id="972" w:author="DM" w:date="2012-08-18T10:19:00Z">
        <w:r w:rsidR="00535088">
          <w:t xml:space="preserve">the </w:t>
        </w:r>
      </w:ins>
      <w:r w:rsidR="00741401">
        <w:t xml:space="preserve">negative effects of stress </w:t>
      </w:r>
      <w:ins w:id="973" w:author="DM" w:date="2012-08-18T10:19:00Z">
        <w:r w:rsidR="00535088">
          <w:t xml:space="preserve">have effects </w:t>
        </w:r>
      </w:ins>
      <w:r w:rsidR="00741401">
        <w:t>on productivity, creativeness</w:t>
      </w:r>
      <w:ins w:id="974" w:author="DM" w:date="2012-08-18T10:19:00Z">
        <w:r w:rsidR="00535088">
          <w:t>,</w:t>
        </w:r>
      </w:ins>
      <w:r w:rsidR="00741401">
        <w:t xml:space="preserve"> and health. </w:t>
      </w:r>
      <w:del w:id="975" w:author="DM" w:date="2012-08-18T10:19:00Z">
        <w:r w:rsidR="00741401" w:rsidDel="00535088">
          <w:delText xml:space="preserve"> </w:delText>
        </w:r>
      </w:del>
      <w:ins w:id="976" w:author="DM" w:date="2012-08-18T10:19:00Z">
        <w:r w:rsidR="00535088">
          <w:t>Rather we are</w:t>
        </w:r>
      </w:ins>
      <w:del w:id="977" w:author="DM" w:date="2012-08-18T10:19:00Z">
        <w:r w:rsidR="00741401" w:rsidDel="00535088">
          <w:delText>I’m</w:delText>
        </w:r>
      </w:del>
      <w:r w:rsidR="00741401">
        <w:t xml:space="preserve"> encouraging the establish</w:t>
      </w:r>
      <w:ins w:id="978" w:author="DM" w:date="2012-08-18T10:19:00Z">
        <w:r w:rsidR="00535088">
          <w:t>ment</w:t>
        </w:r>
      </w:ins>
      <w:del w:id="979" w:author="DM" w:date="2012-08-18T10:19:00Z">
        <w:r w:rsidR="00741401" w:rsidDel="00535088">
          <w:delText>ing</w:delText>
        </w:r>
      </w:del>
      <w:r w:rsidR="00741401">
        <w:t xml:space="preserve"> of </w:t>
      </w:r>
      <w:del w:id="980" w:author="DM" w:date="2012-08-18T10:19:00Z">
        <w:r w:rsidR="00741401" w:rsidDel="00535088">
          <w:delText xml:space="preserve">using </w:delText>
        </w:r>
      </w:del>
      <w:r w:rsidR="00741401">
        <w:t xml:space="preserve">processes and technology </w:t>
      </w:r>
      <w:ins w:id="981" w:author="DM" w:date="2012-08-18T10:19:00Z">
        <w:r w:rsidR="00535088">
          <w:t>to</w:t>
        </w:r>
      </w:ins>
      <w:del w:id="982" w:author="DM" w:date="2012-08-18T10:19:00Z">
        <w:r w:rsidR="00741401" w:rsidDel="00535088">
          <w:delText>as</w:delText>
        </w:r>
      </w:del>
      <w:r w:rsidR="00741401">
        <w:t xml:space="preserve"> </w:t>
      </w:r>
      <w:ins w:id="983" w:author="DM" w:date="2012-08-18T10:19:00Z">
        <w:r w:rsidR="00535088">
          <w:t>ensure</w:t>
        </w:r>
      </w:ins>
      <w:del w:id="984" w:author="DM" w:date="2012-08-18T10:19:00Z">
        <w:r w:rsidR="00741401" w:rsidDel="00535088">
          <w:delText>mechanisms for</w:delText>
        </w:r>
      </w:del>
      <w:r w:rsidR="00741401">
        <w:t xml:space="preserve"> accountability</w:t>
      </w:r>
      <w:commentRangeStart w:id="985"/>
      <w:ins w:id="986" w:author="DM" w:date="2012-08-18T10:19:00Z">
        <w:del w:id="987" w:author="Jeff Jacobson" w:date="2012-09-04T12:26:00Z">
          <w:r w:rsidR="00535088" w:rsidDel="00BC046F">
            <w:rPr>
              <w:rStyle w:val="QueryInline"/>
            </w:rPr>
            <w:delText>[AU: OK?]</w:delText>
          </w:r>
        </w:del>
      </w:ins>
      <w:commentRangeEnd w:id="985"/>
      <w:r w:rsidR="00BC046F">
        <w:rPr>
          <w:rStyle w:val="CommentReference"/>
          <w:rFonts w:asciiTheme="minorHAnsi" w:eastAsiaTheme="minorHAnsi" w:hAnsiTheme="minorHAnsi" w:cstheme="minorBidi"/>
          <w:snapToGrid/>
        </w:rPr>
        <w:commentReference w:id="985"/>
      </w:r>
      <w:r w:rsidR="00741401">
        <w:t>.</w:t>
      </w:r>
      <w:del w:id="988" w:author="DM" w:date="2012-08-18T10:19:00Z">
        <w:r w:rsidR="00741401" w:rsidDel="00535088">
          <w:delText xml:space="preserve"> </w:delText>
        </w:r>
      </w:del>
      <w:r w:rsidR="00741401">
        <w:t xml:space="preserve"> These</w:t>
      </w:r>
      <w:ins w:id="989" w:author="Jeff Jacobson" w:date="2012-09-04T12:26:00Z">
        <w:r w:rsidR="00BC046F">
          <w:t xml:space="preserve"> processes and technology</w:t>
        </w:r>
      </w:ins>
      <w:ins w:id="990" w:author="DM" w:date="2012-08-18T10:19:00Z">
        <w:del w:id="991" w:author="Jeff Jacobson" w:date="2012-09-04T12:26:00Z">
          <w:r w:rsidR="00535088" w:rsidDel="00BC046F">
            <w:rPr>
              <w:rStyle w:val="QueryInline"/>
            </w:rPr>
            <w:delText>[AU: add noun]</w:delText>
          </w:r>
        </w:del>
      </w:ins>
      <w:r w:rsidR="00741401">
        <w:t xml:space="preserve"> help keep attention focused on critical activities and will improve performance and results that are clearly traceable and measurable.</w:t>
      </w:r>
    </w:p>
    <w:p w:rsidR="00535088" w:rsidRDefault="00CE4930" w:rsidP="0057475C">
      <w:pPr>
        <w:pStyle w:val="Para"/>
        <w:rPr>
          <w:ins w:id="992" w:author="DM" w:date="2012-08-18T10:20:00Z"/>
        </w:rPr>
      </w:pPr>
      <w:r w:rsidRPr="00AE5042">
        <w:t xml:space="preserve">By planning your milestones </w:t>
      </w:r>
      <w:ins w:id="993" w:author="DM" w:date="2012-08-18T10:19:00Z">
        <w:r w:rsidR="00535088">
          <w:t xml:space="preserve">so </w:t>
        </w:r>
      </w:ins>
      <w:del w:id="994" w:author="DM" w:date="2012-08-18T10:20:00Z">
        <w:r w:rsidRPr="00AE5042" w:rsidDel="00535088">
          <w:delText xml:space="preserve">in a way </w:delText>
        </w:r>
      </w:del>
      <w:r w:rsidRPr="00AE5042">
        <w:t>that the cycle of stress and relax</w:t>
      </w:r>
      <w:r w:rsidR="00576425">
        <w:t>ation</w:t>
      </w:r>
      <w:r w:rsidRPr="00AE5042">
        <w:t xml:space="preserve"> reaches its optimum</w:t>
      </w:r>
      <w:r w:rsidR="008C32CA">
        <w:t xml:space="preserve"> (</w:t>
      </w:r>
      <w:r w:rsidRPr="00AE5042">
        <w:t>between four to six weeks</w:t>
      </w:r>
      <w:r w:rsidR="008C32CA">
        <w:t>)</w:t>
      </w:r>
      <w:ins w:id="995" w:author="DM" w:date="2012-08-18T10:20:00Z">
        <w:r w:rsidR="00535088">
          <w:t>,</w:t>
        </w:r>
      </w:ins>
      <w:r w:rsidR="008C32CA">
        <w:t xml:space="preserve"> </w:t>
      </w:r>
      <w:r w:rsidRPr="00AE5042">
        <w:t>your productivity will increase. People tend to focus on deliverables and the near</w:t>
      </w:r>
      <w:del w:id="996" w:author="DM" w:date="2012-08-18T10:20:00Z">
        <w:r w:rsidRPr="00AE5042" w:rsidDel="00535088">
          <w:delText>by</w:delText>
        </w:r>
      </w:del>
      <w:r w:rsidRPr="00AE5042">
        <w:t xml:space="preserve"> future. </w:t>
      </w:r>
    </w:p>
    <w:p w:rsidR="00CE4930" w:rsidRPr="00AE5042" w:rsidRDefault="00CE4930" w:rsidP="0057475C">
      <w:pPr>
        <w:pStyle w:val="Para"/>
        <w:rPr>
          <w:rFonts w:cstheme="minorHAnsi"/>
        </w:rPr>
      </w:pPr>
      <w:r w:rsidRPr="00AE5042">
        <w:t xml:space="preserve">Finally, offshoring to a low-wage country will increase the productivity while keeping you </w:t>
      </w:r>
      <w:r w:rsidR="00576425">
        <w:t>o</w:t>
      </w:r>
      <w:r w:rsidRPr="00AE5042">
        <w:t>n budget. When offshoring is considered</w:t>
      </w:r>
      <w:ins w:id="997" w:author="DM" w:date="2012-08-18T10:20:00Z">
        <w:r w:rsidR="00535088">
          <w:t>,</w:t>
        </w:r>
      </w:ins>
      <w:r w:rsidRPr="00AE5042">
        <w:t xml:space="preserve"> you also need to calculate for additional overhead and management</w:t>
      </w:r>
      <w:del w:id="998" w:author="DM" w:date="2012-08-18T10:20:00Z">
        <w:r w:rsidRPr="00AE5042" w:rsidDel="00535088">
          <w:delText>,</w:delText>
        </w:r>
      </w:del>
      <w:r w:rsidRPr="00AE5042">
        <w:t xml:space="preserve"> and a more rigid governance structure due to distributed delivery. As a rule of thumb, you need to add between 15 to 20 percent of the hours spent in the offshore location due to a loss in productivity. This number depends on the experience the project team has with offshoring.</w:t>
      </w:r>
      <w:r w:rsidRPr="00AE5042">
        <w:rPr>
          <w:rFonts w:cstheme="minorHAnsi"/>
        </w:rPr>
        <w:t> </w:t>
      </w:r>
    </w:p>
    <w:p w:rsidR="00FD1E9B" w:rsidRDefault="00902ACC" w:rsidP="00E96790">
      <w:pPr>
        <w:pStyle w:val="H2"/>
      </w:pPr>
      <w:r w:rsidRPr="00902ACC">
        <w:t>Adopting the PPM</w:t>
      </w:r>
      <w:r w:rsidR="00CE4930" w:rsidRPr="00902ACC">
        <w:t xml:space="preserve"> Lifecycle</w:t>
      </w:r>
      <w:r w:rsidRPr="00902ACC">
        <w:t xml:space="preserve"> as a </w:t>
      </w:r>
      <w:r w:rsidR="008D375F">
        <w:t>C</w:t>
      </w:r>
      <w:r w:rsidRPr="00902ACC">
        <w:t>omponent of the Business Lifecycle</w:t>
      </w:r>
    </w:p>
    <w:p w:rsidR="0031535B" w:rsidRPr="00AE5042" w:rsidRDefault="00CE4930" w:rsidP="005C135D">
      <w:pPr>
        <w:pStyle w:val="Para"/>
      </w:pPr>
      <w:r w:rsidRPr="00AE5042">
        <w:t>All projects follow more or less the same pattern. In the beginning of the project</w:t>
      </w:r>
      <w:r w:rsidR="00C05970">
        <w:t>,</w:t>
      </w:r>
      <w:r w:rsidRPr="00AE5042">
        <w:t xml:space="preserve"> during requirements gathering and the design phase</w:t>
      </w:r>
      <w:ins w:id="999" w:author="Tim Runcie" w:date="2012-09-13T08:39:00Z">
        <w:r w:rsidR="00A210C1">
          <w:t>s</w:t>
        </w:r>
      </w:ins>
      <w:r w:rsidRPr="00AE5042">
        <w:t xml:space="preserve">, there is a focus on </w:t>
      </w:r>
      <w:ins w:id="1000" w:author="DM" w:date="2012-08-18T10:20:00Z">
        <w:r w:rsidR="00535088">
          <w:t xml:space="preserve">the needs of </w:t>
        </w:r>
      </w:ins>
      <w:r w:rsidR="00902ACC">
        <w:t>business user groups</w:t>
      </w:r>
      <w:del w:id="1001" w:author="DM" w:date="2012-08-18T10:20:00Z">
        <w:r w:rsidR="00613ED4" w:rsidDel="00535088">
          <w:delText>’</w:delText>
        </w:r>
        <w:r w:rsidR="00902ACC" w:rsidDel="00535088">
          <w:delText xml:space="preserve"> needs</w:delText>
        </w:r>
      </w:del>
      <w:r w:rsidR="00902ACC">
        <w:t>, strategic alignment, high-level costs, timing</w:t>
      </w:r>
      <w:r w:rsidR="00C05970">
        <w:t>,</w:t>
      </w:r>
      <w:r w:rsidRPr="00AE5042">
        <w:t xml:space="preserve"> and quality. During these </w:t>
      </w:r>
      <w:proofErr w:type="gramStart"/>
      <w:r w:rsidRPr="00AE5042">
        <w:t>phases</w:t>
      </w:r>
      <w:commentRangeStart w:id="1002"/>
      <w:ins w:id="1003" w:author="DM" w:date="2012-08-18T10:21:00Z">
        <w:r w:rsidR="00535088">
          <w:rPr>
            <w:rStyle w:val="QueryInline"/>
          </w:rPr>
          <w:t>[</w:t>
        </w:r>
        <w:commentRangeStart w:id="1004"/>
        <w:proofErr w:type="gramEnd"/>
        <w:r w:rsidR="00535088">
          <w:rPr>
            <w:rStyle w:val="QueryInline"/>
          </w:rPr>
          <w:t>AU: you used singular for “phase” above; clarify if this is 1 or 2 phases]</w:t>
        </w:r>
      </w:ins>
      <w:commentRangeEnd w:id="1002"/>
      <w:r w:rsidR="002C0005">
        <w:rPr>
          <w:rStyle w:val="CommentReference"/>
          <w:rFonts w:asciiTheme="minorHAnsi" w:eastAsiaTheme="minorHAnsi" w:hAnsiTheme="minorHAnsi" w:cstheme="minorBidi"/>
          <w:snapToGrid/>
        </w:rPr>
        <w:commentReference w:id="1002"/>
      </w:r>
      <w:commentRangeEnd w:id="1004"/>
      <w:r w:rsidR="00A210C1">
        <w:rPr>
          <w:rStyle w:val="CommentReference"/>
          <w:rFonts w:asciiTheme="minorHAnsi" w:eastAsiaTheme="minorHAnsi" w:hAnsiTheme="minorHAnsi" w:cstheme="minorBidi"/>
          <w:snapToGrid/>
        </w:rPr>
        <w:commentReference w:id="1004"/>
      </w:r>
      <w:r w:rsidRPr="00AE5042">
        <w:t xml:space="preserve">, the </w:t>
      </w:r>
      <w:r w:rsidR="00902ACC">
        <w:t>milestones and specific resources</w:t>
      </w:r>
      <w:r w:rsidRPr="00AE5042">
        <w:t xml:space="preserve"> are less of a concern. The project manager is often a facilitator</w:t>
      </w:r>
      <w:r w:rsidR="00C05970">
        <w:t>,</w:t>
      </w:r>
      <w:r w:rsidRPr="00AE5042">
        <w:t xml:space="preserve"> gather</w:t>
      </w:r>
      <w:r w:rsidR="00C05970">
        <w:t>ing</w:t>
      </w:r>
      <w:r w:rsidRPr="00AE5042">
        <w:t xml:space="preserve"> all functional and non</w:t>
      </w:r>
      <w:del w:id="1005" w:author="DM" w:date="2012-08-18T10:21:00Z">
        <w:r w:rsidRPr="00AE5042" w:rsidDel="00535088">
          <w:delText>-</w:delText>
        </w:r>
      </w:del>
      <w:r w:rsidRPr="00AE5042">
        <w:t>functional requirements</w:t>
      </w:r>
      <w:r w:rsidR="00E43716">
        <w:t xml:space="preserve">. </w:t>
      </w:r>
      <w:r w:rsidRPr="00AE5042">
        <w:t xml:space="preserve">During </w:t>
      </w:r>
      <w:r w:rsidR="00902ACC">
        <w:t>the create phase</w:t>
      </w:r>
      <w:r w:rsidRPr="00AE5042">
        <w:t>, the scope becomes clear</w:t>
      </w:r>
      <w:ins w:id="1006" w:author="DM" w:date="2012-08-18T10:21:00Z">
        <w:r w:rsidR="00535088">
          <w:t>,</w:t>
        </w:r>
      </w:ins>
      <w:r w:rsidRPr="00AE5042">
        <w:t xml:space="preserve"> and an end date is agreed on. The focus changes to time and </w:t>
      </w:r>
      <w:r w:rsidR="00902ACC">
        <w:t>resources</w:t>
      </w:r>
      <w:r w:rsidRPr="00AE5042">
        <w:t xml:space="preserve">, which </w:t>
      </w:r>
      <w:r w:rsidR="00C05970">
        <w:t>are</w:t>
      </w:r>
      <w:r w:rsidR="00C05970" w:rsidRPr="00AE5042">
        <w:t xml:space="preserve"> </w:t>
      </w:r>
      <w:r w:rsidRPr="00AE5042">
        <w:t xml:space="preserve">the axis for analysis and </w:t>
      </w:r>
      <w:r w:rsidR="00902ACC">
        <w:t>movement of the project through stages and phases</w:t>
      </w:r>
      <w:r w:rsidRPr="00AE5042">
        <w:t xml:space="preserve">. </w:t>
      </w:r>
    </w:p>
    <w:p w:rsidR="0031535B" w:rsidRDefault="00AB652D" w:rsidP="0031535B">
      <w:pPr>
        <w:pStyle w:val="H1"/>
      </w:pPr>
      <w:r>
        <w:t xml:space="preserve">Important Concepts </w:t>
      </w:r>
      <w:ins w:id="1007" w:author="DM" w:date="2012-08-21T05:24:00Z">
        <w:r w:rsidR="00461612">
          <w:t>Covered in</w:t>
        </w:r>
      </w:ins>
      <w:del w:id="1008" w:author="DM" w:date="2012-08-21T05:24:00Z">
        <w:r w:rsidR="0031535B" w:rsidDel="00461612">
          <w:delText>of</w:delText>
        </w:r>
      </w:del>
      <w:r w:rsidR="0031535B">
        <w:t xml:space="preserve"> This Chapter</w:t>
      </w:r>
    </w:p>
    <w:p w:rsidR="0031535B" w:rsidRPr="00535088" w:rsidRDefault="00CE505B" w:rsidP="0031535B">
      <w:pPr>
        <w:pStyle w:val="Para"/>
        <w:rPr>
          <w:rStyle w:val="QueryInline"/>
          <w:rPrChange w:id="1009" w:author="DM" w:date="2012-08-18T10:21:00Z">
            <w:rPr/>
          </w:rPrChange>
        </w:rPr>
      </w:pPr>
      <w:r>
        <w:t xml:space="preserve">This </w:t>
      </w:r>
      <w:r w:rsidR="00424C01">
        <w:t>chapter’s</w:t>
      </w:r>
      <w:r>
        <w:t xml:space="preserve"> emphasis was </w:t>
      </w:r>
      <w:r w:rsidR="003B25E6">
        <w:t>focused on learn</w:t>
      </w:r>
      <w:r w:rsidR="00BA5414">
        <w:t>ing</w:t>
      </w:r>
      <w:r w:rsidR="003B25E6">
        <w:t xml:space="preserve"> how to leverage the different lifecycles surrounding </w:t>
      </w:r>
      <w:ins w:id="1010" w:author="DM" w:date="2012-08-18T10:21:00Z">
        <w:r w:rsidR="00535088">
          <w:t>p</w:t>
        </w:r>
      </w:ins>
      <w:del w:id="1011" w:author="DM" w:date="2012-08-18T10:21:00Z">
        <w:r w:rsidR="003B25E6" w:rsidDel="00535088">
          <w:delText>P</w:delText>
        </w:r>
      </w:del>
      <w:r w:rsidR="003B25E6">
        <w:t xml:space="preserve">roject, </w:t>
      </w:r>
      <w:del w:id="1012" w:author="DM" w:date="2012-08-18T10:21:00Z">
        <w:r w:rsidR="003B25E6" w:rsidDel="00535088">
          <w:delText>P</w:delText>
        </w:r>
      </w:del>
      <w:ins w:id="1013" w:author="DM" w:date="2012-08-18T10:21:00Z">
        <w:r w:rsidR="00535088">
          <w:t>p</w:t>
        </w:r>
      </w:ins>
      <w:r w:rsidR="003B25E6">
        <w:t>rogram</w:t>
      </w:r>
      <w:ins w:id="1014" w:author="DM" w:date="2012-08-18T10:21:00Z">
        <w:r w:rsidR="00535088">
          <w:t>,</w:t>
        </w:r>
      </w:ins>
      <w:r w:rsidR="003B25E6">
        <w:t xml:space="preserve"> and </w:t>
      </w:r>
      <w:del w:id="1015" w:author="DM" w:date="2012-08-18T10:21:00Z">
        <w:r w:rsidR="003B25E6" w:rsidDel="00535088">
          <w:delText>P</w:delText>
        </w:r>
      </w:del>
      <w:ins w:id="1016" w:author="DM" w:date="2012-08-18T10:21:00Z">
        <w:r w:rsidR="00535088">
          <w:t>p</w:t>
        </w:r>
      </w:ins>
      <w:r w:rsidR="003B25E6">
        <w:t>ortfolio management blended with P</w:t>
      </w:r>
      <w:r w:rsidR="00BA5414">
        <w:t xml:space="preserve">PM and the business lifecycle. </w:t>
      </w:r>
      <w:r w:rsidR="003B25E6">
        <w:t xml:space="preserve">Some key concepts </w:t>
      </w:r>
      <w:del w:id="1017" w:author="DM" w:date="2012-08-18T10:21:00Z">
        <w:r w:rsidR="003B25E6" w:rsidDel="00535088">
          <w:delText xml:space="preserve">or takeaway’s </w:delText>
        </w:r>
      </w:del>
      <w:r w:rsidR="003B25E6">
        <w:t>were</w:t>
      </w:r>
      <w:ins w:id="1018" w:author="DM" w:date="2012-08-18T10:21:00Z">
        <w:r w:rsidR="00535088">
          <w:t>:</w:t>
        </w:r>
      </w:ins>
      <w:del w:id="1019" w:author="DM" w:date="2012-08-18T10:21:00Z">
        <w:r w:rsidR="003B25E6" w:rsidDel="00535088">
          <w:delText>.</w:delText>
        </w:r>
      </w:del>
    </w:p>
    <w:p w:rsidR="0031535B" w:rsidRDefault="003B25E6" w:rsidP="0031535B">
      <w:pPr>
        <w:pStyle w:val="ListBulleted"/>
      </w:pPr>
      <w:r>
        <w:t>Blending the right amount of automation and centralization can radically improve the business and processes surrounding PPM implementation</w:t>
      </w:r>
    </w:p>
    <w:p w:rsidR="0031535B" w:rsidRDefault="00860AEB" w:rsidP="0031535B">
      <w:pPr>
        <w:pStyle w:val="ListBulleted"/>
      </w:pPr>
      <w:r>
        <w:t xml:space="preserve">By following a </w:t>
      </w:r>
      <w:del w:id="1020" w:author="DM" w:date="2012-08-18T08:25:00Z">
        <w:r w:rsidDel="00C53BD7">
          <w:delText xml:space="preserve">project management </w:delText>
        </w:r>
      </w:del>
      <w:ins w:id="1021" w:author="DM" w:date="2012-08-18T08:25:00Z">
        <w:r w:rsidR="00C53BD7">
          <w:t xml:space="preserve">PM </w:t>
        </w:r>
      </w:ins>
      <w:r>
        <w:t>methodology and folding that into the native features of PPM, you can establish a reinforced and supported workflow that yields the best results for metrics, reporting</w:t>
      </w:r>
      <w:ins w:id="1022" w:author="DM" w:date="2012-08-18T10:22:00Z">
        <w:r w:rsidR="00193149">
          <w:t>,</w:t>
        </w:r>
      </w:ins>
      <w:r>
        <w:t xml:space="preserve"> a</w:t>
      </w:r>
      <w:r w:rsidR="00BA5414">
        <w:t>nd visibility and communication</w:t>
      </w:r>
    </w:p>
    <w:p w:rsidR="0031535B" w:rsidRDefault="00193149" w:rsidP="0031535B">
      <w:pPr>
        <w:pStyle w:val="ListBulleted"/>
      </w:pPr>
      <w:ins w:id="1023" w:author="DM" w:date="2012-08-18T10:22:00Z">
        <w:r>
          <w:t>PM</w:t>
        </w:r>
      </w:ins>
      <w:del w:id="1024" w:author="DM" w:date="2012-08-18T10:22:00Z">
        <w:r w:rsidR="00860AEB" w:rsidDel="00193149">
          <w:delText>Portfolio Management</w:delText>
        </w:r>
      </w:del>
      <w:r w:rsidR="00860AEB">
        <w:t xml:space="preserve"> can be supercharged </w:t>
      </w:r>
      <w:ins w:id="1025" w:author="DM" w:date="2012-08-18T10:22:00Z">
        <w:r>
          <w:t>through</w:t>
        </w:r>
      </w:ins>
      <w:del w:id="1026" w:author="DM" w:date="2012-08-18T10:22:00Z">
        <w:r w:rsidR="00860AEB" w:rsidDel="00193149">
          <w:delText>by implementing</w:delText>
        </w:r>
      </w:del>
      <w:r w:rsidR="00860AEB">
        <w:t xml:space="preserve"> </w:t>
      </w:r>
      <w:del w:id="1027" w:author="DM" w:date="2012-08-18T10:22:00Z">
        <w:r w:rsidR="00860AEB" w:rsidDel="00193149">
          <w:delText xml:space="preserve">good </w:delText>
        </w:r>
      </w:del>
      <w:del w:id="1028" w:author="DM" w:date="2012-08-18T08:25:00Z">
        <w:r w:rsidR="00860AEB" w:rsidDel="00C53BD7">
          <w:delText xml:space="preserve">Project Management </w:delText>
        </w:r>
      </w:del>
      <w:del w:id="1029" w:author="DM" w:date="2012-08-18T10:22:00Z">
        <w:r w:rsidR="00860AEB" w:rsidDel="00193149">
          <w:delText xml:space="preserve">through </w:delText>
        </w:r>
      </w:del>
      <w:r w:rsidR="00860AEB">
        <w:t>a PPM implementation</w:t>
      </w:r>
      <w:commentRangeStart w:id="1030"/>
      <w:ins w:id="1031" w:author="DM" w:date="2012-08-18T10:23:00Z">
        <w:del w:id="1032" w:author="Jeff Jacobson" w:date="2012-09-04T12:28:00Z">
          <w:r w:rsidDel="00493139">
            <w:rPr>
              <w:rStyle w:val="QueryInline"/>
            </w:rPr>
            <w:delText>[AU: OK?</w:delText>
          </w:r>
        </w:del>
      </w:ins>
      <w:ins w:id="1033" w:author="Odum, Amy - Hoboken" w:date="2012-08-27T14:54:00Z">
        <w:del w:id="1034" w:author="Jeff Jacobson" w:date="2012-09-04T12:28:00Z">
          <w:r w:rsidR="00247160" w:rsidDel="00493139">
            <w:rPr>
              <w:rStyle w:val="QueryInline"/>
            </w:rPr>
            <w:delText xml:space="preserve"> To avoid implementing through an implementation</w:delText>
          </w:r>
        </w:del>
      </w:ins>
      <w:ins w:id="1035" w:author="DM" w:date="2012-08-18T10:23:00Z">
        <w:del w:id="1036" w:author="Jeff Jacobson" w:date="2012-09-04T12:28:00Z">
          <w:r w:rsidDel="00493139">
            <w:rPr>
              <w:rStyle w:val="QueryInline"/>
            </w:rPr>
            <w:delText>]</w:delText>
          </w:r>
        </w:del>
      </w:ins>
      <w:commentRangeEnd w:id="1030"/>
      <w:r w:rsidR="00493139">
        <w:rPr>
          <w:rStyle w:val="CommentReference"/>
          <w:rFonts w:asciiTheme="minorHAnsi" w:eastAsiaTheme="minorHAnsi" w:hAnsiTheme="minorHAnsi" w:cstheme="minorBidi"/>
          <w:snapToGrid/>
        </w:rPr>
        <w:commentReference w:id="1030"/>
      </w:r>
      <w:r w:rsidR="00860AEB">
        <w:t>, establishing metrics for pre</w:t>
      </w:r>
      <w:ins w:id="1037" w:author="DM" w:date="2012-08-18T10:23:00Z">
        <w:r>
          <w:t>–</w:t>
        </w:r>
      </w:ins>
      <w:del w:id="1038" w:author="DM" w:date="2012-08-18T10:23:00Z">
        <w:r w:rsidR="00860AEB" w:rsidDel="00193149">
          <w:delText>-</w:delText>
        </w:r>
      </w:del>
      <w:r w:rsidR="00860AEB">
        <w:t>work portfolio management, existing work portfolio management</w:t>
      </w:r>
      <w:ins w:id="1039" w:author="DM" w:date="2012-08-18T10:23:00Z">
        <w:r>
          <w:t>,</w:t>
        </w:r>
      </w:ins>
      <w:r w:rsidR="00860AEB">
        <w:t xml:space="preserve"> and </w:t>
      </w:r>
      <w:proofErr w:type="spellStart"/>
      <w:r w:rsidR="00860AEB">
        <w:t>post</w:t>
      </w:r>
      <w:del w:id="1040" w:author="DM" w:date="2012-08-18T10:23:00Z">
        <w:r w:rsidR="00860AEB" w:rsidDel="00193149">
          <w:delText xml:space="preserve"> </w:delText>
        </w:r>
      </w:del>
      <w:r w:rsidR="00860AEB">
        <w:t>project</w:t>
      </w:r>
      <w:proofErr w:type="spellEnd"/>
      <w:r w:rsidR="00860AEB">
        <w:t xml:space="preserve"> completion analysis of a project against stated goals and objectives.</w:t>
      </w:r>
    </w:p>
    <w:p w:rsidR="0031535B" w:rsidRDefault="00BA5414" w:rsidP="0031535B">
      <w:pPr>
        <w:pStyle w:val="ListBulleted"/>
      </w:pPr>
      <w:r>
        <w:t xml:space="preserve">There </w:t>
      </w:r>
      <w:proofErr w:type="gramStart"/>
      <w:r>
        <w:t>are</w:t>
      </w:r>
      <w:proofErr w:type="gramEnd"/>
      <w:r>
        <w:t xml:space="preserve"> key </w:t>
      </w:r>
      <w:r w:rsidR="00860AEB">
        <w:t>gotcha</w:t>
      </w:r>
      <w:del w:id="1041" w:author="DM" w:date="2012-08-18T10:23:00Z">
        <w:r w:rsidR="00860AEB" w:rsidDel="00193149">
          <w:delText>’</w:delText>
        </w:r>
      </w:del>
      <w:r w:rsidR="00860AEB">
        <w:t xml:space="preserve">s </w:t>
      </w:r>
      <w:ins w:id="1042" w:author="DM" w:date="2012-08-18T10:23:00Z">
        <w:r w:rsidR="00193149">
          <w:t xml:space="preserve">to avoid </w:t>
        </w:r>
      </w:ins>
      <w:r w:rsidR="00860AEB">
        <w:t>in a PPM implementation</w:t>
      </w:r>
      <w:del w:id="1043" w:author="DM" w:date="2012-08-18T10:23:00Z">
        <w:r w:rsidR="00860AEB" w:rsidDel="00193149">
          <w:delText xml:space="preserve"> you want to avoid</w:delText>
        </w:r>
      </w:del>
      <w:r w:rsidR="00860AEB">
        <w:t xml:space="preserve">. </w:t>
      </w:r>
      <w:del w:id="1044" w:author="DM" w:date="2012-08-18T10:23:00Z">
        <w:r w:rsidR="00860AEB" w:rsidDel="00193149">
          <w:delText xml:space="preserve"> </w:delText>
        </w:r>
      </w:del>
      <w:r w:rsidR="00860AEB">
        <w:t xml:space="preserve">We call these the </w:t>
      </w:r>
      <w:del w:id="1045" w:author="DM" w:date="2012-08-18T10:23:00Z">
        <w:r w:rsidR="00860AEB" w:rsidDel="00193149">
          <w:delText>“K</w:delText>
        </w:r>
      </w:del>
      <w:ins w:id="1046" w:author="DM" w:date="2012-08-18T10:23:00Z">
        <w:r w:rsidR="00193149">
          <w:t>k</w:t>
        </w:r>
      </w:ins>
      <w:r w:rsidR="00860AEB">
        <w:t xml:space="preserve">iss of </w:t>
      </w:r>
      <w:del w:id="1047" w:author="DM" w:date="2012-08-18T10:23:00Z">
        <w:r w:rsidR="00860AEB" w:rsidDel="00193149">
          <w:delText>D</w:delText>
        </w:r>
      </w:del>
      <w:ins w:id="1048" w:author="DM" w:date="2012-08-18T10:23:00Z">
        <w:r w:rsidR="00193149">
          <w:t>d</w:t>
        </w:r>
      </w:ins>
      <w:r w:rsidR="00860AEB">
        <w:t>eath</w:t>
      </w:r>
      <w:ins w:id="1049" w:author="DM" w:date="2012-08-18T10:23:00Z">
        <w:r w:rsidR="00193149">
          <w:t>.</w:t>
        </w:r>
      </w:ins>
      <w:del w:id="1050" w:author="DM" w:date="2012-08-18T10:23:00Z">
        <w:r w:rsidR="00860AEB" w:rsidDel="00193149">
          <w:delText>”</w:delText>
        </w:r>
      </w:del>
      <w:r w:rsidR="00860AEB">
        <w:t xml:space="preserve"> </w:t>
      </w:r>
      <w:del w:id="1051" w:author="DM" w:date="2012-08-18T10:23:00Z">
        <w:r w:rsidR="00860AEB" w:rsidDel="00193149">
          <w:delText>and b</w:delText>
        </w:r>
      </w:del>
      <w:ins w:id="1052" w:author="DM" w:date="2012-08-18T10:23:00Z">
        <w:r w:rsidR="00193149">
          <w:t>B</w:t>
        </w:r>
      </w:ins>
      <w:r w:rsidR="00860AEB">
        <w:t>eing aware of them is critical in ensuring a successful deployment.</w:t>
      </w:r>
    </w:p>
    <w:sectPr w:rsidR="0031535B" w:rsidSect="00DC7E9F">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7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5" w:author="Jeff Jacobson" w:date="2012-09-04T11:39:00Z" w:initials="JJ">
    <w:p w:rsidR="0051383A" w:rsidRDefault="0051383A">
      <w:pPr>
        <w:pStyle w:val="CommentText"/>
      </w:pPr>
      <w:r>
        <w:rPr>
          <w:rStyle w:val="CommentReference"/>
        </w:rPr>
        <w:annotationRef/>
      </w:r>
      <w:r>
        <w:t>Yes. Ok.</w:t>
      </w:r>
    </w:p>
  </w:comment>
  <w:comment w:id="130" w:author="Jeff Jacobson" w:date="2012-09-04T11:42:00Z" w:initials="JJ">
    <w:p w:rsidR="0051383A" w:rsidRDefault="0051383A">
      <w:pPr>
        <w:pStyle w:val="CommentText"/>
      </w:pPr>
      <w:r>
        <w:rPr>
          <w:rStyle w:val="CommentReference"/>
        </w:rPr>
        <w:annotationRef/>
      </w:r>
      <w:r w:rsidRPr="003C3140">
        <w:rPr>
          <w:b/>
        </w:rPr>
        <w:t>Tim</w:t>
      </w:r>
      <w:r>
        <w:t>?</w:t>
      </w:r>
    </w:p>
  </w:comment>
  <w:comment w:id="133" w:author="Tim Runcie" w:date="2012-09-13T08:13:00Z" w:initials="TR">
    <w:p w:rsidR="008E6282" w:rsidRDefault="008E6282">
      <w:pPr>
        <w:pStyle w:val="CommentText"/>
      </w:pPr>
      <w:r>
        <w:rPr>
          <w:rStyle w:val="CommentReference"/>
        </w:rPr>
        <w:annotationRef/>
      </w:r>
      <w:r>
        <w:t>I broke it into many different lists below, so removed the reference from here.</w:t>
      </w:r>
    </w:p>
  </w:comment>
  <w:comment w:id="225" w:author="Jeff Jacobson" w:date="2012-09-04T12:02:00Z" w:initials="JJ">
    <w:p w:rsidR="00FB5CF3" w:rsidRDefault="00FB5CF3">
      <w:pPr>
        <w:pStyle w:val="CommentText"/>
      </w:pPr>
      <w:r>
        <w:rPr>
          <w:rStyle w:val="CommentReference"/>
        </w:rPr>
        <w:annotationRef/>
      </w:r>
      <w:r w:rsidRPr="00FB5CF3">
        <w:rPr>
          <w:b/>
        </w:rPr>
        <w:t>Tim</w:t>
      </w:r>
      <w:r>
        <w:t>?</w:t>
      </w:r>
    </w:p>
  </w:comment>
  <w:comment w:id="227" w:author="Tim Runcie" w:date="2012-09-13T08:17:00Z" w:initials="TR">
    <w:p w:rsidR="008B0678" w:rsidRDefault="008B0678">
      <w:pPr>
        <w:pStyle w:val="CommentText"/>
      </w:pPr>
      <w:r>
        <w:rPr>
          <w:rStyle w:val="CommentReference"/>
        </w:rPr>
        <w:annotationRef/>
      </w:r>
      <w:r>
        <w:t>Definitely reworded for clarity.</w:t>
      </w:r>
    </w:p>
  </w:comment>
  <w:comment w:id="256" w:author="Jeff Jacobson" w:date="2012-09-04T12:04:00Z" w:initials="JJ">
    <w:p w:rsidR="00920540" w:rsidRDefault="00920540">
      <w:pPr>
        <w:pStyle w:val="CommentText"/>
      </w:pPr>
      <w:r>
        <w:rPr>
          <w:rStyle w:val="CommentReference"/>
        </w:rPr>
        <w:annotationRef/>
      </w:r>
      <w:r>
        <w:t>Makes sense to me.</w:t>
      </w:r>
    </w:p>
  </w:comment>
  <w:comment w:id="282" w:author="Jeff Jacobson" w:date="2012-09-04T12:05:00Z" w:initials="JJ">
    <w:p w:rsidR="00920540" w:rsidRDefault="00920540">
      <w:pPr>
        <w:pStyle w:val="CommentText"/>
      </w:pPr>
      <w:r>
        <w:rPr>
          <w:rStyle w:val="CommentReference"/>
        </w:rPr>
        <w:annotationRef/>
      </w:r>
      <w:r>
        <w:t>Verified.</w:t>
      </w:r>
    </w:p>
  </w:comment>
  <w:comment w:id="312" w:author="Jeff Jacobson" w:date="2012-09-04T12:06:00Z" w:initials="JJ">
    <w:p w:rsidR="00DB5318" w:rsidRDefault="00DB5318">
      <w:pPr>
        <w:pStyle w:val="CommentText"/>
      </w:pPr>
      <w:r>
        <w:rPr>
          <w:rStyle w:val="CommentReference"/>
        </w:rPr>
        <w:annotationRef/>
      </w:r>
      <w:r w:rsidRPr="00DB5318">
        <w:rPr>
          <w:b/>
        </w:rPr>
        <w:t>Tim</w:t>
      </w:r>
      <w:r>
        <w:t>?</w:t>
      </w:r>
    </w:p>
  </w:comment>
  <w:comment w:id="314" w:author="Tim Runcie" w:date="2012-09-13T08:24:00Z" w:initials="TR">
    <w:p w:rsidR="009726FE" w:rsidRDefault="009726FE">
      <w:pPr>
        <w:pStyle w:val="CommentText"/>
      </w:pPr>
      <w:r>
        <w:rPr>
          <w:rStyle w:val="CommentReference"/>
        </w:rPr>
        <w:annotationRef/>
      </w:r>
      <w:r>
        <w:t>Added and reworded for clarity.</w:t>
      </w:r>
    </w:p>
  </w:comment>
  <w:comment w:id="336" w:author="Jeff Jacobson" w:date="2012-09-04T12:07:00Z" w:initials="JJ">
    <w:p w:rsidR="00CC41BE" w:rsidRDefault="00CC41BE">
      <w:pPr>
        <w:pStyle w:val="CommentText"/>
      </w:pPr>
      <w:r>
        <w:rPr>
          <w:rStyle w:val="CommentReference"/>
        </w:rPr>
        <w:annotationRef/>
      </w:r>
      <w:r>
        <w:t>Yes. Ok.</w:t>
      </w:r>
    </w:p>
  </w:comment>
  <w:comment w:id="397" w:author="Jeff Jacobson" w:date="2012-09-04T12:08:00Z" w:initials="JJ">
    <w:p w:rsidR="00A51A32" w:rsidRDefault="00A51A32">
      <w:pPr>
        <w:pStyle w:val="CommentText"/>
      </w:pPr>
      <w:r>
        <w:rPr>
          <w:rStyle w:val="CommentReference"/>
        </w:rPr>
        <w:annotationRef/>
      </w:r>
      <w:r w:rsidRPr="00A51A32">
        <w:rPr>
          <w:b/>
        </w:rPr>
        <w:t>Tim</w:t>
      </w:r>
      <w:r>
        <w:t>? These are phases, aren’t they?</w:t>
      </w:r>
    </w:p>
  </w:comment>
  <w:comment w:id="399" w:author="Tim Runcie" w:date="2012-09-13T08:27:00Z" w:initials="TR">
    <w:p w:rsidR="00812A38" w:rsidRDefault="00812A38">
      <w:pPr>
        <w:pStyle w:val="CommentText"/>
      </w:pPr>
      <w:r>
        <w:rPr>
          <w:rStyle w:val="CommentReference"/>
        </w:rPr>
        <w:annotationRef/>
      </w:r>
      <w:r>
        <w:t>Reworded for clarity.  Thanks</w:t>
      </w:r>
    </w:p>
  </w:comment>
  <w:comment w:id="534" w:author="Jeff Jacobson" w:date="2012-09-04T12:09:00Z" w:initials="JJ">
    <w:p w:rsidR="00C724B0" w:rsidRDefault="00C724B0">
      <w:pPr>
        <w:pStyle w:val="CommentText"/>
      </w:pPr>
      <w:r>
        <w:rPr>
          <w:rStyle w:val="CommentReference"/>
        </w:rPr>
        <w:annotationRef/>
      </w:r>
      <w:r w:rsidRPr="00C724B0">
        <w:rPr>
          <w:b/>
        </w:rPr>
        <w:t>Tim</w:t>
      </w:r>
      <w:r>
        <w:t>?</w:t>
      </w:r>
    </w:p>
  </w:comment>
  <w:comment w:id="538" w:author="Jeff Jacobson" w:date="2012-09-04T12:10:00Z" w:initials="JJ">
    <w:p w:rsidR="00C724B0" w:rsidRDefault="00C724B0">
      <w:pPr>
        <w:pStyle w:val="CommentText"/>
      </w:pPr>
      <w:r>
        <w:rPr>
          <w:rStyle w:val="CommentReference"/>
        </w:rPr>
        <w:annotationRef/>
      </w:r>
      <w:r w:rsidRPr="00C724B0">
        <w:rPr>
          <w:b/>
        </w:rPr>
        <w:t>Tim</w:t>
      </w:r>
      <w:r>
        <w:t>.</w:t>
      </w:r>
    </w:p>
  </w:comment>
  <w:comment w:id="546" w:author="Jeff Jacobson" w:date="2012-09-04T12:10:00Z" w:initials="JJ">
    <w:p w:rsidR="00C724B0" w:rsidRDefault="00C724B0">
      <w:pPr>
        <w:pStyle w:val="CommentText"/>
      </w:pPr>
      <w:r>
        <w:rPr>
          <w:rStyle w:val="CommentReference"/>
        </w:rPr>
        <w:annotationRef/>
      </w:r>
      <w:r w:rsidRPr="00C724B0">
        <w:rPr>
          <w:b/>
        </w:rPr>
        <w:t>Tim</w:t>
      </w:r>
      <w:r>
        <w:t>.</w:t>
      </w:r>
    </w:p>
  </w:comment>
  <w:comment w:id="536" w:author="Tim Runcie" w:date="2012-09-13T08:30:00Z" w:initials="TR">
    <w:p w:rsidR="00123BF3" w:rsidRDefault="00123BF3">
      <w:pPr>
        <w:pStyle w:val="CommentText"/>
      </w:pPr>
      <w:r>
        <w:rPr>
          <w:rStyle w:val="CommentReference"/>
        </w:rPr>
        <w:annotationRef/>
      </w:r>
      <w:r>
        <w:t>Completely re-worded.</w:t>
      </w:r>
    </w:p>
  </w:comment>
  <w:comment w:id="579" w:author="Jeff Jacobson" w:date="2012-09-04T12:11:00Z" w:initials="JJ">
    <w:p w:rsidR="00F85C2E" w:rsidRDefault="00F85C2E">
      <w:pPr>
        <w:pStyle w:val="CommentText"/>
      </w:pPr>
      <w:r>
        <w:rPr>
          <w:rStyle w:val="CommentReference"/>
        </w:rPr>
        <w:annotationRef/>
      </w:r>
      <w:r>
        <w:t>Keep here.</w:t>
      </w:r>
    </w:p>
  </w:comment>
  <w:comment w:id="611" w:author="Tim Runcie" w:date="2012-09-13T08:32:00Z" w:initials="TR">
    <w:p w:rsidR="00BB0C4F" w:rsidRDefault="00BB0C4F">
      <w:pPr>
        <w:pStyle w:val="CommentText"/>
      </w:pPr>
      <w:r>
        <w:rPr>
          <w:rStyle w:val="CommentReference"/>
        </w:rPr>
        <w:annotationRef/>
      </w:r>
      <w:r>
        <w:t>Text added.</w:t>
      </w:r>
    </w:p>
  </w:comment>
  <w:comment w:id="609" w:author="Jeff Jacobson" w:date="2012-09-04T12:14:00Z" w:initials="JJ">
    <w:p w:rsidR="000A1CCC" w:rsidRDefault="000A1CCC">
      <w:pPr>
        <w:pStyle w:val="CommentText"/>
      </w:pPr>
      <w:r>
        <w:rPr>
          <w:rStyle w:val="CommentReference"/>
        </w:rPr>
        <w:annotationRef/>
      </w:r>
      <w:r w:rsidRPr="000A1CCC">
        <w:rPr>
          <w:b/>
        </w:rPr>
        <w:t>Tim</w:t>
      </w:r>
      <w:r>
        <w:t>.</w:t>
      </w:r>
    </w:p>
  </w:comment>
  <w:comment w:id="704" w:author="Jeff Jacobson" w:date="2012-09-04T12:16:00Z" w:initials="JJ">
    <w:p w:rsidR="007E0DAA" w:rsidRDefault="007E0DAA">
      <w:pPr>
        <w:pStyle w:val="CommentText"/>
      </w:pPr>
      <w:r>
        <w:rPr>
          <w:rStyle w:val="CommentReference"/>
        </w:rPr>
        <w:annotationRef/>
      </w:r>
      <w:r w:rsidRPr="007E0DAA">
        <w:rPr>
          <w:b/>
        </w:rPr>
        <w:t>Tim</w:t>
      </w:r>
      <w:r>
        <w:t>.</w:t>
      </w:r>
    </w:p>
  </w:comment>
  <w:comment w:id="706" w:author="Tim Runcie" w:date="2012-09-13T08:33:00Z" w:initials="TR">
    <w:p w:rsidR="00041471" w:rsidRDefault="00041471">
      <w:pPr>
        <w:pStyle w:val="CommentText"/>
      </w:pPr>
      <w:r>
        <w:rPr>
          <w:rStyle w:val="CommentReference"/>
        </w:rPr>
        <w:annotationRef/>
      </w:r>
      <w:r>
        <w:t>Different references to the same phase.  Added text for clarity.</w:t>
      </w:r>
    </w:p>
  </w:comment>
  <w:comment w:id="798" w:author="Jeff Jacobson" w:date="2012-09-04T12:18:00Z" w:initials="JJ">
    <w:p w:rsidR="0031338C" w:rsidRDefault="0031338C">
      <w:pPr>
        <w:pStyle w:val="CommentText"/>
      </w:pPr>
      <w:r>
        <w:rPr>
          <w:rStyle w:val="CommentReference"/>
        </w:rPr>
        <w:annotationRef/>
      </w:r>
      <w:r w:rsidRPr="0031338C">
        <w:rPr>
          <w:b/>
        </w:rPr>
        <w:t>Tim</w:t>
      </w:r>
      <w:r>
        <w:t>?</w:t>
      </w:r>
    </w:p>
  </w:comment>
  <w:comment w:id="800" w:author="Tim Runcie" w:date="2012-09-13T08:34:00Z" w:initials="TR">
    <w:p w:rsidR="00DE2A3B" w:rsidRDefault="00DE2A3B">
      <w:pPr>
        <w:pStyle w:val="CommentText"/>
      </w:pPr>
      <w:r>
        <w:rPr>
          <w:rStyle w:val="CommentReference"/>
        </w:rPr>
        <w:annotationRef/>
      </w:r>
      <w:r>
        <w:t>Resource Leveled or Resource-Leveled (lower case is fine) is both acceptable.</w:t>
      </w:r>
    </w:p>
  </w:comment>
  <w:comment w:id="838" w:author="Jeff Jacobson" w:date="2012-09-04T12:21:00Z" w:initials="JJ">
    <w:p w:rsidR="008F14A8" w:rsidRPr="008F14A8" w:rsidRDefault="008F14A8">
      <w:pPr>
        <w:pStyle w:val="CommentText"/>
      </w:pPr>
      <w:r>
        <w:rPr>
          <w:rStyle w:val="CommentReference"/>
        </w:rPr>
        <w:annotationRef/>
      </w:r>
      <w:r>
        <w:t xml:space="preserve">I think that </w:t>
      </w:r>
      <w:r>
        <w:rPr>
          <w:i/>
        </w:rPr>
        <w:t>is</w:t>
      </w:r>
      <w:r>
        <w:t xml:space="preserve"> what is meant here. </w:t>
      </w:r>
      <w:r>
        <w:rPr>
          <w:b/>
        </w:rPr>
        <w:t>Tim</w:t>
      </w:r>
      <w:r>
        <w:t>, this might need some clarification.</w:t>
      </w:r>
    </w:p>
  </w:comment>
  <w:comment w:id="853" w:author="Jeff Jacobson" w:date="2012-09-04T12:21:00Z" w:initials="JJ">
    <w:p w:rsidR="008F14A8" w:rsidRDefault="008F14A8">
      <w:pPr>
        <w:pStyle w:val="CommentText"/>
      </w:pPr>
      <w:r>
        <w:rPr>
          <w:rStyle w:val="CommentReference"/>
        </w:rPr>
        <w:annotationRef/>
      </w:r>
      <w:r>
        <w:t>Yes. Ok.</w:t>
      </w:r>
    </w:p>
  </w:comment>
  <w:comment w:id="958" w:author="Tim Runcie" w:date="2012-09-13T10:25:00Z" w:initials="TR">
    <w:p w:rsidR="00F24922" w:rsidRDefault="00D547C0" w:rsidP="008F1B43">
      <w:pPr>
        <w:pStyle w:val="CommentText"/>
      </w:pPr>
      <w:r>
        <w:rPr>
          <w:rStyle w:val="CommentReference"/>
        </w:rPr>
        <w:annotationRef/>
      </w:r>
      <w:r w:rsidR="008F1B43">
        <w:t>Jeff here is the site reference:</w:t>
      </w:r>
    </w:p>
    <w:p w:rsidR="008F1B43" w:rsidRDefault="008F1B43" w:rsidP="008F1B43">
      <w:pPr>
        <w:pStyle w:val="CommentText"/>
      </w:pPr>
    </w:p>
    <w:p w:rsidR="008F1B43" w:rsidRDefault="008F1B43" w:rsidP="008F1B43">
      <w:pPr>
        <w:pStyle w:val="CommentText"/>
      </w:pPr>
      <w:hyperlink r:id="rId1" w:history="1">
        <w:r w:rsidRPr="00B16876">
          <w:rPr>
            <w:rStyle w:val="Hyperlink"/>
            <w:rFonts w:cstheme="minorBidi"/>
          </w:rPr>
          <w:t>http://www.westbrookstevens.com/people.htm</w:t>
        </w:r>
      </w:hyperlink>
      <w:r>
        <w:t xml:space="preserve"> </w:t>
      </w:r>
    </w:p>
    <w:p w:rsidR="008F1B43" w:rsidRDefault="008F1B43" w:rsidP="008F1B43">
      <w:pPr>
        <w:pStyle w:val="CommentText"/>
      </w:pPr>
    </w:p>
    <w:p w:rsidR="008F1B43" w:rsidRDefault="008F1B43" w:rsidP="008F1B43">
      <w:pPr>
        <w:pStyle w:val="CommentText"/>
      </w:pPr>
      <w:r>
        <w:rPr>
          <w:sz w:val="16"/>
          <w:szCs w:val="16"/>
        </w:rPr>
        <w:t xml:space="preserve">Hershey, Paul, and Kenneth H. Blanchard, Dewey E. Johnson. Management of </w:t>
      </w:r>
      <w:r>
        <w:rPr>
          <w:sz w:val="16"/>
          <w:szCs w:val="16"/>
        </w:rPr>
        <w:br/>
        <w:t xml:space="preserve">Organizational Behavior Leading Human Resources. 8th ed. Upper </w:t>
      </w:r>
      <w:r>
        <w:rPr>
          <w:sz w:val="16"/>
          <w:szCs w:val="16"/>
        </w:rPr>
        <w:br/>
        <w:t xml:space="preserve">Saddle River, NJ: </w:t>
      </w:r>
      <w:proofErr w:type="spellStart"/>
      <w:r>
        <w:rPr>
          <w:sz w:val="16"/>
          <w:szCs w:val="16"/>
        </w:rPr>
        <w:t>Princetice</w:t>
      </w:r>
      <w:proofErr w:type="spellEnd"/>
      <w:r>
        <w:rPr>
          <w:sz w:val="16"/>
          <w:szCs w:val="16"/>
        </w:rPr>
        <w:t xml:space="preserve"> Hall, 2001.</w:t>
      </w:r>
    </w:p>
    <w:p w:rsidR="00D547C0" w:rsidRDefault="00D547C0">
      <w:pPr>
        <w:pStyle w:val="CommentText"/>
      </w:pPr>
    </w:p>
    <w:p w:rsidR="00D547C0" w:rsidRDefault="00D547C0">
      <w:pPr>
        <w:pStyle w:val="CommentText"/>
      </w:pPr>
    </w:p>
  </w:comment>
  <w:comment w:id="955" w:author="Jeff Jacobson" w:date="2012-09-04T12:25:00Z" w:initials="JJ">
    <w:p w:rsidR="00FB054B" w:rsidRDefault="00FB054B">
      <w:pPr>
        <w:pStyle w:val="CommentText"/>
      </w:pPr>
      <w:r>
        <w:rPr>
          <w:rStyle w:val="CommentReference"/>
        </w:rPr>
        <w:annotationRef/>
      </w:r>
      <w:r w:rsidRPr="00FB054B">
        <w:rPr>
          <w:b/>
        </w:rPr>
        <w:t>Tim</w:t>
      </w:r>
      <w:r>
        <w:t>.</w:t>
      </w:r>
    </w:p>
  </w:comment>
  <w:comment w:id="985" w:author="Jeff Jacobson" w:date="2012-09-04T12:26:00Z" w:initials="JJ">
    <w:p w:rsidR="00BC046F" w:rsidRDefault="00BC046F">
      <w:pPr>
        <w:pStyle w:val="CommentText"/>
      </w:pPr>
      <w:r>
        <w:rPr>
          <w:rStyle w:val="CommentReference"/>
        </w:rPr>
        <w:annotationRef/>
      </w:r>
      <w:r>
        <w:t>Yes. Ok.</w:t>
      </w:r>
    </w:p>
  </w:comment>
  <w:comment w:id="1002" w:author="Jeff Jacobson" w:date="2012-09-04T12:27:00Z" w:initials="JJ">
    <w:p w:rsidR="002C0005" w:rsidRDefault="002C0005">
      <w:pPr>
        <w:pStyle w:val="CommentText"/>
      </w:pPr>
      <w:r>
        <w:rPr>
          <w:rStyle w:val="CommentReference"/>
        </w:rPr>
        <w:annotationRef/>
      </w:r>
      <w:r w:rsidRPr="002C0005">
        <w:rPr>
          <w:b/>
        </w:rPr>
        <w:t>Tim</w:t>
      </w:r>
      <w:r>
        <w:t>.</w:t>
      </w:r>
    </w:p>
  </w:comment>
  <w:comment w:id="1004" w:author="Tim Runcie" w:date="2012-09-13T08:40:00Z" w:initials="TR">
    <w:p w:rsidR="00A210C1" w:rsidRDefault="00A210C1">
      <w:pPr>
        <w:pStyle w:val="CommentText"/>
      </w:pPr>
      <w:r>
        <w:rPr>
          <w:rStyle w:val="CommentReference"/>
        </w:rPr>
        <w:annotationRef/>
      </w:r>
      <w:r>
        <w:t>It is plural, added the “s” above.</w:t>
      </w:r>
    </w:p>
  </w:comment>
  <w:comment w:id="1030" w:author="Jeff Jacobson" w:date="2012-09-04T12:28:00Z" w:initials="JJ">
    <w:p w:rsidR="00493139" w:rsidRDefault="00493139">
      <w:pPr>
        <w:pStyle w:val="CommentText"/>
      </w:pPr>
      <w:r>
        <w:rPr>
          <w:rStyle w:val="CommentReference"/>
        </w:rPr>
        <w:annotationRef/>
      </w:r>
      <w:r>
        <w:t>Yes. Ok.</w:t>
      </w:r>
    </w:p>
  </w:comment>
</w:comments>
</file>

<file path=word/customizations.xml><?xml version="1.0" encoding="utf-8"?>
<wne:tcg xmlns:r="http://schemas.openxmlformats.org/officeDocument/2006/relationships" xmlns:wne="http://schemas.microsoft.com/office/word/2006/wordml">
  <wne:keymaps>
    <wne:keymap wne:kcmPrimary="0428">
      <wne:fci wne:fciName="ParaDown" wne:swArg="0000"/>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42">
      <wne:acd wne:acdName="acd7"/>
    </wne:keymap>
    <wne:keymap wne:kcmPrimary="0443">
      <wne:acd wne:acdName="acd10"/>
    </wne:keymap>
    <wne:keymap wne:kcmPrimary="0444">
      <wne:macro wne:macroName="WILEYSD2007.INSERT_QUERY_INTO_TEXT.DIRECTIVE_PARAGRAPH"/>
    </wne:keymap>
    <wne:keymap wne:kcmPrimary="0446">
      <wne:macro wne:macroName="WILEYSD2007.FEATURES.FEATURESHORTCUT"/>
    </wne:keymap>
    <wne:keymap wne:kcmPrimary="0449">
      <wne:macro wne:macroName="WILEYSD2007.INSERT_QUERY_INTO_TEXT.QUERY_INLINE"/>
    </wne:keymap>
    <wne:keymap wne:kcmPrimary="044E">
      <wne:acd wne:acdName="acd8"/>
    </wne:keymap>
    <wne:keymap wne:kcmPrimary="0450">
      <wne:acd wne:acdName="acd6"/>
    </wne:keymap>
    <wne:keymap wne:kcmPrimary="0451">
      <wne:macro wne:macroName="WILEYSD2007.INSERT_QUERY_INTO_TEXT.QUERY_PARAGRAPH"/>
    </wne:keymap>
    <wne:keymap wne:kcmPrimary="0453">
      <wne:acd wne:acdName="acd11"/>
    </wne:keymap>
    <wne:keymap wne:kcmPrimary="0454">
      <wne:macro wne:macroName="WILEYSD2007.FEATURES.FEATURESHORTCUT"/>
    </wne:keymap>
    <wne:keymap wne:kcmPrimary="045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IADEA" wne:acdName="acd0" wne:fciIndexBasedOn="0065"/>
    <wne:acd wne:argValue="AgBIADIA" wne:acdName="acd1" wne:fciIndexBasedOn="0065"/>
    <wne:acd wne:argValue="AgBIADMA" wne:acdName="acd2" wne:fciIndexBasedOn="0065"/>
    <wne:acd wne:argValue="AgBIADQA" wne:acdName="acd3" wne:fciIndexBasedOn="0065"/>
    <wne:acd wne:argValue="AgBIADUA" wne:acdName="acd4" wne:fciIndexBasedOn="0065"/>
    <wne:acd wne:argValue="AgBIADYA" wne:acdName="acd5" wne:fciIndexBasedOn="0065"/>
    <wne:acd wne:argValue="AgBQAGEAcgBhAA==" wne:acdName="acd6" wne:fciIndexBasedOn="0065"/>
    <wne:acd wne:argValue="AgBMAGkAcwB0AEIAdQBsAGwAZQB0AGUAZAA=" wne:acdName="acd7" wne:fciIndexBasedOn="0065"/>
    <wne:acd wne:argValue="AgBMAGkAcwB0AE4AdQBtAGIAZQByAGUAZAA=" wne:acdName="acd8" wne:fciIndexBasedOn="0065"/>
    <wne:acd wne:argValue="AgBMAGkAcwB0AFUAbgBtAGEAcgBrAGUAZAA=" wne:acdName="acd9" wne:fciIndexBasedOn="0065"/>
    <wne:acd wne:argValue="AgBUAGEAYgBsAGUAQwBhAHAAdABpAG8AbgA=" wne:acdName="acd10" wne:fciIndexBasedOn="0065"/>
    <wne:acd wne:argValue="AgBTAGwAdQBnA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87A" w:rsidRDefault="005E487A" w:rsidP="007041DC">
      <w:pPr>
        <w:spacing w:after="0" w:line="240" w:lineRule="auto"/>
      </w:pPr>
      <w:r>
        <w:separator/>
      </w:r>
    </w:p>
  </w:endnote>
  <w:endnote w:type="continuationSeparator" w:id="0">
    <w:p w:rsidR="005E487A" w:rsidRDefault="005E487A" w:rsidP="0070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3A" w:rsidRDefault="005138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3A" w:rsidRDefault="00513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3A" w:rsidRDefault="00513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87A" w:rsidRDefault="005E487A" w:rsidP="007041DC">
      <w:pPr>
        <w:spacing w:after="0" w:line="240" w:lineRule="auto"/>
      </w:pPr>
      <w:r>
        <w:separator/>
      </w:r>
    </w:p>
  </w:footnote>
  <w:footnote w:type="continuationSeparator" w:id="0">
    <w:p w:rsidR="005E487A" w:rsidRDefault="005E487A" w:rsidP="007041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3A" w:rsidRDefault="0051383A" w:rsidP="004614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383A" w:rsidRDefault="0051383A" w:rsidP="00DC7E9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3A" w:rsidRDefault="0051383A" w:rsidP="004614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1B43">
      <w:rPr>
        <w:rStyle w:val="PageNumber"/>
        <w:noProof/>
      </w:rPr>
      <w:t>192</w:t>
    </w:r>
    <w:r>
      <w:rPr>
        <w:rStyle w:val="PageNumber"/>
      </w:rPr>
      <w:fldChar w:fldCharType="end"/>
    </w:r>
  </w:p>
  <w:p w:rsidR="0051383A" w:rsidRDefault="0051383A" w:rsidP="00DC7E9F">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83A" w:rsidRDefault="005138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5">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2">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39"/>
  </w:num>
  <w:num w:numId="2">
    <w:abstractNumId w:val="25"/>
  </w:num>
  <w:num w:numId="3">
    <w:abstractNumId w:val="29"/>
  </w:num>
  <w:num w:numId="4">
    <w:abstractNumId w:val="23"/>
  </w:num>
  <w:num w:numId="5">
    <w:abstractNumId w:val="11"/>
  </w:num>
  <w:num w:numId="6">
    <w:abstractNumId w:val="37"/>
  </w:num>
  <w:num w:numId="7">
    <w:abstractNumId w:val="14"/>
  </w:num>
  <w:num w:numId="8">
    <w:abstractNumId w:val="40"/>
  </w:num>
  <w:num w:numId="9">
    <w:abstractNumId w:val="31"/>
  </w:num>
  <w:num w:numId="10">
    <w:abstractNumId w:val="18"/>
  </w:num>
  <w:num w:numId="11">
    <w:abstractNumId w:val="15"/>
  </w:num>
  <w:num w:numId="12">
    <w:abstractNumId w:val="22"/>
  </w:num>
  <w:num w:numId="13">
    <w:abstractNumId w:val="33"/>
  </w:num>
  <w:num w:numId="14">
    <w:abstractNumId w:val="24"/>
  </w:num>
  <w:num w:numId="15">
    <w:abstractNumId w:val="10"/>
  </w:num>
  <w:num w:numId="16">
    <w:abstractNumId w:val="38"/>
  </w:num>
  <w:num w:numId="17">
    <w:abstractNumId w:val="16"/>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9"/>
  </w:num>
  <w:num w:numId="29">
    <w:abstractNumId w:val="35"/>
  </w:num>
  <w:num w:numId="30">
    <w:abstractNumId w:val="28"/>
  </w:num>
  <w:num w:numId="31">
    <w:abstractNumId w:val="13"/>
  </w:num>
  <w:num w:numId="32">
    <w:abstractNumId w:val="30"/>
  </w:num>
  <w:num w:numId="33">
    <w:abstractNumId w:val="42"/>
  </w:num>
  <w:num w:numId="34">
    <w:abstractNumId w:val="26"/>
  </w:num>
  <w:num w:numId="35">
    <w:abstractNumId w:val="32"/>
  </w:num>
  <w:num w:numId="36">
    <w:abstractNumId w:val="17"/>
  </w:num>
  <w:num w:numId="37">
    <w:abstractNumId w:val="36"/>
  </w:num>
  <w:num w:numId="38">
    <w:abstractNumId w:val="12"/>
  </w:num>
  <w:num w:numId="39">
    <w:abstractNumId w:val="27"/>
  </w:num>
  <w:num w:numId="40">
    <w:abstractNumId w:val="21"/>
  </w:num>
  <w:num w:numId="41">
    <w:abstractNumId w:val="19"/>
  </w:num>
  <w:num w:numId="42">
    <w:abstractNumId w:val="41"/>
  </w:num>
  <w:num w:numId="43">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ocumentProtection w:edit="trackedChanges" w:enforcement="1" w:cryptProviderType="rsaFull" w:cryptAlgorithmClass="hash" w:cryptAlgorithmType="typeAny" w:cryptAlgorithmSid="4" w:cryptSpinCount="100000" w:hash="qVpbOgVf48/yaM1qBjAhkJTQDO0=" w:salt="AEdL/2qDsaAaTrQtqfmUDA=="/>
  <w:styleLockTheme/>
  <w:styleLockQFSet/>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9"/>
    <w:rsid w:val="0000289A"/>
    <w:rsid w:val="0000360C"/>
    <w:rsid w:val="0000469A"/>
    <w:rsid w:val="0000583B"/>
    <w:rsid w:val="000079E8"/>
    <w:rsid w:val="00007C08"/>
    <w:rsid w:val="00012E02"/>
    <w:rsid w:val="000139C0"/>
    <w:rsid w:val="00014E82"/>
    <w:rsid w:val="00015007"/>
    <w:rsid w:val="000203AF"/>
    <w:rsid w:val="00027477"/>
    <w:rsid w:val="00030425"/>
    <w:rsid w:val="00031533"/>
    <w:rsid w:val="00033FAC"/>
    <w:rsid w:val="00036AFD"/>
    <w:rsid w:val="00040AC1"/>
    <w:rsid w:val="00040C65"/>
    <w:rsid w:val="00041471"/>
    <w:rsid w:val="0004525E"/>
    <w:rsid w:val="000456E5"/>
    <w:rsid w:val="00046467"/>
    <w:rsid w:val="00050754"/>
    <w:rsid w:val="00052CBA"/>
    <w:rsid w:val="0005620C"/>
    <w:rsid w:val="000573B9"/>
    <w:rsid w:val="000619DC"/>
    <w:rsid w:val="00061C3D"/>
    <w:rsid w:val="00062A76"/>
    <w:rsid w:val="00063462"/>
    <w:rsid w:val="0006550A"/>
    <w:rsid w:val="00074B58"/>
    <w:rsid w:val="00076835"/>
    <w:rsid w:val="00080363"/>
    <w:rsid w:val="000826BD"/>
    <w:rsid w:val="000839EC"/>
    <w:rsid w:val="00094B35"/>
    <w:rsid w:val="000971E4"/>
    <w:rsid w:val="00097FEB"/>
    <w:rsid w:val="000A1038"/>
    <w:rsid w:val="000A1CCC"/>
    <w:rsid w:val="000A22D6"/>
    <w:rsid w:val="000A44C6"/>
    <w:rsid w:val="000B0B11"/>
    <w:rsid w:val="000B17B5"/>
    <w:rsid w:val="000B20EF"/>
    <w:rsid w:val="000B2226"/>
    <w:rsid w:val="000B6C47"/>
    <w:rsid w:val="000C1ED5"/>
    <w:rsid w:val="000C3543"/>
    <w:rsid w:val="000D0A2A"/>
    <w:rsid w:val="000D4A03"/>
    <w:rsid w:val="000D57D0"/>
    <w:rsid w:val="000D5EAB"/>
    <w:rsid w:val="000D604E"/>
    <w:rsid w:val="000D6459"/>
    <w:rsid w:val="000E159E"/>
    <w:rsid w:val="000E193D"/>
    <w:rsid w:val="000E2AFD"/>
    <w:rsid w:val="000E2CCF"/>
    <w:rsid w:val="000E4AD1"/>
    <w:rsid w:val="000E4C17"/>
    <w:rsid w:val="000E68A3"/>
    <w:rsid w:val="000E7F86"/>
    <w:rsid w:val="000F0D56"/>
    <w:rsid w:val="000F2610"/>
    <w:rsid w:val="000F664A"/>
    <w:rsid w:val="000F6C66"/>
    <w:rsid w:val="000F7874"/>
    <w:rsid w:val="001037E4"/>
    <w:rsid w:val="00105409"/>
    <w:rsid w:val="00105A95"/>
    <w:rsid w:val="00111A23"/>
    <w:rsid w:val="00112E12"/>
    <w:rsid w:val="00113659"/>
    <w:rsid w:val="00115E67"/>
    <w:rsid w:val="001170AE"/>
    <w:rsid w:val="00117AD4"/>
    <w:rsid w:val="00120BD1"/>
    <w:rsid w:val="00122D89"/>
    <w:rsid w:val="00123BF3"/>
    <w:rsid w:val="00127B4B"/>
    <w:rsid w:val="00133169"/>
    <w:rsid w:val="00134592"/>
    <w:rsid w:val="00136827"/>
    <w:rsid w:val="0013732A"/>
    <w:rsid w:val="001420CF"/>
    <w:rsid w:val="00143F6E"/>
    <w:rsid w:val="00146A86"/>
    <w:rsid w:val="00147709"/>
    <w:rsid w:val="00153243"/>
    <w:rsid w:val="0015337E"/>
    <w:rsid w:val="001550F9"/>
    <w:rsid w:val="00156553"/>
    <w:rsid w:val="0015684A"/>
    <w:rsid w:val="00162833"/>
    <w:rsid w:val="001643DC"/>
    <w:rsid w:val="001679AB"/>
    <w:rsid w:val="00170D06"/>
    <w:rsid w:val="00172D43"/>
    <w:rsid w:val="0017790B"/>
    <w:rsid w:val="00181ED2"/>
    <w:rsid w:val="0018488B"/>
    <w:rsid w:val="00184C8B"/>
    <w:rsid w:val="00187EEA"/>
    <w:rsid w:val="00190FBF"/>
    <w:rsid w:val="00193149"/>
    <w:rsid w:val="00194D34"/>
    <w:rsid w:val="001A083C"/>
    <w:rsid w:val="001A1216"/>
    <w:rsid w:val="001A29EF"/>
    <w:rsid w:val="001A349E"/>
    <w:rsid w:val="001A48FF"/>
    <w:rsid w:val="001B19BE"/>
    <w:rsid w:val="001B53F5"/>
    <w:rsid w:val="001B6496"/>
    <w:rsid w:val="001C3071"/>
    <w:rsid w:val="001C3A7D"/>
    <w:rsid w:val="001C46B6"/>
    <w:rsid w:val="001C4B45"/>
    <w:rsid w:val="001C5EE2"/>
    <w:rsid w:val="001C7300"/>
    <w:rsid w:val="001C74B4"/>
    <w:rsid w:val="001C761E"/>
    <w:rsid w:val="001C796D"/>
    <w:rsid w:val="001D12FC"/>
    <w:rsid w:val="001D44D2"/>
    <w:rsid w:val="001D581A"/>
    <w:rsid w:val="001E3E47"/>
    <w:rsid w:val="001E46B1"/>
    <w:rsid w:val="001E6F52"/>
    <w:rsid w:val="001F14F8"/>
    <w:rsid w:val="001F22C5"/>
    <w:rsid w:val="001F3C99"/>
    <w:rsid w:val="00202BAE"/>
    <w:rsid w:val="00203597"/>
    <w:rsid w:val="00206C38"/>
    <w:rsid w:val="00206F02"/>
    <w:rsid w:val="002073E1"/>
    <w:rsid w:val="002121FC"/>
    <w:rsid w:val="00213DF5"/>
    <w:rsid w:val="002140BF"/>
    <w:rsid w:val="00214CAE"/>
    <w:rsid w:val="0021543D"/>
    <w:rsid w:val="002154E8"/>
    <w:rsid w:val="00216F3C"/>
    <w:rsid w:val="00217CBC"/>
    <w:rsid w:val="00220C29"/>
    <w:rsid w:val="002222F8"/>
    <w:rsid w:val="0022318F"/>
    <w:rsid w:val="00223B0F"/>
    <w:rsid w:val="00224B49"/>
    <w:rsid w:val="002258CD"/>
    <w:rsid w:val="00232D4A"/>
    <w:rsid w:val="00233A61"/>
    <w:rsid w:val="00233DF4"/>
    <w:rsid w:val="00235D00"/>
    <w:rsid w:val="00236126"/>
    <w:rsid w:val="0024166C"/>
    <w:rsid w:val="00242E03"/>
    <w:rsid w:val="00243BC2"/>
    <w:rsid w:val="002450C2"/>
    <w:rsid w:val="00247160"/>
    <w:rsid w:val="00250B8E"/>
    <w:rsid w:val="00251414"/>
    <w:rsid w:val="0025154B"/>
    <w:rsid w:val="00252D40"/>
    <w:rsid w:val="002546F3"/>
    <w:rsid w:val="002569C4"/>
    <w:rsid w:val="0027168C"/>
    <w:rsid w:val="00271AF0"/>
    <w:rsid w:val="002803EF"/>
    <w:rsid w:val="00286192"/>
    <w:rsid w:val="00286EB0"/>
    <w:rsid w:val="0029142D"/>
    <w:rsid w:val="00291BFF"/>
    <w:rsid w:val="002941E2"/>
    <w:rsid w:val="002961BB"/>
    <w:rsid w:val="002A12D2"/>
    <w:rsid w:val="002A204A"/>
    <w:rsid w:val="002A2C4B"/>
    <w:rsid w:val="002A5871"/>
    <w:rsid w:val="002B2682"/>
    <w:rsid w:val="002B2CD8"/>
    <w:rsid w:val="002B452D"/>
    <w:rsid w:val="002B4A96"/>
    <w:rsid w:val="002B5A0C"/>
    <w:rsid w:val="002C0005"/>
    <w:rsid w:val="002C1527"/>
    <w:rsid w:val="002C306A"/>
    <w:rsid w:val="002C5DEC"/>
    <w:rsid w:val="002C70A9"/>
    <w:rsid w:val="002D1172"/>
    <w:rsid w:val="002D69CE"/>
    <w:rsid w:val="002E0194"/>
    <w:rsid w:val="002E44D9"/>
    <w:rsid w:val="002E4CE4"/>
    <w:rsid w:val="002E4F23"/>
    <w:rsid w:val="002E55BB"/>
    <w:rsid w:val="002E7532"/>
    <w:rsid w:val="002F044E"/>
    <w:rsid w:val="002F06A4"/>
    <w:rsid w:val="002F6F96"/>
    <w:rsid w:val="0030054D"/>
    <w:rsid w:val="00301D35"/>
    <w:rsid w:val="00307C5C"/>
    <w:rsid w:val="0031338C"/>
    <w:rsid w:val="0031517D"/>
    <w:rsid w:val="0031535B"/>
    <w:rsid w:val="003163FE"/>
    <w:rsid w:val="0031693D"/>
    <w:rsid w:val="0031727F"/>
    <w:rsid w:val="00323062"/>
    <w:rsid w:val="00334347"/>
    <w:rsid w:val="0033602D"/>
    <w:rsid w:val="00340CF2"/>
    <w:rsid w:val="003418C2"/>
    <w:rsid w:val="00343326"/>
    <w:rsid w:val="00343896"/>
    <w:rsid w:val="00344572"/>
    <w:rsid w:val="0034515A"/>
    <w:rsid w:val="00346668"/>
    <w:rsid w:val="003473DF"/>
    <w:rsid w:val="00351106"/>
    <w:rsid w:val="00351A86"/>
    <w:rsid w:val="00354E9D"/>
    <w:rsid w:val="003555D0"/>
    <w:rsid w:val="003564A2"/>
    <w:rsid w:val="003578EC"/>
    <w:rsid w:val="0036015B"/>
    <w:rsid w:val="00360CD9"/>
    <w:rsid w:val="00365604"/>
    <w:rsid w:val="00366CD1"/>
    <w:rsid w:val="00367E86"/>
    <w:rsid w:val="00367F78"/>
    <w:rsid w:val="00370D94"/>
    <w:rsid w:val="00372E30"/>
    <w:rsid w:val="00373888"/>
    <w:rsid w:val="0037635F"/>
    <w:rsid w:val="00380A55"/>
    <w:rsid w:val="00390FC9"/>
    <w:rsid w:val="003952C2"/>
    <w:rsid w:val="0039799E"/>
    <w:rsid w:val="003A01EA"/>
    <w:rsid w:val="003A134A"/>
    <w:rsid w:val="003A152D"/>
    <w:rsid w:val="003A2210"/>
    <w:rsid w:val="003A222A"/>
    <w:rsid w:val="003A2977"/>
    <w:rsid w:val="003A3295"/>
    <w:rsid w:val="003A5381"/>
    <w:rsid w:val="003A5A6C"/>
    <w:rsid w:val="003A64BA"/>
    <w:rsid w:val="003A7D51"/>
    <w:rsid w:val="003B1437"/>
    <w:rsid w:val="003B25E6"/>
    <w:rsid w:val="003B2D65"/>
    <w:rsid w:val="003C3140"/>
    <w:rsid w:val="003C3C93"/>
    <w:rsid w:val="003C6105"/>
    <w:rsid w:val="003D52BB"/>
    <w:rsid w:val="003D5621"/>
    <w:rsid w:val="003E1453"/>
    <w:rsid w:val="003E1CA3"/>
    <w:rsid w:val="003E2180"/>
    <w:rsid w:val="003E2940"/>
    <w:rsid w:val="003E43E8"/>
    <w:rsid w:val="003E4640"/>
    <w:rsid w:val="003E5958"/>
    <w:rsid w:val="003F00C1"/>
    <w:rsid w:val="003F03DC"/>
    <w:rsid w:val="003F4444"/>
    <w:rsid w:val="003F5859"/>
    <w:rsid w:val="00401FB8"/>
    <w:rsid w:val="00402E49"/>
    <w:rsid w:val="004059E4"/>
    <w:rsid w:val="00405D47"/>
    <w:rsid w:val="004130EA"/>
    <w:rsid w:val="0041509C"/>
    <w:rsid w:val="00415A7E"/>
    <w:rsid w:val="004177C4"/>
    <w:rsid w:val="004201D5"/>
    <w:rsid w:val="00420213"/>
    <w:rsid w:val="00420C6C"/>
    <w:rsid w:val="00421B54"/>
    <w:rsid w:val="00421FC7"/>
    <w:rsid w:val="00424C01"/>
    <w:rsid w:val="00424D46"/>
    <w:rsid w:val="00425729"/>
    <w:rsid w:val="00425A07"/>
    <w:rsid w:val="00432445"/>
    <w:rsid w:val="0043420C"/>
    <w:rsid w:val="00435943"/>
    <w:rsid w:val="0043689E"/>
    <w:rsid w:val="0044046F"/>
    <w:rsid w:val="004414C9"/>
    <w:rsid w:val="00442016"/>
    <w:rsid w:val="00442FCE"/>
    <w:rsid w:val="00444F8A"/>
    <w:rsid w:val="00451F2C"/>
    <w:rsid w:val="00455253"/>
    <w:rsid w:val="00456045"/>
    <w:rsid w:val="004613A4"/>
    <w:rsid w:val="004614C1"/>
    <w:rsid w:val="00461612"/>
    <w:rsid w:val="00464106"/>
    <w:rsid w:val="004641DD"/>
    <w:rsid w:val="004666E9"/>
    <w:rsid w:val="00467BDD"/>
    <w:rsid w:val="00472A67"/>
    <w:rsid w:val="00474B24"/>
    <w:rsid w:val="004755D1"/>
    <w:rsid w:val="0047649E"/>
    <w:rsid w:val="004772A9"/>
    <w:rsid w:val="004772FA"/>
    <w:rsid w:val="00477A4E"/>
    <w:rsid w:val="004839B9"/>
    <w:rsid w:val="00484C88"/>
    <w:rsid w:val="004866AA"/>
    <w:rsid w:val="00486FAA"/>
    <w:rsid w:val="004879B0"/>
    <w:rsid w:val="00490F7B"/>
    <w:rsid w:val="00492805"/>
    <w:rsid w:val="00493139"/>
    <w:rsid w:val="004941D6"/>
    <w:rsid w:val="00494667"/>
    <w:rsid w:val="0049697C"/>
    <w:rsid w:val="004A2BB3"/>
    <w:rsid w:val="004A4B99"/>
    <w:rsid w:val="004A6690"/>
    <w:rsid w:val="004B0854"/>
    <w:rsid w:val="004B08F8"/>
    <w:rsid w:val="004B133F"/>
    <w:rsid w:val="004B40BD"/>
    <w:rsid w:val="004B5601"/>
    <w:rsid w:val="004B751D"/>
    <w:rsid w:val="004B7A05"/>
    <w:rsid w:val="004C15C7"/>
    <w:rsid w:val="004C2BEF"/>
    <w:rsid w:val="004D0B7B"/>
    <w:rsid w:val="004D531F"/>
    <w:rsid w:val="004E0CC3"/>
    <w:rsid w:val="004E529C"/>
    <w:rsid w:val="004E5642"/>
    <w:rsid w:val="004E699D"/>
    <w:rsid w:val="004F061D"/>
    <w:rsid w:val="004F2C28"/>
    <w:rsid w:val="004F47CD"/>
    <w:rsid w:val="004F64B1"/>
    <w:rsid w:val="00501285"/>
    <w:rsid w:val="00501D9E"/>
    <w:rsid w:val="005020DF"/>
    <w:rsid w:val="00502BFE"/>
    <w:rsid w:val="00504469"/>
    <w:rsid w:val="00505C1E"/>
    <w:rsid w:val="00506246"/>
    <w:rsid w:val="00507BC7"/>
    <w:rsid w:val="005100AC"/>
    <w:rsid w:val="005107DE"/>
    <w:rsid w:val="00510915"/>
    <w:rsid w:val="00512ED8"/>
    <w:rsid w:val="0051383A"/>
    <w:rsid w:val="00514C17"/>
    <w:rsid w:val="005153AD"/>
    <w:rsid w:val="00523A4B"/>
    <w:rsid w:val="00524355"/>
    <w:rsid w:val="00526F0C"/>
    <w:rsid w:val="00527E1B"/>
    <w:rsid w:val="00535088"/>
    <w:rsid w:val="005363D0"/>
    <w:rsid w:val="00537D59"/>
    <w:rsid w:val="005412C0"/>
    <w:rsid w:val="00541989"/>
    <w:rsid w:val="00542212"/>
    <w:rsid w:val="00550BBC"/>
    <w:rsid w:val="00551310"/>
    <w:rsid w:val="00555569"/>
    <w:rsid w:val="00560772"/>
    <w:rsid w:val="005646C3"/>
    <w:rsid w:val="005710D0"/>
    <w:rsid w:val="0057475C"/>
    <w:rsid w:val="005747F0"/>
    <w:rsid w:val="00576425"/>
    <w:rsid w:val="005839E6"/>
    <w:rsid w:val="005935C0"/>
    <w:rsid w:val="00593C65"/>
    <w:rsid w:val="0059691B"/>
    <w:rsid w:val="005A2170"/>
    <w:rsid w:val="005A22CD"/>
    <w:rsid w:val="005A64D8"/>
    <w:rsid w:val="005B02EB"/>
    <w:rsid w:val="005B6157"/>
    <w:rsid w:val="005B6AFC"/>
    <w:rsid w:val="005C135D"/>
    <w:rsid w:val="005C73D6"/>
    <w:rsid w:val="005D1690"/>
    <w:rsid w:val="005D1753"/>
    <w:rsid w:val="005D236F"/>
    <w:rsid w:val="005D3765"/>
    <w:rsid w:val="005D58D6"/>
    <w:rsid w:val="005D70C5"/>
    <w:rsid w:val="005D77C1"/>
    <w:rsid w:val="005E027C"/>
    <w:rsid w:val="005E487A"/>
    <w:rsid w:val="005E7BAE"/>
    <w:rsid w:val="005F12F1"/>
    <w:rsid w:val="005F2BA4"/>
    <w:rsid w:val="005F600A"/>
    <w:rsid w:val="005F6B39"/>
    <w:rsid w:val="00600DB8"/>
    <w:rsid w:val="00601D2E"/>
    <w:rsid w:val="00602D5C"/>
    <w:rsid w:val="0060382E"/>
    <w:rsid w:val="0060497D"/>
    <w:rsid w:val="006053BB"/>
    <w:rsid w:val="00611B75"/>
    <w:rsid w:val="00611FF6"/>
    <w:rsid w:val="00613A43"/>
    <w:rsid w:val="00613ED4"/>
    <w:rsid w:val="006153D4"/>
    <w:rsid w:val="00615F67"/>
    <w:rsid w:val="00621845"/>
    <w:rsid w:val="006228A8"/>
    <w:rsid w:val="00624C3D"/>
    <w:rsid w:val="00625869"/>
    <w:rsid w:val="00625F4E"/>
    <w:rsid w:val="00627609"/>
    <w:rsid w:val="00630227"/>
    <w:rsid w:val="0063191D"/>
    <w:rsid w:val="00634897"/>
    <w:rsid w:val="006349FD"/>
    <w:rsid w:val="006361CD"/>
    <w:rsid w:val="00636A3F"/>
    <w:rsid w:val="00637993"/>
    <w:rsid w:val="00641A4F"/>
    <w:rsid w:val="0064604B"/>
    <w:rsid w:val="0065403E"/>
    <w:rsid w:val="006572D7"/>
    <w:rsid w:val="00661C5D"/>
    <w:rsid w:val="00663BD6"/>
    <w:rsid w:val="00664BDF"/>
    <w:rsid w:val="00664C43"/>
    <w:rsid w:val="00664EF5"/>
    <w:rsid w:val="00667274"/>
    <w:rsid w:val="00673ACA"/>
    <w:rsid w:val="006803E2"/>
    <w:rsid w:val="0068311F"/>
    <w:rsid w:val="0068477A"/>
    <w:rsid w:val="00685473"/>
    <w:rsid w:val="00685B1B"/>
    <w:rsid w:val="00686277"/>
    <w:rsid w:val="006863F5"/>
    <w:rsid w:val="00686A62"/>
    <w:rsid w:val="00690941"/>
    <w:rsid w:val="00690B46"/>
    <w:rsid w:val="006944B5"/>
    <w:rsid w:val="00695A78"/>
    <w:rsid w:val="006961C9"/>
    <w:rsid w:val="006A0991"/>
    <w:rsid w:val="006A2381"/>
    <w:rsid w:val="006A3D32"/>
    <w:rsid w:val="006A3D4F"/>
    <w:rsid w:val="006B38A9"/>
    <w:rsid w:val="006B3AD0"/>
    <w:rsid w:val="006B4886"/>
    <w:rsid w:val="006B5E00"/>
    <w:rsid w:val="006C0CC4"/>
    <w:rsid w:val="006C608E"/>
    <w:rsid w:val="006D01D5"/>
    <w:rsid w:val="006D082F"/>
    <w:rsid w:val="006D2346"/>
    <w:rsid w:val="006D40EC"/>
    <w:rsid w:val="006D4CA9"/>
    <w:rsid w:val="006D6965"/>
    <w:rsid w:val="006E1015"/>
    <w:rsid w:val="006E1BF7"/>
    <w:rsid w:val="006E2548"/>
    <w:rsid w:val="006E26BA"/>
    <w:rsid w:val="006E5207"/>
    <w:rsid w:val="006E55B5"/>
    <w:rsid w:val="006E7EB8"/>
    <w:rsid w:val="006F435D"/>
    <w:rsid w:val="006F6A4B"/>
    <w:rsid w:val="00700378"/>
    <w:rsid w:val="007022AA"/>
    <w:rsid w:val="007041DC"/>
    <w:rsid w:val="00706175"/>
    <w:rsid w:val="00711FBF"/>
    <w:rsid w:val="00712722"/>
    <w:rsid w:val="00713102"/>
    <w:rsid w:val="00716FB9"/>
    <w:rsid w:val="0071727B"/>
    <w:rsid w:val="00717CA9"/>
    <w:rsid w:val="00723AFC"/>
    <w:rsid w:val="007248F3"/>
    <w:rsid w:val="00737907"/>
    <w:rsid w:val="00737ADD"/>
    <w:rsid w:val="00740A3D"/>
    <w:rsid w:val="00741254"/>
    <w:rsid w:val="00741401"/>
    <w:rsid w:val="00743788"/>
    <w:rsid w:val="00745930"/>
    <w:rsid w:val="00746558"/>
    <w:rsid w:val="007471E1"/>
    <w:rsid w:val="007511E7"/>
    <w:rsid w:val="00754A65"/>
    <w:rsid w:val="00756B8B"/>
    <w:rsid w:val="00756BCE"/>
    <w:rsid w:val="00756C8C"/>
    <w:rsid w:val="007571FD"/>
    <w:rsid w:val="00762981"/>
    <w:rsid w:val="007670D1"/>
    <w:rsid w:val="00770FE8"/>
    <w:rsid w:val="0077112A"/>
    <w:rsid w:val="00772618"/>
    <w:rsid w:val="007767AB"/>
    <w:rsid w:val="00782383"/>
    <w:rsid w:val="00787AB9"/>
    <w:rsid w:val="0079049A"/>
    <w:rsid w:val="00791921"/>
    <w:rsid w:val="007919EE"/>
    <w:rsid w:val="00793A7A"/>
    <w:rsid w:val="00793E93"/>
    <w:rsid w:val="00793FFC"/>
    <w:rsid w:val="007A05C8"/>
    <w:rsid w:val="007A2480"/>
    <w:rsid w:val="007A38E7"/>
    <w:rsid w:val="007A494A"/>
    <w:rsid w:val="007A7528"/>
    <w:rsid w:val="007A7788"/>
    <w:rsid w:val="007B3960"/>
    <w:rsid w:val="007B6CB9"/>
    <w:rsid w:val="007C04D0"/>
    <w:rsid w:val="007C0F57"/>
    <w:rsid w:val="007C102D"/>
    <w:rsid w:val="007C301F"/>
    <w:rsid w:val="007C3023"/>
    <w:rsid w:val="007C4B42"/>
    <w:rsid w:val="007C5536"/>
    <w:rsid w:val="007C6E58"/>
    <w:rsid w:val="007C7BA4"/>
    <w:rsid w:val="007D0A83"/>
    <w:rsid w:val="007D236A"/>
    <w:rsid w:val="007D7672"/>
    <w:rsid w:val="007E02DC"/>
    <w:rsid w:val="007E0DAA"/>
    <w:rsid w:val="007E22D4"/>
    <w:rsid w:val="007E3A8C"/>
    <w:rsid w:val="007E71C5"/>
    <w:rsid w:val="007F05CE"/>
    <w:rsid w:val="00805206"/>
    <w:rsid w:val="00807B6D"/>
    <w:rsid w:val="00812A38"/>
    <w:rsid w:val="00816E1D"/>
    <w:rsid w:val="0082125F"/>
    <w:rsid w:val="008223FA"/>
    <w:rsid w:val="00830813"/>
    <w:rsid w:val="00835B25"/>
    <w:rsid w:val="00845FC7"/>
    <w:rsid w:val="00846A65"/>
    <w:rsid w:val="00852282"/>
    <w:rsid w:val="008528EE"/>
    <w:rsid w:val="0085597F"/>
    <w:rsid w:val="00855E3D"/>
    <w:rsid w:val="00860AEB"/>
    <w:rsid w:val="00862AE1"/>
    <w:rsid w:val="00865748"/>
    <w:rsid w:val="00865D8A"/>
    <w:rsid w:val="00867FC1"/>
    <w:rsid w:val="008716CF"/>
    <w:rsid w:val="00871F3D"/>
    <w:rsid w:val="0087200E"/>
    <w:rsid w:val="008726D9"/>
    <w:rsid w:val="00874DB5"/>
    <w:rsid w:val="008757FE"/>
    <w:rsid w:val="008774C2"/>
    <w:rsid w:val="008809BB"/>
    <w:rsid w:val="00881C40"/>
    <w:rsid w:val="00884270"/>
    <w:rsid w:val="0088633F"/>
    <w:rsid w:val="00886D90"/>
    <w:rsid w:val="00893240"/>
    <w:rsid w:val="00893A72"/>
    <w:rsid w:val="00894D27"/>
    <w:rsid w:val="0089745D"/>
    <w:rsid w:val="008979D9"/>
    <w:rsid w:val="00897B48"/>
    <w:rsid w:val="008A3F5B"/>
    <w:rsid w:val="008B0678"/>
    <w:rsid w:val="008B1070"/>
    <w:rsid w:val="008B14EE"/>
    <w:rsid w:val="008B5A7A"/>
    <w:rsid w:val="008B6690"/>
    <w:rsid w:val="008C05F5"/>
    <w:rsid w:val="008C0BD8"/>
    <w:rsid w:val="008C0D2C"/>
    <w:rsid w:val="008C261B"/>
    <w:rsid w:val="008C32CA"/>
    <w:rsid w:val="008C5C7C"/>
    <w:rsid w:val="008C5E67"/>
    <w:rsid w:val="008D014A"/>
    <w:rsid w:val="008D1BD0"/>
    <w:rsid w:val="008D2232"/>
    <w:rsid w:val="008D375F"/>
    <w:rsid w:val="008D41D5"/>
    <w:rsid w:val="008E4819"/>
    <w:rsid w:val="008E5C36"/>
    <w:rsid w:val="008E5CDB"/>
    <w:rsid w:val="008E5FF9"/>
    <w:rsid w:val="008E6282"/>
    <w:rsid w:val="008F084B"/>
    <w:rsid w:val="008F14A8"/>
    <w:rsid w:val="008F1B43"/>
    <w:rsid w:val="008F22A3"/>
    <w:rsid w:val="008F2EF8"/>
    <w:rsid w:val="008F3CA6"/>
    <w:rsid w:val="008F52DF"/>
    <w:rsid w:val="008F57DA"/>
    <w:rsid w:val="008F72EA"/>
    <w:rsid w:val="00901BF7"/>
    <w:rsid w:val="00902835"/>
    <w:rsid w:val="00902ACC"/>
    <w:rsid w:val="00903D81"/>
    <w:rsid w:val="00903EAD"/>
    <w:rsid w:val="009040A3"/>
    <w:rsid w:val="00904407"/>
    <w:rsid w:val="009105B5"/>
    <w:rsid w:val="00912AE8"/>
    <w:rsid w:val="00912B7B"/>
    <w:rsid w:val="00914A12"/>
    <w:rsid w:val="009152A5"/>
    <w:rsid w:val="009170E7"/>
    <w:rsid w:val="00920540"/>
    <w:rsid w:val="0092388E"/>
    <w:rsid w:val="009259A7"/>
    <w:rsid w:val="00925EDB"/>
    <w:rsid w:val="00925EF4"/>
    <w:rsid w:val="009301C8"/>
    <w:rsid w:val="00933E30"/>
    <w:rsid w:val="009366E6"/>
    <w:rsid w:val="009402E4"/>
    <w:rsid w:val="00941196"/>
    <w:rsid w:val="00944FC2"/>
    <w:rsid w:val="00946419"/>
    <w:rsid w:val="0095094D"/>
    <w:rsid w:val="0095470E"/>
    <w:rsid w:val="009548E8"/>
    <w:rsid w:val="0096049B"/>
    <w:rsid w:val="009609BA"/>
    <w:rsid w:val="009627C9"/>
    <w:rsid w:val="00966316"/>
    <w:rsid w:val="00966360"/>
    <w:rsid w:val="00966721"/>
    <w:rsid w:val="0096737D"/>
    <w:rsid w:val="009726C4"/>
    <w:rsid w:val="009726FE"/>
    <w:rsid w:val="0097286C"/>
    <w:rsid w:val="00977770"/>
    <w:rsid w:val="009800B8"/>
    <w:rsid w:val="00980EA7"/>
    <w:rsid w:val="00982067"/>
    <w:rsid w:val="00982720"/>
    <w:rsid w:val="009834D7"/>
    <w:rsid w:val="00983557"/>
    <w:rsid w:val="00984E86"/>
    <w:rsid w:val="00990BF5"/>
    <w:rsid w:val="00995274"/>
    <w:rsid w:val="00996504"/>
    <w:rsid w:val="009A1225"/>
    <w:rsid w:val="009A5B86"/>
    <w:rsid w:val="009B0557"/>
    <w:rsid w:val="009B0A54"/>
    <w:rsid w:val="009B19D7"/>
    <w:rsid w:val="009B3B96"/>
    <w:rsid w:val="009C0918"/>
    <w:rsid w:val="009C1779"/>
    <w:rsid w:val="009C2FBC"/>
    <w:rsid w:val="009C46BA"/>
    <w:rsid w:val="009C54AC"/>
    <w:rsid w:val="009C5EF6"/>
    <w:rsid w:val="009D0376"/>
    <w:rsid w:val="009D0856"/>
    <w:rsid w:val="009D1639"/>
    <w:rsid w:val="009D1F94"/>
    <w:rsid w:val="009D2BD5"/>
    <w:rsid w:val="009D5A56"/>
    <w:rsid w:val="009D77F6"/>
    <w:rsid w:val="009E2D08"/>
    <w:rsid w:val="009E6EB3"/>
    <w:rsid w:val="009F0A6C"/>
    <w:rsid w:val="009F2ADE"/>
    <w:rsid w:val="009F2EF4"/>
    <w:rsid w:val="009F4980"/>
    <w:rsid w:val="009F5528"/>
    <w:rsid w:val="009F6C63"/>
    <w:rsid w:val="009F73DF"/>
    <w:rsid w:val="00A00883"/>
    <w:rsid w:val="00A0134C"/>
    <w:rsid w:val="00A017DD"/>
    <w:rsid w:val="00A06CD8"/>
    <w:rsid w:val="00A06E7D"/>
    <w:rsid w:val="00A12276"/>
    <w:rsid w:val="00A15625"/>
    <w:rsid w:val="00A1633C"/>
    <w:rsid w:val="00A165B7"/>
    <w:rsid w:val="00A201AF"/>
    <w:rsid w:val="00A210C1"/>
    <w:rsid w:val="00A2361F"/>
    <w:rsid w:val="00A250E5"/>
    <w:rsid w:val="00A34B0A"/>
    <w:rsid w:val="00A35C40"/>
    <w:rsid w:val="00A35EF3"/>
    <w:rsid w:val="00A4172F"/>
    <w:rsid w:val="00A41B19"/>
    <w:rsid w:val="00A43897"/>
    <w:rsid w:val="00A449EB"/>
    <w:rsid w:val="00A51627"/>
    <w:rsid w:val="00A51A32"/>
    <w:rsid w:val="00A54FB9"/>
    <w:rsid w:val="00A550F7"/>
    <w:rsid w:val="00A63B5A"/>
    <w:rsid w:val="00A72283"/>
    <w:rsid w:val="00A72BB5"/>
    <w:rsid w:val="00A74F9B"/>
    <w:rsid w:val="00A83194"/>
    <w:rsid w:val="00A85652"/>
    <w:rsid w:val="00A8625C"/>
    <w:rsid w:val="00A866DD"/>
    <w:rsid w:val="00A86B37"/>
    <w:rsid w:val="00A9020E"/>
    <w:rsid w:val="00A91143"/>
    <w:rsid w:val="00A940C5"/>
    <w:rsid w:val="00A972E3"/>
    <w:rsid w:val="00AA0D43"/>
    <w:rsid w:val="00AA4450"/>
    <w:rsid w:val="00AA5012"/>
    <w:rsid w:val="00AA576E"/>
    <w:rsid w:val="00AA681D"/>
    <w:rsid w:val="00AB042B"/>
    <w:rsid w:val="00AB060A"/>
    <w:rsid w:val="00AB0A40"/>
    <w:rsid w:val="00AB0A6E"/>
    <w:rsid w:val="00AB1967"/>
    <w:rsid w:val="00AB209E"/>
    <w:rsid w:val="00AB2CEA"/>
    <w:rsid w:val="00AB42FC"/>
    <w:rsid w:val="00AB473A"/>
    <w:rsid w:val="00AB48A7"/>
    <w:rsid w:val="00AB652D"/>
    <w:rsid w:val="00AB7B92"/>
    <w:rsid w:val="00AC4F7B"/>
    <w:rsid w:val="00AC6BD4"/>
    <w:rsid w:val="00AD3A34"/>
    <w:rsid w:val="00AD795E"/>
    <w:rsid w:val="00AD7BD7"/>
    <w:rsid w:val="00AD7FCA"/>
    <w:rsid w:val="00AE7967"/>
    <w:rsid w:val="00AF0B0D"/>
    <w:rsid w:val="00AF0B2C"/>
    <w:rsid w:val="00AF4447"/>
    <w:rsid w:val="00AF4EBE"/>
    <w:rsid w:val="00AF5C66"/>
    <w:rsid w:val="00AF6E12"/>
    <w:rsid w:val="00AF6F09"/>
    <w:rsid w:val="00B0054D"/>
    <w:rsid w:val="00B03567"/>
    <w:rsid w:val="00B0492D"/>
    <w:rsid w:val="00B07B36"/>
    <w:rsid w:val="00B07F39"/>
    <w:rsid w:val="00B10020"/>
    <w:rsid w:val="00B12E6E"/>
    <w:rsid w:val="00B143F0"/>
    <w:rsid w:val="00B1489B"/>
    <w:rsid w:val="00B151D7"/>
    <w:rsid w:val="00B1659B"/>
    <w:rsid w:val="00B22394"/>
    <w:rsid w:val="00B22E8A"/>
    <w:rsid w:val="00B2359C"/>
    <w:rsid w:val="00B247DF"/>
    <w:rsid w:val="00B25D3F"/>
    <w:rsid w:val="00B25EB1"/>
    <w:rsid w:val="00B26427"/>
    <w:rsid w:val="00B26671"/>
    <w:rsid w:val="00B27DBB"/>
    <w:rsid w:val="00B320A9"/>
    <w:rsid w:val="00B359C4"/>
    <w:rsid w:val="00B414D7"/>
    <w:rsid w:val="00B415BB"/>
    <w:rsid w:val="00B43B01"/>
    <w:rsid w:val="00B51587"/>
    <w:rsid w:val="00B52D03"/>
    <w:rsid w:val="00B53276"/>
    <w:rsid w:val="00B62A0F"/>
    <w:rsid w:val="00B653B4"/>
    <w:rsid w:val="00B71FD0"/>
    <w:rsid w:val="00B7677B"/>
    <w:rsid w:val="00B814C3"/>
    <w:rsid w:val="00B823A8"/>
    <w:rsid w:val="00B83BCC"/>
    <w:rsid w:val="00B845DF"/>
    <w:rsid w:val="00B85F48"/>
    <w:rsid w:val="00B904BC"/>
    <w:rsid w:val="00B90700"/>
    <w:rsid w:val="00B92A23"/>
    <w:rsid w:val="00B95BE7"/>
    <w:rsid w:val="00B95F9B"/>
    <w:rsid w:val="00B95FD2"/>
    <w:rsid w:val="00BA3D47"/>
    <w:rsid w:val="00BA5414"/>
    <w:rsid w:val="00BB0534"/>
    <w:rsid w:val="00BB0C4F"/>
    <w:rsid w:val="00BB43B6"/>
    <w:rsid w:val="00BB5267"/>
    <w:rsid w:val="00BB603D"/>
    <w:rsid w:val="00BB6985"/>
    <w:rsid w:val="00BB74F1"/>
    <w:rsid w:val="00BB77BD"/>
    <w:rsid w:val="00BC046F"/>
    <w:rsid w:val="00BC2694"/>
    <w:rsid w:val="00BC2E6A"/>
    <w:rsid w:val="00BC349D"/>
    <w:rsid w:val="00BC489D"/>
    <w:rsid w:val="00BC4B9F"/>
    <w:rsid w:val="00BD09E8"/>
    <w:rsid w:val="00BD12A7"/>
    <w:rsid w:val="00BD4EDE"/>
    <w:rsid w:val="00BE2952"/>
    <w:rsid w:val="00BE59FA"/>
    <w:rsid w:val="00BF3A8F"/>
    <w:rsid w:val="00C00655"/>
    <w:rsid w:val="00C03B0A"/>
    <w:rsid w:val="00C03B0B"/>
    <w:rsid w:val="00C05970"/>
    <w:rsid w:val="00C10689"/>
    <w:rsid w:val="00C108C6"/>
    <w:rsid w:val="00C12C44"/>
    <w:rsid w:val="00C138E9"/>
    <w:rsid w:val="00C14838"/>
    <w:rsid w:val="00C14AE4"/>
    <w:rsid w:val="00C14ED8"/>
    <w:rsid w:val="00C20311"/>
    <w:rsid w:val="00C21BFE"/>
    <w:rsid w:val="00C2328E"/>
    <w:rsid w:val="00C23606"/>
    <w:rsid w:val="00C2485B"/>
    <w:rsid w:val="00C27242"/>
    <w:rsid w:val="00C27784"/>
    <w:rsid w:val="00C3164D"/>
    <w:rsid w:val="00C344DE"/>
    <w:rsid w:val="00C35DF9"/>
    <w:rsid w:val="00C403D6"/>
    <w:rsid w:val="00C41571"/>
    <w:rsid w:val="00C41C8E"/>
    <w:rsid w:val="00C41E7C"/>
    <w:rsid w:val="00C444C4"/>
    <w:rsid w:val="00C47E43"/>
    <w:rsid w:val="00C53BD7"/>
    <w:rsid w:val="00C57460"/>
    <w:rsid w:val="00C644E8"/>
    <w:rsid w:val="00C65F2E"/>
    <w:rsid w:val="00C66535"/>
    <w:rsid w:val="00C67E03"/>
    <w:rsid w:val="00C724B0"/>
    <w:rsid w:val="00C725A7"/>
    <w:rsid w:val="00C72655"/>
    <w:rsid w:val="00C75979"/>
    <w:rsid w:val="00C760F0"/>
    <w:rsid w:val="00C764C5"/>
    <w:rsid w:val="00C83BBC"/>
    <w:rsid w:val="00C85429"/>
    <w:rsid w:val="00C86828"/>
    <w:rsid w:val="00C86D96"/>
    <w:rsid w:val="00C91C99"/>
    <w:rsid w:val="00C92F0D"/>
    <w:rsid w:val="00C947A5"/>
    <w:rsid w:val="00C94992"/>
    <w:rsid w:val="00C94DEF"/>
    <w:rsid w:val="00CA0062"/>
    <w:rsid w:val="00CA6CA3"/>
    <w:rsid w:val="00CB0448"/>
    <w:rsid w:val="00CB09C4"/>
    <w:rsid w:val="00CB1C4D"/>
    <w:rsid w:val="00CB4605"/>
    <w:rsid w:val="00CB636F"/>
    <w:rsid w:val="00CB6E0E"/>
    <w:rsid w:val="00CC4028"/>
    <w:rsid w:val="00CC41BE"/>
    <w:rsid w:val="00CC4425"/>
    <w:rsid w:val="00CC609D"/>
    <w:rsid w:val="00CD026D"/>
    <w:rsid w:val="00CD25BC"/>
    <w:rsid w:val="00CD5C2C"/>
    <w:rsid w:val="00CE1422"/>
    <w:rsid w:val="00CE2619"/>
    <w:rsid w:val="00CE3688"/>
    <w:rsid w:val="00CE4930"/>
    <w:rsid w:val="00CE505B"/>
    <w:rsid w:val="00CE5CF5"/>
    <w:rsid w:val="00CE635F"/>
    <w:rsid w:val="00CE6902"/>
    <w:rsid w:val="00CE7FCD"/>
    <w:rsid w:val="00CF22FA"/>
    <w:rsid w:val="00CF2FA7"/>
    <w:rsid w:val="00CF3E0E"/>
    <w:rsid w:val="00CF478B"/>
    <w:rsid w:val="00CF7550"/>
    <w:rsid w:val="00CF7F84"/>
    <w:rsid w:val="00D00F5F"/>
    <w:rsid w:val="00D036DA"/>
    <w:rsid w:val="00D057A3"/>
    <w:rsid w:val="00D06039"/>
    <w:rsid w:val="00D0699F"/>
    <w:rsid w:val="00D102CD"/>
    <w:rsid w:val="00D10FFB"/>
    <w:rsid w:val="00D11FBB"/>
    <w:rsid w:val="00D128F2"/>
    <w:rsid w:val="00D12CFB"/>
    <w:rsid w:val="00D13422"/>
    <w:rsid w:val="00D136FC"/>
    <w:rsid w:val="00D143CB"/>
    <w:rsid w:val="00D21A7B"/>
    <w:rsid w:val="00D23BBC"/>
    <w:rsid w:val="00D27ACB"/>
    <w:rsid w:val="00D304B1"/>
    <w:rsid w:val="00D317B7"/>
    <w:rsid w:val="00D33F01"/>
    <w:rsid w:val="00D351D1"/>
    <w:rsid w:val="00D3596E"/>
    <w:rsid w:val="00D364A2"/>
    <w:rsid w:val="00D36D9A"/>
    <w:rsid w:val="00D40BA0"/>
    <w:rsid w:val="00D410A5"/>
    <w:rsid w:val="00D44596"/>
    <w:rsid w:val="00D45DBA"/>
    <w:rsid w:val="00D46B52"/>
    <w:rsid w:val="00D46B8C"/>
    <w:rsid w:val="00D46D1B"/>
    <w:rsid w:val="00D5223B"/>
    <w:rsid w:val="00D52359"/>
    <w:rsid w:val="00D52BE4"/>
    <w:rsid w:val="00D547C0"/>
    <w:rsid w:val="00D6096F"/>
    <w:rsid w:val="00D61E22"/>
    <w:rsid w:val="00D632A2"/>
    <w:rsid w:val="00D6407E"/>
    <w:rsid w:val="00D64556"/>
    <w:rsid w:val="00D66449"/>
    <w:rsid w:val="00D715E9"/>
    <w:rsid w:val="00D72AE5"/>
    <w:rsid w:val="00D75731"/>
    <w:rsid w:val="00D77744"/>
    <w:rsid w:val="00D82C50"/>
    <w:rsid w:val="00D85A55"/>
    <w:rsid w:val="00D9008F"/>
    <w:rsid w:val="00D923E7"/>
    <w:rsid w:val="00D95E6F"/>
    <w:rsid w:val="00DA231A"/>
    <w:rsid w:val="00DB5318"/>
    <w:rsid w:val="00DC0DF7"/>
    <w:rsid w:val="00DC1A4B"/>
    <w:rsid w:val="00DC580B"/>
    <w:rsid w:val="00DC639D"/>
    <w:rsid w:val="00DC7AE2"/>
    <w:rsid w:val="00DC7E9F"/>
    <w:rsid w:val="00DD128E"/>
    <w:rsid w:val="00DD476B"/>
    <w:rsid w:val="00DD55AE"/>
    <w:rsid w:val="00DE17CA"/>
    <w:rsid w:val="00DE2A3B"/>
    <w:rsid w:val="00DE3C31"/>
    <w:rsid w:val="00DE4958"/>
    <w:rsid w:val="00DE6113"/>
    <w:rsid w:val="00DE6BDE"/>
    <w:rsid w:val="00DE72F4"/>
    <w:rsid w:val="00DE749B"/>
    <w:rsid w:val="00DE79D3"/>
    <w:rsid w:val="00DF188D"/>
    <w:rsid w:val="00DF3EC1"/>
    <w:rsid w:val="00E013BA"/>
    <w:rsid w:val="00E11251"/>
    <w:rsid w:val="00E13A50"/>
    <w:rsid w:val="00E13FCF"/>
    <w:rsid w:val="00E1468C"/>
    <w:rsid w:val="00E16DB0"/>
    <w:rsid w:val="00E17276"/>
    <w:rsid w:val="00E17BB2"/>
    <w:rsid w:val="00E20CEE"/>
    <w:rsid w:val="00E23A5C"/>
    <w:rsid w:val="00E25548"/>
    <w:rsid w:val="00E25AB3"/>
    <w:rsid w:val="00E30883"/>
    <w:rsid w:val="00E309DC"/>
    <w:rsid w:val="00E33E4A"/>
    <w:rsid w:val="00E343B2"/>
    <w:rsid w:val="00E352FF"/>
    <w:rsid w:val="00E36924"/>
    <w:rsid w:val="00E36DAB"/>
    <w:rsid w:val="00E37C91"/>
    <w:rsid w:val="00E4131C"/>
    <w:rsid w:val="00E42779"/>
    <w:rsid w:val="00E4289A"/>
    <w:rsid w:val="00E42C94"/>
    <w:rsid w:val="00E43716"/>
    <w:rsid w:val="00E4371D"/>
    <w:rsid w:val="00E43AB2"/>
    <w:rsid w:val="00E44FDC"/>
    <w:rsid w:val="00E455FC"/>
    <w:rsid w:val="00E50973"/>
    <w:rsid w:val="00E5225D"/>
    <w:rsid w:val="00E55088"/>
    <w:rsid w:val="00E5570F"/>
    <w:rsid w:val="00E57D97"/>
    <w:rsid w:val="00E61B67"/>
    <w:rsid w:val="00E62D02"/>
    <w:rsid w:val="00E631C6"/>
    <w:rsid w:val="00E701F7"/>
    <w:rsid w:val="00E708DD"/>
    <w:rsid w:val="00E72717"/>
    <w:rsid w:val="00E7276D"/>
    <w:rsid w:val="00E737DA"/>
    <w:rsid w:val="00E75FCF"/>
    <w:rsid w:val="00E77191"/>
    <w:rsid w:val="00E80DAB"/>
    <w:rsid w:val="00E812A9"/>
    <w:rsid w:val="00E83515"/>
    <w:rsid w:val="00E8507A"/>
    <w:rsid w:val="00E90347"/>
    <w:rsid w:val="00E9116E"/>
    <w:rsid w:val="00E93339"/>
    <w:rsid w:val="00E96790"/>
    <w:rsid w:val="00E974DE"/>
    <w:rsid w:val="00E97F8F"/>
    <w:rsid w:val="00EA3CEB"/>
    <w:rsid w:val="00EA4832"/>
    <w:rsid w:val="00EA50B2"/>
    <w:rsid w:val="00EA5E0C"/>
    <w:rsid w:val="00EB086B"/>
    <w:rsid w:val="00EB14E2"/>
    <w:rsid w:val="00EB2335"/>
    <w:rsid w:val="00EB609E"/>
    <w:rsid w:val="00EB7C7E"/>
    <w:rsid w:val="00EC50BF"/>
    <w:rsid w:val="00EC60A4"/>
    <w:rsid w:val="00EC7127"/>
    <w:rsid w:val="00ED2B07"/>
    <w:rsid w:val="00ED3328"/>
    <w:rsid w:val="00ED3CA1"/>
    <w:rsid w:val="00EE04CD"/>
    <w:rsid w:val="00EE42FE"/>
    <w:rsid w:val="00EE4EF3"/>
    <w:rsid w:val="00EE680B"/>
    <w:rsid w:val="00EE7536"/>
    <w:rsid w:val="00EF3F98"/>
    <w:rsid w:val="00EF5696"/>
    <w:rsid w:val="00EF61AF"/>
    <w:rsid w:val="00EF6FB2"/>
    <w:rsid w:val="00F00B16"/>
    <w:rsid w:val="00F04B80"/>
    <w:rsid w:val="00F05A14"/>
    <w:rsid w:val="00F07D5A"/>
    <w:rsid w:val="00F10672"/>
    <w:rsid w:val="00F12FBE"/>
    <w:rsid w:val="00F13816"/>
    <w:rsid w:val="00F16041"/>
    <w:rsid w:val="00F20F27"/>
    <w:rsid w:val="00F2111D"/>
    <w:rsid w:val="00F221C4"/>
    <w:rsid w:val="00F24922"/>
    <w:rsid w:val="00F25D34"/>
    <w:rsid w:val="00F26D0E"/>
    <w:rsid w:val="00F30442"/>
    <w:rsid w:val="00F31CA3"/>
    <w:rsid w:val="00F35E44"/>
    <w:rsid w:val="00F35FE0"/>
    <w:rsid w:val="00F366F5"/>
    <w:rsid w:val="00F407B2"/>
    <w:rsid w:val="00F443B9"/>
    <w:rsid w:val="00F4651C"/>
    <w:rsid w:val="00F47AAC"/>
    <w:rsid w:val="00F51472"/>
    <w:rsid w:val="00F5306C"/>
    <w:rsid w:val="00F53582"/>
    <w:rsid w:val="00F56313"/>
    <w:rsid w:val="00F567DF"/>
    <w:rsid w:val="00F56DEE"/>
    <w:rsid w:val="00F57DD4"/>
    <w:rsid w:val="00F61C55"/>
    <w:rsid w:val="00F660D9"/>
    <w:rsid w:val="00F67D71"/>
    <w:rsid w:val="00F718E3"/>
    <w:rsid w:val="00F71E0D"/>
    <w:rsid w:val="00F85C2E"/>
    <w:rsid w:val="00F902AA"/>
    <w:rsid w:val="00F914C8"/>
    <w:rsid w:val="00F92374"/>
    <w:rsid w:val="00F927CD"/>
    <w:rsid w:val="00F97069"/>
    <w:rsid w:val="00F97454"/>
    <w:rsid w:val="00F97513"/>
    <w:rsid w:val="00FA018C"/>
    <w:rsid w:val="00FA5446"/>
    <w:rsid w:val="00FA64CD"/>
    <w:rsid w:val="00FA7BBB"/>
    <w:rsid w:val="00FB054B"/>
    <w:rsid w:val="00FB21F9"/>
    <w:rsid w:val="00FB59B1"/>
    <w:rsid w:val="00FB59D5"/>
    <w:rsid w:val="00FB5CF3"/>
    <w:rsid w:val="00FB6B11"/>
    <w:rsid w:val="00FB7346"/>
    <w:rsid w:val="00FC1054"/>
    <w:rsid w:val="00FC1693"/>
    <w:rsid w:val="00FC43BE"/>
    <w:rsid w:val="00FD02A6"/>
    <w:rsid w:val="00FD139E"/>
    <w:rsid w:val="00FD1A24"/>
    <w:rsid w:val="00FD1AC9"/>
    <w:rsid w:val="00FD1E9B"/>
    <w:rsid w:val="00FD4A20"/>
    <w:rsid w:val="00FD4CE8"/>
    <w:rsid w:val="00FD5012"/>
    <w:rsid w:val="00FD66B8"/>
    <w:rsid w:val="00FD6B9B"/>
    <w:rsid w:val="00FD7AB5"/>
    <w:rsid w:val="00FD7B94"/>
    <w:rsid w:val="00FE190D"/>
    <w:rsid w:val="00FE1AB2"/>
    <w:rsid w:val="00FE27E2"/>
    <w:rsid w:val="00FE6A41"/>
    <w:rsid w:val="00FF0A0E"/>
    <w:rsid w:val="00FF24E2"/>
    <w:rsid w:val="00FF32A5"/>
    <w:rsid w:val="00FF50EA"/>
    <w:rsid w:val="00FF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0D604E"/>
    <w:rPr>
      <w:rFonts w:eastAsiaTheme="minorHAnsi"/>
    </w:rPr>
  </w:style>
  <w:style w:type="paragraph" w:styleId="Heading1">
    <w:name w:val="heading 1"/>
    <w:next w:val="Normal"/>
    <w:link w:val="Heading1Char"/>
    <w:uiPriority w:val="99"/>
    <w:qFormat/>
    <w:rsid w:val="000D604E"/>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0D6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0D60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0D604E"/>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0D604E"/>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D143CB"/>
    <w:pPr>
      <w:numPr>
        <w:ilvl w:val="5"/>
        <w:numId w:val="17"/>
      </w:numPr>
      <w:outlineLvl w:val="5"/>
    </w:pPr>
  </w:style>
  <w:style w:type="paragraph" w:styleId="Heading7">
    <w:name w:val="heading 7"/>
    <w:basedOn w:val="Normal"/>
    <w:next w:val="Normal"/>
    <w:link w:val="Heading7Char"/>
    <w:qFormat/>
    <w:rsid w:val="00D143CB"/>
    <w:pPr>
      <w:numPr>
        <w:ilvl w:val="6"/>
        <w:numId w:val="17"/>
      </w:numPr>
      <w:outlineLvl w:val="6"/>
    </w:pPr>
  </w:style>
  <w:style w:type="paragraph" w:styleId="Heading8">
    <w:name w:val="heading 8"/>
    <w:basedOn w:val="Normal"/>
    <w:next w:val="Normal"/>
    <w:link w:val="Heading8Char"/>
    <w:qFormat/>
    <w:rsid w:val="00D143CB"/>
    <w:pPr>
      <w:numPr>
        <w:ilvl w:val="7"/>
        <w:numId w:val="17"/>
      </w:numPr>
      <w:outlineLvl w:val="7"/>
    </w:pPr>
  </w:style>
  <w:style w:type="paragraph" w:styleId="Heading9">
    <w:name w:val="heading 9"/>
    <w:basedOn w:val="Normal"/>
    <w:next w:val="Normal"/>
    <w:link w:val="Heading9Char"/>
    <w:qFormat/>
    <w:rsid w:val="00D143CB"/>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D604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0D60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0D60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0D604E"/>
    <w:rPr>
      <w:rFonts w:ascii="Arial" w:eastAsia="Times New Roman" w:hAnsi="Arial" w:cs="Times New Roman"/>
      <w:b/>
      <w:szCs w:val="20"/>
    </w:rPr>
  </w:style>
  <w:style w:type="character" w:customStyle="1" w:styleId="Heading5Char">
    <w:name w:val="Heading 5 Char"/>
    <w:basedOn w:val="DefaultParagraphFont"/>
    <w:link w:val="Heading5"/>
    <w:uiPriority w:val="99"/>
    <w:rsid w:val="000D604E"/>
    <w:rPr>
      <w:rFonts w:ascii="Arial" w:eastAsia="Times New Roman" w:hAnsi="Arial" w:cs="Times New Roman"/>
      <w:b/>
      <w:sz w:val="20"/>
      <w:szCs w:val="20"/>
    </w:rPr>
  </w:style>
  <w:style w:type="paragraph" w:customStyle="1" w:styleId="ParaContinued">
    <w:name w:val="ParaContinued"/>
    <w:basedOn w:val="Normal"/>
    <w:next w:val="Para"/>
    <w:rsid w:val="000D604E"/>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0D604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0D604E"/>
    <w:pPr>
      <w:widowControl w:val="0"/>
    </w:pPr>
    <w:rPr>
      <w:snapToGrid w:val="0"/>
    </w:rPr>
  </w:style>
  <w:style w:type="paragraph" w:customStyle="1" w:styleId="Option">
    <w:name w:val="Option"/>
    <w:basedOn w:val="Question"/>
    <w:rsid w:val="000D604E"/>
    <w:pPr>
      <w:ind w:left="2880"/>
    </w:pPr>
  </w:style>
  <w:style w:type="paragraph" w:customStyle="1" w:styleId="Question">
    <w:name w:val="Question"/>
    <w:next w:val="Option"/>
    <w:rsid w:val="000D604E"/>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0D604E"/>
    <w:pPr>
      <w:ind w:left="2160" w:firstLine="0"/>
    </w:pPr>
  </w:style>
  <w:style w:type="paragraph" w:customStyle="1" w:styleId="Objective">
    <w:name w:val="Objective"/>
    <w:rsid w:val="000D604E"/>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0D604E"/>
    <w:pPr>
      <w:pBdr>
        <w:top w:val="single" w:sz="4" w:space="4" w:color="auto"/>
      </w:pBdr>
      <w:outlineLvl w:val="6"/>
    </w:pPr>
    <w:rPr>
      <w:i/>
      <w:noProof/>
    </w:rPr>
  </w:style>
  <w:style w:type="paragraph" w:customStyle="1" w:styleId="H5">
    <w:name w:val="H5"/>
    <w:next w:val="Para"/>
    <w:rsid w:val="000D604E"/>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0D604E"/>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0D604E"/>
    <w:rPr>
      <w:i w:val="0"/>
    </w:rPr>
  </w:style>
  <w:style w:type="paragraph" w:customStyle="1" w:styleId="H4">
    <w:name w:val="H4"/>
    <w:next w:val="Para"/>
    <w:rsid w:val="000D604E"/>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0D604E"/>
    <w:pPr>
      <w:keepNext w:val="0"/>
    </w:pPr>
    <w:rPr>
      <w:i w:val="0"/>
    </w:rPr>
  </w:style>
  <w:style w:type="paragraph" w:customStyle="1" w:styleId="Subobjective">
    <w:name w:val="Subobjective"/>
    <w:basedOn w:val="Objective"/>
    <w:rsid w:val="000D604E"/>
    <w:pPr>
      <w:keepNext/>
      <w:spacing w:before="180"/>
      <w:ind w:left="2880"/>
    </w:pPr>
  </w:style>
  <w:style w:type="paragraph" w:customStyle="1" w:styleId="ChapterTitle">
    <w:name w:val="ChapterTitle"/>
    <w:next w:val="Para"/>
    <w:qFormat/>
    <w:rsid w:val="000D604E"/>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0D604E"/>
    <w:rPr>
      <w:rFonts w:ascii="Courier New" w:hAnsi="Courier New"/>
      <w:noProof/>
      <w:color w:val="auto"/>
    </w:rPr>
  </w:style>
  <w:style w:type="paragraph" w:customStyle="1" w:styleId="QuotePara">
    <w:name w:val="QuotePara"/>
    <w:basedOn w:val="QuoteSource"/>
    <w:qFormat/>
    <w:rsid w:val="000D604E"/>
    <w:rPr>
      <w:i w:val="0"/>
      <w:sz w:val="24"/>
    </w:rPr>
  </w:style>
  <w:style w:type="paragraph" w:customStyle="1" w:styleId="QuoteSource">
    <w:name w:val="QuoteSource"/>
    <w:basedOn w:val="Normal"/>
    <w:rsid w:val="000D604E"/>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0D604E"/>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0D604E"/>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0D604E"/>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0D604E"/>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0D604E"/>
    <w:rPr>
      <w:i/>
      <w:color w:val="auto"/>
    </w:rPr>
  </w:style>
  <w:style w:type="paragraph" w:customStyle="1" w:styleId="Slug">
    <w:name w:val="Slug"/>
    <w:basedOn w:val="Normal"/>
    <w:next w:val="Para"/>
    <w:rsid w:val="000D604E"/>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0D604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0D604E"/>
    <w:pPr>
      <w:spacing w:before="240"/>
      <w:outlineLvl w:val="9"/>
    </w:pPr>
  </w:style>
  <w:style w:type="paragraph" w:customStyle="1" w:styleId="H3">
    <w:name w:val="H3"/>
    <w:next w:val="Para"/>
    <w:qFormat/>
    <w:rsid w:val="000D604E"/>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0D604E"/>
  </w:style>
  <w:style w:type="paragraph" w:customStyle="1" w:styleId="PartIntroductionPara">
    <w:name w:val="PartIntroductionPara"/>
    <w:rsid w:val="000D604E"/>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0D604E"/>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0D604E"/>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0D604E"/>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0D604E"/>
    <w:pPr>
      <w:ind w:left="2520"/>
    </w:pPr>
  </w:style>
  <w:style w:type="paragraph" w:customStyle="1" w:styleId="ListPara">
    <w:name w:val="ListPara"/>
    <w:basedOn w:val="Normal"/>
    <w:rsid w:val="000D604E"/>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0D604E"/>
    <w:pPr>
      <w:spacing w:line="260" w:lineRule="exact"/>
      <w:ind w:left="2520"/>
    </w:pPr>
  </w:style>
  <w:style w:type="paragraph" w:customStyle="1" w:styleId="PartTitle">
    <w:name w:val="PartTitle"/>
    <w:basedOn w:val="ChapterTitle"/>
    <w:rsid w:val="000D604E"/>
    <w:pPr>
      <w:widowControl w:val="0"/>
    </w:pPr>
  </w:style>
  <w:style w:type="paragraph" w:customStyle="1" w:styleId="CodeSnippet">
    <w:name w:val="CodeSnippet"/>
    <w:rsid w:val="000D604E"/>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0D604E"/>
    <w:pPr>
      <w:ind w:left="2160"/>
    </w:pPr>
    <w:rPr>
      <w:snapToGrid w:val="0"/>
    </w:rPr>
  </w:style>
  <w:style w:type="paragraph" w:customStyle="1" w:styleId="RunInParaSub">
    <w:name w:val="RunInParaSub"/>
    <w:basedOn w:val="RunInPara"/>
    <w:rsid w:val="000D604E"/>
    <w:pPr>
      <w:ind w:left="2160"/>
    </w:pPr>
  </w:style>
  <w:style w:type="paragraph" w:customStyle="1" w:styleId="URLPara">
    <w:name w:val="URLPara"/>
    <w:rsid w:val="000D604E"/>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0D604E"/>
    <w:pPr>
      <w:spacing w:before="240"/>
      <w:ind w:left="1800"/>
    </w:pPr>
    <w:rPr>
      <w:u w:val="none"/>
    </w:rPr>
  </w:style>
  <w:style w:type="character" w:customStyle="1" w:styleId="CodeHighlight">
    <w:name w:val="CodeHighlight"/>
    <w:rsid w:val="000D604E"/>
    <w:rPr>
      <w:u w:val="wave"/>
    </w:rPr>
  </w:style>
  <w:style w:type="paragraph" w:customStyle="1" w:styleId="TableCaption">
    <w:name w:val="TableCaption"/>
    <w:basedOn w:val="Slug"/>
    <w:qFormat/>
    <w:rsid w:val="000D604E"/>
    <w:pPr>
      <w:keepNext/>
      <w:widowControl w:val="0"/>
      <w:spacing w:before="240" w:after="120"/>
      <w:ind w:left="0"/>
    </w:pPr>
    <w:rPr>
      <w:snapToGrid w:val="0"/>
    </w:rPr>
  </w:style>
  <w:style w:type="paragraph" w:customStyle="1" w:styleId="TabularEntry">
    <w:name w:val="TabularEntry"/>
    <w:rsid w:val="000D604E"/>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0D604E"/>
    <w:pPr>
      <w:spacing w:after="60" w:line="240" w:lineRule="auto"/>
    </w:pPr>
    <w:rPr>
      <w:rFonts w:ascii="Arial" w:eastAsia="Times New Roman" w:hAnsi="Arial" w:cs="Times New Roman"/>
      <w:szCs w:val="20"/>
    </w:rPr>
  </w:style>
  <w:style w:type="paragraph" w:customStyle="1" w:styleId="TableHead">
    <w:name w:val="TableHead"/>
    <w:qFormat/>
    <w:rsid w:val="000D604E"/>
    <w:pPr>
      <w:keepNext/>
      <w:spacing w:after="0" w:line="240" w:lineRule="auto"/>
    </w:pPr>
    <w:rPr>
      <w:rFonts w:ascii="Arial" w:eastAsia="Times New Roman" w:hAnsi="Arial" w:cs="Times New Roman"/>
      <w:b/>
      <w:smallCaps/>
      <w:szCs w:val="20"/>
    </w:rPr>
  </w:style>
  <w:style w:type="paragraph" w:customStyle="1" w:styleId="CodeSnippetSub">
    <w:name w:val="CodeSnippetSub"/>
    <w:rsid w:val="000D604E"/>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0D604E"/>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0D604E"/>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0D604E"/>
    <w:rPr>
      <w:rFonts w:ascii="Courier New" w:hAnsi="Courier New"/>
      <w:noProof/>
      <w:color w:val="auto"/>
      <w:u w:val="single"/>
    </w:rPr>
  </w:style>
  <w:style w:type="character" w:customStyle="1" w:styleId="Superscript">
    <w:name w:val="Superscript"/>
    <w:basedOn w:val="DefaultParagraphFont"/>
    <w:rsid w:val="000D604E"/>
    <w:rPr>
      <w:vertAlign w:val="superscript"/>
    </w:rPr>
  </w:style>
  <w:style w:type="character" w:customStyle="1" w:styleId="Subscript">
    <w:name w:val="Subscript"/>
    <w:basedOn w:val="DefaultParagraphFont"/>
    <w:rsid w:val="000D604E"/>
    <w:rPr>
      <w:vertAlign w:val="subscript"/>
    </w:rPr>
  </w:style>
  <w:style w:type="paragraph" w:customStyle="1" w:styleId="ChapterObjectiveTitle">
    <w:name w:val="ChapterObjectiveTitle"/>
    <w:basedOn w:val="ObjectiveTitle"/>
    <w:next w:val="ChapterObjective"/>
    <w:rsid w:val="000D604E"/>
    <w:pPr>
      <w:ind w:left="1440" w:firstLine="0"/>
    </w:pPr>
    <w:rPr>
      <w:i w:val="0"/>
    </w:rPr>
  </w:style>
  <w:style w:type="paragraph" w:customStyle="1" w:styleId="FigureSource">
    <w:name w:val="FigureSource"/>
    <w:next w:val="Para"/>
    <w:rsid w:val="000D604E"/>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0D604E"/>
    <w:rPr>
      <w:b w:val="0"/>
      <w:sz w:val="26"/>
      <w:u w:val="none"/>
    </w:rPr>
  </w:style>
  <w:style w:type="paragraph" w:customStyle="1" w:styleId="PartFeaturingList">
    <w:name w:val="PartFeaturingList"/>
    <w:basedOn w:val="ChapterFeaturingList"/>
    <w:rsid w:val="000D604E"/>
  </w:style>
  <w:style w:type="character" w:customStyle="1" w:styleId="InlineCodeVariable">
    <w:name w:val="InlineCodeVariable"/>
    <w:basedOn w:val="InlineCode"/>
    <w:rsid w:val="000D604E"/>
    <w:rPr>
      <w:rFonts w:ascii="Courier New" w:hAnsi="Courier New"/>
      <w:i/>
      <w:noProof/>
      <w:color w:val="auto"/>
    </w:rPr>
  </w:style>
  <w:style w:type="character" w:customStyle="1" w:styleId="InlineCodeUserInput">
    <w:name w:val="InlineCodeUserInput"/>
    <w:basedOn w:val="InlineCode"/>
    <w:rsid w:val="000D604E"/>
    <w:rPr>
      <w:rFonts w:ascii="Courier New" w:hAnsi="Courier New"/>
      <w:b/>
      <w:noProof/>
      <w:color w:val="auto"/>
    </w:rPr>
  </w:style>
  <w:style w:type="character" w:customStyle="1" w:styleId="InlineCodeUserInputVariable">
    <w:name w:val="InlineCodeUserInputVariable"/>
    <w:basedOn w:val="InlineCode"/>
    <w:rsid w:val="000D604E"/>
    <w:rPr>
      <w:rFonts w:ascii="Courier New" w:hAnsi="Courier New"/>
      <w:b/>
      <w:i/>
      <w:noProof/>
      <w:color w:val="auto"/>
    </w:rPr>
  </w:style>
  <w:style w:type="character" w:customStyle="1" w:styleId="Variable">
    <w:name w:val="Variable"/>
    <w:basedOn w:val="DefaultParagraphFont"/>
    <w:rsid w:val="000D604E"/>
    <w:rPr>
      <w:i/>
    </w:rPr>
  </w:style>
  <w:style w:type="paragraph" w:customStyle="1" w:styleId="AppendixTitle">
    <w:name w:val="AppendixTitle"/>
    <w:basedOn w:val="ChapterTitle"/>
    <w:next w:val="Para"/>
    <w:rsid w:val="000D604E"/>
    <w:pPr>
      <w:spacing w:before="120" w:after="120"/>
    </w:pPr>
  </w:style>
  <w:style w:type="paragraph" w:customStyle="1" w:styleId="GlossaryTitle">
    <w:name w:val="GlossaryTitle"/>
    <w:basedOn w:val="ChapterTitle"/>
    <w:next w:val="Normal"/>
    <w:rsid w:val="000D604E"/>
    <w:pPr>
      <w:spacing w:before="120" w:after="120"/>
    </w:pPr>
  </w:style>
  <w:style w:type="paragraph" w:customStyle="1" w:styleId="IntroductionTitle">
    <w:name w:val="IntroductionTitle"/>
    <w:basedOn w:val="ChapterTitle"/>
    <w:next w:val="Para"/>
    <w:rsid w:val="000D604E"/>
    <w:pPr>
      <w:spacing w:before="120" w:after="120"/>
    </w:pPr>
  </w:style>
  <w:style w:type="paragraph" w:customStyle="1" w:styleId="ChapterSubtitle">
    <w:name w:val="ChapterSubtitle"/>
    <w:basedOn w:val="ChapterTitle"/>
    <w:next w:val="Para"/>
    <w:rsid w:val="000D604E"/>
    <w:rPr>
      <w:sz w:val="44"/>
    </w:rPr>
  </w:style>
  <w:style w:type="paragraph" w:customStyle="1" w:styleId="ChapterAuthor">
    <w:name w:val="ChapterAuthor"/>
    <w:basedOn w:val="ChapterSubtitle"/>
    <w:next w:val="ChapterAuthorAffiliation"/>
    <w:rsid w:val="000D604E"/>
    <w:pPr>
      <w:spacing w:after="120"/>
      <w:outlineLvl w:val="9"/>
    </w:pPr>
    <w:rPr>
      <w:i/>
      <w:sz w:val="36"/>
    </w:rPr>
  </w:style>
  <w:style w:type="paragraph" w:customStyle="1" w:styleId="ChapterAuthorAffiliation">
    <w:name w:val="ChapterAuthorAffiliation"/>
    <w:next w:val="Para"/>
    <w:rsid w:val="000D604E"/>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0D604E"/>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D604E"/>
    <w:pPr>
      <w:contextualSpacing/>
    </w:pPr>
    <w:rPr>
      <w:sz w:val="24"/>
    </w:rPr>
  </w:style>
  <w:style w:type="paragraph" w:customStyle="1" w:styleId="SectionTitle">
    <w:name w:val="SectionTitle"/>
    <w:basedOn w:val="ChapterTitle"/>
    <w:next w:val="ChapterTitle"/>
    <w:rsid w:val="000D604E"/>
    <w:pPr>
      <w:pBdr>
        <w:bottom w:val="single" w:sz="4" w:space="1" w:color="auto"/>
      </w:pBdr>
    </w:pPr>
  </w:style>
  <w:style w:type="paragraph" w:customStyle="1" w:styleId="ExtractPara">
    <w:name w:val="ExtractPara"/>
    <w:rsid w:val="000D604E"/>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0D604E"/>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0D604E"/>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0D604E"/>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0D604E"/>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0D604E"/>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0D604E"/>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0D604E"/>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0D604E"/>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0D604E"/>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0D604E"/>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0D604E"/>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0D604E"/>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0D604E"/>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0D604E"/>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0D604E"/>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0D604E"/>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D604E"/>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0D604E"/>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0D604E"/>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0D604E"/>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0D604E"/>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0D604E"/>
    <w:pPr>
      <w:numPr>
        <w:numId w:val="6"/>
      </w:numPr>
    </w:pPr>
  </w:style>
  <w:style w:type="paragraph" w:customStyle="1" w:styleId="ListNumberedSub2">
    <w:name w:val="ListNumberedSub2"/>
    <w:basedOn w:val="ListNumberedSub"/>
    <w:rsid w:val="000D604E"/>
    <w:pPr>
      <w:ind w:left="3240"/>
    </w:pPr>
  </w:style>
  <w:style w:type="paragraph" w:customStyle="1" w:styleId="ListUnmarkedSub2">
    <w:name w:val="ListUnmarkedSub2"/>
    <w:basedOn w:val="ListUnmarkedSub"/>
    <w:rsid w:val="000D604E"/>
    <w:pPr>
      <w:ind w:left="2880"/>
    </w:pPr>
  </w:style>
  <w:style w:type="paragraph" w:customStyle="1" w:styleId="ListParaSub2">
    <w:name w:val="ListParaSub2"/>
    <w:basedOn w:val="ListParaSub"/>
    <w:rsid w:val="000D604E"/>
    <w:pPr>
      <w:ind w:left="3240"/>
    </w:pPr>
  </w:style>
  <w:style w:type="paragraph" w:customStyle="1" w:styleId="ListCheckSub">
    <w:name w:val="ListCheckSub"/>
    <w:basedOn w:val="ListCheck"/>
    <w:rsid w:val="000D604E"/>
    <w:pPr>
      <w:numPr>
        <w:numId w:val="7"/>
      </w:numPr>
    </w:pPr>
  </w:style>
  <w:style w:type="paragraph" w:customStyle="1" w:styleId="ExtractListBulleted">
    <w:name w:val="ExtractListBulleted"/>
    <w:rsid w:val="000D604E"/>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0D604E"/>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0D604E"/>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0D604E"/>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0D604E"/>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0D604E"/>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0D604E"/>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0D604E"/>
    <w:pPr>
      <w:spacing w:before="120" w:after="120"/>
      <w:ind w:left="0" w:firstLine="0"/>
    </w:pPr>
  </w:style>
  <w:style w:type="paragraph" w:customStyle="1" w:styleId="Dialog">
    <w:name w:val="Dialog"/>
    <w:rsid w:val="000D604E"/>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0D604E"/>
  </w:style>
  <w:style w:type="paragraph" w:customStyle="1" w:styleId="RecipeIngredientHead">
    <w:name w:val="RecipeIngredientHead"/>
    <w:next w:val="RecipeIngredientList"/>
    <w:rsid w:val="000D604E"/>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D604E"/>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0D604E"/>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0D604E"/>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0D604E"/>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0D604E"/>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0D604E"/>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D604E"/>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0D604E"/>
    <w:rPr>
      <w:i w:val="0"/>
      <w:sz w:val="24"/>
      <w:u w:val="single"/>
    </w:rPr>
  </w:style>
  <w:style w:type="paragraph" w:customStyle="1" w:styleId="RecipeVariationFlavor">
    <w:name w:val="RecipeVariationFlavor"/>
    <w:basedOn w:val="RecipeTime"/>
    <w:rsid w:val="000D604E"/>
    <w:rPr>
      <w:i w:val="0"/>
      <w:sz w:val="24"/>
      <w:u w:val="single"/>
    </w:rPr>
  </w:style>
  <w:style w:type="paragraph" w:customStyle="1" w:styleId="RecipeYield">
    <w:name w:val="RecipeYield"/>
    <w:rsid w:val="000D604E"/>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0D604E"/>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0D604E"/>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0D604E"/>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0D604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0D604E"/>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0D604E"/>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0D604E"/>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0D604E"/>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0D604E"/>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0D604E"/>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0D604E"/>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0D604E"/>
    <w:pPr>
      <w:spacing w:after="100"/>
    </w:pPr>
  </w:style>
  <w:style w:type="paragraph" w:styleId="TOC2">
    <w:name w:val="toc 2"/>
    <w:basedOn w:val="Normal"/>
    <w:next w:val="Normal"/>
    <w:autoRedefine/>
    <w:uiPriority w:val="99"/>
    <w:rsid w:val="000D604E"/>
    <w:pPr>
      <w:spacing w:after="100"/>
      <w:ind w:left="220"/>
    </w:pPr>
  </w:style>
  <w:style w:type="paragraph" w:styleId="TOC3">
    <w:name w:val="toc 3"/>
    <w:basedOn w:val="Normal"/>
    <w:next w:val="Normal"/>
    <w:autoRedefine/>
    <w:uiPriority w:val="99"/>
    <w:rsid w:val="000D604E"/>
    <w:pPr>
      <w:spacing w:after="100"/>
      <w:ind w:left="440"/>
    </w:pPr>
  </w:style>
  <w:style w:type="paragraph" w:styleId="TOC4">
    <w:name w:val="toc 4"/>
    <w:basedOn w:val="Normal"/>
    <w:next w:val="Normal"/>
    <w:autoRedefine/>
    <w:uiPriority w:val="39"/>
    <w:rsid w:val="000D604E"/>
    <w:pPr>
      <w:spacing w:after="100"/>
      <w:ind w:left="660"/>
    </w:pPr>
  </w:style>
  <w:style w:type="paragraph" w:styleId="TOC5">
    <w:name w:val="toc 5"/>
    <w:basedOn w:val="Normal"/>
    <w:next w:val="Normal"/>
    <w:autoRedefine/>
    <w:uiPriority w:val="39"/>
    <w:rsid w:val="000D604E"/>
    <w:pPr>
      <w:spacing w:after="100"/>
      <w:ind w:left="880"/>
    </w:pPr>
  </w:style>
  <w:style w:type="paragraph" w:styleId="TOC6">
    <w:name w:val="toc 6"/>
    <w:basedOn w:val="Normal"/>
    <w:next w:val="Normal"/>
    <w:autoRedefine/>
    <w:uiPriority w:val="39"/>
    <w:rsid w:val="000D604E"/>
    <w:pPr>
      <w:spacing w:after="100"/>
      <w:ind w:left="1100"/>
    </w:pPr>
  </w:style>
  <w:style w:type="paragraph" w:styleId="TOC7">
    <w:name w:val="toc 7"/>
    <w:basedOn w:val="Normal"/>
    <w:next w:val="Normal"/>
    <w:autoRedefine/>
    <w:uiPriority w:val="39"/>
    <w:semiHidden/>
    <w:rsid w:val="000D604E"/>
    <w:pPr>
      <w:spacing w:after="100"/>
      <w:ind w:left="1320"/>
    </w:pPr>
  </w:style>
  <w:style w:type="paragraph" w:styleId="TOC8">
    <w:name w:val="toc 8"/>
    <w:basedOn w:val="Normal"/>
    <w:next w:val="Normal"/>
    <w:autoRedefine/>
    <w:uiPriority w:val="39"/>
    <w:semiHidden/>
    <w:rsid w:val="000D604E"/>
    <w:pPr>
      <w:spacing w:after="100"/>
      <w:ind w:left="1540"/>
    </w:pPr>
  </w:style>
  <w:style w:type="paragraph" w:styleId="TOC9">
    <w:name w:val="toc 9"/>
    <w:basedOn w:val="Normal"/>
    <w:next w:val="Normal"/>
    <w:autoRedefine/>
    <w:uiPriority w:val="39"/>
    <w:semiHidden/>
    <w:rsid w:val="000D604E"/>
    <w:pPr>
      <w:spacing w:after="100"/>
      <w:ind w:left="1760"/>
    </w:pPr>
  </w:style>
  <w:style w:type="paragraph" w:styleId="Header">
    <w:name w:val="header"/>
    <w:basedOn w:val="Normal"/>
    <w:link w:val="HeaderChar"/>
    <w:uiPriority w:val="99"/>
    <w:semiHidden/>
    <w:rsid w:val="000D60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604E"/>
    <w:rPr>
      <w:rFonts w:eastAsiaTheme="minorHAnsi"/>
    </w:rPr>
  </w:style>
  <w:style w:type="paragraph" w:styleId="Footer">
    <w:name w:val="footer"/>
    <w:basedOn w:val="Normal"/>
    <w:link w:val="FooterChar"/>
    <w:uiPriority w:val="99"/>
    <w:semiHidden/>
    <w:rsid w:val="000D60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604E"/>
    <w:rPr>
      <w:rFonts w:eastAsiaTheme="minorHAnsi"/>
    </w:rPr>
  </w:style>
  <w:style w:type="paragraph" w:customStyle="1" w:styleId="CustomChapterOpener">
    <w:name w:val="CustomChapterOpener"/>
    <w:basedOn w:val="Normal"/>
    <w:next w:val="Para"/>
    <w:rsid w:val="000D604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0D604E"/>
    <w:rPr>
      <w:b/>
    </w:rPr>
  </w:style>
  <w:style w:type="paragraph" w:customStyle="1" w:styleId="CustomList">
    <w:name w:val="CustomList"/>
    <w:basedOn w:val="Normal"/>
    <w:rsid w:val="000D604E"/>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0D604E"/>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0D604E"/>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0D604E"/>
  </w:style>
  <w:style w:type="paragraph" w:customStyle="1" w:styleId="BibliographyHead">
    <w:name w:val="BibliographyHead"/>
    <w:next w:val="BibliographyEntry"/>
    <w:rsid w:val="000D604E"/>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0D604E"/>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0D604E"/>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0D604E"/>
  </w:style>
  <w:style w:type="paragraph" w:customStyle="1" w:styleId="ExercisesHead">
    <w:name w:val="ExercisesHead"/>
    <w:basedOn w:val="Normal"/>
    <w:next w:val="Para"/>
    <w:rsid w:val="000D604E"/>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0D604E"/>
  </w:style>
  <w:style w:type="paragraph" w:customStyle="1" w:styleId="ProblemsHead">
    <w:name w:val="ProblemsHead"/>
    <w:basedOn w:val="BibliographyHead"/>
    <w:next w:val="Para"/>
    <w:rsid w:val="000D604E"/>
  </w:style>
  <w:style w:type="paragraph" w:customStyle="1" w:styleId="QuestionData">
    <w:name w:val="QuestionData"/>
    <w:basedOn w:val="Explanation"/>
    <w:rsid w:val="000D604E"/>
  </w:style>
  <w:style w:type="paragraph" w:customStyle="1" w:styleId="QuestionsHead">
    <w:name w:val="QuestionsHead"/>
    <w:basedOn w:val="BibliographyHead"/>
    <w:next w:val="Para"/>
    <w:rsid w:val="000D604E"/>
  </w:style>
  <w:style w:type="paragraph" w:customStyle="1" w:styleId="ReferencesHead">
    <w:name w:val="ReferencesHead"/>
    <w:basedOn w:val="BibliographyHead"/>
    <w:next w:val="Reference"/>
    <w:rsid w:val="000D604E"/>
  </w:style>
  <w:style w:type="paragraph" w:customStyle="1" w:styleId="ReviewHead">
    <w:name w:val="ReviewHead"/>
    <w:basedOn w:val="BibliographyHead"/>
    <w:next w:val="Para"/>
    <w:rsid w:val="000D604E"/>
  </w:style>
  <w:style w:type="paragraph" w:customStyle="1" w:styleId="SummaryHead">
    <w:name w:val="SummaryHead"/>
    <w:basedOn w:val="BibliographyHead"/>
    <w:next w:val="Para"/>
    <w:rsid w:val="000D604E"/>
  </w:style>
  <w:style w:type="character" w:customStyle="1" w:styleId="WileySymbol">
    <w:name w:val="WileySymbol"/>
    <w:rsid w:val="000D604E"/>
    <w:rPr>
      <w:rFonts w:ascii="Symbol" w:hAnsi="Symbol"/>
    </w:rPr>
  </w:style>
  <w:style w:type="character" w:customStyle="1" w:styleId="MenuArrow">
    <w:name w:val="MenuArrow"/>
    <w:basedOn w:val="DefaultParagraphFont"/>
    <w:rsid w:val="000D604E"/>
    <w:rPr>
      <w:rFonts w:ascii="Wingdings" w:hAnsi="Wingdings"/>
    </w:rPr>
  </w:style>
  <w:style w:type="paragraph" w:customStyle="1" w:styleId="BookTitle">
    <w:name w:val="BookTitle"/>
    <w:basedOn w:val="Normal"/>
    <w:next w:val="Normal"/>
    <w:rsid w:val="000D604E"/>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0D604E"/>
    <w:pPr>
      <w:pageBreakBefore w:val="0"/>
      <w:spacing w:before="480"/>
    </w:pPr>
    <w:rPr>
      <w:sz w:val="36"/>
    </w:rPr>
  </w:style>
  <w:style w:type="paragraph" w:customStyle="1" w:styleId="BookAuthor">
    <w:name w:val="BookAuthor"/>
    <w:basedOn w:val="Normal"/>
    <w:rsid w:val="000D604E"/>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0D604E"/>
    <w:rPr>
      <w:i/>
    </w:rPr>
  </w:style>
  <w:style w:type="paragraph" w:customStyle="1" w:styleId="Index1">
    <w:name w:val="Index1"/>
    <w:rsid w:val="000D604E"/>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D604E"/>
    <w:pPr>
      <w:ind w:left="2520"/>
    </w:pPr>
  </w:style>
  <w:style w:type="paragraph" w:customStyle="1" w:styleId="Index3">
    <w:name w:val="Index3"/>
    <w:basedOn w:val="Index1"/>
    <w:rsid w:val="000D604E"/>
    <w:pPr>
      <w:ind w:left="3240"/>
    </w:pPr>
  </w:style>
  <w:style w:type="paragraph" w:customStyle="1" w:styleId="IndexLetter">
    <w:name w:val="IndexLetter"/>
    <w:basedOn w:val="H3"/>
    <w:next w:val="Index1"/>
    <w:rsid w:val="000D604E"/>
  </w:style>
  <w:style w:type="paragraph" w:customStyle="1" w:styleId="IndexNote">
    <w:name w:val="IndexNote"/>
    <w:basedOn w:val="Normal"/>
    <w:rsid w:val="000D604E"/>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0D604E"/>
    <w:pPr>
      <w:spacing w:line="540" w:lineRule="exact"/>
    </w:pPr>
  </w:style>
  <w:style w:type="paragraph" w:customStyle="1" w:styleId="FurtherReadingHead">
    <w:name w:val="FurtherReadingHead"/>
    <w:basedOn w:val="BibliographyHead"/>
    <w:next w:val="Para"/>
    <w:rsid w:val="000D604E"/>
  </w:style>
  <w:style w:type="paragraph" w:customStyle="1" w:styleId="Address">
    <w:name w:val="Address"/>
    <w:basedOn w:val="Normal"/>
    <w:rsid w:val="000D604E"/>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0D604E"/>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0D604E"/>
    <w:pPr>
      <w:ind w:left="360"/>
    </w:pPr>
  </w:style>
  <w:style w:type="paragraph" w:customStyle="1" w:styleId="EquationNumbered">
    <w:name w:val="EquationNumbered"/>
    <w:rsid w:val="000D604E"/>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0D604E"/>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0D604E"/>
    <w:rPr>
      <w:b/>
    </w:rPr>
  </w:style>
  <w:style w:type="character" w:customStyle="1" w:styleId="UserInputVariable">
    <w:name w:val="UserInputVariable"/>
    <w:basedOn w:val="DefaultParagraphFont"/>
    <w:rsid w:val="000D604E"/>
    <w:rPr>
      <w:b/>
      <w:i/>
    </w:rPr>
  </w:style>
  <w:style w:type="paragraph" w:styleId="Bibliography">
    <w:name w:val="Bibliography"/>
    <w:basedOn w:val="Normal"/>
    <w:next w:val="Normal"/>
    <w:uiPriority w:val="99"/>
    <w:semiHidden/>
    <w:rsid w:val="000D604E"/>
  </w:style>
  <w:style w:type="paragraph" w:customStyle="1" w:styleId="FeaturePara">
    <w:name w:val="FeaturePara"/>
    <w:rsid w:val="000D604E"/>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0D604E"/>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0D604E"/>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0D604E"/>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0D604E"/>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0D604E"/>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0D604E"/>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0D604E"/>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0D604E"/>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0D604E"/>
    <w:pPr>
      <w:spacing w:before="120" w:after="120"/>
      <w:ind w:left="720" w:hanging="720"/>
      <w:contextualSpacing/>
    </w:pPr>
    <w:rPr>
      <w:sz w:val="22"/>
      <w:u w:val="none"/>
    </w:rPr>
  </w:style>
  <w:style w:type="paragraph" w:customStyle="1" w:styleId="FeatureH1">
    <w:name w:val="FeatureH1"/>
    <w:next w:val="FeaturePara"/>
    <w:rsid w:val="000D604E"/>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0D604E"/>
    <w:pPr>
      <w:contextualSpacing w:val="0"/>
    </w:pPr>
    <w:rPr>
      <w:rFonts w:ascii="Times New Roman" w:hAnsi="Times New Roman"/>
      <w:smallCaps w:val="0"/>
    </w:rPr>
  </w:style>
  <w:style w:type="paragraph" w:customStyle="1" w:styleId="FeatureH2">
    <w:name w:val="FeatureH2"/>
    <w:next w:val="FeaturePara"/>
    <w:rsid w:val="000D604E"/>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0D604E"/>
    <w:pPr>
      <w:spacing w:before="120"/>
    </w:pPr>
    <w:rPr>
      <w:smallCaps w:val="0"/>
      <w:u w:val="single"/>
    </w:rPr>
  </w:style>
  <w:style w:type="paragraph" w:customStyle="1" w:styleId="FeatureH3">
    <w:name w:val="FeatureH3"/>
    <w:next w:val="FeaturePara"/>
    <w:rsid w:val="000D604E"/>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0D604E"/>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0D604E"/>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0D604E"/>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D604E"/>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D604E"/>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0D604E"/>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D604E"/>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0D604E"/>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0D604E"/>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D604E"/>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0D604E"/>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0D604E"/>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0D604E"/>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0D604E"/>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0D604E"/>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0D604E"/>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D604E"/>
    <w:pPr>
      <w:pBdr>
        <w:left w:val="single" w:sz="36" w:space="17" w:color="C0C0C0"/>
      </w:pBdr>
      <w:ind w:left="216"/>
    </w:pPr>
  </w:style>
  <w:style w:type="paragraph" w:customStyle="1" w:styleId="FeatureRunInPara">
    <w:name w:val="FeatureRunInPara"/>
    <w:basedOn w:val="FeatureListUnmarked"/>
    <w:next w:val="FeatureRunInHead"/>
    <w:rsid w:val="000D604E"/>
    <w:pPr>
      <w:pBdr>
        <w:left w:val="single" w:sz="36" w:space="6" w:color="C0C0C0"/>
      </w:pBdr>
      <w:spacing w:before="0"/>
      <w:ind w:left="0"/>
    </w:pPr>
  </w:style>
  <w:style w:type="paragraph" w:customStyle="1" w:styleId="FeatureRunInParaSub">
    <w:name w:val="FeatureRunInParaSub"/>
    <w:basedOn w:val="FeatureRunInPara"/>
    <w:next w:val="FeatureRunInHeadSub"/>
    <w:rsid w:val="000D604E"/>
    <w:pPr>
      <w:pBdr>
        <w:left w:val="single" w:sz="36" w:space="17" w:color="C0C0C0"/>
      </w:pBdr>
      <w:ind w:left="216"/>
      <w:contextualSpacing/>
    </w:pPr>
  </w:style>
  <w:style w:type="paragraph" w:customStyle="1" w:styleId="FeatureSubFeatureType">
    <w:name w:val="FeatureSubFeatureType"/>
    <w:rsid w:val="000D604E"/>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0D604E"/>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0D604E"/>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0D604E"/>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0D604E"/>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0D604E"/>
    <w:pPr>
      <w:pBdr>
        <w:left w:val="single" w:sz="36" w:space="6" w:color="C0C0C0"/>
      </w:pBdr>
      <w:spacing w:before="120"/>
      <w:ind w:left="0" w:firstLine="0"/>
    </w:pPr>
  </w:style>
  <w:style w:type="paragraph" w:customStyle="1" w:styleId="ReferenceAnnotation">
    <w:name w:val="ReferenceAnnotation"/>
    <w:basedOn w:val="Reference"/>
    <w:rsid w:val="000D604E"/>
    <w:pPr>
      <w:spacing w:before="0" w:after="0"/>
      <w:ind w:firstLine="0"/>
    </w:pPr>
    <w:rPr>
      <w:snapToGrid w:val="0"/>
    </w:rPr>
  </w:style>
  <w:style w:type="paragraph" w:customStyle="1" w:styleId="RecipeVariationH1">
    <w:name w:val="RecipeVariationH1"/>
    <w:rsid w:val="000D604E"/>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0D604E"/>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0D604E"/>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0D604E"/>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0D604E"/>
    <w:rPr>
      <w:rFonts w:ascii="Courier New" w:hAnsi="Courier New"/>
      <w:noProof/>
      <w:color w:val="auto"/>
      <w:u w:val="double"/>
    </w:rPr>
  </w:style>
  <w:style w:type="character" w:customStyle="1" w:styleId="CrossRefTerm">
    <w:name w:val="CrossRefTerm"/>
    <w:basedOn w:val="DefaultParagraphFont"/>
    <w:rsid w:val="000D604E"/>
    <w:rPr>
      <w:i/>
    </w:rPr>
  </w:style>
  <w:style w:type="character" w:customStyle="1" w:styleId="GenusSpecies">
    <w:name w:val="GenusSpecies"/>
    <w:basedOn w:val="DefaultParagraphFont"/>
    <w:rsid w:val="000D604E"/>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0D604E"/>
    <w:rPr>
      <w:b/>
      <w:i/>
    </w:rPr>
  </w:style>
  <w:style w:type="paragraph" w:customStyle="1" w:styleId="FeatureRecipeIngredientList">
    <w:name w:val="FeatureRecipeIngredientList"/>
    <w:basedOn w:val="FeatureRecipeProcedure"/>
    <w:rsid w:val="000D604E"/>
    <w:pPr>
      <w:ind w:left="720" w:hanging="288"/>
    </w:pPr>
  </w:style>
  <w:style w:type="paragraph" w:customStyle="1" w:styleId="CodeHead">
    <w:name w:val="CodeHead"/>
    <w:next w:val="CodeListing"/>
    <w:rsid w:val="000D604E"/>
    <w:pPr>
      <w:spacing w:before="120" w:after="120" w:line="240" w:lineRule="auto"/>
    </w:pPr>
    <w:rPr>
      <w:rFonts w:ascii="Arial" w:eastAsia="Times New Roman" w:hAnsi="Arial" w:cs="Times New Roman"/>
      <w:b/>
      <w:snapToGrid w:val="0"/>
      <w:szCs w:val="20"/>
    </w:rPr>
  </w:style>
  <w:style w:type="paragraph" w:customStyle="1" w:styleId="PoetryPara">
    <w:name w:val="PoetryPara"/>
    <w:rsid w:val="000D604E"/>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0D604E"/>
    <w:pPr>
      <w:spacing w:after="0"/>
    </w:pPr>
    <w:rPr>
      <w:b/>
      <w:sz w:val="24"/>
    </w:rPr>
  </w:style>
  <w:style w:type="character" w:customStyle="1" w:styleId="QueryInline">
    <w:name w:val="QueryInline"/>
    <w:basedOn w:val="DefaultParagraphFont"/>
    <w:rsid w:val="000D604E"/>
    <w:rPr>
      <w:bdr w:val="none" w:sz="0" w:space="0" w:color="auto"/>
      <w:shd w:val="clear" w:color="auto" w:fill="FFCC99"/>
    </w:rPr>
  </w:style>
  <w:style w:type="paragraph" w:customStyle="1" w:styleId="QueryPara">
    <w:name w:val="QueryPara"/>
    <w:rsid w:val="000D604E"/>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0D604E"/>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0D604E"/>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0D604E"/>
  </w:style>
  <w:style w:type="character" w:customStyle="1" w:styleId="WileyItalic">
    <w:name w:val="WileyItalic"/>
    <w:basedOn w:val="DefaultParagraphFont"/>
    <w:rsid w:val="000D604E"/>
    <w:rPr>
      <w:i/>
    </w:rPr>
  </w:style>
  <w:style w:type="character" w:customStyle="1" w:styleId="WileyBoldItalic">
    <w:name w:val="WileyBoldItalic"/>
    <w:basedOn w:val="DefaultParagraphFont"/>
    <w:rsid w:val="000D604E"/>
    <w:rPr>
      <w:b/>
      <w:i/>
    </w:rPr>
  </w:style>
  <w:style w:type="character" w:customStyle="1" w:styleId="WileyBold">
    <w:name w:val="WileyBold"/>
    <w:basedOn w:val="DefaultParagraphFont"/>
    <w:rsid w:val="000D604E"/>
    <w:rPr>
      <w:b/>
    </w:rPr>
  </w:style>
  <w:style w:type="paragraph" w:customStyle="1" w:styleId="ContentsPartTitle">
    <w:name w:val="ContentsPartTitle"/>
    <w:next w:val="ContentsChapterTitle"/>
    <w:rsid w:val="000D604E"/>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0D604E"/>
    <w:pPr>
      <w:ind w:left="288"/>
    </w:pPr>
    <w:rPr>
      <w:sz w:val="26"/>
    </w:rPr>
  </w:style>
  <w:style w:type="paragraph" w:customStyle="1" w:styleId="ContentsH1">
    <w:name w:val="ContentsH1"/>
    <w:basedOn w:val="ContentsPartTitle"/>
    <w:rsid w:val="000D604E"/>
    <w:pPr>
      <w:ind w:left="576"/>
    </w:pPr>
    <w:rPr>
      <w:b w:val="0"/>
      <w:sz w:val="24"/>
    </w:rPr>
  </w:style>
  <w:style w:type="paragraph" w:customStyle="1" w:styleId="ContentsH2">
    <w:name w:val="ContentsH2"/>
    <w:basedOn w:val="ContentsPartTitle"/>
    <w:rsid w:val="000D604E"/>
    <w:pPr>
      <w:ind w:left="864"/>
    </w:pPr>
    <w:rPr>
      <w:b w:val="0"/>
      <w:sz w:val="22"/>
    </w:rPr>
  </w:style>
  <w:style w:type="paragraph" w:customStyle="1" w:styleId="Copyright">
    <w:name w:val="Copyright"/>
    <w:rsid w:val="000D604E"/>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0D604E"/>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0D604E"/>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0D604E"/>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0D604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0D604E"/>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0D604E"/>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0D604E"/>
    <w:pPr>
      <w:ind w:left="720"/>
    </w:pPr>
  </w:style>
  <w:style w:type="paragraph" w:customStyle="1" w:styleId="BookEdition">
    <w:name w:val="BookEdition"/>
    <w:qFormat/>
    <w:rsid w:val="000D604E"/>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0D604E"/>
    <w:rPr>
      <w:rFonts w:cs="Arial"/>
      <w:color w:val="0000FF"/>
    </w:rPr>
  </w:style>
  <w:style w:type="character" w:customStyle="1" w:styleId="CodeColorBlue2">
    <w:name w:val="CodeColorBlue2"/>
    <w:rsid w:val="000D604E"/>
    <w:rPr>
      <w:rFonts w:cs="Arial"/>
      <w:color w:val="0000A5"/>
    </w:rPr>
  </w:style>
  <w:style w:type="character" w:customStyle="1" w:styleId="CodeColorBlue3">
    <w:name w:val="CodeColorBlue3"/>
    <w:rsid w:val="000D604E"/>
    <w:rPr>
      <w:rFonts w:cs="Arial"/>
      <w:color w:val="6464B9"/>
    </w:rPr>
  </w:style>
  <w:style w:type="character" w:customStyle="1" w:styleId="CodeColorBluegreen">
    <w:name w:val="CodeColorBluegreen"/>
    <w:rsid w:val="000D604E"/>
    <w:rPr>
      <w:rFonts w:cs="Arial"/>
      <w:color w:val="2B91AF"/>
    </w:rPr>
  </w:style>
  <w:style w:type="character" w:customStyle="1" w:styleId="CodeColorBrown">
    <w:name w:val="CodeColorBrown"/>
    <w:rsid w:val="000D604E"/>
    <w:rPr>
      <w:rFonts w:cs="Arial"/>
      <w:color w:val="A31515"/>
    </w:rPr>
  </w:style>
  <w:style w:type="character" w:customStyle="1" w:styleId="CodeColorDkBlue">
    <w:name w:val="CodeColorDkBlue"/>
    <w:rsid w:val="000D604E"/>
    <w:rPr>
      <w:rFonts w:cs="Times New Roman"/>
      <w:color w:val="000080"/>
      <w:szCs w:val="22"/>
    </w:rPr>
  </w:style>
  <w:style w:type="character" w:customStyle="1" w:styleId="CodeColorGreen">
    <w:name w:val="CodeColorGreen"/>
    <w:rsid w:val="000D604E"/>
    <w:rPr>
      <w:rFonts w:cs="Arial"/>
      <w:color w:val="008000"/>
    </w:rPr>
  </w:style>
  <w:style w:type="character" w:customStyle="1" w:styleId="CodeColorGreen2">
    <w:name w:val="CodeColorGreen2"/>
    <w:rsid w:val="000D604E"/>
    <w:rPr>
      <w:rFonts w:cs="Arial"/>
      <w:color w:val="629755"/>
    </w:rPr>
  </w:style>
  <w:style w:type="character" w:customStyle="1" w:styleId="CodeColorGrey30">
    <w:name w:val="CodeColorGrey30"/>
    <w:rsid w:val="000D604E"/>
    <w:rPr>
      <w:rFonts w:cs="Arial"/>
      <w:color w:val="808080"/>
    </w:rPr>
  </w:style>
  <w:style w:type="character" w:customStyle="1" w:styleId="CodeColorGrey55">
    <w:name w:val="CodeColorGrey55"/>
    <w:rsid w:val="000D604E"/>
    <w:rPr>
      <w:rFonts w:cs="Arial"/>
      <w:color w:val="C0C0C0"/>
    </w:rPr>
  </w:style>
  <w:style w:type="character" w:customStyle="1" w:styleId="CodeColorGrey80">
    <w:name w:val="CodeColorGrey80"/>
    <w:rsid w:val="000D604E"/>
    <w:rPr>
      <w:rFonts w:cs="Arial"/>
      <w:color w:val="555555"/>
    </w:rPr>
  </w:style>
  <w:style w:type="character" w:customStyle="1" w:styleId="CodeColorHotPink">
    <w:name w:val="CodeColorHotPink"/>
    <w:rsid w:val="000D604E"/>
    <w:rPr>
      <w:rFonts w:cs="Times New Roman"/>
      <w:color w:val="DF36FA"/>
      <w:szCs w:val="18"/>
    </w:rPr>
  </w:style>
  <w:style w:type="character" w:customStyle="1" w:styleId="CodeColorMagenta">
    <w:name w:val="CodeColorMagenta"/>
    <w:rsid w:val="000D604E"/>
    <w:rPr>
      <w:rFonts w:cs="Arial"/>
      <w:color w:val="A31515"/>
    </w:rPr>
  </w:style>
  <w:style w:type="character" w:customStyle="1" w:styleId="CodeColorOrange">
    <w:name w:val="CodeColorOrange"/>
    <w:rsid w:val="000D604E"/>
    <w:rPr>
      <w:rFonts w:cs="Arial"/>
      <w:color w:val="B96464"/>
    </w:rPr>
  </w:style>
  <w:style w:type="character" w:customStyle="1" w:styleId="CodeColorPeach">
    <w:name w:val="CodeColorPeach"/>
    <w:rsid w:val="000D604E"/>
    <w:rPr>
      <w:rFonts w:cs="Arial"/>
      <w:color w:val="FFDBA3"/>
    </w:rPr>
  </w:style>
  <w:style w:type="character" w:customStyle="1" w:styleId="CodeColorPurple">
    <w:name w:val="CodeColorPurple"/>
    <w:rsid w:val="000D604E"/>
    <w:rPr>
      <w:rFonts w:cs="Arial"/>
      <w:color w:val="951795"/>
    </w:rPr>
  </w:style>
  <w:style w:type="character" w:customStyle="1" w:styleId="CodeColorRed">
    <w:name w:val="CodeColorRed"/>
    <w:rsid w:val="000D604E"/>
    <w:rPr>
      <w:rFonts w:cs="Arial"/>
      <w:color w:val="FF0000"/>
    </w:rPr>
  </w:style>
  <w:style w:type="character" w:customStyle="1" w:styleId="CodeColorRed2">
    <w:name w:val="CodeColorRed2"/>
    <w:rsid w:val="000D604E"/>
    <w:rPr>
      <w:rFonts w:cs="Arial"/>
      <w:color w:val="800000"/>
    </w:rPr>
  </w:style>
  <w:style w:type="character" w:customStyle="1" w:styleId="CodeColorRed3">
    <w:name w:val="CodeColorRed3"/>
    <w:rsid w:val="000D604E"/>
    <w:rPr>
      <w:rFonts w:cs="Arial"/>
      <w:color w:val="A31515"/>
    </w:rPr>
  </w:style>
  <w:style w:type="character" w:customStyle="1" w:styleId="CodeColorTealBlue">
    <w:name w:val="CodeColorTealBlue"/>
    <w:rsid w:val="000D604E"/>
    <w:rPr>
      <w:rFonts w:cs="Times New Roman"/>
      <w:color w:val="008080"/>
      <w:szCs w:val="22"/>
    </w:rPr>
  </w:style>
  <w:style w:type="character" w:customStyle="1" w:styleId="CodeColorWhite">
    <w:name w:val="CodeColorWhite"/>
    <w:rsid w:val="000D604E"/>
    <w:rPr>
      <w:rFonts w:cs="Arial"/>
      <w:color w:val="FFFFFF"/>
      <w:bdr w:val="none" w:sz="0" w:space="0" w:color="auto"/>
    </w:rPr>
  </w:style>
  <w:style w:type="character" w:customStyle="1" w:styleId="CodeColorPurple2">
    <w:name w:val="CodeColorPurple2"/>
    <w:rsid w:val="000D604E"/>
    <w:rPr>
      <w:rFonts w:cs="Arial"/>
      <w:color w:val="800080"/>
    </w:rPr>
  </w:style>
  <w:style w:type="paragraph" w:styleId="ListParagraph">
    <w:name w:val="List Paragraph"/>
    <w:basedOn w:val="Normal"/>
    <w:uiPriority w:val="99"/>
    <w:qFormat/>
    <w:rsid w:val="000D604E"/>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0D604E"/>
    <w:rPr>
      <w:rFonts w:cs="Times New Roman"/>
      <w:color w:val="0000FF"/>
      <w:u w:val="single"/>
    </w:rPr>
  </w:style>
  <w:style w:type="paragraph" w:styleId="Revision">
    <w:name w:val="Revision"/>
    <w:hidden/>
    <w:uiPriority w:val="99"/>
    <w:semiHidden/>
    <w:rsid w:val="000D604E"/>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0D604E"/>
    <w:rPr>
      <w:bdr w:val="none" w:sz="0" w:space="0" w:color="auto"/>
      <w:shd w:val="clear" w:color="auto" w:fill="B2A1C7" w:themeFill="accent4" w:themeFillTint="99"/>
    </w:rPr>
  </w:style>
  <w:style w:type="paragraph" w:customStyle="1" w:styleId="ContentsH3">
    <w:name w:val="ContentsH3"/>
    <w:qFormat/>
    <w:rsid w:val="000D604E"/>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0D604E"/>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0D604E"/>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0D604E"/>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0D604E"/>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0D604E"/>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0D604E"/>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0D604E"/>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0D604E"/>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0D604E"/>
    <w:rPr>
      <w:b/>
      <w:bCs/>
      <w:smallCaps/>
      <w:spacing w:val="5"/>
    </w:rPr>
  </w:style>
  <w:style w:type="character" w:styleId="CommentReference">
    <w:name w:val="annotation reference"/>
    <w:basedOn w:val="DefaultParagraphFont"/>
    <w:uiPriority w:val="99"/>
    <w:semiHidden/>
    <w:rsid w:val="000D604E"/>
    <w:rPr>
      <w:sz w:val="16"/>
      <w:szCs w:val="16"/>
    </w:rPr>
  </w:style>
  <w:style w:type="character" w:styleId="Emphasis">
    <w:name w:val="Emphasis"/>
    <w:basedOn w:val="DefaultParagraphFont"/>
    <w:uiPriority w:val="99"/>
    <w:rsid w:val="000D604E"/>
    <w:rPr>
      <w:i/>
      <w:iCs/>
    </w:rPr>
  </w:style>
  <w:style w:type="character" w:styleId="FollowedHyperlink">
    <w:name w:val="FollowedHyperlink"/>
    <w:basedOn w:val="DefaultParagraphFont"/>
    <w:uiPriority w:val="99"/>
    <w:semiHidden/>
    <w:rsid w:val="000D604E"/>
    <w:rPr>
      <w:color w:val="800080" w:themeColor="followedHyperlink"/>
      <w:u w:val="single"/>
    </w:rPr>
  </w:style>
  <w:style w:type="character" w:styleId="HTMLAcronym">
    <w:name w:val="HTML Acronym"/>
    <w:basedOn w:val="DefaultParagraphFont"/>
    <w:uiPriority w:val="99"/>
    <w:semiHidden/>
    <w:rsid w:val="000D604E"/>
  </w:style>
  <w:style w:type="character" w:styleId="HTMLCite">
    <w:name w:val="HTML Cite"/>
    <w:basedOn w:val="DefaultParagraphFont"/>
    <w:uiPriority w:val="99"/>
    <w:semiHidden/>
    <w:rsid w:val="000D604E"/>
    <w:rPr>
      <w:i/>
      <w:iCs/>
    </w:rPr>
  </w:style>
  <w:style w:type="character" w:styleId="HTMLCode">
    <w:name w:val="HTML Code"/>
    <w:basedOn w:val="DefaultParagraphFont"/>
    <w:uiPriority w:val="99"/>
    <w:semiHidden/>
    <w:rsid w:val="000D604E"/>
    <w:rPr>
      <w:rFonts w:ascii="Consolas" w:hAnsi="Consolas"/>
      <w:sz w:val="20"/>
      <w:szCs w:val="20"/>
    </w:rPr>
  </w:style>
  <w:style w:type="character" w:styleId="HTMLDefinition">
    <w:name w:val="HTML Definition"/>
    <w:basedOn w:val="DefaultParagraphFont"/>
    <w:uiPriority w:val="99"/>
    <w:semiHidden/>
    <w:rsid w:val="000D604E"/>
    <w:rPr>
      <w:i/>
      <w:iCs/>
    </w:rPr>
  </w:style>
  <w:style w:type="character" w:styleId="HTMLKeyboard">
    <w:name w:val="HTML Keyboard"/>
    <w:basedOn w:val="DefaultParagraphFont"/>
    <w:uiPriority w:val="99"/>
    <w:semiHidden/>
    <w:rsid w:val="000D604E"/>
    <w:rPr>
      <w:rFonts w:ascii="Consolas" w:hAnsi="Consolas"/>
      <w:sz w:val="20"/>
      <w:szCs w:val="20"/>
    </w:rPr>
  </w:style>
  <w:style w:type="character" w:styleId="HTMLSample">
    <w:name w:val="HTML Sample"/>
    <w:basedOn w:val="DefaultParagraphFont"/>
    <w:uiPriority w:val="99"/>
    <w:semiHidden/>
    <w:rsid w:val="000D604E"/>
    <w:rPr>
      <w:rFonts w:ascii="Consolas" w:hAnsi="Consolas"/>
      <w:sz w:val="24"/>
      <w:szCs w:val="24"/>
    </w:rPr>
  </w:style>
  <w:style w:type="character" w:styleId="HTMLTypewriter">
    <w:name w:val="HTML Typewriter"/>
    <w:basedOn w:val="DefaultParagraphFont"/>
    <w:uiPriority w:val="99"/>
    <w:semiHidden/>
    <w:rsid w:val="000D604E"/>
    <w:rPr>
      <w:rFonts w:ascii="Consolas" w:hAnsi="Consolas"/>
      <w:sz w:val="20"/>
      <w:szCs w:val="20"/>
    </w:rPr>
  </w:style>
  <w:style w:type="character" w:styleId="HTMLVariable">
    <w:name w:val="HTML Variable"/>
    <w:basedOn w:val="DefaultParagraphFont"/>
    <w:uiPriority w:val="99"/>
    <w:semiHidden/>
    <w:rsid w:val="000D604E"/>
    <w:rPr>
      <w:i/>
      <w:iCs/>
    </w:rPr>
  </w:style>
  <w:style w:type="character" w:styleId="IntenseEmphasis">
    <w:name w:val="Intense Emphasis"/>
    <w:basedOn w:val="DefaultParagraphFont"/>
    <w:uiPriority w:val="99"/>
    <w:rsid w:val="000D604E"/>
    <w:rPr>
      <w:b/>
      <w:bCs/>
      <w:i/>
      <w:iCs/>
      <w:color w:val="4F81BD" w:themeColor="accent1"/>
    </w:rPr>
  </w:style>
  <w:style w:type="character" w:styleId="IntenseReference">
    <w:name w:val="Intense Reference"/>
    <w:basedOn w:val="DefaultParagraphFont"/>
    <w:uiPriority w:val="99"/>
    <w:rsid w:val="000D604E"/>
    <w:rPr>
      <w:b/>
      <w:bCs/>
      <w:smallCaps/>
      <w:color w:val="C0504D" w:themeColor="accent2"/>
      <w:spacing w:val="5"/>
      <w:u w:val="single"/>
    </w:rPr>
  </w:style>
  <w:style w:type="character" w:styleId="LineNumber">
    <w:name w:val="line number"/>
    <w:basedOn w:val="DefaultParagraphFont"/>
    <w:uiPriority w:val="99"/>
    <w:semiHidden/>
    <w:rsid w:val="000D604E"/>
  </w:style>
  <w:style w:type="character" w:styleId="PageNumber">
    <w:name w:val="page number"/>
    <w:basedOn w:val="DefaultParagraphFont"/>
    <w:uiPriority w:val="99"/>
    <w:semiHidden/>
    <w:rsid w:val="000D604E"/>
  </w:style>
  <w:style w:type="character" w:styleId="PlaceholderText">
    <w:name w:val="Placeholder Text"/>
    <w:basedOn w:val="DefaultParagraphFont"/>
    <w:uiPriority w:val="99"/>
    <w:semiHidden/>
    <w:rsid w:val="000D604E"/>
    <w:rPr>
      <w:color w:val="808080"/>
    </w:rPr>
  </w:style>
  <w:style w:type="character" w:styleId="Strong">
    <w:name w:val="Strong"/>
    <w:basedOn w:val="DefaultParagraphFont"/>
    <w:uiPriority w:val="99"/>
    <w:rsid w:val="000D604E"/>
    <w:rPr>
      <w:b/>
      <w:bCs/>
    </w:rPr>
  </w:style>
  <w:style w:type="character" w:styleId="SubtleEmphasis">
    <w:name w:val="Subtle Emphasis"/>
    <w:basedOn w:val="DefaultParagraphFont"/>
    <w:uiPriority w:val="99"/>
    <w:rsid w:val="000D604E"/>
    <w:rPr>
      <w:i/>
      <w:iCs/>
      <w:color w:val="808080" w:themeColor="text1" w:themeTint="7F"/>
    </w:rPr>
  </w:style>
  <w:style w:type="character" w:styleId="SubtleReference">
    <w:name w:val="Subtle Reference"/>
    <w:basedOn w:val="DefaultParagraphFont"/>
    <w:uiPriority w:val="99"/>
    <w:qFormat/>
    <w:rsid w:val="000D604E"/>
    <w:rPr>
      <w:smallCaps/>
      <w:color w:val="C0504D" w:themeColor="accent2"/>
      <w:u w:val="single"/>
    </w:rPr>
  </w:style>
  <w:style w:type="table" w:styleId="LightShading-Accent5">
    <w:name w:val="Light Shading Accent 5"/>
    <w:basedOn w:val="TableNormal"/>
    <w:uiPriority w:val="60"/>
    <w:rsid w:val="000D60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0D604E"/>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0D604E"/>
    <w:pPr>
      <w:spacing w:before="240" w:after="240" w:line="240" w:lineRule="auto"/>
      <w:ind w:left="4320"/>
      <w:contextualSpacing/>
      <w:jc w:val="right"/>
    </w:pPr>
    <w:rPr>
      <w:rFonts w:ascii="Arial" w:eastAsia="Times New Roman" w:hAnsi="Arial" w:cs="Times New Roman"/>
      <w:snapToGrid w:val="0"/>
      <w:sz w:val="18"/>
      <w:szCs w:val="20"/>
    </w:rPr>
  </w:style>
  <w:style w:type="paragraph" w:styleId="NormalWeb">
    <w:name w:val="Normal (Web)"/>
    <w:basedOn w:val="Normal"/>
    <w:uiPriority w:val="99"/>
    <w:semiHidden/>
    <w:rsid w:val="00D143CB"/>
    <w:rPr>
      <w:rFonts w:ascii="Times New Roman" w:hAnsi="Times New Roman" w:cs="Times New Roman"/>
      <w:sz w:val="24"/>
      <w:szCs w:val="24"/>
    </w:rPr>
  </w:style>
  <w:style w:type="paragraph" w:styleId="CommentText">
    <w:name w:val="annotation text"/>
    <w:basedOn w:val="Normal"/>
    <w:link w:val="CommentTextChar"/>
    <w:semiHidden/>
    <w:rsid w:val="00D143CB"/>
    <w:rPr>
      <w:sz w:val="20"/>
    </w:rPr>
  </w:style>
  <w:style w:type="character" w:customStyle="1" w:styleId="CommentTextChar">
    <w:name w:val="Comment Text Char"/>
    <w:basedOn w:val="DefaultParagraphFont"/>
    <w:link w:val="CommentText"/>
    <w:semiHidden/>
    <w:rsid w:val="00D143CB"/>
    <w:rPr>
      <w:rFonts w:eastAsiaTheme="minorHAnsi"/>
      <w:sz w:val="20"/>
    </w:rPr>
  </w:style>
  <w:style w:type="paragraph" w:styleId="CommentSubject">
    <w:name w:val="annotation subject"/>
    <w:basedOn w:val="CommentText"/>
    <w:next w:val="CommentText"/>
    <w:link w:val="CommentSubjectChar"/>
    <w:semiHidden/>
    <w:rsid w:val="00D143CB"/>
    <w:rPr>
      <w:b/>
    </w:rPr>
  </w:style>
  <w:style w:type="character" w:customStyle="1" w:styleId="CommentSubjectChar">
    <w:name w:val="Comment Subject Char"/>
    <w:basedOn w:val="CommentTextChar"/>
    <w:link w:val="CommentSubject"/>
    <w:semiHidden/>
    <w:rsid w:val="00D143CB"/>
    <w:rPr>
      <w:rFonts w:eastAsiaTheme="minorHAnsi"/>
      <w:b/>
      <w:sz w:val="20"/>
    </w:rPr>
  </w:style>
  <w:style w:type="paragraph" w:styleId="BalloonText">
    <w:name w:val="Balloon Text"/>
    <w:basedOn w:val="Normal"/>
    <w:link w:val="BalloonTextChar"/>
    <w:semiHidden/>
    <w:rsid w:val="00D143CB"/>
    <w:rPr>
      <w:rFonts w:ascii="Tahoma" w:hAnsi="Tahoma"/>
      <w:sz w:val="16"/>
    </w:rPr>
  </w:style>
  <w:style w:type="character" w:customStyle="1" w:styleId="BalloonTextChar">
    <w:name w:val="Balloon Text Char"/>
    <w:basedOn w:val="DefaultParagraphFont"/>
    <w:link w:val="BalloonText"/>
    <w:semiHidden/>
    <w:rsid w:val="00D143CB"/>
    <w:rPr>
      <w:rFonts w:ascii="Tahoma" w:eastAsiaTheme="minorHAnsi" w:hAnsi="Tahoma"/>
      <w:sz w:val="16"/>
    </w:rPr>
  </w:style>
  <w:style w:type="character" w:customStyle="1" w:styleId="Definition">
    <w:name w:val="Definition"/>
    <w:basedOn w:val="DefaultParagraphFont"/>
    <w:uiPriority w:val="1"/>
    <w:qFormat/>
    <w:rsid w:val="00933E30"/>
    <w:rPr>
      <w:i/>
    </w:rPr>
  </w:style>
  <w:style w:type="character" w:customStyle="1" w:styleId="DefinitionTerm">
    <w:name w:val="DefinitionTerm"/>
    <w:basedOn w:val="DefaultParagraphFont"/>
    <w:uiPriority w:val="1"/>
    <w:qFormat/>
    <w:rsid w:val="00933E30"/>
    <w:rPr>
      <w:i/>
    </w:rPr>
  </w:style>
  <w:style w:type="paragraph" w:styleId="Caption">
    <w:name w:val="caption"/>
    <w:basedOn w:val="Normal"/>
    <w:next w:val="Normal"/>
    <w:uiPriority w:val="35"/>
    <w:qFormat/>
    <w:rsid w:val="00D143CB"/>
    <w:pPr>
      <w:spacing w:line="240" w:lineRule="auto"/>
    </w:pPr>
    <w:rPr>
      <w:b/>
      <w:bCs/>
      <w:color w:val="4F81BD" w:themeColor="accent1"/>
      <w:sz w:val="18"/>
      <w:szCs w:val="18"/>
    </w:rPr>
  </w:style>
  <w:style w:type="character" w:customStyle="1" w:styleId="Heading6Char">
    <w:name w:val="Heading 6 Char"/>
    <w:basedOn w:val="DefaultParagraphFont"/>
    <w:link w:val="Heading6"/>
    <w:rsid w:val="00D143CB"/>
    <w:rPr>
      <w:rFonts w:eastAsiaTheme="minorHAnsi"/>
    </w:rPr>
  </w:style>
  <w:style w:type="character" w:customStyle="1" w:styleId="Heading7Char">
    <w:name w:val="Heading 7 Char"/>
    <w:basedOn w:val="DefaultParagraphFont"/>
    <w:link w:val="Heading7"/>
    <w:rsid w:val="00D143CB"/>
    <w:rPr>
      <w:rFonts w:eastAsiaTheme="minorHAnsi"/>
    </w:rPr>
  </w:style>
  <w:style w:type="character" w:customStyle="1" w:styleId="Heading8Char">
    <w:name w:val="Heading 8 Char"/>
    <w:basedOn w:val="DefaultParagraphFont"/>
    <w:link w:val="Heading8"/>
    <w:rsid w:val="00D143CB"/>
    <w:rPr>
      <w:rFonts w:eastAsiaTheme="minorHAnsi"/>
    </w:rPr>
  </w:style>
  <w:style w:type="character" w:customStyle="1" w:styleId="Heading9Char">
    <w:name w:val="Heading 9 Char"/>
    <w:basedOn w:val="DefaultParagraphFont"/>
    <w:link w:val="Heading9"/>
    <w:rsid w:val="00D143CB"/>
    <w:rPr>
      <w:rFonts w:eastAsiaTheme="minorHAnsi"/>
    </w:rPr>
  </w:style>
  <w:style w:type="paragraph" w:customStyle="1" w:styleId="wsBlockA">
    <w:name w:val="wsBlockA"/>
    <w:basedOn w:val="Normal"/>
    <w:qFormat/>
    <w:rsid w:val="00D143CB"/>
    <w:pPr>
      <w:spacing w:before="120" w:after="120" w:line="240" w:lineRule="auto"/>
      <w:ind w:left="2160" w:right="1440"/>
    </w:pPr>
    <w:rPr>
      <w:rFonts w:ascii="Arial" w:hAnsi="Arial" w:cs="Times New Roman"/>
      <w:sz w:val="20"/>
    </w:rPr>
  </w:style>
  <w:style w:type="paragraph" w:customStyle="1" w:styleId="CodeScreen80">
    <w:name w:val="CodeScreen80"/>
    <w:qFormat/>
    <w:rsid w:val="00D143CB"/>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D143CB"/>
    <w:pPr>
      <w:shd w:val="pct25" w:color="auto" w:fill="auto"/>
    </w:pPr>
  </w:style>
  <w:style w:type="paragraph" w:styleId="HTMLPreformatted">
    <w:name w:val="HTML Preformatted"/>
    <w:basedOn w:val="Normal"/>
    <w:link w:val="HTMLPreformattedChar"/>
    <w:uiPriority w:val="99"/>
    <w:semiHidden/>
    <w:rsid w:val="00D1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D143CB"/>
    <w:rPr>
      <w:rFonts w:ascii="Verdana" w:eastAsia="Times New Roman" w:hAnsi="Verdana" w:cs="Courier New"/>
      <w:sz w:val="18"/>
      <w:szCs w:val="18"/>
    </w:rPr>
  </w:style>
  <w:style w:type="paragraph" w:customStyle="1" w:styleId="CodeLabel">
    <w:name w:val="CodeLabel"/>
    <w:qFormat/>
    <w:rsid w:val="00D143CB"/>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D143CB"/>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D143CB"/>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D143CB"/>
    <w:pPr>
      <w:spacing w:before="0"/>
      <w:contextualSpacing w:val="0"/>
    </w:pPr>
  </w:style>
  <w:style w:type="paragraph" w:customStyle="1" w:styleId="ExtractContinued">
    <w:name w:val="ExtractContinued"/>
    <w:basedOn w:val="ExtractPara"/>
    <w:qFormat/>
    <w:rsid w:val="00D143CB"/>
    <w:pPr>
      <w:spacing w:before="0"/>
      <w:ind w:firstLine="720"/>
    </w:pPr>
  </w:style>
  <w:style w:type="paragraph" w:customStyle="1" w:styleId="OnlineReference">
    <w:name w:val="OnlineReference"/>
    <w:qFormat/>
    <w:rsid w:val="00D143CB"/>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D143CB"/>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D143CB"/>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D143CB"/>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D143CB"/>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D143CB"/>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D143CB"/>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D143CB"/>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D143CB"/>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D143CB"/>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D143CB"/>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D143CB"/>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D143CB"/>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D143CB"/>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D143CB"/>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D143CB"/>
    <w:pPr>
      <w:spacing w:before="120" w:after="120" w:line="240" w:lineRule="auto"/>
      <w:ind w:left="1440"/>
    </w:pPr>
    <w:rPr>
      <w:rFonts w:ascii="Verdana" w:hAnsi="Verdana" w:cs="Times New Roman"/>
      <w:sz w:val="26"/>
    </w:rPr>
  </w:style>
  <w:style w:type="paragraph" w:customStyle="1" w:styleId="wsNameDate">
    <w:name w:val="wsNameDate"/>
    <w:qFormat/>
    <w:rsid w:val="00D143CB"/>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D143CB"/>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D143CB"/>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D143CB"/>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D143CB"/>
    <w:pPr>
      <w:spacing w:after="0" w:line="240" w:lineRule="auto"/>
    </w:pPr>
    <w:rPr>
      <w:rFonts w:ascii="Arial" w:eastAsiaTheme="minorHAnsi" w:hAnsi="Arial" w:cs="Times New Roman"/>
      <w:b/>
      <w:sz w:val="36"/>
      <w:szCs w:val="32"/>
    </w:rPr>
  </w:style>
  <w:style w:type="paragraph" w:customStyle="1" w:styleId="RecipeTool">
    <w:name w:val="RecipeTool"/>
    <w:qFormat/>
    <w:rsid w:val="00D143CB"/>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D143CB"/>
    <w:rPr>
      <w:bdr w:val="none" w:sz="0" w:space="0" w:color="auto"/>
      <w:shd w:val="clear" w:color="auto" w:fill="92D050"/>
    </w:rPr>
  </w:style>
  <w:style w:type="character" w:customStyle="1" w:styleId="TextCircled">
    <w:name w:val="TextCircled"/>
    <w:basedOn w:val="DefaultParagraphFont"/>
    <w:qFormat/>
    <w:rsid w:val="00D143CB"/>
    <w:rPr>
      <w:bdr w:val="single" w:sz="18" w:space="0" w:color="92D050"/>
    </w:rPr>
  </w:style>
  <w:style w:type="paragraph" w:customStyle="1" w:styleId="ChapterObjectives">
    <w:name w:val="ChapterObjectives"/>
    <w:next w:val="Normal"/>
    <w:rsid w:val="00D143CB"/>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D143CB"/>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D143CB"/>
    <w:pPr>
      <w:spacing w:after="120"/>
      <w:ind w:left="720" w:firstLine="720"/>
    </w:pPr>
    <w:rPr>
      <w:snapToGrid w:val="0"/>
      <w:sz w:val="26"/>
    </w:rPr>
  </w:style>
  <w:style w:type="paragraph" w:styleId="Quote">
    <w:name w:val="Quote"/>
    <w:link w:val="QuoteChar"/>
    <w:qFormat/>
    <w:rsid w:val="00D143CB"/>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D143CB"/>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D143CB"/>
    <w:pPr>
      <w:spacing w:after="120"/>
    </w:pPr>
  </w:style>
  <w:style w:type="character" w:customStyle="1" w:styleId="BodyTextChar">
    <w:name w:val="Body Text Char"/>
    <w:basedOn w:val="DefaultParagraphFont"/>
    <w:link w:val="BodyText"/>
    <w:semiHidden/>
    <w:rsid w:val="00D143CB"/>
    <w:rPr>
      <w:rFonts w:eastAsiaTheme="minorHAnsi"/>
    </w:rPr>
  </w:style>
  <w:style w:type="paragraph" w:customStyle="1" w:styleId="Comment">
    <w:name w:val="Comment"/>
    <w:next w:val="Normal"/>
    <w:rsid w:val="00D143CB"/>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D143CB"/>
    <w:rPr>
      <w:i/>
    </w:rPr>
  </w:style>
  <w:style w:type="character" w:customStyle="1" w:styleId="DigitalOnlyText">
    <w:name w:val="DigitalOnlyText"/>
    <w:rsid w:val="00D143CB"/>
    <w:rPr>
      <w:bdr w:val="single" w:sz="2" w:space="0" w:color="002060"/>
      <w:shd w:val="clear" w:color="auto" w:fill="auto"/>
    </w:rPr>
  </w:style>
  <w:style w:type="paragraph" w:styleId="Subtitle">
    <w:name w:val="Subtitle"/>
    <w:basedOn w:val="Normal"/>
    <w:link w:val="SubtitleChar"/>
    <w:qFormat/>
    <w:rsid w:val="00D143CB"/>
    <w:pPr>
      <w:spacing w:after="60"/>
      <w:jc w:val="center"/>
      <w:outlineLvl w:val="1"/>
    </w:pPr>
    <w:rPr>
      <w:rFonts w:ascii="Arial" w:hAnsi="Arial"/>
    </w:rPr>
  </w:style>
  <w:style w:type="character" w:customStyle="1" w:styleId="SubtitleChar">
    <w:name w:val="Subtitle Char"/>
    <w:basedOn w:val="DefaultParagraphFont"/>
    <w:link w:val="Subtitle"/>
    <w:rsid w:val="00D143CB"/>
    <w:rPr>
      <w:rFonts w:ascii="Arial" w:eastAsiaTheme="minorHAnsi" w:hAnsi="Arial"/>
    </w:rPr>
  </w:style>
  <w:style w:type="paragraph" w:styleId="Salutation">
    <w:name w:val="Salutation"/>
    <w:basedOn w:val="Normal"/>
    <w:next w:val="Normal"/>
    <w:link w:val="SalutationChar"/>
    <w:semiHidden/>
    <w:rsid w:val="00D143CB"/>
  </w:style>
  <w:style w:type="character" w:customStyle="1" w:styleId="SalutationChar">
    <w:name w:val="Salutation Char"/>
    <w:basedOn w:val="DefaultParagraphFont"/>
    <w:link w:val="Salutation"/>
    <w:semiHidden/>
    <w:rsid w:val="00D143CB"/>
    <w:rPr>
      <w:rFonts w:eastAsiaTheme="minorHAnsi"/>
    </w:rPr>
  </w:style>
  <w:style w:type="paragraph" w:styleId="ListBullet">
    <w:name w:val="List Bullet"/>
    <w:basedOn w:val="Normal"/>
    <w:autoRedefine/>
    <w:semiHidden/>
    <w:rsid w:val="00D143CB"/>
  </w:style>
  <w:style w:type="paragraph" w:styleId="FootnoteText">
    <w:name w:val="footnote text"/>
    <w:basedOn w:val="Normal"/>
    <w:link w:val="FootnoteTextChar"/>
    <w:semiHidden/>
    <w:rsid w:val="00D143CB"/>
    <w:rPr>
      <w:sz w:val="20"/>
    </w:rPr>
  </w:style>
  <w:style w:type="character" w:customStyle="1" w:styleId="FootnoteTextChar">
    <w:name w:val="Footnote Text Char"/>
    <w:basedOn w:val="DefaultParagraphFont"/>
    <w:link w:val="FootnoteText"/>
    <w:semiHidden/>
    <w:rsid w:val="00D143CB"/>
    <w:rPr>
      <w:rFonts w:eastAsiaTheme="minorHAnsi"/>
      <w:sz w:val="20"/>
    </w:rPr>
  </w:style>
  <w:style w:type="character" w:styleId="FootnoteReference">
    <w:name w:val="footnote reference"/>
    <w:basedOn w:val="DefaultParagraphFont"/>
    <w:semiHidden/>
    <w:rsid w:val="00D143CB"/>
    <w:rPr>
      <w:vertAlign w:val="superscript"/>
    </w:rPr>
  </w:style>
  <w:style w:type="paragraph" w:customStyle="1" w:styleId="Series">
    <w:name w:val="Series"/>
    <w:rsid w:val="00D143CB"/>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D143CB"/>
    <w:pPr>
      <w:spacing w:after="120"/>
      <w:ind w:left="1440" w:right="1440"/>
    </w:pPr>
  </w:style>
  <w:style w:type="paragraph" w:customStyle="1" w:styleId="PullQuotePara">
    <w:name w:val="PullQuotePara"/>
    <w:basedOn w:val="Normal"/>
    <w:qFormat/>
    <w:rsid w:val="00D143CB"/>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D143CB"/>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D143CB"/>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143CB"/>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D143CB"/>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D143CB"/>
    <w:rPr>
      <w:b/>
    </w:rPr>
  </w:style>
  <w:style w:type="paragraph" w:customStyle="1" w:styleId="RecipeNutritionHead">
    <w:name w:val="RecipeNutritionHead"/>
    <w:basedOn w:val="RecipeNutritionInfo"/>
    <w:next w:val="RecipeNutritionInfo"/>
    <w:qFormat/>
    <w:rsid w:val="00D143CB"/>
    <w:pPr>
      <w:spacing w:after="0"/>
    </w:pPr>
    <w:rPr>
      <w:b/>
    </w:rPr>
  </w:style>
  <w:style w:type="character" w:customStyle="1" w:styleId="DigitalLinkText">
    <w:name w:val="DigitalLinkText"/>
    <w:rsid w:val="00D143CB"/>
    <w:rPr>
      <w:bdr w:val="none" w:sz="0" w:space="0" w:color="auto"/>
      <w:shd w:val="clear" w:color="auto" w:fill="D6E3BC"/>
    </w:rPr>
  </w:style>
  <w:style w:type="character" w:customStyle="1" w:styleId="DigitalLinkURL">
    <w:name w:val="DigitalLinkURL"/>
    <w:rsid w:val="00D143CB"/>
    <w:rPr>
      <w:bdr w:val="none" w:sz="0" w:space="0" w:color="auto"/>
      <w:shd w:val="clear" w:color="auto" w:fill="EAF1DD"/>
    </w:rPr>
  </w:style>
  <w:style w:type="character" w:customStyle="1" w:styleId="KeyTermDefinition">
    <w:name w:val="KeyTermDefinition"/>
    <w:basedOn w:val="DefaultParagraphFont"/>
    <w:rsid w:val="00D143CB"/>
    <w:rPr>
      <w:bdr w:val="none" w:sz="0" w:space="0" w:color="auto"/>
      <w:shd w:val="clear" w:color="auto" w:fill="92CDDC"/>
    </w:rPr>
  </w:style>
  <w:style w:type="paragraph" w:customStyle="1" w:styleId="ContentsAuthor">
    <w:name w:val="ContentsAuthor"/>
    <w:next w:val="ContentsH1"/>
    <w:qFormat/>
    <w:rsid w:val="00D143CB"/>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D143CB"/>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D143CB"/>
  </w:style>
  <w:style w:type="character" w:customStyle="1" w:styleId="TwitterLink">
    <w:name w:val="TwitterLink"/>
    <w:basedOn w:val="DefaultParagraphFont"/>
    <w:rsid w:val="00D143CB"/>
    <w:rPr>
      <w:rFonts w:ascii="Courier New" w:hAnsi="Courier New"/>
      <w:u w:val="dash"/>
    </w:rPr>
  </w:style>
  <w:style w:type="paragraph" w:customStyle="1" w:styleId="Style2">
    <w:name w:val="Style2"/>
    <w:basedOn w:val="ChapterTitle"/>
    <w:qFormat/>
    <w:rsid w:val="00D143CB"/>
  </w:style>
  <w:style w:type="paragraph" w:customStyle="1" w:styleId="DialogSource">
    <w:name w:val="DialogSource"/>
    <w:rsid w:val="00D143CB"/>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D143CB"/>
    <w:rPr>
      <w:rFonts w:cs="Courier New"/>
      <w:color w:val="FF0000"/>
      <w:sz w:val="16"/>
      <w:szCs w:val="16"/>
      <w:bdr w:val="none" w:sz="0" w:space="0" w:color="auto"/>
      <w:shd w:val="clear" w:color="auto" w:fill="FFFFFF" w:themeFill="background1"/>
    </w:rPr>
  </w:style>
  <w:style w:type="character" w:customStyle="1" w:styleId="PrintOnlyText">
    <w:name w:val="PrintOnlyText"/>
    <w:rsid w:val="00D143CB"/>
    <w:rPr>
      <w:bdr w:val="single" w:sz="2" w:space="0" w:color="FF0000"/>
    </w:rPr>
  </w:style>
  <w:style w:type="character" w:customStyle="1" w:styleId="CodeColorBlueBold">
    <w:name w:val="CodeColorBlueBold"/>
    <w:basedOn w:val="CodeColorBlue"/>
    <w:rsid w:val="00D143CB"/>
    <w:rPr>
      <w:rFonts w:cs="Arial"/>
      <w:b/>
      <w:color w:val="0000FF"/>
    </w:rPr>
  </w:style>
  <w:style w:type="character" w:customStyle="1" w:styleId="CodeColorBlue2Bold">
    <w:name w:val="CodeColorBlue2Bold"/>
    <w:basedOn w:val="CodeColorBlue2"/>
    <w:rsid w:val="00D143CB"/>
    <w:rPr>
      <w:rFonts w:cs="Arial"/>
      <w:b/>
      <w:color w:val="0000A5"/>
    </w:rPr>
  </w:style>
  <w:style w:type="character" w:customStyle="1" w:styleId="CodeColorBlue3Bold">
    <w:name w:val="CodeColorBlue3Bold"/>
    <w:basedOn w:val="CodeColorBlue3"/>
    <w:rsid w:val="00D143CB"/>
    <w:rPr>
      <w:rFonts w:cs="Arial"/>
      <w:b/>
      <w:color w:val="6464B9"/>
    </w:rPr>
  </w:style>
  <w:style w:type="character" w:customStyle="1" w:styleId="CodeColorBluegreenBold">
    <w:name w:val="CodeColorBluegreenBold"/>
    <w:basedOn w:val="CodeColorBluegreen"/>
    <w:rsid w:val="00D143CB"/>
    <w:rPr>
      <w:rFonts w:cs="Arial"/>
      <w:b/>
      <w:color w:val="2B91AF"/>
    </w:rPr>
  </w:style>
  <w:style w:type="character" w:customStyle="1" w:styleId="CodeColorBrownBold">
    <w:name w:val="CodeColorBrownBold"/>
    <w:basedOn w:val="CodeColorBrown"/>
    <w:rsid w:val="00D143CB"/>
    <w:rPr>
      <w:rFonts w:cs="Arial"/>
      <w:b/>
      <w:color w:val="A31515"/>
    </w:rPr>
  </w:style>
  <w:style w:type="character" w:customStyle="1" w:styleId="CodeColorDkBlueBold">
    <w:name w:val="CodeColorDkBlueBold"/>
    <w:basedOn w:val="CodeColorDkBlue"/>
    <w:rsid w:val="00D143CB"/>
    <w:rPr>
      <w:rFonts w:cs="Times New Roman"/>
      <w:b/>
      <w:color w:val="000080"/>
      <w:szCs w:val="22"/>
    </w:rPr>
  </w:style>
  <w:style w:type="character" w:customStyle="1" w:styleId="CodeColorGreenBold">
    <w:name w:val="CodeColorGreenBold"/>
    <w:basedOn w:val="CodeColorGreen"/>
    <w:rsid w:val="00D143CB"/>
    <w:rPr>
      <w:rFonts w:cs="Arial"/>
      <w:b/>
      <w:color w:val="008000"/>
    </w:rPr>
  </w:style>
  <w:style w:type="character" w:customStyle="1" w:styleId="CodeColorGrey30Bold">
    <w:name w:val="CodeColorGrey30Bold"/>
    <w:basedOn w:val="CodeColorGrey30"/>
    <w:rsid w:val="00D143CB"/>
    <w:rPr>
      <w:rFonts w:cs="Arial"/>
      <w:b/>
      <w:color w:val="808080"/>
    </w:rPr>
  </w:style>
  <w:style w:type="character" w:customStyle="1" w:styleId="CodeColorGrey55Bold">
    <w:name w:val="CodeColorGrey55Bold"/>
    <w:basedOn w:val="CodeColorGrey55"/>
    <w:rsid w:val="00D143CB"/>
    <w:rPr>
      <w:rFonts w:cs="Arial"/>
      <w:b/>
      <w:color w:val="C0C0C0"/>
    </w:rPr>
  </w:style>
  <w:style w:type="character" w:customStyle="1" w:styleId="CodeColorGrey80Bold">
    <w:name w:val="CodeColorGrey80Bold"/>
    <w:basedOn w:val="CodeColorGrey80"/>
    <w:rsid w:val="00D143CB"/>
    <w:rPr>
      <w:rFonts w:cs="Arial"/>
      <w:b/>
      <w:color w:val="555555"/>
    </w:rPr>
  </w:style>
  <w:style w:type="character" w:customStyle="1" w:styleId="CodeColorHotPinkBold">
    <w:name w:val="CodeColorHotPinkBold"/>
    <w:basedOn w:val="CodeColorHotPink"/>
    <w:rsid w:val="00D143CB"/>
    <w:rPr>
      <w:rFonts w:cs="Times New Roman"/>
      <w:b/>
      <w:color w:val="DF36FA"/>
      <w:szCs w:val="18"/>
    </w:rPr>
  </w:style>
  <w:style w:type="character" w:customStyle="1" w:styleId="CodeColorMagentaBold">
    <w:name w:val="CodeColorMagentaBold"/>
    <w:basedOn w:val="CodeColorMagenta"/>
    <w:rsid w:val="00D143CB"/>
    <w:rPr>
      <w:rFonts w:cs="Arial"/>
      <w:b/>
      <w:color w:val="844646"/>
    </w:rPr>
  </w:style>
  <w:style w:type="character" w:customStyle="1" w:styleId="CodeColorOrangeBold">
    <w:name w:val="CodeColorOrangeBold"/>
    <w:basedOn w:val="CodeColorOrange"/>
    <w:rsid w:val="00D143CB"/>
    <w:rPr>
      <w:rFonts w:cs="Arial"/>
      <w:b/>
      <w:color w:val="B96464"/>
    </w:rPr>
  </w:style>
  <w:style w:type="character" w:customStyle="1" w:styleId="CodeColorPeachBold">
    <w:name w:val="CodeColorPeachBold"/>
    <w:basedOn w:val="CodeColorPeach"/>
    <w:rsid w:val="00D143CB"/>
    <w:rPr>
      <w:rFonts w:cs="Arial"/>
      <w:b/>
      <w:color w:val="FFDBA3"/>
    </w:rPr>
  </w:style>
  <w:style w:type="character" w:customStyle="1" w:styleId="CodeColorPurpleBold">
    <w:name w:val="CodeColorPurpleBold"/>
    <w:basedOn w:val="CodeColorPurple"/>
    <w:rsid w:val="00D143CB"/>
    <w:rPr>
      <w:rFonts w:cs="Arial"/>
      <w:b/>
      <w:color w:val="951795"/>
    </w:rPr>
  </w:style>
  <w:style w:type="character" w:customStyle="1" w:styleId="CodeColorPurple2Bold">
    <w:name w:val="CodeColorPurple2Bold"/>
    <w:basedOn w:val="CodeColorPurple2"/>
    <w:rsid w:val="00D143CB"/>
    <w:rPr>
      <w:rFonts w:cs="Arial"/>
      <w:b/>
      <w:color w:val="800080"/>
    </w:rPr>
  </w:style>
  <w:style w:type="character" w:customStyle="1" w:styleId="CodeColorRedBold">
    <w:name w:val="CodeColorRedBold"/>
    <w:basedOn w:val="CodeColorRed"/>
    <w:rsid w:val="00D143CB"/>
    <w:rPr>
      <w:rFonts w:cs="Arial"/>
      <w:b/>
      <w:color w:val="FF0000"/>
    </w:rPr>
  </w:style>
  <w:style w:type="character" w:customStyle="1" w:styleId="CodeColorRed2Bold">
    <w:name w:val="CodeColorRed2Bold"/>
    <w:basedOn w:val="CodeColorRed2"/>
    <w:rsid w:val="00D143CB"/>
    <w:rPr>
      <w:rFonts w:cs="Arial"/>
      <w:b/>
      <w:color w:val="800000"/>
    </w:rPr>
  </w:style>
  <w:style w:type="character" w:customStyle="1" w:styleId="CodeColorRed3Bold">
    <w:name w:val="CodeColorRed3Bold"/>
    <w:basedOn w:val="CodeColorRed3"/>
    <w:rsid w:val="00D143CB"/>
    <w:rPr>
      <w:rFonts w:cs="Arial"/>
      <w:b/>
      <w:color w:val="A31515"/>
    </w:rPr>
  </w:style>
  <w:style w:type="character" w:customStyle="1" w:styleId="CodeColorTealBlueBold">
    <w:name w:val="CodeColorTealBlueBold"/>
    <w:basedOn w:val="CodeColorTealBlue"/>
    <w:rsid w:val="00D143CB"/>
    <w:rPr>
      <w:rFonts w:cs="Times New Roman"/>
      <w:b/>
      <w:color w:val="008080"/>
      <w:szCs w:val="22"/>
    </w:rPr>
  </w:style>
  <w:style w:type="character" w:customStyle="1" w:styleId="CodeColorWhiteBold">
    <w:name w:val="CodeColorWhiteBold"/>
    <w:basedOn w:val="CodeColorWhite"/>
    <w:rsid w:val="00D143CB"/>
    <w:rPr>
      <w:rFonts w:cs="Arial"/>
      <w:b/>
      <w:color w:val="FFFFFF"/>
      <w:bdr w:val="none" w:sz="0" w:space="0" w:color="auto"/>
    </w:rPr>
  </w:style>
  <w:style w:type="paragraph" w:customStyle="1" w:styleId="RecipeVariationHead">
    <w:name w:val="RecipeVariationHead"/>
    <w:rsid w:val="00D143CB"/>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D143CB"/>
    <w:rPr>
      <w:bdr w:val="none" w:sz="0" w:space="0" w:color="auto"/>
      <w:shd w:val="clear" w:color="auto" w:fill="D6E3BC"/>
    </w:rPr>
  </w:style>
  <w:style w:type="character" w:customStyle="1" w:styleId="DigitalLinkDestination">
    <w:name w:val="DigitalLinkDestination"/>
    <w:rsid w:val="00D143CB"/>
    <w:rPr>
      <w:bdr w:val="none" w:sz="0" w:space="0" w:color="auto"/>
      <w:shd w:val="clear" w:color="auto" w:fill="EAF1DD"/>
    </w:rPr>
  </w:style>
  <w:style w:type="table" w:styleId="TableGrid">
    <w:name w:val="Table Grid"/>
    <w:basedOn w:val="TableNormal"/>
    <w:uiPriority w:val="99"/>
    <w:rsid w:val="00D14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D143CB"/>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D143CB"/>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D143CB"/>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D143CB"/>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D143CB"/>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D143CB"/>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D143CB"/>
    <w:pPr>
      <w:numPr>
        <w:numId w:val="15"/>
      </w:numPr>
    </w:pPr>
  </w:style>
  <w:style w:type="numbering" w:styleId="1ai">
    <w:name w:val="Outline List 1"/>
    <w:basedOn w:val="NoList"/>
    <w:uiPriority w:val="99"/>
    <w:semiHidden/>
    <w:unhideWhenUsed/>
    <w:rsid w:val="00D143CB"/>
    <w:pPr>
      <w:numPr>
        <w:numId w:val="16"/>
      </w:numPr>
    </w:pPr>
  </w:style>
  <w:style w:type="numbering" w:styleId="ArticleSection">
    <w:name w:val="Outline List 3"/>
    <w:basedOn w:val="NoList"/>
    <w:uiPriority w:val="99"/>
    <w:semiHidden/>
    <w:unhideWhenUsed/>
    <w:rsid w:val="00D143CB"/>
    <w:pPr>
      <w:numPr>
        <w:numId w:val="17"/>
      </w:numPr>
    </w:pPr>
  </w:style>
  <w:style w:type="paragraph" w:styleId="BodyText2">
    <w:name w:val="Body Text 2"/>
    <w:basedOn w:val="Normal"/>
    <w:link w:val="BodyText2Char"/>
    <w:uiPriority w:val="99"/>
    <w:semiHidden/>
    <w:rsid w:val="00D143CB"/>
    <w:pPr>
      <w:spacing w:after="120" w:line="480" w:lineRule="auto"/>
    </w:pPr>
  </w:style>
  <w:style w:type="character" w:customStyle="1" w:styleId="BodyText2Char">
    <w:name w:val="Body Text 2 Char"/>
    <w:basedOn w:val="DefaultParagraphFont"/>
    <w:link w:val="BodyText2"/>
    <w:uiPriority w:val="99"/>
    <w:semiHidden/>
    <w:rsid w:val="00D143CB"/>
    <w:rPr>
      <w:rFonts w:eastAsiaTheme="minorHAnsi"/>
    </w:rPr>
  </w:style>
  <w:style w:type="paragraph" w:styleId="BodyText3">
    <w:name w:val="Body Text 3"/>
    <w:basedOn w:val="Normal"/>
    <w:link w:val="BodyText3Char"/>
    <w:uiPriority w:val="99"/>
    <w:semiHidden/>
    <w:rsid w:val="00D143CB"/>
    <w:pPr>
      <w:spacing w:after="120"/>
    </w:pPr>
    <w:rPr>
      <w:sz w:val="16"/>
      <w:szCs w:val="16"/>
    </w:rPr>
  </w:style>
  <w:style w:type="character" w:customStyle="1" w:styleId="BodyText3Char">
    <w:name w:val="Body Text 3 Char"/>
    <w:basedOn w:val="DefaultParagraphFont"/>
    <w:link w:val="BodyText3"/>
    <w:uiPriority w:val="99"/>
    <w:semiHidden/>
    <w:rsid w:val="00D143CB"/>
    <w:rPr>
      <w:rFonts w:eastAsiaTheme="minorHAnsi"/>
      <w:sz w:val="16"/>
      <w:szCs w:val="16"/>
    </w:rPr>
  </w:style>
  <w:style w:type="paragraph" w:styleId="BodyTextFirstIndent">
    <w:name w:val="Body Text First Indent"/>
    <w:basedOn w:val="BodyText"/>
    <w:link w:val="BodyTextFirstIndentChar"/>
    <w:uiPriority w:val="99"/>
    <w:semiHidden/>
    <w:rsid w:val="00D143CB"/>
    <w:pPr>
      <w:spacing w:after="200"/>
      <w:ind w:firstLine="360"/>
    </w:pPr>
  </w:style>
  <w:style w:type="character" w:customStyle="1" w:styleId="BodyTextFirstIndentChar">
    <w:name w:val="Body Text First Indent Char"/>
    <w:basedOn w:val="BodyTextChar"/>
    <w:link w:val="BodyTextFirstIndent"/>
    <w:uiPriority w:val="99"/>
    <w:semiHidden/>
    <w:rsid w:val="00D143CB"/>
    <w:rPr>
      <w:rFonts w:eastAsiaTheme="minorHAnsi"/>
    </w:rPr>
  </w:style>
  <w:style w:type="paragraph" w:styleId="BodyTextIndent">
    <w:name w:val="Body Text Indent"/>
    <w:basedOn w:val="Normal"/>
    <w:link w:val="BodyTextIndentChar"/>
    <w:uiPriority w:val="99"/>
    <w:semiHidden/>
    <w:rsid w:val="00D143CB"/>
    <w:pPr>
      <w:spacing w:after="120"/>
      <w:ind w:left="360"/>
    </w:pPr>
  </w:style>
  <w:style w:type="character" w:customStyle="1" w:styleId="BodyTextIndentChar">
    <w:name w:val="Body Text Indent Char"/>
    <w:basedOn w:val="DefaultParagraphFont"/>
    <w:link w:val="BodyTextIndent"/>
    <w:uiPriority w:val="99"/>
    <w:semiHidden/>
    <w:rsid w:val="00D143CB"/>
    <w:rPr>
      <w:rFonts w:eastAsiaTheme="minorHAnsi"/>
    </w:rPr>
  </w:style>
  <w:style w:type="paragraph" w:styleId="BodyTextFirstIndent2">
    <w:name w:val="Body Text First Indent 2"/>
    <w:basedOn w:val="BodyTextIndent"/>
    <w:link w:val="BodyTextFirstIndent2Char"/>
    <w:uiPriority w:val="99"/>
    <w:semiHidden/>
    <w:rsid w:val="00D143CB"/>
    <w:pPr>
      <w:spacing w:after="200"/>
      <w:ind w:firstLine="360"/>
    </w:pPr>
  </w:style>
  <w:style w:type="character" w:customStyle="1" w:styleId="BodyTextFirstIndent2Char">
    <w:name w:val="Body Text First Indent 2 Char"/>
    <w:basedOn w:val="BodyTextIndentChar"/>
    <w:link w:val="BodyTextFirstIndent2"/>
    <w:uiPriority w:val="99"/>
    <w:semiHidden/>
    <w:rsid w:val="00D143CB"/>
    <w:rPr>
      <w:rFonts w:eastAsiaTheme="minorHAnsi"/>
    </w:rPr>
  </w:style>
  <w:style w:type="paragraph" w:styleId="BodyTextIndent2">
    <w:name w:val="Body Text Indent 2"/>
    <w:basedOn w:val="Normal"/>
    <w:link w:val="BodyTextIndent2Char"/>
    <w:uiPriority w:val="99"/>
    <w:semiHidden/>
    <w:rsid w:val="00D143CB"/>
    <w:pPr>
      <w:spacing w:after="120" w:line="480" w:lineRule="auto"/>
      <w:ind w:left="360"/>
    </w:pPr>
  </w:style>
  <w:style w:type="character" w:customStyle="1" w:styleId="BodyTextIndent2Char">
    <w:name w:val="Body Text Indent 2 Char"/>
    <w:basedOn w:val="DefaultParagraphFont"/>
    <w:link w:val="BodyTextIndent2"/>
    <w:uiPriority w:val="99"/>
    <w:semiHidden/>
    <w:rsid w:val="00D143CB"/>
    <w:rPr>
      <w:rFonts w:eastAsiaTheme="minorHAnsi"/>
    </w:rPr>
  </w:style>
  <w:style w:type="paragraph" w:styleId="BodyTextIndent3">
    <w:name w:val="Body Text Indent 3"/>
    <w:basedOn w:val="Normal"/>
    <w:link w:val="BodyTextIndent3Char"/>
    <w:uiPriority w:val="99"/>
    <w:semiHidden/>
    <w:rsid w:val="00D143C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143CB"/>
    <w:rPr>
      <w:rFonts w:eastAsiaTheme="minorHAnsi"/>
      <w:sz w:val="16"/>
      <w:szCs w:val="16"/>
    </w:rPr>
  </w:style>
  <w:style w:type="paragraph" w:styleId="Closing">
    <w:name w:val="Closing"/>
    <w:basedOn w:val="Normal"/>
    <w:link w:val="ClosingChar"/>
    <w:uiPriority w:val="99"/>
    <w:semiHidden/>
    <w:rsid w:val="00D143CB"/>
    <w:pPr>
      <w:spacing w:after="0" w:line="240" w:lineRule="auto"/>
      <w:ind w:left="4320"/>
    </w:pPr>
  </w:style>
  <w:style w:type="character" w:customStyle="1" w:styleId="ClosingChar">
    <w:name w:val="Closing Char"/>
    <w:basedOn w:val="DefaultParagraphFont"/>
    <w:link w:val="Closing"/>
    <w:uiPriority w:val="99"/>
    <w:semiHidden/>
    <w:rsid w:val="00D143CB"/>
    <w:rPr>
      <w:rFonts w:eastAsiaTheme="minorHAnsi"/>
    </w:rPr>
  </w:style>
  <w:style w:type="table" w:customStyle="1" w:styleId="ColorfulGrid1">
    <w:name w:val="Colorful Grid1"/>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D143CB"/>
  </w:style>
  <w:style w:type="character" w:customStyle="1" w:styleId="DateChar">
    <w:name w:val="Date Char"/>
    <w:basedOn w:val="DefaultParagraphFont"/>
    <w:link w:val="Date"/>
    <w:uiPriority w:val="99"/>
    <w:semiHidden/>
    <w:rsid w:val="00D143CB"/>
    <w:rPr>
      <w:rFonts w:eastAsiaTheme="minorHAnsi"/>
    </w:rPr>
  </w:style>
  <w:style w:type="paragraph" w:styleId="DocumentMap">
    <w:name w:val="Document Map"/>
    <w:basedOn w:val="Normal"/>
    <w:link w:val="DocumentMapChar"/>
    <w:uiPriority w:val="99"/>
    <w:semiHidden/>
    <w:rsid w:val="00D143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43CB"/>
    <w:rPr>
      <w:rFonts w:ascii="Tahoma" w:eastAsiaTheme="minorHAnsi" w:hAnsi="Tahoma" w:cs="Tahoma"/>
      <w:sz w:val="16"/>
      <w:szCs w:val="16"/>
    </w:rPr>
  </w:style>
  <w:style w:type="paragraph" w:styleId="E-mailSignature">
    <w:name w:val="E-mail Signature"/>
    <w:basedOn w:val="Normal"/>
    <w:link w:val="E-mailSignatureChar"/>
    <w:uiPriority w:val="99"/>
    <w:semiHidden/>
    <w:rsid w:val="00D143CB"/>
    <w:pPr>
      <w:spacing w:after="0" w:line="240" w:lineRule="auto"/>
    </w:pPr>
  </w:style>
  <w:style w:type="character" w:customStyle="1" w:styleId="E-mailSignatureChar">
    <w:name w:val="E-mail Signature Char"/>
    <w:basedOn w:val="DefaultParagraphFont"/>
    <w:link w:val="E-mailSignature"/>
    <w:uiPriority w:val="99"/>
    <w:semiHidden/>
    <w:rsid w:val="00D143CB"/>
    <w:rPr>
      <w:rFonts w:eastAsiaTheme="minorHAnsi"/>
    </w:rPr>
  </w:style>
  <w:style w:type="character" w:styleId="EndnoteReference">
    <w:name w:val="endnote reference"/>
    <w:basedOn w:val="DefaultParagraphFont"/>
    <w:uiPriority w:val="99"/>
    <w:semiHidden/>
    <w:rsid w:val="00D143CB"/>
    <w:rPr>
      <w:vertAlign w:val="superscript"/>
    </w:rPr>
  </w:style>
  <w:style w:type="paragraph" w:styleId="EndnoteText">
    <w:name w:val="endnote text"/>
    <w:basedOn w:val="Normal"/>
    <w:link w:val="EndnoteTextChar"/>
    <w:uiPriority w:val="99"/>
    <w:semiHidden/>
    <w:rsid w:val="00D143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3CB"/>
    <w:rPr>
      <w:rFonts w:eastAsiaTheme="minorHAnsi"/>
      <w:sz w:val="20"/>
      <w:szCs w:val="20"/>
    </w:rPr>
  </w:style>
  <w:style w:type="paragraph" w:styleId="EnvelopeAddress">
    <w:name w:val="envelope address"/>
    <w:basedOn w:val="Normal"/>
    <w:uiPriority w:val="99"/>
    <w:semiHidden/>
    <w:rsid w:val="00D143C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143CB"/>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D143CB"/>
    <w:pPr>
      <w:spacing w:after="0" w:line="240" w:lineRule="auto"/>
    </w:pPr>
    <w:rPr>
      <w:i/>
      <w:iCs/>
    </w:rPr>
  </w:style>
  <w:style w:type="character" w:customStyle="1" w:styleId="HTMLAddressChar">
    <w:name w:val="HTML Address Char"/>
    <w:basedOn w:val="DefaultParagraphFont"/>
    <w:link w:val="HTMLAddress"/>
    <w:uiPriority w:val="99"/>
    <w:semiHidden/>
    <w:rsid w:val="00D143CB"/>
    <w:rPr>
      <w:rFonts w:eastAsiaTheme="minorHAnsi"/>
      <w:i/>
      <w:iCs/>
    </w:rPr>
  </w:style>
  <w:style w:type="paragraph" w:styleId="Index10">
    <w:name w:val="index 1"/>
    <w:basedOn w:val="Normal"/>
    <w:next w:val="Normal"/>
    <w:autoRedefine/>
    <w:uiPriority w:val="99"/>
    <w:semiHidden/>
    <w:rsid w:val="00D143CB"/>
    <w:pPr>
      <w:spacing w:after="0" w:line="240" w:lineRule="auto"/>
      <w:ind w:left="220" w:hanging="220"/>
    </w:pPr>
  </w:style>
  <w:style w:type="paragraph" w:styleId="Index20">
    <w:name w:val="index 2"/>
    <w:basedOn w:val="Normal"/>
    <w:next w:val="Normal"/>
    <w:autoRedefine/>
    <w:uiPriority w:val="99"/>
    <w:semiHidden/>
    <w:rsid w:val="00D143CB"/>
    <w:pPr>
      <w:spacing w:after="0" w:line="240" w:lineRule="auto"/>
      <w:ind w:left="440" w:hanging="220"/>
    </w:pPr>
  </w:style>
  <w:style w:type="paragraph" w:styleId="Index30">
    <w:name w:val="index 3"/>
    <w:basedOn w:val="Normal"/>
    <w:next w:val="Normal"/>
    <w:autoRedefine/>
    <w:uiPriority w:val="99"/>
    <w:semiHidden/>
    <w:rsid w:val="00D143CB"/>
    <w:pPr>
      <w:spacing w:after="0" w:line="240" w:lineRule="auto"/>
      <w:ind w:left="660" w:hanging="220"/>
    </w:pPr>
  </w:style>
  <w:style w:type="paragraph" w:styleId="Index4">
    <w:name w:val="index 4"/>
    <w:basedOn w:val="Normal"/>
    <w:next w:val="Normal"/>
    <w:autoRedefine/>
    <w:uiPriority w:val="99"/>
    <w:semiHidden/>
    <w:rsid w:val="00D143CB"/>
    <w:pPr>
      <w:spacing w:after="0" w:line="240" w:lineRule="auto"/>
      <w:ind w:left="880" w:hanging="220"/>
    </w:pPr>
  </w:style>
  <w:style w:type="paragraph" w:styleId="Index5">
    <w:name w:val="index 5"/>
    <w:basedOn w:val="Normal"/>
    <w:next w:val="Normal"/>
    <w:autoRedefine/>
    <w:uiPriority w:val="99"/>
    <w:semiHidden/>
    <w:rsid w:val="00D143CB"/>
    <w:pPr>
      <w:spacing w:after="0" w:line="240" w:lineRule="auto"/>
      <w:ind w:left="1100" w:hanging="220"/>
    </w:pPr>
  </w:style>
  <w:style w:type="paragraph" w:styleId="Index6">
    <w:name w:val="index 6"/>
    <w:basedOn w:val="Normal"/>
    <w:next w:val="Normal"/>
    <w:autoRedefine/>
    <w:uiPriority w:val="99"/>
    <w:semiHidden/>
    <w:rsid w:val="00D143CB"/>
    <w:pPr>
      <w:spacing w:after="0" w:line="240" w:lineRule="auto"/>
      <w:ind w:left="1320" w:hanging="220"/>
    </w:pPr>
  </w:style>
  <w:style w:type="paragraph" w:styleId="Index7">
    <w:name w:val="index 7"/>
    <w:basedOn w:val="Normal"/>
    <w:next w:val="Normal"/>
    <w:autoRedefine/>
    <w:uiPriority w:val="99"/>
    <w:semiHidden/>
    <w:rsid w:val="00D143CB"/>
    <w:pPr>
      <w:spacing w:after="0" w:line="240" w:lineRule="auto"/>
      <w:ind w:left="1540" w:hanging="220"/>
    </w:pPr>
  </w:style>
  <w:style w:type="paragraph" w:styleId="Index8">
    <w:name w:val="index 8"/>
    <w:basedOn w:val="Normal"/>
    <w:next w:val="Normal"/>
    <w:autoRedefine/>
    <w:uiPriority w:val="99"/>
    <w:semiHidden/>
    <w:rsid w:val="00D143CB"/>
    <w:pPr>
      <w:spacing w:after="0" w:line="240" w:lineRule="auto"/>
      <w:ind w:left="1760" w:hanging="220"/>
    </w:pPr>
  </w:style>
  <w:style w:type="paragraph" w:styleId="Index9">
    <w:name w:val="index 9"/>
    <w:basedOn w:val="Normal"/>
    <w:next w:val="Normal"/>
    <w:autoRedefine/>
    <w:uiPriority w:val="99"/>
    <w:semiHidden/>
    <w:rsid w:val="00D143CB"/>
    <w:pPr>
      <w:spacing w:after="0" w:line="240" w:lineRule="auto"/>
      <w:ind w:left="1980" w:hanging="220"/>
    </w:pPr>
  </w:style>
  <w:style w:type="paragraph" w:styleId="IndexHeading">
    <w:name w:val="index heading"/>
    <w:basedOn w:val="Normal"/>
    <w:next w:val="Index10"/>
    <w:uiPriority w:val="99"/>
    <w:semiHidden/>
    <w:rsid w:val="00D143CB"/>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D143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D143CB"/>
    <w:rPr>
      <w:rFonts w:eastAsiaTheme="minorHAnsi"/>
      <w:b/>
      <w:bCs/>
      <w:i/>
      <w:iCs/>
      <w:color w:val="4F81BD" w:themeColor="accent1"/>
    </w:rPr>
  </w:style>
  <w:style w:type="table" w:customStyle="1" w:styleId="LightGrid1">
    <w:name w:val="Light Grid1"/>
    <w:basedOn w:val="TableNormal"/>
    <w:uiPriority w:val="62"/>
    <w:rsid w:val="00D143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143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143C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143C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143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14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143C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D143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143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143C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143C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143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14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143C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D14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143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143C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143C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143C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D143C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D143CB"/>
    <w:pPr>
      <w:ind w:left="360" w:hanging="360"/>
      <w:contextualSpacing/>
    </w:pPr>
  </w:style>
  <w:style w:type="paragraph" w:styleId="List2">
    <w:name w:val="List 2"/>
    <w:basedOn w:val="Normal"/>
    <w:uiPriority w:val="99"/>
    <w:semiHidden/>
    <w:rsid w:val="00D143CB"/>
    <w:pPr>
      <w:ind w:left="720" w:hanging="360"/>
      <w:contextualSpacing/>
    </w:pPr>
  </w:style>
  <w:style w:type="paragraph" w:styleId="List3">
    <w:name w:val="List 3"/>
    <w:basedOn w:val="Normal"/>
    <w:uiPriority w:val="99"/>
    <w:semiHidden/>
    <w:rsid w:val="00D143CB"/>
    <w:pPr>
      <w:ind w:left="1080" w:hanging="360"/>
      <w:contextualSpacing/>
    </w:pPr>
  </w:style>
  <w:style w:type="paragraph" w:styleId="List4">
    <w:name w:val="List 4"/>
    <w:basedOn w:val="Normal"/>
    <w:uiPriority w:val="99"/>
    <w:semiHidden/>
    <w:rsid w:val="00D143CB"/>
    <w:pPr>
      <w:ind w:left="1440" w:hanging="360"/>
      <w:contextualSpacing/>
    </w:pPr>
  </w:style>
  <w:style w:type="paragraph" w:styleId="List5">
    <w:name w:val="List 5"/>
    <w:basedOn w:val="Normal"/>
    <w:uiPriority w:val="99"/>
    <w:semiHidden/>
    <w:rsid w:val="00D143CB"/>
    <w:pPr>
      <w:ind w:left="1800" w:hanging="360"/>
      <w:contextualSpacing/>
    </w:pPr>
  </w:style>
  <w:style w:type="paragraph" w:styleId="ListBullet2">
    <w:name w:val="List Bullet 2"/>
    <w:basedOn w:val="Normal"/>
    <w:uiPriority w:val="99"/>
    <w:semiHidden/>
    <w:rsid w:val="00D143CB"/>
    <w:pPr>
      <w:numPr>
        <w:numId w:val="18"/>
      </w:numPr>
      <w:contextualSpacing/>
    </w:pPr>
  </w:style>
  <w:style w:type="paragraph" w:styleId="ListBullet3">
    <w:name w:val="List Bullet 3"/>
    <w:basedOn w:val="Normal"/>
    <w:uiPriority w:val="99"/>
    <w:semiHidden/>
    <w:rsid w:val="00D143CB"/>
    <w:pPr>
      <w:numPr>
        <w:numId w:val="19"/>
      </w:numPr>
      <w:contextualSpacing/>
    </w:pPr>
  </w:style>
  <w:style w:type="paragraph" w:styleId="ListBullet4">
    <w:name w:val="List Bullet 4"/>
    <w:basedOn w:val="Normal"/>
    <w:uiPriority w:val="99"/>
    <w:semiHidden/>
    <w:rsid w:val="00D143CB"/>
    <w:pPr>
      <w:numPr>
        <w:numId w:val="20"/>
      </w:numPr>
      <w:contextualSpacing/>
    </w:pPr>
  </w:style>
  <w:style w:type="paragraph" w:styleId="ListBullet5">
    <w:name w:val="List Bullet 5"/>
    <w:basedOn w:val="Normal"/>
    <w:uiPriority w:val="99"/>
    <w:semiHidden/>
    <w:rsid w:val="00D143CB"/>
    <w:pPr>
      <w:numPr>
        <w:numId w:val="21"/>
      </w:numPr>
      <w:contextualSpacing/>
    </w:pPr>
  </w:style>
  <w:style w:type="paragraph" w:styleId="ListContinue">
    <w:name w:val="List Continue"/>
    <w:basedOn w:val="Normal"/>
    <w:uiPriority w:val="99"/>
    <w:semiHidden/>
    <w:rsid w:val="00D143CB"/>
    <w:pPr>
      <w:spacing w:after="120"/>
      <w:ind w:left="360"/>
      <w:contextualSpacing/>
    </w:pPr>
  </w:style>
  <w:style w:type="paragraph" w:styleId="ListContinue2">
    <w:name w:val="List Continue 2"/>
    <w:basedOn w:val="Normal"/>
    <w:uiPriority w:val="99"/>
    <w:semiHidden/>
    <w:rsid w:val="00D143CB"/>
    <w:pPr>
      <w:spacing w:after="120"/>
      <w:ind w:left="720"/>
      <w:contextualSpacing/>
    </w:pPr>
  </w:style>
  <w:style w:type="paragraph" w:styleId="ListContinue3">
    <w:name w:val="List Continue 3"/>
    <w:basedOn w:val="Normal"/>
    <w:uiPriority w:val="99"/>
    <w:semiHidden/>
    <w:rsid w:val="00D143CB"/>
    <w:pPr>
      <w:spacing w:after="120"/>
      <w:ind w:left="1080"/>
      <w:contextualSpacing/>
    </w:pPr>
  </w:style>
  <w:style w:type="paragraph" w:styleId="ListContinue4">
    <w:name w:val="List Continue 4"/>
    <w:basedOn w:val="Normal"/>
    <w:uiPriority w:val="99"/>
    <w:semiHidden/>
    <w:rsid w:val="00D143CB"/>
    <w:pPr>
      <w:spacing w:after="120"/>
      <w:ind w:left="1440"/>
      <w:contextualSpacing/>
    </w:pPr>
  </w:style>
  <w:style w:type="paragraph" w:styleId="ListContinue5">
    <w:name w:val="List Continue 5"/>
    <w:basedOn w:val="Normal"/>
    <w:uiPriority w:val="99"/>
    <w:semiHidden/>
    <w:rsid w:val="00D143CB"/>
    <w:pPr>
      <w:spacing w:after="120"/>
      <w:ind w:left="1800"/>
      <w:contextualSpacing/>
    </w:pPr>
  </w:style>
  <w:style w:type="paragraph" w:styleId="ListNumber">
    <w:name w:val="List Number"/>
    <w:basedOn w:val="Normal"/>
    <w:uiPriority w:val="99"/>
    <w:semiHidden/>
    <w:rsid w:val="00D143CB"/>
    <w:pPr>
      <w:numPr>
        <w:numId w:val="22"/>
      </w:numPr>
      <w:contextualSpacing/>
    </w:pPr>
  </w:style>
  <w:style w:type="paragraph" w:styleId="ListNumber2">
    <w:name w:val="List Number 2"/>
    <w:basedOn w:val="Normal"/>
    <w:uiPriority w:val="99"/>
    <w:semiHidden/>
    <w:rsid w:val="00D143CB"/>
    <w:pPr>
      <w:numPr>
        <w:numId w:val="23"/>
      </w:numPr>
      <w:contextualSpacing/>
    </w:pPr>
  </w:style>
  <w:style w:type="paragraph" w:styleId="ListNumber3">
    <w:name w:val="List Number 3"/>
    <w:basedOn w:val="Normal"/>
    <w:uiPriority w:val="99"/>
    <w:semiHidden/>
    <w:rsid w:val="00D143CB"/>
    <w:pPr>
      <w:numPr>
        <w:numId w:val="24"/>
      </w:numPr>
      <w:contextualSpacing/>
    </w:pPr>
  </w:style>
  <w:style w:type="paragraph" w:styleId="ListNumber4">
    <w:name w:val="List Number 4"/>
    <w:basedOn w:val="Normal"/>
    <w:uiPriority w:val="99"/>
    <w:semiHidden/>
    <w:rsid w:val="00D143CB"/>
    <w:pPr>
      <w:numPr>
        <w:numId w:val="25"/>
      </w:numPr>
      <w:contextualSpacing/>
    </w:pPr>
  </w:style>
  <w:style w:type="paragraph" w:styleId="ListNumber5">
    <w:name w:val="List Number 5"/>
    <w:basedOn w:val="Normal"/>
    <w:uiPriority w:val="99"/>
    <w:semiHidden/>
    <w:rsid w:val="00D143CB"/>
    <w:pPr>
      <w:numPr>
        <w:numId w:val="26"/>
      </w:numPr>
      <w:contextualSpacing/>
    </w:pPr>
  </w:style>
  <w:style w:type="paragraph" w:styleId="MacroText">
    <w:name w:val="macro"/>
    <w:link w:val="MacroTextChar"/>
    <w:uiPriority w:val="99"/>
    <w:semiHidden/>
    <w:rsid w:val="00D143C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D143CB"/>
    <w:rPr>
      <w:rFonts w:ascii="Consolas" w:eastAsiaTheme="minorHAnsi" w:hAnsi="Consolas" w:cs="Consolas"/>
      <w:sz w:val="20"/>
      <w:szCs w:val="20"/>
    </w:rPr>
  </w:style>
  <w:style w:type="table" w:customStyle="1" w:styleId="MediumGrid11">
    <w:name w:val="Medium Grid 11"/>
    <w:basedOn w:val="TableNormal"/>
    <w:uiPriority w:val="67"/>
    <w:rsid w:val="00D143C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143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143C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143C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143C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143C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143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143C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143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143C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143C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143C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143C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143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143C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143CB"/>
    <w:rPr>
      <w:rFonts w:asciiTheme="majorHAnsi" w:eastAsiaTheme="majorEastAsia" w:hAnsiTheme="majorHAnsi" w:cstheme="majorBidi"/>
      <w:sz w:val="24"/>
      <w:szCs w:val="24"/>
      <w:shd w:val="pct20" w:color="auto" w:fill="auto"/>
    </w:rPr>
  </w:style>
  <w:style w:type="paragraph" w:styleId="NoSpacing">
    <w:name w:val="No Spacing"/>
    <w:uiPriority w:val="99"/>
    <w:qFormat/>
    <w:rsid w:val="00D143CB"/>
    <w:pPr>
      <w:spacing w:after="0" w:line="240" w:lineRule="auto"/>
    </w:pPr>
    <w:rPr>
      <w:rFonts w:eastAsiaTheme="minorHAnsi"/>
    </w:rPr>
  </w:style>
  <w:style w:type="paragraph" w:styleId="NormalIndent">
    <w:name w:val="Normal Indent"/>
    <w:basedOn w:val="Normal"/>
    <w:uiPriority w:val="99"/>
    <w:semiHidden/>
    <w:rsid w:val="00D143CB"/>
    <w:pPr>
      <w:ind w:left="720"/>
    </w:pPr>
  </w:style>
  <w:style w:type="paragraph" w:styleId="NoteHeading">
    <w:name w:val="Note Heading"/>
    <w:basedOn w:val="Normal"/>
    <w:next w:val="Normal"/>
    <w:link w:val="NoteHeadingChar"/>
    <w:uiPriority w:val="99"/>
    <w:semiHidden/>
    <w:rsid w:val="00D143CB"/>
    <w:pPr>
      <w:spacing w:after="0" w:line="240" w:lineRule="auto"/>
    </w:pPr>
  </w:style>
  <w:style w:type="character" w:customStyle="1" w:styleId="NoteHeadingChar">
    <w:name w:val="Note Heading Char"/>
    <w:basedOn w:val="DefaultParagraphFont"/>
    <w:link w:val="NoteHeading"/>
    <w:uiPriority w:val="99"/>
    <w:semiHidden/>
    <w:rsid w:val="00D143CB"/>
    <w:rPr>
      <w:rFonts w:eastAsiaTheme="minorHAnsi"/>
    </w:rPr>
  </w:style>
  <w:style w:type="paragraph" w:styleId="PlainText">
    <w:name w:val="Plain Text"/>
    <w:basedOn w:val="Normal"/>
    <w:link w:val="PlainTextChar"/>
    <w:semiHidden/>
    <w:rsid w:val="00D143C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D143CB"/>
    <w:rPr>
      <w:rFonts w:ascii="Consolas" w:eastAsiaTheme="minorHAnsi" w:hAnsi="Consolas" w:cs="Consolas"/>
      <w:sz w:val="21"/>
      <w:szCs w:val="21"/>
    </w:rPr>
  </w:style>
  <w:style w:type="paragraph" w:styleId="Signature">
    <w:name w:val="Signature"/>
    <w:basedOn w:val="Normal"/>
    <w:link w:val="SignatureChar"/>
    <w:uiPriority w:val="99"/>
    <w:semiHidden/>
    <w:rsid w:val="00D143CB"/>
    <w:pPr>
      <w:spacing w:after="0" w:line="240" w:lineRule="auto"/>
      <w:ind w:left="4320"/>
    </w:pPr>
  </w:style>
  <w:style w:type="character" w:customStyle="1" w:styleId="SignatureChar">
    <w:name w:val="Signature Char"/>
    <w:basedOn w:val="DefaultParagraphFont"/>
    <w:link w:val="Signature"/>
    <w:uiPriority w:val="99"/>
    <w:semiHidden/>
    <w:rsid w:val="00D143CB"/>
    <w:rPr>
      <w:rFonts w:eastAsiaTheme="minorHAnsi"/>
    </w:rPr>
  </w:style>
  <w:style w:type="table" w:styleId="Table3Deffects1">
    <w:name w:val="Table 3D effects 1"/>
    <w:basedOn w:val="TableNormal"/>
    <w:uiPriority w:val="99"/>
    <w:semiHidden/>
    <w:unhideWhenUsed/>
    <w:rsid w:val="00D143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143C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143C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143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143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143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143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143C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143C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143C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143C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143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143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143C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143C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143C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143C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143C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143C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143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143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143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143C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143C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143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143C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143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143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143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143C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143C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143C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143C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143CB"/>
    <w:pPr>
      <w:spacing w:after="0"/>
      <w:ind w:left="220" w:hanging="220"/>
    </w:pPr>
  </w:style>
  <w:style w:type="paragraph" w:styleId="TableofFigures">
    <w:name w:val="table of figures"/>
    <w:basedOn w:val="Normal"/>
    <w:next w:val="Normal"/>
    <w:uiPriority w:val="99"/>
    <w:semiHidden/>
    <w:rsid w:val="00D143CB"/>
    <w:pPr>
      <w:spacing w:after="0"/>
    </w:pPr>
  </w:style>
  <w:style w:type="table" w:styleId="TableProfessional">
    <w:name w:val="Table Professional"/>
    <w:basedOn w:val="TableNormal"/>
    <w:uiPriority w:val="99"/>
    <w:semiHidden/>
    <w:unhideWhenUsed/>
    <w:rsid w:val="00D143C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143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143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143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143C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143C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14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143C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143C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143C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D143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D143CB"/>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D143C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D143CB"/>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D143CB"/>
    <w:pPr>
      <w:spacing w:before="120" w:after="120"/>
      <w:ind w:left="1440"/>
    </w:pPr>
    <w:rPr>
      <w:sz w:val="20"/>
    </w:rPr>
  </w:style>
  <w:style w:type="paragraph" w:customStyle="1" w:styleId="DialogContinued">
    <w:name w:val="DialogContinued"/>
    <w:basedOn w:val="Dialog"/>
    <w:qFormat/>
    <w:rsid w:val="00D143CB"/>
    <w:pPr>
      <w:ind w:firstLine="0"/>
    </w:pPr>
  </w:style>
  <w:style w:type="paragraph" w:customStyle="1" w:styleId="FeatureRecipeTitleAlternative">
    <w:name w:val="FeatureRecipeTitleAlternative"/>
    <w:basedOn w:val="RecipeTitleAlternative"/>
    <w:qFormat/>
    <w:rsid w:val="00D143CB"/>
    <w:pPr>
      <w:shd w:val="clear" w:color="auto" w:fill="BFBFBF" w:themeFill="background1" w:themeFillShade="BF"/>
    </w:pPr>
  </w:style>
  <w:style w:type="paragraph" w:customStyle="1" w:styleId="FeatureRecipeIntro">
    <w:name w:val="FeatureRecipeIntro"/>
    <w:basedOn w:val="RecipeIntro"/>
    <w:qFormat/>
    <w:rsid w:val="00D143CB"/>
    <w:pPr>
      <w:shd w:val="clear" w:color="auto" w:fill="BFBFBF" w:themeFill="background1" w:themeFillShade="BF"/>
    </w:pPr>
  </w:style>
  <w:style w:type="paragraph" w:customStyle="1" w:styleId="FeatureRecipeSubRecipeTitle">
    <w:name w:val="FeatureRecipeSubRecipeTitle"/>
    <w:basedOn w:val="RecipeSubrecipeTitle"/>
    <w:qFormat/>
    <w:rsid w:val="00D143CB"/>
    <w:pPr>
      <w:shd w:val="clear" w:color="auto" w:fill="BFBFBF" w:themeFill="background1" w:themeFillShade="BF"/>
    </w:pPr>
  </w:style>
  <w:style w:type="paragraph" w:customStyle="1" w:styleId="FeatureRecipeIngredientHead">
    <w:name w:val="FeatureRecipeIngredientHead"/>
    <w:basedOn w:val="RecipeIngredientHead"/>
    <w:qFormat/>
    <w:rsid w:val="00D143CB"/>
    <w:pPr>
      <w:shd w:val="clear" w:color="auto" w:fill="BFBFBF" w:themeFill="background1" w:themeFillShade="BF"/>
    </w:pPr>
  </w:style>
  <w:style w:type="paragraph" w:customStyle="1" w:styleId="FeatureRecipeTime">
    <w:name w:val="FeatureRecipeTime"/>
    <w:basedOn w:val="RecipeTime"/>
    <w:qFormat/>
    <w:rsid w:val="00D143CB"/>
    <w:pPr>
      <w:shd w:val="clear" w:color="auto" w:fill="BFBFBF" w:themeFill="background1" w:themeFillShade="BF"/>
    </w:pPr>
  </w:style>
  <w:style w:type="paragraph" w:customStyle="1" w:styleId="RecipeVariationPara">
    <w:name w:val="RecipeVariationPara"/>
    <w:basedOn w:val="RecipeVariationHead"/>
    <w:qFormat/>
    <w:rsid w:val="00D143CB"/>
    <w:rPr>
      <w:i/>
      <w:u w:val="none"/>
    </w:rPr>
  </w:style>
  <w:style w:type="paragraph" w:customStyle="1" w:styleId="FeatureRecipeVariationPara">
    <w:name w:val="FeatureRecipeVariationPara"/>
    <w:basedOn w:val="RecipeVariationPara"/>
    <w:qFormat/>
    <w:rsid w:val="00D143CB"/>
    <w:pPr>
      <w:shd w:val="clear" w:color="auto" w:fill="BFBFBF" w:themeFill="background1" w:themeFillShade="BF"/>
    </w:pPr>
  </w:style>
  <w:style w:type="paragraph" w:customStyle="1" w:styleId="RecipeVariation2">
    <w:name w:val="RecipeVariation2"/>
    <w:basedOn w:val="RecipeVariationH2"/>
    <w:qFormat/>
    <w:rsid w:val="00D143CB"/>
    <w:rPr>
      <w:i/>
    </w:rPr>
  </w:style>
  <w:style w:type="paragraph" w:customStyle="1" w:styleId="FeatureRecipeVariation2">
    <w:name w:val="FeatureRecipeVariation2"/>
    <w:basedOn w:val="RecipeVariation2"/>
    <w:qFormat/>
    <w:rsid w:val="00D143CB"/>
    <w:pPr>
      <w:shd w:val="clear" w:color="auto" w:fill="BFBFBF" w:themeFill="background1" w:themeFillShade="BF"/>
    </w:pPr>
  </w:style>
  <w:style w:type="paragraph" w:customStyle="1" w:styleId="FeatureRecipeNutritionInfo">
    <w:name w:val="FeatureRecipeNutritionInfo"/>
    <w:basedOn w:val="RecipeNutritionInfo"/>
    <w:qFormat/>
    <w:rsid w:val="00D143CB"/>
    <w:pPr>
      <w:shd w:val="clear" w:color="auto" w:fill="BFBFBF" w:themeFill="background1" w:themeFillShade="BF"/>
    </w:pPr>
  </w:style>
  <w:style w:type="paragraph" w:customStyle="1" w:styleId="FeatureRecipeFootnote">
    <w:name w:val="FeatureRecipeFootnote"/>
    <w:basedOn w:val="RecipeFootnote"/>
    <w:qFormat/>
    <w:rsid w:val="00D143CB"/>
    <w:pPr>
      <w:shd w:val="clear" w:color="auto" w:fill="BFBFBF" w:themeFill="background1" w:themeFillShade="BF"/>
    </w:pPr>
  </w:style>
  <w:style w:type="paragraph" w:customStyle="1" w:styleId="FeatureRecipeUSMeasure">
    <w:name w:val="FeatureRecipeUSMeasure"/>
    <w:basedOn w:val="RecipeUSMeasure"/>
    <w:qFormat/>
    <w:rsid w:val="00D143CB"/>
    <w:pPr>
      <w:shd w:val="clear" w:color="auto" w:fill="BFBFBF" w:themeFill="background1" w:themeFillShade="BF"/>
    </w:pPr>
  </w:style>
  <w:style w:type="paragraph" w:customStyle="1" w:styleId="FeatureRecipeMetricMeasure">
    <w:name w:val="FeatureRecipeMetricMeasure"/>
    <w:basedOn w:val="RecipeMetricMeasure"/>
    <w:qFormat/>
    <w:rsid w:val="00D143CB"/>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D143CB"/>
    <w:pPr>
      <w:shd w:val="clear" w:color="auto" w:fill="BFBFBF" w:themeFill="background1" w:themeFillShade="BF"/>
    </w:pPr>
  </w:style>
  <w:style w:type="paragraph" w:customStyle="1" w:styleId="FeatureRecipeTableHead">
    <w:name w:val="FeatureRecipeTableHead"/>
    <w:basedOn w:val="RecipeTableHead"/>
    <w:qFormat/>
    <w:rsid w:val="00D143CB"/>
    <w:pPr>
      <w:shd w:val="clear" w:color="auto" w:fill="BFBFBF" w:themeFill="background1" w:themeFillShade="BF"/>
    </w:pPr>
  </w:style>
  <w:style w:type="paragraph" w:customStyle="1" w:styleId="FeatureRecipeVariationHead">
    <w:name w:val="FeatureRecipeVariationHead"/>
    <w:basedOn w:val="RecipeVariationHead"/>
    <w:qFormat/>
    <w:rsid w:val="00D143CB"/>
    <w:pPr>
      <w:shd w:val="clear" w:color="auto" w:fill="BFBFBF" w:themeFill="background1" w:themeFillShade="BF"/>
    </w:pPr>
  </w:style>
  <w:style w:type="paragraph" w:customStyle="1" w:styleId="FeatureRecipeVariationH2">
    <w:name w:val="FeatureRecipeVariationH2"/>
    <w:basedOn w:val="RecipeVariationH2"/>
    <w:qFormat/>
    <w:rsid w:val="00D143CB"/>
    <w:pPr>
      <w:shd w:val="clear" w:color="auto" w:fill="BFBFBF" w:themeFill="background1" w:themeFillShade="BF"/>
    </w:pPr>
  </w:style>
  <w:style w:type="paragraph" w:customStyle="1" w:styleId="FeatureRecipeProcedureHead">
    <w:name w:val="FeatureRecipeProcedureHead"/>
    <w:basedOn w:val="RecipeProcedureHead"/>
    <w:qFormat/>
    <w:rsid w:val="00D143CB"/>
    <w:pPr>
      <w:shd w:val="clear" w:color="auto" w:fill="BFBFBF" w:themeFill="background1" w:themeFillShade="BF"/>
    </w:pPr>
  </w:style>
  <w:style w:type="paragraph" w:customStyle="1" w:styleId="RecipeNoteHead">
    <w:name w:val="RecipeNoteHead"/>
    <w:basedOn w:val="RecipeFootnote"/>
    <w:qFormat/>
    <w:rsid w:val="00D143CB"/>
    <w:rPr>
      <w:b/>
      <w:i/>
    </w:rPr>
  </w:style>
  <w:style w:type="paragraph" w:customStyle="1" w:styleId="FeatureRecipeNoteHead">
    <w:name w:val="FeatureRecipeNoteHead"/>
    <w:basedOn w:val="RecipeNoteHead"/>
    <w:qFormat/>
    <w:rsid w:val="00D143CB"/>
    <w:pPr>
      <w:shd w:val="clear" w:color="auto" w:fill="BFBFBF" w:themeFill="background1" w:themeFillShade="BF"/>
    </w:pPr>
  </w:style>
  <w:style w:type="paragraph" w:customStyle="1" w:styleId="FeatureRecipeNotePara">
    <w:name w:val="FeatureRecipeNotePara"/>
    <w:basedOn w:val="FeatureRecipeNoteHead"/>
    <w:qFormat/>
    <w:rsid w:val="00D143CB"/>
    <w:rPr>
      <w:b w:val="0"/>
      <w:i w:val="0"/>
      <w:sz w:val="18"/>
    </w:rPr>
  </w:style>
  <w:style w:type="paragraph" w:customStyle="1" w:styleId="RecipeNotePara">
    <w:name w:val="RecipeNotePara"/>
    <w:basedOn w:val="FeatureRecipeNotePara"/>
    <w:rsid w:val="00D143CB"/>
    <w:pPr>
      <w:shd w:val="clear" w:color="auto" w:fill="FFFFFF" w:themeFill="background1"/>
    </w:pPr>
  </w:style>
  <w:style w:type="paragraph" w:customStyle="1" w:styleId="RecipeNoteHead3">
    <w:name w:val="RecipeNoteHead3"/>
    <w:basedOn w:val="RecipeNotePara"/>
    <w:qFormat/>
    <w:rsid w:val="00D143CB"/>
    <w:rPr>
      <w:i/>
    </w:rPr>
  </w:style>
  <w:style w:type="paragraph" w:customStyle="1" w:styleId="FeatureRecipeNoteHead3">
    <w:name w:val="FeatureRecipeNoteHead3"/>
    <w:basedOn w:val="RecipeNoteHead3"/>
    <w:qFormat/>
    <w:rsid w:val="00D143CB"/>
    <w:pPr>
      <w:shd w:val="clear" w:color="auto" w:fill="BFBFBF" w:themeFill="background1" w:themeFillShade="BF"/>
    </w:pPr>
  </w:style>
  <w:style w:type="paragraph" w:customStyle="1" w:styleId="FeatureRecipeNoteHead4">
    <w:name w:val="FeatureRecipeNoteHead4"/>
    <w:basedOn w:val="FeatureRecipeNoteHead3"/>
    <w:qFormat/>
    <w:rsid w:val="00D143CB"/>
    <w:rPr>
      <w:b/>
    </w:rPr>
  </w:style>
  <w:style w:type="paragraph" w:customStyle="1" w:styleId="RecipeNoteHead4">
    <w:name w:val="RecipeNoteHead4"/>
    <w:basedOn w:val="FeatureRecipeNoteHead4"/>
    <w:qFormat/>
    <w:rsid w:val="00D143CB"/>
    <w:pPr>
      <w:shd w:val="clear" w:color="auto" w:fill="FFFFFF" w:themeFill="background1"/>
    </w:pPr>
  </w:style>
  <w:style w:type="character" w:customStyle="1" w:styleId="BoldItalic">
    <w:name w:val="BoldItalic"/>
    <w:rsid w:val="00D143CB"/>
    <w:rPr>
      <w:b/>
      <w:i/>
    </w:rPr>
  </w:style>
  <w:style w:type="character" w:customStyle="1" w:styleId="Bold">
    <w:name w:val="Bold"/>
    <w:rsid w:val="00D143CB"/>
    <w:rPr>
      <w:b/>
    </w:rPr>
  </w:style>
  <w:style w:type="character" w:customStyle="1" w:styleId="boldred">
    <w:name w:val="bold red"/>
    <w:rsid w:val="00D143CB"/>
  </w:style>
  <w:style w:type="table" w:customStyle="1" w:styleId="ColorfulGrid2">
    <w:name w:val="Colorful Grid2"/>
    <w:basedOn w:val="TableNormal"/>
    <w:uiPriority w:val="73"/>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FD02A6"/>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FD02A6"/>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FD02A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FD02A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D143CB"/>
    <w:rPr>
      <w:rFonts w:ascii="Arial" w:eastAsia="Times New Roman" w:hAnsi="Arial" w:cs="Times New Roman"/>
      <w:b/>
      <w:snapToGrid w:val="0"/>
      <w:sz w:val="60"/>
      <w:szCs w:val="20"/>
    </w:rPr>
  </w:style>
  <w:style w:type="table" w:styleId="ColorfulGrid">
    <w:name w:val="Colorful Grid"/>
    <w:basedOn w:val="TableNormal"/>
    <w:uiPriority w:val="73"/>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D143CB"/>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143CB"/>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143CB"/>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D143CB"/>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lsdException w:name="toc 2" w:unhideWhenUsed="1"/>
    <w:lsdException w:name="toc 3"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0D604E"/>
    <w:rPr>
      <w:rFonts w:eastAsiaTheme="minorHAnsi"/>
    </w:rPr>
  </w:style>
  <w:style w:type="paragraph" w:styleId="Heading1">
    <w:name w:val="heading 1"/>
    <w:next w:val="Normal"/>
    <w:link w:val="Heading1Char"/>
    <w:uiPriority w:val="99"/>
    <w:qFormat/>
    <w:rsid w:val="000D604E"/>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0D6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0D60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0D604E"/>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0D604E"/>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D143CB"/>
    <w:pPr>
      <w:numPr>
        <w:ilvl w:val="5"/>
        <w:numId w:val="17"/>
      </w:numPr>
      <w:outlineLvl w:val="5"/>
    </w:pPr>
  </w:style>
  <w:style w:type="paragraph" w:styleId="Heading7">
    <w:name w:val="heading 7"/>
    <w:basedOn w:val="Normal"/>
    <w:next w:val="Normal"/>
    <w:link w:val="Heading7Char"/>
    <w:qFormat/>
    <w:rsid w:val="00D143CB"/>
    <w:pPr>
      <w:numPr>
        <w:ilvl w:val="6"/>
        <w:numId w:val="17"/>
      </w:numPr>
      <w:outlineLvl w:val="6"/>
    </w:pPr>
  </w:style>
  <w:style w:type="paragraph" w:styleId="Heading8">
    <w:name w:val="heading 8"/>
    <w:basedOn w:val="Normal"/>
    <w:next w:val="Normal"/>
    <w:link w:val="Heading8Char"/>
    <w:qFormat/>
    <w:rsid w:val="00D143CB"/>
    <w:pPr>
      <w:numPr>
        <w:ilvl w:val="7"/>
        <w:numId w:val="17"/>
      </w:numPr>
      <w:outlineLvl w:val="7"/>
    </w:pPr>
  </w:style>
  <w:style w:type="paragraph" w:styleId="Heading9">
    <w:name w:val="heading 9"/>
    <w:basedOn w:val="Normal"/>
    <w:next w:val="Normal"/>
    <w:link w:val="Heading9Char"/>
    <w:qFormat/>
    <w:rsid w:val="00D143CB"/>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D604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0D60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0D60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0D604E"/>
    <w:rPr>
      <w:rFonts w:ascii="Arial" w:eastAsia="Times New Roman" w:hAnsi="Arial" w:cs="Times New Roman"/>
      <w:b/>
      <w:szCs w:val="20"/>
    </w:rPr>
  </w:style>
  <w:style w:type="character" w:customStyle="1" w:styleId="Heading5Char">
    <w:name w:val="Heading 5 Char"/>
    <w:basedOn w:val="DefaultParagraphFont"/>
    <w:link w:val="Heading5"/>
    <w:uiPriority w:val="99"/>
    <w:rsid w:val="000D604E"/>
    <w:rPr>
      <w:rFonts w:ascii="Arial" w:eastAsia="Times New Roman" w:hAnsi="Arial" w:cs="Times New Roman"/>
      <w:b/>
      <w:sz w:val="20"/>
      <w:szCs w:val="20"/>
    </w:rPr>
  </w:style>
  <w:style w:type="paragraph" w:customStyle="1" w:styleId="ParaContinued">
    <w:name w:val="ParaContinued"/>
    <w:basedOn w:val="Normal"/>
    <w:next w:val="Para"/>
    <w:rsid w:val="000D604E"/>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0D604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0D604E"/>
    <w:pPr>
      <w:widowControl w:val="0"/>
    </w:pPr>
    <w:rPr>
      <w:snapToGrid w:val="0"/>
    </w:rPr>
  </w:style>
  <w:style w:type="paragraph" w:customStyle="1" w:styleId="Option">
    <w:name w:val="Option"/>
    <w:basedOn w:val="Question"/>
    <w:rsid w:val="000D604E"/>
    <w:pPr>
      <w:ind w:left="2880"/>
    </w:pPr>
  </w:style>
  <w:style w:type="paragraph" w:customStyle="1" w:styleId="Question">
    <w:name w:val="Question"/>
    <w:next w:val="Option"/>
    <w:rsid w:val="000D604E"/>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0D604E"/>
    <w:pPr>
      <w:ind w:left="2160" w:firstLine="0"/>
    </w:pPr>
  </w:style>
  <w:style w:type="paragraph" w:customStyle="1" w:styleId="Objective">
    <w:name w:val="Objective"/>
    <w:rsid w:val="000D604E"/>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0D604E"/>
    <w:pPr>
      <w:pBdr>
        <w:top w:val="single" w:sz="4" w:space="4" w:color="auto"/>
      </w:pBdr>
      <w:outlineLvl w:val="6"/>
    </w:pPr>
    <w:rPr>
      <w:i/>
      <w:noProof/>
    </w:rPr>
  </w:style>
  <w:style w:type="paragraph" w:customStyle="1" w:styleId="H5">
    <w:name w:val="H5"/>
    <w:next w:val="Para"/>
    <w:rsid w:val="000D604E"/>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0D604E"/>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0D604E"/>
    <w:rPr>
      <w:i w:val="0"/>
    </w:rPr>
  </w:style>
  <w:style w:type="paragraph" w:customStyle="1" w:styleId="H4">
    <w:name w:val="H4"/>
    <w:next w:val="Para"/>
    <w:rsid w:val="000D604E"/>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0D604E"/>
    <w:pPr>
      <w:keepNext w:val="0"/>
    </w:pPr>
    <w:rPr>
      <w:i w:val="0"/>
    </w:rPr>
  </w:style>
  <w:style w:type="paragraph" w:customStyle="1" w:styleId="Subobjective">
    <w:name w:val="Subobjective"/>
    <w:basedOn w:val="Objective"/>
    <w:rsid w:val="000D604E"/>
    <w:pPr>
      <w:keepNext/>
      <w:spacing w:before="180"/>
      <w:ind w:left="2880"/>
    </w:pPr>
  </w:style>
  <w:style w:type="paragraph" w:customStyle="1" w:styleId="ChapterTitle">
    <w:name w:val="ChapterTitle"/>
    <w:next w:val="Para"/>
    <w:qFormat/>
    <w:rsid w:val="000D604E"/>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0D604E"/>
    <w:rPr>
      <w:rFonts w:ascii="Courier New" w:hAnsi="Courier New"/>
      <w:noProof/>
      <w:color w:val="auto"/>
    </w:rPr>
  </w:style>
  <w:style w:type="paragraph" w:customStyle="1" w:styleId="QuotePara">
    <w:name w:val="QuotePara"/>
    <w:basedOn w:val="QuoteSource"/>
    <w:qFormat/>
    <w:rsid w:val="000D604E"/>
    <w:rPr>
      <w:i w:val="0"/>
      <w:sz w:val="24"/>
    </w:rPr>
  </w:style>
  <w:style w:type="paragraph" w:customStyle="1" w:styleId="QuoteSource">
    <w:name w:val="QuoteSource"/>
    <w:basedOn w:val="Normal"/>
    <w:rsid w:val="000D604E"/>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0D604E"/>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0D604E"/>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0D604E"/>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0D604E"/>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0D604E"/>
    <w:rPr>
      <w:i/>
      <w:color w:val="auto"/>
    </w:rPr>
  </w:style>
  <w:style w:type="paragraph" w:customStyle="1" w:styleId="Slug">
    <w:name w:val="Slug"/>
    <w:basedOn w:val="Normal"/>
    <w:next w:val="Para"/>
    <w:rsid w:val="000D604E"/>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0D604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0D604E"/>
    <w:pPr>
      <w:spacing w:before="240"/>
      <w:outlineLvl w:val="9"/>
    </w:pPr>
  </w:style>
  <w:style w:type="paragraph" w:customStyle="1" w:styleId="H3">
    <w:name w:val="H3"/>
    <w:next w:val="Para"/>
    <w:qFormat/>
    <w:rsid w:val="000D604E"/>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0D604E"/>
  </w:style>
  <w:style w:type="paragraph" w:customStyle="1" w:styleId="PartIntroductionPara">
    <w:name w:val="PartIntroductionPara"/>
    <w:rsid w:val="000D604E"/>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0D604E"/>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0D604E"/>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0D604E"/>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0D604E"/>
    <w:pPr>
      <w:ind w:left="2520"/>
    </w:pPr>
  </w:style>
  <w:style w:type="paragraph" w:customStyle="1" w:styleId="ListPara">
    <w:name w:val="ListPara"/>
    <w:basedOn w:val="Normal"/>
    <w:rsid w:val="000D604E"/>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0D604E"/>
    <w:pPr>
      <w:spacing w:line="260" w:lineRule="exact"/>
      <w:ind w:left="2520"/>
    </w:pPr>
  </w:style>
  <w:style w:type="paragraph" w:customStyle="1" w:styleId="PartTitle">
    <w:name w:val="PartTitle"/>
    <w:basedOn w:val="ChapterTitle"/>
    <w:rsid w:val="000D604E"/>
    <w:pPr>
      <w:widowControl w:val="0"/>
    </w:pPr>
  </w:style>
  <w:style w:type="paragraph" w:customStyle="1" w:styleId="CodeSnippet">
    <w:name w:val="CodeSnippet"/>
    <w:rsid w:val="000D604E"/>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0D604E"/>
    <w:pPr>
      <w:ind w:left="2160"/>
    </w:pPr>
    <w:rPr>
      <w:snapToGrid w:val="0"/>
    </w:rPr>
  </w:style>
  <w:style w:type="paragraph" w:customStyle="1" w:styleId="RunInParaSub">
    <w:name w:val="RunInParaSub"/>
    <w:basedOn w:val="RunInPara"/>
    <w:rsid w:val="000D604E"/>
    <w:pPr>
      <w:ind w:left="2160"/>
    </w:pPr>
  </w:style>
  <w:style w:type="paragraph" w:customStyle="1" w:styleId="URLPara">
    <w:name w:val="URLPara"/>
    <w:rsid w:val="000D604E"/>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0D604E"/>
    <w:pPr>
      <w:spacing w:before="240"/>
      <w:ind w:left="1800"/>
    </w:pPr>
    <w:rPr>
      <w:u w:val="none"/>
    </w:rPr>
  </w:style>
  <w:style w:type="character" w:customStyle="1" w:styleId="CodeHighlight">
    <w:name w:val="CodeHighlight"/>
    <w:rsid w:val="000D604E"/>
    <w:rPr>
      <w:u w:val="wave"/>
    </w:rPr>
  </w:style>
  <w:style w:type="paragraph" w:customStyle="1" w:styleId="TableCaption">
    <w:name w:val="TableCaption"/>
    <w:basedOn w:val="Slug"/>
    <w:qFormat/>
    <w:rsid w:val="000D604E"/>
    <w:pPr>
      <w:keepNext/>
      <w:widowControl w:val="0"/>
      <w:spacing w:before="240" w:after="120"/>
      <w:ind w:left="0"/>
    </w:pPr>
    <w:rPr>
      <w:snapToGrid w:val="0"/>
    </w:rPr>
  </w:style>
  <w:style w:type="paragraph" w:customStyle="1" w:styleId="TabularEntry">
    <w:name w:val="TabularEntry"/>
    <w:rsid w:val="000D604E"/>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0D604E"/>
    <w:pPr>
      <w:spacing w:after="60" w:line="240" w:lineRule="auto"/>
    </w:pPr>
    <w:rPr>
      <w:rFonts w:ascii="Arial" w:eastAsia="Times New Roman" w:hAnsi="Arial" w:cs="Times New Roman"/>
      <w:szCs w:val="20"/>
    </w:rPr>
  </w:style>
  <w:style w:type="paragraph" w:customStyle="1" w:styleId="TableHead">
    <w:name w:val="TableHead"/>
    <w:qFormat/>
    <w:rsid w:val="000D604E"/>
    <w:pPr>
      <w:keepNext/>
      <w:spacing w:after="0" w:line="240" w:lineRule="auto"/>
    </w:pPr>
    <w:rPr>
      <w:rFonts w:ascii="Arial" w:eastAsia="Times New Roman" w:hAnsi="Arial" w:cs="Times New Roman"/>
      <w:b/>
      <w:smallCaps/>
      <w:szCs w:val="20"/>
    </w:rPr>
  </w:style>
  <w:style w:type="paragraph" w:customStyle="1" w:styleId="CodeSnippetSub">
    <w:name w:val="CodeSnippetSub"/>
    <w:rsid w:val="000D604E"/>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0D604E"/>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0D604E"/>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0D604E"/>
    <w:rPr>
      <w:rFonts w:ascii="Courier New" w:hAnsi="Courier New"/>
      <w:noProof/>
      <w:color w:val="auto"/>
      <w:u w:val="single"/>
    </w:rPr>
  </w:style>
  <w:style w:type="character" w:customStyle="1" w:styleId="Superscript">
    <w:name w:val="Superscript"/>
    <w:basedOn w:val="DefaultParagraphFont"/>
    <w:rsid w:val="000D604E"/>
    <w:rPr>
      <w:vertAlign w:val="superscript"/>
    </w:rPr>
  </w:style>
  <w:style w:type="character" w:customStyle="1" w:styleId="Subscript">
    <w:name w:val="Subscript"/>
    <w:basedOn w:val="DefaultParagraphFont"/>
    <w:rsid w:val="000D604E"/>
    <w:rPr>
      <w:vertAlign w:val="subscript"/>
    </w:rPr>
  </w:style>
  <w:style w:type="paragraph" w:customStyle="1" w:styleId="ChapterObjectiveTitle">
    <w:name w:val="ChapterObjectiveTitle"/>
    <w:basedOn w:val="ObjectiveTitle"/>
    <w:next w:val="ChapterObjective"/>
    <w:rsid w:val="000D604E"/>
    <w:pPr>
      <w:ind w:left="1440" w:firstLine="0"/>
    </w:pPr>
    <w:rPr>
      <w:i w:val="0"/>
    </w:rPr>
  </w:style>
  <w:style w:type="paragraph" w:customStyle="1" w:styleId="FigureSource">
    <w:name w:val="FigureSource"/>
    <w:next w:val="Para"/>
    <w:rsid w:val="000D604E"/>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0D604E"/>
    <w:rPr>
      <w:b w:val="0"/>
      <w:sz w:val="26"/>
      <w:u w:val="none"/>
    </w:rPr>
  </w:style>
  <w:style w:type="paragraph" w:customStyle="1" w:styleId="PartFeaturingList">
    <w:name w:val="PartFeaturingList"/>
    <w:basedOn w:val="ChapterFeaturingList"/>
    <w:rsid w:val="000D604E"/>
  </w:style>
  <w:style w:type="character" w:customStyle="1" w:styleId="InlineCodeVariable">
    <w:name w:val="InlineCodeVariable"/>
    <w:basedOn w:val="InlineCode"/>
    <w:rsid w:val="000D604E"/>
    <w:rPr>
      <w:rFonts w:ascii="Courier New" w:hAnsi="Courier New"/>
      <w:i/>
      <w:noProof/>
      <w:color w:val="auto"/>
    </w:rPr>
  </w:style>
  <w:style w:type="character" w:customStyle="1" w:styleId="InlineCodeUserInput">
    <w:name w:val="InlineCodeUserInput"/>
    <w:basedOn w:val="InlineCode"/>
    <w:rsid w:val="000D604E"/>
    <w:rPr>
      <w:rFonts w:ascii="Courier New" w:hAnsi="Courier New"/>
      <w:b/>
      <w:noProof/>
      <w:color w:val="auto"/>
    </w:rPr>
  </w:style>
  <w:style w:type="character" w:customStyle="1" w:styleId="InlineCodeUserInputVariable">
    <w:name w:val="InlineCodeUserInputVariable"/>
    <w:basedOn w:val="InlineCode"/>
    <w:rsid w:val="000D604E"/>
    <w:rPr>
      <w:rFonts w:ascii="Courier New" w:hAnsi="Courier New"/>
      <w:b/>
      <w:i/>
      <w:noProof/>
      <w:color w:val="auto"/>
    </w:rPr>
  </w:style>
  <w:style w:type="character" w:customStyle="1" w:styleId="Variable">
    <w:name w:val="Variable"/>
    <w:basedOn w:val="DefaultParagraphFont"/>
    <w:rsid w:val="000D604E"/>
    <w:rPr>
      <w:i/>
    </w:rPr>
  </w:style>
  <w:style w:type="paragraph" w:customStyle="1" w:styleId="AppendixTitle">
    <w:name w:val="AppendixTitle"/>
    <w:basedOn w:val="ChapterTitle"/>
    <w:next w:val="Para"/>
    <w:rsid w:val="000D604E"/>
    <w:pPr>
      <w:spacing w:before="120" w:after="120"/>
    </w:pPr>
  </w:style>
  <w:style w:type="paragraph" w:customStyle="1" w:styleId="GlossaryTitle">
    <w:name w:val="GlossaryTitle"/>
    <w:basedOn w:val="ChapterTitle"/>
    <w:next w:val="Normal"/>
    <w:rsid w:val="000D604E"/>
    <w:pPr>
      <w:spacing w:before="120" w:after="120"/>
    </w:pPr>
  </w:style>
  <w:style w:type="paragraph" w:customStyle="1" w:styleId="IntroductionTitle">
    <w:name w:val="IntroductionTitle"/>
    <w:basedOn w:val="ChapterTitle"/>
    <w:next w:val="Para"/>
    <w:rsid w:val="000D604E"/>
    <w:pPr>
      <w:spacing w:before="120" w:after="120"/>
    </w:pPr>
  </w:style>
  <w:style w:type="paragraph" w:customStyle="1" w:styleId="ChapterSubtitle">
    <w:name w:val="ChapterSubtitle"/>
    <w:basedOn w:val="ChapterTitle"/>
    <w:next w:val="Para"/>
    <w:rsid w:val="000D604E"/>
    <w:rPr>
      <w:sz w:val="44"/>
    </w:rPr>
  </w:style>
  <w:style w:type="paragraph" w:customStyle="1" w:styleId="ChapterAuthor">
    <w:name w:val="ChapterAuthor"/>
    <w:basedOn w:val="ChapterSubtitle"/>
    <w:next w:val="ChapterAuthorAffiliation"/>
    <w:rsid w:val="000D604E"/>
    <w:pPr>
      <w:spacing w:after="120"/>
      <w:outlineLvl w:val="9"/>
    </w:pPr>
    <w:rPr>
      <w:i/>
      <w:sz w:val="36"/>
    </w:rPr>
  </w:style>
  <w:style w:type="paragraph" w:customStyle="1" w:styleId="ChapterAuthorAffiliation">
    <w:name w:val="ChapterAuthorAffiliation"/>
    <w:next w:val="Para"/>
    <w:rsid w:val="000D604E"/>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0D604E"/>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D604E"/>
    <w:pPr>
      <w:contextualSpacing/>
    </w:pPr>
    <w:rPr>
      <w:sz w:val="24"/>
    </w:rPr>
  </w:style>
  <w:style w:type="paragraph" w:customStyle="1" w:styleId="SectionTitle">
    <w:name w:val="SectionTitle"/>
    <w:basedOn w:val="ChapterTitle"/>
    <w:next w:val="ChapterTitle"/>
    <w:rsid w:val="000D604E"/>
    <w:pPr>
      <w:pBdr>
        <w:bottom w:val="single" w:sz="4" w:space="1" w:color="auto"/>
      </w:pBdr>
    </w:pPr>
  </w:style>
  <w:style w:type="paragraph" w:customStyle="1" w:styleId="ExtractPara">
    <w:name w:val="ExtractPara"/>
    <w:rsid w:val="000D604E"/>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0D604E"/>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0D604E"/>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0D604E"/>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0D604E"/>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0D604E"/>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0D604E"/>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0D604E"/>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0D604E"/>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0D604E"/>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0D604E"/>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0D604E"/>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0D604E"/>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0D604E"/>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0D604E"/>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0D604E"/>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0D604E"/>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D604E"/>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0D604E"/>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0D604E"/>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0D604E"/>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0D604E"/>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0D604E"/>
    <w:pPr>
      <w:numPr>
        <w:numId w:val="6"/>
      </w:numPr>
    </w:pPr>
  </w:style>
  <w:style w:type="paragraph" w:customStyle="1" w:styleId="ListNumberedSub2">
    <w:name w:val="ListNumberedSub2"/>
    <w:basedOn w:val="ListNumberedSub"/>
    <w:rsid w:val="000D604E"/>
    <w:pPr>
      <w:ind w:left="3240"/>
    </w:pPr>
  </w:style>
  <w:style w:type="paragraph" w:customStyle="1" w:styleId="ListUnmarkedSub2">
    <w:name w:val="ListUnmarkedSub2"/>
    <w:basedOn w:val="ListUnmarkedSub"/>
    <w:rsid w:val="000D604E"/>
    <w:pPr>
      <w:ind w:left="2880"/>
    </w:pPr>
  </w:style>
  <w:style w:type="paragraph" w:customStyle="1" w:styleId="ListParaSub2">
    <w:name w:val="ListParaSub2"/>
    <w:basedOn w:val="ListParaSub"/>
    <w:rsid w:val="000D604E"/>
    <w:pPr>
      <w:ind w:left="3240"/>
    </w:pPr>
  </w:style>
  <w:style w:type="paragraph" w:customStyle="1" w:styleId="ListCheckSub">
    <w:name w:val="ListCheckSub"/>
    <w:basedOn w:val="ListCheck"/>
    <w:rsid w:val="000D604E"/>
    <w:pPr>
      <w:numPr>
        <w:numId w:val="7"/>
      </w:numPr>
    </w:pPr>
  </w:style>
  <w:style w:type="paragraph" w:customStyle="1" w:styleId="ExtractListBulleted">
    <w:name w:val="ExtractListBulleted"/>
    <w:rsid w:val="000D604E"/>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0D604E"/>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0D604E"/>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0D604E"/>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0D604E"/>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0D604E"/>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0D604E"/>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0D604E"/>
    <w:pPr>
      <w:spacing w:before="120" w:after="120"/>
      <w:ind w:left="0" w:firstLine="0"/>
    </w:pPr>
  </w:style>
  <w:style w:type="paragraph" w:customStyle="1" w:styleId="Dialog">
    <w:name w:val="Dialog"/>
    <w:rsid w:val="000D604E"/>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0D604E"/>
  </w:style>
  <w:style w:type="paragraph" w:customStyle="1" w:styleId="RecipeIngredientHead">
    <w:name w:val="RecipeIngredientHead"/>
    <w:next w:val="RecipeIngredientList"/>
    <w:rsid w:val="000D604E"/>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D604E"/>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0D604E"/>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0D604E"/>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0D604E"/>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0D604E"/>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0D604E"/>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D604E"/>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0D604E"/>
    <w:rPr>
      <w:i w:val="0"/>
      <w:sz w:val="24"/>
      <w:u w:val="single"/>
    </w:rPr>
  </w:style>
  <w:style w:type="paragraph" w:customStyle="1" w:styleId="RecipeVariationFlavor">
    <w:name w:val="RecipeVariationFlavor"/>
    <w:basedOn w:val="RecipeTime"/>
    <w:rsid w:val="000D604E"/>
    <w:rPr>
      <w:i w:val="0"/>
      <w:sz w:val="24"/>
      <w:u w:val="single"/>
    </w:rPr>
  </w:style>
  <w:style w:type="paragraph" w:customStyle="1" w:styleId="RecipeYield">
    <w:name w:val="RecipeYield"/>
    <w:rsid w:val="000D604E"/>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0D604E"/>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0D604E"/>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0D604E"/>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0D604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0D604E"/>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0D604E"/>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0D604E"/>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0D604E"/>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0D604E"/>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0D604E"/>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0D604E"/>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0D604E"/>
    <w:pPr>
      <w:spacing w:after="100"/>
    </w:pPr>
  </w:style>
  <w:style w:type="paragraph" w:styleId="TOC2">
    <w:name w:val="toc 2"/>
    <w:basedOn w:val="Normal"/>
    <w:next w:val="Normal"/>
    <w:autoRedefine/>
    <w:uiPriority w:val="99"/>
    <w:rsid w:val="000D604E"/>
    <w:pPr>
      <w:spacing w:after="100"/>
      <w:ind w:left="220"/>
    </w:pPr>
  </w:style>
  <w:style w:type="paragraph" w:styleId="TOC3">
    <w:name w:val="toc 3"/>
    <w:basedOn w:val="Normal"/>
    <w:next w:val="Normal"/>
    <w:autoRedefine/>
    <w:uiPriority w:val="99"/>
    <w:rsid w:val="000D604E"/>
    <w:pPr>
      <w:spacing w:after="100"/>
      <w:ind w:left="440"/>
    </w:pPr>
  </w:style>
  <w:style w:type="paragraph" w:styleId="TOC4">
    <w:name w:val="toc 4"/>
    <w:basedOn w:val="Normal"/>
    <w:next w:val="Normal"/>
    <w:autoRedefine/>
    <w:uiPriority w:val="39"/>
    <w:rsid w:val="000D604E"/>
    <w:pPr>
      <w:spacing w:after="100"/>
      <w:ind w:left="660"/>
    </w:pPr>
  </w:style>
  <w:style w:type="paragraph" w:styleId="TOC5">
    <w:name w:val="toc 5"/>
    <w:basedOn w:val="Normal"/>
    <w:next w:val="Normal"/>
    <w:autoRedefine/>
    <w:uiPriority w:val="39"/>
    <w:rsid w:val="000D604E"/>
    <w:pPr>
      <w:spacing w:after="100"/>
      <w:ind w:left="880"/>
    </w:pPr>
  </w:style>
  <w:style w:type="paragraph" w:styleId="TOC6">
    <w:name w:val="toc 6"/>
    <w:basedOn w:val="Normal"/>
    <w:next w:val="Normal"/>
    <w:autoRedefine/>
    <w:uiPriority w:val="39"/>
    <w:rsid w:val="000D604E"/>
    <w:pPr>
      <w:spacing w:after="100"/>
      <w:ind w:left="1100"/>
    </w:pPr>
  </w:style>
  <w:style w:type="paragraph" w:styleId="TOC7">
    <w:name w:val="toc 7"/>
    <w:basedOn w:val="Normal"/>
    <w:next w:val="Normal"/>
    <w:autoRedefine/>
    <w:uiPriority w:val="39"/>
    <w:semiHidden/>
    <w:rsid w:val="000D604E"/>
    <w:pPr>
      <w:spacing w:after="100"/>
      <w:ind w:left="1320"/>
    </w:pPr>
  </w:style>
  <w:style w:type="paragraph" w:styleId="TOC8">
    <w:name w:val="toc 8"/>
    <w:basedOn w:val="Normal"/>
    <w:next w:val="Normal"/>
    <w:autoRedefine/>
    <w:uiPriority w:val="39"/>
    <w:semiHidden/>
    <w:rsid w:val="000D604E"/>
    <w:pPr>
      <w:spacing w:after="100"/>
      <w:ind w:left="1540"/>
    </w:pPr>
  </w:style>
  <w:style w:type="paragraph" w:styleId="TOC9">
    <w:name w:val="toc 9"/>
    <w:basedOn w:val="Normal"/>
    <w:next w:val="Normal"/>
    <w:autoRedefine/>
    <w:uiPriority w:val="39"/>
    <w:semiHidden/>
    <w:rsid w:val="000D604E"/>
    <w:pPr>
      <w:spacing w:after="100"/>
      <w:ind w:left="1760"/>
    </w:pPr>
  </w:style>
  <w:style w:type="paragraph" w:styleId="Header">
    <w:name w:val="header"/>
    <w:basedOn w:val="Normal"/>
    <w:link w:val="HeaderChar"/>
    <w:uiPriority w:val="99"/>
    <w:semiHidden/>
    <w:rsid w:val="000D60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604E"/>
    <w:rPr>
      <w:rFonts w:eastAsiaTheme="minorHAnsi"/>
    </w:rPr>
  </w:style>
  <w:style w:type="paragraph" w:styleId="Footer">
    <w:name w:val="footer"/>
    <w:basedOn w:val="Normal"/>
    <w:link w:val="FooterChar"/>
    <w:uiPriority w:val="99"/>
    <w:semiHidden/>
    <w:rsid w:val="000D60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604E"/>
    <w:rPr>
      <w:rFonts w:eastAsiaTheme="minorHAnsi"/>
    </w:rPr>
  </w:style>
  <w:style w:type="paragraph" w:customStyle="1" w:styleId="CustomChapterOpener">
    <w:name w:val="CustomChapterOpener"/>
    <w:basedOn w:val="Normal"/>
    <w:next w:val="Para"/>
    <w:rsid w:val="000D604E"/>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0D604E"/>
    <w:rPr>
      <w:b/>
    </w:rPr>
  </w:style>
  <w:style w:type="paragraph" w:customStyle="1" w:styleId="CustomList">
    <w:name w:val="CustomList"/>
    <w:basedOn w:val="Normal"/>
    <w:rsid w:val="000D604E"/>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0D604E"/>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0D604E"/>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0D604E"/>
  </w:style>
  <w:style w:type="paragraph" w:customStyle="1" w:styleId="BibliographyHead">
    <w:name w:val="BibliographyHead"/>
    <w:next w:val="BibliographyEntry"/>
    <w:rsid w:val="000D604E"/>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0D604E"/>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0D604E"/>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0D604E"/>
  </w:style>
  <w:style w:type="paragraph" w:customStyle="1" w:styleId="ExercisesHead">
    <w:name w:val="ExercisesHead"/>
    <w:basedOn w:val="Normal"/>
    <w:next w:val="Para"/>
    <w:rsid w:val="000D604E"/>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0D604E"/>
  </w:style>
  <w:style w:type="paragraph" w:customStyle="1" w:styleId="ProblemsHead">
    <w:name w:val="ProblemsHead"/>
    <w:basedOn w:val="BibliographyHead"/>
    <w:next w:val="Para"/>
    <w:rsid w:val="000D604E"/>
  </w:style>
  <w:style w:type="paragraph" w:customStyle="1" w:styleId="QuestionData">
    <w:name w:val="QuestionData"/>
    <w:basedOn w:val="Explanation"/>
    <w:rsid w:val="000D604E"/>
  </w:style>
  <w:style w:type="paragraph" w:customStyle="1" w:styleId="QuestionsHead">
    <w:name w:val="QuestionsHead"/>
    <w:basedOn w:val="BibliographyHead"/>
    <w:next w:val="Para"/>
    <w:rsid w:val="000D604E"/>
  </w:style>
  <w:style w:type="paragraph" w:customStyle="1" w:styleId="ReferencesHead">
    <w:name w:val="ReferencesHead"/>
    <w:basedOn w:val="BibliographyHead"/>
    <w:next w:val="Reference"/>
    <w:rsid w:val="000D604E"/>
  </w:style>
  <w:style w:type="paragraph" w:customStyle="1" w:styleId="ReviewHead">
    <w:name w:val="ReviewHead"/>
    <w:basedOn w:val="BibliographyHead"/>
    <w:next w:val="Para"/>
    <w:rsid w:val="000D604E"/>
  </w:style>
  <w:style w:type="paragraph" w:customStyle="1" w:styleId="SummaryHead">
    <w:name w:val="SummaryHead"/>
    <w:basedOn w:val="BibliographyHead"/>
    <w:next w:val="Para"/>
    <w:rsid w:val="000D604E"/>
  </w:style>
  <w:style w:type="character" w:customStyle="1" w:styleId="WileySymbol">
    <w:name w:val="WileySymbol"/>
    <w:rsid w:val="000D604E"/>
    <w:rPr>
      <w:rFonts w:ascii="Symbol" w:hAnsi="Symbol"/>
    </w:rPr>
  </w:style>
  <w:style w:type="character" w:customStyle="1" w:styleId="MenuArrow">
    <w:name w:val="MenuArrow"/>
    <w:basedOn w:val="DefaultParagraphFont"/>
    <w:rsid w:val="000D604E"/>
    <w:rPr>
      <w:rFonts w:ascii="Wingdings" w:hAnsi="Wingdings"/>
    </w:rPr>
  </w:style>
  <w:style w:type="paragraph" w:customStyle="1" w:styleId="BookTitle">
    <w:name w:val="BookTitle"/>
    <w:basedOn w:val="Normal"/>
    <w:next w:val="Normal"/>
    <w:rsid w:val="000D604E"/>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0D604E"/>
    <w:pPr>
      <w:pageBreakBefore w:val="0"/>
      <w:spacing w:before="480"/>
    </w:pPr>
    <w:rPr>
      <w:sz w:val="36"/>
    </w:rPr>
  </w:style>
  <w:style w:type="paragraph" w:customStyle="1" w:styleId="BookAuthor">
    <w:name w:val="BookAuthor"/>
    <w:basedOn w:val="Normal"/>
    <w:rsid w:val="000D604E"/>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0D604E"/>
    <w:rPr>
      <w:i/>
    </w:rPr>
  </w:style>
  <w:style w:type="paragraph" w:customStyle="1" w:styleId="Index1">
    <w:name w:val="Index1"/>
    <w:rsid w:val="000D604E"/>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D604E"/>
    <w:pPr>
      <w:ind w:left="2520"/>
    </w:pPr>
  </w:style>
  <w:style w:type="paragraph" w:customStyle="1" w:styleId="Index3">
    <w:name w:val="Index3"/>
    <w:basedOn w:val="Index1"/>
    <w:rsid w:val="000D604E"/>
    <w:pPr>
      <w:ind w:left="3240"/>
    </w:pPr>
  </w:style>
  <w:style w:type="paragraph" w:customStyle="1" w:styleId="IndexLetter">
    <w:name w:val="IndexLetter"/>
    <w:basedOn w:val="H3"/>
    <w:next w:val="Index1"/>
    <w:rsid w:val="000D604E"/>
  </w:style>
  <w:style w:type="paragraph" w:customStyle="1" w:styleId="IndexNote">
    <w:name w:val="IndexNote"/>
    <w:basedOn w:val="Normal"/>
    <w:rsid w:val="000D604E"/>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0D604E"/>
    <w:pPr>
      <w:spacing w:line="540" w:lineRule="exact"/>
    </w:pPr>
  </w:style>
  <w:style w:type="paragraph" w:customStyle="1" w:styleId="FurtherReadingHead">
    <w:name w:val="FurtherReadingHead"/>
    <w:basedOn w:val="BibliographyHead"/>
    <w:next w:val="Para"/>
    <w:rsid w:val="000D604E"/>
  </w:style>
  <w:style w:type="paragraph" w:customStyle="1" w:styleId="Address">
    <w:name w:val="Address"/>
    <w:basedOn w:val="Normal"/>
    <w:rsid w:val="000D604E"/>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0D604E"/>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0D604E"/>
    <w:pPr>
      <w:ind w:left="360"/>
    </w:pPr>
  </w:style>
  <w:style w:type="paragraph" w:customStyle="1" w:styleId="EquationNumbered">
    <w:name w:val="EquationNumbered"/>
    <w:rsid w:val="000D604E"/>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0D604E"/>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0D604E"/>
    <w:rPr>
      <w:b/>
    </w:rPr>
  </w:style>
  <w:style w:type="character" w:customStyle="1" w:styleId="UserInputVariable">
    <w:name w:val="UserInputVariable"/>
    <w:basedOn w:val="DefaultParagraphFont"/>
    <w:rsid w:val="000D604E"/>
    <w:rPr>
      <w:b/>
      <w:i/>
    </w:rPr>
  </w:style>
  <w:style w:type="paragraph" w:styleId="Bibliography">
    <w:name w:val="Bibliography"/>
    <w:basedOn w:val="Normal"/>
    <w:next w:val="Normal"/>
    <w:uiPriority w:val="99"/>
    <w:semiHidden/>
    <w:rsid w:val="000D604E"/>
  </w:style>
  <w:style w:type="paragraph" w:customStyle="1" w:styleId="FeaturePara">
    <w:name w:val="FeaturePara"/>
    <w:rsid w:val="000D604E"/>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0D604E"/>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0D604E"/>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0D604E"/>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0D604E"/>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0D604E"/>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0D604E"/>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0D604E"/>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0D604E"/>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0D604E"/>
    <w:pPr>
      <w:spacing w:before="120" w:after="120"/>
      <w:ind w:left="720" w:hanging="720"/>
      <w:contextualSpacing/>
    </w:pPr>
    <w:rPr>
      <w:sz w:val="22"/>
      <w:u w:val="none"/>
    </w:rPr>
  </w:style>
  <w:style w:type="paragraph" w:customStyle="1" w:styleId="FeatureH1">
    <w:name w:val="FeatureH1"/>
    <w:next w:val="FeaturePara"/>
    <w:rsid w:val="000D604E"/>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0D604E"/>
    <w:pPr>
      <w:contextualSpacing w:val="0"/>
    </w:pPr>
    <w:rPr>
      <w:rFonts w:ascii="Times New Roman" w:hAnsi="Times New Roman"/>
      <w:smallCaps w:val="0"/>
    </w:rPr>
  </w:style>
  <w:style w:type="paragraph" w:customStyle="1" w:styleId="FeatureH2">
    <w:name w:val="FeatureH2"/>
    <w:next w:val="FeaturePara"/>
    <w:rsid w:val="000D604E"/>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0D604E"/>
    <w:pPr>
      <w:spacing w:before="120"/>
    </w:pPr>
    <w:rPr>
      <w:smallCaps w:val="0"/>
      <w:u w:val="single"/>
    </w:rPr>
  </w:style>
  <w:style w:type="paragraph" w:customStyle="1" w:styleId="FeatureH3">
    <w:name w:val="FeatureH3"/>
    <w:next w:val="FeaturePara"/>
    <w:rsid w:val="000D604E"/>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0D604E"/>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0D604E"/>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0D604E"/>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D604E"/>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D604E"/>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0D604E"/>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D604E"/>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0D604E"/>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0D604E"/>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D604E"/>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0D604E"/>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0D604E"/>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0D604E"/>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0D604E"/>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0D604E"/>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0D604E"/>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D604E"/>
    <w:pPr>
      <w:pBdr>
        <w:left w:val="single" w:sz="36" w:space="17" w:color="C0C0C0"/>
      </w:pBdr>
      <w:ind w:left="216"/>
    </w:pPr>
  </w:style>
  <w:style w:type="paragraph" w:customStyle="1" w:styleId="FeatureRunInPara">
    <w:name w:val="FeatureRunInPara"/>
    <w:basedOn w:val="FeatureListUnmarked"/>
    <w:next w:val="FeatureRunInHead"/>
    <w:rsid w:val="000D604E"/>
    <w:pPr>
      <w:pBdr>
        <w:left w:val="single" w:sz="36" w:space="6" w:color="C0C0C0"/>
      </w:pBdr>
      <w:spacing w:before="0"/>
      <w:ind w:left="0"/>
    </w:pPr>
  </w:style>
  <w:style w:type="paragraph" w:customStyle="1" w:styleId="FeatureRunInParaSub">
    <w:name w:val="FeatureRunInParaSub"/>
    <w:basedOn w:val="FeatureRunInPara"/>
    <w:next w:val="FeatureRunInHeadSub"/>
    <w:rsid w:val="000D604E"/>
    <w:pPr>
      <w:pBdr>
        <w:left w:val="single" w:sz="36" w:space="17" w:color="C0C0C0"/>
      </w:pBdr>
      <w:ind w:left="216"/>
      <w:contextualSpacing/>
    </w:pPr>
  </w:style>
  <w:style w:type="paragraph" w:customStyle="1" w:styleId="FeatureSubFeatureType">
    <w:name w:val="FeatureSubFeatureType"/>
    <w:rsid w:val="000D604E"/>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0D604E"/>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0D604E"/>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0D604E"/>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0D604E"/>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0D604E"/>
    <w:pPr>
      <w:pBdr>
        <w:left w:val="single" w:sz="36" w:space="6" w:color="C0C0C0"/>
      </w:pBdr>
      <w:spacing w:before="120"/>
      <w:ind w:left="0" w:firstLine="0"/>
    </w:pPr>
  </w:style>
  <w:style w:type="paragraph" w:customStyle="1" w:styleId="ReferenceAnnotation">
    <w:name w:val="ReferenceAnnotation"/>
    <w:basedOn w:val="Reference"/>
    <w:rsid w:val="000D604E"/>
    <w:pPr>
      <w:spacing w:before="0" w:after="0"/>
      <w:ind w:firstLine="0"/>
    </w:pPr>
    <w:rPr>
      <w:snapToGrid w:val="0"/>
    </w:rPr>
  </w:style>
  <w:style w:type="paragraph" w:customStyle="1" w:styleId="RecipeVariationH1">
    <w:name w:val="RecipeVariationH1"/>
    <w:rsid w:val="000D604E"/>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0D604E"/>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0D604E"/>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0D604E"/>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0D604E"/>
    <w:rPr>
      <w:rFonts w:ascii="Courier New" w:hAnsi="Courier New"/>
      <w:noProof/>
      <w:color w:val="auto"/>
      <w:u w:val="double"/>
    </w:rPr>
  </w:style>
  <w:style w:type="character" w:customStyle="1" w:styleId="CrossRefTerm">
    <w:name w:val="CrossRefTerm"/>
    <w:basedOn w:val="DefaultParagraphFont"/>
    <w:rsid w:val="000D604E"/>
    <w:rPr>
      <w:i/>
    </w:rPr>
  </w:style>
  <w:style w:type="character" w:customStyle="1" w:styleId="GenusSpecies">
    <w:name w:val="GenusSpecies"/>
    <w:basedOn w:val="DefaultParagraphFont"/>
    <w:rsid w:val="000D604E"/>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0D604E"/>
    <w:rPr>
      <w:b/>
      <w:i/>
    </w:rPr>
  </w:style>
  <w:style w:type="paragraph" w:customStyle="1" w:styleId="FeatureRecipeIngredientList">
    <w:name w:val="FeatureRecipeIngredientList"/>
    <w:basedOn w:val="FeatureRecipeProcedure"/>
    <w:rsid w:val="000D604E"/>
    <w:pPr>
      <w:ind w:left="720" w:hanging="288"/>
    </w:pPr>
  </w:style>
  <w:style w:type="paragraph" w:customStyle="1" w:styleId="CodeHead">
    <w:name w:val="CodeHead"/>
    <w:next w:val="CodeListing"/>
    <w:rsid w:val="000D604E"/>
    <w:pPr>
      <w:spacing w:before="120" w:after="120" w:line="240" w:lineRule="auto"/>
    </w:pPr>
    <w:rPr>
      <w:rFonts w:ascii="Arial" w:eastAsia="Times New Roman" w:hAnsi="Arial" w:cs="Times New Roman"/>
      <w:b/>
      <w:snapToGrid w:val="0"/>
      <w:szCs w:val="20"/>
    </w:rPr>
  </w:style>
  <w:style w:type="paragraph" w:customStyle="1" w:styleId="PoetryPara">
    <w:name w:val="PoetryPara"/>
    <w:rsid w:val="000D604E"/>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0D604E"/>
    <w:pPr>
      <w:spacing w:after="0"/>
    </w:pPr>
    <w:rPr>
      <w:b/>
      <w:sz w:val="24"/>
    </w:rPr>
  </w:style>
  <w:style w:type="character" w:customStyle="1" w:styleId="QueryInline">
    <w:name w:val="QueryInline"/>
    <w:basedOn w:val="DefaultParagraphFont"/>
    <w:rsid w:val="000D604E"/>
    <w:rPr>
      <w:bdr w:val="none" w:sz="0" w:space="0" w:color="auto"/>
      <w:shd w:val="clear" w:color="auto" w:fill="FFCC99"/>
    </w:rPr>
  </w:style>
  <w:style w:type="paragraph" w:customStyle="1" w:styleId="QueryPara">
    <w:name w:val="QueryPara"/>
    <w:rsid w:val="000D604E"/>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0D604E"/>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0D604E"/>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0D604E"/>
  </w:style>
  <w:style w:type="character" w:customStyle="1" w:styleId="WileyItalic">
    <w:name w:val="WileyItalic"/>
    <w:basedOn w:val="DefaultParagraphFont"/>
    <w:rsid w:val="000D604E"/>
    <w:rPr>
      <w:i/>
    </w:rPr>
  </w:style>
  <w:style w:type="character" w:customStyle="1" w:styleId="WileyBoldItalic">
    <w:name w:val="WileyBoldItalic"/>
    <w:basedOn w:val="DefaultParagraphFont"/>
    <w:rsid w:val="000D604E"/>
    <w:rPr>
      <w:b/>
      <w:i/>
    </w:rPr>
  </w:style>
  <w:style w:type="character" w:customStyle="1" w:styleId="WileyBold">
    <w:name w:val="WileyBold"/>
    <w:basedOn w:val="DefaultParagraphFont"/>
    <w:rsid w:val="000D604E"/>
    <w:rPr>
      <w:b/>
    </w:rPr>
  </w:style>
  <w:style w:type="paragraph" w:customStyle="1" w:styleId="ContentsPartTitle">
    <w:name w:val="ContentsPartTitle"/>
    <w:next w:val="ContentsChapterTitle"/>
    <w:rsid w:val="000D604E"/>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0D604E"/>
    <w:pPr>
      <w:ind w:left="288"/>
    </w:pPr>
    <w:rPr>
      <w:sz w:val="26"/>
    </w:rPr>
  </w:style>
  <w:style w:type="paragraph" w:customStyle="1" w:styleId="ContentsH1">
    <w:name w:val="ContentsH1"/>
    <w:basedOn w:val="ContentsPartTitle"/>
    <w:rsid w:val="000D604E"/>
    <w:pPr>
      <w:ind w:left="576"/>
    </w:pPr>
    <w:rPr>
      <w:b w:val="0"/>
      <w:sz w:val="24"/>
    </w:rPr>
  </w:style>
  <w:style w:type="paragraph" w:customStyle="1" w:styleId="ContentsH2">
    <w:name w:val="ContentsH2"/>
    <w:basedOn w:val="ContentsPartTitle"/>
    <w:rsid w:val="000D604E"/>
    <w:pPr>
      <w:ind w:left="864"/>
    </w:pPr>
    <w:rPr>
      <w:b w:val="0"/>
      <w:sz w:val="22"/>
    </w:rPr>
  </w:style>
  <w:style w:type="paragraph" w:customStyle="1" w:styleId="Copyright">
    <w:name w:val="Copyright"/>
    <w:rsid w:val="000D604E"/>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0D604E"/>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0D604E"/>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0D604E"/>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0D604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0D604E"/>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0D604E"/>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0D604E"/>
    <w:pPr>
      <w:ind w:left="720"/>
    </w:pPr>
  </w:style>
  <w:style w:type="paragraph" w:customStyle="1" w:styleId="BookEdition">
    <w:name w:val="BookEdition"/>
    <w:qFormat/>
    <w:rsid w:val="000D604E"/>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0D604E"/>
    <w:rPr>
      <w:rFonts w:cs="Arial"/>
      <w:color w:val="0000FF"/>
    </w:rPr>
  </w:style>
  <w:style w:type="character" w:customStyle="1" w:styleId="CodeColorBlue2">
    <w:name w:val="CodeColorBlue2"/>
    <w:rsid w:val="000D604E"/>
    <w:rPr>
      <w:rFonts w:cs="Arial"/>
      <w:color w:val="0000A5"/>
    </w:rPr>
  </w:style>
  <w:style w:type="character" w:customStyle="1" w:styleId="CodeColorBlue3">
    <w:name w:val="CodeColorBlue3"/>
    <w:rsid w:val="000D604E"/>
    <w:rPr>
      <w:rFonts w:cs="Arial"/>
      <w:color w:val="6464B9"/>
    </w:rPr>
  </w:style>
  <w:style w:type="character" w:customStyle="1" w:styleId="CodeColorBluegreen">
    <w:name w:val="CodeColorBluegreen"/>
    <w:rsid w:val="000D604E"/>
    <w:rPr>
      <w:rFonts w:cs="Arial"/>
      <w:color w:val="2B91AF"/>
    </w:rPr>
  </w:style>
  <w:style w:type="character" w:customStyle="1" w:styleId="CodeColorBrown">
    <w:name w:val="CodeColorBrown"/>
    <w:rsid w:val="000D604E"/>
    <w:rPr>
      <w:rFonts w:cs="Arial"/>
      <w:color w:val="A31515"/>
    </w:rPr>
  </w:style>
  <w:style w:type="character" w:customStyle="1" w:styleId="CodeColorDkBlue">
    <w:name w:val="CodeColorDkBlue"/>
    <w:rsid w:val="000D604E"/>
    <w:rPr>
      <w:rFonts w:cs="Times New Roman"/>
      <w:color w:val="000080"/>
      <w:szCs w:val="22"/>
    </w:rPr>
  </w:style>
  <w:style w:type="character" w:customStyle="1" w:styleId="CodeColorGreen">
    <w:name w:val="CodeColorGreen"/>
    <w:rsid w:val="000D604E"/>
    <w:rPr>
      <w:rFonts w:cs="Arial"/>
      <w:color w:val="008000"/>
    </w:rPr>
  </w:style>
  <w:style w:type="character" w:customStyle="1" w:styleId="CodeColorGreen2">
    <w:name w:val="CodeColorGreen2"/>
    <w:rsid w:val="000D604E"/>
    <w:rPr>
      <w:rFonts w:cs="Arial"/>
      <w:color w:val="629755"/>
    </w:rPr>
  </w:style>
  <w:style w:type="character" w:customStyle="1" w:styleId="CodeColorGrey30">
    <w:name w:val="CodeColorGrey30"/>
    <w:rsid w:val="000D604E"/>
    <w:rPr>
      <w:rFonts w:cs="Arial"/>
      <w:color w:val="808080"/>
    </w:rPr>
  </w:style>
  <w:style w:type="character" w:customStyle="1" w:styleId="CodeColorGrey55">
    <w:name w:val="CodeColorGrey55"/>
    <w:rsid w:val="000D604E"/>
    <w:rPr>
      <w:rFonts w:cs="Arial"/>
      <w:color w:val="C0C0C0"/>
    </w:rPr>
  </w:style>
  <w:style w:type="character" w:customStyle="1" w:styleId="CodeColorGrey80">
    <w:name w:val="CodeColorGrey80"/>
    <w:rsid w:val="000D604E"/>
    <w:rPr>
      <w:rFonts w:cs="Arial"/>
      <w:color w:val="555555"/>
    </w:rPr>
  </w:style>
  <w:style w:type="character" w:customStyle="1" w:styleId="CodeColorHotPink">
    <w:name w:val="CodeColorHotPink"/>
    <w:rsid w:val="000D604E"/>
    <w:rPr>
      <w:rFonts w:cs="Times New Roman"/>
      <w:color w:val="DF36FA"/>
      <w:szCs w:val="18"/>
    </w:rPr>
  </w:style>
  <w:style w:type="character" w:customStyle="1" w:styleId="CodeColorMagenta">
    <w:name w:val="CodeColorMagenta"/>
    <w:rsid w:val="000D604E"/>
    <w:rPr>
      <w:rFonts w:cs="Arial"/>
      <w:color w:val="A31515"/>
    </w:rPr>
  </w:style>
  <w:style w:type="character" w:customStyle="1" w:styleId="CodeColorOrange">
    <w:name w:val="CodeColorOrange"/>
    <w:rsid w:val="000D604E"/>
    <w:rPr>
      <w:rFonts w:cs="Arial"/>
      <w:color w:val="B96464"/>
    </w:rPr>
  </w:style>
  <w:style w:type="character" w:customStyle="1" w:styleId="CodeColorPeach">
    <w:name w:val="CodeColorPeach"/>
    <w:rsid w:val="000D604E"/>
    <w:rPr>
      <w:rFonts w:cs="Arial"/>
      <w:color w:val="FFDBA3"/>
    </w:rPr>
  </w:style>
  <w:style w:type="character" w:customStyle="1" w:styleId="CodeColorPurple">
    <w:name w:val="CodeColorPurple"/>
    <w:rsid w:val="000D604E"/>
    <w:rPr>
      <w:rFonts w:cs="Arial"/>
      <w:color w:val="951795"/>
    </w:rPr>
  </w:style>
  <w:style w:type="character" w:customStyle="1" w:styleId="CodeColorRed">
    <w:name w:val="CodeColorRed"/>
    <w:rsid w:val="000D604E"/>
    <w:rPr>
      <w:rFonts w:cs="Arial"/>
      <w:color w:val="FF0000"/>
    </w:rPr>
  </w:style>
  <w:style w:type="character" w:customStyle="1" w:styleId="CodeColorRed2">
    <w:name w:val="CodeColorRed2"/>
    <w:rsid w:val="000D604E"/>
    <w:rPr>
      <w:rFonts w:cs="Arial"/>
      <w:color w:val="800000"/>
    </w:rPr>
  </w:style>
  <w:style w:type="character" w:customStyle="1" w:styleId="CodeColorRed3">
    <w:name w:val="CodeColorRed3"/>
    <w:rsid w:val="000D604E"/>
    <w:rPr>
      <w:rFonts w:cs="Arial"/>
      <w:color w:val="A31515"/>
    </w:rPr>
  </w:style>
  <w:style w:type="character" w:customStyle="1" w:styleId="CodeColorTealBlue">
    <w:name w:val="CodeColorTealBlue"/>
    <w:rsid w:val="000D604E"/>
    <w:rPr>
      <w:rFonts w:cs="Times New Roman"/>
      <w:color w:val="008080"/>
      <w:szCs w:val="22"/>
    </w:rPr>
  </w:style>
  <w:style w:type="character" w:customStyle="1" w:styleId="CodeColorWhite">
    <w:name w:val="CodeColorWhite"/>
    <w:rsid w:val="000D604E"/>
    <w:rPr>
      <w:rFonts w:cs="Arial"/>
      <w:color w:val="FFFFFF"/>
      <w:bdr w:val="none" w:sz="0" w:space="0" w:color="auto"/>
    </w:rPr>
  </w:style>
  <w:style w:type="character" w:customStyle="1" w:styleId="CodeColorPurple2">
    <w:name w:val="CodeColorPurple2"/>
    <w:rsid w:val="000D604E"/>
    <w:rPr>
      <w:rFonts w:cs="Arial"/>
      <w:color w:val="800080"/>
    </w:rPr>
  </w:style>
  <w:style w:type="paragraph" w:styleId="ListParagraph">
    <w:name w:val="List Paragraph"/>
    <w:basedOn w:val="Normal"/>
    <w:uiPriority w:val="99"/>
    <w:qFormat/>
    <w:rsid w:val="000D604E"/>
    <w:pPr>
      <w:ind w:left="720"/>
      <w:contextualSpacing/>
    </w:pPr>
    <w:rPr>
      <w:rFonts w:ascii="Calibri" w:eastAsia="Times New Roman" w:hAnsi="Calibri" w:cs="Times New Roman"/>
      <w:color w:val="FF0000"/>
    </w:rPr>
  </w:style>
  <w:style w:type="character" w:styleId="Hyperlink">
    <w:name w:val="Hyperlink"/>
    <w:basedOn w:val="DefaultParagraphFont"/>
    <w:uiPriority w:val="99"/>
    <w:semiHidden/>
    <w:rsid w:val="000D604E"/>
    <w:rPr>
      <w:rFonts w:cs="Times New Roman"/>
      <w:color w:val="0000FF"/>
      <w:u w:val="single"/>
    </w:rPr>
  </w:style>
  <w:style w:type="paragraph" w:styleId="Revision">
    <w:name w:val="Revision"/>
    <w:hidden/>
    <w:uiPriority w:val="99"/>
    <w:semiHidden/>
    <w:rsid w:val="000D604E"/>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0D604E"/>
    <w:rPr>
      <w:bdr w:val="none" w:sz="0" w:space="0" w:color="auto"/>
      <w:shd w:val="clear" w:color="auto" w:fill="B2A1C7" w:themeFill="accent4" w:themeFillTint="99"/>
    </w:rPr>
  </w:style>
  <w:style w:type="paragraph" w:customStyle="1" w:styleId="ContentsH3">
    <w:name w:val="ContentsH3"/>
    <w:qFormat/>
    <w:rsid w:val="000D604E"/>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0D604E"/>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0D604E"/>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0D604E"/>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0D604E"/>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0D604E"/>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0D604E"/>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0D604E"/>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0D604E"/>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0D604E"/>
    <w:rPr>
      <w:b/>
      <w:bCs/>
      <w:smallCaps/>
      <w:spacing w:val="5"/>
    </w:rPr>
  </w:style>
  <w:style w:type="character" w:styleId="CommentReference">
    <w:name w:val="annotation reference"/>
    <w:basedOn w:val="DefaultParagraphFont"/>
    <w:uiPriority w:val="99"/>
    <w:semiHidden/>
    <w:rsid w:val="000D604E"/>
    <w:rPr>
      <w:sz w:val="16"/>
      <w:szCs w:val="16"/>
    </w:rPr>
  </w:style>
  <w:style w:type="character" w:styleId="Emphasis">
    <w:name w:val="Emphasis"/>
    <w:basedOn w:val="DefaultParagraphFont"/>
    <w:uiPriority w:val="99"/>
    <w:rsid w:val="000D604E"/>
    <w:rPr>
      <w:i/>
      <w:iCs/>
    </w:rPr>
  </w:style>
  <w:style w:type="character" w:styleId="FollowedHyperlink">
    <w:name w:val="FollowedHyperlink"/>
    <w:basedOn w:val="DefaultParagraphFont"/>
    <w:uiPriority w:val="99"/>
    <w:semiHidden/>
    <w:rsid w:val="000D604E"/>
    <w:rPr>
      <w:color w:val="800080" w:themeColor="followedHyperlink"/>
      <w:u w:val="single"/>
    </w:rPr>
  </w:style>
  <w:style w:type="character" w:styleId="HTMLAcronym">
    <w:name w:val="HTML Acronym"/>
    <w:basedOn w:val="DefaultParagraphFont"/>
    <w:uiPriority w:val="99"/>
    <w:semiHidden/>
    <w:rsid w:val="000D604E"/>
  </w:style>
  <w:style w:type="character" w:styleId="HTMLCite">
    <w:name w:val="HTML Cite"/>
    <w:basedOn w:val="DefaultParagraphFont"/>
    <w:uiPriority w:val="99"/>
    <w:semiHidden/>
    <w:rsid w:val="000D604E"/>
    <w:rPr>
      <w:i/>
      <w:iCs/>
    </w:rPr>
  </w:style>
  <w:style w:type="character" w:styleId="HTMLCode">
    <w:name w:val="HTML Code"/>
    <w:basedOn w:val="DefaultParagraphFont"/>
    <w:uiPriority w:val="99"/>
    <w:semiHidden/>
    <w:rsid w:val="000D604E"/>
    <w:rPr>
      <w:rFonts w:ascii="Consolas" w:hAnsi="Consolas"/>
      <w:sz w:val="20"/>
      <w:szCs w:val="20"/>
    </w:rPr>
  </w:style>
  <w:style w:type="character" w:styleId="HTMLDefinition">
    <w:name w:val="HTML Definition"/>
    <w:basedOn w:val="DefaultParagraphFont"/>
    <w:uiPriority w:val="99"/>
    <w:semiHidden/>
    <w:rsid w:val="000D604E"/>
    <w:rPr>
      <w:i/>
      <w:iCs/>
    </w:rPr>
  </w:style>
  <w:style w:type="character" w:styleId="HTMLKeyboard">
    <w:name w:val="HTML Keyboard"/>
    <w:basedOn w:val="DefaultParagraphFont"/>
    <w:uiPriority w:val="99"/>
    <w:semiHidden/>
    <w:rsid w:val="000D604E"/>
    <w:rPr>
      <w:rFonts w:ascii="Consolas" w:hAnsi="Consolas"/>
      <w:sz w:val="20"/>
      <w:szCs w:val="20"/>
    </w:rPr>
  </w:style>
  <w:style w:type="character" w:styleId="HTMLSample">
    <w:name w:val="HTML Sample"/>
    <w:basedOn w:val="DefaultParagraphFont"/>
    <w:uiPriority w:val="99"/>
    <w:semiHidden/>
    <w:rsid w:val="000D604E"/>
    <w:rPr>
      <w:rFonts w:ascii="Consolas" w:hAnsi="Consolas"/>
      <w:sz w:val="24"/>
      <w:szCs w:val="24"/>
    </w:rPr>
  </w:style>
  <w:style w:type="character" w:styleId="HTMLTypewriter">
    <w:name w:val="HTML Typewriter"/>
    <w:basedOn w:val="DefaultParagraphFont"/>
    <w:uiPriority w:val="99"/>
    <w:semiHidden/>
    <w:rsid w:val="000D604E"/>
    <w:rPr>
      <w:rFonts w:ascii="Consolas" w:hAnsi="Consolas"/>
      <w:sz w:val="20"/>
      <w:szCs w:val="20"/>
    </w:rPr>
  </w:style>
  <w:style w:type="character" w:styleId="HTMLVariable">
    <w:name w:val="HTML Variable"/>
    <w:basedOn w:val="DefaultParagraphFont"/>
    <w:uiPriority w:val="99"/>
    <w:semiHidden/>
    <w:rsid w:val="000D604E"/>
    <w:rPr>
      <w:i/>
      <w:iCs/>
    </w:rPr>
  </w:style>
  <w:style w:type="character" w:styleId="IntenseEmphasis">
    <w:name w:val="Intense Emphasis"/>
    <w:basedOn w:val="DefaultParagraphFont"/>
    <w:uiPriority w:val="99"/>
    <w:rsid w:val="000D604E"/>
    <w:rPr>
      <w:b/>
      <w:bCs/>
      <w:i/>
      <w:iCs/>
      <w:color w:val="4F81BD" w:themeColor="accent1"/>
    </w:rPr>
  </w:style>
  <w:style w:type="character" w:styleId="IntenseReference">
    <w:name w:val="Intense Reference"/>
    <w:basedOn w:val="DefaultParagraphFont"/>
    <w:uiPriority w:val="99"/>
    <w:rsid w:val="000D604E"/>
    <w:rPr>
      <w:b/>
      <w:bCs/>
      <w:smallCaps/>
      <w:color w:val="C0504D" w:themeColor="accent2"/>
      <w:spacing w:val="5"/>
      <w:u w:val="single"/>
    </w:rPr>
  </w:style>
  <w:style w:type="character" w:styleId="LineNumber">
    <w:name w:val="line number"/>
    <w:basedOn w:val="DefaultParagraphFont"/>
    <w:uiPriority w:val="99"/>
    <w:semiHidden/>
    <w:rsid w:val="000D604E"/>
  </w:style>
  <w:style w:type="character" w:styleId="PageNumber">
    <w:name w:val="page number"/>
    <w:basedOn w:val="DefaultParagraphFont"/>
    <w:uiPriority w:val="99"/>
    <w:semiHidden/>
    <w:rsid w:val="000D604E"/>
  </w:style>
  <w:style w:type="character" w:styleId="PlaceholderText">
    <w:name w:val="Placeholder Text"/>
    <w:basedOn w:val="DefaultParagraphFont"/>
    <w:uiPriority w:val="99"/>
    <w:semiHidden/>
    <w:rsid w:val="000D604E"/>
    <w:rPr>
      <w:color w:val="808080"/>
    </w:rPr>
  </w:style>
  <w:style w:type="character" w:styleId="Strong">
    <w:name w:val="Strong"/>
    <w:basedOn w:val="DefaultParagraphFont"/>
    <w:uiPriority w:val="99"/>
    <w:rsid w:val="000D604E"/>
    <w:rPr>
      <w:b/>
      <w:bCs/>
    </w:rPr>
  </w:style>
  <w:style w:type="character" w:styleId="SubtleEmphasis">
    <w:name w:val="Subtle Emphasis"/>
    <w:basedOn w:val="DefaultParagraphFont"/>
    <w:uiPriority w:val="99"/>
    <w:rsid w:val="000D604E"/>
    <w:rPr>
      <w:i/>
      <w:iCs/>
      <w:color w:val="808080" w:themeColor="text1" w:themeTint="7F"/>
    </w:rPr>
  </w:style>
  <w:style w:type="character" w:styleId="SubtleReference">
    <w:name w:val="Subtle Reference"/>
    <w:basedOn w:val="DefaultParagraphFont"/>
    <w:uiPriority w:val="99"/>
    <w:qFormat/>
    <w:rsid w:val="000D604E"/>
    <w:rPr>
      <w:smallCaps/>
      <w:color w:val="C0504D" w:themeColor="accent2"/>
      <w:u w:val="single"/>
    </w:rPr>
  </w:style>
  <w:style w:type="table" w:styleId="LightShading-Accent5">
    <w:name w:val="Light Shading Accent 5"/>
    <w:basedOn w:val="TableNormal"/>
    <w:uiPriority w:val="60"/>
    <w:rsid w:val="000D60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0D604E"/>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0D604E"/>
    <w:pPr>
      <w:spacing w:before="240" w:after="240" w:line="240" w:lineRule="auto"/>
      <w:ind w:left="4320"/>
      <w:contextualSpacing/>
      <w:jc w:val="right"/>
    </w:pPr>
    <w:rPr>
      <w:rFonts w:ascii="Arial" w:eastAsia="Times New Roman" w:hAnsi="Arial" w:cs="Times New Roman"/>
      <w:snapToGrid w:val="0"/>
      <w:sz w:val="18"/>
      <w:szCs w:val="20"/>
    </w:rPr>
  </w:style>
  <w:style w:type="paragraph" w:styleId="NormalWeb">
    <w:name w:val="Normal (Web)"/>
    <w:basedOn w:val="Normal"/>
    <w:uiPriority w:val="99"/>
    <w:semiHidden/>
    <w:rsid w:val="00D143CB"/>
    <w:rPr>
      <w:rFonts w:ascii="Times New Roman" w:hAnsi="Times New Roman" w:cs="Times New Roman"/>
      <w:sz w:val="24"/>
      <w:szCs w:val="24"/>
    </w:rPr>
  </w:style>
  <w:style w:type="paragraph" w:styleId="CommentText">
    <w:name w:val="annotation text"/>
    <w:basedOn w:val="Normal"/>
    <w:link w:val="CommentTextChar"/>
    <w:semiHidden/>
    <w:rsid w:val="00D143CB"/>
    <w:rPr>
      <w:sz w:val="20"/>
    </w:rPr>
  </w:style>
  <w:style w:type="character" w:customStyle="1" w:styleId="CommentTextChar">
    <w:name w:val="Comment Text Char"/>
    <w:basedOn w:val="DefaultParagraphFont"/>
    <w:link w:val="CommentText"/>
    <w:semiHidden/>
    <w:rsid w:val="00D143CB"/>
    <w:rPr>
      <w:rFonts w:eastAsiaTheme="minorHAnsi"/>
      <w:sz w:val="20"/>
    </w:rPr>
  </w:style>
  <w:style w:type="paragraph" w:styleId="CommentSubject">
    <w:name w:val="annotation subject"/>
    <w:basedOn w:val="CommentText"/>
    <w:next w:val="CommentText"/>
    <w:link w:val="CommentSubjectChar"/>
    <w:semiHidden/>
    <w:rsid w:val="00D143CB"/>
    <w:rPr>
      <w:b/>
    </w:rPr>
  </w:style>
  <w:style w:type="character" w:customStyle="1" w:styleId="CommentSubjectChar">
    <w:name w:val="Comment Subject Char"/>
    <w:basedOn w:val="CommentTextChar"/>
    <w:link w:val="CommentSubject"/>
    <w:semiHidden/>
    <w:rsid w:val="00D143CB"/>
    <w:rPr>
      <w:rFonts w:eastAsiaTheme="minorHAnsi"/>
      <w:b/>
      <w:sz w:val="20"/>
    </w:rPr>
  </w:style>
  <w:style w:type="paragraph" w:styleId="BalloonText">
    <w:name w:val="Balloon Text"/>
    <w:basedOn w:val="Normal"/>
    <w:link w:val="BalloonTextChar"/>
    <w:semiHidden/>
    <w:rsid w:val="00D143CB"/>
    <w:rPr>
      <w:rFonts w:ascii="Tahoma" w:hAnsi="Tahoma"/>
      <w:sz w:val="16"/>
    </w:rPr>
  </w:style>
  <w:style w:type="character" w:customStyle="1" w:styleId="BalloonTextChar">
    <w:name w:val="Balloon Text Char"/>
    <w:basedOn w:val="DefaultParagraphFont"/>
    <w:link w:val="BalloonText"/>
    <w:semiHidden/>
    <w:rsid w:val="00D143CB"/>
    <w:rPr>
      <w:rFonts w:ascii="Tahoma" w:eastAsiaTheme="minorHAnsi" w:hAnsi="Tahoma"/>
      <w:sz w:val="16"/>
    </w:rPr>
  </w:style>
  <w:style w:type="character" w:customStyle="1" w:styleId="Definition">
    <w:name w:val="Definition"/>
    <w:basedOn w:val="DefaultParagraphFont"/>
    <w:uiPriority w:val="1"/>
    <w:qFormat/>
    <w:rsid w:val="00933E30"/>
    <w:rPr>
      <w:i/>
    </w:rPr>
  </w:style>
  <w:style w:type="character" w:customStyle="1" w:styleId="DefinitionTerm">
    <w:name w:val="DefinitionTerm"/>
    <w:basedOn w:val="DefaultParagraphFont"/>
    <w:uiPriority w:val="1"/>
    <w:qFormat/>
    <w:rsid w:val="00933E30"/>
    <w:rPr>
      <w:i/>
    </w:rPr>
  </w:style>
  <w:style w:type="paragraph" w:styleId="Caption">
    <w:name w:val="caption"/>
    <w:basedOn w:val="Normal"/>
    <w:next w:val="Normal"/>
    <w:uiPriority w:val="35"/>
    <w:qFormat/>
    <w:rsid w:val="00D143CB"/>
    <w:pPr>
      <w:spacing w:line="240" w:lineRule="auto"/>
    </w:pPr>
    <w:rPr>
      <w:b/>
      <w:bCs/>
      <w:color w:val="4F81BD" w:themeColor="accent1"/>
      <w:sz w:val="18"/>
      <w:szCs w:val="18"/>
    </w:rPr>
  </w:style>
  <w:style w:type="character" w:customStyle="1" w:styleId="Heading6Char">
    <w:name w:val="Heading 6 Char"/>
    <w:basedOn w:val="DefaultParagraphFont"/>
    <w:link w:val="Heading6"/>
    <w:rsid w:val="00D143CB"/>
    <w:rPr>
      <w:rFonts w:eastAsiaTheme="minorHAnsi"/>
    </w:rPr>
  </w:style>
  <w:style w:type="character" w:customStyle="1" w:styleId="Heading7Char">
    <w:name w:val="Heading 7 Char"/>
    <w:basedOn w:val="DefaultParagraphFont"/>
    <w:link w:val="Heading7"/>
    <w:rsid w:val="00D143CB"/>
    <w:rPr>
      <w:rFonts w:eastAsiaTheme="minorHAnsi"/>
    </w:rPr>
  </w:style>
  <w:style w:type="character" w:customStyle="1" w:styleId="Heading8Char">
    <w:name w:val="Heading 8 Char"/>
    <w:basedOn w:val="DefaultParagraphFont"/>
    <w:link w:val="Heading8"/>
    <w:rsid w:val="00D143CB"/>
    <w:rPr>
      <w:rFonts w:eastAsiaTheme="minorHAnsi"/>
    </w:rPr>
  </w:style>
  <w:style w:type="character" w:customStyle="1" w:styleId="Heading9Char">
    <w:name w:val="Heading 9 Char"/>
    <w:basedOn w:val="DefaultParagraphFont"/>
    <w:link w:val="Heading9"/>
    <w:rsid w:val="00D143CB"/>
    <w:rPr>
      <w:rFonts w:eastAsiaTheme="minorHAnsi"/>
    </w:rPr>
  </w:style>
  <w:style w:type="paragraph" w:customStyle="1" w:styleId="wsBlockA">
    <w:name w:val="wsBlockA"/>
    <w:basedOn w:val="Normal"/>
    <w:qFormat/>
    <w:rsid w:val="00D143CB"/>
    <w:pPr>
      <w:spacing w:before="120" w:after="120" w:line="240" w:lineRule="auto"/>
      <w:ind w:left="2160" w:right="1440"/>
    </w:pPr>
    <w:rPr>
      <w:rFonts w:ascii="Arial" w:hAnsi="Arial" w:cs="Times New Roman"/>
      <w:sz w:val="20"/>
    </w:rPr>
  </w:style>
  <w:style w:type="paragraph" w:customStyle="1" w:styleId="CodeScreen80">
    <w:name w:val="CodeScreen80"/>
    <w:qFormat/>
    <w:rsid w:val="00D143CB"/>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D143CB"/>
    <w:pPr>
      <w:shd w:val="pct25" w:color="auto" w:fill="auto"/>
    </w:pPr>
  </w:style>
  <w:style w:type="paragraph" w:styleId="HTMLPreformatted">
    <w:name w:val="HTML Preformatted"/>
    <w:basedOn w:val="Normal"/>
    <w:link w:val="HTMLPreformattedChar"/>
    <w:uiPriority w:val="99"/>
    <w:semiHidden/>
    <w:rsid w:val="00D14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D143CB"/>
    <w:rPr>
      <w:rFonts w:ascii="Verdana" w:eastAsia="Times New Roman" w:hAnsi="Verdana" w:cs="Courier New"/>
      <w:sz w:val="18"/>
      <w:szCs w:val="18"/>
    </w:rPr>
  </w:style>
  <w:style w:type="paragraph" w:customStyle="1" w:styleId="CodeLabel">
    <w:name w:val="CodeLabel"/>
    <w:qFormat/>
    <w:rsid w:val="00D143CB"/>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D143CB"/>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D143CB"/>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D143CB"/>
    <w:pPr>
      <w:spacing w:before="0"/>
      <w:contextualSpacing w:val="0"/>
    </w:pPr>
  </w:style>
  <w:style w:type="paragraph" w:customStyle="1" w:styleId="ExtractContinued">
    <w:name w:val="ExtractContinued"/>
    <w:basedOn w:val="ExtractPara"/>
    <w:qFormat/>
    <w:rsid w:val="00D143CB"/>
    <w:pPr>
      <w:spacing w:before="0"/>
      <w:ind w:firstLine="720"/>
    </w:pPr>
  </w:style>
  <w:style w:type="paragraph" w:customStyle="1" w:styleId="OnlineReference">
    <w:name w:val="OnlineReference"/>
    <w:qFormat/>
    <w:rsid w:val="00D143CB"/>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D143CB"/>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D143CB"/>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D143CB"/>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D143CB"/>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D143CB"/>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D143CB"/>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D143CB"/>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D143CB"/>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D143CB"/>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D143CB"/>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D143CB"/>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D143CB"/>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D143CB"/>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D143CB"/>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D143CB"/>
    <w:pPr>
      <w:spacing w:before="120" w:after="120" w:line="240" w:lineRule="auto"/>
      <w:ind w:left="1440"/>
    </w:pPr>
    <w:rPr>
      <w:rFonts w:ascii="Verdana" w:hAnsi="Verdana" w:cs="Times New Roman"/>
      <w:sz w:val="26"/>
    </w:rPr>
  </w:style>
  <w:style w:type="paragraph" w:customStyle="1" w:styleId="wsNameDate">
    <w:name w:val="wsNameDate"/>
    <w:qFormat/>
    <w:rsid w:val="00D143CB"/>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D143CB"/>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D143CB"/>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D143CB"/>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D143CB"/>
    <w:pPr>
      <w:spacing w:after="0" w:line="240" w:lineRule="auto"/>
    </w:pPr>
    <w:rPr>
      <w:rFonts w:ascii="Arial" w:eastAsiaTheme="minorHAnsi" w:hAnsi="Arial" w:cs="Times New Roman"/>
      <w:b/>
      <w:sz w:val="36"/>
      <w:szCs w:val="32"/>
    </w:rPr>
  </w:style>
  <w:style w:type="paragraph" w:customStyle="1" w:styleId="RecipeTool">
    <w:name w:val="RecipeTool"/>
    <w:qFormat/>
    <w:rsid w:val="00D143CB"/>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D143CB"/>
    <w:rPr>
      <w:bdr w:val="none" w:sz="0" w:space="0" w:color="auto"/>
      <w:shd w:val="clear" w:color="auto" w:fill="92D050"/>
    </w:rPr>
  </w:style>
  <w:style w:type="character" w:customStyle="1" w:styleId="TextCircled">
    <w:name w:val="TextCircled"/>
    <w:basedOn w:val="DefaultParagraphFont"/>
    <w:qFormat/>
    <w:rsid w:val="00D143CB"/>
    <w:rPr>
      <w:bdr w:val="single" w:sz="18" w:space="0" w:color="92D050"/>
    </w:rPr>
  </w:style>
  <w:style w:type="paragraph" w:customStyle="1" w:styleId="ChapterObjectives">
    <w:name w:val="ChapterObjectives"/>
    <w:next w:val="Normal"/>
    <w:rsid w:val="00D143CB"/>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D143CB"/>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D143CB"/>
    <w:pPr>
      <w:spacing w:after="120"/>
      <w:ind w:left="720" w:firstLine="720"/>
    </w:pPr>
    <w:rPr>
      <w:snapToGrid w:val="0"/>
      <w:sz w:val="26"/>
    </w:rPr>
  </w:style>
  <w:style w:type="paragraph" w:styleId="Quote">
    <w:name w:val="Quote"/>
    <w:link w:val="QuoteChar"/>
    <w:qFormat/>
    <w:rsid w:val="00D143CB"/>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D143CB"/>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D143CB"/>
    <w:pPr>
      <w:spacing w:after="120"/>
    </w:pPr>
  </w:style>
  <w:style w:type="character" w:customStyle="1" w:styleId="BodyTextChar">
    <w:name w:val="Body Text Char"/>
    <w:basedOn w:val="DefaultParagraphFont"/>
    <w:link w:val="BodyText"/>
    <w:semiHidden/>
    <w:rsid w:val="00D143CB"/>
    <w:rPr>
      <w:rFonts w:eastAsiaTheme="minorHAnsi"/>
    </w:rPr>
  </w:style>
  <w:style w:type="paragraph" w:customStyle="1" w:styleId="Comment">
    <w:name w:val="Comment"/>
    <w:next w:val="Normal"/>
    <w:rsid w:val="00D143CB"/>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D143CB"/>
    <w:rPr>
      <w:i/>
    </w:rPr>
  </w:style>
  <w:style w:type="character" w:customStyle="1" w:styleId="DigitalOnlyText">
    <w:name w:val="DigitalOnlyText"/>
    <w:rsid w:val="00D143CB"/>
    <w:rPr>
      <w:bdr w:val="single" w:sz="2" w:space="0" w:color="002060"/>
      <w:shd w:val="clear" w:color="auto" w:fill="auto"/>
    </w:rPr>
  </w:style>
  <w:style w:type="paragraph" w:styleId="Subtitle">
    <w:name w:val="Subtitle"/>
    <w:basedOn w:val="Normal"/>
    <w:link w:val="SubtitleChar"/>
    <w:qFormat/>
    <w:rsid w:val="00D143CB"/>
    <w:pPr>
      <w:spacing w:after="60"/>
      <w:jc w:val="center"/>
      <w:outlineLvl w:val="1"/>
    </w:pPr>
    <w:rPr>
      <w:rFonts w:ascii="Arial" w:hAnsi="Arial"/>
    </w:rPr>
  </w:style>
  <w:style w:type="character" w:customStyle="1" w:styleId="SubtitleChar">
    <w:name w:val="Subtitle Char"/>
    <w:basedOn w:val="DefaultParagraphFont"/>
    <w:link w:val="Subtitle"/>
    <w:rsid w:val="00D143CB"/>
    <w:rPr>
      <w:rFonts w:ascii="Arial" w:eastAsiaTheme="minorHAnsi" w:hAnsi="Arial"/>
    </w:rPr>
  </w:style>
  <w:style w:type="paragraph" w:styleId="Salutation">
    <w:name w:val="Salutation"/>
    <w:basedOn w:val="Normal"/>
    <w:next w:val="Normal"/>
    <w:link w:val="SalutationChar"/>
    <w:semiHidden/>
    <w:rsid w:val="00D143CB"/>
  </w:style>
  <w:style w:type="character" w:customStyle="1" w:styleId="SalutationChar">
    <w:name w:val="Salutation Char"/>
    <w:basedOn w:val="DefaultParagraphFont"/>
    <w:link w:val="Salutation"/>
    <w:semiHidden/>
    <w:rsid w:val="00D143CB"/>
    <w:rPr>
      <w:rFonts w:eastAsiaTheme="minorHAnsi"/>
    </w:rPr>
  </w:style>
  <w:style w:type="paragraph" w:styleId="ListBullet">
    <w:name w:val="List Bullet"/>
    <w:basedOn w:val="Normal"/>
    <w:autoRedefine/>
    <w:semiHidden/>
    <w:rsid w:val="00D143CB"/>
  </w:style>
  <w:style w:type="paragraph" w:styleId="FootnoteText">
    <w:name w:val="footnote text"/>
    <w:basedOn w:val="Normal"/>
    <w:link w:val="FootnoteTextChar"/>
    <w:semiHidden/>
    <w:rsid w:val="00D143CB"/>
    <w:rPr>
      <w:sz w:val="20"/>
    </w:rPr>
  </w:style>
  <w:style w:type="character" w:customStyle="1" w:styleId="FootnoteTextChar">
    <w:name w:val="Footnote Text Char"/>
    <w:basedOn w:val="DefaultParagraphFont"/>
    <w:link w:val="FootnoteText"/>
    <w:semiHidden/>
    <w:rsid w:val="00D143CB"/>
    <w:rPr>
      <w:rFonts w:eastAsiaTheme="minorHAnsi"/>
      <w:sz w:val="20"/>
    </w:rPr>
  </w:style>
  <w:style w:type="character" w:styleId="FootnoteReference">
    <w:name w:val="footnote reference"/>
    <w:basedOn w:val="DefaultParagraphFont"/>
    <w:semiHidden/>
    <w:rsid w:val="00D143CB"/>
    <w:rPr>
      <w:vertAlign w:val="superscript"/>
    </w:rPr>
  </w:style>
  <w:style w:type="paragraph" w:customStyle="1" w:styleId="Series">
    <w:name w:val="Series"/>
    <w:rsid w:val="00D143CB"/>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D143CB"/>
    <w:pPr>
      <w:spacing w:after="120"/>
      <w:ind w:left="1440" w:right="1440"/>
    </w:pPr>
  </w:style>
  <w:style w:type="paragraph" w:customStyle="1" w:styleId="PullQuotePara">
    <w:name w:val="PullQuotePara"/>
    <w:basedOn w:val="Normal"/>
    <w:qFormat/>
    <w:rsid w:val="00D143CB"/>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D143CB"/>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D143CB"/>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D143CB"/>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D143CB"/>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D143CB"/>
    <w:rPr>
      <w:b/>
    </w:rPr>
  </w:style>
  <w:style w:type="paragraph" w:customStyle="1" w:styleId="RecipeNutritionHead">
    <w:name w:val="RecipeNutritionHead"/>
    <w:basedOn w:val="RecipeNutritionInfo"/>
    <w:next w:val="RecipeNutritionInfo"/>
    <w:qFormat/>
    <w:rsid w:val="00D143CB"/>
    <w:pPr>
      <w:spacing w:after="0"/>
    </w:pPr>
    <w:rPr>
      <w:b/>
    </w:rPr>
  </w:style>
  <w:style w:type="character" w:customStyle="1" w:styleId="DigitalLinkText">
    <w:name w:val="DigitalLinkText"/>
    <w:rsid w:val="00D143CB"/>
    <w:rPr>
      <w:bdr w:val="none" w:sz="0" w:space="0" w:color="auto"/>
      <w:shd w:val="clear" w:color="auto" w:fill="D6E3BC"/>
    </w:rPr>
  </w:style>
  <w:style w:type="character" w:customStyle="1" w:styleId="DigitalLinkURL">
    <w:name w:val="DigitalLinkURL"/>
    <w:rsid w:val="00D143CB"/>
    <w:rPr>
      <w:bdr w:val="none" w:sz="0" w:space="0" w:color="auto"/>
      <w:shd w:val="clear" w:color="auto" w:fill="EAF1DD"/>
    </w:rPr>
  </w:style>
  <w:style w:type="character" w:customStyle="1" w:styleId="KeyTermDefinition">
    <w:name w:val="KeyTermDefinition"/>
    <w:basedOn w:val="DefaultParagraphFont"/>
    <w:rsid w:val="00D143CB"/>
    <w:rPr>
      <w:bdr w:val="none" w:sz="0" w:space="0" w:color="auto"/>
      <w:shd w:val="clear" w:color="auto" w:fill="92CDDC"/>
    </w:rPr>
  </w:style>
  <w:style w:type="paragraph" w:customStyle="1" w:styleId="ContentsAuthor">
    <w:name w:val="ContentsAuthor"/>
    <w:next w:val="ContentsH1"/>
    <w:qFormat/>
    <w:rsid w:val="00D143CB"/>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D143CB"/>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D143CB"/>
  </w:style>
  <w:style w:type="character" w:customStyle="1" w:styleId="TwitterLink">
    <w:name w:val="TwitterLink"/>
    <w:basedOn w:val="DefaultParagraphFont"/>
    <w:rsid w:val="00D143CB"/>
    <w:rPr>
      <w:rFonts w:ascii="Courier New" w:hAnsi="Courier New"/>
      <w:u w:val="dash"/>
    </w:rPr>
  </w:style>
  <w:style w:type="paragraph" w:customStyle="1" w:styleId="Style2">
    <w:name w:val="Style2"/>
    <w:basedOn w:val="ChapterTitle"/>
    <w:qFormat/>
    <w:rsid w:val="00D143CB"/>
  </w:style>
  <w:style w:type="paragraph" w:customStyle="1" w:styleId="DialogSource">
    <w:name w:val="DialogSource"/>
    <w:rsid w:val="00D143CB"/>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D143CB"/>
    <w:rPr>
      <w:rFonts w:cs="Courier New"/>
      <w:color w:val="FF0000"/>
      <w:sz w:val="16"/>
      <w:szCs w:val="16"/>
      <w:bdr w:val="none" w:sz="0" w:space="0" w:color="auto"/>
      <w:shd w:val="clear" w:color="auto" w:fill="FFFFFF" w:themeFill="background1"/>
    </w:rPr>
  </w:style>
  <w:style w:type="character" w:customStyle="1" w:styleId="PrintOnlyText">
    <w:name w:val="PrintOnlyText"/>
    <w:rsid w:val="00D143CB"/>
    <w:rPr>
      <w:bdr w:val="single" w:sz="2" w:space="0" w:color="FF0000"/>
    </w:rPr>
  </w:style>
  <w:style w:type="character" w:customStyle="1" w:styleId="CodeColorBlueBold">
    <w:name w:val="CodeColorBlueBold"/>
    <w:basedOn w:val="CodeColorBlue"/>
    <w:rsid w:val="00D143CB"/>
    <w:rPr>
      <w:rFonts w:cs="Arial"/>
      <w:b/>
      <w:color w:val="0000FF"/>
    </w:rPr>
  </w:style>
  <w:style w:type="character" w:customStyle="1" w:styleId="CodeColorBlue2Bold">
    <w:name w:val="CodeColorBlue2Bold"/>
    <w:basedOn w:val="CodeColorBlue2"/>
    <w:rsid w:val="00D143CB"/>
    <w:rPr>
      <w:rFonts w:cs="Arial"/>
      <w:b/>
      <w:color w:val="0000A5"/>
    </w:rPr>
  </w:style>
  <w:style w:type="character" w:customStyle="1" w:styleId="CodeColorBlue3Bold">
    <w:name w:val="CodeColorBlue3Bold"/>
    <w:basedOn w:val="CodeColorBlue3"/>
    <w:rsid w:val="00D143CB"/>
    <w:rPr>
      <w:rFonts w:cs="Arial"/>
      <w:b/>
      <w:color w:val="6464B9"/>
    </w:rPr>
  </w:style>
  <w:style w:type="character" w:customStyle="1" w:styleId="CodeColorBluegreenBold">
    <w:name w:val="CodeColorBluegreenBold"/>
    <w:basedOn w:val="CodeColorBluegreen"/>
    <w:rsid w:val="00D143CB"/>
    <w:rPr>
      <w:rFonts w:cs="Arial"/>
      <w:b/>
      <w:color w:val="2B91AF"/>
    </w:rPr>
  </w:style>
  <w:style w:type="character" w:customStyle="1" w:styleId="CodeColorBrownBold">
    <w:name w:val="CodeColorBrownBold"/>
    <w:basedOn w:val="CodeColorBrown"/>
    <w:rsid w:val="00D143CB"/>
    <w:rPr>
      <w:rFonts w:cs="Arial"/>
      <w:b/>
      <w:color w:val="A31515"/>
    </w:rPr>
  </w:style>
  <w:style w:type="character" w:customStyle="1" w:styleId="CodeColorDkBlueBold">
    <w:name w:val="CodeColorDkBlueBold"/>
    <w:basedOn w:val="CodeColorDkBlue"/>
    <w:rsid w:val="00D143CB"/>
    <w:rPr>
      <w:rFonts w:cs="Times New Roman"/>
      <w:b/>
      <w:color w:val="000080"/>
      <w:szCs w:val="22"/>
    </w:rPr>
  </w:style>
  <w:style w:type="character" w:customStyle="1" w:styleId="CodeColorGreenBold">
    <w:name w:val="CodeColorGreenBold"/>
    <w:basedOn w:val="CodeColorGreen"/>
    <w:rsid w:val="00D143CB"/>
    <w:rPr>
      <w:rFonts w:cs="Arial"/>
      <w:b/>
      <w:color w:val="008000"/>
    </w:rPr>
  </w:style>
  <w:style w:type="character" w:customStyle="1" w:styleId="CodeColorGrey30Bold">
    <w:name w:val="CodeColorGrey30Bold"/>
    <w:basedOn w:val="CodeColorGrey30"/>
    <w:rsid w:val="00D143CB"/>
    <w:rPr>
      <w:rFonts w:cs="Arial"/>
      <w:b/>
      <w:color w:val="808080"/>
    </w:rPr>
  </w:style>
  <w:style w:type="character" w:customStyle="1" w:styleId="CodeColorGrey55Bold">
    <w:name w:val="CodeColorGrey55Bold"/>
    <w:basedOn w:val="CodeColorGrey55"/>
    <w:rsid w:val="00D143CB"/>
    <w:rPr>
      <w:rFonts w:cs="Arial"/>
      <w:b/>
      <w:color w:val="C0C0C0"/>
    </w:rPr>
  </w:style>
  <w:style w:type="character" w:customStyle="1" w:styleId="CodeColorGrey80Bold">
    <w:name w:val="CodeColorGrey80Bold"/>
    <w:basedOn w:val="CodeColorGrey80"/>
    <w:rsid w:val="00D143CB"/>
    <w:rPr>
      <w:rFonts w:cs="Arial"/>
      <w:b/>
      <w:color w:val="555555"/>
    </w:rPr>
  </w:style>
  <w:style w:type="character" w:customStyle="1" w:styleId="CodeColorHotPinkBold">
    <w:name w:val="CodeColorHotPinkBold"/>
    <w:basedOn w:val="CodeColorHotPink"/>
    <w:rsid w:val="00D143CB"/>
    <w:rPr>
      <w:rFonts w:cs="Times New Roman"/>
      <w:b/>
      <w:color w:val="DF36FA"/>
      <w:szCs w:val="18"/>
    </w:rPr>
  </w:style>
  <w:style w:type="character" w:customStyle="1" w:styleId="CodeColorMagentaBold">
    <w:name w:val="CodeColorMagentaBold"/>
    <w:basedOn w:val="CodeColorMagenta"/>
    <w:rsid w:val="00D143CB"/>
    <w:rPr>
      <w:rFonts w:cs="Arial"/>
      <w:b/>
      <w:color w:val="844646"/>
    </w:rPr>
  </w:style>
  <w:style w:type="character" w:customStyle="1" w:styleId="CodeColorOrangeBold">
    <w:name w:val="CodeColorOrangeBold"/>
    <w:basedOn w:val="CodeColorOrange"/>
    <w:rsid w:val="00D143CB"/>
    <w:rPr>
      <w:rFonts w:cs="Arial"/>
      <w:b/>
      <w:color w:val="B96464"/>
    </w:rPr>
  </w:style>
  <w:style w:type="character" w:customStyle="1" w:styleId="CodeColorPeachBold">
    <w:name w:val="CodeColorPeachBold"/>
    <w:basedOn w:val="CodeColorPeach"/>
    <w:rsid w:val="00D143CB"/>
    <w:rPr>
      <w:rFonts w:cs="Arial"/>
      <w:b/>
      <w:color w:val="FFDBA3"/>
    </w:rPr>
  </w:style>
  <w:style w:type="character" w:customStyle="1" w:styleId="CodeColorPurpleBold">
    <w:name w:val="CodeColorPurpleBold"/>
    <w:basedOn w:val="CodeColorPurple"/>
    <w:rsid w:val="00D143CB"/>
    <w:rPr>
      <w:rFonts w:cs="Arial"/>
      <w:b/>
      <w:color w:val="951795"/>
    </w:rPr>
  </w:style>
  <w:style w:type="character" w:customStyle="1" w:styleId="CodeColorPurple2Bold">
    <w:name w:val="CodeColorPurple2Bold"/>
    <w:basedOn w:val="CodeColorPurple2"/>
    <w:rsid w:val="00D143CB"/>
    <w:rPr>
      <w:rFonts w:cs="Arial"/>
      <w:b/>
      <w:color w:val="800080"/>
    </w:rPr>
  </w:style>
  <w:style w:type="character" w:customStyle="1" w:styleId="CodeColorRedBold">
    <w:name w:val="CodeColorRedBold"/>
    <w:basedOn w:val="CodeColorRed"/>
    <w:rsid w:val="00D143CB"/>
    <w:rPr>
      <w:rFonts w:cs="Arial"/>
      <w:b/>
      <w:color w:val="FF0000"/>
    </w:rPr>
  </w:style>
  <w:style w:type="character" w:customStyle="1" w:styleId="CodeColorRed2Bold">
    <w:name w:val="CodeColorRed2Bold"/>
    <w:basedOn w:val="CodeColorRed2"/>
    <w:rsid w:val="00D143CB"/>
    <w:rPr>
      <w:rFonts w:cs="Arial"/>
      <w:b/>
      <w:color w:val="800000"/>
    </w:rPr>
  </w:style>
  <w:style w:type="character" w:customStyle="1" w:styleId="CodeColorRed3Bold">
    <w:name w:val="CodeColorRed3Bold"/>
    <w:basedOn w:val="CodeColorRed3"/>
    <w:rsid w:val="00D143CB"/>
    <w:rPr>
      <w:rFonts w:cs="Arial"/>
      <w:b/>
      <w:color w:val="A31515"/>
    </w:rPr>
  </w:style>
  <w:style w:type="character" w:customStyle="1" w:styleId="CodeColorTealBlueBold">
    <w:name w:val="CodeColorTealBlueBold"/>
    <w:basedOn w:val="CodeColorTealBlue"/>
    <w:rsid w:val="00D143CB"/>
    <w:rPr>
      <w:rFonts w:cs="Times New Roman"/>
      <w:b/>
      <w:color w:val="008080"/>
      <w:szCs w:val="22"/>
    </w:rPr>
  </w:style>
  <w:style w:type="character" w:customStyle="1" w:styleId="CodeColorWhiteBold">
    <w:name w:val="CodeColorWhiteBold"/>
    <w:basedOn w:val="CodeColorWhite"/>
    <w:rsid w:val="00D143CB"/>
    <w:rPr>
      <w:rFonts w:cs="Arial"/>
      <w:b/>
      <w:color w:val="FFFFFF"/>
      <w:bdr w:val="none" w:sz="0" w:space="0" w:color="auto"/>
    </w:rPr>
  </w:style>
  <w:style w:type="paragraph" w:customStyle="1" w:styleId="RecipeVariationHead">
    <w:name w:val="RecipeVariationHead"/>
    <w:rsid w:val="00D143CB"/>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D143CB"/>
    <w:rPr>
      <w:bdr w:val="none" w:sz="0" w:space="0" w:color="auto"/>
      <w:shd w:val="clear" w:color="auto" w:fill="D6E3BC"/>
    </w:rPr>
  </w:style>
  <w:style w:type="character" w:customStyle="1" w:styleId="DigitalLinkDestination">
    <w:name w:val="DigitalLinkDestination"/>
    <w:rsid w:val="00D143CB"/>
    <w:rPr>
      <w:bdr w:val="none" w:sz="0" w:space="0" w:color="auto"/>
      <w:shd w:val="clear" w:color="auto" w:fill="EAF1DD"/>
    </w:rPr>
  </w:style>
  <w:style w:type="table" w:styleId="TableGrid">
    <w:name w:val="Table Grid"/>
    <w:basedOn w:val="TableNormal"/>
    <w:uiPriority w:val="99"/>
    <w:rsid w:val="00D14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Bulleted">
    <w:name w:val="TableListBulleted"/>
    <w:qFormat/>
    <w:rsid w:val="00D143CB"/>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D143CB"/>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D143CB"/>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D143CB"/>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D143CB"/>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D143CB"/>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D143CB"/>
    <w:pPr>
      <w:numPr>
        <w:numId w:val="15"/>
      </w:numPr>
    </w:pPr>
  </w:style>
  <w:style w:type="numbering" w:styleId="1ai">
    <w:name w:val="Outline List 1"/>
    <w:basedOn w:val="NoList"/>
    <w:uiPriority w:val="99"/>
    <w:semiHidden/>
    <w:unhideWhenUsed/>
    <w:rsid w:val="00D143CB"/>
    <w:pPr>
      <w:numPr>
        <w:numId w:val="16"/>
      </w:numPr>
    </w:pPr>
  </w:style>
  <w:style w:type="numbering" w:styleId="ArticleSection">
    <w:name w:val="Outline List 3"/>
    <w:basedOn w:val="NoList"/>
    <w:uiPriority w:val="99"/>
    <w:semiHidden/>
    <w:unhideWhenUsed/>
    <w:rsid w:val="00D143CB"/>
    <w:pPr>
      <w:numPr>
        <w:numId w:val="17"/>
      </w:numPr>
    </w:pPr>
  </w:style>
  <w:style w:type="paragraph" w:styleId="BodyText2">
    <w:name w:val="Body Text 2"/>
    <w:basedOn w:val="Normal"/>
    <w:link w:val="BodyText2Char"/>
    <w:uiPriority w:val="99"/>
    <w:semiHidden/>
    <w:rsid w:val="00D143CB"/>
    <w:pPr>
      <w:spacing w:after="120" w:line="480" w:lineRule="auto"/>
    </w:pPr>
  </w:style>
  <w:style w:type="character" w:customStyle="1" w:styleId="BodyText2Char">
    <w:name w:val="Body Text 2 Char"/>
    <w:basedOn w:val="DefaultParagraphFont"/>
    <w:link w:val="BodyText2"/>
    <w:uiPriority w:val="99"/>
    <w:semiHidden/>
    <w:rsid w:val="00D143CB"/>
    <w:rPr>
      <w:rFonts w:eastAsiaTheme="minorHAnsi"/>
    </w:rPr>
  </w:style>
  <w:style w:type="paragraph" w:styleId="BodyText3">
    <w:name w:val="Body Text 3"/>
    <w:basedOn w:val="Normal"/>
    <w:link w:val="BodyText3Char"/>
    <w:uiPriority w:val="99"/>
    <w:semiHidden/>
    <w:rsid w:val="00D143CB"/>
    <w:pPr>
      <w:spacing w:after="120"/>
    </w:pPr>
    <w:rPr>
      <w:sz w:val="16"/>
      <w:szCs w:val="16"/>
    </w:rPr>
  </w:style>
  <w:style w:type="character" w:customStyle="1" w:styleId="BodyText3Char">
    <w:name w:val="Body Text 3 Char"/>
    <w:basedOn w:val="DefaultParagraphFont"/>
    <w:link w:val="BodyText3"/>
    <w:uiPriority w:val="99"/>
    <w:semiHidden/>
    <w:rsid w:val="00D143CB"/>
    <w:rPr>
      <w:rFonts w:eastAsiaTheme="minorHAnsi"/>
      <w:sz w:val="16"/>
      <w:szCs w:val="16"/>
    </w:rPr>
  </w:style>
  <w:style w:type="paragraph" w:styleId="BodyTextFirstIndent">
    <w:name w:val="Body Text First Indent"/>
    <w:basedOn w:val="BodyText"/>
    <w:link w:val="BodyTextFirstIndentChar"/>
    <w:uiPriority w:val="99"/>
    <w:semiHidden/>
    <w:rsid w:val="00D143CB"/>
    <w:pPr>
      <w:spacing w:after="200"/>
      <w:ind w:firstLine="360"/>
    </w:pPr>
  </w:style>
  <w:style w:type="character" w:customStyle="1" w:styleId="BodyTextFirstIndentChar">
    <w:name w:val="Body Text First Indent Char"/>
    <w:basedOn w:val="BodyTextChar"/>
    <w:link w:val="BodyTextFirstIndent"/>
    <w:uiPriority w:val="99"/>
    <w:semiHidden/>
    <w:rsid w:val="00D143CB"/>
    <w:rPr>
      <w:rFonts w:eastAsiaTheme="minorHAnsi"/>
    </w:rPr>
  </w:style>
  <w:style w:type="paragraph" w:styleId="BodyTextIndent">
    <w:name w:val="Body Text Indent"/>
    <w:basedOn w:val="Normal"/>
    <w:link w:val="BodyTextIndentChar"/>
    <w:uiPriority w:val="99"/>
    <w:semiHidden/>
    <w:rsid w:val="00D143CB"/>
    <w:pPr>
      <w:spacing w:after="120"/>
      <w:ind w:left="360"/>
    </w:pPr>
  </w:style>
  <w:style w:type="character" w:customStyle="1" w:styleId="BodyTextIndentChar">
    <w:name w:val="Body Text Indent Char"/>
    <w:basedOn w:val="DefaultParagraphFont"/>
    <w:link w:val="BodyTextIndent"/>
    <w:uiPriority w:val="99"/>
    <w:semiHidden/>
    <w:rsid w:val="00D143CB"/>
    <w:rPr>
      <w:rFonts w:eastAsiaTheme="minorHAnsi"/>
    </w:rPr>
  </w:style>
  <w:style w:type="paragraph" w:styleId="BodyTextFirstIndent2">
    <w:name w:val="Body Text First Indent 2"/>
    <w:basedOn w:val="BodyTextIndent"/>
    <w:link w:val="BodyTextFirstIndent2Char"/>
    <w:uiPriority w:val="99"/>
    <w:semiHidden/>
    <w:rsid w:val="00D143CB"/>
    <w:pPr>
      <w:spacing w:after="200"/>
      <w:ind w:firstLine="360"/>
    </w:pPr>
  </w:style>
  <w:style w:type="character" w:customStyle="1" w:styleId="BodyTextFirstIndent2Char">
    <w:name w:val="Body Text First Indent 2 Char"/>
    <w:basedOn w:val="BodyTextIndentChar"/>
    <w:link w:val="BodyTextFirstIndent2"/>
    <w:uiPriority w:val="99"/>
    <w:semiHidden/>
    <w:rsid w:val="00D143CB"/>
    <w:rPr>
      <w:rFonts w:eastAsiaTheme="minorHAnsi"/>
    </w:rPr>
  </w:style>
  <w:style w:type="paragraph" w:styleId="BodyTextIndent2">
    <w:name w:val="Body Text Indent 2"/>
    <w:basedOn w:val="Normal"/>
    <w:link w:val="BodyTextIndent2Char"/>
    <w:uiPriority w:val="99"/>
    <w:semiHidden/>
    <w:rsid w:val="00D143CB"/>
    <w:pPr>
      <w:spacing w:after="120" w:line="480" w:lineRule="auto"/>
      <w:ind w:left="360"/>
    </w:pPr>
  </w:style>
  <w:style w:type="character" w:customStyle="1" w:styleId="BodyTextIndent2Char">
    <w:name w:val="Body Text Indent 2 Char"/>
    <w:basedOn w:val="DefaultParagraphFont"/>
    <w:link w:val="BodyTextIndent2"/>
    <w:uiPriority w:val="99"/>
    <w:semiHidden/>
    <w:rsid w:val="00D143CB"/>
    <w:rPr>
      <w:rFonts w:eastAsiaTheme="minorHAnsi"/>
    </w:rPr>
  </w:style>
  <w:style w:type="paragraph" w:styleId="BodyTextIndent3">
    <w:name w:val="Body Text Indent 3"/>
    <w:basedOn w:val="Normal"/>
    <w:link w:val="BodyTextIndent3Char"/>
    <w:uiPriority w:val="99"/>
    <w:semiHidden/>
    <w:rsid w:val="00D143C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143CB"/>
    <w:rPr>
      <w:rFonts w:eastAsiaTheme="minorHAnsi"/>
      <w:sz w:val="16"/>
      <w:szCs w:val="16"/>
    </w:rPr>
  </w:style>
  <w:style w:type="paragraph" w:styleId="Closing">
    <w:name w:val="Closing"/>
    <w:basedOn w:val="Normal"/>
    <w:link w:val="ClosingChar"/>
    <w:uiPriority w:val="99"/>
    <w:semiHidden/>
    <w:rsid w:val="00D143CB"/>
    <w:pPr>
      <w:spacing w:after="0" w:line="240" w:lineRule="auto"/>
      <w:ind w:left="4320"/>
    </w:pPr>
  </w:style>
  <w:style w:type="character" w:customStyle="1" w:styleId="ClosingChar">
    <w:name w:val="Closing Char"/>
    <w:basedOn w:val="DefaultParagraphFont"/>
    <w:link w:val="Closing"/>
    <w:uiPriority w:val="99"/>
    <w:semiHidden/>
    <w:rsid w:val="00D143CB"/>
    <w:rPr>
      <w:rFonts w:eastAsiaTheme="minorHAnsi"/>
    </w:rPr>
  </w:style>
  <w:style w:type="table" w:customStyle="1" w:styleId="ColorfulGrid1">
    <w:name w:val="Colorful Grid1"/>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143C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143C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143CB"/>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143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D143CB"/>
  </w:style>
  <w:style w:type="character" w:customStyle="1" w:styleId="DateChar">
    <w:name w:val="Date Char"/>
    <w:basedOn w:val="DefaultParagraphFont"/>
    <w:link w:val="Date"/>
    <w:uiPriority w:val="99"/>
    <w:semiHidden/>
    <w:rsid w:val="00D143CB"/>
    <w:rPr>
      <w:rFonts w:eastAsiaTheme="minorHAnsi"/>
    </w:rPr>
  </w:style>
  <w:style w:type="paragraph" w:styleId="DocumentMap">
    <w:name w:val="Document Map"/>
    <w:basedOn w:val="Normal"/>
    <w:link w:val="DocumentMapChar"/>
    <w:uiPriority w:val="99"/>
    <w:semiHidden/>
    <w:rsid w:val="00D143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43CB"/>
    <w:rPr>
      <w:rFonts w:ascii="Tahoma" w:eastAsiaTheme="minorHAnsi" w:hAnsi="Tahoma" w:cs="Tahoma"/>
      <w:sz w:val="16"/>
      <w:szCs w:val="16"/>
    </w:rPr>
  </w:style>
  <w:style w:type="paragraph" w:styleId="E-mailSignature">
    <w:name w:val="E-mail Signature"/>
    <w:basedOn w:val="Normal"/>
    <w:link w:val="E-mailSignatureChar"/>
    <w:uiPriority w:val="99"/>
    <w:semiHidden/>
    <w:rsid w:val="00D143CB"/>
    <w:pPr>
      <w:spacing w:after="0" w:line="240" w:lineRule="auto"/>
    </w:pPr>
  </w:style>
  <w:style w:type="character" w:customStyle="1" w:styleId="E-mailSignatureChar">
    <w:name w:val="E-mail Signature Char"/>
    <w:basedOn w:val="DefaultParagraphFont"/>
    <w:link w:val="E-mailSignature"/>
    <w:uiPriority w:val="99"/>
    <w:semiHidden/>
    <w:rsid w:val="00D143CB"/>
    <w:rPr>
      <w:rFonts w:eastAsiaTheme="minorHAnsi"/>
    </w:rPr>
  </w:style>
  <w:style w:type="character" w:styleId="EndnoteReference">
    <w:name w:val="endnote reference"/>
    <w:basedOn w:val="DefaultParagraphFont"/>
    <w:uiPriority w:val="99"/>
    <w:semiHidden/>
    <w:rsid w:val="00D143CB"/>
    <w:rPr>
      <w:vertAlign w:val="superscript"/>
    </w:rPr>
  </w:style>
  <w:style w:type="paragraph" w:styleId="EndnoteText">
    <w:name w:val="endnote text"/>
    <w:basedOn w:val="Normal"/>
    <w:link w:val="EndnoteTextChar"/>
    <w:uiPriority w:val="99"/>
    <w:semiHidden/>
    <w:rsid w:val="00D143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3CB"/>
    <w:rPr>
      <w:rFonts w:eastAsiaTheme="minorHAnsi"/>
      <w:sz w:val="20"/>
      <w:szCs w:val="20"/>
    </w:rPr>
  </w:style>
  <w:style w:type="paragraph" w:styleId="EnvelopeAddress">
    <w:name w:val="envelope address"/>
    <w:basedOn w:val="Normal"/>
    <w:uiPriority w:val="99"/>
    <w:semiHidden/>
    <w:rsid w:val="00D143C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143CB"/>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D143CB"/>
    <w:pPr>
      <w:spacing w:after="0" w:line="240" w:lineRule="auto"/>
    </w:pPr>
    <w:rPr>
      <w:i/>
      <w:iCs/>
    </w:rPr>
  </w:style>
  <w:style w:type="character" w:customStyle="1" w:styleId="HTMLAddressChar">
    <w:name w:val="HTML Address Char"/>
    <w:basedOn w:val="DefaultParagraphFont"/>
    <w:link w:val="HTMLAddress"/>
    <w:uiPriority w:val="99"/>
    <w:semiHidden/>
    <w:rsid w:val="00D143CB"/>
    <w:rPr>
      <w:rFonts w:eastAsiaTheme="minorHAnsi"/>
      <w:i/>
      <w:iCs/>
    </w:rPr>
  </w:style>
  <w:style w:type="paragraph" w:styleId="Index10">
    <w:name w:val="index 1"/>
    <w:basedOn w:val="Normal"/>
    <w:next w:val="Normal"/>
    <w:autoRedefine/>
    <w:uiPriority w:val="99"/>
    <w:semiHidden/>
    <w:rsid w:val="00D143CB"/>
    <w:pPr>
      <w:spacing w:after="0" w:line="240" w:lineRule="auto"/>
      <w:ind w:left="220" w:hanging="220"/>
    </w:pPr>
  </w:style>
  <w:style w:type="paragraph" w:styleId="Index20">
    <w:name w:val="index 2"/>
    <w:basedOn w:val="Normal"/>
    <w:next w:val="Normal"/>
    <w:autoRedefine/>
    <w:uiPriority w:val="99"/>
    <w:semiHidden/>
    <w:rsid w:val="00D143CB"/>
    <w:pPr>
      <w:spacing w:after="0" w:line="240" w:lineRule="auto"/>
      <w:ind w:left="440" w:hanging="220"/>
    </w:pPr>
  </w:style>
  <w:style w:type="paragraph" w:styleId="Index30">
    <w:name w:val="index 3"/>
    <w:basedOn w:val="Normal"/>
    <w:next w:val="Normal"/>
    <w:autoRedefine/>
    <w:uiPriority w:val="99"/>
    <w:semiHidden/>
    <w:rsid w:val="00D143CB"/>
    <w:pPr>
      <w:spacing w:after="0" w:line="240" w:lineRule="auto"/>
      <w:ind w:left="660" w:hanging="220"/>
    </w:pPr>
  </w:style>
  <w:style w:type="paragraph" w:styleId="Index4">
    <w:name w:val="index 4"/>
    <w:basedOn w:val="Normal"/>
    <w:next w:val="Normal"/>
    <w:autoRedefine/>
    <w:uiPriority w:val="99"/>
    <w:semiHidden/>
    <w:rsid w:val="00D143CB"/>
    <w:pPr>
      <w:spacing w:after="0" w:line="240" w:lineRule="auto"/>
      <w:ind w:left="880" w:hanging="220"/>
    </w:pPr>
  </w:style>
  <w:style w:type="paragraph" w:styleId="Index5">
    <w:name w:val="index 5"/>
    <w:basedOn w:val="Normal"/>
    <w:next w:val="Normal"/>
    <w:autoRedefine/>
    <w:uiPriority w:val="99"/>
    <w:semiHidden/>
    <w:rsid w:val="00D143CB"/>
    <w:pPr>
      <w:spacing w:after="0" w:line="240" w:lineRule="auto"/>
      <w:ind w:left="1100" w:hanging="220"/>
    </w:pPr>
  </w:style>
  <w:style w:type="paragraph" w:styleId="Index6">
    <w:name w:val="index 6"/>
    <w:basedOn w:val="Normal"/>
    <w:next w:val="Normal"/>
    <w:autoRedefine/>
    <w:uiPriority w:val="99"/>
    <w:semiHidden/>
    <w:rsid w:val="00D143CB"/>
    <w:pPr>
      <w:spacing w:after="0" w:line="240" w:lineRule="auto"/>
      <w:ind w:left="1320" w:hanging="220"/>
    </w:pPr>
  </w:style>
  <w:style w:type="paragraph" w:styleId="Index7">
    <w:name w:val="index 7"/>
    <w:basedOn w:val="Normal"/>
    <w:next w:val="Normal"/>
    <w:autoRedefine/>
    <w:uiPriority w:val="99"/>
    <w:semiHidden/>
    <w:rsid w:val="00D143CB"/>
    <w:pPr>
      <w:spacing w:after="0" w:line="240" w:lineRule="auto"/>
      <w:ind w:left="1540" w:hanging="220"/>
    </w:pPr>
  </w:style>
  <w:style w:type="paragraph" w:styleId="Index8">
    <w:name w:val="index 8"/>
    <w:basedOn w:val="Normal"/>
    <w:next w:val="Normal"/>
    <w:autoRedefine/>
    <w:uiPriority w:val="99"/>
    <w:semiHidden/>
    <w:rsid w:val="00D143CB"/>
    <w:pPr>
      <w:spacing w:after="0" w:line="240" w:lineRule="auto"/>
      <w:ind w:left="1760" w:hanging="220"/>
    </w:pPr>
  </w:style>
  <w:style w:type="paragraph" w:styleId="Index9">
    <w:name w:val="index 9"/>
    <w:basedOn w:val="Normal"/>
    <w:next w:val="Normal"/>
    <w:autoRedefine/>
    <w:uiPriority w:val="99"/>
    <w:semiHidden/>
    <w:rsid w:val="00D143CB"/>
    <w:pPr>
      <w:spacing w:after="0" w:line="240" w:lineRule="auto"/>
      <w:ind w:left="1980" w:hanging="220"/>
    </w:pPr>
  </w:style>
  <w:style w:type="paragraph" w:styleId="IndexHeading">
    <w:name w:val="index heading"/>
    <w:basedOn w:val="Normal"/>
    <w:next w:val="Index10"/>
    <w:uiPriority w:val="99"/>
    <w:semiHidden/>
    <w:rsid w:val="00D143CB"/>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D143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D143CB"/>
    <w:rPr>
      <w:rFonts w:eastAsiaTheme="minorHAnsi"/>
      <w:b/>
      <w:bCs/>
      <w:i/>
      <w:iCs/>
      <w:color w:val="4F81BD" w:themeColor="accent1"/>
    </w:rPr>
  </w:style>
  <w:style w:type="table" w:customStyle="1" w:styleId="LightGrid1">
    <w:name w:val="Light Grid1"/>
    <w:basedOn w:val="TableNormal"/>
    <w:uiPriority w:val="62"/>
    <w:rsid w:val="00D143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143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143C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143C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143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14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143C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D143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143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143C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143C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143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14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143C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D14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143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143C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143C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143C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D143C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D143CB"/>
    <w:pPr>
      <w:ind w:left="360" w:hanging="360"/>
      <w:contextualSpacing/>
    </w:pPr>
  </w:style>
  <w:style w:type="paragraph" w:styleId="List2">
    <w:name w:val="List 2"/>
    <w:basedOn w:val="Normal"/>
    <w:uiPriority w:val="99"/>
    <w:semiHidden/>
    <w:rsid w:val="00D143CB"/>
    <w:pPr>
      <w:ind w:left="720" w:hanging="360"/>
      <w:contextualSpacing/>
    </w:pPr>
  </w:style>
  <w:style w:type="paragraph" w:styleId="List3">
    <w:name w:val="List 3"/>
    <w:basedOn w:val="Normal"/>
    <w:uiPriority w:val="99"/>
    <w:semiHidden/>
    <w:rsid w:val="00D143CB"/>
    <w:pPr>
      <w:ind w:left="1080" w:hanging="360"/>
      <w:contextualSpacing/>
    </w:pPr>
  </w:style>
  <w:style w:type="paragraph" w:styleId="List4">
    <w:name w:val="List 4"/>
    <w:basedOn w:val="Normal"/>
    <w:uiPriority w:val="99"/>
    <w:semiHidden/>
    <w:rsid w:val="00D143CB"/>
    <w:pPr>
      <w:ind w:left="1440" w:hanging="360"/>
      <w:contextualSpacing/>
    </w:pPr>
  </w:style>
  <w:style w:type="paragraph" w:styleId="List5">
    <w:name w:val="List 5"/>
    <w:basedOn w:val="Normal"/>
    <w:uiPriority w:val="99"/>
    <w:semiHidden/>
    <w:rsid w:val="00D143CB"/>
    <w:pPr>
      <w:ind w:left="1800" w:hanging="360"/>
      <w:contextualSpacing/>
    </w:pPr>
  </w:style>
  <w:style w:type="paragraph" w:styleId="ListBullet2">
    <w:name w:val="List Bullet 2"/>
    <w:basedOn w:val="Normal"/>
    <w:uiPriority w:val="99"/>
    <w:semiHidden/>
    <w:rsid w:val="00D143CB"/>
    <w:pPr>
      <w:numPr>
        <w:numId w:val="18"/>
      </w:numPr>
      <w:contextualSpacing/>
    </w:pPr>
  </w:style>
  <w:style w:type="paragraph" w:styleId="ListBullet3">
    <w:name w:val="List Bullet 3"/>
    <w:basedOn w:val="Normal"/>
    <w:uiPriority w:val="99"/>
    <w:semiHidden/>
    <w:rsid w:val="00D143CB"/>
    <w:pPr>
      <w:numPr>
        <w:numId w:val="19"/>
      </w:numPr>
      <w:contextualSpacing/>
    </w:pPr>
  </w:style>
  <w:style w:type="paragraph" w:styleId="ListBullet4">
    <w:name w:val="List Bullet 4"/>
    <w:basedOn w:val="Normal"/>
    <w:uiPriority w:val="99"/>
    <w:semiHidden/>
    <w:rsid w:val="00D143CB"/>
    <w:pPr>
      <w:numPr>
        <w:numId w:val="20"/>
      </w:numPr>
      <w:contextualSpacing/>
    </w:pPr>
  </w:style>
  <w:style w:type="paragraph" w:styleId="ListBullet5">
    <w:name w:val="List Bullet 5"/>
    <w:basedOn w:val="Normal"/>
    <w:uiPriority w:val="99"/>
    <w:semiHidden/>
    <w:rsid w:val="00D143CB"/>
    <w:pPr>
      <w:numPr>
        <w:numId w:val="21"/>
      </w:numPr>
      <w:contextualSpacing/>
    </w:pPr>
  </w:style>
  <w:style w:type="paragraph" w:styleId="ListContinue">
    <w:name w:val="List Continue"/>
    <w:basedOn w:val="Normal"/>
    <w:uiPriority w:val="99"/>
    <w:semiHidden/>
    <w:rsid w:val="00D143CB"/>
    <w:pPr>
      <w:spacing w:after="120"/>
      <w:ind w:left="360"/>
      <w:contextualSpacing/>
    </w:pPr>
  </w:style>
  <w:style w:type="paragraph" w:styleId="ListContinue2">
    <w:name w:val="List Continue 2"/>
    <w:basedOn w:val="Normal"/>
    <w:uiPriority w:val="99"/>
    <w:semiHidden/>
    <w:rsid w:val="00D143CB"/>
    <w:pPr>
      <w:spacing w:after="120"/>
      <w:ind w:left="720"/>
      <w:contextualSpacing/>
    </w:pPr>
  </w:style>
  <w:style w:type="paragraph" w:styleId="ListContinue3">
    <w:name w:val="List Continue 3"/>
    <w:basedOn w:val="Normal"/>
    <w:uiPriority w:val="99"/>
    <w:semiHidden/>
    <w:rsid w:val="00D143CB"/>
    <w:pPr>
      <w:spacing w:after="120"/>
      <w:ind w:left="1080"/>
      <w:contextualSpacing/>
    </w:pPr>
  </w:style>
  <w:style w:type="paragraph" w:styleId="ListContinue4">
    <w:name w:val="List Continue 4"/>
    <w:basedOn w:val="Normal"/>
    <w:uiPriority w:val="99"/>
    <w:semiHidden/>
    <w:rsid w:val="00D143CB"/>
    <w:pPr>
      <w:spacing w:after="120"/>
      <w:ind w:left="1440"/>
      <w:contextualSpacing/>
    </w:pPr>
  </w:style>
  <w:style w:type="paragraph" w:styleId="ListContinue5">
    <w:name w:val="List Continue 5"/>
    <w:basedOn w:val="Normal"/>
    <w:uiPriority w:val="99"/>
    <w:semiHidden/>
    <w:rsid w:val="00D143CB"/>
    <w:pPr>
      <w:spacing w:after="120"/>
      <w:ind w:left="1800"/>
      <w:contextualSpacing/>
    </w:pPr>
  </w:style>
  <w:style w:type="paragraph" w:styleId="ListNumber">
    <w:name w:val="List Number"/>
    <w:basedOn w:val="Normal"/>
    <w:uiPriority w:val="99"/>
    <w:semiHidden/>
    <w:rsid w:val="00D143CB"/>
    <w:pPr>
      <w:numPr>
        <w:numId w:val="22"/>
      </w:numPr>
      <w:contextualSpacing/>
    </w:pPr>
  </w:style>
  <w:style w:type="paragraph" w:styleId="ListNumber2">
    <w:name w:val="List Number 2"/>
    <w:basedOn w:val="Normal"/>
    <w:uiPriority w:val="99"/>
    <w:semiHidden/>
    <w:rsid w:val="00D143CB"/>
    <w:pPr>
      <w:numPr>
        <w:numId w:val="23"/>
      </w:numPr>
      <w:contextualSpacing/>
    </w:pPr>
  </w:style>
  <w:style w:type="paragraph" w:styleId="ListNumber3">
    <w:name w:val="List Number 3"/>
    <w:basedOn w:val="Normal"/>
    <w:uiPriority w:val="99"/>
    <w:semiHidden/>
    <w:rsid w:val="00D143CB"/>
    <w:pPr>
      <w:numPr>
        <w:numId w:val="24"/>
      </w:numPr>
      <w:contextualSpacing/>
    </w:pPr>
  </w:style>
  <w:style w:type="paragraph" w:styleId="ListNumber4">
    <w:name w:val="List Number 4"/>
    <w:basedOn w:val="Normal"/>
    <w:uiPriority w:val="99"/>
    <w:semiHidden/>
    <w:rsid w:val="00D143CB"/>
    <w:pPr>
      <w:numPr>
        <w:numId w:val="25"/>
      </w:numPr>
      <w:contextualSpacing/>
    </w:pPr>
  </w:style>
  <w:style w:type="paragraph" w:styleId="ListNumber5">
    <w:name w:val="List Number 5"/>
    <w:basedOn w:val="Normal"/>
    <w:uiPriority w:val="99"/>
    <w:semiHidden/>
    <w:rsid w:val="00D143CB"/>
    <w:pPr>
      <w:numPr>
        <w:numId w:val="26"/>
      </w:numPr>
      <w:contextualSpacing/>
    </w:pPr>
  </w:style>
  <w:style w:type="paragraph" w:styleId="MacroText">
    <w:name w:val="macro"/>
    <w:link w:val="MacroTextChar"/>
    <w:uiPriority w:val="99"/>
    <w:semiHidden/>
    <w:rsid w:val="00D143C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D143CB"/>
    <w:rPr>
      <w:rFonts w:ascii="Consolas" w:eastAsiaTheme="minorHAnsi" w:hAnsi="Consolas" w:cs="Consolas"/>
      <w:sz w:val="20"/>
      <w:szCs w:val="20"/>
    </w:rPr>
  </w:style>
  <w:style w:type="table" w:customStyle="1" w:styleId="MediumGrid11">
    <w:name w:val="Medium Grid 11"/>
    <w:basedOn w:val="TableNormal"/>
    <w:uiPriority w:val="67"/>
    <w:rsid w:val="00D143C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143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143C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143C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143C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143C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143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14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143CB"/>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143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143C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143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143C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143C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143C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143C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143C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143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143C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143CB"/>
    <w:rPr>
      <w:rFonts w:asciiTheme="majorHAnsi" w:eastAsiaTheme="majorEastAsia" w:hAnsiTheme="majorHAnsi" w:cstheme="majorBidi"/>
      <w:sz w:val="24"/>
      <w:szCs w:val="24"/>
      <w:shd w:val="pct20" w:color="auto" w:fill="auto"/>
    </w:rPr>
  </w:style>
  <w:style w:type="paragraph" w:styleId="NoSpacing">
    <w:name w:val="No Spacing"/>
    <w:uiPriority w:val="99"/>
    <w:qFormat/>
    <w:rsid w:val="00D143CB"/>
    <w:pPr>
      <w:spacing w:after="0" w:line="240" w:lineRule="auto"/>
    </w:pPr>
    <w:rPr>
      <w:rFonts w:eastAsiaTheme="minorHAnsi"/>
    </w:rPr>
  </w:style>
  <w:style w:type="paragraph" w:styleId="NormalIndent">
    <w:name w:val="Normal Indent"/>
    <w:basedOn w:val="Normal"/>
    <w:uiPriority w:val="99"/>
    <w:semiHidden/>
    <w:rsid w:val="00D143CB"/>
    <w:pPr>
      <w:ind w:left="720"/>
    </w:pPr>
  </w:style>
  <w:style w:type="paragraph" w:styleId="NoteHeading">
    <w:name w:val="Note Heading"/>
    <w:basedOn w:val="Normal"/>
    <w:next w:val="Normal"/>
    <w:link w:val="NoteHeadingChar"/>
    <w:uiPriority w:val="99"/>
    <w:semiHidden/>
    <w:rsid w:val="00D143CB"/>
    <w:pPr>
      <w:spacing w:after="0" w:line="240" w:lineRule="auto"/>
    </w:pPr>
  </w:style>
  <w:style w:type="character" w:customStyle="1" w:styleId="NoteHeadingChar">
    <w:name w:val="Note Heading Char"/>
    <w:basedOn w:val="DefaultParagraphFont"/>
    <w:link w:val="NoteHeading"/>
    <w:uiPriority w:val="99"/>
    <w:semiHidden/>
    <w:rsid w:val="00D143CB"/>
    <w:rPr>
      <w:rFonts w:eastAsiaTheme="minorHAnsi"/>
    </w:rPr>
  </w:style>
  <w:style w:type="paragraph" w:styleId="PlainText">
    <w:name w:val="Plain Text"/>
    <w:basedOn w:val="Normal"/>
    <w:link w:val="PlainTextChar"/>
    <w:semiHidden/>
    <w:rsid w:val="00D143C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D143CB"/>
    <w:rPr>
      <w:rFonts w:ascii="Consolas" w:eastAsiaTheme="minorHAnsi" w:hAnsi="Consolas" w:cs="Consolas"/>
      <w:sz w:val="21"/>
      <w:szCs w:val="21"/>
    </w:rPr>
  </w:style>
  <w:style w:type="paragraph" w:styleId="Signature">
    <w:name w:val="Signature"/>
    <w:basedOn w:val="Normal"/>
    <w:link w:val="SignatureChar"/>
    <w:uiPriority w:val="99"/>
    <w:semiHidden/>
    <w:rsid w:val="00D143CB"/>
    <w:pPr>
      <w:spacing w:after="0" w:line="240" w:lineRule="auto"/>
      <w:ind w:left="4320"/>
    </w:pPr>
  </w:style>
  <w:style w:type="character" w:customStyle="1" w:styleId="SignatureChar">
    <w:name w:val="Signature Char"/>
    <w:basedOn w:val="DefaultParagraphFont"/>
    <w:link w:val="Signature"/>
    <w:uiPriority w:val="99"/>
    <w:semiHidden/>
    <w:rsid w:val="00D143CB"/>
    <w:rPr>
      <w:rFonts w:eastAsiaTheme="minorHAnsi"/>
    </w:rPr>
  </w:style>
  <w:style w:type="table" w:styleId="Table3Deffects1">
    <w:name w:val="Table 3D effects 1"/>
    <w:basedOn w:val="TableNormal"/>
    <w:uiPriority w:val="99"/>
    <w:semiHidden/>
    <w:unhideWhenUsed/>
    <w:rsid w:val="00D143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143C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143C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143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143C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143C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143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143C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143C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143C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143C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143C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143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143C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143C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143C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143C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143C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143C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143C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143C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143C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143C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143C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143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143C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143C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143C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143C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143C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143C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143C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143C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143CB"/>
    <w:pPr>
      <w:spacing w:after="0"/>
      <w:ind w:left="220" w:hanging="220"/>
    </w:pPr>
  </w:style>
  <w:style w:type="paragraph" w:styleId="TableofFigures">
    <w:name w:val="table of figures"/>
    <w:basedOn w:val="Normal"/>
    <w:next w:val="Normal"/>
    <w:uiPriority w:val="99"/>
    <w:semiHidden/>
    <w:rsid w:val="00D143CB"/>
    <w:pPr>
      <w:spacing w:after="0"/>
    </w:pPr>
  </w:style>
  <w:style w:type="table" w:styleId="TableProfessional">
    <w:name w:val="Table Professional"/>
    <w:basedOn w:val="TableNormal"/>
    <w:uiPriority w:val="99"/>
    <w:semiHidden/>
    <w:unhideWhenUsed/>
    <w:rsid w:val="00D143C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143C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143C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143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143C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143C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14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143C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143C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143C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D143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D143CB"/>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D143C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99"/>
    <w:semiHidden/>
    <w:qFormat/>
    <w:rsid w:val="00D143CB"/>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TabularSource">
    <w:name w:val="TabularSource"/>
    <w:basedOn w:val="TabularEntry"/>
    <w:qFormat/>
    <w:rsid w:val="00D143CB"/>
    <w:pPr>
      <w:spacing w:before="120" w:after="120"/>
      <w:ind w:left="1440"/>
    </w:pPr>
    <w:rPr>
      <w:sz w:val="20"/>
    </w:rPr>
  </w:style>
  <w:style w:type="paragraph" w:customStyle="1" w:styleId="DialogContinued">
    <w:name w:val="DialogContinued"/>
    <w:basedOn w:val="Dialog"/>
    <w:qFormat/>
    <w:rsid w:val="00D143CB"/>
    <w:pPr>
      <w:ind w:firstLine="0"/>
    </w:pPr>
  </w:style>
  <w:style w:type="paragraph" w:customStyle="1" w:styleId="FeatureRecipeTitleAlternative">
    <w:name w:val="FeatureRecipeTitleAlternative"/>
    <w:basedOn w:val="RecipeTitleAlternative"/>
    <w:qFormat/>
    <w:rsid w:val="00D143CB"/>
    <w:pPr>
      <w:shd w:val="clear" w:color="auto" w:fill="BFBFBF" w:themeFill="background1" w:themeFillShade="BF"/>
    </w:pPr>
  </w:style>
  <w:style w:type="paragraph" w:customStyle="1" w:styleId="FeatureRecipeIntro">
    <w:name w:val="FeatureRecipeIntro"/>
    <w:basedOn w:val="RecipeIntro"/>
    <w:qFormat/>
    <w:rsid w:val="00D143CB"/>
    <w:pPr>
      <w:shd w:val="clear" w:color="auto" w:fill="BFBFBF" w:themeFill="background1" w:themeFillShade="BF"/>
    </w:pPr>
  </w:style>
  <w:style w:type="paragraph" w:customStyle="1" w:styleId="FeatureRecipeSubRecipeTitle">
    <w:name w:val="FeatureRecipeSubRecipeTitle"/>
    <w:basedOn w:val="RecipeSubrecipeTitle"/>
    <w:qFormat/>
    <w:rsid w:val="00D143CB"/>
    <w:pPr>
      <w:shd w:val="clear" w:color="auto" w:fill="BFBFBF" w:themeFill="background1" w:themeFillShade="BF"/>
    </w:pPr>
  </w:style>
  <w:style w:type="paragraph" w:customStyle="1" w:styleId="FeatureRecipeIngredientHead">
    <w:name w:val="FeatureRecipeIngredientHead"/>
    <w:basedOn w:val="RecipeIngredientHead"/>
    <w:qFormat/>
    <w:rsid w:val="00D143CB"/>
    <w:pPr>
      <w:shd w:val="clear" w:color="auto" w:fill="BFBFBF" w:themeFill="background1" w:themeFillShade="BF"/>
    </w:pPr>
  </w:style>
  <w:style w:type="paragraph" w:customStyle="1" w:styleId="FeatureRecipeTime">
    <w:name w:val="FeatureRecipeTime"/>
    <w:basedOn w:val="RecipeTime"/>
    <w:qFormat/>
    <w:rsid w:val="00D143CB"/>
    <w:pPr>
      <w:shd w:val="clear" w:color="auto" w:fill="BFBFBF" w:themeFill="background1" w:themeFillShade="BF"/>
    </w:pPr>
  </w:style>
  <w:style w:type="paragraph" w:customStyle="1" w:styleId="RecipeVariationPara">
    <w:name w:val="RecipeVariationPara"/>
    <w:basedOn w:val="RecipeVariationHead"/>
    <w:qFormat/>
    <w:rsid w:val="00D143CB"/>
    <w:rPr>
      <w:i/>
      <w:u w:val="none"/>
    </w:rPr>
  </w:style>
  <w:style w:type="paragraph" w:customStyle="1" w:styleId="FeatureRecipeVariationPara">
    <w:name w:val="FeatureRecipeVariationPara"/>
    <w:basedOn w:val="RecipeVariationPara"/>
    <w:qFormat/>
    <w:rsid w:val="00D143CB"/>
    <w:pPr>
      <w:shd w:val="clear" w:color="auto" w:fill="BFBFBF" w:themeFill="background1" w:themeFillShade="BF"/>
    </w:pPr>
  </w:style>
  <w:style w:type="paragraph" w:customStyle="1" w:styleId="RecipeVariation2">
    <w:name w:val="RecipeVariation2"/>
    <w:basedOn w:val="RecipeVariationH2"/>
    <w:qFormat/>
    <w:rsid w:val="00D143CB"/>
    <w:rPr>
      <w:i/>
    </w:rPr>
  </w:style>
  <w:style w:type="paragraph" w:customStyle="1" w:styleId="FeatureRecipeVariation2">
    <w:name w:val="FeatureRecipeVariation2"/>
    <w:basedOn w:val="RecipeVariation2"/>
    <w:qFormat/>
    <w:rsid w:val="00D143CB"/>
    <w:pPr>
      <w:shd w:val="clear" w:color="auto" w:fill="BFBFBF" w:themeFill="background1" w:themeFillShade="BF"/>
    </w:pPr>
  </w:style>
  <w:style w:type="paragraph" w:customStyle="1" w:styleId="FeatureRecipeNutritionInfo">
    <w:name w:val="FeatureRecipeNutritionInfo"/>
    <w:basedOn w:val="RecipeNutritionInfo"/>
    <w:qFormat/>
    <w:rsid w:val="00D143CB"/>
    <w:pPr>
      <w:shd w:val="clear" w:color="auto" w:fill="BFBFBF" w:themeFill="background1" w:themeFillShade="BF"/>
    </w:pPr>
  </w:style>
  <w:style w:type="paragraph" w:customStyle="1" w:styleId="FeatureRecipeFootnote">
    <w:name w:val="FeatureRecipeFootnote"/>
    <w:basedOn w:val="RecipeFootnote"/>
    <w:qFormat/>
    <w:rsid w:val="00D143CB"/>
    <w:pPr>
      <w:shd w:val="clear" w:color="auto" w:fill="BFBFBF" w:themeFill="background1" w:themeFillShade="BF"/>
    </w:pPr>
  </w:style>
  <w:style w:type="paragraph" w:customStyle="1" w:styleId="FeatureRecipeUSMeasure">
    <w:name w:val="FeatureRecipeUSMeasure"/>
    <w:basedOn w:val="RecipeUSMeasure"/>
    <w:qFormat/>
    <w:rsid w:val="00D143CB"/>
    <w:pPr>
      <w:shd w:val="clear" w:color="auto" w:fill="BFBFBF" w:themeFill="background1" w:themeFillShade="BF"/>
    </w:pPr>
  </w:style>
  <w:style w:type="paragraph" w:customStyle="1" w:styleId="FeatureRecipeMetricMeasure">
    <w:name w:val="FeatureRecipeMetricMeasure"/>
    <w:basedOn w:val="RecipeMetricMeasure"/>
    <w:qFormat/>
    <w:rsid w:val="00D143CB"/>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D143CB"/>
    <w:pPr>
      <w:shd w:val="clear" w:color="auto" w:fill="BFBFBF" w:themeFill="background1" w:themeFillShade="BF"/>
    </w:pPr>
  </w:style>
  <w:style w:type="paragraph" w:customStyle="1" w:styleId="FeatureRecipeTableHead">
    <w:name w:val="FeatureRecipeTableHead"/>
    <w:basedOn w:val="RecipeTableHead"/>
    <w:qFormat/>
    <w:rsid w:val="00D143CB"/>
    <w:pPr>
      <w:shd w:val="clear" w:color="auto" w:fill="BFBFBF" w:themeFill="background1" w:themeFillShade="BF"/>
    </w:pPr>
  </w:style>
  <w:style w:type="paragraph" w:customStyle="1" w:styleId="FeatureRecipeVariationHead">
    <w:name w:val="FeatureRecipeVariationHead"/>
    <w:basedOn w:val="RecipeVariationHead"/>
    <w:qFormat/>
    <w:rsid w:val="00D143CB"/>
    <w:pPr>
      <w:shd w:val="clear" w:color="auto" w:fill="BFBFBF" w:themeFill="background1" w:themeFillShade="BF"/>
    </w:pPr>
  </w:style>
  <w:style w:type="paragraph" w:customStyle="1" w:styleId="FeatureRecipeVariationH2">
    <w:name w:val="FeatureRecipeVariationH2"/>
    <w:basedOn w:val="RecipeVariationH2"/>
    <w:qFormat/>
    <w:rsid w:val="00D143CB"/>
    <w:pPr>
      <w:shd w:val="clear" w:color="auto" w:fill="BFBFBF" w:themeFill="background1" w:themeFillShade="BF"/>
    </w:pPr>
  </w:style>
  <w:style w:type="paragraph" w:customStyle="1" w:styleId="FeatureRecipeProcedureHead">
    <w:name w:val="FeatureRecipeProcedureHead"/>
    <w:basedOn w:val="RecipeProcedureHead"/>
    <w:qFormat/>
    <w:rsid w:val="00D143CB"/>
    <w:pPr>
      <w:shd w:val="clear" w:color="auto" w:fill="BFBFBF" w:themeFill="background1" w:themeFillShade="BF"/>
    </w:pPr>
  </w:style>
  <w:style w:type="paragraph" w:customStyle="1" w:styleId="RecipeNoteHead">
    <w:name w:val="RecipeNoteHead"/>
    <w:basedOn w:val="RecipeFootnote"/>
    <w:qFormat/>
    <w:rsid w:val="00D143CB"/>
    <w:rPr>
      <w:b/>
      <w:i/>
    </w:rPr>
  </w:style>
  <w:style w:type="paragraph" w:customStyle="1" w:styleId="FeatureRecipeNoteHead">
    <w:name w:val="FeatureRecipeNoteHead"/>
    <w:basedOn w:val="RecipeNoteHead"/>
    <w:qFormat/>
    <w:rsid w:val="00D143CB"/>
    <w:pPr>
      <w:shd w:val="clear" w:color="auto" w:fill="BFBFBF" w:themeFill="background1" w:themeFillShade="BF"/>
    </w:pPr>
  </w:style>
  <w:style w:type="paragraph" w:customStyle="1" w:styleId="FeatureRecipeNotePara">
    <w:name w:val="FeatureRecipeNotePara"/>
    <w:basedOn w:val="FeatureRecipeNoteHead"/>
    <w:qFormat/>
    <w:rsid w:val="00D143CB"/>
    <w:rPr>
      <w:b w:val="0"/>
      <w:i w:val="0"/>
      <w:sz w:val="18"/>
    </w:rPr>
  </w:style>
  <w:style w:type="paragraph" w:customStyle="1" w:styleId="RecipeNotePara">
    <w:name w:val="RecipeNotePara"/>
    <w:basedOn w:val="FeatureRecipeNotePara"/>
    <w:rsid w:val="00D143CB"/>
    <w:pPr>
      <w:shd w:val="clear" w:color="auto" w:fill="FFFFFF" w:themeFill="background1"/>
    </w:pPr>
  </w:style>
  <w:style w:type="paragraph" w:customStyle="1" w:styleId="RecipeNoteHead3">
    <w:name w:val="RecipeNoteHead3"/>
    <w:basedOn w:val="RecipeNotePara"/>
    <w:qFormat/>
    <w:rsid w:val="00D143CB"/>
    <w:rPr>
      <w:i/>
    </w:rPr>
  </w:style>
  <w:style w:type="paragraph" w:customStyle="1" w:styleId="FeatureRecipeNoteHead3">
    <w:name w:val="FeatureRecipeNoteHead3"/>
    <w:basedOn w:val="RecipeNoteHead3"/>
    <w:qFormat/>
    <w:rsid w:val="00D143CB"/>
    <w:pPr>
      <w:shd w:val="clear" w:color="auto" w:fill="BFBFBF" w:themeFill="background1" w:themeFillShade="BF"/>
    </w:pPr>
  </w:style>
  <w:style w:type="paragraph" w:customStyle="1" w:styleId="FeatureRecipeNoteHead4">
    <w:name w:val="FeatureRecipeNoteHead4"/>
    <w:basedOn w:val="FeatureRecipeNoteHead3"/>
    <w:qFormat/>
    <w:rsid w:val="00D143CB"/>
    <w:rPr>
      <w:b/>
    </w:rPr>
  </w:style>
  <w:style w:type="paragraph" w:customStyle="1" w:styleId="RecipeNoteHead4">
    <w:name w:val="RecipeNoteHead4"/>
    <w:basedOn w:val="FeatureRecipeNoteHead4"/>
    <w:qFormat/>
    <w:rsid w:val="00D143CB"/>
    <w:pPr>
      <w:shd w:val="clear" w:color="auto" w:fill="FFFFFF" w:themeFill="background1"/>
    </w:pPr>
  </w:style>
  <w:style w:type="character" w:customStyle="1" w:styleId="BoldItalic">
    <w:name w:val="BoldItalic"/>
    <w:rsid w:val="00D143CB"/>
    <w:rPr>
      <w:b/>
      <w:i/>
    </w:rPr>
  </w:style>
  <w:style w:type="character" w:customStyle="1" w:styleId="Bold">
    <w:name w:val="Bold"/>
    <w:rsid w:val="00D143CB"/>
    <w:rPr>
      <w:b/>
    </w:rPr>
  </w:style>
  <w:style w:type="character" w:customStyle="1" w:styleId="boldred">
    <w:name w:val="bold red"/>
    <w:rsid w:val="00D143CB"/>
  </w:style>
  <w:style w:type="table" w:customStyle="1" w:styleId="ColorfulGrid2">
    <w:name w:val="Colorful Grid2"/>
    <w:basedOn w:val="TableNormal"/>
    <w:uiPriority w:val="73"/>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FD02A6"/>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FD02A6"/>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FD02A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FD02A6"/>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FD02A6"/>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FD02A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D143CB"/>
    <w:rPr>
      <w:rFonts w:ascii="Arial" w:eastAsia="Times New Roman" w:hAnsi="Arial" w:cs="Times New Roman"/>
      <w:b/>
      <w:snapToGrid w:val="0"/>
      <w:sz w:val="60"/>
      <w:szCs w:val="20"/>
    </w:rPr>
  </w:style>
  <w:style w:type="table" w:styleId="ColorfulGrid">
    <w:name w:val="Colorful Grid"/>
    <w:basedOn w:val="TableNormal"/>
    <w:uiPriority w:val="73"/>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D143CB"/>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143CB"/>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143CB"/>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143CB"/>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D143CB"/>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143CB"/>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westbrookstevens.com/people.htm"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Sad_cry" Type="http://schemas.openxmlformats.org/officeDocument/2006/relationships/image" Target="images/Sad_cry.png"/><Relationship Id="wiley_logo" Type="http://schemas.openxmlformats.org/officeDocument/2006/relationships/image" Target="images/wiley_logo.tif"/><Relationship Id="Love" Type="http://schemas.openxmlformats.org/officeDocument/2006/relationships/image" Target="images/Love.png"/></Relationships>
</file>

<file path=customUI/customUI.xml><?xml version="1.0" encoding="utf-8"?>
<customUI xmlns:xsi="http://www.w3.org/2001/XMLSchema-instance" xmlns="http://schemas.microsoft.com/office/2006/01/customui">
  <ribbon>
    <tabs>
      <tab idMso="TabHome">
        <!-- Hides Paragraph, Font and Styles Groups -->
        <group idMso="GroupParagraph" visible="false"/>
        <group idMso="GroupFont" visible="false"/>
        <group idMso="GroupStyles" visible="false"/>
        <!-- Customizes tools available for Fonts Group -->
        <group id="Fonts" label="Fonts">
          <toggleButton idMso="Bold"/>
          <toggleButton idMso="Italic"/>
          <gallery idMso="TextHighlightColorPicker"/>
        </group>
        <group label="All Styles" id="Styles1">
          <comboBox idMso="StyleGalleryClassic"/>
          <button idMso="StylesPane" size="normal"/>
          <button id="ShowStyleArea" label="Show Style Area" screentip="Switches to Draft view to display names of applied styles in right margin." size="normal" onAction="StyleArea" imageMso="PropertySheet"/>
        </group>
        <!--Display Style Area 
                <group id="StyleArea" label="StyleArea">
                   </group>
                -->
        <!--  Insert Comment or Query -->
        <group id="SDMacros" label="Wiley Macros">
          <button imageMso="D" id="Directive" label="Apply Directive" screentip="Use to insert a Directive paragraph to communicate special instructions within the manuscript. These will be removed at layout." size="normal" onAction="Insert_Directive_Paragraph" keytip="DI"/>
          <menu imageMso="Q" id="Queries" label="Insert Query" itemSize="normal" keytip="QY">
            <button imageMso="Q" id="QueryInline" label="Insert Inline Query" screentip="Use to insert a Query  into a line of text. Best used with Track Changes on." onAction="Insert_Query_into_Text" keytip="QI"/>
            <button imageMso="Q" id="QueryPara" label="Insert Query Paragraph" screentip="Use to insert a Query  as a separate paragraph." onAction="Insert_Query_Paragraph" keytip="QP"/>
          </menu>
          <!-- Wiley Macros   -->
          <menu id="Tools" label="More Tools . . ." screentip="Macros that may be useful for working with your manuscript." itemSize="normal">
            <!-- Title Case -->
            <button id="StyCkS" imageMso="StylesStyleInspector" label="Validate Styles [File]" screentip="Confirms that all styles in the document are valid WileySD; if not, user can select correct style." onAction="RunValidateStylesSingle"/>
            <button id="StyCkB" imageMso="StylesStyleInspector" label="Validate Styles [Batch]" screentip="Confirms that all styles in the a group of files are valid WileySD; if not, user can select correct style." onAction="RunValidateStylesBatch"/>
            <button id="TitleCase2" imageMso="FormControlLabel" label="Title Case Current Selection" screentip="Changes selected text to title case, with proper case for articles and prepositions." onAction="RealTitleCase"/>
            <button id="Artlog" imageMso="PhotoAlbumInsert" label="Art Log [Single File]" screentip="Creates an art inventory log for this file." onAction="ArtLog"/>
            <button id="ArtLogBatch" imageMso="PhotoAlbumEdit" label="Batch Art Log [Word Format]" screentip="Creates an art inventory log, in Word format, for all files in this folder." onAction="RunArtLogBatch"/>
            <button id="ArtLogBatchXL" imageMso="PhotoAlbumEdit" label="Batch Art Log [Excel Format]" screentip="Creates an art inventory log, in Excel format, for all files in this folder." onAction="BatchArtRoutineXL"/>
            <button id="KeyTermsList" imageMso="FieldsUpdate" label="KeyTermsList" screentip="Creates key terms list for this document." onAction="KeyTermsList"/>
            <button id="TableOfContentsSD" label="Create Table of Contents [File]" onAction="RunTOCFile" screentip="Creates an Table of Contents for this file." imageMso="TableOfContentsDialog"/>
            <button id="TableOfContentsSDB" label="Create Table of Contents [Batch]" onAction="RunTOCBatch" screentip="Creates an Table of Contents for multiple files that you select." imageMso="TableOfContentsDialog"/>
            <button id="UnlinkAllFields" label="Convert Fields to Plain Text" onAction="UnlinkAllFields" screentip="Removes all field links from the document." imageMso="FieldsUpdate"/>
            <button id="EdHeaders" label="Insert Header" onAction="EdHeaders" screentip="Inserts an ISBN-specific header." imageMso="HeaderFooterInsert"/>
            <button id="CPNS" label="Insert Consecutive Page Numbers" onAction="RunConsPg" screentip="Renumbers selected documents with consecutive page numbers." imageMso="HeaderFooterInsert"/>
            <button id="AWS" onAction="CalloutChecks" label="Check Callouts" imageMso="OmsSlideInsert" screentip="Checks for art/table callouts in text against art/table placement slugs."/>
            <button id="VersionInfo" label="Version" screentip="Displays WileySD version information." onAction="Version"/>
          </menu>
        </group>
        <group id="Basics" label="Wiley Basics">
          <button id="ParaA" label="Para" size="normal" onAction="Para" keytip="PA"/>
          <button id="ChapterTitleA" label="ChapterTitle" onAction="ChapterTitle" size="normal" keytip="CT"/>
          <button id="ConvertTableA" label="Convert Text to Table" onAction="FormatTable" size="normal" keytip="TB"/>
          <button id="TableCaptionA" label="TableCaption" onAction="TableCaption" size="normal" keytip="TC"/>
          <button id="TableHeadA" label="TableHead" onAction="TableHead" size="normal" keytip="TH"/>
          <button id="TableEntryA" label="TableEntry" onAction="TableEntry" size="normal" keytip="TE"/>
          <button id="InsertTableA" label="Insert Table" screentip="Provides a form to set up a table for auto-insertion." onAction="InsertTable" imageMso="TableDrawTable" size="normal" keytip="IT"/>
          <button label="Insert Figure Slug" onAction="Figure_Slug" screentip="Inserts basic format for a Slug to indicate placement and caption of a figure." id="FigureSlugInsertA" imageMso="GoTo" size="normal" keytip="IS"/>
          <button id="SlugStyle" label="Apply Slug Style" onAction="Slug" size="normal" screentip="Applies Slug style for a figure caption." keytip="SS"/>
          <button id="StartFeature1" screentip="Start a feature section by selecting a feature type." label="Start a Feature" size="large" onAction="runFeature" imageMso="F" keytip="FT"/>
          <button id="H1A" label="H1" onAction="H1" size="normal" keytip="H1"/>
          <button id="H2a" label="H2" onAction="H2" size="normal" keytip="H2"/>
          <button id="H3a" label="H3" onAction="H3" size="normal" keytip="H3"/>
          <button id="ListBulletedA" label="Bullet List" onAction="ListBulleted" size="normal" keytip="BL"/>
          <button id="ListNumberedA" label="Numbered List" onAction="ListNumbered" size="normal" keytip="NL"/>
          <button id="ListUnmarkedA" label="Unmarked List" onAction="ListUnmarked" size="normal" keytip="UL"/>
        </group>
        <!-- Version Info 
                <group id="Version" label="WileySD">
                    </group>-->
      </tab>
      <tab idMso="TabPageLayoutWord" visible="false"/>
      <tab idMso="TabMailings" visible="false"/>
      <tab idMso="TabReviewWord">
        <group id="HappyFaces" label="Accept/Reject Revisions" insertBeforeMso="GroupProofing">
          <button id="AcceptRev" label="Accept" screentip="Accepts highlighted text, or entire current para if nothing is selected, then moves to next para." size="large" onAction="Accept_Changes" image="Love" keytip="RR"/>
          <button id="RejectRev" label="Reject" screentip="Rejects highlighted text, or entire current para if nothing is selected, then moves to next para." size="large" onAction="Reject_Changes" image="Sad_cry" keytip="AA"/>
        </group>
      </tab>
      <!-- Commenting and Author Queries Group -->
      <tab id="SDUnits" label="SD Units" keytip="U">
        <!-- Unit openers -->
        <group id="Parts" label="Parts and Sections">
          <button id="PartTitle" label="PartTitle" screentip="Applies PartTitle style to text." size="normal" onAction="PartTitle"/>
          <button id="PartIntroductionPara" label="PartIntroductionPara" screentip="Use for an introductory paragraph in a part section." size="normal" onAction="PartIntroductionPara"/>
          <button id="PartFeaturingList" label="PartFeaturingList" screentip="Use for a contents list on a part page." size="normal" onAction="PartFeaturingList"/>
          <button id="SectionTitle" label="SectionTitle" screentip="Applies Section Title  style to text." size="normal" onAction="SectionTitle"/>
        </group>
        <group id="Chapter" label="Chapters">
          <button id="ChapterTitle" label="ChapterTitle" screentip="Applies ChapterTitle style to text." size="normal" onAction="ChapterTitle"/>
          <button id="ChapterSubtitle" label="ChapterSubtitle" screentip="Applies chapter subtitle style to text." size="normal" onAction="ChapterSubtitle"/>
          <button id="ChapterAuthor" label="ChapterAuthor" screentip="Applies chapter author style to text." size="normal" onAction="ChapterAuthor"/>
          <button id="ChapterAuthorAffiliation" label="ChapterAuthorAffiliation" screentip="Professional affiliation of the chapter author." size="normal" onAction="ChapterAuthorAffiliation"/>
          <button id="ChapterIntroductionHead" label="ChapterIntroductionHead" screentip="Heading for chapter introductory paragraphs." size="normal" onAction="ChapterIntroductionHead"/>
          <button id="ChapterIntroductionPara" label="ChapterIntroductionPara" screentip="Chapter introductory paragraphs, before the start of main text." size="normal" onAction="ChapterIntroductionPara"/>
          <button id="ChapterFeaturingList" label="ChapterFeaturingList" screentip="First level of a chapter-level contents list." size="normal" onAction="ChapterFeaturingList"/>
          <button id="ChapterFeaturingListSub" label="ChapterFeaturingListSub" screentip="Second level of a chapter-level contents list." size="normal" onAction="ChapterFeaturingListSub"/>
          <button id="ChapterFeaturingListSub2" label="ChapterFeaturingListSub2" screentip="Third level of a chapter-level contents list." size="normal" onAction="ChapterFeaturingListSub2"/>
          <button id="ChapterCredit" label="ChapterCredit" screentip="Usually a footnote on the chapter opener." size="normal" onAction="ChapterCredit"/>
        </group>
        <group id="Epigraphs" label="Epigraphs">
          <button id="Epigraph" label="Epigraph" screentip="A quotation that begins a chapter or a section." size="normal" onAction="Epigraph"/>
          <button id="EpigraphSource" label="EpigraphSource" screentip="Source - author, text, etc. - of an opening quotation." size="normal" onAction="EpigraphSource"/>
        </group>
        <group id="Frontmatter" label="Frontmatter">
          <button id="BookTitle" screentip="Title of book (for title page)" label="BookTitle" size="normal" onAction="BookTitle"/>
          <button id="BookSubtitle" screentip="Subtitle of book (for title page)" label="BookSubtitle" size="normal" onAction="BookSubtitle"/>
          <button id="BookAuthor" screentip="Author of book (for title page)" label="BookAuthor" size="normal" onAction="BookAuthor"/>
          <button id="BookEdition" screentip="Edition of book (for title page)" label="BookEdition" size="normal" onAction="BookEdition"/>
          <button id="CopyrightA" screentip="Copyright page." label="Copyright" size="normal" onAction="CopyrightStyle"/>
          <button id="Dedication" screentip="Dedication line or paragraph" label="Dedication" size="normal" onAction="Dedication"/>
          <button id="IntroductionTitle" screentip="Introduction title" label="IntroductionTitle" size="normal" onAction="IntroductionTitle"/>
          <button id="PrefaceTitle" screentip="Preface title" label="PrefaceTitle" size="normal" onAction="PrefaceTitle"/>
          <button id="SignatureLine" screentip="A signature and perhaps place and date, such as at the end of a letter or preface, often right-aligned." label="SignatureLine" size="normal" onAction="SignatureLine"/>
          <button id="MatterTitle1" screentip="Title for any of the front or back matter component titles that do not already have specific names." label="MatterTitle" size="normal" onAction="MatterTitle"/>
        </group>
        <group id="TOCStyles" label="Table of Contents">
          <button id="TOCTitle" screentip="Table of Contents title" label="TOCTitle" size="normal" onAction="TOCTitle"/>
          <button id="ContentsAbstract" screentip="Brief description of the contents of a chapter or article for the contents page." label="ContentsAbstract" size="normal" onAction="ContentsAbstract"/>
          <button id="ContentsPartTitle" screentip="TOC part title" label="ContentsPartTitle" size="normal" onAction="ContentsPartTitle"/>
          <button id="ContentsChapterTitle" screentip="TOC chapter title" label="ContentsChapterTitle" size="normal" onAction="ContentsChapterTitle"/>
          <button id="ContentsH1" screentip="TOC first level heading" label="ContentsH1" size="normal" onAction="ContentsH1"/>
          <button id="ContentsH2" screentip="TOC second level heading" label="ContentsH2" size="normal" onAction="ContentsH2"/>
          <button id="ContentsH3" screentip="TOC  third level heading" label="ContentsH3" size="normal" onAction="ContentsH3"/>
        </group>
        <!--  Back Matter -->
        <group id="BackMatter" label="Backmatter">
          <button id="EndnoteTitle" screentip="Endnote title (can also be used as title for Endnote at end of a chapter)" label="EndnoteTitle" size="normal" onAction="EndnoteTitle"/>
          <button id="EndnoteEntry2" screentip="An endnote item." label="EndnoteEntry" size="normal" onAction="EndnoteEntry"/>
          <button id="ReferenceTitle" screentip="Reference  title (can also be used as title for Reference section at end of a chapter)" label="ReferenceTitle" size="normal" onAction="ReferenceTitle"/>
          <button id="Reference2" screentip="A bibliographic reference item." label="Reference" size="normal" onAction="Reference"/>
          <button id="ReferenceAnnotation" screentip="Descriptive annotation to a bibliographic reference." label="ReferenceAnnotation" size="normal" onAction="ReferenceAnnotation"/>
          <button id="AppendixTitle" screentip="Appendix title" label="AppendixTitle" size="normal" onAction="AppendixTitle"/>
          <button id="BibliographyTitle" screentip="Bibliography title" label="BibliographyTitle" size="normal" onAction="BibliographyTitle"/>
          <button id="BibliographyEntry2" screentip="A bibliography item." label="BibliographyEntry" size="normal" onAction="BibliographyEntry"/>
          <button id="MatterTitle2" screentip="Title for any of the front or back matter component titles that do not already have specific names." label="MatterTitle" size="normal" onAction="MatterTitle"/>
        </group>
        <!-- Glossary -->
        <group id="Glossary" label="Glossary">
          <button id="GlossaryTitle" screentip="Title of Glossary file, usually contains the text Glossary" label="GlossaryTitle" size="normal" onAction="GlossaryTitle"/>
          <button id="GlossaryDefinition" screentip="Definitions within a glossary." label="GlossaryDefinition" size="normal" onAction="GlossaryDefinition"/>
          <button id="GlossaryLetter" screentip="Letter within a glossary." label="GlossaryLetter" size="normal" onAction="GlossaryLetter"/>
          <button id="GlossaryTerm" screentip="Terms within a glossary." label="GlossaryTerm" size="normal" onAction="GlossaryTerm"/>
        </group>
        <!-- Index -->
        <group id="Index" label="Index">
          <button id="IndexTitle" screentip="Title of Index file, usually contains the text Index" label="IndexTitle" size="normal" onAction="IndexTitle"/>
          <button id="IndexLetter" screentip="Letter heading within an index" label="IndexLetter" size="normal" onAction="IndexLetter"/>
          <button id="IndexNote" screentip="Note to readers" label="IndexNote" size="normal" onAction="IndexNote"/>
          <button id="Index1" screentip="Main-level index entries" label="Index1" size="normal" onAction="Index1"/>
          <button id="Index2" screentip="Second-level index entries" label="Index2" size="normal" onAction="Index2"/>
          <button id="Index3" screentip="Third-level index entries" label="Index3" size="normal" onAction="Index3"/>
        </group>
        <!-- Metadata -->
        <group id="Metadata" label="Meta Data">
          <button id="DOI" screentip="The digital object identifier (DOI) of the current article (mainly used in journals)." label="DOI" size="normal" onAction="DOI"/>
          <button id="AuthorBio" screentip="A biographical paragraph about the author." label="AuthorBio" size="normal" onAction="AuthorBio"/>
          <button id="AbstractHead" screentip="A heading within an abstract section." label="AbstractHead" size="normal" onAction="AbstractHead"/>
          <button id="AbstractPara" screentip="An abstract section summarizing the content of the chapter or article." label="AbstractPara" size="normal" onAction="AbstractPara"/>
          <button id="KeywordsPara" screentip="A list of keywords describing the content of the chapter or article." label="KeywordsPara" size="normal" onAction="KeywordsPara"/>
          <button id="BookReviewItem" screentip="The bibliographic information for a book being reviewed (mainly used in journals)." label="BookReviewItem" size="normal" onAction="BookReviewItem"/>
          <button id="BookReviewAuthor" screentip="The author of a book review (mainly used in journals)." label="BookReviewAuthor" size="normal" onAction="BookReviewAuthor"/>
        </group>
      </tab>
      <!-- Body Text Styles -->
      <tab id="SDBody" label="SD Body" keytip="B">
        <!-- Paragraph styles -->
        <group id="Paragraphs" label="Paragraphs">
          <button id="Para" label="Para" screentip="A regular body text paragraph." size="large" onAction="Para" imageMso="TextDirectionContext"/>
          <button id="ParaContinued" label="ParaContinued" screentip="A paragraph that continues from before a list, graphic, etc." size="normal" onAction="ParaContinued"/>
          <button id="ParaBulleted" label="ParaBulleted" screentip="A regular paragraph that uses a bullet." size="normal" onAction="ParaBulleted"/>
          <button id="ParaNumbered" label="ParaNumbered" screentip="A regular paragraph that uses a number." size="normal" onAction="ParaNumbered"/>
          <button id="CrossRefPara" label="CrossRefPara" screentip="A paragraph that indicates a cross-reference to another section in the book." size="normal" onAction="CrossRefPara"/>
        </group>
        <!-- Heading styles -->
        <group id="Headings" label="Headings">
          <button id="TextBreak" label="TextBreak" screentip="Indicator for a break between sections that uses white space or an ornament in layout." size="large" onAction="Text_Break" imageMso="SmartArtChangeColorsGallery"/>
          <button id="H1" label="H1" screentip="Applies first-level heading style to text." size="normal" onAction="H1"/>
          <button id="H2" label="H2" screentip="Applies second-level heading style to text." size="normal" onAction="H2"/>
          <button id="H3" label="H3" screentip="Applies third-level heading style to text." size="normal" onAction="H3"/>
          <button id="H4" label="H4" screentip="Applies fourth-level heading style to text." size="normal" onAction="H4"/>
          <button id="H5" label="H5" screentip="Applies fifth-level heading style to text." size="normal" onAction="H5"/>
          <button id="H6" label="H6" screentip="Applies sixth-level heading style to text." size="normal" onAction="H6"/>
        </group>
        <!--  Character Styles -->
        <group id="CharacterStyle" label="Character Styles">
          <toggleButton idMso="StylesStyleInspector" label="Style Inspector" description="Indicates paragraph and character styles applied to the selection."/>
          <button idMso="ClearFormatting" description="Clear Formatting" label="Clear Formatting"/>
          <button id="KeyTerm1" screentip="Terms the first time that they are defined in text. Generally appears in print in italic. Used in some designs to generate lists of key terms for the chapter summary section." label="KeyTerm" size="normal" onAction="KeyTerm"/>
          <button id="Variable1" screentip="Placeholder for value that depends on the reader's system setup. Generally appears in print in italic." label="Variable" size="normal" onAction="Variable"/>
          <button id="Superscript1" screentip="Superscripts" label="Superscript" size="normal" onAction="Superscript"/>
          <button id="Subscript1" screentip="Subscripts" label="Subscript" size="normal" onAction="Subscript"/>
          <button id="CrossRefTerm" screentip="Word or words to be tagged as cross-references to another section in the book." label="CrossRefTerm" size="normal" onAction="CrossRefTerm"/>
          <button id="GenusSpecies" label="GenusSpecies" size="normal" onAction="GenusSpecies"/>
          <button id="InlineURLA" label="InlineURL" size="normal" onAction="InlineURL"/>
          <button id="InlineEmail" label="InlineEmail" size="normal" onAction="InlineEmail"/>
          <button id="Callout1" screentip="Style for an in-text callout for a figure, table, or feature." label="Callout" size="normal" onAction="Callout"/>
        </group>
        <!-- Extract Styles -->
        <group id="Extracts" label="Extracts">
          <button id="ExtractHelp" screentip="Instructions for tagging extracts." label="ExtractHelp" size="large" onAction="ExtractHelp" imageMso="HighImportance"/>
          <button id="ExtractPara" screentip="Paragraph(s) extracted from another source." label="ExtractPara" size="normal" onAction="ExtractPara"/>
          <button id="ExtractAttribution" screentip="An attribution such as author or source that may follow an extract." label="ExtractAttribution" size="normal" onAction="ExtractAttribution"/>
          <button id="ExtractListBulleted" screentip="Bulleted list in an extract." label="ExtractListBulleted" size="normal" onAction="ExtractListBulleted"/>
          <button id="ExtractListNumbered" screentip="Numbered list in an extract." label="ExtractListNumbered" size="normal" onAction="ExtractListNumbered"/>
          <button id="QuotePara" screentip="Quoted material, such as pull quotes." label="QuotePara" size="normal" onAction="QuotePara"/>
          <button id="QuoteSource" screentip="The source (author, text) of a quote." label="QuoteSource" size="normal" onAction="QuoteSource"/>
          <button id="PoetryTitle" screentip="The title of a poem." label="PoetryTitle" size="normal" onAction="PoetryTitle"/>
          <button id="PoetryPara" screentip="The text of a poem." label="PoetryPara" size="normal" onAction="PoetryPara"/>
          <button id="PoetrySource" screentip="The source of a poem." label="PoetrySource" size="normal" onAction="PoetrySource"/>
        </group>
        <!-- Special styles -->
        <group id="Special" label="Special">
          <button id="FootnoteEntry" label="FootnoteEntry" screentip="A note that will appear at the bottom of a page." size="normal" onAction="FootnoteEntry"/>
          <button id="Dialog" label="Dialog" screentip="Paragraphs used for a dialog among multiple speakers." size="normal" onAction="Dialog"/>
          <button id="URLPara" label="URLPara" screentip="Standalone paragraph that is only a URL." size="normal" onAction="URLPara"/>
          <button id="FloatingHead" label="FloatingHead" screentip="A heading that is displayed the same throughout a book, regardless of hierarchy." size="normal" onAction="FloatingHead"/>
          <button id="SupplementInstruction" label="SupplementInstruction" screentip="Reader instruction lines for supplements." size="normal" onAction="SupplementInstruction"/>
        </group>
        <group id="Other" label="Other">
          <!-- End of Chapter Styles -->
          <menu id="eoc" label="End of Chapter Headings" itemSize="normal" supertip="Heading styles for end-of-chapter elements.">
            <button id="BibliographyHead" label="BibliographyHead" screentip="Heading for a bibliography section at the end of a chapter." onAction="BibliographyHead"/>
            <button id="BibliographyEntry" label="BibliographyEntry" screentip="A bibliography entry at the end of a chapter." onAction="BibliographyEntry"/>
            <button id="DiscussionHead" label="DiscussionHead" screentip="Heading for a discussion section at the end of a chapter." onAction="DiscussionHead"/>
            <button id="EndnotesHead" label="EndnotesHead" screentip="Heading for an endnotes section at the end of a chapter." onAction="EndnotesHead"/>
            <button id="EndnoteEntry" label="EndnoteEntry" screentip="Endnote entry at the end of a chapter." onAction="EndnoteEntry"/>
            <button id="ExercisesHead" label="ExercisesHead" screentip="Heading for an exercises section at the end of a chapter." onAction="ExercisesHead"/>
            <button id="FurtherReadingHead" label="FurtherReadingHead" screentip="Heading for a further reading section at the end of a chapter." onAction="FurtherReadingHead"/>
            <button id="KeyConceptsHead" label="KeyConceptsHead" screentip="Heading for a key concepts section at the end of a chapter." onAction="KeyConceptsHead"/>
            <button id="KeyTermsHead" label="KeyTermsHead" screentip="Heading for a key terms section at the end of a chapter." onAction="KeyTermsHead"/>
            <button id="ProblemsHead" label="ProblemsHead" screentip="Heading for a problems section at the end of a chapter." onAction="ProblemsHead"/>
            <button id="ReviewHead" label="ReviewHead" screentip="Heading for a review section at the end of a chapter." onAction="ReviewHead"/>
            <button id="SummaryHead" label="SummaryHead" screentip="Heading for a summary section at the end of a chapter." onAction="SummaryHead"/>
            <button id="ReferencesHead" label="ReferencesHead" screentip="Heading for a references section at the end of a chapter." onAction="ReferencesHead"/>
            <button id="Reference" label="Reference" screentip="Reference entry at the end of a chapter." onAction="Reference"/>
            <button id="QuestionsHead" label="QuestionsHead" screentip="Heading for a questions section at the end of a chapter." onAction="QuestionsHead"/>
            <button id="AnswersHead" label="AnswersHead" screentip="Heading for an answers section at the end of a chapter." onAction="AnswersHead"/>
          </menu>
          <!-- Objectives -->
          <menu id="Objectives" label="Objectives" itemSize="normal">
            <button id="ChapterObjectiveTitle" screentip="General Usage: Title of Chapter Objectives for the beginning of chapter. For Sybex: Use for the text Company Name's Exam Objectives Covered in This Chapter." label="ChapterObjectiveTitle" onAction="ChapterObjectiveTitle"/>
            <button id="ChapterObjective" screentip="Objectives listed at the beginning of the chapter" label="ChapterObjective" onAction="ChapterObjective"/>
            <button id="ChapterSubobjective" screentip="Subobjectives listed at the beginning of the chapter" label="ChapterSubobjective" onAction="ChapterSubobjective"/>
            <button id="ObjectiveTitle" screentip="General Usage: Title of objectives listed within chapter at point of discussion. For Sybex: Use for the text Microsoft Exam Objective" label="ObjectiveTitle" onAction="ObjectiveTitle"/>
            <button id="Objective" screentip="Main objectives listed within chapter at point of discussion" label="Objective" onAction="Objective"/>
            <button id="Subobjective" screentip="Subobjectives listed within chapter at the point of discussion" label="Subobjective" onAction="Subobjective"/>
          </menu>
          <!-- Questions and Answers -->
          <menu id="QA" label="Questions and Answers" itemSize="normal">
            <button id="Question" screentip="Questions must be preceded by numbering 1.tab" label="Question" onAction="Question"/>
            <button id="Option" screentip="Option in multiple choice questions; must be preceded by alpha numbering A.tab" label="Option" onAction="OptionStyle"/>
            <button id="Answer" screentip="Answer; must be preceded by text Answer." label="Answer" onAction="Answer"/>
            <button id="Explanation" screentip="Explanation; required after Answer" label="Explanation" onAction="Explanation"/>
            <button id="ShortBlank" screentip="Inserts a short blank line." label="Short blank (insert)" onAction="ShortBlank" imageMso="GoTo"/>
            <button id="LongBlank" screentip="Inserts a long blank line." label="Long blank (insert)" onAction="LongBlank" imageMso="GoTo"/>
          </menu>
          <!-- Sybex Certification Inserts -->
          <menu id="MSExam" label="Sybex Certification" itemSize="normal">
            <button id="AnswerInsert" screentip="Inserts a prestyled Answer section." label="Answer (insert)" onAction="Answer_Insert" imageMso="GoTo"/>
            <button id="QuestionDataInsert" screentip="Inserts Chapter and Objective." label="Chapter/Objective Number Insert" onAction="QuestionDataInsert" imageMso="GoTo"/>
            <button id="ChapterNumberInsert" screentip="Inserts Chapter Number." label="Chapter Number Insert" onAction="ChapterNumberInsert" imageMso="GoTo"/>
            <button id="QuestionData" screentip="Tracks each question's chapter and objective" label="QuestionData" onAction="QuestionData"/>
          </menu>
          <!--  Addresses  -->
          <menu id="Addresses" label="Addresses" itemSize="normal">
            <button id="AddressName" screentip="Name of company or vendor" label="AddressName" onAction="AddressName"/>
            <button id="Address" screentip="Address of company or vendor" label="Address" onAction="Address"/>
            <button id="AddressDescription" screentip="Description of company or vendor" label="AddressDescription" onAction="AddressDescription"/>
          </menu>
          <!-- Custom Styles  -->
          <menu itemSize="normal" id="Custom" label="Custom Styles">
            <button id="CustomChapterOpener" screentip="Custom text on a Chapter Opener." label="CustomChapterOpener" onAction="CustomChapterOpener"/>
            <button id="CustomHead" screentip="Custom heading. Not part of the H1, H2, etc. hierarchy." label="CustomHead" onAction="CustomHead"/>
            <button id="CustomList" screentip="Custom list. Can be bulleted, tab-delimited, etc." label="CustomList" onAction="CustomList"/>
            <button id="CustomStyle1" screentip="Can be used for any style used throughout a book that is not defined in the template. You must establish usage with your editor first." label="CustomStyle1" onAction="CustomStyle1"/>
            <button id="CustomStyle2" screentip="Can be used for any style used throughout a book that is not defined in the template. You must establish usage with your editor first." label="CustomStyle2" onAction="CustomStyle2"/>
            <button id="CustomCharStyle" screentip="Can be used for any character style used throughout a book that is not defined in the template. You must establish usage with your editor first." label="CustomCharStyle" onAction="CustomCharStyle"/>
          </menu>
        </group>
      </tab>
      <!-- List Styles -->
      <tab id="SDLists" label="SD Lists" keytip="P">
        <!-- General styles -->
        <group id="GeneralList" label="Heading">
          <button id="ListHead" screentip="A heading for a bullet, single-column, or numbered list." label="ListHead" size="large" onAction="ListHead" imageMso="PivotTableLayoutShowInOutlineForm"/>
        </group>
        <!-- Bulleted styles -->
        <group id="BulletedList" label="Bulleted">
          <button id="ListBulleted" screentip="Use to list several options or alternative ways of performing a task." label="ListBulleted" size="normal" onAction="ListBulleted"/>
          <button id="ListBulletedSub" screentip="Second-level bulleted list." label="ListBulletedSub" size="normal" onAction="ListBulletedSub"/>
          <button id="ListBulletedSub2" screentip="Third level of a  bulleted list." label="ListBulletedSub2" size="normal" onAction="ListBulletedSub2"/>
        </group>
        <!-- Numbered styles -->
        <group id="NumberedList" label="Numbered or Outline">
          <button id="ListNumbered" screentip="Generally used for steps describing how to perform a procedure." label="ListNumbered" size="normal" onAction="ListNumbered"/>
          <button id="ListNumberedSub" screentip="Second-level numbered list; generally used for substeps within a numbered list." label="ListNumberedSub" size="normal" onAction="ListNumberedSub"/>
          <button id="ListNumberedSub2" screentip="Third-level numbered list." label="ListNumberedSub2" size="normal" onAction="ListNumberedSub2"/>
          <button id="ListNumberedSub3" screentip="Fourth-level numbered list." label="ListNumberedSub3" size="normal" onAction="ListNumberedSub3"/>
        </group>
        <!-- Unmarked styles -->
        <group id="UnmarkedList" label="Unmarked">
          <button id="ListUnmarked" screentip="Single-column list that is not bulleted or numbered." label="ListUnmarked" size="normal" onAction="ListUnmarked"/>
          <button id="ListUnmarkedSub" screentip="Second level unmarked list." label="ListUnmarkedSub" size="normal" onAction="ListUnmarkedSub"/>
          <button id="ListUnmarkedSub2" screentip="Third level unmarked list." label="ListUnmarkedSub2" size="normal" onAction="ListUnmarkedSub2"/>
        </group>
        <!-- ListPara styles -->
        <group id="ListParaStyles" label="Paras in Lists">
          <button id="ListPara" screentip="Continuation paragraph in a numbered, bulleted, or single-column list" label="ListPara" size="normal" onAction="ListPara"/>
          <button id="ListParaSub" screentip="Continuation paragraph in second-level numbered, bulleted, or single-column list" label="ListParaSub" size="normal" onAction="ListParaSub"/>
          <button id="ListParaSub2" screentip="Continuation paragraph at third level." label="ListParaSub2" size="normal" onAction="ListParaSub2"/>
        </group>
        <!-- Tabular styles -->
        <group id="TabularLists" label="Multicolumn or Tabular">
          <button id="ApplyTabular" screentip="Converts selected tab-delimited text to a tabular list." label="Convert Text to Tabular" onAction="ApplyTabularLists" size="normal" imageMso="TableAutoFormat"/>
          <button id="TabularEntry" screentip="Multicolumn lists. Use multicolumn lists for simple lists of tabular data." label="TabularEntry" size="normal" onAction="TabularEntry"/>
          <button id="TabularEntrySub" screentip="Multicolumn nested list." label="TabularEntrySub" size="normal" onAction="TabularEntrySub"/>
          <button id="RemoveTable2" label="Remove Table Format" screentip="Converts a table to tab-delimited text." size="normal" onAction="RemoveTable" imageMso="TableEraser"/>
        </group>
        <!-- Non list styles -->
        <group id="NonList" label="Non List">
          <button id="ParaContinued2" screentip="A paragraph continued from a bullet or numbered item that should not be marked with a bullet or number." label="ParaContinued" size="normal" onAction="ParaContinued"/>
          <button id="ParaBulleted2" screentip="A paragraph-style list marked with a bullet. Note: Use ListBulleted for an indented bullet list." label="ParaBulleted" size="normal" onAction="ParaBulleted"/>
          <button id="ParaNumbered2" screentip="A paragraph-style list marked with a number. Note: Use ListNumbered for an indented numbered list." label="ParaNumbered" size="normal" onAction="ParaNumbered"/>
        </group>
        <!-- Checklist styles -->
        <group id="CheckList" label="Checklist">
          <button id="ListCheck" screentip="A list with ballot boxes." label="ListCheck" size="normal" onAction="ListCheck"/>
          <button id="ListCheckSub" screentip="Second-level ballot boxes." label="ListCheckSub" size="normal" onAction="ListCheckSub"/>
        </group>
        <!-- Run In List styles -->
        <group id="Runin" label="Runin">
          <button id="RunInHead" screentip="Use for lists with run-in heads when the head is a different or has special spacing requirements." label="RunInHead" size="normal" onAction="RunInHead"/>
          <button id="RunInPara" screentip="Regular text in a run-in line. Lines will be run-in during composition." label="RunInPara" size="normal" onAction="RunInPara"/>
          <button id="RunInHeadSub" screentip="Nested versions of RunInHead and RunInPara (see above)." label="RunInHeadSub" size="normal" onAction="RunInHeadSub"/>
          <button id="RunInParaSub" screentip="Regular text in a nested run-in line. Lines will be run-in during composition." label="RunInParaSub" size="normal" onAction="RunInParaSub"/>
        </group>
      </tab>
      <tab id="SDTables" label="SD  Figs+Tables" keytip="G">
        <!-- Figure Styles -->
        <group id="Figures" label="Figures">
          <button size="normal" label="Insert Figure Slug" onAction="Figure_Slug" screentip="Inserts basic format for a Slug to indicate placement and caption of a figure." id="FigureSlugInsert" imageMso="GoTo"/>
          <button size="normal" label="Insert Graphic Slug" onAction="Graphic_Slug" screentip="Inserts basic format for a Slug to indicate placement and caption of a graphic (unnumbered figure)." id="GraphicSlugInsert" imageMso="GoTo"/>
          <button size="normal" label="Insert Margin Icon Slug" onAction="IconMargin_Slug" screentip="Inserts basic format for a Slug to indicate placement and caption of a margin icon." id="MarginIconSlugInsert" imageMso="GoTo"/>
          <button id="Slug" screentip="Applies Slug style to a line of text that Indicates placement of figures, graphic, or IconMargins" label="Slug (style only)" size="normal" onAction="Slug"/>
          <button id="FigureSource" screentip="Source credit for a figure." label="FigureSource" size="normal" onAction="FigureSource"/>
          <button id="FigureLabel" screentip="Figure labels that will be incorporated into a screen capture." label="Figure Label" size="normal" onAction="FigureLabel"/>
        </group>
        <!-- Equation Styles -->
        <group id="Equations" label="Equations">
          <button id="Equation" screentip="Unnumbered equation." label="Equation" size="normal" onAction="Equation"/>
          <button id="EquationNumbered" screentip="Numbered equation" label="EquationNumbered" size="normal" onAction="EquationNumbered"/>
          <button id="ListWhere" screentip="A where list that follows an equation." label="Where List" size="normal" onAction="ListWhere"/>
        </group>
        <!-- Table Styles -->
        <group id="Tables" label="Tables">
          <button id="InsertTable" label="Insert Table" screentip="Provides a form to set up a table for auto-insertion." size="normal" onAction="InsertTable" imageMso="TableDrawTable"/>
          <button id="FormatTable" label="Convert Text to Table" screentip="Coverts tab-delimited text to a WileySD table." size="normal" onAction="FormatTable" imageMso="TableAutoFormat"/>
          <button id="RemoveTable" label="Remove Table Format" screentip="Converts a table to tab-delimited text." size="normal" onAction="RemoveTable" imageMso="TableEraser"/>
          <button id="TableCaption" screentip="Table caption" label="TableCaption" size="normal" onAction="TableCaption"/>
          <button id="TableEntry" screentip="Text within table cells." label="TableEntry" size="normal" onAction="TableEntry"/>
          <button id="TableHead" screentip="Heading row of a table." label="TableHead" size="normal" onAction="TableHead"/>
          <button id="TableFootnote" screentip="Note at the end of a table." label="TableFootnote" size="normal" onAction="TableFootnote"/>
          <button id="TableSource" screentip="Source of a reprinted table." label="TableSource" size="normal" onAction="TableSource"/>
        </group>
      </tab>
      <!--  Features -->
      <tab id="SDFeatures" label="SD Features" keytip="K">
        <!-- Feature Types -->
        <group label="Feature Types" id="BoxTypes">
          <button onAction="DisplayFeaturesInstructions" screentip="Instructions for using Feature styles" label="Instructions" id="FeatInstr" size="large" imageMso="HighImportance"/>
          <button id="StartFeature" screentip="Start a feature section by selecting a feature type." label="Start a Feature" size="large" onAction="runFeature" imageMso="F"/>
        </group>
        <!-- Feature Body Elements -->
        <group id="FeatureBody" label="Feature Body Elements">
          <button id="FeatureType" screentip="Title of a  feature section in the manuscript" label="FeatureType" size="normal" onAction="FeatureType"/>
          <button id="FeatureTitle" screentip="Title of a  feature section in the manuscript" label="FeatureTitle" size="normal" onAction="FeatureTitle"/>
          <button id="FeatureTitleSub" screentip="Subtitle of a  feature section in the manuscript" label="FeatureTitleSub" size="normal" onAction="FeatureTitleSub"/>
          <button id="FeaturePara" screentip="Regular Feature text." label="FeaturePara" size="normal" onAction="FeaturePara"/>
          <button id="FeatureParaContinued" screentip="For a continuing a paragraph that has been interrupted by another style, such as a list." label="FeatureParaContinued" size="normal" onAction="FeatureParaContinued"/>
          <button id="FeatureSource" screentip="A credit line for information contained in a Feature." label="FeatureSource" size="normal" onAction="FeatureSource"/>
          <button id="FeatureH1" screentip="First level heading within a feature." label="FeatureH1" size="normal" onAction="FeatureH1"/>
          <button id="FeatureH2" screentip="Second level heading within a feature." label="FeatureH2" size="normal" onAction="FeatureH2"/>
          <button id="FeatureH3" screentip="Third level heading within a feature." label="FeatureH3" size="normal" onAction="FeatureH3"/>
          <button id="FeatureH1alt" screentip="Alternate first level heading within a feature (for use only with specific products)." label="FeatureH1alt" size="normal" onAction="FeatureH1alt"/>
          <button id="FeatureH2alt" screentip="Alternate second level heading within a feature (for use only with specific products)." label="FeatureH2alt" size="normal" onAction="FeatureH2alt"/>
          <button id="FeatureH4" screentip="Fourth level heading within a feature." label="FeatureH4" size="normal" onAction="FeatureH4"/>
        </group>
        <group id="FeatureSpecial" label="Feature Special Elements">
          <button id="FeatureEquation" screentip="Equation within a feature." label="FeatureEquation" size="normal" onAction="FeatureEquation"/>
          <button id="FeatureExtract" screentip="Extract within a feature." label="FeatureExtract" size="normal" onAction="FeatureExtract"/>
          <button id="FeatureExtractSource" screentip="Credit  line for an extract within a feature." label="FeatureExtractSource" size="normal" onAction="FeatureExtractSource"/>
          <button id="FeatureSlug" screentip="A figure slug contained in a Feature." label="FeatureSlug" size="normal" onAction="FeatureSlug"/>
          <button id="FeatureFigureSource" screentip="A figure source contained in a Feature." label="FeatureFigureSource" size="normal" onAction="FeatureFigureSource"/>
          <button id="FeatureTableCaption" screentip="A table caption contained in a Feature. Use regular table styles for the actual table." label="FeatureTableCaption" size="normal" onAction="FeatureTableCaption"/>
          <button id="FeatureFootnote" screentip="A footnote contained in a Feature." label="FeatureFootnote" size="normal" onAction="FeatureFootnote"/>
          <button id="FeatureReference" screentip="A reference contained in a Feature." label="FeatureReference" size="normal" onAction="FeatureReference"/>
        </group>
        <!-- Feature Lists -->
        <group label="Feature Lists" id="FeatureList">
          <button id="FeatureListHead" screentip="Heading for a list within a feature." label="FeatureListHead" size="normal" onAction="FeatureListHead"/>
          <button id="FeatureListBulleted" screentip="Bulleted list in a feature" label="FeatureListBulleted" size="normal" onAction="FeatureListBulleted"/>
          <button id="FeatureListBulletedSub" screentip="Nested bulleted list in a feature." label="FeatureListBulletedSub" size="normal" onAction="FeatureListBulletedSub"/>
          <button id="FeatureListNumbered" screentip="Numbered lists in a feature." label="FeatureListNumbered" size="normal" onAction="FeatureListNumbered"/>
          <button id="FeatureListNumberedSub" screentip="Nested numbered list in a feature." label="FeatureListNumberedSub" size="normal" onAction="FeatureListNumberedSub"/>
          <button id="FeatureListCheck" screentip="Ballot Feature list in a feature." label="FeatureListCheck" size="normal" onAction="FeatureListCheck"/>
          <button id="FeatureListUnmarked" screentip="Single-column unmarked list in a feature." label="FeatureListUnmarked" size="normal" onAction="FeatureListUnmarked"/>
          <button id="FeatureListUnmarkedSub" screentip="Nested single-column lists within a feature." label="FeatureListUnmarkedSub" size="normal" onAction="FeatureListUnmarkedSub"/>
          <button id="FeatureListPara" screentip="For continuation paragraphs of numbered, bulleted, or single-column lists within a feature." label="FeatureListPara" size="normal" onAction="FeatureListPara"/>
          <button id="FeatureListParaSub" screentip="For nested continuation paragraphs of numbered, bulleted, or single-column lists in Features" label="FeatureListParaSub" size="normal" onAction="FeatureListParaSub"/>
          <button id="FeatureRunInHead" screentip="Used for lists of terms or options defined within the text; use FeatureRunInHead for bolded term or option, and use FeatureRunInPara for definition or explanation" label="FeatureRunInHead" size="normal" onAction="FeatureRunInHead"/>
          <button id="FeatureRunInPara" label="FeatureRunInPara" size="normal" onAction="FeatureRunInPara"/>
          <button id="FeatureRunInHeadSub" screentip="Used for nested lists of terms or options defined within another list; use FeatureRunInHeadSub for bolded term or option, and use FeatureRunInParaSub for definition or explanation" label="FeatureRunInHeadSub" size="normal" onAction="FeatureRunInHeadSub"/>
          <button id="FeatureRunInParaSub" label="FeatureRunInParaSub" size="normal" onAction="FeatureRunInParaSub"/>
        </group>
        <!-- Feature Code -->
        <group id="FeatureCode" label="Feature Code">
          <button id="FeatureCodeSnippet" screentip="Sample program lines in a Feature, separated from text into their own paragraphs" label="FeatureCodeSnippet" size="normal" onAction="FeatureCodeSnippet"/>
          <button id="FeatureCodeSnippetSub" screentip="Nested program lines in a Feature; used within a numbered or bulleted list" label="FeatureCodeSnippetSub" size="normal" onAction="FeatureCodeSnippetSub"/>
          <button id="FeatureCodeScreen" screentip="Highlighted lines of code within a code snippet." label="FeatureCodeScreen" size="normal" onAction="FeatureCodeScreen"/>
          <button id="FeatureCode80" screentip="Sample program lines in a Feature, separated from text into their own paragraphs" label="FeatureCode80" size="normal" onAction="FeatureCode80"/>
          <button id="FeatureCode80Sub" screentip="Nested program lines in a Feature; used within a numbered or bulleted list" label="FeatureCode80Sub" size="normal" onAction="FeatureCode80Sub"/>
          <button id="FeatureURLPara" screentip="URLs separated from main text in Feature into its own paragraph" label="FeatureURLPara" size="normal" onAction="FeatureURLPara"/>
          <button id="FeatureSubFeatureType" screentip="For Wrox series only: A note or tip within a Feature. Because of complications of embedding a feature within a feature, use of this style is discouraged." label="FeatureSubFeatureType" size="normal" onAction="FeatureSubFeatureType"/>
          <button id="FeatureSubFeaturePara" label="FeatureSubFeaturePara" size="normal" onAction="FeatureSubFeaturePara" screentip="For Wrox series only: A note or tip within a Feature. Because of complications of embedding a feature within a feature, use of this style is discouraged."/>
        </group>
        <!-- Feature Recipes -->
        <group id="FeatureRecipes" label="Feature Recipes">
          <button id="FeatureRecipeTitle" label="FeatureRecipeTitle" size="normal" onAction="FeatureRecipeTitle"/>
          <button id="FeatureRecipeYield" label="FeatureRecipeYield" size="normal" onAction="FeatureRecipeYield"/>
          <button id="FeatureRecipeIngredientList" label="FeatureRecipeIngredientList" size="normal" onAction="FeatureRecipeIngredientList"/>
          <button id="FeatureRecipeProcedure" label="FeatureRecipeProcedure" size="normal" onAction="FeatureRecipeProcedure"/>
        </group>
      </tab>
      <!-- Recipes -->
      <tab id="SDRecipes" label="SD Recipes" keytip="J">
        <group id="RegularRecipe" label="Basic">
          <button id="RecipeTitle" screentip="Title of a recipe." label="RecipeTitle" size="normal" onAction="RecipeTitle"/>
          <button id="RecipeTitleAlternative" screentip="Alternative title for a recipe." label="RecipeTitleAlternative" size="normal" onAction="RecipeTitleAlternative"/>
          <button id="RecipeSubRecipeTitle" screentip="Title for a subrecipe within a main recipe." label="RecipeSubRecipeTitle" size="normal" onAction="RecipeSubRecipeTitle"/>
          <button id="RecipeYield" screentip="Yield line in a recipe." label="RecipeYield" size="normal" onAction="RecipeYield"/>
          <button id="RecipeIntro" screentip="Introductory text in a recipe." label="RecipeIntro" size="normal" onAction="RecipeIntro"/>
          <button id="RecipeIngredientHead" screentip="Ingredient heading in a recipe." label="RecipeIngredientHead" size="normal" onAction="RecipeIngredientHead"/>
          <button id="RecipeIngredientList" screentip="Ingredient listing in a recipe." label="RecipeIngredientList" size="normal" onAction="RecipeIngredientList"/>
          <button id="RecipeProcedureHead" screentip="Heading for a  procedure section in a recipe." label="RecipeProcedureHead" size="normal" onAction="RecipeProcedureHead"/>
          <button id="RecipeProcedure" screentip="Preparation procedure or instructions for a recipe." label="RecipeProcedure" size="normal" onAction="RecipeProcedure"/>
          <button id="RecipeTime" screentip="Cooking time line for a recipe." label="RecipeTime" size="normal" onAction="RecipeTime"/>
          <button id="RecipeVariationH1" screentip="First-level heading for a variation section in a recipe." label="RecipeVariationH1" size="normal" onAction="RecipeVariationH1"/>
          <button id="RecipeVariationH2" screentip="Second-level heading for a variation section in a recipe." label="RecipeVariationH2" size="normal" onAction="RecipeVariationH2"/>
          <button id="RecipeVariationFlavor" screentip="Alternate flavor instructions in a recipe." label="RecipeVariationFlavor" size="normal" onAction="RecipeVariationFlavor"/>
          <button id="RecipeVariationPreparation" screentip="Alternate preparation instructions in a recipe." label="RecipeVariationPreparation" size="normal" onAction="RecipeVariationPreparation"/>
          <button id="RecipeNutritionInfo" screentip="Nutritional information for a recipe." label="RecipeNutritionInfo" size="normal" onAction="RecipeNutritionInfo"/>
          <button id="RecipeFootnote" screentip="Footnote in a recipe." label="RecipeFootnote" size="normal" onAction="RecipeFootnote"/>
        </group>
        <!-- Recipe Tables -->
        <group label="Recipe Table" id="RecipeTable">
          <button label="Insert Recipe Table" id="InsertRecipeTable" onAction="InsertRecipeTable" screentip="Setup and insert a recipe table for certain culinary titles." size="large" imageMso="CreateTable"/>
          <button id="RecipeTableHead" screentip="Heading column for a recipe table." label="RecipeTableHead" size="normal" onAction="RecipeTableHead"/>
          <button id="RecipeIngredientList2" screentip="Ingredient listing in a recipe." label="RecipeIngredientList" size="normal" onAction="RecipeIngredientList"/>
          <button id="RecipeProcedure2" screentip="Preparation procedure or instructions for a recipe." label="RecipeProcedure" size="normal" onAction="RecipeProcedure"/>
          <button id="RecipeUSMeasure" screentip="For use in recipe table that details US and metric measurements." label="RecipeUSMeasure" size="normal" onAction="RecipeUSMeasure"/>
          <button id="RecipeMetricMeasure" screentip="For use in recipe table that details US and metric measurements." label="RecipeMetricMeasure" size="normal" onAction="RecipeMetricMeasure"/>
          <button id="RecipePercentage" screentip="For use in recipe table that details ingredient percentage." label="RecipePercentage" size="normal" onAction="RecipePercentage"/>
        </group>
      </tab>
      <!--  and Program Listings -->
      <tab id="SDCode" label="SD Code" keytip="C">
        <group label="Snippets and Listings" id="CodeBody">
          <button id="CodeSnippet" screentip="Partial code listings or sample lines of code standing as separate paragraphs" label="CodeSnippet" size="normal" onAction="CodeSnippet"/>
          <button id="CodeScreen" screentip="Line(s) of code highlighted with a screen. For characters that are highlighted, use the character style CodeHighlight." label="CodeScreen" size="normal" onAction="CodeScreen"/>
          <button id="Code80" screentip="Line(s) of code set in a smaller font to accommodate longer lines." label="Code80" size="normal" onAction="Code80"/>
          <button id="CodeSnippetSub" screentip="Nested partial code listings or sample lines of code separated from text into own paragraphs. DO NOT use for indented code lines within a code snippet. You must use spaces for indented lines within a CodeSnippet." label="CodeSnippetSub" size="normal" onAction="CodeSnippetSub"/>
          <button id="CodeScreenSub" screentip="Highlighted line(s) of  code within a list. For characters that are highlighted, use the character style CodeHighlight. DO NOT use for indented code lines within a code snippet. You must use spaces for indented lines within a CodeSnippet." label="CodeScreenSub" size="normal" onAction="CodeScreenSub"/>
          <button id="Code80Sub" screentip="Nested line(s) of code set in a smaller font to accommodate longer lines." label="Code80Sub" size="normal" onAction="Code80Sub"/>
          <button id="CodeListing" screentip="Complete code/program listings, preceded by a CodeTitle." label="CodeListing" size="normal" onAction="CodeListing"/>
          <button id="CodeTitle" screentip="Required titles of complete code/program listings." label="CodeTitle" size="normal" onAction="CodeTitle"/>
          <button id="CodeHead" screentip="A subhead within a code listing." label="CodeHead" size="normal" onAction="CodeHead"/>
          <button id="URLPara2" screentip="URLs separated from text into their own paragraph" label="URLPara" size="normal" onAction="URLPara"/>
        </group>
        <!-- Code Character Styles -->
        <group id="CharacterCode" label="Character Styles">
          <toggleButton idMso="StylesStyleInspector"/>
          <button idMso="ClearFormatting" label="Clear Formatting"/>
          <button id="InlineURL" screentip="URL within a paragraph of text. Monospace font." label="InlineURL" size="normal" onAction="InlineURL"/>
          <button id="InlineCode" screentip="Program font for code or filenames within a paragraph. Monospace font." label="InlineCode" size="normal" onAction="InlineCode"/>
          <button id="InlineCodeVariable" screentip="Program font variable in a paragraph. Italic monospace font." label="InlineCodeVariable" size="normal" onAction="InlineCodeVariable"/>
          <button id="InlineCodeUserInput" screentip="Program font within a paragraph that the reader should type in. Bold monospace font." label="InlineCodeUserInput" size="normal" onAction="InlineCodeUserInput"/>
          <button id="InlineCodeUserInputVariable" screentip="Program font variable within a paragraph that the reader should type in and replace with their own entry, such as a filename. Bold/italic monospace font." label="InlineCodeUserInputVariable" size="normal" onAction="InlineCodeUserInputVariable"/>
          <button id="CodeHighlight" screentip="To point out a line of code to readers. Apply only to CodeSnippet and CodeListing paragraphs." label="CodeHighlight" size="normal" onAction="CodeHighlight"/>
          <button id="KeyTerm" screentip="Terms the first time that they are defined in text. Generally appears in print in italic. Used in some designs to generate lists of key terms for the chapter summary section." label="KeyTerm" size="normal" onAction="KeyTerm"/>
          <button id="Variable" screentip="Placeholder for value that depends on the reader's system setup. Generally appears in print in italic." label="Variable" size="normal" onAction="Variable"/>
          <button id="Superscript" screentip="Superscripts" label="Superscript" size="normal" onAction="Superscript"/>
          <button id="Subscript" screentip="Subscripts" label="Subscript" size="normal" onAction="Subscript"/>
          <button id="UserInput" screentip="Text the reader should type in. Generally bold in print." label="UserInput" size="normal" onAction="UserInput"/>
          <button id="UserInputVariable" screentip="Variable the reader should type in and replace with their own entry, such as a filename. Generally appears in print as bold/italic." label="UserInputVariable" size="normal" onAction="UserInputVariable"/>
          <button id="MenuArrow" screentip="Symbol used for options the reader chooses from a menu, such as File - Open." label="MenuArrow" size="normal" onAction="MenuArrowInsert"/>
          <button id="Callout2" screentip="Style for an in-text callout for a figure, table, or feature." label="Callout" size="normal" onAction="Callout"/>
          <menu id="codecolordrop" label="Color Styles" size="normal" supertip="Various colors used for code in 4-color titles.">
            <button id="CodeColorBlue" screentip="Applies the style CodeColorBlue" label="CodeColorBlue" onAction="CodeColorBlue"/>
            <button id="CodeColorBlue2" screentip="Applies the style CodeColorBlue2" label="CodeColorBlue2" onAction="CodeColorBlue2"/>
            <button id="CodeColorBlue3" screentip="Applies the style CodeColorBlue3" label="CodeColorBlue3" onAction="CodeColorBlue3"/>
            <button id="CodeColorBlueGreen" screentip="Applies the style CodeColorBlueGreen" label="CodeColorBlueGreen" onAction="CodeColorBlueGreen"/>
            <button id="CodeColorBrown" screentip="Applies the style CodeColorBrown" label="CodeColorBrown" onAction="CodeColorBrown"/>
            <button id="CodeColorDkBlue" screentip="Applies the style CodeColorDkBlue" label="CodeColorDkBlue" onAction="CodeColorDkBlue"/>
            <button id="CodeColorGreen" screentip="Applies the style CodeColorGreen" label="CodeColorGreen" onAction="CodeColorGreen"/>
            <button id="CodeColorGreen2" screentip="Applies the style CodeColorGreen2" label="CodeColorGreen2" onAction="CodeColorGreen2"/>
            <button id="CodeColorGrey30" screentip="Applies the style CodeColorGrey30" label="CodeColorGrey30" onAction="CodeColorGrey30"/>
            <button id="CodeColorGrey55" screentip="Applies the style CodeColorGrey55" label="CodeColorGrey55" onAction="CodeColorGrey55"/>
            <button id="CodeColorGrey80" screentip="Applies the style CodeColorGrey80" label="CodeColorGrey80" onAction="CodeColorGrey80"/>
            <button id="CodeColorHotPink" screentip="Applies the style CodeColorHotPink" label="CodeColorHotPink" onAction="CodeColorHotPink"/>
            <button id="CodeColorMagenta" screentip="Applies the style CodeColorMagenta" label="CodeColorMagenta" onAction="CodeColorMagenta"/>
            <button id="CodeColorOrange" screentip="Applies the style CodeColorOrange" label="CodeColorOrange" onAction="CodeColorOrange"/>
            <button id="CodeColorPeach" screentip="Applies the style CodeColorPeach" label="CodeColorPeach" onAction="CodeColorPeach"/>
            <button id="CodeColorPurple" screentip="Applies the style CodeColorPurple" label="CodeColorPurple" onAction="CodeColorPurple"/>
            <button id="CodeColorPurple2" screentip="Applies the style CodeColorPurple2" label="CodeColorPurple2" onAction="CodeColorPurple2"/>
            <button id="CodeColorRed" screentip="Applies the style CodeColorRed" label="CodeColorRed" onAction="CodeColorRed"/>
            <button id="CodeColorRed2" screentip="Applies the style CodeColorRed2" label="CodeColorRed2" onAction="CodeColorRed2"/>
            <button id="CodeColorRed3" screentip="Applies the style CodeColorRed3" label="CodeColorRed3" onAction="CodeColorRed3"/>
            <button id="CodeColorTealBlue" screentip="Applies the style CodeColorTealBlue" label="CodeColorTealBlue" onAction="CodeColorTealBlue"/>
            <button id="CodeColorWhite" screentip="Applies the style CodeColorWhite" label="CodeColorWhite" onAction="CodeColorWhite"/>
          </menu>
        </group>
        <group label="Color" id="CodeColor">
          <button id="ColorMacro" screentip="Determines color of highlighted text and replaces all text in that color with selected style." label="Convert Color" size="large" onAction="RunTagColor" imageMso="AppointmentColorDialog"/>
        </group>
      </tab>
      <!--  Symbols -->
      <tab id="SDSymbols" label="SD Symbols" keytip="Q">
        <!-- Instructions -->
        <group id="Instructions" label="Instructions">
          <button id="SymbolExplanation" onAction="SymbolExplanation" label="Instructions for Use" size="large" screentip="Instructions for use." imageMso="HighImportance"/>
        </group>
        <!-- Dashes -->
        <group id="Dashes" label="Dashes">
          <button id="EmDash" onAction="EmDash" label="Em Dash" size="normal"/>
          <button id="EnDash" onAction="EnDash" label="En Dash" size="normal"/>
          <button id="EmSpaceSymbol" onAction="EmSpaceSymbol" label="Em Space" size="normal"/>
          <button id="EnSpaceSymbol" onAction="EnSpaceSymbol" label="En Space" size="normal"/>
        </group>
        <group id="SymbolMenus" label="Other Symbols">
          <!-- Arrows -->
          <menu id="Arrows" label="Arrows" itemSize="normal">
            <button id="MenuArrowInsert" onAction="MenuArrowInsert" label="Insert Menu Arrow" imageMso="ShapeRightArrow"/>
            <button id="RightArrow" onAction="RightArrow" label="→" imageMso="RightArrow2"/>
            <button id="LeftArrow" onAction="LeftArrow" label="←" imageMso="LeftArrow2"/>
            <button id="UpArrow" onAction="UpArrow" label="↑" imageMso="OutlineMoveUp"/>
            <button id="DownArrow" onAction="DownArrow" label="↓" imageMso="OutlineMoveDown"/>
            <button id="ContinuationArrowSymbol" onAction="ContinuationArrowSymbol" label="↵ Continuation Arrow"/>
          </menu>
          <!-- Math -->
          <menu id="Math" label="Math" itemSize="normal">
            <button id="TimesSymbol" onAction="TimesSymbol" label="× Multiply"/>
            <button id="Division" onAction="Division" label="÷ Divide"/>
            <button id="PlusMinus" onAction="PlusMinus" label="± Plus-Minus"/>
            <button id="EqLess" onAction="EqLess" label="≤ Equal or Less"/>
            <button id="EqGreater" onAction="EqGreater" label="≥ Equal or Greater"/>
            <button id="EqNot" onAction="EqNot" label="≠ Not Equal"/>
            <button id="AlmostEq" onAction="ApproxEq" label="≈ Almost Equal"/>
            <button id="ApproxEq" onAction="ApproxEq" label="≅ Approx. Equal"/>
            <button id="HalfSymbol" onAction="HalfSymbol" label="½ Case One-Half"/>
            <button id="QuarterSymbol" onAction="QuarterSymbol" label="¼  Case One-Quarter"/>
            <button id="ThreeQuarterSymbol" onAction="ThreeQuarterSymbol" label="¾ Case Three-Quarter"/>
          </menu>
          <!-- Measurements -->
          <menu id="Measurement" label="Measurement" itemSize="normal">
            <button id="Degree" onAction="Degree" label="° Degree"/>
            <button id="Minute" onAction="Minute" label="′ Foot/Minute/Prime"/>
            <button id="Second" onAction="Second" label="″ Inch/Second/Double-Prime"/>
          </menu>
          <!-- Marks -->
          <menu id="Marks" label="Marks" itemSize="normal">
            <button id="Copyright" onAction="Copyright" label="© Copyright"/>
            <button id="AMSymbol" onAction="AMSymbol" label="A.M."/>
            <button id="PMSymbol" onAction="PMSymbol" label="P.M."/>
            <button id="ParaMark" onAction="ParaMark" label="¶ Paragraph"/>
            <button id="SmileySymbol" onAction="SmileySymbol" label="☺ Smiley Face"/>
            <button id="Trademark" onAction="Trademark" label="™ Trademark"/>
            <button id="RegMark" onAction="RegMark" label="® Registered"/>
            <button id="ServiceMarkSymbol" onAction="ServiceMarkSymbol" label="℠ Service Mark"/>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93c2c0a6-ca45-4a0e-8e57-b246e65d93c6">THEVAULT-100-81</_dlc_DocId>
    <_dlc_DocIdUrl xmlns="93c2c0a6-ca45-4a0e-8e57-b246e65d93c6">
      <Url>https://intranet.advisicon.com:447/clients/wiley/_layouts/DocIdRedir.aspx?ID=THEVAULT-100-81</Url>
      <Description>THEVAULT-100-81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TURABIAN.XSL" StyleName="Turabian">
  <b:Source>
    <b:Tag>Joh10</b:Tag>
    <b:SourceType>Book</b:SourceType>
    <b:Guid>{9F04861E-413D-4923-B151-D808ACC41F11}</b:Guid>
    <b:Author>
      <b:Author>
        <b:NameList>
          <b:Person>
            <b:Last>Atkins</b:Last>
            <b:First>John</b:First>
          </b:Person>
        </b:NameList>
      </b:Author>
    </b:Author>
    <b:Title>Cool Is...</b:Title>
    <b:Year>2010</b:Year>
    <b:City>Atlanta</b:City>
    <b:Publisher>Atlantic Books</b:Publisher>
    <b:RefOrder>1</b:RefOrder>
  </b:Source>
</b:Sources>
</file>

<file path=customXml/itemProps1.xml><?xml version="1.0" encoding="utf-8"?>
<ds:datastoreItem xmlns:ds="http://schemas.openxmlformats.org/officeDocument/2006/customXml" ds:itemID="{5C968631-C507-4674-9B50-735136C77B83}">
  <ds:schemaRefs>
    <ds:schemaRef ds:uri="http://schemas.microsoft.com/office/2006/metadata/properties"/>
    <ds:schemaRef ds:uri="93c2c0a6-ca45-4a0e-8e57-b246e65d93c6"/>
  </ds:schemaRefs>
</ds:datastoreItem>
</file>

<file path=customXml/itemProps2.xml><?xml version="1.0" encoding="utf-8"?>
<ds:datastoreItem xmlns:ds="http://schemas.openxmlformats.org/officeDocument/2006/customXml" ds:itemID="{C8C17633-009F-4BE3-80AD-7C0A56E071A4}">
  <ds:schemaRefs>
    <ds:schemaRef ds:uri="http://schemas.microsoft.com/sharepoint/v3/contenttype/forms"/>
  </ds:schemaRefs>
</ds:datastoreItem>
</file>

<file path=customXml/itemProps3.xml><?xml version="1.0" encoding="utf-8"?>
<ds:datastoreItem xmlns:ds="http://schemas.openxmlformats.org/officeDocument/2006/customXml" ds:itemID="{30CA07A2-504E-4EC0-8F2E-9C7A93DAA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438337-34FB-4B1F-93B1-A7EE3968E582}">
  <ds:schemaRefs>
    <ds:schemaRef ds:uri="http://schemas.microsoft.com/sharepoint/events"/>
  </ds:schemaRefs>
</ds:datastoreItem>
</file>

<file path=customXml/itemProps5.xml><?xml version="1.0" encoding="utf-8"?>
<ds:datastoreItem xmlns:ds="http://schemas.openxmlformats.org/officeDocument/2006/customXml" ds:itemID="{5387FD60-BEF6-4F75-8B13-5000C9ED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105</TotalTime>
  <Pages>1</Pages>
  <Words>7640</Words>
  <Characters>43551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51089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Atkins</dc:creator>
  <cp:lastModifiedBy>Tim Runcie</cp:lastModifiedBy>
  <cp:revision>12</cp:revision>
  <dcterms:created xsi:type="dcterms:W3CDTF">2012-09-13T15:10:00Z</dcterms:created>
  <dcterms:modified xsi:type="dcterms:W3CDTF">2012-09-13T17:25:00Z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5ef053ec-ac48-48f6-87da-00237364180d</vt:lpwstr>
  </property>
  <property fmtid="{D5CDD505-2E9C-101B-9397-08002B2CF9AE}" pid="4" name="Depricated?">
    <vt:lpwstr>keep</vt:lpwstr>
  </property>
</Properties>
</file>