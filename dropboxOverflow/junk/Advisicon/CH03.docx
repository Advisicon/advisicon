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b9970fdc6240464f" Type="http://schemas.microsoft.com/office/2006/relationships/ui/extensibility" Target="customUI/customUI.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F9F" w:rsidRDefault="00E73F9F" w:rsidP="00B05EFD">
      <w:pPr>
        <w:pStyle w:val="ChapterTitle"/>
        <w:rPr>
          <w:ins w:id="0" w:author="Odum, Amy - Hoboken" w:date="2012-07-24T16:17:00Z"/>
        </w:rPr>
      </w:pPr>
      <w:ins w:id="1" w:author="Odum, Amy - Hoboken" w:date="2012-07-24T16:17:00Z">
        <w:r>
          <w:t>Chapter 3</w:t>
        </w:r>
      </w:ins>
    </w:p>
    <w:p w:rsidR="00175B96" w:rsidRDefault="00410200" w:rsidP="009A0CEC">
      <w:pPr>
        <w:pStyle w:val="ChapterTitle"/>
      </w:pPr>
      <w:r w:rsidRPr="00DB5195">
        <w:t>Meeting C</w:t>
      </w:r>
      <w:r>
        <w:t>FO</w:t>
      </w:r>
      <w:r w:rsidRPr="00DB5195">
        <w:t xml:space="preserve"> Needs</w:t>
      </w:r>
      <w:r>
        <w:t xml:space="preserve"> </w:t>
      </w:r>
      <w:r w:rsidRPr="00DB5195">
        <w:t>with Project/Server</w:t>
      </w:r>
      <w:r>
        <w:t xml:space="preserve"> </w:t>
      </w:r>
      <w:r w:rsidR="00D8404B" w:rsidRPr="00DB5195">
        <w:t>2010</w:t>
      </w:r>
    </w:p>
    <w:p w:rsidR="00504A27" w:rsidRDefault="00504A27" w:rsidP="0021779E">
      <w:pPr>
        <w:pStyle w:val="H1"/>
      </w:pPr>
      <w:r>
        <w:t>In This Chapter</w:t>
      </w:r>
    </w:p>
    <w:p w:rsidR="00504A27" w:rsidRDefault="00DF13B0" w:rsidP="0021779E">
      <w:pPr>
        <w:pStyle w:val="Para"/>
      </w:pPr>
      <w:r>
        <w:t xml:space="preserve">This chapter </w:t>
      </w:r>
      <w:del w:id="2" w:author="DM" w:date="2012-08-17T10:55:00Z">
        <w:r w:rsidDel="00DF17FA">
          <w:delText xml:space="preserve">will </w:delText>
        </w:r>
      </w:del>
      <w:r>
        <w:t>help</w:t>
      </w:r>
      <w:ins w:id="3" w:author="DM" w:date="2012-08-17T10:55:00Z">
        <w:r w:rsidR="00DF17FA">
          <w:t>s</w:t>
        </w:r>
      </w:ins>
      <w:r>
        <w:t xml:space="preserve"> </w:t>
      </w:r>
      <w:r w:rsidR="00DB6069">
        <w:t xml:space="preserve">any individual who is involved with </w:t>
      </w:r>
      <w:r>
        <w:t xml:space="preserve">work management </w:t>
      </w:r>
      <w:r w:rsidR="00F54DC9">
        <w:t xml:space="preserve">understand the importance and capabilities of </w:t>
      </w:r>
      <w:r w:rsidR="00712CA5">
        <w:t xml:space="preserve">Project Server in </w:t>
      </w:r>
      <w:r w:rsidR="00F54DC9">
        <w:t xml:space="preserve">tying financial and economic metrics to the needs of the </w:t>
      </w:r>
      <w:ins w:id="4" w:author="DM" w:date="2012-08-17T10:55:00Z">
        <w:r w:rsidR="00DF17FA">
          <w:t>chief financial officer (</w:t>
        </w:r>
      </w:ins>
      <w:r w:rsidR="00F54DC9">
        <w:t>CFO</w:t>
      </w:r>
      <w:ins w:id="5" w:author="DM" w:date="2012-08-17T10:55:00Z">
        <w:r w:rsidR="00DF17FA">
          <w:t>)</w:t>
        </w:r>
      </w:ins>
      <w:r w:rsidR="00F54DC9">
        <w:t xml:space="preserve"> and other financial stakeholders.</w:t>
      </w:r>
    </w:p>
    <w:p w:rsidR="00F54DC9" w:rsidRDefault="00F54DC9" w:rsidP="0021779E">
      <w:pPr>
        <w:pStyle w:val="Para"/>
      </w:pPr>
      <w:r>
        <w:t xml:space="preserve">We </w:t>
      </w:r>
      <w:del w:id="6" w:author="DM" w:date="2012-08-17T10:55:00Z">
        <w:r w:rsidDel="00DF17FA">
          <w:delText xml:space="preserve">will </w:delText>
        </w:r>
      </w:del>
      <w:r>
        <w:t>explore the capabilities of Project Server</w:t>
      </w:r>
      <w:r w:rsidR="00712CA5">
        <w:t>,</w:t>
      </w:r>
      <w:r>
        <w:t xml:space="preserve"> its newer features</w:t>
      </w:r>
      <w:r w:rsidR="00712CA5">
        <w:t>,</w:t>
      </w:r>
      <w:r>
        <w:t xml:space="preserve"> and </w:t>
      </w:r>
      <w:r w:rsidR="00712CA5">
        <w:t xml:space="preserve">its ability to </w:t>
      </w:r>
      <w:r>
        <w:t>connect to other systems</w:t>
      </w:r>
      <w:r w:rsidR="00712CA5">
        <w:t>.</w:t>
      </w:r>
      <w:r>
        <w:t xml:space="preserve"> </w:t>
      </w:r>
      <w:r w:rsidR="00712CA5">
        <w:t xml:space="preserve">We </w:t>
      </w:r>
      <w:del w:id="7" w:author="DM" w:date="2012-08-17T10:55:00Z">
        <w:r w:rsidR="00712CA5" w:rsidDel="00DF17FA">
          <w:delText xml:space="preserve">will </w:delText>
        </w:r>
      </w:del>
      <w:r w:rsidR="00712CA5">
        <w:t xml:space="preserve">look at </w:t>
      </w:r>
      <w:r>
        <w:t xml:space="preserve">how this </w:t>
      </w:r>
      <w:r w:rsidR="00712CA5">
        <w:t>results not only in</w:t>
      </w:r>
      <w:r>
        <w:t xml:space="preserve"> higher success for projects</w:t>
      </w:r>
      <w:del w:id="8" w:author="DM" w:date="2012-08-17T10:55:00Z">
        <w:r w:rsidDel="00DF17FA">
          <w:delText>,</w:delText>
        </w:r>
      </w:del>
      <w:r>
        <w:t xml:space="preserve"> but also in better visibility and </w:t>
      </w:r>
      <w:r w:rsidR="00712CA5">
        <w:t xml:space="preserve">forecasting </w:t>
      </w:r>
      <w:r>
        <w:t xml:space="preserve">for the projects/programs to their original planned </w:t>
      </w:r>
      <w:del w:id="9" w:author="DM" w:date="2012-08-17T10:55:00Z">
        <w:r w:rsidDel="00DF17FA">
          <w:delText>R</w:delText>
        </w:r>
      </w:del>
      <w:ins w:id="10" w:author="DM" w:date="2012-08-17T10:55:00Z">
        <w:r w:rsidR="00DF17FA">
          <w:t>r</w:t>
        </w:r>
      </w:ins>
      <w:r>
        <w:t xml:space="preserve">eturn on </w:t>
      </w:r>
      <w:del w:id="11" w:author="DM" w:date="2012-08-17T10:55:00Z">
        <w:r w:rsidDel="00DF17FA">
          <w:delText>I</w:delText>
        </w:r>
      </w:del>
      <w:ins w:id="12" w:author="DM" w:date="2012-08-17T10:55:00Z">
        <w:r w:rsidR="00DF17FA">
          <w:t>i</w:t>
        </w:r>
      </w:ins>
      <w:r>
        <w:t>nvestment (ROI)</w:t>
      </w:r>
      <w:ins w:id="13" w:author="DM" w:date="2012-08-17T10:55:00Z">
        <w:r w:rsidR="00DF17FA">
          <w:t>.</w:t>
        </w:r>
      </w:ins>
    </w:p>
    <w:p w:rsidR="00C72062" w:rsidRDefault="00504A27">
      <w:pPr>
        <w:pStyle w:val="ListHead"/>
        <w:pPrChange w:id="14" w:author="Odum, Amy - Hoboken" w:date="2012-07-24T16:17:00Z">
          <w:pPr>
            <w:pStyle w:val="H2"/>
          </w:pPr>
        </w:pPrChange>
      </w:pPr>
      <w:r>
        <w:t xml:space="preserve">What </w:t>
      </w:r>
      <w:r w:rsidR="00DF17FA">
        <w:t>You Will Learn</w:t>
      </w:r>
    </w:p>
    <w:p w:rsidR="00504A27" w:rsidRDefault="00DF17FA" w:rsidP="0021779E">
      <w:pPr>
        <w:pStyle w:val="ListBulleted"/>
      </w:pPr>
      <w:ins w:id="15" w:author="DM" w:date="2012-08-17T10:55:00Z">
        <w:r>
          <w:t>How to a</w:t>
        </w:r>
      </w:ins>
      <w:del w:id="16" w:author="DM" w:date="2012-08-17T10:55:00Z">
        <w:r w:rsidR="00871BFD" w:rsidDel="00DF17FA">
          <w:delText>A</w:delText>
        </w:r>
      </w:del>
      <w:r w:rsidR="00871BFD">
        <w:t>ddress</w:t>
      </w:r>
      <w:del w:id="17" w:author="DM" w:date="2012-08-17T10:56:00Z">
        <w:r w:rsidR="00871BFD" w:rsidDel="00DF17FA">
          <w:delText>ing</w:delText>
        </w:r>
      </w:del>
      <w:r w:rsidR="00871BFD">
        <w:t xml:space="preserve"> CFO and </w:t>
      </w:r>
      <w:r w:rsidR="00712CA5">
        <w:t>o</w:t>
      </w:r>
      <w:r w:rsidR="00871BFD">
        <w:t xml:space="preserve">rganizational </w:t>
      </w:r>
      <w:r w:rsidR="00712CA5">
        <w:t>f</w:t>
      </w:r>
      <w:r w:rsidR="00871BFD">
        <w:t xml:space="preserve">inancial </w:t>
      </w:r>
      <w:r w:rsidR="00712CA5">
        <w:t>r</w:t>
      </w:r>
      <w:r w:rsidR="00871BFD">
        <w:t xml:space="preserve">eporting </w:t>
      </w:r>
      <w:r w:rsidR="00712CA5">
        <w:t>n</w:t>
      </w:r>
      <w:r w:rsidR="00871BFD">
        <w:t>eeds with Project Server</w:t>
      </w:r>
    </w:p>
    <w:p w:rsidR="00504A27" w:rsidRDefault="00871BFD" w:rsidP="0021779E">
      <w:pPr>
        <w:pStyle w:val="ListBulleted"/>
      </w:pPr>
      <w:r>
        <w:t xml:space="preserve">How a </w:t>
      </w:r>
      <w:ins w:id="18" w:author="DM" w:date="2012-08-17T10:56:00Z">
        <w:r w:rsidR="00DF17FA" w:rsidRPr="00DF17FA">
          <w:t>project management office (PMO</w:t>
        </w:r>
        <w:r w:rsidR="00DF17FA">
          <w:t>)</w:t>
        </w:r>
      </w:ins>
      <w:del w:id="19" w:author="DM" w:date="2012-08-17T10:56:00Z">
        <w:r w:rsidDel="00DF17FA">
          <w:delText>PMO</w:delText>
        </w:r>
      </w:del>
      <w:r>
        <w:t xml:space="preserve"> can assist in delivering </w:t>
      </w:r>
      <w:r w:rsidR="00712CA5">
        <w:t>p</w:t>
      </w:r>
      <w:r>
        <w:t xml:space="preserve">roject </w:t>
      </w:r>
      <w:r w:rsidR="00712CA5">
        <w:t>c</w:t>
      </w:r>
      <w:r>
        <w:t xml:space="preserve">ost </w:t>
      </w:r>
      <w:r w:rsidR="00712CA5">
        <w:t>a</w:t>
      </w:r>
      <w:r>
        <w:t xml:space="preserve">ccounting </w:t>
      </w:r>
      <w:ins w:id="20" w:author="DM" w:date="2012-08-17T10:56:00Z">
        <w:r w:rsidR="00DF17FA">
          <w:t>and</w:t>
        </w:r>
      </w:ins>
      <w:del w:id="21" w:author="DM" w:date="2012-08-17T10:56:00Z">
        <w:r w:rsidDel="00DF17FA">
          <w:delText>&amp;</w:delText>
        </w:r>
      </w:del>
      <w:r>
        <w:t xml:space="preserve"> </w:t>
      </w:r>
      <w:r w:rsidR="00712CA5">
        <w:t>f</w:t>
      </w:r>
      <w:r>
        <w:t xml:space="preserve">orecasts </w:t>
      </w:r>
    </w:p>
    <w:p w:rsidR="00504A27" w:rsidRDefault="00DF17FA" w:rsidP="0021779E">
      <w:pPr>
        <w:pStyle w:val="ListBulleted"/>
      </w:pPr>
      <w:ins w:id="22" w:author="DM" w:date="2012-08-17T10:56:00Z">
        <w:r>
          <w:t>How to e</w:t>
        </w:r>
      </w:ins>
      <w:del w:id="23" w:author="DM" w:date="2012-08-17T10:56:00Z">
        <w:r w:rsidR="00871BFD" w:rsidDel="00DF17FA">
          <w:delText>E</w:delText>
        </w:r>
      </w:del>
      <w:r w:rsidR="00871BFD">
        <w:t>nsur</w:t>
      </w:r>
      <w:ins w:id="24" w:author="DM" w:date="2012-08-17T10:56:00Z">
        <w:r>
          <w:t>e</w:t>
        </w:r>
      </w:ins>
      <w:del w:id="25" w:author="DM" w:date="2012-08-17T10:56:00Z">
        <w:r w:rsidR="00871BFD" w:rsidDel="00DF17FA">
          <w:delText>ing</w:delText>
        </w:r>
      </w:del>
      <w:r w:rsidR="00871BFD">
        <w:t xml:space="preserve"> </w:t>
      </w:r>
      <w:r w:rsidR="00712CA5">
        <w:t>g</w:t>
      </w:r>
      <w:r w:rsidR="00871BFD">
        <w:t xml:space="preserve">ood </w:t>
      </w:r>
      <w:r w:rsidR="00712CA5">
        <w:t>f</w:t>
      </w:r>
      <w:r w:rsidR="00871BFD">
        <w:t xml:space="preserve">inancial </w:t>
      </w:r>
      <w:r w:rsidR="00712CA5">
        <w:t>b</w:t>
      </w:r>
      <w:r w:rsidR="00871BFD">
        <w:t xml:space="preserve">uy-in for </w:t>
      </w:r>
      <w:r w:rsidR="00712CA5">
        <w:t>d</w:t>
      </w:r>
      <w:r w:rsidR="00871BFD">
        <w:t xml:space="preserve">ecreased </w:t>
      </w:r>
      <w:r w:rsidR="00712CA5">
        <w:t>r</w:t>
      </w:r>
      <w:r w:rsidR="00871BFD">
        <w:t xml:space="preserve">isk </w:t>
      </w:r>
      <w:r w:rsidR="00712CA5">
        <w:t>to</w:t>
      </w:r>
      <w:r w:rsidR="00871BFD">
        <w:t xml:space="preserve"> a </w:t>
      </w:r>
      <w:r w:rsidR="00712CA5">
        <w:t>p</w:t>
      </w:r>
      <w:r w:rsidR="00871BFD">
        <w:t>roject</w:t>
      </w:r>
    </w:p>
    <w:p w:rsidR="00504A27" w:rsidRDefault="00871BFD" w:rsidP="0021779E">
      <w:pPr>
        <w:pStyle w:val="ListBulleted"/>
      </w:pPr>
      <w:r>
        <w:t xml:space="preserve">The </w:t>
      </w:r>
      <w:r w:rsidR="00712CA5">
        <w:t>b</w:t>
      </w:r>
      <w:r>
        <w:t xml:space="preserve">enefits of </w:t>
      </w:r>
      <w:r w:rsidR="00712CA5">
        <w:t>t</w:t>
      </w:r>
      <w:r>
        <w:t xml:space="preserve">ying </w:t>
      </w:r>
      <w:r w:rsidR="00712CA5">
        <w:t>p</w:t>
      </w:r>
      <w:r>
        <w:t xml:space="preserve">roject </w:t>
      </w:r>
      <w:r w:rsidR="00712CA5">
        <w:t>r</w:t>
      </w:r>
      <w:r>
        <w:t xml:space="preserve">eporting to </w:t>
      </w:r>
      <w:r w:rsidR="00712CA5">
        <w:t>m</w:t>
      </w:r>
      <w:r>
        <w:t xml:space="preserve">easured ROI and </w:t>
      </w:r>
      <w:r w:rsidR="00712CA5">
        <w:t>o</w:t>
      </w:r>
      <w:r>
        <w:t>utcomes</w:t>
      </w:r>
    </w:p>
    <w:p w:rsidR="00504A27" w:rsidRDefault="00DB6069" w:rsidP="0021779E">
      <w:pPr>
        <w:pStyle w:val="ListBulleted"/>
      </w:pPr>
      <w:r>
        <w:t xml:space="preserve">How </w:t>
      </w:r>
      <w:r w:rsidR="00712CA5">
        <w:t>w</w:t>
      </w:r>
      <w:r>
        <w:t xml:space="preserve">ork </w:t>
      </w:r>
      <w:r w:rsidR="00712CA5">
        <w:t>m</w:t>
      </w:r>
      <w:r>
        <w:t xml:space="preserve">anagement can be </w:t>
      </w:r>
      <w:r w:rsidR="00712CA5">
        <w:t>c</w:t>
      </w:r>
      <w:r>
        <w:t xml:space="preserve">ritical to </w:t>
      </w:r>
      <w:r w:rsidR="00712CA5">
        <w:t>o</w:t>
      </w:r>
      <w:r>
        <w:t xml:space="preserve">rganizational </w:t>
      </w:r>
      <w:r w:rsidR="00712CA5">
        <w:t>s</w:t>
      </w:r>
      <w:r>
        <w:t>uccess</w:t>
      </w:r>
    </w:p>
    <w:p w:rsidR="00DB6069" w:rsidRPr="00504A27" w:rsidRDefault="00DF17FA" w:rsidP="0021779E">
      <w:pPr>
        <w:pStyle w:val="ListBulleted"/>
      </w:pPr>
      <w:ins w:id="26" w:author="DM" w:date="2012-08-17T10:56:00Z">
        <w:r>
          <w:t>How to e</w:t>
        </w:r>
      </w:ins>
      <w:del w:id="27" w:author="DM" w:date="2012-08-17T10:56:00Z">
        <w:r w:rsidR="00DB6069" w:rsidDel="00DF17FA">
          <w:delText>E</w:delText>
        </w:r>
      </w:del>
      <w:r w:rsidR="00DB6069">
        <w:t>nabl</w:t>
      </w:r>
      <w:ins w:id="28" w:author="DM" w:date="2012-08-17T10:56:00Z">
        <w:r>
          <w:t>e</w:t>
        </w:r>
      </w:ins>
      <w:del w:id="29" w:author="DM" w:date="2012-08-17T10:56:00Z">
        <w:r w:rsidR="00DB6069" w:rsidDel="00DF17FA">
          <w:delText>ing</w:delText>
        </w:r>
      </w:del>
      <w:r w:rsidR="00DB6069">
        <w:t xml:space="preserve"> </w:t>
      </w:r>
      <w:r w:rsidR="00712CA5">
        <w:t>s</w:t>
      </w:r>
      <w:r w:rsidR="00DB6069">
        <w:t xml:space="preserve">trategic </w:t>
      </w:r>
      <w:r w:rsidR="00712CA5">
        <w:t>p</w:t>
      </w:r>
      <w:r w:rsidR="00DB6069">
        <w:t xml:space="preserve">lanning to </w:t>
      </w:r>
      <w:r w:rsidR="00712CA5">
        <w:t>b</w:t>
      </w:r>
      <w:r w:rsidR="00DB6069">
        <w:t>ottom</w:t>
      </w:r>
      <w:ins w:id="30" w:author="DM" w:date="2012-08-17T10:57:00Z">
        <w:r>
          <w:t>-</w:t>
        </w:r>
      </w:ins>
      <w:del w:id="31" w:author="DM" w:date="2012-08-17T10:57:00Z">
        <w:r w:rsidR="00DB6069" w:rsidDel="00DF17FA">
          <w:delText xml:space="preserve"> </w:delText>
        </w:r>
      </w:del>
      <w:r w:rsidR="00712CA5">
        <w:t>u</w:t>
      </w:r>
      <w:r w:rsidR="00DB6069">
        <w:t xml:space="preserve">p </w:t>
      </w:r>
      <w:r w:rsidR="00712CA5">
        <w:t>r</w:t>
      </w:r>
      <w:r w:rsidR="00DB6069">
        <w:t xml:space="preserve">eporting and </w:t>
      </w:r>
      <w:r w:rsidR="00712CA5">
        <w:t>a</w:t>
      </w:r>
      <w:r w:rsidR="00DB6069">
        <w:t>ctuals</w:t>
      </w:r>
    </w:p>
    <w:p w:rsidR="002300B1" w:rsidRPr="002300B1" w:rsidRDefault="002300B1" w:rsidP="0021779E">
      <w:pPr>
        <w:pStyle w:val="H1"/>
      </w:pPr>
      <w:r>
        <w:t xml:space="preserve">How the CFO </w:t>
      </w:r>
      <w:r w:rsidR="00712CA5">
        <w:t>G</w:t>
      </w:r>
      <w:r>
        <w:t xml:space="preserve">ets the </w:t>
      </w:r>
      <w:r w:rsidR="00712CA5">
        <w:t>A</w:t>
      </w:r>
      <w:r>
        <w:t>ttention of the PMO</w:t>
      </w:r>
    </w:p>
    <w:p w:rsidR="000F4F0D" w:rsidRDefault="00161225" w:rsidP="009A0CEC">
      <w:pPr>
        <w:pStyle w:val="Para"/>
      </w:pPr>
      <w:r w:rsidRPr="00DB5195">
        <w:t>Attention</w:t>
      </w:r>
      <w:ins w:id="32" w:author="DM" w:date="2012-08-17T10:57:00Z">
        <w:r w:rsidR="00DF17FA">
          <w:t>,</w:t>
        </w:r>
      </w:ins>
      <w:del w:id="33" w:author="DM" w:date="2012-08-17T10:57:00Z">
        <w:r w:rsidR="006B3D39" w:rsidDel="00DF17FA">
          <w:delText>:</w:delText>
        </w:r>
      </w:del>
      <w:r w:rsidRPr="00DB5195">
        <w:t xml:space="preserve"> </w:t>
      </w:r>
      <w:del w:id="34" w:author="DM" w:date="2012-08-17T10:57:00Z">
        <w:r w:rsidR="003847A3" w:rsidRPr="00DB5195" w:rsidDel="00DF17FA">
          <w:delText>Chief</w:delText>
        </w:r>
        <w:r w:rsidRPr="00DB5195" w:rsidDel="00DF17FA">
          <w:delText xml:space="preserve"> Financial O</w:delText>
        </w:r>
        <w:r w:rsidR="003847A3" w:rsidRPr="00DB5195" w:rsidDel="00DF17FA">
          <w:delText>fficers</w:delText>
        </w:r>
        <w:r w:rsidRPr="00DB5195" w:rsidDel="00DF17FA">
          <w:delText xml:space="preserve"> (</w:delText>
        </w:r>
      </w:del>
      <w:r w:rsidRPr="00DB5195">
        <w:t>CFO</w:t>
      </w:r>
      <w:r w:rsidR="006B3D39">
        <w:t>s</w:t>
      </w:r>
      <w:ins w:id="35" w:author="DM" w:date="2012-08-17T10:57:00Z">
        <w:r w:rsidR="00DF17FA">
          <w:t>:</w:t>
        </w:r>
      </w:ins>
      <w:del w:id="36" w:author="DM" w:date="2012-08-17T10:57:00Z">
        <w:r w:rsidRPr="00DB5195" w:rsidDel="00DF17FA">
          <w:delText>)</w:delText>
        </w:r>
      </w:del>
      <w:r w:rsidR="003847A3" w:rsidRPr="00DB5195">
        <w:t xml:space="preserve"> </w:t>
      </w:r>
      <w:ins w:id="37" w:author="DM" w:date="2012-08-17T10:57:00Z">
        <w:r w:rsidR="00DF17FA">
          <w:t>I</w:t>
        </w:r>
      </w:ins>
      <w:del w:id="38" w:author="DM" w:date="2012-08-17T10:57:00Z">
        <w:r w:rsidR="003847A3" w:rsidRPr="00DB5195" w:rsidDel="00DF17FA">
          <w:delText>i</w:delText>
        </w:r>
      </w:del>
      <w:r w:rsidR="003847A3" w:rsidRPr="00DB5195">
        <w:t xml:space="preserve">magine being able to increase the health of your portfolio by </w:t>
      </w:r>
      <w:r w:rsidR="00641736">
        <w:t xml:space="preserve">leveraging </w:t>
      </w:r>
      <w:ins w:id="39" w:author="DM" w:date="2012-08-17T10:58:00Z">
        <w:r w:rsidR="00D16A09">
          <w:t>p</w:t>
        </w:r>
      </w:ins>
      <w:del w:id="40" w:author="DM" w:date="2012-08-17T10:58:00Z">
        <w:r w:rsidR="00641736" w:rsidDel="00D16A09">
          <w:delText>P</w:delText>
        </w:r>
      </w:del>
      <w:r w:rsidR="00641736">
        <w:t xml:space="preserve">ortfolio </w:t>
      </w:r>
      <w:del w:id="41" w:author="DM" w:date="2012-08-17T10:58:00Z">
        <w:r w:rsidR="00641736" w:rsidDel="00D16A09">
          <w:delText>M</w:delText>
        </w:r>
      </w:del>
      <w:ins w:id="42" w:author="DM" w:date="2012-08-17T10:58:00Z">
        <w:r w:rsidR="00D16A09">
          <w:t>m</w:t>
        </w:r>
      </w:ins>
      <w:r w:rsidR="00641736">
        <w:t>anagement.</w:t>
      </w:r>
      <w:r w:rsidR="00BD7ED5">
        <w:t xml:space="preserve"> </w:t>
      </w:r>
      <w:r w:rsidR="003847A3" w:rsidRPr="00DB5195">
        <w:t>There are many factors to consider and put into play, but having the proper type of technology is critical</w:t>
      </w:r>
      <w:r w:rsidR="00663B30">
        <w:t xml:space="preserve">. </w:t>
      </w:r>
      <w:r w:rsidR="00A44CD8" w:rsidRPr="00DB5195">
        <w:t>Running a company with fiscal prudency requires adhesion to compliances, processes</w:t>
      </w:r>
      <w:r w:rsidR="00BD7A8D">
        <w:t>,</w:t>
      </w:r>
      <w:r w:rsidR="00A44CD8" w:rsidRPr="00DB5195">
        <w:t xml:space="preserve"> and discipline to protecting the profitability</w:t>
      </w:r>
      <w:r w:rsidR="00663B30">
        <w:t xml:space="preserve">. </w:t>
      </w:r>
    </w:p>
    <w:p w:rsidR="00E75C13" w:rsidRDefault="00E75C13" w:rsidP="009A0CEC">
      <w:pPr>
        <w:pStyle w:val="Para"/>
      </w:pPr>
      <w:r>
        <w:t xml:space="preserve">A </w:t>
      </w:r>
      <w:ins w:id="43" w:author="DM" w:date="2012-08-17T10:58:00Z">
        <w:r w:rsidR="00D16A09">
          <w:t>p</w:t>
        </w:r>
      </w:ins>
      <w:del w:id="44" w:author="DM" w:date="2012-08-17T10:58:00Z">
        <w:r w:rsidDel="00D16A09">
          <w:delText>P</w:delText>
        </w:r>
      </w:del>
      <w:r>
        <w:t>roject/</w:t>
      </w:r>
      <w:ins w:id="45" w:author="DM" w:date="2012-08-17T10:58:00Z">
        <w:r w:rsidR="00D16A09">
          <w:t>p</w:t>
        </w:r>
      </w:ins>
      <w:del w:id="46" w:author="DM" w:date="2012-08-17T10:58:00Z">
        <w:r w:rsidDel="00D16A09">
          <w:delText>P</w:delText>
        </w:r>
      </w:del>
      <w:r>
        <w:t xml:space="preserve">rogram </w:t>
      </w:r>
      <w:del w:id="47" w:author="DM" w:date="2012-08-17T10:58:00Z">
        <w:r w:rsidDel="00D16A09">
          <w:delText>M</w:delText>
        </w:r>
      </w:del>
      <w:ins w:id="48" w:author="DM" w:date="2012-08-17T10:58:00Z">
        <w:r w:rsidR="00D16A09">
          <w:t>m</w:t>
        </w:r>
      </w:ins>
      <w:r>
        <w:t xml:space="preserve">anagement </w:t>
      </w:r>
      <w:ins w:id="49" w:author="DM" w:date="2012-08-17T10:58:00Z">
        <w:r w:rsidR="00D16A09">
          <w:t>o</w:t>
        </w:r>
      </w:ins>
      <w:del w:id="50" w:author="DM" w:date="2012-08-17T10:58:00Z">
        <w:r w:rsidDel="00D16A09">
          <w:delText>O</w:delText>
        </w:r>
      </w:del>
      <w:r>
        <w:t>ffice (PMO</w:t>
      </w:r>
      <w:ins w:id="51" w:author="DM" w:date="2012-08-17T10:59:00Z">
        <w:r w:rsidR="00D16A09">
          <w:t>;</w:t>
        </w:r>
      </w:ins>
      <w:del w:id="52" w:author="DM" w:date="2012-08-17T10:59:00Z">
        <w:r w:rsidDel="00D16A09">
          <w:delText>)</w:delText>
        </w:r>
      </w:del>
      <w:r>
        <w:t xml:space="preserve"> </w:t>
      </w:r>
      <w:del w:id="53" w:author="DM" w:date="2012-08-17T10:59:00Z">
        <w:r w:rsidDel="00D16A09">
          <w:delText xml:space="preserve">or </w:delText>
        </w:r>
      </w:del>
      <w:r>
        <w:t xml:space="preserve">sometimes called a </w:t>
      </w:r>
      <w:ins w:id="54" w:author="DM" w:date="2012-08-17T10:59:00Z">
        <w:r w:rsidR="00D16A09">
          <w:t>p</w:t>
        </w:r>
      </w:ins>
      <w:del w:id="55" w:author="DM" w:date="2012-08-17T10:59:00Z">
        <w:r w:rsidDel="00D16A09">
          <w:delText>P</w:delText>
        </w:r>
      </w:del>
      <w:r>
        <w:t xml:space="preserve">roject </w:t>
      </w:r>
      <w:del w:id="56" w:author="DM" w:date="2012-08-17T10:59:00Z">
        <w:r w:rsidDel="00D16A09">
          <w:delText>C</w:delText>
        </w:r>
      </w:del>
      <w:ins w:id="57" w:author="DM" w:date="2012-08-17T10:59:00Z">
        <w:r w:rsidR="00D16A09">
          <w:t>c</w:t>
        </w:r>
      </w:ins>
      <w:r>
        <w:t xml:space="preserve">ontrols or </w:t>
      </w:r>
      <w:del w:id="58" w:author="DM" w:date="2012-08-17T11:00:00Z">
        <w:r w:rsidDel="00D16A09">
          <w:delText>a P</w:delText>
        </w:r>
      </w:del>
      <w:ins w:id="59" w:author="DM" w:date="2012-08-17T11:00:00Z">
        <w:r w:rsidR="00D16A09">
          <w:t>p</w:t>
        </w:r>
      </w:ins>
      <w:r>
        <w:t xml:space="preserve">roject </w:t>
      </w:r>
      <w:del w:id="60" w:author="DM" w:date="2012-08-17T11:00:00Z">
        <w:r w:rsidDel="00D16A09">
          <w:delText>S</w:delText>
        </w:r>
      </w:del>
      <w:ins w:id="61" w:author="DM" w:date="2012-08-17T11:00:00Z">
        <w:r w:rsidR="00D16A09">
          <w:t>s</w:t>
        </w:r>
      </w:ins>
      <w:r>
        <w:t xml:space="preserve">tandards </w:t>
      </w:r>
      <w:del w:id="62" w:author="DM" w:date="2012-08-17T11:00:00Z">
        <w:r w:rsidDel="00D16A09">
          <w:delText>O</w:delText>
        </w:r>
      </w:del>
      <w:ins w:id="63" w:author="DM" w:date="2012-08-17T11:00:00Z">
        <w:r w:rsidR="00D16A09">
          <w:t>o</w:t>
        </w:r>
      </w:ins>
      <w:r>
        <w:t>ffice</w:t>
      </w:r>
      <w:ins w:id="64" w:author="DM" w:date="2012-08-17T11:00:00Z">
        <w:r w:rsidR="00D16A09">
          <w:t>)</w:t>
        </w:r>
      </w:ins>
      <w:r>
        <w:t xml:space="preserve"> can play a key role in validating, collecting</w:t>
      </w:r>
      <w:ins w:id="65" w:author="DM" w:date="2012-08-17T11:00:00Z">
        <w:r w:rsidR="00D16A09">
          <w:t>,</w:t>
        </w:r>
      </w:ins>
      <w:r>
        <w:t xml:space="preserve"> and reporting uniform financial and work forecast metrics that are vital to a CFO’s ability to review trends and look at future work, cost, and resource information related to capital and expense projects or programs.</w:t>
      </w:r>
    </w:p>
    <w:p w:rsidR="000015ED" w:rsidRDefault="00A44CD8" w:rsidP="009A0CEC">
      <w:pPr>
        <w:pStyle w:val="Para"/>
      </w:pPr>
      <w:r w:rsidRPr="00F234D9">
        <w:t xml:space="preserve">Financial environments </w:t>
      </w:r>
      <w:ins w:id="66" w:author="Tim Runcie" w:date="2012-09-12T07:56:00Z">
        <w:r w:rsidR="006459B6">
          <w:t xml:space="preserve">are now, more than ever extending to project management systems and </w:t>
        </w:r>
      </w:ins>
      <w:del w:id="67" w:author="Tim Runcie" w:date="2012-09-12T07:57:00Z">
        <w:r w:rsidRPr="00F234D9" w:rsidDel="006459B6">
          <w:delText xml:space="preserve">have </w:delText>
        </w:r>
        <w:r w:rsidRPr="0037241C" w:rsidDel="006459B6">
          <w:rPr>
            <w:highlight w:val="yellow"/>
            <w:rPrChange w:id="68" w:author="Odum, Amy - Hoboken" w:date="2012-08-27T10:55:00Z">
              <w:rPr/>
            </w:rPrChange>
          </w:rPr>
          <w:delText>evolved to</w:delText>
        </w:r>
      </w:del>
      <w:r w:rsidRPr="0037241C">
        <w:rPr>
          <w:highlight w:val="yellow"/>
          <w:rPrChange w:id="69" w:author="Odum, Amy - Hoboken" w:date="2012-08-27T10:55:00Z">
            <w:rPr/>
          </w:rPrChange>
        </w:rPr>
        <w:t xml:space="preserve"> </w:t>
      </w:r>
      <w:ins w:id="70" w:author="Tim Runcie" w:date="2012-09-12T07:55:00Z">
        <w:r w:rsidR="006459B6">
          <w:rPr>
            <w:highlight w:val="yellow"/>
          </w:rPr>
          <w:t xml:space="preserve">include the tracking </w:t>
        </w:r>
      </w:ins>
      <w:del w:id="71" w:author="Tim Runcie" w:date="2012-09-12T07:56:00Z">
        <w:r w:rsidR="00F0328B" w:rsidRPr="0037241C" w:rsidDel="006459B6">
          <w:rPr>
            <w:highlight w:val="yellow"/>
            <w:rPrChange w:id="72" w:author="Odum, Amy - Hoboken" w:date="2012-08-27T10:55:00Z">
              <w:rPr/>
            </w:rPrChange>
          </w:rPr>
          <w:delText>diversity</w:delText>
        </w:r>
      </w:del>
      <w:r w:rsidR="00F0328B" w:rsidRPr="0037241C">
        <w:rPr>
          <w:highlight w:val="yellow"/>
          <w:rPrChange w:id="73" w:author="Odum, Amy - Hoboken" w:date="2012-08-27T10:55:00Z">
            <w:rPr/>
          </w:rPrChange>
        </w:rPr>
        <w:t xml:space="preserve"> of spending</w:t>
      </w:r>
      <w:r w:rsidRPr="00F234D9">
        <w:t xml:space="preserve"> </w:t>
      </w:r>
      <w:commentRangeStart w:id="74"/>
      <w:ins w:id="75" w:author="DM" w:date="2012-08-17T11:00:00Z">
        <w:r w:rsidR="00D16A09">
          <w:rPr>
            <w:rStyle w:val="QueryInline"/>
          </w:rPr>
          <w:t>[</w:t>
        </w:r>
        <w:commentRangeStart w:id="76"/>
        <w:r w:rsidR="00D16A09">
          <w:rPr>
            <w:rStyle w:val="QueryInline"/>
          </w:rPr>
          <w:t>AU: clarify</w:t>
        </w:r>
      </w:ins>
      <w:commentRangeEnd w:id="76"/>
      <w:r w:rsidR="006459B6">
        <w:rPr>
          <w:rStyle w:val="CommentReference"/>
          <w:rFonts w:asciiTheme="minorHAnsi" w:eastAsiaTheme="minorHAnsi" w:hAnsiTheme="minorHAnsi" w:cstheme="minorBidi"/>
          <w:snapToGrid/>
        </w:rPr>
        <w:commentReference w:id="76"/>
      </w:r>
      <w:proofErr w:type="gramStart"/>
      <w:ins w:id="77" w:author="DM" w:date="2012-08-17T11:00:00Z">
        <w:r w:rsidR="00D16A09">
          <w:rPr>
            <w:rStyle w:val="QueryInline"/>
          </w:rPr>
          <w:t>]</w:t>
        </w:r>
      </w:ins>
      <w:commentRangeEnd w:id="74"/>
      <w:proofErr w:type="gramEnd"/>
      <w:r w:rsidR="001F749B">
        <w:rPr>
          <w:rStyle w:val="CommentReference"/>
          <w:rFonts w:asciiTheme="minorHAnsi" w:eastAsiaTheme="minorHAnsi" w:hAnsiTheme="minorHAnsi" w:cstheme="minorBidi"/>
          <w:snapToGrid/>
        </w:rPr>
        <w:commentReference w:id="74"/>
      </w:r>
      <w:r w:rsidRPr="00F234D9">
        <w:t xml:space="preserve">and </w:t>
      </w:r>
      <w:del w:id="78" w:author="Tim Runcie" w:date="2012-09-12T07:57:00Z">
        <w:r w:rsidRPr="00F234D9" w:rsidDel="006459B6">
          <w:delText>creat</w:delText>
        </w:r>
      </w:del>
      <w:ins w:id="79" w:author="DM" w:date="2012-08-17T11:00:00Z">
        <w:del w:id="80" w:author="Tim Runcie" w:date="2012-09-12T07:57:00Z">
          <w:r w:rsidR="00D16A09" w:rsidDel="006459B6">
            <w:delText>e</w:delText>
          </w:r>
        </w:del>
      </w:ins>
      <w:del w:id="81" w:author="Tim Runcie" w:date="2012-09-12T07:57:00Z">
        <w:r w:rsidRPr="00F234D9" w:rsidDel="006459B6">
          <w:delText>ing</w:delText>
        </w:r>
      </w:del>
      <w:ins w:id="82" w:author="Tim Runcie" w:date="2012-09-12T07:57:00Z">
        <w:r w:rsidR="006459B6">
          <w:t>associating</w:t>
        </w:r>
      </w:ins>
      <w:r w:rsidRPr="00F234D9">
        <w:t xml:space="preserve"> multiple channels of revenue and capital gains</w:t>
      </w:r>
      <w:ins w:id="83" w:author="Tim Runcie" w:date="2012-09-12T07:57:00Z">
        <w:r w:rsidR="006459B6">
          <w:t xml:space="preserve"> against projects</w:t>
        </w:r>
      </w:ins>
      <w:r w:rsidR="00BD7ED5">
        <w:t>. D</w:t>
      </w:r>
      <w:r w:rsidRPr="00DB5195">
        <w:t xml:space="preserve">ecisions are made and initiatives </w:t>
      </w:r>
      <w:ins w:id="84" w:author="DM" w:date="2012-08-17T11:00:00Z">
        <w:r w:rsidR="00D16A09">
          <w:t xml:space="preserve">are </w:t>
        </w:r>
      </w:ins>
      <w:r w:rsidRPr="00DB5195">
        <w:t xml:space="preserve">supported that are </w:t>
      </w:r>
      <w:r w:rsidR="00BD7A8D">
        <w:t xml:space="preserve">aligned with either </w:t>
      </w:r>
      <w:r w:rsidRPr="00DB5195">
        <w:t>strategic objectives or legal requirements</w:t>
      </w:r>
      <w:r w:rsidR="00663B30">
        <w:t xml:space="preserve">. </w:t>
      </w:r>
      <w:r w:rsidRPr="00DB5195">
        <w:t xml:space="preserve">Some of the </w:t>
      </w:r>
      <w:r w:rsidR="00641736">
        <w:t xml:space="preserve">supported </w:t>
      </w:r>
      <w:r w:rsidRPr="00DB5195">
        <w:t>initiatives are the costs of doing business</w:t>
      </w:r>
      <w:ins w:id="85" w:author="DM" w:date="2012-08-17T11:00:00Z">
        <w:r w:rsidR="00D16A09">
          <w:t>;</w:t>
        </w:r>
      </w:ins>
      <w:r w:rsidRPr="00DB5195">
        <w:t xml:space="preserve"> </w:t>
      </w:r>
      <w:del w:id="86" w:author="DM" w:date="2012-08-17T11:00:00Z">
        <w:r w:rsidRPr="00DB5195" w:rsidDel="00D16A09">
          <w:delText xml:space="preserve">while </w:delText>
        </w:r>
      </w:del>
      <w:r w:rsidRPr="00DB5195">
        <w:t>others are needed for the future health of the company</w:t>
      </w:r>
      <w:r w:rsidR="00663B30">
        <w:t xml:space="preserve">. </w:t>
      </w:r>
      <w:r w:rsidR="00641736">
        <w:t>F</w:t>
      </w:r>
      <w:r w:rsidR="00641736" w:rsidRPr="00641736">
        <w:t xml:space="preserve">rom a financial manager’s perspective, </w:t>
      </w:r>
      <w:r w:rsidR="00641736">
        <w:t>n</w:t>
      </w:r>
      <w:r w:rsidRPr="00F234D9">
        <w:t>ot all projects in flight</w:t>
      </w:r>
      <w:r w:rsidR="00641736">
        <w:t xml:space="preserve"> </w:t>
      </w:r>
      <w:r w:rsidRPr="00F234D9">
        <w:t>make sense for the bottom</w:t>
      </w:r>
      <w:del w:id="87" w:author="DM" w:date="2012-08-17T11:00:00Z">
        <w:r w:rsidRPr="00F234D9" w:rsidDel="00D16A09">
          <w:delText>-</w:delText>
        </w:r>
      </w:del>
      <w:ins w:id="88" w:author="DM" w:date="2012-08-17T11:00:00Z">
        <w:r w:rsidR="00D16A09">
          <w:t xml:space="preserve"> </w:t>
        </w:r>
      </w:ins>
      <w:r w:rsidRPr="00F234D9">
        <w:t>line</w:t>
      </w:r>
      <w:r w:rsidR="00641736">
        <w:t xml:space="preserve">: </w:t>
      </w:r>
      <w:del w:id="89" w:author="DM" w:date="2012-08-17T11:00:00Z">
        <w:r w:rsidR="00641736" w:rsidDel="00D16A09">
          <w:delText>s</w:delText>
        </w:r>
      </w:del>
      <w:ins w:id="90" w:author="DM" w:date="2012-08-17T11:00:00Z">
        <w:r w:rsidR="00D16A09">
          <w:t>S</w:t>
        </w:r>
      </w:ins>
      <w:r w:rsidR="00961501">
        <w:t xml:space="preserve">ome are </w:t>
      </w:r>
      <w:r w:rsidRPr="00F234D9">
        <w:t>needed for business</w:t>
      </w:r>
      <w:r w:rsidR="00961501">
        <w:t xml:space="preserve"> growth</w:t>
      </w:r>
      <w:r w:rsidR="00641736">
        <w:t xml:space="preserve">, some for </w:t>
      </w:r>
      <w:r w:rsidR="00961501">
        <w:t>market expansion</w:t>
      </w:r>
      <w:r w:rsidR="00641736">
        <w:t>,</w:t>
      </w:r>
      <w:r w:rsidR="00961501">
        <w:t xml:space="preserve"> </w:t>
      </w:r>
      <w:r w:rsidR="00641736">
        <w:t xml:space="preserve">and </w:t>
      </w:r>
      <w:r w:rsidR="00961501">
        <w:t xml:space="preserve">in many cases </w:t>
      </w:r>
      <w:r w:rsidR="00641736">
        <w:t xml:space="preserve">some are </w:t>
      </w:r>
      <w:r w:rsidR="00961501">
        <w:t>needed to keep the lights on</w:t>
      </w:r>
      <w:r w:rsidRPr="00F234D9">
        <w:t>.</w:t>
      </w:r>
      <w:r w:rsidRPr="00DB5195">
        <w:t xml:space="preserve"> </w:t>
      </w:r>
      <w:r w:rsidR="008601CE">
        <w:t>For example</w:t>
      </w:r>
      <w:r w:rsidR="000C1139">
        <w:t>:</w:t>
      </w:r>
      <w:r w:rsidR="008601CE">
        <w:t xml:space="preserve"> </w:t>
      </w:r>
      <w:del w:id="91" w:author="DM" w:date="2012-08-17T11:01:00Z">
        <w:r w:rsidR="00961501" w:rsidDel="00D16A09">
          <w:delText>a</w:delText>
        </w:r>
      </w:del>
      <w:ins w:id="92" w:author="DM" w:date="2012-08-17T11:01:00Z">
        <w:r w:rsidR="00D16A09">
          <w:t>A</w:t>
        </w:r>
      </w:ins>
      <w:r w:rsidR="00961501">
        <w:t xml:space="preserve"> project that retools a production line or updates products </w:t>
      </w:r>
      <w:r w:rsidR="000C1139">
        <w:t xml:space="preserve">for </w:t>
      </w:r>
      <w:r w:rsidR="00961501">
        <w:t xml:space="preserve">the emerging mobile phone or apps market </w:t>
      </w:r>
      <w:r w:rsidR="000C1139">
        <w:t>is</w:t>
      </w:r>
      <w:r w:rsidR="00961501">
        <w:t xml:space="preserve"> just about immediate financial gratification.</w:t>
      </w:r>
    </w:p>
    <w:p w:rsidR="000015ED" w:rsidRDefault="003B097F" w:rsidP="009A0CEC">
      <w:pPr>
        <w:pStyle w:val="Para"/>
      </w:pPr>
      <w:r>
        <w:t xml:space="preserve">The </w:t>
      </w:r>
      <w:r w:rsidR="00161225" w:rsidRPr="00DB5195">
        <w:t>CFO and those responsible for managing the corporate bottom</w:t>
      </w:r>
      <w:del w:id="93" w:author="DM" w:date="2012-08-17T11:01:00Z">
        <w:r w:rsidR="00161225" w:rsidRPr="00DB5195" w:rsidDel="00D16A09">
          <w:delText>-</w:delText>
        </w:r>
      </w:del>
      <w:ins w:id="94" w:author="DM" w:date="2012-08-17T11:01:00Z">
        <w:r w:rsidR="00D16A09">
          <w:t xml:space="preserve"> </w:t>
        </w:r>
      </w:ins>
      <w:r w:rsidR="00161225" w:rsidRPr="00DB5195">
        <w:t>line and strategic financial plans typically manage portfolios</w:t>
      </w:r>
      <w:r w:rsidR="002745ED">
        <w:t xml:space="preserve"> (diversified </w:t>
      </w:r>
      <w:r w:rsidR="00161225" w:rsidRPr="00DB5195">
        <w:t>centers of monetization</w:t>
      </w:r>
      <w:r w:rsidR="002745ED">
        <w:t>)</w:t>
      </w:r>
      <w:r w:rsidR="00663B30">
        <w:t xml:space="preserve">. </w:t>
      </w:r>
      <w:r w:rsidR="00161225" w:rsidRPr="00DB5195">
        <w:t>Financial portfolio managers</w:t>
      </w:r>
      <w:del w:id="95" w:author="DM" w:date="2012-08-17T11:01:00Z">
        <w:r w:rsidR="00161225" w:rsidRPr="00DB5195" w:rsidDel="0068460C">
          <w:delText>,</w:delText>
        </w:r>
      </w:del>
      <w:r w:rsidR="00161225" w:rsidRPr="00DB5195">
        <w:t xml:space="preserve"> or fund managers are experts in specific investment areas and strategies</w:t>
      </w:r>
      <w:r w:rsidR="00663B30">
        <w:t xml:space="preserve">. </w:t>
      </w:r>
      <w:r w:rsidR="00161225" w:rsidRPr="00DB5195">
        <w:t xml:space="preserve">Participants with capital </w:t>
      </w:r>
      <w:r w:rsidR="00741A44">
        <w:t>“</w:t>
      </w:r>
      <w:r w:rsidR="00161225" w:rsidRPr="00DB5195">
        <w:t>invest</w:t>
      </w:r>
      <w:r w:rsidR="00741A44">
        <w:t>”</w:t>
      </w:r>
      <w:r w:rsidR="00161225" w:rsidRPr="00DB5195">
        <w:t xml:space="preserve"> in each manager with the expectation that they will gain a</w:t>
      </w:r>
      <w:ins w:id="96" w:author="DM" w:date="2012-08-17T11:01:00Z">
        <w:r w:rsidR="0068460C">
          <w:t>n</w:t>
        </w:r>
      </w:ins>
      <w:r w:rsidR="00161225" w:rsidRPr="00DB5195">
        <w:t xml:space="preserve"> </w:t>
      </w:r>
      <w:ins w:id="97" w:author="DM" w:date="2012-08-17T11:01:00Z">
        <w:r w:rsidR="0068460C">
          <w:t>ROI.</w:t>
        </w:r>
      </w:ins>
      <w:del w:id="98" w:author="DM" w:date="2012-08-17T11:01:00Z">
        <w:r w:rsidR="00161225" w:rsidRPr="00DB5195" w:rsidDel="0068460C">
          <w:delText>return on their investment</w:delText>
        </w:r>
        <w:r w:rsidR="00663B30" w:rsidDel="0068460C">
          <w:delText>.</w:delText>
        </w:r>
      </w:del>
      <w:r w:rsidR="00663B30">
        <w:t xml:space="preserve"> </w:t>
      </w:r>
      <w:r w:rsidR="00161225" w:rsidRPr="00DB5195">
        <w:t xml:space="preserve">For the individual investor, these </w:t>
      </w:r>
      <w:ins w:id="99" w:author="DM" w:date="2012-08-17T11:01:00Z">
        <w:r w:rsidR="0068460C" w:rsidRPr="00DB5195">
          <w:t xml:space="preserve">investment </w:t>
        </w:r>
      </w:ins>
      <w:r w:rsidR="00161225" w:rsidRPr="00DB5195">
        <w:t xml:space="preserve">vehicles </w:t>
      </w:r>
      <w:del w:id="100" w:author="DM" w:date="2012-08-17T11:01:00Z">
        <w:r w:rsidR="00161225" w:rsidRPr="00DB5195" w:rsidDel="0068460C">
          <w:delText xml:space="preserve">of investment </w:delText>
        </w:r>
      </w:del>
      <w:ins w:id="101" w:author="DM" w:date="2012-08-17T11:01:00Z">
        <w:r w:rsidR="0068460C">
          <w:t xml:space="preserve">include </w:t>
        </w:r>
      </w:ins>
      <w:del w:id="102" w:author="DM" w:date="2012-08-17T11:01:00Z">
        <w:r w:rsidR="00161225" w:rsidRPr="00DB5195" w:rsidDel="0068460C">
          <w:delText xml:space="preserve">may be </w:delText>
        </w:r>
      </w:del>
      <w:r w:rsidR="00161225" w:rsidRPr="00DB5195">
        <w:t xml:space="preserve">such things as mutual funds, stocks, </w:t>
      </w:r>
      <w:ins w:id="103" w:author="DM" w:date="2012-08-17T11:01:00Z">
        <w:r w:rsidR="0068460C">
          <w:t xml:space="preserve">and </w:t>
        </w:r>
      </w:ins>
      <w:del w:id="104" w:author="DM" w:date="2012-08-17T11:01:00Z">
        <w:r w:rsidR="00161225" w:rsidRPr="00DB5195" w:rsidDel="0068460C">
          <w:delText xml:space="preserve">or </w:delText>
        </w:r>
      </w:del>
      <w:r w:rsidR="00161225" w:rsidRPr="00DB5195">
        <w:t>other</w:t>
      </w:r>
      <w:ins w:id="105" w:author="DM" w:date="2012-08-17T11:01:00Z">
        <w:r w:rsidR="0068460C">
          <w:t>s</w:t>
        </w:r>
      </w:ins>
      <w:del w:id="106" w:author="DM" w:date="2012-08-17T11:01:00Z">
        <w:r w:rsidR="00161225" w:rsidRPr="00DB5195" w:rsidDel="0068460C">
          <w:delText xml:space="preserve"> financial mechanisms</w:delText>
        </w:r>
      </w:del>
      <w:r w:rsidR="00663B30">
        <w:t xml:space="preserve">. </w:t>
      </w:r>
    </w:p>
    <w:p w:rsidR="00594DD6" w:rsidRPr="00DB5195" w:rsidRDefault="00C03685" w:rsidP="009A0CEC">
      <w:pPr>
        <w:pStyle w:val="Para"/>
        <w:rPr>
          <w:rFonts w:cstheme="minorHAnsi"/>
        </w:rPr>
      </w:pPr>
      <w:r w:rsidRPr="00DB5195">
        <w:t>In the investment world, portfolio/fund managers are held accountable for ROI, performance of their strategies</w:t>
      </w:r>
      <w:r w:rsidR="000015ED">
        <w:t xml:space="preserve"> and</w:t>
      </w:r>
      <w:r w:rsidR="00651A1F">
        <w:t xml:space="preserve"> </w:t>
      </w:r>
      <w:r w:rsidRPr="00DB5195">
        <w:t>decisions over time</w:t>
      </w:r>
      <w:ins w:id="107" w:author="DM" w:date="2012-08-17T11:02:00Z">
        <w:r w:rsidR="0068460C">
          <w:t>,</w:t>
        </w:r>
      </w:ins>
      <w:r w:rsidRPr="00DB5195">
        <w:t xml:space="preserve"> and other fiscal metrics</w:t>
      </w:r>
      <w:r w:rsidR="00663B30">
        <w:t xml:space="preserve">. </w:t>
      </w:r>
      <w:r w:rsidR="00316329" w:rsidRPr="00DB5195">
        <w:t>In order for financial investment managers (fund or portfolio managers) to be successful, they need high-performing technology specifically tailored to their environment</w:t>
      </w:r>
      <w:r w:rsidR="00663B30">
        <w:t xml:space="preserve">. </w:t>
      </w:r>
      <w:r w:rsidR="00316329" w:rsidRPr="0004009A">
        <w:t xml:space="preserve">The technology needs to be current, enable communication via multiple mediums, and </w:t>
      </w:r>
      <w:r w:rsidR="0004009A">
        <w:t xml:space="preserve">have </w:t>
      </w:r>
      <w:r w:rsidR="00316329" w:rsidRPr="0004009A">
        <w:t>business user</w:t>
      </w:r>
      <w:r w:rsidR="0004009A">
        <w:t>s’</w:t>
      </w:r>
      <w:r w:rsidR="00316329" w:rsidRPr="0004009A">
        <w:t xml:space="preserve"> tools </w:t>
      </w:r>
      <w:r w:rsidR="00FC2B41">
        <w:t>for</w:t>
      </w:r>
      <w:r w:rsidR="00316329" w:rsidRPr="0004009A">
        <w:t xml:space="preserve"> execut</w:t>
      </w:r>
      <w:r w:rsidR="00FC2B41">
        <w:t>ing</w:t>
      </w:r>
      <w:r w:rsidR="00316329" w:rsidRPr="0004009A">
        <w:t xml:space="preserve"> business intelligence</w:t>
      </w:r>
      <w:ins w:id="108" w:author="DM" w:date="2012-08-17T11:02:00Z">
        <w:r w:rsidR="0068460C">
          <w:t xml:space="preserve"> (BI)</w:t>
        </w:r>
      </w:ins>
      <w:r w:rsidR="00316329" w:rsidRPr="0004009A">
        <w:t xml:space="preserve">, analysis, </w:t>
      </w:r>
      <w:ins w:id="109" w:author="DM" w:date="2012-08-17T11:03:00Z">
        <w:r w:rsidR="0068460C">
          <w:t xml:space="preserve">and </w:t>
        </w:r>
      </w:ins>
      <w:r w:rsidR="00316329" w:rsidRPr="0004009A">
        <w:t>model</w:t>
      </w:r>
      <w:r w:rsidR="0004009A">
        <w:t>ing</w:t>
      </w:r>
      <w:r w:rsidR="00316329" w:rsidRPr="0004009A">
        <w:t xml:space="preserve"> and </w:t>
      </w:r>
      <w:ins w:id="110" w:author="DM" w:date="2012-08-17T11:03:00Z">
        <w:r w:rsidR="0068460C">
          <w:t xml:space="preserve">for </w:t>
        </w:r>
      </w:ins>
      <w:r w:rsidR="00FC2B41">
        <w:t xml:space="preserve">allowing access to </w:t>
      </w:r>
      <w:r w:rsidR="00316329" w:rsidRPr="0004009A">
        <w:t>real-time data</w:t>
      </w:r>
      <w:r w:rsidR="00316329" w:rsidRPr="00DB5195">
        <w:t>.</w:t>
      </w:r>
    </w:p>
    <w:p w:rsidR="0004009A" w:rsidRDefault="000015ED" w:rsidP="009A0CEC">
      <w:pPr>
        <w:pStyle w:val="Para"/>
      </w:pPr>
      <w:r>
        <w:t>So l</w:t>
      </w:r>
      <w:r w:rsidR="000F4C8D">
        <w:t>et’s</w:t>
      </w:r>
      <w:r w:rsidR="0004009A">
        <w:t xml:space="preserve"> go one step further and add corporate portfolio/fund manager to the CFO’s list of titles/responsibilities.</w:t>
      </w:r>
    </w:p>
    <w:p w:rsidR="007A5919" w:rsidRPr="00DB5195" w:rsidRDefault="000015ED" w:rsidP="009A0CEC">
      <w:pPr>
        <w:pStyle w:val="Para"/>
        <w:rPr>
          <w:rFonts w:cstheme="minorHAnsi"/>
        </w:rPr>
      </w:pPr>
      <w:r>
        <w:t>Now the CFO is responsible for</w:t>
      </w:r>
      <w:r w:rsidR="007A5919" w:rsidRPr="00DB5195">
        <w:t xml:space="preserve"> monitor</w:t>
      </w:r>
      <w:r>
        <w:t>ing</w:t>
      </w:r>
      <w:r w:rsidR="007A5919" w:rsidRPr="00DB5195">
        <w:t xml:space="preserve"> the health and performance of each </w:t>
      </w:r>
      <w:r w:rsidR="003B097F">
        <w:t xml:space="preserve">of the </w:t>
      </w:r>
      <w:r w:rsidR="007A5919" w:rsidRPr="00DB5195">
        <w:t>investment centers (</w:t>
      </w:r>
      <w:r>
        <w:t>e.g.,</w:t>
      </w:r>
      <w:r w:rsidR="007A5919" w:rsidRPr="00DB5195">
        <w:t xml:space="preserve"> departments/divisions, channels, programs, etc.)</w:t>
      </w:r>
      <w:r w:rsidR="00BD7ED5">
        <w:t xml:space="preserve"> </w:t>
      </w:r>
      <w:r>
        <w:t>He or she</w:t>
      </w:r>
      <w:r w:rsidRPr="00DB5195">
        <w:t xml:space="preserve"> </w:t>
      </w:r>
      <w:r w:rsidR="007A5919" w:rsidRPr="00DB5195">
        <w:t>need</w:t>
      </w:r>
      <w:r>
        <w:t>s</w:t>
      </w:r>
      <w:r w:rsidR="007A5919" w:rsidRPr="00DB5195">
        <w:t xml:space="preserve"> technology and processes that are </w:t>
      </w:r>
      <w:ins w:id="111" w:author="DM" w:date="2012-08-17T11:03:00Z">
        <w:r w:rsidR="0068460C" w:rsidRPr="00DB5195">
          <w:t xml:space="preserve">suited </w:t>
        </w:r>
      </w:ins>
      <w:r w:rsidR="007A5919" w:rsidRPr="00DB5195">
        <w:t xml:space="preserve">not only </w:t>
      </w:r>
      <w:del w:id="112" w:author="DM" w:date="2012-08-17T11:03:00Z">
        <w:r w:rsidR="007A5919" w:rsidRPr="00DB5195" w:rsidDel="0068460C">
          <w:delText xml:space="preserve">suited </w:delText>
        </w:r>
      </w:del>
      <w:r w:rsidR="007A5919" w:rsidRPr="00DB5195">
        <w:t>for financial management</w:t>
      </w:r>
      <w:del w:id="113" w:author="DM" w:date="2012-08-17T11:03:00Z">
        <w:r w:rsidR="007A5919" w:rsidRPr="00DB5195" w:rsidDel="0068460C">
          <w:delText>,</w:delText>
        </w:r>
      </w:del>
      <w:r w:rsidR="007A5919" w:rsidRPr="00DB5195">
        <w:t xml:space="preserve"> but </w:t>
      </w:r>
      <w:r w:rsidR="001D4D38">
        <w:t xml:space="preserve">also for </w:t>
      </w:r>
      <w:r w:rsidR="007A5919" w:rsidRPr="00DB5195">
        <w:t>business and work management</w:t>
      </w:r>
      <w:ins w:id="114" w:author="Odum, Amy - Hoboken" w:date="2012-08-27T10:55:00Z">
        <w:r w:rsidR="0037241C">
          <w:t xml:space="preserve">, </w:t>
        </w:r>
      </w:ins>
      <w:del w:id="115" w:author="Odum, Amy - Hoboken" w:date="2012-08-27T10:55:00Z">
        <w:r w:rsidR="00663B30" w:rsidDel="0037241C">
          <w:delText xml:space="preserve">. </w:delText>
        </w:r>
        <w:r w:rsidR="007A5919" w:rsidRPr="00DB5195" w:rsidDel="0037241C">
          <w:delText xml:space="preserve">This includes the ability to have </w:delText>
        </w:r>
      </w:del>
      <w:ins w:id="116" w:author="Odum, Amy - Hoboken" w:date="2012-08-27T10:55:00Z">
        <w:r w:rsidR="0037241C">
          <w:t xml:space="preserve">including </w:t>
        </w:r>
      </w:ins>
      <w:r w:rsidR="007A5919" w:rsidRPr="00DB5195">
        <w:t>dynamic communication capabilities</w:t>
      </w:r>
      <w:ins w:id="117" w:author="Odum, Amy - Hoboken" w:date="2012-08-27T10:56:00Z">
        <w:r w:rsidR="0037241C">
          <w:t>,</w:t>
        </w:r>
      </w:ins>
      <w:r w:rsidR="001D4D38">
        <w:t xml:space="preserve"> </w:t>
      </w:r>
      <w:del w:id="118" w:author="Odum, Amy - Hoboken" w:date="2012-08-27T10:56:00Z">
        <w:r w:rsidR="001D4D38" w:rsidDel="0037241C">
          <w:delText>as well as</w:delText>
        </w:r>
      </w:del>
      <w:r w:rsidR="007A5919" w:rsidRPr="00DB5195">
        <w:t xml:space="preserve"> tracking</w:t>
      </w:r>
      <w:r w:rsidR="009839D0">
        <w:t xml:space="preserve">, </w:t>
      </w:r>
      <w:r w:rsidR="007A5919" w:rsidRPr="00DB5195">
        <w:t>forecasting</w:t>
      </w:r>
      <w:ins w:id="119" w:author="Odum, Amy - Hoboken" w:date="2012-08-27T10:56:00Z">
        <w:r w:rsidR="0037241C">
          <w:t>,</w:t>
        </w:r>
      </w:ins>
      <w:r w:rsidR="007A5919" w:rsidRPr="00DB5195">
        <w:t xml:space="preserve"> and modeling to determine trends, changes</w:t>
      </w:r>
      <w:ins w:id="120" w:author="DM" w:date="2012-08-17T11:04:00Z">
        <w:r w:rsidR="0068460C">
          <w:t>,</w:t>
        </w:r>
      </w:ins>
      <w:r w:rsidR="007A5919" w:rsidRPr="00DB5195">
        <w:t xml:space="preserve"> and opportunities.</w:t>
      </w:r>
    </w:p>
    <w:p w:rsidR="003847A3" w:rsidRDefault="007A5919" w:rsidP="009A0CEC">
      <w:pPr>
        <w:pStyle w:val="Para"/>
      </w:pPr>
      <w:r w:rsidRPr="00133622">
        <w:t xml:space="preserve">In order for </w:t>
      </w:r>
      <w:del w:id="121" w:author="DM" w:date="2012-08-17T11:04:00Z">
        <w:r w:rsidRPr="00133622" w:rsidDel="0068460C">
          <w:delText xml:space="preserve">the </w:delText>
        </w:r>
      </w:del>
      <w:r w:rsidRPr="00133622">
        <w:t>CFO</w:t>
      </w:r>
      <w:ins w:id="122" w:author="DM" w:date="2012-08-17T11:04:00Z">
        <w:r w:rsidR="0068460C">
          <w:t>s</w:t>
        </w:r>
      </w:ins>
      <w:r w:rsidRPr="00133622">
        <w:t xml:space="preserve"> to realize effective management of the company from a portfolio perspective, they need to have technologies and processes that capture all business data</w:t>
      </w:r>
      <w:r w:rsidR="00133622">
        <w:t xml:space="preserve"> and</w:t>
      </w:r>
      <w:r w:rsidRPr="00133622">
        <w:t xml:space="preserve"> information paths and </w:t>
      </w:r>
      <w:r w:rsidR="00133622">
        <w:t xml:space="preserve">that </w:t>
      </w:r>
      <w:r w:rsidRPr="00133622">
        <w:t xml:space="preserve">work against </w:t>
      </w:r>
      <w:r w:rsidR="00D23678">
        <w:t xml:space="preserve">common </w:t>
      </w:r>
      <w:r w:rsidRPr="00133622">
        <w:t>constraints</w:t>
      </w:r>
      <w:r w:rsidR="00D23678">
        <w:t xml:space="preserve"> (i.e.</w:t>
      </w:r>
      <w:ins w:id="123" w:author="DM" w:date="2012-08-17T11:04:00Z">
        <w:r w:rsidR="0068460C">
          <w:t>,</w:t>
        </w:r>
      </w:ins>
      <w:r w:rsidRPr="00133622">
        <w:t xml:space="preserve"> </w:t>
      </w:r>
      <w:r w:rsidR="00EE627B">
        <w:t xml:space="preserve">budget, resources, </w:t>
      </w:r>
      <w:r w:rsidR="008B43FD">
        <w:t xml:space="preserve">and </w:t>
      </w:r>
      <w:r w:rsidR="00EE627B">
        <w:t xml:space="preserve">time) </w:t>
      </w:r>
      <w:r w:rsidRPr="00133622">
        <w:t>across the entire enterprise</w:t>
      </w:r>
      <w:r w:rsidR="00663B30">
        <w:t xml:space="preserve">. </w:t>
      </w:r>
      <w:r w:rsidRPr="00DB5195">
        <w:t xml:space="preserve">This chapter </w:t>
      </w:r>
      <w:del w:id="124" w:author="DM" w:date="2012-08-17T11:04:00Z">
        <w:r w:rsidRPr="00DB5195" w:rsidDel="0068460C">
          <w:delText xml:space="preserve">will </w:delText>
        </w:r>
      </w:del>
      <w:r w:rsidRPr="00DB5195">
        <w:t>highlight</w:t>
      </w:r>
      <w:ins w:id="125" w:author="DM" w:date="2012-08-17T11:04:00Z">
        <w:r w:rsidR="0068460C">
          <w:t>s</w:t>
        </w:r>
      </w:ins>
      <w:r w:rsidRPr="00DB5195">
        <w:t xml:space="preserve"> the benefits, proposed actions</w:t>
      </w:r>
      <w:r w:rsidR="001D4D38">
        <w:t>,</w:t>
      </w:r>
      <w:r w:rsidRPr="00DB5195">
        <w:t xml:space="preserve"> and gaps that a CFO should consider for strategic fiscal planning.</w:t>
      </w:r>
    </w:p>
    <w:p w:rsidR="00840101" w:rsidRPr="0037241C" w:rsidRDefault="00840101" w:rsidP="00840101">
      <w:pPr>
        <w:pStyle w:val="Para"/>
        <w:rPr>
          <w:rStyle w:val="QueryInline"/>
          <w:rPrChange w:id="126" w:author="Odum, Amy - Hoboken" w:date="2012-08-27T10:58:00Z">
            <w:rPr/>
          </w:rPrChange>
        </w:rPr>
      </w:pPr>
      <w:r>
        <w:t>In today’s world,</w:t>
      </w:r>
      <w:r w:rsidRPr="00840101">
        <w:t xml:space="preserve"> the relationship between the financial organization and the </w:t>
      </w:r>
      <w:del w:id="127" w:author="DM" w:date="2012-08-17T12:25:00Z">
        <w:r w:rsidR="00D34A50" w:rsidDel="00802933">
          <w:delText xml:space="preserve">project management office </w:delText>
        </w:r>
        <w:r w:rsidDel="00802933">
          <w:delText>(</w:delText>
        </w:r>
      </w:del>
      <w:r w:rsidRPr="00840101">
        <w:t>PMO</w:t>
      </w:r>
      <w:del w:id="128" w:author="DM" w:date="2012-08-17T12:25:00Z">
        <w:r w:rsidDel="00802933">
          <w:delText>)</w:delText>
        </w:r>
      </w:del>
      <w:r w:rsidRPr="00840101">
        <w:t xml:space="preserve"> is </w:t>
      </w:r>
      <w:r>
        <w:t>more important than ever.</w:t>
      </w:r>
      <w:r w:rsidRPr="00840101">
        <w:t xml:space="preserve"> </w:t>
      </w:r>
      <w:r>
        <w:t>With Project</w:t>
      </w:r>
      <w:ins w:id="129" w:author="Odum, Amy - Hoboken" w:date="2012-08-27T10:57:00Z">
        <w:r w:rsidR="0037241C">
          <w:t>,</w:t>
        </w:r>
      </w:ins>
      <w:r>
        <w:t xml:space="preserve"> organizations</w:t>
      </w:r>
      <w:r w:rsidRPr="00840101">
        <w:t xml:space="preserve"> </w:t>
      </w:r>
      <w:ins w:id="130" w:author="Odum, Amy - Hoboken" w:date="2012-08-27T10:57:00Z">
        <w:r w:rsidR="0037241C">
          <w:t xml:space="preserve">are </w:t>
        </w:r>
      </w:ins>
      <w:r w:rsidRPr="00840101">
        <w:t xml:space="preserve">responsible for the implementation of </w:t>
      </w:r>
      <w:r>
        <w:t xml:space="preserve">projects that support </w:t>
      </w:r>
      <w:r w:rsidRPr="00840101">
        <w:t xml:space="preserve">organizational strategy and </w:t>
      </w:r>
      <w:r>
        <w:t>in many cases help to quantify, define</w:t>
      </w:r>
      <w:ins w:id="131" w:author="DM" w:date="2012-08-17T11:09:00Z">
        <w:r w:rsidR="00872163">
          <w:t>,</w:t>
        </w:r>
      </w:ins>
      <w:r>
        <w:t xml:space="preserve"> and track the strategic value proposition of proposed projects</w:t>
      </w:r>
      <w:ins w:id="132" w:author="Odum, Amy - Hoboken" w:date="2012-08-27T10:57:00Z">
        <w:r w:rsidR="0037241C">
          <w:t>.</w:t>
        </w:r>
      </w:ins>
      <w:del w:id="133" w:author="Odum, Amy - Hoboken" w:date="2012-08-27T10:57:00Z">
        <w:r w:rsidDel="0037241C">
          <w:delText>,</w:delText>
        </w:r>
      </w:del>
      <w:r>
        <w:t xml:space="preserve"> </w:t>
      </w:r>
      <w:del w:id="134" w:author="Odum, Amy - Hoboken" w:date="2012-08-27T10:57:00Z">
        <w:r w:rsidDel="0037241C">
          <w:delText>i</w:delText>
        </w:r>
      </w:del>
      <w:ins w:id="135" w:author="Odum, Amy - Hoboken" w:date="2012-08-27T10:57:00Z">
        <w:r w:rsidR="0037241C">
          <w:t xml:space="preserve"> I</w:t>
        </w:r>
      </w:ins>
      <w:r>
        <w:t>t is increasingly more important to associate</w:t>
      </w:r>
      <w:r w:rsidRPr="00840101">
        <w:t xml:space="preserve"> </w:t>
      </w:r>
      <w:r>
        <w:t xml:space="preserve">these value propositions </w:t>
      </w:r>
      <w:r w:rsidRPr="00840101">
        <w:t xml:space="preserve">with the financial </w:t>
      </w:r>
      <w:r>
        <w:t>and values that a CFO will need to evaluate.</w:t>
      </w:r>
    </w:p>
    <w:p w:rsidR="0087134E" w:rsidRDefault="003631EB" w:rsidP="00D23678">
      <w:pPr>
        <w:pStyle w:val="H2"/>
      </w:pPr>
      <w:r w:rsidRPr="00133622">
        <w:t xml:space="preserve">What </w:t>
      </w:r>
      <w:r w:rsidR="00410200" w:rsidRPr="00133622">
        <w:t xml:space="preserve">the </w:t>
      </w:r>
      <w:r w:rsidR="00872163" w:rsidRPr="00133622">
        <w:t xml:space="preserve">PMO </w:t>
      </w:r>
      <w:r w:rsidR="00410200" w:rsidRPr="00133622">
        <w:t>Is Expected to Deliver to the Bottom</w:t>
      </w:r>
      <w:ins w:id="136" w:author="Odum, Amy - Hoboken" w:date="2012-07-24T15:48:00Z">
        <w:r w:rsidR="00410200">
          <w:t xml:space="preserve"> </w:t>
        </w:r>
      </w:ins>
      <w:del w:id="137" w:author="Odum, Amy - Hoboken" w:date="2012-07-24T15:48:00Z">
        <w:r w:rsidR="00410200" w:rsidDel="00410200">
          <w:delText>-</w:delText>
        </w:r>
      </w:del>
      <w:r w:rsidR="00410200" w:rsidRPr="00133622">
        <w:t>Line</w:t>
      </w:r>
    </w:p>
    <w:p w:rsidR="003631EB" w:rsidRPr="00DB5195" w:rsidRDefault="003631EB" w:rsidP="00133622">
      <w:pPr>
        <w:pStyle w:val="Para"/>
        <w:rPr>
          <w:rFonts w:cstheme="minorHAnsi"/>
        </w:rPr>
      </w:pPr>
      <w:r w:rsidRPr="00DB5195">
        <w:t>Every executive, manager</w:t>
      </w:r>
      <w:r w:rsidR="001D4D38">
        <w:t>,</w:t>
      </w:r>
      <w:r w:rsidRPr="00DB5195">
        <w:t xml:space="preserve"> and project manager</w:t>
      </w:r>
      <w:del w:id="138" w:author="DM" w:date="2012-08-17T13:32:00Z">
        <w:r w:rsidRPr="00DB5195" w:rsidDel="00912468">
          <w:delText xml:space="preserve"> </w:delText>
        </w:r>
      </w:del>
      <w:ins w:id="139" w:author="DM" w:date="2012-08-17T13:32:00Z">
        <w:r w:rsidR="00912468">
          <w:t xml:space="preserve"> </w:t>
        </w:r>
      </w:ins>
      <w:r w:rsidRPr="00DB5195">
        <w:t>knows that financial management is an important</w:t>
      </w:r>
      <w:r w:rsidR="00526F44">
        <w:t>—</w:t>
      </w:r>
      <w:r w:rsidRPr="00DB5195">
        <w:t>and sometimes critical</w:t>
      </w:r>
      <w:r w:rsidR="00526F44">
        <w:t>—</w:t>
      </w:r>
      <w:r w:rsidRPr="00DB5195">
        <w:t xml:space="preserve">element of their job. Executives are held responsible for the overall profitability of the business, middle managers are concerned about department budgets and meeting revenue targets, and project managers are accountable for making sure that their projects are accomplishing their objectives within a set of financial constraints. Successful business execution is dependent </w:t>
      </w:r>
      <w:del w:id="140" w:author="DM" w:date="2012-08-17T11:10:00Z">
        <w:r w:rsidRPr="00DB5195" w:rsidDel="00872163">
          <w:delText>up</w:delText>
        </w:r>
      </w:del>
      <w:r w:rsidRPr="00DB5195">
        <w:t xml:space="preserve">on having timely and accurate financial information available </w:t>
      </w:r>
      <w:r w:rsidR="00133622">
        <w:t>for</w:t>
      </w:r>
      <w:r w:rsidR="00133622" w:rsidRPr="00DB5195">
        <w:t xml:space="preserve"> </w:t>
      </w:r>
      <w:r w:rsidRPr="00DB5195">
        <w:t>all of these roles.</w:t>
      </w:r>
    </w:p>
    <w:p w:rsidR="003C1613" w:rsidRDefault="00A85ED8" w:rsidP="00613139">
      <w:pPr>
        <w:pStyle w:val="Para"/>
      </w:pPr>
      <w:r>
        <w:t xml:space="preserve">There is an important link between profitability, </w:t>
      </w:r>
      <w:r w:rsidR="008B43FD">
        <w:t xml:space="preserve">project </w:t>
      </w:r>
      <w:r>
        <w:t>costs</w:t>
      </w:r>
      <w:ins w:id="141" w:author="DM" w:date="2012-08-17T11:10:00Z">
        <w:r w:rsidR="00872163">
          <w:t>,</w:t>
        </w:r>
      </w:ins>
      <w:r>
        <w:t xml:space="preserve"> and assets, </w:t>
      </w:r>
      <w:del w:id="142" w:author="Odum, Amy - Hoboken" w:date="2012-08-27T10:59:00Z">
        <w:r w:rsidDel="0037241C">
          <w:delText xml:space="preserve">use </w:delText>
        </w:r>
      </w:del>
      <w:ins w:id="143" w:author="Odum, Amy - Hoboken" w:date="2012-08-27T10:59:00Z">
        <w:r w:rsidR="0037241C">
          <w:t xml:space="preserve">as </w:t>
        </w:r>
      </w:ins>
      <w:r>
        <w:t>managed by the PMO</w:t>
      </w:r>
      <w:r w:rsidR="008B43FD">
        <w:t>,</w:t>
      </w:r>
      <w:r>
        <w:t xml:space="preserve"> </w:t>
      </w:r>
      <w:commentRangeStart w:id="144"/>
      <w:ins w:id="145" w:author="Odum, Amy - Hoboken" w:date="2012-08-27T10:59:00Z">
        <w:del w:id="146" w:author="Jeff Jacobson" w:date="2012-08-30T12:02:00Z">
          <w:r w:rsidR="0037241C" w:rsidDel="0024526A">
            <w:rPr>
              <w:rStyle w:val="QueryInline"/>
            </w:rPr>
            <w:delText>[AU: correct? not sure of your meaning here]</w:delText>
          </w:r>
        </w:del>
      </w:ins>
      <w:commentRangeEnd w:id="144"/>
      <w:del w:id="147" w:author="Jeff Jacobson" w:date="2012-08-30T12:02:00Z">
        <w:r w:rsidR="00E976D6" w:rsidDel="0024526A">
          <w:rPr>
            <w:rStyle w:val="CommentReference"/>
            <w:rFonts w:asciiTheme="minorHAnsi" w:eastAsiaTheme="minorHAnsi" w:hAnsiTheme="minorHAnsi" w:cstheme="minorBidi"/>
            <w:snapToGrid/>
          </w:rPr>
          <w:commentReference w:id="144"/>
        </w:r>
      </w:del>
      <w:r>
        <w:t xml:space="preserve">and the reporting and </w:t>
      </w:r>
      <w:r w:rsidR="000873EE">
        <w:t>financial summary that CFO</w:t>
      </w:r>
      <w:del w:id="148" w:author="DM" w:date="2012-08-17T11:18:00Z">
        <w:r w:rsidR="008B43FD" w:rsidDel="009539C4">
          <w:delText>’</w:delText>
        </w:r>
      </w:del>
      <w:r w:rsidR="008B43FD">
        <w:t xml:space="preserve">s are looking for. </w:t>
      </w:r>
      <w:r w:rsidR="000873EE">
        <w:t>Far</w:t>
      </w:r>
      <w:r w:rsidR="003631EB" w:rsidRPr="00DB5195">
        <w:t xml:space="preserve"> too often, important financial information is distributed via spreadsheets with little thought about present</w:t>
      </w:r>
      <w:r w:rsidR="00133622">
        <w:t>ation.</w:t>
      </w:r>
      <w:r w:rsidR="003631EB" w:rsidRPr="00DB5195">
        <w:t xml:space="preserve"> </w:t>
      </w:r>
      <w:r w:rsidR="002C0E59">
        <w:t xml:space="preserve">The data may </w:t>
      </w:r>
      <w:r w:rsidR="00613139">
        <w:t xml:space="preserve">be inaccurate </w:t>
      </w:r>
      <w:r w:rsidR="002C0E59">
        <w:t xml:space="preserve">or </w:t>
      </w:r>
      <w:r w:rsidR="00613139">
        <w:t>in</w:t>
      </w:r>
      <w:r w:rsidR="002C0E59">
        <w:t>complete</w:t>
      </w:r>
      <w:ins w:id="149" w:author="DM" w:date="2012-08-17T11:11:00Z">
        <w:r w:rsidR="000478CB">
          <w:t>.</w:t>
        </w:r>
      </w:ins>
      <w:r w:rsidR="002C0E59">
        <w:t xml:space="preserve"> </w:t>
      </w:r>
      <w:del w:id="150" w:author="DM" w:date="2012-08-17T11:11:00Z">
        <w:r w:rsidR="002C0E59" w:rsidDel="000478CB">
          <w:delText>and w</w:delText>
        </w:r>
      </w:del>
      <w:ins w:id="151" w:author="DM" w:date="2012-08-17T11:11:00Z">
        <w:r w:rsidR="000478CB">
          <w:t>W</w:t>
        </w:r>
      </w:ins>
      <w:r w:rsidR="002C0E59">
        <w:t xml:space="preserve">ithout </w:t>
      </w:r>
      <w:r w:rsidR="00613139">
        <w:t xml:space="preserve">a clear, </w:t>
      </w:r>
      <w:r w:rsidR="002C0E59">
        <w:t>proper presentation</w:t>
      </w:r>
      <w:r w:rsidR="00613139">
        <w:t xml:space="preserve"> of that data</w:t>
      </w:r>
      <w:r w:rsidR="002C0E59">
        <w:t xml:space="preserve">, it </w:t>
      </w:r>
      <w:r w:rsidR="00613139">
        <w:t>is</w:t>
      </w:r>
      <w:r w:rsidR="002C0E59">
        <w:t xml:space="preserve"> </w:t>
      </w:r>
      <w:r w:rsidR="00613139">
        <w:t>difficult to determine its validity. Even complete, accurate data sets can appear questionable when poorly presented. U</w:t>
      </w:r>
      <w:r w:rsidR="002C0E59">
        <w:t xml:space="preserve">nclear </w:t>
      </w:r>
      <w:r w:rsidR="00613139">
        <w:t xml:space="preserve">data presentations are </w:t>
      </w:r>
      <w:r w:rsidR="002C0E59">
        <w:t xml:space="preserve">thus unsuitable for </w:t>
      </w:r>
      <w:r w:rsidR="00613139">
        <w:t xml:space="preserve">good, informed </w:t>
      </w:r>
      <w:r w:rsidR="002C0E59">
        <w:t>decision making.</w:t>
      </w:r>
      <w:r w:rsidR="003631EB" w:rsidRPr="00DB5195">
        <w:t xml:space="preserve"> </w:t>
      </w:r>
    </w:p>
    <w:p w:rsidR="00BD2A60" w:rsidRPr="00613139" w:rsidRDefault="003631EB" w:rsidP="00613139">
      <w:pPr>
        <w:pStyle w:val="Para"/>
      </w:pPr>
      <w:r w:rsidRPr="00DB5195">
        <w:t>Additionally, financial data must be timely</w:t>
      </w:r>
      <w:r w:rsidR="003C1613">
        <w:t>. It can</w:t>
      </w:r>
      <w:r w:rsidRPr="00DB5195">
        <w:t xml:space="preserve">not </w:t>
      </w:r>
      <w:r w:rsidR="003C1613">
        <w:t xml:space="preserve">be </w:t>
      </w:r>
      <w:r w:rsidRPr="00DB5195">
        <w:t>so old that decisions are no longer actionable</w:t>
      </w:r>
      <w:del w:id="152" w:author="DM" w:date="2012-08-17T11:11:00Z">
        <w:r w:rsidRPr="00DB5195" w:rsidDel="000478CB">
          <w:delText>,</w:delText>
        </w:r>
      </w:del>
      <w:r w:rsidRPr="00DB5195">
        <w:t xml:space="preserve"> </w:t>
      </w:r>
      <w:ins w:id="153" w:author="DM" w:date="2012-08-17T11:11:00Z">
        <w:r w:rsidR="000478CB">
          <w:t>or</w:t>
        </w:r>
      </w:ins>
      <w:del w:id="154" w:author="DM" w:date="2012-08-17T11:11:00Z">
        <w:r w:rsidRPr="00DB5195" w:rsidDel="000478CB">
          <w:delText>and not</w:delText>
        </w:r>
      </w:del>
      <w:r w:rsidRPr="00DB5195">
        <w:t xml:space="preserve"> so new that decisions are based on </w:t>
      </w:r>
      <w:del w:id="155" w:author="DM" w:date="2012-08-17T11:11:00Z">
        <w:r w:rsidRPr="00DB5195" w:rsidDel="000478CB">
          <w:delText xml:space="preserve">data that is </w:delText>
        </w:r>
      </w:del>
      <w:r w:rsidRPr="00DB5195">
        <w:t>incomplete or inaccurate</w:t>
      </w:r>
      <w:ins w:id="156" w:author="DM" w:date="2012-08-17T11:11:00Z">
        <w:r w:rsidR="000478CB">
          <w:t xml:space="preserve"> data</w:t>
        </w:r>
      </w:ins>
      <w:r w:rsidRPr="00DB5195">
        <w:t>.</w:t>
      </w:r>
    </w:p>
    <w:p w:rsidR="00004F4D" w:rsidRDefault="003631EB" w:rsidP="009A0CEC">
      <w:pPr>
        <w:pStyle w:val="Para"/>
      </w:pPr>
      <w:r w:rsidRPr="00DB5195">
        <w:t xml:space="preserve">While a full discussion of financial management is too broad to cover here, we can look at financial management from a </w:t>
      </w:r>
      <w:ins w:id="157" w:author="DM" w:date="2012-08-17T11:12:00Z">
        <w:r w:rsidR="000478CB">
          <w:t>p</w:t>
        </w:r>
      </w:ins>
      <w:del w:id="158" w:author="DM" w:date="2012-08-17T11:12:00Z">
        <w:r w:rsidRPr="00DB5195" w:rsidDel="000478CB">
          <w:delText>P</w:delText>
        </w:r>
      </w:del>
      <w:r w:rsidRPr="00DB5195">
        <w:t xml:space="preserve">roject </w:t>
      </w:r>
      <w:del w:id="159" w:author="DM" w:date="2012-08-17T11:12:00Z">
        <w:r w:rsidRPr="00DB5195" w:rsidDel="000478CB">
          <w:delText>P</w:delText>
        </w:r>
      </w:del>
      <w:ins w:id="160" w:author="DM" w:date="2012-08-17T11:12:00Z">
        <w:r w:rsidR="000478CB">
          <w:t>p</w:t>
        </w:r>
      </w:ins>
      <w:r w:rsidRPr="00DB5195">
        <w:t xml:space="preserve">ortfolio </w:t>
      </w:r>
      <w:del w:id="161" w:author="DM" w:date="2012-08-17T11:12:00Z">
        <w:r w:rsidRPr="00DB5195" w:rsidDel="000478CB">
          <w:delText>M</w:delText>
        </w:r>
      </w:del>
      <w:ins w:id="162" w:author="DM" w:date="2012-08-17T11:12:00Z">
        <w:r w:rsidR="000478CB">
          <w:t>m</w:t>
        </w:r>
      </w:ins>
      <w:r w:rsidRPr="00DB5195">
        <w:t>anagement (PPM) perspective. In other words, from a project or portfolio perspective, what does a</w:t>
      </w:r>
      <w:r w:rsidR="00604617">
        <w:t xml:space="preserve"> high-level</w:t>
      </w:r>
      <w:r w:rsidRPr="00DB5195">
        <w:t xml:space="preserve"> executive expect to see from the </w:t>
      </w:r>
      <w:ins w:id="163" w:author="DM" w:date="2012-08-17T11:12:00Z">
        <w:r w:rsidR="000478CB">
          <w:t>PMO</w:t>
        </w:r>
      </w:ins>
      <w:del w:id="164" w:author="DM" w:date="2012-08-17T11:12:00Z">
        <w:r w:rsidR="00766BC5" w:rsidDel="000478CB">
          <w:delText>Project Management Office</w:delText>
        </w:r>
      </w:del>
      <w:r w:rsidR="00766BC5">
        <w:t xml:space="preserve"> </w:t>
      </w:r>
      <w:r w:rsidRPr="00DB5195">
        <w:t>for actionable decision</w:t>
      </w:r>
      <w:r w:rsidR="00004F4D">
        <w:t xml:space="preserve"> </w:t>
      </w:r>
      <w:r w:rsidRPr="00DB5195">
        <w:t>making?</w:t>
      </w:r>
    </w:p>
    <w:p w:rsidR="00A313DD" w:rsidRPr="00A85ED8" w:rsidRDefault="00A313DD" w:rsidP="00A85ED8">
      <w:pPr>
        <w:pStyle w:val="Para"/>
      </w:pPr>
      <w:r w:rsidRPr="00A85ED8">
        <w:t xml:space="preserve">As </w:t>
      </w:r>
      <w:del w:id="165" w:author="DM" w:date="2012-08-17T11:12:00Z">
        <w:r w:rsidRPr="00A85ED8" w:rsidDel="000478CB">
          <w:delText xml:space="preserve">previously </w:delText>
        </w:r>
      </w:del>
      <w:r w:rsidRPr="00A85ED8">
        <w:t>mentioned, we cannot ignore the tight relationship that exists between the PMO and the financial organization, since the good or bad financial performance of the strategy implementation has a direct impact on the finances of the organization.</w:t>
      </w:r>
    </w:p>
    <w:p w:rsidR="00A313DD" w:rsidRPr="00A85ED8" w:rsidRDefault="00A313DD" w:rsidP="00A85ED8">
      <w:pPr>
        <w:pStyle w:val="Para"/>
      </w:pPr>
      <w:r w:rsidRPr="00A85ED8">
        <w:t xml:space="preserve">The PMO and </w:t>
      </w:r>
      <w:ins w:id="166" w:author="Odum, Amy - Hoboken" w:date="2012-08-27T11:00:00Z">
        <w:r w:rsidR="0037241C">
          <w:t xml:space="preserve">those responsible for </w:t>
        </w:r>
      </w:ins>
      <w:r w:rsidRPr="00A85ED8">
        <w:t>the area of finance must work together as a team to effectively manage the organization's financial performance. The technology that is available today lets us</w:t>
      </w:r>
      <w:ins w:id="167" w:author="DM" w:date="2012-08-17T11:12:00Z">
        <w:r w:rsidR="000478CB">
          <w:t>ers</w:t>
        </w:r>
      </w:ins>
      <w:r w:rsidRPr="00A85ED8">
        <w:t xml:space="preserve"> </w:t>
      </w:r>
      <w:del w:id="168" w:author="DM" w:date="2012-08-17T11:12:00Z">
        <w:r w:rsidRPr="00A85ED8" w:rsidDel="000478CB">
          <w:delText xml:space="preserve">easily </w:delText>
        </w:r>
      </w:del>
      <w:r w:rsidRPr="00A85ED8">
        <w:t xml:space="preserve">monitor financial performance information practically in real time during </w:t>
      </w:r>
      <w:ins w:id="169" w:author="DM" w:date="2012-08-17T11:12:00Z">
        <w:r w:rsidR="000478CB">
          <w:t>strategy</w:t>
        </w:r>
      </w:ins>
      <w:del w:id="170" w:author="DM" w:date="2012-08-17T11:12:00Z">
        <w:r w:rsidRPr="00A85ED8" w:rsidDel="000478CB">
          <w:delText>the</w:delText>
        </w:r>
      </w:del>
      <w:r w:rsidRPr="00A85ED8">
        <w:t xml:space="preserve"> execution</w:t>
      </w:r>
      <w:del w:id="171" w:author="DM" w:date="2012-08-17T11:12:00Z">
        <w:r w:rsidRPr="00A85ED8" w:rsidDel="000478CB">
          <w:delText xml:space="preserve"> of our strategy</w:delText>
        </w:r>
      </w:del>
      <w:r w:rsidRPr="00A85ED8">
        <w:t xml:space="preserve">. This </w:t>
      </w:r>
      <w:ins w:id="172" w:author="Odum, Amy - Hoboken" w:date="2012-08-27T11:00:00Z">
        <w:r w:rsidR="0037241C">
          <w:t xml:space="preserve">real-time information </w:t>
        </w:r>
      </w:ins>
      <w:commentRangeStart w:id="173"/>
      <w:ins w:id="174" w:author="Odum, Amy - Hoboken" w:date="2012-08-27T11:01:00Z">
        <w:del w:id="175" w:author="Jeff Jacobson" w:date="2012-08-30T12:02:00Z">
          <w:r w:rsidR="0037241C" w:rsidDel="0024526A">
            <w:rPr>
              <w:rStyle w:val="QueryInline"/>
            </w:rPr>
            <w:delText>[AU: OK? Or “The technology”? otherwise not sure what “this” refers to]</w:delText>
          </w:r>
        </w:del>
      </w:ins>
      <w:commentRangeEnd w:id="173"/>
      <w:del w:id="176" w:author="Jeff Jacobson" w:date="2012-08-30T12:02:00Z">
        <w:r w:rsidR="00693802" w:rsidDel="0024526A">
          <w:rPr>
            <w:rStyle w:val="CommentReference"/>
            <w:rFonts w:asciiTheme="minorHAnsi" w:eastAsiaTheme="minorHAnsi" w:hAnsiTheme="minorHAnsi" w:cstheme="minorBidi"/>
            <w:snapToGrid/>
          </w:rPr>
          <w:commentReference w:id="173"/>
        </w:r>
      </w:del>
      <w:r w:rsidRPr="00A85ED8">
        <w:t>enables the project area and the finance area to make much better decisions about the path to be taken by the organization, based on the financial impacts.</w:t>
      </w:r>
    </w:p>
    <w:p w:rsidR="00C64D0E" w:rsidRPr="00C45B9C" w:rsidRDefault="00286A5E" w:rsidP="009F4F2E">
      <w:pPr>
        <w:pStyle w:val="H2"/>
      </w:pPr>
      <w:r w:rsidRPr="00C45B9C">
        <w:t xml:space="preserve">Managing </w:t>
      </w:r>
      <w:r w:rsidR="003631EB" w:rsidRPr="00C45B9C">
        <w:t>Financials</w:t>
      </w:r>
      <w:r w:rsidR="00743E83">
        <w:t>:</w:t>
      </w:r>
      <w:r w:rsidR="003631EB" w:rsidRPr="00C45B9C">
        <w:t xml:space="preserve"> Start with the </w:t>
      </w:r>
      <w:r w:rsidRPr="00C45B9C">
        <w:t xml:space="preserve">Project </w:t>
      </w:r>
      <w:r w:rsidR="003631EB" w:rsidRPr="00C45B9C">
        <w:t>Business Case</w:t>
      </w:r>
    </w:p>
    <w:p w:rsidR="00EF149D" w:rsidRPr="00DB5195" w:rsidRDefault="00037DC3" w:rsidP="00CD45FD">
      <w:pPr>
        <w:pStyle w:val="Para"/>
        <w:rPr>
          <w:rFonts w:cstheme="minorHAnsi"/>
        </w:rPr>
      </w:pPr>
      <w:r>
        <w:t>I</w:t>
      </w:r>
      <w:r w:rsidR="003631EB" w:rsidRPr="00DB5195">
        <w:t xml:space="preserve">n the context of either an individual project or a portfolio of projects, any discussion of financial information needs to start with the business case. </w:t>
      </w:r>
      <w:ins w:id="177" w:author="DM" w:date="2012-08-17T11:13:00Z">
        <w:r w:rsidR="00D34A50">
          <w:t>F</w:t>
        </w:r>
        <w:r w:rsidR="00D34A50" w:rsidRPr="00DB5195">
          <w:t xml:space="preserve">rom the </w:t>
        </w:r>
        <w:r w:rsidR="00D34A50">
          <w:t>CFO’</w:t>
        </w:r>
      </w:ins>
      <w:ins w:id="178" w:author="DM" w:date="2012-08-17T11:14:00Z">
        <w:r w:rsidR="00D34A50">
          <w:t xml:space="preserve">s </w:t>
        </w:r>
      </w:ins>
      <w:ins w:id="179" w:author="DM" w:date="2012-08-17T11:13:00Z">
        <w:r w:rsidR="00D34A50" w:rsidRPr="00DB5195">
          <w:t>perspective</w:t>
        </w:r>
      </w:ins>
      <w:ins w:id="180" w:author="DM" w:date="2012-08-17T11:14:00Z">
        <w:r w:rsidR="00D34A50">
          <w:t>,</w:t>
        </w:r>
      </w:ins>
      <w:ins w:id="181" w:author="DM" w:date="2012-08-17T11:13:00Z">
        <w:r w:rsidR="00D34A50" w:rsidRPr="00DB5195">
          <w:t xml:space="preserve"> </w:t>
        </w:r>
      </w:ins>
      <w:del w:id="182" w:author="DM" w:date="2012-08-17T11:14:00Z">
        <w:r w:rsidR="00286A5E" w:rsidRPr="00DB5195" w:rsidDel="00D34A50">
          <w:delText>W</w:delText>
        </w:r>
      </w:del>
      <w:ins w:id="183" w:author="DM" w:date="2012-08-17T11:14:00Z">
        <w:r w:rsidR="00D34A50">
          <w:t>w</w:t>
        </w:r>
      </w:ins>
      <w:r w:rsidR="00286A5E" w:rsidRPr="00DB5195">
        <w:t>hat</w:t>
      </w:r>
      <w:r w:rsidR="00BD2A60" w:rsidRPr="00DB5195">
        <w:t xml:space="preserve"> is a business case</w:t>
      </w:r>
      <w:ins w:id="184" w:author="DM" w:date="2012-08-17T11:14:00Z">
        <w:r w:rsidR="00D34A50">
          <w:t>?</w:t>
        </w:r>
      </w:ins>
      <w:r w:rsidR="00BD2A60" w:rsidRPr="00DB5195">
        <w:t xml:space="preserve"> </w:t>
      </w:r>
      <w:del w:id="185" w:author="DM" w:date="2012-08-17T11:13:00Z">
        <w:r w:rsidR="00BD2A60" w:rsidRPr="00DB5195" w:rsidDel="00D34A50">
          <w:delText xml:space="preserve">from the perspective </w:delText>
        </w:r>
        <w:r w:rsidR="00286A5E" w:rsidRPr="00DB5195" w:rsidDel="00D34A50">
          <w:delText>of</w:delText>
        </w:r>
        <w:r w:rsidR="00BD2A60" w:rsidRPr="00DB5195" w:rsidDel="00D34A50">
          <w:delText xml:space="preserve"> the CFO?  </w:delText>
        </w:r>
      </w:del>
      <w:r w:rsidR="00BD2A60" w:rsidRPr="00EE627B">
        <w:t>The business case, or purpose behind the decision</w:t>
      </w:r>
      <w:ins w:id="186" w:author="DM" w:date="2012-08-17T11:14:00Z">
        <w:r w:rsidR="00D34A50">
          <w:t>,</w:t>
        </w:r>
      </w:ins>
      <w:r w:rsidR="00BD2A60" w:rsidRPr="00EE627B">
        <w:t xml:space="preserve"> </w:t>
      </w:r>
      <w:r w:rsidR="003631EB" w:rsidRPr="00EE627B">
        <w:t xml:space="preserve">contains the </w:t>
      </w:r>
      <w:r w:rsidR="00741A44">
        <w:t>“</w:t>
      </w:r>
      <w:r w:rsidR="003631EB" w:rsidRPr="00EE627B">
        <w:t>what</w:t>
      </w:r>
      <w:r w:rsidR="00BD7ED5">
        <w:t>,”</w:t>
      </w:r>
      <w:r w:rsidR="003631EB" w:rsidRPr="00EE627B">
        <w:t xml:space="preserve"> the </w:t>
      </w:r>
      <w:r w:rsidR="00741A44">
        <w:t>“</w:t>
      </w:r>
      <w:r w:rsidR="003631EB" w:rsidRPr="00EE627B">
        <w:t>why</w:t>
      </w:r>
      <w:ins w:id="187" w:author="DM" w:date="2012-08-20T07:30:00Z">
        <w:r w:rsidR="000C748C">
          <w:t>,</w:t>
        </w:r>
      </w:ins>
      <w:r w:rsidR="00BD7ED5">
        <w:t>”</w:t>
      </w:r>
      <w:r w:rsidR="003631EB" w:rsidRPr="00EE627B">
        <w:t xml:space="preserve"> and the </w:t>
      </w:r>
      <w:r w:rsidR="00741A44">
        <w:t>“</w:t>
      </w:r>
      <w:r w:rsidR="003631EB" w:rsidRPr="00EE627B">
        <w:t>how much</w:t>
      </w:r>
      <w:r w:rsidR="00BD7ED5">
        <w:t>”</w:t>
      </w:r>
      <w:r w:rsidR="003631EB" w:rsidRPr="00EE627B">
        <w:t xml:space="preserve"> </w:t>
      </w:r>
      <w:r w:rsidR="00BD2A60" w:rsidRPr="00EE627B">
        <w:t xml:space="preserve">compared </w:t>
      </w:r>
      <w:r w:rsidR="00EE627B">
        <w:t xml:space="preserve">to </w:t>
      </w:r>
      <w:r w:rsidR="00BD2A60" w:rsidRPr="00EE627B">
        <w:t xml:space="preserve">the </w:t>
      </w:r>
      <w:r w:rsidR="00866E95">
        <w:t xml:space="preserve">dual </w:t>
      </w:r>
      <w:r w:rsidR="00BD2A60" w:rsidRPr="00EE627B">
        <w:t>constraints</w:t>
      </w:r>
      <w:r w:rsidR="00866E95">
        <w:t xml:space="preserve"> of</w:t>
      </w:r>
      <w:r w:rsidR="00286A5E" w:rsidRPr="00DB5195">
        <w:t xml:space="preserve"> budget (amount of capital available) and resources (amount of work</w:t>
      </w:r>
      <w:del w:id="188" w:author="DM" w:date="2012-08-17T11:14:00Z">
        <w:r w:rsidR="00286A5E" w:rsidRPr="00DB5195" w:rsidDel="00D34A50">
          <w:delText>-</w:delText>
        </w:r>
      </w:del>
      <w:ins w:id="189" w:author="DM" w:date="2012-08-17T11:14:00Z">
        <w:r w:rsidR="00D34A50">
          <w:t xml:space="preserve"> </w:t>
        </w:r>
      </w:ins>
      <w:r w:rsidR="00286A5E" w:rsidRPr="00DB5195">
        <w:t>capacity available)</w:t>
      </w:r>
      <w:r w:rsidR="003631EB" w:rsidRPr="00DB5195">
        <w:t xml:space="preserve">. </w:t>
      </w:r>
      <w:r w:rsidR="00286A5E" w:rsidRPr="00DB5195">
        <w:t>The business case should detail the</w:t>
      </w:r>
      <w:r w:rsidR="003631EB" w:rsidRPr="00DB5195">
        <w:t xml:space="preserve"> </w:t>
      </w:r>
      <w:r w:rsidR="00390B62">
        <w:t xml:space="preserve">expected </w:t>
      </w:r>
      <w:r w:rsidR="003631EB" w:rsidRPr="00DB5195">
        <w:t>benefits or returns</w:t>
      </w:r>
      <w:r w:rsidR="00286A5E" w:rsidRPr="00DB5195">
        <w:t xml:space="preserve"> over a period of time as well as the </w:t>
      </w:r>
      <w:r w:rsidR="003631EB" w:rsidRPr="00DB5195">
        <w:t xml:space="preserve">expected </w:t>
      </w:r>
      <w:r w:rsidR="00286A5E" w:rsidRPr="00DB5195">
        <w:t xml:space="preserve">timing </w:t>
      </w:r>
      <w:r w:rsidR="00AA1B6D">
        <w:t>or roll</w:t>
      </w:r>
      <w:ins w:id="190" w:author="DM" w:date="2012-08-17T11:14:00Z">
        <w:r w:rsidR="00D34A50">
          <w:t>-</w:t>
        </w:r>
      </w:ins>
      <w:r w:rsidR="00AA1B6D">
        <w:t xml:space="preserve">out </w:t>
      </w:r>
      <w:r w:rsidR="00286A5E" w:rsidRPr="00DB5195">
        <w:t xml:space="preserve">and </w:t>
      </w:r>
      <w:r w:rsidR="00390B62">
        <w:t xml:space="preserve">the </w:t>
      </w:r>
      <w:r w:rsidR="00286A5E" w:rsidRPr="00DB5195">
        <w:t xml:space="preserve">cost/effort </w:t>
      </w:r>
      <w:r w:rsidR="003631EB" w:rsidRPr="00DB5195">
        <w:t>investment required.</w:t>
      </w:r>
    </w:p>
    <w:p w:rsidR="00EF149D" w:rsidRPr="00DB5195" w:rsidRDefault="00DA0B95" w:rsidP="00175B96">
      <w:pPr>
        <w:pStyle w:val="Para"/>
      </w:pPr>
      <w:r>
        <w:t>O</w:t>
      </w:r>
      <w:r w:rsidR="00EF149D" w:rsidRPr="00DB5195">
        <w:t>rganization</w:t>
      </w:r>
      <w:r>
        <w:t>s</w:t>
      </w:r>
      <w:r w:rsidR="00EF149D" w:rsidRPr="00DB5195">
        <w:t xml:space="preserve"> can leverage the </w:t>
      </w:r>
      <w:r w:rsidR="003631EB" w:rsidRPr="00DB5195">
        <w:t xml:space="preserve">business case </w:t>
      </w:r>
      <w:r w:rsidR="00EF149D" w:rsidRPr="00DB5195">
        <w:t>approach to determine justification, prioritization</w:t>
      </w:r>
      <w:ins w:id="191" w:author="DM" w:date="2012-08-17T11:14:00Z">
        <w:r w:rsidR="00D34A50">
          <w:t>,</w:t>
        </w:r>
      </w:ins>
      <w:r w:rsidR="00EF149D" w:rsidRPr="00DB5195">
        <w:t xml:space="preserve"> and relevancy of projects against </w:t>
      </w:r>
      <w:del w:id="192" w:author="DM" w:date="2012-08-20T07:30:00Z">
        <w:r w:rsidR="00EF149D" w:rsidRPr="00DB5195" w:rsidDel="000C748C">
          <w:delText xml:space="preserve">both </w:delText>
        </w:r>
      </w:del>
      <w:r w:rsidR="00EF149D" w:rsidRPr="00DB5195">
        <w:t xml:space="preserve">the constraint of </w:t>
      </w:r>
      <w:ins w:id="193" w:author="DM" w:date="2012-08-20T07:30:00Z">
        <w:r w:rsidR="000C748C">
          <w:t xml:space="preserve">both </w:t>
        </w:r>
      </w:ins>
      <w:r w:rsidR="00EF149D" w:rsidRPr="00DB5195">
        <w:t xml:space="preserve">delivery and </w:t>
      </w:r>
      <w:del w:id="194" w:author="DM" w:date="2012-08-20T07:30:00Z">
        <w:r w:rsidR="00AA1B6D" w:rsidDel="000C748C">
          <w:delText xml:space="preserve">that of </w:delText>
        </w:r>
      </w:del>
      <w:r w:rsidR="00EF149D" w:rsidRPr="00DB5195">
        <w:t>strategic alignment</w:t>
      </w:r>
      <w:r w:rsidR="00AA1B6D">
        <w:t xml:space="preserve"> with </w:t>
      </w:r>
      <w:del w:id="195" w:author="DM" w:date="2012-08-17T11:14:00Z">
        <w:r w:rsidR="00AA1B6D" w:rsidDel="00D34A50">
          <w:delText>an organization</w:delText>
        </w:r>
        <w:r w:rsidR="00E5640F" w:rsidDel="00D34A50">
          <w:delText>’</w:delText>
        </w:r>
        <w:r w:rsidR="00AA1B6D" w:rsidDel="00D34A50">
          <w:delText xml:space="preserve">s </w:delText>
        </w:r>
      </w:del>
      <w:r w:rsidR="00AA1B6D">
        <w:t xml:space="preserve">future </w:t>
      </w:r>
      <w:ins w:id="196" w:author="DM" w:date="2012-08-17T11:15:00Z">
        <w:r w:rsidR="00D34A50">
          <w:t xml:space="preserve">organizational </w:t>
        </w:r>
      </w:ins>
      <w:r w:rsidR="00AA1B6D">
        <w:t>goals and direction</w:t>
      </w:r>
      <w:r w:rsidR="00663B30">
        <w:t xml:space="preserve">. </w:t>
      </w:r>
      <w:r w:rsidR="006415EE">
        <w:t>This relationship gives e</w:t>
      </w:r>
      <w:r w:rsidR="006415EE" w:rsidRPr="00DB5195">
        <w:t xml:space="preserve">xecutive </w:t>
      </w:r>
      <w:r w:rsidR="00EF149D" w:rsidRPr="00DB5195">
        <w:t xml:space="preserve">stakeholders the ability to measure the </w:t>
      </w:r>
      <w:r w:rsidR="003631EB" w:rsidRPr="00DB5195">
        <w:t>project’s financial performance.</w:t>
      </w:r>
    </w:p>
    <w:p w:rsidR="00AA1B6D" w:rsidRPr="00C42C8F" w:rsidRDefault="00EF149D" w:rsidP="00175B96">
      <w:pPr>
        <w:pStyle w:val="Para"/>
        <w:rPr>
          <w:rStyle w:val="QueryInline"/>
          <w:rPrChange w:id="197" w:author="Odum, Amy - Hoboken" w:date="2012-08-27T11:04:00Z">
            <w:rPr/>
          </w:rPrChange>
        </w:rPr>
      </w:pPr>
      <w:r w:rsidRPr="00DB5195">
        <w:t xml:space="preserve">Creating a business case for a project may require </w:t>
      </w:r>
      <w:r w:rsidR="003631EB" w:rsidRPr="00DB5195">
        <w:t xml:space="preserve">content and focus </w:t>
      </w:r>
      <w:r w:rsidR="00AA1B6D">
        <w:t xml:space="preserve">as well detailed solution outcomes </w:t>
      </w:r>
      <w:r w:rsidRPr="00DB5195">
        <w:t>that</w:t>
      </w:r>
      <w:r w:rsidR="003631EB" w:rsidRPr="00DB5195">
        <w:t xml:space="preserve"> </w:t>
      </w:r>
      <w:r w:rsidR="00F14244">
        <w:t xml:space="preserve">will </w:t>
      </w:r>
      <w:r w:rsidR="003631EB" w:rsidRPr="00DB5195">
        <w:t>differ across</w:t>
      </w:r>
      <w:r w:rsidRPr="00DB5195">
        <w:t xml:space="preserve"> the corporate landscape</w:t>
      </w:r>
      <w:r w:rsidR="00AA1B6D">
        <w:t xml:space="preserve"> based </w:t>
      </w:r>
      <w:del w:id="198" w:author="DM" w:date="2012-08-17T11:15:00Z">
        <w:r w:rsidR="00AA1B6D" w:rsidDel="00D34A50">
          <w:delText>up</w:delText>
        </w:r>
      </w:del>
      <w:r w:rsidR="00AA1B6D">
        <w:t xml:space="preserve">on </w:t>
      </w:r>
      <w:del w:id="199" w:author="DM" w:date="2012-08-17T11:15:00Z">
        <w:r w:rsidR="00AA1B6D" w:rsidDel="00D34A50">
          <w:delText xml:space="preserve">the </w:delText>
        </w:r>
      </w:del>
      <w:r w:rsidR="00AA1B6D">
        <w:t>needs of th</w:t>
      </w:r>
      <w:ins w:id="200" w:author="DM" w:date="2012-08-17T11:15:00Z">
        <w:r w:rsidR="00D34A50">
          <w:t>e</w:t>
        </w:r>
      </w:ins>
      <w:del w:id="201" w:author="DM" w:date="2012-08-17T11:15:00Z">
        <w:r w:rsidR="00AA1B6D" w:rsidDel="00D34A50">
          <w:delText>ose</w:delText>
        </w:r>
      </w:del>
      <w:r w:rsidR="00AA1B6D">
        <w:t xml:space="preserve"> dif</w:t>
      </w:r>
      <w:r w:rsidR="001115CC">
        <w:t xml:space="preserve">ferent corporate stakeholders. </w:t>
      </w:r>
      <w:del w:id="202" w:author="Odum, Amy - Hoboken" w:date="2012-08-27T11:02:00Z">
        <w:r w:rsidR="00AA1B6D" w:rsidDel="0037241C">
          <w:delText>This</w:delText>
        </w:r>
        <w:r w:rsidRPr="00DB5195" w:rsidDel="0037241C">
          <w:delText xml:space="preserve"> </w:delText>
        </w:r>
      </w:del>
      <w:ins w:id="203" w:author="Odum, Amy - Hoboken" w:date="2012-08-27T11:02:00Z">
        <w:r w:rsidR="0037241C">
          <w:t xml:space="preserve">The </w:t>
        </w:r>
      </w:ins>
      <w:ins w:id="204" w:author="Tim Runcie" w:date="2012-09-12T07:58:00Z">
        <w:r w:rsidR="001B30E6">
          <w:t xml:space="preserve">business </w:t>
        </w:r>
      </w:ins>
      <w:ins w:id="205" w:author="Odum, Amy - Hoboken" w:date="2012-08-27T11:02:00Z">
        <w:r w:rsidR="0037241C">
          <w:t xml:space="preserve">case should </w:t>
        </w:r>
        <w:del w:id="206" w:author="Tim Runcie" w:date="2012-09-12T07:58:00Z">
          <w:r w:rsidR="0037241C" w:rsidRPr="00DB5195" w:rsidDel="001B30E6">
            <w:delText xml:space="preserve"> </w:delText>
          </w:r>
        </w:del>
      </w:ins>
      <w:r w:rsidRPr="00DB5195">
        <w:t>includ</w:t>
      </w:r>
      <w:r w:rsidR="00AA1B6D">
        <w:t>e</w:t>
      </w:r>
      <w:del w:id="207" w:author="Odum, Amy - Hoboken" w:date="2012-08-27T11:02:00Z">
        <w:r w:rsidR="00AA1B6D" w:rsidDel="0037241C">
          <w:delText>s</w:delText>
        </w:r>
      </w:del>
      <w:r w:rsidRPr="00DB5195">
        <w:t xml:space="preserve"> relevance to vertical</w:t>
      </w:r>
      <w:r w:rsidR="003631EB" w:rsidRPr="00DB5195">
        <w:t xml:space="preserve"> industries</w:t>
      </w:r>
      <w:r w:rsidRPr="00DB5195">
        <w:t>,</w:t>
      </w:r>
      <w:r w:rsidR="003631EB" w:rsidRPr="00DB5195">
        <w:t xml:space="preserve"> </w:t>
      </w:r>
      <w:r w:rsidRPr="00DB5195">
        <w:t>department</w:t>
      </w:r>
      <w:r w:rsidR="00AA1B6D">
        <w:t xml:space="preserve"> need</w:t>
      </w:r>
      <w:r w:rsidRPr="00DB5195">
        <w:t xml:space="preserve">s, product lines </w:t>
      </w:r>
      <w:r w:rsidR="00AA1B6D">
        <w:t>impacted or supported</w:t>
      </w:r>
      <w:r w:rsidR="001115CC">
        <w:t>,</w:t>
      </w:r>
      <w:r w:rsidR="003631EB" w:rsidRPr="00DB5195">
        <w:t xml:space="preserve"> </w:t>
      </w:r>
      <w:del w:id="208" w:author="Tim Runcie" w:date="2012-09-12T07:58:00Z">
        <w:r w:rsidR="00AA1B6D" w:rsidDel="001B30E6">
          <w:delText>drawing upon</w:delText>
        </w:r>
      </w:del>
      <w:ins w:id="209" w:author="Tim Runcie" w:date="2012-09-12T07:58:00Z">
        <w:r w:rsidR="001B30E6">
          <w:t xml:space="preserve">drawing upon </w:t>
        </w:r>
      </w:ins>
      <w:del w:id="210" w:author="Odum, Amy - Hoboken" w:date="2012-08-27T11:03:00Z">
        <w:r w:rsidR="00AA1B6D" w:rsidDel="0037241C">
          <w:delText xml:space="preserve"> </w:delText>
        </w:r>
      </w:del>
      <w:r w:rsidR="00AA1B6D">
        <w:t xml:space="preserve">the resources of different </w:t>
      </w:r>
      <w:r w:rsidRPr="00DB5195">
        <w:t xml:space="preserve">functional </w:t>
      </w:r>
      <w:r w:rsidR="003631EB" w:rsidRPr="00DB5195">
        <w:t>disciplines</w:t>
      </w:r>
      <w:r w:rsidRPr="00DB5195">
        <w:t xml:space="preserve"> </w:t>
      </w:r>
      <w:r w:rsidR="00AA1B6D">
        <w:t xml:space="preserve">of </w:t>
      </w:r>
      <w:del w:id="211" w:author="Tim Runcie" w:date="2012-09-12T07:59:00Z">
        <w:r w:rsidR="00AA1B6D" w:rsidDel="001B30E6">
          <w:delText>stakeholders</w:delText>
        </w:r>
      </w:del>
      <w:ins w:id="212" w:author="Tim Runcie" w:date="2012-09-12T07:59:00Z">
        <w:r w:rsidR="001B30E6">
          <w:t>the business group, departments and divisions</w:t>
        </w:r>
      </w:ins>
      <w:del w:id="213" w:author="DM" w:date="2012-08-17T11:15:00Z">
        <w:r w:rsidR="001115CC" w:rsidDel="00D34A50">
          <w:delText>,</w:delText>
        </w:r>
      </w:del>
      <w:r w:rsidR="00AA1B6D">
        <w:t xml:space="preserve"> </w:t>
      </w:r>
      <w:proofErr w:type="spellStart"/>
      <w:r w:rsidR="00AA1B6D">
        <w:t>and</w:t>
      </w:r>
      <w:proofErr w:type="spellEnd"/>
      <w:r w:rsidR="00AA1B6D">
        <w:t xml:space="preserve"> the </w:t>
      </w:r>
      <w:r w:rsidR="00AA1B6D" w:rsidRPr="00C42C8F">
        <w:rPr>
          <w:highlight w:val="yellow"/>
          <w:rPrChange w:id="214" w:author="Odum, Amy - Hoboken" w:date="2012-08-27T11:06:00Z">
            <w:rPr/>
          </w:rPrChange>
        </w:rPr>
        <w:t>overall resources capabilities to deliver</w:t>
      </w:r>
      <w:r w:rsidR="003631EB" w:rsidRPr="00DB5195">
        <w:t>.</w:t>
      </w:r>
      <w:ins w:id="215" w:author="Tim Runcie" w:date="2012-09-12T07:59:00Z">
        <w:r w:rsidR="001B30E6">
          <w:t xml:space="preserve"> Essentially tying the business case to strategic drivers needs to not only look at the corporate goals, but also now takes into account the ability of any part of the organization tasked with that delivery, whether they have the capacity, skills to deliver.</w:t>
        </w:r>
      </w:ins>
      <w:r w:rsidR="003631EB" w:rsidRPr="00DB5195">
        <w:t xml:space="preserve"> </w:t>
      </w:r>
      <w:commentRangeStart w:id="216"/>
      <w:ins w:id="217" w:author="Odum, Amy - Hoboken" w:date="2012-08-27T11:04:00Z">
        <w:r w:rsidR="00C42C8F">
          <w:rPr>
            <w:rStyle w:val="QueryInline"/>
          </w:rPr>
          <w:t>[</w:t>
        </w:r>
        <w:commentRangeStart w:id="218"/>
        <w:r w:rsidR="00C42C8F">
          <w:rPr>
            <w:rStyle w:val="QueryInline"/>
          </w:rPr>
          <w:t xml:space="preserve">AU: Not sure edits preserve meaning, and not sure of the meaning of </w:t>
        </w:r>
      </w:ins>
      <w:ins w:id="219" w:author="Odum, Amy - Hoboken" w:date="2012-08-27T11:05:00Z">
        <w:r w:rsidR="00C42C8F">
          <w:rPr>
            <w:rStyle w:val="QueryInline"/>
          </w:rPr>
          <w:t xml:space="preserve">“resources </w:t>
        </w:r>
        <w:proofErr w:type="spellStart"/>
        <w:r w:rsidR="00C42C8F">
          <w:rPr>
            <w:rStyle w:val="QueryInline"/>
          </w:rPr>
          <w:t>cpabilities</w:t>
        </w:r>
        <w:proofErr w:type="spellEnd"/>
        <w:r w:rsidR="00C42C8F">
          <w:rPr>
            <w:rStyle w:val="QueryInline"/>
          </w:rPr>
          <w:t xml:space="preserve"> to deliver”. Deliver what? Or is “resources” intended to be possessive (“resources’”). The latter makes it grammatically correct but </w:t>
        </w:r>
      </w:ins>
      <w:ins w:id="220" w:author="Odum, Amy - Hoboken" w:date="2012-08-27T11:06:00Z">
        <w:r w:rsidR="00C42C8F">
          <w:rPr>
            <w:rStyle w:val="QueryInline"/>
          </w:rPr>
          <w:t xml:space="preserve">either way </w:t>
        </w:r>
      </w:ins>
      <w:ins w:id="221" w:author="Odum, Amy - Hoboken" w:date="2012-08-27T11:05:00Z">
        <w:r w:rsidR="00C42C8F">
          <w:rPr>
            <w:rStyle w:val="QueryInline"/>
          </w:rPr>
          <w:t>I</w:t>
        </w:r>
      </w:ins>
      <w:ins w:id="222" w:author="Odum, Amy - Hoboken" w:date="2012-08-27T11:06:00Z">
        <w:r w:rsidR="00C42C8F">
          <w:rPr>
            <w:rStyle w:val="QueryInline"/>
          </w:rPr>
          <w:t>’m still not sure of your meaning here.</w:t>
        </w:r>
      </w:ins>
      <w:ins w:id="223" w:author="Odum, Amy - Hoboken" w:date="2012-08-27T11:04:00Z">
        <w:r w:rsidR="00C42C8F">
          <w:rPr>
            <w:rStyle w:val="QueryInline"/>
          </w:rPr>
          <w:t>]</w:t>
        </w:r>
      </w:ins>
      <w:commentRangeEnd w:id="216"/>
      <w:r w:rsidR="005740CA">
        <w:rPr>
          <w:rStyle w:val="CommentReference"/>
          <w:rFonts w:asciiTheme="minorHAnsi" w:eastAsiaTheme="minorHAnsi" w:hAnsiTheme="minorHAnsi" w:cstheme="minorBidi"/>
          <w:snapToGrid/>
        </w:rPr>
        <w:commentReference w:id="216"/>
      </w:r>
      <w:commentRangeEnd w:id="218"/>
      <w:r w:rsidR="001B30E6">
        <w:rPr>
          <w:rStyle w:val="CommentReference"/>
          <w:rFonts w:asciiTheme="minorHAnsi" w:eastAsiaTheme="minorHAnsi" w:hAnsiTheme="minorHAnsi" w:cstheme="minorBidi"/>
          <w:snapToGrid/>
        </w:rPr>
        <w:commentReference w:id="218"/>
      </w:r>
    </w:p>
    <w:p w:rsidR="00A55A80" w:rsidRDefault="003631EB" w:rsidP="00175B96">
      <w:pPr>
        <w:pStyle w:val="Para"/>
      </w:pPr>
      <w:r w:rsidRPr="00DB5195">
        <w:t xml:space="preserve">For example, </w:t>
      </w:r>
      <w:r w:rsidR="00A55A80">
        <w:t xml:space="preserve">take </w:t>
      </w:r>
      <w:del w:id="224" w:author="Odum, Amy - Hoboken" w:date="2012-07-24T15:48:00Z">
        <w:r w:rsidR="00A55A80" w:rsidDel="00410200">
          <w:delText>3</w:delText>
        </w:r>
      </w:del>
      <w:ins w:id="225" w:author="Odum, Amy - Hoboken" w:date="2012-07-24T15:48:00Z">
        <w:r w:rsidR="00410200">
          <w:t>three</w:t>
        </w:r>
      </w:ins>
      <w:r w:rsidR="00A55A80">
        <w:t xml:space="preserve"> different potential projects or initiatives, a new product, a new business system</w:t>
      </w:r>
      <w:ins w:id="226" w:author="DM" w:date="2012-08-17T11:16:00Z">
        <w:r w:rsidR="00D34A50">
          <w:t>,</w:t>
        </w:r>
      </w:ins>
      <w:r w:rsidR="00A55A80">
        <w:t xml:space="preserve"> or a new process needing </w:t>
      </w:r>
      <w:ins w:id="227" w:author="DM" w:date="2012-08-17T11:16:00Z">
        <w:r w:rsidR="00D34A50">
          <w:t xml:space="preserve">to be </w:t>
        </w:r>
      </w:ins>
      <w:r w:rsidR="00A55A80">
        <w:t>implemented for compliance</w:t>
      </w:r>
      <w:r w:rsidR="001115CC">
        <w:t xml:space="preserve">. </w:t>
      </w:r>
      <w:r w:rsidR="00A55A80">
        <w:t>A</w:t>
      </w:r>
      <w:r w:rsidRPr="00DB5195">
        <w:t xml:space="preserve"> business case for a new product or service may focus on generating incremental revenue or increasing market share</w:t>
      </w:r>
      <w:r w:rsidR="00A55A80">
        <w:t>.</w:t>
      </w:r>
      <w:r w:rsidRPr="00DB5195">
        <w:t xml:space="preserve"> </w:t>
      </w:r>
      <w:r w:rsidR="00A55A80">
        <w:t>T</w:t>
      </w:r>
      <w:r w:rsidRPr="00DB5195">
        <w:t>he business case for a new business system may focus on increasing efficiency or reducing costs</w:t>
      </w:r>
      <w:r w:rsidR="001115CC">
        <w:t xml:space="preserve">. </w:t>
      </w:r>
      <w:r w:rsidR="00A55A80">
        <w:t>The</w:t>
      </w:r>
      <w:r w:rsidRPr="00DB5195">
        <w:t xml:space="preserve"> business case for implementing processes required for compliance may focus on avoiding costs </w:t>
      </w:r>
      <w:r w:rsidR="00866E95">
        <w:t>resulting from</w:t>
      </w:r>
      <w:r w:rsidRPr="00DB5195">
        <w:t xml:space="preserve"> non</w:t>
      </w:r>
      <w:del w:id="228" w:author="DM" w:date="2012-08-17T11:16:00Z">
        <w:r w:rsidRPr="00DB5195" w:rsidDel="00D34A50">
          <w:delText>-</w:delText>
        </w:r>
      </w:del>
      <w:r w:rsidRPr="00DB5195">
        <w:t xml:space="preserve">compliance </w:t>
      </w:r>
      <w:r w:rsidR="00866E95">
        <w:t>(</w:t>
      </w:r>
      <w:r w:rsidRPr="00DB5195">
        <w:t xml:space="preserve">fines </w:t>
      </w:r>
      <w:r w:rsidR="00866E95">
        <w:t>and</w:t>
      </w:r>
      <w:r w:rsidR="00866E95" w:rsidRPr="00DB5195">
        <w:t xml:space="preserve"> </w:t>
      </w:r>
      <w:r w:rsidRPr="00DB5195">
        <w:t>business impacts associated with loss of reputation or public image</w:t>
      </w:r>
      <w:r w:rsidR="00866E95">
        <w:t>)</w:t>
      </w:r>
      <w:r w:rsidRPr="00DB5195">
        <w:t xml:space="preserve">. </w:t>
      </w:r>
    </w:p>
    <w:p w:rsidR="003631EB" w:rsidRDefault="00A55A80" w:rsidP="00175B96">
      <w:pPr>
        <w:pStyle w:val="Para"/>
      </w:pPr>
      <w:r>
        <w:t>These different p</w:t>
      </w:r>
      <w:r w:rsidR="00EF149D" w:rsidRPr="008310F4">
        <w:t xml:space="preserve">rojects created and approved based on </w:t>
      </w:r>
      <w:r w:rsidR="00DF0AED">
        <w:t>the strengths of their comparative</w:t>
      </w:r>
      <w:r w:rsidR="00EF149D" w:rsidRPr="008310F4">
        <w:t xml:space="preserve"> business case</w:t>
      </w:r>
      <w:r w:rsidR="00DF0AED">
        <w:t>s</w:t>
      </w:r>
      <w:r w:rsidR="00EF149D" w:rsidRPr="008310F4">
        <w:t xml:space="preserve"> typically </w:t>
      </w:r>
      <w:r w:rsidR="00DF0AED">
        <w:t>share</w:t>
      </w:r>
      <w:r w:rsidR="003631EB" w:rsidRPr="008310F4">
        <w:t xml:space="preserve"> </w:t>
      </w:r>
      <w:r w:rsidR="00EF149D" w:rsidRPr="008310F4">
        <w:t xml:space="preserve">denominators residing </w:t>
      </w:r>
      <w:r w:rsidR="008310F4">
        <w:t xml:space="preserve">on </w:t>
      </w:r>
      <w:r w:rsidR="00DF0AED">
        <w:t>both</w:t>
      </w:r>
      <w:r w:rsidR="003631EB" w:rsidRPr="008310F4">
        <w:t xml:space="preserve"> sides of an investment equation: benefits </w:t>
      </w:r>
      <w:r w:rsidR="00DF0AED">
        <w:t>and</w:t>
      </w:r>
      <w:r w:rsidR="00DF0AED" w:rsidRPr="008310F4">
        <w:t xml:space="preserve"> </w:t>
      </w:r>
      <w:r w:rsidR="003631EB" w:rsidRPr="008310F4">
        <w:t>costs.</w:t>
      </w:r>
      <w:r w:rsidR="001115CC">
        <w:t xml:space="preserve"> </w:t>
      </w:r>
      <w:del w:id="229" w:author="DM" w:date="2012-08-17T11:16:00Z">
        <w:r w:rsidDel="00D34A50">
          <w:delText>What is important for a</w:delText>
        </w:r>
      </w:del>
      <w:ins w:id="230" w:author="DM" w:date="2012-08-17T11:16:00Z">
        <w:r w:rsidR="00D34A50">
          <w:t>A</w:t>
        </w:r>
      </w:ins>
      <w:r>
        <w:t xml:space="preserve">n organization </w:t>
      </w:r>
      <w:r w:rsidR="00893966">
        <w:t>that</w:t>
      </w:r>
      <w:r>
        <w:t xml:space="preserve"> is going to leverage PPM technology </w:t>
      </w:r>
      <w:ins w:id="231" w:author="DM" w:date="2012-08-17T11:16:00Z">
        <w:r w:rsidR="00D34A50">
          <w:t>must</w:t>
        </w:r>
      </w:ins>
      <w:del w:id="232" w:author="DM" w:date="2012-08-17T11:16:00Z">
        <w:r w:rsidDel="00D34A50">
          <w:delText>is to</w:delText>
        </w:r>
      </w:del>
      <w:r>
        <w:t xml:space="preserve"> understand that quantifying or weighing and deciding on the approval of projects can</w:t>
      </w:r>
      <w:ins w:id="233" w:author="DM" w:date="2012-08-17T11:17:00Z">
        <w:r w:rsidR="00D34A50">
          <w:t>not</w:t>
        </w:r>
      </w:ins>
      <w:del w:id="234" w:author="DM" w:date="2012-08-17T11:17:00Z">
        <w:r w:rsidDel="00D34A50">
          <w:delText>’t</w:delText>
        </w:r>
      </w:del>
      <w:r>
        <w:t xml:space="preserve"> just be measured in revenue generated.</w:t>
      </w:r>
    </w:p>
    <w:p w:rsidR="00020F6A" w:rsidRDefault="0082025F" w:rsidP="00175B96">
      <w:pPr>
        <w:pStyle w:val="Para"/>
      </w:pPr>
      <w:r w:rsidRPr="00DB5195">
        <w:t>CFOs function</w:t>
      </w:r>
      <w:r w:rsidR="00F14244">
        <w:t>ing</w:t>
      </w:r>
      <w:r w:rsidRPr="00DB5195">
        <w:t xml:space="preserve"> in support of or parallel to a </w:t>
      </w:r>
      <w:del w:id="235" w:author="DM" w:date="2012-08-17T11:17:00Z">
        <w:r w:rsidR="001115CC" w:rsidDel="00D34A50">
          <w:delText>Project Management Office</w:delText>
        </w:r>
      </w:del>
      <w:ins w:id="236" w:author="DM" w:date="2012-08-17T11:17:00Z">
        <w:r w:rsidR="00D34A50">
          <w:t xml:space="preserve">PMO </w:t>
        </w:r>
      </w:ins>
      <w:del w:id="237" w:author="DM" w:date="2012-08-17T11:19:00Z">
        <w:r w:rsidRPr="00DB5195" w:rsidDel="009539C4">
          <w:delText xml:space="preserve"> </w:delText>
        </w:r>
      </w:del>
      <w:r w:rsidRPr="00DB5195">
        <w:t xml:space="preserve">may have different or unique business </w:t>
      </w:r>
      <w:r w:rsidR="00A55A80">
        <w:t>value propositions</w:t>
      </w:r>
      <w:r w:rsidR="00A55A80" w:rsidRPr="00DB5195">
        <w:t xml:space="preserve"> </w:t>
      </w:r>
      <w:r w:rsidR="00A55A80">
        <w:t>that should be used to rate, rank</w:t>
      </w:r>
      <w:ins w:id="238" w:author="DM" w:date="2012-08-17T11:19:00Z">
        <w:r w:rsidR="009539C4">
          <w:t>,</w:t>
        </w:r>
      </w:ins>
      <w:r w:rsidR="00A55A80">
        <w:t xml:space="preserve"> and </w:t>
      </w:r>
      <w:del w:id="239" w:author="DM" w:date="2012-08-17T11:19:00Z">
        <w:r w:rsidRPr="00DB5195" w:rsidDel="009539C4">
          <w:delText xml:space="preserve">to </w:delText>
        </w:r>
      </w:del>
      <w:r w:rsidRPr="00DB5195">
        <w:t>approve and prioritize projects</w:t>
      </w:r>
      <w:r w:rsidR="000F7F7A">
        <w:t>.</w:t>
      </w:r>
      <w:r w:rsidRPr="00DB5195">
        <w:t xml:space="preserve"> </w:t>
      </w:r>
      <w:r w:rsidR="00A55A80">
        <w:t>To a CFO, t</w:t>
      </w:r>
      <w:r w:rsidR="008310F4">
        <w:t xml:space="preserve">hese different or unique business elements </w:t>
      </w:r>
      <w:r w:rsidR="00C02F79">
        <w:t>should be</w:t>
      </w:r>
      <w:r w:rsidR="008310F4">
        <w:t xml:space="preserve"> </w:t>
      </w:r>
      <w:r w:rsidRPr="00DB5195">
        <w:t>captured by the project business case</w:t>
      </w:r>
      <w:r w:rsidR="00A55A80">
        <w:t xml:space="preserve">, which means that in defining a project up front, these metrics or measurement vehicles should be defined ahead of time for the business to </w:t>
      </w:r>
      <w:del w:id="240" w:author="Odum, Amy - Hoboken" w:date="2012-08-27T11:07:00Z">
        <w:r w:rsidR="00A55A80" w:rsidDel="00C42C8F">
          <w:delText xml:space="preserve">help fill in and </w:delText>
        </w:r>
      </w:del>
      <w:r w:rsidR="00A55A80">
        <w:t>present to senior management</w:t>
      </w:r>
      <w:r w:rsidRPr="00DB5195">
        <w:t xml:space="preserve">. </w:t>
      </w:r>
      <w:r w:rsidR="003631EB" w:rsidRPr="00DB5195">
        <w:t xml:space="preserve">The </w:t>
      </w:r>
      <w:r w:rsidR="00C02F79">
        <w:t>methods by</w:t>
      </w:r>
      <w:r w:rsidRPr="00DB5195">
        <w:t xml:space="preserve"> which the project</w:t>
      </w:r>
      <w:r w:rsidR="003631EB" w:rsidRPr="00DB5195">
        <w:t xml:space="preserve"> business case </w:t>
      </w:r>
      <w:r w:rsidRPr="00DB5195">
        <w:t xml:space="preserve">details are captured </w:t>
      </w:r>
      <w:r w:rsidR="003631EB" w:rsidRPr="00DB5195">
        <w:t>may also vary widely</w:t>
      </w:r>
      <w:r w:rsidR="00020F6A">
        <w:t xml:space="preserve"> throughout different parts of an organization. In larger companies, the different business units or divisions may have similar mini</w:t>
      </w:r>
      <w:ins w:id="241" w:author="DM" w:date="2012-08-17T11:20:00Z">
        <w:r w:rsidR="009539C4">
          <w:t>-</w:t>
        </w:r>
      </w:ins>
      <w:del w:id="242" w:author="DM" w:date="2012-08-17T11:20:00Z">
        <w:r w:rsidR="00020F6A" w:rsidDel="009539C4">
          <w:delText xml:space="preserve"> </w:delText>
        </w:r>
      </w:del>
      <w:r w:rsidR="00893966">
        <w:t>portfolios</w:t>
      </w:r>
      <w:r w:rsidR="00020F6A">
        <w:t xml:space="preserve"> of projects (compliance, optimization, revenue), but these initiatives may need to be rated, ranked</w:t>
      </w:r>
      <w:ins w:id="243" w:author="DM" w:date="2012-08-17T11:20:00Z">
        <w:r w:rsidR="009539C4">
          <w:t>,</w:t>
        </w:r>
      </w:ins>
      <w:r w:rsidR="00020F6A">
        <w:t xml:space="preserve"> and then combined with other departments so that a CFO and other organizational leaders can review them across the entire corporate landscape</w:t>
      </w:r>
      <w:r w:rsidR="003631EB" w:rsidRPr="00DB5195">
        <w:t xml:space="preserve">. </w:t>
      </w:r>
    </w:p>
    <w:p w:rsidR="003631EB" w:rsidRPr="00DB5195" w:rsidRDefault="00020F6A" w:rsidP="00175B96">
      <w:pPr>
        <w:pStyle w:val="Para"/>
      </w:pPr>
      <w:del w:id="244" w:author="DM" w:date="2012-08-17T11:20:00Z">
        <w:r w:rsidDel="009539C4">
          <w:delText>In creating or building the business case, we find that i</w:delText>
        </w:r>
      </w:del>
      <w:ins w:id="245" w:author="DM" w:date="2012-08-17T11:20:00Z">
        <w:r w:rsidR="009539C4">
          <w:t>I</w:t>
        </w:r>
      </w:ins>
      <w:r w:rsidR="003631EB" w:rsidRPr="00DB5195">
        <w:t xml:space="preserve">n some organizations, </w:t>
      </w:r>
      <w:del w:id="246" w:author="DM" w:date="2012-08-17T11:20:00Z">
        <w:r w:rsidR="003631EB" w:rsidRPr="00DB5195" w:rsidDel="009539C4">
          <w:delText xml:space="preserve">it </w:delText>
        </w:r>
      </w:del>
      <w:ins w:id="247" w:author="DM" w:date="2012-08-17T11:20:00Z">
        <w:r w:rsidR="009539C4">
          <w:t>the business case</w:t>
        </w:r>
        <w:r w:rsidR="009539C4" w:rsidRPr="00DB5195">
          <w:t xml:space="preserve"> </w:t>
        </w:r>
      </w:ins>
      <w:r w:rsidR="003631EB" w:rsidRPr="00DB5195">
        <w:t>is a stand</w:t>
      </w:r>
      <w:ins w:id="248" w:author="DM" w:date="2012-08-17T11:20:00Z">
        <w:r w:rsidR="009539C4">
          <w:t>-</w:t>
        </w:r>
      </w:ins>
      <w:r w:rsidR="003631EB" w:rsidRPr="00DB5195">
        <w:t xml:space="preserve">alone document or part of a proposal. In others, it is embedded in a </w:t>
      </w:r>
      <w:del w:id="249" w:author="DM" w:date="2012-08-17T11:21:00Z">
        <w:r w:rsidR="003631EB" w:rsidRPr="00DB5195" w:rsidDel="009539C4">
          <w:delText>S</w:delText>
        </w:r>
      </w:del>
      <w:ins w:id="250" w:author="DM" w:date="2012-08-17T11:21:00Z">
        <w:r w:rsidR="009539C4">
          <w:t>s</w:t>
        </w:r>
      </w:ins>
      <w:r w:rsidR="003631EB" w:rsidRPr="00DB5195">
        <w:t xml:space="preserve">tatement of </w:t>
      </w:r>
      <w:del w:id="251" w:author="DM" w:date="2012-08-17T11:21:00Z">
        <w:r w:rsidR="003631EB" w:rsidRPr="00DB5195" w:rsidDel="009539C4">
          <w:delText>W</w:delText>
        </w:r>
      </w:del>
      <w:ins w:id="252" w:author="DM" w:date="2012-08-17T11:21:00Z">
        <w:r w:rsidR="009539C4">
          <w:t>w</w:t>
        </w:r>
      </w:ins>
      <w:r w:rsidR="003631EB" w:rsidRPr="00DB5195">
        <w:t>ork</w:t>
      </w:r>
      <w:del w:id="253" w:author="DM" w:date="2012-08-17T11:21:00Z">
        <w:r w:rsidR="003631EB" w:rsidRPr="00DB5195" w:rsidDel="009539C4">
          <w:delText xml:space="preserve"> (SOW)</w:delText>
        </w:r>
      </w:del>
      <w:r w:rsidR="003631EB" w:rsidRPr="00DB5195">
        <w:t xml:space="preserve"> or </w:t>
      </w:r>
      <w:ins w:id="254" w:author="DM" w:date="2012-08-17T11:21:00Z">
        <w:r w:rsidR="009539C4">
          <w:t>p</w:t>
        </w:r>
      </w:ins>
      <w:del w:id="255" w:author="DM" w:date="2012-08-17T11:21:00Z">
        <w:r w:rsidR="003631EB" w:rsidRPr="00DB5195" w:rsidDel="009539C4">
          <w:delText>P</w:delText>
        </w:r>
      </w:del>
      <w:r w:rsidR="003631EB" w:rsidRPr="00DB5195">
        <w:t xml:space="preserve">roject </w:t>
      </w:r>
      <w:del w:id="256" w:author="DM" w:date="2012-08-17T11:21:00Z">
        <w:r w:rsidR="003631EB" w:rsidRPr="00DB5195" w:rsidDel="009539C4">
          <w:delText>C</w:delText>
        </w:r>
      </w:del>
      <w:ins w:id="257" w:author="DM" w:date="2012-08-17T11:21:00Z">
        <w:r w:rsidR="009539C4">
          <w:t>c</w:t>
        </w:r>
      </w:ins>
      <w:r w:rsidR="003631EB" w:rsidRPr="00DB5195">
        <w:t xml:space="preserve">harter. Regardless of the differences, there are some common questions </w:t>
      </w:r>
      <w:r w:rsidR="001115CC">
        <w:t xml:space="preserve">that </w:t>
      </w:r>
      <w:r w:rsidR="003631EB" w:rsidRPr="00DB5195">
        <w:t>should be</w:t>
      </w:r>
      <w:r w:rsidR="00B846ED">
        <w:t xml:space="preserve"> </w:t>
      </w:r>
      <w:r w:rsidR="003631EB" w:rsidRPr="00DB5195">
        <w:t>answered in the business case:</w:t>
      </w:r>
    </w:p>
    <w:p w:rsidR="003631EB" w:rsidRPr="00DB5195" w:rsidRDefault="003631EB" w:rsidP="00175B96">
      <w:pPr>
        <w:pStyle w:val="ListBulleted"/>
      </w:pPr>
      <w:r w:rsidRPr="00DB5195">
        <w:t xml:space="preserve">Does this </w:t>
      </w:r>
      <w:r w:rsidR="0082025F" w:rsidRPr="00DB5195">
        <w:t>project</w:t>
      </w:r>
      <w:r w:rsidR="008310F4">
        <w:t xml:space="preserve"> and the level of investment it </w:t>
      </w:r>
      <w:r w:rsidR="007159F0">
        <w:t>requires support</w:t>
      </w:r>
      <w:r w:rsidR="0082025F" w:rsidRPr="00DB5195">
        <w:t xml:space="preserve"> the organization’s strategic object</w:t>
      </w:r>
      <w:r w:rsidR="007159F0">
        <w:t>ives</w:t>
      </w:r>
      <w:r w:rsidR="001407AB">
        <w:t>?</w:t>
      </w:r>
      <w:r w:rsidR="0082025F" w:rsidRPr="00DB5195">
        <w:t xml:space="preserve"> </w:t>
      </w:r>
      <w:ins w:id="258" w:author="DM" w:date="2012-08-17T11:21:00Z">
        <w:r w:rsidR="00734899">
          <w:t>If yes, h</w:t>
        </w:r>
      </w:ins>
      <w:del w:id="259" w:author="DM" w:date="2012-08-17T11:21:00Z">
        <w:r w:rsidR="001407AB" w:rsidDel="00734899">
          <w:delText>H</w:delText>
        </w:r>
      </w:del>
      <w:r w:rsidRPr="00DB5195">
        <w:t xml:space="preserve">ow? </w:t>
      </w:r>
    </w:p>
    <w:p w:rsidR="003631EB" w:rsidRPr="00DB5195" w:rsidRDefault="0082025F" w:rsidP="00175B96">
      <w:pPr>
        <w:pStyle w:val="ListBulleted"/>
      </w:pPr>
      <w:r w:rsidRPr="00DB5195">
        <w:t>What is the benefit analysis and expected ROI</w:t>
      </w:r>
      <w:r w:rsidR="003631EB" w:rsidRPr="00DB5195">
        <w:t xml:space="preserve">? </w:t>
      </w:r>
      <w:r w:rsidR="003631EB" w:rsidRPr="007159F0">
        <w:t xml:space="preserve">How </w:t>
      </w:r>
      <w:r w:rsidR="008310F4" w:rsidRPr="00CF3C5E">
        <w:t>soon can we expect to see an ROI</w:t>
      </w:r>
      <w:r w:rsidR="003631EB" w:rsidRPr="007159F0">
        <w:t>?</w:t>
      </w:r>
      <w:r w:rsidR="003631EB" w:rsidRPr="00DB5195">
        <w:t xml:space="preserve"> How will the return be measured? </w:t>
      </w:r>
    </w:p>
    <w:p w:rsidR="003631EB" w:rsidRPr="00DB5195" w:rsidRDefault="003631EB" w:rsidP="00175B96">
      <w:pPr>
        <w:pStyle w:val="ListBulleted"/>
      </w:pPr>
      <w:r w:rsidRPr="00DB5195">
        <w:t xml:space="preserve">What types of investment are </w:t>
      </w:r>
      <w:r w:rsidR="0082025F" w:rsidRPr="00DB5195">
        <w:t>required</w:t>
      </w:r>
      <w:ins w:id="260" w:author="DM" w:date="2012-08-17T11:21:00Z">
        <w:r w:rsidR="00734899">
          <w:t>,</w:t>
        </w:r>
      </w:ins>
      <w:r w:rsidR="0082025F" w:rsidRPr="00DB5195">
        <w:t xml:space="preserve"> and what type of project will the investment dictate</w:t>
      </w:r>
      <w:r w:rsidRPr="00DB5195">
        <w:t xml:space="preserve">? Capital </w:t>
      </w:r>
      <w:r w:rsidR="002C6CE9">
        <w:t>or</w:t>
      </w:r>
      <w:r w:rsidR="002C6CE9" w:rsidRPr="00DB5195">
        <w:t xml:space="preserve"> </w:t>
      </w:r>
      <w:r w:rsidR="0082025F" w:rsidRPr="00DB5195">
        <w:t>incremental</w:t>
      </w:r>
      <w:r w:rsidRPr="00DB5195">
        <w:t xml:space="preserve">? </w:t>
      </w:r>
      <w:r w:rsidR="0082025F" w:rsidRPr="00DB5195">
        <w:t>Division specific or enterprise</w:t>
      </w:r>
      <w:r w:rsidR="008310F4">
        <w:t xml:space="preserve"> wide</w:t>
      </w:r>
      <w:r w:rsidR="0082025F" w:rsidRPr="00DB5195">
        <w:t>?</w:t>
      </w:r>
      <w:r w:rsidRPr="00DB5195">
        <w:t xml:space="preserve"> </w:t>
      </w:r>
    </w:p>
    <w:p w:rsidR="003631EB" w:rsidRPr="009A0CEC" w:rsidRDefault="00624DA7" w:rsidP="003631EB">
      <w:pPr>
        <w:pStyle w:val="ListBulleted"/>
        <w:spacing w:after="0"/>
        <w:rPr>
          <w:rFonts w:cstheme="minorHAnsi"/>
        </w:rPr>
      </w:pPr>
      <w:r w:rsidRPr="00DB5195">
        <w:t>Are there any interdependencies</w:t>
      </w:r>
      <w:r w:rsidR="00A21137" w:rsidRPr="00DB5195">
        <w:t xml:space="preserve"> </w:t>
      </w:r>
      <w:ins w:id="261" w:author="DM" w:date="2012-08-17T11:21:00Z">
        <w:r w:rsidR="00734899">
          <w:t>among</w:t>
        </w:r>
      </w:ins>
      <w:del w:id="262" w:author="DM" w:date="2012-08-17T11:21:00Z">
        <w:r w:rsidR="00A21137" w:rsidRPr="00DB5195" w:rsidDel="00734899">
          <w:delText>between</w:delText>
        </w:r>
      </w:del>
      <w:r w:rsidR="00A21137" w:rsidRPr="00DB5195">
        <w:t xml:space="preserve"> projects, programs</w:t>
      </w:r>
      <w:r w:rsidR="00F14244">
        <w:t>,</w:t>
      </w:r>
      <w:r w:rsidR="00A21137" w:rsidRPr="00DB5195">
        <w:t xml:space="preserve"> and their related costs versus benefits?</w:t>
      </w:r>
      <w:r w:rsidR="00F62059">
        <w:t xml:space="preserve"> </w:t>
      </w:r>
      <w:r w:rsidR="001115CC">
        <w:t>F</w:t>
      </w:r>
      <w:r w:rsidR="00F62059">
        <w:t>or example</w:t>
      </w:r>
      <w:ins w:id="263" w:author="DM" w:date="2012-08-17T11:21:00Z">
        <w:r w:rsidR="00734899">
          <w:t>,</w:t>
        </w:r>
      </w:ins>
      <w:r w:rsidR="00F62059">
        <w:t xml:space="preserve"> </w:t>
      </w:r>
      <w:ins w:id="264" w:author="DM" w:date="2012-08-17T11:22:00Z">
        <w:r w:rsidR="00734899">
          <w:t xml:space="preserve">to receive the benefits, </w:t>
        </w:r>
      </w:ins>
      <w:r w:rsidR="00F62059">
        <w:t xml:space="preserve">we can’t do </w:t>
      </w:r>
      <w:del w:id="265" w:author="DM" w:date="2012-08-17T11:21:00Z">
        <w:r w:rsidR="00F62059" w:rsidDel="00734899">
          <w:delText>p</w:delText>
        </w:r>
      </w:del>
      <w:ins w:id="266" w:author="DM" w:date="2012-08-17T11:21:00Z">
        <w:r w:rsidR="00734899">
          <w:t>P</w:t>
        </w:r>
      </w:ins>
      <w:r w:rsidR="00F62059">
        <w:t>roject X without also doing Project Y</w:t>
      </w:r>
      <w:del w:id="267" w:author="DM" w:date="2012-08-17T11:22:00Z">
        <w:r w:rsidR="00F62059" w:rsidDel="00734899">
          <w:delText xml:space="preserve"> to receive the benefits</w:delText>
        </w:r>
      </w:del>
      <w:r w:rsidR="001115CC">
        <w:t>.</w:t>
      </w:r>
    </w:p>
    <w:p w:rsidR="003631EB" w:rsidRPr="00DB5195" w:rsidRDefault="00A21137" w:rsidP="009A0CEC">
      <w:pPr>
        <w:pStyle w:val="Para"/>
        <w:rPr>
          <w:rFonts w:cstheme="minorHAnsi"/>
          <w:b/>
          <w:bCs/>
        </w:rPr>
      </w:pPr>
      <w:del w:id="268" w:author="DM" w:date="2012-08-17T11:22:00Z">
        <w:r w:rsidRPr="00DB5195" w:rsidDel="00734899">
          <w:delText>T</w:delText>
        </w:r>
        <w:r w:rsidR="00B850F6" w:rsidDel="00734899">
          <w:delText>he answers to t</w:delText>
        </w:r>
      </w:del>
      <w:ins w:id="269" w:author="DM" w:date="2012-08-17T11:22:00Z">
        <w:r w:rsidR="00734899">
          <w:t>T</w:t>
        </w:r>
      </w:ins>
      <w:r w:rsidRPr="00DB5195">
        <w:t xml:space="preserve">hese questions are just </w:t>
      </w:r>
      <w:r w:rsidR="00B850F6">
        <w:t xml:space="preserve">a </w:t>
      </w:r>
      <w:ins w:id="270" w:author="DM" w:date="2012-08-17T11:22:00Z">
        <w:r w:rsidR="00734899">
          <w:t xml:space="preserve">few </w:t>
        </w:r>
      </w:ins>
      <w:del w:id="271" w:author="DM" w:date="2012-08-17T11:22:00Z">
        <w:r w:rsidR="00B850F6" w:rsidDel="00734899">
          <w:delText xml:space="preserve">limited set of </w:delText>
        </w:r>
      </w:del>
      <w:r w:rsidRPr="00DB5195">
        <w:t xml:space="preserve">examples </w:t>
      </w:r>
      <w:ins w:id="272" w:author="DM" w:date="2012-08-17T11:22:00Z">
        <w:r w:rsidR="00734899">
          <w:t xml:space="preserve">of what </w:t>
        </w:r>
      </w:ins>
      <w:del w:id="273" w:author="DM" w:date="2012-08-17T11:22:00Z">
        <w:r w:rsidRPr="00DB5195" w:rsidDel="00734899">
          <w:delText xml:space="preserve">any </w:delText>
        </w:r>
      </w:del>
      <w:r w:rsidRPr="00DB5195">
        <w:t>CFO</w:t>
      </w:r>
      <w:ins w:id="274" w:author="DM" w:date="2012-08-17T11:22:00Z">
        <w:r w:rsidR="00734899">
          <w:t>s</w:t>
        </w:r>
      </w:ins>
      <w:r w:rsidRPr="00DB5195">
        <w:t xml:space="preserve"> </w:t>
      </w:r>
      <w:ins w:id="275" w:author="DM" w:date="2012-08-17T11:22:00Z">
        <w:r w:rsidR="00734899">
          <w:t>and</w:t>
        </w:r>
      </w:ins>
      <w:del w:id="276" w:author="DM" w:date="2012-08-17T11:22:00Z">
        <w:r w:rsidRPr="00DB5195" w:rsidDel="00734899">
          <w:delText>or</w:delText>
        </w:r>
      </w:del>
      <w:r w:rsidRPr="00DB5195">
        <w:t xml:space="preserve"> </w:t>
      </w:r>
      <w:r w:rsidR="00624DA7" w:rsidRPr="00DB5195">
        <w:t>financial</w:t>
      </w:r>
      <w:r w:rsidRPr="00DB5195">
        <w:t xml:space="preserve"> executive</w:t>
      </w:r>
      <w:ins w:id="277" w:author="DM" w:date="2012-08-17T11:22:00Z">
        <w:r w:rsidR="00734899">
          <w:t>s</w:t>
        </w:r>
      </w:ins>
      <w:r w:rsidRPr="00DB5195">
        <w:t xml:space="preserve"> </w:t>
      </w:r>
      <w:r w:rsidR="00B850F6" w:rsidRPr="00DB5195">
        <w:t>track</w:t>
      </w:r>
      <w:del w:id="278" w:author="DM" w:date="2012-08-17T11:22:00Z">
        <w:r w:rsidR="00B850F6" w:rsidDel="00734899">
          <w:delText>s</w:delText>
        </w:r>
      </w:del>
      <w:r w:rsidR="00B850F6" w:rsidRPr="00DB5195">
        <w:t xml:space="preserve"> </w:t>
      </w:r>
      <w:r w:rsidRPr="00DB5195">
        <w:t xml:space="preserve">as </w:t>
      </w:r>
      <w:r w:rsidR="00B850F6">
        <w:t>they manage</w:t>
      </w:r>
      <w:r w:rsidRPr="00DB5195">
        <w:t xml:space="preserve"> projects, programs</w:t>
      </w:r>
      <w:ins w:id="279" w:author="DM" w:date="2012-08-17T11:22:00Z">
        <w:r w:rsidR="00734899">
          <w:t>,</w:t>
        </w:r>
      </w:ins>
      <w:r w:rsidRPr="00DB5195">
        <w:t xml:space="preserve"> or any </w:t>
      </w:r>
      <w:r w:rsidR="00624DA7" w:rsidRPr="00DB5195">
        <w:t>work</w:t>
      </w:r>
      <w:r w:rsidRPr="00DB5195">
        <w:t xml:space="preserve">-related </w:t>
      </w:r>
      <w:r w:rsidR="00624DA7" w:rsidRPr="00DB5195">
        <w:t>initiative</w:t>
      </w:r>
      <w:r w:rsidR="003631EB" w:rsidRPr="00DB5195">
        <w:t>.</w:t>
      </w:r>
    </w:p>
    <w:p w:rsidR="00175B96" w:rsidRPr="00DB5195" w:rsidRDefault="003631EB" w:rsidP="00F62059">
      <w:pPr>
        <w:pStyle w:val="H2"/>
      </w:pPr>
      <w:r w:rsidRPr="00DB5195">
        <w:t xml:space="preserve">Benefits: </w:t>
      </w:r>
      <w:r w:rsidR="00A21137" w:rsidRPr="00DB5195">
        <w:t>Designing a Project Process to Measure</w:t>
      </w:r>
      <w:r w:rsidRPr="00DB5195">
        <w:t xml:space="preserve"> Outcomes</w:t>
      </w:r>
    </w:p>
    <w:p w:rsidR="003631EB" w:rsidRPr="00DB5195" w:rsidRDefault="00A21137" w:rsidP="00175B96">
      <w:pPr>
        <w:pStyle w:val="Para"/>
      </w:pPr>
      <w:r w:rsidRPr="00DB5195">
        <w:t xml:space="preserve">The past decade has </w:t>
      </w:r>
      <w:r w:rsidR="00CF3C5E">
        <w:t>seen</w:t>
      </w:r>
      <w:r w:rsidR="00CF3C5E" w:rsidRPr="00DB5195">
        <w:t xml:space="preserve"> </w:t>
      </w:r>
      <w:r w:rsidRPr="00DB5195">
        <w:t xml:space="preserve">an </w:t>
      </w:r>
      <w:r w:rsidR="00F0328B" w:rsidRPr="00F0328B">
        <w:rPr>
          <w:highlight w:val="yellow"/>
          <w:rPrChange w:id="280" w:author="DM" w:date="2012-08-17T11:22:00Z">
            <w:rPr/>
          </w:rPrChange>
        </w:rPr>
        <w:t>increasing level of corporate project maturity</w:t>
      </w:r>
      <w:r w:rsidR="00CF3C5E">
        <w:t xml:space="preserve"> </w:t>
      </w:r>
      <w:commentRangeStart w:id="281"/>
      <w:ins w:id="282" w:author="DM" w:date="2012-08-17T11:23:00Z">
        <w:r w:rsidR="00734899">
          <w:rPr>
            <w:rStyle w:val="QueryInline"/>
          </w:rPr>
          <w:t>[</w:t>
        </w:r>
        <w:commentRangeStart w:id="283"/>
        <w:r w:rsidR="00734899">
          <w:rPr>
            <w:rStyle w:val="QueryInline"/>
          </w:rPr>
          <w:t>AU: clarify</w:t>
        </w:r>
      </w:ins>
      <w:commentRangeEnd w:id="283"/>
      <w:r w:rsidR="001651E5">
        <w:rPr>
          <w:rStyle w:val="CommentReference"/>
          <w:rFonts w:asciiTheme="minorHAnsi" w:eastAsiaTheme="minorHAnsi" w:hAnsiTheme="minorHAnsi" w:cstheme="minorBidi"/>
          <w:snapToGrid/>
        </w:rPr>
        <w:commentReference w:id="283"/>
      </w:r>
      <w:proofErr w:type="gramStart"/>
      <w:ins w:id="284" w:author="DM" w:date="2012-08-17T11:23:00Z">
        <w:r w:rsidR="00734899">
          <w:rPr>
            <w:rStyle w:val="QueryInline"/>
          </w:rPr>
          <w:t>]</w:t>
        </w:r>
      </w:ins>
      <w:commentRangeEnd w:id="281"/>
      <w:proofErr w:type="gramEnd"/>
      <w:r w:rsidR="005740CA">
        <w:rPr>
          <w:rStyle w:val="CommentReference"/>
          <w:rFonts w:asciiTheme="minorHAnsi" w:eastAsiaTheme="minorHAnsi" w:hAnsiTheme="minorHAnsi" w:cstheme="minorBidi"/>
          <w:snapToGrid/>
        </w:rPr>
        <w:commentReference w:id="281"/>
      </w:r>
      <w:r w:rsidR="00CF3C5E">
        <w:t xml:space="preserve">as well as an increasing level of </w:t>
      </w:r>
      <w:r w:rsidRPr="00DB5195">
        <w:t>awareness</w:t>
      </w:r>
      <w:r w:rsidR="00CF3C5E">
        <w:t xml:space="preserve"> of the importance </w:t>
      </w:r>
      <w:r w:rsidR="00B60F3F">
        <w:t xml:space="preserve">of </w:t>
      </w:r>
      <w:r w:rsidRPr="00DB5195">
        <w:t xml:space="preserve">tracking and measuring </w:t>
      </w:r>
      <w:ins w:id="285" w:author="DM" w:date="2012-08-17T11:23:00Z">
        <w:r w:rsidR="00734899">
          <w:t>project</w:t>
        </w:r>
      </w:ins>
      <w:del w:id="286" w:author="DM" w:date="2012-08-17T11:23:00Z">
        <w:r w:rsidRPr="00DB5195" w:rsidDel="00734899">
          <w:delText>the</w:delText>
        </w:r>
      </w:del>
      <w:r w:rsidRPr="00DB5195">
        <w:t xml:space="preserve"> costs and benefits</w:t>
      </w:r>
      <w:del w:id="287" w:author="DM" w:date="2012-08-17T11:23:00Z">
        <w:r w:rsidRPr="00DB5195" w:rsidDel="00734899">
          <w:delText xml:space="preserve"> of projects</w:delText>
        </w:r>
      </w:del>
      <w:r w:rsidRPr="00DB5195">
        <w:t>.</w:t>
      </w:r>
      <w:r w:rsidR="003631EB" w:rsidRPr="00DB5195">
        <w:t xml:space="preserve"> </w:t>
      </w:r>
      <w:ins w:id="288" w:author="Tim Runcie" w:date="2012-09-12T08:01:00Z">
        <w:r w:rsidR="001651E5">
          <w:t xml:space="preserve">Organizations associated with project management like the Project Management Institute, have a larger than ever member base and the </w:t>
        </w:r>
      </w:ins>
      <w:ins w:id="289" w:author="Tim Runcie" w:date="2012-09-12T08:02:00Z">
        <w:r w:rsidR="001651E5">
          <w:t>prevalence</w:t>
        </w:r>
      </w:ins>
      <w:ins w:id="290" w:author="Tim Runcie" w:date="2012-09-12T08:01:00Z">
        <w:r w:rsidR="001651E5">
          <w:t xml:space="preserve"> </w:t>
        </w:r>
      </w:ins>
      <w:ins w:id="291" w:author="Tim Runcie" w:date="2012-09-12T08:02:00Z">
        <w:r w:rsidR="001651E5">
          <w:t xml:space="preserve">of understanding of project management and certified project management individuals continues to grow. </w:t>
        </w:r>
      </w:ins>
      <w:del w:id="292" w:author="DM" w:date="2012-08-17T11:23:00Z">
        <w:r w:rsidRPr="00DB5195" w:rsidDel="00734899">
          <w:delText>The movement of the b</w:delText>
        </w:r>
      </w:del>
      <w:ins w:id="293" w:author="DM" w:date="2012-08-17T11:23:00Z">
        <w:r w:rsidR="00734899">
          <w:t>B</w:t>
        </w:r>
      </w:ins>
      <w:r w:rsidRPr="00DB5195">
        <w:t xml:space="preserve">usiness and </w:t>
      </w:r>
      <w:r w:rsidR="00624DA7" w:rsidRPr="00DB5195">
        <w:t>financial</w:t>
      </w:r>
      <w:r w:rsidRPr="00DB5195">
        <w:t xml:space="preserve"> stakeholder groups ha</w:t>
      </w:r>
      <w:ins w:id="294" w:author="DM" w:date="2012-08-17T11:23:00Z">
        <w:r w:rsidR="00734899">
          <w:t>ve</w:t>
        </w:r>
      </w:ins>
      <w:del w:id="295" w:author="DM" w:date="2012-08-17T11:23:00Z">
        <w:r w:rsidRPr="00DB5195" w:rsidDel="00734899">
          <w:delText>s</w:delText>
        </w:r>
      </w:del>
      <w:r w:rsidRPr="00DB5195">
        <w:t xml:space="preserve"> </w:t>
      </w:r>
      <w:del w:id="296" w:author="DM" w:date="2012-08-17T11:23:00Z">
        <w:r w:rsidRPr="00DB5195" w:rsidDel="00734899">
          <w:delText xml:space="preserve">been to </w:delText>
        </w:r>
      </w:del>
      <w:r w:rsidRPr="00DB5195">
        <w:t>adopt</w:t>
      </w:r>
      <w:ins w:id="297" w:author="DM" w:date="2012-08-17T11:23:00Z">
        <w:r w:rsidR="00734899">
          <w:t>ed</w:t>
        </w:r>
      </w:ins>
      <w:r w:rsidRPr="00DB5195">
        <w:t xml:space="preserve"> a</w:t>
      </w:r>
      <w:r w:rsidR="003631EB" w:rsidRPr="00DB5195">
        <w:t xml:space="preserve"> rationale for </w:t>
      </w:r>
      <w:r w:rsidRPr="00DB5195">
        <w:t xml:space="preserve">requiring that projects are </w:t>
      </w:r>
      <w:r w:rsidR="003631EB" w:rsidRPr="00DB5195">
        <w:t xml:space="preserve">linked to </w:t>
      </w:r>
      <w:del w:id="298" w:author="DM" w:date="2012-08-17T11:23:00Z">
        <w:r w:rsidR="003631EB" w:rsidRPr="00DB5195" w:rsidDel="00734899">
          <w:delText xml:space="preserve">the </w:delText>
        </w:r>
      </w:del>
      <w:r w:rsidR="003631EB" w:rsidRPr="00DB5195">
        <w:t xml:space="preserve">expected benefits associated with </w:t>
      </w:r>
      <w:del w:id="299" w:author="DM" w:date="2012-08-17T11:23:00Z">
        <w:r w:rsidR="003631EB" w:rsidRPr="00DB5195" w:rsidDel="00734899">
          <w:delText xml:space="preserve">the </w:delText>
        </w:r>
      </w:del>
      <w:r w:rsidR="003631EB" w:rsidRPr="00DB5195">
        <w:t>pro</w:t>
      </w:r>
      <w:r w:rsidRPr="00DB5195">
        <w:t>ject</w:t>
      </w:r>
      <w:del w:id="300" w:author="DM" w:date="2012-08-17T11:23:00Z">
        <w:r w:rsidRPr="00DB5195" w:rsidDel="00734899">
          <w:delText>s</w:delText>
        </w:r>
        <w:r w:rsidR="00E44032" w:rsidDel="00734899">
          <w:delText>’</w:delText>
        </w:r>
      </w:del>
      <w:r w:rsidRPr="00DB5195">
        <w:t xml:space="preserve"> deliverables or outcomes</w:t>
      </w:r>
      <w:r w:rsidR="00663B30">
        <w:t xml:space="preserve">. </w:t>
      </w:r>
      <w:r w:rsidR="003631EB" w:rsidRPr="00DB5195">
        <w:t xml:space="preserve">For instance, </w:t>
      </w:r>
      <w:r w:rsidR="002E655D">
        <w:t>when</w:t>
      </w:r>
      <w:r w:rsidR="003631EB" w:rsidRPr="00DB5195">
        <w:t xml:space="preserve"> evaluating scope change </w:t>
      </w:r>
      <w:r w:rsidR="004112EA">
        <w:t xml:space="preserve">that impacts a deliverable, the </w:t>
      </w:r>
      <w:r w:rsidR="003631EB" w:rsidRPr="00DB5195">
        <w:t xml:space="preserve">additional cost or time </w:t>
      </w:r>
      <w:r w:rsidR="004112EA">
        <w:t>would</w:t>
      </w:r>
      <w:r w:rsidR="004112EA" w:rsidRPr="00DB5195">
        <w:t xml:space="preserve"> </w:t>
      </w:r>
      <w:r w:rsidR="003631EB" w:rsidRPr="00DB5195">
        <w:t xml:space="preserve">be justified </w:t>
      </w:r>
      <w:r w:rsidR="004112EA">
        <w:t xml:space="preserve">against the potential </w:t>
      </w:r>
      <w:r w:rsidR="003631EB" w:rsidRPr="00DB5195">
        <w:t xml:space="preserve">change </w:t>
      </w:r>
      <w:r w:rsidR="004112EA">
        <w:t xml:space="preserve">or </w:t>
      </w:r>
      <w:r w:rsidR="003631EB" w:rsidRPr="00DB5195">
        <w:t xml:space="preserve">increases </w:t>
      </w:r>
      <w:r w:rsidR="004112EA">
        <w:t xml:space="preserve">to </w:t>
      </w:r>
      <w:r w:rsidR="003631EB" w:rsidRPr="00DB5195">
        <w:t xml:space="preserve">the expected </w:t>
      </w:r>
      <w:r w:rsidR="004112EA">
        <w:t xml:space="preserve">financial </w:t>
      </w:r>
      <w:r w:rsidR="003631EB" w:rsidRPr="00DB5195">
        <w:t>benefit to be realized</w:t>
      </w:r>
      <w:r w:rsidR="004112EA">
        <w:t xml:space="preserve"> by the organization</w:t>
      </w:r>
      <w:r w:rsidR="003631EB" w:rsidRPr="00DB5195">
        <w:t>.</w:t>
      </w:r>
    </w:p>
    <w:p w:rsidR="00410200" w:rsidRDefault="005B2F07" w:rsidP="00175B96">
      <w:pPr>
        <w:pStyle w:val="Para"/>
        <w:rPr>
          <w:ins w:id="301" w:author="Odum, Amy - Hoboken" w:date="2012-07-24T15:49:00Z"/>
        </w:rPr>
      </w:pPr>
      <w:r w:rsidRPr="00DB5195">
        <w:t xml:space="preserve">As CFOs become more integrated into the business of defining and impacting projects from inception to delivery, they find they are </w:t>
      </w:r>
      <w:r w:rsidR="00624DA7" w:rsidRPr="00DB5195">
        <w:t>practicing</w:t>
      </w:r>
      <w:r w:rsidRPr="00DB5195">
        <w:t xml:space="preserve"> project b</w:t>
      </w:r>
      <w:r w:rsidR="003631EB" w:rsidRPr="00DB5195">
        <w:t>enefit planning</w:t>
      </w:r>
      <w:r w:rsidRPr="00DB5195">
        <w:t xml:space="preserve"> (similar to </w:t>
      </w:r>
      <w:r w:rsidR="00624DA7" w:rsidRPr="00DB5195">
        <w:t>financial</w:t>
      </w:r>
      <w:r w:rsidRPr="00DB5195">
        <w:t xml:space="preserve"> planning actions)</w:t>
      </w:r>
      <w:r w:rsidR="00CA4A58">
        <w:t xml:space="preserve">. Project </w:t>
      </w:r>
      <w:r w:rsidR="003D5E2A">
        <w:t>benefit</w:t>
      </w:r>
      <w:r w:rsidR="00CA4A58">
        <w:t xml:space="preserve"> planning</w:t>
      </w:r>
      <w:r w:rsidRPr="00DB5195">
        <w:t xml:space="preserve"> identifies</w:t>
      </w:r>
      <w:r w:rsidR="003631EB" w:rsidRPr="00DB5195">
        <w:t xml:space="preserve"> what the expected outcomes or benefits of the project will be</w:t>
      </w:r>
      <w:del w:id="302" w:author="DM" w:date="2012-08-17T11:24:00Z">
        <w:r w:rsidR="003631EB" w:rsidRPr="00DB5195" w:rsidDel="00734899">
          <w:delText>,</w:delText>
        </w:r>
      </w:del>
      <w:r w:rsidR="003631EB" w:rsidRPr="00DB5195">
        <w:t xml:space="preserve"> </w:t>
      </w:r>
      <w:ins w:id="303" w:author="DM" w:date="2012-08-17T11:24:00Z">
        <w:r w:rsidR="00734899">
          <w:t xml:space="preserve">and </w:t>
        </w:r>
      </w:ins>
      <w:r w:rsidR="003631EB" w:rsidRPr="00DB5195">
        <w:t>establish</w:t>
      </w:r>
      <w:r w:rsidR="00CA4A58">
        <w:t>es</w:t>
      </w:r>
      <w:r w:rsidR="003631EB" w:rsidRPr="00DB5195">
        <w:t xml:space="preserve"> how </w:t>
      </w:r>
      <w:r w:rsidR="00B34084">
        <w:t>those benefits</w:t>
      </w:r>
      <w:r w:rsidR="00B34084" w:rsidRPr="00DB5195">
        <w:t xml:space="preserve"> </w:t>
      </w:r>
      <w:r w:rsidR="003631EB" w:rsidRPr="00DB5195">
        <w:t>ca</w:t>
      </w:r>
      <w:r w:rsidRPr="00DB5195">
        <w:t>n or will be measured</w:t>
      </w:r>
      <w:del w:id="304" w:author="DM" w:date="2012-08-17T11:24:00Z">
        <w:r w:rsidRPr="00DB5195" w:rsidDel="00734899">
          <w:delText>,</w:delText>
        </w:r>
      </w:del>
      <w:r w:rsidRPr="00DB5195">
        <w:t xml:space="preserve"> and</w:t>
      </w:r>
      <w:r w:rsidR="003631EB" w:rsidRPr="00DB5195">
        <w:t xml:space="preserve"> when </w:t>
      </w:r>
      <w:r w:rsidR="00B34084">
        <w:t>each</w:t>
      </w:r>
      <w:r w:rsidR="00B34084" w:rsidRPr="00DB5195">
        <w:t xml:space="preserve"> </w:t>
      </w:r>
      <w:r w:rsidR="003631EB" w:rsidRPr="00DB5195">
        <w:t xml:space="preserve">benefit is expected to occur. Additionally, </w:t>
      </w:r>
      <w:r w:rsidR="00624DA7" w:rsidRPr="00DB5195">
        <w:t>financial</w:t>
      </w:r>
      <w:r w:rsidRPr="00DB5195">
        <w:t xml:space="preserve"> stakeholders in companies today </w:t>
      </w:r>
      <w:r w:rsidR="0037691D">
        <w:t>are</w:t>
      </w:r>
      <w:r w:rsidR="0037691D" w:rsidRPr="00DB5195">
        <w:t xml:space="preserve"> </w:t>
      </w:r>
      <w:r w:rsidRPr="00DB5195">
        <w:t>find</w:t>
      </w:r>
      <w:r w:rsidR="0037691D">
        <w:t>ing</w:t>
      </w:r>
      <w:r w:rsidRPr="00DB5195">
        <w:t xml:space="preserve"> value in </w:t>
      </w:r>
      <w:r w:rsidR="00990626">
        <w:t>measuring</w:t>
      </w:r>
      <w:r w:rsidR="00990626" w:rsidRPr="00DB5195">
        <w:t xml:space="preserve"> </w:t>
      </w:r>
      <w:r w:rsidRPr="00DB5195">
        <w:t>the</w:t>
      </w:r>
      <w:r w:rsidR="003631EB" w:rsidRPr="00DB5195">
        <w:t xml:space="preserve"> level of performance </w:t>
      </w:r>
      <w:r w:rsidRPr="00DB5195">
        <w:t>for project</w:t>
      </w:r>
      <w:del w:id="305" w:author="DM" w:date="2012-08-17T11:24:00Z">
        <w:r w:rsidRPr="00DB5195" w:rsidDel="00DE2027">
          <w:delText>s</w:delText>
        </w:r>
      </w:del>
      <w:r w:rsidR="00990626">
        <w:t xml:space="preserve"> types within</w:t>
      </w:r>
      <w:r w:rsidRPr="00DB5195">
        <w:t xml:space="preserve"> the</w:t>
      </w:r>
      <w:r w:rsidR="00990626">
        <w:t>ir</w:t>
      </w:r>
      <w:r w:rsidRPr="00DB5195">
        <w:t xml:space="preserve"> portfolio</w:t>
      </w:r>
      <w:r w:rsidR="002306BD">
        <w:t xml:space="preserve"> and using those measurements</w:t>
      </w:r>
      <w:r w:rsidR="003631EB" w:rsidRPr="00DB5195">
        <w:t xml:space="preserve"> </w:t>
      </w:r>
      <w:del w:id="306" w:author="Odum, Amy - Hoboken" w:date="2012-08-27T11:08:00Z">
        <w:r w:rsidR="003631EB" w:rsidRPr="00DB5195" w:rsidDel="00C42C8F">
          <w:delText xml:space="preserve">as a </w:delText>
        </w:r>
        <w:r w:rsidR="00546FFA" w:rsidDel="00C42C8F">
          <w:delText>ruler</w:delText>
        </w:r>
        <w:r w:rsidR="00546FFA" w:rsidRPr="00DB5195" w:rsidDel="00C42C8F">
          <w:delText xml:space="preserve"> </w:delText>
        </w:r>
        <w:r w:rsidR="00546FFA" w:rsidDel="00C42C8F">
          <w:delText>of</w:delText>
        </w:r>
      </w:del>
      <w:ins w:id="307" w:author="Odum, Amy - Hoboken" w:date="2012-08-27T11:08:00Z">
        <w:r w:rsidR="00C42C8F">
          <w:t xml:space="preserve"> to anticipate</w:t>
        </w:r>
      </w:ins>
      <w:r w:rsidR="00546FFA">
        <w:t xml:space="preserve"> </w:t>
      </w:r>
      <w:r w:rsidR="002306BD">
        <w:t>the performance of future investment</w:t>
      </w:r>
      <w:r w:rsidR="003631EB" w:rsidRPr="00DB5195">
        <w:t xml:space="preserve">. </w:t>
      </w:r>
      <w:del w:id="308" w:author="Odum, Amy - Hoboken" w:date="2012-07-24T15:48:00Z">
        <w:r w:rsidR="003631EB" w:rsidRPr="00DB5195" w:rsidDel="00410200">
          <w:delText xml:space="preserve">This </w:delText>
        </w:r>
      </w:del>
      <w:ins w:id="309" w:author="Odum, Amy - Hoboken" w:date="2012-07-24T15:48:00Z">
        <w:r w:rsidR="00410200">
          <w:t>T</w:t>
        </w:r>
      </w:ins>
      <w:del w:id="310" w:author="Odum, Amy - Hoboken" w:date="2012-07-24T15:49:00Z">
        <w:r w:rsidR="003631EB" w:rsidRPr="00DB5195" w:rsidDel="00410200">
          <w:delText>t</w:delText>
        </w:r>
      </w:del>
      <w:r w:rsidR="003631EB" w:rsidRPr="00DB5195">
        <w:t xml:space="preserve">able </w:t>
      </w:r>
      <w:ins w:id="311" w:author="Odum, Amy - Hoboken" w:date="2012-07-24T15:49:00Z">
        <w:r w:rsidR="00410200">
          <w:t xml:space="preserve">3.1 </w:t>
        </w:r>
      </w:ins>
      <w:r w:rsidR="003631EB" w:rsidRPr="00DB5195">
        <w:t xml:space="preserve">shows some examples of the different ways </w:t>
      </w:r>
      <w:r w:rsidR="00624DA7" w:rsidRPr="00DB5195">
        <w:t>financial</w:t>
      </w:r>
      <w:r w:rsidRPr="00DB5195">
        <w:t xml:space="preserve"> executives and stakeholders</w:t>
      </w:r>
      <w:r w:rsidR="003631EB" w:rsidRPr="00DB5195">
        <w:t xml:space="preserve"> might characterize benefits for </w:t>
      </w:r>
      <w:r w:rsidRPr="00DB5195">
        <w:t>project</w:t>
      </w:r>
      <w:r w:rsidR="003631EB" w:rsidRPr="00DB5195">
        <w:t xml:space="preserve"> planning</w:t>
      </w:r>
      <w:ins w:id="312" w:author="DM" w:date="2012-08-17T11:25:00Z">
        <w:r w:rsidR="00DE2027">
          <w:t>.</w:t>
        </w:r>
      </w:ins>
      <w:r w:rsidRPr="00DB5195">
        <w:t xml:space="preserve"> (</w:t>
      </w:r>
      <w:del w:id="313" w:author="DM" w:date="2012-08-17T11:25:00Z">
        <w:r w:rsidR="00570EC9" w:rsidDel="00DE2027">
          <w:delText>n</w:delText>
        </w:r>
      </w:del>
      <w:ins w:id="314" w:author="DM" w:date="2012-08-17T11:25:00Z">
        <w:r w:rsidR="00DE2027">
          <w:t>N</w:t>
        </w:r>
      </w:ins>
      <w:r w:rsidR="00570EC9">
        <w:t>ote</w:t>
      </w:r>
      <w:r w:rsidRPr="00DB5195">
        <w:t xml:space="preserve">: </w:t>
      </w:r>
      <w:del w:id="315" w:author="DM" w:date="2012-08-17T11:25:00Z">
        <w:r w:rsidRPr="00DB5195" w:rsidDel="00DE2027">
          <w:delText>t</w:delText>
        </w:r>
      </w:del>
      <w:ins w:id="316" w:author="DM" w:date="2012-08-17T11:25:00Z">
        <w:r w:rsidR="00DE2027">
          <w:t>T</w:t>
        </w:r>
      </w:ins>
      <w:r w:rsidRPr="00DB5195">
        <w:t xml:space="preserve">hese examples may also be </w:t>
      </w:r>
      <w:r w:rsidR="00624DA7" w:rsidRPr="00DB5195">
        <w:t>characterized</w:t>
      </w:r>
      <w:r w:rsidRPr="00DB5195">
        <w:t xml:space="preserve"> as business drivers in a </w:t>
      </w:r>
      <w:r w:rsidR="00624DA7" w:rsidRPr="00DB5195">
        <w:t>portfolio</w:t>
      </w:r>
      <w:r w:rsidRPr="00DB5195">
        <w:t xml:space="preserve"> assessment</w:t>
      </w:r>
      <w:ins w:id="317" w:author="DM" w:date="2012-08-17T11:25:00Z">
        <w:r w:rsidR="00DE2027">
          <w:t>.</w:t>
        </w:r>
      </w:ins>
      <w:r w:rsidRPr="00DB5195">
        <w:t>)</w:t>
      </w:r>
      <w:ins w:id="318" w:author="Odum, Amy - Hoboken" w:date="2012-07-24T15:49:00Z">
        <w:del w:id="319" w:author="DM" w:date="2012-08-17T11:25:00Z">
          <w:r w:rsidR="00410200" w:rsidDel="00DE2027">
            <w:delText>.</w:delText>
          </w:r>
        </w:del>
      </w:ins>
    </w:p>
    <w:p w:rsidR="00C72062" w:rsidRDefault="00410200">
      <w:pPr>
        <w:pStyle w:val="TableCaption"/>
        <w:pPrChange w:id="320" w:author="Odum, Amy - Hoboken" w:date="2012-07-24T15:49:00Z">
          <w:pPr>
            <w:pStyle w:val="Para"/>
          </w:pPr>
        </w:pPrChange>
      </w:pPr>
      <w:ins w:id="321" w:author="Odum, Amy - Hoboken" w:date="2012-07-24T15:49:00Z">
        <w:r>
          <w:t>Table 3.1</w:t>
        </w:r>
        <w:del w:id="322" w:author="Jeff Jacobson" w:date="2012-08-30T09:27:00Z">
          <w:r w:rsidDel="005740CA">
            <w:rPr>
              <w:rStyle w:val="QueryInline"/>
            </w:rPr>
            <w:delText>[AU: Please provide table title]</w:delText>
          </w:r>
        </w:del>
      </w:ins>
      <w:del w:id="323" w:author="Odum, Amy - Hoboken" w:date="2012-07-24T15:49:00Z">
        <w:r w:rsidR="003631EB" w:rsidRPr="00DB5195" w:rsidDel="00410200">
          <w:delText>:</w:delText>
        </w:r>
      </w:del>
      <w:ins w:id="324" w:author="Jeff Jacobson" w:date="2012-08-30T09:27:00Z">
        <w:r w:rsidR="005740CA">
          <w:t>Examples of Foreseen Benefits when Project Planning</w:t>
        </w:r>
      </w:ins>
    </w:p>
    <w:tbl>
      <w:tblPr>
        <w:tblW w:w="8936" w:type="dxa"/>
        <w:tblCellSpacing w:w="21" w:type="dxa"/>
        <w:tblLayout w:type="fixed"/>
        <w:tblCellMar>
          <w:top w:w="29" w:type="dxa"/>
          <w:left w:w="72" w:type="dxa"/>
          <w:bottom w:w="43" w:type="dxa"/>
          <w:right w:w="72" w:type="dxa"/>
        </w:tblCellMar>
        <w:tblLook w:val="04A0" w:firstRow="1" w:lastRow="0" w:firstColumn="1" w:lastColumn="0" w:noHBand="0" w:noVBand="1"/>
      </w:tblPr>
      <w:tblGrid>
        <w:gridCol w:w="2244"/>
        <w:gridCol w:w="2224"/>
        <w:gridCol w:w="2223"/>
        <w:gridCol w:w="2245"/>
      </w:tblGrid>
      <w:tr w:rsidR="005B2F07" w:rsidRPr="00DB5195" w:rsidTr="004112EA">
        <w:trPr>
          <w:cantSplit/>
          <w:tblCellSpacing w:w="21" w:type="dxa"/>
        </w:trPr>
        <w:tc>
          <w:tcPr>
            <w:tcW w:w="2181" w:type="dxa"/>
            <w:hideMark/>
          </w:tcPr>
          <w:p w:rsidR="003631EB" w:rsidRPr="00DB5195" w:rsidRDefault="003631EB" w:rsidP="00D54021">
            <w:pPr>
              <w:keepNext/>
              <w:keepLines/>
              <w:spacing w:after="0" w:line="240" w:lineRule="auto"/>
              <w:rPr>
                <w:rFonts w:cstheme="minorHAnsi"/>
              </w:rPr>
            </w:pPr>
            <w:r w:rsidRPr="00DB5195">
              <w:rPr>
                <w:rFonts w:cstheme="minorHAnsi"/>
              </w:rPr>
              <w:t> </w:t>
            </w:r>
          </w:p>
        </w:tc>
        <w:tc>
          <w:tcPr>
            <w:tcW w:w="2182" w:type="dxa"/>
            <w:hideMark/>
          </w:tcPr>
          <w:p w:rsidR="003631EB" w:rsidRPr="00DB5195" w:rsidRDefault="003631EB" w:rsidP="004B4BD4">
            <w:pPr>
              <w:pStyle w:val="TableHead"/>
            </w:pPr>
            <w:r w:rsidRPr="00DB5195">
              <w:t xml:space="preserve">Example </w:t>
            </w:r>
            <w:r w:rsidR="004112EA">
              <w:t>Proj</w:t>
            </w:r>
            <w:ins w:id="325" w:author="DM" w:date="2012-08-20T07:32:00Z">
              <w:r w:rsidR="00B74B0B">
                <w:t>ect</w:t>
              </w:r>
            </w:ins>
            <w:r w:rsidR="004112EA">
              <w:t xml:space="preserve"> </w:t>
            </w:r>
            <w:r w:rsidRPr="00DB5195">
              <w:t>1</w:t>
            </w:r>
          </w:p>
        </w:tc>
        <w:tc>
          <w:tcPr>
            <w:tcW w:w="2181" w:type="dxa"/>
            <w:hideMark/>
          </w:tcPr>
          <w:p w:rsidR="003631EB" w:rsidRPr="00DB5195" w:rsidRDefault="003631EB" w:rsidP="004B4BD4">
            <w:pPr>
              <w:pStyle w:val="TableHead"/>
            </w:pPr>
            <w:r w:rsidRPr="00DB5195">
              <w:t xml:space="preserve">Example </w:t>
            </w:r>
            <w:r w:rsidR="004112EA">
              <w:t>Proj</w:t>
            </w:r>
            <w:ins w:id="326" w:author="DM" w:date="2012-08-20T07:32:00Z">
              <w:r w:rsidR="00B74B0B">
                <w:t>ect</w:t>
              </w:r>
            </w:ins>
            <w:r w:rsidR="004112EA">
              <w:t xml:space="preserve"> </w:t>
            </w:r>
            <w:r w:rsidRPr="00DB5195">
              <w:t>2</w:t>
            </w:r>
          </w:p>
        </w:tc>
        <w:tc>
          <w:tcPr>
            <w:tcW w:w="2182" w:type="dxa"/>
            <w:hideMark/>
          </w:tcPr>
          <w:p w:rsidR="003631EB" w:rsidRPr="00DB5195" w:rsidRDefault="003631EB" w:rsidP="004B4BD4">
            <w:pPr>
              <w:pStyle w:val="TableHead"/>
            </w:pPr>
            <w:r w:rsidRPr="00DB5195">
              <w:t xml:space="preserve">Example </w:t>
            </w:r>
            <w:r w:rsidR="004112EA">
              <w:t>Proj</w:t>
            </w:r>
            <w:ins w:id="327" w:author="DM" w:date="2012-08-20T07:32:00Z">
              <w:r w:rsidR="00B74B0B">
                <w:t>ect</w:t>
              </w:r>
            </w:ins>
            <w:r w:rsidR="004112EA">
              <w:t xml:space="preserve"> </w:t>
            </w:r>
            <w:r w:rsidRPr="00DB5195">
              <w:t>3</w:t>
            </w:r>
          </w:p>
        </w:tc>
      </w:tr>
      <w:tr w:rsidR="005B2F07" w:rsidRPr="00DB5195" w:rsidTr="004112EA">
        <w:trPr>
          <w:cantSplit/>
          <w:tblCellSpacing w:w="21" w:type="dxa"/>
        </w:trPr>
        <w:tc>
          <w:tcPr>
            <w:tcW w:w="2181" w:type="dxa"/>
            <w:hideMark/>
          </w:tcPr>
          <w:p w:rsidR="003631EB" w:rsidRPr="00D54021" w:rsidRDefault="005B2F07" w:rsidP="00D54021">
            <w:pPr>
              <w:pStyle w:val="TableEntry"/>
              <w:rPr>
                <w:b/>
              </w:rPr>
            </w:pPr>
            <w:r w:rsidRPr="00D54021">
              <w:rPr>
                <w:b/>
              </w:rPr>
              <w:t xml:space="preserve">What are the </w:t>
            </w:r>
            <w:r w:rsidR="00624DA7" w:rsidRPr="00D54021">
              <w:rPr>
                <w:b/>
              </w:rPr>
              <w:t>annual</w:t>
            </w:r>
            <w:r w:rsidRPr="00D54021">
              <w:rPr>
                <w:b/>
              </w:rPr>
              <w:t xml:space="preserve"> or year-over-year </w:t>
            </w:r>
            <w:ins w:id="328" w:author="DM" w:date="2012-08-17T11:25:00Z">
              <w:r w:rsidR="00DE2027">
                <w:rPr>
                  <w:b/>
                </w:rPr>
                <w:t xml:space="preserve">(YOY) </w:t>
              </w:r>
            </w:ins>
            <w:r w:rsidRPr="00D54021">
              <w:rPr>
                <w:b/>
              </w:rPr>
              <w:t>benefits?</w:t>
            </w:r>
          </w:p>
        </w:tc>
        <w:tc>
          <w:tcPr>
            <w:tcW w:w="2182" w:type="dxa"/>
            <w:vAlign w:val="center"/>
            <w:hideMark/>
          </w:tcPr>
          <w:p w:rsidR="003631EB" w:rsidRPr="00DB5195" w:rsidRDefault="00624DA7" w:rsidP="004112EA">
            <w:pPr>
              <w:pStyle w:val="TableEntry"/>
              <w:keepLines/>
            </w:pPr>
            <w:r w:rsidRPr="00DB5195">
              <w:t>Increase</w:t>
            </w:r>
            <w:r w:rsidR="003631EB" w:rsidRPr="00DB5195">
              <w:t xml:space="preserve"> in sales</w:t>
            </w:r>
            <w:r w:rsidR="005B2F07" w:rsidRPr="00DB5195">
              <w:t xml:space="preserve"> (e.g.</w:t>
            </w:r>
            <w:ins w:id="329" w:author="DM" w:date="2012-08-17T11:25:00Z">
              <w:r w:rsidR="00DE2027">
                <w:t>,</w:t>
              </w:r>
            </w:ins>
            <w:r w:rsidR="005B2F07" w:rsidRPr="00DB5195">
              <w:t xml:space="preserve"> %, change YOY, etc.)</w:t>
            </w:r>
          </w:p>
        </w:tc>
        <w:tc>
          <w:tcPr>
            <w:tcW w:w="2181" w:type="dxa"/>
            <w:vAlign w:val="center"/>
            <w:hideMark/>
          </w:tcPr>
          <w:p w:rsidR="003631EB" w:rsidRPr="00DB5195" w:rsidRDefault="00B60F3F" w:rsidP="004112EA">
            <w:pPr>
              <w:pStyle w:val="TableEntry"/>
              <w:keepLines/>
            </w:pPr>
            <w:r>
              <w:t>Increase in c</w:t>
            </w:r>
            <w:r w:rsidR="003631EB" w:rsidRPr="00DB5195">
              <w:t>ustomer satisfaction</w:t>
            </w:r>
          </w:p>
        </w:tc>
        <w:tc>
          <w:tcPr>
            <w:tcW w:w="2182" w:type="dxa"/>
            <w:vAlign w:val="center"/>
            <w:hideMark/>
          </w:tcPr>
          <w:p w:rsidR="003631EB" w:rsidRPr="00DB5195" w:rsidRDefault="00B60F3F" w:rsidP="004112EA">
            <w:pPr>
              <w:pStyle w:val="TableEntry"/>
              <w:keepLines/>
            </w:pPr>
            <w:r>
              <w:t>Improved g</w:t>
            </w:r>
            <w:r w:rsidR="005B2F07" w:rsidRPr="00DB5195">
              <w:t>overnance, r</w:t>
            </w:r>
            <w:r w:rsidR="003631EB" w:rsidRPr="00DB5195">
              <w:t>egulatory compliance</w:t>
            </w:r>
          </w:p>
        </w:tc>
      </w:tr>
      <w:tr w:rsidR="005B2F07" w:rsidRPr="00DB5195" w:rsidTr="004112EA">
        <w:trPr>
          <w:cantSplit/>
          <w:tblCellSpacing w:w="21" w:type="dxa"/>
        </w:trPr>
        <w:tc>
          <w:tcPr>
            <w:tcW w:w="2181" w:type="dxa"/>
            <w:hideMark/>
          </w:tcPr>
          <w:p w:rsidR="003631EB" w:rsidRPr="00D54021" w:rsidRDefault="004112EA" w:rsidP="00DE2027">
            <w:pPr>
              <w:pStyle w:val="TableEntry"/>
              <w:rPr>
                <w:b/>
              </w:rPr>
            </w:pPr>
            <w:r>
              <w:rPr>
                <w:b/>
              </w:rPr>
              <w:t>What t</w:t>
            </w:r>
            <w:r w:rsidRPr="00D54021">
              <w:rPr>
                <w:b/>
              </w:rPr>
              <w:t xml:space="preserve">racking </w:t>
            </w:r>
            <w:r w:rsidR="005B2F07" w:rsidRPr="00D54021">
              <w:rPr>
                <w:b/>
              </w:rPr>
              <w:t xml:space="preserve">and </w:t>
            </w:r>
            <w:r w:rsidR="00624DA7" w:rsidRPr="00D54021">
              <w:rPr>
                <w:b/>
              </w:rPr>
              <w:t>measurements</w:t>
            </w:r>
            <w:del w:id="330" w:author="DM" w:date="2012-08-17T11:25:00Z">
              <w:r w:rsidR="005B2F07" w:rsidRPr="00D54021" w:rsidDel="00DE2027">
                <w:rPr>
                  <w:b/>
                </w:rPr>
                <w:delText xml:space="preserve"> </w:delText>
              </w:r>
            </w:del>
            <w:r w:rsidR="005B2F07" w:rsidRPr="00D54021">
              <w:rPr>
                <w:b/>
              </w:rPr>
              <w:t>/</w:t>
            </w:r>
            <w:del w:id="331" w:author="DM" w:date="2012-08-17T11:25:00Z">
              <w:r w:rsidR="005B2F07" w:rsidRPr="00D54021" w:rsidDel="00DE2027">
                <w:rPr>
                  <w:b/>
                </w:rPr>
                <w:delText xml:space="preserve"> </w:delText>
              </w:r>
            </w:del>
            <w:r w:rsidR="005B2F07" w:rsidRPr="00D54021">
              <w:rPr>
                <w:b/>
              </w:rPr>
              <w:t>metrics</w:t>
            </w:r>
            <w:r>
              <w:rPr>
                <w:b/>
              </w:rPr>
              <w:t xml:space="preserve"> will be used?</w:t>
            </w:r>
          </w:p>
        </w:tc>
        <w:tc>
          <w:tcPr>
            <w:tcW w:w="2182" w:type="dxa"/>
            <w:vAlign w:val="center"/>
            <w:hideMark/>
          </w:tcPr>
          <w:p w:rsidR="003631EB" w:rsidRPr="00DB5195" w:rsidRDefault="005B2F07" w:rsidP="00DE2027">
            <w:pPr>
              <w:pStyle w:val="TableEntry"/>
              <w:rPr>
                <w:b/>
                <w:caps/>
                <w:snapToGrid w:val="0"/>
                <w:sz w:val="60"/>
              </w:rPr>
            </w:pPr>
            <w:r w:rsidRPr="00DB5195">
              <w:t>Reports</w:t>
            </w:r>
            <w:del w:id="332" w:author="DM" w:date="2012-08-17T11:25:00Z">
              <w:r w:rsidR="001E2945" w:rsidDel="00DE2027">
                <w:delText xml:space="preserve"> </w:delText>
              </w:r>
            </w:del>
            <w:r w:rsidRPr="00DB5195">
              <w:t>/</w:t>
            </w:r>
            <w:del w:id="333" w:author="DM" w:date="2012-08-17T11:25:00Z">
              <w:r w:rsidR="001E2945" w:rsidDel="00DE2027">
                <w:delText xml:space="preserve"> </w:delText>
              </w:r>
            </w:del>
            <w:r w:rsidRPr="00DB5195">
              <w:t>dashboards</w:t>
            </w:r>
            <w:del w:id="334" w:author="DM" w:date="2012-08-17T11:25:00Z">
              <w:r w:rsidR="001E2945" w:rsidDel="00DE2027">
                <w:delText> </w:delText>
              </w:r>
            </w:del>
            <w:r w:rsidRPr="00DB5195">
              <w:t>/</w:t>
            </w:r>
            <w:ins w:id="335" w:author="DM" w:date="2012-08-17T11:26:00Z">
              <w:r w:rsidR="00DE2027">
                <w:t>key performance indicators</w:t>
              </w:r>
            </w:ins>
            <w:del w:id="336" w:author="DM" w:date="2012-08-17T11:26:00Z">
              <w:r w:rsidR="001E2945" w:rsidDel="00DE2027">
                <w:delText xml:space="preserve"> </w:delText>
              </w:r>
              <w:r w:rsidRPr="00DB5195" w:rsidDel="00DE2027">
                <w:delText>KPIs</w:delText>
              </w:r>
            </w:del>
          </w:p>
        </w:tc>
        <w:tc>
          <w:tcPr>
            <w:tcW w:w="2181" w:type="dxa"/>
            <w:vAlign w:val="center"/>
            <w:hideMark/>
          </w:tcPr>
          <w:p w:rsidR="003631EB" w:rsidRPr="00DB5195" w:rsidRDefault="005B2F07" w:rsidP="004112EA">
            <w:pPr>
              <w:pStyle w:val="TableEntry"/>
              <w:keepLines/>
            </w:pPr>
            <w:r w:rsidRPr="00DB5195">
              <w:t>S</w:t>
            </w:r>
            <w:r w:rsidR="003631EB" w:rsidRPr="00DB5195">
              <w:t>urvey</w:t>
            </w:r>
            <w:r w:rsidRPr="00DB5195">
              <w:t>s, case studies</w:t>
            </w:r>
          </w:p>
        </w:tc>
        <w:tc>
          <w:tcPr>
            <w:tcW w:w="2182" w:type="dxa"/>
            <w:vAlign w:val="center"/>
            <w:hideMark/>
          </w:tcPr>
          <w:p w:rsidR="003631EB" w:rsidRPr="00DB5195" w:rsidRDefault="00624DA7" w:rsidP="00DE2027">
            <w:pPr>
              <w:pStyle w:val="TableEntry"/>
              <w:keepLines/>
            </w:pPr>
            <w:r w:rsidRPr="00DB5195">
              <w:t>Assessments</w:t>
            </w:r>
            <w:del w:id="337" w:author="DM" w:date="2012-08-17T11:26:00Z">
              <w:r w:rsidR="001E2945" w:rsidDel="00DE2027">
                <w:delText xml:space="preserve"> </w:delText>
              </w:r>
            </w:del>
            <w:r w:rsidR="005B2F07" w:rsidRPr="00DB5195">
              <w:t>/</w:t>
            </w:r>
            <w:del w:id="338" w:author="DM" w:date="2012-08-17T11:26:00Z">
              <w:r w:rsidR="001E2945" w:rsidDel="00DE2027">
                <w:delText xml:space="preserve"> </w:delText>
              </w:r>
            </w:del>
            <w:r w:rsidR="005B2F07" w:rsidRPr="00DB5195">
              <w:t>certifications</w:t>
            </w:r>
            <w:del w:id="339" w:author="DM" w:date="2012-08-17T11:27:00Z">
              <w:r w:rsidR="001E2945" w:rsidDel="00DE2027">
                <w:delText xml:space="preserve"> </w:delText>
              </w:r>
            </w:del>
            <w:r w:rsidR="005B2F07" w:rsidRPr="00DB5195">
              <w:t>/</w:t>
            </w:r>
            <w:del w:id="340" w:author="DM" w:date="2012-08-17T11:27:00Z">
              <w:r w:rsidR="001E2945" w:rsidDel="00DE2027">
                <w:delText xml:space="preserve"> </w:delText>
              </w:r>
            </w:del>
            <w:ins w:id="341" w:author="DM" w:date="2012-08-17T11:27:00Z">
              <w:r w:rsidR="00DE2027">
                <w:t>third-</w:t>
              </w:r>
            </w:ins>
            <w:del w:id="342" w:author="DM" w:date="2012-08-17T11:27:00Z">
              <w:r w:rsidR="001E2945" w:rsidRPr="00DB5195" w:rsidDel="00DE2027">
                <w:delText>3</w:delText>
              </w:r>
              <w:r w:rsidR="001E2945" w:rsidRPr="00DB5195" w:rsidDel="00DE2027">
                <w:rPr>
                  <w:vertAlign w:val="superscript"/>
                </w:rPr>
                <w:delText>rd</w:delText>
              </w:r>
              <w:r w:rsidR="001E2945" w:rsidDel="00DE2027">
                <w:delText> </w:delText>
              </w:r>
            </w:del>
            <w:r w:rsidR="005B2F07" w:rsidRPr="00DB5195">
              <w:t>party audits</w:t>
            </w:r>
          </w:p>
        </w:tc>
      </w:tr>
      <w:tr w:rsidR="005B2F07" w:rsidRPr="00DB5195" w:rsidTr="004112EA">
        <w:trPr>
          <w:cantSplit/>
          <w:tblCellSpacing w:w="21" w:type="dxa"/>
        </w:trPr>
        <w:tc>
          <w:tcPr>
            <w:tcW w:w="2181" w:type="dxa"/>
            <w:hideMark/>
          </w:tcPr>
          <w:p w:rsidR="003631EB" w:rsidRPr="00D54021" w:rsidRDefault="004112EA" w:rsidP="004112EA">
            <w:pPr>
              <w:pStyle w:val="TableEntry"/>
              <w:rPr>
                <w:b/>
              </w:rPr>
            </w:pPr>
            <w:del w:id="343" w:author="Odum, Amy - Hoboken" w:date="2012-08-27T11:09:00Z">
              <w:r w:rsidDel="00C42C8F">
                <w:rPr>
                  <w:b/>
                </w:rPr>
                <w:delText xml:space="preserve">What </w:delText>
              </w:r>
            </w:del>
            <w:ins w:id="344" w:author="Odum, Amy - Hoboken" w:date="2012-08-27T11:09:00Z">
              <w:r w:rsidR="00C42C8F">
                <w:rPr>
                  <w:b/>
                </w:rPr>
                <w:t xml:space="preserve">How </w:t>
              </w:r>
            </w:ins>
            <w:r>
              <w:rPr>
                <w:b/>
              </w:rPr>
              <w:t>are the t</w:t>
            </w:r>
            <w:r w:rsidR="005B2F07" w:rsidRPr="00D54021">
              <w:rPr>
                <w:b/>
              </w:rPr>
              <w:t>iming and milestones defined</w:t>
            </w:r>
            <w:r w:rsidR="00571B07">
              <w:rPr>
                <w:b/>
              </w:rPr>
              <w:t>?</w:t>
            </w:r>
          </w:p>
        </w:tc>
        <w:tc>
          <w:tcPr>
            <w:tcW w:w="2182" w:type="dxa"/>
            <w:vAlign w:val="center"/>
            <w:hideMark/>
          </w:tcPr>
          <w:p w:rsidR="003631EB" w:rsidRPr="00DB5195" w:rsidRDefault="00DD0C94" w:rsidP="00DE2027">
            <w:pPr>
              <w:pStyle w:val="TableEntry"/>
              <w:keepLines/>
            </w:pPr>
            <w:r w:rsidRPr="00DB5195">
              <w:t>1</w:t>
            </w:r>
            <w:del w:id="345" w:author="DM" w:date="2012-08-17T11:26:00Z">
              <w:r w:rsidR="001E2945" w:rsidDel="00DE2027">
                <w:delText xml:space="preserve"> </w:delText>
              </w:r>
            </w:del>
            <w:r w:rsidRPr="00DB5195">
              <w:t>/</w:t>
            </w:r>
            <w:del w:id="346" w:author="DM" w:date="2012-08-17T11:26:00Z">
              <w:r w:rsidR="001E2945" w:rsidDel="00DE2027">
                <w:delText xml:space="preserve"> </w:delText>
              </w:r>
            </w:del>
            <w:r w:rsidRPr="00DB5195">
              <w:t>3</w:t>
            </w:r>
            <w:del w:id="347" w:author="DM" w:date="2012-08-17T11:26:00Z">
              <w:r w:rsidR="001E2945" w:rsidDel="00DE2027">
                <w:delText xml:space="preserve"> </w:delText>
              </w:r>
            </w:del>
            <w:r w:rsidRPr="00DB5195">
              <w:t>/</w:t>
            </w:r>
            <w:del w:id="348" w:author="DM" w:date="2012-08-17T11:26:00Z">
              <w:r w:rsidR="001E2945" w:rsidDel="00DE2027">
                <w:delText xml:space="preserve"> </w:delText>
              </w:r>
            </w:del>
            <w:r w:rsidRPr="00DB5195">
              <w:t>5 year forecasting</w:t>
            </w:r>
          </w:p>
        </w:tc>
        <w:tc>
          <w:tcPr>
            <w:tcW w:w="2181" w:type="dxa"/>
            <w:vAlign w:val="center"/>
            <w:hideMark/>
          </w:tcPr>
          <w:p w:rsidR="003631EB" w:rsidRPr="00DB5195" w:rsidRDefault="00DD0C94" w:rsidP="00DE2027">
            <w:pPr>
              <w:pStyle w:val="TableEntry"/>
              <w:keepLines/>
            </w:pPr>
            <w:r w:rsidRPr="00DB5195">
              <w:t>Y</w:t>
            </w:r>
            <w:ins w:id="349" w:author="DM" w:date="2012-08-17T11:26:00Z">
              <w:r w:rsidR="00DE2027">
                <w:t>OY</w:t>
              </w:r>
            </w:ins>
            <w:del w:id="350" w:author="DM" w:date="2012-08-17T11:26:00Z">
              <w:r w:rsidRPr="00DB5195" w:rsidDel="00DE2027">
                <w:delText>ear</w:delText>
              </w:r>
              <w:r w:rsidR="001E2945" w:rsidDel="00DE2027">
                <w:delText>–</w:delText>
              </w:r>
              <w:r w:rsidRPr="00DB5195" w:rsidDel="00DE2027">
                <w:delText>over</w:delText>
              </w:r>
              <w:r w:rsidR="001E2945" w:rsidDel="00DE2027">
                <w:delText>–</w:delText>
              </w:r>
              <w:r w:rsidRPr="00DB5195" w:rsidDel="00DE2027">
                <w:delText>year</w:delText>
              </w:r>
              <w:r w:rsidR="001E2945" w:rsidDel="00DE2027">
                <w:delText> </w:delText>
              </w:r>
            </w:del>
            <w:r w:rsidRPr="00DB5195">
              <w:t>/</w:t>
            </w:r>
            <w:del w:id="351" w:author="DM" w:date="2012-08-17T11:26:00Z">
              <w:r w:rsidR="001E2945" w:rsidDel="00DE2027">
                <w:delText xml:space="preserve"> </w:delText>
              </w:r>
              <w:r w:rsidRPr="00DB5195" w:rsidDel="00DE2027">
                <w:delText>t</w:delText>
              </w:r>
            </w:del>
            <w:ins w:id="352" w:author="DM" w:date="2012-08-17T11:27:00Z">
              <w:r w:rsidR="00DE2027">
                <w:t>t</w:t>
              </w:r>
            </w:ins>
            <w:r w:rsidRPr="00DB5195">
              <w:t>racking against a baseline</w:t>
            </w:r>
          </w:p>
        </w:tc>
        <w:tc>
          <w:tcPr>
            <w:tcW w:w="2182" w:type="dxa"/>
            <w:vAlign w:val="center"/>
            <w:hideMark/>
          </w:tcPr>
          <w:p w:rsidR="003631EB" w:rsidRPr="00DB5195" w:rsidRDefault="00DD0C94" w:rsidP="00DE2027">
            <w:pPr>
              <w:pStyle w:val="TableEntry"/>
              <w:keepLines/>
            </w:pPr>
            <w:r w:rsidRPr="00DB5195">
              <w:t>Gateway reviews</w:t>
            </w:r>
            <w:del w:id="353" w:author="DM" w:date="2012-08-17T11:27:00Z">
              <w:r w:rsidR="001E2945" w:rsidDel="00DE2027">
                <w:delText xml:space="preserve"> </w:delText>
              </w:r>
            </w:del>
            <w:r w:rsidRPr="00DB5195">
              <w:t>/</w:t>
            </w:r>
            <w:del w:id="354" w:author="DM" w:date="2012-08-17T11:27:00Z">
              <w:r w:rsidR="001E2945" w:rsidDel="00DE2027">
                <w:delText xml:space="preserve"> </w:delText>
              </w:r>
            </w:del>
            <w:r w:rsidR="00624DA7" w:rsidRPr="00DB5195">
              <w:t>maintenance</w:t>
            </w:r>
          </w:p>
        </w:tc>
      </w:tr>
      <w:tr w:rsidR="005B2F07" w:rsidRPr="00DB5195" w:rsidTr="004112EA">
        <w:trPr>
          <w:cantSplit/>
          <w:trHeight w:val="795"/>
          <w:tblCellSpacing w:w="21" w:type="dxa"/>
        </w:trPr>
        <w:tc>
          <w:tcPr>
            <w:tcW w:w="2181" w:type="dxa"/>
            <w:hideMark/>
          </w:tcPr>
          <w:p w:rsidR="003631EB" w:rsidRPr="00D54021" w:rsidRDefault="00DD0C94" w:rsidP="00D54021">
            <w:pPr>
              <w:pStyle w:val="TableEntry"/>
              <w:rPr>
                <w:b/>
              </w:rPr>
            </w:pPr>
            <w:r w:rsidRPr="00D54021">
              <w:rPr>
                <w:b/>
              </w:rPr>
              <w:t>How will the metrics be reported</w:t>
            </w:r>
            <w:r w:rsidR="002E1D73">
              <w:rPr>
                <w:b/>
              </w:rPr>
              <w:t>?</w:t>
            </w:r>
          </w:p>
        </w:tc>
        <w:tc>
          <w:tcPr>
            <w:tcW w:w="2182" w:type="dxa"/>
            <w:vAlign w:val="center"/>
            <w:hideMark/>
          </w:tcPr>
          <w:p w:rsidR="003631EB" w:rsidRPr="00DB5195" w:rsidRDefault="00DD0C94" w:rsidP="00DE2027">
            <w:pPr>
              <w:pStyle w:val="TableEntry"/>
              <w:keepLines/>
            </w:pPr>
            <w:r w:rsidRPr="00DB5195">
              <w:t>U</w:t>
            </w:r>
            <w:ins w:id="355" w:author="DM" w:date="2012-08-17T11:27:00Z">
              <w:r w:rsidR="00DE2027">
                <w:t>.</w:t>
              </w:r>
            </w:ins>
            <w:r w:rsidRPr="00DB5195">
              <w:t>S</w:t>
            </w:r>
            <w:ins w:id="356" w:author="DM" w:date="2012-08-17T11:27:00Z">
              <w:r w:rsidR="00DE2027">
                <w:t>.</w:t>
              </w:r>
            </w:ins>
            <w:del w:id="357" w:author="DM" w:date="2012-08-17T11:27:00Z">
              <w:r w:rsidRPr="00DB5195" w:rsidDel="00DE2027">
                <w:delText>D</w:delText>
              </w:r>
            </w:del>
            <w:ins w:id="358" w:author="DM" w:date="2012-08-17T11:27:00Z">
              <w:r w:rsidR="00DE2027">
                <w:t xml:space="preserve"> dollars</w:t>
              </w:r>
            </w:ins>
            <w:del w:id="359" w:author="DM" w:date="2012-08-17T11:27:00Z">
              <w:r w:rsidR="001E2945" w:rsidDel="00DE2027">
                <w:delText xml:space="preserve"> </w:delText>
              </w:r>
            </w:del>
            <w:r w:rsidRPr="00DB5195">
              <w:t>/</w:t>
            </w:r>
            <w:del w:id="360" w:author="DM" w:date="2012-08-17T11:27:00Z">
              <w:r w:rsidR="001E2945" w:rsidDel="00DE2027">
                <w:delText xml:space="preserve"> </w:delText>
              </w:r>
              <w:r w:rsidR="00624DA7" w:rsidRPr="00DB5195" w:rsidDel="00DE2027">
                <w:delText>I</w:delText>
              </w:r>
            </w:del>
            <w:ins w:id="361" w:author="DM" w:date="2012-08-17T11:27:00Z">
              <w:r w:rsidR="00DE2027">
                <w:t>i</w:t>
              </w:r>
            </w:ins>
            <w:r w:rsidR="00624DA7" w:rsidRPr="00DB5195">
              <w:t>ntellectual</w:t>
            </w:r>
            <w:r w:rsidRPr="00DB5195">
              <w:t xml:space="preserve"> </w:t>
            </w:r>
            <w:ins w:id="362" w:author="DM" w:date="2012-08-17T11:27:00Z">
              <w:r w:rsidR="00DE2027">
                <w:t>p</w:t>
              </w:r>
            </w:ins>
            <w:del w:id="363" w:author="DM" w:date="2012-08-17T11:27:00Z">
              <w:r w:rsidRPr="00DB5195" w:rsidDel="00DE2027">
                <w:delText>P</w:delText>
              </w:r>
            </w:del>
            <w:r w:rsidRPr="00DB5195">
              <w:t>roperties</w:t>
            </w:r>
            <w:del w:id="364" w:author="DM" w:date="2012-08-17T11:27:00Z">
              <w:r w:rsidR="001E2945" w:rsidDel="00DE2027">
                <w:delText xml:space="preserve"> </w:delText>
              </w:r>
            </w:del>
            <w:r w:rsidRPr="00DB5195">
              <w:t>/</w:t>
            </w:r>
            <w:del w:id="365" w:author="DM" w:date="2012-08-17T11:27:00Z">
              <w:r w:rsidRPr="00DB5195" w:rsidDel="00DE2027">
                <w:delText xml:space="preserve"> A</w:delText>
              </w:r>
            </w:del>
            <w:ins w:id="366" w:author="DM" w:date="2012-08-17T11:27:00Z">
              <w:r w:rsidR="00DE2027">
                <w:t>a</w:t>
              </w:r>
            </w:ins>
            <w:r w:rsidRPr="00DB5195">
              <w:t>ssets</w:t>
            </w:r>
            <w:r w:rsidR="004112EA">
              <w:t xml:space="preserve">, </w:t>
            </w:r>
            <w:del w:id="367" w:author="DM" w:date="2012-08-17T11:27:00Z">
              <w:r w:rsidR="004112EA" w:rsidDel="00DE2027">
                <w:delText>F</w:delText>
              </w:r>
            </w:del>
            <w:ins w:id="368" w:author="DM" w:date="2012-08-17T11:27:00Z">
              <w:r w:rsidR="00DE2027">
                <w:t>f</w:t>
              </w:r>
            </w:ins>
            <w:r w:rsidR="004112EA">
              <w:t xml:space="preserve">inancial </w:t>
            </w:r>
            <w:del w:id="369" w:author="DM" w:date="2012-08-17T11:27:00Z">
              <w:r w:rsidR="004112EA" w:rsidDel="00DE2027">
                <w:delText>R</w:delText>
              </w:r>
            </w:del>
            <w:ins w:id="370" w:author="DM" w:date="2012-08-17T11:27:00Z">
              <w:r w:rsidR="00DE2027">
                <w:t>r</w:t>
              </w:r>
            </w:ins>
            <w:r w:rsidR="004112EA">
              <w:t xml:space="preserve">evenue </w:t>
            </w:r>
            <w:del w:id="371" w:author="DM" w:date="2012-08-17T11:27:00Z">
              <w:r w:rsidR="004112EA" w:rsidDel="00DE2027">
                <w:delText>G</w:delText>
              </w:r>
            </w:del>
            <w:ins w:id="372" w:author="DM" w:date="2012-08-17T11:27:00Z">
              <w:r w:rsidR="00DE2027">
                <w:t>g</w:t>
              </w:r>
            </w:ins>
            <w:r w:rsidR="004112EA">
              <w:t>enerated</w:t>
            </w:r>
          </w:p>
        </w:tc>
        <w:tc>
          <w:tcPr>
            <w:tcW w:w="2181" w:type="dxa"/>
            <w:vAlign w:val="center"/>
            <w:hideMark/>
          </w:tcPr>
          <w:p w:rsidR="003631EB" w:rsidRPr="00DB5195" w:rsidRDefault="00DD0C94" w:rsidP="00DE2027">
            <w:pPr>
              <w:pStyle w:val="TableEntry"/>
              <w:keepLines/>
            </w:pPr>
            <w:r w:rsidRPr="00DB5195">
              <w:t>Positive v</w:t>
            </w:r>
            <w:ins w:id="373" w:author="DM" w:date="2012-08-17T11:27:00Z">
              <w:r w:rsidR="00DE2027">
                <w:t>ersus</w:t>
              </w:r>
            </w:ins>
            <w:del w:id="374" w:author="DM" w:date="2012-08-17T11:27:00Z">
              <w:r w:rsidRPr="00DB5195" w:rsidDel="00DE2027">
                <w:delText>s.</w:delText>
              </w:r>
            </w:del>
            <w:r w:rsidRPr="00DB5195">
              <w:t xml:space="preserve"> </w:t>
            </w:r>
            <w:r w:rsidR="001E2945" w:rsidRPr="00DB5195">
              <w:t>negative</w:t>
            </w:r>
            <w:r w:rsidR="001E2945">
              <w:t> </w:t>
            </w:r>
            <w:r w:rsidR="004112EA">
              <w:t>r</w:t>
            </w:r>
            <w:r w:rsidRPr="00DB5195">
              <w:t>atings</w:t>
            </w:r>
          </w:p>
        </w:tc>
        <w:tc>
          <w:tcPr>
            <w:tcW w:w="2182" w:type="dxa"/>
            <w:vAlign w:val="center"/>
            <w:hideMark/>
          </w:tcPr>
          <w:p w:rsidR="003631EB" w:rsidRPr="00DB5195" w:rsidRDefault="00DD0C94" w:rsidP="004112EA">
            <w:pPr>
              <w:pStyle w:val="TableEntry"/>
              <w:keepLines/>
            </w:pPr>
            <w:r w:rsidRPr="00DB5195">
              <w:t>Maintain certifications</w:t>
            </w:r>
          </w:p>
        </w:tc>
      </w:tr>
    </w:tbl>
    <w:p w:rsidR="003631EB" w:rsidRPr="00DB5195" w:rsidDel="00410200" w:rsidRDefault="003631EB" w:rsidP="00D54021">
      <w:pPr>
        <w:keepNext/>
        <w:keepLines/>
        <w:spacing w:after="0" w:line="240" w:lineRule="auto"/>
        <w:rPr>
          <w:del w:id="375" w:author="Odum, Amy - Hoboken" w:date="2012-07-24T15:48:00Z"/>
          <w:rFonts w:cstheme="minorHAnsi"/>
        </w:rPr>
      </w:pPr>
    </w:p>
    <w:p w:rsidR="007159F0" w:rsidRDefault="00CB628B" w:rsidP="007159F0">
      <w:pPr>
        <w:pStyle w:val="Para"/>
      </w:pPr>
      <w:r>
        <w:t>Financial</w:t>
      </w:r>
      <w:r w:rsidRPr="00DB5195">
        <w:t xml:space="preserve"> </w:t>
      </w:r>
      <w:r w:rsidR="001541DD" w:rsidRPr="00DB5195">
        <w:t xml:space="preserve">executives take note: </w:t>
      </w:r>
      <w:del w:id="376" w:author="DM" w:date="2012-08-17T11:27:00Z">
        <w:r w:rsidR="001541DD" w:rsidRPr="00DB5195" w:rsidDel="00DE2027">
          <w:delText>w</w:delText>
        </w:r>
      </w:del>
      <w:ins w:id="377" w:author="DM" w:date="2012-08-17T11:27:00Z">
        <w:r w:rsidR="00DE2027">
          <w:t>W</w:t>
        </w:r>
      </w:ins>
      <w:r w:rsidR="001541DD" w:rsidRPr="00DB5195">
        <w:t xml:space="preserve">ork and resource assignments across an enterprise (classified as projects) may not be in play for strategic or </w:t>
      </w:r>
      <w:r w:rsidR="00624DA7" w:rsidRPr="00DB5195">
        <w:t>financial</w:t>
      </w:r>
      <w:r w:rsidR="001541DD" w:rsidRPr="00DB5195">
        <w:t xml:space="preserve"> benefits</w:t>
      </w:r>
      <w:r w:rsidR="00921F66">
        <w:t>.</w:t>
      </w:r>
      <w:r w:rsidR="001541DD" w:rsidRPr="00DB5195">
        <w:t xml:space="preserve"> </w:t>
      </w:r>
      <w:r w:rsidR="00921F66">
        <w:t>I</w:t>
      </w:r>
      <w:r w:rsidR="001541DD" w:rsidRPr="00DB5195">
        <w:t>n essence</w:t>
      </w:r>
      <w:r w:rsidR="00921F66">
        <w:t>,</w:t>
      </w:r>
      <w:r w:rsidR="001541DD" w:rsidRPr="00DB5195">
        <w:t xml:space="preserve"> n</w:t>
      </w:r>
      <w:r w:rsidR="003631EB" w:rsidRPr="00DB5195">
        <w:t xml:space="preserve">ot all projects have financially quantifiable </w:t>
      </w:r>
      <w:r w:rsidR="007159F0" w:rsidRPr="00DB5195">
        <w:t>results</w:t>
      </w:r>
      <w:r w:rsidR="007159F0">
        <w:t>.</w:t>
      </w:r>
      <w:r w:rsidR="007159F0" w:rsidRPr="00DB5195">
        <w:t xml:space="preserve"> </w:t>
      </w:r>
    </w:p>
    <w:p w:rsidR="003631EB" w:rsidRPr="00DB5195" w:rsidRDefault="00921F66" w:rsidP="007159F0">
      <w:pPr>
        <w:pStyle w:val="Para"/>
      </w:pPr>
      <w:proofErr w:type="gramStart"/>
      <w:r>
        <w:t>P</w:t>
      </w:r>
      <w:r w:rsidR="001541DD" w:rsidRPr="00DB5195">
        <w:t xml:space="preserve">rojects that directly </w:t>
      </w:r>
      <w:r w:rsidR="00624DA7" w:rsidRPr="00DB5195">
        <w:t>impact</w:t>
      </w:r>
      <w:r w:rsidR="001541DD" w:rsidRPr="00DB5195">
        <w:t xml:space="preserve"> the </w:t>
      </w:r>
      <w:ins w:id="378" w:author="Odum, Amy - Hoboken" w:date="2012-08-27T11:17:00Z">
        <w:r w:rsidR="007E683C">
          <w:t xml:space="preserve">financial </w:t>
        </w:r>
      </w:ins>
      <w:r w:rsidR="001541DD" w:rsidRPr="00DB5195">
        <w:t>bottom-line</w:t>
      </w:r>
      <w:r w:rsidR="004112EA">
        <w:t xml:space="preserve"> </w:t>
      </w:r>
      <w:del w:id="379" w:author="Odum, Amy - Hoboken" w:date="2012-08-27T11:17:00Z">
        <w:r w:rsidR="004112EA" w:rsidDel="007E683C">
          <w:delText>(financial)</w:delText>
        </w:r>
      </w:del>
      <w:r w:rsidR="001541DD" w:rsidRPr="00DB5195">
        <w:t xml:space="preserve"> need </w:t>
      </w:r>
      <w:ins w:id="380" w:author="Odum, Amy - Hoboken" w:date="2012-08-27T11:17:00Z">
        <w:r w:rsidR="007E683C">
          <w:t xml:space="preserve">to have </w:t>
        </w:r>
      </w:ins>
      <w:r w:rsidR="001541DD" w:rsidRPr="00DB5195">
        <w:t>metrics</w:t>
      </w:r>
      <w:r w:rsidR="003631EB" w:rsidRPr="00DB5195">
        <w:t xml:space="preserve"> established </w:t>
      </w:r>
      <w:r w:rsidR="001541DD" w:rsidRPr="00DB5195">
        <w:t>early in the project lifecycle</w:t>
      </w:r>
      <w:r w:rsidR="004112EA">
        <w:t xml:space="preserve"> in order to track time</w:t>
      </w:r>
      <w:del w:id="381" w:author="Odum, Amy - Hoboken" w:date="2012-08-27T11:17:00Z">
        <w:r w:rsidR="004112EA" w:rsidDel="007E683C">
          <w:delText>,</w:delText>
        </w:r>
      </w:del>
      <w:r w:rsidR="004112EA">
        <w:t xml:space="preserve"> </w:t>
      </w:r>
      <w:ins w:id="382" w:author="Odum, Amy - Hoboken" w:date="2012-08-27T11:17:00Z">
        <w:r w:rsidR="007E683C">
          <w:t xml:space="preserve">and </w:t>
        </w:r>
      </w:ins>
      <w:r w:rsidR="004112EA">
        <w:t xml:space="preserve">effort and </w:t>
      </w:r>
      <w:ins w:id="383" w:author="Odum, Amy - Hoboken" w:date="2012-08-27T11:17:00Z">
        <w:r w:rsidR="007E683C">
          <w:t xml:space="preserve">to </w:t>
        </w:r>
      </w:ins>
      <w:r w:rsidR="004112EA">
        <w:t xml:space="preserve">quantify this against the overall costs </w:t>
      </w:r>
      <w:del w:id="384" w:author="Odum, Amy - Hoboken" w:date="2012-08-27T11:18:00Z">
        <w:r w:rsidR="004112EA" w:rsidDel="007E683C">
          <w:delText>vs.</w:delText>
        </w:r>
      </w:del>
      <w:ins w:id="385" w:author="Odum, Amy - Hoboken" w:date="2012-08-27T11:18:00Z">
        <w:r w:rsidR="007E683C">
          <w:t>versus</w:t>
        </w:r>
      </w:ins>
      <w:r w:rsidR="004112EA">
        <w:t xml:space="preserve"> the benefits realized</w:t>
      </w:r>
      <w:r w:rsidR="003631EB" w:rsidRPr="00DB5195">
        <w:t>.</w:t>
      </w:r>
      <w:proofErr w:type="gramEnd"/>
      <w:r w:rsidR="003631EB" w:rsidRPr="00DB5195">
        <w:t xml:space="preserve"> </w:t>
      </w:r>
      <w:r w:rsidR="001541DD" w:rsidRPr="00DB5195">
        <w:t>T</w:t>
      </w:r>
      <w:r w:rsidR="003631EB" w:rsidRPr="00DB5195">
        <w:t xml:space="preserve">racking </w:t>
      </w:r>
      <w:r w:rsidR="001541DD" w:rsidRPr="00DB5195">
        <w:t xml:space="preserve">project ROI </w:t>
      </w:r>
      <w:r w:rsidR="003C7086">
        <w:t xml:space="preserve">is </w:t>
      </w:r>
      <w:r w:rsidR="001541DD" w:rsidRPr="00DB5195">
        <w:t xml:space="preserve">sometimes </w:t>
      </w:r>
      <w:r w:rsidR="003C7086">
        <w:t xml:space="preserve">included </w:t>
      </w:r>
      <w:r w:rsidR="001541DD" w:rsidRPr="00DB5195">
        <w:t>as part</w:t>
      </w:r>
      <w:r w:rsidR="003631EB" w:rsidRPr="00DB5195">
        <w:t xml:space="preserve"> of </w:t>
      </w:r>
      <w:ins w:id="386" w:author="DM" w:date="2012-08-17T11:28:00Z">
        <w:r w:rsidR="00751503">
          <w:t>project</w:t>
        </w:r>
      </w:ins>
      <w:del w:id="387" w:author="DM" w:date="2012-08-17T11:28:00Z">
        <w:r w:rsidR="003631EB" w:rsidRPr="00DB5195" w:rsidDel="00751503">
          <w:delText>the</w:delText>
        </w:r>
      </w:del>
      <w:r w:rsidR="003631EB" w:rsidRPr="00DB5195">
        <w:t xml:space="preserve"> scope</w:t>
      </w:r>
      <w:del w:id="388" w:author="DM" w:date="2012-08-17T11:28:00Z">
        <w:r w:rsidR="003631EB" w:rsidRPr="00DB5195" w:rsidDel="00751503">
          <w:delText xml:space="preserve"> of the project</w:delText>
        </w:r>
      </w:del>
      <w:ins w:id="389" w:author="DM" w:date="2012-08-17T11:28:00Z">
        <w:r w:rsidR="00751503">
          <w:t>,</w:t>
        </w:r>
      </w:ins>
      <w:del w:id="390" w:author="DM" w:date="2012-08-17T11:28:00Z">
        <w:r w:rsidR="003631EB" w:rsidRPr="00DB5195" w:rsidDel="00751503">
          <w:delText>.</w:delText>
        </w:r>
      </w:del>
      <w:r w:rsidR="003631EB" w:rsidRPr="00DB5195">
        <w:t xml:space="preserve"> </w:t>
      </w:r>
      <w:del w:id="391" w:author="DM" w:date="2012-08-17T11:28:00Z">
        <w:r w:rsidR="001541DD" w:rsidRPr="00DB5195" w:rsidDel="00751503">
          <w:delText>T</w:delText>
        </w:r>
        <w:r w:rsidR="00162AE0" w:rsidDel="00751503">
          <w:delText xml:space="preserve">his is </w:delText>
        </w:r>
      </w:del>
      <w:r w:rsidR="00162AE0">
        <w:t>because t</w:t>
      </w:r>
      <w:r w:rsidR="001541DD" w:rsidRPr="00DB5195">
        <w:t>here may be</w:t>
      </w:r>
      <w:r w:rsidR="003631EB" w:rsidRPr="00DB5195">
        <w:t xml:space="preserve"> projects </w:t>
      </w:r>
      <w:r w:rsidR="00162AE0">
        <w:t>with intangible</w:t>
      </w:r>
      <w:r w:rsidR="001541DD" w:rsidRPr="00DB5195">
        <w:t xml:space="preserve"> benefits </w:t>
      </w:r>
      <w:r w:rsidR="00162AE0">
        <w:t xml:space="preserve">or benefits </w:t>
      </w:r>
      <w:r w:rsidR="001541DD" w:rsidRPr="00DB5195">
        <w:t>that are difficult to define</w:t>
      </w:r>
      <w:r w:rsidR="00663B30">
        <w:t xml:space="preserve">. </w:t>
      </w:r>
      <w:r w:rsidR="001541DD" w:rsidRPr="00DB5195">
        <w:t>CFO</w:t>
      </w:r>
      <w:del w:id="392" w:author="DM" w:date="2012-08-17T11:29:00Z">
        <w:r w:rsidR="001541DD" w:rsidRPr="00DB5195" w:rsidDel="00751503">
          <w:delText>’</w:delText>
        </w:r>
      </w:del>
      <w:r w:rsidR="001541DD" w:rsidRPr="00DB5195">
        <w:t xml:space="preserve">s have </w:t>
      </w:r>
      <w:del w:id="393" w:author="DM" w:date="2012-08-17T11:30:00Z">
        <w:r w:rsidR="001541DD" w:rsidRPr="00DB5195" w:rsidDel="00751503">
          <w:delText xml:space="preserve">the </w:delText>
        </w:r>
      </w:del>
      <w:r w:rsidR="001541DD" w:rsidRPr="00DB5195">
        <w:t>advantages w</w:t>
      </w:r>
      <w:ins w:id="394" w:author="DM" w:date="2012-08-17T11:30:00Z">
        <w:r w:rsidR="00751503">
          <w:t>hen using</w:t>
        </w:r>
      </w:ins>
      <w:del w:id="395" w:author="DM" w:date="2012-08-17T11:30:00Z">
        <w:r w:rsidR="001541DD" w:rsidRPr="00DB5195" w:rsidDel="00751503">
          <w:delText>ith an</w:delText>
        </w:r>
      </w:del>
      <w:r w:rsidR="002878D1">
        <w:t xml:space="preserve"> </w:t>
      </w:r>
      <w:del w:id="396" w:author="DM" w:date="2012-08-17T11:29:00Z">
        <w:r w:rsidR="002878D1" w:rsidDel="00751503">
          <w:delText>E</w:delText>
        </w:r>
      </w:del>
      <w:ins w:id="397" w:author="DM" w:date="2012-08-17T11:29:00Z">
        <w:r w:rsidR="00751503">
          <w:t>e</w:t>
        </w:r>
      </w:ins>
      <w:r w:rsidR="002878D1">
        <w:t xml:space="preserve">nterprise </w:t>
      </w:r>
      <w:del w:id="398" w:author="DM" w:date="2012-08-17T11:29:00Z">
        <w:r w:rsidR="002878D1" w:rsidDel="00751503">
          <w:delText>P</w:delText>
        </w:r>
      </w:del>
      <w:ins w:id="399" w:author="DM" w:date="2012-08-17T11:29:00Z">
        <w:r w:rsidR="00751503">
          <w:t>p</w:t>
        </w:r>
      </w:ins>
      <w:r w:rsidR="002878D1">
        <w:t>roject/</w:t>
      </w:r>
      <w:ins w:id="400" w:author="DM" w:date="2012-08-17T11:29:00Z">
        <w:r w:rsidR="00751503">
          <w:t>p</w:t>
        </w:r>
      </w:ins>
      <w:del w:id="401" w:author="DM" w:date="2012-08-17T11:29:00Z">
        <w:r w:rsidR="002878D1" w:rsidDel="00751503">
          <w:delText>P</w:delText>
        </w:r>
      </w:del>
      <w:r w:rsidR="002878D1">
        <w:t xml:space="preserve">ortfolio </w:t>
      </w:r>
      <w:del w:id="402" w:author="DM" w:date="2012-08-17T11:29:00Z">
        <w:r w:rsidR="002878D1" w:rsidDel="00751503">
          <w:delText>M</w:delText>
        </w:r>
      </w:del>
      <w:ins w:id="403" w:author="DM" w:date="2012-08-17T11:29:00Z">
        <w:r w:rsidR="00751503">
          <w:t>m</w:t>
        </w:r>
      </w:ins>
      <w:r w:rsidR="002878D1">
        <w:t>anagement system</w:t>
      </w:r>
      <w:ins w:id="404" w:author="DM" w:date="2012-08-17T11:30:00Z">
        <w:r w:rsidR="00751503">
          <w:t>s</w:t>
        </w:r>
      </w:ins>
      <w:r w:rsidR="001541DD" w:rsidRPr="00DB5195">
        <w:t xml:space="preserve"> </w:t>
      </w:r>
      <w:del w:id="405" w:author="DM" w:date="2012-08-17T11:30:00Z">
        <w:r w:rsidR="001541DD" w:rsidRPr="00DB5195" w:rsidDel="00751503">
          <w:delText xml:space="preserve">EPM/PPM </w:delText>
        </w:r>
      </w:del>
      <w:r w:rsidR="001541DD" w:rsidRPr="00DB5195">
        <w:t>like Microsoft Project 2010 to define and prioritize project</w:t>
      </w:r>
      <w:del w:id="406" w:author="DM" w:date="2012-08-20T07:33:00Z">
        <w:r w:rsidR="001541DD" w:rsidRPr="00DB5195" w:rsidDel="00B74B0B">
          <w:delText>s</w:delText>
        </w:r>
      </w:del>
      <w:r w:rsidR="00845A27">
        <w:t xml:space="preserve"> types (</w:t>
      </w:r>
      <w:r w:rsidR="001541DD" w:rsidRPr="00DB5195">
        <w:t>capital</w:t>
      </w:r>
      <w:r w:rsidR="00845A27">
        <w:t xml:space="preserve"> projects</w:t>
      </w:r>
      <w:r w:rsidR="001541DD" w:rsidRPr="00DB5195">
        <w:t xml:space="preserve"> </w:t>
      </w:r>
      <w:r w:rsidR="00F74BF6">
        <w:t>where a tangible asset will remain on the books</w:t>
      </w:r>
      <w:del w:id="407" w:author="DM" w:date="2012-08-17T11:30:00Z">
        <w:r w:rsidR="00F74BF6" w:rsidDel="00751503">
          <w:delText>,</w:delText>
        </w:r>
      </w:del>
      <w:r w:rsidR="00F74BF6">
        <w:t xml:space="preserve"> versus </w:t>
      </w:r>
      <w:r w:rsidR="001541DD" w:rsidRPr="00DB5195">
        <w:t>other</w:t>
      </w:r>
      <w:r w:rsidR="00F74BF6">
        <w:t xml:space="preserve"> projects </w:t>
      </w:r>
      <w:r w:rsidR="00F74BF6" w:rsidRPr="00DB5195">
        <w:t>tha</w:t>
      </w:r>
      <w:r w:rsidR="00F74BF6">
        <w:t>t</w:t>
      </w:r>
      <w:r w:rsidR="00F74BF6" w:rsidRPr="00DB5195">
        <w:t xml:space="preserve"> are more difficult to quantify</w:t>
      </w:r>
      <w:r w:rsidR="00F74BF6">
        <w:t xml:space="preserve">, </w:t>
      </w:r>
      <w:ins w:id="408" w:author="DM" w:date="2012-08-17T11:31:00Z">
        <w:r w:rsidR="00751503">
          <w:t>such as</w:t>
        </w:r>
      </w:ins>
      <w:del w:id="409" w:author="DM" w:date="2012-08-17T11:31:00Z">
        <w:r w:rsidR="00F74BF6" w:rsidDel="00751503">
          <w:delText>like</w:delText>
        </w:r>
      </w:del>
      <w:r w:rsidR="00F74BF6">
        <w:t xml:space="preserve"> projects that optimize processes, systems</w:t>
      </w:r>
      <w:ins w:id="410" w:author="DM" w:date="2012-08-17T11:31:00Z">
        <w:r w:rsidR="00751503">
          <w:t>,</w:t>
        </w:r>
      </w:ins>
      <w:r w:rsidR="00F74BF6">
        <w:t xml:space="preserve"> or people</w:t>
      </w:r>
      <w:r w:rsidR="001541DD" w:rsidRPr="00DB5195">
        <w:t xml:space="preserve"> </w:t>
      </w:r>
      <w:r w:rsidR="00845A27">
        <w:t>)</w:t>
      </w:r>
      <w:r w:rsidR="00663B30">
        <w:t xml:space="preserve">. </w:t>
      </w:r>
      <w:r w:rsidR="00F74BF6">
        <w:t xml:space="preserve">There is always a way to track </w:t>
      </w:r>
      <w:r w:rsidR="001541DD" w:rsidRPr="00DB5195">
        <w:t>intangible project ROI</w:t>
      </w:r>
      <w:ins w:id="411" w:author="DM" w:date="2012-08-17T11:31:00Z">
        <w:r w:rsidR="00751503">
          <w:t>,</w:t>
        </w:r>
      </w:ins>
      <w:r w:rsidR="001541DD" w:rsidRPr="00DB5195">
        <w:t xml:space="preserve"> </w:t>
      </w:r>
      <w:r w:rsidR="00F74BF6">
        <w:t xml:space="preserve">and these fields or key metrics </w:t>
      </w:r>
      <w:r w:rsidR="001541DD" w:rsidRPr="00DB5195">
        <w:t xml:space="preserve">would be </w:t>
      </w:r>
      <w:r w:rsidR="00F74BF6">
        <w:t xml:space="preserve">needed </w:t>
      </w:r>
      <w:r w:rsidR="001541DD" w:rsidRPr="00DB5195">
        <w:t>to establish comparison analysis, reports</w:t>
      </w:r>
      <w:ins w:id="412" w:author="DM" w:date="2012-08-17T11:31:00Z">
        <w:r w:rsidR="00751503">
          <w:t>,</w:t>
        </w:r>
      </w:ins>
      <w:r w:rsidR="001541DD" w:rsidRPr="00DB5195">
        <w:t xml:space="preserve"> and/or portfolio baseline tracking </w:t>
      </w:r>
      <w:r w:rsidR="00F74BF6" w:rsidRPr="00DB5195">
        <w:t xml:space="preserve">analysis </w:t>
      </w:r>
      <w:r w:rsidR="00F74BF6">
        <w:t>for th</w:t>
      </w:r>
      <w:ins w:id="413" w:author="DM" w:date="2012-08-17T11:31:00Z">
        <w:r w:rsidR="00751503">
          <w:t>e</w:t>
        </w:r>
      </w:ins>
      <w:del w:id="414" w:author="DM" w:date="2012-08-17T11:31:00Z">
        <w:r w:rsidR="00F74BF6" w:rsidDel="00751503">
          <w:delText>is type of</w:delText>
        </w:r>
      </w:del>
      <w:r w:rsidR="00F74BF6">
        <w:t xml:space="preserve"> project from one period to </w:t>
      </w:r>
      <w:del w:id="415" w:author="DM" w:date="2012-08-17T11:31:00Z">
        <w:r w:rsidR="00F74BF6" w:rsidDel="00751503">
          <w:delText xml:space="preserve">a </w:delText>
        </w:r>
      </w:del>
      <w:r w:rsidR="00F74BF6">
        <w:t>the next</w:t>
      </w:r>
      <w:r w:rsidR="001541DD" w:rsidRPr="00DB5195">
        <w:t>.</w:t>
      </w:r>
    </w:p>
    <w:p w:rsidR="00983CD1" w:rsidRDefault="00DB5195" w:rsidP="009A0CEC">
      <w:pPr>
        <w:pStyle w:val="Para"/>
      </w:pPr>
      <w:r w:rsidRPr="00344770">
        <w:t>Effective CFOs will develop and manage stra</w:t>
      </w:r>
      <w:r w:rsidR="00624DA7">
        <w:t>te</w:t>
      </w:r>
      <w:r w:rsidRPr="00344770">
        <w:t>gic and investment benefit plans</w:t>
      </w:r>
      <w:r w:rsidR="00663B30">
        <w:t xml:space="preserve">. </w:t>
      </w:r>
      <w:r w:rsidR="003631EB" w:rsidRPr="00DB5195">
        <w:t xml:space="preserve">From a portfolio management perspective, having a benefit plan provides essential information to focus organizational resources on projects based </w:t>
      </w:r>
      <w:del w:id="416" w:author="DM" w:date="2012-08-17T11:49:00Z">
        <w:r w:rsidR="003631EB" w:rsidRPr="00DB5195" w:rsidDel="00303FAC">
          <w:delText>up</w:delText>
        </w:r>
      </w:del>
      <w:r w:rsidR="003631EB" w:rsidRPr="00DB5195">
        <w:t xml:space="preserve">on return and strategic alignment. It also </w:t>
      </w:r>
      <w:r w:rsidR="00EC7039">
        <w:t>aids portfolio managers in the process of</w:t>
      </w:r>
      <w:r w:rsidR="00EC7039" w:rsidRPr="00DB5195">
        <w:t xml:space="preserve"> </w:t>
      </w:r>
      <w:r w:rsidR="003631EB" w:rsidRPr="00DB5195">
        <w:t>selecting a diverse set of projects that will provide long</w:t>
      </w:r>
      <w:ins w:id="417" w:author="DM" w:date="2012-08-17T11:49:00Z">
        <w:r w:rsidR="00303FAC">
          <w:t>-</w:t>
        </w:r>
      </w:ins>
      <w:r w:rsidR="003631EB" w:rsidRPr="00DB5195">
        <w:t>, short</w:t>
      </w:r>
      <w:ins w:id="418" w:author="DM" w:date="2012-08-17T11:49:00Z">
        <w:r w:rsidR="00303FAC">
          <w:t>-,</w:t>
        </w:r>
      </w:ins>
      <w:r w:rsidR="003631EB" w:rsidRPr="00DB5195">
        <w:t xml:space="preserve"> and mid-term returns</w:t>
      </w:r>
      <w:r w:rsidR="00663B30">
        <w:t xml:space="preserve">. </w:t>
      </w:r>
    </w:p>
    <w:p w:rsidR="003631EB" w:rsidRDefault="003631EB" w:rsidP="009A0CEC">
      <w:pPr>
        <w:pStyle w:val="Para"/>
      </w:pPr>
      <w:r w:rsidRPr="00DB5195">
        <w:t xml:space="preserve">From a project perspective, the benefit plan </w:t>
      </w:r>
      <w:r w:rsidR="00983CD1">
        <w:t>provides guidelines for</w:t>
      </w:r>
      <w:r w:rsidR="00983CD1" w:rsidRPr="00DB5195">
        <w:t xml:space="preserve"> </w:t>
      </w:r>
      <w:r w:rsidRPr="00DB5195">
        <w:t xml:space="preserve">managing project changes so that costs and benefits </w:t>
      </w:r>
      <w:r w:rsidR="00983CD1">
        <w:t xml:space="preserve">at least </w:t>
      </w:r>
      <w:r w:rsidRPr="00DB5195">
        <w:t>stay in alignment</w:t>
      </w:r>
      <w:r w:rsidR="00983CD1">
        <w:t>.</w:t>
      </w:r>
      <w:r w:rsidRPr="00DB5195">
        <w:t xml:space="preserve"> </w:t>
      </w:r>
      <w:r w:rsidR="00983CD1">
        <w:t>It can also help to</w:t>
      </w:r>
      <w:r w:rsidRPr="00DB5195">
        <w:t xml:space="preserve"> provide </w:t>
      </w:r>
      <w:r w:rsidR="00983CD1">
        <w:t>a</w:t>
      </w:r>
      <w:r w:rsidR="00983CD1" w:rsidRPr="00DB5195">
        <w:t xml:space="preserve"> </w:t>
      </w:r>
      <w:r w:rsidRPr="00DB5195">
        <w:t xml:space="preserve">basis for evaluating </w:t>
      </w:r>
      <w:r w:rsidR="00983CD1">
        <w:t xml:space="preserve">potential </w:t>
      </w:r>
      <w:r w:rsidRPr="00DB5195">
        <w:t>approaches to accelerating project returns, such as iterative development or incremental releases of products or services.</w:t>
      </w:r>
    </w:p>
    <w:p w:rsidR="003631EB" w:rsidRPr="00D54021" w:rsidRDefault="005F74F2" w:rsidP="009F4F2E">
      <w:pPr>
        <w:pStyle w:val="H2"/>
      </w:pPr>
      <w:r>
        <w:t xml:space="preserve">Investments: </w:t>
      </w:r>
      <w:r w:rsidR="00344770" w:rsidRPr="00C45B9C">
        <w:t xml:space="preserve">How to Derive </w:t>
      </w:r>
      <w:r w:rsidR="00624DA7" w:rsidRPr="00C45B9C">
        <w:t>Quantifiable</w:t>
      </w:r>
      <w:r w:rsidR="00344770" w:rsidRPr="00C45B9C">
        <w:t xml:space="preserve"> Value </w:t>
      </w:r>
      <w:r w:rsidR="00624DA7" w:rsidRPr="00C45B9C">
        <w:t>from</w:t>
      </w:r>
      <w:r w:rsidR="00344770" w:rsidRPr="00C45B9C">
        <w:t xml:space="preserve"> Project Costs </w:t>
      </w:r>
    </w:p>
    <w:p w:rsidR="003631EB" w:rsidRPr="00DB5195" w:rsidRDefault="00344770" w:rsidP="00175B96">
      <w:pPr>
        <w:pStyle w:val="Para"/>
      </w:pPr>
      <w:r>
        <w:t xml:space="preserve">PPM is </w:t>
      </w:r>
      <w:r w:rsidR="00660DD2">
        <w:t xml:space="preserve">a powerful </w:t>
      </w:r>
      <w:r w:rsidR="00624DA7">
        <w:t>mechanism</w:t>
      </w:r>
      <w:r>
        <w:t xml:space="preserve"> to plan, track, manage</w:t>
      </w:r>
      <w:ins w:id="419" w:author="DM" w:date="2012-08-17T11:50:00Z">
        <w:r w:rsidR="00303FAC">
          <w:t>,</w:t>
        </w:r>
      </w:ins>
      <w:r>
        <w:t xml:space="preserve"> and deliver </w:t>
      </w:r>
      <w:r w:rsidR="00624DA7">
        <w:t>financial</w:t>
      </w:r>
      <w:r w:rsidR="000F4C8D">
        <w:t xml:space="preserve"> results</w:t>
      </w:r>
      <w:r w:rsidR="00660DD2">
        <w:t xml:space="preserve"> and </w:t>
      </w:r>
      <w:del w:id="420" w:author="DM" w:date="2012-08-17T11:50:00Z">
        <w:r w:rsidR="00660DD2" w:rsidDel="00303FAC">
          <w:delText xml:space="preserve">also </w:delText>
        </w:r>
      </w:del>
      <w:r w:rsidR="00660DD2">
        <w:t>an easy place to embed the needed fields and reporting requirements to manage and track such information</w:t>
      </w:r>
      <w:r>
        <w:t xml:space="preserve">. </w:t>
      </w:r>
      <w:r w:rsidR="002955B6">
        <w:t>M</w:t>
      </w:r>
      <w:r>
        <w:t xml:space="preserve">anaging </w:t>
      </w:r>
      <w:r w:rsidR="00624DA7">
        <w:t>financial</w:t>
      </w:r>
      <w:r>
        <w:t xml:space="preserve"> deliverables </w:t>
      </w:r>
      <w:r w:rsidR="00706215">
        <w:t xml:space="preserve">by </w:t>
      </w:r>
      <w:r>
        <w:t>leveraging a PPM ecosystem is a cultural and executive shift</w:t>
      </w:r>
      <w:r w:rsidR="00A6476E">
        <w:t>,</w:t>
      </w:r>
      <w:r>
        <w:t xml:space="preserve"> but those organizations that </w:t>
      </w:r>
      <w:del w:id="421" w:author="DM" w:date="2012-08-20T07:34:00Z">
        <w:r w:rsidDel="00B74B0B">
          <w:delText xml:space="preserve">make the </w:delText>
        </w:r>
      </w:del>
      <w:r>
        <w:t>commit</w:t>
      </w:r>
      <w:del w:id="422" w:author="DM" w:date="2012-08-20T07:34:00Z">
        <w:r w:rsidDel="00B74B0B">
          <w:delText>ment</w:delText>
        </w:r>
      </w:del>
      <w:ins w:id="423" w:author="DM" w:date="2012-08-20T07:34:00Z">
        <w:r w:rsidR="00B74B0B">
          <w:t xml:space="preserve"> to doing so</w:t>
        </w:r>
      </w:ins>
      <w:r>
        <w:t xml:space="preserve"> will realize success</w:t>
      </w:r>
      <w:r w:rsidR="00660DD2">
        <w:t xml:space="preserve"> and provide better visibility and responsiveness to </w:t>
      </w:r>
      <w:r w:rsidR="00271A14">
        <w:t>their</w:t>
      </w:r>
      <w:r w:rsidR="00660DD2">
        <w:t xml:space="preserve"> financial systems and stakeholders.</w:t>
      </w:r>
    </w:p>
    <w:p w:rsidR="003631EB" w:rsidRPr="00DB5195" w:rsidRDefault="00344770" w:rsidP="00175B96">
      <w:pPr>
        <w:pStyle w:val="Para"/>
      </w:pPr>
      <w:r>
        <w:t>Let’s break down the scenario of tracking financials and tracking deliverables</w:t>
      </w:r>
      <w:r w:rsidR="00663B30">
        <w:t xml:space="preserve">. </w:t>
      </w:r>
      <w:r>
        <w:t>We may start by asking questions like</w:t>
      </w:r>
      <w:ins w:id="424" w:author="DM" w:date="2012-08-17T11:50:00Z">
        <w:r w:rsidR="00303FAC">
          <w:t>:</w:t>
        </w:r>
      </w:ins>
      <w:r>
        <w:t xml:space="preserve"> </w:t>
      </w:r>
      <w:del w:id="425" w:author="DM" w:date="2012-08-17T11:50:00Z">
        <w:r w:rsidR="00741A44" w:rsidDel="00303FAC">
          <w:delText>“</w:delText>
        </w:r>
      </w:del>
      <w:r>
        <w:t>What activities and costs are being identified and managed</w:t>
      </w:r>
      <w:r w:rsidR="003631EB" w:rsidRPr="00DB5195">
        <w:t>?</w:t>
      </w:r>
      <w:r>
        <w:t xml:space="preserve"> How much work package decomposition </w:t>
      </w:r>
      <w:r w:rsidR="009E1772">
        <w:t>(task</w:t>
      </w:r>
      <w:ins w:id="426" w:author="DM" w:date="2012-08-17T11:50:00Z">
        <w:r w:rsidR="00303FAC">
          <w:t>-</w:t>
        </w:r>
      </w:ins>
      <w:del w:id="427" w:author="DM" w:date="2012-08-17T11:50:00Z">
        <w:r w:rsidR="009E1772" w:rsidDel="00303FAC">
          <w:delText xml:space="preserve"> </w:delText>
        </w:r>
      </w:del>
      <w:r w:rsidR="009E1772">
        <w:t xml:space="preserve">level detail) </w:t>
      </w:r>
      <w:r w:rsidR="00706215">
        <w:t>is</w:t>
      </w:r>
      <w:r>
        <w:t xml:space="preserve"> sufficient to expose the details required to gain accurate metrics</w:t>
      </w:r>
      <w:r w:rsidR="00A6476E">
        <w:t>?</w:t>
      </w:r>
      <w:del w:id="428" w:author="DM" w:date="2012-08-17T11:50:00Z">
        <w:r w:rsidR="000D5D21" w:rsidDel="00303FAC">
          <w:delText>”</w:delText>
        </w:r>
      </w:del>
      <w:r w:rsidR="003631EB" w:rsidRPr="00DB5195">
        <w:t xml:space="preserve"> Not every organization tracks project costs in the same way. </w:t>
      </w:r>
      <w:r w:rsidR="00F25E1E">
        <w:t>Resource costs are captured in a variety of ways depending</w:t>
      </w:r>
      <w:r w:rsidR="00D94033">
        <w:t xml:space="preserve"> </w:t>
      </w:r>
      <w:r w:rsidR="00F25E1E">
        <w:t>on the organization, business environment</w:t>
      </w:r>
      <w:ins w:id="429" w:author="DM" w:date="2012-08-17T11:51:00Z">
        <w:r w:rsidR="00303FAC">
          <w:t>,</w:t>
        </w:r>
      </w:ins>
      <w:r w:rsidR="00F25E1E">
        <w:t xml:space="preserve"> and industry</w:t>
      </w:r>
      <w:r w:rsidR="00663B30">
        <w:t xml:space="preserve">. </w:t>
      </w:r>
      <w:r w:rsidR="00150B86">
        <w:t>One example of</w:t>
      </w:r>
      <w:r w:rsidR="00F25E1E">
        <w:t xml:space="preserve"> resource</w:t>
      </w:r>
      <w:r w:rsidR="00150B86">
        <w:t xml:space="preserve"> costs that an organization may track focuses on the human side of things:</w:t>
      </w:r>
      <w:r w:rsidR="00F25E1E">
        <w:t xml:space="preserve"> </w:t>
      </w:r>
      <w:r w:rsidR="00150B86">
        <w:t xml:space="preserve">the </w:t>
      </w:r>
      <w:r w:rsidR="00F25E1E">
        <w:t>time</w:t>
      </w:r>
      <w:r w:rsidR="00150B86">
        <w:t xml:space="preserve"> or </w:t>
      </w:r>
      <w:r w:rsidR="00F25E1E">
        <w:t xml:space="preserve">effort </w:t>
      </w:r>
      <w:r w:rsidR="00150B86">
        <w:t xml:space="preserve">expended </w:t>
      </w:r>
      <w:r w:rsidR="00F25E1E">
        <w:t xml:space="preserve">by </w:t>
      </w:r>
      <w:r w:rsidR="00D54021">
        <w:t>it</w:t>
      </w:r>
      <w:r w:rsidR="00150B86">
        <w:t>s employees.</w:t>
      </w:r>
      <w:r w:rsidR="00F25E1E">
        <w:t xml:space="preserve"> </w:t>
      </w:r>
      <w:r w:rsidR="00150B86">
        <w:t>Alternately</w:t>
      </w:r>
      <w:ins w:id="430" w:author="DM" w:date="2012-08-17T11:51:00Z">
        <w:r w:rsidR="00303FAC">
          <w:t>,</w:t>
        </w:r>
      </w:ins>
      <w:r w:rsidR="00150B86">
        <w:t xml:space="preserve"> an organization could track material change through </w:t>
      </w:r>
      <w:r w:rsidR="00D54021">
        <w:t>it</w:t>
      </w:r>
      <w:r w:rsidR="00F43D27">
        <w:t>s</w:t>
      </w:r>
      <w:r w:rsidR="00F25E1E">
        <w:t xml:space="preserve"> depreciation of assets, use of materials</w:t>
      </w:r>
      <w:r w:rsidR="00150B86">
        <w:t xml:space="preserve"> for production</w:t>
      </w:r>
      <w:r w:rsidR="00F25E1E">
        <w:t xml:space="preserve">, </w:t>
      </w:r>
      <w:ins w:id="431" w:author="DM" w:date="2012-08-17T11:51:00Z">
        <w:r w:rsidR="00303FAC">
          <w:t>and so on</w:t>
        </w:r>
      </w:ins>
      <w:del w:id="432" w:author="DM" w:date="2012-08-17T11:51:00Z">
        <w:r w:rsidR="00F25E1E" w:rsidDel="00303FAC">
          <w:delText>etc</w:delText>
        </w:r>
      </w:del>
      <w:r w:rsidR="00663B30">
        <w:t xml:space="preserve">. </w:t>
      </w:r>
      <w:r w:rsidR="003631EB" w:rsidRPr="00DB5195">
        <w:t>Some projects are required to track and report capital expenses separately from operating expenses</w:t>
      </w:r>
      <w:ins w:id="433" w:author="DM" w:date="2012-08-17T11:51:00Z">
        <w:r w:rsidR="00303FAC">
          <w:t>;</w:t>
        </w:r>
      </w:ins>
      <w:r w:rsidR="003631EB" w:rsidRPr="00DB5195">
        <w:t xml:space="preserve"> </w:t>
      </w:r>
      <w:del w:id="434" w:author="DM" w:date="2012-08-17T11:51:00Z">
        <w:r w:rsidR="003631EB" w:rsidRPr="00DB5195" w:rsidDel="00303FAC">
          <w:delText xml:space="preserve">while </w:delText>
        </w:r>
      </w:del>
      <w:r w:rsidR="003631EB" w:rsidRPr="00DB5195">
        <w:t>in other</w:t>
      </w:r>
      <w:del w:id="435" w:author="DM" w:date="2012-08-17T11:51:00Z">
        <w:r w:rsidR="003631EB" w:rsidRPr="00DB5195" w:rsidDel="00303FAC">
          <w:delText>s</w:delText>
        </w:r>
      </w:del>
      <w:ins w:id="436" w:author="DM" w:date="2012-08-17T11:51:00Z">
        <w:r w:rsidR="00303FAC">
          <w:t xml:space="preserve"> projects,</w:t>
        </w:r>
      </w:ins>
      <w:r w:rsidR="003631EB" w:rsidRPr="00DB5195">
        <w:t xml:space="preserve"> the differentiation and tracking of capital expense is handled by accounting.</w:t>
      </w:r>
      <w:r w:rsidR="009E1772">
        <w:t xml:space="preserve"> For example</w:t>
      </w:r>
      <w:r w:rsidR="006367F4">
        <w:t>,</w:t>
      </w:r>
      <w:r w:rsidR="009E1772">
        <w:t xml:space="preserve"> a construction project may be building or improving a capital asset, hence a capital </w:t>
      </w:r>
      <w:r w:rsidR="006367F4">
        <w:t>project</w:t>
      </w:r>
      <w:r w:rsidR="009E1772">
        <w:t>, where</w:t>
      </w:r>
      <w:r w:rsidR="006367F4">
        <w:t>as</w:t>
      </w:r>
      <w:r w:rsidR="009E1772">
        <w:t xml:space="preserve"> a software implementation would be considered an expense category project.</w:t>
      </w:r>
    </w:p>
    <w:p w:rsidR="00C45B9C" w:rsidRDefault="003631EB" w:rsidP="00175B96">
      <w:pPr>
        <w:pStyle w:val="Para"/>
      </w:pPr>
      <w:r w:rsidRPr="00DB5195">
        <w:t xml:space="preserve">Ideally, the business case describes both the total budget (expected cost) for the project and a breakdown by category of </w:t>
      </w:r>
      <w:r w:rsidR="00A520A9">
        <w:t xml:space="preserve">actual </w:t>
      </w:r>
      <w:r w:rsidRPr="00DB5195">
        <w:t>cost</w:t>
      </w:r>
      <w:r w:rsidR="00663B30">
        <w:t xml:space="preserve">. </w:t>
      </w:r>
      <w:r w:rsidR="00624DA7">
        <w:t>Leveraging</w:t>
      </w:r>
      <w:r w:rsidR="00D94033">
        <w:t xml:space="preserve"> PPM technology like Microsoft Project 2010, a CFO </w:t>
      </w:r>
      <w:r w:rsidR="00A520A9">
        <w:t>has</w:t>
      </w:r>
      <w:r w:rsidR="00D94033">
        <w:t xml:space="preserve"> the ability to </w:t>
      </w:r>
      <w:r w:rsidR="00011208">
        <w:t xml:space="preserve">closely control the tracking of expenditures and use that data to </w:t>
      </w:r>
      <w:r w:rsidR="00D94033">
        <w:t>analy</w:t>
      </w:r>
      <w:r w:rsidR="000E4592">
        <w:t>ze</w:t>
      </w:r>
      <w:r w:rsidR="00011208">
        <w:t xml:space="preserve"> and</w:t>
      </w:r>
      <w:r w:rsidR="00D94033">
        <w:t xml:space="preserve"> model </w:t>
      </w:r>
      <w:r w:rsidR="00011208">
        <w:t xml:space="preserve">the project’s progression. In this way, comparing the current </w:t>
      </w:r>
      <w:r w:rsidR="00725FD5">
        <w:t xml:space="preserve">fiscal </w:t>
      </w:r>
      <w:r w:rsidR="00011208">
        <w:t xml:space="preserve">state of a project to </w:t>
      </w:r>
      <w:ins w:id="437" w:author="DM" w:date="2012-08-17T11:52:00Z">
        <w:r w:rsidR="00303FAC">
          <w:t>its</w:t>
        </w:r>
      </w:ins>
      <w:del w:id="438" w:author="DM" w:date="2012-08-17T11:52:00Z">
        <w:r w:rsidR="00011208" w:rsidDel="00303FAC">
          <w:delText xml:space="preserve">the </w:delText>
        </w:r>
        <w:r w:rsidR="00725FD5" w:rsidDel="00303FAC">
          <w:delText>project’s</w:delText>
        </w:r>
      </w:del>
      <w:r w:rsidR="00725FD5">
        <w:t xml:space="preserve"> planned costs becomes both easier to manage and more powerful.</w:t>
      </w:r>
      <w:r w:rsidR="00011208">
        <w:t xml:space="preserve"> </w:t>
      </w:r>
      <w:r w:rsidR="00D94033">
        <w:t xml:space="preserve">This </w:t>
      </w:r>
      <w:ins w:id="439" w:author="Odum, Amy - Hoboken" w:date="2012-08-27T11:19:00Z">
        <w:r w:rsidR="00ED1520">
          <w:t xml:space="preserve">comparison </w:t>
        </w:r>
      </w:ins>
      <w:r w:rsidR="00D94033">
        <w:t xml:space="preserve">allows the </w:t>
      </w:r>
      <w:r w:rsidRPr="00DB5195">
        <w:t xml:space="preserve">project sponsor </w:t>
      </w:r>
      <w:r w:rsidR="00D94033">
        <w:t xml:space="preserve">to </w:t>
      </w:r>
      <w:r w:rsidR="00E95F74">
        <w:t>dynamically adjust the</w:t>
      </w:r>
      <w:r w:rsidRPr="00DB5195">
        <w:t xml:space="preserve"> funding</w:t>
      </w:r>
      <w:r w:rsidR="00E95F74">
        <w:t xml:space="preserve"> plan</w:t>
      </w:r>
      <w:r w:rsidRPr="00DB5195">
        <w:t xml:space="preserve"> </w:t>
      </w:r>
      <w:r w:rsidR="00D94033">
        <w:t xml:space="preserve">for </w:t>
      </w:r>
      <w:r w:rsidRPr="00DB5195">
        <w:t>the project</w:t>
      </w:r>
      <w:ins w:id="440" w:author="DM" w:date="2012-08-17T11:52:00Z">
        <w:r w:rsidR="00303FAC">
          <w:t>,</w:t>
        </w:r>
      </w:ins>
      <w:del w:id="441" w:author="DM" w:date="2012-08-17T11:52:00Z">
        <w:r w:rsidR="00D94033" w:rsidDel="00303FAC">
          <w:delText>;</w:delText>
        </w:r>
      </w:del>
      <w:r w:rsidR="00D94033">
        <w:t xml:space="preserve"> </w:t>
      </w:r>
      <w:r w:rsidR="00624DA7">
        <w:t>whether</w:t>
      </w:r>
      <w:r w:rsidR="00D94033">
        <w:t xml:space="preserve"> </w:t>
      </w:r>
      <w:r w:rsidR="00E95F74">
        <w:t xml:space="preserve">that means switching to a </w:t>
      </w:r>
      <w:r w:rsidR="00D94033">
        <w:t xml:space="preserve">partial rolling wave </w:t>
      </w:r>
      <w:r w:rsidR="00E95F74">
        <w:t>budget</w:t>
      </w:r>
      <w:r w:rsidR="009E1772">
        <w:t xml:space="preserve"> (where the budget is detailed out only in the areas known</w:t>
      </w:r>
      <w:del w:id="442" w:author="DM" w:date="2012-08-17T11:52:00Z">
        <w:r w:rsidR="009E1772" w:rsidDel="00303FAC">
          <w:delText>,</w:delText>
        </w:r>
      </w:del>
      <w:ins w:id="443" w:author="DM" w:date="2012-08-17T11:52:00Z">
        <w:r w:rsidR="00303FAC">
          <w:t xml:space="preserve"> and</w:t>
        </w:r>
      </w:ins>
      <w:r w:rsidR="009E1772">
        <w:t xml:space="preserve"> the rest of </w:t>
      </w:r>
      <w:ins w:id="444" w:author="DM" w:date="2012-08-17T11:52:00Z">
        <w:r w:rsidR="00303FAC">
          <w:t xml:space="preserve">the </w:t>
        </w:r>
      </w:ins>
      <w:del w:id="445" w:author="DM" w:date="2012-08-17T11:52:00Z">
        <w:r w:rsidR="009E1772" w:rsidDel="00303FAC">
          <w:delText xml:space="preserve">a </w:delText>
        </w:r>
      </w:del>
      <w:r w:rsidR="009E1772">
        <w:t>project is estimated at a high level)</w:t>
      </w:r>
      <w:r w:rsidR="00E95F74">
        <w:t>, a</w:t>
      </w:r>
      <w:ins w:id="446" w:author="Odum, Amy - Hoboken" w:date="2012-08-27T11:19:00Z">
        <w:r w:rsidR="00ED1520">
          <w:t>s</w:t>
        </w:r>
      </w:ins>
      <w:r w:rsidR="00D94033">
        <w:t xml:space="preserve"> </w:t>
      </w:r>
      <w:r w:rsidR="00624DA7">
        <w:t>needing</w:t>
      </w:r>
      <w:r w:rsidRPr="00DB5195">
        <w:t xml:space="preserve"> </w:t>
      </w:r>
      <w:ins w:id="447" w:author="Odum, Amy - Hoboken" w:date="2012-08-27T11:19:00Z">
        <w:r w:rsidR="00ED1520">
          <w:t xml:space="preserve">a </w:t>
        </w:r>
      </w:ins>
      <w:r w:rsidRPr="00DB5195">
        <w:t>capital budget</w:t>
      </w:r>
      <w:r w:rsidR="00D94033">
        <w:t>, or</w:t>
      </w:r>
      <w:r w:rsidRPr="00DB5195">
        <w:t xml:space="preserve"> </w:t>
      </w:r>
      <w:r w:rsidR="00E95F74">
        <w:t xml:space="preserve">an </w:t>
      </w:r>
      <w:r w:rsidRPr="00DB5195">
        <w:t>expense budget</w:t>
      </w:r>
      <w:r w:rsidR="00663B30">
        <w:t xml:space="preserve">. </w:t>
      </w:r>
      <w:r w:rsidR="00D94033">
        <w:t xml:space="preserve">The stakeholders </w:t>
      </w:r>
      <w:del w:id="448" w:author="DM" w:date="2012-08-17T11:52:00Z">
        <w:r w:rsidR="00D94033" w:rsidDel="00303FAC">
          <w:delText xml:space="preserve">will </w:delText>
        </w:r>
      </w:del>
      <w:r w:rsidR="00E95F74">
        <w:t>receive</w:t>
      </w:r>
      <w:r w:rsidR="00E95F74" w:rsidRPr="00DB5195">
        <w:t xml:space="preserve"> </w:t>
      </w:r>
      <w:r w:rsidRPr="00DB5195">
        <w:t>report</w:t>
      </w:r>
      <w:ins w:id="449" w:author="DM" w:date="2012-08-17T11:52:00Z">
        <w:r w:rsidR="00303FAC">
          <w:t>s</w:t>
        </w:r>
      </w:ins>
      <w:del w:id="450" w:author="DM" w:date="2012-08-17T11:52:00Z">
        <w:r w:rsidRPr="00DB5195" w:rsidDel="00303FAC">
          <w:delText>ing</w:delText>
        </w:r>
      </w:del>
      <w:r w:rsidRPr="00DB5195">
        <w:t xml:space="preserve"> </w:t>
      </w:r>
      <w:r w:rsidR="00D94033">
        <w:t xml:space="preserve">on </w:t>
      </w:r>
      <w:r w:rsidRPr="00DB5195">
        <w:t>how much is being spent in each of these categories</w:t>
      </w:r>
      <w:r w:rsidR="00E95F74">
        <w:t xml:space="preserve">, </w:t>
      </w:r>
      <w:ins w:id="451" w:author="DM" w:date="2012-08-17T11:52:00Z">
        <w:r w:rsidR="00303FAC">
          <w:t xml:space="preserve">which </w:t>
        </w:r>
      </w:ins>
      <w:ins w:id="452" w:author="DM" w:date="2012-08-17T11:53:00Z">
        <w:r w:rsidR="00303FAC">
          <w:t>is</w:t>
        </w:r>
      </w:ins>
      <w:del w:id="453" w:author="DM" w:date="2012-08-17T11:53:00Z">
        <w:r w:rsidR="00E95F74" w:rsidDel="00303FAC">
          <w:delText>a</w:delText>
        </w:r>
      </w:del>
      <w:r w:rsidRPr="00DB5195">
        <w:t xml:space="preserve"> more meaningful </w:t>
      </w:r>
      <w:del w:id="454" w:author="DM" w:date="2012-08-17T11:53:00Z">
        <w:r w:rsidR="00E95F74" w:rsidDel="00303FAC">
          <w:delText xml:space="preserve">set of information </w:delText>
        </w:r>
      </w:del>
      <w:r w:rsidRPr="00DB5195">
        <w:t xml:space="preserve">than </w:t>
      </w:r>
      <w:r w:rsidR="00E95F74">
        <w:t>merely</w:t>
      </w:r>
      <w:r w:rsidR="00E95F74" w:rsidRPr="00DB5195">
        <w:t xml:space="preserve"> </w:t>
      </w:r>
      <w:r w:rsidRPr="00DB5195">
        <w:t>reporting against a lump</w:t>
      </w:r>
      <w:ins w:id="455" w:author="DM" w:date="2012-08-17T11:53:00Z">
        <w:r w:rsidR="00303FAC">
          <w:t>-</w:t>
        </w:r>
      </w:ins>
      <w:del w:id="456" w:author="DM" w:date="2012-08-17T11:53:00Z">
        <w:r w:rsidRPr="00DB5195" w:rsidDel="00303FAC">
          <w:delText xml:space="preserve"> </w:delText>
        </w:r>
      </w:del>
      <w:r w:rsidRPr="00DB5195">
        <w:t xml:space="preserve">sum amount. A </w:t>
      </w:r>
      <w:r w:rsidR="00D94033">
        <w:t>project</w:t>
      </w:r>
      <w:r w:rsidRPr="00DB5195">
        <w:t xml:space="preserve"> business case</w:t>
      </w:r>
      <w:r w:rsidR="00D94033">
        <w:t xml:space="preserve"> review</w:t>
      </w:r>
      <w:r w:rsidR="00705E47">
        <w:t>,</w:t>
      </w:r>
      <w:r w:rsidR="00D94033">
        <w:t xml:space="preserve"> </w:t>
      </w:r>
      <w:r w:rsidR="00705E47">
        <w:t>in partnership with the finance department, is now possible.</w:t>
      </w:r>
    </w:p>
    <w:p w:rsidR="003631EB" w:rsidRPr="00DB5195" w:rsidRDefault="002B098B" w:rsidP="00175B96">
      <w:pPr>
        <w:pStyle w:val="Para"/>
      </w:pPr>
      <w:r>
        <w:t xml:space="preserve">As a CFO, you will have </w:t>
      </w:r>
      <w:del w:id="457" w:author="Odum, Amy - Hoboken" w:date="2012-08-27T11:20:00Z">
        <w:r w:rsidR="009E1772" w:rsidDel="00ED1520">
          <w:delText xml:space="preserve">increased or </w:delText>
        </w:r>
        <w:r w:rsidDel="00ED1520">
          <w:delText>better</w:delText>
        </w:r>
      </w:del>
      <w:ins w:id="458" w:author="Odum, Amy - Hoboken" w:date="2012-08-27T11:20:00Z">
        <w:r w:rsidR="00ED1520">
          <w:t>improved</w:t>
        </w:r>
      </w:ins>
      <w:r>
        <w:t xml:space="preserve"> </w:t>
      </w:r>
      <w:r w:rsidR="00624DA7">
        <w:t>visibility</w:t>
      </w:r>
      <w:r>
        <w:t xml:space="preserve"> into what the finance </w:t>
      </w:r>
      <w:r w:rsidR="00624DA7">
        <w:t>department</w:t>
      </w:r>
      <w:r>
        <w:t xml:space="preserve"> and related PMO </w:t>
      </w:r>
      <w:r w:rsidR="00624DA7">
        <w:t>division</w:t>
      </w:r>
      <w:r>
        <w:t xml:space="preserve"> are</w:t>
      </w:r>
      <w:r w:rsidR="003631EB" w:rsidRPr="00DB5195">
        <w:t xml:space="preserve"> managing</w:t>
      </w:r>
      <w:r w:rsidR="008436BE">
        <w:t xml:space="preserve">. </w:t>
      </w:r>
      <w:r w:rsidR="009E1772">
        <w:t xml:space="preserve">By using Project Server 2010, you can </w:t>
      </w:r>
      <w:r w:rsidR="003631EB" w:rsidRPr="00DB5195">
        <w:t>define the target</w:t>
      </w:r>
      <w:r w:rsidR="00271A14">
        <w:t>’</w:t>
      </w:r>
      <w:r w:rsidR="003631EB" w:rsidRPr="00DB5195">
        <w:t xml:space="preserve">s </w:t>
      </w:r>
      <w:r w:rsidR="009E1772">
        <w:t>pro</w:t>
      </w:r>
      <w:r w:rsidR="00271A14">
        <w:t>jects</w:t>
      </w:r>
      <w:r w:rsidR="009E1772">
        <w:t xml:space="preserve"> </w:t>
      </w:r>
      <w:del w:id="459" w:author="Odum, Amy - Hoboken" w:date="2012-08-27T11:29:00Z">
        <w:r w:rsidDel="0007316D">
          <w:delText>with the ability</w:delText>
        </w:r>
        <w:r w:rsidR="003631EB" w:rsidRPr="00DB5195" w:rsidDel="0007316D">
          <w:delText xml:space="preserve"> </w:delText>
        </w:r>
        <w:r w:rsidDel="0007316D">
          <w:delText xml:space="preserve">to </w:delText>
        </w:r>
      </w:del>
      <w:ins w:id="460" w:author="Odum, Amy - Hoboken" w:date="2012-08-27T11:29:00Z">
        <w:r w:rsidR="0007316D">
          <w:t xml:space="preserve">and </w:t>
        </w:r>
      </w:ins>
      <w:r w:rsidR="003631EB" w:rsidRPr="00DB5195">
        <w:t>manag</w:t>
      </w:r>
      <w:r>
        <w:t>e</w:t>
      </w:r>
      <w:r w:rsidR="003631EB" w:rsidRPr="00DB5195">
        <w:t xml:space="preserve"> </w:t>
      </w:r>
      <w:del w:id="461" w:author="Odum, Amy - Hoboken" w:date="2012-08-27T11:30:00Z">
        <w:r w:rsidR="003631EB" w:rsidRPr="00DB5195" w:rsidDel="0007316D">
          <w:delText xml:space="preserve">against </w:delText>
        </w:r>
      </w:del>
      <w:r w:rsidR="003631EB" w:rsidRPr="00DB5195">
        <w:t xml:space="preserve">the baseline </w:t>
      </w:r>
      <w:r>
        <w:t>of</w:t>
      </w:r>
      <w:r w:rsidR="003631EB" w:rsidRPr="00DB5195">
        <w:t xml:space="preserve"> project costs</w:t>
      </w:r>
      <w:r>
        <w:t xml:space="preserve"> across the </w:t>
      </w:r>
      <w:r w:rsidR="009E1772">
        <w:t xml:space="preserve">existing work </w:t>
      </w:r>
      <w:r>
        <w:t>portfolio</w:t>
      </w:r>
      <w:r w:rsidR="003631EB" w:rsidRPr="00DB5195">
        <w:t xml:space="preserve">. Scope changes, </w:t>
      </w:r>
      <w:r w:rsidR="00705E47">
        <w:t xml:space="preserve">changes in </w:t>
      </w:r>
      <w:r w:rsidR="003631EB" w:rsidRPr="00DB5195">
        <w:t>material or supply costs</w:t>
      </w:r>
      <w:r w:rsidR="00705E47">
        <w:t>,</w:t>
      </w:r>
      <w:r w:rsidR="003631EB" w:rsidRPr="00DB5195">
        <w:t xml:space="preserve"> and unanticipated risks all may impact the costs called out in the business case. In some cases</w:t>
      </w:r>
      <w:ins w:id="462" w:author="DM" w:date="2012-08-17T11:54:00Z">
        <w:r w:rsidR="00CB523A">
          <w:t>,</w:t>
        </w:r>
      </w:ins>
      <w:r w:rsidR="003631EB" w:rsidRPr="00DB5195">
        <w:t xml:space="preserve"> </w:t>
      </w:r>
      <w:proofErr w:type="gramStart"/>
      <w:r w:rsidR="003631EB" w:rsidRPr="00DB5195">
        <w:t>th</w:t>
      </w:r>
      <w:proofErr w:type="gramEnd"/>
      <w:del w:id="463" w:author="DM" w:date="2012-08-17T11:54:00Z">
        <w:r w:rsidR="003631EB" w:rsidRPr="00DB5195" w:rsidDel="00CB523A">
          <w:delText>is</w:delText>
        </w:r>
      </w:del>
      <w:ins w:id="464" w:author="DM" w:date="2012-08-17T11:54:00Z">
        <w:r w:rsidR="00CB523A">
          <w:t>ese changes</w:t>
        </w:r>
      </w:ins>
      <w:r w:rsidR="003631EB" w:rsidRPr="00DB5195">
        <w:t xml:space="preserve"> will result in changes to the baseline budget. In others, the project may be </w:t>
      </w:r>
      <w:proofErr w:type="gramStart"/>
      <w:r w:rsidR="003631EB" w:rsidRPr="00DB5195">
        <w:t>cancel</w:t>
      </w:r>
      <w:proofErr w:type="gramEnd"/>
      <w:del w:id="465" w:author="DM" w:date="2012-08-17T11:54:00Z">
        <w:r w:rsidR="003631EB" w:rsidRPr="00DB5195" w:rsidDel="00CB523A">
          <w:delText>l</w:delText>
        </w:r>
      </w:del>
      <w:r w:rsidR="003631EB" w:rsidRPr="00DB5195">
        <w:t xml:space="preserve">ed so that </w:t>
      </w:r>
      <w:del w:id="466" w:author="DM" w:date="2012-08-17T11:54:00Z">
        <w:r w:rsidR="003631EB" w:rsidRPr="00DB5195" w:rsidDel="00CB523A">
          <w:delText xml:space="preserve">organizational </w:delText>
        </w:r>
      </w:del>
      <w:r w:rsidR="003631EB" w:rsidRPr="00DB5195">
        <w:t>resources can be focused on efforts more closely aligned with the organization’s strategy and objectives.</w:t>
      </w:r>
    </w:p>
    <w:p w:rsidR="003631EB" w:rsidRPr="00DB5195" w:rsidRDefault="00804D6B" w:rsidP="00175B96">
      <w:pPr>
        <w:pStyle w:val="Para"/>
      </w:pPr>
      <w:r w:rsidRPr="00804D6B">
        <w:t xml:space="preserve">The </w:t>
      </w:r>
      <w:r w:rsidR="00624DA7" w:rsidRPr="00804D6B">
        <w:t>financial</w:t>
      </w:r>
      <w:r w:rsidRPr="00804D6B">
        <w:t xml:space="preserve"> and strategic plans need the support and </w:t>
      </w:r>
      <w:r w:rsidR="00624DA7" w:rsidRPr="00804D6B">
        <w:t>involvement</w:t>
      </w:r>
      <w:r w:rsidRPr="00804D6B">
        <w:t xml:space="preserve"> of both the </w:t>
      </w:r>
      <w:r w:rsidR="00624DA7" w:rsidRPr="00804D6B">
        <w:t>financial</w:t>
      </w:r>
      <w:r w:rsidRPr="00804D6B">
        <w:t xml:space="preserve"> stakeholders and </w:t>
      </w:r>
      <w:r w:rsidR="008436BE">
        <w:t xml:space="preserve">the </w:t>
      </w:r>
      <w:r w:rsidRPr="00804D6B">
        <w:t>business user stakeholder classes</w:t>
      </w:r>
      <w:r w:rsidR="00663B30">
        <w:t xml:space="preserve">. </w:t>
      </w:r>
      <w:r w:rsidRPr="00804D6B">
        <w:t xml:space="preserve">The project manager is responsible for tracking </w:t>
      </w:r>
      <w:r w:rsidR="008436BE">
        <w:t xml:space="preserve">both the </w:t>
      </w:r>
      <w:r w:rsidRPr="00804D6B">
        <w:t xml:space="preserve">costs and </w:t>
      </w:r>
      <w:r w:rsidR="00590FEC">
        <w:t xml:space="preserve">the </w:t>
      </w:r>
      <w:r w:rsidRPr="00804D6B">
        <w:t>use of approved resources to comp</w:t>
      </w:r>
      <w:r w:rsidR="008436BE">
        <w:t>l</w:t>
      </w:r>
      <w:r w:rsidRPr="00804D6B">
        <w:t>ete work packages and deliver expected project outcomes</w:t>
      </w:r>
      <w:r w:rsidR="00663B30">
        <w:t xml:space="preserve">. </w:t>
      </w:r>
      <w:r w:rsidR="00624DA7" w:rsidRPr="00804D6B">
        <w:t>The</w:t>
      </w:r>
      <w:r w:rsidRPr="00804D6B">
        <w:t xml:space="preserve"> </w:t>
      </w:r>
      <w:r w:rsidR="00624DA7" w:rsidRPr="00804D6B">
        <w:t>project</w:t>
      </w:r>
      <w:r w:rsidRPr="00804D6B">
        <w:t xml:space="preserve"> manager is also responsible for making </w:t>
      </w:r>
      <w:r w:rsidR="00624DA7" w:rsidRPr="00804D6B">
        <w:t>financial</w:t>
      </w:r>
      <w:r w:rsidRPr="00804D6B">
        <w:t xml:space="preserve"> decisions regarding the project</w:t>
      </w:r>
      <w:r w:rsidR="00663B30">
        <w:t xml:space="preserve">. </w:t>
      </w:r>
      <w:r w:rsidR="003631EB" w:rsidRPr="00DB5195">
        <w:t xml:space="preserve">To </w:t>
      </w:r>
      <w:del w:id="467" w:author="DM" w:date="2012-08-17T13:38:00Z">
        <w:r w:rsidR="003631EB" w:rsidRPr="00DB5195" w:rsidDel="00FC07A2">
          <w:delText xml:space="preserve">effectively </w:delText>
        </w:r>
      </w:del>
      <w:r w:rsidR="003631EB" w:rsidRPr="00DB5195">
        <w:t>meet these responsibilities</w:t>
      </w:r>
      <w:ins w:id="468" w:author="DM" w:date="2012-08-17T13:38:00Z">
        <w:r w:rsidR="00FC07A2" w:rsidRPr="00FC07A2">
          <w:t xml:space="preserve"> </w:t>
        </w:r>
        <w:r w:rsidR="00FC07A2" w:rsidRPr="00DB5195">
          <w:t>effectively</w:t>
        </w:r>
      </w:ins>
      <w:r w:rsidR="003631EB" w:rsidRPr="00DB5195">
        <w:t xml:space="preserve">, the project manager must establish and maintain processes to ensure that information regarding the project’s finances is accurate and timely. More often than not this requires the project manager to maintain records of financial commitments (such as purchase order amounts) and actual expenditures. This record keeping may be in addition to those maintained in the financial or </w:t>
      </w:r>
      <w:ins w:id="469" w:author="DM" w:date="2012-08-17T11:57:00Z">
        <w:r w:rsidR="00CB523A" w:rsidRPr="00CB523A">
          <w:t xml:space="preserve">enterprise resource planning </w:t>
        </w:r>
        <w:r w:rsidR="00CB523A">
          <w:t>(</w:t>
        </w:r>
      </w:ins>
      <w:r w:rsidR="003631EB" w:rsidRPr="00DB5195">
        <w:t>ERP</w:t>
      </w:r>
      <w:ins w:id="470" w:author="DM" w:date="2012-08-17T11:57:00Z">
        <w:r w:rsidR="00CB523A">
          <w:t>)</w:t>
        </w:r>
      </w:ins>
      <w:r w:rsidR="003631EB" w:rsidRPr="00DB5195">
        <w:t xml:space="preserve"> system</w:t>
      </w:r>
      <w:ins w:id="471" w:author="DM" w:date="2012-08-17T11:58:00Z">
        <w:r w:rsidR="00CB523A">
          <w:t>,</w:t>
        </w:r>
      </w:ins>
      <w:r w:rsidR="003631EB" w:rsidRPr="00DB5195">
        <w:t xml:space="preserve"> which, while accurate, may not reflect </w:t>
      </w:r>
      <w:r w:rsidR="00DB6069">
        <w:t>expenditures</w:t>
      </w:r>
      <w:r w:rsidR="003631EB" w:rsidRPr="00DB5195">
        <w:t xml:space="preserve"> until months after the purchase</w:t>
      </w:r>
      <w:r w:rsidR="00271A14">
        <w:t>s</w:t>
      </w:r>
      <w:r w:rsidR="003631EB" w:rsidRPr="00DB5195">
        <w:t xml:space="preserve"> ha</w:t>
      </w:r>
      <w:r w:rsidR="00271A14">
        <w:t>ve</w:t>
      </w:r>
      <w:r w:rsidR="003631EB" w:rsidRPr="00DB5195">
        <w:t xml:space="preserve"> been made. The intent is not to duplicate the accounting function but instead </w:t>
      </w:r>
      <w:ins w:id="472" w:author="DM" w:date="2012-08-17T11:58:00Z">
        <w:r w:rsidR="0050686B">
          <w:t xml:space="preserve">to </w:t>
        </w:r>
      </w:ins>
      <w:r w:rsidR="003631EB" w:rsidRPr="00DB5195">
        <w:t>provide the basic reporting needed to control and report project costs.</w:t>
      </w:r>
    </w:p>
    <w:p w:rsidR="003631EB" w:rsidRPr="00DB5195" w:rsidRDefault="003631EB" w:rsidP="00175B96">
      <w:pPr>
        <w:pStyle w:val="Para"/>
      </w:pPr>
      <w:r w:rsidRPr="00DB5195">
        <w:t xml:space="preserve">For tracking project costs, the simplest approach is to </w:t>
      </w:r>
      <w:r w:rsidR="00804D6B">
        <w:t xml:space="preserve">use the built-in features of Microsoft Project Professional 2010 </w:t>
      </w:r>
      <w:r w:rsidR="00590FEC">
        <w:t xml:space="preserve">to </w:t>
      </w:r>
      <w:r w:rsidRPr="00DB5195">
        <w:t xml:space="preserve">maintain a project </w:t>
      </w:r>
      <w:r w:rsidR="00624DA7">
        <w:t>financial</w:t>
      </w:r>
      <w:r w:rsidR="00804D6B">
        <w:t xml:space="preserve"> account </w:t>
      </w:r>
      <w:r w:rsidR="004C4C5B">
        <w:t>(</w:t>
      </w:r>
      <w:r w:rsidR="00804D6B">
        <w:t xml:space="preserve">a </w:t>
      </w:r>
      <w:r w:rsidR="00624DA7">
        <w:t xml:space="preserve">record </w:t>
      </w:r>
      <w:r w:rsidR="00624DA7" w:rsidRPr="00DB5195">
        <w:t>where</w:t>
      </w:r>
      <w:r w:rsidRPr="00DB5195">
        <w:t xml:space="preserve"> expenditures are </w:t>
      </w:r>
      <w:r w:rsidR="00804D6B">
        <w:t>adjusted against</w:t>
      </w:r>
      <w:r w:rsidRPr="00DB5195">
        <w:t xml:space="preserve"> the budget and the project manager can, at any point in time, determine how much of the budgeted amount </w:t>
      </w:r>
      <w:del w:id="473" w:author="DM" w:date="2012-08-17T11:58:00Z">
        <w:r w:rsidRPr="00DB5195" w:rsidDel="0050686B">
          <w:delText xml:space="preserve">is </w:delText>
        </w:r>
      </w:del>
      <w:r w:rsidRPr="00DB5195">
        <w:t>remain</w:t>
      </w:r>
      <w:ins w:id="474" w:author="DM" w:date="2012-08-17T11:58:00Z">
        <w:r w:rsidR="0050686B">
          <w:t>s</w:t>
        </w:r>
      </w:ins>
      <w:del w:id="475" w:author="DM" w:date="2012-08-17T11:58:00Z">
        <w:r w:rsidRPr="00DB5195" w:rsidDel="0050686B">
          <w:delText>ing</w:delText>
        </w:r>
      </w:del>
      <w:r w:rsidR="004C4C5B">
        <w:t>)</w:t>
      </w:r>
      <w:r w:rsidRPr="00DB5195">
        <w:t xml:space="preserve">. While this is effective in tracking expenditures, it assumes that the amount of budget </w:t>
      </w:r>
      <w:ins w:id="476" w:author="DM" w:date="2012-08-20T07:44:00Z">
        <w:r w:rsidR="001B383C">
          <w:t xml:space="preserve">that </w:t>
        </w:r>
      </w:ins>
      <w:r w:rsidRPr="00DB5195">
        <w:t>remain</w:t>
      </w:r>
      <w:ins w:id="477" w:author="DM" w:date="2012-08-20T07:44:00Z">
        <w:r w:rsidR="001B383C">
          <w:t>s</w:t>
        </w:r>
      </w:ins>
      <w:del w:id="478" w:author="DM" w:date="2012-08-20T07:44:00Z">
        <w:r w:rsidRPr="00DB5195" w:rsidDel="001B383C">
          <w:delText>ing</w:delText>
        </w:r>
      </w:del>
      <w:r w:rsidRPr="00DB5195">
        <w:t xml:space="preserve"> is adequate to cover the remaining costs of the project. Alternatively, the project manager may examine both the actual cost and the planned cost of the work remaining in the project. </w:t>
      </w:r>
      <w:r w:rsidR="00804D6B">
        <w:t>From th</w:t>
      </w:r>
      <w:ins w:id="479" w:author="DM" w:date="2012-08-17T11:58:00Z">
        <w:r w:rsidR="0050686B">
          <w:t>ese</w:t>
        </w:r>
      </w:ins>
      <w:del w:id="480" w:author="DM" w:date="2012-08-17T11:58:00Z">
        <w:r w:rsidR="00804D6B" w:rsidDel="0050686B">
          <w:delText>is</w:delText>
        </w:r>
      </w:del>
      <w:r w:rsidR="00804D6B">
        <w:t xml:space="preserve"> data, reports and </w:t>
      </w:r>
      <w:r w:rsidR="00624DA7">
        <w:t>dash</w:t>
      </w:r>
      <w:r w:rsidR="00590FEC">
        <w:t>board</w:t>
      </w:r>
      <w:r w:rsidR="00624DA7">
        <w:t xml:space="preserve"> views</w:t>
      </w:r>
      <w:r w:rsidR="00804D6B">
        <w:t xml:space="preserve"> such as a budget variance can be </w:t>
      </w:r>
      <w:r w:rsidRPr="00DB5195">
        <w:t>reported.</w:t>
      </w:r>
    </w:p>
    <w:p w:rsidR="009C2175" w:rsidRDefault="004C4C5B" w:rsidP="009A0CEC">
      <w:pPr>
        <w:pStyle w:val="Para"/>
      </w:pPr>
      <w:r>
        <w:t xml:space="preserve">Earned </w:t>
      </w:r>
      <w:del w:id="481" w:author="DM" w:date="2012-08-17T11:58:00Z">
        <w:r w:rsidDel="0050686B">
          <w:delText>V</w:delText>
        </w:r>
      </w:del>
      <w:ins w:id="482" w:author="DM" w:date="2012-08-17T11:58:00Z">
        <w:r w:rsidR="0050686B">
          <w:t>v</w:t>
        </w:r>
      </w:ins>
      <w:r>
        <w:t>alue (EV) is a capability of Microsoft Project 2010 and a</w:t>
      </w:r>
      <w:r w:rsidR="00804D6B">
        <w:t xml:space="preserve"> project tracking method </w:t>
      </w:r>
      <w:r w:rsidR="00590FEC">
        <w:t xml:space="preserve">that is </w:t>
      </w:r>
      <w:r w:rsidR="00804D6B">
        <w:t>often used by organizations</w:t>
      </w:r>
      <w:r w:rsidR="0058775B">
        <w:t>.</w:t>
      </w:r>
      <w:r w:rsidR="005A01CF">
        <w:t xml:space="preserve"> EV </w:t>
      </w:r>
      <w:r w:rsidR="00804D6B">
        <w:t xml:space="preserve">is considered a </w:t>
      </w:r>
      <w:r w:rsidR="003631EB" w:rsidRPr="00DB5195">
        <w:t xml:space="preserve">reliable financial performance and forecast </w:t>
      </w:r>
      <w:r w:rsidR="005A01CF">
        <w:t>indicator</w:t>
      </w:r>
      <w:r w:rsidR="009E1772">
        <w:t xml:space="preserve"> by the </w:t>
      </w:r>
      <w:ins w:id="483" w:author="DM" w:date="2012-08-17T11:59:00Z">
        <w:r w:rsidR="0050686B">
          <w:t>p</w:t>
        </w:r>
      </w:ins>
      <w:del w:id="484" w:author="DM" w:date="2012-08-17T11:59:00Z">
        <w:r w:rsidR="009E1772" w:rsidDel="0050686B">
          <w:delText>P</w:delText>
        </w:r>
      </w:del>
      <w:r w:rsidR="009E1772">
        <w:t xml:space="preserve">roject </w:t>
      </w:r>
      <w:del w:id="485" w:author="DM" w:date="2012-08-17T11:59:00Z">
        <w:r w:rsidR="009E1772" w:rsidDel="0050686B">
          <w:delText>M</w:delText>
        </w:r>
      </w:del>
      <w:ins w:id="486" w:author="DM" w:date="2012-08-17T11:59:00Z">
        <w:r w:rsidR="0050686B">
          <w:t>m</w:t>
        </w:r>
      </w:ins>
      <w:r w:rsidR="009E1772">
        <w:t xml:space="preserve">anagement </w:t>
      </w:r>
      <w:del w:id="487" w:author="DM" w:date="2012-08-17T11:59:00Z">
        <w:r w:rsidR="009E1772" w:rsidDel="0050686B">
          <w:delText>C</w:delText>
        </w:r>
      </w:del>
      <w:ins w:id="488" w:author="DM" w:date="2012-08-17T11:59:00Z">
        <w:r w:rsidR="0050686B">
          <w:t>c</w:t>
        </w:r>
      </w:ins>
      <w:r w:rsidR="009E1772">
        <w:t>ommunity (</w:t>
      </w:r>
      <w:ins w:id="489" w:author="DM" w:date="2012-08-17T11:59:00Z">
        <w:r w:rsidR="0050686B" w:rsidRPr="0050686B">
          <w:t xml:space="preserve">Project Management Institute </w:t>
        </w:r>
      </w:ins>
      <w:del w:id="490" w:author="DM" w:date="2012-08-17T11:59:00Z">
        <w:r w:rsidR="009E1772" w:rsidDel="0050686B">
          <w:delText>PMI S</w:delText>
        </w:r>
      </w:del>
      <w:ins w:id="491" w:author="DM" w:date="2012-08-17T11:59:00Z">
        <w:r w:rsidR="0050686B">
          <w:t>s</w:t>
        </w:r>
      </w:ins>
      <w:r w:rsidR="009E1772">
        <w:t>tandards)</w:t>
      </w:r>
      <w:r w:rsidR="005A01CF">
        <w:t>. Determining EV is an</w:t>
      </w:r>
      <w:r w:rsidR="00804D6B">
        <w:t xml:space="preserve"> advanced </w:t>
      </w:r>
      <w:del w:id="492" w:author="DM" w:date="2012-08-17T12:00:00Z">
        <w:r w:rsidR="00804D6B" w:rsidDel="0050686B">
          <w:delText>project management</w:delText>
        </w:r>
      </w:del>
      <w:ins w:id="493" w:author="DM" w:date="2012-08-17T12:00:00Z">
        <w:r w:rsidR="0050686B">
          <w:t>PM</w:t>
        </w:r>
      </w:ins>
      <w:r w:rsidR="00804D6B">
        <w:t xml:space="preserve"> competency</w:t>
      </w:r>
      <w:ins w:id="494" w:author="DM" w:date="2012-08-17T12:00:00Z">
        <w:r w:rsidR="0050686B">
          <w:t>,</w:t>
        </w:r>
      </w:ins>
      <w:r w:rsidR="00804D6B">
        <w:t xml:space="preserve"> and </w:t>
      </w:r>
      <w:r w:rsidR="005A01CF">
        <w:t xml:space="preserve">its effectiveness is dependent on the organization’s </w:t>
      </w:r>
      <w:r w:rsidR="00804D6B">
        <w:t>commitment to processes</w:t>
      </w:r>
      <w:r w:rsidR="005A01CF">
        <w:t>.</w:t>
      </w:r>
      <w:r w:rsidR="003631EB" w:rsidRPr="00DB5195">
        <w:t xml:space="preserve"> </w:t>
      </w:r>
    </w:p>
    <w:p w:rsidR="00271A14" w:rsidRDefault="00804D6B" w:rsidP="00271A14">
      <w:pPr>
        <w:pStyle w:val="Para"/>
      </w:pPr>
      <w:r>
        <w:t xml:space="preserve">One of the benefits of EV </w:t>
      </w:r>
      <w:r w:rsidR="009C2175">
        <w:t xml:space="preserve">when </w:t>
      </w:r>
      <w:r>
        <w:t>using Microsoft Project 2010</w:t>
      </w:r>
      <w:r w:rsidR="003631EB" w:rsidRPr="00DB5195">
        <w:t xml:space="preserve"> is that it ties the cost to the work performed. Rather than looking just at the costs incurred to date, EV also looks at how much work was accomplished for cost. </w:t>
      </w:r>
    </w:p>
    <w:p w:rsidR="003631EB" w:rsidRPr="00271A14" w:rsidRDefault="003631EB" w:rsidP="00271A14">
      <w:pPr>
        <w:pStyle w:val="Para"/>
        <w:rPr>
          <w:rFonts w:cstheme="minorHAnsi"/>
        </w:rPr>
      </w:pPr>
      <w:r w:rsidRPr="00DB5195">
        <w:t>For example, let’s assume that you have a project with a budget of $</w:t>
      </w:r>
      <w:r w:rsidR="00804D6B">
        <w:t>150,000</w:t>
      </w:r>
      <w:r w:rsidRPr="00DB5195">
        <w:t>. Ha</w:t>
      </w:r>
      <w:r w:rsidR="00DC2787">
        <w:t xml:space="preserve">lfway </w:t>
      </w:r>
      <w:r w:rsidR="009C2175">
        <w:t xml:space="preserve">to </w:t>
      </w:r>
      <w:r w:rsidR="00DC2787">
        <w:t>the project</w:t>
      </w:r>
      <w:r w:rsidR="009C2175">
        <w:t>’s promised completion date</w:t>
      </w:r>
      <w:ins w:id="495" w:author="DM" w:date="2012-08-17T12:00:00Z">
        <w:r w:rsidR="0050686B">
          <w:t>,</w:t>
        </w:r>
      </w:ins>
      <w:r w:rsidR="00DC2787">
        <w:t xml:space="preserve"> </w:t>
      </w:r>
      <w:r w:rsidR="00804D6B">
        <w:t xml:space="preserve">the work is </w:t>
      </w:r>
      <w:r w:rsidR="009C2175">
        <w:t xml:space="preserve">estimated to be </w:t>
      </w:r>
      <w:r w:rsidR="00804D6B">
        <w:t>50</w:t>
      </w:r>
      <w:ins w:id="496" w:author="DM" w:date="2012-08-17T12:00:00Z">
        <w:r w:rsidR="0050686B" w:rsidRPr="0050686B">
          <w:t xml:space="preserve"> percent</w:t>
        </w:r>
        <w:r w:rsidR="0050686B" w:rsidRPr="0050686B" w:rsidDel="0050686B">
          <w:t xml:space="preserve"> </w:t>
        </w:r>
      </w:ins>
      <w:del w:id="497" w:author="DM" w:date="2012-08-17T12:00:00Z">
        <w:r w:rsidR="00804D6B" w:rsidDel="0050686B">
          <w:delText xml:space="preserve">% </w:delText>
        </w:r>
      </w:del>
      <w:r w:rsidRPr="00DB5195">
        <w:t>complete</w:t>
      </w:r>
      <w:ins w:id="498" w:author="DM" w:date="2012-08-17T12:00:00Z">
        <w:r w:rsidR="0050686B">
          <w:t>,</w:t>
        </w:r>
      </w:ins>
      <w:r w:rsidRPr="00DB5195">
        <w:t xml:space="preserve"> and your costs are $</w:t>
      </w:r>
      <w:r w:rsidR="00DC2787">
        <w:t>100</w:t>
      </w:r>
      <w:r w:rsidR="00804D6B">
        <w:t>,000</w:t>
      </w:r>
      <w:r w:rsidRPr="00DB5195">
        <w:t>.</w:t>
      </w:r>
      <w:r w:rsidR="00271A14">
        <w:rPr>
          <w:rFonts w:cstheme="minorHAnsi"/>
        </w:rPr>
        <w:t xml:space="preserve"> </w:t>
      </w:r>
      <w:r w:rsidRPr="00DB5195">
        <w:t xml:space="preserve">According to EV, the </w:t>
      </w:r>
      <w:r w:rsidR="00741A44">
        <w:t>“</w:t>
      </w:r>
      <w:r w:rsidRPr="00DB5195">
        <w:t>value</w:t>
      </w:r>
      <w:r w:rsidR="009C2175">
        <w:t>”</w:t>
      </w:r>
      <w:r w:rsidRPr="00DB5195">
        <w:t xml:space="preserve"> of the work </w:t>
      </w:r>
      <w:r w:rsidR="00DC2787">
        <w:t>planned is $150,000</w:t>
      </w:r>
      <w:r w:rsidRPr="00DB5195">
        <w:t>. At 50</w:t>
      </w:r>
      <w:ins w:id="499" w:author="DM" w:date="2012-08-17T12:00:00Z">
        <w:r w:rsidR="0050686B" w:rsidRPr="0050686B">
          <w:t xml:space="preserve"> percent</w:t>
        </w:r>
        <w:r w:rsidR="0050686B" w:rsidRPr="0050686B" w:rsidDel="0050686B">
          <w:t xml:space="preserve"> </w:t>
        </w:r>
      </w:ins>
      <w:del w:id="500" w:author="DM" w:date="2012-08-17T12:00:00Z">
        <w:r w:rsidRPr="00DB5195" w:rsidDel="0050686B">
          <w:delText xml:space="preserve">% </w:delText>
        </w:r>
      </w:del>
      <w:r w:rsidRPr="00DB5195">
        <w:t>complete, you’ve earned half of it ($</w:t>
      </w:r>
      <w:r w:rsidR="00DC2787">
        <w:t>75,000</w:t>
      </w:r>
      <w:r w:rsidRPr="00DB5195">
        <w:t>). The difference between what was spent and what was earned is the cost variance ($</w:t>
      </w:r>
      <w:r w:rsidR="00DC2787">
        <w:t>25,000</w:t>
      </w:r>
      <w:r w:rsidRPr="00DB5195">
        <w:t xml:space="preserve">). Additionally, if you divide the earned value by the actual cost, the result is the </w:t>
      </w:r>
      <w:del w:id="501" w:author="DM" w:date="2012-08-17T12:00:00Z">
        <w:r w:rsidRPr="00DB5195" w:rsidDel="0050686B">
          <w:delText>C</w:delText>
        </w:r>
      </w:del>
      <w:ins w:id="502" w:author="DM" w:date="2012-08-17T12:00:00Z">
        <w:r w:rsidR="0050686B">
          <w:t>c</w:t>
        </w:r>
      </w:ins>
      <w:r w:rsidRPr="00DB5195">
        <w:t xml:space="preserve">ost </w:t>
      </w:r>
      <w:del w:id="503" w:author="DM" w:date="2012-08-17T12:00:00Z">
        <w:r w:rsidRPr="00DB5195" w:rsidDel="0050686B">
          <w:delText>P</w:delText>
        </w:r>
      </w:del>
      <w:ins w:id="504" w:author="DM" w:date="2012-08-17T12:00:00Z">
        <w:r w:rsidR="0050686B">
          <w:t>p</w:t>
        </w:r>
      </w:ins>
      <w:r w:rsidRPr="00DB5195">
        <w:t xml:space="preserve">erformance </w:t>
      </w:r>
      <w:del w:id="505" w:author="DM" w:date="2012-08-17T12:00:00Z">
        <w:r w:rsidRPr="00DB5195" w:rsidDel="0050686B">
          <w:delText>I</w:delText>
        </w:r>
      </w:del>
      <w:ins w:id="506" w:author="DM" w:date="2012-08-17T12:00:00Z">
        <w:r w:rsidR="0050686B">
          <w:t>i</w:t>
        </w:r>
      </w:ins>
      <w:r w:rsidRPr="00DB5195">
        <w:t>ndex</w:t>
      </w:r>
      <w:r w:rsidR="003A3D35">
        <w:t xml:space="preserve"> (CPI)</w:t>
      </w:r>
      <w:r w:rsidRPr="00DB5195">
        <w:t>, a measure of how efficiently money is being spent to accomplish the work. In this example, the CPI is .83, meaning that we are earning $.</w:t>
      </w:r>
      <w:r w:rsidR="00DC2787">
        <w:t>75</w:t>
      </w:r>
      <w:r w:rsidRPr="00DB5195">
        <w:t xml:space="preserve"> of value for each $1.00 spent. More simply put, it’s costing more to do the work than originally planned. Furthermore, </w:t>
      </w:r>
      <w:r w:rsidR="00DC2787">
        <w:t>if it is taking more costs</w:t>
      </w:r>
      <w:r w:rsidRPr="00DB5195">
        <w:t xml:space="preserve"> to accomplish the work for the first half of the project, it is highly likely that we will need that much more to accomplish the remainder. By dividing </w:t>
      </w:r>
      <w:r w:rsidR="00DC2787">
        <w:t>the</w:t>
      </w:r>
      <w:r w:rsidRPr="00DB5195">
        <w:t xml:space="preserve"> original budget ($1</w:t>
      </w:r>
      <w:r w:rsidR="00DC2787">
        <w:t>50</w:t>
      </w:r>
      <w:r w:rsidRPr="00DB5195">
        <w:t>,000) by our CPI</w:t>
      </w:r>
      <w:ins w:id="507" w:author="DM" w:date="2012-08-17T12:02:00Z">
        <w:r w:rsidR="00EC746C">
          <w:t>,</w:t>
        </w:r>
      </w:ins>
      <w:r w:rsidRPr="00DB5195">
        <w:t xml:space="preserve"> we can forecast that the total amount needed for the project is $</w:t>
      </w:r>
      <w:r w:rsidR="00DC2787">
        <w:t>200,000</w:t>
      </w:r>
      <w:r w:rsidRPr="00DB5195">
        <w:t>.</w:t>
      </w:r>
    </w:p>
    <w:p w:rsidR="00C92F0D" w:rsidRDefault="00DC2787" w:rsidP="009A0CEC">
      <w:pPr>
        <w:pStyle w:val="Para"/>
      </w:pPr>
      <w:r>
        <w:t xml:space="preserve">Ultimately, CFOs are looking </w:t>
      </w:r>
      <w:del w:id="508" w:author="Tim Runcie" w:date="2012-09-12T08:03:00Z">
        <w:r w:rsidDel="00E03D6C">
          <w:delText>to</w:delText>
        </w:r>
      </w:del>
      <w:proofErr w:type="gramStart"/>
      <w:ins w:id="509" w:author="Tim Runcie" w:date="2012-09-12T08:03:00Z">
        <w:r w:rsidR="00E03D6C">
          <w:t>for</w:t>
        </w:r>
      </w:ins>
      <w:commentRangeStart w:id="510"/>
      <w:ins w:id="511" w:author="DM" w:date="2012-08-20T07:45:00Z">
        <w:r w:rsidR="001B383C">
          <w:rPr>
            <w:rStyle w:val="QueryInline"/>
          </w:rPr>
          <w:t>[</w:t>
        </w:r>
        <w:commentRangeStart w:id="512"/>
        <w:proofErr w:type="gramEnd"/>
        <w:r w:rsidR="001B383C">
          <w:rPr>
            <w:rStyle w:val="QueryInline"/>
          </w:rPr>
          <w:t>AU: to or for?]</w:t>
        </w:r>
      </w:ins>
      <w:commentRangeEnd w:id="510"/>
      <w:r w:rsidR="00970B39">
        <w:rPr>
          <w:rStyle w:val="CommentReference"/>
          <w:rFonts w:asciiTheme="minorHAnsi" w:eastAsiaTheme="minorHAnsi" w:hAnsiTheme="minorHAnsi" w:cstheme="minorBidi"/>
          <w:snapToGrid/>
        </w:rPr>
        <w:commentReference w:id="510"/>
      </w:r>
      <w:r>
        <w:t xml:space="preserve"> </w:t>
      </w:r>
      <w:commentRangeEnd w:id="512"/>
      <w:r w:rsidR="00E03D6C">
        <w:rPr>
          <w:rStyle w:val="CommentReference"/>
          <w:rFonts w:asciiTheme="minorHAnsi" w:eastAsiaTheme="minorHAnsi" w:hAnsiTheme="minorHAnsi" w:cstheme="minorBidi"/>
          <w:snapToGrid/>
        </w:rPr>
        <w:commentReference w:id="512"/>
      </w:r>
      <w:proofErr w:type="gramStart"/>
      <w:r>
        <w:t>better</w:t>
      </w:r>
      <w:proofErr w:type="gramEnd"/>
      <w:r>
        <w:t xml:space="preserve"> fiscal tracking tools, specifically related to plann</w:t>
      </w:r>
      <w:r w:rsidR="000F4C8D">
        <w:t>ing</w:t>
      </w:r>
      <w:r>
        <w:t xml:space="preserve"> work activities, budgets across the enterprise</w:t>
      </w:r>
      <w:r w:rsidR="000F4C8D">
        <w:t>,</w:t>
      </w:r>
      <w:r>
        <w:t xml:space="preserve"> and forecasting</w:t>
      </w:r>
      <w:r w:rsidR="00663B30">
        <w:t xml:space="preserve">. </w:t>
      </w:r>
      <w:del w:id="513" w:author="DM" w:date="2012-08-17T12:02:00Z">
        <w:r w:rsidDel="00EC746C">
          <w:delText>This means that</w:delText>
        </w:r>
        <w:r w:rsidR="003631EB" w:rsidRPr="00DB5195" w:rsidDel="00EC746C">
          <w:delText xml:space="preserve"> e</w:delText>
        </w:r>
      </w:del>
      <w:ins w:id="514" w:author="DM" w:date="2012-08-17T12:02:00Z">
        <w:r w:rsidR="00EC746C">
          <w:t>E</w:t>
        </w:r>
      </w:ins>
      <w:r w:rsidR="003631EB" w:rsidRPr="00DB5195">
        <w:t>ffective financial management and reporting must be meaningful, accurate</w:t>
      </w:r>
      <w:ins w:id="515" w:author="DM" w:date="2012-08-17T12:02:00Z">
        <w:r w:rsidR="00EC746C">
          <w:t>,</w:t>
        </w:r>
      </w:ins>
      <w:r w:rsidR="003631EB" w:rsidRPr="00DB5195">
        <w:t xml:space="preserve"> and timely. It must be meaningful in that it reflects the key financial indicators tied to the </w:t>
      </w:r>
      <w:r>
        <w:t>project</w:t>
      </w:r>
      <w:del w:id="516" w:author="DM" w:date="2012-08-17T12:02:00Z">
        <w:r w:rsidDel="00EC746C">
          <w:delText>s</w:delText>
        </w:r>
      </w:del>
      <w:r>
        <w:t>’</w:t>
      </w:r>
      <w:ins w:id="517" w:author="DM" w:date="2012-08-17T12:02:00Z">
        <w:r w:rsidR="00EC746C">
          <w:t>s</w:t>
        </w:r>
      </w:ins>
      <w:r>
        <w:t xml:space="preserve"> </w:t>
      </w:r>
      <w:r w:rsidR="003631EB" w:rsidRPr="00DB5195">
        <w:t>business case, allowing decision</w:t>
      </w:r>
      <w:del w:id="518" w:author="DM" w:date="2012-08-17T12:02:00Z">
        <w:r w:rsidR="003631EB" w:rsidRPr="00DB5195" w:rsidDel="00EC746C">
          <w:delText>-</w:delText>
        </w:r>
      </w:del>
      <w:ins w:id="519" w:author="DM" w:date="2012-08-17T12:02:00Z">
        <w:r w:rsidR="00EC746C">
          <w:t xml:space="preserve"> </w:t>
        </w:r>
      </w:ins>
      <w:r w:rsidR="003631EB" w:rsidRPr="00DB5195">
        <w:t xml:space="preserve">makers to examine both benefits and costs of a project and compare them to the expectations. Developing a reporting framework around the business case and focusing on the most important metrics for the benefits and costs is the best approach to ensure financial reporting for executives </w:t>
      </w:r>
      <w:r w:rsidR="000F4C8D">
        <w:t xml:space="preserve">that </w:t>
      </w:r>
      <w:r w:rsidR="003631EB" w:rsidRPr="00DB5195">
        <w:t>meets these goals.</w:t>
      </w:r>
    </w:p>
    <w:p w:rsidR="00D74370" w:rsidRDefault="00D74370" w:rsidP="00D54021">
      <w:pPr>
        <w:pStyle w:val="H1"/>
      </w:pPr>
      <w:r>
        <w:t xml:space="preserve">What </w:t>
      </w:r>
      <w:ins w:id="520" w:author="Odum, Amy - Hoboken" w:date="2012-08-27T11:31:00Z">
        <w:r w:rsidR="0007316D">
          <w:t>and</w:t>
        </w:r>
      </w:ins>
      <w:del w:id="521" w:author="Odum, Amy - Hoboken" w:date="2012-08-27T11:31:00Z">
        <w:r w:rsidR="00410200" w:rsidDel="0007316D">
          <w:delText>&amp;</w:delText>
        </w:r>
      </w:del>
      <w:r w:rsidR="00410200">
        <w:t xml:space="preserve"> Why Is Work Management Critical to Organizational Success?</w:t>
      </w:r>
    </w:p>
    <w:p w:rsidR="00D74370" w:rsidRPr="0033567E" w:rsidRDefault="00623AB9">
      <w:pPr>
        <w:pStyle w:val="Para"/>
      </w:pPr>
      <w:r w:rsidRPr="0033567E">
        <w:t>Work management i</w:t>
      </w:r>
      <w:r w:rsidR="0005469D" w:rsidRPr="0033567E">
        <w:t>s the practice of focusing on the specific activities, tools, processes</w:t>
      </w:r>
      <w:ins w:id="522" w:author="DM" w:date="2012-08-17T12:19:00Z">
        <w:r w:rsidR="00B96E1E">
          <w:t>,</w:t>
        </w:r>
      </w:ins>
      <w:r w:rsidR="0005469D" w:rsidRPr="0033567E">
        <w:t xml:space="preserve"> and reporting that helps an individual get work done. Work management is not reserved </w:t>
      </w:r>
      <w:del w:id="523" w:author="DM" w:date="2012-08-20T07:46:00Z">
        <w:r w:rsidR="0005469D" w:rsidRPr="0033567E" w:rsidDel="001B383C">
          <w:delText xml:space="preserve">for </w:delText>
        </w:r>
      </w:del>
      <w:r w:rsidR="0005469D" w:rsidRPr="0033567E">
        <w:t xml:space="preserve">just </w:t>
      </w:r>
      <w:ins w:id="524" w:author="DM" w:date="2012-08-20T07:46:00Z">
        <w:r w:rsidR="001B383C">
          <w:t xml:space="preserve">for </w:t>
        </w:r>
      </w:ins>
      <w:r w:rsidR="0005469D" w:rsidRPr="0033567E">
        <w:t>project work</w:t>
      </w:r>
      <w:ins w:id="525" w:author="DM" w:date="2012-08-17T12:19:00Z">
        <w:r w:rsidR="00B96E1E">
          <w:t>;</w:t>
        </w:r>
      </w:ins>
      <w:del w:id="526" w:author="DM" w:date="2012-08-17T12:19:00Z">
        <w:r w:rsidR="0005469D" w:rsidRPr="0033567E" w:rsidDel="00B96E1E">
          <w:delText>,</w:delText>
        </w:r>
      </w:del>
      <w:r w:rsidR="0005469D" w:rsidRPr="0033567E">
        <w:t xml:space="preserve"> it can include activities such as time spent on issues (not in a schedule), trouble tickets, project, program and portfolio work</w:t>
      </w:r>
      <w:ins w:id="527" w:author="DM" w:date="2012-08-17T12:19:00Z">
        <w:r w:rsidR="00B96E1E">
          <w:t>,</w:t>
        </w:r>
      </w:ins>
      <w:r w:rsidR="0005469D" w:rsidRPr="0033567E">
        <w:t xml:space="preserve"> and any type of </w:t>
      </w:r>
      <w:del w:id="528" w:author="DM" w:date="2012-08-17T12:19:00Z">
        <w:r w:rsidR="0005469D" w:rsidRPr="0033567E" w:rsidDel="00B96E1E">
          <w:delText>“</w:delText>
        </w:r>
      </w:del>
      <w:r w:rsidR="0005469D" w:rsidRPr="0033567E">
        <w:t>to-do</w:t>
      </w:r>
      <w:del w:id="529" w:author="DM" w:date="2012-08-17T12:19:00Z">
        <w:r w:rsidR="0005469D" w:rsidRPr="0033567E" w:rsidDel="00B96E1E">
          <w:delText>”</w:delText>
        </w:r>
      </w:del>
      <w:r w:rsidR="0005469D" w:rsidRPr="0033567E">
        <w:t xml:space="preserve"> list that is associated with a resource</w:t>
      </w:r>
      <w:r w:rsidR="00271A14">
        <w:t>’</w:t>
      </w:r>
      <w:r w:rsidR="0005469D" w:rsidRPr="0033567E">
        <w:t>s daily work.</w:t>
      </w:r>
    </w:p>
    <w:p w:rsidR="0005469D" w:rsidRPr="0033567E" w:rsidRDefault="0005469D">
      <w:pPr>
        <w:pStyle w:val="Para"/>
      </w:pPr>
      <w:r w:rsidRPr="0033567E">
        <w:t xml:space="preserve">The key to understanding </w:t>
      </w:r>
      <w:ins w:id="530" w:author="DM" w:date="2012-08-17T12:19:00Z">
        <w:r w:rsidR="00B96E1E">
          <w:t>w</w:t>
        </w:r>
      </w:ins>
      <w:del w:id="531" w:author="DM" w:date="2012-08-17T12:19:00Z">
        <w:r w:rsidRPr="0033567E" w:rsidDel="00B96E1E">
          <w:delText>W</w:delText>
        </w:r>
      </w:del>
      <w:r w:rsidRPr="0033567E">
        <w:t xml:space="preserve">ork </w:t>
      </w:r>
      <w:del w:id="532" w:author="DM" w:date="2012-08-17T12:19:00Z">
        <w:r w:rsidRPr="0033567E" w:rsidDel="00B96E1E">
          <w:delText>M</w:delText>
        </w:r>
      </w:del>
      <w:ins w:id="533" w:author="DM" w:date="2012-08-17T12:19:00Z">
        <w:r w:rsidR="00B96E1E">
          <w:t>m</w:t>
        </w:r>
      </w:ins>
      <w:r w:rsidRPr="0033567E">
        <w:t>anagement is that the effort spent in this discipline is designed to reduce waste and optimize a resource</w:t>
      </w:r>
      <w:r w:rsidR="00271A14">
        <w:t>’</w:t>
      </w:r>
      <w:r w:rsidRPr="0033567E">
        <w:t xml:space="preserve">s output and maximize </w:t>
      </w:r>
      <w:r w:rsidR="00271A14">
        <w:t>its</w:t>
      </w:r>
      <w:r w:rsidRPr="0033567E">
        <w:t xml:space="preserve"> value to </w:t>
      </w:r>
      <w:r w:rsidR="00271A14">
        <w:t>the</w:t>
      </w:r>
      <w:r w:rsidRPr="0033567E">
        <w:t xml:space="preserve"> organization.</w:t>
      </w:r>
    </w:p>
    <w:p w:rsidR="0005469D" w:rsidRPr="0033567E" w:rsidRDefault="0005469D">
      <w:pPr>
        <w:pStyle w:val="Para"/>
      </w:pPr>
      <w:r w:rsidRPr="0033567E">
        <w:t xml:space="preserve">As organizations or companies get larger, </w:t>
      </w:r>
      <w:r w:rsidR="00271A14">
        <w:t xml:space="preserve">they tend to struggle with </w:t>
      </w:r>
      <w:proofErr w:type="spellStart"/>
      <w:r w:rsidR="00271A14">
        <w:t>siloe</w:t>
      </w:r>
      <w:r w:rsidRPr="0033567E">
        <w:t>d</w:t>
      </w:r>
      <w:proofErr w:type="spellEnd"/>
      <w:r w:rsidRPr="0033567E">
        <w:t xml:space="preserve"> activities and </w:t>
      </w:r>
      <w:r w:rsidR="00271A14" w:rsidRPr="0033567E">
        <w:t>projects that</w:t>
      </w:r>
      <w:r w:rsidR="00271A14">
        <w:t>,</w:t>
      </w:r>
      <w:r w:rsidRPr="0033567E">
        <w:t xml:space="preserve"> in many cases</w:t>
      </w:r>
      <w:r w:rsidR="00271A14">
        <w:t>,</w:t>
      </w:r>
      <w:r w:rsidRPr="0033567E">
        <w:t xml:space="preserve"> are duplicated </w:t>
      </w:r>
      <w:ins w:id="534" w:author="DM" w:date="2012-08-17T12:19:00Z">
        <w:r w:rsidR="00B96E1E">
          <w:t>in</w:t>
        </w:r>
      </w:ins>
      <w:del w:id="535" w:author="DM" w:date="2012-08-17T12:19:00Z">
        <w:r w:rsidRPr="0033567E" w:rsidDel="00B96E1E">
          <w:delText>between</w:delText>
        </w:r>
      </w:del>
      <w:r w:rsidRPr="0033567E">
        <w:t xml:space="preserve"> o</w:t>
      </w:r>
      <w:r w:rsidR="00271A14">
        <w:t xml:space="preserve">ther parts of </w:t>
      </w:r>
      <w:ins w:id="536" w:author="DM" w:date="2012-08-20T07:46:00Z">
        <w:r w:rsidR="001B383C">
          <w:t>the</w:t>
        </w:r>
      </w:ins>
      <w:del w:id="537" w:author="DM" w:date="2012-08-20T07:46:00Z">
        <w:r w:rsidR="00271A14" w:rsidDel="001B383C">
          <w:delText>an</w:delText>
        </w:r>
      </w:del>
      <w:r w:rsidR="00271A14">
        <w:t xml:space="preserve"> organization. </w:t>
      </w:r>
      <w:r w:rsidRPr="0033567E">
        <w:t xml:space="preserve">Or they find that resources doing the work approach managing their work in different </w:t>
      </w:r>
      <w:ins w:id="538" w:author="DM" w:date="2012-08-17T12:20:00Z">
        <w:r w:rsidR="00B96E1E">
          <w:t>ways</w:t>
        </w:r>
      </w:ins>
      <w:del w:id="539" w:author="DM" w:date="2012-08-17T12:20:00Z">
        <w:r w:rsidRPr="0033567E" w:rsidDel="00B96E1E">
          <w:delText>manners</w:delText>
        </w:r>
      </w:del>
      <w:r w:rsidRPr="0033567E">
        <w:t xml:space="preserve">, </w:t>
      </w:r>
      <w:r w:rsidR="00AA1CDB">
        <w:t xml:space="preserve">using different tools and methods </w:t>
      </w:r>
      <w:r w:rsidRPr="0033567E">
        <w:t>that don’t lead to an easy way to achieve visibility.</w:t>
      </w:r>
    </w:p>
    <w:p w:rsidR="0005469D" w:rsidRDefault="0005469D">
      <w:pPr>
        <w:pStyle w:val="Para"/>
      </w:pPr>
      <w:r w:rsidRPr="0033567E">
        <w:t>A good PPM software product should enable some flexibility for tracking, managing</w:t>
      </w:r>
      <w:ins w:id="540" w:author="DM" w:date="2012-08-17T12:20:00Z">
        <w:r w:rsidR="00B96E1E">
          <w:t>,</w:t>
        </w:r>
      </w:ins>
      <w:r w:rsidRPr="0033567E">
        <w:t xml:space="preserve"> and reporting </w:t>
      </w:r>
      <w:del w:id="541" w:author="DM" w:date="2012-08-17T12:21:00Z">
        <w:r w:rsidRPr="0033567E" w:rsidDel="00B96E1E">
          <w:delText>“W</w:delText>
        </w:r>
      </w:del>
      <w:ins w:id="542" w:author="DM" w:date="2012-08-17T12:21:00Z">
        <w:r w:rsidR="00B96E1E">
          <w:t>w</w:t>
        </w:r>
      </w:ins>
      <w:r w:rsidRPr="0033567E">
        <w:t>ork</w:t>
      </w:r>
      <w:del w:id="543" w:author="DM" w:date="2012-08-17T12:21:00Z">
        <w:r w:rsidRPr="0033567E" w:rsidDel="00B96E1E">
          <w:delText>”</w:delText>
        </w:r>
      </w:del>
      <w:r w:rsidRPr="0033567E">
        <w:t xml:space="preserve"> for resources</w:t>
      </w:r>
      <w:ins w:id="544" w:author="Odum, Amy - Hoboken" w:date="2012-08-27T11:31:00Z">
        <w:r w:rsidR="0007316D">
          <w:t>,</w:t>
        </w:r>
      </w:ins>
      <w:r w:rsidRPr="0033567E">
        <w:t xml:space="preserve"> and centralize that information into easy and cohesive views to report progress or expose </w:t>
      </w:r>
      <w:proofErr w:type="spellStart"/>
      <w:r w:rsidR="00AA1CDB" w:rsidRPr="0033567E">
        <w:t>over</w:t>
      </w:r>
      <w:del w:id="545" w:author="DM" w:date="2012-08-17T12:21:00Z">
        <w:r w:rsidR="00AA1CDB" w:rsidRPr="0033567E" w:rsidDel="00B96E1E">
          <w:delText xml:space="preserve"> </w:delText>
        </w:r>
      </w:del>
      <w:r w:rsidR="00AA1CDB" w:rsidRPr="0033567E">
        <w:t>allocation</w:t>
      </w:r>
      <w:proofErr w:type="spellEnd"/>
      <w:r w:rsidRPr="0033567E">
        <w:t xml:space="preserve">, </w:t>
      </w:r>
      <w:proofErr w:type="spellStart"/>
      <w:r w:rsidR="00AA1CDB" w:rsidRPr="0033567E">
        <w:t>under</w:t>
      </w:r>
      <w:del w:id="546" w:author="DM" w:date="2012-08-17T12:21:00Z">
        <w:r w:rsidR="00AA1CDB" w:rsidRPr="0033567E" w:rsidDel="00B96E1E">
          <w:delText xml:space="preserve"> </w:delText>
        </w:r>
      </w:del>
      <w:r w:rsidR="00AA1CDB" w:rsidRPr="0033567E">
        <w:t>allocation</w:t>
      </w:r>
      <w:proofErr w:type="spellEnd"/>
      <w:ins w:id="547" w:author="DM" w:date="2012-08-17T12:21:00Z">
        <w:r w:rsidR="00B96E1E">
          <w:t>,</w:t>
        </w:r>
      </w:ins>
      <w:r w:rsidRPr="0033567E">
        <w:t xml:space="preserve"> or duplicat</w:t>
      </w:r>
      <w:ins w:id="548" w:author="DM" w:date="2012-08-17T12:21:00Z">
        <w:r w:rsidR="00B96E1E">
          <w:t>e</w:t>
        </w:r>
      </w:ins>
      <w:del w:id="549" w:author="DM" w:date="2012-08-17T12:21:00Z">
        <w:r w:rsidRPr="0033567E" w:rsidDel="00B96E1E">
          <w:delText>ive</w:delText>
        </w:r>
      </w:del>
      <w:r w:rsidRPr="0033567E">
        <w:t xml:space="preserve"> effort</w:t>
      </w:r>
      <w:ins w:id="550" w:author="DM" w:date="2012-08-17T12:21:00Z">
        <w:r w:rsidR="00B96E1E">
          <w:t>s</w:t>
        </w:r>
      </w:ins>
      <w:r w:rsidRPr="0033567E">
        <w:t>.</w:t>
      </w:r>
      <w:r w:rsidR="0033567E" w:rsidRPr="0033567E">
        <w:t xml:space="preserve"> </w:t>
      </w:r>
      <w:ins w:id="551" w:author="DM" w:date="2012-08-17T12:21:00Z">
        <w:r w:rsidR="00B96E1E">
          <w:t xml:space="preserve">Not only does </w:t>
        </w:r>
      </w:ins>
      <w:r w:rsidR="0033567E" w:rsidRPr="0033567E">
        <w:t xml:space="preserve">Project Server 2010 </w:t>
      </w:r>
      <w:del w:id="552" w:author="DM" w:date="2012-08-17T12:21:00Z">
        <w:r w:rsidR="0033567E" w:rsidRPr="0033567E" w:rsidDel="00B96E1E">
          <w:delText xml:space="preserve">not only </w:delText>
        </w:r>
      </w:del>
      <w:r w:rsidR="0033567E" w:rsidRPr="0033567E">
        <w:t>deliver</w:t>
      </w:r>
      <w:del w:id="553" w:author="DM" w:date="2012-08-17T12:21:00Z">
        <w:r w:rsidR="0033567E" w:rsidRPr="0033567E" w:rsidDel="00B96E1E">
          <w:delText>s</w:delText>
        </w:r>
      </w:del>
      <w:r w:rsidR="0033567E" w:rsidRPr="0033567E">
        <w:t xml:space="preserve"> this</w:t>
      </w:r>
      <w:ins w:id="554" w:author="Odum, Amy - Hoboken" w:date="2012-08-27T11:32:00Z">
        <w:r w:rsidR="0007316D">
          <w:t xml:space="preserve"> flexibility</w:t>
        </w:r>
      </w:ins>
      <w:r w:rsidR="0033567E" w:rsidRPr="0033567E">
        <w:t>, but Microsoft is continuing to expand and emphasize the ability to bring work</w:t>
      </w:r>
      <w:ins w:id="555" w:author="Tim Runcie" w:date="2012-09-12T08:03:00Z">
        <w:r w:rsidR="00E03D6C">
          <w:t>, and work activities, past, present and future</w:t>
        </w:r>
      </w:ins>
      <w:ins w:id="556" w:author="Tim Runcie" w:date="2012-09-12T08:04:00Z">
        <w:r w:rsidR="00E03D6C">
          <w:t xml:space="preserve"> </w:t>
        </w:r>
      </w:ins>
      <w:del w:id="557" w:author="Tim Runcie" w:date="2012-09-12T08:03:00Z">
        <w:r w:rsidR="0033567E" w:rsidRPr="0033567E" w:rsidDel="00E03D6C">
          <w:delText xml:space="preserve"> </w:delText>
        </w:r>
      </w:del>
      <w:r w:rsidR="0033567E" w:rsidRPr="0033567E">
        <w:t xml:space="preserve">into view </w:t>
      </w:r>
      <w:commentRangeStart w:id="558"/>
      <w:ins w:id="559" w:author="Odum, Amy - Hoboken" w:date="2012-08-27T11:33:00Z">
        <w:r w:rsidR="0007316D">
          <w:rPr>
            <w:rStyle w:val="QueryInline"/>
          </w:rPr>
          <w:t>[</w:t>
        </w:r>
        <w:commentRangeStart w:id="560"/>
        <w:r w:rsidR="0007316D">
          <w:rPr>
            <w:rStyle w:val="QueryInline"/>
          </w:rPr>
          <w:t>AU: Please clarify--is it really bringing “work into view” or some specific aspect(s) of the work into view?]</w:t>
        </w:r>
      </w:ins>
      <w:commentRangeEnd w:id="558"/>
      <w:r w:rsidR="00151A69">
        <w:rPr>
          <w:rStyle w:val="CommentReference"/>
          <w:rFonts w:asciiTheme="minorHAnsi" w:eastAsiaTheme="minorHAnsi" w:hAnsiTheme="minorHAnsi" w:cstheme="minorBidi"/>
          <w:snapToGrid/>
        </w:rPr>
        <w:commentReference w:id="558"/>
      </w:r>
      <w:commentRangeEnd w:id="560"/>
      <w:r w:rsidR="00E03D6C">
        <w:rPr>
          <w:rStyle w:val="CommentReference"/>
          <w:rFonts w:asciiTheme="minorHAnsi" w:eastAsiaTheme="minorHAnsi" w:hAnsiTheme="minorHAnsi" w:cstheme="minorBidi"/>
          <w:snapToGrid/>
        </w:rPr>
        <w:commentReference w:id="560"/>
      </w:r>
      <w:proofErr w:type="gramStart"/>
      <w:r w:rsidR="0033567E" w:rsidRPr="0033567E">
        <w:t>of</w:t>
      </w:r>
      <w:proofErr w:type="gramEnd"/>
      <w:r w:rsidR="0033567E" w:rsidRPr="0033567E">
        <w:t xml:space="preserve"> the </w:t>
      </w:r>
      <w:ins w:id="561" w:author="DM" w:date="2012-08-17T12:22:00Z">
        <w:r w:rsidR="00B96E1E">
          <w:t>p</w:t>
        </w:r>
      </w:ins>
      <w:del w:id="562" w:author="DM" w:date="2012-08-17T12:22:00Z">
        <w:r w:rsidR="0033567E" w:rsidRPr="0033567E" w:rsidDel="00B96E1E">
          <w:delText>P</w:delText>
        </w:r>
      </w:del>
      <w:r w:rsidR="0033567E" w:rsidRPr="0033567E">
        <w:t xml:space="preserve">roject </w:t>
      </w:r>
      <w:del w:id="563" w:author="DM" w:date="2012-08-17T12:22:00Z">
        <w:r w:rsidR="0033567E" w:rsidRPr="0033567E" w:rsidDel="00B96E1E">
          <w:delText>O</w:delText>
        </w:r>
      </w:del>
      <w:ins w:id="564" w:author="DM" w:date="2012-08-17T12:22:00Z">
        <w:r w:rsidR="00B96E1E">
          <w:t>o</w:t>
        </w:r>
      </w:ins>
      <w:r w:rsidR="0033567E" w:rsidRPr="0033567E">
        <w:t xml:space="preserve">rganization through </w:t>
      </w:r>
      <w:ins w:id="565" w:author="DM" w:date="2012-08-17T12:22:00Z">
        <w:r w:rsidR="00802933">
          <w:t>its</w:t>
        </w:r>
      </w:ins>
      <w:del w:id="566" w:author="DM" w:date="2012-08-17T12:22:00Z">
        <w:r w:rsidR="0033567E" w:rsidRPr="0033567E" w:rsidDel="00802933">
          <w:delText>their</w:delText>
        </w:r>
      </w:del>
      <w:r w:rsidR="0033567E" w:rsidRPr="0033567E">
        <w:t xml:space="preserve"> different products and collaboration portal.</w:t>
      </w:r>
    </w:p>
    <w:p w:rsidR="00A313DD" w:rsidRDefault="0033567E">
      <w:pPr>
        <w:pStyle w:val="Para"/>
      </w:pPr>
      <w:r>
        <w:t xml:space="preserve">The better visibility </w:t>
      </w:r>
      <w:ins w:id="567" w:author="DM" w:date="2012-08-20T07:47:00Z">
        <w:r w:rsidR="001B383C">
          <w:t xml:space="preserve">from which </w:t>
        </w:r>
      </w:ins>
      <w:r>
        <w:t>to work</w:t>
      </w:r>
      <w:commentRangeStart w:id="568"/>
      <w:ins w:id="569" w:author="DM" w:date="2012-08-20T07:47:00Z">
        <w:del w:id="570" w:author="Jeff Jacobson" w:date="2012-08-30T12:02:00Z">
          <w:r w:rsidR="001B383C" w:rsidDel="0024526A">
            <w:rPr>
              <w:rStyle w:val="QueryInline"/>
            </w:rPr>
            <w:delText>[AU: OK?]</w:delText>
          </w:r>
        </w:del>
      </w:ins>
      <w:commentRangeEnd w:id="568"/>
      <w:r w:rsidR="006B6DA6">
        <w:rPr>
          <w:rStyle w:val="CommentReference"/>
          <w:rFonts w:asciiTheme="minorHAnsi" w:eastAsiaTheme="minorHAnsi" w:hAnsiTheme="minorHAnsi" w:cstheme="minorBidi"/>
          <w:snapToGrid/>
        </w:rPr>
        <w:commentReference w:id="568"/>
      </w:r>
      <w:r>
        <w:t xml:space="preserve"> </w:t>
      </w:r>
      <w:del w:id="571" w:author="DM" w:date="2012-08-20T07:47:00Z">
        <w:r w:rsidDel="001B383C">
          <w:delText xml:space="preserve">from </w:delText>
        </w:r>
      </w:del>
      <w:r w:rsidR="00AA1CDB">
        <w:t xml:space="preserve">includes </w:t>
      </w:r>
      <w:r>
        <w:t>not only an individual</w:t>
      </w:r>
      <w:del w:id="572" w:author="DM" w:date="2012-08-17T12:22:00Z">
        <w:r w:rsidDel="00802933">
          <w:delText>’s</w:delText>
        </w:r>
      </w:del>
      <w:r>
        <w:t xml:space="preserve"> level</w:t>
      </w:r>
      <w:del w:id="573" w:author="DM" w:date="2012-08-17T12:22:00Z">
        <w:r w:rsidDel="00802933">
          <w:delText>,</w:delText>
        </w:r>
      </w:del>
      <w:r>
        <w:t xml:space="preserve"> but also those who are responsible for that work, creat</w:t>
      </w:r>
      <w:r w:rsidR="00AA1CDB">
        <w:t>ing</w:t>
      </w:r>
      <w:r>
        <w:t xml:space="preserve"> a higher level of value to the organization and a </w:t>
      </w:r>
      <w:ins w:id="574" w:author="DM" w:date="2012-08-20T07:47:00Z">
        <w:r w:rsidR="009F109F">
          <w:t>more rapid</w:t>
        </w:r>
      </w:ins>
      <w:del w:id="575" w:author="DM" w:date="2012-08-20T07:47:00Z">
        <w:r w:rsidDel="009F109F">
          <w:delText>faster</w:delText>
        </w:r>
      </w:del>
      <w:r>
        <w:t xml:space="preserve"> ability to address issues, slippages</w:t>
      </w:r>
      <w:ins w:id="576" w:author="DM" w:date="2012-08-17T12:22:00Z">
        <w:r w:rsidR="00802933">
          <w:t>,</w:t>
        </w:r>
      </w:ins>
      <w:r>
        <w:t xml:space="preserve"> or risks before they derail a project or a resource</w:t>
      </w:r>
      <w:r w:rsidR="00AA1CDB">
        <w:t>’</w:t>
      </w:r>
      <w:r>
        <w:t>s ability to deliver.</w:t>
      </w:r>
    </w:p>
    <w:p w:rsidR="0005469D" w:rsidRPr="0033567E" w:rsidRDefault="0005469D" w:rsidP="0033567E">
      <w:pPr>
        <w:pStyle w:val="Para"/>
      </w:pPr>
      <w:r w:rsidRPr="0033567E">
        <w:t>Th</w:t>
      </w:r>
      <w:r w:rsidR="0033567E">
        <w:t xml:space="preserve">e approach that Project Server 2010 brings to the </w:t>
      </w:r>
      <w:ins w:id="577" w:author="DM" w:date="2012-08-17T12:23:00Z">
        <w:r w:rsidR="00802933">
          <w:t>p</w:t>
        </w:r>
      </w:ins>
      <w:del w:id="578" w:author="DM" w:date="2012-08-17T12:23:00Z">
        <w:r w:rsidR="0033567E" w:rsidDel="00802933">
          <w:delText>P</w:delText>
        </w:r>
      </w:del>
      <w:r w:rsidR="0033567E">
        <w:t xml:space="preserve">roject </w:t>
      </w:r>
      <w:del w:id="579" w:author="DM" w:date="2012-08-17T12:23:00Z">
        <w:r w:rsidR="0033567E" w:rsidDel="00802933">
          <w:delText>M</w:delText>
        </w:r>
      </w:del>
      <w:ins w:id="580" w:author="DM" w:date="2012-08-17T12:23:00Z">
        <w:r w:rsidR="00802933">
          <w:t>m</w:t>
        </w:r>
      </w:ins>
      <w:r w:rsidR="0033567E">
        <w:t xml:space="preserve">anagement </w:t>
      </w:r>
      <w:ins w:id="581" w:author="DM" w:date="2012-08-17T12:23:00Z">
        <w:r w:rsidR="00802933">
          <w:t>o</w:t>
        </w:r>
      </w:ins>
      <w:del w:id="582" w:author="DM" w:date="2012-08-17T12:23:00Z">
        <w:r w:rsidR="0033567E" w:rsidDel="00802933">
          <w:delText>O</w:delText>
        </w:r>
      </w:del>
      <w:r w:rsidR="0033567E">
        <w:t xml:space="preserve">rganization </w:t>
      </w:r>
      <w:r w:rsidRPr="0033567E">
        <w:t xml:space="preserve">enables managers to evaluate </w:t>
      </w:r>
      <w:r w:rsidR="0033567E">
        <w:t xml:space="preserve">the resource capabilities of both </w:t>
      </w:r>
      <w:r w:rsidR="0033567E" w:rsidRPr="0033567E">
        <w:t>potential and current projects</w:t>
      </w:r>
      <w:r w:rsidR="0033567E">
        <w:t xml:space="preserve"> </w:t>
      </w:r>
      <w:ins w:id="583" w:author="DM" w:date="2012-08-17T12:23:00Z">
        <w:r w:rsidR="00802933">
          <w:t>and</w:t>
        </w:r>
      </w:ins>
      <w:del w:id="584" w:author="DM" w:date="2012-08-17T12:23:00Z">
        <w:r w:rsidR="0033567E" w:rsidDel="00802933">
          <w:delText>as well as</w:delText>
        </w:r>
      </w:del>
      <w:ins w:id="585" w:author="DM" w:date="2012-08-17T12:23:00Z">
        <w:r w:rsidR="00802933">
          <w:t xml:space="preserve"> to</w:t>
        </w:r>
      </w:ins>
      <w:r w:rsidR="0033567E">
        <w:t xml:space="preserve"> establish </w:t>
      </w:r>
      <w:r w:rsidRPr="0033567E">
        <w:t xml:space="preserve">the right strategic and tactical </w:t>
      </w:r>
      <w:r w:rsidR="0033567E">
        <w:t xml:space="preserve">priorities and </w:t>
      </w:r>
      <w:r w:rsidRPr="0033567E">
        <w:t>objectives</w:t>
      </w:r>
      <w:r w:rsidR="00AA1CDB">
        <w:t xml:space="preserve">. </w:t>
      </w:r>
      <w:r w:rsidR="0033567E">
        <w:t xml:space="preserve">This </w:t>
      </w:r>
      <w:ins w:id="586" w:author="Odum, Amy - Hoboken" w:date="2012-08-27T11:34:00Z">
        <w:r w:rsidR="0007316D">
          <w:t xml:space="preserve">information </w:t>
        </w:r>
      </w:ins>
      <w:r w:rsidR="0033567E">
        <w:t>in turn</w:t>
      </w:r>
      <w:r w:rsidRPr="0033567E">
        <w:t xml:space="preserve"> validate</w:t>
      </w:r>
      <w:r w:rsidR="0033567E">
        <w:t>s</w:t>
      </w:r>
      <w:r w:rsidRPr="0033567E">
        <w:t xml:space="preserve"> </w:t>
      </w:r>
      <w:r w:rsidR="0033567E">
        <w:t xml:space="preserve">the </w:t>
      </w:r>
      <w:r w:rsidRPr="0033567E">
        <w:t xml:space="preserve">corporate initiatives </w:t>
      </w:r>
      <w:r w:rsidR="0033567E">
        <w:t xml:space="preserve">to focus on </w:t>
      </w:r>
      <w:r w:rsidRPr="0033567E">
        <w:t>and execute those projects that provide the greatest business value</w:t>
      </w:r>
      <w:r w:rsidR="0033567E">
        <w:t>.</w:t>
      </w:r>
    </w:p>
    <w:p w:rsidR="00A313DD" w:rsidRPr="0007316D" w:rsidRDefault="00A313DD" w:rsidP="00623AB9">
      <w:pPr>
        <w:pStyle w:val="Para"/>
      </w:pPr>
      <w:r w:rsidRPr="00623AB9">
        <w:t>As we know, all strategy requires financial, human</w:t>
      </w:r>
      <w:ins w:id="587" w:author="DM" w:date="2012-08-17T12:24:00Z">
        <w:r w:rsidR="00802933">
          <w:t>,</w:t>
        </w:r>
      </w:ins>
      <w:r w:rsidRPr="00623AB9">
        <w:t xml:space="preserve"> and material resources in order to </w:t>
      </w:r>
      <w:r w:rsidR="00623AB9" w:rsidRPr="00623AB9">
        <w:t>be successful and to be carried out</w:t>
      </w:r>
      <w:r w:rsidRPr="00623AB9">
        <w:t>. The human resources tend to be more complex to administer</w:t>
      </w:r>
      <w:r w:rsidR="00623AB9" w:rsidRPr="00623AB9">
        <w:t xml:space="preserve"> and manage</w:t>
      </w:r>
      <w:ins w:id="588" w:author="DM" w:date="2012-08-17T12:24:00Z">
        <w:r w:rsidR="00802933">
          <w:t>,</w:t>
        </w:r>
      </w:ins>
      <w:r w:rsidR="00623AB9" w:rsidRPr="00623AB9">
        <w:t xml:space="preserve"> and in most cases </w:t>
      </w:r>
      <w:ins w:id="589" w:author="DM" w:date="2012-08-17T12:24:00Z">
        <w:r w:rsidR="00802933">
          <w:t xml:space="preserve">they </w:t>
        </w:r>
      </w:ins>
      <w:r w:rsidR="00623AB9" w:rsidRPr="00623AB9">
        <w:t>have competing priorities</w:t>
      </w:r>
      <w:r w:rsidRPr="00623AB9">
        <w:t>.</w:t>
      </w:r>
      <w:r w:rsidR="00AA4BFC">
        <w:t xml:space="preserve"> </w:t>
      </w:r>
      <w:r w:rsidR="00623AB9">
        <w:t xml:space="preserve">Work </w:t>
      </w:r>
      <w:ins w:id="590" w:author="DM" w:date="2012-08-17T12:24:00Z">
        <w:r w:rsidR="00802933">
          <w:t>m</w:t>
        </w:r>
      </w:ins>
      <w:del w:id="591" w:author="DM" w:date="2012-08-17T12:24:00Z">
        <w:r w:rsidR="00623AB9" w:rsidDel="00802933">
          <w:delText>M</w:delText>
        </w:r>
      </w:del>
      <w:r w:rsidR="00623AB9">
        <w:t xml:space="preserve">anagement is where the rubber hits the road and where good </w:t>
      </w:r>
      <w:del w:id="592" w:author="DM" w:date="2012-08-17T13:36:00Z">
        <w:r w:rsidR="00623AB9" w:rsidDel="00912468">
          <w:delText>P</w:delText>
        </w:r>
      </w:del>
      <w:del w:id="593" w:author="DM" w:date="2012-08-17T13:39:00Z">
        <w:r w:rsidR="00623AB9" w:rsidDel="00FC07A2">
          <w:delText xml:space="preserve">roject </w:delText>
        </w:r>
      </w:del>
      <w:del w:id="594" w:author="DM" w:date="2012-08-17T13:36:00Z">
        <w:r w:rsidR="00623AB9" w:rsidDel="00912468">
          <w:delText>M</w:delText>
        </w:r>
      </w:del>
      <w:del w:id="595" w:author="DM" w:date="2012-08-17T13:39:00Z">
        <w:r w:rsidR="00623AB9" w:rsidDel="00FC07A2">
          <w:delText xml:space="preserve">anagement </w:delText>
        </w:r>
      </w:del>
      <w:ins w:id="596" w:author="DM" w:date="2012-08-17T13:36:00Z">
        <w:r w:rsidR="00912468">
          <w:t xml:space="preserve">PM </w:t>
        </w:r>
      </w:ins>
      <w:r w:rsidR="00AA4BFC">
        <w:t xml:space="preserve">delivers its highest value. </w:t>
      </w:r>
      <w:r w:rsidR="00623AB9">
        <w:t xml:space="preserve">However, this is also where the highest likelihood of strategic value </w:t>
      </w:r>
      <w:r w:rsidR="009E1772">
        <w:t>disconnects</w:t>
      </w:r>
      <w:r w:rsidR="00623AB9">
        <w:t xml:space="preserve"> or misdirection can happen. It is important </w:t>
      </w:r>
      <w:ins w:id="597" w:author="Odum, Amy - Hoboken" w:date="2012-08-27T11:37:00Z">
        <w:r w:rsidR="0007316D">
          <w:t xml:space="preserve">that </w:t>
        </w:r>
      </w:ins>
      <w:r w:rsidR="00623AB9">
        <w:t xml:space="preserve">even at the lowest tactical level </w:t>
      </w:r>
      <w:del w:id="598" w:author="Odum, Amy - Hoboken" w:date="2012-08-27T11:37:00Z">
        <w:r w:rsidR="00623AB9" w:rsidDel="0007316D">
          <w:delText xml:space="preserve">that </w:delText>
        </w:r>
      </w:del>
      <w:del w:id="599" w:author="Odum, Amy - Hoboken" w:date="2012-08-27T11:36:00Z">
        <w:r w:rsidR="00623AB9" w:rsidDel="0007316D">
          <w:delText>resources aligned with</w:delText>
        </w:r>
      </w:del>
      <w:ins w:id="600" w:author="Odum, Amy - Hoboken" w:date="2012-08-27T11:38:00Z">
        <w:r w:rsidR="0007316D">
          <w:t xml:space="preserve"> </w:t>
        </w:r>
      </w:ins>
      <w:ins w:id="601" w:author="Odum, Amy - Hoboken" w:date="2012-08-27T11:36:00Z">
        <w:r w:rsidR="0007316D">
          <w:t>those</w:t>
        </w:r>
      </w:ins>
      <w:r w:rsidR="00623AB9">
        <w:t xml:space="preserve"> </w:t>
      </w:r>
      <w:ins w:id="602" w:author="Odum, Amy - Hoboken" w:date="2012-08-27T11:36:00Z">
        <w:del w:id="603" w:author="Jeff Jacobson" w:date="2012-08-30T09:43:00Z">
          <w:r w:rsidR="0007316D" w:rsidDel="006B6DA6">
            <w:rPr>
              <w:rStyle w:val="QueryInline"/>
            </w:rPr>
            <w:delText xml:space="preserve">[AU: </w:delText>
          </w:r>
        </w:del>
      </w:ins>
      <w:ins w:id="604" w:author="Odum, Amy - Hoboken" w:date="2012-08-27T11:37:00Z">
        <w:del w:id="605" w:author="Jeff Jacobson" w:date="2012-08-30T09:43:00Z">
          <w:r w:rsidR="0007316D" w:rsidDel="006B6DA6">
            <w:rPr>
              <w:rStyle w:val="QueryInline"/>
            </w:rPr>
            <w:delText>assume we’re still talking about “human” resources here?</w:delText>
          </w:r>
        </w:del>
      </w:ins>
      <w:ins w:id="606" w:author="Odum, Amy - Hoboken" w:date="2012-08-27T11:36:00Z">
        <w:del w:id="607" w:author="Jeff Jacobson" w:date="2012-08-30T09:43:00Z">
          <w:r w:rsidR="0007316D" w:rsidDel="006B6DA6">
            <w:rPr>
              <w:rStyle w:val="QueryInline"/>
            </w:rPr>
            <w:delText>]</w:delText>
          </w:r>
        </w:del>
      </w:ins>
      <w:r w:rsidR="00623AB9">
        <w:t>doing the work understand their connection to the strategic outcomes and key deliverables required by a project.</w:t>
      </w:r>
    </w:p>
    <w:p w:rsidR="00A313DD" w:rsidRPr="00623AB9" w:rsidRDefault="00623AB9" w:rsidP="00623AB9">
      <w:pPr>
        <w:pStyle w:val="Para"/>
      </w:pPr>
      <w:r>
        <w:t xml:space="preserve">With all the work being managed across an organization and resources (especially those in a </w:t>
      </w:r>
      <w:proofErr w:type="spellStart"/>
      <w:r>
        <w:t>matrixed</w:t>
      </w:r>
      <w:proofErr w:type="spellEnd"/>
      <w:r>
        <w:t xml:space="preserve"> organization) working on projects with competing priorities and activities, it can be a daunting task to align both the value</w:t>
      </w:r>
      <w:del w:id="608" w:author="DM" w:date="2012-08-17T13:40:00Z">
        <w:r w:rsidDel="00FC07A2">
          <w:delText>,</w:delText>
        </w:r>
      </w:del>
      <w:r>
        <w:t xml:space="preserve"> </w:t>
      </w:r>
      <w:r w:rsidR="00AA4BFC">
        <w:t xml:space="preserve">and the </w:t>
      </w:r>
      <w:r>
        <w:t>work</w:t>
      </w:r>
      <w:ins w:id="609" w:author="DM" w:date="2012-08-17T13:40:00Z">
        <w:r w:rsidR="00FC07A2">
          <w:t>.</w:t>
        </w:r>
      </w:ins>
      <w:r w:rsidR="00AA4BFC">
        <w:t xml:space="preserve"> F</w:t>
      </w:r>
      <w:r>
        <w:t>or planners, managers</w:t>
      </w:r>
      <w:ins w:id="610" w:author="DM" w:date="2012-08-17T13:40:00Z">
        <w:r w:rsidR="00FC07A2">
          <w:t>,</w:t>
        </w:r>
      </w:ins>
      <w:r>
        <w:t xml:space="preserve"> and even the individual resources</w:t>
      </w:r>
      <w:ins w:id="611" w:author="DM" w:date="2012-08-20T07:48:00Z">
        <w:r w:rsidR="009F109F">
          <w:t>,</w:t>
        </w:r>
      </w:ins>
      <w:r w:rsidR="00AA4BFC">
        <w:t xml:space="preserve"> it can be </w:t>
      </w:r>
      <w:del w:id="612" w:author="Odum, Amy - Hoboken" w:date="2012-08-27T11:38:00Z">
        <w:r w:rsidR="00AA4BFC" w:rsidDel="001C4E3F">
          <w:delText>daunting</w:delText>
        </w:r>
        <w:r w:rsidDel="001C4E3F">
          <w:delText xml:space="preserve"> to be able</w:delText>
        </w:r>
      </w:del>
      <w:ins w:id="613" w:author="Odum, Amy - Hoboken" w:date="2012-08-27T11:38:00Z">
        <w:r w:rsidR="001C4E3F">
          <w:t>difficult</w:t>
        </w:r>
      </w:ins>
      <w:r>
        <w:t xml:space="preserve"> </w:t>
      </w:r>
      <w:ins w:id="614" w:author="Odum, Amy - Hoboken" w:date="2012-08-27T11:39:00Z">
        <w:del w:id="615" w:author="Jeff Jacobson" w:date="2012-08-30T09:43:00Z">
          <w:r w:rsidR="001C4E3F" w:rsidDel="006B6DA6">
            <w:rPr>
              <w:rStyle w:val="QueryInline"/>
            </w:rPr>
            <w:delText>[AU: to avoid “daunting” 2x]</w:delText>
          </w:r>
        </w:del>
      </w:ins>
      <w:r>
        <w:t>to see progress</w:t>
      </w:r>
      <w:del w:id="616" w:author="DM" w:date="2012-08-17T13:40:00Z">
        <w:r w:rsidDel="00FC07A2">
          <w:delText>,</w:delText>
        </w:r>
      </w:del>
      <w:ins w:id="617" w:author="DM" w:date="2012-08-17T13:40:00Z">
        <w:r w:rsidR="00FC07A2">
          <w:t xml:space="preserve"> and</w:t>
        </w:r>
      </w:ins>
      <w:r>
        <w:t xml:space="preserve"> status and to address resource </w:t>
      </w:r>
      <w:del w:id="618" w:author="Jeff Jacobson" w:date="2012-08-30T09:44:00Z">
        <w:r w:rsidDel="006B6DA6">
          <w:delText>over</w:delText>
        </w:r>
      </w:del>
      <w:ins w:id="619" w:author="DM" w:date="2012-08-17T13:40:00Z">
        <w:del w:id="620" w:author="Jeff Jacobson" w:date="2012-08-30T09:44:00Z">
          <w:r w:rsidR="00FC07A2" w:rsidDel="006B6DA6">
            <w:delText>-</w:delText>
          </w:r>
        </w:del>
      </w:ins>
      <w:del w:id="621" w:author="Jeff Jacobson" w:date="2012-08-30T09:44:00Z">
        <w:r w:rsidDel="006B6DA6">
          <w:delText>/</w:delText>
        </w:r>
        <w:r w:rsidR="00AA4BFC" w:rsidDel="006B6DA6">
          <w:delText xml:space="preserve">under </w:delText>
        </w:r>
      </w:del>
      <w:r w:rsidR="00AA4BFC">
        <w:t xml:space="preserve">allocation. </w:t>
      </w:r>
      <w:r>
        <w:t>However, t</w:t>
      </w:r>
      <w:r w:rsidR="00A313DD" w:rsidRPr="00623AB9">
        <w:t xml:space="preserve">hanks to technology, we now </w:t>
      </w:r>
      <w:ins w:id="622" w:author="DM" w:date="2012-08-17T13:41:00Z">
        <w:r w:rsidR="00FC07A2">
          <w:t>can</w:t>
        </w:r>
      </w:ins>
      <w:del w:id="623" w:author="DM" w:date="2012-08-17T13:41:00Z">
        <w:r w:rsidR="00A313DD" w:rsidRPr="00623AB9" w:rsidDel="00FC07A2">
          <w:delText>have the advantage of being able to</w:delText>
        </w:r>
      </w:del>
      <w:r w:rsidR="00A313DD" w:rsidRPr="00623AB9">
        <w:t xml:space="preserve"> clearly identify the real capacity of our resources according to their roles and skills within the organization. </w:t>
      </w:r>
      <w:ins w:id="624" w:author="DM" w:date="2012-08-17T13:41:00Z">
        <w:r w:rsidR="00FC07A2">
          <w:t>Doing t</w:t>
        </w:r>
      </w:ins>
      <w:del w:id="625" w:author="DM" w:date="2012-08-17T13:41:00Z">
        <w:r w:rsidR="00A313DD" w:rsidRPr="00623AB9" w:rsidDel="00FC07A2">
          <w:delText>T</w:delText>
        </w:r>
      </w:del>
      <w:r w:rsidR="00A313DD" w:rsidRPr="00623AB9">
        <w:t>his allows us to make a much more realistic plan</w:t>
      </w:r>
      <w:del w:id="626" w:author="DM" w:date="2012-08-17T13:41:00Z">
        <w:r w:rsidR="00A313DD" w:rsidRPr="00623AB9" w:rsidDel="00FC07A2">
          <w:delText>ning</w:delText>
        </w:r>
      </w:del>
      <w:r w:rsidR="00A313DD" w:rsidRPr="00623AB9">
        <w:t xml:space="preserve"> of our ability to execute strategy and the time</w:t>
      </w:r>
      <w:del w:id="627" w:author="DM" w:date="2012-08-17T13:41:00Z">
        <w:r w:rsidR="00A313DD" w:rsidRPr="00623AB9" w:rsidDel="00FC07A2">
          <w:delText>-</w:delText>
        </w:r>
      </w:del>
      <w:ins w:id="628" w:author="DM" w:date="2012-08-17T13:41:00Z">
        <w:r w:rsidR="00FC07A2">
          <w:t xml:space="preserve"> </w:t>
        </w:r>
      </w:ins>
      <w:r w:rsidR="00A313DD" w:rsidRPr="00623AB9">
        <w:t>frame in which the components of the strategy can be executed, based on the organization’s financial and material resources.</w:t>
      </w:r>
    </w:p>
    <w:p w:rsidR="00A313DD" w:rsidRPr="00623AB9" w:rsidRDefault="00A313DD" w:rsidP="00623AB9">
      <w:pPr>
        <w:pStyle w:val="Para"/>
      </w:pPr>
      <w:del w:id="629" w:author="DM" w:date="2012-08-17T13:41:00Z">
        <w:r w:rsidRPr="00623AB9" w:rsidDel="00877618">
          <w:delText>To m</w:delText>
        </w:r>
      </w:del>
      <w:ins w:id="630" w:author="DM" w:date="2012-08-17T13:41:00Z">
        <w:r w:rsidR="00877618">
          <w:t>M</w:t>
        </w:r>
      </w:ins>
      <w:r w:rsidRPr="00623AB9">
        <w:t>anag</w:t>
      </w:r>
      <w:ins w:id="631" w:author="DM" w:date="2012-08-17T13:41:00Z">
        <w:r w:rsidR="00877618">
          <w:t>ing</w:t>
        </w:r>
      </w:ins>
      <w:del w:id="632" w:author="DM" w:date="2012-08-17T13:41:00Z">
        <w:r w:rsidRPr="00623AB9" w:rsidDel="00877618">
          <w:delText>e</w:delText>
        </w:r>
      </w:del>
      <w:r w:rsidRPr="00623AB9">
        <w:t xml:space="preserve"> the capacity of the organization's human resources is not an easy task. The principal challenge facing organizations </w:t>
      </w:r>
      <w:ins w:id="633" w:author="DM" w:date="2012-08-17T13:50:00Z">
        <w:r w:rsidR="0066440C">
          <w:t>today</w:t>
        </w:r>
      </w:ins>
      <w:del w:id="634" w:author="DM" w:date="2012-08-17T13:50:00Z">
        <w:r w:rsidRPr="00623AB9" w:rsidDel="0066440C">
          <w:delText>in our time</w:delText>
        </w:r>
      </w:del>
      <w:r w:rsidRPr="00623AB9">
        <w:t xml:space="preserve"> is the need to integrate and understand the effort required of our resources to execute projects while fulfilling all of the activities of normal day</w:t>
      </w:r>
      <w:ins w:id="635" w:author="DM" w:date="2012-08-17T13:50:00Z">
        <w:r w:rsidR="0066440C">
          <w:t>-</w:t>
        </w:r>
      </w:ins>
      <w:del w:id="636" w:author="DM" w:date="2012-08-17T13:50:00Z">
        <w:r w:rsidRPr="00623AB9" w:rsidDel="0066440C">
          <w:delText xml:space="preserve"> </w:delText>
        </w:r>
      </w:del>
      <w:r w:rsidRPr="00623AB9">
        <w:t>to</w:t>
      </w:r>
      <w:ins w:id="637" w:author="DM" w:date="2012-08-17T13:50:00Z">
        <w:r w:rsidR="0066440C">
          <w:t>-</w:t>
        </w:r>
      </w:ins>
      <w:del w:id="638" w:author="DM" w:date="2012-08-17T13:50:00Z">
        <w:r w:rsidRPr="00623AB9" w:rsidDel="0066440C">
          <w:delText xml:space="preserve"> </w:delText>
        </w:r>
      </w:del>
      <w:r w:rsidRPr="00623AB9">
        <w:t>day operations</w:t>
      </w:r>
      <w:del w:id="639" w:author="DM" w:date="2012-08-17T13:50:00Z">
        <w:r w:rsidRPr="00623AB9" w:rsidDel="0066440C">
          <w:delText>,</w:delText>
        </w:r>
      </w:del>
      <w:r w:rsidRPr="00623AB9">
        <w:t xml:space="preserve"> and then capturing and consolidating that data in a way that will allow us to leverage the information to </w:t>
      </w:r>
      <w:ins w:id="640" w:author="DM" w:date="2012-08-17T13:50:00Z">
        <w:r w:rsidR="0066440C">
          <w:t xml:space="preserve">plan </w:t>
        </w:r>
      </w:ins>
      <w:r w:rsidRPr="00623AB9">
        <w:t xml:space="preserve">efficiently </w:t>
      </w:r>
      <w:del w:id="641" w:author="DM" w:date="2012-08-17T13:51:00Z">
        <w:r w:rsidRPr="00623AB9" w:rsidDel="0066440C">
          <w:delText xml:space="preserve">plan </w:delText>
        </w:r>
      </w:del>
      <w:r w:rsidRPr="00623AB9">
        <w:t>for completing both projects and operations.</w:t>
      </w:r>
      <w:r w:rsidR="00AA4BFC">
        <w:t xml:space="preserve"> </w:t>
      </w:r>
      <w:r w:rsidR="001954FC">
        <w:t>This is where leveraging a PPM system like Project Server 2010 bridges that gap by centralizing resource and strategic information in on</w:t>
      </w:r>
      <w:ins w:id="642" w:author="DM" w:date="2012-08-17T13:51:00Z">
        <w:r w:rsidR="0066440C">
          <w:t>e</w:t>
        </w:r>
      </w:ins>
      <w:r w:rsidR="001954FC">
        <w:t xml:space="preserve"> central database for reporting, tracking</w:t>
      </w:r>
      <w:ins w:id="643" w:author="DM" w:date="2012-08-17T13:51:00Z">
        <w:r w:rsidR="0066440C">
          <w:t>,</w:t>
        </w:r>
      </w:ins>
      <w:r w:rsidR="001954FC">
        <w:t xml:space="preserve"> and review by CFO</w:t>
      </w:r>
      <w:del w:id="644" w:author="DM" w:date="2012-08-17T13:51:00Z">
        <w:r w:rsidR="001954FC" w:rsidDel="0066440C">
          <w:delText>’</w:delText>
        </w:r>
      </w:del>
      <w:r w:rsidR="001954FC">
        <w:t>s and other senior management.</w:t>
      </w:r>
    </w:p>
    <w:p w:rsidR="00D74370" w:rsidRDefault="00D74370" w:rsidP="00D54021">
      <w:pPr>
        <w:pStyle w:val="H2"/>
      </w:pPr>
      <w:r>
        <w:t xml:space="preserve">Managing </w:t>
      </w:r>
      <w:r w:rsidR="00AA4BFC">
        <w:t>I</w:t>
      </w:r>
      <w:r>
        <w:t xml:space="preserve">ndependent </w:t>
      </w:r>
      <w:r w:rsidR="00AA4BFC">
        <w:t>D</w:t>
      </w:r>
      <w:r>
        <w:t xml:space="preserve">epartmental </w:t>
      </w:r>
      <w:r w:rsidR="00AA4BFC">
        <w:t>I</w:t>
      </w:r>
      <w:r>
        <w:t>nitiatives</w:t>
      </w:r>
    </w:p>
    <w:p w:rsidR="00A313DD" w:rsidRDefault="00A313DD" w:rsidP="001954FC">
      <w:pPr>
        <w:pStyle w:val="Para"/>
      </w:pPr>
      <w:del w:id="645" w:author="DM" w:date="2012-08-17T13:51:00Z">
        <w:r w:rsidRPr="001954FC" w:rsidDel="0066440C">
          <w:delText>When we consider that a</w:delText>
        </w:r>
      </w:del>
      <w:ins w:id="646" w:author="DM" w:date="2012-08-17T13:51:00Z">
        <w:r w:rsidR="0066440C">
          <w:t>A</w:t>
        </w:r>
      </w:ins>
      <w:r w:rsidRPr="001954FC">
        <w:t>ll organizations have different departments</w:t>
      </w:r>
      <w:ins w:id="647" w:author="DM" w:date="2012-08-17T13:51:00Z">
        <w:r w:rsidR="0066440C">
          <w:t>,</w:t>
        </w:r>
      </w:ins>
      <w:r w:rsidRPr="001954FC">
        <w:t xml:space="preserve"> and each one has an important contribution </w:t>
      </w:r>
      <w:ins w:id="648" w:author="DM" w:date="2012-08-17T13:51:00Z">
        <w:r w:rsidR="0066440C">
          <w:t xml:space="preserve">to make </w:t>
        </w:r>
      </w:ins>
      <w:r w:rsidRPr="001954FC">
        <w:t>toward achieving strategic objectives</w:t>
      </w:r>
      <w:ins w:id="649" w:author="DM" w:date="2012-08-17T13:51:00Z">
        <w:r w:rsidR="0066440C">
          <w:t>.</w:t>
        </w:r>
      </w:ins>
      <w:del w:id="650" w:author="DM" w:date="2012-08-17T13:51:00Z">
        <w:r w:rsidRPr="001954FC" w:rsidDel="0066440C">
          <w:delText>,</w:delText>
        </w:r>
      </w:del>
      <w:r w:rsidRPr="001954FC">
        <w:t xml:space="preserve"> </w:t>
      </w:r>
      <w:del w:id="651" w:author="DM" w:date="2012-08-17T13:51:00Z">
        <w:r w:rsidRPr="001954FC" w:rsidDel="0066440C">
          <w:delText>a</w:delText>
        </w:r>
      </w:del>
      <w:ins w:id="652" w:author="DM" w:date="2012-08-17T13:51:00Z">
        <w:r w:rsidR="0066440C">
          <w:t>A</w:t>
        </w:r>
      </w:ins>
      <w:r w:rsidRPr="001954FC">
        <w:t xml:space="preserve">ll </w:t>
      </w:r>
      <w:ins w:id="653" w:author="DM" w:date="2012-08-17T13:51:00Z">
        <w:r w:rsidR="0066440C">
          <w:t xml:space="preserve">departments </w:t>
        </w:r>
      </w:ins>
      <w:r w:rsidRPr="001954FC">
        <w:t xml:space="preserve">must work in a synchronized </w:t>
      </w:r>
      <w:ins w:id="654" w:author="DM" w:date="2012-08-17T13:51:00Z">
        <w:r w:rsidR="0066440C">
          <w:t>fashion</w:t>
        </w:r>
      </w:ins>
      <w:del w:id="655" w:author="DM" w:date="2012-08-17T13:51:00Z">
        <w:r w:rsidRPr="001954FC" w:rsidDel="0066440C">
          <w:delText>manner</w:delText>
        </w:r>
      </w:del>
      <w:r w:rsidRPr="001954FC">
        <w:t xml:space="preserve"> under the leadership of </w:t>
      </w:r>
      <w:r w:rsidR="001954FC">
        <w:t>that</w:t>
      </w:r>
      <w:r w:rsidRPr="001954FC">
        <w:t xml:space="preserve"> organization</w:t>
      </w:r>
      <w:r w:rsidR="00FE5A17">
        <w:t xml:space="preserve">. </w:t>
      </w:r>
      <w:r w:rsidR="001954FC">
        <w:t xml:space="preserve">Some organizations utilize a </w:t>
      </w:r>
      <w:r w:rsidRPr="001954FC">
        <w:t xml:space="preserve">PMO to obtain and consolidate status updates from each of the various departments to ensure that </w:t>
      </w:r>
      <w:del w:id="656" w:author="DM" w:date="2012-08-17T13:52:00Z">
        <w:r w:rsidRPr="001954FC" w:rsidDel="003F0E59">
          <w:delText xml:space="preserve">the organization's </w:delText>
        </w:r>
      </w:del>
      <w:r w:rsidRPr="001954FC">
        <w:t>strategy execution is on target.</w:t>
      </w:r>
    </w:p>
    <w:p w:rsidR="001954FC" w:rsidRPr="003F0E59" w:rsidRDefault="001954FC" w:rsidP="001954FC">
      <w:pPr>
        <w:pStyle w:val="Para"/>
        <w:rPr>
          <w:rStyle w:val="QueryInline"/>
          <w:rPrChange w:id="657" w:author="DM" w:date="2012-08-17T13:52:00Z">
            <w:rPr/>
          </w:rPrChange>
        </w:rPr>
      </w:pPr>
      <w:r>
        <w:t xml:space="preserve">While </w:t>
      </w:r>
      <w:ins w:id="658" w:author="DM" w:date="2012-08-17T13:52:00Z">
        <w:r w:rsidR="003F0E59">
          <w:t>utilizing a PMO</w:t>
        </w:r>
      </w:ins>
      <w:del w:id="659" w:author="DM" w:date="2012-08-17T13:52:00Z">
        <w:r w:rsidDel="003F0E59">
          <w:delText>this</w:delText>
        </w:r>
      </w:del>
      <w:r>
        <w:t xml:space="preserve"> makes </w:t>
      </w:r>
      <w:ins w:id="660" w:author="DM" w:date="2012-08-17T13:52:00Z">
        <w:r w:rsidR="003F0E59">
          <w:t>the process</w:t>
        </w:r>
      </w:ins>
      <w:del w:id="661" w:author="DM" w:date="2012-08-17T13:52:00Z">
        <w:r w:rsidDel="003F0E59">
          <w:delText>it</w:delText>
        </w:r>
      </w:del>
      <w:r>
        <w:t xml:space="preserve"> easier, </w:t>
      </w:r>
      <w:del w:id="662" w:author="DM" w:date="2012-08-17T13:52:00Z">
        <w:r w:rsidDel="003F0E59">
          <w:delText xml:space="preserve">it means that there may be </w:delText>
        </w:r>
      </w:del>
      <w:r>
        <w:t xml:space="preserve">different types of information </w:t>
      </w:r>
      <w:ins w:id="663" w:author="DM" w:date="2012-08-17T13:52:00Z">
        <w:r w:rsidR="003F0E59">
          <w:t xml:space="preserve">may </w:t>
        </w:r>
      </w:ins>
      <w:r>
        <w:t>need</w:t>
      </w:r>
      <w:del w:id="664" w:author="DM" w:date="2012-08-17T13:52:00Z">
        <w:r w:rsidDel="003F0E59">
          <w:delText>ed</w:delText>
        </w:r>
      </w:del>
      <w:r>
        <w:t xml:space="preserve"> to be tracked</w:t>
      </w:r>
      <w:del w:id="665" w:author="DM" w:date="2012-08-17T13:52:00Z">
        <w:r w:rsidDel="003F0E59">
          <w:delText>,</w:delText>
        </w:r>
      </w:del>
      <w:r>
        <w:t xml:space="preserve"> </w:t>
      </w:r>
      <w:ins w:id="666" w:author="DM" w:date="2012-08-17T13:52:00Z">
        <w:r w:rsidR="003F0E59">
          <w:t xml:space="preserve">along with </w:t>
        </w:r>
      </w:ins>
      <w:r>
        <w:t>different workflows</w:t>
      </w:r>
      <w:ins w:id="667" w:author="DM" w:date="2012-08-17T13:52:00Z">
        <w:r w:rsidR="003F0E59">
          <w:t>,</w:t>
        </w:r>
      </w:ins>
      <w:r>
        <w:t xml:space="preserve"> depending </w:t>
      </w:r>
      <w:del w:id="668" w:author="DM" w:date="2012-08-17T13:52:00Z">
        <w:r w:rsidDel="003F0E59">
          <w:delText>up</w:delText>
        </w:r>
      </w:del>
      <w:r>
        <w:t>on which part of the organization a project is being worked under.</w:t>
      </w:r>
      <w:ins w:id="669" w:author="DM" w:date="2012-08-17T13:52:00Z">
        <w:del w:id="670" w:author="Jeff Jacobson" w:date="2012-08-30T09:46:00Z">
          <w:r w:rsidR="003F0E59" w:rsidDel="00DD56A4">
            <w:rPr>
              <w:rStyle w:val="QueryInline"/>
            </w:rPr>
            <w:delText>[AU: OK?]</w:delText>
          </w:r>
        </w:del>
      </w:ins>
    </w:p>
    <w:p w:rsidR="001954FC" w:rsidRDefault="001954FC" w:rsidP="001954FC">
      <w:pPr>
        <w:pStyle w:val="Para"/>
      </w:pPr>
      <w:r>
        <w:t>In the past</w:t>
      </w:r>
      <w:ins w:id="671" w:author="DM" w:date="2012-08-17T13:52:00Z">
        <w:r w:rsidR="003F0E59">
          <w:t>,</w:t>
        </w:r>
      </w:ins>
      <w:r>
        <w:t xml:space="preserve"> organizations would </w:t>
      </w:r>
      <w:commentRangeStart w:id="672"/>
      <w:r w:rsidRPr="001C4E3F">
        <w:rPr>
          <w:highlight w:val="yellow"/>
          <w:rPrChange w:id="673" w:author="Odum, Amy - Hoboken" w:date="2012-08-27T11:39:00Z">
            <w:rPr/>
          </w:rPrChange>
        </w:rPr>
        <w:t>stand up</w:t>
      </w:r>
      <w:commentRangeEnd w:id="672"/>
      <w:r w:rsidR="00CF7229">
        <w:rPr>
          <w:rStyle w:val="CommentReference"/>
          <w:rFonts w:asciiTheme="minorHAnsi" w:eastAsiaTheme="minorHAnsi" w:hAnsiTheme="minorHAnsi" w:cstheme="minorBidi"/>
          <w:snapToGrid/>
        </w:rPr>
        <w:commentReference w:id="672"/>
      </w:r>
      <w:ins w:id="674" w:author="Tim Runcie" w:date="2012-09-12T08:04:00Z">
        <w:r w:rsidR="00CF7229">
          <w:t xml:space="preserve">, or install </w:t>
        </w:r>
      </w:ins>
      <w:commentRangeStart w:id="675"/>
      <w:ins w:id="676" w:author="DM" w:date="2012-08-17T13:53:00Z">
        <w:r w:rsidR="003F0E59">
          <w:rPr>
            <w:rStyle w:val="QueryInline"/>
          </w:rPr>
          <w:t>[AU: clarify term]</w:t>
        </w:r>
      </w:ins>
      <w:commentRangeEnd w:id="675"/>
      <w:r w:rsidR="00DD56A4">
        <w:rPr>
          <w:rStyle w:val="CommentReference"/>
          <w:rFonts w:asciiTheme="minorHAnsi" w:eastAsiaTheme="minorHAnsi" w:hAnsiTheme="minorHAnsi" w:cstheme="minorBidi"/>
          <w:snapToGrid/>
        </w:rPr>
        <w:commentReference w:id="675"/>
      </w:r>
      <w:r>
        <w:t xml:space="preserve"> multiple instances of PPM technologies to support and simplify the managing and tracking of projects related to different business units (departments) and their associated fields</w:t>
      </w:r>
      <w:del w:id="677" w:author="DM" w:date="2012-08-17T13:53:00Z">
        <w:r w:rsidDel="003F0E59">
          <w:delText>,</w:delText>
        </w:r>
      </w:del>
      <w:ins w:id="678" w:author="DM" w:date="2012-08-17T13:53:00Z">
        <w:r w:rsidR="003F0E59">
          <w:t xml:space="preserve"> and</w:t>
        </w:r>
      </w:ins>
      <w:r>
        <w:t xml:space="preserve"> workflows.</w:t>
      </w:r>
    </w:p>
    <w:p w:rsidR="001954FC" w:rsidRDefault="001954FC" w:rsidP="001954FC">
      <w:pPr>
        <w:pStyle w:val="Para"/>
      </w:pPr>
      <w:del w:id="679" w:author="DM" w:date="2012-08-17T13:53:00Z">
        <w:r w:rsidDel="003F0E59">
          <w:delText xml:space="preserve">Now, in </w:delText>
        </w:r>
      </w:del>
      <w:r>
        <w:t xml:space="preserve">Project Server 2010 </w:t>
      </w:r>
      <w:ins w:id="680" w:author="DM" w:date="2012-08-17T13:53:00Z">
        <w:r w:rsidR="003F0E59">
          <w:t xml:space="preserve">contains </w:t>
        </w:r>
      </w:ins>
      <w:del w:id="681" w:author="DM" w:date="2012-08-17T13:53:00Z">
        <w:r w:rsidDel="003F0E59">
          <w:delText xml:space="preserve">there is </w:delText>
        </w:r>
      </w:del>
      <w:r>
        <w:t>a new</w:t>
      </w:r>
      <w:del w:id="682" w:author="DM" w:date="2012-08-17T13:53:00Z">
        <w:r w:rsidR="00FE5A17" w:rsidDel="003F0E59">
          <w:delText>ly</w:delText>
        </w:r>
        <w:r w:rsidDel="003F0E59">
          <w:delText xml:space="preserve"> added</w:delText>
        </w:r>
      </w:del>
      <w:r>
        <w:t xml:space="preserve"> feature </w:t>
      </w:r>
      <w:ins w:id="683" w:author="DM" w:date="2012-08-17T13:53:00Z">
        <w:r w:rsidR="003F0E59">
          <w:t>—the “Department” field—</w:t>
        </w:r>
      </w:ins>
      <w:del w:id="684" w:author="DM" w:date="2012-08-17T13:53:00Z">
        <w:r w:rsidDel="003F0E59">
          <w:delText xml:space="preserve">for </w:delText>
        </w:r>
      </w:del>
      <w:ins w:id="685" w:author="DM" w:date="2012-08-17T13:53:00Z">
        <w:r w:rsidR="003F0E59">
          <w:t xml:space="preserve">to </w:t>
        </w:r>
      </w:ins>
      <w:r>
        <w:t xml:space="preserve">helping </w:t>
      </w:r>
      <w:del w:id="686" w:author="DM" w:date="2012-08-17T13:53:00Z">
        <w:r w:rsidDel="003F0E59">
          <w:delText xml:space="preserve">to </w:delText>
        </w:r>
      </w:del>
      <w:r>
        <w:t>split apart and manage dif</w:t>
      </w:r>
      <w:r w:rsidR="00FE5A17">
        <w:t xml:space="preserve">ferent department initiatives. </w:t>
      </w:r>
      <w:del w:id="687" w:author="DM" w:date="2012-08-17T13:54:00Z">
        <w:r w:rsidDel="003F0E59">
          <w:delText>This is the addition of</w:delText>
        </w:r>
      </w:del>
      <w:del w:id="688" w:author="DM" w:date="2012-08-17T13:53:00Z">
        <w:r w:rsidDel="003F0E59">
          <w:delText xml:space="preserve"> the “Department” field</w:delText>
        </w:r>
      </w:del>
      <w:r>
        <w:t xml:space="preserve">. This field is a </w:t>
      </w:r>
      <w:proofErr w:type="spellStart"/>
      <w:r>
        <w:t>multi</w:t>
      </w:r>
      <w:del w:id="689" w:author="DM" w:date="2012-08-17T13:54:00Z">
        <w:r w:rsidDel="003F0E59">
          <w:delText>-</w:delText>
        </w:r>
      </w:del>
      <w:r>
        <w:t>value</w:t>
      </w:r>
      <w:proofErr w:type="spellEnd"/>
      <w:r>
        <w:t xml:space="preserve"> look</w:t>
      </w:r>
      <w:del w:id="690" w:author="DM" w:date="2012-08-17T13:54:00Z">
        <w:r w:rsidDel="003F0E59">
          <w:delText>-</w:delText>
        </w:r>
      </w:del>
      <w:r>
        <w:t xml:space="preserve">up that allows both strategic planning of </w:t>
      </w:r>
      <w:ins w:id="691" w:author="DM" w:date="2012-08-17T13:55:00Z">
        <w:r w:rsidR="003F0E59">
          <w:t>p</w:t>
        </w:r>
      </w:ins>
      <w:del w:id="692" w:author="DM" w:date="2012-08-17T13:55:00Z">
        <w:r w:rsidDel="003F0E59">
          <w:delText>P</w:delText>
        </w:r>
      </w:del>
      <w:r>
        <w:t xml:space="preserve">ortfolio </w:t>
      </w:r>
      <w:del w:id="693" w:author="DM" w:date="2012-08-17T13:55:00Z">
        <w:r w:rsidDel="003F0E59">
          <w:delText>B</w:delText>
        </w:r>
      </w:del>
      <w:ins w:id="694" w:author="DM" w:date="2012-08-17T13:55:00Z">
        <w:r w:rsidR="003F0E59">
          <w:t>b</w:t>
        </w:r>
      </w:ins>
      <w:r>
        <w:t xml:space="preserve">usiness </w:t>
      </w:r>
      <w:del w:id="695" w:author="DM" w:date="2012-08-17T13:55:00Z">
        <w:r w:rsidDel="003F0E59">
          <w:delText>D</w:delText>
        </w:r>
      </w:del>
      <w:ins w:id="696" w:author="DM" w:date="2012-08-17T13:55:00Z">
        <w:r w:rsidR="003F0E59">
          <w:t>d</w:t>
        </w:r>
      </w:ins>
      <w:r>
        <w:t xml:space="preserve">rivers and </w:t>
      </w:r>
      <w:del w:id="697" w:author="DM" w:date="2012-08-17T13:55:00Z">
        <w:r w:rsidDel="003F0E59">
          <w:delText>P</w:delText>
        </w:r>
      </w:del>
      <w:ins w:id="698" w:author="DM" w:date="2012-08-17T13:55:00Z">
        <w:r w:rsidR="003F0E59">
          <w:t>p</w:t>
        </w:r>
      </w:ins>
      <w:r>
        <w:t xml:space="preserve">rioritization initiatives to be created and applied to different </w:t>
      </w:r>
      <w:del w:id="699" w:author="DM" w:date="2012-08-17T13:55:00Z">
        <w:r w:rsidR="00FE5A17" w:rsidDel="003F0E59">
          <w:delText>“</w:delText>
        </w:r>
        <w:r w:rsidDel="003F0E59">
          <w:delText>D</w:delText>
        </w:r>
      </w:del>
      <w:ins w:id="700" w:author="DM" w:date="2012-08-17T13:55:00Z">
        <w:r w:rsidR="003F0E59">
          <w:t>d</w:t>
        </w:r>
      </w:ins>
      <w:r>
        <w:t>epartments</w:t>
      </w:r>
      <w:del w:id="701" w:author="DM" w:date="2012-08-17T13:55:00Z">
        <w:r w:rsidR="00FE5A17" w:rsidDel="003F0E59">
          <w:delText>”</w:delText>
        </w:r>
      </w:del>
      <w:r>
        <w:t xml:space="preserve"> while also allowing projects, workflows, project detail pages</w:t>
      </w:r>
      <w:ins w:id="702" w:author="DM" w:date="2012-08-17T13:55:00Z">
        <w:r w:rsidR="003F0E59">
          <w:t>,</w:t>
        </w:r>
      </w:ins>
      <w:r>
        <w:t xml:space="preserve"> and almost every part of the enterprise PPM system to be differentiated by this field</w:t>
      </w:r>
      <w:ins w:id="703" w:author="DM" w:date="2012-08-20T07:50:00Z">
        <w:r w:rsidR="009F109F">
          <w:t>.</w:t>
        </w:r>
      </w:ins>
      <w:ins w:id="704" w:author="DM" w:date="2012-08-17T13:56:00Z">
        <w:r w:rsidR="00DC6FDD">
          <w:t xml:space="preserve"> (</w:t>
        </w:r>
      </w:ins>
      <w:ins w:id="705" w:author="DM" w:date="2012-08-20T07:50:00Z">
        <w:r w:rsidR="009F109F">
          <w:t>S</w:t>
        </w:r>
      </w:ins>
      <w:ins w:id="706" w:author="DM" w:date="2012-08-17T13:56:00Z">
        <w:r w:rsidR="00DC6FDD">
          <w:t>ee Figures 3.1 to 3.5</w:t>
        </w:r>
      </w:ins>
      <w:ins w:id="707" w:author="DM" w:date="2012-08-20T07:50:00Z">
        <w:r w:rsidR="009F109F">
          <w:t>.</w:t>
        </w:r>
      </w:ins>
      <w:ins w:id="708" w:author="DM" w:date="2012-08-17T13:56:00Z">
        <w:r w:rsidR="00DC6FDD">
          <w:t>)</w:t>
        </w:r>
      </w:ins>
      <w:del w:id="709" w:author="DM" w:date="2012-08-20T07:50:00Z">
        <w:r w:rsidDel="009F109F">
          <w:delText>.</w:delText>
        </w:r>
      </w:del>
    </w:p>
    <w:p w:rsidR="00DC6FDD" w:rsidRDefault="00924DFB" w:rsidP="00924DFB">
      <w:pPr>
        <w:pStyle w:val="Slug"/>
        <w:rPr>
          <w:ins w:id="710" w:author="DM" w:date="2012-08-17T13:55:00Z"/>
          <w:b w:val="0"/>
        </w:rPr>
      </w:pPr>
      <w:r>
        <w:t>Figure 3.1</w:t>
      </w:r>
      <w:del w:id="711" w:author="DM" w:date="2012-08-17T13:55:00Z">
        <w:r w:rsidDel="003F0E59">
          <w:delText>:</w:delText>
        </w:r>
      </w:del>
      <w:r>
        <w:t xml:space="preserve"> </w:t>
      </w:r>
      <w:r w:rsidR="009E1772">
        <w:t>Department for Projects</w:t>
      </w:r>
      <w:del w:id="712" w:author="DM" w:date="2012-08-17T13:55:00Z">
        <w:r w:rsidR="00E655B7" w:rsidDel="00DC6FDD">
          <w:delText xml:space="preserve"> </w:delText>
        </w:r>
        <w:r w:rsidR="00E655B7" w:rsidRPr="00E655B7" w:rsidDel="00DC6FDD">
          <w:rPr>
            <w:b w:val="0"/>
          </w:rPr>
          <w:delText>(</w:delText>
        </w:r>
        <w:r w:rsidR="00E655B7" w:rsidDel="00DC6FDD">
          <w:rPr>
            <w:b w:val="0"/>
          </w:rPr>
          <w:delText>Source: Advisicon</w:delText>
        </w:r>
        <w:r w:rsidR="00E655B7" w:rsidRPr="00E655B7" w:rsidDel="00DC6FDD">
          <w:rPr>
            <w:b w:val="0"/>
          </w:rPr>
          <w:delText>)</w:delText>
        </w:r>
      </w:del>
      <w:r>
        <w:tab/>
        <w:t>[</w:t>
      </w:r>
      <w:r w:rsidR="00B3159D">
        <w:t>03-01-</w:t>
      </w:r>
      <w:r w:rsidR="00C43222">
        <w:t>departmentForProjects.tif</w:t>
      </w:r>
      <w:r>
        <w:t>]</w:t>
      </w:r>
      <w:ins w:id="713" w:author="DM" w:date="2012-08-17T13:55:00Z">
        <w:r w:rsidR="00DC6FDD" w:rsidRPr="00DC6FDD">
          <w:rPr>
            <w:b w:val="0"/>
          </w:rPr>
          <w:t xml:space="preserve"> </w:t>
        </w:r>
      </w:ins>
    </w:p>
    <w:p w:rsidR="00C72062" w:rsidRDefault="00DC6FDD">
      <w:pPr>
        <w:pStyle w:val="FigureSource"/>
        <w:pPrChange w:id="714" w:author="DM" w:date="2012-08-17T13:55:00Z">
          <w:pPr>
            <w:pStyle w:val="Slug"/>
          </w:pPr>
        </w:pPrChange>
      </w:pPr>
      <w:ins w:id="715" w:author="DM" w:date="2012-08-17T13:55:00Z">
        <w:r>
          <w:t>Source: Advisicon</w:t>
        </w:r>
      </w:ins>
    </w:p>
    <w:p w:rsidR="009E1772" w:rsidRDefault="00924DFB" w:rsidP="00924DFB">
      <w:pPr>
        <w:pStyle w:val="Slug"/>
        <w:rPr>
          <w:ins w:id="716" w:author="DM" w:date="2012-08-17T13:55:00Z"/>
        </w:rPr>
      </w:pPr>
      <w:r>
        <w:t>Figure 3.2</w:t>
      </w:r>
      <w:del w:id="717" w:author="DM" w:date="2012-08-17T13:55:00Z">
        <w:r w:rsidDel="00DC6FDD">
          <w:delText>:</w:delText>
        </w:r>
      </w:del>
      <w:r>
        <w:t xml:space="preserve"> </w:t>
      </w:r>
      <w:r w:rsidR="009E1772">
        <w:t>Department for Resources</w:t>
      </w:r>
      <w:r w:rsidR="00E655B7">
        <w:t xml:space="preserve"> </w:t>
      </w:r>
      <w:del w:id="718" w:author="DM" w:date="2012-08-17T13:55:00Z">
        <w:r w:rsidR="00E655B7" w:rsidRPr="00E655B7" w:rsidDel="00DC6FDD">
          <w:rPr>
            <w:b w:val="0"/>
          </w:rPr>
          <w:delText>(</w:delText>
        </w:r>
        <w:r w:rsidR="00E655B7" w:rsidDel="00DC6FDD">
          <w:rPr>
            <w:b w:val="0"/>
          </w:rPr>
          <w:delText>Source: Advisicon</w:delText>
        </w:r>
        <w:r w:rsidR="00E655B7" w:rsidRPr="00E655B7" w:rsidDel="00DC6FDD">
          <w:rPr>
            <w:b w:val="0"/>
          </w:rPr>
          <w:delText>)</w:delText>
        </w:r>
      </w:del>
      <w:r>
        <w:tab/>
        <w:t>[</w:t>
      </w:r>
      <w:r w:rsidR="00F05DF6">
        <w:t>03-02-</w:t>
      </w:r>
      <w:r w:rsidR="00C43222">
        <w:t>departmentForResources.tif</w:t>
      </w:r>
      <w:r>
        <w:t>]</w:t>
      </w:r>
    </w:p>
    <w:p w:rsidR="00DC6FDD" w:rsidRDefault="00DC6FDD" w:rsidP="00DC6FDD">
      <w:pPr>
        <w:pStyle w:val="FigureSource"/>
        <w:rPr>
          <w:ins w:id="719" w:author="DM" w:date="2012-08-17T13:55:00Z"/>
        </w:rPr>
      </w:pPr>
      <w:ins w:id="720" w:author="DM" w:date="2012-08-17T13:55:00Z">
        <w:r>
          <w:t>Source: Advisicon</w:t>
        </w:r>
      </w:ins>
    </w:p>
    <w:p w:rsidR="00C72062" w:rsidRDefault="00C72062">
      <w:pPr>
        <w:pStyle w:val="Para"/>
        <w:rPr>
          <w:del w:id="721" w:author="DM" w:date="2012-08-17T13:56:00Z"/>
        </w:rPr>
        <w:pPrChange w:id="722" w:author="DM" w:date="2012-08-17T13:55:00Z">
          <w:pPr>
            <w:pStyle w:val="Slug"/>
          </w:pPr>
        </w:pPrChange>
      </w:pPr>
    </w:p>
    <w:p w:rsidR="009E1772" w:rsidRDefault="00924DFB" w:rsidP="00924DFB">
      <w:pPr>
        <w:pStyle w:val="Slug"/>
      </w:pPr>
      <w:r>
        <w:t>Figure 3.3</w:t>
      </w:r>
      <w:del w:id="723" w:author="DM" w:date="2012-08-17T14:41:00Z">
        <w:r w:rsidDel="00932895">
          <w:delText>:</w:delText>
        </w:r>
      </w:del>
      <w:r>
        <w:t xml:space="preserve"> </w:t>
      </w:r>
      <w:r w:rsidR="009E1772">
        <w:t>Department for PDP</w:t>
      </w:r>
      <w:ins w:id="724" w:author="DM" w:date="2012-08-17T14:41:00Z">
        <w:r w:rsidR="00932895">
          <w:t>s</w:t>
        </w:r>
      </w:ins>
      <w:del w:id="725" w:author="DM" w:date="2012-08-17T14:41:00Z">
        <w:r w:rsidR="009E1772" w:rsidDel="00932895">
          <w:delText>’s</w:delText>
        </w:r>
      </w:del>
      <w:r w:rsidR="00E655B7">
        <w:t xml:space="preserve"> </w:t>
      </w:r>
      <w:del w:id="726" w:author="DM" w:date="2012-08-17T14:41:00Z">
        <w:r w:rsidR="00E655B7" w:rsidDel="00932895">
          <w:rPr>
            <w:b w:val="0"/>
          </w:rPr>
          <w:delText>(Source: Advisicon)</w:delText>
        </w:r>
      </w:del>
      <w:r>
        <w:tab/>
        <w:t>[</w:t>
      </w:r>
      <w:r w:rsidR="008E1D0F">
        <w:t>03-03-</w:t>
      </w:r>
      <w:r w:rsidR="00C35980">
        <w:t>departmentForPDPs.tif</w:t>
      </w:r>
      <w:r>
        <w:t>]</w:t>
      </w:r>
    </w:p>
    <w:p w:rsidR="00DC6FDD" w:rsidRDefault="00DC6FDD" w:rsidP="00DC6FDD">
      <w:pPr>
        <w:pStyle w:val="FigureSource"/>
        <w:rPr>
          <w:ins w:id="727" w:author="DM" w:date="2012-08-17T13:56:00Z"/>
        </w:rPr>
      </w:pPr>
      <w:ins w:id="728" w:author="DM" w:date="2012-08-17T13:56:00Z">
        <w:r>
          <w:t>Source: Advisicon</w:t>
        </w:r>
      </w:ins>
    </w:p>
    <w:p w:rsidR="009E1772" w:rsidRDefault="00924DFB" w:rsidP="00924DFB">
      <w:pPr>
        <w:pStyle w:val="Slug"/>
      </w:pPr>
      <w:r>
        <w:t>Figure 3.4</w:t>
      </w:r>
      <w:del w:id="729" w:author="DM" w:date="2012-08-17T14:41:00Z">
        <w:r w:rsidDel="00932895">
          <w:delText>:</w:delText>
        </w:r>
      </w:del>
      <w:r>
        <w:t xml:space="preserve"> </w:t>
      </w:r>
      <w:r w:rsidR="009E1772">
        <w:t>Department for EPT</w:t>
      </w:r>
      <w:del w:id="730" w:author="DM" w:date="2012-08-17T14:41:00Z">
        <w:r w:rsidR="009E1772" w:rsidDel="00932895">
          <w:delText>’</w:delText>
        </w:r>
      </w:del>
      <w:r w:rsidR="009E1772">
        <w:t>s</w:t>
      </w:r>
      <w:r w:rsidR="00E655B7">
        <w:t xml:space="preserve"> </w:t>
      </w:r>
      <w:del w:id="731" w:author="DM" w:date="2012-08-17T14:41:00Z">
        <w:r w:rsidR="00E655B7" w:rsidDel="00932895">
          <w:rPr>
            <w:b w:val="0"/>
          </w:rPr>
          <w:delText>(Source: Advisicon)</w:delText>
        </w:r>
      </w:del>
      <w:r>
        <w:tab/>
        <w:t>[</w:t>
      </w:r>
      <w:r w:rsidR="00D21C7A">
        <w:t>03-04-</w:t>
      </w:r>
      <w:r w:rsidR="00C35980">
        <w:t>departmetForEPTs.tif</w:t>
      </w:r>
      <w:r>
        <w:t>]</w:t>
      </w:r>
    </w:p>
    <w:p w:rsidR="00DC6FDD" w:rsidRDefault="00DC6FDD" w:rsidP="00DC6FDD">
      <w:pPr>
        <w:pStyle w:val="FigureSource"/>
        <w:rPr>
          <w:ins w:id="732" w:author="DM" w:date="2012-08-17T13:56:00Z"/>
        </w:rPr>
      </w:pPr>
      <w:ins w:id="733" w:author="DM" w:date="2012-08-17T13:56:00Z">
        <w:r>
          <w:t>Source: Advisicon</w:t>
        </w:r>
      </w:ins>
    </w:p>
    <w:p w:rsidR="009E1772" w:rsidRDefault="00924DFB" w:rsidP="00924DFB">
      <w:pPr>
        <w:pStyle w:val="Slug"/>
        <w:rPr>
          <w:ins w:id="734" w:author="DM" w:date="2012-08-17T13:56:00Z"/>
        </w:rPr>
      </w:pPr>
      <w:r>
        <w:t>Figure 3.5</w:t>
      </w:r>
      <w:del w:id="735" w:author="DM" w:date="2012-08-17T14:41:00Z">
        <w:r w:rsidDel="00932895">
          <w:delText>:</w:delText>
        </w:r>
      </w:del>
      <w:r>
        <w:t xml:space="preserve"> </w:t>
      </w:r>
      <w:r w:rsidR="009E1772">
        <w:t xml:space="preserve">Department for Portfolio </w:t>
      </w:r>
      <w:ins w:id="736" w:author="DM" w:date="2012-08-17T14:41:00Z">
        <w:r w:rsidR="00932895">
          <w:t>and</w:t>
        </w:r>
      </w:ins>
      <w:del w:id="737" w:author="DM" w:date="2012-08-17T14:41:00Z">
        <w:r w:rsidR="009E1772" w:rsidDel="00932895">
          <w:delText>&amp;</w:delText>
        </w:r>
      </w:del>
      <w:r w:rsidR="009E1772">
        <w:t xml:space="preserve"> Business Drivers</w:t>
      </w:r>
      <w:r w:rsidR="00E655B7">
        <w:t xml:space="preserve"> </w:t>
      </w:r>
      <w:del w:id="738" w:author="DM" w:date="2012-08-17T14:41:00Z">
        <w:r w:rsidR="00E655B7" w:rsidDel="00932895">
          <w:rPr>
            <w:b w:val="0"/>
          </w:rPr>
          <w:delText>(Source: Advisicon)</w:delText>
        </w:r>
        <w:r w:rsidDel="00932895">
          <w:tab/>
        </w:r>
      </w:del>
      <w:r>
        <w:t>[</w:t>
      </w:r>
      <w:r w:rsidR="002B5FFC">
        <w:t>03-05-</w:t>
      </w:r>
      <w:r w:rsidR="00222D7C">
        <w:t>departmentForPortfolioAndBusinessDrivers.tif</w:t>
      </w:r>
      <w:r>
        <w:t>]</w:t>
      </w:r>
    </w:p>
    <w:p w:rsidR="00DC6FDD" w:rsidRDefault="00DC6FDD" w:rsidP="00DC6FDD">
      <w:pPr>
        <w:pStyle w:val="FigureSource"/>
        <w:rPr>
          <w:ins w:id="739" w:author="DM" w:date="2012-08-17T13:56:00Z"/>
        </w:rPr>
      </w:pPr>
      <w:ins w:id="740" w:author="DM" w:date="2012-08-17T13:56:00Z">
        <w:r>
          <w:t>Source: Advisicon</w:t>
        </w:r>
      </w:ins>
    </w:p>
    <w:p w:rsidR="00C72062" w:rsidRDefault="00C72062">
      <w:pPr>
        <w:pStyle w:val="Para"/>
        <w:rPr>
          <w:del w:id="741" w:author="DM" w:date="2012-08-17T14:41:00Z"/>
        </w:rPr>
        <w:pPrChange w:id="742" w:author="DM" w:date="2012-08-17T13:56:00Z">
          <w:pPr>
            <w:pStyle w:val="Slug"/>
          </w:pPr>
        </w:pPrChange>
      </w:pPr>
    </w:p>
    <w:p w:rsidR="00A313DD" w:rsidRPr="00A313DD" w:rsidRDefault="00A313DD" w:rsidP="00A313DD">
      <w:pPr>
        <w:pStyle w:val="H2"/>
      </w:pPr>
      <w:r>
        <w:t xml:space="preserve">Managing </w:t>
      </w:r>
      <w:r w:rsidRPr="00A313DD">
        <w:t>Constraints</w:t>
      </w:r>
      <w:r>
        <w:t xml:space="preserve"> to </w:t>
      </w:r>
      <w:r w:rsidR="00924DFB">
        <w:t>Y</w:t>
      </w:r>
      <w:r>
        <w:t>our Advantage</w:t>
      </w:r>
      <w:r w:rsidRPr="00A313DD">
        <w:t xml:space="preserve">: </w:t>
      </w:r>
      <w:r>
        <w:t>Addressing t</w:t>
      </w:r>
      <w:r w:rsidRPr="00A313DD">
        <w:t xml:space="preserve">he </w:t>
      </w:r>
      <w:r w:rsidR="00924DFB">
        <w:t>P</w:t>
      </w:r>
      <w:r w:rsidRPr="00A313DD">
        <w:t xml:space="preserve">lanning and </w:t>
      </w:r>
      <w:r w:rsidR="00924DFB">
        <w:t>E</w:t>
      </w:r>
      <w:r w:rsidRPr="00A313DD">
        <w:t xml:space="preserve">xecution </w:t>
      </w:r>
      <w:r w:rsidR="00924DFB">
        <w:t>B</w:t>
      </w:r>
      <w:r w:rsidRPr="00A313DD">
        <w:t>ottlenecks</w:t>
      </w:r>
    </w:p>
    <w:p w:rsidR="00A313DD" w:rsidRPr="009E1772" w:rsidRDefault="00A313DD" w:rsidP="009E1772">
      <w:pPr>
        <w:pStyle w:val="Para"/>
      </w:pPr>
      <w:r w:rsidRPr="009E1772">
        <w:t xml:space="preserve">The constraints most commonly identified in the execution of strategy are tied to the availability of </w:t>
      </w:r>
      <w:ins w:id="743" w:author="DM" w:date="2012-08-20T07:50:00Z">
        <w:r w:rsidR="009F109F">
          <w:t xml:space="preserve">an organization’s </w:t>
        </w:r>
      </w:ins>
      <w:r w:rsidRPr="009E1772">
        <w:t>financial and human resources</w:t>
      </w:r>
      <w:del w:id="744" w:author="DM" w:date="2012-08-20T07:50:00Z">
        <w:r w:rsidRPr="009E1772" w:rsidDel="009F109F">
          <w:delText xml:space="preserve"> of the orga</w:delText>
        </w:r>
        <w:r w:rsidR="009E1772" w:rsidDel="009F109F">
          <w:delText>nization</w:delText>
        </w:r>
      </w:del>
      <w:r w:rsidR="009E1772">
        <w:t xml:space="preserve">. The </w:t>
      </w:r>
      <w:ins w:id="745" w:author="DM" w:date="2012-08-20T07:50:00Z">
        <w:r w:rsidR="00FE0677">
          <w:t>skill</w:t>
        </w:r>
        <w:del w:id="746" w:author="Jeff Jacobson" w:date="2012-08-30T09:50:00Z">
          <w:r w:rsidR="00FE0677" w:rsidDel="0029319B">
            <w:delText xml:space="preserve"> </w:delText>
          </w:r>
        </w:del>
      </w:ins>
      <w:del w:id="747" w:author="Jeff Jacobson" w:date="2012-08-30T09:50:00Z">
        <w:r w:rsidR="009E1772" w:rsidDel="0029319B">
          <w:delText>ability</w:delText>
        </w:r>
      </w:del>
      <w:r w:rsidR="009E1772">
        <w:t xml:space="preserve"> of </w:t>
      </w:r>
      <w:ins w:id="748" w:author="DM" w:date="2012-08-20T07:50:00Z">
        <w:r w:rsidR="00FE0677">
          <w:t>personnel</w:t>
        </w:r>
      </w:ins>
      <w:del w:id="749" w:author="DM" w:date="2012-08-20T07:51:00Z">
        <w:r w:rsidR="009E1772" w:rsidDel="00FE0677">
          <w:delText>skills</w:delText>
        </w:r>
      </w:del>
      <w:r w:rsidR="009E1772">
        <w:t xml:space="preserve">, not just </w:t>
      </w:r>
      <w:ins w:id="750" w:author="DM" w:date="2012-08-20T07:51:00Z">
        <w:r w:rsidR="00FE0677">
          <w:t xml:space="preserve">the number of </w:t>
        </w:r>
      </w:ins>
      <w:r w:rsidR="009E1772">
        <w:t>warm bodies</w:t>
      </w:r>
      <w:ins w:id="751" w:author="DM" w:date="2012-08-20T07:51:00Z">
        <w:del w:id="752" w:author="Jeff Jacobson" w:date="2012-08-30T09:50:00Z">
          <w:r w:rsidR="00FE0677" w:rsidDel="0029319B">
            <w:rPr>
              <w:rStyle w:val="QueryInline"/>
            </w:rPr>
            <w:delText>[AU: OK?]</w:delText>
          </w:r>
        </w:del>
      </w:ins>
      <w:r w:rsidR="009E1772">
        <w:t xml:space="preserve">, </w:t>
      </w:r>
      <w:r w:rsidRPr="009E1772">
        <w:t>within the organization is the most critical factor</w:t>
      </w:r>
      <w:r w:rsidR="009E1772">
        <w:t xml:space="preserve"> that can </w:t>
      </w:r>
      <w:r w:rsidR="00064998">
        <w:t xml:space="preserve">become a </w:t>
      </w:r>
      <w:r w:rsidR="009E1772">
        <w:t>bottleneck and constraint for a project organization</w:t>
      </w:r>
      <w:r w:rsidRPr="009E1772">
        <w:t>. Not having the necessary skills or the lack of their availability because of time constraints will surely prevent the execution strategy the organization needs.</w:t>
      </w:r>
    </w:p>
    <w:p w:rsidR="00A313DD" w:rsidRPr="009E1772" w:rsidRDefault="00A313DD" w:rsidP="009E1772">
      <w:pPr>
        <w:pStyle w:val="Para"/>
      </w:pPr>
      <w:r w:rsidRPr="009E1772">
        <w:t>During the stages of project portfolio planning</w:t>
      </w:r>
      <w:ins w:id="753" w:author="DM" w:date="2012-08-17T14:42:00Z">
        <w:r w:rsidR="00932895">
          <w:t>,</w:t>
        </w:r>
      </w:ins>
      <w:r w:rsidRPr="009E1772">
        <w:t xml:space="preserve"> the main challenge facing organizations is to clearly identify the real availability of </w:t>
      </w:r>
      <w:del w:id="754" w:author="DM" w:date="2012-08-20T07:51:00Z">
        <w:r w:rsidRPr="009E1772" w:rsidDel="00FE0677">
          <w:delText xml:space="preserve">its </w:delText>
        </w:r>
      </w:del>
      <w:r w:rsidRPr="009E1772">
        <w:t xml:space="preserve">resources </w:t>
      </w:r>
      <w:del w:id="755" w:author="DM" w:date="2012-08-17T14:42:00Z">
        <w:r w:rsidRPr="009E1772" w:rsidDel="00932895">
          <w:delText xml:space="preserve">to be able </w:delText>
        </w:r>
      </w:del>
      <w:r w:rsidRPr="009E1772">
        <w:t>to assign to strategic initiatives.</w:t>
      </w:r>
    </w:p>
    <w:p w:rsidR="00A313DD" w:rsidRPr="009E1772" w:rsidRDefault="00A313DD" w:rsidP="009E1772">
      <w:pPr>
        <w:pStyle w:val="Para"/>
      </w:pPr>
      <w:r w:rsidRPr="009E1772">
        <w:t xml:space="preserve">During implementation, the main challenge is to stay on course with the activities as planned. This is difficult because daily changes in the strategy and operations cause resources to divert their attention from project assignments </w:t>
      </w:r>
      <w:ins w:id="756" w:author="DM" w:date="2012-08-17T14:43:00Z">
        <w:r w:rsidR="00932895">
          <w:t>that</w:t>
        </w:r>
      </w:ins>
      <w:del w:id="757" w:author="DM" w:date="2012-08-17T14:43:00Z">
        <w:r w:rsidRPr="009E1772" w:rsidDel="00932895">
          <w:delText>which</w:delText>
        </w:r>
      </w:del>
      <w:r w:rsidRPr="009E1772">
        <w:t xml:space="preserve"> may impact project delivery dates and the results the projects should deliver.</w:t>
      </w:r>
    </w:p>
    <w:p w:rsidR="00D74370" w:rsidRDefault="00D74370" w:rsidP="00D54021">
      <w:pPr>
        <w:pStyle w:val="H2"/>
      </w:pPr>
      <w:r>
        <w:t xml:space="preserve">Validating </w:t>
      </w:r>
      <w:r w:rsidR="00185350">
        <w:t>P</w:t>
      </w:r>
      <w:r>
        <w:t xml:space="preserve">roposals and </w:t>
      </w:r>
      <w:r w:rsidR="00185350">
        <w:t>H</w:t>
      </w:r>
      <w:r>
        <w:t xml:space="preserve">olding the </w:t>
      </w:r>
      <w:r w:rsidR="00185350">
        <w:t>B</w:t>
      </w:r>
      <w:r>
        <w:t xml:space="preserve">usiness </w:t>
      </w:r>
      <w:r w:rsidR="00185350">
        <w:t>A</w:t>
      </w:r>
      <w:r>
        <w:t>ccountable</w:t>
      </w:r>
    </w:p>
    <w:p w:rsidR="00D74370" w:rsidRDefault="00220950">
      <w:pPr>
        <w:pStyle w:val="Para"/>
      </w:pPr>
      <w:r>
        <w:t>A largely new and sometimes overlooked part of Project Server 2010 is its ability to create proposals and to present a high</w:t>
      </w:r>
      <w:ins w:id="758" w:author="DM" w:date="2012-08-17T14:43:00Z">
        <w:r w:rsidR="00932895">
          <w:t>-</w:t>
        </w:r>
      </w:ins>
      <w:del w:id="759" w:author="DM" w:date="2012-08-17T14:43:00Z">
        <w:r w:rsidDel="00932895">
          <w:delText xml:space="preserve"> </w:delText>
        </w:r>
      </w:del>
      <w:r>
        <w:t>level impact to both future and existing workload, without spending too much time building detailed information that may not be approved.</w:t>
      </w:r>
    </w:p>
    <w:p w:rsidR="00220950" w:rsidRDefault="00220950">
      <w:pPr>
        <w:pStyle w:val="Para"/>
      </w:pPr>
      <w:r>
        <w:t xml:space="preserve">The proposal may go through its project lifecycle of phases and stages, with the project manager or proposer filling in key fields as </w:t>
      </w:r>
      <w:del w:id="760" w:author="DM" w:date="2012-08-17T14:43:00Z">
        <w:r w:rsidDel="00932895">
          <w:delText xml:space="preserve">they are </w:delText>
        </w:r>
      </w:del>
      <w:r>
        <w:t xml:space="preserve">required, in fact even building a </w:t>
      </w:r>
      <w:del w:id="761" w:author="DM" w:date="2012-08-17T13:34:00Z">
        <w:r w:rsidDel="00912468">
          <w:delText>“R</w:delText>
        </w:r>
      </w:del>
      <w:ins w:id="762" w:author="DM" w:date="2012-08-17T13:34:00Z">
        <w:r w:rsidR="00912468">
          <w:t>r</w:t>
        </w:r>
      </w:ins>
      <w:r>
        <w:t xml:space="preserve">esource </w:t>
      </w:r>
      <w:del w:id="763" w:author="DM" w:date="2012-08-17T13:34:00Z">
        <w:r w:rsidDel="00912468">
          <w:delText>P</w:delText>
        </w:r>
      </w:del>
      <w:ins w:id="764" w:author="DM" w:date="2012-08-17T13:34:00Z">
        <w:r w:rsidR="00912468">
          <w:t>p</w:t>
        </w:r>
      </w:ins>
      <w:r>
        <w:t>lan</w:t>
      </w:r>
      <w:del w:id="765" w:author="DM" w:date="2012-08-17T13:34:00Z">
        <w:r w:rsidDel="00912468">
          <w:delText>”</w:delText>
        </w:r>
      </w:del>
      <w:r>
        <w:t xml:space="preserve"> that showcases high</w:t>
      </w:r>
      <w:ins w:id="766" w:author="DM" w:date="2012-08-17T13:34:00Z">
        <w:r w:rsidR="00912468">
          <w:t>-</w:t>
        </w:r>
      </w:ins>
      <w:del w:id="767" w:author="DM" w:date="2012-08-17T13:34:00Z">
        <w:r w:rsidDel="00912468">
          <w:delText xml:space="preserve"> </w:delText>
        </w:r>
      </w:del>
      <w:r>
        <w:t>level resource needs across weeks, months</w:t>
      </w:r>
      <w:ins w:id="768" w:author="DM" w:date="2012-08-17T14:43:00Z">
        <w:r w:rsidR="00932895">
          <w:t>,</w:t>
        </w:r>
      </w:ins>
      <w:r w:rsidR="00A0521F">
        <w:t xml:space="preserve"> or years. </w:t>
      </w:r>
      <w:r>
        <w:t>This resource plan allows the proposer to give an estimate that is used in providing demand information to executive management without necessarily drilling into a tremendous amount of detail</w:t>
      </w:r>
      <w:ins w:id="769" w:author="DM" w:date="2012-08-17T14:43:00Z">
        <w:r w:rsidR="00A51792">
          <w:t>.</w:t>
        </w:r>
      </w:ins>
    </w:p>
    <w:p w:rsidR="00220950" w:rsidRPr="00A51792" w:rsidRDefault="00220950">
      <w:pPr>
        <w:pStyle w:val="Para"/>
        <w:rPr>
          <w:rStyle w:val="QueryInline"/>
          <w:rPrChange w:id="770" w:author="DM" w:date="2012-08-17T14:44:00Z">
            <w:rPr/>
          </w:rPrChange>
        </w:rPr>
      </w:pPr>
      <w:r>
        <w:t>By enabling an organization to create key fields through a proposal that can be approved, tied to workflow</w:t>
      </w:r>
      <w:ins w:id="771" w:author="DM" w:date="2012-08-17T14:44:00Z">
        <w:r w:rsidR="00A51792">
          <w:t>,</w:t>
        </w:r>
      </w:ins>
      <w:r>
        <w:t xml:space="preserve"> and </w:t>
      </w:r>
      <w:del w:id="772" w:author="DM" w:date="2012-08-17T14:44:00Z">
        <w:r w:rsidDel="00A51792">
          <w:delText xml:space="preserve">are </w:delText>
        </w:r>
      </w:del>
      <w:r>
        <w:t xml:space="preserve">filled in </w:t>
      </w:r>
      <w:del w:id="773" w:author="DM" w:date="2012-08-17T14:44:00Z">
        <w:r w:rsidDel="00A51792">
          <w:delText>“J</w:delText>
        </w:r>
      </w:del>
      <w:ins w:id="774" w:author="DM" w:date="2012-08-17T14:44:00Z">
        <w:r w:rsidR="00A51792">
          <w:t>j</w:t>
        </w:r>
      </w:ins>
      <w:r>
        <w:t xml:space="preserve">ust </w:t>
      </w:r>
      <w:ins w:id="775" w:author="DM" w:date="2012-08-17T14:44:00Z">
        <w:r w:rsidR="00A51792">
          <w:t>i</w:t>
        </w:r>
      </w:ins>
      <w:del w:id="776" w:author="DM" w:date="2012-08-17T14:44:00Z">
        <w:r w:rsidDel="00A51792">
          <w:delText>I</w:delText>
        </w:r>
      </w:del>
      <w:r>
        <w:t xml:space="preserve">n </w:t>
      </w:r>
      <w:del w:id="777" w:author="DM" w:date="2012-08-17T14:44:00Z">
        <w:r w:rsidDel="00A51792">
          <w:delText>T</w:delText>
        </w:r>
      </w:del>
      <w:ins w:id="778" w:author="DM" w:date="2012-08-17T14:44:00Z">
        <w:r w:rsidR="00A51792">
          <w:t>t</w:t>
        </w:r>
      </w:ins>
      <w:r>
        <w:t>ime</w:t>
      </w:r>
      <w:r w:rsidR="00A0521F">
        <w:t>,</w:t>
      </w:r>
      <w:del w:id="779" w:author="DM" w:date="2012-08-17T14:44:00Z">
        <w:r w:rsidDel="00A51792">
          <w:delText>”</w:delText>
        </w:r>
      </w:del>
      <w:r>
        <w:t xml:space="preserve"> through the stages of a project, an organization never loses the key metrics associated with </w:t>
      </w:r>
      <w:del w:id="780" w:author="Jeff Jacobson" w:date="2012-08-30T10:22:00Z">
        <w:r w:rsidDel="00A72062">
          <w:delText>a project</w:delText>
        </w:r>
      </w:del>
      <w:ins w:id="781" w:author="Jeff Jacobson" w:date="2012-08-30T10:22:00Z">
        <w:r w:rsidR="00A72062">
          <w:t>it</w:t>
        </w:r>
      </w:ins>
      <w:ins w:id="782" w:author="Jeff Jacobson" w:date="2012-08-30T10:20:00Z">
        <w:r w:rsidR="00A72062">
          <w:t>. Those metrics</w:t>
        </w:r>
      </w:ins>
      <w:del w:id="783" w:author="Jeff Jacobson" w:date="2012-08-30T10:20:00Z">
        <w:r w:rsidDel="00A72062">
          <w:delText xml:space="preserve"> that</w:delText>
        </w:r>
      </w:del>
      <w:r w:rsidR="00CD3B49">
        <w:t xml:space="preserve"> can be used to validate assumptions and even compare the original plan with actual values (time, costs, work</w:t>
      </w:r>
      <w:ins w:id="784" w:author="DM" w:date="2012-08-17T14:44:00Z">
        <w:r w:rsidR="00A51792">
          <w:t>,</w:t>
        </w:r>
      </w:ins>
      <w:r w:rsidR="00CD3B49">
        <w:t xml:space="preserve"> and the value proposition)</w:t>
      </w:r>
      <w:del w:id="785" w:author="Jeff Jacobson" w:date="2012-08-30T10:21:00Z">
        <w:r w:rsidR="00CD3B49" w:rsidDel="00A72062">
          <w:delText xml:space="preserve"> with that project, all while not </w:delText>
        </w:r>
      </w:del>
      <w:ins w:id="786" w:author="Jeff Jacobson" w:date="2012-08-30T10:21:00Z">
        <w:r w:rsidR="00A72062">
          <w:t xml:space="preserve">without </w:t>
        </w:r>
      </w:ins>
      <w:r w:rsidR="00CD3B49">
        <w:t>forcing proposers to spend a great deal of time on a project that may never be approved.</w:t>
      </w:r>
      <w:ins w:id="787" w:author="DM" w:date="2012-08-17T14:44:00Z">
        <w:del w:id="788" w:author="Jeff Jacobson" w:date="2012-08-30T10:22:00Z">
          <w:r w:rsidR="00A51792" w:rsidDel="00A72062">
            <w:rPr>
              <w:rStyle w:val="QueryInline"/>
            </w:rPr>
            <w:delText>[AU: can you simplify sentence and avoid repeating “project</w:delText>
          </w:r>
        </w:del>
      </w:ins>
      <w:ins w:id="789" w:author="DM" w:date="2012-08-17T14:45:00Z">
        <w:del w:id="790" w:author="Jeff Jacobson" w:date="2012-08-30T10:22:00Z">
          <w:r w:rsidR="00A51792" w:rsidDel="00A72062">
            <w:rPr>
              <w:rStyle w:val="QueryInline"/>
            </w:rPr>
            <w:delText>” so often?</w:delText>
          </w:r>
        </w:del>
      </w:ins>
      <w:ins w:id="791" w:author="DM" w:date="2012-08-17T14:44:00Z">
        <w:del w:id="792" w:author="Jeff Jacobson" w:date="2012-08-30T10:22:00Z">
          <w:r w:rsidR="00A51792" w:rsidDel="00A72062">
            <w:rPr>
              <w:rStyle w:val="QueryInline"/>
            </w:rPr>
            <w:delText>]</w:delText>
          </w:r>
        </w:del>
      </w:ins>
    </w:p>
    <w:p w:rsidR="00CD3B49" w:rsidRDefault="00CD3B49">
      <w:pPr>
        <w:pStyle w:val="Para"/>
      </w:pPr>
      <w:r>
        <w:t>In the authors</w:t>
      </w:r>
      <w:r w:rsidR="00A0521F">
        <w:t>’</w:t>
      </w:r>
      <w:r>
        <w:t xml:space="preserve"> experience, we have seen </w:t>
      </w:r>
      <w:ins w:id="793" w:author="DM" w:date="2012-08-17T14:45:00Z">
        <w:r w:rsidR="00A51792">
          <w:t xml:space="preserve">cases </w:t>
        </w:r>
      </w:ins>
      <w:r>
        <w:t>where 60</w:t>
      </w:r>
      <w:ins w:id="794" w:author="DM" w:date="2012-08-17T14:45:00Z">
        <w:r w:rsidR="00A51792">
          <w:t xml:space="preserve"> percent</w:t>
        </w:r>
      </w:ins>
      <w:del w:id="795" w:author="DM" w:date="2012-08-17T14:45:00Z">
        <w:r w:rsidDel="00A51792">
          <w:delText>%</w:delText>
        </w:r>
      </w:del>
      <w:r>
        <w:t xml:space="preserve"> of projects proposed were never approved</w:t>
      </w:r>
      <w:r w:rsidR="00A0521F">
        <w:t>.</w:t>
      </w:r>
      <w:r>
        <w:t xml:space="preserve"> </w:t>
      </w:r>
      <w:r w:rsidR="00A0521F">
        <w:t>I</w:t>
      </w:r>
      <w:r>
        <w:t xml:space="preserve">n many cases, when </w:t>
      </w:r>
      <w:del w:id="796" w:author="Jeff Jacobson" w:date="2012-08-30T10:23:00Z">
        <w:r w:rsidDel="004A453B">
          <w:delText>they</w:delText>
        </w:r>
      </w:del>
      <w:ins w:id="797" w:author="DM" w:date="2012-08-17T14:45:00Z">
        <w:del w:id="798" w:author="Jeff Jacobson" w:date="2012-08-30T10:23:00Z">
          <w:r w:rsidR="00A51792" w:rsidDel="004A453B">
            <w:rPr>
              <w:rStyle w:val="QueryInline"/>
            </w:rPr>
            <w:delText>[AU: the projects?]</w:delText>
          </w:r>
        </w:del>
      </w:ins>
      <w:ins w:id="799" w:author="Jeff Jacobson" w:date="2012-08-30T10:23:00Z">
        <w:r w:rsidR="004A453B">
          <w:t>the projects</w:t>
        </w:r>
      </w:ins>
      <w:r>
        <w:t xml:space="preserve"> were ready to be reviewed </w:t>
      </w:r>
      <w:r w:rsidR="00A0521F">
        <w:t xml:space="preserve">at </w:t>
      </w:r>
      <w:r>
        <w:t xml:space="preserve">the </w:t>
      </w:r>
      <w:ins w:id="800" w:author="DM" w:date="2012-08-17T14:45:00Z">
        <w:r w:rsidR="00A51792">
          <w:t>next</w:t>
        </w:r>
      </w:ins>
      <w:del w:id="801" w:author="DM" w:date="2012-08-17T14:45:00Z">
        <w:r w:rsidDel="00A51792">
          <w:delText>following</w:delText>
        </w:r>
      </w:del>
      <w:r>
        <w:t xml:space="preserve"> planning cycle, the information </w:t>
      </w:r>
      <w:ins w:id="802" w:author="DM" w:date="2012-08-20T07:54:00Z">
        <w:r w:rsidR="00D05A6C">
          <w:t>had been</w:t>
        </w:r>
      </w:ins>
      <w:del w:id="803" w:author="DM" w:date="2012-08-20T07:54:00Z">
        <w:r w:rsidDel="00D05A6C">
          <w:delText>was</w:delText>
        </w:r>
      </w:del>
      <w:r>
        <w:t xml:space="preserve"> lost or the resources had left the organization so the exercise of preparing a proposal had to be started all over again.</w:t>
      </w:r>
    </w:p>
    <w:p w:rsidR="00CD3B49" w:rsidRDefault="00CD3B49">
      <w:pPr>
        <w:pStyle w:val="Para"/>
      </w:pPr>
      <w:r>
        <w:t>Some organizations we have worked with launch 30,000 projects or more</w:t>
      </w:r>
      <w:del w:id="804" w:author="DM" w:date="2012-08-17T14:45:00Z">
        <w:r w:rsidDel="00A51792">
          <w:delText>,</w:delText>
        </w:r>
      </w:del>
      <w:r>
        <w:t xml:space="preserve"> each year.</w:t>
      </w:r>
      <w:r w:rsidR="008E01EF">
        <w:t xml:space="preserve"> </w:t>
      </w:r>
      <w:ins w:id="805" w:author="DM" w:date="2012-08-17T14:46:00Z">
        <w:r w:rsidR="00A51792">
          <w:t>Years of human effort are wasted when</w:t>
        </w:r>
      </w:ins>
      <w:del w:id="806" w:author="DM" w:date="2012-08-17T14:46:00Z">
        <w:r w:rsidR="008E01EF" w:rsidDel="00A51792">
          <w:delText>S</w:delText>
        </w:r>
        <w:r w:rsidDel="00A51792">
          <w:delText>pend</w:delText>
        </w:r>
        <w:r w:rsidR="008E01EF" w:rsidDel="00A51792">
          <w:delText>ing</w:delText>
        </w:r>
      </w:del>
      <w:r>
        <w:t xml:space="preserve"> a lot of time </w:t>
      </w:r>
      <w:ins w:id="807" w:author="DM" w:date="2012-08-17T14:46:00Z">
        <w:r w:rsidR="00A51792">
          <w:t xml:space="preserve">is spent </w:t>
        </w:r>
      </w:ins>
      <w:del w:id="808" w:author="DM" w:date="2012-08-17T14:46:00Z">
        <w:r w:rsidDel="00A51792">
          <w:delText xml:space="preserve">in </w:delText>
        </w:r>
      </w:del>
      <w:r>
        <w:t xml:space="preserve">building proposals </w:t>
      </w:r>
      <w:ins w:id="809" w:author="DM" w:date="2012-08-17T14:46:00Z">
        <w:r w:rsidR="00A51792">
          <w:t xml:space="preserve">and </w:t>
        </w:r>
      </w:ins>
      <w:del w:id="810" w:author="DM" w:date="2012-08-17T14:46:00Z">
        <w:r w:rsidDel="00A51792">
          <w:delText xml:space="preserve">on </w:delText>
        </w:r>
      </w:del>
      <w:r>
        <w:t xml:space="preserve">a high </w:t>
      </w:r>
      <w:r w:rsidR="008E01EF">
        <w:t>percentage</w:t>
      </w:r>
      <w:r>
        <w:t xml:space="preserve"> of projects </w:t>
      </w:r>
      <w:del w:id="811" w:author="DM" w:date="2012-08-17T14:46:00Z">
        <w:r w:rsidDel="00A51792">
          <w:delText xml:space="preserve">that </w:delText>
        </w:r>
      </w:del>
      <w:r>
        <w:t>are never approved</w:t>
      </w:r>
      <w:del w:id="812" w:author="DM" w:date="2012-08-17T14:46:00Z">
        <w:r w:rsidDel="00A51792">
          <w:delText xml:space="preserve"> translated to</w:delText>
        </w:r>
        <w:r w:rsidR="008E01EF" w:rsidDel="00A51792">
          <w:delText xml:space="preserve"> years in human effort</w:delText>
        </w:r>
      </w:del>
      <w:r w:rsidR="008E01EF">
        <w:t xml:space="preserve">. </w:t>
      </w:r>
      <w:ins w:id="813" w:author="DM" w:date="2012-08-17T14:47:00Z">
        <w:r w:rsidR="004841A6">
          <w:t xml:space="preserve">By leveraging the Proposal and Resource Plan features of Project </w:t>
        </w:r>
        <w:proofErr w:type="gramStart"/>
        <w:r w:rsidR="004841A6">
          <w:t>Server</w:t>
        </w:r>
      </w:ins>
      <w:commentRangeStart w:id="814"/>
      <w:ins w:id="815" w:author="DM" w:date="2012-08-20T07:54:00Z">
        <w:r w:rsidR="00D05A6C">
          <w:rPr>
            <w:rStyle w:val="QueryInline"/>
          </w:rPr>
          <w:t>[</w:t>
        </w:r>
        <w:commentRangeStart w:id="816"/>
        <w:proofErr w:type="gramEnd"/>
        <w:r w:rsidR="00D05A6C">
          <w:rPr>
            <w:rStyle w:val="QueryInline"/>
          </w:rPr>
          <w:t>AU: caps needed?]</w:t>
        </w:r>
      </w:ins>
      <w:commentRangeEnd w:id="814"/>
      <w:r w:rsidR="008C64FB">
        <w:rPr>
          <w:rStyle w:val="CommentReference"/>
          <w:rFonts w:asciiTheme="minorHAnsi" w:eastAsiaTheme="minorHAnsi" w:hAnsiTheme="minorHAnsi" w:cstheme="minorBidi"/>
          <w:snapToGrid/>
        </w:rPr>
        <w:commentReference w:id="814"/>
      </w:r>
      <w:ins w:id="817" w:author="DM" w:date="2012-08-17T14:47:00Z">
        <w:r w:rsidR="004841A6">
          <w:t xml:space="preserve">, </w:t>
        </w:r>
      </w:ins>
      <w:commentRangeEnd w:id="816"/>
      <w:r w:rsidR="00CF7229">
        <w:rPr>
          <w:rStyle w:val="CommentReference"/>
          <w:rFonts w:asciiTheme="minorHAnsi" w:eastAsiaTheme="minorHAnsi" w:hAnsiTheme="minorHAnsi" w:cstheme="minorBidi"/>
          <w:snapToGrid/>
        </w:rPr>
        <w:commentReference w:id="816"/>
      </w:r>
      <w:del w:id="818" w:author="DM" w:date="2012-08-17T14:47:00Z">
        <w:r w:rsidDel="004841A6">
          <w:delText>T</w:delText>
        </w:r>
      </w:del>
      <w:ins w:id="819" w:author="DM" w:date="2012-08-17T14:47:00Z">
        <w:r w:rsidR="004841A6">
          <w:t>t</w:t>
        </w:r>
      </w:ins>
      <w:r>
        <w:t>hese organizations</w:t>
      </w:r>
      <w:del w:id="820" w:author="DM" w:date="2012-08-17T14:47:00Z">
        <w:r w:rsidDel="004841A6">
          <w:delText>,</w:delText>
        </w:r>
      </w:del>
      <w:r>
        <w:t xml:space="preserve"> </w:t>
      </w:r>
      <w:del w:id="821" w:author="DM" w:date="2012-08-17T14:47:00Z">
        <w:r w:rsidDel="004841A6">
          <w:delText xml:space="preserve">by leveraging the “Proposal” and “Resource Plan” features of project server, </w:delText>
        </w:r>
      </w:del>
      <w:r>
        <w:t>saved tens of thousands of hours.</w:t>
      </w:r>
    </w:p>
    <w:p w:rsidR="00CD3B49" w:rsidRDefault="004841A6">
      <w:pPr>
        <w:pStyle w:val="Para"/>
      </w:pPr>
      <w:ins w:id="822" w:author="DM" w:date="2012-08-17T14:47:00Z">
        <w:r>
          <w:t>Although</w:t>
        </w:r>
      </w:ins>
      <w:del w:id="823" w:author="DM" w:date="2012-08-17T14:47:00Z">
        <w:r w:rsidR="00CD3B49" w:rsidDel="004841A6">
          <w:delText>So while</w:delText>
        </w:r>
      </w:del>
      <w:r w:rsidR="00CD3B49">
        <w:t xml:space="preserve"> your organization may not </w:t>
      </w:r>
      <w:ins w:id="824" w:author="DM" w:date="2012-08-17T14:47:00Z">
        <w:r>
          <w:t>initiate</w:t>
        </w:r>
      </w:ins>
      <w:del w:id="825" w:author="DM" w:date="2012-08-17T14:47:00Z">
        <w:r w:rsidR="00CD3B49" w:rsidDel="004841A6">
          <w:delText>have</w:delText>
        </w:r>
      </w:del>
      <w:r w:rsidR="00CD3B49">
        <w:t xml:space="preserve"> thousands of projects</w:t>
      </w:r>
      <w:del w:id="826" w:author="DM" w:date="2012-08-17T14:47:00Z">
        <w:r w:rsidR="00CD3B49" w:rsidDel="004841A6">
          <w:delText xml:space="preserve"> being initiated</w:delText>
        </w:r>
      </w:del>
      <w:r w:rsidR="00CD3B49">
        <w:t>, imag</w:t>
      </w:r>
      <w:r w:rsidR="008E01EF">
        <w:t>in</w:t>
      </w:r>
      <w:r w:rsidR="00CD3B49">
        <w:t>e the time savings</w:t>
      </w:r>
      <w:ins w:id="827" w:author="Odum, Amy - Hoboken" w:date="2012-08-27T11:41:00Z">
        <w:r w:rsidR="00F03AF9">
          <w:t xml:space="preserve"> by having</w:t>
        </w:r>
      </w:ins>
      <w:r w:rsidR="00CD3B49">
        <w:t xml:space="preserve"> </w:t>
      </w:r>
      <w:del w:id="828" w:author="DM" w:date="2012-08-17T14:47:00Z">
        <w:r w:rsidR="00CD3B49" w:rsidDel="004841A6">
          <w:delText>as well as</w:delText>
        </w:r>
      </w:del>
      <w:r w:rsidR="00CD3B49">
        <w:t xml:space="preserve"> the ability to review, validate</w:t>
      </w:r>
      <w:ins w:id="829" w:author="DM" w:date="2012-08-17T14:48:00Z">
        <w:r>
          <w:t>,</w:t>
        </w:r>
      </w:ins>
      <w:r w:rsidR="00CD3B49">
        <w:t xml:space="preserve"> and archive good projects that may not be approved during a planning cycle</w:t>
      </w:r>
      <w:del w:id="830" w:author="DM" w:date="2012-08-17T14:48:00Z">
        <w:r w:rsidR="00CD3B49" w:rsidDel="004841A6">
          <w:delText>,</w:delText>
        </w:r>
      </w:del>
      <w:r w:rsidR="00CD3B49">
        <w:t xml:space="preserve"> but may be initiated at a later time.</w:t>
      </w:r>
    </w:p>
    <w:p w:rsidR="000A76D0" w:rsidRPr="00F147A4" w:rsidRDefault="000A76D0">
      <w:pPr>
        <w:pStyle w:val="Para"/>
        <w:rPr>
          <w:rStyle w:val="QueryInline"/>
          <w:rPrChange w:id="831" w:author="DM" w:date="2012-08-17T14:50:00Z">
            <w:rPr/>
          </w:rPrChange>
        </w:rPr>
      </w:pPr>
      <w:r>
        <w:t xml:space="preserve">From a financial standpoint, </w:t>
      </w:r>
      <w:del w:id="832" w:author="Odum, Amy - Hoboken" w:date="2012-08-27T11:42:00Z">
        <w:r w:rsidDel="00F03AF9">
          <w:delText xml:space="preserve">evaluating </w:delText>
        </w:r>
      </w:del>
      <w:ins w:id="833" w:author="Odum, Amy - Hoboken" w:date="2012-08-27T11:42:00Z">
        <w:r w:rsidR="00F03AF9">
          <w:t xml:space="preserve">comparing </w:t>
        </w:r>
      </w:ins>
      <w:r>
        <w:t xml:space="preserve">a </w:t>
      </w:r>
      <w:del w:id="834" w:author="Odum, Amy - Hoboken" w:date="2012-08-27T11:42:00Z">
        <w:r w:rsidDel="00F03AF9">
          <w:delText xml:space="preserve">proposal </w:delText>
        </w:r>
      </w:del>
      <w:ins w:id="835" w:author="Odum, Amy - Hoboken" w:date="2012-08-27T11:42:00Z">
        <w:r w:rsidR="00F03AF9">
          <w:t>proposal-</w:t>
        </w:r>
      </w:ins>
      <w:del w:id="836" w:author="Odum, Amy - Hoboken" w:date="2012-08-27T11:42:00Z">
        <w:r w:rsidDel="00F03AF9">
          <w:delText xml:space="preserve">turned </w:delText>
        </w:r>
      </w:del>
      <w:ins w:id="837" w:author="Odum, Amy - Hoboken" w:date="2012-08-27T11:42:00Z">
        <w:r w:rsidR="00F03AF9">
          <w:t>turned-</w:t>
        </w:r>
      </w:ins>
      <w:r>
        <w:t>project to its original estimates and business case provides a closed</w:t>
      </w:r>
      <w:ins w:id="838" w:author="DM" w:date="2012-08-17T14:48:00Z">
        <w:r w:rsidR="004841A6">
          <w:t>-</w:t>
        </w:r>
      </w:ins>
      <w:del w:id="839" w:author="DM" w:date="2012-08-17T14:48:00Z">
        <w:r w:rsidDel="004841A6">
          <w:delText xml:space="preserve"> </w:delText>
        </w:r>
      </w:del>
      <w:r>
        <w:t>loop analysis for CFO</w:t>
      </w:r>
      <w:del w:id="840" w:author="DM" w:date="2012-08-17T14:48:00Z">
        <w:r w:rsidDel="004841A6">
          <w:delText>’</w:delText>
        </w:r>
      </w:del>
      <w:r>
        <w:t xml:space="preserve">s and other executives to begin understanding and </w:t>
      </w:r>
      <w:r w:rsidR="008E01EF">
        <w:t xml:space="preserve">better </w:t>
      </w:r>
      <w:r>
        <w:t>managing the strategic initiatives across the organization.</w:t>
      </w:r>
    </w:p>
    <w:p w:rsidR="00D74370" w:rsidRDefault="00D74370" w:rsidP="00D54021">
      <w:pPr>
        <w:pStyle w:val="H1"/>
      </w:pPr>
      <w:r>
        <w:t xml:space="preserve">Synchronization of </w:t>
      </w:r>
      <w:r w:rsidR="00E435D5">
        <w:t>S</w:t>
      </w:r>
      <w:r>
        <w:t xml:space="preserve">trategic </w:t>
      </w:r>
      <w:r w:rsidR="00E435D5">
        <w:t>O</w:t>
      </w:r>
      <w:r>
        <w:t xml:space="preserve">bjectives to </w:t>
      </w:r>
      <w:r w:rsidR="00E435D5">
        <w:t>A</w:t>
      </w:r>
      <w:r>
        <w:t xml:space="preserve">ctual </w:t>
      </w:r>
      <w:r w:rsidR="00E435D5">
        <w:t>E</w:t>
      </w:r>
      <w:r>
        <w:t>ffort</w:t>
      </w:r>
    </w:p>
    <w:p w:rsidR="002000E2" w:rsidRPr="002000E2" w:rsidRDefault="002000E2" w:rsidP="002000E2">
      <w:pPr>
        <w:pStyle w:val="Para"/>
      </w:pPr>
      <w:del w:id="841" w:author="DM" w:date="2012-08-17T14:50:00Z">
        <w:r w:rsidRPr="002000E2" w:rsidDel="00F147A4">
          <w:delText>To e</w:delText>
        </w:r>
      </w:del>
      <w:ins w:id="842" w:author="DM" w:date="2012-08-17T14:50:00Z">
        <w:r w:rsidR="00F147A4">
          <w:t>E</w:t>
        </w:r>
      </w:ins>
      <w:r w:rsidRPr="002000E2">
        <w:t>ffectively align</w:t>
      </w:r>
      <w:ins w:id="843" w:author="DM" w:date="2012-08-17T14:50:00Z">
        <w:r w:rsidR="00F147A4">
          <w:t>ing</w:t>
        </w:r>
      </w:ins>
      <w:r w:rsidRPr="002000E2">
        <w:t xml:space="preserve"> strategy with the </w:t>
      </w:r>
      <w:r>
        <w:t xml:space="preserve">tactical </w:t>
      </w:r>
      <w:r w:rsidRPr="002000E2">
        <w:t xml:space="preserve">operations of the organization is no easy task, but </w:t>
      </w:r>
      <w:del w:id="844" w:author="DM" w:date="2012-08-17T14:50:00Z">
        <w:r w:rsidRPr="002000E2" w:rsidDel="00F147A4">
          <w:delText xml:space="preserve">we understand that </w:delText>
        </w:r>
      </w:del>
      <w:r w:rsidRPr="002000E2">
        <w:t xml:space="preserve">it is vital to establish a very close link between the definition of the strategy and the daily operations </w:t>
      </w:r>
      <w:r>
        <w:t xml:space="preserve">delivering the project and functional tasks of the prioritized work activities by </w:t>
      </w:r>
      <w:r w:rsidRPr="002000E2">
        <w:t>the organization.</w:t>
      </w:r>
    </w:p>
    <w:p w:rsidR="002000E2" w:rsidRDefault="002000E2" w:rsidP="002000E2">
      <w:pPr>
        <w:pStyle w:val="Para"/>
      </w:pPr>
      <w:del w:id="845" w:author="DM" w:date="2012-08-17T14:51:00Z">
        <w:r w:rsidRPr="002000E2" w:rsidDel="00F147A4">
          <w:delText>To a</w:delText>
        </w:r>
      </w:del>
      <w:ins w:id="846" w:author="DM" w:date="2012-08-17T14:51:00Z">
        <w:r w:rsidR="00F147A4">
          <w:t>It is easy to define how to a</w:t>
        </w:r>
      </w:ins>
      <w:r w:rsidRPr="002000E2">
        <w:t>chieve this synchronization</w:t>
      </w:r>
      <w:ins w:id="847" w:author="DM" w:date="2012-08-17T14:51:00Z">
        <w:r w:rsidR="00F147A4">
          <w:t>,</w:t>
        </w:r>
      </w:ins>
      <w:r w:rsidRPr="002000E2">
        <w:t xml:space="preserve"> </w:t>
      </w:r>
      <w:del w:id="848" w:author="DM" w:date="2012-08-17T14:51:00Z">
        <w:r w:rsidRPr="002000E2" w:rsidDel="00F147A4">
          <w:delText xml:space="preserve">is easy to define </w:delText>
        </w:r>
      </w:del>
      <w:r w:rsidRPr="002000E2">
        <w:t xml:space="preserve">but </w:t>
      </w:r>
      <w:ins w:id="849" w:author="DM" w:date="2012-08-17T14:51:00Z">
        <w:r w:rsidR="00F147A4">
          <w:t xml:space="preserve">it is </w:t>
        </w:r>
      </w:ins>
      <w:r w:rsidRPr="002000E2">
        <w:t xml:space="preserve">difficult to implement. </w:t>
      </w:r>
      <w:r>
        <w:t>Remember that the strategic benefit or value in some cases is an after</w:t>
      </w:r>
      <w:ins w:id="850" w:author="DM" w:date="2012-08-17T14:51:00Z">
        <w:r w:rsidR="00F147A4">
          <w:t>-</w:t>
        </w:r>
      </w:ins>
      <w:del w:id="851" w:author="DM" w:date="2012-08-17T14:51:00Z">
        <w:r w:rsidDel="00F147A4">
          <w:delText xml:space="preserve"> </w:delText>
        </w:r>
      </w:del>
      <w:r>
        <w:t>the</w:t>
      </w:r>
      <w:ins w:id="852" w:author="DM" w:date="2012-08-17T14:51:00Z">
        <w:r w:rsidR="00F147A4">
          <w:t>-</w:t>
        </w:r>
      </w:ins>
      <w:del w:id="853" w:author="DM" w:date="2012-08-17T14:51:00Z">
        <w:r w:rsidDel="00F147A4">
          <w:delText xml:space="preserve"> </w:delText>
        </w:r>
      </w:del>
      <w:r>
        <w:t>fact metric</w:t>
      </w:r>
      <w:ins w:id="854" w:author="DM" w:date="2012-08-17T14:52:00Z">
        <w:r w:rsidR="00F147A4">
          <w:t>;</w:t>
        </w:r>
      </w:ins>
      <w:del w:id="855" w:author="DM" w:date="2012-08-17T14:52:00Z">
        <w:r w:rsidDel="00F147A4">
          <w:delText>,</w:delText>
        </w:r>
      </w:del>
      <w:r>
        <w:t xml:space="preserve"> in some cases </w:t>
      </w:r>
      <w:ins w:id="856" w:author="DM" w:date="2012-08-17T14:52:00Z">
        <w:r w:rsidR="00F147A4">
          <w:t>it is</w:t>
        </w:r>
      </w:ins>
      <w:del w:id="857" w:author="DM" w:date="2012-08-17T14:52:00Z">
        <w:r w:rsidDel="00F147A4">
          <w:delText>being</w:delText>
        </w:r>
      </w:del>
      <w:r>
        <w:t xml:space="preserve"> measured a full year after a project is completed.</w:t>
      </w:r>
    </w:p>
    <w:p w:rsidR="002000E2" w:rsidRPr="00F147A4" w:rsidRDefault="002000E2" w:rsidP="002000E2">
      <w:pPr>
        <w:pStyle w:val="Para"/>
        <w:rPr>
          <w:rStyle w:val="QueryInline"/>
          <w:rPrChange w:id="858" w:author="DM" w:date="2012-08-17T14:52:00Z">
            <w:rPr/>
          </w:rPrChange>
        </w:rPr>
      </w:pPr>
      <w:r>
        <w:t xml:space="preserve">In this section, we </w:t>
      </w:r>
      <w:del w:id="859" w:author="DM" w:date="2012-08-17T14:52:00Z">
        <w:r w:rsidDel="00F147A4">
          <w:delText xml:space="preserve">will </w:delText>
        </w:r>
      </w:del>
      <w:r>
        <w:t xml:space="preserve">explore the need to </w:t>
      </w:r>
      <w:r w:rsidRPr="002000E2">
        <w:t xml:space="preserve">integrate the process of strategic planning with the </w:t>
      </w:r>
      <w:r>
        <w:t>key metrics and deliverables of the tasks laid out in delivering the project.</w:t>
      </w:r>
      <w:r w:rsidR="00106359">
        <w:t xml:space="preserve"> </w:t>
      </w:r>
      <w:r>
        <w:t xml:space="preserve">We </w:t>
      </w:r>
      <w:del w:id="860" w:author="DM" w:date="2012-08-17T14:52:00Z">
        <w:r w:rsidDel="00F147A4">
          <w:delText xml:space="preserve">will </w:delText>
        </w:r>
      </w:del>
      <w:r>
        <w:t>also discuss the</w:t>
      </w:r>
      <w:r w:rsidR="00840101">
        <w:t xml:space="preserve"> relevance of helping team members see the impact of </w:t>
      </w:r>
      <w:del w:id="861" w:author="Tim Runcie" w:date="2012-09-12T08:05:00Z">
        <w:r w:rsidR="00840101" w:rsidDel="00250F77">
          <w:delText>their</w:delText>
        </w:r>
      </w:del>
      <w:ins w:id="862" w:author="Tim Runcie" w:date="2012-09-12T08:05:00Z">
        <w:r w:rsidR="00250F77">
          <w:t xml:space="preserve">their </w:t>
        </w:r>
      </w:ins>
      <w:del w:id="863" w:author="Odum, Amy - Hoboken" w:date="2012-08-27T11:44:00Z">
        <w:r w:rsidR="00840101" w:rsidDel="00DD6EB0">
          <w:delText xml:space="preserve"> </w:delText>
        </w:r>
      </w:del>
      <w:r w:rsidR="00840101">
        <w:t xml:space="preserve">work </w:t>
      </w:r>
      <w:ins w:id="864" w:author="Tim Runcie" w:date="2012-09-12T08:05:00Z">
        <w:r w:rsidR="00250F77">
          <w:t xml:space="preserve">and </w:t>
        </w:r>
        <w:proofErr w:type="gramStart"/>
        <w:r w:rsidR="00250F77">
          <w:t xml:space="preserve">activities, </w:t>
        </w:r>
      </w:ins>
      <w:r w:rsidR="00840101">
        <w:t>that</w:t>
      </w:r>
      <w:proofErr w:type="gramEnd"/>
      <w:r w:rsidR="00840101">
        <w:t xml:space="preserve"> leads to strategic metrics or values</w:t>
      </w:r>
      <w:ins w:id="865" w:author="Tim Runcie" w:date="2012-09-12T08:05:00Z">
        <w:r w:rsidR="00250F77">
          <w:t xml:space="preserve">.  These metrics </w:t>
        </w:r>
      </w:ins>
      <w:del w:id="866" w:author="Tim Runcie" w:date="2012-09-12T08:06:00Z">
        <w:r w:rsidR="00840101" w:rsidDel="00250F77">
          <w:delText xml:space="preserve"> that</w:delText>
        </w:r>
      </w:del>
      <w:r w:rsidR="00840101">
        <w:t xml:space="preserve"> can be quantified and rolled up and </w:t>
      </w:r>
      <w:ins w:id="867" w:author="Odum, Amy - Hoboken" w:date="2012-08-27T11:43:00Z">
        <w:r w:rsidR="00DD6EB0">
          <w:t xml:space="preserve">then </w:t>
        </w:r>
      </w:ins>
      <w:del w:id="868" w:author="Odum, Amy - Hoboken" w:date="2012-08-27T11:43:00Z">
        <w:r w:rsidR="00840101" w:rsidDel="00DD6EB0">
          <w:delText>that</w:delText>
        </w:r>
      </w:del>
      <w:r w:rsidR="00840101">
        <w:t xml:space="preserve"> </w:t>
      </w:r>
      <w:del w:id="869" w:author="Odum, Amy - Hoboken" w:date="2012-08-27T11:43:00Z">
        <w:r w:rsidR="00840101" w:rsidDel="00DD6EB0">
          <w:delText xml:space="preserve">are being </w:delText>
        </w:r>
      </w:del>
      <w:r w:rsidR="00840101">
        <w:t>reviewed by senior management</w:t>
      </w:r>
      <w:proofErr w:type="gramStart"/>
      <w:r w:rsidR="00840101">
        <w:t>.</w:t>
      </w:r>
      <w:commentRangeStart w:id="870"/>
      <w:ins w:id="871" w:author="DM" w:date="2012-08-17T14:52:00Z">
        <w:r w:rsidR="00F147A4">
          <w:rPr>
            <w:rStyle w:val="QueryInline"/>
          </w:rPr>
          <w:t>[</w:t>
        </w:r>
        <w:commentRangeStart w:id="872"/>
        <w:proofErr w:type="gramEnd"/>
        <w:r w:rsidR="00F147A4">
          <w:rPr>
            <w:rStyle w:val="QueryInline"/>
          </w:rPr>
          <w:t>AU: simplify sentence]</w:t>
        </w:r>
      </w:ins>
      <w:commentRangeEnd w:id="870"/>
      <w:r w:rsidR="00062DE7">
        <w:rPr>
          <w:rStyle w:val="CommentReference"/>
          <w:rFonts w:asciiTheme="minorHAnsi" w:eastAsiaTheme="minorHAnsi" w:hAnsiTheme="minorHAnsi" w:cstheme="minorBidi"/>
          <w:snapToGrid/>
        </w:rPr>
        <w:commentReference w:id="870"/>
      </w:r>
      <w:commentRangeEnd w:id="872"/>
      <w:r w:rsidR="00250F77">
        <w:rPr>
          <w:rStyle w:val="CommentReference"/>
          <w:rFonts w:asciiTheme="minorHAnsi" w:eastAsiaTheme="minorHAnsi" w:hAnsiTheme="minorHAnsi" w:cstheme="minorBidi"/>
          <w:snapToGrid/>
        </w:rPr>
        <w:commentReference w:id="872"/>
      </w:r>
    </w:p>
    <w:p w:rsidR="00D74370" w:rsidRDefault="00D74370" w:rsidP="00D54021">
      <w:pPr>
        <w:pStyle w:val="H2"/>
      </w:pPr>
      <w:r>
        <w:t xml:space="preserve">Imagining </w:t>
      </w:r>
      <w:r w:rsidR="00C23D01">
        <w:t>S</w:t>
      </w:r>
      <w:r>
        <w:t xml:space="preserve">tructuring </w:t>
      </w:r>
      <w:r w:rsidR="00C23D01">
        <w:t>S</w:t>
      </w:r>
      <w:r>
        <w:t xml:space="preserve">trategies that </w:t>
      </w:r>
      <w:del w:id="873" w:author="DM" w:date="2012-08-17T14:52:00Z">
        <w:r w:rsidDel="00F147A4">
          <w:delText>c</w:delText>
        </w:r>
      </w:del>
      <w:ins w:id="874" w:author="DM" w:date="2012-08-17T14:52:00Z">
        <w:r w:rsidR="00F147A4">
          <w:t>C</w:t>
        </w:r>
      </w:ins>
      <w:r>
        <w:t xml:space="preserve">an </w:t>
      </w:r>
      <w:del w:id="875" w:author="DM" w:date="2012-08-17T14:52:00Z">
        <w:r w:rsidDel="00F147A4">
          <w:delText>b</w:delText>
        </w:r>
      </w:del>
      <w:ins w:id="876" w:author="DM" w:date="2012-08-17T14:52:00Z">
        <w:r w:rsidR="00F147A4">
          <w:t>B</w:t>
        </w:r>
      </w:ins>
      <w:r>
        <w:t xml:space="preserve">e </w:t>
      </w:r>
      <w:r w:rsidR="00C23D01">
        <w:t>D</w:t>
      </w:r>
      <w:r>
        <w:t>elivered</w:t>
      </w:r>
    </w:p>
    <w:p w:rsidR="00D74370" w:rsidRDefault="00474F9C">
      <w:pPr>
        <w:pStyle w:val="Para"/>
      </w:pPr>
      <w:r>
        <w:t>One key area that CFO</w:t>
      </w:r>
      <w:del w:id="877" w:author="DM" w:date="2012-08-17T14:52:00Z">
        <w:r w:rsidDel="00F147A4">
          <w:delText>’</w:delText>
        </w:r>
      </w:del>
      <w:r>
        <w:t>s and other leaders in organizations strive to achieve is executing on a strate</w:t>
      </w:r>
      <w:r w:rsidR="003E1169">
        <w:t xml:space="preserve">gy and validating its success. </w:t>
      </w:r>
      <w:r>
        <w:t xml:space="preserve">In the book </w:t>
      </w:r>
      <w:r w:rsidR="00F0328B" w:rsidRPr="00F0328B">
        <w:rPr>
          <w:i/>
          <w:rPrChange w:id="878" w:author="DM" w:date="2012-08-17T14:52:00Z">
            <w:rPr>
              <w:u w:val="single"/>
            </w:rPr>
          </w:rPrChange>
        </w:rPr>
        <w:t>Good to Great</w:t>
      </w:r>
      <w:ins w:id="879" w:author="DM" w:date="2012-08-17T14:52:00Z">
        <w:r w:rsidR="00F147A4">
          <w:t>, author</w:t>
        </w:r>
      </w:ins>
      <w:del w:id="880" w:author="DM" w:date="2012-08-17T14:53:00Z">
        <w:r w:rsidDel="00F147A4">
          <w:delText xml:space="preserve"> by</w:delText>
        </w:r>
      </w:del>
      <w:r>
        <w:t xml:space="preserve"> Jim Collins</w:t>
      </w:r>
      <w:del w:id="881" w:author="DM" w:date="2012-08-17T14:53:00Z">
        <w:r w:rsidDel="00F147A4">
          <w:delText>, he</w:delText>
        </w:r>
      </w:del>
      <w:r>
        <w:t xml:space="preserve"> addresses the fact that executives are held accountable </w:t>
      </w:r>
      <w:del w:id="882" w:author="DM" w:date="2012-08-17T14:53:00Z">
        <w:r w:rsidDel="00F147A4">
          <w:delText xml:space="preserve">for </w:delText>
        </w:r>
      </w:del>
      <w:r>
        <w:t xml:space="preserve">not </w:t>
      </w:r>
      <w:ins w:id="883" w:author="DM" w:date="2012-08-17T14:53:00Z">
        <w:r w:rsidR="00F147A4">
          <w:t xml:space="preserve">for </w:t>
        </w:r>
      </w:ins>
      <w:r>
        <w:t>how brilliant a strategy is</w:t>
      </w:r>
      <w:del w:id="884" w:author="DM" w:date="2012-08-17T14:53:00Z">
        <w:r w:rsidDel="00F147A4">
          <w:delText>,</w:delText>
        </w:r>
      </w:del>
      <w:r>
        <w:t xml:space="preserve"> but </w:t>
      </w:r>
      <w:ins w:id="885" w:author="DM" w:date="2012-08-17T14:53:00Z">
        <w:r w:rsidR="00F147A4">
          <w:t xml:space="preserve">for </w:t>
        </w:r>
      </w:ins>
      <w:r>
        <w:t>how well the</w:t>
      </w:r>
      <w:r w:rsidR="003E1169">
        <w:t>y</w:t>
      </w:r>
      <w:r>
        <w:t xml:space="preserve"> execute against that</w:t>
      </w:r>
      <w:ins w:id="886" w:author="Odum, Amy - Hoboken" w:date="2012-08-27T11:44:00Z">
        <w:r w:rsidR="00DD6EB0">
          <w:t xml:space="preserve"> strategy</w:t>
        </w:r>
      </w:ins>
      <w:r>
        <w:t>.</w:t>
      </w:r>
      <w:ins w:id="887" w:author="Odum, Amy - Hoboken" w:date="2012-08-27T11:45:00Z">
        <w:del w:id="888" w:author="Jeff Jacobson" w:date="2012-08-30T11:07:00Z">
          <w:r w:rsidR="00DD6EB0" w:rsidDel="003339C8">
            <w:rPr>
              <w:rStyle w:val="QueryInline"/>
            </w:rPr>
            <w:delText>[AU: OK? Otherwise not sure what they’re executing “against”]</w:delText>
          </w:r>
        </w:del>
      </w:ins>
      <w:r>
        <w:t xml:space="preserve"> One </w:t>
      </w:r>
      <w:del w:id="889" w:author="DM" w:date="2012-08-17T14:53:00Z">
        <w:r w:rsidDel="00660824">
          <w:delText xml:space="preserve">of the </w:delText>
        </w:r>
      </w:del>
      <w:r>
        <w:t>value</w:t>
      </w:r>
      <w:del w:id="890" w:author="DM" w:date="2012-08-17T14:53:00Z">
        <w:r w:rsidDel="00660824">
          <w:delText>s</w:delText>
        </w:r>
      </w:del>
      <w:r>
        <w:t xml:space="preserve"> </w:t>
      </w:r>
      <w:ins w:id="891" w:author="DM" w:date="2012-08-17T14:53:00Z">
        <w:r w:rsidR="00660824">
          <w:t>provided by</w:t>
        </w:r>
      </w:ins>
      <w:del w:id="892" w:author="DM" w:date="2012-08-17T14:53:00Z">
        <w:r w:rsidDel="00660824">
          <w:delText>that</w:delText>
        </w:r>
      </w:del>
      <w:r>
        <w:t xml:space="preserve"> Project Server </w:t>
      </w:r>
      <w:ins w:id="893" w:author="DM" w:date="2012-08-17T14:53:00Z">
        <w:r w:rsidR="00660824">
          <w:t>is its</w:t>
        </w:r>
      </w:ins>
      <w:del w:id="894" w:author="DM" w:date="2012-08-17T14:53:00Z">
        <w:r w:rsidDel="00660824">
          <w:delText>helps to provide is the</w:delText>
        </w:r>
      </w:del>
      <w:r>
        <w:t xml:space="preserve"> organization of initiatives associated with </w:t>
      </w:r>
      <w:ins w:id="895" w:author="DM" w:date="2012-08-17T14:53:00Z">
        <w:r w:rsidR="00660824">
          <w:t>p</w:t>
        </w:r>
      </w:ins>
      <w:del w:id="896" w:author="DM" w:date="2012-08-17T14:53:00Z">
        <w:r w:rsidDel="00660824">
          <w:delText>P</w:delText>
        </w:r>
      </w:del>
      <w:r>
        <w:t xml:space="preserve">rograms or </w:t>
      </w:r>
      <w:del w:id="897" w:author="DM" w:date="2012-08-17T14:53:00Z">
        <w:r w:rsidDel="00660824">
          <w:delText>P</w:delText>
        </w:r>
      </w:del>
      <w:ins w:id="898" w:author="DM" w:date="2012-08-17T14:53:00Z">
        <w:r w:rsidR="00660824">
          <w:t>p</w:t>
        </w:r>
      </w:ins>
      <w:r>
        <w:t>ortfolio</w:t>
      </w:r>
      <w:r w:rsidR="003E1169">
        <w:t xml:space="preserve">s. </w:t>
      </w:r>
      <w:r>
        <w:t>By embedding at the earliest stage the strategic value proposition in a</w:t>
      </w:r>
      <w:r w:rsidR="003E1169">
        <w:t>n</w:t>
      </w:r>
      <w:r>
        <w:t xml:space="preserve"> </w:t>
      </w:r>
      <w:del w:id="899" w:author="DM" w:date="2012-08-17T14:54:00Z">
        <w:r w:rsidDel="00660824">
          <w:delText>E</w:delText>
        </w:r>
      </w:del>
      <w:ins w:id="900" w:author="DM" w:date="2012-08-17T14:54:00Z">
        <w:r w:rsidR="00660824">
          <w:t>e</w:t>
        </w:r>
      </w:ins>
      <w:r>
        <w:t xml:space="preserve">nterprise </w:t>
      </w:r>
      <w:del w:id="901" w:author="DM" w:date="2012-08-17T14:54:00Z">
        <w:r w:rsidDel="00660824">
          <w:delText>P</w:delText>
        </w:r>
      </w:del>
      <w:ins w:id="902" w:author="DM" w:date="2012-08-17T14:54:00Z">
        <w:r w:rsidR="00660824">
          <w:t>p</w:t>
        </w:r>
      </w:ins>
      <w:r>
        <w:t xml:space="preserve">roject field and capturing this metric, an organization can group the </w:t>
      </w:r>
      <w:del w:id="903" w:author="Odum, Amy - Hoboken" w:date="2012-08-27T11:45:00Z">
        <w:r w:rsidDel="00DD6EB0">
          <w:delText>P</w:delText>
        </w:r>
      </w:del>
      <w:ins w:id="904" w:author="Odum, Amy - Hoboken" w:date="2012-08-27T11:45:00Z">
        <w:r w:rsidR="00DD6EB0">
          <w:t>p</w:t>
        </w:r>
      </w:ins>
      <w:r>
        <w:t xml:space="preserve">roject </w:t>
      </w:r>
      <w:del w:id="905" w:author="DM" w:date="2012-08-17T14:54:00Z">
        <w:r w:rsidDel="00660824">
          <w:delText>C</w:delText>
        </w:r>
      </w:del>
      <w:ins w:id="906" w:author="DM" w:date="2012-08-17T14:54:00Z">
        <w:r w:rsidR="00660824">
          <w:t>c</w:t>
        </w:r>
      </w:ins>
      <w:r>
        <w:t>enter views and automatically have the ability to roll</w:t>
      </w:r>
      <w:del w:id="907" w:author="DM" w:date="2012-08-17T14:54:00Z">
        <w:r w:rsidDel="00660824">
          <w:delText>-</w:delText>
        </w:r>
      </w:del>
      <w:ins w:id="908" w:author="DM" w:date="2012-08-17T14:54:00Z">
        <w:r w:rsidR="00660824">
          <w:t xml:space="preserve"> </w:t>
        </w:r>
      </w:ins>
      <w:r>
        <w:t>up planned, actuals</w:t>
      </w:r>
      <w:ins w:id="909" w:author="DM" w:date="2012-08-17T14:54:00Z">
        <w:r w:rsidR="00660824">
          <w:t>,</w:t>
        </w:r>
      </w:ins>
      <w:r>
        <w:t xml:space="preserve"> and any variance of these key metrics on the screen.</w:t>
      </w:r>
    </w:p>
    <w:p w:rsidR="00474F9C" w:rsidRDefault="00474F9C">
      <w:pPr>
        <w:pStyle w:val="Para"/>
      </w:pPr>
      <w:r>
        <w:t>In almost every organization we have worked with in deploying PPM technology, these fields are turned into dashboards</w:t>
      </w:r>
      <w:ins w:id="910" w:author="DM" w:date="2012-08-17T14:54:00Z">
        <w:r w:rsidR="00660824">
          <w:t>,</w:t>
        </w:r>
      </w:ins>
      <w:r>
        <w:t xml:space="preserve"> and senior management begins reviewing </w:t>
      </w:r>
      <w:del w:id="911" w:author="DM" w:date="2012-08-17T14:54:00Z">
        <w:r w:rsidDel="00660824">
          <w:delText xml:space="preserve">the </w:delText>
        </w:r>
      </w:del>
      <w:r>
        <w:t xml:space="preserve">“exceptions” </w:t>
      </w:r>
      <w:ins w:id="912" w:author="DM" w:date="2012-08-17T14:55:00Z">
        <w:r w:rsidR="00660824">
          <w:t>rather than</w:t>
        </w:r>
      </w:ins>
      <w:del w:id="913" w:author="DM" w:date="2012-08-17T14:55:00Z">
        <w:r w:rsidDel="00660824">
          <w:delText>versus</w:delText>
        </w:r>
      </w:del>
      <w:r>
        <w:t xml:space="preserve"> trying to drill into </w:t>
      </w:r>
      <w:ins w:id="914" w:author="DM" w:date="2012-08-17T14:55:00Z">
        <w:r w:rsidR="00660824">
          <w:t>all</w:t>
        </w:r>
      </w:ins>
      <w:del w:id="915" w:author="DM" w:date="2012-08-17T14:55:00Z">
        <w:r w:rsidDel="00660824">
          <w:delText>any or every</w:delText>
        </w:r>
      </w:del>
      <w:r>
        <w:t xml:space="preserve"> project</w:t>
      </w:r>
      <w:ins w:id="916" w:author="DM" w:date="2012-08-17T14:55:00Z">
        <w:r w:rsidR="00660824">
          <w:t>s</w:t>
        </w:r>
      </w:ins>
      <w:r>
        <w:t xml:space="preserve"> </w:t>
      </w:r>
      <w:ins w:id="917" w:author="DM" w:date="2012-08-17T14:55:00Z">
        <w:r w:rsidR="00660824">
          <w:t xml:space="preserve">in the </w:t>
        </w:r>
      </w:ins>
      <w:r>
        <w:t>hop</w:t>
      </w:r>
      <w:ins w:id="918" w:author="DM" w:date="2012-08-17T14:55:00Z">
        <w:r w:rsidR="00660824">
          <w:t>e</w:t>
        </w:r>
      </w:ins>
      <w:del w:id="919" w:author="DM" w:date="2012-08-17T14:55:00Z">
        <w:r w:rsidDel="00660824">
          <w:delText>ing</w:delText>
        </w:r>
      </w:del>
      <w:r>
        <w:t xml:space="preserve"> </w:t>
      </w:r>
      <w:ins w:id="920" w:author="DM" w:date="2012-08-17T14:55:00Z">
        <w:r w:rsidR="00660824">
          <w:t xml:space="preserve">of </w:t>
        </w:r>
      </w:ins>
      <w:del w:id="921" w:author="DM" w:date="2012-08-17T14:55:00Z">
        <w:r w:rsidDel="00660824">
          <w:delText xml:space="preserve">to </w:delText>
        </w:r>
      </w:del>
      <w:r>
        <w:t>expos</w:t>
      </w:r>
      <w:ins w:id="922" w:author="DM" w:date="2012-08-17T14:55:00Z">
        <w:r w:rsidR="00660824">
          <w:t>ing</w:t>
        </w:r>
      </w:ins>
      <w:del w:id="923" w:author="DM" w:date="2012-08-17T14:55:00Z">
        <w:r w:rsidDel="00660824">
          <w:delText>e</w:delText>
        </w:r>
      </w:del>
      <w:r>
        <w:t xml:space="preserve"> issues or risks to their portfolio of projects.</w:t>
      </w:r>
    </w:p>
    <w:p w:rsidR="00B674F6" w:rsidRDefault="00B674F6" w:rsidP="00D54021">
      <w:pPr>
        <w:pStyle w:val="H2"/>
      </w:pPr>
      <w:r>
        <w:t xml:space="preserve">Fluency of </w:t>
      </w:r>
      <w:r w:rsidR="003E1169">
        <w:t>A</w:t>
      </w:r>
      <w:r>
        <w:t xml:space="preserve">ctuals </w:t>
      </w:r>
      <w:proofErr w:type="gramStart"/>
      <w:r w:rsidR="003E1169">
        <w:t>A</w:t>
      </w:r>
      <w:r>
        <w:t>gainst</w:t>
      </w:r>
      <w:proofErr w:type="gramEnd"/>
      <w:r>
        <w:t xml:space="preserve"> </w:t>
      </w:r>
      <w:r w:rsidR="003E1169">
        <w:t>E</w:t>
      </w:r>
      <w:r>
        <w:t>stimates</w:t>
      </w:r>
    </w:p>
    <w:p w:rsidR="00B674F6" w:rsidRDefault="007A2872">
      <w:pPr>
        <w:pStyle w:val="Para"/>
      </w:pPr>
      <w:r>
        <w:t xml:space="preserve">By default, the tracking or progressing of tasks in projects or work defined in Project or Project Server automatically allows anyone in Project Server to review the actuals associated </w:t>
      </w:r>
      <w:ins w:id="924" w:author="DM" w:date="2012-08-17T14:56:00Z">
        <w:r w:rsidR="005F1B5B">
          <w:t>with</w:t>
        </w:r>
      </w:ins>
      <w:del w:id="925" w:author="DM" w:date="2012-08-17T14:56:00Z">
        <w:r w:rsidDel="005F1B5B">
          <w:delText>to</w:delText>
        </w:r>
      </w:del>
      <w:r>
        <w:t xml:space="preserve"> the </w:t>
      </w:r>
      <w:del w:id="926" w:author="DM" w:date="2012-08-17T14:56:00Z">
        <w:r w:rsidDel="005F1B5B">
          <w:delText>B</w:delText>
        </w:r>
      </w:del>
      <w:ins w:id="927" w:author="DM" w:date="2012-08-17T14:56:00Z">
        <w:r w:rsidR="005F1B5B">
          <w:t>b</w:t>
        </w:r>
      </w:ins>
      <w:r>
        <w:t xml:space="preserve">aseline, </w:t>
      </w:r>
      <w:del w:id="928" w:author="DM" w:date="2012-08-17T14:56:00Z">
        <w:r w:rsidDel="005F1B5B">
          <w:delText>E</w:delText>
        </w:r>
      </w:del>
      <w:ins w:id="929" w:author="DM" w:date="2012-08-17T14:56:00Z">
        <w:r w:rsidR="005F1B5B">
          <w:t>e</w:t>
        </w:r>
      </w:ins>
      <w:r>
        <w:t xml:space="preserve">stimates, or </w:t>
      </w:r>
      <w:r w:rsidR="00C86AD7">
        <w:t>planned</w:t>
      </w:r>
      <w:r>
        <w:t xml:space="preserve"> work.</w:t>
      </w:r>
    </w:p>
    <w:p w:rsidR="007A2872" w:rsidRDefault="005F1B5B">
      <w:pPr>
        <w:pStyle w:val="Para"/>
      </w:pPr>
      <w:ins w:id="930" w:author="DM" w:date="2012-08-17T14:57:00Z">
        <w:r>
          <w:t>In</w:t>
        </w:r>
      </w:ins>
      <w:del w:id="931" w:author="DM" w:date="2012-08-17T14:57:00Z">
        <w:r w:rsidR="007A2872" w:rsidDel="005F1B5B">
          <w:delText xml:space="preserve">For those who have used </w:delText>
        </w:r>
      </w:del>
      <w:ins w:id="932" w:author="DM" w:date="2012-08-17T14:57:00Z">
        <w:r>
          <w:t xml:space="preserve"> </w:t>
        </w:r>
      </w:ins>
      <w:r w:rsidR="007A2872">
        <w:t>Project</w:t>
      </w:r>
      <w:del w:id="933" w:author="DM" w:date="2012-08-17T14:56:00Z">
        <w:r w:rsidR="007A2872" w:rsidDel="005F1B5B">
          <w:delText xml:space="preserve"> or are using </w:delText>
        </w:r>
        <w:r w:rsidR="00C86AD7" w:rsidDel="005F1B5B">
          <w:delText>P</w:delText>
        </w:r>
        <w:r w:rsidR="007A2872" w:rsidDel="005F1B5B">
          <w:delText>roject</w:delText>
        </w:r>
      </w:del>
      <w:r w:rsidR="007A2872">
        <w:t xml:space="preserve">, there are a series of </w:t>
      </w:r>
      <w:del w:id="934" w:author="DM" w:date="2012-08-17T14:57:00Z">
        <w:r w:rsidR="007A2872" w:rsidDel="005F1B5B">
          <w:delText xml:space="preserve">not only </w:delText>
        </w:r>
      </w:del>
      <w:ins w:id="935" w:author="DM" w:date="2012-08-17T14:57:00Z">
        <w:r>
          <w:t>EV</w:t>
        </w:r>
      </w:ins>
      <w:del w:id="936" w:author="DM" w:date="2012-08-17T14:57:00Z">
        <w:r w:rsidR="007A2872" w:rsidDel="005F1B5B">
          <w:delText>Earned Value</w:delText>
        </w:r>
      </w:del>
      <w:r w:rsidR="007A2872">
        <w:t xml:space="preserve"> fields</w:t>
      </w:r>
      <w:del w:id="937" w:author="DM" w:date="2012-08-17T14:57:00Z">
        <w:r w:rsidR="007A2872" w:rsidDel="005F1B5B">
          <w:delText>,</w:delText>
        </w:r>
      </w:del>
      <w:r w:rsidR="009E63D2">
        <w:t xml:space="preserve"> </w:t>
      </w:r>
      <w:ins w:id="938" w:author="DM" w:date="2012-08-17T14:57:00Z">
        <w:r>
          <w:t xml:space="preserve">and </w:t>
        </w:r>
      </w:ins>
      <w:del w:id="939" w:author="DM" w:date="2012-08-17T14:57:00Z">
        <w:r w:rsidR="009E63D2" w:rsidDel="005F1B5B">
          <w:delText xml:space="preserve">but there </w:delText>
        </w:r>
        <w:r w:rsidR="00155C9A" w:rsidDel="005F1B5B">
          <w:delText>are</w:delText>
        </w:r>
        <w:r w:rsidR="009E63D2" w:rsidDel="005F1B5B">
          <w:delText xml:space="preserve"> also a series of</w:delText>
        </w:r>
        <w:r w:rsidR="00155C9A" w:rsidDel="005F1B5B">
          <w:delText xml:space="preserve"> </w:delText>
        </w:r>
      </w:del>
      <w:r w:rsidR="00155C9A">
        <w:t xml:space="preserve">variance fields </w:t>
      </w:r>
      <w:r w:rsidR="007A2872">
        <w:t>that do th</w:t>
      </w:r>
      <w:r w:rsidR="00C86AD7">
        <w:t>e</w:t>
      </w:r>
      <w:r w:rsidR="007A2872">
        <w:t xml:space="preserve"> calcul</w:t>
      </w:r>
      <w:r w:rsidR="00155C9A">
        <w:t>ation of plan</w:t>
      </w:r>
      <w:ins w:id="940" w:author="DM" w:date="2012-08-17T14:58:00Z">
        <w:r>
          <w:t>n</w:t>
        </w:r>
      </w:ins>
      <w:r w:rsidR="00155C9A">
        <w:t xml:space="preserve">ed versus actuals </w:t>
      </w:r>
      <w:r w:rsidR="007A2872">
        <w:t xml:space="preserve">for work, cost, duration, </w:t>
      </w:r>
      <w:ins w:id="941" w:author="DM" w:date="2012-08-17T14:58:00Z">
        <w:r>
          <w:t xml:space="preserve">and </w:t>
        </w:r>
      </w:ins>
      <w:r w:rsidR="007A2872">
        <w:t>start and finish dates.</w:t>
      </w:r>
      <w:r w:rsidR="00653894">
        <w:t xml:space="preserve"> </w:t>
      </w:r>
      <w:r w:rsidR="007A2872">
        <w:t xml:space="preserve">These fields are native and require no additional work to </w:t>
      </w:r>
      <w:del w:id="942" w:author="DM" w:date="2012-08-17T14:58:00Z">
        <w:r w:rsidR="007A2872" w:rsidDel="005F1B5B">
          <w:delText>simply</w:delText>
        </w:r>
        <w:r w:rsidR="00653894" w:rsidDel="005F1B5B">
          <w:delText xml:space="preserve"> </w:delText>
        </w:r>
      </w:del>
      <w:r w:rsidR="00653894">
        <w:t xml:space="preserve">add </w:t>
      </w:r>
      <w:del w:id="943" w:author="DM" w:date="2012-08-17T14:58:00Z">
        <w:r w:rsidR="00653894" w:rsidDel="005F1B5B">
          <w:delText xml:space="preserve">them </w:delText>
        </w:r>
      </w:del>
      <w:r w:rsidR="00653894">
        <w:t>to a view</w:t>
      </w:r>
      <w:del w:id="944" w:author="DM" w:date="2012-08-17T14:58:00Z">
        <w:r w:rsidR="00653894" w:rsidDel="005F1B5B">
          <w:delText>,</w:delText>
        </w:r>
      </w:del>
      <w:r w:rsidR="00653894">
        <w:t xml:space="preserve"> or table. </w:t>
      </w:r>
    </w:p>
    <w:p w:rsidR="007A2872" w:rsidRDefault="007A2872">
      <w:pPr>
        <w:pStyle w:val="Para"/>
      </w:pPr>
      <w:r>
        <w:t>The amazing part of Project Server 2010 is its rich reporting tools that come along with SharePo</w:t>
      </w:r>
      <w:r w:rsidR="009E63D2">
        <w:t xml:space="preserve">int. </w:t>
      </w:r>
      <w:r w:rsidR="005F1833">
        <w:t xml:space="preserve">For example, </w:t>
      </w:r>
      <w:r>
        <w:t xml:space="preserve">Performance Point Server allows </w:t>
      </w:r>
      <w:r w:rsidR="00A82C04">
        <w:t xml:space="preserve">for </w:t>
      </w:r>
      <w:r>
        <w:t xml:space="preserve">a </w:t>
      </w:r>
      <w:del w:id="945" w:author="DM" w:date="2012-08-17T14:58:00Z">
        <w:r w:rsidDel="005F1B5B">
          <w:delText>w</w:delText>
        </w:r>
      </w:del>
      <w:ins w:id="946" w:author="DM" w:date="2012-08-17T14:58:00Z">
        <w:r w:rsidR="005F1B5B">
          <w:t>W</w:t>
        </w:r>
      </w:ins>
      <w:r>
        <w:t>eb drill</w:t>
      </w:r>
      <w:del w:id="947" w:author="DM" w:date="2012-08-17T14:58:00Z">
        <w:r w:rsidDel="005F1B5B">
          <w:delText xml:space="preserve"> </w:delText>
        </w:r>
      </w:del>
      <w:r>
        <w:t>down directly</w:t>
      </w:r>
      <w:r w:rsidR="005F1833">
        <w:t xml:space="preserve"> against </w:t>
      </w:r>
      <w:ins w:id="948" w:author="DM" w:date="2012-08-17T14:58:00Z">
        <w:r w:rsidR="005F1B5B">
          <w:t>P</w:t>
        </w:r>
      </w:ins>
      <w:del w:id="949" w:author="DM" w:date="2012-08-17T14:58:00Z">
        <w:r w:rsidR="005F1833" w:rsidDel="005F1B5B">
          <w:delText>p</w:delText>
        </w:r>
      </w:del>
      <w:r w:rsidR="005F1833">
        <w:t xml:space="preserve">roject </w:t>
      </w:r>
      <w:del w:id="950" w:author="DM" w:date="2012-08-17T14:58:00Z">
        <w:r w:rsidR="005F1833" w:rsidDel="005F1B5B">
          <w:delText>s</w:delText>
        </w:r>
      </w:del>
      <w:ins w:id="951" w:author="DM" w:date="2012-08-17T14:58:00Z">
        <w:r w:rsidR="005F1B5B">
          <w:t>S</w:t>
        </w:r>
      </w:ins>
      <w:r w:rsidR="005F1833">
        <w:t xml:space="preserve">erver data. Excel Services and SharePoint KPI </w:t>
      </w:r>
      <w:ins w:id="952" w:author="DM" w:date="2012-08-17T15:02:00Z">
        <w:r w:rsidR="00093D59">
          <w:t>(key performance indicator)</w:t>
        </w:r>
      </w:ins>
      <w:ins w:id="953" w:author="DM" w:date="2012-08-20T07:55:00Z">
        <w:r w:rsidR="00D05A6C">
          <w:t xml:space="preserve"> </w:t>
        </w:r>
      </w:ins>
      <w:del w:id="954" w:author="DM" w:date="2012-08-17T14:58:00Z">
        <w:r w:rsidR="005F1833" w:rsidDel="005F1B5B">
          <w:delText>w</w:delText>
        </w:r>
      </w:del>
      <w:ins w:id="955" w:author="DM" w:date="2012-08-17T14:58:00Z">
        <w:r w:rsidR="005F1B5B">
          <w:t>W</w:t>
        </w:r>
      </w:ins>
      <w:r w:rsidR="005F1833">
        <w:t>eb</w:t>
      </w:r>
      <w:ins w:id="956" w:author="DM" w:date="2012-08-17T14:58:00Z">
        <w:r w:rsidR="005F1B5B">
          <w:t xml:space="preserve"> </w:t>
        </w:r>
      </w:ins>
      <w:ins w:id="957" w:author="DM" w:date="2012-08-17T15:02:00Z">
        <w:r w:rsidR="00093D59">
          <w:t>P</w:t>
        </w:r>
      </w:ins>
      <w:del w:id="958" w:author="DM" w:date="2012-08-17T15:01:00Z">
        <w:r w:rsidR="005F1833" w:rsidDel="00093D59">
          <w:delText>p</w:delText>
        </w:r>
      </w:del>
      <w:r w:rsidR="005F1833">
        <w:t xml:space="preserve">arts are designed to help present graphical </w:t>
      </w:r>
      <w:del w:id="959" w:author="DM" w:date="2012-08-17T11:02:00Z">
        <w:r w:rsidR="005F1833" w:rsidDel="0068460C">
          <w:delText>business intelligence</w:delText>
        </w:r>
      </w:del>
      <w:ins w:id="960" w:author="DM" w:date="2012-08-17T11:02:00Z">
        <w:r w:rsidR="0068460C">
          <w:t>BI</w:t>
        </w:r>
      </w:ins>
      <w:r w:rsidR="00932D39">
        <w:t xml:space="preserve"> regarding status and the reporting of actuals against estimates.</w:t>
      </w:r>
    </w:p>
    <w:p w:rsidR="005F1B5B" w:rsidRDefault="005F1B5B" w:rsidP="005F1B5B">
      <w:pPr>
        <w:pStyle w:val="Para"/>
      </w:pPr>
      <w:moveToRangeStart w:id="961" w:author="DM" w:date="2012-08-17T14:59:00Z" w:name="move332978909"/>
      <w:moveTo w:id="962" w:author="DM" w:date="2012-08-17T14:59:00Z">
        <w:del w:id="963" w:author="DM" w:date="2012-08-17T14:59:00Z">
          <w:r w:rsidDel="005F1B5B">
            <w:delText>The above view</w:delText>
          </w:r>
        </w:del>
      </w:moveTo>
      <w:ins w:id="964" w:author="DM" w:date="2012-08-17T14:59:00Z">
        <w:r>
          <w:t>Figure 3.6</w:t>
        </w:r>
      </w:ins>
      <w:moveTo w:id="965" w:author="DM" w:date="2012-08-17T14:59:00Z">
        <w:r>
          <w:t xml:space="preserve"> is an example of the reporting capability of Performance Point server displayed in SharePoint directly against </w:t>
        </w:r>
      </w:moveTo>
      <w:ins w:id="966" w:author="DM" w:date="2012-08-17T15:01:00Z">
        <w:r w:rsidR="00093D59">
          <w:t>P</w:t>
        </w:r>
      </w:ins>
      <w:moveTo w:id="967" w:author="DM" w:date="2012-08-17T14:59:00Z">
        <w:del w:id="968" w:author="DM" w:date="2012-08-17T15:01:00Z">
          <w:r w:rsidDel="00093D59">
            <w:delText>p</w:delText>
          </w:r>
        </w:del>
        <w:r>
          <w:t xml:space="preserve">roject </w:t>
        </w:r>
        <w:del w:id="969" w:author="DM" w:date="2012-08-17T15:01:00Z">
          <w:r w:rsidDel="00093D59">
            <w:delText>s</w:delText>
          </w:r>
        </w:del>
      </w:moveTo>
      <w:ins w:id="970" w:author="DM" w:date="2012-08-17T15:01:00Z">
        <w:r w:rsidR="00093D59">
          <w:t>S</w:t>
        </w:r>
      </w:ins>
      <w:moveTo w:id="971" w:author="DM" w:date="2012-08-17T14:59:00Z">
        <w:r>
          <w:t>erver data.</w:t>
        </w:r>
      </w:moveTo>
    </w:p>
    <w:moveToRangeEnd w:id="961"/>
    <w:p w:rsidR="005F1833" w:rsidRPr="005F1B5B" w:rsidRDefault="009E63D2" w:rsidP="009E63D2">
      <w:pPr>
        <w:pStyle w:val="Slug"/>
        <w:rPr>
          <w:ins w:id="972" w:author="DM" w:date="2012-08-17T14:58:00Z"/>
          <w:rStyle w:val="QueryInline"/>
          <w:rPrChange w:id="973" w:author="DM" w:date="2012-08-17T14:59:00Z">
            <w:rPr>
              <w:ins w:id="974" w:author="DM" w:date="2012-08-17T14:58:00Z"/>
            </w:rPr>
          </w:rPrChange>
        </w:rPr>
      </w:pPr>
      <w:r>
        <w:t>Figure 3.6</w:t>
      </w:r>
      <w:del w:id="975" w:author="DM" w:date="2012-08-17T14:58:00Z">
        <w:r w:rsidDel="005F1B5B">
          <w:delText>:</w:delText>
        </w:r>
      </w:del>
      <w:r>
        <w:t xml:space="preserve"> Performance Point Server Drill</w:t>
      </w:r>
      <w:del w:id="976" w:author="DM" w:date="2012-08-17T14:58:00Z">
        <w:r w:rsidDel="005F1B5B">
          <w:delText xml:space="preserve"> D</w:delText>
        </w:r>
      </w:del>
      <w:ins w:id="977" w:author="DM" w:date="2012-08-17T14:58:00Z">
        <w:r w:rsidR="005F1B5B">
          <w:t>d</w:t>
        </w:r>
      </w:ins>
      <w:r>
        <w:t>own</w:t>
      </w:r>
      <w:r w:rsidR="00AB75D2">
        <w:t xml:space="preserve"> </w:t>
      </w:r>
      <w:del w:id="978" w:author="DM" w:date="2012-08-17T14:59:00Z">
        <w:r w:rsidR="00AB75D2" w:rsidDel="005F1B5B">
          <w:rPr>
            <w:b w:val="0"/>
          </w:rPr>
          <w:delText>(Source: Advisicon)</w:delText>
        </w:r>
      </w:del>
      <w:r>
        <w:tab/>
      </w:r>
      <w:r w:rsidR="00A47CC7">
        <w:t>[</w:t>
      </w:r>
      <w:r w:rsidR="00E440AF">
        <w:t>03-06-</w:t>
      </w:r>
      <w:r w:rsidR="00A47CC7" w:rsidRPr="00A47CC7">
        <w:t>ppsDashboardPage.tif</w:t>
      </w:r>
      <w:r>
        <w:t>]</w:t>
      </w:r>
      <w:ins w:id="979" w:author="DM" w:date="2012-08-17T14:59:00Z">
        <w:r w:rsidR="005F1B5B">
          <w:rPr>
            <w:rStyle w:val="QueryInline"/>
          </w:rPr>
          <w:t xml:space="preserve"> </w:t>
        </w:r>
      </w:ins>
    </w:p>
    <w:p w:rsidR="00C72062" w:rsidDel="00D05A6C" w:rsidRDefault="005F1B5B">
      <w:pPr>
        <w:pStyle w:val="FigureSource"/>
        <w:rPr>
          <w:del w:id="980" w:author="DM" w:date="2012-08-20T07:56:00Z"/>
        </w:rPr>
        <w:pPrChange w:id="981" w:author="DM" w:date="2012-08-17T14:59:00Z">
          <w:pPr>
            <w:pStyle w:val="Slug"/>
          </w:pPr>
        </w:pPrChange>
      </w:pPr>
      <w:ins w:id="982" w:author="DM" w:date="2012-08-17T14:58:00Z">
        <w:r>
          <w:t>Source: Advisicon</w:t>
        </w:r>
      </w:ins>
    </w:p>
    <w:p w:rsidR="005F1833" w:rsidDel="005F1B5B" w:rsidRDefault="00932D39">
      <w:pPr>
        <w:pStyle w:val="FigureSource"/>
        <w:pPrChange w:id="983" w:author="DM" w:date="2012-08-20T07:56:00Z">
          <w:pPr>
            <w:pStyle w:val="Para"/>
          </w:pPr>
        </w:pPrChange>
      </w:pPr>
      <w:moveFromRangeStart w:id="984" w:author="DM" w:date="2012-08-17T14:59:00Z" w:name="move332978909"/>
      <w:moveFrom w:id="985" w:author="DM" w:date="2012-08-17T14:59:00Z">
        <w:r w:rsidDel="005F1B5B">
          <w:t>The above view is an example of the reporting capability of Performance Point server displayed in SharePoint directly against project server data.</w:t>
        </w:r>
      </w:moveFrom>
    </w:p>
    <w:moveFromRangeEnd w:id="984"/>
    <w:p w:rsidR="00093D59" w:rsidRDefault="00093D59" w:rsidP="00093D59">
      <w:pPr>
        <w:pStyle w:val="Para"/>
      </w:pPr>
      <w:ins w:id="986" w:author="DM" w:date="2012-08-17T15:00:00Z">
        <w:r>
          <w:t>Figure 3.7</w:t>
        </w:r>
      </w:ins>
      <w:moveToRangeStart w:id="987" w:author="DM" w:date="2012-08-17T15:00:00Z" w:name="move332978928"/>
      <w:moveTo w:id="988" w:author="DM" w:date="2012-08-17T15:00:00Z">
        <w:del w:id="989" w:author="DM" w:date="2012-08-17T15:00:00Z">
          <w:r w:rsidDel="00093D59">
            <w:delText>The above</w:delText>
          </w:r>
        </w:del>
        <w:r>
          <w:t xml:space="preserve"> is an </w:t>
        </w:r>
        <w:del w:id="990" w:author="DM" w:date="2012-08-17T15:00:00Z">
          <w:r w:rsidDel="00093D59">
            <w:delText>“</w:delText>
          </w:r>
        </w:del>
        <w:r>
          <w:t>out</w:t>
        </w:r>
      </w:moveTo>
      <w:ins w:id="991" w:author="DM" w:date="2012-08-17T15:00:00Z">
        <w:r>
          <w:t>-</w:t>
        </w:r>
      </w:ins>
      <w:moveTo w:id="992" w:author="DM" w:date="2012-08-17T15:00:00Z">
        <w:del w:id="993" w:author="DM" w:date="2012-08-17T15:00:00Z">
          <w:r w:rsidDel="00093D59">
            <w:delText xml:space="preserve"> </w:delText>
          </w:r>
        </w:del>
        <w:r>
          <w:t>of</w:t>
        </w:r>
      </w:moveTo>
      <w:ins w:id="994" w:author="DM" w:date="2012-08-17T15:00:00Z">
        <w:r>
          <w:t>-</w:t>
        </w:r>
      </w:ins>
      <w:moveTo w:id="995" w:author="DM" w:date="2012-08-17T15:00:00Z">
        <w:del w:id="996" w:author="DM" w:date="2012-08-17T15:00:00Z">
          <w:r w:rsidDel="00093D59">
            <w:delText xml:space="preserve"> </w:delText>
          </w:r>
        </w:del>
        <w:r>
          <w:t>the</w:t>
        </w:r>
      </w:moveTo>
      <w:ins w:id="997" w:author="DM" w:date="2012-08-17T15:00:00Z">
        <w:r>
          <w:t>-</w:t>
        </w:r>
      </w:ins>
      <w:moveTo w:id="998" w:author="DM" w:date="2012-08-17T15:00:00Z">
        <w:del w:id="999" w:author="DM" w:date="2012-08-17T15:00:00Z">
          <w:r w:rsidDel="00093D59">
            <w:delText xml:space="preserve"> </w:delText>
          </w:r>
        </w:del>
        <w:r>
          <w:t>box</w:t>
        </w:r>
        <w:del w:id="1000" w:author="DM" w:date="2012-08-17T15:00:00Z">
          <w:r w:rsidDel="00093D59">
            <w:delText>”</w:delText>
          </w:r>
        </w:del>
        <w:r>
          <w:t xml:space="preserve"> </w:t>
        </w:r>
      </w:moveTo>
      <w:ins w:id="1001" w:author="DM" w:date="2012-08-17T15:03:00Z">
        <w:r>
          <w:t>KPI</w:t>
        </w:r>
      </w:ins>
      <w:moveTo w:id="1002" w:author="DM" w:date="2012-08-17T15:00:00Z">
        <w:del w:id="1003" w:author="DM" w:date="2012-08-17T15:00:00Z">
          <w:r w:rsidDel="00093D59">
            <w:delText>K</w:delText>
          </w:r>
        </w:del>
        <w:del w:id="1004" w:author="DM" w:date="2012-08-17T15:03:00Z">
          <w:r w:rsidDel="00093D59">
            <w:delText xml:space="preserve">ey </w:delText>
          </w:r>
        </w:del>
        <w:del w:id="1005" w:author="DM" w:date="2012-08-17T15:00:00Z">
          <w:r w:rsidDel="00093D59">
            <w:delText>P</w:delText>
          </w:r>
        </w:del>
        <w:del w:id="1006" w:author="DM" w:date="2012-08-17T15:03:00Z">
          <w:r w:rsidDel="00093D59">
            <w:delText>erformance indicator</w:delText>
          </w:r>
        </w:del>
        <w:r>
          <w:t xml:space="preserve"> </w:t>
        </w:r>
        <w:del w:id="1007" w:author="Jeff Jacobson" w:date="2012-08-30T11:16:00Z">
          <w:r w:rsidDel="004862C6">
            <w:delText>pointed to</w:delText>
          </w:r>
        </w:del>
      </w:moveTo>
      <w:ins w:id="1008" w:author="DM" w:date="2012-08-17T15:03:00Z">
        <w:del w:id="1009" w:author="Jeff Jacobson" w:date="2012-08-30T11:16:00Z">
          <w:r w:rsidDel="004862C6">
            <w:rPr>
              <w:rStyle w:val="QueryInline"/>
            </w:rPr>
            <w:delText>[AU: that points to?]</w:delText>
          </w:r>
        </w:del>
      </w:ins>
      <w:ins w:id="1010" w:author="Jeff Jacobson" w:date="2012-08-30T11:16:00Z">
        <w:r w:rsidR="004862C6">
          <w:t>that points to</w:t>
        </w:r>
      </w:ins>
      <w:moveTo w:id="1011" w:author="DM" w:date="2012-08-17T15:00:00Z">
        <w:r>
          <w:t xml:space="preserve"> </w:t>
        </w:r>
      </w:moveTo>
      <w:ins w:id="1012" w:author="DM" w:date="2012-08-17T15:00:00Z">
        <w:r>
          <w:t>P</w:t>
        </w:r>
      </w:ins>
      <w:moveTo w:id="1013" w:author="DM" w:date="2012-08-17T15:00:00Z">
        <w:del w:id="1014" w:author="DM" w:date="2012-08-17T15:00:00Z">
          <w:r w:rsidDel="00093D59">
            <w:delText>p</w:delText>
          </w:r>
        </w:del>
        <w:r>
          <w:t xml:space="preserve">roject </w:t>
        </w:r>
        <w:del w:id="1015" w:author="DM" w:date="2012-08-17T15:01:00Z">
          <w:r w:rsidDel="00093D59">
            <w:delText>s</w:delText>
          </w:r>
        </w:del>
      </w:moveTo>
      <w:ins w:id="1016" w:author="DM" w:date="2012-08-17T15:01:00Z">
        <w:r>
          <w:t>S</w:t>
        </w:r>
      </w:ins>
      <w:moveTo w:id="1017" w:author="DM" w:date="2012-08-17T15:00:00Z">
        <w:r>
          <w:t>erver information.</w:t>
        </w:r>
      </w:moveTo>
    </w:p>
    <w:moveToRangeEnd w:id="987"/>
    <w:p w:rsidR="00C72062" w:rsidRDefault="006703CD">
      <w:pPr>
        <w:pStyle w:val="Slug"/>
        <w:tabs>
          <w:tab w:val="left" w:pos="4770"/>
        </w:tabs>
        <w:pPrChange w:id="1018" w:author="DM" w:date="2012-08-17T15:01:00Z">
          <w:pPr>
            <w:pStyle w:val="Slug"/>
          </w:pPr>
        </w:pPrChange>
      </w:pPr>
      <w:r>
        <w:t>Figure 3.7</w:t>
      </w:r>
      <w:del w:id="1019" w:author="DM" w:date="2012-08-17T15:01:00Z">
        <w:r w:rsidDel="00093D59">
          <w:delText>:</w:delText>
        </w:r>
      </w:del>
      <w:r>
        <w:t xml:space="preserve"> KPI Web</w:t>
      </w:r>
      <w:ins w:id="1020" w:author="DM" w:date="2012-08-20T07:56:00Z">
        <w:r w:rsidR="00D05A6C">
          <w:t xml:space="preserve"> P</w:t>
        </w:r>
      </w:ins>
      <w:del w:id="1021" w:author="DM" w:date="2012-08-20T07:56:00Z">
        <w:r w:rsidDel="00D05A6C">
          <w:delText>p</w:delText>
        </w:r>
      </w:del>
      <w:r>
        <w:t>art</w:t>
      </w:r>
      <w:r w:rsidR="00FC2C82">
        <w:t xml:space="preserve"> </w:t>
      </w:r>
      <w:r w:rsidR="00FC2C82">
        <w:rPr>
          <w:b w:val="0"/>
        </w:rPr>
        <w:t>(Source: Advisicon)</w:t>
      </w:r>
      <w:r>
        <w:tab/>
        <w:t>[</w:t>
      </w:r>
      <w:r w:rsidR="005414DE">
        <w:t>03-07-</w:t>
      </w:r>
      <w:r w:rsidR="00696A9C">
        <w:t>kpiWebpart.tif</w:t>
      </w:r>
      <w:r>
        <w:t>]</w:t>
      </w:r>
    </w:p>
    <w:p w:rsidR="00C72062" w:rsidRDefault="00093D59">
      <w:pPr>
        <w:pStyle w:val="FigureSource"/>
        <w:pPrChange w:id="1022" w:author="DM" w:date="2012-08-17T15:01:00Z">
          <w:pPr>
            <w:pStyle w:val="Para"/>
          </w:pPr>
        </w:pPrChange>
      </w:pPr>
      <w:ins w:id="1023" w:author="DM" w:date="2012-08-17T15:01:00Z">
        <w:r>
          <w:rPr>
            <w:b/>
          </w:rPr>
          <w:t>Source: Advisicon</w:t>
        </w:r>
        <w:r w:rsidDel="00093D59">
          <w:t xml:space="preserve"> </w:t>
        </w:r>
      </w:ins>
      <w:moveFromRangeStart w:id="1024" w:author="DM" w:date="2012-08-17T15:00:00Z" w:name="move332978928"/>
      <w:moveFrom w:id="1025" w:author="DM" w:date="2012-08-17T15:00:00Z">
        <w:r w:rsidR="00932D39" w:rsidDel="00093D59">
          <w:t>The above is an “out of the box” Key Performance indicator pointed to project server information.</w:t>
        </w:r>
      </w:moveFrom>
    </w:p>
    <w:moveFromRangeEnd w:id="1024"/>
    <w:p w:rsidR="00932D39" w:rsidRDefault="00932D39" w:rsidP="00932D39">
      <w:pPr>
        <w:pStyle w:val="Para"/>
      </w:pPr>
      <w:r>
        <w:t xml:space="preserve">In </w:t>
      </w:r>
      <w:del w:id="1026" w:author="DM" w:date="2012-08-17T15:03:00Z">
        <w:r w:rsidDel="00093D59">
          <w:delText>c</w:delText>
        </w:r>
      </w:del>
      <w:ins w:id="1027" w:author="DM" w:date="2012-08-17T15:03:00Z">
        <w:r w:rsidR="00093D59">
          <w:t>C</w:t>
        </w:r>
      </w:ins>
      <w:r>
        <w:t>hapter 1</w:t>
      </w:r>
      <w:del w:id="1028" w:author="Jeff Jacobson" w:date="2012-08-30T11:17:00Z">
        <w:r w:rsidDel="00E31BC4">
          <w:delText>1</w:delText>
        </w:r>
      </w:del>
      <w:ins w:id="1029" w:author="Jeff Jacobson" w:date="2012-08-30T11:17:00Z">
        <w:r w:rsidR="00E31BC4">
          <w:t>0</w:t>
        </w:r>
      </w:ins>
      <w:ins w:id="1030" w:author="DM" w:date="2012-08-17T15:03:00Z">
        <w:del w:id="1031" w:author="Jeff Jacobson" w:date="2012-08-30T11:17:00Z">
          <w:r w:rsidR="00093D59" w:rsidDel="00E31BC4">
            <w:rPr>
              <w:rStyle w:val="QueryInline"/>
            </w:rPr>
            <w:delText>[AU: there are only 10 chapters in book; please clarify]</w:delText>
          </w:r>
        </w:del>
      </w:ins>
      <w:r>
        <w:t xml:space="preserve">, we </w:t>
      </w:r>
      <w:del w:id="1032" w:author="DM" w:date="2012-08-17T15:03:00Z">
        <w:r w:rsidDel="00093D59">
          <w:delText xml:space="preserve">will </w:delText>
        </w:r>
      </w:del>
      <w:r>
        <w:t xml:space="preserve">explore more </w:t>
      </w:r>
      <w:r w:rsidR="00E83022">
        <w:t xml:space="preserve">of </w:t>
      </w:r>
      <w:r>
        <w:t>the dashboard reporting capabilities and options associated with Project Server 2010.</w:t>
      </w:r>
    </w:p>
    <w:p w:rsidR="00B674F6" w:rsidRDefault="00B674F6" w:rsidP="00D54021">
      <w:pPr>
        <w:pStyle w:val="H2"/>
      </w:pPr>
      <w:r>
        <w:t xml:space="preserve">The </w:t>
      </w:r>
      <w:r w:rsidR="00E83022">
        <w:t>B</w:t>
      </w:r>
      <w:r>
        <w:t xml:space="preserve">ig </w:t>
      </w:r>
      <w:r w:rsidR="00E83022">
        <w:t>P</w:t>
      </w:r>
      <w:r>
        <w:t xml:space="preserve">icture: </w:t>
      </w:r>
      <w:r w:rsidR="00E83022">
        <w:t>A</w:t>
      </w:r>
      <w:r>
        <w:t xml:space="preserve">pproaching </w:t>
      </w:r>
      <w:r w:rsidR="00E83022">
        <w:t>T</w:t>
      </w:r>
      <w:r>
        <w:t>op-</w:t>
      </w:r>
      <w:r w:rsidR="00E83022">
        <w:t>D</w:t>
      </w:r>
      <w:r>
        <w:t xml:space="preserve">own and </w:t>
      </w:r>
      <w:r w:rsidR="00E83022">
        <w:t>B</w:t>
      </w:r>
      <w:r>
        <w:t>ottom-</w:t>
      </w:r>
      <w:r w:rsidR="00E83022">
        <w:t>U</w:t>
      </w:r>
      <w:r>
        <w:t xml:space="preserve">p </w:t>
      </w:r>
      <w:r w:rsidR="00E83022">
        <w:t>P</w:t>
      </w:r>
      <w:r>
        <w:t xml:space="preserve">lanning and </w:t>
      </w:r>
      <w:r w:rsidR="00E83022">
        <w:t>C</w:t>
      </w:r>
      <w:r>
        <w:t xml:space="preserve">ontrol </w:t>
      </w:r>
      <w:r w:rsidR="00E83022">
        <w:t>O</w:t>
      </w:r>
      <w:r>
        <w:t>ptions</w:t>
      </w:r>
    </w:p>
    <w:p w:rsidR="00B674F6" w:rsidRDefault="003E5D10">
      <w:pPr>
        <w:pStyle w:val="Para"/>
      </w:pPr>
      <w:r>
        <w:t>In this book</w:t>
      </w:r>
      <w:ins w:id="1033" w:author="DM" w:date="2012-08-17T15:04:00Z">
        <w:r w:rsidR="00093D59">
          <w:t>,</w:t>
        </w:r>
      </w:ins>
      <w:r>
        <w:t xml:space="preserve"> we have discussed and will continue to explore both the capabilities of detailed planning and rolling up information and key metrics to the big picture and busine</w:t>
      </w:r>
      <w:r w:rsidR="003C6CC9">
        <w:t xml:space="preserve">ss goals and objectives. </w:t>
      </w:r>
      <w:r>
        <w:t xml:space="preserve">We </w:t>
      </w:r>
      <w:del w:id="1034" w:author="DM" w:date="2012-08-17T15:04:00Z">
        <w:r w:rsidDel="00E14DE3">
          <w:delText xml:space="preserve">will </w:delText>
        </w:r>
      </w:del>
      <w:r>
        <w:t xml:space="preserve">also detail </w:t>
      </w:r>
      <w:del w:id="1035" w:author="DM" w:date="2012-08-17T15:04:00Z">
        <w:r w:rsidDel="00E14DE3">
          <w:delText xml:space="preserve">out </w:delText>
        </w:r>
      </w:del>
      <w:r>
        <w:t>the strategic planning capabilities of Project Server 2010</w:t>
      </w:r>
      <w:ins w:id="1036" w:author="DM" w:date="2012-08-17T15:04:00Z">
        <w:r w:rsidR="00E14DE3">
          <w:t>.</w:t>
        </w:r>
      </w:ins>
      <w:del w:id="1037" w:author="DM" w:date="2012-08-17T15:04:00Z">
        <w:r w:rsidDel="00E14DE3">
          <w:delText>,</w:delText>
        </w:r>
      </w:del>
      <w:r>
        <w:t xml:space="preserve"> </w:t>
      </w:r>
      <w:ins w:id="1038" w:author="DM" w:date="2012-08-17T15:05:00Z">
        <w:r w:rsidR="00E14DE3">
          <w:t>I</w:t>
        </w:r>
        <w:r w:rsidR="00E14DE3" w:rsidRPr="003C6CC9">
          <w:t xml:space="preserve">n </w:t>
        </w:r>
        <w:r w:rsidR="00E14DE3">
          <w:t>C</w:t>
        </w:r>
        <w:r w:rsidR="00E14DE3" w:rsidRPr="003C6CC9">
          <w:t xml:space="preserve">hapter </w:t>
        </w:r>
        <w:del w:id="1039" w:author="Jeff Jacobson" w:date="2012-08-30T11:22:00Z">
          <w:r w:rsidR="00E14DE3" w:rsidRPr="003C6CC9" w:rsidDel="00B44302">
            <w:delText>10</w:delText>
          </w:r>
          <w:r w:rsidR="00E14DE3" w:rsidDel="00B44302">
            <w:delText>,</w:delText>
          </w:r>
          <w:r w:rsidR="00E14DE3" w:rsidDel="00B44302">
            <w:rPr>
              <w:rStyle w:val="QueryInline"/>
            </w:rPr>
            <w:delText>[AU: verify chapter number]</w:delText>
          </w:r>
        </w:del>
      </w:ins>
      <w:ins w:id="1040" w:author="Jeff Jacobson" w:date="2012-08-30T11:22:00Z">
        <w:r w:rsidR="00B44302">
          <w:t>9</w:t>
        </w:r>
      </w:ins>
      <w:proofErr w:type="gramStart"/>
      <w:ins w:id="1041" w:author="Jeff Jacobson" w:date="2012-08-30T11:23:00Z">
        <w:r w:rsidR="00B44302">
          <w:t>,</w:t>
        </w:r>
      </w:ins>
      <w:proofErr w:type="gramEnd"/>
      <w:del w:id="1042" w:author="DM" w:date="2012-08-17T15:04:00Z">
        <w:r w:rsidDel="00E14DE3">
          <w:delText xml:space="preserve">and </w:delText>
        </w:r>
      </w:del>
      <w:del w:id="1043" w:author="DM" w:date="2012-08-17T15:05:00Z">
        <w:r w:rsidDel="00E14DE3">
          <w:delText xml:space="preserve">the idea of </w:delText>
        </w:r>
      </w:del>
      <w:ins w:id="1044" w:author="DM" w:date="2012-08-17T15:05:00Z">
        <w:r w:rsidR="00E14DE3">
          <w:t xml:space="preserve">we compare the idea of </w:t>
        </w:r>
      </w:ins>
      <w:r>
        <w:t xml:space="preserve">strategic planning </w:t>
      </w:r>
      <w:del w:id="1045" w:author="DM" w:date="2012-08-17T15:05:00Z">
        <w:r w:rsidDel="00E14DE3">
          <w:delText xml:space="preserve">being compared </w:delText>
        </w:r>
      </w:del>
      <w:r>
        <w:t>to the existing work portfolio</w:t>
      </w:r>
      <w:del w:id="1046" w:author="DM" w:date="2012-08-17T15:05:00Z">
        <w:r w:rsidR="003C6CC9" w:rsidDel="00E14DE3">
          <w:delText xml:space="preserve"> </w:delText>
        </w:r>
        <w:r w:rsidR="003C6CC9" w:rsidRPr="003C6CC9" w:rsidDel="00E14DE3">
          <w:delText>in chapter 10</w:delText>
        </w:r>
      </w:del>
      <w:r>
        <w:t>.</w:t>
      </w:r>
    </w:p>
    <w:p w:rsidR="003E5D10" w:rsidRDefault="00D05A6C">
      <w:pPr>
        <w:pStyle w:val="Para"/>
      </w:pPr>
      <w:ins w:id="1047" w:author="DM" w:date="2012-08-20T07:56:00Z">
        <w:r w:rsidDel="00D05A6C">
          <w:t xml:space="preserve"> </w:t>
        </w:r>
      </w:ins>
      <w:del w:id="1048" w:author="DM" w:date="2012-08-20T07:56:00Z">
        <w:r w:rsidR="003E5D10" w:rsidDel="00D05A6C">
          <w:delText xml:space="preserve">We </w:delText>
        </w:r>
      </w:del>
      <w:ins w:id="1049" w:author="DM" w:date="2012-08-20T07:56:00Z">
        <w:r w:rsidR="003C0F0B">
          <w:t>In a number of</w:t>
        </w:r>
      </w:ins>
      <w:del w:id="1050" w:author="DM" w:date="2012-08-20T07:57:00Z">
        <w:r w:rsidR="003E5D10" w:rsidDel="003C0F0B">
          <w:delText>have seen</w:delText>
        </w:r>
      </w:del>
      <w:r w:rsidR="003E5D10">
        <w:t xml:space="preserve"> </w:t>
      </w:r>
      <w:ins w:id="1051" w:author="DM" w:date="2012-08-17T15:05:00Z">
        <w:r w:rsidR="00E14DE3">
          <w:t>cases</w:t>
        </w:r>
      </w:ins>
      <w:ins w:id="1052" w:author="DM" w:date="2012-08-20T07:57:00Z">
        <w:r w:rsidR="003C0F0B">
          <w:t>,</w:t>
        </w:r>
      </w:ins>
      <w:ins w:id="1053" w:author="DM" w:date="2012-08-17T15:05:00Z">
        <w:r w:rsidR="00E14DE3">
          <w:t xml:space="preserve"> </w:t>
        </w:r>
      </w:ins>
      <w:del w:id="1054" w:author="DM" w:date="2012-08-17T15:05:00Z">
        <w:r w:rsidR="003E5D10" w:rsidDel="00E14DE3">
          <w:delText>where</w:delText>
        </w:r>
      </w:del>
      <w:r w:rsidR="003E5D10">
        <w:t xml:space="preserve"> the big initiatives and strategic projects </w:t>
      </w:r>
      <w:del w:id="1055" w:author="DM" w:date="2012-08-17T15:06:00Z">
        <w:r w:rsidR="003E5D10" w:rsidDel="00E14DE3">
          <w:delText xml:space="preserve">that are </w:delText>
        </w:r>
      </w:del>
      <w:r w:rsidR="003E5D10">
        <w:t>launched by organizations</w:t>
      </w:r>
      <w:r w:rsidR="00D84B71">
        <w:t xml:space="preserve"> lose momentum and connectedness with the vision and intent of </w:t>
      </w:r>
      <w:del w:id="1056" w:author="DM" w:date="2012-08-17T15:06:00Z">
        <w:r w:rsidR="00D84B71" w:rsidDel="00E14DE3">
          <w:delText xml:space="preserve">what the </w:delText>
        </w:r>
      </w:del>
      <w:ins w:id="1057" w:author="DM" w:date="2012-08-17T15:06:00Z">
        <w:r w:rsidR="00E14DE3">
          <w:t xml:space="preserve">company </w:t>
        </w:r>
      </w:ins>
      <w:r w:rsidR="00D84B71">
        <w:t>leaders</w:t>
      </w:r>
      <w:del w:id="1058" w:author="DM" w:date="2012-08-17T15:06:00Z">
        <w:r w:rsidR="00D84B71" w:rsidDel="00E14DE3">
          <w:delText xml:space="preserve"> of the company intended</w:delText>
        </w:r>
      </w:del>
      <w:ins w:id="1059" w:author="DM" w:date="2012-08-17T15:06:00Z">
        <w:r w:rsidR="00E14DE3">
          <w:t>;</w:t>
        </w:r>
      </w:ins>
      <w:del w:id="1060" w:author="DM" w:date="2012-08-17T15:06:00Z">
        <w:r w:rsidR="00D84B71" w:rsidDel="00E14DE3">
          <w:delText>,</w:delText>
        </w:r>
      </w:del>
      <w:r w:rsidR="00D84B71">
        <w:t xml:space="preserve"> </w:t>
      </w:r>
      <w:ins w:id="1061" w:author="DM" w:date="2012-08-17T15:06:00Z">
        <w:r w:rsidR="00E14DE3">
          <w:t xml:space="preserve">as a </w:t>
        </w:r>
      </w:ins>
      <w:del w:id="1062" w:author="DM" w:date="2012-08-17T15:06:00Z">
        <w:r w:rsidR="00D84B71" w:rsidDel="00E14DE3">
          <w:delText xml:space="preserve">so much that the end </w:delText>
        </w:r>
      </w:del>
      <w:r w:rsidR="00D84B71">
        <w:t>result</w:t>
      </w:r>
      <w:ins w:id="1063" w:author="DM" w:date="2012-08-17T15:06:00Z">
        <w:r w:rsidR="00E14DE3">
          <w:t>, the project</w:t>
        </w:r>
      </w:ins>
      <w:r w:rsidR="00D84B71">
        <w:t xml:space="preserve"> is </w:t>
      </w:r>
      <w:del w:id="1064" w:author="DM" w:date="2012-08-17T15:06:00Z">
        <w:r w:rsidR="00D84B71" w:rsidDel="00E14DE3">
          <w:delText xml:space="preserve">so </w:delText>
        </w:r>
      </w:del>
      <w:r w:rsidR="00D84B71">
        <w:t>watered down from the original intend</w:t>
      </w:r>
      <w:r w:rsidR="007C00F4">
        <w:t xml:space="preserve">ed goals of these initiatives. </w:t>
      </w:r>
      <w:ins w:id="1065" w:author="DM" w:date="2012-08-17T15:07:00Z">
        <w:r w:rsidR="00C31D0B">
          <w:t>Often</w:t>
        </w:r>
        <w:r w:rsidR="00E14DE3">
          <w:t>,</w:t>
        </w:r>
        <w:r w:rsidR="00E14DE3" w:rsidDel="00E14DE3">
          <w:t xml:space="preserve"> </w:t>
        </w:r>
      </w:ins>
      <w:del w:id="1066" w:author="DM" w:date="2012-08-17T15:07:00Z">
        <w:r w:rsidR="00D84B71" w:rsidDel="00E14DE3">
          <w:delText xml:space="preserve">I have heard countless of times </w:delText>
        </w:r>
        <w:r w:rsidR="00D84B71" w:rsidDel="00C31D0B">
          <w:delText xml:space="preserve">that </w:delText>
        </w:r>
      </w:del>
      <w:r w:rsidR="00D84B71">
        <w:t xml:space="preserve">by the time a CFO or senior </w:t>
      </w:r>
      <w:ins w:id="1067" w:author="DM" w:date="2012-08-17T15:07:00Z">
        <w:r w:rsidR="00C31D0B">
          <w:t xml:space="preserve">company </w:t>
        </w:r>
      </w:ins>
      <w:r w:rsidR="00D84B71">
        <w:t xml:space="preserve">leader </w:t>
      </w:r>
      <w:del w:id="1068" w:author="DM" w:date="2012-08-17T15:07:00Z">
        <w:r w:rsidR="00D84B71" w:rsidDel="00C31D0B">
          <w:delText xml:space="preserve">in a company found </w:delText>
        </w:r>
      </w:del>
      <w:ins w:id="1069" w:author="DM" w:date="2012-08-17T15:07:00Z">
        <w:r w:rsidR="00C31D0B">
          <w:t xml:space="preserve">finds </w:t>
        </w:r>
      </w:ins>
      <w:r w:rsidR="00D84B71">
        <w:t>out what the end result was or would be</w:t>
      </w:r>
      <w:ins w:id="1070" w:author="DM" w:date="2012-08-17T15:07:00Z">
        <w:r w:rsidR="00C31D0B">
          <w:t>,</w:t>
        </w:r>
      </w:ins>
      <w:r w:rsidR="00D84B71">
        <w:t xml:space="preserve"> there was no time to respond, re</w:t>
      </w:r>
      <w:del w:id="1071" w:author="DM" w:date="2012-08-17T15:07:00Z">
        <w:r w:rsidR="00D84B71" w:rsidDel="00E14DE3">
          <w:delText>-</w:delText>
        </w:r>
      </w:del>
      <w:r w:rsidR="00D84B71">
        <w:t>direct</w:t>
      </w:r>
      <w:ins w:id="1072" w:author="DM" w:date="2012-08-17T15:07:00Z">
        <w:r w:rsidR="00C31D0B">
          <w:t>,</w:t>
        </w:r>
      </w:ins>
      <w:r w:rsidR="00D84B71">
        <w:t xml:space="preserve"> or refocus the initiative to hit key objects.</w:t>
      </w:r>
    </w:p>
    <w:p w:rsidR="00D84B71" w:rsidRDefault="00D84B71">
      <w:pPr>
        <w:pStyle w:val="Para"/>
      </w:pPr>
      <w:del w:id="1073" w:author="DM" w:date="2012-08-17T15:07:00Z">
        <w:r w:rsidDel="00C31D0B">
          <w:delText>Now t</w:delText>
        </w:r>
      </w:del>
      <w:ins w:id="1074" w:author="DM" w:date="2012-08-17T15:07:00Z">
        <w:r w:rsidR="00C31D0B">
          <w:t>T</w:t>
        </w:r>
      </w:ins>
      <w:r>
        <w:t xml:space="preserve">his may </w:t>
      </w:r>
      <w:ins w:id="1075" w:author="DM" w:date="2012-08-17T15:07:00Z">
        <w:r w:rsidR="00C31D0B">
          <w:t>be</w:t>
        </w:r>
      </w:ins>
      <w:del w:id="1076" w:author="DM" w:date="2012-08-17T15:07:00Z">
        <w:r w:rsidDel="00C31D0B">
          <w:delText>sound</w:delText>
        </w:r>
      </w:del>
      <w:r>
        <w:t xml:space="preserve"> hard for the reader to believe, but </w:t>
      </w:r>
      <w:del w:id="1077" w:author="DM" w:date="2012-08-20T07:57:00Z">
        <w:r w:rsidDel="003C0F0B">
          <w:delText xml:space="preserve">in </w:delText>
        </w:r>
      </w:del>
      <w:r>
        <w:t xml:space="preserve">many </w:t>
      </w:r>
      <w:ins w:id="1078" w:author="DM" w:date="2012-08-20T07:57:00Z">
        <w:r w:rsidR="003C0F0B">
          <w:t>times</w:t>
        </w:r>
      </w:ins>
      <w:del w:id="1079" w:author="DM" w:date="2012-08-20T07:57:00Z">
        <w:r w:rsidDel="003C0F0B">
          <w:delText>cases</w:delText>
        </w:r>
      </w:del>
      <w:r>
        <w:t xml:space="preserve"> senior management feel</w:t>
      </w:r>
      <w:r w:rsidR="00515D7A">
        <w:t>s</w:t>
      </w:r>
      <w:r>
        <w:t xml:space="preserve"> frustrated and powerless to shepherd core or key projects once they have </w:t>
      </w:r>
      <w:ins w:id="1080" w:author="DM" w:date="2012-08-17T15:08:00Z">
        <w:r w:rsidR="00C31D0B">
          <w:t>begun because</w:t>
        </w:r>
      </w:ins>
      <w:del w:id="1081" w:author="DM" w:date="2012-08-17T15:08:00Z">
        <w:r w:rsidDel="00C31D0B">
          <w:delText>started due to the fact that</w:delText>
        </w:r>
      </w:del>
      <w:r>
        <w:t xml:space="preserve"> the strategic controls, metrics</w:t>
      </w:r>
      <w:ins w:id="1082" w:author="DM" w:date="2012-08-17T15:08:00Z">
        <w:r w:rsidR="00C31D0B">
          <w:t>,</w:t>
        </w:r>
      </w:ins>
      <w:r>
        <w:t xml:space="preserve"> and information</w:t>
      </w:r>
      <w:r w:rsidR="00506EFD">
        <w:t xml:space="preserve"> relating to the project are fractured or difficult to assemble and report against.  This is one of the reasons that Microsoft has invested in connecting </w:t>
      </w:r>
      <w:ins w:id="1083" w:author="DM" w:date="2012-08-17T15:08:00Z">
        <w:r w:rsidR="00C31D0B">
          <w:t>its</w:t>
        </w:r>
      </w:ins>
      <w:del w:id="1084" w:author="DM" w:date="2012-08-17T15:08:00Z">
        <w:r w:rsidR="00506EFD" w:rsidDel="00C31D0B">
          <w:delText>their</w:delText>
        </w:r>
      </w:del>
      <w:r w:rsidR="00506EFD">
        <w:t xml:space="preserve"> ERP software (Dy</w:t>
      </w:r>
      <w:ins w:id="1085" w:author="DM" w:date="2012-08-17T15:08:00Z">
        <w:r w:rsidR="00C31D0B">
          <w:t>n</w:t>
        </w:r>
      </w:ins>
      <w:del w:id="1086" w:author="DM" w:date="2012-08-17T15:08:00Z">
        <w:r w:rsidR="00506EFD" w:rsidDel="00C31D0B">
          <w:delText>m</w:delText>
        </w:r>
      </w:del>
      <w:r w:rsidR="00506EFD">
        <w:t>a</w:t>
      </w:r>
      <w:ins w:id="1087" w:author="DM" w:date="2012-08-17T15:08:00Z">
        <w:r w:rsidR="00C31D0B">
          <w:t>mi</w:t>
        </w:r>
      </w:ins>
      <w:del w:id="1088" w:author="DM" w:date="2012-08-17T15:08:00Z">
        <w:r w:rsidR="00506EFD" w:rsidDel="00C31D0B">
          <w:delText>ni</w:delText>
        </w:r>
      </w:del>
      <w:r w:rsidR="00506EFD">
        <w:t xml:space="preserve">cs) products to Project Server, </w:t>
      </w:r>
      <w:ins w:id="1089" w:author="DM" w:date="2012-08-17T15:08:00Z">
        <w:r w:rsidR="00C31D0B">
          <w:t xml:space="preserve">to </w:t>
        </w:r>
      </w:ins>
      <w:r w:rsidR="00506EFD">
        <w:t>enabl</w:t>
      </w:r>
      <w:ins w:id="1090" w:author="DM" w:date="2012-08-17T15:08:00Z">
        <w:r w:rsidR="00C31D0B">
          <w:t>e</w:t>
        </w:r>
      </w:ins>
      <w:del w:id="1091" w:author="DM" w:date="2012-08-17T15:08:00Z">
        <w:r w:rsidR="00506EFD" w:rsidDel="00C31D0B">
          <w:delText>ing</w:delText>
        </w:r>
      </w:del>
      <w:r w:rsidR="00506EFD">
        <w:t xml:space="preserve"> </w:t>
      </w:r>
      <w:ins w:id="1092" w:author="DM" w:date="2012-08-17T15:08:00Z">
        <w:r w:rsidR="00C31D0B">
          <w:t xml:space="preserve">the </w:t>
        </w:r>
      </w:ins>
      <w:r w:rsidR="00506EFD">
        <w:t xml:space="preserve">tracking and </w:t>
      </w:r>
      <w:ins w:id="1093" w:author="DM" w:date="2012-08-17T15:08:00Z">
        <w:r w:rsidR="00C31D0B">
          <w:t xml:space="preserve">direct </w:t>
        </w:r>
      </w:ins>
      <w:r w:rsidR="00506EFD">
        <w:t xml:space="preserve">reporting </w:t>
      </w:r>
      <w:del w:id="1094" w:author="DM" w:date="2012-08-17T15:08:00Z">
        <w:r w:rsidR="00506EFD" w:rsidDel="00C31D0B">
          <w:delText xml:space="preserve">directly </w:delText>
        </w:r>
      </w:del>
      <w:ins w:id="1095" w:author="DM" w:date="2012-08-17T15:08:00Z">
        <w:r w:rsidR="00C31D0B">
          <w:t>of</w:t>
        </w:r>
      </w:ins>
      <w:del w:id="1096" w:author="DM" w:date="2012-08-17T15:08:00Z">
        <w:r w:rsidR="00506EFD" w:rsidDel="00C31D0B">
          <w:delText>to</w:delText>
        </w:r>
      </w:del>
      <w:r w:rsidR="00506EFD">
        <w:t xml:space="preserve"> the financial systems to </w:t>
      </w:r>
      <w:ins w:id="1097" w:author="DM" w:date="2012-08-17T15:09:00Z">
        <w:r w:rsidR="00C31D0B">
          <w:t>strategic</w:t>
        </w:r>
      </w:ins>
      <w:del w:id="1098" w:author="DM" w:date="2012-08-17T15:09:00Z">
        <w:r w:rsidR="00506EFD" w:rsidDel="00C31D0B">
          <w:delText>the</w:delText>
        </w:r>
      </w:del>
      <w:r w:rsidR="00506EFD">
        <w:t xml:space="preserve"> project tasks and activities</w:t>
      </w:r>
      <w:del w:id="1099" w:author="DM" w:date="2012-08-17T15:09:00Z">
        <w:r w:rsidR="00506EFD" w:rsidDel="00C31D0B">
          <w:delText xml:space="preserve"> of strategic projects</w:delText>
        </w:r>
      </w:del>
      <w:r w:rsidR="00506EFD">
        <w:t>.</w:t>
      </w:r>
    </w:p>
    <w:p w:rsidR="00506EFD" w:rsidRDefault="00506EFD">
      <w:pPr>
        <w:pStyle w:val="Para"/>
      </w:pPr>
      <w:r>
        <w:t>Project Server 2010 puts the top</w:t>
      </w:r>
      <w:ins w:id="1100" w:author="DM" w:date="2012-08-17T15:09:00Z">
        <w:r w:rsidR="00C31D0B">
          <w:t>-</w:t>
        </w:r>
      </w:ins>
      <w:del w:id="1101" w:author="DM" w:date="2012-08-17T15:09:00Z">
        <w:r w:rsidDel="00C31D0B">
          <w:delText xml:space="preserve"> </w:delText>
        </w:r>
      </w:del>
      <w:r>
        <w:t xml:space="preserve">down tools and controls directly </w:t>
      </w:r>
      <w:ins w:id="1102" w:author="DM" w:date="2012-08-17T15:09:00Z">
        <w:r w:rsidR="00C31D0B">
          <w:t>inside</w:t>
        </w:r>
      </w:ins>
      <w:del w:id="1103" w:author="DM" w:date="2012-08-17T15:09:00Z">
        <w:r w:rsidDel="00C31D0B">
          <w:delText>with</w:delText>
        </w:r>
      </w:del>
      <w:r>
        <w:t xml:space="preserve"> each and every project and establishes role</w:t>
      </w:r>
      <w:ins w:id="1104" w:author="DM" w:date="2012-08-17T15:09:00Z">
        <w:r w:rsidR="00C31D0B">
          <w:t>-</w:t>
        </w:r>
      </w:ins>
      <w:del w:id="1105" w:author="DM" w:date="2012-08-17T15:09:00Z">
        <w:r w:rsidDel="00C31D0B">
          <w:delText xml:space="preserve"> </w:delText>
        </w:r>
      </w:del>
      <w:r>
        <w:t>based views that allow a quick review of any key metric, whether task or rolled</w:t>
      </w:r>
      <w:ins w:id="1106" w:author="DM" w:date="2012-08-17T15:09:00Z">
        <w:r w:rsidR="00C31D0B">
          <w:t>-</w:t>
        </w:r>
      </w:ins>
      <w:del w:id="1107" w:author="DM" w:date="2012-08-17T15:09:00Z">
        <w:r w:rsidDel="00C31D0B">
          <w:delText xml:space="preserve"> </w:delText>
        </w:r>
      </w:del>
      <w:r>
        <w:t>up project</w:t>
      </w:r>
      <w:ins w:id="1108" w:author="DM" w:date="2012-08-17T15:09:00Z">
        <w:r w:rsidR="00C31D0B">
          <w:t>-</w:t>
        </w:r>
      </w:ins>
      <w:del w:id="1109" w:author="DM" w:date="2012-08-17T15:09:00Z">
        <w:r w:rsidDel="00C31D0B">
          <w:delText xml:space="preserve"> </w:delText>
        </w:r>
      </w:del>
      <w:r>
        <w:t>level information</w:t>
      </w:r>
      <w:ins w:id="1110" w:author="DM" w:date="2012-08-17T15:09:00Z">
        <w:r w:rsidR="00C31D0B">
          <w:t>.</w:t>
        </w:r>
      </w:ins>
      <w:r>
        <w:t xml:space="preserve"> </w:t>
      </w:r>
      <w:del w:id="1111" w:author="DM" w:date="2012-08-17T15:09:00Z">
        <w:r w:rsidDel="00C31D0B">
          <w:delText xml:space="preserve">allowing </w:delText>
        </w:r>
      </w:del>
      <w:ins w:id="1112" w:author="DM" w:date="2012-08-17T15:09:00Z">
        <w:r w:rsidR="00C31D0B">
          <w:t xml:space="preserve">Thus, </w:t>
        </w:r>
      </w:ins>
      <w:r>
        <w:t>drill</w:t>
      </w:r>
      <w:ins w:id="1113" w:author="DM" w:date="2012-08-17T15:09:00Z">
        <w:r w:rsidR="00C31D0B">
          <w:t>-</w:t>
        </w:r>
      </w:ins>
      <w:del w:id="1114" w:author="DM" w:date="2012-08-17T15:09:00Z">
        <w:r w:rsidDel="00C31D0B">
          <w:delText xml:space="preserve"> </w:delText>
        </w:r>
      </w:del>
      <w:r>
        <w:t xml:space="preserve">down connectedness </w:t>
      </w:r>
      <w:ins w:id="1115" w:author="DM" w:date="2012-08-17T15:10:00Z">
        <w:r w:rsidR="00C31D0B">
          <w:t xml:space="preserve">is available </w:t>
        </w:r>
      </w:ins>
      <w:del w:id="1116" w:author="DM" w:date="2012-08-17T15:10:00Z">
        <w:r w:rsidDel="00C31D0B">
          <w:delText xml:space="preserve">with </w:delText>
        </w:r>
      </w:del>
      <w:r>
        <w:t xml:space="preserve">not just </w:t>
      </w:r>
      <w:ins w:id="1117" w:author="DM" w:date="2012-08-17T15:10:00Z">
        <w:r w:rsidR="00C31D0B">
          <w:t xml:space="preserve">with </w:t>
        </w:r>
      </w:ins>
      <w:del w:id="1118" w:author="DM" w:date="2012-08-17T15:10:00Z">
        <w:r w:rsidDel="00C31D0B">
          <w:delText xml:space="preserve">the </w:delText>
        </w:r>
      </w:del>
      <w:r>
        <w:t>schedule and task details</w:t>
      </w:r>
      <w:del w:id="1119" w:author="DM" w:date="2012-08-17T15:09:00Z">
        <w:r w:rsidDel="00C31D0B">
          <w:delText>,</w:delText>
        </w:r>
      </w:del>
      <w:r>
        <w:t xml:space="preserve"> but </w:t>
      </w:r>
      <w:del w:id="1120" w:author="DM" w:date="2012-08-17T15:09:00Z">
        <w:r w:rsidDel="00C31D0B">
          <w:delText xml:space="preserve">links </w:delText>
        </w:r>
      </w:del>
      <w:r>
        <w:t xml:space="preserve">directly </w:t>
      </w:r>
      <w:del w:id="1121" w:author="DM" w:date="2012-08-17T15:10:00Z">
        <w:r w:rsidDel="00984723">
          <w:delText xml:space="preserve">to the </w:delText>
        </w:r>
      </w:del>
      <w:ins w:id="1122" w:author="DM" w:date="2012-08-17T15:10:00Z">
        <w:r w:rsidR="00984723">
          <w:t xml:space="preserve">with the </w:t>
        </w:r>
      </w:ins>
      <w:r>
        <w:t>collaboration portal (Project Workspace)</w:t>
      </w:r>
      <w:del w:id="1123" w:author="DM" w:date="2012-08-17T15:10:00Z">
        <w:r w:rsidDel="00984723">
          <w:delText xml:space="preserve"> set aside </w:delText>
        </w:r>
      </w:del>
      <w:ins w:id="1124" w:author="DM" w:date="2012-08-17T15:10:00Z">
        <w:r w:rsidR="00984723">
          <w:t xml:space="preserve"> </w:t>
        </w:r>
      </w:ins>
      <w:r>
        <w:t xml:space="preserve">for </w:t>
      </w:r>
      <w:del w:id="1125" w:author="DM" w:date="2012-08-17T15:10:00Z">
        <w:r w:rsidDel="00984723">
          <w:delText xml:space="preserve">the </w:delText>
        </w:r>
        <w:r w:rsidDel="00C31D0B">
          <w:delText xml:space="preserve">any or </w:delText>
        </w:r>
      </w:del>
      <w:r>
        <w:t>all project information associated with a project.</w:t>
      </w:r>
    </w:p>
    <w:p w:rsidR="00B674F6" w:rsidRDefault="00B674F6" w:rsidP="00D54021">
      <w:pPr>
        <w:pStyle w:val="H2"/>
      </w:pPr>
      <w:r>
        <w:t xml:space="preserve">Defining a </w:t>
      </w:r>
      <w:r w:rsidR="00515D7A">
        <w:t>L</w:t>
      </w:r>
      <w:r>
        <w:t>ong</w:t>
      </w:r>
      <w:ins w:id="1126" w:author="DM" w:date="2012-08-17T15:10:00Z">
        <w:r w:rsidR="00984723">
          <w:t>-</w:t>
        </w:r>
      </w:ins>
      <w:del w:id="1127" w:author="DM" w:date="2012-08-17T15:10:00Z">
        <w:r w:rsidDel="00984723">
          <w:delText xml:space="preserve"> </w:delText>
        </w:r>
      </w:del>
      <w:r w:rsidR="00515D7A">
        <w:t>T</w:t>
      </w:r>
      <w:r>
        <w:t xml:space="preserve">erm </w:t>
      </w:r>
      <w:r w:rsidR="00515D7A">
        <w:t>S</w:t>
      </w:r>
      <w:r>
        <w:t xml:space="preserve">olution that </w:t>
      </w:r>
      <w:r w:rsidR="00515D7A">
        <w:t>E</w:t>
      </w:r>
      <w:r>
        <w:t xml:space="preserve">nables </w:t>
      </w:r>
      <w:r w:rsidR="00515D7A">
        <w:t>S</w:t>
      </w:r>
      <w:r>
        <w:t>takeholder</w:t>
      </w:r>
      <w:ins w:id="1128" w:author="DM" w:date="2012-08-17T15:10:00Z">
        <w:r w:rsidR="00984723">
          <w:t>-</w:t>
        </w:r>
      </w:ins>
      <w:del w:id="1129" w:author="DM" w:date="2012-08-17T15:10:00Z">
        <w:r w:rsidDel="00984723">
          <w:delText xml:space="preserve"> </w:delText>
        </w:r>
      </w:del>
      <w:r w:rsidR="00515D7A">
        <w:t>C</w:t>
      </w:r>
      <w:r>
        <w:t xml:space="preserve">lass </w:t>
      </w:r>
      <w:r w:rsidR="00515D7A">
        <w:t>S</w:t>
      </w:r>
      <w:r>
        <w:t>calability</w:t>
      </w:r>
    </w:p>
    <w:p w:rsidR="002D71C7" w:rsidRDefault="002D71C7" w:rsidP="002D71C7">
      <w:pPr>
        <w:pStyle w:val="Para"/>
      </w:pPr>
      <w:r>
        <w:t>An important part of a PPM implementation is to fold in the different stakeholders and their classes to the information, reporting</w:t>
      </w:r>
      <w:ins w:id="1130" w:author="DM" w:date="2012-08-17T15:11:00Z">
        <w:r w:rsidR="00984723">
          <w:t>,</w:t>
        </w:r>
      </w:ins>
      <w:r>
        <w:t xml:space="preserve"> and metrics that will help them be successful.</w:t>
      </w:r>
      <w:r w:rsidR="00E02DBF">
        <w:t xml:space="preserve"> </w:t>
      </w:r>
      <w:r>
        <w:t xml:space="preserve">The more </w:t>
      </w:r>
      <w:del w:id="1131" w:author="DM" w:date="2012-08-17T15:11:00Z">
        <w:r w:rsidDel="00984723">
          <w:delText xml:space="preserve">a </w:delText>
        </w:r>
      </w:del>
      <w:r>
        <w:t>stakeholder</w:t>
      </w:r>
      <w:ins w:id="1132" w:author="DM" w:date="2012-08-17T15:11:00Z">
        <w:r w:rsidR="00984723">
          <w:t>s</w:t>
        </w:r>
      </w:ins>
      <w:r>
        <w:t xml:space="preserve"> </w:t>
      </w:r>
      <w:del w:id="1133" w:author="DM" w:date="2012-08-17T15:11:00Z">
        <w:r w:rsidDel="00984723">
          <w:delText xml:space="preserve">is </w:delText>
        </w:r>
      </w:del>
      <w:r>
        <w:t>benefit</w:t>
      </w:r>
      <w:del w:id="1134" w:author="DM" w:date="2012-08-17T15:11:00Z">
        <w:r w:rsidDel="00984723">
          <w:delText>ted</w:delText>
        </w:r>
      </w:del>
      <w:r>
        <w:t xml:space="preserve"> </w:t>
      </w:r>
      <w:ins w:id="1135" w:author="DM" w:date="2012-08-17T15:11:00Z">
        <w:r w:rsidR="00984723">
          <w:t>from</w:t>
        </w:r>
      </w:ins>
      <w:del w:id="1136" w:author="DM" w:date="2012-08-17T15:11:00Z">
        <w:r w:rsidDel="00984723">
          <w:delText>by</w:delText>
        </w:r>
      </w:del>
      <w:r>
        <w:t xml:space="preserve"> a PPM tool, the </w:t>
      </w:r>
      <w:ins w:id="1137" w:author="DM" w:date="2012-08-17T15:11:00Z">
        <w:r w:rsidR="00984723">
          <w:t xml:space="preserve">more likely that </w:t>
        </w:r>
      </w:ins>
      <w:del w:id="1138" w:author="DM" w:date="2012-08-17T15:11:00Z">
        <w:r w:rsidDel="00984723">
          <w:delText xml:space="preserve">higher the likelihood </w:delText>
        </w:r>
      </w:del>
      <w:r>
        <w:t>they will support and reinforce the processes and activities that allow that system to succeed.</w:t>
      </w:r>
    </w:p>
    <w:p w:rsidR="002D71C7" w:rsidRPr="00984723" w:rsidDel="00A24056" w:rsidRDefault="002D71C7" w:rsidP="002D71C7">
      <w:pPr>
        <w:pStyle w:val="Para"/>
        <w:rPr>
          <w:del w:id="1139" w:author="Odum, Amy - Hoboken" w:date="2012-08-27T11:52:00Z"/>
          <w:rStyle w:val="QueryInline"/>
          <w:rPrChange w:id="1140" w:author="DM" w:date="2012-08-17T15:12:00Z">
            <w:rPr>
              <w:del w:id="1141" w:author="Odum, Amy - Hoboken" w:date="2012-08-27T11:52:00Z"/>
            </w:rPr>
          </w:rPrChange>
        </w:rPr>
      </w:pPr>
      <w:r>
        <w:t xml:space="preserve">We have seen </w:t>
      </w:r>
      <w:ins w:id="1142" w:author="Odum, Amy - Hoboken" w:date="2012-08-27T11:52:00Z">
        <w:r w:rsidR="00A24056">
          <w:t xml:space="preserve">cases </w:t>
        </w:r>
      </w:ins>
      <w:r>
        <w:t xml:space="preserve">where PPM implementations have helped to bridge </w:t>
      </w:r>
      <w:del w:id="1143" w:author="Odum, Amy - Hoboken" w:date="2012-08-27T11:52:00Z">
        <w:r w:rsidDel="00A24056">
          <w:delText xml:space="preserve">the </w:delText>
        </w:r>
      </w:del>
      <w:proofErr w:type="spellStart"/>
      <w:r>
        <w:t>silo</w:t>
      </w:r>
      <w:r w:rsidR="00E02DBF">
        <w:t>e</w:t>
      </w:r>
      <w:r>
        <w:t>d</w:t>
      </w:r>
      <w:proofErr w:type="spellEnd"/>
      <w:r>
        <w:t xml:space="preserve"> reporting, tracking</w:t>
      </w:r>
      <w:ins w:id="1144" w:author="DM" w:date="2012-08-17T15:12:00Z">
        <w:r w:rsidR="00984723">
          <w:t>,</w:t>
        </w:r>
      </w:ins>
      <w:r>
        <w:t xml:space="preserve"> and </w:t>
      </w:r>
      <w:ins w:id="1145" w:author="Tim Runcie" w:date="2012-09-12T08:07:00Z">
        <w:r w:rsidR="001B1411">
          <w:t xml:space="preserve">to help eliminate </w:t>
        </w:r>
      </w:ins>
      <w:proofErr w:type="spellStart"/>
      <w:r>
        <w:t>turfing</w:t>
      </w:r>
      <w:proofErr w:type="spellEnd"/>
      <w:r>
        <w:t xml:space="preserve"> activities </w:t>
      </w:r>
      <w:ins w:id="1146" w:author="Tim Runcie" w:date="2012-09-12T08:08:00Z">
        <w:r w:rsidR="001B1411">
          <w:t xml:space="preserve">leading </w:t>
        </w:r>
      </w:ins>
      <w:r w:rsidR="00F1042D">
        <w:t xml:space="preserve">to </w:t>
      </w:r>
      <w:r>
        <w:t>galvanize</w:t>
      </w:r>
      <w:ins w:id="1147" w:author="Tim Runcie" w:date="2012-09-12T08:08:00Z">
        <w:r w:rsidR="001B1411">
          <w:t>d</w:t>
        </w:r>
      </w:ins>
      <w:r>
        <w:t xml:space="preserve"> and centralize</w:t>
      </w:r>
      <w:ins w:id="1148" w:author="Tim Runcie" w:date="2012-09-12T08:08:00Z">
        <w:r w:rsidR="001B1411">
          <w:t>d</w:t>
        </w:r>
      </w:ins>
      <w:r>
        <w:t xml:space="preserve"> organizational behavior</w:t>
      </w:r>
      <w:ins w:id="1149" w:author="Tim Runcie" w:date="2012-09-12T08:08:00Z">
        <w:r w:rsidR="001B1411">
          <w:t xml:space="preserve">.  </w:t>
        </w:r>
      </w:ins>
      <w:ins w:id="1150" w:author="Odum, Amy - Hoboken" w:date="2012-08-27T11:52:00Z">
        <w:del w:id="1151" w:author="Tim Runcie" w:date="2012-09-12T08:08:00Z">
          <w:r w:rsidR="00A24056" w:rsidDel="001B1411">
            <w:delText>,</w:delText>
          </w:r>
        </w:del>
      </w:ins>
      <w:r>
        <w:t xml:space="preserve"> </w:t>
      </w:r>
      <w:del w:id="1152" w:author="Odum, Amy - Hoboken" w:date="2012-08-27T11:52:00Z">
        <w:r w:rsidDel="00A24056">
          <w:delText>around</w:delText>
        </w:r>
      </w:del>
      <w:r>
        <w:t xml:space="preserve"> </w:t>
      </w:r>
      <w:ins w:id="1153" w:author="Tim Runcie" w:date="2012-09-12T08:08:00Z">
        <w:r w:rsidR="001B1411">
          <w:t xml:space="preserve">These implementations helped to </w:t>
        </w:r>
      </w:ins>
      <w:r>
        <w:t>ensur</w:t>
      </w:r>
      <w:ins w:id="1154" w:author="Tim Runcie" w:date="2012-09-12T08:08:00Z">
        <w:r w:rsidR="001B1411">
          <w:t>e</w:t>
        </w:r>
      </w:ins>
      <w:del w:id="1155" w:author="Tim Runcie" w:date="2012-09-12T08:08:00Z">
        <w:r w:rsidDel="001B1411">
          <w:delText>ing</w:delText>
        </w:r>
      </w:del>
      <w:r>
        <w:t xml:space="preserve"> that resources from all parts of a company </w:t>
      </w:r>
      <w:del w:id="1156" w:author="Tim Runcie" w:date="2012-09-12T08:08:00Z">
        <w:r w:rsidDel="001B1411">
          <w:delText xml:space="preserve">are </w:delText>
        </w:r>
      </w:del>
      <w:r>
        <w:t>follow</w:t>
      </w:r>
      <w:ins w:id="1157" w:author="Tim Runcie" w:date="2012-09-12T08:08:00Z">
        <w:r w:rsidR="001B1411">
          <w:t>ed</w:t>
        </w:r>
      </w:ins>
      <w:del w:id="1158" w:author="Tim Runcie" w:date="2012-09-12T08:08:00Z">
        <w:r w:rsidDel="001B1411">
          <w:delText>ing</w:delText>
        </w:r>
      </w:del>
      <w:r>
        <w:t xml:space="preserve"> the processes and updating information around their part of the project</w:t>
      </w:r>
      <w:ins w:id="1159" w:author="Tim Runcie" w:date="2012-09-12T08:09:00Z">
        <w:r w:rsidR="001B1411">
          <w:t>, thus leading to better unified maturity in Project, Program and Portfolio Management practices and reporting</w:t>
        </w:r>
      </w:ins>
      <w:r>
        <w:t>.</w:t>
      </w:r>
      <w:commentRangeStart w:id="1160"/>
      <w:ins w:id="1161" w:author="DM" w:date="2012-08-17T15:12:00Z">
        <w:r w:rsidR="00984723">
          <w:rPr>
            <w:rStyle w:val="QueryInline"/>
          </w:rPr>
          <w:t>[</w:t>
        </w:r>
        <w:commentRangeStart w:id="1162"/>
        <w:r w:rsidR="00984723">
          <w:rPr>
            <w:rStyle w:val="QueryInline"/>
          </w:rPr>
          <w:t>AU: clarify</w:t>
        </w:r>
      </w:ins>
      <w:commentRangeEnd w:id="1162"/>
      <w:r w:rsidR="00625444">
        <w:rPr>
          <w:rStyle w:val="CommentReference"/>
          <w:rFonts w:asciiTheme="minorHAnsi" w:eastAsiaTheme="minorHAnsi" w:hAnsiTheme="minorHAnsi" w:cstheme="minorBidi"/>
          <w:snapToGrid/>
        </w:rPr>
        <w:commentReference w:id="1162"/>
      </w:r>
      <w:ins w:id="1163" w:author="DM" w:date="2012-08-17T15:12:00Z">
        <w:r w:rsidR="00984723">
          <w:rPr>
            <w:rStyle w:val="QueryInline"/>
          </w:rPr>
          <w:t>]</w:t>
        </w:r>
      </w:ins>
      <w:commentRangeEnd w:id="1160"/>
      <w:r w:rsidR="0057256C">
        <w:rPr>
          <w:rStyle w:val="CommentReference"/>
          <w:rFonts w:asciiTheme="minorHAnsi" w:eastAsiaTheme="minorHAnsi" w:hAnsiTheme="minorHAnsi" w:cstheme="minorBidi"/>
          <w:snapToGrid/>
        </w:rPr>
        <w:commentReference w:id="1160"/>
      </w:r>
      <w:ins w:id="1164" w:author="Odum, Amy - Hoboken" w:date="2012-08-27T11:52:00Z">
        <w:r w:rsidR="00A24056">
          <w:rPr>
            <w:rStyle w:val="QueryInline"/>
          </w:rPr>
          <w:t xml:space="preserve"> </w:t>
        </w:r>
      </w:ins>
    </w:p>
    <w:p w:rsidR="002D71C7" w:rsidRDefault="002D71C7" w:rsidP="002D71C7">
      <w:pPr>
        <w:pStyle w:val="Para"/>
      </w:pPr>
      <w:r>
        <w:t xml:space="preserve">This integration of stakeholders ensures the highest success rate for a large PPM implementation and also creates a synergy of support for PMOs and the </w:t>
      </w:r>
      <w:ins w:id="1165" w:author="DM" w:date="2012-08-17T15:12:00Z">
        <w:r w:rsidR="00984723">
          <w:t>information technology</w:t>
        </w:r>
      </w:ins>
      <w:del w:id="1166" w:author="DM" w:date="2012-08-17T15:12:00Z">
        <w:r w:rsidDel="00984723">
          <w:delText>IT</w:delText>
        </w:r>
      </w:del>
      <w:r>
        <w:t xml:space="preserve"> organization that may be responsible for the PPM implementation.</w:t>
      </w:r>
    </w:p>
    <w:p w:rsidR="002D71C7" w:rsidRDefault="002D71C7" w:rsidP="002D71C7">
      <w:pPr>
        <w:pStyle w:val="Para"/>
      </w:pPr>
      <w:r>
        <w:t>By starting with best practices around requirements gathering, first identifying stakeholder groups, classes</w:t>
      </w:r>
      <w:ins w:id="1167" w:author="DM" w:date="2012-08-17T15:12:00Z">
        <w:r w:rsidR="00984723">
          <w:t>,</w:t>
        </w:r>
      </w:ins>
      <w:r>
        <w:t xml:space="preserve"> and representatives and then folding them into the requirements process, you can </w:t>
      </w:r>
      <w:del w:id="1168" w:author="DM" w:date="2012-08-17T15:13:00Z">
        <w:r w:rsidDel="00984723">
          <w:delText xml:space="preserve">at the initial outset </w:delText>
        </w:r>
      </w:del>
      <w:r>
        <w:t>ensure that the scalability (upward</w:t>
      </w:r>
      <w:del w:id="1169" w:author="DM" w:date="2012-08-17T15:13:00Z">
        <w:r w:rsidDel="00984723">
          <w:delText>s</w:delText>
        </w:r>
      </w:del>
      <w:r>
        <w:t xml:space="preserve"> or downward</w:t>
      </w:r>
      <w:del w:id="1170" w:author="DM" w:date="2012-08-17T15:13:00Z">
        <w:r w:rsidDel="00984723">
          <w:delText>s</w:delText>
        </w:r>
      </w:del>
      <w:r>
        <w:t>) of details and rep</w:t>
      </w:r>
      <w:r w:rsidR="00BF76F3">
        <w:t xml:space="preserve">orting metrics are identified. </w:t>
      </w:r>
      <w:r>
        <w:t>CFOs and the financial organization have a significant stake in being a part of this</w:t>
      </w:r>
      <w:r w:rsidR="006626F1">
        <w:t xml:space="preserve">. </w:t>
      </w:r>
      <w:r>
        <w:t xml:space="preserve">By avoiding making the ERP or accounting system become a </w:t>
      </w:r>
      <w:del w:id="1171" w:author="DM" w:date="2012-08-17T13:36:00Z">
        <w:r w:rsidDel="00912468">
          <w:delText xml:space="preserve">Project Management </w:delText>
        </w:r>
      </w:del>
      <w:ins w:id="1172" w:author="DM" w:date="2012-08-17T13:36:00Z">
        <w:r w:rsidR="00912468">
          <w:t xml:space="preserve">PM </w:t>
        </w:r>
      </w:ins>
      <w:r>
        <w:t>system or the invers</w:t>
      </w:r>
      <w:r w:rsidR="006626F1">
        <w:t>e</w:t>
      </w:r>
      <w:r>
        <w:t xml:space="preserve">, by ensuring that the PPM system does not become the </w:t>
      </w:r>
      <w:ins w:id="1173" w:author="DM" w:date="2012-08-17T13:37:00Z">
        <w:r w:rsidR="00912468">
          <w:t>p</w:t>
        </w:r>
      </w:ins>
      <w:del w:id="1174" w:author="DM" w:date="2012-08-17T13:37:00Z">
        <w:r w:rsidDel="00912468">
          <w:delText>P</w:delText>
        </w:r>
      </w:del>
      <w:r>
        <w:t xml:space="preserve">roject </w:t>
      </w:r>
      <w:del w:id="1175" w:author="DM" w:date="2012-08-17T13:37:00Z">
        <w:r w:rsidDel="00912468">
          <w:delText>C</w:delText>
        </w:r>
      </w:del>
      <w:ins w:id="1176" w:author="DM" w:date="2012-08-17T13:37:00Z">
        <w:r w:rsidR="00912468">
          <w:t>c</w:t>
        </w:r>
      </w:ins>
      <w:r>
        <w:t xml:space="preserve">ost </w:t>
      </w:r>
      <w:del w:id="1177" w:author="DM" w:date="2012-08-17T13:37:00Z">
        <w:r w:rsidDel="00912468">
          <w:delText>A</w:delText>
        </w:r>
      </w:del>
      <w:ins w:id="1178" w:author="DM" w:date="2012-08-17T13:37:00Z">
        <w:r w:rsidR="00912468">
          <w:t>a</w:t>
        </w:r>
      </w:ins>
      <w:r>
        <w:t xml:space="preserve">ccounting system of record, </w:t>
      </w:r>
      <w:ins w:id="1179" w:author="DM" w:date="2012-08-17T15:14:00Z">
        <w:r w:rsidR="00EB3C67">
          <w:t xml:space="preserve">you can combine </w:t>
        </w:r>
      </w:ins>
      <w:r>
        <w:t>the best of both worlds</w:t>
      </w:r>
      <w:del w:id="1180" w:author="DM" w:date="2012-08-17T15:14:00Z">
        <w:r w:rsidDel="00EB3C67">
          <w:delText xml:space="preserve"> can be combined</w:delText>
        </w:r>
      </w:del>
      <w:r>
        <w:t>, enabling the least amount of effort with the maxim</w:t>
      </w:r>
      <w:ins w:id="1181" w:author="DM" w:date="2012-08-17T13:37:00Z">
        <w:r w:rsidR="00912468">
          <w:t>um</w:t>
        </w:r>
      </w:ins>
      <w:r>
        <w:t xml:space="preserve"> amount of reporting, scalability</w:t>
      </w:r>
      <w:ins w:id="1182" w:author="DM" w:date="2012-08-17T13:37:00Z">
        <w:r w:rsidR="00912468">
          <w:t>,</w:t>
        </w:r>
      </w:ins>
      <w:r>
        <w:t xml:space="preserve"> and drill</w:t>
      </w:r>
      <w:ins w:id="1183" w:author="DM" w:date="2012-08-17T13:37:00Z">
        <w:r w:rsidR="00912468">
          <w:t>-</w:t>
        </w:r>
      </w:ins>
      <w:del w:id="1184" w:author="DM" w:date="2012-08-17T13:37:00Z">
        <w:r w:rsidDel="00912468">
          <w:delText xml:space="preserve"> </w:delText>
        </w:r>
      </w:del>
      <w:r>
        <w:t>down reporting.</w:t>
      </w:r>
    </w:p>
    <w:p w:rsidR="00B674F6" w:rsidRDefault="00B674F6" w:rsidP="00D54021">
      <w:pPr>
        <w:pStyle w:val="H2"/>
      </w:pPr>
      <w:r>
        <w:t xml:space="preserve">Integrating ERP and </w:t>
      </w:r>
      <w:r w:rsidR="006626F1">
        <w:t>O</w:t>
      </w:r>
      <w:r>
        <w:t xml:space="preserve">ther </w:t>
      </w:r>
      <w:r w:rsidR="006626F1">
        <w:t>F</w:t>
      </w:r>
      <w:r>
        <w:t xml:space="preserve">inancial </w:t>
      </w:r>
      <w:r w:rsidR="006626F1">
        <w:t>D</w:t>
      </w:r>
      <w:r>
        <w:t>ata</w:t>
      </w:r>
    </w:p>
    <w:p w:rsidR="00946FCC" w:rsidRDefault="00946FCC" w:rsidP="00946FCC">
      <w:pPr>
        <w:pStyle w:val="Para"/>
      </w:pPr>
      <w:r>
        <w:t xml:space="preserve">As mentioned </w:t>
      </w:r>
      <w:ins w:id="1185" w:author="DM" w:date="2012-08-17T13:37:00Z">
        <w:r w:rsidR="00912468">
          <w:t>earlier</w:t>
        </w:r>
      </w:ins>
      <w:del w:id="1186" w:author="DM" w:date="2012-08-17T13:37:00Z">
        <w:r w:rsidDel="00912468">
          <w:delText>above</w:delText>
        </w:r>
      </w:del>
      <w:r>
        <w:t>, ERP integration with Project Server 2010 i</w:t>
      </w:r>
      <w:r w:rsidR="00B440FB">
        <w:t>s</w:t>
      </w:r>
      <w:r>
        <w:t xml:space="preserve"> </w:t>
      </w:r>
      <w:r w:rsidR="00B440FB">
        <w:t xml:space="preserve">a highly sought after feature. </w:t>
      </w:r>
      <w:r>
        <w:t xml:space="preserve">Microsoft has included it in </w:t>
      </w:r>
      <w:ins w:id="1187" w:author="DM" w:date="2012-08-17T13:37:00Z">
        <w:r w:rsidR="00912468">
          <w:t>its</w:t>
        </w:r>
      </w:ins>
      <w:del w:id="1188" w:author="DM" w:date="2012-08-17T13:37:00Z">
        <w:r w:rsidDel="00912468">
          <w:delText>their</w:delText>
        </w:r>
      </w:del>
      <w:r>
        <w:t xml:space="preserve"> ERP products (Dynamics)</w:t>
      </w:r>
      <w:ins w:id="1189" w:author="DM" w:date="2012-08-17T13:37:00Z">
        <w:r w:rsidR="00912468">
          <w:t>,</w:t>
        </w:r>
      </w:ins>
      <w:r>
        <w:t xml:space="preserve"> and </w:t>
      </w:r>
      <w:del w:id="1190" w:author="DM" w:date="2012-08-17T13:37:00Z">
        <w:r w:rsidDel="00912468">
          <w:delText xml:space="preserve">there are </w:delText>
        </w:r>
      </w:del>
      <w:r>
        <w:t xml:space="preserve">other </w:t>
      </w:r>
      <w:ins w:id="1191" w:author="DM" w:date="2012-08-17T13:37:00Z">
        <w:r w:rsidR="00912468">
          <w:t>third-</w:t>
        </w:r>
      </w:ins>
      <w:del w:id="1192" w:author="DM" w:date="2012-08-17T13:38:00Z">
        <w:r w:rsidDel="00912468">
          <w:delText>3</w:delText>
        </w:r>
        <w:r w:rsidRPr="00946FCC" w:rsidDel="00912468">
          <w:rPr>
            <w:vertAlign w:val="superscript"/>
          </w:rPr>
          <w:delText>rd</w:delText>
        </w:r>
        <w:r w:rsidDel="00912468">
          <w:delText xml:space="preserve"> </w:delText>
        </w:r>
      </w:del>
      <w:r>
        <w:t>party</w:t>
      </w:r>
      <w:r w:rsidRPr="00946FCC">
        <w:t xml:space="preserve"> </w:t>
      </w:r>
      <w:r>
        <w:t xml:space="preserve">products </w:t>
      </w:r>
      <w:del w:id="1193" w:author="DM" w:date="2012-08-17T13:38:00Z">
        <w:r w:rsidDel="00912468">
          <w:delText xml:space="preserve">that </w:delText>
        </w:r>
      </w:del>
      <w:r>
        <w:t>have been created to assist in the combining of systems</w:t>
      </w:r>
      <w:del w:id="1194" w:author="DM" w:date="2012-08-17T15:14:00Z">
        <w:r w:rsidDel="00EB3C67">
          <w:delText xml:space="preserve"> like SAP and Project Server</w:delText>
        </w:r>
      </w:del>
      <w:r>
        <w:t>.</w:t>
      </w:r>
    </w:p>
    <w:p w:rsidR="00946FCC" w:rsidRPr="00EB3C67" w:rsidRDefault="00946FCC" w:rsidP="00946FCC">
      <w:pPr>
        <w:pStyle w:val="Para"/>
        <w:rPr>
          <w:rStyle w:val="QueryInline"/>
          <w:rPrChange w:id="1195" w:author="DM" w:date="2012-08-17T15:14:00Z">
            <w:rPr/>
          </w:rPrChange>
        </w:rPr>
      </w:pPr>
      <w:r>
        <w:t>T</w:t>
      </w:r>
      <w:r w:rsidRPr="00946FCC">
        <w:t>he benefits and scenarios for integrating Microsoft Project Server 2010 with ERP</w:t>
      </w:r>
      <w:ins w:id="1196" w:author="DM" w:date="2012-08-17T15:14:00Z">
        <w:r w:rsidR="00EB3C67">
          <w:t>,</w:t>
        </w:r>
      </w:ins>
      <w:del w:id="1197" w:author="DM" w:date="2012-08-17T15:14:00Z">
        <w:r w:rsidRPr="00946FCC" w:rsidDel="00EB3C67">
          <w:delText>;</w:delText>
        </w:r>
      </w:del>
      <w:r w:rsidRPr="00946FCC">
        <w:t xml:space="preserve"> in particular</w:t>
      </w:r>
      <w:ins w:id="1198" w:author="DM" w:date="2012-08-17T15:15:00Z">
        <w:r w:rsidR="00EB3C67">
          <w:t>,</w:t>
        </w:r>
      </w:ins>
      <w:r w:rsidRPr="00946FCC">
        <w:t xml:space="preserve"> integrating the actual time reporting from </w:t>
      </w:r>
      <w:r>
        <w:t>ERP systems</w:t>
      </w:r>
      <w:r w:rsidRPr="00946FCC">
        <w:t xml:space="preserve"> with the </w:t>
      </w:r>
      <w:proofErr w:type="spellStart"/>
      <w:r w:rsidRPr="00946FCC">
        <w:t>time</w:t>
      </w:r>
      <w:del w:id="1199" w:author="DM" w:date="2012-08-17T15:14:00Z">
        <w:r w:rsidRPr="00946FCC" w:rsidDel="00EB3C67">
          <w:delText xml:space="preserve"> </w:delText>
        </w:r>
      </w:del>
      <w:r w:rsidRPr="00946FCC">
        <w:t>phased</w:t>
      </w:r>
      <w:proofErr w:type="spellEnd"/>
      <w:r w:rsidRPr="00946FCC">
        <w:t xml:space="preserve"> planning and resource forecasting power of Project Server 2</w:t>
      </w:r>
      <w:r>
        <w:t>010</w:t>
      </w:r>
      <w:ins w:id="1200" w:author="DM" w:date="2012-08-17T15:14:00Z">
        <w:r w:rsidR="00EB3C67">
          <w:t>,</w:t>
        </w:r>
      </w:ins>
      <w:r>
        <w:t xml:space="preserve"> create</w:t>
      </w:r>
      <w:del w:id="1201" w:author="DM" w:date="2012-08-17T15:14:00Z">
        <w:r w:rsidDel="00EB3C67">
          <w:delText>s</w:delText>
        </w:r>
      </w:del>
      <w:r>
        <w:t xml:space="preserve"> one of the best solutions for seeing ea</w:t>
      </w:r>
      <w:r w:rsidR="00E93D01">
        <w:t>rned value with minimal effort</w:t>
      </w:r>
      <w:ins w:id="1202" w:author="Odum, Amy - Hoboken" w:date="2012-08-27T11:53:00Z">
        <w:r w:rsidR="002300FA">
          <w:t>. It</w:t>
        </w:r>
      </w:ins>
      <w:r w:rsidR="00E93D01">
        <w:t xml:space="preserve"> </w:t>
      </w:r>
      <w:r>
        <w:t>effectively link</w:t>
      </w:r>
      <w:ins w:id="1203" w:author="Odum, Amy - Hoboken" w:date="2012-08-27T11:53:00Z">
        <w:r w:rsidR="002300FA">
          <w:t>s</w:t>
        </w:r>
      </w:ins>
      <w:del w:id="1204" w:author="Odum, Amy - Hoboken" w:date="2012-08-27T11:53:00Z">
        <w:r w:rsidDel="002300FA">
          <w:delText>ing</w:delText>
        </w:r>
      </w:del>
      <w:r>
        <w:t xml:space="preserve"> actuals from the </w:t>
      </w:r>
      <w:del w:id="1205" w:author="DM" w:date="2012-08-17T15:15:00Z">
        <w:r w:rsidDel="00EB3C67">
          <w:delText>S</w:delText>
        </w:r>
      </w:del>
      <w:ins w:id="1206" w:author="DM" w:date="2012-08-17T15:15:00Z">
        <w:r w:rsidR="00EB3C67">
          <w:t>s</w:t>
        </w:r>
      </w:ins>
      <w:r>
        <w:t xml:space="preserve">ource of </w:t>
      </w:r>
      <w:del w:id="1207" w:author="DM" w:date="2012-08-17T15:15:00Z">
        <w:r w:rsidDel="00EB3C67">
          <w:delText>R</w:delText>
        </w:r>
      </w:del>
      <w:ins w:id="1208" w:author="DM" w:date="2012-08-17T15:15:00Z">
        <w:r w:rsidR="00EB3C67">
          <w:t>r</w:t>
        </w:r>
      </w:ins>
      <w:r>
        <w:t xml:space="preserve">ecord (whether financial or time related) for organizations </w:t>
      </w:r>
      <w:ins w:id="1209" w:author="DM" w:date="2012-08-17T15:15:00Z">
        <w:r w:rsidR="00EB3C67">
          <w:t>that</w:t>
        </w:r>
      </w:ins>
      <w:del w:id="1210" w:author="DM" w:date="2012-08-17T15:15:00Z">
        <w:r w:rsidDel="00EB3C67">
          <w:delText>who</w:delText>
        </w:r>
      </w:del>
      <w:r>
        <w:t xml:space="preserve"> want to maximize their work management and establish more fluid and effective reporting without duplicating time or cost entries.</w:t>
      </w:r>
    </w:p>
    <w:p w:rsidR="00946FCC" w:rsidRPr="00946FCC" w:rsidRDefault="00946FCC" w:rsidP="00946FCC">
      <w:pPr>
        <w:pStyle w:val="Para"/>
      </w:pPr>
      <w:r>
        <w:t xml:space="preserve">Some companies and partners have worked directly with organizations to use the richness of the </w:t>
      </w:r>
      <w:ins w:id="1211" w:author="DM" w:date="2012-08-17T15:16:00Z">
        <w:r w:rsidR="00EB3C67" w:rsidRPr="00EB3C67">
          <w:t xml:space="preserve">application programming interface </w:t>
        </w:r>
      </w:ins>
      <w:del w:id="1212" w:author="DM" w:date="2012-08-17T15:16:00Z">
        <w:r w:rsidDel="00EB3C67">
          <w:delText xml:space="preserve">API </w:delText>
        </w:r>
      </w:del>
      <w:r>
        <w:t>with SharePoint, Project Server</w:t>
      </w:r>
      <w:ins w:id="1213" w:author="DM" w:date="2012-08-17T15:16:00Z">
        <w:r w:rsidR="00F56363">
          <w:t>,</w:t>
        </w:r>
      </w:ins>
      <w:r>
        <w:t xml:space="preserve"> and the SQL server database to integrate bi</w:t>
      </w:r>
      <w:del w:id="1214" w:author="DM" w:date="2012-08-17T15:16:00Z">
        <w:r w:rsidDel="00F56363">
          <w:delText>-</w:delText>
        </w:r>
      </w:del>
      <w:r>
        <w:t>dire</w:t>
      </w:r>
      <w:r w:rsidR="009F3E87">
        <w:t xml:space="preserve">ctional reporting and updates. </w:t>
      </w:r>
      <w:r w:rsidRPr="00946FCC">
        <w:t xml:space="preserve">This integration is </w:t>
      </w:r>
      <w:del w:id="1215" w:author="DM" w:date="2012-08-17T15:17:00Z">
        <w:r w:rsidRPr="00946FCC" w:rsidDel="00F56363">
          <w:delText xml:space="preserve">both </w:delText>
        </w:r>
      </w:del>
      <w:r w:rsidRPr="00946FCC">
        <w:t xml:space="preserve">cost effective and enables the source of record </w:t>
      </w:r>
      <w:del w:id="1216" w:author="DM" w:date="2012-08-17T15:17:00Z">
        <w:r w:rsidRPr="00946FCC" w:rsidDel="00F56363">
          <w:delText>A</w:delText>
        </w:r>
      </w:del>
      <w:ins w:id="1217" w:author="DM" w:date="2012-08-17T15:17:00Z">
        <w:r w:rsidR="00F56363">
          <w:t>a</w:t>
        </w:r>
      </w:ins>
      <w:r w:rsidRPr="00946FCC">
        <w:t xml:space="preserve">ctuals (both </w:t>
      </w:r>
      <w:del w:id="1218" w:author="DM" w:date="2012-08-17T15:17:00Z">
        <w:r w:rsidRPr="00946FCC" w:rsidDel="00F56363">
          <w:delText>C</w:delText>
        </w:r>
      </w:del>
      <w:ins w:id="1219" w:author="DM" w:date="2012-08-17T15:17:00Z">
        <w:r w:rsidR="00F56363">
          <w:t>c</w:t>
        </w:r>
      </w:ins>
      <w:r w:rsidRPr="00946FCC">
        <w:t xml:space="preserve">ost and </w:t>
      </w:r>
      <w:del w:id="1220" w:author="DM" w:date="2012-08-17T15:17:00Z">
        <w:r w:rsidRPr="00946FCC" w:rsidDel="00F56363">
          <w:delText>T</w:delText>
        </w:r>
      </w:del>
      <w:ins w:id="1221" w:author="DM" w:date="2012-08-17T15:17:00Z">
        <w:r w:rsidR="00F56363">
          <w:t>t</w:t>
        </w:r>
      </w:ins>
      <w:r w:rsidRPr="00946FCC">
        <w:t xml:space="preserve">ime reporting) to bring actuals to the planning activities </w:t>
      </w:r>
      <w:proofErr w:type="gramStart"/>
      <w:r w:rsidRPr="00946FCC">
        <w:t xml:space="preserve">that </w:t>
      </w:r>
      <w:ins w:id="1222" w:author="DM" w:date="2012-08-17T15:17:00Z">
        <w:r w:rsidR="00F56363">
          <w:t>p</w:t>
        </w:r>
      </w:ins>
      <w:del w:id="1223" w:author="DM" w:date="2012-08-17T15:17:00Z">
        <w:r w:rsidRPr="00946FCC" w:rsidDel="00F56363">
          <w:delText>P</w:delText>
        </w:r>
      </w:del>
      <w:r w:rsidRPr="00946FCC">
        <w:t>roject/</w:t>
      </w:r>
      <w:ins w:id="1224" w:author="DM" w:date="2012-08-17T15:17:00Z">
        <w:r w:rsidR="00F56363">
          <w:t>p</w:t>
        </w:r>
      </w:ins>
      <w:del w:id="1225" w:author="DM" w:date="2012-08-17T15:17:00Z">
        <w:r w:rsidRPr="00946FCC" w:rsidDel="00F56363">
          <w:delText>P</w:delText>
        </w:r>
      </w:del>
      <w:r w:rsidRPr="00946FCC">
        <w:t xml:space="preserve">rogram </w:t>
      </w:r>
      <w:del w:id="1226" w:author="DM" w:date="2012-08-17T15:17:00Z">
        <w:r w:rsidRPr="00946FCC" w:rsidDel="00F56363">
          <w:delText>O</w:delText>
        </w:r>
      </w:del>
      <w:ins w:id="1227" w:author="DM" w:date="2012-08-17T15:17:00Z">
        <w:r w:rsidR="00F56363">
          <w:t>o</w:t>
        </w:r>
      </w:ins>
      <w:r w:rsidRPr="00946FCC">
        <w:t>ffices</w:t>
      </w:r>
      <w:proofErr w:type="gramEnd"/>
      <w:r w:rsidRPr="00946FCC">
        <w:t xml:space="preserve"> or </w:t>
      </w:r>
      <w:del w:id="1228" w:author="DM" w:date="2012-08-17T15:17:00Z">
        <w:r w:rsidRPr="00946FCC" w:rsidDel="00F56363">
          <w:delText>S</w:delText>
        </w:r>
      </w:del>
      <w:ins w:id="1229" w:author="DM" w:date="2012-08-17T15:17:00Z">
        <w:r w:rsidR="00F56363">
          <w:t>s</w:t>
        </w:r>
      </w:ins>
      <w:r w:rsidRPr="00946FCC">
        <w:t>cheduling groups use Project Server 2010 for.</w:t>
      </w:r>
    </w:p>
    <w:p w:rsidR="00946FCC" w:rsidRPr="00F56363" w:rsidRDefault="00946FCC" w:rsidP="00946FCC">
      <w:pPr>
        <w:pStyle w:val="Para"/>
        <w:rPr>
          <w:rStyle w:val="QueryInline"/>
          <w:rPrChange w:id="1230" w:author="DM" w:date="2012-08-17T15:17:00Z">
            <w:rPr/>
          </w:rPrChange>
        </w:rPr>
      </w:pPr>
      <w:r w:rsidRPr="00946FCC">
        <w:t xml:space="preserve">This connection and </w:t>
      </w:r>
      <w:r>
        <w:t xml:space="preserve">the </w:t>
      </w:r>
      <w:r w:rsidRPr="00946FCC">
        <w:t>process</w:t>
      </w:r>
      <w:r>
        <w:t xml:space="preserve">es around validation and viewing the ERP information in a Project </w:t>
      </w:r>
      <w:commentRangeStart w:id="1231"/>
      <w:ins w:id="1232" w:author="Odum, Amy - Hoboken" w:date="2012-08-27T11:54:00Z">
        <w:del w:id="1233" w:author="Jeff Jacobson" w:date="2012-08-30T11:34:00Z">
          <w:r w:rsidR="002300FA" w:rsidDel="00501147">
            <w:rPr>
              <w:rStyle w:val="QueryInline"/>
            </w:rPr>
            <w:delText>[AU: Are you using “project” generically here (in which case it should be lower-case) or is this shorthand for Microsoft Project?]</w:delText>
          </w:r>
        </w:del>
      </w:ins>
      <w:commentRangeEnd w:id="1231"/>
      <w:r w:rsidR="00501147">
        <w:rPr>
          <w:rStyle w:val="CommentReference"/>
          <w:rFonts w:asciiTheme="minorHAnsi" w:eastAsiaTheme="minorHAnsi" w:hAnsiTheme="minorHAnsi" w:cstheme="minorBidi"/>
          <w:snapToGrid/>
        </w:rPr>
        <w:commentReference w:id="1231"/>
      </w:r>
      <w:r>
        <w:t>environment</w:t>
      </w:r>
      <w:r w:rsidRPr="00946FCC">
        <w:t xml:space="preserve"> enables </w:t>
      </w:r>
      <w:r>
        <w:t xml:space="preserve">companies </w:t>
      </w:r>
      <w:r w:rsidRPr="00946FCC">
        <w:t>to drastically reduce the time spent in planning and trying to map the actuals directly with the way that the organization schedules work</w:t>
      </w:r>
      <w:ins w:id="1234" w:author="Odum, Amy - Hoboken" w:date="2012-08-27T11:55:00Z">
        <w:r w:rsidR="002300FA">
          <w:t xml:space="preserve">. </w:t>
        </w:r>
      </w:ins>
      <w:del w:id="1235" w:author="Odum, Amy - Hoboken" w:date="2012-08-27T11:55:00Z">
        <w:r w:rsidRPr="00946FCC" w:rsidDel="002300FA">
          <w:delText xml:space="preserve">, </w:delText>
        </w:r>
        <w:r w:rsidR="009D2AE0" w:rsidDel="002300FA">
          <w:delText xml:space="preserve">by </w:delText>
        </w:r>
        <w:r w:rsidRPr="00946FCC" w:rsidDel="002300FA">
          <w:delText>e</w:delText>
        </w:r>
      </w:del>
      <w:ins w:id="1236" w:author="Odum, Amy - Hoboken" w:date="2012-08-27T11:55:00Z">
        <w:r w:rsidR="002300FA">
          <w:t>E</w:t>
        </w:r>
      </w:ins>
      <w:r w:rsidRPr="00946FCC">
        <w:t xml:space="preserve">nabling the </w:t>
      </w:r>
      <w:del w:id="1237" w:author="Odum, Amy - Hoboken" w:date="2012-08-27T11:55:00Z">
        <w:r w:rsidRPr="00946FCC" w:rsidDel="002300FA">
          <w:delText xml:space="preserve">feature </w:delText>
        </w:r>
      </w:del>
      <w:ins w:id="1238" w:author="Odum, Amy - Hoboken" w:date="2012-08-27T11:55:00Z">
        <w:r w:rsidR="002300FA" w:rsidRPr="00946FCC">
          <w:t>feature</w:t>
        </w:r>
        <w:r w:rsidR="002300FA">
          <w:t>-</w:t>
        </w:r>
      </w:ins>
      <w:r w:rsidRPr="00946FCC">
        <w:t>rich reporting cap</w:t>
      </w:r>
      <w:r w:rsidR="009D2AE0">
        <w:t>abilities of Microsoft Project </w:t>
      </w:r>
      <w:r w:rsidRPr="00946FCC">
        <w:t xml:space="preserve">Professional, Project Server and SharePoint </w:t>
      </w:r>
      <w:del w:id="1239" w:author="Odum, Amy - Hoboken" w:date="2012-08-27T11:55:00Z">
        <w:r w:rsidRPr="00946FCC" w:rsidDel="002300FA">
          <w:delText>and put</w:delText>
        </w:r>
      </w:del>
      <w:ins w:id="1240" w:author="Odum, Amy - Hoboken" w:date="2012-08-27T11:55:00Z">
        <w:r w:rsidR="002300FA">
          <w:t>puts</w:t>
        </w:r>
      </w:ins>
      <w:r w:rsidRPr="00946FCC">
        <w:t xml:space="preserve"> that planning and reporting directly in the hands of the end users</w:t>
      </w:r>
      <w:r w:rsidRPr="00B872EC">
        <w:t>.</w:t>
      </w:r>
    </w:p>
    <w:p w:rsidR="00946FCC" w:rsidRDefault="00946FCC" w:rsidP="00946FCC">
      <w:pPr>
        <w:pStyle w:val="Para"/>
      </w:pPr>
      <w:r>
        <w:t xml:space="preserve">At the time of this writing, </w:t>
      </w:r>
      <w:del w:id="1241" w:author="DM" w:date="2012-08-17T15:17:00Z">
        <w:r w:rsidDel="00F56363">
          <w:delText xml:space="preserve">there are </w:delText>
        </w:r>
      </w:del>
      <w:r>
        <w:t xml:space="preserve">several companies </w:t>
      </w:r>
      <w:del w:id="1242" w:author="DM" w:date="2012-08-17T15:17:00Z">
        <w:r w:rsidDel="00F56363">
          <w:delText xml:space="preserve">who </w:delText>
        </w:r>
      </w:del>
      <w:r>
        <w:t>have created integration modules or have done significant work bringing these systems together.</w:t>
      </w:r>
      <w:ins w:id="1243" w:author="DM" w:date="2012-08-17T15:17:00Z">
        <w:r w:rsidR="00F56363">
          <w:t xml:space="preserve"> These companies and brief descriptions are listed next.</w:t>
        </w:r>
      </w:ins>
    </w:p>
    <w:p w:rsidR="00946FCC" w:rsidRPr="003C0F0B" w:rsidDel="00F56363" w:rsidRDefault="00946FCC" w:rsidP="00720A8C">
      <w:pPr>
        <w:pStyle w:val="ListBulleted"/>
        <w:rPr>
          <w:del w:id="1244" w:author="DM" w:date="2012-08-17T15:18:00Z"/>
          <w:b/>
          <w:rPrChange w:id="1245" w:author="DM" w:date="2012-08-20T07:59:00Z">
            <w:rPr>
              <w:del w:id="1246" w:author="DM" w:date="2012-08-17T15:18:00Z"/>
            </w:rPr>
          </w:rPrChange>
        </w:rPr>
      </w:pPr>
      <w:r w:rsidRPr="003C0F0B">
        <w:rPr>
          <w:b/>
          <w:rPrChange w:id="1247" w:author="DM" w:date="2012-08-20T07:59:00Z">
            <w:rPr/>
          </w:rPrChange>
        </w:rPr>
        <w:t>Advisicon Inc</w:t>
      </w:r>
      <w:ins w:id="1248" w:author="DM" w:date="2012-08-20T07:59:00Z">
        <w:r w:rsidR="003C0F0B" w:rsidRPr="003C0F0B">
          <w:rPr>
            <w:b/>
            <w:rPrChange w:id="1249" w:author="DM" w:date="2012-08-20T07:59:00Z">
              <w:rPr/>
            </w:rPrChange>
          </w:rPr>
          <w:t>.</w:t>
        </w:r>
      </w:ins>
      <w:del w:id="1250" w:author="DM" w:date="2012-08-20T07:59:00Z">
        <w:r w:rsidRPr="003C0F0B" w:rsidDel="003C0F0B">
          <w:rPr>
            <w:b/>
            <w:rPrChange w:id="1251" w:author="DM" w:date="2012-08-20T07:59:00Z">
              <w:rPr/>
            </w:rPrChange>
          </w:rPr>
          <w:delText>:</w:delText>
        </w:r>
      </w:del>
      <w:ins w:id="1252" w:author="DM" w:date="2012-08-17T15:18:00Z">
        <w:r w:rsidR="00F56363" w:rsidRPr="003C0F0B">
          <w:rPr>
            <w:b/>
            <w:rPrChange w:id="1253" w:author="DM" w:date="2012-08-20T07:59:00Z">
              <w:rPr/>
            </w:rPrChange>
          </w:rPr>
          <w:t xml:space="preserve"> </w:t>
        </w:r>
      </w:ins>
    </w:p>
    <w:p w:rsidR="00C72062" w:rsidRDefault="00946FCC">
      <w:pPr>
        <w:pStyle w:val="ListBulleted"/>
        <w:pPrChange w:id="1254" w:author="DM" w:date="2012-08-17T15:18:00Z">
          <w:pPr>
            <w:pStyle w:val="ListPara"/>
          </w:pPr>
        </w:pPrChange>
      </w:pPr>
      <w:r>
        <w:t xml:space="preserve">An </w:t>
      </w:r>
      <w:ins w:id="1255" w:author="DM" w:date="2012-08-17T15:18:00Z">
        <w:r w:rsidR="00F56363">
          <w:t>i</w:t>
        </w:r>
      </w:ins>
      <w:del w:id="1256" w:author="DM" w:date="2012-08-17T15:18:00Z">
        <w:r w:rsidDel="00F56363">
          <w:delText>I</w:delText>
        </w:r>
      </w:del>
      <w:r>
        <w:t xml:space="preserve">nternational </w:t>
      </w:r>
      <w:ins w:id="1257" w:author="DM" w:date="2012-08-17T15:18:00Z">
        <w:r w:rsidR="00F56363">
          <w:t>p</w:t>
        </w:r>
      </w:ins>
      <w:del w:id="1258" w:author="DM" w:date="2012-08-17T15:18:00Z">
        <w:r w:rsidDel="00F56363">
          <w:delText>P</w:delText>
        </w:r>
      </w:del>
      <w:r>
        <w:t xml:space="preserve">roject, </w:t>
      </w:r>
      <w:ins w:id="1259" w:author="DM" w:date="2012-08-17T15:18:00Z">
        <w:r w:rsidR="00F56363">
          <w:t>p</w:t>
        </w:r>
      </w:ins>
      <w:del w:id="1260" w:author="DM" w:date="2012-08-17T15:18:00Z">
        <w:r w:rsidDel="00F56363">
          <w:delText>P</w:delText>
        </w:r>
      </w:del>
      <w:r>
        <w:t>rogram</w:t>
      </w:r>
      <w:ins w:id="1261" w:author="DM" w:date="2012-08-17T15:18:00Z">
        <w:r w:rsidR="00F56363">
          <w:t>,</w:t>
        </w:r>
      </w:ins>
      <w:r>
        <w:t xml:space="preserve"> and </w:t>
      </w:r>
      <w:ins w:id="1262" w:author="DM" w:date="2012-08-17T15:18:00Z">
        <w:r w:rsidR="00F56363">
          <w:t>p</w:t>
        </w:r>
      </w:ins>
      <w:del w:id="1263" w:author="DM" w:date="2012-08-17T15:18:00Z">
        <w:r w:rsidDel="00F56363">
          <w:delText>P</w:delText>
        </w:r>
      </w:del>
      <w:r>
        <w:t xml:space="preserve">ortfolio </w:t>
      </w:r>
      <w:del w:id="1264" w:author="DM" w:date="2012-08-17T15:18:00Z">
        <w:r w:rsidDel="00F56363">
          <w:delText>M</w:delText>
        </w:r>
      </w:del>
      <w:ins w:id="1265" w:author="DM" w:date="2012-08-17T15:18:00Z">
        <w:r w:rsidR="00F56363">
          <w:t>m</w:t>
        </w:r>
      </w:ins>
      <w:r>
        <w:t xml:space="preserve">anagement </w:t>
      </w:r>
      <w:del w:id="1266" w:author="DM" w:date="2012-08-17T15:18:00Z">
        <w:r w:rsidDel="00F56363">
          <w:delText>C</w:delText>
        </w:r>
      </w:del>
      <w:ins w:id="1267" w:author="DM" w:date="2012-08-17T15:18:00Z">
        <w:r w:rsidR="00F56363">
          <w:t>c</w:t>
        </w:r>
      </w:ins>
      <w:r>
        <w:t>ompany, teaching, authoring</w:t>
      </w:r>
      <w:ins w:id="1268" w:author="DM" w:date="2012-08-17T15:19:00Z">
        <w:r w:rsidR="00F56363">
          <w:t>,</w:t>
        </w:r>
      </w:ins>
      <w:r>
        <w:t xml:space="preserve"> and consulting in the establishment of </w:t>
      </w:r>
      <w:del w:id="1269" w:author="DM" w:date="2012-08-17T11:17:00Z">
        <w:r w:rsidDel="00D34A50">
          <w:delText>Project Management Office</w:delText>
        </w:r>
      </w:del>
      <w:ins w:id="1270" w:author="DM" w:date="2012-08-17T11:17:00Z">
        <w:r w:rsidR="00D34A50">
          <w:t>PMO</w:t>
        </w:r>
      </w:ins>
      <w:r>
        <w:t xml:space="preserve">s and the </w:t>
      </w:r>
      <w:del w:id="1271" w:author="DM" w:date="2012-08-17T15:19:00Z">
        <w:r w:rsidDel="00F56363">
          <w:delText>T</w:delText>
        </w:r>
      </w:del>
      <w:ins w:id="1272" w:author="DM" w:date="2012-08-17T15:19:00Z">
        <w:r w:rsidR="00F56363">
          <w:t>t</w:t>
        </w:r>
      </w:ins>
      <w:r>
        <w:t xml:space="preserve">echnologies to </w:t>
      </w:r>
      <w:ins w:id="1273" w:author="DM" w:date="2012-08-17T15:19:00Z">
        <w:r w:rsidR="00F56363">
          <w:t>o</w:t>
        </w:r>
      </w:ins>
      <w:del w:id="1274" w:author="DM" w:date="2012-08-17T15:19:00Z">
        <w:r w:rsidDel="00F56363">
          <w:delText>O</w:delText>
        </w:r>
      </w:del>
      <w:r>
        <w:t xml:space="preserve">ptimize and </w:t>
      </w:r>
      <w:del w:id="1275" w:author="DM" w:date="2012-08-17T15:19:00Z">
        <w:r w:rsidDel="00F56363">
          <w:delText>A</w:delText>
        </w:r>
      </w:del>
      <w:ins w:id="1276" w:author="DM" w:date="2012-08-17T15:19:00Z">
        <w:r w:rsidR="00F56363">
          <w:t>a</w:t>
        </w:r>
      </w:ins>
      <w:r>
        <w:t>utomate their processes and methodology best practices.</w:t>
      </w:r>
    </w:p>
    <w:p w:rsidR="00C72062" w:rsidRDefault="00F56363">
      <w:pPr>
        <w:pStyle w:val="ListBulleted"/>
        <w:rPr>
          <w:ins w:id="1277" w:author="DM" w:date="2012-08-17T15:18:00Z"/>
        </w:rPr>
        <w:pPrChange w:id="1278" w:author="DM" w:date="2012-08-17T15:19:00Z">
          <w:pPr>
            <w:pStyle w:val="ListPara"/>
          </w:pPr>
        </w:pPrChange>
      </w:pPr>
      <w:proofErr w:type="spellStart"/>
      <w:ins w:id="1279" w:author="DM" w:date="2012-08-17T15:18:00Z">
        <w:r w:rsidRPr="003C0F0B">
          <w:rPr>
            <w:b/>
            <w:rPrChange w:id="1280" w:author="DM" w:date="2012-08-20T07:59:00Z">
              <w:rPr/>
            </w:rPrChange>
          </w:rPr>
          <w:t>Campana</w:t>
        </w:r>
        <w:proofErr w:type="spellEnd"/>
        <w:r w:rsidRPr="003C0F0B">
          <w:rPr>
            <w:b/>
            <w:rPrChange w:id="1281" w:author="DM" w:date="2012-08-20T07:59:00Z">
              <w:rPr/>
            </w:rPrChange>
          </w:rPr>
          <w:t xml:space="preserve"> &amp; Schott</w:t>
        </w:r>
      </w:ins>
      <w:ins w:id="1282" w:author="DM" w:date="2012-08-20T07:59:00Z">
        <w:r w:rsidR="003C0F0B" w:rsidRPr="003C0F0B">
          <w:rPr>
            <w:b/>
            <w:rPrChange w:id="1283" w:author="DM" w:date="2012-08-20T07:59:00Z">
              <w:rPr/>
            </w:rPrChange>
          </w:rPr>
          <w:t>.</w:t>
        </w:r>
      </w:ins>
      <w:ins w:id="1284" w:author="DM" w:date="2012-08-17T15:19:00Z">
        <w:r>
          <w:t xml:space="preserve"> </w:t>
        </w:r>
      </w:ins>
      <w:ins w:id="1285" w:author="DM" w:date="2012-08-17T15:18:00Z">
        <w:r w:rsidRPr="00720A8C">
          <w:t xml:space="preserve">An international consulting company for </w:t>
        </w:r>
        <w:r>
          <w:t>PM</w:t>
        </w:r>
        <w:r w:rsidRPr="00720A8C">
          <w:t xml:space="preserve"> and process optimization. With the combination of management and technology consulting, </w:t>
        </w:r>
        <w:proofErr w:type="spellStart"/>
        <w:r>
          <w:t>Campana</w:t>
        </w:r>
        <w:proofErr w:type="spellEnd"/>
        <w:r>
          <w:t xml:space="preserve"> &amp; Schott</w:t>
        </w:r>
        <w:r w:rsidRPr="00720A8C">
          <w:t xml:space="preserve"> improve business processes and automate them by using innovative information technology.</w:t>
        </w:r>
      </w:ins>
    </w:p>
    <w:p w:rsidR="00946FCC" w:rsidRPr="003C0F0B" w:rsidDel="00F56363" w:rsidRDefault="00946FCC" w:rsidP="00720A8C">
      <w:pPr>
        <w:pStyle w:val="ListBulleted"/>
        <w:rPr>
          <w:del w:id="1286" w:author="DM" w:date="2012-08-17T15:19:00Z"/>
          <w:b/>
          <w:rPrChange w:id="1287" w:author="DM" w:date="2012-08-20T07:59:00Z">
            <w:rPr>
              <w:del w:id="1288" w:author="DM" w:date="2012-08-17T15:19:00Z"/>
            </w:rPr>
          </w:rPrChange>
        </w:rPr>
      </w:pPr>
      <w:r w:rsidRPr="003C0F0B">
        <w:rPr>
          <w:b/>
          <w:rPrChange w:id="1289" w:author="DM" w:date="2012-08-20T07:59:00Z">
            <w:rPr/>
          </w:rPrChange>
        </w:rPr>
        <w:t>The Project Group (TPG)</w:t>
      </w:r>
      <w:ins w:id="1290" w:author="DM" w:date="2012-08-20T07:59:00Z">
        <w:r w:rsidR="003C0F0B" w:rsidRPr="003C0F0B">
          <w:rPr>
            <w:b/>
            <w:rPrChange w:id="1291" w:author="DM" w:date="2012-08-20T07:59:00Z">
              <w:rPr/>
            </w:rPrChange>
          </w:rPr>
          <w:t>.</w:t>
        </w:r>
      </w:ins>
      <w:ins w:id="1292" w:author="DM" w:date="2012-08-17T15:19:00Z">
        <w:r w:rsidR="00F56363" w:rsidRPr="003C0F0B">
          <w:rPr>
            <w:b/>
            <w:rPrChange w:id="1293" w:author="DM" w:date="2012-08-20T07:59:00Z">
              <w:rPr/>
            </w:rPrChange>
          </w:rPr>
          <w:t xml:space="preserve"> </w:t>
        </w:r>
      </w:ins>
    </w:p>
    <w:p w:rsidR="00C72062" w:rsidRDefault="00946FCC">
      <w:pPr>
        <w:pStyle w:val="ListBulleted"/>
        <w:pPrChange w:id="1294" w:author="DM" w:date="2012-08-17T15:19:00Z">
          <w:pPr>
            <w:pStyle w:val="ListPara"/>
          </w:pPr>
        </w:pPrChange>
      </w:pPr>
      <w:r w:rsidRPr="00720A8C">
        <w:t xml:space="preserve">An international full-service provider of consulting, implementation, hosting, products, and training for </w:t>
      </w:r>
      <w:ins w:id="1295" w:author="DM" w:date="2012-08-17T12:25:00Z">
        <w:r w:rsidR="00802933">
          <w:t>PM</w:t>
        </w:r>
      </w:ins>
      <w:del w:id="1296" w:author="DM" w:date="2012-08-17T12:25:00Z">
        <w:r w:rsidRPr="00720A8C" w:rsidDel="00802933">
          <w:delText>project management</w:delText>
        </w:r>
      </w:del>
      <w:r w:rsidRPr="00720A8C">
        <w:t xml:space="preserve"> and Microsoft Project.</w:t>
      </w:r>
    </w:p>
    <w:p w:rsidR="00946FCC" w:rsidDel="00F56363" w:rsidRDefault="00946FCC" w:rsidP="00720A8C">
      <w:pPr>
        <w:pStyle w:val="ListBulleted"/>
        <w:rPr>
          <w:del w:id="1297" w:author="DM" w:date="2012-08-17T15:18:00Z"/>
        </w:rPr>
      </w:pPr>
      <w:del w:id="1298" w:author="DM" w:date="2012-08-17T15:18:00Z">
        <w:r w:rsidDel="00F56363">
          <w:delText>Campana &amp; Schott:</w:delText>
        </w:r>
      </w:del>
    </w:p>
    <w:p w:rsidR="00946FCC" w:rsidRPr="00720A8C" w:rsidDel="00F56363" w:rsidRDefault="00946FCC" w:rsidP="00720A8C">
      <w:pPr>
        <w:pStyle w:val="ListPara"/>
        <w:rPr>
          <w:del w:id="1299" w:author="DM" w:date="2012-08-17T15:18:00Z"/>
        </w:rPr>
      </w:pPr>
      <w:del w:id="1300" w:author="DM" w:date="2012-08-17T15:18:00Z">
        <w:r w:rsidRPr="00720A8C" w:rsidDel="00F56363">
          <w:delText xml:space="preserve">An international consulting company for </w:delText>
        </w:r>
      </w:del>
      <w:del w:id="1301" w:author="DM" w:date="2012-08-17T12:25:00Z">
        <w:r w:rsidRPr="00720A8C" w:rsidDel="00802933">
          <w:delText>project management</w:delText>
        </w:r>
      </w:del>
      <w:del w:id="1302" w:author="DM" w:date="2012-08-17T15:18:00Z">
        <w:r w:rsidRPr="00720A8C" w:rsidDel="00F56363">
          <w:delText xml:space="preserve"> and process optimization. With the combination of management and technology consulting, </w:delText>
        </w:r>
        <w:r w:rsidR="00720A8C" w:rsidDel="00F56363">
          <w:delText>Campana &amp; Schott</w:delText>
        </w:r>
        <w:r w:rsidRPr="00720A8C" w:rsidDel="00F56363">
          <w:delText xml:space="preserve"> improve business processes and automate them by using innovative information technology.</w:delText>
        </w:r>
      </w:del>
    </w:p>
    <w:p w:rsidR="00804FEC" w:rsidRDefault="00804FEC" w:rsidP="00804FEC">
      <w:pPr>
        <w:pStyle w:val="H1"/>
      </w:pPr>
      <w:bookmarkStart w:id="1303" w:name="OLE_LINK1"/>
      <w:bookmarkStart w:id="1304" w:name="OLE_LINK2"/>
      <w:r>
        <w:t xml:space="preserve">Important Concepts </w:t>
      </w:r>
      <w:r w:rsidR="008F570C">
        <w:t xml:space="preserve">Covered in </w:t>
      </w:r>
      <w:r w:rsidR="00BE22EF">
        <w:t>T</w:t>
      </w:r>
      <w:r>
        <w:t>his Chapter</w:t>
      </w:r>
    </w:p>
    <w:p w:rsidR="008E1693" w:rsidRPr="00625444" w:rsidRDefault="00BC1F9B" w:rsidP="00625444">
      <w:pPr>
        <w:pStyle w:val="Para"/>
        <w:rPr>
          <w:rStyle w:val="QueryInline"/>
          <w:shd w:val="clear" w:color="auto" w:fill="auto"/>
          <w:rPrChange w:id="1305" w:author="Tim Runcie" w:date="2012-09-12T08:10:00Z">
            <w:rPr/>
          </w:rPrChange>
        </w:rPr>
      </w:pPr>
      <w:r>
        <w:t>In t</w:t>
      </w:r>
      <w:r w:rsidR="00C02F56">
        <w:t>his chapter we covered the importance of involving and engaging the financial management of an organization early in the implementation of Microsoft’s PPM product. Project Server 2010 was designed with top</w:t>
      </w:r>
      <w:ins w:id="1306" w:author="DM" w:date="2012-08-17T15:19:00Z">
        <w:r w:rsidR="00F56363">
          <w:t>-</w:t>
        </w:r>
      </w:ins>
      <w:del w:id="1307" w:author="DM" w:date="2012-08-17T15:19:00Z">
        <w:r w:rsidR="00C02F56" w:rsidDel="00F56363">
          <w:delText xml:space="preserve"> </w:delText>
        </w:r>
      </w:del>
      <w:r w:rsidR="00C02F56">
        <w:t>down scalability in mind and can fold both bottom</w:t>
      </w:r>
      <w:ins w:id="1308" w:author="DM" w:date="2012-08-17T15:19:00Z">
        <w:r w:rsidR="00F56363">
          <w:t>-</w:t>
        </w:r>
      </w:ins>
      <w:del w:id="1309" w:author="DM" w:date="2012-08-17T15:19:00Z">
        <w:r w:rsidR="00C02F56" w:rsidDel="00F56363">
          <w:delText xml:space="preserve"> </w:delText>
        </w:r>
      </w:del>
      <w:r w:rsidR="00C02F56">
        <w:t xml:space="preserve">up tracking and work management with </w:t>
      </w:r>
      <w:del w:id="1310" w:author="DM" w:date="2012-08-17T15:19:00Z">
        <w:r w:rsidR="00C02F56" w:rsidDel="00F56363">
          <w:delText>S</w:delText>
        </w:r>
      </w:del>
      <w:ins w:id="1311" w:author="DM" w:date="2012-08-17T15:19:00Z">
        <w:r w:rsidR="00F56363">
          <w:t>s</w:t>
        </w:r>
      </w:ins>
      <w:r w:rsidR="00C02F56">
        <w:t xml:space="preserve">trategic </w:t>
      </w:r>
      <w:del w:id="1312" w:author="DM" w:date="2012-08-17T15:19:00Z">
        <w:r w:rsidR="00C02F56" w:rsidDel="00F56363">
          <w:delText>A</w:delText>
        </w:r>
      </w:del>
      <w:ins w:id="1313" w:author="DM" w:date="2012-08-17T15:19:00Z">
        <w:r w:rsidR="00F56363">
          <w:t>a</w:t>
        </w:r>
      </w:ins>
      <w:r w:rsidR="00C02F56">
        <w:t xml:space="preserve">lignment and </w:t>
      </w:r>
      <w:del w:id="1314" w:author="DM" w:date="2012-08-17T15:20:00Z">
        <w:r w:rsidR="00C02F56" w:rsidDel="003C40C9">
          <w:delText>B</w:delText>
        </w:r>
      </w:del>
      <w:ins w:id="1315" w:author="DM" w:date="2012-08-17T15:20:00Z">
        <w:r w:rsidR="003C40C9">
          <w:t>b</w:t>
        </w:r>
      </w:ins>
      <w:r w:rsidR="00C02F56">
        <w:t xml:space="preserve">usiness </w:t>
      </w:r>
      <w:del w:id="1316" w:author="DM" w:date="2012-08-17T15:20:00Z">
        <w:r w:rsidR="00C02F56" w:rsidDel="003C40C9">
          <w:delText>V</w:delText>
        </w:r>
      </w:del>
      <w:ins w:id="1317" w:author="DM" w:date="2012-08-17T15:20:00Z">
        <w:r w:rsidR="003C40C9">
          <w:t>v</w:t>
        </w:r>
      </w:ins>
      <w:r w:rsidR="00C02F56">
        <w:t>alue reporting in one centralized environment</w:t>
      </w:r>
      <w:commentRangeStart w:id="1318"/>
      <w:r w:rsidR="00C02F56">
        <w:t>.</w:t>
      </w:r>
      <w:ins w:id="1319" w:author="Tim Runcie" w:date="2012-09-12T08:10:00Z">
        <w:r w:rsidR="00625444">
          <w:t xml:space="preserve">  The list below are key topics covered in this chapter and reinforce the value of Project Server 2010.</w:t>
        </w:r>
      </w:ins>
      <w:commentRangeStart w:id="1320"/>
      <w:ins w:id="1321" w:author="DM" w:date="2012-08-17T15:20:00Z">
        <w:r w:rsidR="003C40C9">
          <w:rPr>
            <w:rStyle w:val="QueryInline"/>
          </w:rPr>
          <w:t>[AU: introduce list]</w:t>
        </w:r>
      </w:ins>
      <w:commentRangeEnd w:id="1320"/>
      <w:r w:rsidR="001257BB">
        <w:rPr>
          <w:rStyle w:val="CommentReference"/>
          <w:rFonts w:asciiTheme="minorHAnsi" w:eastAsiaTheme="minorHAnsi" w:hAnsiTheme="minorHAnsi" w:cstheme="minorBidi"/>
          <w:snapToGrid/>
        </w:rPr>
        <w:commentReference w:id="1320"/>
      </w:r>
      <w:commentRangeEnd w:id="1318"/>
      <w:r w:rsidR="00625444">
        <w:rPr>
          <w:rStyle w:val="CommentReference"/>
          <w:rFonts w:asciiTheme="minorHAnsi" w:eastAsiaTheme="minorHAnsi" w:hAnsiTheme="minorHAnsi" w:cstheme="minorBidi"/>
          <w:snapToGrid/>
        </w:rPr>
        <w:commentReference w:id="1318"/>
      </w:r>
    </w:p>
    <w:p w:rsidR="00804FEC" w:rsidRDefault="00743E83" w:rsidP="00804FEC">
      <w:pPr>
        <w:pStyle w:val="ListBulleted"/>
      </w:pPr>
      <w:r>
        <w:t xml:space="preserve">Project Server empowers the PMO to </w:t>
      </w:r>
      <w:del w:id="1322" w:author="DM" w:date="2012-08-17T15:20:00Z">
        <w:r w:rsidDel="003C40C9">
          <w:delText>S</w:delText>
        </w:r>
      </w:del>
      <w:ins w:id="1323" w:author="DM" w:date="2012-08-17T15:20:00Z">
        <w:r w:rsidR="003C40C9">
          <w:t>s</w:t>
        </w:r>
      </w:ins>
      <w:r>
        <w:t xml:space="preserve">upport and </w:t>
      </w:r>
      <w:del w:id="1324" w:author="DM" w:date="2012-08-17T15:20:00Z">
        <w:r w:rsidDel="003C40C9">
          <w:delText>W</w:delText>
        </w:r>
      </w:del>
      <w:ins w:id="1325" w:author="DM" w:date="2012-08-17T15:20:00Z">
        <w:r w:rsidR="003C40C9">
          <w:t>w</w:t>
        </w:r>
      </w:ins>
      <w:r>
        <w:t xml:space="preserve">ork with the CFO and for a CFO to </w:t>
      </w:r>
      <w:del w:id="1326" w:author="DM" w:date="2012-08-17T15:20:00Z">
        <w:r w:rsidDel="003C40C9">
          <w:delText xml:space="preserve">be able to </w:delText>
        </w:r>
      </w:del>
      <w:r>
        <w:t>help ensure good reporting by b</w:t>
      </w:r>
      <w:r w:rsidR="00BC1F9B">
        <w:t>asic up</w:t>
      </w:r>
      <w:ins w:id="1327" w:author="DM" w:date="2012-08-17T15:20:00Z">
        <w:r w:rsidR="003C40C9">
          <w:t>-</w:t>
        </w:r>
      </w:ins>
      <w:del w:id="1328" w:author="DM" w:date="2012-08-17T15:20:00Z">
        <w:r w:rsidR="00BC1F9B" w:rsidDel="003C40C9">
          <w:delText xml:space="preserve"> </w:delText>
        </w:r>
      </w:del>
      <w:r w:rsidR="00BC1F9B">
        <w:t>front business case tie-in with projects and</w:t>
      </w:r>
      <w:r>
        <w:t xml:space="preserve"> proposals</w:t>
      </w:r>
      <w:ins w:id="1329" w:author="DM" w:date="2012-08-17T15:20:00Z">
        <w:r w:rsidR="003C40C9">
          <w:t>.</w:t>
        </w:r>
      </w:ins>
    </w:p>
    <w:p w:rsidR="00804FEC" w:rsidRDefault="00CC149A" w:rsidP="00804FEC">
      <w:pPr>
        <w:pStyle w:val="ListBulleted"/>
      </w:pPr>
      <w:r>
        <w:t xml:space="preserve">The key to financial reporting and strategic value proposition evaluation reporting is found through adding these key metrics to the </w:t>
      </w:r>
      <w:ins w:id="1330" w:author="DM" w:date="2012-08-17T15:21:00Z">
        <w:r w:rsidR="003C40C9">
          <w:t>p</w:t>
        </w:r>
      </w:ins>
      <w:del w:id="1331" w:author="DM" w:date="2012-08-17T15:21:00Z">
        <w:r w:rsidDel="003C40C9">
          <w:delText>P</w:delText>
        </w:r>
      </w:del>
      <w:r>
        <w:t xml:space="preserve">hases and </w:t>
      </w:r>
      <w:del w:id="1332" w:author="DM" w:date="2012-08-17T15:21:00Z">
        <w:r w:rsidDel="003C40C9">
          <w:delText>S</w:delText>
        </w:r>
      </w:del>
      <w:ins w:id="1333" w:author="DM" w:date="2012-08-17T15:21:00Z">
        <w:r w:rsidR="003C40C9">
          <w:t>s</w:t>
        </w:r>
      </w:ins>
      <w:r>
        <w:t xml:space="preserve">tages associated with a </w:t>
      </w:r>
      <w:del w:id="1334" w:author="DM" w:date="2012-08-17T15:21:00Z">
        <w:r w:rsidDel="003C40C9">
          <w:delText>P</w:delText>
        </w:r>
      </w:del>
      <w:ins w:id="1335" w:author="DM" w:date="2012-08-17T15:21:00Z">
        <w:r w:rsidR="003C40C9">
          <w:t>p</w:t>
        </w:r>
      </w:ins>
      <w:r>
        <w:t xml:space="preserve">roject’s </w:t>
      </w:r>
      <w:ins w:id="1336" w:author="DM" w:date="2012-08-17T15:21:00Z">
        <w:r w:rsidR="003C40C9">
          <w:t>l</w:t>
        </w:r>
      </w:ins>
      <w:del w:id="1337" w:author="DM" w:date="2012-08-17T15:21:00Z">
        <w:r w:rsidDel="003C40C9">
          <w:delText>L</w:delText>
        </w:r>
      </w:del>
      <w:r>
        <w:t>ifecycle</w:t>
      </w:r>
      <w:ins w:id="1338" w:author="DM" w:date="2012-08-17T15:21:00Z">
        <w:r w:rsidR="003C40C9">
          <w:t>.</w:t>
        </w:r>
      </w:ins>
    </w:p>
    <w:p w:rsidR="00804FEC" w:rsidRDefault="00D8570B" w:rsidP="00804FEC">
      <w:pPr>
        <w:pStyle w:val="ListBulleted"/>
      </w:pPr>
      <w:r>
        <w:t xml:space="preserve">Understanding </w:t>
      </w:r>
      <w:del w:id="1339" w:author="DM" w:date="2012-08-17T15:21:00Z">
        <w:r w:rsidDel="003C40C9">
          <w:delText>W</w:delText>
        </w:r>
      </w:del>
      <w:ins w:id="1340" w:author="DM" w:date="2012-08-17T15:21:00Z">
        <w:r w:rsidR="003C40C9">
          <w:t>w</w:t>
        </w:r>
      </w:ins>
      <w:r>
        <w:t xml:space="preserve">ork </w:t>
      </w:r>
      <w:del w:id="1341" w:author="DM" w:date="2012-08-17T15:21:00Z">
        <w:r w:rsidDel="003C40C9">
          <w:delText>M</w:delText>
        </w:r>
      </w:del>
      <w:ins w:id="1342" w:author="DM" w:date="2012-08-17T15:21:00Z">
        <w:r w:rsidR="003C40C9">
          <w:t>m</w:t>
        </w:r>
      </w:ins>
      <w:r>
        <w:t>anagement is important to an organization</w:t>
      </w:r>
      <w:r w:rsidR="00BC1F9B">
        <w:t>’</w:t>
      </w:r>
      <w:r>
        <w:t>s critical success in ensuring good alignment with strategic goals and objectives for a project</w:t>
      </w:r>
      <w:ins w:id="1343" w:author="DM" w:date="2012-08-17T15:21:00Z">
        <w:r w:rsidR="003C40C9">
          <w:t>.</w:t>
        </w:r>
      </w:ins>
    </w:p>
    <w:p w:rsidR="00804FEC" w:rsidRDefault="00F61B29" w:rsidP="00804FEC">
      <w:pPr>
        <w:pStyle w:val="ListBulleted"/>
      </w:pPr>
      <w:r>
        <w:t xml:space="preserve">Actuals and </w:t>
      </w:r>
      <w:ins w:id="1344" w:author="DM" w:date="2012-08-17T15:21:00Z">
        <w:r w:rsidR="003C40C9">
          <w:t>e</w:t>
        </w:r>
      </w:ins>
      <w:del w:id="1345" w:author="DM" w:date="2012-08-17T15:21:00Z">
        <w:r w:rsidDel="003C40C9">
          <w:delText>E</w:delText>
        </w:r>
      </w:del>
      <w:r>
        <w:t xml:space="preserve">stimates are designed to be native and easily exposed for financial and other progress reporting </w:t>
      </w:r>
      <w:del w:id="1346" w:author="DM" w:date="2012-08-17T15:21:00Z">
        <w:r w:rsidDel="003C40C9">
          <w:delText xml:space="preserve">at a view </w:delText>
        </w:r>
      </w:del>
      <w:r>
        <w:t>at a glance</w:t>
      </w:r>
      <w:ins w:id="1347" w:author="DM" w:date="2012-08-17T15:21:00Z">
        <w:r w:rsidR="003C40C9">
          <w:t>.</w:t>
        </w:r>
      </w:ins>
    </w:p>
    <w:p w:rsidR="00804FEC" w:rsidRDefault="0031783C" w:rsidP="00804FEC">
      <w:pPr>
        <w:pStyle w:val="ListBulleted"/>
      </w:pPr>
      <w:r>
        <w:t xml:space="preserve">ERP and </w:t>
      </w:r>
      <w:del w:id="1348" w:author="DM" w:date="2012-08-17T15:21:00Z">
        <w:r w:rsidDel="003C40C9">
          <w:delText>F</w:delText>
        </w:r>
      </w:del>
      <w:ins w:id="1349" w:author="DM" w:date="2012-08-17T15:21:00Z">
        <w:r w:rsidR="003C40C9">
          <w:t>f</w:t>
        </w:r>
      </w:ins>
      <w:r>
        <w:t xml:space="preserve">inancial </w:t>
      </w:r>
      <w:del w:id="1350" w:author="DM" w:date="2012-08-17T15:21:00Z">
        <w:r w:rsidDel="003C40C9">
          <w:delText>D</w:delText>
        </w:r>
      </w:del>
      <w:ins w:id="1351" w:author="DM" w:date="2012-08-17T15:21:00Z">
        <w:r w:rsidR="003C40C9">
          <w:t>d</w:t>
        </w:r>
      </w:ins>
      <w:r>
        <w:t xml:space="preserve">ata can be linked and integrated with Project Server through both native features and </w:t>
      </w:r>
      <w:ins w:id="1352" w:author="DM" w:date="2012-08-17T15:21:00Z">
        <w:r w:rsidR="003C40C9">
          <w:t>third-</w:t>
        </w:r>
      </w:ins>
      <w:del w:id="1353" w:author="DM" w:date="2012-08-17T15:21:00Z">
        <w:r w:rsidDel="003C40C9">
          <w:delText>3</w:delText>
        </w:r>
        <w:r w:rsidRPr="0031783C" w:rsidDel="003C40C9">
          <w:rPr>
            <w:vertAlign w:val="superscript"/>
          </w:rPr>
          <w:delText>rd</w:delText>
        </w:r>
        <w:r w:rsidDel="003C40C9">
          <w:delText xml:space="preserve"> </w:delText>
        </w:r>
      </w:del>
      <w:r>
        <w:t>pa</w:t>
      </w:r>
      <w:r w:rsidR="00BC1F9B">
        <w:t>r</w:t>
      </w:r>
      <w:r>
        <w:t>ty products/modules</w:t>
      </w:r>
      <w:ins w:id="1354" w:author="DM" w:date="2012-08-17T15:21:00Z">
        <w:r w:rsidR="003C40C9">
          <w:t>.</w:t>
        </w:r>
      </w:ins>
    </w:p>
    <w:p w:rsidR="00804FEC" w:rsidRPr="0081325E" w:rsidRDefault="005311D1" w:rsidP="00804FEC">
      <w:pPr>
        <w:pStyle w:val="ListBulleted"/>
      </w:pPr>
      <w:r>
        <w:t>Scalability of growing project maturity can be</w:t>
      </w:r>
      <w:r w:rsidR="007F6A88">
        <w:t xml:space="preserve"> top down </w:t>
      </w:r>
      <w:del w:id="1355" w:author="DM" w:date="2012-08-17T15:21:00Z">
        <w:r w:rsidR="007F6A88" w:rsidDel="003C40C9">
          <w:delText xml:space="preserve">driven </w:delText>
        </w:r>
      </w:del>
      <w:r w:rsidR="007F6A88">
        <w:t xml:space="preserve">or bottom up. </w:t>
      </w:r>
      <w:r>
        <w:t>Organizations can start at either end easily and meet in the middle, without having to do all at the same time.</w:t>
      </w:r>
    </w:p>
    <w:bookmarkEnd w:id="1303"/>
    <w:bookmarkEnd w:id="1304"/>
    <w:p w:rsidR="002A7F6F" w:rsidRDefault="00DB66DB" w:rsidP="00DB66DB">
      <w:pPr>
        <w:pStyle w:val="H1"/>
      </w:pPr>
      <w:r>
        <w:t>Reference</w:t>
      </w:r>
      <w:del w:id="1356" w:author="DM" w:date="2012-08-20T08:00:00Z">
        <w:r w:rsidDel="00940AAD">
          <w:delText>s</w:delText>
        </w:r>
      </w:del>
    </w:p>
    <w:p w:rsidR="00DB66DB" w:rsidRPr="00DB66DB" w:rsidRDefault="00DB66DB" w:rsidP="00DB66DB">
      <w:pPr>
        <w:pStyle w:val="Reference"/>
      </w:pPr>
      <w:r>
        <w:t>Collins, Jim.</w:t>
      </w:r>
      <w:del w:id="1357" w:author="DM" w:date="2012-08-20T07:59:00Z">
        <w:r w:rsidDel="003C0F0B">
          <w:delText xml:space="preserve"> 2001.</w:delText>
        </w:r>
      </w:del>
      <w:r>
        <w:t xml:space="preserve"> </w:t>
      </w:r>
      <w:r>
        <w:rPr>
          <w:i/>
        </w:rPr>
        <w:t xml:space="preserve">Good to Great: Why </w:t>
      </w:r>
      <w:r w:rsidR="00940AAD">
        <w:rPr>
          <w:i/>
        </w:rPr>
        <w:t xml:space="preserve">Some </w:t>
      </w:r>
      <w:r>
        <w:rPr>
          <w:i/>
        </w:rPr>
        <w:t>Companies Make the Leap</w:t>
      </w:r>
      <w:ins w:id="1358" w:author="DM" w:date="2012-08-17T15:22:00Z">
        <w:r w:rsidR="003C40C9">
          <w:rPr>
            <w:i/>
          </w:rPr>
          <w:t xml:space="preserve"> . . .</w:t>
        </w:r>
      </w:ins>
      <w:del w:id="1359" w:author="DM" w:date="2012-08-17T15:22:00Z">
        <w:r w:rsidDel="003C40C9">
          <w:rPr>
            <w:i/>
          </w:rPr>
          <w:delText>…</w:delText>
        </w:r>
      </w:del>
      <w:r>
        <w:rPr>
          <w:i/>
        </w:rPr>
        <w:t xml:space="preserve"> and Others Don’t</w:t>
      </w:r>
      <w:r>
        <w:t xml:space="preserve">. New York: </w:t>
      </w:r>
      <w:proofErr w:type="spellStart"/>
      <w:r>
        <w:t>HarperBusiness</w:t>
      </w:r>
      <w:proofErr w:type="spellEnd"/>
      <w:ins w:id="1360" w:author="DM" w:date="2012-08-20T08:00:00Z">
        <w:r w:rsidR="00940AAD">
          <w:t>, 2001</w:t>
        </w:r>
      </w:ins>
      <w:r>
        <w:t>.</w:t>
      </w:r>
    </w:p>
    <w:sectPr w:rsidR="00DB66DB" w:rsidRPr="00DB66DB" w:rsidSect="00562FA8">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8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6" w:author="Tim Runcie" w:date="2012-09-12T07:57:00Z" w:initials="TR">
    <w:p w:rsidR="006459B6" w:rsidRDefault="006459B6">
      <w:pPr>
        <w:pStyle w:val="CommentText"/>
      </w:pPr>
      <w:r>
        <w:rPr>
          <w:rStyle w:val="CommentReference"/>
        </w:rPr>
        <w:annotationRef/>
      </w:r>
      <w:r>
        <w:t>Clarified.</w:t>
      </w:r>
    </w:p>
  </w:comment>
  <w:comment w:id="74" w:author="Jeff Jacobson" w:date="2012-08-29T17:04:00Z" w:initials="JJ">
    <w:p w:rsidR="008C64FB" w:rsidRPr="001F749B" w:rsidRDefault="008C64FB">
      <w:pPr>
        <w:pStyle w:val="CommentText"/>
        <w:rPr>
          <w:b/>
        </w:rPr>
      </w:pPr>
      <w:r w:rsidRPr="001F749B">
        <w:rPr>
          <w:rStyle w:val="CommentReference"/>
          <w:b/>
        </w:rPr>
        <w:annotationRef/>
      </w:r>
      <w:r w:rsidRPr="001F749B">
        <w:rPr>
          <w:b/>
        </w:rPr>
        <w:t>Tim</w:t>
      </w:r>
    </w:p>
  </w:comment>
  <w:comment w:id="144" w:author="Jeff Jacobson" w:date="2012-08-29T17:08:00Z" w:initials="JJ">
    <w:p w:rsidR="008C64FB" w:rsidRDefault="008C64FB">
      <w:pPr>
        <w:pStyle w:val="CommentText"/>
      </w:pPr>
      <w:r>
        <w:rPr>
          <w:rStyle w:val="CommentReference"/>
        </w:rPr>
        <w:annotationRef/>
      </w:r>
      <w:r>
        <w:t>Yes. Correct.</w:t>
      </w:r>
    </w:p>
  </w:comment>
  <w:comment w:id="173" w:author="Jeff Jacobson" w:date="2012-08-29T17:53:00Z" w:initials="JJ">
    <w:p w:rsidR="008C64FB" w:rsidRDefault="008C64FB">
      <w:pPr>
        <w:pStyle w:val="CommentText"/>
      </w:pPr>
      <w:r>
        <w:rPr>
          <w:rStyle w:val="CommentReference"/>
        </w:rPr>
        <w:annotationRef/>
      </w:r>
      <w:r>
        <w:t>Yes. Ok.</w:t>
      </w:r>
    </w:p>
  </w:comment>
  <w:comment w:id="216" w:author="Jeff Jacobson" w:date="2012-08-30T09:24:00Z" w:initials="JJ">
    <w:p w:rsidR="008C64FB" w:rsidRPr="005740CA" w:rsidRDefault="008C64FB">
      <w:pPr>
        <w:pStyle w:val="CommentText"/>
        <w:rPr>
          <w:b/>
        </w:rPr>
      </w:pPr>
      <w:r>
        <w:rPr>
          <w:rStyle w:val="CommentReference"/>
        </w:rPr>
        <w:annotationRef/>
      </w:r>
      <w:r w:rsidRPr="005740CA">
        <w:rPr>
          <w:b/>
        </w:rPr>
        <w:t>Tim</w:t>
      </w:r>
    </w:p>
  </w:comment>
  <w:comment w:id="218" w:author="Tim Runcie" w:date="2012-09-12T08:00:00Z" w:initials="TR">
    <w:p w:rsidR="001B30E6" w:rsidRDefault="001B30E6">
      <w:pPr>
        <w:pStyle w:val="CommentText"/>
      </w:pPr>
      <w:r>
        <w:rPr>
          <w:rStyle w:val="CommentReference"/>
        </w:rPr>
        <w:annotationRef/>
      </w:r>
      <w:r>
        <w:t>Clarified</w:t>
      </w:r>
    </w:p>
  </w:comment>
  <w:comment w:id="283" w:author="Tim Runcie" w:date="2012-09-12T08:01:00Z" w:initials="TR">
    <w:p w:rsidR="001651E5" w:rsidRDefault="001651E5">
      <w:pPr>
        <w:pStyle w:val="CommentText"/>
      </w:pPr>
      <w:r>
        <w:rPr>
          <w:rStyle w:val="CommentReference"/>
        </w:rPr>
        <w:annotationRef/>
      </w:r>
      <w:r>
        <w:t>Added extra sentence to clarify.</w:t>
      </w:r>
    </w:p>
  </w:comment>
  <w:comment w:id="281" w:author="Jeff Jacobson" w:date="2012-08-30T09:25:00Z" w:initials="JJ">
    <w:p w:rsidR="008C64FB" w:rsidRDefault="008C64FB">
      <w:pPr>
        <w:pStyle w:val="CommentText"/>
      </w:pPr>
      <w:r>
        <w:rPr>
          <w:rStyle w:val="CommentReference"/>
        </w:rPr>
        <w:annotationRef/>
      </w:r>
      <w:r w:rsidRPr="005740CA">
        <w:rPr>
          <w:b/>
        </w:rPr>
        <w:t>Tim</w:t>
      </w:r>
      <w:r>
        <w:t>.</w:t>
      </w:r>
    </w:p>
  </w:comment>
  <w:comment w:id="510" w:author="Jeff Jacobson" w:date="2012-08-30T09:32:00Z" w:initials="JJ">
    <w:p w:rsidR="008C64FB" w:rsidRDefault="008C64FB">
      <w:pPr>
        <w:pStyle w:val="CommentText"/>
      </w:pPr>
      <w:r>
        <w:rPr>
          <w:rStyle w:val="CommentReference"/>
        </w:rPr>
        <w:annotationRef/>
      </w:r>
      <w:r>
        <w:t xml:space="preserve">“For” is a reasonable substitution, but depends on your intended meaning. </w:t>
      </w:r>
      <w:r w:rsidRPr="00970B39">
        <w:rPr>
          <w:b/>
        </w:rPr>
        <w:t>Tim</w:t>
      </w:r>
      <w:r>
        <w:t>?</w:t>
      </w:r>
    </w:p>
  </w:comment>
  <w:comment w:id="512" w:author="Tim Runcie" w:date="2012-09-12T08:03:00Z" w:initials="TR">
    <w:p w:rsidR="00E03D6C" w:rsidRDefault="00E03D6C">
      <w:pPr>
        <w:pStyle w:val="CommentText"/>
      </w:pPr>
      <w:r>
        <w:rPr>
          <w:rStyle w:val="CommentReference"/>
        </w:rPr>
        <w:annotationRef/>
      </w:r>
      <w:r>
        <w:t>For is fine.</w:t>
      </w:r>
    </w:p>
  </w:comment>
  <w:comment w:id="558" w:author="Jeff Jacobson" w:date="2012-08-30T09:38:00Z" w:initials="JJ">
    <w:p w:rsidR="008C64FB" w:rsidRPr="00151A69" w:rsidRDefault="008C64FB">
      <w:pPr>
        <w:pStyle w:val="CommentText"/>
        <w:rPr>
          <w:b/>
        </w:rPr>
      </w:pPr>
      <w:r>
        <w:rPr>
          <w:rStyle w:val="CommentReference"/>
        </w:rPr>
        <w:annotationRef/>
      </w:r>
      <w:r w:rsidRPr="00151A69">
        <w:rPr>
          <w:b/>
        </w:rPr>
        <w:t>Tim</w:t>
      </w:r>
    </w:p>
  </w:comment>
  <w:comment w:id="560" w:author="Tim Runcie" w:date="2012-09-12T08:04:00Z" w:initials="TR">
    <w:p w:rsidR="00E03D6C" w:rsidRDefault="00E03D6C">
      <w:pPr>
        <w:pStyle w:val="CommentText"/>
      </w:pPr>
      <w:r>
        <w:rPr>
          <w:rStyle w:val="CommentReference"/>
        </w:rPr>
        <w:annotationRef/>
      </w:r>
      <w:r>
        <w:t>Added text to clarify</w:t>
      </w:r>
    </w:p>
  </w:comment>
  <w:comment w:id="568" w:author="Jeff Jacobson" w:date="2012-08-30T09:40:00Z" w:initials="JJ">
    <w:p w:rsidR="008C64FB" w:rsidRDefault="008C64FB">
      <w:pPr>
        <w:pStyle w:val="CommentText"/>
      </w:pPr>
      <w:r>
        <w:rPr>
          <w:rStyle w:val="CommentReference"/>
        </w:rPr>
        <w:annotationRef/>
      </w:r>
      <w:r>
        <w:t>Yes. Ok.</w:t>
      </w:r>
    </w:p>
  </w:comment>
  <w:comment w:id="672" w:author="Tim Runcie" w:date="2012-09-12T08:04:00Z" w:initials="TR">
    <w:p w:rsidR="00CF7229" w:rsidRDefault="00CF7229">
      <w:pPr>
        <w:pStyle w:val="CommentText"/>
      </w:pPr>
      <w:r>
        <w:rPr>
          <w:rStyle w:val="CommentReference"/>
        </w:rPr>
        <w:annotationRef/>
      </w:r>
      <w:r>
        <w:t>Clarified.</w:t>
      </w:r>
    </w:p>
  </w:comment>
  <w:comment w:id="675" w:author="Jeff Jacobson" w:date="2012-08-30T09:47:00Z" w:initials="JJ">
    <w:p w:rsidR="008C64FB" w:rsidRDefault="008C64FB">
      <w:pPr>
        <w:pStyle w:val="CommentText"/>
      </w:pPr>
      <w:r>
        <w:rPr>
          <w:rStyle w:val="CommentReference"/>
        </w:rPr>
        <w:annotationRef/>
      </w:r>
      <w:r w:rsidRPr="00DD56A4">
        <w:rPr>
          <w:b/>
        </w:rPr>
        <w:t>Tim</w:t>
      </w:r>
      <w:r>
        <w:t>.</w:t>
      </w:r>
    </w:p>
  </w:comment>
  <w:comment w:id="814" w:author="Jeff Jacobson" w:date="2012-08-30T11:03:00Z" w:initials="JJ">
    <w:p w:rsidR="008C64FB" w:rsidRDefault="008C64FB">
      <w:pPr>
        <w:pStyle w:val="CommentText"/>
      </w:pPr>
      <w:r>
        <w:rPr>
          <w:rStyle w:val="CommentReference"/>
        </w:rPr>
        <w:annotationRef/>
      </w:r>
      <w:r>
        <w:t xml:space="preserve">“Project Server” certainly needs caps. </w:t>
      </w:r>
      <w:r w:rsidRPr="000745F3">
        <w:rPr>
          <w:b/>
        </w:rPr>
        <w:t>Tim</w:t>
      </w:r>
      <w:r>
        <w:t>, is the “Proposal and Resource Plan”</w:t>
      </w:r>
      <w:r w:rsidR="000745F3">
        <w:t xml:space="preserve"> a proper product, or just a feature?</w:t>
      </w:r>
    </w:p>
  </w:comment>
  <w:comment w:id="816" w:author="Tim Runcie" w:date="2012-09-12T08:05:00Z" w:initials="TR">
    <w:p w:rsidR="00CF7229" w:rsidRDefault="00CF7229">
      <w:pPr>
        <w:pStyle w:val="CommentText"/>
      </w:pPr>
      <w:r>
        <w:rPr>
          <w:rStyle w:val="CommentReference"/>
        </w:rPr>
        <w:annotationRef/>
      </w:r>
      <w:r>
        <w:t>Yes, they are named components within Project Server</w:t>
      </w:r>
    </w:p>
  </w:comment>
  <w:comment w:id="870" w:author="Jeff Jacobson" w:date="2012-08-30T11:06:00Z" w:initials="JJ">
    <w:p w:rsidR="00062DE7" w:rsidRPr="00062DE7" w:rsidRDefault="00062DE7">
      <w:pPr>
        <w:pStyle w:val="CommentText"/>
        <w:rPr>
          <w:b/>
        </w:rPr>
      </w:pPr>
      <w:r>
        <w:rPr>
          <w:rStyle w:val="CommentReference"/>
        </w:rPr>
        <w:annotationRef/>
      </w:r>
      <w:r w:rsidRPr="00062DE7">
        <w:rPr>
          <w:b/>
        </w:rPr>
        <w:t>Tim</w:t>
      </w:r>
    </w:p>
  </w:comment>
  <w:comment w:id="872" w:author="Tim Runcie" w:date="2012-09-12T08:06:00Z" w:initials="TR">
    <w:p w:rsidR="00250F77" w:rsidRDefault="00250F77">
      <w:pPr>
        <w:pStyle w:val="CommentText"/>
      </w:pPr>
      <w:r>
        <w:rPr>
          <w:rStyle w:val="CommentReference"/>
        </w:rPr>
        <w:annotationRef/>
      </w:r>
      <w:r>
        <w:t>Broke this up, clarified, but not much more can be done to this.</w:t>
      </w:r>
    </w:p>
  </w:comment>
  <w:comment w:id="1162" w:author="Tim Runcie" w:date="2012-09-12T08:09:00Z" w:initials="TR">
    <w:p w:rsidR="00625444" w:rsidRDefault="00625444">
      <w:pPr>
        <w:pStyle w:val="CommentText"/>
      </w:pPr>
      <w:r>
        <w:rPr>
          <w:rStyle w:val="CommentReference"/>
        </w:rPr>
        <w:annotationRef/>
      </w:r>
      <w:r>
        <w:t>Added more text to clarify.</w:t>
      </w:r>
    </w:p>
  </w:comment>
  <w:comment w:id="1160" w:author="Jeff Jacobson" w:date="2012-08-30T11:30:00Z" w:initials="JJ">
    <w:p w:rsidR="0057256C" w:rsidRPr="0057256C" w:rsidRDefault="0057256C">
      <w:pPr>
        <w:pStyle w:val="CommentText"/>
        <w:rPr>
          <w:b/>
        </w:rPr>
      </w:pPr>
      <w:r>
        <w:rPr>
          <w:rStyle w:val="CommentReference"/>
        </w:rPr>
        <w:annotationRef/>
      </w:r>
      <w:r w:rsidRPr="0057256C">
        <w:rPr>
          <w:b/>
        </w:rPr>
        <w:t>Tim</w:t>
      </w:r>
      <w:r>
        <w:t>.</w:t>
      </w:r>
    </w:p>
  </w:comment>
  <w:comment w:id="1231" w:author="Jeff Jacobson" w:date="2012-08-30T12:03:00Z" w:initials="JJ">
    <w:p w:rsidR="00501147" w:rsidRDefault="00501147">
      <w:pPr>
        <w:pStyle w:val="CommentText"/>
      </w:pPr>
      <w:r>
        <w:rPr>
          <w:rStyle w:val="CommentReference"/>
        </w:rPr>
        <w:annotationRef/>
      </w:r>
      <w:r>
        <w:t>Shorthand for Microsoft Project</w:t>
      </w:r>
      <w:r w:rsidR="00B25BD5">
        <w:t>. Keep as is.</w:t>
      </w:r>
    </w:p>
  </w:comment>
  <w:comment w:id="1320" w:author="Jeff Jacobson" w:date="2012-08-30T11:39:00Z" w:initials="JJ">
    <w:p w:rsidR="001257BB" w:rsidRDefault="001257BB">
      <w:pPr>
        <w:pStyle w:val="CommentText"/>
      </w:pPr>
      <w:r>
        <w:rPr>
          <w:rStyle w:val="CommentReference"/>
        </w:rPr>
        <w:annotationRef/>
      </w:r>
      <w:r w:rsidRPr="001257BB">
        <w:rPr>
          <w:b/>
        </w:rPr>
        <w:t>Tim</w:t>
      </w:r>
      <w:r>
        <w:t>.</w:t>
      </w:r>
    </w:p>
  </w:comment>
  <w:comment w:id="1318" w:author="Tim Runcie" w:date="2012-09-12T08:10:00Z" w:initials="TR">
    <w:p w:rsidR="00625444" w:rsidRDefault="00625444">
      <w:pPr>
        <w:pStyle w:val="CommentText"/>
      </w:pPr>
      <w:r>
        <w:rPr>
          <w:rStyle w:val="CommentReference"/>
        </w:rPr>
        <w:annotationRef/>
      </w:r>
      <w:r>
        <w:t>Introduced.</w:t>
      </w:r>
    </w:p>
  </w:comment>
</w:comments>
</file>

<file path=word/customizations.xml><?xml version="1.0" encoding="utf-8"?>
<wne:tcg xmlns:r="http://schemas.openxmlformats.org/officeDocument/2006/relationships" xmlns:wne="http://schemas.microsoft.com/office/word/2006/wordml">
  <wne:keymaps>
    <wne:keymap wne:kcmPrimary="0428">
      <wne:fci wne:fciName="ParaDown" wne:swArg="0000"/>
    </wne:keymap>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4"/>
    </wne:keymap>
    <wne:keymap wne:kcmPrimary="0436">
      <wne:acd wne:acdName="acd5"/>
    </wne:keymap>
    <wne:keymap wne:kcmPrimary="0442">
      <wne:acd wne:acdName="acd7"/>
    </wne:keymap>
    <wne:keymap wne:kcmPrimary="0443">
      <wne:acd wne:acdName="acd10"/>
    </wne:keymap>
    <wne:keymap wne:kcmPrimary="0444">
      <wne:macro wne:macroName="WILEYSD2007.INSERT_QUERY_INTO_TEXT.DIRECTIVE_PARAGRAPH"/>
    </wne:keymap>
    <wne:keymap wne:kcmPrimary="0446">
      <wne:macro wne:macroName="WILEYSD2007.FEATURES.FEATURESHORTCUT"/>
    </wne:keymap>
    <wne:keymap wne:kcmPrimary="0449">
      <wne:macro wne:macroName="WILEYSD2007.INSERT_QUERY_INTO_TEXT.QUERY_INLINE"/>
    </wne:keymap>
    <wne:keymap wne:kcmPrimary="044E">
      <wne:acd wne:acdName="acd8"/>
    </wne:keymap>
    <wne:keymap wne:kcmPrimary="0450">
      <wne:acd wne:acdName="acd6"/>
    </wne:keymap>
    <wne:keymap wne:kcmPrimary="0451">
      <wne:macro wne:macroName="WILEYSD2007.INSERT_QUERY_INTO_TEXT.QUERY_PARAGRAPH"/>
    </wne:keymap>
    <wne:keymap wne:kcmPrimary="0453">
      <wne:acd wne:acdName="acd11"/>
    </wne:keymap>
    <wne:keymap wne:kcmPrimary="0454">
      <wne:macro wne:macroName="WILEYSD2007.FEATURES.FEATURESHORTCUT"/>
    </wne:keymap>
    <wne:keymap wne:kcmPrimary="0455">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gBIADEA" wne:acdName="acd0" wne:fciIndexBasedOn="0065"/>
    <wne:acd wne:argValue="AgBIADIA" wne:acdName="acd1" wne:fciIndexBasedOn="0065"/>
    <wne:acd wne:argValue="AgBIADMA" wne:acdName="acd2" wne:fciIndexBasedOn="0065"/>
    <wne:acd wne:argValue="AgBIADQA" wne:acdName="acd3" wne:fciIndexBasedOn="0065"/>
    <wne:acd wne:argValue="AgBIADUA" wne:acdName="acd4" wne:fciIndexBasedOn="0065"/>
    <wne:acd wne:argValue="AgBIADYA" wne:acdName="acd5" wne:fciIndexBasedOn="0065"/>
    <wne:acd wne:argValue="AgBQAGEAcgBhAA==" wne:acdName="acd6" wne:fciIndexBasedOn="0065"/>
    <wne:acd wne:argValue="AgBMAGkAcwB0AEIAdQBsAGwAZQB0AGUAZAA=" wne:acdName="acd7" wne:fciIndexBasedOn="0065"/>
    <wne:acd wne:argValue="AgBMAGkAcwB0AE4AdQBtAGIAZQByAGUAZAA=" wne:acdName="acd8" wne:fciIndexBasedOn="0065"/>
    <wne:acd wne:argValue="AgBMAGkAcwB0AFUAbgBtAGEAcgBrAGUAZAA=" wne:acdName="acd9" wne:fciIndexBasedOn="0065"/>
    <wne:acd wne:argValue="AgBUAGEAYgBsAGUAQwBhAHAAdABpAG8AbgA=" wne:acdName="acd10" wne:fciIndexBasedOn="0065"/>
    <wne:acd wne:argValue="AgBTAGwAdQBnAA==" wne:acdName="acd1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734" w:rsidRDefault="00584734" w:rsidP="007041DC">
      <w:pPr>
        <w:spacing w:after="0" w:line="240" w:lineRule="auto"/>
      </w:pPr>
      <w:r>
        <w:separator/>
      </w:r>
    </w:p>
  </w:endnote>
  <w:endnote w:type="continuationSeparator" w:id="0">
    <w:p w:rsidR="00584734" w:rsidRDefault="00584734" w:rsidP="00704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altName w:val="Times New Roman"/>
    <w:charset w:val="00"/>
    <w:family w:val="auto"/>
    <w:pitch w:val="variable"/>
    <w:sig w:usb0="03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B" w:rsidRDefault="008C64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B" w:rsidRDefault="008C64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B" w:rsidRDefault="008C64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734" w:rsidRDefault="00584734" w:rsidP="007041DC">
      <w:pPr>
        <w:spacing w:after="0" w:line="240" w:lineRule="auto"/>
      </w:pPr>
      <w:r>
        <w:separator/>
      </w:r>
    </w:p>
  </w:footnote>
  <w:footnote w:type="continuationSeparator" w:id="0">
    <w:p w:rsidR="00584734" w:rsidRDefault="00584734" w:rsidP="007041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B" w:rsidRDefault="008C64FB" w:rsidP="0041020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64FB" w:rsidRDefault="008C64FB" w:rsidP="00562FA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B" w:rsidRDefault="008C64FB" w:rsidP="0041020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5444">
      <w:rPr>
        <w:rStyle w:val="PageNumber"/>
        <w:noProof/>
      </w:rPr>
      <w:t>102</w:t>
    </w:r>
    <w:r>
      <w:rPr>
        <w:rStyle w:val="PageNumber"/>
      </w:rPr>
      <w:fldChar w:fldCharType="end"/>
    </w:r>
  </w:p>
  <w:p w:rsidR="008C64FB" w:rsidRDefault="008C64FB" w:rsidP="00562FA8">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B" w:rsidRDefault="008C64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4">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9">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0">
    <w:nsid w:val="02214D4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741415"/>
    <w:multiLevelType w:val="hybridMultilevel"/>
    <w:tmpl w:val="3EACD4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2EF1D50"/>
    <w:multiLevelType w:val="hybridMultilevel"/>
    <w:tmpl w:val="8C703902"/>
    <w:lvl w:ilvl="0" w:tplc="7E34308E">
      <w:start w:val="1"/>
      <w:numFmt w:val="bullet"/>
      <w:lvlText w:val=""/>
      <w:lvlJc w:val="left"/>
      <w:pPr>
        <w:tabs>
          <w:tab w:val="num" w:pos="720"/>
        </w:tabs>
        <w:ind w:left="720" w:hanging="72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98B15B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nsid w:val="19C560CB"/>
    <w:multiLevelType w:val="hybridMultilevel"/>
    <w:tmpl w:val="2CC87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1DF6280D"/>
    <w:multiLevelType w:val="hybridMultilevel"/>
    <w:tmpl w:val="6C2E7894"/>
    <w:lvl w:ilvl="0" w:tplc="AF8658D4">
      <w:start w:val="1"/>
      <w:numFmt w:val="bullet"/>
      <w:lvlText w:val=""/>
      <w:lvlJc w:val="left"/>
      <w:pPr>
        <w:tabs>
          <w:tab w:val="num" w:pos="1200"/>
        </w:tabs>
        <w:ind w:left="1200" w:hanging="360"/>
      </w:pPr>
      <w:rPr>
        <w:rFonts w:ascii="Wingdings" w:hAnsi="Wingdings"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0">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EE08A3"/>
    <w:multiLevelType w:val="hybridMultilevel"/>
    <w:tmpl w:val="76A4CE1A"/>
    <w:lvl w:ilvl="0" w:tplc="4FA8371C">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2">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8FC69AB"/>
    <w:multiLevelType w:val="hybridMultilevel"/>
    <w:tmpl w:val="2CBC7C12"/>
    <w:lvl w:ilvl="0" w:tplc="7A4C4EB8">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A07EDF"/>
    <w:multiLevelType w:val="hybridMultilevel"/>
    <w:tmpl w:val="A5D0CF6A"/>
    <w:lvl w:ilvl="0" w:tplc="8AB6D4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8">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40B2163"/>
    <w:multiLevelType w:val="hybridMultilevel"/>
    <w:tmpl w:val="07C6AEB2"/>
    <w:lvl w:ilvl="0" w:tplc="BF5EFF8E">
      <w:start w:val="1"/>
      <w:numFmt w:val="bullet"/>
      <w:lvlText w:val=""/>
      <w:lvlJc w:val="left"/>
      <w:pPr>
        <w:tabs>
          <w:tab w:val="num" w:pos="1920"/>
        </w:tabs>
        <w:ind w:left="3520" w:hanging="28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0E7EB3"/>
    <w:multiLevelType w:val="hybridMultilevel"/>
    <w:tmpl w:val="EA161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5170A88"/>
    <w:multiLevelType w:val="hybridMultilevel"/>
    <w:tmpl w:val="68A874F8"/>
    <w:lvl w:ilvl="0" w:tplc="1A963DF8">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nsid w:val="55BA0834"/>
    <w:multiLevelType w:val="hybridMultilevel"/>
    <w:tmpl w:val="B8E2632E"/>
    <w:lvl w:ilvl="0" w:tplc="04090001">
      <w:start w:val="1"/>
      <w:numFmt w:val="bullet"/>
      <w:lvlText w:val=""/>
      <w:lvlJc w:val="left"/>
      <w:pPr>
        <w:tabs>
          <w:tab w:val="num" w:pos="1200"/>
        </w:tabs>
        <w:ind w:left="1200" w:hanging="360"/>
      </w:pPr>
      <w:rPr>
        <w:rFonts w:ascii="Symbol" w:hAnsi="Symbol"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5">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710F66"/>
    <w:multiLevelType w:val="hybridMultilevel"/>
    <w:tmpl w:val="D4B0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5FD40A0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82B1672"/>
    <w:multiLevelType w:val="multilevel"/>
    <w:tmpl w:val="6C2E7894"/>
    <w:lvl w:ilvl="0">
      <w:start w:val="1"/>
      <w:numFmt w:val="bullet"/>
      <w:lvlText w:val=""/>
      <w:lvlJc w:val="left"/>
      <w:pPr>
        <w:tabs>
          <w:tab w:val="num" w:pos="1200"/>
        </w:tabs>
        <w:ind w:left="1200" w:hanging="360"/>
      </w:pPr>
      <w:rPr>
        <w:rFonts w:ascii="Wingdings" w:hAnsi="Wingdings" w:hint="default"/>
        <w:sz w:val="32"/>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42">
    <w:nsid w:val="6D2F0157"/>
    <w:multiLevelType w:val="hybridMultilevel"/>
    <w:tmpl w:val="38F81488"/>
    <w:lvl w:ilvl="0" w:tplc="48E02894">
      <w:start w:val="1"/>
      <w:numFmt w:val="bullet"/>
      <w:lvlText w:val="o"/>
      <w:lvlJc w:val="left"/>
      <w:pPr>
        <w:tabs>
          <w:tab w:val="num" w:pos="1440"/>
        </w:tabs>
        <w:ind w:left="720" w:firstLine="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39"/>
  </w:num>
  <w:num w:numId="2">
    <w:abstractNumId w:val="25"/>
  </w:num>
  <w:num w:numId="3">
    <w:abstractNumId w:val="29"/>
  </w:num>
  <w:num w:numId="4">
    <w:abstractNumId w:val="23"/>
  </w:num>
  <w:num w:numId="5">
    <w:abstractNumId w:val="11"/>
  </w:num>
  <w:num w:numId="6">
    <w:abstractNumId w:val="37"/>
  </w:num>
  <w:num w:numId="7">
    <w:abstractNumId w:val="14"/>
  </w:num>
  <w:num w:numId="8">
    <w:abstractNumId w:val="40"/>
  </w:num>
  <w:num w:numId="9">
    <w:abstractNumId w:val="31"/>
  </w:num>
  <w:num w:numId="10">
    <w:abstractNumId w:val="18"/>
  </w:num>
  <w:num w:numId="11">
    <w:abstractNumId w:val="15"/>
  </w:num>
  <w:num w:numId="12">
    <w:abstractNumId w:val="22"/>
  </w:num>
  <w:num w:numId="13">
    <w:abstractNumId w:val="33"/>
  </w:num>
  <w:num w:numId="14">
    <w:abstractNumId w:val="24"/>
  </w:num>
  <w:num w:numId="15">
    <w:abstractNumId w:val="10"/>
  </w:num>
  <w:num w:numId="16">
    <w:abstractNumId w:val="38"/>
  </w:num>
  <w:num w:numId="17">
    <w:abstractNumId w:val="16"/>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0"/>
  </w:num>
  <w:num w:numId="28">
    <w:abstractNumId w:val="9"/>
  </w:num>
  <w:num w:numId="29">
    <w:abstractNumId w:val="35"/>
  </w:num>
  <w:num w:numId="30">
    <w:abstractNumId w:val="28"/>
  </w:num>
  <w:num w:numId="31">
    <w:abstractNumId w:val="13"/>
  </w:num>
  <w:num w:numId="32">
    <w:abstractNumId w:val="30"/>
  </w:num>
  <w:num w:numId="33">
    <w:abstractNumId w:val="42"/>
  </w:num>
  <w:num w:numId="34">
    <w:abstractNumId w:val="26"/>
  </w:num>
  <w:num w:numId="35">
    <w:abstractNumId w:val="32"/>
  </w:num>
  <w:num w:numId="36">
    <w:abstractNumId w:val="17"/>
  </w:num>
  <w:num w:numId="37">
    <w:abstractNumId w:val="36"/>
  </w:num>
  <w:num w:numId="38">
    <w:abstractNumId w:val="12"/>
  </w:num>
  <w:num w:numId="39">
    <w:abstractNumId w:val="27"/>
  </w:num>
  <w:num w:numId="40">
    <w:abstractNumId w:val="21"/>
  </w:num>
  <w:num w:numId="41">
    <w:abstractNumId w:val="19"/>
  </w:num>
  <w:num w:numId="42">
    <w:abstractNumId w:val="41"/>
  </w:num>
  <w:num w:numId="43">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documentProtection w:edit="trackedChanges" w:enforcement="1" w:cryptProviderType="rsaFull" w:cryptAlgorithmClass="hash" w:cryptAlgorithmType="typeAny" w:cryptAlgorithmSid="4" w:cryptSpinCount="100000" w:hash="BE8eoQSt3n2mrejvgoGO5CPuZuU=" w:salt="bL0cGSqcfFXG3eo2OPkY+A=="/>
  <w:styleLockTheme/>
  <w:styleLockQFSet/>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1C9"/>
    <w:rsid w:val="000015ED"/>
    <w:rsid w:val="0000469A"/>
    <w:rsid w:val="00004F4D"/>
    <w:rsid w:val="0000583B"/>
    <w:rsid w:val="000079E8"/>
    <w:rsid w:val="00007C08"/>
    <w:rsid w:val="00011208"/>
    <w:rsid w:val="00012E02"/>
    <w:rsid w:val="000139C0"/>
    <w:rsid w:val="00014662"/>
    <w:rsid w:val="00014E82"/>
    <w:rsid w:val="00015007"/>
    <w:rsid w:val="000203AF"/>
    <w:rsid w:val="00020F6A"/>
    <w:rsid w:val="0002162A"/>
    <w:rsid w:val="00030425"/>
    <w:rsid w:val="00031533"/>
    <w:rsid w:val="00033FAC"/>
    <w:rsid w:val="00036AFD"/>
    <w:rsid w:val="00037DC3"/>
    <w:rsid w:val="0004009A"/>
    <w:rsid w:val="00040C65"/>
    <w:rsid w:val="0004525E"/>
    <w:rsid w:val="000478CB"/>
    <w:rsid w:val="00050754"/>
    <w:rsid w:val="0005469D"/>
    <w:rsid w:val="000573B9"/>
    <w:rsid w:val="00057451"/>
    <w:rsid w:val="00061C3D"/>
    <w:rsid w:val="00062A76"/>
    <w:rsid w:val="00062DE7"/>
    <w:rsid w:val="00063462"/>
    <w:rsid w:val="00064998"/>
    <w:rsid w:val="0006550A"/>
    <w:rsid w:val="0007316D"/>
    <w:rsid w:val="000745F3"/>
    <w:rsid w:val="0007460C"/>
    <w:rsid w:val="00076835"/>
    <w:rsid w:val="00080363"/>
    <w:rsid w:val="000826BD"/>
    <w:rsid w:val="000839EC"/>
    <w:rsid w:val="000873EE"/>
    <w:rsid w:val="00093D59"/>
    <w:rsid w:val="00097FEB"/>
    <w:rsid w:val="000A22D6"/>
    <w:rsid w:val="000A44C6"/>
    <w:rsid w:val="000A76D0"/>
    <w:rsid w:val="000B0B11"/>
    <w:rsid w:val="000B20EF"/>
    <w:rsid w:val="000B2226"/>
    <w:rsid w:val="000C1139"/>
    <w:rsid w:val="000C1ED5"/>
    <w:rsid w:val="000C3543"/>
    <w:rsid w:val="000C748C"/>
    <w:rsid w:val="000D0A2A"/>
    <w:rsid w:val="000D5AD8"/>
    <w:rsid w:val="000D5D21"/>
    <w:rsid w:val="000D6459"/>
    <w:rsid w:val="000E159E"/>
    <w:rsid w:val="000E193D"/>
    <w:rsid w:val="000E2AFD"/>
    <w:rsid w:val="000E4592"/>
    <w:rsid w:val="000E68A3"/>
    <w:rsid w:val="000E7F86"/>
    <w:rsid w:val="000F2610"/>
    <w:rsid w:val="000F4C8D"/>
    <w:rsid w:val="000F4F0D"/>
    <w:rsid w:val="000F664A"/>
    <w:rsid w:val="000F6C66"/>
    <w:rsid w:val="000F7F7A"/>
    <w:rsid w:val="00105409"/>
    <w:rsid w:val="00105A95"/>
    <w:rsid w:val="00106359"/>
    <w:rsid w:val="001115CC"/>
    <w:rsid w:val="00111A23"/>
    <w:rsid w:val="00112E12"/>
    <w:rsid w:val="00113659"/>
    <w:rsid w:val="0011526B"/>
    <w:rsid w:val="00117AD4"/>
    <w:rsid w:val="00120BD1"/>
    <w:rsid w:val="00122D89"/>
    <w:rsid w:val="001257BB"/>
    <w:rsid w:val="00127B4B"/>
    <w:rsid w:val="00133169"/>
    <w:rsid w:val="00133622"/>
    <w:rsid w:val="00134592"/>
    <w:rsid w:val="00136C93"/>
    <w:rsid w:val="0013732A"/>
    <w:rsid w:val="001407AB"/>
    <w:rsid w:val="00141DBA"/>
    <w:rsid w:val="00146D5D"/>
    <w:rsid w:val="00147709"/>
    <w:rsid w:val="00150B86"/>
    <w:rsid w:val="00151A69"/>
    <w:rsid w:val="00152709"/>
    <w:rsid w:val="0015337E"/>
    <w:rsid w:val="001541DD"/>
    <w:rsid w:val="001550F9"/>
    <w:rsid w:val="00155C9A"/>
    <w:rsid w:val="0015684A"/>
    <w:rsid w:val="00161225"/>
    <w:rsid w:val="00162833"/>
    <w:rsid w:val="00162AE0"/>
    <w:rsid w:val="00163E73"/>
    <w:rsid w:val="001643DC"/>
    <w:rsid w:val="001649C6"/>
    <w:rsid w:val="001651E5"/>
    <w:rsid w:val="001679AB"/>
    <w:rsid w:val="00170D06"/>
    <w:rsid w:val="00172D43"/>
    <w:rsid w:val="00175B96"/>
    <w:rsid w:val="00176643"/>
    <w:rsid w:val="0017790B"/>
    <w:rsid w:val="00181ED2"/>
    <w:rsid w:val="0018488B"/>
    <w:rsid w:val="00184C8B"/>
    <w:rsid w:val="00185350"/>
    <w:rsid w:val="00190FBF"/>
    <w:rsid w:val="0019512B"/>
    <w:rsid w:val="001954FC"/>
    <w:rsid w:val="001A083C"/>
    <w:rsid w:val="001A1216"/>
    <w:rsid w:val="001B1411"/>
    <w:rsid w:val="001B30E6"/>
    <w:rsid w:val="001B383C"/>
    <w:rsid w:val="001B53F5"/>
    <w:rsid w:val="001B6496"/>
    <w:rsid w:val="001C3071"/>
    <w:rsid w:val="001C46B6"/>
    <w:rsid w:val="001C4B45"/>
    <w:rsid w:val="001C4E3F"/>
    <w:rsid w:val="001C5EE2"/>
    <w:rsid w:val="001C7300"/>
    <w:rsid w:val="001C74B4"/>
    <w:rsid w:val="001C761E"/>
    <w:rsid w:val="001C796D"/>
    <w:rsid w:val="001D44D2"/>
    <w:rsid w:val="001D4D38"/>
    <w:rsid w:val="001D581A"/>
    <w:rsid w:val="001E2945"/>
    <w:rsid w:val="001E46B1"/>
    <w:rsid w:val="001F14F8"/>
    <w:rsid w:val="001F241A"/>
    <w:rsid w:val="001F3C99"/>
    <w:rsid w:val="001F749B"/>
    <w:rsid w:val="002000E2"/>
    <w:rsid w:val="00200D0A"/>
    <w:rsid w:val="00200F0C"/>
    <w:rsid w:val="00202BAE"/>
    <w:rsid w:val="00203597"/>
    <w:rsid w:val="00206C38"/>
    <w:rsid w:val="002073E1"/>
    <w:rsid w:val="0021342F"/>
    <w:rsid w:val="00213DF5"/>
    <w:rsid w:val="002140BF"/>
    <w:rsid w:val="0021543D"/>
    <w:rsid w:val="00216F3C"/>
    <w:rsid w:val="0021779E"/>
    <w:rsid w:val="00217CBC"/>
    <w:rsid w:val="00220950"/>
    <w:rsid w:val="00220C29"/>
    <w:rsid w:val="002222F8"/>
    <w:rsid w:val="00222D7C"/>
    <w:rsid w:val="0022318F"/>
    <w:rsid w:val="002258CD"/>
    <w:rsid w:val="002300B1"/>
    <w:rsid w:val="002300FA"/>
    <w:rsid w:val="002306BD"/>
    <w:rsid w:val="00232D4A"/>
    <w:rsid w:val="00233A61"/>
    <w:rsid w:val="00233DF4"/>
    <w:rsid w:val="00235D00"/>
    <w:rsid w:val="00236126"/>
    <w:rsid w:val="00240F4A"/>
    <w:rsid w:val="0024166C"/>
    <w:rsid w:val="00243BC2"/>
    <w:rsid w:val="0024526A"/>
    <w:rsid w:val="002461A7"/>
    <w:rsid w:val="00250B8E"/>
    <w:rsid w:val="00250F77"/>
    <w:rsid w:val="00251414"/>
    <w:rsid w:val="0025154B"/>
    <w:rsid w:val="00252D31"/>
    <w:rsid w:val="00252D40"/>
    <w:rsid w:val="002546F3"/>
    <w:rsid w:val="00257A1A"/>
    <w:rsid w:val="00271A14"/>
    <w:rsid w:val="00271AF0"/>
    <w:rsid w:val="00273BF8"/>
    <w:rsid w:val="002745ED"/>
    <w:rsid w:val="00286192"/>
    <w:rsid w:val="00286A5E"/>
    <w:rsid w:val="00286EB0"/>
    <w:rsid w:val="002878D1"/>
    <w:rsid w:val="0029142D"/>
    <w:rsid w:val="0029319B"/>
    <w:rsid w:val="002941E2"/>
    <w:rsid w:val="002955B6"/>
    <w:rsid w:val="00297B65"/>
    <w:rsid w:val="002A12D2"/>
    <w:rsid w:val="002A2C4B"/>
    <w:rsid w:val="002A5871"/>
    <w:rsid w:val="002A7F6F"/>
    <w:rsid w:val="002B098B"/>
    <w:rsid w:val="002B2682"/>
    <w:rsid w:val="002B452D"/>
    <w:rsid w:val="002B4A96"/>
    <w:rsid w:val="002B5FFC"/>
    <w:rsid w:val="002C0E59"/>
    <w:rsid w:val="002C3917"/>
    <w:rsid w:val="002C5DEC"/>
    <w:rsid w:val="002C6CE9"/>
    <w:rsid w:val="002C70A9"/>
    <w:rsid w:val="002D1172"/>
    <w:rsid w:val="002D69CE"/>
    <w:rsid w:val="002D71C7"/>
    <w:rsid w:val="002E1D73"/>
    <w:rsid w:val="002E44D9"/>
    <w:rsid w:val="002E4CE4"/>
    <w:rsid w:val="002E4F23"/>
    <w:rsid w:val="002E55BB"/>
    <w:rsid w:val="002E655D"/>
    <w:rsid w:val="002E7532"/>
    <w:rsid w:val="002F06A4"/>
    <w:rsid w:val="002F6F96"/>
    <w:rsid w:val="0030054D"/>
    <w:rsid w:val="00303FAC"/>
    <w:rsid w:val="00307CB8"/>
    <w:rsid w:val="003118C0"/>
    <w:rsid w:val="0031517D"/>
    <w:rsid w:val="00315905"/>
    <w:rsid w:val="00316329"/>
    <w:rsid w:val="003163FE"/>
    <w:rsid w:val="0031727F"/>
    <w:rsid w:val="0031783C"/>
    <w:rsid w:val="00323062"/>
    <w:rsid w:val="00325955"/>
    <w:rsid w:val="003339C8"/>
    <w:rsid w:val="00334347"/>
    <w:rsid w:val="0033567E"/>
    <w:rsid w:val="0033602D"/>
    <w:rsid w:val="00340CF2"/>
    <w:rsid w:val="00343326"/>
    <w:rsid w:val="00343896"/>
    <w:rsid w:val="00344572"/>
    <w:rsid w:val="00344770"/>
    <w:rsid w:val="003473DF"/>
    <w:rsid w:val="00351106"/>
    <w:rsid w:val="00354E9D"/>
    <w:rsid w:val="003555D0"/>
    <w:rsid w:val="003564A2"/>
    <w:rsid w:val="003578EC"/>
    <w:rsid w:val="0036015B"/>
    <w:rsid w:val="003631EB"/>
    <w:rsid w:val="00370D94"/>
    <w:rsid w:val="0037241C"/>
    <w:rsid w:val="00373888"/>
    <w:rsid w:val="0037691D"/>
    <w:rsid w:val="00380A55"/>
    <w:rsid w:val="003847A3"/>
    <w:rsid w:val="00390B62"/>
    <w:rsid w:val="00392F0F"/>
    <w:rsid w:val="003952C2"/>
    <w:rsid w:val="00396A6C"/>
    <w:rsid w:val="0039799E"/>
    <w:rsid w:val="003A01EA"/>
    <w:rsid w:val="003A134A"/>
    <w:rsid w:val="003A222A"/>
    <w:rsid w:val="003A3295"/>
    <w:rsid w:val="003A3D35"/>
    <w:rsid w:val="003A5381"/>
    <w:rsid w:val="003A5A6C"/>
    <w:rsid w:val="003A64BA"/>
    <w:rsid w:val="003A7D51"/>
    <w:rsid w:val="003B097F"/>
    <w:rsid w:val="003B1437"/>
    <w:rsid w:val="003B15A0"/>
    <w:rsid w:val="003B2D65"/>
    <w:rsid w:val="003C0F0B"/>
    <w:rsid w:val="003C1613"/>
    <w:rsid w:val="003C40C9"/>
    <w:rsid w:val="003C6105"/>
    <w:rsid w:val="003C6CC9"/>
    <w:rsid w:val="003C7086"/>
    <w:rsid w:val="003D5621"/>
    <w:rsid w:val="003D5E2A"/>
    <w:rsid w:val="003E1169"/>
    <w:rsid w:val="003E1453"/>
    <w:rsid w:val="003E1CA3"/>
    <w:rsid w:val="003E2180"/>
    <w:rsid w:val="003E2940"/>
    <w:rsid w:val="003E4640"/>
    <w:rsid w:val="003E5958"/>
    <w:rsid w:val="003E5D10"/>
    <w:rsid w:val="003F00C1"/>
    <w:rsid w:val="003F0E59"/>
    <w:rsid w:val="003F3058"/>
    <w:rsid w:val="003F4444"/>
    <w:rsid w:val="003F5859"/>
    <w:rsid w:val="00401FB8"/>
    <w:rsid w:val="004059E4"/>
    <w:rsid w:val="00405D47"/>
    <w:rsid w:val="00410200"/>
    <w:rsid w:val="004112EA"/>
    <w:rsid w:val="0041509C"/>
    <w:rsid w:val="00415A7E"/>
    <w:rsid w:val="004177C4"/>
    <w:rsid w:val="00420213"/>
    <w:rsid w:val="00420C6C"/>
    <w:rsid w:val="00421FC7"/>
    <w:rsid w:val="00424491"/>
    <w:rsid w:val="00425729"/>
    <w:rsid w:val="00425A07"/>
    <w:rsid w:val="00432445"/>
    <w:rsid w:val="0043420C"/>
    <w:rsid w:val="0044046F"/>
    <w:rsid w:val="004414C9"/>
    <w:rsid w:val="00441B20"/>
    <w:rsid w:val="00442016"/>
    <w:rsid w:val="00442FCE"/>
    <w:rsid w:val="00453910"/>
    <w:rsid w:val="00455253"/>
    <w:rsid w:val="00456045"/>
    <w:rsid w:val="00464106"/>
    <w:rsid w:val="004641DD"/>
    <w:rsid w:val="004666E9"/>
    <w:rsid w:val="00467BDD"/>
    <w:rsid w:val="00472A67"/>
    <w:rsid w:val="00474F9C"/>
    <w:rsid w:val="00475493"/>
    <w:rsid w:val="004755D1"/>
    <w:rsid w:val="0047649E"/>
    <w:rsid w:val="004772A9"/>
    <w:rsid w:val="004772FA"/>
    <w:rsid w:val="004803BC"/>
    <w:rsid w:val="004839B9"/>
    <w:rsid w:val="004841A6"/>
    <w:rsid w:val="00484C88"/>
    <w:rsid w:val="004862C6"/>
    <w:rsid w:val="00486FAA"/>
    <w:rsid w:val="004879B0"/>
    <w:rsid w:val="00490F7B"/>
    <w:rsid w:val="00492BDF"/>
    <w:rsid w:val="00494667"/>
    <w:rsid w:val="00495064"/>
    <w:rsid w:val="004A2BB3"/>
    <w:rsid w:val="004A453B"/>
    <w:rsid w:val="004A4B99"/>
    <w:rsid w:val="004B0854"/>
    <w:rsid w:val="004B08F8"/>
    <w:rsid w:val="004B133F"/>
    <w:rsid w:val="004B4BD4"/>
    <w:rsid w:val="004B5601"/>
    <w:rsid w:val="004B62F9"/>
    <w:rsid w:val="004B7A05"/>
    <w:rsid w:val="004C15C7"/>
    <w:rsid w:val="004C4C5B"/>
    <w:rsid w:val="004D531F"/>
    <w:rsid w:val="004E226A"/>
    <w:rsid w:val="004E529C"/>
    <w:rsid w:val="004E5642"/>
    <w:rsid w:val="004E699D"/>
    <w:rsid w:val="004F061D"/>
    <w:rsid w:val="004F47CD"/>
    <w:rsid w:val="00501147"/>
    <w:rsid w:val="00501285"/>
    <w:rsid w:val="00501D9E"/>
    <w:rsid w:val="00504469"/>
    <w:rsid w:val="00504A27"/>
    <w:rsid w:val="00506246"/>
    <w:rsid w:val="0050686B"/>
    <w:rsid w:val="00506EFD"/>
    <w:rsid w:val="00507BC7"/>
    <w:rsid w:val="005100AC"/>
    <w:rsid w:val="00512ED8"/>
    <w:rsid w:val="00514C17"/>
    <w:rsid w:val="005153AD"/>
    <w:rsid w:val="00515D7A"/>
    <w:rsid w:val="00524355"/>
    <w:rsid w:val="00526F44"/>
    <w:rsid w:val="005311D1"/>
    <w:rsid w:val="005363D0"/>
    <w:rsid w:val="00537D59"/>
    <w:rsid w:val="005414DE"/>
    <w:rsid w:val="00542212"/>
    <w:rsid w:val="00543EFA"/>
    <w:rsid w:val="00546FFA"/>
    <w:rsid w:val="00550BBC"/>
    <w:rsid w:val="00551310"/>
    <w:rsid w:val="00560772"/>
    <w:rsid w:val="00562FA8"/>
    <w:rsid w:val="005646C3"/>
    <w:rsid w:val="00570EC9"/>
    <w:rsid w:val="005710D0"/>
    <w:rsid w:val="00571B07"/>
    <w:rsid w:val="0057256C"/>
    <w:rsid w:val="005740CA"/>
    <w:rsid w:val="005832B8"/>
    <w:rsid w:val="005839E6"/>
    <w:rsid w:val="00584734"/>
    <w:rsid w:val="0058775B"/>
    <w:rsid w:val="00590FEC"/>
    <w:rsid w:val="00593C65"/>
    <w:rsid w:val="00594DD6"/>
    <w:rsid w:val="0059691B"/>
    <w:rsid w:val="005A01CF"/>
    <w:rsid w:val="005A20F0"/>
    <w:rsid w:val="005A2170"/>
    <w:rsid w:val="005A22CD"/>
    <w:rsid w:val="005B2F07"/>
    <w:rsid w:val="005B6157"/>
    <w:rsid w:val="005B6AFC"/>
    <w:rsid w:val="005C0F18"/>
    <w:rsid w:val="005C73D6"/>
    <w:rsid w:val="005C7BEC"/>
    <w:rsid w:val="005D1690"/>
    <w:rsid w:val="005D1753"/>
    <w:rsid w:val="005D236F"/>
    <w:rsid w:val="005D58D6"/>
    <w:rsid w:val="005D65AD"/>
    <w:rsid w:val="005D70C5"/>
    <w:rsid w:val="005D77C1"/>
    <w:rsid w:val="005E5867"/>
    <w:rsid w:val="005E7BAE"/>
    <w:rsid w:val="005F12F1"/>
    <w:rsid w:val="005F1833"/>
    <w:rsid w:val="005F1B5B"/>
    <w:rsid w:val="005F2BA4"/>
    <w:rsid w:val="005F6B39"/>
    <w:rsid w:val="005F74F2"/>
    <w:rsid w:val="005F7AA6"/>
    <w:rsid w:val="00600DB8"/>
    <w:rsid w:val="0060382E"/>
    <w:rsid w:val="00604617"/>
    <w:rsid w:val="0060497D"/>
    <w:rsid w:val="006053BB"/>
    <w:rsid w:val="006100DA"/>
    <w:rsid w:val="00611B75"/>
    <w:rsid w:val="00611FF6"/>
    <w:rsid w:val="00613139"/>
    <w:rsid w:val="00613A43"/>
    <w:rsid w:val="006153D4"/>
    <w:rsid w:val="00616297"/>
    <w:rsid w:val="006212AF"/>
    <w:rsid w:val="00623AB9"/>
    <w:rsid w:val="00624DA7"/>
    <w:rsid w:val="00625444"/>
    <w:rsid w:val="00625869"/>
    <w:rsid w:val="00625F4E"/>
    <w:rsid w:val="00627609"/>
    <w:rsid w:val="00630227"/>
    <w:rsid w:val="0063139C"/>
    <w:rsid w:val="0063191D"/>
    <w:rsid w:val="00634897"/>
    <w:rsid w:val="006349FD"/>
    <w:rsid w:val="006361CD"/>
    <w:rsid w:val="006367F4"/>
    <w:rsid w:val="00636A3F"/>
    <w:rsid w:val="00637993"/>
    <w:rsid w:val="006415EE"/>
    <w:rsid w:val="00641736"/>
    <w:rsid w:val="006459B6"/>
    <w:rsid w:val="0064604B"/>
    <w:rsid w:val="00651A1F"/>
    <w:rsid w:val="00653894"/>
    <w:rsid w:val="006572D7"/>
    <w:rsid w:val="00660824"/>
    <w:rsid w:val="00660DD2"/>
    <w:rsid w:val="00661C5D"/>
    <w:rsid w:val="006626F1"/>
    <w:rsid w:val="00663B30"/>
    <w:rsid w:val="00663BD6"/>
    <w:rsid w:val="0066440C"/>
    <w:rsid w:val="00664EF5"/>
    <w:rsid w:val="00667274"/>
    <w:rsid w:val="006703CD"/>
    <w:rsid w:val="006714F4"/>
    <w:rsid w:val="00673ACA"/>
    <w:rsid w:val="006803E2"/>
    <w:rsid w:val="0068311F"/>
    <w:rsid w:val="0068460C"/>
    <w:rsid w:val="00685473"/>
    <w:rsid w:val="00685B1B"/>
    <w:rsid w:val="00686277"/>
    <w:rsid w:val="006863F5"/>
    <w:rsid w:val="00686A62"/>
    <w:rsid w:val="00687385"/>
    <w:rsid w:val="00690B46"/>
    <w:rsid w:val="00693802"/>
    <w:rsid w:val="006944B5"/>
    <w:rsid w:val="00695A78"/>
    <w:rsid w:val="006961C9"/>
    <w:rsid w:val="00696A9C"/>
    <w:rsid w:val="006A3D32"/>
    <w:rsid w:val="006B38A9"/>
    <w:rsid w:val="006B3AD0"/>
    <w:rsid w:val="006B3D39"/>
    <w:rsid w:val="006B4886"/>
    <w:rsid w:val="006B5E00"/>
    <w:rsid w:val="006B6DA6"/>
    <w:rsid w:val="006C0CC4"/>
    <w:rsid w:val="006C608E"/>
    <w:rsid w:val="006D01D5"/>
    <w:rsid w:val="006D082F"/>
    <w:rsid w:val="006D40EC"/>
    <w:rsid w:val="006D6965"/>
    <w:rsid w:val="006E1015"/>
    <w:rsid w:val="006E1BF7"/>
    <w:rsid w:val="006E26BA"/>
    <w:rsid w:val="006E5207"/>
    <w:rsid w:val="006E55B5"/>
    <w:rsid w:val="006E7EB8"/>
    <w:rsid w:val="006F6A4B"/>
    <w:rsid w:val="00700378"/>
    <w:rsid w:val="00701F66"/>
    <w:rsid w:val="007022AA"/>
    <w:rsid w:val="007041DC"/>
    <w:rsid w:val="00705E47"/>
    <w:rsid w:val="00706175"/>
    <w:rsid w:val="00706215"/>
    <w:rsid w:val="0070713D"/>
    <w:rsid w:val="00711FBF"/>
    <w:rsid w:val="00712CA5"/>
    <w:rsid w:val="00713102"/>
    <w:rsid w:val="007159F0"/>
    <w:rsid w:val="00716FB9"/>
    <w:rsid w:val="0071727B"/>
    <w:rsid w:val="00717CA9"/>
    <w:rsid w:val="00720A8C"/>
    <w:rsid w:val="007248F3"/>
    <w:rsid w:val="00725FD5"/>
    <w:rsid w:val="00734899"/>
    <w:rsid w:val="00737907"/>
    <w:rsid w:val="00737ADD"/>
    <w:rsid w:val="00740A3D"/>
    <w:rsid w:val="00741254"/>
    <w:rsid w:val="00741A44"/>
    <w:rsid w:val="00743788"/>
    <w:rsid w:val="00743E83"/>
    <w:rsid w:val="00745930"/>
    <w:rsid w:val="00750E01"/>
    <w:rsid w:val="007511E7"/>
    <w:rsid w:val="00751503"/>
    <w:rsid w:val="00755A6D"/>
    <w:rsid w:val="00756B8B"/>
    <w:rsid w:val="00756C8C"/>
    <w:rsid w:val="00761F1C"/>
    <w:rsid w:val="00766BC5"/>
    <w:rsid w:val="00772618"/>
    <w:rsid w:val="00773944"/>
    <w:rsid w:val="0079049A"/>
    <w:rsid w:val="00791921"/>
    <w:rsid w:val="007919EE"/>
    <w:rsid w:val="00793A7A"/>
    <w:rsid w:val="00793E93"/>
    <w:rsid w:val="00793FFC"/>
    <w:rsid w:val="007A05C8"/>
    <w:rsid w:val="007A2480"/>
    <w:rsid w:val="007A2872"/>
    <w:rsid w:val="007A494A"/>
    <w:rsid w:val="007A5919"/>
    <w:rsid w:val="007A7528"/>
    <w:rsid w:val="007A7788"/>
    <w:rsid w:val="007B3960"/>
    <w:rsid w:val="007B6CB9"/>
    <w:rsid w:val="007C00F4"/>
    <w:rsid w:val="007C04D0"/>
    <w:rsid w:val="007C102D"/>
    <w:rsid w:val="007C301F"/>
    <w:rsid w:val="007C3023"/>
    <w:rsid w:val="007C4B42"/>
    <w:rsid w:val="007C5536"/>
    <w:rsid w:val="007C6E58"/>
    <w:rsid w:val="007C7BA4"/>
    <w:rsid w:val="007D0A83"/>
    <w:rsid w:val="007D7672"/>
    <w:rsid w:val="007E02DC"/>
    <w:rsid w:val="007E22D4"/>
    <w:rsid w:val="007E3A8C"/>
    <w:rsid w:val="007E683C"/>
    <w:rsid w:val="007E71C5"/>
    <w:rsid w:val="007F05CE"/>
    <w:rsid w:val="007F1411"/>
    <w:rsid w:val="007F6A88"/>
    <w:rsid w:val="00802933"/>
    <w:rsid w:val="00804D6B"/>
    <w:rsid w:val="00804FEC"/>
    <w:rsid w:val="0081325E"/>
    <w:rsid w:val="00816E1D"/>
    <w:rsid w:val="0082025F"/>
    <w:rsid w:val="008223FA"/>
    <w:rsid w:val="008310F4"/>
    <w:rsid w:val="00835B25"/>
    <w:rsid w:val="00840101"/>
    <w:rsid w:val="008436BE"/>
    <w:rsid w:val="00845A27"/>
    <w:rsid w:val="00852282"/>
    <w:rsid w:val="008528EE"/>
    <w:rsid w:val="0085597F"/>
    <w:rsid w:val="00855E3D"/>
    <w:rsid w:val="008601CE"/>
    <w:rsid w:val="00862AE1"/>
    <w:rsid w:val="00865748"/>
    <w:rsid w:val="00865D8A"/>
    <w:rsid w:val="00866E95"/>
    <w:rsid w:val="00867FC1"/>
    <w:rsid w:val="0087134E"/>
    <w:rsid w:val="008716CF"/>
    <w:rsid w:val="00871BFD"/>
    <w:rsid w:val="00871F3D"/>
    <w:rsid w:val="0087200E"/>
    <w:rsid w:val="00872163"/>
    <w:rsid w:val="008726D9"/>
    <w:rsid w:val="00874DB5"/>
    <w:rsid w:val="008757FE"/>
    <w:rsid w:val="00876FEB"/>
    <w:rsid w:val="008774C2"/>
    <w:rsid w:val="00877618"/>
    <w:rsid w:val="00884270"/>
    <w:rsid w:val="00886D90"/>
    <w:rsid w:val="0088740B"/>
    <w:rsid w:val="00893240"/>
    <w:rsid w:val="00893966"/>
    <w:rsid w:val="00893A72"/>
    <w:rsid w:val="00894D27"/>
    <w:rsid w:val="0089705A"/>
    <w:rsid w:val="008979D9"/>
    <w:rsid w:val="008A33C7"/>
    <w:rsid w:val="008B43FD"/>
    <w:rsid w:val="008B5A7A"/>
    <w:rsid w:val="008C05F5"/>
    <w:rsid w:val="008C0BD8"/>
    <w:rsid w:val="008C0D2C"/>
    <w:rsid w:val="008C35E7"/>
    <w:rsid w:val="008C5B7C"/>
    <w:rsid w:val="008C5E67"/>
    <w:rsid w:val="008C64FB"/>
    <w:rsid w:val="008D014A"/>
    <w:rsid w:val="008D41D5"/>
    <w:rsid w:val="008E01EF"/>
    <w:rsid w:val="008E1693"/>
    <w:rsid w:val="008E1D0F"/>
    <w:rsid w:val="008E4819"/>
    <w:rsid w:val="008E5CDB"/>
    <w:rsid w:val="008F22A3"/>
    <w:rsid w:val="008F3CA6"/>
    <w:rsid w:val="008F52DF"/>
    <w:rsid w:val="008F570C"/>
    <w:rsid w:val="008F57DA"/>
    <w:rsid w:val="008F6DFA"/>
    <w:rsid w:val="00901BF7"/>
    <w:rsid w:val="00902835"/>
    <w:rsid w:val="00903D81"/>
    <w:rsid w:val="009040A3"/>
    <w:rsid w:val="00904407"/>
    <w:rsid w:val="009105B5"/>
    <w:rsid w:val="00912468"/>
    <w:rsid w:val="00912AE8"/>
    <w:rsid w:val="00912B7B"/>
    <w:rsid w:val="009152A5"/>
    <w:rsid w:val="00921F66"/>
    <w:rsid w:val="00924DFB"/>
    <w:rsid w:val="00925EDB"/>
    <w:rsid w:val="00925EF4"/>
    <w:rsid w:val="00926434"/>
    <w:rsid w:val="009301C8"/>
    <w:rsid w:val="00932895"/>
    <w:rsid w:val="00932D39"/>
    <w:rsid w:val="009366E6"/>
    <w:rsid w:val="009402E4"/>
    <w:rsid w:val="00940AAD"/>
    <w:rsid w:val="00941196"/>
    <w:rsid w:val="0094327F"/>
    <w:rsid w:val="00944FC2"/>
    <w:rsid w:val="00946419"/>
    <w:rsid w:val="00946FCC"/>
    <w:rsid w:val="009539C4"/>
    <w:rsid w:val="009548E8"/>
    <w:rsid w:val="0096049B"/>
    <w:rsid w:val="009609BA"/>
    <w:rsid w:val="00961501"/>
    <w:rsid w:val="009627C9"/>
    <w:rsid w:val="00966360"/>
    <w:rsid w:val="0096737D"/>
    <w:rsid w:val="00970B39"/>
    <w:rsid w:val="009726C4"/>
    <w:rsid w:val="0097286C"/>
    <w:rsid w:val="00977770"/>
    <w:rsid w:val="00982067"/>
    <w:rsid w:val="00982720"/>
    <w:rsid w:val="009839D0"/>
    <w:rsid w:val="00983CD1"/>
    <w:rsid w:val="00984723"/>
    <w:rsid w:val="00984E86"/>
    <w:rsid w:val="00990626"/>
    <w:rsid w:val="00990BF5"/>
    <w:rsid w:val="00995274"/>
    <w:rsid w:val="009A0CEC"/>
    <w:rsid w:val="009A5B86"/>
    <w:rsid w:val="009B0557"/>
    <w:rsid w:val="009B0A54"/>
    <w:rsid w:val="009B3B96"/>
    <w:rsid w:val="009B6BA9"/>
    <w:rsid w:val="009B6DB9"/>
    <w:rsid w:val="009C0918"/>
    <w:rsid w:val="009C2175"/>
    <w:rsid w:val="009C46BA"/>
    <w:rsid w:val="009C54AC"/>
    <w:rsid w:val="009D0376"/>
    <w:rsid w:val="009D1F94"/>
    <w:rsid w:val="009D2AE0"/>
    <w:rsid w:val="009D2BD5"/>
    <w:rsid w:val="009D5A56"/>
    <w:rsid w:val="009D77F6"/>
    <w:rsid w:val="009E1772"/>
    <w:rsid w:val="009E2D08"/>
    <w:rsid w:val="009E63D2"/>
    <w:rsid w:val="009F0A6C"/>
    <w:rsid w:val="009F109F"/>
    <w:rsid w:val="009F2ADE"/>
    <w:rsid w:val="009F3E87"/>
    <w:rsid w:val="009F4F2E"/>
    <w:rsid w:val="009F6C63"/>
    <w:rsid w:val="009F73DF"/>
    <w:rsid w:val="00A002AC"/>
    <w:rsid w:val="00A017DD"/>
    <w:rsid w:val="00A0521F"/>
    <w:rsid w:val="00A06CD8"/>
    <w:rsid w:val="00A108BC"/>
    <w:rsid w:val="00A12276"/>
    <w:rsid w:val="00A15625"/>
    <w:rsid w:val="00A1633C"/>
    <w:rsid w:val="00A165B7"/>
    <w:rsid w:val="00A201AF"/>
    <w:rsid w:val="00A21137"/>
    <w:rsid w:val="00A2361F"/>
    <w:rsid w:val="00A24056"/>
    <w:rsid w:val="00A250E5"/>
    <w:rsid w:val="00A313DD"/>
    <w:rsid w:val="00A35EF3"/>
    <w:rsid w:val="00A4172F"/>
    <w:rsid w:val="00A41756"/>
    <w:rsid w:val="00A43897"/>
    <w:rsid w:val="00A449EB"/>
    <w:rsid w:val="00A44CD8"/>
    <w:rsid w:val="00A47CC7"/>
    <w:rsid w:val="00A51627"/>
    <w:rsid w:val="00A51792"/>
    <w:rsid w:val="00A520A9"/>
    <w:rsid w:val="00A54FB9"/>
    <w:rsid w:val="00A550F7"/>
    <w:rsid w:val="00A55A80"/>
    <w:rsid w:val="00A63B5A"/>
    <w:rsid w:val="00A6476E"/>
    <w:rsid w:val="00A66983"/>
    <w:rsid w:val="00A66F91"/>
    <w:rsid w:val="00A72062"/>
    <w:rsid w:val="00A72BB5"/>
    <w:rsid w:val="00A74F9B"/>
    <w:rsid w:val="00A76602"/>
    <w:rsid w:val="00A82C04"/>
    <w:rsid w:val="00A83194"/>
    <w:rsid w:val="00A85652"/>
    <w:rsid w:val="00A85ED8"/>
    <w:rsid w:val="00A8625C"/>
    <w:rsid w:val="00A86B37"/>
    <w:rsid w:val="00A97E34"/>
    <w:rsid w:val="00AA0D43"/>
    <w:rsid w:val="00AA1B6D"/>
    <w:rsid w:val="00AA1CDB"/>
    <w:rsid w:val="00AA4BFC"/>
    <w:rsid w:val="00AA576E"/>
    <w:rsid w:val="00AA681D"/>
    <w:rsid w:val="00AB042B"/>
    <w:rsid w:val="00AB060A"/>
    <w:rsid w:val="00AB0A6E"/>
    <w:rsid w:val="00AB14A9"/>
    <w:rsid w:val="00AB1967"/>
    <w:rsid w:val="00AB209E"/>
    <w:rsid w:val="00AB42FC"/>
    <w:rsid w:val="00AB473A"/>
    <w:rsid w:val="00AB48A7"/>
    <w:rsid w:val="00AB60FC"/>
    <w:rsid w:val="00AB75D2"/>
    <w:rsid w:val="00AB7B92"/>
    <w:rsid w:val="00AB7F7E"/>
    <w:rsid w:val="00AC4F7B"/>
    <w:rsid w:val="00AC6BD4"/>
    <w:rsid w:val="00AD3A34"/>
    <w:rsid w:val="00AD7BD7"/>
    <w:rsid w:val="00AE7967"/>
    <w:rsid w:val="00AF0B0D"/>
    <w:rsid w:val="00AF4447"/>
    <w:rsid w:val="00AF4EBE"/>
    <w:rsid w:val="00AF5C66"/>
    <w:rsid w:val="00B03567"/>
    <w:rsid w:val="00B03AE7"/>
    <w:rsid w:val="00B0492D"/>
    <w:rsid w:val="00B05EFD"/>
    <w:rsid w:val="00B0635A"/>
    <w:rsid w:val="00B07B36"/>
    <w:rsid w:val="00B07F39"/>
    <w:rsid w:val="00B10020"/>
    <w:rsid w:val="00B12E6E"/>
    <w:rsid w:val="00B143F0"/>
    <w:rsid w:val="00B1489B"/>
    <w:rsid w:val="00B1659B"/>
    <w:rsid w:val="00B21FF4"/>
    <w:rsid w:val="00B22394"/>
    <w:rsid w:val="00B247DF"/>
    <w:rsid w:val="00B25BD5"/>
    <w:rsid w:val="00B25EB1"/>
    <w:rsid w:val="00B26671"/>
    <w:rsid w:val="00B3159D"/>
    <w:rsid w:val="00B320A9"/>
    <w:rsid w:val="00B34084"/>
    <w:rsid w:val="00B359C4"/>
    <w:rsid w:val="00B414D7"/>
    <w:rsid w:val="00B415BB"/>
    <w:rsid w:val="00B440FB"/>
    <w:rsid w:val="00B44302"/>
    <w:rsid w:val="00B51587"/>
    <w:rsid w:val="00B52D03"/>
    <w:rsid w:val="00B53276"/>
    <w:rsid w:val="00B60F3F"/>
    <w:rsid w:val="00B62A0F"/>
    <w:rsid w:val="00B653B4"/>
    <w:rsid w:val="00B674F6"/>
    <w:rsid w:val="00B71946"/>
    <w:rsid w:val="00B71FD0"/>
    <w:rsid w:val="00B74B0B"/>
    <w:rsid w:val="00B75F5C"/>
    <w:rsid w:val="00B7677B"/>
    <w:rsid w:val="00B800FD"/>
    <w:rsid w:val="00B80204"/>
    <w:rsid w:val="00B814C3"/>
    <w:rsid w:val="00B824B7"/>
    <w:rsid w:val="00B83BCC"/>
    <w:rsid w:val="00B846ED"/>
    <w:rsid w:val="00B850F6"/>
    <w:rsid w:val="00B85F48"/>
    <w:rsid w:val="00B904BC"/>
    <w:rsid w:val="00B90700"/>
    <w:rsid w:val="00B92A23"/>
    <w:rsid w:val="00B95BE7"/>
    <w:rsid w:val="00B95F9B"/>
    <w:rsid w:val="00B95FD2"/>
    <w:rsid w:val="00B96E1E"/>
    <w:rsid w:val="00BA276D"/>
    <w:rsid w:val="00BB43B6"/>
    <w:rsid w:val="00BB603D"/>
    <w:rsid w:val="00BB6985"/>
    <w:rsid w:val="00BB77BD"/>
    <w:rsid w:val="00BC1F9B"/>
    <w:rsid w:val="00BC2694"/>
    <w:rsid w:val="00BC4B9F"/>
    <w:rsid w:val="00BC6960"/>
    <w:rsid w:val="00BD09E8"/>
    <w:rsid w:val="00BD2A60"/>
    <w:rsid w:val="00BD4EDE"/>
    <w:rsid w:val="00BD7A8D"/>
    <w:rsid w:val="00BD7ED5"/>
    <w:rsid w:val="00BE22EF"/>
    <w:rsid w:val="00BE2952"/>
    <w:rsid w:val="00BE59FA"/>
    <w:rsid w:val="00BF76F3"/>
    <w:rsid w:val="00C02F56"/>
    <w:rsid w:val="00C02F79"/>
    <w:rsid w:val="00C03685"/>
    <w:rsid w:val="00C10689"/>
    <w:rsid w:val="00C138E9"/>
    <w:rsid w:val="00C14838"/>
    <w:rsid w:val="00C14AE4"/>
    <w:rsid w:val="00C14ED8"/>
    <w:rsid w:val="00C21BFE"/>
    <w:rsid w:val="00C2328E"/>
    <w:rsid w:val="00C23606"/>
    <w:rsid w:val="00C23D01"/>
    <w:rsid w:val="00C25EB9"/>
    <w:rsid w:val="00C27242"/>
    <w:rsid w:val="00C27784"/>
    <w:rsid w:val="00C31D0B"/>
    <w:rsid w:val="00C344DE"/>
    <w:rsid w:val="00C35980"/>
    <w:rsid w:val="00C403D6"/>
    <w:rsid w:val="00C41C8E"/>
    <w:rsid w:val="00C41E7C"/>
    <w:rsid w:val="00C42C8F"/>
    <w:rsid w:val="00C43222"/>
    <w:rsid w:val="00C444C4"/>
    <w:rsid w:val="00C45B9C"/>
    <w:rsid w:val="00C47E43"/>
    <w:rsid w:val="00C64D0E"/>
    <w:rsid w:val="00C65F2E"/>
    <w:rsid w:val="00C66535"/>
    <w:rsid w:val="00C66BAC"/>
    <w:rsid w:val="00C67E03"/>
    <w:rsid w:val="00C72062"/>
    <w:rsid w:val="00C725A7"/>
    <w:rsid w:val="00C72655"/>
    <w:rsid w:val="00C75979"/>
    <w:rsid w:val="00C760F0"/>
    <w:rsid w:val="00C764C5"/>
    <w:rsid w:val="00C83BBC"/>
    <w:rsid w:val="00C86828"/>
    <w:rsid w:val="00C86AD7"/>
    <w:rsid w:val="00C86D96"/>
    <w:rsid w:val="00C912EE"/>
    <w:rsid w:val="00C91C99"/>
    <w:rsid w:val="00C92F0D"/>
    <w:rsid w:val="00C947A5"/>
    <w:rsid w:val="00C94992"/>
    <w:rsid w:val="00C94DEF"/>
    <w:rsid w:val="00CA4A58"/>
    <w:rsid w:val="00CA6CA3"/>
    <w:rsid w:val="00CB09C4"/>
    <w:rsid w:val="00CB1C4D"/>
    <w:rsid w:val="00CB4605"/>
    <w:rsid w:val="00CB523A"/>
    <w:rsid w:val="00CB628B"/>
    <w:rsid w:val="00CB636F"/>
    <w:rsid w:val="00CB6E0E"/>
    <w:rsid w:val="00CC149A"/>
    <w:rsid w:val="00CC4028"/>
    <w:rsid w:val="00CC609D"/>
    <w:rsid w:val="00CD026D"/>
    <w:rsid w:val="00CD3B49"/>
    <w:rsid w:val="00CD45FD"/>
    <w:rsid w:val="00CD5C2C"/>
    <w:rsid w:val="00CE1422"/>
    <w:rsid w:val="00CE2619"/>
    <w:rsid w:val="00CE3688"/>
    <w:rsid w:val="00CE5CF5"/>
    <w:rsid w:val="00CE635F"/>
    <w:rsid w:val="00CE6902"/>
    <w:rsid w:val="00CF2FA7"/>
    <w:rsid w:val="00CF3C5E"/>
    <w:rsid w:val="00CF478B"/>
    <w:rsid w:val="00CF5CE2"/>
    <w:rsid w:val="00CF7229"/>
    <w:rsid w:val="00CF7550"/>
    <w:rsid w:val="00CF7F84"/>
    <w:rsid w:val="00D05A6C"/>
    <w:rsid w:val="00D06039"/>
    <w:rsid w:val="00D102CD"/>
    <w:rsid w:val="00D10FFB"/>
    <w:rsid w:val="00D11FBB"/>
    <w:rsid w:val="00D13422"/>
    <w:rsid w:val="00D136FC"/>
    <w:rsid w:val="00D16A09"/>
    <w:rsid w:val="00D21A7B"/>
    <w:rsid w:val="00D21C7A"/>
    <w:rsid w:val="00D23678"/>
    <w:rsid w:val="00D23E0D"/>
    <w:rsid w:val="00D27ACB"/>
    <w:rsid w:val="00D304B1"/>
    <w:rsid w:val="00D317B7"/>
    <w:rsid w:val="00D33F01"/>
    <w:rsid w:val="00D34A50"/>
    <w:rsid w:val="00D351D1"/>
    <w:rsid w:val="00D3596E"/>
    <w:rsid w:val="00D364A2"/>
    <w:rsid w:val="00D36D9A"/>
    <w:rsid w:val="00D44596"/>
    <w:rsid w:val="00D45DBA"/>
    <w:rsid w:val="00D46B52"/>
    <w:rsid w:val="00D46D1B"/>
    <w:rsid w:val="00D47F98"/>
    <w:rsid w:val="00D50F45"/>
    <w:rsid w:val="00D51199"/>
    <w:rsid w:val="00D5223B"/>
    <w:rsid w:val="00D52359"/>
    <w:rsid w:val="00D54021"/>
    <w:rsid w:val="00D6407E"/>
    <w:rsid w:val="00D64556"/>
    <w:rsid w:val="00D66449"/>
    <w:rsid w:val="00D706EA"/>
    <w:rsid w:val="00D71024"/>
    <w:rsid w:val="00D715E9"/>
    <w:rsid w:val="00D72AE5"/>
    <w:rsid w:val="00D74370"/>
    <w:rsid w:val="00D75D09"/>
    <w:rsid w:val="00D77744"/>
    <w:rsid w:val="00D82C50"/>
    <w:rsid w:val="00D8404B"/>
    <w:rsid w:val="00D84B71"/>
    <w:rsid w:val="00D8570B"/>
    <w:rsid w:val="00D85A55"/>
    <w:rsid w:val="00D9008F"/>
    <w:rsid w:val="00D923E7"/>
    <w:rsid w:val="00D94033"/>
    <w:rsid w:val="00DA010D"/>
    <w:rsid w:val="00DA0B95"/>
    <w:rsid w:val="00DA231A"/>
    <w:rsid w:val="00DB5195"/>
    <w:rsid w:val="00DB6069"/>
    <w:rsid w:val="00DB66DB"/>
    <w:rsid w:val="00DC0DF7"/>
    <w:rsid w:val="00DC1A4B"/>
    <w:rsid w:val="00DC2787"/>
    <w:rsid w:val="00DC580B"/>
    <w:rsid w:val="00DC6FDD"/>
    <w:rsid w:val="00DC7A74"/>
    <w:rsid w:val="00DC7AE2"/>
    <w:rsid w:val="00DD0C94"/>
    <w:rsid w:val="00DD476B"/>
    <w:rsid w:val="00DD55AE"/>
    <w:rsid w:val="00DD56A4"/>
    <w:rsid w:val="00DD6EB0"/>
    <w:rsid w:val="00DE17CA"/>
    <w:rsid w:val="00DE2027"/>
    <w:rsid w:val="00DE32D0"/>
    <w:rsid w:val="00DE38C2"/>
    <w:rsid w:val="00DE4958"/>
    <w:rsid w:val="00DE6113"/>
    <w:rsid w:val="00DE6BDE"/>
    <w:rsid w:val="00DE72F4"/>
    <w:rsid w:val="00DE749B"/>
    <w:rsid w:val="00DE79D3"/>
    <w:rsid w:val="00DF0AED"/>
    <w:rsid w:val="00DF13B0"/>
    <w:rsid w:val="00DF17FA"/>
    <w:rsid w:val="00DF188D"/>
    <w:rsid w:val="00DF3EC1"/>
    <w:rsid w:val="00E013BA"/>
    <w:rsid w:val="00E02DBF"/>
    <w:rsid w:val="00E03D6C"/>
    <w:rsid w:val="00E04EEC"/>
    <w:rsid w:val="00E07EBA"/>
    <w:rsid w:val="00E13FCF"/>
    <w:rsid w:val="00E1468C"/>
    <w:rsid w:val="00E14DE3"/>
    <w:rsid w:val="00E16DB0"/>
    <w:rsid w:val="00E17BB2"/>
    <w:rsid w:val="00E23A5C"/>
    <w:rsid w:val="00E23D6D"/>
    <w:rsid w:val="00E25548"/>
    <w:rsid w:val="00E309DC"/>
    <w:rsid w:val="00E31BC4"/>
    <w:rsid w:val="00E33E4A"/>
    <w:rsid w:val="00E343B2"/>
    <w:rsid w:val="00E352FF"/>
    <w:rsid w:val="00E36681"/>
    <w:rsid w:val="00E36924"/>
    <w:rsid w:val="00E37C91"/>
    <w:rsid w:val="00E4131C"/>
    <w:rsid w:val="00E42779"/>
    <w:rsid w:val="00E4289A"/>
    <w:rsid w:val="00E42C94"/>
    <w:rsid w:val="00E435D5"/>
    <w:rsid w:val="00E4371D"/>
    <w:rsid w:val="00E43AB2"/>
    <w:rsid w:val="00E44032"/>
    <w:rsid w:val="00E440AF"/>
    <w:rsid w:val="00E44FDC"/>
    <w:rsid w:val="00E455FC"/>
    <w:rsid w:val="00E5225D"/>
    <w:rsid w:val="00E55088"/>
    <w:rsid w:val="00E5570F"/>
    <w:rsid w:val="00E5640F"/>
    <w:rsid w:val="00E57D97"/>
    <w:rsid w:val="00E61B67"/>
    <w:rsid w:val="00E62D02"/>
    <w:rsid w:val="00E631C6"/>
    <w:rsid w:val="00E655B7"/>
    <w:rsid w:val="00E701F7"/>
    <w:rsid w:val="00E708DD"/>
    <w:rsid w:val="00E72717"/>
    <w:rsid w:val="00E7276D"/>
    <w:rsid w:val="00E73F9F"/>
    <w:rsid w:val="00E75C13"/>
    <w:rsid w:val="00E75FCF"/>
    <w:rsid w:val="00E83022"/>
    <w:rsid w:val="00E83515"/>
    <w:rsid w:val="00E8507A"/>
    <w:rsid w:val="00E90347"/>
    <w:rsid w:val="00E90C21"/>
    <w:rsid w:val="00E9116E"/>
    <w:rsid w:val="00E93339"/>
    <w:rsid w:val="00E93D01"/>
    <w:rsid w:val="00E95F74"/>
    <w:rsid w:val="00E974DE"/>
    <w:rsid w:val="00E976D6"/>
    <w:rsid w:val="00E97F8F"/>
    <w:rsid w:val="00EA3CEB"/>
    <w:rsid w:val="00EA50B2"/>
    <w:rsid w:val="00EB086B"/>
    <w:rsid w:val="00EB14E2"/>
    <w:rsid w:val="00EB2335"/>
    <w:rsid w:val="00EB3C67"/>
    <w:rsid w:val="00EB609E"/>
    <w:rsid w:val="00EB7C7E"/>
    <w:rsid w:val="00EC24A5"/>
    <w:rsid w:val="00EC535E"/>
    <w:rsid w:val="00EC60A4"/>
    <w:rsid w:val="00EC7039"/>
    <w:rsid w:val="00EC7127"/>
    <w:rsid w:val="00EC746C"/>
    <w:rsid w:val="00ED1520"/>
    <w:rsid w:val="00ED2B07"/>
    <w:rsid w:val="00ED3328"/>
    <w:rsid w:val="00EE04CD"/>
    <w:rsid w:val="00EE42FE"/>
    <w:rsid w:val="00EE4EF3"/>
    <w:rsid w:val="00EE627B"/>
    <w:rsid w:val="00EE64DA"/>
    <w:rsid w:val="00EE7536"/>
    <w:rsid w:val="00EE7866"/>
    <w:rsid w:val="00EF149D"/>
    <w:rsid w:val="00EF3F98"/>
    <w:rsid w:val="00EF5696"/>
    <w:rsid w:val="00EF61AF"/>
    <w:rsid w:val="00EF6FB2"/>
    <w:rsid w:val="00EF7D6E"/>
    <w:rsid w:val="00F00B16"/>
    <w:rsid w:val="00F0328B"/>
    <w:rsid w:val="00F03AF9"/>
    <w:rsid w:val="00F04B80"/>
    <w:rsid w:val="00F05A14"/>
    <w:rsid w:val="00F05DF6"/>
    <w:rsid w:val="00F1042D"/>
    <w:rsid w:val="00F10672"/>
    <w:rsid w:val="00F12FBE"/>
    <w:rsid w:val="00F13816"/>
    <w:rsid w:val="00F14244"/>
    <w:rsid w:val="00F147A4"/>
    <w:rsid w:val="00F16041"/>
    <w:rsid w:val="00F2111D"/>
    <w:rsid w:val="00F223B4"/>
    <w:rsid w:val="00F234D9"/>
    <w:rsid w:val="00F25E1E"/>
    <w:rsid w:val="00F26D0E"/>
    <w:rsid w:val="00F31CA3"/>
    <w:rsid w:val="00F3556D"/>
    <w:rsid w:val="00F35FE0"/>
    <w:rsid w:val="00F366F5"/>
    <w:rsid w:val="00F407B2"/>
    <w:rsid w:val="00F43D27"/>
    <w:rsid w:val="00F47AAC"/>
    <w:rsid w:val="00F54DC9"/>
    <w:rsid w:val="00F56363"/>
    <w:rsid w:val="00F567DF"/>
    <w:rsid w:val="00F56DEE"/>
    <w:rsid w:val="00F57166"/>
    <w:rsid w:val="00F57DD4"/>
    <w:rsid w:val="00F61B29"/>
    <w:rsid w:val="00F62059"/>
    <w:rsid w:val="00F660D9"/>
    <w:rsid w:val="00F67D71"/>
    <w:rsid w:val="00F718E3"/>
    <w:rsid w:val="00F72C8E"/>
    <w:rsid w:val="00F74BF6"/>
    <w:rsid w:val="00F75FBC"/>
    <w:rsid w:val="00F903DB"/>
    <w:rsid w:val="00F914C8"/>
    <w:rsid w:val="00F927CD"/>
    <w:rsid w:val="00F97069"/>
    <w:rsid w:val="00F97454"/>
    <w:rsid w:val="00F97513"/>
    <w:rsid w:val="00FA018C"/>
    <w:rsid w:val="00FA48A2"/>
    <w:rsid w:val="00FA5446"/>
    <w:rsid w:val="00FA64CD"/>
    <w:rsid w:val="00FA7BBB"/>
    <w:rsid w:val="00FB21F9"/>
    <w:rsid w:val="00FB59D5"/>
    <w:rsid w:val="00FB7346"/>
    <w:rsid w:val="00FC07A2"/>
    <w:rsid w:val="00FC1693"/>
    <w:rsid w:val="00FC2B41"/>
    <w:rsid w:val="00FC2C82"/>
    <w:rsid w:val="00FC43BE"/>
    <w:rsid w:val="00FD139E"/>
    <w:rsid w:val="00FD1AC9"/>
    <w:rsid w:val="00FD3DF3"/>
    <w:rsid w:val="00FD4CE8"/>
    <w:rsid w:val="00FD5012"/>
    <w:rsid w:val="00FD7AB5"/>
    <w:rsid w:val="00FD7B94"/>
    <w:rsid w:val="00FE0677"/>
    <w:rsid w:val="00FE190D"/>
    <w:rsid w:val="00FE1AB2"/>
    <w:rsid w:val="00FE27E2"/>
    <w:rsid w:val="00FE5A17"/>
    <w:rsid w:val="00FE7782"/>
    <w:rsid w:val="00FF0A0E"/>
    <w:rsid w:val="00FF24E2"/>
    <w:rsid w:val="00FF32A5"/>
    <w:rsid w:val="00FF50EA"/>
    <w:rsid w:val="00FF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nhideWhenUsed="1"/>
    <w:lsdException w:name="toc 2" w:unhideWhenUsed="1"/>
    <w:lsdException w:name="toc 3"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0"/>
    <w:lsdException w:name="annotation text" w:uiPriority="0"/>
    <w:lsdException w:name="header" w:unhideWhenUsed="1"/>
    <w:lsdException w:name="footer" w:unhideWhenUsed="1"/>
    <w:lsdException w:name="caption" w:uiPriority="35" w:qFormat="1"/>
    <w:lsdException w:name="footnote reference" w:uiPriority="0"/>
    <w:lsdException w:name="List Bullet" w:uiPriority="0"/>
    <w:lsdException w:name="Title" w:qFormat="1"/>
    <w:lsdException w:name="Default Paragraph Font" w:uiPriority="1" w:unhideWhenUsed="1"/>
    <w:lsdException w:name="Body Text" w:uiPriority="0"/>
    <w:lsdException w:name="Subtitle" w:uiPriority="0" w:qFormat="1"/>
    <w:lsdException w:name="Salutation" w:uiPriority="0"/>
    <w:lsdException w:name="Block Text" w:uiPriority="0"/>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Reference" w:qFormat="1"/>
    <w:lsdException w:name="Book Title" w:qFormat="1"/>
    <w:lsdException w:name="Bibliography" w:unhideWhenUsed="1"/>
    <w:lsdException w:name="TOC Heading" w:qFormat="1"/>
  </w:latentStyles>
  <w:style w:type="paragraph" w:default="1" w:styleId="Normal">
    <w:name w:val="Normal"/>
    <w:qFormat/>
    <w:rsid w:val="0063139C"/>
    <w:rPr>
      <w:rFonts w:eastAsiaTheme="minorHAnsi"/>
    </w:rPr>
  </w:style>
  <w:style w:type="paragraph" w:styleId="Heading1">
    <w:name w:val="heading 1"/>
    <w:next w:val="Normal"/>
    <w:link w:val="Heading1Char"/>
    <w:uiPriority w:val="99"/>
    <w:qFormat/>
    <w:rsid w:val="0063139C"/>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6313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6313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63139C"/>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63139C"/>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C912EE"/>
    <w:pPr>
      <w:numPr>
        <w:ilvl w:val="5"/>
        <w:numId w:val="17"/>
      </w:numPr>
      <w:outlineLvl w:val="5"/>
    </w:pPr>
  </w:style>
  <w:style w:type="paragraph" w:styleId="Heading7">
    <w:name w:val="heading 7"/>
    <w:basedOn w:val="Normal"/>
    <w:next w:val="Normal"/>
    <w:link w:val="Heading7Char"/>
    <w:qFormat/>
    <w:rsid w:val="00C912EE"/>
    <w:pPr>
      <w:numPr>
        <w:ilvl w:val="6"/>
        <w:numId w:val="17"/>
      </w:numPr>
      <w:outlineLvl w:val="6"/>
    </w:pPr>
  </w:style>
  <w:style w:type="paragraph" w:styleId="Heading8">
    <w:name w:val="heading 8"/>
    <w:basedOn w:val="Normal"/>
    <w:next w:val="Normal"/>
    <w:link w:val="Heading8Char"/>
    <w:qFormat/>
    <w:rsid w:val="00C912EE"/>
    <w:pPr>
      <w:numPr>
        <w:ilvl w:val="7"/>
        <w:numId w:val="17"/>
      </w:numPr>
      <w:outlineLvl w:val="7"/>
    </w:pPr>
  </w:style>
  <w:style w:type="paragraph" w:styleId="Heading9">
    <w:name w:val="heading 9"/>
    <w:basedOn w:val="Normal"/>
    <w:next w:val="Normal"/>
    <w:link w:val="Heading9Char"/>
    <w:qFormat/>
    <w:rsid w:val="00C912EE"/>
    <w:pPr>
      <w:numPr>
        <w:ilvl w:val="8"/>
        <w:numId w:val="1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3139C"/>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6313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6313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63139C"/>
    <w:rPr>
      <w:rFonts w:ascii="Arial" w:eastAsia="Times New Roman" w:hAnsi="Arial" w:cs="Times New Roman"/>
      <w:b/>
      <w:szCs w:val="20"/>
    </w:rPr>
  </w:style>
  <w:style w:type="character" w:customStyle="1" w:styleId="Heading5Char">
    <w:name w:val="Heading 5 Char"/>
    <w:basedOn w:val="DefaultParagraphFont"/>
    <w:link w:val="Heading5"/>
    <w:uiPriority w:val="99"/>
    <w:rsid w:val="0063139C"/>
    <w:rPr>
      <w:rFonts w:ascii="Arial" w:eastAsia="Times New Roman" w:hAnsi="Arial" w:cs="Times New Roman"/>
      <w:b/>
      <w:sz w:val="20"/>
      <w:szCs w:val="20"/>
    </w:rPr>
  </w:style>
  <w:style w:type="paragraph" w:customStyle="1" w:styleId="ParaContinued">
    <w:name w:val="ParaContinued"/>
    <w:basedOn w:val="Normal"/>
    <w:next w:val="Para"/>
    <w:rsid w:val="0063139C"/>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63139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63139C"/>
    <w:pPr>
      <w:widowControl w:val="0"/>
    </w:pPr>
    <w:rPr>
      <w:snapToGrid w:val="0"/>
    </w:rPr>
  </w:style>
  <w:style w:type="paragraph" w:customStyle="1" w:styleId="Option">
    <w:name w:val="Option"/>
    <w:basedOn w:val="Question"/>
    <w:rsid w:val="0063139C"/>
    <w:pPr>
      <w:ind w:left="2880"/>
    </w:pPr>
  </w:style>
  <w:style w:type="paragraph" w:customStyle="1" w:styleId="Question">
    <w:name w:val="Question"/>
    <w:next w:val="Option"/>
    <w:rsid w:val="0063139C"/>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63139C"/>
    <w:pPr>
      <w:ind w:left="2160" w:firstLine="0"/>
    </w:pPr>
  </w:style>
  <w:style w:type="paragraph" w:customStyle="1" w:styleId="Objective">
    <w:name w:val="Objective"/>
    <w:rsid w:val="0063139C"/>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63139C"/>
    <w:pPr>
      <w:pBdr>
        <w:top w:val="single" w:sz="4" w:space="4" w:color="auto"/>
      </w:pBdr>
      <w:outlineLvl w:val="6"/>
    </w:pPr>
    <w:rPr>
      <w:i/>
      <w:noProof/>
    </w:rPr>
  </w:style>
  <w:style w:type="paragraph" w:customStyle="1" w:styleId="H5">
    <w:name w:val="H5"/>
    <w:next w:val="Para"/>
    <w:rsid w:val="0063139C"/>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CodeListing">
    <w:name w:val="CodeListing"/>
    <w:rsid w:val="0063139C"/>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63139C"/>
    <w:rPr>
      <w:i w:val="0"/>
    </w:rPr>
  </w:style>
  <w:style w:type="paragraph" w:customStyle="1" w:styleId="H4">
    <w:name w:val="H4"/>
    <w:next w:val="Para"/>
    <w:rsid w:val="0063139C"/>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63139C"/>
    <w:pPr>
      <w:keepNext w:val="0"/>
    </w:pPr>
    <w:rPr>
      <w:i w:val="0"/>
    </w:rPr>
  </w:style>
  <w:style w:type="paragraph" w:customStyle="1" w:styleId="Subobjective">
    <w:name w:val="Subobjective"/>
    <w:basedOn w:val="Objective"/>
    <w:rsid w:val="0063139C"/>
    <w:pPr>
      <w:keepNext/>
      <w:spacing w:before="180"/>
      <w:ind w:left="2880"/>
    </w:pPr>
  </w:style>
  <w:style w:type="paragraph" w:customStyle="1" w:styleId="ChapterTitle">
    <w:name w:val="ChapterTitle"/>
    <w:next w:val="Para"/>
    <w:qFormat/>
    <w:rsid w:val="0063139C"/>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63139C"/>
    <w:rPr>
      <w:rFonts w:ascii="Courier New" w:hAnsi="Courier New"/>
      <w:noProof/>
      <w:color w:val="auto"/>
    </w:rPr>
  </w:style>
  <w:style w:type="paragraph" w:customStyle="1" w:styleId="QuotePara">
    <w:name w:val="QuotePara"/>
    <w:basedOn w:val="QuoteSource"/>
    <w:qFormat/>
    <w:rsid w:val="0063139C"/>
    <w:rPr>
      <w:i w:val="0"/>
      <w:sz w:val="24"/>
    </w:rPr>
  </w:style>
  <w:style w:type="paragraph" w:customStyle="1" w:styleId="QuoteSource">
    <w:name w:val="QuoteSource"/>
    <w:basedOn w:val="Normal"/>
    <w:rsid w:val="0063139C"/>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63139C"/>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63139C"/>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63139C"/>
    <w:pPr>
      <w:numPr>
        <w:numId w:val="4"/>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63139C"/>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63139C"/>
    <w:rPr>
      <w:i/>
      <w:color w:val="auto"/>
    </w:rPr>
  </w:style>
  <w:style w:type="paragraph" w:customStyle="1" w:styleId="Slug">
    <w:name w:val="Slug"/>
    <w:basedOn w:val="Normal"/>
    <w:next w:val="Para"/>
    <w:rsid w:val="0063139C"/>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63139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63139C"/>
    <w:pPr>
      <w:spacing w:before="240"/>
      <w:outlineLvl w:val="9"/>
    </w:pPr>
  </w:style>
  <w:style w:type="paragraph" w:customStyle="1" w:styleId="H3">
    <w:name w:val="H3"/>
    <w:next w:val="Para"/>
    <w:qFormat/>
    <w:rsid w:val="0063139C"/>
    <w:pPr>
      <w:keepNext/>
      <w:spacing w:before="360" w:after="240" w:line="240" w:lineRule="auto"/>
      <w:outlineLvl w:val="3"/>
    </w:pPr>
    <w:rPr>
      <w:rFonts w:ascii="Arial" w:eastAsia="Times New Roman" w:hAnsi="Arial" w:cs="Times New Roman"/>
      <w:b/>
      <w:snapToGrid w:val="0"/>
      <w:sz w:val="32"/>
      <w:szCs w:val="20"/>
    </w:rPr>
  </w:style>
  <w:style w:type="paragraph" w:customStyle="1" w:styleId="GlossaryTerm">
    <w:name w:val="GlossaryTerm"/>
    <w:basedOn w:val="H4"/>
    <w:next w:val="GlossaryDefinition"/>
    <w:rsid w:val="0063139C"/>
  </w:style>
  <w:style w:type="paragraph" w:customStyle="1" w:styleId="PartIntroductionPara">
    <w:name w:val="PartIntroductionPara"/>
    <w:rsid w:val="0063139C"/>
    <w:pPr>
      <w:spacing w:after="120" w:line="240" w:lineRule="auto"/>
      <w:ind w:left="720" w:firstLine="720"/>
    </w:pPr>
    <w:rPr>
      <w:rFonts w:ascii="Times New Roman" w:eastAsia="Times New Roman" w:hAnsi="Times New Roman" w:cs="Times New Roman"/>
      <w:sz w:val="26"/>
      <w:szCs w:val="20"/>
    </w:rPr>
  </w:style>
  <w:style w:type="paragraph" w:customStyle="1" w:styleId="H2">
    <w:name w:val="H2"/>
    <w:next w:val="Para"/>
    <w:qFormat/>
    <w:rsid w:val="0063139C"/>
    <w:pPr>
      <w:keepNext/>
      <w:widowControl w:val="0"/>
      <w:spacing w:before="360" w:after="240" w:line="240" w:lineRule="auto"/>
      <w:outlineLvl w:val="2"/>
    </w:pPr>
    <w:rPr>
      <w:rFonts w:ascii="Arial" w:eastAsia="Times New Roman" w:hAnsi="Arial" w:cs="Times New Roman"/>
      <w:b/>
      <w:snapToGrid w:val="0"/>
      <w:sz w:val="40"/>
      <w:szCs w:val="20"/>
      <w:u w:val="single"/>
    </w:rPr>
  </w:style>
  <w:style w:type="paragraph" w:customStyle="1" w:styleId="RunInHead">
    <w:name w:val="RunInHead"/>
    <w:next w:val="RunInPara"/>
    <w:rsid w:val="0063139C"/>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63139C"/>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63139C"/>
    <w:pPr>
      <w:ind w:left="2520"/>
    </w:pPr>
  </w:style>
  <w:style w:type="paragraph" w:customStyle="1" w:styleId="ListPara">
    <w:name w:val="ListPara"/>
    <w:basedOn w:val="Normal"/>
    <w:rsid w:val="0063139C"/>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63139C"/>
    <w:pPr>
      <w:spacing w:line="260" w:lineRule="exact"/>
      <w:ind w:left="2520"/>
    </w:pPr>
  </w:style>
  <w:style w:type="paragraph" w:customStyle="1" w:styleId="PartTitle">
    <w:name w:val="PartTitle"/>
    <w:basedOn w:val="ChapterTitle"/>
    <w:rsid w:val="0063139C"/>
    <w:pPr>
      <w:widowControl w:val="0"/>
    </w:pPr>
  </w:style>
  <w:style w:type="paragraph" w:customStyle="1" w:styleId="CodeSnippet">
    <w:name w:val="CodeSnippet"/>
    <w:rsid w:val="0063139C"/>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63139C"/>
    <w:pPr>
      <w:ind w:left="2160"/>
    </w:pPr>
    <w:rPr>
      <w:snapToGrid w:val="0"/>
    </w:rPr>
  </w:style>
  <w:style w:type="paragraph" w:customStyle="1" w:styleId="RunInParaSub">
    <w:name w:val="RunInParaSub"/>
    <w:basedOn w:val="RunInPara"/>
    <w:rsid w:val="0063139C"/>
    <w:pPr>
      <w:ind w:left="2160"/>
    </w:pPr>
  </w:style>
  <w:style w:type="paragraph" w:customStyle="1" w:styleId="URLPara">
    <w:name w:val="URLPara"/>
    <w:rsid w:val="0063139C"/>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63139C"/>
    <w:pPr>
      <w:spacing w:before="240"/>
      <w:ind w:left="1800"/>
    </w:pPr>
    <w:rPr>
      <w:u w:val="none"/>
    </w:rPr>
  </w:style>
  <w:style w:type="character" w:customStyle="1" w:styleId="CodeHighlight">
    <w:name w:val="CodeHighlight"/>
    <w:rsid w:val="0063139C"/>
    <w:rPr>
      <w:u w:val="wave"/>
    </w:rPr>
  </w:style>
  <w:style w:type="paragraph" w:customStyle="1" w:styleId="TableCaption">
    <w:name w:val="TableCaption"/>
    <w:basedOn w:val="Slug"/>
    <w:qFormat/>
    <w:rsid w:val="0063139C"/>
    <w:pPr>
      <w:keepNext/>
      <w:widowControl w:val="0"/>
      <w:spacing w:before="240" w:after="120"/>
      <w:ind w:left="0"/>
    </w:pPr>
    <w:rPr>
      <w:snapToGrid w:val="0"/>
    </w:rPr>
  </w:style>
  <w:style w:type="paragraph" w:customStyle="1" w:styleId="TabularEntry">
    <w:name w:val="TabularEntry"/>
    <w:rsid w:val="0063139C"/>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63139C"/>
    <w:pPr>
      <w:spacing w:after="60" w:line="240" w:lineRule="auto"/>
    </w:pPr>
    <w:rPr>
      <w:rFonts w:ascii="Arial" w:eastAsia="Times New Roman" w:hAnsi="Arial" w:cs="Times New Roman"/>
      <w:szCs w:val="20"/>
    </w:rPr>
  </w:style>
  <w:style w:type="paragraph" w:customStyle="1" w:styleId="TableHead">
    <w:name w:val="TableHead"/>
    <w:qFormat/>
    <w:rsid w:val="0063139C"/>
    <w:pPr>
      <w:keepNext/>
      <w:spacing w:after="0" w:line="240" w:lineRule="auto"/>
    </w:pPr>
    <w:rPr>
      <w:rFonts w:ascii="Arial" w:eastAsia="Times New Roman" w:hAnsi="Arial" w:cs="Times New Roman"/>
      <w:b/>
      <w:smallCaps/>
      <w:szCs w:val="20"/>
    </w:rPr>
  </w:style>
  <w:style w:type="paragraph" w:customStyle="1" w:styleId="CodeSnippetSub">
    <w:name w:val="CodeSnippetSub"/>
    <w:rsid w:val="0063139C"/>
    <w:pPr>
      <w:spacing w:after="0" w:line="240" w:lineRule="auto"/>
      <w:ind w:left="720"/>
    </w:pPr>
    <w:rPr>
      <w:rFonts w:ascii="Courier New" w:eastAsia="Times New Roman" w:hAnsi="Courier New" w:cs="Times New Roman"/>
      <w:noProof/>
      <w:snapToGrid w:val="0"/>
      <w:sz w:val="16"/>
      <w:szCs w:val="20"/>
    </w:rPr>
  </w:style>
  <w:style w:type="paragraph" w:customStyle="1" w:styleId="H1">
    <w:name w:val="H1"/>
    <w:next w:val="Para"/>
    <w:qFormat/>
    <w:rsid w:val="0063139C"/>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paragraph" w:customStyle="1" w:styleId="TableFootnote">
    <w:name w:val="TableFootnote"/>
    <w:rsid w:val="0063139C"/>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63139C"/>
    <w:rPr>
      <w:rFonts w:ascii="Courier New" w:hAnsi="Courier New"/>
      <w:noProof/>
      <w:color w:val="auto"/>
      <w:u w:val="single"/>
    </w:rPr>
  </w:style>
  <w:style w:type="character" w:customStyle="1" w:styleId="Superscript">
    <w:name w:val="Superscript"/>
    <w:basedOn w:val="DefaultParagraphFont"/>
    <w:rsid w:val="0063139C"/>
    <w:rPr>
      <w:vertAlign w:val="superscript"/>
    </w:rPr>
  </w:style>
  <w:style w:type="character" w:customStyle="1" w:styleId="Subscript">
    <w:name w:val="Subscript"/>
    <w:basedOn w:val="DefaultParagraphFont"/>
    <w:rsid w:val="0063139C"/>
    <w:rPr>
      <w:vertAlign w:val="subscript"/>
    </w:rPr>
  </w:style>
  <w:style w:type="paragraph" w:customStyle="1" w:styleId="ChapterObjectiveTitle">
    <w:name w:val="ChapterObjectiveTitle"/>
    <w:basedOn w:val="ObjectiveTitle"/>
    <w:next w:val="ChapterObjective"/>
    <w:rsid w:val="0063139C"/>
    <w:pPr>
      <w:ind w:left="1440" w:firstLine="0"/>
    </w:pPr>
    <w:rPr>
      <w:i w:val="0"/>
    </w:rPr>
  </w:style>
  <w:style w:type="paragraph" w:customStyle="1" w:styleId="FigureSource">
    <w:name w:val="FigureSource"/>
    <w:next w:val="Para"/>
    <w:rsid w:val="0063139C"/>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63139C"/>
    <w:rPr>
      <w:b w:val="0"/>
      <w:sz w:val="26"/>
      <w:u w:val="none"/>
    </w:rPr>
  </w:style>
  <w:style w:type="paragraph" w:customStyle="1" w:styleId="PartFeaturingList">
    <w:name w:val="PartFeaturingList"/>
    <w:basedOn w:val="ChapterFeaturingList"/>
    <w:rsid w:val="0063139C"/>
  </w:style>
  <w:style w:type="character" w:customStyle="1" w:styleId="InlineCodeVariable">
    <w:name w:val="InlineCodeVariable"/>
    <w:basedOn w:val="InlineCode"/>
    <w:rsid w:val="0063139C"/>
    <w:rPr>
      <w:rFonts w:ascii="Courier New" w:hAnsi="Courier New"/>
      <w:i/>
      <w:noProof/>
      <w:color w:val="auto"/>
    </w:rPr>
  </w:style>
  <w:style w:type="character" w:customStyle="1" w:styleId="InlineCodeUserInput">
    <w:name w:val="InlineCodeUserInput"/>
    <w:basedOn w:val="InlineCode"/>
    <w:rsid w:val="0063139C"/>
    <w:rPr>
      <w:rFonts w:ascii="Courier New" w:hAnsi="Courier New"/>
      <w:b/>
      <w:noProof/>
      <w:color w:val="auto"/>
    </w:rPr>
  </w:style>
  <w:style w:type="character" w:customStyle="1" w:styleId="InlineCodeUserInputVariable">
    <w:name w:val="InlineCodeUserInputVariable"/>
    <w:basedOn w:val="InlineCode"/>
    <w:rsid w:val="0063139C"/>
    <w:rPr>
      <w:rFonts w:ascii="Courier New" w:hAnsi="Courier New"/>
      <w:b/>
      <w:i/>
      <w:noProof/>
      <w:color w:val="auto"/>
    </w:rPr>
  </w:style>
  <w:style w:type="character" w:customStyle="1" w:styleId="Variable">
    <w:name w:val="Variable"/>
    <w:basedOn w:val="DefaultParagraphFont"/>
    <w:rsid w:val="0063139C"/>
    <w:rPr>
      <w:i/>
    </w:rPr>
  </w:style>
  <w:style w:type="paragraph" w:customStyle="1" w:styleId="AppendixTitle">
    <w:name w:val="AppendixTitle"/>
    <w:basedOn w:val="ChapterTitle"/>
    <w:next w:val="Para"/>
    <w:rsid w:val="0063139C"/>
    <w:pPr>
      <w:spacing w:before="120" w:after="120"/>
    </w:pPr>
  </w:style>
  <w:style w:type="paragraph" w:customStyle="1" w:styleId="GlossaryTitle">
    <w:name w:val="GlossaryTitle"/>
    <w:basedOn w:val="ChapterTitle"/>
    <w:next w:val="Normal"/>
    <w:rsid w:val="0063139C"/>
    <w:pPr>
      <w:spacing w:before="120" w:after="120"/>
    </w:pPr>
  </w:style>
  <w:style w:type="paragraph" w:customStyle="1" w:styleId="IntroductionTitle">
    <w:name w:val="IntroductionTitle"/>
    <w:basedOn w:val="ChapterTitle"/>
    <w:next w:val="Para"/>
    <w:rsid w:val="0063139C"/>
    <w:pPr>
      <w:spacing w:before="120" w:after="120"/>
    </w:pPr>
  </w:style>
  <w:style w:type="paragraph" w:customStyle="1" w:styleId="ChapterSubtitle">
    <w:name w:val="ChapterSubtitle"/>
    <w:basedOn w:val="ChapterTitle"/>
    <w:next w:val="Para"/>
    <w:rsid w:val="0063139C"/>
    <w:rPr>
      <w:sz w:val="44"/>
    </w:rPr>
  </w:style>
  <w:style w:type="paragraph" w:customStyle="1" w:styleId="ChapterAuthor">
    <w:name w:val="ChapterAuthor"/>
    <w:basedOn w:val="ChapterSubtitle"/>
    <w:next w:val="ChapterAuthorAffiliation"/>
    <w:rsid w:val="0063139C"/>
    <w:pPr>
      <w:spacing w:after="120"/>
      <w:outlineLvl w:val="9"/>
    </w:pPr>
    <w:rPr>
      <w:i/>
      <w:sz w:val="36"/>
    </w:rPr>
  </w:style>
  <w:style w:type="paragraph" w:customStyle="1" w:styleId="ChapterAuthorAffiliation">
    <w:name w:val="ChapterAuthorAffiliation"/>
    <w:next w:val="Para"/>
    <w:rsid w:val="0063139C"/>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63139C"/>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63139C"/>
    <w:pPr>
      <w:contextualSpacing/>
    </w:pPr>
    <w:rPr>
      <w:sz w:val="24"/>
    </w:rPr>
  </w:style>
  <w:style w:type="paragraph" w:customStyle="1" w:styleId="SectionTitle">
    <w:name w:val="SectionTitle"/>
    <w:basedOn w:val="ChapterTitle"/>
    <w:next w:val="ChapterTitle"/>
    <w:rsid w:val="0063139C"/>
    <w:pPr>
      <w:pBdr>
        <w:bottom w:val="single" w:sz="4" w:space="1" w:color="auto"/>
      </w:pBdr>
    </w:pPr>
  </w:style>
  <w:style w:type="paragraph" w:customStyle="1" w:styleId="ExtractPara">
    <w:name w:val="ExtractPara"/>
    <w:rsid w:val="0063139C"/>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63139C"/>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63139C"/>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63139C"/>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63139C"/>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63139C"/>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63139C"/>
    <w:pPr>
      <w:spacing w:after="120" w:line="240" w:lineRule="auto"/>
    </w:pPr>
    <w:rPr>
      <w:rFonts w:ascii="Arial" w:eastAsia="Times New Roman" w:hAnsi="Arial" w:cs="Times New Roman"/>
      <w:b/>
      <w:smallCaps/>
      <w:snapToGrid w:val="0"/>
      <w:color w:val="000000"/>
      <w:sz w:val="60"/>
      <w:szCs w:val="60"/>
    </w:rPr>
  </w:style>
  <w:style w:type="paragraph" w:customStyle="1" w:styleId="ListUnmarked">
    <w:name w:val="ListUnmarked"/>
    <w:qFormat/>
    <w:rsid w:val="0063139C"/>
    <w:pPr>
      <w:spacing w:before="60" w:after="60" w:line="240" w:lineRule="auto"/>
      <w:ind w:left="1728"/>
    </w:pPr>
    <w:rPr>
      <w:rFonts w:ascii="Times New Roman" w:eastAsia="Times New Roman" w:hAnsi="Times New Roman" w:cs="Times New Roman"/>
      <w:sz w:val="26"/>
      <w:szCs w:val="20"/>
    </w:rPr>
  </w:style>
  <w:style w:type="paragraph" w:customStyle="1" w:styleId="ListUnmarkedSub">
    <w:name w:val="ListUnmarkedSub"/>
    <w:rsid w:val="0063139C"/>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63139C"/>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63139C"/>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63139C"/>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63139C"/>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63139C"/>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63139C"/>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63139C"/>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63139C"/>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63139C"/>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63139C"/>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63139C"/>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63139C"/>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63139C"/>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63139C"/>
    <w:pPr>
      <w:numPr>
        <w:numId w:val="6"/>
      </w:numPr>
    </w:pPr>
  </w:style>
  <w:style w:type="paragraph" w:customStyle="1" w:styleId="ListNumberedSub2">
    <w:name w:val="ListNumberedSub2"/>
    <w:basedOn w:val="ListNumberedSub"/>
    <w:rsid w:val="0063139C"/>
    <w:pPr>
      <w:ind w:left="3240"/>
    </w:pPr>
  </w:style>
  <w:style w:type="paragraph" w:customStyle="1" w:styleId="ListUnmarkedSub2">
    <w:name w:val="ListUnmarkedSub2"/>
    <w:basedOn w:val="ListUnmarkedSub"/>
    <w:rsid w:val="0063139C"/>
    <w:pPr>
      <w:ind w:left="2880"/>
    </w:pPr>
  </w:style>
  <w:style w:type="paragraph" w:customStyle="1" w:styleId="ListParaSub2">
    <w:name w:val="ListParaSub2"/>
    <w:basedOn w:val="ListParaSub"/>
    <w:rsid w:val="0063139C"/>
    <w:pPr>
      <w:ind w:left="3240"/>
    </w:pPr>
  </w:style>
  <w:style w:type="paragraph" w:customStyle="1" w:styleId="ListCheckSub">
    <w:name w:val="ListCheckSub"/>
    <w:basedOn w:val="ListCheck"/>
    <w:rsid w:val="0063139C"/>
    <w:pPr>
      <w:numPr>
        <w:numId w:val="7"/>
      </w:numPr>
    </w:pPr>
  </w:style>
  <w:style w:type="paragraph" w:customStyle="1" w:styleId="ExtractListBulleted">
    <w:name w:val="ExtractListBulleted"/>
    <w:rsid w:val="0063139C"/>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63139C"/>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63139C"/>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63139C"/>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63139C"/>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63139C"/>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63139C"/>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63139C"/>
    <w:pPr>
      <w:spacing w:before="120" w:after="120"/>
      <w:ind w:left="0" w:firstLine="0"/>
    </w:pPr>
  </w:style>
  <w:style w:type="paragraph" w:customStyle="1" w:styleId="Dialog">
    <w:name w:val="Dialog"/>
    <w:rsid w:val="0063139C"/>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63139C"/>
  </w:style>
  <w:style w:type="paragraph" w:customStyle="1" w:styleId="RecipeIngredientHead">
    <w:name w:val="RecipeIngredientHead"/>
    <w:next w:val="RecipeIngredientList"/>
    <w:rsid w:val="0063139C"/>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63139C"/>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63139C"/>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63139C"/>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63139C"/>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63139C"/>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63139C"/>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63139C"/>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63139C"/>
    <w:rPr>
      <w:i w:val="0"/>
      <w:sz w:val="24"/>
      <w:u w:val="single"/>
    </w:rPr>
  </w:style>
  <w:style w:type="paragraph" w:customStyle="1" w:styleId="RecipeVariationFlavor">
    <w:name w:val="RecipeVariationFlavor"/>
    <w:basedOn w:val="RecipeTime"/>
    <w:rsid w:val="0063139C"/>
    <w:rPr>
      <w:i w:val="0"/>
      <w:sz w:val="24"/>
      <w:u w:val="single"/>
    </w:rPr>
  </w:style>
  <w:style w:type="paragraph" w:customStyle="1" w:styleId="RecipeYield">
    <w:name w:val="RecipeYield"/>
    <w:rsid w:val="0063139C"/>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63139C"/>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63139C"/>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63139C"/>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63139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63139C"/>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63139C"/>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63139C"/>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63139C"/>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63139C"/>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63139C"/>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63139C"/>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99"/>
    <w:rsid w:val="0063139C"/>
    <w:pPr>
      <w:spacing w:after="100"/>
    </w:pPr>
  </w:style>
  <w:style w:type="paragraph" w:styleId="TOC2">
    <w:name w:val="toc 2"/>
    <w:basedOn w:val="Normal"/>
    <w:next w:val="Normal"/>
    <w:autoRedefine/>
    <w:uiPriority w:val="99"/>
    <w:rsid w:val="0063139C"/>
    <w:pPr>
      <w:spacing w:after="100"/>
      <w:ind w:left="220"/>
    </w:pPr>
  </w:style>
  <w:style w:type="paragraph" w:styleId="TOC3">
    <w:name w:val="toc 3"/>
    <w:basedOn w:val="Normal"/>
    <w:next w:val="Normal"/>
    <w:autoRedefine/>
    <w:uiPriority w:val="99"/>
    <w:rsid w:val="0063139C"/>
    <w:pPr>
      <w:spacing w:after="100"/>
      <w:ind w:left="440"/>
    </w:pPr>
  </w:style>
  <w:style w:type="paragraph" w:styleId="TOC4">
    <w:name w:val="toc 4"/>
    <w:basedOn w:val="Normal"/>
    <w:next w:val="Normal"/>
    <w:autoRedefine/>
    <w:uiPriority w:val="39"/>
    <w:rsid w:val="0063139C"/>
    <w:pPr>
      <w:spacing w:after="100"/>
      <w:ind w:left="660"/>
    </w:pPr>
  </w:style>
  <w:style w:type="paragraph" w:styleId="TOC5">
    <w:name w:val="toc 5"/>
    <w:basedOn w:val="Normal"/>
    <w:next w:val="Normal"/>
    <w:autoRedefine/>
    <w:uiPriority w:val="39"/>
    <w:rsid w:val="0063139C"/>
    <w:pPr>
      <w:spacing w:after="100"/>
      <w:ind w:left="880"/>
    </w:pPr>
  </w:style>
  <w:style w:type="paragraph" w:styleId="TOC6">
    <w:name w:val="toc 6"/>
    <w:basedOn w:val="Normal"/>
    <w:next w:val="Normal"/>
    <w:autoRedefine/>
    <w:uiPriority w:val="39"/>
    <w:rsid w:val="0063139C"/>
    <w:pPr>
      <w:spacing w:after="100"/>
      <w:ind w:left="1100"/>
    </w:pPr>
  </w:style>
  <w:style w:type="paragraph" w:styleId="TOC7">
    <w:name w:val="toc 7"/>
    <w:basedOn w:val="Normal"/>
    <w:next w:val="Normal"/>
    <w:autoRedefine/>
    <w:uiPriority w:val="39"/>
    <w:semiHidden/>
    <w:rsid w:val="0063139C"/>
    <w:pPr>
      <w:spacing w:after="100"/>
      <w:ind w:left="1320"/>
    </w:pPr>
  </w:style>
  <w:style w:type="paragraph" w:styleId="TOC8">
    <w:name w:val="toc 8"/>
    <w:basedOn w:val="Normal"/>
    <w:next w:val="Normal"/>
    <w:autoRedefine/>
    <w:uiPriority w:val="39"/>
    <w:semiHidden/>
    <w:rsid w:val="0063139C"/>
    <w:pPr>
      <w:spacing w:after="100"/>
      <w:ind w:left="1540"/>
    </w:pPr>
  </w:style>
  <w:style w:type="paragraph" w:styleId="TOC9">
    <w:name w:val="toc 9"/>
    <w:basedOn w:val="Normal"/>
    <w:next w:val="Normal"/>
    <w:autoRedefine/>
    <w:uiPriority w:val="39"/>
    <w:semiHidden/>
    <w:rsid w:val="0063139C"/>
    <w:pPr>
      <w:spacing w:after="100"/>
      <w:ind w:left="1760"/>
    </w:pPr>
  </w:style>
  <w:style w:type="paragraph" w:styleId="Header">
    <w:name w:val="header"/>
    <w:basedOn w:val="Normal"/>
    <w:link w:val="HeaderChar"/>
    <w:uiPriority w:val="99"/>
    <w:semiHidden/>
    <w:rsid w:val="006313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139C"/>
    <w:rPr>
      <w:rFonts w:eastAsiaTheme="minorHAnsi"/>
    </w:rPr>
  </w:style>
  <w:style w:type="paragraph" w:styleId="Footer">
    <w:name w:val="footer"/>
    <w:basedOn w:val="Normal"/>
    <w:link w:val="FooterChar"/>
    <w:uiPriority w:val="99"/>
    <w:semiHidden/>
    <w:rsid w:val="006313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139C"/>
    <w:rPr>
      <w:rFonts w:eastAsiaTheme="minorHAnsi"/>
    </w:rPr>
  </w:style>
  <w:style w:type="paragraph" w:customStyle="1" w:styleId="CustomChapterOpener">
    <w:name w:val="CustomChapterOpener"/>
    <w:basedOn w:val="Normal"/>
    <w:next w:val="Para"/>
    <w:rsid w:val="0063139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63139C"/>
    <w:rPr>
      <w:b/>
    </w:rPr>
  </w:style>
  <w:style w:type="paragraph" w:customStyle="1" w:styleId="CustomList">
    <w:name w:val="CustomList"/>
    <w:basedOn w:val="Normal"/>
    <w:rsid w:val="0063139C"/>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63139C"/>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63139C"/>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63139C"/>
  </w:style>
  <w:style w:type="paragraph" w:customStyle="1" w:styleId="BibliographyHead">
    <w:name w:val="BibliographyHead"/>
    <w:next w:val="BibliographyEntry"/>
    <w:rsid w:val="0063139C"/>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63139C"/>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63139C"/>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63139C"/>
  </w:style>
  <w:style w:type="paragraph" w:customStyle="1" w:styleId="ExercisesHead">
    <w:name w:val="ExercisesHead"/>
    <w:basedOn w:val="Normal"/>
    <w:next w:val="Para"/>
    <w:rsid w:val="0063139C"/>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63139C"/>
  </w:style>
  <w:style w:type="paragraph" w:customStyle="1" w:styleId="ProblemsHead">
    <w:name w:val="ProblemsHead"/>
    <w:basedOn w:val="BibliographyHead"/>
    <w:next w:val="Para"/>
    <w:rsid w:val="0063139C"/>
  </w:style>
  <w:style w:type="paragraph" w:customStyle="1" w:styleId="QuestionData">
    <w:name w:val="QuestionData"/>
    <w:basedOn w:val="Explanation"/>
    <w:rsid w:val="0063139C"/>
  </w:style>
  <w:style w:type="paragraph" w:customStyle="1" w:styleId="QuestionsHead">
    <w:name w:val="QuestionsHead"/>
    <w:basedOn w:val="BibliographyHead"/>
    <w:next w:val="Para"/>
    <w:rsid w:val="0063139C"/>
  </w:style>
  <w:style w:type="paragraph" w:customStyle="1" w:styleId="ReferencesHead">
    <w:name w:val="ReferencesHead"/>
    <w:basedOn w:val="BibliographyHead"/>
    <w:next w:val="Reference"/>
    <w:rsid w:val="0063139C"/>
  </w:style>
  <w:style w:type="paragraph" w:customStyle="1" w:styleId="ReviewHead">
    <w:name w:val="ReviewHead"/>
    <w:basedOn w:val="BibliographyHead"/>
    <w:next w:val="Para"/>
    <w:rsid w:val="0063139C"/>
  </w:style>
  <w:style w:type="paragraph" w:customStyle="1" w:styleId="SummaryHead">
    <w:name w:val="SummaryHead"/>
    <w:basedOn w:val="BibliographyHead"/>
    <w:next w:val="Para"/>
    <w:rsid w:val="0063139C"/>
  </w:style>
  <w:style w:type="character" w:customStyle="1" w:styleId="WileySymbol">
    <w:name w:val="WileySymbol"/>
    <w:rsid w:val="0063139C"/>
    <w:rPr>
      <w:rFonts w:ascii="Symbol" w:hAnsi="Symbol"/>
    </w:rPr>
  </w:style>
  <w:style w:type="character" w:customStyle="1" w:styleId="MenuArrow">
    <w:name w:val="MenuArrow"/>
    <w:basedOn w:val="DefaultParagraphFont"/>
    <w:rsid w:val="0063139C"/>
    <w:rPr>
      <w:rFonts w:ascii="Wingdings" w:hAnsi="Wingdings"/>
    </w:rPr>
  </w:style>
  <w:style w:type="paragraph" w:customStyle="1" w:styleId="BookTitle">
    <w:name w:val="BookTitle"/>
    <w:basedOn w:val="Normal"/>
    <w:next w:val="Normal"/>
    <w:rsid w:val="0063139C"/>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63139C"/>
    <w:pPr>
      <w:pageBreakBefore w:val="0"/>
      <w:spacing w:before="480"/>
    </w:pPr>
    <w:rPr>
      <w:sz w:val="36"/>
    </w:rPr>
  </w:style>
  <w:style w:type="paragraph" w:customStyle="1" w:styleId="BookAuthor">
    <w:name w:val="BookAuthor"/>
    <w:basedOn w:val="Normal"/>
    <w:rsid w:val="0063139C"/>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63139C"/>
    <w:rPr>
      <w:i/>
    </w:rPr>
  </w:style>
  <w:style w:type="paragraph" w:customStyle="1" w:styleId="Index1">
    <w:name w:val="Index1"/>
    <w:rsid w:val="0063139C"/>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63139C"/>
    <w:pPr>
      <w:ind w:left="2520"/>
    </w:pPr>
  </w:style>
  <w:style w:type="paragraph" w:customStyle="1" w:styleId="Index3">
    <w:name w:val="Index3"/>
    <w:basedOn w:val="Index1"/>
    <w:rsid w:val="0063139C"/>
    <w:pPr>
      <w:ind w:left="3240"/>
    </w:pPr>
  </w:style>
  <w:style w:type="paragraph" w:customStyle="1" w:styleId="IndexLetter">
    <w:name w:val="IndexLetter"/>
    <w:basedOn w:val="H3"/>
    <w:next w:val="Index1"/>
    <w:rsid w:val="0063139C"/>
  </w:style>
  <w:style w:type="paragraph" w:customStyle="1" w:styleId="IndexNote">
    <w:name w:val="IndexNote"/>
    <w:basedOn w:val="Normal"/>
    <w:rsid w:val="0063139C"/>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63139C"/>
    <w:pPr>
      <w:spacing w:line="540" w:lineRule="exact"/>
    </w:pPr>
  </w:style>
  <w:style w:type="paragraph" w:customStyle="1" w:styleId="FurtherReadingHead">
    <w:name w:val="FurtherReadingHead"/>
    <w:basedOn w:val="BibliographyHead"/>
    <w:next w:val="Para"/>
    <w:rsid w:val="0063139C"/>
  </w:style>
  <w:style w:type="paragraph" w:customStyle="1" w:styleId="Address">
    <w:name w:val="Address"/>
    <w:basedOn w:val="Normal"/>
    <w:rsid w:val="0063139C"/>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63139C"/>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63139C"/>
    <w:pPr>
      <w:ind w:left="360"/>
    </w:pPr>
  </w:style>
  <w:style w:type="paragraph" w:customStyle="1" w:styleId="EquationNumbered">
    <w:name w:val="EquationNumbered"/>
    <w:rsid w:val="0063139C"/>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63139C"/>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63139C"/>
    <w:rPr>
      <w:b/>
    </w:rPr>
  </w:style>
  <w:style w:type="character" w:customStyle="1" w:styleId="UserInputVariable">
    <w:name w:val="UserInputVariable"/>
    <w:basedOn w:val="DefaultParagraphFont"/>
    <w:rsid w:val="0063139C"/>
    <w:rPr>
      <w:b/>
      <w:i/>
    </w:rPr>
  </w:style>
  <w:style w:type="paragraph" w:styleId="Bibliography">
    <w:name w:val="Bibliography"/>
    <w:basedOn w:val="Normal"/>
    <w:next w:val="Normal"/>
    <w:uiPriority w:val="99"/>
    <w:semiHidden/>
    <w:rsid w:val="0063139C"/>
  </w:style>
  <w:style w:type="paragraph" w:customStyle="1" w:styleId="FeaturePara">
    <w:name w:val="FeaturePara"/>
    <w:rsid w:val="0063139C"/>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63139C"/>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63139C"/>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63139C"/>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63139C"/>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63139C"/>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63139C"/>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63139C"/>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63139C"/>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63139C"/>
    <w:pPr>
      <w:spacing w:before="120" w:after="120"/>
      <w:ind w:left="720" w:hanging="720"/>
      <w:contextualSpacing/>
    </w:pPr>
    <w:rPr>
      <w:sz w:val="22"/>
      <w:u w:val="none"/>
    </w:rPr>
  </w:style>
  <w:style w:type="paragraph" w:customStyle="1" w:styleId="FeatureH1">
    <w:name w:val="FeatureH1"/>
    <w:next w:val="FeaturePara"/>
    <w:rsid w:val="0063139C"/>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63139C"/>
    <w:pPr>
      <w:contextualSpacing w:val="0"/>
    </w:pPr>
    <w:rPr>
      <w:rFonts w:ascii="Times New Roman" w:hAnsi="Times New Roman"/>
      <w:smallCaps w:val="0"/>
    </w:rPr>
  </w:style>
  <w:style w:type="paragraph" w:customStyle="1" w:styleId="FeatureH2">
    <w:name w:val="FeatureH2"/>
    <w:next w:val="FeaturePara"/>
    <w:rsid w:val="0063139C"/>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63139C"/>
    <w:pPr>
      <w:spacing w:before="120"/>
    </w:pPr>
    <w:rPr>
      <w:smallCaps w:val="0"/>
      <w:u w:val="single"/>
    </w:rPr>
  </w:style>
  <w:style w:type="paragraph" w:customStyle="1" w:styleId="FeatureH3">
    <w:name w:val="FeatureH3"/>
    <w:next w:val="FeaturePara"/>
    <w:rsid w:val="0063139C"/>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63139C"/>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63139C"/>
    <w:pPr>
      <w:widowControl w:val="0"/>
      <w:numPr>
        <w:numId w:val="1"/>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63139C"/>
    <w:pPr>
      <w:numPr>
        <w:numId w:val="5"/>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63139C"/>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63139C"/>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63139C"/>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63139C"/>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63139C"/>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63139C"/>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63139C"/>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63139C"/>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63139C"/>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63139C"/>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63139C"/>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63139C"/>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63139C"/>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63139C"/>
    <w:pPr>
      <w:pBdr>
        <w:left w:val="single" w:sz="36" w:space="17" w:color="C0C0C0"/>
      </w:pBdr>
      <w:ind w:left="216"/>
    </w:pPr>
  </w:style>
  <w:style w:type="paragraph" w:customStyle="1" w:styleId="FeatureRunInPara">
    <w:name w:val="FeatureRunInPara"/>
    <w:basedOn w:val="FeatureListUnmarked"/>
    <w:next w:val="FeatureRunInHead"/>
    <w:rsid w:val="0063139C"/>
    <w:pPr>
      <w:pBdr>
        <w:left w:val="single" w:sz="36" w:space="6" w:color="C0C0C0"/>
      </w:pBdr>
      <w:spacing w:before="0"/>
      <w:ind w:left="0"/>
    </w:pPr>
  </w:style>
  <w:style w:type="paragraph" w:customStyle="1" w:styleId="FeatureRunInParaSub">
    <w:name w:val="FeatureRunInParaSub"/>
    <w:basedOn w:val="FeatureRunInPara"/>
    <w:next w:val="FeatureRunInHeadSub"/>
    <w:rsid w:val="0063139C"/>
    <w:pPr>
      <w:pBdr>
        <w:left w:val="single" w:sz="36" w:space="17" w:color="C0C0C0"/>
      </w:pBdr>
      <w:ind w:left="216"/>
      <w:contextualSpacing/>
    </w:pPr>
  </w:style>
  <w:style w:type="paragraph" w:customStyle="1" w:styleId="FeatureSubFeatureType">
    <w:name w:val="FeatureSubFeatureType"/>
    <w:rsid w:val="0063139C"/>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63139C"/>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63139C"/>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63139C"/>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63139C"/>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63139C"/>
    <w:pPr>
      <w:pBdr>
        <w:left w:val="single" w:sz="36" w:space="6" w:color="C0C0C0"/>
      </w:pBdr>
      <w:spacing w:before="120"/>
      <w:ind w:left="0" w:firstLine="0"/>
    </w:pPr>
  </w:style>
  <w:style w:type="paragraph" w:customStyle="1" w:styleId="ReferenceAnnotation">
    <w:name w:val="ReferenceAnnotation"/>
    <w:basedOn w:val="Reference"/>
    <w:rsid w:val="0063139C"/>
    <w:pPr>
      <w:spacing w:before="0" w:after="0"/>
      <w:ind w:firstLine="0"/>
    </w:pPr>
    <w:rPr>
      <w:snapToGrid w:val="0"/>
    </w:rPr>
  </w:style>
  <w:style w:type="paragraph" w:customStyle="1" w:styleId="RecipeVariationH1">
    <w:name w:val="RecipeVariationH1"/>
    <w:rsid w:val="0063139C"/>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63139C"/>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63139C"/>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63139C"/>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63139C"/>
    <w:rPr>
      <w:rFonts w:ascii="Courier New" w:hAnsi="Courier New"/>
      <w:noProof/>
      <w:color w:val="auto"/>
      <w:u w:val="double"/>
    </w:rPr>
  </w:style>
  <w:style w:type="character" w:customStyle="1" w:styleId="CrossRefTerm">
    <w:name w:val="CrossRefTerm"/>
    <w:basedOn w:val="DefaultParagraphFont"/>
    <w:rsid w:val="0063139C"/>
    <w:rPr>
      <w:i/>
    </w:rPr>
  </w:style>
  <w:style w:type="character" w:customStyle="1" w:styleId="GenusSpecies">
    <w:name w:val="GenusSpecies"/>
    <w:basedOn w:val="DefaultParagraphFont"/>
    <w:rsid w:val="0063139C"/>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63139C"/>
    <w:rPr>
      <w:b/>
      <w:i/>
    </w:rPr>
  </w:style>
  <w:style w:type="paragraph" w:customStyle="1" w:styleId="FeatureRecipeIngredientList">
    <w:name w:val="FeatureRecipeIngredientList"/>
    <w:basedOn w:val="FeatureRecipeProcedure"/>
    <w:rsid w:val="0063139C"/>
    <w:pPr>
      <w:ind w:left="720" w:hanging="288"/>
    </w:pPr>
  </w:style>
  <w:style w:type="paragraph" w:customStyle="1" w:styleId="CodeHead">
    <w:name w:val="CodeHead"/>
    <w:next w:val="CodeListing"/>
    <w:rsid w:val="0063139C"/>
    <w:pPr>
      <w:spacing w:before="120" w:after="120" w:line="240" w:lineRule="auto"/>
    </w:pPr>
    <w:rPr>
      <w:rFonts w:ascii="Arial" w:eastAsia="Times New Roman" w:hAnsi="Arial" w:cs="Times New Roman"/>
      <w:b/>
      <w:snapToGrid w:val="0"/>
      <w:szCs w:val="20"/>
    </w:rPr>
  </w:style>
  <w:style w:type="paragraph" w:customStyle="1" w:styleId="PoetryPara">
    <w:name w:val="PoetryPara"/>
    <w:rsid w:val="0063139C"/>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63139C"/>
    <w:pPr>
      <w:spacing w:after="0"/>
    </w:pPr>
    <w:rPr>
      <w:b/>
      <w:sz w:val="24"/>
    </w:rPr>
  </w:style>
  <w:style w:type="character" w:customStyle="1" w:styleId="QueryInline">
    <w:name w:val="QueryInline"/>
    <w:basedOn w:val="DefaultParagraphFont"/>
    <w:rsid w:val="0063139C"/>
    <w:rPr>
      <w:bdr w:val="none" w:sz="0" w:space="0" w:color="auto"/>
      <w:shd w:val="clear" w:color="auto" w:fill="FFCC99"/>
    </w:rPr>
  </w:style>
  <w:style w:type="paragraph" w:customStyle="1" w:styleId="QueryPara">
    <w:name w:val="QueryPara"/>
    <w:rsid w:val="0063139C"/>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63139C"/>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63139C"/>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63139C"/>
  </w:style>
  <w:style w:type="character" w:customStyle="1" w:styleId="WileyItalic">
    <w:name w:val="WileyItalic"/>
    <w:basedOn w:val="DefaultParagraphFont"/>
    <w:rsid w:val="0063139C"/>
    <w:rPr>
      <w:i/>
    </w:rPr>
  </w:style>
  <w:style w:type="character" w:customStyle="1" w:styleId="WileyBoldItalic">
    <w:name w:val="WileyBoldItalic"/>
    <w:basedOn w:val="DefaultParagraphFont"/>
    <w:rsid w:val="0063139C"/>
    <w:rPr>
      <w:b/>
      <w:i/>
    </w:rPr>
  </w:style>
  <w:style w:type="character" w:customStyle="1" w:styleId="WileyBold">
    <w:name w:val="WileyBold"/>
    <w:basedOn w:val="DefaultParagraphFont"/>
    <w:rsid w:val="0063139C"/>
    <w:rPr>
      <w:b/>
    </w:rPr>
  </w:style>
  <w:style w:type="paragraph" w:customStyle="1" w:styleId="ContentsPartTitle">
    <w:name w:val="ContentsPartTitle"/>
    <w:next w:val="ContentsChapterTitle"/>
    <w:rsid w:val="0063139C"/>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63139C"/>
    <w:pPr>
      <w:ind w:left="288"/>
    </w:pPr>
    <w:rPr>
      <w:sz w:val="26"/>
    </w:rPr>
  </w:style>
  <w:style w:type="paragraph" w:customStyle="1" w:styleId="ContentsH1">
    <w:name w:val="ContentsH1"/>
    <w:basedOn w:val="ContentsPartTitle"/>
    <w:rsid w:val="0063139C"/>
    <w:pPr>
      <w:ind w:left="576"/>
    </w:pPr>
    <w:rPr>
      <w:b w:val="0"/>
      <w:sz w:val="24"/>
    </w:rPr>
  </w:style>
  <w:style w:type="paragraph" w:customStyle="1" w:styleId="ContentsH2">
    <w:name w:val="ContentsH2"/>
    <w:basedOn w:val="ContentsPartTitle"/>
    <w:rsid w:val="0063139C"/>
    <w:pPr>
      <w:ind w:left="864"/>
    </w:pPr>
    <w:rPr>
      <w:b w:val="0"/>
      <w:sz w:val="22"/>
    </w:rPr>
  </w:style>
  <w:style w:type="paragraph" w:customStyle="1" w:styleId="Copyright">
    <w:name w:val="Copyright"/>
    <w:rsid w:val="0063139C"/>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63139C"/>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63139C"/>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63139C"/>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63139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63139C"/>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63139C"/>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63139C"/>
    <w:pPr>
      <w:ind w:left="720"/>
    </w:pPr>
  </w:style>
  <w:style w:type="paragraph" w:customStyle="1" w:styleId="BookEdition">
    <w:name w:val="BookEdition"/>
    <w:qFormat/>
    <w:rsid w:val="0063139C"/>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63139C"/>
    <w:rPr>
      <w:rFonts w:cs="Arial"/>
      <w:color w:val="0000FF"/>
    </w:rPr>
  </w:style>
  <w:style w:type="character" w:customStyle="1" w:styleId="CodeColorBlue2">
    <w:name w:val="CodeColorBlue2"/>
    <w:rsid w:val="0063139C"/>
    <w:rPr>
      <w:rFonts w:cs="Arial"/>
      <w:color w:val="0000A5"/>
    </w:rPr>
  </w:style>
  <w:style w:type="character" w:customStyle="1" w:styleId="CodeColorBlue3">
    <w:name w:val="CodeColorBlue3"/>
    <w:rsid w:val="0063139C"/>
    <w:rPr>
      <w:rFonts w:cs="Arial"/>
      <w:color w:val="6464B9"/>
    </w:rPr>
  </w:style>
  <w:style w:type="character" w:customStyle="1" w:styleId="CodeColorBluegreen">
    <w:name w:val="CodeColorBluegreen"/>
    <w:rsid w:val="0063139C"/>
    <w:rPr>
      <w:rFonts w:cs="Arial"/>
      <w:color w:val="2B91AF"/>
    </w:rPr>
  </w:style>
  <w:style w:type="character" w:customStyle="1" w:styleId="CodeColorBrown">
    <w:name w:val="CodeColorBrown"/>
    <w:rsid w:val="0063139C"/>
    <w:rPr>
      <w:rFonts w:cs="Arial"/>
      <w:color w:val="A31515"/>
    </w:rPr>
  </w:style>
  <w:style w:type="character" w:customStyle="1" w:styleId="CodeColorDkBlue">
    <w:name w:val="CodeColorDkBlue"/>
    <w:rsid w:val="0063139C"/>
    <w:rPr>
      <w:rFonts w:cs="Times New Roman"/>
      <w:color w:val="000080"/>
      <w:szCs w:val="22"/>
    </w:rPr>
  </w:style>
  <w:style w:type="character" w:customStyle="1" w:styleId="CodeColorGreen">
    <w:name w:val="CodeColorGreen"/>
    <w:rsid w:val="0063139C"/>
    <w:rPr>
      <w:rFonts w:cs="Arial"/>
      <w:color w:val="008000"/>
    </w:rPr>
  </w:style>
  <w:style w:type="character" w:customStyle="1" w:styleId="CodeColorGreen2">
    <w:name w:val="CodeColorGreen2"/>
    <w:rsid w:val="0063139C"/>
    <w:rPr>
      <w:rFonts w:cs="Arial"/>
      <w:color w:val="629755"/>
    </w:rPr>
  </w:style>
  <w:style w:type="character" w:customStyle="1" w:styleId="CodeColorGrey30">
    <w:name w:val="CodeColorGrey30"/>
    <w:rsid w:val="0063139C"/>
    <w:rPr>
      <w:rFonts w:cs="Arial"/>
      <w:color w:val="808080"/>
    </w:rPr>
  </w:style>
  <w:style w:type="character" w:customStyle="1" w:styleId="CodeColorGrey55">
    <w:name w:val="CodeColorGrey55"/>
    <w:rsid w:val="0063139C"/>
    <w:rPr>
      <w:rFonts w:cs="Arial"/>
      <w:color w:val="C0C0C0"/>
    </w:rPr>
  </w:style>
  <w:style w:type="character" w:customStyle="1" w:styleId="CodeColorGrey80">
    <w:name w:val="CodeColorGrey80"/>
    <w:rsid w:val="0063139C"/>
    <w:rPr>
      <w:rFonts w:cs="Arial"/>
      <w:color w:val="555555"/>
    </w:rPr>
  </w:style>
  <w:style w:type="character" w:customStyle="1" w:styleId="CodeColorHotPink">
    <w:name w:val="CodeColorHotPink"/>
    <w:rsid w:val="0063139C"/>
    <w:rPr>
      <w:rFonts w:cs="Times New Roman"/>
      <w:color w:val="DF36FA"/>
      <w:szCs w:val="18"/>
    </w:rPr>
  </w:style>
  <w:style w:type="character" w:customStyle="1" w:styleId="CodeColorMagenta">
    <w:name w:val="CodeColorMagenta"/>
    <w:rsid w:val="0063139C"/>
    <w:rPr>
      <w:rFonts w:cs="Arial"/>
      <w:color w:val="A31515"/>
    </w:rPr>
  </w:style>
  <w:style w:type="character" w:customStyle="1" w:styleId="CodeColorOrange">
    <w:name w:val="CodeColorOrange"/>
    <w:rsid w:val="0063139C"/>
    <w:rPr>
      <w:rFonts w:cs="Arial"/>
      <w:color w:val="B96464"/>
    </w:rPr>
  </w:style>
  <w:style w:type="character" w:customStyle="1" w:styleId="CodeColorPeach">
    <w:name w:val="CodeColorPeach"/>
    <w:rsid w:val="0063139C"/>
    <w:rPr>
      <w:rFonts w:cs="Arial"/>
      <w:color w:val="FFDBA3"/>
    </w:rPr>
  </w:style>
  <w:style w:type="character" w:customStyle="1" w:styleId="CodeColorPurple">
    <w:name w:val="CodeColorPurple"/>
    <w:rsid w:val="0063139C"/>
    <w:rPr>
      <w:rFonts w:cs="Arial"/>
      <w:color w:val="951795"/>
    </w:rPr>
  </w:style>
  <w:style w:type="character" w:customStyle="1" w:styleId="CodeColorRed">
    <w:name w:val="CodeColorRed"/>
    <w:rsid w:val="0063139C"/>
    <w:rPr>
      <w:rFonts w:cs="Arial"/>
      <w:color w:val="FF0000"/>
    </w:rPr>
  </w:style>
  <w:style w:type="character" w:customStyle="1" w:styleId="CodeColorRed2">
    <w:name w:val="CodeColorRed2"/>
    <w:rsid w:val="0063139C"/>
    <w:rPr>
      <w:rFonts w:cs="Arial"/>
      <w:color w:val="800000"/>
    </w:rPr>
  </w:style>
  <w:style w:type="character" w:customStyle="1" w:styleId="CodeColorRed3">
    <w:name w:val="CodeColorRed3"/>
    <w:rsid w:val="0063139C"/>
    <w:rPr>
      <w:rFonts w:cs="Arial"/>
      <w:color w:val="A31515"/>
    </w:rPr>
  </w:style>
  <w:style w:type="character" w:customStyle="1" w:styleId="CodeColorTealBlue">
    <w:name w:val="CodeColorTealBlue"/>
    <w:rsid w:val="0063139C"/>
    <w:rPr>
      <w:rFonts w:cs="Times New Roman"/>
      <w:color w:val="008080"/>
      <w:szCs w:val="22"/>
    </w:rPr>
  </w:style>
  <w:style w:type="character" w:customStyle="1" w:styleId="CodeColorWhite">
    <w:name w:val="CodeColorWhite"/>
    <w:rsid w:val="0063139C"/>
    <w:rPr>
      <w:rFonts w:cs="Arial"/>
      <w:color w:val="FFFFFF"/>
      <w:bdr w:val="none" w:sz="0" w:space="0" w:color="auto"/>
    </w:rPr>
  </w:style>
  <w:style w:type="character" w:customStyle="1" w:styleId="CodeColorPurple2">
    <w:name w:val="CodeColorPurple2"/>
    <w:rsid w:val="0063139C"/>
    <w:rPr>
      <w:rFonts w:cs="Arial"/>
      <w:color w:val="800080"/>
    </w:rPr>
  </w:style>
  <w:style w:type="paragraph" w:styleId="ListParagraph">
    <w:name w:val="List Paragraph"/>
    <w:basedOn w:val="Normal"/>
    <w:uiPriority w:val="99"/>
    <w:qFormat/>
    <w:rsid w:val="0063139C"/>
    <w:pPr>
      <w:ind w:left="720"/>
      <w:contextualSpacing/>
    </w:pPr>
    <w:rPr>
      <w:rFonts w:ascii="Calibri" w:eastAsia="Times New Roman" w:hAnsi="Calibri" w:cs="Times New Roman"/>
      <w:color w:val="FF0000"/>
    </w:rPr>
  </w:style>
  <w:style w:type="character" w:styleId="Hyperlink">
    <w:name w:val="Hyperlink"/>
    <w:basedOn w:val="DefaultParagraphFont"/>
    <w:uiPriority w:val="99"/>
    <w:rsid w:val="0063139C"/>
    <w:rPr>
      <w:rFonts w:cs="Times New Roman"/>
      <w:color w:val="0000FF"/>
      <w:u w:val="single"/>
    </w:rPr>
  </w:style>
  <w:style w:type="paragraph" w:styleId="Revision">
    <w:name w:val="Revision"/>
    <w:hidden/>
    <w:uiPriority w:val="99"/>
    <w:semiHidden/>
    <w:rsid w:val="0063139C"/>
    <w:pPr>
      <w:spacing w:after="0" w:line="240" w:lineRule="auto"/>
    </w:pPr>
    <w:rPr>
      <w:rFonts w:ascii="Times New Roman" w:eastAsia="Times New Roman" w:hAnsi="Times New Roman" w:cs="Times New Roman"/>
      <w:color w:val="FF0000"/>
      <w:sz w:val="40"/>
      <w:szCs w:val="20"/>
    </w:rPr>
  </w:style>
  <w:style w:type="character" w:customStyle="1" w:styleId="Callout">
    <w:name w:val="Callout"/>
    <w:basedOn w:val="DefaultParagraphFont"/>
    <w:rsid w:val="0063139C"/>
    <w:rPr>
      <w:bdr w:val="none" w:sz="0" w:space="0" w:color="auto"/>
      <w:shd w:val="clear" w:color="auto" w:fill="B2A1C7" w:themeFill="accent4" w:themeFillTint="99"/>
    </w:rPr>
  </w:style>
  <w:style w:type="paragraph" w:customStyle="1" w:styleId="ContentsH3">
    <w:name w:val="ContentsH3"/>
    <w:qFormat/>
    <w:rsid w:val="0063139C"/>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63139C"/>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63139C"/>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63139C"/>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63139C"/>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63139C"/>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63139C"/>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63139C"/>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63139C"/>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63139C"/>
    <w:rPr>
      <w:b/>
      <w:bCs/>
      <w:smallCaps/>
      <w:spacing w:val="5"/>
    </w:rPr>
  </w:style>
  <w:style w:type="character" w:styleId="CommentReference">
    <w:name w:val="annotation reference"/>
    <w:basedOn w:val="DefaultParagraphFont"/>
    <w:uiPriority w:val="99"/>
    <w:semiHidden/>
    <w:rsid w:val="0063139C"/>
    <w:rPr>
      <w:sz w:val="16"/>
      <w:szCs w:val="16"/>
    </w:rPr>
  </w:style>
  <w:style w:type="character" w:styleId="Emphasis">
    <w:name w:val="Emphasis"/>
    <w:basedOn w:val="DefaultParagraphFont"/>
    <w:uiPriority w:val="99"/>
    <w:rsid w:val="0063139C"/>
    <w:rPr>
      <w:i/>
      <w:iCs/>
    </w:rPr>
  </w:style>
  <w:style w:type="character" w:styleId="FollowedHyperlink">
    <w:name w:val="FollowedHyperlink"/>
    <w:basedOn w:val="DefaultParagraphFont"/>
    <w:uiPriority w:val="99"/>
    <w:semiHidden/>
    <w:rsid w:val="0063139C"/>
    <w:rPr>
      <w:color w:val="800080" w:themeColor="followedHyperlink"/>
      <w:u w:val="single"/>
    </w:rPr>
  </w:style>
  <w:style w:type="character" w:styleId="HTMLAcronym">
    <w:name w:val="HTML Acronym"/>
    <w:basedOn w:val="DefaultParagraphFont"/>
    <w:uiPriority w:val="99"/>
    <w:semiHidden/>
    <w:rsid w:val="0063139C"/>
  </w:style>
  <w:style w:type="character" w:styleId="HTMLCite">
    <w:name w:val="HTML Cite"/>
    <w:basedOn w:val="DefaultParagraphFont"/>
    <w:uiPriority w:val="99"/>
    <w:semiHidden/>
    <w:rsid w:val="0063139C"/>
    <w:rPr>
      <w:i/>
      <w:iCs/>
    </w:rPr>
  </w:style>
  <w:style w:type="character" w:styleId="HTMLCode">
    <w:name w:val="HTML Code"/>
    <w:basedOn w:val="DefaultParagraphFont"/>
    <w:uiPriority w:val="99"/>
    <w:semiHidden/>
    <w:rsid w:val="0063139C"/>
    <w:rPr>
      <w:rFonts w:ascii="Consolas" w:hAnsi="Consolas"/>
      <w:sz w:val="20"/>
      <w:szCs w:val="20"/>
    </w:rPr>
  </w:style>
  <w:style w:type="character" w:styleId="HTMLDefinition">
    <w:name w:val="HTML Definition"/>
    <w:basedOn w:val="DefaultParagraphFont"/>
    <w:uiPriority w:val="99"/>
    <w:semiHidden/>
    <w:rsid w:val="0063139C"/>
    <w:rPr>
      <w:i/>
      <w:iCs/>
    </w:rPr>
  </w:style>
  <w:style w:type="character" w:styleId="HTMLKeyboard">
    <w:name w:val="HTML Keyboard"/>
    <w:basedOn w:val="DefaultParagraphFont"/>
    <w:uiPriority w:val="99"/>
    <w:semiHidden/>
    <w:rsid w:val="0063139C"/>
    <w:rPr>
      <w:rFonts w:ascii="Consolas" w:hAnsi="Consolas"/>
      <w:sz w:val="20"/>
      <w:szCs w:val="20"/>
    </w:rPr>
  </w:style>
  <w:style w:type="character" w:styleId="HTMLSample">
    <w:name w:val="HTML Sample"/>
    <w:basedOn w:val="DefaultParagraphFont"/>
    <w:uiPriority w:val="99"/>
    <w:semiHidden/>
    <w:rsid w:val="0063139C"/>
    <w:rPr>
      <w:rFonts w:ascii="Consolas" w:hAnsi="Consolas"/>
      <w:sz w:val="24"/>
      <w:szCs w:val="24"/>
    </w:rPr>
  </w:style>
  <w:style w:type="character" w:styleId="HTMLTypewriter">
    <w:name w:val="HTML Typewriter"/>
    <w:basedOn w:val="DefaultParagraphFont"/>
    <w:uiPriority w:val="99"/>
    <w:semiHidden/>
    <w:rsid w:val="0063139C"/>
    <w:rPr>
      <w:rFonts w:ascii="Consolas" w:hAnsi="Consolas"/>
      <w:sz w:val="20"/>
      <w:szCs w:val="20"/>
    </w:rPr>
  </w:style>
  <w:style w:type="character" w:styleId="HTMLVariable">
    <w:name w:val="HTML Variable"/>
    <w:basedOn w:val="DefaultParagraphFont"/>
    <w:uiPriority w:val="99"/>
    <w:semiHidden/>
    <w:rsid w:val="0063139C"/>
    <w:rPr>
      <w:i/>
      <w:iCs/>
    </w:rPr>
  </w:style>
  <w:style w:type="character" w:styleId="IntenseEmphasis">
    <w:name w:val="Intense Emphasis"/>
    <w:basedOn w:val="DefaultParagraphFont"/>
    <w:uiPriority w:val="99"/>
    <w:rsid w:val="0063139C"/>
    <w:rPr>
      <w:b/>
      <w:bCs/>
      <w:i/>
      <w:iCs/>
      <w:color w:val="4F81BD" w:themeColor="accent1"/>
    </w:rPr>
  </w:style>
  <w:style w:type="character" w:styleId="IntenseReference">
    <w:name w:val="Intense Reference"/>
    <w:basedOn w:val="DefaultParagraphFont"/>
    <w:uiPriority w:val="99"/>
    <w:rsid w:val="0063139C"/>
    <w:rPr>
      <w:b/>
      <w:bCs/>
      <w:smallCaps/>
      <w:color w:val="C0504D" w:themeColor="accent2"/>
      <w:spacing w:val="5"/>
      <w:u w:val="single"/>
    </w:rPr>
  </w:style>
  <w:style w:type="character" w:styleId="LineNumber">
    <w:name w:val="line number"/>
    <w:basedOn w:val="DefaultParagraphFont"/>
    <w:uiPriority w:val="99"/>
    <w:semiHidden/>
    <w:rsid w:val="0063139C"/>
  </w:style>
  <w:style w:type="character" w:styleId="PageNumber">
    <w:name w:val="page number"/>
    <w:basedOn w:val="DefaultParagraphFont"/>
    <w:uiPriority w:val="99"/>
    <w:semiHidden/>
    <w:rsid w:val="0063139C"/>
  </w:style>
  <w:style w:type="character" w:styleId="PlaceholderText">
    <w:name w:val="Placeholder Text"/>
    <w:basedOn w:val="DefaultParagraphFont"/>
    <w:uiPriority w:val="99"/>
    <w:semiHidden/>
    <w:rsid w:val="0063139C"/>
    <w:rPr>
      <w:color w:val="808080"/>
    </w:rPr>
  </w:style>
  <w:style w:type="character" w:styleId="Strong">
    <w:name w:val="Strong"/>
    <w:basedOn w:val="DefaultParagraphFont"/>
    <w:uiPriority w:val="99"/>
    <w:rsid w:val="0063139C"/>
    <w:rPr>
      <w:b/>
      <w:bCs/>
    </w:rPr>
  </w:style>
  <w:style w:type="character" w:styleId="SubtleEmphasis">
    <w:name w:val="Subtle Emphasis"/>
    <w:basedOn w:val="DefaultParagraphFont"/>
    <w:uiPriority w:val="99"/>
    <w:rsid w:val="0063139C"/>
    <w:rPr>
      <w:i/>
      <w:iCs/>
      <w:color w:val="808080" w:themeColor="text1" w:themeTint="7F"/>
    </w:rPr>
  </w:style>
  <w:style w:type="character" w:styleId="SubtleReference">
    <w:name w:val="Subtle Reference"/>
    <w:basedOn w:val="DefaultParagraphFont"/>
    <w:uiPriority w:val="99"/>
    <w:qFormat/>
    <w:rsid w:val="0063139C"/>
    <w:rPr>
      <w:smallCaps/>
      <w:color w:val="C0504D" w:themeColor="accent2"/>
      <w:u w:val="single"/>
    </w:rPr>
  </w:style>
  <w:style w:type="table" w:styleId="LightShading-Accent5">
    <w:name w:val="Light Shading Accent 5"/>
    <w:basedOn w:val="TableNormal"/>
    <w:uiPriority w:val="60"/>
    <w:rsid w:val="0063139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63139C"/>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63139C"/>
    <w:pPr>
      <w:spacing w:before="240" w:after="240" w:line="240" w:lineRule="auto"/>
      <w:ind w:left="4320"/>
      <w:contextualSpacing/>
      <w:jc w:val="right"/>
    </w:pPr>
    <w:rPr>
      <w:rFonts w:ascii="Arial" w:eastAsia="Times New Roman" w:hAnsi="Arial" w:cs="Times New Roman"/>
      <w:snapToGrid w:val="0"/>
      <w:sz w:val="18"/>
      <w:szCs w:val="20"/>
    </w:rPr>
  </w:style>
  <w:style w:type="paragraph" w:styleId="BalloonText">
    <w:name w:val="Balloon Text"/>
    <w:basedOn w:val="Normal"/>
    <w:link w:val="BalloonTextChar"/>
    <w:semiHidden/>
    <w:rsid w:val="00C912EE"/>
    <w:rPr>
      <w:rFonts w:ascii="Tahoma" w:hAnsi="Tahoma"/>
      <w:sz w:val="16"/>
    </w:rPr>
  </w:style>
  <w:style w:type="character" w:customStyle="1" w:styleId="BalloonTextChar">
    <w:name w:val="Balloon Text Char"/>
    <w:basedOn w:val="DefaultParagraphFont"/>
    <w:link w:val="BalloonText"/>
    <w:semiHidden/>
    <w:rsid w:val="00C912EE"/>
    <w:rPr>
      <w:rFonts w:ascii="Tahoma" w:eastAsiaTheme="minorHAnsi" w:hAnsi="Tahoma"/>
      <w:sz w:val="16"/>
    </w:rPr>
  </w:style>
  <w:style w:type="paragraph" w:styleId="CommentText">
    <w:name w:val="annotation text"/>
    <w:basedOn w:val="Normal"/>
    <w:link w:val="CommentTextChar"/>
    <w:semiHidden/>
    <w:rsid w:val="00C912EE"/>
    <w:rPr>
      <w:sz w:val="20"/>
    </w:rPr>
  </w:style>
  <w:style w:type="character" w:customStyle="1" w:styleId="CommentTextChar">
    <w:name w:val="Comment Text Char"/>
    <w:basedOn w:val="DefaultParagraphFont"/>
    <w:link w:val="CommentText"/>
    <w:semiHidden/>
    <w:rsid w:val="00C912EE"/>
    <w:rPr>
      <w:rFonts w:eastAsiaTheme="minorHAnsi"/>
      <w:sz w:val="20"/>
    </w:rPr>
  </w:style>
  <w:style w:type="paragraph" w:styleId="CommentSubject">
    <w:name w:val="annotation subject"/>
    <w:basedOn w:val="CommentText"/>
    <w:next w:val="CommentText"/>
    <w:link w:val="CommentSubjectChar"/>
    <w:semiHidden/>
    <w:rsid w:val="00C912EE"/>
    <w:rPr>
      <w:b/>
    </w:rPr>
  </w:style>
  <w:style w:type="character" w:customStyle="1" w:styleId="CommentSubjectChar">
    <w:name w:val="Comment Subject Char"/>
    <w:basedOn w:val="CommentTextChar"/>
    <w:link w:val="CommentSubject"/>
    <w:semiHidden/>
    <w:rsid w:val="00C912EE"/>
    <w:rPr>
      <w:rFonts w:eastAsiaTheme="minorHAnsi"/>
      <w:b/>
      <w:sz w:val="20"/>
    </w:rPr>
  </w:style>
  <w:style w:type="character" w:customStyle="1" w:styleId="Definition">
    <w:name w:val="Definition"/>
    <w:basedOn w:val="DefaultParagraphFont"/>
    <w:uiPriority w:val="1"/>
    <w:qFormat/>
    <w:rsid w:val="00E04EEC"/>
    <w:rPr>
      <w:i/>
    </w:rPr>
  </w:style>
  <w:style w:type="character" w:customStyle="1" w:styleId="DefinitionTerm">
    <w:name w:val="DefinitionTerm"/>
    <w:basedOn w:val="DefaultParagraphFont"/>
    <w:uiPriority w:val="1"/>
    <w:qFormat/>
    <w:rsid w:val="00E04EEC"/>
    <w:rPr>
      <w:i/>
    </w:rPr>
  </w:style>
  <w:style w:type="paragraph" w:styleId="Caption">
    <w:name w:val="caption"/>
    <w:basedOn w:val="Normal"/>
    <w:next w:val="Normal"/>
    <w:uiPriority w:val="35"/>
    <w:qFormat/>
    <w:rsid w:val="00C912EE"/>
    <w:pPr>
      <w:spacing w:line="240" w:lineRule="auto"/>
    </w:pPr>
    <w:rPr>
      <w:b/>
      <w:bCs/>
      <w:color w:val="4F81BD" w:themeColor="accent1"/>
      <w:sz w:val="18"/>
      <w:szCs w:val="18"/>
    </w:rPr>
  </w:style>
  <w:style w:type="paragraph" w:styleId="NormalWeb">
    <w:name w:val="Normal (Web)"/>
    <w:basedOn w:val="Normal"/>
    <w:uiPriority w:val="99"/>
    <w:semiHidden/>
    <w:rsid w:val="00C912EE"/>
    <w:rPr>
      <w:rFonts w:ascii="Times New Roman" w:hAnsi="Times New Roman" w:cs="Times New Roman"/>
      <w:sz w:val="24"/>
      <w:szCs w:val="24"/>
    </w:rPr>
  </w:style>
  <w:style w:type="character" w:customStyle="1" w:styleId="Heading6Char">
    <w:name w:val="Heading 6 Char"/>
    <w:basedOn w:val="DefaultParagraphFont"/>
    <w:link w:val="Heading6"/>
    <w:rsid w:val="00C912EE"/>
    <w:rPr>
      <w:rFonts w:eastAsiaTheme="minorHAnsi"/>
    </w:rPr>
  </w:style>
  <w:style w:type="character" w:customStyle="1" w:styleId="Heading7Char">
    <w:name w:val="Heading 7 Char"/>
    <w:basedOn w:val="DefaultParagraphFont"/>
    <w:link w:val="Heading7"/>
    <w:rsid w:val="00C912EE"/>
    <w:rPr>
      <w:rFonts w:eastAsiaTheme="minorHAnsi"/>
    </w:rPr>
  </w:style>
  <w:style w:type="character" w:customStyle="1" w:styleId="Heading8Char">
    <w:name w:val="Heading 8 Char"/>
    <w:basedOn w:val="DefaultParagraphFont"/>
    <w:link w:val="Heading8"/>
    <w:rsid w:val="00C912EE"/>
    <w:rPr>
      <w:rFonts w:eastAsiaTheme="minorHAnsi"/>
    </w:rPr>
  </w:style>
  <w:style w:type="character" w:customStyle="1" w:styleId="Heading9Char">
    <w:name w:val="Heading 9 Char"/>
    <w:basedOn w:val="DefaultParagraphFont"/>
    <w:link w:val="Heading9"/>
    <w:rsid w:val="00C912EE"/>
    <w:rPr>
      <w:rFonts w:eastAsiaTheme="minorHAnsi"/>
    </w:rPr>
  </w:style>
  <w:style w:type="paragraph" w:customStyle="1" w:styleId="wsBlockA">
    <w:name w:val="wsBlockA"/>
    <w:basedOn w:val="Normal"/>
    <w:qFormat/>
    <w:rsid w:val="00C912EE"/>
    <w:pPr>
      <w:spacing w:before="120" w:after="120" w:line="240" w:lineRule="auto"/>
      <w:ind w:left="2160" w:right="1440"/>
    </w:pPr>
    <w:rPr>
      <w:rFonts w:ascii="Arial" w:hAnsi="Arial" w:cs="Times New Roman"/>
      <w:sz w:val="20"/>
    </w:rPr>
  </w:style>
  <w:style w:type="paragraph" w:customStyle="1" w:styleId="CodeScreen80">
    <w:name w:val="CodeScreen80"/>
    <w:qFormat/>
    <w:rsid w:val="00C912EE"/>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C912EE"/>
    <w:pPr>
      <w:shd w:val="pct25" w:color="auto" w:fill="auto"/>
    </w:pPr>
  </w:style>
  <w:style w:type="paragraph" w:styleId="HTMLPreformatted">
    <w:name w:val="HTML Preformatted"/>
    <w:basedOn w:val="Normal"/>
    <w:link w:val="HTMLPreformattedChar"/>
    <w:uiPriority w:val="99"/>
    <w:semiHidden/>
    <w:rsid w:val="00C9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C912EE"/>
    <w:rPr>
      <w:rFonts w:ascii="Verdana" w:eastAsia="Times New Roman" w:hAnsi="Verdana" w:cs="Courier New"/>
      <w:sz w:val="18"/>
      <w:szCs w:val="18"/>
    </w:rPr>
  </w:style>
  <w:style w:type="paragraph" w:customStyle="1" w:styleId="CodeLabel">
    <w:name w:val="CodeLabel"/>
    <w:qFormat/>
    <w:rsid w:val="00C912EE"/>
    <w:pPr>
      <w:numPr>
        <w:numId w:val="9"/>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C912EE"/>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C912EE"/>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C912EE"/>
    <w:pPr>
      <w:spacing w:before="0"/>
      <w:contextualSpacing w:val="0"/>
    </w:pPr>
  </w:style>
  <w:style w:type="paragraph" w:customStyle="1" w:styleId="ExtractContinued">
    <w:name w:val="ExtractContinued"/>
    <w:basedOn w:val="ExtractPara"/>
    <w:qFormat/>
    <w:rsid w:val="00C912EE"/>
    <w:pPr>
      <w:spacing w:before="0"/>
      <w:ind w:firstLine="720"/>
    </w:pPr>
  </w:style>
  <w:style w:type="paragraph" w:customStyle="1" w:styleId="OnlineReference">
    <w:name w:val="OnlineReference"/>
    <w:qFormat/>
    <w:rsid w:val="00C912EE"/>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C912EE"/>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C912EE"/>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C912EE"/>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C912EE"/>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C912EE"/>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C912EE"/>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C912EE"/>
    <w:pPr>
      <w:numPr>
        <w:numId w:val="10"/>
      </w:numPr>
      <w:spacing w:before="120" w:after="120" w:line="240" w:lineRule="auto"/>
    </w:pPr>
    <w:rPr>
      <w:rFonts w:ascii="Arial" w:hAnsi="Arial" w:cs="Times New Roman"/>
      <w:sz w:val="26"/>
    </w:rPr>
  </w:style>
  <w:style w:type="paragraph" w:customStyle="1" w:styleId="wsListBulletedB">
    <w:name w:val="wsListBulletedB"/>
    <w:basedOn w:val="Normal"/>
    <w:qFormat/>
    <w:rsid w:val="00C912EE"/>
    <w:pPr>
      <w:numPr>
        <w:numId w:val="11"/>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C912EE"/>
    <w:pPr>
      <w:numPr>
        <w:numId w:val="12"/>
      </w:numPr>
      <w:spacing w:before="120" w:after="120" w:line="240" w:lineRule="auto"/>
    </w:pPr>
    <w:rPr>
      <w:rFonts w:ascii="Verdana" w:hAnsi="Verdana" w:cs="Times New Roman"/>
      <w:sz w:val="26"/>
    </w:rPr>
  </w:style>
  <w:style w:type="paragraph" w:customStyle="1" w:styleId="wsListNumberedA">
    <w:name w:val="wsListNumberedA"/>
    <w:basedOn w:val="Normal"/>
    <w:qFormat/>
    <w:rsid w:val="00C912EE"/>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C912EE"/>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C912EE"/>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C912EE"/>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C912EE"/>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C912EE"/>
    <w:pPr>
      <w:spacing w:before="120" w:after="120" w:line="240" w:lineRule="auto"/>
      <w:ind w:left="1440"/>
    </w:pPr>
    <w:rPr>
      <w:rFonts w:ascii="Verdana" w:hAnsi="Verdana" w:cs="Times New Roman"/>
      <w:sz w:val="26"/>
    </w:rPr>
  </w:style>
  <w:style w:type="paragraph" w:customStyle="1" w:styleId="wsNameDate">
    <w:name w:val="wsNameDate"/>
    <w:qFormat/>
    <w:rsid w:val="00C912EE"/>
    <w:pPr>
      <w:spacing w:before="240" w:after="240" w:line="240" w:lineRule="auto"/>
    </w:pPr>
    <w:rPr>
      <w:rFonts w:ascii="Arial" w:eastAsiaTheme="minorHAnsi" w:hAnsi="Arial" w:cs="Times New Roman"/>
      <w:b/>
      <w:sz w:val="28"/>
    </w:rPr>
  </w:style>
  <w:style w:type="paragraph" w:customStyle="1" w:styleId="wsParaA">
    <w:name w:val="wsParaA"/>
    <w:basedOn w:val="Normal"/>
    <w:qFormat/>
    <w:rsid w:val="00C912EE"/>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C912EE"/>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C912EE"/>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C912EE"/>
    <w:pPr>
      <w:spacing w:after="0" w:line="240" w:lineRule="auto"/>
    </w:pPr>
    <w:rPr>
      <w:rFonts w:ascii="Arial" w:eastAsiaTheme="minorHAnsi" w:hAnsi="Arial" w:cs="Times New Roman"/>
      <w:b/>
      <w:sz w:val="36"/>
      <w:szCs w:val="32"/>
    </w:rPr>
  </w:style>
  <w:style w:type="paragraph" w:customStyle="1" w:styleId="RecipeTool">
    <w:name w:val="RecipeTool"/>
    <w:qFormat/>
    <w:rsid w:val="00C912EE"/>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C912EE"/>
    <w:rPr>
      <w:bdr w:val="none" w:sz="0" w:space="0" w:color="auto"/>
      <w:shd w:val="clear" w:color="auto" w:fill="92D050"/>
    </w:rPr>
  </w:style>
  <w:style w:type="character" w:customStyle="1" w:styleId="TextCircled">
    <w:name w:val="TextCircled"/>
    <w:basedOn w:val="DefaultParagraphFont"/>
    <w:qFormat/>
    <w:rsid w:val="00C912EE"/>
    <w:rPr>
      <w:bdr w:val="single" w:sz="18" w:space="0" w:color="92D050"/>
    </w:rPr>
  </w:style>
  <w:style w:type="paragraph" w:customStyle="1" w:styleId="ChapterObjectives">
    <w:name w:val="ChapterObjectives"/>
    <w:next w:val="Normal"/>
    <w:rsid w:val="00C912EE"/>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C912EE"/>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C912EE"/>
    <w:pPr>
      <w:spacing w:after="120"/>
      <w:ind w:left="720" w:firstLine="720"/>
    </w:pPr>
    <w:rPr>
      <w:snapToGrid w:val="0"/>
      <w:sz w:val="26"/>
    </w:rPr>
  </w:style>
  <w:style w:type="paragraph" w:styleId="Quote">
    <w:name w:val="Quote"/>
    <w:link w:val="QuoteChar"/>
    <w:qFormat/>
    <w:rsid w:val="00C912EE"/>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C912EE"/>
    <w:rPr>
      <w:rFonts w:ascii="Times New Roman" w:eastAsia="Times New Roman" w:hAnsi="Times New Roman" w:cs="Times New Roman"/>
      <w:snapToGrid w:val="0"/>
      <w:sz w:val="26"/>
      <w:szCs w:val="20"/>
    </w:rPr>
  </w:style>
  <w:style w:type="paragraph" w:styleId="BodyText">
    <w:name w:val="Body Text"/>
    <w:basedOn w:val="Normal"/>
    <w:link w:val="BodyTextChar"/>
    <w:semiHidden/>
    <w:rsid w:val="00C912EE"/>
    <w:pPr>
      <w:spacing w:after="120"/>
    </w:pPr>
  </w:style>
  <w:style w:type="character" w:customStyle="1" w:styleId="BodyTextChar">
    <w:name w:val="Body Text Char"/>
    <w:basedOn w:val="DefaultParagraphFont"/>
    <w:link w:val="BodyText"/>
    <w:semiHidden/>
    <w:rsid w:val="00C912EE"/>
    <w:rPr>
      <w:rFonts w:eastAsiaTheme="minorHAnsi"/>
    </w:rPr>
  </w:style>
  <w:style w:type="paragraph" w:customStyle="1" w:styleId="Comment">
    <w:name w:val="Comment"/>
    <w:next w:val="Normal"/>
    <w:rsid w:val="00C912EE"/>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C912EE"/>
    <w:rPr>
      <w:i/>
    </w:rPr>
  </w:style>
  <w:style w:type="character" w:customStyle="1" w:styleId="DigitalOnlyText">
    <w:name w:val="DigitalOnlyText"/>
    <w:rsid w:val="00C912EE"/>
    <w:rPr>
      <w:bdr w:val="single" w:sz="2" w:space="0" w:color="002060"/>
      <w:shd w:val="clear" w:color="auto" w:fill="auto"/>
    </w:rPr>
  </w:style>
  <w:style w:type="paragraph" w:styleId="Subtitle">
    <w:name w:val="Subtitle"/>
    <w:basedOn w:val="Normal"/>
    <w:link w:val="SubtitleChar"/>
    <w:qFormat/>
    <w:rsid w:val="00C912EE"/>
    <w:pPr>
      <w:spacing w:after="60"/>
      <w:jc w:val="center"/>
      <w:outlineLvl w:val="1"/>
    </w:pPr>
    <w:rPr>
      <w:rFonts w:ascii="Arial" w:hAnsi="Arial"/>
    </w:rPr>
  </w:style>
  <w:style w:type="character" w:customStyle="1" w:styleId="SubtitleChar">
    <w:name w:val="Subtitle Char"/>
    <w:basedOn w:val="DefaultParagraphFont"/>
    <w:link w:val="Subtitle"/>
    <w:rsid w:val="00C912EE"/>
    <w:rPr>
      <w:rFonts w:ascii="Arial" w:eastAsiaTheme="minorHAnsi" w:hAnsi="Arial"/>
    </w:rPr>
  </w:style>
  <w:style w:type="paragraph" w:styleId="Salutation">
    <w:name w:val="Salutation"/>
    <w:basedOn w:val="Normal"/>
    <w:next w:val="Normal"/>
    <w:link w:val="SalutationChar"/>
    <w:semiHidden/>
    <w:rsid w:val="00C912EE"/>
  </w:style>
  <w:style w:type="character" w:customStyle="1" w:styleId="SalutationChar">
    <w:name w:val="Salutation Char"/>
    <w:basedOn w:val="DefaultParagraphFont"/>
    <w:link w:val="Salutation"/>
    <w:semiHidden/>
    <w:rsid w:val="00C912EE"/>
    <w:rPr>
      <w:rFonts w:eastAsiaTheme="minorHAnsi"/>
    </w:rPr>
  </w:style>
  <w:style w:type="paragraph" w:styleId="ListBullet">
    <w:name w:val="List Bullet"/>
    <w:basedOn w:val="Normal"/>
    <w:autoRedefine/>
    <w:semiHidden/>
    <w:rsid w:val="00C912EE"/>
  </w:style>
  <w:style w:type="paragraph" w:styleId="FootnoteText">
    <w:name w:val="footnote text"/>
    <w:basedOn w:val="Normal"/>
    <w:link w:val="FootnoteTextChar"/>
    <w:semiHidden/>
    <w:rsid w:val="00C912EE"/>
    <w:rPr>
      <w:sz w:val="20"/>
    </w:rPr>
  </w:style>
  <w:style w:type="character" w:customStyle="1" w:styleId="FootnoteTextChar">
    <w:name w:val="Footnote Text Char"/>
    <w:basedOn w:val="DefaultParagraphFont"/>
    <w:link w:val="FootnoteText"/>
    <w:semiHidden/>
    <w:rsid w:val="00C912EE"/>
    <w:rPr>
      <w:rFonts w:eastAsiaTheme="minorHAnsi"/>
      <w:sz w:val="20"/>
    </w:rPr>
  </w:style>
  <w:style w:type="character" w:styleId="FootnoteReference">
    <w:name w:val="footnote reference"/>
    <w:basedOn w:val="DefaultParagraphFont"/>
    <w:semiHidden/>
    <w:rsid w:val="00C912EE"/>
    <w:rPr>
      <w:vertAlign w:val="superscript"/>
    </w:rPr>
  </w:style>
  <w:style w:type="paragraph" w:customStyle="1" w:styleId="Series">
    <w:name w:val="Series"/>
    <w:rsid w:val="00C912EE"/>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C912EE"/>
    <w:pPr>
      <w:spacing w:after="120"/>
      <w:ind w:left="1440" w:right="1440"/>
    </w:pPr>
  </w:style>
  <w:style w:type="paragraph" w:customStyle="1" w:styleId="PullQuotePara">
    <w:name w:val="PullQuotePara"/>
    <w:basedOn w:val="Normal"/>
    <w:qFormat/>
    <w:rsid w:val="00C912EE"/>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C912EE"/>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C912EE"/>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C912EE"/>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C912EE"/>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C912EE"/>
    <w:rPr>
      <w:b/>
    </w:rPr>
  </w:style>
  <w:style w:type="paragraph" w:customStyle="1" w:styleId="RecipeNutritionHead">
    <w:name w:val="RecipeNutritionHead"/>
    <w:basedOn w:val="RecipeNutritionInfo"/>
    <w:next w:val="RecipeNutritionInfo"/>
    <w:qFormat/>
    <w:rsid w:val="00C912EE"/>
    <w:pPr>
      <w:spacing w:after="0"/>
    </w:pPr>
    <w:rPr>
      <w:b/>
    </w:rPr>
  </w:style>
  <w:style w:type="character" w:customStyle="1" w:styleId="DigitalLinkText">
    <w:name w:val="DigitalLinkText"/>
    <w:rsid w:val="00C912EE"/>
    <w:rPr>
      <w:bdr w:val="none" w:sz="0" w:space="0" w:color="auto"/>
      <w:shd w:val="clear" w:color="auto" w:fill="D6E3BC"/>
    </w:rPr>
  </w:style>
  <w:style w:type="character" w:customStyle="1" w:styleId="DigitalLinkURL">
    <w:name w:val="DigitalLinkURL"/>
    <w:rsid w:val="00C912EE"/>
    <w:rPr>
      <w:bdr w:val="none" w:sz="0" w:space="0" w:color="auto"/>
      <w:shd w:val="clear" w:color="auto" w:fill="EAF1DD"/>
    </w:rPr>
  </w:style>
  <w:style w:type="character" w:customStyle="1" w:styleId="KeyTermDefinition">
    <w:name w:val="KeyTermDefinition"/>
    <w:basedOn w:val="DefaultParagraphFont"/>
    <w:rsid w:val="00C912EE"/>
    <w:rPr>
      <w:bdr w:val="none" w:sz="0" w:space="0" w:color="auto"/>
      <w:shd w:val="clear" w:color="auto" w:fill="92CDDC"/>
    </w:rPr>
  </w:style>
  <w:style w:type="paragraph" w:customStyle="1" w:styleId="ContentsAuthor">
    <w:name w:val="ContentsAuthor"/>
    <w:next w:val="ContentsH1"/>
    <w:qFormat/>
    <w:rsid w:val="00C912EE"/>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C912EE"/>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C912EE"/>
  </w:style>
  <w:style w:type="character" w:customStyle="1" w:styleId="TwitterLink">
    <w:name w:val="TwitterLink"/>
    <w:basedOn w:val="DefaultParagraphFont"/>
    <w:rsid w:val="00C912EE"/>
    <w:rPr>
      <w:rFonts w:ascii="Courier New" w:hAnsi="Courier New"/>
      <w:u w:val="dash"/>
    </w:rPr>
  </w:style>
  <w:style w:type="paragraph" w:customStyle="1" w:styleId="Style2">
    <w:name w:val="Style2"/>
    <w:basedOn w:val="ChapterTitle"/>
    <w:qFormat/>
    <w:rsid w:val="00C912EE"/>
  </w:style>
  <w:style w:type="paragraph" w:customStyle="1" w:styleId="DialogSource">
    <w:name w:val="DialogSource"/>
    <w:rsid w:val="00C912EE"/>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C912EE"/>
    <w:rPr>
      <w:rFonts w:cs="Courier New"/>
      <w:color w:val="FF0000"/>
      <w:sz w:val="16"/>
      <w:szCs w:val="16"/>
      <w:bdr w:val="none" w:sz="0" w:space="0" w:color="auto"/>
      <w:shd w:val="clear" w:color="auto" w:fill="FFFFFF" w:themeFill="background1"/>
    </w:rPr>
  </w:style>
  <w:style w:type="character" w:customStyle="1" w:styleId="PrintOnlyText">
    <w:name w:val="PrintOnlyText"/>
    <w:rsid w:val="00C912EE"/>
    <w:rPr>
      <w:bdr w:val="single" w:sz="2" w:space="0" w:color="FF0000"/>
    </w:rPr>
  </w:style>
  <w:style w:type="character" w:customStyle="1" w:styleId="CodeColorBlueBold">
    <w:name w:val="CodeColorBlueBold"/>
    <w:basedOn w:val="CodeColorBlue"/>
    <w:rsid w:val="00C912EE"/>
    <w:rPr>
      <w:rFonts w:cs="Arial"/>
      <w:b/>
      <w:color w:val="0000FF"/>
    </w:rPr>
  </w:style>
  <w:style w:type="character" w:customStyle="1" w:styleId="CodeColorBlue2Bold">
    <w:name w:val="CodeColorBlue2Bold"/>
    <w:basedOn w:val="CodeColorBlue2"/>
    <w:rsid w:val="00C912EE"/>
    <w:rPr>
      <w:rFonts w:cs="Arial"/>
      <w:b/>
      <w:color w:val="0000A5"/>
    </w:rPr>
  </w:style>
  <w:style w:type="character" w:customStyle="1" w:styleId="CodeColorBlue3Bold">
    <w:name w:val="CodeColorBlue3Bold"/>
    <w:basedOn w:val="CodeColorBlue3"/>
    <w:rsid w:val="00C912EE"/>
    <w:rPr>
      <w:rFonts w:cs="Arial"/>
      <w:b/>
      <w:color w:val="6464B9"/>
    </w:rPr>
  </w:style>
  <w:style w:type="character" w:customStyle="1" w:styleId="CodeColorBluegreenBold">
    <w:name w:val="CodeColorBluegreenBold"/>
    <w:basedOn w:val="CodeColorBluegreen"/>
    <w:rsid w:val="00C912EE"/>
    <w:rPr>
      <w:rFonts w:cs="Arial"/>
      <w:b/>
      <w:color w:val="2B91AF"/>
    </w:rPr>
  </w:style>
  <w:style w:type="character" w:customStyle="1" w:styleId="CodeColorBrownBold">
    <w:name w:val="CodeColorBrownBold"/>
    <w:basedOn w:val="CodeColorBrown"/>
    <w:rsid w:val="00C912EE"/>
    <w:rPr>
      <w:rFonts w:cs="Arial"/>
      <w:b/>
      <w:color w:val="A31515"/>
    </w:rPr>
  </w:style>
  <w:style w:type="character" w:customStyle="1" w:styleId="CodeColorDkBlueBold">
    <w:name w:val="CodeColorDkBlueBold"/>
    <w:basedOn w:val="CodeColorDkBlue"/>
    <w:rsid w:val="00C912EE"/>
    <w:rPr>
      <w:rFonts w:cs="Times New Roman"/>
      <w:b/>
      <w:color w:val="000080"/>
      <w:szCs w:val="22"/>
    </w:rPr>
  </w:style>
  <w:style w:type="character" w:customStyle="1" w:styleId="CodeColorGreenBold">
    <w:name w:val="CodeColorGreenBold"/>
    <w:basedOn w:val="CodeColorGreen"/>
    <w:rsid w:val="00C912EE"/>
    <w:rPr>
      <w:rFonts w:cs="Arial"/>
      <w:b/>
      <w:color w:val="008000"/>
    </w:rPr>
  </w:style>
  <w:style w:type="character" w:customStyle="1" w:styleId="CodeColorGrey30Bold">
    <w:name w:val="CodeColorGrey30Bold"/>
    <w:basedOn w:val="CodeColorGrey30"/>
    <w:rsid w:val="00C912EE"/>
    <w:rPr>
      <w:rFonts w:cs="Arial"/>
      <w:b/>
      <w:color w:val="808080"/>
    </w:rPr>
  </w:style>
  <w:style w:type="character" w:customStyle="1" w:styleId="CodeColorGrey55Bold">
    <w:name w:val="CodeColorGrey55Bold"/>
    <w:basedOn w:val="CodeColorGrey55"/>
    <w:rsid w:val="00C912EE"/>
    <w:rPr>
      <w:rFonts w:cs="Arial"/>
      <w:b/>
      <w:color w:val="C0C0C0"/>
    </w:rPr>
  </w:style>
  <w:style w:type="character" w:customStyle="1" w:styleId="CodeColorGrey80Bold">
    <w:name w:val="CodeColorGrey80Bold"/>
    <w:basedOn w:val="CodeColorGrey80"/>
    <w:rsid w:val="00C912EE"/>
    <w:rPr>
      <w:rFonts w:cs="Arial"/>
      <w:b/>
      <w:color w:val="555555"/>
    </w:rPr>
  </w:style>
  <w:style w:type="character" w:customStyle="1" w:styleId="CodeColorHotPinkBold">
    <w:name w:val="CodeColorHotPinkBold"/>
    <w:basedOn w:val="CodeColorHotPink"/>
    <w:rsid w:val="00C912EE"/>
    <w:rPr>
      <w:rFonts w:cs="Times New Roman"/>
      <w:b/>
      <w:color w:val="DF36FA"/>
      <w:szCs w:val="18"/>
    </w:rPr>
  </w:style>
  <w:style w:type="character" w:customStyle="1" w:styleId="CodeColorMagentaBold">
    <w:name w:val="CodeColorMagentaBold"/>
    <w:basedOn w:val="CodeColorMagenta"/>
    <w:rsid w:val="00C912EE"/>
    <w:rPr>
      <w:rFonts w:cs="Arial"/>
      <w:b/>
      <w:color w:val="844646"/>
    </w:rPr>
  </w:style>
  <w:style w:type="character" w:customStyle="1" w:styleId="CodeColorOrangeBold">
    <w:name w:val="CodeColorOrangeBold"/>
    <w:basedOn w:val="CodeColorOrange"/>
    <w:rsid w:val="00C912EE"/>
    <w:rPr>
      <w:rFonts w:cs="Arial"/>
      <w:b/>
      <w:color w:val="B96464"/>
    </w:rPr>
  </w:style>
  <w:style w:type="character" w:customStyle="1" w:styleId="CodeColorPeachBold">
    <w:name w:val="CodeColorPeachBold"/>
    <w:basedOn w:val="CodeColorPeach"/>
    <w:rsid w:val="00C912EE"/>
    <w:rPr>
      <w:rFonts w:cs="Arial"/>
      <w:b/>
      <w:color w:val="FFDBA3"/>
    </w:rPr>
  </w:style>
  <w:style w:type="character" w:customStyle="1" w:styleId="CodeColorPurpleBold">
    <w:name w:val="CodeColorPurpleBold"/>
    <w:basedOn w:val="CodeColorPurple"/>
    <w:rsid w:val="00C912EE"/>
    <w:rPr>
      <w:rFonts w:cs="Arial"/>
      <w:b/>
      <w:color w:val="951795"/>
    </w:rPr>
  </w:style>
  <w:style w:type="character" w:customStyle="1" w:styleId="CodeColorPurple2Bold">
    <w:name w:val="CodeColorPurple2Bold"/>
    <w:basedOn w:val="CodeColorPurple2"/>
    <w:rsid w:val="00C912EE"/>
    <w:rPr>
      <w:rFonts w:cs="Arial"/>
      <w:b/>
      <w:color w:val="800080"/>
    </w:rPr>
  </w:style>
  <w:style w:type="character" w:customStyle="1" w:styleId="CodeColorRedBold">
    <w:name w:val="CodeColorRedBold"/>
    <w:basedOn w:val="CodeColorRed"/>
    <w:rsid w:val="00C912EE"/>
    <w:rPr>
      <w:rFonts w:cs="Arial"/>
      <w:b/>
      <w:color w:val="FF0000"/>
    </w:rPr>
  </w:style>
  <w:style w:type="character" w:customStyle="1" w:styleId="CodeColorRed2Bold">
    <w:name w:val="CodeColorRed2Bold"/>
    <w:basedOn w:val="CodeColorRed2"/>
    <w:rsid w:val="00C912EE"/>
    <w:rPr>
      <w:rFonts w:cs="Arial"/>
      <w:b/>
      <w:color w:val="800000"/>
    </w:rPr>
  </w:style>
  <w:style w:type="character" w:customStyle="1" w:styleId="CodeColorRed3Bold">
    <w:name w:val="CodeColorRed3Bold"/>
    <w:basedOn w:val="CodeColorRed3"/>
    <w:rsid w:val="00C912EE"/>
    <w:rPr>
      <w:rFonts w:cs="Arial"/>
      <w:b/>
      <w:color w:val="A31515"/>
    </w:rPr>
  </w:style>
  <w:style w:type="character" w:customStyle="1" w:styleId="CodeColorTealBlueBold">
    <w:name w:val="CodeColorTealBlueBold"/>
    <w:basedOn w:val="CodeColorTealBlue"/>
    <w:rsid w:val="00C912EE"/>
    <w:rPr>
      <w:rFonts w:cs="Times New Roman"/>
      <w:b/>
      <w:color w:val="008080"/>
      <w:szCs w:val="22"/>
    </w:rPr>
  </w:style>
  <w:style w:type="character" w:customStyle="1" w:styleId="CodeColorWhiteBold">
    <w:name w:val="CodeColorWhiteBold"/>
    <w:basedOn w:val="CodeColorWhite"/>
    <w:rsid w:val="00C912EE"/>
    <w:rPr>
      <w:rFonts w:cs="Arial"/>
      <w:b/>
      <w:color w:val="FFFFFF"/>
      <w:bdr w:val="none" w:sz="0" w:space="0" w:color="auto"/>
    </w:rPr>
  </w:style>
  <w:style w:type="paragraph" w:customStyle="1" w:styleId="RecipeVariationHead">
    <w:name w:val="RecipeVariationHead"/>
    <w:rsid w:val="00C912EE"/>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C912EE"/>
    <w:rPr>
      <w:bdr w:val="none" w:sz="0" w:space="0" w:color="auto"/>
      <w:shd w:val="clear" w:color="auto" w:fill="D6E3BC"/>
    </w:rPr>
  </w:style>
  <w:style w:type="character" w:customStyle="1" w:styleId="DigitalLinkDestination">
    <w:name w:val="DigitalLinkDestination"/>
    <w:rsid w:val="00C912EE"/>
    <w:rPr>
      <w:bdr w:val="none" w:sz="0" w:space="0" w:color="auto"/>
      <w:shd w:val="clear" w:color="auto" w:fill="EAF1DD"/>
    </w:rPr>
  </w:style>
  <w:style w:type="table" w:styleId="TableGrid">
    <w:name w:val="Table Grid"/>
    <w:basedOn w:val="TableNormal"/>
    <w:uiPriority w:val="99"/>
    <w:rsid w:val="00C912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istBulleted">
    <w:name w:val="TableListBulleted"/>
    <w:qFormat/>
    <w:rsid w:val="00C912EE"/>
    <w:pPr>
      <w:numPr>
        <w:numId w:val="14"/>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C912EE"/>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C912EE"/>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C912EE"/>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C912EE"/>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C912EE"/>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C912EE"/>
    <w:pPr>
      <w:numPr>
        <w:numId w:val="15"/>
      </w:numPr>
    </w:pPr>
  </w:style>
  <w:style w:type="numbering" w:styleId="1ai">
    <w:name w:val="Outline List 1"/>
    <w:basedOn w:val="NoList"/>
    <w:uiPriority w:val="99"/>
    <w:semiHidden/>
    <w:unhideWhenUsed/>
    <w:rsid w:val="00C912EE"/>
    <w:pPr>
      <w:numPr>
        <w:numId w:val="16"/>
      </w:numPr>
    </w:pPr>
  </w:style>
  <w:style w:type="numbering" w:styleId="ArticleSection">
    <w:name w:val="Outline List 3"/>
    <w:basedOn w:val="NoList"/>
    <w:uiPriority w:val="99"/>
    <w:semiHidden/>
    <w:unhideWhenUsed/>
    <w:rsid w:val="00C912EE"/>
    <w:pPr>
      <w:numPr>
        <w:numId w:val="17"/>
      </w:numPr>
    </w:pPr>
  </w:style>
  <w:style w:type="paragraph" w:styleId="BodyText2">
    <w:name w:val="Body Text 2"/>
    <w:basedOn w:val="Normal"/>
    <w:link w:val="BodyText2Char"/>
    <w:uiPriority w:val="99"/>
    <w:semiHidden/>
    <w:rsid w:val="00C912EE"/>
    <w:pPr>
      <w:spacing w:after="120" w:line="480" w:lineRule="auto"/>
    </w:pPr>
  </w:style>
  <w:style w:type="character" w:customStyle="1" w:styleId="BodyText2Char">
    <w:name w:val="Body Text 2 Char"/>
    <w:basedOn w:val="DefaultParagraphFont"/>
    <w:link w:val="BodyText2"/>
    <w:uiPriority w:val="99"/>
    <w:semiHidden/>
    <w:rsid w:val="00C912EE"/>
    <w:rPr>
      <w:rFonts w:eastAsiaTheme="minorHAnsi"/>
    </w:rPr>
  </w:style>
  <w:style w:type="paragraph" w:styleId="BodyText3">
    <w:name w:val="Body Text 3"/>
    <w:basedOn w:val="Normal"/>
    <w:link w:val="BodyText3Char"/>
    <w:uiPriority w:val="99"/>
    <w:semiHidden/>
    <w:rsid w:val="00C912EE"/>
    <w:pPr>
      <w:spacing w:after="120"/>
    </w:pPr>
    <w:rPr>
      <w:sz w:val="16"/>
      <w:szCs w:val="16"/>
    </w:rPr>
  </w:style>
  <w:style w:type="character" w:customStyle="1" w:styleId="BodyText3Char">
    <w:name w:val="Body Text 3 Char"/>
    <w:basedOn w:val="DefaultParagraphFont"/>
    <w:link w:val="BodyText3"/>
    <w:uiPriority w:val="99"/>
    <w:semiHidden/>
    <w:rsid w:val="00C912EE"/>
    <w:rPr>
      <w:rFonts w:eastAsiaTheme="minorHAnsi"/>
      <w:sz w:val="16"/>
      <w:szCs w:val="16"/>
    </w:rPr>
  </w:style>
  <w:style w:type="paragraph" w:styleId="BodyTextFirstIndent">
    <w:name w:val="Body Text First Indent"/>
    <w:basedOn w:val="BodyText"/>
    <w:link w:val="BodyTextFirstIndentChar"/>
    <w:uiPriority w:val="99"/>
    <w:semiHidden/>
    <w:rsid w:val="00C912EE"/>
    <w:pPr>
      <w:spacing w:after="200"/>
      <w:ind w:firstLine="360"/>
    </w:pPr>
  </w:style>
  <w:style w:type="character" w:customStyle="1" w:styleId="BodyTextFirstIndentChar">
    <w:name w:val="Body Text First Indent Char"/>
    <w:basedOn w:val="BodyTextChar"/>
    <w:link w:val="BodyTextFirstIndent"/>
    <w:uiPriority w:val="99"/>
    <w:semiHidden/>
    <w:rsid w:val="00C912EE"/>
    <w:rPr>
      <w:rFonts w:eastAsiaTheme="minorHAnsi"/>
    </w:rPr>
  </w:style>
  <w:style w:type="paragraph" w:styleId="BodyTextIndent">
    <w:name w:val="Body Text Indent"/>
    <w:basedOn w:val="Normal"/>
    <w:link w:val="BodyTextIndentChar"/>
    <w:uiPriority w:val="99"/>
    <w:semiHidden/>
    <w:rsid w:val="00C912EE"/>
    <w:pPr>
      <w:spacing w:after="120"/>
      <w:ind w:left="360"/>
    </w:pPr>
  </w:style>
  <w:style w:type="character" w:customStyle="1" w:styleId="BodyTextIndentChar">
    <w:name w:val="Body Text Indent Char"/>
    <w:basedOn w:val="DefaultParagraphFont"/>
    <w:link w:val="BodyTextIndent"/>
    <w:uiPriority w:val="99"/>
    <w:semiHidden/>
    <w:rsid w:val="00C912EE"/>
    <w:rPr>
      <w:rFonts w:eastAsiaTheme="minorHAnsi"/>
    </w:rPr>
  </w:style>
  <w:style w:type="paragraph" w:styleId="BodyTextFirstIndent2">
    <w:name w:val="Body Text First Indent 2"/>
    <w:basedOn w:val="BodyTextIndent"/>
    <w:link w:val="BodyTextFirstIndent2Char"/>
    <w:uiPriority w:val="99"/>
    <w:semiHidden/>
    <w:rsid w:val="00C912EE"/>
    <w:pPr>
      <w:spacing w:after="200"/>
      <w:ind w:firstLine="360"/>
    </w:pPr>
  </w:style>
  <w:style w:type="character" w:customStyle="1" w:styleId="BodyTextFirstIndent2Char">
    <w:name w:val="Body Text First Indent 2 Char"/>
    <w:basedOn w:val="BodyTextIndentChar"/>
    <w:link w:val="BodyTextFirstIndent2"/>
    <w:uiPriority w:val="99"/>
    <w:semiHidden/>
    <w:rsid w:val="00C912EE"/>
    <w:rPr>
      <w:rFonts w:eastAsiaTheme="minorHAnsi"/>
    </w:rPr>
  </w:style>
  <w:style w:type="paragraph" w:styleId="BodyTextIndent2">
    <w:name w:val="Body Text Indent 2"/>
    <w:basedOn w:val="Normal"/>
    <w:link w:val="BodyTextIndent2Char"/>
    <w:uiPriority w:val="99"/>
    <w:semiHidden/>
    <w:rsid w:val="00C912EE"/>
    <w:pPr>
      <w:spacing w:after="120" w:line="480" w:lineRule="auto"/>
      <w:ind w:left="360"/>
    </w:pPr>
  </w:style>
  <w:style w:type="character" w:customStyle="1" w:styleId="BodyTextIndent2Char">
    <w:name w:val="Body Text Indent 2 Char"/>
    <w:basedOn w:val="DefaultParagraphFont"/>
    <w:link w:val="BodyTextIndent2"/>
    <w:uiPriority w:val="99"/>
    <w:semiHidden/>
    <w:rsid w:val="00C912EE"/>
    <w:rPr>
      <w:rFonts w:eastAsiaTheme="minorHAnsi"/>
    </w:rPr>
  </w:style>
  <w:style w:type="paragraph" w:styleId="BodyTextIndent3">
    <w:name w:val="Body Text Indent 3"/>
    <w:basedOn w:val="Normal"/>
    <w:link w:val="BodyTextIndent3Char"/>
    <w:uiPriority w:val="99"/>
    <w:semiHidden/>
    <w:rsid w:val="00C912E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912EE"/>
    <w:rPr>
      <w:rFonts w:eastAsiaTheme="minorHAnsi"/>
      <w:sz w:val="16"/>
      <w:szCs w:val="16"/>
    </w:rPr>
  </w:style>
  <w:style w:type="paragraph" w:styleId="Closing">
    <w:name w:val="Closing"/>
    <w:basedOn w:val="Normal"/>
    <w:link w:val="ClosingChar"/>
    <w:uiPriority w:val="99"/>
    <w:semiHidden/>
    <w:rsid w:val="00C912EE"/>
    <w:pPr>
      <w:spacing w:after="0" w:line="240" w:lineRule="auto"/>
      <w:ind w:left="4320"/>
    </w:pPr>
  </w:style>
  <w:style w:type="character" w:customStyle="1" w:styleId="ClosingChar">
    <w:name w:val="Closing Char"/>
    <w:basedOn w:val="DefaultParagraphFont"/>
    <w:link w:val="Closing"/>
    <w:uiPriority w:val="99"/>
    <w:semiHidden/>
    <w:rsid w:val="00C912EE"/>
    <w:rPr>
      <w:rFonts w:eastAsiaTheme="minorHAnsi"/>
    </w:rPr>
  </w:style>
  <w:style w:type="table" w:customStyle="1" w:styleId="ColorfulGrid1">
    <w:name w:val="Colorful Grid1"/>
    <w:basedOn w:val="TableNormal"/>
    <w:uiPriority w:val="73"/>
    <w:rsid w:val="00C912E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912E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912E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912E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912E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912E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912E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C912E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912E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912E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912E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912E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912E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912E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C912E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912E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912E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912E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912E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912E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912E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C912E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912E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912E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912E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912E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912E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912E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C912EE"/>
  </w:style>
  <w:style w:type="character" w:customStyle="1" w:styleId="DateChar">
    <w:name w:val="Date Char"/>
    <w:basedOn w:val="DefaultParagraphFont"/>
    <w:link w:val="Date"/>
    <w:uiPriority w:val="99"/>
    <w:semiHidden/>
    <w:rsid w:val="00C912EE"/>
    <w:rPr>
      <w:rFonts w:eastAsiaTheme="minorHAnsi"/>
    </w:rPr>
  </w:style>
  <w:style w:type="paragraph" w:styleId="DocumentMap">
    <w:name w:val="Document Map"/>
    <w:basedOn w:val="Normal"/>
    <w:link w:val="DocumentMapChar"/>
    <w:uiPriority w:val="99"/>
    <w:semiHidden/>
    <w:rsid w:val="00C912E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912EE"/>
    <w:rPr>
      <w:rFonts w:ascii="Tahoma" w:eastAsiaTheme="minorHAnsi" w:hAnsi="Tahoma" w:cs="Tahoma"/>
      <w:sz w:val="16"/>
      <w:szCs w:val="16"/>
    </w:rPr>
  </w:style>
  <w:style w:type="paragraph" w:styleId="E-mailSignature">
    <w:name w:val="E-mail Signature"/>
    <w:basedOn w:val="Normal"/>
    <w:link w:val="E-mailSignatureChar"/>
    <w:uiPriority w:val="99"/>
    <w:semiHidden/>
    <w:rsid w:val="00C912EE"/>
    <w:pPr>
      <w:spacing w:after="0" w:line="240" w:lineRule="auto"/>
    </w:pPr>
  </w:style>
  <w:style w:type="character" w:customStyle="1" w:styleId="E-mailSignatureChar">
    <w:name w:val="E-mail Signature Char"/>
    <w:basedOn w:val="DefaultParagraphFont"/>
    <w:link w:val="E-mailSignature"/>
    <w:uiPriority w:val="99"/>
    <w:semiHidden/>
    <w:rsid w:val="00C912EE"/>
    <w:rPr>
      <w:rFonts w:eastAsiaTheme="minorHAnsi"/>
    </w:rPr>
  </w:style>
  <w:style w:type="character" w:styleId="EndnoteReference">
    <w:name w:val="endnote reference"/>
    <w:basedOn w:val="DefaultParagraphFont"/>
    <w:uiPriority w:val="99"/>
    <w:semiHidden/>
    <w:rsid w:val="00C912EE"/>
    <w:rPr>
      <w:vertAlign w:val="superscript"/>
    </w:rPr>
  </w:style>
  <w:style w:type="paragraph" w:styleId="EndnoteText">
    <w:name w:val="endnote text"/>
    <w:basedOn w:val="Normal"/>
    <w:link w:val="EndnoteTextChar"/>
    <w:uiPriority w:val="99"/>
    <w:semiHidden/>
    <w:rsid w:val="00C912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12EE"/>
    <w:rPr>
      <w:rFonts w:eastAsiaTheme="minorHAnsi"/>
      <w:sz w:val="20"/>
      <w:szCs w:val="20"/>
    </w:rPr>
  </w:style>
  <w:style w:type="paragraph" w:styleId="EnvelopeAddress">
    <w:name w:val="envelope address"/>
    <w:basedOn w:val="Normal"/>
    <w:uiPriority w:val="99"/>
    <w:semiHidden/>
    <w:rsid w:val="00C912E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912EE"/>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C912EE"/>
    <w:pPr>
      <w:spacing w:after="0" w:line="240" w:lineRule="auto"/>
    </w:pPr>
    <w:rPr>
      <w:i/>
      <w:iCs/>
    </w:rPr>
  </w:style>
  <w:style w:type="character" w:customStyle="1" w:styleId="HTMLAddressChar">
    <w:name w:val="HTML Address Char"/>
    <w:basedOn w:val="DefaultParagraphFont"/>
    <w:link w:val="HTMLAddress"/>
    <w:uiPriority w:val="99"/>
    <w:semiHidden/>
    <w:rsid w:val="00C912EE"/>
    <w:rPr>
      <w:rFonts w:eastAsiaTheme="minorHAnsi"/>
      <w:i/>
      <w:iCs/>
    </w:rPr>
  </w:style>
  <w:style w:type="paragraph" w:styleId="Index10">
    <w:name w:val="index 1"/>
    <w:basedOn w:val="Normal"/>
    <w:next w:val="Normal"/>
    <w:autoRedefine/>
    <w:uiPriority w:val="99"/>
    <w:semiHidden/>
    <w:rsid w:val="00C912EE"/>
    <w:pPr>
      <w:spacing w:after="0" w:line="240" w:lineRule="auto"/>
      <w:ind w:left="220" w:hanging="220"/>
    </w:pPr>
  </w:style>
  <w:style w:type="paragraph" w:styleId="Index20">
    <w:name w:val="index 2"/>
    <w:basedOn w:val="Normal"/>
    <w:next w:val="Normal"/>
    <w:autoRedefine/>
    <w:uiPriority w:val="99"/>
    <w:semiHidden/>
    <w:rsid w:val="00C912EE"/>
    <w:pPr>
      <w:spacing w:after="0" w:line="240" w:lineRule="auto"/>
      <w:ind w:left="440" w:hanging="220"/>
    </w:pPr>
  </w:style>
  <w:style w:type="paragraph" w:styleId="Index30">
    <w:name w:val="index 3"/>
    <w:basedOn w:val="Normal"/>
    <w:next w:val="Normal"/>
    <w:autoRedefine/>
    <w:uiPriority w:val="99"/>
    <w:semiHidden/>
    <w:rsid w:val="00C912EE"/>
    <w:pPr>
      <w:spacing w:after="0" w:line="240" w:lineRule="auto"/>
      <w:ind w:left="660" w:hanging="220"/>
    </w:pPr>
  </w:style>
  <w:style w:type="paragraph" w:styleId="Index4">
    <w:name w:val="index 4"/>
    <w:basedOn w:val="Normal"/>
    <w:next w:val="Normal"/>
    <w:autoRedefine/>
    <w:uiPriority w:val="99"/>
    <w:semiHidden/>
    <w:rsid w:val="00C912EE"/>
    <w:pPr>
      <w:spacing w:after="0" w:line="240" w:lineRule="auto"/>
      <w:ind w:left="880" w:hanging="220"/>
    </w:pPr>
  </w:style>
  <w:style w:type="paragraph" w:styleId="Index5">
    <w:name w:val="index 5"/>
    <w:basedOn w:val="Normal"/>
    <w:next w:val="Normal"/>
    <w:autoRedefine/>
    <w:uiPriority w:val="99"/>
    <w:semiHidden/>
    <w:rsid w:val="00C912EE"/>
    <w:pPr>
      <w:spacing w:after="0" w:line="240" w:lineRule="auto"/>
      <w:ind w:left="1100" w:hanging="220"/>
    </w:pPr>
  </w:style>
  <w:style w:type="paragraph" w:styleId="Index6">
    <w:name w:val="index 6"/>
    <w:basedOn w:val="Normal"/>
    <w:next w:val="Normal"/>
    <w:autoRedefine/>
    <w:uiPriority w:val="99"/>
    <w:semiHidden/>
    <w:rsid w:val="00C912EE"/>
    <w:pPr>
      <w:spacing w:after="0" w:line="240" w:lineRule="auto"/>
      <w:ind w:left="1320" w:hanging="220"/>
    </w:pPr>
  </w:style>
  <w:style w:type="paragraph" w:styleId="Index7">
    <w:name w:val="index 7"/>
    <w:basedOn w:val="Normal"/>
    <w:next w:val="Normal"/>
    <w:autoRedefine/>
    <w:uiPriority w:val="99"/>
    <w:semiHidden/>
    <w:rsid w:val="00C912EE"/>
    <w:pPr>
      <w:spacing w:after="0" w:line="240" w:lineRule="auto"/>
      <w:ind w:left="1540" w:hanging="220"/>
    </w:pPr>
  </w:style>
  <w:style w:type="paragraph" w:styleId="Index8">
    <w:name w:val="index 8"/>
    <w:basedOn w:val="Normal"/>
    <w:next w:val="Normal"/>
    <w:autoRedefine/>
    <w:uiPriority w:val="99"/>
    <w:semiHidden/>
    <w:rsid w:val="00C912EE"/>
    <w:pPr>
      <w:spacing w:after="0" w:line="240" w:lineRule="auto"/>
      <w:ind w:left="1760" w:hanging="220"/>
    </w:pPr>
  </w:style>
  <w:style w:type="paragraph" w:styleId="Index9">
    <w:name w:val="index 9"/>
    <w:basedOn w:val="Normal"/>
    <w:next w:val="Normal"/>
    <w:autoRedefine/>
    <w:uiPriority w:val="99"/>
    <w:semiHidden/>
    <w:rsid w:val="00C912EE"/>
    <w:pPr>
      <w:spacing w:after="0" w:line="240" w:lineRule="auto"/>
      <w:ind w:left="1980" w:hanging="220"/>
    </w:pPr>
  </w:style>
  <w:style w:type="paragraph" w:styleId="IndexHeading">
    <w:name w:val="index heading"/>
    <w:basedOn w:val="Normal"/>
    <w:next w:val="Index10"/>
    <w:uiPriority w:val="99"/>
    <w:semiHidden/>
    <w:rsid w:val="00C912EE"/>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C912E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C912EE"/>
    <w:rPr>
      <w:rFonts w:eastAsiaTheme="minorHAnsi"/>
      <w:b/>
      <w:bCs/>
      <w:i/>
      <w:iCs/>
      <w:color w:val="4F81BD" w:themeColor="accent1"/>
    </w:rPr>
  </w:style>
  <w:style w:type="table" w:customStyle="1" w:styleId="LightGrid1">
    <w:name w:val="Light Grid1"/>
    <w:basedOn w:val="TableNormal"/>
    <w:uiPriority w:val="62"/>
    <w:rsid w:val="00C912E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912E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912E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912E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912E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912E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912E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C912E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912E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912E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912E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912E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912E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912E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C912E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912E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912E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912E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912E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C912EE"/>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C912EE"/>
    <w:pPr>
      <w:ind w:left="360" w:hanging="360"/>
      <w:contextualSpacing/>
    </w:pPr>
  </w:style>
  <w:style w:type="paragraph" w:styleId="List2">
    <w:name w:val="List 2"/>
    <w:basedOn w:val="Normal"/>
    <w:uiPriority w:val="99"/>
    <w:semiHidden/>
    <w:rsid w:val="00C912EE"/>
    <w:pPr>
      <w:ind w:left="720" w:hanging="360"/>
      <w:contextualSpacing/>
    </w:pPr>
  </w:style>
  <w:style w:type="paragraph" w:styleId="List3">
    <w:name w:val="List 3"/>
    <w:basedOn w:val="Normal"/>
    <w:uiPriority w:val="99"/>
    <w:semiHidden/>
    <w:rsid w:val="00C912EE"/>
    <w:pPr>
      <w:ind w:left="1080" w:hanging="360"/>
      <w:contextualSpacing/>
    </w:pPr>
  </w:style>
  <w:style w:type="paragraph" w:styleId="List4">
    <w:name w:val="List 4"/>
    <w:basedOn w:val="Normal"/>
    <w:uiPriority w:val="99"/>
    <w:semiHidden/>
    <w:rsid w:val="00C912EE"/>
    <w:pPr>
      <w:ind w:left="1440" w:hanging="360"/>
      <w:contextualSpacing/>
    </w:pPr>
  </w:style>
  <w:style w:type="paragraph" w:styleId="List5">
    <w:name w:val="List 5"/>
    <w:basedOn w:val="Normal"/>
    <w:uiPriority w:val="99"/>
    <w:semiHidden/>
    <w:rsid w:val="00C912EE"/>
    <w:pPr>
      <w:ind w:left="1800" w:hanging="360"/>
      <w:contextualSpacing/>
    </w:pPr>
  </w:style>
  <w:style w:type="paragraph" w:styleId="ListBullet2">
    <w:name w:val="List Bullet 2"/>
    <w:basedOn w:val="Normal"/>
    <w:uiPriority w:val="99"/>
    <w:semiHidden/>
    <w:rsid w:val="00C912EE"/>
    <w:pPr>
      <w:numPr>
        <w:numId w:val="18"/>
      </w:numPr>
      <w:contextualSpacing/>
    </w:pPr>
  </w:style>
  <w:style w:type="paragraph" w:styleId="ListBullet3">
    <w:name w:val="List Bullet 3"/>
    <w:basedOn w:val="Normal"/>
    <w:uiPriority w:val="99"/>
    <w:semiHidden/>
    <w:rsid w:val="00C912EE"/>
    <w:pPr>
      <w:numPr>
        <w:numId w:val="19"/>
      </w:numPr>
      <w:contextualSpacing/>
    </w:pPr>
  </w:style>
  <w:style w:type="paragraph" w:styleId="ListBullet4">
    <w:name w:val="List Bullet 4"/>
    <w:basedOn w:val="Normal"/>
    <w:uiPriority w:val="99"/>
    <w:semiHidden/>
    <w:rsid w:val="00C912EE"/>
    <w:pPr>
      <w:numPr>
        <w:numId w:val="20"/>
      </w:numPr>
      <w:contextualSpacing/>
    </w:pPr>
  </w:style>
  <w:style w:type="paragraph" w:styleId="ListBullet5">
    <w:name w:val="List Bullet 5"/>
    <w:basedOn w:val="Normal"/>
    <w:uiPriority w:val="99"/>
    <w:semiHidden/>
    <w:rsid w:val="00C912EE"/>
    <w:pPr>
      <w:numPr>
        <w:numId w:val="21"/>
      </w:numPr>
      <w:contextualSpacing/>
    </w:pPr>
  </w:style>
  <w:style w:type="paragraph" w:styleId="ListContinue">
    <w:name w:val="List Continue"/>
    <w:basedOn w:val="Normal"/>
    <w:uiPriority w:val="99"/>
    <w:semiHidden/>
    <w:rsid w:val="00C912EE"/>
    <w:pPr>
      <w:spacing w:after="120"/>
      <w:ind w:left="360"/>
      <w:contextualSpacing/>
    </w:pPr>
  </w:style>
  <w:style w:type="paragraph" w:styleId="ListContinue2">
    <w:name w:val="List Continue 2"/>
    <w:basedOn w:val="Normal"/>
    <w:uiPriority w:val="99"/>
    <w:semiHidden/>
    <w:rsid w:val="00C912EE"/>
    <w:pPr>
      <w:spacing w:after="120"/>
      <w:ind w:left="720"/>
      <w:contextualSpacing/>
    </w:pPr>
  </w:style>
  <w:style w:type="paragraph" w:styleId="ListContinue3">
    <w:name w:val="List Continue 3"/>
    <w:basedOn w:val="Normal"/>
    <w:uiPriority w:val="99"/>
    <w:semiHidden/>
    <w:rsid w:val="00C912EE"/>
    <w:pPr>
      <w:spacing w:after="120"/>
      <w:ind w:left="1080"/>
      <w:contextualSpacing/>
    </w:pPr>
  </w:style>
  <w:style w:type="paragraph" w:styleId="ListContinue4">
    <w:name w:val="List Continue 4"/>
    <w:basedOn w:val="Normal"/>
    <w:uiPriority w:val="99"/>
    <w:semiHidden/>
    <w:rsid w:val="00C912EE"/>
    <w:pPr>
      <w:spacing w:after="120"/>
      <w:ind w:left="1440"/>
      <w:contextualSpacing/>
    </w:pPr>
  </w:style>
  <w:style w:type="paragraph" w:styleId="ListContinue5">
    <w:name w:val="List Continue 5"/>
    <w:basedOn w:val="Normal"/>
    <w:uiPriority w:val="99"/>
    <w:semiHidden/>
    <w:rsid w:val="00C912EE"/>
    <w:pPr>
      <w:spacing w:after="120"/>
      <w:ind w:left="1800"/>
      <w:contextualSpacing/>
    </w:pPr>
  </w:style>
  <w:style w:type="paragraph" w:styleId="ListNumber">
    <w:name w:val="List Number"/>
    <w:basedOn w:val="Normal"/>
    <w:uiPriority w:val="99"/>
    <w:semiHidden/>
    <w:rsid w:val="00C912EE"/>
    <w:pPr>
      <w:numPr>
        <w:numId w:val="22"/>
      </w:numPr>
      <w:contextualSpacing/>
    </w:pPr>
  </w:style>
  <w:style w:type="paragraph" w:styleId="ListNumber2">
    <w:name w:val="List Number 2"/>
    <w:basedOn w:val="Normal"/>
    <w:uiPriority w:val="99"/>
    <w:semiHidden/>
    <w:rsid w:val="00C912EE"/>
    <w:pPr>
      <w:numPr>
        <w:numId w:val="23"/>
      </w:numPr>
      <w:contextualSpacing/>
    </w:pPr>
  </w:style>
  <w:style w:type="paragraph" w:styleId="ListNumber3">
    <w:name w:val="List Number 3"/>
    <w:basedOn w:val="Normal"/>
    <w:uiPriority w:val="99"/>
    <w:semiHidden/>
    <w:rsid w:val="00C912EE"/>
    <w:pPr>
      <w:numPr>
        <w:numId w:val="24"/>
      </w:numPr>
      <w:contextualSpacing/>
    </w:pPr>
  </w:style>
  <w:style w:type="paragraph" w:styleId="ListNumber4">
    <w:name w:val="List Number 4"/>
    <w:basedOn w:val="Normal"/>
    <w:uiPriority w:val="99"/>
    <w:semiHidden/>
    <w:rsid w:val="00C912EE"/>
    <w:pPr>
      <w:numPr>
        <w:numId w:val="25"/>
      </w:numPr>
      <w:contextualSpacing/>
    </w:pPr>
  </w:style>
  <w:style w:type="paragraph" w:styleId="ListNumber5">
    <w:name w:val="List Number 5"/>
    <w:basedOn w:val="Normal"/>
    <w:uiPriority w:val="99"/>
    <w:semiHidden/>
    <w:rsid w:val="00C912EE"/>
    <w:pPr>
      <w:numPr>
        <w:numId w:val="26"/>
      </w:numPr>
      <w:contextualSpacing/>
    </w:pPr>
  </w:style>
  <w:style w:type="paragraph" w:styleId="MacroText">
    <w:name w:val="macro"/>
    <w:link w:val="MacroTextChar"/>
    <w:uiPriority w:val="99"/>
    <w:semiHidden/>
    <w:rsid w:val="00C912EE"/>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C912EE"/>
    <w:rPr>
      <w:rFonts w:ascii="Consolas" w:eastAsiaTheme="minorHAnsi" w:hAnsi="Consolas" w:cs="Consolas"/>
      <w:sz w:val="20"/>
      <w:szCs w:val="20"/>
    </w:rPr>
  </w:style>
  <w:style w:type="table" w:customStyle="1" w:styleId="MediumGrid11">
    <w:name w:val="Medium Grid 11"/>
    <w:basedOn w:val="TableNormal"/>
    <w:uiPriority w:val="67"/>
    <w:rsid w:val="00C912E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912E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912E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912E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912E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912E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912E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912E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912E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912E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912E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912E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912E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912E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C912E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912E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912EE"/>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912EE"/>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912EE"/>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912EE"/>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912EE"/>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912E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912E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912E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912E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912E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912E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912E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912E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912E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912E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912E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912E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912E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912E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912E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912EE"/>
    <w:rPr>
      <w:rFonts w:asciiTheme="majorHAnsi" w:eastAsiaTheme="majorEastAsia" w:hAnsiTheme="majorHAnsi" w:cstheme="majorBidi"/>
      <w:sz w:val="24"/>
      <w:szCs w:val="24"/>
      <w:shd w:val="pct20" w:color="auto" w:fill="auto"/>
    </w:rPr>
  </w:style>
  <w:style w:type="paragraph" w:styleId="NoSpacing">
    <w:name w:val="No Spacing"/>
    <w:uiPriority w:val="99"/>
    <w:qFormat/>
    <w:rsid w:val="00C912EE"/>
    <w:pPr>
      <w:spacing w:after="0" w:line="240" w:lineRule="auto"/>
    </w:pPr>
    <w:rPr>
      <w:rFonts w:eastAsiaTheme="minorHAnsi"/>
    </w:rPr>
  </w:style>
  <w:style w:type="paragraph" w:styleId="NormalIndent">
    <w:name w:val="Normal Indent"/>
    <w:basedOn w:val="Normal"/>
    <w:uiPriority w:val="99"/>
    <w:semiHidden/>
    <w:rsid w:val="00C912EE"/>
    <w:pPr>
      <w:ind w:left="720"/>
    </w:pPr>
  </w:style>
  <w:style w:type="paragraph" w:styleId="NoteHeading">
    <w:name w:val="Note Heading"/>
    <w:basedOn w:val="Normal"/>
    <w:next w:val="Normal"/>
    <w:link w:val="NoteHeadingChar"/>
    <w:uiPriority w:val="99"/>
    <w:semiHidden/>
    <w:rsid w:val="00C912EE"/>
    <w:pPr>
      <w:spacing w:after="0" w:line="240" w:lineRule="auto"/>
    </w:pPr>
  </w:style>
  <w:style w:type="character" w:customStyle="1" w:styleId="NoteHeadingChar">
    <w:name w:val="Note Heading Char"/>
    <w:basedOn w:val="DefaultParagraphFont"/>
    <w:link w:val="NoteHeading"/>
    <w:uiPriority w:val="99"/>
    <w:semiHidden/>
    <w:rsid w:val="00C912EE"/>
    <w:rPr>
      <w:rFonts w:eastAsiaTheme="minorHAnsi"/>
    </w:rPr>
  </w:style>
  <w:style w:type="paragraph" w:styleId="PlainText">
    <w:name w:val="Plain Text"/>
    <w:basedOn w:val="Normal"/>
    <w:link w:val="PlainTextChar"/>
    <w:semiHidden/>
    <w:rsid w:val="00C912E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C912EE"/>
    <w:rPr>
      <w:rFonts w:ascii="Consolas" w:eastAsiaTheme="minorHAnsi" w:hAnsi="Consolas" w:cs="Consolas"/>
      <w:sz w:val="21"/>
      <w:szCs w:val="21"/>
    </w:rPr>
  </w:style>
  <w:style w:type="paragraph" w:styleId="Signature">
    <w:name w:val="Signature"/>
    <w:basedOn w:val="Normal"/>
    <w:link w:val="SignatureChar"/>
    <w:uiPriority w:val="99"/>
    <w:semiHidden/>
    <w:rsid w:val="00C912EE"/>
    <w:pPr>
      <w:spacing w:after="0" w:line="240" w:lineRule="auto"/>
      <w:ind w:left="4320"/>
    </w:pPr>
  </w:style>
  <w:style w:type="character" w:customStyle="1" w:styleId="SignatureChar">
    <w:name w:val="Signature Char"/>
    <w:basedOn w:val="DefaultParagraphFont"/>
    <w:link w:val="Signature"/>
    <w:uiPriority w:val="99"/>
    <w:semiHidden/>
    <w:rsid w:val="00C912EE"/>
    <w:rPr>
      <w:rFonts w:eastAsiaTheme="minorHAnsi"/>
    </w:rPr>
  </w:style>
  <w:style w:type="table" w:styleId="Table3Deffects1">
    <w:name w:val="Table 3D effects 1"/>
    <w:basedOn w:val="TableNormal"/>
    <w:uiPriority w:val="99"/>
    <w:semiHidden/>
    <w:unhideWhenUsed/>
    <w:rsid w:val="00C912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912E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912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912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912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912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912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912E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912E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912E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912E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912E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912E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912E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912E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912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912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912E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912E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912E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912E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912E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912E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912E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912E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912E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912E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912E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912E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912E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912E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912E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912E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912EE"/>
    <w:pPr>
      <w:spacing w:after="0"/>
      <w:ind w:left="220" w:hanging="220"/>
    </w:pPr>
  </w:style>
  <w:style w:type="paragraph" w:styleId="TableofFigures">
    <w:name w:val="table of figures"/>
    <w:basedOn w:val="Normal"/>
    <w:next w:val="Normal"/>
    <w:uiPriority w:val="99"/>
    <w:semiHidden/>
    <w:rsid w:val="00C912EE"/>
    <w:pPr>
      <w:spacing w:after="0"/>
    </w:pPr>
  </w:style>
  <w:style w:type="table" w:styleId="TableProfessional">
    <w:name w:val="Table Professional"/>
    <w:basedOn w:val="TableNormal"/>
    <w:uiPriority w:val="99"/>
    <w:semiHidden/>
    <w:unhideWhenUsed/>
    <w:rsid w:val="00C912E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912E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912E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912E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912E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912E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912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C912E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912E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912E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C912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C912EE"/>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C912EE"/>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99"/>
    <w:semiHidden/>
    <w:qFormat/>
    <w:rsid w:val="00C912EE"/>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TabularSource">
    <w:name w:val="TabularSource"/>
    <w:basedOn w:val="TabularEntry"/>
    <w:qFormat/>
    <w:rsid w:val="00C912EE"/>
    <w:pPr>
      <w:spacing w:before="120" w:after="120"/>
      <w:ind w:left="1440"/>
    </w:pPr>
    <w:rPr>
      <w:sz w:val="20"/>
    </w:rPr>
  </w:style>
  <w:style w:type="paragraph" w:customStyle="1" w:styleId="DialogContinued">
    <w:name w:val="DialogContinued"/>
    <w:basedOn w:val="Dialog"/>
    <w:qFormat/>
    <w:rsid w:val="00C912EE"/>
    <w:pPr>
      <w:ind w:firstLine="0"/>
    </w:pPr>
  </w:style>
  <w:style w:type="paragraph" w:customStyle="1" w:styleId="FeatureRecipeTitleAlternative">
    <w:name w:val="FeatureRecipeTitleAlternative"/>
    <w:basedOn w:val="RecipeTitleAlternative"/>
    <w:qFormat/>
    <w:rsid w:val="00C912EE"/>
    <w:pPr>
      <w:shd w:val="clear" w:color="auto" w:fill="BFBFBF" w:themeFill="background1" w:themeFillShade="BF"/>
    </w:pPr>
  </w:style>
  <w:style w:type="paragraph" w:customStyle="1" w:styleId="FeatureRecipeIntro">
    <w:name w:val="FeatureRecipeIntro"/>
    <w:basedOn w:val="RecipeIntro"/>
    <w:qFormat/>
    <w:rsid w:val="00C912EE"/>
    <w:pPr>
      <w:shd w:val="clear" w:color="auto" w:fill="BFBFBF" w:themeFill="background1" w:themeFillShade="BF"/>
    </w:pPr>
  </w:style>
  <w:style w:type="paragraph" w:customStyle="1" w:styleId="FeatureRecipeSubRecipeTitle">
    <w:name w:val="FeatureRecipeSubRecipeTitle"/>
    <w:basedOn w:val="RecipeSubrecipeTitle"/>
    <w:qFormat/>
    <w:rsid w:val="00C912EE"/>
    <w:pPr>
      <w:shd w:val="clear" w:color="auto" w:fill="BFBFBF" w:themeFill="background1" w:themeFillShade="BF"/>
    </w:pPr>
  </w:style>
  <w:style w:type="paragraph" w:customStyle="1" w:styleId="FeatureRecipeIngredientHead">
    <w:name w:val="FeatureRecipeIngredientHead"/>
    <w:basedOn w:val="RecipeIngredientHead"/>
    <w:qFormat/>
    <w:rsid w:val="00C912EE"/>
    <w:pPr>
      <w:shd w:val="clear" w:color="auto" w:fill="BFBFBF" w:themeFill="background1" w:themeFillShade="BF"/>
    </w:pPr>
  </w:style>
  <w:style w:type="paragraph" w:customStyle="1" w:styleId="FeatureRecipeTime">
    <w:name w:val="FeatureRecipeTime"/>
    <w:basedOn w:val="RecipeTime"/>
    <w:qFormat/>
    <w:rsid w:val="00C912EE"/>
    <w:pPr>
      <w:shd w:val="clear" w:color="auto" w:fill="BFBFBF" w:themeFill="background1" w:themeFillShade="BF"/>
    </w:pPr>
  </w:style>
  <w:style w:type="paragraph" w:customStyle="1" w:styleId="RecipeVariationPara">
    <w:name w:val="RecipeVariationPara"/>
    <w:basedOn w:val="RecipeVariationHead"/>
    <w:qFormat/>
    <w:rsid w:val="00C912EE"/>
    <w:rPr>
      <w:i/>
      <w:u w:val="none"/>
    </w:rPr>
  </w:style>
  <w:style w:type="paragraph" w:customStyle="1" w:styleId="FeatureRecipeVariationPara">
    <w:name w:val="FeatureRecipeVariationPara"/>
    <w:basedOn w:val="RecipeVariationPara"/>
    <w:qFormat/>
    <w:rsid w:val="00C912EE"/>
    <w:pPr>
      <w:shd w:val="clear" w:color="auto" w:fill="BFBFBF" w:themeFill="background1" w:themeFillShade="BF"/>
    </w:pPr>
  </w:style>
  <w:style w:type="paragraph" w:customStyle="1" w:styleId="RecipeVariation2">
    <w:name w:val="RecipeVariation2"/>
    <w:basedOn w:val="RecipeVariationH2"/>
    <w:qFormat/>
    <w:rsid w:val="00C912EE"/>
    <w:rPr>
      <w:i/>
    </w:rPr>
  </w:style>
  <w:style w:type="paragraph" w:customStyle="1" w:styleId="FeatureRecipeVariation2">
    <w:name w:val="FeatureRecipeVariation2"/>
    <w:basedOn w:val="RecipeVariation2"/>
    <w:qFormat/>
    <w:rsid w:val="00C912EE"/>
    <w:pPr>
      <w:shd w:val="clear" w:color="auto" w:fill="BFBFBF" w:themeFill="background1" w:themeFillShade="BF"/>
    </w:pPr>
  </w:style>
  <w:style w:type="paragraph" w:customStyle="1" w:styleId="FeatureRecipeNutritionInfo">
    <w:name w:val="FeatureRecipeNutritionInfo"/>
    <w:basedOn w:val="RecipeNutritionInfo"/>
    <w:qFormat/>
    <w:rsid w:val="00C912EE"/>
    <w:pPr>
      <w:shd w:val="clear" w:color="auto" w:fill="BFBFBF" w:themeFill="background1" w:themeFillShade="BF"/>
    </w:pPr>
  </w:style>
  <w:style w:type="paragraph" w:customStyle="1" w:styleId="FeatureRecipeFootnote">
    <w:name w:val="FeatureRecipeFootnote"/>
    <w:basedOn w:val="RecipeFootnote"/>
    <w:qFormat/>
    <w:rsid w:val="00C912EE"/>
    <w:pPr>
      <w:shd w:val="clear" w:color="auto" w:fill="BFBFBF" w:themeFill="background1" w:themeFillShade="BF"/>
    </w:pPr>
  </w:style>
  <w:style w:type="paragraph" w:customStyle="1" w:styleId="FeatureRecipeUSMeasure">
    <w:name w:val="FeatureRecipeUSMeasure"/>
    <w:basedOn w:val="RecipeUSMeasure"/>
    <w:qFormat/>
    <w:rsid w:val="00C912EE"/>
    <w:pPr>
      <w:shd w:val="clear" w:color="auto" w:fill="BFBFBF" w:themeFill="background1" w:themeFillShade="BF"/>
    </w:pPr>
  </w:style>
  <w:style w:type="paragraph" w:customStyle="1" w:styleId="FeatureRecipeMetricMeasure">
    <w:name w:val="FeatureRecipeMetricMeasure"/>
    <w:basedOn w:val="RecipeMetricMeasure"/>
    <w:qFormat/>
    <w:rsid w:val="00C912EE"/>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C912EE"/>
    <w:pPr>
      <w:shd w:val="clear" w:color="auto" w:fill="BFBFBF" w:themeFill="background1" w:themeFillShade="BF"/>
    </w:pPr>
  </w:style>
  <w:style w:type="paragraph" w:customStyle="1" w:styleId="FeatureRecipeTableHead">
    <w:name w:val="FeatureRecipeTableHead"/>
    <w:basedOn w:val="RecipeTableHead"/>
    <w:qFormat/>
    <w:rsid w:val="00C912EE"/>
    <w:pPr>
      <w:shd w:val="clear" w:color="auto" w:fill="BFBFBF" w:themeFill="background1" w:themeFillShade="BF"/>
    </w:pPr>
  </w:style>
  <w:style w:type="paragraph" w:customStyle="1" w:styleId="FeatureRecipeVariationHead">
    <w:name w:val="FeatureRecipeVariationHead"/>
    <w:basedOn w:val="RecipeVariationHead"/>
    <w:qFormat/>
    <w:rsid w:val="00C912EE"/>
    <w:pPr>
      <w:shd w:val="clear" w:color="auto" w:fill="BFBFBF" w:themeFill="background1" w:themeFillShade="BF"/>
    </w:pPr>
  </w:style>
  <w:style w:type="paragraph" w:customStyle="1" w:styleId="FeatureRecipeVariationH2">
    <w:name w:val="FeatureRecipeVariationH2"/>
    <w:basedOn w:val="RecipeVariationH2"/>
    <w:qFormat/>
    <w:rsid w:val="00C912EE"/>
    <w:pPr>
      <w:shd w:val="clear" w:color="auto" w:fill="BFBFBF" w:themeFill="background1" w:themeFillShade="BF"/>
    </w:pPr>
  </w:style>
  <w:style w:type="paragraph" w:customStyle="1" w:styleId="FeatureRecipeProcedureHead">
    <w:name w:val="FeatureRecipeProcedureHead"/>
    <w:basedOn w:val="RecipeProcedureHead"/>
    <w:qFormat/>
    <w:rsid w:val="00C912EE"/>
    <w:pPr>
      <w:shd w:val="clear" w:color="auto" w:fill="BFBFBF" w:themeFill="background1" w:themeFillShade="BF"/>
    </w:pPr>
  </w:style>
  <w:style w:type="paragraph" w:customStyle="1" w:styleId="RecipeNoteHead">
    <w:name w:val="RecipeNoteHead"/>
    <w:basedOn w:val="RecipeFootnote"/>
    <w:qFormat/>
    <w:rsid w:val="00C912EE"/>
    <w:rPr>
      <w:b/>
      <w:i/>
    </w:rPr>
  </w:style>
  <w:style w:type="paragraph" w:customStyle="1" w:styleId="FeatureRecipeNoteHead">
    <w:name w:val="FeatureRecipeNoteHead"/>
    <w:basedOn w:val="RecipeNoteHead"/>
    <w:qFormat/>
    <w:rsid w:val="00C912EE"/>
    <w:pPr>
      <w:shd w:val="clear" w:color="auto" w:fill="BFBFBF" w:themeFill="background1" w:themeFillShade="BF"/>
    </w:pPr>
  </w:style>
  <w:style w:type="paragraph" w:customStyle="1" w:styleId="FeatureRecipeNotePara">
    <w:name w:val="FeatureRecipeNotePara"/>
    <w:basedOn w:val="FeatureRecipeNoteHead"/>
    <w:qFormat/>
    <w:rsid w:val="00C912EE"/>
    <w:rPr>
      <w:b w:val="0"/>
      <w:i w:val="0"/>
      <w:sz w:val="18"/>
    </w:rPr>
  </w:style>
  <w:style w:type="paragraph" w:customStyle="1" w:styleId="RecipeNotePara">
    <w:name w:val="RecipeNotePara"/>
    <w:basedOn w:val="FeatureRecipeNotePara"/>
    <w:rsid w:val="00C912EE"/>
    <w:pPr>
      <w:shd w:val="clear" w:color="auto" w:fill="FFFFFF" w:themeFill="background1"/>
    </w:pPr>
  </w:style>
  <w:style w:type="paragraph" w:customStyle="1" w:styleId="RecipeNoteHead3">
    <w:name w:val="RecipeNoteHead3"/>
    <w:basedOn w:val="RecipeNotePara"/>
    <w:qFormat/>
    <w:rsid w:val="00C912EE"/>
    <w:rPr>
      <w:i/>
    </w:rPr>
  </w:style>
  <w:style w:type="paragraph" w:customStyle="1" w:styleId="FeatureRecipeNoteHead3">
    <w:name w:val="FeatureRecipeNoteHead3"/>
    <w:basedOn w:val="RecipeNoteHead3"/>
    <w:qFormat/>
    <w:rsid w:val="00C912EE"/>
    <w:pPr>
      <w:shd w:val="clear" w:color="auto" w:fill="BFBFBF" w:themeFill="background1" w:themeFillShade="BF"/>
    </w:pPr>
  </w:style>
  <w:style w:type="paragraph" w:customStyle="1" w:styleId="FeatureRecipeNoteHead4">
    <w:name w:val="FeatureRecipeNoteHead4"/>
    <w:basedOn w:val="FeatureRecipeNoteHead3"/>
    <w:qFormat/>
    <w:rsid w:val="00C912EE"/>
    <w:rPr>
      <w:b/>
    </w:rPr>
  </w:style>
  <w:style w:type="paragraph" w:customStyle="1" w:styleId="RecipeNoteHead4">
    <w:name w:val="RecipeNoteHead4"/>
    <w:basedOn w:val="FeatureRecipeNoteHead4"/>
    <w:qFormat/>
    <w:rsid w:val="00C912EE"/>
    <w:pPr>
      <w:shd w:val="clear" w:color="auto" w:fill="FFFFFF" w:themeFill="background1"/>
    </w:pPr>
  </w:style>
  <w:style w:type="character" w:customStyle="1" w:styleId="BoldItalic">
    <w:name w:val="BoldItalic"/>
    <w:rsid w:val="00C912EE"/>
    <w:rPr>
      <w:b/>
      <w:i/>
    </w:rPr>
  </w:style>
  <w:style w:type="character" w:customStyle="1" w:styleId="Bold">
    <w:name w:val="Bold"/>
    <w:rsid w:val="00C912EE"/>
    <w:rPr>
      <w:b/>
    </w:rPr>
  </w:style>
  <w:style w:type="character" w:customStyle="1" w:styleId="boldred">
    <w:name w:val="bold red"/>
    <w:rsid w:val="00C912EE"/>
  </w:style>
  <w:style w:type="table" w:customStyle="1" w:styleId="ColorfulGrid2">
    <w:name w:val="Colorful Grid2"/>
    <w:basedOn w:val="TableNormal"/>
    <w:uiPriority w:val="73"/>
    <w:rsid w:val="00E73F9F"/>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E73F9F"/>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E73F9F"/>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E73F9F"/>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E73F9F"/>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E73F9F"/>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E73F9F"/>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E73F9F"/>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E73F9F"/>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E73F9F"/>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C912EE"/>
    <w:rPr>
      <w:rFonts w:ascii="Arial" w:eastAsia="Times New Roman" w:hAnsi="Arial" w:cs="Times New Roman"/>
      <w:b/>
      <w:snapToGrid w:val="0"/>
      <w:sz w:val="60"/>
      <w:szCs w:val="20"/>
    </w:rPr>
  </w:style>
  <w:style w:type="table" w:styleId="ColorfulGrid">
    <w:name w:val="Colorful Grid"/>
    <w:basedOn w:val="TableNormal"/>
    <w:uiPriority w:val="73"/>
    <w:rsid w:val="00C912E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C912E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C912E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C912EE"/>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C912E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C912EE"/>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C912EE"/>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C912E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C912E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C912EE"/>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nhideWhenUsed="1"/>
    <w:lsdException w:name="toc 2" w:unhideWhenUsed="1"/>
    <w:lsdException w:name="toc 3"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0"/>
    <w:lsdException w:name="annotation text" w:uiPriority="0"/>
    <w:lsdException w:name="header" w:unhideWhenUsed="1"/>
    <w:lsdException w:name="footer" w:unhideWhenUsed="1"/>
    <w:lsdException w:name="caption" w:uiPriority="35" w:qFormat="1"/>
    <w:lsdException w:name="footnote reference" w:uiPriority="0"/>
    <w:lsdException w:name="List Bullet" w:uiPriority="0"/>
    <w:lsdException w:name="Title" w:qFormat="1"/>
    <w:lsdException w:name="Default Paragraph Font" w:uiPriority="1" w:unhideWhenUsed="1"/>
    <w:lsdException w:name="Body Text" w:uiPriority="0"/>
    <w:lsdException w:name="Subtitle" w:uiPriority="0" w:qFormat="1"/>
    <w:lsdException w:name="Salutation" w:uiPriority="0"/>
    <w:lsdException w:name="Block Text" w:uiPriority="0"/>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Reference" w:qFormat="1"/>
    <w:lsdException w:name="Book Title" w:qFormat="1"/>
    <w:lsdException w:name="Bibliography" w:unhideWhenUsed="1"/>
    <w:lsdException w:name="TOC Heading" w:qFormat="1"/>
  </w:latentStyles>
  <w:style w:type="paragraph" w:default="1" w:styleId="Normal">
    <w:name w:val="Normal"/>
    <w:qFormat/>
    <w:rsid w:val="0063139C"/>
    <w:rPr>
      <w:rFonts w:eastAsiaTheme="minorHAnsi"/>
    </w:rPr>
  </w:style>
  <w:style w:type="paragraph" w:styleId="Heading1">
    <w:name w:val="heading 1"/>
    <w:next w:val="Normal"/>
    <w:link w:val="Heading1Char"/>
    <w:uiPriority w:val="99"/>
    <w:qFormat/>
    <w:rsid w:val="0063139C"/>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6313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6313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63139C"/>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63139C"/>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C912EE"/>
    <w:pPr>
      <w:numPr>
        <w:ilvl w:val="5"/>
        <w:numId w:val="17"/>
      </w:numPr>
      <w:outlineLvl w:val="5"/>
    </w:pPr>
  </w:style>
  <w:style w:type="paragraph" w:styleId="Heading7">
    <w:name w:val="heading 7"/>
    <w:basedOn w:val="Normal"/>
    <w:next w:val="Normal"/>
    <w:link w:val="Heading7Char"/>
    <w:qFormat/>
    <w:rsid w:val="00C912EE"/>
    <w:pPr>
      <w:numPr>
        <w:ilvl w:val="6"/>
        <w:numId w:val="17"/>
      </w:numPr>
      <w:outlineLvl w:val="6"/>
    </w:pPr>
  </w:style>
  <w:style w:type="paragraph" w:styleId="Heading8">
    <w:name w:val="heading 8"/>
    <w:basedOn w:val="Normal"/>
    <w:next w:val="Normal"/>
    <w:link w:val="Heading8Char"/>
    <w:qFormat/>
    <w:rsid w:val="00C912EE"/>
    <w:pPr>
      <w:numPr>
        <w:ilvl w:val="7"/>
        <w:numId w:val="17"/>
      </w:numPr>
      <w:outlineLvl w:val="7"/>
    </w:pPr>
  </w:style>
  <w:style w:type="paragraph" w:styleId="Heading9">
    <w:name w:val="heading 9"/>
    <w:basedOn w:val="Normal"/>
    <w:next w:val="Normal"/>
    <w:link w:val="Heading9Char"/>
    <w:qFormat/>
    <w:rsid w:val="00C912EE"/>
    <w:pPr>
      <w:numPr>
        <w:ilvl w:val="8"/>
        <w:numId w:val="1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3139C"/>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6313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6313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63139C"/>
    <w:rPr>
      <w:rFonts w:ascii="Arial" w:eastAsia="Times New Roman" w:hAnsi="Arial" w:cs="Times New Roman"/>
      <w:b/>
      <w:szCs w:val="20"/>
    </w:rPr>
  </w:style>
  <w:style w:type="character" w:customStyle="1" w:styleId="Heading5Char">
    <w:name w:val="Heading 5 Char"/>
    <w:basedOn w:val="DefaultParagraphFont"/>
    <w:link w:val="Heading5"/>
    <w:uiPriority w:val="99"/>
    <w:rsid w:val="0063139C"/>
    <w:rPr>
      <w:rFonts w:ascii="Arial" w:eastAsia="Times New Roman" w:hAnsi="Arial" w:cs="Times New Roman"/>
      <w:b/>
      <w:sz w:val="20"/>
      <w:szCs w:val="20"/>
    </w:rPr>
  </w:style>
  <w:style w:type="paragraph" w:customStyle="1" w:styleId="ParaContinued">
    <w:name w:val="ParaContinued"/>
    <w:basedOn w:val="Normal"/>
    <w:next w:val="Para"/>
    <w:rsid w:val="0063139C"/>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63139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63139C"/>
    <w:pPr>
      <w:widowControl w:val="0"/>
    </w:pPr>
    <w:rPr>
      <w:snapToGrid w:val="0"/>
    </w:rPr>
  </w:style>
  <w:style w:type="paragraph" w:customStyle="1" w:styleId="Option">
    <w:name w:val="Option"/>
    <w:basedOn w:val="Question"/>
    <w:rsid w:val="0063139C"/>
    <w:pPr>
      <w:ind w:left="2880"/>
    </w:pPr>
  </w:style>
  <w:style w:type="paragraph" w:customStyle="1" w:styleId="Question">
    <w:name w:val="Question"/>
    <w:next w:val="Option"/>
    <w:rsid w:val="0063139C"/>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63139C"/>
    <w:pPr>
      <w:ind w:left="2160" w:firstLine="0"/>
    </w:pPr>
  </w:style>
  <w:style w:type="paragraph" w:customStyle="1" w:styleId="Objective">
    <w:name w:val="Objective"/>
    <w:rsid w:val="0063139C"/>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63139C"/>
    <w:pPr>
      <w:pBdr>
        <w:top w:val="single" w:sz="4" w:space="4" w:color="auto"/>
      </w:pBdr>
      <w:outlineLvl w:val="6"/>
    </w:pPr>
    <w:rPr>
      <w:i/>
      <w:noProof/>
    </w:rPr>
  </w:style>
  <w:style w:type="paragraph" w:customStyle="1" w:styleId="H5">
    <w:name w:val="H5"/>
    <w:next w:val="Para"/>
    <w:rsid w:val="0063139C"/>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CodeListing">
    <w:name w:val="CodeListing"/>
    <w:rsid w:val="0063139C"/>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63139C"/>
    <w:rPr>
      <w:i w:val="0"/>
    </w:rPr>
  </w:style>
  <w:style w:type="paragraph" w:customStyle="1" w:styleId="H4">
    <w:name w:val="H4"/>
    <w:next w:val="Para"/>
    <w:rsid w:val="0063139C"/>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63139C"/>
    <w:pPr>
      <w:keepNext w:val="0"/>
    </w:pPr>
    <w:rPr>
      <w:i w:val="0"/>
    </w:rPr>
  </w:style>
  <w:style w:type="paragraph" w:customStyle="1" w:styleId="Subobjective">
    <w:name w:val="Subobjective"/>
    <w:basedOn w:val="Objective"/>
    <w:rsid w:val="0063139C"/>
    <w:pPr>
      <w:keepNext/>
      <w:spacing w:before="180"/>
      <w:ind w:left="2880"/>
    </w:pPr>
  </w:style>
  <w:style w:type="paragraph" w:customStyle="1" w:styleId="ChapterTitle">
    <w:name w:val="ChapterTitle"/>
    <w:next w:val="Para"/>
    <w:qFormat/>
    <w:rsid w:val="0063139C"/>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63139C"/>
    <w:rPr>
      <w:rFonts w:ascii="Courier New" w:hAnsi="Courier New"/>
      <w:noProof/>
      <w:color w:val="auto"/>
    </w:rPr>
  </w:style>
  <w:style w:type="paragraph" w:customStyle="1" w:styleId="QuotePara">
    <w:name w:val="QuotePara"/>
    <w:basedOn w:val="QuoteSource"/>
    <w:qFormat/>
    <w:rsid w:val="0063139C"/>
    <w:rPr>
      <w:i w:val="0"/>
      <w:sz w:val="24"/>
    </w:rPr>
  </w:style>
  <w:style w:type="paragraph" w:customStyle="1" w:styleId="QuoteSource">
    <w:name w:val="QuoteSource"/>
    <w:basedOn w:val="Normal"/>
    <w:rsid w:val="0063139C"/>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63139C"/>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63139C"/>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63139C"/>
    <w:pPr>
      <w:numPr>
        <w:numId w:val="4"/>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63139C"/>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63139C"/>
    <w:rPr>
      <w:i/>
      <w:color w:val="auto"/>
    </w:rPr>
  </w:style>
  <w:style w:type="paragraph" w:customStyle="1" w:styleId="Slug">
    <w:name w:val="Slug"/>
    <w:basedOn w:val="Normal"/>
    <w:next w:val="Para"/>
    <w:rsid w:val="0063139C"/>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63139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63139C"/>
    <w:pPr>
      <w:spacing w:before="240"/>
      <w:outlineLvl w:val="9"/>
    </w:pPr>
  </w:style>
  <w:style w:type="paragraph" w:customStyle="1" w:styleId="H3">
    <w:name w:val="H3"/>
    <w:next w:val="Para"/>
    <w:qFormat/>
    <w:rsid w:val="0063139C"/>
    <w:pPr>
      <w:keepNext/>
      <w:spacing w:before="360" w:after="240" w:line="240" w:lineRule="auto"/>
      <w:outlineLvl w:val="3"/>
    </w:pPr>
    <w:rPr>
      <w:rFonts w:ascii="Arial" w:eastAsia="Times New Roman" w:hAnsi="Arial" w:cs="Times New Roman"/>
      <w:b/>
      <w:snapToGrid w:val="0"/>
      <w:sz w:val="32"/>
      <w:szCs w:val="20"/>
    </w:rPr>
  </w:style>
  <w:style w:type="paragraph" w:customStyle="1" w:styleId="GlossaryTerm">
    <w:name w:val="GlossaryTerm"/>
    <w:basedOn w:val="H4"/>
    <w:next w:val="GlossaryDefinition"/>
    <w:rsid w:val="0063139C"/>
  </w:style>
  <w:style w:type="paragraph" w:customStyle="1" w:styleId="PartIntroductionPara">
    <w:name w:val="PartIntroductionPara"/>
    <w:rsid w:val="0063139C"/>
    <w:pPr>
      <w:spacing w:after="120" w:line="240" w:lineRule="auto"/>
      <w:ind w:left="720" w:firstLine="720"/>
    </w:pPr>
    <w:rPr>
      <w:rFonts w:ascii="Times New Roman" w:eastAsia="Times New Roman" w:hAnsi="Times New Roman" w:cs="Times New Roman"/>
      <w:sz w:val="26"/>
      <w:szCs w:val="20"/>
    </w:rPr>
  </w:style>
  <w:style w:type="paragraph" w:customStyle="1" w:styleId="H2">
    <w:name w:val="H2"/>
    <w:next w:val="Para"/>
    <w:qFormat/>
    <w:rsid w:val="0063139C"/>
    <w:pPr>
      <w:keepNext/>
      <w:widowControl w:val="0"/>
      <w:spacing w:before="360" w:after="240" w:line="240" w:lineRule="auto"/>
      <w:outlineLvl w:val="2"/>
    </w:pPr>
    <w:rPr>
      <w:rFonts w:ascii="Arial" w:eastAsia="Times New Roman" w:hAnsi="Arial" w:cs="Times New Roman"/>
      <w:b/>
      <w:snapToGrid w:val="0"/>
      <w:sz w:val="40"/>
      <w:szCs w:val="20"/>
      <w:u w:val="single"/>
    </w:rPr>
  </w:style>
  <w:style w:type="paragraph" w:customStyle="1" w:styleId="RunInHead">
    <w:name w:val="RunInHead"/>
    <w:next w:val="RunInPara"/>
    <w:rsid w:val="0063139C"/>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63139C"/>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63139C"/>
    <w:pPr>
      <w:ind w:left="2520"/>
    </w:pPr>
  </w:style>
  <w:style w:type="paragraph" w:customStyle="1" w:styleId="ListPara">
    <w:name w:val="ListPara"/>
    <w:basedOn w:val="Normal"/>
    <w:rsid w:val="0063139C"/>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63139C"/>
    <w:pPr>
      <w:spacing w:line="260" w:lineRule="exact"/>
      <w:ind w:left="2520"/>
    </w:pPr>
  </w:style>
  <w:style w:type="paragraph" w:customStyle="1" w:styleId="PartTitle">
    <w:name w:val="PartTitle"/>
    <w:basedOn w:val="ChapterTitle"/>
    <w:rsid w:val="0063139C"/>
    <w:pPr>
      <w:widowControl w:val="0"/>
    </w:pPr>
  </w:style>
  <w:style w:type="paragraph" w:customStyle="1" w:styleId="CodeSnippet">
    <w:name w:val="CodeSnippet"/>
    <w:rsid w:val="0063139C"/>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63139C"/>
    <w:pPr>
      <w:ind w:left="2160"/>
    </w:pPr>
    <w:rPr>
      <w:snapToGrid w:val="0"/>
    </w:rPr>
  </w:style>
  <w:style w:type="paragraph" w:customStyle="1" w:styleId="RunInParaSub">
    <w:name w:val="RunInParaSub"/>
    <w:basedOn w:val="RunInPara"/>
    <w:rsid w:val="0063139C"/>
    <w:pPr>
      <w:ind w:left="2160"/>
    </w:pPr>
  </w:style>
  <w:style w:type="paragraph" w:customStyle="1" w:styleId="URLPara">
    <w:name w:val="URLPara"/>
    <w:rsid w:val="0063139C"/>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63139C"/>
    <w:pPr>
      <w:spacing w:before="240"/>
      <w:ind w:left="1800"/>
    </w:pPr>
    <w:rPr>
      <w:u w:val="none"/>
    </w:rPr>
  </w:style>
  <w:style w:type="character" w:customStyle="1" w:styleId="CodeHighlight">
    <w:name w:val="CodeHighlight"/>
    <w:rsid w:val="0063139C"/>
    <w:rPr>
      <w:u w:val="wave"/>
    </w:rPr>
  </w:style>
  <w:style w:type="paragraph" w:customStyle="1" w:styleId="TableCaption">
    <w:name w:val="TableCaption"/>
    <w:basedOn w:val="Slug"/>
    <w:qFormat/>
    <w:rsid w:val="0063139C"/>
    <w:pPr>
      <w:keepNext/>
      <w:widowControl w:val="0"/>
      <w:spacing w:before="240" w:after="120"/>
      <w:ind w:left="0"/>
    </w:pPr>
    <w:rPr>
      <w:snapToGrid w:val="0"/>
    </w:rPr>
  </w:style>
  <w:style w:type="paragraph" w:customStyle="1" w:styleId="TabularEntry">
    <w:name w:val="TabularEntry"/>
    <w:rsid w:val="0063139C"/>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63139C"/>
    <w:pPr>
      <w:spacing w:after="60" w:line="240" w:lineRule="auto"/>
    </w:pPr>
    <w:rPr>
      <w:rFonts w:ascii="Arial" w:eastAsia="Times New Roman" w:hAnsi="Arial" w:cs="Times New Roman"/>
      <w:szCs w:val="20"/>
    </w:rPr>
  </w:style>
  <w:style w:type="paragraph" w:customStyle="1" w:styleId="TableHead">
    <w:name w:val="TableHead"/>
    <w:qFormat/>
    <w:rsid w:val="0063139C"/>
    <w:pPr>
      <w:keepNext/>
      <w:spacing w:after="0" w:line="240" w:lineRule="auto"/>
    </w:pPr>
    <w:rPr>
      <w:rFonts w:ascii="Arial" w:eastAsia="Times New Roman" w:hAnsi="Arial" w:cs="Times New Roman"/>
      <w:b/>
      <w:smallCaps/>
      <w:szCs w:val="20"/>
    </w:rPr>
  </w:style>
  <w:style w:type="paragraph" w:customStyle="1" w:styleId="CodeSnippetSub">
    <w:name w:val="CodeSnippetSub"/>
    <w:rsid w:val="0063139C"/>
    <w:pPr>
      <w:spacing w:after="0" w:line="240" w:lineRule="auto"/>
      <w:ind w:left="720"/>
    </w:pPr>
    <w:rPr>
      <w:rFonts w:ascii="Courier New" w:eastAsia="Times New Roman" w:hAnsi="Courier New" w:cs="Times New Roman"/>
      <w:noProof/>
      <w:snapToGrid w:val="0"/>
      <w:sz w:val="16"/>
      <w:szCs w:val="20"/>
    </w:rPr>
  </w:style>
  <w:style w:type="paragraph" w:customStyle="1" w:styleId="H1">
    <w:name w:val="H1"/>
    <w:next w:val="Para"/>
    <w:qFormat/>
    <w:rsid w:val="0063139C"/>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paragraph" w:customStyle="1" w:styleId="TableFootnote">
    <w:name w:val="TableFootnote"/>
    <w:rsid w:val="0063139C"/>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63139C"/>
    <w:rPr>
      <w:rFonts w:ascii="Courier New" w:hAnsi="Courier New"/>
      <w:noProof/>
      <w:color w:val="auto"/>
      <w:u w:val="single"/>
    </w:rPr>
  </w:style>
  <w:style w:type="character" w:customStyle="1" w:styleId="Superscript">
    <w:name w:val="Superscript"/>
    <w:basedOn w:val="DefaultParagraphFont"/>
    <w:rsid w:val="0063139C"/>
    <w:rPr>
      <w:vertAlign w:val="superscript"/>
    </w:rPr>
  </w:style>
  <w:style w:type="character" w:customStyle="1" w:styleId="Subscript">
    <w:name w:val="Subscript"/>
    <w:basedOn w:val="DefaultParagraphFont"/>
    <w:rsid w:val="0063139C"/>
    <w:rPr>
      <w:vertAlign w:val="subscript"/>
    </w:rPr>
  </w:style>
  <w:style w:type="paragraph" w:customStyle="1" w:styleId="ChapterObjectiveTitle">
    <w:name w:val="ChapterObjectiveTitle"/>
    <w:basedOn w:val="ObjectiveTitle"/>
    <w:next w:val="ChapterObjective"/>
    <w:rsid w:val="0063139C"/>
    <w:pPr>
      <w:ind w:left="1440" w:firstLine="0"/>
    </w:pPr>
    <w:rPr>
      <w:i w:val="0"/>
    </w:rPr>
  </w:style>
  <w:style w:type="paragraph" w:customStyle="1" w:styleId="FigureSource">
    <w:name w:val="FigureSource"/>
    <w:next w:val="Para"/>
    <w:rsid w:val="0063139C"/>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63139C"/>
    <w:rPr>
      <w:b w:val="0"/>
      <w:sz w:val="26"/>
      <w:u w:val="none"/>
    </w:rPr>
  </w:style>
  <w:style w:type="paragraph" w:customStyle="1" w:styleId="PartFeaturingList">
    <w:name w:val="PartFeaturingList"/>
    <w:basedOn w:val="ChapterFeaturingList"/>
    <w:rsid w:val="0063139C"/>
  </w:style>
  <w:style w:type="character" w:customStyle="1" w:styleId="InlineCodeVariable">
    <w:name w:val="InlineCodeVariable"/>
    <w:basedOn w:val="InlineCode"/>
    <w:rsid w:val="0063139C"/>
    <w:rPr>
      <w:rFonts w:ascii="Courier New" w:hAnsi="Courier New"/>
      <w:i/>
      <w:noProof/>
      <w:color w:val="auto"/>
    </w:rPr>
  </w:style>
  <w:style w:type="character" w:customStyle="1" w:styleId="InlineCodeUserInput">
    <w:name w:val="InlineCodeUserInput"/>
    <w:basedOn w:val="InlineCode"/>
    <w:rsid w:val="0063139C"/>
    <w:rPr>
      <w:rFonts w:ascii="Courier New" w:hAnsi="Courier New"/>
      <w:b/>
      <w:noProof/>
      <w:color w:val="auto"/>
    </w:rPr>
  </w:style>
  <w:style w:type="character" w:customStyle="1" w:styleId="InlineCodeUserInputVariable">
    <w:name w:val="InlineCodeUserInputVariable"/>
    <w:basedOn w:val="InlineCode"/>
    <w:rsid w:val="0063139C"/>
    <w:rPr>
      <w:rFonts w:ascii="Courier New" w:hAnsi="Courier New"/>
      <w:b/>
      <w:i/>
      <w:noProof/>
      <w:color w:val="auto"/>
    </w:rPr>
  </w:style>
  <w:style w:type="character" w:customStyle="1" w:styleId="Variable">
    <w:name w:val="Variable"/>
    <w:basedOn w:val="DefaultParagraphFont"/>
    <w:rsid w:val="0063139C"/>
    <w:rPr>
      <w:i/>
    </w:rPr>
  </w:style>
  <w:style w:type="paragraph" w:customStyle="1" w:styleId="AppendixTitle">
    <w:name w:val="AppendixTitle"/>
    <w:basedOn w:val="ChapterTitle"/>
    <w:next w:val="Para"/>
    <w:rsid w:val="0063139C"/>
    <w:pPr>
      <w:spacing w:before="120" w:after="120"/>
    </w:pPr>
  </w:style>
  <w:style w:type="paragraph" w:customStyle="1" w:styleId="GlossaryTitle">
    <w:name w:val="GlossaryTitle"/>
    <w:basedOn w:val="ChapterTitle"/>
    <w:next w:val="Normal"/>
    <w:rsid w:val="0063139C"/>
    <w:pPr>
      <w:spacing w:before="120" w:after="120"/>
    </w:pPr>
  </w:style>
  <w:style w:type="paragraph" w:customStyle="1" w:styleId="IntroductionTitle">
    <w:name w:val="IntroductionTitle"/>
    <w:basedOn w:val="ChapterTitle"/>
    <w:next w:val="Para"/>
    <w:rsid w:val="0063139C"/>
    <w:pPr>
      <w:spacing w:before="120" w:after="120"/>
    </w:pPr>
  </w:style>
  <w:style w:type="paragraph" w:customStyle="1" w:styleId="ChapterSubtitle">
    <w:name w:val="ChapterSubtitle"/>
    <w:basedOn w:val="ChapterTitle"/>
    <w:next w:val="Para"/>
    <w:rsid w:val="0063139C"/>
    <w:rPr>
      <w:sz w:val="44"/>
    </w:rPr>
  </w:style>
  <w:style w:type="paragraph" w:customStyle="1" w:styleId="ChapterAuthor">
    <w:name w:val="ChapterAuthor"/>
    <w:basedOn w:val="ChapterSubtitle"/>
    <w:next w:val="ChapterAuthorAffiliation"/>
    <w:rsid w:val="0063139C"/>
    <w:pPr>
      <w:spacing w:after="120"/>
      <w:outlineLvl w:val="9"/>
    </w:pPr>
    <w:rPr>
      <w:i/>
      <w:sz w:val="36"/>
    </w:rPr>
  </w:style>
  <w:style w:type="paragraph" w:customStyle="1" w:styleId="ChapterAuthorAffiliation">
    <w:name w:val="ChapterAuthorAffiliation"/>
    <w:next w:val="Para"/>
    <w:rsid w:val="0063139C"/>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63139C"/>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63139C"/>
    <w:pPr>
      <w:contextualSpacing/>
    </w:pPr>
    <w:rPr>
      <w:sz w:val="24"/>
    </w:rPr>
  </w:style>
  <w:style w:type="paragraph" w:customStyle="1" w:styleId="SectionTitle">
    <w:name w:val="SectionTitle"/>
    <w:basedOn w:val="ChapterTitle"/>
    <w:next w:val="ChapterTitle"/>
    <w:rsid w:val="0063139C"/>
    <w:pPr>
      <w:pBdr>
        <w:bottom w:val="single" w:sz="4" w:space="1" w:color="auto"/>
      </w:pBdr>
    </w:pPr>
  </w:style>
  <w:style w:type="paragraph" w:customStyle="1" w:styleId="ExtractPara">
    <w:name w:val="ExtractPara"/>
    <w:rsid w:val="0063139C"/>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63139C"/>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63139C"/>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63139C"/>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63139C"/>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63139C"/>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63139C"/>
    <w:pPr>
      <w:spacing w:after="120" w:line="240" w:lineRule="auto"/>
    </w:pPr>
    <w:rPr>
      <w:rFonts w:ascii="Arial" w:eastAsia="Times New Roman" w:hAnsi="Arial" w:cs="Times New Roman"/>
      <w:b/>
      <w:smallCaps/>
      <w:snapToGrid w:val="0"/>
      <w:color w:val="000000"/>
      <w:sz w:val="60"/>
      <w:szCs w:val="60"/>
    </w:rPr>
  </w:style>
  <w:style w:type="paragraph" w:customStyle="1" w:styleId="ListUnmarked">
    <w:name w:val="ListUnmarked"/>
    <w:qFormat/>
    <w:rsid w:val="0063139C"/>
    <w:pPr>
      <w:spacing w:before="60" w:after="60" w:line="240" w:lineRule="auto"/>
      <w:ind w:left="1728"/>
    </w:pPr>
    <w:rPr>
      <w:rFonts w:ascii="Times New Roman" w:eastAsia="Times New Roman" w:hAnsi="Times New Roman" w:cs="Times New Roman"/>
      <w:sz w:val="26"/>
      <w:szCs w:val="20"/>
    </w:rPr>
  </w:style>
  <w:style w:type="paragraph" w:customStyle="1" w:styleId="ListUnmarkedSub">
    <w:name w:val="ListUnmarkedSub"/>
    <w:rsid w:val="0063139C"/>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63139C"/>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63139C"/>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63139C"/>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63139C"/>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63139C"/>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63139C"/>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63139C"/>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63139C"/>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63139C"/>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63139C"/>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63139C"/>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63139C"/>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63139C"/>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63139C"/>
    <w:pPr>
      <w:numPr>
        <w:numId w:val="6"/>
      </w:numPr>
    </w:pPr>
  </w:style>
  <w:style w:type="paragraph" w:customStyle="1" w:styleId="ListNumberedSub2">
    <w:name w:val="ListNumberedSub2"/>
    <w:basedOn w:val="ListNumberedSub"/>
    <w:rsid w:val="0063139C"/>
    <w:pPr>
      <w:ind w:left="3240"/>
    </w:pPr>
  </w:style>
  <w:style w:type="paragraph" w:customStyle="1" w:styleId="ListUnmarkedSub2">
    <w:name w:val="ListUnmarkedSub2"/>
    <w:basedOn w:val="ListUnmarkedSub"/>
    <w:rsid w:val="0063139C"/>
    <w:pPr>
      <w:ind w:left="2880"/>
    </w:pPr>
  </w:style>
  <w:style w:type="paragraph" w:customStyle="1" w:styleId="ListParaSub2">
    <w:name w:val="ListParaSub2"/>
    <w:basedOn w:val="ListParaSub"/>
    <w:rsid w:val="0063139C"/>
    <w:pPr>
      <w:ind w:left="3240"/>
    </w:pPr>
  </w:style>
  <w:style w:type="paragraph" w:customStyle="1" w:styleId="ListCheckSub">
    <w:name w:val="ListCheckSub"/>
    <w:basedOn w:val="ListCheck"/>
    <w:rsid w:val="0063139C"/>
    <w:pPr>
      <w:numPr>
        <w:numId w:val="7"/>
      </w:numPr>
    </w:pPr>
  </w:style>
  <w:style w:type="paragraph" w:customStyle="1" w:styleId="ExtractListBulleted">
    <w:name w:val="ExtractListBulleted"/>
    <w:rsid w:val="0063139C"/>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63139C"/>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63139C"/>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63139C"/>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63139C"/>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63139C"/>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63139C"/>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63139C"/>
    <w:pPr>
      <w:spacing w:before="120" w:after="120"/>
      <w:ind w:left="0" w:firstLine="0"/>
    </w:pPr>
  </w:style>
  <w:style w:type="paragraph" w:customStyle="1" w:styleId="Dialog">
    <w:name w:val="Dialog"/>
    <w:rsid w:val="0063139C"/>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63139C"/>
  </w:style>
  <w:style w:type="paragraph" w:customStyle="1" w:styleId="RecipeIngredientHead">
    <w:name w:val="RecipeIngredientHead"/>
    <w:next w:val="RecipeIngredientList"/>
    <w:rsid w:val="0063139C"/>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63139C"/>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63139C"/>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63139C"/>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63139C"/>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63139C"/>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63139C"/>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63139C"/>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63139C"/>
    <w:rPr>
      <w:i w:val="0"/>
      <w:sz w:val="24"/>
      <w:u w:val="single"/>
    </w:rPr>
  </w:style>
  <w:style w:type="paragraph" w:customStyle="1" w:styleId="RecipeVariationFlavor">
    <w:name w:val="RecipeVariationFlavor"/>
    <w:basedOn w:val="RecipeTime"/>
    <w:rsid w:val="0063139C"/>
    <w:rPr>
      <w:i w:val="0"/>
      <w:sz w:val="24"/>
      <w:u w:val="single"/>
    </w:rPr>
  </w:style>
  <w:style w:type="paragraph" w:customStyle="1" w:styleId="RecipeYield">
    <w:name w:val="RecipeYield"/>
    <w:rsid w:val="0063139C"/>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63139C"/>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63139C"/>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63139C"/>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63139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63139C"/>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63139C"/>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63139C"/>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63139C"/>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63139C"/>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63139C"/>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63139C"/>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99"/>
    <w:rsid w:val="0063139C"/>
    <w:pPr>
      <w:spacing w:after="100"/>
    </w:pPr>
  </w:style>
  <w:style w:type="paragraph" w:styleId="TOC2">
    <w:name w:val="toc 2"/>
    <w:basedOn w:val="Normal"/>
    <w:next w:val="Normal"/>
    <w:autoRedefine/>
    <w:uiPriority w:val="99"/>
    <w:rsid w:val="0063139C"/>
    <w:pPr>
      <w:spacing w:after="100"/>
      <w:ind w:left="220"/>
    </w:pPr>
  </w:style>
  <w:style w:type="paragraph" w:styleId="TOC3">
    <w:name w:val="toc 3"/>
    <w:basedOn w:val="Normal"/>
    <w:next w:val="Normal"/>
    <w:autoRedefine/>
    <w:uiPriority w:val="99"/>
    <w:rsid w:val="0063139C"/>
    <w:pPr>
      <w:spacing w:after="100"/>
      <w:ind w:left="440"/>
    </w:pPr>
  </w:style>
  <w:style w:type="paragraph" w:styleId="TOC4">
    <w:name w:val="toc 4"/>
    <w:basedOn w:val="Normal"/>
    <w:next w:val="Normal"/>
    <w:autoRedefine/>
    <w:uiPriority w:val="39"/>
    <w:rsid w:val="0063139C"/>
    <w:pPr>
      <w:spacing w:after="100"/>
      <w:ind w:left="660"/>
    </w:pPr>
  </w:style>
  <w:style w:type="paragraph" w:styleId="TOC5">
    <w:name w:val="toc 5"/>
    <w:basedOn w:val="Normal"/>
    <w:next w:val="Normal"/>
    <w:autoRedefine/>
    <w:uiPriority w:val="39"/>
    <w:rsid w:val="0063139C"/>
    <w:pPr>
      <w:spacing w:after="100"/>
      <w:ind w:left="880"/>
    </w:pPr>
  </w:style>
  <w:style w:type="paragraph" w:styleId="TOC6">
    <w:name w:val="toc 6"/>
    <w:basedOn w:val="Normal"/>
    <w:next w:val="Normal"/>
    <w:autoRedefine/>
    <w:uiPriority w:val="39"/>
    <w:rsid w:val="0063139C"/>
    <w:pPr>
      <w:spacing w:after="100"/>
      <w:ind w:left="1100"/>
    </w:pPr>
  </w:style>
  <w:style w:type="paragraph" w:styleId="TOC7">
    <w:name w:val="toc 7"/>
    <w:basedOn w:val="Normal"/>
    <w:next w:val="Normal"/>
    <w:autoRedefine/>
    <w:uiPriority w:val="39"/>
    <w:semiHidden/>
    <w:rsid w:val="0063139C"/>
    <w:pPr>
      <w:spacing w:after="100"/>
      <w:ind w:left="1320"/>
    </w:pPr>
  </w:style>
  <w:style w:type="paragraph" w:styleId="TOC8">
    <w:name w:val="toc 8"/>
    <w:basedOn w:val="Normal"/>
    <w:next w:val="Normal"/>
    <w:autoRedefine/>
    <w:uiPriority w:val="39"/>
    <w:semiHidden/>
    <w:rsid w:val="0063139C"/>
    <w:pPr>
      <w:spacing w:after="100"/>
      <w:ind w:left="1540"/>
    </w:pPr>
  </w:style>
  <w:style w:type="paragraph" w:styleId="TOC9">
    <w:name w:val="toc 9"/>
    <w:basedOn w:val="Normal"/>
    <w:next w:val="Normal"/>
    <w:autoRedefine/>
    <w:uiPriority w:val="39"/>
    <w:semiHidden/>
    <w:rsid w:val="0063139C"/>
    <w:pPr>
      <w:spacing w:after="100"/>
      <w:ind w:left="1760"/>
    </w:pPr>
  </w:style>
  <w:style w:type="paragraph" w:styleId="Header">
    <w:name w:val="header"/>
    <w:basedOn w:val="Normal"/>
    <w:link w:val="HeaderChar"/>
    <w:uiPriority w:val="99"/>
    <w:semiHidden/>
    <w:rsid w:val="006313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139C"/>
    <w:rPr>
      <w:rFonts w:eastAsiaTheme="minorHAnsi"/>
    </w:rPr>
  </w:style>
  <w:style w:type="paragraph" w:styleId="Footer">
    <w:name w:val="footer"/>
    <w:basedOn w:val="Normal"/>
    <w:link w:val="FooterChar"/>
    <w:uiPriority w:val="99"/>
    <w:semiHidden/>
    <w:rsid w:val="006313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139C"/>
    <w:rPr>
      <w:rFonts w:eastAsiaTheme="minorHAnsi"/>
    </w:rPr>
  </w:style>
  <w:style w:type="paragraph" w:customStyle="1" w:styleId="CustomChapterOpener">
    <w:name w:val="CustomChapterOpener"/>
    <w:basedOn w:val="Normal"/>
    <w:next w:val="Para"/>
    <w:rsid w:val="0063139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63139C"/>
    <w:rPr>
      <w:b/>
    </w:rPr>
  </w:style>
  <w:style w:type="paragraph" w:customStyle="1" w:styleId="CustomList">
    <w:name w:val="CustomList"/>
    <w:basedOn w:val="Normal"/>
    <w:rsid w:val="0063139C"/>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63139C"/>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63139C"/>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63139C"/>
  </w:style>
  <w:style w:type="paragraph" w:customStyle="1" w:styleId="BibliographyHead">
    <w:name w:val="BibliographyHead"/>
    <w:next w:val="BibliographyEntry"/>
    <w:rsid w:val="0063139C"/>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63139C"/>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63139C"/>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63139C"/>
  </w:style>
  <w:style w:type="paragraph" w:customStyle="1" w:styleId="ExercisesHead">
    <w:name w:val="ExercisesHead"/>
    <w:basedOn w:val="Normal"/>
    <w:next w:val="Para"/>
    <w:rsid w:val="0063139C"/>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63139C"/>
  </w:style>
  <w:style w:type="paragraph" w:customStyle="1" w:styleId="ProblemsHead">
    <w:name w:val="ProblemsHead"/>
    <w:basedOn w:val="BibliographyHead"/>
    <w:next w:val="Para"/>
    <w:rsid w:val="0063139C"/>
  </w:style>
  <w:style w:type="paragraph" w:customStyle="1" w:styleId="QuestionData">
    <w:name w:val="QuestionData"/>
    <w:basedOn w:val="Explanation"/>
    <w:rsid w:val="0063139C"/>
  </w:style>
  <w:style w:type="paragraph" w:customStyle="1" w:styleId="QuestionsHead">
    <w:name w:val="QuestionsHead"/>
    <w:basedOn w:val="BibliographyHead"/>
    <w:next w:val="Para"/>
    <w:rsid w:val="0063139C"/>
  </w:style>
  <w:style w:type="paragraph" w:customStyle="1" w:styleId="ReferencesHead">
    <w:name w:val="ReferencesHead"/>
    <w:basedOn w:val="BibliographyHead"/>
    <w:next w:val="Reference"/>
    <w:rsid w:val="0063139C"/>
  </w:style>
  <w:style w:type="paragraph" w:customStyle="1" w:styleId="ReviewHead">
    <w:name w:val="ReviewHead"/>
    <w:basedOn w:val="BibliographyHead"/>
    <w:next w:val="Para"/>
    <w:rsid w:val="0063139C"/>
  </w:style>
  <w:style w:type="paragraph" w:customStyle="1" w:styleId="SummaryHead">
    <w:name w:val="SummaryHead"/>
    <w:basedOn w:val="BibliographyHead"/>
    <w:next w:val="Para"/>
    <w:rsid w:val="0063139C"/>
  </w:style>
  <w:style w:type="character" w:customStyle="1" w:styleId="WileySymbol">
    <w:name w:val="WileySymbol"/>
    <w:rsid w:val="0063139C"/>
    <w:rPr>
      <w:rFonts w:ascii="Symbol" w:hAnsi="Symbol"/>
    </w:rPr>
  </w:style>
  <w:style w:type="character" w:customStyle="1" w:styleId="MenuArrow">
    <w:name w:val="MenuArrow"/>
    <w:basedOn w:val="DefaultParagraphFont"/>
    <w:rsid w:val="0063139C"/>
    <w:rPr>
      <w:rFonts w:ascii="Wingdings" w:hAnsi="Wingdings"/>
    </w:rPr>
  </w:style>
  <w:style w:type="paragraph" w:customStyle="1" w:styleId="BookTitle">
    <w:name w:val="BookTitle"/>
    <w:basedOn w:val="Normal"/>
    <w:next w:val="Normal"/>
    <w:rsid w:val="0063139C"/>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63139C"/>
    <w:pPr>
      <w:pageBreakBefore w:val="0"/>
      <w:spacing w:before="480"/>
    </w:pPr>
    <w:rPr>
      <w:sz w:val="36"/>
    </w:rPr>
  </w:style>
  <w:style w:type="paragraph" w:customStyle="1" w:styleId="BookAuthor">
    <w:name w:val="BookAuthor"/>
    <w:basedOn w:val="Normal"/>
    <w:rsid w:val="0063139C"/>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63139C"/>
    <w:rPr>
      <w:i/>
    </w:rPr>
  </w:style>
  <w:style w:type="paragraph" w:customStyle="1" w:styleId="Index1">
    <w:name w:val="Index1"/>
    <w:rsid w:val="0063139C"/>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63139C"/>
    <w:pPr>
      <w:ind w:left="2520"/>
    </w:pPr>
  </w:style>
  <w:style w:type="paragraph" w:customStyle="1" w:styleId="Index3">
    <w:name w:val="Index3"/>
    <w:basedOn w:val="Index1"/>
    <w:rsid w:val="0063139C"/>
    <w:pPr>
      <w:ind w:left="3240"/>
    </w:pPr>
  </w:style>
  <w:style w:type="paragraph" w:customStyle="1" w:styleId="IndexLetter">
    <w:name w:val="IndexLetter"/>
    <w:basedOn w:val="H3"/>
    <w:next w:val="Index1"/>
    <w:rsid w:val="0063139C"/>
  </w:style>
  <w:style w:type="paragraph" w:customStyle="1" w:styleId="IndexNote">
    <w:name w:val="IndexNote"/>
    <w:basedOn w:val="Normal"/>
    <w:rsid w:val="0063139C"/>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63139C"/>
    <w:pPr>
      <w:spacing w:line="540" w:lineRule="exact"/>
    </w:pPr>
  </w:style>
  <w:style w:type="paragraph" w:customStyle="1" w:styleId="FurtherReadingHead">
    <w:name w:val="FurtherReadingHead"/>
    <w:basedOn w:val="BibliographyHead"/>
    <w:next w:val="Para"/>
    <w:rsid w:val="0063139C"/>
  </w:style>
  <w:style w:type="paragraph" w:customStyle="1" w:styleId="Address">
    <w:name w:val="Address"/>
    <w:basedOn w:val="Normal"/>
    <w:rsid w:val="0063139C"/>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63139C"/>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63139C"/>
    <w:pPr>
      <w:ind w:left="360"/>
    </w:pPr>
  </w:style>
  <w:style w:type="paragraph" w:customStyle="1" w:styleId="EquationNumbered">
    <w:name w:val="EquationNumbered"/>
    <w:rsid w:val="0063139C"/>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63139C"/>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63139C"/>
    <w:rPr>
      <w:b/>
    </w:rPr>
  </w:style>
  <w:style w:type="character" w:customStyle="1" w:styleId="UserInputVariable">
    <w:name w:val="UserInputVariable"/>
    <w:basedOn w:val="DefaultParagraphFont"/>
    <w:rsid w:val="0063139C"/>
    <w:rPr>
      <w:b/>
      <w:i/>
    </w:rPr>
  </w:style>
  <w:style w:type="paragraph" w:styleId="Bibliography">
    <w:name w:val="Bibliography"/>
    <w:basedOn w:val="Normal"/>
    <w:next w:val="Normal"/>
    <w:uiPriority w:val="99"/>
    <w:semiHidden/>
    <w:rsid w:val="0063139C"/>
  </w:style>
  <w:style w:type="paragraph" w:customStyle="1" w:styleId="FeaturePara">
    <w:name w:val="FeaturePara"/>
    <w:rsid w:val="0063139C"/>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63139C"/>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63139C"/>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63139C"/>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63139C"/>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63139C"/>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63139C"/>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63139C"/>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63139C"/>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63139C"/>
    <w:pPr>
      <w:spacing w:before="120" w:after="120"/>
      <w:ind w:left="720" w:hanging="720"/>
      <w:contextualSpacing/>
    </w:pPr>
    <w:rPr>
      <w:sz w:val="22"/>
      <w:u w:val="none"/>
    </w:rPr>
  </w:style>
  <w:style w:type="paragraph" w:customStyle="1" w:styleId="FeatureH1">
    <w:name w:val="FeatureH1"/>
    <w:next w:val="FeaturePara"/>
    <w:rsid w:val="0063139C"/>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63139C"/>
    <w:pPr>
      <w:contextualSpacing w:val="0"/>
    </w:pPr>
    <w:rPr>
      <w:rFonts w:ascii="Times New Roman" w:hAnsi="Times New Roman"/>
      <w:smallCaps w:val="0"/>
    </w:rPr>
  </w:style>
  <w:style w:type="paragraph" w:customStyle="1" w:styleId="FeatureH2">
    <w:name w:val="FeatureH2"/>
    <w:next w:val="FeaturePara"/>
    <w:rsid w:val="0063139C"/>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63139C"/>
    <w:pPr>
      <w:spacing w:before="120"/>
    </w:pPr>
    <w:rPr>
      <w:smallCaps w:val="0"/>
      <w:u w:val="single"/>
    </w:rPr>
  </w:style>
  <w:style w:type="paragraph" w:customStyle="1" w:styleId="FeatureH3">
    <w:name w:val="FeatureH3"/>
    <w:next w:val="FeaturePara"/>
    <w:rsid w:val="0063139C"/>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63139C"/>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63139C"/>
    <w:pPr>
      <w:widowControl w:val="0"/>
      <w:numPr>
        <w:numId w:val="1"/>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63139C"/>
    <w:pPr>
      <w:numPr>
        <w:numId w:val="5"/>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63139C"/>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63139C"/>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63139C"/>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63139C"/>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63139C"/>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63139C"/>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63139C"/>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63139C"/>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63139C"/>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63139C"/>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63139C"/>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63139C"/>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63139C"/>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63139C"/>
    <w:pPr>
      <w:pBdr>
        <w:left w:val="single" w:sz="36" w:space="17" w:color="C0C0C0"/>
      </w:pBdr>
      <w:ind w:left="216"/>
    </w:pPr>
  </w:style>
  <w:style w:type="paragraph" w:customStyle="1" w:styleId="FeatureRunInPara">
    <w:name w:val="FeatureRunInPara"/>
    <w:basedOn w:val="FeatureListUnmarked"/>
    <w:next w:val="FeatureRunInHead"/>
    <w:rsid w:val="0063139C"/>
    <w:pPr>
      <w:pBdr>
        <w:left w:val="single" w:sz="36" w:space="6" w:color="C0C0C0"/>
      </w:pBdr>
      <w:spacing w:before="0"/>
      <w:ind w:left="0"/>
    </w:pPr>
  </w:style>
  <w:style w:type="paragraph" w:customStyle="1" w:styleId="FeatureRunInParaSub">
    <w:name w:val="FeatureRunInParaSub"/>
    <w:basedOn w:val="FeatureRunInPara"/>
    <w:next w:val="FeatureRunInHeadSub"/>
    <w:rsid w:val="0063139C"/>
    <w:pPr>
      <w:pBdr>
        <w:left w:val="single" w:sz="36" w:space="17" w:color="C0C0C0"/>
      </w:pBdr>
      <w:ind w:left="216"/>
      <w:contextualSpacing/>
    </w:pPr>
  </w:style>
  <w:style w:type="paragraph" w:customStyle="1" w:styleId="FeatureSubFeatureType">
    <w:name w:val="FeatureSubFeatureType"/>
    <w:rsid w:val="0063139C"/>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63139C"/>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63139C"/>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63139C"/>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63139C"/>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63139C"/>
    <w:pPr>
      <w:pBdr>
        <w:left w:val="single" w:sz="36" w:space="6" w:color="C0C0C0"/>
      </w:pBdr>
      <w:spacing w:before="120"/>
      <w:ind w:left="0" w:firstLine="0"/>
    </w:pPr>
  </w:style>
  <w:style w:type="paragraph" w:customStyle="1" w:styleId="ReferenceAnnotation">
    <w:name w:val="ReferenceAnnotation"/>
    <w:basedOn w:val="Reference"/>
    <w:rsid w:val="0063139C"/>
    <w:pPr>
      <w:spacing w:before="0" w:after="0"/>
      <w:ind w:firstLine="0"/>
    </w:pPr>
    <w:rPr>
      <w:snapToGrid w:val="0"/>
    </w:rPr>
  </w:style>
  <w:style w:type="paragraph" w:customStyle="1" w:styleId="RecipeVariationH1">
    <w:name w:val="RecipeVariationH1"/>
    <w:rsid w:val="0063139C"/>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63139C"/>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63139C"/>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63139C"/>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63139C"/>
    <w:rPr>
      <w:rFonts w:ascii="Courier New" w:hAnsi="Courier New"/>
      <w:noProof/>
      <w:color w:val="auto"/>
      <w:u w:val="double"/>
    </w:rPr>
  </w:style>
  <w:style w:type="character" w:customStyle="1" w:styleId="CrossRefTerm">
    <w:name w:val="CrossRefTerm"/>
    <w:basedOn w:val="DefaultParagraphFont"/>
    <w:rsid w:val="0063139C"/>
    <w:rPr>
      <w:i/>
    </w:rPr>
  </w:style>
  <w:style w:type="character" w:customStyle="1" w:styleId="GenusSpecies">
    <w:name w:val="GenusSpecies"/>
    <w:basedOn w:val="DefaultParagraphFont"/>
    <w:rsid w:val="0063139C"/>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63139C"/>
    <w:rPr>
      <w:b/>
      <w:i/>
    </w:rPr>
  </w:style>
  <w:style w:type="paragraph" w:customStyle="1" w:styleId="FeatureRecipeIngredientList">
    <w:name w:val="FeatureRecipeIngredientList"/>
    <w:basedOn w:val="FeatureRecipeProcedure"/>
    <w:rsid w:val="0063139C"/>
    <w:pPr>
      <w:ind w:left="720" w:hanging="288"/>
    </w:pPr>
  </w:style>
  <w:style w:type="paragraph" w:customStyle="1" w:styleId="CodeHead">
    <w:name w:val="CodeHead"/>
    <w:next w:val="CodeListing"/>
    <w:rsid w:val="0063139C"/>
    <w:pPr>
      <w:spacing w:before="120" w:after="120" w:line="240" w:lineRule="auto"/>
    </w:pPr>
    <w:rPr>
      <w:rFonts w:ascii="Arial" w:eastAsia="Times New Roman" w:hAnsi="Arial" w:cs="Times New Roman"/>
      <w:b/>
      <w:snapToGrid w:val="0"/>
      <w:szCs w:val="20"/>
    </w:rPr>
  </w:style>
  <w:style w:type="paragraph" w:customStyle="1" w:styleId="PoetryPara">
    <w:name w:val="PoetryPara"/>
    <w:rsid w:val="0063139C"/>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63139C"/>
    <w:pPr>
      <w:spacing w:after="0"/>
    </w:pPr>
    <w:rPr>
      <w:b/>
      <w:sz w:val="24"/>
    </w:rPr>
  </w:style>
  <w:style w:type="character" w:customStyle="1" w:styleId="QueryInline">
    <w:name w:val="QueryInline"/>
    <w:basedOn w:val="DefaultParagraphFont"/>
    <w:rsid w:val="0063139C"/>
    <w:rPr>
      <w:bdr w:val="none" w:sz="0" w:space="0" w:color="auto"/>
      <w:shd w:val="clear" w:color="auto" w:fill="FFCC99"/>
    </w:rPr>
  </w:style>
  <w:style w:type="paragraph" w:customStyle="1" w:styleId="QueryPara">
    <w:name w:val="QueryPara"/>
    <w:rsid w:val="0063139C"/>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63139C"/>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63139C"/>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63139C"/>
  </w:style>
  <w:style w:type="character" w:customStyle="1" w:styleId="WileyItalic">
    <w:name w:val="WileyItalic"/>
    <w:basedOn w:val="DefaultParagraphFont"/>
    <w:rsid w:val="0063139C"/>
    <w:rPr>
      <w:i/>
    </w:rPr>
  </w:style>
  <w:style w:type="character" w:customStyle="1" w:styleId="WileyBoldItalic">
    <w:name w:val="WileyBoldItalic"/>
    <w:basedOn w:val="DefaultParagraphFont"/>
    <w:rsid w:val="0063139C"/>
    <w:rPr>
      <w:b/>
      <w:i/>
    </w:rPr>
  </w:style>
  <w:style w:type="character" w:customStyle="1" w:styleId="WileyBold">
    <w:name w:val="WileyBold"/>
    <w:basedOn w:val="DefaultParagraphFont"/>
    <w:rsid w:val="0063139C"/>
    <w:rPr>
      <w:b/>
    </w:rPr>
  </w:style>
  <w:style w:type="paragraph" w:customStyle="1" w:styleId="ContentsPartTitle">
    <w:name w:val="ContentsPartTitle"/>
    <w:next w:val="ContentsChapterTitle"/>
    <w:rsid w:val="0063139C"/>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63139C"/>
    <w:pPr>
      <w:ind w:left="288"/>
    </w:pPr>
    <w:rPr>
      <w:sz w:val="26"/>
    </w:rPr>
  </w:style>
  <w:style w:type="paragraph" w:customStyle="1" w:styleId="ContentsH1">
    <w:name w:val="ContentsH1"/>
    <w:basedOn w:val="ContentsPartTitle"/>
    <w:rsid w:val="0063139C"/>
    <w:pPr>
      <w:ind w:left="576"/>
    </w:pPr>
    <w:rPr>
      <w:b w:val="0"/>
      <w:sz w:val="24"/>
    </w:rPr>
  </w:style>
  <w:style w:type="paragraph" w:customStyle="1" w:styleId="ContentsH2">
    <w:name w:val="ContentsH2"/>
    <w:basedOn w:val="ContentsPartTitle"/>
    <w:rsid w:val="0063139C"/>
    <w:pPr>
      <w:ind w:left="864"/>
    </w:pPr>
    <w:rPr>
      <w:b w:val="0"/>
      <w:sz w:val="22"/>
    </w:rPr>
  </w:style>
  <w:style w:type="paragraph" w:customStyle="1" w:styleId="Copyright">
    <w:name w:val="Copyright"/>
    <w:rsid w:val="0063139C"/>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63139C"/>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63139C"/>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63139C"/>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63139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63139C"/>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63139C"/>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63139C"/>
    <w:pPr>
      <w:ind w:left="720"/>
    </w:pPr>
  </w:style>
  <w:style w:type="paragraph" w:customStyle="1" w:styleId="BookEdition">
    <w:name w:val="BookEdition"/>
    <w:qFormat/>
    <w:rsid w:val="0063139C"/>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63139C"/>
    <w:rPr>
      <w:rFonts w:cs="Arial"/>
      <w:color w:val="0000FF"/>
    </w:rPr>
  </w:style>
  <w:style w:type="character" w:customStyle="1" w:styleId="CodeColorBlue2">
    <w:name w:val="CodeColorBlue2"/>
    <w:rsid w:val="0063139C"/>
    <w:rPr>
      <w:rFonts w:cs="Arial"/>
      <w:color w:val="0000A5"/>
    </w:rPr>
  </w:style>
  <w:style w:type="character" w:customStyle="1" w:styleId="CodeColorBlue3">
    <w:name w:val="CodeColorBlue3"/>
    <w:rsid w:val="0063139C"/>
    <w:rPr>
      <w:rFonts w:cs="Arial"/>
      <w:color w:val="6464B9"/>
    </w:rPr>
  </w:style>
  <w:style w:type="character" w:customStyle="1" w:styleId="CodeColorBluegreen">
    <w:name w:val="CodeColorBluegreen"/>
    <w:rsid w:val="0063139C"/>
    <w:rPr>
      <w:rFonts w:cs="Arial"/>
      <w:color w:val="2B91AF"/>
    </w:rPr>
  </w:style>
  <w:style w:type="character" w:customStyle="1" w:styleId="CodeColorBrown">
    <w:name w:val="CodeColorBrown"/>
    <w:rsid w:val="0063139C"/>
    <w:rPr>
      <w:rFonts w:cs="Arial"/>
      <w:color w:val="A31515"/>
    </w:rPr>
  </w:style>
  <w:style w:type="character" w:customStyle="1" w:styleId="CodeColorDkBlue">
    <w:name w:val="CodeColorDkBlue"/>
    <w:rsid w:val="0063139C"/>
    <w:rPr>
      <w:rFonts w:cs="Times New Roman"/>
      <w:color w:val="000080"/>
      <w:szCs w:val="22"/>
    </w:rPr>
  </w:style>
  <w:style w:type="character" w:customStyle="1" w:styleId="CodeColorGreen">
    <w:name w:val="CodeColorGreen"/>
    <w:rsid w:val="0063139C"/>
    <w:rPr>
      <w:rFonts w:cs="Arial"/>
      <w:color w:val="008000"/>
    </w:rPr>
  </w:style>
  <w:style w:type="character" w:customStyle="1" w:styleId="CodeColorGreen2">
    <w:name w:val="CodeColorGreen2"/>
    <w:rsid w:val="0063139C"/>
    <w:rPr>
      <w:rFonts w:cs="Arial"/>
      <w:color w:val="629755"/>
    </w:rPr>
  </w:style>
  <w:style w:type="character" w:customStyle="1" w:styleId="CodeColorGrey30">
    <w:name w:val="CodeColorGrey30"/>
    <w:rsid w:val="0063139C"/>
    <w:rPr>
      <w:rFonts w:cs="Arial"/>
      <w:color w:val="808080"/>
    </w:rPr>
  </w:style>
  <w:style w:type="character" w:customStyle="1" w:styleId="CodeColorGrey55">
    <w:name w:val="CodeColorGrey55"/>
    <w:rsid w:val="0063139C"/>
    <w:rPr>
      <w:rFonts w:cs="Arial"/>
      <w:color w:val="C0C0C0"/>
    </w:rPr>
  </w:style>
  <w:style w:type="character" w:customStyle="1" w:styleId="CodeColorGrey80">
    <w:name w:val="CodeColorGrey80"/>
    <w:rsid w:val="0063139C"/>
    <w:rPr>
      <w:rFonts w:cs="Arial"/>
      <w:color w:val="555555"/>
    </w:rPr>
  </w:style>
  <w:style w:type="character" w:customStyle="1" w:styleId="CodeColorHotPink">
    <w:name w:val="CodeColorHotPink"/>
    <w:rsid w:val="0063139C"/>
    <w:rPr>
      <w:rFonts w:cs="Times New Roman"/>
      <w:color w:val="DF36FA"/>
      <w:szCs w:val="18"/>
    </w:rPr>
  </w:style>
  <w:style w:type="character" w:customStyle="1" w:styleId="CodeColorMagenta">
    <w:name w:val="CodeColorMagenta"/>
    <w:rsid w:val="0063139C"/>
    <w:rPr>
      <w:rFonts w:cs="Arial"/>
      <w:color w:val="A31515"/>
    </w:rPr>
  </w:style>
  <w:style w:type="character" w:customStyle="1" w:styleId="CodeColorOrange">
    <w:name w:val="CodeColorOrange"/>
    <w:rsid w:val="0063139C"/>
    <w:rPr>
      <w:rFonts w:cs="Arial"/>
      <w:color w:val="B96464"/>
    </w:rPr>
  </w:style>
  <w:style w:type="character" w:customStyle="1" w:styleId="CodeColorPeach">
    <w:name w:val="CodeColorPeach"/>
    <w:rsid w:val="0063139C"/>
    <w:rPr>
      <w:rFonts w:cs="Arial"/>
      <w:color w:val="FFDBA3"/>
    </w:rPr>
  </w:style>
  <w:style w:type="character" w:customStyle="1" w:styleId="CodeColorPurple">
    <w:name w:val="CodeColorPurple"/>
    <w:rsid w:val="0063139C"/>
    <w:rPr>
      <w:rFonts w:cs="Arial"/>
      <w:color w:val="951795"/>
    </w:rPr>
  </w:style>
  <w:style w:type="character" w:customStyle="1" w:styleId="CodeColorRed">
    <w:name w:val="CodeColorRed"/>
    <w:rsid w:val="0063139C"/>
    <w:rPr>
      <w:rFonts w:cs="Arial"/>
      <w:color w:val="FF0000"/>
    </w:rPr>
  </w:style>
  <w:style w:type="character" w:customStyle="1" w:styleId="CodeColorRed2">
    <w:name w:val="CodeColorRed2"/>
    <w:rsid w:val="0063139C"/>
    <w:rPr>
      <w:rFonts w:cs="Arial"/>
      <w:color w:val="800000"/>
    </w:rPr>
  </w:style>
  <w:style w:type="character" w:customStyle="1" w:styleId="CodeColorRed3">
    <w:name w:val="CodeColorRed3"/>
    <w:rsid w:val="0063139C"/>
    <w:rPr>
      <w:rFonts w:cs="Arial"/>
      <w:color w:val="A31515"/>
    </w:rPr>
  </w:style>
  <w:style w:type="character" w:customStyle="1" w:styleId="CodeColorTealBlue">
    <w:name w:val="CodeColorTealBlue"/>
    <w:rsid w:val="0063139C"/>
    <w:rPr>
      <w:rFonts w:cs="Times New Roman"/>
      <w:color w:val="008080"/>
      <w:szCs w:val="22"/>
    </w:rPr>
  </w:style>
  <w:style w:type="character" w:customStyle="1" w:styleId="CodeColorWhite">
    <w:name w:val="CodeColorWhite"/>
    <w:rsid w:val="0063139C"/>
    <w:rPr>
      <w:rFonts w:cs="Arial"/>
      <w:color w:val="FFFFFF"/>
      <w:bdr w:val="none" w:sz="0" w:space="0" w:color="auto"/>
    </w:rPr>
  </w:style>
  <w:style w:type="character" w:customStyle="1" w:styleId="CodeColorPurple2">
    <w:name w:val="CodeColorPurple2"/>
    <w:rsid w:val="0063139C"/>
    <w:rPr>
      <w:rFonts w:cs="Arial"/>
      <w:color w:val="800080"/>
    </w:rPr>
  </w:style>
  <w:style w:type="paragraph" w:styleId="ListParagraph">
    <w:name w:val="List Paragraph"/>
    <w:basedOn w:val="Normal"/>
    <w:uiPriority w:val="99"/>
    <w:qFormat/>
    <w:rsid w:val="0063139C"/>
    <w:pPr>
      <w:ind w:left="720"/>
      <w:contextualSpacing/>
    </w:pPr>
    <w:rPr>
      <w:rFonts w:ascii="Calibri" w:eastAsia="Times New Roman" w:hAnsi="Calibri" w:cs="Times New Roman"/>
      <w:color w:val="FF0000"/>
    </w:rPr>
  </w:style>
  <w:style w:type="character" w:styleId="Hyperlink">
    <w:name w:val="Hyperlink"/>
    <w:basedOn w:val="DefaultParagraphFont"/>
    <w:uiPriority w:val="99"/>
    <w:rsid w:val="0063139C"/>
    <w:rPr>
      <w:rFonts w:cs="Times New Roman"/>
      <w:color w:val="0000FF"/>
      <w:u w:val="single"/>
    </w:rPr>
  </w:style>
  <w:style w:type="paragraph" w:styleId="Revision">
    <w:name w:val="Revision"/>
    <w:hidden/>
    <w:uiPriority w:val="99"/>
    <w:semiHidden/>
    <w:rsid w:val="0063139C"/>
    <w:pPr>
      <w:spacing w:after="0" w:line="240" w:lineRule="auto"/>
    </w:pPr>
    <w:rPr>
      <w:rFonts w:ascii="Times New Roman" w:eastAsia="Times New Roman" w:hAnsi="Times New Roman" w:cs="Times New Roman"/>
      <w:color w:val="FF0000"/>
      <w:sz w:val="40"/>
      <w:szCs w:val="20"/>
    </w:rPr>
  </w:style>
  <w:style w:type="character" w:customStyle="1" w:styleId="Callout">
    <w:name w:val="Callout"/>
    <w:basedOn w:val="DefaultParagraphFont"/>
    <w:rsid w:val="0063139C"/>
    <w:rPr>
      <w:bdr w:val="none" w:sz="0" w:space="0" w:color="auto"/>
      <w:shd w:val="clear" w:color="auto" w:fill="B2A1C7" w:themeFill="accent4" w:themeFillTint="99"/>
    </w:rPr>
  </w:style>
  <w:style w:type="paragraph" w:customStyle="1" w:styleId="ContentsH3">
    <w:name w:val="ContentsH3"/>
    <w:qFormat/>
    <w:rsid w:val="0063139C"/>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63139C"/>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63139C"/>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63139C"/>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63139C"/>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63139C"/>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63139C"/>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63139C"/>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63139C"/>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63139C"/>
    <w:rPr>
      <w:b/>
      <w:bCs/>
      <w:smallCaps/>
      <w:spacing w:val="5"/>
    </w:rPr>
  </w:style>
  <w:style w:type="character" w:styleId="CommentReference">
    <w:name w:val="annotation reference"/>
    <w:basedOn w:val="DefaultParagraphFont"/>
    <w:uiPriority w:val="99"/>
    <w:semiHidden/>
    <w:rsid w:val="0063139C"/>
    <w:rPr>
      <w:sz w:val="16"/>
      <w:szCs w:val="16"/>
    </w:rPr>
  </w:style>
  <w:style w:type="character" w:styleId="Emphasis">
    <w:name w:val="Emphasis"/>
    <w:basedOn w:val="DefaultParagraphFont"/>
    <w:uiPriority w:val="99"/>
    <w:rsid w:val="0063139C"/>
    <w:rPr>
      <w:i/>
      <w:iCs/>
    </w:rPr>
  </w:style>
  <w:style w:type="character" w:styleId="FollowedHyperlink">
    <w:name w:val="FollowedHyperlink"/>
    <w:basedOn w:val="DefaultParagraphFont"/>
    <w:uiPriority w:val="99"/>
    <w:semiHidden/>
    <w:rsid w:val="0063139C"/>
    <w:rPr>
      <w:color w:val="800080" w:themeColor="followedHyperlink"/>
      <w:u w:val="single"/>
    </w:rPr>
  </w:style>
  <w:style w:type="character" w:styleId="HTMLAcronym">
    <w:name w:val="HTML Acronym"/>
    <w:basedOn w:val="DefaultParagraphFont"/>
    <w:uiPriority w:val="99"/>
    <w:semiHidden/>
    <w:rsid w:val="0063139C"/>
  </w:style>
  <w:style w:type="character" w:styleId="HTMLCite">
    <w:name w:val="HTML Cite"/>
    <w:basedOn w:val="DefaultParagraphFont"/>
    <w:uiPriority w:val="99"/>
    <w:semiHidden/>
    <w:rsid w:val="0063139C"/>
    <w:rPr>
      <w:i/>
      <w:iCs/>
    </w:rPr>
  </w:style>
  <w:style w:type="character" w:styleId="HTMLCode">
    <w:name w:val="HTML Code"/>
    <w:basedOn w:val="DefaultParagraphFont"/>
    <w:uiPriority w:val="99"/>
    <w:semiHidden/>
    <w:rsid w:val="0063139C"/>
    <w:rPr>
      <w:rFonts w:ascii="Consolas" w:hAnsi="Consolas"/>
      <w:sz w:val="20"/>
      <w:szCs w:val="20"/>
    </w:rPr>
  </w:style>
  <w:style w:type="character" w:styleId="HTMLDefinition">
    <w:name w:val="HTML Definition"/>
    <w:basedOn w:val="DefaultParagraphFont"/>
    <w:uiPriority w:val="99"/>
    <w:semiHidden/>
    <w:rsid w:val="0063139C"/>
    <w:rPr>
      <w:i/>
      <w:iCs/>
    </w:rPr>
  </w:style>
  <w:style w:type="character" w:styleId="HTMLKeyboard">
    <w:name w:val="HTML Keyboard"/>
    <w:basedOn w:val="DefaultParagraphFont"/>
    <w:uiPriority w:val="99"/>
    <w:semiHidden/>
    <w:rsid w:val="0063139C"/>
    <w:rPr>
      <w:rFonts w:ascii="Consolas" w:hAnsi="Consolas"/>
      <w:sz w:val="20"/>
      <w:szCs w:val="20"/>
    </w:rPr>
  </w:style>
  <w:style w:type="character" w:styleId="HTMLSample">
    <w:name w:val="HTML Sample"/>
    <w:basedOn w:val="DefaultParagraphFont"/>
    <w:uiPriority w:val="99"/>
    <w:semiHidden/>
    <w:rsid w:val="0063139C"/>
    <w:rPr>
      <w:rFonts w:ascii="Consolas" w:hAnsi="Consolas"/>
      <w:sz w:val="24"/>
      <w:szCs w:val="24"/>
    </w:rPr>
  </w:style>
  <w:style w:type="character" w:styleId="HTMLTypewriter">
    <w:name w:val="HTML Typewriter"/>
    <w:basedOn w:val="DefaultParagraphFont"/>
    <w:uiPriority w:val="99"/>
    <w:semiHidden/>
    <w:rsid w:val="0063139C"/>
    <w:rPr>
      <w:rFonts w:ascii="Consolas" w:hAnsi="Consolas"/>
      <w:sz w:val="20"/>
      <w:szCs w:val="20"/>
    </w:rPr>
  </w:style>
  <w:style w:type="character" w:styleId="HTMLVariable">
    <w:name w:val="HTML Variable"/>
    <w:basedOn w:val="DefaultParagraphFont"/>
    <w:uiPriority w:val="99"/>
    <w:semiHidden/>
    <w:rsid w:val="0063139C"/>
    <w:rPr>
      <w:i/>
      <w:iCs/>
    </w:rPr>
  </w:style>
  <w:style w:type="character" w:styleId="IntenseEmphasis">
    <w:name w:val="Intense Emphasis"/>
    <w:basedOn w:val="DefaultParagraphFont"/>
    <w:uiPriority w:val="99"/>
    <w:rsid w:val="0063139C"/>
    <w:rPr>
      <w:b/>
      <w:bCs/>
      <w:i/>
      <w:iCs/>
      <w:color w:val="4F81BD" w:themeColor="accent1"/>
    </w:rPr>
  </w:style>
  <w:style w:type="character" w:styleId="IntenseReference">
    <w:name w:val="Intense Reference"/>
    <w:basedOn w:val="DefaultParagraphFont"/>
    <w:uiPriority w:val="99"/>
    <w:rsid w:val="0063139C"/>
    <w:rPr>
      <w:b/>
      <w:bCs/>
      <w:smallCaps/>
      <w:color w:val="C0504D" w:themeColor="accent2"/>
      <w:spacing w:val="5"/>
      <w:u w:val="single"/>
    </w:rPr>
  </w:style>
  <w:style w:type="character" w:styleId="LineNumber">
    <w:name w:val="line number"/>
    <w:basedOn w:val="DefaultParagraphFont"/>
    <w:uiPriority w:val="99"/>
    <w:semiHidden/>
    <w:rsid w:val="0063139C"/>
  </w:style>
  <w:style w:type="character" w:styleId="PageNumber">
    <w:name w:val="page number"/>
    <w:basedOn w:val="DefaultParagraphFont"/>
    <w:uiPriority w:val="99"/>
    <w:semiHidden/>
    <w:rsid w:val="0063139C"/>
  </w:style>
  <w:style w:type="character" w:styleId="PlaceholderText">
    <w:name w:val="Placeholder Text"/>
    <w:basedOn w:val="DefaultParagraphFont"/>
    <w:uiPriority w:val="99"/>
    <w:semiHidden/>
    <w:rsid w:val="0063139C"/>
    <w:rPr>
      <w:color w:val="808080"/>
    </w:rPr>
  </w:style>
  <w:style w:type="character" w:styleId="Strong">
    <w:name w:val="Strong"/>
    <w:basedOn w:val="DefaultParagraphFont"/>
    <w:uiPriority w:val="99"/>
    <w:rsid w:val="0063139C"/>
    <w:rPr>
      <w:b/>
      <w:bCs/>
    </w:rPr>
  </w:style>
  <w:style w:type="character" w:styleId="SubtleEmphasis">
    <w:name w:val="Subtle Emphasis"/>
    <w:basedOn w:val="DefaultParagraphFont"/>
    <w:uiPriority w:val="99"/>
    <w:rsid w:val="0063139C"/>
    <w:rPr>
      <w:i/>
      <w:iCs/>
      <w:color w:val="808080" w:themeColor="text1" w:themeTint="7F"/>
    </w:rPr>
  </w:style>
  <w:style w:type="character" w:styleId="SubtleReference">
    <w:name w:val="Subtle Reference"/>
    <w:basedOn w:val="DefaultParagraphFont"/>
    <w:uiPriority w:val="99"/>
    <w:qFormat/>
    <w:rsid w:val="0063139C"/>
    <w:rPr>
      <w:smallCaps/>
      <w:color w:val="C0504D" w:themeColor="accent2"/>
      <w:u w:val="single"/>
    </w:rPr>
  </w:style>
  <w:style w:type="table" w:styleId="LightShading-Accent5">
    <w:name w:val="Light Shading Accent 5"/>
    <w:basedOn w:val="TableNormal"/>
    <w:uiPriority w:val="60"/>
    <w:rsid w:val="0063139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63139C"/>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63139C"/>
    <w:pPr>
      <w:spacing w:before="240" w:after="240" w:line="240" w:lineRule="auto"/>
      <w:ind w:left="4320"/>
      <w:contextualSpacing/>
      <w:jc w:val="right"/>
    </w:pPr>
    <w:rPr>
      <w:rFonts w:ascii="Arial" w:eastAsia="Times New Roman" w:hAnsi="Arial" w:cs="Times New Roman"/>
      <w:snapToGrid w:val="0"/>
      <w:sz w:val="18"/>
      <w:szCs w:val="20"/>
    </w:rPr>
  </w:style>
  <w:style w:type="paragraph" w:styleId="BalloonText">
    <w:name w:val="Balloon Text"/>
    <w:basedOn w:val="Normal"/>
    <w:link w:val="BalloonTextChar"/>
    <w:semiHidden/>
    <w:rsid w:val="00C912EE"/>
    <w:rPr>
      <w:rFonts w:ascii="Tahoma" w:hAnsi="Tahoma"/>
      <w:sz w:val="16"/>
    </w:rPr>
  </w:style>
  <w:style w:type="character" w:customStyle="1" w:styleId="BalloonTextChar">
    <w:name w:val="Balloon Text Char"/>
    <w:basedOn w:val="DefaultParagraphFont"/>
    <w:link w:val="BalloonText"/>
    <w:semiHidden/>
    <w:rsid w:val="00C912EE"/>
    <w:rPr>
      <w:rFonts w:ascii="Tahoma" w:eastAsiaTheme="minorHAnsi" w:hAnsi="Tahoma"/>
      <w:sz w:val="16"/>
    </w:rPr>
  </w:style>
  <w:style w:type="paragraph" w:styleId="CommentText">
    <w:name w:val="annotation text"/>
    <w:basedOn w:val="Normal"/>
    <w:link w:val="CommentTextChar"/>
    <w:semiHidden/>
    <w:rsid w:val="00C912EE"/>
    <w:rPr>
      <w:sz w:val="20"/>
    </w:rPr>
  </w:style>
  <w:style w:type="character" w:customStyle="1" w:styleId="CommentTextChar">
    <w:name w:val="Comment Text Char"/>
    <w:basedOn w:val="DefaultParagraphFont"/>
    <w:link w:val="CommentText"/>
    <w:semiHidden/>
    <w:rsid w:val="00C912EE"/>
    <w:rPr>
      <w:rFonts w:eastAsiaTheme="minorHAnsi"/>
      <w:sz w:val="20"/>
    </w:rPr>
  </w:style>
  <w:style w:type="paragraph" w:styleId="CommentSubject">
    <w:name w:val="annotation subject"/>
    <w:basedOn w:val="CommentText"/>
    <w:next w:val="CommentText"/>
    <w:link w:val="CommentSubjectChar"/>
    <w:semiHidden/>
    <w:rsid w:val="00C912EE"/>
    <w:rPr>
      <w:b/>
    </w:rPr>
  </w:style>
  <w:style w:type="character" w:customStyle="1" w:styleId="CommentSubjectChar">
    <w:name w:val="Comment Subject Char"/>
    <w:basedOn w:val="CommentTextChar"/>
    <w:link w:val="CommentSubject"/>
    <w:semiHidden/>
    <w:rsid w:val="00C912EE"/>
    <w:rPr>
      <w:rFonts w:eastAsiaTheme="minorHAnsi"/>
      <w:b/>
      <w:sz w:val="20"/>
    </w:rPr>
  </w:style>
  <w:style w:type="character" w:customStyle="1" w:styleId="Definition">
    <w:name w:val="Definition"/>
    <w:basedOn w:val="DefaultParagraphFont"/>
    <w:uiPriority w:val="1"/>
    <w:qFormat/>
    <w:rsid w:val="00E04EEC"/>
    <w:rPr>
      <w:i/>
    </w:rPr>
  </w:style>
  <w:style w:type="character" w:customStyle="1" w:styleId="DefinitionTerm">
    <w:name w:val="DefinitionTerm"/>
    <w:basedOn w:val="DefaultParagraphFont"/>
    <w:uiPriority w:val="1"/>
    <w:qFormat/>
    <w:rsid w:val="00E04EEC"/>
    <w:rPr>
      <w:i/>
    </w:rPr>
  </w:style>
  <w:style w:type="paragraph" w:styleId="Caption">
    <w:name w:val="caption"/>
    <w:basedOn w:val="Normal"/>
    <w:next w:val="Normal"/>
    <w:uiPriority w:val="35"/>
    <w:qFormat/>
    <w:rsid w:val="00C912EE"/>
    <w:pPr>
      <w:spacing w:line="240" w:lineRule="auto"/>
    </w:pPr>
    <w:rPr>
      <w:b/>
      <w:bCs/>
      <w:color w:val="4F81BD" w:themeColor="accent1"/>
      <w:sz w:val="18"/>
      <w:szCs w:val="18"/>
    </w:rPr>
  </w:style>
  <w:style w:type="paragraph" w:styleId="NormalWeb">
    <w:name w:val="Normal (Web)"/>
    <w:basedOn w:val="Normal"/>
    <w:uiPriority w:val="99"/>
    <w:semiHidden/>
    <w:rsid w:val="00C912EE"/>
    <w:rPr>
      <w:rFonts w:ascii="Times New Roman" w:hAnsi="Times New Roman" w:cs="Times New Roman"/>
      <w:sz w:val="24"/>
      <w:szCs w:val="24"/>
    </w:rPr>
  </w:style>
  <w:style w:type="character" w:customStyle="1" w:styleId="Heading6Char">
    <w:name w:val="Heading 6 Char"/>
    <w:basedOn w:val="DefaultParagraphFont"/>
    <w:link w:val="Heading6"/>
    <w:rsid w:val="00C912EE"/>
    <w:rPr>
      <w:rFonts w:eastAsiaTheme="minorHAnsi"/>
    </w:rPr>
  </w:style>
  <w:style w:type="character" w:customStyle="1" w:styleId="Heading7Char">
    <w:name w:val="Heading 7 Char"/>
    <w:basedOn w:val="DefaultParagraphFont"/>
    <w:link w:val="Heading7"/>
    <w:rsid w:val="00C912EE"/>
    <w:rPr>
      <w:rFonts w:eastAsiaTheme="minorHAnsi"/>
    </w:rPr>
  </w:style>
  <w:style w:type="character" w:customStyle="1" w:styleId="Heading8Char">
    <w:name w:val="Heading 8 Char"/>
    <w:basedOn w:val="DefaultParagraphFont"/>
    <w:link w:val="Heading8"/>
    <w:rsid w:val="00C912EE"/>
    <w:rPr>
      <w:rFonts w:eastAsiaTheme="minorHAnsi"/>
    </w:rPr>
  </w:style>
  <w:style w:type="character" w:customStyle="1" w:styleId="Heading9Char">
    <w:name w:val="Heading 9 Char"/>
    <w:basedOn w:val="DefaultParagraphFont"/>
    <w:link w:val="Heading9"/>
    <w:rsid w:val="00C912EE"/>
    <w:rPr>
      <w:rFonts w:eastAsiaTheme="minorHAnsi"/>
    </w:rPr>
  </w:style>
  <w:style w:type="paragraph" w:customStyle="1" w:styleId="wsBlockA">
    <w:name w:val="wsBlockA"/>
    <w:basedOn w:val="Normal"/>
    <w:qFormat/>
    <w:rsid w:val="00C912EE"/>
    <w:pPr>
      <w:spacing w:before="120" w:after="120" w:line="240" w:lineRule="auto"/>
      <w:ind w:left="2160" w:right="1440"/>
    </w:pPr>
    <w:rPr>
      <w:rFonts w:ascii="Arial" w:hAnsi="Arial" w:cs="Times New Roman"/>
      <w:sz w:val="20"/>
    </w:rPr>
  </w:style>
  <w:style w:type="paragraph" w:customStyle="1" w:styleId="CodeScreen80">
    <w:name w:val="CodeScreen80"/>
    <w:qFormat/>
    <w:rsid w:val="00C912EE"/>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C912EE"/>
    <w:pPr>
      <w:shd w:val="pct25" w:color="auto" w:fill="auto"/>
    </w:pPr>
  </w:style>
  <w:style w:type="paragraph" w:styleId="HTMLPreformatted">
    <w:name w:val="HTML Preformatted"/>
    <w:basedOn w:val="Normal"/>
    <w:link w:val="HTMLPreformattedChar"/>
    <w:uiPriority w:val="99"/>
    <w:semiHidden/>
    <w:rsid w:val="00C9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C912EE"/>
    <w:rPr>
      <w:rFonts w:ascii="Verdana" w:eastAsia="Times New Roman" w:hAnsi="Verdana" w:cs="Courier New"/>
      <w:sz w:val="18"/>
      <w:szCs w:val="18"/>
    </w:rPr>
  </w:style>
  <w:style w:type="paragraph" w:customStyle="1" w:styleId="CodeLabel">
    <w:name w:val="CodeLabel"/>
    <w:qFormat/>
    <w:rsid w:val="00C912EE"/>
    <w:pPr>
      <w:numPr>
        <w:numId w:val="9"/>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C912EE"/>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C912EE"/>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C912EE"/>
    <w:pPr>
      <w:spacing w:before="0"/>
      <w:contextualSpacing w:val="0"/>
    </w:pPr>
  </w:style>
  <w:style w:type="paragraph" w:customStyle="1" w:styleId="ExtractContinued">
    <w:name w:val="ExtractContinued"/>
    <w:basedOn w:val="ExtractPara"/>
    <w:qFormat/>
    <w:rsid w:val="00C912EE"/>
    <w:pPr>
      <w:spacing w:before="0"/>
      <w:ind w:firstLine="720"/>
    </w:pPr>
  </w:style>
  <w:style w:type="paragraph" w:customStyle="1" w:styleId="OnlineReference">
    <w:name w:val="OnlineReference"/>
    <w:qFormat/>
    <w:rsid w:val="00C912EE"/>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C912EE"/>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C912EE"/>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C912EE"/>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C912EE"/>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C912EE"/>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C912EE"/>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C912EE"/>
    <w:pPr>
      <w:numPr>
        <w:numId w:val="10"/>
      </w:numPr>
      <w:spacing w:before="120" w:after="120" w:line="240" w:lineRule="auto"/>
    </w:pPr>
    <w:rPr>
      <w:rFonts w:ascii="Arial" w:hAnsi="Arial" w:cs="Times New Roman"/>
      <w:sz w:val="26"/>
    </w:rPr>
  </w:style>
  <w:style w:type="paragraph" w:customStyle="1" w:styleId="wsListBulletedB">
    <w:name w:val="wsListBulletedB"/>
    <w:basedOn w:val="Normal"/>
    <w:qFormat/>
    <w:rsid w:val="00C912EE"/>
    <w:pPr>
      <w:numPr>
        <w:numId w:val="11"/>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C912EE"/>
    <w:pPr>
      <w:numPr>
        <w:numId w:val="12"/>
      </w:numPr>
      <w:spacing w:before="120" w:after="120" w:line="240" w:lineRule="auto"/>
    </w:pPr>
    <w:rPr>
      <w:rFonts w:ascii="Verdana" w:hAnsi="Verdana" w:cs="Times New Roman"/>
      <w:sz w:val="26"/>
    </w:rPr>
  </w:style>
  <w:style w:type="paragraph" w:customStyle="1" w:styleId="wsListNumberedA">
    <w:name w:val="wsListNumberedA"/>
    <w:basedOn w:val="Normal"/>
    <w:qFormat/>
    <w:rsid w:val="00C912EE"/>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C912EE"/>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C912EE"/>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C912EE"/>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C912EE"/>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C912EE"/>
    <w:pPr>
      <w:spacing w:before="120" w:after="120" w:line="240" w:lineRule="auto"/>
      <w:ind w:left="1440"/>
    </w:pPr>
    <w:rPr>
      <w:rFonts w:ascii="Verdana" w:hAnsi="Verdana" w:cs="Times New Roman"/>
      <w:sz w:val="26"/>
    </w:rPr>
  </w:style>
  <w:style w:type="paragraph" w:customStyle="1" w:styleId="wsNameDate">
    <w:name w:val="wsNameDate"/>
    <w:qFormat/>
    <w:rsid w:val="00C912EE"/>
    <w:pPr>
      <w:spacing w:before="240" w:after="240" w:line="240" w:lineRule="auto"/>
    </w:pPr>
    <w:rPr>
      <w:rFonts w:ascii="Arial" w:eastAsiaTheme="minorHAnsi" w:hAnsi="Arial" w:cs="Times New Roman"/>
      <w:b/>
      <w:sz w:val="28"/>
    </w:rPr>
  </w:style>
  <w:style w:type="paragraph" w:customStyle="1" w:styleId="wsParaA">
    <w:name w:val="wsParaA"/>
    <w:basedOn w:val="Normal"/>
    <w:qFormat/>
    <w:rsid w:val="00C912EE"/>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C912EE"/>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C912EE"/>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C912EE"/>
    <w:pPr>
      <w:spacing w:after="0" w:line="240" w:lineRule="auto"/>
    </w:pPr>
    <w:rPr>
      <w:rFonts w:ascii="Arial" w:eastAsiaTheme="minorHAnsi" w:hAnsi="Arial" w:cs="Times New Roman"/>
      <w:b/>
      <w:sz w:val="36"/>
      <w:szCs w:val="32"/>
    </w:rPr>
  </w:style>
  <w:style w:type="paragraph" w:customStyle="1" w:styleId="RecipeTool">
    <w:name w:val="RecipeTool"/>
    <w:qFormat/>
    <w:rsid w:val="00C912EE"/>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C912EE"/>
    <w:rPr>
      <w:bdr w:val="none" w:sz="0" w:space="0" w:color="auto"/>
      <w:shd w:val="clear" w:color="auto" w:fill="92D050"/>
    </w:rPr>
  </w:style>
  <w:style w:type="character" w:customStyle="1" w:styleId="TextCircled">
    <w:name w:val="TextCircled"/>
    <w:basedOn w:val="DefaultParagraphFont"/>
    <w:qFormat/>
    <w:rsid w:val="00C912EE"/>
    <w:rPr>
      <w:bdr w:val="single" w:sz="18" w:space="0" w:color="92D050"/>
    </w:rPr>
  </w:style>
  <w:style w:type="paragraph" w:customStyle="1" w:styleId="ChapterObjectives">
    <w:name w:val="ChapterObjectives"/>
    <w:next w:val="Normal"/>
    <w:rsid w:val="00C912EE"/>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C912EE"/>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C912EE"/>
    <w:pPr>
      <w:spacing w:after="120"/>
      <w:ind w:left="720" w:firstLine="720"/>
    </w:pPr>
    <w:rPr>
      <w:snapToGrid w:val="0"/>
      <w:sz w:val="26"/>
    </w:rPr>
  </w:style>
  <w:style w:type="paragraph" w:styleId="Quote">
    <w:name w:val="Quote"/>
    <w:link w:val="QuoteChar"/>
    <w:qFormat/>
    <w:rsid w:val="00C912EE"/>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C912EE"/>
    <w:rPr>
      <w:rFonts w:ascii="Times New Roman" w:eastAsia="Times New Roman" w:hAnsi="Times New Roman" w:cs="Times New Roman"/>
      <w:snapToGrid w:val="0"/>
      <w:sz w:val="26"/>
      <w:szCs w:val="20"/>
    </w:rPr>
  </w:style>
  <w:style w:type="paragraph" w:styleId="BodyText">
    <w:name w:val="Body Text"/>
    <w:basedOn w:val="Normal"/>
    <w:link w:val="BodyTextChar"/>
    <w:semiHidden/>
    <w:rsid w:val="00C912EE"/>
    <w:pPr>
      <w:spacing w:after="120"/>
    </w:pPr>
  </w:style>
  <w:style w:type="character" w:customStyle="1" w:styleId="BodyTextChar">
    <w:name w:val="Body Text Char"/>
    <w:basedOn w:val="DefaultParagraphFont"/>
    <w:link w:val="BodyText"/>
    <w:semiHidden/>
    <w:rsid w:val="00C912EE"/>
    <w:rPr>
      <w:rFonts w:eastAsiaTheme="minorHAnsi"/>
    </w:rPr>
  </w:style>
  <w:style w:type="paragraph" w:customStyle="1" w:styleId="Comment">
    <w:name w:val="Comment"/>
    <w:next w:val="Normal"/>
    <w:rsid w:val="00C912EE"/>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C912EE"/>
    <w:rPr>
      <w:i/>
    </w:rPr>
  </w:style>
  <w:style w:type="character" w:customStyle="1" w:styleId="DigitalOnlyText">
    <w:name w:val="DigitalOnlyText"/>
    <w:rsid w:val="00C912EE"/>
    <w:rPr>
      <w:bdr w:val="single" w:sz="2" w:space="0" w:color="002060"/>
      <w:shd w:val="clear" w:color="auto" w:fill="auto"/>
    </w:rPr>
  </w:style>
  <w:style w:type="paragraph" w:styleId="Subtitle">
    <w:name w:val="Subtitle"/>
    <w:basedOn w:val="Normal"/>
    <w:link w:val="SubtitleChar"/>
    <w:qFormat/>
    <w:rsid w:val="00C912EE"/>
    <w:pPr>
      <w:spacing w:after="60"/>
      <w:jc w:val="center"/>
      <w:outlineLvl w:val="1"/>
    </w:pPr>
    <w:rPr>
      <w:rFonts w:ascii="Arial" w:hAnsi="Arial"/>
    </w:rPr>
  </w:style>
  <w:style w:type="character" w:customStyle="1" w:styleId="SubtitleChar">
    <w:name w:val="Subtitle Char"/>
    <w:basedOn w:val="DefaultParagraphFont"/>
    <w:link w:val="Subtitle"/>
    <w:rsid w:val="00C912EE"/>
    <w:rPr>
      <w:rFonts w:ascii="Arial" w:eastAsiaTheme="minorHAnsi" w:hAnsi="Arial"/>
    </w:rPr>
  </w:style>
  <w:style w:type="paragraph" w:styleId="Salutation">
    <w:name w:val="Salutation"/>
    <w:basedOn w:val="Normal"/>
    <w:next w:val="Normal"/>
    <w:link w:val="SalutationChar"/>
    <w:semiHidden/>
    <w:rsid w:val="00C912EE"/>
  </w:style>
  <w:style w:type="character" w:customStyle="1" w:styleId="SalutationChar">
    <w:name w:val="Salutation Char"/>
    <w:basedOn w:val="DefaultParagraphFont"/>
    <w:link w:val="Salutation"/>
    <w:semiHidden/>
    <w:rsid w:val="00C912EE"/>
    <w:rPr>
      <w:rFonts w:eastAsiaTheme="minorHAnsi"/>
    </w:rPr>
  </w:style>
  <w:style w:type="paragraph" w:styleId="ListBullet">
    <w:name w:val="List Bullet"/>
    <w:basedOn w:val="Normal"/>
    <w:autoRedefine/>
    <w:semiHidden/>
    <w:rsid w:val="00C912EE"/>
  </w:style>
  <w:style w:type="paragraph" w:styleId="FootnoteText">
    <w:name w:val="footnote text"/>
    <w:basedOn w:val="Normal"/>
    <w:link w:val="FootnoteTextChar"/>
    <w:semiHidden/>
    <w:rsid w:val="00C912EE"/>
    <w:rPr>
      <w:sz w:val="20"/>
    </w:rPr>
  </w:style>
  <w:style w:type="character" w:customStyle="1" w:styleId="FootnoteTextChar">
    <w:name w:val="Footnote Text Char"/>
    <w:basedOn w:val="DefaultParagraphFont"/>
    <w:link w:val="FootnoteText"/>
    <w:semiHidden/>
    <w:rsid w:val="00C912EE"/>
    <w:rPr>
      <w:rFonts w:eastAsiaTheme="minorHAnsi"/>
      <w:sz w:val="20"/>
    </w:rPr>
  </w:style>
  <w:style w:type="character" w:styleId="FootnoteReference">
    <w:name w:val="footnote reference"/>
    <w:basedOn w:val="DefaultParagraphFont"/>
    <w:semiHidden/>
    <w:rsid w:val="00C912EE"/>
    <w:rPr>
      <w:vertAlign w:val="superscript"/>
    </w:rPr>
  </w:style>
  <w:style w:type="paragraph" w:customStyle="1" w:styleId="Series">
    <w:name w:val="Series"/>
    <w:rsid w:val="00C912EE"/>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C912EE"/>
    <w:pPr>
      <w:spacing w:after="120"/>
      <w:ind w:left="1440" w:right="1440"/>
    </w:pPr>
  </w:style>
  <w:style w:type="paragraph" w:customStyle="1" w:styleId="PullQuotePara">
    <w:name w:val="PullQuotePara"/>
    <w:basedOn w:val="Normal"/>
    <w:qFormat/>
    <w:rsid w:val="00C912EE"/>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C912EE"/>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C912EE"/>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C912EE"/>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C912EE"/>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C912EE"/>
    <w:rPr>
      <w:b/>
    </w:rPr>
  </w:style>
  <w:style w:type="paragraph" w:customStyle="1" w:styleId="RecipeNutritionHead">
    <w:name w:val="RecipeNutritionHead"/>
    <w:basedOn w:val="RecipeNutritionInfo"/>
    <w:next w:val="RecipeNutritionInfo"/>
    <w:qFormat/>
    <w:rsid w:val="00C912EE"/>
    <w:pPr>
      <w:spacing w:after="0"/>
    </w:pPr>
    <w:rPr>
      <w:b/>
    </w:rPr>
  </w:style>
  <w:style w:type="character" w:customStyle="1" w:styleId="DigitalLinkText">
    <w:name w:val="DigitalLinkText"/>
    <w:rsid w:val="00C912EE"/>
    <w:rPr>
      <w:bdr w:val="none" w:sz="0" w:space="0" w:color="auto"/>
      <w:shd w:val="clear" w:color="auto" w:fill="D6E3BC"/>
    </w:rPr>
  </w:style>
  <w:style w:type="character" w:customStyle="1" w:styleId="DigitalLinkURL">
    <w:name w:val="DigitalLinkURL"/>
    <w:rsid w:val="00C912EE"/>
    <w:rPr>
      <w:bdr w:val="none" w:sz="0" w:space="0" w:color="auto"/>
      <w:shd w:val="clear" w:color="auto" w:fill="EAF1DD"/>
    </w:rPr>
  </w:style>
  <w:style w:type="character" w:customStyle="1" w:styleId="KeyTermDefinition">
    <w:name w:val="KeyTermDefinition"/>
    <w:basedOn w:val="DefaultParagraphFont"/>
    <w:rsid w:val="00C912EE"/>
    <w:rPr>
      <w:bdr w:val="none" w:sz="0" w:space="0" w:color="auto"/>
      <w:shd w:val="clear" w:color="auto" w:fill="92CDDC"/>
    </w:rPr>
  </w:style>
  <w:style w:type="paragraph" w:customStyle="1" w:styleId="ContentsAuthor">
    <w:name w:val="ContentsAuthor"/>
    <w:next w:val="ContentsH1"/>
    <w:qFormat/>
    <w:rsid w:val="00C912EE"/>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C912EE"/>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C912EE"/>
  </w:style>
  <w:style w:type="character" w:customStyle="1" w:styleId="TwitterLink">
    <w:name w:val="TwitterLink"/>
    <w:basedOn w:val="DefaultParagraphFont"/>
    <w:rsid w:val="00C912EE"/>
    <w:rPr>
      <w:rFonts w:ascii="Courier New" w:hAnsi="Courier New"/>
      <w:u w:val="dash"/>
    </w:rPr>
  </w:style>
  <w:style w:type="paragraph" w:customStyle="1" w:styleId="Style2">
    <w:name w:val="Style2"/>
    <w:basedOn w:val="ChapterTitle"/>
    <w:qFormat/>
    <w:rsid w:val="00C912EE"/>
  </w:style>
  <w:style w:type="paragraph" w:customStyle="1" w:styleId="DialogSource">
    <w:name w:val="DialogSource"/>
    <w:rsid w:val="00C912EE"/>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C912EE"/>
    <w:rPr>
      <w:rFonts w:cs="Courier New"/>
      <w:color w:val="FF0000"/>
      <w:sz w:val="16"/>
      <w:szCs w:val="16"/>
      <w:bdr w:val="none" w:sz="0" w:space="0" w:color="auto"/>
      <w:shd w:val="clear" w:color="auto" w:fill="FFFFFF" w:themeFill="background1"/>
    </w:rPr>
  </w:style>
  <w:style w:type="character" w:customStyle="1" w:styleId="PrintOnlyText">
    <w:name w:val="PrintOnlyText"/>
    <w:rsid w:val="00C912EE"/>
    <w:rPr>
      <w:bdr w:val="single" w:sz="2" w:space="0" w:color="FF0000"/>
    </w:rPr>
  </w:style>
  <w:style w:type="character" w:customStyle="1" w:styleId="CodeColorBlueBold">
    <w:name w:val="CodeColorBlueBold"/>
    <w:basedOn w:val="CodeColorBlue"/>
    <w:rsid w:val="00C912EE"/>
    <w:rPr>
      <w:rFonts w:cs="Arial"/>
      <w:b/>
      <w:color w:val="0000FF"/>
    </w:rPr>
  </w:style>
  <w:style w:type="character" w:customStyle="1" w:styleId="CodeColorBlue2Bold">
    <w:name w:val="CodeColorBlue2Bold"/>
    <w:basedOn w:val="CodeColorBlue2"/>
    <w:rsid w:val="00C912EE"/>
    <w:rPr>
      <w:rFonts w:cs="Arial"/>
      <w:b/>
      <w:color w:val="0000A5"/>
    </w:rPr>
  </w:style>
  <w:style w:type="character" w:customStyle="1" w:styleId="CodeColorBlue3Bold">
    <w:name w:val="CodeColorBlue3Bold"/>
    <w:basedOn w:val="CodeColorBlue3"/>
    <w:rsid w:val="00C912EE"/>
    <w:rPr>
      <w:rFonts w:cs="Arial"/>
      <w:b/>
      <w:color w:val="6464B9"/>
    </w:rPr>
  </w:style>
  <w:style w:type="character" w:customStyle="1" w:styleId="CodeColorBluegreenBold">
    <w:name w:val="CodeColorBluegreenBold"/>
    <w:basedOn w:val="CodeColorBluegreen"/>
    <w:rsid w:val="00C912EE"/>
    <w:rPr>
      <w:rFonts w:cs="Arial"/>
      <w:b/>
      <w:color w:val="2B91AF"/>
    </w:rPr>
  </w:style>
  <w:style w:type="character" w:customStyle="1" w:styleId="CodeColorBrownBold">
    <w:name w:val="CodeColorBrownBold"/>
    <w:basedOn w:val="CodeColorBrown"/>
    <w:rsid w:val="00C912EE"/>
    <w:rPr>
      <w:rFonts w:cs="Arial"/>
      <w:b/>
      <w:color w:val="A31515"/>
    </w:rPr>
  </w:style>
  <w:style w:type="character" w:customStyle="1" w:styleId="CodeColorDkBlueBold">
    <w:name w:val="CodeColorDkBlueBold"/>
    <w:basedOn w:val="CodeColorDkBlue"/>
    <w:rsid w:val="00C912EE"/>
    <w:rPr>
      <w:rFonts w:cs="Times New Roman"/>
      <w:b/>
      <w:color w:val="000080"/>
      <w:szCs w:val="22"/>
    </w:rPr>
  </w:style>
  <w:style w:type="character" w:customStyle="1" w:styleId="CodeColorGreenBold">
    <w:name w:val="CodeColorGreenBold"/>
    <w:basedOn w:val="CodeColorGreen"/>
    <w:rsid w:val="00C912EE"/>
    <w:rPr>
      <w:rFonts w:cs="Arial"/>
      <w:b/>
      <w:color w:val="008000"/>
    </w:rPr>
  </w:style>
  <w:style w:type="character" w:customStyle="1" w:styleId="CodeColorGrey30Bold">
    <w:name w:val="CodeColorGrey30Bold"/>
    <w:basedOn w:val="CodeColorGrey30"/>
    <w:rsid w:val="00C912EE"/>
    <w:rPr>
      <w:rFonts w:cs="Arial"/>
      <w:b/>
      <w:color w:val="808080"/>
    </w:rPr>
  </w:style>
  <w:style w:type="character" w:customStyle="1" w:styleId="CodeColorGrey55Bold">
    <w:name w:val="CodeColorGrey55Bold"/>
    <w:basedOn w:val="CodeColorGrey55"/>
    <w:rsid w:val="00C912EE"/>
    <w:rPr>
      <w:rFonts w:cs="Arial"/>
      <w:b/>
      <w:color w:val="C0C0C0"/>
    </w:rPr>
  </w:style>
  <w:style w:type="character" w:customStyle="1" w:styleId="CodeColorGrey80Bold">
    <w:name w:val="CodeColorGrey80Bold"/>
    <w:basedOn w:val="CodeColorGrey80"/>
    <w:rsid w:val="00C912EE"/>
    <w:rPr>
      <w:rFonts w:cs="Arial"/>
      <w:b/>
      <w:color w:val="555555"/>
    </w:rPr>
  </w:style>
  <w:style w:type="character" w:customStyle="1" w:styleId="CodeColorHotPinkBold">
    <w:name w:val="CodeColorHotPinkBold"/>
    <w:basedOn w:val="CodeColorHotPink"/>
    <w:rsid w:val="00C912EE"/>
    <w:rPr>
      <w:rFonts w:cs="Times New Roman"/>
      <w:b/>
      <w:color w:val="DF36FA"/>
      <w:szCs w:val="18"/>
    </w:rPr>
  </w:style>
  <w:style w:type="character" w:customStyle="1" w:styleId="CodeColorMagentaBold">
    <w:name w:val="CodeColorMagentaBold"/>
    <w:basedOn w:val="CodeColorMagenta"/>
    <w:rsid w:val="00C912EE"/>
    <w:rPr>
      <w:rFonts w:cs="Arial"/>
      <w:b/>
      <w:color w:val="844646"/>
    </w:rPr>
  </w:style>
  <w:style w:type="character" w:customStyle="1" w:styleId="CodeColorOrangeBold">
    <w:name w:val="CodeColorOrangeBold"/>
    <w:basedOn w:val="CodeColorOrange"/>
    <w:rsid w:val="00C912EE"/>
    <w:rPr>
      <w:rFonts w:cs="Arial"/>
      <w:b/>
      <w:color w:val="B96464"/>
    </w:rPr>
  </w:style>
  <w:style w:type="character" w:customStyle="1" w:styleId="CodeColorPeachBold">
    <w:name w:val="CodeColorPeachBold"/>
    <w:basedOn w:val="CodeColorPeach"/>
    <w:rsid w:val="00C912EE"/>
    <w:rPr>
      <w:rFonts w:cs="Arial"/>
      <w:b/>
      <w:color w:val="FFDBA3"/>
    </w:rPr>
  </w:style>
  <w:style w:type="character" w:customStyle="1" w:styleId="CodeColorPurpleBold">
    <w:name w:val="CodeColorPurpleBold"/>
    <w:basedOn w:val="CodeColorPurple"/>
    <w:rsid w:val="00C912EE"/>
    <w:rPr>
      <w:rFonts w:cs="Arial"/>
      <w:b/>
      <w:color w:val="951795"/>
    </w:rPr>
  </w:style>
  <w:style w:type="character" w:customStyle="1" w:styleId="CodeColorPurple2Bold">
    <w:name w:val="CodeColorPurple2Bold"/>
    <w:basedOn w:val="CodeColorPurple2"/>
    <w:rsid w:val="00C912EE"/>
    <w:rPr>
      <w:rFonts w:cs="Arial"/>
      <w:b/>
      <w:color w:val="800080"/>
    </w:rPr>
  </w:style>
  <w:style w:type="character" w:customStyle="1" w:styleId="CodeColorRedBold">
    <w:name w:val="CodeColorRedBold"/>
    <w:basedOn w:val="CodeColorRed"/>
    <w:rsid w:val="00C912EE"/>
    <w:rPr>
      <w:rFonts w:cs="Arial"/>
      <w:b/>
      <w:color w:val="FF0000"/>
    </w:rPr>
  </w:style>
  <w:style w:type="character" w:customStyle="1" w:styleId="CodeColorRed2Bold">
    <w:name w:val="CodeColorRed2Bold"/>
    <w:basedOn w:val="CodeColorRed2"/>
    <w:rsid w:val="00C912EE"/>
    <w:rPr>
      <w:rFonts w:cs="Arial"/>
      <w:b/>
      <w:color w:val="800000"/>
    </w:rPr>
  </w:style>
  <w:style w:type="character" w:customStyle="1" w:styleId="CodeColorRed3Bold">
    <w:name w:val="CodeColorRed3Bold"/>
    <w:basedOn w:val="CodeColorRed3"/>
    <w:rsid w:val="00C912EE"/>
    <w:rPr>
      <w:rFonts w:cs="Arial"/>
      <w:b/>
      <w:color w:val="A31515"/>
    </w:rPr>
  </w:style>
  <w:style w:type="character" w:customStyle="1" w:styleId="CodeColorTealBlueBold">
    <w:name w:val="CodeColorTealBlueBold"/>
    <w:basedOn w:val="CodeColorTealBlue"/>
    <w:rsid w:val="00C912EE"/>
    <w:rPr>
      <w:rFonts w:cs="Times New Roman"/>
      <w:b/>
      <w:color w:val="008080"/>
      <w:szCs w:val="22"/>
    </w:rPr>
  </w:style>
  <w:style w:type="character" w:customStyle="1" w:styleId="CodeColorWhiteBold">
    <w:name w:val="CodeColorWhiteBold"/>
    <w:basedOn w:val="CodeColorWhite"/>
    <w:rsid w:val="00C912EE"/>
    <w:rPr>
      <w:rFonts w:cs="Arial"/>
      <w:b/>
      <w:color w:val="FFFFFF"/>
      <w:bdr w:val="none" w:sz="0" w:space="0" w:color="auto"/>
    </w:rPr>
  </w:style>
  <w:style w:type="paragraph" w:customStyle="1" w:styleId="RecipeVariationHead">
    <w:name w:val="RecipeVariationHead"/>
    <w:rsid w:val="00C912EE"/>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C912EE"/>
    <w:rPr>
      <w:bdr w:val="none" w:sz="0" w:space="0" w:color="auto"/>
      <w:shd w:val="clear" w:color="auto" w:fill="D6E3BC"/>
    </w:rPr>
  </w:style>
  <w:style w:type="character" w:customStyle="1" w:styleId="DigitalLinkDestination">
    <w:name w:val="DigitalLinkDestination"/>
    <w:rsid w:val="00C912EE"/>
    <w:rPr>
      <w:bdr w:val="none" w:sz="0" w:space="0" w:color="auto"/>
      <w:shd w:val="clear" w:color="auto" w:fill="EAF1DD"/>
    </w:rPr>
  </w:style>
  <w:style w:type="table" w:styleId="TableGrid">
    <w:name w:val="Table Grid"/>
    <w:basedOn w:val="TableNormal"/>
    <w:uiPriority w:val="99"/>
    <w:rsid w:val="00C912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istBulleted">
    <w:name w:val="TableListBulleted"/>
    <w:qFormat/>
    <w:rsid w:val="00C912EE"/>
    <w:pPr>
      <w:numPr>
        <w:numId w:val="14"/>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C912EE"/>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C912EE"/>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C912EE"/>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C912EE"/>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C912EE"/>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C912EE"/>
    <w:pPr>
      <w:numPr>
        <w:numId w:val="15"/>
      </w:numPr>
    </w:pPr>
  </w:style>
  <w:style w:type="numbering" w:styleId="1ai">
    <w:name w:val="Outline List 1"/>
    <w:basedOn w:val="NoList"/>
    <w:uiPriority w:val="99"/>
    <w:semiHidden/>
    <w:unhideWhenUsed/>
    <w:rsid w:val="00C912EE"/>
    <w:pPr>
      <w:numPr>
        <w:numId w:val="16"/>
      </w:numPr>
    </w:pPr>
  </w:style>
  <w:style w:type="numbering" w:styleId="ArticleSection">
    <w:name w:val="Outline List 3"/>
    <w:basedOn w:val="NoList"/>
    <w:uiPriority w:val="99"/>
    <w:semiHidden/>
    <w:unhideWhenUsed/>
    <w:rsid w:val="00C912EE"/>
    <w:pPr>
      <w:numPr>
        <w:numId w:val="17"/>
      </w:numPr>
    </w:pPr>
  </w:style>
  <w:style w:type="paragraph" w:styleId="BodyText2">
    <w:name w:val="Body Text 2"/>
    <w:basedOn w:val="Normal"/>
    <w:link w:val="BodyText2Char"/>
    <w:uiPriority w:val="99"/>
    <w:semiHidden/>
    <w:rsid w:val="00C912EE"/>
    <w:pPr>
      <w:spacing w:after="120" w:line="480" w:lineRule="auto"/>
    </w:pPr>
  </w:style>
  <w:style w:type="character" w:customStyle="1" w:styleId="BodyText2Char">
    <w:name w:val="Body Text 2 Char"/>
    <w:basedOn w:val="DefaultParagraphFont"/>
    <w:link w:val="BodyText2"/>
    <w:uiPriority w:val="99"/>
    <w:semiHidden/>
    <w:rsid w:val="00C912EE"/>
    <w:rPr>
      <w:rFonts w:eastAsiaTheme="minorHAnsi"/>
    </w:rPr>
  </w:style>
  <w:style w:type="paragraph" w:styleId="BodyText3">
    <w:name w:val="Body Text 3"/>
    <w:basedOn w:val="Normal"/>
    <w:link w:val="BodyText3Char"/>
    <w:uiPriority w:val="99"/>
    <w:semiHidden/>
    <w:rsid w:val="00C912EE"/>
    <w:pPr>
      <w:spacing w:after="120"/>
    </w:pPr>
    <w:rPr>
      <w:sz w:val="16"/>
      <w:szCs w:val="16"/>
    </w:rPr>
  </w:style>
  <w:style w:type="character" w:customStyle="1" w:styleId="BodyText3Char">
    <w:name w:val="Body Text 3 Char"/>
    <w:basedOn w:val="DefaultParagraphFont"/>
    <w:link w:val="BodyText3"/>
    <w:uiPriority w:val="99"/>
    <w:semiHidden/>
    <w:rsid w:val="00C912EE"/>
    <w:rPr>
      <w:rFonts w:eastAsiaTheme="minorHAnsi"/>
      <w:sz w:val="16"/>
      <w:szCs w:val="16"/>
    </w:rPr>
  </w:style>
  <w:style w:type="paragraph" w:styleId="BodyTextFirstIndent">
    <w:name w:val="Body Text First Indent"/>
    <w:basedOn w:val="BodyText"/>
    <w:link w:val="BodyTextFirstIndentChar"/>
    <w:uiPriority w:val="99"/>
    <w:semiHidden/>
    <w:rsid w:val="00C912EE"/>
    <w:pPr>
      <w:spacing w:after="200"/>
      <w:ind w:firstLine="360"/>
    </w:pPr>
  </w:style>
  <w:style w:type="character" w:customStyle="1" w:styleId="BodyTextFirstIndentChar">
    <w:name w:val="Body Text First Indent Char"/>
    <w:basedOn w:val="BodyTextChar"/>
    <w:link w:val="BodyTextFirstIndent"/>
    <w:uiPriority w:val="99"/>
    <w:semiHidden/>
    <w:rsid w:val="00C912EE"/>
    <w:rPr>
      <w:rFonts w:eastAsiaTheme="minorHAnsi"/>
    </w:rPr>
  </w:style>
  <w:style w:type="paragraph" w:styleId="BodyTextIndent">
    <w:name w:val="Body Text Indent"/>
    <w:basedOn w:val="Normal"/>
    <w:link w:val="BodyTextIndentChar"/>
    <w:uiPriority w:val="99"/>
    <w:semiHidden/>
    <w:rsid w:val="00C912EE"/>
    <w:pPr>
      <w:spacing w:after="120"/>
      <w:ind w:left="360"/>
    </w:pPr>
  </w:style>
  <w:style w:type="character" w:customStyle="1" w:styleId="BodyTextIndentChar">
    <w:name w:val="Body Text Indent Char"/>
    <w:basedOn w:val="DefaultParagraphFont"/>
    <w:link w:val="BodyTextIndent"/>
    <w:uiPriority w:val="99"/>
    <w:semiHidden/>
    <w:rsid w:val="00C912EE"/>
    <w:rPr>
      <w:rFonts w:eastAsiaTheme="minorHAnsi"/>
    </w:rPr>
  </w:style>
  <w:style w:type="paragraph" w:styleId="BodyTextFirstIndent2">
    <w:name w:val="Body Text First Indent 2"/>
    <w:basedOn w:val="BodyTextIndent"/>
    <w:link w:val="BodyTextFirstIndent2Char"/>
    <w:uiPriority w:val="99"/>
    <w:semiHidden/>
    <w:rsid w:val="00C912EE"/>
    <w:pPr>
      <w:spacing w:after="200"/>
      <w:ind w:firstLine="360"/>
    </w:pPr>
  </w:style>
  <w:style w:type="character" w:customStyle="1" w:styleId="BodyTextFirstIndent2Char">
    <w:name w:val="Body Text First Indent 2 Char"/>
    <w:basedOn w:val="BodyTextIndentChar"/>
    <w:link w:val="BodyTextFirstIndent2"/>
    <w:uiPriority w:val="99"/>
    <w:semiHidden/>
    <w:rsid w:val="00C912EE"/>
    <w:rPr>
      <w:rFonts w:eastAsiaTheme="minorHAnsi"/>
    </w:rPr>
  </w:style>
  <w:style w:type="paragraph" w:styleId="BodyTextIndent2">
    <w:name w:val="Body Text Indent 2"/>
    <w:basedOn w:val="Normal"/>
    <w:link w:val="BodyTextIndent2Char"/>
    <w:uiPriority w:val="99"/>
    <w:semiHidden/>
    <w:rsid w:val="00C912EE"/>
    <w:pPr>
      <w:spacing w:after="120" w:line="480" w:lineRule="auto"/>
      <w:ind w:left="360"/>
    </w:pPr>
  </w:style>
  <w:style w:type="character" w:customStyle="1" w:styleId="BodyTextIndent2Char">
    <w:name w:val="Body Text Indent 2 Char"/>
    <w:basedOn w:val="DefaultParagraphFont"/>
    <w:link w:val="BodyTextIndent2"/>
    <w:uiPriority w:val="99"/>
    <w:semiHidden/>
    <w:rsid w:val="00C912EE"/>
    <w:rPr>
      <w:rFonts w:eastAsiaTheme="minorHAnsi"/>
    </w:rPr>
  </w:style>
  <w:style w:type="paragraph" w:styleId="BodyTextIndent3">
    <w:name w:val="Body Text Indent 3"/>
    <w:basedOn w:val="Normal"/>
    <w:link w:val="BodyTextIndent3Char"/>
    <w:uiPriority w:val="99"/>
    <w:semiHidden/>
    <w:rsid w:val="00C912E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912EE"/>
    <w:rPr>
      <w:rFonts w:eastAsiaTheme="minorHAnsi"/>
      <w:sz w:val="16"/>
      <w:szCs w:val="16"/>
    </w:rPr>
  </w:style>
  <w:style w:type="paragraph" w:styleId="Closing">
    <w:name w:val="Closing"/>
    <w:basedOn w:val="Normal"/>
    <w:link w:val="ClosingChar"/>
    <w:uiPriority w:val="99"/>
    <w:semiHidden/>
    <w:rsid w:val="00C912EE"/>
    <w:pPr>
      <w:spacing w:after="0" w:line="240" w:lineRule="auto"/>
      <w:ind w:left="4320"/>
    </w:pPr>
  </w:style>
  <w:style w:type="character" w:customStyle="1" w:styleId="ClosingChar">
    <w:name w:val="Closing Char"/>
    <w:basedOn w:val="DefaultParagraphFont"/>
    <w:link w:val="Closing"/>
    <w:uiPriority w:val="99"/>
    <w:semiHidden/>
    <w:rsid w:val="00C912EE"/>
    <w:rPr>
      <w:rFonts w:eastAsiaTheme="minorHAnsi"/>
    </w:rPr>
  </w:style>
  <w:style w:type="table" w:customStyle="1" w:styleId="ColorfulGrid1">
    <w:name w:val="Colorful Grid1"/>
    <w:basedOn w:val="TableNormal"/>
    <w:uiPriority w:val="73"/>
    <w:rsid w:val="00C912E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912E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912E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912E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912E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912E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912E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C912E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912E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912E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912E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912E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912E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912E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C912E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912E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912E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912E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912E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912E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912E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C912E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912E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912E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912E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912E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912E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912E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C912EE"/>
  </w:style>
  <w:style w:type="character" w:customStyle="1" w:styleId="DateChar">
    <w:name w:val="Date Char"/>
    <w:basedOn w:val="DefaultParagraphFont"/>
    <w:link w:val="Date"/>
    <w:uiPriority w:val="99"/>
    <w:semiHidden/>
    <w:rsid w:val="00C912EE"/>
    <w:rPr>
      <w:rFonts w:eastAsiaTheme="minorHAnsi"/>
    </w:rPr>
  </w:style>
  <w:style w:type="paragraph" w:styleId="DocumentMap">
    <w:name w:val="Document Map"/>
    <w:basedOn w:val="Normal"/>
    <w:link w:val="DocumentMapChar"/>
    <w:uiPriority w:val="99"/>
    <w:semiHidden/>
    <w:rsid w:val="00C912E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912EE"/>
    <w:rPr>
      <w:rFonts w:ascii="Tahoma" w:eastAsiaTheme="minorHAnsi" w:hAnsi="Tahoma" w:cs="Tahoma"/>
      <w:sz w:val="16"/>
      <w:szCs w:val="16"/>
    </w:rPr>
  </w:style>
  <w:style w:type="paragraph" w:styleId="E-mailSignature">
    <w:name w:val="E-mail Signature"/>
    <w:basedOn w:val="Normal"/>
    <w:link w:val="E-mailSignatureChar"/>
    <w:uiPriority w:val="99"/>
    <w:semiHidden/>
    <w:rsid w:val="00C912EE"/>
    <w:pPr>
      <w:spacing w:after="0" w:line="240" w:lineRule="auto"/>
    </w:pPr>
  </w:style>
  <w:style w:type="character" w:customStyle="1" w:styleId="E-mailSignatureChar">
    <w:name w:val="E-mail Signature Char"/>
    <w:basedOn w:val="DefaultParagraphFont"/>
    <w:link w:val="E-mailSignature"/>
    <w:uiPriority w:val="99"/>
    <w:semiHidden/>
    <w:rsid w:val="00C912EE"/>
    <w:rPr>
      <w:rFonts w:eastAsiaTheme="minorHAnsi"/>
    </w:rPr>
  </w:style>
  <w:style w:type="character" w:styleId="EndnoteReference">
    <w:name w:val="endnote reference"/>
    <w:basedOn w:val="DefaultParagraphFont"/>
    <w:uiPriority w:val="99"/>
    <w:semiHidden/>
    <w:rsid w:val="00C912EE"/>
    <w:rPr>
      <w:vertAlign w:val="superscript"/>
    </w:rPr>
  </w:style>
  <w:style w:type="paragraph" w:styleId="EndnoteText">
    <w:name w:val="endnote text"/>
    <w:basedOn w:val="Normal"/>
    <w:link w:val="EndnoteTextChar"/>
    <w:uiPriority w:val="99"/>
    <w:semiHidden/>
    <w:rsid w:val="00C912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12EE"/>
    <w:rPr>
      <w:rFonts w:eastAsiaTheme="minorHAnsi"/>
      <w:sz w:val="20"/>
      <w:szCs w:val="20"/>
    </w:rPr>
  </w:style>
  <w:style w:type="paragraph" w:styleId="EnvelopeAddress">
    <w:name w:val="envelope address"/>
    <w:basedOn w:val="Normal"/>
    <w:uiPriority w:val="99"/>
    <w:semiHidden/>
    <w:rsid w:val="00C912E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912EE"/>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C912EE"/>
    <w:pPr>
      <w:spacing w:after="0" w:line="240" w:lineRule="auto"/>
    </w:pPr>
    <w:rPr>
      <w:i/>
      <w:iCs/>
    </w:rPr>
  </w:style>
  <w:style w:type="character" w:customStyle="1" w:styleId="HTMLAddressChar">
    <w:name w:val="HTML Address Char"/>
    <w:basedOn w:val="DefaultParagraphFont"/>
    <w:link w:val="HTMLAddress"/>
    <w:uiPriority w:val="99"/>
    <w:semiHidden/>
    <w:rsid w:val="00C912EE"/>
    <w:rPr>
      <w:rFonts w:eastAsiaTheme="minorHAnsi"/>
      <w:i/>
      <w:iCs/>
    </w:rPr>
  </w:style>
  <w:style w:type="paragraph" w:styleId="Index10">
    <w:name w:val="index 1"/>
    <w:basedOn w:val="Normal"/>
    <w:next w:val="Normal"/>
    <w:autoRedefine/>
    <w:uiPriority w:val="99"/>
    <w:semiHidden/>
    <w:rsid w:val="00C912EE"/>
    <w:pPr>
      <w:spacing w:after="0" w:line="240" w:lineRule="auto"/>
      <w:ind w:left="220" w:hanging="220"/>
    </w:pPr>
  </w:style>
  <w:style w:type="paragraph" w:styleId="Index20">
    <w:name w:val="index 2"/>
    <w:basedOn w:val="Normal"/>
    <w:next w:val="Normal"/>
    <w:autoRedefine/>
    <w:uiPriority w:val="99"/>
    <w:semiHidden/>
    <w:rsid w:val="00C912EE"/>
    <w:pPr>
      <w:spacing w:after="0" w:line="240" w:lineRule="auto"/>
      <w:ind w:left="440" w:hanging="220"/>
    </w:pPr>
  </w:style>
  <w:style w:type="paragraph" w:styleId="Index30">
    <w:name w:val="index 3"/>
    <w:basedOn w:val="Normal"/>
    <w:next w:val="Normal"/>
    <w:autoRedefine/>
    <w:uiPriority w:val="99"/>
    <w:semiHidden/>
    <w:rsid w:val="00C912EE"/>
    <w:pPr>
      <w:spacing w:after="0" w:line="240" w:lineRule="auto"/>
      <w:ind w:left="660" w:hanging="220"/>
    </w:pPr>
  </w:style>
  <w:style w:type="paragraph" w:styleId="Index4">
    <w:name w:val="index 4"/>
    <w:basedOn w:val="Normal"/>
    <w:next w:val="Normal"/>
    <w:autoRedefine/>
    <w:uiPriority w:val="99"/>
    <w:semiHidden/>
    <w:rsid w:val="00C912EE"/>
    <w:pPr>
      <w:spacing w:after="0" w:line="240" w:lineRule="auto"/>
      <w:ind w:left="880" w:hanging="220"/>
    </w:pPr>
  </w:style>
  <w:style w:type="paragraph" w:styleId="Index5">
    <w:name w:val="index 5"/>
    <w:basedOn w:val="Normal"/>
    <w:next w:val="Normal"/>
    <w:autoRedefine/>
    <w:uiPriority w:val="99"/>
    <w:semiHidden/>
    <w:rsid w:val="00C912EE"/>
    <w:pPr>
      <w:spacing w:after="0" w:line="240" w:lineRule="auto"/>
      <w:ind w:left="1100" w:hanging="220"/>
    </w:pPr>
  </w:style>
  <w:style w:type="paragraph" w:styleId="Index6">
    <w:name w:val="index 6"/>
    <w:basedOn w:val="Normal"/>
    <w:next w:val="Normal"/>
    <w:autoRedefine/>
    <w:uiPriority w:val="99"/>
    <w:semiHidden/>
    <w:rsid w:val="00C912EE"/>
    <w:pPr>
      <w:spacing w:after="0" w:line="240" w:lineRule="auto"/>
      <w:ind w:left="1320" w:hanging="220"/>
    </w:pPr>
  </w:style>
  <w:style w:type="paragraph" w:styleId="Index7">
    <w:name w:val="index 7"/>
    <w:basedOn w:val="Normal"/>
    <w:next w:val="Normal"/>
    <w:autoRedefine/>
    <w:uiPriority w:val="99"/>
    <w:semiHidden/>
    <w:rsid w:val="00C912EE"/>
    <w:pPr>
      <w:spacing w:after="0" w:line="240" w:lineRule="auto"/>
      <w:ind w:left="1540" w:hanging="220"/>
    </w:pPr>
  </w:style>
  <w:style w:type="paragraph" w:styleId="Index8">
    <w:name w:val="index 8"/>
    <w:basedOn w:val="Normal"/>
    <w:next w:val="Normal"/>
    <w:autoRedefine/>
    <w:uiPriority w:val="99"/>
    <w:semiHidden/>
    <w:rsid w:val="00C912EE"/>
    <w:pPr>
      <w:spacing w:after="0" w:line="240" w:lineRule="auto"/>
      <w:ind w:left="1760" w:hanging="220"/>
    </w:pPr>
  </w:style>
  <w:style w:type="paragraph" w:styleId="Index9">
    <w:name w:val="index 9"/>
    <w:basedOn w:val="Normal"/>
    <w:next w:val="Normal"/>
    <w:autoRedefine/>
    <w:uiPriority w:val="99"/>
    <w:semiHidden/>
    <w:rsid w:val="00C912EE"/>
    <w:pPr>
      <w:spacing w:after="0" w:line="240" w:lineRule="auto"/>
      <w:ind w:left="1980" w:hanging="220"/>
    </w:pPr>
  </w:style>
  <w:style w:type="paragraph" w:styleId="IndexHeading">
    <w:name w:val="index heading"/>
    <w:basedOn w:val="Normal"/>
    <w:next w:val="Index10"/>
    <w:uiPriority w:val="99"/>
    <w:semiHidden/>
    <w:rsid w:val="00C912EE"/>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C912E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C912EE"/>
    <w:rPr>
      <w:rFonts w:eastAsiaTheme="minorHAnsi"/>
      <w:b/>
      <w:bCs/>
      <w:i/>
      <w:iCs/>
      <w:color w:val="4F81BD" w:themeColor="accent1"/>
    </w:rPr>
  </w:style>
  <w:style w:type="table" w:customStyle="1" w:styleId="LightGrid1">
    <w:name w:val="Light Grid1"/>
    <w:basedOn w:val="TableNormal"/>
    <w:uiPriority w:val="62"/>
    <w:rsid w:val="00C912E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912E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912E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912E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912E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912E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912E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C912E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912E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912E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912E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912E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912E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912E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C912E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912E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912E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912E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912E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C912EE"/>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C912EE"/>
    <w:pPr>
      <w:ind w:left="360" w:hanging="360"/>
      <w:contextualSpacing/>
    </w:pPr>
  </w:style>
  <w:style w:type="paragraph" w:styleId="List2">
    <w:name w:val="List 2"/>
    <w:basedOn w:val="Normal"/>
    <w:uiPriority w:val="99"/>
    <w:semiHidden/>
    <w:rsid w:val="00C912EE"/>
    <w:pPr>
      <w:ind w:left="720" w:hanging="360"/>
      <w:contextualSpacing/>
    </w:pPr>
  </w:style>
  <w:style w:type="paragraph" w:styleId="List3">
    <w:name w:val="List 3"/>
    <w:basedOn w:val="Normal"/>
    <w:uiPriority w:val="99"/>
    <w:semiHidden/>
    <w:rsid w:val="00C912EE"/>
    <w:pPr>
      <w:ind w:left="1080" w:hanging="360"/>
      <w:contextualSpacing/>
    </w:pPr>
  </w:style>
  <w:style w:type="paragraph" w:styleId="List4">
    <w:name w:val="List 4"/>
    <w:basedOn w:val="Normal"/>
    <w:uiPriority w:val="99"/>
    <w:semiHidden/>
    <w:rsid w:val="00C912EE"/>
    <w:pPr>
      <w:ind w:left="1440" w:hanging="360"/>
      <w:contextualSpacing/>
    </w:pPr>
  </w:style>
  <w:style w:type="paragraph" w:styleId="List5">
    <w:name w:val="List 5"/>
    <w:basedOn w:val="Normal"/>
    <w:uiPriority w:val="99"/>
    <w:semiHidden/>
    <w:rsid w:val="00C912EE"/>
    <w:pPr>
      <w:ind w:left="1800" w:hanging="360"/>
      <w:contextualSpacing/>
    </w:pPr>
  </w:style>
  <w:style w:type="paragraph" w:styleId="ListBullet2">
    <w:name w:val="List Bullet 2"/>
    <w:basedOn w:val="Normal"/>
    <w:uiPriority w:val="99"/>
    <w:semiHidden/>
    <w:rsid w:val="00C912EE"/>
    <w:pPr>
      <w:numPr>
        <w:numId w:val="18"/>
      </w:numPr>
      <w:contextualSpacing/>
    </w:pPr>
  </w:style>
  <w:style w:type="paragraph" w:styleId="ListBullet3">
    <w:name w:val="List Bullet 3"/>
    <w:basedOn w:val="Normal"/>
    <w:uiPriority w:val="99"/>
    <w:semiHidden/>
    <w:rsid w:val="00C912EE"/>
    <w:pPr>
      <w:numPr>
        <w:numId w:val="19"/>
      </w:numPr>
      <w:contextualSpacing/>
    </w:pPr>
  </w:style>
  <w:style w:type="paragraph" w:styleId="ListBullet4">
    <w:name w:val="List Bullet 4"/>
    <w:basedOn w:val="Normal"/>
    <w:uiPriority w:val="99"/>
    <w:semiHidden/>
    <w:rsid w:val="00C912EE"/>
    <w:pPr>
      <w:numPr>
        <w:numId w:val="20"/>
      </w:numPr>
      <w:contextualSpacing/>
    </w:pPr>
  </w:style>
  <w:style w:type="paragraph" w:styleId="ListBullet5">
    <w:name w:val="List Bullet 5"/>
    <w:basedOn w:val="Normal"/>
    <w:uiPriority w:val="99"/>
    <w:semiHidden/>
    <w:rsid w:val="00C912EE"/>
    <w:pPr>
      <w:numPr>
        <w:numId w:val="21"/>
      </w:numPr>
      <w:contextualSpacing/>
    </w:pPr>
  </w:style>
  <w:style w:type="paragraph" w:styleId="ListContinue">
    <w:name w:val="List Continue"/>
    <w:basedOn w:val="Normal"/>
    <w:uiPriority w:val="99"/>
    <w:semiHidden/>
    <w:rsid w:val="00C912EE"/>
    <w:pPr>
      <w:spacing w:after="120"/>
      <w:ind w:left="360"/>
      <w:contextualSpacing/>
    </w:pPr>
  </w:style>
  <w:style w:type="paragraph" w:styleId="ListContinue2">
    <w:name w:val="List Continue 2"/>
    <w:basedOn w:val="Normal"/>
    <w:uiPriority w:val="99"/>
    <w:semiHidden/>
    <w:rsid w:val="00C912EE"/>
    <w:pPr>
      <w:spacing w:after="120"/>
      <w:ind w:left="720"/>
      <w:contextualSpacing/>
    </w:pPr>
  </w:style>
  <w:style w:type="paragraph" w:styleId="ListContinue3">
    <w:name w:val="List Continue 3"/>
    <w:basedOn w:val="Normal"/>
    <w:uiPriority w:val="99"/>
    <w:semiHidden/>
    <w:rsid w:val="00C912EE"/>
    <w:pPr>
      <w:spacing w:after="120"/>
      <w:ind w:left="1080"/>
      <w:contextualSpacing/>
    </w:pPr>
  </w:style>
  <w:style w:type="paragraph" w:styleId="ListContinue4">
    <w:name w:val="List Continue 4"/>
    <w:basedOn w:val="Normal"/>
    <w:uiPriority w:val="99"/>
    <w:semiHidden/>
    <w:rsid w:val="00C912EE"/>
    <w:pPr>
      <w:spacing w:after="120"/>
      <w:ind w:left="1440"/>
      <w:contextualSpacing/>
    </w:pPr>
  </w:style>
  <w:style w:type="paragraph" w:styleId="ListContinue5">
    <w:name w:val="List Continue 5"/>
    <w:basedOn w:val="Normal"/>
    <w:uiPriority w:val="99"/>
    <w:semiHidden/>
    <w:rsid w:val="00C912EE"/>
    <w:pPr>
      <w:spacing w:after="120"/>
      <w:ind w:left="1800"/>
      <w:contextualSpacing/>
    </w:pPr>
  </w:style>
  <w:style w:type="paragraph" w:styleId="ListNumber">
    <w:name w:val="List Number"/>
    <w:basedOn w:val="Normal"/>
    <w:uiPriority w:val="99"/>
    <w:semiHidden/>
    <w:rsid w:val="00C912EE"/>
    <w:pPr>
      <w:numPr>
        <w:numId w:val="22"/>
      </w:numPr>
      <w:contextualSpacing/>
    </w:pPr>
  </w:style>
  <w:style w:type="paragraph" w:styleId="ListNumber2">
    <w:name w:val="List Number 2"/>
    <w:basedOn w:val="Normal"/>
    <w:uiPriority w:val="99"/>
    <w:semiHidden/>
    <w:rsid w:val="00C912EE"/>
    <w:pPr>
      <w:numPr>
        <w:numId w:val="23"/>
      </w:numPr>
      <w:contextualSpacing/>
    </w:pPr>
  </w:style>
  <w:style w:type="paragraph" w:styleId="ListNumber3">
    <w:name w:val="List Number 3"/>
    <w:basedOn w:val="Normal"/>
    <w:uiPriority w:val="99"/>
    <w:semiHidden/>
    <w:rsid w:val="00C912EE"/>
    <w:pPr>
      <w:numPr>
        <w:numId w:val="24"/>
      </w:numPr>
      <w:contextualSpacing/>
    </w:pPr>
  </w:style>
  <w:style w:type="paragraph" w:styleId="ListNumber4">
    <w:name w:val="List Number 4"/>
    <w:basedOn w:val="Normal"/>
    <w:uiPriority w:val="99"/>
    <w:semiHidden/>
    <w:rsid w:val="00C912EE"/>
    <w:pPr>
      <w:numPr>
        <w:numId w:val="25"/>
      </w:numPr>
      <w:contextualSpacing/>
    </w:pPr>
  </w:style>
  <w:style w:type="paragraph" w:styleId="ListNumber5">
    <w:name w:val="List Number 5"/>
    <w:basedOn w:val="Normal"/>
    <w:uiPriority w:val="99"/>
    <w:semiHidden/>
    <w:rsid w:val="00C912EE"/>
    <w:pPr>
      <w:numPr>
        <w:numId w:val="26"/>
      </w:numPr>
      <w:contextualSpacing/>
    </w:pPr>
  </w:style>
  <w:style w:type="paragraph" w:styleId="MacroText">
    <w:name w:val="macro"/>
    <w:link w:val="MacroTextChar"/>
    <w:uiPriority w:val="99"/>
    <w:semiHidden/>
    <w:rsid w:val="00C912EE"/>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C912EE"/>
    <w:rPr>
      <w:rFonts w:ascii="Consolas" w:eastAsiaTheme="minorHAnsi" w:hAnsi="Consolas" w:cs="Consolas"/>
      <w:sz w:val="20"/>
      <w:szCs w:val="20"/>
    </w:rPr>
  </w:style>
  <w:style w:type="table" w:customStyle="1" w:styleId="MediumGrid11">
    <w:name w:val="Medium Grid 11"/>
    <w:basedOn w:val="TableNormal"/>
    <w:uiPriority w:val="67"/>
    <w:rsid w:val="00C912E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912E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912E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912E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912E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912E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912E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912E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912E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912E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912E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912E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912E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912E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C912E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912E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912EE"/>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912EE"/>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912EE"/>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912EE"/>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912EE"/>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912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912E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912E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912E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912E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912E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912E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912E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912E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912E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912E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912E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912E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912E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912E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912E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912EE"/>
    <w:rPr>
      <w:rFonts w:asciiTheme="majorHAnsi" w:eastAsiaTheme="majorEastAsia" w:hAnsiTheme="majorHAnsi" w:cstheme="majorBidi"/>
      <w:sz w:val="24"/>
      <w:szCs w:val="24"/>
      <w:shd w:val="pct20" w:color="auto" w:fill="auto"/>
    </w:rPr>
  </w:style>
  <w:style w:type="paragraph" w:styleId="NoSpacing">
    <w:name w:val="No Spacing"/>
    <w:uiPriority w:val="99"/>
    <w:qFormat/>
    <w:rsid w:val="00C912EE"/>
    <w:pPr>
      <w:spacing w:after="0" w:line="240" w:lineRule="auto"/>
    </w:pPr>
    <w:rPr>
      <w:rFonts w:eastAsiaTheme="minorHAnsi"/>
    </w:rPr>
  </w:style>
  <w:style w:type="paragraph" w:styleId="NormalIndent">
    <w:name w:val="Normal Indent"/>
    <w:basedOn w:val="Normal"/>
    <w:uiPriority w:val="99"/>
    <w:semiHidden/>
    <w:rsid w:val="00C912EE"/>
    <w:pPr>
      <w:ind w:left="720"/>
    </w:pPr>
  </w:style>
  <w:style w:type="paragraph" w:styleId="NoteHeading">
    <w:name w:val="Note Heading"/>
    <w:basedOn w:val="Normal"/>
    <w:next w:val="Normal"/>
    <w:link w:val="NoteHeadingChar"/>
    <w:uiPriority w:val="99"/>
    <w:semiHidden/>
    <w:rsid w:val="00C912EE"/>
    <w:pPr>
      <w:spacing w:after="0" w:line="240" w:lineRule="auto"/>
    </w:pPr>
  </w:style>
  <w:style w:type="character" w:customStyle="1" w:styleId="NoteHeadingChar">
    <w:name w:val="Note Heading Char"/>
    <w:basedOn w:val="DefaultParagraphFont"/>
    <w:link w:val="NoteHeading"/>
    <w:uiPriority w:val="99"/>
    <w:semiHidden/>
    <w:rsid w:val="00C912EE"/>
    <w:rPr>
      <w:rFonts w:eastAsiaTheme="minorHAnsi"/>
    </w:rPr>
  </w:style>
  <w:style w:type="paragraph" w:styleId="PlainText">
    <w:name w:val="Plain Text"/>
    <w:basedOn w:val="Normal"/>
    <w:link w:val="PlainTextChar"/>
    <w:semiHidden/>
    <w:rsid w:val="00C912E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C912EE"/>
    <w:rPr>
      <w:rFonts w:ascii="Consolas" w:eastAsiaTheme="minorHAnsi" w:hAnsi="Consolas" w:cs="Consolas"/>
      <w:sz w:val="21"/>
      <w:szCs w:val="21"/>
    </w:rPr>
  </w:style>
  <w:style w:type="paragraph" w:styleId="Signature">
    <w:name w:val="Signature"/>
    <w:basedOn w:val="Normal"/>
    <w:link w:val="SignatureChar"/>
    <w:uiPriority w:val="99"/>
    <w:semiHidden/>
    <w:rsid w:val="00C912EE"/>
    <w:pPr>
      <w:spacing w:after="0" w:line="240" w:lineRule="auto"/>
      <w:ind w:left="4320"/>
    </w:pPr>
  </w:style>
  <w:style w:type="character" w:customStyle="1" w:styleId="SignatureChar">
    <w:name w:val="Signature Char"/>
    <w:basedOn w:val="DefaultParagraphFont"/>
    <w:link w:val="Signature"/>
    <w:uiPriority w:val="99"/>
    <w:semiHidden/>
    <w:rsid w:val="00C912EE"/>
    <w:rPr>
      <w:rFonts w:eastAsiaTheme="minorHAnsi"/>
    </w:rPr>
  </w:style>
  <w:style w:type="table" w:styleId="Table3Deffects1">
    <w:name w:val="Table 3D effects 1"/>
    <w:basedOn w:val="TableNormal"/>
    <w:uiPriority w:val="99"/>
    <w:semiHidden/>
    <w:unhideWhenUsed/>
    <w:rsid w:val="00C912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912E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912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912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912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912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912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912E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912E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912E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912E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912E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912E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912E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912E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912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912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912E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912E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912E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912E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912E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912E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912E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912E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912E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912E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912E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912E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912E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912E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912E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912E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912EE"/>
    <w:pPr>
      <w:spacing w:after="0"/>
      <w:ind w:left="220" w:hanging="220"/>
    </w:pPr>
  </w:style>
  <w:style w:type="paragraph" w:styleId="TableofFigures">
    <w:name w:val="table of figures"/>
    <w:basedOn w:val="Normal"/>
    <w:next w:val="Normal"/>
    <w:uiPriority w:val="99"/>
    <w:semiHidden/>
    <w:rsid w:val="00C912EE"/>
    <w:pPr>
      <w:spacing w:after="0"/>
    </w:pPr>
  </w:style>
  <w:style w:type="table" w:styleId="TableProfessional">
    <w:name w:val="Table Professional"/>
    <w:basedOn w:val="TableNormal"/>
    <w:uiPriority w:val="99"/>
    <w:semiHidden/>
    <w:unhideWhenUsed/>
    <w:rsid w:val="00C912E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912E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912E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912E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912E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912E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912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C912E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912E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912E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C912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C912EE"/>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C912EE"/>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99"/>
    <w:semiHidden/>
    <w:qFormat/>
    <w:rsid w:val="00C912EE"/>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TabularSource">
    <w:name w:val="TabularSource"/>
    <w:basedOn w:val="TabularEntry"/>
    <w:qFormat/>
    <w:rsid w:val="00C912EE"/>
    <w:pPr>
      <w:spacing w:before="120" w:after="120"/>
      <w:ind w:left="1440"/>
    </w:pPr>
    <w:rPr>
      <w:sz w:val="20"/>
    </w:rPr>
  </w:style>
  <w:style w:type="paragraph" w:customStyle="1" w:styleId="DialogContinued">
    <w:name w:val="DialogContinued"/>
    <w:basedOn w:val="Dialog"/>
    <w:qFormat/>
    <w:rsid w:val="00C912EE"/>
    <w:pPr>
      <w:ind w:firstLine="0"/>
    </w:pPr>
  </w:style>
  <w:style w:type="paragraph" w:customStyle="1" w:styleId="FeatureRecipeTitleAlternative">
    <w:name w:val="FeatureRecipeTitleAlternative"/>
    <w:basedOn w:val="RecipeTitleAlternative"/>
    <w:qFormat/>
    <w:rsid w:val="00C912EE"/>
    <w:pPr>
      <w:shd w:val="clear" w:color="auto" w:fill="BFBFBF" w:themeFill="background1" w:themeFillShade="BF"/>
    </w:pPr>
  </w:style>
  <w:style w:type="paragraph" w:customStyle="1" w:styleId="FeatureRecipeIntro">
    <w:name w:val="FeatureRecipeIntro"/>
    <w:basedOn w:val="RecipeIntro"/>
    <w:qFormat/>
    <w:rsid w:val="00C912EE"/>
    <w:pPr>
      <w:shd w:val="clear" w:color="auto" w:fill="BFBFBF" w:themeFill="background1" w:themeFillShade="BF"/>
    </w:pPr>
  </w:style>
  <w:style w:type="paragraph" w:customStyle="1" w:styleId="FeatureRecipeSubRecipeTitle">
    <w:name w:val="FeatureRecipeSubRecipeTitle"/>
    <w:basedOn w:val="RecipeSubrecipeTitle"/>
    <w:qFormat/>
    <w:rsid w:val="00C912EE"/>
    <w:pPr>
      <w:shd w:val="clear" w:color="auto" w:fill="BFBFBF" w:themeFill="background1" w:themeFillShade="BF"/>
    </w:pPr>
  </w:style>
  <w:style w:type="paragraph" w:customStyle="1" w:styleId="FeatureRecipeIngredientHead">
    <w:name w:val="FeatureRecipeIngredientHead"/>
    <w:basedOn w:val="RecipeIngredientHead"/>
    <w:qFormat/>
    <w:rsid w:val="00C912EE"/>
    <w:pPr>
      <w:shd w:val="clear" w:color="auto" w:fill="BFBFBF" w:themeFill="background1" w:themeFillShade="BF"/>
    </w:pPr>
  </w:style>
  <w:style w:type="paragraph" w:customStyle="1" w:styleId="FeatureRecipeTime">
    <w:name w:val="FeatureRecipeTime"/>
    <w:basedOn w:val="RecipeTime"/>
    <w:qFormat/>
    <w:rsid w:val="00C912EE"/>
    <w:pPr>
      <w:shd w:val="clear" w:color="auto" w:fill="BFBFBF" w:themeFill="background1" w:themeFillShade="BF"/>
    </w:pPr>
  </w:style>
  <w:style w:type="paragraph" w:customStyle="1" w:styleId="RecipeVariationPara">
    <w:name w:val="RecipeVariationPara"/>
    <w:basedOn w:val="RecipeVariationHead"/>
    <w:qFormat/>
    <w:rsid w:val="00C912EE"/>
    <w:rPr>
      <w:i/>
      <w:u w:val="none"/>
    </w:rPr>
  </w:style>
  <w:style w:type="paragraph" w:customStyle="1" w:styleId="FeatureRecipeVariationPara">
    <w:name w:val="FeatureRecipeVariationPara"/>
    <w:basedOn w:val="RecipeVariationPara"/>
    <w:qFormat/>
    <w:rsid w:val="00C912EE"/>
    <w:pPr>
      <w:shd w:val="clear" w:color="auto" w:fill="BFBFBF" w:themeFill="background1" w:themeFillShade="BF"/>
    </w:pPr>
  </w:style>
  <w:style w:type="paragraph" w:customStyle="1" w:styleId="RecipeVariation2">
    <w:name w:val="RecipeVariation2"/>
    <w:basedOn w:val="RecipeVariationH2"/>
    <w:qFormat/>
    <w:rsid w:val="00C912EE"/>
    <w:rPr>
      <w:i/>
    </w:rPr>
  </w:style>
  <w:style w:type="paragraph" w:customStyle="1" w:styleId="FeatureRecipeVariation2">
    <w:name w:val="FeatureRecipeVariation2"/>
    <w:basedOn w:val="RecipeVariation2"/>
    <w:qFormat/>
    <w:rsid w:val="00C912EE"/>
    <w:pPr>
      <w:shd w:val="clear" w:color="auto" w:fill="BFBFBF" w:themeFill="background1" w:themeFillShade="BF"/>
    </w:pPr>
  </w:style>
  <w:style w:type="paragraph" w:customStyle="1" w:styleId="FeatureRecipeNutritionInfo">
    <w:name w:val="FeatureRecipeNutritionInfo"/>
    <w:basedOn w:val="RecipeNutritionInfo"/>
    <w:qFormat/>
    <w:rsid w:val="00C912EE"/>
    <w:pPr>
      <w:shd w:val="clear" w:color="auto" w:fill="BFBFBF" w:themeFill="background1" w:themeFillShade="BF"/>
    </w:pPr>
  </w:style>
  <w:style w:type="paragraph" w:customStyle="1" w:styleId="FeatureRecipeFootnote">
    <w:name w:val="FeatureRecipeFootnote"/>
    <w:basedOn w:val="RecipeFootnote"/>
    <w:qFormat/>
    <w:rsid w:val="00C912EE"/>
    <w:pPr>
      <w:shd w:val="clear" w:color="auto" w:fill="BFBFBF" w:themeFill="background1" w:themeFillShade="BF"/>
    </w:pPr>
  </w:style>
  <w:style w:type="paragraph" w:customStyle="1" w:styleId="FeatureRecipeUSMeasure">
    <w:name w:val="FeatureRecipeUSMeasure"/>
    <w:basedOn w:val="RecipeUSMeasure"/>
    <w:qFormat/>
    <w:rsid w:val="00C912EE"/>
    <w:pPr>
      <w:shd w:val="clear" w:color="auto" w:fill="BFBFBF" w:themeFill="background1" w:themeFillShade="BF"/>
    </w:pPr>
  </w:style>
  <w:style w:type="paragraph" w:customStyle="1" w:styleId="FeatureRecipeMetricMeasure">
    <w:name w:val="FeatureRecipeMetricMeasure"/>
    <w:basedOn w:val="RecipeMetricMeasure"/>
    <w:qFormat/>
    <w:rsid w:val="00C912EE"/>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C912EE"/>
    <w:pPr>
      <w:shd w:val="clear" w:color="auto" w:fill="BFBFBF" w:themeFill="background1" w:themeFillShade="BF"/>
    </w:pPr>
  </w:style>
  <w:style w:type="paragraph" w:customStyle="1" w:styleId="FeatureRecipeTableHead">
    <w:name w:val="FeatureRecipeTableHead"/>
    <w:basedOn w:val="RecipeTableHead"/>
    <w:qFormat/>
    <w:rsid w:val="00C912EE"/>
    <w:pPr>
      <w:shd w:val="clear" w:color="auto" w:fill="BFBFBF" w:themeFill="background1" w:themeFillShade="BF"/>
    </w:pPr>
  </w:style>
  <w:style w:type="paragraph" w:customStyle="1" w:styleId="FeatureRecipeVariationHead">
    <w:name w:val="FeatureRecipeVariationHead"/>
    <w:basedOn w:val="RecipeVariationHead"/>
    <w:qFormat/>
    <w:rsid w:val="00C912EE"/>
    <w:pPr>
      <w:shd w:val="clear" w:color="auto" w:fill="BFBFBF" w:themeFill="background1" w:themeFillShade="BF"/>
    </w:pPr>
  </w:style>
  <w:style w:type="paragraph" w:customStyle="1" w:styleId="FeatureRecipeVariationH2">
    <w:name w:val="FeatureRecipeVariationH2"/>
    <w:basedOn w:val="RecipeVariationH2"/>
    <w:qFormat/>
    <w:rsid w:val="00C912EE"/>
    <w:pPr>
      <w:shd w:val="clear" w:color="auto" w:fill="BFBFBF" w:themeFill="background1" w:themeFillShade="BF"/>
    </w:pPr>
  </w:style>
  <w:style w:type="paragraph" w:customStyle="1" w:styleId="FeatureRecipeProcedureHead">
    <w:name w:val="FeatureRecipeProcedureHead"/>
    <w:basedOn w:val="RecipeProcedureHead"/>
    <w:qFormat/>
    <w:rsid w:val="00C912EE"/>
    <w:pPr>
      <w:shd w:val="clear" w:color="auto" w:fill="BFBFBF" w:themeFill="background1" w:themeFillShade="BF"/>
    </w:pPr>
  </w:style>
  <w:style w:type="paragraph" w:customStyle="1" w:styleId="RecipeNoteHead">
    <w:name w:val="RecipeNoteHead"/>
    <w:basedOn w:val="RecipeFootnote"/>
    <w:qFormat/>
    <w:rsid w:val="00C912EE"/>
    <w:rPr>
      <w:b/>
      <w:i/>
    </w:rPr>
  </w:style>
  <w:style w:type="paragraph" w:customStyle="1" w:styleId="FeatureRecipeNoteHead">
    <w:name w:val="FeatureRecipeNoteHead"/>
    <w:basedOn w:val="RecipeNoteHead"/>
    <w:qFormat/>
    <w:rsid w:val="00C912EE"/>
    <w:pPr>
      <w:shd w:val="clear" w:color="auto" w:fill="BFBFBF" w:themeFill="background1" w:themeFillShade="BF"/>
    </w:pPr>
  </w:style>
  <w:style w:type="paragraph" w:customStyle="1" w:styleId="FeatureRecipeNotePara">
    <w:name w:val="FeatureRecipeNotePara"/>
    <w:basedOn w:val="FeatureRecipeNoteHead"/>
    <w:qFormat/>
    <w:rsid w:val="00C912EE"/>
    <w:rPr>
      <w:b w:val="0"/>
      <w:i w:val="0"/>
      <w:sz w:val="18"/>
    </w:rPr>
  </w:style>
  <w:style w:type="paragraph" w:customStyle="1" w:styleId="RecipeNotePara">
    <w:name w:val="RecipeNotePara"/>
    <w:basedOn w:val="FeatureRecipeNotePara"/>
    <w:rsid w:val="00C912EE"/>
    <w:pPr>
      <w:shd w:val="clear" w:color="auto" w:fill="FFFFFF" w:themeFill="background1"/>
    </w:pPr>
  </w:style>
  <w:style w:type="paragraph" w:customStyle="1" w:styleId="RecipeNoteHead3">
    <w:name w:val="RecipeNoteHead3"/>
    <w:basedOn w:val="RecipeNotePara"/>
    <w:qFormat/>
    <w:rsid w:val="00C912EE"/>
    <w:rPr>
      <w:i/>
    </w:rPr>
  </w:style>
  <w:style w:type="paragraph" w:customStyle="1" w:styleId="FeatureRecipeNoteHead3">
    <w:name w:val="FeatureRecipeNoteHead3"/>
    <w:basedOn w:val="RecipeNoteHead3"/>
    <w:qFormat/>
    <w:rsid w:val="00C912EE"/>
    <w:pPr>
      <w:shd w:val="clear" w:color="auto" w:fill="BFBFBF" w:themeFill="background1" w:themeFillShade="BF"/>
    </w:pPr>
  </w:style>
  <w:style w:type="paragraph" w:customStyle="1" w:styleId="FeatureRecipeNoteHead4">
    <w:name w:val="FeatureRecipeNoteHead4"/>
    <w:basedOn w:val="FeatureRecipeNoteHead3"/>
    <w:qFormat/>
    <w:rsid w:val="00C912EE"/>
    <w:rPr>
      <w:b/>
    </w:rPr>
  </w:style>
  <w:style w:type="paragraph" w:customStyle="1" w:styleId="RecipeNoteHead4">
    <w:name w:val="RecipeNoteHead4"/>
    <w:basedOn w:val="FeatureRecipeNoteHead4"/>
    <w:qFormat/>
    <w:rsid w:val="00C912EE"/>
    <w:pPr>
      <w:shd w:val="clear" w:color="auto" w:fill="FFFFFF" w:themeFill="background1"/>
    </w:pPr>
  </w:style>
  <w:style w:type="character" w:customStyle="1" w:styleId="BoldItalic">
    <w:name w:val="BoldItalic"/>
    <w:rsid w:val="00C912EE"/>
    <w:rPr>
      <w:b/>
      <w:i/>
    </w:rPr>
  </w:style>
  <w:style w:type="character" w:customStyle="1" w:styleId="Bold">
    <w:name w:val="Bold"/>
    <w:rsid w:val="00C912EE"/>
    <w:rPr>
      <w:b/>
    </w:rPr>
  </w:style>
  <w:style w:type="character" w:customStyle="1" w:styleId="boldred">
    <w:name w:val="bold red"/>
    <w:rsid w:val="00C912EE"/>
  </w:style>
  <w:style w:type="table" w:customStyle="1" w:styleId="ColorfulGrid2">
    <w:name w:val="Colorful Grid2"/>
    <w:basedOn w:val="TableNormal"/>
    <w:uiPriority w:val="73"/>
    <w:rsid w:val="00E73F9F"/>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E73F9F"/>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E73F9F"/>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E73F9F"/>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E73F9F"/>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E73F9F"/>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E73F9F"/>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E73F9F"/>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E73F9F"/>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E73F9F"/>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E73F9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C912EE"/>
    <w:rPr>
      <w:rFonts w:ascii="Arial" w:eastAsia="Times New Roman" w:hAnsi="Arial" w:cs="Times New Roman"/>
      <w:b/>
      <w:snapToGrid w:val="0"/>
      <w:sz w:val="60"/>
      <w:szCs w:val="20"/>
    </w:rPr>
  </w:style>
  <w:style w:type="table" w:styleId="ColorfulGrid">
    <w:name w:val="Colorful Grid"/>
    <w:basedOn w:val="TableNormal"/>
    <w:uiPriority w:val="73"/>
    <w:rsid w:val="00C912E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C912E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C912E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C912EE"/>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C912E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C912EE"/>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C912EE"/>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C912E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C912E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C912EE"/>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912E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719985">
      <w:bodyDiv w:val="1"/>
      <w:marLeft w:val="0"/>
      <w:marRight w:val="0"/>
      <w:marTop w:val="0"/>
      <w:marBottom w:val="0"/>
      <w:divBdr>
        <w:top w:val="none" w:sz="0" w:space="0" w:color="auto"/>
        <w:left w:val="none" w:sz="0" w:space="0" w:color="auto"/>
        <w:bottom w:val="none" w:sz="0" w:space="0" w:color="auto"/>
        <w:right w:val="none" w:sz="0" w:space="0" w:color="auto"/>
      </w:divBdr>
      <w:divsChild>
        <w:div w:id="1772583665">
          <w:marLeft w:val="0"/>
          <w:marRight w:val="0"/>
          <w:marTop w:val="0"/>
          <w:marBottom w:val="0"/>
          <w:divBdr>
            <w:top w:val="none" w:sz="0" w:space="0" w:color="auto"/>
            <w:left w:val="none" w:sz="0" w:space="0" w:color="auto"/>
            <w:bottom w:val="none" w:sz="0" w:space="0" w:color="auto"/>
            <w:right w:val="none" w:sz="0" w:space="0" w:color="auto"/>
          </w:divBdr>
          <w:divsChild>
            <w:div w:id="526136300">
              <w:marLeft w:val="0"/>
              <w:marRight w:val="0"/>
              <w:marTop w:val="0"/>
              <w:marBottom w:val="0"/>
              <w:divBdr>
                <w:top w:val="none" w:sz="0" w:space="0" w:color="auto"/>
                <w:left w:val="none" w:sz="0" w:space="0" w:color="auto"/>
                <w:bottom w:val="none" w:sz="0" w:space="0" w:color="auto"/>
                <w:right w:val="none" w:sz="0" w:space="0" w:color="auto"/>
              </w:divBdr>
              <w:divsChild>
                <w:div w:id="1586768669">
                  <w:marLeft w:val="0"/>
                  <w:marRight w:val="0"/>
                  <w:marTop w:val="0"/>
                  <w:marBottom w:val="0"/>
                  <w:divBdr>
                    <w:top w:val="none" w:sz="0" w:space="0" w:color="auto"/>
                    <w:left w:val="none" w:sz="0" w:space="0" w:color="auto"/>
                    <w:bottom w:val="none" w:sz="0" w:space="0" w:color="auto"/>
                    <w:right w:val="none" w:sz="0" w:space="0" w:color="auto"/>
                  </w:divBdr>
                  <w:divsChild>
                    <w:div w:id="1661231924">
                      <w:marLeft w:val="0"/>
                      <w:marRight w:val="0"/>
                      <w:marTop w:val="0"/>
                      <w:marBottom w:val="0"/>
                      <w:divBdr>
                        <w:top w:val="none" w:sz="0" w:space="0" w:color="auto"/>
                        <w:left w:val="none" w:sz="0" w:space="0" w:color="auto"/>
                        <w:bottom w:val="none" w:sz="0" w:space="0" w:color="auto"/>
                        <w:right w:val="none" w:sz="0" w:space="0" w:color="auto"/>
                      </w:divBdr>
                      <w:divsChild>
                        <w:div w:id="724449176">
                          <w:marLeft w:val="0"/>
                          <w:marRight w:val="0"/>
                          <w:marTop w:val="0"/>
                          <w:marBottom w:val="0"/>
                          <w:divBdr>
                            <w:top w:val="none" w:sz="0" w:space="0" w:color="auto"/>
                            <w:left w:val="none" w:sz="0" w:space="0" w:color="auto"/>
                            <w:bottom w:val="none" w:sz="0" w:space="0" w:color="auto"/>
                            <w:right w:val="none" w:sz="0" w:space="0" w:color="auto"/>
                          </w:divBdr>
                          <w:divsChild>
                            <w:div w:id="1236622093">
                              <w:marLeft w:val="0"/>
                              <w:marRight w:val="0"/>
                              <w:marTop w:val="0"/>
                              <w:marBottom w:val="0"/>
                              <w:divBdr>
                                <w:top w:val="none" w:sz="0" w:space="0" w:color="auto"/>
                                <w:left w:val="none" w:sz="0" w:space="0" w:color="auto"/>
                                <w:bottom w:val="none" w:sz="0" w:space="0" w:color="auto"/>
                                <w:right w:val="none" w:sz="0" w:space="0" w:color="auto"/>
                              </w:divBdr>
                              <w:divsChild>
                                <w:div w:id="1372148580">
                                  <w:marLeft w:val="0"/>
                                  <w:marRight w:val="0"/>
                                  <w:marTop w:val="0"/>
                                  <w:marBottom w:val="0"/>
                                  <w:divBdr>
                                    <w:top w:val="none" w:sz="0" w:space="0" w:color="auto"/>
                                    <w:left w:val="none" w:sz="0" w:space="0" w:color="auto"/>
                                    <w:bottom w:val="none" w:sz="0" w:space="0" w:color="auto"/>
                                    <w:right w:val="none" w:sz="0" w:space="0" w:color="auto"/>
                                  </w:divBdr>
                                  <w:divsChild>
                                    <w:div w:id="7806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727401">
      <w:bodyDiv w:val="1"/>
      <w:marLeft w:val="0"/>
      <w:marRight w:val="0"/>
      <w:marTop w:val="0"/>
      <w:marBottom w:val="0"/>
      <w:divBdr>
        <w:top w:val="none" w:sz="0" w:space="0" w:color="auto"/>
        <w:left w:val="none" w:sz="0" w:space="0" w:color="auto"/>
        <w:bottom w:val="none" w:sz="0" w:space="0" w:color="auto"/>
        <w:right w:val="none" w:sz="0" w:space="0" w:color="auto"/>
      </w:divBdr>
      <w:divsChild>
        <w:div w:id="331958235">
          <w:marLeft w:val="0"/>
          <w:marRight w:val="0"/>
          <w:marTop w:val="0"/>
          <w:marBottom w:val="0"/>
          <w:divBdr>
            <w:top w:val="none" w:sz="0" w:space="0" w:color="auto"/>
            <w:left w:val="none" w:sz="0" w:space="0" w:color="auto"/>
            <w:bottom w:val="none" w:sz="0" w:space="0" w:color="auto"/>
            <w:right w:val="none" w:sz="0" w:space="0" w:color="auto"/>
          </w:divBdr>
          <w:divsChild>
            <w:div w:id="1571385532">
              <w:marLeft w:val="0"/>
              <w:marRight w:val="0"/>
              <w:marTop w:val="100"/>
              <w:marBottom w:val="100"/>
              <w:divBdr>
                <w:top w:val="none" w:sz="0" w:space="0" w:color="auto"/>
                <w:left w:val="none" w:sz="0" w:space="0" w:color="auto"/>
                <w:bottom w:val="none" w:sz="0" w:space="0" w:color="auto"/>
                <w:right w:val="none" w:sz="0" w:space="0" w:color="auto"/>
              </w:divBdr>
              <w:divsChild>
                <w:div w:id="19002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comments" Target="comment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Sad_cry" Type="http://schemas.openxmlformats.org/officeDocument/2006/relationships/image" Target="images/Sad_cry.png"/><Relationship Id="wiley_logo" Type="http://schemas.openxmlformats.org/officeDocument/2006/relationships/image" Target="images/wiley_logo.tif"/><Relationship Id="Love" Type="http://schemas.openxmlformats.org/officeDocument/2006/relationships/image" Target="images/Love.png"/></Relationships>
</file>

<file path=customUI/customUI.xml><?xml version="1.0" encoding="utf-8"?>
<customUI xmlns:xsi="http://www.w3.org/2001/XMLSchema-instance" xmlns="http://schemas.microsoft.com/office/2006/01/customui">
  <ribbon>
    <tabs>
      <tab idMso="TabHome">
        <!-- Hides Paragraph, Font and Styles Groups -->
        <group idMso="GroupParagraph" visible="false"/>
        <group idMso="GroupFont" visible="false"/>
        <group idMso="GroupStyles" visible="false"/>
        <!-- Customizes tools available for Fonts Group -->
        <group id="Fonts" label="Fonts">
          <toggleButton idMso="Bold"/>
          <toggleButton idMso="Italic"/>
          <gallery idMso="TextHighlightColorPicker"/>
        </group>
        <group label="All Styles" id="Styles1">
          <comboBox idMso="StyleGalleryClassic"/>
          <button idMso="StylesPane" size="normal"/>
          <button id="ShowStyleArea" label="Show Style Area" screentip="Switches to Draft view to display names of applied styles in right margin." size="normal" onAction="StyleArea" imageMso="PropertySheet"/>
        </group>
        <!--Display Style Area 
                <group id="StyleArea" label="StyleArea">
                   </group>
                -->
        <!--  Insert Comment or Query -->
        <group id="SDMacros" label="Wiley Macros">
          <button imageMso="D" id="Directive" label="Apply Directive" screentip="Use to insert a Directive paragraph to communicate special instructions within the manuscript. These will be removed at layout." size="normal" onAction="Insert_Directive_Paragraph" keytip="DI"/>
          <menu imageMso="Q" id="Queries" label="Insert Query" itemSize="normal" keytip="QY">
            <button imageMso="Q" id="QueryInline" label="Insert Inline Query" screentip="Use to insert a Query  into a line of text. Best used with Track Changes on." onAction="Insert_Query_into_Text" keytip="QI"/>
            <button imageMso="Q" id="QueryPara" label="Insert Query Paragraph" screentip="Use to insert a Query  as a separate paragraph." onAction="Insert_Query_Paragraph" keytip="QP"/>
          </menu>
          <!-- Wiley Macros   -->
          <menu id="Tools" label="More Tools . . ." screentip="Macros that may be useful for working with your manuscript." itemSize="normal">
            <!-- Title Case -->
            <button id="StyCkS" imageMso="StylesStyleInspector" label="Validate Styles [File]" screentip="Confirms that all styles in the document are valid WileySD; if not, user can select correct style." onAction="RunValidateStylesSingle"/>
            <button id="StyCkB" imageMso="StylesStyleInspector" label="Validate Styles [Batch]" screentip="Confirms that all styles in the a group of files are valid WileySD; if not, user can select correct style." onAction="RunValidateStylesBatch"/>
            <button id="TitleCase2" imageMso="FormControlLabel" label="Title Case Current Selection" screentip="Changes selected text to title case, with proper case for articles and prepositions." onAction="RealTitleCase"/>
            <button id="Artlog" imageMso="PhotoAlbumInsert" label="Art Log [Single File]" screentip="Creates an art inventory log for this file." onAction="ArtLog"/>
            <button id="ArtLogBatch" imageMso="PhotoAlbumEdit" label="Batch Art Log [Word Format]" screentip="Creates an art inventory log, in Word format, for all files in this folder." onAction="RunArtLogBatch"/>
            <button id="ArtLogBatchXL" imageMso="PhotoAlbumEdit" label="Batch Art Log [Excel Format]" screentip="Creates an art inventory log, in Excel format, for all files in this folder." onAction="BatchArtRoutineXL"/>
            <button id="KeyTermsList" imageMso="FieldsUpdate" label="KeyTermsList" screentip="Creates key terms list for this document." onAction="KeyTermsList"/>
            <button id="TableOfContentsSD" label="Create Table of Contents [File]" onAction="RunTOCFile" screentip="Creates an Table of Contents for this file." imageMso="TableOfContentsDialog"/>
            <button id="TableOfContentsSDB" label="Create Table of Contents [Batch]" onAction="RunTOCBatch" screentip="Creates an Table of Contents for multiple files that you select." imageMso="TableOfContentsDialog"/>
            <button id="UnlinkAllFields" label="Convert Fields to Plain Text" onAction="UnlinkAllFields" screentip="Removes all field links from the document." imageMso="FieldsUpdate"/>
            <button id="EdHeaders" label="Insert Header" onAction="EdHeaders" screentip="Inserts an ISBN-specific header." imageMso="HeaderFooterInsert"/>
            <button id="CPNS" label="Insert Consecutive Page Numbers" onAction="RunConsPg" screentip="Renumbers selected documents with consecutive page numbers." imageMso="HeaderFooterInsert"/>
            <button id="AWS" onAction="CalloutChecks" label="Check Callouts" imageMso="OmsSlideInsert" screentip="Checks for art/table callouts in text against art/table placement slugs."/>
            <button id="VersionInfo" label="Version" screentip="Displays WileySD version information." onAction="Version"/>
          </menu>
        </group>
        <group id="Basics" label="Wiley Basics">
          <button id="ParaA" label="Para" size="normal" onAction="Para" keytip="PA"/>
          <button id="ChapterTitleA" label="ChapterTitle" onAction="ChapterTitle" size="normal" keytip="CT"/>
          <button id="ConvertTableA" label="Convert Text to Table" onAction="FormatTable" size="normal" keytip="TB"/>
          <button id="TableCaptionA" label="TableCaption" onAction="TableCaption" size="normal" keytip="TC"/>
          <button id="TableHeadA" label="TableHead" onAction="TableHead" size="normal" keytip="TH"/>
          <button id="TableEntryA" label="TableEntry" onAction="TableEntry" size="normal" keytip="TE"/>
          <button id="InsertTableA" label="Insert Table" screentip="Provides a form to set up a table for auto-insertion." onAction="InsertTable" imageMso="TableDrawTable" size="normal" keytip="IT"/>
          <button label="Insert Figure Slug" onAction="Figure_Slug" screentip="Inserts basic format for a Slug to indicate placement and caption of a figure." id="FigureSlugInsertA" imageMso="GoTo" size="normal" keytip="IS"/>
          <button id="SlugStyle" label="Apply Slug Style" onAction="Slug" size="normal" screentip="Applies Slug style for a figure caption." keytip="SS"/>
          <button id="StartFeature1" screentip="Start a feature section by selecting a feature type." label="Start a Feature" size="large" onAction="runFeature" imageMso="F" keytip="FT"/>
          <button id="H1A" label="H1" onAction="H1" size="normal" keytip="H1"/>
          <button id="H2a" label="H2" onAction="H2" size="normal" keytip="H2"/>
          <button id="H3a" label="H3" onAction="H3" size="normal" keytip="H3"/>
          <button id="ListBulletedA" label="Bullet List" onAction="ListBulleted" size="normal" keytip="BL"/>
          <button id="ListNumberedA" label="Numbered List" onAction="ListNumbered" size="normal" keytip="NL"/>
          <button id="ListUnmarkedA" label="Unmarked List" onAction="ListUnmarked" size="normal" keytip="UL"/>
        </group>
        <!-- Version Info 
                <group id="Version" label="WileySD">
                    </group>-->
      </tab>
      <tab idMso="TabPageLayoutWord" visible="false"/>
      <tab idMso="TabMailings" visible="false"/>
      <tab idMso="TabReviewWord">
        <group id="HappyFaces" label="Accept/Reject Revisions" insertBeforeMso="GroupProofing">
          <button id="AcceptRev" label="Accept" screentip="Accepts highlighted text, or entire current para if nothing is selected, then moves to next para." size="large" onAction="Accept_Changes" image="Love" keytip="RR"/>
          <button id="RejectRev" label="Reject" screentip="Rejects highlighted text, or entire current para if nothing is selected, then moves to next para." size="large" onAction="Reject_Changes" image="Sad_cry" keytip="AA"/>
        </group>
      </tab>
      <!-- Commenting and Author Queries Group -->
      <tab id="SDUnits" label="SD Units" keytip="U">
        <!-- Unit openers -->
        <group id="Parts" label="Parts and Sections">
          <button id="PartTitle" label="PartTitle" screentip="Applies PartTitle style to text." size="normal" onAction="PartTitle"/>
          <button id="PartIntroductionPara" label="PartIntroductionPara" screentip="Use for an introductory paragraph in a part section." size="normal" onAction="PartIntroductionPara"/>
          <button id="PartFeaturingList" label="PartFeaturingList" screentip="Use for a contents list on a part page." size="normal" onAction="PartFeaturingList"/>
          <button id="SectionTitle" label="SectionTitle" screentip="Applies Section Title  style to text." size="normal" onAction="SectionTitle"/>
        </group>
        <group id="Chapter" label="Chapters">
          <button id="ChapterTitle" label="ChapterTitle" screentip="Applies ChapterTitle style to text." size="normal" onAction="ChapterTitle"/>
          <button id="ChapterSubtitle" label="ChapterSubtitle" screentip="Applies chapter subtitle style to text." size="normal" onAction="ChapterSubtitle"/>
          <button id="ChapterAuthor" label="ChapterAuthor" screentip="Applies chapter author style to text." size="normal" onAction="ChapterAuthor"/>
          <button id="ChapterAuthorAffiliation" label="ChapterAuthorAffiliation" screentip="Professional affiliation of the chapter author." size="normal" onAction="ChapterAuthorAffiliation"/>
          <button id="ChapterIntroductionHead" label="ChapterIntroductionHead" screentip="Heading for chapter introductory paragraphs." size="normal" onAction="ChapterIntroductionHead"/>
          <button id="ChapterIntroductionPara" label="ChapterIntroductionPara" screentip="Chapter introductory paragraphs, before the start of main text." size="normal" onAction="ChapterIntroductionPara"/>
          <button id="ChapterFeaturingList" label="ChapterFeaturingList" screentip="First level of a chapter-level contents list." size="normal" onAction="ChapterFeaturingList"/>
          <button id="ChapterFeaturingListSub" label="ChapterFeaturingListSub" screentip="Second level of a chapter-level contents list." size="normal" onAction="ChapterFeaturingListSub"/>
          <button id="ChapterFeaturingListSub2" label="ChapterFeaturingListSub2" screentip="Third level of a chapter-level contents list." size="normal" onAction="ChapterFeaturingListSub2"/>
          <button id="ChapterCredit" label="ChapterCredit" screentip="Usually a footnote on the chapter opener." size="normal" onAction="ChapterCredit"/>
        </group>
        <group id="Epigraphs" label="Epigraphs">
          <button id="Epigraph" label="Epigraph" screentip="A quotation that begins a chapter or a section." size="normal" onAction="Epigraph"/>
          <button id="EpigraphSource" label="EpigraphSource" screentip="Source - author, text, etc. - of an opening quotation." size="normal" onAction="EpigraphSource"/>
        </group>
        <group id="Frontmatter" label="Frontmatter">
          <button id="BookTitle" screentip="Title of book (for title page)" label="BookTitle" size="normal" onAction="BookTitle"/>
          <button id="BookSubtitle" screentip="Subtitle of book (for title page)" label="BookSubtitle" size="normal" onAction="BookSubtitle"/>
          <button id="BookAuthor" screentip="Author of book (for title page)" label="BookAuthor" size="normal" onAction="BookAuthor"/>
          <button id="BookEdition" screentip="Edition of book (for title page)" label="BookEdition" size="normal" onAction="BookEdition"/>
          <button id="CopyrightA" screentip="Copyright page." label="Copyright" size="normal" onAction="CopyrightStyle"/>
          <button id="Dedication" screentip="Dedication line or paragraph" label="Dedication" size="normal" onAction="Dedication"/>
          <button id="IntroductionTitle" screentip="Introduction title" label="IntroductionTitle" size="normal" onAction="IntroductionTitle"/>
          <button id="PrefaceTitle" screentip="Preface title" label="PrefaceTitle" size="normal" onAction="PrefaceTitle"/>
          <button id="SignatureLine" screentip="A signature and perhaps place and date, such as at the end of a letter or preface, often right-aligned." label="SignatureLine" size="normal" onAction="SignatureLine"/>
          <button id="MatterTitle1" screentip="Title for any of the front or back matter component titles that do not already have specific names." label="MatterTitle" size="normal" onAction="MatterTitle"/>
        </group>
        <group id="TOCStyles" label="Table of Contents">
          <button id="TOCTitle" screentip="Table of Contents title" label="TOCTitle" size="normal" onAction="TOCTitle"/>
          <button id="ContentsAbstract" screentip="Brief description of the contents of a chapter or article for the contents page." label="ContentsAbstract" size="normal" onAction="ContentsAbstract"/>
          <button id="ContentsPartTitle" screentip="TOC part title" label="ContentsPartTitle" size="normal" onAction="ContentsPartTitle"/>
          <button id="ContentsChapterTitle" screentip="TOC chapter title" label="ContentsChapterTitle" size="normal" onAction="ContentsChapterTitle"/>
          <button id="ContentsH1" screentip="TOC first level heading" label="ContentsH1" size="normal" onAction="ContentsH1"/>
          <button id="ContentsH2" screentip="TOC second level heading" label="ContentsH2" size="normal" onAction="ContentsH2"/>
          <button id="ContentsH3" screentip="TOC  third level heading" label="ContentsH3" size="normal" onAction="ContentsH3"/>
        </group>
        <!--  Back Matter -->
        <group id="BackMatter" label="Backmatter">
          <button id="EndnoteTitle" screentip="Endnote title (can also be used as title for Endnote at end of a chapter)" label="EndnoteTitle" size="normal" onAction="EndnoteTitle"/>
          <button id="EndnoteEntry2" screentip="An endnote item." label="EndnoteEntry" size="normal" onAction="EndnoteEntry"/>
          <button id="ReferenceTitle" screentip="Reference  title (can also be used as title for Reference section at end of a chapter)" label="ReferenceTitle" size="normal" onAction="ReferenceTitle"/>
          <button id="Reference2" screentip="A bibliographic reference item." label="Reference" size="normal" onAction="Reference"/>
          <button id="ReferenceAnnotation" screentip="Descriptive annotation to a bibliographic reference." label="ReferenceAnnotation" size="normal" onAction="ReferenceAnnotation"/>
          <button id="AppendixTitle" screentip="Appendix title" label="AppendixTitle" size="normal" onAction="AppendixTitle"/>
          <button id="BibliographyTitle" screentip="Bibliography title" label="BibliographyTitle" size="normal" onAction="BibliographyTitle"/>
          <button id="BibliographyEntry2" screentip="A bibliography item." label="BibliographyEntry" size="normal" onAction="BibliographyEntry"/>
          <button id="MatterTitle2" screentip="Title for any of the front or back matter component titles that do not already have specific names." label="MatterTitle" size="normal" onAction="MatterTitle"/>
        </group>
        <!-- Glossary -->
        <group id="Glossary" label="Glossary">
          <button id="GlossaryTitle" screentip="Title of Glossary file, usually contains the text Glossary" label="GlossaryTitle" size="normal" onAction="GlossaryTitle"/>
          <button id="GlossaryDefinition" screentip="Definitions within a glossary." label="GlossaryDefinition" size="normal" onAction="GlossaryDefinition"/>
          <button id="GlossaryLetter" screentip="Letter within a glossary." label="GlossaryLetter" size="normal" onAction="GlossaryLetter"/>
          <button id="GlossaryTerm" screentip="Terms within a glossary." label="GlossaryTerm" size="normal" onAction="GlossaryTerm"/>
        </group>
        <!-- Index -->
        <group id="Index" label="Index">
          <button id="IndexTitle" screentip="Title of Index file, usually contains the text Index" label="IndexTitle" size="normal" onAction="IndexTitle"/>
          <button id="IndexLetter" screentip="Letter heading within an index" label="IndexLetter" size="normal" onAction="IndexLetter"/>
          <button id="IndexNote" screentip="Note to readers" label="IndexNote" size="normal" onAction="IndexNote"/>
          <button id="Index1" screentip="Main-level index entries" label="Index1" size="normal" onAction="Index1"/>
          <button id="Index2" screentip="Second-level index entries" label="Index2" size="normal" onAction="Index2"/>
          <button id="Index3" screentip="Third-level index entries" label="Index3" size="normal" onAction="Index3"/>
        </group>
        <!-- Metadata -->
        <group id="Metadata" label="Meta Data">
          <button id="DOI" screentip="The digital object identifier (DOI) of the current article (mainly used in journals)." label="DOI" size="normal" onAction="DOI"/>
          <button id="AuthorBio" screentip="A biographical paragraph about the author." label="AuthorBio" size="normal" onAction="AuthorBio"/>
          <button id="AbstractHead" screentip="A heading within an abstract section." label="AbstractHead" size="normal" onAction="AbstractHead"/>
          <button id="AbstractPara" screentip="An abstract section summarizing the content of the chapter or article." label="AbstractPara" size="normal" onAction="AbstractPara"/>
          <button id="KeywordsPara" screentip="A list of keywords describing the content of the chapter or article." label="KeywordsPara" size="normal" onAction="KeywordsPara"/>
          <button id="BookReviewItem" screentip="The bibliographic information for a book being reviewed (mainly used in journals)." label="BookReviewItem" size="normal" onAction="BookReviewItem"/>
          <button id="BookReviewAuthor" screentip="The author of a book review (mainly used in journals)." label="BookReviewAuthor" size="normal" onAction="BookReviewAuthor"/>
        </group>
      </tab>
      <!-- Body Text Styles -->
      <tab id="SDBody" label="SD Body" keytip="B">
        <!-- Paragraph styles -->
        <group id="Paragraphs" label="Paragraphs">
          <button id="Para" label="Para" screentip="A regular body text paragraph." size="large" onAction="Para" imageMso="TextDirectionContext"/>
          <button id="ParaContinued" label="ParaContinued" screentip="A paragraph that continues from before a list, graphic, etc." size="normal" onAction="ParaContinued"/>
          <button id="ParaBulleted" label="ParaBulleted" screentip="A regular paragraph that uses a bullet." size="normal" onAction="ParaBulleted"/>
          <button id="ParaNumbered" label="ParaNumbered" screentip="A regular paragraph that uses a number." size="normal" onAction="ParaNumbered"/>
          <button id="CrossRefPara" label="CrossRefPara" screentip="A paragraph that indicates a cross-reference to another section in the book." size="normal" onAction="CrossRefPara"/>
        </group>
        <!-- Heading styles -->
        <group id="Headings" label="Headings">
          <button id="TextBreak" label="TextBreak" screentip="Indicator for a break between sections that uses white space or an ornament in layout." size="large" onAction="Text_Break" imageMso="SmartArtChangeColorsGallery"/>
          <button id="H1" label="H1" screentip="Applies first-level heading style to text." size="normal" onAction="H1"/>
          <button id="H2" label="H2" screentip="Applies second-level heading style to text." size="normal" onAction="H2"/>
          <button id="H3" label="H3" screentip="Applies third-level heading style to text." size="normal" onAction="H3"/>
          <button id="H4" label="H4" screentip="Applies fourth-level heading style to text." size="normal" onAction="H4"/>
          <button id="H5" label="H5" screentip="Applies fifth-level heading style to text." size="normal" onAction="H5"/>
          <button id="H6" label="H6" screentip="Applies sixth-level heading style to text." size="normal" onAction="H6"/>
        </group>
        <!--  Character Styles -->
        <group id="CharacterStyle" label="Character Styles">
          <toggleButton idMso="StylesStyleInspector" label="Style Inspector" description="Indicates paragraph and character styles applied to the selection."/>
          <button idMso="ClearFormatting" description="Clear Formatting" label="Clear Formatting"/>
          <button id="KeyTerm1" screentip="Terms the first time that they are defined in text. Generally appears in print in italic. Used in some designs to generate lists of key terms for the chapter summary section." label="KeyTerm" size="normal" onAction="KeyTerm"/>
          <button id="Variable1" screentip="Placeholder for value that depends on the reader's system setup. Generally appears in print in italic." label="Variable" size="normal" onAction="Variable"/>
          <button id="Superscript1" screentip="Superscripts" label="Superscript" size="normal" onAction="Superscript"/>
          <button id="Subscript1" screentip="Subscripts" label="Subscript" size="normal" onAction="Subscript"/>
          <button id="CrossRefTerm" screentip="Word or words to be tagged as cross-references to another section in the book." label="CrossRefTerm" size="normal" onAction="CrossRefTerm"/>
          <button id="GenusSpecies" label="GenusSpecies" size="normal" onAction="GenusSpecies"/>
          <button id="InlineURLA" label="InlineURL" size="normal" onAction="InlineURL"/>
          <button id="InlineEmail" label="InlineEmail" size="normal" onAction="InlineEmail"/>
          <button id="Callout1" screentip="Style for an in-text callout for a figure, table, or feature." label="Callout" size="normal" onAction="Callout"/>
        </group>
        <!-- Extract Styles -->
        <group id="Extracts" label="Extracts">
          <button id="ExtractHelp" screentip="Instructions for tagging extracts." label="ExtractHelp" size="large" onAction="ExtractHelp" imageMso="HighImportance"/>
          <button id="ExtractPara" screentip="Paragraph(s) extracted from another source." label="ExtractPara" size="normal" onAction="ExtractPara"/>
          <button id="ExtractAttribution" screentip="An attribution such as author or source that may follow an extract." label="ExtractAttribution" size="normal" onAction="ExtractAttribution"/>
          <button id="ExtractListBulleted" screentip="Bulleted list in an extract." label="ExtractListBulleted" size="normal" onAction="ExtractListBulleted"/>
          <button id="ExtractListNumbered" screentip="Numbered list in an extract." label="ExtractListNumbered" size="normal" onAction="ExtractListNumbered"/>
          <button id="QuotePara" screentip="Quoted material, such as pull quotes." label="QuotePara" size="normal" onAction="QuotePara"/>
          <button id="QuoteSource" screentip="The source (author, text) of a quote." label="QuoteSource" size="normal" onAction="QuoteSource"/>
          <button id="PoetryTitle" screentip="The title of a poem." label="PoetryTitle" size="normal" onAction="PoetryTitle"/>
          <button id="PoetryPara" screentip="The text of a poem." label="PoetryPara" size="normal" onAction="PoetryPara"/>
          <button id="PoetrySource" screentip="The source of a poem." label="PoetrySource" size="normal" onAction="PoetrySource"/>
        </group>
        <!-- Special styles -->
        <group id="Special" label="Special">
          <button id="FootnoteEntry" label="FootnoteEntry" screentip="A note that will appear at the bottom of a page." size="normal" onAction="FootnoteEntry"/>
          <button id="Dialog" label="Dialog" screentip="Paragraphs used for a dialog among multiple speakers." size="normal" onAction="Dialog"/>
          <button id="URLPara" label="URLPara" screentip="Standalone paragraph that is only a URL." size="normal" onAction="URLPara"/>
          <button id="FloatingHead" label="FloatingHead" screentip="A heading that is displayed the same throughout a book, regardless of hierarchy." size="normal" onAction="FloatingHead"/>
          <button id="SupplementInstruction" label="SupplementInstruction" screentip="Reader instruction lines for supplements." size="normal" onAction="SupplementInstruction"/>
        </group>
        <group id="Other" label="Other">
          <!-- End of Chapter Styles -->
          <menu id="eoc" label="End of Chapter Headings" itemSize="normal" supertip="Heading styles for end-of-chapter elements.">
            <button id="BibliographyHead" label="BibliographyHead" screentip="Heading for a bibliography section at the end of a chapter." onAction="BibliographyHead"/>
            <button id="BibliographyEntry" label="BibliographyEntry" screentip="A bibliography entry at the end of a chapter." onAction="BibliographyEntry"/>
            <button id="DiscussionHead" label="DiscussionHead" screentip="Heading for a discussion section at the end of a chapter." onAction="DiscussionHead"/>
            <button id="EndnotesHead" label="EndnotesHead" screentip="Heading for an endnotes section at the end of a chapter." onAction="EndnotesHead"/>
            <button id="EndnoteEntry" label="EndnoteEntry" screentip="Endnote entry at the end of a chapter." onAction="EndnoteEntry"/>
            <button id="ExercisesHead" label="ExercisesHead" screentip="Heading for an exercises section at the end of a chapter." onAction="ExercisesHead"/>
            <button id="FurtherReadingHead" label="FurtherReadingHead" screentip="Heading for a further reading section at the end of a chapter." onAction="FurtherReadingHead"/>
            <button id="KeyConceptsHead" label="KeyConceptsHead" screentip="Heading for a key concepts section at the end of a chapter." onAction="KeyConceptsHead"/>
            <button id="KeyTermsHead" label="KeyTermsHead" screentip="Heading for a key terms section at the end of a chapter." onAction="KeyTermsHead"/>
            <button id="ProblemsHead" label="ProblemsHead" screentip="Heading for a problems section at the end of a chapter." onAction="ProblemsHead"/>
            <button id="ReviewHead" label="ReviewHead" screentip="Heading for a review section at the end of a chapter." onAction="ReviewHead"/>
            <button id="SummaryHead" label="SummaryHead" screentip="Heading for a summary section at the end of a chapter." onAction="SummaryHead"/>
            <button id="ReferencesHead" label="ReferencesHead" screentip="Heading for a references section at the end of a chapter." onAction="ReferencesHead"/>
            <button id="Reference" label="Reference" screentip="Reference entry at the end of a chapter." onAction="Reference"/>
            <button id="QuestionsHead" label="QuestionsHead" screentip="Heading for a questions section at the end of a chapter." onAction="QuestionsHead"/>
            <button id="AnswersHead" label="AnswersHead" screentip="Heading for an answers section at the end of a chapter." onAction="AnswersHead"/>
          </menu>
          <!-- Objectives -->
          <menu id="Objectives" label="Objectives" itemSize="normal">
            <button id="ChapterObjectiveTitle" screentip="General Usage: Title of Chapter Objectives for the beginning of chapter. For Sybex: Use for the text Company Name's Exam Objectives Covered in This Chapter." label="ChapterObjectiveTitle" onAction="ChapterObjectiveTitle"/>
            <button id="ChapterObjective" screentip="Objectives listed at the beginning of the chapter" label="ChapterObjective" onAction="ChapterObjective"/>
            <button id="ChapterSubobjective" screentip="Subobjectives listed at the beginning of the chapter" label="ChapterSubobjective" onAction="ChapterSubobjective"/>
            <button id="ObjectiveTitle" screentip="General Usage: Title of objectives listed within chapter at point of discussion. For Sybex: Use for the text Microsoft Exam Objective" label="ObjectiveTitle" onAction="ObjectiveTitle"/>
            <button id="Objective" screentip="Main objectives listed within chapter at point of discussion" label="Objective" onAction="Objective"/>
            <button id="Subobjective" screentip="Subobjectives listed within chapter at the point of discussion" label="Subobjective" onAction="Subobjective"/>
          </menu>
          <!-- Questions and Answers -->
          <menu id="QA" label="Questions and Answers" itemSize="normal">
            <button id="Question" screentip="Questions must be preceded by numbering 1.tab" label="Question" onAction="Question"/>
            <button id="Option" screentip="Option in multiple choice questions; must be preceded by alpha numbering A.tab" label="Option" onAction="OptionStyle"/>
            <button id="Answer" screentip="Answer; must be preceded by text Answer." label="Answer" onAction="Answer"/>
            <button id="Explanation" screentip="Explanation; required after Answer" label="Explanation" onAction="Explanation"/>
            <button id="ShortBlank" screentip="Inserts a short blank line." label="Short blank (insert)" onAction="ShortBlank" imageMso="GoTo"/>
            <button id="LongBlank" screentip="Inserts a long blank line." label="Long blank (insert)" onAction="LongBlank" imageMso="GoTo"/>
          </menu>
          <!-- Sybex Certification Inserts -->
          <menu id="MSExam" label="Sybex Certification" itemSize="normal">
            <button id="AnswerInsert" screentip="Inserts a prestyled Answer section." label="Answer (insert)" onAction="Answer_Insert" imageMso="GoTo"/>
            <button id="QuestionDataInsert" screentip="Inserts Chapter and Objective." label="Chapter/Objective Number Insert" onAction="QuestionDataInsert" imageMso="GoTo"/>
            <button id="ChapterNumberInsert" screentip="Inserts Chapter Number." label="Chapter Number Insert" onAction="ChapterNumberInsert" imageMso="GoTo"/>
            <button id="QuestionData" screentip="Tracks each question's chapter and objective" label="QuestionData" onAction="QuestionData"/>
          </menu>
          <!--  Addresses  -->
          <menu id="Addresses" label="Addresses" itemSize="normal">
            <button id="AddressName" screentip="Name of company or vendor" label="AddressName" onAction="AddressName"/>
            <button id="Address" screentip="Address of company or vendor" label="Address" onAction="Address"/>
            <button id="AddressDescription" screentip="Description of company or vendor" label="AddressDescription" onAction="AddressDescription"/>
          </menu>
          <!-- Custom Styles  -->
          <menu itemSize="normal" id="Custom" label="Custom Styles">
            <button id="CustomChapterOpener" screentip="Custom text on a Chapter Opener." label="CustomChapterOpener" onAction="CustomChapterOpener"/>
            <button id="CustomHead" screentip="Custom heading. Not part of the H1, H2, etc. hierarchy." label="CustomHead" onAction="CustomHead"/>
            <button id="CustomList" screentip="Custom list. Can be bulleted, tab-delimited, etc." label="CustomList" onAction="CustomList"/>
            <button id="CustomStyle1" screentip="Can be used for any style used throughout a book that is not defined in the template. You must establish usage with your editor first." label="CustomStyle1" onAction="CustomStyle1"/>
            <button id="CustomStyle2" screentip="Can be used for any style used throughout a book that is not defined in the template. You must establish usage with your editor first." label="CustomStyle2" onAction="CustomStyle2"/>
            <button id="CustomCharStyle" screentip="Can be used for any character style used throughout a book that is not defined in the template. You must establish usage with your editor first." label="CustomCharStyle" onAction="CustomCharStyle"/>
          </menu>
        </group>
      </tab>
      <!-- List Styles -->
      <tab id="SDLists" label="SD Lists" keytip="P">
        <!-- General styles -->
        <group id="GeneralList" label="Heading">
          <button id="ListHead" screentip="A heading for a bullet, single-column, or numbered list." label="ListHead" size="large" onAction="ListHead" imageMso="PivotTableLayoutShowInOutlineForm"/>
        </group>
        <!-- Bulleted styles -->
        <group id="BulletedList" label="Bulleted">
          <button id="ListBulleted" screentip="Use to list several options or alternative ways of performing a task." label="ListBulleted" size="normal" onAction="ListBulleted"/>
          <button id="ListBulletedSub" screentip="Second-level bulleted list." label="ListBulletedSub" size="normal" onAction="ListBulletedSub"/>
          <button id="ListBulletedSub2" screentip="Third level of a  bulleted list." label="ListBulletedSub2" size="normal" onAction="ListBulletedSub2"/>
        </group>
        <!-- Numbered styles -->
        <group id="NumberedList" label="Numbered or Outline">
          <button id="ListNumbered" screentip="Generally used for steps describing how to perform a procedure." label="ListNumbered" size="normal" onAction="ListNumbered"/>
          <button id="ListNumberedSub" screentip="Second-level numbered list; generally used for substeps within a numbered list." label="ListNumberedSub" size="normal" onAction="ListNumberedSub"/>
          <button id="ListNumberedSub2" screentip="Third-level numbered list." label="ListNumberedSub2" size="normal" onAction="ListNumberedSub2"/>
          <button id="ListNumberedSub3" screentip="Fourth-level numbered list." label="ListNumberedSub3" size="normal" onAction="ListNumberedSub3"/>
        </group>
        <!-- Unmarked styles -->
        <group id="UnmarkedList" label="Unmarked">
          <button id="ListUnmarked" screentip="Single-column list that is not bulleted or numbered." label="ListUnmarked" size="normal" onAction="ListUnmarked"/>
          <button id="ListUnmarkedSub" screentip="Second level unmarked list." label="ListUnmarkedSub" size="normal" onAction="ListUnmarkedSub"/>
          <button id="ListUnmarkedSub2" screentip="Third level unmarked list." label="ListUnmarkedSub2" size="normal" onAction="ListUnmarkedSub2"/>
        </group>
        <!-- ListPara styles -->
        <group id="ListParaStyles" label="Paras in Lists">
          <button id="ListPara" screentip="Continuation paragraph in a numbered, bulleted, or single-column list" label="ListPara" size="normal" onAction="ListPara"/>
          <button id="ListParaSub" screentip="Continuation paragraph in second-level numbered, bulleted, or single-column list" label="ListParaSub" size="normal" onAction="ListParaSub"/>
          <button id="ListParaSub2" screentip="Continuation paragraph at third level." label="ListParaSub2" size="normal" onAction="ListParaSub2"/>
        </group>
        <!-- Tabular styles -->
        <group id="TabularLists" label="Multicolumn or Tabular">
          <button id="ApplyTabular" screentip="Converts selected tab-delimited text to a tabular list." label="Convert Text to Tabular" onAction="ApplyTabularLists" size="normal" imageMso="TableAutoFormat"/>
          <button id="TabularEntry" screentip="Multicolumn lists. Use multicolumn lists for simple lists of tabular data." label="TabularEntry" size="normal" onAction="TabularEntry"/>
          <button id="TabularEntrySub" screentip="Multicolumn nested list." label="TabularEntrySub" size="normal" onAction="TabularEntrySub"/>
          <button id="RemoveTable2" label="Remove Table Format" screentip="Converts a table to tab-delimited text." size="normal" onAction="RemoveTable" imageMso="TableEraser"/>
        </group>
        <!-- Non list styles -->
        <group id="NonList" label="Non List">
          <button id="ParaContinued2" screentip="A paragraph continued from a bullet or numbered item that should not be marked with a bullet or number." label="ParaContinued" size="normal" onAction="ParaContinued"/>
          <button id="ParaBulleted2" screentip="A paragraph-style list marked with a bullet. Note: Use ListBulleted for an indented bullet list." label="ParaBulleted" size="normal" onAction="ParaBulleted"/>
          <button id="ParaNumbered2" screentip="A paragraph-style list marked with a number. Note: Use ListNumbered for an indented numbered list." label="ParaNumbered" size="normal" onAction="ParaNumbered"/>
        </group>
        <!-- Checklist styles -->
        <group id="CheckList" label="Checklist">
          <button id="ListCheck" screentip="A list with ballot boxes." label="ListCheck" size="normal" onAction="ListCheck"/>
          <button id="ListCheckSub" screentip="Second-level ballot boxes." label="ListCheckSub" size="normal" onAction="ListCheckSub"/>
        </group>
        <!-- Run In List styles -->
        <group id="Runin" label="Runin">
          <button id="RunInHead" screentip="Use for lists with run-in heads when the head is a different or has special spacing requirements." label="RunInHead" size="normal" onAction="RunInHead"/>
          <button id="RunInPara" screentip="Regular text in a run-in line. Lines will be run-in during composition." label="RunInPara" size="normal" onAction="RunInPara"/>
          <button id="RunInHeadSub" screentip="Nested versions of RunInHead and RunInPara (see above)." label="RunInHeadSub" size="normal" onAction="RunInHeadSub"/>
          <button id="RunInParaSub" screentip="Regular text in a nested run-in line. Lines will be run-in during composition." label="RunInParaSub" size="normal" onAction="RunInParaSub"/>
        </group>
      </tab>
      <tab id="SDTables" label="SD  Figs+Tables" keytip="G">
        <!-- Figure Styles -->
        <group id="Figures" label="Figures">
          <button size="normal" label="Insert Figure Slug" onAction="Figure_Slug" screentip="Inserts basic format for a Slug to indicate placement and caption of a figure." id="FigureSlugInsert" imageMso="GoTo"/>
          <button size="normal" label="Insert Graphic Slug" onAction="Graphic_Slug" screentip="Inserts basic format for a Slug to indicate placement and caption of a graphic (unnumbered figure)." id="GraphicSlugInsert" imageMso="GoTo"/>
          <button size="normal" label="Insert Margin Icon Slug" onAction="IconMargin_Slug" screentip="Inserts basic format for a Slug to indicate placement and caption of a margin icon." id="MarginIconSlugInsert" imageMso="GoTo"/>
          <button id="Slug" screentip="Applies Slug style to a line of text that Indicates placement of figures, graphic, or IconMargins" label="Slug (style only)" size="normal" onAction="Slug"/>
          <button id="FigureSource" screentip="Source credit for a figure." label="FigureSource" size="normal" onAction="FigureSource"/>
          <button id="FigureLabel" screentip="Figure labels that will be incorporated into a screen capture." label="Figure Label" size="normal" onAction="FigureLabel"/>
        </group>
        <!-- Equation Styles -->
        <group id="Equations" label="Equations">
          <button id="Equation" screentip="Unnumbered equation." label="Equation" size="normal" onAction="Equation"/>
          <button id="EquationNumbered" screentip="Numbered equation" label="EquationNumbered" size="normal" onAction="EquationNumbered"/>
          <button id="ListWhere" screentip="A where list that follows an equation." label="Where List" size="normal" onAction="ListWhere"/>
        </group>
        <!-- Table Styles -->
        <group id="Tables" label="Tables">
          <button id="InsertTable" label="Insert Table" screentip="Provides a form to set up a table for auto-insertion." size="normal" onAction="InsertTable" imageMso="TableDrawTable"/>
          <button id="FormatTable" label="Convert Text to Table" screentip="Coverts tab-delimited text to a WileySD table." size="normal" onAction="FormatTable" imageMso="TableAutoFormat"/>
          <button id="RemoveTable" label="Remove Table Format" screentip="Converts a table to tab-delimited text." size="normal" onAction="RemoveTable" imageMso="TableEraser"/>
          <button id="TableCaption" screentip="Table caption" label="TableCaption" size="normal" onAction="TableCaption"/>
          <button id="TableEntry" screentip="Text within table cells." label="TableEntry" size="normal" onAction="TableEntry"/>
          <button id="TableHead" screentip="Heading row of a table." label="TableHead" size="normal" onAction="TableHead"/>
          <button id="TableFootnote" screentip="Note at the end of a table." label="TableFootnote" size="normal" onAction="TableFootnote"/>
          <button id="TableSource" screentip="Source of a reprinted table." label="TableSource" size="normal" onAction="TableSource"/>
        </group>
      </tab>
      <!--  Features -->
      <tab id="SDFeatures" label="SD Features" keytip="K">
        <!-- Feature Types -->
        <group label="Feature Types" id="BoxTypes">
          <button onAction="DisplayFeaturesInstructions" screentip="Instructions for using Feature styles" label="Instructions" id="FeatInstr" size="large" imageMso="HighImportance"/>
          <button id="StartFeature" screentip="Start a feature section by selecting a feature type." label="Start a Feature" size="large" onAction="runFeature" imageMso="F"/>
        </group>
        <!-- Feature Body Elements -->
        <group id="FeatureBody" label="Feature Body Elements">
          <button id="FeatureType" screentip="Title of a  feature section in the manuscript" label="FeatureType" size="normal" onAction="FeatureType"/>
          <button id="FeatureTitle" screentip="Title of a  feature section in the manuscript" label="FeatureTitle" size="normal" onAction="FeatureTitle"/>
          <button id="FeatureTitleSub" screentip="Subtitle of a  feature section in the manuscript" label="FeatureTitleSub" size="normal" onAction="FeatureTitleSub"/>
          <button id="FeaturePara" screentip="Regular Feature text." label="FeaturePara" size="normal" onAction="FeaturePara"/>
          <button id="FeatureParaContinued" screentip="For a continuing a paragraph that has been interrupted by another style, such as a list." label="FeatureParaContinued" size="normal" onAction="FeatureParaContinued"/>
          <button id="FeatureSource" screentip="A credit line for information contained in a Feature." label="FeatureSource" size="normal" onAction="FeatureSource"/>
          <button id="FeatureH1" screentip="First level heading within a feature." label="FeatureH1" size="normal" onAction="FeatureH1"/>
          <button id="FeatureH2" screentip="Second level heading within a feature." label="FeatureH2" size="normal" onAction="FeatureH2"/>
          <button id="FeatureH3" screentip="Third level heading within a feature." label="FeatureH3" size="normal" onAction="FeatureH3"/>
          <button id="FeatureH1alt" screentip="Alternate first level heading within a feature (for use only with specific products)." label="FeatureH1alt" size="normal" onAction="FeatureH1alt"/>
          <button id="FeatureH2alt" screentip="Alternate second level heading within a feature (for use only with specific products)." label="FeatureH2alt" size="normal" onAction="FeatureH2alt"/>
          <button id="FeatureH4" screentip="Fourth level heading within a feature." label="FeatureH4" size="normal" onAction="FeatureH4"/>
        </group>
        <group id="FeatureSpecial" label="Feature Special Elements">
          <button id="FeatureEquation" screentip="Equation within a feature." label="FeatureEquation" size="normal" onAction="FeatureEquation"/>
          <button id="FeatureExtract" screentip="Extract within a feature." label="FeatureExtract" size="normal" onAction="FeatureExtract"/>
          <button id="FeatureExtractSource" screentip="Credit  line for an extract within a feature." label="FeatureExtractSource" size="normal" onAction="FeatureExtractSource"/>
          <button id="FeatureSlug" screentip="A figure slug contained in a Feature." label="FeatureSlug" size="normal" onAction="FeatureSlug"/>
          <button id="FeatureFigureSource" screentip="A figure source contained in a Feature." label="FeatureFigureSource" size="normal" onAction="FeatureFigureSource"/>
          <button id="FeatureTableCaption" screentip="A table caption contained in a Feature. Use regular table styles for the actual table." label="FeatureTableCaption" size="normal" onAction="FeatureTableCaption"/>
          <button id="FeatureFootnote" screentip="A footnote contained in a Feature." label="FeatureFootnote" size="normal" onAction="FeatureFootnote"/>
          <button id="FeatureReference" screentip="A reference contained in a Feature." label="FeatureReference" size="normal" onAction="FeatureReference"/>
        </group>
        <!-- Feature Lists -->
        <group label="Feature Lists" id="FeatureList">
          <button id="FeatureListHead" screentip="Heading for a list within a feature." label="FeatureListHead" size="normal" onAction="FeatureListHead"/>
          <button id="FeatureListBulleted" screentip="Bulleted list in a feature" label="FeatureListBulleted" size="normal" onAction="FeatureListBulleted"/>
          <button id="FeatureListBulletedSub" screentip="Nested bulleted list in a feature." label="FeatureListBulletedSub" size="normal" onAction="FeatureListBulletedSub"/>
          <button id="FeatureListNumbered" screentip="Numbered lists in a feature." label="FeatureListNumbered" size="normal" onAction="FeatureListNumbered"/>
          <button id="FeatureListNumberedSub" screentip="Nested numbered list in a feature." label="FeatureListNumberedSub" size="normal" onAction="FeatureListNumberedSub"/>
          <button id="FeatureListCheck" screentip="Ballot Feature list in a feature." label="FeatureListCheck" size="normal" onAction="FeatureListCheck"/>
          <button id="FeatureListUnmarked" screentip="Single-column unmarked list in a feature." label="FeatureListUnmarked" size="normal" onAction="FeatureListUnmarked"/>
          <button id="FeatureListUnmarkedSub" screentip="Nested single-column lists within a feature." label="FeatureListUnmarkedSub" size="normal" onAction="FeatureListUnmarkedSub"/>
          <button id="FeatureListPara" screentip="For continuation paragraphs of numbered, bulleted, or single-column lists within a feature." label="FeatureListPara" size="normal" onAction="FeatureListPara"/>
          <button id="FeatureListParaSub" screentip="For nested continuation paragraphs of numbered, bulleted, or single-column lists in Features" label="FeatureListParaSub" size="normal" onAction="FeatureListParaSub"/>
          <button id="FeatureRunInHead" screentip="Used for lists of terms or options defined within the text; use FeatureRunInHead for bolded term or option, and use FeatureRunInPara for definition or explanation" label="FeatureRunInHead" size="normal" onAction="FeatureRunInHead"/>
          <button id="FeatureRunInPara" label="FeatureRunInPara" size="normal" onAction="FeatureRunInPara"/>
          <button id="FeatureRunInHeadSub" screentip="Used for nested lists of terms or options defined within another list; use FeatureRunInHeadSub for bolded term or option, and use FeatureRunInParaSub for definition or explanation" label="FeatureRunInHeadSub" size="normal" onAction="FeatureRunInHeadSub"/>
          <button id="FeatureRunInParaSub" label="FeatureRunInParaSub" size="normal" onAction="FeatureRunInParaSub"/>
        </group>
        <!-- Feature Code -->
        <group id="FeatureCode" label="Feature Code">
          <button id="FeatureCodeSnippet" screentip="Sample program lines in a Feature, separated from text into their own paragraphs" label="FeatureCodeSnippet" size="normal" onAction="FeatureCodeSnippet"/>
          <button id="FeatureCodeSnippetSub" screentip="Nested program lines in a Feature; used within a numbered or bulleted list" label="FeatureCodeSnippetSub" size="normal" onAction="FeatureCodeSnippetSub"/>
          <button id="FeatureCodeScreen" screentip="Highlighted lines of code within a code snippet." label="FeatureCodeScreen" size="normal" onAction="FeatureCodeScreen"/>
          <button id="FeatureCode80" screentip="Sample program lines in a Feature, separated from text into their own paragraphs" label="FeatureCode80" size="normal" onAction="FeatureCode80"/>
          <button id="FeatureCode80Sub" screentip="Nested program lines in a Feature; used within a numbered or bulleted list" label="FeatureCode80Sub" size="normal" onAction="FeatureCode80Sub"/>
          <button id="FeatureURLPara" screentip="URLs separated from main text in Feature into its own paragraph" label="FeatureURLPara" size="normal" onAction="FeatureURLPara"/>
          <button id="FeatureSubFeatureType" screentip="For Wrox series only: A note or tip within a Feature. Because of complications of embedding a feature within a feature, use of this style is discouraged." label="FeatureSubFeatureType" size="normal" onAction="FeatureSubFeatureType"/>
          <button id="FeatureSubFeaturePara" label="FeatureSubFeaturePara" size="normal" onAction="FeatureSubFeaturePara" screentip="For Wrox series only: A note or tip within a Feature. Because of complications of embedding a feature within a feature, use of this style is discouraged."/>
        </group>
        <!-- Feature Recipes -->
        <group id="FeatureRecipes" label="Feature Recipes">
          <button id="FeatureRecipeTitle" label="FeatureRecipeTitle" size="normal" onAction="FeatureRecipeTitle"/>
          <button id="FeatureRecipeYield" label="FeatureRecipeYield" size="normal" onAction="FeatureRecipeYield"/>
          <button id="FeatureRecipeIngredientList" label="FeatureRecipeIngredientList" size="normal" onAction="FeatureRecipeIngredientList"/>
          <button id="FeatureRecipeProcedure" label="FeatureRecipeProcedure" size="normal" onAction="FeatureRecipeProcedure"/>
        </group>
      </tab>
      <!-- Recipes -->
      <tab id="SDRecipes" label="SD Recipes" keytip="J">
        <group id="RegularRecipe" label="Basic">
          <button id="RecipeTitle" screentip="Title of a recipe." label="RecipeTitle" size="normal" onAction="RecipeTitle"/>
          <button id="RecipeTitleAlternative" screentip="Alternative title for a recipe." label="RecipeTitleAlternative" size="normal" onAction="RecipeTitleAlternative"/>
          <button id="RecipeSubRecipeTitle" screentip="Title for a subrecipe within a main recipe." label="RecipeSubRecipeTitle" size="normal" onAction="RecipeSubRecipeTitle"/>
          <button id="RecipeYield" screentip="Yield line in a recipe." label="RecipeYield" size="normal" onAction="RecipeYield"/>
          <button id="RecipeIntro" screentip="Introductory text in a recipe." label="RecipeIntro" size="normal" onAction="RecipeIntro"/>
          <button id="RecipeIngredientHead" screentip="Ingredient heading in a recipe." label="RecipeIngredientHead" size="normal" onAction="RecipeIngredientHead"/>
          <button id="RecipeIngredientList" screentip="Ingredient listing in a recipe." label="RecipeIngredientList" size="normal" onAction="RecipeIngredientList"/>
          <button id="RecipeProcedureHead" screentip="Heading for a  procedure section in a recipe." label="RecipeProcedureHead" size="normal" onAction="RecipeProcedureHead"/>
          <button id="RecipeProcedure" screentip="Preparation procedure or instructions for a recipe." label="RecipeProcedure" size="normal" onAction="RecipeProcedure"/>
          <button id="RecipeTime" screentip="Cooking time line for a recipe." label="RecipeTime" size="normal" onAction="RecipeTime"/>
          <button id="RecipeVariationH1" screentip="First-level heading for a variation section in a recipe." label="RecipeVariationH1" size="normal" onAction="RecipeVariationH1"/>
          <button id="RecipeVariationH2" screentip="Second-level heading for a variation section in a recipe." label="RecipeVariationH2" size="normal" onAction="RecipeVariationH2"/>
          <button id="RecipeVariationFlavor" screentip="Alternate flavor instructions in a recipe." label="RecipeVariationFlavor" size="normal" onAction="RecipeVariationFlavor"/>
          <button id="RecipeVariationPreparation" screentip="Alternate preparation instructions in a recipe." label="RecipeVariationPreparation" size="normal" onAction="RecipeVariationPreparation"/>
          <button id="RecipeNutritionInfo" screentip="Nutritional information for a recipe." label="RecipeNutritionInfo" size="normal" onAction="RecipeNutritionInfo"/>
          <button id="RecipeFootnote" screentip="Footnote in a recipe." label="RecipeFootnote" size="normal" onAction="RecipeFootnote"/>
        </group>
        <!-- Recipe Tables -->
        <group label="Recipe Table" id="RecipeTable">
          <button label="Insert Recipe Table" id="InsertRecipeTable" onAction="InsertRecipeTable" screentip="Setup and insert a recipe table for certain culinary titles." size="large" imageMso="CreateTable"/>
          <button id="RecipeTableHead" screentip="Heading column for a recipe table." label="RecipeTableHead" size="normal" onAction="RecipeTableHead"/>
          <button id="RecipeIngredientList2" screentip="Ingredient listing in a recipe." label="RecipeIngredientList" size="normal" onAction="RecipeIngredientList"/>
          <button id="RecipeProcedure2" screentip="Preparation procedure or instructions for a recipe." label="RecipeProcedure" size="normal" onAction="RecipeProcedure"/>
          <button id="RecipeUSMeasure" screentip="For use in recipe table that details US and metric measurements." label="RecipeUSMeasure" size="normal" onAction="RecipeUSMeasure"/>
          <button id="RecipeMetricMeasure" screentip="For use in recipe table that details US and metric measurements." label="RecipeMetricMeasure" size="normal" onAction="RecipeMetricMeasure"/>
          <button id="RecipePercentage" screentip="For use in recipe table that details ingredient percentage." label="RecipePercentage" size="normal" onAction="RecipePercentage"/>
        </group>
      </tab>
      <!--  and Program Listings -->
      <tab id="SDCode" label="SD Code" keytip="C">
        <group label="Snippets and Listings" id="CodeBody">
          <button id="CodeSnippet" screentip="Partial code listings or sample lines of code standing as separate paragraphs" label="CodeSnippet" size="normal" onAction="CodeSnippet"/>
          <button id="CodeScreen" screentip="Line(s) of code highlighted with a screen. For characters that are highlighted, use the character style CodeHighlight." label="CodeScreen" size="normal" onAction="CodeScreen"/>
          <button id="Code80" screentip="Line(s) of code set in a smaller font to accommodate longer lines." label="Code80" size="normal" onAction="Code80"/>
          <button id="CodeSnippetSub" screentip="Nested partial code listings or sample lines of code separated from text into own paragraphs. DO NOT use for indented code lines within a code snippet. You must use spaces for indented lines within a CodeSnippet." label="CodeSnippetSub" size="normal" onAction="CodeSnippetSub"/>
          <button id="CodeScreenSub" screentip="Highlighted line(s) of  code within a list. For characters that are highlighted, use the character style CodeHighlight. DO NOT use for indented code lines within a code snippet. You must use spaces for indented lines within a CodeSnippet." label="CodeScreenSub" size="normal" onAction="CodeScreenSub"/>
          <button id="Code80Sub" screentip="Nested line(s) of code set in a smaller font to accommodate longer lines." label="Code80Sub" size="normal" onAction="Code80Sub"/>
          <button id="CodeListing" screentip="Complete code/program listings, preceded by a CodeTitle." label="CodeListing" size="normal" onAction="CodeListing"/>
          <button id="CodeTitle" screentip="Required titles of complete code/program listings." label="CodeTitle" size="normal" onAction="CodeTitle"/>
          <button id="CodeHead" screentip="A subhead within a code listing." label="CodeHead" size="normal" onAction="CodeHead"/>
          <button id="URLPara2" screentip="URLs separated from text into their own paragraph" label="URLPara" size="normal" onAction="URLPara"/>
        </group>
        <!-- Code Character Styles -->
        <group id="CharacterCode" label="Character Styles">
          <toggleButton idMso="StylesStyleInspector"/>
          <button idMso="ClearFormatting" label="Clear Formatting"/>
          <button id="InlineURL" screentip="URL within a paragraph of text. Monospace font." label="InlineURL" size="normal" onAction="InlineURL"/>
          <button id="InlineCode" screentip="Program font for code or filenames within a paragraph. Monospace font." label="InlineCode" size="normal" onAction="InlineCode"/>
          <button id="InlineCodeVariable" screentip="Program font variable in a paragraph. Italic monospace font." label="InlineCodeVariable" size="normal" onAction="InlineCodeVariable"/>
          <button id="InlineCodeUserInput" screentip="Program font within a paragraph that the reader should type in. Bold monospace font." label="InlineCodeUserInput" size="normal" onAction="InlineCodeUserInput"/>
          <button id="InlineCodeUserInputVariable" screentip="Program font variable within a paragraph that the reader should type in and replace with their own entry, such as a filename. Bold/italic monospace font." label="InlineCodeUserInputVariable" size="normal" onAction="InlineCodeUserInputVariable"/>
          <button id="CodeHighlight" screentip="To point out a line of code to readers. Apply only to CodeSnippet and CodeListing paragraphs." label="CodeHighlight" size="normal" onAction="CodeHighlight"/>
          <button id="KeyTerm" screentip="Terms the first time that they are defined in text. Generally appears in print in italic. Used in some designs to generate lists of key terms for the chapter summary section." label="KeyTerm" size="normal" onAction="KeyTerm"/>
          <button id="Variable" screentip="Placeholder for value that depends on the reader's system setup. Generally appears in print in italic." label="Variable" size="normal" onAction="Variable"/>
          <button id="Superscript" screentip="Superscripts" label="Superscript" size="normal" onAction="Superscript"/>
          <button id="Subscript" screentip="Subscripts" label="Subscript" size="normal" onAction="Subscript"/>
          <button id="UserInput" screentip="Text the reader should type in. Generally bold in print." label="UserInput" size="normal" onAction="UserInput"/>
          <button id="UserInputVariable" screentip="Variable the reader should type in and replace with their own entry, such as a filename. Generally appears in print as bold/italic." label="UserInputVariable" size="normal" onAction="UserInputVariable"/>
          <button id="MenuArrow" screentip="Symbol used for options the reader chooses from a menu, such as File - Open." label="MenuArrow" size="normal" onAction="MenuArrowInsert"/>
          <button id="Callout2" screentip="Style for an in-text callout for a figure, table, or feature." label="Callout" size="normal" onAction="Callout"/>
          <menu id="codecolordrop" label="Color Styles" size="normal" supertip="Various colors used for code in 4-color titles.">
            <button id="CodeColorBlue" screentip="Applies the style CodeColorBlue" label="CodeColorBlue" onAction="CodeColorBlue"/>
            <button id="CodeColorBlue2" screentip="Applies the style CodeColorBlue2" label="CodeColorBlue2" onAction="CodeColorBlue2"/>
            <button id="CodeColorBlue3" screentip="Applies the style CodeColorBlue3" label="CodeColorBlue3" onAction="CodeColorBlue3"/>
            <button id="CodeColorBlueGreen" screentip="Applies the style CodeColorBlueGreen" label="CodeColorBlueGreen" onAction="CodeColorBlueGreen"/>
            <button id="CodeColorBrown" screentip="Applies the style CodeColorBrown" label="CodeColorBrown" onAction="CodeColorBrown"/>
            <button id="CodeColorDkBlue" screentip="Applies the style CodeColorDkBlue" label="CodeColorDkBlue" onAction="CodeColorDkBlue"/>
            <button id="CodeColorGreen" screentip="Applies the style CodeColorGreen" label="CodeColorGreen" onAction="CodeColorGreen"/>
            <button id="CodeColorGreen2" screentip="Applies the style CodeColorGreen2" label="CodeColorGreen2" onAction="CodeColorGreen2"/>
            <button id="CodeColorGrey30" screentip="Applies the style CodeColorGrey30" label="CodeColorGrey30" onAction="CodeColorGrey30"/>
            <button id="CodeColorGrey55" screentip="Applies the style CodeColorGrey55" label="CodeColorGrey55" onAction="CodeColorGrey55"/>
            <button id="CodeColorGrey80" screentip="Applies the style CodeColorGrey80" label="CodeColorGrey80" onAction="CodeColorGrey80"/>
            <button id="CodeColorHotPink" screentip="Applies the style CodeColorHotPink" label="CodeColorHotPink" onAction="CodeColorHotPink"/>
            <button id="CodeColorMagenta" screentip="Applies the style CodeColorMagenta" label="CodeColorMagenta" onAction="CodeColorMagenta"/>
            <button id="CodeColorOrange" screentip="Applies the style CodeColorOrange" label="CodeColorOrange" onAction="CodeColorOrange"/>
            <button id="CodeColorPeach" screentip="Applies the style CodeColorPeach" label="CodeColorPeach" onAction="CodeColorPeach"/>
            <button id="CodeColorPurple" screentip="Applies the style CodeColorPurple" label="CodeColorPurple" onAction="CodeColorPurple"/>
            <button id="CodeColorPurple2" screentip="Applies the style CodeColorPurple2" label="CodeColorPurple2" onAction="CodeColorPurple2"/>
            <button id="CodeColorRed" screentip="Applies the style CodeColorRed" label="CodeColorRed" onAction="CodeColorRed"/>
            <button id="CodeColorRed2" screentip="Applies the style CodeColorRed2" label="CodeColorRed2" onAction="CodeColorRed2"/>
            <button id="CodeColorRed3" screentip="Applies the style CodeColorRed3" label="CodeColorRed3" onAction="CodeColorRed3"/>
            <button id="CodeColorTealBlue" screentip="Applies the style CodeColorTealBlue" label="CodeColorTealBlue" onAction="CodeColorTealBlue"/>
            <button id="CodeColorWhite" screentip="Applies the style CodeColorWhite" label="CodeColorWhite" onAction="CodeColorWhite"/>
          </menu>
        </group>
        <group label="Color" id="CodeColor">
          <button id="ColorMacro" screentip="Determines color of highlighted text and replaces all text in that color with selected style." label="Convert Color" size="large" onAction="RunTagColor" imageMso="AppointmentColorDialog"/>
        </group>
      </tab>
      <!--  Symbols -->
      <tab id="SDSymbols" label="SD Symbols" keytip="Q">
        <!-- Instructions -->
        <group id="Instructions" label="Instructions">
          <button id="SymbolExplanation" onAction="SymbolExplanation" label="Instructions for Use" size="large" screentip="Instructions for use." imageMso="HighImportance"/>
        </group>
        <!-- Dashes -->
        <group id="Dashes" label="Dashes">
          <button id="EmDash" onAction="EmDash" label="Em Dash" size="normal"/>
          <button id="EnDash" onAction="EnDash" label="En Dash" size="normal"/>
          <button id="EmSpaceSymbol" onAction="EmSpaceSymbol" label="Em Space" size="normal"/>
          <button id="EnSpaceSymbol" onAction="EnSpaceSymbol" label="En Space" size="normal"/>
        </group>
        <group id="SymbolMenus" label="Other Symbols">
          <!-- Arrows -->
          <menu id="Arrows" label="Arrows" itemSize="normal">
            <button id="MenuArrowInsert" onAction="MenuArrowInsert" label="Insert Menu Arrow" imageMso="ShapeRightArrow"/>
            <button id="RightArrow" onAction="RightArrow" label="→" imageMso="RightArrow2"/>
            <button id="LeftArrow" onAction="LeftArrow" label="←" imageMso="LeftArrow2"/>
            <button id="UpArrow" onAction="UpArrow" label="↑" imageMso="OutlineMoveUp"/>
            <button id="DownArrow" onAction="DownArrow" label="↓" imageMso="OutlineMoveDown"/>
            <button id="ContinuationArrowSymbol" onAction="ContinuationArrowSymbol" label="↵ Continuation Arrow"/>
          </menu>
          <!-- Math -->
          <menu id="Math" label="Math" itemSize="normal">
            <button id="TimesSymbol" onAction="TimesSymbol" label="× Multiply"/>
            <button id="Division" onAction="Division" label="÷ Divide"/>
            <button id="PlusMinus" onAction="PlusMinus" label="± Plus-Minus"/>
            <button id="EqLess" onAction="EqLess" label="≤ Equal or Less"/>
            <button id="EqGreater" onAction="EqGreater" label="≥ Equal or Greater"/>
            <button id="EqNot" onAction="EqNot" label="≠ Not Equal"/>
            <button id="AlmostEq" onAction="ApproxEq" label="≈ Almost Equal"/>
            <button id="ApproxEq" onAction="ApproxEq" label="≅ Approx. Equal"/>
            <button id="HalfSymbol" onAction="HalfSymbol" label="½ Case One-Half"/>
            <button id="QuarterSymbol" onAction="QuarterSymbol" label="¼  Case One-Quarter"/>
            <button id="ThreeQuarterSymbol" onAction="ThreeQuarterSymbol" label="¾ Case Three-Quarter"/>
          </menu>
          <!-- Measurements -->
          <menu id="Measurement" label="Measurement" itemSize="normal">
            <button id="Degree" onAction="Degree" label="° Degree"/>
            <button id="Minute" onAction="Minute" label="′ Foot/Minute/Prime"/>
            <button id="Second" onAction="Second" label="″ Inch/Second/Double-Prime"/>
          </menu>
          <!-- Marks -->
          <menu id="Marks" label="Marks" itemSize="normal">
            <button id="Copyright" onAction="Copyright" label="© Copyright"/>
            <button id="AMSymbol" onAction="AMSymbol" label="A.M."/>
            <button id="PMSymbol" onAction="PMSymbol" label="P.M."/>
            <button id="ParaMark" onAction="ParaMark" label="¶ Paragraph"/>
            <button id="SmileySymbol" onAction="SmileySymbol" label="☺ Smiley Face"/>
            <button id="Trademark" onAction="Trademark" label="™ Trademark"/>
            <button id="RegMark" onAction="RegMark" label="® Registered"/>
            <button id="ServiceMarkSymbol" onAction="ServiceMarkSymbol" label="℠ Service Mark"/>
          </menu>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93c2c0a6-ca45-4a0e-8e57-b246e65d93c6">THEVAULT-100-91</_dlc_DocId>
    <_dlc_DocIdUrl xmlns="93c2c0a6-ca45-4a0e-8e57-b246e65d93c6">
      <Url>https://intranet.advisicon.com:447/clients/wiley/_layouts/DocIdRedir.aspx?ID=THEVAULT-100-91</Url>
      <Description>THEVAULT-100-91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CE1131E48F65234EA9A10442461D642F" ma:contentTypeVersion="7" ma:contentTypeDescription="Create a new document." ma:contentTypeScope="" ma:versionID="8b0eb29f1f6033e1113dd35d90ace06c">
  <xsd:schema xmlns:xsd="http://www.w3.org/2001/XMLSchema" xmlns:xs="http://www.w3.org/2001/XMLSchema" xmlns:p="http://schemas.microsoft.com/office/2006/metadata/properties" xmlns:ns2="93c2c0a6-ca45-4a0e-8e57-b246e65d93c6" targetNamespace="http://schemas.microsoft.com/office/2006/metadata/properties" ma:root="true" ma:fieldsID="b48011576403e0536454f52899721de5" ns2:_="">
    <xsd:import namespace="93c2c0a6-ca45-4a0e-8e57-b246e65d93c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TURABIAN.XSL" StyleName="Turabian">
  <b:Source>
    <b:Tag>Joh10</b:Tag>
    <b:SourceType>Book</b:SourceType>
    <b:Guid>{9F04861E-413D-4923-B151-D808ACC41F11}</b:Guid>
    <b:Author>
      <b:Author>
        <b:NameList>
          <b:Person>
            <b:Last>Atkins</b:Last>
            <b:First>John</b:First>
          </b:Person>
        </b:NameList>
      </b:Author>
    </b:Author>
    <b:Title>Cool Is...</b:Title>
    <b:Year>2010</b:Year>
    <b:City>Atlanta</b:City>
    <b:Publisher>Atlantic Books</b:Publisher>
    <b:RefOrder>1</b:RefOrder>
  </b:Source>
</b:Sources>
</file>

<file path=customXml/itemProps1.xml><?xml version="1.0" encoding="utf-8"?>
<ds:datastoreItem xmlns:ds="http://schemas.openxmlformats.org/officeDocument/2006/customXml" ds:itemID="{5C968631-C507-4674-9B50-735136C77B83}">
  <ds:schemaRefs>
    <ds:schemaRef ds:uri="http://schemas.microsoft.com/office/2006/metadata/properties"/>
    <ds:schemaRef ds:uri="93c2c0a6-ca45-4a0e-8e57-b246e65d93c6"/>
  </ds:schemaRefs>
</ds:datastoreItem>
</file>

<file path=customXml/itemProps2.xml><?xml version="1.0" encoding="utf-8"?>
<ds:datastoreItem xmlns:ds="http://schemas.openxmlformats.org/officeDocument/2006/customXml" ds:itemID="{C8C17633-009F-4BE3-80AD-7C0A56E071A4}">
  <ds:schemaRefs>
    <ds:schemaRef ds:uri="http://schemas.microsoft.com/sharepoint/v3/contenttype/forms"/>
  </ds:schemaRefs>
</ds:datastoreItem>
</file>

<file path=customXml/itemProps3.xml><?xml version="1.0" encoding="utf-8"?>
<ds:datastoreItem xmlns:ds="http://schemas.openxmlformats.org/officeDocument/2006/customXml" ds:itemID="{E4451D31-8C78-4FC3-91EF-F0A910702EBB}">
  <ds:schemaRefs>
    <ds:schemaRef ds:uri="http://schemas.microsoft.com/sharepoint/events"/>
  </ds:schemaRefs>
</ds:datastoreItem>
</file>

<file path=customXml/itemProps4.xml><?xml version="1.0" encoding="utf-8"?>
<ds:datastoreItem xmlns:ds="http://schemas.openxmlformats.org/officeDocument/2006/customXml" ds:itemID="{59B99301-EBF8-4229-9310-998F2047D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F005C9-398F-4B9A-A4ED-A366FA74E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WileySD2007.dotm</Template>
  <TotalTime>16</TotalTime>
  <Pages>1</Pages>
  <Words>7514</Words>
  <Characters>42830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50244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Atkins</dc:creator>
  <cp:lastModifiedBy>Tim Runcie</cp:lastModifiedBy>
  <cp:revision>11</cp:revision>
  <dcterms:created xsi:type="dcterms:W3CDTF">2012-09-12T14:55:00Z</dcterms:created>
  <dcterms:modified xsi:type="dcterms:W3CDTF">2012-09-12T15:11:00Z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0x010100CE1131E48F65234EA9A10442461D642F</vt:lpwstr>
  </property>
  <property fmtid="{D5CDD505-2E9C-101B-9397-08002B2CF9AE}" pid="3" name="_dlc_DocIdItemGuid">
    <vt:lpwstr>b703335d-bf33-4d16-8a75-26dfd0984644</vt:lpwstr>
  </property>
  <property fmtid="{D5CDD505-2E9C-101B-9397-08002B2CF9AE}" pid="4" name="Depricated?">
    <vt:lpwstr>keep</vt:lpwstr>
  </property>
</Properties>
</file>